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D6611" w14:textId="77777777" w:rsidR="00626ED9" w:rsidRPr="00736117" w:rsidRDefault="00626ED9" w:rsidP="00DC0D7B">
      <w:pPr>
        <w:spacing w:line="480" w:lineRule="auto"/>
        <w:ind w:left="720" w:firstLine="720"/>
      </w:pPr>
    </w:p>
    <w:p w14:paraId="65E16567" w14:textId="04601087" w:rsidR="00580185" w:rsidRPr="00736117" w:rsidRDefault="00583E89" w:rsidP="00DC0D7B">
      <w:pPr>
        <w:spacing w:line="480" w:lineRule="auto"/>
        <w:ind w:left="720"/>
        <w:jc w:val="center"/>
        <w:rPr>
          <w:b/>
        </w:rPr>
      </w:pPr>
      <w:r w:rsidRPr="00736117">
        <w:rPr>
          <w:b/>
        </w:rPr>
        <w:t>COMMUNICATING THE OUTSIDE</w:t>
      </w:r>
    </w:p>
    <w:p w14:paraId="12FC0859" w14:textId="77CBA365" w:rsidR="00626ED9" w:rsidRPr="00736117" w:rsidRDefault="00580185" w:rsidP="00DC0D7B">
      <w:pPr>
        <w:spacing w:line="480" w:lineRule="auto"/>
        <w:ind w:left="720"/>
        <w:jc w:val="center"/>
        <w:rPr>
          <w:b/>
        </w:rPr>
      </w:pPr>
      <w:r w:rsidRPr="00736117">
        <w:rPr>
          <w:b/>
        </w:rPr>
        <w:t>NATURE</w:t>
      </w:r>
      <w:r w:rsidR="0016629A" w:rsidRPr="00736117">
        <w:rPr>
          <w:b/>
        </w:rPr>
        <w:t xml:space="preserve">, </w:t>
      </w:r>
      <w:r w:rsidR="00583E89" w:rsidRPr="00736117">
        <w:rPr>
          <w:b/>
        </w:rPr>
        <w:t xml:space="preserve">THE OUTSIDE, AND </w:t>
      </w:r>
      <w:r w:rsidR="0016629A" w:rsidRPr="00736117">
        <w:rPr>
          <w:b/>
        </w:rPr>
        <w:t>ROMANTICISM</w:t>
      </w:r>
    </w:p>
    <w:p w14:paraId="69D8EF55" w14:textId="771EF81F" w:rsidR="00626ED9" w:rsidRPr="00736117" w:rsidRDefault="00626ED9" w:rsidP="00DC0D7B">
      <w:pPr>
        <w:spacing w:line="480" w:lineRule="auto"/>
        <w:ind w:left="720" w:firstLine="720"/>
      </w:pPr>
    </w:p>
    <w:p w14:paraId="7A21BB70" w14:textId="77777777" w:rsidR="005703DD" w:rsidRPr="00736117" w:rsidRDefault="005703DD" w:rsidP="00DC0D7B">
      <w:pPr>
        <w:spacing w:line="480" w:lineRule="auto"/>
        <w:ind w:left="720" w:firstLine="720"/>
      </w:pPr>
    </w:p>
    <w:p w14:paraId="21510779" w14:textId="20BE45BF" w:rsidR="002C45E0" w:rsidRPr="00DF315F" w:rsidRDefault="005703DD" w:rsidP="00DC0D7B">
      <w:pPr>
        <w:spacing w:line="480" w:lineRule="auto"/>
        <w:ind w:left="720"/>
        <w:jc w:val="right"/>
        <w:rPr>
          <w:iCs/>
          <w:lang w:val="fr-FR"/>
          <w:rPrChange w:id="0" w:author="Copyeditor" w:date="2022-08-23T17:13:00Z">
            <w:rPr>
              <w:i/>
              <w:lang w:val="fr-FR"/>
            </w:rPr>
          </w:rPrChange>
        </w:rPr>
      </w:pPr>
      <w:r w:rsidRPr="00DF315F">
        <w:rPr>
          <w:iCs/>
          <w:lang w:val="fr-FR"/>
          <w:rPrChange w:id="1" w:author="Copyeditor" w:date="2022-08-23T17:13:00Z">
            <w:rPr>
              <w:i/>
              <w:lang w:val="fr-FR"/>
            </w:rPr>
          </w:rPrChange>
        </w:rPr>
        <w:t>L’art respire volontiers l’air irresp</w:t>
      </w:r>
      <w:r w:rsidR="0048320A" w:rsidRPr="00DF315F">
        <w:rPr>
          <w:iCs/>
          <w:lang w:val="fr-FR"/>
          <w:rPrChange w:id="2" w:author="Copyeditor" w:date="2022-08-23T17:13:00Z">
            <w:rPr>
              <w:i/>
              <w:lang w:val="fr-FR"/>
            </w:rPr>
          </w:rPrChange>
        </w:rPr>
        <w:t>i</w:t>
      </w:r>
      <w:r w:rsidRPr="00DF315F">
        <w:rPr>
          <w:iCs/>
          <w:lang w:val="fr-FR"/>
          <w:rPrChange w:id="3" w:author="Copyeditor" w:date="2022-08-23T17:13:00Z">
            <w:rPr>
              <w:i/>
              <w:lang w:val="fr-FR"/>
            </w:rPr>
          </w:rPrChange>
        </w:rPr>
        <w:t>rable. Supprimer cela, c’est fermer la communicat</w:t>
      </w:r>
      <w:r w:rsidR="00530D50" w:rsidRPr="00DF315F">
        <w:rPr>
          <w:iCs/>
          <w:lang w:val="fr-FR"/>
          <w:rPrChange w:id="4" w:author="Copyeditor" w:date="2022-08-23T17:13:00Z">
            <w:rPr>
              <w:i/>
              <w:lang w:val="fr-FR"/>
            </w:rPr>
          </w:rPrChange>
        </w:rPr>
        <w:t>i</w:t>
      </w:r>
      <w:r w:rsidRPr="00DF315F">
        <w:rPr>
          <w:iCs/>
          <w:lang w:val="fr-FR"/>
          <w:rPrChange w:id="5" w:author="Copyeditor" w:date="2022-08-23T17:13:00Z">
            <w:rPr>
              <w:i/>
              <w:lang w:val="fr-FR"/>
            </w:rPr>
          </w:rPrChange>
        </w:rPr>
        <w:t>on avec l’infini. La pensée du poète doit être de plain-pied avec l’horizon extra-humain</w:t>
      </w:r>
    </w:p>
    <w:p w14:paraId="74A44975" w14:textId="6FE494EC" w:rsidR="005703DD" w:rsidRPr="00736117" w:rsidRDefault="002C45E0" w:rsidP="00DC0D7B">
      <w:pPr>
        <w:spacing w:line="480" w:lineRule="auto"/>
        <w:ind w:left="720"/>
        <w:jc w:val="right"/>
      </w:pPr>
      <w:r w:rsidRPr="00736117">
        <w:t>(Art willingly breathes unbreathable air. Stopping this is to end the communication with the infinite. The poet’s thought must be on the same level as the extra-human horizon)</w:t>
      </w:r>
      <w:r w:rsidR="005703DD" w:rsidRPr="00736117">
        <w:t>.</w:t>
      </w:r>
    </w:p>
    <w:p w14:paraId="4FD69297" w14:textId="4E142D69" w:rsidR="005703DD" w:rsidRPr="00736117" w:rsidRDefault="005703DD" w:rsidP="00DC0D7B">
      <w:pPr>
        <w:spacing w:line="480" w:lineRule="auto"/>
        <w:ind w:left="720"/>
        <w:jc w:val="right"/>
      </w:pPr>
      <w:r w:rsidRPr="00736117">
        <w:t xml:space="preserve">Victor Hugo, </w:t>
      </w:r>
      <w:r w:rsidRPr="00736117">
        <w:rPr>
          <w:i/>
        </w:rPr>
        <w:t>The Promontory of the Dream</w:t>
      </w:r>
    </w:p>
    <w:p w14:paraId="58F33354" w14:textId="7B20B364" w:rsidR="005703DD" w:rsidRPr="00736117" w:rsidRDefault="005703DD" w:rsidP="00DC0D7B">
      <w:pPr>
        <w:spacing w:line="480" w:lineRule="auto"/>
        <w:ind w:left="720" w:firstLine="720"/>
      </w:pPr>
    </w:p>
    <w:p w14:paraId="308EFF56" w14:textId="77777777" w:rsidR="005703DD" w:rsidRPr="00736117" w:rsidRDefault="005703DD" w:rsidP="00DC0D7B">
      <w:pPr>
        <w:spacing w:line="480" w:lineRule="auto"/>
        <w:ind w:left="720" w:firstLine="720"/>
      </w:pPr>
    </w:p>
    <w:p w14:paraId="0ADDBD01" w14:textId="649962D9" w:rsidR="00C02826" w:rsidRPr="00736117" w:rsidRDefault="00CA419A" w:rsidP="00DC0D7B">
      <w:pPr>
        <w:spacing w:line="480" w:lineRule="auto"/>
        <w:ind w:left="720" w:firstLine="720"/>
      </w:pPr>
      <w:r w:rsidRPr="00736117">
        <w:t xml:space="preserve">There is no </w:t>
      </w:r>
      <w:r w:rsidR="00467167" w:rsidRPr="00736117">
        <w:t>o</w:t>
      </w:r>
      <w:r w:rsidRPr="00736117">
        <w:t>utside</w:t>
      </w:r>
      <w:del w:id="6" w:author="Copyeditor" w:date="2022-08-15T17:42:00Z">
        <w:r w:rsidR="00583E89" w:rsidRPr="00736117" w:rsidDel="00EB7CB9">
          <w:delText>:</w:delText>
        </w:r>
        <w:r w:rsidRPr="00736117" w:rsidDel="00EB7CB9">
          <w:delText xml:space="preserve"> </w:delText>
        </w:r>
      </w:del>
      <w:ins w:id="7" w:author="Copyeditor" w:date="2022-08-15T17:42:00Z">
        <w:r w:rsidR="00EB7CB9">
          <w:t>—</w:t>
        </w:r>
      </w:ins>
      <w:r w:rsidR="00F20326" w:rsidRPr="00736117">
        <w:t xml:space="preserve">this </w:t>
      </w:r>
      <w:r w:rsidRPr="00736117">
        <w:t>is the main</w:t>
      </w:r>
      <w:r w:rsidR="008706A9" w:rsidRPr="00736117">
        <w:t xml:space="preserve"> </w:t>
      </w:r>
      <w:r w:rsidR="00540493" w:rsidRPr="00736117">
        <w:t>watchword</w:t>
      </w:r>
      <w:r w:rsidRPr="00736117">
        <w:t xml:space="preserve"> of our time;</w:t>
      </w:r>
      <w:r w:rsidR="0060085E" w:rsidRPr="00736117">
        <w:t xml:space="preserve"> the second one is that there is no nature.</w:t>
      </w:r>
      <w:commentRangeStart w:id="8"/>
      <w:r w:rsidR="00B2463E" w:rsidRPr="00736117">
        <w:rPr>
          <w:rStyle w:val="EndnoteReference"/>
        </w:rPr>
        <w:endnoteReference w:id="1"/>
      </w:r>
      <w:commentRangeEnd w:id="8"/>
      <w:r w:rsidR="00FA6149">
        <w:rPr>
          <w:rStyle w:val="CommentReference"/>
        </w:rPr>
        <w:commentReference w:id="8"/>
      </w:r>
      <w:r w:rsidR="0060085E" w:rsidRPr="00736117">
        <w:t xml:space="preserve"> My hypothesis is that there is a secret complicity between </w:t>
      </w:r>
      <w:r w:rsidR="00B2729D" w:rsidRPr="00736117">
        <w:t>the forecl</w:t>
      </w:r>
      <w:r w:rsidR="00A8652B" w:rsidRPr="00736117">
        <w:t>osure (</w:t>
      </w:r>
      <w:r w:rsidR="00B2729D" w:rsidRPr="00736117">
        <w:rPr>
          <w:i/>
          <w:lang w:val="de-DE"/>
        </w:rPr>
        <w:t>Verwerfung</w:t>
      </w:r>
      <w:r w:rsidR="00B2729D" w:rsidRPr="00736117">
        <w:t xml:space="preserve">) of the outside, which </w:t>
      </w:r>
      <w:r w:rsidR="008706A9" w:rsidRPr="00736117">
        <w:t>causes</w:t>
      </w:r>
      <w:r w:rsidR="00B2729D" w:rsidRPr="00736117">
        <w:t xml:space="preserve"> </w:t>
      </w:r>
      <w:r w:rsidR="008706A9" w:rsidRPr="00736117">
        <w:t xml:space="preserve">a </w:t>
      </w:r>
      <w:proofErr w:type="spellStart"/>
      <w:r w:rsidR="00B2729D" w:rsidRPr="00736117">
        <w:t>psycho</w:t>
      </w:r>
      <w:del w:id="14" w:author="Copyeditor" w:date="2022-08-15T17:43:00Z">
        <w:r w:rsidR="00B2729D" w:rsidRPr="00736117" w:rsidDel="00EB7CB9">
          <w:delText>-</w:delText>
        </w:r>
      </w:del>
      <w:r w:rsidR="00B2729D" w:rsidRPr="00736117">
        <w:t>political</w:t>
      </w:r>
      <w:proofErr w:type="spellEnd"/>
      <w:r w:rsidR="00B2729D" w:rsidRPr="00736117">
        <w:t xml:space="preserve"> illness that I call </w:t>
      </w:r>
      <w:r w:rsidR="00B2729D" w:rsidRPr="00EB7CB9">
        <w:rPr>
          <w:i/>
          <w:iCs/>
          <w:rPrChange w:id="15" w:author="Copyeditor" w:date="2022-08-15T17:44:00Z">
            <w:rPr/>
          </w:rPrChange>
        </w:rPr>
        <w:t>exophobia</w:t>
      </w:r>
      <w:r w:rsidR="00B2729D" w:rsidRPr="00736117">
        <w:t xml:space="preserve"> (the fear of the outside), and the rejection</w:t>
      </w:r>
      <w:r w:rsidR="0016629A" w:rsidRPr="00736117">
        <w:t xml:space="preserve"> </w:t>
      </w:r>
      <w:r w:rsidR="00BA1C37" w:rsidRPr="00736117">
        <w:t>of nature</w:t>
      </w:r>
      <w:r w:rsidR="0016629A" w:rsidRPr="00736117">
        <w:t xml:space="preserve">, </w:t>
      </w:r>
      <w:r w:rsidR="00C02826" w:rsidRPr="00736117">
        <w:t>the</w:t>
      </w:r>
      <w:r w:rsidR="0016629A" w:rsidRPr="00736117">
        <w:t xml:space="preserve"> </w:t>
      </w:r>
      <w:r w:rsidR="001139D2" w:rsidRPr="00736117">
        <w:rPr>
          <w:i/>
        </w:rPr>
        <w:t>anaturalism</w:t>
      </w:r>
      <w:r w:rsidR="001139D2" w:rsidRPr="00736117">
        <w:t xml:space="preserve"> </w:t>
      </w:r>
      <w:r w:rsidR="00C02826" w:rsidRPr="00736117">
        <w:t>constituting the technophilic basis of the Anthropocene and its geo-engineering fantasies.</w:t>
      </w:r>
      <w:r w:rsidR="00583E89" w:rsidRPr="00736117">
        <w:t xml:space="preserve"> Romanticism</w:t>
      </w:r>
      <w:r w:rsidR="00BC2219" w:rsidRPr="00736117">
        <w:t xml:space="preserve"> </w:t>
      </w:r>
      <w:r w:rsidR="00583E89" w:rsidRPr="00736117">
        <w:t xml:space="preserve">could </w:t>
      </w:r>
      <w:r w:rsidR="00BC2219" w:rsidRPr="00736117">
        <w:t xml:space="preserve">be </w:t>
      </w:r>
      <w:r w:rsidR="002A5CD4" w:rsidRPr="00736117">
        <w:t xml:space="preserve">used as </w:t>
      </w:r>
      <w:r w:rsidR="00BC2219" w:rsidRPr="00736117">
        <w:t>a cure for</w:t>
      </w:r>
      <w:r w:rsidR="00583E89" w:rsidRPr="00736117">
        <w:t xml:space="preserve"> both exophobia and anaturalism.</w:t>
      </w:r>
    </w:p>
    <w:p w14:paraId="2F20422E" w14:textId="08216101" w:rsidR="002B4594" w:rsidRPr="00736117" w:rsidRDefault="006B7FEF" w:rsidP="00DC0D7B">
      <w:pPr>
        <w:spacing w:line="480" w:lineRule="auto"/>
        <w:ind w:left="720" w:firstLine="720"/>
      </w:pPr>
      <w:r w:rsidRPr="00736117">
        <w:t>Leaning on a</w:t>
      </w:r>
      <w:r w:rsidR="00C02826" w:rsidRPr="00736117">
        <w:t xml:space="preserve"> </w:t>
      </w:r>
      <w:r w:rsidRPr="00736117">
        <w:t xml:space="preserve">genealogy that </w:t>
      </w:r>
      <w:r w:rsidR="008706A9" w:rsidRPr="00736117">
        <w:t>extends</w:t>
      </w:r>
      <w:r w:rsidRPr="00736117">
        <w:t xml:space="preserve"> from </w:t>
      </w:r>
      <w:r w:rsidR="00696232" w:rsidRPr="00736117">
        <w:t>Heraclitus</w:t>
      </w:r>
      <w:r w:rsidR="008340FA" w:rsidRPr="00736117">
        <w:t xml:space="preserve"> and</w:t>
      </w:r>
      <w:r w:rsidR="00696232" w:rsidRPr="00736117">
        <w:t xml:space="preserve"> </w:t>
      </w:r>
      <w:r w:rsidRPr="00736117">
        <w:t xml:space="preserve">the Greek atomists to </w:t>
      </w:r>
      <w:r w:rsidR="002C4032" w:rsidRPr="00736117">
        <w:t xml:space="preserve">Friedrich </w:t>
      </w:r>
      <w:r w:rsidR="009B0171" w:rsidRPr="00736117">
        <w:t>Nietzsche</w:t>
      </w:r>
      <w:r w:rsidRPr="00736117">
        <w:t xml:space="preserve">, I first </w:t>
      </w:r>
      <w:r w:rsidR="00B2729D" w:rsidRPr="00736117">
        <w:t xml:space="preserve">want to </w:t>
      </w:r>
      <w:r w:rsidRPr="00736117">
        <w:t xml:space="preserve">offer a metaphysical explanation of </w:t>
      </w:r>
      <w:r w:rsidR="00B2729D" w:rsidRPr="00736117">
        <w:lastRenderedPageBreak/>
        <w:t xml:space="preserve">the </w:t>
      </w:r>
      <w:r w:rsidR="002B4594" w:rsidRPr="00736117">
        <w:t xml:space="preserve">healthful </w:t>
      </w:r>
      <w:r w:rsidR="00C93586" w:rsidRPr="00736117">
        <w:t>rejection</w:t>
      </w:r>
      <w:r w:rsidR="00E23015" w:rsidRPr="00736117">
        <w:t>, by the</w:t>
      </w:r>
      <w:r w:rsidR="00C02826" w:rsidRPr="00736117">
        <w:t xml:space="preserve"> philosophies</w:t>
      </w:r>
      <w:r w:rsidR="00E23015" w:rsidRPr="00736117">
        <w:t xml:space="preserve"> </w:t>
      </w:r>
      <w:r w:rsidR="00C02826" w:rsidRPr="00736117">
        <w:t xml:space="preserve">of </w:t>
      </w:r>
      <w:r w:rsidR="00E23015" w:rsidRPr="00736117">
        <w:t>immanen</w:t>
      </w:r>
      <w:r w:rsidR="00C02826" w:rsidRPr="00736117">
        <w:t>ce</w:t>
      </w:r>
      <w:r w:rsidR="00E23015" w:rsidRPr="00736117">
        <w:t>,</w:t>
      </w:r>
      <w:r w:rsidR="00867C3F" w:rsidRPr="00736117">
        <w:t xml:space="preserve"> of the </w:t>
      </w:r>
      <w:r w:rsidR="002B4594" w:rsidRPr="00736117">
        <w:t xml:space="preserve">idea of a transcendent </w:t>
      </w:r>
      <w:r w:rsidR="00867C3F" w:rsidRPr="00736117">
        <w:t>outside</w:t>
      </w:r>
      <w:r w:rsidRPr="00736117">
        <w:t xml:space="preserve">. </w:t>
      </w:r>
      <w:r w:rsidR="00C02826" w:rsidRPr="00736117">
        <w:t>Devoted to this ontological rejection,</w:t>
      </w:r>
      <w:r w:rsidR="002B4594" w:rsidRPr="00736117">
        <w:t xml:space="preserve"> </w:t>
      </w:r>
      <w:r w:rsidR="0015349F" w:rsidRPr="00736117">
        <w:t>the</w:t>
      </w:r>
      <w:r w:rsidR="002B4594" w:rsidRPr="00736117">
        <w:t xml:space="preserve"> first section of my </w:t>
      </w:r>
      <w:r w:rsidR="00320CDC" w:rsidRPr="00736117">
        <w:t>essay</w:t>
      </w:r>
      <w:r w:rsidRPr="00736117">
        <w:t xml:space="preserve"> will </w:t>
      </w:r>
      <w:r w:rsidR="00C02826" w:rsidRPr="00736117">
        <w:t xml:space="preserve">especially </w:t>
      </w:r>
      <w:r w:rsidRPr="00736117">
        <w:t>focus on the way</w:t>
      </w:r>
      <w:r w:rsidR="001C230D" w:rsidRPr="00736117">
        <w:t xml:space="preserve"> </w:t>
      </w:r>
      <w:r w:rsidR="002C4032" w:rsidRPr="00736117">
        <w:t xml:space="preserve">Karl </w:t>
      </w:r>
      <w:r w:rsidR="001C230D" w:rsidRPr="00736117">
        <w:t xml:space="preserve">Marx and </w:t>
      </w:r>
      <w:r w:rsidR="002C4032" w:rsidRPr="00736117">
        <w:t xml:space="preserve">Friedrich </w:t>
      </w:r>
      <w:r w:rsidR="001C230D" w:rsidRPr="00736117">
        <w:t xml:space="preserve">Engels tied </w:t>
      </w:r>
      <w:r w:rsidR="0015349F" w:rsidRPr="00736117">
        <w:t>the</w:t>
      </w:r>
      <w:r w:rsidR="001C230D" w:rsidRPr="00736117">
        <w:t xml:space="preserve"> </w:t>
      </w:r>
      <w:r w:rsidR="00B03C53" w:rsidRPr="00736117">
        <w:t>rejection</w:t>
      </w:r>
      <w:r w:rsidR="0015349F" w:rsidRPr="00736117">
        <w:t xml:space="preserve"> of the </w:t>
      </w:r>
      <w:r w:rsidR="00C02826" w:rsidRPr="00736117">
        <w:t>o</w:t>
      </w:r>
      <w:r w:rsidR="0015349F" w:rsidRPr="00736117">
        <w:t>utside</w:t>
      </w:r>
      <w:r w:rsidR="00B03C53" w:rsidRPr="00736117">
        <w:t xml:space="preserve"> </w:t>
      </w:r>
      <w:r w:rsidR="008706A9" w:rsidRPr="00736117">
        <w:t xml:space="preserve">to </w:t>
      </w:r>
      <w:r w:rsidR="001C230D" w:rsidRPr="00736117">
        <w:t xml:space="preserve">the disappearance of </w:t>
      </w:r>
      <w:r w:rsidR="00C02826" w:rsidRPr="00736117">
        <w:t>n</w:t>
      </w:r>
      <w:r w:rsidR="001C230D" w:rsidRPr="00736117">
        <w:t>ature</w:t>
      </w:r>
      <w:r w:rsidR="009B0171" w:rsidRPr="00736117">
        <w:t>, a rejection and a disappearance that could not be understood with</w:t>
      </w:r>
      <w:r w:rsidR="00AC2132" w:rsidRPr="00736117">
        <w:t>out</w:t>
      </w:r>
      <w:r w:rsidR="009B0171" w:rsidRPr="00736117">
        <w:t xml:space="preserve"> considering the rise of capitalism</w:t>
      </w:r>
      <w:r w:rsidR="001059C1" w:rsidRPr="00736117">
        <w:t xml:space="preserve"> and its social</w:t>
      </w:r>
      <w:r w:rsidR="00467167" w:rsidRPr="00736117">
        <w:t xml:space="preserve">, industrial </w:t>
      </w:r>
      <w:r w:rsidR="001059C1" w:rsidRPr="00736117">
        <w:t>anthropization of nature</w:t>
      </w:r>
      <w:r w:rsidR="005507DE" w:rsidRPr="00736117">
        <w:t xml:space="preserve">. </w:t>
      </w:r>
      <w:r w:rsidR="0015349F" w:rsidRPr="00736117">
        <w:t>In the second section</w:t>
      </w:r>
      <w:r w:rsidR="00B2729D" w:rsidRPr="00736117">
        <w:t xml:space="preserve">, I </w:t>
      </w:r>
      <w:r w:rsidR="0015349F" w:rsidRPr="00736117">
        <w:t>will</w:t>
      </w:r>
      <w:r w:rsidR="001C230D" w:rsidRPr="00736117">
        <w:t xml:space="preserve"> shed some light on a crucial difference between</w:t>
      </w:r>
      <w:r w:rsidR="00013BFB" w:rsidRPr="00736117">
        <w:t xml:space="preserve"> thinkers of the first post</w:t>
      </w:r>
      <w:ins w:id="16" w:author="Copyeditor" w:date="2022-08-15T17:53:00Z">
        <w:r w:rsidR="004B3E2A">
          <w:t>-</w:t>
        </w:r>
      </w:ins>
      <w:r w:rsidR="00013BFB" w:rsidRPr="00736117">
        <w:t>structuralist wave (</w:t>
      </w:r>
      <w:r w:rsidR="00AC2132" w:rsidRPr="00736117">
        <w:t xml:space="preserve">amongst others: </w:t>
      </w:r>
      <w:r w:rsidR="00E65D42" w:rsidRPr="00736117">
        <w:t xml:space="preserve">Jacques </w:t>
      </w:r>
      <w:r w:rsidR="00013BFB" w:rsidRPr="00736117">
        <w:t>Derr</w:t>
      </w:r>
      <w:r w:rsidR="00C93586" w:rsidRPr="00736117">
        <w:t xml:space="preserve">ida, </w:t>
      </w:r>
      <w:r w:rsidR="00E65D42" w:rsidRPr="00736117">
        <w:t xml:space="preserve">Gilles </w:t>
      </w:r>
      <w:r w:rsidR="00C93586" w:rsidRPr="00736117">
        <w:t xml:space="preserve">Deleuze, </w:t>
      </w:r>
      <w:r w:rsidR="00E65D42" w:rsidRPr="00736117">
        <w:t xml:space="preserve">Jean-François </w:t>
      </w:r>
      <w:r w:rsidR="00C93586" w:rsidRPr="00736117">
        <w:t xml:space="preserve">Lyotard, </w:t>
      </w:r>
      <w:r w:rsidR="00AC2132" w:rsidRPr="00736117">
        <w:t xml:space="preserve">and </w:t>
      </w:r>
      <w:r w:rsidR="00E65D42" w:rsidRPr="00736117">
        <w:t xml:space="preserve">Luce </w:t>
      </w:r>
      <w:r w:rsidR="00C93586" w:rsidRPr="00736117">
        <w:t>Irigaray</w:t>
      </w:r>
      <w:r w:rsidR="00013BFB" w:rsidRPr="00736117">
        <w:t>)</w:t>
      </w:r>
      <w:r w:rsidR="00C93586" w:rsidRPr="00736117">
        <w:t xml:space="preserve"> and those who belong to the second post</w:t>
      </w:r>
      <w:ins w:id="17" w:author="Copyeditor" w:date="2022-08-15T17:53:00Z">
        <w:r w:rsidR="004B3E2A">
          <w:t>-</w:t>
        </w:r>
      </w:ins>
      <w:r w:rsidR="00C93586" w:rsidRPr="00736117">
        <w:t xml:space="preserve">structuralist </w:t>
      </w:r>
      <w:r w:rsidR="00AC2132" w:rsidRPr="00736117">
        <w:t>one</w:t>
      </w:r>
      <w:r w:rsidR="00C93586" w:rsidRPr="00736117">
        <w:t xml:space="preserve"> (</w:t>
      </w:r>
      <w:r w:rsidR="00E65D42" w:rsidRPr="00736117">
        <w:t xml:space="preserve">Bruno </w:t>
      </w:r>
      <w:r w:rsidR="00C93586" w:rsidRPr="00736117">
        <w:t>Latour</w:t>
      </w:r>
      <w:r w:rsidR="00AC2132" w:rsidRPr="00736117">
        <w:t xml:space="preserve"> and</w:t>
      </w:r>
      <w:r w:rsidR="00C93586" w:rsidRPr="00736117">
        <w:t xml:space="preserve"> </w:t>
      </w:r>
      <w:r w:rsidR="00E65D42" w:rsidRPr="00736117">
        <w:t xml:space="preserve">Antonio </w:t>
      </w:r>
      <w:r w:rsidR="00C93586" w:rsidRPr="00736117">
        <w:t>Negri)</w:t>
      </w:r>
      <w:ins w:id="18" w:author="Frederic Neyrat" w:date="2020-08-14T16:56:00Z">
        <w:del w:id="19" w:author="Copyeditor" w:date="2022-08-15T17:54:00Z">
          <w:r w:rsidR="00932500" w:rsidRPr="00736117" w:rsidDel="004B3E2A">
            <w:delText xml:space="preserve"> </w:delText>
          </w:r>
        </w:del>
      </w:ins>
      <w:ins w:id="20" w:author="Frederic Neyrat" w:date="2020-08-14T16:57:00Z">
        <w:del w:id="21" w:author="Copyeditor" w:date="2022-08-15T17:54:00Z">
          <w:r w:rsidR="00932500" w:rsidRPr="00736117" w:rsidDel="004B3E2A">
            <w:delText>–</w:delText>
          </w:r>
        </w:del>
      </w:ins>
      <w:ins w:id="22" w:author="Copyeditor" w:date="2022-08-15T17:54:00Z">
        <w:r w:rsidR="004B3E2A">
          <w:t>—</w:t>
        </w:r>
      </w:ins>
      <w:del w:id="23" w:author="Copyeditor" w:date="2022-08-15T17:54:00Z">
        <w:r w:rsidR="00932500" w:rsidRPr="00736117" w:rsidDel="004B3E2A">
          <w:delText xml:space="preserve"> </w:delText>
        </w:r>
      </w:del>
      <w:r w:rsidR="00932500" w:rsidRPr="00736117">
        <w:t>a difference that is, to me, not underlined enough in contemporary debates striving to evaluate post</w:t>
      </w:r>
      <w:ins w:id="24" w:author="Copyeditor" w:date="2022-08-15T17:54:00Z">
        <w:r w:rsidR="004B3E2A">
          <w:t>-</w:t>
        </w:r>
      </w:ins>
      <w:r w:rsidR="00932500" w:rsidRPr="00736117">
        <w:t>structuralism in order to go beyond it</w:t>
      </w:r>
      <w:r w:rsidR="00E65D42" w:rsidRPr="00736117">
        <w:t xml:space="preserve"> and to develop a new kind of theory</w:t>
      </w:r>
      <w:r w:rsidR="00932500" w:rsidRPr="00736117">
        <w:t>, be it under the name of new materialism, object-oriented philosophy, speculative realism, or the anthropology of ontological turn</w:t>
      </w:r>
      <w:r w:rsidR="00721900" w:rsidRPr="00736117">
        <w:t>.</w:t>
      </w:r>
      <w:r w:rsidR="00C93586" w:rsidRPr="00736117">
        <w:t xml:space="preserve"> </w:t>
      </w:r>
      <w:r w:rsidR="00932500" w:rsidRPr="00736117">
        <w:t>The thinkers of the first post</w:t>
      </w:r>
      <w:ins w:id="25" w:author="Copyeditor" w:date="2022-08-15T17:55:00Z">
        <w:r w:rsidR="004B3E2A">
          <w:t>-</w:t>
        </w:r>
      </w:ins>
      <w:r w:rsidR="00932500" w:rsidRPr="00736117">
        <w:t xml:space="preserve">structuralist wave </w:t>
      </w:r>
      <w:r w:rsidRPr="00736117">
        <w:t>strengthened and develop</w:t>
      </w:r>
      <w:r w:rsidR="00C52D04" w:rsidRPr="00736117">
        <w:t>ed</w:t>
      </w:r>
      <w:r w:rsidRPr="00736117">
        <w:t xml:space="preserve"> </w:t>
      </w:r>
      <w:r w:rsidR="008A413B" w:rsidRPr="00736117">
        <w:t>the calling into question of the</w:t>
      </w:r>
      <w:r w:rsidR="00C93586" w:rsidRPr="00736117">
        <w:t xml:space="preserve"> great divides (between nature and culture, male and female, and so on) </w:t>
      </w:r>
      <w:r w:rsidRPr="00736117">
        <w:t>and the rejection of any kind of transcendent Outside</w:t>
      </w:r>
      <w:r w:rsidR="00696232" w:rsidRPr="00736117">
        <w:t>, a r</w:t>
      </w:r>
      <w:r w:rsidR="00CF35AE" w:rsidRPr="00736117">
        <w:t>ejection and a questioning that was</w:t>
      </w:r>
      <w:r w:rsidR="002B4594" w:rsidRPr="00736117">
        <w:t xml:space="preserve"> initiated by thinkers of immanence</w:t>
      </w:r>
      <w:r w:rsidR="0015349F" w:rsidRPr="00736117">
        <w:t xml:space="preserve"> (as we will </w:t>
      </w:r>
      <w:r w:rsidR="002C45E0" w:rsidRPr="00736117">
        <w:t xml:space="preserve">have </w:t>
      </w:r>
      <w:r w:rsidR="0015349F" w:rsidRPr="00736117">
        <w:t>see</w:t>
      </w:r>
      <w:r w:rsidR="002C45E0" w:rsidRPr="00736117">
        <w:t>n</w:t>
      </w:r>
      <w:r w:rsidR="0015349F" w:rsidRPr="00736117">
        <w:t xml:space="preserve"> in the first section of my </w:t>
      </w:r>
      <w:r w:rsidR="00320CDC" w:rsidRPr="00736117">
        <w:t>essay</w:t>
      </w:r>
      <w:r w:rsidR="0015349F" w:rsidRPr="00736117">
        <w:t>)</w:t>
      </w:r>
      <w:r w:rsidR="00721900" w:rsidRPr="00736117">
        <w:t>.</w:t>
      </w:r>
      <w:r w:rsidR="002B4594" w:rsidRPr="00736117">
        <w:t xml:space="preserve"> </w:t>
      </w:r>
      <w:r w:rsidR="00721900" w:rsidRPr="00736117">
        <w:t>T</w:t>
      </w:r>
      <w:r w:rsidR="002B4594" w:rsidRPr="00736117">
        <w:t>he second poststructuralist wave</w:t>
      </w:r>
      <w:r w:rsidR="00721900" w:rsidRPr="00736117">
        <w:t>, on the other hand,</w:t>
      </w:r>
      <w:r w:rsidR="002B4594" w:rsidRPr="00736117">
        <w:t xml:space="preserve"> put things this way:</w:t>
      </w:r>
      <w:r w:rsidRPr="00736117">
        <w:t xml:space="preserve"> </w:t>
      </w:r>
      <w:r w:rsidR="006829BB" w:rsidRPr="00736117">
        <w:t>1</w:t>
      </w:r>
      <w:ins w:id="26" w:author="Copyeditor" w:date="2022-08-15T17:58:00Z">
        <w:r w:rsidR="007C3282">
          <w:t>)</w:t>
        </w:r>
      </w:ins>
      <w:del w:id="27" w:author="Copyeditor" w:date="2022-08-15T17:58:00Z">
        <w:r w:rsidR="002B4594" w:rsidRPr="00736117" w:rsidDel="007C3282">
          <w:delText>/</w:delText>
        </w:r>
      </w:del>
      <w:r w:rsidR="002B4594" w:rsidRPr="00736117">
        <w:t xml:space="preserve"> </w:t>
      </w:r>
      <w:r w:rsidR="0015349F" w:rsidRPr="00736117">
        <w:t>Yes,</w:t>
      </w:r>
      <w:r w:rsidR="002B4594" w:rsidRPr="00736117">
        <w:t xml:space="preserve"> there is no </w:t>
      </w:r>
      <w:r w:rsidR="00C52D04" w:rsidRPr="00736117">
        <w:t>transcendent</w:t>
      </w:r>
      <w:r w:rsidR="002B4594" w:rsidRPr="00736117">
        <w:t xml:space="preserve"> Outside</w:t>
      </w:r>
      <w:ins w:id="28" w:author="Copyeditor" w:date="2022-08-15T17:58:00Z">
        <w:r w:rsidR="007C3282">
          <w:t>, and</w:t>
        </w:r>
      </w:ins>
      <w:del w:id="29" w:author="Copyeditor" w:date="2022-08-15T17:58:00Z">
        <w:r w:rsidR="0015349F" w:rsidRPr="00736117" w:rsidDel="007C3282">
          <w:delText>,</w:delText>
        </w:r>
      </w:del>
      <w:r w:rsidR="0015349F" w:rsidRPr="00736117">
        <w:t xml:space="preserve"> </w:t>
      </w:r>
      <w:r w:rsidR="009B0171" w:rsidRPr="00736117">
        <w:rPr>
          <w:i/>
        </w:rPr>
        <w:t>consequently</w:t>
      </w:r>
      <w:r w:rsidR="002B4594" w:rsidRPr="00736117">
        <w:t xml:space="preserve"> there is no outside at all</w:t>
      </w:r>
      <w:r w:rsidR="00AC2132" w:rsidRPr="00736117">
        <w:rPr>
          <w:rStyle w:val="EndnoteReference"/>
        </w:rPr>
        <w:endnoteReference w:id="2"/>
      </w:r>
      <w:r w:rsidR="002B4594" w:rsidRPr="00736117">
        <w:t xml:space="preserve">; </w:t>
      </w:r>
      <w:r w:rsidR="006829BB" w:rsidRPr="00736117">
        <w:t>2</w:t>
      </w:r>
      <w:del w:id="30" w:author="Copyeditor" w:date="2022-08-15T17:59:00Z">
        <w:r w:rsidR="002B4594" w:rsidRPr="00736117" w:rsidDel="007C3282">
          <w:delText xml:space="preserve">/ </w:delText>
        </w:r>
      </w:del>
      <w:ins w:id="31" w:author="Copyeditor" w:date="2022-08-15T17:59:00Z">
        <w:r w:rsidR="007C3282">
          <w:t>)</w:t>
        </w:r>
        <w:r w:rsidR="007C3282" w:rsidRPr="00736117">
          <w:t xml:space="preserve"> </w:t>
        </w:r>
      </w:ins>
      <w:r w:rsidR="0015349F" w:rsidRPr="00736117">
        <w:t>Yes,</w:t>
      </w:r>
      <w:r w:rsidR="002B4594" w:rsidRPr="00736117">
        <w:t xml:space="preserve"> nature and society are indistinguishable,</w:t>
      </w:r>
      <w:ins w:id="32" w:author="Copyeditor" w:date="2022-08-15T17:59:00Z">
        <w:r w:rsidR="007C3282">
          <w:t xml:space="preserve"> and</w:t>
        </w:r>
      </w:ins>
      <w:r w:rsidR="002B4594" w:rsidRPr="00736117">
        <w:t xml:space="preserve"> </w:t>
      </w:r>
      <w:r w:rsidR="009B0171" w:rsidRPr="00736117">
        <w:rPr>
          <w:i/>
        </w:rPr>
        <w:t>consequently</w:t>
      </w:r>
      <w:r w:rsidR="002B4594" w:rsidRPr="00736117">
        <w:t xml:space="preserve"> nature does not exist any longer.</w:t>
      </w:r>
      <w:r w:rsidR="00AC2132" w:rsidRPr="00736117">
        <w:rPr>
          <w:rStyle w:val="EndnoteReference"/>
        </w:rPr>
        <w:endnoteReference w:id="3"/>
      </w:r>
    </w:p>
    <w:p w14:paraId="29643EC4" w14:textId="73481674" w:rsidR="00537131" w:rsidRPr="00736117" w:rsidRDefault="00133DBD" w:rsidP="00DC0D7B">
      <w:pPr>
        <w:spacing w:line="480" w:lineRule="auto"/>
        <w:ind w:left="720" w:firstLine="720"/>
      </w:pPr>
      <w:r w:rsidRPr="00736117">
        <w:lastRenderedPageBreak/>
        <w:t>In the three</w:t>
      </w:r>
      <w:r w:rsidR="008706A9" w:rsidRPr="00736117">
        <w:t xml:space="preserve"> </w:t>
      </w:r>
      <w:r w:rsidR="00EF647F" w:rsidRPr="00736117">
        <w:t>last</w:t>
      </w:r>
      <w:r w:rsidRPr="00736117">
        <w:t xml:space="preserve"> </w:t>
      </w:r>
      <w:r w:rsidR="0015349F" w:rsidRPr="00736117">
        <w:t xml:space="preserve">sections of my </w:t>
      </w:r>
      <w:r w:rsidR="00320CDC" w:rsidRPr="00736117">
        <w:t>essay</w:t>
      </w:r>
      <w:r w:rsidR="0015349F" w:rsidRPr="00736117">
        <w:t xml:space="preserve">, </w:t>
      </w:r>
      <w:r w:rsidR="002B4594" w:rsidRPr="00736117">
        <w:t xml:space="preserve">I will object to these two </w:t>
      </w:r>
      <w:r w:rsidR="00467167" w:rsidRPr="00736117">
        <w:t xml:space="preserve">problematic </w:t>
      </w:r>
      <w:r w:rsidR="009B0171" w:rsidRPr="00736117">
        <w:t>consequences</w:t>
      </w:r>
      <w:r w:rsidR="002C45E0" w:rsidRPr="00736117">
        <w:t xml:space="preserve"> that</w:t>
      </w:r>
      <w:r w:rsidR="00B67BB8" w:rsidRPr="00736117">
        <w:t>, I argue,</w:t>
      </w:r>
      <w:r w:rsidR="002C45E0" w:rsidRPr="00736117">
        <w:t xml:space="preserve"> </w:t>
      </w:r>
      <w:r w:rsidR="00721900" w:rsidRPr="00736117">
        <w:t xml:space="preserve">underpin </w:t>
      </w:r>
      <w:r w:rsidR="002C45E0" w:rsidRPr="00736117">
        <w:t>the Anthropocene and its disastrous environmental consequences</w:t>
      </w:r>
      <w:r w:rsidR="00467167" w:rsidRPr="00736117">
        <w:t xml:space="preserve">. </w:t>
      </w:r>
      <w:r w:rsidR="009B0171" w:rsidRPr="00736117">
        <w:t>To</w:t>
      </w:r>
      <w:r w:rsidR="00443BA7" w:rsidRPr="00736117">
        <w:t xml:space="preserve"> support my philosophical objection</w:t>
      </w:r>
      <w:r w:rsidR="003219B7" w:rsidRPr="00736117">
        <w:t xml:space="preserve">, I will devote the </w:t>
      </w:r>
      <w:r w:rsidR="00C52D04" w:rsidRPr="00736117">
        <w:t xml:space="preserve">third section to </w:t>
      </w:r>
      <w:r w:rsidR="00467167" w:rsidRPr="00736117">
        <w:t xml:space="preserve">an explanation of </w:t>
      </w:r>
      <w:r w:rsidR="005507DE" w:rsidRPr="00736117">
        <w:t xml:space="preserve">what I call </w:t>
      </w:r>
      <w:r w:rsidR="00467167" w:rsidRPr="00736117">
        <w:t>the</w:t>
      </w:r>
      <w:r w:rsidR="005507DE" w:rsidRPr="00736117">
        <w:t xml:space="preserve"> </w:t>
      </w:r>
      <w:r w:rsidR="005507DE" w:rsidRPr="00736117">
        <w:rPr>
          <w:i/>
        </w:rPr>
        <w:t>field of existential differences</w:t>
      </w:r>
      <w:r w:rsidR="003219B7" w:rsidRPr="00736117">
        <w:t xml:space="preserve">, a concept </w:t>
      </w:r>
      <w:r w:rsidR="00C52D04" w:rsidRPr="00736117">
        <w:t>lean</w:t>
      </w:r>
      <w:r w:rsidR="003219B7" w:rsidRPr="00736117">
        <w:t>ing</w:t>
      </w:r>
      <w:r w:rsidR="00C52D04" w:rsidRPr="00736117">
        <w:t xml:space="preserve"> on the following thesis: i</w:t>
      </w:r>
      <w:r w:rsidR="007D6C3A" w:rsidRPr="00736117">
        <w:t xml:space="preserve">ndeed, there is no </w:t>
      </w:r>
      <w:r w:rsidR="007D6C3A" w:rsidRPr="00736117">
        <w:rPr>
          <w:i/>
        </w:rPr>
        <w:t>absolute</w:t>
      </w:r>
      <w:r w:rsidR="007D6C3A" w:rsidRPr="00736117">
        <w:t xml:space="preserve"> Outside</w:t>
      </w:r>
      <w:r w:rsidR="00721900" w:rsidRPr="00736117">
        <w:t>,</w:t>
      </w:r>
      <w:r w:rsidR="007D6C3A" w:rsidRPr="00736117">
        <w:t xml:space="preserve"> but </w:t>
      </w:r>
      <w:r w:rsidR="007D6C3A" w:rsidRPr="002F6955">
        <w:rPr>
          <w:iCs/>
          <w:rPrChange w:id="39" w:author="Copyeditor" w:date="2022-08-15T18:06:00Z">
            <w:rPr>
              <w:i/>
            </w:rPr>
          </w:rPrChange>
        </w:rPr>
        <w:t xml:space="preserve">there </w:t>
      </w:r>
      <w:r w:rsidR="003219B7" w:rsidRPr="002F6955">
        <w:rPr>
          <w:iCs/>
          <w:rPrChange w:id="40" w:author="Copyeditor" w:date="2022-08-15T18:06:00Z">
            <w:rPr>
              <w:i/>
            </w:rPr>
          </w:rPrChange>
        </w:rPr>
        <w:t>is</w:t>
      </w:r>
      <w:r w:rsidR="007D6C3A" w:rsidRPr="002F6955">
        <w:rPr>
          <w:iCs/>
          <w:rPrChange w:id="41" w:author="Copyeditor" w:date="2022-08-15T18:06:00Z">
            <w:rPr>
              <w:i/>
            </w:rPr>
          </w:rPrChange>
        </w:rPr>
        <w:t xml:space="preserve"> an</w:t>
      </w:r>
      <w:r w:rsidR="007D6C3A" w:rsidRPr="00736117">
        <w:rPr>
          <w:i/>
        </w:rPr>
        <w:t xml:space="preserve"> infinity of outsides</w:t>
      </w:r>
      <w:del w:id="42" w:author="Copyeditor" w:date="2022-08-15T18:06:00Z">
        <w:r w:rsidR="0064191B" w:rsidRPr="00736117" w:rsidDel="002F6955">
          <w:delText>,</w:delText>
        </w:r>
      </w:del>
      <w:r w:rsidR="0064191B" w:rsidRPr="00736117">
        <w:t xml:space="preserve"> as innumerable </w:t>
      </w:r>
      <w:r w:rsidR="008706A9" w:rsidRPr="00736117">
        <w:t xml:space="preserve">as there are </w:t>
      </w:r>
      <w:r w:rsidR="0064191B" w:rsidRPr="00736117">
        <w:t>singular existences</w:t>
      </w:r>
      <w:r w:rsidR="00C52D04" w:rsidRPr="00736117">
        <w:t xml:space="preserve">. </w:t>
      </w:r>
      <w:r w:rsidR="0064191B" w:rsidRPr="00736117">
        <w:t>Each outside opens itself inside each existing being</w:t>
      </w:r>
      <w:del w:id="43" w:author="Copyeditor" w:date="2022-08-15T18:07:00Z">
        <w:r w:rsidR="00C24A98" w:rsidRPr="00736117" w:rsidDel="002F6955">
          <w:delText xml:space="preserve"> – </w:delText>
        </w:r>
      </w:del>
      <w:proofErr w:type="gramStart"/>
      <w:ins w:id="44" w:author="Copyeditor" w:date="2022-08-15T18:07:00Z">
        <w:r w:rsidR="002F6955">
          <w:t>—</w:t>
        </w:r>
      </w:ins>
      <w:r w:rsidR="00C24A98" w:rsidRPr="00736117">
        <w:t>“</w:t>
      </w:r>
      <w:proofErr w:type="gramEnd"/>
      <w:r w:rsidR="00C24A98" w:rsidRPr="00DF315F">
        <w:rPr>
          <w:iCs/>
          <w:rPrChange w:id="45" w:author="Copyeditor" w:date="2022-08-23T17:14:00Z">
            <w:rPr>
              <w:i/>
            </w:rPr>
          </w:rPrChange>
        </w:rPr>
        <w:t xml:space="preserve">chose </w:t>
      </w:r>
      <w:proofErr w:type="spellStart"/>
      <w:r w:rsidR="00C24A98" w:rsidRPr="00DF315F">
        <w:rPr>
          <w:iCs/>
          <w:rPrChange w:id="46" w:author="Copyeditor" w:date="2022-08-23T17:14:00Z">
            <w:rPr>
              <w:i/>
            </w:rPr>
          </w:rPrChange>
        </w:rPr>
        <w:t>inouïe</w:t>
      </w:r>
      <w:proofErr w:type="spellEnd"/>
      <w:r w:rsidR="00C24A98" w:rsidRPr="00DF315F">
        <w:rPr>
          <w:iCs/>
          <w:rPrChange w:id="47" w:author="Copyeditor" w:date="2022-08-23T17:14:00Z">
            <w:rPr>
              <w:i/>
            </w:rPr>
          </w:rPrChange>
        </w:rPr>
        <w:t xml:space="preserve">, </w:t>
      </w:r>
      <w:proofErr w:type="spellStart"/>
      <w:r w:rsidR="00C24A98" w:rsidRPr="00DF315F">
        <w:rPr>
          <w:iCs/>
          <w:rPrChange w:id="48" w:author="Copyeditor" w:date="2022-08-23T17:14:00Z">
            <w:rPr>
              <w:i/>
            </w:rPr>
          </w:rPrChange>
        </w:rPr>
        <w:t>c’est</w:t>
      </w:r>
      <w:proofErr w:type="spellEnd"/>
      <w:r w:rsidR="00C24A98" w:rsidRPr="00DF315F">
        <w:rPr>
          <w:iCs/>
          <w:rPrChange w:id="49" w:author="Copyeditor" w:date="2022-08-23T17:14:00Z">
            <w:rPr>
              <w:i/>
            </w:rPr>
          </w:rPrChange>
        </w:rPr>
        <w:t xml:space="preserve"> au-dedans de soi </w:t>
      </w:r>
      <w:proofErr w:type="spellStart"/>
      <w:r w:rsidR="00C24A98" w:rsidRPr="00DF315F">
        <w:rPr>
          <w:iCs/>
          <w:rPrChange w:id="50" w:author="Copyeditor" w:date="2022-08-23T17:14:00Z">
            <w:rPr>
              <w:i/>
            </w:rPr>
          </w:rPrChange>
        </w:rPr>
        <w:t>qu’il</w:t>
      </w:r>
      <w:proofErr w:type="spellEnd"/>
      <w:r w:rsidR="00C24A98" w:rsidRPr="00DF315F">
        <w:rPr>
          <w:iCs/>
          <w:rPrChange w:id="51" w:author="Copyeditor" w:date="2022-08-23T17:14:00Z">
            <w:rPr>
              <w:i/>
            </w:rPr>
          </w:rPrChange>
        </w:rPr>
        <w:t xml:space="preserve"> faut </w:t>
      </w:r>
      <w:proofErr w:type="spellStart"/>
      <w:r w:rsidR="00C24A98" w:rsidRPr="00DF315F">
        <w:rPr>
          <w:iCs/>
          <w:rPrChange w:id="52" w:author="Copyeditor" w:date="2022-08-23T17:14:00Z">
            <w:rPr>
              <w:i/>
            </w:rPr>
          </w:rPrChange>
        </w:rPr>
        <w:t>regarder</w:t>
      </w:r>
      <w:proofErr w:type="spellEnd"/>
      <w:r w:rsidR="00C24A98" w:rsidRPr="00DF315F">
        <w:rPr>
          <w:iCs/>
          <w:rPrChange w:id="53" w:author="Copyeditor" w:date="2022-08-23T17:14:00Z">
            <w:rPr>
              <w:i/>
            </w:rPr>
          </w:rPrChange>
        </w:rPr>
        <w:t xml:space="preserve"> le dehors</w:t>
      </w:r>
      <w:ins w:id="54" w:author="Copyeditor" w:date="2022-08-23T16:44:00Z">
        <w:r w:rsidR="00B95106">
          <w:rPr>
            <w:iCs/>
          </w:rPr>
          <w:t>”</w:t>
        </w:r>
      </w:ins>
      <w:r w:rsidR="00C24A98" w:rsidRPr="00736117">
        <w:t xml:space="preserve"> (</w:t>
      </w:r>
      <w:r w:rsidR="00425DEC" w:rsidRPr="00736117">
        <w:t>surprisingly</w:t>
      </w:r>
      <w:r w:rsidR="00C24A98" w:rsidRPr="00736117">
        <w:t xml:space="preserve">, </w:t>
      </w:r>
      <w:r w:rsidR="00425DEC" w:rsidRPr="00736117">
        <w:t>it is inside yourself that you can look at the outside)</w:t>
      </w:r>
      <w:r w:rsidR="00C24A98" w:rsidRPr="00736117">
        <w:t>,</w:t>
      </w:r>
      <w:del w:id="55" w:author="Copyeditor" w:date="2022-08-23T16:45:00Z">
        <w:r w:rsidR="00C24A98" w:rsidRPr="00736117" w:rsidDel="00B95106">
          <w:delText>”</w:delText>
        </w:r>
      </w:del>
      <w:r w:rsidR="00C24A98" w:rsidRPr="00736117">
        <w:t xml:space="preserve"> </w:t>
      </w:r>
      <w:r w:rsidR="00721900" w:rsidRPr="00736117">
        <w:t xml:space="preserve">argues </w:t>
      </w:r>
      <w:r w:rsidR="00C24A98" w:rsidRPr="00736117">
        <w:t xml:space="preserve">Victor Hugo </w:t>
      </w:r>
      <w:r w:rsidR="00BC2219" w:rsidRPr="00736117">
        <w:rPr>
          <w:bCs/>
          <w:color w:val="000000" w:themeColor="text1"/>
        </w:rPr>
        <w:t>(</w:t>
      </w:r>
      <w:ins w:id="56" w:author="Copyeditor" w:date="2022-09-06T10:48:00Z">
        <w:r w:rsidR="001C54B5" w:rsidRPr="001C54B5">
          <w:rPr>
            <w:bCs/>
            <w:i/>
            <w:color w:val="000000" w:themeColor="text1"/>
            <w:lang w:val="fr-FR"/>
          </w:rPr>
          <w:t>Préface</w:t>
        </w:r>
      </w:ins>
      <w:del w:id="57" w:author="Copyeditor" w:date="2022-09-06T10:48:00Z">
        <w:r w:rsidR="002A5CD4" w:rsidRPr="00736117" w:rsidDel="001C54B5">
          <w:rPr>
            <w:bCs/>
            <w:color w:val="000000" w:themeColor="text1"/>
          </w:rPr>
          <w:delText>P</w:delText>
        </w:r>
        <w:r w:rsidR="00AD4CF5" w:rsidRPr="00736117" w:rsidDel="001C54B5">
          <w:rPr>
            <w:bCs/>
            <w:color w:val="000000" w:themeColor="text1"/>
          </w:rPr>
          <w:delText>O</w:delText>
        </w:r>
      </w:del>
      <w:del w:id="58" w:author="Copyeditor" w:date="2022-08-15T18:09:00Z">
        <w:r w:rsidR="00AD4CF5" w:rsidRPr="00736117" w:rsidDel="002F6955">
          <w:rPr>
            <w:bCs/>
            <w:color w:val="000000" w:themeColor="text1"/>
          </w:rPr>
          <w:delText>,</w:delText>
        </w:r>
      </w:del>
      <w:r w:rsidR="00AD4CF5" w:rsidRPr="00736117">
        <w:rPr>
          <w:bCs/>
          <w:color w:val="000000" w:themeColor="text1"/>
        </w:rPr>
        <w:t xml:space="preserve"> 699</w:t>
      </w:r>
      <w:r w:rsidR="00BC2219" w:rsidRPr="00736117">
        <w:rPr>
          <w:bCs/>
          <w:color w:val="000000" w:themeColor="text1"/>
        </w:rPr>
        <w:t>)</w:t>
      </w:r>
      <w:r w:rsidR="00C24A98" w:rsidRPr="00736117">
        <w:rPr>
          <w:bCs/>
          <w:color w:val="000000" w:themeColor="text1"/>
        </w:rPr>
        <w:t>.</w:t>
      </w:r>
      <w:ins w:id="59" w:author="Copyeditor" w:date="2022-09-06T10:48:00Z">
        <w:r w:rsidR="001C54B5">
          <w:rPr>
            <w:rStyle w:val="EndnoteReference"/>
            <w:bCs/>
            <w:color w:val="000000" w:themeColor="text1"/>
          </w:rPr>
          <w:endnoteReference w:id="4"/>
        </w:r>
      </w:ins>
      <w:r w:rsidR="00C24A98" w:rsidRPr="00736117">
        <w:rPr>
          <w:bCs/>
          <w:color w:val="000000" w:themeColor="text1"/>
        </w:rPr>
        <w:t xml:space="preserve"> </w:t>
      </w:r>
      <w:r w:rsidR="00C24A98" w:rsidRPr="00736117">
        <w:t>T</w:t>
      </w:r>
      <w:r w:rsidR="0064191B" w:rsidRPr="00736117">
        <w:t xml:space="preserve">his internal outside is the condition of </w:t>
      </w:r>
      <w:ins w:id="61" w:author="Copyeditor" w:date="2022-08-15T18:10:00Z">
        <w:r w:rsidR="00854D91">
          <w:t xml:space="preserve">the </w:t>
        </w:r>
      </w:ins>
      <w:r w:rsidR="0064191B" w:rsidRPr="00736117">
        <w:t>possibility of relation</w:t>
      </w:r>
      <w:r w:rsidR="00721900" w:rsidRPr="00736117">
        <w:t>ality</w:t>
      </w:r>
      <w:del w:id="62" w:author="Copyeditor" w:date="2022-08-15T18:10:00Z">
        <w:r w:rsidR="00583E89" w:rsidRPr="00736117" w:rsidDel="00854D91">
          <w:delText>,</w:delText>
        </w:r>
      </w:del>
      <w:r w:rsidR="00583E89" w:rsidRPr="00736117">
        <w:t xml:space="preserve"> or more accurately of </w:t>
      </w:r>
      <w:r w:rsidR="00583E89" w:rsidRPr="00854D91">
        <w:rPr>
          <w:iCs/>
          <w:rPrChange w:id="63" w:author="Copyeditor" w:date="2022-08-15T18:10:00Z">
            <w:rPr>
              <w:i/>
            </w:rPr>
          </w:rPrChange>
        </w:rPr>
        <w:t>communication</w:t>
      </w:r>
      <w:r w:rsidR="00467167" w:rsidRPr="00736117">
        <w:t>: e</w:t>
      </w:r>
      <w:r w:rsidR="0064191B" w:rsidRPr="00736117">
        <w:t xml:space="preserve">xisting beings can communicate thanks to their </w:t>
      </w:r>
      <w:r w:rsidR="00721900" w:rsidRPr="00736117">
        <w:t xml:space="preserve">internal </w:t>
      </w:r>
      <w:r w:rsidR="0064191B" w:rsidRPr="00736117">
        <w:t>openness</w:t>
      </w:r>
      <w:r w:rsidR="00467167" w:rsidRPr="00736117">
        <w:t xml:space="preserve">. </w:t>
      </w:r>
      <w:r w:rsidR="001603B2" w:rsidRPr="00736117">
        <w:t>Communication occurs between different beings</w:t>
      </w:r>
      <w:del w:id="64" w:author="Copyeditor" w:date="2022-08-15T18:10:00Z">
        <w:r w:rsidR="001603B2" w:rsidRPr="00736117" w:rsidDel="00854D91">
          <w:delText xml:space="preserve"> – </w:delText>
        </w:r>
      </w:del>
      <w:ins w:id="65" w:author="Copyeditor" w:date="2022-08-15T18:10:00Z">
        <w:r w:rsidR="00854D91">
          <w:t>—</w:t>
        </w:r>
      </w:ins>
      <w:r w:rsidR="001603B2" w:rsidRPr="00736117">
        <w:t xml:space="preserve">that is to say, beings defined by their existential difference; </w:t>
      </w:r>
      <w:r w:rsidR="00CB678C" w:rsidRPr="00736117">
        <w:t xml:space="preserve">furthermore, </w:t>
      </w:r>
      <w:r w:rsidR="001603B2" w:rsidRPr="00736117">
        <w:t>e</w:t>
      </w:r>
      <w:r w:rsidR="001E0CA2" w:rsidRPr="00736117">
        <w:t>ach existential difference</w:t>
      </w:r>
      <w:r w:rsidR="001603B2" w:rsidRPr="00736117">
        <w:t xml:space="preserve"> (each existing being)</w:t>
      </w:r>
      <w:r w:rsidR="001E0CA2" w:rsidRPr="00736117">
        <w:t xml:space="preserve"> </w:t>
      </w:r>
      <w:r w:rsidR="001603B2" w:rsidRPr="00736117">
        <w:t>reveals a field to which it belongs. This field is not a pre</w:t>
      </w:r>
      <w:del w:id="66" w:author="Copyeditor" w:date="2022-08-15T18:12:00Z">
        <w:r w:rsidR="001603B2" w:rsidRPr="00736117" w:rsidDel="00854D91">
          <w:delText>-</w:delText>
        </w:r>
      </w:del>
      <w:r w:rsidR="001603B2" w:rsidRPr="00736117">
        <w:t>existing substance</w:t>
      </w:r>
      <w:del w:id="67" w:author="Copyeditor" w:date="2022-08-15T18:12:00Z">
        <w:r w:rsidR="001603B2" w:rsidRPr="00736117" w:rsidDel="00854D91">
          <w:delText>,</w:delText>
        </w:r>
      </w:del>
      <w:r w:rsidR="001603B2" w:rsidRPr="00736117">
        <w:t xml:space="preserve"> but an ontological domain transformed by the appearance of new forms of existence.</w:t>
      </w:r>
    </w:p>
    <w:p w14:paraId="6DE72A35" w14:textId="415284A9" w:rsidR="00D21C95" w:rsidRPr="00736117" w:rsidRDefault="00537131" w:rsidP="00DC0D7B">
      <w:pPr>
        <w:spacing w:line="480" w:lineRule="auto"/>
        <w:ind w:left="720" w:firstLine="720"/>
        <w:rPr>
          <w:color w:val="000000" w:themeColor="text1"/>
        </w:rPr>
      </w:pPr>
      <w:r w:rsidRPr="00736117">
        <w:rPr>
          <w:color w:val="000000" w:themeColor="text1"/>
        </w:rPr>
        <w:t xml:space="preserve">Once my existentialist proposition </w:t>
      </w:r>
      <w:r w:rsidR="00CB678C" w:rsidRPr="00736117">
        <w:rPr>
          <w:color w:val="000000" w:themeColor="text1"/>
        </w:rPr>
        <w:t xml:space="preserve">is </w:t>
      </w:r>
      <w:r w:rsidRPr="00736117">
        <w:rPr>
          <w:color w:val="000000" w:themeColor="text1"/>
        </w:rPr>
        <w:t>explained, I will be able to revisit the concept of nature. Instead of liquidating nature</w:t>
      </w:r>
      <w:del w:id="68" w:author="Copyeditor" w:date="2022-08-15T18:13:00Z">
        <w:r w:rsidRPr="00736117" w:rsidDel="00854D91">
          <w:rPr>
            <w:color w:val="000000" w:themeColor="text1"/>
          </w:rPr>
          <w:delText xml:space="preserve"> – </w:delText>
        </w:r>
      </w:del>
      <w:ins w:id="69" w:author="Copyeditor" w:date="2022-08-15T18:13:00Z">
        <w:r w:rsidR="00854D91">
          <w:rPr>
            <w:color w:val="000000" w:themeColor="text1"/>
          </w:rPr>
          <w:t>—</w:t>
        </w:r>
      </w:ins>
      <w:r w:rsidRPr="00736117">
        <w:rPr>
          <w:color w:val="000000" w:themeColor="text1"/>
        </w:rPr>
        <w:t>killing it</w:t>
      </w:r>
      <w:ins w:id="70" w:author="Copyeditor" w:date="2022-08-15T18:16:00Z">
        <w:r w:rsidR="004E09CC">
          <w:rPr>
            <w:color w:val="000000" w:themeColor="text1"/>
          </w:rPr>
          <w:t>;</w:t>
        </w:r>
      </w:ins>
      <w:del w:id="71" w:author="Copyeditor" w:date="2022-08-15T18:16:00Z">
        <w:r w:rsidRPr="00736117" w:rsidDel="004E09CC">
          <w:rPr>
            <w:color w:val="000000" w:themeColor="text1"/>
          </w:rPr>
          <w:delText>,</w:delText>
        </w:r>
      </w:del>
      <w:r w:rsidRPr="00736117">
        <w:rPr>
          <w:color w:val="000000" w:themeColor="text1"/>
        </w:rPr>
        <w:t xml:space="preserve"> turning it into asubstantial, fungible</w:t>
      </w:r>
      <w:del w:id="72" w:author="Copyeditor" w:date="2022-08-15T18:16:00Z">
        <w:r w:rsidRPr="00736117" w:rsidDel="004E09CC">
          <w:rPr>
            <w:color w:val="000000" w:themeColor="text1"/>
          </w:rPr>
          <w:delText xml:space="preserve"> things,</w:delText>
        </w:r>
      </w:del>
      <w:r w:rsidRPr="00736117">
        <w:rPr>
          <w:color w:val="000000" w:themeColor="text1"/>
        </w:rPr>
        <w:t xml:space="preserve"> resources for human “progress”</w:t>
      </w:r>
      <w:del w:id="73" w:author="Copyeditor" w:date="2022-08-15T18:14:00Z">
        <w:r w:rsidRPr="00736117" w:rsidDel="00854D91">
          <w:rPr>
            <w:color w:val="000000" w:themeColor="text1"/>
          </w:rPr>
          <w:delText xml:space="preserve"> – </w:delText>
        </w:r>
      </w:del>
      <w:ins w:id="74" w:author="Copyeditor" w:date="2022-08-15T18:14:00Z">
        <w:r w:rsidR="00854D91">
          <w:rPr>
            <w:color w:val="000000" w:themeColor="text1"/>
          </w:rPr>
          <w:t>—</w:t>
        </w:r>
      </w:ins>
      <w:r w:rsidRPr="00736117">
        <w:rPr>
          <w:color w:val="000000" w:themeColor="text1"/>
        </w:rPr>
        <w:t xml:space="preserve">I will lean on several Romantic writers to describe, in the fourth and fifth sections, nature as a field of existential differences. </w:t>
      </w:r>
      <w:r w:rsidR="0044213D" w:rsidRPr="00736117">
        <w:rPr>
          <w:color w:val="000000" w:themeColor="text1"/>
        </w:rPr>
        <w:t xml:space="preserve">As a form of thought, </w:t>
      </w:r>
      <w:r w:rsidRPr="00736117">
        <w:rPr>
          <w:color w:val="000000" w:themeColor="text1"/>
        </w:rPr>
        <w:t xml:space="preserve">Romanticism </w:t>
      </w:r>
      <w:r w:rsidR="001502AB" w:rsidRPr="00736117">
        <w:rPr>
          <w:color w:val="000000" w:themeColor="text1"/>
        </w:rPr>
        <w:t>was always</w:t>
      </w:r>
      <w:r w:rsidRPr="00736117">
        <w:rPr>
          <w:color w:val="000000" w:themeColor="text1"/>
        </w:rPr>
        <w:t xml:space="preserve"> subject to several metaphysical oscillations: between the natural and the supernatural, </w:t>
      </w:r>
      <w:r w:rsidR="00CB678C" w:rsidRPr="00736117">
        <w:rPr>
          <w:color w:val="000000" w:themeColor="text1"/>
        </w:rPr>
        <w:t xml:space="preserve">between </w:t>
      </w:r>
      <w:r w:rsidRPr="00736117">
        <w:rPr>
          <w:color w:val="000000" w:themeColor="text1"/>
        </w:rPr>
        <w:t xml:space="preserve">revolutionary stances and reactionary retractions, </w:t>
      </w:r>
      <w:r w:rsidR="00CB678C" w:rsidRPr="00736117">
        <w:rPr>
          <w:color w:val="000000" w:themeColor="text1"/>
        </w:rPr>
        <w:t xml:space="preserve">and between </w:t>
      </w:r>
      <w:r w:rsidRPr="00736117">
        <w:rPr>
          <w:color w:val="000000" w:themeColor="text1"/>
        </w:rPr>
        <w:t xml:space="preserve">a militant </w:t>
      </w:r>
      <w:r w:rsidRPr="00736117">
        <w:rPr>
          <w:color w:val="000000" w:themeColor="text1"/>
        </w:rPr>
        <w:lastRenderedPageBreak/>
        <w:t>optimism (</w:t>
      </w:r>
      <w:r w:rsidR="00B52CA7" w:rsidRPr="00736117">
        <w:rPr>
          <w:color w:val="000000" w:themeColor="text1"/>
        </w:rPr>
        <w:t xml:space="preserve">Percy Shelley’s </w:t>
      </w:r>
      <w:r w:rsidRPr="00736117">
        <w:rPr>
          <w:color w:val="000000" w:themeColor="text1"/>
        </w:rPr>
        <w:t>“</w:t>
      </w:r>
      <w:r w:rsidR="00B52CA7" w:rsidRPr="00736117">
        <w:rPr>
          <w:color w:val="000000" w:themeColor="text1"/>
        </w:rPr>
        <w:t>If Winter comes, can Spring be far behind?</w:t>
      </w:r>
      <w:r w:rsidRPr="00736117">
        <w:rPr>
          <w:color w:val="000000" w:themeColor="text1"/>
        </w:rPr>
        <w:t>”</w:t>
      </w:r>
      <w:r w:rsidR="00D81951" w:rsidRPr="00736117">
        <w:rPr>
          <w:color w:val="000000" w:themeColor="text1"/>
        </w:rPr>
        <w:t xml:space="preserve"> in his </w:t>
      </w:r>
      <w:r w:rsidR="001603B2" w:rsidRPr="00736117">
        <w:rPr>
          <w:color w:val="000000" w:themeColor="text1"/>
        </w:rPr>
        <w:t>“</w:t>
      </w:r>
      <w:commentRangeStart w:id="75"/>
      <w:r w:rsidR="00D81951" w:rsidRPr="00736117">
        <w:rPr>
          <w:color w:val="000000" w:themeColor="text1"/>
        </w:rPr>
        <w:t>Ode to the West Wind</w:t>
      </w:r>
      <w:commentRangeEnd w:id="75"/>
      <w:r w:rsidR="007E5E93">
        <w:rPr>
          <w:rStyle w:val="CommentReference"/>
        </w:rPr>
        <w:commentReference w:id="75"/>
      </w:r>
      <w:r w:rsidR="001603B2" w:rsidRPr="00736117">
        <w:rPr>
          <w:color w:val="000000" w:themeColor="text1"/>
        </w:rPr>
        <w:t>”</w:t>
      </w:r>
      <w:r w:rsidRPr="00736117">
        <w:rPr>
          <w:color w:val="000000" w:themeColor="text1"/>
        </w:rPr>
        <w:t>) and a dark pessimism (</w:t>
      </w:r>
      <w:r w:rsidR="00D81951" w:rsidRPr="00736117">
        <w:rPr>
          <w:color w:val="000000" w:themeColor="text1"/>
        </w:rPr>
        <w:t>Lord Byron</w:t>
      </w:r>
      <w:r w:rsidR="00E65D42" w:rsidRPr="00736117">
        <w:rPr>
          <w:color w:val="000000" w:themeColor="text1"/>
        </w:rPr>
        <w:t>’</w:t>
      </w:r>
      <w:r w:rsidR="00D81951" w:rsidRPr="00736117">
        <w:rPr>
          <w:color w:val="000000" w:themeColor="text1"/>
        </w:rPr>
        <w:t xml:space="preserve">s “better not to be” at the end of </w:t>
      </w:r>
      <w:r w:rsidR="001603B2" w:rsidRPr="00736117">
        <w:rPr>
          <w:color w:val="000000" w:themeColor="text1"/>
        </w:rPr>
        <w:t>“</w:t>
      </w:r>
      <w:commentRangeStart w:id="76"/>
      <w:proofErr w:type="spellStart"/>
      <w:r w:rsidR="00D81951" w:rsidRPr="00736117">
        <w:rPr>
          <w:color w:val="000000" w:themeColor="text1"/>
        </w:rPr>
        <w:t>Euthanasie</w:t>
      </w:r>
      <w:commentRangeEnd w:id="76"/>
      <w:proofErr w:type="spellEnd"/>
      <w:r w:rsidR="007E5E93">
        <w:rPr>
          <w:rStyle w:val="CommentReference"/>
        </w:rPr>
        <w:commentReference w:id="76"/>
      </w:r>
      <w:r w:rsidR="001603B2" w:rsidRPr="00736117">
        <w:rPr>
          <w:color w:val="000000" w:themeColor="text1"/>
        </w:rPr>
        <w:t>”</w:t>
      </w:r>
      <w:r w:rsidRPr="00736117">
        <w:rPr>
          <w:color w:val="000000" w:themeColor="text1"/>
        </w:rPr>
        <w:t xml:space="preserve">). Instead of too quickly favoring </w:t>
      </w:r>
      <w:r w:rsidR="001502AB" w:rsidRPr="00736117">
        <w:rPr>
          <w:color w:val="000000" w:themeColor="text1"/>
        </w:rPr>
        <w:t xml:space="preserve">only </w:t>
      </w:r>
      <w:r w:rsidRPr="00736117">
        <w:rPr>
          <w:color w:val="000000" w:themeColor="text1"/>
        </w:rPr>
        <w:t xml:space="preserve">one </w:t>
      </w:r>
      <w:r w:rsidR="00BC2219" w:rsidRPr="00736117">
        <w:rPr>
          <w:color w:val="000000" w:themeColor="text1"/>
        </w:rPr>
        <w:t>dimension</w:t>
      </w:r>
      <w:r w:rsidRPr="00736117">
        <w:rPr>
          <w:color w:val="000000" w:themeColor="text1"/>
        </w:rPr>
        <w:t xml:space="preserve"> of Romantic </w:t>
      </w:r>
      <w:r w:rsidR="00BC2219" w:rsidRPr="00736117">
        <w:rPr>
          <w:color w:val="000000" w:themeColor="text1"/>
        </w:rPr>
        <w:t>thought</w:t>
      </w:r>
      <w:r w:rsidRPr="00736117">
        <w:rPr>
          <w:color w:val="000000" w:themeColor="text1"/>
        </w:rPr>
        <w:t xml:space="preserve">, I’d rather argue in this essay that these oscillations draw a </w:t>
      </w:r>
      <w:r w:rsidRPr="007E5E93">
        <w:rPr>
          <w:iCs/>
          <w:color w:val="000000" w:themeColor="text1"/>
          <w:rPrChange w:id="77" w:author="Copyeditor" w:date="2022-08-15T18:22:00Z">
            <w:rPr>
              <w:i/>
              <w:color w:val="000000" w:themeColor="text1"/>
            </w:rPr>
          </w:rPrChange>
        </w:rPr>
        <w:t>space of fundamental polarities</w:t>
      </w:r>
      <w:r w:rsidRPr="00736117">
        <w:rPr>
          <w:color w:val="000000" w:themeColor="text1"/>
        </w:rPr>
        <w:t xml:space="preserve"> that still help us to understand our contemporary situation. Romanticism is </w:t>
      </w:r>
      <w:r w:rsidR="00084432" w:rsidRPr="00736117">
        <w:rPr>
          <w:color w:val="000000" w:themeColor="text1"/>
        </w:rPr>
        <w:t>of course historically</w:t>
      </w:r>
      <w:r w:rsidRPr="00736117">
        <w:rPr>
          <w:color w:val="000000" w:themeColor="text1"/>
        </w:rPr>
        <w:t xml:space="preserve"> datable</w:t>
      </w:r>
      <w:ins w:id="78" w:author="Copyeditor" w:date="2022-08-15T18:23:00Z">
        <w:r w:rsidR="007E5E93">
          <w:rPr>
            <w:color w:val="000000" w:themeColor="text1"/>
          </w:rPr>
          <w:t>,</w:t>
        </w:r>
      </w:ins>
      <w:r w:rsidR="001502AB" w:rsidRPr="00736117">
        <w:rPr>
          <w:color w:val="000000" w:themeColor="text1"/>
        </w:rPr>
        <w:t xml:space="preserve"> and we can track its origins, its forerunners</w:t>
      </w:r>
      <w:r w:rsidR="00BC2219" w:rsidRPr="00736117">
        <w:rPr>
          <w:color w:val="000000" w:themeColor="text1"/>
        </w:rPr>
        <w:t>,</w:t>
      </w:r>
      <w:r w:rsidR="001502AB" w:rsidRPr="00736117">
        <w:rPr>
          <w:color w:val="000000" w:themeColor="text1"/>
        </w:rPr>
        <w:t xml:space="preserve"> and its acme</w:t>
      </w:r>
      <w:r w:rsidRPr="00736117">
        <w:rPr>
          <w:color w:val="000000" w:themeColor="text1"/>
        </w:rPr>
        <w:t xml:space="preserve">; but </w:t>
      </w:r>
      <w:r w:rsidR="001502AB" w:rsidRPr="00736117">
        <w:rPr>
          <w:color w:val="000000" w:themeColor="text1"/>
        </w:rPr>
        <w:t xml:space="preserve">Romanticism </w:t>
      </w:r>
      <w:r w:rsidRPr="00736117">
        <w:rPr>
          <w:color w:val="000000" w:themeColor="text1"/>
        </w:rPr>
        <w:t xml:space="preserve">also constitutes an event, à la </w:t>
      </w:r>
      <w:r w:rsidR="00E65D42" w:rsidRPr="00736117">
        <w:rPr>
          <w:color w:val="000000" w:themeColor="text1"/>
        </w:rPr>
        <w:t xml:space="preserve">Alain </w:t>
      </w:r>
      <w:r w:rsidRPr="00736117">
        <w:rPr>
          <w:color w:val="000000" w:themeColor="text1"/>
        </w:rPr>
        <w:t>Badiou, that is to say</w:t>
      </w:r>
      <w:ins w:id="79" w:author="Copyeditor" w:date="2022-08-15T18:24:00Z">
        <w:r w:rsidR="007E5E93">
          <w:rPr>
            <w:color w:val="000000" w:themeColor="text1"/>
          </w:rPr>
          <w:t>,</w:t>
        </w:r>
      </w:ins>
      <w:r w:rsidRPr="00736117">
        <w:rPr>
          <w:color w:val="000000" w:themeColor="text1"/>
        </w:rPr>
        <w:t xml:space="preserve"> a </w:t>
      </w:r>
      <w:r w:rsidRPr="007E5E93">
        <w:rPr>
          <w:iCs/>
          <w:color w:val="000000" w:themeColor="text1"/>
          <w:rPrChange w:id="80" w:author="Copyeditor" w:date="2022-08-15T18:24:00Z">
            <w:rPr>
              <w:i/>
              <w:color w:val="000000" w:themeColor="text1"/>
            </w:rPr>
          </w:rPrChange>
        </w:rPr>
        <w:t>figure of truth</w:t>
      </w:r>
      <w:r w:rsidRPr="00736117">
        <w:rPr>
          <w:color w:val="000000" w:themeColor="text1"/>
        </w:rPr>
        <w:t xml:space="preserve"> that </w:t>
      </w:r>
      <w:r w:rsidR="001502AB" w:rsidRPr="00736117">
        <w:rPr>
          <w:color w:val="000000" w:themeColor="text1"/>
        </w:rPr>
        <w:t xml:space="preserve">is still available, </w:t>
      </w:r>
      <w:r w:rsidR="00D21C95" w:rsidRPr="00736117">
        <w:rPr>
          <w:color w:val="000000" w:themeColor="text1"/>
        </w:rPr>
        <w:t>a “surviving Romanticism”</w:t>
      </w:r>
      <w:del w:id="81" w:author="Copyeditor" w:date="2022-08-15T18:24:00Z">
        <w:r w:rsidR="00D21C95" w:rsidRPr="00736117" w:rsidDel="007E5E93">
          <w:rPr>
            <w:color w:val="000000" w:themeColor="text1"/>
          </w:rPr>
          <w:delText xml:space="preserve"> –</w:delText>
        </w:r>
      </w:del>
      <w:ins w:id="82" w:author="Copyeditor" w:date="2022-08-15T18:24:00Z">
        <w:r w:rsidR="007E5E93">
          <w:rPr>
            <w:color w:val="000000" w:themeColor="text1"/>
          </w:rPr>
          <w:t>—</w:t>
        </w:r>
      </w:ins>
      <w:del w:id="83" w:author="Copyeditor" w:date="2022-08-15T18:24:00Z">
        <w:r w:rsidR="00D21C95" w:rsidRPr="00736117" w:rsidDel="007E5E93">
          <w:rPr>
            <w:color w:val="000000" w:themeColor="text1"/>
          </w:rPr>
          <w:delText xml:space="preserve"> </w:delText>
        </w:r>
      </w:del>
      <w:r w:rsidR="00D21C95" w:rsidRPr="00736117">
        <w:rPr>
          <w:color w:val="000000" w:themeColor="text1"/>
        </w:rPr>
        <w:t>to borrow from Sara Guyer (18</w:t>
      </w:r>
      <w:del w:id="84" w:author="Copyeditor" w:date="2022-08-15T18:24:00Z">
        <w:r w:rsidR="00D21C95" w:rsidRPr="00736117" w:rsidDel="007E5E93">
          <w:rPr>
            <w:color w:val="000000" w:themeColor="text1"/>
          </w:rPr>
          <w:delText>-</w:delText>
        </w:r>
      </w:del>
      <w:ins w:id="85" w:author="Copyeditor" w:date="2022-08-15T18:24:00Z">
        <w:r w:rsidR="007E5E93">
          <w:rPr>
            <w:color w:val="000000" w:themeColor="text1"/>
          </w:rPr>
          <w:t>–</w:t>
        </w:r>
      </w:ins>
      <w:r w:rsidR="00D21C95" w:rsidRPr="00736117">
        <w:rPr>
          <w:color w:val="000000" w:themeColor="text1"/>
        </w:rPr>
        <w:t>20)</w:t>
      </w:r>
      <w:del w:id="86" w:author="Copyeditor" w:date="2022-08-15T18:24:00Z">
        <w:r w:rsidR="00D21C95" w:rsidRPr="00736117" w:rsidDel="007E5E93">
          <w:rPr>
            <w:color w:val="000000" w:themeColor="text1"/>
          </w:rPr>
          <w:delText xml:space="preserve"> - </w:delText>
        </w:r>
      </w:del>
      <w:ins w:id="87" w:author="Copyeditor" w:date="2022-08-15T18:24:00Z">
        <w:r w:rsidR="007E5E93">
          <w:rPr>
            <w:color w:val="000000" w:themeColor="text1"/>
          </w:rPr>
          <w:t>—</w:t>
        </w:r>
      </w:ins>
      <w:r w:rsidR="001502AB" w:rsidRPr="00736117">
        <w:rPr>
          <w:color w:val="000000" w:themeColor="text1"/>
        </w:rPr>
        <w:t xml:space="preserve">that </w:t>
      </w:r>
      <w:r w:rsidRPr="00736117">
        <w:rPr>
          <w:color w:val="000000" w:themeColor="text1"/>
        </w:rPr>
        <w:t>we can still solicit</w:t>
      </w:r>
      <w:r w:rsidR="001502AB" w:rsidRPr="00736117">
        <w:rPr>
          <w:color w:val="000000" w:themeColor="text1"/>
        </w:rPr>
        <w:t xml:space="preserve"> for our present</w:t>
      </w:r>
      <w:r w:rsidRPr="00736117">
        <w:rPr>
          <w:color w:val="000000" w:themeColor="text1"/>
        </w:rPr>
        <w:t>.</w:t>
      </w:r>
      <w:r w:rsidR="00E241B3" w:rsidRPr="00736117">
        <w:rPr>
          <w:color w:val="000000" w:themeColor="text1"/>
        </w:rPr>
        <w:t xml:space="preserve"> </w:t>
      </w:r>
    </w:p>
    <w:p w14:paraId="665697E1" w14:textId="7C645172" w:rsidR="005E4C1D" w:rsidRPr="00736117" w:rsidDel="006F52FF" w:rsidRDefault="00E241B3" w:rsidP="00DE311F">
      <w:pPr>
        <w:spacing w:line="480" w:lineRule="auto"/>
        <w:ind w:left="720" w:firstLine="720"/>
        <w:rPr>
          <w:del w:id="88" w:author="Copyeditor" w:date="2022-08-15T18:55:00Z"/>
          <w:color w:val="000000" w:themeColor="text1"/>
        </w:rPr>
      </w:pPr>
      <w:r w:rsidRPr="00736117">
        <w:rPr>
          <w:color w:val="000000" w:themeColor="text1"/>
        </w:rPr>
        <w:t xml:space="preserve">In this sense, I </w:t>
      </w:r>
      <w:r w:rsidR="001502AB" w:rsidRPr="00736117">
        <w:rPr>
          <w:color w:val="000000" w:themeColor="text1"/>
        </w:rPr>
        <w:t>agree with</w:t>
      </w:r>
      <w:r w:rsidRPr="00736117">
        <w:rPr>
          <w:color w:val="000000" w:themeColor="text1"/>
        </w:rPr>
        <w:t xml:space="preserve"> </w:t>
      </w:r>
      <w:r w:rsidR="00B62BCA" w:rsidRPr="00736117">
        <w:t xml:space="preserve">Michael </w:t>
      </w:r>
      <w:r w:rsidR="00056E51" w:rsidRPr="00736117">
        <w:t>Löwy</w:t>
      </w:r>
      <w:r w:rsidR="00B62BCA" w:rsidRPr="00736117">
        <w:t xml:space="preserve"> </w:t>
      </w:r>
      <w:r w:rsidR="00425DEC" w:rsidRPr="00736117">
        <w:t>and</w:t>
      </w:r>
      <w:r w:rsidR="00B62BCA" w:rsidRPr="00736117">
        <w:t xml:space="preserve"> Robert Sayre </w:t>
      </w:r>
      <w:r w:rsidR="001502AB" w:rsidRPr="00736117">
        <w:t xml:space="preserve">when they define Romanticism as a transhistorical vision </w:t>
      </w:r>
      <w:r w:rsidR="002C4EBD" w:rsidRPr="00736117">
        <w:t>having as its center “a reaction against the way of life in capitalist societ</w:t>
      </w:r>
      <w:ins w:id="89" w:author="Copyeditor" w:date="2022-08-15T18:45:00Z">
        <w:r w:rsidR="002D0C4D">
          <w:t>ies</w:t>
        </w:r>
      </w:ins>
      <w:del w:id="90" w:author="Copyeditor" w:date="2022-08-15T18:45:00Z">
        <w:r w:rsidR="002C4EBD" w:rsidRPr="00736117" w:rsidDel="002D0C4D">
          <w:delText>y</w:delText>
        </w:r>
      </w:del>
      <w:r w:rsidR="002C4EBD" w:rsidRPr="00736117">
        <w:t>”</w:t>
      </w:r>
      <w:ins w:id="91" w:author="Copyeditor" w:date="2022-08-15T18:45:00Z">
        <w:r w:rsidR="002D0C4D">
          <w:t xml:space="preserve"> (17)</w:t>
        </w:r>
      </w:ins>
      <w:del w:id="92" w:author="Copyeditor" w:date="2022-08-15T18:40:00Z">
        <w:r w:rsidR="002C4EBD" w:rsidRPr="00736117" w:rsidDel="00803F3A">
          <w:delText xml:space="preserve"> – </w:delText>
        </w:r>
      </w:del>
      <w:ins w:id="93" w:author="Copyeditor" w:date="2022-08-15T18:40:00Z">
        <w:r w:rsidR="00803F3A">
          <w:t>—</w:t>
        </w:r>
      </w:ins>
      <w:r w:rsidR="00B42154" w:rsidRPr="00736117">
        <w:t xml:space="preserve">a </w:t>
      </w:r>
      <w:r w:rsidR="002C4EBD" w:rsidRPr="00736117">
        <w:t xml:space="preserve">reaction giving rise to revolutionary statements </w:t>
      </w:r>
      <w:r w:rsidR="002C4EBD" w:rsidRPr="00736117">
        <w:rPr>
          <w:i/>
        </w:rPr>
        <w:t>and</w:t>
      </w:r>
      <w:r w:rsidR="002C4EBD" w:rsidRPr="00736117">
        <w:t xml:space="preserve"> to </w:t>
      </w:r>
      <w:r w:rsidR="00E65D42" w:rsidRPr="00736117">
        <w:t xml:space="preserve">Gérard </w:t>
      </w:r>
      <w:commentRangeStart w:id="94"/>
      <w:r w:rsidR="00E65D42" w:rsidRPr="00736117">
        <w:t xml:space="preserve">de </w:t>
      </w:r>
      <w:proofErr w:type="spellStart"/>
      <w:r w:rsidR="002C4EBD" w:rsidRPr="00736117">
        <w:t>Nerval’s</w:t>
      </w:r>
      <w:proofErr w:type="spellEnd"/>
      <w:r w:rsidR="002C4EBD" w:rsidRPr="00736117">
        <w:t xml:space="preserve"> “black sun of </w:t>
      </w:r>
      <w:r w:rsidR="000A77E5" w:rsidRPr="00736117">
        <w:t>Melancholia</w:t>
      </w:r>
      <w:ins w:id="95" w:author="Copyeditor" w:date="2022-08-15T18:55:00Z">
        <w:r w:rsidR="006F52FF">
          <w:t>.</w:t>
        </w:r>
      </w:ins>
      <w:r w:rsidR="002C4EBD" w:rsidRPr="00736117">
        <w:t>”</w:t>
      </w:r>
      <w:commentRangeEnd w:id="94"/>
      <w:r w:rsidR="006F52FF">
        <w:rPr>
          <w:rStyle w:val="CommentReference"/>
        </w:rPr>
        <w:commentReference w:id="94"/>
      </w:r>
      <w:r w:rsidR="002C4EBD" w:rsidRPr="00736117">
        <w:t xml:space="preserve"> </w:t>
      </w:r>
      <w:del w:id="96" w:author="Copyeditor" w:date="2022-08-15T18:55:00Z">
        <w:r w:rsidR="002C4EBD" w:rsidRPr="00736117" w:rsidDel="006F52FF">
          <w:delText xml:space="preserve">(Löwy and Sayre, 1-56). </w:delText>
        </w:r>
      </w:del>
      <w:r w:rsidR="00B67BB8" w:rsidRPr="00736117">
        <w:t xml:space="preserve">We thus </w:t>
      </w:r>
      <w:r w:rsidR="00B42154" w:rsidRPr="00736117">
        <w:t xml:space="preserve">must </w:t>
      </w:r>
      <w:r w:rsidR="00B67BB8" w:rsidRPr="00736117">
        <w:t>not forget that, i</w:t>
      </w:r>
      <w:r w:rsidR="00D21C95" w:rsidRPr="00736117">
        <w:t xml:space="preserve">nsofar as society is still capitalist, Romanticism is still topical. </w:t>
      </w:r>
      <w:r w:rsidR="002C4EBD" w:rsidRPr="00736117">
        <w:t xml:space="preserve">For </w:t>
      </w:r>
      <w:proofErr w:type="spellStart"/>
      <w:r w:rsidR="004B4793" w:rsidRPr="00736117">
        <w:t>Löwy</w:t>
      </w:r>
      <w:proofErr w:type="spellEnd"/>
      <w:r w:rsidR="004B4793" w:rsidRPr="00736117">
        <w:t xml:space="preserve"> </w:t>
      </w:r>
      <w:r w:rsidR="00D21C95" w:rsidRPr="00736117">
        <w:t>and Sayre</w:t>
      </w:r>
      <w:r w:rsidR="002C4EBD" w:rsidRPr="00736117">
        <w:t xml:space="preserve">, </w:t>
      </w:r>
      <w:ins w:id="97" w:author="Copyeditor" w:date="2022-08-15T18:55:00Z">
        <w:r w:rsidR="006F52FF">
          <w:t>“</w:t>
        </w:r>
      </w:ins>
    </w:p>
    <w:p w14:paraId="5A15E15E" w14:textId="77777777" w:rsidR="005E4C1D" w:rsidRPr="00736117" w:rsidDel="006F52FF" w:rsidRDefault="005E4C1D" w:rsidP="00DE311F">
      <w:pPr>
        <w:spacing w:line="480" w:lineRule="auto"/>
        <w:ind w:left="720" w:firstLine="720"/>
        <w:rPr>
          <w:del w:id="98" w:author="Copyeditor" w:date="2022-08-15T18:56:00Z"/>
        </w:rPr>
      </w:pPr>
    </w:p>
    <w:p w14:paraId="71583EF7" w14:textId="59C2BCC0" w:rsidR="005E4C1D" w:rsidRPr="00736117" w:rsidDel="00DE311F" w:rsidRDefault="005E4C1D">
      <w:pPr>
        <w:spacing w:line="480" w:lineRule="auto"/>
        <w:ind w:left="720" w:firstLine="720"/>
        <w:rPr>
          <w:del w:id="99" w:author="Copyeditor" w:date="2022-08-15T18:57:00Z"/>
        </w:rPr>
        <w:pPrChange w:id="100" w:author="Copyeditor" w:date="2022-08-15T18:55:00Z">
          <w:pPr>
            <w:spacing w:line="480" w:lineRule="auto"/>
            <w:ind w:left="1440"/>
          </w:pPr>
        </w:pPrChange>
      </w:pPr>
      <w:r w:rsidRPr="00736117">
        <w:t xml:space="preserve">Far from conveying an </w:t>
      </w:r>
      <w:r w:rsidR="000A77E5" w:rsidRPr="00736117">
        <w:t>outsiders</w:t>
      </w:r>
      <w:r w:rsidRPr="00736117">
        <w:t>’</w:t>
      </w:r>
      <w:r w:rsidR="000A77E5" w:rsidRPr="00736117">
        <w:t xml:space="preserve"> view</w:t>
      </w:r>
      <w:r w:rsidRPr="00736117">
        <w:t>, far from being a critique rooted in some elsewhere, the Romantic view constitutes modernity’s self-criticism</w:t>
      </w:r>
      <w:del w:id="101" w:author="Copyeditor" w:date="2022-08-15T18:57:00Z">
        <w:r w:rsidRPr="00736117" w:rsidDel="00DE311F">
          <w:delText xml:space="preserve">. </w:delText>
        </w:r>
      </w:del>
      <w:ins w:id="102" w:author="Copyeditor" w:date="2022-08-15T18:57:00Z">
        <w:r w:rsidR="00DE311F">
          <w:t>”</w:t>
        </w:r>
        <w:r w:rsidR="00DE311F" w:rsidRPr="00736117">
          <w:t xml:space="preserve"> </w:t>
        </w:r>
      </w:ins>
      <w:r w:rsidRPr="00736117">
        <w:t>(21)</w:t>
      </w:r>
      <w:ins w:id="103" w:author="Copyeditor" w:date="2022-08-15T18:57:00Z">
        <w:r w:rsidR="00DE311F">
          <w:t xml:space="preserve">. </w:t>
        </w:r>
      </w:ins>
    </w:p>
    <w:p w14:paraId="596C7EDA" w14:textId="77777777" w:rsidR="00B62BCA" w:rsidRPr="00736117" w:rsidDel="00DE311F" w:rsidRDefault="00B62BCA" w:rsidP="00DC0D7B">
      <w:pPr>
        <w:spacing w:line="480" w:lineRule="auto"/>
        <w:ind w:left="720" w:firstLine="720"/>
        <w:rPr>
          <w:del w:id="104" w:author="Copyeditor" w:date="2022-08-15T18:57:00Z"/>
          <w:color w:val="000000" w:themeColor="text1"/>
        </w:rPr>
      </w:pPr>
    </w:p>
    <w:p w14:paraId="47AAA8A7" w14:textId="1D0CDC79" w:rsidR="00537131" w:rsidRPr="00736117" w:rsidRDefault="005E4C1D">
      <w:pPr>
        <w:spacing w:line="480" w:lineRule="auto"/>
        <w:ind w:left="720" w:firstLine="720"/>
        <w:pPrChange w:id="105" w:author="Copyeditor" w:date="2022-08-15T18:57:00Z">
          <w:pPr>
            <w:spacing w:line="480" w:lineRule="auto"/>
            <w:ind w:left="720"/>
          </w:pPr>
        </w:pPrChange>
      </w:pPr>
      <w:r w:rsidRPr="00736117">
        <w:t>Yet I claim that it’s only because Romanticism reveals or produce</w:t>
      </w:r>
      <w:r w:rsidR="00B67BB8" w:rsidRPr="00736117">
        <w:t>s</w:t>
      </w:r>
      <w:r w:rsidRPr="00736117">
        <w:t xml:space="preserve"> outsides </w:t>
      </w:r>
      <w:r w:rsidRPr="00736117">
        <w:rPr>
          <w:i/>
        </w:rPr>
        <w:t>from within</w:t>
      </w:r>
      <w:r w:rsidRPr="00736117">
        <w:t xml:space="preserve"> that </w:t>
      </w:r>
      <w:r w:rsidR="00B67BB8" w:rsidRPr="00736117">
        <w:t xml:space="preserve">Romanticism </w:t>
      </w:r>
      <w:r w:rsidRPr="00736117">
        <w:t>can</w:t>
      </w:r>
      <w:del w:id="106" w:author="Copyeditor" w:date="2022-08-15T18:57:00Z">
        <w:r w:rsidRPr="00736117" w:rsidDel="00DE311F">
          <w:delText xml:space="preserve"> </w:delText>
        </w:r>
        <w:r w:rsidR="002C4172" w:rsidRPr="00736117" w:rsidDel="00DE311F">
          <w:delText xml:space="preserve">– </w:delText>
        </w:r>
      </w:del>
      <w:ins w:id="107" w:author="Copyeditor" w:date="2022-08-15T18:57:00Z">
        <w:r w:rsidR="00DE311F">
          <w:t>—</w:t>
        </w:r>
      </w:ins>
      <w:r w:rsidRPr="00736117">
        <w:t>still</w:t>
      </w:r>
      <w:del w:id="108" w:author="Copyeditor" w:date="2022-08-15T18:57:00Z">
        <w:r w:rsidR="002C4172" w:rsidRPr="00736117" w:rsidDel="00DE311F">
          <w:delText xml:space="preserve"> -</w:delText>
        </w:r>
        <w:r w:rsidRPr="00736117" w:rsidDel="00DE311F">
          <w:delText xml:space="preserve"> </w:delText>
        </w:r>
      </w:del>
      <w:ins w:id="109" w:author="Copyeditor" w:date="2022-08-15T18:57:00Z">
        <w:r w:rsidR="00DE311F">
          <w:t>—</w:t>
        </w:r>
      </w:ins>
      <w:r w:rsidRPr="00736117">
        <w:t xml:space="preserve">constitute an alternative to capitalism. When the present is too compact, too immanent, </w:t>
      </w:r>
      <w:r w:rsidR="002C4172" w:rsidRPr="00736117">
        <w:t>too anthrop</w:t>
      </w:r>
      <w:r w:rsidR="00B42154" w:rsidRPr="00736117">
        <w:t>omorph</w:t>
      </w:r>
      <w:r w:rsidR="002C4172" w:rsidRPr="00736117">
        <w:t xml:space="preserve">ized, </w:t>
      </w:r>
      <w:r w:rsidR="00B42154" w:rsidRPr="00736117">
        <w:t xml:space="preserve">too </w:t>
      </w:r>
      <w:r w:rsidRPr="00736117">
        <w:t xml:space="preserve">enclosed in itself, we need thinkers and activists </w:t>
      </w:r>
      <w:r w:rsidRPr="00DE311F">
        <w:rPr>
          <w:iCs/>
          <w:rPrChange w:id="110" w:author="Copyeditor" w:date="2022-08-15T18:59:00Z">
            <w:rPr>
              <w:i/>
            </w:rPr>
          </w:rPrChange>
        </w:rPr>
        <w:t>risking an elsewhere</w:t>
      </w:r>
      <w:del w:id="111" w:author="Copyeditor" w:date="2022-08-15T18:59:00Z">
        <w:r w:rsidRPr="00736117" w:rsidDel="00DE311F">
          <w:delText xml:space="preserve"> – </w:delText>
        </w:r>
      </w:del>
      <w:ins w:id="112" w:author="Copyeditor" w:date="2022-08-15T18:59:00Z">
        <w:r w:rsidR="00DE311F">
          <w:t>—</w:t>
        </w:r>
      </w:ins>
      <w:r w:rsidRPr="00736117">
        <w:t>revealing, building, and</w:t>
      </w:r>
      <w:r w:rsidR="00B42154" w:rsidRPr="00736117">
        <w:t>,</w:t>
      </w:r>
      <w:r w:rsidRPr="00736117">
        <w:t xml:space="preserve"> in the end</w:t>
      </w:r>
      <w:r w:rsidR="00B42154" w:rsidRPr="00736117">
        <w:t>,</w:t>
      </w:r>
      <w:r w:rsidRPr="00736117">
        <w:t xml:space="preserve"> communicating an outside to </w:t>
      </w:r>
      <w:r w:rsidR="00B42154" w:rsidRPr="00736117">
        <w:t>everyone</w:t>
      </w:r>
      <w:r w:rsidR="002C4172" w:rsidRPr="00736117">
        <w:t>, at least potentially</w:t>
      </w:r>
      <w:r w:rsidRPr="00736117">
        <w:t xml:space="preserve">. My hypothesis is that it’s possible to save the </w:t>
      </w:r>
      <w:r w:rsidRPr="00736117">
        <w:lastRenderedPageBreak/>
        <w:t xml:space="preserve">concept of nature, not as a </w:t>
      </w:r>
      <w:r w:rsidR="00D21C95" w:rsidRPr="00736117">
        <w:t xml:space="preserve">stable </w:t>
      </w:r>
      <w:r w:rsidRPr="00736117">
        <w:t xml:space="preserve">transcendent entity on which racist and sexist politics could be </w:t>
      </w:r>
      <w:r w:rsidR="00341E94" w:rsidRPr="00736117">
        <w:t>built</w:t>
      </w:r>
      <w:del w:id="113" w:author="Copyeditor" w:date="2022-08-15T18:59:00Z">
        <w:r w:rsidR="00341E94" w:rsidRPr="00736117" w:rsidDel="00DE311F">
          <w:delText>,</w:delText>
        </w:r>
      </w:del>
      <w:r w:rsidR="00341E94" w:rsidRPr="00736117">
        <w:t xml:space="preserve"> but as an element of disruption. Leaning on </w:t>
      </w:r>
      <w:r w:rsidR="00ED4A95" w:rsidRPr="00736117">
        <w:t xml:space="preserve">Victor </w:t>
      </w:r>
      <w:r w:rsidR="00341E94" w:rsidRPr="00736117">
        <w:t xml:space="preserve">Hugo and </w:t>
      </w:r>
      <w:r w:rsidR="00ED4A95" w:rsidRPr="00736117">
        <w:t xml:space="preserve">Jean-Jacques </w:t>
      </w:r>
      <w:r w:rsidR="00341E94" w:rsidRPr="00736117">
        <w:t>Rousseau, I will define nature as</w:t>
      </w:r>
      <w:r w:rsidR="00B42154" w:rsidRPr="00736117">
        <w:t xml:space="preserve"> 1</w:t>
      </w:r>
      <w:ins w:id="114" w:author="Copyeditor" w:date="2022-08-15T19:01:00Z">
        <w:r w:rsidR="00DE311F">
          <w:t>)</w:t>
        </w:r>
      </w:ins>
      <w:del w:id="115" w:author="Copyeditor" w:date="2022-08-15T19:01:00Z">
        <w:r w:rsidR="00B42154" w:rsidRPr="00736117" w:rsidDel="00DE311F">
          <w:delText>.</w:delText>
        </w:r>
      </w:del>
      <w:r w:rsidR="00B42154" w:rsidRPr="00736117">
        <w:t xml:space="preserve"> </w:t>
      </w:r>
      <w:r w:rsidR="00537131" w:rsidRPr="00736117">
        <w:t xml:space="preserve">something that can neither be reduced to a transcendent part nor to an immediate and visible aspect and </w:t>
      </w:r>
      <w:r w:rsidR="00B42154" w:rsidRPr="00736117">
        <w:t>2</w:t>
      </w:r>
      <w:del w:id="116" w:author="Copyeditor" w:date="2022-08-15T19:01:00Z">
        <w:r w:rsidR="00B42154" w:rsidRPr="00736117" w:rsidDel="00DE311F">
          <w:delText>.</w:delText>
        </w:r>
        <w:r w:rsidR="00537131" w:rsidRPr="00736117" w:rsidDel="00DE311F">
          <w:delText xml:space="preserve"> </w:delText>
        </w:r>
      </w:del>
      <w:ins w:id="117" w:author="Copyeditor" w:date="2022-08-15T19:01:00Z">
        <w:r w:rsidR="00DE311F">
          <w:t>)</w:t>
        </w:r>
        <w:r w:rsidR="00DE311F" w:rsidRPr="00736117">
          <w:t xml:space="preserve"> </w:t>
        </w:r>
      </w:ins>
      <w:r w:rsidR="00537131" w:rsidRPr="00736117">
        <w:t xml:space="preserve">a </w:t>
      </w:r>
      <w:r w:rsidR="00537131" w:rsidRPr="0060482C">
        <w:rPr>
          <w:iCs/>
          <w:color w:val="000000" w:themeColor="text1"/>
          <w:rPrChange w:id="118" w:author="Copyeditor" w:date="2022-08-15T19:02:00Z">
            <w:rPr>
              <w:i/>
              <w:color w:val="000000" w:themeColor="text1"/>
            </w:rPr>
          </w:rPrChange>
        </w:rPr>
        <w:t>plural</w:t>
      </w:r>
      <w:r w:rsidR="00537131" w:rsidRPr="0060482C">
        <w:rPr>
          <w:iCs/>
          <w:color w:val="000000" w:themeColor="text1"/>
        </w:rPr>
        <w:t xml:space="preserve"> </w:t>
      </w:r>
      <w:r w:rsidR="00537131" w:rsidRPr="0060482C">
        <w:rPr>
          <w:iCs/>
          <w:rPrChange w:id="119" w:author="Copyeditor" w:date="2022-08-15T19:02:00Z">
            <w:rPr>
              <w:i/>
            </w:rPr>
          </w:rPrChange>
        </w:rPr>
        <w:t>mediation</w:t>
      </w:r>
      <w:r w:rsidR="00537131" w:rsidRPr="00736117">
        <w:t xml:space="preserve"> enabling a political critique of society. Nature is plural</w:t>
      </w:r>
      <w:del w:id="120" w:author="Copyeditor" w:date="2022-08-15T19:02:00Z">
        <w:r w:rsidR="00537131" w:rsidRPr="00736117" w:rsidDel="0060482C">
          <w:delText xml:space="preserve">; </w:delText>
        </w:r>
      </w:del>
      <w:ins w:id="121" w:author="Copyeditor" w:date="2022-08-15T19:02:00Z">
        <w:r w:rsidR="0060482C">
          <w:t>,</w:t>
        </w:r>
        <w:r w:rsidR="0060482C" w:rsidRPr="00736117">
          <w:t xml:space="preserve"> </w:t>
        </w:r>
      </w:ins>
      <w:r w:rsidR="00537131" w:rsidRPr="00736117">
        <w:t xml:space="preserve">but this plurality does not lead to </w:t>
      </w:r>
      <w:r w:rsidR="001603B2" w:rsidRPr="00736117">
        <w:t>consider</w:t>
      </w:r>
      <w:r w:rsidR="00B42154" w:rsidRPr="00736117">
        <w:t>ing</w:t>
      </w:r>
      <w:r w:rsidR="001603B2" w:rsidRPr="00736117">
        <w:t xml:space="preserve"> the world as</w:t>
      </w:r>
      <w:r w:rsidR="00537131" w:rsidRPr="00736117">
        <w:t xml:space="preserve"> a collection of </w:t>
      </w:r>
      <w:r w:rsidR="002A5CD4" w:rsidRPr="00736117">
        <w:t>ontologically equivalent</w:t>
      </w:r>
      <w:r w:rsidR="00537131" w:rsidRPr="00736117">
        <w:t xml:space="preserve"> entities; rather, natures are </w:t>
      </w:r>
      <w:ins w:id="122" w:author="Copyeditor" w:date="2022-08-15T19:03:00Z">
        <w:r w:rsidR="0060482C">
          <w:t xml:space="preserve">profoundly </w:t>
        </w:r>
      </w:ins>
      <w:r w:rsidR="00537131" w:rsidRPr="00736117">
        <w:t xml:space="preserve">different, </w:t>
      </w:r>
      <w:del w:id="123" w:author="Copyeditor" w:date="2022-08-15T19:03:00Z">
        <w:r w:rsidR="00B42154" w:rsidRPr="00736117" w:rsidDel="0060482C">
          <w:delText xml:space="preserve">profoundly </w:delText>
        </w:r>
        <w:r w:rsidR="00537131" w:rsidRPr="00736117" w:rsidDel="0060482C">
          <w:delText xml:space="preserve">different, </w:delText>
        </w:r>
      </w:del>
      <w:r w:rsidR="00537131" w:rsidRPr="00736117">
        <w:t>sometimes contradictory, always deceiving our expectations</w:t>
      </w:r>
      <w:r w:rsidR="00B42154" w:rsidRPr="00736117">
        <w:t xml:space="preserve"> along with </w:t>
      </w:r>
      <w:r w:rsidR="00537131" w:rsidRPr="00736117">
        <w:t xml:space="preserve">our </w:t>
      </w:r>
      <w:r w:rsidR="00D21C95" w:rsidRPr="00736117">
        <w:t xml:space="preserve">unfortunate </w:t>
      </w:r>
      <w:r w:rsidR="00537131" w:rsidRPr="00736117">
        <w:t xml:space="preserve">attempt to reduce </w:t>
      </w:r>
      <w:r w:rsidR="00B67BB8" w:rsidRPr="00736117">
        <w:t>them</w:t>
      </w:r>
      <w:r w:rsidR="00537131" w:rsidRPr="00736117">
        <w:t xml:space="preserve"> to something or to nothing. Natures disrupt both the human/non</w:t>
      </w:r>
      <w:del w:id="124" w:author="Copyeditor" w:date="2022-08-15T19:03:00Z">
        <w:r w:rsidR="00537131" w:rsidRPr="00736117" w:rsidDel="0060482C">
          <w:delText>-</w:delText>
        </w:r>
      </w:del>
      <w:r w:rsidR="00537131" w:rsidRPr="00736117">
        <w:t xml:space="preserve">human divide </w:t>
      </w:r>
      <w:r w:rsidR="00537131" w:rsidRPr="0060482C">
        <w:rPr>
          <w:iCs/>
          <w:rPrChange w:id="125" w:author="Copyeditor" w:date="2022-08-15T19:04:00Z">
            <w:rPr>
              <w:i/>
            </w:rPr>
          </w:rPrChange>
        </w:rPr>
        <w:t>and</w:t>
      </w:r>
      <w:r w:rsidR="00537131" w:rsidRPr="00736117">
        <w:t xml:space="preserve"> the attempt to erase it in a peaceful liberal world that </w:t>
      </w:r>
      <w:r w:rsidR="002C4172" w:rsidRPr="00736117">
        <w:t xml:space="preserve">a </w:t>
      </w:r>
      <w:r w:rsidR="00537131" w:rsidRPr="00736117">
        <w:t xml:space="preserve">Parliament of humans </w:t>
      </w:r>
      <w:del w:id="126" w:author="Copyeditor" w:date="2022-08-15T19:04:00Z">
        <w:r w:rsidR="00537131" w:rsidRPr="00736117" w:rsidDel="0060482C">
          <w:delText>or</w:delText>
        </w:r>
      </w:del>
      <w:ins w:id="127" w:author="Copyeditor" w:date="2022-08-15T19:04:00Z">
        <w:r w:rsidR="0060482C">
          <w:t>and</w:t>
        </w:r>
      </w:ins>
      <w:r w:rsidR="00537131" w:rsidRPr="00736117">
        <w:t>/</w:t>
      </w:r>
      <w:del w:id="128" w:author="Copyeditor" w:date="2022-08-15T19:04:00Z">
        <w:r w:rsidR="00537131" w:rsidRPr="00736117" w:rsidDel="0060482C">
          <w:delText xml:space="preserve">and </w:delText>
        </w:r>
      </w:del>
      <w:ins w:id="129" w:author="Copyeditor" w:date="2022-08-15T19:04:00Z">
        <w:r w:rsidR="0060482C">
          <w:t>or</w:t>
        </w:r>
        <w:r w:rsidR="0060482C" w:rsidRPr="00736117">
          <w:t xml:space="preserve"> </w:t>
        </w:r>
      </w:ins>
      <w:r w:rsidR="00537131" w:rsidRPr="00736117">
        <w:t xml:space="preserve">things could govern. If we want to prevent the Anthropocene from becoming </w:t>
      </w:r>
      <w:proofErr w:type="spellStart"/>
      <w:r w:rsidR="00537131" w:rsidRPr="00736117">
        <w:t>cosmophagic</w:t>
      </w:r>
      <w:proofErr w:type="spellEnd"/>
      <w:del w:id="130" w:author="Copyeditor" w:date="2022-08-15T19:05:00Z">
        <w:r w:rsidR="00537131" w:rsidRPr="00736117" w:rsidDel="0060482C">
          <w:delText xml:space="preserve"> </w:delText>
        </w:r>
        <w:r w:rsidR="00D4111A" w:rsidRPr="00736117" w:rsidDel="0060482C">
          <w:delText>–</w:delText>
        </w:r>
        <w:r w:rsidR="00537131" w:rsidRPr="00736117" w:rsidDel="0060482C">
          <w:delText xml:space="preserve"> </w:delText>
        </w:r>
      </w:del>
      <w:ins w:id="131" w:author="Copyeditor" w:date="2022-08-15T19:05:00Z">
        <w:r w:rsidR="0060482C">
          <w:t>—</w:t>
        </w:r>
      </w:ins>
      <w:r w:rsidR="00D4111A" w:rsidRPr="00736117">
        <w:t xml:space="preserve">from </w:t>
      </w:r>
      <w:r w:rsidR="00537131" w:rsidRPr="00736117">
        <w:t>eating, swallowing, destroying the non</w:t>
      </w:r>
      <w:del w:id="132" w:author="Copyeditor" w:date="2022-08-15T19:06:00Z">
        <w:r w:rsidR="00537131" w:rsidRPr="00736117" w:rsidDel="0060482C">
          <w:delText>-</w:delText>
        </w:r>
      </w:del>
      <w:r w:rsidR="00537131" w:rsidRPr="00736117">
        <w:t>human universe</w:t>
      </w:r>
      <w:del w:id="133" w:author="Copyeditor" w:date="2022-08-15T19:06:00Z">
        <w:r w:rsidR="00537131" w:rsidRPr="00736117" w:rsidDel="0060482C">
          <w:delText xml:space="preserve"> - </w:delText>
        </w:r>
      </w:del>
      <w:ins w:id="134" w:author="Copyeditor" w:date="2022-08-15T19:06:00Z">
        <w:r w:rsidR="0060482C">
          <w:t>—</w:t>
        </w:r>
      </w:ins>
      <w:r w:rsidR="00537131" w:rsidRPr="00736117">
        <w:t xml:space="preserve">and in the end </w:t>
      </w:r>
      <w:r w:rsidR="00341E94" w:rsidRPr="00736117">
        <w:t xml:space="preserve">from becoming </w:t>
      </w:r>
      <w:r w:rsidR="00537131" w:rsidRPr="00736117">
        <w:t xml:space="preserve">anthropophagic for lack of otherness, then we must leave a place for an updated concept of nature that could foster an </w:t>
      </w:r>
      <w:r w:rsidR="00537131" w:rsidRPr="00EB3CED">
        <w:rPr>
          <w:iCs/>
          <w:rPrChange w:id="135" w:author="Copyeditor" w:date="2022-08-15T19:09:00Z">
            <w:rPr>
              <w:i/>
            </w:rPr>
          </w:rPrChange>
        </w:rPr>
        <w:t>anti-Anthropocenic politics</w:t>
      </w:r>
      <w:r w:rsidR="00537131" w:rsidRPr="00736117">
        <w:t>.</w:t>
      </w:r>
      <w:r w:rsidR="00537131" w:rsidRPr="00736117">
        <w:rPr>
          <w:rStyle w:val="EndnoteReference"/>
        </w:rPr>
        <w:t xml:space="preserve"> </w:t>
      </w:r>
    </w:p>
    <w:p w14:paraId="30512A1C" w14:textId="77777777" w:rsidR="00537131" w:rsidRPr="00736117" w:rsidRDefault="00537131" w:rsidP="00DC0D7B">
      <w:pPr>
        <w:spacing w:line="480" w:lineRule="auto"/>
        <w:ind w:left="720" w:firstLine="720"/>
      </w:pPr>
    </w:p>
    <w:p w14:paraId="414B35E1" w14:textId="27C37DC6" w:rsidR="00537131" w:rsidRPr="00736117" w:rsidRDefault="00537131" w:rsidP="008B0AF7">
      <w:pPr>
        <w:spacing w:line="480" w:lineRule="auto"/>
        <w:rPr>
          <w:b/>
        </w:rPr>
      </w:pPr>
      <w:r w:rsidRPr="00736117">
        <w:rPr>
          <w:b/>
        </w:rPr>
        <w:t xml:space="preserve">End of the </w:t>
      </w:r>
      <w:ins w:id="136" w:author="Copyeditor" w:date="2022-08-16T20:09:00Z">
        <w:r w:rsidR="00936690">
          <w:rPr>
            <w:b/>
          </w:rPr>
          <w:t>O</w:t>
        </w:r>
      </w:ins>
      <w:del w:id="137" w:author="Copyeditor" w:date="2022-08-16T20:09:00Z">
        <w:r w:rsidRPr="00736117" w:rsidDel="00936690">
          <w:rPr>
            <w:b/>
          </w:rPr>
          <w:delText>o</w:delText>
        </w:r>
      </w:del>
      <w:r w:rsidRPr="00736117">
        <w:rPr>
          <w:b/>
        </w:rPr>
        <w:t xml:space="preserve">utside, </w:t>
      </w:r>
      <w:ins w:id="138" w:author="Copyeditor" w:date="2022-08-16T20:09:00Z">
        <w:r w:rsidR="00936690">
          <w:rPr>
            <w:b/>
          </w:rPr>
          <w:t>E</w:t>
        </w:r>
      </w:ins>
      <w:del w:id="139" w:author="Copyeditor" w:date="2022-08-16T20:09:00Z">
        <w:r w:rsidRPr="00736117" w:rsidDel="00936690">
          <w:rPr>
            <w:b/>
          </w:rPr>
          <w:delText>e</w:delText>
        </w:r>
      </w:del>
      <w:r w:rsidRPr="00736117">
        <w:rPr>
          <w:b/>
        </w:rPr>
        <w:t xml:space="preserve">nd of </w:t>
      </w:r>
      <w:ins w:id="140" w:author="Copyeditor" w:date="2022-08-16T20:09:00Z">
        <w:r w:rsidR="00936690">
          <w:rPr>
            <w:b/>
          </w:rPr>
          <w:t>N</w:t>
        </w:r>
      </w:ins>
      <w:del w:id="141" w:author="Copyeditor" w:date="2022-08-16T20:09:00Z">
        <w:r w:rsidRPr="00736117" w:rsidDel="00936690">
          <w:rPr>
            <w:b/>
          </w:rPr>
          <w:delText>n</w:delText>
        </w:r>
      </w:del>
      <w:r w:rsidRPr="00736117">
        <w:rPr>
          <w:b/>
        </w:rPr>
        <w:t>ature</w:t>
      </w:r>
    </w:p>
    <w:p w14:paraId="7D5ED01B" w14:textId="074F6905" w:rsidR="00537131" w:rsidRPr="00736117" w:rsidRDefault="00537131" w:rsidP="00DC0D7B">
      <w:pPr>
        <w:spacing w:line="480" w:lineRule="auto"/>
        <w:ind w:left="720" w:firstLine="720"/>
      </w:pPr>
      <w:r w:rsidRPr="00736117">
        <w:t xml:space="preserve">Here is my opening question: what has motivated the radical reconsideration of any figure of otherworldliness or outer-worldliness? With such a question, the name of </w:t>
      </w:r>
      <w:r w:rsidR="002C4032" w:rsidRPr="00736117">
        <w:t xml:space="preserve">Friedrich </w:t>
      </w:r>
      <w:r w:rsidRPr="00736117">
        <w:t xml:space="preserve">Nietzsche comes to mind. In </w:t>
      </w:r>
      <w:r w:rsidRPr="00736117">
        <w:rPr>
          <w:i/>
        </w:rPr>
        <w:t>Twilight of the Idols</w:t>
      </w:r>
      <w:r w:rsidRPr="00736117">
        <w:t>, he showed “how the ‘true world’ finally became a fable”</w:t>
      </w:r>
      <w:r w:rsidR="009C2213" w:rsidRPr="00736117">
        <w:t xml:space="preserve"> (17). </w:t>
      </w:r>
      <w:r w:rsidR="00C13A52" w:rsidRPr="00736117">
        <w:t xml:space="preserve">This </w:t>
      </w:r>
      <w:r w:rsidRPr="00736117">
        <w:t>Nietzschean detonation tends to extinguish not only the Christian religion but also Plato, insofar as Christianity, Nietzsche says</w:t>
      </w:r>
      <w:r w:rsidR="00D925F6" w:rsidRPr="00736117">
        <w:t xml:space="preserve"> in </w:t>
      </w:r>
      <w:r w:rsidR="00D925F6" w:rsidRPr="00736117">
        <w:rPr>
          <w:i/>
        </w:rPr>
        <w:t>Beyond Good and Evil</w:t>
      </w:r>
      <w:r w:rsidRPr="00736117">
        <w:t xml:space="preserve">, was </w:t>
      </w:r>
      <w:r w:rsidRPr="00736117">
        <w:lastRenderedPageBreak/>
        <w:t>nothing more than a “Platonism for the people”</w:t>
      </w:r>
      <w:r w:rsidR="00D925F6" w:rsidRPr="00736117">
        <w:t xml:space="preserve"> (3).</w:t>
      </w:r>
      <w:r w:rsidRPr="00736117">
        <w:rPr>
          <w:rStyle w:val="EndnoteReference"/>
        </w:rPr>
        <w:t xml:space="preserve"> </w:t>
      </w:r>
      <w:r w:rsidRPr="00736117">
        <w:t xml:space="preserve">If this destruction </w:t>
      </w:r>
      <w:r w:rsidR="00B60F6C" w:rsidRPr="00736117">
        <w:t>affects both</w:t>
      </w:r>
      <w:r w:rsidRPr="00736117">
        <w:t xml:space="preserve"> God and the so-called platonic intelligible world, our investigation should</w:t>
      </w:r>
      <w:del w:id="142" w:author="Copyeditor" w:date="2022-08-16T21:23:00Z">
        <w:r w:rsidRPr="00736117" w:rsidDel="009648A4">
          <w:delText>,</w:delText>
        </w:r>
      </w:del>
      <w:r w:rsidRPr="00736117">
        <w:t xml:space="preserve"> </w:t>
      </w:r>
      <w:del w:id="143" w:author="Copyeditor" w:date="2022-08-16T21:25:00Z">
        <w:r w:rsidR="00DB2664" w:rsidRPr="00736117" w:rsidDel="009648A4">
          <w:delText>1</w:delText>
        </w:r>
      </w:del>
      <w:del w:id="144" w:author="Copyeditor" w:date="2022-08-16T21:23:00Z">
        <w:r w:rsidR="00DB2664" w:rsidRPr="00736117" w:rsidDel="009648A4">
          <w:delText>.</w:delText>
        </w:r>
        <w:r w:rsidR="00A8652B" w:rsidRPr="00736117" w:rsidDel="009648A4">
          <w:delText xml:space="preserve"> </w:delText>
        </w:r>
      </w:del>
      <w:r w:rsidRPr="00736117">
        <w:t xml:space="preserve">on </w:t>
      </w:r>
      <w:r w:rsidR="00DB2664" w:rsidRPr="00736117">
        <w:t xml:space="preserve">the </w:t>
      </w:r>
      <w:r w:rsidRPr="00736117">
        <w:t>one hand look for the historical, religious</w:t>
      </w:r>
      <w:ins w:id="145" w:author="Copyeditor" w:date="2022-08-16T21:23:00Z">
        <w:r w:rsidR="009648A4">
          <w:t>,</w:t>
        </w:r>
      </w:ins>
      <w:r w:rsidRPr="00736117">
        <w:t xml:space="preserve"> and philosophical sources of the theme of the Death of God, and </w:t>
      </w:r>
      <w:del w:id="146" w:author="Copyeditor" w:date="2022-08-16T21:25:00Z">
        <w:r w:rsidR="00DB2664" w:rsidRPr="00736117" w:rsidDel="009648A4">
          <w:delText xml:space="preserve">2. </w:delText>
        </w:r>
      </w:del>
      <w:r w:rsidRPr="00736117">
        <w:t xml:space="preserve">on the other hand grasp the way </w:t>
      </w:r>
      <w:r w:rsidR="00DB2664" w:rsidRPr="00736117">
        <w:t xml:space="preserve">in </w:t>
      </w:r>
      <w:r w:rsidRPr="00736117">
        <w:t xml:space="preserve">which many thinkers kept trying to avoid the </w:t>
      </w:r>
      <w:r w:rsidRPr="009648A4">
        <w:rPr>
          <w:iCs/>
          <w:rPrChange w:id="147" w:author="Copyeditor" w:date="2022-08-16T21:26:00Z">
            <w:rPr>
              <w:i/>
            </w:rPr>
          </w:rPrChange>
        </w:rPr>
        <w:t>ontological separation</w:t>
      </w:r>
      <w:r w:rsidRPr="00736117">
        <w:t xml:space="preserve"> between </w:t>
      </w:r>
      <w:r w:rsidR="002F3896" w:rsidRPr="00736117">
        <w:t xml:space="preserve">the </w:t>
      </w:r>
      <w:r w:rsidRPr="00736117">
        <w:t>here-below and</w:t>
      </w:r>
      <w:r w:rsidR="00DB2664" w:rsidRPr="00736117">
        <w:t xml:space="preserve"> the</w:t>
      </w:r>
      <w:r w:rsidRPr="00736117">
        <w:t xml:space="preserve"> beyond that Plato is said to have opened</w:t>
      </w:r>
      <w:ins w:id="148" w:author="Copyeditor" w:date="2022-08-16T22:01:00Z">
        <w:r w:rsidR="00147269">
          <w:t>.</w:t>
        </w:r>
      </w:ins>
      <w:del w:id="149" w:author="Copyeditor" w:date="2022-08-16T22:01:00Z">
        <w:r w:rsidRPr="00736117" w:rsidDel="00147269">
          <w:delText>:</w:delText>
        </w:r>
      </w:del>
    </w:p>
    <w:p w14:paraId="582419D1" w14:textId="6AB11CA7" w:rsidR="00537131" w:rsidRPr="00736117" w:rsidRDefault="00537131" w:rsidP="00DC0D7B">
      <w:pPr>
        <w:tabs>
          <w:tab w:val="left" w:pos="630"/>
        </w:tabs>
        <w:spacing w:line="480" w:lineRule="auto"/>
        <w:ind w:left="720" w:firstLine="720"/>
      </w:pPr>
      <w:del w:id="150" w:author="Copyeditor" w:date="2022-08-16T22:01:00Z">
        <w:r w:rsidRPr="00736117" w:rsidDel="00147269">
          <w:delText>a</w:delText>
        </w:r>
        <w:r w:rsidR="002F3896" w:rsidRPr="00736117" w:rsidDel="00147269">
          <w:delText xml:space="preserve">. </w:delText>
        </w:r>
      </w:del>
      <w:r w:rsidRPr="00736117">
        <w:t>Regarding the topic of the Death of God</w:t>
      </w:r>
      <w:r w:rsidR="00CA57AD" w:rsidRPr="00736117">
        <w:t xml:space="preserve">, </w:t>
      </w:r>
      <w:r w:rsidRPr="00736117">
        <w:t xml:space="preserve">I will note that this is already present in many authors before Nietzsche. </w:t>
      </w:r>
      <w:r w:rsidR="002F3896" w:rsidRPr="00736117">
        <w:t>Jean Paul writes in 1796:</w:t>
      </w:r>
      <w:r w:rsidR="00A8652B" w:rsidRPr="00736117">
        <w:t xml:space="preserve"> </w:t>
      </w:r>
      <w:r w:rsidRPr="00736117">
        <w:t>“</w:t>
      </w:r>
      <w:ins w:id="151" w:author="Copyeditor" w:date="2022-08-16T21:27:00Z">
        <w:r w:rsidR="001308C4">
          <w:t>‘</w:t>
        </w:r>
      </w:ins>
      <w:del w:id="152" w:author="Copyeditor" w:date="2022-08-16T21:27:00Z">
        <w:r w:rsidR="002F3896" w:rsidRPr="00736117" w:rsidDel="001308C4">
          <w:delText>’</w:delText>
        </w:r>
      </w:del>
      <w:r w:rsidRPr="00736117">
        <w:t xml:space="preserve">Christ, is there no </w:t>
      </w:r>
      <w:r w:rsidR="0048320A" w:rsidRPr="00736117">
        <w:t>G</w:t>
      </w:r>
      <w:r w:rsidRPr="00736117">
        <w:t>od</w:t>
      </w:r>
      <w:r w:rsidR="002F3896" w:rsidRPr="00736117">
        <w:t xml:space="preserve">?’ </w:t>
      </w:r>
      <w:r w:rsidRPr="00736117">
        <w:t xml:space="preserve">And he answered: </w:t>
      </w:r>
      <w:r w:rsidR="002F3896" w:rsidRPr="00736117">
        <w:t>‘</w:t>
      </w:r>
      <w:r w:rsidRPr="00736117">
        <w:t>There is none</w:t>
      </w:r>
      <w:r w:rsidR="002F3896" w:rsidRPr="00736117">
        <w:t>!’</w:t>
      </w:r>
      <w:del w:id="153" w:author="Copyeditor" w:date="2022-08-16T21:27:00Z">
        <w:r w:rsidR="002F3896" w:rsidRPr="00736117" w:rsidDel="001308C4">
          <w:delText>,</w:delText>
        </w:r>
      </w:del>
      <w:r w:rsidR="002F3896" w:rsidRPr="00736117">
        <w:t xml:space="preserve">” </w:t>
      </w:r>
      <w:r w:rsidR="00D925F6" w:rsidRPr="00736117">
        <w:t>(336).</w:t>
      </w:r>
      <w:r w:rsidRPr="00736117">
        <w:t xml:space="preserve"> In fact, the death of God was </w:t>
      </w:r>
      <w:r w:rsidRPr="00736117">
        <w:rPr>
          <w:color w:val="000000" w:themeColor="text1"/>
        </w:rPr>
        <w:t>only</w:t>
      </w:r>
      <w:r w:rsidR="00FF5BEB" w:rsidRPr="00736117">
        <w:rPr>
          <w:color w:val="000000" w:themeColor="text1"/>
        </w:rPr>
        <w:t xml:space="preserve"> </w:t>
      </w:r>
      <w:r w:rsidRPr="00736117">
        <w:t>a nightmare</w:t>
      </w:r>
      <w:r w:rsidR="00B67BB8" w:rsidRPr="00736117">
        <w:t xml:space="preserve">, not </w:t>
      </w:r>
      <w:r w:rsidR="002F3896" w:rsidRPr="00736117">
        <w:t xml:space="preserve">a </w:t>
      </w:r>
      <w:r w:rsidR="00D62D4D" w:rsidRPr="00736117">
        <w:t>reality</w:t>
      </w:r>
      <w:r w:rsidR="00B67BB8" w:rsidRPr="00736117">
        <w:t>,</w:t>
      </w:r>
      <w:r w:rsidRPr="00736117">
        <w:t xml:space="preserve"> for this </w:t>
      </w:r>
      <w:r w:rsidR="00D62D4D" w:rsidRPr="00856665">
        <w:rPr>
          <w:color w:val="000000" w:themeColor="text1"/>
          <w:shd w:val="clear" w:color="auto" w:fill="FFFFFF"/>
        </w:rPr>
        <w:t>early German Romantic</w:t>
      </w:r>
      <w:r w:rsidRPr="00736117">
        <w:t xml:space="preserve">; but </w:t>
      </w:r>
      <w:r w:rsidR="00540EFA" w:rsidRPr="00736117">
        <w:t>this</w:t>
      </w:r>
      <w:r w:rsidRPr="00736117">
        <w:t xml:space="preserve"> bad dream will haunt Romanticism</w:t>
      </w:r>
      <w:del w:id="154" w:author="Copyeditor" w:date="2022-08-16T21:28:00Z">
        <w:r w:rsidR="004F7FC8" w:rsidRPr="00736117" w:rsidDel="001308C4">
          <w:delText xml:space="preserve"> -</w:delText>
        </w:r>
      </w:del>
      <w:ins w:id="155" w:author="Copyeditor" w:date="2022-08-16T21:28:00Z">
        <w:r w:rsidR="001308C4">
          <w:t>—</w:t>
        </w:r>
      </w:ins>
      <w:r w:rsidR="004F7FC8" w:rsidRPr="00736117">
        <w:t xml:space="preserve"> </w:t>
      </w:r>
      <w:r w:rsidR="00FF5BEB" w:rsidRPr="00736117">
        <w:t>as I will explain again at the end of my essay</w:t>
      </w:r>
      <w:del w:id="156" w:author="Copyeditor" w:date="2022-08-16T21:28:00Z">
        <w:r w:rsidR="004F7FC8" w:rsidRPr="00736117" w:rsidDel="001308C4">
          <w:delText xml:space="preserve"> -</w:delText>
        </w:r>
      </w:del>
      <w:ins w:id="157" w:author="Copyeditor" w:date="2022-08-16T21:28:00Z">
        <w:r w:rsidR="001308C4">
          <w:t>—</w:t>
        </w:r>
      </w:ins>
      <w:r w:rsidR="00FF5BEB" w:rsidRPr="00736117">
        <w:t xml:space="preserve"> </w:t>
      </w:r>
      <w:r w:rsidRPr="00736117">
        <w:t xml:space="preserve">and beyond it all </w:t>
      </w:r>
      <w:r w:rsidR="002F3896" w:rsidRPr="00736117">
        <w:t xml:space="preserve">of </w:t>
      </w:r>
      <w:r w:rsidRPr="00736117">
        <w:t>German Idealism</w:t>
      </w:r>
      <w:ins w:id="158" w:author="Copyeditor" w:date="2022-08-16T22:02:00Z">
        <w:r w:rsidR="00147269">
          <w:t>.</w:t>
        </w:r>
      </w:ins>
      <w:del w:id="159" w:author="Copyeditor" w:date="2022-08-16T22:02:00Z">
        <w:r w:rsidR="004F7FC8" w:rsidRPr="00736117" w:rsidDel="00147269">
          <w:delText>;</w:delText>
        </w:r>
      </w:del>
      <w:r w:rsidRPr="00736117">
        <w:rPr>
          <w:rStyle w:val="EndnoteReference"/>
        </w:rPr>
        <w:endnoteReference w:id="5"/>
      </w:r>
    </w:p>
    <w:p w14:paraId="26377364" w14:textId="5EFF46B5" w:rsidR="00537131" w:rsidRPr="00736117" w:rsidRDefault="00537131" w:rsidP="00DC0D7B">
      <w:pPr>
        <w:spacing w:line="480" w:lineRule="auto"/>
        <w:ind w:left="720" w:firstLine="720"/>
      </w:pPr>
      <w:del w:id="172" w:author="Copyeditor" w:date="2022-08-16T22:02:00Z">
        <w:r w:rsidRPr="00736117" w:rsidDel="00147269">
          <w:delText>b</w:delText>
        </w:r>
        <w:r w:rsidR="002F3896" w:rsidRPr="00736117" w:rsidDel="00147269">
          <w:delText xml:space="preserve">. </w:delText>
        </w:r>
      </w:del>
      <w:r w:rsidRPr="00736117">
        <w:t xml:space="preserve">The question of </w:t>
      </w:r>
      <w:r w:rsidRPr="00147269">
        <w:rPr>
          <w:iCs/>
          <w:rPrChange w:id="173" w:author="Copyeditor" w:date="2022-08-16T22:02:00Z">
            <w:rPr>
              <w:i/>
            </w:rPr>
          </w:rPrChange>
        </w:rPr>
        <w:t>ontological separation</w:t>
      </w:r>
      <w:r w:rsidRPr="00147269">
        <w:rPr>
          <w:iCs/>
        </w:rPr>
        <w:t xml:space="preserve"> </w:t>
      </w:r>
      <w:r w:rsidRPr="00736117">
        <w:t xml:space="preserve">would require an investigation that cannot be completed in this essay: I would have to show how </w:t>
      </w:r>
      <w:r w:rsidR="002C4032" w:rsidRPr="00736117">
        <w:t xml:space="preserve">Baruch </w:t>
      </w:r>
      <w:r w:rsidRPr="00736117">
        <w:t xml:space="preserve">Spinoza defines substance as “indivisible,” how </w:t>
      </w:r>
      <w:r w:rsidR="002C4032" w:rsidRPr="00736117">
        <w:t xml:space="preserve">Denis </w:t>
      </w:r>
      <w:r w:rsidRPr="00736117">
        <w:t>Diderot argues that everything is “sentient,” shifting without discontinuity from inertia to living bodies, and how Heraclitus, Epicurus, and Lucretius argue that everything flows.</w:t>
      </w:r>
      <w:r w:rsidRPr="00736117">
        <w:rPr>
          <w:rStyle w:val="EndnoteReference"/>
        </w:rPr>
        <w:endnoteReference w:id="6"/>
      </w:r>
      <w:r w:rsidRPr="00736117">
        <w:t xml:space="preserve"> All these authors, from Heraclitus and the Greek atomists to the Nietzsche of the </w:t>
      </w:r>
      <w:r w:rsidRPr="00736117">
        <w:rPr>
          <w:i/>
        </w:rPr>
        <w:t>Gay Science</w:t>
      </w:r>
      <w:r w:rsidRPr="00736117">
        <w:t>, produced an ontology of nature</w:t>
      </w:r>
      <w:del w:id="180" w:author="Copyeditor" w:date="2022-08-16T22:11:00Z">
        <w:r w:rsidRPr="00736117" w:rsidDel="00545317">
          <w:delText xml:space="preserve"> </w:delText>
        </w:r>
        <w:r w:rsidR="00B67BB8" w:rsidRPr="00736117" w:rsidDel="00545317">
          <w:delText xml:space="preserve">- </w:delText>
        </w:r>
      </w:del>
      <w:ins w:id="181" w:author="Copyeditor" w:date="2022-08-16T22:11:00Z">
        <w:r w:rsidR="00545317">
          <w:t>—</w:t>
        </w:r>
      </w:ins>
      <w:r w:rsidRPr="00736117">
        <w:t>or an ontology of life</w:t>
      </w:r>
      <w:del w:id="182" w:author="Copyeditor" w:date="2022-08-16T22:11:00Z">
        <w:r w:rsidR="00B67BB8" w:rsidRPr="00736117" w:rsidDel="00545317">
          <w:delText xml:space="preserve"> -</w:delText>
        </w:r>
      </w:del>
      <w:ins w:id="183" w:author="Copyeditor" w:date="2022-08-16T22:11:00Z">
        <w:r w:rsidR="00545317">
          <w:t>—</w:t>
        </w:r>
      </w:ins>
      <w:r w:rsidRPr="00736117">
        <w:t xml:space="preserve"> reject</w:t>
      </w:r>
      <w:r w:rsidR="00B67BB8" w:rsidRPr="00736117">
        <w:t>ing</w:t>
      </w:r>
      <w:r w:rsidRPr="00736117">
        <w:t xml:space="preserve"> </w:t>
      </w:r>
      <w:r w:rsidRPr="00736117">
        <w:rPr>
          <w:bCs/>
        </w:rPr>
        <w:t>the idea of a transcendent Outside. Yet</w:t>
      </w:r>
      <w:r w:rsidRPr="00736117">
        <w:t xml:space="preserve"> it’s only with Marx and Engels that the world was, for the first time, </w:t>
      </w:r>
      <w:r w:rsidR="004F7FC8" w:rsidRPr="00736117">
        <w:t>defined</w:t>
      </w:r>
      <w:r w:rsidRPr="00736117">
        <w:t xml:space="preserve"> as </w:t>
      </w:r>
      <w:r w:rsidRPr="00736117">
        <w:rPr>
          <w:i/>
        </w:rPr>
        <w:t>practically</w:t>
      </w:r>
      <w:r w:rsidRPr="00736117">
        <w:t xml:space="preserve"> and </w:t>
      </w:r>
      <w:r w:rsidRPr="00736117">
        <w:rPr>
          <w:i/>
        </w:rPr>
        <w:t>historically</w:t>
      </w:r>
      <w:r w:rsidRPr="00736117">
        <w:t xml:space="preserve"> one, enclosed on itself. The </w:t>
      </w:r>
      <w:r w:rsidR="004F7FC8" w:rsidRPr="00736117">
        <w:t>diagnosis</w:t>
      </w:r>
      <w:r w:rsidRPr="00736117">
        <w:t xml:space="preserve"> of these two authors still determines our contemporary </w:t>
      </w:r>
      <w:r w:rsidRPr="00736117">
        <w:lastRenderedPageBreak/>
        <w:t xml:space="preserve">relation with nature and the outside, </w:t>
      </w:r>
      <w:r w:rsidR="002F3896" w:rsidRPr="00736117">
        <w:t xml:space="preserve">which is </w:t>
      </w:r>
      <w:r w:rsidRPr="00736117">
        <w:t xml:space="preserve">why I want to shed some light on their theoretical matrix. </w:t>
      </w:r>
    </w:p>
    <w:p w14:paraId="396284B5" w14:textId="5F2B5723" w:rsidR="00537131" w:rsidRPr="00736117" w:rsidDel="00BF3595" w:rsidRDefault="00537131" w:rsidP="00DC0D7B">
      <w:pPr>
        <w:spacing w:line="480" w:lineRule="auto"/>
        <w:ind w:left="720" w:firstLine="720"/>
        <w:rPr>
          <w:del w:id="184" w:author="Copyeditor" w:date="2022-08-16T22:24:00Z"/>
        </w:rPr>
      </w:pPr>
      <w:r w:rsidRPr="00736117">
        <w:t xml:space="preserve">Indeed, </w:t>
      </w:r>
      <w:del w:id="185" w:author="Copyeditor" w:date="2022-08-16T22:15:00Z">
        <w:r w:rsidRPr="00736117" w:rsidDel="00545317">
          <w:delText>ever since</w:delText>
        </w:r>
      </w:del>
      <w:ins w:id="186" w:author="Copyeditor" w:date="2022-08-16T22:15:00Z">
        <w:r w:rsidR="00545317">
          <w:t>starting with</w:t>
        </w:r>
      </w:ins>
      <w:r w:rsidRPr="00736117">
        <w:t xml:space="preserve"> </w:t>
      </w:r>
      <w:r w:rsidR="00B67BB8" w:rsidRPr="00736117">
        <w:t>the</w:t>
      </w:r>
      <w:r w:rsidRPr="00736117">
        <w:rPr>
          <w:i/>
        </w:rPr>
        <w:t xml:space="preserve"> Economic and Philosophical Manuscripts </w:t>
      </w:r>
      <w:r w:rsidRPr="00736117">
        <w:t xml:space="preserve">of 1844, Marx argued that nature and society are </w:t>
      </w:r>
      <w:r w:rsidRPr="00545317">
        <w:rPr>
          <w:iCs/>
          <w:rPrChange w:id="187" w:author="Copyeditor" w:date="2022-08-16T22:14:00Z">
            <w:rPr>
              <w:i/>
            </w:rPr>
          </w:rPrChange>
        </w:rPr>
        <w:t>concretely</w:t>
      </w:r>
      <w:r w:rsidRPr="00545317">
        <w:rPr>
          <w:iCs/>
        </w:rPr>
        <w:t xml:space="preserve"> </w:t>
      </w:r>
      <w:r w:rsidRPr="00545317">
        <w:rPr>
          <w:iCs/>
          <w:rPrChange w:id="188" w:author="Copyeditor" w:date="2022-08-16T22:14:00Z">
            <w:rPr>
              <w:i/>
            </w:rPr>
          </w:rPrChange>
        </w:rPr>
        <w:t>indistinguishable</w:t>
      </w:r>
      <w:r w:rsidR="00B67BB8" w:rsidRPr="00736117">
        <w:t>:</w:t>
      </w:r>
      <w:r w:rsidRPr="00736117">
        <w:t xml:space="preserve"> Nature, </w:t>
      </w:r>
      <w:r w:rsidR="00B67BB8" w:rsidRPr="00736117">
        <w:t>he</w:t>
      </w:r>
      <w:r w:rsidRPr="00736117">
        <w:t xml:space="preserve"> wrote, is inserted into the “self-generation” of Humanity</w:t>
      </w:r>
      <w:r w:rsidR="004F7FC8" w:rsidRPr="00736117">
        <w:t xml:space="preserve"> (356)</w:t>
      </w:r>
      <w:r w:rsidRPr="00736117">
        <w:t>.</w:t>
      </w:r>
      <w:r w:rsidRPr="00736117">
        <w:rPr>
          <w:rStyle w:val="EndnoteReference"/>
        </w:rPr>
        <w:t xml:space="preserve"> </w:t>
      </w:r>
      <w:r w:rsidRPr="00736117">
        <w:t xml:space="preserve">In other words, Nature is “man’s </w:t>
      </w:r>
      <w:commentRangeStart w:id="189"/>
      <w:r w:rsidRPr="00736117">
        <w:rPr>
          <w:i/>
        </w:rPr>
        <w:t>inorganic body</w:t>
      </w:r>
      <w:commentRangeEnd w:id="189"/>
      <w:r w:rsidR="00C0664C">
        <w:rPr>
          <w:rStyle w:val="CommentReference"/>
        </w:rPr>
        <w:commentReference w:id="189"/>
      </w:r>
      <w:r w:rsidRPr="00736117">
        <w:t>,” that is to say not only “a direct means of life” but first and foremost “the matter, the object and the tool of his life activity” (328)</w:t>
      </w:r>
      <w:r w:rsidR="002F3896" w:rsidRPr="00736117">
        <w:t>.</w:t>
      </w:r>
      <w:r w:rsidRPr="00736117">
        <w:t xml:space="preserve"> In </w:t>
      </w:r>
      <w:r w:rsidRPr="00736117">
        <w:rPr>
          <w:i/>
        </w:rPr>
        <w:t>The German Ideology</w:t>
      </w:r>
      <w:r w:rsidRPr="00736117">
        <w:t xml:space="preserve">, </w:t>
      </w:r>
      <w:r w:rsidR="002F3896" w:rsidRPr="00736117">
        <w:t xml:space="preserve">which </w:t>
      </w:r>
      <w:r w:rsidR="00C079FF" w:rsidRPr="00736117">
        <w:t xml:space="preserve">was written in the wake of </w:t>
      </w:r>
      <w:r w:rsidR="002F3896" w:rsidRPr="00736117">
        <w:t xml:space="preserve">the </w:t>
      </w:r>
      <w:r w:rsidR="00C079FF" w:rsidRPr="00736117">
        <w:t xml:space="preserve">1844 </w:t>
      </w:r>
      <w:r w:rsidR="00C079FF" w:rsidRPr="00736117">
        <w:rPr>
          <w:i/>
        </w:rPr>
        <w:t>Manuscripts</w:t>
      </w:r>
      <w:r w:rsidR="00C079FF" w:rsidRPr="00736117">
        <w:t xml:space="preserve">, </w:t>
      </w:r>
      <w:r w:rsidRPr="00736117">
        <w:t xml:space="preserve">Marx and Engels explain that </w:t>
      </w:r>
      <w:r w:rsidR="00C079FF" w:rsidRPr="00736117">
        <w:t>the</w:t>
      </w:r>
      <w:r w:rsidRPr="00736117">
        <w:t xml:space="preserve"> transformation of Nature is the effect of a global industrial process: capitalism is but a megamachine turning the whole world into a gigantic Marketplace, reducing nature to a mere product. During this process, Nature lost any kind of exteriority: </w:t>
      </w:r>
    </w:p>
    <w:p w14:paraId="27E476E6" w14:textId="77777777" w:rsidR="00C079FF" w:rsidRPr="00736117" w:rsidRDefault="00C079FF" w:rsidP="00856665">
      <w:pPr>
        <w:spacing w:line="480" w:lineRule="auto"/>
        <w:ind w:left="720" w:firstLine="720"/>
      </w:pPr>
    </w:p>
    <w:p w14:paraId="1389F8FC" w14:textId="1E4E973B" w:rsidR="00537131" w:rsidRPr="00736117" w:rsidDel="00BF3595" w:rsidRDefault="00537131" w:rsidP="00DC0D7B">
      <w:pPr>
        <w:spacing w:line="480" w:lineRule="auto"/>
        <w:ind w:left="1440"/>
        <w:rPr>
          <w:del w:id="190" w:author="Copyeditor" w:date="2022-08-16T22:24:00Z"/>
        </w:rPr>
      </w:pPr>
      <w:r w:rsidRPr="00736117">
        <w:t xml:space="preserve">Of course, in all this the priority of external nature remains </w:t>
      </w:r>
      <w:proofErr w:type="spellStart"/>
      <w:r w:rsidRPr="00736117">
        <w:t>unassailed</w:t>
      </w:r>
      <w:proofErr w:type="spellEnd"/>
      <w:r w:rsidRPr="00736117">
        <w:t xml:space="preserve">, and all this has no application to the original men produced by </w:t>
      </w:r>
      <w:proofErr w:type="spellStart"/>
      <w:r w:rsidRPr="00736117">
        <w:rPr>
          <w:i/>
          <w:iCs/>
        </w:rPr>
        <w:t>generatio</w:t>
      </w:r>
      <w:proofErr w:type="spellEnd"/>
      <w:r w:rsidRPr="00736117">
        <w:rPr>
          <w:i/>
          <w:iCs/>
        </w:rPr>
        <w:t xml:space="preserve"> </w:t>
      </w:r>
      <w:proofErr w:type="spellStart"/>
      <w:r w:rsidRPr="00736117">
        <w:rPr>
          <w:i/>
          <w:iCs/>
        </w:rPr>
        <w:t>aequivoca</w:t>
      </w:r>
      <w:proofErr w:type="spellEnd"/>
      <w:r w:rsidRPr="00736117">
        <w:t xml:space="preserve"> [spontaneous generation]; but this differentiation has meaning only insofar as man is considered to be distinct from nature. For that matter, nature, the nature that preceded human history, is not by any means the nature in which Feuerbach lives, it is nature which today no longer exists anywhere (except perhaps on a few Australian coral-islands of recent origin)</w:t>
      </w:r>
      <w:ins w:id="191" w:author="Copyeditor" w:date="2022-08-16T22:59:00Z">
        <w:r w:rsidR="00547EA7">
          <w:t>.</w:t>
        </w:r>
      </w:ins>
      <w:del w:id="192" w:author="Copyeditor" w:date="2022-08-16T22:59:00Z">
        <w:r w:rsidR="00D925F6" w:rsidRPr="00736117" w:rsidDel="00547EA7">
          <w:delText>”</w:delText>
        </w:r>
      </w:del>
      <w:r w:rsidR="00D925F6" w:rsidRPr="00736117">
        <w:t xml:space="preserve"> (</w:t>
      </w:r>
      <w:r w:rsidR="00D925F6" w:rsidRPr="00736117">
        <w:rPr>
          <w:i/>
        </w:rPr>
        <w:t>The German Ideology</w:t>
      </w:r>
      <w:del w:id="193" w:author="Copyeditor" w:date="2022-08-16T22:59:00Z">
        <w:r w:rsidR="00D925F6" w:rsidRPr="00736117" w:rsidDel="00547EA7">
          <w:delText>,</w:delText>
        </w:r>
      </w:del>
      <w:r w:rsidR="00D925F6" w:rsidRPr="00736117">
        <w:t xml:space="preserve"> 63)</w:t>
      </w:r>
    </w:p>
    <w:p w14:paraId="08698C06" w14:textId="77777777" w:rsidR="00C079FF" w:rsidRPr="00736117" w:rsidRDefault="00C079FF" w:rsidP="00BF3595">
      <w:pPr>
        <w:spacing w:line="480" w:lineRule="auto"/>
        <w:ind w:left="1440"/>
      </w:pPr>
    </w:p>
    <w:p w14:paraId="2F219E3C" w14:textId="0D2267DB" w:rsidR="00537131" w:rsidRPr="00736117" w:rsidRDefault="00D71C5B" w:rsidP="00DC0D7B">
      <w:pPr>
        <w:spacing w:line="480" w:lineRule="auto"/>
        <w:ind w:left="720"/>
      </w:pPr>
      <w:r w:rsidRPr="00736117">
        <w:rPr>
          <w:i/>
        </w:rPr>
        <w:t>C</w:t>
      </w:r>
      <w:r w:rsidR="00537131" w:rsidRPr="00736117">
        <w:rPr>
          <w:i/>
        </w:rPr>
        <w:t>apital</w:t>
      </w:r>
      <w:r w:rsidR="00537131" w:rsidRPr="00736117">
        <w:t xml:space="preserve"> will show how, with the reign of commodities, every terrestrial reality loses its singularity and becomes an element of a specific immanence: the equivalence of everything with everything, </w:t>
      </w:r>
      <w:r w:rsidR="002F3896" w:rsidRPr="00736117">
        <w:t xml:space="preserve">which is </w:t>
      </w:r>
      <w:r w:rsidR="00537131" w:rsidRPr="00736117">
        <w:t xml:space="preserve">not so far away, according to </w:t>
      </w:r>
      <w:r w:rsidR="00537131" w:rsidRPr="00736117">
        <w:lastRenderedPageBreak/>
        <w:t>Alexander Galloway, from</w:t>
      </w:r>
      <w:r w:rsidR="00B67BB8" w:rsidRPr="00736117">
        <w:t xml:space="preserve"> the world </w:t>
      </w:r>
      <w:r w:rsidR="00537131" w:rsidRPr="00736117">
        <w:t>flat ontolog</w:t>
      </w:r>
      <w:r w:rsidR="00B67BB8" w:rsidRPr="00736117">
        <w:t>ies</w:t>
      </w:r>
      <w:del w:id="194" w:author="Copyeditor" w:date="2022-08-16T23:01:00Z">
        <w:r w:rsidR="00B67BB8" w:rsidRPr="00736117" w:rsidDel="00547EA7">
          <w:delText xml:space="preserve"> </w:delText>
        </w:r>
      </w:del>
      <w:ins w:id="195" w:author="Frederic Neyrat" w:date="2020-08-14T17:24:00Z">
        <w:del w:id="196" w:author="Copyeditor" w:date="2022-08-16T23:01:00Z">
          <w:r w:rsidR="00A94F12" w:rsidRPr="00736117" w:rsidDel="00547EA7">
            <w:delText xml:space="preserve">– </w:delText>
          </w:r>
        </w:del>
      </w:ins>
      <w:ins w:id="197" w:author="Copyeditor" w:date="2022-08-16T23:01:00Z">
        <w:r w:rsidR="00547EA7">
          <w:t>—</w:t>
        </w:r>
      </w:ins>
      <w:r w:rsidR="00A94F12" w:rsidRPr="00736117">
        <w:t xml:space="preserve">and object-oriented </w:t>
      </w:r>
      <w:r w:rsidR="002C4032" w:rsidRPr="00736117">
        <w:t>philosophies</w:t>
      </w:r>
      <w:r w:rsidR="00A94F12" w:rsidRPr="00736117">
        <w:t xml:space="preserve"> that strive to go beyond the post</w:t>
      </w:r>
      <w:ins w:id="198" w:author="Copyeditor" w:date="2022-08-16T23:01:00Z">
        <w:r w:rsidR="00547EA7">
          <w:t>-</w:t>
        </w:r>
      </w:ins>
      <w:r w:rsidR="00A94F12" w:rsidRPr="00736117">
        <w:t>struc</w:t>
      </w:r>
      <w:r w:rsidR="00F96361" w:rsidRPr="00736117">
        <w:t>turalist mode of thinking</w:t>
      </w:r>
      <w:del w:id="199" w:author="Copyeditor" w:date="2022-08-16T23:01:00Z">
        <w:r w:rsidR="00F96361" w:rsidRPr="00736117" w:rsidDel="00547EA7">
          <w:delText xml:space="preserve"> - </w:delText>
        </w:r>
      </w:del>
      <w:ins w:id="200" w:author="Copyeditor" w:date="2022-08-16T23:01:00Z">
        <w:r w:rsidR="00547EA7">
          <w:t>—</w:t>
        </w:r>
      </w:ins>
      <w:r w:rsidR="00B67BB8" w:rsidRPr="00736117">
        <w:t>describe</w:t>
      </w:r>
      <w:commentRangeStart w:id="201"/>
      <w:r w:rsidR="00537131" w:rsidRPr="00736117">
        <w:t>.</w:t>
      </w:r>
      <w:commentRangeEnd w:id="201"/>
      <w:r w:rsidR="00547EA7">
        <w:rPr>
          <w:rStyle w:val="CommentReference"/>
        </w:rPr>
        <w:commentReference w:id="201"/>
      </w:r>
      <w:r w:rsidR="00537131" w:rsidRPr="00736117">
        <w:t xml:space="preserve"> In 1863, in a famous </w:t>
      </w:r>
      <w:commentRangeStart w:id="202"/>
      <w:r w:rsidR="00537131" w:rsidRPr="00736117">
        <w:t xml:space="preserve">unpublished chapter of </w:t>
      </w:r>
      <w:r w:rsidR="00537131" w:rsidRPr="00736117">
        <w:rPr>
          <w:i/>
        </w:rPr>
        <w:t>Capital</w:t>
      </w:r>
      <w:commentRangeEnd w:id="202"/>
      <w:r w:rsidR="00547EA7">
        <w:rPr>
          <w:rStyle w:val="CommentReference"/>
        </w:rPr>
        <w:commentReference w:id="202"/>
      </w:r>
      <w:r w:rsidR="00537131" w:rsidRPr="00736117">
        <w:t>, Marx proposes two important concepts for our inquiry: “formal subsumption” of labor to capital</w:t>
      </w:r>
      <w:del w:id="203" w:author="Copyeditor" w:date="2022-08-16T23:05:00Z">
        <w:r w:rsidR="00537131" w:rsidRPr="00736117" w:rsidDel="00BA3716">
          <w:delText xml:space="preserve"> </w:delText>
        </w:r>
        <w:r w:rsidR="007D195C" w:rsidRPr="00736117" w:rsidDel="00BA3716">
          <w:delText>-</w:delText>
        </w:r>
      </w:del>
      <w:ins w:id="204" w:author="Copyeditor" w:date="2022-08-16T23:07:00Z">
        <w:r w:rsidR="00BA3716">
          <w:t xml:space="preserve"> (</w:t>
        </w:r>
      </w:ins>
      <w:del w:id="205" w:author="Copyeditor" w:date="2022-08-16T23:05:00Z">
        <w:r w:rsidR="007D195C" w:rsidRPr="00736117" w:rsidDel="00BA3716">
          <w:delText xml:space="preserve"> </w:delText>
        </w:r>
      </w:del>
      <w:r w:rsidR="00537131" w:rsidRPr="00736117">
        <w:t xml:space="preserve">when capital subordinates </w:t>
      </w:r>
      <w:r w:rsidR="007D195C" w:rsidRPr="00736117">
        <w:t>pre</w:t>
      </w:r>
      <w:r w:rsidR="00537131" w:rsidRPr="00736117">
        <w:t>existing productive forces</w:t>
      </w:r>
      <w:del w:id="206" w:author="Copyeditor" w:date="2022-08-16T23:07:00Z">
        <w:r w:rsidR="007D195C" w:rsidRPr="00736117" w:rsidDel="00BA3716">
          <w:delText xml:space="preserve"> -</w:delText>
        </w:r>
        <w:r w:rsidR="00537131" w:rsidRPr="00736117" w:rsidDel="00BA3716">
          <w:delText xml:space="preserve"> </w:delText>
        </w:r>
      </w:del>
      <w:ins w:id="207" w:author="Copyeditor" w:date="2022-08-16T23:07:00Z">
        <w:r w:rsidR="00BA3716">
          <w:t xml:space="preserve">) </w:t>
        </w:r>
      </w:ins>
      <w:r w:rsidR="00537131" w:rsidRPr="00736117">
        <w:t xml:space="preserve">and “real subsumption” </w:t>
      </w:r>
      <w:del w:id="208" w:author="Copyeditor" w:date="2022-08-16T23:07:00Z">
        <w:r w:rsidR="007D195C" w:rsidRPr="00736117" w:rsidDel="00BA3716">
          <w:delText xml:space="preserve">- </w:delText>
        </w:r>
      </w:del>
      <w:ins w:id="209" w:author="Copyeditor" w:date="2022-08-16T23:07:00Z">
        <w:r w:rsidR="00BA3716">
          <w:t>(</w:t>
        </w:r>
      </w:ins>
      <w:r w:rsidR="00537131" w:rsidRPr="00736117">
        <w:t xml:space="preserve">when capital </w:t>
      </w:r>
      <w:r w:rsidR="007D195C" w:rsidRPr="00736117">
        <w:t>becomes</w:t>
      </w:r>
      <w:r w:rsidR="00537131" w:rsidRPr="00736117">
        <w:t xml:space="preserve"> able to produce its own means, its own machines and methods of production</w:t>
      </w:r>
      <w:r w:rsidR="007D195C" w:rsidRPr="00736117">
        <w:t>, reshaping everything on the basis of its own requirements</w:t>
      </w:r>
      <w:ins w:id="210" w:author="Copyeditor" w:date="2022-08-16T23:08:00Z">
        <w:r w:rsidR="00BA3716">
          <w:t>)</w:t>
        </w:r>
      </w:ins>
      <w:r w:rsidR="007D195C" w:rsidRPr="00736117">
        <w:t xml:space="preserve"> (128</w:t>
      </w:r>
      <w:del w:id="211" w:author="Copyeditor" w:date="2022-08-16T23:08:00Z">
        <w:r w:rsidR="007D195C" w:rsidRPr="00736117" w:rsidDel="00BA3716">
          <w:delText>-1</w:delText>
        </w:r>
      </w:del>
      <w:ins w:id="212" w:author="Copyeditor" w:date="2022-08-16T23:08:00Z">
        <w:r w:rsidR="00BA3716">
          <w:t>–</w:t>
        </w:r>
      </w:ins>
      <w:r w:rsidR="007D195C" w:rsidRPr="00736117">
        <w:t>36).</w:t>
      </w:r>
      <w:r w:rsidR="00537131" w:rsidRPr="00736117">
        <w:t xml:space="preserve"> </w:t>
      </w:r>
      <w:r w:rsidR="00537131" w:rsidRPr="00BA3716">
        <w:rPr>
          <w:iCs/>
          <w:rPrChange w:id="213" w:author="Copyeditor" w:date="2022-08-16T23:08:00Z">
            <w:rPr>
              <w:i/>
            </w:rPr>
          </w:rPrChange>
        </w:rPr>
        <w:t xml:space="preserve">Real subsumption is the </w:t>
      </w:r>
      <w:proofErr w:type="gramStart"/>
      <w:r w:rsidR="00537131" w:rsidRPr="00BA3716">
        <w:rPr>
          <w:iCs/>
          <w:rPrChange w:id="214" w:author="Copyeditor" w:date="2022-08-16T23:08:00Z">
            <w:rPr>
              <w:i/>
            </w:rPr>
          </w:rPrChange>
        </w:rPr>
        <w:t>capitalist</w:t>
      </w:r>
      <w:proofErr w:type="gramEnd"/>
      <w:r w:rsidR="00537131" w:rsidRPr="00BA3716">
        <w:rPr>
          <w:iCs/>
          <w:rPrChange w:id="215" w:author="Copyeditor" w:date="2022-08-16T23:08:00Z">
            <w:rPr>
              <w:i/>
            </w:rPr>
          </w:rPrChange>
        </w:rPr>
        <w:t xml:space="preserve"> name for the end of the outside</w:t>
      </w:r>
      <w:r w:rsidR="007D195C" w:rsidRPr="00736117">
        <w:t>, the process through which capitalism reconfigures everything on Earth</w:t>
      </w:r>
      <w:del w:id="216" w:author="Copyeditor" w:date="2022-08-16T23:09:00Z">
        <w:r w:rsidR="007D195C" w:rsidRPr="00736117" w:rsidDel="00BA3716">
          <w:delText xml:space="preserve"> – </w:delText>
        </w:r>
      </w:del>
      <w:ins w:id="217" w:author="Copyeditor" w:date="2022-08-16T23:09:00Z">
        <w:r w:rsidR="00BA3716">
          <w:t>—</w:t>
        </w:r>
      </w:ins>
      <w:r w:rsidR="007D195C" w:rsidRPr="00736117">
        <w:t xml:space="preserve">in other words, the beginning of geo-capitalism and its </w:t>
      </w:r>
      <w:proofErr w:type="spellStart"/>
      <w:r w:rsidR="007D195C" w:rsidRPr="00736117">
        <w:t>anthropocenic</w:t>
      </w:r>
      <w:proofErr w:type="spellEnd"/>
      <w:r w:rsidR="007D195C" w:rsidRPr="00736117">
        <w:t xml:space="preserve"> effect</w:t>
      </w:r>
      <w:r w:rsidR="00E118CB" w:rsidRPr="00736117">
        <w:t>s</w:t>
      </w:r>
      <w:r w:rsidR="007D195C" w:rsidRPr="00736117">
        <w:t>.</w:t>
      </w:r>
    </w:p>
    <w:p w14:paraId="0579B20A" w14:textId="2BFC7D00" w:rsidR="00537131" w:rsidRPr="00736117" w:rsidRDefault="00537131" w:rsidP="00DC0D7B">
      <w:pPr>
        <w:spacing w:line="480" w:lineRule="auto"/>
        <w:ind w:left="720" w:firstLine="720"/>
      </w:pPr>
      <w:r w:rsidRPr="00736117">
        <w:t>In this regard, we could say that the (celebrated</w:t>
      </w:r>
      <w:r w:rsidR="001129A3" w:rsidRPr="00736117">
        <w:t xml:space="preserve"> or </w:t>
      </w:r>
      <w:r w:rsidRPr="00736117">
        <w:t>wished</w:t>
      </w:r>
      <w:r w:rsidR="001129A3" w:rsidRPr="00736117">
        <w:t>-for</w:t>
      </w:r>
      <w:r w:rsidRPr="00736117">
        <w:t>) end of the Great divides between nature and society</w:t>
      </w:r>
      <w:r w:rsidR="001129A3" w:rsidRPr="00736117">
        <w:t>/</w:t>
      </w:r>
      <w:r w:rsidRPr="00736117">
        <w:t>culture</w:t>
      </w:r>
      <w:r w:rsidR="001129A3" w:rsidRPr="00736117">
        <w:t>/</w:t>
      </w:r>
      <w:r w:rsidRPr="00736117">
        <w:t>technology, the disappearance of the Outside, and the melting of nature in</w:t>
      </w:r>
      <w:r w:rsidR="001129A3" w:rsidRPr="00736117">
        <w:t>to</w:t>
      </w:r>
      <w:r w:rsidRPr="00736117">
        <w:t xml:space="preserve"> anthropogenic activities</w:t>
      </w:r>
      <w:r w:rsidR="00D71C5B" w:rsidRPr="00736117">
        <w:t>,</w:t>
      </w:r>
      <w:r w:rsidRPr="00736117">
        <w:t xml:space="preserve"> are not new ideas coming from </w:t>
      </w:r>
      <w:del w:id="218" w:author="Copyeditor" w:date="2022-08-16T23:10:00Z">
        <w:r w:rsidRPr="00736117" w:rsidDel="003D30B5">
          <w:delText>20</w:delText>
        </w:r>
        <w:r w:rsidRPr="00736117" w:rsidDel="003D30B5">
          <w:rPr>
            <w:vertAlign w:val="superscript"/>
          </w:rPr>
          <w:delText>th</w:delText>
        </w:r>
        <w:r w:rsidRPr="00736117" w:rsidDel="003D30B5">
          <w:delText xml:space="preserve"> </w:delText>
        </w:r>
      </w:del>
      <w:ins w:id="219" w:author="Copyeditor" w:date="2022-08-16T23:10:00Z">
        <w:r w:rsidR="003D30B5">
          <w:t>twentieth-c</w:t>
        </w:r>
      </w:ins>
      <w:del w:id="220" w:author="Copyeditor" w:date="2022-08-16T23:10:00Z">
        <w:r w:rsidRPr="00736117" w:rsidDel="003D30B5">
          <w:delText>C</w:delText>
        </w:r>
      </w:del>
      <w:r w:rsidRPr="00736117">
        <w:t>entury constructivist thinkers</w:t>
      </w:r>
      <w:del w:id="221" w:author="Copyeditor" w:date="2022-08-16T23:10:00Z">
        <w:r w:rsidRPr="00736117" w:rsidDel="003D30B5">
          <w:delText>,</w:delText>
        </w:r>
      </w:del>
      <w:r w:rsidRPr="00736117">
        <w:t xml:space="preserve"> or Actor-Network Theory promoters</w:t>
      </w:r>
      <w:del w:id="222" w:author="Copyeditor" w:date="2022-08-16T23:10:00Z">
        <w:r w:rsidRPr="00736117" w:rsidDel="003D30B5">
          <w:delText>,</w:delText>
        </w:r>
      </w:del>
      <w:r w:rsidRPr="00736117">
        <w:t xml:space="preserve"> but from Marx and Engels, </w:t>
      </w:r>
      <w:del w:id="223" w:author="Copyeditor" w:date="2022-08-16T23:11:00Z">
        <w:r w:rsidRPr="00736117" w:rsidDel="003D30B5">
          <w:delText>one hundred and fifty</w:delText>
        </w:r>
      </w:del>
      <w:ins w:id="224" w:author="Copyeditor" w:date="2022-08-16T23:11:00Z">
        <w:r w:rsidR="003D30B5">
          <w:t>150</w:t>
        </w:r>
      </w:ins>
      <w:r w:rsidRPr="00736117">
        <w:t xml:space="preserve"> years ago. Like Nietzsche, Spinoza</w:t>
      </w:r>
      <w:r w:rsidR="00D71C5B" w:rsidRPr="00736117">
        <w:t>,</w:t>
      </w:r>
      <w:r w:rsidRPr="00736117">
        <w:t xml:space="preserve"> and Epicurus, Marx and Engels were thinkers of immanence who fought against transcendence (of God, of </w:t>
      </w:r>
      <w:r w:rsidR="007D195C" w:rsidRPr="00736117">
        <w:t>“M</w:t>
      </w:r>
      <w:r w:rsidRPr="00736117">
        <w:t>an,</w:t>
      </w:r>
      <w:r w:rsidR="007D195C" w:rsidRPr="00736117">
        <w:t>”</w:t>
      </w:r>
      <w:r w:rsidRPr="00736117">
        <w:t xml:space="preserve"> of commodities</w:t>
      </w:r>
      <w:r w:rsidR="007D195C" w:rsidRPr="00736117">
        <w:t xml:space="preserve"> and their fetishism</w:t>
      </w:r>
      <w:r w:rsidRPr="00736117">
        <w:t>, etc.) and against the divisions opened up by transcendence. However, unlike Democritus, Diderot, Spinoza</w:t>
      </w:r>
      <w:r w:rsidR="00D71C5B" w:rsidRPr="00736117">
        <w:t>,</w:t>
      </w:r>
      <w:r w:rsidRPr="00736117">
        <w:t xml:space="preserve"> or Nietzsche, Marx and Engels </w:t>
      </w:r>
      <w:del w:id="225" w:author="Copyeditor" w:date="2022-08-16T23:12:00Z">
        <w:r w:rsidRPr="00736117" w:rsidDel="003D30B5">
          <w:delText xml:space="preserve">did not </w:delText>
        </w:r>
        <w:r w:rsidR="001129A3" w:rsidRPr="00736117" w:rsidDel="003D30B5">
          <w:delText>any</w:delText>
        </w:r>
      </w:del>
      <w:ins w:id="226" w:author="Copyeditor" w:date="2022-08-16T23:12:00Z">
        <w:r w:rsidR="003D30B5">
          <w:t>no</w:t>
        </w:r>
      </w:ins>
      <w:r w:rsidR="001129A3" w:rsidRPr="00736117">
        <w:t xml:space="preserve"> longer </w:t>
      </w:r>
      <w:r w:rsidRPr="00736117">
        <w:t>need</w:t>
      </w:r>
      <w:ins w:id="227" w:author="Copyeditor" w:date="2022-08-16T23:12:00Z">
        <w:r w:rsidR="003D30B5">
          <w:t>ed</w:t>
        </w:r>
      </w:ins>
      <w:r w:rsidRPr="00736117">
        <w:t xml:space="preserve"> an ontology of nature to destroy the great divides and </w:t>
      </w:r>
      <w:r w:rsidR="007D195C" w:rsidRPr="00736117">
        <w:t xml:space="preserve">absolute </w:t>
      </w:r>
      <w:r w:rsidRPr="00736117">
        <w:t xml:space="preserve">transcendence. Instead of ontology, they appealed to economics: they wanted to grasp the </w:t>
      </w:r>
      <w:r w:rsidRPr="00736117">
        <w:rPr>
          <w:i/>
        </w:rPr>
        <w:t>nomos</w:t>
      </w:r>
      <w:r w:rsidRPr="00736117">
        <w:t xml:space="preserve"> of our capitalist </w:t>
      </w:r>
      <w:r w:rsidRPr="00736117">
        <w:rPr>
          <w:i/>
        </w:rPr>
        <w:t>oikos</w:t>
      </w:r>
      <w:r w:rsidRPr="00736117">
        <w:t xml:space="preserve">, the rules of </w:t>
      </w:r>
      <w:r w:rsidR="001129A3" w:rsidRPr="00736117">
        <w:t xml:space="preserve">an </w:t>
      </w:r>
      <w:r w:rsidRPr="00736117">
        <w:t>industrial globalization in the process of swallowing</w:t>
      </w:r>
      <w:r w:rsidR="00D71C5B" w:rsidRPr="00736117">
        <w:t xml:space="preserve"> the</w:t>
      </w:r>
      <w:r w:rsidRPr="00736117">
        <w:t xml:space="preserve"> Earth, regurgitating it as </w:t>
      </w:r>
      <w:proofErr w:type="spellStart"/>
      <w:r w:rsidRPr="00736117">
        <w:rPr>
          <w:i/>
        </w:rPr>
        <w:t>partes</w:t>
      </w:r>
      <w:proofErr w:type="spellEnd"/>
      <w:r w:rsidRPr="00736117">
        <w:rPr>
          <w:i/>
        </w:rPr>
        <w:t xml:space="preserve"> extra </w:t>
      </w:r>
      <w:proofErr w:type="spellStart"/>
      <w:r w:rsidRPr="00736117">
        <w:rPr>
          <w:i/>
        </w:rPr>
        <w:t>partes</w:t>
      </w:r>
      <w:proofErr w:type="spellEnd"/>
      <w:r w:rsidRPr="00736117">
        <w:t xml:space="preserve"> commodities. Since </w:t>
      </w:r>
      <w:r w:rsidRPr="00736117">
        <w:lastRenderedPageBreak/>
        <w:t>the advent of modernity</w:t>
      </w:r>
      <w:r w:rsidR="007D195C" w:rsidRPr="00736117">
        <w:t xml:space="preserve"> and its geo-capitalist </w:t>
      </w:r>
      <w:r w:rsidR="00E118CB" w:rsidRPr="00736117">
        <w:t>scaffolding,</w:t>
      </w:r>
      <w:r w:rsidRPr="00736117">
        <w:t xml:space="preserve"> </w:t>
      </w:r>
      <w:r w:rsidR="00D71C5B" w:rsidRPr="00736117">
        <w:t>we could say, parodying Wittgenstein</w:t>
      </w:r>
      <w:ins w:id="228" w:author="Copyeditor" w:date="2022-08-17T00:15:00Z">
        <w:r w:rsidR="00C7456C">
          <w:t>,</w:t>
        </w:r>
      </w:ins>
      <w:del w:id="229" w:author="Copyeditor" w:date="2022-08-17T00:15:00Z">
        <w:r w:rsidR="00D71C5B" w:rsidRPr="00736117" w:rsidDel="00C7456C">
          <w:delText>:</w:delText>
        </w:r>
      </w:del>
      <w:r w:rsidR="00D71C5B" w:rsidRPr="00736117">
        <w:t xml:space="preserve"> </w:t>
      </w:r>
      <w:r w:rsidR="001129A3" w:rsidRPr="00736117">
        <w:t>i</w:t>
      </w:r>
      <w:r w:rsidRPr="00736117">
        <w:t xml:space="preserve">f nature could talk, only commodities would understand </w:t>
      </w:r>
      <w:r w:rsidR="001129A3" w:rsidRPr="00736117">
        <w:t>it</w:t>
      </w:r>
      <w:r w:rsidRPr="00736117">
        <w:t>.</w:t>
      </w:r>
    </w:p>
    <w:p w14:paraId="0CD551B5" w14:textId="77777777" w:rsidR="00537131" w:rsidRPr="00736117" w:rsidRDefault="00537131" w:rsidP="00DC0D7B">
      <w:pPr>
        <w:spacing w:line="480" w:lineRule="auto"/>
      </w:pPr>
    </w:p>
    <w:p w14:paraId="41074FE1" w14:textId="32CEF90B" w:rsidR="00537131" w:rsidRPr="00736117" w:rsidRDefault="00537131" w:rsidP="00D65586">
      <w:pPr>
        <w:spacing w:line="480" w:lineRule="auto"/>
        <w:rPr>
          <w:b/>
        </w:rPr>
      </w:pPr>
      <w:r w:rsidRPr="00736117">
        <w:rPr>
          <w:b/>
        </w:rPr>
        <w:t xml:space="preserve">Divides, </w:t>
      </w:r>
      <w:ins w:id="230" w:author="Copyeditor" w:date="2022-08-17T00:15:00Z">
        <w:r w:rsidR="00C7456C">
          <w:rPr>
            <w:b/>
          </w:rPr>
          <w:t>C</w:t>
        </w:r>
      </w:ins>
      <w:del w:id="231" w:author="Copyeditor" w:date="2022-08-17T00:15:00Z">
        <w:r w:rsidRPr="00736117" w:rsidDel="00C7456C">
          <w:rPr>
            <w:b/>
          </w:rPr>
          <w:delText>c</w:delText>
        </w:r>
      </w:del>
      <w:r w:rsidRPr="00736117">
        <w:rPr>
          <w:b/>
        </w:rPr>
        <w:t>leavages</w:t>
      </w:r>
      <w:ins w:id="232" w:author="Copyeditor" w:date="2022-08-17T00:15:00Z">
        <w:r w:rsidR="00C7456C">
          <w:rPr>
            <w:b/>
          </w:rPr>
          <w:t>,</w:t>
        </w:r>
      </w:ins>
      <w:r w:rsidRPr="00736117">
        <w:rPr>
          <w:b/>
        </w:rPr>
        <w:t xml:space="preserve"> and </w:t>
      </w:r>
      <w:ins w:id="233" w:author="Copyeditor" w:date="2022-08-17T00:15:00Z">
        <w:r w:rsidR="00C7456C">
          <w:rPr>
            <w:b/>
          </w:rPr>
          <w:t>D</w:t>
        </w:r>
      </w:ins>
      <w:del w:id="234" w:author="Copyeditor" w:date="2022-08-17T00:15:00Z">
        <w:r w:rsidRPr="00736117" w:rsidDel="00C7456C">
          <w:rPr>
            <w:b/>
          </w:rPr>
          <w:delText>d</w:delText>
        </w:r>
      </w:del>
      <w:r w:rsidRPr="00736117">
        <w:rPr>
          <w:b/>
        </w:rPr>
        <w:t>ifferences</w:t>
      </w:r>
    </w:p>
    <w:p w14:paraId="49A0D391" w14:textId="668745C0" w:rsidR="00537131" w:rsidRPr="00736117" w:rsidRDefault="00537131" w:rsidP="00DC0D7B">
      <w:pPr>
        <w:spacing w:line="480" w:lineRule="auto"/>
        <w:ind w:left="720" w:firstLine="720"/>
      </w:pPr>
      <w:r w:rsidRPr="00736117">
        <w:t xml:space="preserve">From cybernetics to </w:t>
      </w:r>
      <w:r w:rsidR="002C4032" w:rsidRPr="00736117">
        <w:t>o</w:t>
      </w:r>
      <w:r w:rsidRPr="00736117">
        <w:t>bject-</w:t>
      </w:r>
      <w:r w:rsidR="002C4032" w:rsidRPr="00736117">
        <w:t>o</w:t>
      </w:r>
      <w:r w:rsidRPr="00736117">
        <w:t xml:space="preserve">riented </w:t>
      </w:r>
      <w:r w:rsidR="002C4032" w:rsidRPr="00736117">
        <w:t xml:space="preserve">philosophies </w:t>
      </w:r>
      <w:r w:rsidRPr="00736117">
        <w:t xml:space="preserve">through post-structuralism, a </w:t>
      </w:r>
      <w:r w:rsidR="00E118CB" w:rsidRPr="00736117">
        <w:t xml:space="preserve">theoretical </w:t>
      </w:r>
      <w:r w:rsidRPr="00736117">
        <w:t xml:space="preserve">challenge has been </w:t>
      </w:r>
      <w:r w:rsidR="001129A3" w:rsidRPr="00736117">
        <w:t>advanced</w:t>
      </w:r>
      <w:r w:rsidRPr="00736117">
        <w:t>: who will be able to definitively erase the difference between living and non</w:t>
      </w:r>
      <w:del w:id="235" w:author="Copyeditor" w:date="2022-08-17T00:16:00Z">
        <w:r w:rsidRPr="00736117" w:rsidDel="00C7456C">
          <w:delText>-</w:delText>
        </w:r>
      </w:del>
      <w:r w:rsidRPr="00736117">
        <w:t>living beings, nature and artifacts, organisms and machines? What will be</w:t>
      </w:r>
      <w:del w:id="236" w:author="Copyeditor" w:date="2022-08-17T00:17:00Z">
        <w:r w:rsidRPr="00736117" w:rsidDel="00C7456C">
          <w:delText xml:space="preserve"> – </w:delText>
        </w:r>
      </w:del>
      <w:ins w:id="237" w:author="Copyeditor" w:date="2022-08-17T00:17:00Z">
        <w:r w:rsidR="00C7456C">
          <w:t>—</w:t>
        </w:r>
      </w:ins>
      <w:r w:rsidRPr="00736117">
        <w:t>please, forgive my irony</w:t>
      </w:r>
      <w:del w:id="238" w:author="Copyeditor" w:date="2022-08-17T00:17:00Z">
        <w:r w:rsidRPr="00736117" w:rsidDel="00C7456C">
          <w:delText xml:space="preserve"> - </w:delText>
        </w:r>
      </w:del>
      <w:ins w:id="239" w:author="Copyeditor" w:date="2022-08-17T00:17:00Z">
        <w:r w:rsidR="00C7456C">
          <w:t>—</w:t>
        </w:r>
      </w:ins>
      <w:r w:rsidRPr="00736117">
        <w:t xml:space="preserve">the best theory </w:t>
      </w:r>
      <w:del w:id="240" w:author="Copyeditor" w:date="2022-08-17T00:18:00Z">
        <w:r w:rsidRPr="00736117" w:rsidDel="00C7456C">
          <w:delText xml:space="preserve">able </w:delText>
        </w:r>
      </w:del>
      <w:r w:rsidRPr="00736117">
        <w:t>to justify in ontological terms what capitalism already began to perform in the</w:t>
      </w:r>
      <w:ins w:id="241" w:author="Copyeditor" w:date="2022-08-17T00:17:00Z">
        <w:r w:rsidR="00C7456C">
          <w:t xml:space="preserve"> nineteenth</w:t>
        </w:r>
      </w:ins>
      <w:r w:rsidRPr="00736117">
        <w:t xml:space="preserve"> </w:t>
      </w:r>
      <w:del w:id="242" w:author="Copyeditor" w:date="2022-08-17T00:17:00Z">
        <w:r w:rsidRPr="00736117" w:rsidDel="00C7456C">
          <w:delText>19</w:delText>
        </w:r>
        <w:r w:rsidRPr="00736117" w:rsidDel="00C7456C">
          <w:rPr>
            <w:vertAlign w:val="superscript"/>
          </w:rPr>
          <w:delText>th</w:delText>
        </w:r>
        <w:r w:rsidRPr="00736117" w:rsidDel="00C7456C">
          <w:delText xml:space="preserve"> C</w:delText>
        </w:r>
      </w:del>
      <w:ins w:id="243" w:author="Copyeditor" w:date="2022-08-17T00:17:00Z">
        <w:r w:rsidR="00C7456C">
          <w:t>c</w:t>
        </w:r>
      </w:ins>
      <w:r w:rsidRPr="00736117">
        <w:t xml:space="preserve">entury? During the </w:t>
      </w:r>
      <w:r w:rsidR="001129A3" w:rsidRPr="00736117">
        <w:t xml:space="preserve">last </w:t>
      </w:r>
      <w:r w:rsidRPr="00736117">
        <w:t xml:space="preserve">30 years, </w:t>
      </w:r>
      <w:r w:rsidR="002C4032" w:rsidRPr="00736117">
        <w:t xml:space="preserve">sociologist </w:t>
      </w:r>
      <w:r w:rsidRPr="00736117">
        <w:t xml:space="preserve">Ulrich Beck, </w:t>
      </w:r>
      <w:r w:rsidR="002C4032" w:rsidRPr="00736117">
        <w:t xml:space="preserve">meta-sociologist Bruno Latour, and cyber-feminist </w:t>
      </w:r>
      <w:r w:rsidRPr="00736117">
        <w:t>Donna Haraway</w:t>
      </w:r>
      <w:del w:id="244" w:author="Copyeditor" w:date="2022-08-17T00:19:00Z">
        <w:r w:rsidRPr="00736117" w:rsidDel="00C7456C">
          <w:delText xml:space="preserve"> and Bruno Latour –</w:delText>
        </w:r>
      </w:del>
      <w:ins w:id="245" w:author="Copyeditor" w:date="2022-08-17T00:19:00Z">
        <w:r w:rsidR="00C7456C">
          <w:t>—</w:t>
        </w:r>
      </w:ins>
      <w:r w:rsidRPr="00736117">
        <w:t xml:space="preserve"> authors who belong to what I call the second post</w:t>
      </w:r>
      <w:ins w:id="246" w:author="Copyeditor" w:date="2022-08-17T00:20:00Z">
        <w:r w:rsidR="00C7456C">
          <w:t>-</w:t>
        </w:r>
      </w:ins>
      <w:r w:rsidRPr="00736117">
        <w:t>structuralist wave</w:t>
      </w:r>
      <w:del w:id="247" w:author="Copyeditor" w:date="2022-08-17T00:20:00Z">
        <w:r w:rsidRPr="00736117" w:rsidDel="00C7456C">
          <w:delText xml:space="preserve"> - </w:delText>
        </w:r>
      </w:del>
      <w:ins w:id="248" w:author="Copyeditor" w:date="2022-08-17T00:20:00Z">
        <w:r w:rsidR="00C7456C">
          <w:t>—</w:t>
        </w:r>
      </w:ins>
      <w:r w:rsidRPr="00736117">
        <w:t>have blurred the theoretical division between nature and society, human beings, animals</w:t>
      </w:r>
      <w:r w:rsidR="00D71C5B" w:rsidRPr="00736117">
        <w:t>,</w:t>
      </w:r>
      <w:r w:rsidRPr="00736117">
        <w:t xml:space="preserve"> and artificial beings.</w:t>
      </w:r>
      <w:del w:id="249" w:author="Copyeditor" w:date="2022-08-17T00:20:00Z">
        <w:r w:rsidRPr="00736117" w:rsidDel="007C5464">
          <w:rPr>
            <w:rStyle w:val="EndnoteReference"/>
          </w:rPr>
          <w:delText xml:space="preserve"> </w:delText>
        </w:r>
      </w:del>
      <w:r w:rsidRPr="00736117">
        <w:rPr>
          <w:rStyle w:val="EndnoteReference"/>
        </w:rPr>
        <w:endnoteReference w:id="7"/>
      </w:r>
      <w:r w:rsidRPr="00736117">
        <w:t xml:space="preserve"> French anthropologist Philippe </w:t>
      </w:r>
      <w:proofErr w:type="spellStart"/>
      <w:r w:rsidRPr="00736117">
        <w:t>Descola</w:t>
      </w:r>
      <w:proofErr w:type="spellEnd"/>
      <w:del w:id="261" w:author="Copyeditor" w:date="2022-08-17T00:24:00Z">
        <w:r w:rsidRPr="00736117" w:rsidDel="007C5464">
          <w:delText xml:space="preserve"> </w:delText>
        </w:r>
        <w:r w:rsidR="00ED4A95" w:rsidRPr="00736117" w:rsidDel="007C5464">
          <w:delText xml:space="preserve">– </w:delText>
        </w:r>
      </w:del>
      <w:ins w:id="262" w:author="Copyeditor" w:date="2022-08-17T00:24:00Z">
        <w:r w:rsidR="007C5464">
          <w:t>—</w:t>
        </w:r>
      </w:ins>
      <w:r w:rsidR="00ED4A95" w:rsidRPr="00736117">
        <w:t>a proponent of what I have called in the introduction the anthropology of ontological turn, which aims to replace the concept of structure inherited from Claude Levi-Strauss with ontological propositions about cultures</w:t>
      </w:r>
      <w:del w:id="263" w:author="Copyeditor" w:date="2022-08-17T00:24:00Z">
        <w:r w:rsidR="00ED4A95" w:rsidRPr="00736117" w:rsidDel="007C5464">
          <w:delText xml:space="preserve">  - </w:delText>
        </w:r>
      </w:del>
      <w:ins w:id="264" w:author="Copyeditor" w:date="2022-08-17T00:24:00Z">
        <w:r w:rsidR="007C5464">
          <w:t>—</w:t>
        </w:r>
      </w:ins>
      <w:r w:rsidRPr="00736117">
        <w:t>has recently shown that we have to think “beyond nature and culture.</w:t>
      </w:r>
      <w:commentRangeStart w:id="265"/>
      <w:r w:rsidRPr="00736117">
        <w:t>”</w:t>
      </w:r>
      <w:commentRangeEnd w:id="265"/>
      <w:r w:rsidR="007C5464">
        <w:rPr>
          <w:rStyle w:val="CommentReference"/>
        </w:rPr>
        <w:commentReference w:id="265"/>
      </w:r>
      <w:r w:rsidRPr="00736117">
        <w:rPr>
          <w:rStyle w:val="EndnoteReference"/>
        </w:rPr>
        <w:t xml:space="preserve"> </w:t>
      </w:r>
      <w:r w:rsidR="00F51225" w:rsidRPr="00736117">
        <w:t>And so</w:t>
      </w:r>
      <w:r w:rsidRPr="00736117">
        <w:t xml:space="preserve">? Is there anything here that is </w:t>
      </w:r>
      <w:r w:rsidRPr="00953ECB">
        <w:rPr>
          <w:iCs/>
          <w:rPrChange w:id="266" w:author="Copyeditor" w:date="2022-08-17T00:26:00Z">
            <w:rPr>
              <w:i/>
            </w:rPr>
          </w:rPrChange>
        </w:rPr>
        <w:t>theoretically</w:t>
      </w:r>
      <w:r w:rsidRPr="00736117">
        <w:t xml:space="preserve"> objectionable?</w:t>
      </w:r>
    </w:p>
    <w:p w14:paraId="27930029" w14:textId="493909CB" w:rsidR="00537131" w:rsidRPr="00736117" w:rsidRDefault="00537131" w:rsidP="00DC0D7B">
      <w:pPr>
        <w:spacing w:line="480" w:lineRule="auto"/>
        <w:ind w:left="720" w:firstLine="720"/>
      </w:pPr>
      <w:r w:rsidRPr="00736117">
        <w:t xml:space="preserve">Certainly not. The critique of the Great divides was necessary because </w:t>
      </w:r>
      <w:r w:rsidRPr="00953ECB">
        <w:rPr>
          <w:iCs/>
          <w:rPrChange w:id="267" w:author="Copyeditor" w:date="2022-08-17T00:26:00Z">
            <w:rPr>
              <w:i/>
            </w:rPr>
          </w:rPrChange>
        </w:rPr>
        <w:t>these divisions were based on the concept of a transcendent Outside</w:t>
      </w:r>
      <w:r w:rsidRPr="00736117">
        <w:t xml:space="preserve">. This Outside, </w:t>
      </w:r>
      <w:r w:rsidR="00E118CB" w:rsidRPr="00736117">
        <w:t>as I explained</w:t>
      </w:r>
      <w:r w:rsidRPr="00736117">
        <w:t xml:space="preserve">, was demolished by the attacks of Lucretius, Spinoza, </w:t>
      </w:r>
      <w:r w:rsidRPr="00736117">
        <w:lastRenderedPageBreak/>
        <w:t xml:space="preserve">Diderot, Nietzsche, and Marx. </w:t>
      </w:r>
      <w:r w:rsidR="00D71C5B" w:rsidRPr="00736117">
        <w:t>Besides, I find incredibly thoughtful and generous the way Donna Haraway thinks, the relations she produces between split domains of thought</w:t>
      </w:r>
      <w:del w:id="268" w:author="Copyeditor" w:date="2022-08-17T00:27:00Z">
        <w:r w:rsidR="00D71C5B" w:rsidRPr="00736117" w:rsidDel="00953ECB">
          <w:delText>,</w:delText>
        </w:r>
      </w:del>
      <w:r w:rsidR="00D71C5B" w:rsidRPr="00736117">
        <w:t xml:space="preserve"> and the capacity that she has to follow and tie different scientific, social, philosophical, political threads</w:t>
      </w:r>
      <w:r w:rsidR="00F51225" w:rsidRPr="00736117">
        <w:t xml:space="preserve"> together.</w:t>
      </w:r>
      <w:r w:rsidR="00D71C5B" w:rsidRPr="00736117">
        <w:t xml:space="preserve"> I still learn a lot from her</w:t>
      </w:r>
      <w:r w:rsidR="00092A84" w:rsidRPr="00736117">
        <w:t xml:space="preserve">, </w:t>
      </w:r>
      <w:r w:rsidR="00092A84" w:rsidRPr="00856665">
        <w:t>from her last theorizations about what she calls the “Chthulucene” (an Anthropocene</w:t>
      </w:r>
      <w:r w:rsidR="00092A84" w:rsidRPr="00736117">
        <w:t xml:space="preserve"> conceptually reconfigured from a non</w:t>
      </w:r>
      <w:del w:id="269" w:author="Copyeditor" w:date="2022-08-17T00:27:00Z">
        <w:r w:rsidR="00092A84" w:rsidRPr="00736117" w:rsidDel="00953ECB">
          <w:delText>-</w:delText>
        </w:r>
      </w:del>
      <w:r w:rsidR="00092A84" w:rsidRPr="00736117">
        <w:t>human, non-</w:t>
      </w:r>
      <w:ins w:id="270" w:author="Copyeditor" w:date="2022-08-17T00:28:00Z">
        <w:r w:rsidR="00953ECB">
          <w:t>W</w:t>
        </w:r>
      </w:ins>
      <w:del w:id="271" w:author="Copyeditor" w:date="2022-08-17T00:28:00Z">
        <w:r w:rsidR="00092A84" w:rsidRPr="00736117" w:rsidDel="00953ECB">
          <w:delText>w</w:delText>
        </w:r>
      </w:del>
      <w:r w:rsidR="00092A84" w:rsidRPr="00736117">
        <w:t xml:space="preserve">estern, </w:t>
      </w:r>
      <w:proofErr w:type="spellStart"/>
      <w:r w:rsidR="00092A84" w:rsidRPr="00736117">
        <w:t>non</w:t>
      </w:r>
      <w:del w:id="272" w:author="Copyeditor" w:date="2022-08-17T00:28:00Z">
        <w:r w:rsidR="00092A84" w:rsidRPr="00736117" w:rsidDel="00953ECB">
          <w:delText>-</w:delText>
        </w:r>
      </w:del>
      <w:r w:rsidR="00092A84" w:rsidRPr="00736117">
        <w:t>phallocentric</w:t>
      </w:r>
      <w:proofErr w:type="spellEnd"/>
      <w:r w:rsidR="00092A84" w:rsidRPr="00736117">
        <w:t xml:space="preserve"> perspective)</w:t>
      </w:r>
      <w:ins w:id="273" w:author="Copyeditor" w:date="2022-08-17T00:28:00Z">
        <w:r w:rsidR="00953ECB">
          <w:t>,</w:t>
        </w:r>
      </w:ins>
      <w:r w:rsidR="00D71C5B" w:rsidRPr="00953ECB">
        <w:t xml:space="preserve"> and</w:t>
      </w:r>
      <w:r w:rsidR="00D71C5B" w:rsidRPr="00736117">
        <w:t xml:space="preserve"> I </w:t>
      </w:r>
      <w:r w:rsidR="00F51225" w:rsidRPr="00736117">
        <w:t>enjoy</w:t>
      </w:r>
      <w:r w:rsidR="00D71C5B" w:rsidRPr="00736117">
        <w:t xml:space="preserve"> </w:t>
      </w:r>
      <w:r w:rsidR="00F51225" w:rsidRPr="00736117">
        <w:t xml:space="preserve">translating </w:t>
      </w:r>
      <w:r w:rsidR="00D71C5B" w:rsidRPr="00736117">
        <w:t>her work.</w:t>
      </w:r>
      <w:r w:rsidR="00D71C5B" w:rsidRPr="00736117">
        <w:rPr>
          <w:rStyle w:val="EndnoteReference"/>
        </w:rPr>
        <w:endnoteReference w:id="8"/>
      </w:r>
      <w:r w:rsidR="00D71C5B" w:rsidRPr="00736117">
        <w:t xml:space="preserve"> </w:t>
      </w:r>
      <w:r w:rsidRPr="00736117">
        <w:t>But many contemporary thinkers belonging to the second post</w:t>
      </w:r>
      <w:ins w:id="282" w:author="Copyeditor" w:date="2022-08-17T00:30:00Z">
        <w:r w:rsidR="00953ECB">
          <w:t>-</w:t>
        </w:r>
      </w:ins>
      <w:r w:rsidRPr="00736117">
        <w:t>structuralist wave drew these two very problematic conclusions</w:t>
      </w:r>
      <w:ins w:id="283" w:author="Copyeditor" w:date="2022-08-17T00:30:00Z">
        <w:r w:rsidR="00953ECB">
          <w:t>.</w:t>
        </w:r>
      </w:ins>
      <w:del w:id="284" w:author="Copyeditor" w:date="2022-08-17T00:30:00Z">
        <w:r w:rsidRPr="00736117" w:rsidDel="00953ECB">
          <w:delText>:</w:delText>
        </w:r>
      </w:del>
      <w:r w:rsidRPr="00736117">
        <w:t xml:space="preserve"> First</w:t>
      </w:r>
      <w:ins w:id="285" w:author="Copyeditor" w:date="2022-08-17T00:31:00Z">
        <w:r w:rsidR="00041EED">
          <w:t>,</w:t>
        </w:r>
      </w:ins>
      <w:del w:id="286" w:author="Copyeditor" w:date="2022-08-17T00:31:00Z">
        <w:r w:rsidRPr="00736117" w:rsidDel="00041EED">
          <w:delText>:</w:delText>
        </w:r>
      </w:del>
      <w:r w:rsidRPr="00736117">
        <w:t xml:space="preserve"> </w:t>
      </w:r>
      <w:ins w:id="287" w:author="Copyeditor" w:date="2022-08-17T00:31:00Z">
        <w:r w:rsidR="00041EED">
          <w:rPr>
            <w:iCs/>
          </w:rPr>
          <w:t>i</w:t>
        </w:r>
      </w:ins>
      <w:del w:id="288" w:author="Copyeditor" w:date="2022-08-17T00:31:00Z">
        <w:r w:rsidRPr="00041EED" w:rsidDel="00041EED">
          <w:rPr>
            <w:iCs/>
            <w:rPrChange w:id="289" w:author="Copyeditor" w:date="2022-08-17T00:31:00Z">
              <w:rPr>
                <w:i/>
              </w:rPr>
            </w:rPrChange>
          </w:rPr>
          <w:delText>I</w:delText>
        </w:r>
      </w:del>
      <w:r w:rsidRPr="00041EED">
        <w:rPr>
          <w:iCs/>
          <w:rPrChange w:id="290" w:author="Copyeditor" w:date="2022-08-17T00:31:00Z">
            <w:rPr>
              <w:i/>
            </w:rPr>
          </w:rPrChange>
        </w:rPr>
        <w:t>f there is no absolute Outside</w:t>
      </w:r>
      <w:r w:rsidRPr="00041EED">
        <w:rPr>
          <w:iCs/>
        </w:rPr>
        <w:t xml:space="preserve">, </w:t>
      </w:r>
      <w:r w:rsidRPr="00041EED">
        <w:rPr>
          <w:iCs/>
          <w:rPrChange w:id="291" w:author="Copyeditor" w:date="2022-08-17T00:31:00Z">
            <w:rPr>
              <w:i/>
            </w:rPr>
          </w:rPrChange>
        </w:rPr>
        <w:t>then there is no outside at all</w:t>
      </w:r>
      <w:r w:rsidRPr="00736117">
        <w:t>. Let</w:t>
      </w:r>
      <w:r w:rsidR="001E4C0A" w:rsidRPr="00736117">
        <w:t xml:space="preserve"> u</w:t>
      </w:r>
      <w:r w:rsidRPr="00736117">
        <w:t xml:space="preserve">s listen to </w:t>
      </w:r>
      <w:r w:rsidR="00092A84" w:rsidRPr="00736117">
        <w:t xml:space="preserve">Michael </w:t>
      </w:r>
      <w:r w:rsidRPr="00736117">
        <w:t xml:space="preserve">Hardt’s and </w:t>
      </w:r>
      <w:r w:rsidR="00092A84" w:rsidRPr="00736117">
        <w:t xml:space="preserve">Antonio </w:t>
      </w:r>
      <w:r w:rsidRPr="00736117">
        <w:t>Negri’s voice</w:t>
      </w:r>
      <w:ins w:id="292" w:author="Copyeditor" w:date="2022-08-17T00:31:00Z">
        <w:r w:rsidR="00041EED">
          <w:t>s</w:t>
        </w:r>
      </w:ins>
      <w:r w:rsidRPr="00736117">
        <w:t xml:space="preserve">, in </w:t>
      </w:r>
      <w:r w:rsidRPr="00736117">
        <w:rPr>
          <w:i/>
        </w:rPr>
        <w:t>Commonwealth</w:t>
      </w:r>
      <w:r w:rsidRPr="00736117">
        <w:t>: “</w:t>
      </w:r>
      <w:r w:rsidRPr="00736117">
        <w:rPr>
          <w:bCs/>
          <w:lang w:val="en"/>
        </w:rPr>
        <w:t xml:space="preserve">One primary effect of globalization is the creation of a common world, a world that, </w:t>
      </w:r>
      <w:r w:rsidRPr="00736117">
        <w:rPr>
          <w:bCs/>
        </w:rPr>
        <w:t xml:space="preserve">for better or worse, we all share, a world that has no </w:t>
      </w:r>
      <w:del w:id="293" w:author="Copyeditor" w:date="2022-08-17T00:32:00Z">
        <w:r w:rsidRPr="00736117" w:rsidDel="00041EED">
          <w:rPr>
            <w:bCs/>
          </w:rPr>
          <w:delText>“</w:delText>
        </w:r>
      </w:del>
      <w:ins w:id="294" w:author="Copyeditor" w:date="2022-08-17T00:32:00Z">
        <w:r w:rsidR="00041EED">
          <w:rPr>
            <w:bCs/>
          </w:rPr>
          <w:t>‘</w:t>
        </w:r>
      </w:ins>
      <w:r w:rsidRPr="00736117">
        <w:rPr>
          <w:bCs/>
        </w:rPr>
        <w:t>outside</w:t>
      </w:r>
      <w:del w:id="295" w:author="Copyeditor" w:date="2022-08-17T00:32:00Z">
        <w:r w:rsidRPr="00736117" w:rsidDel="00041EED">
          <w:rPr>
            <w:bCs/>
          </w:rPr>
          <w:delText>””</w:delText>
        </w:r>
        <w:r w:rsidR="00E118CB" w:rsidRPr="00736117" w:rsidDel="00041EED">
          <w:rPr>
            <w:bCs/>
          </w:rPr>
          <w:delText xml:space="preserve"> </w:delText>
        </w:r>
      </w:del>
      <w:ins w:id="296" w:author="Copyeditor" w:date="2022-08-17T00:32:00Z">
        <w:r w:rsidR="00041EED">
          <w:rPr>
            <w:bCs/>
          </w:rPr>
          <w:t>’</w:t>
        </w:r>
        <w:r w:rsidR="00041EED" w:rsidRPr="00736117">
          <w:rPr>
            <w:bCs/>
          </w:rPr>
          <w:t xml:space="preserve">” </w:t>
        </w:r>
      </w:ins>
      <w:r w:rsidR="00E118CB" w:rsidRPr="00736117">
        <w:rPr>
          <w:bCs/>
        </w:rPr>
        <w:t>(</w:t>
      </w:r>
      <w:r w:rsidR="00E118CB" w:rsidRPr="00736117">
        <w:t>vii)</w:t>
      </w:r>
      <w:ins w:id="297" w:author="Copyeditor" w:date="2022-08-17T00:32:00Z">
        <w:r w:rsidR="00041EED">
          <w:rPr>
            <w:bCs/>
          </w:rPr>
          <w:t>.</w:t>
        </w:r>
      </w:ins>
      <w:del w:id="298" w:author="Copyeditor" w:date="2022-08-17T00:32:00Z">
        <w:r w:rsidRPr="00736117" w:rsidDel="00041EED">
          <w:rPr>
            <w:bCs/>
          </w:rPr>
          <w:delText>;</w:delText>
        </w:r>
      </w:del>
      <w:r w:rsidRPr="00736117">
        <w:t xml:space="preserve"> Second</w:t>
      </w:r>
      <w:del w:id="299" w:author="Copyeditor" w:date="2022-08-17T00:32:00Z">
        <w:r w:rsidRPr="00736117" w:rsidDel="00041EED">
          <w:delText xml:space="preserve">: </w:delText>
        </w:r>
      </w:del>
      <w:ins w:id="300" w:author="Copyeditor" w:date="2022-08-17T00:32:00Z">
        <w:r w:rsidR="00041EED">
          <w:t>,</w:t>
        </w:r>
        <w:r w:rsidR="00041EED" w:rsidRPr="00736117">
          <w:t xml:space="preserve"> </w:t>
        </w:r>
      </w:ins>
      <w:ins w:id="301" w:author="Copyeditor" w:date="2022-08-17T00:33:00Z">
        <w:r w:rsidR="00041EED">
          <w:rPr>
            <w:iCs/>
          </w:rPr>
          <w:t>i</w:t>
        </w:r>
      </w:ins>
      <w:del w:id="302" w:author="Copyeditor" w:date="2022-08-17T00:33:00Z">
        <w:r w:rsidRPr="00041EED" w:rsidDel="00041EED">
          <w:rPr>
            <w:iCs/>
            <w:rPrChange w:id="303" w:author="Copyeditor" w:date="2022-08-17T00:32:00Z">
              <w:rPr>
                <w:i/>
              </w:rPr>
            </w:rPrChange>
          </w:rPr>
          <w:delText>I</w:delText>
        </w:r>
      </w:del>
      <w:r w:rsidRPr="00041EED">
        <w:rPr>
          <w:iCs/>
          <w:rPrChange w:id="304" w:author="Copyeditor" w:date="2022-08-17T00:32:00Z">
            <w:rPr>
              <w:i/>
            </w:rPr>
          </w:rPrChange>
        </w:rPr>
        <w:t>f nature and society are indistinguishable</w:t>
      </w:r>
      <w:r w:rsidRPr="00041EED">
        <w:rPr>
          <w:iCs/>
        </w:rPr>
        <w:t xml:space="preserve">, </w:t>
      </w:r>
      <w:r w:rsidRPr="00041EED">
        <w:rPr>
          <w:iCs/>
          <w:rPrChange w:id="305" w:author="Copyeditor" w:date="2022-08-17T00:32:00Z">
            <w:rPr>
              <w:i/>
            </w:rPr>
          </w:rPrChange>
        </w:rPr>
        <w:t>then nature does not exist any longer</w:t>
      </w:r>
      <w:r w:rsidRPr="00736117">
        <w:t>. “Thank God, nature is going to die</w:t>
      </w:r>
      <w:r w:rsidR="00C5075D" w:rsidRPr="00736117">
        <w:t>,</w:t>
      </w:r>
      <w:r w:rsidRPr="00736117">
        <w:t xml:space="preserve">” </w:t>
      </w:r>
      <w:r w:rsidR="00092A84" w:rsidRPr="00736117">
        <w:t xml:space="preserve">Bruno </w:t>
      </w:r>
      <w:r w:rsidRPr="00736117">
        <w:t xml:space="preserve">Latour writes in </w:t>
      </w:r>
      <w:r w:rsidRPr="00736117">
        <w:rPr>
          <w:i/>
        </w:rPr>
        <w:t xml:space="preserve">Politics of </w:t>
      </w:r>
      <w:r w:rsidR="00F51225" w:rsidRPr="00736117">
        <w:rPr>
          <w:i/>
        </w:rPr>
        <w:t>Nature</w:t>
      </w:r>
      <w:r w:rsidR="003035BC" w:rsidRPr="00736117">
        <w:t xml:space="preserve"> (25)</w:t>
      </w:r>
      <w:r w:rsidRPr="00736117">
        <w:t>: “</w:t>
      </w:r>
      <w:ins w:id="306" w:author="Copyeditor" w:date="2022-08-17T00:33:00Z">
        <w:r w:rsidR="00041EED">
          <w:t>T</w:t>
        </w:r>
      </w:ins>
      <w:del w:id="307" w:author="Copyeditor" w:date="2022-08-17T00:33:00Z">
        <w:r w:rsidRPr="00736117" w:rsidDel="00041EED">
          <w:delText>t</w:delText>
        </w:r>
      </w:del>
      <w:r w:rsidRPr="00736117">
        <w:t>here is no rupture</w:t>
      </w:r>
      <w:r w:rsidR="00EE6B9A" w:rsidRPr="00736117">
        <w:t>”</w:t>
      </w:r>
      <w:r w:rsidR="00F51225" w:rsidRPr="00736117">
        <w:t xml:space="preserve"> </w:t>
      </w:r>
      <w:r w:rsidRPr="00736117">
        <w:t xml:space="preserve">between the world of the so-called </w:t>
      </w:r>
      <w:r w:rsidR="003035BC" w:rsidRPr="00736117">
        <w:t>“</w:t>
      </w:r>
      <w:r w:rsidRPr="00736117">
        <w:t xml:space="preserve">things </w:t>
      </w:r>
      <w:r w:rsidR="00F51225" w:rsidRPr="00736117">
        <w:t>‘</w:t>
      </w:r>
      <w:r w:rsidRPr="00736117">
        <w:t>as they are</w:t>
      </w:r>
      <w:r w:rsidR="00F51225" w:rsidRPr="00736117">
        <w:t>’</w:t>
      </w:r>
      <w:del w:id="308" w:author="Copyeditor" w:date="2022-08-17T00:33:00Z">
        <w:r w:rsidR="003035BC" w:rsidRPr="00736117" w:rsidDel="00041EED">
          <w:delText>”</w:delText>
        </w:r>
      </w:del>
      <w:r w:rsidR="00F51225" w:rsidRPr="00736117">
        <w:t xml:space="preserve"> </w:t>
      </w:r>
      <w:r w:rsidRPr="00736117">
        <w:t xml:space="preserve">and human </w:t>
      </w:r>
      <w:del w:id="309" w:author="Copyeditor" w:date="2022-08-17T00:33:00Z">
        <w:r w:rsidRPr="00736117" w:rsidDel="00041EED">
          <w:delText>“</w:delText>
        </w:r>
      </w:del>
      <w:ins w:id="310" w:author="Copyeditor" w:date="2022-08-17T00:33:00Z">
        <w:r w:rsidR="00041EED">
          <w:t>‘</w:t>
        </w:r>
      </w:ins>
      <w:r w:rsidRPr="00736117">
        <w:t>representations</w:t>
      </w:r>
      <w:del w:id="311" w:author="Copyeditor" w:date="2022-08-17T00:33:00Z">
        <w:r w:rsidRPr="00736117" w:rsidDel="00041EED">
          <w:delText xml:space="preserve">” </w:delText>
        </w:r>
      </w:del>
      <w:ins w:id="312" w:author="Copyeditor" w:date="2022-08-17T00:33:00Z">
        <w:r w:rsidR="00041EED">
          <w:t>’</w:t>
        </w:r>
        <w:r w:rsidR="00041EED" w:rsidRPr="00736117">
          <w:t xml:space="preserve"> </w:t>
        </w:r>
      </w:ins>
      <w:r w:rsidRPr="00736117">
        <w:t>of these thing</w:t>
      </w:r>
      <w:r w:rsidR="003035BC" w:rsidRPr="00736117">
        <w:t>s</w:t>
      </w:r>
      <w:ins w:id="313" w:author="Copyeditor" w:date="2022-08-17T00:34:00Z">
        <w:r w:rsidR="00041EED">
          <w:t>”</w:t>
        </w:r>
      </w:ins>
      <w:r w:rsidR="00E118CB" w:rsidRPr="00736117">
        <w:t xml:space="preserve"> (12)</w:t>
      </w:r>
      <w:r w:rsidR="00871207" w:rsidRPr="00736117">
        <w:t>.</w:t>
      </w:r>
      <w:r w:rsidRPr="00736117">
        <w:t xml:space="preserve"> This lack of rupture was theorized by Ulrich Beck in</w:t>
      </w:r>
      <w:r w:rsidRPr="00736117">
        <w:rPr>
          <w:i/>
        </w:rPr>
        <w:t xml:space="preserve"> Risk Society</w:t>
      </w:r>
      <w:r w:rsidR="00092A84" w:rsidRPr="00736117">
        <w:rPr>
          <w:iCs/>
        </w:rPr>
        <w:t xml:space="preserve"> (the French edition of this book being prefaced by Latour)</w:t>
      </w:r>
      <w:ins w:id="314" w:author="Copyeditor" w:date="2022-08-17T00:35:00Z">
        <w:r w:rsidR="00041EED">
          <w:t>.</w:t>
        </w:r>
      </w:ins>
      <w:del w:id="315" w:author="Copyeditor" w:date="2022-08-17T00:35:00Z">
        <w:r w:rsidRPr="00736117" w:rsidDel="00041EED">
          <w:delText>:</w:delText>
        </w:r>
      </w:del>
      <w:r w:rsidRPr="00736117">
        <w:t xml:space="preserve"> </w:t>
      </w:r>
      <w:ins w:id="316" w:author="Copyeditor" w:date="2022-08-17T00:35:00Z">
        <w:r w:rsidR="00041EED">
          <w:t>L</w:t>
        </w:r>
      </w:ins>
      <w:del w:id="317" w:author="Copyeditor" w:date="2022-08-17T00:35:00Z">
        <w:r w:rsidRPr="00736117" w:rsidDel="00041EED">
          <w:delText>l</w:delText>
        </w:r>
      </w:del>
      <w:r w:rsidRPr="00736117">
        <w:t>ike Marx and Engels, Beck speaks about “the end of the antithesis between nature and society”: nature is “a historical product</w:t>
      </w:r>
      <w:r w:rsidR="00871207" w:rsidRPr="00736117">
        <w:t>,</w:t>
      </w:r>
      <w:r w:rsidRPr="00736117">
        <w:t>” a “second nature”</w:t>
      </w:r>
      <w:r w:rsidR="00E118CB" w:rsidRPr="00736117">
        <w:t xml:space="preserve"> (80</w:t>
      </w:r>
      <w:del w:id="318" w:author="Copyeditor" w:date="2022-08-17T00:35:00Z">
        <w:r w:rsidR="00E118CB" w:rsidRPr="00736117" w:rsidDel="00041EED">
          <w:delText>-</w:delText>
        </w:r>
      </w:del>
      <w:ins w:id="319" w:author="Copyeditor" w:date="2022-08-17T00:35:00Z">
        <w:r w:rsidR="00041EED">
          <w:t>–</w:t>
        </w:r>
      </w:ins>
      <w:r w:rsidR="00E118CB" w:rsidRPr="00736117">
        <w:t>81).</w:t>
      </w:r>
    </w:p>
    <w:p w14:paraId="1794FD0E" w14:textId="2F553BBD" w:rsidR="00537131" w:rsidRPr="00736117" w:rsidRDefault="00537131" w:rsidP="00DC0D7B">
      <w:pPr>
        <w:spacing w:line="480" w:lineRule="auto"/>
        <w:ind w:left="720" w:firstLine="720"/>
        <w:rPr>
          <w:bCs/>
        </w:rPr>
      </w:pPr>
      <w:r w:rsidRPr="00736117">
        <w:t>What is wrong</w:t>
      </w:r>
      <w:r w:rsidR="00F51225" w:rsidRPr="00736117">
        <w:t xml:space="preserve"> here</w:t>
      </w:r>
      <w:r w:rsidRPr="00736117">
        <w:t>? The fact that</w:t>
      </w:r>
      <w:r w:rsidRPr="00736117">
        <w:rPr>
          <w:bCs/>
        </w:rPr>
        <w:t xml:space="preserve"> the theorists I </w:t>
      </w:r>
      <w:r w:rsidR="00F51225" w:rsidRPr="00736117">
        <w:rPr>
          <w:bCs/>
        </w:rPr>
        <w:t xml:space="preserve">have </w:t>
      </w:r>
      <w:r w:rsidRPr="00736117">
        <w:rPr>
          <w:bCs/>
        </w:rPr>
        <w:t xml:space="preserve">just quoted have melted two distinct concepts: cleavage (split, </w:t>
      </w:r>
      <w:proofErr w:type="spellStart"/>
      <w:r w:rsidRPr="00736117">
        <w:rPr>
          <w:bCs/>
          <w:i/>
        </w:rPr>
        <w:t>Spaltung</w:t>
      </w:r>
      <w:proofErr w:type="spellEnd"/>
      <w:r w:rsidRPr="00736117">
        <w:rPr>
          <w:bCs/>
        </w:rPr>
        <w:t>) and difference.</w:t>
      </w:r>
      <w:r w:rsidRPr="00736117">
        <w:t xml:space="preserve"> </w:t>
      </w:r>
      <w:r w:rsidRPr="00736117">
        <w:rPr>
          <w:bCs/>
        </w:rPr>
        <w:t>Thinkers of the first post</w:t>
      </w:r>
      <w:ins w:id="320" w:author="Copyeditor" w:date="2022-08-17T00:36:00Z">
        <w:r w:rsidR="003307C5">
          <w:rPr>
            <w:bCs/>
          </w:rPr>
          <w:t>-</w:t>
        </w:r>
      </w:ins>
      <w:r w:rsidRPr="00736117">
        <w:rPr>
          <w:bCs/>
        </w:rPr>
        <w:t xml:space="preserve">structuralist wave, like Derrida, Deleuze, or Irigaray, were </w:t>
      </w:r>
      <w:r w:rsidRPr="00736117">
        <w:rPr>
          <w:bCs/>
        </w:rPr>
        <w:lastRenderedPageBreak/>
        <w:t>thinkers of difference: they fought against cleavages, that is to say</w:t>
      </w:r>
      <w:ins w:id="321" w:author="Copyeditor" w:date="2022-08-17T00:36:00Z">
        <w:r w:rsidR="003307C5">
          <w:rPr>
            <w:bCs/>
          </w:rPr>
          <w:t>,</w:t>
        </w:r>
      </w:ins>
      <w:r w:rsidRPr="00736117">
        <w:rPr>
          <w:bCs/>
        </w:rPr>
        <w:t xml:space="preserve"> </w:t>
      </w:r>
      <w:r w:rsidRPr="00736117">
        <w:rPr>
          <w:bCs/>
          <w:i/>
        </w:rPr>
        <w:t xml:space="preserve">absolute </w:t>
      </w:r>
      <w:r w:rsidRPr="00736117">
        <w:rPr>
          <w:bCs/>
        </w:rPr>
        <w:t>separations</w:t>
      </w:r>
      <w:r w:rsidRPr="00736117">
        <w:rPr>
          <w:bCs/>
          <w:i/>
        </w:rPr>
        <w:t xml:space="preserve"> </w:t>
      </w:r>
      <w:r w:rsidRPr="00736117">
        <w:rPr>
          <w:bCs/>
        </w:rPr>
        <w:t xml:space="preserve">whose goal is to avoid </w:t>
      </w:r>
      <w:r w:rsidR="00871207" w:rsidRPr="00736117">
        <w:rPr>
          <w:bCs/>
        </w:rPr>
        <w:t>any real</w:t>
      </w:r>
      <w:r w:rsidRPr="00736117">
        <w:rPr>
          <w:bCs/>
        </w:rPr>
        <w:t xml:space="preserve"> relation between the considered terms. An </w:t>
      </w:r>
      <w:r w:rsidRPr="00736117">
        <w:rPr>
          <w:bCs/>
          <w:i/>
        </w:rPr>
        <w:t>absolute</w:t>
      </w:r>
      <w:r w:rsidRPr="00736117">
        <w:rPr>
          <w:bCs/>
        </w:rPr>
        <w:t xml:space="preserve"> difference is nothing but the denial of difference itself, the denial of the relation that a difference is itself able to produce, even </w:t>
      </w:r>
      <w:proofErr w:type="spellStart"/>
      <w:r w:rsidRPr="00736117">
        <w:rPr>
          <w:bCs/>
        </w:rPr>
        <w:t>through</w:t>
      </w:r>
      <w:proofErr w:type="spellEnd"/>
      <w:r w:rsidR="00871207" w:rsidRPr="00736117">
        <w:rPr>
          <w:bCs/>
        </w:rPr>
        <w:t xml:space="preserve"> </w:t>
      </w:r>
      <w:r w:rsidRPr="00736117">
        <w:rPr>
          <w:bCs/>
        </w:rPr>
        <w:t xml:space="preserve">its repetition, as Deleuze argues in </w:t>
      </w:r>
      <w:commentRangeStart w:id="322"/>
      <w:r w:rsidRPr="00736117">
        <w:rPr>
          <w:bCs/>
          <w:i/>
        </w:rPr>
        <w:t>Difference and Repetition</w:t>
      </w:r>
      <w:commentRangeEnd w:id="322"/>
      <w:r w:rsidR="003307C5">
        <w:rPr>
          <w:rStyle w:val="CommentReference"/>
        </w:rPr>
        <w:commentReference w:id="322"/>
      </w:r>
      <w:r w:rsidRPr="00736117">
        <w:rPr>
          <w:bCs/>
        </w:rPr>
        <w:t xml:space="preserve">. Actually, a cleavage is always an attempt to shape and </w:t>
      </w:r>
      <w:del w:id="323" w:author="Copyeditor" w:date="2022-08-17T00:38:00Z">
        <w:r w:rsidRPr="00736117" w:rsidDel="003307C5">
          <w:rPr>
            <w:bCs/>
          </w:rPr>
          <w:delText xml:space="preserve">to </w:delText>
        </w:r>
      </w:del>
      <w:r w:rsidRPr="00736117">
        <w:rPr>
          <w:bCs/>
        </w:rPr>
        <w:t>preserve, as I will explain in the next section, an identity, a</w:t>
      </w:r>
      <w:r w:rsidR="00871207" w:rsidRPr="00736117">
        <w:rPr>
          <w:bCs/>
        </w:rPr>
        <w:t>n imaginary</w:t>
      </w:r>
      <w:r w:rsidRPr="00736117">
        <w:rPr>
          <w:bCs/>
        </w:rPr>
        <w:t xml:space="preserve"> “pure” identity, and not a difference. To shed some light on my last statement, let’s focus on </w:t>
      </w:r>
      <w:r w:rsidR="00D33A5B" w:rsidRPr="00736117">
        <w:rPr>
          <w:bCs/>
        </w:rPr>
        <w:t xml:space="preserve">philosopher and feminist </w:t>
      </w:r>
      <w:r w:rsidR="00092A84" w:rsidRPr="00736117">
        <w:rPr>
          <w:bCs/>
        </w:rPr>
        <w:t xml:space="preserve">Luce </w:t>
      </w:r>
      <w:proofErr w:type="spellStart"/>
      <w:r w:rsidRPr="00736117">
        <w:rPr>
          <w:bCs/>
        </w:rPr>
        <w:t>Irigaray’s</w:t>
      </w:r>
      <w:proofErr w:type="spellEnd"/>
      <w:r w:rsidRPr="00736117">
        <w:rPr>
          <w:bCs/>
        </w:rPr>
        <w:t xml:space="preserve"> </w:t>
      </w:r>
      <w:r w:rsidR="00D33A5B" w:rsidRPr="00736117">
        <w:rPr>
          <w:bCs/>
        </w:rPr>
        <w:t xml:space="preserve">1977 influential </w:t>
      </w:r>
      <w:r w:rsidR="008E56B3" w:rsidRPr="00736117">
        <w:rPr>
          <w:bCs/>
        </w:rPr>
        <w:t xml:space="preserve">book </w:t>
      </w:r>
      <w:r w:rsidR="008E56B3" w:rsidRPr="00736117">
        <w:rPr>
          <w:bCs/>
          <w:i/>
        </w:rPr>
        <w:t>This Sex Which is Not One</w:t>
      </w:r>
      <w:r w:rsidR="008E56B3" w:rsidRPr="00736117">
        <w:rPr>
          <w:bCs/>
        </w:rPr>
        <w:t xml:space="preserve">, where she develops her radical </w:t>
      </w:r>
      <w:r w:rsidRPr="00736117">
        <w:rPr>
          <w:bCs/>
        </w:rPr>
        <w:t>approach to sexuality and male/female “difference</w:t>
      </w:r>
      <w:r w:rsidR="00BF58E2" w:rsidRPr="00736117">
        <w:rPr>
          <w:bCs/>
        </w:rPr>
        <w:t>.</w:t>
      </w:r>
      <w:r w:rsidRPr="00736117">
        <w:rPr>
          <w:bCs/>
        </w:rPr>
        <w:t xml:space="preserve">” </w:t>
      </w:r>
      <w:r w:rsidR="00BF58E2" w:rsidRPr="00736117">
        <w:rPr>
          <w:bCs/>
        </w:rPr>
        <w:t>T</w:t>
      </w:r>
      <w:r w:rsidRPr="00736117">
        <w:rPr>
          <w:bCs/>
        </w:rPr>
        <w:t xml:space="preserve">he phallocentric cleavage poses, on the one hand, the only existing sex, the male One-sex, its identity and its norms (to be active, to not cry, to master nature, etc.), and on the other hand a sex “which is not one,” the female sex that is </w:t>
      </w:r>
      <w:r w:rsidRPr="00736117">
        <w:rPr>
          <w:bCs/>
          <w:i/>
        </w:rPr>
        <w:t xml:space="preserve">un </w:t>
      </w:r>
      <w:proofErr w:type="spellStart"/>
      <w:r w:rsidRPr="00736117">
        <w:rPr>
          <w:bCs/>
          <w:i/>
        </w:rPr>
        <w:t>sexe</w:t>
      </w:r>
      <w:proofErr w:type="spellEnd"/>
      <w:r w:rsidRPr="00736117">
        <w:rPr>
          <w:bCs/>
          <w:i/>
        </w:rPr>
        <w:t xml:space="preserve"> qui </w:t>
      </w:r>
      <w:proofErr w:type="spellStart"/>
      <w:r w:rsidRPr="00736117">
        <w:rPr>
          <w:bCs/>
          <w:i/>
        </w:rPr>
        <w:t>n’en</w:t>
      </w:r>
      <w:proofErr w:type="spellEnd"/>
      <w:r w:rsidRPr="00736117">
        <w:rPr>
          <w:bCs/>
          <w:i/>
        </w:rPr>
        <w:t xml:space="preserve"> </w:t>
      </w:r>
      <w:proofErr w:type="spellStart"/>
      <w:r w:rsidRPr="00736117">
        <w:rPr>
          <w:bCs/>
          <w:i/>
        </w:rPr>
        <w:t>est</w:t>
      </w:r>
      <w:proofErr w:type="spellEnd"/>
      <w:r w:rsidRPr="00736117">
        <w:rPr>
          <w:bCs/>
          <w:i/>
        </w:rPr>
        <w:t xml:space="preserve"> pas un</w:t>
      </w:r>
      <w:r w:rsidRPr="00736117">
        <w:rPr>
          <w:bCs/>
        </w:rPr>
        <w:t>, to re</w:t>
      </w:r>
      <w:del w:id="324" w:author="Copyeditor" w:date="2022-08-17T00:41:00Z">
        <w:r w:rsidRPr="00736117" w:rsidDel="00B1549A">
          <w:rPr>
            <w:bCs/>
          </w:rPr>
          <w:delText>-</w:delText>
        </w:r>
      </w:del>
      <w:r w:rsidRPr="00736117">
        <w:rPr>
          <w:bCs/>
        </w:rPr>
        <w:t xml:space="preserve">establish the French original text and its main meaning: </w:t>
      </w:r>
      <w:r w:rsidRPr="00736117">
        <w:rPr>
          <w:bCs/>
          <w:i/>
        </w:rPr>
        <w:t>this sex that is not a sex</w:t>
      </w:r>
      <w:r w:rsidR="00871207" w:rsidRPr="00736117">
        <w:rPr>
          <w:bCs/>
        </w:rPr>
        <w:t xml:space="preserve">, </w:t>
      </w:r>
      <w:r w:rsidR="00C5075D" w:rsidRPr="00736117">
        <w:rPr>
          <w:bCs/>
        </w:rPr>
        <w:t>that is to say</w:t>
      </w:r>
      <w:ins w:id="325" w:author="Copyeditor" w:date="2022-08-17T00:41:00Z">
        <w:r w:rsidR="00B1549A">
          <w:rPr>
            <w:bCs/>
          </w:rPr>
          <w:t>,</w:t>
        </w:r>
      </w:ins>
      <w:r w:rsidR="00C5075D" w:rsidRPr="00736117">
        <w:rPr>
          <w:bCs/>
        </w:rPr>
        <w:t xml:space="preserve"> this sex </w:t>
      </w:r>
      <w:r w:rsidR="00871207" w:rsidRPr="00736117">
        <w:rPr>
          <w:bCs/>
        </w:rPr>
        <w:t xml:space="preserve">that does not really </w:t>
      </w:r>
      <w:r w:rsidR="00871207" w:rsidRPr="00736117">
        <w:rPr>
          <w:bCs/>
          <w:i/>
        </w:rPr>
        <w:t>exist</w:t>
      </w:r>
      <w:r w:rsidRPr="00736117">
        <w:rPr>
          <w:bCs/>
        </w:rPr>
        <w:t>.</w:t>
      </w:r>
      <w:r w:rsidRPr="00736117">
        <w:rPr>
          <w:rStyle w:val="EndnoteReference"/>
          <w:bCs/>
        </w:rPr>
        <w:t xml:space="preserve"> </w:t>
      </w:r>
      <w:r w:rsidRPr="00736117">
        <w:rPr>
          <w:bCs/>
        </w:rPr>
        <w:t>In other words, the phallocentric cleavage produces the absolute gap between a (male)</w:t>
      </w:r>
      <w:ins w:id="326" w:author="Copyeditor" w:date="2022-08-17T00:41:00Z">
        <w:r w:rsidR="00B1549A">
          <w:rPr>
            <w:bCs/>
          </w:rPr>
          <w:t xml:space="preserve"> </w:t>
        </w:r>
      </w:ins>
      <w:r w:rsidRPr="00736117">
        <w:rPr>
          <w:bCs/>
        </w:rPr>
        <w:t>identity=1 and a (female)</w:t>
      </w:r>
      <w:ins w:id="327" w:author="Copyeditor" w:date="2022-08-17T00:42:00Z">
        <w:r w:rsidR="00B1549A">
          <w:rPr>
            <w:bCs/>
          </w:rPr>
          <w:t xml:space="preserve"> </w:t>
        </w:r>
      </w:ins>
      <w:r w:rsidRPr="00736117">
        <w:rPr>
          <w:bCs/>
        </w:rPr>
        <w:t>non</w:t>
      </w:r>
      <w:del w:id="328" w:author="Copyeditor" w:date="2022-08-17T00:42:00Z">
        <w:r w:rsidRPr="00736117" w:rsidDel="00B1549A">
          <w:rPr>
            <w:bCs/>
          </w:rPr>
          <w:delText>-</w:delText>
        </w:r>
      </w:del>
      <w:r w:rsidRPr="00736117">
        <w:rPr>
          <w:bCs/>
        </w:rPr>
        <w:t>identity=0. In this respect, the fight against phallocentrism consists less in overcoming a Great divide</w:t>
      </w:r>
      <w:del w:id="329" w:author="Copyeditor" w:date="2022-08-17T00:42:00Z">
        <w:r w:rsidRPr="00736117" w:rsidDel="00B1549A">
          <w:rPr>
            <w:bCs/>
          </w:rPr>
          <w:delText xml:space="preserve"> – </w:delText>
        </w:r>
      </w:del>
      <w:ins w:id="330" w:author="Copyeditor" w:date="2022-08-17T00:42:00Z">
        <w:r w:rsidR="00B1549A">
          <w:rPr>
            <w:bCs/>
          </w:rPr>
          <w:t>—</w:t>
        </w:r>
      </w:ins>
      <w:r w:rsidRPr="00736117">
        <w:rPr>
          <w:bCs/>
        </w:rPr>
        <w:t>between two (id)entities</w:t>
      </w:r>
      <w:del w:id="331" w:author="Copyeditor" w:date="2022-08-17T00:42:00Z">
        <w:r w:rsidRPr="00736117" w:rsidDel="00B1549A">
          <w:rPr>
            <w:bCs/>
          </w:rPr>
          <w:delText xml:space="preserve"> – </w:delText>
        </w:r>
      </w:del>
      <w:ins w:id="332" w:author="Copyeditor" w:date="2022-08-17T00:42:00Z">
        <w:r w:rsidR="00B1549A">
          <w:rPr>
            <w:bCs/>
          </w:rPr>
          <w:t>—</w:t>
        </w:r>
      </w:ins>
      <w:r w:rsidRPr="00736117">
        <w:rPr>
          <w:bCs/>
        </w:rPr>
        <w:t xml:space="preserve">than </w:t>
      </w:r>
      <w:r w:rsidR="00226CF6" w:rsidRPr="00736117">
        <w:rPr>
          <w:bCs/>
        </w:rPr>
        <w:t xml:space="preserve">in </w:t>
      </w:r>
      <w:r w:rsidRPr="00736117">
        <w:rPr>
          <w:bCs/>
        </w:rPr>
        <w:t>uncover</w:t>
      </w:r>
      <w:r w:rsidR="00226CF6" w:rsidRPr="00736117">
        <w:rPr>
          <w:bCs/>
        </w:rPr>
        <w:t>ing</w:t>
      </w:r>
      <w:r w:rsidRPr="00736117">
        <w:rPr>
          <w:bCs/>
        </w:rPr>
        <w:t xml:space="preserve"> the Great annihilation of a difference (the female one) in favor of the only recognized identity (the male one).</w:t>
      </w:r>
    </w:p>
    <w:p w14:paraId="744EB153" w14:textId="548262FE" w:rsidR="00537131" w:rsidRPr="00736117" w:rsidDel="00A11CD2" w:rsidRDefault="00537131" w:rsidP="00DC5D86">
      <w:pPr>
        <w:spacing w:line="480" w:lineRule="auto"/>
        <w:ind w:left="720" w:firstLine="720"/>
        <w:rPr>
          <w:del w:id="333" w:author="Copyeditor" w:date="2022-08-17T17:37:00Z"/>
          <w:bCs/>
        </w:rPr>
      </w:pPr>
      <w:r w:rsidRPr="00736117">
        <w:rPr>
          <w:bCs/>
        </w:rPr>
        <w:t>We see the same logics of annihilation in the way modernity sets the (non)relation between nature and culture/technology/human society: if we want to understand this (non)relation, that is to say</w:t>
      </w:r>
      <w:ins w:id="334" w:author="Copyeditor" w:date="2022-08-17T17:35:00Z">
        <w:r w:rsidR="00A11CD2">
          <w:rPr>
            <w:bCs/>
          </w:rPr>
          <w:t>,</w:t>
        </w:r>
      </w:ins>
      <w:r w:rsidRPr="00736117">
        <w:rPr>
          <w:bCs/>
        </w:rPr>
        <w:t xml:space="preserve"> this cleavage, we have to begin our </w:t>
      </w:r>
      <w:r w:rsidRPr="00736117">
        <w:rPr>
          <w:bCs/>
        </w:rPr>
        <w:lastRenderedPageBreak/>
        <w:t xml:space="preserve">investigation </w:t>
      </w:r>
      <w:r w:rsidR="00226CF6" w:rsidRPr="00736117">
        <w:rPr>
          <w:bCs/>
        </w:rPr>
        <w:t xml:space="preserve">not </w:t>
      </w:r>
      <w:r w:rsidRPr="00736117">
        <w:rPr>
          <w:bCs/>
        </w:rPr>
        <w:t xml:space="preserve">with Romanticism and its so-called idealization of nature (I will question this </w:t>
      </w:r>
      <w:r w:rsidR="00C5075D" w:rsidRPr="00736117">
        <w:rPr>
          <w:bCs/>
        </w:rPr>
        <w:t>weak</w:t>
      </w:r>
      <w:r w:rsidR="00871207" w:rsidRPr="00736117">
        <w:rPr>
          <w:bCs/>
        </w:rPr>
        <w:t xml:space="preserve"> idea</w:t>
      </w:r>
      <w:r w:rsidRPr="00736117">
        <w:rPr>
          <w:bCs/>
        </w:rPr>
        <w:t xml:space="preserve"> in the fourth section)</w:t>
      </w:r>
      <w:del w:id="335" w:author="Copyeditor" w:date="2022-08-17T17:35:00Z">
        <w:r w:rsidRPr="00736117" w:rsidDel="00A11CD2">
          <w:rPr>
            <w:bCs/>
          </w:rPr>
          <w:delText>,</w:delText>
        </w:r>
      </w:del>
      <w:r w:rsidRPr="00736117">
        <w:rPr>
          <w:bCs/>
        </w:rPr>
        <w:t xml:space="preserve"> but with the fact that nature was reduced, since the </w:t>
      </w:r>
      <w:ins w:id="336" w:author="Copyeditor" w:date="2022-08-17T17:35:00Z">
        <w:r w:rsidR="00A11CD2">
          <w:rPr>
            <w:bCs/>
          </w:rPr>
          <w:t>seventeenth</w:t>
        </w:r>
      </w:ins>
      <w:del w:id="337" w:author="Copyeditor" w:date="2022-08-17T17:35:00Z">
        <w:r w:rsidRPr="00736117" w:rsidDel="00A11CD2">
          <w:rPr>
            <w:bCs/>
          </w:rPr>
          <w:delText>17</w:delText>
        </w:r>
        <w:r w:rsidRPr="00736117" w:rsidDel="00A11CD2">
          <w:rPr>
            <w:bCs/>
            <w:vertAlign w:val="superscript"/>
          </w:rPr>
          <w:delText>th</w:delText>
        </w:r>
      </w:del>
      <w:r w:rsidRPr="00736117">
        <w:rPr>
          <w:bCs/>
        </w:rPr>
        <w:t xml:space="preserve"> </w:t>
      </w:r>
      <w:del w:id="338" w:author="Copyeditor" w:date="2022-08-17T17:35:00Z">
        <w:r w:rsidRPr="00736117" w:rsidDel="00A11CD2">
          <w:rPr>
            <w:bCs/>
          </w:rPr>
          <w:delText>Century</w:delText>
        </w:r>
      </w:del>
      <w:ins w:id="339" w:author="Copyeditor" w:date="2022-08-17T17:35:00Z">
        <w:r w:rsidR="00A11CD2">
          <w:rPr>
            <w:bCs/>
          </w:rPr>
          <w:t>c</w:t>
        </w:r>
        <w:r w:rsidR="00A11CD2" w:rsidRPr="00736117">
          <w:rPr>
            <w:bCs/>
          </w:rPr>
          <w:t>entury</w:t>
        </w:r>
      </w:ins>
      <w:r w:rsidRPr="00736117">
        <w:rPr>
          <w:bCs/>
        </w:rPr>
        <w:t>, to nothingness. It</w:t>
      </w:r>
      <w:r w:rsidR="00D33A5B" w:rsidRPr="00736117">
        <w:rPr>
          <w:bCs/>
        </w:rPr>
        <w:t xml:space="preserve"> i</w:t>
      </w:r>
      <w:r w:rsidRPr="00736117">
        <w:rPr>
          <w:bCs/>
        </w:rPr>
        <w:t xml:space="preserve">s because </w:t>
      </w:r>
      <w:r w:rsidR="00D33A5B" w:rsidRPr="00736117">
        <w:rPr>
          <w:bCs/>
        </w:rPr>
        <w:t xml:space="preserve">René </w:t>
      </w:r>
      <w:r w:rsidRPr="00736117">
        <w:rPr>
          <w:bCs/>
        </w:rPr>
        <w:t>Descartes at first said that nature is not a “deity” but a mathematizable area that we can use nature</w:t>
      </w:r>
      <w:del w:id="340" w:author="Copyeditor" w:date="2022-08-17T17:36:00Z">
        <w:r w:rsidRPr="00736117" w:rsidDel="00A11CD2">
          <w:rPr>
            <w:bCs/>
          </w:rPr>
          <w:delText xml:space="preserve"> –</w:delText>
        </w:r>
      </w:del>
      <w:ins w:id="341" w:author="Copyeditor" w:date="2022-08-17T17:36:00Z">
        <w:r w:rsidR="00A11CD2">
          <w:rPr>
            <w:bCs/>
          </w:rPr>
          <w:t>—</w:t>
        </w:r>
      </w:ins>
      <w:r w:rsidRPr="00736117">
        <w:rPr>
          <w:bCs/>
        </w:rPr>
        <w:t xml:space="preserve"> or the Earth</w:t>
      </w:r>
      <w:del w:id="342" w:author="Copyeditor" w:date="2022-08-17T17:36:00Z">
        <w:r w:rsidRPr="00736117" w:rsidDel="00A11CD2">
          <w:rPr>
            <w:bCs/>
          </w:rPr>
          <w:delText xml:space="preserve"> –</w:delText>
        </w:r>
      </w:del>
      <w:ins w:id="343" w:author="Copyeditor" w:date="2022-08-17T17:36:00Z">
        <w:r w:rsidR="00A11CD2">
          <w:rPr>
            <w:bCs/>
          </w:rPr>
          <w:t>—</w:t>
        </w:r>
      </w:ins>
      <w:r w:rsidRPr="00736117">
        <w:rPr>
          <w:bCs/>
        </w:rPr>
        <w:t xml:space="preserve"> at will, digitalizing, </w:t>
      </w:r>
      <w:del w:id="344" w:author="Copyeditor" w:date="2022-08-17T17:36:00Z">
        <w:r w:rsidRPr="00736117" w:rsidDel="00A11CD2">
          <w:rPr>
            <w:bCs/>
          </w:rPr>
          <w:delText>reprograming</w:delText>
        </w:r>
      </w:del>
      <w:ins w:id="345" w:author="Copyeditor" w:date="2022-08-17T17:36:00Z">
        <w:r w:rsidR="00A11CD2">
          <w:rPr>
            <w:bCs/>
          </w:rPr>
          <w:t>reprogramming</w:t>
        </w:r>
      </w:ins>
      <w:r w:rsidRPr="00736117">
        <w:rPr>
          <w:bCs/>
        </w:rPr>
        <w:t>, and printing it in 3D:</w:t>
      </w:r>
    </w:p>
    <w:p w14:paraId="41166F9C" w14:textId="342736F4" w:rsidR="00871207" w:rsidRPr="00736117" w:rsidDel="00A11CD2" w:rsidRDefault="00A11CD2">
      <w:pPr>
        <w:spacing w:line="480" w:lineRule="auto"/>
        <w:ind w:left="720" w:firstLine="720"/>
        <w:rPr>
          <w:del w:id="346" w:author="Copyeditor" w:date="2022-08-17T17:38:00Z"/>
        </w:rPr>
        <w:pPrChange w:id="347" w:author="Copyeditor" w:date="2022-08-17T17:37:00Z">
          <w:pPr>
            <w:spacing w:line="480" w:lineRule="auto"/>
            <w:ind w:left="1440"/>
          </w:pPr>
        </w:pPrChange>
      </w:pPr>
      <w:ins w:id="348" w:author="Copyeditor" w:date="2022-08-17T17:38:00Z">
        <w:r>
          <w:t xml:space="preserve"> “</w:t>
        </w:r>
      </w:ins>
    </w:p>
    <w:p w14:paraId="304C21D0" w14:textId="147BA0D3" w:rsidR="00537131" w:rsidRPr="00736117" w:rsidDel="00A11CD2" w:rsidRDefault="00537131">
      <w:pPr>
        <w:spacing w:line="480" w:lineRule="auto"/>
        <w:ind w:left="720" w:firstLine="720"/>
        <w:rPr>
          <w:del w:id="349" w:author="Copyeditor" w:date="2022-08-17T17:37:00Z"/>
        </w:rPr>
        <w:pPrChange w:id="350" w:author="Copyeditor" w:date="2022-08-17T17:38:00Z">
          <w:pPr>
            <w:spacing w:line="480" w:lineRule="auto"/>
            <w:ind w:left="1440"/>
          </w:pPr>
        </w:pPrChange>
      </w:pPr>
      <w:r w:rsidRPr="00736117">
        <w:t>By ‘Nature’ here, Descartes wrote in 1630’s, I do not mean some deity or other sort of imaginary power. Rather, I use the word to signify matter itself</w:t>
      </w:r>
      <w:ins w:id="351" w:author="Copyeditor" w:date="2022-08-17T17:38:00Z">
        <w:r w:rsidR="00A11CD2">
          <w:t>”</w:t>
        </w:r>
      </w:ins>
      <w:r w:rsidR="00A616EE" w:rsidRPr="00736117">
        <w:t xml:space="preserve"> (</w:t>
      </w:r>
      <w:commentRangeStart w:id="352"/>
      <w:r w:rsidR="00A616EE" w:rsidRPr="00736117">
        <w:t>25</w:t>
      </w:r>
      <w:commentRangeEnd w:id="352"/>
      <w:r w:rsidR="00A11CD2">
        <w:rPr>
          <w:rStyle w:val="CommentReference"/>
        </w:rPr>
        <w:commentReference w:id="352"/>
      </w:r>
      <w:r w:rsidR="00A616EE" w:rsidRPr="00736117">
        <w:t>)</w:t>
      </w:r>
      <w:r w:rsidR="00871207" w:rsidRPr="00736117">
        <w:t>.</w:t>
      </w:r>
    </w:p>
    <w:p w14:paraId="4D79DF1D" w14:textId="05F5DF37" w:rsidR="00537131" w:rsidRPr="00736117" w:rsidRDefault="00DC5D86" w:rsidP="00DC5D86">
      <w:pPr>
        <w:spacing w:line="480" w:lineRule="auto"/>
        <w:ind w:left="720" w:firstLine="720"/>
        <w:rPr>
          <w:bCs/>
        </w:rPr>
      </w:pPr>
      <w:r>
        <w:rPr>
          <w:bCs/>
        </w:rPr>
        <w:t xml:space="preserve"> </w:t>
      </w:r>
      <w:r w:rsidR="00226CF6" w:rsidRPr="00736117">
        <w:rPr>
          <w:bCs/>
        </w:rPr>
        <w:t>Since nature is nothing by itself</w:t>
      </w:r>
      <w:del w:id="353" w:author="Copyeditor" w:date="2022-08-17T17:41:00Z">
        <w:r w:rsidR="00226CF6" w:rsidRPr="00736117" w:rsidDel="00DC5D86">
          <w:rPr>
            <w:bCs/>
          </w:rPr>
          <w:delText xml:space="preserve"> </w:delText>
        </w:r>
        <w:r w:rsidR="00537131" w:rsidRPr="00736117" w:rsidDel="00DC5D86">
          <w:rPr>
            <w:bCs/>
          </w:rPr>
          <w:delText xml:space="preserve">– </w:delText>
        </w:r>
      </w:del>
      <w:ins w:id="354" w:author="Copyeditor" w:date="2022-08-17T17:41:00Z">
        <w:r>
          <w:rPr>
            <w:bCs/>
          </w:rPr>
          <w:t>—</w:t>
        </w:r>
      </w:ins>
      <w:r w:rsidR="00537131" w:rsidRPr="00736117">
        <w:rPr>
          <w:bCs/>
        </w:rPr>
        <w:t>according to Descartes, but we could add Francis Bacon</w:t>
      </w:r>
      <w:del w:id="355" w:author="Copyeditor" w:date="2022-08-17T17:41:00Z">
        <w:r w:rsidR="00537131" w:rsidRPr="00736117" w:rsidDel="00DC5D86">
          <w:rPr>
            <w:bCs/>
          </w:rPr>
          <w:delText>,</w:delText>
        </w:r>
      </w:del>
      <w:r w:rsidR="00537131" w:rsidRPr="00736117">
        <w:rPr>
          <w:bCs/>
        </w:rPr>
        <w:t xml:space="preserve"> and Galileo Galilei</w:t>
      </w:r>
      <w:del w:id="356" w:author="Copyeditor" w:date="2022-08-17T17:41:00Z">
        <w:r w:rsidR="00537131" w:rsidRPr="00736117" w:rsidDel="00DC5D86">
          <w:rPr>
            <w:bCs/>
          </w:rPr>
          <w:delText xml:space="preserve"> </w:delText>
        </w:r>
        <w:r w:rsidR="00226CF6" w:rsidRPr="00736117" w:rsidDel="00DC5D86">
          <w:rPr>
            <w:bCs/>
          </w:rPr>
          <w:delText>–</w:delText>
        </w:r>
        <w:r w:rsidR="00537131" w:rsidRPr="00736117" w:rsidDel="00DC5D86">
          <w:rPr>
            <w:bCs/>
          </w:rPr>
          <w:delText xml:space="preserve"> </w:delText>
        </w:r>
      </w:del>
      <w:ins w:id="357" w:author="Copyeditor" w:date="2022-08-17T17:41:00Z">
        <w:r>
          <w:rPr>
            <w:bCs/>
          </w:rPr>
          <w:t>—</w:t>
        </w:r>
      </w:ins>
      <w:r w:rsidR="00226CF6" w:rsidRPr="00736117">
        <w:rPr>
          <w:bCs/>
        </w:rPr>
        <w:t xml:space="preserve">it </w:t>
      </w:r>
      <w:r w:rsidR="00537131" w:rsidRPr="00736117">
        <w:rPr>
          <w:bCs/>
        </w:rPr>
        <w:t xml:space="preserve">is a mere quantity without qualities </w:t>
      </w:r>
      <w:r w:rsidR="00226CF6" w:rsidRPr="00736117">
        <w:rPr>
          <w:bCs/>
        </w:rPr>
        <w:t xml:space="preserve">and </w:t>
      </w:r>
      <w:r w:rsidR="00537131" w:rsidRPr="00736117">
        <w:rPr>
          <w:bCs/>
        </w:rPr>
        <w:t xml:space="preserve">can </w:t>
      </w:r>
      <w:r w:rsidR="00226CF6" w:rsidRPr="00736117">
        <w:rPr>
          <w:bCs/>
        </w:rPr>
        <w:t xml:space="preserve">therefore </w:t>
      </w:r>
      <w:r w:rsidR="00537131" w:rsidRPr="00736117">
        <w:rPr>
          <w:bCs/>
        </w:rPr>
        <w:t>be turned into anything humans want.</w:t>
      </w:r>
      <w:r w:rsidR="00537131" w:rsidRPr="00736117">
        <w:rPr>
          <w:rStyle w:val="EndnoteReference"/>
          <w:bCs/>
        </w:rPr>
        <w:endnoteReference w:id="9"/>
      </w:r>
      <w:r w:rsidR="00537131" w:rsidRPr="00736117">
        <w:rPr>
          <w:bCs/>
        </w:rPr>
        <w:t xml:space="preserve"> The scientific revolution of the </w:t>
      </w:r>
      <w:del w:id="361" w:author="Copyeditor" w:date="2022-08-17T17:44:00Z">
        <w:r w:rsidR="00537131" w:rsidRPr="00736117" w:rsidDel="00DC5D86">
          <w:rPr>
            <w:bCs/>
          </w:rPr>
          <w:delText>17</w:delText>
        </w:r>
        <w:r w:rsidR="00537131" w:rsidRPr="00736117" w:rsidDel="00DC5D86">
          <w:rPr>
            <w:bCs/>
            <w:vertAlign w:val="superscript"/>
          </w:rPr>
          <w:delText>th</w:delText>
        </w:r>
        <w:r w:rsidR="00537131" w:rsidRPr="00736117" w:rsidDel="00DC5D86">
          <w:rPr>
            <w:bCs/>
          </w:rPr>
          <w:delText xml:space="preserve"> </w:delText>
        </w:r>
      </w:del>
      <w:ins w:id="362" w:author="Copyeditor" w:date="2022-08-17T17:44:00Z">
        <w:r>
          <w:rPr>
            <w:bCs/>
          </w:rPr>
          <w:t>seventeenth</w:t>
        </w:r>
        <w:r w:rsidRPr="00736117">
          <w:rPr>
            <w:bCs/>
          </w:rPr>
          <w:t xml:space="preserve"> </w:t>
        </w:r>
      </w:ins>
      <w:r w:rsidR="00537131" w:rsidRPr="00736117">
        <w:rPr>
          <w:bCs/>
        </w:rPr>
        <w:t xml:space="preserve">century paved </w:t>
      </w:r>
      <w:r w:rsidR="00226CF6" w:rsidRPr="00736117">
        <w:rPr>
          <w:bCs/>
        </w:rPr>
        <w:t xml:space="preserve">the </w:t>
      </w:r>
      <w:r w:rsidR="00537131" w:rsidRPr="00736117">
        <w:rPr>
          <w:bCs/>
        </w:rPr>
        <w:t>way to the enchanted world of commodities</w:t>
      </w:r>
      <w:del w:id="363" w:author="Copyeditor" w:date="2022-08-17T17:46:00Z">
        <w:r w:rsidR="00871207" w:rsidRPr="00736117" w:rsidDel="00226B7F">
          <w:rPr>
            <w:bCs/>
          </w:rPr>
          <w:delText xml:space="preserve"> </w:delText>
        </w:r>
        <w:r w:rsidR="00D33A5B" w:rsidRPr="00736117" w:rsidDel="00226B7F">
          <w:rPr>
            <w:bCs/>
          </w:rPr>
          <w:delText xml:space="preserve">– </w:delText>
        </w:r>
      </w:del>
      <w:ins w:id="364" w:author="Copyeditor" w:date="2022-08-17T17:46:00Z">
        <w:r w:rsidR="00226B7F">
          <w:rPr>
            <w:bCs/>
          </w:rPr>
          <w:t>—</w:t>
        </w:r>
      </w:ins>
      <w:r w:rsidR="00D33A5B" w:rsidRPr="00736117">
        <w:rPr>
          <w:bCs/>
        </w:rPr>
        <w:t>that we studied with Marx and Engels</w:t>
      </w:r>
      <w:del w:id="365" w:author="Copyeditor" w:date="2022-08-17T17:46:00Z">
        <w:r w:rsidR="00D33A5B" w:rsidRPr="00736117" w:rsidDel="00226B7F">
          <w:rPr>
            <w:bCs/>
          </w:rPr>
          <w:delText xml:space="preserve"> in the last part of the first section -</w:delText>
        </w:r>
      </w:del>
      <w:ins w:id="366" w:author="Copyeditor" w:date="2022-08-17T17:46:00Z">
        <w:r w:rsidR="00226B7F">
          <w:rPr>
            <w:bCs/>
          </w:rPr>
          <w:t>—</w:t>
        </w:r>
      </w:ins>
      <w:del w:id="367" w:author="Copyeditor" w:date="2022-08-17T17:46:00Z">
        <w:r w:rsidR="00D33A5B" w:rsidRPr="00736117" w:rsidDel="00226B7F">
          <w:rPr>
            <w:bCs/>
          </w:rPr>
          <w:delText xml:space="preserve"> </w:delText>
        </w:r>
      </w:del>
      <w:r w:rsidR="00871207" w:rsidRPr="00736117">
        <w:rPr>
          <w:bCs/>
        </w:rPr>
        <w:t xml:space="preserve">and its </w:t>
      </w:r>
      <w:proofErr w:type="spellStart"/>
      <w:r w:rsidR="00871207" w:rsidRPr="00736117">
        <w:rPr>
          <w:bCs/>
        </w:rPr>
        <w:t>anaturalist</w:t>
      </w:r>
      <w:proofErr w:type="spellEnd"/>
      <w:r w:rsidR="00871207" w:rsidRPr="00736117">
        <w:rPr>
          <w:bCs/>
        </w:rPr>
        <w:t xml:space="preserve"> </w:t>
      </w:r>
      <w:r w:rsidR="00226CF6" w:rsidRPr="00736117">
        <w:rPr>
          <w:bCs/>
        </w:rPr>
        <w:t>basis</w:t>
      </w:r>
      <w:r w:rsidR="00537131" w:rsidRPr="00736117">
        <w:rPr>
          <w:bCs/>
        </w:rPr>
        <w:t xml:space="preserve">. In this </w:t>
      </w:r>
      <w:r w:rsidR="00D33A5B" w:rsidRPr="00736117">
        <w:rPr>
          <w:bCs/>
        </w:rPr>
        <w:t xml:space="preserve">modern </w:t>
      </w:r>
      <w:r w:rsidR="00537131" w:rsidRPr="00736117">
        <w:rPr>
          <w:bCs/>
        </w:rPr>
        <w:t>world, only technologies, sciences, cultures</w:t>
      </w:r>
      <w:ins w:id="368" w:author="Frederic Neyrat" w:date="2020-08-15T10:59:00Z">
        <w:r w:rsidR="00D33A5B" w:rsidRPr="00736117">
          <w:rPr>
            <w:bCs/>
          </w:rPr>
          <w:t>,</w:t>
        </w:r>
      </w:ins>
      <w:r w:rsidR="00537131" w:rsidRPr="00736117">
        <w:rPr>
          <w:bCs/>
        </w:rPr>
        <w:t xml:space="preserve"> and human values are considered as real, active, </w:t>
      </w:r>
      <w:r w:rsidR="00226CF6" w:rsidRPr="00736117">
        <w:rPr>
          <w:bCs/>
        </w:rPr>
        <w:t xml:space="preserve">and </w:t>
      </w:r>
      <w:r w:rsidR="00537131" w:rsidRPr="00736117">
        <w:rPr>
          <w:bCs/>
        </w:rPr>
        <w:t>capable of giving an identity</w:t>
      </w:r>
      <w:del w:id="369" w:author="Copyeditor" w:date="2022-08-17T17:48:00Z">
        <w:r w:rsidR="00537131" w:rsidRPr="00736117" w:rsidDel="00226B7F">
          <w:rPr>
            <w:bCs/>
          </w:rPr>
          <w:delText xml:space="preserve"> – </w:delText>
        </w:r>
      </w:del>
      <w:ins w:id="370" w:author="Copyeditor" w:date="2022-08-17T17:48:00Z">
        <w:r w:rsidR="00226B7F">
          <w:rPr>
            <w:bCs/>
          </w:rPr>
          <w:t>—</w:t>
        </w:r>
      </w:ins>
      <w:r w:rsidR="00537131" w:rsidRPr="00736117">
        <w:rPr>
          <w:bCs/>
          <w:i/>
        </w:rPr>
        <w:t>their</w:t>
      </w:r>
      <w:r w:rsidR="00537131" w:rsidRPr="00736117">
        <w:rPr>
          <w:bCs/>
        </w:rPr>
        <w:t xml:space="preserve"> identity</w:t>
      </w:r>
      <w:del w:id="371" w:author="Copyeditor" w:date="2022-08-17T17:48:00Z">
        <w:r w:rsidR="00537131" w:rsidRPr="00736117" w:rsidDel="00226B7F">
          <w:rPr>
            <w:bCs/>
          </w:rPr>
          <w:delText xml:space="preserve"> – </w:delText>
        </w:r>
      </w:del>
      <w:ins w:id="372" w:author="Copyeditor" w:date="2022-08-17T17:48:00Z">
        <w:r w:rsidR="00226B7F">
          <w:rPr>
            <w:bCs/>
          </w:rPr>
          <w:t>—</w:t>
        </w:r>
      </w:ins>
      <w:r w:rsidR="00537131" w:rsidRPr="00736117">
        <w:rPr>
          <w:bCs/>
        </w:rPr>
        <w:t>to the rest of the world. To sum up: Humans = identity = 1; nature = non</w:t>
      </w:r>
      <w:del w:id="373" w:author="Copyeditor" w:date="2022-08-17T17:53:00Z">
        <w:r w:rsidR="00537131" w:rsidRPr="00736117" w:rsidDel="0087087D">
          <w:rPr>
            <w:bCs/>
          </w:rPr>
          <w:delText>-</w:delText>
        </w:r>
      </w:del>
      <w:r w:rsidR="00537131" w:rsidRPr="00736117">
        <w:rPr>
          <w:bCs/>
        </w:rPr>
        <w:t>identity = 0.</w:t>
      </w:r>
    </w:p>
    <w:p w14:paraId="57713A8B" w14:textId="794856CF" w:rsidR="00537131" w:rsidRPr="00736117" w:rsidRDefault="00537131" w:rsidP="00DC0D7B">
      <w:pPr>
        <w:spacing w:line="480" w:lineRule="auto"/>
        <w:ind w:left="720" w:firstLine="720"/>
        <w:rPr>
          <w:bCs/>
        </w:rPr>
      </w:pPr>
      <w:r w:rsidRPr="00736117">
        <w:rPr>
          <w:bCs/>
        </w:rPr>
        <w:t>Yet it</w:t>
      </w:r>
      <w:r w:rsidR="00D33A5B" w:rsidRPr="00736117">
        <w:rPr>
          <w:bCs/>
        </w:rPr>
        <w:t xml:space="preserve"> i</w:t>
      </w:r>
      <w:r w:rsidRPr="00736117">
        <w:rPr>
          <w:bCs/>
        </w:rPr>
        <w:t xml:space="preserve">s not the same thing to say that two things are </w:t>
      </w:r>
      <w:r w:rsidRPr="00736117">
        <w:rPr>
          <w:bCs/>
          <w:i/>
        </w:rPr>
        <w:t>separated</w:t>
      </w:r>
      <w:del w:id="374" w:author="Copyeditor" w:date="2022-08-17T17:55:00Z">
        <w:r w:rsidR="00226CF6" w:rsidRPr="00736117" w:rsidDel="0087087D">
          <w:rPr>
            <w:bCs/>
          </w:rPr>
          <w:delText>,</w:delText>
        </w:r>
      </w:del>
      <w:r w:rsidR="00226CF6" w:rsidRPr="00736117">
        <w:rPr>
          <w:bCs/>
        </w:rPr>
        <w:t xml:space="preserve"> as opposed to saying that </w:t>
      </w:r>
      <w:r w:rsidRPr="00736117">
        <w:rPr>
          <w:bCs/>
        </w:rPr>
        <w:t xml:space="preserve">two things are </w:t>
      </w:r>
      <w:r w:rsidRPr="00736117">
        <w:rPr>
          <w:bCs/>
          <w:i/>
        </w:rPr>
        <w:t>split</w:t>
      </w:r>
      <w:r w:rsidRPr="00736117">
        <w:rPr>
          <w:bCs/>
        </w:rPr>
        <w:t>. The difference produced by a separation does not prevent a relation</w:t>
      </w:r>
      <w:r w:rsidR="00226CF6" w:rsidRPr="00736117">
        <w:rPr>
          <w:bCs/>
        </w:rPr>
        <w:t>—</w:t>
      </w:r>
      <w:r w:rsidRPr="00736117">
        <w:rPr>
          <w:bCs/>
        </w:rPr>
        <w:t>quite the contrary</w:t>
      </w:r>
      <w:r w:rsidR="00226CF6" w:rsidRPr="00736117">
        <w:rPr>
          <w:bCs/>
        </w:rPr>
        <w:t xml:space="preserve">. </w:t>
      </w:r>
      <w:r w:rsidRPr="00736117">
        <w:rPr>
          <w:bCs/>
        </w:rPr>
        <w:t xml:space="preserve">I argue that separation is the condition of possibility for relation. Separation precedes communication, an ontological statement that Romanticism </w:t>
      </w:r>
      <w:r w:rsidR="00226CF6" w:rsidRPr="00736117">
        <w:rPr>
          <w:bCs/>
        </w:rPr>
        <w:t>exemplifies</w:t>
      </w:r>
      <w:r w:rsidRPr="00736117">
        <w:rPr>
          <w:bCs/>
        </w:rPr>
        <w:t xml:space="preserve"> as I will show below. In this respect, I argue that </w:t>
      </w:r>
      <w:proofErr w:type="spellStart"/>
      <w:r w:rsidRPr="0087087D">
        <w:rPr>
          <w:bCs/>
          <w:iCs/>
          <w:rPrChange w:id="375" w:author="Copyeditor" w:date="2022-08-17T17:55:00Z">
            <w:rPr>
              <w:bCs/>
              <w:i/>
            </w:rPr>
          </w:rPrChange>
        </w:rPr>
        <w:t>exophobia</w:t>
      </w:r>
      <w:proofErr w:type="spellEnd"/>
      <w:del w:id="376" w:author="Copyeditor" w:date="2022-08-17T17:55:00Z">
        <w:r w:rsidR="008937F7" w:rsidRPr="00736117" w:rsidDel="0087087D">
          <w:rPr>
            <w:bCs/>
            <w:i/>
          </w:rPr>
          <w:delText xml:space="preserve"> </w:delText>
        </w:r>
        <w:r w:rsidR="008937F7" w:rsidRPr="00736117" w:rsidDel="0087087D">
          <w:rPr>
            <w:bCs/>
          </w:rPr>
          <w:delText>-</w:delText>
        </w:r>
        <w:r w:rsidRPr="00736117" w:rsidDel="0087087D">
          <w:rPr>
            <w:bCs/>
          </w:rPr>
          <w:delText xml:space="preserve"> </w:delText>
        </w:r>
      </w:del>
      <w:ins w:id="377" w:author="Copyeditor" w:date="2022-08-17T17:55:00Z">
        <w:r w:rsidR="0087087D">
          <w:rPr>
            <w:bCs/>
          </w:rPr>
          <w:t>—</w:t>
        </w:r>
      </w:ins>
      <w:r w:rsidRPr="00736117">
        <w:rPr>
          <w:bCs/>
        </w:rPr>
        <w:t xml:space="preserve">the fear of </w:t>
      </w:r>
      <w:r w:rsidR="008937F7" w:rsidRPr="00736117">
        <w:rPr>
          <w:bCs/>
        </w:rPr>
        <w:t xml:space="preserve">the </w:t>
      </w:r>
      <w:r w:rsidRPr="00736117">
        <w:rPr>
          <w:bCs/>
        </w:rPr>
        <w:t>outside</w:t>
      </w:r>
      <w:del w:id="378" w:author="Copyeditor" w:date="2022-08-17T17:55:00Z">
        <w:r w:rsidR="008937F7" w:rsidRPr="00736117" w:rsidDel="0087087D">
          <w:rPr>
            <w:bCs/>
          </w:rPr>
          <w:delText xml:space="preserve"> -</w:delText>
        </w:r>
        <w:r w:rsidRPr="00736117" w:rsidDel="0087087D">
          <w:rPr>
            <w:bCs/>
          </w:rPr>
          <w:delText xml:space="preserve"> </w:delText>
        </w:r>
      </w:del>
      <w:ins w:id="379" w:author="Copyeditor" w:date="2022-08-17T17:55:00Z">
        <w:r w:rsidR="0087087D">
          <w:rPr>
            <w:bCs/>
          </w:rPr>
          <w:t>—</w:t>
        </w:r>
      </w:ins>
      <w:r w:rsidRPr="0087087D">
        <w:rPr>
          <w:bCs/>
          <w:iCs/>
          <w:rPrChange w:id="380" w:author="Copyeditor" w:date="2022-08-17T17:55:00Z">
            <w:rPr>
              <w:bCs/>
              <w:i/>
            </w:rPr>
          </w:rPrChange>
        </w:rPr>
        <w:t>is an effect of a misunderstanding of what it means to connect</w:t>
      </w:r>
      <w:r w:rsidRPr="00736117">
        <w:rPr>
          <w:bCs/>
        </w:rPr>
        <w:t xml:space="preserve">, a misunderstanding that I attribute to the second wave of post-structuralism. </w:t>
      </w:r>
      <w:r w:rsidRPr="00736117">
        <w:t>It was believed that</w:t>
      </w:r>
      <w:del w:id="381" w:author="Copyeditor" w:date="2022-08-17T17:56:00Z">
        <w:r w:rsidRPr="00736117" w:rsidDel="008255AB">
          <w:delText>,</w:delText>
        </w:r>
      </w:del>
      <w:r w:rsidRPr="00736117">
        <w:t xml:space="preserve"> in order to render relations </w:t>
      </w:r>
      <w:r w:rsidRPr="00736117">
        <w:lastRenderedPageBreak/>
        <w:t>possible</w:t>
      </w:r>
      <w:del w:id="382" w:author="Copyeditor" w:date="2022-08-17T17:56:00Z">
        <w:r w:rsidRPr="00736117" w:rsidDel="008255AB">
          <w:delText>,</w:delText>
        </w:r>
      </w:del>
      <w:r w:rsidRPr="00736117">
        <w:t xml:space="preserve"> one had to ward off </w:t>
      </w:r>
      <w:r w:rsidR="008937F7" w:rsidRPr="00736117">
        <w:t xml:space="preserve">the </w:t>
      </w:r>
      <w:r w:rsidRPr="00736117">
        <w:t xml:space="preserve">outside; my argument is that in warding off the </w:t>
      </w:r>
      <w:r w:rsidR="008937F7" w:rsidRPr="00736117">
        <w:t xml:space="preserve">infinity of </w:t>
      </w:r>
      <w:r w:rsidRPr="00736117">
        <w:t>outsides, one renders relations impossible</w:t>
      </w:r>
      <w:del w:id="383" w:author="Copyeditor" w:date="2022-08-17T17:56:00Z">
        <w:r w:rsidR="00C5075D" w:rsidRPr="00736117" w:rsidDel="008255AB">
          <w:delText xml:space="preserve"> – </w:delText>
        </w:r>
      </w:del>
      <w:ins w:id="384" w:author="Copyeditor" w:date="2022-08-17T17:56:00Z">
        <w:r w:rsidR="008255AB">
          <w:t>—</w:t>
        </w:r>
      </w:ins>
      <w:r w:rsidR="00C5075D" w:rsidRPr="00736117">
        <w:t xml:space="preserve">one </w:t>
      </w:r>
      <w:r w:rsidR="00226CF6" w:rsidRPr="00736117">
        <w:t xml:space="preserve">merely </w:t>
      </w:r>
      <w:r w:rsidR="00C5075D" w:rsidRPr="00736117">
        <w:t>overexposes everything to an oppressive light</w:t>
      </w:r>
      <w:r w:rsidR="001B7FC8" w:rsidRPr="00736117">
        <w:t xml:space="preserve"> under which relations become irons</w:t>
      </w:r>
      <w:r w:rsidRPr="00736117">
        <w:t>. Let</w:t>
      </w:r>
      <w:r w:rsidR="00D33A5B" w:rsidRPr="00736117">
        <w:t xml:space="preserve"> u</w:t>
      </w:r>
      <w:r w:rsidRPr="00736117">
        <w:t>s develop this point.</w:t>
      </w:r>
    </w:p>
    <w:p w14:paraId="2DDFCCA0" w14:textId="77777777" w:rsidR="00537131" w:rsidRPr="00736117" w:rsidRDefault="00537131" w:rsidP="00DC0D7B">
      <w:pPr>
        <w:spacing w:line="480" w:lineRule="auto"/>
        <w:ind w:left="720" w:firstLine="720"/>
        <w:rPr>
          <w:bCs/>
        </w:rPr>
      </w:pPr>
    </w:p>
    <w:p w14:paraId="40878124" w14:textId="008B13BE" w:rsidR="00537131" w:rsidRPr="00736117" w:rsidRDefault="00537131" w:rsidP="00DC0D7B">
      <w:pPr>
        <w:spacing w:line="480" w:lineRule="auto"/>
        <w:ind w:left="720" w:firstLine="720"/>
        <w:rPr>
          <w:b/>
          <w:bCs/>
        </w:rPr>
      </w:pPr>
      <w:r w:rsidRPr="00736117">
        <w:rPr>
          <w:b/>
          <w:bCs/>
        </w:rPr>
        <w:t xml:space="preserve">The </w:t>
      </w:r>
      <w:ins w:id="385" w:author="Copyeditor" w:date="2022-08-17T17:58:00Z">
        <w:r w:rsidR="008255AB">
          <w:rPr>
            <w:b/>
            <w:bCs/>
          </w:rPr>
          <w:t>F</w:t>
        </w:r>
      </w:ins>
      <w:del w:id="386" w:author="Copyeditor" w:date="2022-08-17T17:58:00Z">
        <w:r w:rsidRPr="00736117" w:rsidDel="008255AB">
          <w:rPr>
            <w:b/>
            <w:bCs/>
          </w:rPr>
          <w:delText>f</w:delText>
        </w:r>
      </w:del>
      <w:r w:rsidRPr="00736117">
        <w:rPr>
          <w:b/>
          <w:bCs/>
        </w:rPr>
        <w:t xml:space="preserve">ield of </w:t>
      </w:r>
      <w:ins w:id="387" w:author="Copyeditor" w:date="2022-08-17T17:58:00Z">
        <w:r w:rsidR="008255AB">
          <w:rPr>
            <w:b/>
            <w:bCs/>
          </w:rPr>
          <w:t>E</w:t>
        </w:r>
      </w:ins>
      <w:del w:id="388" w:author="Copyeditor" w:date="2022-08-17T17:58:00Z">
        <w:r w:rsidRPr="00736117" w:rsidDel="008255AB">
          <w:rPr>
            <w:b/>
            <w:bCs/>
          </w:rPr>
          <w:delText>e</w:delText>
        </w:r>
      </w:del>
      <w:r w:rsidRPr="00736117">
        <w:rPr>
          <w:b/>
          <w:bCs/>
        </w:rPr>
        <w:t xml:space="preserve">xistential </w:t>
      </w:r>
      <w:ins w:id="389" w:author="Copyeditor" w:date="2022-08-17T17:58:00Z">
        <w:r w:rsidR="008255AB">
          <w:rPr>
            <w:b/>
            <w:bCs/>
          </w:rPr>
          <w:t>D</w:t>
        </w:r>
      </w:ins>
      <w:del w:id="390" w:author="Copyeditor" w:date="2022-08-17T17:58:00Z">
        <w:r w:rsidRPr="00736117" w:rsidDel="008255AB">
          <w:rPr>
            <w:b/>
            <w:bCs/>
          </w:rPr>
          <w:delText>d</w:delText>
        </w:r>
      </w:del>
      <w:r w:rsidRPr="00736117">
        <w:rPr>
          <w:b/>
          <w:bCs/>
        </w:rPr>
        <w:t>ifferences</w:t>
      </w:r>
    </w:p>
    <w:p w14:paraId="01CB0A3D" w14:textId="39E36F03" w:rsidR="00537131" w:rsidRPr="00736117" w:rsidRDefault="00537131" w:rsidP="00DC0D7B">
      <w:pPr>
        <w:spacing w:line="480" w:lineRule="auto"/>
        <w:ind w:left="720" w:firstLine="720"/>
        <w:rPr>
          <w:bCs/>
        </w:rPr>
      </w:pPr>
      <w:r w:rsidRPr="00736117">
        <w:rPr>
          <w:bCs/>
        </w:rPr>
        <w:t>The lesson of the former section is the following: let</w:t>
      </w:r>
      <w:r w:rsidR="00D33A5B" w:rsidRPr="00736117">
        <w:rPr>
          <w:bCs/>
        </w:rPr>
        <w:t xml:space="preserve"> u</w:t>
      </w:r>
      <w:r w:rsidRPr="00736117">
        <w:rPr>
          <w:bCs/>
        </w:rPr>
        <w:t xml:space="preserve">s think twice when we </w:t>
      </w:r>
      <w:r w:rsidR="001566D4" w:rsidRPr="00736117">
        <w:rPr>
          <w:bCs/>
        </w:rPr>
        <w:t>plan on</w:t>
      </w:r>
      <w:r w:rsidRPr="00736117">
        <w:rPr>
          <w:bCs/>
        </w:rPr>
        <w:t xml:space="preserve"> ending the Great divides</w:t>
      </w:r>
      <w:del w:id="391" w:author="Copyeditor" w:date="2022-08-17T18:00:00Z">
        <w:r w:rsidRPr="00736117" w:rsidDel="008255AB">
          <w:rPr>
            <w:bCs/>
          </w:rPr>
          <w:delText>,</w:delText>
        </w:r>
      </w:del>
      <w:r w:rsidRPr="00736117">
        <w:rPr>
          <w:bCs/>
        </w:rPr>
        <w:t xml:space="preserve"> as they may hide Great annihilations</w:t>
      </w:r>
      <w:del w:id="392" w:author="Copyeditor" w:date="2022-08-17T18:00:00Z">
        <w:r w:rsidRPr="00736117" w:rsidDel="008255AB">
          <w:rPr>
            <w:bCs/>
          </w:rPr>
          <w:delText xml:space="preserve">: </w:delText>
        </w:r>
      </w:del>
      <w:ins w:id="393" w:author="Copyeditor" w:date="2022-08-17T18:00:00Z">
        <w:r w:rsidR="008255AB">
          <w:rPr>
            <w:bCs/>
          </w:rPr>
          <w:t>—</w:t>
        </w:r>
      </w:ins>
      <w:r w:rsidRPr="00736117">
        <w:rPr>
          <w:bCs/>
        </w:rPr>
        <w:t xml:space="preserve">the first ones need to be contested in light of the second ones. Along with </w:t>
      </w:r>
      <w:r w:rsidR="00D33A5B" w:rsidRPr="00736117">
        <w:rPr>
          <w:bCs/>
        </w:rPr>
        <w:t xml:space="preserve">contemporary philosopher </w:t>
      </w:r>
      <w:r w:rsidRPr="00736117">
        <w:rPr>
          <w:bCs/>
        </w:rPr>
        <w:t xml:space="preserve">Catherine </w:t>
      </w:r>
      <w:proofErr w:type="spellStart"/>
      <w:r w:rsidRPr="00736117">
        <w:rPr>
          <w:bCs/>
        </w:rPr>
        <w:t>Malabou</w:t>
      </w:r>
      <w:proofErr w:type="spellEnd"/>
      <w:r w:rsidRPr="00736117">
        <w:rPr>
          <w:bCs/>
        </w:rPr>
        <w:t>, I argue that it</w:t>
      </w:r>
      <w:r w:rsidR="00D33A5B" w:rsidRPr="00736117">
        <w:rPr>
          <w:bCs/>
        </w:rPr>
        <w:t xml:space="preserve"> i</w:t>
      </w:r>
      <w:r w:rsidRPr="00736117">
        <w:rPr>
          <w:bCs/>
        </w:rPr>
        <w:t>s necessary nowadays to “change difference” in the name of a radical existentialism able to challenge the Great annihilations and the divides underpinning the</w:t>
      </w:r>
      <w:r w:rsidR="00C26FE1" w:rsidRPr="00736117">
        <w:rPr>
          <w:bCs/>
        </w:rPr>
        <w:t>m</w:t>
      </w:r>
      <w:commentRangeStart w:id="394"/>
      <w:r w:rsidR="00C26FE1" w:rsidRPr="00736117">
        <w:rPr>
          <w:bCs/>
        </w:rPr>
        <w:t>.</w:t>
      </w:r>
      <w:commentRangeEnd w:id="394"/>
      <w:r w:rsidR="00020E2E">
        <w:rPr>
          <w:rStyle w:val="CommentReference"/>
        </w:rPr>
        <w:commentReference w:id="394"/>
      </w:r>
      <w:ins w:id="395" w:author="Copyeditor" w:date="2022-08-17T18:05:00Z">
        <w:r w:rsidR="00020E2E">
          <w:rPr>
            <w:bCs/>
          </w:rPr>
          <w:t xml:space="preserve"> </w:t>
        </w:r>
      </w:ins>
      <w:del w:id="396" w:author="Copyeditor" w:date="2022-08-17T18:05:00Z">
        <w:r w:rsidRPr="00736117" w:rsidDel="00020E2E">
          <w:rPr>
            <w:bCs/>
          </w:rPr>
          <w:delText xml:space="preserve"> </w:delText>
        </w:r>
      </w:del>
      <w:r w:rsidRPr="00736117">
        <w:rPr>
          <w:bCs/>
        </w:rPr>
        <w:t xml:space="preserve">Strategically, the goal of </w:t>
      </w:r>
      <w:r w:rsidR="00D33A5B" w:rsidRPr="00736117">
        <w:rPr>
          <w:bCs/>
        </w:rPr>
        <w:t xml:space="preserve">the </w:t>
      </w:r>
      <w:r w:rsidRPr="00736117">
        <w:rPr>
          <w:bCs/>
        </w:rPr>
        <w:t xml:space="preserve">existentialism </w:t>
      </w:r>
      <w:r w:rsidR="00D33A5B" w:rsidRPr="00736117">
        <w:rPr>
          <w:bCs/>
        </w:rPr>
        <w:t xml:space="preserve">I propose </w:t>
      </w:r>
      <w:r w:rsidRPr="00736117">
        <w:rPr>
          <w:bCs/>
        </w:rPr>
        <w:t>is to insert a sort of retroactive bifurcation between the first and the second post-structuralist wave</w:t>
      </w:r>
      <w:r w:rsidR="00644EEA" w:rsidRPr="00736117">
        <w:rPr>
          <w:bCs/>
        </w:rPr>
        <w:t>s</w:t>
      </w:r>
      <w:ins w:id="397" w:author="Copyeditor" w:date="2022-08-17T18:07:00Z">
        <w:r w:rsidR="000612D5">
          <w:rPr>
            <w:bCs/>
          </w:rPr>
          <w:t xml:space="preserve"> </w:t>
        </w:r>
      </w:ins>
      <w:del w:id="398" w:author="Copyeditor" w:date="2022-08-17T18:07:00Z">
        <w:r w:rsidRPr="00736117" w:rsidDel="000612D5">
          <w:rPr>
            <w:bCs/>
          </w:rPr>
          <w:delText xml:space="preserve">, </w:delText>
        </w:r>
        <w:r w:rsidR="00644EEA" w:rsidRPr="00736117" w:rsidDel="000612D5">
          <w:rPr>
            <w:bCs/>
          </w:rPr>
          <w:delText xml:space="preserve">in order </w:delText>
        </w:r>
      </w:del>
      <w:r w:rsidRPr="00736117">
        <w:rPr>
          <w:bCs/>
        </w:rPr>
        <w:t>to avoid the mere proliferation of theories</w:t>
      </w:r>
      <w:del w:id="399" w:author="Copyeditor" w:date="2022-08-17T18:07:00Z">
        <w:r w:rsidRPr="00736117" w:rsidDel="000612D5">
          <w:rPr>
            <w:bCs/>
          </w:rPr>
          <w:delText xml:space="preserve"> – </w:delText>
        </w:r>
      </w:del>
      <w:ins w:id="400" w:author="Copyeditor" w:date="2022-08-17T18:07:00Z">
        <w:r w:rsidR="000612D5">
          <w:rPr>
            <w:bCs/>
          </w:rPr>
          <w:t>—</w:t>
        </w:r>
      </w:ins>
      <w:r w:rsidRPr="00736117">
        <w:rPr>
          <w:bCs/>
        </w:rPr>
        <w:t>like OOO</w:t>
      </w:r>
      <w:del w:id="401" w:author="Copyeditor" w:date="2022-08-17T18:08:00Z">
        <w:r w:rsidRPr="00736117" w:rsidDel="000612D5">
          <w:rPr>
            <w:bCs/>
          </w:rPr>
          <w:delText xml:space="preserve"> – </w:delText>
        </w:r>
      </w:del>
      <w:ins w:id="402" w:author="Copyeditor" w:date="2022-08-17T18:08:00Z">
        <w:r w:rsidR="000612D5">
          <w:rPr>
            <w:bCs/>
          </w:rPr>
          <w:t>—</w:t>
        </w:r>
      </w:ins>
      <w:r w:rsidRPr="00736117">
        <w:rPr>
          <w:bCs/>
        </w:rPr>
        <w:t>that, under</w:t>
      </w:r>
      <w:r w:rsidR="00644EEA" w:rsidRPr="00736117">
        <w:rPr>
          <w:bCs/>
        </w:rPr>
        <w:t xml:space="preserve"> the </w:t>
      </w:r>
      <w:r w:rsidRPr="00736117">
        <w:rPr>
          <w:bCs/>
        </w:rPr>
        <w:t>cover of an ontological equality that erase</w:t>
      </w:r>
      <w:r w:rsidR="00644EEA" w:rsidRPr="00736117">
        <w:rPr>
          <w:bCs/>
        </w:rPr>
        <w:t>s</w:t>
      </w:r>
      <w:r w:rsidRPr="00736117">
        <w:rPr>
          <w:bCs/>
        </w:rPr>
        <w:t xml:space="preserve"> the Great divides, maintain</w:t>
      </w:r>
      <w:r w:rsidR="00644EEA" w:rsidRPr="00736117">
        <w:rPr>
          <w:bCs/>
        </w:rPr>
        <w:t>s</w:t>
      </w:r>
      <w:r w:rsidRPr="00736117">
        <w:rPr>
          <w:bCs/>
        </w:rPr>
        <w:t xml:space="preserve"> the </w:t>
      </w:r>
      <w:r w:rsidR="00C26FE1" w:rsidRPr="00736117">
        <w:rPr>
          <w:bCs/>
        </w:rPr>
        <w:t xml:space="preserve">social, political, </w:t>
      </w:r>
      <w:ins w:id="403" w:author="Copyeditor" w:date="2022-08-17T18:10:00Z">
        <w:r w:rsidR="000612D5">
          <w:rPr>
            <w:bCs/>
          </w:rPr>
          <w:t xml:space="preserve">and </w:t>
        </w:r>
      </w:ins>
      <w:r w:rsidR="00C26FE1" w:rsidRPr="00736117">
        <w:rPr>
          <w:bCs/>
        </w:rPr>
        <w:t xml:space="preserve">environmental </w:t>
      </w:r>
      <w:r w:rsidRPr="00736117">
        <w:rPr>
          <w:bCs/>
        </w:rPr>
        <w:t xml:space="preserve">inexistence </w:t>
      </w:r>
      <w:r w:rsidR="00644EEA" w:rsidRPr="00736117">
        <w:rPr>
          <w:bCs/>
        </w:rPr>
        <w:t xml:space="preserve">that these </w:t>
      </w:r>
      <w:r w:rsidRPr="00736117">
        <w:rPr>
          <w:bCs/>
        </w:rPr>
        <w:t xml:space="preserve">dominant systems produce. In doing so, I </w:t>
      </w:r>
      <w:r w:rsidR="00C26FE1" w:rsidRPr="00736117">
        <w:rPr>
          <w:bCs/>
        </w:rPr>
        <w:t>will</w:t>
      </w:r>
      <w:r w:rsidRPr="00736117">
        <w:rPr>
          <w:bCs/>
        </w:rPr>
        <w:t xml:space="preserve"> avoid the </w:t>
      </w:r>
      <w:r w:rsidRPr="000612D5">
        <w:rPr>
          <w:bCs/>
          <w:iCs/>
          <w:rPrChange w:id="404" w:author="Copyeditor" w:date="2022-08-17T18:11:00Z">
            <w:rPr>
              <w:bCs/>
              <w:i/>
            </w:rPr>
          </w:rPrChange>
        </w:rPr>
        <w:t xml:space="preserve">ontological </w:t>
      </w:r>
      <w:proofErr w:type="spellStart"/>
      <w:r w:rsidRPr="000612D5">
        <w:rPr>
          <w:iCs/>
          <w:rPrChange w:id="405" w:author="Copyeditor" w:date="2022-08-17T18:11:00Z">
            <w:rPr>
              <w:i/>
            </w:rPr>
          </w:rPrChange>
        </w:rPr>
        <w:t>indifferentiation</w:t>
      </w:r>
      <w:proofErr w:type="spellEnd"/>
      <w:r w:rsidRPr="00736117" w:rsidDel="005354C3">
        <w:rPr>
          <w:bCs/>
          <w:i/>
        </w:rPr>
        <w:t xml:space="preserve"> </w:t>
      </w:r>
      <w:r w:rsidRPr="00736117">
        <w:rPr>
          <w:bCs/>
        </w:rPr>
        <w:t xml:space="preserve">that </w:t>
      </w:r>
      <w:r w:rsidR="00644EEA" w:rsidRPr="00736117">
        <w:rPr>
          <w:bCs/>
        </w:rPr>
        <w:t>follows</w:t>
      </w:r>
      <w:r w:rsidRPr="00736117">
        <w:rPr>
          <w:bCs/>
        </w:rPr>
        <w:t xml:space="preserve"> from the rejection of differences and separation</w:t>
      </w:r>
      <w:r w:rsidR="00644EEA" w:rsidRPr="00736117">
        <w:rPr>
          <w:bCs/>
        </w:rPr>
        <w:t>s</w:t>
      </w:r>
      <w:r w:rsidRPr="00736117">
        <w:rPr>
          <w:bCs/>
        </w:rPr>
        <w:t xml:space="preserve"> in the name of the abolition of cleavages. </w:t>
      </w:r>
    </w:p>
    <w:p w14:paraId="5F47FC87" w14:textId="03B897CB" w:rsidR="00537131" w:rsidRPr="00736117" w:rsidRDefault="00537131" w:rsidP="00DC0D7B">
      <w:pPr>
        <w:spacing w:line="480" w:lineRule="auto"/>
        <w:ind w:left="720" w:firstLine="720"/>
        <w:rPr>
          <w:bCs/>
        </w:rPr>
      </w:pPr>
      <w:r w:rsidRPr="00736117">
        <w:rPr>
          <w:bCs/>
        </w:rPr>
        <w:t>But the radical existentialism I offer also needs to avoid a second danger</w:t>
      </w:r>
      <w:r w:rsidR="00D97838" w:rsidRPr="00736117">
        <w:rPr>
          <w:bCs/>
        </w:rPr>
        <w:t xml:space="preserve"> (</w:t>
      </w:r>
      <w:r w:rsidRPr="00736117">
        <w:rPr>
          <w:bCs/>
        </w:rPr>
        <w:t xml:space="preserve">which is symmetrical to </w:t>
      </w:r>
      <w:r w:rsidRPr="009E6828">
        <w:rPr>
          <w:bCs/>
          <w:iCs/>
          <w:rPrChange w:id="406" w:author="Copyeditor" w:date="2022-08-17T18:12:00Z">
            <w:rPr>
              <w:bCs/>
              <w:i/>
            </w:rPr>
          </w:rPrChange>
        </w:rPr>
        <w:t xml:space="preserve">ontological </w:t>
      </w:r>
      <w:proofErr w:type="spellStart"/>
      <w:r w:rsidRPr="009E6828">
        <w:rPr>
          <w:iCs/>
          <w:rPrChange w:id="407" w:author="Copyeditor" w:date="2022-08-17T18:12:00Z">
            <w:rPr>
              <w:i/>
            </w:rPr>
          </w:rPrChange>
        </w:rPr>
        <w:t>indifferentiation</w:t>
      </w:r>
      <w:proofErr w:type="spellEnd"/>
      <w:r w:rsidR="00D97838" w:rsidRPr="00736117">
        <w:t>)</w:t>
      </w:r>
      <w:r w:rsidRPr="00736117">
        <w:rPr>
          <w:bCs/>
        </w:rPr>
        <w:t>: a bad reaction against the necessary fight against the Great divides</w:t>
      </w:r>
      <w:r w:rsidR="00D97838" w:rsidRPr="00736117">
        <w:rPr>
          <w:bCs/>
        </w:rPr>
        <w:t>, a reaction</w:t>
      </w:r>
      <w:r w:rsidRPr="00736117">
        <w:rPr>
          <w:bCs/>
        </w:rPr>
        <w:t xml:space="preserve"> I call </w:t>
      </w:r>
      <w:r w:rsidRPr="00736117">
        <w:rPr>
          <w:bCs/>
          <w:i/>
        </w:rPr>
        <w:t>the morals of symbolic identities</w:t>
      </w:r>
      <w:r w:rsidRPr="00736117">
        <w:rPr>
          <w:bCs/>
        </w:rPr>
        <w:t>. Let</w:t>
      </w:r>
      <w:r w:rsidR="005D22FA" w:rsidRPr="00736117">
        <w:rPr>
          <w:bCs/>
        </w:rPr>
        <w:t xml:space="preserve"> u</w:t>
      </w:r>
      <w:r w:rsidRPr="00736117">
        <w:rPr>
          <w:bCs/>
        </w:rPr>
        <w:t xml:space="preserve">s think about the way some French psychoanalysts and </w:t>
      </w:r>
      <w:r w:rsidRPr="00736117">
        <w:rPr>
          <w:bCs/>
        </w:rPr>
        <w:lastRenderedPageBreak/>
        <w:t xml:space="preserve">anthropologists have used the notion of the </w:t>
      </w:r>
      <w:ins w:id="408" w:author="Copyeditor" w:date="2022-08-17T18:16:00Z">
        <w:r w:rsidR="009E6828">
          <w:rPr>
            <w:bCs/>
          </w:rPr>
          <w:t>s</w:t>
        </w:r>
      </w:ins>
      <w:del w:id="409" w:author="Copyeditor" w:date="2022-08-17T18:16:00Z">
        <w:r w:rsidRPr="00736117" w:rsidDel="009E6828">
          <w:rPr>
            <w:bCs/>
          </w:rPr>
          <w:delText>S</w:delText>
        </w:r>
      </w:del>
      <w:r w:rsidRPr="00736117">
        <w:rPr>
          <w:bCs/>
        </w:rPr>
        <w:t xml:space="preserve">ymbolic </w:t>
      </w:r>
      <w:ins w:id="410" w:author="Copyeditor" w:date="2022-08-17T18:16:00Z">
        <w:r w:rsidR="009E6828">
          <w:rPr>
            <w:bCs/>
          </w:rPr>
          <w:t>o</w:t>
        </w:r>
      </w:ins>
      <w:del w:id="411" w:author="Copyeditor" w:date="2022-08-17T18:16:00Z">
        <w:r w:rsidRPr="00736117" w:rsidDel="009E6828">
          <w:rPr>
            <w:bCs/>
          </w:rPr>
          <w:delText>O</w:delText>
        </w:r>
      </w:del>
      <w:r w:rsidRPr="00736117">
        <w:rPr>
          <w:bCs/>
        </w:rPr>
        <w:t xml:space="preserve">rder, </w:t>
      </w:r>
      <w:r w:rsidR="00644EEA" w:rsidRPr="00736117">
        <w:rPr>
          <w:bCs/>
        </w:rPr>
        <w:t xml:space="preserve">which </w:t>
      </w:r>
      <w:r w:rsidRPr="00736117">
        <w:rPr>
          <w:bCs/>
        </w:rPr>
        <w:t xml:space="preserve">they have reshaped </w:t>
      </w:r>
      <w:r w:rsidR="00644EEA" w:rsidRPr="00736117">
        <w:rPr>
          <w:bCs/>
        </w:rPr>
        <w:t xml:space="preserve">through </w:t>
      </w:r>
      <w:r w:rsidRPr="00736117">
        <w:rPr>
          <w:bCs/>
        </w:rPr>
        <w:t xml:space="preserve">a very restrictive reading of </w:t>
      </w:r>
      <w:r w:rsidR="005D22FA" w:rsidRPr="00736117">
        <w:rPr>
          <w:bCs/>
        </w:rPr>
        <w:t xml:space="preserve">Jacques </w:t>
      </w:r>
      <w:r w:rsidRPr="00736117">
        <w:rPr>
          <w:bCs/>
        </w:rPr>
        <w:t xml:space="preserve">Lacan and </w:t>
      </w:r>
      <w:r w:rsidR="005D22FA" w:rsidRPr="00736117">
        <w:rPr>
          <w:bCs/>
        </w:rPr>
        <w:t xml:space="preserve">Claude </w:t>
      </w:r>
      <w:r w:rsidRPr="00736117">
        <w:rPr>
          <w:bCs/>
        </w:rPr>
        <w:t>Levi-Strauss</w:t>
      </w:r>
      <w:r w:rsidR="00644EEA" w:rsidRPr="00736117">
        <w:rPr>
          <w:bCs/>
        </w:rPr>
        <w:t>,</w:t>
      </w:r>
      <w:r w:rsidRPr="00736117">
        <w:rPr>
          <w:bCs/>
        </w:rPr>
        <w:t xml:space="preserve"> in order to justify </w:t>
      </w:r>
      <w:r w:rsidR="00644EEA" w:rsidRPr="00736117">
        <w:rPr>
          <w:bCs/>
        </w:rPr>
        <w:t xml:space="preserve">rigid </w:t>
      </w:r>
      <w:r w:rsidRPr="00736117">
        <w:rPr>
          <w:bCs/>
        </w:rPr>
        <w:t xml:space="preserve">sexual identities, the prohibition of </w:t>
      </w:r>
      <w:r w:rsidR="00D97838" w:rsidRPr="00736117">
        <w:rPr>
          <w:bCs/>
        </w:rPr>
        <w:t>gay</w:t>
      </w:r>
      <w:r w:rsidRPr="00736117">
        <w:rPr>
          <w:bCs/>
        </w:rPr>
        <w:t xml:space="preserve"> marriage</w:t>
      </w:r>
      <w:r w:rsidR="001B7FC8" w:rsidRPr="00736117">
        <w:rPr>
          <w:bCs/>
        </w:rPr>
        <w:t>,</w:t>
      </w:r>
      <w:r w:rsidRPr="00736117">
        <w:rPr>
          <w:bCs/>
        </w:rPr>
        <w:t xml:space="preserve"> and the </w:t>
      </w:r>
      <w:r w:rsidR="006C7873" w:rsidRPr="00736117">
        <w:rPr>
          <w:bCs/>
        </w:rPr>
        <w:t xml:space="preserve">refusal of the </w:t>
      </w:r>
      <w:r w:rsidRPr="00736117">
        <w:rPr>
          <w:bCs/>
        </w:rPr>
        <w:t xml:space="preserve">adoption of children by </w:t>
      </w:r>
      <w:proofErr w:type="spellStart"/>
      <w:r w:rsidRPr="00736117">
        <w:rPr>
          <w:bCs/>
        </w:rPr>
        <w:t>non</w:t>
      </w:r>
      <w:del w:id="412" w:author="Copyeditor" w:date="2022-08-17T18:16:00Z">
        <w:r w:rsidRPr="00736117" w:rsidDel="00793BCD">
          <w:rPr>
            <w:bCs/>
          </w:rPr>
          <w:delText>-</w:delText>
        </w:r>
      </w:del>
      <w:r w:rsidRPr="00736117">
        <w:rPr>
          <w:bCs/>
        </w:rPr>
        <w:t>heterosexual</w:t>
      </w:r>
      <w:proofErr w:type="spellEnd"/>
      <w:r w:rsidRPr="00736117">
        <w:rPr>
          <w:bCs/>
        </w:rPr>
        <w:t xml:space="preserve"> parents.</w:t>
      </w:r>
      <w:del w:id="413" w:author="Copyeditor" w:date="2022-08-17T18:16:00Z">
        <w:r w:rsidRPr="00736117" w:rsidDel="00793BCD">
          <w:rPr>
            <w:rStyle w:val="EndnoteReference"/>
            <w:bCs/>
          </w:rPr>
          <w:delText xml:space="preserve"> </w:delText>
        </w:r>
      </w:del>
      <w:r w:rsidRPr="00736117">
        <w:rPr>
          <w:rStyle w:val="EndnoteReference"/>
          <w:bCs/>
        </w:rPr>
        <w:endnoteReference w:id="10"/>
      </w:r>
      <w:r w:rsidRPr="00736117">
        <w:rPr>
          <w:bCs/>
        </w:rPr>
        <w:t xml:space="preserve"> These thinkers, who participated in the building of a reactionary </w:t>
      </w:r>
      <w:r w:rsidR="005D22FA" w:rsidRPr="00736117">
        <w:rPr>
          <w:bCs/>
        </w:rPr>
        <w:t>discourse that is nowadays well established in France</w:t>
      </w:r>
      <w:r w:rsidRPr="00736117">
        <w:rPr>
          <w:bCs/>
        </w:rPr>
        <w:t xml:space="preserve">, use the concept of a fixed </w:t>
      </w:r>
      <w:ins w:id="421" w:author="Copyeditor" w:date="2022-08-17T19:45:00Z">
        <w:r w:rsidR="00A84BC7">
          <w:rPr>
            <w:bCs/>
          </w:rPr>
          <w:t>s</w:t>
        </w:r>
      </w:ins>
      <w:del w:id="422" w:author="Copyeditor" w:date="2022-08-17T19:45:00Z">
        <w:r w:rsidRPr="00736117" w:rsidDel="00A84BC7">
          <w:rPr>
            <w:bCs/>
          </w:rPr>
          <w:delText>S</w:delText>
        </w:r>
      </w:del>
      <w:r w:rsidRPr="00736117">
        <w:rPr>
          <w:bCs/>
        </w:rPr>
        <w:t xml:space="preserve">ymbolic </w:t>
      </w:r>
      <w:ins w:id="423" w:author="Copyeditor" w:date="2022-08-17T19:45:00Z">
        <w:r w:rsidR="00A84BC7">
          <w:rPr>
            <w:bCs/>
          </w:rPr>
          <w:t>o</w:t>
        </w:r>
      </w:ins>
      <w:del w:id="424" w:author="Copyeditor" w:date="2022-08-17T19:45:00Z">
        <w:r w:rsidRPr="00736117" w:rsidDel="00A84BC7">
          <w:rPr>
            <w:bCs/>
          </w:rPr>
          <w:delText>O</w:delText>
        </w:r>
      </w:del>
      <w:r w:rsidRPr="00736117">
        <w:rPr>
          <w:bCs/>
        </w:rPr>
        <w:t xml:space="preserve">rder in order to legitimate the worst </w:t>
      </w:r>
      <w:r w:rsidRPr="00A84BC7">
        <w:rPr>
          <w:bCs/>
          <w:iCs/>
          <w:rPrChange w:id="425" w:author="Copyeditor" w:date="2022-08-17T19:45:00Z">
            <w:rPr>
              <w:bCs/>
              <w:i/>
            </w:rPr>
          </w:rPrChange>
        </w:rPr>
        <w:t>reactionary splits</w:t>
      </w:r>
      <w:r w:rsidRPr="00736117">
        <w:rPr>
          <w:bCs/>
        </w:rPr>
        <w:t xml:space="preserve"> (between, for example, the good symbolic-born parents and the bad natural ones). In order to avoid </w:t>
      </w:r>
      <w:del w:id="426" w:author="Copyeditor" w:date="2022-08-17T19:48:00Z">
        <w:r w:rsidRPr="00736117" w:rsidDel="00A84BC7">
          <w:rPr>
            <w:bCs/>
          </w:rPr>
          <w:delText xml:space="preserve">at once </w:delText>
        </w:r>
      </w:del>
      <w:r w:rsidRPr="00A84BC7">
        <w:rPr>
          <w:bCs/>
          <w:iCs/>
          <w:rPrChange w:id="427" w:author="Copyeditor" w:date="2022-08-17T19:48:00Z">
            <w:rPr>
              <w:bCs/>
              <w:i/>
            </w:rPr>
          </w:rPrChange>
        </w:rPr>
        <w:t xml:space="preserve">ontological </w:t>
      </w:r>
      <w:proofErr w:type="spellStart"/>
      <w:r w:rsidRPr="00A84BC7">
        <w:rPr>
          <w:bCs/>
          <w:iCs/>
          <w:rPrChange w:id="428" w:author="Copyeditor" w:date="2022-08-17T19:48:00Z">
            <w:rPr>
              <w:bCs/>
              <w:i/>
            </w:rPr>
          </w:rPrChange>
        </w:rPr>
        <w:t>indifferentiation</w:t>
      </w:r>
      <w:proofErr w:type="spellEnd"/>
      <w:r w:rsidRPr="00736117">
        <w:rPr>
          <w:bCs/>
        </w:rPr>
        <w:t xml:space="preserve"> and </w:t>
      </w:r>
      <w:r w:rsidRPr="00A84BC7">
        <w:rPr>
          <w:bCs/>
          <w:iCs/>
          <w:rPrChange w:id="429" w:author="Copyeditor" w:date="2022-08-17T19:48:00Z">
            <w:rPr>
              <w:bCs/>
              <w:i/>
            </w:rPr>
          </w:rPrChange>
        </w:rPr>
        <w:t>the morals of symbolic identities</w:t>
      </w:r>
      <w:r w:rsidRPr="00736117">
        <w:rPr>
          <w:bCs/>
        </w:rPr>
        <w:t xml:space="preserve">, I argue in favor of a </w:t>
      </w:r>
      <w:r w:rsidRPr="00A84BC7">
        <w:rPr>
          <w:bCs/>
          <w:iCs/>
          <w:rPrChange w:id="430" w:author="Copyeditor" w:date="2022-08-17T19:48:00Z">
            <w:rPr>
              <w:bCs/>
              <w:i/>
            </w:rPr>
          </w:rPrChange>
        </w:rPr>
        <w:t>field of</w:t>
      </w:r>
      <w:r w:rsidRPr="00A84BC7">
        <w:rPr>
          <w:bCs/>
          <w:iCs/>
        </w:rPr>
        <w:t xml:space="preserve"> </w:t>
      </w:r>
      <w:r w:rsidRPr="00A84BC7">
        <w:rPr>
          <w:bCs/>
          <w:iCs/>
          <w:rPrChange w:id="431" w:author="Copyeditor" w:date="2022-08-17T19:48:00Z">
            <w:rPr>
              <w:bCs/>
              <w:i/>
            </w:rPr>
          </w:rPrChange>
        </w:rPr>
        <w:t>existential differences</w:t>
      </w:r>
      <w:r w:rsidRPr="00736117">
        <w:rPr>
          <w:bCs/>
        </w:rPr>
        <w:t xml:space="preserve"> that will be</w:t>
      </w:r>
      <w:r w:rsidRPr="00736117">
        <w:rPr>
          <w:bCs/>
          <w:i/>
        </w:rPr>
        <w:t xml:space="preserve"> </w:t>
      </w:r>
      <w:r w:rsidRPr="00736117">
        <w:rPr>
          <w:bCs/>
        </w:rPr>
        <w:t xml:space="preserve">able to </w:t>
      </w:r>
      <w:r w:rsidR="000B0B33" w:rsidRPr="00736117">
        <w:rPr>
          <w:bCs/>
        </w:rPr>
        <w:t>describe</w:t>
      </w:r>
      <w:r w:rsidRPr="00736117">
        <w:rPr>
          <w:bCs/>
        </w:rPr>
        <w:t xml:space="preserve"> what links singularities without obliterating their separation, their reciprocal extraterritoriality. </w:t>
      </w:r>
    </w:p>
    <w:p w14:paraId="1E8DBB7A" w14:textId="2A36CF36" w:rsidR="000B0B33" w:rsidRPr="00736117" w:rsidDel="00D43F68" w:rsidRDefault="00537131">
      <w:pPr>
        <w:spacing w:line="480" w:lineRule="auto"/>
        <w:ind w:left="720" w:firstLine="720"/>
        <w:rPr>
          <w:del w:id="432" w:author="Copyeditor" w:date="2022-08-17T19:52:00Z"/>
          <w:bCs/>
        </w:rPr>
      </w:pPr>
      <w:r w:rsidRPr="00736117">
        <w:rPr>
          <w:bCs/>
        </w:rPr>
        <w:t>Let</w:t>
      </w:r>
      <w:r w:rsidR="005D22FA" w:rsidRPr="00736117">
        <w:rPr>
          <w:bCs/>
        </w:rPr>
        <w:t xml:space="preserve"> u</w:t>
      </w:r>
      <w:r w:rsidRPr="00736117">
        <w:rPr>
          <w:bCs/>
        </w:rPr>
        <w:t xml:space="preserve">s briefly </w:t>
      </w:r>
      <w:r w:rsidR="00644EEA" w:rsidRPr="00736117">
        <w:rPr>
          <w:bCs/>
        </w:rPr>
        <w:t xml:space="preserve">discuss </w:t>
      </w:r>
      <w:r w:rsidRPr="00736117">
        <w:rPr>
          <w:bCs/>
        </w:rPr>
        <w:t>what constitutes the field of existential differences</w:t>
      </w:r>
      <w:ins w:id="433" w:author="Copyeditor" w:date="2022-08-17T19:51:00Z">
        <w:r w:rsidR="00D43F68">
          <w:rPr>
            <w:bCs/>
          </w:rPr>
          <w:t xml:space="preserve">. </w:t>
        </w:r>
        <w:commentRangeStart w:id="434"/>
        <w:r w:rsidR="00D43F68">
          <w:rPr>
            <w:bCs/>
          </w:rPr>
          <w:t>First</w:t>
        </w:r>
      </w:ins>
      <w:commentRangeEnd w:id="434"/>
      <w:ins w:id="435" w:author="Copyeditor" w:date="2022-08-17T19:52:00Z">
        <w:r w:rsidR="00D43F68">
          <w:rPr>
            <w:rStyle w:val="CommentReference"/>
          </w:rPr>
          <w:commentReference w:id="434"/>
        </w:r>
      </w:ins>
      <w:ins w:id="436" w:author="Copyeditor" w:date="2022-08-17T19:51:00Z">
        <w:r w:rsidR="00D43F68">
          <w:rPr>
            <w:bCs/>
          </w:rPr>
          <w:t>,</w:t>
        </w:r>
      </w:ins>
      <w:del w:id="437" w:author="Copyeditor" w:date="2022-08-17T19:51:00Z">
        <w:r w:rsidR="000B0B33" w:rsidRPr="00736117" w:rsidDel="00D43F68">
          <w:rPr>
            <w:bCs/>
          </w:rPr>
          <w:delText>:</w:delText>
        </w:r>
      </w:del>
    </w:p>
    <w:p w14:paraId="2B59BE00" w14:textId="60ABC42F" w:rsidR="000B0B33" w:rsidRPr="00736117" w:rsidRDefault="000B0B33" w:rsidP="00D43F68">
      <w:pPr>
        <w:spacing w:line="480" w:lineRule="auto"/>
        <w:ind w:left="720" w:firstLine="720"/>
        <w:rPr>
          <w:bCs/>
        </w:rPr>
      </w:pPr>
      <w:del w:id="438" w:author="Copyeditor" w:date="2022-08-17T19:50:00Z">
        <w:r w:rsidRPr="00736117" w:rsidDel="00D43F68">
          <w:rPr>
            <w:bCs/>
          </w:rPr>
          <w:delText>-</w:delText>
        </w:r>
        <w:r w:rsidR="00537131" w:rsidRPr="00736117" w:rsidDel="00D43F68">
          <w:rPr>
            <w:bCs/>
          </w:rPr>
          <w:delText xml:space="preserve"> </w:delText>
        </w:r>
      </w:del>
      <w:del w:id="439" w:author="Copyeditor" w:date="2022-08-17T19:52:00Z">
        <w:r w:rsidRPr="00736117" w:rsidDel="00D43F68">
          <w:rPr>
            <w:bCs/>
          </w:rPr>
          <w:delText>1</w:delText>
        </w:r>
        <w:r w:rsidR="00644EEA" w:rsidRPr="00736117" w:rsidDel="00D43F68">
          <w:rPr>
            <w:bCs/>
          </w:rPr>
          <w:delText>.</w:delText>
        </w:r>
      </w:del>
      <w:r w:rsidR="00644EEA" w:rsidRPr="00736117">
        <w:rPr>
          <w:bCs/>
        </w:rPr>
        <w:t xml:space="preserve"> </w:t>
      </w:r>
      <w:del w:id="440" w:author="Copyeditor" w:date="2022-08-17T19:52:00Z">
        <w:r w:rsidR="00537131" w:rsidRPr="00736117" w:rsidDel="00D43F68">
          <w:rPr>
            <w:bCs/>
          </w:rPr>
          <w:delText xml:space="preserve">A </w:delText>
        </w:r>
      </w:del>
      <w:ins w:id="441" w:author="Copyeditor" w:date="2022-08-17T19:52:00Z">
        <w:r w:rsidR="00D43F68">
          <w:rPr>
            <w:bCs/>
          </w:rPr>
          <w:t>a</w:t>
        </w:r>
        <w:r w:rsidR="00D43F68" w:rsidRPr="00736117">
          <w:rPr>
            <w:bCs/>
          </w:rPr>
          <w:t xml:space="preserve"> </w:t>
        </w:r>
      </w:ins>
      <w:r w:rsidR="00537131" w:rsidRPr="00736117">
        <w:rPr>
          <w:bCs/>
        </w:rPr>
        <w:t xml:space="preserve">field is not a substance: asubstantial, invisible, “potential,” the field only reveals itself </w:t>
      </w:r>
      <w:r w:rsidR="00537131" w:rsidRPr="00C06E10">
        <w:rPr>
          <w:bCs/>
          <w:iCs/>
          <w:rPrChange w:id="442" w:author="Copyeditor" w:date="2022-08-17T19:57:00Z">
            <w:rPr>
              <w:bCs/>
              <w:i/>
            </w:rPr>
          </w:rPrChange>
        </w:rPr>
        <w:t>after</w:t>
      </w:r>
      <w:r w:rsidR="00537131" w:rsidRPr="00736117">
        <w:rPr>
          <w:bCs/>
        </w:rPr>
        <w:t xml:space="preserve"> bodies have emerged. Only </w:t>
      </w:r>
      <w:r w:rsidR="00537131" w:rsidRPr="00C06E10">
        <w:rPr>
          <w:bCs/>
          <w:iCs/>
          <w:rPrChange w:id="443" w:author="Copyeditor" w:date="2022-08-17T19:57:00Z">
            <w:rPr>
              <w:bCs/>
              <w:i/>
            </w:rPr>
          </w:rPrChange>
        </w:rPr>
        <w:t>existing</w:t>
      </w:r>
      <w:r w:rsidR="00537131" w:rsidRPr="00736117">
        <w:rPr>
          <w:bCs/>
        </w:rPr>
        <w:t xml:space="preserve"> beings can attest to the </w:t>
      </w:r>
      <w:r w:rsidR="0086038C" w:rsidRPr="00C06E10">
        <w:rPr>
          <w:bCs/>
          <w:iCs/>
          <w:rPrChange w:id="444" w:author="Copyeditor" w:date="2022-08-17T19:57:00Z">
            <w:rPr>
              <w:bCs/>
              <w:i/>
            </w:rPr>
          </w:rPrChange>
        </w:rPr>
        <w:t>ontological</w:t>
      </w:r>
      <w:r w:rsidR="0086038C" w:rsidRPr="00736117">
        <w:rPr>
          <w:bCs/>
        </w:rPr>
        <w:t xml:space="preserve"> </w:t>
      </w:r>
      <w:r w:rsidR="00537131" w:rsidRPr="00736117">
        <w:rPr>
          <w:bCs/>
        </w:rPr>
        <w:t xml:space="preserve">field: </w:t>
      </w:r>
      <w:r w:rsidRPr="00736117">
        <w:rPr>
          <w:bCs/>
        </w:rPr>
        <w:t xml:space="preserve">before they exist, </w:t>
      </w:r>
      <w:r w:rsidR="00537131" w:rsidRPr="00736117">
        <w:rPr>
          <w:bCs/>
        </w:rPr>
        <w:t>there is no difference between the field and nothingness</w:t>
      </w:r>
      <w:r w:rsidR="00644EEA" w:rsidRPr="00736117">
        <w:rPr>
          <w:bCs/>
        </w:rPr>
        <w:t>,</w:t>
      </w:r>
      <w:r w:rsidR="00537131" w:rsidRPr="00736117">
        <w:rPr>
          <w:bCs/>
        </w:rPr>
        <w:t xml:space="preserve"> and in this sense</w:t>
      </w:r>
      <w:del w:id="445" w:author="Copyeditor" w:date="2022-08-17T19:59:00Z">
        <w:r w:rsidR="005D22FA" w:rsidRPr="00736117" w:rsidDel="00C06E10">
          <w:rPr>
            <w:bCs/>
          </w:rPr>
          <w:delText xml:space="preserve"> –</w:delText>
        </w:r>
      </w:del>
      <w:ins w:id="446" w:author="Copyeditor" w:date="2022-08-17T19:59:00Z">
        <w:r w:rsidR="00C06E10">
          <w:rPr>
            <w:bCs/>
          </w:rPr>
          <w:t>—</w:t>
        </w:r>
      </w:ins>
      <w:del w:id="447" w:author="Copyeditor" w:date="2022-08-17T20:02:00Z">
        <w:r w:rsidR="005D22FA" w:rsidRPr="00736117" w:rsidDel="001113E9">
          <w:rPr>
            <w:bCs/>
          </w:rPr>
          <w:delText xml:space="preserve"> </w:delText>
        </w:r>
      </w:del>
      <w:r w:rsidR="005D22FA" w:rsidRPr="00736117">
        <w:rPr>
          <w:bCs/>
        </w:rPr>
        <w:t>against any sort of ontological turn trying to re</w:t>
      </w:r>
      <w:del w:id="448" w:author="Copyeditor" w:date="2022-08-17T20:04:00Z">
        <w:r w:rsidR="005D22FA" w:rsidRPr="00736117" w:rsidDel="001113E9">
          <w:rPr>
            <w:bCs/>
          </w:rPr>
          <w:delText>-</w:delText>
        </w:r>
      </w:del>
      <w:r w:rsidR="005D22FA" w:rsidRPr="00736117">
        <w:rPr>
          <w:bCs/>
        </w:rPr>
        <w:t>establish, in contemporary anthropology and philosophy,</w:t>
      </w:r>
      <w:r w:rsidR="00537131" w:rsidRPr="00736117">
        <w:rPr>
          <w:bCs/>
        </w:rPr>
        <w:t xml:space="preserve"> </w:t>
      </w:r>
      <w:r w:rsidR="005D22FA" w:rsidRPr="00736117">
        <w:rPr>
          <w:bCs/>
        </w:rPr>
        <w:t xml:space="preserve">the preeminence of a metaphysics </w:t>
      </w:r>
      <w:r w:rsidR="001E4C0A" w:rsidRPr="001113E9">
        <w:rPr>
          <w:bCs/>
          <w:i/>
          <w:iCs/>
        </w:rPr>
        <w:t>a priori</w:t>
      </w:r>
      <w:r w:rsidR="001E4C0A" w:rsidRPr="00736117">
        <w:rPr>
          <w:bCs/>
        </w:rPr>
        <w:t xml:space="preserve"> </w:t>
      </w:r>
      <w:r w:rsidR="005D22FA" w:rsidRPr="00736117">
        <w:rPr>
          <w:bCs/>
        </w:rPr>
        <w:t>uttering</w:t>
      </w:r>
      <w:r w:rsidR="00327588" w:rsidRPr="00736117">
        <w:rPr>
          <w:bCs/>
        </w:rPr>
        <w:t xml:space="preserve"> what should be said on cultures, politics, and aesthetics</w:t>
      </w:r>
      <w:del w:id="449" w:author="Copyeditor" w:date="2022-08-17T20:04:00Z">
        <w:r w:rsidR="00327588" w:rsidRPr="00736117" w:rsidDel="00420A58">
          <w:rPr>
            <w:bCs/>
          </w:rPr>
          <w:delText xml:space="preserve"> -</w:delText>
        </w:r>
      </w:del>
      <w:ins w:id="450" w:author="Copyeditor" w:date="2022-08-17T20:04:00Z">
        <w:r w:rsidR="00420A58">
          <w:rPr>
            <w:bCs/>
          </w:rPr>
          <w:t>—</w:t>
        </w:r>
      </w:ins>
      <w:del w:id="451" w:author="Copyeditor" w:date="2022-08-17T20:05:00Z">
        <w:r w:rsidR="005D22FA" w:rsidRPr="00736117" w:rsidDel="00420A58">
          <w:rPr>
            <w:bCs/>
          </w:rPr>
          <w:delText xml:space="preserve"> </w:delText>
        </w:r>
      </w:del>
      <w:r w:rsidR="00537131" w:rsidRPr="00736117">
        <w:rPr>
          <w:bCs/>
        </w:rPr>
        <w:t xml:space="preserve">there </w:t>
      </w:r>
      <w:r w:rsidRPr="00736117">
        <w:rPr>
          <w:bCs/>
        </w:rPr>
        <w:t xml:space="preserve">is </w:t>
      </w:r>
      <w:r w:rsidR="00537131" w:rsidRPr="00736117">
        <w:rPr>
          <w:bCs/>
        </w:rPr>
        <w:t xml:space="preserve">no possible ontology prior to any existentialism, understood as what gives priority to the emergence as such of entities. </w:t>
      </w:r>
      <w:r w:rsidR="00644EEA" w:rsidRPr="00736117">
        <w:rPr>
          <w:bCs/>
        </w:rPr>
        <w:t xml:space="preserve">Yet </w:t>
      </w:r>
      <w:r w:rsidR="00537131" w:rsidRPr="00736117">
        <w:rPr>
          <w:bCs/>
        </w:rPr>
        <w:t xml:space="preserve">when </w:t>
      </w:r>
      <w:r w:rsidR="00327588" w:rsidRPr="00736117">
        <w:rPr>
          <w:bCs/>
        </w:rPr>
        <w:t xml:space="preserve">object-oriented philosopher </w:t>
      </w:r>
      <w:r w:rsidR="00537131" w:rsidRPr="00736117">
        <w:rPr>
          <w:bCs/>
        </w:rPr>
        <w:t xml:space="preserve">Graham Harman argues, on the basis of his reading of Latour, that there are </w:t>
      </w:r>
      <w:r w:rsidR="00537131" w:rsidRPr="00420A58">
        <w:rPr>
          <w:bCs/>
          <w:iCs/>
          <w:rPrChange w:id="452" w:author="Copyeditor" w:date="2022-08-17T20:07:00Z">
            <w:rPr>
              <w:bCs/>
              <w:i/>
            </w:rPr>
          </w:rPrChange>
        </w:rPr>
        <w:t>only</w:t>
      </w:r>
      <w:r w:rsidR="00537131" w:rsidRPr="00736117">
        <w:rPr>
          <w:bCs/>
        </w:rPr>
        <w:t xml:space="preserve"> “actants” </w:t>
      </w:r>
      <w:r w:rsidR="00537131" w:rsidRPr="00420A58">
        <w:rPr>
          <w:bCs/>
          <w:iCs/>
          <w:rPrChange w:id="453" w:author="Copyeditor" w:date="2022-08-17T20:07:00Z">
            <w:rPr>
              <w:bCs/>
              <w:i/>
            </w:rPr>
          </w:rPrChange>
        </w:rPr>
        <w:t>and</w:t>
      </w:r>
      <w:r w:rsidR="00537131" w:rsidRPr="00736117">
        <w:rPr>
          <w:bCs/>
        </w:rPr>
        <w:t xml:space="preserve"> no “potential,” no “virtual,” no “pre-individual” reality, he actually erases the dynamic difference between existences </w:t>
      </w:r>
      <w:r w:rsidR="00537131" w:rsidRPr="00736117">
        <w:rPr>
          <w:bCs/>
        </w:rPr>
        <w:lastRenderedPageBreak/>
        <w:t xml:space="preserve">and the </w:t>
      </w:r>
      <w:r w:rsidR="0086038C" w:rsidRPr="00736117">
        <w:rPr>
          <w:bCs/>
        </w:rPr>
        <w:t xml:space="preserve">ontological </w:t>
      </w:r>
      <w:r w:rsidR="00537131" w:rsidRPr="00736117">
        <w:rPr>
          <w:bCs/>
        </w:rPr>
        <w:t>field that we need</w:t>
      </w:r>
      <w:ins w:id="454" w:author="Copyeditor" w:date="2022-08-17T20:09:00Z">
        <w:r w:rsidR="00420A58">
          <w:rPr>
            <w:bCs/>
          </w:rPr>
          <w:t xml:space="preserve"> </w:t>
        </w:r>
        <w:r w:rsidR="00420A58" w:rsidRPr="00736117">
          <w:rPr>
            <w:bCs/>
          </w:rPr>
          <w:t>to recognize</w:t>
        </w:r>
      </w:ins>
      <w:r w:rsidR="00537131" w:rsidRPr="00736117">
        <w:rPr>
          <w:bCs/>
        </w:rPr>
        <w:t xml:space="preserve"> </w:t>
      </w:r>
      <w:del w:id="455" w:author="Copyeditor" w:date="2022-08-17T20:09:00Z">
        <w:r w:rsidR="00537131" w:rsidRPr="00420A58" w:rsidDel="000B6634">
          <w:rPr>
            <w:bCs/>
            <w:iCs/>
            <w:rPrChange w:id="456" w:author="Copyeditor" w:date="2022-08-17T20:08:00Z">
              <w:rPr>
                <w:bCs/>
                <w:i/>
              </w:rPr>
            </w:rPrChange>
          </w:rPr>
          <w:delText>retrospectively</w:delText>
        </w:r>
        <w:r w:rsidR="00537131" w:rsidRPr="00736117" w:rsidDel="000B6634">
          <w:rPr>
            <w:bCs/>
          </w:rPr>
          <w:delText xml:space="preserve"> </w:delText>
        </w:r>
      </w:del>
      <w:ins w:id="457" w:author="Copyeditor" w:date="2022-08-17T20:09:00Z">
        <w:r w:rsidR="000B6634" w:rsidRPr="00420A58">
          <w:rPr>
            <w:bCs/>
            <w:iCs/>
            <w:rPrChange w:id="458" w:author="Copyeditor" w:date="2022-08-17T20:08:00Z">
              <w:rPr>
                <w:bCs/>
                <w:i/>
              </w:rPr>
            </w:rPrChange>
          </w:rPr>
          <w:t>retrospectively</w:t>
        </w:r>
        <w:r w:rsidR="000B6634">
          <w:rPr>
            <w:bCs/>
          </w:rPr>
          <w:t>—</w:t>
        </w:r>
      </w:ins>
      <w:del w:id="459" w:author="Copyeditor" w:date="2022-08-17T20:09:00Z">
        <w:r w:rsidR="00327588" w:rsidRPr="00736117" w:rsidDel="00420A58">
          <w:rPr>
            <w:bCs/>
          </w:rPr>
          <w:delText xml:space="preserve">– </w:delText>
        </w:r>
      </w:del>
      <w:ins w:id="460" w:author="Copyeditor" w:date="2022-08-17T20:09:00Z">
        <w:r w:rsidR="00420A58">
          <w:rPr>
            <w:bCs/>
          </w:rPr>
          <w:t>that is</w:t>
        </w:r>
        <w:r w:rsidR="000B6634">
          <w:rPr>
            <w:bCs/>
          </w:rPr>
          <w:t>,</w:t>
        </w:r>
        <w:r w:rsidR="00420A58" w:rsidRPr="00736117">
          <w:rPr>
            <w:bCs/>
          </w:rPr>
          <w:t xml:space="preserve"> </w:t>
        </w:r>
      </w:ins>
      <w:r w:rsidR="00327588" w:rsidRPr="00736117">
        <w:rPr>
          <w:bCs/>
        </w:rPr>
        <w:t xml:space="preserve">only </w:t>
      </w:r>
      <w:r w:rsidR="00327588" w:rsidRPr="000B6634">
        <w:rPr>
          <w:bCs/>
          <w:rPrChange w:id="461" w:author="Copyeditor" w:date="2022-08-17T20:09:00Z">
            <w:rPr>
              <w:rFonts w:ascii="Cambria" w:hAnsi="Cambria"/>
              <w:bCs/>
            </w:rPr>
          </w:rPrChange>
        </w:rPr>
        <w:t>after the fact</w:t>
      </w:r>
      <w:r w:rsidR="00327588" w:rsidRPr="00736117">
        <w:rPr>
          <w:bCs/>
        </w:rPr>
        <w:t xml:space="preserve"> of existence</w:t>
      </w:r>
      <w:del w:id="462" w:author="Copyeditor" w:date="2022-08-17T20:08:00Z">
        <w:r w:rsidR="00327588" w:rsidRPr="00736117" w:rsidDel="00420A58">
          <w:rPr>
            <w:bCs/>
          </w:rPr>
          <w:delText xml:space="preserve"> -</w:delText>
        </w:r>
      </w:del>
      <w:del w:id="463" w:author="Copyeditor" w:date="2022-08-17T20:09:00Z">
        <w:r w:rsidR="00327588" w:rsidRPr="00736117" w:rsidDel="000B6634">
          <w:rPr>
            <w:bCs/>
          </w:rPr>
          <w:delText xml:space="preserve"> </w:delText>
        </w:r>
        <w:r w:rsidR="00537131" w:rsidRPr="00736117" w:rsidDel="000B6634">
          <w:rPr>
            <w:bCs/>
          </w:rPr>
          <w:delText>to recognize</w:delText>
        </w:r>
      </w:del>
      <w:r w:rsidR="00537131" w:rsidRPr="00736117">
        <w:rPr>
          <w:bCs/>
        </w:rPr>
        <w:t>.</w:t>
      </w:r>
      <w:r w:rsidR="00537131" w:rsidRPr="00736117">
        <w:rPr>
          <w:rStyle w:val="EndnoteReference"/>
          <w:bCs/>
        </w:rPr>
        <w:endnoteReference w:id="11"/>
      </w:r>
      <w:r w:rsidR="00537131" w:rsidRPr="00736117">
        <w:rPr>
          <w:bCs/>
        </w:rPr>
        <w:t xml:space="preserve"> This erasure </w:t>
      </w:r>
      <w:r w:rsidR="00644EEA" w:rsidRPr="00736117">
        <w:rPr>
          <w:bCs/>
        </w:rPr>
        <w:t xml:space="preserve">could </w:t>
      </w:r>
      <w:r w:rsidR="00537131" w:rsidRPr="00736117">
        <w:rPr>
          <w:bCs/>
        </w:rPr>
        <w:t>lead to the idea of a “flat” immanent world that</w:t>
      </w:r>
      <w:del w:id="479" w:author="Copyeditor" w:date="2022-08-17T20:18:00Z">
        <w:r w:rsidR="00537131" w:rsidRPr="00736117" w:rsidDel="00E85A0E">
          <w:rPr>
            <w:bCs/>
          </w:rPr>
          <w:delText xml:space="preserve"> –</w:delText>
        </w:r>
      </w:del>
      <w:ins w:id="480" w:author="Copyeditor" w:date="2022-08-17T20:18:00Z">
        <w:r w:rsidR="00E85A0E">
          <w:rPr>
            <w:bCs/>
          </w:rPr>
          <w:t>,</w:t>
        </w:r>
      </w:ins>
      <w:r w:rsidR="00537131" w:rsidRPr="00736117">
        <w:rPr>
          <w:bCs/>
        </w:rPr>
        <w:t xml:space="preserve"> I argue</w:t>
      </w:r>
      <w:del w:id="481" w:author="Copyeditor" w:date="2022-08-17T20:18:00Z">
        <w:r w:rsidR="00537131" w:rsidRPr="00736117" w:rsidDel="00E85A0E">
          <w:rPr>
            <w:bCs/>
          </w:rPr>
          <w:delText xml:space="preserve"> -</w:delText>
        </w:r>
      </w:del>
      <w:ins w:id="482" w:author="Copyeditor" w:date="2022-08-17T20:18:00Z">
        <w:r w:rsidR="00E85A0E">
          <w:rPr>
            <w:bCs/>
          </w:rPr>
          <w:t>,</w:t>
        </w:r>
      </w:ins>
      <w:r w:rsidR="00537131" w:rsidRPr="00736117">
        <w:rPr>
          <w:bCs/>
        </w:rPr>
        <w:t xml:space="preserve"> denies existence and its depth of field. Flatness or depth: </w:t>
      </w:r>
      <w:r w:rsidR="00171B73" w:rsidRPr="00736117">
        <w:rPr>
          <w:bCs/>
        </w:rPr>
        <w:t xml:space="preserve">this </w:t>
      </w:r>
      <w:r w:rsidR="00537131" w:rsidRPr="00736117">
        <w:rPr>
          <w:bCs/>
        </w:rPr>
        <w:t>is the crucial philosophical alternative of our time</w:t>
      </w:r>
      <w:ins w:id="483" w:author="Copyeditor" w:date="2022-08-17T20:18:00Z">
        <w:r w:rsidR="00E85A0E">
          <w:rPr>
            <w:bCs/>
          </w:rPr>
          <w:t>.</w:t>
        </w:r>
      </w:ins>
      <w:ins w:id="484" w:author="Frederic Neyrat" w:date="2020-08-15T11:54:00Z">
        <w:del w:id="485" w:author="Copyeditor" w:date="2022-08-17T20:18:00Z">
          <w:r w:rsidR="00327588" w:rsidRPr="00736117" w:rsidDel="00E85A0E">
            <w:rPr>
              <w:bCs/>
            </w:rPr>
            <w:delText>;</w:delText>
          </w:r>
        </w:del>
      </w:ins>
    </w:p>
    <w:p w14:paraId="6E335621" w14:textId="632B307B" w:rsidR="00537131" w:rsidRPr="00736117" w:rsidRDefault="000B0B33" w:rsidP="00DC0D7B">
      <w:pPr>
        <w:spacing w:line="480" w:lineRule="auto"/>
        <w:ind w:left="720" w:firstLine="720"/>
        <w:rPr>
          <w:bCs/>
        </w:rPr>
      </w:pPr>
      <w:del w:id="486" w:author="Copyeditor" w:date="2022-08-17T20:18:00Z">
        <w:r w:rsidRPr="00736117" w:rsidDel="00E85A0E">
          <w:rPr>
            <w:bCs/>
          </w:rPr>
          <w:delText>- 2</w:delText>
        </w:r>
        <w:r w:rsidR="0093745D" w:rsidRPr="00736117" w:rsidDel="00E85A0E">
          <w:rPr>
            <w:bCs/>
          </w:rPr>
          <w:delText>.</w:delText>
        </w:r>
      </w:del>
      <w:ins w:id="487" w:author="Copyeditor" w:date="2022-08-17T20:18:00Z">
        <w:r w:rsidR="00E85A0E">
          <w:rPr>
            <w:bCs/>
          </w:rPr>
          <w:t>Second,</w:t>
        </w:r>
      </w:ins>
      <w:r w:rsidR="0093745D" w:rsidRPr="00736117">
        <w:rPr>
          <w:bCs/>
        </w:rPr>
        <w:t xml:space="preserve"> </w:t>
      </w:r>
      <w:del w:id="488" w:author="Copyeditor" w:date="2022-08-17T20:18:00Z">
        <w:r w:rsidR="0093745D" w:rsidRPr="00736117" w:rsidDel="00E85A0E">
          <w:rPr>
            <w:bCs/>
          </w:rPr>
          <w:delText>C</w:delText>
        </w:r>
        <w:r w:rsidR="00537131" w:rsidRPr="00736117" w:rsidDel="00E85A0E">
          <w:rPr>
            <w:bCs/>
          </w:rPr>
          <w:delText xml:space="preserve">oming </w:delText>
        </w:r>
      </w:del>
      <w:ins w:id="489" w:author="Copyeditor" w:date="2022-08-17T20:18:00Z">
        <w:r w:rsidR="00E85A0E">
          <w:rPr>
            <w:bCs/>
          </w:rPr>
          <w:t>c</w:t>
        </w:r>
        <w:r w:rsidR="00E85A0E" w:rsidRPr="00736117">
          <w:rPr>
            <w:bCs/>
          </w:rPr>
          <w:t xml:space="preserve">oming </w:t>
        </w:r>
      </w:ins>
      <w:r w:rsidR="00537131" w:rsidRPr="00736117">
        <w:rPr>
          <w:bCs/>
        </w:rPr>
        <w:t>into existence is only possible through an internal separation leading to polarities (left/right, high/low, inside/outside</w:t>
      </w:r>
      <w:r w:rsidR="00666D5C" w:rsidRPr="00736117">
        <w:rPr>
          <w:bCs/>
        </w:rPr>
        <w:t xml:space="preserve">, but also visible/invisible, </w:t>
      </w:r>
      <w:r w:rsidR="00583E89" w:rsidRPr="00736117">
        <w:rPr>
          <w:bCs/>
        </w:rPr>
        <w:t>light/dark, etc.</w:t>
      </w:r>
      <w:r w:rsidR="00537131" w:rsidRPr="00736117">
        <w:rPr>
          <w:bCs/>
        </w:rPr>
        <w:t xml:space="preserve">) that are not </w:t>
      </w:r>
      <w:r w:rsidR="0093745D" w:rsidRPr="00736117">
        <w:rPr>
          <w:bCs/>
        </w:rPr>
        <w:t xml:space="preserve">initially </w:t>
      </w:r>
      <w:r w:rsidR="00537131" w:rsidRPr="00736117">
        <w:rPr>
          <w:bCs/>
        </w:rPr>
        <w:t>splits</w:t>
      </w:r>
      <w:del w:id="490" w:author="Copyeditor" w:date="2022-08-17T20:25:00Z">
        <w:r w:rsidR="00537131" w:rsidRPr="00736117" w:rsidDel="00E62118">
          <w:rPr>
            <w:bCs/>
          </w:rPr>
          <w:delText>,</w:delText>
        </w:r>
      </w:del>
      <w:r w:rsidR="00537131" w:rsidRPr="00736117">
        <w:rPr>
          <w:bCs/>
        </w:rPr>
        <w:t xml:space="preserve"> but </w:t>
      </w:r>
      <w:r w:rsidR="0093745D" w:rsidRPr="00736117">
        <w:rPr>
          <w:bCs/>
        </w:rPr>
        <w:t xml:space="preserve">rather </w:t>
      </w:r>
      <w:r w:rsidR="00537131" w:rsidRPr="00736117">
        <w:rPr>
          <w:bCs/>
        </w:rPr>
        <w:t xml:space="preserve">constitute a depth of field </w:t>
      </w:r>
      <w:del w:id="491" w:author="Copyeditor" w:date="2022-08-17T20:26:00Z">
        <w:r w:rsidR="00537131" w:rsidRPr="00736117" w:rsidDel="00E62118">
          <w:rPr>
            <w:bCs/>
          </w:rPr>
          <w:delText xml:space="preserve">that </w:delText>
        </w:r>
      </w:del>
      <w:ins w:id="492" w:author="Copyeditor" w:date="2022-08-17T20:26:00Z">
        <w:r w:rsidR="00E62118">
          <w:rPr>
            <w:bCs/>
          </w:rPr>
          <w:t>wherein</w:t>
        </w:r>
        <w:r w:rsidR="00E62118" w:rsidRPr="00736117">
          <w:rPr>
            <w:bCs/>
          </w:rPr>
          <w:t xml:space="preserve"> </w:t>
        </w:r>
      </w:ins>
      <w:r w:rsidR="00537131" w:rsidRPr="00736117">
        <w:rPr>
          <w:bCs/>
        </w:rPr>
        <w:t xml:space="preserve">a </w:t>
      </w:r>
      <w:proofErr w:type="gramStart"/>
      <w:r w:rsidR="00537131" w:rsidRPr="00736117">
        <w:rPr>
          <w:bCs/>
        </w:rPr>
        <w:t>subject experiment</w:t>
      </w:r>
      <w:r w:rsidR="001B7FC8" w:rsidRPr="00736117">
        <w:rPr>
          <w:bCs/>
        </w:rPr>
        <w:t>s</w:t>
      </w:r>
      <w:proofErr w:type="gramEnd"/>
      <w:r w:rsidR="00583E89" w:rsidRPr="00736117">
        <w:rPr>
          <w:bCs/>
        </w:rPr>
        <w:t xml:space="preserve"> </w:t>
      </w:r>
      <w:r w:rsidR="0093745D" w:rsidRPr="00736117">
        <w:rPr>
          <w:bCs/>
        </w:rPr>
        <w:t xml:space="preserve">with </w:t>
      </w:r>
      <w:r w:rsidR="00327588" w:rsidRPr="00736117">
        <w:rPr>
          <w:bCs/>
        </w:rPr>
        <w:t xml:space="preserve">her </w:t>
      </w:r>
      <w:r w:rsidR="0093745D" w:rsidRPr="00736117">
        <w:rPr>
          <w:bCs/>
        </w:rPr>
        <w:t xml:space="preserve">or </w:t>
      </w:r>
      <w:r w:rsidR="00327588" w:rsidRPr="00736117">
        <w:rPr>
          <w:bCs/>
        </w:rPr>
        <w:t xml:space="preserve">his </w:t>
      </w:r>
      <w:r w:rsidR="001B7FC8" w:rsidRPr="00736117">
        <w:rPr>
          <w:bCs/>
        </w:rPr>
        <w:t>reason</w:t>
      </w:r>
      <w:r w:rsidR="00583E89" w:rsidRPr="00736117">
        <w:rPr>
          <w:bCs/>
        </w:rPr>
        <w:t xml:space="preserve"> or </w:t>
      </w:r>
      <w:r w:rsidR="001B7FC8" w:rsidRPr="00736117">
        <w:rPr>
          <w:bCs/>
        </w:rPr>
        <w:t>senses</w:t>
      </w:r>
      <w:r w:rsidR="00537131" w:rsidRPr="00736117">
        <w:rPr>
          <w:bCs/>
        </w:rPr>
        <w:t xml:space="preserve">. In this regard, a subject </w:t>
      </w:r>
      <w:r w:rsidR="00583E89" w:rsidRPr="00736117">
        <w:rPr>
          <w:bCs/>
        </w:rPr>
        <w:t>can be defined as</w:t>
      </w:r>
      <w:r w:rsidR="00537131" w:rsidRPr="00736117">
        <w:rPr>
          <w:bCs/>
        </w:rPr>
        <w:t xml:space="preserve"> an </w:t>
      </w:r>
      <w:r w:rsidR="00537131" w:rsidRPr="00E62118">
        <w:rPr>
          <w:bCs/>
          <w:iCs/>
          <w:rPrChange w:id="493" w:author="Copyeditor" w:date="2022-08-17T20:27:00Z">
            <w:rPr>
              <w:bCs/>
              <w:i/>
            </w:rPr>
          </w:rPrChange>
        </w:rPr>
        <w:t>instance of mediation</w:t>
      </w:r>
      <w:r w:rsidR="00537131" w:rsidRPr="00736117">
        <w:rPr>
          <w:bCs/>
        </w:rPr>
        <w:t xml:space="preserve">, </w:t>
      </w:r>
      <w:r w:rsidR="0093745D" w:rsidRPr="00736117">
        <w:rPr>
          <w:bCs/>
        </w:rPr>
        <w:t xml:space="preserve">as a </w:t>
      </w:r>
      <w:r w:rsidR="00537131" w:rsidRPr="00736117">
        <w:rPr>
          <w:bCs/>
        </w:rPr>
        <w:t xml:space="preserve">moment of communication, </w:t>
      </w:r>
      <w:r w:rsidR="00583E89" w:rsidRPr="00736117">
        <w:rPr>
          <w:bCs/>
        </w:rPr>
        <w:t xml:space="preserve">the last term </w:t>
      </w:r>
      <w:r w:rsidR="0093745D" w:rsidRPr="00736117">
        <w:rPr>
          <w:bCs/>
        </w:rPr>
        <w:t>signifying</w:t>
      </w:r>
      <w:r w:rsidR="00537131" w:rsidRPr="00736117">
        <w:rPr>
          <w:bCs/>
        </w:rPr>
        <w:t xml:space="preserve">, à la Bataille, the excess through </w:t>
      </w:r>
      <w:r w:rsidR="00583E89" w:rsidRPr="00736117">
        <w:rPr>
          <w:bCs/>
        </w:rPr>
        <w:t xml:space="preserve">which </w:t>
      </w:r>
      <w:r w:rsidR="00537131" w:rsidRPr="00736117">
        <w:rPr>
          <w:bCs/>
        </w:rPr>
        <w:t>polarities reveal their unfathomable difference.</w:t>
      </w:r>
    </w:p>
    <w:p w14:paraId="308B428C" w14:textId="00CA79B8" w:rsidR="00537131" w:rsidRPr="00736117" w:rsidRDefault="00537131" w:rsidP="00DC0D7B">
      <w:pPr>
        <w:spacing w:line="480" w:lineRule="auto"/>
        <w:ind w:left="720" w:firstLine="720"/>
        <w:rPr>
          <w:bCs/>
        </w:rPr>
      </w:pPr>
      <w:r w:rsidRPr="00736117">
        <w:t>At the core of the existentialism</w:t>
      </w:r>
      <w:ins w:id="494" w:author="Copyeditor" w:date="2022-08-17T20:34:00Z">
        <w:r w:rsidR="00877B80">
          <w:t xml:space="preserve"> that</w:t>
        </w:r>
      </w:ins>
      <w:r w:rsidRPr="00736117">
        <w:t xml:space="preserve"> I </w:t>
      </w:r>
      <w:r w:rsidR="00327588" w:rsidRPr="00736117">
        <w:t xml:space="preserve">argue for </w:t>
      </w:r>
      <w:r w:rsidRPr="00736117">
        <w:t xml:space="preserve">lies the term </w:t>
      </w:r>
      <w:r w:rsidR="0093745D" w:rsidRPr="00736117">
        <w:t>“</w:t>
      </w:r>
      <w:r w:rsidRPr="00736117">
        <w:t>existence.</w:t>
      </w:r>
      <w:r w:rsidR="0093745D" w:rsidRPr="00736117">
        <w:t>”</w:t>
      </w:r>
      <w:r w:rsidRPr="00736117">
        <w:t xml:space="preserve"> Etymologically, </w:t>
      </w:r>
      <w:r w:rsidRPr="00736117">
        <w:rPr>
          <w:i/>
        </w:rPr>
        <w:t>ek-</w:t>
      </w:r>
      <w:proofErr w:type="spellStart"/>
      <w:r w:rsidRPr="00736117">
        <w:rPr>
          <w:i/>
        </w:rPr>
        <w:t>sistere</w:t>
      </w:r>
      <w:proofErr w:type="spellEnd"/>
      <w:r w:rsidRPr="00736117">
        <w:t xml:space="preserve"> means</w:t>
      </w:r>
      <w:del w:id="495" w:author="Copyeditor" w:date="2022-08-17T20:34:00Z">
        <w:r w:rsidRPr="00736117" w:rsidDel="00877B80">
          <w:delText>:</w:delText>
        </w:r>
      </w:del>
      <w:r w:rsidRPr="00736117">
        <w:t xml:space="preserve"> to be outside</w:t>
      </w:r>
      <w:del w:id="496" w:author="Copyeditor" w:date="2022-08-17T20:34:00Z">
        <w:r w:rsidRPr="00736117" w:rsidDel="00877B80">
          <w:delText>,</w:delText>
        </w:r>
      </w:del>
      <w:r w:rsidRPr="00736117">
        <w:t xml:space="preserve"> or more precisely </w:t>
      </w:r>
      <w:r w:rsidRPr="00877B80">
        <w:rPr>
          <w:iCs/>
          <w:rPrChange w:id="497" w:author="Copyeditor" w:date="2022-08-17T20:35:00Z">
            <w:rPr>
              <w:i/>
            </w:rPr>
          </w:rPrChange>
        </w:rPr>
        <w:t xml:space="preserve">to constitute </w:t>
      </w:r>
      <w:r w:rsidR="000B0B33" w:rsidRPr="00877B80">
        <w:rPr>
          <w:iCs/>
          <w:rPrChange w:id="498" w:author="Copyeditor" w:date="2022-08-17T20:35:00Z">
            <w:rPr>
              <w:i/>
            </w:rPr>
          </w:rPrChange>
        </w:rPr>
        <w:t>oneself</w:t>
      </w:r>
      <w:r w:rsidRPr="00877B80">
        <w:rPr>
          <w:iCs/>
          <w:rPrChange w:id="499" w:author="Copyeditor" w:date="2022-08-17T20:35:00Z">
            <w:rPr>
              <w:i/>
            </w:rPr>
          </w:rPrChange>
        </w:rPr>
        <w:t xml:space="preserve"> from the outside</w:t>
      </w:r>
      <w:r w:rsidRPr="00736117">
        <w:rPr>
          <w:bCs/>
        </w:rPr>
        <w:t xml:space="preserve">. </w:t>
      </w:r>
      <w:r w:rsidR="00265445" w:rsidRPr="00736117">
        <w:rPr>
          <w:bCs/>
        </w:rPr>
        <w:t>The outside</w:t>
      </w:r>
      <w:del w:id="500" w:author="Copyeditor" w:date="2022-08-17T20:35:00Z">
        <w:r w:rsidR="00265445" w:rsidRPr="00736117" w:rsidDel="00877B80">
          <w:rPr>
            <w:bCs/>
          </w:rPr>
          <w:delText xml:space="preserve"> </w:delText>
        </w:r>
        <w:r w:rsidR="006863DA" w:rsidRPr="00736117" w:rsidDel="00877B80">
          <w:rPr>
            <w:bCs/>
          </w:rPr>
          <w:delText>–</w:delText>
        </w:r>
      </w:del>
      <w:ins w:id="501" w:author="Copyeditor" w:date="2022-08-17T20:35:00Z">
        <w:r w:rsidR="00877B80">
          <w:rPr>
            <w:bCs/>
          </w:rPr>
          <w:t>—</w:t>
        </w:r>
      </w:ins>
      <w:del w:id="502" w:author="Copyeditor" w:date="2022-08-17T20:35:00Z">
        <w:r w:rsidR="006863DA" w:rsidRPr="00736117" w:rsidDel="00877B80">
          <w:rPr>
            <w:bCs/>
          </w:rPr>
          <w:delText xml:space="preserve"> </w:delText>
        </w:r>
      </w:del>
      <w:r w:rsidR="006863DA" w:rsidRPr="00736117">
        <w:rPr>
          <w:bCs/>
        </w:rPr>
        <w:t>each outside</w:t>
      </w:r>
      <w:del w:id="503" w:author="Copyeditor" w:date="2022-08-17T20:35:00Z">
        <w:r w:rsidR="006863DA" w:rsidRPr="00736117" w:rsidDel="00877B80">
          <w:rPr>
            <w:bCs/>
          </w:rPr>
          <w:delText xml:space="preserve"> - </w:delText>
        </w:r>
      </w:del>
      <w:ins w:id="504" w:author="Copyeditor" w:date="2022-08-17T20:35:00Z">
        <w:r w:rsidR="00877B80">
          <w:rPr>
            <w:bCs/>
          </w:rPr>
          <w:t>—</w:t>
        </w:r>
      </w:ins>
      <w:r w:rsidR="000B0B33" w:rsidRPr="00736117">
        <w:rPr>
          <w:bCs/>
        </w:rPr>
        <w:t>acts as</w:t>
      </w:r>
      <w:r w:rsidRPr="00736117">
        <w:rPr>
          <w:bCs/>
        </w:rPr>
        <w:t xml:space="preserve"> a fundamental </w:t>
      </w:r>
      <w:r w:rsidRPr="00877B80">
        <w:rPr>
          <w:bCs/>
          <w:iCs/>
          <w:rPrChange w:id="505" w:author="Copyeditor" w:date="2022-08-17T20:35:00Z">
            <w:rPr>
              <w:bCs/>
              <w:i/>
            </w:rPr>
          </w:rPrChange>
        </w:rPr>
        <w:t>disjuncture</w:t>
      </w:r>
      <w:r w:rsidRPr="00736117">
        <w:rPr>
          <w:bCs/>
        </w:rPr>
        <w:t xml:space="preserve">, something that we might call, with Lucretius, a </w:t>
      </w:r>
      <w:r w:rsidRPr="00736117">
        <w:rPr>
          <w:bCs/>
          <w:i/>
        </w:rPr>
        <w:t>clinamen</w:t>
      </w:r>
      <w:r w:rsidR="00FF7108" w:rsidRPr="00736117">
        <w:rPr>
          <w:bCs/>
        </w:rPr>
        <w:t>.</w:t>
      </w:r>
      <w:r w:rsidRPr="00736117">
        <w:rPr>
          <w:rStyle w:val="EndnoteReference"/>
          <w:bCs/>
        </w:rPr>
        <w:endnoteReference w:id="12"/>
      </w:r>
      <w:r w:rsidRPr="00736117">
        <w:rPr>
          <w:bCs/>
        </w:rPr>
        <w:t xml:space="preserve"> A clinamen is a deviation vis-à-vis straight lines, social norms, ethograms (that is to say</w:t>
      </w:r>
      <w:r w:rsidR="00BB6BFA" w:rsidRPr="00736117">
        <w:rPr>
          <w:bCs/>
        </w:rPr>
        <w:t>, the</w:t>
      </w:r>
      <w:r w:rsidRPr="00736117">
        <w:rPr>
          <w:bCs/>
        </w:rPr>
        <w:t xml:space="preserve"> </w:t>
      </w:r>
      <w:r w:rsidRPr="00736117">
        <w:t xml:space="preserve">inventory of all behaviors or actions exhibited by an animal), or </w:t>
      </w:r>
      <w:r w:rsidRPr="00736117">
        <w:rPr>
          <w:bCs/>
        </w:rPr>
        <w:t xml:space="preserve">thermodynamic equilibriums. </w:t>
      </w:r>
      <w:del w:id="508" w:author="Copyeditor" w:date="2022-08-17T20:42:00Z">
        <w:r w:rsidRPr="00736117" w:rsidDel="0071247D">
          <w:rPr>
            <w:bCs/>
          </w:rPr>
          <w:delText>In</w:delText>
        </w:r>
      </w:del>
      <w:ins w:id="509" w:author="Copyeditor" w:date="2022-08-17T20:42:00Z">
        <w:r w:rsidR="0071247D">
          <w:rPr>
            <w:bCs/>
          </w:rPr>
          <w:t>At</w:t>
        </w:r>
      </w:ins>
      <w:r w:rsidRPr="00736117">
        <w:rPr>
          <w:bCs/>
        </w:rPr>
        <w:t xml:space="preserve"> the beginning</w:t>
      </w:r>
      <w:del w:id="510" w:author="Copyeditor" w:date="2022-08-17T20:40:00Z">
        <w:r w:rsidRPr="00736117" w:rsidDel="0071247D">
          <w:rPr>
            <w:bCs/>
          </w:rPr>
          <w:delText xml:space="preserve"> </w:delText>
        </w:r>
        <w:r w:rsidR="00FF7108" w:rsidRPr="00736117" w:rsidDel="0071247D">
          <w:rPr>
            <w:bCs/>
          </w:rPr>
          <w:delText>-</w:delText>
        </w:r>
      </w:del>
      <w:r w:rsidR="00FF7108" w:rsidRPr="00736117">
        <w:rPr>
          <w:bCs/>
        </w:rPr>
        <w:t xml:space="preserve"> </w:t>
      </w:r>
      <w:r w:rsidRPr="00736117">
        <w:rPr>
          <w:bCs/>
        </w:rPr>
        <w:t>of the universe</w:t>
      </w:r>
      <w:ins w:id="511" w:author="Copyeditor" w:date="2022-08-17T20:40:00Z">
        <w:r w:rsidR="0071247D">
          <w:rPr>
            <w:bCs/>
          </w:rPr>
          <w:t>,</w:t>
        </w:r>
      </w:ins>
      <w:r w:rsidRPr="00736117">
        <w:rPr>
          <w:bCs/>
        </w:rPr>
        <w:t xml:space="preserve"> as of </w:t>
      </w:r>
      <w:r w:rsidR="00FB3035" w:rsidRPr="00736117">
        <w:rPr>
          <w:bCs/>
        </w:rPr>
        <w:t>each thing</w:t>
      </w:r>
      <w:ins w:id="512" w:author="Copyeditor" w:date="2022-08-17T20:40:00Z">
        <w:r w:rsidR="0071247D">
          <w:rPr>
            <w:bCs/>
          </w:rPr>
          <w:t>,</w:t>
        </w:r>
      </w:ins>
      <w:del w:id="513" w:author="Copyeditor" w:date="2022-08-17T20:40:00Z">
        <w:r w:rsidR="00FB3035" w:rsidRPr="00736117" w:rsidDel="0071247D">
          <w:rPr>
            <w:bCs/>
          </w:rPr>
          <w:delText xml:space="preserve"> </w:delText>
        </w:r>
        <w:r w:rsidR="00FF7108" w:rsidRPr="00736117" w:rsidDel="0071247D">
          <w:rPr>
            <w:bCs/>
          </w:rPr>
          <w:delText>-</w:delText>
        </w:r>
      </w:del>
      <w:ins w:id="514" w:author="Copyeditor" w:date="2022-08-17T20:40:00Z">
        <w:r w:rsidR="0071247D">
          <w:rPr>
            <w:bCs/>
          </w:rPr>
          <w:t xml:space="preserve"> </w:t>
        </w:r>
      </w:ins>
      <w:del w:id="515" w:author="Copyeditor" w:date="2022-08-17T20:40:00Z">
        <w:r w:rsidRPr="00736117" w:rsidDel="0071247D">
          <w:rPr>
            <w:bCs/>
          </w:rPr>
          <w:delText xml:space="preserve"> </w:delText>
        </w:r>
      </w:del>
      <w:r w:rsidRPr="00736117">
        <w:rPr>
          <w:bCs/>
        </w:rPr>
        <w:t xml:space="preserve">was the </w:t>
      </w:r>
      <w:r w:rsidR="00FF7108" w:rsidRPr="00736117">
        <w:rPr>
          <w:bCs/>
        </w:rPr>
        <w:t>clinamen</w:t>
      </w:r>
      <w:r w:rsidRPr="00736117">
        <w:rPr>
          <w:bCs/>
        </w:rPr>
        <w:t>.</w:t>
      </w:r>
      <w:r w:rsidR="00FF7108" w:rsidRPr="00736117">
        <w:rPr>
          <w:bCs/>
        </w:rPr>
        <w:t xml:space="preserve"> A clinamen is the opening on</w:t>
      </w:r>
      <w:r w:rsidR="00BB6BFA" w:rsidRPr="00736117">
        <w:rPr>
          <w:bCs/>
        </w:rPr>
        <w:t>to</w:t>
      </w:r>
      <w:r w:rsidR="00FF7108" w:rsidRPr="00736117">
        <w:rPr>
          <w:bCs/>
        </w:rPr>
        <w:t xml:space="preserve"> an outside</w:t>
      </w:r>
      <w:del w:id="516" w:author="Copyeditor" w:date="2022-08-17T20:41:00Z">
        <w:r w:rsidR="00FF7108" w:rsidRPr="00736117" w:rsidDel="0071247D">
          <w:rPr>
            <w:bCs/>
          </w:rPr>
          <w:delText xml:space="preserve"> -</w:delText>
        </w:r>
      </w:del>
      <w:ins w:id="517" w:author="Copyeditor" w:date="2022-08-17T20:41:00Z">
        <w:r w:rsidR="0071247D">
          <w:rPr>
            <w:bCs/>
          </w:rPr>
          <w:t>—</w:t>
        </w:r>
      </w:ins>
      <w:del w:id="518" w:author="Copyeditor" w:date="2022-08-17T20:42:00Z">
        <w:r w:rsidR="00FF7108" w:rsidRPr="00736117" w:rsidDel="0071247D">
          <w:rPr>
            <w:bCs/>
          </w:rPr>
          <w:delText xml:space="preserve"> </w:delText>
        </w:r>
        <w:r w:rsidRPr="00736117" w:rsidDel="0071247D">
          <w:rPr>
            <w:bCs/>
          </w:rPr>
          <w:delText xml:space="preserve"> </w:delText>
        </w:r>
      </w:del>
      <w:r w:rsidRPr="00736117">
        <w:rPr>
          <w:bCs/>
        </w:rPr>
        <w:t>a break, an empty space, a non</w:t>
      </w:r>
      <w:del w:id="519" w:author="Copyeditor" w:date="2022-08-17T20:40:00Z">
        <w:r w:rsidRPr="00736117" w:rsidDel="0071247D">
          <w:rPr>
            <w:bCs/>
          </w:rPr>
          <w:delText>-</w:delText>
        </w:r>
      </w:del>
      <w:r w:rsidRPr="00736117">
        <w:rPr>
          <w:bCs/>
        </w:rPr>
        <w:t>functional element</w:t>
      </w:r>
      <w:r w:rsidR="00FF7108" w:rsidRPr="00736117">
        <w:rPr>
          <w:bCs/>
        </w:rPr>
        <w:t xml:space="preserve">, </w:t>
      </w:r>
      <w:r w:rsidR="00B01403" w:rsidRPr="00736117">
        <w:rPr>
          <w:bCs/>
        </w:rPr>
        <w:t>all the existential spacings that can appear</w:t>
      </w:r>
      <w:r w:rsidR="00BB6BFA" w:rsidRPr="00736117">
        <w:rPr>
          <w:bCs/>
        </w:rPr>
        <w:t>, for instance,</w:t>
      </w:r>
      <w:r w:rsidR="00B01403" w:rsidRPr="00736117">
        <w:rPr>
          <w:bCs/>
        </w:rPr>
        <w:t xml:space="preserve"> </w:t>
      </w:r>
      <w:r w:rsidR="00D64D4B" w:rsidRPr="00736117">
        <w:rPr>
          <w:bCs/>
        </w:rPr>
        <w:t>in the form of</w:t>
      </w:r>
      <w:r w:rsidR="00B01403" w:rsidRPr="00736117">
        <w:rPr>
          <w:bCs/>
        </w:rPr>
        <w:t xml:space="preserve"> a non</w:t>
      </w:r>
      <w:del w:id="520" w:author="Copyeditor" w:date="2022-08-17T20:41:00Z">
        <w:r w:rsidR="00B01403" w:rsidRPr="00736117" w:rsidDel="0071247D">
          <w:rPr>
            <w:bCs/>
          </w:rPr>
          <w:delText>-</w:delText>
        </w:r>
      </w:del>
      <w:r w:rsidR="00B01403" w:rsidRPr="00736117">
        <w:rPr>
          <w:bCs/>
        </w:rPr>
        <w:t xml:space="preserve">signifying signifier in a poem, </w:t>
      </w:r>
      <w:ins w:id="521" w:author="Copyeditor" w:date="2022-08-17T20:47:00Z">
        <w:r w:rsidR="006631BF">
          <w:rPr>
            <w:bCs/>
          </w:rPr>
          <w:t xml:space="preserve">in </w:t>
        </w:r>
      </w:ins>
      <w:r w:rsidR="00B01403" w:rsidRPr="00736117">
        <w:rPr>
          <w:bCs/>
        </w:rPr>
        <w:t xml:space="preserve">an act of political resistance, </w:t>
      </w:r>
      <w:r w:rsidR="00BB6BFA" w:rsidRPr="00736117">
        <w:rPr>
          <w:bCs/>
        </w:rPr>
        <w:t xml:space="preserve">or in </w:t>
      </w:r>
      <w:r w:rsidR="00B01403" w:rsidRPr="00736117">
        <w:rPr>
          <w:bCs/>
        </w:rPr>
        <w:t xml:space="preserve">André Breton’s “amour </w:t>
      </w:r>
      <w:proofErr w:type="spellStart"/>
      <w:r w:rsidR="00B01403" w:rsidRPr="00736117">
        <w:rPr>
          <w:bCs/>
        </w:rPr>
        <w:t>fou</w:t>
      </w:r>
      <w:proofErr w:type="spellEnd"/>
      <w:r w:rsidR="00B01403" w:rsidRPr="00736117">
        <w:rPr>
          <w:bCs/>
        </w:rPr>
        <w:t>,” etc.</w:t>
      </w:r>
      <w:r w:rsidRPr="00736117">
        <w:rPr>
          <w:bCs/>
        </w:rPr>
        <w:t xml:space="preserve"> The </w:t>
      </w:r>
      <w:r w:rsidR="00265445" w:rsidRPr="00736117">
        <w:rPr>
          <w:bCs/>
        </w:rPr>
        <w:t>outside</w:t>
      </w:r>
      <w:r w:rsidRPr="00736117">
        <w:rPr>
          <w:bCs/>
        </w:rPr>
        <w:t xml:space="preserve"> is the mark of the singularity of each </w:t>
      </w:r>
      <w:r w:rsidR="00B01403" w:rsidRPr="00736117">
        <w:rPr>
          <w:bCs/>
        </w:rPr>
        <w:t xml:space="preserve">crucial experience, each </w:t>
      </w:r>
      <w:r w:rsidR="00800390" w:rsidRPr="00736117">
        <w:rPr>
          <w:bCs/>
        </w:rPr>
        <w:t>notable artistic or political event</w:t>
      </w:r>
      <w:ins w:id="522" w:author="Copyeditor" w:date="2022-08-17T20:48:00Z">
        <w:r w:rsidR="006631BF">
          <w:rPr>
            <w:bCs/>
          </w:rPr>
          <w:t>,</w:t>
        </w:r>
      </w:ins>
      <w:r w:rsidR="00800390" w:rsidRPr="00736117">
        <w:rPr>
          <w:bCs/>
        </w:rPr>
        <w:t xml:space="preserve"> and</w:t>
      </w:r>
      <w:r w:rsidR="00BB6BFA" w:rsidRPr="00736117">
        <w:rPr>
          <w:bCs/>
        </w:rPr>
        <w:t>,</w:t>
      </w:r>
      <w:r w:rsidR="00800390" w:rsidRPr="00736117">
        <w:rPr>
          <w:bCs/>
        </w:rPr>
        <w:t xml:space="preserve"> </w:t>
      </w:r>
      <w:r w:rsidR="00800390" w:rsidRPr="00736117">
        <w:rPr>
          <w:bCs/>
        </w:rPr>
        <w:lastRenderedPageBreak/>
        <w:t>in the end</w:t>
      </w:r>
      <w:r w:rsidR="00BB6BFA" w:rsidRPr="00736117">
        <w:rPr>
          <w:bCs/>
        </w:rPr>
        <w:t>,</w:t>
      </w:r>
      <w:r w:rsidR="00800390" w:rsidRPr="00736117">
        <w:rPr>
          <w:bCs/>
        </w:rPr>
        <w:t xml:space="preserve"> each </w:t>
      </w:r>
      <w:r w:rsidRPr="00736117">
        <w:rPr>
          <w:bCs/>
        </w:rPr>
        <w:t>existing being</w:t>
      </w:r>
      <w:r w:rsidR="00BB6BFA" w:rsidRPr="00736117">
        <w:rPr>
          <w:bCs/>
        </w:rPr>
        <w:t xml:space="preserve">. Any </w:t>
      </w:r>
      <w:r w:rsidR="00800390" w:rsidRPr="00736117">
        <w:rPr>
          <w:bCs/>
        </w:rPr>
        <w:t xml:space="preserve">ordinary life is the </w:t>
      </w:r>
      <w:r w:rsidRPr="00736117">
        <w:rPr>
          <w:bCs/>
        </w:rPr>
        <w:t>singular way th</w:t>
      </w:r>
      <w:r w:rsidR="00D64D4B" w:rsidRPr="00736117">
        <w:rPr>
          <w:bCs/>
        </w:rPr>
        <w:t>r</w:t>
      </w:r>
      <w:r w:rsidRPr="00736117">
        <w:rPr>
          <w:bCs/>
        </w:rPr>
        <w:t xml:space="preserve">ough </w:t>
      </w:r>
      <w:del w:id="523" w:author="Copyeditor" w:date="2022-08-17T20:49:00Z">
        <w:r w:rsidRPr="00736117" w:rsidDel="006631BF">
          <w:rPr>
            <w:bCs/>
          </w:rPr>
          <w:delText>with</w:delText>
        </w:r>
      </w:del>
      <w:ins w:id="524" w:author="Copyeditor" w:date="2022-08-17T20:49:00Z">
        <w:r w:rsidR="006631BF">
          <w:rPr>
            <w:bCs/>
          </w:rPr>
          <w:t>which</w:t>
        </w:r>
      </w:ins>
      <w:r w:rsidRPr="00736117">
        <w:rPr>
          <w:bCs/>
        </w:rPr>
        <w:t xml:space="preserve"> </w:t>
      </w:r>
      <w:r w:rsidR="00800390" w:rsidRPr="00736117">
        <w:rPr>
          <w:bCs/>
        </w:rPr>
        <w:t>an</w:t>
      </w:r>
      <w:r w:rsidRPr="00736117">
        <w:rPr>
          <w:bCs/>
        </w:rPr>
        <w:t xml:space="preserve"> existing being experiences </w:t>
      </w:r>
      <w:r w:rsidR="00800390" w:rsidRPr="00736117">
        <w:rPr>
          <w:bCs/>
        </w:rPr>
        <w:t>her</w:t>
      </w:r>
      <w:r w:rsidRPr="00736117">
        <w:rPr>
          <w:bCs/>
        </w:rPr>
        <w:t xml:space="preserve"> own depth of field.</w:t>
      </w:r>
    </w:p>
    <w:p w14:paraId="30D34A9F" w14:textId="6E24904B" w:rsidR="00537131" w:rsidRPr="00736117" w:rsidRDefault="00265445" w:rsidP="00DC0D7B">
      <w:pPr>
        <w:spacing w:line="480" w:lineRule="auto"/>
        <w:ind w:left="720" w:firstLine="720"/>
      </w:pPr>
      <w:r w:rsidRPr="00736117">
        <w:rPr>
          <w:bCs/>
        </w:rPr>
        <w:t>The outside</w:t>
      </w:r>
      <w:r w:rsidR="00537131" w:rsidRPr="00736117">
        <w:rPr>
          <w:bCs/>
        </w:rPr>
        <w:t xml:space="preserve"> also explains why philosophy is always disoriented, displaced by the contingency of the </w:t>
      </w:r>
      <w:r w:rsidR="00800390" w:rsidRPr="00736117">
        <w:rPr>
          <w:bCs/>
        </w:rPr>
        <w:t>clinamen</w:t>
      </w:r>
      <w:r w:rsidR="00537131" w:rsidRPr="00736117">
        <w:rPr>
          <w:bCs/>
        </w:rPr>
        <w:t>. For an existence-disoriented philosophy</w:t>
      </w:r>
      <w:r w:rsidR="00537131" w:rsidRPr="00736117">
        <w:t xml:space="preserve">, there is no Outside; but there </w:t>
      </w:r>
      <w:r w:rsidR="00800390" w:rsidRPr="00736117">
        <w:t>is</w:t>
      </w:r>
      <w:r w:rsidR="00537131" w:rsidRPr="00736117">
        <w:t xml:space="preserve"> an infinity of outsides, as innumerable as there are singular existences. Each outside opens itself inside each existing being, and this internal </w:t>
      </w:r>
      <w:r w:rsidR="00BB6BFA" w:rsidRPr="00736117">
        <w:t xml:space="preserve">exteriority </w:t>
      </w:r>
      <w:r w:rsidR="00537131" w:rsidRPr="00736117">
        <w:t xml:space="preserve">is the condition of possibility for relations. Existing beings can communicate thanks to their </w:t>
      </w:r>
      <w:r w:rsidR="00BB6BFA" w:rsidRPr="00736117">
        <w:t xml:space="preserve">internal </w:t>
      </w:r>
      <w:r w:rsidR="00537131" w:rsidRPr="00736117">
        <w:t xml:space="preserve">openness. Conversely, if immanence were compact, full, </w:t>
      </w:r>
      <w:ins w:id="525" w:author="Copyeditor" w:date="2022-08-17T21:21:00Z">
        <w:r w:rsidR="00CD08C4">
          <w:t xml:space="preserve">and </w:t>
        </w:r>
      </w:ins>
      <w:r w:rsidR="00537131" w:rsidRPr="00736117">
        <w:t>substantial, there would be no gap, no separation between existing beings, and consequently no relations. Relations require separation</w:t>
      </w:r>
      <w:del w:id="526" w:author="Copyeditor" w:date="2022-08-17T21:22:00Z">
        <w:r w:rsidR="00537131" w:rsidRPr="00736117" w:rsidDel="00CD08C4">
          <w:delText xml:space="preserve"> – </w:delText>
        </w:r>
      </w:del>
      <w:ins w:id="527" w:author="Copyeditor" w:date="2022-08-17T21:22:00Z">
        <w:r w:rsidR="00CD08C4">
          <w:t>—</w:t>
        </w:r>
      </w:ins>
      <w:r w:rsidR="00537131" w:rsidRPr="00736117">
        <w:t>an idea that Bataille kept repeating: we communicate, we really communicate not because we are connected</w:t>
      </w:r>
      <w:del w:id="528" w:author="Copyeditor" w:date="2022-08-17T21:22:00Z">
        <w:r w:rsidR="00537131" w:rsidRPr="00736117" w:rsidDel="00CD08C4">
          <w:delText>,</w:delText>
        </w:r>
      </w:del>
      <w:r w:rsidR="00537131" w:rsidRPr="00736117">
        <w:t xml:space="preserve"> but first and foremost because we are “</w:t>
      </w:r>
      <w:commentRangeStart w:id="529"/>
      <w:r w:rsidR="00537131" w:rsidRPr="00736117">
        <w:rPr>
          <w:i/>
        </w:rPr>
        <w:t>discontinuous</w:t>
      </w:r>
      <w:r w:rsidR="00537131" w:rsidRPr="00736117">
        <w:t xml:space="preserve"> </w:t>
      </w:r>
      <w:commentRangeEnd w:id="529"/>
      <w:r w:rsidR="00615A18">
        <w:rPr>
          <w:rStyle w:val="CommentReference"/>
        </w:rPr>
        <w:commentReference w:id="529"/>
      </w:r>
      <w:r w:rsidR="00537131" w:rsidRPr="00736117">
        <w:t xml:space="preserve">beings,” </w:t>
      </w:r>
      <w:r w:rsidR="00BB6BFA" w:rsidRPr="00736117">
        <w:t xml:space="preserve">that is, </w:t>
      </w:r>
      <w:r w:rsidR="00537131" w:rsidRPr="00736117">
        <w:t xml:space="preserve">because of the impossibility of an absolute fusion of what would be the </w:t>
      </w:r>
      <w:r w:rsidR="00327588" w:rsidRPr="00736117">
        <w:t xml:space="preserve">definitive </w:t>
      </w:r>
      <w:r w:rsidR="00537131" w:rsidRPr="00736117">
        <w:t>erasure of differences</w:t>
      </w:r>
      <w:ins w:id="530" w:author="Copyeditor" w:date="2022-08-17T21:23:00Z">
        <w:r w:rsidR="00CD08C4">
          <w:t xml:space="preserve"> </w:t>
        </w:r>
      </w:ins>
      <w:del w:id="531" w:author="Copyeditor" w:date="2022-08-17T21:23:00Z">
        <w:r w:rsidR="00537131" w:rsidRPr="00736117" w:rsidDel="00CD08C4">
          <w:delText>.</w:delText>
        </w:r>
      </w:del>
      <w:r w:rsidR="00800390" w:rsidRPr="00736117">
        <w:t>(12)</w:t>
      </w:r>
      <w:ins w:id="532" w:author="Copyeditor" w:date="2022-08-17T21:23:00Z">
        <w:r w:rsidR="00CD08C4">
          <w:t>.</w:t>
        </w:r>
      </w:ins>
      <w:r w:rsidR="00537131" w:rsidRPr="00736117">
        <w:rPr>
          <w:rStyle w:val="EndnoteReference"/>
        </w:rPr>
        <w:endnoteReference w:id="13"/>
      </w:r>
      <w:r w:rsidR="00537131" w:rsidRPr="00736117">
        <w:t xml:space="preserve"> In the event of such fusion, there would not be any communication</w:t>
      </w:r>
      <w:del w:id="535" w:author="Copyeditor" w:date="2022-08-17T21:26:00Z">
        <w:r w:rsidR="00537131" w:rsidRPr="00736117" w:rsidDel="000C78EC">
          <w:delText>,</w:delText>
        </w:r>
      </w:del>
      <w:r w:rsidR="00537131" w:rsidRPr="00736117">
        <w:t xml:space="preserve"> but a magmatic lack of relation and </w:t>
      </w:r>
      <w:r w:rsidR="00800390" w:rsidRPr="00736117">
        <w:t xml:space="preserve">of </w:t>
      </w:r>
      <w:r w:rsidR="00537131" w:rsidRPr="00736117">
        <w:t xml:space="preserve">difference in favor of an identity preventing any </w:t>
      </w:r>
      <w:r w:rsidR="00A1534B" w:rsidRPr="00736117">
        <w:t>possible</w:t>
      </w:r>
      <w:r w:rsidR="00537131" w:rsidRPr="00736117">
        <w:t xml:space="preserve"> </w:t>
      </w:r>
      <w:r w:rsidR="00BB6BFA" w:rsidRPr="00736117">
        <w:t xml:space="preserve">singularization </w:t>
      </w:r>
      <w:r w:rsidRPr="00736117">
        <w:t>from</w:t>
      </w:r>
      <w:r w:rsidR="00537131" w:rsidRPr="00736117">
        <w:t xml:space="preserve"> happen</w:t>
      </w:r>
      <w:r w:rsidRPr="00736117">
        <w:t>ing</w:t>
      </w:r>
      <w:r w:rsidR="00537131" w:rsidRPr="00736117">
        <w:t>.</w:t>
      </w:r>
    </w:p>
    <w:p w14:paraId="342E5A03" w14:textId="3B9C9277" w:rsidR="00537131" w:rsidRPr="00736117" w:rsidRDefault="00537131" w:rsidP="00DC0D7B">
      <w:pPr>
        <w:spacing w:line="480" w:lineRule="auto"/>
        <w:ind w:left="720" w:firstLine="720"/>
        <w:rPr>
          <w:bCs/>
        </w:rPr>
      </w:pPr>
      <w:r w:rsidRPr="00736117">
        <w:rPr>
          <w:bCs/>
        </w:rPr>
        <w:t xml:space="preserve">To sum up, the field of existential differences is activated by the presence of existing beings that are opened up by their </w:t>
      </w:r>
      <w:r w:rsidR="00800390" w:rsidRPr="00736117">
        <w:rPr>
          <w:bCs/>
        </w:rPr>
        <w:t>internal</w:t>
      </w:r>
      <w:r w:rsidRPr="00736117">
        <w:rPr>
          <w:bCs/>
        </w:rPr>
        <w:t xml:space="preserve"> </w:t>
      </w:r>
      <w:r w:rsidR="00F94770" w:rsidRPr="00736117">
        <w:rPr>
          <w:bCs/>
        </w:rPr>
        <w:t>outside</w:t>
      </w:r>
      <w:r w:rsidRPr="00736117">
        <w:rPr>
          <w:bCs/>
        </w:rPr>
        <w:t>, which is neither a subtracted substance</w:t>
      </w:r>
      <w:del w:id="536" w:author="Copyeditor" w:date="2022-08-17T21:27:00Z">
        <w:r w:rsidRPr="00736117" w:rsidDel="000C78EC">
          <w:rPr>
            <w:bCs/>
          </w:rPr>
          <w:delText>,</w:delText>
        </w:r>
      </w:del>
      <w:r w:rsidRPr="00736117">
        <w:rPr>
          <w:bCs/>
        </w:rPr>
        <w:t xml:space="preserve"> nor an object hidden behind its expressions</w:t>
      </w:r>
      <w:del w:id="537" w:author="Copyeditor" w:date="2022-08-17T21:27:00Z">
        <w:r w:rsidRPr="00736117" w:rsidDel="000C78EC">
          <w:rPr>
            <w:bCs/>
          </w:rPr>
          <w:delText>,</w:delText>
        </w:r>
      </w:del>
      <w:r w:rsidRPr="00736117">
        <w:rPr>
          <w:bCs/>
        </w:rPr>
        <w:t xml:space="preserve"> but the contingent effect of an event.</w:t>
      </w:r>
    </w:p>
    <w:p w14:paraId="562C9F9C" w14:textId="77777777" w:rsidR="00537131" w:rsidRPr="00736117" w:rsidRDefault="00537131" w:rsidP="00DC0D7B">
      <w:pPr>
        <w:spacing w:line="480" w:lineRule="auto"/>
        <w:ind w:left="720" w:firstLine="720"/>
        <w:rPr>
          <w:bCs/>
        </w:rPr>
      </w:pPr>
    </w:p>
    <w:p w14:paraId="08F405AF" w14:textId="1DC60808" w:rsidR="00537131" w:rsidRPr="00D65586" w:rsidRDefault="00537131" w:rsidP="00D65586">
      <w:pPr>
        <w:spacing w:line="480" w:lineRule="auto"/>
        <w:rPr>
          <w:b/>
        </w:rPr>
      </w:pPr>
      <w:r w:rsidRPr="00D65586">
        <w:rPr>
          <w:b/>
        </w:rPr>
        <w:t xml:space="preserve">Nature, </w:t>
      </w:r>
      <w:ins w:id="538" w:author="Copyeditor" w:date="2022-08-17T21:27:00Z">
        <w:r w:rsidR="000C78EC" w:rsidRPr="00D65586">
          <w:rPr>
            <w:b/>
          </w:rPr>
          <w:t>S</w:t>
        </w:r>
      </w:ins>
      <w:del w:id="539" w:author="Copyeditor" w:date="2022-08-17T21:27:00Z">
        <w:r w:rsidRPr="00D65586" w:rsidDel="000C78EC">
          <w:rPr>
            <w:b/>
          </w:rPr>
          <w:delText>s</w:delText>
        </w:r>
      </w:del>
      <w:r w:rsidRPr="00D65586">
        <w:rPr>
          <w:b/>
        </w:rPr>
        <w:t xml:space="preserve">upernature, and </w:t>
      </w:r>
      <w:ins w:id="540" w:author="Copyeditor" w:date="2022-08-17T21:27:00Z">
        <w:r w:rsidR="000C78EC" w:rsidRPr="00D65586">
          <w:rPr>
            <w:b/>
          </w:rPr>
          <w:t>N</w:t>
        </w:r>
      </w:ins>
      <w:del w:id="541" w:author="Copyeditor" w:date="2022-08-17T21:27:00Z">
        <w:r w:rsidRPr="00D65586" w:rsidDel="000C78EC">
          <w:rPr>
            <w:b/>
          </w:rPr>
          <w:delText>n</w:delText>
        </w:r>
      </w:del>
      <w:r w:rsidRPr="00D65586">
        <w:rPr>
          <w:b/>
        </w:rPr>
        <w:t>atures</w:t>
      </w:r>
    </w:p>
    <w:p w14:paraId="11146616" w14:textId="41111E6D" w:rsidR="00522F40" w:rsidRPr="00736117" w:rsidRDefault="00A1534B" w:rsidP="00DC0D7B">
      <w:pPr>
        <w:pStyle w:val="ListParagraph"/>
        <w:spacing w:line="480" w:lineRule="auto"/>
        <w:ind w:firstLine="720"/>
        <w:rPr>
          <w:rFonts w:ascii="Times New Roman" w:hAnsi="Times New Roman" w:cs="Times New Roman"/>
          <w:sz w:val="24"/>
          <w:szCs w:val="24"/>
        </w:rPr>
      </w:pPr>
      <w:r w:rsidRPr="00736117">
        <w:rPr>
          <w:rFonts w:ascii="Times New Roman" w:hAnsi="Times New Roman" w:cs="Times New Roman"/>
          <w:sz w:val="24"/>
          <w:szCs w:val="24"/>
        </w:rPr>
        <w:lastRenderedPageBreak/>
        <w:t xml:space="preserve">In </w:t>
      </w:r>
      <w:r w:rsidR="00537131" w:rsidRPr="00736117">
        <w:rPr>
          <w:rFonts w:ascii="Times New Roman" w:hAnsi="Times New Roman" w:cs="Times New Roman"/>
          <w:sz w:val="24"/>
          <w:szCs w:val="24"/>
        </w:rPr>
        <w:t xml:space="preserve">the two </w:t>
      </w:r>
      <w:r w:rsidRPr="00736117">
        <w:rPr>
          <w:rFonts w:ascii="Times New Roman" w:hAnsi="Times New Roman" w:cs="Times New Roman"/>
          <w:sz w:val="24"/>
          <w:szCs w:val="24"/>
        </w:rPr>
        <w:t xml:space="preserve">final </w:t>
      </w:r>
      <w:r w:rsidR="00537131" w:rsidRPr="00736117">
        <w:rPr>
          <w:rFonts w:ascii="Times New Roman" w:hAnsi="Times New Roman" w:cs="Times New Roman"/>
          <w:sz w:val="24"/>
          <w:szCs w:val="24"/>
        </w:rPr>
        <w:t xml:space="preserve">parts of my essay, I want to </w:t>
      </w:r>
      <w:r w:rsidRPr="00736117">
        <w:rPr>
          <w:rFonts w:ascii="Times New Roman" w:hAnsi="Times New Roman" w:cs="Times New Roman"/>
          <w:sz w:val="24"/>
          <w:szCs w:val="24"/>
        </w:rPr>
        <w:t xml:space="preserve">examine </w:t>
      </w:r>
      <w:r w:rsidR="00537131" w:rsidRPr="00736117">
        <w:rPr>
          <w:rFonts w:ascii="Times New Roman" w:hAnsi="Times New Roman" w:cs="Times New Roman"/>
          <w:sz w:val="24"/>
          <w:szCs w:val="24"/>
        </w:rPr>
        <w:t xml:space="preserve">what I said about nature and the field of existential differences </w:t>
      </w:r>
      <w:r w:rsidRPr="00736117">
        <w:rPr>
          <w:rFonts w:ascii="Times New Roman" w:hAnsi="Times New Roman" w:cs="Times New Roman"/>
          <w:sz w:val="24"/>
          <w:szCs w:val="24"/>
        </w:rPr>
        <w:t xml:space="preserve">in relation to </w:t>
      </w:r>
      <w:r w:rsidR="00537131" w:rsidRPr="00736117">
        <w:rPr>
          <w:rFonts w:ascii="Times New Roman" w:hAnsi="Times New Roman" w:cs="Times New Roman"/>
          <w:sz w:val="24"/>
          <w:szCs w:val="24"/>
        </w:rPr>
        <w:t xml:space="preserve">Romanticism. For many contemporary thinkers who </w:t>
      </w:r>
      <w:r w:rsidRPr="00736117">
        <w:rPr>
          <w:rFonts w:ascii="Times New Roman" w:hAnsi="Times New Roman" w:cs="Times New Roman"/>
          <w:sz w:val="24"/>
          <w:szCs w:val="24"/>
        </w:rPr>
        <w:t xml:space="preserve">attempt </w:t>
      </w:r>
      <w:r w:rsidR="00537131" w:rsidRPr="00736117">
        <w:rPr>
          <w:rFonts w:ascii="Times New Roman" w:hAnsi="Times New Roman" w:cs="Times New Roman"/>
          <w:sz w:val="24"/>
          <w:szCs w:val="24"/>
        </w:rPr>
        <w:t>to get rid of the concept of nature and to create an ecology without or against nature, Romanticism is the target. Let</w:t>
      </w:r>
      <w:r w:rsidR="00327588" w:rsidRPr="00736117">
        <w:rPr>
          <w:rFonts w:ascii="Times New Roman" w:hAnsi="Times New Roman" w:cs="Times New Roman"/>
          <w:sz w:val="24"/>
          <w:szCs w:val="24"/>
        </w:rPr>
        <w:t xml:space="preserve"> u</w:t>
      </w:r>
      <w:r w:rsidR="00537131" w:rsidRPr="00736117">
        <w:rPr>
          <w:rFonts w:ascii="Times New Roman" w:hAnsi="Times New Roman" w:cs="Times New Roman"/>
          <w:sz w:val="24"/>
          <w:szCs w:val="24"/>
        </w:rPr>
        <w:t xml:space="preserve">s take the example of </w:t>
      </w:r>
      <w:r w:rsidR="00327588" w:rsidRPr="00736117">
        <w:rPr>
          <w:rFonts w:ascii="Times New Roman" w:hAnsi="Times New Roman" w:cs="Times New Roman"/>
          <w:sz w:val="24"/>
          <w:szCs w:val="24"/>
        </w:rPr>
        <w:t xml:space="preserve">contemporary thinker </w:t>
      </w:r>
      <w:r w:rsidR="00537131" w:rsidRPr="00736117">
        <w:rPr>
          <w:rFonts w:ascii="Times New Roman" w:hAnsi="Times New Roman" w:cs="Times New Roman"/>
          <w:sz w:val="24"/>
          <w:szCs w:val="24"/>
        </w:rPr>
        <w:t>Timothy Morton who argues that, in our “ecological age,” “we are realizing that absolutely everything is absolutely connected to absolutely everything else”</w:t>
      </w:r>
      <w:r w:rsidR="00C90F98" w:rsidRPr="00736117">
        <w:rPr>
          <w:rFonts w:ascii="Times New Roman" w:hAnsi="Times New Roman" w:cs="Times New Roman"/>
          <w:sz w:val="24"/>
          <w:szCs w:val="24"/>
        </w:rPr>
        <w:t xml:space="preserve"> (</w:t>
      </w:r>
      <w:ins w:id="542" w:author="Copyeditor" w:date="2022-09-06T10:52:00Z">
        <w:r w:rsidR="000A5851">
          <w:rPr>
            <w:rFonts w:ascii="Times New Roman" w:hAnsi="Times New Roman" w:cs="Times New Roman"/>
            <w:sz w:val="24"/>
            <w:szCs w:val="24"/>
          </w:rPr>
          <w:t>“Ecology after Capitalism”</w:t>
        </w:r>
      </w:ins>
      <w:del w:id="543" w:author="Copyeditor" w:date="2022-09-06T10:52:00Z">
        <w:r w:rsidR="00C90F98" w:rsidRPr="00736117" w:rsidDel="000A5851">
          <w:rPr>
            <w:rFonts w:ascii="Times New Roman" w:hAnsi="Times New Roman" w:cs="Times New Roman"/>
            <w:sz w:val="24"/>
            <w:szCs w:val="24"/>
          </w:rPr>
          <w:delText>EC</w:delText>
        </w:r>
      </w:del>
      <w:del w:id="544" w:author="Copyeditor" w:date="2022-08-17T21:33:00Z">
        <w:r w:rsidR="00C90F98" w:rsidRPr="00736117" w:rsidDel="001511A1">
          <w:rPr>
            <w:rFonts w:ascii="Times New Roman" w:hAnsi="Times New Roman" w:cs="Times New Roman"/>
            <w:sz w:val="24"/>
            <w:szCs w:val="24"/>
          </w:rPr>
          <w:delText>,</w:delText>
        </w:r>
      </w:del>
      <w:r w:rsidR="00C90F98" w:rsidRPr="00736117">
        <w:rPr>
          <w:rFonts w:ascii="Times New Roman" w:hAnsi="Times New Roman" w:cs="Times New Roman"/>
          <w:sz w:val="24"/>
          <w:szCs w:val="24"/>
        </w:rPr>
        <w:t xml:space="preserve"> 47)</w:t>
      </w:r>
      <w:r w:rsidRPr="00736117">
        <w:rPr>
          <w:rFonts w:ascii="Times New Roman" w:hAnsi="Times New Roman" w:cs="Times New Roman"/>
          <w:sz w:val="24"/>
          <w:szCs w:val="24"/>
        </w:rPr>
        <w:t>.</w:t>
      </w:r>
      <w:r w:rsidR="00537131" w:rsidRPr="00736117">
        <w:rPr>
          <w:rFonts w:ascii="Times New Roman" w:hAnsi="Times New Roman" w:cs="Times New Roman"/>
          <w:sz w:val="24"/>
          <w:szCs w:val="24"/>
        </w:rPr>
        <w:t xml:space="preserve"> </w:t>
      </w:r>
      <w:del w:id="545" w:author="Copyeditor" w:date="2022-08-17T21:33:00Z">
        <w:r w:rsidR="00537131" w:rsidRPr="00736117" w:rsidDel="001511A1">
          <w:rPr>
            <w:rFonts w:ascii="Times New Roman" w:hAnsi="Times New Roman" w:cs="Times New Roman"/>
            <w:sz w:val="24"/>
            <w:szCs w:val="24"/>
          </w:rPr>
          <w:delText xml:space="preserve">Timothy </w:delText>
        </w:r>
      </w:del>
      <w:r w:rsidR="00537131" w:rsidRPr="00736117">
        <w:rPr>
          <w:rFonts w:ascii="Times New Roman" w:hAnsi="Times New Roman" w:cs="Times New Roman"/>
          <w:sz w:val="24"/>
          <w:szCs w:val="24"/>
        </w:rPr>
        <w:t>Morton argues that nature is an “ideological construct”:</w:t>
      </w:r>
      <w:r w:rsidR="002A5CD4" w:rsidRPr="00736117">
        <w:rPr>
          <w:rFonts w:ascii="Times New Roman" w:hAnsi="Times New Roman" w:cs="Times New Roman"/>
          <w:sz w:val="24"/>
          <w:szCs w:val="24"/>
        </w:rPr>
        <w:t xml:space="preserve"> </w:t>
      </w:r>
      <w:r w:rsidR="00537131" w:rsidRPr="00736117">
        <w:rPr>
          <w:rFonts w:ascii="Times New Roman" w:hAnsi="Times New Roman" w:cs="Times New Roman"/>
          <w:sz w:val="24"/>
          <w:szCs w:val="24"/>
        </w:rPr>
        <w:t xml:space="preserve">“What if, finally, Nature as such, the idea of a radical outside to the social system, was a capitalist fantasy, even precisely </w:t>
      </w:r>
      <w:r w:rsidR="00537131" w:rsidRPr="00736117">
        <w:rPr>
          <w:rFonts w:ascii="Times New Roman" w:hAnsi="Times New Roman" w:cs="Times New Roman"/>
          <w:i/>
          <w:sz w:val="24"/>
          <w:szCs w:val="24"/>
        </w:rPr>
        <w:t>the</w:t>
      </w:r>
      <w:r w:rsidR="00537131" w:rsidRPr="00736117">
        <w:rPr>
          <w:rFonts w:ascii="Times New Roman" w:hAnsi="Times New Roman" w:cs="Times New Roman"/>
          <w:sz w:val="24"/>
          <w:szCs w:val="24"/>
        </w:rPr>
        <w:t xml:space="preserve"> capitalist fantasy?” (57)</w:t>
      </w:r>
      <w:ins w:id="546" w:author="Copyeditor" w:date="2022-08-17T21:33:00Z">
        <w:r w:rsidR="001511A1">
          <w:rPr>
            <w:rFonts w:ascii="Times New Roman" w:hAnsi="Times New Roman" w:cs="Times New Roman"/>
            <w:sz w:val="24"/>
            <w:szCs w:val="24"/>
          </w:rPr>
          <w:t>.</w:t>
        </w:r>
      </w:ins>
    </w:p>
    <w:p w14:paraId="09DB0509" w14:textId="215F45A8" w:rsidR="00385E24" w:rsidRPr="00736117" w:rsidRDefault="00522F40" w:rsidP="00DC0D7B">
      <w:pPr>
        <w:pStyle w:val="ListParagraph"/>
        <w:spacing w:line="480" w:lineRule="auto"/>
        <w:ind w:firstLine="720"/>
        <w:rPr>
          <w:rFonts w:ascii="Times New Roman" w:hAnsi="Times New Roman" w:cs="Times New Roman"/>
          <w:sz w:val="24"/>
          <w:szCs w:val="24"/>
        </w:rPr>
      </w:pPr>
      <w:r w:rsidRPr="00736117">
        <w:rPr>
          <w:rFonts w:ascii="Times New Roman" w:hAnsi="Times New Roman" w:cs="Times New Roman"/>
          <w:sz w:val="24"/>
          <w:szCs w:val="24"/>
        </w:rPr>
        <w:t xml:space="preserve">Yet this statement </w:t>
      </w:r>
      <w:r w:rsidR="00644D9F" w:rsidRPr="00736117">
        <w:rPr>
          <w:rFonts w:ascii="Times New Roman" w:hAnsi="Times New Roman" w:cs="Times New Roman"/>
          <w:sz w:val="24"/>
          <w:szCs w:val="24"/>
        </w:rPr>
        <w:t>raises two difficulties.</w:t>
      </w:r>
      <w:r w:rsidR="00537131" w:rsidRPr="00736117">
        <w:rPr>
          <w:rFonts w:ascii="Times New Roman" w:hAnsi="Times New Roman" w:cs="Times New Roman"/>
          <w:sz w:val="24"/>
          <w:szCs w:val="24"/>
        </w:rPr>
        <w:t xml:space="preserve"> First, it</w:t>
      </w:r>
      <w:r w:rsidR="00327588" w:rsidRPr="00736117">
        <w:rPr>
          <w:rFonts w:ascii="Times New Roman" w:hAnsi="Times New Roman" w:cs="Times New Roman"/>
          <w:sz w:val="24"/>
          <w:szCs w:val="24"/>
        </w:rPr>
        <w:t xml:space="preserve"> i</w:t>
      </w:r>
      <w:r w:rsidR="00537131" w:rsidRPr="00736117">
        <w:rPr>
          <w:rFonts w:ascii="Times New Roman" w:hAnsi="Times New Roman" w:cs="Times New Roman"/>
          <w:sz w:val="24"/>
          <w:szCs w:val="24"/>
        </w:rPr>
        <w:t>s</w:t>
      </w:r>
      <w:ins w:id="547" w:author="Copyeditor" w:date="2022-08-23T17:20:00Z">
        <w:r w:rsidR="00615A18">
          <w:rPr>
            <w:rFonts w:ascii="Times New Roman" w:hAnsi="Times New Roman" w:cs="Times New Roman"/>
            <w:sz w:val="24"/>
            <w:szCs w:val="24"/>
          </w:rPr>
          <w:t>,</w:t>
        </w:r>
      </w:ins>
      <w:r w:rsidR="00537131" w:rsidRPr="00736117">
        <w:rPr>
          <w:rFonts w:ascii="Times New Roman" w:hAnsi="Times New Roman" w:cs="Times New Roman"/>
          <w:sz w:val="24"/>
          <w:szCs w:val="24"/>
        </w:rPr>
        <w:t xml:space="preserve"> unfortunately</w:t>
      </w:r>
      <w:ins w:id="548" w:author="Copyeditor" w:date="2022-08-23T17:20:00Z">
        <w:r w:rsidR="00615A18">
          <w:rPr>
            <w:rFonts w:ascii="Times New Roman" w:hAnsi="Times New Roman" w:cs="Times New Roman"/>
            <w:sz w:val="24"/>
            <w:szCs w:val="24"/>
          </w:rPr>
          <w:t>,</w:t>
        </w:r>
      </w:ins>
      <w:r w:rsidR="00537131" w:rsidRPr="00736117">
        <w:rPr>
          <w:rFonts w:ascii="Times New Roman" w:hAnsi="Times New Roman" w:cs="Times New Roman"/>
          <w:sz w:val="24"/>
          <w:szCs w:val="24"/>
        </w:rPr>
        <w:t xml:space="preserve"> possible to reverse Morton’s statement: </w:t>
      </w:r>
      <w:r w:rsidR="00A1534B" w:rsidRPr="00736117">
        <w:rPr>
          <w:rFonts w:ascii="Times New Roman" w:hAnsi="Times New Roman" w:cs="Times New Roman"/>
          <w:sz w:val="24"/>
          <w:szCs w:val="24"/>
        </w:rPr>
        <w:t>w</w:t>
      </w:r>
      <w:r w:rsidR="00537131" w:rsidRPr="00736117">
        <w:rPr>
          <w:rFonts w:ascii="Times New Roman" w:hAnsi="Times New Roman" w:cs="Times New Roman"/>
          <w:sz w:val="24"/>
          <w:szCs w:val="24"/>
        </w:rPr>
        <w:t xml:space="preserve">hat if, finally, the lack of a radical outside to the capitalist system was precisely </w:t>
      </w:r>
      <w:r w:rsidR="00537131" w:rsidRPr="00736117">
        <w:rPr>
          <w:rFonts w:ascii="Times New Roman" w:hAnsi="Times New Roman" w:cs="Times New Roman"/>
          <w:i/>
          <w:sz w:val="24"/>
          <w:szCs w:val="24"/>
        </w:rPr>
        <w:t>the</w:t>
      </w:r>
      <w:r w:rsidR="00537131" w:rsidRPr="00736117">
        <w:rPr>
          <w:rFonts w:ascii="Times New Roman" w:hAnsi="Times New Roman" w:cs="Times New Roman"/>
          <w:sz w:val="24"/>
          <w:szCs w:val="24"/>
        </w:rPr>
        <w:t xml:space="preserve"> capitalist fantasy, the technological-capitalist program informing the financial sphere? Second, I</w:t>
      </w:r>
      <w:r w:rsidR="00327588" w:rsidRPr="00736117">
        <w:rPr>
          <w:rFonts w:ascii="Times New Roman" w:hAnsi="Times New Roman" w:cs="Times New Roman"/>
          <w:sz w:val="24"/>
          <w:szCs w:val="24"/>
        </w:rPr>
        <w:t xml:space="preserve"> a</w:t>
      </w:r>
      <w:r w:rsidR="00537131" w:rsidRPr="00736117">
        <w:rPr>
          <w:rFonts w:ascii="Times New Roman" w:hAnsi="Times New Roman" w:cs="Times New Roman"/>
          <w:sz w:val="24"/>
          <w:szCs w:val="24"/>
        </w:rPr>
        <w:t xml:space="preserve">m not at all sure that the main </w:t>
      </w:r>
      <w:r w:rsidR="00A03511" w:rsidRPr="00736117">
        <w:rPr>
          <w:rFonts w:ascii="Times New Roman" w:hAnsi="Times New Roman" w:cs="Times New Roman"/>
          <w:sz w:val="24"/>
          <w:szCs w:val="24"/>
        </w:rPr>
        <w:t xml:space="preserve">strategy </w:t>
      </w:r>
      <w:r w:rsidR="00537131" w:rsidRPr="00736117">
        <w:rPr>
          <w:rFonts w:ascii="Times New Roman" w:hAnsi="Times New Roman" w:cs="Times New Roman"/>
          <w:sz w:val="24"/>
          <w:szCs w:val="24"/>
        </w:rPr>
        <w:t>of romanticism was to turn nature into a transcendental principle. The fact, quoting Morton, that nature “wavers between the divine and the material</w:t>
      </w:r>
      <w:r w:rsidR="00644D9F" w:rsidRPr="00736117">
        <w:rPr>
          <w:rFonts w:ascii="Times New Roman" w:hAnsi="Times New Roman" w:cs="Times New Roman"/>
          <w:sz w:val="24"/>
          <w:szCs w:val="24"/>
        </w:rPr>
        <w:t>,</w:t>
      </w:r>
      <w:r w:rsidR="00537131" w:rsidRPr="00736117">
        <w:rPr>
          <w:rFonts w:ascii="Times New Roman" w:hAnsi="Times New Roman" w:cs="Times New Roman"/>
          <w:sz w:val="24"/>
          <w:szCs w:val="24"/>
        </w:rPr>
        <w:t>” between “essence” and “substance</w:t>
      </w:r>
      <w:r w:rsidR="00C90F98" w:rsidRPr="00736117">
        <w:rPr>
          <w:rFonts w:ascii="Times New Roman" w:hAnsi="Times New Roman" w:cs="Times New Roman"/>
          <w:sz w:val="24"/>
          <w:szCs w:val="24"/>
        </w:rPr>
        <w:t>,</w:t>
      </w:r>
      <w:r w:rsidR="00537131" w:rsidRPr="00736117">
        <w:rPr>
          <w:rFonts w:ascii="Times New Roman" w:hAnsi="Times New Roman" w:cs="Times New Roman"/>
          <w:sz w:val="24"/>
          <w:szCs w:val="24"/>
        </w:rPr>
        <w:t xml:space="preserve">” has to be understood </w:t>
      </w:r>
      <w:r w:rsidR="00A03511" w:rsidRPr="00736117">
        <w:rPr>
          <w:rFonts w:ascii="Times New Roman" w:hAnsi="Times New Roman" w:cs="Times New Roman"/>
          <w:sz w:val="24"/>
          <w:szCs w:val="24"/>
        </w:rPr>
        <w:t xml:space="preserve">not </w:t>
      </w:r>
      <w:r w:rsidR="00537131" w:rsidRPr="00736117">
        <w:rPr>
          <w:rFonts w:ascii="Times New Roman" w:hAnsi="Times New Roman" w:cs="Times New Roman"/>
          <w:sz w:val="24"/>
          <w:szCs w:val="24"/>
        </w:rPr>
        <w:t xml:space="preserve">as a theoretical weakness or a dead end, </w:t>
      </w:r>
      <w:r w:rsidR="00107794" w:rsidRPr="00736117">
        <w:rPr>
          <w:rFonts w:ascii="Times New Roman" w:hAnsi="Times New Roman" w:cs="Times New Roman"/>
          <w:sz w:val="24"/>
          <w:szCs w:val="24"/>
        </w:rPr>
        <w:t xml:space="preserve">as Morton </w:t>
      </w:r>
      <w:r w:rsidR="00A03511" w:rsidRPr="00736117">
        <w:rPr>
          <w:rFonts w:ascii="Times New Roman" w:hAnsi="Times New Roman" w:cs="Times New Roman"/>
          <w:sz w:val="24"/>
          <w:szCs w:val="24"/>
        </w:rPr>
        <w:t>thinks</w:t>
      </w:r>
      <w:del w:id="549" w:author="Copyeditor" w:date="2022-08-17T21:36:00Z">
        <w:r w:rsidR="00A03511" w:rsidRPr="00736117" w:rsidDel="001511A1">
          <w:rPr>
            <w:rFonts w:ascii="Times New Roman" w:hAnsi="Times New Roman" w:cs="Times New Roman"/>
            <w:sz w:val="24"/>
            <w:szCs w:val="24"/>
          </w:rPr>
          <w:delText xml:space="preserve"> </w:delText>
        </w:r>
        <w:r w:rsidR="00D64D4B" w:rsidRPr="00736117" w:rsidDel="001511A1">
          <w:rPr>
            <w:rFonts w:ascii="Times New Roman" w:hAnsi="Times New Roman" w:cs="Times New Roman"/>
            <w:sz w:val="24"/>
            <w:szCs w:val="24"/>
          </w:rPr>
          <w:delText>(EN</w:delText>
        </w:r>
      </w:del>
      <w:del w:id="550" w:author="Copyeditor" w:date="2022-08-17T21:35:00Z">
        <w:r w:rsidR="00D64D4B" w:rsidRPr="00736117" w:rsidDel="001511A1">
          <w:rPr>
            <w:rFonts w:ascii="Times New Roman" w:hAnsi="Times New Roman" w:cs="Times New Roman"/>
            <w:sz w:val="24"/>
            <w:szCs w:val="24"/>
          </w:rPr>
          <w:delText>,</w:delText>
        </w:r>
      </w:del>
      <w:del w:id="551" w:author="Copyeditor" w:date="2022-08-17T21:36:00Z">
        <w:r w:rsidR="00D64D4B" w:rsidRPr="00736117" w:rsidDel="001511A1">
          <w:rPr>
            <w:rFonts w:ascii="Times New Roman" w:hAnsi="Times New Roman" w:cs="Times New Roman"/>
            <w:sz w:val="24"/>
            <w:szCs w:val="24"/>
          </w:rPr>
          <w:delText xml:space="preserve"> 14, 16)</w:delText>
        </w:r>
        <w:r w:rsidR="00107794" w:rsidRPr="00736117" w:rsidDel="001511A1">
          <w:rPr>
            <w:rFonts w:ascii="Times New Roman" w:hAnsi="Times New Roman" w:cs="Times New Roman"/>
            <w:sz w:val="24"/>
            <w:szCs w:val="24"/>
          </w:rPr>
          <w:delText>,</w:delText>
        </w:r>
      </w:del>
      <w:r w:rsidR="00107794" w:rsidRPr="00736117">
        <w:rPr>
          <w:rFonts w:ascii="Times New Roman" w:hAnsi="Times New Roman" w:cs="Times New Roman"/>
          <w:sz w:val="24"/>
          <w:szCs w:val="24"/>
        </w:rPr>
        <w:t xml:space="preserve"> </w:t>
      </w:r>
      <w:r w:rsidR="00537131" w:rsidRPr="00736117">
        <w:rPr>
          <w:rFonts w:ascii="Times New Roman" w:hAnsi="Times New Roman" w:cs="Times New Roman"/>
          <w:sz w:val="24"/>
          <w:szCs w:val="24"/>
        </w:rPr>
        <w:t xml:space="preserve">but as a </w:t>
      </w:r>
      <w:r w:rsidR="00537131" w:rsidRPr="00511CBA">
        <w:rPr>
          <w:rFonts w:ascii="Times New Roman" w:hAnsi="Times New Roman" w:cs="Times New Roman"/>
          <w:iCs/>
          <w:sz w:val="24"/>
          <w:szCs w:val="24"/>
          <w:rPrChange w:id="552" w:author="Copyeditor" w:date="2022-08-17T21:36:00Z">
            <w:rPr>
              <w:rFonts w:ascii="Times New Roman" w:hAnsi="Times New Roman" w:cs="Times New Roman"/>
              <w:i/>
              <w:sz w:val="24"/>
              <w:szCs w:val="24"/>
            </w:rPr>
          </w:rPrChange>
        </w:rPr>
        <w:t>problem</w:t>
      </w:r>
      <w:ins w:id="553" w:author="Copyeditor" w:date="2022-08-17T21:36:00Z">
        <w:r w:rsidR="00511CBA">
          <w:rPr>
            <w:rFonts w:ascii="Times New Roman" w:hAnsi="Times New Roman" w:cs="Times New Roman"/>
            <w:i/>
            <w:sz w:val="24"/>
            <w:szCs w:val="24"/>
          </w:rPr>
          <w:t xml:space="preserve"> </w:t>
        </w:r>
        <w:r w:rsidR="00511CBA" w:rsidRPr="00736117">
          <w:rPr>
            <w:rFonts w:ascii="Times New Roman" w:hAnsi="Times New Roman" w:cs="Times New Roman"/>
            <w:sz w:val="24"/>
            <w:szCs w:val="24"/>
          </w:rPr>
          <w:t>(</w:t>
        </w:r>
      </w:ins>
      <w:ins w:id="554" w:author="Copyeditor" w:date="2022-09-06T10:54:00Z">
        <w:r w:rsidR="000A5851" w:rsidRPr="000A5851">
          <w:rPr>
            <w:rFonts w:ascii="Times New Roman" w:hAnsi="Times New Roman" w:cs="Times New Roman"/>
            <w:i/>
            <w:iCs/>
            <w:sz w:val="24"/>
            <w:szCs w:val="24"/>
            <w:rPrChange w:id="555" w:author="Copyeditor" w:date="2022-09-06T10:54:00Z">
              <w:rPr>
                <w:rFonts w:ascii="Times New Roman" w:hAnsi="Times New Roman" w:cs="Times New Roman"/>
                <w:sz w:val="24"/>
                <w:szCs w:val="24"/>
              </w:rPr>
            </w:rPrChange>
          </w:rPr>
          <w:t>Ecology without Nature</w:t>
        </w:r>
      </w:ins>
      <w:ins w:id="556" w:author="Copyeditor" w:date="2022-08-17T21:36:00Z">
        <w:r w:rsidR="00511CBA" w:rsidRPr="000A5851">
          <w:rPr>
            <w:rFonts w:ascii="Times New Roman" w:hAnsi="Times New Roman" w:cs="Times New Roman"/>
            <w:i/>
            <w:iCs/>
            <w:sz w:val="24"/>
            <w:szCs w:val="24"/>
            <w:rPrChange w:id="557" w:author="Copyeditor" w:date="2022-09-06T10:54:00Z">
              <w:rPr>
                <w:rFonts w:ascii="Times New Roman" w:hAnsi="Times New Roman" w:cs="Times New Roman"/>
                <w:sz w:val="24"/>
                <w:szCs w:val="24"/>
              </w:rPr>
            </w:rPrChange>
          </w:rPr>
          <w:t xml:space="preserve"> </w:t>
        </w:r>
        <w:r w:rsidR="00511CBA" w:rsidRPr="00736117">
          <w:rPr>
            <w:rFonts w:ascii="Times New Roman" w:hAnsi="Times New Roman" w:cs="Times New Roman"/>
            <w:sz w:val="24"/>
            <w:szCs w:val="24"/>
          </w:rPr>
          <w:t>14, 16</w:t>
        </w:r>
      </w:ins>
      <w:del w:id="558" w:author="Copyeditor" w:date="2022-08-17T21:39:00Z">
        <w:r w:rsidR="00537131" w:rsidRPr="00736117" w:rsidDel="00511CBA">
          <w:rPr>
            <w:rFonts w:ascii="Times New Roman" w:hAnsi="Times New Roman" w:cs="Times New Roman"/>
            <w:sz w:val="24"/>
            <w:szCs w:val="24"/>
          </w:rPr>
          <w:delText xml:space="preserve">, </w:delText>
        </w:r>
      </w:del>
      <w:ins w:id="559" w:author="Copyeditor" w:date="2022-08-17T21:39:00Z">
        <w:r w:rsidR="00511CBA" w:rsidRPr="00736117">
          <w:rPr>
            <w:rFonts w:ascii="Times New Roman" w:hAnsi="Times New Roman" w:cs="Times New Roman"/>
            <w:sz w:val="24"/>
            <w:szCs w:val="24"/>
          </w:rPr>
          <w:t>)</w:t>
        </w:r>
        <w:r w:rsidR="00511CBA">
          <w:rPr>
            <w:rFonts w:ascii="Times New Roman" w:hAnsi="Times New Roman" w:cs="Times New Roman"/>
            <w:sz w:val="24"/>
            <w:szCs w:val="24"/>
          </w:rPr>
          <w:t>;</w:t>
        </w:r>
        <w:r w:rsidR="00511CBA" w:rsidRPr="00736117">
          <w:rPr>
            <w:rFonts w:ascii="Times New Roman" w:hAnsi="Times New Roman" w:cs="Times New Roman"/>
            <w:sz w:val="24"/>
            <w:szCs w:val="24"/>
          </w:rPr>
          <w:t xml:space="preserve"> </w:t>
        </w:r>
      </w:ins>
      <w:r w:rsidR="00537131" w:rsidRPr="00736117">
        <w:rPr>
          <w:rFonts w:ascii="Times New Roman" w:hAnsi="Times New Roman" w:cs="Times New Roman"/>
          <w:sz w:val="24"/>
          <w:szCs w:val="24"/>
        </w:rPr>
        <w:t>etymologically speaking</w:t>
      </w:r>
      <w:ins w:id="560" w:author="Copyeditor" w:date="2022-08-17T21:39:00Z">
        <w:r w:rsidR="00511CBA">
          <w:rPr>
            <w:rFonts w:ascii="Times New Roman" w:hAnsi="Times New Roman" w:cs="Times New Roman"/>
            <w:sz w:val="24"/>
            <w:szCs w:val="24"/>
          </w:rPr>
          <w:t>,</w:t>
        </w:r>
      </w:ins>
      <w:del w:id="561" w:author="Copyeditor" w:date="2022-08-17T21:39:00Z">
        <w:r w:rsidR="00537131" w:rsidRPr="00736117" w:rsidDel="00511CBA">
          <w:rPr>
            <w:rFonts w:ascii="Times New Roman" w:hAnsi="Times New Roman" w:cs="Times New Roman"/>
            <w:sz w:val="24"/>
            <w:szCs w:val="24"/>
          </w:rPr>
          <w:delText>:</w:delText>
        </w:r>
      </w:del>
      <w:r w:rsidR="00537131" w:rsidRPr="00736117">
        <w:rPr>
          <w:rFonts w:ascii="Times New Roman" w:hAnsi="Times New Roman" w:cs="Times New Roman"/>
          <w:sz w:val="24"/>
          <w:szCs w:val="24"/>
        </w:rPr>
        <w:t xml:space="preserve"> what is thrown </w:t>
      </w:r>
      <w:r w:rsidR="00644D9F" w:rsidRPr="00736117">
        <w:rPr>
          <w:rFonts w:ascii="Times New Roman" w:hAnsi="Times New Roman" w:cs="Times New Roman"/>
          <w:sz w:val="24"/>
          <w:szCs w:val="24"/>
        </w:rPr>
        <w:t>(</w:t>
      </w:r>
      <w:proofErr w:type="spellStart"/>
      <w:r w:rsidR="00644D9F" w:rsidRPr="00736117">
        <w:rPr>
          <w:rFonts w:ascii="Times New Roman" w:hAnsi="Times New Roman" w:cs="Times New Roman"/>
          <w:i/>
          <w:sz w:val="24"/>
          <w:szCs w:val="24"/>
        </w:rPr>
        <w:t>ballein</w:t>
      </w:r>
      <w:proofErr w:type="spellEnd"/>
      <w:r w:rsidR="00644D9F" w:rsidRPr="00736117">
        <w:rPr>
          <w:rFonts w:ascii="Times New Roman" w:hAnsi="Times New Roman" w:cs="Times New Roman"/>
          <w:sz w:val="24"/>
          <w:szCs w:val="24"/>
        </w:rPr>
        <w:t xml:space="preserve">) </w:t>
      </w:r>
      <w:r w:rsidR="00537131" w:rsidRPr="00736117">
        <w:rPr>
          <w:rFonts w:ascii="Times New Roman" w:hAnsi="Times New Roman" w:cs="Times New Roman"/>
          <w:sz w:val="24"/>
          <w:szCs w:val="24"/>
        </w:rPr>
        <w:t>before</w:t>
      </w:r>
      <w:r w:rsidR="00644D9F" w:rsidRPr="00736117">
        <w:rPr>
          <w:rFonts w:ascii="Times New Roman" w:hAnsi="Times New Roman" w:cs="Times New Roman"/>
          <w:sz w:val="24"/>
          <w:szCs w:val="24"/>
        </w:rPr>
        <w:t xml:space="preserve"> (</w:t>
      </w:r>
      <w:r w:rsidR="00644D9F" w:rsidRPr="00736117">
        <w:rPr>
          <w:rFonts w:ascii="Times New Roman" w:hAnsi="Times New Roman" w:cs="Times New Roman"/>
          <w:i/>
          <w:sz w:val="24"/>
          <w:szCs w:val="24"/>
        </w:rPr>
        <w:t>pro</w:t>
      </w:r>
      <w:r w:rsidR="00644D9F" w:rsidRPr="00736117">
        <w:rPr>
          <w:rFonts w:ascii="Times New Roman" w:hAnsi="Times New Roman" w:cs="Times New Roman"/>
          <w:sz w:val="24"/>
          <w:szCs w:val="24"/>
        </w:rPr>
        <w:t>)</w:t>
      </w:r>
      <w:r w:rsidR="00537131" w:rsidRPr="00736117">
        <w:rPr>
          <w:rFonts w:ascii="Times New Roman" w:hAnsi="Times New Roman" w:cs="Times New Roman"/>
          <w:sz w:val="24"/>
          <w:szCs w:val="24"/>
        </w:rPr>
        <w:t xml:space="preserve"> us</w:t>
      </w:r>
      <w:r w:rsidR="00A03511" w:rsidRPr="00736117">
        <w:rPr>
          <w:rFonts w:ascii="Times New Roman" w:hAnsi="Times New Roman" w:cs="Times New Roman"/>
          <w:sz w:val="24"/>
          <w:szCs w:val="24"/>
        </w:rPr>
        <w:t xml:space="preserve"> is </w:t>
      </w:r>
      <w:r w:rsidR="00537131" w:rsidRPr="00736117">
        <w:rPr>
          <w:rFonts w:ascii="Times New Roman" w:hAnsi="Times New Roman" w:cs="Times New Roman"/>
          <w:sz w:val="24"/>
          <w:szCs w:val="24"/>
        </w:rPr>
        <w:t>what we have to deal with.</w:t>
      </w:r>
      <w:r w:rsidR="00C90F98" w:rsidRPr="00736117">
        <w:rPr>
          <w:rFonts w:ascii="Times New Roman" w:hAnsi="Times New Roman" w:cs="Times New Roman"/>
          <w:sz w:val="24"/>
          <w:szCs w:val="24"/>
        </w:rPr>
        <w:t xml:space="preserve"> </w:t>
      </w:r>
      <w:r w:rsidR="00537131" w:rsidRPr="00736117">
        <w:rPr>
          <w:rFonts w:ascii="Times New Roman" w:hAnsi="Times New Roman" w:cs="Times New Roman"/>
          <w:sz w:val="24"/>
          <w:szCs w:val="24"/>
        </w:rPr>
        <w:t xml:space="preserve">Maybe the reduction of nature to a pure material product </w:t>
      </w:r>
      <w:r w:rsidR="00537131" w:rsidRPr="00C84552">
        <w:rPr>
          <w:rFonts w:ascii="Times New Roman" w:hAnsi="Times New Roman" w:cs="Times New Roman"/>
          <w:iCs/>
          <w:sz w:val="24"/>
          <w:szCs w:val="24"/>
          <w:rPrChange w:id="562" w:author="Copyeditor" w:date="2022-08-17T21:44:00Z">
            <w:rPr>
              <w:rFonts w:ascii="Times New Roman" w:hAnsi="Times New Roman" w:cs="Times New Roman"/>
              <w:i/>
              <w:sz w:val="24"/>
              <w:szCs w:val="24"/>
            </w:rPr>
          </w:rPrChange>
        </w:rPr>
        <w:t>or</w:t>
      </w:r>
      <w:r w:rsidR="00537131" w:rsidRPr="00736117">
        <w:rPr>
          <w:rFonts w:ascii="Times New Roman" w:hAnsi="Times New Roman" w:cs="Times New Roman"/>
          <w:sz w:val="24"/>
          <w:szCs w:val="24"/>
        </w:rPr>
        <w:t xml:space="preserve"> to the supernatural, namely the divine, represents two bad solutions to this problem</w:t>
      </w:r>
      <w:r w:rsidR="00107794" w:rsidRPr="00736117">
        <w:rPr>
          <w:rFonts w:ascii="Times New Roman" w:hAnsi="Times New Roman" w:cs="Times New Roman"/>
          <w:sz w:val="24"/>
          <w:szCs w:val="24"/>
        </w:rPr>
        <w:t>; maybe nature is a milieu encompassing these two extreme existential states</w:t>
      </w:r>
      <w:r w:rsidR="00537131" w:rsidRPr="00736117">
        <w:rPr>
          <w:rFonts w:ascii="Times New Roman" w:hAnsi="Times New Roman" w:cs="Times New Roman"/>
          <w:sz w:val="24"/>
          <w:szCs w:val="24"/>
        </w:rPr>
        <w:t xml:space="preserve">. In order to highlight my </w:t>
      </w:r>
      <w:r w:rsidR="00537131" w:rsidRPr="00736117">
        <w:rPr>
          <w:rFonts w:ascii="Times New Roman" w:hAnsi="Times New Roman" w:cs="Times New Roman"/>
          <w:sz w:val="24"/>
          <w:szCs w:val="24"/>
        </w:rPr>
        <w:lastRenderedPageBreak/>
        <w:t xml:space="preserve">approach, I would like to </w:t>
      </w:r>
      <w:r w:rsidR="00B2463E" w:rsidRPr="00736117">
        <w:rPr>
          <w:rFonts w:ascii="Times New Roman" w:hAnsi="Times New Roman" w:cs="Times New Roman"/>
          <w:sz w:val="24"/>
          <w:szCs w:val="24"/>
        </w:rPr>
        <w:t xml:space="preserve">focus on two figures of Romanticism: </w:t>
      </w:r>
      <w:r w:rsidR="00D64D4B" w:rsidRPr="00736117">
        <w:rPr>
          <w:rFonts w:ascii="Times New Roman" w:hAnsi="Times New Roman" w:cs="Times New Roman"/>
          <w:sz w:val="24"/>
          <w:szCs w:val="24"/>
        </w:rPr>
        <w:t xml:space="preserve">Victor </w:t>
      </w:r>
      <w:r w:rsidR="00B2463E" w:rsidRPr="00736117">
        <w:rPr>
          <w:rFonts w:ascii="Times New Roman" w:hAnsi="Times New Roman" w:cs="Times New Roman"/>
          <w:sz w:val="24"/>
          <w:szCs w:val="24"/>
        </w:rPr>
        <w:t>Hugo</w:t>
      </w:r>
      <w:del w:id="563" w:author="Copyeditor" w:date="2022-08-17T21:45:00Z">
        <w:r w:rsidR="00D64D4B" w:rsidRPr="00736117" w:rsidDel="00C84552">
          <w:rPr>
            <w:rFonts w:ascii="Times New Roman" w:hAnsi="Times New Roman" w:cs="Times New Roman"/>
            <w:sz w:val="24"/>
            <w:szCs w:val="24"/>
          </w:rPr>
          <w:delText>,</w:delText>
        </w:r>
      </w:del>
      <w:r w:rsidR="00B2463E" w:rsidRPr="00736117">
        <w:rPr>
          <w:rFonts w:ascii="Times New Roman" w:hAnsi="Times New Roman" w:cs="Times New Roman"/>
          <w:sz w:val="24"/>
          <w:szCs w:val="24"/>
        </w:rPr>
        <w:t xml:space="preserve"> and </w:t>
      </w:r>
      <w:r w:rsidR="00D64D4B" w:rsidRPr="00736117">
        <w:rPr>
          <w:rFonts w:ascii="Times New Roman" w:hAnsi="Times New Roman" w:cs="Times New Roman"/>
          <w:sz w:val="24"/>
          <w:szCs w:val="24"/>
        </w:rPr>
        <w:t xml:space="preserve">Jean-Jacques </w:t>
      </w:r>
      <w:r w:rsidR="00B2463E" w:rsidRPr="00736117">
        <w:rPr>
          <w:rFonts w:ascii="Times New Roman" w:hAnsi="Times New Roman" w:cs="Times New Roman"/>
          <w:sz w:val="24"/>
          <w:szCs w:val="24"/>
        </w:rPr>
        <w:t>Rousseau.</w:t>
      </w:r>
    </w:p>
    <w:p w14:paraId="04A8F8F6" w14:textId="4CA5F862" w:rsidR="00F125EA" w:rsidRPr="00736117" w:rsidDel="00361542" w:rsidRDefault="00B2463E" w:rsidP="00361542">
      <w:pPr>
        <w:pStyle w:val="ListParagraph"/>
        <w:spacing w:line="480" w:lineRule="auto"/>
        <w:ind w:left="0" w:firstLine="720"/>
        <w:rPr>
          <w:del w:id="564" w:author="Copyeditor" w:date="2022-08-18T16:10:00Z"/>
          <w:rFonts w:ascii="Times New Roman" w:hAnsi="Times New Roman" w:cs="Times New Roman"/>
          <w:sz w:val="24"/>
          <w:szCs w:val="24"/>
        </w:rPr>
      </w:pPr>
      <w:r w:rsidRPr="00736117">
        <w:rPr>
          <w:rFonts w:ascii="Times New Roman" w:hAnsi="Times New Roman" w:cs="Times New Roman"/>
          <w:sz w:val="24"/>
          <w:szCs w:val="24"/>
        </w:rPr>
        <w:t xml:space="preserve">Hugo’s works </w:t>
      </w:r>
      <w:r w:rsidR="00182888" w:rsidRPr="00736117">
        <w:rPr>
          <w:rFonts w:ascii="Times New Roman" w:hAnsi="Times New Roman" w:cs="Times New Roman"/>
          <w:sz w:val="24"/>
          <w:szCs w:val="24"/>
        </w:rPr>
        <w:t>illustrate</w:t>
      </w:r>
      <w:del w:id="565" w:author="Copyeditor" w:date="2022-08-23T17:21:00Z">
        <w:r w:rsidR="00182888" w:rsidRPr="00736117" w:rsidDel="008D7CAF">
          <w:rPr>
            <w:rFonts w:ascii="Times New Roman" w:hAnsi="Times New Roman" w:cs="Times New Roman"/>
            <w:sz w:val="24"/>
            <w:szCs w:val="24"/>
          </w:rPr>
          <w:delText>s</w:delText>
        </w:r>
      </w:del>
      <w:r w:rsidRPr="00736117">
        <w:rPr>
          <w:rFonts w:ascii="Times New Roman" w:hAnsi="Times New Roman" w:cs="Times New Roman"/>
          <w:sz w:val="24"/>
          <w:szCs w:val="24"/>
        </w:rPr>
        <w:t xml:space="preserve"> </w:t>
      </w:r>
      <w:r w:rsidR="00182888" w:rsidRPr="00736117">
        <w:rPr>
          <w:rFonts w:ascii="Times New Roman" w:hAnsi="Times New Roman" w:cs="Times New Roman"/>
          <w:sz w:val="24"/>
          <w:szCs w:val="24"/>
        </w:rPr>
        <w:t xml:space="preserve">my definition of romanticism as </w:t>
      </w:r>
      <w:r w:rsidRPr="00736117">
        <w:rPr>
          <w:rFonts w:ascii="Times New Roman" w:hAnsi="Times New Roman" w:cs="Times New Roman"/>
          <w:sz w:val="24"/>
          <w:szCs w:val="24"/>
        </w:rPr>
        <w:t>a space of fundamental polarities</w:t>
      </w:r>
      <w:r w:rsidR="00182888" w:rsidRPr="00736117">
        <w:rPr>
          <w:rFonts w:ascii="Times New Roman" w:hAnsi="Times New Roman" w:cs="Times New Roman"/>
          <w:sz w:val="24"/>
          <w:szCs w:val="24"/>
        </w:rPr>
        <w:t>: the last lines that the poet wrote were “</w:t>
      </w:r>
      <w:proofErr w:type="spellStart"/>
      <w:r w:rsidR="00182888" w:rsidRPr="008D7CAF">
        <w:rPr>
          <w:iCs/>
          <w:rPrChange w:id="566" w:author="Copyeditor" w:date="2022-08-23T17:21:00Z">
            <w:rPr>
              <w:i/>
            </w:rPr>
          </w:rPrChange>
        </w:rPr>
        <w:t>c’est</w:t>
      </w:r>
      <w:proofErr w:type="spellEnd"/>
      <w:r w:rsidR="00182888" w:rsidRPr="008D7CAF">
        <w:rPr>
          <w:iCs/>
          <w:rPrChange w:id="567" w:author="Copyeditor" w:date="2022-08-23T17:21:00Z">
            <w:rPr>
              <w:i/>
            </w:rPr>
          </w:rPrChange>
        </w:rPr>
        <w:t xml:space="preserve"> </w:t>
      </w:r>
      <w:proofErr w:type="spellStart"/>
      <w:r w:rsidR="00182888" w:rsidRPr="008D7CAF">
        <w:rPr>
          <w:iCs/>
          <w:rPrChange w:id="568" w:author="Copyeditor" w:date="2022-08-23T17:21:00Z">
            <w:rPr>
              <w:i/>
            </w:rPr>
          </w:rPrChange>
        </w:rPr>
        <w:t>ici</w:t>
      </w:r>
      <w:proofErr w:type="spellEnd"/>
      <w:r w:rsidR="00182888" w:rsidRPr="008D7CAF">
        <w:rPr>
          <w:iCs/>
          <w:rPrChange w:id="569" w:author="Copyeditor" w:date="2022-08-23T17:21:00Z">
            <w:rPr>
              <w:i/>
            </w:rPr>
          </w:rPrChange>
        </w:rPr>
        <w:t xml:space="preserve"> le combat du jour et de la </w:t>
      </w:r>
      <w:proofErr w:type="spellStart"/>
      <w:r w:rsidR="00182888" w:rsidRPr="008D7CAF">
        <w:rPr>
          <w:iCs/>
          <w:rPrChange w:id="570" w:author="Copyeditor" w:date="2022-08-23T17:21:00Z">
            <w:rPr>
              <w:i/>
            </w:rPr>
          </w:rPrChange>
        </w:rPr>
        <w:t>nuit</w:t>
      </w:r>
      <w:proofErr w:type="spellEnd"/>
      <w:del w:id="571" w:author="Copyeditor" w:date="2022-08-17T21:46:00Z">
        <w:r w:rsidR="00182888" w:rsidRPr="00736117" w:rsidDel="00C84552">
          <w:rPr>
            <w:rFonts w:ascii="Times New Roman" w:hAnsi="Times New Roman" w:cs="Times New Roman"/>
            <w:sz w:val="24"/>
            <w:szCs w:val="24"/>
          </w:rPr>
          <w:delText>,</w:delText>
        </w:r>
      </w:del>
      <w:r w:rsidR="00182888" w:rsidRPr="00736117">
        <w:rPr>
          <w:rFonts w:ascii="Times New Roman" w:hAnsi="Times New Roman" w:cs="Times New Roman"/>
          <w:sz w:val="24"/>
          <w:szCs w:val="24"/>
        </w:rPr>
        <w:t xml:space="preserve">” </w:t>
      </w:r>
      <w:ins w:id="572" w:author="Copyeditor" w:date="2022-08-17T21:46:00Z">
        <w:r w:rsidR="00C84552">
          <w:rPr>
            <w:rFonts w:ascii="Times New Roman" w:hAnsi="Times New Roman" w:cs="Times New Roman"/>
            <w:sz w:val="24"/>
            <w:szCs w:val="24"/>
          </w:rPr>
          <w:t>(</w:t>
        </w:r>
      </w:ins>
      <w:del w:id="573" w:author="Copyeditor" w:date="2022-08-23T16:59:00Z">
        <w:r w:rsidR="00182888" w:rsidRPr="00736117" w:rsidDel="00100ADD">
          <w:rPr>
            <w:rFonts w:ascii="Times New Roman" w:hAnsi="Times New Roman" w:cs="Times New Roman"/>
            <w:sz w:val="24"/>
            <w:szCs w:val="24"/>
          </w:rPr>
          <w:delText>“</w:delText>
        </w:r>
      </w:del>
      <w:r w:rsidR="00182888" w:rsidRPr="00736117">
        <w:rPr>
          <w:rFonts w:ascii="Times New Roman" w:hAnsi="Times New Roman" w:cs="Times New Roman"/>
          <w:sz w:val="24"/>
          <w:szCs w:val="24"/>
        </w:rPr>
        <w:t>here is the struggle between day and night</w:t>
      </w:r>
      <w:del w:id="574" w:author="Copyeditor" w:date="2022-08-23T16:59:00Z">
        <w:r w:rsidR="00182888" w:rsidRPr="00736117" w:rsidDel="00100ADD">
          <w:rPr>
            <w:rFonts w:ascii="Times New Roman" w:hAnsi="Times New Roman" w:cs="Times New Roman"/>
            <w:sz w:val="24"/>
            <w:szCs w:val="24"/>
          </w:rPr>
          <w:delText>”</w:delText>
        </w:r>
      </w:del>
      <w:ins w:id="575" w:author="Copyeditor" w:date="2022-08-17T21:46:00Z">
        <w:r w:rsidR="00C84552">
          <w:rPr>
            <w:rFonts w:ascii="Times New Roman" w:hAnsi="Times New Roman" w:cs="Times New Roman"/>
            <w:sz w:val="24"/>
            <w:szCs w:val="24"/>
          </w:rPr>
          <w:t>)</w:t>
        </w:r>
      </w:ins>
      <w:del w:id="576" w:author="Copyeditor" w:date="2022-08-17T21:46:00Z">
        <w:r w:rsidR="00182888" w:rsidRPr="00736117" w:rsidDel="00C84552">
          <w:rPr>
            <w:rFonts w:ascii="Times New Roman" w:hAnsi="Times New Roman" w:cs="Times New Roman"/>
            <w:sz w:val="24"/>
            <w:szCs w:val="24"/>
          </w:rPr>
          <w:delText xml:space="preserve"> – </w:delText>
        </w:r>
      </w:del>
      <w:ins w:id="577" w:author="Copyeditor" w:date="2022-08-17T21:46:00Z">
        <w:r w:rsidR="00C84552">
          <w:rPr>
            <w:rFonts w:ascii="Times New Roman" w:hAnsi="Times New Roman" w:cs="Times New Roman"/>
            <w:sz w:val="24"/>
            <w:szCs w:val="24"/>
          </w:rPr>
          <w:t>—</w:t>
        </w:r>
      </w:ins>
      <w:r w:rsidR="00182888" w:rsidRPr="00736117">
        <w:rPr>
          <w:rFonts w:ascii="Times New Roman" w:hAnsi="Times New Roman" w:cs="Times New Roman"/>
          <w:sz w:val="24"/>
          <w:szCs w:val="24"/>
        </w:rPr>
        <w:t>“here” being</w:t>
      </w:r>
      <w:r w:rsidR="00F125EA" w:rsidRPr="00736117">
        <w:rPr>
          <w:rFonts w:ascii="Times New Roman" w:hAnsi="Times New Roman" w:cs="Times New Roman"/>
          <w:sz w:val="24"/>
          <w:szCs w:val="24"/>
        </w:rPr>
        <w:t xml:space="preserve"> a place </w:t>
      </w:r>
      <w:r w:rsidR="00A03511" w:rsidRPr="00736117">
        <w:rPr>
          <w:rFonts w:ascii="Times New Roman" w:hAnsi="Times New Roman" w:cs="Times New Roman"/>
          <w:sz w:val="24"/>
          <w:szCs w:val="24"/>
        </w:rPr>
        <w:t xml:space="preserve">such as </w:t>
      </w:r>
      <w:r w:rsidR="00182888" w:rsidRPr="00736117">
        <w:rPr>
          <w:rFonts w:ascii="Times New Roman" w:hAnsi="Times New Roman" w:cs="Times New Roman"/>
          <w:sz w:val="24"/>
          <w:szCs w:val="24"/>
        </w:rPr>
        <w:t>the Earth or Hugo himself (</w:t>
      </w:r>
      <w:ins w:id="578" w:author="Copyeditor" w:date="2022-09-06T10:56:00Z">
        <w:r w:rsidR="000A5851" w:rsidRPr="006F4938">
          <w:rPr>
            <w:i/>
            <w:iCs/>
          </w:rPr>
          <w:t>Essential</w:t>
        </w:r>
      </w:ins>
      <w:del w:id="579" w:author="Copyeditor" w:date="2022-09-06T10:56:00Z">
        <w:r w:rsidR="00182888" w:rsidRPr="00736117" w:rsidDel="000A5851">
          <w:rPr>
            <w:rFonts w:ascii="Times New Roman" w:hAnsi="Times New Roman" w:cs="Times New Roman"/>
            <w:sz w:val="24"/>
            <w:szCs w:val="24"/>
          </w:rPr>
          <w:delText>E</w:delText>
        </w:r>
      </w:del>
      <w:del w:id="580" w:author="Copyeditor" w:date="2022-08-17T21:47:00Z">
        <w:r w:rsidR="00182888" w:rsidRPr="00736117" w:rsidDel="00C84552">
          <w:rPr>
            <w:rFonts w:ascii="Times New Roman" w:hAnsi="Times New Roman" w:cs="Times New Roman"/>
            <w:sz w:val="24"/>
            <w:szCs w:val="24"/>
          </w:rPr>
          <w:delText>,</w:delText>
        </w:r>
      </w:del>
      <w:r w:rsidR="00182888" w:rsidRPr="00736117">
        <w:rPr>
          <w:rFonts w:ascii="Times New Roman" w:hAnsi="Times New Roman" w:cs="Times New Roman"/>
          <w:sz w:val="24"/>
          <w:szCs w:val="24"/>
        </w:rPr>
        <w:t xml:space="preserve"> 464</w:t>
      </w:r>
      <w:del w:id="581" w:author="Copyeditor" w:date="2022-08-17T21:47:00Z">
        <w:r w:rsidR="00182888" w:rsidRPr="00736117" w:rsidDel="00C84552">
          <w:rPr>
            <w:rFonts w:ascii="Times New Roman" w:hAnsi="Times New Roman" w:cs="Times New Roman"/>
            <w:sz w:val="24"/>
            <w:szCs w:val="24"/>
          </w:rPr>
          <w:delText>-4</w:delText>
        </w:r>
      </w:del>
      <w:ins w:id="582" w:author="Copyeditor" w:date="2022-08-17T21:47:00Z">
        <w:r w:rsidR="00C84552">
          <w:rPr>
            <w:rFonts w:ascii="Times New Roman" w:hAnsi="Times New Roman" w:cs="Times New Roman"/>
            <w:sz w:val="24"/>
            <w:szCs w:val="24"/>
          </w:rPr>
          <w:t>–</w:t>
        </w:r>
      </w:ins>
      <w:r w:rsidR="00182888" w:rsidRPr="00736117">
        <w:rPr>
          <w:rFonts w:ascii="Times New Roman" w:hAnsi="Times New Roman" w:cs="Times New Roman"/>
          <w:sz w:val="24"/>
          <w:szCs w:val="24"/>
        </w:rPr>
        <w:t>65).</w:t>
      </w:r>
      <w:ins w:id="583" w:author="Copyeditor" w:date="2022-09-06T10:57:00Z">
        <w:r w:rsidR="00F84132">
          <w:rPr>
            <w:rStyle w:val="EndnoteReference"/>
          </w:rPr>
          <w:endnoteReference w:id="14"/>
        </w:r>
      </w:ins>
      <w:r w:rsidR="00182888" w:rsidRPr="00736117">
        <w:rPr>
          <w:rFonts w:ascii="Times New Roman" w:hAnsi="Times New Roman" w:cs="Times New Roman"/>
          <w:sz w:val="24"/>
          <w:szCs w:val="24"/>
        </w:rPr>
        <w:t xml:space="preserve"> All </w:t>
      </w:r>
      <w:ins w:id="585" w:author="Copyeditor" w:date="2022-08-18T15:58:00Z">
        <w:r w:rsidR="0034682B">
          <w:rPr>
            <w:rFonts w:ascii="Times New Roman" w:hAnsi="Times New Roman" w:cs="Times New Roman"/>
            <w:sz w:val="24"/>
            <w:szCs w:val="24"/>
          </w:rPr>
          <w:t xml:space="preserve">of </w:t>
        </w:r>
      </w:ins>
      <w:r w:rsidR="00182888" w:rsidRPr="00736117">
        <w:rPr>
          <w:rFonts w:ascii="Times New Roman" w:hAnsi="Times New Roman" w:cs="Times New Roman"/>
          <w:sz w:val="24"/>
          <w:szCs w:val="24"/>
        </w:rPr>
        <w:t xml:space="preserve">Hugo’s poetry is the affirmation of an infinite darkness, redeemed in extremis by </w:t>
      </w:r>
      <w:r w:rsidR="00F125EA" w:rsidRPr="00736117">
        <w:rPr>
          <w:rFonts w:ascii="Times New Roman" w:hAnsi="Times New Roman" w:cs="Times New Roman"/>
          <w:sz w:val="24"/>
          <w:szCs w:val="24"/>
        </w:rPr>
        <w:t>the</w:t>
      </w:r>
      <w:r w:rsidR="00182888" w:rsidRPr="00736117">
        <w:rPr>
          <w:rFonts w:ascii="Times New Roman" w:hAnsi="Times New Roman" w:cs="Times New Roman"/>
          <w:sz w:val="24"/>
          <w:szCs w:val="24"/>
        </w:rPr>
        <w:t xml:space="preserve"> superior infinity</w:t>
      </w:r>
      <w:r w:rsidR="00F125EA" w:rsidRPr="00736117">
        <w:rPr>
          <w:rFonts w:ascii="Times New Roman" w:hAnsi="Times New Roman" w:cs="Times New Roman"/>
          <w:sz w:val="24"/>
          <w:szCs w:val="24"/>
        </w:rPr>
        <w:t xml:space="preserve"> of</w:t>
      </w:r>
      <w:r w:rsidR="00182888" w:rsidRPr="00736117">
        <w:rPr>
          <w:rFonts w:ascii="Times New Roman" w:hAnsi="Times New Roman" w:cs="Times New Roman"/>
          <w:sz w:val="24"/>
          <w:szCs w:val="24"/>
        </w:rPr>
        <w:t xml:space="preserve"> God</w:t>
      </w:r>
      <w:r w:rsidR="00F125EA" w:rsidRPr="00736117">
        <w:rPr>
          <w:rFonts w:ascii="Times New Roman" w:hAnsi="Times New Roman" w:cs="Times New Roman"/>
          <w:sz w:val="24"/>
          <w:szCs w:val="24"/>
        </w:rPr>
        <w:t>:</w:t>
      </w:r>
      <w:r w:rsidR="00182888" w:rsidRPr="00736117">
        <w:rPr>
          <w:rFonts w:ascii="Times New Roman" w:hAnsi="Times New Roman" w:cs="Times New Roman"/>
          <w:sz w:val="24"/>
          <w:szCs w:val="24"/>
        </w:rPr>
        <w:t xml:space="preserve"> </w:t>
      </w:r>
      <w:r w:rsidR="00F125EA" w:rsidRPr="00736117">
        <w:rPr>
          <w:rFonts w:ascii="Times New Roman" w:hAnsi="Times New Roman" w:cs="Times New Roman"/>
          <w:sz w:val="24"/>
          <w:szCs w:val="24"/>
        </w:rPr>
        <w:t>w</w:t>
      </w:r>
      <w:r w:rsidR="008F25F0" w:rsidRPr="00736117">
        <w:rPr>
          <w:rFonts w:ascii="Times New Roman" w:hAnsi="Times New Roman" w:cs="Times New Roman"/>
          <w:sz w:val="24"/>
          <w:szCs w:val="24"/>
        </w:rPr>
        <w:t>e are “lost in the deep unfathomable night</w:t>
      </w:r>
      <w:r w:rsidR="00F125EA" w:rsidRPr="00736117">
        <w:rPr>
          <w:rFonts w:ascii="Times New Roman" w:hAnsi="Times New Roman" w:cs="Times New Roman"/>
          <w:sz w:val="24"/>
          <w:szCs w:val="24"/>
        </w:rPr>
        <w:t>;</w:t>
      </w:r>
      <w:r w:rsidR="008F25F0" w:rsidRPr="00736117">
        <w:rPr>
          <w:rFonts w:ascii="Times New Roman" w:hAnsi="Times New Roman" w:cs="Times New Roman"/>
          <w:sz w:val="24"/>
          <w:szCs w:val="24"/>
        </w:rPr>
        <w:t>” but “fleetingly,” we can “glimpse, lit up by some flare of light,</w:t>
      </w:r>
      <w:ins w:id="586" w:author="Copyeditor" w:date="2022-08-18T15:59:00Z">
        <w:r w:rsidR="0034682B">
          <w:rPr>
            <w:rFonts w:ascii="Times New Roman" w:hAnsi="Times New Roman" w:cs="Times New Roman"/>
            <w:sz w:val="24"/>
            <w:szCs w:val="24"/>
          </w:rPr>
          <w:t xml:space="preserve"> </w:t>
        </w:r>
      </w:ins>
      <w:r w:rsidR="008F25F0" w:rsidRPr="00736117">
        <w:rPr>
          <w:rFonts w:ascii="Times New Roman" w:hAnsi="Times New Roman" w:cs="Times New Roman"/>
          <w:sz w:val="24"/>
          <w:szCs w:val="24"/>
        </w:rPr>
        <w:t>/ The glass pane of Eternity” (E</w:t>
      </w:r>
      <w:del w:id="587" w:author="Copyeditor" w:date="2022-08-18T16:02:00Z">
        <w:r w:rsidR="008F25F0" w:rsidRPr="00736117" w:rsidDel="0034682B">
          <w:rPr>
            <w:rFonts w:ascii="Times New Roman" w:hAnsi="Times New Roman" w:cs="Times New Roman"/>
            <w:sz w:val="24"/>
            <w:szCs w:val="24"/>
          </w:rPr>
          <w:delText>,</w:delText>
        </w:r>
      </w:del>
      <w:r w:rsidR="008F25F0" w:rsidRPr="00736117">
        <w:rPr>
          <w:rFonts w:ascii="Times New Roman" w:hAnsi="Times New Roman" w:cs="Times New Roman"/>
          <w:sz w:val="24"/>
          <w:szCs w:val="24"/>
        </w:rPr>
        <w:t xml:space="preserve"> 271). In a text </w:t>
      </w:r>
      <w:r w:rsidR="00A03511" w:rsidRPr="00736117">
        <w:rPr>
          <w:rFonts w:ascii="Times New Roman" w:hAnsi="Times New Roman" w:cs="Times New Roman"/>
          <w:sz w:val="24"/>
          <w:szCs w:val="24"/>
        </w:rPr>
        <w:t xml:space="preserve">titled </w:t>
      </w:r>
      <w:r w:rsidR="008F25F0" w:rsidRPr="00736117">
        <w:rPr>
          <w:rFonts w:ascii="Times New Roman" w:hAnsi="Times New Roman" w:cs="Times New Roman"/>
          <w:sz w:val="24"/>
          <w:szCs w:val="24"/>
        </w:rPr>
        <w:t>“</w:t>
      </w:r>
      <w:proofErr w:type="spellStart"/>
      <w:r w:rsidR="008F25F0" w:rsidRPr="00736117">
        <w:rPr>
          <w:rFonts w:ascii="Times New Roman" w:hAnsi="Times New Roman" w:cs="Times New Roman"/>
          <w:sz w:val="24"/>
          <w:szCs w:val="24"/>
        </w:rPr>
        <w:t>Préface</w:t>
      </w:r>
      <w:proofErr w:type="spellEnd"/>
      <w:r w:rsidR="008F25F0" w:rsidRPr="00736117">
        <w:rPr>
          <w:rFonts w:ascii="Times New Roman" w:hAnsi="Times New Roman" w:cs="Times New Roman"/>
          <w:sz w:val="24"/>
          <w:szCs w:val="24"/>
        </w:rPr>
        <w:t xml:space="preserve"> </w:t>
      </w:r>
      <w:proofErr w:type="spellStart"/>
      <w:r w:rsidR="008F25F0" w:rsidRPr="00736117">
        <w:rPr>
          <w:rFonts w:ascii="Times New Roman" w:hAnsi="Times New Roman" w:cs="Times New Roman"/>
          <w:sz w:val="24"/>
          <w:szCs w:val="24"/>
        </w:rPr>
        <w:t>philosophique</w:t>
      </w:r>
      <w:proofErr w:type="spellEnd"/>
      <w:r w:rsidR="008F25F0" w:rsidRPr="00736117">
        <w:rPr>
          <w:rFonts w:ascii="Times New Roman" w:hAnsi="Times New Roman" w:cs="Times New Roman"/>
          <w:sz w:val="24"/>
          <w:szCs w:val="24"/>
        </w:rPr>
        <w:t xml:space="preserve">,” Hugo situates humankind as a milieu between two forms </w:t>
      </w:r>
      <w:r w:rsidR="006668ED" w:rsidRPr="00736117">
        <w:rPr>
          <w:rFonts w:ascii="Times New Roman" w:hAnsi="Times New Roman" w:cs="Times New Roman"/>
          <w:sz w:val="24"/>
          <w:szCs w:val="24"/>
        </w:rPr>
        <w:t>of darkness</w:t>
      </w:r>
      <w:r w:rsidR="008F25F0" w:rsidRPr="00736117">
        <w:rPr>
          <w:rFonts w:ascii="Times New Roman" w:hAnsi="Times New Roman" w:cs="Times New Roman"/>
          <w:sz w:val="24"/>
          <w:szCs w:val="24"/>
        </w:rPr>
        <w:t>: the “impenetrable” Earth and the “immeasurable” sky</w:t>
      </w:r>
      <w:r w:rsidR="00A03511" w:rsidRPr="00736117">
        <w:rPr>
          <w:rFonts w:ascii="Times New Roman" w:hAnsi="Times New Roman" w:cs="Times New Roman"/>
          <w:sz w:val="24"/>
          <w:szCs w:val="24"/>
        </w:rPr>
        <w:t>. Yet</w:t>
      </w:r>
      <w:r w:rsidR="006668ED" w:rsidRPr="00736117">
        <w:rPr>
          <w:rFonts w:ascii="Times New Roman" w:hAnsi="Times New Roman" w:cs="Times New Roman"/>
          <w:sz w:val="24"/>
          <w:szCs w:val="24"/>
        </w:rPr>
        <w:t xml:space="preserve"> darkness also constitutes humankind’s interiority</w:t>
      </w:r>
      <w:r w:rsidR="00624A15" w:rsidRPr="00736117">
        <w:rPr>
          <w:rFonts w:ascii="Times New Roman" w:hAnsi="Times New Roman" w:cs="Times New Roman"/>
          <w:sz w:val="24"/>
          <w:szCs w:val="24"/>
        </w:rPr>
        <w:t xml:space="preserve"> </w:t>
      </w:r>
      <w:r w:rsidR="00107794" w:rsidRPr="00736117">
        <w:rPr>
          <w:rFonts w:ascii="Times New Roman" w:hAnsi="Times New Roman" w:cs="Times New Roman"/>
          <w:sz w:val="24"/>
          <w:szCs w:val="24"/>
        </w:rPr>
        <w:t>and, in this sense, humankind</w:t>
      </w:r>
      <w:r w:rsidR="00624A15" w:rsidRPr="00736117">
        <w:rPr>
          <w:rFonts w:ascii="Times New Roman" w:hAnsi="Times New Roman" w:cs="Times New Roman"/>
          <w:sz w:val="24"/>
          <w:szCs w:val="24"/>
        </w:rPr>
        <w:t xml:space="preserve"> is a “microcosmos”</w:t>
      </w:r>
      <w:r w:rsidR="006668ED" w:rsidRPr="00736117">
        <w:rPr>
          <w:rFonts w:ascii="Times New Roman" w:hAnsi="Times New Roman" w:cs="Times New Roman"/>
          <w:sz w:val="24"/>
          <w:szCs w:val="24"/>
        </w:rPr>
        <w:t xml:space="preserve"> (</w:t>
      </w:r>
      <w:ins w:id="588" w:author="Copyeditor" w:date="2022-09-06T10:57:00Z">
        <w:r w:rsidR="00F84132" w:rsidRPr="00F84132">
          <w:rPr>
            <w:bCs/>
            <w:i/>
            <w:lang w:val="fr-FR"/>
          </w:rPr>
          <w:t>Œuvres Complètes</w:t>
        </w:r>
      </w:ins>
      <w:del w:id="589" w:author="Copyeditor" w:date="2022-09-06T10:57:00Z">
        <w:r w:rsidR="00D10CD7" w:rsidRPr="00736117" w:rsidDel="00F84132">
          <w:rPr>
            <w:rFonts w:ascii="Times New Roman" w:hAnsi="Times New Roman" w:cs="Times New Roman"/>
            <w:sz w:val="24"/>
            <w:szCs w:val="24"/>
          </w:rPr>
          <w:delText>OC</w:delText>
        </w:r>
      </w:del>
      <w:del w:id="590" w:author="Copyeditor" w:date="2022-08-18T16:07:00Z">
        <w:r w:rsidR="006668ED" w:rsidRPr="00736117" w:rsidDel="00F33A43">
          <w:rPr>
            <w:rFonts w:ascii="Times New Roman" w:hAnsi="Times New Roman" w:cs="Times New Roman"/>
            <w:sz w:val="24"/>
            <w:szCs w:val="24"/>
          </w:rPr>
          <w:delText>,</w:delText>
        </w:r>
      </w:del>
      <w:r w:rsidR="006668ED" w:rsidRPr="00736117">
        <w:rPr>
          <w:rFonts w:ascii="Times New Roman" w:hAnsi="Times New Roman" w:cs="Times New Roman"/>
          <w:sz w:val="24"/>
          <w:szCs w:val="24"/>
        </w:rPr>
        <w:t xml:space="preserve"> 340, 370).</w:t>
      </w:r>
      <w:ins w:id="591" w:author="Copyeditor" w:date="2022-09-06T10:58:00Z">
        <w:r w:rsidR="00F84132">
          <w:rPr>
            <w:rStyle w:val="EndnoteReference"/>
          </w:rPr>
          <w:endnoteReference w:id="15"/>
        </w:r>
      </w:ins>
      <w:r w:rsidR="006668ED" w:rsidRPr="00736117">
        <w:rPr>
          <w:rFonts w:ascii="Times New Roman" w:hAnsi="Times New Roman" w:cs="Times New Roman"/>
          <w:sz w:val="24"/>
          <w:szCs w:val="24"/>
        </w:rPr>
        <w:t xml:space="preserve"> In </w:t>
      </w:r>
      <w:r w:rsidR="00624A15" w:rsidRPr="00736117">
        <w:rPr>
          <w:rFonts w:ascii="Times New Roman" w:hAnsi="Times New Roman" w:cs="Times New Roman"/>
          <w:sz w:val="24"/>
          <w:szCs w:val="24"/>
        </w:rPr>
        <w:t>the</w:t>
      </w:r>
      <w:r w:rsidR="006668ED" w:rsidRPr="00736117">
        <w:rPr>
          <w:rFonts w:ascii="Times New Roman" w:hAnsi="Times New Roman" w:cs="Times New Roman"/>
          <w:sz w:val="24"/>
          <w:szCs w:val="24"/>
        </w:rPr>
        <w:t xml:space="preserve"> dark universe through which rare illuminations </w:t>
      </w:r>
      <w:r w:rsidR="00A03511" w:rsidRPr="00736117">
        <w:rPr>
          <w:rFonts w:ascii="Times New Roman" w:hAnsi="Times New Roman" w:cs="Times New Roman"/>
          <w:sz w:val="24"/>
          <w:szCs w:val="24"/>
        </w:rPr>
        <w:t>persist</w:t>
      </w:r>
      <w:r w:rsidR="006668ED" w:rsidRPr="00736117">
        <w:rPr>
          <w:rFonts w:ascii="Times New Roman" w:hAnsi="Times New Roman" w:cs="Times New Roman"/>
          <w:sz w:val="24"/>
          <w:szCs w:val="24"/>
        </w:rPr>
        <w:t xml:space="preserve">, everything is continuous, </w:t>
      </w:r>
      <w:r w:rsidR="00624A15" w:rsidRPr="00736117">
        <w:rPr>
          <w:rFonts w:ascii="Times New Roman" w:hAnsi="Times New Roman" w:cs="Times New Roman"/>
          <w:sz w:val="24"/>
          <w:szCs w:val="24"/>
        </w:rPr>
        <w:t>“</w:t>
      </w:r>
      <w:r w:rsidR="006668ED" w:rsidRPr="00736117">
        <w:rPr>
          <w:rFonts w:ascii="Times New Roman" w:hAnsi="Times New Roman" w:cs="Times New Roman"/>
          <w:sz w:val="24"/>
          <w:szCs w:val="24"/>
        </w:rPr>
        <w:t>immanent</w:t>
      </w:r>
      <w:r w:rsidR="00624A15" w:rsidRPr="00736117">
        <w:rPr>
          <w:rFonts w:ascii="Times New Roman" w:hAnsi="Times New Roman" w:cs="Times New Roman"/>
          <w:sz w:val="24"/>
          <w:szCs w:val="24"/>
        </w:rPr>
        <w:t>” (a term Hugo keeps repeating</w:t>
      </w:r>
      <w:del w:id="593" w:author="Copyeditor" w:date="2022-08-18T16:08:00Z">
        <w:r w:rsidR="00624A15" w:rsidRPr="00736117" w:rsidDel="00361542">
          <w:rPr>
            <w:rFonts w:ascii="Times New Roman" w:hAnsi="Times New Roman" w:cs="Times New Roman"/>
            <w:sz w:val="24"/>
            <w:szCs w:val="24"/>
          </w:rPr>
          <w:delText>)</w:delText>
        </w:r>
        <w:r w:rsidR="006668ED" w:rsidRPr="00736117" w:rsidDel="00361542">
          <w:rPr>
            <w:rFonts w:ascii="Times New Roman" w:hAnsi="Times New Roman" w:cs="Times New Roman"/>
            <w:sz w:val="24"/>
            <w:szCs w:val="24"/>
          </w:rPr>
          <w:delText xml:space="preserve">, </w:delText>
        </w:r>
      </w:del>
      <w:ins w:id="594" w:author="Copyeditor" w:date="2022-08-18T16:08:00Z">
        <w:r w:rsidR="00361542" w:rsidRPr="00736117">
          <w:rPr>
            <w:rFonts w:ascii="Times New Roman" w:hAnsi="Times New Roman" w:cs="Times New Roman"/>
            <w:sz w:val="24"/>
            <w:szCs w:val="24"/>
          </w:rPr>
          <w:t>)</w:t>
        </w:r>
        <w:r w:rsidR="00361542">
          <w:rPr>
            <w:rFonts w:ascii="Times New Roman" w:hAnsi="Times New Roman" w:cs="Times New Roman"/>
            <w:sz w:val="24"/>
            <w:szCs w:val="24"/>
          </w:rPr>
          <w:t>;</w:t>
        </w:r>
        <w:r w:rsidR="00361542" w:rsidRPr="00736117">
          <w:rPr>
            <w:rFonts w:ascii="Times New Roman" w:hAnsi="Times New Roman" w:cs="Times New Roman"/>
            <w:sz w:val="24"/>
            <w:szCs w:val="24"/>
          </w:rPr>
          <w:t xml:space="preserve"> </w:t>
        </w:r>
      </w:ins>
      <w:r w:rsidR="006668ED" w:rsidRPr="00736117">
        <w:rPr>
          <w:rFonts w:ascii="Times New Roman" w:hAnsi="Times New Roman" w:cs="Times New Roman"/>
          <w:sz w:val="24"/>
          <w:szCs w:val="24"/>
        </w:rPr>
        <w:t>there is no gap between life and death</w:t>
      </w:r>
      <w:r w:rsidR="00954987" w:rsidRPr="00736117">
        <w:rPr>
          <w:rFonts w:ascii="Times New Roman" w:hAnsi="Times New Roman" w:cs="Times New Roman"/>
          <w:sz w:val="24"/>
          <w:szCs w:val="24"/>
        </w:rPr>
        <w:t>:</w:t>
      </w:r>
    </w:p>
    <w:p w14:paraId="5024159A" w14:textId="6689C417" w:rsidR="00954987" w:rsidRPr="00736117" w:rsidDel="00361542" w:rsidRDefault="00361542" w:rsidP="00361542">
      <w:pPr>
        <w:pStyle w:val="ListParagraph"/>
        <w:spacing w:line="480" w:lineRule="auto"/>
        <w:ind w:left="0" w:firstLine="720"/>
        <w:rPr>
          <w:del w:id="595" w:author="Copyeditor" w:date="2022-08-18T16:10:00Z"/>
          <w:rFonts w:ascii="Times New Roman" w:hAnsi="Times New Roman" w:cs="Times New Roman"/>
          <w:sz w:val="24"/>
          <w:szCs w:val="24"/>
        </w:rPr>
      </w:pPr>
      <w:ins w:id="596" w:author="Copyeditor" w:date="2022-08-18T16:10:00Z">
        <w:r>
          <w:t xml:space="preserve"> </w:t>
        </w:r>
      </w:ins>
    </w:p>
    <w:p w14:paraId="3EB65709" w14:textId="52FCEB1C" w:rsidR="00954987" w:rsidRPr="00361542" w:rsidDel="00D8037C" w:rsidRDefault="00361542">
      <w:pPr>
        <w:spacing w:line="480" w:lineRule="auto"/>
        <w:ind w:firstLine="720"/>
        <w:rPr>
          <w:del w:id="597" w:author="Copyeditor" w:date="2022-08-18T16:13:00Z"/>
        </w:rPr>
        <w:pPrChange w:id="598" w:author="Copyeditor" w:date="2022-08-18T16:10:00Z">
          <w:pPr>
            <w:pStyle w:val="ListParagraph"/>
            <w:spacing w:line="480" w:lineRule="auto"/>
            <w:ind w:left="1440"/>
          </w:pPr>
        </w:pPrChange>
      </w:pPr>
      <w:ins w:id="599" w:author="Copyeditor" w:date="2022-08-18T16:10:00Z">
        <w:r w:rsidRPr="00361542">
          <w:t>“</w:t>
        </w:r>
      </w:ins>
      <w:r w:rsidR="00954987" w:rsidRPr="00361542">
        <w:t>Everything</w:t>
      </w:r>
      <w:r w:rsidR="00624A15" w:rsidRPr="00361542">
        <w:t>, even rot,</w:t>
      </w:r>
      <w:r w:rsidR="00954987" w:rsidRPr="00361542">
        <w:t xml:space="preserve"> is mixed with vitality</w:t>
      </w:r>
      <w:ins w:id="600" w:author="Copyeditor" w:date="2022-08-18T16:11:00Z">
        <w:r>
          <w:t> . . </w:t>
        </w:r>
      </w:ins>
      <w:ins w:id="601" w:author="Copyeditor" w:date="2022-08-18T16:12:00Z">
        <w:r>
          <w:t>. </w:t>
        </w:r>
      </w:ins>
      <w:del w:id="602" w:author="Copyeditor" w:date="2022-08-18T16:11:00Z">
        <w:r w:rsidR="00954987" w:rsidRPr="00361542" w:rsidDel="00361542">
          <w:delText>…</w:delText>
        </w:r>
      </w:del>
      <w:del w:id="603" w:author="Copyeditor" w:date="2022-08-18T16:12:00Z">
        <w:r w:rsidR="00954987" w:rsidRPr="00361542" w:rsidDel="00361542">
          <w:delText xml:space="preserve"> </w:delText>
        </w:r>
      </w:del>
      <w:r w:rsidR="00954987" w:rsidRPr="00361542">
        <w:t xml:space="preserve">Nothing comes to an end; everything that ends one thing sketches another one; all </w:t>
      </w:r>
      <w:r w:rsidR="00624A15" w:rsidRPr="00361542">
        <w:t>the dead</w:t>
      </w:r>
      <w:r w:rsidR="00954987" w:rsidRPr="00361542">
        <w:t xml:space="preserve"> </w:t>
      </w:r>
      <w:r w:rsidR="00624A15" w:rsidRPr="00361542">
        <w:t>give</w:t>
      </w:r>
      <w:r w:rsidR="00954987" w:rsidRPr="00361542">
        <w:t xml:space="preserve"> </w:t>
      </w:r>
      <w:r w:rsidR="00624A15" w:rsidRPr="00361542">
        <w:t>birth</w:t>
      </w:r>
      <w:ins w:id="604" w:author="Copyeditor" w:date="2022-08-18T16:13:00Z">
        <w:r w:rsidR="00D8037C">
          <w:t>”</w:t>
        </w:r>
      </w:ins>
      <w:r w:rsidR="00954987" w:rsidRPr="00361542">
        <w:t xml:space="preserve"> (</w:t>
      </w:r>
      <w:r w:rsidR="00D10CD7" w:rsidRPr="00361542">
        <w:t>OC</w:t>
      </w:r>
      <w:del w:id="605" w:author="Copyeditor" w:date="2022-08-18T16:13:00Z">
        <w:r w:rsidR="00954987" w:rsidRPr="00361542" w:rsidDel="00D8037C">
          <w:delText>,</w:delText>
        </w:r>
      </w:del>
      <w:r w:rsidR="00954987" w:rsidRPr="00361542">
        <w:t xml:space="preserve"> 346)</w:t>
      </w:r>
      <w:r w:rsidR="00624A15" w:rsidRPr="00361542">
        <w:t>.</w:t>
      </w:r>
      <w:ins w:id="606" w:author="Copyeditor" w:date="2022-08-18T16:13:00Z">
        <w:r w:rsidR="00D8037C">
          <w:t xml:space="preserve"> </w:t>
        </w:r>
      </w:ins>
    </w:p>
    <w:p w14:paraId="6ECEEAE4" w14:textId="77777777" w:rsidR="00954987" w:rsidRPr="00736117" w:rsidDel="00D8037C" w:rsidRDefault="00954987" w:rsidP="00DC0D7B">
      <w:pPr>
        <w:pStyle w:val="ListParagraph"/>
        <w:spacing w:line="480" w:lineRule="auto"/>
        <w:ind w:firstLine="720"/>
        <w:rPr>
          <w:del w:id="607" w:author="Copyeditor" w:date="2022-08-18T16:13:00Z"/>
          <w:rFonts w:ascii="Times New Roman" w:hAnsi="Times New Roman" w:cs="Times New Roman"/>
          <w:sz w:val="24"/>
          <w:szCs w:val="24"/>
        </w:rPr>
      </w:pPr>
    </w:p>
    <w:p w14:paraId="42D4E1AB" w14:textId="7E9E6CD6" w:rsidR="00954987" w:rsidRPr="00D8037C" w:rsidDel="00D8037C" w:rsidRDefault="00954987">
      <w:pPr>
        <w:spacing w:line="480" w:lineRule="auto"/>
        <w:ind w:firstLine="720"/>
        <w:rPr>
          <w:del w:id="608" w:author="Copyeditor" w:date="2022-08-18T16:13:00Z"/>
        </w:rPr>
        <w:pPrChange w:id="609" w:author="Copyeditor" w:date="2022-08-18T16:13:00Z">
          <w:pPr>
            <w:pStyle w:val="ListParagraph"/>
            <w:spacing w:line="480" w:lineRule="auto"/>
            <w:ind w:firstLine="720"/>
          </w:pPr>
        </w:pPrChange>
      </w:pPr>
      <w:r w:rsidRPr="00D8037C">
        <w:t>Yet the following lines disrupt</w:t>
      </w:r>
      <w:del w:id="610" w:author="Copyeditor" w:date="2022-08-23T17:00:00Z">
        <w:r w:rsidRPr="00D8037C" w:rsidDel="00100ADD">
          <w:delText>s</w:delText>
        </w:r>
      </w:del>
      <w:r w:rsidRPr="00D8037C">
        <w:t xml:space="preserve"> this feeling of continuity:</w:t>
      </w:r>
    </w:p>
    <w:p w14:paraId="2069B940" w14:textId="77777777" w:rsidR="00954987" w:rsidRPr="00D8037C" w:rsidRDefault="00954987">
      <w:pPr>
        <w:spacing w:line="480" w:lineRule="auto"/>
        <w:ind w:firstLine="720"/>
        <w:pPrChange w:id="611" w:author="Copyeditor" w:date="2022-08-18T16:13:00Z">
          <w:pPr>
            <w:pStyle w:val="ListParagraph"/>
            <w:spacing w:line="480" w:lineRule="auto"/>
            <w:ind w:firstLine="720"/>
          </w:pPr>
        </w:pPrChange>
      </w:pPr>
    </w:p>
    <w:p w14:paraId="089A9127" w14:textId="1965CBF3" w:rsidR="00954987" w:rsidRPr="00736117" w:rsidDel="00636314" w:rsidRDefault="00954987" w:rsidP="00DC0D7B">
      <w:pPr>
        <w:pStyle w:val="ListParagraph"/>
        <w:spacing w:line="480" w:lineRule="auto"/>
        <w:ind w:left="1440"/>
        <w:rPr>
          <w:del w:id="612" w:author="Copyeditor" w:date="2022-08-18T16:19:00Z"/>
          <w:rFonts w:ascii="Times New Roman" w:hAnsi="Times New Roman" w:cs="Times New Roman"/>
          <w:sz w:val="24"/>
          <w:szCs w:val="24"/>
        </w:rPr>
      </w:pPr>
      <w:r w:rsidRPr="00736117">
        <w:rPr>
          <w:rFonts w:ascii="Times New Roman" w:hAnsi="Times New Roman" w:cs="Times New Roman"/>
          <w:sz w:val="24"/>
          <w:szCs w:val="24"/>
        </w:rPr>
        <w:t>Nothing amalgamates, everything is balanced</w:t>
      </w:r>
      <w:ins w:id="613" w:author="Copyeditor" w:date="2022-08-18T16:13:00Z">
        <w:r w:rsidR="00D8037C">
          <w:t> . . . </w:t>
        </w:r>
      </w:ins>
      <w:del w:id="614" w:author="Copyeditor" w:date="2022-08-18T16:13:00Z">
        <w:r w:rsidRPr="00736117" w:rsidDel="00D8037C">
          <w:rPr>
            <w:rFonts w:ascii="Times New Roman" w:hAnsi="Times New Roman" w:cs="Times New Roman"/>
            <w:sz w:val="24"/>
            <w:szCs w:val="24"/>
          </w:rPr>
          <w:delText xml:space="preserve"> … </w:delText>
        </w:r>
      </w:del>
      <w:r w:rsidRPr="00736117">
        <w:rPr>
          <w:rFonts w:ascii="Times New Roman" w:hAnsi="Times New Roman" w:cs="Times New Roman"/>
          <w:sz w:val="24"/>
          <w:szCs w:val="24"/>
        </w:rPr>
        <w:t xml:space="preserve">the interstice is the law of being; more or less density, that’s the whole difference between the stone and the cloud; granite is a fog; the ax that cuts a head is a vapor; between two atoms, as between two universes, there is space; and the interval is as impassable from the molecule to the molecule in the infinite </w:t>
      </w:r>
      <w:r w:rsidRPr="00736117">
        <w:rPr>
          <w:rFonts w:ascii="Times New Roman" w:hAnsi="Times New Roman" w:cs="Times New Roman"/>
          <w:sz w:val="24"/>
          <w:szCs w:val="24"/>
        </w:rPr>
        <w:lastRenderedPageBreak/>
        <w:t>from below as from the sun to the sun in the infinite from above.</w:t>
      </w:r>
      <w:r w:rsidR="002A19C2" w:rsidRPr="00736117">
        <w:rPr>
          <w:rFonts w:ascii="Times New Roman" w:hAnsi="Times New Roman" w:cs="Times New Roman"/>
          <w:sz w:val="24"/>
          <w:szCs w:val="24"/>
        </w:rPr>
        <w:t xml:space="preserve"> Explaining is not more possible than denying</w:t>
      </w:r>
      <w:r w:rsidR="00AF1614" w:rsidRPr="00736117">
        <w:rPr>
          <w:rFonts w:ascii="Times New Roman" w:hAnsi="Times New Roman" w:cs="Times New Roman"/>
          <w:sz w:val="24"/>
          <w:szCs w:val="24"/>
        </w:rPr>
        <w:t xml:space="preserve"> (OC</w:t>
      </w:r>
      <w:del w:id="615" w:author="Copyeditor" w:date="2022-08-18T16:19:00Z">
        <w:r w:rsidR="00AF1614" w:rsidRPr="00736117" w:rsidDel="00636314">
          <w:rPr>
            <w:rFonts w:ascii="Times New Roman" w:hAnsi="Times New Roman" w:cs="Times New Roman"/>
            <w:sz w:val="24"/>
            <w:szCs w:val="24"/>
          </w:rPr>
          <w:delText>,</w:delText>
        </w:r>
      </w:del>
      <w:r w:rsidR="00AF1614" w:rsidRPr="00736117">
        <w:rPr>
          <w:rFonts w:ascii="Times New Roman" w:hAnsi="Times New Roman" w:cs="Times New Roman"/>
          <w:sz w:val="24"/>
          <w:szCs w:val="24"/>
        </w:rPr>
        <w:t xml:space="preserve"> 346).</w:t>
      </w:r>
    </w:p>
    <w:p w14:paraId="4474391E" w14:textId="77777777" w:rsidR="00F125EA" w:rsidRPr="00636314" w:rsidRDefault="00F125EA">
      <w:pPr>
        <w:pStyle w:val="ListParagraph"/>
        <w:spacing w:line="480" w:lineRule="auto"/>
        <w:ind w:left="1440"/>
        <w:pPrChange w:id="616" w:author="Copyeditor" w:date="2022-08-18T16:19:00Z">
          <w:pPr>
            <w:pStyle w:val="ListParagraph"/>
            <w:spacing w:line="480" w:lineRule="auto"/>
            <w:ind w:firstLine="720"/>
          </w:pPr>
        </w:pPrChange>
      </w:pPr>
    </w:p>
    <w:p w14:paraId="274865D0" w14:textId="4AFCAC2E" w:rsidR="00537131" w:rsidRPr="00736117" w:rsidDel="00D2195A" w:rsidRDefault="00A03511" w:rsidP="00DC0D7B">
      <w:pPr>
        <w:pStyle w:val="ListParagraph"/>
        <w:spacing w:line="480" w:lineRule="auto"/>
        <w:rPr>
          <w:del w:id="617" w:author="Copyeditor" w:date="2022-08-18T16:44:00Z"/>
          <w:rFonts w:ascii="Times New Roman" w:hAnsi="Times New Roman" w:cs="Times New Roman"/>
          <w:sz w:val="24"/>
          <w:szCs w:val="24"/>
        </w:rPr>
      </w:pPr>
      <w:r w:rsidRPr="00736117">
        <w:rPr>
          <w:rFonts w:ascii="Times New Roman" w:hAnsi="Times New Roman" w:cs="Times New Roman"/>
          <w:sz w:val="24"/>
          <w:szCs w:val="24"/>
        </w:rPr>
        <w:t xml:space="preserve">This </w:t>
      </w:r>
      <w:r w:rsidR="00954987" w:rsidRPr="00736117">
        <w:rPr>
          <w:rFonts w:ascii="Times New Roman" w:hAnsi="Times New Roman" w:cs="Times New Roman"/>
          <w:sz w:val="24"/>
          <w:szCs w:val="24"/>
        </w:rPr>
        <w:t>is Hugo’s ontology: 1</w:t>
      </w:r>
      <w:del w:id="618" w:author="Copyeditor" w:date="2022-08-18T16:19:00Z">
        <w:r w:rsidRPr="00736117" w:rsidDel="00636314">
          <w:rPr>
            <w:rFonts w:ascii="Times New Roman" w:hAnsi="Times New Roman" w:cs="Times New Roman"/>
            <w:sz w:val="24"/>
            <w:szCs w:val="24"/>
          </w:rPr>
          <w:delText xml:space="preserve">. </w:delText>
        </w:r>
      </w:del>
      <w:ins w:id="619" w:author="Copyeditor" w:date="2022-08-18T16:19:00Z">
        <w:r w:rsidR="00636314">
          <w:rPr>
            <w:rFonts w:ascii="Times New Roman" w:hAnsi="Times New Roman" w:cs="Times New Roman"/>
            <w:sz w:val="24"/>
            <w:szCs w:val="24"/>
          </w:rPr>
          <w:t>)</w:t>
        </w:r>
        <w:r w:rsidR="00636314" w:rsidRPr="00736117">
          <w:rPr>
            <w:rFonts w:ascii="Times New Roman" w:hAnsi="Times New Roman" w:cs="Times New Roman"/>
            <w:sz w:val="24"/>
            <w:szCs w:val="24"/>
          </w:rPr>
          <w:t xml:space="preserve"> </w:t>
        </w:r>
      </w:ins>
      <w:r w:rsidR="002A19C2" w:rsidRPr="00736117">
        <w:rPr>
          <w:rFonts w:ascii="Times New Roman" w:hAnsi="Times New Roman" w:cs="Times New Roman"/>
          <w:sz w:val="24"/>
          <w:szCs w:val="24"/>
        </w:rPr>
        <w:t>Everything communicates, i</w:t>
      </w:r>
      <w:r w:rsidR="00954987" w:rsidRPr="00736117">
        <w:rPr>
          <w:rFonts w:ascii="Times New Roman" w:hAnsi="Times New Roman" w:cs="Times New Roman"/>
          <w:sz w:val="24"/>
          <w:szCs w:val="24"/>
        </w:rPr>
        <w:t>mmanence reigns, in a fundamentally dark form</w:t>
      </w:r>
      <w:ins w:id="620" w:author="Copyeditor" w:date="2022-08-18T16:36:00Z">
        <w:r w:rsidR="00A67CAB">
          <w:rPr>
            <w:rFonts w:ascii="Times New Roman" w:hAnsi="Times New Roman" w:cs="Times New Roman"/>
            <w:sz w:val="24"/>
            <w:szCs w:val="24"/>
          </w:rPr>
          <w:t>.</w:t>
        </w:r>
      </w:ins>
      <w:del w:id="621" w:author="Copyeditor" w:date="2022-08-18T16:36:00Z">
        <w:r w:rsidR="00954987" w:rsidRPr="00736117" w:rsidDel="00A67CAB">
          <w:rPr>
            <w:rFonts w:ascii="Times New Roman" w:hAnsi="Times New Roman" w:cs="Times New Roman"/>
            <w:sz w:val="24"/>
            <w:szCs w:val="24"/>
          </w:rPr>
          <w:delText>;</w:delText>
        </w:r>
      </w:del>
      <w:r w:rsidR="00954987" w:rsidRPr="00736117">
        <w:rPr>
          <w:rFonts w:ascii="Times New Roman" w:hAnsi="Times New Roman" w:cs="Times New Roman"/>
          <w:sz w:val="24"/>
          <w:szCs w:val="24"/>
        </w:rPr>
        <w:t xml:space="preserve"> 2</w:t>
      </w:r>
      <w:del w:id="622" w:author="Copyeditor" w:date="2022-08-18T16:35:00Z">
        <w:r w:rsidRPr="00736117" w:rsidDel="00A67CAB">
          <w:rPr>
            <w:rFonts w:ascii="Times New Roman" w:hAnsi="Times New Roman" w:cs="Times New Roman"/>
            <w:sz w:val="24"/>
            <w:szCs w:val="24"/>
          </w:rPr>
          <w:delText xml:space="preserve">. </w:delText>
        </w:r>
      </w:del>
      <w:ins w:id="623" w:author="Copyeditor" w:date="2022-08-18T16:36:00Z">
        <w:r w:rsidR="00A67CAB">
          <w:rPr>
            <w:rFonts w:ascii="Times New Roman" w:hAnsi="Times New Roman" w:cs="Times New Roman"/>
            <w:sz w:val="24"/>
            <w:szCs w:val="24"/>
          </w:rPr>
          <w:t>)</w:t>
        </w:r>
      </w:ins>
      <w:ins w:id="624" w:author="Copyeditor" w:date="2022-08-18T16:35:00Z">
        <w:r w:rsidR="00A67CAB" w:rsidRPr="00736117">
          <w:rPr>
            <w:rFonts w:ascii="Times New Roman" w:hAnsi="Times New Roman" w:cs="Times New Roman"/>
            <w:sz w:val="24"/>
            <w:szCs w:val="24"/>
          </w:rPr>
          <w:t xml:space="preserve"> </w:t>
        </w:r>
      </w:ins>
      <w:r w:rsidRPr="00736117">
        <w:rPr>
          <w:rFonts w:ascii="Times New Roman" w:hAnsi="Times New Roman" w:cs="Times New Roman"/>
          <w:sz w:val="24"/>
          <w:szCs w:val="24"/>
        </w:rPr>
        <w:t xml:space="preserve">Yet </w:t>
      </w:r>
      <w:r w:rsidR="002A19C2" w:rsidRPr="00736117">
        <w:rPr>
          <w:rFonts w:ascii="Times New Roman" w:hAnsi="Times New Roman" w:cs="Times New Roman"/>
          <w:sz w:val="24"/>
          <w:szCs w:val="24"/>
        </w:rPr>
        <w:t xml:space="preserve">communication is not fusion: </w:t>
      </w:r>
      <w:r w:rsidR="00317A93" w:rsidRPr="00736117">
        <w:rPr>
          <w:rFonts w:ascii="Times New Roman" w:hAnsi="Times New Roman" w:cs="Times New Roman"/>
          <w:sz w:val="24"/>
          <w:szCs w:val="24"/>
        </w:rPr>
        <w:t>a spacing</w:t>
      </w:r>
      <w:del w:id="625" w:author="Copyeditor" w:date="2022-08-18T16:39:00Z">
        <w:r w:rsidR="00317A93" w:rsidRPr="00736117" w:rsidDel="00A67CAB">
          <w:rPr>
            <w:rFonts w:ascii="Times New Roman" w:hAnsi="Times New Roman" w:cs="Times New Roman"/>
            <w:sz w:val="24"/>
            <w:szCs w:val="24"/>
          </w:rPr>
          <w:delText xml:space="preserve"> – </w:delText>
        </w:r>
      </w:del>
      <w:ins w:id="626" w:author="Copyeditor" w:date="2022-08-18T16:39:00Z">
        <w:r w:rsidR="00A67CAB">
          <w:rPr>
            <w:rFonts w:ascii="Times New Roman" w:hAnsi="Times New Roman" w:cs="Times New Roman"/>
            <w:sz w:val="24"/>
            <w:szCs w:val="24"/>
          </w:rPr>
          <w:t>—</w:t>
        </w:r>
      </w:ins>
      <w:r w:rsidR="00B45C85" w:rsidRPr="00736117">
        <w:rPr>
          <w:rFonts w:ascii="Times New Roman" w:hAnsi="Times New Roman" w:cs="Times New Roman"/>
          <w:sz w:val="24"/>
          <w:szCs w:val="24"/>
        </w:rPr>
        <w:t xml:space="preserve">recall </w:t>
      </w:r>
      <w:r w:rsidR="00107794" w:rsidRPr="00736117">
        <w:rPr>
          <w:rFonts w:ascii="Times New Roman" w:hAnsi="Times New Roman" w:cs="Times New Roman"/>
          <w:sz w:val="24"/>
          <w:szCs w:val="24"/>
        </w:rPr>
        <w:t xml:space="preserve">the terms </w:t>
      </w:r>
      <w:r w:rsidR="00317A93" w:rsidRPr="00736117">
        <w:rPr>
          <w:rFonts w:ascii="Times New Roman" w:hAnsi="Times New Roman" w:cs="Times New Roman"/>
          <w:sz w:val="24"/>
          <w:szCs w:val="24"/>
        </w:rPr>
        <w:t>“space,” “intervals</w:t>
      </w:r>
      <w:ins w:id="627" w:author="Copyeditor" w:date="2022-08-18T16:39:00Z">
        <w:r w:rsidR="00A67CAB">
          <w:rPr>
            <w:rFonts w:ascii="Times New Roman" w:hAnsi="Times New Roman" w:cs="Times New Roman"/>
            <w:sz w:val="24"/>
            <w:szCs w:val="24"/>
          </w:rPr>
          <w:t>,</w:t>
        </w:r>
      </w:ins>
      <w:r w:rsidR="00317A93" w:rsidRPr="00736117">
        <w:rPr>
          <w:rFonts w:ascii="Times New Roman" w:hAnsi="Times New Roman" w:cs="Times New Roman"/>
          <w:sz w:val="24"/>
          <w:szCs w:val="24"/>
        </w:rPr>
        <w:t>” or “interstices”</w:t>
      </w:r>
      <w:del w:id="628" w:author="Copyeditor" w:date="2022-08-18T16:39:00Z">
        <w:r w:rsidR="00317A93" w:rsidRPr="00736117" w:rsidDel="00A67CAB">
          <w:rPr>
            <w:rFonts w:ascii="Times New Roman" w:hAnsi="Times New Roman" w:cs="Times New Roman"/>
            <w:sz w:val="24"/>
            <w:szCs w:val="24"/>
          </w:rPr>
          <w:delText xml:space="preserve"> - </w:delText>
        </w:r>
      </w:del>
      <w:ins w:id="629" w:author="Copyeditor" w:date="2022-08-18T16:39:00Z">
        <w:r w:rsidR="00A67CAB">
          <w:rPr>
            <w:rFonts w:ascii="Times New Roman" w:hAnsi="Times New Roman" w:cs="Times New Roman"/>
            <w:sz w:val="24"/>
            <w:szCs w:val="24"/>
          </w:rPr>
          <w:t>—</w:t>
        </w:r>
      </w:ins>
      <w:r w:rsidR="00317A93" w:rsidRPr="00736117">
        <w:rPr>
          <w:rFonts w:ascii="Times New Roman" w:hAnsi="Times New Roman" w:cs="Times New Roman"/>
          <w:sz w:val="24"/>
          <w:szCs w:val="24"/>
        </w:rPr>
        <w:t>prevent</w:t>
      </w:r>
      <w:r w:rsidR="00B45C85" w:rsidRPr="00736117">
        <w:rPr>
          <w:rFonts w:ascii="Times New Roman" w:hAnsi="Times New Roman" w:cs="Times New Roman"/>
          <w:sz w:val="24"/>
          <w:szCs w:val="24"/>
        </w:rPr>
        <w:t>s</w:t>
      </w:r>
      <w:r w:rsidR="00317A93" w:rsidRPr="00736117">
        <w:rPr>
          <w:rFonts w:ascii="Times New Roman" w:hAnsi="Times New Roman" w:cs="Times New Roman"/>
          <w:sz w:val="24"/>
          <w:szCs w:val="24"/>
        </w:rPr>
        <w:t xml:space="preserve"> entities from melting into an indistinct magma</w:t>
      </w:r>
      <w:del w:id="630" w:author="Copyeditor" w:date="2022-08-18T16:40:00Z">
        <w:r w:rsidR="005623D4" w:rsidRPr="00736117" w:rsidDel="00A67CAB">
          <w:rPr>
            <w:rFonts w:ascii="Times New Roman" w:hAnsi="Times New Roman" w:cs="Times New Roman"/>
            <w:sz w:val="24"/>
            <w:szCs w:val="24"/>
          </w:rPr>
          <w:delText xml:space="preserve">; </w:delText>
        </w:r>
      </w:del>
      <w:ins w:id="631" w:author="Copyeditor" w:date="2022-08-18T16:40:00Z">
        <w:r w:rsidR="00A67CAB">
          <w:rPr>
            <w:rFonts w:ascii="Times New Roman" w:hAnsi="Times New Roman" w:cs="Times New Roman"/>
            <w:sz w:val="24"/>
            <w:szCs w:val="24"/>
          </w:rPr>
          <w:t>.</w:t>
        </w:r>
        <w:r w:rsidR="00A67CAB" w:rsidRPr="00736117">
          <w:rPr>
            <w:rFonts w:ascii="Times New Roman" w:hAnsi="Times New Roman" w:cs="Times New Roman"/>
            <w:sz w:val="24"/>
            <w:szCs w:val="24"/>
          </w:rPr>
          <w:t xml:space="preserve"> </w:t>
        </w:r>
      </w:ins>
      <w:r w:rsidR="005623D4" w:rsidRPr="00736117">
        <w:rPr>
          <w:rFonts w:ascii="Times New Roman" w:hAnsi="Times New Roman" w:cs="Times New Roman"/>
          <w:sz w:val="24"/>
          <w:szCs w:val="24"/>
        </w:rPr>
        <w:t>3</w:t>
      </w:r>
      <w:del w:id="632" w:author="Copyeditor" w:date="2022-08-18T16:40:00Z">
        <w:r w:rsidRPr="00736117" w:rsidDel="00A67CAB">
          <w:rPr>
            <w:rFonts w:ascii="Times New Roman" w:hAnsi="Times New Roman" w:cs="Times New Roman"/>
            <w:sz w:val="24"/>
            <w:szCs w:val="24"/>
          </w:rPr>
          <w:delText xml:space="preserve">. </w:delText>
        </w:r>
      </w:del>
      <w:ins w:id="633" w:author="Copyeditor" w:date="2022-08-18T16:40:00Z">
        <w:r w:rsidR="00A67CAB">
          <w:rPr>
            <w:rFonts w:ascii="Times New Roman" w:hAnsi="Times New Roman" w:cs="Times New Roman"/>
            <w:sz w:val="24"/>
            <w:szCs w:val="24"/>
          </w:rPr>
          <w:t>)</w:t>
        </w:r>
        <w:r w:rsidR="00A67CAB" w:rsidRPr="00736117">
          <w:rPr>
            <w:rFonts w:ascii="Times New Roman" w:hAnsi="Times New Roman" w:cs="Times New Roman"/>
            <w:sz w:val="24"/>
            <w:szCs w:val="24"/>
          </w:rPr>
          <w:t xml:space="preserve"> </w:t>
        </w:r>
      </w:ins>
      <w:r w:rsidR="005623D4" w:rsidRPr="00736117">
        <w:rPr>
          <w:rFonts w:ascii="Times New Roman" w:hAnsi="Times New Roman" w:cs="Times New Roman"/>
          <w:sz w:val="24"/>
          <w:szCs w:val="24"/>
        </w:rPr>
        <w:t>In this regard, what is communicated is not a common substance</w:t>
      </w:r>
      <w:del w:id="634" w:author="Copyeditor" w:date="2022-08-18T16:42:00Z">
        <w:r w:rsidR="005623D4" w:rsidRPr="00736117" w:rsidDel="00D2195A">
          <w:rPr>
            <w:rFonts w:ascii="Times New Roman" w:hAnsi="Times New Roman" w:cs="Times New Roman"/>
            <w:sz w:val="24"/>
            <w:szCs w:val="24"/>
          </w:rPr>
          <w:delText>,</w:delText>
        </w:r>
      </w:del>
      <w:r w:rsidR="005623D4" w:rsidRPr="00736117">
        <w:rPr>
          <w:rFonts w:ascii="Times New Roman" w:hAnsi="Times New Roman" w:cs="Times New Roman"/>
          <w:sz w:val="24"/>
          <w:szCs w:val="24"/>
        </w:rPr>
        <w:t xml:space="preserve"> </w:t>
      </w:r>
      <w:r w:rsidR="005623D4" w:rsidRPr="00061B15">
        <w:rPr>
          <w:rFonts w:ascii="Times New Roman" w:hAnsi="Times New Roman" w:cs="Times New Roman"/>
          <w:sz w:val="24"/>
          <w:szCs w:val="24"/>
        </w:rPr>
        <w:t xml:space="preserve">but </w:t>
      </w:r>
      <w:r w:rsidR="005623D4" w:rsidRPr="00061B15">
        <w:rPr>
          <w:rFonts w:ascii="Times New Roman" w:hAnsi="Times New Roman" w:cs="Times New Roman"/>
          <w:iCs/>
          <w:sz w:val="24"/>
          <w:szCs w:val="24"/>
          <w:rPrChange w:id="635" w:author="Copyeditor" w:date="2022-08-18T16:42:00Z">
            <w:rPr>
              <w:i/>
            </w:rPr>
          </w:rPrChange>
        </w:rPr>
        <w:t>a</w:t>
      </w:r>
      <w:r w:rsidR="005623D4" w:rsidRPr="00061B15">
        <w:rPr>
          <w:rFonts w:ascii="Times New Roman" w:hAnsi="Times New Roman" w:cs="Times New Roman"/>
          <w:iCs/>
          <w:sz w:val="24"/>
          <w:szCs w:val="24"/>
        </w:rPr>
        <w:t xml:space="preserve"> </w:t>
      </w:r>
      <w:r w:rsidR="005623D4" w:rsidRPr="00061B15">
        <w:rPr>
          <w:rFonts w:ascii="Times New Roman" w:hAnsi="Times New Roman" w:cs="Times New Roman"/>
          <w:iCs/>
          <w:sz w:val="24"/>
          <w:szCs w:val="24"/>
          <w:rPrChange w:id="636" w:author="Copyeditor" w:date="2022-08-18T16:42:00Z">
            <w:rPr>
              <w:i/>
            </w:rPr>
          </w:rPrChange>
        </w:rPr>
        <w:t>common interval</w:t>
      </w:r>
      <w:r w:rsidR="005623D4" w:rsidRPr="00061B15">
        <w:rPr>
          <w:rFonts w:ascii="Times New Roman" w:hAnsi="Times New Roman" w:cs="Times New Roman"/>
          <w:sz w:val="24"/>
          <w:szCs w:val="24"/>
        </w:rPr>
        <w:t>.</w:t>
      </w:r>
      <w:r w:rsidR="002A19C2" w:rsidRPr="00736117">
        <w:rPr>
          <w:rFonts w:ascii="Times New Roman" w:hAnsi="Times New Roman" w:cs="Times New Roman"/>
          <w:sz w:val="24"/>
          <w:szCs w:val="24"/>
        </w:rPr>
        <w:t xml:space="preserve"> </w:t>
      </w:r>
      <w:r w:rsidR="00317A93" w:rsidRPr="00736117">
        <w:rPr>
          <w:rFonts w:ascii="Times New Roman" w:hAnsi="Times New Roman" w:cs="Times New Roman"/>
          <w:sz w:val="24"/>
          <w:szCs w:val="24"/>
        </w:rPr>
        <w:t xml:space="preserve">As </w:t>
      </w:r>
      <w:r w:rsidR="00B45C85" w:rsidRPr="00736117">
        <w:rPr>
          <w:rFonts w:ascii="Times New Roman" w:hAnsi="Times New Roman" w:cs="Times New Roman"/>
          <w:sz w:val="24"/>
          <w:szCs w:val="24"/>
        </w:rPr>
        <w:t xml:space="preserve">with </w:t>
      </w:r>
      <w:r w:rsidR="00317A93" w:rsidRPr="00736117">
        <w:rPr>
          <w:rFonts w:ascii="Times New Roman" w:hAnsi="Times New Roman" w:cs="Times New Roman"/>
          <w:sz w:val="24"/>
          <w:szCs w:val="24"/>
        </w:rPr>
        <w:t>everything</w:t>
      </w:r>
      <w:r w:rsidR="002A19C2" w:rsidRPr="00736117">
        <w:rPr>
          <w:rFonts w:ascii="Times New Roman" w:hAnsi="Times New Roman" w:cs="Times New Roman"/>
          <w:sz w:val="24"/>
          <w:szCs w:val="24"/>
        </w:rPr>
        <w:t xml:space="preserve"> else</w:t>
      </w:r>
      <w:del w:id="637" w:author="Copyeditor" w:date="2022-08-18T16:44:00Z">
        <w:r w:rsidR="00317A93" w:rsidRPr="00736117" w:rsidDel="00D2195A">
          <w:rPr>
            <w:rFonts w:ascii="Times New Roman" w:hAnsi="Times New Roman" w:cs="Times New Roman"/>
            <w:sz w:val="24"/>
            <w:szCs w:val="24"/>
          </w:rPr>
          <w:delText xml:space="preserve">, </w:delText>
        </w:r>
      </w:del>
      <w:ins w:id="638" w:author="Copyeditor" w:date="2022-08-18T16:44:00Z">
        <w:r w:rsidR="00D2195A">
          <w:rPr>
            <w:rFonts w:ascii="Times New Roman" w:hAnsi="Times New Roman" w:cs="Times New Roman"/>
            <w:sz w:val="24"/>
            <w:szCs w:val="24"/>
          </w:rPr>
          <w:t>—</w:t>
        </w:r>
      </w:ins>
      <w:r w:rsidR="00B45C85" w:rsidRPr="00736117">
        <w:rPr>
          <w:rFonts w:ascii="Times New Roman" w:hAnsi="Times New Roman" w:cs="Times New Roman"/>
          <w:sz w:val="24"/>
          <w:szCs w:val="24"/>
        </w:rPr>
        <w:t xml:space="preserve">the </w:t>
      </w:r>
      <w:r w:rsidR="00317A93" w:rsidRPr="00736117">
        <w:rPr>
          <w:rFonts w:ascii="Times New Roman" w:hAnsi="Times New Roman" w:cs="Times New Roman"/>
          <w:sz w:val="24"/>
          <w:szCs w:val="24"/>
        </w:rPr>
        <w:t>Earth, the ocean</w:t>
      </w:r>
      <w:r w:rsidR="00D64D4B" w:rsidRPr="00736117">
        <w:rPr>
          <w:rFonts w:ascii="Times New Roman" w:hAnsi="Times New Roman" w:cs="Times New Roman"/>
          <w:sz w:val="24"/>
          <w:szCs w:val="24"/>
        </w:rPr>
        <w:t>,</w:t>
      </w:r>
      <w:r w:rsidR="00317A93" w:rsidRPr="00736117">
        <w:rPr>
          <w:rFonts w:ascii="Times New Roman" w:hAnsi="Times New Roman" w:cs="Times New Roman"/>
          <w:sz w:val="24"/>
          <w:szCs w:val="24"/>
        </w:rPr>
        <w:t xml:space="preserve"> </w:t>
      </w:r>
      <w:r w:rsidR="00624A15" w:rsidRPr="00736117">
        <w:rPr>
          <w:rFonts w:ascii="Times New Roman" w:hAnsi="Times New Roman" w:cs="Times New Roman"/>
          <w:sz w:val="24"/>
          <w:szCs w:val="24"/>
        </w:rPr>
        <w:t>or</w:t>
      </w:r>
      <w:r w:rsidR="00317A93" w:rsidRPr="00736117">
        <w:rPr>
          <w:rFonts w:ascii="Times New Roman" w:hAnsi="Times New Roman" w:cs="Times New Roman"/>
          <w:sz w:val="24"/>
          <w:szCs w:val="24"/>
        </w:rPr>
        <w:t xml:space="preserve"> the sky</w:t>
      </w:r>
      <w:del w:id="639" w:author="Copyeditor" w:date="2022-08-18T16:45:00Z">
        <w:r w:rsidR="00317A93" w:rsidRPr="00736117" w:rsidDel="00D2195A">
          <w:rPr>
            <w:rFonts w:ascii="Times New Roman" w:hAnsi="Times New Roman" w:cs="Times New Roman"/>
            <w:sz w:val="24"/>
            <w:szCs w:val="24"/>
          </w:rPr>
          <w:delText xml:space="preserve">, </w:delText>
        </w:r>
      </w:del>
      <w:ins w:id="640" w:author="Copyeditor" w:date="2022-08-18T16:45:00Z">
        <w:r w:rsidR="00D2195A">
          <w:rPr>
            <w:rFonts w:ascii="Times New Roman" w:hAnsi="Times New Roman" w:cs="Times New Roman"/>
            <w:sz w:val="24"/>
            <w:szCs w:val="24"/>
          </w:rPr>
          <w:t>—</w:t>
        </w:r>
      </w:ins>
      <w:r w:rsidR="00317A93" w:rsidRPr="00736117">
        <w:rPr>
          <w:rFonts w:ascii="Times New Roman" w:hAnsi="Times New Roman" w:cs="Times New Roman"/>
          <w:sz w:val="24"/>
          <w:szCs w:val="24"/>
        </w:rPr>
        <w:t>nature is subjected to a form of polarization</w:t>
      </w:r>
      <w:r w:rsidR="002A19C2" w:rsidRPr="00736117">
        <w:rPr>
          <w:rFonts w:ascii="Times New Roman" w:hAnsi="Times New Roman" w:cs="Times New Roman"/>
          <w:sz w:val="24"/>
          <w:szCs w:val="24"/>
        </w:rPr>
        <w:t xml:space="preserve"> through which a </w:t>
      </w:r>
      <w:proofErr w:type="spellStart"/>
      <w:r w:rsidR="002A19C2" w:rsidRPr="00736117">
        <w:rPr>
          <w:rFonts w:ascii="Times New Roman" w:hAnsi="Times New Roman" w:cs="Times New Roman"/>
          <w:sz w:val="24"/>
          <w:szCs w:val="24"/>
        </w:rPr>
        <w:t>non</w:t>
      </w:r>
      <w:del w:id="641" w:author="Copyeditor" w:date="2022-08-18T16:43:00Z">
        <w:r w:rsidR="002A19C2" w:rsidRPr="00736117" w:rsidDel="00D2195A">
          <w:rPr>
            <w:rFonts w:ascii="Times New Roman" w:hAnsi="Times New Roman" w:cs="Times New Roman"/>
            <w:sz w:val="24"/>
            <w:szCs w:val="24"/>
          </w:rPr>
          <w:delText>-</w:delText>
        </w:r>
      </w:del>
      <w:r w:rsidR="002A19C2" w:rsidRPr="00736117">
        <w:rPr>
          <w:rFonts w:ascii="Times New Roman" w:hAnsi="Times New Roman" w:cs="Times New Roman"/>
          <w:sz w:val="24"/>
          <w:szCs w:val="24"/>
        </w:rPr>
        <w:t>melting</w:t>
      </w:r>
      <w:proofErr w:type="spellEnd"/>
      <w:r w:rsidR="002A19C2" w:rsidRPr="00736117">
        <w:rPr>
          <w:rFonts w:ascii="Times New Roman" w:hAnsi="Times New Roman" w:cs="Times New Roman"/>
          <w:sz w:val="24"/>
          <w:szCs w:val="24"/>
        </w:rPr>
        <w:t xml:space="preserve"> communication</w:t>
      </w:r>
      <w:r w:rsidR="005623D4" w:rsidRPr="00736117">
        <w:rPr>
          <w:rFonts w:ascii="Times New Roman" w:hAnsi="Times New Roman" w:cs="Times New Roman"/>
          <w:sz w:val="24"/>
          <w:szCs w:val="24"/>
        </w:rPr>
        <w:t xml:space="preserve"> occurs, that is to say</w:t>
      </w:r>
      <w:r w:rsidR="00B45C85" w:rsidRPr="00736117">
        <w:rPr>
          <w:rFonts w:ascii="Times New Roman" w:hAnsi="Times New Roman" w:cs="Times New Roman"/>
          <w:sz w:val="24"/>
          <w:szCs w:val="24"/>
        </w:rPr>
        <w:t>,</w:t>
      </w:r>
      <w:r w:rsidR="005623D4" w:rsidRPr="00736117">
        <w:rPr>
          <w:rFonts w:ascii="Times New Roman" w:hAnsi="Times New Roman" w:cs="Times New Roman"/>
          <w:sz w:val="24"/>
          <w:szCs w:val="24"/>
        </w:rPr>
        <w:t xml:space="preserve"> the communication of darkness, </w:t>
      </w:r>
      <w:r w:rsidR="00107794" w:rsidRPr="00736117">
        <w:rPr>
          <w:rFonts w:ascii="Times New Roman" w:hAnsi="Times New Roman" w:cs="Times New Roman"/>
          <w:sz w:val="24"/>
          <w:szCs w:val="24"/>
        </w:rPr>
        <w:t xml:space="preserve">of </w:t>
      </w:r>
      <w:r w:rsidR="005623D4" w:rsidRPr="00736117">
        <w:rPr>
          <w:rFonts w:ascii="Times New Roman" w:hAnsi="Times New Roman" w:cs="Times New Roman"/>
          <w:sz w:val="24"/>
          <w:szCs w:val="24"/>
        </w:rPr>
        <w:t>the immeasurable</w:t>
      </w:r>
      <w:r w:rsidR="002A19C2" w:rsidRPr="00736117">
        <w:rPr>
          <w:rFonts w:ascii="Times New Roman" w:hAnsi="Times New Roman" w:cs="Times New Roman"/>
          <w:sz w:val="24"/>
          <w:szCs w:val="24"/>
        </w:rPr>
        <w:t xml:space="preserve">. In a </w:t>
      </w:r>
      <w:r w:rsidR="005623D4" w:rsidRPr="00736117">
        <w:rPr>
          <w:rFonts w:ascii="Times New Roman" w:hAnsi="Times New Roman" w:cs="Times New Roman"/>
          <w:sz w:val="24"/>
          <w:szCs w:val="24"/>
        </w:rPr>
        <w:t>text entitled</w:t>
      </w:r>
      <w:r w:rsidR="00537131" w:rsidRPr="00736117">
        <w:rPr>
          <w:rFonts w:ascii="Times New Roman" w:hAnsi="Times New Roman" w:cs="Times New Roman"/>
          <w:sz w:val="24"/>
          <w:szCs w:val="24"/>
        </w:rPr>
        <w:t xml:space="preserve"> </w:t>
      </w:r>
      <w:r w:rsidR="00537131" w:rsidRPr="00736117">
        <w:rPr>
          <w:rFonts w:ascii="Times New Roman" w:hAnsi="Times New Roman" w:cs="Times New Roman"/>
          <w:bCs/>
          <w:sz w:val="24"/>
          <w:szCs w:val="24"/>
        </w:rPr>
        <w:t>“</w:t>
      </w:r>
      <w:proofErr w:type="spellStart"/>
      <w:r w:rsidR="00537131" w:rsidRPr="00061B15">
        <w:rPr>
          <w:rFonts w:ascii="Times New Roman" w:hAnsi="Times New Roman" w:cs="Times New Roman"/>
          <w:bCs/>
          <w:iCs/>
          <w:sz w:val="24"/>
          <w:szCs w:val="24"/>
          <w:rPrChange w:id="642" w:author="Copyeditor" w:date="2022-09-06T09:52:00Z">
            <w:rPr>
              <w:rFonts w:ascii="Times New Roman" w:hAnsi="Times New Roman" w:cs="Times New Roman"/>
              <w:bCs/>
              <w:i/>
              <w:sz w:val="24"/>
              <w:szCs w:val="24"/>
            </w:rPr>
          </w:rPrChange>
        </w:rPr>
        <w:t>Préface</w:t>
      </w:r>
      <w:proofErr w:type="spellEnd"/>
      <w:r w:rsidR="00537131" w:rsidRPr="00061B15">
        <w:rPr>
          <w:rFonts w:ascii="Times New Roman" w:hAnsi="Times New Roman" w:cs="Times New Roman"/>
          <w:bCs/>
          <w:iCs/>
          <w:sz w:val="24"/>
          <w:szCs w:val="24"/>
          <w:rPrChange w:id="643" w:author="Copyeditor" w:date="2022-09-06T09:52:00Z">
            <w:rPr>
              <w:rFonts w:ascii="Times New Roman" w:hAnsi="Times New Roman" w:cs="Times New Roman"/>
              <w:bCs/>
              <w:i/>
              <w:sz w:val="24"/>
              <w:szCs w:val="24"/>
            </w:rPr>
          </w:rPrChange>
        </w:rPr>
        <w:t xml:space="preserve"> de </w:t>
      </w:r>
      <w:proofErr w:type="spellStart"/>
      <w:r w:rsidR="00537131" w:rsidRPr="00061B15">
        <w:rPr>
          <w:rFonts w:ascii="Times New Roman" w:hAnsi="Times New Roman" w:cs="Times New Roman"/>
          <w:bCs/>
          <w:iCs/>
          <w:sz w:val="24"/>
          <w:szCs w:val="24"/>
          <w:rPrChange w:id="644" w:author="Copyeditor" w:date="2022-09-06T09:52:00Z">
            <w:rPr>
              <w:rFonts w:ascii="Times New Roman" w:hAnsi="Times New Roman" w:cs="Times New Roman"/>
              <w:bCs/>
              <w:i/>
              <w:sz w:val="24"/>
              <w:szCs w:val="24"/>
            </w:rPr>
          </w:rPrChange>
        </w:rPr>
        <w:t>mes</w:t>
      </w:r>
      <w:proofErr w:type="spellEnd"/>
      <w:r w:rsidR="00537131" w:rsidRPr="00061B15">
        <w:rPr>
          <w:rFonts w:ascii="Times New Roman" w:hAnsi="Times New Roman" w:cs="Times New Roman"/>
          <w:bCs/>
          <w:iCs/>
          <w:sz w:val="24"/>
          <w:szCs w:val="24"/>
          <w:rPrChange w:id="645" w:author="Copyeditor" w:date="2022-09-06T09:52:00Z">
            <w:rPr>
              <w:rFonts w:ascii="Times New Roman" w:hAnsi="Times New Roman" w:cs="Times New Roman"/>
              <w:bCs/>
              <w:i/>
              <w:sz w:val="24"/>
              <w:szCs w:val="24"/>
            </w:rPr>
          </w:rPrChange>
        </w:rPr>
        <w:t xml:space="preserve"> </w:t>
      </w:r>
      <w:proofErr w:type="spellStart"/>
      <w:r w:rsidR="00537131" w:rsidRPr="00061B15">
        <w:rPr>
          <w:rFonts w:ascii="Times New Roman" w:hAnsi="Times New Roman" w:cs="Times New Roman"/>
          <w:bCs/>
          <w:iCs/>
          <w:sz w:val="24"/>
          <w:szCs w:val="24"/>
          <w:rPrChange w:id="646" w:author="Copyeditor" w:date="2022-09-06T09:52:00Z">
            <w:rPr>
              <w:rFonts w:ascii="Times New Roman" w:hAnsi="Times New Roman" w:cs="Times New Roman"/>
              <w:bCs/>
              <w:i/>
              <w:sz w:val="24"/>
              <w:szCs w:val="24"/>
            </w:rPr>
          </w:rPrChange>
        </w:rPr>
        <w:t>œuvres</w:t>
      </w:r>
      <w:proofErr w:type="spellEnd"/>
      <w:r w:rsidR="00537131" w:rsidRPr="00061B15">
        <w:rPr>
          <w:rFonts w:ascii="Times New Roman" w:hAnsi="Times New Roman" w:cs="Times New Roman"/>
          <w:bCs/>
          <w:iCs/>
          <w:sz w:val="24"/>
          <w:szCs w:val="24"/>
          <w:rPrChange w:id="647" w:author="Copyeditor" w:date="2022-09-06T09:52:00Z">
            <w:rPr>
              <w:rFonts w:ascii="Times New Roman" w:hAnsi="Times New Roman" w:cs="Times New Roman"/>
              <w:bCs/>
              <w:i/>
              <w:sz w:val="24"/>
              <w:szCs w:val="24"/>
            </w:rPr>
          </w:rPrChange>
        </w:rPr>
        <w:t xml:space="preserve"> et post-scriptum de ma </w:t>
      </w:r>
      <w:proofErr w:type="gramStart"/>
      <w:r w:rsidR="00537131" w:rsidRPr="00061B15">
        <w:rPr>
          <w:rFonts w:ascii="Times New Roman" w:hAnsi="Times New Roman" w:cs="Times New Roman"/>
          <w:bCs/>
          <w:iCs/>
          <w:sz w:val="24"/>
          <w:szCs w:val="24"/>
          <w:rPrChange w:id="648" w:author="Copyeditor" w:date="2022-09-06T09:52:00Z">
            <w:rPr>
              <w:rFonts w:ascii="Times New Roman" w:hAnsi="Times New Roman" w:cs="Times New Roman"/>
              <w:bCs/>
              <w:i/>
              <w:sz w:val="24"/>
              <w:szCs w:val="24"/>
            </w:rPr>
          </w:rPrChange>
        </w:rPr>
        <w:t>vie</w:t>
      </w:r>
      <w:proofErr w:type="gramEnd"/>
      <w:ins w:id="649" w:author="Copyeditor" w:date="2022-08-18T16:44:00Z">
        <w:r w:rsidR="00D2195A">
          <w:rPr>
            <w:rFonts w:ascii="Times New Roman" w:hAnsi="Times New Roman" w:cs="Times New Roman"/>
            <w:bCs/>
            <w:iCs/>
            <w:sz w:val="24"/>
            <w:szCs w:val="24"/>
          </w:rPr>
          <w:t>”</w:t>
        </w:r>
      </w:ins>
      <w:r w:rsidR="00537131" w:rsidRPr="00736117">
        <w:rPr>
          <w:rFonts w:ascii="Times New Roman" w:hAnsi="Times New Roman" w:cs="Times New Roman"/>
          <w:bCs/>
          <w:i/>
          <w:sz w:val="24"/>
          <w:szCs w:val="24"/>
        </w:rPr>
        <w:t xml:space="preserve"> </w:t>
      </w:r>
      <w:r w:rsidR="00537131" w:rsidRPr="00736117">
        <w:rPr>
          <w:rFonts w:ascii="Times New Roman" w:hAnsi="Times New Roman" w:cs="Times New Roman"/>
          <w:bCs/>
          <w:sz w:val="24"/>
          <w:szCs w:val="24"/>
        </w:rPr>
        <w:t>(Preface of my Works and Post-Scriptum of my Life)</w:t>
      </w:r>
      <w:del w:id="650" w:author="Copyeditor" w:date="2022-08-18T16:44:00Z">
        <w:r w:rsidR="00537131" w:rsidRPr="00736117" w:rsidDel="00D2195A">
          <w:rPr>
            <w:rFonts w:ascii="Times New Roman" w:hAnsi="Times New Roman" w:cs="Times New Roman"/>
            <w:bCs/>
            <w:sz w:val="24"/>
            <w:szCs w:val="24"/>
          </w:rPr>
          <w:delText>”</w:delText>
        </w:r>
      </w:del>
      <w:r w:rsidR="00537131" w:rsidRPr="00736117">
        <w:rPr>
          <w:rFonts w:ascii="Times New Roman" w:hAnsi="Times New Roman" w:cs="Times New Roman"/>
          <w:bCs/>
          <w:sz w:val="24"/>
          <w:szCs w:val="24"/>
        </w:rPr>
        <w:t xml:space="preserve">, </w:t>
      </w:r>
      <w:r w:rsidR="002A19C2" w:rsidRPr="00736117">
        <w:rPr>
          <w:rFonts w:ascii="Times New Roman" w:hAnsi="Times New Roman" w:cs="Times New Roman"/>
          <w:bCs/>
          <w:sz w:val="24"/>
          <w:szCs w:val="24"/>
        </w:rPr>
        <w:t xml:space="preserve">Hugo argues that </w:t>
      </w:r>
      <w:r w:rsidR="002A19C2" w:rsidRPr="00736117">
        <w:rPr>
          <w:rFonts w:ascii="Times New Roman" w:hAnsi="Times New Roman" w:cs="Times New Roman"/>
          <w:sz w:val="24"/>
          <w:szCs w:val="24"/>
        </w:rPr>
        <w:t>n</w:t>
      </w:r>
      <w:r w:rsidR="00537131" w:rsidRPr="00736117">
        <w:rPr>
          <w:rFonts w:ascii="Times New Roman" w:hAnsi="Times New Roman" w:cs="Times New Roman"/>
          <w:sz w:val="24"/>
          <w:szCs w:val="24"/>
        </w:rPr>
        <w:t xml:space="preserve">ature </w:t>
      </w:r>
    </w:p>
    <w:p w14:paraId="4F0883E2" w14:textId="77777777" w:rsidR="00537131" w:rsidRPr="00D2195A" w:rsidRDefault="00537131">
      <w:pPr>
        <w:pStyle w:val="ListParagraph"/>
        <w:spacing w:line="480" w:lineRule="auto"/>
        <w:pPrChange w:id="651" w:author="Copyeditor" w:date="2022-08-18T16:44:00Z">
          <w:pPr>
            <w:pStyle w:val="ListParagraph"/>
            <w:spacing w:line="480" w:lineRule="auto"/>
            <w:ind w:firstLine="720"/>
          </w:pPr>
        </w:pPrChange>
      </w:pPr>
    </w:p>
    <w:p w14:paraId="6565C918" w14:textId="3799F21D" w:rsidR="00537131" w:rsidRPr="00736117" w:rsidDel="00B1578F" w:rsidRDefault="00537131" w:rsidP="00DC0D7B">
      <w:pPr>
        <w:pStyle w:val="ListParagraph"/>
        <w:widowControl w:val="0"/>
        <w:autoSpaceDE w:val="0"/>
        <w:autoSpaceDN w:val="0"/>
        <w:adjustRightInd w:val="0"/>
        <w:spacing w:after="240" w:line="480" w:lineRule="auto"/>
        <w:ind w:left="1440"/>
        <w:rPr>
          <w:del w:id="652" w:author="Copyeditor" w:date="2022-08-18T16:46:00Z"/>
          <w:rFonts w:ascii="Times New Roman" w:hAnsi="Times New Roman" w:cs="Times New Roman"/>
          <w:sz w:val="24"/>
          <w:szCs w:val="24"/>
        </w:rPr>
      </w:pPr>
      <w:r w:rsidRPr="00736117">
        <w:rPr>
          <w:rFonts w:ascii="Times New Roman" w:hAnsi="Times New Roman" w:cs="Times New Roman"/>
          <w:sz w:val="24"/>
          <w:szCs w:val="24"/>
        </w:rPr>
        <w:t xml:space="preserve">exists alone and contains everything. Everything is. There is the part of nature that we perceive, and there is the part of nature that we do not perceive. Pan has one visible side and one invisible side. Because on this invisible side, you contemptuously throw the word </w:t>
      </w:r>
      <w:r w:rsidR="00AD4CF5" w:rsidRPr="00736117">
        <w:rPr>
          <w:rFonts w:ascii="Times New Roman" w:hAnsi="Times New Roman" w:cs="Times New Roman"/>
          <w:i/>
          <w:sz w:val="24"/>
          <w:szCs w:val="24"/>
        </w:rPr>
        <w:t>s</w:t>
      </w:r>
      <w:r w:rsidRPr="00736117">
        <w:rPr>
          <w:rFonts w:ascii="Times New Roman" w:hAnsi="Times New Roman" w:cs="Times New Roman"/>
          <w:i/>
          <w:sz w:val="24"/>
          <w:szCs w:val="24"/>
        </w:rPr>
        <w:t>upernaturalism</w:t>
      </w:r>
      <w:r w:rsidRPr="00736117">
        <w:rPr>
          <w:rFonts w:ascii="Times New Roman" w:hAnsi="Times New Roman" w:cs="Times New Roman"/>
          <w:sz w:val="24"/>
          <w:szCs w:val="24"/>
        </w:rPr>
        <w:t>, will this invisible part less exist? X remains X. The Unknown withstands your vocabulary. To deny is not to destroy. Supernaturalism is immanent.</w:t>
      </w:r>
      <w:r w:rsidR="00D10CD7" w:rsidRPr="00736117">
        <w:rPr>
          <w:rFonts w:ascii="Times New Roman" w:hAnsi="Times New Roman" w:cs="Times New Roman"/>
          <w:sz w:val="24"/>
          <w:szCs w:val="24"/>
        </w:rPr>
        <w:t xml:space="preserve"> (P</w:t>
      </w:r>
      <w:r w:rsidR="00AD4CF5" w:rsidRPr="00736117">
        <w:rPr>
          <w:rFonts w:ascii="Times New Roman" w:hAnsi="Times New Roman" w:cs="Times New Roman"/>
          <w:sz w:val="24"/>
          <w:szCs w:val="24"/>
        </w:rPr>
        <w:t>O</w:t>
      </w:r>
      <w:del w:id="653" w:author="Copyeditor" w:date="2022-08-18T16:46:00Z">
        <w:r w:rsidR="00D10CD7" w:rsidRPr="00736117" w:rsidDel="00B1578F">
          <w:rPr>
            <w:rFonts w:ascii="Times New Roman" w:hAnsi="Times New Roman" w:cs="Times New Roman"/>
            <w:sz w:val="24"/>
            <w:szCs w:val="24"/>
          </w:rPr>
          <w:delText>,</w:delText>
        </w:r>
      </w:del>
      <w:r w:rsidR="00D10CD7" w:rsidRPr="00736117">
        <w:rPr>
          <w:rFonts w:ascii="Times New Roman" w:hAnsi="Times New Roman" w:cs="Times New Roman"/>
          <w:sz w:val="24"/>
          <w:szCs w:val="24"/>
        </w:rPr>
        <w:t xml:space="preserve"> 703)</w:t>
      </w:r>
    </w:p>
    <w:p w14:paraId="7EB919B6" w14:textId="77777777" w:rsidR="00537131" w:rsidRPr="00B1578F" w:rsidRDefault="00537131">
      <w:pPr>
        <w:pStyle w:val="ListParagraph"/>
        <w:widowControl w:val="0"/>
        <w:autoSpaceDE w:val="0"/>
        <w:autoSpaceDN w:val="0"/>
        <w:adjustRightInd w:val="0"/>
        <w:spacing w:after="240" w:line="480" w:lineRule="auto"/>
        <w:ind w:left="1440"/>
        <w:pPrChange w:id="654" w:author="Copyeditor" w:date="2022-08-18T16:46:00Z">
          <w:pPr>
            <w:pStyle w:val="ListParagraph"/>
            <w:widowControl w:val="0"/>
            <w:autoSpaceDE w:val="0"/>
            <w:autoSpaceDN w:val="0"/>
            <w:adjustRightInd w:val="0"/>
            <w:spacing w:after="240" w:line="480" w:lineRule="auto"/>
            <w:ind w:firstLine="720"/>
          </w:pPr>
        </w:pPrChange>
      </w:pPr>
    </w:p>
    <w:p w14:paraId="3AF80A3E" w14:textId="05F81166" w:rsidR="007E42F9" w:rsidRPr="00736117" w:rsidRDefault="002A19C2" w:rsidP="00DC0D7B">
      <w:pPr>
        <w:pStyle w:val="ListParagraph"/>
        <w:widowControl w:val="0"/>
        <w:autoSpaceDE w:val="0"/>
        <w:autoSpaceDN w:val="0"/>
        <w:adjustRightInd w:val="0"/>
        <w:spacing w:after="240" w:line="480" w:lineRule="auto"/>
        <w:rPr>
          <w:rFonts w:ascii="Times New Roman" w:hAnsi="Times New Roman" w:cs="Times New Roman"/>
          <w:sz w:val="24"/>
          <w:szCs w:val="24"/>
        </w:rPr>
      </w:pPr>
      <w:r w:rsidRPr="00736117">
        <w:rPr>
          <w:rFonts w:ascii="Times New Roman" w:hAnsi="Times New Roman" w:cs="Times New Roman"/>
          <w:sz w:val="24"/>
          <w:szCs w:val="24"/>
        </w:rPr>
        <w:t>Thus even supernaturalism is natural, immanent</w:t>
      </w:r>
      <w:r w:rsidR="007E42F9" w:rsidRPr="00736117">
        <w:rPr>
          <w:rFonts w:ascii="Times New Roman" w:hAnsi="Times New Roman" w:cs="Times New Roman"/>
          <w:sz w:val="24"/>
          <w:szCs w:val="24"/>
        </w:rPr>
        <w:t>,</w:t>
      </w:r>
      <w:r w:rsidRPr="00736117">
        <w:rPr>
          <w:rFonts w:ascii="Times New Roman" w:hAnsi="Times New Roman" w:cs="Times New Roman"/>
          <w:sz w:val="24"/>
          <w:szCs w:val="24"/>
        </w:rPr>
        <w:t xml:space="preserve"> the opposite of </w:t>
      </w:r>
      <w:r w:rsidR="007E42F9" w:rsidRPr="00736117">
        <w:rPr>
          <w:rFonts w:ascii="Times New Roman" w:hAnsi="Times New Roman" w:cs="Times New Roman"/>
          <w:sz w:val="24"/>
          <w:szCs w:val="24"/>
        </w:rPr>
        <w:t>transcendent</w:t>
      </w:r>
      <w:del w:id="655" w:author="Copyeditor" w:date="2022-08-18T16:47:00Z">
        <w:r w:rsidRPr="00736117" w:rsidDel="00B1578F">
          <w:rPr>
            <w:rFonts w:ascii="Times New Roman" w:hAnsi="Times New Roman" w:cs="Times New Roman"/>
            <w:sz w:val="24"/>
            <w:szCs w:val="24"/>
          </w:rPr>
          <w:delText xml:space="preserve"> - </w:delText>
        </w:r>
      </w:del>
      <w:proofErr w:type="gramStart"/>
      <w:ins w:id="656" w:author="Copyeditor" w:date="2022-08-18T16:47:00Z">
        <w:r w:rsidR="00B1578F">
          <w:rPr>
            <w:rFonts w:ascii="Times New Roman" w:hAnsi="Times New Roman" w:cs="Times New Roman"/>
            <w:sz w:val="24"/>
            <w:szCs w:val="24"/>
          </w:rPr>
          <w:t>—</w:t>
        </w:r>
      </w:ins>
      <w:r w:rsidRPr="00736117">
        <w:rPr>
          <w:rFonts w:ascii="Times New Roman" w:hAnsi="Times New Roman" w:cs="Times New Roman"/>
          <w:bCs/>
          <w:sz w:val="24"/>
          <w:szCs w:val="24"/>
        </w:rPr>
        <w:t>“</w:t>
      </w:r>
      <w:proofErr w:type="gramEnd"/>
      <w:r w:rsidRPr="008D7CAF">
        <w:rPr>
          <w:rFonts w:ascii="Times New Roman" w:hAnsi="Times New Roman" w:cs="Times New Roman"/>
          <w:iCs/>
          <w:sz w:val="24"/>
          <w:szCs w:val="24"/>
          <w:rPrChange w:id="657" w:author="Copyeditor" w:date="2022-08-23T17:24:00Z">
            <w:rPr>
              <w:rFonts w:ascii="Times New Roman" w:hAnsi="Times New Roman" w:cs="Times New Roman"/>
              <w:i/>
              <w:sz w:val="24"/>
              <w:szCs w:val="24"/>
            </w:rPr>
          </w:rPrChange>
        </w:rPr>
        <w:t xml:space="preserve">Le </w:t>
      </w:r>
      <w:proofErr w:type="spellStart"/>
      <w:r w:rsidRPr="008D7CAF">
        <w:rPr>
          <w:rFonts w:ascii="Times New Roman" w:hAnsi="Times New Roman" w:cs="Times New Roman"/>
          <w:iCs/>
          <w:sz w:val="24"/>
          <w:szCs w:val="24"/>
          <w:rPrChange w:id="658" w:author="Copyeditor" w:date="2022-08-23T17:24:00Z">
            <w:rPr>
              <w:rFonts w:ascii="Times New Roman" w:hAnsi="Times New Roman" w:cs="Times New Roman"/>
              <w:i/>
              <w:sz w:val="24"/>
              <w:szCs w:val="24"/>
            </w:rPr>
          </w:rPrChange>
        </w:rPr>
        <w:t>surnaturalisme</w:t>
      </w:r>
      <w:proofErr w:type="spellEnd"/>
      <w:r w:rsidRPr="008D7CAF">
        <w:rPr>
          <w:rFonts w:ascii="Times New Roman" w:hAnsi="Times New Roman" w:cs="Times New Roman"/>
          <w:iCs/>
          <w:sz w:val="24"/>
          <w:szCs w:val="24"/>
          <w:rPrChange w:id="659" w:author="Copyeditor" w:date="2022-08-23T17:24:00Z">
            <w:rPr>
              <w:rFonts w:ascii="Times New Roman" w:hAnsi="Times New Roman" w:cs="Times New Roman"/>
              <w:i/>
              <w:sz w:val="24"/>
              <w:szCs w:val="24"/>
            </w:rPr>
          </w:rPrChange>
        </w:rPr>
        <w:t xml:space="preserve">, </w:t>
      </w:r>
      <w:proofErr w:type="spellStart"/>
      <w:r w:rsidRPr="008D7CAF">
        <w:rPr>
          <w:rFonts w:ascii="Times New Roman" w:hAnsi="Times New Roman" w:cs="Times New Roman"/>
          <w:iCs/>
          <w:sz w:val="24"/>
          <w:szCs w:val="24"/>
          <w:rPrChange w:id="660" w:author="Copyeditor" w:date="2022-08-23T17:24:00Z">
            <w:rPr>
              <w:rFonts w:ascii="Times New Roman" w:hAnsi="Times New Roman" w:cs="Times New Roman"/>
              <w:i/>
              <w:sz w:val="24"/>
              <w:szCs w:val="24"/>
            </w:rPr>
          </w:rPrChange>
        </w:rPr>
        <w:t>c’est</w:t>
      </w:r>
      <w:proofErr w:type="spellEnd"/>
      <w:r w:rsidRPr="008D7CAF">
        <w:rPr>
          <w:rFonts w:ascii="Times New Roman" w:hAnsi="Times New Roman" w:cs="Times New Roman"/>
          <w:iCs/>
          <w:sz w:val="24"/>
          <w:szCs w:val="24"/>
          <w:rPrChange w:id="661" w:author="Copyeditor" w:date="2022-08-23T17:24:00Z">
            <w:rPr>
              <w:rFonts w:ascii="Times New Roman" w:hAnsi="Times New Roman" w:cs="Times New Roman"/>
              <w:i/>
              <w:sz w:val="24"/>
              <w:szCs w:val="24"/>
            </w:rPr>
          </w:rPrChange>
        </w:rPr>
        <w:t xml:space="preserve"> la nature trop loin</w:t>
      </w:r>
      <w:r w:rsidR="007E42F9" w:rsidRPr="008D7CAF">
        <w:rPr>
          <w:rFonts w:ascii="Times New Roman" w:hAnsi="Times New Roman" w:cs="Times New Roman"/>
          <w:iCs/>
          <w:sz w:val="24"/>
          <w:szCs w:val="24"/>
        </w:rPr>
        <w:t>,</w:t>
      </w:r>
      <w:r w:rsidR="007E42F9" w:rsidRPr="00736117">
        <w:rPr>
          <w:rFonts w:ascii="Times New Roman" w:hAnsi="Times New Roman" w:cs="Times New Roman"/>
          <w:sz w:val="24"/>
          <w:szCs w:val="24"/>
        </w:rPr>
        <w:t>”</w:t>
      </w:r>
      <w:r w:rsidRPr="00736117">
        <w:rPr>
          <w:rFonts w:ascii="Times New Roman" w:hAnsi="Times New Roman" w:cs="Times New Roman"/>
          <w:sz w:val="24"/>
          <w:szCs w:val="24"/>
        </w:rPr>
        <w:t xml:space="preserve"> </w:t>
      </w:r>
      <w:r w:rsidR="007E42F9" w:rsidRPr="00736117">
        <w:rPr>
          <w:rFonts w:ascii="Times New Roman" w:hAnsi="Times New Roman" w:cs="Times New Roman"/>
          <w:sz w:val="24"/>
          <w:szCs w:val="24"/>
        </w:rPr>
        <w:t>that is to say</w:t>
      </w:r>
      <w:ins w:id="662" w:author="Copyeditor" w:date="2022-08-18T16:47:00Z">
        <w:r w:rsidR="00B1578F">
          <w:rPr>
            <w:rFonts w:ascii="Times New Roman" w:hAnsi="Times New Roman" w:cs="Times New Roman"/>
            <w:sz w:val="24"/>
            <w:szCs w:val="24"/>
          </w:rPr>
          <w:t>,</w:t>
        </w:r>
      </w:ins>
      <w:del w:id="663" w:author="Copyeditor" w:date="2022-08-18T16:47:00Z">
        <w:r w:rsidR="007E42F9" w:rsidRPr="00736117" w:rsidDel="00B1578F">
          <w:rPr>
            <w:rFonts w:ascii="Times New Roman" w:hAnsi="Times New Roman" w:cs="Times New Roman"/>
            <w:sz w:val="24"/>
            <w:szCs w:val="24"/>
          </w:rPr>
          <w:delText>:</w:delText>
        </w:r>
      </w:del>
      <w:r w:rsidR="007E42F9" w:rsidRPr="00736117">
        <w:rPr>
          <w:rFonts w:ascii="Times New Roman" w:hAnsi="Times New Roman" w:cs="Times New Roman"/>
          <w:sz w:val="24"/>
          <w:szCs w:val="24"/>
        </w:rPr>
        <w:t xml:space="preserve"> </w:t>
      </w:r>
      <w:r w:rsidRPr="00736117">
        <w:rPr>
          <w:rFonts w:ascii="Times New Roman" w:hAnsi="Times New Roman" w:cs="Times New Roman"/>
          <w:sz w:val="24"/>
          <w:szCs w:val="24"/>
        </w:rPr>
        <w:t xml:space="preserve">supernaturalism is nature too far away </w:t>
      </w:r>
      <w:r w:rsidR="00D10CD7" w:rsidRPr="00736117">
        <w:rPr>
          <w:rFonts w:ascii="Times New Roman" w:hAnsi="Times New Roman" w:cs="Times New Roman"/>
          <w:color w:val="000000" w:themeColor="text1"/>
          <w:sz w:val="24"/>
          <w:szCs w:val="24"/>
        </w:rPr>
        <w:t>(P</w:t>
      </w:r>
      <w:r w:rsidR="00AD4CF5" w:rsidRPr="00736117">
        <w:rPr>
          <w:rFonts w:ascii="Times New Roman" w:hAnsi="Times New Roman" w:cs="Times New Roman"/>
          <w:color w:val="000000" w:themeColor="text1"/>
          <w:sz w:val="24"/>
          <w:szCs w:val="24"/>
        </w:rPr>
        <w:t>O</w:t>
      </w:r>
      <w:del w:id="664" w:author="Copyeditor" w:date="2022-08-18T16:47:00Z">
        <w:r w:rsidR="00AD4CF5" w:rsidRPr="00736117" w:rsidDel="00B1578F">
          <w:rPr>
            <w:rFonts w:ascii="Times New Roman" w:hAnsi="Times New Roman" w:cs="Times New Roman"/>
            <w:color w:val="000000" w:themeColor="text1"/>
            <w:sz w:val="24"/>
            <w:szCs w:val="24"/>
          </w:rPr>
          <w:delText>,</w:delText>
        </w:r>
      </w:del>
      <w:r w:rsidR="00AD4CF5" w:rsidRPr="00736117">
        <w:rPr>
          <w:rFonts w:ascii="Times New Roman" w:hAnsi="Times New Roman" w:cs="Times New Roman"/>
          <w:color w:val="000000" w:themeColor="text1"/>
          <w:sz w:val="24"/>
          <w:szCs w:val="24"/>
        </w:rPr>
        <w:t xml:space="preserve"> 699</w:t>
      </w:r>
      <w:r w:rsidR="00D10CD7" w:rsidRPr="00736117">
        <w:rPr>
          <w:rFonts w:ascii="Times New Roman" w:hAnsi="Times New Roman" w:cs="Times New Roman"/>
          <w:color w:val="000000" w:themeColor="text1"/>
          <w:sz w:val="24"/>
          <w:szCs w:val="24"/>
        </w:rPr>
        <w:t>)</w:t>
      </w:r>
      <w:r w:rsidR="00B45C85" w:rsidRPr="00736117">
        <w:rPr>
          <w:rFonts w:ascii="Times New Roman" w:hAnsi="Times New Roman" w:cs="Times New Roman"/>
          <w:color w:val="000000" w:themeColor="text1"/>
          <w:sz w:val="24"/>
          <w:szCs w:val="24"/>
        </w:rPr>
        <w:t>.</w:t>
      </w:r>
      <w:r w:rsidR="00D10CD7" w:rsidRPr="00736117">
        <w:rPr>
          <w:rFonts w:ascii="Times New Roman" w:hAnsi="Times New Roman" w:cs="Times New Roman"/>
          <w:color w:val="000000" w:themeColor="text1"/>
          <w:sz w:val="24"/>
          <w:szCs w:val="24"/>
        </w:rPr>
        <w:t xml:space="preserve"> </w:t>
      </w:r>
      <w:r w:rsidR="00537131" w:rsidRPr="00736117">
        <w:rPr>
          <w:rFonts w:ascii="Times New Roman" w:hAnsi="Times New Roman" w:cs="Times New Roman"/>
          <w:sz w:val="24"/>
          <w:szCs w:val="24"/>
        </w:rPr>
        <w:t xml:space="preserve">Hugo enables us to understand that there are two bad ways to deal with nature: the first one is to detach a transcendent part; the </w:t>
      </w:r>
      <w:r w:rsidR="00537131" w:rsidRPr="00736117">
        <w:rPr>
          <w:rFonts w:ascii="Times New Roman" w:hAnsi="Times New Roman" w:cs="Times New Roman"/>
          <w:sz w:val="24"/>
          <w:szCs w:val="24"/>
        </w:rPr>
        <w:lastRenderedPageBreak/>
        <w:t xml:space="preserve">second one is to reduce nature to its immediate and visible aspect. To explain the effect of such </w:t>
      </w:r>
      <w:r w:rsidR="00B45C85" w:rsidRPr="00736117">
        <w:rPr>
          <w:rFonts w:ascii="Times New Roman" w:hAnsi="Times New Roman" w:cs="Times New Roman"/>
          <w:sz w:val="24"/>
          <w:szCs w:val="24"/>
        </w:rPr>
        <w:t xml:space="preserve">a </w:t>
      </w:r>
      <w:r w:rsidR="00537131" w:rsidRPr="00736117">
        <w:rPr>
          <w:rFonts w:ascii="Times New Roman" w:hAnsi="Times New Roman" w:cs="Times New Roman"/>
          <w:sz w:val="24"/>
          <w:szCs w:val="24"/>
        </w:rPr>
        <w:t>reduction, Hugo uses a marvelous formula: “</w:t>
      </w:r>
      <w:proofErr w:type="spellStart"/>
      <w:r w:rsidR="00537131" w:rsidRPr="00DF315F">
        <w:rPr>
          <w:rFonts w:ascii="Times New Roman" w:hAnsi="Times New Roman" w:cs="Times New Roman"/>
          <w:iCs/>
          <w:sz w:val="24"/>
          <w:szCs w:val="24"/>
          <w:rPrChange w:id="665" w:author="Copyeditor" w:date="2022-08-23T17:11:00Z">
            <w:rPr>
              <w:rFonts w:ascii="Times New Roman" w:hAnsi="Times New Roman" w:cs="Times New Roman"/>
              <w:i/>
              <w:sz w:val="24"/>
              <w:szCs w:val="24"/>
            </w:rPr>
          </w:rPrChange>
        </w:rPr>
        <w:t>Vous</w:t>
      </w:r>
      <w:proofErr w:type="spellEnd"/>
      <w:r w:rsidR="00537131" w:rsidRPr="00DF315F">
        <w:rPr>
          <w:rFonts w:ascii="Times New Roman" w:hAnsi="Times New Roman" w:cs="Times New Roman"/>
          <w:iCs/>
          <w:sz w:val="24"/>
          <w:szCs w:val="24"/>
          <w:rPrChange w:id="666" w:author="Copyeditor" w:date="2022-08-23T17:11:00Z">
            <w:rPr>
              <w:rFonts w:ascii="Times New Roman" w:hAnsi="Times New Roman" w:cs="Times New Roman"/>
              <w:i/>
              <w:sz w:val="24"/>
              <w:szCs w:val="24"/>
            </w:rPr>
          </w:rPrChange>
        </w:rPr>
        <w:t xml:space="preserve"> </w:t>
      </w:r>
      <w:proofErr w:type="spellStart"/>
      <w:r w:rsidR="00537131" w:rsidRPr="00DF315F">
        <w:rPr>
          <w:rFonts w:ascii="Times New Roman" w:hAnsi="Times New Roman" w:cs="Times New Roman"/>
          <w:iCs/>
          <w:sz w:val="24"/>
          <w:szCs w:val="24"/>
          <w:rPrChange w:id="667" w:author="Copyeditor" w:date="2022-08-23T17:11:00Z">
            <w:rPr>
              <w:rFonts w:ascii="Times New Roman" w:hAnsi="Times New Roman" w:cs="Times New Roman"/>
              <w:i/>
              <w:sz w:val="24"/>
              <w:szCs w:val="24"/>
            </w:rPr>
          </w:rPrChange>
        </w:rPr>
        <w:t>n’avez</w:t>
      </w:r>
      <w:proofErr w:type="spellEnd"/>
      <w:r w:rsidR="00537131" w:rsidRPr="00DF315F">
        <w:rPr>
          <w:rFonts w:ascii="Times New Roman" w:hAnsi="Times New Roman" w:cs="Times New Roman"/>
          <w:iCs/>
          <w:sz w:val="24"/>
          <w:szCs w:val="24"/>
          <w:rPrChange w:id="668" w:author="Copyeditor" w:date="2022-08-23T17:11:00Z">
            <w:rPr>
              <w:rFonts w:ascii="Times New Roman" w:hAnsi="Times New Roman" w:cs="Times New Roman"/>
              <w:i/>
              <w:sz w:val="24"/>
              <w:szCs w:val="24"/>
            </w:rPr>
          </w:rPrChange>
        </w:rPr>
        <w:t xml:space="preserve"> pas voulu </w:t>
      </w:r>
      <w:proofErr w:type="spellStart"/>
      <w:r w:rsidR="00537131" w:rsidRPr="00DF315F">
        <w:rPr>
          <w:rFonts w:ascii="Times New Roman" w:hAnsi="Times New Roman" w:cs="Times New Roman"/>
          <w:iCs/>
          <w:sz w:val="24"/>
          <w:szCs w:val="24"/>
          <w:rPrChange w:id="669" w:author="Copyeditor" w:date="2022-08-23T17:11:00Z">
            <w:rPr>
              <w:rFonts w:ascii="Times New Roman" w:hAnsi="Times New Roman" w:cs="Times New Roman"/>
              <w:i/>
              <w:sz w:val="24"/>
              <w:szCs w:val="24"/>
            </w:rPr>
          </w:rPrChange>
        </w:rPr>
        <w:t>voir</w:t>
      </w:r>
      <w:proofErr w:type="spellEnd"/>
      <w:r w:rsidR="00537131" w:rsidRPr="00DF315F">
        <w:rPr>
          <w:rFonts w:ascii="Times New Roman" w:hAnsi="Times New Roman" w:cs="Times New Roman"/>
          <w:iCs/>
          <w:sz w:val="24"/>
          <w:szCs w:val="24"/>
          <w:rPrChange w:id="670" w:author="Copyeditor" w:date="2022-08-23T17:11:00Z">
            <w:rPr>
              <w:rFonts w:ascii="Times New Roman" w:hAnsi="Times New Roman" w:cs="Times New Roman"/>
              <w:i/>
              <w:sz w:val="24"/>
              <w:szCs w:val="24"/>
            </w:rPr>
          </w:rPrChange>
        </w:rPr>
        <w:t xml:space="preserve"> le visage de </w:t>
      </w:r>
      <w:proofErr w:type="spellStart"/>
      <w:r w:rsidR="00537131" w:rsidRPr="00DF315F">
        <w:rPr>
          <w:rFonts w:ascii="Times New Roman" w:hAnsi="Times New Roman" w:cs="Times New Roman"/>
          <w:iCs/>
          <w:sz w:val="24"/>
          <w:szCs w:val="24"/>
          <w:rPrChange w:id="671" w:author="Copyeditor" w:date="2022-08-23T17:11:00Z">
            <w:rPr>
              <w:rFonts w:ascii="Times New Roman" w:hAnsi="Times New Roman" w:cs="Times New Roman"/>
              <w:i/>
              <w:sz w:val="24"/>
              <w:szCs w:val="24"/>
            </w:rPr>
          </w:rPrChange>
        </w:rPr>
        <w:t>l’Inconnu</w:t>
      </w:r>
      <w:proofErr w:type="spellEnd"/>
      <w:r w:rsidR="00537131" w:rsidRPr="00DF315F">
        <w:rPr>
          <w:rFonts w:ascii="Times New Roman" w:hAnsi="Times New Roman" w:cs="Times New Roman"/>
          <w:iCs/>
          <w:sz w:val="24"/>
          <w:szCs w:val="24"/>
          <w:rPrChange w:id="672" w:author="Copyeditor" w:date="2022-08-23T17:11:00Z">
            <w:rPr>
              <w:rFonts w:ascii="Times New Roman" w:hAnsi="Times New Roman" w:cs="Times New Roman"/>
              <w:i/>
              <w:sz w:val="24"/>
              <w:szCs w:val="24"/>
            </w:rPr>
          </w:rPrChange>
        </w:rPr>
        <w:t xml:space="preserve">; </w:t>
      </w:r>
      <w:proofErr w:type="spellStart"/>
      <w:r w:rsidR="00537131" w:rsidRPr="00DF315F">
        <w:rPr>
          <w:rFonts w:ascii="Times New Roman" w:hAnsi="Times New Roman" w:cs="Times New Roman"/>
          <w:iCs/>
          <w:sz w:val="24"/>
          <w:szCs w:val="24"/>
          <w:rPrChange w:id="673" w:author="Copyeditor" w:date="2022-08-23T17:11:00Z">
            <w:rPr>
              <w:rFonts w:ascii="Times New Roman" w:hAnsi="Times New Roman" w:cs="Times New Roman"/>
              <w:i/>
              <w:sz w:val="24"/>
              <w:szCs w:val="24"/>
            </w:rPr>
          </w:rPrChange>
        </w:rPr>
        <w:t>vous</w:t>
      </w:r>
      <w:proofErr w:type="spellEnd"/>
      <w:r w:rsidR="00537131" w:rsidRPr="00DF315F">
        <w:rPr>
          <w:rFonts w:ascii="Times New Roman" w:hAnsi="Times New Roman" w:cs="Times New Roman"/>
          <w:iCs/>
          <w:sz w:val="24"/>
          <w:szCs w:val="24"/>
          <w:rPrChange w:id="674" w:author="Copyeditor" w:date="2022-08-23T17:11:00Z">
            <w:rPr>
              <w:rFonts w:ascii="Times New Roman" w:hAnsi="Times New Roman" w:cs="Times New Roman"/>
              <w:i/>
              <w:sz w:val="24"/>
              <w:szCs w:val="24"/>
            </w:rPr>
          </w:rPrChange>
        </w:rPr>
        <w:t xml:space="preserve"> </w:t>
      </w:r>
      <w:proofErr w:type="spellStart"/>
      <w:r w:rsidR="00537131" w:rsidRPr="00DF315F">
        <w:rPr>
          <w:rFonts w:ascii="Times New Roman" w:hAnsi="Times New Roman" w:cs="Times New Roman"/>
          <w:iCs/>
          <w:sz w:val="24"/>
          <w:szCs w:val="24"/>
          <w:rPrChange w:id="675" w:author="Copyeditor" w:date="2022-08-23T17:11:00Z">
            <w:rPr>
              <w:rFonts w:ascii="Times New Roman" w:hAnsi="Times New Roman" w:cs="Times New Roman"/>
              <w:i/>
              <w:sz w:val="24"/>
              <w:szCs w:val="24"/>
            </w:rPr>
          </w:rPrChange>
        </w:rPr>
        <w:t>verrez</w:t>
      </w:r>
      <w:proofErr w:type="spellEnd"/>
      <w:r w:rsidR="00537131" w:rsidRPr="00DF315F">
        <w:rPr>
          <w:rFonts w:ascii="Times New Roman" w:hAnsi="Times New Roman" w:cs="Times New Roman"/>
          <w:iCs/>
          <w:sz w:val="24"/>
          <w:szCs w:val="24"/>
          <w:rPrChange w:id="676" w:author="Copyeditor" w:date="2022-08-23T17:11:00Z">
            <w:rPr>
              <w:rFonts w:ascii="Times New Roman" w:hAnsi="Times New Roman" w:cs="Times New Roman"/>
              <w:i/>
              <w:sz w:val="24"/>
              <w:szCs w:val="24"/>
            </w:rPr>
          </w:rPrChange>
        </w:rPr>
        <w:t xml:space="preserve"> son masque</w:t>
      </w:r>
      <w:ins w:id="677" w:author="Copyeditor" w:date="2022-08-23T16:43:00Z">
        <w:r w:rsidR="00B95106" w:rsidRPr="00B95106">
          <w:rPr>
            <w:rFonts w:ascii="Times New Roman" w:hAnsi="Times New Roman" w:cs="Times New Roman"/>
            <w:iCs/>
            <w:sz w:val="24"/>
            <w:szCs w:val="24"/>
            <w:rPrChange w:id="678" w:author="Copyeditor" w:date="2022-08-23T16:43:00Z">
              <w:rPr>
                <w:rFonts w:ascii="Times New Roman" w:hAnsi="Times New Roman" w:cs="Times New Roman"/>
                <w:i/>
                <w:sz w:val="24"/>
                <w:szCs w:val="24"/>
              </w:rPr>
            </w:rPrChange>
          </w:rPr>
          <w:t>”</w:t>
        </w:r>
      </w:ins>
      <w:r w:rsidR="00537131" w:rsidRPr="00736117">
        <w:rPr>
          <w:rFonts w:ascii="Times New Roman" w:hAnsi="Times New Roman" w:cs="Times New Roman"/>
          <w:i/>
          <w:sz w:val="24"/>
          <w:szCs w:val="24"/>
        </w:rPr>
        <w:t xml:space="preserve"> </w:t>
      </w:r>
      <w:r w:rsidR="00537131" w:rsidRPr="00736117">
        <w:rPr>
          <w:rFonts w:ascii="Times New Roman" w:hAnsi="Times New Roman" w:cs="Times New Roman"/>
          <w:sz w:val="24"/>
          <w:szCs w:val="24"/>
        </w:rPr>
        <w:t>(you refused to see the face of the Unknown; you will see its mask</w:t>
      </w:r>
      <w:r w:rsidR="00537131" w:rsidRPr="00736117">
        <w:rPr>
          <w:rFonts w:ascii="Times New Roman" w:hAnsi="Times New Roman" w:cs="Times New Roman"/>
          <w:color w:val="000000" w:themeColor="text1"/>
          <w:sz w:val="24"/>
          <w:szCs w:val="24"/>
        </w:rPr>
        <w:t>)</w:t>
      </w:r>
      <w:del w:id="679" w:author="Copyeditor" w:date="2022-08-23T16:44:00Z">
        <w:r w:rsidR="00537131" w:rsidRPr="00736117" w:rsidDel="00B95106">
          <w:rPr>
            <w:rFonts w:ascii="Times New Roman" w:hAnsi="Times New Roman" w:cs="Times New Roman"/>
            <w:color w:val="000000" w:themeColor="text1"/>
            <w:sz w:val="24"/>
            <w:szCs w:val="24"/>
          </w:rPr>
          <w:delText>”</w:delText>
        </w:r>
      </w:del>
      <w:r w:rsidR="00537131" w:rsidRPr="00736117">
        <w:rPr>
          <w:rFonts w:ascii="Times New Roman" w:hAnsi="Times New Roman" w:cs="Times New Roman"/>
          <w:color w:val="000000" w:themeColor="text1"/>
          <w:sz w:val="24"/>
          <w:szCs w:val="24"/>
        </w:rPr>
        <w:t xml:space="preserve"> (</w:t>
      </w:r>
      <w:r w:rsidR="00D10CD7" w:rsidRPr="00736117">
        <w:rPr>
          <w:rFonts w:ascii="Times New Roman" w:hAnsi="Times New Roman" w:cs="Times New Roman"/>
          <w:color w:val="000000" w:themeColor="text1"/>
          <w:sz w:val="24"/>
          <w:szCs w:val="24"/>
        </w:rPr>
        <w:t>P</w:t>
      </w:r>
      <w:r w:rsidR="00AD4CF5" w:rsidRPr="00736117">
        <w:rPr>
          <w:rFonts w:ascii="Times New Roman" w:hAnsi="Times New Roman" w:cs="Times New Roman"/>
          <w:color w:val="000000" w:themeColor="text1"/>
          <w:sz w:val="24"/>
          <w:szCs w:val="24"/>
        </w:rPr>
        <w:t>O</w:t>
      </w:r>
      <w:r w:rsidR="00D10CD7" w:rsidRPr="00736117">
        <w:rPr>
          <w:rFonts w:ascii="Times New Roman" w:hAnsi="Times New Roman" w:cs="Times New Roman"/>
          <w:color w:val="000000" w:themeColor="text1"/>
          <w:sz w:val="24"/>
          <w:szCs w:val="24"/>
        </w:rPr>
        <w:t xml:space="preserve">, </w:t>
      </w:r>
      <w:r w:rsidR="00537131" w:rsidRPr="00736117">
        <w:rPr>
          <w:rFonts w:ascii="Times New Roman" w:hAnsi="Times New Roman" w:cs="Times New Roman"/>
          <w:color w:val="000000" w:themeColor="text1"/>
          <w:sz w:val="24"/>
          <w:szCs w:val="24"/>
        </w:rPr>
        <w:t xml:space="preserve">704). </w:t>
      </w:r>
      <w:r w:rsidR="00537131" w:rsidRPr="00736117">
        <w:rPr>
          <w:rFonts w:ascii="Times New Roman" w:hAnsi="Times New Roman" w:cs="Times New Roman"/>
          <w:sz w:val="24"/>
          <w:szCs w:val="24"/>
        </w:rPr>
        <w:t xml:space="preserve">A too quick reading </w:t>
      </w:r>
      <w:r w:rsidR="00B45C85" w:rsidRPr="00736117">
        <w:rPr>
          <w:rFonts w:ascii="Times New Roman" w:hAnsi="Times New Roman" w:cs="Times New Roman"/>
          <w:sz w:val="24"/>
          <w:szCs w:val="24"/>
        </w:rPr>
        <w:t xml:space="preserve">might </w:t>
      </w:r>
      <w:r w:rsidR="00537131" w:rsidRPr="00736117">
        <w:rPr>
          <w:rFonts w:ascii="Times New Roman" w:hAnsi="Times New Roman" w:cs="Times New Roman"/>
          <w:sz w:val="24"/>
          <w:szCs w:val="24"/>
        </w:rPr>
        <w:t xml:space="preserve">make us think that here Hugo opposes nature (the face) and the mask as </w:t>
      </w:r>
      <w:r w:rsidR="00B45C85" w:rsidRPr="00736117">
        <w:rPr>
          <w:rFonts w:ascii="Times New Roman" w:hAnsi="Times New Roman" w:cs="Times New Roman"/>
          <w:sz w:val="24"/>
          <w:szCs w:val="24"/>
        </w:rPr>
        <w:t>man-made</w:t>
      </w:r>
      <w:del w:id="680" w:author="Copyeditor" w:date="2022-08-23T17:04:00Z">
        <w:r w:rsidR="007E42F9" w:rsidRPr="00736117" w:rsidDel="00CF1198">
          <w:rPr>
            <w:rFonts w:ascii="Times New Roman" w:hAnsi="Times New Roman" w:cs="Times New Roman"/>
            <w:sz w:val="24"/>
            <w:szCs w:val="24"/>
          </w:rPr>
          <w:delText>,</w:delText>
        </w:r>
      </w:del>
      <w:r w:rsidR="007E42F9" w:rsidRPr="00736117">
        <w:rPr>
          <w:rFonts w:ascii="Times New Roman" w:hAnsi="Times New Roman" w:cs="Times New Roman"/>
          <w:sz w:val="24"/>
          <w:szCs w:val="24"/>
        </w:rPr>
        <w:t xml:space="preserve"> in the same way that Romantic writers are supposed to oppose “here”</w:t>
      </w:r>
      <w:del w:id="681" w:author="Copyeditor" w:date="2022-08-23T17:04:00Z">
        <w:r w:rsidR="007E42F9" w:rsidRPr="00736117" w:rsidDel="00CF1198">
          <w:rPr>
            <w:rFonts w:ascii="Times New Roman" w:hAnsi="Times New Roman" w:cs="Times New Roman"/>
            <w:sz w:val="24"/>
            <w:szCs w:val="24"/>
          </w:rPr>
          <w:delText xml:space="preserve"> </w:delText>
        </w:r>
        <w:r w:rsidR="00D10CD7" w:rsidRPr="00736117" w:rsidDel="00CF1198">
          <w:rPr>
            <w:rFonts w:ascii="Times New Roman" w:hAnsi="Times New Roman" w:cs="Times New Roman"/>
            <w:sz w:val="24"/>
            <w:szCs w:val="24"/>
          </w:rPr>
          <w:delText xml:space="preserve">- </w:delText>
        </w:r>
      </w:del>
      <w:ins w:id="682" w:author="Copyeditor" w:date="2022-08-23T17:10:00Z">
        <w:r w:rsidR="00CF1198">
          <w:rPr>
            <w:rFonts w:ascii="Times New Roman" w:hAnsi="Times New Roman" w:cs="Times New Roman"/>
            <w:sz w:val="24"/>
            <w:szCs w:val="24"/>
          </w:rPr>
          <w:t xml:space="preserve"> (</w:t>
        </w:r>
      </w:ins>
      <w:r w:rsidR="007E42F9" w:rsidRPr="00736117">
        <w:rPr>
          <w:rFonts w:ascii="Times New Roman" w:hAnsi="Times New Roman" w:cs="Times New Roman"/>
          <w:sz w:val="24"/>
          <w:szCs w:val="24"/>
        </w:rPr>
        <w:t>where we are</w:t>
      </w:r>
      <w:del w:id="683" w:author="Copyeditor" w:date="2022-08-23T17:05:00Z">
        <w:r w:rsidR="007E42F9" w:rsidRPr="00736117" w:rsidDel="00CF1198">
          <w:rPr>
            <w:rFonts w:ascii="Times New Roman" w:hAnsi="Times New Roman" w:cs="Times New Roman"/>
            <w:sz w:val="24"/>
            <w:szCs w:val="24"/>
          </w:rPr>
          <w:delText xml:space="preserve"> </w:delText>
        </w:r>
        <w:r w:rsidR="00D10CD7" w:rsidRPr="00736117" w:rsidDel="00CF1198">
          <w:rPr>
            <w:rFonts w:ascii="Times New Roman" w:hAnsi="Times New Roman" w:cs="Times New Roman"/>
            <w:sz w:val="24"/>
            <w:szCs w:val="24"/>
          </w:rPr>
          <w:delText xml:space="preserve">- </w:delText>
        </w:r>
      </w:del>
      <w:ins w:id="684" w:author="Copyeditor" w:date="2022-08-23T17:10:00Z">
        <w:r w:rsidR="00CF1198">
          <w:rPr>
            <w:rFonts w:ascii="Times New Roman" w:hAnsi="Times New Roman" w:cs="Times New Roman"/>
            <w:sz w:val="24"/>
            <w:szCs w:val="24"/>
          </w:rPr>
          <w:t xml:space="preserve">) </w:t>
        </w:r>
      </w:ins>
      <w:r w:rsidR="007E42F9" w:rsidRPr="00736117">
        <w:rPr>
          <w:rFonts w:ascii="Times New Roman" w:hAnsi="Times New Roman" w:cs="Times New Roman"/>
          <w:sz w:val="24"/>
          <w:szCs w:val="24"/>
        </w:rPr>
        <w:t>and “elsewhere”</w:t>
      </w:r>
      <w:del w:id="685" w:author="Copyeditor" w:date="2022-08-23T17:05:00Z">
        <w:r w:rsidR="007E42F9" w:rsidRPr="00736117" w:rsidDel="00CF1198">
          <w:rPr>
            <w:rFonts w:ascii="Times New Roman" w:hAnsi="Times New Roman" w:cs="Times New Roman"/>
            <w:sz w:val="24"/>
            <w:szCs w:val="24"/>
          </w:rPr>
          <w:delText xml:space="preserve"> </w:delText>
        </w:r>
        <w:r w:rsidR="00D10CD7" w:rsidRPr="00736117" w:rsidDel="00CF1198">
          <w:rPr>
            <w:rFonts w:ascii="Times New Roman" w:hAnsi="Times New Roman" w:cs="Times New Roman"/>
            <w:sz w:val="24"/>
            <w:szCs w:val="24"/>
          </w:rPr>
          <w:delText>-</w:delText>
        </w:r>
        <w:r w:rsidR="007E42F9" w:rsidRPr="00736117" w:rsidDel="00CF1198">
          <w:rPr>
            <w:rFonts w:ascii="Times New Roman" w:hAnsi="Times New Roman" w:cs="Times New Roman"/>
            <w:sz w:val="24"/>
            <w:szCs w:val="24"/>
          </w:rPr>
          <w:delText xml:space="preserve"> </w:delText>
        </w:r>
      </w:del>
      <w:ins w:id="686" w:author="Copyeditor" w:date="2022-08-23T17:10:00Z">
        <w:r w:rsidR="00CF1198">
          <w:rPr>
            <w:rFonts w:ascii="Times New Roman" w:hAnsi="Times New Roman" w:cs="Times New Roman"/>
            <w:sz w:val="24"/>
            <w:szCs w:val="24"/>
          </w:rPr>
          <w:t xml:space="preserve"> (</w:t>
        </w:r>
      </w:ins>
      <w:r w:rsidR="007E42F9" w:rsidRPr="00736117">
        <w:rPr>
          <w:rFonts w:ascii="Times New Roman" w:hAnsi="Times New Roman" w:cs="Times New Roman"/>
          <w:sz w:val="24"/>
          <w:szCs w:val="24"/>
        </w:rPr>
        <w:t>another world</w:t>
      </w:r>
      <w:ins w:id="687" w:author="Copyeditor" w:date="2022-08-23T17:10:00Z">
        <w:r w:rsidR="00CF1198">
          <w:rPr>
            <w:rFonts w:ascii="Times New Roman" w:hAnsi="Times New Roman" w:cs="Times New Roman"/>
            <w:sz w:val="24"/>
            <w:szCs w:val="24"/>
          </w:rPr>
          <w:t>)</w:t>
        </w:r>
      </w:ins>
      <w:r w:rsidR="00B45C85" w:rsidRPr="00736117">
        <w:rPr>
          <w:rFonts w:ascii="Times New Roman" w:hAnsi="Times New Roman" w:cs="Times New Roman"/>
          <w:sz w:val="24"/>
          <w:szCs w:val="24"/>
        </w:rPr>
        <w:t>.</w:t>
      </w:r>
      <w:r w:rsidR="007E42F9" w:rsidRPr="00736117">
        <w:rPr>
          <w:rFonts w:ascii="Times New Roman" w:hAnsi="Times New Roman" w:cs="Times New Roman"/>
          <w:sz w:val="24"/>
          <w:szCs w:val="24"/>
        </w:rPr>
        <w:t xml:space="preserve"> </w:t>
      </w:r>
      <w:r w:rsidR="00B45C85" w:rsidRPr="00736117">
        <w:rPr>
          <w:rFonts w:ascii="Times New Roman" w:hAnsi="Times New Roman" w:cs="Times New Roman"/>
          <w:sz w:val="24"/>
          <w:szCs w:val="24"/>
        </w:rPr>
        <w:t>H</w:t>
      </w:r>
      <w:r w:rsidR="00AB67C1" w:rsidRPr="00736117">
        <w:rPr>
          <w:rFonts w:ascii="Times New Roman" w:hAnsi="Times New Roman" w:cs="Times New Roman"/>
          <w:sz w:val="24"/>
          <w:szCs w:val="24"/>
        </w:rPr>
        <w:t>owever,</w:t>
      </w:r>
      <w:r w:rsidR="007E42F9" w:rsidRPr="00736117">
        <w:rPr>
          <w:rFonts w:ascii="Times New Roman" w:hAnsi="Times New Roman" w:cs="Times New Roman"/>
          <w:sz w:val="24"/>
          <w:szCs w:val="24"/>
        </w:rPr>
        <w:t xml:space="preserve"> </w:t>
      </w:r>
      <w:r w:rsidR="00D10CD7" w:rsidRPr="00736117">
        <w:rPr>
          <w:rFonts w:ascii="Times New Roman" w:hAnsi="Times New Roman" w:cs="Times New Roman"/>
          <w:sz w:val="24"/>
          <w:szCs w:val="24"/>
        </w:rPr>
        <w:t>Hugo</w:t>
      </w:r>
      <w:r w:rsidR="007E42F9" w:rsidRPr="00736117">
        <w:rPr>
          <w:rFonts w:ascii="Times New Roman" w:hAnsi="Times New Roman" w:cs="Times New Roman"/>
          <w:sz w:val="24"/>
          <w:szCs w:val="24"/>
        </w:rPr>
        <w:t xml:space="preserve"> actually says something very different: he argues that </w:t>
      </w:r>
      <w:r w:rsidR="00537131" w:rsidRPr="00DF315F">
        <w:rPr>
          <w:rFonts w:ascii="Times New Roman" w:hAnsi="Times New Roman" w:cs="Times New Roman"/>
          <w:iCs/>
          <w:sz w:val="24"/>
          <w:szCs w:val="24"/>
          <w:rPrChange w:id="688" w:author="Copyeditor" w:date="2022-08-23T17:10:00Z">
            <w:rPr>
              <w:rFonts w:ascii="Times New Roman" w:hAnsi="Times New Roman" w:cs="Times New Roman"/>
              <w:i/>
              <w:sz w:val="24"/>
              <w:szCs w:val="24"/>
            </w:rPr>
          </w:rPrChange>
        </w:rPr>
        <w:t>the mask is still an emanation of nature</w:t>
      </w:r>
      <w:del w:id="689" w:author="Copyeditor" w:date="2022-08-23T17:24:00Z">
        <w:r w:rsidR="007E42F9" w:rsidRPr="00DF315F" w:rsidDel="008D7CAF">
          <w:rPr>
            <w:rFonts w:ascii="Times New Roman" w:hAnsi="Times New Roman" w:cs="Times New Roman"/>
            <w:iCs/>
            <w:sz w:val="24"/>
            <w:szCs w:val="24"/>
            <w:rPrChange w:id="690" w:author="Copyeditor" w:date="2022-08-23T17:10:00Z">
              <w:rPr>
                <w:rFonts w:ascii="Times New Roman" w:hAnsi="Times New Roman" w:cs="Times New Roman"/>
                <w:i/>
                <w:sz w:val="24"/>
                <w:szCs w:val="24"/>
              </w:rPr>
            </w:rPrChange>
          </w:rPr>
          <w:delText>,</w:delText>
        </w:r>
      </w:del>
      <w:r w:rsidR="00537131" w:rsidRPr="00DF315F">
        <w:rPr>
          <w:rFonts w:ascii="Times New Roman" w:hAnsi="Times New Roman" w:cs="Times New Roman"/>
          <w:iCs/>
          <w:sz w:val="24"/>
          <w:szCs w:val="24"/>
          <w:rPrChange w:id="691" w:author="Copyeditor" w:date="2022-08-23T17:10:00Z">
            <w:rPr>
              <w:rFonts w:ascii="Times New Roman" w:hAnsi="Times New Roman" w:cs="Times New Roman"/>
              <w:i/>
              <w:sz w:val="24"/>
              <w:szCs w:val="24"/>
            </w:rPr>
          </w:rPrChange>
        </w:rPr>
        <w:t xml:space="preserve"> but in the guise of the denial of its invisible part</w:t>
      </w:r>
      <w:r w:rsidR="00537131" w:rsidRPr="00736117">
        <w:rPr>
          <w:rFonts w:ascii="Times New Roman" w:hAnsi="Times New Roman" w:cs="Times New Roman"/>
          <w:sz w:val="24"/>
          <w:szCs w:val="24"/>
        </w:rPr>
        <w:t xml:space="preserve">. A mask is not </w:t>
      </w:r>
      <w:r w:rsidR="00537131" w:rsidRPr="00736117">
        <w:rPr>
          <w:rFonts w:ascii="Times New Roman" w:hAnsi="Times New Roman" w:cs="Times New Roman"/>
          <w:i/>
          <w:sz w:val="24"/>
          <w:szCs w:val="24"/>
        </w:rPr>
        <w:t>absolutely</w:t>
      </w:r>
      <w:r w:rsidR="00537131" w:rsidRPr="00736117">
        <w:rPr>
          <w:rFonts w:ascii="Times New Roman" w:hAnsi="Times New Roman" w:cs="Times New Roman"/>
          <w:sz w:val="24"/>
          <w:szCs w:val="24"/>
        </w:rPr>
        <w:t xml:space="preserve"> detached from nature, </w:t>
      </w:r>
      <w:r w:rsidR="007E42F9" w:rsidRPr="00736117">
        <w:rPr>
          <w:rFonts w:ascii="Times New Roman" w:hAnsi="Times New Roman" w:cs="Times New Roman"/>
          <w:sz w:val="24"/>
          <w:szCs w:val="24"/>
        </w:rPr>
        <w:t xml:space="preserve">in the sense </w:t>
      </w:r>
      <w:r w:rsidR="00A84766" w:rsidRPr="00736117">
        <w:rPr>
          <w:rFonts w:ascii="Times New Roman" w:hAnsi="Times New Roman" w:cs="Times New Roman"/>
          <w:sz w:val="24"/>
          <w:szCs w:val="24"/>
        </w:rPr>
        <w:t xml:space="preserve">that </w:t>
      </w:r>
      <w:r w:rsidR="007E42F9" w:rsidRPr="00736117">
        <w:rPr>
          <w:rFonts w:ascii="Times New Roman" w:hAnsi="Times New Roman" w:cs="Times New Roman"/>
          <w:sz w:val="24"/>
          <w:szCs w:val="24"/>
        </w:rPr>
        <w:t>a communication between them is still possible. T</w:t>
      </w:r>
      <w:r w:rsidR="00537131" w:rsidRPr="00736117">
        <w:rPr>
          <w:rFonts w:ascii="Times New Roman" w:hAnsi="Times New Roman" w:cs="Times New Roman"/>
          <w:sz w:val="24"/>
          <w:szCs w:val="24"/>
        </w:rPr>
        <w:t>hat</w:t>
      </w:r>
      <w:r w:rsidR="00327588" w:rsidRPr="00736117">
        <w:rPr>
          <w:rFonts w:ascii="Times New Roman" w:hAnsi="Times New Roman" w:cs="Times New Roman"/>
          <w:sz w:val="24"/>
          <w:szCs w:val="24"/>
        </w:rPr>
        <w:t xml:space="preserve"> i</w:t>
      </w:r>
      <w:r w:rsidR="00537131" w:rsidRPr="00736117">
        <w:rPr>
          <w:rFonts w:ascii="Times New Roman" w:hAnsi="Times New Roman" w:cs="Times New Roman"/>
          <w:sz w:val="24"/>
          <w:szCs w:val="24"/>
        </w:rPr>
        <w:t xml:space="preserve">s why Hugo writes, in his poem </w:t>
      </w:r>
      <w:r w:rsidR="00537131" w:rsidRPr="00736117">
        <w:rPr>
          <w:rFonts w:ascii="Times New Roman" w:hAnsi="Times New Roman" w:cs="Times New Roman"/>
          <w:i/>
          <w:sz w:val="24"/>
          <w:szCs w:val="24"/>
        </w:rPr>
        <w:t xml:space="preserve">Ce que </w:t>
      </w:r>
      <w:proofErr w:type="spellStart"/>
      <w:r w:rsidR="00537131" w:rsidRPr="00736117">
        <w:rPr>
          <w:rFonts w:ascii="Times New Roman" w:hAnsi="Times New Roman" w:cs="Times New Roman"/>
          <w:i/>
          <w:sz w:val="24"/>
          <w:szCs w:val="24"/>
        </w:rPr>
        <w:t>dit</w:t>
      </w:r>
      <w:proofErr w:type="spellEnd"/>
      <w:r w:rsidR="00537131" w:rsidRPr="00736117">
        <w:rPr>
          <w:rFonts w:ascii="Times New Roman" w:hAnsi="Times New Roman" w:cs="Times New Roman"/>
          <w:i/>
          <w:sz w:val="24"/>
          <w:szCs w:val="24"/>
        </w:rPr>
        <w:t xml:space="preserve"> la bouche </w:t>
      </w:r>
      <w:proofErr w:type="spellStart"/>
      <w:r w:rsidR="00537131" w:rsidRPr="00736117">
        <w:rPr>
          <w:rFonts w:ascii="Times New Roman" w:hAnsi="Times New Roman" w:cs="Times New Roman"/>
          <w:i/>
          <w:sz w:val="24"/>
          <w:szCs w:val="24"/>
        </w:rPr>
        <w:t>d’ombre</w:t>
      </w:r>
      <w:proofErr w:type="spellEnd"/>
      <w:r w:rsidR="00537131" w:rsidRPr="00736117">
        <w:rPr>
          <w:rFonts w:ascii="Times New Roman" w:hAnsi="Times New Roman" w:cs="Times New Roman"/>
          <w:sz w:val="24"/>
          <w:szCs w:val="24"/>
        </w:rPr>
        <w:t xml:space="preserve"> (</w:t>
      </w:r>
      <w:r w:rsidR="00AF1614" w:rsidRPr="00736117">
        <w:rPr>
          <w:rFonts w:ascii="Times New Roman" w:hAnsi="Times New Roman" w:cs="Times New Roman"/>
          <w:sz w:val="24"/>
          <w:szCs w:val="24"/>
        </w:rPr>
        <w:t>W</w:t>
      </w:r>
      <w:r w:rsidR="00537131" w:rsidRPr="00736117">
        <w:rPr>
          <w:rFonts w:ascii="Times New Roman" w:hAnsi="Times New Roman" w:cs="Times New Roman"/>
          <w:sz w:val="24"/>
          <w:szCs w:val="24"/>
        </w:rPr>
        <w:t xml:space="preserve">hat the </w:t>
      </w:r>
      <w:del w:id="692" w:author="Copyeditor" w:date="2022-08-23T17:26:00Z">
        <w:r w:rsidR="00537131" w:rsidRPr="00736117" w:rsidDel="008D7CAF">
          <w:rPr>
            <w:rFonts w:ascii="Times New Roman" w:hAnsi="Times New Roman" w:cs="Times New Roman"/>
            <w:sz w:val="24"/>
            <w:szCs w:val="24"/>
          </w:rPr>
          <w:delText xml:space="preserve">mouth </w:delText>
        </w:r>
      </w:del>
      <w:ins w:id="693" w:author="Copyeditor" w:date="2022-08-23T17:26:00Z">
        <w:r w:rsidR="008D7CAF">
          <w:rPr>
            <w:rFonts w:ascii="Times New Roman" w:hAnsi="Times New Roman" w:cs="Times New Roman"/>
            <w:sz w:val="24"/>
            <w:szCs w:val="24"/>
          </w:rPr>
          <w:t>M</w:t>
        </w:r>
        <w:r w:rsidR="008D7CAF" w:rsidRPr="00736117">
          <w:rPr>
            <w:rFonts w:ascii="Times New Roman" w:hAnsi="Times New Roman" w:cs="Times New Roman"/>
            <w:sz w:val="24"/>
            <w:szCs w:val="24"/>
          </w:rPr>
          <w:t xml:space="preserve">outh </w:t>
        </w:r>
      </w:ins>
      <w:r w:rsidR="00537131" w:rsidRPr="00736117">
        <w:rPr>
          <w:rFonts w:ascii="Times New Roman" w:hAnsi="Times New Roman" w:cs="Times New Roman"/>
          <w:sz w:val="24"/>
          <w:szCs w:val="24"/>
        </w:rPr>
        <w:t xml:space="preserve">of </w:t>
      </w:r>
      <w:ins w:id="694" w:author="Copyeditor" w:date="2022-08-23T17:26:00Z">
        <w:r w:rsidR="008D7CAF">
          <w:rPr>
            <w:rFonts w:ascii="Times New Roman" w:hAnsi="Times New Roman" w:cs="Times New Roman"/>
            <w:sz w:val="24"/>
            <w:szCs w:val="24"/>
          </w:rPr>
          <w:t>D</w:t>
        </w:r>
      </w:ins>
      <w:del w:id="695" w:author="Copyeditor" w:date="2022-08-23T17:26:00Z">
        <w:r w:rsidR="00537131" w:rsidRPr="00736117" w:rsidDel="008D7CAF">
          <w:rPr>
            <w:rFonts w:ascii="Times New Roman" w:hAnsi="Times New Roman" w:cs="Times New Roman"/>
            <w:sz w:val="24"/>
            <w:szCs w:val="24"/>
          </w:rPr>
          <w:delText>d</w:delText>
        </w:r>
      </w:del>
      <w:r w:rsidR="00537131" w:rsidRPr="00736117">
        <w:rPr>
          <w:rFonts w:ascii="Times New Roman" w:hAnsi="Times New Roman" w:cs="Times New Roman"/>
          <w:sz w:val="24"/>
          <w:szCs w:val="24"/>
        </w:rPr>
        <w:t xml:space="preserve">arkness </w:t>
      </w:r>
      <w:ins w:id="696" w:author="Copyeditor" w:date="2022-08-23T17:26:00Z">
        <w:r w:rsidR="008D7CAF">
          <w:rPr>
            <w:rFonts w:ascii="Times New Roman" w:hAnsi="Times New Roman" w:cs="Times New Roman"/>
            <w:sz w:val="24"/>
            <w:szCs w:val="24"/>
          </w:rPr>
          <w:t>S</w:t>
        </w:r>
      </w:ins>
      <w:del w:id="697" w:author="Copyeditor" w:date="2022-08-23T17:26:00Z">
        <w:r w:rsidR="00537131" w:rsidRPr="00736117" w:rsidDel="008D7CAF">
          <w:rPr>
            <w:rFonts w:ascii="Times New Roman" w:hAnsi="Times New Roman" w:cs="Times New Roman"/>
            <w:sz w:val="24"/>
            <w:szCs w:val="24"/>
          </w:rPr>
          <w:delText>s</w:delText>
        </w:r>
      </w:del>
      <w:r w:rsidR="00537131" w:rsidRPr="00736117">
        <w:rPr>
          <w:rFonts w:ascii="Times New Roman" w:hAnsi="Times New Roman" w:cs="Times New Roman"/>
          <w:sz w:val="24"/>
          <w:szCs w:val="24"/>
        </w:rPr>
        <w:t>ays): “</w:t>
      </w:r>
      <w:r w:rsidR="00537131" w:rsidRPr="008D7CAF">
        <w:rPr>
          <w:rFonts w:ascii="Times New Roman" w:hAnsi="Times New Roman" w:cs="Times New Roman"/>
          <w:iCs/>
          <w:sz w:val="24"/>
          <w:szCs w:val="24"/>
          <w:rPrChange w:id="698" w:author="Copyeditor" w:date="2022-08-23T17:25:00Z">
            <w:rPr>
              <w:rFonts w:ascii="Times New Roman" w:hAnsi="Times New Roman" w:cs="Times New Roman"/>
              <w:i/>
              <w:sz w:val="24"/>
              <w:szCs w:val="24"/>
            </w:rPr>
          </w:rPrChange>
        </w:rPr>
        <w:t xml:space="preserve">le dedans du masque </w:t>
      </w:r>
      <w:proofErr w:type="spellStart"/>
      <w:r w:rsidR="00537131" w:rsidRPr="008D7CAF">
        <w:rPr>
          <w:rFonts w:ascii="Times New Roman" w:hAnsi="Times New Roman" w:cs="Times New Roman"/>
          <w:iCs/>
          <w:sz w:val="24"/>
          <w:szCs w:val="24"/>
          <w:rPrChange w:id="699" w:author="Copyeditor" w:date="2022-08-23T17:25:00Z">
            <w:rPr>
              <w:rFonts w:ascii="Times New Roman" w:hAnsi="Times New Roman" w:cs="Times New Roman"/>
              <w:i/>
              <w:sz w:val="24"/>
              <w:szCs w:val="24"/>
            </w:rPr>
          </w:rPrChange>
        </w:rPr>
        <w:t>est</w:t>
      </w:r>
      <w:proofErr w:type="spellEnd"/>
      <w:r w:rsidR="00537131" w:rsidRPr="008D7CAF">
        <w:rPr>
          <w:rFonts w:ascii="Times New Roman" w:hAnsi="Times New Roman" w:cs="Times New Roman"/>
          <w:iCs/>
          <w:sz w:val="24"/>
          <w:szCs w:val="24"/>
          <w:rPrChange w:id="700" w:author="Copyeditor" w:date="2022-08-23T17:25:00Z">
            <w:rPr>
              <w:rFonts w:ascii="Times New Roman" w:hAnsi="Times New Roman" w:cs="Times New Roman"/>
              <w:i/>
              <w:sz w:val="24"/>
              <w:szCs w:val="24"/>
            </w:rPr>
          </w:rPrChange>
        </w:rPr>
        <w:t xml:space="preserve"> encore la figure</w:t>
      </w:r>
      <w:ins w:id="701" w:author="Copyeditor" w:date="2022-08-23T17:25:00Z">
        <w:r w:rsidR="008D7CAF">
          <w:rPr>
            <w:rFonts w:ascii="Times New Roman" w:hAnsi="Times New Roman" w:cs="Times New Roman"/>
            <w:iCs/>
            <w:sz w:val="24"/>
            <w:szCs w:val="24"/>
          </w:rPr>
          <w:t>”</w:t>
        </w:r>
      </w:ins>
      <w:r w:rsidR="00537131" w:rsidRPr="00736117">
        <w:rPr>
          <w:rFonts w:ascii="Times New Roman" w:hAnsi="Times New Roman" w:cs="Times New Roman"/>
          <w:i/>
          <w:sz w:val="24"/>
          <w:szCs w:val="24"/>
        </w:rPr>
        <w:t xml:space="preserve"> </w:t>
      </w:r>
      <w:r w:rsidR="00537131" w:rsidRPr="00736117">
        <w:rPr>
          <w:rFonts w:ascii="Times New Roman" w:hAnsi="Times New Roman" w:cs="Times New Roman"/>
          <w:sz w:val="24"/>
          <w:szCs w:val="24"/>
        </w:rPr>
        <w:t xml:space="preserve">(the </w:t>
      </w:r>
      <w:r w:rsidR="00D10CD7" w:rsidRPr="00736117">
        <w:rPr>
          <w:rFonts w:ascii="Times New Roman" w:hAnsi="Times New Roman" w:cs="Times New Roman"/>
          <w:sz w:val="24"/>
          <w:szCs w:val="24"/>
        </w:rPr>
        <w:t>i</w:t>
      </w:r>
      <w:r w:rsidR="00537131" w:rsidRPr="00736117">
        <w:rPr>
          <w:rFonts w:ascii="Times New Roman" w:hAnsi="Times New Roman" w:cs="Times New Roman"/>
          <w:sz w:val="24"/>
          <w:szCs w:val="24"/>
        </w:rPr>
        <w:t xml:space="preserve">nside of the mask is still </w:t>
      </w:r>
      <w:r w:rsidR="00A84766" w:rsidRPr="00736117">
        <w:rPr>
          <w:rFonts w:ascii="Times New Roman" w:hAnsi="Times New Roman" w:cs="Times New Roman"/>
          <w:sz w:val="24"/>
          <w:szCs w:val="24"/>
        </w:rPr>
        <w:t xml:space="preserve">a </w:t>
      </w:r>
      <w:r w:rsidR="00537131" w:rsidRPr="00736117">
        <w:rPr>
          <w:rFonts w:ascii="Times New Roman" w:hAnsi="Times New Roman" w:cs="Times New Roman"/>
          <w:sz w:val="24"/>
          <w:szCs w:val="24"/>
        </w:rPr>
        <w:t>figure)</w:t>
      </w:r>
      <w:del w:id="702" w:author="Copyeditor" w:date="2022-08-23T17:25:00Z">
        <w:r w:rsidR="00537131" w:rsidRPr="00736117" w:rsidDel="008D7CAF">
          <w:rPr>
            <w:rFonts w:ascii="Times New Roman" w:hAnsi="Times New Roman" w:cs="Times New Roman"/>
            <w:sz w:val="24"/>
            <w:szCs w:val="24"/>
          </w:rPr>
          <w:delText>”</w:delText>
        </w:r>
      </w:del>
      <w:r w:rsidR="00D10CD7" w:rsidRPr="00736117">
        <w:rPr>
          <w:rFonts w:ascii="Times New Roman" w:hAnsi="Times New Roman" w:cs="Times New Roman"/>
          <w:sz w:val="24"/>
          <w:szCs w:val="24"/>
        </w:rPr>
        <w:t xml:space="preserve"> (</w:t>
      </w:r>
      <w:ins w:id="703" w:author="Copyeditor" w:date="2022-09-06T11:00:00Z">
        <w:r w:rsidR="00F84132" w:rsidRPr="00F84132">
          <w:rPr>
            <w:rFonts w:ascii="Times New Roman" w:hAnsi="Times New Roman" w:cs="Times New Roman"/>
            <w:i/>
            <w:sz w:val="24"/>
            <w:szCs w:val="24"/>
            <w:lang w:val="fr-FR"/>
          </w:rPr>
          <w:t>Les Contemplations</w:t>
        </w:r>
      </w:ins>
      <w:del w:id="704" w:author="Copyeditor" w:date="2022-09-06T11:00:00Z">
        <w:r w:rsidR="00D10CD7" w:rsidRPr="00736117" w:rsidDel="00F84132">
          <w:rPr>
            <w:rFonts w:ascii="Times New Roman" w:hAnsi="Times New Roman" w:cs="Times New Roman"/>
            <w:sz w:val="24"/>
            <w:szCs w:val="24"/>
          </w:rPr>
          <w:delText>LC</w:delText>
        </w:r>
      </w:del>
      <w:del w:id="705" w:author="Copyeditor" w:date="2022-08-23T17:26:00Z">
        <w:r w:rsidR="00D10CD7" w:rsidRPr="00736117" w:rsidDel="0003497F">
          <w:rPr>
            <w:rFonts w:ascii="Times New Roman" w:hAnsi="Times New Roman" w:cs="Times New Roman"/>
            <w:sz w:val="24"/>
            <w:szCs w:val="24"/>
          </w:rPr>
          <w:delText>,</w:delText>
        </w:r>
      </w:del>
      <w:r w:rsidR="00D10CD7" w:rsidRPr="00736117">
        <w:rPr>
          <w:rFonts w:ascii="Times New Roman" w:hAnsi="Times New Roman" w:cs="Times New Roman"/>
          <w:sz w:val="24"/>
          <w:szCs w:val="24"/>
        </w:rPr>
        <w:t xml:space="preserve"> 365)</w:t>
      </w:r>
      <w:r w:rsidR="00B45C85" w:rsidRPr="00736117">
        <w:rPr>
          <w:rFonts w:ascii="Times New Roman" w:hAnsi="Times New Roman" w:cs="Times New Roman"/>
          <w:sz w:val="24"/>
          <w:szCs w:val="24"/>
        </w:rPr>
        <w:t>.</w:t>
      </w:r>
      <w:ins w:id="706" w:author="Copyeditor" w:date="2022-09-06T11:00:00Z">
        <w:r w:rsidR="00F84132">
          <w:rPr>
            <w:rStyle w:val="EndnoteReference"/>
            <w:rFonts w:ascii="Times New Roman" w:hAnsi="Times New Roman" w:cs="Times New Roman"/>
            <w:sz w:val="24"/>
            <w:szCs w:val="24"/>
          </w:rPr>
          <w:endnoteReference w:id="16"/>
        </w:r>
      </w:ins>
    </w:p>
    <w:p w14:paraId="4D449235" w14:textId="2D1F24AB" w:rsidR="007E42F9" w:rsidRPr="00736117" w:rsidDel="0024119C" w:rsidRDefault="00537131" w:rsidP="00DC0D7B">
      <w:pPr>
        <w:pStyle w:val="ListParagraph"/>
        <w:widowControl w:val="0"/>
        <w:autoSpaceDE w:val="0"/>
        <w:autoSpaceDN w:val="0"/>
        <w:adjustRightInd w:val="0"/>
        <w:spacing w:after="240" w:line="480" w:lineRule="auto"/>
        <w:ind w:firstLine="720"/>
        <w:rPr>
          <w:del w:id="708" w:author="Copyeditor" w:date="2022-08-23T17:32:00Z"/>
          <w:rFonts w:ascii="Times New Roman" w:hAnsi="Times New Roman" w:cs="Times New Roman"/>
          <w:sz w:val="24"/>
          <w:szCs w:val="24"/>
        </w:rPr>
      </w:pPr>
      <w:r w:rsidRPr="00736117">
        <w:rPr>
          <w:rFonts w:ascii="Times New Roman" w:hAnsi="Times New Roman" w:cs="Times New Roman"/>
          <w:sz w:val="24"/>
          <w:szCs w:val="24"/>
        </w:rPr>
        <w:t xml:space="preserve">Of course, it would be easy to show that Hugo’s writing is haunted by the </w:t>
      </w:r>
      <w:r w:rsidR="00A84766" w:rsidRPr="00736117">
        <w:rPr>
          <w:rFonts w:ascii="Times New Roman" w:hAnsi="Times New Roman" w:cs="Times New Roman"/>
          <w:sz w:val="24"/>
          <w:szCs w:val="24"/>
        </w:rPr>
        <w:t>desire to</w:t>
      </w:r>
      <w:r w:rsidRPr="00736117">
        <w:rPr>
          <w:rFonts w:ascii="Times New Roman" w:hAnsi="Times New Roman" w:cs="Times New Roman"/>
          <w:sz w:val="24"/>
          <w:szCs w:val="24"/>
        </w:rPr>
        <w:t xml:space="preserve"> surpass</w:t>
      </w:r>
      <w:r w:rsidR="00A84766" w:rsidRPr="00736117">
        <w:rPr>
          <w:rFonts w:ascii="Times New Roman" w:hAnsi="Times New Roman" w:cs="Times New Roman"/>
          <w:sz w:val="24"/>
          <w:szCs w:val="24"/>
        </w:rPr>
        <w:t xml:space="preserve"> </w:t>
      </w:r>
      <w:r w:rsidRPr="00736117">
        <w:rPr>
          <w:rFonts w:ascii="Times New Roman" w:hAnsi="Times New Roman" w:cs="Times New Roman"/>
          <w:sz w:val="24"/>
          <w:szCs w:val="24"/>
        </w:rPr>
        <w:t xml:space="preserve">nature. In </w:t>
      </w:r>
      <w:ins w:id="709" w:author="Copyeditor" w:date="2022-08-23T19:41:00Z">
        <w:r w:rsidR="00671623">
          <w:rPr>
            <w:rFonts w:ascii="Times New Roman" w:hAnsi="Times New Roman" w:cs="Times New Roman"/>
            <w:sz w:val="24"/>
            <w:szCs w:val="24"/>
          </w:rPr>
          <w:t>“</w:t>
        </w:r>
      </w:ins>
      <w:commentRangeStart w:id="710"/>
      <w:proofErr w:type="spellStart"/>
      <w:r w:rsidRPr="00671623">
        <w:rPr>
          <w:iCs/>
          <w:rPrChange w:id="711" w:author="Copyeditor" w:date="2022-08-23T19:41:00Z">
            <w:rPr>
              <w:i/>
            </w:rPr>
          </w:rPrChange>
        </w:rPr>
        <w:t>Magnitudo</w:t>
      </w:r>
      <w:proofErr w:type="spellEnd"/>
      <w:r w:rsidRPr="00671623">
        <w:rPr>
          <w:iCs/>
          <w:rPrChange w:id="712" w:author="Copyeditor" w:date="2022-08-23T19:41:00Z">
            <w:rPr>
              <w:i/>
            </w:rPr>
          </w:rPrChange>
        </w:rPr>
        <w:t xml:space="preserve"> </w:t>
      </w:r>
      <w:proofErr w:type="spellStart"/>
      <w:r w:rsidRPr="00671623">
        <w:rPr>
          <w:iCs/>
          <w:rPrChange w:id="713" w:author="Copyeditor" w:date="2022-08-23T19:41:00Z">
            <w:rPr>
              <w:i/>
            </w:rPr>
          </w:rPrChange>
        </w:rPr>
        <w:t>Parvi</w:t>
      </w:r>
      <w:proofErr w:type="spellEnd"/>
      <w:r w:rsidRPr="00736117">
        <w:rPr>
          <w:rFonts w:ascii="Times New Roman" w:hAnsi="Times New Roman" w:cs="Times New Roman"/>
          <w:sz w:val="24"/>
          <w:szCs w:val="24"/>
        </w:rPr>
        <w:t>,</w:t>
      </w:r>
      <w:ins w:id="714" w:author="Copyeditor" w:date="2022-08-23T19:42:00Z">
        <w:r w:rsidR="00671623">
          <w:rPr>
            <w:rFonts w:ascii="Times New Roman" w:hAnsi="Times New Roman" w:cs="Times New Roman"/>
            <w:sz w:val="24"/>
            <w:szCs w:val="24"/>
          </w:rPr>
          <w:t>”</w:t>
        </w:r>
      </w:ins>
      <w:r w:rsidRPr="00736117">
        <w:rPr>
          <w:rFonts w:ascii="Times New Roman" w:hAnsi="Times New Roman" w:cs="Times New Roman"/>
          <w:sz w:val="24"/>
          <w:szCs w:val="24"/>
        </w:rPr>
        <w:t xml:space="preserve"> </w:t>
      </w:r>
      <w:commentRangeEnd w:id="710"/>
      <w:r w:rsidR="004C6D82">
        <w:rPr>
          <w:rStyle w:val="CommentReference"/>
          <w:rFonts w:ascii="Times New Roman" w:eastAsia="Times New Roman" w:hAnsi="Times New Roman" w:cs="Times New Roman"/>
          <w:lang w:eastAsia="en-US"/>
        </w:rPr>
        <w:commentReference w:id="710"/>
      </w:r>
      <w:r w:rsidRPr="00736117">
        <w:rPr>
          <w:rFonts w:ascii="Times New Roman" w:hAnsi="Times New Roman" w:cs="Times New Roman"/>
          <w:sz w:val="24"/>
          <w:szCs w:val="24"/>
        </w:rPr>
        <w:t>the poet defines contemplation as a way to detach oneself from matter: “</w:t>
      </w:r>
      <w:proofErr w:type="spellStart"/>
      <w:r w:rsidRPr="0003497F">
        <w:rPr>
          <w:iCs/>
          <w:rPrChange w:id="715" w:author="Copyeditor" w:date="2022-08-23T17:29:00Z">
            <w:rPr>
              <w:i/>
            </w:rPr>
          </w:rPrChange>
        </w:rPr>
        <w:t>contempler</w:t>
      </w:r>
      <w:proofErr w:type="spellEnd"/>
      <w:r w:rsidRPr="0003497F">
        <w:rPr>
          <w:iCs/>
          <w:rPrChange w:id="716" w:author="Copyeditor" w:date="2022-08-23T17:29:00Z">
            <w:rPr>
              <w:i/>
            </w:rPr>
          </w:rPrChange>
        </w:rPr>
        <w:t xml:space="preserve"> les choses, / </w:t>
      </w:r>
      <w:proofErr w:type="spellStart"/>
      <w:r w:rsidRPr="0003497F">
        <w:rPr>
          <w:iCs/>
          <w:rPrChange w:id="717" w:author="Copyeditor" w:date="2022-08-23T17:29:00Z">
            <w:rPr>
              <w:i/>
            </w:rPr>
          </w:rPrChange>
        </w:rPr>
        <w:t>c’est</w:t>
      </w:r>
      <w:proofErr w:type="spellEnd"/>
      <w:r w:rsidRPr="0003497F">
        <w:rPr>
          <w:iCs/>
          <w:rPrChange w:id="718" w:author="Copyeditor" w:date="2022-08-23T17:29:00Z">
            <w:rPr>
              <w:i/>
            </w:rPr>
          </w:rPrChange>
        </w:rPr>
        <w:t xml:space="preserve"> </w:t>
      </w:r>
      <w:proofErr w:type="spellStart"/>
      <w:r w:rsidRPr="0003497F">
        <w:rPr>
          <w:iCs/>
          <w:rPrChange w:id="719" w:author="Copyeditor" w:date="2022-08-23T17:29:00Z">
            <w:rPr>
              <w:i/>
            </w:rPr>
          </w:rPrChange>
        </w:rPr>
        <w:t>finir</w:t>
      </w:r>
      <w:proofErr w:type="spellEnd"/>
      <w:r w:rsidRPr="0003497F">
        <w:rPr>
          <w:iCs/>
          <w:rPrChange w:id="720" w:author="Copyeditor" w:date="2022-08-23T17:29:00Z">
            <w:rPr>
              <w:i/>
            </w:rPr>
          </w:rPrChange>
        </w:rPr>
        <w:t xml:space="preserve"> par ne plus les </w:t>
      </w:r>
      <w:proofErr w:type="spellStart"/>
      <w:r w:rsidRPr="0003497F">
        <w:rPr>
          <w:iCs/>
          <w:rPrChange w:id="721" w:author="Copyeditor" w:date="2022-08-23T17:29:00Z">
            <w:rPr>
              <w:i/>
            </w:rPr>
          </w:rPrChange>
        </w:rPr>
        <w:t>voir</w:t>
      </w:r>
      <w:proofErr w:type="spellEnd"/>
      <w:r w:rsidRPr="0003497F">
        <w:rPr>
          <w:iCs/>
          <w:rPrChange w:id="722" w:author="Copyeditor" w:date="2022-08-23T17:29:00Z">
            <w:rPr>
              <w:i/>
            </w:rPr>
          </w:rPrChange>
        </w:rPr>
        <w:t xml:space="preserve">. La matière </w:t>
      </w:r>
      <w:proofErr w:type="spellStart"/>
      <w:r w:rsidRPr="0003497F">
        <w:rPr>
          <w:iCs/>
          <w:rPrChange w:id="723" w:author="Copyeditor" w:date="2022-08-23T17:29:00Z">
            <w:rPr>
              <w:i/>
            </w:rPr>
          </w:rPrChange>
        </w:rPr>
        <w:t>tombe</w:t>
      </w:r>
      <w:proofErr w:type="spellEnd"/>
      <w:r w:rsidRPr="0003497F">
        <w:rPr>
          <w:iCs/>
          <w:rPrChange w:id="724" w:author="Copyeditor" w:date="2022-08-23T17:29:00Z">
            <w:rPr>
              <w:i/>
            </w:rPr>
          </w:rPrChange>
        </w:rPr>
        <w:t xml:space="preserve"> </w:t>
      </w:r>
      <w:proofErr w:type="spellStart"/>
      <w:r w:rsidRPr="0003497F">
        <w:rPr>
          <w:iCs/>
          <w:rPrChange w:id="725" w:author="Copyeditor" w:date="2022-08-23T17:29:00Z">
            <w:rPr>
              <w:i/>
            </w:rPr>
          </w:rPrChange>
        </w:rPr>
        <w:t>détruite</w:t>
      </w:r>
      <w:proofErr w:type="spellEnd"/>
      <w:r w:rsidRPr="00736117">
        <w:rPr>
          <w:rFonts w:ascii="Times New Roman" w:hAnsi="Times New Roman" w:cs="Times New Roman"/>
          <w:sz w:val="24"/>
          <w:szCs w:val="24"/>
        </w:rPr>
        <w:t xml:space="preserve">” (to contemplate things, / it is eventually </w:t>
      </w:r>
      <w:r w:rsidR="00A84766" w:rsidRPr="00736117">
        <w:rPr>
          <w:rFonts w:ascii="Times New Roman" w:hAnsi="Times New Roman" w:cs="Times New Roman"/>
          <w:sz w:val="24"/>
          <w:szCs w:val="24"/>
        </w:rPr>
        <w:t xml:space="preserve">to </w:t>
      </w:r>
      <w:r w:rsidRPr="00736117">
        <w:rPr>
          <w:rFonts w:ascii="Times New Roman" w:hAnsi="Times New Roman" w:cs="Times New Roman"/>
          <w:sz w:val="24"/>
          <w:szCs w:val="24"/>
        </w:rPr>
        <w:t>see them no longer. Matter falls apart)</w:t>
      </w:r>
      <w:del w:id="726" w:author="Copyeditor" w:date="2022-08-23T17:29:00Z">
        <w:r w:rsidRPr="00736117" w:rsidDel="0003497F">
          <w:rPr>
            <w:rFonts w:ascii="Times New Roman" w:hAnsi="Times New Roman" w:cs="Times New Roman"/>
            <w:sz w:val="24"/>
            <w:szCs w:val="24"/>
          </w:rPr>
          <w:delText>.</w:delText>
        </w:r>
      </w:del>
      <w:r w:rsidR="00D10CD7" w:rsidRPr="00736117">
        <w:rPr>
          <w:rFonts w:ascii="Times New Roman" w:hAnsi="Times New Roman" w:cs="Times New Roman"/>
          <w:sz w:val="24"/>
          <w:szCs w:val="24"/>
        </w:rPr>
        <w:t xml:space="preserve"> (LC</w:t>
      </w:r>
      <w:del w:id="727" w:author="Copyeditor" w:date="2022-08-23T17:29:00Z">
        <w:r w:rsidR="00D10CD7" w:rsidRPr="00736117" w:rsidDel="0003497F">
          <w:rPr>
            <w:rFonts w:ascii="Times New Roman" w:hAnsi="Times New Roman" w:cs="Times New Roman"/>
            <w:sz w:val="24"/>
            <w:szCs w:val="24"/>
          </w:rPr>
          <w:delText>,</w:delText>
        </w:r>
      </w:del>
      <w:r w:rsidR="00D10CD7" w:rsidRPr="00736117">
        <w:rPr>
          <w:rFonts w:ascii="Times New Roman" w:hAnsi="Times New Roman" w:cs="Times New Roman"/>
          <w:sz w:val="24"/>
          <w:szCs w:val="24"/>
        </w:rPr>
        <w:t xml:space="preserve"> 183)</w:t>
      </w:r>
      <w:ins w:id="728" w:author="Copyeditor" w:date="2022-08-23T17:29:00Z">
        <w:r w:rsidR="0003497F">
          <w:rPr>
            <w:rFonts w:ascii="Times New Roman" w:hAnsi="Times New Roman" w:cs="Times New Roman"/>
            <w:sz w:val="24"/>
            <w:szCs w:val="24"/>
          </w:rPr>
          <w:t>.</w:t>
        </w:r>
      </w:ins>
      <w:r w:rsidR="00D10CD7" w:rsidRPr="00736117">
        <w:rPr>
          <w:rFonts w:ascii="Times New Roman" w:hAnsi="Times New Roman" w:cs="Times New Roman"/>
          <w:sz w:val="24"/>
          <w:szCs w:val="24"/>
        </w:rPr>
        <w:t xml:space="preserve"> </w:t>
      </w:r>
      <w:r w:rsidRPr="00736117">
        <w:rPr>
          <w:rFonts w:ascii="Times New Roman" w:hAnsi="Times New Roman" w:cs="Times New Roman"/>
          <w:sz w:val="24"/>
          <w:szCs w:val="24"/>
        </w:rPr>
        <w:t>But the poem does not finish on these words and Hugo writes: “</w:t>
      </w:r>
      <w:r w:rsidRPr="0003497F">
        <w:rPr>
          <w:iCs/>
          <w:rPrChange w:id="729" w:author="Copyeditor" w:date="2022-08-23T17:30:00Z">
            <w:rPr>
              <w:i/>
            </w:rPr>
          </w:rPrChange>
        </w:rPr>
        <w:t xml:space="preserve">La matière </w:t>
      </w:r>
      <w:proofErr w:type="spellStart"/>
      <w:r w:rsidRPr="0003497F">
        <w:rPr>
          <w:iCs/>
          <w:rPrChange w:id="730" w:author="Copyeditor" w:date="2022-08-23T17:30:00Z">
            <w:rPr>
              <w:i/>
            </w:rPr>
          </w:rPrChange>
        </w:rPr>
        <w:t>tombe</w:t>
      </w:r>
      <w:proofErr w:type="spellEnd"/>
      <w:r w:rsidRPr="0003497F">
        <w:rPr>
          <w:iCs/>
          <w:rPrChange w:id="731" w:author="Copyeditor" w:date="2022-08-23T17:30:00Z">
            <w:rPr>
              <w:i/>
            </w:rPr>
          </w:rPrChange>
        </w:rPr>
        <w:t xml:space="preserve"> </w:t>
      </w:r>
      <w:proofErr w:type="spellStart"/>
      <w:r w:rsidRPr="0003497F">
        <w:rPr>
          <w:iCs/>
          <w:rPrChange w:id="732" w:author="Copyeditor" w:date="2022-08-23T17:30:00Z">
            <w:rPr>
              <w:i/>
            </w:rPr>
          </w:rPrChange>
        </w:rPr>
        <w:t>détruite</w:t>
      </w:r>
      <w:proofErr w:type="spellEnd"/>
      <w:r w:rsidRPr="0003497F">
        <w:rPr>
          <w:iCs/>
          <w:rPrChange w:id="733" w:author="Copyeditor" w:date="2022-08-23T17:30:00Z">
            <w:rPr>
              <w:i/>
            </w:rPr>
          </w:rPrChange>
        </w:rPr>
        <w:t xml:space="preserve"> / </w:t>
      </w:r>
      <w:proofErr w:type="spellStart"/>
      <w:r w:rsidRPr="0003497F">
        <w:rPr>
          <w:iCs/>
          <w:rPrChange w:id="734" w:author="Copyeditor" w:date="2022-08-23T17:30:00Z">
            <w:rPr>
              <w:i/>
            </w:rPr>
          </w:rPrChange>
        </w:rPr>
        <w:t>devant</w:t>
      </w:r>
      <w:proofErr w:type="spellEnd"/>
      <w:r w:rsidRPr="0003497F">
        <w:rPr>
          <w:iCs/>
          <w:rPrChange w:id="735" w:author="Copyeditor" w:date="2022-08-23T17:30:00Z">
            <w:rPr>
              <w:i/>
            </w:rPr>
          </w:rPrChange>
        </w:rPr>
        <w:t xml:space="preserve"> </w:t>
      </w:r>
      <w:proofErr w:type="spellStart"/>
      <w:r w:rsidRPr="0003497F">
        <w:rPr>
          <w:iCs/>
          <w:rPrChange w:id="736" w:author="Copyeditor" w:date="2022-08-23T17:30:00Z">
            <w:rPr>
              <w:i/>
            </w:rPr>
          </w:rPrChange>
        </w:rPr>
        <w:t>l’esprit</w:t>
      </w:r>
      <w:proofErr w:type="spellEnd"/>
      <w:r w:rsidRPr="0003497F">
        <w:rPr>
          <w:iCs/>
          <w:rPrChange w:id="737" w:author="Copyeditor" w:date="2022-08-23T17:30:00Z">
            <w:rPr>
              <w:i/>
            </w:rPr>
          </w:rPrChange>
        </w:rPr>
        <w:t xml:space="preserve"> aux </w:t>
      </w:r>
      <w:proofErr w:type="spellStart"/>
      <w:r w:rsidRPr="0003497F">
        <w:rPr>
          <w:iCs/>
          <w:rPrChange w:id="738" w:author="Copyeditor" w:date="2022-08-23T17:30:00Z">
            <w:rPr>
              <w:i/>
            </w:rPr>
          </w:rPrChange>
        </w:rPr>
        <w:t>yeux</w:t>
      </w:r>
      <w:proofErr w:type="spellEnd"/>
      <w:r w:rsidRPr="0003497F">
        <w:rPr>
          <w:iCs/>
          <w:rPrChange w:id="739" w:author="Copyeditor" w:date="2022-08-23T17:30:00Z">
            <w:rPr>
              <w:i/>
            </w:rPr>
          </w:rPrChange>
        </w:rPr>
        <w:t xml:space="preserve"> de lynx</w:t>
      </w:r>
      <w:ins w:id="740" w:author="Copyeditor" w:date="2022-08-23T17:30:00Z">
        <w:r w:rsidR="0003497F">
          <w:rPr>
            <w:rFonts w:ascii="Times New Roman" w:hAnsi="Times New Roman" w:cs="Times New Roman"/>
            <w:sz w:val="24"/>
            <w:szCs w:val="24"/>
          </w:rPr>
          <w:t>”</w:t>
        </w:r>
      </w:ins>
      <w:r w:rsidRPr="00736117">
        <w:rPr>
          <w:rFonts w:ascii="Times New Roman" w:hAnsi="Times New Roman" w:cs="Times New Roman"/>
          <w:sz w:val="24"/>
          <w:szCs w:val="24"/>
        </w:rPr>
        <w:t xml:space="preserve"> (matter falls apart </w:t>
      </w:r>
      <w:r w:rsidR="001C3E41" w:rsidRPr="00736117">
        <w:rPr>
          <w:rFonts w:ascii="Times New Roman" w:hAnsi="Times New Roman" w:cs="Times New Roman"/>
          <w:sz w:val="24"/>
          <w:szCs w:val="24"/>
        </w:rPr>
        <w:t xml:space="preserve">/ </w:t>
      </w:r>
      <w:r w:rsidRPr="00736117">
        <w:rPr>
          <w:rFonts w:ascii="Times New Roman" w:hAnsi="Times New Roman" w:cs="Times New Roman"/>
          <w:sz w:val="24"/>
          <w:szCs w:val="24"/>
        </w:rPr>
        <w:t>before the spirit with the eyes of a lynx)</w:t>
      </w:r>
      <w:del w:id="741" w:author="Copyeditor" w:date="2022-08-23T17:30:00Z">
        <w:r w:rsidRPr="00736117" w:rsidDel="0003497F">
          <w:rPr>
            <w:rFonts w:ascii="Times New Roman" w:hAnsi="Times New Roman" w:cs="Times New Roman"/>
            <w:sz w:val="24"/>
            <w:szCs w:val="24"/>
          </w:rPr>
          <w:delText>”</w:delText>
        </w:r>
      </w:del>
      <w:r w:rsidRPr="00736117">
        <w:rPr>
          <w:rFonts w:ascii="Times New Roman" w:hAnsi="Times New Roman" w:cs="Times New Roman"/>
          <w:sz w:val="24"/>
          <w:szCs w:val="24"/>
        </w:rPr>
        <w:t>. Spirit</w:t>
      </w:r>
      <w:r w:rsidR="00D10CD7" w:rsidRPr="00736117">
        <w:rPr>
          <w:rFonts w:ascii="Times New Roman" w:hAnsi="Times New Roman" w:cs="Times New Roman"/>
          <w:sz w:val="24"/>
          <w:szCs w:val="24"/>
        </w:rPr>
        <w:t>, Hugo tells us,</w:t>
      </w:r>
      <w:r w:rsidRPr="00736117">
        <w:rPr>
          <w:rFonts w:ascii="Times New Roman" w:hAnsi="Times New Roman" w:cs="Times New Roman"/>
          <w:sz w:val="24"/>
          <w:szCs w:val="24"/>
        </w:rPr>
        <w:t xml:space="preserve"> needs animal abilities to go beyond matter. In the same line, even if Hugo, in </w:t>
      </w:r>
      <w:r w:rsidR="00AF1614" w:rsidRPr="00736117">
        <w:rPr>
          <w:rFonts w:ascii="Times New Roman" w:hAnsi="Times New Roman" w:cs="Times New Roman"/>
          <w:i/>
          <w:sz w:val="24"/>
          <w:szCs w:val="24"/>
        </w:rPr>
        <w:t xml:space="preserve">Ce que </w:t>
      </w:r>
      <w:proofErr w:type="spellStart"/>
      <w:r w:rsidR="00AF1614" w:rsidRPr="00736117">
        <w:rPr>
          <w:rFonts w:ascii="Times New Roman" w:hAnsi="Times New Roman" w:cs="Times New Roman"/>
          <w:i/>
          <w:sz w:val="24"/>
          <w:szCs w:val="24"/>
        </w:rPr>
        <w:t>dit</w:t>
      </w:r>
      <w:proofErr w:type="spellEnd"/>
      <w:r w:rsidR="00AF1614" w:rsidRPr="00736117">
        <w:rPr>
          <w:rFonts w:ascii="Times New Roman" w:hAnsi="Times New Roman" w:cs="Times New Roman"/>
          <w:i/>
          <w:sz w:val="24"/>
          <w:szCs w:val="24"/>
        </w:rPr>
        <w:t xml:space="preserve"> la bouche </w:t>
      </w:r>
      <w:proofErr w:type="spellStart"/>
      <w:r w:rsidR="00AF1614" w:rsidRPr="00736117">
        <w:rPr>
          <w:rFonts w:ascii="Times New Roman" w:hAnsi="Times New Roman" w:cs="Times New Roman"/>
          <w:i/>
          <w:sz w:val="24"/>
          <w:szCs w:val="24"/>
        </w:rPr>
        <w:t>d’ombre</w:t>
      </w:r>
      <w:proofErr w:type="spellEnd"/>
      <w:r w:rsidRPr="00736117">
        <w:rPr>
          <w:rFonts w:ascii="Times New Roman" w:hAnsi="Times New Roman" w:cs="Times New Roman"/>
          <w:sz w:val="24"/>
          <w:szCs w:val="24"/>
        </w:rPr>
        <w:t xml:space="preserve">, associates matter with evil, he adds </w:t>
      </w:r>
      <w:del w:id="742" w:author="Copyeditor" w:date="2022-08-23T17:31:00Z">
        <w:r w:rsidRPr="00736117" w:rsidDel="0003497F">
          <w:rPr>
            <w:rFonts w:ascii="Times New Roman" w:hAnsi="Times New Roman" w:cs="Times New Roman"/>
            <w:sz w:val="24"/>
            <w:szCs w:val="24"/>
          </w:rPr>
          <w:delText xml:space="preserve">than </w:delText>
        </w:r>
      </w:del>
      <w:ins w:id="743" w:author="Copyeditor" w:date="2022-08-23T17:31:00Z">
        <w:r w:rsidR="0003497F" w:rsidRPr="00736117">
          <w:rPr>
            <w:rFonts w:ascii="Times New Roman" w:hAnsi="Times New Roman" w:cs="Times New Roman"/>
            <w:sz w:val="24"/>
            <w:szCs w:val="24"/>
          </w:rPr>
          <w:t>tha</w:t>
        </w:r>
        <w:r w:rsidR="0003497F">
          <w:rPr>
            <w:rFonts w:ascii="Times New Roman" w:hAnsi="Times New Roman" w:cs="Times New Roman"/>
            <w:sz w:val="24"/>
            <w:szCs w:val="24"/>
          </w:rPr>
          <w:t>t</w:t>
        </w:r>
        <w:r w:rsidR="0003497F" w:rsidRPr="00736117">
          <w:rPr>
            <w:rFonts w:ascii="Times New Roman" w:hAnsi="Times New Roman" w:cs="Times New Roman"/>
            <w:sz w:val="24"/>
            <w:szCs w:val="24"/>
          </w:rPr>
          <w:t xml:space="preserve"> </w:t>
        </w:r>
      </w:ins>
      <w:r w:rsidRPr="00736117">
        <w:rPr>
          <w:rFonts w:ascii="Times New Roman" w:hAnsi="Times New Roman" w:cs="Times New Roman"/>
          <w:sz w:val="24"/>
          <w:szCs w:val="24"/>
        </w:rPr>
        <w:t>a stone is not only a “hideous blind</w:t>
      </w:r>
      <w:r w:rsidR="00D10CD7" w:rsidRPr="00736117">
        <w:rPr>
          <w:rFonts w:ascii="Times New Roman" w:hAnsi="Times New Roman" w:cs="Times New Roman"/>
          <w:sz w:val="24"/>
          <w:szCs w:val="24"/>
        </w:rPr>
        <w:t>,</w:t>
      </w:r>
      <w:r w:rsidRPr="00736117">
        <w:rPr>
          <w:rFonts w:ascii="Times New Roman" w:hAnsi="Times New Roman" w:cs="Times New Roman"/>
          <w:sz w:val="24"/>
          <w:szCs w:val="24"/>
        </w:rPr>
        <w:t>” but also something “</w:t>
      </w:r>
      <w:proofErr w:type="spellStart"/>
      <w:r w:rsidRPr="0024119C">
        <w:rPr>
          <w:iCs/>
          <w:rPrChange w:id="744" w:author="Copyeditor" w:date="2022-08-23T17:31:00Z">
            <w:rPr>
              <w:i/>
            </w:rPr>
          </w:rPrChange>
        </w:rPr>
        <w:t>pensif</w:t>
      </w:r>
      <w:proofErr w:type="spellEnd"/>
      <w:ins w:id="745" w:author="Copyeditor" w:date="2022-08-23T17:31:00Z">
        <w:r w:rsidR="0024119C" w:rsidRPr="0024119C">
          <w:rPr>
            <w:iCs/>
            <w:rPrChange w:id="746" w:author="Copyeditor" w:date="2022-08-23T17:31:00Z">
              <w:rPr>
                <w:i/>
              </w:rPr>
            </w:rPrChange>
          </w:rPr>
          <w:t>,</w:t>
        </w:r>
      </w:ins>
      <w:r w:rsidRPr="00736117">
        <w:rPr>
          <w:rFonts w:ascii="Times New Roman" w:hAnsi="Times New Roman" w:cs="Times New Roman"/>
          <w:sz w:val="24"/>
          <w:szCs w:val="24"/>
        </w:rPr>
        <w:t>”</w:t>
      </w:r>
      <w:del w:id="747" w:author="Copyeditor" w:date="2022-08-23T17:31:00Z">
        <w:r w:rsidRPr="00736117" w:rsidDel="0024119C">
          <w:rPr>
            <w:rFonts w:ascii="Times New Roman" w:hAnsi="Times New Roman" w:cs="Times New Roman"/>
            <w:sz w:val="24"/>
            <w:szCs w:val="24"/>
          </w:rPr>
          <w:delText>,</w:delText>
        </w:r>
      </w:del>
      <w:r w:rsidRPr="00736117">
        <w:rPr>
          <w:rFonts w:ascii="Times New Roman" w:hAnsi="Times New Roman" w:cs="Times New Roman"/>
          <w:sz w:val="24"/>
          <w:szCs w:val="24"/>
        </w:rPr>
        <w:t xml:space="preserve"> pensive, on the </w:t>
      </w:r>
      <w:r w:rsidRPr="00736117">
        <w:rPr>
          <w:rFonts w:ascii="Times New Roman" w:hAnsi="Times New Roman" w:cs="Times New Roman"/>
          <w:sz w:val="24"/>
          <w:szCs w:val="24"/>
        </w:rPr>
        <w:lastRenderedPageBreak/>
        <w:t>verge of thinking</w:t>
      </w:r>
      <w:r w:rsidR="00AB67C1" w:rsidRPr="00736117">
        <w:rPr>
          <w:rFonts w:ascii="Times New Roman" w:hAnsi="Times New Roman" w:cs="Times New Roman"/>
          <w:sz w:val="24"/>
          <w:szCs w:val="24"/>
        </w:rPr>
        <w:t xml:space="preserve"> (LC</w:t>
      </w:r>
      <w:del w:id="748" w:author="Copyeditor" w:date="2022-08-23T17:32:00Z">
        <w:r w:rsidR="00AB67C1" w:rsidRPr="00736117" w:rsidDel="0024119C">
          <w:rPr>
            <w:rFonts w:ascii="Times New Roman" w:hAnsi="Times New Roman" w:cs="Times New Roman"/>
            <w:sz w:val="24"/>
            <w:szCs w:val="24"/>
          </w:rPr>
          <w:delText>,</w:delText>
        </w:r>
      </w:del>
      <w:r w:rsidR="00AB67C1" w:rsidRPr="00736117">
        <w:rPr>
          <w:rFonts w:ascii="Times New Roman" w:hAnsi="Times New Roman" w:cs="Times New Roman"/>
          <w:sz w:val="24"/>
          <w:szCs w:val="24"/>
        </w:rPr>
        <w:t xml:space="preserve"> 364).</w:t>
      </w:r>
      <w:r w:rsidRPr="00736117">
        <w:rPr>
          <w:rFonts w:ascii="Times New Roman" w:hAnsi="Times New Roman" w:cs="Times New Roman"/>
          <w:sz w:val="24"/>
          <w:szCs w:val="24"/>
        </w:rPr>
        <w:t xml:space="preserve"> “</w:t>
      </w:r>
      <w:r w:rsidR="00AB67C1" w:rsidRPr="00736117">
        <w:rPr>
          <w:rFonts w:ascii="Times New Roman" w:hAnsi="Times New Roman" w:cs="Times New Roman"/>
          <w:sz w:val="24"/>
          <w:szCs w:val="24"/>
        </w:rPr>
        <w:t>E</w:t>
      </w:r>
      <w:r w:rsidRPr="00736117">
        <w:rPr>
          <w:rFonts w:ascii="Times New Roman" w:hAnsi="Times New Roman" w:cs="Times New Roman"/>
          <w:sz w:val="24"/>
          <w:szCs w:val="24"/>
        </w:rPr>
        <w:t>verything speaks</w:t>
      </w:r>
      <w:r w:rsidR="00D10CD7" w:rsidRPr="00736117">
        <w:rPr>
          <w:rFonts w:ascii="Times New Roman" w:hAnsi="Times New Roman" w:cs="Times New Roman"/>
          <w:sz w:val="24"/>
          <w:szCs w:val="24"/>
        </w:rPr>
        <w:t>,</w:t>
      </w:r>
      <w:r w:rsidRPr="00736117">
        <w:rPr>
          <w:rFonts w:ascii="Times New Roman" w:hAnsi="Times New Roman" w:cs="Times New Roman"/>
          <w:sz w:val="24"/>
          <w:szCs w:val="24"/>
        </w:rPr>
        <w:t>” Hugo writes, as if the Universe was structured like a language</w:t>
      </w:r>
      <w:r w:rsidR="00A84766" w:rsidRPr="00736117">
        <w:rPr>
          <w:rFonts w:ascii="Times New Roman" w:hAnsi="Times New Roman" w:cs="Times New Roman"/>
          <w:sz w:val="24"/>
          <w:szCs w:val="24"/>
        </w:rPr>
        <w:t xml:space="preserve"> </w:t>
      </w:r>
      <w:r w:rsidR="00D10CD7" w:rsidRPr="00736117">
        <w:rPr>
          <w:rFonts w:ascii="Times New Roman" w:hAnsi="Times New Roman" w:cs="Times New Roman"/>
          <w:sz w:val="24"/>
          <w:szCs w:val="24"/>
        </w:rPr>
        <w:t>(LC</w:t>
      </w:r>
      <w:del w:id="749" w:author="Copyeditor" w:date="2022-08-23T17:32:00Z">
        <w:r w:rsidR="00D10CD7" w:rsidRPr="00736117" w:rsidDel="0024119C">
          <w:rPr>
            <w:rFonts w:ascii="Times New Roman" w:hAnsi="Times New Roman" w:cs="Times New Roman"/>
            <w:sz w:val="24"/>
            <w:szCs w:val="24"/>
          </w:rPr>
          <w:delText>,</w:delText>
        </w:r>
      </w:del>
      <w:r w:rsidR="00D10CD7" w:rsidRPr="00736117">
        <w:rPr>
          <w:rFonts w:ascii="Times New Roman" w:hAnsi="Times New Roman" w:cs="Times New Roman"/>
          <w:sz w:val="24"/>
          <w:szCs w:val="24"/>
        </w:rPr>
        <w:t xml:space="preserve"> 362)</w:t>
      </w:r>
      <w:r w:rsidR="00A84766" w:rsidRPr="00736117">
        <w:rPr>
          <w:rFonts w:ascii="Times New Roman" w:hAnsi="Times New Roman" w:cs="Times New Roman"/>
          <w:sz w:val="24"/>
          <w:szCs w:val="24"/>
        </w:rPr>
        <w:t>.</w:t>
      </w:r>
      <w:r w:rsidRPr="00736117">
        <w:rPr>
          <w:rFonts w:ascii="Times New Roman" w:hAnsi="Times New Roman" w:cs="Times New Roman"/>
          <w:sz w:val="24"/>
          <w:szCs w:val="24"/>
        </w:rPr>
        <w:t xml:space="preserve"> That</w:t>
      </w:r>
      <w:r w:rsidR="00B07152" w:rsidRPr="00736117">
        <w:rPr>
          <w:rFonts w:ascii="Times New Roman" w:hAnsi="Times New Roman" w:cs="Times New Roman"/>
          <w:sz w:val="24"/>
          <w:szCs w:val="24"/>
        </w:rPr>
        <w:t xml:space="preserve"> i</w:t>
      </w:r>
      <w:r w:rsidRPr="00736117">
        <w:rPr>
          <w:rFonts w:ascii="Times New Roman" w:hAnsi="Times New Roman" w:cs="Times New Roman"/>
          <w:sz w:val="24"/>
          <w:szCs w:val="24"/>
        </w:rPr>
        <w:t>s why</w:t>
      </w:r>
    </w:p>
    <w:p w14:paraId="42E1CE8D" w14:textId="77777777" w:rsidR="007E42F9" w:rsidRPr="0024119C" w:rsidRDefault="007E42F9" w:rsidP="0024119C">
      <w:pPr>
        <w:pStyle w:val="ListParagraph"/>
        <w:widowControl w:val="0"/>
        <w:autoSpaceDE w:val="0"/>
        <w:autoSpaceDN w:val="0"/>
        <w:adjustRightInd w:val="0"/>
        <w:spacing w:after="240" w:line="480" w:lineRule="auto"/>
        <w:ind w:firstLine="720"/>
      </w:pPr>
    </w:p>
    <w:p w14:paraId="39A8B822" w14:textId="77777777" w:rsidR="0024119C" w:rsidRPr="00061B15" w:rsidRDefault="00537131">
      <w:pPr>
        <w:pStyle w:val="ListParagraph"/>
        <w:widowControl w:val="0"/>
        <w:autoSpaceDE w:val="0"/>
        <w:autoSpaceDN w:val="0"/>
        <w:adjustRightInd w:val="0"/>
        <w:spacing w:after="240" w:line="240" w:lineRule="auto"/>
        <w:ind w:left="1440"/>
        <w:rPr>
          <w:ins w:id="750" w:author="Copyeditor" w:date="2022-08-23T17:34:00Z"/>
          <w:rFonts w:ascii="Times New Roman" w:hAnsi="Times New Roman" w:cs="Times New Roman"/>
          <w:iCs/>
          <w:sz w:val="24"/>
          <w:szCs w:val="24"/>
          <w:lang w:val="fr-FR"/>
          <w:rPrChange w:id="751" w:author="Copyeditor" w:date="2022-09-06T09:54:00Z">
            <w:rPr>
              <w:ins w:id="752" w:author="Copyeditor" w:date="2022-08-23T17:34:00Z"/>
              <w:rFonts w:ascii="Times New Roman" w:hAnsi="Times New Roman" w:cs="Times New Roman"/>
              <w:i/>
              <w:sz w:val="24"/>
              <w:szCs w:val="24"/>
              <w:lang w:val="fr-FR"/>
            </w:rPr>
          </w:rPrChange>
        </w:rPr>
        <w:pPrChange w:id="753" w:author="Copyeditor" w:date="2022-08-23T17:35:00Z">
          <w:pPr>
            <w:pStyle w:val="ListParagraph"/>
            <w:widowControl w:val="0"/>
            <w:autoSpaceDE w:val="0"/>
            <w:autoSpaceDN w:val="0"/>
            <w:adjustRightInd w:val="0"/>
            <w:spacing w:after="240" w:line="480" w:lineRule="auto"/>
            <w:ind w:left="1440"/>
          </w:pPr>
        </w:pPrChange>
      </w:pPr>
      <w:proofErr w:type="gramStart"/>
      <w:r w:rsidRPr="00061B15">
        <w:rPr>
          <w:rFonts w:ascii="Times New Roman" w:hAnsi="Times New Roman" w:cs="Times New Roman"/>
          <w:iCs/>
          <w:sz w:val="24"/>
          <w:szCs w:val="24"/>
          <w:lang w:val="fr-FR"/>
          <w:rPrChange w:id="754" w:author="Copyeditor" w:date="2022-09-06T09:54:00Z">
            <w:rPr>
              <w:rFonts w:ascii="Times New Roman" w:hAnsi="Times New Roman" w:cs="Times New Roman"/>
              <w:i/>
              <w:sz w:val="24"/>
              <w:szCs w:val="24"/>
              <w:lang w:val="fr-FR"/>
            </w:rPr>
          </w:rPrChange>
        </w:rPr>
        <w:t>sous</w:t>
      </w:r>
      <w:proofErr w:type="gramEnd"/>
      <w:r w:rsidRPr="00061B15">
        <w:rPr>
          <w:rFonts w:ascii="Times New Roman" w:hAnsi="Times New Roman" w:cs="Times New Roman"/>
          <w:iCs/>
          <w:sz w:val="24"/>
          <w:szCs w:val="24"/>
          <w:lang w:val="fr-FR"/>
          <w:rPrChange w:id="755" w:author="Copyeditor" w:date="2022-09-06T09:54:00Z">
            <w:rPr>
              <w:rFonts w:ascii="Times New Roman" w:hAnsi="Times New Roman" w:cs="Times New Roman"/>
              <w:i/>
              <w:sz w:val="24"/>
              <w:szCs w:val="24"/>
              <w:lang w:val="fr-FR"/>
            </w:rPr>
          </w:rPrChange>
        </w:rPr>
        <w:t xml:space="preserve"> ces épaisseurs de matière et de nuit,</w:t>
      </w:r>
      <w:del w:id="756" w:author="Copyeditor" w:date="2022-08-23T17:34:00Z">
        <w:r w:rsidRPr="00061B15" w:rsidDel="0024119C">
          <w:rPr>
            <w:rFonts w:ascii="Times New Roman" w:hAnsi="Times New Roman" w:cs="Times New Roman"/>
            <w:iCs/>
            <w:sz w:val="24"/>
            <w:szCs w:val="24"/>
            <w:lang w:val="fr-FR"/>
            <w:rPrChange w:id="757" w:author="Copyeditor" w:date="2022-09-06T09:54:00Z">
              <w:rPr>
                <w:rFonts w:ascii="Times New Roman" w:hAnsi="Times New Roman" w:cs="Times New Roman"/>
                <w:i/>
                <w:sz w:val="24"/>
                <w:szCs w:val="24"/>
                <w:lang w:val="fr-FR"/>
              </w:rPr>
            </w:rPrChange>
          </w:rPr>
          <w:delText xml:space="preserve"> / </w:delText>
        </w:r>
      </w:del>
    </w:p>
    <w:p w14:paraId="41211E58" w14:textId="77777777" w:rsidR="0024119C" w:rsidRPr="00061B15" w:rsidRDefault="00537131">
      <w:pPr>
        <w:pStyle w:val="ListParagraph"/>
        <w:widowControl w:val="0"/>
        <w:autoSpaceDE w:val="0"/>
        <w:autoSpaceDN w:val="0"/>
        <w:adjustRightInd w:val="0"/>
        <w:spacing w:after="240" w:line="240" w:lineRule="auto"/>
        <w:ind w:left="1440"/>
        <w:rPr>
          <w:ins w:id="758" w:author="Copyeditor" w:date="2022-08-23T17:34:00Z"/>
          <w:rFonts w:ascii="Times New Roman" w:hAnsi="Times New Roman" w:cs="Times New Roman"/>
          <w:iCs/>
          <w:sz w:val="24"/>
          <w:szCs w:val="24"/>
          <w:lang w:val="fr-FR"/>
          <w:rPrChange w:id="759" w:author="Copyeditor" w:date="2022-09-06T09:54:00Z">
            <w:rPr>
              <w:ins w:id="760" w:author="Copyeditor" w:date="2022-08-23T17:34:00Z"/>
              <w:rFonts w:ascii="Times New Roman" w:hAnsi="Times New Roman" w:cs="Times New Roman"/>
              <w:i/>
              <w:sz w:val="24"/>
              <w:szCs w:val="24"/>
              <w:lang w:val="fr-FR"/>
            </w:rPr>
          </w:rPrChange>
        </w:rPr>
        <w:pPrChange w:id="761" w:author="Copyeditor" w:date="2022-08-23T17:35:00Z">
          <w:pPr>
            <w:pStyle w:val="ListParagraph"/>
            <w:widowControl w:val="0"/>
            <w:autoSpaceDE w:val="0"/>
            <w:autoSpaceDN w:val="0"/>
            <w:adjustRightInd w:val="0"/>
            <w:spacing w:after="240" w:line="480" w:lineRule="auto"/>
            <w:ind w:left="1440"/>
          </w:pPr>
        </w:pPrChange>
      </w:pPr>
      <w:r w:rsidRPr="00061B15">
        <w:rPr>
          <w:rFonts w:ascii="Times New Roman" w:hAnsi="Times New Roman" w:cs="Times New Roman"/>
          <w:iCs/>
          <w:sz w:val="24"/>
          <w:szCs w:val="24"/>
          <w:lang w:val="fr-FR"/>
          <w:rPrChange w:id="762" w:author="Copyeditor" w:date="2022-09-06T09:54:00Z">
            <w:rPr>
              <w:rFonts w:ascii="Times New Roman" w:hAnsi="Times New Roman" w:cs="Times New Roman"/>
              <w:i/>
              <w:sz w:val="24"/>
              <w:szCs w:val="24"/>
              <w:lang w:val="fr-FR"/>
            </w:rPr>
          </w:rPrChange>
        </w:rPr>
        <w:t>Arbre, bête, pavé, poids que rien ne soulève,</w:t>
      </w:r>
      <w:del w:id="763" w:author="Copyeditor" w:date="2022-08-23T17:34:00Z">
        <w:r w:rsidRPr="00061B15" w:rsidDel="0024119C">
          <w:rPr>
            <w:rFonts w:ascii="Times New Roman" w:hAnsi="Times New Roman" w:cs="Times New Roman"/>
            <w:iCs/>
            <w:sz w:val="24"/>
            <w:szCs w:val="24"/>
            <w:lang w:val="fr-FR"/>
            <w:rPrChange w:id="764" w:author="Copyeditor" w:date="2022-09-06T09:54:00Z">
              <w:rPr>
                <w:rFonts w:ascii="Times New Roman" w:hAnsi="Times New Roman" w:cs="Times New Roman"/>
                <w:i/>
                <w:sz w:val="24"/>
                <w:szCs w:val="24"/>
                <w:lang w:val="fr-FR"/>
              </w:rPr>
            </w:rPrChange>
          </w:rPr>
          <w:delText xml:space="preserve"> / </w:delText>
        </w:r>
      </w:del>
    </w:p>
    <w:p w14:paraId="1A6AADD6" w14:textId="77777777" w:rsidR="0024119C" w:rsidRPr="00061B15" w:rsidRDefault="00537131">
      <w:pPr>
        <w:pStyle w:val="ListParagraph"/>
        <w:widowControl w:val="0"/>
        <w:autoSpaceDE w:val="0"/>
        <w:autoSpaceDN w:val="0"/>
        <w:adjustRightInd w:val="0"/>
        <w:spacing w:after="240" w:line="240" w:lineRule="auto"/>
        <w:ind w:left="1440"/>
        <w:rPr>
          <w:ins w:id="765" w:author="Copyeditor" w:date="2022-08-23T17:34:00Z"/>
          <w:rFonts w:ascii="Times New Roman" w:hAnsi="Times New Roman" w:cs="Times New Roman"/>
          <w:iCs/>
          <w:sz w:val="24"/>
          <w:szCs w:val="24"/>
          <w:lang w:val="fr-FR"/>
        </w:rPr>
        <w:pPrChange w:id="766" w:author="Copyeditor" w:date="2022-08-23T17:35:00Z">
          <w:pPr>
            <w:pStyle w:val="ListParagraph"/>
            <w:widowControl w:val="0"/>
            <w:autoSpaceDE w:val="0"/>
            <w:autoSpaceDN w:val="0"/>
            <w:adjustRightInd w:val="0"/>
            <w:spacing w:after="240" w:line="480" w:lineRule="auto"/>
            <w:ind w:left="1440"/>
          </w:pPr>
        </w:pPrChange>
      </w:pPr>
      <w:r w:rsidRPr="00061B15">
        <w:rPr>
          <w:rFonts w:ascii="Times New Roman" w:hAnsi="Times New Roman" w:cs="Times New Roman"/>
          <w:iCs/>
          <w:sz w:val="24"/>
          <w:szCs w:val="24"/>
          <w:lang w:val="fr-FR"/>
          <w:rPrChange w:id="767" w:author="Copyeditor" w:date="2022-09-06T09:54:00Z">
            <w:rPr>
              <w:rFonts w:ascii="Times New Roman" w:hAnsi="Times New Roman" w:cs="Times New Roman"/>
              <w:i/>
              <w:sz w:val="24"/>
              <w:szCs w:val="24"/>
              <w:lang w:val="fr-FR"/>
            </w:rPr>
          </w:rPrChange>
        </w:rPr>
        <w:t>Dans cette profondeur terrible, une âme rêve</w:t>
      </w:r>
      <w:del w:id="768" w:author="Copyeditor" w:date="2022-08-23T17:34:00Z">
        <w:r w:rsidRPr="00061B15" w:rsidDel="0024119C">
          <w:rPr>
            <w:rFonts w:ascii="Times New Roman" w:hAnsi="Times New Roman" w:cs="Times New Roman"/>
            <w:iCs/>
            <w:sz w:val="24"/>
            <w:szCs w:val="24"/>
            <w:lang w:val="fr-FR"/>
          </w:rPr>
          <w:delText>”</w:delText>
        </w:r>
      </w:del>
      <w:r w:rsidRPr="00061B15">
        <w:rPr>
          <w:rFonts w:ascii="Times New Roman" w:hAnsi="Times New Roman" w:cs="Times New Roman"/>
          <w:iCs/>
          <w:sz w:val="24"/>
          <w:szCs w:val="24"/>
          <w:lang w:val="fr-FR"/>
        </w:rPr>
        <w:t xml:space="preserve"> </w:t>
      </w:r>
    </w:p>
    <w:p w14:paraId="26E1AEDF" w14:textId="34990975" w:rsidR="00537131" w:rsidRPr="00947172" w:rsidDel="00CF0EE3" w:rsidRDefault="00537131" w:rsidP="00CF0EE3">
      <w:pPr>
        <w:pStyle w:val="ListParagraph"/>
        <w:widowControl w:val="0"/>
        <w:autoSpaceDE w:val="0"/>
        <w:autoSpaceDN w:val="0"/>
        <w:adjustRightInd w:val="0"/>
        <w:spacing w:after="240" w:line="240" w:lineRule="auto"/>
        <w:ind w:left="1440"/>
        <w:rPr>
          <w:del w:id="769" w:author="Copyeditor" w:date="2022-08-23T18:28:00Z"/>
          <w:rFonts w:ascii="Times New Roman" w:hAnsi="Times New Roman" w:cs="Times New Roman"/>
          <w:sz w:val="24"/>
          <w:szCs w:val="24"/>
        </w:rPr>
      </w:pPr>
      <w:r w:rsidRPr="00947172">
        <w:rPr>
          <w:rFonts w:ascii="Times New Roman" w:hAnsi="Times New Roman" w:cs="Times New Roman"/>
          <w:sz w:val="24"/>
          <w:szCs w:val="24"/>
          <w:rPrChange w:id="770" w:author="Copyeditor" w:date="2022-08-23T17:36:00Z">
            <w:rPr>
              <w:lang w:val="fr-FR"/>
            </w:rPr>
          </w:rPrChange>
        </w:rPr>
        <w:t>(</w:t>
      </w:r>
      <w:del w:id="771" w:author="Copyeditor" w:date="2022-09-06T10:15:00Z">
        <w:r w:rsidRPr="00947172" w:rsidDel="00947172">
          <w:rPr>
            <w:rFonts w:ascii="Times New Roman" w:hAnsi="Times New Roman" w:cs="Times New Roman"/>
            <w:sz w:val="24"/>
            <w:szCs w:val="24"/>
            <w:rPrChange w:id="772" w:author="Copyeditor" w:date="2022-08-23T17:36:00Z">
              <w:rPr>
                <w:lang w:val="fr-FR"/>
              </w:rPr>
            </w:rPrChange>
          </w:rPr>
          <w:delText xml:space="preserve">roughly speaking: </w:delText>
        </w:r>
      </w:del>
      <w:r w:rsidRPr="00947172">
        <w:rPr>
          <w:rFonts w:ascii="Times New Roman" w:hAnsi="Times New Roman" w:cs="Times New Roman"/>
          <w:sz w:val="24"/>
          <w:szCs w:val="24"/>
          <w:rPrChange w:id="773" w:author="Copyeditor" w:date="2022-08-23T17:36:00Z">
            <w:rPr>
              <w:lang w:val="fr-FR"/>
            </w:rPr>
          </w:rPrChange>
        </w:rPr>
        <w:t>souls of the trees, beasts and cobblestones dream under depths of matter and night)</w:t>
      </w:r>
      <w:ins w:id="774" w:author="Copyeditor" w:date="2022-08-23T17:35:00Z">
        <w:r w:rsidR="0024119C" w:rsidRPr="00947172">
          <w:rPr>
            <w:rFonts w:ascii="Times New Roman" w:hAnsi="Times New Roman" w:cs="Times New Roman"/>
            <w:sz w:val="24"/>
            <w:szCs w:val="24"/>
            <w:rPrChange w:id="775" w:author="Copyeditor" w:date="2022-08-23T17:36:00Z">
              <w:rPr>
                <w:lang w:val="fr-FR"/>
              </w:rPr>
            </w:rPrChange>
          </w:rPr>
          <w:t>.</w:t>
        </w:r>
      </w:ins>
      <w:r w:rsidRPr="00947172">
        <w:rPr>
          <w:rFonts w:ascii="Times New Roman" w:hAnsi="Times New Roman" w:cs="Times New Roman"/>
          <w:sz w:val="24"/>
          <w:szCs w:val="24"/>
          <w:rPrChange w:id="776" w:author="Copyeditor" w:date="2022-08-23T17:36:00Z">
            <w:rPr>
              <w:lang w:val="fr-FR"/>
            </w:rPr>
          </w:rPrChange>
        </w:rPr>
        <w:t xml:space="preserve"> (</w:t>
      </w:r>
      <w:r w:rsidR="00D10CD7" w:rsidRPr="00947172">
        <w:rPr>
          <w:rFonts w:ascii="Times New Roman" w:hAnsi="Times New Roman" w:cs="Times New Roman"/>
          <w:sz w:val="24"/>
          <w:szCs w:val="24"/>
          <w:rPrChange w:id="777" w:author="Copyeditor" w:date="2022-08-23T17:36:00Z">
            <w:rPr>
              <w:lang w:val="fr-FR"/>
            </w:rPr>
          </w:rPrChange>
        </w:rPr>
        <w:t>LC</w:t>
      </w:r>
      <w:del w:id="778" w:author="Copyeditor" w:date="2022-08-23T18:29:00Z">
        <w:r w:rsidR="00D10CD7" w:rsidRPr="00947172" w:rsidDel="00CF0EE3">
          <w:rPr>
            <w:rFonts w:ascii="Times New Roman" w:hAnsi="Times New Roman" w:cs="Times New Roman"/>
            <w:sz w:val="24"/>
            <w:szCs w:val="24"/>
            <w:rPrChange w:id="779" w:author="Copyeditor" w:date="2022-08-23T17:36:00Z">
              <w:rPr>
                <w:lang w:val="fr-FR"/>
              </w:rPr>
            </w:rPrChange>
          </w:rPr>
          <w:delText>,</w:delText>
        </w:r>
      </w:del>
      <w:r w:rsidR="00D10CD7" w:rsidRPr="00947172">
        <w:rPr>
          <w:rFonts w:ascii="Times New Roman" w:hAnsi="Times New Roman" w:cs="Times New Roman"/>
          <w:sz w:val="24"/>
          <w:szCs w:val="24"/>
          <w:rPrChange w:id="780" w:author="Copyeditor" w:date="2022-08-23T17:36:00Z">
            <w:rPr>
              <w:lang w:val="fr-FR"/>
            </w:rPr>
          </w:rPrChange>
        </w:rPr>
        <w:t xml:space="preserve"> </w:t>
      </w:r>
      <w:r w:rsidRPr="00947172">
        <w:rPr>
          <w:rFonts w:ascii="Times New Roman" w:hAnsi="Times New Roman" w:cs="Times New Roman"/>
          <w:sz w:val="24"/>
          <w:szCs w:val="24"/>
          <w:rPrChange w:id="781" w:author="Copyeditor" w:date="2022-08-23T17:36:00Z">
            <w:rPr>
              <w:lang w:val="fr-FR"/>
            </w:rPr>
          </w:rPrChange>
        </w:rPr>
        <w:t>371)</w:t>
      </w:r>
      <w:del w:id="782" w:author="Copyeditor" w:date="2022-08-23T17:35:00Z">
        <w:r w:rsidRPr="00947172" w:rsidDel="0024119C">
          <w:rPr>
            <w:rFonts w:ascii="Times New Roman" w:hAnsi="Times New Roman" w:cs="Times New Roman"/>
            <w:sz w:val="24"/>
            <w:szCs w:val="24"/>
            <w:rPrChange w:id="783" w:author="Copyeditor" w:date="2022-08-23T17:36:00Z">
              <w:rPr>
                <w:lang w:val="fr-FR"/>
              </w:rPr>
            </w:rPrChange>
          </w:rPr>
          <w:delText>.</w:delText>
        </w:r>
      </w:del>
    </w:p>
    <w:p w14:paraId="06BA90EE" w14:textId="77777777" w:rsidR="00CF0EE3" w:rsidRPr="0024119C" w:rsidRDefault="00CF0EE3">
      <w:pPr>
        <w:pStyle w:val="ListParagraph"/>
        <w:widowControl w:val="0"/>
        <w:autoSpaceDE w:val="0"/>
        <w:autoSpaceDN w:val="0"/>
        <w:adjustRightInd w:val="0"/>
        <w:spacing w:after="240" w:line="240" w:lineRule="auto"/>
        <w:ind w:left="1440"/>
        <w:rPr>
          <w:ins w:id="784" w:author="Copyeditor" w:date="2022-08-23T18:28:00Z"/>
          <w:rFonts w:ascii="Times New Roman" w:hAnsi="Times New Roman" w:cs="Times New Roman"/>
          <w:sz w:val="24"/>
          <w:szCs w:val="24"/>
          <w:rPrChange w:id="785" w:author="Copyeditor" w:date="2022-08-23T17:36:00Z">
            <w:rPr>
              <w:ins w:id="786" w:author="Copyeditor" w:date="2022-08-23T18:28:00Z"/>
              <w:rFonts w:ascii="Times New Roman" w:hAnsi="Times New Roman" w:cs="Times New Roman"/>
              <w:sz w:val="24"/>
              <w:szCs w:val="24"/>
              <w:lang w:val="fr-FR"/>
            </w:rPr>
          </w:rPrChange>
        </w:rPr>
        <w:pPrChange w:id="787" w:author="Copyeditor" w:date="2022-08-23T17:35:00Z">
          <w:pPr>
            <w:pStyle w:val="ListParagraph"/>
            <w:widowControl w:val="0"/>
            <w:autoSpaceDE w:val="0"/>
            <w:autoSpaceDN w:val="0"/>
            <w:adjustRightInd w:val="0"/>
            <w:spacing w:after="240" w:line="480" w:lineRule="auto"/>
            <w:ind w:left="1440"/>
          </w:pPr>
        </w:pPrChange>
      </w:pPr>
    </w:p>
    <w:p w14:paraId="6C3B0249" w14:textId="77777777" w:rsidR="007E42F9" w:rsidRPr="00CF0EE3" w:rsidRDefault="007E42F9">
      <w:pPr>
        <w:pStyle w:val="ListParagraph"/>
        <w:widowControl w:val="0"/>
        <w:autoSpaceDE w:val="0"/>
        <w:autoSpaceDN w:val="0"/>
        <w:adjustRightInd w:val="0"/>
        <w:spacing w:after="240" w:line="240" w:lineRule="auto"/>
        <w:ind w:left="1440"/>
        <w:rPr>
          <w:lang w:val="fr-FR"/>
        </w:rPr>
        <w:pPrChange w:id="788" w:author="Copyeditor" w:date="2022-08-23T18:28:00Z">
          <w:pPr>
            <w:pStyle w:val="ListParagraph"/>
            <w:widowControl w:val="0"/>
            <w:autoSpaceDE w:val="0"/>
            <w:autoSpaceDN w:val="0"/>
            <w:adjustRightInd w:val="0"/>
            <w:spacing w:after="240" w:line="480" w:lineRule="auto"/>
            <w:ind w:left="1440"/>
          </w:pPr>
        </w:pPrChange>
      </w:pPr>
    </w:p>
    <w:p w14:paraId="485D5E3B" w14:textId="35566B17" w:rsidR="003436E3" w:rsidRPr="00947172" w:rsidRDefault="00537131" w:rsidP="00DC0D7B">
      <w:pPr>
        <w:pStyle w:val="ListParagraph"/>
        <w:widowControl w:val="0"/>
        <w:autoSpaceDE w:val="0"/>
        <w:autoSpaceDN w:val="0"/>
        <w:adjustRightInd w:val="0"/>
        <w:spacing w:after="240" w:line="480" w:lineRule="auto"/>
        <w:rPr>
          <w:rFonts w:ascii="Times New Roman" w:hAnsi="Times New Roman" w:cs="Times New Roman"/>
          <w:sz w:val="24"/>
          <w:szCs w:val="24"/>
        </w:rPr>
      </w:pPr>
      <w:r w:rsidRPr="00736117">
        <w:rPr>
          <w:rFonts w:ascii="Times New Roman" w:hAnsi="Times New Roman" w:cs="Times New Roman"/>
          <w:sz w:val="24"/>
          <w:szCs w:val="24"/>
        </w:rPr>
        <w:t xml:space="preserve">Even </w:t>
      </w:r>
      <w:r w:rsidR="00A84766" w:rsidRPr="00736117">
        <w:rPr>
          <w:rFonts w:ascii="Times New Roman" w:hAnsi="Times New Roman" w:cs="Times New Roman"/>
          <w:sz w:val="24"/>
          <w:szCs w:val="24"/>
        </w:rPr>
        <w:t xml:space="preserve">as </w:t>
      </w:r>
      <w:r w:rsidRPr="00736117">
        <w:rPr>
          <w:rFonts w:ascii="Times New Roman" w:hAnsi="Times New Roman" w:cs="Times New Roman"/>
          <w:sz w:val="24"/>
          <w:szCs w:val="24"/>
        </w:rPr>
        <w:t xml:space="preserve">immanent, even getting out of a transcendent </w:t>
      </w:r>
      <w:r w:rsidR="00A84766" w:rsidRPr="00736117">
        <w:rPr>
          <w:rFonts w:ascii="Times New Roman" w:hAnsi="Times New Roman" w:cs="Times New Roman"/>
          <w:sz w:val="24"/>
          <w:szCs w:val="24"/>
        </w:rPr>
        <w:t>division</w:t>
      </w:r>
      <w:r w:rsidRPr="00736117">
        <w:rPr>
          <w:rFonts w:ascii="Times New Roman" w:hAnsi="Times New Roman" w:cs="Times New Roman"/>
          <w:sz w:val="24"/>
          <w:szCs w:val="24"/>
        </w:rPr>
        <w:t xml:space="preserve">, nature seems to be theorized by Hugo only on the basis of a dual perspective. Can we imagine a </w:t>
      </w:r>
      <w:r w:rsidR="00D10CD7" w:rsidRPr="00736117">
        <w:rPr>
          <w:rFonts w:ascii="Times New Roman" w:hAnsi="Times New Roman" w:cs="Times New Roman"/>
          <w:sz w:val="24"/>
          <w:szCs w:val="24"/>
        </w:rPr>
        <w:t>R</w:t>
      </w:r>
      <w:r w:rsidRPr="00736117">
        <w:rPr>
          <w:rFonts w:ascii="Times New Roman" w:hAnsi="Times New Roman" w:cs="Times New Roman"/>
          <w:sz w:val="24"/>
          <w:szCs w:val="24"/>
        </w:rPr>
        <w:t xml:space="preserve">omanticism going beyond this dualism? What might be a romantic pluralistic nature? </w:t>
      </w:r>
      <w:r w:rsidR="0087693E" w:rsidRPr="00736117">
        <w:rPr>
          <w:rFonts w:ascii="Times New Roman" w:hAnsi="Times New Roman" w:cs="Times New Roman"/>
          <w:sz w:val="24"/>
          <w:szCs w:val="24"/>
        </w:rPr>
        <w:t xml:space="preserve">This question is especially important in the contemporary context of anthropologists who, aware of the dangerous dead end of </w:t>
      </w:r>
      <w:proofErr w:type="spellStart"/>
      <w:r w:rsidR="0087693E" w:rsidRPr="00736117">
        <w:rPr>
          <w:rFonts w:ascii="Times New Roman" w:hAnsi="Times New Roman" w:cs="Times New Roman"/>
          <w:sz w:val="24"/>
          <w:szCs w:val="24"/>
        </w:rPr>
        <w:t>anaturalism</w:t>
      </w:r>
      <w:proofErr w:type="spellEnd"/>
      <w:r w:rsidR="0087693E" w:rsidRPr="00736117">
        <w:rPr>
          <w:rFonts w:ascii="Times New Roman" w:hAnsi="Times New Roman" w:cs="Times New Roman"/>
          <w:sz w:val="24"/>
          <w:szCs w:val="24"/>
        </w:rPr>
        <w:t xml:space="preserve">, claim that, instead of getting rid of nature, we should </w:t>
      </w:r>
      <w:r w:rsidR="005553CD" w:rsidRPr="00736117">
        <w:rPr>
          <w:rFonts w:ascii="Times New Roman" w:hAnsi="Times New Roman" w:cs="Times New Roman"/>
          <w:sz w:val="24"/>
          <w:szCs w:val="24"/>
        </w:rPr>
        <w:t xml:space="preserve">rather </w:t>
      </w:r>
      <w:r w:rsidR="0087693E" w:rsidRPr="00736117">
        <w:rPr>
          <w:rFonts w:ascii="Times New Roman" w:hAnsi="Times New Roman" w:cs="Times New Roman"/>
          <w:sz w:val="24"/>
          <w:szCs w:val="24"/>
        </w:rPr>
        <w:t>consider its multiplicity: I think here exemplar</w:t>
      </w:r>
      <w:r w:rsidR="005553CD" w:rsidRPr="00736117">
        <w:rPr>
          <w:rFonts w:ascii="Times New Roman" w:hAnsi="Times New Roman" w:cs="Times New Roman"/>
          <w:sz w:val="24"/>
          <w:szCs w:val="24"/>
        </w:rPr>
        <w:t>il</w:t>
      </w:r>
      <w:r w:rsidR="0087693E" w:rsidRPr="00736117">
        <w:rPr>
          <w:rFonts w:ascii="Times New Roman" w:hAnsi="Times New Roman" w:cs="Times New Roman"/>
          <w:sz w:val="24"/>
          <w:szCs w:val="24"/>
        </w:rPr>
        <w:t>y to</w:t>
      </w:r>
      <w:r w:rsidRPr="00736117">
        <w:rPr>
          <w:rFonts w:ascii="Times New Roman" w:hAnsi="Times New Roman" w:cs="Times New Roman"/>
          <w:sz w:val="24"/>
          <w:szCs w:val="24"/>
        </w:rPr>
        <w:t xml:space="preserve"> Eduardo </w:t>
      </w:r>
      <w:proofErr w:type="spellStart"/>
      <w:r w:rsidRPr="00736117">
        <w:rPr>
          <w:rFonts w:ascii="Times New Roman" w:hAnsi="Times New Roman" w:cs="Times New Roman"/>
          <w:sz w:val="24"/>
          <w:szCs w:val="24"/>
        </w:rPr>
        <w:t>Viveiros</w:t>
      </w:r>
      <w:proofErr w:type="spellEnd"/>
      <w:r w:rsidRPr="00736117">
        <w:rPr>
          <w:rFonts w:ascii="Times New Roman" w:hAnsi="Times New Roman" w:cs="Times New Roman"/>
          <w:sz w:val="24"/>
          <w:szCs w:val="24"/>
        </w:rPr>
        <w:t xml:space="preserve"> de Castro </w:t>
      </w:r>
      <w:r w:rsidR="0087693E" w:rsidRPr="00736117">
        <w:rPr>
          <w:rFonts w:ascii="Times New Roman" w:hAnsi="Times New Roman" w:cs="Times New Roman"/>
          <w:sz w:val="24"/>
          <w:szCs w:val="24"/>
        </w:rPr>
        <w:t xml:space="preserve">who invented the term </w:t>
      </w:r>
      <w:r w:rsidR="00AB67C1" w:rsidRPr="00736117">
        <w:rPr>
          <w:rFonts w:ascii="Times New Roman" w:hAnsi="Times New Roman" w:cs="Times New Roman"/>
          <w:sz w:val="24"/>
          <w:szCs w:val="24"/>
        </w:rPr>
        <w:t>“</w:t>
      </w:r>
      <w:proofErr w:type="spellStart"/>
      <w:r w:rsidRPr="00736117">
        <w:rPr>
          <w:rFonts w:ascii="Times New Roman" w:hAnsi="Times New Roman" w:cs="Times New Roman"/>
          <w:sz w:val="24"/>
          <w:szCs w:val="24"/>
        </w:rPr>
        <w:t>multinaturalism</w:t>
      </w:r>
      <w:proofErr w:type="spellEnd"/>
      <w:r w:rsidRPr="00736117">
        <w:rPr>
          <w:rFonts w:ascii="Times New Roman" w:hAnsi="Times New Roman" w:cs="Times New Roman"/>
          <w:sz w:val="24"/>
          <w:szCs w:val="24"/>
        </w:rPr>
        <w:t>,</w:t>
      </w:r>
      <w:r w:rsidR="00AB67C1" w:rsidRPr="00736117">
        <w:rPr>
          <w:rFonts w:ascii="Times New Roman" w:hAnsi="Times New Roman" w:cs="Times New Roman"/>
          <w:sz w:val="24"/>
          <w:szCs w:val="24"/>
        </w:rPr>
        <w:t>”</w:t>
      </w:r>
      <w:r w:rsidRPr="00736117">
        <w:rPr>
          <w:rFonts w:ascii="Times New Roman" w:hAnsi="Times New Roman" w:cs="Times New Roman"/>
          <w:sz w:val="24"/>
          <w:szCs w:val="24"/>
        </w:rPr>
        <w:t xml:space="preserve"> </w:t>
      </w:r>
      <w:r w:rsidR="0087693E" w:rsidRPr="00736117">
        <w:rPr>
          <w:rFonts w:ascii="Times New Roman" w:hAnsi="Times New Roman" w:cs="Times New Roman"/>
          <w:sz w:val="24"/>
          <w:szCs w:val="24"/>
        </w:rPr>
        <w:t>which</w:t>
      </w:r>
      <w:r w:rsidR="00AB67C1" w:rsidRPr="00736117">
        <w:rPr>
          <w:rFonts w:ascii="Times New Roman" w:hAnsi="Times New Roman" w:cs="Times New Roman"/>
          <w:sz w:val="24"/>
          <w:szCs w:val="24"/>
        </w:rPr>
        <w:t xml:space="preserve"> does not mean </w:t>
      </w:r>
      <w:r w:rsidRPr="00736117">
        <w:rPr>
          <w:rFonts w:ascii="Times New Roman" w:hAnsi="Times New Roman" w:cs="Times New Roman"/>
          <w:sz w:val="24"/>
          <w:szCs w:val="24"/>
        </w:rPr>
        <w:t xml:space="preserve">a multiplicity of </w:t>
      </w:r>
      <w:r w:rsidRPr="007F3D43">
        <w:rPr>
          <w:rFonts w:ascii="Times New Roman" w:hAnsi="Times New Roman" w:cs="Times New Roman"/>
          <w:iCs/>
          <w:sz w:val="24"/>
          <w:szCs w:val="24"/>
        </w:rPr>
        <w:t>representations</w:t>
      </w:r>
      <w:r w:rsidRPr="00736117">
        <w:rPr>
          <w:rFonts w:ascii="Times New Roman" w:hAnsi="Times New Roman" w:cs="Times New Roman"/>
          <w:sz w:val="24"/>
          <w:szCs w:val="24"/>
        </w:rPr>
        <w:t xml:space="preserve"> of nature</w:t>
      </w:r>
      <w:del w:id="789" w:author="Copyeditor" w:date="2022-08-23T18:33:00Z">
        <w:r w:rsidR="00AB67C1" w:rsidRPr="00736117" w:rsidDel="008E250B">
          <w:rPr>
            <w:rFonts w:ascii="Times New Roman" w:hAnsi="Times New Roman" w:cs="Times New Roman"/>
            <w:sz w:val="24"/>
            <w:szCs w:val="24"/>
          </w:rPr>
          <w:delText>,</w:delText>
        </w:r>
      </w:del>
      <w:r w:rsidRPr="00736117">
        <w:rPr>
          <w:rFonts w:ascii="Times New Roman" w:hAnsi="Times New Roman" w:cs="Times New Roman"/>
          <w:sz w:val="24"/>
          <w:szCs w:val="24"/>
        </w:rPr>
        <w:t xml:space="preserve"> but</w:t>
      </w:r>
      <w:r w:rsidR="00A84766" w:rsidRPr="00736117">
        <w:rPr>
          <w:rFonts w:ascii="Times New Roman" w:hAnsi="Times New Roman" w:cs="Times New Roman"/>
          <w:sz w:val="24"/>
          <w:szCs w:val="24"/>
        </w:rPr>
        <w:t xml:space="preserve"> rather multiple </w:t>
      </w:r>
      <w:r w:rsidRPr="00736117">
        <w:rPr>
          <w:rFonts w:ascii="Times New Roman" w:hAnsi="Times New Roman" w:cs="Times New Roman"/>
          <w:sz w:val="24"/>
          <w:szCs w:val="24"/>
        </w:rPr>
        <w:t>natures as variation without a unity</w:t>
      </w:r>
      <w:r w:rsidR="00335E79" w:rsidRPr="00736117">
        <w:rPr>
          <w:rFonts w:ascii="Times New Roman" w:hAnsi="Times New Roman" w:cs="Times New Roman"/>
          <w:sz w:val="24"/>
          <w:szCs w:val="24"/>
        </w:rPr>
        <w:t xml:space="preserve"> (</w:t>
      </w:r>
      <w:r w:rsidR="00C052D5" w:rsidRPr="00736117">
        <w:rPr>
          <w:rFonts w:ascii="Times New Roman" w:hAnsi="Times New Roman" w:cs="Times New Roman"/>
          <w:sz w:val="24"/>
          <w:szCs w:val="24"/>
        </w:rPr>
        <w:t>65</w:t>
      </w:r>
      <w:ins w:id="790" w:author="Copyeditor" w:date="2022-08-23T18:33:00Z">
        <w:r w:rsidR="008E250B">
          <w:rPr>
            <w:rFonts w:ascii="Times New Roman" w:hAnsi="Times New Roman" w:cs="Times New Roman"/>
            <w:sz w:val="24"/>
            <w:szCs w:val="24"/>
          </w:rPr>
          <w:t>–</w:t>
        </w:r>
      </w:ins>
      <w:del w:id="791" w:author="Copyeditor" w:date="2022-08-23T18:33:00Z">
        <w:r w:rsidR="00C052D5" w:rsidRPr="00736117" w:rsidDel="008E250B">
          <w:rPr>
            <w:rFonts w:ascii="Times New Roman" w:hAnsi="Times New Roman" w:cs="Times New Roman"/>
            <w:sz w:val="24"/>
            <w:szCs w:val="24"/>
          </w:rPr>
          <w:delText>-</w:delText>
        </w:r>
      </w:del>
      <w:r w:rsidR="00C052D5" w:rsidRPr="00736117">
        <w:rPr>
          <w:rFonts w:ascii="Times New Roman" w:hAnsi="Times New Roman" w:cs="Times New Roman"/>
          <w:sz w:val="24"/>
          <w:szCs w:val="24"/>
        </w:rPr>
        <w:t>75).</w:t>
      </w:r>
      <w:r w:rsidRPr="00736117">
        <w:rPr>
          <w:rFonts w:ascii="Times New Roman" w:hAnsi="Times New Roman" w:cs="Times New Roman"/>
          <w:sz w:val="24"/>
          <w:szCs w:val="24"/>
        </w:rPr>
        <w:t xml:space="preserve"> </w:t>
      </w:r>
      <w:r w:rsidR="005553CD" w:rsidRPr="00736117">
        <w:rPr>
          <w:rFonts w:ascii="Times New Roman" w:hAnsi="Times New Roman" w:cs="Times New Roman"/>
          <w:sz w:val="24"/>
          <w:szCs w:val="24"/>
        </w:rPr>
        <w:t xml:space="preserve">However, </w:t>
      </w:r>
      <w:r w:rsidRPr="00736117">
        <w:rPr>
          <w:rFonts w:ascii="Times New Roman" w:hAnsi="Times New Roman" w:cs="Times New Roman"/>
          <w:sz w:val="24"/>
          <w:szCs w:val="24"/>
        </w:rPr>
        <w:t>Rousseau</w:t>
      </w:r>
      <w:r w:rsidR="005553CD" w:rsidRPr="00736117">
        <w:rPr>
          <w:rFonts w:ascii="Times New Roman" w:hAnsi="Times New Roman" w:cs="Times New Roman"/>
          <w:sz w:val="24"/>
          <w:szCs w:val="24"/>
        </w:rPr>
        <w:t>’s philosophy</w:t>
      </w:r>
      <w:r w:rsidRPr="00736117">
        <w:rPr>
          <w:rFonts w:ascii="Times New Roman" w:hAnsi="Times New Roman" w:cs="Times New Roman"/>
          <w:sz w:val="24"/>
          <w:szCs w:val="24"/>
        </w:rPr>
        <w:t xml:space="preserve"> might be read as an earlier exemplification of </w:t>
      </w:r>
      <w:proofErr w:type="spellStart"/>
      <w:r w:rsidR="005553CD" w:rsidRPr="00736117">
        <w:rPr>
          <w:rFonts w:ascii="Times New Roman" w:hAnsi="Times New Roman" w:cs="Times New Roman"/>
          <w:sz w:val="24"/>
          <w:szCs w:val="24"/>
        </w:rPr>
        <w:t>Viveiros</w:t>
      </w:r>
      <w:proofErr w:type="spellEnd"/>
      <w:r w:rsidR="005553CD" w:rsidRPr="00736117">
        <w:rPr>
          <w:rFonts w:ascii="Times New Roman" w:hAnsi="Times New Roman" w:cs="Times New Roman"/>
          <w:sz w:val="24"/>
          <w:szCs w:val="24"/>
        </w:rPr>
        <w:t xml:space="preserve"> de Castro’s </w:t>
      </w:r>
      <w:proofErr w:type="spellStart"/>
      <w:r w:rsidR="005553CD" w:rsidRPr="00736117">
        <w:rPr>
          <w:rFonts w:ascii="Times New Roman" w:hAnsi="Times New Roman" w:cs="Times New Roman"/>
          <w:sz w:val="24"/>
          <w:szCs w:val="24"/>
        </w:rPr>
        <w:t>multinaturalism</w:t>
      </w:r>
      <w:proofErr w:type="spellEnd"/>
      <w:ins w:id="792" w:author="Copyeditor" w:date="2022-08-23T18:36:00Z">
        <w:r w:rsidR="008E250B">
          <w:rPr>
            <w:rFonts w:ascii="Times New Roman" w:hAnsi="Times New Roman" w:cs="Times New Roman"/>
            <w:sz w:val="24"/>
            <w:szCs w:val="24"/>
          </w:rPr>
          <w:t>,</w:t>
        </w:r>
      </w:ins>
      <w:r w:rsidR="007E42F9" w:rsidRPr="00736117">
        <w:rPr>
          <w:rFonts w:ascii="Times New Roman" w:hAnsi="Times New Roman" w:cs="Times New Roman"/>
          <w:sz w:val="24"/>
          <w:szCs w:val="24"/>
        </w:rPr>
        <w:t xml:space="preserve"> and I</w:t>
      </w:r>
      <w:r w:rsidR="005553CD" w:rsidRPr="00736117">
        <w:rPr>
          <w:rFonts w:ascii="Times New Roman" w:hAnsi="Times New Roman" w:cs="Times New Roman"/>
          <w:sz w:val="24"/>
          <w:szCs w:val="24"/>
        </w:rPr>
        <w:t xml:space="preserve"> wi</w:t>
      </w:r>
      <w:r w:rsidR="007E42F9" w:rsidRPr="00736117">
        <w:rPr>
          <w:rFonts w:ascii="Times New Roman" w:hAnsi="Times New Roman" w:cs="Times New Roman"/>
          <w:sz w:val="24"/>
          <w:szCs w:val="24"/>
        </w:rPr>
        <w:t xml:space="preserve">ll use </w:t>
      </w:r>
      <w:r w:rsidR="005553CD" w:rsidRPr="00736117">
        <w:rPr>
          <w:rFonts w:ascii="Times New Roman" w:hAnsi="Times New Roman" w:cs="Times New Roman"/>
          <w:sz w:val="24"/>
          <w:szCs w:val="24"/>
        </w:rPr>
        <w:t xml:space="preserve">Rousseau’s </w:t>
      </w:r>
      <w:r w:rsidR="007E42F9" w:rsidRPr="00736117">
        <w:rPr>
          <w:rFonts w:ascii="Times New Roman" w:hAnsi="Times New Roman" w:cs="Times New Roman"/>
          <w:sz w:val="24"/>
          <w:szCs w:val="24"/>
        </w:rPr>
        <w:t xml:space="preserve">approach </w:t>
      </w:r>
      <w:r w:rsidR="00A84766" w:rsidRPr="00736117">
        <w:rPr>
          <w:rFonts w:ascii="Times New Roman" w:hAnsi="Times New Roman" w:cs="Times New Roman"/>
          <w:sz w:val="24"/>
          <w:szCs w:val="24"/>
        </w:rPr>
        <w:t xml:space="preserve">toward </w:t>
      </w:r>
      <w:r w:rsidR="007E42F9" w:rsidRPr="00736117">
        <w:rPr>
          <w:rFonts w:ascii="Times New Roman" w:hAnsi="Times New Roman" w:cs="Times New Roman"/>
          <w:sz w:val="24"/>
          <w:szCs w:val="24"/>
        </w:rPr>
        <w:t xml:space="preserve">nature to </w:t>
      </w:r>
      <w:r w:rsidR="00A84766" w:rsidRPr="00736117">
        <w:rPr>
          <w:rFonts w:ascii="Times New Roman" w:hAnsi="Times New Roman" w:cs="Times New Roman"/>
          <w:sz w:val="24"/>
          <w:szCs w:val="24"/>
        </w:rPr>
        <w:t xml:space="preserve">temper </w:t>
      </w:r>
      <w:r w:rsidR="007E42F9" w:rsidRPr="00736117">
        <w:rPr>
          <w:rFonts w:ascii="Times New Roman" w:hAnsi="Times New Roman" w:cs="Times New Roman"/>
          <w:sz w:val="24"/>
          <w:szCs w:val="24"/>
        </w:rPr>
        <w:t>Hugo’s excessive ontological polarizations</w:t>
      </w:r>
      <w:r w:rsidRPr="00736117">
        <w:rPr>
          <w:rFonts w:ascii="Times New Roman" w:hAnsi="Times New Roman" w:cs="Times New Roman"/>
          <w:sz w:val="24"/>
          <w:szCs w:val="24"/>
        </w:rPr>
        <w:t xml:space="preserve">. </w:t>
      </w:r>
      <w:r w:rsidR="007E42F9" w:rsidRPr="007F3D43">
        <w:rPr>
          <w:rFonts w:ascii="Times New Roman" w:hAnsi="Times New Roman" w:cs="Times New Roman"/>
          <w:sz w:val="24"/>
          <w:szCs w:val="24"/>
        </w:rPr>
        <w:t>To understand this approach, it</w:t>
      </w:r>
      <w:r w:rsidR="005553CD" w:rsidRPr="007F3D43">
        <w:rPr>
          <w:rFonts w:ascii="Times New Roman" w:hAnsi="Times New Roman" w:cs="Times New Roman"/>
          <w:sz w:val="24"/>
          <w:szCs w:val="24"/>
        </w:rPr>
        <w:t xml:space="preserve"> i</w:t>
      </w:r>
      <w:r w:rsidR="007E42F9" w:rsidRPr="007F3D43">
        <w:rPr>
          <w:rFonts w:ascii="Times New Roman" w:hAnsi="Times New Roman" w:cs="Times New Roman"/>
          <w:sz w:val="24"/>
          <w:szCs w:val="24"/>
        </w:rPr>
        <w:t>s useful</w:t>
      </w:r>
      <w:del w:id="793" w:author="Copyeditor" w:date="2022-08-23T18:38:00Z">
        <w:r w:rsidR="007E42F9" w:rsidRPr="007F3D43" w:rsidDel="008E250B">
          <w:rPr>
            <w:rFonts w:ascii="Times New Roman" w:hAnsi="Times New Roman" w:cs="Times New Roman"/>
            <w:sz w:val="24"/>
            <w:szCs w:val="24"/>
          </w:rPr>
          <w:delText xml:space="preserve"> – </w:delText>
        </w:r>
      </w:del>
      <w:ins w:id="794" w:author="Copyeditor" w:date="2022-08-23T18:38:00Z">
        <w:r w:rsidR="008E250B">
          <w:rPr>
            <w:rFonts w:ascii="Times New Roman" w:hAnsi="Times New Roman" w:cs="Times New Roman"/>
            <w:sz w:val="24"/>
            <w:szCs w:val="24"/>
          </w:rPr>
          <w:t>—</w:t>
        </w:r>
      </w:ins>
      <w:r w:rsidR="007E42F9" w:rsidRPr="007F3D43">
        <w:rPr>
          <w:rFonts w:ascii="Times New Roman" w:hAnsi="Times New Roman" w:cs="Times New Roman"/>
          <w:sz w:val="24"/>
          <w:szCs w:val="24"/>
        </w:rPr>
        <w:t>as a theoretical detour</w:t>
      </w:r>
      <w:r w:rsidR="005553CD" w:rsidRPr="007F3D43">
        <w:rPr>
          <w:rFonts w:ascii="Times New Roman" w:hAnsi="Times New Roman" w:cs="Times New Roman"/>
          <w:sz w:val="24"/>
          <w:szCs w:val="24"/>
        </w:rPr>
        <w:t xml:space="preserve"> that will help us to identify Rousseau’s originality</w:t>
      </w:r>
      <w:del w:id="795" w:author="Copyeditor" w:date="2022-08-23T18:38:00Z">
        <w:r w:rsidR="007E42F9" w:rsidRPr="007F3D43" w:rsidDel="008E250B">
          <w:rPr>
            <w:rFonts w:ascii="Times New Roman" w:hAnsi="Times New Roman" w:cs="Times New Roman"/>
            <w:sz w:val="24"/>
            <w:szCs w:val="24"/>
          </w:rPr>
          <w:delText xml:space="preserve"> - </w:delText>
        </w:r>
      </w:del>
      <w:ins w:id="796" w:author="Copyeditor" w:date="2022-08-23T18:38:00Z">
        <w:r w:rsidR="008E250B">
          <w:rPr>
            <w:rFonts w:ascii="Times New Roman" w:hAnsi="Times New Roman" w:cs="Times New Roman"/>
            <w:sz w:val="24"/>
            <w:szCs w:val="24"/>
          </w:rPr>
          <w:t>—</w:t>
        </w:r>
      </w:ins>
      <w:r w:rsidR="007E42F9" w:rsidRPr="007F3D43">
        <w:rPr>
          <w:rFonts w:ascii="Times New Roman" w:hAnsi="Times New Roman" w:cs="Times New Roman"/>
          <w:sz w:val="24"/>
          <w:szCs w:val="24"/>
        </w:rPr>
        <w:t xml:space="preserve">to see first how Paul de Man saw </w:t>
      </w:r>
      <w:r w:rsidR="005553CD" w:rsidRPr="007F3D43">
        <w:rPr>
          <w:rFonts w:ascii="Times New Roman" w:hAnsi="Times New Roman" w:cs="Times New Roman"/>
          <w:sz w:val="24"/>
          <w:szCs w:val="24"/>
        </w:rPr>
        <w:t>Rousseau’s conception of nature</w:t>
      </w:r>
      <w:r w:rsidR="007E42F9" w:rsidRPr="007F3D43">
        <w:rPr>
          <w:rFonts w:ascii="Times New Roman" w:hAnsi="Times New Roman" w:cs="Times New Roman"/>
          <w:sz w:val="24"/>
          <w:szCs w:val="24"/>
        </w:rPr>
        <w:t xml:space="preserve">. </w:t>
      </w:r>
      <w:r w:rsidRPr="007F3D43">
        <w:rPr>
          <w:rFonts w:ascii="Times New Roman" w:hAnsi="Times New Roman" w:cs="Times New Roman"/>
          <w:sz w:val="24"/>
          <w:szCs w:val="24"/>
        </w:rPr>
        <w:t>In the first chapter of</w:t>
      </w:r>
      <w:r w:rsidRPr="007F3D43">
        <w:rPr>
          <w:rFonts w:ascii="Times New Roman" w:hAnsi="Times New Roman" w:cs="Times New Roman"/>
          <w:i/>
          <w:sz w:val="24"/>
          <w:szCs w:val="24"/>
        </w:rPr>
        <w:t xml:space="preserve"> The Rhetoric of Romanticism</w:t>
      </w:r>
      <w:r w:rsidRPr="007F3D43">
        <w:rPr>
          <w:rFonts w:ascii="Times New Roman" w:hAnsi="Times New Roman" w:cs="Times New Roman"/>
          <w:sz w:val="24"/>
          <w:szCs w:val="24"/>
        </w:rPr>
        <w:t>, Paul de Man notices in Hölderlin’s, Wordsworth’s</w:t>
      </w:r>
      <w:r w:rsidR="003436E3" w:rsidRPr="007F3D43">
        <w:rPr>
          <w:rFonts w:ascii="Times New Roman" w:hAnsi="Times New Roman" w:cs="Times New Roman"/>
          <w:sz w:val="24"/>
          <w:szCs w:val="24"/>
        </w:rPr>
        <w:t>,</w:t>
      </w:r>
      <w:r w:rsidRPr="007F3D43">
        <w:rPr>
          <w:rFonts w:ascii="Times New Roman" w:hAnsi="Times New Roman" w:cs="Times New Roman"/>
          <w:sz w:val="24"/>
          <w:szCs w:val="24"/>
        </w:rPr>
        <w:t xml:space="preserve"> and Rousseau’s writings</w:t>
      </w:r>
      <w:del w:id="797" w:author="Copyeditor" w:date="2022-08-23T18:42:00Z">
        <w:r w:rsidR="003436E3" w:rsidRPr="007F3D43" w:rsidDel="007F3D43">
          <w:rPr>
            <w:rFonts w:ascii="Times New Roman" w:hAnsi="Times New Roman" w:cs="Times New Roman"/>
            <w:sz w:val="24"/>
            <w:szCs w:val="24"/>
          </w:rPr>
          <w:delText>,</w:delText>
        </w:r>
      </w:del>
      <w:r w:rsidRPr="007F3D43">
        <w:rPr>
          <w:rFonts w:ascii="Times New Roman" w:hAnsi="Times New Roman" w:cs="Times New Roman"/>
          <w:sz w:val="24"/>
          <w:szCs w:val="24"/>
        </w:rPr>
        <w:t xml:space="preserve"> the same tendency to pass “from a certain type of nature, earthly and material, to another nature which could be mental and celestial”</w:t>
      </w:r>
      <w:del w:id="798" w:author="Copyeditor" w:date="2022-08-23T18:42:00Z">
        <w:r w:rsidRPr="007F3D43" w:rsidDel="007F3D43">
          <w:rPr>
            <w:rFonts w:ascii="Times New Roman" w:hAnsi="Times New Roman" w:cs="Times New Roman"/>
            <w:sz w:val="24"/>
            <w:szCs w:val="24"/>
          </w:rPr>
          <w:delText>.</w:delText>
        </w:r>
      </w:del>
      <w:r w:rsidR="00C052D5" w:rsidRPr="007F3D43">
        <w:rPr>
          <w:rFonts w:ascii="Times New Roman" w:hAnsi="Times New Roman" w:cs="Times New Roman"/>
          <w:sz w:val="24"/>
          <w:szCs w:val="24"/>
        </w:rPr>
        <w:t xml:space="preserve"> (13)</w:t>
      </w:r>
      <w:ins w:id="799" w:author="Copyeditor" w:date="2022-08-23T18:42:00Z">
        <w:r w:rsidR="007F3D43">
          <w:rPr>
            <w:rFonts w:ascii="Times New Roman" w:hAnsi="Times New Roman" w:cs="Times New Roman"/>
            <w:sz w:val="24"/>
            <w:szCs w:val="24"/>
          </w:rPr>
          <w:t>.</w:t>
        </w:r>
      </w:ins>
      <w:r w:rsidRPr="007F3D43">
        <w:rPr>
          <w:rFonts w:ascii="Times New Roman" w:hAnsi="Times New Roman" w:cs="Times New Roman"/>
          <w:sz w:val="24"/>
          <w:szCs w:val="24"/>
        </w:rPr>
        <w:t xml:space="preserve"> To establish his hypothesis, de Man highlights the </w:t>
      </w:r>
      <w:r w:rsidRPr="007F3D43">
        <w:rPr>
          <w:rFonts w:ascii="Times New Roman" w:hAnsi="Times New Roman" w:cs="Times New Roman"/>
          <w:sz w:val="24"/>
          <w:szCs w:val="24"/>
        </w:rPr>
        <w:lastRenderedPageBreak/>
        <w:t xml:space="preserve">fact that, in Letter XXIII of the first part of </w:t>
      </w:r>
      <w:r w:rsidRPr="007F3D43">
        <w:rPr>
          <w:rFonts w:ascii="Times New Roman" w:hAnsi="Times New Roman" w:cs="Times New Roman"/>
          <w:i/>
          <w:sz w:val="24"/>
          <w:szCs w:val="24"/>
        </w:rPr>
        <w:t xml:space="preserve">La Nouvelle </w:t>
      </w:r>
      <w:proofErr w:type="spellStart"/>
      <w:r w:rsidRPr="007F3D43">
        <w:rPr>
          <w:rFonts w:ascii="Times New Roman" w:hAnsi="Times New Roman" w:cs="Times New Roman"/>
          <w:i/>
          <w:sz w:val="24"/>
          <w:szCs w:val="24"/>
        </w:rPr>
        <w:t>Héloïse</w:t>
      </w:r>
      <w:proofErr w:type="spellEnd"/>
      <w:r w:rsidRPr="007F3D43">
        <w:rPr>
          <w:rFonts w:ascii="Times New Roman" w:hAnsi="Times New Roman" w:cs="Times New Roman"/>
          <w:sz w:val="24"/>
          <w:szCs w:val="24"/>
        </w:rPr>
        <w:t>, Rousseau says “nature seems to take pleasure in self-opposition”: “radical contradictions abound in each of the passages” of this letter, de Man adds (14).</w:t>
      </w:r>
      <w:ins w:id="800" w:author="Copyeditor" w:date="2022-09-06T11:01:00Z">
        <w:r w:rsidR="00F84132">
          <w:rPr>
            <w:rStyle w:val="EndnoteReference"/>
            <w:rFonts w:ascii="Times New Roman" w:hAnsi="Times New Roman" w:cs="Times New Roman"/>
            <w:sz w:val="24"/>
            <w:szCs w:val="24"/>
          </w:rPr>
          <w:endnoteReference w:id="17"/>
        </w:r>
      </w:ins>
      <w:r w:rsidRPr="007F3D43">
        <w:rPr>
          <w:rFonts w:ascii="Times New Roman" w:hAnsi="Times New Roman" w:cs="Times New Roman"/>
          <w:sz w:val="24"/>
          <w:szCs w:val="24"/>
        </w:rPr>
        <w:t xml:space="preserve"> </w:t>
      </w:r>
      <w:r w:rsidR="003436E3" w:rsidRPr="007F3D43">
        <w:rPr>
          <w:rFonts w:ascii="Times New Roman" w:hAnsi="Times New Roman" w:cs="Times New Roman"/>
          <w:sz w:val="24"/>
          <w:szCs w:val="24"/>
        </w:rPr>
        <w:t xml:space="preserve">Here again, </w:t>
      </w:r>
      <w:r w:rsidR="00A84766" w:rsidRPr="007F3D43">
        <w:rPr>
          <w:rFonts w:ascii="Times New Roman" w:hAnsi="Times New Roman" w:cs="Times New Roman"/>
          <w:sz w:val="24"/>
          <w:szCs w:val="24"/>
        </w:rPr>
        <w:t xml:space="preserve">as </w:t>
      </w:r>
      <w:r w:rsidR="003436E3" w:rsidRPr="007F3D43">
        <w:rPr>
          <w:rFonts w:ascii="Times New Roman" w:hAnsi="Times New Roman" w:cs="Times New Roman"/>
          <w:sz w:val="24"/>
          <w:szCs w:val="24"/>
        </w:rPr>
        <w:t>in the case of Hugo’s poetry, an excessive polarization</w:t>
      </w:r>
      <w:r w:rsidR="007A7B36" w:rsidRPr="007F3D43">
        <w:rPr>
          <w:rFonts w:ascii="Times New Roman" w:hAnsi="Times New Roman" w:cs="Times New Roman"/>
          <w:sz w:val="24"/>
          <w:szCs w:val="24"/>
        </w:rPr>
        <w:t xml:space="preserve"> prevail</w:t>
      </w:r>
      <w:r w:rsidR="00A84766" w:rsidRPr="007F3D43">
        <w:rPr>
          <w:rFonts w:ascii="Times New Roman" w:hAnsi="Times New Roman" w:cs="Times New Roman"/>
          <w:sz w:val="24"/>
          <w:szCs w:val="24"/>
        </w:rPr>
        <w:t>s</w:t>
      </w:r>
      <w:ins w:id="802" w:author="Copyeditor" w:date="2022-08-23T18:44:00Z">
        <w:r w:rsidR="008462EE">
          <w:rPr>
            <w:rFonts w:ascii="Times New Roman" w:hAnsi="Times New Roman" w:cs="Times New Roman"/>
            <w:sz w:val="24"/>
            <w:szCs w:val="24"/>
          </w:rPr>
          <w:t>,</w:t>
        </w:r>
      </w:ins>
      <w:del w:id="803" w:author="Copyeditor" w:date="2022-08-23T18:44:00Z">
        <w:r w:rsidR="005553CD" w:rsidRPr="00736117" w:rsidDel="008462EE">
          <w:rPr>
            <w:rFonts w:ascii="Times New Roman" w:hAnsi="Times New Roman" w:cs="Times New Roman"/>
            <w:sz w:val="24"/>
            <w:szCs w:val="24"/>
          </w:rPr>
          <w:delText xml:space="preserve"> –</w:delText>
        </w:r>
      </w:del>
      <w:r w:rsidR="005553CD" w:rsidRPr="00736117">
        <w:rPr>
          <w:rFonts w:ascii="Times New Roman" w:hAnsi="Times New Roman" w:cs="Times New Roman"/>
          <w:sz w:val="24"/>
          <w:szCs w:val="24"/>
        </w:rPr>
        <w:t xml:space="preserve"> and we seem far away from any sort of </w:t>
      </w:r>
      <w:proofErr w:type="spellStart"/>
      <w:r w:rsidR="005553CD" w:rsidRPr="00736117">
        <w:rPr>
          <w:rFonts w:ascii="Times New Roman" w:hAnsi="Times New Roman" w:cs="Times New Roman"/>
          <w:sz w:val="24"/>
          <w:szCs w:val="24"/>
        </w:rPr>
        <w:t>multinaturalism</w:t>
      </w:r>
      <w:proofErr w:type="spellEnd"/>
      <w:r w:rsidR="003436E3" w:rsidRPr="00947172">
        <w:rPr>
          <w:rFonts w:ascii="Times New Roman" w:hAnsi="Times New Roman" w:cs="Times New Roman"/>
          <w:sz w:val="24"/>
          <w:szCs w:val="24"/>
        </w:rPr>
        <w:t xml:space="preserve">. </w:t>
      </w:r>
    </w:p>
    <w:p w14:paraId="3AFE5816" w14:textId="22AEEAE2" w:rsidR="00537131" w:rsidRPr="00736117" w:rsidRDefault="00537131" w:rsidP="00DC0D7B">
      <w:pPr>
        <w:pStyle w:val="ListParagraph"/>
        <w:widowControl w:val="0"/>
        <w:autoSpaceDE w:val="0"/>
        <w:autoSpaceDN w:val="0"/>
        <w:adjustRightInd w:val="0"/>
        <w:spacing w:after="240" w:line="480" w:lineRule="auto"/>
        <w:ind w:firstLine="720"/>
        <w:rPr>
          <w:rFonts w:ascii="Times New Roman" w:hAnsi="Times New Roman" w:cs="Times New Roman"/>
          <w:sz w:val="24"/>
          <w:szCs w:val="24"/>
        </w:rPr>
      </w:pPr>
      <w:r w:rsidRPr="00736117">
        <w:rPr>
          <w:rFonts w:ascii="Times New Roman" w:hAnsi="Times New Roman" w:cs="Times New Roman"/>
          <w:sz w:val="24"/>
          <w:szCs w:val="24"/>
        </w:rPr>
        <w:t xml:space="preserve">Indeed, Rousseau uses the word </w:t>
      </w:r>
      <w:r w:rsidR="00CF63B1" w:rsidRPr="00736117">
        <w:rPr>
          <w:rFonts w:ascii="Times New Roman" w:hAnsi="Times New Roman" w:cs="Times New Roman"/>
          <w:sz w:val="24"/>
          <w:szCs w:val="24"/>
        </w:rPr>
        <w:t>“</w:t>
      </w:r>
      <w:r w:rsidRPr="00736117">
        <w:rPr>
          <w:rFonts w:ascii="Times New Roman" w:hAnsi="Times New Roman" w:cs="Times New Roman"/>
          <w:sz w:val="24"/>
          <w:szCs w:val="24"/>
        </w:rPr>
        <w:t>contradiction</w:t>
      </w:r>
      <w:ins w:id="804" w:author="Copyeditor" w:date="2022-08-23T18:46:00Z">
        <w:r w:rsidR="008462EE">
          <w:rPr>
            <w:rFonts w:ascii="Times New Roman" w:hAnsi="Times New Roman" w:cs="Times New Roman"/>
            <w:sz w:val="24"/>
            <w:szCs w:val="24"/>
          </w:rPr>
          <w:t>,</w:t>
        </w:r>
      </w:ins>
      <w:r w:rsidR="00CF63B1" w:rsidRPr="00736117">
        <w:rPr>
          <w:rFonts w:ascii="Times New Roman" w:hAnsi="Times New Roman" w:cs="Times New Roman"/>
          <w:sz w:val="24"/>
          <w:szCs w:val="24"/>
        </w:rPr>
        <w:t>”</w:t>
      </w:r>
      <w:del w:id="805" w:author="Copyeditor" w:date="2022-08-23T18:46:00Z">
        <w:r w:rsidR="00C052D5" w:rsidRPr="00736117" w:rsidDel="008462EE">
          <w:rPr>
            <w:rFonts w:ascii="Times New Roman" w:hAnsi="Times New Roman" w:cs="Times New Roman"/>
            <w:sz w:val="24"/>
            <w:szCs w:val="24"/>
          </w:rPr>
          <w:delText>;</w:delText>
        </w:r>
      </w:del>
      <w:r w:rsidRPr="00736117">
        <w:rPr>
          <w:rFonts w:ascii="Times New Roman" w:hAnsi="Times New Roman" w:cs="Times New Roman"/>
          <w:sz w:val="24"/>
          <w:szCs w:val="24"/>
        </w:rPr>
        <w:t xml:space="preserve"> but just after he mentions this word he speaks about difference</w:t>
      </w:r>
      <w:r w:rsidR="007B017E" w:rsidRPr="00736117">
        <w:rPr>
          <w:rFonts w:ascii="Times New Roman" w:hAnsi="Times New Roman" w:cs="Times New Roman"/>
          <w:sz w:val="24"/>
          <w:szCs w:val="24"/>
        </w:rPr>
        <w:t>. H</w:t>
      </w:r>
      <w:r w:rsidRPr="00736117">
        <w:rPr>
          <w:rFonts w:ascii="Times New Roman" w:hAnsi="Times New Roman" w:cs="Times New Roman"/>
          <w:sz w:val="24"/>
          <w:szCs w:val="24"/>
        </w:rPr>
        <w:t>e says that nature is “</w:t>
      </w:r>
      <w:proofErr w:type="spellStart"/>
      <w:r w:rsidRPr="008462EE">
        <w:rPr>
          <w:rFonts w:ascii="Times New Roman" w:hAnsi="Times New Roman" w:cs="Times New Roman"/>
          <w:iCs/>
          <w:sz w:val="24"/>
          <w:szCs w:val="24"/>
          <w:rPrChange w:id="806" w:author="Copyeditor" w:date="2022-08-23T18:46:00Z">
            <w:rPr>
              <w:rFonts w:ascii="Times New Roman" w:hAnsi="Times New Roman" w:cs="Times New Roman"/>
              <w:i/>
              <w:sz w:val="24"/>
              <w:szCs w:val="24"/>
            </w:rPr>
          </w:rPrChange>
        </w:rPr>
        <w:t>différente</w:t>
      </w:r>
      <w:proofErr w:type="spellEnd"/>
      <w:r w:rsidRPr="008462EE">
        <w:rPr>
          <w:rFonts w:ascii="Times New Roman" w:hAnsi="Times New Roman" w:cs="Times New Roman"/>
          <w:iCs/>
          <w:sz w:val="24"/>
          <w:szCs w:val="24"/>
          <w:rPrChange w:id="807" w:author="Copyeditor" w:date="2022-08-23T18:46:00Z">
            <w:rPr>
              <w:rFonts w:ascii="Times New Roman" w:hAnsi="Times New Roman" w:cs="Times New Roman"/>
              <w:i/>
              <w:sz w:val="24"/>
              <w:szCs w:val="24"/>
            </w:rPr>
          </w:rPrChange>
        </w:rPr>
        <w:t xml:space="preserve"> </w:t>
      </w:r>
      <w:proofErr w:type="spellStart"/>
      <w:r w:rsidRPr="008462EE">
        <w:rPr>
          <w:rFonts w:ascii="Times New Roman" w:hAnsi="Times New Roman" w:cs="Times New Roman"/>
          <w:iCs/>
          <w:sz w:val="24"/>
          <w:szCs w:val="24"/>
          <w:rPrChange w:id="808" w:author="Copyeditor" w:date="2022-08-23T18:46:00Z">
            <w:rPr>
              <w:rFonts w:ascii="Times New Roman" w:hAnsi="Times New Roman" w:cs="Times New Roman"/>
              <w:i/>
              <w:sz w:val="24"/>
              <w:szCs w:val="24"/>
            </w:rPr>
          </w:rPrChange>
        </w:rPr>
        <w:t>en</w:t>
      </w:r>
      <w:proofErr w:type="spellEnd"/>
      <w:r w:rsidRPr="008462EE">
        <w:rPr>
          <w:rFonts w:ascii="Times New Roman" w:hAnsi="Times New Roman" w:cs="Times New Roman"/>
          <w:iCs/>
          <w:sz w:val="24"/>
          <w:szCs w:val="24"/>
          <w:rPrChange w:id="809" w:author="Copyeditor" w:date="2022-08-23T18:46:00Z">
            <w:rPr>
              <w:rFonts w:ascii="Times New Roman" w:hAnsi="Times New Roman" w:cs="Times New Roman"/>
              <w:i/>
              <w:sz w:val="24"/>
              <w:szCs w:val="24"/>
            </w:rPr>
          </w:rPrChange>
        </w:rPr>
        <w:t xml:space="preserve"> un </w:t>
      </w:r>
      <w:proofErr w:type="spellStart"/>
      <w:r w:rsidRPr="008462EE">
        <w:rPr>
          <w:rFonts w:ascii="Times New Roman" w:hAnsi="Times New Roman" w:cs="Times New Roman"/>
          <w:iCs/>
          <w:sz w:val="24"/>
          <w:szCs w:val="24"/>
          <w:rPrChange w:id="810" w:author="Copyeditor" w:date="2022-08-23T18:46:00Z">
            <w:rPr>
              <w:rFonts w:ascii="Times New Roman" w:hAnsi="Times New Roman" w:cs="Times New Roman"/>
              <w:i/>
              <w:sz w:val="24"/>
              <w:szCs w:val="24"/>
            </w:rPr>
          </w:rPrChange>
        </w:rPr>
        <w:t>même</w:t>
      </w:r>
      <w:proofErr w:type="spellEnd"/>
      <w:r w:rsidRPr="008462EE">
        <w:rPr>
          <w:rFonts w:ascii="Times New Roman" w:hAnsi="Times New Roman" w:cs="Times New Roman"/>
          <w:iCs/>
          <w:sz w:val="24"/>
          <w:szCs w:val="24"/>
          <w:rPrChange w:id="811" w:author="Copyeditor" w:date="2022-08-23T18:46:00Z">
            <w:rPr>
              <w:rFonts w:ascii="Times New Roman" w:hAnsi="Times New Roman" w:cs="Times New Roman"/>
              <w:i/>
              <w:sz w:val="24"/>
              <w:szCs w:val="24"/>
            </w:rPr>
          </w:rPrChange>
        </w:rPr>
        <w:t xml:space="preserve"> lieu sous </w:t>
      </w:r>
      <w:proofErr w:type="gramStart"/>
      <w:r w:rsidRPr="008462EE">
        <w:rPr>
          <w:rFonts w:ascii="Times New Roman" w:hAnsi="Times New Roman" w:cs="Times New Roman"/>
          <w:iCs/>
          <w:sz w:val="24"/>
          <w:szCs w:val="24"/>
          <w:rPrChange w:id="812" w:author="Copyeditor" w:date="2022-08-23T18:46:00Z">
            <w:rPr>
              <w:rFonts w:ascii="Times New Roman" w:hAnsi="Times New Roman" w:cs="Times New Roman"/>
              <w:i/>
              <w:sz w:val="24"/>
              <w:szCs w:val="24"/>
            </w:rPr>
          </w:rPrChange>
        </w:rPr>
        <w:t>divers</w:t>
      </w:r>
      <w:proofErr w:type="gramEnd"/>
      <w:r w:rsidRPr="008462EE">
        <w:rPr>
          <w:rFonts w:ascii="Times New Roman" w:hAnsi="Times New Roman" w:cs="Times New Roman"/>
          <w:iCs/>
          <w:sz w:val="24"/>
          <w:szCs w:val="24"/>
          <w:rPrChange w:id="813" w:author="Copyeditor" w:date="2022-08-23T18:46:00Z">
            <w:rPr>
              <w:rFonts w:ascii="Times New Roman" w:hAnsi="Times New Roman" w:cs="Times New Roman"/>
              <w:i/>
              <w:sz w:val="24"/>
              <w:szCs w:val="24"/>
            </w:rPr>
          </w:rPrChange>
        </w:rPr>
        <w:t xml:space="preserve"> aspects</w:t>
      </w:r>
      <w:ins w:id="814" w:author="Copyeditor" w:date="2022-08-23T18:46:00Z">
        <w:r w:rsidR="008462EE">
          <w:rPr>
            <w:rFonts w:ascii="Times New Roman" w:hAnsi="Times New Roman" w:cs="Times New Roman"/>
            <w:sz w:val="24"/>
            <w:szCs w:val="24"/>
          </w:rPr>
          <w:t>”</w:t>
        </w:r>
      </w:ins>
      <w:r w:rsidRPr="00736117">
        <w:rPr>
          <w:rFonts w:ascii="Times New Roman" w:hAnsi="Times New Roman" w:cs="Times New Roman"/>
          <w:sz w:val="24"/>
          <w:szCs w:val="24"/>
        </w:rPr>
        <w:t xml:space="preserve"> (nature is different in the same place </w:t>
      </w:r>
      <w:r w:rsidR="007B017E" w:rsidRPr="00736117">
        <w:rPr>
          <w:rFonts w:ascii="Times New Roman" w:hAnsi="Times New Roman" w:cs="Times New Roman"/>
          <w:sz w:val="24"/>
          <w:szCs w:val="24"/>
        </w:rPr>
        <w:t xml:space="preserve">under </w:t>
      </w:r>
      <w:r w:rsidRPr="00736117">
        <w:rPr>
          <w:rFonts w:ascii="Times New Roman" w:hAnsi="Times New Roman" w:cs="Times New Roman"/>
          <w:sz w:val="24"/>
          <w:szCs w:val="24"/>
        </w:rPr>
        <w:t>various aspects)</w:t>
      </w:r>
      <w:del w:id="815" w:author="Copyeditor" w:date="2022-08-23T18:46:00Z">
        <w:r w:rsidRPr="00736117" w:rsidDel="008462EE">
          <w:rPr>
            <w:rFonts w:ascii="Times New Roman" w:hAnsi="Times New Roman" w:cs="Times New Roman"/>
            <w:sz w:val="24"/>
            <w:szCs w:val="24"/>
          </w:rPr>
          <w:delText>”.</w:delText>
        </w:r>
      </w:del>
      <w:r w:rsidR="00A457FA" w:rsidRPr="00736117">
        <w:rPr>
          <w:rFonts w:ascii="Times New Roman" w:hAnsi="Times New Roman" w:cs="Times New Roman"/>
          <w:sz w:val="24"/>
          <w:szCs w:val="24"/>
        </w:rPr>
        <w:t xml:space="preserve"> (</w:t>
      </w:r>
      <w:r w:rsidR="00B22E50" w:rsidRPr="00736117">
        <w:rPr>
          <w:rFonts w:ascii="Times New Roman" w:hAnsi="Times New Roman" w:cs="Times New Roman"/>
          <w:sz w:val="24"/>
          <w:szCs w:val="24"/>
        </w:rPr>
        <w:t>NH</w:t>
      </w:r>
      <w:del w:id="816" w:author="Copyeditor" w:date="2022-08-23T18:46:00Z">
        <w:r w:rsidR="00B22E50" w:rsidRPr="00736117" w:rsidDel="008462EE">
          <w:rPr>
            <w:rFonts w:ascii="Times New Roman" w:hAnsi="Times New Roman" w:cs="Times New Roman"/>
            <w:sz w:val="24"/>
            <w:szCs w:val="24"/>
          </w:rPr>
          <w:delText>,</w:delText>
        </w:r>
      </w:del>
      <w:r w:rsidR="00B22E50" w:rsidRPr="00736117">
        <w:rPr>
          <w:rFonts w:ascii="Times New Roman" w:hAnsi="Times New Roman" w:cs="Times New Roman"/>
          <w:sz w:val="24"/>
          <w:szCs w:val="24"/>
        </w:rPr>
        <w:t xml:space="preserve"> </w:t>
      </w:r>
      <w:r w:rsidR="00A457FA" w:rsidRPr="00736117">
        <w:rPr>
          <w:rFonts w:ascii="Times New Roman" w:hAnsi="Times New Roman" w:cs="Times New Roman"/>
          <w:sz w:val="24"/>
          <w:szCs w:val="24"/>
        </w:rPr>
        <w:t>44)</w:t>
      </w:r>
      <w:ins w:id="817" w:author="Copyeditor" w:date="2022-08-23T18:46:00Z">
        <w:r w:rsidR="008462EE">
          <w:rPr>
            <w:rFonts w:ascii="Times New Roman" w:hAnsi="Times New Roman" w:cs="Times New Roman"/>
            <w:sz w:val="24"/>
            <w:szCs w:val="24"/>
          </w:rPr>
          <w:t>.</w:t>
        </w:r>
      </w:ins>
      <w:r w:rsidRPr="00736117">
        <w:rPr>
          <w:rFonts w:ascii="Times New Roman" w:hAnsi="Times New Roman" w:cs="Times New Roman"/>
          <w:sz w:val="24"/>
          <w:szCs w:val="24"/>
        </w:rPr>
        <w:t xml:space="preserve"> For Rousseau, contradiction is just </w:t>
      </w:r>
      <w:r w:rsidRPr="00FF34AA">
        <w:rPr>
          <w:rFonts w:ascii="Times New Roman" w:hAnsi="Times New Roman" w:cs="Times New Roman"/>
          <w:iCs/>
          <w:sz w:val="24"/>
          <w:szCs w:val="24"/>
          <w:rPrChange w:id="818" w:author="Copyeditor" w:date="2022-08-23T18:53:00Z">
            <w:rPr>
              <w:rFonts w:ascii="Times New Roman" w:hAnsi="Times New Roman" w:cs="Times New Roman"/>
              <w:i/>
              <w:sz w:val="24"/>
              <w:szCs w:val="24"/>
            </w:rPr>
          </w:rPrChange>
        </w:rPr>
        <w:t>one</w:t>
      </w:r>
      <w:r w:rsidRPr="00736117">
        <w:rPr>
          <w:rFonts w:ascii="Times New Roman" w:hAnsi="Times New Roman" w:cs="Times New Roman"/>
          <w:sz w:val="24"/>
          <w:szCs w:val="24"/>
        </w:rPr>
        <w:t xml:space="preserve"> possibility amongst others and not the </w:t>
      </w:r>
      <w:r w:rsidR="00AB67C1" w:rsidRPr="00736117">
        <w:rPr>
          <w:rFonts w:ascii="Times New Roman" w:hAnsi="Times New Roman" w:cs="Times New Roman"/>
          <w:sz w:val="24"/>
          <w:szCs w:val="24"/>
        </w:rPr>
        <w:t>only</w:t>
      </w:r>
      <w:r w:rsidRPr="00736117">
        <w:rPr>
          <w:rFonts w:ascii="Times New Roman" w:hAnsi="Times New Roman" w:cs="Times New Roman"/>
          <w:sz w:val="24"/>
          <w:szCs w:val="24"/>
        </w:rPr>
        <w:t xml:space="preserve"> determination of nature. Just before this paragraph, Rousseau </w:t>
      </w:r>
      <w:del w:id="819" w:author="Copyeditor" w:date="2022-08-23T18:53:00Z">
        <w:r w:rsidR="005553CD" w:rsidRPr="00736117" w:rsidDel="00FF34AA">
          <w:rPr>
            <w:rFonts w:ascii="Times New Roman" w:hAnsi="Times New Roman" w:cs="Times New Roman"/>
            <w:sz w:val="24"/>
            <w:szCs w:val="24"/>
          </w:rPr>
          <w:delText xml:space="preserve">actually </w:delText>
        </w:r>
      </w:del>
      <w:r w:rsidRPr="00736117">
        <w:rPr>
          <w:rFonts w:ascii="Times New Roman" w:hAnsi="Times New Roman" w:cs="Times New Roman"/>
          <w:sz w:val="24"/>
          <w:szCs w:val="24"/>
        </w:rPr>
        <w:t>describes a multiplicity of natures: mild nature, cultivated nature</w:t>
      </w:r>
      <w:ins w:id="820" w:author="Copyeditor" w:date="2022-08-23T18:53:00Z">
        <w:r w:rsidR="00FF34AA">
          <w:rPr>
            <w:rFonts w:ascii="Times New Roman" w:hAnsi="Times New Roman" w:cs="Times New Roman"/>
            <w:sz w:val="24"/>
            <w:szCs w:val="24"/>
          </w:rPr>
          <w:t>,</w:t>
        </w:r>
      </w:ins>
      <w:r w:rsidRPr="00736117">
        <w:rPr>
          <w:rFonts w:ascii="Times New Roman" w:hAnsi="Times New Roman" w:cs="Times New Roman"/>
          <w:sz w:val="24"/>
          <w:szCs w:val="24"/>
        </w:rPr>
        <w:t xml:space="preserve"> and “</w:t>
      </w:r>
      <w:r w:rsidRPr="00FF34AA">
        <w:rPr>
          <w:rFonts w:ascii="Times New Roman" w:hAnsi="Times New Roman" w:cs="Times New Roman"/>
          <w:iCs/>
          <w:sz w:val="24"/>
          <w:szCs w:val="24"/>
          <w:rPrChange w:id="821" w:author="Copyeditor" w:date="2022-08-23T18:53:00Z">
            <w:rPr>
              <w:rFonts w:ascii="Times New Roman" w:hAnsi="Times New Roman" w:cs="Times New Roman"/>
              <w:i/>
              <w:sz w:val="24"/>
              <w:szCs w:val="24"/>
            </w:rPr>
          </w:rPrChange>
        </w:rPr>
        <w:t xml:space="preserve">un mélange </w:t>
      </w:r>
      <w:proofErr w:type="spellStart"/>
      <w:r w:rsidRPr="00FF34AA">
        <w:rPr>
          <w:rFonts w:ascii="Times New Roman" w:hAnsi="Times New Roman" w:cs="Times New Roman"/>
          <w:iCs/>
          <w:sz w:val="24"/>
          <w:szCs w:val="24"/>
          <w:rPrChange w:id="822" w:author="Copyeditor" w:date="2022-08-23T18:53:00Z">
            <w:rPr>
              <w:rFonts w:ascii="Times New Roman" w:hAnsi="Times New Roman" w:cs="Times New Roman"/>
              <w:i/>
              <w:sz w:val="24"/>
              <w:szCs w:val="24"/>
            </w:rPr>
          </w:rPrChange>
        </w:rPr>
        <w:t>étonnant</w:t>
      </w:r>
      <w:proofErr w:type="spellEnd"/>
      <w:r w:rsidRPr="00FF34AA">
        <w:rPr>
          <w:rFonts w:ascii="Times New Roman" w:hAnsi="Times New Roman" w:cs="Times New Roman"/>
          <w:iCs/>
          <w:sz w:val="24"/>
          <w:szCs w:val="24"/>
          <w:rPrChange w:id="823" w:author="Copyeditor" w:date="2022-08-23T18:53:00Z">
            <w:rPr>
              <w:rFonts w:ascii="Times New Roman" w:hAnsi="Times New Roman" w:cs="Times New Roman"/>
              <w:i/>
              <w:sz w:val="24"/>
              <w:szCs w:val="24"/>
            </w:rPr>
          </w:rPrChange>
        </w:rPr>
        <w:t xml:space="preserve"> de la nature </w:t>
      </w:r>
      <w:proofErr w:type="spellStart"/>
      <w:r w:rsidRPr="00FF34AA">
        <w:rPr>
          <w:rFonts w:ascii="Times New Roman" w:hAnsi="Times New Roman" w:cs="Times New Roman"/>
          <w:iCs/>
          <w:sz w:val="24"/>
          <w:szCs w:val="24"/>
          <w:rPrChange w:id="824" w:author="Copyeditor" w:date="2022-08-23T18:53:00Z">
            <w:rPr>
              <w:rFonts w:ascii="Times New Roman" w:hAnsi="Times New Roman" w:cs="Times New Roman"/>
              <w:i/>
              <w:sz w:val="24"/>
              <w:szCs w:val="24"/>
            </w:rPr>
          </w:rPrChange>
        </w:rPr>
        <w:t>sauvage</w:t>
      </w:r>
      <w:proofErr w:type="spellEnd"/>
      <w:r w:rsidRPr="00FF34AA">
        <w:rPr>
          <w:rFonts w:ascii="Times New Roman" w:hAnsi="Times New Roman" w:cs="Times New Roman"/>
          <w:iCs/>
          <w:sz w:val="24"/>
          <w:szCs w:val="24"/>
          <w:rPrChange w:id="825" w:author="Copyeditor" w:date="2022-08-23T18:53:00Z">
            <w:rPr>
              <w:rFonts w:ascii="Times New Roman" w:hAnsi="Times New Roman" w:cs="Times New Roman"/>
              <w:i/>
              <w:sz w:val="24"/>
              <w:szCs w:val="24"/>
            </w:rPr>
          </w:rPrChange>
        </w:rPr>
        <w:t xml:space="preserve"> et de la nature </w:t>
      </w:r>
      <w:proofErr w:type="spellStart"/>
      <w:r w:rsidRPr="00FF34AA">
        <w:rPr>
          <w:rFonts w:ascii="Times New Roman" w:hAnsi="Times New Roman" w:cs="Times New Roman"/>
          <w:iCs/>
          <w:sz w:val="24"/>
          <w:szCs w:val="24"/>
          <w:rPrChange w:id="826" w:author="Copyeditor" w:date="2022-08-23T18:53:00Z">
            <w:rPr>
              <w:rFonts w:ascii="Times New Roman" w:hAnsi="Times New Roman" w:cs="Times New Roman"/>
              <w:i/>
              <w:sz w:val="24"/>
              <w:szCs w:val="24"/>
            </w:rPr>
          </w:rPrChange>
        </w:rPr>
        <w:t>cultivée</w:t>
      </w:r>
      <w:proofErr w:type="spellEnd"/>
      <w:ins w:id="827" w:author="Copyeditor" w:date="2022-08-23T18:53:00Z">
        <w:r w:rsidR="00FF34AA">
          <w:rPr>
            <w:rFonts w:ascii="Times New Roman" w:hAnsi="Times New Roman" w:cs="Times New Roman"/>
            <w:iCs/>
            <w:sz w:val="24"/>
            <w:szCs w:val="24"/>
          </w:rPr>
          <w:t>”</w:t>
        </w:r>
      </w:ins>
      <w:r w:rsidRPr="00736117">
        <w:rPr>
          <w:rFonts w:ascii="Times New Roman" w:hAnsi="Times New Roman" w:cs="Times New Roman"/>
          <w:sz w:val="24"/>
          <w:szCs w:val="24"/>
        </w:rPr>
        <w:t xml:space="preserve"> (a surprising </w:t>
      </w:r>
      <w:r w:rsidR="007B017E" w:rsidRPr="00736117">
        <w:rPr>
          <w:rFonts w:ascii="Times New Roman" w:hAnsi="Times New Roman" w:cs="Times New Roman"/>
          <w:sz w:val="24"/>
          <w:szCs w:val="24"/>
        </w:rPr>
        <w:t xml:space="preserve">melding </w:t>
      </w:r>
      <w:r w:rsidRPr="00736117">
        <w:rPr>
          <w:rFonts w:ascii="Times New Roman" w:hAnsi="Times New Roman" w:cs="Times New Roman"/>
          <w:sz w:val="24"/>
          <w:szCs w:val="24"/>
        </w:rPr>
        <w:t>of wild nature and cultivated nature)</w:t>
      </w:r>
      <w:del w:id="828" w:author="Copyeditor" w:date="2022-08-23T18:53:00Z">
        <w:r w:rsidRPr="00736117" w:rsidDel="00FF34AA">
          <w:rPr>
            <w:rFonts w:ascii="Times New Roman" w:hAnsi="Times New Roman" w:cs="Times New Roman"/>
            <w:sz w:val="24"/>
            <w:szCs w:val="24"/>
          </w:rPr>
          <w:delText>”</w:delText>
        </w:r>
      </w:del>
      <w:r w:rsidRPr="00736117">
        <w:rPr>
          <w:rFonts w:ascii="Times New Roman" w:hAnsi="Times New Roman" w:cs="Times New Roman"/>
          <w:sz w:val="24"/>
          <w:szCs w:val="24"/>
        </w:rPr>
        <w:t xml:space="preserve"> (</w:t>
      </w:r>
      <w:r w:rsidR="00B22E50" w:rsidRPr="00736117">
        <w:rPr>
          <w:rFonts w:ascii="Times New Roman" w:hAnsi="Times New Roman" w:cs="Times New Roman"/>
          <w:sz w:val="24"/>
          <w:szCs w:val="24"/>
        </w:rPr>
        <w:t>NH</w:t>
      </w:r>
      <w:del w:id="829" w:author="Copyeditor" w:date="2022-08-23T18:53:00Z">
        <w:r w:rsidR="00B22E50" w:rsidRPr="00736117" w:rsidDel="00FF34AA">
          <w:rPr>
            <w:rFonts w:ascii="Times New Roman" w:hAnsi="Times New Roman" w:cs="Times New Roman"/>
            <w:sz w:val="24"/>
            <w:szCs w:val="24"/>
          </w:rPr>
          <w:delText>,</w:delText>
        </w:r>
      </w:del>
      <w:r w:rsidR="00B22E50" w:rsidRPr="00736117">
        <w:rPr>
          <w:rFonts w:ascii="Times New Roman" w:hAnsi="Times New Roman" w:cs="Times New Roman"/>
          <w:sz w:val="24"/>
          <w:szCs w:val="24"/>
        </w:rPr>
        <w:t xml:space="preserve"> </w:t>
      </w:r>
      <w:r w:rsidRPr="00736117">
        <w:rPr>
          <w:rFonts w:ascii="Times New Roman" w:hAnsi="Times New Roman" w:cs="Times New Roman"/>
          <w:sz w:val="24"/>
          <w:szCs w:val="24"/>
        </w:rPr>
        <w:t>44</w:t>
      </w:r>
      <w:del w:id="830" w:author="Copyeditor" w:date="2022-08-23T18:55:00Z">
        <w:r w:rsidRPr="00736117" w:rsidDel="00FF34AA">
          <w:rPr>
            <w:rFonts w:ascii="Times New Roman" w:hAnsi="Times New Roman" w:cs="Times New Roman"/>
            <w:sz w:val="24"/>
            <w:szCs w:val="24"/>
          </w:rPr>
          <w:delText xml:space="preserve">), </w:delText>
        </w:r>
      </w:del>
      <w:ins w:id="831" w:author="Copyeditor" w:date="2022-08-23T18:55:00Z">
        <w:r w:rsidR="00FF34AA" w:rsidRPr="00736117">
          <w:rPr>
            <w:rFonts w:ascii="Times New Roman" w:hAnsi="Times New Roman" w:cs="Times New Roman"/>
            <w:sz w:val="24"/>
            <w:szCs w:val="24"/>
          </w:rPr>
          <w:t>)</w:t>
        </w:r>
        <w:r w:rsidR="00FF34AA">
          <w:rPr>
            <w:rFonts w:ascii="Times New Roman" w:hAnsi="Times New Roman" w:cs="Times New Roman"/>
            <w:sz w:val="24"/>
            <w:szCs w:val="24"/>
          </w:rPr>
          <w:t>—</w:t>
        </w:r>
      </w:ins>
      <w:r w:rsidRPr="00736117">
        <w:rPr>
          <w:rFonts w:ascii="Times New Roman" w:hAnsi="Times New Roman" w:cs="Times New Roman"/>
          <w:sz w:val="24"/>
          <w:szCs w:val="24"/>
        </w:rPr>
        <w:t>th</w:t>
      </w:r>
      <w:r w:rsidR="007B017E" w:rsidRPr="00736117">
        <w:rPr>
          <w:rFonts w:ascii="Times New Roman" w:hAnsi="Times New Roman" w:cs="Times New Roman"/>
          <w:sz w:val="24"/>
          <w:szCs w:val="24"/>
        </w:rPr>
        <w:t>e</w:t>
      </w:r>
      <w:r w:rsidRPr="00736117">
        <w:rPr>
          <w:rFonts w:ascii="Times New Roman" w:hAnsi="Times New Roman" w:cs="Times New Roman"/>
          <w:sz w:val="24"/>
          <w:szCs w:val="24"/>
        </w:rPr>
        <w:t xml:space="preserve"> sort of inextricable natureculture</w:t>
      </w:r>
      <w:r w:rsidR="007A7B36" w:rsidRPr="00736117">
        <w:rPr>
          <w:rFonts w:ascii="Times New Roman" w:hAnsi="Times New Roman" w:cs="Times New Roman"/>
          <w:sz w:val="24"/>
          <w:szCs w:val="24"/>
        </w:rPr>
        <w:t>s</w:t>
      </w:r>
      <w:r w:rsidRPr="00736117">
        <w:rPr>
          <w:rFonts w:ascii="Times New Roman" w:hAnsi="Times New Roman" w:cs="Times New Roman"/>
          <w:sz w:val="24"/>
          <w:szCs w:val="24"/>
        </w:rPr>
        <w:t xml:space="preserve"> </w:t>
      </w:r>
      <w:ins w:id="832" w:author="Copyeditor" w:date="2022-08-23T18:55:00Z">
        <w:r w:rsidR="00FF34AA">
          <w:rPr>
            <w:rFonts w:ascii="Times New Roman" w:hAnsi="Times New Roman" w:cs="Times New Roman"/>
            <w:sz w:val="24"/>
            <w:szCs w:val="24"/>
          </w:rPr>
          <w:t>(</w:t>
        </w:r>
      </w:ins>
      <w:del w:id="833" w:author="Copyeditor" w:date="2022-08-23T18:55:00Z">
        <w:r w:rsidRPr="00736117" w:rsidDel="00FF34AA">
          <w:rPr>
            <w:rFonts w:ascii="Times New Roman" w:hAnsi="Times New Roman" w:cs="Times New Roman"/>
            <w:sz w:val="24"/>
            <w:szCs w:val="24"/>
          </w:rPr>
          <w:delText xml:space="preserve">– </w:delText>
        </w:r>
      </w:del>
      <w:r w:rsidRPr="00736117">
        <w:rPr>
          <w:rFonts w:ascii="Times New Roman" w:hAnsi="Times New Roman" w:cs="Times New Roman"/>
          <w:sz w:val="24"/>
          <w:szCs w:val="24"/>
        </w:rPr>
        <w:t>to use the concept</w:t>
      </w:r>
      <w:ins w:id="834" w:author="Copyeditor" w:date="2022-08-23T18:55:00Z">
        <w:r w:rsidR="00FF34AA">
          <w:rPr>
            <w:rFonts w:ascii="Times New Roman" w:hAnsi="Times New Roman" w:cs="Times New Roman"/>
            <w:sz w:val="24"/>
            <w:szCs w:val="24"/>
          </w:rPr>
          <w:t>s</w:t>
        </w:r>
      </w:ins>
      <w:r w:rsidRPr="00736117">
        <w:rPr>
          <w:rFonts w:ascii="Times New Roman" w:hAnsi="Times New Roman" w:cs="Times New Roman"/>
          <w:sz w:val="24"/>
          <w:szCs w:val="24"/>
        </w:rPr>
        <w:t xml:space="preserve"> of Latour and Haraway</w:t>
      </w:r>
      <w:ins w:id="835" w:author="Copyeditor" w:date="2022-08-23T18:55:00Z">
        <w:r w:rsidR="00FF34AA">
          <w:rPr>
            <w:rFonts w:ascii="Times New Roman" w:hAnsi="Times New Roman" w:cs="Times New Roman"/>
            <w:sz w:val="24"/>
            <w:szCs w:val="24"/>
          </w:rPr>
          <w:t>)</w:t>
        </w:r>
      </w:ins>
      <w:r w:rsidRPr="00736117">
        <w:rPr>
          <w:rFonts w:ascii="Times New Roman" w:hAnsi="Times New Roman" w:cs="Times New Roman"/>
          <w:sz w:val="24"/>
          <w:szCs w:val="24"/>
        </w:rPr>
        <w:t xml:space="preserve"> </w:t>
      </w:r>
      <w:del w:id="836" w:author="Copyeditor" w:date="2022-08-23T18:55:00Z">
        <w:r w:rsidRPr="00736117" w:rsidDel="00FF34AA">
          <w:rPr>
            <w:rFonts w:ascii="Times New Roman" w:hAnsi="Times New Roman" w:cs="Times New Roman"/>
            <w:sz w:val="24"/>
            <w:szCs w:val="24"/>
          </w:rPr>
          <w:delText xml:space="preserve">– </w:delText>
        </w:r>
      </w:del>
      <w:r w:rsidRPr="00736117">
        <w:rPr>
          <w:rFonts w:ascii="Times New Roman" w:hAnsi="Times New Roman" w:cs="Times New Roman"/>
          <w:sz w:val="24"/>
          <w:szCs w:val="24"/>
        </w:rPr>
        <w:t>that postmodern thinkers like to describe. But de Man does not quote this paragraph</w:t>
      </w:r>
      <w:r w:rsidR="007A7B36" w:rsidRPr="00736117">
        <w:rPr>
          <w:rFonts w:ascii="Times New Roman" w:hAnsi="Times New Roman" w:cs="Times New Roman"/>
          <w:sz w:val="24"/>
          <w:szCs w:val="24"/>
        </w:rPr>
        <w:t>;</w:t>
      </w:r>
      <w:r w:rsidRPr="00736117">
        <w:rPr>
          <w:rFonts w:ascii="Times New Roman" w:hAnsi="Times New Roman" w:cs="Times New Roman"/>
          <w:sz w:val="24"/>
          <w:szCs w:val="24"/>
        </w:rPr>
        <w:t xml:space="preserve"> he</w:t>
      </w:r>
      <w:r w:rsidR="007A7B36" w:rsidRPr="00736117">
        <w:rPr>
          <w:rFonts w:ascii="Times New Roman" w:hAnsi="Times New Roman" w:cs="Times New Roman"/>
          <w:sz w:val="24"/>
          <w:szCs w:val="24"/>
        </w:rPr>
        <w:t xml:space="preserve"> also</w:t>
      </w:r>
      <w:r w:rsidRPr="00736117">
        <w:rPr>
          <w:rFonts w:ascii="Times New Roman" w:hAnsi="Times New Roman" w:cs="Times New Roman"/>
          <w:sz w:val="24"/>
          <w:szCs w:val="24"/>
        </w:rPr>
        <w:t xml:space="preserve"> does not mention the fact that this strange multiplicity of </w:t>
      </w:r>
      <w:proofErr w:type="spellStart"/>
      <w:r w:rsidRPr="00736117">
        <w:rPr>
          <w:rFonts w:ascii="Times New Roman" w:hAnsi="Times New Roman" w:cs="Times New Roman"/>
          <w:sz w:val="24"/>
          <w:szCs w:val="24"/>
        </w:rPr>
        <w:t>natures</w:t>
      </w:r>
      <w:proofErr w:type="spellEnd"/>
      <w:r w:rsidRPr="00736117">
        <w:rPr>
          <w:rFonts w:ascii="Times New Roman" w:hAnsi="Times New Roman" w:cs="Times New Roman"/>
          <w:sz w:val="24"/>
          <w:szCs w:val="24"/>
        </w:rPr>
        <w:t xml:space="preserve"> </w:t>
      </w:r>
      <w:r w:rsidRPr="00FF34AA">
        <w:rPr>
          <w:rFonts w:ascii="Times New Roman" w:hAnsi="Times New Roman" w:cs="Times New Roman"/>
          <w:iCs/>
          <w:sz w:val="24"/>
          <w:szCs w:val="24"/>
          <w:rPrChange w:id="837" w:author="Copyeditor" w:date="2022-08-23T18:55:00Z">
            <w:rPr>
              <w:rFonts w:ascii="Times New Roman" w:hAnsi="Times New Roman" w:cs="Times New Roman"/>
              <w:i/>
              <w:sz w:val="24"/>
              <w:szCs w:val="24"/>
            </w:rPr>
          </w:rPrChange>
        </w:rPr>
        <w:t>interrupts</w:t>
      </w:r>
      <w:r w:rsidRPr="00736117">
        <w:rPr>
          <w:rFonts w:ascii="Times New Roman" w:hAnsi="Times New Roman" w:cs="Times New Roman"/>
          <w:sz w:val="24"/>
          <w:szCs w:val="24"/>
        </w:rPr>
        <w:t xml:space="preserve"> </w:t>
      </w:r>
      <w:del w:id="838" w:author="Copyeditor" w:date="2022-08-23T18:55:00Z">
        <w:r w:rsidRPr="00736117" w:rsidDel="00FF34AA">
          <w:rPr>
            <w:rFonts w:ascii="Times New Roman" w:hAnsi="Times New Roman" w:cs="Times New Roman"/>
            <w:sz w:val="24"/>
            <w:szCs w:val="24"/>
          </w:rPr>
          <w:delText xml:space="preserve">the </w:delText>
        </w:r>
      </w:del>
      <w:r w:rsidR="007B017E" w:rsidRPr="00736117">
        <w:rPr>
          <w:rFonts w:ascii="Times New Roman" w:hAnsi="Times New Roman" w:cs="Times New Roman"/>
          <w:sz w:val="24"/>
          <w:szCs w:val="24"/>
        </w:rPr>
        <w:t xml:space="preserve">Rousseau’s </w:t>
      </w:r>
      <w:r w:rsidRPr="00736117">
        <w:rPr>
          <w:rFonts w:ascii="Times New Roman" w:hAnsi="Times New Roman" w:cs="Times New Roman"/>
          <w:sz w:val="24"/>
          <w:szCs w:val="24"/>
        </w:rPr>
        <w:t>meditation: “</w:t>
      </w:r>
      <w:r w:rsidRPr="00FF34AA">
        <w:rPr>
          <w:rFonts w:ascii="Times New Roman" w:hAnsi="Times New Roman" w:cs="Times New Roman"/>
          <w:iCs/>
          <w:sz w:val="24"/>
          <w:szCs w:val="24"/>
          <w:rPrChange w:id="839" w:author="Copyeditor" w:date="2022-08-23T18:56:00Z">
            <w:rPr>
              <w:rFonts w:ascii="Times New Roman" w:hAnsi="Times New Roman" w:cs="Times New Roman"/>
              <w:i/>
              <w:sz w:val="24"/>
              <w:szCs w:val="24"/>
            </w:rPr>
          </w:rPrChange>
        </w:rPr>
        <w:t xml:space="preserve">Je </w:t>
      </w:r>
      <w:proofErr w:type="spellStart"/>
      <w:r w:rsidRPr="00FF34AA">
        <w:rPr>
          <w:rFonts w:ascii="Times New Roman" w:hAnsi="Times New Roman" w:cs="Times New Roman"/>
          <w:iCs/>
          <w:sz w:val="24"/>
          <w:szCs w:val="24"/>
          <w:rPrChange w:id="840" w:author="Copyeditor" w:date="2022-08-23T18:56:00Z">
            <w:rPr>
              <w:rFonts w:ascii="Times New Roman" w:hAnsi="Times New Roman" w:cs="Times New Roman"/>
              <w:i/>
              <w:sz w:val="24"/>
              <w:szCs w:val="24"/>
            </w:rPr>
          </w:rPrChange>
        </w:rPr>
        <w:t>voulais</w:t>
      </w:r>
      <w:proofErr w:type="spellEnd"/>
      <w:r w:rsidRPr="00FF34AA">
        <w:rPr>
          <w:rFonts w:ascii="Times New Roman" w:hAnsi="Times New Roman" w:cs="Times New Roman"/>
          <w:iCs/>
          <w:sz w:val="24"/>
          <w:szCs w:val="24"/>
          <w:rPrChange w:id="841" w:author="Copyeditor" w:date="2022-08-23T18:56:00Z">
            <w:rPr>
              <w:rFonts w:ascii="Times New Roman" w:hAnsi="Times New Roman" w:cs="Times New Roman"/>
              <w:i/>
              <w:sz w:val="24"/>
              <w:szCs w:val="24"/>
            </w:rPr>
          </w:rPrChange>
        </w:rPr>
        <w:t xml:space="preserve"> </w:t>
      </w:r>
      <w:proofErr w:type="spellStart"/>
      <w:r w:rsidRPr="00FF34AA">
        <w:rPr>
          <w:rFonts w:ascii="Times New Roman" w:hAnsi="Times New Roman" w:cs="Times New Roman"/>
          <w:iCs/>
          <w:sz w:val="24"/>
          <w:szCs w:val="24"/>
          <w:rPrChange w:id="842" w:author="Copyeditor" w:date="2022-08-23T18:56:00Z">
            <w:rPr>
              <w:rFonts w:ascii="Times New Roman" w:hAnsi="Times New Roman" w:cs="Times New Roman"/>
              <w:i/>
              <w:sz w:val="24"/>
              <w:szCs w:val="24"/>
            </w:rPr>
          </w:rPrChange>
        </w:rPr>
        <w:t>rêver</w:t>
      </w:r>
      <w:proofErr w:type="spellEnd"/>
      <w:r w:rsidRPr="00FF34AA">
        <w:rPr>
          <w:rFonts w:ascii="Times New Roman" w:hAnsi="Times New Roman" w:cs="Times New Roman"/>
          <w:iCs/>
          <w:sz w:val="24"/>
          <w:szCs w:val="24"/>
          <w:rPrChange w:id="843" w:author="Copyeditor" w:date="2022-08-23T18:56:00Z">
            <w:rPr>
              <w:rFonts w:ascii="Times New Roman" w:hAnsi="Times New Roman" w:cs="Times New Roman"/>
              <w:i/>
              <w:sz w:val="24"/>
              <w:szCs w:val="24"/>
            </w:rPr>
          </w:rPrChange>
        </w:rPr>
        <w:t xml:space="preserve">, et </w:t>
      </w:r>
      <w:proofErr w:type="spellStart"/>
      <w:r w:rsidRPr="00FF34AA">
        <w:rPr>
          <w:rFonts w:ascii="Times New Roman" w:hAnsi="Times New Roman" w:cs="Times New Roman"/>
          <w:iCs/>
          <w:sz w:val="24"/>
          <w:szCs w:val="24"/>
          <w:rPrChange w:id="844" w:author="Copyeditor" w:date="2022-08-23T18:56:00Z">
            <w:rPr>
              <w:rFonts w:ascii="Times New Roman" w:hAnsi="Times New Roman" w:cs="Times New Roman"/>
              <w:i/>
              <w:sz w:val="24"/>
              <w:szCs w:val="24"/>
            </w:rPr>
          </w:rPrChange>
        </w:rPr>
        <w:t>j’en</w:t>
      </w:r>
      <w:proofErr w:type="spellEnd"/>
      <w:r w:rsidRPr="00FF34AA">
        <w:rPr>
          <w:rFonts w:ascii="Times New Roman" w:hAnsi="Times New Roman" w:cs="Times New Roman"/>
          <w:iCs/>
          <w:sz w:val="24"/>
          <w:szCs w:val="24"/>
          <w:rPrChange w:id="845" w:author="Copyeditor" w:date="2022-08-23T18:56:00Z">
            <w:rPr>
              <w:rFonts w:ascii="Times New Roman" w:hAnsi="Times New Roman" w:cs="Times New Roman"/>
              <w:i/>
              <w:sz w:val="24"/>
              <w:szCs w:val="24"/>
            </w:rPr>
          </w:rPrChange>
        </w:rPr>
        <w:t xml:space="preserve"> </w:t>
      </w:r>
      <w:proofErr w:type="spellStart"/>
      <w:r w:rsidRPr="00FF34AA">
        <w:rPr>
          <w:rFonts w:ascii="Times New Roman" w:hAnsi="Times New Roman" w:cs="Times New Roman"/>
          <w:iCs/>
          <w:sz w:val="24"/>
          <w:szCs w:val="24"/>
          <w:rPrChange w:id="846" w:author="Copyeditor" w:date="2022-08-23T18:56:00Z">
            <w:rPr>
              <w:rFonts w:ascii="Times New Roman" w:hAnsi="Times New Roman" w:cs="Times New Roman"/>
              <w:i/>
              <w:sz w:val="24"/>
              <w:szCs w:val="24"/>
            </w:rPr>
          </w:rPrChange>
        </w:rPr>
        <w:t>étais</w:t>
      </w:r>
      <w:proofErr w:type="spellEnd"/>
      <w:r w:rsidRPr="00FF34AA">
        <w:rPr>
          <w:rFonts w:ascii="Times New Roman" w:hAnsi="Times New Roman" w:cs="Times New Roman"/>
          <w:iCs/>
          <w:sz w:val="24"/>
          <w:szCs w:val="24"/>
          <w:rPrChange w:id="847" w:author="Copyeditor" w:date="2022-08-23T18:56:00Z">
            <w:rPr>
              <w:rFonts w:ascii="Times New Roman" w:hAnsi="Times New Roman" w:cs="Times New Roman"/>
              <w:i/>
              <w:sz w:val="24"/>
              <w:szCs w:val="24"/>
            </w:rPr>
          </w:rPrChange>
        </w:rPr>
        <w:t xml:space="preserve"> </w:t>
      </w:r>
      <w:proofErr w:type="spellStart"/>
      <w:r w:rsidRPr="00FF34AA">
        <w:rPr>
          <w:rFonts w:ascii="Times New Roman" w:hAnsi="Times New Roman" w:cs="Times New Roman"/>
          <w:iCs/>
          <w:sz w:val="24"/>
          <w:szCs w:val="24"/>
          <w:rPrChange w:id="848" w:author="Copyeditor" w:date="2022-08-23T18:56:00Z">
            <w:rPr>
              <w:rFonts w:ascii="Times New Roman" w:hAnsi="Times New Roman" w:cs="Times New Roman"/>
              <w:i/>
              <w:sz w:val="24"/>
              <w:szCs w:val="24"/>
            </w:rPr>
          </w:rPrChange>
        </w:rPr>
        <w:t>toujours</w:t>
      </w:r>
      <w:proofErr w:type="spellEnd"/>
      <w:r w:rsidRPr="00FF34AA">
        <w:rPr>
          <w:rFonts w:ascii="Times New Roman" w:hAnsi="Times New Roman" w:cs="Times New Roman"/>
          <w:iCs/>
          <w:sz w:val="24"/>
          <w:szCs w:val="24"/>
          <w:rPrChange w:id="849" w:author="Copyeditor" w:date="2022-08-23T18:56:00Z">
            <w:rPr>
              <w:rFonts w:ascii="Times New Roman" w:hAnsi="Times New Roman" w:cs="Times New Roman"/>
              <w:i/>
              <w:sz w:val="24"/>
              <w:szCs w:val="24"/>
            </w:rPr>
          </w:rPrChange>
        </w:rPr>
        <w:t xml:space="preserve"> </w:t>
      </w:r>
      <w:proofErr w:type="spellStart"/>
      <w:r w:rsidRPr="00FF34AA">
        <w:rPr>
          <w:rFonts w:ascii="Times New Roman" w:hAnsi="Times New Roman" w:cs="Times New Roman"/>
          <w:iCs/>
          <w:sz w:val="24"/>
          <w:szCs w:val="24"/>
          <w:rPrChange w:id="850" w:author="Copyeditor" w:date="2022-08-23T18:56:00Z">
            <w:rPr>
              <w:rFonts w:ascii="Times New Roman" w:hAnsi="Times New Roman" w:cs="Times New Roman"/>
              <w:i/>
              <w:sz w:val="24"/>
              <w:szCs w:val="24"/>
            </w:rPr>
          </w:rPrChange>
        </w:rPr>
        <w:t>détourné</w:t>
      </w:r>
      <w:proofErr w:type="spellEnd"/>
      <w:r w:rsidRPr="00FF34AA">
        <w:rPr>
          <w:rFonts w:ascii="Times New Roman" w:hAnsi="Times New Roman" w:cs="Times New Roman"/>
          <w:iCs/>
          <w:sz w:val="24"/>
          <w:szCs w:val="24"/>
          <w:rPrChange w:id="851" w:author="Copyeditor" w:date="2022-08-23T18:56:00Z">
            <w:rPr>
              <w:rFonts w:ascii="Times New Roman" w:hAnsi="Times New Roman" w:cs="Times New Roman"/>
              <w:i/>
              <w:sz w:val="24"/>
              <w:szCs w:val="24"/>
            </w:rPr>
          </w:rPrChange>
        </w:rPr>
        <w:t xml:space="preserve"> par </w:t>
      </w:r>
      <w:proofErr w:type="spellStart"/>
      <w:r w:rsidRPr="00FF34AA">
        <w:rPr>
          <w:rFonts w:ascii="Times New Roman" w:hAnsi="Times New Roman" w:cs="Times New Roman"/>
          <w:iCs/>
          <w:sz w:val="24"/>
          <w:szCs w:val="24"/>
          <w:rPrChange w:id="852" w:author="Copyeditor" w:date="2022-08-23T18:56:00Z">
            <w:rPr>
              <w:rFonts w:ascii="Times New Roman" w:hAnsi="Times New Roman" w:cs="Times New Roman"/>
              <w:i/>
              <w:sz w:val="24"/>
              <w:szCs w:val="24"/>
            </w:rPr>
          </w:rPrChange>
        </w:rPr>
        <w:t>quelque</w:t>
      </w:r>
      <w:proofErr w:type="spellEnd"/>
      <w:r w:rsidRPr="00FF34AA">
        <w:rPr>
          <w:rFonts w:ascii="Times New Roman" w:hAnsi="Times New Roman" w:cs="Times New Roman"/>
          <w:iCs/>
          <w:sz w:val="24"/>
          <w:szCs w:val="24"/>
          <w:rPrChange w:id="853" w:author="Copyeditor" w:date="2022-08-23T18:56:00Z">
            <w:rPr>
              <w:rFonts w:ascii="Times New Roman" w:hAnsi="Times New Roman" w:cs="Times New Roman"/>
              <w:i/>
              <w:sz w:val="24"/>
              <w:szCs w:val="24"/>
            </w:rPr>
          </w:rPrChange>
        </w:rPr>
        <w:t xml:space="preserve"> spectacle </w:t>
      </w:r>
      <w:proofErr w:type="spellStart"/>
      <w:r w:rsidRPr="00FF34AA">
        <w:rPr>
          <w:rFonts w:ascii="Times New Roman" w:hAnsi="Times New Roman" w:cs="Times New Roman"/>
          <w:iCs/>
          <w:sz w:val="24"/>
          <w:szCs w:val="24"/>
          <w:rPrChange w:id="854" w:author="Copyeditor" w:date="2022-08-23T18:56:00Z">
            <w:rPr>
              <w:rFonts w:ascii="Times New Roman" w:hAnsi="Times New Roman" w:cs="Times New Roman"/>
              <w:i/>
              <w:sz w:val="24"/>
              <w:szCs w:val="24"/>
            </w:rPr>
          </w:rPrChange>
        </w:rPr>
        <w:t>inattendu</w:t>
      </w:r>
      <w:proofErr w:type="spellEnd"/>
      <w:ins w:id="855" w:author="Copyeditor" w:date="2022-08-23T18:56:00Z">
        <w:r w:rsidR="00FF34AA">
          <w:rPr>
            <w:rFonts w:ascii="Times New Roman" w:hAnsi="Times New Roman" w:cs="Times New Roman"/>
            <w:sz w:val="24"/>
            <w:szCs w:val="24"/>
          </w:rPr>
          <w:t>”</w:t>
        </w:r>
      </w:ins>
      <w:r w:rsidRPr="00736117">
        <w:rPr>
          <w:rFonts w:ascii="Times New Roman" w:hAnsi="Times New Roman" w:cs="Times New Roman"/>
          <w:sz w:val="24"/>
          <w:szCs w:val="24"/>
        </w:rPr>
        <w:t xml:space="preserve"> (I wanted to dream, but I was always diverted by an unexpected spectacle)</w:t>
      </w:r>
      <w:del w:id="856" w:author="Copyeditor" w:date="2022-08-23T18:56:00Z">
        <w:r w:rsidRPr="00736117" w:rsidDel="00972536">
          <w:rPr>
            <w:rFonts w:ascii="Times New Roman" w:hAnsi="Times New Roman" w:cs="Times New Roman"/>
            <w:sz w:val="24"/>
            <w:szCs w:val="24"/>
          </w:rPr>
          <w:delText>”</w:delText>
        </w:r>
      </w:del>
      <w:r w:rsidRPr="00736117">
        <w:rPr>
          <w:rFonts w:ascii="Times New Roman" w:hAnsi="Times New Roman" w:cs="Times New Roman"/>
          <w:sz w:val="24"/>
          <w:szCs w:val="24"/>
        </w:rPr>
        <w:t xml:space="preserve"> (</w:t>
      </w:r>
      <w:r w:rsidR="00B22E50" w:rsidRPr="00736117">
        <w:rPr>
          <w:rFonts w:ascii="Times New Roman" w:hAnsi="Times New Roman" w:cs="Times New Roman"/>
          <w:sz w:val="24"/>
          <w:szCs w:val="24"/>
        </w:rPr>
        <w:t>NH</w:t>
      </w:r>
      <w:del w:id="857" w:author="Copyeditor" w:date="2022-08-23T18:56:00Z">
        <w:r w:rsidR="00B22E50" w:rsidRPr="00736117" w:rsidDel="00972536">
          <w:rPr>
            <w:rFonts w:ascii="Times New Roman" w:hAnsi="Times New Roman" w:cs="Times New Roman"/>
            <w:sz w:val="24"/>
            <w:szCs w:val="24"/>
          </w:rPr>
          <w:delText>,</w:delText>
        </w:r>
      </w:del>
      <w:r w:rsidR="00B22E50" w:rsidRPr="00736117">
        <w:rPr>
          <w:rFonts w:ascii="Times New Roman" w:hAnsi="Times New Roman" w:cs="Times New Roman"/>
          <w:sz w:val="24"/>
          <w:szCs w:val="24"/>
        </w:rPr>
        <w:t xml:space="preserve"> </w:t>
      </w:r>
      <w:r w:rsidR="00F97C13" w:rsidRPr="00736117">
        <w:rPr>
          <w:rFonts w:ascii="Times New Roman" w:hAnsi="Times New Roman" w:cs="Times New Roman"/>
          <w:sz w:val="24"/>
          <w:szCs w:val="24"/>
        </w:rPr>
        <w:t>44</w:t>
      </w:r>
      <w:r w:rsidRPr="00736117">
        <w:rPr>
          <w:rFonts w:ascii="Times New Roman" w:hAnsi="Times New Roman" w:cs="Times New Roman"/>
          <w:sz w:val="24"/>
          <w:szCs w:val="24"/>
        </w:rPr>
        <w:t>). A spectacle or a “</w:t>
      </w:r>
      <w:proofErr w:type="spellStart"/>
      <w:r w:rsidRPr="00972536">
        <w:rPr>
          <w:rFonts w:ascii="Times New Roman" w:hAnsi="Times New Roman" w:cs="Times New Roman"/>
          <w:iCs/>
          <w:sz w:val="24"/>
          <w:szCs w:val="24"/>
          <w:rPrChange w:id="858" w:author="Copyeditor" w:date="2022-08-23T18:57:00Z">
            <w:rPr>
              <w:rFonts w:ascii="Times New Roman" w:hAnsi="Times New Roman" w:cs="Times New Roman"/>
              <w:i/>
              <w:sz w:val="24"/>
              <w:szCs w:val="24"/>
            </w:rPr>
          </w:rPrChange>
        </w:rPr>
        <w:t>vrai</w:t>
      </w:r>
      <w:proofErr w:type="spellEnd"/>
      <w:r w:rsidRPr="00972536">
        <w:rPr>
          <w:rFonts w:ascii="Times New Roman" w:hAnsi="Times New Roman" w:cs="Times New Roman"/>
          <w:iCs/>
          <w:sz w:val="24"/>
          <w:szCs w:val="24"/>
          <w:rPrChange w:id="859" w:author="Copyeditor" w:date="2022-08-23T18:57:00Z">
            <w:rPr>
              <w:rFonts w:ascii="Times New Roman" w:hAnsi="Times New Roman" w:cs="Times New Roman"/>
              <w:i/>
              <w:sz w:val="24"/>
              <w:szCs w:val="24"/>
            </w:rPr>
          </w:rPrChange>
        </w:rPr>
        <w:t xml:space="preserve"> </w:t>
      </w:r>
      <w:proofErr w:type="spellStart"/>
      <w:r w:rsidRPr="00972536">
        <w:rPr>
          <w:rFonts w:ascii="Times New Roman" w:hAnsi="Times New Roman" w:cs="Times New Roman"/>
          <w:iCs/>
          <w:sz w:val="24"/>
          <w:szCs w:val="24"/>
          <w:rPrChange w:id="860" w:author="Copyeditor" w:date="2022-08-23T18:57:00Z">
            <w:rPr>
              <w:rFonts w:ascii="Times New Roman" w:hAnsi="Times New Roman" w:cs="Times New Roman"/>
              <w:i/>
              <w:sz w:val="24"/>
              <w:szCs w:val="24"/>
            </w:rPr>
          </w:rPrChange>
        </w:rPr>
        <w:t>théâtre</w:t>
      </w:r>
      <w:proofErr w:type="spellEnd"/>
      <w:ins w:id="861" w:author="Copyeditor" w:date="2022-08-23T18:57:00Z">
        <w:r w:rsidR="00972536">
          <w:rPr>
            <w:rFonts w:ascii="Times New Roman" w:hAnsi="Times New Roman" w:cs="Times New Roman"/>
            <w:iCs/>
            <w:sz w:val="24"/>
            <w:szCs w:val="24"/>
          </w:rPr>
          <w:t>”</w:t>
        </w:r>
      </w:ins>
      <w:r w:rsidRPr="00736117">
        <w:rPr>
          <w:rFonts w:ascii="Times New Roman" w:hAnsi="Times New Roman" w:cs="Times New Roman"/>
          <w:sz w:val="24"/>
          <w:szCs w:val="24"/>
        </w:rPr>
        <w:t xml:space="preserve"> (a real drama)</w:t>
      </w:r>
      <w:del w:id="862" w:author="Copyeditor" w:date="2022-08-23T18:57:00Z">
        <w:r w:rsidRPr="00736117" w:rsidDel="00972536">
          <w:rPr>
            <w:rFonts w:ascii="Times New Roman" w:hAnsi="Times New Roman" w:cs="Times New Roman"/>
            <w:sz w:val="24"/>
            <w:szCs w:val="24"/>
          </w:rPr>
          <w:delText>”</w:delText>
        </w:r>
      </w:del>
      <w:r w:rsidRPr="00736117">
        <w:rPr>
          <w:rFonts w:ascii="Times New Roman" w:hAnsi="Times New Roman" w:cs="Times New Roman"/>
          <w:sz w:val="24"/>
          <w:szCs w:val="24"/>
        </w:rPr>
        <w:t xml:space="preserve">, as Rousseau </w:t>
      </w:r>
      <w:del w:id="863" w:author="Frederic Neyrat" w:date="2020-08-15T13:03:00Z">
        <w:r w:rsidRPr="00736117" w:rsidDel="005553CD">
          <w:rPr>
            <w:rFonts w:ascii="Times New Roman" w:hAnsi="Times New Roman" w:cs="Times New Roman"/>
            <w:sz w:val="24"/>
            <w:szCs w:val="24"/>
          </w:rPr>
          <w:delText xml:space="preserve">will </w:delText>
        </w:r>
      </w:del>
      <w:r w:rsidRPr="00736117">
        <w:rPr>
          <w:rFonts w:ascii="Times New Roman" w:hAnsi="Times New Roman" w:cs="Times New Roman"/>
          <w:sz w:val="24"/>
          <w:szCs w:val="24"/>
        </w:rPr>
        <w:t>say</w:t>
      </w:r>
      <w:r w:rsidR="005553CD" w:rsidRPr="00736117">
        <w:rPr>
          <w:rFonts w:ascii="Times New Roman" w:hAnsi="Times New Roman" w:cs="Times New Roman"/>
          <w:sz w:val="24"/>
          <w:szCs w:val="24"/>
        </w:rPr>
        <w:t>s</w:t>
      </w:r>
      <w:r w:rsidRPr="00736117">
        <w:rPr>
          <w:rFonts w:ascii="Times New Roman" w:hAnsi="Times New Roman" w:cs="Times New Roman"/>
          <w:sz w:val="24"/>
          <w:szCs w:val="24"/>
        </w:rPr>
        <w:t xml:space="preserve"> at the end of his description</w:t>
      </w:r>
      <w:ins w:id="864" w:author="Copyeditor" w:date="2022-08-23T18:59:00Z">
        <w:r w:rsidR="00972536">
          <w:rPr>
            <w:rFonts w:ascii="Times New Roman" w:hAnsi="Times New Roman" w:cs="Times New Roman"/>
            <w:sz w:val="24"/>
            <w:szCs w:val="24"/>
          </w:rPr>
          <w:t>,</w:t>
        </w:r>
      </w:ins>
      <w:ins w:id="865" w:author="Copyeditor" w:date="2022-08-23T19:00:00Z">
        <w:r w:rsidR="00972536">
          <w:rPr>
            <w:rFonts w:ascii="Times New Roman" w:hAnsi="Times New Roman" w:cs="Times New Roman"/>
            <w:sz w:val="24"/>
            <w:szCs w:val="24"/>
          </w:rPr>
          <w:t xml:space="preserve"> occurs</w:t>
        </w:r>
      </w:ins>
      <w:del w:id="866" w:author="Copyeditor" w:date="2022-08-23T18:59:00Z">
        <w:r w:rsidRPr="00736117" w:rsidDel="00972536">
          <w:rPr>
            <w:rFonts w:ascii="Times New Roman" w:hAnsi="Times New Roman" w:cs="Times New Roman"/>
            <w:sz w:val="24"/>
            <w:szCs w:val="24"/>
          </w:rPr>
          <w:delText>:</w:delText>
        </w:r>
      </w:del>
      <w:r w:rsidRPr="00736117">
        <w:rPr>
          <w:rFonts w:ascii="Times New Roman" w:hAnsi="Times New Roman" w:cs="Times New Roman"/>
          <w:sz w:val="24"/>
          <w:szCs w:val="24"/>
        </w:rPr>
        <w:t xml:space="preserve"> when natures appear in their multiplicity</w:t>
      </w:r>
      <w:ins w:id="867" w:author="Copyeditor" w:date="2022-08-23T19:03:00Z">
        <w:r w:rsidR="00470A05">
          <w:rPr>
            <w:rFonts w:ascii="Times New Roman" w:hAnsi="Times New Roman" w:cs="Times New Roman"/>
            <w:sz w:val="24"/>
            <w:szCs w:val="24"/>
          </w:rPr>
          <w:t xml:space="preserve"> </w:t>
        </w:r>
      </w:ins>
      <w:del w:id="868" w:author="Copyeditor" w:date="2022-08-23T19:03:00Z">
        <w:r w:rsidRPr="00736117" w:rsidDel="00470A05">
          <w:rPr>
            <w:rFonts w:ascii="Times New Roman" w:hAnsi="Times New Roman" w:cs="Times New Roman"/>
            <w:sz w:val="24"/>
            <w:szCs w:val="24"/>
          </w:rPr>
          <w:delText>,</w:delText>
        </w:r>
      </w:del>
      <w:del w:id="869" w:author="Copyeditor" w:date="2022-08-23T19:06:00Z">
        <w:r w:rsidRPr="00736117" w:rsidDel="00470A05">
          <w:rPr>
            <w:rFonts w:ascii="Times New Roman" w:hAnsi="Times New Roman" w:cs="Times New Roman"/>
            <w:sz w:val="24"/>
            <w:szCs w:val="24"/>
          </w:rPr>
          <w:delText xml:space="preserve"> the spectacle </w:delText>
        </w:r>
      </w:del>
      <w:r w:rsidRPr="00736117">
        <w:rPr>
          <w:rFonts w:ascii="Times New Roman" w:hAnsi="Times New Roman" w:cs="Times New Roman"/>
          <w:sz w:val="24"/>
          <w:szCs w:val="24"/>
        </w:rPr>
        <w:t>beco</w:t>
      </w:r>
      <w:ins w:id="870" w:author="Copyeditor" w:date="2022-08-23T19:06:00Z">
        <w:r w:rsidR="00470A05">
          <w:rPr>
            <w:rFonts w:ascii="Times New Roman" w:hAnsi="Times New Roman" w:cs="Times New Roman"/>
            <w:sz w:val="24"/>
            <w:szCs w:val="24"/>
          </w:rPr>
          <w:t>m</w:t>
        </w:r>
      </w:ins>
      <w:ins w:id="871" w:author="Copyeditor" w:date="2022-08-23T19:07:00Z">
        <w:r w:rsidR="00470A05">
          <w:rPr>
            <w:rFonts w:ascii="Times New Roman" w:hAnsi="Times New Roman" w:cs="Times New Roman"/>
            <w:sz w:val="24"/>
            <w:szCs w:val="24"/>
          </w:rPr>
          <w:t>ing</w:t>
        </w:r>
      </w:ins>
      <w:del w:id="872" w:author="Copyeditor" w:date="2022-08-23T19:06:00Z">
        <w:r w:rsidRPr="00736117" w:rsidDel="00470A05">
          <w:rPr>
            <w:rFonts w:ascii="Times New Roman" w:hAnsi="Times New Roman" w:cs="Times New Roman"/>
            <w:sz w:val="24"/>
            <w:szCs w:val="24"/>
          </w:rPr>
          <w:delText>mes</w:delText>
        </w:r>
      </w:del>
      <w:r w:rsidRPr="00736117">
        <w:rPr>
          <w:rFonts w:ascii="Times New Roman" w:hAnsi="Times New Roman" w:cs="Times New Roman"/>
          <w:sz w:val="24"/>
          <w:szCs w:val="24"/>
        </w:rPr>
        <w:t xml:space="preserve"> a sort of weird</w:t>
      </w:r>
      <w:ins w:id="873" w:author="Copyeditor" w:date="2022-08-23T19:07:00Z">
        <w:r w:rsidR="00470A05">
          <w:rPr>
            <w:rFonts w:ascii="Times New Roman" w:hAnsi="Times New Roman" w:cs="Times New Roman"/>
            <w:sz w:val="24"/>
            <w:szCs w:val="24"/>
          </w:rPr>
          <w:t>,</w:t>
        </w:r>
      </w:ins>
      <w:r w:rsidRPr="00736117">
        <w:rPr>
          <w:rFonts w:ascii="Times New Roman" w:hAnsi="Times New Roman" w:cs="Times New Roman"/>
          <w:sz w:val="24"/>
          <w:szCs w:val="24"/>
        </w:rPr>
        <w:t xml:space="preserve"> natural</w:t>
      </w:r>
      <w:ins w:id="874" w:author="Copyeditor" w:date="2022-08-23T19:07:00Z">
        <w:r w:rsidR="00470A05">
          <w:rPr>
            <w:rFonts w:ascii="Times New Roman" w:hAnsi="Times New Roman" w:cs="Times New Roman"/>
            <w:sz w:val="24"/>
            <w:szCs w:val="24"/>
          </w:rPr>
          <w:t>,</w:t>
        </w:r>
      </w:ins>
      <w:r w:rsidRPr="00736117">
        <w:rPr>
          <w:rFonts w:ascii="Times New Roman" w:hAnsi="Times New Roman" w:cs="Times New Roman"/>
          <w:sz w:val="24"/>
          <w:szCs w:val="24"/>
        </w:rPr>
        <w:t xml:space="preserve"> </w:t>
      </w:r>
      <w:r w:rsidR="007B017E" w:rsidRPr="00736117">
        <w:rPr>
          <w:rFonts w:ascii="Times New Roman" w:hAnsi="Times New Roman" w:cs="Times New Roman"/>
          <w:sz w:val="24"/>
          <w:szCs w:val="24"/>
        </w:rPr>
        <w:t>man-</w:t>
      </w:r>
      <w:r w:rsidRPr="00736117">
        <w:rPr>
          <w:rFonts w:ascii="Times New Roman" w:hAnsi="Times New Roman" w:cs="Times New Roman"/>
          <w:sz w:val="24"/>
          <w:szCs w:val="24"/>
        </w:rPr>
        <w:t xml:space="preserve">made scene. </w:t>
      </w:r>
    </w:p>
    <w:p w14:paraId="0B01F4F8" w14:textId="529346D5" w:rsidR="003436E3" w:rsidRPr="00736117" w:rsidRDefault="003436E3" w:rsidP="00DC0D7B">
      <w:pPr>
        <w:pStyle w:val="ListParagraph"/>
        <w:widowControl w:val="0"/>
        <w:autoSpaceDE w:val="0"/>
        <w:autoSpaceDN w:val="0"/>
        <w:adjustRightInd w:val="0"/>
        <w:spacing w:after="240" w:line="480" w:lineRule="auto"/>
        <w:ind w:firstLine="720"/>
        <w:rPr>
          <w:rFonts w:ascii="Times New Roman" w:hAnsi="Times New Roman" w:cs="Times New Roman"/>
          <w:sz w:val="24"/>
          <w:szCs w:val="24"/>
        </w:rPr>
      </w:pPr>
      <w:r w:rsidRPr="00736117">
        <w:rPr>
          <w:rFonts w:ascii="Times New Roman" w:hAnsi="Times New Roman" w:cs="Times New Roman"/>
          <w:sz w:val="24"/>
          <w:szCs w:val="24"/>
        </w:rPr>
        <w:t>Polarization</w:t>
      </w:r>
      <w:r w:rsidR="007A7B36" w:rsidRPr="00736117">
        <w:rPr>
          <w:rFonts w:ascii="Times New Roman" w:hAnsi="Times New Roman" w:cs="Times New Roman"/>
          <w:sz w:val="24"/>
          <w:szCs w:val="24"/>
        </w:rPr>
        <w:t>s</w:t>
      </w:r>
      <w:r w:rsidRPr="00736117">
        <w:rPr>
          <w:rFonts w:ascii="Times New Roman" w:hAnsi="Times New Roman" w:cs="Times New Roman"/>
          <w:sz w:val="24"/>
          <w:szCs w:val="24"/>
        </w:rPr>
        <w:t xml:space="preserve">, </w:t>
      </w:r>
      <w:r w:rsidR="007A7B36" w:rsidRPr="00736117">
        <w:rPr>
          <w:rFonts w:ascii="Times New Roman" w:hAnsi="Times New Roman" w:cs="Times New Roman"/>
          <w:sz w:val="24"/>
          <w:szCs w:val="24"/>
        </w:rPr>
        <w:t xml:space="preserve">contradictions, </w:t>
      </w:r>
      <w:r w:rsidRPr="00736117">
        <w:rPr>
          <w:rFonts w:ascii="Times New Roman" w:hAnsi="Times New Roman" w:cs="Times New Roman"/>
          <w:sz w:val="24"/>
          <w:szCs w:val="24"/>
        </w:rPr>
        <w:t>differences, a multiplicity, and a</w:t>
      </w:r>
      <w:r w:rsidR="007A7B36" w:rsidRPr="00736117">
        <w:rPr>
          <w:rFonts w:ascii="Times New Roman" w:hAnsi="Times New Roman" w:cs="Times New Roman"/>
          <w:sz w:val="24"/>
          <w:szCs w:val="24"/>
        </w:rPr>
        <w:t xml:space="preserve">n interrupting </w:t>
      </w:r>
      <w:r w:rsidRPr="00736117">
        <w:rPr>
          <w:rFonts w:ascii="Times New Roman" w:hAnsi="Times New Roman" w:cs="Times New Roman"/>
          <w:sz w:val="24"/>
          <w:szCs w:val="24"/>
        </w:rPr>
        <w:t xml:space="preserve">force: </w:t>
      </w:r>
      <w:r w:rsidR="007A7B36" w:rsidRPr="00736117">
        <w:rPr>
          <w:rFonts w:ascii="Times New Roman" w:hAnsi="Times New Roman" w:cs="Times New Roman"/>
          <w:sz w:val="24"/>
          <w:szCs w:val="24"/>
        </w:rPr>
        <w:t xml:space="preserve">are these aspects of nature too different, </w:t>
      </w:r>
      <w:r w:rsidR="007B017E" w:rsidRPr="00736117">
        <w:rPr>
          <w:rFonts w:ascii="Times New Roman" w:hAnsi="Times New Roman" w:cs="Times New Roman"/>
          <w:sz w:val="24"/>
          <w:szCs w:val="24"/>
        </w:rPr>
        <w:t xml:space="preserve">too </w:t>
      </w:r>
      <w:r w:rsidR="007A7B36" w:rsidRPr="00736117">
        <w:rPr>
          <w:rFonts w:ascii="Times New Roman" w:hAnsi="Times New Roman" w:cs="Times New Roman"/>
          <w:sz w:val="24"/>
          <w:szCs w:val="24"/>
        </w:rPr>
        <w:t xml:space="preserve">irremediably </w:t>
      </w:r>
      <w:r w:rsidR="007A7B36" w:rsidRPr="00736117">
        <w:rPr>
          <w:rFonts w:ascii="Times New Roman" w:hAnsi="Times New Roman" w:cs="Times New Roman"/>
          <w:sz w:val="24"/>
          <w:szCs w:val="24"/>
        </w:rPr>
        <w:lastRenderedPageBreak/>
        <w:t>disparate? Should we then get rid of</w:t>
      </w:r>
      <w:r w:rsidRPr="00736117">
        <w:rPr>
          <w:rFonts w:ascii="Times New Roman" w:hAnsi="Times New Roman" w:cs="Times New Roman"/>
          <w:sz w:val="24"/>
          <w:szCs w:val="24"/>
        </w:rPr>
        <w:t xml:space="preserve"> </w:t>
      </w:r>
      <w:r w:rsidR="007A7B36" w:rsidRPr="00736117">
        <w:rPr>
          <w:rFonts w:ascii="Times New Roman" w:hAnsi="Times New Roman" w:cs="Times New Roman"/>
          <w:sz w:val="24"/>
          <w:szCs w:val="24"/>
        </w:rPr>
        <w:t>the category</w:t>
      </w:r>
      <w:r w:rsidRPr="00736117">
        <w:rPr>
          <w:rFonts w:ascii="Times New Roman" w:hAnsi="Times New Roman" w:cs="Times New Roman"/>
          <w:sz w:val="24"/>
          <w:szCs w:val="24"/>
        </w:rPr>
        <w:t xml:space="preserve"> of nature</w:t>
      </w:r>
      <w:r w:rsidR="007A7B36" w:rsidRPr="00736117">
        <w:rPr>
          <w:rFonts w:ascii="Times New Roman" w:hAnsi="Times New Roman" w:cs="Times New Roman"/>
          <w:sz w:val="24"/>
          <w:szCs w:val="24"/>
        </w:rPr>
        <w:t>?</w:t>
      </w:r>
    </w:p>
    <w:p w14:paraId="4A860AE0" w14:textId="77777777" w:rsidR="00537131" w:rsidRPr="00736117" w:rsidRDefault="00537131" w:rsidP="00DC0D7B">
      <w:pPr>
        <w:pStyle w:val="ListParagraph"/>
        <w:widowControl w:val="0"/>
        <w:autoSpaceDE w:val="0"/>
        <w:autoSpaceDN w:val="0"/>
        <w:adjustRightInd w:val="0"/>
        <w:spacing w:after="240" w:line="480" w:lineRule="auto"/>
        <w:ind w:firstLine="720"/>
        <w:rPr>
          <w:rFonts w:ascii="Times New Roman" w:hAnsi="Times New Roman" w:cs="Times New Roman"/>
          <w:sz w:val="24"/>
          <w:szCs w:val="24"/>
        </w:rPr>
      </w:pPr>
    </w:p>
    <w:p w14:paraId="135C06C6" w14:textId="01E68C56" w:rsidR="00537131" w:rsidRPr="00AA01D8" w:rsidRDefault="00CD132A" w:rsidP="00AA01D8">
      <w:pPr>
        <w:widowControl w:val="0"/>
        <w:autoSpaceDE w:val="0"/>
        <w:autoSpaceDN w:val="0"/>
        <w:adjustRightInd w:val="0"/>
        <w:spacing w:after="240" w:line="480" w:lineRule="auto"/>
        <w:rPr>
          <w:b/>
          <w:rPrChange w:id="875" w:author="Copyeditor" w:date="2022-09-06T11:02:00Z">
            <w:rPr/>
          </w:rPrChange>
        </w:rPr>
        <w:pPrChange w:id="876" w:author="Copyeditor" w:date="2022-09-06T11:02:00Z">
          <w:pPr>
            <w:pStyle w:val="ListParagraph"/>
            <w:widowControl w:val="0"/>
            <w:autoSpaceDE w:val="0"/>
            <w:autoSpaceDN w:val="0"/>
            <w:adjustRightInd w:val="0"/>
            <w:spacing w:after="240" w:line="480" w:lineRule="auto"/>
            <w:ind w:firstLine="720"/>
          </w:pPr>
        </w:pPrChange>
      </w:pPr>
      <w:r w:rsidRPr="00AA01D8">
        <w:rPr>
          <w:b/>
          <w:rPrChange w:id="877" w:author="Copyeditor" w:date="2022-09-06T11:02:00Z">
            <w:rPr/>
          </w:rPrChange>
        </w:rPr>
        <w:t xml:space="preserve">Deep </w:t>
      </w:r>
      <w:ins w:id="878" w:author="Copyeditor" w:date="2022-08-23T19:08:00Z">
        <w:r w:rsidR="00200A66" w:rsidRPr="00AA01D8">
          <w:rPr>
            <w:b/>
            <w:rPrChange w:id="879" w:author="Copyeditor" w:date="2022-09-06T11:02:00Z">
              <w:rPr/>
            </w:rPrChange>
          </w:rPr>
          <w:t>N</w:t>
        </w:r>
      </w:ins>
      <w:del w:id="880" w:author="Copyeditor" w:date="2022-08-23T19:08:00Z">
        <w:r w:rsidRPr="00AA01D8" w:rsidDel="00200A66">
          <w:rPr>
            <w:b/>
            <w:rPrChange w:id="881" w:author="Copyeditor" w:date="2022-09-06T11:02:00Z">
              <w:rPr/>
            </w:rPrChange>
          </w:rPr>
          <w:delText>n</w:delText>
        </w:r>
      </w:del>
      <w:r w:rsidRPr="00AA01D8">
        <w:rPr>
          <w:b/>
          <w:rPrChange w:id="882" w:author="Copyeditor" w:date="2022-09-06T11:02:00Z">
            <w:rPr/>
          </w:rPrChange>
        </w:rPr>
        <w:t>ature</w:t>
      </w:r>
    </w:p>
    <w:p w14:paraId="6EA032B3" w14:textId="6F4008DA" w:rsidR="00D41511" w:rsidRPr="00736117" w:rsidRDefault="007A7B36" w:rsidP="00DC0D7B">
      <w:pPr>
        <w:pStyle w:val="ListParagraph"/>
        <w:widowControl w:val="0"/>
        <w:autoSpaceDE w:val="0"/>
        <w:autoSpaceDN w:val="0"/>
        <w:adjustRightInd w:val="0"/>
        <w:spacing w:after="240" w:line="480" w:lineRule="auto"/>
        <w:ind w:firstLine="720"/>
        <w:rPr>
          <w:rFonts w:ascii="Times New Roman" w:hAnsi="Times New Roman" w:cs="Times New Roman"/>
          <w:sz w:val="24"/>
          <w:szCs w:val="24"/>
        </w:rPr>
      </w:pPr>
      <w:r w:rsidRPr="00736117">
        <w:rPr>
          <w:rFonts w:ascii="Times New Roman" w:hAnsi="Times New Roman" w:cs="Times New Roman"/>
          <w:sz w:val="24"/>
          <w:szCs w:val="24"/>
        </w:rPr>
        <w:t xml:space="preserve">Getting rid of nature? My aim is quite different. I </w:t>
      </w:r>
      <w:r w:rsidR="007B017E" w:rsidRPr="00736117">
        <w:rPr>
          <w:rFonts w:ascii="Times New Roman" w:hAnsi="Times New Roman" w:cs="Times New Roman"/>
          <w:sz w:val="24"/>
          <w:szCs w:val="24"/>
        </w:rPr>
        <w:t xml:space="preserve">suggest </w:t>
      </w:r>
      <w:r w:rsidRPr="00736117">
        <w:rPr>
          <w:rFonts w:ascii="Times New Roman" w:hAnsi="Times New Roman" w:cs="Times New Roman"/>
          <w:sz w:val="24"/>
          <w:szCs w:val="24"/>
        </w:rPr>
        <w:t>the following hypothesis: nature is a milieu of communication subjected to its own power of interruption</w:t>
      </w:r>
      <w:r w:rsidR="007B017E" w:rsidRPr="00736117">
        <w:rPr>
          <w:rFonts w:ascii="Times New Roman" w:hAnsi="Times New Roman" w:cs="Times New Roman"/>
          <w:sz w:val="24"/>
          <w:szCs w:val="24"/>
        </w:rPr>
        <w:t xml:space="preserve"> or</w:t>
      </w:r>
      <w:r w:rsidRPr="00736117">
        <w:rPr>
          <w:rFonts w:ascii="Times New Roman" w:hAnsi="Times New Roman" w:cs="Times New Roman"/>
          <w:sz w:val="24"/>
          <w:szCs w:val="24"/>
        </w:rPr>
        <w:t xml:space="preserve"> darkness</w:t>
      </w:r>
      <w:del w:id="883" w:author="Copyeditor" w:date="2022-08-23T19:08:00Z">
        <w:r w:rsidR="00F97C13" w:rsidRPr="00736117" w:rsidDel="00200A66">
          <w:rPr>
            <w:rFonts w:ascii="Times New Roman" w:hAnsi="Times New Roman" w:cs="Times New Roman"/>
            <w:sz w:val="24"/>
            <w:szCs w:val="24"/>
          </w:rPr>
          <w:delText xml:space="preserve"> - </w:delText>
        </w:r>
      </w:del>
      <w:ins w:id="884" w:author="Copyeditor" w:date="2022-08-23T19:08:00Z">
        <w:r w:rsidR="00200A66">
          <w:rPr>
            <w:rFonts w:ascii="Times New Roman" w:hAnsi="Times New Roman" w:cs="Times New Roman"/>
            <w:sz w:val="24"/>
            <w:szCs w:val="24"/>
          </w:rPr>
          <w:t>—</w:t>
        </w:r>
      </w:ins>
      <w:r w:rsidR="00F97C13" w:rsidRPr="00736117">
        <w:rPr>
          <w:rFonts w:ascii="Times New Roman" w:hAnsi="Times New Roman" w:cs="Times New Roman"/>
          <w:sz w:val="24"/>
          <w:szCs w:val="24"/>
        </w:rPr>
        <w:t>the “impenetrable” and the “immeasurable” (Hugo</w:t>
      </w:r>
      <w:ins w:id="885" w:author="Copyeditor" w:date="2022-08-23T19:10:00Z">
        <w:r w:rsidR="00200A66">
          <w:rPr>
            <w:rFonts w:ascii="Times New Roman" w:hAnsi="Times New Roman" w:cs="Times New Roman"/>
            <w:sz w:val="24"/>
            <w:szCs w:val="24"/>
          </w:rPr>
          <w:t xml:space="preserve">, </w:t>
        </w:r>
        <w:commentRangeStart w:id="886"/>
        <w:r w:rsidR="00200A66" w:rsidRPr="00736117">
          <w:rPr>
            <w:rFonts w:ascii="Times New Roman" w:hAnsi="Times New Roman" w:cs="Times New Roman"/>
            <w:sz w:val="24"/>
            <w:szCs w:val="24"/>
          </w:rPr>
          <w:t>OC 340, 370</w:t>
        </w:r>
        <w:commentRangeEnd w:id="886"/>
        <w:r w:rsidR="00200A66">
          <w:rPr>
            <w:rStyle w:val="CommentReference"/>
            <w:rFonts w:ascii="Times New Roman" w:eastAsia="Times New Roman" w:hAnsi="Times New Roman" w:cs="Times New Roman"/>
            <w:lang w:eastAsia="en-US"/>
          </w:rPr>
          <w:commentReference w:id="886"/>
        </w:r>
      </w:ins>
      <w:r w:rsidR="00F97C13" w:rsidRPr="00736117">
        <w:rPr>
          <w:rFonts w:ascii="Times New Roman" w:hAnsi="Times New Roman" w:cs="Times New Roman"/>
          <w:sz w:val="24"/>
          <w:szCs w:val="24"/>
        </w:rPr>
        <w:t>)</w:t>
      </w:r>
      <w:del w:id="887" w:author="Copyeditor" w:date="2022-08-23T19:10:00Z">
        <w:r w:rsidR="00F97C13" w:rsidRPr="00736117" w:rsidDel="00200A66">
          <w:rPr>
            <w:rFonts w:ascii="Times New Roman" w:hAnsi="Times New Roman" w:cs="Times New Roman"/>
            <w:sz w:val="24"/>
            <w:szCs w:val="24"/>
          </w:rPr>
          <w:delText xml:space="preserve"> </w:delText>
        </w:r>
        <w:r w:rsidR="007B017E" w:rsidRPr="00736117" w:rsidDel="00200A66">
          <w:rPr>
            <w:rFonts w:ascii="Times New Roman" w:hAnsi="Times New Roman" w:cs="Times New Roman"/>
            <w:sz w:val="24"/>
            <w:szCs w:val="24"/>
          </w:rPr>
          <w:delText>–</w:delText>
        </w:r>
        <w:r w:rsidR="00F97C13" w:rsidRPr="00736117" w:rsidDel="00200A66">
          <w:rPr>
            <w:rFonts w:ascii="Times New Roman" w:hAnsi="Times New Roman" w:cs="Times New Roman"/>
            <w:sz w:val="24"/>
            <w:szCs w:val="24"/>
          </w:rPr>
          <w:delText xml:space="preserve"> </w:delText>
        </w:r>
      </w:del>
      <w:ins w:id="888" w:author="Copyeditor" w:date="2022-08-23T19:10:00Z">
        <w:r w:rsidR="00200A66">
          <w:rPr>
            <w:rFonts w:ascii="Times New Roman" w:hAnsi="Times New Roman" w:cs="Times New Roman"/>
            <w:sz w:val="24"/>
            <w:szCs w:val="24"/>
          </w:rPr>
          <w:t>—</w:t>
        </w:r>
      </w:ins>
      <w:r w:rsidR="007B017E" w:rsidRPr="00736117">
        <w:rPr>
          <w:rFonts w:ascii="Times New Roman" w:hAnsi="Times New Roman" w:cs="Times New Roman"/>
          <w:sz w:val="24"/>
          <w:szCs w:val="24"/>
        </w:rPr>
        <w:t xml:space="preserve">since it is </w:t>
      </w:r>
      <w:r w:rsidRPr="00736117">
        <w:rPr>
          <w:rFonts w:ascii="Times New Roman" w:hAnsi="Times New Roman" w:cs="Times New Roman"/>
          <w:sz w:val="24"/>
          <w:szCs w:val="24"/>
        </w:rPr>
        <w:t xml:space="preserve">what relates and separates. </w:t>
      </w:r>
      <w:r w:rsidR="005605F3" w:rsidRPr="00736117">
        <w:rPr>
          <w:rFonts w:ascii="Times New Roman" w:hAnsi="Times New Roman" w:cs="Times New Roman"/>
          <w:sz w:val="24"/>
          <w:szCs w:val="24"/>
        </w:rPr>
        <w:t>T</w:t>
      </w:r>
      <w:r w:rsidRPr="00736117">
        <w:rPr>
          <w:rFonts w:ascii="Times New Roman" w:hAnsi="Times New Roman" w:cs="Times New Roman"/>
          <w:sz w:val="24"/>
          <w:szCs w:val="24"/>
        </w:rPr>
        <w:t xml:space="preserve">o </w:t>
      </w:r>
      <w:r w:rsidR="0007218F" w:rsidRPr="00736117">
        <w:rPr>
          <w:rFonts w:ascii="Times New Roman" w:hAnsi="Times New Roman" w:cs="Times New Roman"/>
          <w:sz w:val="24"/>
          <w:szCs w:val="24"/>
        </w:rPr>
        <w:t>produce</w:t>
      </w:r>
      <w:r w:rsidRPr="00736117">
        <w:rPr>
          <w:rFonts w:ascii="Times New Roman" w:hAnsi="Times New Roman" w:cs="Times New Roman"/>
          <w:sz w:val="24"/>
          <w:szCs w:val="24"/>
        </w:rPr>
        <w:t xml:space="preserve"> </w:t>
      </w:r>
      <w:r w:rsidR="0007218F" w:rsidRPr="00736117">
        <w:rPr>
          <w:rFonts w:ascii="Times New Roman" w:hAnsi="Times New Roman" w:cs="Times New Roman"/>
          <w:sz w:val="24"/>
          <w:szCs w:val="24"/>
        </w:rPr>
        <w:t>the</w:t>
      </w:r>
      <w:r w:rsidRPr="00736117">
        <w:rPr>
          <w:rFonts w:ascii="Times New Roman" w:hAnsi="Times New Roman" w:cs="Times New Roman"/>
          <w:sz w:val="24"/>
          <w:szCs w:val="24"/>
        </w:rPr>
        <w:t xml:space="preserve"> ontological image</w:t>
      </w:r>
      <w:r w:rsidR="0007218F" w:rsidRPr="00736117">
        <w:rPr>
          <w:rFonts w:ascii="Times New Roman" w:hAnsi="Times New Roman" w:cs="Times New Roman"/>
          <w:sz w:val="24"/>
          <w:szCs w:val="24"/>
        </w:rPr>
        <w:t xml:space="preserve"> of nature as a disruptive milieu</w:t>
      </w:r>
      <w:r w:rsidRPr="00736117">
        <w:rPr>
          <w:rFonts w:ascii="Times New Roman" w:hAnsi="Times New Roman" w:cs="Times New Roman"/>
          <w:sz w:val="24"/>
          <w:szCs w:val="24"/>
        </w:rPr>
        <w:t>, l</w:t>
      </w:r>
      <w:r w:rsidR="00537131" w:rsidRPr="00736117">
        <w:rPr>
          <w:rFonts w:ascii="Times New Roman" w:hAnsi="Times New Roman" w:cs="Times New Roman"/>
          <w:sz w:val="24"/>
          <w:szCs w:val="24"/>
        </w:rPr>
        <w:t>et’s try to superimpose Hugo</w:t>
      </w:r>
      <w:r w:rsidR="0007218F" w:rsidRPr="00736117">
        <w:rPr>
          <w:rFonts w:ascii="Times New Roman" w:hAnsi="Times New Roman" w:cs="Times New Roman"/>
          <w:sz w:val="24"/>
          <w:szCs w:val="24"/>
        </w:rPr>
        <w:t>’s</w:t>
      </w:r>
      <w:ins w:id="889" w:author="Copyeditor" w:date="2022-08-23T19:13:00Z">
        <w:r w:rsidR="00200A66">
          <w:rPr>
            <w:rFonts w:ascii="Times New Roman" w:hAnsi="Times New Roman" w:cs="Times New Roman"/>
            <w:sz w:val="24"/>
            <w:szCs w:val="24"/>
          </w:rPr>
          <w:t xml:space="preserve"> pe</w:t>
        </w:r>
      </w:ins>
      <w:ins w:id="890" w:author="Copyeditor" w:date="2022-08-23T19:14:00Z">
        <w:r w:rsidR="00200A66">
          <w:rPr>
            <w:rFonts w:ascii="Times New Roman" w:hAnsi="Times New Roman" w:cs="Times New Roman"/>
            <w:sz w:val="24"/>
            <w:szCs w:val="24"/>
          </w:rPr>
          <w:t>rspective</w:t>
        </w:r>
      </w:ins>
      <w:r w:rsidR="00537131" w:rsidRPr="00736117">
        <w:rPr>
          <w:rFonts w:ascii="Times New Roman" w:hAnsi="Times New Roman" w:cs="Times New Roman"/>
          <w:sz w:val="24"/>
          <w:szCs w:val="24"/>
        </w:rPr>
        <w:t xml:space="preserve"> on Rousseau</w:t>
      </w:r>
      <w:r w:rsidR="0007218F" w:rsidRPr="00736117">
        <w:rPr>
          <w:rFonts w:ascii="Times New Roman" w:hAnsi="Times New Roman" w:cs="Times New Roman"/>
          <w:sz w:val="24"/>
          <w:szCs w:val="24"/>
        </w:rPr>
        <w:t>’s</w:t>
      </w:r>
      <w:del w:id="891" w:author="Copyeditor" w:date="2022-08-23T19:14:00Z">
        <w:r w:rsidR="0007218F" w:rsidRPr="00736117" w:rsidDel="00200A66">
          <w:rPr>
            <w:rFonts w:ascii="Times New Roman" w:hAnsi="Times New Roman" w:cs="Times New Roman"/>
            <w:sz w:val="24"/>
            <w:szCs w:val="24"/>
          </w:rPr>
          <w:delText xml:space="preserve"> perspective</w:delText>
        </w:r>
        <w:r w:rsidR="00537131" w:rsidRPr="00736117" w:rsidDel="008838B3">
          <w:rPr>
            <w:rFonts w:ascii="Times New Roman" w:hAnsi="Times New Roman" w:cs="Times New Roman"/>
            <w:sz w:val="24"/>
            <w:szCs w:val="24"/>
          </w:rPr>
          <w:delText>,</w:delText>
        </w:r>
      </w:del>
      <w:ins w:id="892" w:author="Copyeditor" w:date="2022-08-23T19:14:00Z">
        <w:r w:rsidR="008838B3">
          <w:rPr>
            <w:rFonts w:ascii="Times New Roman" w:hAnsi="Times New Roman" w:cs="Times New Roman"/>
            <w:sz w:val="24"/>
            <w:szCs w:val="24"/>
          </w:rPr>
          <w:t>;</w:t>
        </w:r>
      </w:ins>
      <w:r w:rsidR="00537131" w:rsidRPr="00736117">
        <w:rPr>
          <w:rFonts w:ascii="Times New Roman" w:hAnsi="Times New Roman" w:cs="Times New Roman"/>
          <w:sz w:val="24"/>
          <w:szCs w:val="24"/>
        </w:rPr>
        <w:t xml:space="preserve"> let’s </w:t>
      </w:r>
      <w:r w:rsidR="00D41511" w:rsidRPr="00736117">
        <w:rPr>
          <w:rFonts w:ascii="Times New Roman" w:hAnsi="Times New Roman" w:cs="Times New Roman"/>
          <w:sz w:val="24"/>
          <w:szCs w:val="24"/>
        </w:rPr>
        <w:t xml:space="preserve">draw </w:t>
      </w:r>
      <w:r w:rsidR="0007218F" w:rsidRPr="00736117">
        <w:rPr>
          <w:rFonts w:ascii="Times New Roman" w:hAnsi="Times New Roman" w:cs="Times New Roman"/>
          <w:sz w:val="24"/>
          <w:szCs w:val="24"/>
        </w:rPr>
        <w:t>a</w:t>
      </w:r>
      <w:r w:rsidR="00D41511" w:rsidRPr="00736117">
        <w:rPr>
          <w:rFonts w:ascii="Times New Roman" w:hAnsi="Times New Roman" w:cs="Times New Roman"/>
          <w:sz w:val="24"/>
          <w:szCs w:val="24"/>
        </w:rPr>
        <w:t xml:space="preserve"> </w:t>
      </w:r>
      <w:r w:rsidR="00F97C13" w:rsidRPr="008838B3">
        <w:rPr>
          <w:rFonts w:ascii="Times New Roman" w:hAnsi="Times New Roman" w:cs="Times New Roman"/>
          <w:iCs/>
          <w:sz w:val="24"/>
          <w:szCs w:val="24"/>
          <w:rPrChange w:id="893" w:author="Copyeditor" w:date="2022-08-23T19:14:00Z">
            <w:rPr>
              <w:rFonts w:ascii="Times New Roman" w:hAnsi="Times New Roman" w:cs="Times New Roman"/>
              <w:i/>
              <w:sz w:val="24"/>
              <w:szCs w:val="24"/>
            </w:rPr>
          </w:rPrChange>
        </w:rPr>
        <w:t>d</w:t>
      </w:r>
      <w:r w:rsidR="00D41511" w:rsidRPr="008838B3">
        <w:rPr>
          <w:rFonts w:ascii="Times New Roman" w:hAnsi="Times New Roman" w:cs="Times New Roman"/>
          <w:iCs/>
          <w:sz w:val="24"/>
          <w:szCs w:val="24"/>
          <w:rPrChange w:id="894" w:author="Copyeditor" w:date="2022-08-23T19:14:00Z">
            <w:rPr>
              <w:rFonts w:ascii="Times New Roman" w:hAnsi="Times New Roman" w:cs="Times New Roman"/>
              <w:i/>
              <w:sz w:val="24"/>
              <w:szCs w:val="24"/>
            </w:rPr>
          </w:rPrChange>
        </w:rPr>
        <w:t xml:space="preserve">iagram of </w:t>
      </w:r>
      <w:r w:rsidR="00F97C13" w:rsidRPr="008838B3">
        <w:rPr>
          <w:rFonts w:ascii="Times New Roman" w:hAnsi="Times New Roman" w:cs="Times New Roman"/>
          <w:iCs/>
          <w:sz w:val="24"/>
          <w:szCs w:val="24"/>
          <w:rPrChange w:id="895" w:author="Copyeditor" w:date="2022-08-23T19:14:00Z">
            <w:rPr>
              <w:rFonts w:ascii="Times New Roman" w:hAnsi="Times New Roman" w:cs="Times New Roman"/>
              <w:i/>
              <w:sz w:val="24"/>
              <w:szCs w:val="24"/>
            </w:rPr>
          </w:rPrChange>
        </w:rPr>
        <w:t>n</w:t>
      </w:r>
      <w:r w:rsidR="00D41511" w:rsidRPr="008838B3">
        <w:rPr>
          <w:rFonts w:ascii="Times New Roman" w:hAnsi="Times New Roman" w:cs="Times New Roman"/>
          <w:iCs/>
          <w:sz w:val="24"/>
          <w:szCs w:val="24"/>
          <w:rPrChange w:id="896" w:author="Copyeditor" w:date="2022-08-23T19:14:00Z">
            <w:rPr>
              <w:rFonts w:ascii="Times New Roman" w:hAnsi="Times New Roman" w:cs="Times New Roman"/>
              <w:i/>
              <w:sz w:val="24"/>
              <w:szCs w:val="24"/>
            </w:rPr>
          </w:rPrChange>
        </w:rPr>
        <w:t>atures</w:t>
      </w:r>
      <w:r w:rsidR="00EE20EF" w:rsidRPr="00736117">
        <w:rPr>
          <w:rFonts w:ascii="Times New Roman" w:hAnsi="Times New Roman" w:cs="Times New Roman"/>
          <w:sz w:val="24"/>
          <w:szCs w:val="24"/>
        </w:rPr>
        <w:t xml:space="preserve">, composed </w:t>
      </w:r>
      <w:r w:rsidR="007B017E" w:rsidRPr="00736117">
        <w:rPr>
          <w:rFonts w:ascii="Times New Roman" w:hAnsi="Times New Roman" w:cs="Times New Roman"/>
          <w:sz w:val="24"/>
          <w:szCs w:val="24"/>
        </w:rPr>
        <w:t xml:space="preserve">of </w:t>
      </w:r>
      <w:r w:rsidR="0007218F" w:rsidRPr="00736117">
        <w:rPr>
          <w:rFonts w:ascii="Times New Roman" w:hAnsi="Times New Roman" w:cs="Times New Roman"/>
          <w:sz w:val="24"/>
          <w:szCs w:val="24"/>
        </w:rPr>
        <w:t>1</w:t>
      </w:r>
      <w:del w:id="897" w:author="Copyeditor" w:date="2022-08-23T19:14:00Z">
        <w:r w:rsidR="007B017E" w:rsidRPr="00736117" w:rsidDel="008838B3">
          <w:rPr>
            <w:rFonts w:ascii="Times New Roman" w:hAnsi="Times New Roman" w:cs="Times New Roman"/>
            <w:sz w:val="24"/>
            <w:szCs w:val="24"/>
          </w:rPr>
          <w:delText xml:space="preserve">. </w:delText>
        </w:r>
      </w:del>
      <w:ins w:id="898" w:author="Copyeditor" w:date="2022-08-23T19:14:00Z">
        <w:r w:rsidR="008838B3">
          <w:rPr>
            <w:rFonts w:ascii="Times New Roman" w:hAnsi="Times New Roman" w:cs="Times New Roman"/>
            <w:sz w:val="24"/>
            <w:szCs w:val="24"/>
          </w:rPr>
          <w:t>)</w:t>
        </w:r>
        <w:r w:rsidR="008838B3" w:rsidRPr="00736117">
          <w:rPr>
            <w:rFonts w:ascii="Times New Roman" w:hAnsi="Times New Roman" w:cs="Times New Roman"/>
            <w:sz w:val="24"/>
            <w:szCs w:val="24"/>
          </w:rPr>
          <w:t xml:space="preserve"> </w:t>
        </w:r>
      </w:ins>
      <w:proofErr w:type="spellStart"/>
      <w:r w:rsidR="00EE20EF" w:rsidRPr="00736117">
        <w:rPr>
          <w:rFonts w:ascii="Times New Roman" w:hAnsi="Times New Roman" w:cs="Times New Roman"/>
          <w:sz w:val="24"/>
          <w:szCs w:val="24"/>
        </w:rPr>
        <w:t>naturecultures</w:t>
      </w:r>
      <w:proofErr w:type="spellEnd"/>
      <w:r w:rsidR="00EE20EF" w:rsidRPr="00736117">
        <w:rPr>
          <w:rFonts w:ascii="Times New Roman" w:hAnsi="Times New Roman" w:cs="Times New Roman"/>
          <w:sz w:val="24"/>
          <w:szCs w:val="24"/>
        </w:rPr>
        <w:t xml:space="preserve">, </w:t>
      </w:r>
      <w:r w:rsidR="0007218F" w:rsidRPr="00736117">
        <w:rPr>
          <w:rFonts w:ascii="Times New Roman" w:hAnsi="Times New Roman" w:cs="Times New Roman"/>
          <w:sz w:val="24"/>
          <w:szCs w:val="24"/>
        </w:rPr>
        <w:t>2</w:t>
      </w:r>
      <w:del w:id="899" w:author="Copyeditor" w:date="2022-08-23T19:14:00Z">
        <w:r w:rsidR="007B017E" w:rsidRPr="00736117" w:rsidDel="008838B3">
          <w:rPr>
            <w:rFonts w:ascii="Times New Roman" w:hAnsi="Times New Roman" w:cs="Times New Roman"/>
            <w:sz w:val="24"/>
            <w:szCs w:val="24"/>
          </w:rPr>
          <w:delText xml:space="preserve">. </w:delText>
        </w:r>
      </w:del>
      <w:ins w:id="900" w:author="Copyeditor" w:date="2022-08-23T19:14:00Z">
        <w:r w:rsidR="008838B3">
          <w:rPr>
            <w:rFonts w:ascii="Times New Roman" w:hAnsi="Times New Roman" w:cs="Times New Roman"/>
            <w:sz w:val="24"/>
            <w:szCs w:val="24"/>
          </w:rPr>
          <w:t>)</w:t>
        </w:r>
        <w:r w:rsidR="008838B3" w:rsidRPr="00736117">
          <w:rPr>
            <w:rFonts w:ascii="Times New Roman" w:hAnsi="Times New Roman" w:cs="Times New Roman"/>
            <w:sz w:val="24"/>
            <w:szCs w:val="24"/>
          </w:rPr>
          <w:t xml:space="preserve"> </w:t>
        </w:r>
      </w:ins>
      <w:r w:rsidR="00F97C13" w:rsidRPr="00736117">
        <w:rPr>
          <w:rFonts w:ascii="Times New Roman" w:hAnsi="Times New Roman" w:cs="Times New Roman"/>
          <w:sz w:val="24"/>
          <w:szCs w:val="24"/>
        </w:rPr>
        <w:t>the wild</w:t>
      </w:r>
      <w:r w:rsidR="00EE20EF" w:rsidRPr="00736117">
        <w:rPr>
          <w:rFonts w:ascii="Times New Roman" w:hAnsi="Times New Roman" w:cs="Times New Roman"/>
          <w:sz w:val="24"/>
          <w:szCs w:val="24"/>
        </w:rPr>
        <w:t xml:space="preserve">, and </w:t>
      </w:r>
      <w:r w:rsidR="0007218F" w:rsidRPr="00736117">
        <w:rPr>
          <w:rFonts w:ascii="Times New Roman" w:hAnsi="Times New Roman" w:cs="Times New Roman"/>
          <w:sz w:val="24"/>
          <w:szCs w:val="24"/>
        </w:rPr>
        <w:t>3</w:t>
      </w:r>
      <w:del w:id="901" w:author="Copyeditor" w:date="2022-08-23T19:14:00Z">
        <w:r w:rsidR="007B017E" w:rsidRPr="00736117" w:rsidDel="008838B3">
          <w:rPr>
            <w:rFonts w:ascii="Times New Roman" w:hAnsi="Times New Roman" w:cs="Times New Roman"/>
            <w:sz w:val="24"/>
            <w:szCs w:val="24"/>
          </w:rPr>
          <w:delText xml:space="preserve">. </w:delText>
        </w:r>
      </w:del>
      <w:ins w:id="902" w:author="Copyeditor" w:date="2022-08-23T19:14:00Z">
        <w:r w:rsidR="008838B3">
          <w:rPr>
            <w:rFonts w:ascii="Times New Roman" w:hAnsi="Times New Roman" w:cs="Times New Roman"/>
            <w:sz w:val="24"/>
            <w:szCs w:val="24"/>
          </w:rPr>
          <w:t>)</w:t>
        </w:r>
        <w:r w:rsidR="008838B3" w:rsidRPr="00736117">
          <w:rPr>
            <w:rFonts w:ascii="Times New Roman" w:hAnsi="Times New Roman" w:cs="Times New Roman"/>
            <w:sz w:val="24"/>
            <w:szCs w:val="24"/>
          </w:rPr>
          <w:t xml:space="preserve"> </w:t>
        </w:r>
      </w:ins>
      <w:r w:rsidR="00EE20EF" w:rsidRPr="00736117">
        <w:rPr>
          <w:rFonts w:ascii="Times New Roman" w:hAnsi="Times New Roman" w:cs="Times New Roman"/>
          <w:sz w:val="24"/>
          <w:szCs w:val="24"/>
        </w:rPr>
        <w:t>technolog</w:t>
      </w:r>
      <w:r w:rsidR="00A63C70" w:rsidRPr="00736117">
        <w:rPr>
          <w:rFonts w:ascii="Times New Roman" w:hAnsi="Times New Roman" w:cs="Times New Roman"/>
          <w:sz w:val="24"/>
          <w:szCs w:val="24"/>
        </w:rPr>
        <w:t>ical beings</w:t>
      </w:r>
      <w:ins w:id="903" w:author="Copyeditor" w:date="2022-08-23T19:14:00Z">
        <w:r w:rsidR="008838B3">
          <w:rPr>
            <w:rFonts w:ascii="Times New Roman" w:hAnsi="Times New Roman" w:cs="Times New Roman"/>
            <w:sz w:val="24"/>
            <w:szCs w:val="24"/>
          </w:rPr>
          <w:t>.</w:t>
        </w:r>
      </w:ins>
      <w:del w:id="904" w:author="Copyeditor" w:date="2022-08-23T19:14:00Z">
        <w:r w:rsidR="00EE20EF" w:rsidRPr="00736117" w:rsidDel="008838B3">
          <w:rPr>
            <w:rFonts w:ascii="Times New Roman" w:hAnsi="Times New Roman" w:cs="Times New Roman"/>
            <w:sz w:val="24"/>
            <w:szCs w:val="24"/>
          </w:rPr>
          <w:delText>:</w:delText>
        </w:r>
      </w:del>
    </w:p>
    <w:p w14:paraId="3AB77845" w14:textId="5B631777" w:rsidR="00671618" w:rsidRPr="00736117" w:rsidRDefault="0007218F" w:rsidP="00DC0D7B">
      <w:pPr>
        <w:pStyle w:val="ListParagraph"/>
        <w:widowControl w:val="0"/>
        <w:autoSpaceDE w:val="0"/>
        <w:autoSpaceDN w:val="0"/>
        <w:adjustRightInd w:val="0"/>
        <w:spacing w:after="240" w:line="480" w:lineRule="auto"/>
        <w:ind w:firstLine="720"/>
        <w:rPr>
          <w:rFonts w:ascii="Times New Roman" w:hAnsi="Times New Roman" w:cs="Times New Roman"/>
          <w:sz w:val="24"/>
          <w:szCs w:val="24"/>
        </w:rPr>
      </w:pPr>
      <w:del w:id="905" w:author="Copyeditor" w:date="2022-08-23T19:15:00Z">
        <w:r w:rsidRPr="00736117" w:rsidDel="008838B3">
          <w:rPr>
            <w:rFonts w:ascii="Times New Roman" w:hAnsi="Times New Roman" w:cs="Times New Roman"/>
            <w:sz w:val="24"/>
            <w:szCs w:val="24"/>
          </w:rPr>
          <w:delText>1</w:delText>
        </w:r>
      </w:del>
      <w:ins w:id="906" w:author="Frederic Neyrat" w:date="2020-08-15T14:14:00Z">
        <w:del w:id="907" w:author="Copyeditor" w:date="2022-08-23T19:15:00Z">
          <w:r w:rsidR="001E4C0A" w:rsidRPr="00736117" w:rsidDel="008838B3">
            <w:rPr>
              <w:rFonts w:ascii="Times New Roman" w:hAnsi="Times New Roman" w:cs="Times New Roman"/>
              <w:sz w:val="24"/>
              <w:szCs w:val="24"/>
            </w:rPr>
            <w:delText>)</w:delText>
          </w:r>
        </w:del>
      </w:ins>
      <w:del w:id="908" w:author="Copyeditor" w:date="2022-08-23T19:15:00Z">
        <w:r w:rsidR="007B017E" w:rsidRPr="00736117" w:rsidDel="008838B3">
          <w:rPr>
            <w:rFonts w:ascii="Times New Roman" w:hAnsi="Times New Roman" w:cs="Times New Roman"/>
            <w:sz w:val="24"/>
            <w:szCs w:val="24"/>
          </w:rPr>
          <w:delText xml:space="preserve">. </w:delText>
        </w:r>
      </w:del>
      <w:r w:rsidR="00D41511" w:rsidRPr="00736117">
        <w:rPr>
          <w:rFonts w:ascii="Times New Roman" w:hAnsi="Times New Roman" w:cs="Times New Roman"/>
          <w:sz w:val="24"/>
          <w:szCs w:val="24"/>
        </w:rPr>
        <w:t>I</w:t>
      </w:r>
      <w:r w:rsidR="00537131" w:rsidRPr="00736117">
        <w:rPr>
          <w:rFonts w:ascii="Times New Roman" w:hAnsi="Times New Roman" w:cs="Times New Roman"/>
          <w:sz w:val="24"/>
          <w:szCs w:val="24"/>
        </w:rPr>
        <w:t xml:space="preserve">n the middle of </w:t>
      </w:r>
      <w:r w:rsidR="007B017E" w:rsidRPr="00736117">
        <w:rPr>
          <w:rFonts w:ascii="Times New Roman" w:hAnsi="Times New Roman" w:cs="Times New Roman"/>
          <w:sz w:val="24"/>
          <w:szCs w:val="24"/>
        </w:rPr>
        <w:t>this image</w:t>
      </w:r>
      <w:r w:rsidR="00537131" w:rsidRPr="00736117">
        <w:rPr>
          <w:rFonts w:ascii="Times New Roman" w:hAnsi="Times New Roman" w:cs="Times New Roman"/>
          <w:sz w:val="24"/>
          <w:szCs w:val="24"/>
        </w:rPr>
        <w:t xml:space="preserve"> stands an intertwining of nature</w:t>
      </w:r>
      <w:r w:rsidR="00671618" w:rsidRPr="00736117">
        <w:rPr>
          <w:rFonts w:ascii="Times New Roman" w:hAnsi="Times New Roman" w:cs="Times New Roman"/>
          <w:sz w:val="24"/>
          <w:szCs w:val="24"/>
        </w:rPr>
        <w:t xml:space="preserve">, culture, and technology, </w:t>
      </w:r>
      <w:r w:rsidRPr="00736117">
        <w:rPr>
          <w:rFonts w:ascii="Times New Roman" w:hAnsi="Times New Roman" w:cs="Times New Roman"/>
          <w:sz w:val="24"/>
          <w:szCs w:val="24"/>
        </w:rPr>
        <w:t xml:space="preserve">exactly </w:t>
      </w:r>
      <w:r w:rsidR="00671618" w:rsidRPr="00736117">
        <w:rPr>
          <w:rFonts w:ascii="Times New Roman" w:hAnsi="Times New Roman" w:cs="Times New Roman"/>
          <w:sz w:val="24"/>
          <w:szCs w:val="24"/>
        </w:rPr>
        <w:t>what Donna Haraway calls “</w:t>
      </w:r>
      <w:proofErr w:type="spellStart"/>
      <w:r w:rsidR="00671618" w:rsidRPr="00736117">
        <w:rPr>
          <w:rFonts w:ascii="Times New Roman" w:hAnsi="Times New Roman" w:cs="Times New Roman"/>
          <w:sz w:val="24"/>
          <w:szCs w:val="24"/>
        </w:rPr>
        <w:t>naturecultures</w:t>
      </w:r>
      <w:proofErr w:type="spellEnd"/>
      <w:r w:rsidR="00671618" w:rsidRPr="00736117">
        <w:rPr>
          <w:rFonts w:ascii="Times New Roman" w:hAnsi="Times New Roman" w:cs="Times New Roman"/>
          <w:sz w:val="24"/>
          <w:szCs w:val="24"/>
        </w:rPr>
        <w:t>” (</w:t>
      </w:r>
      <w:commentRangeStart w:id="909"/>
      <w:r w:rsidR="00671618" w:rsidRPr="00736117">
        <w:rPr>
          <w:rFonts w:ascii="Times New Roman" w:hAnsi="Times New Roman" w:cs="Times New Roman"/>
          <w:sz w:val="24"/>
          <w:szCs w:val="24"/>
        </w:rPr>
        <w:t>12</w:t>
      </w:r>
      <w:commentRangeEnd w:id="909"/>
      <w:r w:rsidR="008838B3">
        <w:rPr>
          <w:rStyle w:val="CommentReference"/>
          <w:rFonts w:ascii="Times New Roman" w:eastAsia="Times New Roman" w:hAnsi="Times New Roman" w:cs="Times New Roman"/>
          <w:lang w:eastAsia="en-US"/>
        </w:rPr>
        <w:commentReference w:id="909"/>
      </w:r>
      <w:r w:rsidRPr="00736117">
        <w:rPr>
          <w:rFonts w:ascii="Times New Roman" w:hAnsi="Times New Roman" w:cs="Times New Roman"/>
          <w:sz w:val="24"/>
          <w:szCs w:val="24"/>
        </w:rPr>
        <w:t>)</w:t>
      </w:r>
      <w:r w:rsidR="00671618" w:rsidRPr="00736117">
        <w:rPr>
          <w:rFonts w:ascii="Times New Roman" w:hAnsi="Times New Roman" w:cs="Times New Roman"/>
          <w:sz w:val="24"/>
          <w:szCs w:val="24"/>
        </w:rPr>
        <w:t>.</w:t>
      </w:r>
      <w:r w:rsidR="00532A98" w:rsidRPr="00736117">
        <w:rPr>
          <w:rFonts w:ascii="Times New Roman" w:hAnsi="Times New Roman" w:cs="Times New Roman"/>
          <w:sz w:val="24"/>
          <w:szCs w:val="24"/>
        </w:rPr>
        <w:t xml:space="preserve"> </w:t>
      </w:r>
      <w:r w:rsidR="00A63C70" w:rsidRPr="00736117">
        <w:rPr>
          <w:rFonts w:ascii="Times New Roman" w:hAnsi="Times New Roman" w:cs="Times New Roman"/>
          <w:sz w:val="24"/>
          <w:szCs w:val="24"/>
        </w:rPr>
        <w:t xml:space="preserve">Subjected to what </w:t>
      </w:r>
      <w:r w:rsidR="00532A98" w:rsidRPr="00736117">
        <w:rPr>
          <w:rFonts w:ascii="Times New Roman" w:hAnsi="Times New Roman" w:cs="Times New Roman"/>
          <w:sz w:val="24"/>
          <w:szCs w:val="24"/>
        </w:rPr>
        <w:t>Ulrich Beck</w:t>
      </w:r>
      <w:r w:rsidR="00A63C70" w:rsidRPr="00736117">
        <w:rPr>
          <w:rFonts w:ascii="Times New Roman" w:hAnsi="Times New Roman" w:cs="Times New Roman"/>
          <w:sz w:val="24"/>
          <w:szCs w:val="24"/>
        </w:rPr>
        <w:t xml:space="preserve"> called </w:t>
      </w:r>
      <w:r w:rsidR="00532A98" w:rsidRPr="00736117">
        <w:rPr>
          <w:rFonts w:ascii="Times New Roman" w:hAnsi="Times New Roman" w:cs="Times New Roman"/>
          <w:sz w:val="24"/>
          <w:szCs w:val="24"/>
        </w:rPr>
        <w:t>its total “</w:t>
      </w:r>
      <w:proofErr w:type="spellStart"/>
      <w:r w:rsidR="00532A98" w:rsidRPr="00736117">
        <w:rPr>
          <w:rFonts w:ascii="Times New Roman" w:hAnsi="Times New Roman" w:cs="Times New Roman"/>
          <w:sz w:val="24"/>
          <w:szCs w:val="24"/>
        </w:rPr>
        <w:t>societalization</w:t>
      </w:r>
      <w:proofErr w:type="spellEnd"/>
      <w:r w:rsidR="00532A98" w:rsidRPr="00736117">
        <w:rPr>
          <w:rFonts w:ascii="Times New Roman" w:hAnsi="Times New Roman" w:cs="Times New Roman"/>
          <w:sz w:val="24"/>
          <w:szCs w:val="24"/>
        </w:rPr>
        <w:t>,”</w:t>
      </w:r>
      <w:r w:rsidR="007B017E" w:rsidRPr="00736117">
        <w:rPr>
          <w:rFonts w:ascii="Times New Roman" w:hAnsi="Times New Roman" w:cs="Times New Roman"/>
          <w:sz w:val="24"/>
          <w:szCs w:val="24"/>
        </w:rPr>
        <w:t xml:space="preserve"> the</w:t>
      </w:r>
      <w:r w:rsidR="00532A98" w:rsidRPr="00736117">
        <w:rPr>
          <w:rFonts w:ascii="Times New Roman" w:hAnsi="Times New Roman" w:cs="Times New Roman"/>
          <w:sz w:val="24"/>
          <w:szCs w:val="24"/>
        </w:rPr>
        <w:t xml:space="preserve"> nature</w:t>
      </w:r>
      <w:r w:rsidR="00F97C13" w:rsidRPr="00736117">
        <w:rPr>
          <w:rFonts w:ascii="Times New Roman" w:hAnsi="Times New Roman" w:cs="Times New Roman"/>
          <w:sz w:val="24"/>
          <w:szCs w:val="24"/>
        </w:rPr>
        <w:t xml:space="preserve"> at stake here is </w:t>
      </w:r>
      <w:r w:rsidR="007B017E" w:rsidRPr="00736117">
        <w:rPr>
          <w:rFonts w:ascii="Times New Roman" w:hAnsi="Times New Roman" w:cs="Times New Roman"/>
          <w:sz w:val="24"/>
          <w:szCs w:val="24"/>
        </w:rPr>
        <w:t xml:space="preserve">a </w:t>
      </w:r>
      <w:r w:rsidR="00F97C13" w:rsidRPr="00736117">
        <w:rPr>
          <w:rFonts w:ascii="Times New Roman" w:hAnsi="Times New Roman" w:cs="Times New Roman"/>
          <w:sz w:val="24"/>
          <w:szCs w:val="24"/>
        </w:rPr>
        <w:t>nature that</w:t>
      </w:r>
      <w:r w:rsidR="00532A98" w:rsidRPr="00736117">
        <w:rPr>
          <w:rFonts w:ascii="Times New Roman" w:hAnsi="Times New Roman" w:cs="Times New Roman"/>
          <w:sz w:val="24"/>
          <w:szCs w:val="24"/>
        </w:rPr>
        <w:t xml:space="preserve"> “can no longer be understood </w:t>
      </w:r>
      <w:r w:rsidR="00532A98" w:rsidRPr="00736117">
        <w:rPr>
          <w:rFonts w:ascii="Times New Roman" w:hAnsi="Times New Roman" w:cs="Times New Roman"/>
          <w:i/>
          <w:sz w:val="24"/>
          <w:szCs w:val="24"/>
        </w:rPr>
        <w:t>outside</w:t>
      </w:r>
      <w:r w:rsidR="00532A98" w:rsidRPr="00736117">
        <w:rPr>
          <w:rFonts w:ascii="Times New Roman" w:hAnsi="Times New Roman" w:cs="Times New Roman"/>
          <w:sz w:val="24"/>
          <w:szCs w:val="24"/>
        </w:rPr>
        <w:t xml:space="preserve"> of society, or society </w:t>
      </w:r>
      <w:r w:rsidR="00532A98" w:rsidRPr="00736117">
        <w:rPr>
          <w:rFonts w:ascii="Times New Roman" w:hAnsi="Times New Roman" w:cs="Times New Roman"/>
          <w:i/>
          <w:sz w:val="24"/>
          <w:szCs w:val="24"/>
        </w:rPr>
        <w:t>outside</w:t>
      </w:r>
      <w:r w:rsidR="00532A98" w:rsidRPr="00736117">
        <w:rPr>
          <w:rFonts w:ascii="Times New Roman" w:hAnsi="Times New Roman" w:cs="Times New Roman"/>
          <w:sz w:val="24"/>
          <w:szCs w:val="24"/>
        </w:rPr>
        <w:t xml:space="preserve"> of nature</w:t>
      </w:r>
      <w:del w:id="910" w:author="Copyeditor" w:date="2022-08-23T19:17:00Z">
        <w:r w:rsidR="00532A98" w:rsidRPr="00736117" w:rsidDel="008838B3">
          <w:rPr>
            <w:rFonts w:ascii="Times New Roman" w:hAnsi="Times New Roman" w:cs="Times New Roman"/>
            <w:sz w:val="24"/>
            <w:szCs w:val="24"/>
          </w:rPr>
          <w:delText>.</w:delText>
        </w:r>
      </w:del>
      <w:r w:rsidR="00532A98" w:rsidRPr="00736117">
        <w:rPr>
          <w:rFonts w:ascii="Times New Roman" w:hAnsi="Times New Roman" w:cs="Times New Roman"/>
          <w:sz w:val="24"/>
          <w:szCs w:val="24"/>
        </w:rPr>
        <w:t>” (80)</w:t>
      </w:r>
      <w:ins w:id="911" w:author="Copyeditor" w:date="2022-08-23T19:17:00Z">
        <w:r w:rsidR="008838B3">
          <w:rPr>
            <w:rFonts w:ascii="Times New Roman" w:hAnsi="Times New Roman" w:cs="Times New Roman"/>
            <w:sz w:val="24"/>
            <w:szCs w:val="24"/>
          </w:rPr>
          <w:t>.</w:t>
        </w:r>
      </w:ins>
      <w:r w:rsidR="00532A98" w:rsidRPr="00736117">
        <w:rPr>
          <w:rFonts w:ascii="Times New Roman" w:hAnsi="Times New Roman" w:cs="Times New Roman"/>
          <w:sz w:val="24"/>
          <w:szCs w:val="24"/>
        </w:rPr>
        <w:t xml:space="preserve"> Ventriloquizing Marx and Engels’</w:t>
      </w:r>
      <w:ins w:id="912" w:author="Copyeditor" w:date="2022-08-23T19:17:00Z">
        <w:r w:rsidR="008838B3">
          <w:rPr>
            <w:rFonts w:ascii="Times New Roman" w:hAnsi="Times New Roman" w:cs="Times New Roman"/>
            <w:sz w:val="24"/>
            <w:szCs w:val="24"/>
          </w:rPr>
          <w:t>s</w:t>
        </w:r>
      </w:ins>
      <w:r w:rsidR="00532A98" w:rsidRPr="00736117">
        <w:rPr>
          <w:rFonts w:ascii="Times New Roman" w:hAnsi="Times New Roman" w:cs="Times New Roman"/>
          <w:sz w:val="24"/>
          <w:szCs w:val="24"/>
        </w:rPr>
        <w:t xml:space="preserve"> </w:t>
      </w:r>
      <w:r w:rsidR="00532A98" w:rsidRPr="00736117">
        <w:rPr>
          <w:rFonts w:ascii="Times New Roman" w:hAnsi="Times New Roman" w:cs="Times New Roman"/>
          <w:i/>
          <w:sz w:val="24"/>
          <w:szCs w:val="24"/>
        </w:rPr>
        <w:t>The German Ideology</w:t>
      </w:r>
      <w:r w:rsidR="00532A98" w:rsidRPr="00736117">
        <w:rPr>
          <w:rFonts w:ascii="Times New Roman" w:hAnsi="Times New Roman" w:cs="Times New Roman"/>
          <w:sz w:val="24"/>
          <w:szCs w:val="24"/>
        </w:rPr>
        <w:t xml:space="preserve">, Beck adds </w:t>
      </w:r>
      <w:r w:rsidR="005029FC" w:rsidRPr="00736117">
        <w:rPr>
          <w:rFonts w:ascii="Times New Roman" w:hAnsi="Times New Roman" w:cs="Times New Roman"/>
          <w:sz w:val="24"/>
          <w:szCs w:val="24"/>
        </w:rPr>
        <w:t xml:space="preserve">that </w:t>
      </w:r>
      <w:r w:rsidR="00532A98" w:rsidRPr="00736117">
        <w:rPr>
          <w:rFonts w:ascii="Times New Roman" w:hAnsi="Times New Roman" w:cs="Times New Roman"/>
          <w:sz w:val="24"/>
          <w:szCs w:val="24"/>
        </w:rPr>
        <w:t>“not a hair or a crumb of [nature] is still ‘natural’, i</w:t>
      </w:r>
      <w:r w:rsidR="005029FC" w:rsidRPr="00736117">
        <w:rPr>
          <w:rFonts w:ascii="Times New Roman" w:hAnsi="Times New Roman" w:cs="Times New Roman"/>
          <w:sz w:val="24"/>
          <w:szCs w:val="24"/>
        </w:rPr>
        <w:t>f</w:t>
      </w:r>
      <w:r w:rsidR="00532A98" w:rsidRPr="00736117">
        <w:rPr>
          <w:rFonts w:ascii="Times New Roman" w:hAnsi="Times New Roman" w:cs="Times New Roman"/>
          <w:sz w:val="24"/>
          <w:szCs w:val="24"/>
        </w:rPr>
        <w:t xml:space="preserve"> ‘natural’ means nature being left to itself” (81)</w:t>
      </w:r>
      <w:r w:rsidR="00A63C70" w:rsidRPr="00736117">
        <w:rPr>
          <w:rFonts w:ascii="Times New Roman" w:hAnsi="Times New Roman" w:cs="Times New Roman"/>
          <w:sz w:val="24"/>
          <w:szCs w:val="24"/>
        </w:rPr>
        <w:t>.</w:t>
      </w:r>
      <w:r w:rsidR="00532A98" w:rsidRPr="00736117">
        <w:rPr>
          <w:rFonts w:ascii="Times New Roman" w:hAnsi="Times New Roman" w:cs="Times New Roman"/>
          <w:sz w:val="24"/>
          <w:szCs w:val="24"/>
        </w:rPr>
        <w:t xml:space="preserve"> </w:t>
      </w:r>
      <w:r w:rsidR="00A63C70" w:rsidRPr="00736117">
        <w:rPr>
          <w:rFonts w:ascii="Times New Roman" w:hAnsi="Times New Roman" w:cs="Times New Roman"/>
          <w:sz w:val="24"/>
          <w:szCs w:val="24"/>
        </w:rPr>
        <w:t>A</w:t>
      </w:r>
      <w:r w:rsidR="00532A98" w:rsidRPr="00736117">
        <w:rPr>
          <w:rFonts w:ascii="Times New Roman" w:hAnsi="Times New Roman" w:cs="Times New Roman"/>
          <w:sz w:val="24"/>
          <w:szCs w:val="24"/>
        </w:rPr>
        <w:t xml:space="preserve">s we see, Beck’s risk society </w:t>
      </w:r>
      <w:r w:rsidR="00F97C13" w:rsidRPr="00736117">
        <w:rPr>
          <w:rFonts w:ascii="Times New Roman" w:hAnsi="Times New Roman" w:cs="Times New Roman"/>
          <w:sz w:val="24"/>
          <w:szCs w:val="24"/>
        </w:rPr>
        <w:t xml:space="preserve">looks like what we today </w:t>
      </w:r>
      <w:r w:rsidR="007B017E" w:rsidRPr="00736117">
        <w:rPr>
          <w:rFonts w:ascii="Times New Roman" w:hAnsi="Times New Roman" w:cs="Times New Roman"/>
          <w:sz w:val="24"/>
          <w:szCs w:val="24"/>
        </w:rPr>
        <w:t xml:space="preserve">call </w:t>
      </w:r>
      <w:r w:rsidR="00532A98" w:rsidRPr="00736117">
        <w:rPr>
          <w:rFonts w:ascii="Times New Roman" w:hAnsi="Times New Roman" w:cs="Times New Roman"/>
          <w:sz w:val="24"/>
          <w:szCs w:val="24"/>
        </w:rPr>
        <w:t>Anthropocenic society</w:t>
      </w:r>
      <w:r w:rsidR="00F97C13" w:rsidRPr="00736117">
        <w:rPr>
          <w:rFonts w:ascii="Times New Roman" w:hAnsi="Times New Roman" w:cs="Times New Roman"/>
          <w:sz w:val="24"/>
          <w:szCs w:val="24"/>
        </w:rPr>
        <w:t>; yet</w:t>
      </w:r>
      <w:r w:rsidR="005605F3" w:rsidRPr="00736117">
        <w:rPr>
          <w:rFonts w:ascii="Times New Roman" w:hAnsi="Times New Roman" w:cs="Times New Roman"/>
          <w:sz w:val="24"/>
          <w:szCs w:val="24"/>
        </w:rPr>
        <w:t xml:space="preserve"> what Beck and the constructivist trend </w:t>
      </w:r>
      <w:del w:id="913" w:author="Copyeditor" w:date="2022-08-23T19:18:00Z">
        <w:r w:rsidR="007B017E" w:rsidRPr="00736117" w:rsidDel="008838B3">
          <w:rPr>
            <w:rFonts w:ascii="Times New Roman" w:hAnsi="Times New Roman" w:cs="Times New Roman"/>
            <w:sz w:val="24"/>
            <w:szCs w:val="24"/>
          </w:rPr>
          <w:delText>is</w:delText>
        </w:r>
      </w:del>
      <w:ins w:id="914" w:author="Copyeditor" w:date="2022-08-23T19:18:00Z">
        <w:r w:rsidR="008838B3">
          <w:rPr>
            <w:rFonts w:ascii="Times New Roman" w:hAnsi="Times New Roman" w:cs="Times New Roman"/>
            <w:sz w:val="24"/>
            <w:szCs w:val="24"/>
          </w:rPr>
          <w:t>are</w:t>
        </w:r>
      </w:ins>
      <w:r w:rsidR="007B017E" w:rsidRPr="00736117">
        <w:rPr>
          <w:rFonts w:ascii="Times New Roman" w:hAnsi="Times New Roman" w:cs="Times New Roman"/>
          <w:sz w:val="24"/>
          <w:szCs w:val="24"/>
        </w:rPr>
        <w:t xml:space="preserve"> </w:t>
      </w:r>
      <w:r w:rsidR="006863DA" w:rsidRPr="00736117">
        <w:rPr>
          <w:rFonts w:ascii="Times New Roman" w:hAnsi="Times New Roman" w:cs="Times New Roman"/>
          <w:sz w:val="24"/>
          <w:szCs w:val="24"/>
        </w:rPr>
        <w:t>sometimes</w:t>
      </w:r>
      <w:r w:rsidR="00AB67C1" w:rsidRPr="00736117">
        <w:rPr>
          <w:rFonts w:ascii="Times New Roman" w:hAnsi="Times New Roman" w:cs="Times New Roman"/>
          <w:sz w:val="24"/>
          <w:szCs w:val="24"/>
        </w:rPr>
        <w:t xml:space="preserve"> </w:t>
      </w:r>
      <w:r w:rsidR="006863DA" w:rsidRPr="00736117">
        <w:rPr>
          <w:rFonts w:ascii="Times New Roman" w:hAnsi="Times New Roman" w:cs="Times New Roman"/>
          <w:sz w:val="24"/>
          <w:szCs w:val="24"/>
        </w:rPr>
        <w:t>un</w:t>
      </w:r>
      <w:r w:rsidR="005605F3" w:rsidRPr="00736117">
        <w:rPr>
          <w:rFonts w:ascii="Times New Roman" w:hAnsi="Times New Roman" w:cs="Times New Roman"/>
          <w:sz w:val="24"/>
          <w:szCs w:val="24"/>
        </w:rPr>
        <w:t>able to see</w:t>
      </w:r>
      <w:r w:rsidR="00AB67C1" w:rsidRPr="00736117">
        <w:rPr>
          <w:rFonts w:ascii="Times New Roman" w:hAnsi="Times New Roman" w:cs="Times New Roman"/>
          <w:sz w:val="24"/>
          <w:szCs w:val="24"/>
        </w:rPr>
        <w:t>, or to highlight,</w:t>
      </w:r>
      <w:r w:rsidR="005605F3" w:rsidRPr="00736117">
        <w:rPr>
          <w:rFonts w:ascii="Times New Roman" w:hAnsi="Times New Roman" w:cs="Times New Roman"/>
          <w:sz w:val="24"/>
          <w:szCs w:val="24"/>
        </w:rPr>
        <w:t xml:space="preserve"> is that the entanglement of nature and culture only defines </w:t>
      </w:r>
      <w:r w:rsidR="005605F3" w:rsidRPr="008838B3">
        <w:rPr>
          <w:rFonts w:ascii="Times New Roman" w:hAnsi="Times New Roman" w:cs="Times New Roman"/>
          <w:iCs/>
          <w:sz w:val="24"/>
          <w:szCs w:val="24"/>
          <w:rPrChange w:id="915" w:author="Copyeditor" w:date="2022-08-23T19:19:00Z">
            <w:rPr>
              <w:rFonts w:ascii="Times New Roman" w:hAnsi="Times New Roman" w:cs="Times New Roman"/>
              <w:i/>
              <w:sz w:val="24"/>
              <w:szCs w:val="24"/>
            </w:rPr>
          </w:rPrChange>
        </w:rPr>
        <w:t>one</w:t>
      </w:r>
      <w:r w:rsidR="005605F3" w:rsidRPr="00736117">
        <w:rPr>
          <w:rFonts w:ascii="Times New Roman" w:hAnsi="Times New Roman" w:cs="Times New Roman"/>
          <w:sz w:val="24"/>
          <w:szCs w:val="24"/>
        </w:rPr>
        <w:t xml:space="preserve"> aspect</w:t>
      </w:r>
      <w:r w:rsidR="00A63C70" w:rsidRPr="00736117">
        <w:rPr>
          <w:rFonts w:ascii="Times New Roman" w:hAnsi="Times New Roman" w:cs="Times New Roman"/>
          <w:sz w:val="24"/>
          <w:szCs w:val="24"/>
        </w:rPr>
        <w:t xml:space="preserve">, </w:t>
      </w:r>
      <w:r w:rsidR="00A63C70" w:rsidRPr="008838B3">
        <w:rPr>
          <w:rFonts w:ascii="Times New Roman" w:hAnsi="Times New Roman" w:cs="Times New Roman"/>
          <w:iCs/>
          <w:sz w:val="24"/>
          <w:szCs w:val="24"/>
          <w:rPrChange w:id="916" w:author="Copyeditor" w:date="2022-08-23T19:19:00Z">
            <w:rPr>
              <w:rFonts w:ascii="Times New Roman" w:hAnsi="Times New Roman" w:cs="Times New Roman"/>
              <w:i/>
              <w:sz w:val="24"/>
              <w:szCs w:val="24"/>
            </w:rPr>
          </w:rPrChange>
        </w:rPr>
        <w:t>one</w:t>
      </w:r>
      <w:r w:rsidR="00A63C70" w:rsidRPr="00736117">
        <w:rPr>
          <w:rFonts w:ascii="Times New Roman" w:hAnsi="Times New Roman" w:cs="Times New Roman"/>
          <w:sz w:val="24"/>
          <w:szCs w:val="24"/>
        </w:rPr>
        <w:t xml:space="preserve"> becoming of</w:t>
      </w:r>
      <w:r w:rsidR="005605F3" w:rsidRPr="00736117">
        <w:rPr>
          <w:rFonts w:ascii="Times New Roman" w:hAnsi="Times New Roman" w:cs="Times New Roman"/>
          <w:sz w:val="24"/>
          <w:szCs w:val="24"/>
        </w:rPr>
        <w:t xml:space="preserve"> nature</w:t>
      </w:r>
      <w:r w:rsidR="00F97C13" w:rsidRPr="00736117">
        <w:rPr>
          <w:rFonts w:ascii="Times New Roman" w:hAnsi="Times New Roman" w:cs="Times New Roman"/>
          <w:sz w:val="24"/>
          <w:szCs w:val="24"/>
        </w:rPr>
        <w:t xml:space="preserve"> amongst other</w:t>
      </w:r>
      <w:r w:rsidR="007B017E" w:rsidRPr="00736117">
        <w:rPr>
          <w:rFonts w:ascii="Times New Roman" w:hAnsi="Times New Roman" w:cs="Times New Roman"/>
          <w:sz w:val="24"/>
          <w:szCs w:val="24"/>
        </w:rPr>
        <w:t>s.</w:t>
      </w:r>
    </w:p>
    <w:p w14:paraId="14076294" w14:textId="79AF62E3" w:rsidR="00D41511" w:rsidRPr="00736117" w:rsidRDefault="001E4C0A" w:rsidP="00DC0D7B">
      <w:pPr>
        <w:pStyle w:val="ListParagraph"/>
        <w:widowControl w:val="0"/>
        <w:autoSpaceDE w:val="0"/>
        <w:autoSpaceDN w:val="0"/>
        <w:adjustRightInd w:val="0"/>
        <w:spacing w:after="240" w:line="480" w:lineRule="auto"/>
        <w:ind w:firstLine="720"/>
        <w:rPr>
          <w:rFonts w:ascii="Times New Roman" w:hAnsi="Times New Roman" w:cs="Times New Roman"/>
          <w:sz w:val="24"/>
          <w:szCs w:val="24"/>
        </w:rPr>
      </w:pPr>
      <w:ins w:id="917" w:author="Frederic Neyrat" w:date="2020-08-15T14:14:00Z">
        <w:del w:id="918" w:author="Copyeditor" w:date="2022-08-23T19:19:00Z">
          <w:r w:rsidRPr="00736117" w:rsidDel="00EE7043">
            <w:rPr>
              <w:rFonts w:ascii="Times New Roman" w:hAnsi="Times New Roman" w:cs="Times New Roman"/>
              <w:sz w:val="24"/>
              <w:szCs w:val="24"/>
            </w:rPr>
            <w:delText>2)</w:delText>
          </w:r>
        </w:del>
      </w:ins>
      <w:del w:id="919" w:author="Copyeditor" w:date="2022-08-23T19:19:00Z">
        <w:r w:rsidR="00D41511" w:rsidRPr="00736117" w:rsidDel="00EE7043">
          <w:rPr>
            <w:rFonts w:ascii="Times New Roman" w:hAnsi="Times New Roman" w:cs="Times New Roman"/>
            <w:sz w:val="24"/>
            <w:szCs w:val="24"/>
          </w:rPr>
          <w:delText xml:space="preserve">- </w:delText>
        </w:r>
      </w:del>
      <w:r w:rsidR="00537131" w:rsidRPr="00736117">
        <w:rPr>
          <w:rFonts w:ascii="Times New Roman" w:hAnsi="Times New Roman" w:cs="Times New Roman"/>
          <w:sz w:val="24"/>
          <w:szCs w:val="24"/>
        </w:rPr>
        <w:t xml:space="preserve">On the </w:t>
      </w:r>
      <w:r w:rsidR="001C1FE2" w:rsidRPr="00736117">
        <w:rPr>
          <w:rFonts w:ascii="Times New Roman" w:hAnsi="Times New Roman" w:cs="Times New Roman"/>
          <w:sz w:val="24"/>
          <w:szCs w:val="24"/>
        </w:rPr>
        <w:t>left</w:t>
      </w:r>
      <w:r w:rsidR="00537131" w:rsidRPr="00736117">
        <w:rPr>
          <w:rFonts w:ascii="Times New Roman" w:hAnsi="Times New Roman" w:cs="Times New Roman"/>
          <w:sz w:val="24"/>
          <w:szCs w:val="24"/>
        </w:rPr>
        <w:t xml:space="preserve"> side of </w:t>
      </w:r>
      <w:r w:rsidR="00A63C70" w:rsidRPr="00736117">
        <w:rPr>
          <w:rFonts w:ascii="Times New Roman" w:hAnsi="Times New Roman" w:cs="Times New Roman"/>
          <w:sz w:val="24"/>
          <w:szCs w:val="24"/>
        </w:rPr>
        <w:t>the</w:t>
      </w:r>
      <w:r w:rsidR="00537131" w:rsidRPr="00736117">
        <w:rPr>
          <w:rFonts w:ascii="Times New Roman" w:hAnsi="Times New Roman" w:cs="Times New Roman"/>
          <w:sz w:val="24"/>
          <w:szCs w:val="24"/>
        </w:rPr>
        <w:t xml:space="preserve"> picture, we can see nature without human intervention</w:t>
      </w:r>
      <w:r w:rsidR="007B017E" w:rsidRPr="00736117">
        <w:rPr>
          <w:rFonts w:ascii="Times New Roman" w:hAnsi="Times New Roman" w:cs="Times New Roman"/>
          <w:sz w:val="24"/>
          <w:szCs w:val="24"/>
        </w:rPr>
        <w:t>. L</w:t>
      </w:r>
      <w:r w:rsidR="00537131" w:rsidRPr="00736117">
        <w:rPr>
          <w:rFonts w:ascii="Times New Roman" w:hAnsi="Times New Roman" w:cs="Times New Roman"/>
          <w:sz w:val="24"/>
          <w:szCs w:val="24"/>
        </w:rPr>
        <w:t>et</w:t>
      </w:r>
      <w:r w:rsidR="005553CD" w:rsidRPr="00736117">
        <w:rPr>
          <w:rFonts w:ascii="Times New Roman" w:hAnsi="Times New Roman" w:cs="Times New Roman"/>
          <w:sz w:val="24"/>
          <w:szCs w:val="24"/>
        </w:rPr>
        <w:t xml:space="preserve"> u</w:t>
      </w:r>
      <w:r w:rsidR="00537131" w:rsidRPr="00736117">
        <w:rPr>
          <w:rFonts w:ascii="Times New Roman" w:hAnsi="Times New Roman" w:cs="Times New Roman"/>
          <w:sz w:val="24"/>
          <w:szCs w:val="24"/>
        </w:rPr>
        <w:t>s think</w:t>
      </w:r>
      <w:ins w:id="920" w:author="Copyeditor" w:date="2022-08-23T19:21:00Z">
        <w:r w:rsidR="00EE7043">
          <w:rPr>
            <w:rFonts w:ascii="Times New Roman" w:hAnsi="Times New Roman" w:cs="Times New Roman"/>
            <w:sz w:val="24"/>
            <w:szCs w:val="24"/>
          </w:rPr>
          <w:t>,</w:t>
        </w:r>
      </w:ins>
      <w:r w:rsidR="00537131" w:rsidRPr="00736117">
        <w:rPr>
          <w:rFonts w:ascii="Times New Roman" w:hAnsi="Times New Roman" w:cs="Times New Roman"/>
          <w:sz w:val="24"/>
          <w:szCs w:val="24"/>
        </w:rPr>
        <w:t xml:space="preserve"> for example</w:t>
      </w:r>
      <w:ins w:id="921" w:author="Copyeditor" w:date="2022-08-23T19:21:00Z">
        <w:r w:rsidR="00EE7043">
          <w:rPr>
            <w:rFonts w:ascii="Times New Roman" w:hAnsi="Times New Roman" w:cs="Times New Roman"/>
            <w:sz w:val="24"/>
            <w:szCs w:val="24"/>
          </w:rPr>
          <w:t>,</w:t>
        </w:r>
      </w:ins>
      <w:r w:rsidR="00537131" w:rsidRPr="00736117">
        <w:rPr>
          <w:rFonts w:ascii="Times New Roman" w:hAnsi="Times New Roman" w:cs="Times New Roman"/>
          <w:sz w:val="24"/>
          <w:szCs w:val="24"/>
        </w:rPr>
        <w:t xml:space="preserve"> about the burning core of the Earth, all the earthquakes that are not caused by hydraulic fracturing, or what </w:t>
      </w:r>
      <w:r w:rsidR="007B1D4F" w:rsidRPr="00736117">
        <w:rPr>
          <w:rFonts w:ascii="Times New Roman" w:hAnsi="Times New Roman" w:cs="Times New Roman"/>
          <w:sz w:val="24"/>
          <w:szCs w:val="24"/>
        </w:rPr>
        <w:t xml:space="preserve">speculative realist </w:t>
      </w:r>
      <w:r w:rsidR="007B1D4F" w:rsidRPr="00736117">
        <w:rPr>
          <w:rFonts w:ascii="Times New Roman" w:hAnsi="Times New Roman" w:cs="Times New Roman"/>
          <w:sz w:val="24"/>
          <w:szCs w:val="24"/>
        </w:rPr>
        <w:lastRenderedPageBreak/>
        <w:t xml:space="preserve">philosopher </w:t>
      </w:r>
      <w:r w:rsidR="00537131" w:rsidRPr="00736117">
        <w:rPr>
          <w:rFonts w:ascii="Times New Roman" w:hAnsi="Times New Roman" w:cs="Times New Roman"/>
          <w:sz w:val="24"/>
          <w:szCs w:val="24"/>
        </w:rPr>
        <w:t xml:space="preserve">Quentin </w:t>
      </w:r>
      <w:proofErr w:type="spellStart"/>
      <w:r w:rsidR="00537131" w:rsidRPr="00736117">
        <w:rPr>
          <w:rFonts w:ascii="Times New Roman" w:hAnsi="Times New Roman" w:cs="Times New Roman"/>
          <w:sz w:val="24"/>
          <w:szCs w:val="24"/>
        </w:rPr>
        <w:t>Meillassoux</w:t>
      </w:r>
      <w:proofErr w:type="spellEnd"/>
      <w:r w:rsidR="00537131" w:rsidRPr="00736117">
        <w:rPr>
          <w:rFonts w:ascii="Times New Roman" w:hAnsi="Times New Roman" w:cs="Times New Roman"/>
          <w:sz w:val="24"/>
          <w:szCs w:val="24"/>
        </w:rPr>
        <w:t xml:space="preserve"> calls, in </w:t>
      </w:r>
      <w:r w:rsidR="00537131" w:rsidRPr="00736117">
        <w:rPr>
          <w:rFonts w:ascii="Times New Roman" w:hAnsi="Times New Roman" w:cs="Times New Roman"/>
          <w:i/>
          <w:sz w:val="24"/>
          <w:szCs w:val="24"/>
        </w:rPr>
        <w:t>After Finitude</w:t>
      </w:r>
      <w:r w:rsidR="00537131" w:rsidRPr="00736117">
        <w:rPr>
          <w:rFonts w:ascii="Times New Roman" w:hAnsi="Times New Roman" w:cs="Times New Roman"/>
          <w:sz w:val="24"/>
          <w:szCs w:val="24"/>
        </w:rPr>
        <w:t>, the “</w:t>
      </w:r>
      <w:r w:rsidR="00537131" w:rsidRPr="00EE7043">
        <w:rPr>
          <w:rFonts w:ascii="Times New Roman" w:hAnsi="Times New Roman" w:cs="Times New Roman"/>
          <w:iCs/>
          <w:sz w:val="24"/>
          <w:szCs w:val="24"/>
          <w:rPrChange w:id="922" w:author="Copyeditor" w:date="2022-08-23T19:22:00Z">
            <w:rPr>
              <w:rFonts w:ascii="Times New Roman" w:hAnsi="Times New Roman" w:cs="Times New Roman"/>
              <w:i/>
              <w:sz w:val="24"/>
              <w:szCs w:val="24"/>
            </w:rPr>
          </w:rPrChange>
        </w:rPr>
        <w:t>ancestral</w:t>
      </w:r>
      <w:r w:rsidR="00537131" w:rsidRPr="00736117">
        <w:rPr>
          <w:rFonts w:ascii="Times New Roman" w:hAnsi="Times New Roman" w:cs="Times New Roman"/>
          <w:sz w:val="24"/>
          <w:szCs w:val="24"/>
        </w:rPr>
        <w:t>” realm</w:t>
      </w:r>
      <w:r w:rsidR="005605F3" w:rsidRPr="00736117">
        <w:rPr>
          <w:rFonts w:ascii="Times New Roman" w:hAnsi="Times New Roman" w:cs="Times New Roman"/>
          <w:sz w:val="24"/>
          <w:szCs w:val="24"/>
        </w:rPr>
        <w:t xml:space="preserve">: the “Great </w:t>
      </w:r>
      <w:r w:rsidR="005A7C51" w:rsidRPr="00736117">
        <w:rPr>
          <w:rFonts w:ascii="Times New Roman" w:hAnsi="Times New Roman" w:cs="Times New Roman"/>
          <w:sz w:val="24"/>
          <w:szCs w:val="24"/>
        </w:rPr>
        <w:t>Outdoors</w:t>
      </w:r>
      <w:r w:rsidR="005605F3" w:rsidRPr="00736117">
        <w:rPr>
          <w:rFonts w:ascii="Times New Roman" w:hAnsi="Times New Roman" w:cs="Times New Roman"/>
          <w:sz w:val="24"/>
          <w:szCs w:val="24"/>
        </w:rPr>
        <w:t xml:space="preserve">” of the universe that precedes </w:t>
      </w:r>
      <w:r w:rsidR="007B017E" w:rsidRPr="00736117">
        <w:rPr>
          <w:rFonts w:ascii="Times New Roman" w:hAnsi="Times New Roman" w:cs="Times New Roman"/>
          <w:sz w:val="24"/>
          <w:szCs w:val="24"/>
        </w:rPr>
        <w:t xml:space="preserve">even </w:t>
      </w:r>
      <w:r w:rsidR="005605F3" w:rsidRPr="00736117">
        <w:rPr>
          <w:rFonts w:ascii="Times New Roman" w:hAnsi="Times New Roman" w:cs="Times New Roman"/>
          <w:sz w:val="24"/>
          <w:szCs w:val="24"/>
        </w:rPr>
        <w:t>our appearance on Earth</w:t>
      </w:r>
      <w:del w:id="923" w:author="Copyeditor" w:date="2022-08-23T19:23:00Z">
        <w:r w:rsidR="007B017E" w:rsidRPr="00736117" w:rsidDel="00EE7043">
          <w:rPr>
            <w:rFonts w:ascii="Times New Roman" w:hAnsi="Times New Roman" w:cs="Times New Roman"/>
            <w:sz w:val="24"/>
            <w:szCs w:val="24"/>
          </w:rPr>
          <w:delText>,</w:delText>
        </w:r>
      </w:del>
      <w:r w:rsidR="00AF39A7" w:rsidRPr="00736117">
        <w:rPr>
          <w:rFonts w:ascii="Times New Roman" w:hAnsi="Times New Roman" w:cs="Times New Roman"/>
          <w:sz w:val="24"/>
          <w:szCs w:val="24"/>
        </w:rPr>
        <w:t xml:space="preserve"> and in this sense ha</w:t>
      </w:r>
      <w:r w:rsidR="007B017E" w:rsidRPr="00736117">
        <w:rPr>
          <w:rFonts w:ascii="Times New Roman" w:hAnsi="Times New Roman" w:cs="Times New Roman"/>
          <w:sz w:val="24"/>
          <w:szCs w:val="24"/>
        </w:rPr>
        <w:t>s</w:t>
      </w:r>
      <w:r w:rsidR="00AF39A7" w:rsidRPr="00736117">
        <w:rPr>
          <w:rFonts w:ascii="Times New Roman" w:hAnsi="Times New Roman" w:cs="Times New Roman"/>
          <w:sz w:val="24"/>
          <w:szCs w:val="24"/>
        </w:rPr>
        <w:t xml:space="preserve"> no relation of any kind </w:t>
      </w:r>
      <w:r w:rsidR="007B017E" w:rsidRPr="00736117">
        <w:rPr>
          <w:rFonts w:ascii="Times New Roman" w:hAnsi="Times New Roman" w:cs="Times New Roman"/>
          <w:sz w:val="24"/>
          <w:szCs w:val="24"/>
        </w:rPr>
        <w:t xml:space="preserve">to </w:t>
      </w:r>
      <w:r w:rsidR="00AF39A7" w:rsidRPr="00736117">
        <w:rPr>
          <w:rFonts w:ascii="Times New Roman" w:hAnsi="Times New Roman" w:cs="Times New Roman"/>
          <w:color w:val="000000" w:themeColor="text1"/>
          <w:sz w:val="24"/>
          <w:szCs w:val="24"/>
        </w:rPr>
        <w:t>us</w:t>
      </w:r>
      <w:r w:rsidR="00A63C70" w:rsidRPr="00736117">
        <w:rPr>
          <w:rFonts w:ascii="Times New Roman" w:hAnsi="Times New Roman" w:cs="Times New Roman"/>
          <w:color w:val="000000" w:themeColor="text1"/>
          <w:sz w:val="24"/>
          <w:szCs w:val="24"/>
        </w:rPr>
        <w:t xml:space="preserve"> (</w:t>
      </w:r>
      <w:r w:rsidR="005A7C51" w:rsidRPr="00736117">
        <w:rPr>
          <w:rFonts w:ascii="Times New Roman" w:hAnsi="Times New Roman" w:cs="Times New Roman"/>
          <w:color w:val="000000" w:themeColor="text1"/>
          <w:sz w:val="24"/>
          <w:szCs w:val="24"/>
        </w:rPr>
        <w:t>11</w:t>
      </w:r>
      <w:ins w:id="924" w:author="Copyeditor" w:date="2022-08-23T19:23:00Z">
        <w:r w:rsidR="00EE7043">
          <w:rPr>
            <w:rFonts w:ascii="Times New Roman" w:hAnsi="Times New Roman" w:cs="Times New Roman"/>
            <w:color w:val="000000" w:themeColor="text1"/>
            <w:sz w:val="24"/>
            <w:szCs w:val="24"/>
          </w:rPr>
          <w:t>–</w:t>
        </w:r>
      </w:ins>
      <w:del w:id="925" w:author="Copyeditor" w:date="2022-08-23T19:23:00Z">
        <w:r w:rsidR="005A7C51" w:rsidRPr="00736117" w:rsidDel="00EE7043">
          <w:rPr>
            <w:rFonts w:ascii="Times New Roman" w:hAnsi="Times New Roman" w:cs="Times New Roman"/>
            <w:color w:val="000000" w:themeColor="text1"/>
            <w:sz w:val="24"/>
            <w:szCs w:val="24"/>
          </w:rPr>
          <w:delText>-</w:delText>
        </w:r>
      </w:del>
      <w:r w:rsidR="005A7C51" w:rsidRPr="00736117">
        <w:rPr>
          <w:rFonts w:ascii="Times New Roman" w:hAnsi="Times New Roman" w:cs="Times New Roman"/>
          <w:color w:val="000000" w:themeColor="text1"/>
          <w:sz w:val="24"/>
          <w:szCs w:val="24"/>
        </w:rPr>
        <w:t>15</w:t>
      </w:r>
      <w:r w:rsidR="00A63C70" w:rsidRPr="00736117">
        <w:rPr>
          <w:rFonts w:ascii="Times New Roman" w:hAnsi="Times New Roman" w:cs="Times New Roman"/>
          <w:color w:val="000000" w:themeColor="text1"/>
          <w:sz w:val="24"/>
          <w:szCs w:val="24"/>
        </w:rPr>
        <w:t>)</w:t>
      </w:r>
      <w:r w:rsidR="005605F3" w:rsidRPr="00736117">
        <w:rPr>
          <w:rFonts w:ascii="Times New Roman" w:hAnsi="Times New Roman" w:cs="Times New Roman"/>
          <w:color w:val="000000" w:themeColor="text1"/>
          <w:sz w:val="24"/>
          <w:szCs w:val="24"/>
        </w:rPr>
        <w:t xml:space="preserve">. </w:t>
      </w:r>
      <w:r w:rsidR="00F97C13" w:rsidRPr="00736117">
        <w:rPr>
          <w:rFonts w:ascii="Times New Roman" w:hAnsi="Times New Roman" w:cs="Times New Roman"/>
          <w:color w:val="000000" w:themeColor="text1"/>
          <w:sz w:val="24"/>
          <w:szCs w:val="24"/>
        </w:rPr>
        <w:t>However</w:t>
      </w:r>
      <w:r w:rsidR="00F97C13" w:rsidRPr="00736117">
        <w:rPr>
          <w:rFonts w:ascii="Times New Roman" w:hAnsi="Times New Roman" w:cs="Times New Roman"/>
          <w:sz w:val="24"/>
          <w:szCs w:val="24"/>
        </w:rPr>
        <w:t>, t</w:t>
      </w:r>
      <w:r w:rsidR="005029FC" w:rsidRPr="00736117">
        <w:rPr>
          <w:rFonts w:ascii="Times New Roman" w:hAnsi="Times New Roman" w:cs="Times New Roman"/>
          <w:sz w:val="24"/>
          <w:szCs w:val="24"/>
        </w:rPr>
        <w:t xml:space="preserve">he problem </w:t>
      </w:r>
      <w:r w:rsidR="00A63C70" w:rsidRPr="00736117">
        <w:rPr>
          <w:rFonts w:ascii="Times New Roman" w:hAnsi="Times New Roman" w:cs="Times New Roman"/>
          <w:sz w:val="24"/>
          <w:szCs w:val="24"/>
        </w:rPr>
        <w:t>with</w:t>
      </w:r>
      <w:r w:rsidR="005029FC" w:rsidRPr="00736117">
        <w:rPr>
          <w:rFonts w:ascii="Times New Roman" w:hAnsi="Times New Roman" w:cs="Times New Roman"/>
          <w:sz w:val="24"/>
          <w:szCs w:val="24"/>
        </w:rPr>
        <w:t xml:space="preserve"> </w:t>
      </w:r>
      <w:proofErr w:type="spellStart"/>
      <w:r w:rsidR="005029FC" w:rsidRPr="00736117">
        <w:rPr>
          <w:rFonts w:ascii="Times New Roman" w:hAnsi="Times New Roman" w:cs="Times New Roman"/>
          <w:sz w:val="24"/>
          <w:szCs w:val="24"/>
        </w:rPr>
        <w:t>Meillassoux</w:t>
      </w:r>
      <w:r w:rsidR="00A63C70" w:rsidRPr="00736117">
        <w:rPr>
          <w:rFonts w:ascii="Times New Roman" w:hAnsi="Times New Roman" w:cs="Times New Roman"/>
          <w:sz w:val="24"/>
          <w:szCs w:val="24"/>
        </w:rPr>
        <w:t>’s</w:t>
      </w:r>
      <w:proofErr w:type="spellEnd"/>
      <w:r w:rsidR="00A63C70" w:rsidRPr="00736117">
        <w:rPr>
          <w:rFonts w:ascii="Times New Roman" w:hAnsi="Times New Roman" w:cs="Times New Roman"/>
          <w:sz w:val="24"/>
          <w:szCs w:val="24"/>
        </w:rPr>
        <w:t xml:space="preserve"> </w:t>
      </w:r>
      <w:proofErr w:type="spellStart"/>
      <w:r w:rsidR="00A63C70" w:rsidRPr="00736117">
        <w:rPr>
          <w:rFonts w:ascii="Times New Roman" w:hAnsi="Times New Roman" w:cs="Times New Roman"/>
          <w:sz w:val="24"/>
          <w:szCs w:val="24"/>
        </w:rPr>
        <w:t>ancestrality</w:t>
      </w:r>
      <w:proofErr w:type="spellEnd"/>
      <w:r w:rsidR="005029FC" w:rsidRPr="00736117">
        <w:rPr>
          <w:rFonts w:ascii="Times New Roman" w:hAnsi="Times New Roman" w:cs="Times New Roman"/>
          <w:sz w:val="24"/>
          <w:szCs w:val="24"/>
        </w:rPr>
        <w:t xml:space="preserve"> is, to paraphrase Hugo, the following: </w:t>
      </w:r>
      <w:proofErr w:type="spellStart"/>
      <w:r w:rsidR="005029FC" w:rsidRPr="00736117">
        <w:rPr>
          <w:rFonts w:ascii="Times New Roman" w:hAnsi="Times New Roman" w:cs="Times New Roman"/>
          <w:sz w:val="24"/>
          <w:szCs w:val="24"/>
        </w:rPr>
        <w:t>ancestrality</w:t>
      </w:r>
      <w:proofErr w:type="spellEnd"/>
      <w:r w:rsidR="005029FC" w:rsidRPr="00736117">
        <w:rPr>
          <w:rFonts w:ascii="Times New Roman" w:hAnsi="Times New Roman" w:cs="Times New Roman"/>
          <w:sz w:val="24"/>
          <w:szCs w:val="24"/>
        </w:rPr>
        <w:t xml:space="preserve"> is </w:t>
      </w:r>
      <w:r w:rsidR="007B017E" w:rsidRPr="00736117">
        <w:rPr>
          <w:rFonts w:ascii="Times New Roman" w:hAnsi="Times New Roman" w:cs="Times New Roman"/>
          <w:sz w:val="24"/>
          <w:szCs w:val="24"/>
        </w:rPr>
        <w:t xml:space="preserve">an </w:t>
      </w:r>
      <w:r w:rsidR="005029FC" w:rsidRPr="00736117">
        <w:rPr>
          <w:rFonts w:ascii="Times New Roman" w:hAnsi="Times New Roman" w:cs="Times New Roman"/>
          <w:sz w:val="24"/>
          <w:szCs w:val="24"/>
        </w:rPr>
        <w:t xml:space="preserve">outside </w:t>
      </w:r>
      <w:r w:rsidR="007B017E" w:rsidRPr="00736117">
        <w:rPr>
          <w:rFonts w:ascii="Times New Roman" w:hAnsi="Times New Roman" w:cs="Times New Roman"/>
          <w:sz w:val="24"/>
          <w:szCs w:val="24"/>
        </w:rPr>
        <w:t xml:space="preserve">that is </w:t>
      </w:r>
      <w:r w:rsidR="005029FC" w:rsidRPr="00736117">
        <w:rPr>
          <w:rFonts w:ascii="Times New Roman" w:hAnsi="Times New Roman" w:cs="Times New Roman"/>
          <w:sz w:val="24"/>
          <w:szCs w:val="24"/>
        </w:rPr>
        <w:t>too far away</w:t>
      </w:r>
      <w:r w:rsidR="001C1FE2" w:rsidRPr="00736117">
        <w:rPr>
          <w:rFonts w:ascii="Times New Roman" w:hAnsi="Times New Roman" w:cs="Times New Roman"/>
          <w:sz w:val="24"/>
          <w:szCs w:val="24"/>
        </w:rPr>
        <w:t>. W</w:t>
      </w:r>
      <w:r w:rsidR="00A63C70" w:rsidRPr="00736117">
        <w:rPr>
          <w:rFonts w:ascii="Times New Roman" w:hAnsi="Times New Roman" w:cs="Times New Roman"/>
          <w:sz w:val="24"/>
          <w:szCs w:val="24"/>
        </w:rPr>
        <w:t xml:space="preserve">ild, </w:t>
      </w:r>
      <w:r w:rsidR="001C1FE2" w:rsidRPr="00736117">
        <w:rPr>
          <w:rFonts w:ascii="Times New Roman" w:hAnsi="Times New Roman" w:cs="Times New Roman"/>
          <w:sz w:val="24"/>
          <w:szCs w:val="24"/>
        </w:rPr>
        <w:t xml:space="preserve">“inhuman” </w:t>
      </w:r>
      <w:r w:rsidR="001C1FE2" w:rsidRPr="00736117">
        <w:rPr>
          <w:rFonts w:ascii="Times New Roman" w:hAnsi="Times New Roman" w:cs="Times New Roman"/>
          <w:color w:val="000000" w:themeColor="text1"/>
          <w:sz w:val="24"/>
          <w:szCs w:val="24"/>
        </w:rPr>
        <w:t>(Clark</w:t>
      </w:r>
      <w:del w:id="926" w:author="Copyeditor" w:date="2022-08-23T19:25:00Z">
        <w:r w:rsidR="001C1FE2" w:rsidRPr="00736117" w:rsidDel="00CE2A28">
          <w:rPr>
            <w:rFonts w:ascii="Times New Roman" w:hAnsi="Times New Roman" w:cs="Times New Roman"/>
            <w:color w:val="000000" w:themeColor="text1"/>
            <w:sz w:val="24"/>
            <w:szCs w:val="24"/>
          </w:rPr>
          <w:delText>,</w:delText>
        </w:r>
      </w:del>
      <w:del w:id="927" w:author="Copyeditor" w:date="2022-08-23T19:24:00Z">
        <w:r w:rsidR="00914845" w:rsidRPr="00736117" w:rsidDel="00CE2A28">
          <w:rPr>
            <w:rFonts w:ascii="Times New Roman" w:hAnsi="Times New Roman" w:cs="Times New Roman"/>
            <w:color w:val="000000" w:themeColor="text1"/>
            <w:sz w:val="24"/>
            <w:szCs w:val="24"/>
          </w:rPr>
          <w:delText xml:space="preserve"> 2010</w:delText>
        </w:r>
      </w:del>
      <w:r w:rsidR="001C1FE2" w:rsidRPr="00736117">
        <w:rPr>
          <w:rFonts w:ascii="Times New Roman" w:hAnsi="Times New Roman" w:cs="Times New Roman"/>
          <w:color w:val="000000" w:themeColor="text1"/>
          <w:sz w:val="24"/>
          <w:szCs w:val="24"/>
        </w:rPr>
        <w:t xml:space="preserve">), </w:t>
      </w:r>
      <w:r w:rsidR="00AF39A7" w:rsidRPr="00736117">
        <w:rPr>
          <w:rFonts w:ascii="Times New Roman" w:hAnsi="Times New Roman" w:cs="Times New Roman"/>
          <w:sz w:val="24"/>
          <w:szCs w:val="24"/>
        </w:rPr>
        <w:t>escaping our attempt to master it</w:t>
      </w:r>
      <w:r w:rsidR="00A63C70" w:rsidRPr="00736117">
        <w:rPr>
          <w:rFonts w:ascii="Times New Roman" w:hAnsi="Times New Roman" w:cs="Times New Roman"/>
          <w:sz w:val="24"/>
          <w:szCs w:val="24"/>
        </w:rPr>
        <w:t>, nature</w:t>
      </w:r>
      <w:r w:rsidR="007B017E" w:rsidRPr="00736117">
        <w:rPr>
          <w:rFonts w:ascii="Times New Roman" w:hAnsi="Times New Roman" w:cs="Times New Roman"/>
          <w:sz w:val="24"/>
          <w:szCs w:val="24"/>
        </w:rPr>
        <w:t>’s</w:t>
      </w:r>
      <w:r w:rsidR="00A63C70" w:rsidRPr="00736117">
        <w:rPr>
          <w:rFonts w:ascii="Times New Roman" w:hAnsi="Times New Roman" w:cs="Times New Roman"/>
          <w:sz w:val="24"/>
          <w:szCs w:val="24"/>
        </w:rPr>
        <w:t xml:space="preserve"> </w:t>
      </w:r>
      <w:r w:rsidR="007B017E" w:rsidRPr="00736117">
        <w:rPr>
          <w:rFonts w:ascii="Times New Roman" w:hAnsi="Times New Roman" w:cs="Times New Roman"/>
          <w:sz w:val="24"/>
          <w:szCs w:val="24"/>
        </w:rPr>
        <w:t xml:space="preserve">otherness </w:t>
      </w:r>
      <w:r w:rsidR="00AF39A7" w:rsidRPr="00736117">
        <w:rPr>
          <w:rFonts w:ascii="Times New Roman" w:hAnsi="Times New Roman" w:cs="Times New Roman"/>
          <w:sz w:val="24"/>
          <w:szCs w:val="24"/>
        </w:rPr>
        <w:t>is also on Earth</w:t>
      </w:r>
      <w:r w:rsidR="00A63C70" w:rsidRPr="00736117">
        <w:rPr>
          <w:rFonts w:ascii="Times New Roman" w:hAnsi="Times New Roman" w:cs="Times New Roman"/>
          <w:sz w:val="24"/>
          <w:szCs w:val="24"/>
        </w:rPr>
        <w:t>,</w:t>
      </w:r>
      <w:r w:rsidR="00AF39A7" w:rsidRPr="00736117">
        <w:rPr>
          <w:rFonts w:ascii="Times New Roman" w:hAnsi="Times New Roman" w:cs="Times New Roman"/>
          <w:sz w:val="24"/>
          <w:szCs w:val="24"/>
        </w:rPr>
        <w:t xml:space="preserve"> in Earth, in </w:t>
      </w:r>
      <w:r w:rsidR="001C1FE2" w:rsidRPr="00736117">
        <w:rPr>
          <w:rFonts w:ascii="Times New Roman" w:hAnsi="Times New Roman" w:cs="Times New Roman"/>
          <w:sz w:val="24"/>
          <w:szCs w:val="24"/>
        </w:rPr>
        <w:t xml:space="preserve">every </w:t>
      </w:r>
      <w:r w:rsidR="007B017E" w:rsidRPr="00736117">
        <w:rPr>
          <w:rFonts w:ascii="Times New Roman" w:hAnsi="Times New Roman" w:cs="Times New Roman"/>
          <w:sz w:val="24"/>
          <w:szCs w:val="24"/>
        </w:rPr>
        <w:t xml:space="preserve">one </w:t>
      </w:r>
      <w:r w:rsidR="001C1FE2" w:rsidRPr="00736117">
        <w:rPr>
          <w:rFonts w:ascii="Times New Roman" w:hAnsi="Times New Roman" w:cs="Times New Roman"/>
          <w:sz w:val="24"/>
          <w:szCs w:val="24"/>
        </w:rPr>
        <w:t>of its component</w:t>
      </w:r>
      <w:r w:rsidR="007B017E" w:rsidRPr="00736117">
        <w:rPr>
          <w:rFonts w:ascii="Times New Roman" w:hAnsi="Times New Roman" w:cs="Times New Roman"/>
          <w:sz w:val="24"/>
          <w:szCs w:val="24"/>
        </w:rPr>
        <w:t>s</w:t>
      </w:r>
      <w:r w:rsidR="00F97C13" w:rsidRPr="00736117">
        <w:rPr>
          <w:rFonts w:ascii="Times New Roman" w:hAnsi="Times New Roman" w:cs="Times New Roman"/>
          <w:sz w:val="24"/>
          <w:szCs w:val="24"/>
        </w:rPr>
        <w:t>. Let</w:t>
      </w:r>
      <w:r w:rsidR="007B1D4F" w:rsidRPr="00736117">
        <w:rPr>
          <w:rFonts w:ascii="Times New Roman" w:hAnsi="Times New Roman" w:cs="Times New Roman"/>
          <w:sz w:val="24"/>
          <w:szCs w:val="24"/>
        </w:rPr>
        <w:t xml:space="preserve"> u</w:t>
      </w:r>
      <w:r w:rsidR="00F97C13" w:rsidRPr="00736117">
        <w:rPr>
          <w:rFonts w:ascii="Times New Roman" w:hAnsi="Times New Roman" w:cs="Times New Roman"/>
          <w:sz w:val="24"/>
          <w:szCs w:val="24"/>
        </w:rPr>
        <w:t xml:space="preserve">s call </w:t>
      </w:r>
      <w:r w:rsidR="00914845" w:rsidRPr="00736117">
        <w:rPr>
          <w:rFonts w:ascii="Times New Roman" w:hAnsi="Times New Roman" w:cs="Times New Roman"/>
          <w:sz w:val="24"/>
          <w:szCs w:val="24"/>
        </w:rPr>
        <w:t>this dimension of</w:t>
      </w:r>
      <w:r w:rsidR="00F97C13" w:rsidRPr="00736117">
        <w:rPr>
          <w:rFonts w:ascii="Times New Roman" w:hAnsi="Times New Roman" w:cs="Times New Roman"/>
          <w:sz w:val="24"/>
          <w:szCs w:val="24"/>
        </w:rPr>
        <w:t xml:space="preserve"> nature </w:t>
      </w:r>
      <w:r w:rsidR="007B017E" w:rsidRPr="00736117">
        <w:rPr>
          <w:rFonts w:ascii="Times New Roman" w:hAnsi="Times New Roman" w:cs="Times New Roman"/>
          <w:sz w:val="24"/>
          <w:szCs w:val="24"/>
        </w:rPr>
        <w:t>“</w:t>
      </w:r>
      <w:r w:rsidR="00F97C13" w:rsidRPr="00736117">
        <w:rPr>
          <w:rFonts w:ascii="Times New Roman" w:hAnsi="Times New Roman" w:cs="Times New Roman"/>
          <w:sz w:val="24"/>
          <w:szCs w:val="24"/>
        </w:rPr>
        <w:t>the wild</w:t>
      </w:r>
      <w:r w:rsidR="007B017E" w:rsidRPr="00736117">
        <w:rPr>
          <w:rFonts w:ascii="Times New Roman" w:hAnsi="Times New Roman" w:cs="Times New Roman"/>
          <w:sz w:val="24"/>
          <w:szCs w:val="24"/>
        </w:rPr>
        <w:t>”</w:t>
      </w:r>
      <w:r w:rsidR="00914845" w:rsidRPr="00736117">
        <w:rPr>
          <w:rFonts w:ascii="Times New Roman" w:hAnsi="Times New Roman" w:cs="Times New Roman"/>
          <w:sz w:val="24"/>
          <w:szCs w:val="24"/>
        </w:rPr>
        <w:t xml:space="preserve">; not wilderness, </w:t>
      </w:r>
      <w:del w:id="928" w:author="Copyeditor" w:date="2022-08-23T19:26:00Z">
        <w:r w:rsidR="00914845" w:rsidRPr="00736117" w:rsidDel="00CE2A28">
          <w:rPr>
            <w:rFonts w:ascii="Times New Roman" w:hAnsi="Times New Roman" w:cs="Times New Roman"/>
            <w:sz w:val="24"/>
            <w:szCs w:val="24"/>
          </w:rPr>
          <w:delText xml:space="preserve">as </w:delText>
        </w:r>
        <w:r w:rsidR="00842E0B" w:rsidRPr="00736117" w:rsidDel="00CE2A28">
          <w:rPr>
            <w:rFonts w:ascii="Times New Roman" w:hAnsi="Times New Roman" w:cs="Times New Roman"/>
            <w:sz w:val="24"/>
            <w:szCs w:val="24"/>
          </w:rPr>
          <w:delText xml:space="preserve">– for instance </w:delText>
        </w:r>
        <w:r w:rsidR="007B017E" w:rsidRPr="00736117" w:rsidDel="00CE2A28">
          <w:rPr>
            <w:rFonts w:ascii="Times New Roman" w:hAnsi="Times New Roman" w:cs="Times New Roman"/>
            <w:sz w:val="24"/>
            <w:szCs w:val="24"/>
          </w:rPr>
          <w:delText>–</w:delText>
        </w:r>
        <w:r w:rsidR="00842E0B" w:rsidRPr="00736117" w:rsidDel="00CE2A28">
          <w:rPr>
            <w:rFonts w:ascii="Times New Roman" w:hAnsi="Times New Roman" w:cs="Times New Roman"/>
            <w:sz w:val="24"/>
            <w:szCs w:val="24"/>
          </w:rPr>
          <w:delText xml:space="preserve"> </w:delText>
        </w:r>
      </w:del>
      <w:ins w:id="929" w:author="Copyeditor" w:date="2022-08-23T19:26:00Z">
        <w:r w:rsidR="00CE2A28">
          <w:rPr>
            <w:rFonts w:ascii="Times New Roman" w:hAnsi="Times New Roman" w:cs="Times New Roman"/>
            <w:sz w:val="24"/>
            <w:szCs w:val="24"/>
          </w:rPr>
          <w:t xml:space="preserve">or </w:t>
        </w:r>
      </w:ins>
      <w:r w:rsidR="007B017E" w:rsidRPr="00736117">
        <w:rPr>
          <w:rFonts w:ascii="Times New Roman" w:hAnsi="Times New Roman" w:cs="Times New Roman"/>
          <w:sz w:val="24"/>
          <w:szCs w:val="24"/>
        </w:rPr>
        <w:t xml:space="preserve">what results </w:t>
      </w:r>
      <w:r w:rsidR="00E927BD" w:rsidRPr="00736117">
        <w:rPr>
          <w:rFonts w:ascii="Times New Roman" w:hAnsi="Times New Roman" w:cs="Times New Roman"/>
          <w:sz w:val="24"/>
          <w:szCs w:val="24"/>
        </w:rPr>
        <w:t>from</w:t>
      </w:r>
      <w:r w:rsidR="00914845" w:rsidRPr="00736117">
        <w:rPr>
          <w:rFonts w:ascii="Times New Roman" w:hAnsi="Times New Roman" w:cs="Times New Roman"/>
          <w:sz w:val="24"/>
          <w:szCs w:val="24"/>
        </w:rPr>
        <w:t xml:space="preserve"> the </w:t>
      </w:r>
      <w:r w:rsidR="00842E0B" w:rsidRPr="00736117">
        <w:rPr>
          <w:rFonts w:ascii="Times New Roman" w:hAnsi="Times New Roman" w:cs="Times New Roman"/>
          <w:sz w:val="24"/>
          <w:szCs w:val="24"/>
        </w:rPr>
        <w:t>displacement</w:t>
      </w:r>
      <w:r w:rsidR="00914845" w:rsidRPr="00736117">
        <w:rPr>
          <w:rFonts w:ascii="Times New Roman" w:hAnsi="Times New Roman" w:cs="Times New Roman"/>
          <w:sz w:val="24"/>
          <w:szCs w:val="24"/>
        </w:rPr>
        <w:t xml:space="preserve"> of Native Americans, but the wild as what </w:t>
      </w:r>
      <w:r w:rsidR="006863DA" w:rsidRPr="00736117">
        <w:rPr>
          <w:rFonts w:ascii="Times New Roman" w:hAnsi="Times New Roman" w:cs="Times New Roman"/>
          <w:sz w:val="24"/>
          <w:szCs w:val="24"/>
        </w:rPr>
        <w:t>has been</w:t>
      </w:r>
      <w:r w:rsidR="00914845" w:rsidRPr="00736117">
        <w:rPr>
          <w:rFonts w:ascii="Times New Roman" w:hAnsi="Times New Roman" w:cs="Times New Roman"/>
          <w:sz w:val="24"/>
          <w:szCs w:val="24"/>
        </w:rPr>
        <w:t xml:space="preserve"> </w:t>
      </w:r>
      <w:r w:rsidR="00914845" w:rsidRPr="00CE2A28">
        <w:rPr>
          <w:rFonts w:ascii="Times New Roman" w:hAnsi="Times New Roman" w:cs="Times New Roman"/>
          <w:iCs/>
          <w:sz w:val="24"/>
          <w:szCs w:val="24"/>
          <w:rPrChange w:id="930" w:author="Copyeditor" w:date="2022-08-23T19:26:00Z">
            <w:rPr>
              <w:rFonts w:ascii="Times New Roman" w:hAnsi="Times New Roman" w:cs="Times New Roman"/>
              <w:i/>
              <w:sz w:val="24"/>
              <w:szCs w:val="24"/>
            </w:rPr>
          </w:rPrChange>
        </w:rPr>
        <w:t>really</w:t>
      </w:r>
      <w:r w:rsidR="00914845" w:rsidRPr="00736117">
        <w:rPr>
          <w:rFonts w:ascii="Times New Roman" w:hAnsi="Times New Roman" w:cs="Times New Roman"/>
          <w:sz w:val="24"/>
          <w:szCs w:val="24"/>
        </w:rPr>
        <w:t xml:space="preserve"> </w:t>
      </w:r>
      <w:r w:rsidR="00842E0B" w:rsidRPr="00736117">
        <w:rPr>
          <w:rFonts w:ascii="Times New Roman" w:hAnsi="Times New Roman" w:cs="Times New Roman"/>
          <w:sz w:val="24"/>
          <w:szCs w:val="24"/>
        </w:rPr>
        <w:t xml:space="preserve">untouched by human beings (even </w:t>
      </w:r>
      <w:r w:rsidR="006863DA" w:rsidRPr="00736117">
        <w:rPr>
          <w:rFonts w:ascii="Times New Roman" w:hAnsi="Times New Roman" w:cs="Times New Roman"/>
          <w:sz w:val="24"/>
          <w:szCs w:val="24"/>
        </w:rPr>
        <w:t xml:space="preserve">though </w:t>
      </w:r>
      <w:r w:rsidR="00842E0B" w:rsidRPr="00736117">
        <w:rPr>
          <w:rFonts w:ascii="Times New Roman" w:hAnsi="Times New Roman" w:cs="Times New Roman"/>
          <w:sz w:val="24"/>
          <w:szCs w:val="24"/>
        </w:rPr>
        <w:t xml:space="preserve">such an idea </w:t>
      </w:r>
      <w:r w:rsidR="0035160A" w:rsidRPr="00736117">
        <w:rPr>
          <w:rFonts w:ascii="Times New Roman" w:hAnsi="Times New Roman" w:cs="Times New Roman"/>
          <w:sz w:val="24"/>
          <w:szCs w:val="24"/>
        </w:rPr>
        <w:t>upsets</w:t>
      </w:r>
      <w:r w:rsidR="007B017E" w:rsidRPr="00736117">
        <w:rPr>
          <w:rFonts w:ascii="Times New Roman" w:hAnsi="Times New Roman" w:cs="Times New Roman"/>
          <w:sz w:val="24"/>
          <w:szCs w:val="24"/>
        </w:rPr>
        <w:t xml:space="preserve"> </w:t>
      </w:r>
      <w:r w:rsidR="006863DA" w:rsidRPr="00736117">
        <w:rPr>
          <w:rFonts w:ascii="Times New Roman" w:hAnsi="Times New Roman" w:cs="Times New Roman"/>
          <w:sz w:val="24"/>
          <w:szCs w:val="24"/>
        </w:rPr>
        <w:t>any colonial</w:t>
      </w:r>
      <w:r w:rsidR="00842E0B" w:rsidRPr="00736117">
        <w:rPr>
          <w:rFonts w:ascii="Times New Roman" w:hAnsi="Times New Roman" w:cs="Times New Roman"/>
          <w:sz w:val="24"/>
          <w:szCs w:val="24"/>
        </w:rPr>
        <w:t xml:space="preserve"> </w:t>
      </w:r>
      <w:r w:rsidR="006863DA" w:rsidRPr="00736117">
        <w:rPr>
          <w:rFonts w:ascii="Times New Roman" w:hAnsi="Times New Roman" w:cs="Times New Roman"/>
          <w:sz w:val="24"/>
          <w:szCs w:val="24"/>
        </w:rPr>
        <w:t>drive)</w:t>
      </w:r>
      <w:ins w:id="931" w:author="Copyeditor" w:date="2022-08-23T19:27:00Z">
        <w:r w:rsidR="00CE2A28">
          <w:rPr>
            <w:rFonts w:ascii="Times New Roman" w:hAnsi="Times New Roman" w:cs="Times New Roman"/>
            <w:sz w:val="24"/>
            <w:szCs w:val="24"/>
          </w:rPr>
          <w:t>.</w:t>
        </w:r>
      </w:ins>
      <w:del w:id="932" w:author="Copyeditor" w:date="2022-08-23T19:27:00Z">
        <w:r w:rsidR="006863DA" w:rsidRPr="00736117" w:rsidDel="00CE2A28">
          <w:rPr>
            <w:rFonts w:ascii="Times New Roman" w:hAnsi="Times New Roman" w:cs="Times New Roman"/>
            <w:sz w:val="24"/>
            <w:szCs w:val="24"/>
          </w:rPr>
          <w:delText>;</w:delText>
        </w:r>
      </w:del>
    </w:p>
    <w:p w14:paraId="5BA86F5B" w14:textId="0225937E" w:rsidR="00537131" w:rsidRPr="00736117" w:rsidDel="00D146BF" w:rsidRDefault="001E4C0A" w:rsidP="00DC0D7B">
      <w:pPr>
        <w:pStyle w:val="ListParagraph"/>
        <w:widowControl w:val="0"/>
        <w:autoSpaceDE w:val="0"/>
        <w:autoSpaceDN w:val="0"/>
        <w:adjustRightInd w:val="0"/>
        <w:spacing w:after="240" w:line="480" w:lineRule="auto"/>
        <w:ind w:firstLine="720"/>
        <w:rPr>
          <w:del w:id="933" w:author="Copyeditor" w:date="2022-08-23T19:31:00Z"/>
          <w:rFonts w:ascii="Times New Roman" w:hAnsi="Times New Roman" w:cs="Times New Roman"/>
          <w:sz w:val="24"/>
          <w:szCs w:val="24"/>
        </w:rPr>
      </w:pPr>
      <w:ins w:id="934" w:author="Frederic Neyrat" w:date="2020-08-15T14:14:00Z">
        <w:del w:id="935" w:author="Copyeditor" w:date="2022-08-23T19:27:00Z">
          <w:r w:rsidRPr="00736117" w:rsidDel="00CE2A28">
            <w:rPr>
              <w:rFonts w:ascii="Times New Roman" w:hAnsi="Times New Roman" w:cs="Times New Roman"/>
              <w:sz w:val="24"/>
              <w:szCs w:val="24"/>
            </w:rPr>
            <w:delText>3)</w:delText>
          </w:r>
        </w:del>
      </w:ins>
      <w:del w:id="936" w:author="Copyeditor" w:date="2022-08-23T19:27:00Z">
        <w:r w:rsidR="00D41511" w:rsidRPr="00736117" w:rsidDel="00CE2A28">
          <w:rPr>
            <w:rFonts w:ascii="Times New Roman" w:hAnsi="Times New Roman" w:cs="Times New Roman"/>
            <w:sz w:val="24"/>
            <w:szCs w:val="24"/>
          </w:rPr>
          <w:delText xml:space="preserve">- </w:delText>
        </w:r>
      </w:del>
      <w:r w:rsidR="00D41511" w:rsidRPr="00736117">
        <w:rPr>
          <w:rFonts w:ascii="Times New Roman" w:hAnsi="Times New Roman" w:cs="Times New Roman"/>
          <w:sz w:val="24"/>
          <w:szCs w:val="24"/>
        </w:rPr>
        <w:t>O</w:t>
      </w:r>
      <w:r w:rsidR="00537131" w:rsidRPr="00736117">
        <w:rPr>
          <w:rFonts w:ascii="Times New Roman" w:hAnsi="Times New Roman" w:cs="Times New Roman"/>
          <w:sz w:val="24"/>
          <w:szCs w:val="24"/>
        </w:rPr>
        <w:t xml:space="preserve">n the </w:t>
      </w:r>
      <w:r w:rsidR="001C1FE2" w:rsidRPr="00736117">
        <w:rPr>
          <w:rFonts w:ascii="Times New Roman" w:hAnsi="Times New Roman" w:cs="Times New Roman"/>
          <w:sz w:val="24"/>
          <w:szCs w:val="24"/>
        </w:rPr>
        <w:t>right</w:t>
      </w:r>
      <w:r w:rsidR="00537131" w:rsidRPr="00736117">
        <w:rPr>
          <w:rFonts w:ascii="Times New Roman" w:hAnsi="Times New Roman" w:cs="Times New Roman"/>
          <w:sz w:val="24"/>
          <w:szCs w:val="24"/>
        </w:rPr>
        <w:t xml:space="preserve"> side</w:t>
      </w:r>
      <w:r w:rsidR="0035160A" w:rsidRPr="00736117">
        <w:rPr>
          <w:rFonts w:ascii="Times New Roman" w:hAnsi="Times New Roman" w:cs="Times New Roman"/>
          <w:sz w:val="24"/>
          <w:szCs w:val="24"/>
        </w:rPr>
        <w:t xml:space="preserve"> of the picture,</w:t>
      </w:r>
      <w:r w:rsidR="00537131" w:rsidRPr="00736117">
        <w:rPr>
          <w:rFonts w:ascii="Times New Roman" w:hAnsi="Times New Roman" w:cs="Times New Roman"/>
          <w:sz w:val="24"/>
          <w:szCs w:val="24"/>
        </w:rPr>
        <w:t xml:space="preserve"> we can </w:t>
      </w:r>
      <w:r w:rsidR="001C1FE2" w:rsidRPr="00736117">
        <w:rPr>
          <w:rFonts w:ascii="Times New Roman" w:hAnsi="Times New Roman" w:cs="Times New Roman"/>
          <w:sz w:val="24"/>
          <w:szCs w:val="24"/>
        </w:rPr>
        <w:t>identify</w:t>
      </w:r>
      <w:r w:rsidR="00537131" w:rsidRPr="00736117">
        <w:rPr>
          <w:rFonts w:ascii="Times New Roman" w:hAnsi="Times New Roman" w:cs="Times New Roman"/>
          <w:sz w:val="24"/>
          <w:szCs w:val="24"/>
        </w:rPr>
        <w:t xml:space="preserve"> all the </w:t>
      </w:r>
      <w:r w:rsidR="001C1FE2" w:rsidRPr="00736117">
        <w:rPr>
          <w:rFonts w:ascii="Times New Roman" w:hAnsi="Times New Roman" w:cs="Times New Roman"/>
          <w:sz w:val="24"/>
          <w:szCs w:val="24"/>
        </w:rPr>
        <w:t>machines, all the t</w:t>
      </w:r>
      <w:r w:rsidR="00537131" w:rsidRPr="00736117">
        <w:rPr>
          <w:rFonts w:ascii="Times New Roman" w:hAnsi="Times New Roman" w:cs="Times New Roman"/>
          <w:sz w:val="24"/>
          <w:szCs w:val="24"/>
        </w:rPr>
        <w:t>echnolog</w:t>
      </w:r>
      <w:r w:rsidR="001C1FE2" w:rsidRPr="00736117">
        <w:rPr>
          <w:rFonts w:ascii="Times New Roman" w:hAnsi="Times New Roman" w:cs="Times New Roman"/>
          <w:sz w:val="24"/>
          <w:szCs w:val="24"/>
        </w:rPr>
        <w:t>y</w:t>
      </w:r>
      <w:r w:rsidR="00537131" w:rsidRPr="00736117">
        <w:rPr>
          <w:rFonts w:ascii="Times New Roman" w:hAnsi="Times New Roman" w:cs="Times New Roman"/>
          <w:sz w:val="24"/>
          <w:szCs w:val="24"/>
        </w:rPr>
        <w:t xml:space="preserve"> </w:t>
      </w:r>
      <w:r w:rsidR="00F97C13" w:rsidRPr="00736117">
        <w:rPr>
          <w:rFonts w:ascii="Times New Roman" w:hAnsi="Times New Roman" w:cs="Times New Roman"/>
          <w:color w:val="000000" w:themeColor="text1"/>
          <w:sz w:val="24"/>
          <w:szCs w:val="24"/>
        </w:rPr>
        <w:t xml:space="preserve">that, from </w:t>
      </w:r>
      <w:r w:rsidR="00CD132A" w:rsidRPr="00736117">
        <w:rPr>
          <w:rFonts w:ascii="Times New Roman" w:hAnsi="Times New Roman" w:cs="Times New Roman"/>
          <w:color w:val="000000" w:themeColor="text1"/>
          <w:sz w:val="24"/>
          <w:szCs w:val="24"/>
        </w:rPr>
        <w:t xml:space="preserve">synthetic biology </w:t>
      </w:r>
      <w:r w:rsidR="00F97C13" w:rsidRPr="00736117">
        <w:rPr>
          <w:rFonts w:ascii="Times New Roman" w:hAnsi="Times New Roman" w:cs="Times New Roman"/>
          <w:color w:val="000000" w:themeColor="text1"/>
          <w:sz w:val="24"/>
          <w:szCs w:val="24"/>
        </w:rPr>
        <w:t>to</w:t>
      </w:r>
      <w:r w:rsidR="00CD132A" w:rsidRPr="00736117">
        <w:rPr>
          <w:rFonts w:ascii="Times New Roman" w:hAnsi="Times New Roman" w:cs="Times New Roman"/>
          <w:color w:val="000000" w:themeColor="text1"/>
          <w:sz w:val="24"/>
          <w:szCs w:val="24"/>
        </w:rPr>
        <w:t xml:space="preserve"> geo</w:t>
      </w:r>
      <w:ins w:id="937" w:author="Copyeditor" w:date="2022-08-23T19:27:00Z">
        <w:r w:rsidR="00CE2A28">
          <w:rPr>
            <w:rFonts w:ascii="Times New Roman" w:hAnsi="Times New Roman" w:cs="Times New Roman"/>
            <w:color w:val="000000" w:themeColor="text1"/>
            <w:sz w:val="24"/>
            <w:szCs w:val="24"/>
          </w:rPr>
          <w:t>-</w:t>
        </w:r>
      </w:ins>
      <w:r w:rsidR="00CD132A" w:rsidRPr="00736117">
        <w:rPr>
          <w:rFonts w:ascii="Times New Roman" w:hAnsi="Times New Roman" w:cs="Times New Roman"/>
          <w:color w:val="000000" w:themeColor="text1"/>
          <w:sz w:val="24"/>
          <w:szCs w:val="24"/>
        </w:rPr>
        <w:t>engineering</w:t>
      </w:r>
      <w:r w:rsidR="00F97C13" w:rsidRPr="00736117">
        <w:rPr>
          <w:rFonts w:ascii="Times New Roman" w:hAnsi="Times New Roman" w:cs="Times New Roman"/>
          <w:color w:val="000000" w:themeColor="text1"/>
          <w:sz w:val="24"/>
          <w:szCs w:val="24"/>
        </w:rPr>
        <w:t>, strives</w:t>
      </w:r>
      <w:r w:rsidR="00537131" w:rsidRPr="00736117">
        <w:rPr>
          <w:rFonts w:ascii="Times New Roman" w:hAnsi="Times New Roman" w:cs="Times New Roman"/>
          <w:color w:val="000000" w:themeColor="text1"/>
          <w:sz w:val="24"/>
          <w:szCs w:val="24"/>
        </w:rPr>
        <w:t xml:space="preserve"> </w:t>
      </w:r>
      <w:r w:rsidR="00537131" w:rsidRPr="00736117">
        <w:rPr>
          <w:rFonts w:ascii="Times New Roman" w:hAnsi="Times New Roman" w:cs="Times New Roman"/>
          <w:sz w:val="24"/>
          <w:szCs w:val="24"/>
        </w:rPr>
        <w:t>to master, to replace</w:t>
      </w:r>
      <w:ins w:id="938" w:author="Copyeditor" w:date="2022-08-23T19:28:00Z">
        <w:r w:rsidR="00CE2A28">
          <w:rPr>
            <w:rFonts w:ascii="Times New Roman" w:hAnsi="Times New Roman" w:cs="Times New Roman"/>
            <w:sz w:val="24"/>
            <w:szCs w:val="24"/>
          </w:rPr>
          <w:t>,</w:t>
        </w:r>
      </w:ins>
      <w:r w:rsidR="00537131" w:rsidRPr="00736117">
        <w:rPr>
          <w:rFonts w:ascii="Times New Roman" w:hAnsi="Times New Roman" w:cs="Times New Roman"/>
          <w:sz w:val="24"/>
          <w:szCs w:val="24"/>
        </w:rPr>
        <w:t xml:space="preserve"> and</w:t>
      </w:r>
      <w:r w:rsidR="0035160A" w:rsidRPr="00736117">
        <w:rPr>
          <w:rFonts w:ascii="Times New Roman" w:hAnsi="Times New Roman" w:cs="Times New Roman"/>
          <w:sz w:val="24"/>
          <w:szCs w:val="24"/>
        </w:rPr>
        <w:t>,</w:t>
      </w:r>
      <w:r w:rsidR="00537131" w:rsidRPr="00736117">
        <w:rPr>
          <w:rFonts w:ascii="Times New Roman" w:hAnsi="Times New Roman" w:cs="Times New Roman"/>
          <w:sz w:val="24"/>
          <w:szCs w:val="24"/>
        </w:rPr>
        <w:t xml:space="preserve"> </w:t>
      </w:r>
      <w:r w:rsidR="0035160A" w:rsidRPr="00736117">
        <w:rPr>
          <w:rFonts w:ascii="Times New Roman" w:hAnsi="Times New Roman" w:cs="Times New Roman"/>
          <w:sz w:val="24"/>
          <w:szCs w:val="24"/>
        </w:rPr>
        <w:t xml:space="preserve">in </w:t>
      </w:r>
      <w:r w:rsidR="00537131" w:rsidRPr="00736117">
        <w:rPr>
          <w:rFonts w:ascii="Times New Roman" w:hAnsi="Times New Roman" w:cs="Times New Roman"/>
          <w:sz w:val="24"/>
          <w:szCs w:val="24"/>
        </w:rPr>
        <w:t>the end</w:t>
      </w:r>
      <w:r w:rsidR="0035160A" w:rsidRPr="00736117">
        <w:rPr>
          <w:rFonts w:ascii="Times New Roman" w:hAnsi="Times New Roman" w:cs="Times New Roman"/>
          <w:sz w:val="24"/>
          <w:szCs w:val="24"/>
        </w:rPr>
        <w:t>,</w:t>
      </w:r>
      <w:r w:rsidR="00537131" w:rsidRPr="00736117">
        <w:rPr>
          <w:rFonts w:ascii="Times New Roman" w:hAnsi="Times New Roman" w:cs="Times New Roman"/>
          <w:sz w:val="24"/>
          <w:szCs w:val="24"/>
        </w:rPr>
        <w:t xml:space="preserve"> to erase nature. </w:t>
      </w:r>
      <w:r w:rsidR="0086038C" w:rsidRPr="00736117">
        <w:rPr>
          <w:rFonts w:ascii="Times New Roman" w:hAnsi="Times New Roman" w:cs="Times New Roman"/>
          <w:sz w:val="24"/>
          <w:szCs w:val="24"/>
        </w:rPr>
        <w:t>But why do I include technology in a diagram of nature</w:t>
      </w:r>
      <w:r w:rsidR="00F97C13" w:rsidRPr="00736117">
        <w:rPr>
          <w:rFonts w:ascii="Times New Roman" w:hAnsi="Times New Roman" w:cs="Times New Roman"/>
          <w:sz w:val="24"/>
          <w:szCs w:val="24"/>
        </w:rPr>
        <w:t>s</w:t>
      </w:r>
      <w:r w:rsidR="0086038C" w:rsidRPr="00736117">
        <w:rPr>
          <w:rFonts w:ascii="Times New Roman" w:hAnsi="Times New Roman" w:cs="Times New Roman"/>
          <w:sz w:val="24"/>
          <w:szCs w:val="24"/>
        </w:rPr>
        <w:t xml:space="preserve">? Is </w:t>
      </w:r>
      <w:r w:rsidR="005623D4" w:rsidRPr="00736117">
        <w:rPr>
          <w:rFonts w:ascii="Times New Roman" w:hAnsi="Times New Roman" w:cs="Times New Roman"/>
          <w:sz w:val="24"/>
          <w:szCs w:val="24"/>
        </w:rPr>
        <w:t>it</w:t>
      </w:r>
      <w:r w:rsidR="0086038C" w:rsidRPr="00736117">
        <w:rPr>
          <w:rFonts w:ascii="Times New Roman" w:hAnsi="Times New Roman" w:cs="Times New Roman"/>
          <w:sz w:val="24"/>
          <w:szCs w:val="24"/>
        </w:rPr>
        <w:t xml:space="preserve"> not</w:t>
      </w:r>
      <w:r w:rsidR="005623D4" w:rsidRPr="00736117">
        <w:rPr>
          <w:rFonts w:ascii="Times New Roman" w:hAnsi="Times New Roman" w:cs="Times New Roman"/>
          <w:sz w:val="24"/>
          <w:szCs w:val="24"/>
        </w:rPr>
        <w:t xml:space="preserve"> important to identify technolog</w:t>
      </w:r>
      <w:r w:rsidR="00A63C70" w:rsidRPr="00736117">
        <w:rPr>
          <w:rFonts w:ascii="Times New Roman" w:hAnsi="Times New Roman" w:cs="Times New Roman"/>
          <w:sz w:val="24"/>
          <w:szCs w:val="24"/>
        </w:rPr>
        <w:t>ical beings</w:t>
      </w:r>
      <w:r w:rsidR="005623D4" w:rsidRPr="00736117">
        <w:rPr>
          <w:rFonts w:ascii="Times New Roman" w:hAnsi="Times New Roman" w:cs="Times New Roman"/>
          <w:sz w:val="24"/>
          <w:szCs w:val="24"/>
        </w:rPr>
        <w:t xml:space="preserve"> as </w:t>
      </w:r>
      <w:r w:rsidR="005623D4" w:rsidRPr="00CE2A28">
        <w:rPr>
          <w:iCs/>
          <w:rPrChange w:id="939" w:author="Copyeditor" w:date="2022-08-23T19:28:00Z">
            <w:rPr>
              <w:i/>
            </w:rPr>
          </w:rPrChange>
        </w:rPr>
        <w:t>existentially</w:t>
      </w:r>
      <w:r w:rsidR="005623D4" w:rsidRPr="00736117">
        <w:rPr>
          <w:rFonts w:ascii="Times New Roman" w:hAnsi="Times New Roman" w:cs="Times New Roman"/>
          <w:sz w:val="24"/>
          <w:szCs w:val="24"/>
        </w:rPr>
        <w:t xml:space="preserve"> specific, as </w:t>
      </w:r>
      <w:r w:rsidR="005623D4" w:rsidRPr="00CE2A28">
        <w:rPr>
          <w:iCs/>
          <w:rPrChange w:id="940" w:author="Copyeditor" w:date="2022-08-23T19:28:00Z">
            <w:rPr>
              <w:i/>
            </w:rPr>
          </w:rPrChange>
        </w:rPr>
        <w:t>form</w:t>
      </w:r>
      <w:r w:rsidR="00A63C70" w:rsidRPr="00CE2A28">
        <w:rPr>
          <w:iCs/>
          <w:rPrChange w:id="941" w:author="Copyeditor" w:date="2022-08-23T19:28:00Z">
            <w:rPr>
              <w:i/>
            </w:rPr>
          </w:rPrChange>
        </w:rPr>
        <w:t>s</w:t>
      </w:r>
      <w:r w:rsidR="005623D4" w:rsidRPr="00736117">
        <w:rPr>
          <w:rFonts w:ascii="Times New Roman" w:hAnsi="Times New Roman" w:cs="Times New Roman"/>
          <w:sz w:val="24"/>
          <w:szCs w:val="24"/>
        </w:rPr>
        <w:t xml:space="preserve"> of being that cannot</w:t>
      </w:r>
      <w:r w:rsidR="001C1FE2" w:rsidRPr="00736117">
        <w:rPr>
          <w:rFonts w:ascii="Times New Roman" w:hAnsi="Times New Roman" w:cs="Times New Roman"/>
          <w:sz w:val="24"/>
          <w:szCs w:val="24"/>
        </w:rPr>
        <w:t xml:space="preserve">, </w:t>
      </w:r>
      <w:r w:rsidR="0035160A" w:rsidRPr="00736117">
        <w:rPr>
          <w:rFonts w:ascii="Times New Roman" w:hAnsi="Times New Roman" w:cs="Times New Roman"/>
          <w:sz w:val="24"/>
          <w:szCs w:val="24"/>
        </w:rPr>
        <w:t xml:space="preserve">or </w:t>
      </w:r>
      <w:r w:rsidR="001C1FE2" w:rsidRPr="00736117">
        <w:rPr>
          <w:rFonts w:ascii="Times New Roman" w:hAnsi="Times New Roman" w:cs="Times New Roman"/>
          <w:sz w:val="24"/>
          <w:szCs w:val="24"/>
        </w:rPr>
        <w:t>should</w:t>
      </w:r>
      <w:r w:rsidR="00F97C13" w:rsidRPr="00736117">
        <w:rPr>
          <w:rFonts w:ascii="Times New Roman" w:hAnsi="Times New Roman" w:cs="Times New Roman"/>
          <w:sz w:val="24"/>
          <w:szCs w:val="24"/>
        </w:rPr>
        <w:t xml:space="preserve"> not</w:t>
      </w:r>
      <w:r w:rsidR="0035160A" w:rsidRPr="00736117">
        <w:rPr>
          <w:rFonts w:ascii="Times New Roman" w:hAnsi="Times New Roman" w:cs="Times New Roman"/>
          <w:sz w:val="24"/>
          <w:szCs w:val="24"/>
        </w:rPr>
        <w:t>,</w:t>
      </w:r>
      <w:r w:rsidR="005623D4" w:rsidRPr="00736117">
        <w:rPr>
          <w:rFonts w:ascii="Times New Roman" w:hAnsi="Times New Roman" w:cs="Times New Roman"/>
          <w:sz w:val="24"/>
          <w:szCs w:val="24"/>
        </w:rPr>
        <w:t xml:space="preserve"> be reduced to </w:t>
      </w:r>
      <w:proofErr w:type="spellStart"/>
      <w:r w:rsidR="005623D4" w:rsidRPr="00736117">
        <w:rPr>
          <w:rFonts w:ascii="Times New Roman" w:hAnsi="Times New Roman" w:cs="Times New Roman"/>
          <w:sz w:val="24"/>
          <w:szCs w:val="24"/>
        </w:rPr>
        <w:t>non</w:t>
      </w:r>
      <w:del w:id="942" w:author="Copyeditor" w:date="2022-08-23T19:29:00Z">
        <w:r w:rsidR="005623D4" w:rsidRPr="00736117" w:rsidDel="00CE2A28">
          <w:rPr>
            <w:rFonts w:ascii="Times New Roman" w:hAnsi="Times New Roman" w:cs="Times New Roman"/>
            <w:sz w:val="24"/>
            <w:szCs w:val="24"/>
          </w:rPr>
          <w:delText>-</w:delText>
        </w:r>
      </w:del>
      <w:r w:rsidR="005623D4" w:rsidRPr="00736117">
        <w:rPr>
          <w:rFonts w:ascii="Times New Roman" w:hAnsi="Times New Roman" w:cs="Times New Roman"/>
          <w:sz w:val="24"/>
          <w:szCs w:val="24"/>
        </w:rPr>
        <w:t>artificial</w:t>
      </w:r>
      <w:proofErr w:type="spellEnd"/>
      <w:r w:rsidR="005623D4" w:rsidRPr="00736117">
        <w:rPr>
          <w:rFonts w:ascii="Times New Roman" w:hAnsi="Times New Roman" w:cs="Times New Roman"/>
          <w:sz w:val="24"/>
          <w:szCs w:val="24"/>
        </w:rPr>
        <w:t xml:space="preserve"> entities</w:t>
      </w:r>
      <w:r w:rsidR="0086038C" w:rsidRPr="00736117">
        <w:rPr>
          <w:rFonts w:ascii="Times New Roman" w:hAnsi="Times New Roman" w:cs="Times New Roman"/>
          <w:sz w:val="24"/>
          <w:szCs w:val="24"/>
        </w:rPr>
        <w:t xml:space="preserve">? </w:t>
      </w:r>
      <w:r w:rsidR="0035160A" w:rsidRPr="00736117">
        <w:rPr>
          <w:rFonts w:ascii="Times New Roman" w:hAnsi="Times New Roman" w:cs="Times New Roman"/>
          <w:sz w:val="24"/>
          <w:szCs w:val="24"/>
        </w:rPr>
        <w:t xml:space="preserve">Certainly </w:t>
      </w:r>
      <w:r w:rsidR="0086038C" w:rsidRPr="00736117">
        <w:rPr>
          <w:rFonts w:ascii="Times New Roman" w:hAnsi="Times New Roman" w:cs="Times New Roman"/>
          <w:sz w:val="24"/>
          <w:szCs w:val="24"/>
        </w:rPr>
        <w:t>yes</w:t>
      </w:r>
      <w:ins w:id="943" w:author="Copyeditor" w:date="2022-08-23T19:30:00Z">
        <w:r w:rsidR="00D146BF">
          <w:rPr>
            <w:rFonts w:ascii="Times New Roman" w:hAnsi="Times New Roman" w:cs="Times New Roman"/>
            <w:sz w:val="24"/>
            <w:szCs w:val="24"/>
          </w:rPr>
          <w:t>,</w:t>
        </w:r>
      </w:ins>
      <w:del w:id="944" w:author="Copyeditor" w:date="2022-08-23T19:30:00Z">
        <w:r w:rsidR="00F97C13" w:rsidRPr="00736117" w:rsidDel="00D146BF">
          <w:rPr>
            <w:rFonts w:ascii="Times New Roman" w:hAnsi="Times New Roman" w:cs="Times New Roman"/>
            <w:sz w:val="24"/>
            <w:szCs w:val="24"/>
          </w:rPr>
          <w:delText>;</w:delText>
        </w:r>
      </w:del>
      <w:r w:rsidR="0086038C" w:rsidRPr="00736117">
        <w:rPr>
          <w:rFonts w:ascii="Times New Roman" w:hAnsi="Times New Roman" w:cs="Times New Roman"/>
          <w:sz w:val="24"/>
          <w:szCs w:val="24"/>
        </w:rPr>
        <w:t xml:space="preserve"> but let</w:t>
      </w:r>
      <w:r w:rsidR="00AF7720" w:rsidRPr="00736117">
        <w:rPr>
          <w:rFonts w:ascii="Times New Roman" w:hAnsi="Times New Roman" w:cs="Times New Roman"/>
          <w:sz w:val="24"/>
          <w:szCs w:val="24"/>
        </w:rPr>
        <w:t xml:space="preserve"> u</w:t>
      </w:r>
      <w:r w:rsidR="0086038C" w:rsidRPr="00736117">
        <w:rPr>
          <w:rFonts w:ascii="Times New Roman" w:hAnsi="Times New Roman" w:cs="Times New Roman"/>
          <w:sz w:val="24"/>
          <w:szCs w:val="24"/>
        </w:rPr>
        <w:t xml:space="preserve">s remember what I said </w:t>
      </w:r>
      <w:r w:rsidR="00F97C13" w:rsidRPr="00736117">
        <w:rPr>
          <w:rFonts w:ascii="Times New Roman" w:hAnsi="Times New Roman" w:cs="Times New Roman"/>
          <w:sz w:val="24"/>
          <w:szCs w:val="24"/>
        </w:rPr>
        <w:t>in the third section</w:t>
      </w:r>
      <w:r w:rsidR="0086038C" w:rsidRPr="00736117">
        <w:rPr>
          <w:rFonts w:ascii="Times New Roman" w:hAnsi="Times New Roman" w:cs="Times New Roman"/>
          <w:sz w:val="24"/>
          <w:szCs w:val="24"/>
        </w:rPr>
        <w:t xml:space="preserve"> about the field of existential differences: </w:t>
      </w:r>
      <w:r w:rsidR="001C1FE2" w:rsidRPr="00736117">
        <w:rPr>
          <w:rFonts w:ascii="Times New Roman" w:hAnsi="Times New Roman" w:cs="Times New Roman"/>
          <w:sz w:val="24"/>
          <w:szCs w:val="24"/>
        </w:rPr>
        <w:t xml:space="preserve">any </w:t>
      </w:r>
      <w:r w:rsidR="0086038C" w:rsidRPr="00736117">
        <w:rPr>
          <w:rFonts w:ascii="Times New Roman" w:hAnsi="Times New Roman" w:cs="Times New Roman"/>
          <w:sz w:val="24"/>
          <w:szCs w:val="24"/>
        </w:rPr>
        <w:t>ontolog</w:t>
      </w:r>
      <w:r w:rsidR="008F1460" w:rsidRPr="00736117">
        <w:rPr>
          <w:rFonts w:ascii="Times New Roman" w:hAnsi="Times New Roman" w:cs="Times New Roman"/>
          <w:sz w:val="24"/>
          <w:szCs w:val="24"/>
        </w:rPr>
        <w:t xml:space="preserve">ical </w:t>
      </w:r>
      <w:r w:rsidR="001C1FE2" w:rsidRPr="00736117">
        <w:rPr>
          <w:rFonts w:ascii="Times New Roman" w:hAnsi="Times New Roman" w:cs="Times New Roman"/>
          <w:sz w:val="24"/>
          <w:szCs w:val="24"/>
        </w:rPr>
        <w:t>knowledge</w:t>
      </w:r>
      <w:r w:rsidR="0086038C" w:rsidRPr="00736117">
        <w:rPr>
          <w:rFonts w:ascii="Times New Roman" w:hAnsi="Times New Roman" w:cs="Times New Roman"/>
          <w:sz w:val="24"/>
          <w:szCs w:val="24"/>
        </w:rPr>
        <w:t xml:space="preserve"> </w:t>
      </w:r>
      <w:r w:rsidR="000D0ADA" w:rsidRPr="00736117">
        <w:rPr>
          <w:rFonts w:ascii="Times New Roman" w:hAnsi="Times New Roman" w:cs="Times New Roman"/>
          <w:sz w:val="24"/>
          <w:szCs w:val="24"/>
        </w:rPr>
        <w:t xml:space="preserve">must </w:t>
      </w:r>
      <w:r w:rsidR="001C1FE2" w:rsidRPr="00736117">
        <w:rPr>
          <w:rFonts w:ascii="Times New Roman" w:hAnsi="Times New Roman" w:cs="Times New Roman"/>
          <w:sz w:val="24"/>
          <w:szCs w:val="24"/>
        </w:rPr>
        <w:t xml:space="preserve">only </w:t>
      </w:r>
      <w:r w:rsidR="000D0ADA" w:rsidRPr="00736117">
        <w:rPr>
          <w:rFonts w:ascii="Times New Roman" w:hAnsi="Times New Roman" w:cs="Times New Roman"/>
          <w:sz w:val="24"/>
          <w:szCs w:val="24"/>
        </w:rPr>
        <w:t xml:space="preserve">be </w:t>
      </w:r>
      <w:r w:rsidR="000D0ADA" w:rsidRPr="00D146BF">
        <w:rPr>
          <w:iCs/>
          <w:rPrChange w:id="945" w:author="Copyeditor" w:date="2022-08-23T19:30:00Z">
            <w:rPr>
              <w:i/>
            </w:rPr>
          </w:rPrChange>
        </w:rPr>
        <w:t>retroactively</w:t>
      </w:r>
      <w:r w:rsidR="000D0ADA" w:rsidRPr="00736117">
        <w:rPr>
          <w:rFonts w:ascii="Times New Roman" w:hAnsi="Times New Roman" w:cs="Times New Roman"/>
          <w:sz w:val="24"/>
          <w:szCs w:val="24"/>
        </w:rPr>
        <w:t xml:space="preserve"> constituted</w:t>
      </w:r>
      <w:del w:id="946" w:author="Copyeditor" w:date="2022-08-23T19:30:00Z">
        <w:r w:rsidR="000D0ADA" w:rsidRPr="00736117" w:rsidDel="00D146BF">
          <w:rPr>
            <w:rFonts w:ascii="Times New Roman" w:hAnsi="Times New Roman" w:cs="Times New Roman"/>
            <w:sz w:val="24"/>
            <w:szCs w:val="24"/>
          </w:rPr>
          <w:delText>,</w:delText>
        </w:r>
      </w:del>
      <w:r w:rsidR="000D0ADA" w:rsidRPr="00736117">
        <w:rPr>
          <w:rFonts w:ascii="Times New Roman" w:hAnsi="Times New Roman" w:cs="Times New Roman"/>
          <w:sz w:val="24"/>
          <w:szCs w:val="24"/>
        </w:rPr>
        <w:t xml:space="preserve"> after </w:t>
      </w:r>
      <w:r w:rsidR="0035160A" w:rsidRPr="00736117">
        <w:rPr>
          <w:rFonts w:ascii="Times New Roman" w:hAnsi="Times New Roman" w:cs="Times New Roman"/>
          <w:sz w:val="24"/>
          <w:szCs w:val="24"/>
        </w:rPr>
        <w:t xml:space="preserve">the </w:t>
      </w:r>
      <w:r w:rsidR="00F97C13" w:rsidRPr="00736117">
        <w:rPr>
          <w:rFonts w:ascii="Times New Roman" w:hAnsi="Times New Roman" w:cs="Times New Roman"/>
          <w:sz w:val="24"/>
          <w:szCs w:val="24"/>
        </w:rPr>
        <w:t>reality of</w:t>
      </w:r>
      <w:r w:rsidR="000D0ADA" w:rsidRPr="00736117">
        <w:rPr>
          <w:rFonts w:ascii="Times New Roman" w:hAnsi="Times New Roman" w:cs="Times New Roman"/>
          <w:sz w:val="24"/>
          <w:szCs w:val="24"/>
        </w:rPr>
        <w:t xml:space="preserve"> existing beings </w:t>
      </w:r>
      <w:r w:rsidR="00F97C13" w:rsidRPr="00736117">
        <w:rPr>
          <w:rFonts w:ascii="Times New Roman" w:hAnsi="Times New Roman" w:cs="Times New Roman"/>
          <w:sz w:val="24"/>
          <w:szCs w:val="24"/>
        </w:rPr>
        <w:t>has</w:t>
      </w:r>
      <w:r w:rsidR="000D0ADA" w:rsidRPr="00736117">
        <w:rPr>
          <w:rFonts w:ascii="Times New Roman" w:hAnsi="Times New Roman" w:cs="Times New Roman"/>
          <w:sz w:val="24"/>
          <w:szCs w:val="24"/>
        </w:rPr>
        <w:t xml:space="preserve"> </w:t>
      </w:r>
      <w:del w:id="947" w:author="Copyeditor" w:date="2022-08-23T19:30:00Z">
        <w:r w:rsidR="000D0ADA" w:rsidRPr="00736117" w:rsidDel="00D146BF">
          <w:rPr>
            <w:rFonts w:ascii="Times New Roman" w:hAnsi="Times New Roman" w:cs="Times New Roman"/>
            <w:sz w:val="24"/>
            <w:szCs w:val="24"/>
          </w:rPr>
          <w:delText xml:space="preserve">being </w:delText>
        </w:r>
      </w:del>
      <w:ins w:id="948" w:author="Copyeditor" w:date="2022-08-23T19:30:00Z">
        <w:r w:rsidR="00D146BF">
          <w:rPr>
            <w:rFonts w:ascii="Times New Roman" w:hAnsi="Times New Roman" w:cs="Times New Roman"/>
            <w:sz w:val="24"/>
            <w:szCs w:val="24"/>
          </w:rPr>
          <w:t>been</w:t>
        </w:r>
        <w:r w:rsidR="00D146BF" w:rsidRPr="00736117">
          <w:rPr>
            <w:rFonts w:ascii="Times New Roman" w:hAnsi="Times New Roman" w:cs="Times New Roman"/>
            <w:sz w:val="24"/>
            <w:szCs w:val="24"/>
          </w:rPr>
          <w:t xml:space="preserve"> </w:t>
        </w:r>
      </w:ins>
      <w:r w:rsidR="000D0ADA" w:rsidRPr="00736117">
        <w:rPr>
          <w:rFonts w:ascii="Times New Roman" w:hAnsi="Times New Roman" w:cs="Times New Roman"/>
          <w:sz w:val="24"/>
          <w:szCs w:val="24"/>
        </w:rPr>
        <w:t xml:space="preserve">recognized. In the same manner, </w:t>
      </w:r>
      <w:r w:rsidR="0086038C" w:rsidRPr="00736117">
        <w:rPr>
          <w:rFonts w:ascii="Times New Roman" w:hAnsi="Times New Roman" w:cs="Times New Roman"/>
          <w:sz w:val="24"/>
          <w:szCs w:val="24"/>
        </w:rPr>
        <w:t>it</w:t>
      </w:r>
      <w:r w:rsidR="00AF7720" w:rsidRPr="00736117">
        <w:rPr>
          <w:rFonts w:ascii="Times New Roman" w:hAnsi="Times New Roman" w:cs="Times New Roman"/>
          <w:sz w:val="24"/>
          <w:szCs w:val="24"/>
        </w:rPr>
        <w:t xml:space="preserve"> i</w:t>
      </w:r>
      <w:r w:rsidR="0086038C" w:rsidRPr="00736117">
        <w:rPr>
          <w:rFonts w:ascii="Times New Roman" w:hAnsi="Times New Roman" w:cs="Times New Roman"/>
          <w:sz w:val="24"/>
          <w:szCs w:val="24"/>
        </w:rPr>
        <w:t xml:space="preserve">s only retroactively that we can argue that nature is </w:t>
      </w:r>
      <w:r w:rsidR="001C1FE2" w:rsidRPr="00D146BF">
        <w:rPr>
          <w:iCs/>
          <w:rPrChange w:id="949" w:author="Copyeditor" w:date="2022-08-23T19:31:00Z">
            <w:rPr>
              <w:i/>
            </w:rPr>
          </w:rPrChange>
        </w:rPr>
        <w:t>ontologically</w:t>
      </w:r>
      <w:r w:rsidR="001C1FE2" w:rsidRPr="00736117">
        <w:rPr>
          <w:rFonts w:ascii="Times New Roman" w:hAnsi="Times New Roman" w:cs="Times New Roman"/>
          <w:sz w:val="24"/>
          <w:szCs w:val="24"/>
        </w:rPr>
        <w:t xml:space="preserve"> </w:t>
      </w:r>
      <w:r w:rsidR="0086038C" w:rsidRPr="00736117">
        <w:rPr>
          <w:rFonts w:ascii="Times New Roman" w:hAnsi="Times New Roman" w:cs="Times New Roman"/>
          <w:sz w:val="24"/>
          <w:szCs w:val="24"/>
        </w:rPr>
        <w:t xml:space="preserve">everywhere, even in </w:t>
      </w:r>
      <w:r w:rsidR="00F97C13" w:rsidRPr="00736117">
        <w:rPr>
          <w:rFonts w:ascii="Times New Roman" w:hAnsi="Times New Roman" w:cs="Times New Roman"/>
          <w:sz w:val="24"/>
          <w:szCs w:val="24"/>
        </w:rPr>
        <w:t>a</w:t>
      </w:r>
      <w:r w:rsidR="0086038C" w:rsidRPr="00736117">
        <w:rPr>
          <w:rFonts w:ascii="Times New Roman" w:hAnsi="Times New Roman" w:cs="Times New Roman"/>
          <w:sz w:val="24"/>
          <w:szCs w:val="24"/>
        </w:rPr>
        <w:t xml:space="preserve"> computer </w:t>
      </w:r>
      <w:r w:rsidR="0035160A" w:rsidRPr="00736117">
        <w:rPr>
          <w:rFonts w:ascii="Times New Roman" w:hAnsi="Times New Roman" w:cs="Times New Roman"/>
          <w:sz w:val="24"/>
          <w:szCs w:val="24"/>
        </w:rPr>
        <w:t>or</w:t>
      </w:r>
      <w:r w:rsidR="0086038C" w:rsidRPr="00736117">
        <w:rPr>
          <w:rFonts w:ascii="Times New Roman" w:hAnsi="Times New Roman" w:cs="Times New Roman"/>
          <w:sz w:val="24"/>
          <w:szCs w:val="24"/>
        </w:rPr>
        <w:t xml:space="preserve"> </w:t>
      </w:r>
      <w:r w:rsidR="00F97C13" w:rsidRPr="00736117">
        <w:rPr>
          <w:rFonts w:ascii="Times New Roman" w:hAnsi="Times New Roman" w:cs="Times New Roman"/>
          <w:sz w:val="24"/>
          <w:szCs w:val="24"/>
        </w:rPr>
        <w:t>a</w:t>
      </w:r>
      <w:r w:rsidR="0086038C" w:rsidRPr="00736117">
        <w:rPr>
          <w:rFonts w:ascii="Times New Roman" w:hAnsi="Times New Roman" w:cs="Times New Roman"/>
          <w:sz w:val="24"/>
          <w:szCs w:val="24"/>
        </w:rPr>
        <w:t xml:space="preserve"> smartphone</w:t>
      </w:r>
      <w:r w:rsidR="0035160A" w:rsidRPr="00736117">
        <w:rPr>
          <w:rFonts w:ascii="Times New Roman" w:hAnsi="Times New Roman" w:cs="Times New Roman"/>
          <w:sz w:val="24"/>
          <w:szCs w:val="24"/>
        </w:rPr>
        <w:t xml:space="preserve">. This is possible only </w:t>
      </w:r>
      <w:r w:rsidR="000D0ADA" w:rsidRPr="00736117">
        <w:rPr>
          <w:rFonts w:ascii="Times New Roman" w:hAnsi="Times New Roman" w:cs="Times New Roman"/>
          <w:sz w:val="24"/>
          <w:szCs w:val="24"/>
        </w:rPr>
        <w:t>r</w:t>
      </w:r>
      <w:r w:rsidR="0086038C" w:rsidRPr="00736117">
        <w:rPr>
          <w:rFonts w:ascii="Times New Roman" w:hAnsi="Times New Roman" w:cs="Times New Roman"/>
          <w:sz w:val="24"/>
          <w:szCs w:val="24"/>
        </w:rPr>
        <w:t xml:space="preserve">etroactively </w:t>
      </w:r>
      <w:r w:rsidR="000D0ADA" w:rsidRPr="00736117">
        <w:rPr>
          <w:rFonts w:ascii="Times New Roman" w:hAnsi="Times New Roman" w:cs="Times New Roman"/>
          <w:sz w:val="24"/>
          <w:szCs w:val="24"/>
        </w:rPr>
        <w:t xml:space="preserve">because </w:t>
      </w:r>
      <w:r w:rsidR="001C1FE2" w:rsidRPr="00736117">
        <w:rPr>
          <w:rFonts w:ascii="Times New Roman" w:hAnsi="Times New Roman" w:cs="Times New Roman"/>
          <w:sz w:val="24"/>
          <w:szCs w:val="24"/>
        </w:rPr>
        <w:t>w</w:t>
      </w:r>
      <w:r w:rsidR="000D0ADA" w:rsidRPr="00736117">
        <w:rPr>
          <w:rFonts w:ascii="Times New Roman" w:hAnsi="Times New Roman" w:cs="Times New Roman"/>
          <w:sz w:val="24"/>
          <w:szCs w:val="24"/>
        </w:rPr>
        <w:t xml:space="preserve">e first need to acknowledge </w:t>
      </w:r>
      <w:r w:rsidR="00F97C13" w:rsidRPr="00736117">
        <w:rPr>
          <w:rFonts w:ascii="Times New Roman" w:hAnsi="Times New Roman" w:cs="Times New Roman"/>
          <w:sz w:val="24"/>
          <w:szCs w:val="24"/>
        </w:rPr>
        <w:t xml:space="preserve">existential </w:t>
      </w:r>
      <w:r w:rsidR="000D0ADA" w:rsidRPr="00736117">
        <w:rPr>
          <w:rFonts w:ascii="Times New Roman" w:hAnsi="Times New Roman" w:cs="Times New Roman"/>
          <w:sz w:val="24"/>
          <w:szCs w:val="24"/>
        </w:rPr>
        <w:t xml:space="preserve">differences. When this </w:t>
      </w:r>
      <w:r w:rsidR="001C1FE2" w:rsidRPr="00736117">
        <w:rPr>
          <w:rFonts w:ascii="Times New Roman" w:hAnsi="Times New Roman" w:cs="Times New Roman"/>
          <w:sz w:val="24"/>
          <w:szCs w:val="24"/>
        </w:rPr>
        <w:t>acknowledgment</w:t>
      </w:r>
      <w:r w:rsidR="000D0ADA" w:rsidRPr="00736117">
        <w:rPr>
          <w:rFonts w:ascii="Times New Roman" w:hAnsi="Times New Roman" w:cs="Times New Roman"/>
          <w:sz w:val="24"/>
          <w:szCs w:val="24"/>
        </w:rPr>
        <w:t xml:space="preserve"> is </w:t>
      </w:r>
      <w:r w:rsidR="001C1FE2" w:rsidRPr="00736117">
        <w:rPr>
          <w:rFonts w:ascii="Times New Roman" w:hAnsi="Times New Roman" w:cs="Times New Roman"/>
          <w:sz w:val="24"/>
          <w:szCs w:val="24"/>
        </w:rPr>
        <w:t>assured</w:t>
      </w:r>
      <w:r w:rsidR="000D0ADA" w:rsidRPr="00736117">
        <w:rPr>
          <w:rFonts w:ascii="Times New Roman" w:hAnsi="Times New Roman" w:cs="Times New Roman"/>
          <w:sz w:val="24"/>
          <w:szCs w:val="24"/>
        </w:rPr>
        <w:t>, we can speak about a natural field and its ontological continuity</w:t>
      </w:r>
      <w:r w:rsidR="00C64A68" w:rsidRPr="00736117">
        <w:rPr>
          <w:rFonts w:ascii="Times New Roman" w:hAnsi="Times New Roman" w:cs="Times New Roman"/>
          <w:sz w:val="24"/>
          <w:szCs w:val="24"/>
        </w:rPr>
        <w:t xml:space="preserve"> (as Spinoza and</w:t>
      </w:r>
      <w:r w:rsidR="0035160A" w:rsidRPr="00736117">
        <w:rPr>
          <w:rFonts w:ascii="Times New Roman" w:hAnsi="Times New Roman" w:cs="Times New Roman"/>
          <w:sz w:val="24"/>
          <w:szCs w:val="24"/>
        </w:rPr>
        <w:t>,</w:t>
      </w:r>
      <w:r w:rsidR="00C64A68" w:rsidRPr="00736117">
        <w:rPr>
          <w:rFonts w:ascii="Times New Roman" w:hAnsi="Times New Roman" w:cs="Times New Roman"/>
          <w:sz w:val="24"/>
          <w:szCs w:val="24"/>
        </w:rPr>
        <w:t xml:space="preserve"> </w:t>
      </w:r>
      <w:r w:rsidR="0035160A" w:rsidRPr="00736117">
        <w:rPr>
          <w:rFonts w:ascii="Times New Roman" w:hAnsi="Times New Roman" w:cs="Times New Roman"/>
          <w:sz w:val="24"/>
          <w:szCs w:val="24"/>
        </w:rPr>
        <w:t xml:space="preserve">these days, the </w:t>
      </w:r>
      <w:r w:rsidR="00C64A68" w:rsidRPr="00736117">
        <w:rPr>
          <w:rFonts w:ascii="Times New Roman" w:hAnsi="Times New Roman" w:cs="Times New Roman"/>
          <w:sz w:val="24"/>
          <w:szCs w:val="24"/>
        </w:rPr>
        <w:t xml:space="preserve">New </w:t>
      </w:r>
      <w:r w:rsidR="00C64A68" w:rsidRPr="00736117">
        <w:rPr>
          <w:rFonts w:ascii="Times New Roman" w:hAnsi="Times New Roman" w:cs="Times New Roman"/>
          <w:sz w:val="24"/>
          <w:szCs w:val="24"/>
        </w:rPr>
        <w:lastRenderedPageBreak/>
        <w:t>Materialists do)</w:t>
      </w:r>
      <w:r w:rsidR="0035160A" w:rsidRPr="00736117">
        <w:rPr>
          <w:rFonts w:ascii="Times New Roman" w:hAnsi="Times New Roman" w:cs="Times New Roman"/>
          <w:sz w:val="24"/>
          <w:szCs w:val="24"/>
        </w:rPr>
        <w:t>.</w:t>
      </w:r>
      <w:r w:rsidR="000D0ADA" w:rsidRPr="00736117">
        <w:rPr>
          <w:rFonts w:ascii="Times New Roman" w:hAnsi="Times New Roman" w:cs="Times New Roman"/>
          <w:sz w:val="24"/>
          <w:szCs w:val="24"/>
        </w:rPr>
        <w:t xml:space="preserve"> </w:t>
      </w:r>
      <w:r w:rsidR="0035160A" w:rsidRPr="00736117">
        <w:rPr>
          <w:rFonts w:ascii="Times New Roman" w:hAnsi="Times New Roman" w:cs="Times New Roman"/>
          <w:sz w:val="24"/>
          <w:szCs w:val="24"/>
        </w:rPr>
        <w:t xml:space="preserve">We </w:t>
      </w:r>
      <w:r w:rsidR="000D0ADA" w:rsidRPr="00736117">
        <w:rPr>
          <w:rFonts w:ascii="Times New Roman" w:hAnsi="Times New Roman" w:cs="Times New Roman"/>
          <w:sz w:val="24"/>
          <w:szCs w:val="24"/>
        </w:rPr>
        <w:t>can then</w:t>
      </w:r>
      <w:r w:rsidR="001C1FE2" w:rsidRPr="00736117">
        <w:rPr>
          <w:rFonts w:ascii="Times New Roman" w:hAnsi="Times New Roman" w:cs="Times New Roman"/>
          <w:sz w:val="24"/>
          <w:szCs w:val="24"/>
        </w:rPr>
        <w:t>,</w:t>
      </w:r>
      <w:r w:rsidR="000D0ADA" w:rsidRPr="00736117">
        <w:rPr>
          <w:rFonts w:ascii="Times New Roman" w:hAnsi="Times New Roman" w:cs="Times New Roman"/>
          <w:sz w:val="24"/>
          <w:szCs w:val="24"/>
        </w:rPr>
        <w:t xml:space="preserve"> </w:t>
      </w:r>
      <w:r w:rsidR="000D0ADA" w:rsidRPr="00D146BF">
        <w:rPr>
          <w:iCs/>
          <w:rPrChange w:id="950" w:author="Copyeditor" w:date="2022-08-23T19:31:00Z">
            <w:rPr>
              <w:i/>
            </w:rPr>
          </w:rPrChange>
        </w:rPr>
        <w:t>but only then</w:t>
      </w:r>
      <w:r w:rsidR="001C1FE2" w:rsidRPr="00736117">
        <w:rPr>
          <w:rFonts w:ascii="Times New Roman" w:hAnsi="Times New Roman" w:cs="Times New Roman"/>
          <w:sz w:val="24"/>
          <w:szCs w:val="24"/>
        </w:rPr>
        <w:t>,</w:t>
      </w:r>
      <w:r w:rsidR="000D0ADA" w:rsidRPr="00736117">
        <w:rPr>
          <w:rFonts w:ascii="Times New Roman" w:hAnsi="Times New Roman" w:cs="Times New Roman"/>
          <w:sz w:val="24"/>
          <w:szCs w:val="24"/>
        </w:rPr>
        <w:t xml:space="preserve"> say with </w:t>
      </w:r>
      <w:r w:rsidR="00537131" w:rsidRPr="00736117">
        <w:rPr>
          <w:rFonts w:ascii="Times New Roman" w:hAnsi="Times New Roman" w:cs="Times New Roman"/>
          <w:sz w:val="24"/>
          <w:szCs w:val="24"/>
        </w:rPr>
        <w:t>Lawrence Buell:</w:t>
      </w:r>
    </w:p>
    <w:p w14:paraId="78BFF511" w14:textId="77777777" w:rsidR="00644D9F" w:rsidRPr="00D146BF" w:rsidRDefault="00644D9F" w:rsidP="00D146BF">
      <w:pPr>
        <w:pStyle w:val="ListParagraph"/>
        <w:widowControl w:val="0"/>
        <w:autoSpaceDE w:val="0"/>
        <w:autoSpaceDN w:val="0"/>
        <w:adjustRightInd w:val="0"/>
        <w:spacing w:after="240" w:line="480" w:lineRule="auto"/>
        <w:ind w:firstLine="720"/>
      </w:pPr>
    </w:p>
    <w:p w14:paraId="1B93EE47" w14:textId="739B2F44" w:rsidR="00537131" w:rsidRPr="00736117" w:rsidDel="00D146BF" w:rsidRDefault="00537131" w:rsidP="00DC0D7B">
      <w:pPr>
        <w:pStyle w:val="ListParagraph"/>
        <w:widowControl w:val="0"/>
        <w:autoSpaceDE w:val="0"/>
        <w:autoSpaceDN w:val="0"/>
        <w:adjustRightInd w:val="0"/>
        <w:spacing w:after="240" w:line="480" w:lineRule="auto"/>
        <w:ind w:left="1440"/>
        <w:rPr>
          <w:del w:id="951" w:author="Copyeditor" w:date="2022-08-23T19:32:00Z"/>
          <w:rFonts w:ascii="Times New Roman" w:hAnsi="Times New Roman" w:cs="Times New Roman"/>
          <w:sz w:val="24"/>
          <w:szCs w:val="24"/>
        </w:rPr>
      </w:pPr>
      <w:r w:rsidRPr="00736117">
        <w:rPr>
          <w:rFonts w:ascii="Times New Roman" w:hAnsi="Times New Roman" w:cs="Times New Roman"/>
          <w:sz w:val="24"/>
          <w:szCs w:val="24"/>
        </w:rPr>
        <w:t xml:space="preserve">Even if people were to become as “posthuman” as the bionic characters of cyberpunk fiction, they would likely remain physically embodied and permeable to the influences of water </w:t>
      </w:r>
      <w:commentRangeStart w:id="952"/>
      <w:r w:rsidRPr="00736117">
        <w:rPr>
          <w:rFonts w:ascii="Times New Roman" w:hAnsi="Times New Roman" w:cs="Times New Roman"/>
          <w:sz w:val="24"/>
          <w:szCs w:val="24"/>
        </w:rPr>
        <w:t>cycle</w:t>
      </w:r>
      <w:commentRangeEnd w:id="952"/>
      <w:r w:rsidR="00D146BF">
        <w:rPr>
          <w:rStyle w:val="CommentReference"/>
          <w:rFonts w:ascii="Times New Roman" w:eastAsia="Times New Roman" w:hAnsi="Times New Roman" w:cs="Times New Roman"/>
          <w:lang w:eastAsia="en-US"/>
        </w:rPr>
        <w:commentReference w:id="952"/>
      </w:r>
      <w:r w:rsidRPr="00736117">
        <w:rPr>
          <w:rFonts w:ascii="Times New Roman" w:hAnsi="Times New Roman" w:cs="Times New Roman"/>
          <w:sz w:val="24"/>
          <w:szCs w:val="24"/>
        </w:rPr>
        <w:t>, photosynthesis, macroclimate, seismology, bacterial resistance to pharmaceuticals, and the “natural” advantages and disadvantages of regional habitats</w:t>
      </w:r>
      <w:ins w:id="953" w:author="Copyeditor" w:date="2022-08-23T19:32:00Z">
        <w:r w:rsidR="00D146BF">
          <w:rPr>
            <w:rFonts w:ascii="Times New Roman" w:hAnsi="Times New Roman" w:cs="Times New Roman"/>
            <w:sz w:val="24"/>
            <w:szCs w:val="24"/>
          </w:rPr>
          <w:t>.</w:t>
        </w:r>
      </w:ins>
      <w:r w:rsidR="00C64A68" w:rsidRPr="00736117">
        <w:rPr>
          <w:rFonts w:ascii="Times New Roman" w:hAnsi="Times New Roman" w:cs="Times New Roman"/>
          <w:sz w:val="24"/>
          <w:szCs w:val="24"/>
        </w:rPr>
        <w:t xml:space="preserve"> (6)</w:t>
      </w:r>
      <w:del w:id="954" w:author="Copyeditor" w:date="2022-08-23T19:32:00Z">
        <w:r w:rsidR="00C64A68" w:rsidRPr="00736117" w:rsidDel="00D146BF">
          <w:rPr>
            <w:rFonts w:ascii="Times New Roman" w:hAnsi="Times New Roman" w:cs="Times New Roman"/>
            <w:sz w:val="24"/>
            <w:szCs w:val="24"/>
          </w:rPr>
          <w:delText>.</w:delText>
        </w:r>
      </w:del>
    </w:p>
    <w:p w14:paraId="70231642" w14:textId="77777777" w:rsidR="009273F0" w:rsidRPr="00D146BF" w:rsidRDefault="009273F0" w:rsidP="00D146BF">
      <w:pPr>
        <w:pStyle w:val="ListParagraph"/>
        <w:widowControl w:val="0"/>
        <w:autoSpaceDE w:val="0"/>
        <w:autoSpaceDN w:val="0"/>
        <w:adjustRightInd w:val="0"/>
        <w:spacing w:after="240" w:line="480" w:lineRule="auto"/>
        <w:ind w:left="1440"/>
      </w:pPr>
    </w:p>
    <w:p w14:paraId="24B094B5" w14:textId="54F2E079" w:rsidR="000D0ADA" w:rsidRPr="00736117" w:rsidRDefault="00537131" w:rsidP="00DC0D7B">
      <w:pPr>
        <w:pStyle w:val="ListParagraph"/>
        <w:widowControl w:val="0"/>
        <w:tabs>
          <w:tab w:val="left" w:pos="5040"/>
        </w:tabs>
        <w:autoSpaceDE w:val="0"/>
        <w:autoSpaceDN w:val="0"/>
        <w:adjustRightInd w:val="0"/>
        <w:spacing w:after="240" w:line="480" w:lineRule="auto"/>
        <w:rPr>
          <w:rFonts w:ascii="Times New Roman" w:hAnsi="Times New Roman" w:cs="Times New Roman"/>
          <w:sz w:val="24"/>
          <w:szCs w:val="24"/>
        </w:rPr>
      </w:pPr>
      <w:r w:rsidRPr="00736117">
        <w:rPr>
          <w:rFonts w:ascii="Times New Roman" w:hAnsi="Times New Roman" w:cs="Times New Roman"/>
          <w:sz w:val="24"/>
          <w:szCs w:val="24"/>
        </w:rPr>
        <w:t>The problem is that sometimes we are not able to recognize nature in commodities, high-tech objects</w:t>
      </w:r>
      <w:r w:rsidR="00C64A68" w:rsidRPr="00736117">
        <w:rPr>
          <w:rFonts w:ascii="Times New Roman" w:hAnsi="Times New Roman" w:cs="Times New Roman"/>
          <w:sz w:val="24"/>
          <w:szCs w:val="24"/>
        </w:rPr>
        <w:t>,</w:t>
      </w:r>
      <w:r w:rsidRPr="00736117">
        <w:rPr>
          <w:rFonts w:ascii="Times New Roman" w:hAnsi="Times New Roman" w:cs="Times New Roman"/>
          <w:sz w:val="24"/>
          <w:szCs w:val="24"/>
        </w:rPr>
        <w:t xml:space="preserve"> or cyb</w:t>
      </w:r>
      <w:r w:rsidRPr="00671623">
        <w:rPr>
          <w:rFonts w:ascii="Times New Roman" w:hAnsi="Times New Roman" w:cs="Times New Roman"/>
          <w:iCs/>
          <w:sz w:val="24"/>
          <w:szCs w:val="24"/>
          <w:rPrChange w:id="955" w:author="Copyeditor" w:date="2022-08-23T19:34:00Z">
            <w:rPr>
              <w:rFonts w:ascii="Times New Roman" w:hAnsi="Times New Roman" w:cs="Times New Roman"/>
              <w:i/>
              <w:sz w:val="24"/>
              <w:szCs w:val="24"/>
            </w:rPr>
          </w:rPrChange>
        </w:rPr>
        <w:t>orgs</w:t>
      </w:r>
      <w:del w:id="956" w:author="Copyeditor" w:date="2022-08-23T19:35:00Z">
        <w:r w:rsidRPr="00736117" w:rsidDel="00671623">
          <w:rPr>
            <w:rFonts w:ascii="Times New Roman" w:hAnsi="Times New Roman" w:cs="Times New Roman"/>
            <w:sz w:val="24"/>
            <w:szCs w:val="24"/>
          </w:rPr>
          <w:delText xml:space="preserve"> – </w:delText>
        </w:r>
      </w:del>
      <w:ins w:id="957" w:author="Copyeditor" w:date="2022-08-23T19:35:00Z">
        <w:r w:rsidR="00671623">
          <w:rPr>
            <w:rFonts w:ascii="Times New Roman" w:hAnsi="Times New Roman" w:cs="Times New Roman"/>
            <w:sz w:val="24"/>
            <w:szCs w:val="24"/>
          </w:rPr>
          <w:t>—</w:t>
        </w:r>
      </w:ins>
      <w:r w:rsidRPr="00736117">
        <w:rPr>
          <w:rFonts w:ascii="Times New Roman" w:hAnsi="Times New Roman" w:cs="Times New Roman"/>
          <w:sz w:val="24"/>
          <w:szCs w:val="24"/>
        </w:rPr>
        <w:t xml:space="preserve">nature’s mask seems to have swallowed </w:t>
      </w:r>
      <w:r w:rsidR="0035160A" w:rsidRPr="00736117">
        <w:rPr>
          <w:rFonts w:ascii="Times New Roman" w:hAnsi="Times New Roman" w:cs="Times New Roman"/>
          <w:sz w:val="24"/>
          <w:szCs w:val="24"/>
        </w:rPr>
        <w:t xml:space="preserve">both </w:t>
      </w:r>
      <w:r w:rsidRPr="00736117">
        <w:rPr>
          <w:rFonts w:ascii="Times New Roman" w:hAnsi="Times New Roman" w:cs="Times New Roman"/>
          <w:sz w:val="24"/>
          <w:szCs w:val="24"/>
        </w:rPr>
        <w:t xml:space="preserve">flesh and face. However, </w:t>
      </w:r>
      <w:r w:rsidRPr="00671623">
        <w:rPr>
          <w:rFonts w:ascii="Times New Roman" w:hAnsi="Times New Roman" w:cs="Times New Roman"/>
          <w:iCs/>
          <w:sz w:val="24"/>
          <w:szCs w:val="24"/>
          <w:rPrChange w:id="958" w:author="Copyeditor" w:date="2022-08-23T19:35:00Z">
            <w:rPr>
              <w:rFonts w:ascii="Times New Roman" w:hAnsi="Times New Roman" w:cs="Times New Roman"/>
              <w:i/>
              <w:sz w:val="24"/>
              <w:szCs w:val="24"/>
            </w:rPr>
          </w:rPrChange>
        </w:rPr>
        <w:t>it</w:t>
      </w:r>
      <w:r w:rsidR="00AF7720" w:rsidRPr="00671623">
        <w:rPr>
          <w:rFonts w:ascii="Times New Roman" w:hAnsi="Times New Roman" w:cs="Times New Roman"/>
          <w:iCs/>
          <w:sz w:val="24"/>
          <w:szCs w:val="24"/>
          <w:rPrChange w:id="959" w:author="Copyeditor" w:date="2022-08-23T19:35:00Z">
            <w:rPr>
              <w:rFonts w:ascii="Times New Roman" w:hAnsi="Times New Roman" w:cs="Times New Roman"/>
              <w:i/>
              <w:sz w:val="24"/>
              <w:szCs w:val="24"/>
            </w:rPr>
          </w:rPrChange>
        </w:rPr>
        <w:t xml:space="preserve"> i</w:t>
      </w:r>
      <w:r w:rsidRPr="00671623">
        <w:rPr>
          <w:rFonts w:ascii="Times New Roman" w:hAnsi="Times New Roman" w:cs="Times New Roman"/>
          <w:iCs/>
          <w:sz w:val="24"/>
          <w:szCs w:val="24"/>
          <w:rPrChange w:id="960" w:author="Copyeditor" w:date="2022-08-23T19:35:00Z">
            <w:rPr>
              <w:rFonts w:ascii="Times New Roman" w:hAnsi="Times New Roman" w:cs="Times New Roman"/>
              <w:i/>
              <w:sz w:val="24"/>
              <w:szCs w:val="24"/>
            </w:rPr>
          </w:rPrChange>
        </w:rPr>
        <w:t xml:space="preserve">s not because we are </w:t>
      </w:r>
      <w:del w:id="961" w:author="Copyeditor" w:date="2022-08-23T19:36:00Z">
        <w:r w:rsidRPr="00671623" w:rsidDel="00671623">
          <w:rPr>
            <w:rFonts w:ascii="Times New Roman" w:hAnsi="Times New Roman" w:cs="Times New Roman"/>
            <w:iCs/>
            <w:sz w:val="24"/>
            <w:szCs w:val="24"/>
            <w:rPrChange w:id="962" w:author="Copyeditor" w:date="2022-08-23T19:35:00Z">
              <w:rPr>
                <w:rFonts w:ascii="Times New Roman" w:hAnsi="Times New Roman" w:cs="Times New Roman"/>
                <w:i/>
                <w:sz w:val="24"/>
                <w:szCs w:val="24"/>
              </w:rPr>
            </w:rPrChange>
          </w:rPr>
          <w:delText xml:space="preserve">not </w:delText>
        </w:r>
      </w:del>
      <w:ins w:id="963" w:author="Copyeditor" w:date="2022-08-23T19:36:00Z">
        <w:r w:rsidR="00671623">
          <w:rPr>
            <w:rFonts w:ascii="Times New Roman" w:hAnsi="Times New Roman" w:cs="Times New Roman"/>
            <w:iCs/>
            <w:sz w:val="24"/>
            <w:szCs w:val="24"/>
          </w:rPr>
          <w:t>un</w:t>
        </w:r>
      </w:ins>
      <w:r w:rsidRPr="00671623">
        <w:rPr>
          <w:rFonts w:ascii="Times New Roman" w:hAnsi="Times New Roman" w:cs="Times New Roman"/>
          <w:iCs/>
          <w:sz w:val="24"/>
          <w:szCs w:val="24"/>
          <w:rPrChange w:id="964" w:author="Copyeditor" w:date="2022-08-23T19:35:00Z">
            <w:rPr>
              <w:rFonts w:ascii="Times New Roman" w:hAnsi="Times New Roman" w:cs="Times New Roman"/>
              <w:i/>
              <w:sz w:val="24"/>
              <w:szCs w:val="24"/>
            </w:rPr>
          </w:rPrChange>
        </w:rPr>
        <w:t xml:space="preserve">able to see something that </w:t>
      </w:r>
      <w:del w:id="965" w:author="Copyeditor" w:date="2022-08-23T19:36:00Z">
        <w:r w:rsidRPr="00671623" w:rsidDel="00671623">
          <w:rPr>
            <w:rFonts w:ascii="Times New Roman" w:hAnsi="Times New Roman" w:cs="Times New Roman"/>
            <w:iCs/>
            <w:sz w:val="24"/>
            <w:szCs w:val="24"/>
            <w:rPrChange w:id="966" w:author="Copyeditor" w:date="2022-08-23T19:35:00Z">
              <w:rPr>
                <w:rFonts w:ascii="Times New Roman" w:hAnsi="Times New Roman" w:cs="Times New Roman"/>
                <w:i/>
                <w:sz w:val="24"/>
                <w:szCs w:val="24"/>
              </w:rPr>
            </w:rPrChange>
          </w:rPr>
          <w:delText xml:space="preserve">it </w:delText>
        </w:r>
      </w:del>
      <w:r w:rsidRPr="00671623">
        <w:rPr>
          <w:rFonts w:ascii="Times New Roman" w:hAnsi="Times New Roman" w:cs="Times New Roman"/>
          <w:iCs/>
          <w:sz w:val="24"/>
          <w:szCs w:val="24"/>
          <w:rPrChange w:id="967" w:author="Copyeditor" w:date="2022-08-23T19:35:00Z">
            <w:rPr>
              <w:rFonts w:ascii="Times New Roman" w:hAnsi="Times New Roman" w:cs="Times New Roman"/>
              <w:i/>
              <w:sz w:val="24"/>
              <w:szCs w:val="24"/>
            </w:rPr>
          </w:rPrChange>
        </w:rPr>
        <w:t>does not exist</w:t>
      </w:r>
      <w:r w:rsidRPr="00736117">
        <w:rPr>
          <w:rFonts w:ascii="Times New Roman" w:hAnsi="Times New Roman" w:cs="Times New Roman"/>
          <w:sz w:val="24"/>
          <w:szCs w:val="24"/>
        </w:rPr>
        <w:t>. That</w:t>
      </w:r>
      <w:r w:rsidR="00AF7720" w:rsidRPr="00736117">
        <w:rPr>
          <w:rFonts w:ascii="Times New Roman" w:hAnsi="Times New Roman" w:cs="Times New Roman"/>
          <w:sz w:val="24"/>
          <w:szCs w:val="24"/>
        </w:rPr>
        <w:t xml:space="preserve"> i</w:t>
      </w:r>
      <w:r w:rsidRPr="00736117">
        <w:rPr>
          <w:rFonts w:ascii="Times New Roman" w:hAnsi="Times New Roman" w:cs="Times New Roman"/>
          <w:sz w:val="24"/>
          <w:szCs w:val="24"/>
        </w:rPr>
        <w:t xml:space="preserve">s why we have to give some depth to the field of differences, which is </w:t>
      </w:r>
      <w:r w:rsidR="0035160A" w:rsidRPr="00736117">
        <w:rPr>
          <w:rFonts w:ascii="Times New Roman" w:hAnsi="Times New Roman" w:cs="Times New Roman"/>
          <w:sz w:val="24"/>
          <w:szCs w:val="24"/>
        </w:rPr>
        <w:t xml:space="preserve">anything </w:t>
      </w:r>
      <w:r w:rsidRPr="00736117">
        <w:rPr>
          <w:rFonts w:ascii="Times New Roman" w:hAnsi="Times New Roman" w:cs="Times New Roman"/>
          <w:sz w:val="24"/>
          <w:szCs w:val="24"/>
        </w:rPr>
        <w:t xml:space="preserve">but flat. </w:t>
      </w:r>
      <w:r w:rsidR="001C1FE2" w:rsidRPr="00736117">
        <w:rPr>
          <w:rFonts w:ascii="Times New Roman" w:hAnsi="Times New Roman" w:cs="Times New Roman"/>
          <w:sz w:val="24"/>
          <w:szCs w:val="24"/>
        </w:rPr>
        <w:t xml:space="preserve">So, if </w:t>
      </w:r>
      <w:r w:rsidR="003E0CDE" w:rsidRPr="00736117">
        <w:rPr>
          <w:rFonts w:ascii="Times New Roman" w:hAnsi="Times New Roman" w:cs="Times New Roman"/>
          <w:sz w:val="24"/>
          <w:szCs w:val="24"/>
        </w:rPr>
        <w:t xml:space="preserve">in </w:t>
      </w:r>
      <w:r w:rsidR="001C1FE2" w:rsidRPr="00736117">
        <w:rPr>
          <w:rFonts w:ascii="Times New Roman" w:hAnsi="Times New Roman" w:cs="Times New Roman"/>
          <w:sz w:val="24"/>
          <w:szCs w:val="24"/>
        </w:rPr>
        <w:t>our diagram we can see, horizontally, three specific areas</w:t>
      </w:r>
      <w:del w:id="968" w:author="Copyeditor" w:date="2022-08-23T19:36:00Z">
        <w:r w:rsidR="001C1FE2" w:rsidRPr="00736117" w:rsidDel="00671623">
          <w:rPr>
            <w:rFonts w:ascii="Times New Roman" w:hAnsi="Times New Roman" w:cs="Times New Roman"/>
            <w:sz w:val="24"/>
            <w:szCs w:val="24"/>
          </w:rPr>
          <w:delText xml:space="preserve"> –</w:delText>
        </w:r>
      </w:del>
      <w:ins w:id="969" w:author="Copyeditor" w:date="2022-08-23T19:36:00Z">
        <w:r w:rsidR="00671623">
          <w:rPr>
            <w:rFonts w:ascii="Times New Roman" w:hAnsi="Times New Roman" w:cs="Times New Roman"/>
            <w:sz w:val="24"/>
            <w:szCs w:val="24"/>
          </w:rPr>
          <w:t>—</w:t>
        </w:r>
      </w:ins>
      <w:proofErr w:type="spellStart"/>
      <w:del w:id="970" w:author="Copyeditor" w:date="2022-08-23T19:37:00Z">
        <w:r w:rsidR="001C1FE2" w:rsidRPr="00736117" w:rsidDel="00671623">
          <w:rPr>
            <w:rFonts w:ascii="Times New Roman" w:hAnsi="Times New Roman" w:cs="Times New Roman"/>
            <w:sz w:val="24"/>
            <w:szCs w:val="24"/>
          </w:rPr>
          <w:delText xml:space="preserve"> </w:delText>
        </w:r>
      </w:del>
      <w:r w:rsidR="001C1FE2" w:rsidRPr="00736117">
        <w:rPr>
          <w:rFonts w:ascii="Times New Roman" w:hAnsi="Times New Roman" w:cs="Times New Roman"/>
          <w:sz w:val="24"/>
          <w:szCs w:val="24"/>
        </w:rPr>
        <w:t>naturecultures</w:t>
      </w:r>
      <w:proofErr w:type="spellEnd"/>
      <w:r w:rsidR="001C1FE2" w:rsidRPr="00736117">
        <w:rPr>
          <w:rFonts w:ascii="Times New Roman" w:hAnsi="Times New Roman" w:cs="Times New Roman"/>
          <w:sz w:val="24"/>
          <w:szCs w:val="24"/>
        </w:rPr>
        <w:t xml:space="preserve"> in the middle, machines on the right, and wild nature on the left</w:t>
      </w:r>
      <w:del w:id="971" w:author="Copyeditor" w:date="2022-08-23T19:36:00Z">
        <w:r w:rsidR="00842E0B" w:rsidRPr="00736117" w:rsidDel="00671623">
          <w:rPr>
            <w:rFonts w:ascii="Times New Roman" w:hAnsi="Times New Roman" w:cs="Times New Roman"/>
            <w:sz w:val="24"/>
            <w:szCs w:val="24"/>
          </w:rPr>
          <w:delText xml:space="preserve"> –</w:delText>
        </w:r>
      </w:del>
      <w:ins w:id="972" w:author="Copyeditor" w:date="2022-08-23T19:36:00Z">
        <w:r w:rsidR="00671623">
          <w:rPr>
            <w:rFonts w:ascii="Times New Roman" w:hAnsi="Times New Roman" w:cs="Times New Roman"/>
            <w:sz w:val="24"/>
            <w:szCs w:val="24"/>
          </w:rPr>
          <w:t>—</w:t>
        </w:r>
      </w:ins>
      <w:del w:id="973" w:author="Copyeditor" w:date="2022-08-23T19:37:00Z">
        <w:r w:rsidR="00842E0B" w:rsidRPr="00736117" w:rsidDel="00671623">
          <w:rPr>
            <w:rFonts w:ascii="Times New Roman" w:hAnsi="Times New Roman" w:cs="Times New Roman"/>
            <w:sz w:val="24"/>
            <w:szCs w:val="24"/>
          </w:rPr>
          <w:delText xml:space="preserve"> </w:delText>
        </w:r>
      </w:del>
      <w:r w:rsidR="00842E0B" w:rsidRPr="00736117">
        <w:rPr>
          <w:rFonts w:ascii="Times New Roman" w:hAnsi="Times New Roman" w:cs="Times New Roman"/>
          <w:sz w:val="24"/>
          <w:szCs w:val="24"/>
        </w:rPr>
        <w:t xml:space="preserve">we also need to acknowledge </w:t>
      </w:r>
      <w:r w:rsidR="001C1FE2" w:rsidRPr="00736117">
        <w:rPr>
          <w:rFonts w:ascii="Times New Roman" w:hAnsi="Times New Roman" w:cs="Times New Roman"/>
          <w:sz w:val="24"/>
          <w:szCs w:val="24"/>
        </w:rPr>
        <w:t xml:space="preserve">a vertical dimension severing </w:t>
      </w:r>
      <w:proofErr w:type="spellStart"/>
      <w:r w:rsidR="001C1FE2" w:rsidRPr="00736117">
        <w:rPr>
          <w:rFonts w:ascii="Times New Roman" w:hAnsi="Times New Roman" w:cs="Times New Roman"/>
          <w:sz w:val="24"/>
          <w:szCs w:val="24"/>
        </w:rPr>
        <w:t>naturecultures</w:t>
      </w:r>
      <w:proofErr w:type="spellEnd"/>
      <w:r w:rsidR="001C1FE2" w:rsidRPr="00736117">
        <w:rPr>
          <w:rFonts w:ascii="Times New Roman" w:hAnsi="Times New Roman" w:cs="Times New Roman"/>
          <w:sz w:val="24"/>
          <w:szCs w:val="24"/>
        </w:rPr>
        <w:t>, wild nature, and technological beings from a</w:t>
      </w:r>
      <w:r w:rsidR="000F76B6" w:rsidRPr="00736117">
        <w:rPr>
          <w:rFonts w:ascii="Times New Roman" w:hAnsi="Times New Roman" w:cs="Times New Roman"/>
          <w:sz w:val="24"/>
          <w:szCs w:val="24"/>
        </w:rPr>
        <w:t xml:space="preserve"> dark, invisible, unknown</w:t>
      </w:r>
      <w:r w:rsidR="00C7205F" w:rsidRPr="00736117">
        <w:rPr>
          <w:rFonts w:ascii="Times New Roman" w:hAnsi="Times New Roman" w:cs="Times New Roman"/>
          <w:sz w:val="24"/>
          <w:szCs w:val="24"/>
        </w:rPr>
        <w:t xml:space="preserve"> </w:t>
      </w:r>
      <w:r w:rsidR="000F76B6" w:rsidRPr="00736117">
        <w:rPr>
          <w:rFonts w:ascii="Times New Roman" w:hAnsi="Times New Roman" w:cs="Times New Roman"/>
          <w:sz w:val="24"/>
          <w:szCs w:val="24"/>
        </w:rPr>
        <w:t>nature</w:t>
      </w:r>
      <w:r w:rsidR="00CD132A" w:rsidRPr="00736117">
        <w:rPr>
          <w:rFonts w:ascii="Times New Roman" w:hAnsi="Times New Roman" w:cs="Times New Roman"/>
          <w:sz w:val="24"/>
          <w:szCs w:val="24"/>
        </w:rPr>
        <w:t xml:space="preserve">: </w:t>
      </w:r>
      <w:r w:rsidR="003E0CDE" w:rsidRPr="00736117">
        <w:rPr>
          <w:rFonts w:ascii="Times New Roman" w:hAnsi="Times New Roman" w:cs="Times New Roman"/>
          <w:sz w:val="24"/>
          <w:szCs w:val="24"/>
        </w:rPr>
        <w:t xml:space="preserve">what </w:t>
      </w:r>
      <w:r w:rsidR="00CD132A" w:rsidRPr="00736117">
        <w:rPr>
          <w:rFonts w:ascii="Times New Roman" w:hAnsi="Times New Roman" w:cs="Times New Roman"/>
          <w:sz w:val="24"/>
          <w:szCs w:val="24"/>
        </w:rPr>
        <w:t xml:space="preserve">I call </w:t>
      </w:r>
      <w:r w:rsidR="00CD132A" w:rsidRPr="00736117">
        <w:rPr>
          <w:rFonts w:ascii="Times New Roman" w:hAnsi="Times New Roman" w:cs="Times New Roman"/>
          <w:i/>
          <w:sz w:val="24"/>
          <w:szCs w:val="24"/>
        </w:rPr>
        <w:t>deep nature</w:t>
      </w:r>
      <w:r w:rsidR="00CD132A" w:rsidRPr="00736117">
        <w:rPr>
          <w:rFonts w:ascii="Times New Roman" w:hAnsi="Times New Roman" w:cs="Times New Roman"/>
          <w:sz w:val="24"/>
          <w:szCs w:val="24"/>
        </w:rPr>
        <w:t xml:space="preserve"> is </w:t>
      </w:r>
      <w:r w:rsidR="00C7205F" w:rsidRPr="00736117">
        <w:rPr>
          <w:rFonts w:ascii="Times New Roman" w:hAnsi="Times New Roman" w:cs="Times New Roman"/>
          <w:sz w:val="24"/>
          <w:szCs w:val="24"/>
        </w:rPr>
        <w:t>the encounter between the vertical and horizontal dimension</w:t>
      </w:r>
      <w:ins w:id="974" w:author="Copyeditor" w:date="2022-08-23T19:37:00Z">
        <w:r w:rsidR="00671623">
          <w:rPr>
            <w:rFonts w:ascii="Times New Roman" w:hAnsi="Times New Roman" w:cs="Times New Roman"/>
            <w:sz w:val="24"/>
            <w:szCs w:val="24"/>
          </w:rPr>
          <w:t>s,</w:t>
        </w:r>
      </w:ins>
      <w:del w:id="975" w:author="Copyeditor" w:date="2022-08-23T19:37:00Z">
        <w:r w:rsidR="00C7205F" w:rsidRPr="00736117" w:rsidDel="00671623">
          <w:rPr>
            <w:rFonts w:ascii="Times New Roman" w:hAnsi="Times New Roman" w:cs="Times New Roman"/>
            <w:sz w:val="24"/>
            <w:szCs w:val="24"/>
          </w:rPr>
          <w:delText xml:space="preserve"> –</w:delText>
        </w:r>
      </w:del>
      <w:r w:rsidR="00C7205F" w:rsidRPr="00736117">
        <w:rPr>
          <w:rFonts w:ascii="Times New Roman" w:hAnsi="Times New Roman" w:cs="Times New Roman"/>
          <w:sz w:val="24"/>
          <w:szCs w:val="24"/>
        </w:rPr>
        <w:t xml:space="preserve"> </w:t>
      </w:r>
      <w:r w:rsidR="003E0CDE" w:rsidRPr="00736117">
        <w:rPr>
          <w:rFonts w:ascii="Times New Roman" w:hAnsi="Times New Roman" w:cs="Times New Roman"/>
          <w:sz w:val="24"/>
          <w:szCs w:val="24"/>
        </w:rPr>
        <w:t>which</w:t>
      </w:r>
      <w:r w:rsidR="00C7205F" w:rsidRPr="00736117">
        <w:rPr>
          <w:rFonts w:ascii="Times New Roman" w:hAnsi="Times New Roman" w:cs="Times New Roman"/>
          <w:sz w:val="24"/>
          <w:szCs w:val="24"/>
        </w:rPr>
        <w:t xml:space="preserve"> </w:t>
      </w:r>
      <w:r w:rsidR="003E0CDE" w:rsidRPr="00736117">
        <w:rPr>
          <w:rFonts w:ascii="Times New Roman" w:hAnsi="Times New Roman" w:cs="Times New Roman"/>
          <w:sz w:val="24"/>
          <w:szCs w:val="24"/>
        </w:rPr>
        <w:t xml:space="preserve">reveals </w:t>
      </w:r>
      <w:r w:rsidR="00C7205F" w:rsidRPr="00736117">
        <w:rPr>
          <w:rFonts w:ascii="Times New Roman" w:hAnsi="Times New Roman" w:cs="Times New Roman"/>
          <w:sz w:val="24"/>
          <w:szCs w:val="24"/>
        </w:rPr>
        <w:t>a depth of field</w:t>
      </w:r>
      <w:r w:rsidR="00CD132A" w:rsidRPr="00736117">
        <w:rPr>
          <w:rFonts w:ascii="Times New Roman" w:hAnsi="Times New Roman" w:cs="Times New Roman"/>
          <w:sz w:val="24"/>
          <w:szCs w:val="24"/>
        </w:rPr>
        <w:t>.</w:t>
      </w:r>
    </w:p>
    <w:p w14:paraId="3F23FC21" w14:textId="02B075BE" w:rsidR="006863DA" w:rsidRPr="00736117" w:rsidDel="005C6673" w:rsidRDefault="00537131" w:rsidP="00DC0D7B">
      <w:pPr>
        <w:pStyle w:val="ListParagraph"/>
        <w:widowControl w:val="0"/>
        <w:tabs>
          <w:tab w:val="left" w:pos="5040"/>
        </w:tabs>
        <w:autoSpaceDE w:val="0"/>
        <w:autoSpaceDN w:val="0"/>
        <w:adjustRightInd w:val="0"/>
        <w:spacing w:after="240" w:line="480" w:lineRule="auto"/>
        <w:ind w:firstLine="720"/>
        <w:rPr>
          <w:del w:id="976" w:author="Copyeditor" w:date="2022-08-23T19:47:00Z"/>
          <w:rFonts w:ascii="Times New Roman" w:hAnsi="Times New Roman" w:cs="Times New Roman"/>
          <w:sz w:val="24"/>
          <w:szCs w:val="24"/>
        </w:rPr>
      </w:pPr>
      <w:r w:rsidRPr="00736117">
        <w:rPr>
          <w:rFonts w:ascii="Times New Roman" w:hAnsi="Times New Roman" w:cs="Times New Roman"/>
          <w:sz w:val="24"/>
          <w:szCs w:val="24"/>
        </w:rPr>
        <w:t xml:space="preserve">In the diagram of natures, the function of depth is to host the invisible, the unknown, the </w:t>
      </w:r>
      <w:r w:rsidR="0048320A" w:rsidRPr="00736117">
        <w:rPr>
          <w:rFonts w:ascii="Times New Roman" w:hAnsi="Times New Roman" w:cs="Times New Roman"/>
          <w:sz w:val="24"/>
          <w:szCs w:val="24"/>
        </w:rPr>
        <w:t xml:space="preserve">frightening </w:t>
      </w:r>
      <w:r w:rsidRPr="00736117">
        <w:rPr>
          <w:rFonts w:ascii="Times New Roman" w:hAnsi="Times New Roman" w:cs="Times New Roman"/>
          <w:sz w:val="24"/>
          <w:szCs w:val="24"/>
        </w:rPr>
        <w:t>darkness that Jean</w:t>
      </w:r>
      <w:r w:rsidR="00540EFA" w:rsidRPr="00736117">
        <w:rPr>
          <w:rFonts w:ascii="Times New Roman" w:hAnsi="Times New Roman" w:cs="Times New Roman"/>
          <w:sz w:val="24"/>
          <w:szCs w:val="24"/>
        </w:rPr>
        <w:t xml:space="preserve"> </w:t>
      </w:r>
      <w:r w:rsidRPr="00736117">
        <w:rPr>
          <w:rFonts w:ascii="Times New Roman" w:hAnsi="Times New Roman" w:cs="Times New Roman"/>
          <w:sz w:val="24"/>
          <w:szCs w:val="24"/>
        </w:rPr>
        <w:t>Paul has identified as the “empty, bottomless socket” of God</w:t>
      </w:r>
      <w:r w:rsidR="000F76B6" w:rsidRPr="00736117">
        <w:rPr>
          <w:rFonts w:ascii="Times New Roman" w:hAnsi="Times New Roman" w:cs="Times New Roman"/>
          <w:sz w:val="24"/>
          <w:szCs w:val="24"/>
        </w:rPr>
        <w:t xml:space="preserve"> (337)</w:t>
      </w:r>
      <w:r w:rsidR="003E0CDE" w:rsidRPr="00736117">
        <w:rPr>
          <w:rFonts w:ascii="Times New Roman" w:hAnsi="Times New Roman" w:cs="Times New Roman"/>
          <w:sz w:val="24"/>
          <w:szCs w:val="24"/>
        </w:rPr>
        <w:t>,</w:t>
      </w:r>
      <w:r w:rsidRPr="00736117">
        <w:rPr>
          <w:rFonts w:ascii="Times New Roman" w:hAnsi="Times New Roman" w:cs="Times New Roman"/>
          <w:sz w:val="24"/>
          <w:szCs w:val="24"/>
        </w:rPr>
        <w:t xml:space="preserve"> </w:t>
      </w:r>
      <w:r w:rsidR="00C7205F" w:rsidRPr="00736117">
        <w:rPr>
          <w:rFonts w:ascii="Times New Roman" w:hAnsi="Times New Roman" w:cs="Times New Roman"/>
          <w:sz w:val="24"/>
          <w:szCs w:val="24"/>
        </w:rPr>
        <w:t xml:space="preserve">a metaphor that strongly </w:t>
      </w:r>
      <w:r w:rsidR="003E0CDE" w:rsidRPr="00736117">
        <w:rPr>
          <w:rFonts w:ascii="Times New Roman" w:hAnsi="Times New Roman" w:cs="Times New Roman"/>
          <w:sz w:val="24"/>
          <w:szCs w:val="24"/>
        </w:rPr>
        <w:t xml:space="preserve">influenced </w:t>
      </w:r>
      <w:r w:rsidR="00C7205F" w:rsidRPr="00736117">
        <w:rPr>
          <w:rFonts w:ascii="Times New Roman" w:hAnsi="Times New Roman" w:cs="Times New Roman"/>
          <w:sz w:val="24"/>
          <w:szCs w:val="24"/>
        </w:rPr>
        <w:t>t</w:t>
      </w:r>
      <w:r w:rsidRPr="00736117">
        <w:rPr>
          <w:rFonts w:ascii="Times New Roman" w:hAnsi="Times New Roman" w:cs="Times New Roman"/>
          <w:sz w:val="24"/>
          <w:szCs w:val="24"/>
        </w:rPr>
        <w:t>he French romantic tradition</w:t>
      </w:r>
      <w:r w:rsidR="0048320A" w:rsidRPr="00736117">
        <w:rPr>
          <w:rFonts w:ascii="Times New Roman" w:hAnsi="Times New Roman" w:cs="Times New Roman"/>
          <w:sz w:val="24"/>
          <w:szCs w:val="24"/>
        </w:rPr>
        <w:t>. I</w:t>
      </w:r>
      <w:r w:rsidR="000F76B6" w:rsidRPr="00736117">
        <w:rPr>
          <w:rFonts w:ascii="Times New Roman" w:hAnsi="Times New Roman" w:cs="Times New Roman"/>
          <w:sz w:val="24"/>
          <w:szCs w:val="24"/>
        </w:rPr>
        <w:t>n “</w:t>
      </w:r>
      <w:proofErr w:type="spellStart"/>
      <w:r w:rsidR="000F76B6" w:rsidRPr="00736117">
        <w:rPr>
          <w:rFonts w:ascii="Times New Roman" w:hAnsi="Times New Roman" w:cs="Times New Roman"/>
          <w:sz w:val="24"/>
          <w:szCs w:val="24"/>
        </w:rPr>
        <w:t>Magnitudo</w:t>
      </w:r>
      <w:proofErr w:type="spellEnd"/>
      <w:r w:rsidR="000F76B6" w:rsidRPr="00736117">
        <w:rPr>
          <w:rFonts w:ascii="Times New Roman" w:hAnsi="Times New Roman" w:cs="Times New Roman"/>
          <w:sz w:val="24"/>
          <w:szCs w:val="24"/>
        </w:rPr>
        <w:t xml:space="preserve"> </w:t>
      </w:r>
      <w:proofErr w:type="spellStart"/>
      <w:r w:rsidR="000F76B6" w:rsidRPr="00736117">
        <w:rPr>
          <w:rFonts w:ascii="Times New Roman" w:hAnsi="Times New Roman" w:cs="Times New Roman"/>
          <w:sz w:val="24"/>
          <w:szCs w:val="24"/>
        </w:rPr>
        <w:t>Parvi</w:t>
      </w:r>
      <w:proofErr w:type="spellEnd"/>
      <w:r w:rsidR="000F76B6" w:rsidRPr="00736117">
        <w:rPr>
          <w:rFonts w:ascii="Times New Roman" w:hAnsi="Times New Roman" w:cs="Times New Roman"/>
          <w:sz w:val="24"/>
          <w:szCs w:val="24"/>
        </w:rPr>
        <w:t>,” Hugo</w:t>
      </w:r>
      <w:r w:rsidR="00FF5BEB" w:rsidRPr="00736117">
        <w:rPr>
          <w:rFonts w:ascii="Times New Roman" w:hAnsi="Times New Roman" w:cs="Times New Roman"/>
          <w:sz w:val="24"/>
          <w:szCs w:val="24"/>
        </w:rPr>
        <w:t xml:space="preserve"> exclaims</w:t>
      </w:r>
      <w:r w:rsidR="00CD132A" w:rsidRPr="00736117">
        <w:rPr>
          <w:rFonts w:ascii="Times New Roman" w:hAnsi="Times New Roman" w:cs="Times New Roman"/>
          <w:sz w:val="24"/>
          <w:szCs w:val="24"/>
        </w:rPr>
        <w:t>:</w:t>
      </w:r>
      <w:r w:rsidR="00FF5BEB" w:rsidRPr="00736117">
        <w:rPr>
          <w:rFonts w:ascii="Times New Roman" w:hAnsi="Times New Roman" w:cs="Times New Roman"/>
          <w:sz w:val="24"/>
          <w:szCs w:val="24"/>
        </w:rPr>
        <w:t xml:space="preserve"> </w:t>
      </w:r>
      <w:r w:rsidR="00FF5BEB" w:rsidRPr="00947172">
        <w:rPr>
          <w:rFonts w:ascii="Times New Roman" w:hAnsi="Times New Roman" w:cs="Times New Roman"/>
          <w:sz w:val="24"/>
          <w:szCs w:val="24"/>
        </w:rPr>
        <w:t>“</w:t>
      </w:r>
      <w:r w:rsidR="00FF5BEB" w:rsidRPr="00947172">
        <w:rPr>
          <w:rFonts w:ascii="Times New Roman" w:hAnsi="Times New Roman" w:cs="Times New Roman"/>
          <w:iCs/>
          <w:sz w:val="24"/>
          <w:szCs w:val="24"/>
          <w:rPrChange w:id="977" w:author="Copyeditor" w:date="2022-08-23T19:46:00Z">
            <w:rPr>
              <w:i/>
            </w:rPr>
          </w:rPrChange>
        </w:rPr>
        <w:t xml:space="preserve">L’oeil </w:t>
      </w:r>
      <w:proofErr w:type="spellStart"/>
      <w:r w:rsidR="00FF5BEB" w:rsidRPr="00947172">
        <w:rPr>
          <w:rFonts w:ascii="Times New Roman" w:hAnsi="Times New Roman" w:cs="Times New Roman"/>
          <w:iCs/>
          <w:sz w:val="24"/>
          <w:szCs w:val="24"/>
          <w:rPrChange w:id="978" w:author="Copyeditor" w:date="2022-08-23T19:46:00Z">
            <w:rPr>
              <w:i/>
            </w:rPr>
          </w:rPrChange>
        </w:rPr>
        <w:t>est</w:t>
      </w:r>
      <w:proofErr w:type="spellEnd"/>
      <w:r w:rsidR="00FF5BEB" w:rsidRPr="00947172">
        <w:rPr>
          <w:rFonts w:ascii="Times New Roman" w:hAnsi="Times New Roman" w:cs="Times New Roman"/>
          <w:iCs/>
          <w:sz w:val="24"/>
          <w:szCs w:val="24"/>
        </w:rPr>
        <w:t xml:space="preserve"> </w:t>
      </w:r>
      <w:proofErr w:type="spellStart"/>
      <w:r w:rsidR="00FF5BEB" w:rsidRPr="00947172">
        <w:rPr>
          <w:rFonts w:ascii="Times New Roman" w:hAnsi="Times New Roman" w:cs="Times New Roman"/>
          <w:iCs/>
          <w:sz w:val="24"/>
          <w:szCs w:val="24"/>
          <w:rPrChange w:id="979" w:author="Copyeditor" w:date="2022-08-23T19:46:00Z">
            <w:rPr>
              <w:i/>
            </w:rPr>
          </w:rPrChange>
        </w:rPr>
        <w:t>crevé</w:t>
      </w:r>
      <w:proofErr w:type="spellEnd"/>
      <w:r w:rsidR="00FF5BEB" w:rsidRPr="00947172">
        <w:rPr>
          <w:rFonts w:ascii="Times New Roman" w:hAnsi="Times New Roman" w:cs="Times New Roman"/>
          <w:iCs/>
          <w:sz w:val="24"/>
          <w:szCs w:val="24"/>
          <w:rPrChange w:id="980" w:author="Copyeditor" w:date="2022-08-23T19:46:00Z">
            <w:rPr>
              <w:i/>
            </w:rPr>
          </w:rPrChange>
        </w:rPr>
        <w:t>!</w:t>
      </w:r>
      <w:ins w:id="981" w:author="Copyeditor" w:date="2022-08-23T19:46:00Z">
        <w:r w:rsidR="004C6D82" w:rsidRPr="00947172">
          <w:rPr>
            <w:rFonts w:ascii="Times New Roman" w:hAnsi="Times New Roman" w:cs="Times New Roman"/>
            <w:iCs/>
            <w:sz w:val="24"/>
            <w:szCs w:val="24"/>
          </w:rPr>
          <w:t>”</w:t>
        </w:r>
      </w:ins>
      <w:r w:rsidR="0048320A" w:rsidRPr="00947172">
        <w:rPr>
          <w:rFonts w:ascii="Times New Roman" w:hAnsi="Times New Roman" w:cs="Times New Roman"/>
          <w:iCs/>
          <w:sz w:val="24"/>
          <w:szCs w:val="24"/>
        </w:rPr>
        <w:t xml:space="preserve"> (</w:t>
      </w:r>
      <w:proofErr w:type="gramStart"/>
      <w:r w:rsidR="0048320A" w:rsidRPr="00947172">
        <w:rPr>
          <w:rFonts w:ascii="Times New Roman" w:hAnsi="Times New Roman" w:cs="Times New Roman"/>
          <w:iCs/>
          <w:sz w:val="24"/>
          <w:szCs w:val="24"/>
          <w:rPrChange w:id="982" w:author="Copyeditor" w:date="2022-08-23T19:46:00Z">
            <w:rPr>
              <w:i/>
            </w:rPr>
          </w:rPrChange>
        </w:rPr>
        <w:t>the</w:t>
      </w:r>
      <w:proofErr w:type="gramEnd"/>
      <w:r w:rsidR="0048320A" w:rsidRPr="00947172">
        <w:rPr>
          <w:rFonts w:ascii="Times New Roman" w:hAnsi="Times New Roman" w:cs="Times New Roman"/>
          <w:iCs/>
          <w:sz w:val="24"/>
          <w:szCs w:val="24"/>
          <w:rPrChange w:id="983" w:author="Copyeditor" w:date="2022-08-23T19:46:00Z">
            <w:rPr>
              <w:i/>
            </w:rPr>
          </w:rPrChange>
        </w:rPr>
        <w:t xml:space="preserve"> eye</w:t>
      </w:r>
      <w:r w:rsidR="00C7205F" w:rsidRPr="00947172">
        <w:rPr>
          <w:rFonts w:ascii="Times New Roman" w:hAnsi="Times New Roman" w:cs="Times New Roman"/>
          <w:iCs/>
          <w:sz w:val="24"/>
          <w:szCs w:val="24"/>
          <w:rPrChange w:id="984" w:author="Copyeditor" w:date="2022-08-23T19:46:00Z">
            <w:rPr>
              <w:i/>
            </w:rPr>
          </w:rPrChange>
        </w:rPr>
        <w:t xml:space="preserve"> (of God)</w:t>
      </w:r>
      <w:r w:rsidR="0048320A" w:rsidRPr="00947172">
        <w:rPr>
          <w:rFonts w:ascii="Times New Roman" w:hAnsi="Times New Roman" w:cs="Times New Roman"/>
          <w:iCs/>
          <w:sz w:val="24"/>
          <w:szCs w:val="24"/>
          <w:rPrChange w:id="985" w:author="Copyeditor" w:date="2022-08-23T19:46:00Z">
            <w:rPr>
              <w:i/>
            </w:rPr>
          </w:rPrChange>
        </w:rPr>
        <w:t xml:space="preserve"> is punctured!</w:t>
      </w:r>
      <w:r w:rsidR="0048320A" w:rsidRPr="00947172">
        <w:rPr>
          <w:rFonts w:ascii="Times New Roman" w:hAnsi="Times New Roman" w:cs="Times New Roman"/>
          <w:iCs/>
          <w:sz w:val="24"/>
          <w:szCs w:val="24"/>
        </w:rPr>
        <w:t>)</w:t>
      </w:r>
      <w:del w:id="986" w:author="Copyeditor" w:date="2022-08-23T19:46:00Z">
        <w:r w:rsidR="00FF5BEB" w:rsidRPr="00947172" w:rsidDel="004C6D82">
          <w:rPr>
            <w:rFonts w:ascii="Times New Roman" w:hAnsi="Times New Roman" w:cs="Times New Roman"/>
            <w:sz w:val="24"/>
            <w:szCs w:val="24"/>
          </w:rPr>
          <w:delText xml:space="preserve">” </w:delText>
        </w:r>
        <w:r w:rsidR="0048320A" w:rsidRPr="00947172" w:rsidDel="004C6D82">
          <w:rPr>
            <w:rFonts w:ascii="Times New Roman" w:hAnsi="Times New Roman" w:cs="Times New Roman"/>
            <w:sz w:val="24"/>
            <w:szCs w:val="24"/>
          </w:rPr>
          <w:delText xml:space="preserve">– </w:delText>
        </w:r>
      </w:del>
      <w:ins w:id="987" w:author="Copyeditor" w:date="2022-08-23T19:46:00Z">
        <w:r w:rsidR="004C6D82" w:rsidRPr="00947172">
          <w:rPr>
            <w:rFonts w:ascii="Times New Roman" w:hAnsi="Times New Roman" w:cs="Times New Roman"/>
            <w:sz w:val="24"/>
            <w:szCs w:val="24"/>
          </w:rPr>
          <w:t>—</w:t>
        </w:r>
      </w:ins>
      <w:r w:rsidR="00FF5BEB" w:rsidRPr="00736117">
        <w:rPr>
          <w:rFonts w:ascii="Times New Roman" w:hAnsi="Times New Roman" w:cs="Times New Roman"/>
          <w:sz w:val="24"/>
          <w:szCs w:val="24"/>
        </w:rPr>
        <w:t>a</w:t>
      </w:r>
      <w:r w:rsidR="00690768" w:rsidRPr="00736117">
        <w:rPr>
          <w:rFonts w:ascii="Times New Roman" w:hAnsi="Times New Roman" w:cs="Times New Roman"/>
          <w:sz w:val="24"/>
          <w:szCs w:val="24"/>
        </w:rPr>
        <w:t xml:space="preserve"> gruesome deed </w:t>
      </w:r>
      <w:r w:rsidR="00FF5BEB" w:rsidRPr="00736117">
        <w:rPr>
          <w:rFonts w:ascii="Times New Roman" w:hAnsi="Times New Roman" w:cs="Times New Roman"/>
          <w:sz w:val="24"/>
          <w:szCs w:val="24"/>
        </w:rPr>
        <w:t xml:space="preserve">that he attributes to Spinoza and </w:t>
      </w:r>
      <w:r w:rsidR="00CD132A" w:rsidRPr="00736117">
        <w:rPr>
          <w:rFonts w:ascii="Times New Roman" w:hAnsi="Times New Roman" w:cs="Times New Roman"/>
          <w:sz w:val="24"/>
          <w:szCs w:val="24"/>
        </w:rPr>
        <w:t>Lucretius</w:t>
      </w:r>
      <w:r w:rsidR="00FF5BEB" w:rsidRPr="00736117">
        <w:rPr>
          <w:rFonts w:ascii="Times New Roman" w:hAnsi="Times New Roman" w:cs="Times New Roman"/>
          <w:sz w:val="24"/>
          <w:szCs w:val="24"/>
        </w:rPr>
        <w:t xml:space="preserve">, </w:t>
      </w:r>
      <w:r w:rsidR="003E0CDE" w:rsidRPr="00736117">
        <w:rPr>
          <w:rFonts w:ascii="Times New Roman" w:hAnsi="Times New Roman" w:cs="Times New Roman"/>
          <w:sz w:val="24"/>
          <w:szCs w:val="24"/>
        </w:rPr>
        <w:t xml:space="preserve">those </w:t>
      </w:r>
      <w:r w:rsidR="00FF5BEB" w:rsidRPr="00736117">
        <w:rPr>
          <w:rFonts w:ascii="Times New Roman" w:hAnsi="Times New Roman" w:cs="Times New Roman"/>
          <w:sz w:val="24"/>
          <w:szCs w:val="24"/>
        </w:rPr>
        <w:t xml:space="preserve">atheists who refuse to see God </w:t>
      </w:r>
      <w:r w:rsidR="00CD132A" w:rsidRPr="00736117">
        <w:rPr>
          <w:rFonts w:ascii="Times New Roman" w:hAnsi="Times New Roman" w:cs="Times New Roman"/>
          <w:sz w:val="24"/>
          <w:szCs w:val="24"/>
        </w:rPr>
        <w:t xml:space="preserve">also </w:t>
      </w:r>
      <w:r w:rsidR="00FF5BEB" w:rsidRPr="00736117">
        <w:rPr>
          <w:rFonts w:ascii="Times New Roman" w:hAnsi="Times New Roman" w:cs="Times New Roman"/>
          <w:sz w:val="24"/>
          <w:szCs w:val="24"/>
        </w:rPr>
        <w:t>in the “abyss</w:t>
      </w:r>
      <w:r w:rsidR="00CD132A" w:rsidRPr="00736117">
        <w:rPr>
          <w:rFonts w:ascii="Times New Roman" w:hAnsi="Times New Roman" w:cs="Times New Roman"/>
          <w:sz w:val="24"/>
          <w:szCs w:val="24"/>
        </w:rPr>
        <w:t>,</w:t>
      </w:r>
      <w:r w:rsidR="00FF5BEB" w:rsidRPr="00736117">
        <w:rPr>
          <w:rFonts w:ascii="Times New Roman" w:hAnsi="Times New Roman" w:cs="Times New Roman"/>
          <w:sz w:val="24"/>
          <w:szCs w:val="24"/>
        </w:rPr>
        <w:t>”</w:t>
      </w:r>
      <w:r w:rsidR="00CD132A" w:rsidRPr="00736117">
        <w:rPr>
          <w:rFonts w:ascii="Times New Roman" w:hAnsi="Times New Roman" w:cs="Times New Roman"/>
          <w:sz w:val="24"/>
          <w:szCs w:val="24"/>
        </w:rPr>
        <w:t xml:space="preserve"> in what</w:t>
      </w:r>
      <w:del w:id="988" w:author="Copyeditor" w:date="2022-08-23T19:47:00Z">
        <w:r w:rsidR="00CD132A" w:rsidRPr="00736117" w:rsidDel="004C6D82">
          <w:rPr>
            <w:rFonts w:ascii="Times New Roman" w:hAnsi="Times New Roman" w:cs="Times New Roman"/>
            <w:sz w:val="24"/>
            <w:szCs w:val="24"/>
          </w:rPr>
          <w:delText xml:space="preserve"> </w:delText>
        </w:r>
        <w:r w:rsidR="00C7205F" w:rsidRPr="00736117" w:rsidDel="004C6D82">
          <w:rPr>
            <w:rFonts w:ascii="Times New Roman" w:hAnsi="Times New Roman" w:cs="Times New Roman"/>
            <w:sz w:val="24"/>
            <w:szCs w:val="24"/>
          </w:rPr>
          <w:delText xml:space="preserve">– </w:delText>
        </w:r>
      </w:del>
      <w:ins w:id="989" w:author="Copyeditor" w:date="2022-08-23T19:47:00Z">
        <w:r w:rsidR="004C6D82">
          <w:rPr>
            <w:rFonts w:ascii="Times New Roman" w:hAnsi="Times New Roman" w:cs="Times New Roman"/>
            <w:sz w:val="24"/>
            <w:szCs w:val="24"/>
          </w:rPr>
          <w:t>—</w:t>
        </w:r>
      </w:ins>
      <w:r w:rsidR="00C7205F" w:rsidRPr="00736117">
        <w:rPr>
          <w:rFonts w:ascii="Times New Roman" w:hAnsi="Times New Roman" w:cs="Times New Roman"/>
          <w:sz w:val="24"/>
          <w:szCs w:val="24"/>
        </w:rPr>
        <w:t>for Hugo</w:t>
      </w:r>
      <w:del w:id="990" w:author="Copyeditor" w:date="2022-08-23T19:47:00Z">
        <w:r w:rsidR="00C7205F" w:rsidRPr="00736117" w:rsidDel="004C6D82">
          <w:rPr>
            <w:rFonts w:ascii="Times New Roman" w:hAnsi="Times New Roman" w:cs="Times New Roman"/>
            <w:sz w:val="24"/>
            <w:szCs w:val="24"/>
          </w:rPr>
          <w:delText xml:space="preserve"> - </w:delText>
        </w:r>
      </w:del>
      <w:ins w:id="991" w:author="Copyeditor" w:date="2022-08-23T19:47:00Z">
        <w:r w:rsidR="004C6D82">
          <w:rPr>
            <w:rFonts w:ascii="Times New Roman" w:hAnsi="Times New Roman" w:cs="Times New Roman"/>
            <w:sz w:val="24"/>
            <w:szCs w:val="24"/>
          </w:rPr>
          <w:t>—</w:t>
        </w:r>
      </w:ins>
      <w:r w:rsidR="003E0CDE" w:rsidRPr="00736117">
        <w:rPr>
          <w:rFonts w:ascii="Times New Roman" w:hAnsi="Times New Roman" w:cs="Times New Roman"/>
          <w:sz w:val="24"/>
          <w:szCs w:val="24"/>
        </w:rPr>
        <w:t xml:space="preserve">falsely </w:t>
      </w:r>
      <w:r w:rsidR="00CD132A" w:rsidRPr="00736117">
        <w:rPr>
          <w:rFonts w:ascii="Times New Roman" w:hAnsi="Times New Roman" w:cs="Times New Roman"/>
          <w:sz w:val="24"/>
          <w:szCs w:val="24"/>
        </w:rPr>
        <w:t>appears as devoid of the divine</w:t>
      </w:r>
      <w:r w:rsidR="00690768" w:rsidRPr="00736117">
        <w:rPr>
          <w:rFonts w:ascii="Times New Roman" w:hAnsi="Times New Roman" w:cs="Times New Roman"/>
          <w:sz w:val="24"/>
          <w:szCs w:val="24"/>
        </w:rPr>
        <w:t xml:space="preserve"> (</w:t>
      </w:r>
      <w:r w:rsidR="00CD132A" w:rsidRPr="00736117">
        <w:rPr>
          <w:rFonts w:ascii="Times New Roman" w:hAnsi="Times New Roman" w:cs="Times New Roman"/>
          <w:sz w:val="24"/>
          <w:szCs w:val="24"/>
        </w:rPr>
        <w:t>169</w:t>
      </w:r>
      <w:r w:rsidR="00690768" w:rsidRPr="00736117">
        <w:rPr>
          <w:rFonts w:ascii="Times New Roman" w:hAnsi="Times New Roman" w:cs="Times New Roman"/>
          <w:sz w:val="24"/>
          <w:szCs w:val="24"/>
        </w:rPr>
        <w:t>)</w:t>
      </w:r>
      <w:r w:rsidR="003E0CDE" w:rsidRPr="00736117">
        <w:rPr>
          <w:rFonts w:ascii="Times New Roman" w:hAnsi="Times New Roman" w:cs="Times New Roman"/>
          <w:sz w:val="24"/>
          <w:szCs w:val="24"/>
        </w:rPr>
        <w:t>.</w:t>
      </w:r>
      <w:r w:rsidR="00690768" w:rsidRPr="00736117">
        <w:rPr>
          <w:rFonts w:ascii="Times New Roman" w:hAnsi="Times New Roman" w:cs="Times New Roman"/>
          <w:sz w:val="24"/>
          <w:szCs w:val="24"/>
        </w:rPr>
        <w:t xml:space="preserve"> A</w:t>
      </w:r>
      <w:r w:rsidR="00FF5BEB" w:rsidRPr="00736117">
        <w:rPr>
          <w:rFonts w:ascii="Times New Roman" w:hAnsi="Times New Roman" w:cs="Times New Roman"/>
          <w:sz w:val="24"/>
          <w:szCs w:val="24"/>
        </w:rPr>
        <w:t xml:space="preserve"> few years after Hugo’s </w:t>
      </w:r>
      <w:r w:rsidR="00FF5BEB" w:rsidRPr="00736117">
        <w:rPr>
          <w:rFonts w:ascii="Times New Roman" w:hAnsi="Times New Roman" w:cs="Times New Roman"/>
          <w:sz w:val="24"/>
          <w:szCs w:val="24"/>
        </w:rPr>
        <w:lastRenderedPageBreak/>
        <w:t xml:space="preserve">poem, </w:t>
      </w:r>
      <w:r w:rsidR="00690768" w:rsidRPr="00736117">
        <w:rPr>
          <w:rFonts w:ascii="Times New Roman" w:hAnsi="Times New Roman" w:cs="Times New Roman"/>
          <w:sz w:val="24"/>
          <w:szCs w:val="24"/>
        </w:rPr>
        <w:t xml:space="preserve">Nerval writes </w:t>
      </w:r>
      <w:r w:rsidR="00FF5BEB" w:rsidRPr="00736117">
        <w:rPr>
          <w:rFonts w:ascii="Times New Roman" w:hAnsi="Times New Roman" w:cs="Times New Roman"/>
          <w:sz w:val="24"/>
          <w:szCs w:val="24"/>
        </w:rPr>
        <w:t xml:space="preserve">in “Christ at Gethsemane”: </w:t>
      </w:r>
    </w:p>
    <w:p w14:paraId="3CB915B2" w14:textId="77777777" w:rsidR="006863DA" w:rsidRPr="005C6673" w:rsidRDefault="006863DA" w:rsidP="005C6673">
      <w:pPr>
        <w:pStyle w:val="ListParagraph"/>
        <w:widowControl w:val="0"/>
        <w:tabs>
          <w:tab w:val="left" w:pos="5040"/>
        </w:tabs>
        <w:autoSpaceDE w:val="0"/>
        <w:autoSpaceDN w:val="0"/>
        <w:adjustRightInd w:val="0"/>
        <w:spacing w:after="240" w:line="480" w:lineRule="auto"/>
        <w:ind w:firstLine="720"/>
      </w:pPr>
    </w:p>
    <w:p w14:paraId="7C849729" w14:textId="4CBCEB91" w:rsidR="006863DA" w:rsidRPr="00736117" w:rsidRDefault="000F76B6">
      <w:pPr>
        <w:pStyle w:val="ListParagraph"/>
        <w:widowControl w:val="0"/>
        <w:tabs>
          <w:tab w:val="left" w:pos="5040"/>
        </w:tabs>
        <w:autoSpaceDE w:val="0"/>
        <w:autoSpaceDN w:val="0"/>
        <w:adjustRightInd w:val="0"/>
        <w:spacing w:after="240" w:line="240" w:lineRule="auto"/>
        <w:ind w:firstLine="720"/>
        <w:rPr>
          <w:rFonts w:ascii="Times New Roman" w:hAnsi="Times New Roman" w:cs="Times New Roman"/>
          <w:sz w:val="24"/>
          <w:szCs w:val="24"/>
        </w:rPr>
        <w:pPrChange w:id="992" w:author="Copyeditor" w:date="2022-08-23T19:47:00Z">
          <w:pPr>
            <w:pStyle w:val="ListParagraph"/>
            <w:widowControl w:val="0"/>
            <w:tabs>
              <w:tab w:val="left" w:pos="5040"/>
            </w:tabs>
            <w:autoSpaceDE w:val="0"/>
            <w:autoSpaceDN w:val="0"/>
            <w:adjustRightInd w:val="0"/>
            <w:spacing w:after="240" w:line="480" w:lineRule="auto"/>
            <w:ind w:firstLine="720"/>
          </w:pPr>
        </w:pPrChange>
      </w:pPr>
      <w:r w:rsidRPr="00736117">
        <w:rPr>
          <w:rFonts w:ascii="Times New Roman" w:hAnsi="Times New Roman" w:cs="Times New Roman"/>
          <w:sz w:val="24"/>
          <w:szCs w:val="24"/>
        </w:rPr>
        <w:t>Seeking the eye of God, I’ve only seen a pit,</w:t>
      </w:r>
    </w:p>
    <w:p w14:paraId="2A2DD603" w14:textId="77777777" w:rsidR="006863DA" w:rsidRPr="00736117" w:rsidRDefault="000F76B6">
      <w:pPr>
        <w:pStyle w:val="ListParagraph"/>
        <w:widowControl w:val="0"/>
        <w:tabs>
          <w:tab w:val="left" w:pos="5040"/>
        </w:tabs>
        <w:autoSpaceDE w:val="0"/>
        <w:autoSpaceDN w:val="0"/>
        <w:adjustRightInd w:val="0"/>
        <w:spacing w:after="240" w:line="240" w:lineRule="auto"/>
        <w:ind w:firstLine="720"/>
        <w:rPr>
          <w:rFonts w:ascii="Times New Roman" w:hAnsi="Times New Roman" w:cs="Times New Roman"/>
          <w:sz w:val="24"/>
          <w:szCs w:val="24"/>
        </w:rPr>
        <w:pPrChange w:id="993" w:author="Copyeditor" w:date="2022-08-23T19:47:00Z">
          <w:pPr>
            <w:pStyle w:val="ListParagraph"/>
            <w:widowControl w:val="0"/>
            <w:tabs>
              <w:tab w:val="left" w:pos="5040"/>
            </w:tabs>
            <w:autoSpaceDE w:val="0"/>
            <w:autoSpaceDN w:val="0"/>
            <w:adjustRightInd w:val="0"/>
            <w:spacing w:after="240" w:line="480" w:lineRule="auto"/>
            <w:ind w:firstLine="720"/>
          </w:pPr>
        </w:pPrChange>
      </w:pPr>
      <w:r w:rsidRPr="00736117">
        <w:rPr>
          <w:rFonts w:ascii="Times New Roman" w:hAnsi="Times New Roman" w:cs="Times New Roman"/>
          <w:sz w:val="24"/>
          <w:szCs w:val="24"/>
        </w:rPr>
        <w:t>Huge, bottomless, black, from whence eternal night</w:t>
      </w:r>
    </w:p>
    <w:p w14:paraId="03E40531" w14:textId="1B80FB57" w:rsidR="006863DA" w:rsidRPr="00736117" w:rsidRDefault="000F76B6">
      <w:pPr>
        <w:pStyle w:val="ListParagraph"/>
        <w:widowControl w:val="0"/>
        <w:tabs>
          <w:tab w:val="left" w:pos="5040"/>
        </w:tabs>
        <w:autoSpaceDE w:val="0"/>
        <w:autoSpaceDN w:val="0"/>
        <w:adjustRightInd w:val="0"/>
        <w:spacing w:after="240" w:line="240" w:lineRule="auto"/>
        <w:ind w:firstLine="720"/>
        <w:rPr>
          <w:rFonts w:ascii="Times New Roman" w:hAnsi="Times New Roman" w:cs="Times New Roman"/>
          <w:sz w:val="24"/>
          <w:szCs w:val="24"/>
        </w:rPr>
        <w:pPrChange w:id="994" w:author="Copyeditor" w:date="2022-08-23T19:47:00Z">
          <w:pPr>
            <w:pStyle w:val="ListParagraph"/>
            <w:widowControl w:val="0"/>
            <w:tabs>
              <w:tab w:val="left" w:pos="5040"/>
            </w:tabs>
            <w:autoSpaceDE w:val="0"/>
            <w:autoSpaceDN w:val="0"/>
            <w:adjustRightInd w:val="0"/>
            <w:spacing w:after="240" w:line="480" w:lineRule="auto"/>
            <w:ind w:firstLine="720"/>
          </w:pPr>
        </w:pPrChange>
      </w:pPr>
      <w:r w:rsidRPr="00736117">
        <w:rPr>
          <w:rFonts w:ascii="Times New Roman" w:hAnsi="Times New Roman" w:cs="Times New Roman"/>
          <w:sz w:val="24"/>
          <w:szCs w:val="24"/>
        </w:rPr>
        <w:t>Streams out over the world and ever deepens</w:t>
      </w:r>
      <w:r w:rsidR="00FF5BEB" w:rsidRPr="00736117">
        <w:rPr>
          <w:rFonts w:ascii="Times New Roman" w:hAnsi="Times New Roman" w:cs="Times New Roman"/>
          <w:sz w:val="24"/>
          <w:szCs w:val="24"/>
        </w:rPr>
        <w:t>. (229)</w:t>
      </w:r>
      <w:r w:rsidR="00690768" w:rsidRPr="00736117">
        <w:rPr>
          <w:rFonts w:ascii="Times New Roman" w:hAnsi="Times New Roman" w:cs="Times New Roman"/>
          <w:sz w:val="24"/>
          <w:szCs w:val="24"/>
        </w:rPr>
        <w:t xml:space="preserve"> </w:t>
      </w:r>
    </w:p>
    <w:p w14:paraId="0E32C504" w14:textId="77777777" w:rsidR="006863DA" w:rsidRPr="00736117" w:rsidRDefault="006863DA">
      <w:pPr>
        <w:pStyle w:val="ListParagraph"/>
        <w:widowControl w:val="0"/>
        <w:tabs>
          <w:tab w:val="left" w:pos="5040"/>
        </w:tabs>
        <w:autoSpaceDE w:val="0"/>
        <w:autoSpaceDN w:val="0"/>
        <w:adjustRightInd w:val="0"/>
        <w:spacing w:after="240" w:line="240" w:lineRule="auto"/>
        <w:ind w:firstLine="720"/>
        <w:rPr>
          <w:rFonts w:ascii="Times New Roman" w:hAnsi="Times New Roman" w:cs="Times New Roman"/>
          <w:sz w:val="24"/>
          <w:szCs w:val="24"/>
        </w:rPr>
        <w:pPrChange w:id="995" w:author="Copyeditor" w:date="2022-08-23T19:47:00Z">
          <w:pPr>
            <w:pStyle w:val="ListParagraph"/>
            <w:widowControl w:val="0"/>
            <w:tabs>
              <w:tab w:val="left" w:pos="5040"/>
            </w:tabs>
            <w:autoSpaceDE w:val="0"/>
            <w:autoSpaceDN w:val="0"/>
            <w:adjustRightInd w:val="0"/>
            <w:spacing w:after="240" w:line="480" w:lineRule="auto"/>
            <w:ind w:firstLine="720"/>
          </w:pPr>
        </w:pPrChange>
      </w:pPr>
    </w:p>
    <w:p w14:paraId="55729EDC" w14:textId="6C309911" w:rsidR="007A4D6F" w:rsidRPr="00736117" w:rsidRDefault="00690768" w:rsidP="00DC0D7B">
      <w:pPr>
        <w:pStyle w:val="ListParagraph"/>
        <w:widowControl w:val="0"/>
        <w:tabs>
          <w:tab w:val="left" w:pos="5040"/>
        </w:tabs>
        <w:autoSpaceDE w:val="0"/>
        <w:autoSpaceDN w:val="0"/>
        <w:adjustRightInd w:val="0"/>
        <w:spacing w:after="240" w:line="480" w:lineRule="auto"/>
        <w:rPr>
          <w:rFonts w:ascii="Times New Roman" w:hAnsi="Times New Roman" w:cs="Times New Roman"/>
          <w:sz w:val="24"/>
          <w:szCs w:val="24"/>
        </w:rPr>
      </w:pPr>
      <w:r w:rsidRPr="00736117">
        <w:rPr>
          <w:rFonts w:ascii="Times New Roman" w:hAnsi="Times New Roman" w:cs="Times New Roman"/>
          <w:sz w:val="24"/>
          <w:szCs w:val="24"/>
        </w:rPr>
        <w:t xml:space="preserve">All this distress should not conceal what Hugo completely understood: </w:t>
      </w:r>
      <w:r w:rsidR="00B3238F" w:rsidRPr="00736117">
        <w:rPr>
          <w:rFonts w:ascii="Times New Roman" w:hAnsi="Times New Roman" w:cs="Times New Roman"/>
          <w:sz w:val="24"/>
          <w:szCs w:val="24"/>
        </w:rPr>
        <w:t>bottomless darkness</w:t>
      </w:r>
      <w:r w:rsidR="00EB0521" w:rsidRPr="00736117">
        <w:rPr>
          <w:rFonts w:ascii="Times New Roman" w:hAnsi="Times New Roman" w:cs="Times New Roman"/>
          <w:sz w:val="24"/>
          <w:szCs w:val="24"/>
        </w:rPr>
        <w:t xml:space="preserve"> is also the condition of possibility </w:t>
      </w:r>
      <w:r w:rsidR="003E0CDE" w:rsidRPr="00736117">
        <w:rPr>
          <w:rFonts w:ascii="Times New Roman" w:hAnsi="Times New Roman" w:cs="Times New Roman"/>
          <w:sz w:val="24"/>
          <w:szCs w:val="24"/>
        </w:rPr>
        <w:t xml:space="preserve">for </w:t>
      </w:r>
      <w:r w:rsidR="00EB0521" w:rsidRPr="00736117">
        <w:rPr>
          <w:rFonts w:ascii="Times New Roman" w:hAnsi="Times New Roman" w:cs="Times New Roman"/>
          <w:sz w:val="24"/>
          <w:szCs w:val="24"/>
        </w:rPr>
        <w:t>freedom</w:t>
      </w:r>
      <w:r w:rsidR="00AF1614" w:rsidRPr="00736117">
        <w:rPr>
          <w:rFonts w:ascii="Times New Roman" w:hAnsi="Times New Roman" w:cs="Times New Roman"/>
          <w:sz w:val="24"/>
          <w:szCs w:val="24"/>
        </w:rPr>
        <w:t>, that is to say</w:t>
      </w:r>
      <w:r w:rsidR="003E0CDE" w:rsidRPr="00736117">
        <w:rPr>
          <w:rFonts w:ascii="Times New Roman" w:hAnsi="Times New Roman" w:cs="Times New Roman"/>
          <w:sz w:val="24"/>
          <w:szCs w:val="24"/>
        </w:rPr>
        <w:t>, for</w:t>
      </w:r>
      <w:r w:rsidR="00AF1614" w:rsidRPr="00736117">
        <w:rPr>
          <w:rFonts w:ascii="Times New Roman" w:hAnsi="Times New Roman" w:cs="Times New Roman"/>
          <w:sz w:val="24"/>
          <w:szCs w:val="24"/>
        </w:rPr>
        <w:t xml:space="preserve"> an ontological chance</w:t>
      </w:r>
      <w:r w:rsidR="00EB0521" w:rsidRPr="00736117">
        <w:rPr>
          <w:rFonts w:ascii="Times New Roman" w:hAnsi="Times New Roman" w:cs="Times New Roman"/>
          <w:sz w:val="24"/>
          <w:szCs w:val="24"/>
        </w:rPr>
        <w:t xml:space="preserve">. </w:t>
      </w:r>
      <w:r w:rsidR="00AF7720" w:rsidRPr="00736117">
        <w:rPr>
          <w:rFonts w:ascii="Times New Roman" w:hAnsi="Times New Roman" w:cs="Times New Roman"/>
          <w:sz w:val="24"/>
          <w:szCs w:val="24"/>
        </w:rPr>
        <w:t>F.</w:t>
      </w:r>
      <w:ins w:id="996" w:author="Copyeditor" w:date="2022-08-23T19:49:00Z">
        <w:r w:rsidR="005C6673">
          <w:rPr>
            <w:rFonts w:ascii="Times New Roman" w:hAnsi="Times New Roman" w:cs="Times New Roman"/>
            <w:sz w:val="24"/>
            <w:szCs w:val="24"/>
          </w:rPr>
          <w:t> </w:t>
        </w:r>
      </w:ins>
      <w:r w:rsidR="00AF7720" w:rsidRPr="00736117">
        <w:rPr>
          <w:rFonts w:ascii="Times New Roman" w:hAnsi="Times New Roman" w:cs="Times New Roman"/>
          <w:sz w:val="24"/>
          <w:szCs w:val="24"/>
        </w:rPr>
        <w:t>W.</w:t>
      </w:r>
      <w:ins w:id="997" w:author="Copyeditor" w:date="2022-08-23T19:49:00Z">
        <w:r w:rsidR="005C6673">
          <w:rPr>
            <w:rFonts w:ascii="Times New Roman" w:hAnsi="Times New Roman" w:cs="Times New Roman"/>
            <w:sz w:val="24"/>
            <w:szCs w:val="24"/>
          </w:rPr>
          <w:t> </w:t>
        </w:r>
      </w:ins>
      <w:r w:rsidR="00AF7720" w:rsidRPr="00736117">
        <w:rPr>
          <w:rFonts w:ascii="Times New Roman" w:hAnsi="Times New Roman" w:cs="Times New Roman"/>
          <w:sz w:val="24"/>
          <w:szCs w:val="24"/>
        </w:rPr>
        <w:t xml:space="preserve">J. </w:t>
      </w:r>
      <w:r w:rsidR="004A2630" w:rsidRPr="00736117">
        <w:rPr>
          <w:rFonts w:ascii="Times New Roman" w:hAnsi="Times New Roman" w:cs="Times New Roman"/>
          <w:sz w:val="24"/>
          <w:szCs w:val="24"/>
        </w:rPr>
        <w:t>Schelling</w:t>
      </w:r>
      <w:del w:id="998" w:author="Copyeditor" w:date="2022-08-23T19:49:00Z">
        <w:r w:rsidR="004A2630" w:rsidRPr="00736117" w:rsidDel="005C6673">
          <w:rPr>
            <w:rFonts w:ascii="Times New Roman" w:hAnsi="Times New Roman" w:cs="Times New Roman"/>
            <w:sz w:val="24"/>
            <w:szCs w:val="24"/>
          </w:rPr>
          <w:delText xml:space="preserve"> – </w:delText>
        </w:r>
      </w:del>
      <w:ins w:id="999" w:author="Copyeditor" w:date="2022-08-23T19:49:00Z">
        <w:r w:rsidR="005C6673">
          <w:rPr>
            <w:rFonts w:ascii="Times New Roman" w:hAnsi="Times New Roman" w:cs="Times New Roman"/>
            <w:sz w:val="24"/>
            <w:szCs w:val="24"/>
          </w:rPr>
          <w:t>—</w:t>
        </w:r>
      </w:ins>
      <w:r w:rsidR="004A2630" w:rsidRPr="00736117">
        <w:rPr>
          <w:rFonts w:ascii="Times New Roman" w:hAnsi="Times New Roman" w:cs="Times New Roman"/>
          <w:sz w:val="24"/>
          <w:szCs w:val="24"/>
        </w:rPr>
        <w:t xml:space="preserve">who was maybe the decisive </w:t>
      </w:r>
      <w:r w:rsidR="0048320A" w:rsidRPr="00736117">
        <w:rPr>
          <w:rFonts w:ascii="Times New Roman" w:hAnsi="Times New Roman" w:cs="Times New Roman"/>
          <w:sz w:val="24"/>
          <w:szCs w:val="24"/>
        </w:rPr>
        <w:t xml:space="preserve">German </w:t>
      </w:r>
      <w:r w:rsidR="004A2630" w:rsidRPr="00736117">
        <w:rPr>
          <w:rFonts w:ascii="Times New Roman" w:hAnsi="Times New Roman" w:cs="Times New Roman"/>
          <w:sz w:val="24"/>
          <w:szCs w:val="24"/>
        </w:rPr>
        <w:t>Romantic philosopher</w:t>
      </w:r>
      <w:del w:id="1000" w:author="Copyeditor" w:date="2022-08-23T19:49:00Z">
        <w:r w:rsidR="004A2630" w:rsidRPr="00736117" w:rsidDel="005C6673">
          <w:rPr>
            <w:rFonts w:ascii="Times New Roman" w:hAnsi="Times New Roman" w:cs="Times New Roman"/>
            <w:sz w:val="24"/>
            <w:szCs w:val="24"/>
          </w:rPr>
          <w:delText xml:space="preserve"> </w:delText>
        </w:r>
        <w:r w:rsidR="00AF1614" w:rsidRPr="00736117" w:rsidDel="005C6673">
          <w:rPr>
            <w:rFonts w:ascii="Times New Roman" w:hAnsi="Times New Roman" w:cs="Times New Roman"/>
            <w:sz w:val="24"/>
            <w:szCs w:val="24"/>
          </w:rPr>
          <w:delText>–</w:delText>
        </w:r>
      </w:del>
      <w:ins w:id="1001" w:author="Copyeditor" w:date="2022-08-23T19:49:00Z">
        <w:r w:rsidR="005C6673">
          <w:rPr>
            <w:rFonts w:ascii="Times New Roman" w:hAnsi="Times New Roman" w:cs="Times New Roman"/>
            <w:sz w:val="24"/>
            <w:szCs w:val="24"/>
          </w:rPr>
          <w:t>—</w:t>
        </w:r>
      </w:ins>
      <w:del w:id="1002" w:author="Copyeditor" w:date="2022-08-23T19:49:00Z">
        <w:r w:rsidR="004A2630" w:rsidRPr="00736117" w:rsidDel="005C6673">
          <w:rPr>
            <w:rFonts w:ascii="Times New Roman" w:hAnsi="Times New Roman" w:cs="Times New Roman"/>
            <w:sz w:val="24"/>
            <w:szCs w:val="24"/>
          </w:rPr>
          <w:delText xml:space="preserve"> </w:delText>
        </w:r>
      </w:del>
      <w:r w:rsidR="00AF1614" w:rsidRPr="00736117">
        <w:rPr>
          <w:rFonts w:ascii="Times New Roman" w:hAnsi="Times New Roman" w:cs="Times New Roman"/>
          <w:sz w:val="24"/>
          <w:szCs w:val="24"/>
        </w:rPr>
        <w:t>explains</w:t>
      </w:r>
      <w:r w:rsidR="004A2630" w:rsidRPr="00736117">
        <w:rPr>
          <w:rFonts w:ascii="Times New Roman" w:hAnsi="Times New Roman" w:cs="Times New Roman"/>
          <w:sz w:val="24"/>
          <w:szCs w:val="24"/>
        </w:rPr>
        <w:t xml:space="preserve"> this point in his </w:t>
      </w:r>
      <w:r w:rsidR="004A2630" w:rsidRPr="00736117">
        <w:rPr>
          <w:rFonts w:ascii="Times New Roman" w:hAnsi="Times New Roman" w:cs="Times New Roman"/>
          <w:i/>
          <w:iCs/>
          <w:sz w:val="24"/>
          <w:szCs w:val="24"/>
        </w:rPr>
        <w:t>Philosophical Inquiries into the Nature of Human Freedom</w:t>
      </w:r>
      <w:r w:rsidR="00AF1614" w:rsidRPr="00736117">
        <w:rPr>
          <w:rFonts w:ascii="Times New Roman" w:hAnsi="Times New Roman" w:cs="Times New Roman"/>
          <w:iCs/>
          <w:sz w:val="24"/>
          <w:szCs w:val="24"/>
        </w:rPr>
        <w:t>. I</w:t>
      </w:r>
      <w:r w:rsidR="004A2630" w:rsidRPr="00736117">
        <w:rPr>
          <w:rFonts w:ascii="Times New Roman" w:hAnsi="Times New Roman" w:cs="Times New Roman"/>
          <w:iCs/>
          <w:sz w:val="24"/>
          <w:szCs w:val="24"/>
        </w:rPr>
        <w:t xml:space="preserve">n God, </w:t>
      </w:r>
      <w:r w:rsidR="00AF1614" w:rsidRPr="00736117">
        <w:rPr>
          <w:rFonts w:ascii="Times New Roman" w:hAnsi="Times New Roman" w:cs="Times New Roman"/>
          <w:iCs/>
          <w:sz w:val="24"/>
          <w:szCs w:val="24"/>
        </w:rPr>
        <w:t xml:space="preserve">Schelling writes, </w:t>
      </w:r>
      <w:r w:rsidR="004A2630" w:rsidRPr="00736117">
        <w:rPr>
          <w:rFonts w:ascii="Times New Roman" w:hAnsi="Times New Roman" w:cs="Times New Roman"/>
          <w:iCs/>
          <w:sz w:val="24"/>
          <w:szCs w:val="24"/>
        </w:rPr>
        <w:t>there is</w:t>
      </w:r>
      <w:r w:rsidR="00BB72F2" w:rsidRPr="00736117">
        <w:rPr>
          <w:rFonts w:ascii="Times New Roman" w:hAnsi="Times New Roman" w:cs="Times New Roman"/>
          <w:iCs/>
          <w:sz w:val="24"/>
          <w:szCs w:val="24"/>
        </w:rPr>
        <w:t xml:space="preserve"> an</w:t>
      </w:r>
      <w:r w:rsidR="004A2630" w:rsidRPr="00736117">
        <w:rPr>
          <w:rFonts w:ascii="Times New Roman" w:hAnsi="Times New Roman" w:cs="Times New Roman"/>
          <w:iCs/>
          <w:sz w:val="24"/>
          <w:szCs w:val="24"/>
        </w:rPr>
        <w:t xml:space="preserve"> “</w:t>
      </w:r>
      <w:r w:rsidR="00BB72F2" w:rsidRPr="00736117">
        <w:rPr>
          <w:rFonts w:ascii="Times New Roman" w:hAnsi="Times New Roman" w:cs="Times New Roman"/>
          <w:iCs/>
          <w:sz w:val="24"/>
          <w:szCs w:val="24"/>
        </w:rPr>
        <w:t xml:space="preserve">inner </w:t>
      </w:r>
      <w:r w:rsidR="004A2630" w:rsidRPr="00736117">
        <w:rPr>
          <w:rFonts w:ascii="Times New Roman" w:hAnsi="Times New Roman" w:cs="Times New Roman"/>
          <w:iCs/>
          <w:sz w:val="24"/>
          <w:szCs w:val="24"/>
        </w:rPr>
        <w:t>ground” that</w:t>
      </w:r>
      <w:r w:rsidR="00BB72F2" w:rsidRPr="00736117">
        <w:rPr>
          <w:rFonts w:ascii="Times New Roman" w:hAnsi="Times New Roman" w:cs="Times New Roman"/>
          <w:iCs/>
          <w:sz w:val="24"/>
          <w:szCs w:val="24"/>
        </w:rPr>
        <w:t xml:space="preserve"> is not </w:t>
      </w:r>
      <w:r w:rsidR="00AF1614" w:rsidRPr="00736117">
        <w:rPr>
          <w:rFonts w:ascii="Times New Roman" w:hAnsi="Times New Roman" w:cs="Times New Roman"/>
          <w:iCs/>
          <w:sz w:val="24"/>
          <w:szCs w:val="24"/>
        </w:rPr>
        <w:t>God</w:t>
      </w:r>
      <w:r w:rsidR="00BB72F2" w:rsidRPr="00736117">
        <w:rPr>
          <w:rFonts w:ascii="Times New Roman" w:hAnsi="Times New Roman" w:cs="Times New Roman"/>
          <w:iCs/>
          <w:sz w:val="24"/>
          <w:szCs w:val="24"/>
        </w:rPr>
        <w:t xml:space="preserve"> but</w:t>
      </w:r>
      <w:r w:rsidR="004A2630" w:rsidRPr="00736117">
        <w:rPr>
          <w:rFonts w:ascii="Times New Roman" w:hAnsi="Times New Roman" w:cs="Times New Roman"/>
          <w:iCs/>
          <w:sz w:val="24"/>
          <w:szCs w:val="24"/>
        </w:rPr>
        <w:t xml:space="preserve"> “precedes” </w:t>
      </w:r>
      <w:r w:rsidR="00AF1614" w:rsidRPr="00736117">
        <w:rPr>
          <w:rFonts w:ascii="Times New Roman" w:hAnsi="Times New Roman" w:cs="Times New Roman"/>
          <w:iCs/>
          <w:sz w:val="24"/>
          <w:szCs w:val="24"/>
        </w:rPr>
        <w:t>his</w:t>
      </w:r>
      <w:r w:rsidR="004A2630" w:rsidRPr="00736117">
        <w:rPr>
          <w:rFonts w:ascii="Times New Roman" w:hAnsi="Times New Roman" w:cs="Times New Roman"/>
          <w:iCs/>
          <w:sz w:val="24"/>
          <w:szCs w:val="24"/>
        </w:rPr>
        <w:t xml:space="preserve"> existence</w:t>
      </w:r>
      <w:r w:rsidR="003E0CDE" w:rsidRPr="00736117">
        <w:rPr>
          <w:rFonts w:ascii="Times New Roman" w:hAnsi="Times New Roman" w:cs="Times New Roman"/>
          <w:iCs/>
          <w:sz w:val="24"/>
          <w:szCs w:val="24"/>
        </w:rPr>
        <w:t xml:space="preserve">. </w:t>
      </w:r>
      <w:r w:rsidR="00BB72F2" w:rsidRPr="00736117">
        <w:rPr>
          <w:rFonts w:ascii="Times New Roman" w:hAnsi="Times New Roman" w:cs="Times New Roman"/>
          <w:iCs/>
          <w:sz w:val="24"/>
          <w:szCs w:val="24"/>
        </w:rPr>
        <w:t>Schelling also calls this ground “nature”</w:t>
      </w:r>
      <w:r w:rsidR="004A2630" w:rsidRPr="00736117">
        <w:rPr>
          <w:rFonts w:ascii="Times New Roman" w:hAnsi="Times New Roman" w:cs="Times New Roman"/>
          <w:iCs/>
          <w:sz w:val="24"/>
          <w:szCs w:val="24"/>
        </w:rPr>
        <w:t xml:space="preserve"> (</w:t>
      </w:r>
      <w:r w:rsidR="00BB72F2" w:rsidRPr="00736117">
        <w:rPr>
          <w:rFonts w:ascii="Times New Roman" w:hAnsi="Times New Roman" w:cs="Times New Roman"/>
          <w:iCs/>
          <w:sz w:val="24"/>
          <w:szCs w:val="24"/>
        </w:rPr>
        <w:t>27</w:t>
      </w:r>
      <w:del w:id="1003" w:author="Copyeditor" w:date="2022-08-23T19:51:00Z">
        <w:r w:rsidR="00BB72F2" w:rsidRPr="00736117" w:rsidDel="005C6673">
          <w:rPr>
            <w:rFonts w:ascii="Times New Roman" w:hAnsi="Times New Roman" w:cs="Times New Roman"/>
            <w:iCs/>
            <w:sz w:val="24"/>
            <w:szCs w:val="24"/>
          </w:rPr>
          <w:delText>-</w:delText>
        </w:r>
      </w:del>
      <w:ins w:id="1004" w:author="Copyeditor" w:date="2022-08-23T19:51:00Z">
        <w:r w:rsidR="005C6673">
          <w:rPr>
            <w:rFonts w:ascii="Times New Roman" w:hAnsi="Times New Roman" w:cs="Times New Roman"/>
            <w:iCs/>
            <w:sz w:val="24"/>
            <w:szCs w:val="24"/>
          </w:rPr>
          <w:t>–</w:t>
        </w:r>
      </w:ins>
      <w:r w:rsidR="004A2630" w:rsidRPr="00736117">
        <w:rPr>
          <w:rFonts w:ascii="Times New Roman" w:hAnsi="Times New Roman" w:cs="Times New Roman"/>
          <w:iCs/>
          <w:sz w:val="24"/>
          <w:szCs w:val="24"/>
        </w:rPr>
        <w:t>28). If creatures can exist as such, different from God, it</w:t>
      </w:r>
      <w:r w:rsidR="00AF7720" w:rsidRPr="00736117">
        <w:rPr>
          <w:rFonts w:ascii="Times New Roman" w:hAnsi="Times New Roman" w:cs="Times New Roman"/>
          <w:iCs/>
          <w:sz w:val="24"/>
          <w:szCs w:val="24"/>
        </w:rPr>
        <w:t xml:space="preserve"> i</w:t>
      </w:r>
      <w:r w:rsidR="004A2630" w:rsidRPr="00736117">
        <w:rPr>
          <w:rFonts w:ascii="Times New Roman" w:hAnsi="Times New Roman" w:cs="Times New Roman"/>
          <w:iCs/>
          <w:sz w:val="24"/>
          <w:szCs w:val="24"/>
        </w:rPr>
        <w:t>s thanks to the</w:t>
      </w:r>
      <w:r w:rsidR="006863DA" w:rsidRPr="00736117">
        <w:rPr>
          <w:rFonts w:ascii="Times New Roman" w:hAnsi="Times New Roman" w:cs="Times New Roman"/>
          <w:iCs/>
          <w:sz w:val="24"/>
          <w:szCs w:val="24"/>
        </w:rPr>
        <w:t xml:space="preserve"> inner</w:t>
      </w:r>
      <w:r w:rsidR="004A2630" w:rsidRPr="00736117">
        <w:rPr>
          <w:rFonts w:ascii="Times New Roman" w:hAnsi="Times New Roman" w:cs="Times New Roman"/>
          <w:iCs/>
          <w:sz w:val="24"/>
          <w:szCs w:val="24"/>
        </w:rPr>
        <w:t xml:space="preserve"> ground that, in God, is not God</w:t>
      </w:r>
      <w:r w:rsidR="00C7205F" w:rsidRPr="00736117">
        <w:rPr>
          <w:rFonts w:ascii="Times New Roman" w:hAnsi="Times New Roman" w:cs="Times New Roman"/>
          <w:iCs/>
          <w:sz w:val="24"/>
          <w:szCs w:val="24"/>
        </w:rPr>
        <w:t xml:space="preserve">. In other words, </w:t>
      </w:r>
      <w:r w:rsidR="0048320A" w:rsidRPr="00736117">
        <w:rPr>
          <w:rFonts w:ascii="Times New Roman" w:hAnsi="Times New Roman" w:cs="Times New Roman"/>
          <w:iCs/>
          <w:sz w:val="24"/>
          <w:szCs w:val="24"/>
        </w:rPr>
        <w:t xml:space="preserve">the </w:t>
      </w:r>
      <w:r w:rsidR="006863DA" w:rsidRPr="00736117">
        <w:rPr>
          <w:rFonts w:ascii="Times New Roman" w:hAnsi="Times New Roman" w:cs="Times New Roman"/>
          <w:iCs/>
          <w:sz w:val="24"/>
          <w:szCs w:val="24"/>
        </w:rPr>
        <w:t xml:space="preserve">inner </w:t>
      </w:r>
      <w:r w:rsidR="0048320A" w:rsidRPr="00736117">
        <w:rPr>
          <w:rFonts w:ascii="Times New Roman" w:hAnsi="Times New Roman" w:cs="Times New Roman"/>
          <w:iCs/>
          <w:sz w:val="24"/>
          <w:szCs w:val="24"/>
        </w:rPr>
        <w:t>ground is what ontologically differentiate</w:t>
      </w:r>
      <w:r w:rsidR="00C7205F" w:rsidRPr="00736117">
        <w:rPr>
          <w:rFonts w:ascii="Times New Roman" w:hAnsi="Times New Roman" w:cs="Times New Roman"/>
          <w:iCs/>
          <w:sz w:val="24"/>
          <w:szCs w:val="24"/>
        </w:rPr>
        <w:t>s</w:t>
      </w:r>
      <w:r w:rsidR="0048320A" w:rsidRPr="00736117">
        <w:rPr>
          <w:rFonts w:ascii="Times New Roman" w:hAnsi="Times New Roman" w:cs="Times New Roman"/>
          <w:iCs/>
          <w:sz w:val="24"/>
          <w:szCs w:val="24"/>
        </w:rPr>
        <w:t xml:space="preserve"> God from himself</w:t>
      </w:r>
      <w:r w:rsidR="00B35814" w:rsidRPr="00736117">
        <w:rPr>
          <w:rFonts w:ascii="Times New Roman" w:hAnsi="Times New Roman" w:cs="Times New Roman"/>
          <w:iCs/>
          <w:sz w:val="24"/>
          <w:szCs w:val="24"/>
        </w:rPr>
        <w:t>. F</w:t>
      </w:r>
      <w:r w:rsidR="004A2630" w:rsidRPr="00736117">
        <w:rPr>
          <w:rFonts w:ascii="Times New Roman" w:hAnsi="Times New Roman" w:cs="Times New Roman"/>
          <w:iCs/>
          <w:sz w:val="24"/>
          <w:szCs w:val="24"/>
        </w:rPr>
        <w:t xml:space="preserve">reedom </w:t>
      </w:r>
      <w:r w:rsidR="00B35814" w:rsidRPr="00736117">
        <w:rPr>
          <w:rFonts w:ascii="Times New Roman" w:hAnsi="Times New Roman" w:cs="Times New Roman"/>
          <w:iCs/>
          <w:sz w:val="24"/>
          <w:szCs w:val="24"/>
        </w:rPr>
        <w:t xml:space="preserve">thus </w:t>
      </w:r>
      <w:r w:rsidR="004A2630" w:rsidRPr="00736117">
        <w:rPr>
          <w:rFonts w:ascii="Times New Roman" w:hAnsi="Times New Roman" w:cs="Times New Roman"/>
          <w:iCs/>
          <w:sz w:val="24"/>
          <w:szCs w:val="24"/>
        </w:rPr>
        <w:t>comes from this</w:t>
      </w:r>
      <w:r w:rsidR="00BB72F2" w:rsidRPr="00736117">
        <w:rPr>
          <w:rFonts w:ascii="Times New Roman" w:hAnsi="Times New Roman" w:cs="Times New Roman"/>
          <w:iCs/>
          <w:sz w:val="24"/>
          <w:szCs w:val="24"/>
        </w:rPr>
        <w:t xml:space="preserve"> interval, this separation</w:t>
      </w:r>
      <w:r w:rsidR="00B35814" w:rsidRPr="00736117">
        <w:rPr>
          <w:rFonts w:ascii="Times New Roman" w:hAnsi="Times New Roman" w:cs="Times New Roman"/>
          <w:iCs/>
          <w:sz w:val="24"/>
          <w:szCs w:val="24"/>
        </w:rPr>
        <w:t xml:space="preserve"> between God and what</w:t>
      </w:r>
      <w:r w:rsidR="00BB72F2" w:rsidRPr="00736117">
        <w:rPr>
          <w:rFonts w:ascii="Times New Roman" w:hAnsi="Times New Roman" w:cs="Times New Roman"/>
          <w:iCs/>
          <w:sz w:val="24"/>
          <w:szCs w:val="24"/>
        </w:rPr>
        <w:t xml:space="preserve"> Schelling also calls “</w:t>
      </w:r>
      <w:r w:rsidR="00B35814" w:rsidRPr="00736117">
        <w:rPr>
          <w:rFonts w:ascii="Times New Roman" w:hAnsi="Times New Roman" w:cs="Times New Roman"/>
          <w:iCs/>
          <w:sz w:val="24"/>
          <w:szCs w:val="24"/>
        </w:rPr>
        <w:t xml:space="preserve">the original ground” or the </w:t>
      </w:r>
      <w:r w:rsidR="0048320A" w:rsidRPr="00736117">
        <w:rPr>
          <w:rFonts w:ascii="Times New Roman" w:hAnsi="Times New Roman" w:cs="Times New Roman"/>
          <w:iCs/>
          <w:sz w:val="24"/>
          <w:szCs w:val="24"/>
        </w:rPr>
        <w:t>“</w:t>
      </w:r>
      <w:r w:rsidR="00BB72F2" w:rsidRPr="00736117">
        <w:rPr>
          <w:rFonts w:ascii="Times New Roman" w:hAnsi="Times New Roman" w:cs="Times New Roman"/>
          <w:iCs/>
          <w:sz w:val="24"/>
          <w:szCs w:val="24"/>
        </w:rPr>
        <w:t>non-ground</w:t>
      </w:r>
      <w:r w:rsidR="00AF1614" w:rsidRPr="00736117">
        <w:rPr>
          <w:rFonts w:ascii="Times New Roman" w:hAnsi="Times New Roman" w:cs="Times New Roman"/>
          <w:iCs/>
          <w:sz w:val="24"/>
          <w:szCs w:val="24"/>
        </w:rPr>
        <w:t>,</w:t>
      </w:r>
      <w:r w:rsidR="00BB72F2" w:rsidRPr="00736117">
        <w:rPr>
          <w:rFonts w:ascii="Times New Roman" w:hAnsi="Times New Roman" w:cs="Times New Roman"/>
          <w:iCs/>
          <w:sz w:val="24"/>
          <w:szCs w:val="24"/>
        </w:rPr>
        <w:t xml:space="preserve">” in the sense that the </w:t>
      </w:r>
      <w:r w:rsidR="006863DA" w:rsidRPr="005C6673">
        <w:rPr>
          <w:rFonts w:ascii="Times New Roman" w:hAnsi="Times New Roman" w:cs="Times New Roman"/>
          <w:sz w:val="24"/>
          <w:szCs w:val="24"/>
          <w:rPrChange w:id="1005" w:author="Copyeditor" w:date="2022-08-23T19:52:00Z">
            <w:rPr>
              <w:rFonts w:ascii="Times New Roman" w:hAnsi="Times New Roman" w:cs="Times New Roman"/>
              <w:i/>
              <w:iCs/>
              <w:sz w:val="24"/>
              <w:szCs w:val="24"/>
            </w:rPr>
          </w:rPrChange>
        </w:rPr>
        <w:t xml:space="preserve">inner </w:t>
      </w:r>
      <w:r w:rsidR="00BB72F2" w:rsidRPr="005C6673">
        <w:rPr>
          <w:rFonts w:ascii="Times New Roman" w:hAnsi="Times New Roman" w:cs="Times New Roman"/>
          <w:sz w:val="24"/>
          <w:szCs w:val="24"/>
          <w:rPrChange w:id="1006" w:author="Copyeditor" w:date="2022-08-23T19:52:00Z">
            <w:rPr>
              <w:rFonts w:ascii="Times New Roman" w:hAnsi="Times New Roman" w:cs="Times New Roman"/>
              <w:i/>
              <w:iCs/>
              <w:sz w:val="24"/>
              <w:szCs w:val="24"/>
            </w:rPr>
          </w:rPrChange>
        </w:rPr>
        <w:t>ground does not exist</w:t>
      </w:r>
      <w:r w:rsidR="0048320A" w:rsidRPr="00736117">
        <w:rPr>
          <w:rFonts w:ascii="Times New Roman" w:hAnsi="Times New Roman" w:cs="Times New Roman"/>
          <w:iCs/>
          <w:sz w:val="24"/>
          <w:szCs w:val="24"/>
        </w:rPr>
        <w:t xml:space="preserve">, </w:t>
      </w:r>
      <w:r w:rsidR="003E0CDE" w:rsidRPr="00736117">
        <w:rPr>
          <w:rFonts w:ascii="Times New Roman" w:hAnsi="Times New Roman" w:cs="Times New Roman"/>
          <w:iCs/>
          <w:sz w:val="24"/>
          <w:szCs w:val="24"/>
        </w:rPr>
        <w:t>since</w:t>
      </w:r>
      <w:r w:rsidR="00C7205F" w:rsidRPr="00736117">
        <w:rPr>
          <w:rFonts w:ascii="Times New Roman" w:hAnsi="Times New Roman" w:cs="Times New Roman"/>
          <w:iCs/>
          <w:sz w:val="24"/>
          <w:szCs w:val="24"/>
        </w:rPr>
        <w:t xml:space="preserve"> </w:t>
      </w:r>
      <w:r w:rsidR="0048320A" w:rsidRPr="00736117">
        <w:rPr>
          <w:rFonts w:ascii="Times New Roman" w:hAnsi="Times New Roman" w:cs="Times New Roman"/>
          <w:iCs/>
          <w:sz w:val="24"/>
          <w:szCs w:val="24"/>
        </w:rPr>
        <w:t>it</w:t>
      </w:r>
      <w:r w:rsidR="00AF7720" w:rsidRPr="00736117">
        <w:rPr>
          <w:rFonts w:ascii="Times New Roman" w:hAnsi="Times New Roman" w:cs="Times New Roman"/>
          <w:iCs/>
          <w:sz w:val="24"/>
          <w:szCs w:val="24"/>
        </w:rPr>
        <w:t xml:space="preserve"> i</w:t>
      </w:r>
      <w:r w:rsidR="0048320A" w:rsidRPr="00736117">
        <w:rPr>
          <w:rFonts w:ascii="Times New Roman" w:hAnsi="Times New Roman" w:cs="Times New Roman"/>
          <w:iCs/>
          <w:sz w:val="24"/>
          <w:szCs w:val="24"/>
        </w:rPr>
        <w:t>s what precedes any existence</w:t>
      </w:r>
      <w:r w:rsidR="003E0CDE" w:rsidRPr="00736117">
        <w:rPr>
          <w:rFonts w:ascii="Times New Roman" w:hAnsi="Times New Roman" w:cs="Times New Roman"/>
          <w:iCs/>
          <w:sz w:val="24"/>
          <w:szCs w:val="24"/>
        </w:rPr>
        <w:t>.</w:t>
      </w:r>
      <w:r w:rsidR="00BB72F2" w:rsidRPr="00736117">
        <w:rPr>
          <w:rFonts w:ascii="Times New Roman" w:hAnsi="Times New Roman" w:cs="Times New Roman"/>
          <w:iCs/>
          <w:sz w:val="24"/>
          <w:szCs w:val="24"/>
        </w:rPr>
        <w:t xml:space="preserve"> </w:t>
      </w:r>
      <w:r w:rsidR="003E0CDE" w:rsidRPr="00736117">
        <w:rPr>
          <w:rFonts w:ascii="Times New Roman" w:hAnsi="Times New Roman" w:cs="Times New Roman"/>
          <w:iCs/>
          <w:sz w:val="24"/>
          <w:szCs w:val="24"/>
        </w:rPr>
        <w:t xml:space="preserve">In </w:t>
      </w:r>
      <w:r w:rsidR="00BB72F2" w:rsidRPr="00736117">
        <w:rPr>
          <w:rFonts w:ascii="Times New Roman" w:hAnsi="Times New Roman" w:cs="Times New Roman"/>
          <w:iCs/>
          <w:sz w:val="24"/>
          <w:szCs w:val="24"/>
        </w:rPr>
        <w:t xml:space="preserve">my terms, </w:t>
      </w:r>
      <w:r w:rsidR="003E0CDE" w:rsidRPr="00736117">
        <w:rPr>
          <w:rFonts w:ascii="Times New Roman" w:hAnsi="Times New Roman" w:cs="Times New Roman"/>
          <w:iCs/>
          <w:sz w:val="24"/>
          <w:szCs w:val="24"/>
        </w:rPr>
        <w:t xml:space="preserve">this </w:t>
      </w:r>
      <w:r w:rsidR="006863DA" w:rsidRPr="00736117">
        <w:rPr>
          <w:rFonts w:ascii="Times New Roman" w:hAnsi="Times New Roman" w:cs="Times New Roman"/>
          <w:iCs/>
          <w:sz w:val="24"/>
          <w:szCs w:val="24"/>
        </w:rPr>
        <w:t xml:space="preserve">inner </w:t>
      </w:r>
      <w:r w:rsidR="00BB72F2" w:rsidRPr="00736117">
        <w:rPr>
          <w:rFonts w:ascii="Times New Roman" w:hAnsi="Times New Roman" w:cs="Times New Roman"/>
          <w:iCs/>
          <w:sz w:val="24"/>
          <w:szCs w:val="24"/>
        </w:rPr>
        <w:t xml:space="preserve">ground is </w:t>
      </w:r>
      <w:r w:rsidR="003E0CDE" w:rsidRPr="00736117">
        <w:rPr>
          <w:rFonts w:ascii="Times New Roman" w:hAnsi="Times New Roman" w:cs="Times New Roman"/>
          <w:iCs/>
          <w:sz w:val="24"/>
          <w:szCs w:val="24"/>
        </w:rPr>
        <w:t xml:space="preserve">a </w:t>
      </w:r>
      <w:r w:rsidR="00BB72F2" w:rsidRPr="00736117">
        <w:rPr>
          <w:rFonts w:ascii="Times New Roman" w:hAnsi="Times New Roman" w:cs="Times New Roman"/>
          <w:iCs/>
          <w:sz w:val="24"/>
          <w:szCs w:val="24"/>
        </w:rPr>
        <w:t>pure field.</w:t>
      </w:r>
      <w:r w:rsidR="00B35814" w:rsidRPr="00736117">
        <w:rPr>
          <w:rFonts w:ascii="Times New Roman" w:hAnsi="Times New Roman" w:cs="Times New Roman"/>
          <w:sz w:val="24"/>
          <w:szCs w:val="24"/>
        </w:rPr>
        <w:t xml:space="preserve"> The</w:t>
      </w:r>
      <w:r w:rsidR="00EB0521" w:rsidRPr="00736117">
        <w:rPr>
          <w:rFonts w:ascii="Times New Roman" w:hAnsi="Times New Roman" w:cs="Times New Roman"/>
          <w:sz w:val="24"/>
          <w:szCs w:val="24"/>
        </w:rPr>
        <w:t xml:space="preserve"> </w:t>
      </w:r>
      <w:r w:rsidR="00C7084C" w:rsidRPr="00736117">
        <w:rPr>
          <w:rFonts w:ascii="Times New Roman" w:hAnsi="Times New Roman" w:cs="Times New Roman"/>
          <w:sz w:val="24"/>
          <w:szCs w:val="24"/>
        </w:rPr>
        <w:t>non-ground</w:t>
      </w:r>
      <w:r w:rsidR="00C7084C" w:rsidRPr="00736117">
        <w:rPr>
          <w:rFonts w:ascii="Times New Roman" w:hAnsi="Times New Roman" w:cs="Times New Roman"/>
          <w:i/>
          <w:sz w:val="24"/>
          <w:szCs w:val="24"/>
        </w:rPr>
        <w:t xml:space="preserve"> </w:t>
      </w:r>
      <w:r w:rsidR="00C7084C" w:rsidRPr="00736117">
        <w:rPr>
          <w:rFonts w:ascii="Times New Roman" w:hAnsi="Times New Roman" w:cs="Times New Roman"/>
          <w:sz w:val="24"/>
          <w:szCs w:val="24"/>
        </w:rPr>
        <w:t xml:space="preserve">can be interpreted as a </w:t>
      </w:r>
      <w:r w:rsidR="00EB0521" w:rsidRPr="00736117">
        <w:rPr>
          <w:rFonts w:ascii="Times New Roman" w:hAnsi="Times New Roman" w:cs="Times New Roman"/>
          <w:sz w:val="24"/>
          <w:szCs w:val="24"/>
        </w:rPr>
        <w:t>principle of ontological an</w:t>
      </w:r>
      <w:del w:id="1007" w:author="Copyeditor" w:date="2022-08-23T19:53:00Z">
        <w:r w:rsidR="00EB0521" w:rsidRPr="00736117" w:rsidDel="00314665">
          <w:rPr>
            <w:rFonts w:ascii="Times New Roman" w:hAnsi="Times New Roman" w:cs="Times New Roman"/>
            <w:sz w:val="24"/>
            <w:szCs w:val="24"/>
          </w:rPr>
          <w:delText>-</w:delText>
        </w:r>
      </w:del>
      <w:r w:rsidR="00EB0521" w:rsidRPr="00736117">
        <w:rPr>
          <w:rFonts w:ascii="Times New Roman" w:hAnsi="Times New Roman" w:cs="Times New Roman"/>
          <w:sz w:val="24"/>
          <w:szCs w:val="24"/>
        </w:rPr>
        <w:t>archy, an absolute freedom that</w:t>
      </w:r>
      <w:r w:rsidR="00B35814" w:rsidRPr="00736117">
        <w:rPr>
          <w:rFonts w:ascii="Times New Roman" w:hAnsi="Times New Roman" w:cs="Times New Roman"/>
          <w:sz w:val="24"/>
          <w:szCs w:val="24"/>
        </w:rPr>
        <w:t>,</w:t>
      </w:r>
      <w:r w:rsidR="00EB0521" w:rsidRPr="00736117">
        <w:rPr>
          <w:rFonts w:ascii="Times New Roman" w:hAnsi="Times New Roman" w:cs="Times New Roman"/>
          <w:sz w:val="24"/>
          <w:szCs w:val="24"/>
        </w:rPr>
        <w:t xml:space="preserve"> for Hugo</w:t>
      </w:r>
      <w:r w:rsidR="0048320A" w:rsidRPr="00736117">
        <w:rPr>
          <w:rFonts w:ascii="Times New Roman" w:hAnsi="Times New Roman" w:cs="Times New Roman"/>
          <w:sz w:val="24"/>
          <w:szCs w:val="24"/>
        </w:rPr>
        <w:t>,</w:t>
      </w:r>
      <w:r w:rsidR="00EB0521" w:rsidRPr="00736117">
        <w:rPr>
          <w:rFonts w:ascii="Times New Roman" w:hAnsi="Times New Roman" w:cs="Times New Roman"/>
          <w:sz w:val="24"/>
          <w:szCs w:val="24"/>
        </w:rPr>
        <w:t xml:space="preserve"> Satan</w:t>
      </w:r>
      <w:r w:rsidR="0048320A" w:rsidRPr="00736117">
        <w:rPr>
          <w:rFonts w:ascii="Times New Roman" w:hAnsi="Times New Roman" w:cs="Times New Roman"/>
          <w:sz w:val="24"/>
          <w:szCs w:val="24"/>
        </w:rPr>
        <w:t xml:space="preserve"> </w:t>
      </w:r>
      <w:del w:id="1008" w:author="Copyeditor" w:date="2022-08-23T19:55:00Z">
        <w:r w:rsidR="0048320A" w:rsidRPr="00736117" w:rsidDel="00314665">
          <w:rPr>
            <w:rFonts w:ascii="Times New Roman" w:hAnsi="Times New Roman" w:cs="Times New Roman"/>
            <w:sz w:val="24"/>
            <w:szCs w:val="24"/>
          </w:rPr>
          <w:delText>-</w:delText>
        </w:r>
        <w:r w:rsidR="00EB0521" w:rsidRPr="00736117" w:rsidDel="00314665">
          <w:rPr>
            <w:rFonts w:ascii="Times New Roman" w:hAnsi="Times New Roman" w:cs="Times New Roman"/>
            <w:sz w:val="24"/>
            <w:szCs w:val="24"/>
          </w:rPr>
          <w:delText xml:space="preserve"> the fallen archangel</w:delText>
        </w:r>
        <w:r w:rsidR="0048320A" w:rsidRPr="00736117" w:rsidDel="00314665">
          <w:rPr>
            <w:rFonts w:ascii="Times New Roman" w:hAnsi="Times New Roman" w:cs="Times New Roman"/>
            <w:sz w:val="24"/>
            <w:szCs w:val="24"/>
          </w:rPr>
          <w:delText xml:space="preserve"> -</w:delText>
        </w:r>
        <w:r w:rsidR="00EB0521" w:rsidRPr="00736117" w:rsidDel="00314665">
          <w:rPr>
            <w:rFonts w:ascii="Times New Roman" w:hAnsi="Times New Roman" w:cs="Times New Roman"/>
            <w:sz w:val="24"/>
            <w:szCs w:val="24"/>
          </w:rPr>
          <w:delText xml:space="preserve"> </w:delText>
        </w:r>
      </w:del>
      <w:r w:rsidR="00EB0521" w:rsidRPr="00736117">
        <w:rPr>
          <w:rFonts w:ascii="Times New Roman" w:hAnsi="Times New Roman" w:cs="Times New Roman"/>
          <w:sz w:val="24"/>
          <w:szCs w:val="24"/>
        </w:rPr>
        <w:t>represents</w:t>
      </w:r>
      <w:r w:rsidR="00AD24F8" w:rsidRPr="00736117">
        <w:rPr>
          <w:rFonts w:ascii="Times New Roman" w:hAnsi="Times New Roman" w:cs="Times New Roman"/>
          <w:sz w:val="24"/>
          <w:szCs w:val="24"/>
        </w:rPr>
        <w:t>. I</w:t>
      </w:r>
      <w:r w:rsidR="00B35814" w:rsidRPr="00736117">
        <w:rPr>
          <w:rFonts w:ascii="Times New Roman" w:hAnsi="Times New Roman" w:cs="Times New Roman"/>
          <w:sz w:val="24"/>
          <w:szCs w:val="24"/>
        </w:rPr>
        <w:t>n</w:t>
      </w:r>
      <w:r w:rsidR="00BC5966" w:rsidRPr="00736117">
        <w:rPr>
          <w:rFonts w:ascii="Times New Roman" w:hAnsi="Times New Roman" w:cs="Times New Roman"/>
          <w:sz w:val="24"/>
          <w:szCs w:val="24"/>
        </w:rPr>
        <w:t xml:space="preserve"> </w:t>
      </w:r>
      <w:r w:rsidR="0048320A" w:rsidRPr="00736117">
        <w:rPr>
          <w:rFonts w:ascii="Times New Roman" w:hAnsi="Times New Roman" w:cs="Times New Roman"/>
          <w:sz w:val="24"/>
          <w:szCs w:val="24"/>
        </w:rPr>
        <w:t>“</w:t>
      </w:r>
      <w:r w:rsidR="00BC5966" w:rsidRPr="00736117">
        <w:rPr>
          <w:rFonts w:ascii="Times New Roman" w:hAnsi="Times New Roman" w:cs="Times New Roman"/>
          <w:sz w:val="24"/>
          <w:szCs w:val="24"/>
        </w:rPr>
        <w:t>The Plume of Satan,”</w:t>
      </w:r>
      <w:r w:rsidR="00B35814" w:rsidRPr="00736117">
        <w:rPr>
          <w:rFonts w:ascii="Times New Roman" w:hAnsi="Times New Roman" w:cs="Times New Roman"/>
          <w:sz w:val="24"/>
          <w:szCs w:val="24"/>
        </w:rPr>
        <w:t xml:space="preserve"> God calls “freedom” </w:t>
      </w:r>
      <w:r w:rsidR="00BC5966" w:rsidRPr="00736117">
        <w:rPr>
          <w:rFonts w:ascii="Times New Roman" w:hAnsi="Times New Roman" w:cs="Times New Roman"/>
          <w:sz w:val="24"/>
          <w:szCs w:val="24"/>
        </w:rPr>
        <w:t>the</w:t>
      </w:r>
      <w:r w:rsidR="00B35814" w:rsidRPr="00736117">
        <w:rPr>
          <w:rFonts w:ascii="Times New Roman" w:hAnsi="Times New Roman" w:cs="Times New Roman"/>
          <w:sz w:val="24"/>
          <w:szCs w:val="24"/>
        </w:rPr>
        <w:t xml:space="preserve"> feather</w:t>
      </w:r>
      <w:r w:rsidR="00BC5966" w:rsidRPr="00736117">
        <w:rPr>
          <w:rFonts w:ascii="Times New Roman" w:hAnsi="Times New Roman" w:cs="Times New Roman"/>
          <w:sz w:val="24"/>
          <w:szCs w:val="24"/>
        </w:rPr>
        <w:t xml:space="preserve"> of Satan’s wings that did not fall (</w:t>
      </w:r>
      <w:r w:rsidR="00AF1614" w:rsidRPr="00AA01D8">
        <w:rPr>
          <w:rFonts w:ascii="Times New Roman" w:hAnsi="Times New Roman" w:cs="Times New Roman"/>
          <w:i/>
          <w:iCs/>
          <w:sz w:val="24"/>
          <w:szCs w:val="24"/>
          <w:rPrChange w:id="1009" w:author="Copyeditor" w:date="2022-09-06T11:03:00Z">
            <w:rPr>
              <w:rFonts w:ascii="Times New Roman" w:hAnsi="Times New Roman" w:cs="Times New Roman"/>
              <w:sz w:val="24"/>
              <w:szCs w:val="24"/>
            </w:rPr>
          </w:rPrChange>
        </w:rPr>
        <w:t>S</w:t>
      </w:r>
      <w:ins w:id="1010" w:author="Copyeditor" w:date="2022-09-06T11:03:00Z">
        <w:r w:rsidR="00AA01D8" w:rsidRPr="00AA01D8">
          <w:rPr>
            <w:rFonts w:ascii="Times New Roman" w:hAnsi="Times New Roman" w:cs="Times New Roman"/>
            <w:i/>
            <w:iCs/>
            <w:sz w:val="24"/>
            <w:szCs w:val="24"/>
            <w:rPrChange w:id="1011" w:author="Copyeditor" w:date="2022-09-06T11:03:00Z">
              <w:rPr>
                <w:rFonts w:ascii="Times New Roman" w:hAnsi="Times New Roman" w:cs="Times New Roman"/>
                <w:sz w:val="24"/>
                <w:szCs w:val="24"/>
              </w:rPr>
            </w:rPrChange>
          </w:rPr>
          <w:t>elected Poems</w:t>
        </w:r>
      </w:ins>
      <w:del w:id="1012" w:author="Copyeditor" w:date="2022-09-06T11:03:00Z">
        <w:r w:rsidR="00AF1614" w:rsidRPr="00AA01D8" w:rsidDel="00AA01D8">
          <w:rPr>
            <w:rFonts w:ascii="Times New Roman" w:hAnsi="Times New Roman" w:cs="Times New Roman"/>
            <w:i/>
            <w:iCs/>
            <w:sz w:val="24"/>
            <w:szCs w:val="24"/>
            <w:rPrChange w:id="1013" w:author="Copyeditor" w:date="2022-09-06T11:03:00Z">
              <w:rPr>
                <w:rFonts w:ascii="Times New Roman" w:hAnsi="Times New Roman" w:cs="Times New Roman"/>
                <w:sz w:val="24"/>
                <w:szCs w:val="24"/>
              </w:rPr>
            </w:rPrChange>
          </w:rPr>
          <w:delText>P</w:delText>
        </w:r>
      </w:del>
      <w:del w:id="1014" w:author="Copyeditor" w:date="2022-08-23T19:55:00Z">
        <w:r w:rsidR="00AF1614" w:rsidRPr="00AA01D8" w:rsidDel="00314665">
          <w:rPr>
            <w:rFonts w:ascii="Times New Roman" w:hAnsi="Times New Roman" w:cs="Times New Roman"/>
            <w:i/>
            <w:iCs/>
            <w:sz w:val="24"/>
            <w:szCs w:val="24"/>
            <w:rPrChange w:id="1015" w:author="Copyeditor" w:date="2022-09-06T11:03:00Z">
              <w:rPr>
                <w:rFonts w:ascii="Times New Roman" w:hAnsi="Times New Roman" w:cs="Times New Roman"/>
                <w:sz w:val="24"/>
                <w:szCs w:val="24"/>
              </w:rPr>
            </w:rPrChange>
          </w:rPr>
          <w:delText>,</w:delText>
        </w:r>
      </w:del>
      <w:r w:rsidR="00AF1614" w:rsidRPr="00736117">
        <w:rPr>
          <w:rFonts w:ascii="Times New Roman" w:hAnsi="Times New Roman" w:cs="Times New Roman"/>
          <w:sz w:val="24"/>
          <w:szCs w:val="24"/>
        </w:rPr>
        <w:t xml:space="preserve"> </w:t>
      </w:r>
      <w:r w:rsidR="00BC5966" w:rsidRPr="00736117">
        <w:rPr>
          <w:rFonts w:ascii="Times New Roman" w:hAnsi="Times New Roman" w:cs="Times New Roman"/>
          <w:sz w:val="24"/>
          <w:szCs w:val="24"/>
        </w:rPr>
        <w:t>104).</w:t>
      </w:r>
      <w:ins w:id="1016" w:author="Copyeditor" w:date="2022-09-06T11:03:00Z">
        <w:r w:rsidR="00AA01D8">
          <w:rPr>
            <w:rStyle w:val="EndnoteReference"/>
            <w:rFonts w:ascii="Times New Roman" w:hAnsi="Times New Roman" w:cs="Times New Roman"/>
            <w:sz w:val="24"/>
            <w:szCs w:val="24"/>
          </w:rPr>
          <w:endnoteReference w:id="18"/>
        </w:r>
      </w:ins>
      <w:r w:rsidR="00AD24F8" w:rsidRPr="00736117">
        <w:rPr>
          <w:rFonts w:ascii="Times New Roman" w:hAnsi="Times New Roman" w:cs="Times New Roman"/>
          <w:sz w:val="24"/>
          <w:szCs w:val="24"/>
        </w:rPr>
        <w:t xml:space="preserve"> This </w:t>
      </w:r>
      <w:r w:rsidR="00BC50BB" w:rsidRPr="00736117">
        <w:rPr>
          <w:rFonts w:ascii="Times New Roman" w:hAnsi="Times New Roman" w:cs="Times New Roman"/>
          <w:sz w:val="24"/>
          <w:szCs w:val="24"/>
        </w:rPr>
        <w:t>leather</w:t>
      </w:r>
      <w:r w:rsidR="00AD24F8" w:rsidRPr="00736117">
        <w:rPr>
          <w:rFonts w:ascii="Times New Roman" w:hAnsi="Times New Roman" w:cs="Times New Roman"/>
          <w:sz w:val="24"/>
          <w:szCs w:val="24"/>
        </w:rPr>
        <w:t xml:space="preserve"> is “</w:t>
      </w:r>
      <w:r w:rsidR="00AD24F8" w:rsidRPr="00314665">
        <w:rPr>
          <w:rFonts w:ascii="Times New Roman" w:hAnsi="Times New Roman" w:cs="Times New Roman"/>
          <w:iCs/>
          <w:sz w:val="24"/>
          <w:szCs w:val="24"/>
          <w:rPrChange w:id="1018" w:author="Copyeditor" w:date="2022-08-23T19:56:00Z">
            <w:rPr>
              <w:rFonts w:ascii="Times New Roman" w:hAnsi="Times New Roman" w:cs="Times New Roman"/>
              <w:i/>
              <w:sz w:val="24"/>
              <w:szCs w:val="24"/>
            </w:rPr>
          </w:rPrChange>
        </w:rPr>
        <w:t xml:space="preserve">au bord du </w:t>
      </w:r>
      <w:proofErr w:type="spellStart"/>
      <w:r w:rsidR="00AD24F8" w:rsidRPr="00314665">
        <w:rPr>
          <w:rFonts w:ascii="Times New Roman" w:hAnsi="Times New Roman" w:cs="Times New Roman"/>
          <w:iCs/>
          <w:sz w:val="24"/>
          <w:szCs w:val="24"/>
          <w:rPrChange w:id="1019" w:author="Copyeditor" w:date="2022-08-23T19:56:00Z">
            <w:rPr>
              <w:rFonts w:ascii="Times New Roman" w:hAnsi="Times New Roman" w:cs="Times New Roman"/>
              <w:i/>
              <w:sz w:val="24"/>
              <w:szCs w:val="24"/>
            </w:rPr>
          </w:rPrChange>
        </w:rPr>
        <w:t>gouffre</w:t>
      </w:r>
      <w:proofErr w:type="spellEnd"/>
      <w:r w:rsidR="00AD24F8" w:rsidRPr="00314665">
        <w:rPr>
          <w:rFonts w:ascii="Times New Roman" w:hAnsi="Times New Roman" w:cs="Times New Roman"/>
          <w:iCs/>
          <w:sz w:val="24"/>
          <w:szCs w:val="24"/>
          <w:rPrChange w:id="1020" w:author="Copyeditor" w:date="2022-08-23T19:56:00Z">
            <w:rPr>
              <w:rFonts w:ascii="Times New Roman" w:hAnsi="Times New Roman" w:cs="Times New Roman"/>
              <w:i/>
              <w:sz w:val="24"/>
              <w:szCs w:val="24"/>
            </w:rPr>
          </w:rPrChange>
        </w:rPr>
        <w:t xml:space="preserve"> </w:t>
      </w:r>
      <w:proofErr w:type="spellStart"/>
      <w:r w:rsidR="00AD24F8" w:rsidRPr="00314665">
        <w:rPr>
          <w:rFonts w:ascii="Times New Roman" w:hAnsi="Times New Roman" w:cs="Times New Roman"/>
          <w:iCs/>
          <w:sz w:val="24"/>
          <w:szCs w:val="24"/>
          <w:rPrChange w:id="1021" w:author="Copyeditor" w:date="2022-08-23T19:56:00Z">
            <w:rPr>
              <w:rFonts w:ascii="Times New Roman" w:hAnsi="Times New Roman" w:cs="Times New Roman"/>
              <w:i/>
              <w:sz w:val="24"/>
              <w:szCs w:val="24"/>
            </w:rPr>
          </w:rPrChange>
        </w:rPr>
        <w:t>ténébreux</w:t>
      </w:r>
      <w:proofErr w:type="spellEnd"/>
      <w:ins w:id="1022" w:author="Copyeditor" w:date="2022-08-23T19:56:00Z">
        <w:r w:rsidR="00314665">
          <w:rPr>
            <w:rFonts w:ascii="Times New Roman" w:hAnsi="Times New Roman" w:cs="Times New Roman"/>
            <w:iCs/>
            <w:sz w:val="24"/>
            <w:szCs w:val="24"/>
          </w:rPr>
          <w:t>”</w:t>
        </w:r>
      </w:ins>
      <w:r w:rsidR="0048320A" w:rsidRPr="00736117">
        <w:rPr>
          <w:rFonts w:ascii="Times New Roman" w:hAnsi="Times New Roman" w:cs="Times New Roman"/>
          <w:sz w:val="24"/>
          <w:szCs w:val="24"/>
        </w:rPr>
        <w:t xml:space="preserve"> (on the edge of the dark abyss</w:t>
      </w:r>
      <w:r w:rsidR="005A5F4B" w:rsidRPr="00736117">
        <w:rPr>
          <w:rFonts w:ascii="Times New Roman" w:hAnsi="Times New Roman" w:cs="Times New Roman"/>
          <w:sz w:val="24"/>
          <w:szCs w:val="24"/>
        </w:rPr>
        <w:t>)</w:t>
      </w:r>
      <w:del w:id="1023" w:author="Copyeditor" w:date="2022-08-23T19:56:00Z">
        <w:r w:rsidR="00AD24F8" w:rsidRPr="00736117" w:rsidDel="00314665">
          <w:rPr>
            <w:rFonts w:ascii="Times New Roman" w:hAnsi="Times New Roman" w:cs="Times New Roman"/>
            <w:sz w:val="24"/>
            <w:szCs w:val="24"/>
          </w:rPr>
          <w:delText>”</w:delText>
        </w:r>
      </w:del>
      <w:r w:rsidR="00AD24F8" w:rsidRPr="00736117">
        <w:rPr>
          <w:rFonts w:ascii="Times New Roman" w:hAnsi="Times New Roman" w:cs="Times New Roman"/>
          <w:sz w:val="24"/>
          <w:szCs w:val="24"/>
        </w:rPr>
        <w:t xml:space="preserve"> (</w:t>
      </w:r>
      <w:r w:rsidR="00AF1614" w:rsidRPr="00736117">
        <w:rPr>
          <w:rFonts w:ascii="Times New Roman" w:hAnsi="Times New Roman" w:cs="Times New Roman"/>
          <w:sz w:val="24"/>
          <w:szCs w:val="24"/>
        </w:rPr>
        <w:t>SP</w:t>
      </w:r>
      <w:del w:id="1024" w:author="Copyeditor" w:date="2022-08-23T19:56:00Z">
        <w:r w:rsidR="00AF1614" w:rsidRPr="00736117" w:rsidDel="00314665">
          <w:rPr>
            <w:rFonts w:ascii="Times New Roman" w:hAnsi="Times New Roman" w:cs="Times New Roman"/>
            <w:sz w:val="24"/>
            <w:szCs w:val="24"/>
          </w:rPr>
          <w:delText>,</w:delText>
        </w:r>
      </w:del>
      <w:r w:rsidR="00AF1614" w:rsidRPr="00736117">
        <w:rPr>
          <w:rFonts w:ascii="Times New Roman" w:hAnsi="Times New Roman" w:cs="Times New Roman"/>
          <w:sz w:val="24"/>
          <w:szCs w:val="24"/>
        </w:rPr>
        <w:t xml:space="preserve"> </w:t>
      </w:r>
      <w:r w:rsidR="00BC50BB" w:rsidRPr="00736117">
        <w:rPr>
          <w:rFonts w:ascii="Times New Roman" w:hAnsi="Times New Roman" w:cs="Times New Roman"/>
          <w:sz w:val="24"/>
          <w:szCs w:val="24"/>
        </w:rPr>
        <w:t>102), “</w:t>
      </w:r>
      <w:proofErr w:type="spellStart"/>
      <w:r w:rsidR="00BC50BB" w:rsidRPr="00314665">
        <w:rPr>
          <w:rFonts w:ascii="Times New Roman" w:hAnsi="Times New Roman" w:cs="Times New Roman"/>
          <w:iCs/>
          <w:sz w:val="24"/>
          <w:szCs w:val="24"/>
          <w:rPrChange w:id="1025" w:author="Copyeditor" w:date="2022-08-23T19:56:00Z">
            <w:rPr>
              <w:rFonts w:ascii="Times New Roman" w:hAnsi="Times New Roman" w:cs="Times New Roman"/>
              <w:i/>
              <w:sz w:val="24"/>
              <w:szCs w:val="24"/>
            </w:rPr>
          </w:rPrChange>
        </w:rPr>
        <w:t>près</w:t>
      </w:r>
      <w:proofErr w:type="spellEnd"/>
      <w:r w:rsidR="00BC50BB" w:rsidRPr="00314665">
        <w:rPr>
          <w:rFonts w:ascii="Times New Roman" w:hAnsi="Times New Roman" w:cs="Times New Roman"/>
          <w:iCs/>
          <w:sz w:val="24"/>
          <w:szCs w:val="24"/>
          <w:rPrChange w:id="1026" w:author="Copyeditor" w:date="2022-08-23T19:56:00Z">
            <w:rPr>
              <w:rFonts w:ascii="Times New Roman" w:hAnsi="Times New Roman" w:cs="Times New Roman"/>
              <w:i/>
              <w:sz w:val="24"/>
              <w:szCs w:val="24"/>
            </w:rPr>
          </w:rPrChange>
        </w:rPr>
        <w:t xml:space="preserve"> </w:t>
      </w:r>
      <w:r w:rsidR="005A5F4B" w:rsidRPr="00314665">
        <w:rPr>
          <w:rFonts w:ascii="Times New Roman" w:hAnsi="Times New Roman" w:cs="Times New Roman"/>
          <w:iCs/>
          <w:sz w:val="24"/>
          <w:szCs w:val="24"/>
          <w:rPrChange w:id="1027" w:author="Copyeditor" w:date="2022-08-23T19:56:00Z">
            <w:rPr>
              <w:rFonts w:ascii="Times New Roman" w:hAnsi="Times New Roman" w:cs="Times New Roman"/>
              <w:i/>
              <w:sz w:val="24"/>
              <w:szCs w:val="24"/>
            </w:rPr>
          </w:rPrChange>
        </w:rPr>
        <w:t>du</w:t>
      </w:r>
      <w:r w:rsidR="00BC50BB" w:rsidRPr="00314665">
        <w:rPr>
          <w:rFonts w:ascii="Times New Roman" w:hAnsi="Times New Roman" w:cs="Times New Roman"/>
          <w:iCs/>
          <w:sz w:val="24"/>
          <w:szCs w:val="24"/>
          <w:rPrChange w:id="1028" w:author="Copyeditor" w:date="2022-08-23T19:56:00Z">
            <w:rPr>
              <w:rFonts w:ascii="Times New Roman" w:hAnsi="Times New Roman" w:cs="Times New Roman"/>
              <w:i/>
              <w:sz w:val="24"/>
              <w:szCs w:val="24"/>
            </w:rPr>
          </w:rPrChange>
        </w:rPr>
        <w:t xml:space="preserve"> </w:t>
      </w:r>
      <w:proofErr w:type="spellStart"/>
      <w:r w:rsidR="00BC50BB" w:rsidRPr="00314665">
        <w:rPr>
          <w:rFonts w:ascii="Times New Roman" w:hAnsi="Times New Roman" w:cs="Times New Roman"/>
          <w:iCs/>
          <w:sz w:val="24"/>
          <w:szCs w:val="24"/>
          <w:rPrChange w:id="1029" w:author="Copyeditor" w:date="2022-08-23T19:56:00Z">
            <w:rPr>
              <w:rFonts w:ascii="Times New Roman" w:hAnsi="Times New Roman" w:cs="Times New Roman"/>
              <w:i/>
              <w:sz w:val="24"/>
              <w:szCs w:val="24"/>
            </w:rPr>
          </w:rPrChange>
        </w:rPr>
        <w:t>puit</w:t>
      </w:r>
      <w:r w:rsidR="005A5F4B" w:rsidRPr="00314665">
        <w:rPr>
          <w:rFonts w:ascii="Times New Roman" w:hAnsi="Times New Roman" w:cs="Times New Roman"/>
          <w:iCs/>
          <w:sz w:val="24"/>
          <w:szCs w:val="24"/>
          <w:rPrChange w:id="1030" w:author="Copyeditor" w:date="2022-08-23T19:56:00Z">
            <w:rPr>
              <w:rFonts w:ascii="Times New Roman" w:hAnsi="Times New Roman" w:cs="Times New Roman"/>
              <w:i/>
              <w:sz w:val="24"/>
              <w:szCs w:val="24"/>
            </w:rPr>
          </w:rPrChange>
        </w:rPr>
        <w:t>s</w:t>
      </w:r>
      <w:proofErr w:type="spellEnd"/>
      <w:r w:rsidR="00BC50BB" w:rsidRPr="00314665">
        <w:rPr>
          <w:rFonts w:ascii="Times New Roman" w:hAnsi="Times New Roman" w:cs="Times New Roman"/>
          <w:iCs/>
          <w:sz w:val="24"/>
          <w:szCs w:val="24"/>
          <w:rPrChange w:id="1031" w:author="Copyeditor" w:date="2022-08-23T19:56:00Z">
            <w:rPr>
              <w:rFonts w:ascii="Times New Roman" w:hAnsi="Times New Roman" w:cs="Times New Roman"/>
              <w:i/>
              <w:sz w:val="24"/>
              <w:szCs w:val="24"/>
            </w:rPr>
          </w:rPrChange>
        </w:rPr>
        <w:t xml:space="preserve"> de la chute </w:t>
      </w:r>
      <w:r w:rsidR="005A5F4B" w:rsidRPr="00314665">
        <w:rPr>
          <w:rFonts w:ascii="Times New Roman" w:hAnsi="Times New Roman" w:cs="Times New Roman"/>
          <w:iCs/>
          <w:sz w:val="24"/>
          <w:szCs w:val="24"/>
          <w:rPrChange w:id="1032" w:author="Copyeditor" w:date="2022-08-23T19:56:00Z">
            <w:rPr>
              <w:rFonts w:ascii="Times New Roman" w:hAnsi="Times New Roman" w:cs="Times New Roman"/>
              <w:i/>
              <w:sz w:val="24"/>
              <w:szCs w:val="24"/>
            </w:rPr>
          </w:rPrChange>
        </w:rPr>
        <w:t>infinite</w:t>
      </w:r>
      <w:ins w:id="1033" w:author="Copyeditor" w:date="2022-08-23T19:56:00Z">
        <w:r w:rsidR="00314665">
          <w:rPr>
            <w:rFonts w:ascii="Times New Roman" w:hAnsi="Times New Roman" w:cs="Times New Roman"/>
            <w:sz w:val="24"/>
            <w:szCs w:val="24"/>
          </w:rPr>
          <w:t>”</w:t>
        </w:r>
      </w:ins>
      <w:r w:rsidR="005A5F4B" w:rsidRPr="00736117">
        <w:rPr>
          <w:rFonts w:ascii="Times New Roman" w:hAnsi="Times New Roman" w:cs="Times New Roman"/>
          <w:sz w:val="24"/>
          <w:szCs w:val="24"/>
        </w:rPr>
        <w:t xml:space="preserve"> (near the well of the infinite fall)</w:t>
      </w:r>
      <w:del w:id="1034" w:author="Copyeditor" w:date="2022-08-23T19:56:00Z">
        <w:r w:rsidR="00C7205F" w:rsidRPr="00736117" w:rsidDel="00314665">
          <w:rPr>
            <w:rFonts w:ascii="Times New Roman" w:hAnsi="Times New Roman" w:cs="Times New Roman"/>
            <w:sz w:val="24"/>
            <w:szCs w:val="24"/>
          </w:rPr>
          <w:delText>”</w:delText>
        </w:r>
      </w:del>
      <w:r w:rsidR="00BC50BB" w:rsidRPr="00736117">
        <w:rPr>
          <w:rFonts w:ascii="Times New Roman" w:hAnsi="Times New Roman" w:cs="Times New Roman"/>
          <w:sz w:val="24"/>
          <w:szCs w:val="24"/>
        </w:rPr>
        <w:t xml:space="preserve"> (</w:t>
      </w:r>
      <w:r w:rsidR="00AF1614" w:rsidRPr="00736117">
        <w:rPr>
          <w:rFonts w:ascii="Times New Roman" w:hAnsi="Times New Roman" w:cs="Times New Roman"/>
          <w:sz w:val="24"/>
          <w:szCs w:val="24"/>
        </w:rPr>
        <w:t>SP</w:t>
      </w:r>
      <w:del w:id="1035" w:author="Copyeditor" w:date="2022-08-23T19:56:00Z">
        <w:r w:rsidR="00AF1614" w:rsidRPr="00736117" w:rsidDel="00314665">
          <w:rPr>
            <w:rFonts w:ascii="Times New Roman" w:hAnsi="Times New Roman" w:cs="Times New Roman"/>
            <w:sz w:val="24"/>
            <w:szCs w:val="24"/>
          </w:rPr>
          <w:delText>,</w:delText>
        </w:r>
      </w:del>
      <w:r w:rsidR="00AF1614" w:rsidRPr="00736117">
        <w:rPr>
          <w:rFonts w:ascii="Times New Roman" w:hAnsi="Times New Roman" w:cs="Times New Roman"/>
          <w:sz w:val="24"/>
          <w:szCs w:val="24"/>
        </w:rPr>
        <w:t xml:space="preserve"> </w:t>
      </w:r>
      <w:r w:rsidR="00BC50BB" w:rsidRPr="00736117">
        <w:rPr>
          <w:rFonts w:ascii="Times New Roman" w:hAnsi="Times New Roman" w:cs="Times New Roman"/>
          <w:sz w:val="24"/>
          <w:szCs w:val="24"/>
        </w:rPr>
        <w:t>104), that is to say</w:t>
      </w:r>
      <w:ins w:id="1036" w:author="Copyeditor" w:date="2022-08-23T19:57:00Z">
        <w:r w:rsidR="00314665">
          <w:rPr>
            <w:rFonts w:ascii="Times New Roman" w:hAnsi="Times New Roman" w:cs="Times New Roman"/>
            <w:sz w:val="24"/>
            <w:szCs w:val="24"/>
          </w:rPr>
          <w:t>,</w:t>
        </w:r>
      </w:ins>
      <w:r w:rsidR="00BC50BB" w:rsidRPr="00736117">
        <w:rPr>
          <w:rFonts w:ascii="Times New Roman" w:hAnsi="Times New Roman" w:cs="Times New Roman"/>
          <w:sz w:val="24"/>
          <w:szCs w:val="24"/>
        </w:rPr>
        <w:t xml:space="preserve"> in between, </w:t>
      </w:r>
      <w:r w:rsidR="00BC50BB" w:rsidRPr="00314665">
        <w:rPr>
          <w:rFonts w:ascii="Times New Roman" w:hAnsi="Times New Roman" w:cs="Times New Roman"/>
          <w:iCs/>
          <w:sz w:val="24"/>
          <w:szCs w:val="24"/>
          <w:rPrChange w:id="1037" w:author="Copyeditor" w:date="2022-08-23T19:57:00Z">
            <w:rPr>
              <w:rFonts w:ascii="Times New Roman" w:hAnsi="Times New Roman" w:cs="Times New Roman"/>
              <w:i/>
              <w:sz w:val="24"/>
              <w:szCs w:val="24"/>
            </w:rPr>
          </w:rPrChange>
        </w:rPr>
        <w:t>in the interval</w:t>
      </w:r>
      <w:r w:rsidR="00BC50BB" w:rsidRPr="00736117">
        <w:rPr>
          <w:rFonts w:ascii="Times New Roman" w:hAnsi="Times New Roman" w:cs="Times New Roman"/>
          <w:sz w:val="24"/>
          <w:szCs w:val="24"/>
        </w:rPr>
        <w:t>.</w:t>
      </w:r>
    </w:p>
    <w:p w14:paraId="1970475D" w14:textId="2F53394B" w:rsidR="007E3796" w:rsidRPr="00736117" w:rsidRDefault="002E21F7" w:rsidP="00DC0D7B">
      <w:pPr>
        <w:pStyle w:val="ListParagraph"/>
        <w:widowControl w:val="0"/>
        <w:tabs>
          <w:tab w:val="left" w:pos="5040"/>
        </w:tabs>
        <w:autoSpaceDE w:val="0"/>
        <w:autoSpaceDN w:val="0"/>
        <w:adjustRightInd w:val="0"/>
        <w:spacing w:after="240" w:line="480" w:lineRule="auto"/>
        <w:ind w:firstLine="720"/>
        <w:rPr>
          <w:rFonts w:ascii="Times New Roman" w:hAnsi="Times New Roman" w:cs="Times New Roman"/>
          <w:sz w:val="24"/>
          <w:szCs w:val="24"/>
        </w:rPr>
      </w:pPr>
      <w:r w:rsidRPr="00736117">
        <w:rPr>
          <w:rFonts w:ascii="Times New Roman" w:hAnsi="Times New Roman" w:cs="Times New Roman"/>
          <w:sz w:val="24"/>
          <w:szCs w:val="24"/>
        </w:rPr>
        <w:t>To sum up</w:t>
      </w:r>
      <w:del w:id="1038" w:author="Copyeditor" w:date="2022-08-23T19:57:00Z">
        <w:r w:rsidRPr="00736117" w:rsidDel="00314665">
          <w:rPr>
            <w:rFonts w:ascii="Times New Roman" w:hAnsi="Times New Roman" w:cs="Times New Roman"/>
            <w:sz w:val="24"/>
            <w:szCs w:val="24"/>
          </w:rPr>
          <w:delText xml:space="preserve">: </w:delText>
        </w:r>
      </w:del>
      <w:ins w:id="1039" w:author="Copyeditor" w:date="2022-08-23T19:57:00Z">
        <w:r w:rsidR="00314665">
          <w:rPr>
            <w:rFonts w:ascii="Times New Roman" w:hAnsi="Times New Roman" w:cs="Times New Roman"/>
            <w:sz w:val="24"/>
            <w:szCs w:val="24"/>
          </w:rPr>
          <w:t>,</w:t>
        </w:r>
        <w:r w:rsidR="00314665" w:rsidRPr="00736117">
          <w:rPr>
            <w:rFonts w:ascii="Times New Roman" w:hAnsi="Times New Roman" w:cs="Times New Roman"/>
            <w:sz w:val="24"/>
            <w:szCs w:val="24"/>
          </w:rPr>
          <w:t xml:space="preserve"> </w:t>
        </w:r>
      </w:ins>
      <w:r w:rsidRPr="00736117">
        <w:rPr>
          <w:rFonts w:ascii="Times New Roman" w:hAnsi="Times New Roman" w:cs="Times New Roman"/>
          <w:sz w:val="24"/>
          <w:szCs w:val="24"/>
        </w:rPr>
        <w:t xml:space="preserve">natures constitute a plurality, a field </w:t>
      </w:r>
      <w:r w:rsidR="006863DA" w:rsidRPr="00736117">
        <w:rPr>
          <w:rFonts w:ascii="Times New Roman" w:hAnsi="Times New Roman" w:cs="Times New Roman"/>
          <w:sz w:val="24"/>
          <w:szCs w:val="24"/>
        </w:rPr>
        <w:t>i</w:t>
      </w:r>
      <w:r w:rsidRPr="00736117">
        <w:rPr>
          <w:rFonts w:ascii="Times New Roman" w:hAnsi="Times New Roman" w:cs="Times New Roman"/>
          <w:sz w:val="24"/>
          <w:szCs w:val="24"/>
        </w:rPr>
        <w:t xml:space="preserve">n which we can pass from technology to </w:t>
      </w:r>
      <w:proofErr w:type="spellStart"/>
      <w:r w:rsidRPr="00736117">
        <w:rPr>
          <w:rFonts w:ascii="Times New Roman" w:hAnsi="Times New Roman" w:cs="Times New Roman"/>
          <w:sz w:val="24"/>
          <w:szCs w:val="24"/>
        </w:rPr>
        <w:t>naturecultures</w:t>
      </w:r>
      <w:proofErr w:type="spellEnd"/>
      <w:r w:rsidRPr="00736117">
        <w:rPr>
          <w:rFonts w:ascii="Times New Roman" w:hAnsi="Times New Roman" w:cs="Times New Roman"/>
          <w:sz w:val="24"/>
          <w:szCs w:val="24"/>
        </w:rPr>
        <w:t xml:space="preserve"> and from </w:t>
      </w:r>
      <w:proofErr w:type="spellStart"/>
      <w:r w:rsidRPr="00736117">
        <w:rPr>
          <w:rFonts w:ascii="Times New Roman" w:hAnsi="Times New Roman" w:cs="Times New Roman"/>
          <w:sz w:val="24"/>
          <w:szCs w:val="24"/>
        </w:rPr>
        <w:t>naturecultures</w:t>
      </w:r>
      <w:proofErr w:type="spellEnd"/>
      <w:r w:rsidRPr="00736117">
        <w:rPr>
          <w:rFonts w:ascii="Times New Roman" w:hAnsi="Times New Roman" w:cs="Times New Roman"/>
          <w:sz w:val="24"/>
          <w:szCs w:val="24"/>
        </w:rPr>
        <w:t xml:space="preserve"> to </w:t>
      </w:r>
      <w:r w:rsidR="005A5F4B" w:rsidRPr="00736117">
        <w:rPr>
          <w:rFonts w:ascii="Times New Roman" w:hAnsi="Times New Roman" w:cs="Times New Roman"/>
          <w:sz w:val="24"/>
          <w:szCs w:val="24"/>
        </w:rPr>
        <w:t>the wild</w:t>
      </w:r>
      <w:r w:rsidRPr="00736117">
        <w:rPr>
          <w:rFonts w:ascii="Times New Roman" w:hAnsi="Times New Roman" w:cs="Times New Roman"/>
          <w:sz w:val="24"/>
          <w:szCs w:val="24"/>
        </w:rPr>
        <w:t xml:space="preserve"> and from </w:t>
      </w:r>
      <w:r w:rsidR="005A5F4B" w:rsidRPr="00736117">
        <w:rPr>
          <w:rFonts w:ascii="Times New Roman" w:hAnsi="Times New Roman" w:cs="Times New Roman"/>
          <w:sz w:val="24"/>
          <w:szCs w:val="24"/>
        </w:rPr>
        <w:lastRenderedPageBreak/>
        <w:t>the wild</w:t>
      </w:r>
      <w:r w:rsidRPr="00736117">
        <w:rPr>
          <w:rFonts w:ascii="Times New Roman" w:hAnsi="Times New Roman" w:cs="Times New Roman"/>
          <w:sz w:val="24"/>
          <w:szCs w:val="24"/>
        </w:rPr>
        <w:t xml:space="preserve"> to technology</w:t>
      </w:r>
      <w:r w:rsidR="003E0CDE" w:rsidRPr="00736117">
        <w:rPr>
          <w:rFonts w:ascii="Times New Roman" w:hAnsi="Times New Roman" w:cs="Times New Roman"/>
          <w:sz w:val="24"/>
          <w:szCs w:val="24"/>
        </w:rPr>
        <w:t>. E</w:t>
      </w:r>
      <w:r w:rsidRPr="00736117">
        <w:rPr>
          <w:rFonts w:ascii="Times New Roman" w:hAnsi="Times New Roman" w:cs="Times New Roman"/>
          <w:sz w:val="24"/>
          <w:szCs w:val="24"/>
        </w:rPr>
        <w:t xml:space="preserve">very time an entity as such appears, be it a machine or a tree, a distinction retroactively appears </w:t>
      </w:r>
      <w:r w:rsidR="006863DA" w:rsidRPr="00736117">
        <w:rPr>
          <w:rFonts w:ascii="Times New Roman" w:hAnsi="Times New Roman" w:cs="Times New Roman"/>
          <w:sz w:val="24"/>
          <w:szCs w:val="24"/>
        </w:rPr>
        <w:t>i</w:t>
      </w:r>
      <w:r w:rsidRPr="00736117">
        <w:rPr>
          <w:rFonts w:ascii="Times New Roman" w:hAnsi="Times New Roman" w:cs="Times New Roman"/>
          <w:sz w:val="24"/>
          <w:szCs w:val="24"/>
        </w:rPr>
        <w:t>n the field, a difference that any existing being traces</w:t>
      </w:r>
      <w:r w:rsidR="003E0CDE" w:rsidRPr="00736117">
        <w:rPr>
          <w:rFonts w:ascii="Times New Roman" w:hAnsi="Times New Roman" w:cs="Times New Roman"/>
          <w:sz w:val="24"/>
          <w:szCs w:val="24"/>
        </w:rPr>
        <w:t xml:space="preserve">. The </w:t>
      </w:r>
      <w:r w:rsidRPr="00736117">
        <w:rPr>
          <w:rFonts w:ascii="Times New Roman" w:hAnsi="Times New Roman" w:cs="Times New Roman"/>
          <w:sz w:val="24"/>
          <w:szCs w:val="24"/>
        </w:rPr>
        <w:t>condition of possibility of any existence is the darkness, the non-ground thanks to which the universe is not compact,</w:t>
      </w:r>
      <w:del w:id="1040" w:author="Copyeditor" w:date="2022-08-23T19:57:00Z">
        <w:r w:rsidRPr="00736117" w:rsidDel="00DE56D6">
          <w:rPr>
            <w:rFonts w:ascii="Times New Roman" w:hAnsi="Times New Roman" w:cs="Times New Roman"/>
            <w:sz w:val="24"/>
            <w:szCs w:val="24"/>
          </w:rPr>
          <w:delText xml:space="preserve"> </w:delText>
        </w:r>
      </w:del>
      <w:r w:rsidRPr="00736117">
        <w:rPr>
          <w:rFonts w:ascii="Times New Roman" w:hAnsi="Times New Roman" w:cs="Times New Roman"/>
          <w:sz w:val="24"/>
          <w:szCs w:val="24"/>
        </w:rPr>
        <w:t xml:space="preserve"> deadly</w:t>
      </w:r>
      <w:r w:rsidR="003E0CDE" w:rsidRPr="00736117">
        <w:rPr>
          <w:rFonts w:ascii="Times New Roman" w:hAnsi="Times New Roman" w:cs="Times New Roman"/>
          <w:sz w:val="24"/>
          <w:szCs w:val="24"/>
        </w:rPr>
        <w:t xml:space="preserve">, or </w:t>
      </w:r>
      <w:r w:rsidRPr="00736117">
        <w:rPr>
          <w:rFonts w:ascii="Times New Roman" w:hAnsi="Times New Roman" w:cs="Times New Roman"/>
          <w:sz w:val="24"/>
          <w:szCs w:val="24"/>
        </w:rPr>
        <w:t>immanent.</w:t>
      </w:r>
      <w:r w:rsidR="005A5F4B" w:rsidRPr="00736117">
        <w:rPr>
          <w:rFonts w:ascii="Times New Roman" w:hAnsi="Times New Roman" w:cs="Times New Roman"/>
          <w:sz w:val="24"/>
          <w:szCs w:val="24"/>
        </w:rPr>
        <w:t xml:space="preserve"> Bottomless, deep nature </w:t>
      </w:r>
      <w:r w:rsidR="00C7205F" w:rsidRPr="00736117">
        <w:rPr>
          <w:rFonts w:ascii="Times New Roman" w:hAnsi="Times New Roman" w:cs="Times New Roman"/>
          <w:sz w:val="24"/>
          <w:szCs w:val="24"/>
        </w:rPr>
        <w:t xml:space="preserve">keeps </w:t>
      </w:r>
      <w:r w:rsidR="005A5F4B" w:rsidRPr="00736117">
        <w:rPr>
          <w:rFonts w:ascii="Times New Roman" w:hAnsi="Times New Roman" w:cs="Times New Roman"/>
          <w:sz w:val="24"/>
          <w:szCs w:val="24"/>
        </w:rPr>
        <w:t>compos</w:t>
      </w:r>
      <w:r w:rsidR="00C7205F" w:rsidRPr="00736117">
        <w:rPr>
          <w:rFonts w:ascii="Times New Roman" w:hAnsi="Times New Roman" w:cs="Times New Roman"/>
          <w:sz w:val="24"/>
          <w:szCs w:val="24"/>
        </w:rPr>
        <w:t>ing</w:t>
      </w:r>
      <w:r w:rsidR="005A5F4B" w:rsidRPr="00736117">
        <w:rPr>
          <w:rFonts w:ascii="Times New Roman" w:hAnsi="Times New Roman" w:cs="Times New Roman"/>
          <w:sz w:val="24"/>
          <w:szCs w:val="24"/>
        </w:rPr>
        <w:t xml:space="preserve"> an existential myriad that no ontology could have calculated </w:t>
      </w:r>
      <w:r w:rsidR="005A5F4B" w:rsidRPr="00736117">
        <w:rPr>
          <w:rFonts w:ascii="Times New Roman" w:hAnsi="Times New Roman" w:cs="Times New Roman"/>
          <w:i/>
          <w:sz w:val="24"/>
          <w:szCs w:val="24"/>
        </w:rPr>
        <w:t>a priori</w:t>
      </w:r>
      <w:r w:rsidR="005A5F4B" w:rsidRPr="00736117">
        <w:rPr>
          <w:rFonts w:ascii="Times New Roman" w:hAnsi="Times New Roman" w:cs="Times New Roman"/>
          <w:sz w:val="24"/>
          <w:szCs w:val="24"/>
        </w:rPr>
        <w:t>.</w:t>
      </w:r>
    </w:p>
    <w:p w14:paraId="1D138C57" w14:textId="77777777" w:rsidR="000F76B6" w:rsidRPr="00736117" w:rsidRDefault="000F76B6" w:rsidP="00DC0D7B">
      <w:pPr>
        <w:pStyle w:val="ListParagraph"/>
        <w:widowControl w:val="0"/>
        <w:tabs>
          <w:tab w:val="left" w:pos="5040"/>
        </w:tabs>
        <w:autoSpaceDE w:val="0"/>
        <w:autoSpaceDN w:val="0"/>
        <w:adjustRightInd w:val="0"/>
        <w:spacing w:after="240" w:line="480" w:lineRule="auto"/>
        <w:ind w:firstLine="720"/>
        <w:rPr>
          <w:rFonts w:ascii="Times New Roman" w:hAnsi="Times New Roman" w:cs="Times New Roman"/>
          <w:sz w:val="24"/>
          <w:szCs w:val="24"/>
        </w:rPr>
      </w:pPr>
    </w:p>
    <w:p w14:paraId="222B0BD2" w14:textId="4DD272D7" w:rsidR="00644D9F" w:rsidRPr="00947172" w:rsidRDefault="0039364C" w:rsidP="00947172">
      <w:pPr>
        <w:widowControl w:val="0"/>
        <w:tabs>
          <w:tab w:val="left" w:pos="5040"/>
        </w:tabs>
        <w:autoSpaceDE w:val="0"/>
        <w:autoSpaceDN w:val="0"/>
        <w:adjustRightInd w:val="0"/>
        <w:spacing w:after="240" w:line="480" w:lineRule="auto"/>
        <w:rPr>
          <w:b/>
        </w:rPr>
      </w:pPr>
      <w:r w:rsidRPr="00947172">
        <w:rPr>
          <w:b/>
        </w:rPr>
        <w:t>A</w:t>
      </w:r>
      <w:r w:rsidR="00A30667" w:rsidRPr="00947172">
        <w:rPr>
          <w:b/>
        </w:rPr>
        <w:t xml:space="preserve"> </w:t>
      </w:r>
      <w:del w:id="1041" w:author="Copyeditor" w:date="2022-08-23T19:58:00Z">
        <w:r w:rsidRPr="00947172" w:rsidDel="00DE56D6">
          <w:rPr>
            <w:b/>
          </w:rPr>
          <w:delText>political</w:delText>
        </w:r>
        <w:r w:rsidR="00A30667" w:rsidRPr="00947172" w:rsidDel="00DE56D6">
          <w:rPr>
            <w:b/>
          </w:rPr>
          <w:delText xml:space="preserve"> </w:delText>
        </w:r>
      </w:del>
      <w:ins w:id="1042" w:author="Copyeditor" w:date="2022-08-23T19:58:00Z">
        <w:r w:rsidR="00DE56D6" w:rsidRPr="00947172">
          <w:rPr>
            <w:b/>
          </w:rPr>
          <w:t>Political C</w:t>
        </w:r>
      </w:ins>
      <w:del w:id="1043" w:author="Copyeditor" w:date="2022-08-23T19:58:00Z">
        <w:r w:rsidR="00A30667" w:rsidRPr="00947172" w:rsidDel="00DE56D6">
          <w:rPr>
            <w:b/>
          </w:rPr>
          <w:delText>c</w:delText>
        </w:r>
      </w:del>
      <w:r w:rsidR="00A30667" w:rsidRPr="00947172">
        <w:rPr>
          <w:b/>
        </w:rPr>
        <w:t xml:space="preserve">ommunication of the </w:t>
      </w:r>
      <w:ins w:id="1044" w:author="Copyeditor" w:date="2022-08-23T19:58:00Z">
        <w:r w:rsidR="00DE56D6" w:rsidRPr="00947172">
          <w:rPr>
            <w:b/>
          </w:rPr>
          <w:t>O</w:t>
        </w:r>
      </w:ins>
      <w:del w:id="1045" w:author="Copyeditor" w:date="2022-08-23T19:58:00Z">
        <w:r w:rsidR="00A30667" w:rsidRPr="00947172" w:rsidDel="00DE56D6">
          <w:rPr>
            <w:b/>
          </w:rPr>
          <w:delText>o</w:delText>
        </w:r>
      </w:del>
      <w:r w:rsidR="00A30667" w:rsidRPr="00947172">
        <w:rPr>
          <w:b/>
        </w:rPr>
        <w:t>utside</w:t>
      </w:r>
    </w:p>
    <w:p w14:paraId="3D6CDCA7" w14:textId="1D43F87E" w:rsidR="00537131" w:rsidRPr="00736117" w:rsidRDefault="00537131" w:rsidP="00DC0D7B">
      <w:pPr>
        <w:pStyle w:val="ListParagraph"/>
        <w:widowControl w:val="0"/>
        <w:autoSpaceDE w:val="0"/>
        <w:autoSpaceDN w:val="0"/>
        <w:adjustRightInd w:val="0"/>
        <w:spacing w:after="240" w:line="480" w:lineRule="auto"/>
        <w:ind w:firstLine="720"/>
        <w:rPr>
          <w:rFonts w:ascii="Times New Roman" w:hAnsi="Times New Roman" w:cs="Times New Roman"/>
          <w:sz w:val="24"/>
          <w:szCs w:val="24"/>
        </w:rPr>
      </w:pPr>
      <w:r w:rsidRPr="00736117">
        <w:rPr>
          <w:rFonts w:ascii="Times New Roman" w:hAnsi="Times New Roman" w:cs="Times New Roman"/>
          <w:sz w:val="24"/>
          <w:szCs w:val="24"/>
        </w:rPr>
        <w:t>If</w:t>
      </w:r>
      <w:r w:rsidR="002E21F7" w:rsidRPr="00736117">
        <w:rPr>
          <w:rFonts w:ascii="Times New Roman" w:hAnsi="Times New Roman" w:cs="Times New Roman"/>
          <w:sz w:val="24"/>
          <w:szCs w:val="24"/>
        </w:rPr>
        <w:t xml:space="preserve"> </w:t>
      </w:r>
      <w:r w:rsidRPr="00736117">
        <w:rPr>
          <w:rFonts w:ascii="Times New Roman" w:hAnsi="Times New Roman" w:cs="Times New Roman"/>
          <w:sz w:val="24"/>
          <w:szCs w:val="24"/>
        </w:rPr>
        <w:t>the universe</w:t>
      </w:r>
      <w:r w:rsidR="005A5F4B" w:rsidRPr="00736117">
        <w:rPr>
          <w:rFonts w:ascii="Times New Roman" w:hAnsi="Times New Roman" w:cs="Times New Roman"/>
          <w:sz w:val="24"/>
          <w:szCs w:val="24"/>
        </w:rPr>
        <w:t xml:space="preserve"> coming from deep nature</w:t>
      </w:r>
      <w:r w:rsidRPr="00736117">
        <w:rPr>
          <w:rFonts w:ascii="Times New Roman" w:hAnsi="Times New Roman" w:cs="Times New Roman"/>
          <w:sz w:val="24"/>
          <w:szCs w:val="24"/>
        </w:rPr>
        <w:t xml:space="preserve"> is a </w:t>
      </w:r>
      <w:r w:rsidRPr="006705DE">
        <w:rPr>
          <w:rFonts w:ascii="Times New Roman" w:hAnsi="Times New Roman" w:cs="Times New Roman"/>
          <w:iCs/>
          <w:sz w:val="24"/>
          <w:szCs w:val="24"/>
          <w:rPrChange w:id="1046" w:author="Copyeditor" w:date="2022-08-23T20:08:00Z">
            <w:rPr>
              <w:rFonts w:ascii="Times New Roman" w:hAnsi="Times New Roman" w:cs="Times New Roman"/>
              <w:i/>
              <w:sz w:val="24"/>
              <w:szCs w:val="24"/>
            </w:rPr>
          </w:rPrChange>
        </w:rPr>
        <w:t>deep field of existential differences</w:t>
      </w:r>
      <w:r w:rsidRPr="00736117">
        <w:rPr>
          <w:rFonts w:ascii="Times New Roman" w:hAnsi="Times New Roman" w:cs="Times New Roman"/>
          <w:sz w:val="24"/>
          <w:szCs w:val="24"/>
        </w:rPr>
        <w:t>, then we can think anew the relation between nature and the outside</w:t>
      </w:r>
      <w:del w:id="1047" w:author="Copyeditor" w:date="2022-08-23T20:08:00Z">
        <w:r w:rsidR="005A5F4B" w:rsidRPr="00736117" w:rsidDel="00B261D1">
          <w:rPr>
            <w:rFonts w:ascii="Times New Roman" w:hAnsi="Times New Roman" w:cs="Times New Roman"/>
            <w:sz w:val="24"/>
            <w:szCs w:val="24"/>
          </w:rPr>
          <w:delText xml:space="preserve">, </w:delText>
        </w:r>
      </w:del>
      <w:ins w:id="1048" w:author="Copyeditor" w:date="2022-08-23T20:08:00Z">
        <w:r w:rsidR="00B261D1">
          <w:rPr>
            <w:rFonts w:ascii="Times New Roman" w:hAnsi="Times New Roman" w:cs="Times New Roman"/>
            <w:sz w:val="24"/>
            <w:szCs w:val="24"/>
          </w:rPr>
          <w:t>;</w:t>
        </w:r>
        <w:r w:rsidR="00B261D1" w:rsidRPr="00736117">
          <w:rPr>
            <w:rFonts w:ascii="Times New Roman" w:hAnsi="Times New Roman" w:cs="Times New Roman"/>
            <w:sz w:val="24"/>
            <w:szCs w:val="24"/>
          </w:rPr>
          <w:t xml:space="preserve"> </w:t>
        </w:r>
      </w:ins>
      <w:r w:rsidRPr="00736117">
        <w:rPr>
          <w:rFonts w:ascii="Times New Roman" w:hAnsi="Times New Roman" w:cs="Times New Roman"/>
          <w:sz w:val="24"/>
          <w:szCs w:val="24"/>
        </w:rPr>
        <w:t>we can escape the enclosed world of the Anthropocene</w:t>
      </w:r>
      <w:r w:rsidR="00BB62E2" w:rsidRPr="00736117">
        <w:rPr>
          <w:rFonts w:ascii="Times New Roman" w:hAnsi="Times New Roman" w:cs="Times New Roman"/>
          <w:sz w:val="24"/>
          <w:szCs w:val="24"/>
        </w:rPr>
        <w:t xml:space="preserve"> and its real subsumption of nature</w:t>
      </w:r>
      <w:del w:id="1049" w:author="Copyeditor" w:date="2022-08-23T20:08:00Z">
        <w:r w:rsidRPr="00736117" w:rsidDel="00B261D1">
          <w:rPr>
            <w:rFonts w:ascii="Times New Roman" w:hAnsi="Times New Roman" w:cs="Times New Roman"/>
            <w:sz w:val="24"/>
            <w:szCs w:val="24"/>
          </w:rPr>
          <w:delText xml:space="preserve">, </w:delText>
        </w:r>
      </w:del>
      <w:ins w:id="1050" w:author="Copyeditor" w:date="2022-08-23T20:08:00Z">
        <w:r w:rsidR="00B261D1">
          <w:rPr>
            <w:rFonts w:ascii="Times New Roman" w:hAnsi="Times New Roman" w:cs="Times New Roman"/>
            <w:sz w:val="24"/>
            <w:szCs w:val="24"/>
          </w:rPr>
          <w:t>;</w:t>
        </w:r>
        <w:r w:rsidR="00B261D1" w:rsidRPr="00736117">
          <w:rPr>
            <w:rFonts w:ascii="Times New Roman" w:hAnsi="Times New Roman" w:cs="Times New Roman"/>
            <w:sz w:val="24"/>
            <w:szCs w:val="24"/>
          </w:rPr>
          <w:t xml:space="preserve"> </w:t>
        </w:r>
      </w:ins>
      <w:r w:rsidRPr="00736117">
        <w:rPr>
          <w:rFonts w:ascii="Times New Roman" w:hAnsi="Times New Roman" w:cs="Times New Roman"/>
          <w:sz w:val="24"/>
          <w:szCs w:val="24"/>
        </w:rPr>
        <w:t>we can cure exophobia. Instead of fearing nature or trying to erase it, we can leave it a place</w:t>
      </w:r>
      <w:del w:id="1051" w:author="Copyeditor" w:date="2022-08-23T20:10:00Z">
        <w:r w:rsidR="002E21F7" w:rsidRPr="00736117" w:rsidDel="00B261D1">
          <w:rPr>
            <w:rFonts w:ascii="Times New Roman" w:hAnsi="Times New Roman" w:cs="Times New Roman"/>
            <w:sz w:val="24"/>
            <w:szCs w:val="24"/>
          </w:rPr>
          <w:delText xml:space="preserve"> – </w:delText>
        </w:r>
      </w:del>
      <w:ins w:id="1052" w:author="Copyeditor" w:date="2022-08-23T20:10:00Z">
        <w:r w:rsidR="00B261D1">
          <w:rPr>
            <w:rFonts w:ascii="Times New Roman" w:hAnsi="Times New Roman" w:cs="Times New Roman"/>
            <w:sz w:val="24"/>
            <w:szCs w:val="24"/>
          </w:rPr>
          <w:t>—</w:t>
        </w:r>
      </w:ins>
      <w:r w:rsidR="00FD00DA" w:rsidRPr="00736117">
        <w:rPr>
          <w:rFonts w:ascii="Times New Roman" w:hAnsi="Times New Roman" w:cs="Times New Roman"/>
          <w:sz w:val="24"/>
          <w:szCs w:val="24"/>
        </w:rPr>
        <w:t xml:space="preserve">or several </w:t>
      </w:r>
      <w:r w:rsidR="002E21F7" w:rsidRPr="00736117">
        <w:rPr>
          <w:rFonts w:ascii="Times New Roman" w:hAnsi="Times New Roman" w:cs="Times New Roman"/>
          <w:sz w:val="24"/>
          <w:szCs w:val="24"/>
        </w:rPr>
        <w:t>places.</w:t>
      </w:r>
      <w:r w:rsidR="00AA289F" w:rsidRPr="00736117">
        <w:rPr>
          <w:rFonts w:ascii="Times New Roman" w:hAnsi="Times New Roman" w:cs="Times New Roman"/>
          <w:sz w:val="24"/>
          <w:szCs w:val="24"/>
        </w:rPr>
        <w:t xml:space="preserve"> </w:t>
      </w:r>
      <w:r w:rsidR="00FD00DA" w:rsidRPr="00736117">
        <w:rPr>
          <w:rFonts w:ascii="Times New Roman" w:hAnsi="Times New Roman" w:cs="Times New Roman"/>
          <w:sz w:val="24"/>
          <w:szCs w:val="24"/>
        </w:rPr>
        <w:t>This is the</w:t>
      </w:r>
      <w:r w:rsidR="00AA289F" w:rsidRPr="00736117">
        <w:rPr>
          <w:rFonts w:ascii="Times New Roman" w:hAnsi="Times New Roman" w:cs="Times New Roman"/>
          <w:sz w:val="24"/>
          <w:szCs w:val="24"/>
        </w:rPr>
        <w:t xml:space="preserve"> condition of possibility of an anti-Anthropocenic politics.</w:t>
      </w:r>
      <w:r w:rsidR="005A5F4B" w:rsidRPr="00736117">
        <w:rPr>
          <w:rFonts w:ascii="Times New Roman" w:hAnsi="Times New Roman" w:cs="Times New Roman"/>
          <w:sz w:val="24"/>
          <w:szCs w:val="24"/>
        </w:rPr>
        <w:t xml:space="preserve"> Of course, this expression seems ridiculous</w:t>
      </w:r>
      <w:del w:id="1053" w:author="Copyeditor" w:date="2022-08-23T20:15:00Z">
        <w:r w:rsidR="005A5F4B" w:rsidRPr="00736117" w:rsidDel="00E65A7B">
          <w:rPr>
            <w:rFonts w:ascii="Times New Roman" w:hAnsi="Times New Roman" w:cs="Times New Roman"/>
            <w:sz w:val="24"/>
            <w:szCs w:val="24"/>
          </w:rPr>
          <w:delText>,</w:delText>
        </w:r>
      </w:del>
      <w:r w:rsidR="005A5F4B" w:rsidRPr="00736117">
        <w:rPr>
          <w:rFonts w:ascii="Times New Roman" w:hAnsi="Times New Roman" w:cs="Times New Roman"/>
          <w:sz w:val="24"/>
          <w:szCs w:val="24"/>
        </w:rPr>
        <w:t xml:space="preserve"> </w:t>
      </w:r>
      <w:r w:rsidR="00FD00DA" w:rsidRPr="00736117">
        <w:rPr>
          <w:rFonts w:ascii="Times New Roman" w:hAnsi="Times New Roman" w:cs="Times New Roman"/>
          <w:sz w:val="24"/>
          <w:szCs w:val="24"/>
        </w:rPr>
        <w:t xml:space="preserve">since </w:t>
      </w:r>
      <w:r w:rsidR="005A5F4B" w:rsidRPr="00736117">
        <w:rPr>
          <w:rFonts w:ascii="Times New Roman" w:hAnsi="Times New Roman" w:cs="Times New Roman"/>
          <w:sz w:val="24"/>
          <w:szCs w:val="24"/>
        </w:rPr>
        <w:t>the Anthropocene is supposed to last for millennia</w:t>
      </w:r>
      <w:r w:rsidR="00FD00DA" w:rsidRPr="00736117">
        <w:rPr>
          <w:rFonts w:ascii="Times New Roman" w:hAnsi="Times New Roman" w:cs="Times New Roman"/>
          <w:sz w:val="24"/>
          <w:szCs w:val="24"/>
        </w:rPr>
        <w:t>:</w:t>
      </w:r>
      <w:del w:id="1054" w:author="Copyeditor" w:date="2022-08-23T20:15:00Z">
        <w:r w:rsidR="00FD00DA" w:rsidRPr="00736117" w:rsidDel="00E65A7B">
          <w:rPr>
            <w:rFonts w:ascii="Times New Roman" w:hAnsi="Times New Roman" w:cs="Times New Roman"/>
            <w:sz w:val="24"/>
            <w:szCs w:val="24"/>
          </w:rPr>
          <w:delText xml:space="preserve"> </w:delText>
        </w:r>
      </w:del>
      <w:r w:rsidR="005A5F4B" w:rsidRPr="00736117">
        <w:rPr>
          <w:rFonts w:ascii="Times New Roman" w:hAnsi="Times New Roman" w:cs="Times New Roman"/>
          <w:sz w:val="24"/>
          <w:szCs w:val="24"/>
        </w:rPr>
        <w:t xml:space="preserve"> is it not too late to be anti-Anthropocenic? Is it </w:t>
      </w:r>
      <w:r w:rsidR="00C73A69" w:rsidRPr="00736117">
        <w:rPr>
          <w:rFonts w:ascii="Times New Roman" w:hAnsi="Times New Roman" w:cs="Times New Roman"/>
          <w:sz w:val="24"/>
          <w:szCs w:val="24"/>
        </w:rPr>
        <w:t xml:space="preserve">even </w:t>
      </w:r>
      <w:r w:rsidR="005A5F4B" w:rsidRPr="00736117">
        <w:rPr>
          <w:rFonts w:ascii="Times New Roman" w:hAnsi="Times New Roman" w:cs="Times New Roman"/>
          <w:sz w:val="24"/>
          <w:szCs w:val="24"/>
        </w:rPr>
        <w:t>still possible to speak in terms of politic</w:t>
      </w:r>
      <w:r w:rsidR="00C73A69" w:rsidRPr="00736117">
        <w:rPr>
          <w:rFonts w:ascii="Times New Roman" w:hAnsi="Times New Roman" w:cs="Times New Roman"/>
          <w:sz w:val="24"/>
          <w:szCs w:val="24"/>
        </w:rPr>
        <w:t>al</w:t>
      </w:r>
      <w:r w:rsidR="00FD00DA" w:rsidRPr="00736117">
        <w:rPr>
          <w:rFonts w:ascii="Times New Roman" w:hAnsi="Times New Roman" w:cs="Times New Roman"/>
          <w:sz w:val="24"/>
          <w:szCs w:val="24"/>
        </w:rPr>
        <w:t xml:space="preserve"> </w:t>
      </w:r>
      <w:r w:rsidR="005A5F4B" w:rsidRPr="00736117">
        <w:rPr>
          <w:rFonts w:ascii="Times New Roman" w:hAnsi="Times New Roman" w:cs="Times New Roman"/>
          <w:sz w:val="24"/>
          <w:szCs w:val="24"/>
        </w:rPr>
        <w:t xml:space="preserve">ecology? My answer is that we have no choice: yes, an anti-Anthropocenic </w:t>
      </w:r>
      <w:r w:rsidR="00C7205F" w:rsidRPr="00736117">
        <w:rPr>
          <w:rFonts w:ascii="Times New Roman" w:hAnsi="Times New Roman" w:cs="Times New Roman"/>
          <w:sz w:val="24"/>
          <w:szCs w:val="24"/>
        </w:rPr>
        <w:t>eco</w:t>
      </w:r>
      <w:r w:rsidR="005A5F4B" w:rsidRPr="00736117">
        <w:rPr>
          <w:rFonts w:ascii="Times New Roman" w:hAnsi="Times New Roman" w:cs="Times New Roman"/>
          <w:sz w:val="24"/>
          <w:szCs w:val="24"/>
        </w:rPr>
        <w:t>politics is impossible</w:t>
      </w:r>
      <w:r w:rsidR="00FD00DA" w:rsidRPr="00736117">
        <w:rPr>
          <w:rFonts w:ascii="Times New Roman" w:hAnsi="Times New Roman" w:cs="Times New Roman"/>
          <w:sz w:val="24"/>
          <w:szCs w:val="24"/>
        </w:rPr>
        <w:t>,</w:t>
      </w:r>
      <w:r w:rsidR="005A5F4B" w:rsidRPr="00736117">
        <w:rPr>
          <w:rFonts w:ascii="Times New Roman" w:hAnsi="Times New Roman" w:cs="Times New Roman"/>
          <w:sz w:val="24"/>
          <w:szCs w:val="24"/>
        </w:rPr>
        <w:t xml:space="preserve"> but it</w:t>
      </w:r>
      <w:r w:rsidR="00BB62E2" w:rsidRPr="00736117">
        <w:rPr>
          <w:rFonts w:ascii="Times New Roman" w:hAnsi="Times New Roman" w:cs="Times New Roman"/>
          <w:sz w:val="24"/>
          <w:szCs w:val="24"/>
        </w:rPr>
        <w:t xml:space="preserve"> i</w:t>
      </w:r>
      <w:r w:rsidR="005A5F4B" w:rsidRPr="00736117">
        <w:rPr>
          <w:rFonts w:ascii="Times New Roman" w:hAnsi="Times New Roman" w:cs="Times New Roman"/>
          <w:sz w:val="24"/>
          <w:szCs w:val="24"/>
        </w:rPr>
        <w:t>s exactly the impossible that we need to make happen</w:t>
      </w:r>
      <w:del w:id="1055" w:author="Copyeditor" w:date="2022-08-23T20:16:00Z">
        <w:r w:rsidR="00C73A69" w:rsidRPr="00736117" w:rsidDel="00E65A7B">
          <w:rPr>
            <w:rFonts w:ascii="Times New Roman" w:hAnsi="Times New Roman" w:cs="Times New Roman"/>
            <w:sz w:val="24"/>
            <w:szCs w:val="24"/>
          </w:rPr>
          <w:delText>,</w:delText>
        </w:r>
      </w:del>
      <w:r w:rsidR="00C73A69" w:rsidRPr="00736117">
        <w:rPr>
          <w:rFonts w:ascii="Times New Roman" w:hAnsi="Times New Roman" w:cs="Times New Roman"/>
          <w:sz w:val="24"/>
          <w:szCs w:val="24"/>
        </w:rPr>
        <w:t xml:space="preserve"> as soon as possible</w:t>
      </w:r>
      <w:del w:id="1056" w:author="Copyeditor" w:date="2022-08-23T20:16:00Z">
        <w:r w:rsidR="00C73A69" w:rsidRPr="00736117" w:rsidDel="00E65A7B">
          <w:rPr>
            <w:rFonts w:ascii="Times New Roman" w:hAnsi="Times New Roman" w:cs="Times New Roman"/>
            <w:sz w:val="24"/>
            <w:szCs w:val="24"/>
          </w:rPr>
          <w:delText>,</w:delText>
        </w:r>
      </w:del>
      <w:r w:rsidR="005A5F4B" w:rsidRPr="00736117">
        <w:rPr>
          <w:rFonts w:ascii="Times New Roman" w:hAnsi="Times New Roman" w:cs="Times New Roman"/>
          <w:sz w:val="24"/>
          <w:szCs w:val="24"/>
        </w:rPr>
        <w:t xml:space="preserve"> if we want to avoid being swept away by global ecocide and</w:t>
      </w:r>
      <w:r w:rsidR="00C73A69" w:rsidRPr="00736117">
        <w:rPr>
          <w:rFonts w:ascii="Times New Roman" w:hAnsi="Times New Roman" w:cs="Times New Roman"/>
          <w:sz w:val="24"/>
          <w:szCs w:val="24"/>
        </w:rPr>
        <w:t xml:space="preserve"> its </w:t>
      </w:r>
      <w:proofErr w:type="spellStart"/>
      <w:r w:rsidR="00C73A69" w:rsidRPr="00736117">
        <w:rPr>
          <w:rFonts w:ascii="Times New Roman" w:hAnsi="Times New Roman" w:cs="Times New Roman"/>
          <w:sz w:val="24"/>
          <w:szCs w:val="24"/>
        </w:rPr>
        <w:t>geo</w:t>
      </w:r>
      <w:del w:id="1057" w:author="Copyeditor" w:date="2022-08-23T20:22:00Z">
        <w:r w:rsidR="00C73A69" w:rsidRPr="00736117" w:rsidDel="00536200">
          <w:rPr>
            <w:rFonts w:ascii="Times New Roman" w:hAnsi="Times New Roman" w:cs="Times New Roman"/>
            <w:sz w:val="24"/>
            <w:szCs w:val="24"/>
          </w:rPr>
          <w:delText>-</w:delText>
        </w:r>
      </w:del>
      <w:r w:rsidR="00C73A69" w:rsidRPr="00736117">
        <w:rPr>
          <w:rFonts w:ascii="Times New Roman" w:hAnsi="Times New Roman" w:cs="Times New Roman"/>
          <w:sz w:val="24"/>
          <w:szCs w:val="24"/>
        </w:rPr>
        <w:t>technological</w:t>
      </w:r>
      <w:proofErr w:type="spellEnd"/>
      <w:r w:rsidR="00C73A69" w:rsidRPr="00736117">
        <w:rPr>
          <w:rFonts w:ascii="Times New Roman" w:hAnsi="Times New Roman" w:cs="Times New Roman"/>
          <w:sz w:val="24"/>
          <w:szCs w:val="24"/>
        </w:rPr>
        <w:t xml:space="preserve"> ally</w:t>
      </w:r>
      <w:r w:rsidR="005A5F4B" w:rsidRPr="00736117">
        <w:rPr>
          <w:rFonts w:ascii="Times New Roman" w:hAnsi="Times New Roman" w:cs="Times New Roman"/>
          <w:sz w:val="24"/>
          <w:szCs w:val="24"/>
        </w:rPr>
        <w:t xml:space="preserve">. </w:t>
      </w:r>
      <w:r w:rsidR="00955668" w:rsidRPr="00736117">
        <w:rPr>
          <w:rFonts w:ascii="Times New Roman" w:hAnsi="Times New Roman" w:cs="Times New Roman"/>
          <w:sz w:val="24"/>
          <w:szCs w:val="24"/>
        </w:rPr>
        <w:t>So</w:t>
      </w:r>
      <w:r w:rsidR="00C73A69" w:rsidRPr="00736117">
        <w:rPr>
          <w:rFonts w:ascii="Times New Roman" w:hAnsi="Times New Roman" w:cs="Times New Roman"/>
          <w:sz w:val="24"/>
          <w:szCs w:val="24"/>
        </w:rPr>
        <w:t>, let</w:t>
      </w:r>
      <w:r w:rsidR="00BB62E2" w:rsidRPr="00736117">
        <w:rPr>
          <w:rFonts w:ascii="Times New Roman" w:hAnsi="Times New Roman" w:cs="Times New Roman"/>
          <w:sz w:val="24"/>
          <w:szCs w:val="24"/>
        </w:rPr>
        <w:t xml:space="preserve"> u</w:t>
      </w:r>
      <w:r w:rsidR="00C73A69" w:rsidRPr="00736117">
        <w:rPr>
          <w:rFonts w:ascii="Times New Roman" w:hAnsi="Times New Roman" w:cs="Times New Roman"/>
          <w:sz w:val="24"/>
          <w:szCs w:val="24"/>
        </w:rPr>
        <w:t xml:space="preserve">s </w:t>
      </w:r>
      <w:r w:rsidR="00FD00DA" w:rsidRPr="00736117">
        <w:rPr>
          <w:rFonts w:ascii="Times New Roman" w:hAnsi="Times New Roman" w:cs="Times New Roman"/>
          <w:sz w:val="24"/>
          <w:szCs w:val="24"/>
        </w:rPr>
        <w:t xml:space="preserve">attempt </w:t>
      </w:r>
      <w:r w:rsidR="00955668" w:rsidRPr="00736117">
        <w:rPr>
          <w:rFonts w:ascii="Times New Roman" w:hAnsi="Times New Roman" w:cs="Times New Roman"/>
          <w:sz w:val="24"/>
          <w:szCs w:val="24"/>
        </w:rPr>
        <w:t xml:space="preserve">to </w:t>
      </w:r>
      <w:r w:rsidR="00FD00DA" w:rsidRPr="00736117">
        <w:rPr>
          <w:rFonts w:ascii="Times New Roman" w:hAnsi="Times New Roman" w:cs="Times New Roman"/>
          <w:sz w:val="24"/>
          <w:szCs w:val="24"/>
        </w:rPr>
        <w:t xml:space="preserve">ascertain </w:t>
      </w:r>
      <w:r w:rsidR="00C73A69" w:rsidRPr="00736117">
        <w:rPr>
          <w:rFonts w:ascii="Times New Roman" w:hAnsi="Times New Roman" w:cs="Times New Roman"/>
          <w:sz w:val="24"/>
          <w:szCs w:val="24"/>
        </w:rPr>
        <w:t xml:space="preserve">how the diagram of natures </w:t>
      </w:r>
      <w:r w:rsidR="00955668" w:rsidRPr="00736117">
        <w:rPr>
          <w:rFonts w:ascii="Times New Roman" w:hAnsi="Times New Roman" w:cs="Times New Roman"/>
          <w:sz w:val="24"/>
          <w:szCs w:val="24"/>
        </w:rPr>
        <w:t xml:space="preserve">I sketched out </w:t>
      </w:r>
      <w:r w:rsidR="00C73A69" w:rsidRPr="00736117">
        <w:rPr>
          <w:rFonts w:ascii="Times New Roman" w:hAnsi="Times New Roman" w:cs="Times New Roman"/>
          <w:sz w:val="24"/>
          <w:szCs w:val="24"/>
        </w:rPr>
        <w:t>can offer some philosophical help</w:t>
      </w:r>
      <w:r w:rsidR="005A5F4B" w:rsidRPr="00736117">
        <w:rPr>
          <w:rFonts w:ascii="Times New Roman" w:hAnsi="Times New Roman" w:cs="Times New Roman"/>
          <w:sz w:val="24"/>
          <w:szCs w:val="24"/>
        </w:rPr>
        <w:t xml:space="preserve"> </w:t>
      </w:r>
      <w:r w:rsidR="00C73A69" w:rsidRPr="00736117">
        <w:rPr>
          <w:rFonts w:ascii="Times New Roman" w:hAnsi="Times New Roman" w:cs="Times New Roman"/>
          <w:sz w:val="24"/>
          <w:szCs w:val="24"/>
        </w:rPr>
        <w:t xml:space="preserve">to imagine an anti-Anthropocenic </w:t>
      </w:r>
      <w:r w:rsidR="00955668" w:rsidRPr="00736117">
        <w:rPr>
          <w:rFonts w:ascii="Times New Roman" w:hAnsi="Times New Roman" w:cs="Times New Roman"/>
          <w:sz w:val="24"/>
          <w:szCs w:val="24"/>
        </w:rPr>
        <w:t>eco</w:t>
      </w:r>
      <w:r w:rsidR="00C73A69" w:rsidRPr="00736117">
        <w:rPr>
          <w:rFonts w:ascii="Times New Roman" w:hAnsi="Times New Roman" w:cs="Times New Roman"/>
          <w:sz w:val="24"/>
          <w:szCs w:val="24"/>
        </w:rPr>
        <w:t>politics.</w:t>
      </w:r>
    </w:p>
    <w:p w14:paraId="7565B0B3" w14:textId="739593CC" w:rsidR="00537131" w:rsidRPr="00736117" w:rsidRDefault="00537131" w:rsidP="00DC0D7B">
      <w:pPr>
        <w:pStyle w:val="ListParagraph"/>
        <w:widowControl w:val="0"/>
        <w:autoSpaceDE w:val="0"/>
        <w:autoSpaceDN w:val="0"/>
        <w:adjustRightInd w:val="0"/>
        <w:spacing w:after="240" w:line="480" w:lineRule="auto"/>
        <w:ind w:firstLine="720"/>
        <w:rPr>
          <w:rFonts w:ascii="Times New Roman" w:hAnsi="Times New Roman" w:cs="Times New Roman"/>
          <w:sz w:val="24"/>
          <w:szCs w:val="24"/>
        </w:rPr>
      </w:pPr>
      <w:r w:rsidRPr="00736117">
        <w:rPr>
          <w:rFonts w:ascii="Times New Roman" w:hAnsi="Times New Roman" w:cs="Times New Roman"/>
          <w:sz w:val="24"/>
          <w:szCs w:val="24"/>
        </w:rPr>
        <w:t xml:space="preserve"> </w:t>
      </w:r>
      <w:r w:rsidR="002E21F7" w:rsidRPr="00736117">
        <w:rPr>
          <w:rFonts w:ascii="Times New Roman" w:hAnsi="Times New Roman" w:cs="Times New Roman"/>
          <w:sz w:val="24"/>
          <w:szCs w:val="24"/>
        </w:rPr>
        <w:t>First</w:t>
      </w:r>
      <w:r w:rsidRPr="00736117">
        <w:rPr>
          <w:rFonts w:ascii="Times New Roman" w:hAnsi="Times New Roman" w:cs="Times New Roman"/>
          <w:sz w:val="24"/>
          <w:szCs w:val="24"/>
        </w:rPr>
        <w:t xml:space="preserve">, the diagram of natures that I propose enables the possibility </w:t>
      </w:r>
      <w:r w:rsidR="00FD00DA" w:rsidRPr="00736117">
        <w:rPr>
          <w:rFonts w:ascii="Times New Roman" w:hAnsi="Times New Roman" w:cs="Times New Roman"/>
          <w:sz w:val="24"/>
          <w:szCs w:val="24"/>
        </w:rPr>
        <w:t xml:space="preserve">of </w:t>
      </w:r>
      <w:r w:rsidRPr="00736117">
        <w:rPr>
          <w:rFonts w:ascii="Times New Roman" w:hAnsi="Times New Roman" w:cs="Times New Roman"/>
          <w:sz w:val="24"/>
          <w:szCs w:val="24"/>
        </w:rPr>
        <w:lastRenderedPageBreak/>
        <w:t>think</w:t>
      </w:r>
      <w:r w:rsidR="00FD00DA" w:rsidRPr="00736117">
        <w:rPr>
          <w:rFonts w:ascii="Times New Roman" w:hAnsi="Times New Roman" w:cs="Times New Roman"/>
          <w:sz w:val="24"/>
          <w:szCs w:val="24"/>
        </w:rPr>
        <w:t>ing</w:t>
      </w:r>
      <w:r w:rsidRPr="00736117">
        <w:rPr>
          <w:rFonts w:ascii="Times New Roman" w:hAnsi="Times New Roman" w:cs="Times New Roman"/>
          <w:sz w:val="24"/>
          <w:szCs w:val="24"/>
        </w:rPr>
        <w:t xml:space="preserve"> </w:t>
      </w:r>
      <w:ins w:id="1058" w:author="Copyeditor" w:date="2022-08-23T20:17:00Z">
        <w:r w:rsidR="00E65A7B">
          <w:rPr>
            <w:rFonts w:ascii="Times New Roman" w:hAnsi="Times New Roman" w:cs="Times New Roman"/>
            <w:sz w:val="24"/>
            <w:szCs w:val="24"/>
          </w:rPr>
          <w:t xml:space="preserve">of </w:t>
        </w:r>
      </w:ins>
      <w:r w:rsidRPr="00736117">
        <w:rPr>
          <w:rFonts w:ascii="Times New Roman" w:hAnsi="Times New Roman" w:cs="Times New Roman"/>
          <w:sz w:val="24"/>
          <w:szCs w:val="24"/>
        </w:rPr>
        <w:t>nature as a form of otherness</w:t>
      </w:r>
      <w:del w:id="1059" w:author="Copyeditor" w:date="2022-08-23T20:18:00Z">
        <w:r w:rsidR="00AA289F" w:rsidRPr="00736117" w:rsidDel="00E65A7B">
          <w:rPr>
            <w:rFonts w:ascii="Times New Roman" w:hAnsi="Times New Roman" w:cs="Times New Roman"/>
            <w:sz w:val="24"/>
            <w:szCs w:val="24"/>
          </w:rPr>
          <w:delText xml:space="preserve"> –</w:delText>
        </w:r>
      </w:del>
      <w:ins w:id="1060" w:author="Copyeditor" w:date="2022-08-23T20:18:00Z">
        <w:r w:rsidR="00E65A7B">
          <w:rPr>
            <w:rFonts w:ascii="Times New Roman" w:hAnsi="Times New Roman" w:cs="Times New Roman"/>
            <w:sz w:val="24"/>
            <w:szCs w:val="24"/>
          </w:rPr>
          <w:t>—</w:t>
        </w:r>
      </w:ins>
      <w:del w:id="1061" w:author="Copyeditor" w:date="2022-08-23T20:18:00Z">
        <w:r w:rsidR="00AA289F" w:rsidRPr="00736117" w:rsidDel="00E65A7B">
          <w:rPr>
            <w:rFonts w:ascii="Times New Roman" w:hAnsi="Times New Roman" w:cs="Times New Roman"/>
            <w:sz w:val="24"/>
            <w:szCs w:val="24"/>
          </w:rPr>
          <w:delText xml:space="preserve"> </w:delText>
        </w:r>
      </w:del>
      <w:r w:rsidR="00AA289F" w:rsidRPr="00736117">
        <w:rPr>
          <w:rFonts w:ascii="Times New Roman" w:hAnsi="Times New Roman" w:cs="Times New Roman"/>
          <w:sz w:val="24"/>
          <w:szCs w:val="24"/>
        </w:rPr>
        <w:t>not a mother</w:t>
      </w:r>
      <w:del w:id="1062" w:author="Copyeditor" w:date="2022-08-23T20:18:00Z">
        <w:r w:rsidR="00AA289F" w:rsidRPr="00736117" w:rsidDel="00E65A7B">
          <w:rPr>
            <w:rFonts w:ascii="Times New Roman" w:hAnsi="Times New Roman" w:cs="Times New Roman"/>
            <w:sz w:val="24"/>
            <w:szCs w:val="24"/>
          </w:rPr>
          <w:delText>,</w:delText>
        </w:r>
      </w:del>
      <w:r w:rsidR="00AA289F" w:rsidRPr="00736117">
        <w:rPr>
          <w:rFonts w:ascii="Times New Roman" w:hAnsi="Times New Roman" w:cs="Times New Roman"/>
          <w:sz w:val="24"/>
          <w:szCs w:val="24"/>
        </w:rPr>
        <w:t xml:space="preserve"> or a father, not Gaia or Ouranos, but a foreign agent</w:t>
      </w:r>
      <w:r w:rsidRPr="00736117">
        <w:rPr>
          <w:rFonts w:ascii="Times New Roman" w:hAnsi="Times New Roman" w:cs="Times New Roman"/>
          <w:sz w:val="24"/>
          <w:szCs w:val="24"/>
        </w:rPr>
        <w:t xml:space="preserve">. Indeed, one of the fundamental dangers of the Anthropocene is to irremediably close humanity </w:t>
      </w:r>
      <w:r w:rsidR="00FD00DA" w:rsidRPr="00736117">
        <w:rPr>
          <w:rFonts w:ascii="Times New Roman" w:hAnsi="Times New Roman" w:cs="Times New Roman"/>
          <w:sz w:val="24"/>
          <w:szCs w:val="24"/>
        </w:rPr>
        <w:t xml:space="preserve">in upon </w:t>
      </w:r>
      <w:r w:rsidRPr="00736117">
        <w:rPr>
          <w:rFonts w:ascii="Times New Roman" w:hAnsi="Times New Roman" w:cs="Times New Roman"/>
          <w:sz w:val="24"/>
          <w:szCs w:val="24"/>
        </w:rPr>
        <w:t xml:space="preserve">itself. In the end, the anthropogenic eating of nature cannot but become anthropophagy. </w:t>
      </w:r>
      <w:r w:rsidRPr="00736117">
        <w:rPr>
          <w:rFonts w:ascii="Times New Roman" w:hAnsi="Times New Roman" w:cs="Times New Roman"/>
          <w:i/>
          <w:sz w:val="24"/>
          <w:szCs w:val="24"/>
        </w:rPr>
        <w:t>Soylent Green</w:t>
      </w:r>
      <w:del w:id="1063" w:author="Copyeditor" w:date="2022-08-23T20:19:00Z">
        <w:r w:rsidRPr="00736117" w:rsidDel="00E65A7B">
          <w:rPr>
            <w:rFonts w:ascii="Times New Roman" w:hAnsi="Times New Roman" w:cs="Times New Roman"/>
            <w:sz w:val="24"/>
            <w:szCs w:val="24"/>
          </w:rPr>
          <w:delText xml:space="preserve"> </w:delText>
        </w:r>
      </w:del>
      <w:ins w:id="1064" w:author="Copyeditor" w:date="2022-08-23T20:19:00Z">
        <w:r w:rsidR="00E65A7B">
          <w:rPr>
            <w:rFonts w:ascii="Times New Roman" w:hAnsi="Times New Roman" w:cs="Times New Roman"/>
            <w:sz w:val="24"/>
            <w:szCs w:val="24"/>
          </w:rPr>
          <w:t>—</w:t>
        </w:r>
      </w:ins>
      <w:del w:id="1065" w:author="Copyeditor" w:date="2022-08-23T20:19:00Z">
        <w:r w:rsidRPr="00736117" w:rsidDel="00E65A7B">
          <w:rPr>
            <w:rFonts w:ascii="Times New Roman" w:hAnsi="Times New Roman" w:cs="Times New Roman"/>
            <w:sz w:val="24"/>
            <w:szCs w:val="24"/>
          </w:rPr>
          <w:delText>–</w:delText>
        </w:r>
      </w:del>
      <w:r w:rsidR="00955668" w:rsidRPr="00736117">
        <w:rPr>
          <w:rFonts w:ascii="Times New Roman" w:hAnsi="Times New Roman" w:cs="Times New Roman"/>
          <w:sz w:val="24"/>
          <w:szCs w:val="24"/>
        </w:rPr>
        <w:t>Richard Fleischer’s</w:t>
      </w:r>
      <w:r w:rsidRPr="00736117">
        <w:rPr>
          <w:rFonts w:ascii="Times New Roman" w:hAnsi="Times New Roman" w:cs="Times New Roman"/>
          <w:sz w:val="24"/>
          <w:szCs w:val="24"/>
        </w:rPr>
        <w:t xml:space="preserve"> famous </w:t>
      </w:r>
      <w:r w:rsidR="00B22E50" w:rsidRPr="00736117">
        <w:rPr>
          <w:rFonts w:ascii="Times New Roman" w:hAnsi="Times New Roman" w:cs="Times New Roman"/>
          <w:sz w:val="24"/>
          <w:szCs w:val="24"/>
        </w:rPr>
        <w:t xml:space="preserve">1973 </w:t>
      </w:r>
      <w:r w:rsidRPr="00736117">
        <w:rPr>
          <w:rFonts w:ascii="Times New Roman" w:hAnsi="Times New Roman" w:cs="Times New Roman"/>
          <w:sz w:val="24"/>
          <w:szCs w:val="24"/>
        </w:rPr>
        <w:t>environmental film</w:t>
      </w:r>
      <w:del w:id="1066" w:author="Copyeditor" w:date="2022-08-23T20:19:00Z">
        <w:r w:rsidRPr="00736117" w:rsidDel="00E65A7B">
          <w:rPr>
            <w:rFonts w:ascii="Times New Roman" w:hAnsi="Times New Roman" w:cs="Times New Roman"/>
            <w:sz w:val="24"/>
            <w:szCs w:val="24"/>
          </w:rPr>
          <w:delText xml:space="preserve"> -</w:delText>
        </w:r>
      </w:del>
      <w:ins w:id="1067" w:author="Copyeditor" w:date="2022-08-23T20:19:00Z">
        <w:r w:rsidR="00E65A7B">
          <w:rPr>
            <w:rFonts w:ascii="Times New Roman" w:hAnsi="Times New Roman" w:cs="Times New Roman"/>
            <w:sz w:val="24"/>
            <w:szCs w:val="24"/>
          </w:rPr>
          <w:t>—</w:t>
        </w:r>
      </w:ins>
      <w:del w:id="1068" w:author="Copyeditor" w:date="2022-08-23T20:19:00Z">
        <w:r w:rsidRPr="00736117" w:rsidDel="00E65A7B">
          <w:rPr>
            <w:rFonts w:ascii="Times New Roman" w:hAnsi="Times New Roman" w:cs="Times New Roman"/>
            <w:sz w:val="24"/>
            <w:szCs w:val="24"/>
          </w:rPr>
          <w:delText xml:space="preserve"> </w:delText>
        </w:r>
      </w:del>
      <w:r w:rsidRPr="00736117">
        <w:rPr>
          <w:rFonts w:ascii="Times New Roman" w:hAnsi="Times New Roman" w:cs="Times New Roman"/>
          <w:sz w:val="24"/>
          <w:szCs w:val="24"/>
        </w:rPr>
        <w:t xml:space="preserve">does not show the apocalypse that </w:t>
      </w:r>
      <w:r w:rsidRPr="00E65A7B">
        <w:rPr>
          <w:rFonts w:ascii="Times New Roman" w:hAnsi="Times New Roman" w:cs="Times New Roman"/>
          <w:iCs/>
          <w:sz w:val="24"/>
          <w:szCs w:val="24"/>
          <w:rPrChange w:id="1069" w:author="Copyeditor" w:date="2022-08-23T20:19:00Z">
            <w:rPr>
              <w:rFonts w:ascii="Times New Roman" w:hAnsi="Times New Roman" w:cs="Times New Roman"/>
              <w:i/>
              <w:sz w:val="24"/>
              <w:szCs w:val="24"/>
            </w:rPr>
          </w:rPrChange>
        </w:rPr>
        <w:t>follows</w:t>
      </w:r>
      <w:r w:rsidRPr="00736117">
        <w:rPr>
          <w:rFonts w:ascii="Times New Roman" w:hAnsi="Times New Roman" w:cs="Times New Roman"/>
          <w:sz w:val="24"/>
          <w:szCs w:val="24"/>
        </w:rPr>
        <w:t xml:space="preserve"> the collapse of the global civilization</w:t>
      </w:r>
      <w:r w:rsidR="00FD00DA" w:rsidRPr="00736117">
        <w:rPr>
          <w:rFonts w:ascii="Times New Roman" w:hAnsi="Times New Roman" w:cs="Times New Roman"/>
          <w:sz w:val="24"/>
          <w:szCs w:val="24"/>
        </w:rPr>
        <w:t>. Rather</w:t>
      </w:r>
      <w:r w:rsidR="00BB62E2" w:rsidRPr="00736117">
        <w:rPr>
          <w:rFonts w:ascii="Times New Roman" w:hAnsi="Times New Roman" w:cs="Times New Roman"/>
          <w:sz w:val="24"/>
          <w:szCs w:val="24"/>
        </w:rPr>
        <w:t>,</w:t>
      </w:r>
      <w:r w:rsidR="00FD00DA" w:rsidRPr="00736117">
        <w:rPr>
          <w:rFonts w:ascii="Times New Roman" w:hAnsi="Times New Roman" w:cs="Times New Roman"/>
          <w:sz w:val="24"/>
          <w:szCs w:val="24"/>
        </w:rPr>
        <w:t xml:space="preserve"> it</w:t>
      </w:r>
      <w:r w:rsidRPr="00736117">
        <w:rPr>
          <w:rFonts w:ascii="Times New Roman" w:hAnsi="Times New Roman" w:cs="Times New Roman"/>
          <w:sz w:val="24"/>
          <w:szCs w:val="24"/>
        </w:rPr>
        <w:t xml:space="preserve"> reveals that this collapse leans on the </w:t>
      </w:r>
      <w:r w:rsidRPr="00E65A7B">
        <w:rPr>
          <w:rFonts w:ascii="Times New Roman" w:hAnsi="Times New Roman" w:cs="Times New Roman"/>
          <w:iCs/>
          <w:sz w:val="24"/>
          <w:szCs w:val="24"/>
          <w:rPrChange w:id="1070" w:author="Copyeditor" w:date="2022-08-23T20:20:00Z">
            <w:rPr>
              <w:rFonts w:ascii="Times New Roman" w:hAnsi="Times New Roman" w:cs="Times New Roman"/>
              <w:i/>
              <w:sz w:val="24"/>
              <w:szCs w:val="24"/>
            </w:rPr>
          </w:rPrChange>
        </w:rPr>
        <w:t>previous</w:t>
      </w:r>
      <w:r w:rsidRPr="00736117">
        <w:rPr>
          <w:rFonts w:ascii="Times New Roman" w:hAnsi="Times New Roman" w:cs="Times New Roman"/>
          <w:sz w:val="24"/>
          <w:szCs w:val="24"/>
        </w:rPr>
        <w:t xml:space="preserve"> short-circuit of humankind that eats itself. Anthropophagy is not a post</w:t>
      </w:r>
      <w:del w:id="1071" w:author="Copyeditor" w:date="2022-08-23T20:21:00Z">
        <w:r w:rsidRPr="00736117" w:rsidDel="00536200">
          <w:rPr>
            <w:rFonts w:ascii="Times New Roman" w:hAnsi="Times New Roman" w:cs="Times New Roman"/>
            <w:sz w:val="24"/>
            <w:szCs w:val="24"/>
          </w:rPr>
          <w:delText>-</w:delText>
        </w:r>
      </w:del>
      <w:r w:rsidRPr="00736117">
        <w:rPr>
          <w:rFonts w:ascii="Times New Roman" w:hAnsi="Times New Roman" w:cs="Times New Roman"/>
          <w:sz w:val="24"/>
          <w:szCs w:val="24"/>
        </w:rPr>
        <w:t>apocalyptic practice</w:t>
      </w:r>
      <w:r w:rsidR="00FD00DA" w:rsidRPr="00736117">
        <w:rPr>
          <w:rFonts w:ascii="Times New Roman" w:hAnsi="Times New Roman" w:cs="Times New Roman"/>
          <w:sz w:val="24"/>
          <w:szCs w:val="24"/>
        </w:rPr>
        <w:t>.</w:t>
      </w:r>
      <w:r w:rsidRPr="00736117">
        <w:rPr>
          <w:rFonts w:ascii="Times New Roman" w:hAnsi="Times New Roman" w:cs="Times New Roman"/>
          <w:sz w:val="24"/>
          <w:szCs w:val="24"/>
        </w:rPr>
        <w:t xml:space="preserve"> </w:t>
      </w:r>
      <w:r w:rsidR="00FD00DA" w:rsidRPr="00736117">
        <w:rPr>
          <w:rFonts w:ascii="Times New Roman" w:hAnsi="Times New Roman" w:cs="Times New Roman"/>
          <w:sz w:val="24"/>
          <w:szCs w:val="24"/>
        </w:rPr>
        <w:t xml:space="preserve">Rather, it </w:t>
      </w:r>
      <w:r w:rsidRPr="00736117">
        <w:rPr>
          <w:rFonts w:ascii="Times New Roman" w:hAnsi="Times New Roman" w:cs="Times New Roman"/>
          <w:sz w:val="24"/>
          <w:szCs w:val="24"/>
        </w:rPr>
        <w:t>defines the supreme condition of a civilization that ate</w:t>
      </w:r>
      <w:del w:id="1072" w:author="Copyeditor" w:date="2022-08-23T20:27:00Z">
        <w:r w:rsidRPr="00736117" w:rsidDel="0067495B">
          <w:rPr>
            <w:rFonts w:ascii="Times New Roman" w:hAnsi="Times New Roman" w:cs="Times New Roman"/>
            <w:sz w:val="24"/>
            <w:szCs w:val="24"/>
          </w:rPr>
          <w:delText xml:space="preserve"> –</w:delText>
        </w:r>
      </w:del>
      <w:ins w:id="1073" w:author="Copyeditor" w:date="2022-08-23T20:27:00Z">
        <w:r w:rsidR="0067495B">
          <w:rPr>
            <w:rFonts w:ascii="Times New Roman" w:hAnsi="Times New Roman" w:cs="Times New Roman"/>
            <w:sz w:val="24"/>
            <w:szCs w:val="24"/>
          </w:rPr>
          <w:t>—</w:t>
        </w:r>
      </w:ins>
      <w:del w:id="1074" w:author="Copyeditor" w:date="2022-08-23T20:27:00Z">
        <w:r w:rsidRPr="00736117" w:rsidDel="0067495B">
          <w:rPr>
            <w:rFonts w:ascii="Times New Roman" w:hAnsi="Times New Roman" w:cs="Times New Roman"/>
            <w:sz w:val="24"/>
            <w:szCs w:val="24"/>
          </w:rPr>
          <w:delText xml:space="preserve"> </w:delText>
        </w:r>
      </w:del>
      <w:r w:rsidRPr="00736117">
        <w:rPr>
          <w:rFonts w:ascii="Times New Roman" w:hAnsi="Times New Roman" w:cs="Times New Roman"/>
          <w:sz w:val="24"/>
          <w:szCs w:val="24"/>
        </w:rPr>
        <w:t>destroyed</w:t>
      </w:r>
      <w:del w:id="1075" w:author="Copyeditor" w:date="2022-08-23T20:27:00Z">
        <w:r w:rsidRPr="00736117" w:rsidDel="0067495B">
          <w:rPr>
            <w:rFonts w:ascii="Times New Roman" w:hAnsi="Times New Roman" w:cs="Times New Roman"/>
            <w:sz w:val="24"/>
            <w:szCs w:val="24"/>
          </w:rPr>
          <w:delText xml:space="preserve"> –</w:delText>
        </w:r>
      </w:del>
      <w:ins w:id="1076" w:author="Copyeditor" w:date="2022-08-23T20:27:00Z">
        <w:r w:rsidR="0067495B">
          <w:rPr>
            <w:rFonts w:ascii="Times New Roman" w:hAnsi="Times New Roman" w:cs="Times New Roman"/>
            <w:sz w:val="24"/>
            <w:szCs w:val="24"/>
          </w:rPr>
          <w:t>—</w:t>
        </w:r>
      </w:ins>
      <w:del w:id="1077" w:author="Copyeditor" w:date="2022-08-23T20:27:00Z">
        <w:r w:rsidRPr="00736117" w:rsidDel="0067495B">
          <w:rPr>
            <w:rFonts w:ascii="Times New Roman" w:hAnsi="Times New Roman" w:cs="Times New Roman"/>
            <w:sz w:val="24"/>
            <w:szCs w:val="24"/>
          </w:rPr>
          <w:delText xml:space="preserve"> </w:delText>
        </w:r>
      </w:del>
      <w:r w:rsidRPr="00736117">
        <w:rPr>
          <w:rFonts w:ascii="Times New Roman" w:hAnsi="Times New Roman" w:cs="Times New Roman"/>
          <w:sz w:val="24"/>
          <w:szCs w:val="24"/>
        </w:rPr>
        <w:t>the whole non</w:t>
      </w:r>
      <w:del w:id="1078" w:author="Copyeditor" w:date="2022-08-23T20:27:00Z">
        <w:r w:rsidRPr="00736117" w:rsidDel="0067495B">
          <w:rPr>
            <w:rFonts w:ascii="Times New Roman" w:hAnsi="Times New Roman" w:cs="Times New Roman"/>
            <w:sz w:val="24"/>
            <w:szCs w:val="24"/>
          </w:rPr>
          <w:delText>-</w:delText>
        </w:r>
      </w:del>
      <w:r w:rsidRPr="00736117">
        <w:rPr>
          <w:rFonts w:ascii="Times New Roman" w:hAnsi="Times New Roman" w:cs="Times New Roman"/>
          <w:sz w:val="24"/>
          <w:szCs w:val="24"/>
        </w:rPr>
        <w:t xml:space="preserve">human world. If </w:t>
      </w:r>
      <w:r w:rsidRPr="00736117">
        <w:rPr>
          <w:rFonts w:ascii="Times New Roman" w:hAnsi="Times New Roman" w:cs="Times New Roman"/>
          <w:i/>
          <w:sz w:val="24"/>
          <w:szCs w:val="24"/>
        </w:rPr>
        <w:t>Soylent Green’s</w:t>
      </w:r>
      <w:r w:rsidRPr="00736117">
        <w:rPr>
          <w:rFonts w:ascii="Times New Roman" w:hAnsi="Times New Roman" w:cs="Times New Roman"/>
          <w:sz w:val="24"/>
          <w:szCs w:val="24"/>
        </w:rPr>
        <w:t xml:space="preserve"> opening montage put</w:t>
      </w:r>
      <w:r w:rsidR="00FD00DA" w:rsidRPr="00736117">
        <w:rPr>
          <w:rFonts w:ascii="Times New Roman" w:hAnsi="Times New Roman" w:cs="Times New Roman"/>
          <w:sz w:val="24"/>
          <w:szCs w:val="24"/>
        </w:rPr>
        <w:t>s</w:t>
      </w:r>
      <w:r w:rsidRPr="00736117">
        <w:rPr>
          <w:rFonts w:ascii="Times New Roman" w:hAnsi="Times New Roman" w:cs="Times New Roman"/>
          <w:sz w:val="24"/>
          <w:szCs w:val="24"/>
        </w:rPr>
        <w:t xml:space="preserve"> together standardization and the industrial revolution, it</w:t>
      </w:r>
      <w:r w:rsidR="00BB62E2" w:rsidRPr="00736117">
        <w:rPr>
          <w:rFonts w:ascii="Times New Roman" w:hAnsi="Times New Roman" w:cs="Times New Roman"/>
          <w:sz w:val="24"/>
          <w:szCs w:val="24"/>
        </w:rPr>
        <w:t xml:space="preserve"> i</w:t>
      </w:r>
      <w:r w:rsidRPr="00736117">
        <w:rPr>
          <w:rFonts w:ascii="Times New Roman" w:hAnsi="Times New Roman" w:cs="Times New Roman"/>
          <w:sz w:val="24"/>
          <w:szCs w:val="24"/>
        </w:rPr>
        <w:t>s less to insist on the problem of overpopulation than on the disappearance of non</w:t>
      </w:r>
      <w:del w:id="1079" w:author="Copyeditor" w:date="2022-08-23T20:28:00Z">
        <w:r w:rsidRPr="00736117" w:rsidDel="0067495B">
          <w:rPr>
            <w:rFonts w:ascii="Times New Roman" w:hAnsi="Times New Roman" w:cs="Times New Roman"/>
            <w:sz w:val="24"/>
            <w:szCs w:val="24"/>
          </w:rPr>
          <w:delText>-</w:delText>
        </w:r>
      </w:del>
      <w:r w:rsidRPr="00736117">
        <w:rPr>
          <w:rFonts w:ascii="Times New Roman" w:hAnsi="Times New Roman" w:cs="Times New Roman"/>
          <w:sz w:val="24"/>
          <w:szCs w:val="24"/>
        </w:rPr>
        <w:t xml:space="preserve">human forms of life that I call </w:t>
      </w:r>
      <w:proofErr w:type="spellStart"/>
      <w:r w:rsidRPr="00736117">
        <w:rPr>
          <w:rFonts w:ascii="Times New Roman" w:hAnsi="Times New Roman" w:cs="Times New Roman"/>
          <w:sz w:val="24"/>
          <w:szCs w:val="24"/>
        </w:rPr>
        <w:t>cosmophagy</w:t>
      </w:r>
      <w:proofErr w:type="spellEnd"/>
      <w:r w:rsidRPr="00736117">
        <w:rPr>
          <w:rFonts w:ascii="Times New Roman" w:hAnsi="Times New Roman" w:cs="Times New Roman"/>
          <w:sz w:val="24"/>
          <w:szCs w:val="24"/>
        </w:rPr>
        <w:t>.</w:t>
      </w:r>
      <w:del w:id="1080" w:author="Copyeditor" w:date="2022-08-23T20:29:00Z">
        <w:r w:rsidRPr="00736117" w:rsidDel="0067495B">
          <w:rPr>
            <w:rStyle w:val="EndnoteReference"/>
            <w:rFonts w:ascii="Times New Roman" w:hAnsi="Times New Roman" w:cs="Times New Roman"/>
            <w:sz w:val="24"/>
            <w:szCs w:val="24"/>
          </w:rPr>
          <w:delText xml:space="preserve"> </w:delText>
        </w:r>
      </w:del>
      <w:r w:rsidRPr="00736117">
        <w:rPr>
          <w:rStyle w:val="EndnoteReference"/>
          <w:rFonts w:ascii="Times New Roman" w:hAnsi="Times New Roman" w:cs="Times New Roman"/>
          <w:sz w:val="24"/>
          <w:szCs w:val="24"/>
        </w:rPr>
        <w:endnoteReference w:id="19"/>
      </w:r>
      <w:r w:rsidRPr="00736117">
        <w:rPr>
          <w:rFonts w:ascii="Times New Roman" w:hAnsi="Times New Roman" w:cs="Times New Roman"/>
          <w:sz w:val="24"/>
          <w:szCs w:val="24"/>
        </w:rPr>
        <w:t xml:space="preserve"> </w:t>
      </w:r>
      <w:r w:rsidR="008333CF" w:rsidRPr="00736117">
        <w:rPr>
          <w:rFonts w:ascii="Times New Roman" w:hAnsi="Times New Roman" w:cs="Times New Roman"/>
          <w:sz w:val="24"/>
          <w:szCs w:val="24"/>
        </w:rPr>
        <w:t>In other words, a</w:t>
      </w:r>
      <w:r w:rsidRPr="00736117">
        <w:rPr>
          <w:rFonts w:ascii="Times New Roman" w:hAnsi="Times New Roman" w:cs="Times New Roman"/>
          <w:sz w:val="24"/>
          <w:szCs w:val="24"/>
        </w:rPr>
        <w:t xml:space="preserve">nthropophagy is the last step of </w:t>
      </w:r>
      <w:r w:rsidR="00955668" w:rsidRPr="00736117">
        <w:rPr>
          <w:rFonts w:ascii="Times New Roman" w:hAnsi="Times New Roman" w:cs="Times New Roman"/>
          <w:sz w:val="24"/>
          <w:szCs w:val="24"/>
        </w:rPr>
        <w:t>c</w:t>
      </w:r>
      <w:r w:rsidRPr="00736117">
        <w:rPr>
          <w:rFonts w:ascii="Times New Roman" w:hAnsi="Times New Roman" w:cs="Times New Roman"/>
          <w:sz w:val="24"/>
          <w:szCs w:val="24"/>
        </w:rPr>
        <w:t xml:space="preserve">osmophagy. At this point, when the Anthropos has swallowed the Earth, when nature is performatively said to </w:t>
      </w:r>
      <w:r w:rsidR="00FD00DA" w:rsidRPr="00736117">
        <w:rPr>
          <w:rFonts w:ascii="Times New Roman" w:hAnsi="Times New Roman" w:cs="Times New Roman"/>
          <w:sz w:val="24"/>
          <w:szCs w:val="24"/>
        </w:rPr>
        <w:t>no longer exist</w:t>
      </w:r>
      <w:r w:rsidRPr="00736117">
        <w:rPr>
          <w:rFonts w:ascii="Times New Roman" w:hAnsi="Times New Roman" w:cs="Times New Roman"/>
          <w:sz w:val="24"/>
          <w:szCs w:val="24"/>
        </w:rPr>
        <w:t xml:space="preserve">, when human beings and every form of life </w:t>
      </w:r>
      <w:r w:rsidR="00FD00DA" w:rsidRPr="00736117">
        <w:rPr>
          <w:rFonts w:ascii="Times New Roman" w:hAnsi="Times New Roman" w:cs="Times New Roman"/>
          <w:sz w:val="24"/>
          <w:szCs w:val="24"/>
        </w:rPr>
        <w:t>merge with one another</w:t>
      </w:r>
      <w:r w:rsidRPr="00736117">
        <w:rPr>
          <w:rFonts w:ascii="Times New Roman" w:hAnsi="Times New Roman" w:cs="Times New Roman"/>
          <w:sz w:val="24"/>
          <w:szCs w:val="24"/>
        </w:rPr>
        <w:t>, the face</w:t>
      </w:r>
      <w:del w:id="1083" w:author="Copyeditor" w:date="2022-08-23T20:35:00Z">
        <w:r w:rsidRPr="00736117" w:rsidDel="00EB4A42">
          <w:rPr>
            <w:rFonts w:ascii="Times New Roman" w:hAnsi="Times New Roman" w:cs="Times New Roman"/>
            <w:sz w:val="24"/>
            <w:szCs w:val="24"/>
          </w:rPr>
          <w:delText xml:space="preserve"> – </w:delText>
        </w:r>
      </w:del>
      <w:ins w:id="1084" w:author="Copyeditor" w:date="2022-08-23T20:35:00Z">
        <w:r w:rsidR="00EB4A42">
          <w:rPr>
            <w:rFonts w:ascii="Times New Roman" w:hAnsi="Times New Roman" w:cs="Times New Roman"/>
            <w:sz w:val="24"/>
            <w:szCs w:val="24"/>
          </w:rPr>
          <w:t>—</w:t>
        </w:r>
      </w:ins>
      <w:r w:rsidRPr="00736117">
        <w:rPr>
          <w:rFonts w:ascii="Times New Roman" w:hAnsi="Times New Roman" w:cs="Times New Roman"/>
          <w:sz w:val="24"/>
          <w:szCs w:val="24"/>
        </w:rPr>
        <w:t>to use Hugo’s words</w:t>
      </w:r>
      <w:del w:id="1085" w:author="Copyeditor" w:date="2022-08-23T20:35:00Z">
        <w:r w:rsidRPr="00736117" w:rsidDel="00EB4A42">
          <w:rPr>
            <w:rFonts w:ascii="Times New Roman" w:hAnsi="Times New Roman" w:cs="Times New Roman"/>
            <w:sz w:val="24"/>
            <w:szCs w:val="24"/>
          </w:rPr>
          <w:delText xml:space="preserve"> –</w:delText>
        </w:r>
      </w:del>
      <w:ins w:id="1086" w:author="Copyeditor" w:date="2022-08-23T20:35:00Z">
        <w:r w:rsidR="00EB4A42">
          <w:rPr>
            <w:rFonts w:ascii="Times New Roman" w:hAnsi="Times New Roman" w:cs="Times New Roman"/>
            <w:sz w:val="24"/>
            <w:szCs w:val="24"/>
          </w:rPr>
          <w:t>—</w:t>
        </w:r>
      </w:ins>
      <w:del w:id="1087" w:author="Copyeditor" w:date="2022-08-23T20:35:00Z">
        <w:r w:rsidR="002E21F7" w:rsidRPr="00736117" w:rsidDel="00EB4A42">
          <w:rPr>
            <w:rFonts w:ascii="Times New Roman" w:hAnsi="Times New Roman" w:cs="Times New Roman"/>
            <w:sz w:val="24"/>
            <w:szCs w:val="24"/>
          </w:rPr>
          <w:delText xml:space="preserve"> </w:delText>
        </w:r>
      </w:del>
      <w:r w:rsidRPr="00736117">
        <w:rPr>
          <w:rFonts w:ascii="Times New Roman" w:hAnsi="Times New Roman" w:cs="Times New Roman"/>
          <w:sz w:val="24"/>
          <w:szCs w:val="24"/>
        </w:rPr>
        <w:t xml:space="preserve">is nothing but the mask. </w:t>
      </w:r>
    </w:p>
    <w:p w14:paraId="20124B82" w14:textId="695641EB" w:rsidR="002E21F7" w:rsidRPr="00736117" w:rsidRDefault="00537131" w:rsidP="00DC0D7B">
      <w:pPr>
        <w:pStyle w:val="ListParagraph"/>
        <w:widowControl w:val="0"/>
        <w:autoSpaceDE w:val="0"/>
        <w:autoSpaceDN w:val="0"/>
        <w:adjustRightInd w:val="0"/>
        <w:spacing w:after="240" w:line="480" w:lineRule="auto"/>
        <w:ind w:firstLine="720"/>
        <w:rPr>
          <w:rFonts w:ascii="Times New Roman" w:hAnsi="Times New Roman" w:cs="Times New Roman"/>
          <w:sz w:val="24"/>
          <w:szCs w:val="24"/>
        </w:rPr>
      </w:pPr>
      <w:r w:rsidRPr="00736117">
        <w:rPr>
          <w:rFonts w:ascii="Times New Roman" w:hAnsi="Times New Roman" w:cs="Times New Roman"/>
          <w:sz w:val="24"/>
          <w:szCs w:val="24"/>
        </w:rPr>
        <w:t>In this regard, to speak about the Unknown</w:t>
      </w:r>
      <w:r w:rsidR="00764281" w:rsidRPr="00736117">
        <w:rPr>
          <w:rFonts w:ascii="Times New Roman" w:hAnsi="Times New Roman" w:cs="Times New Roman"/>
          <w:sz w:val="24"/>
          <w:szCs w:val="24"/>
        </w:rPr>
        <w:t>, à la Hugo,</w:t>
      </w:r>
      <w:r w:rsidRPr="00736117">
        <w:rPr>
          <w:rFonts w:ascii="Times New Roman" w:hAnsi="Times New Roman" w:cs="Times New Roman"/>
          <w:sz w:val="24"/>
          <w:szCs w:val="24"/>
        </w:rPr>
        <w:t xml:space="preserve"> might be a way to leave some play between the mask and the face</w:t>
      </w:r>
      <w:del w:id="1088" w:author="Copyeditor" w:date="2022-08-23T20:36:00Z">
        <w:r w:rsidRPr="00736117" w:rsidDel="00EB4A42">
          <w:rPr>
            <w:rFonts w:ascii="Times New Roman" w:hAnsi="Times New Roman" w:cs="Times New Roman"/>
            <w:sz w:val="24"/>
            <w:szCs w:val="24"/>
          </w:rPr>
          <w:delText>,</w:delText>
        </w:r>
      </w:del>
      <w:r w:rsidRPr="00736117">
        <w:rPr>
          <w:rFonts w:ascii="Times New Roman" w:hAnsi="Times New Roman" w:cs="Times New Roman"/>
          <w:sz w:val="24"/>
          <w:szCs w:val="24"/>
        </w:rPr>
        <w:t xml:space="preserve"> in order to leave a place to other forms of existence. I will not resist the temptation to say that the more we refuse the face of the unknown, the more we </w:t>
      </w:r>
      <w:r w:rsidR="00FD00DA" w:rsidRPr="00736117">
        <w:rPr>
          <w:rFonts w:ascii="Times New Roman" w:hAnsi="Times New Roman" w:cs="Times New Roman"/>
          <w:sz w:val="24"/>
          <w:szCs w:val="24"/>
        </w:rPr>
        <w:t xml:space="preserve">risk several more </w:t>
      </w:r>
      <w:proofErr w:type="spellStart"/>
      <w:r w:rsidRPr="00736117">
        <w:rPr>
          <w:rFonts w:ascii="Times New Roman" w:hAnsi="Times New Roman" w:cs="Times New Roman"/>
          <w:sz w:val="24"/>
          <w:szCs w:val="24"/>
        </w:rPr>
        <w:t>Fukushimas</w:t>
      </w:r>
      <w:proofErr w:type="spellEnd"/>
      <w:r w:rsidRPr="00736117">
        <w:rPr>
          <w:rFonts w:ascii="Times New Roman" w:hAnsi="Times New Roman" w:cs="Times New Roman"/>
          <w:sz w:val="24"/>
          <w:szCs w:val="24"/>
        </w:rPr>
        <w:t>. Here the unknown is not the “asylum of ignorance</w:t>
      </w:r>
      <w:r w:rsidR="002E21F7" w:rsidRPr="00736117">
        <w:rPr>
          <w:rFonts w:ascii="Times New Roman" w:hAnsi="Times New Roman" w:cs="Times New Roman"/>
          <w:sz w:val="24"/>
          <w:szCs w:val="24"/>
        </w:rPr>
        <w:t>,</w:t>
      </w:r>
      <w:r w:rsidRPr="00736117">
        <w:rPr>
          <w:rFonts w:ascii="Times New Roman" w:hAnsi="Times New Roman" w:cs="Times New Roman"/>
          <w:sz w:val="24"/>
          <w:szCs w:val="24"/>
        </w:rPr>
        <w:t>” to quote Spinoza</w:t>
      </w:r>
      <w:commentRangeStart w:id="1089"/>
      <w:r w:rsidRPr="00736117">
        <w:rPr>
          <w:rFonts w:ascii="Times New Roman" w:hAnsi="Times New Roman" w:cs="Times New Roman"/>
          <w:sz w:val="24"/>
          <w:szCs w:val="24"/>
        </w:rPr>
        <w:t>,</w:t>
      </w:r>
      <w:commentRangeEnd w:id="1089"/>
      <w:r w:rsidR="00EB4A42">
        <w:rPr>
          <w:rStyle w:val="CommentReference"/>
          <w:rFonts w:ascii="Times New Roman" w:eastAsia="Times New Roman" w:hAnsi="Times New Roman" w:cs="Times New Roman"/>
          <w:lang w:eastAsia="en-US"/>
        </w:rPr>
        <w:commentReference w:id="1089"/>
      </w:r>
      <w:r w:rsidRPr="00736117">
        <w:rPr>
          <w:rFonts w:ascii="Times New Roman" w:hAnsi="Times New Roman" w:cs="Times New Roman"/>
          <w:sz w:val="24"/>
          <w:szCs w:val="24"/>
        </w:rPr>
        <w:t xml:space="preserve"> but on the contrary </w:t>
      </w:r>
      <w:r w:rsidR="00FD00DA" w:rsidRPr="00736117">
        <w:rPr>
          <w:rFonts w:ascii="Times New Roman" w:hAnsi="Times New Roman" w:cs="Times New Roman"/>
          <w:sz w:val="24"/>
          <w:szCs w:val="24"/>
        </w:rPr>
        <w:t xml:space="preserve">an </w:t>
      </w:r>
      <w:r w:rsidRPr="00736117">
        <w:rPr>
          <w:rFonts w:ascii="Times New Roman" w:hAnsi="Times New Roman" w:cs="Times New Roman"/>
          <w:sz w:val="24"/>
          <w:szCs w:val="24"/>
        </w:rPr>
        <w:t>aware knowledge of the unpredictable. It does</w:t>
      </w:r>
      <w:r w:rsidR="00BB62E2" w:rsidRPr="00736117">
        <w:rPr>
          <w:rFonts w:ascii="Times New Roman" w:hAnsi="Times New Roman" w:cs="Times New Roman"/>
          <w:sz w:val="24"/>
          <w:szCs w:val="24"/>
        </w:rPr>
        <w:t xml:space="preserve"> </w:t>
      </w:r>
      <w:r w:rsidRPr="00736117">
        <w:rPr>
          <w:rFonts w:ascii="Times New Roman" w:hAnsi="Times New Roman" w:cs="Times New Roman"/>
          <w:sz w:val="24"/>
          <w:szCs w:val="24"/>
        </w:rPr>
        <w:t>n</w:t>
      </w:r>
      <w:r w:rsidR="00BB62E2" w:rsidRPr="00736117">
        <w:rPr>
          <w:rFonts w:ascii="Times New Roman" w:hAnsi="Times New Roman" w:cs="Times New Roman"/>
          <w:sz w:val="24"/>
          <w:szCs w:val="24"/>
        </w:rPr>
        <w:t>o</w:t>
      </w:r>
      <w:r w:rsidRPr="00736117">
        <w:rPr>
          <w:rFonts w:ascii="Times New Roman" w:hAnsi="Times New Roman" w:cs="Times New Roman"/>
          <w:sz w:val="24"/>
          <w:szCs w:val="24"/>
        </w:rPr>
        <w:t>t dismiss engineers, companies</w:t>
      </w:r>
      <w:r w:rsidR="002E21F7" w:rsidRPr="00736117">
        <w:rPr>
          <w:rFonts w:ascii="Times New Roman" w:hAnsi="Times New Roman" w:cs="Times New Roman"/>
          <w:sz w:val="24"/>
          <w:szCs w:val="24"/>
        </w:rPr>
        <w:t>,</w:t>
      </w:r>
      <w:r w:rsidRPr="00736117">
        <w:rPr>
          <w:rFonts w:ascii="Times New Roman" w:hAnsi="Times New Roman" w:cs="Times New Roman"/>
          <w:sz w:val="24"/>
          <w:szCs w:val="24"/>
        </w:rPr>
        <w:t xml:space="preserve"> and political leaders from their responsibilities vis-à-vis ecological </w:t>
      </w:r>
      <w:r w:rsidRPr="00736117">
        <w:rPr>
          <w:rFonts w:ascii="Times New Roman" w:hAnsi="Times New Roman" w:cs="Times New Roman"/>
          <w:sz w:val="24"/>
          <w:szCs w:val="24"/>
        </w:rPr>
        <w:lastRenderedPageBreak/>
        <w:t xml:space="preserve">disasters like Katrina or Fukushima, </w:t>
      </w:r>
      <w:r w:rsidR="00FD00DA" w:rsidRPr="00736117">
        <w:rPr>
          <w:rFonts w:ascii="Times New Roman" w:hAnsi="Times New Roman" w:cs="Times New Roman"/>
          <w:sz w:val="24"/>
          <w:szCs w:val="24"/>
        </w:rPr>
        <w:t xml:space="preserve">rather </w:t>
      </w:r>
      <w:r w:rsidRPr="00736117">
        <w:rPr>
          <w:rFonts w:ascii="Times New Roman" w:hAnsi="Times New Roman" w:cs="Times New Roman"/>
          <w:sz w:val="24"/>
          <w:szCs w:val="24"/>
        </w:rPr>
        <w:t xml:space="preserve">it engages another relation with what is not us. </w:t>
      </w:r>
      <w:r w:rsidR="00C73A69" w:rsidRPr="00736117">
        <w:rPr>
          <w:rFonts w:ascii="Times New Roman" w:hAnsi="Times New Roman" w:cs="Times New Roman"/>
          <w:sz w:val="24"/>
          <w:szCs w:val="24"/>
        </w:rPr>
        <w:t xml:space="preserve">Concerning the last point, </w:t>
      </w:r>
      <w:r w:rsidRPr="00736117">
        <w:rPr>
          <w:rFonts w:ascii="Times New Roman" w:hAnsi="Times New Roman" w:cs="Times New Roman"/>
          <w:sz w:val="24"/>
          <w:szCs w:val="24"/>
        </w:rPr>
        <w:t>I</w:t>
      </w:r>
      <w:r w:rsidR="00BB62E2" w:rsidRPr="00736117">
        <w:rPr>
          <w:rFonts w:ascii="Times New Roman" w:hAnsi="Times New Roman" w:cs="Times New Roman"/>
          <w:sz w:val="24"/>
          <w:szCs w:val="24"/>
        </w:rPr>
        <w:t xml:space="preserve"> a</w:t>
      </w:r>
      <w:r w:rsidRPr="00736117">
        <w:rPr>
          <w:rFonts w:ascii="Times New Roman" w:hAnsi="Times New Roman" w:cs="Times New Roman"/>
          <w:sz w:val="24"/>
          <w:szCs w:val="24"/>
        </w:rPr>
        <w:t xml:space="preserve">m not sure that the word </w:t>
      </w:r>
      <w:r w:rsidRPr="00EB4A42">
        <w:rPr>
          <w:rFonts w:ascii="Times New Roman" w:hAnsi="Times New Roman" w:cs="Times New Roman"/>
          <w:i/>
          <w:iCs/>
          <w:sz w:val="24"/>
          <w:szCs w:val="24"/>
          <w:rPrChange w:id="1090" w:author="Copyeditor" w:date="2022-08-23T20:39:00Z">
            <w:rPr>
              <w:rFonts w:ascii="Times New Roman" w:hAnsi="Times New Roman" w:cs="Times New Roman"/>
              <w:sz w:val="24"/>
              <w:szCs w:val="24"/>
            </w:rPr>
          </w:rPrChange>
        </w:rPr>
        <w:t>non</w:t>
      </w:r>
      <w:del w:id="1091" w:author="Copyeditor" w:date="2022-08-23T20:38:00Z">
        <w:r w:rsidRPr="00EB4A42" w:rsidDel="00EB4A42">
          <w:rPr>
            <w:rFonts w:ascii="Times New Roman" w:hAnsi="Times New Roman" w:cs="Times New Roman"/>
            <w:i/>
            <w:iCs/>
            <w:sz w:val="24"/>
            <w:szCs w:val="24"/>
            <w:rPrChange w:id="1092" w:author="Copyeditor" w:date="2022-08-23T20:39:00Z">
              <w:rPr>
                <w:rFonts w:ascii="Times New Roman" w:hAnsi="Times New Roman" w:cs="Times New Roman"/>
                <w:sz w:val="24"/>
                <w:szCs w:val="24"/>
              </w:rPr>
            </w:rPrChange>
          </w:rPr>
          <w:delText>-</w:delText>
        </w:r>
      </w:del>
      <w:r w:rsidRPr="00EB4A42">
        <w:rPr>
          <w:rFonts w:ascii="Times New Roman" w:hAnsi="Times New Roman" w:cs="Times New Roman"/>
          <w:i/>
          <w:iCs/>
          <w:sz w:val="24"/>
          <w:szCs w:val="24"/>
          <w:rPrChange w:id="1093" w:author="Copyeditor" w:date="2022-08-23T20:39:00Z">
            <w:rPr>
              <w:rFonts w:ascii="Times New Roman" w:hAnsi="Times New Roman" w:cs="Times New Roman"/>
              <w:sz w:val="24"/>
              <w:szCs w:val="24"/>
            </w:rPr>
          </w:rPrChange>
        </w:rPr>
        <w:t>human</w:t>
      </w:r>
      <w:r w:rsidRPr="00736117">
        <w:rPr>
          <w:rFonts w:ascii="Times New Roman" w:hAnsi="Times New Roman" w:cs="Times New Roman"/>
          <w:sz w:val="24"/>
          <w:szCs w:val="24"/>
        </w:rPr>
        <w:t xml:space="preserve"> is good enough to deal with the unknown</w:t>
      </w:r>
      <w:del w:id="1094" w:author="Copyeditor" w:date="2022-08-23T20:39:00Z">
        <w:r w:rsidRPr="00736117" w:rsidDel="00EB4A42">
          <w:rPr>
            <w:rFonts w:ascii="Times New Roman" w:hAnsi="Times New Roman" w:cs="Times New Roman"/>
            <w:sz w:val="24"/>
            <w:szCs w:val="24"/>
          </w:rPr>
          <w:delText>,</w:delText>
        </w:r>
      </w:del>
      <w:r w:rsidRPr="00736117">
        <w:rPr>
          <w:rFonts w:ascii="Times New Roman" w:hAnsi="Times New Roman" w:cs="Times New Roman"/>
          <w:sz w:val="24"/>
          <w:szCs w:val="24"/>
        </w:rPr>
        <w:t xml:space="preserve"> because </w:t>
      </w:r>
      <w:r w:rsidRPr="00EB4A42">
        <w:rPr>
          <w:rFonts w:ascii="Times New Roman" w:hAnsi="Times New Roman" w:cs="Times New Roman"/>
          <w:i/>
          <w:iCs/>
          <w:sz w:val="24"/>
          <w:szCs w:val="24"/>
          <w:rPrChange w:id="1095" w:author="Copyeditor" w:date="2022-08-23T20:39:00Z">
            <w:rPr>
              <w:rFonts w:ascii="Times New Roman" w:hAnsi="Times New Roman" w:cs="Times New Roman"/>
              <w:sz w:val="24"/>
              <w:szCs w:val="24"/>
            </w:rPr>
          </w:rPrChange>
        </w:rPr>
        <w:t>non</w:t>
      </w:r>
      <w:del w:id="1096" w:author="Copyeditor" w:date="2022-08-23T20:39:00Z">
        <w:r w:rsidRPr="00736117" w:rsidDel="00EB4A42">
          <w:rPr>
            <w:rFonts w:ascii="Times New Roman" w:hAnsi="Times New Roman" w:cs="Times New Roman"/>
            <w:sz w:val="24"/>
            <w:szCs w:val="24"/>
          </w:rPr>
          <w:delText>-</w:delText>
        </w:r>
      </w:del>
      <w:r w:rsidRPr="00736117">
        <w:rPr>
          <w:rFonts w:ascii="Times New Roman" w:hAnsi="Times New Roman" w:cs="Times New Roman"/>
          <w:i/>
          <w:sz w:val="24"/>
          <w:szCs w:val="24"/>
        </w:rPr>
        <w:t>human</w:t>
      </w:r>
      <w:r w:rsidRPr="00736117">
        <w:rPr>
          <w:rFonts w:ascii="Times New Roman" w:hAnsi="Times New Roman" w:cs="Times New Roman"/>
          <w:sz w:val="24"/>
          <w:szCs w:val="24"/>
        </w:rPr>
        <w:t xml:space="preserve"> is an adjective that leaves unscathed </w:t>
      </w:r>
      <w:r w:rsidR="00FD00DA" w:rsidRPr="00736117">
        <w:rPr>
          <w:rFonts w:ascii="Times New Roman" w:hAnsi="Times New Roman" w:cs="Times New Roman"/>
          <w:sz w:val="24"/>
          <w:szCs w:val="24"/>
        </w:rPr>
        <w:t xml:space="preserve">the notion of </w:t>
      </w:r>
      <w:r w:rsidRPr="00736117">
        <w:rPr>
          <w:rFonts w:ascii="Times New Roman" w:hAnsi="Times New Roman" w:cs="Times New Roman"/>
          <w:sz w:val="24"/>
          <w:szCs w:val="24"/>
        </w:rPr>
        <w:t>human centrality</w:t>
      </w:r>
      <w:del w:id="1097" w:author="Copyeditor" w:date="2022-08-23T20:39:00Z">
        <w:r w:rsidR="008333CF" w:rsidRPr="00736117" w:rsidDel="00EB4A42">
          <w:rPr>
            <w:rFonts w:ascii="Times New Roman" w:hAnsi="Times New Roman" w:cs="Times New Roman"/>
            <w:sz w:val="24"/>
            <w:szCs w:val="24"/>
          </w:rPr>
          <w:delText>,</w:delText>
        </w:r>
      </w:del>
      <w:r w:rsidR="008333CF" w:rsidRPr="00736117">
        <w:rPr>
          <w:rFonts w:ascii="Times New Roman" w:hAnsi="Times New Roman" w:cs="Times New Roman"/>
          <w:sz w:val="24"/>
          <w:szCs w:val="24"/>
        </w:rPr>
        <w:t xml:space="preserve"> through its negation</w:t>
      </w:r>
      <w:r w:rsidRPr="00736117">
        <w:rPr>
          <w:rFonts w:ascii="Times New Roman" w:hAnsi="Times New Roman" w:cs="Times New Roman"/>
          <w:sz w:val="24"/>
          <w:szCs w:val="24"/>
        </w:rPr>
        <w:t>. If we do</w:t>
      </w:r>
      <w:r w:rsidR="00BB62E2" w:rsidRPr="00736117">
        <w:rPr>
          <w:rFonts w:ascii="Times New Roman" w:hAnsi="Times New Roman" w:cs="Times New Roman"/>
          <w:sz w:val="24"/>
          <w:szCs w:val="24"/>
        </w:rPr>
        <w:t xml:space="preserve"> </w:t>
      </w:r>
      <w:r w:rsidRPr="00736117">
        <w:rPr>
          <w:rFonts w:ascii="Times New Roman" w:hAnsi="Times New Roman" w:cs="Times New Roman"/>
          <w:sz w:val="24"/>
          <w:szCs w:val="24"/>
        </w:rPr>
        <w:t>n</w:t>
      </w:r>
      <w:r w:rsidR="00BB62E2" w:rsidRPr="00736117">
        <w:rPr>
          <w:rFonts w:ascii="Times New Roman" w:hAnsi="Times New Roman" w:cs="Times New Roman"/>
          <w:sz w:val="24"/>
          <w:szCs w:val="24"/>
        </w:rPr>
        <w:t>o</w:t>
      </w:r>
      <w:r w:rsidRPr="00736117">
        <w:rPr>
          <w:rFonts w:ascii="Times New Roman" w:hAnsi="Times New Roman" w:cs="Times New Roman"/>
          <w:sz w:val="24"/>
          <w:szCs w:val="24"/>
        </w:rPr>
        <w:t xml:space="preserve">t really and deeply take </w:t>
      </w:r>
      <w:r w:rsidR="00FD00DA" w:rsidRPr="00736117">
        <w:rPr>
          <w:rFonts w:ascii="Times New Roman" w:hAnsi="Times New Roman" w:cs="Times New Roman"/>
          <w:sz w:val="24"/>
          <w:szCs w:val="24"/>
        </w:rPr>
        <w:t xml:space="preserve">into </w:t>
      </w:r>
      <w:r w:rsidRPr="00736117">
        <w:rPr>
          <w:rFonts w:ascii="Times New Roman" w:hAnsi="Times New Roman" w:cs="Times New Roman"/>
          <w:sz w:val="24"/>
          <w:szCs w:val="24"/>
        </w:rPr>
        <w:t xml:space="preserve">account the </w:t>
      </w:r>
      <w:r w:rsidR="008333CF" w:rsidRPr="00736117">
        <w:rPr>
          <w:rFonts w:ascii="Times New Roman" w:hAnsi="Times New Roman" w:cs="Times New Roman"/>
          <w:sz w:val="24"/>
          <w:szCs w:val="24"/>
        </w:rPr>
        <w:t>U</w:t>
      </w:r>
      <w:r w:rsidRPr="00736117">
        <w:rPr>
          <w:rFonts w:ascii="Times New Roman" w:hAnsi="Times New Roman" w:cs="Times New Roman"/>
          <w:sz w:val="24"/>
          <w:szCs w:val="24"/>
        </w:rPr>
        <w:t xml:space="preserve">nknown, then the following alternative end to </w:t>
      </w:r>
      <w:commentRangeStart w:id="1098"/>
      <w:r w:rsidRPr="00736117">
        <w:rPr>
          <w:rFonts w:ascii="Times New Roman" w:hAnsi="Times New Roman" w:cs="Times New Roman"/>
          <w:i/>
          <w:sz w:val="24"/>
          <w:szCs w:val="24"/>
        </w:rPr>
        <w:t xml:space="preserve">The Novices of </w:t>
      </w:r>
      <w:proofErr w:type="spellStart"/>
      <w:r w:rsidRPr="00736117">
        <w:rPr>
          <w:rFonts w:ascii="Times New Roman" w:hAnsi="Times New Roman" w:cs="Times New Roman"/>
          <w:i/>
          <w:sz w:val="24"/>
          <w:szCs w:val="24"/>
        </w:rPr>
        <w:t>Saïs</w:t>
      </w:r>
      <w:commentRangeEnd w:id="1098"/>
      <w:proofErr w:type="spellEnd"/>
      <w:r w:rsidR="00282B20">
        <w:rPr>
          <w:rStyle w:val="CommentReference"/>
          <w:rFonts w:ascii="Times New Roman" w:eastAsia="Times New Roman" w:hAnsi="Times New Roman" w:cs="Times New Roman"/>
          <w:lang w:eastAsia="en-US"/>
        </w:rPr>
        <w:commentReference w:id="1098"/>
      </w:r>
      <w:r w:rsidRPr="00736117">
        <w:rPr>
          <w:rFonts w:ascii="Times New Roman" w:hAnsi="Times New Roman" w:cs="Times New Roman"/>
          <w:sz w:val="24"/>
          <w:szCs w:val="24"/>
        </w:rPr>
        <w:t xml:space="preserve">, written by Novalis in 1798, might be our predictable </w:t>
      </w:r>
      <w:r w:rsidR="00FD00DA" w:rsidRPr="00736117">
        <w:rPr>
          <w:rFonts w:ascii="Times New Roman" w:hAnsi="Times New Roman" w:cs="Times New Roman"/>
          <w:sz w:val="24"/>
          <w:szCs w:val="24"/>
        </w:rPr>
        <w:t>fate</w:t>
      </w:r>
      <w:r w:rsidRPr="00736117">
        <w:rPr>
          <w:rFonts w:ascii="Times New Roman" w:hAnsi="Times New Roman" w:cs="Times New Roman"/>
          <w:sz w:val="24"/>
          <w:szCs w:val="24"/>
        </w:rPr>
        <w:t xml:space="preserve">: “One person succeeded—he lifted the veil of the goddess at </w:t>
      </w:r>
      <w:proofErr w:type="spellStart"/>
      <w:r w:rsidRPr="00736117">
        <w:rPr>
          <w:rFonts w:ascii="Times New Roman" w:hAnsi="Times New Roman" w:cs="Times New Roman"/>
          <w:sz w:val="24"/>
          <w:szCs w:val="24"/>
        </w:rPr>
        <w:t>Saïs</w:t>
      </w:r>
      <w:proofErr w:type="spellEnd"/>
      <w:r w:rsidRPr="00736117">
        <w:rPr>
          <w:rFonts w:ascii="Times New Roman" w:hAnsi="Times New Roman" w:cs="Times New Roman"/>
          <w:sz w:val="24"/>
          <w:szCs w:val="24"/>
        </w:rPr>
        <w:t>—But what did he see? He saw—</w:t>
      </w:r>
      <w:del w:id="1099" w:author="Copyeditor" w:date="2022-08-23T20:42:00Z">
        <w:r w:rsidRPr="00736117" w:rsidDel="00BC7D50">
          <w:rPr>
            <w:rFonts w:ascii="Times New Roman" w:hAnsi="Times New Roman" w:cs="Times New Roman"/>
            <w:sz w:val="24"/>
            <w:szCs w:val="24"/>
          </w:rPr>
          <w:delText xml:space="preserve"> </w:delText>
        </w:r>
      </w:del>
      <w:r w:rsidRPr="00736117">
        <w:rPr>
          <w:rFonts w:ascii="Times New Roman" w:hAnsi="Times New Roman" w:cs="Times New Roman"/>
          <w:sz w:val="24"/>
          <w:szCs w:val="24"/>
        </w:rPr>
        <w:t>nightmare of nightmares</w:t>
      </w:r>
      <w:del w:id="1100" w:author="Copyeditor" w:date="2022-08-23T20:42:00Z">
        <w:r w:rsidRPr="00736117" w:rsidDel="00BC7D50">
          <w:rPr>
            <w:rFonts w:ascii="Times New Roman" w:hAnsi="Times New Roman" w:cs="Times New Roman"/>
            <w:sz w:val="24"/>
            <w:szCs w:val="24"/>
          </w:rPr>
          <w:delText xml:space="preserve"> </w:delText>
        </w:r>
      </w:del>
      <w:r w:rsidRPr="00736117">
        <w:rPr>
          <w:rFonts w:ascii="Times New Roman" w:hAnsi="Times New Roman" w:cs="Times New Roman"/>
          <w:sz w:val="24"/>
          <w:szCs w:val="24"/>
        </w:rPr>
        <w:t>—himself”</w:t>
      </w:r>
      <w:r w:rsidR="00764281" w:rsidRPr="00736117">
        <w:rPr>
          <w:rFonts w:ascii="Times New Roman" w:hAnsi="Times New Roman" w:cs="Times New Roman"/>
          <w:sz w:val="24"/>
          <w:szCs w:val="24"/>
        </w:rPr>
        <w:t xml:space="preserve"> (76)</w:t>
      </w:r>
      <w:ins w:id="1101" w:author="Copyeditor" w:date="2022-08-23T20:40:00Z">
        <w:r w:rsidR="00EB4A42">
          <w:rPr>
            <w:rFonts w:ascii="Times New Roman" w:hAnsi="Times New Roman" w:cs="Times New Roman"/>
            <w:sz w:val="24"/>
            <w:szCs w:val="24"/>
          </w:rPr>
          <w:t>.</w:t>
        </w:r>
      </w:ins>
    </w:p>
    <w:p w14:paraId="4F4BBF9F" w14:textId="4E13EEFB" w:rsidR="00EB0521" w:rsidRPr="00736117" w:rsidRDefault="00666F3C" w:rsidP="00DC0D7B">
      <w:pPr>
        <w:pStyle w:val="ListParagraph"/>
        <w:widowControl w:val="0"/>
        <w:autoSpaceDE w:val="0"/>
        <w:autoSpaceDN w:val="0"/>
        <w:adjustRightInd w:val="0"/>
        <w:spacing w:after="240" w:line="480" w:lineRule="auto"/>
        <w:ind w:firstLine="720"/>
        <w:rPr>
          <w:rFonts w:ascii="Times New Roman" w:hAnsi="Times New Roman" w:cs="Times New Roman"/>
          <w:sz w:val="24"/>
          <w:szCs w:val="24"/>
        </w:rPr>
      </w:pPr>
      <w:r w:rsidRPr="00736117">
        <w:rPr>
          <w:rFonts w:ascii="Times New Roman" w:hAnsi="Times New Roman" w:cs="Times New Roman"/>
          <w:sz w:val="24"/>
          <w:szCs w:val="24"/>
        </w:rPr>
        <w:t xml:space="preserve">To be honest, I have made a </w:t>
      </w:r>
      <w:r w:rsidR="007D1DE7" w:rsidRPr="00736117">
        <w:rPr>
          <w:rFonts w:ascii="Times New Roman" w:hAnsi="Times New Roman" w:cs="Times New Roman"/>
          <w:sz w:val="24"/>
          <w:szCs w:val="24"/>
        </w:rPr>
        <w:t xml:space="preserve">small </w:t>
      </w:r>
      <w:r w:rsidRPr="00736117">
        <w:rPr>
          <w:rFonts w:ascii="Times New Roman" w:hAnsi="Times New Roman" w:cs="Times New Roman"/>
          <w:sz w:val="24"/>
          <w:szCs w:val="24"/>
        </w:rPr>
        <w:t>change in this quotation: instead of “nightmare of nightmares</w:t>
      </w:r>
      <w:r w:rsidR="00764281" w:rsidRPr="00736117">
        <w:rPr>
          <w:rFonts w:ascii="Times New Roman" w:hAnsi="Times New Roman" w:cs="Times New Roman"/>
          <w:sz w:val="24"/>
          <w:szCs w:val="24"/>
        </w:rPr>
        <w:t>,</w:t>
      </w:r>
      <w:r w:rsidRPr="00736117">
        <w:rPr>
          <w:rFonts w:ascii="Times New Roman" w:hAnsi="Times New Roman" w:cs="Times New Roman"/>
          <w:sz w:val="24"/>
          <w:szCs w:val="24"/>
        </w:rPr>
        <w:t>” Novalis wrote: “wonder of wonders</w:t>
      </w:r>
      <w:r w:rsidR="006519D3" w:rsidRPr="00736117">
        <w:rPr>
          <w:rFonts w:ascii="Times New Roman" w:hAnsi="Times New Roman" w:cs="Times New Roman"/>
          <w:sz w:val="24"/>
          <w:szCs w:val="24"/>
        </w:rPr>
        <w:t>.”</w:t>
      </w:r>
      <w:r w:rsidR="002E21F7" w:rsidRPr="00736117">
        <w:rPr>
          <w:rFonts w:ascii="Times New Roman" w:hAnsi="Times New Roman" w:cs="Times New Roman"/>
          <w:sz w:val="24"/>
          <w:szCs w:val="24"/>
        </w:rPr>
        <w:t xml:space="preserve"> </w:t>
      </w:r>
      <w:r w:rsidR="00142FD9" w:rsidRPr="00736117">
        <w:rPr>
          <w:rFonts w:ascii="Times New Roman" w:hAnsi="Times New Roman" w:cs="Times New Roman"/>
          <w:sz w:val="24"/>
          <w:szCs w:val="24"/>
        </w:rPr>
        <w:t>T</w:t>
      </w:r>
      <w:r w:rsidR="002E21F7" w:rsidRPr="00736117">
        <w:rPr>
          <w:rFonts w:ascii="Times New Roman" w:hAnsi="Times New Roman" w:cs="Times New Roman"/>
          <w:sz w:val="24"/>
          <w:szCs w:val="24"/>
        </w:rPr>
        <w:t xml:space="preserve">his friendly </w:t>
      </w:r>
      <w:r w:rsidR="007D1DE7" w:rsidRPr="00736117">
        <w:rPr>
          <w:rFonts w:ascii="Times New Roman" w:hAnsi="Times New Roman" w:cs="Times New Roman"/>
          <w:sz w:val="24"/>
          <w:szCs w:val="24"/>
        </w:rPr>
        <w:t xml:space="preserve">update </w:t>
      </w:r>
      <w:r w:rsidR="002E21F7" w:rsidRPr="00736117">
        <w:rPr>
          <w:rFonts w:ascii="Times New Roman" w:hAnsi="Times New Roman" w:cs="Times New Roman"/>
          <w:sz w:val="24"/>
          <w:szCs w:val="24"/>
        </w:rPr>
        <w:t xml:space="preserve">leads to the political </w:t>
      </w:r>
      <w:r w:rsidR="00F05CB6" w:rsidRPr="00736117">
        <w:rPr>
          <w:rFonts w:ascii="Times New Roman" w:hAnsi="Times New Roman" w:cs="Times New Roman"/>
          <w:sz w:val="24"/>
          <w:szCs w:val="24"/>
        </w:rPr>
        <w:t>dimension</w:t>
      </w:r>
      <w:r w:rsidR="002E21F7" w:rsidRPr="00736117">
        <w:rPr>
          <w:rFonts w:ascii="Times New Roman" w:hAnsi="Times New Roman" w:cs="Times New Roman"/>
          <w:sz w:val="24"/>
          <w:szCs w:val="24"/>
        </w:rPr>
        <w:t xml:space="preserve"> of the </w:t>
      </w:r>
      <w:r w:rsidR="00EB0521" w:rsidRPr="00BC7D50">
        <w:rPr>
          <w:rFonts w:ascii="Times New Roman" w:hAnsi="Times New Roman" w:cs="Times New Roman"/>
          <w:iCs/>
          <w:sz w:val="24"/>
          <w:szCs w:val="24"/>
          <w:rPrChange w:id="1102" w:author="Copyeditor" w:date="2022-08-23T20:42:00Z">
            <w:rPr>
              <w:rFonts w:ascii="Times New Roman" w:hAnsi="Times New Roman" w:cs="Times New Roman"/>
              <w:i/>
              <w:sz w:val="24"/>
              <w:szCs w:val="24"/>
            </w:rPr>
          </w:rPrChange>
        </w:rPr>
        <w:t>deep field of existential differences</w:t>
      </w:r>
      <w:r w:rsidR="002E21F7" w:rsidRPr="00736117">
        <w:rPr>
          <w:rFonts w:ascii="Times New Roman" w:hAnsi="Times New Roman" w:cs="Times New Roman"/>
          <w:sz w:val="24"/>
          <w:szCs w:val="24"/>
        </w:rPr>
        <w:t>. Such a field</w:t>
      </w:r>
      <w:r w:rsidR="00EB0521" w:rsidRPr="00736117">
        <w:rPr>
          <w:rFonts w:ascii="Times New Roman" w:hAnsi="Times New Roman" w:cs="Times New Roman"/>
          <w:sz w:val="24"/>
          <w:szCs w:val="24"/>
        </w:rPr>
        <w:t xml:space="preserve"> does not prevent the possibility of contradictions</w:t>
      </w:r>
      <w:r w:rsidR="002E21F7" w:rsidRPr="00736117">
        <w:rPr>
          <w:rFonts w:ascii="Times New Roman" w:hAnsi="Times New Roman" w:cs="Times New Roman"/>
          <w:sz w:val="24"/>
          <w:szCs w:val="24"/>
        </w:rPr>
        <w:t>,</w:t>
      </w:r>
      <w:r w:rsidR="00EB0521" w:rsidRPr="00736117">
        <w:rPr>
          <w:rFonts w:ascii="Times New Roman" w:hAnsi="Times New Roman" w:cs="Times New Roman"/>
          <w:sz w:val="24"/>
          <w:szCs w:val="24"/>
        </w:rPr>
        <w:t xml:space="preserve"> understood as </w:t>
      </w:r>
      <w:r w:rsidR="006B1D21" w:rsidRPr="00736117">
        <w:rPr>
          <w:rFonts w:ascii="Times New Roman" w:hAnsi="Times New Roman" w:cs="Times New Roman"/>
          <w:sz w:val="24"/>
          <w:szCs w:val="24"/>
        </w:rPr>
        <w:t>the</w:t>
      </w:r>
      <w:r w:rsidR="00EB0521" w:rsidRPr="00736117">
        <w:rPr>
          <w:rFonts w:ascii="Times New Roman" w:hAnsi="Times New Roman" w:cs="Times New Roman"/>
          <w:sz w:val="24"/>
          <w:szCs w:val="24"/>
        </w:rPr>
        <w:t xml:space="preserve"> extreme state of difference</w:t>
      </w:r>
      <w:r w:rsidR="00764281" w:rsidRPr="00736117">
        <w:rPr>
          <w:rFonts w:ascii="Times New Roman" w:hAnsi="Times New Roman" w:cs="Times New Roman"/>
          <w:sz w:val="24"/>
          <w:szCs w:val="24"/>
        </w:rPr>
        <w:t>s</w:t>
      </w:r>
      <w:r w:rsidR="00EB0521" w:rsidRPr="00736117">
        <w:rPr>
          <w:rFonts w:ascii="Times New Roman" w:hAnsi="Times New Roman" w:cs="Times New Roman"/>
          <w:sz w:val="24"/>
          <w:szCs w:val="24"/>
        </w:rPr>
        <w:t>. When Rousseau, in</w:t>
      </w:r>
      <w:r w:rsidR="006B1D21" w:rsidRPr="00736117">
        <w:rPr>
          <w:rFonts w:ascii="Times New Roman" w:hAnsi="Times New Roman" w:cs="Times New Roman"/>
          <w:sz w:val="24"/>
          <w:szCs w:val="24"/>
        </w:rPr>
        <w:t xml:space="preserve"> </w:t>
      </w:r>
      <w:r w:rsidR="006B1D21" w:rsidRPr="00736117">
        <w:rPr>
          <w:rFonts w:ascii="Times New Roman" w:hAnsi="Times New Roman" w:cs="Times New Roman"/>
          <w:i/>
          <w:sz w:val="24"/>
          <w:szCs w:val="24"/>
        </w:rPr>
        <w:t xml:space="preserve">La Nouvelle </w:t>
      </w:r>
      <w:proofErr w:type="spellStart"/>
      <w:r w:rsidR="006B1D21" w:rsidRPr="00736117">
        <w:rPr>
          <w:rFonts w:ascii="Times New Roman" w:hAnsi="Times New Roman" w:cs="Times New Roman"/>
          <w:i/>
          <w:sz w:val="24"/>
          <w:szCs w:val="24"/>
        </w:rPr>
        <w:t>Héloïse</w:t>
      </w:r>
      <w:r w:rsidR="006B1D21" w:rsidRPr="00736117">
        <w:rPr>
          <w:rFonts w:ascii="Times New Roman" w:hAnsi="Times New Roman" w:cs="Times New Roman"/>
          <w:sz w:val="24"/>
          <w:szCs w:val="24"/>
        </w:rPr>
        <w:t>’s</w:t>
      </w:r>
      <w:proofErr w:type="spellEnd"/>
      <w:r w:rsidR="00EB0521" w:rsidRPr="00736117">
        <w:rPr>
          <w:rFonts w:ascii="Times New Roman" w:hAnsi="Times New Roman" w:cs="Times New Roman"/>
          <w:sz w:val="24"/>
          <w:szCs w:val="24"/>
        </w:rPr>
        <w:t xml:space="preserve"> Letter XXIII, uses the quasi-magic</w:t>
      </w:r>
      <w:r w:rsidR="006B1D21" w:rsidRPr="00736117">
        <w:rPr>
          <w:rFonts w:ascii="Times New Roman" w:hAnsi="Times New Roman" w:cs="Times New Roman"/>
          <w:sz w:val="24"/>
          <w:szCs w:val="24"/>
        </w:rPr>
        <w:t xml:space="preserve">, </w:t>
      </w:r>
      <w:r w:rsidR="00EB0521" w:rsidRPr="00736117">
        <w:rPr>
          <w:rFonts w:ascii="Times New Roman" w:hAnsi="Times New Roman" w:cs="Times New Roman"/>
          <w:sz w:val="24"/>
          <w:szCs w:val="24"/>
        </w:rPr>
        <w:t xml:space="preserve">supernatural nature that he feels in the high mountains as a means to contest a modern society </w:t>
      </w:r>
      <w:r w:rsidR="007D1DE7" w:rsidRPr="00736117">
        <w:rPr>
          <w:rFonts w:ascii="Times New Roman" w:hAnsi="Times New Roman" w:cs="Times New Roman"/>
          <w:sz w:val="24"/>
          <w:szCs w:val="24"/>
        </w:rPr>
        <w:t>consumed with</w:t>
      </w:r>
      <w:r w:rsidR="00EB0521" w:rsidRPr="00736117">
        <w:rPr>
          <w:rFonts w:ascii="Times New Roman" w:hAnsi="Times New Roman" w:cs="Times New Roman"/>
          <w:sz w:val="24"/>
          <w:szCs w:val="24"/>
        </w:rPr>
        <w:t xml:space="preserve"> greed, business</w:t>
      </w:r>
      <w:r w:rsidR="00C73A69" w:rsidRPr="00736117">
        <w:rPr>
          <w:rFonts w:ascii="Times New Roman" w:hAnsi="Times New Roman" w:cs="Times New Roman"/>
          <w:sz w:val="24"/>
          <w:szCs w:val="24"/>
        </w:rPr>
        <w:t>,</w:t>
      </w:r>
      <w:r w:rsidR="00EB0521" w:rsidRPr="00736117">
        <w:rPr>
          <w:rFonts w:ascii="Times New Roman" w:hAnsi="Times New Roman" w:cs="Times New Roman"/>
          <w:sz w:val="24"/>
          <w:szCs w:val="24"/>
        </w:rPr>
        <w:t xml:space="preserve"> and earnings</w:t>
      </w:r>
      <w:del w:id="1103" w:author="Copyeditor" w:date="2022-08-23T20:43:00Z">
        <w:r w:rsidR="00C73A69" w:rsidRPr="00736117" w:rsidDel="00BC7D50">
          <w:rPr>
            <w:rFonts w:ascii="Times New Roman" w:hAnsi="Times New Roman" w:cs="Times New Roman"/>
            <w:sz w:val="24"/>
            <w:szCs w:val="24"/>
          </w:rPr>
          <w:delText>,</w:delText>
        </w:r>
      </w:del>
      <w:r w:rsidR="00EB0521" w:rsidRPr="00736117">
        <w:rPr>
          <w:rFonts w:ascii="Times New Roman" w:hAnsi="Times New Roman" w:cs="Times New Roman"/>
          <w:sz w:val="24"/>
          <w:szCs w:val="24"/>
        </w:rPr>
        <w:t xml:space="preserve"> and as a </w:t>
      </w:r>
      <w:r w:rsidR="007D1DE7" w:rsidRPr="00736117">
        <w:rPr>
          <w:rFonts w:ascii="Times New Roman" w:hAnsi="Times New Roman" w:cs="Times New Roman"/>
          <w:sz w:val="24"/>
          <w:szCs w:val="24"/>
        </w:rPr>
        <w:t xml:space="preserve">way </w:t>
      </w:r>
      <w:r w:rsidR="00EB0521" w:rsidRPr="00736117">
        <w:rPr>
          <w:rFonts w:ascii="Times New Roman" w:hAnsi="Times New Roman" w:cs="Times New Roman"/>
          <w:sz w:val="24"/>
          <w:szCs w:val="24"/>
        </w:rPr>
        <w:t xml:space="preserve">to envisage what an egalitarian society should </w:t>
      </w:r>
      <w:r w:rsidR="007D1DE7" w:rsidRPr="00736117">
        <w:rPr>
          <w:rFonts w:ascii="Times New Roman" w:hAnsi="Times New Roman" w:cs="Times New Roman"/>
          <w:sz w:val="24"/>
          <w:szCs w:val="24"/>
        </w:rPr>
        <w:t>look like</w:t>
      </w:r>
      <w:r w:rsidR="00EB0521" w:rsidRPr="00736117">
        <w:rPr>
          <w:rFonts w:ascii="Times New Roman" w:hAnsi="Times New Roman" w:cs="Times New Roman"/>
          <w:sz w:val="24"/>
          <w:szCs w:val="24"/>
        </w:rPr>
        <w:t>, this contradiction does not turn nature into a transcendental principle that we should save from reality</w:t>
      </w:r>
      <w:del w:id="1104" w:author="Copyeditor" w:date="2022-08-23T20:43:00Z">
        <w:r w:rsidR="00EB0521" w:rsidRPr="00736117" w:rsidDel="00BC7D50">
          <w:rPr>
            <w:rFonts w:ascii="Times New Roman" w:hAnsi="Times New Roman" w:cs="Times New Roman"/>
            <w:sz w:val="24"/>
            <w:szCs w:val="24"/>
          </w:rPr>
          <w:delText>,</w:delText>
        </w:r>
      </w:del>
      <w:r w:rsidR="00EB0521" w:rsidRPr="00736117">
        <w:rPr>
          <w:rFonts w:ascii="Times New Roman" w:hAnsi="Times New Roman" w:cs="Times New Roman"/>
          <w:sz w:val="24"/>
          <w:szCs w:val="24"/>
        </w:rPr>
        <w:t xml:space="preserve"> but </w:t>
      </w:r>
      <w:r w:rsidR="007D1DE7" w:rsidRPr="00736117">
        <w:rPr>
          <w:rFonts w:ascii="Times New Roman" w:hAnsi="Times New Roman" w:cs="Times New Roman"/>
          <w:sz w:val="24"/>
          <w:szCs w:val="24"/>
        </w:rPr>
        <w:t xml:space="preserve">rather </w:t>
      </w:r>
      <w:r w:rsidR="00EB0521" w:rsidRPr="00736117">
        <w:rPr>
          <w:rFonts w:ascii="Times New Roman" w:hAnsi="Times New Roman" w:cs="Times New Roman"/>
          <w:sz w:val="24"/>
          <w:szCs w:val="24"/>
        </w:rPr>
        <w:t xml:space="preserve">uses nature as a necessary </w:t>
      </w:r>
      <w:r w:rsidR="007D1DE7" w:rsidRPr="00736117">
        <w:rPr>
          <w:rFonts w:ascii="Times New Roman" w:hAnsi="Times New Roman" w:cs="Times New Roman"/>
          <w:sz w:val="24"/>
          <w:szCs w:val="24"/>
        </w:rPr>
        <w:t xml:space="preserve">exterior </w:t>
      </w:r>
      <w:r w:rsidR="00EB0521" w:rsidRPr="00736117">
        <w:rPr>
          <w:rFonts w:ascii="Times New Roman" w:hAnsi="Times New Roman" w:cs="Times New Roman"/>
          <w:sz w:val="24"/>
          <w:szCs w:val="24"/>
        </w:rPr>
        <w:t xml:space="preserve">able to engage a radical critique of society and call for a change </w:t>
      </w:r>
      <w:r w:rsidR="007D1DE7" w:rsidRPr="00736117">
        <w:rPr>
          <w:rFonts w:ascii="Times New Roman" w:hAnsi="Times New Roman" w:cs="Times New Roman"/>
          <w:sz w:val="24"/>
          <w:szCs w:val="24"/>
        </w:rPr>
        <w:t>in</w:t>
      </w:r>
      <w:r w:rsidR="00EB0521" w:rsidRPr="00736117">
        <w:rPr>
          <w:rFonts w:ascii="Times New Roman" w:hAnsi="Times New Roman" w:cs="Times New Roman"/>
          <w:sz w:val="24"/>
          <w:szCs w:val="24"/>
        </w:rPr>
        <w:t xml:space="preserve"> reality</w:t>
      </w:r>
      <w:r w:rsidR="00B22E50" w:rsidRPr="00736117">
        <w:rPr>
          <w:rFonts w:ascii="Times New Roman" w:hAnsi="Times New Roman" w:cs="Times New Roman"/>
          <w:sz w:val="24"/>
          <w:szCs w:val="24"/>
        </w:rPr>
        <w:t xml:space="preserve">. </w:t>
      </w:r>
      <w:r w:rsidR="00541B80" w:rsidRPr="00736117">
        <w:rPr>
          <w:rFonts w:ascii="Times New Roman" w:hAnsi="Times New Roman" w:cs="Times New Roman"/>
          <w:sz w:val="24"/>
          <w:szCs w:val="24"/>
        </w:rPr>
        <w:t>“</w:t>
      </w:r>
      <w:r w:rsidR="00804FBE" w:rsidRPr="00736117">
        <w:rPr>
          <w:rFonts w:ascii="Times New Roman" w:hAnsi="Times New Roman" w:cs="Times New Roman"/>
          <w:sz w:val="24"/>
          <w:szCs w:val="24"/>
        </w:rPr>
        <w:t>Once the social compact is violated,</w:t>
      </w:r>
      <w:r w:rsidR="00541B80" w:rsidRPr="00736117">
        <w:rPr>
          <w:rFonts w:ascii="Times New Roman" w:hAnsi="Times New Roman" w:cs="Times New Roman"/>
          <w:sz w:val="24"/>
          <w:szCs w:val="24"/>
        </w:rPr>
        <w:t>” that is to say</w:t>
      </w:r>
      <w:ins w:id="1105" w:author="Copyeditor" w:date="2022-08-23T20:44:00Z">
        <w:r w:rsidR="00BC7D50">
          <w:rPr>
            <w:rFonts w:ascii="Times New Roman" w:hAnsi="Times New Roman" w:cs="Times New Roman"/>
            <w:sz w:val="24"/>
            <w:szCs w:val="24"/>
          </w:rPr>
          <w:t>,</w:t>
        </w:r>
      </w:ins>
      <w:r w:rsidR="00541B80" w:rsidRPr="00736117">
        <w:rPr>
          <w:rFonts w:ascii="Times New Roman" w:hAnsi="Times New Roman" w:cs="Times New Roman"/>
          <w:sz w:val="24"/>
          <w:szCs w:val="24"/>
        </w:rPr>
        <w:t xml:space="preserve"> when</w:t>
      </w:r>
      <w:r w:rsidR="00804FBE" w:rsidRPr="00736117">
        <w:rPr>
          <w:rFonts w:ascii="Times New Roman" w:hAnsi="Times New Roman" w:cs="Times New Roman"/>
          <w:sz w:val="24"/>
          <w:szCs w:val="24"/>
        </w:rPr>
        <w:t xml:space="preserve"> </w:t>
      </w:r>
      <w:r w:rsidR="00541B80" w:rsidRPr="00736117">
        <w:rPr>
          <w:rFonts w:ascii="Times New Roman" w:hAnsi="Times New Roman" w:cs="Times New Roman"/>
          <w:sz w:val="24"/>
          <w:szCs w:val="24"/>
        </w:rPr>
        <w:t xml:space="preserve">a “master” deprives the people </w:t>
      </w:r>
      <w:r w:rsidR="007D1DE7" w:rsidRPr="00736117">
        <w:rPr>
          <w:rFonts w:ascii="Times New Roman" w:hAnsi="Times New Roman" w:cs="Times New Roman"/>
          <w:sz w:val="24"/>
          <w:szCs w:val="24"/>
        </w:rPr>
        <w:t xml:space="preserve">of </w:t>
      </w:r>
      <w:r w:rsidR="00541B80" w:rsidRPr="00736117">
        <w:rPr>
          <w:rFonts w:ascii="Times New Roman" w:hAnsi="Times New Roman" w:cs="Times New Roman"/>
          <w:sz w:val="24"/>
          <w:szCs w:val="24"/>
        </w:rPr>
        <w:t>its sovereignty</w:t>
      </w:r>
      <w:r w:rsidR="00B85225" w:rsidRPr="00736117">
        <w:rPr>
          <w:rFonts w:ascii="Times New Roman" w:hAnsi="Times New Roman" w:cs="Times New Roman"/>
          <w:sz w:val="24"/>
          <w:szCs w:val="24"/>
        </w:rPr>
        <w:t>, Rousseau explains</w:t>
      </w:r>
      <w:r w:rsidR="0050179A" w:rsidRPr="00736117">
        <w:rPr>
          <w:rFonts w:ascii="Times New Roman" w:hAnsi="Times New Roman" w:cs="Times New Roman"/>
          <w:sz w:val="24"/>
          <w:szCs w:val="24"/>
        </w:rPr>
        <w:t xml:space="preserve"> in </w:t>
      </w:r>
      <w:r w:rsidR="0050179A" w:rsidRPr="00736117">
        <w:rPr>
          <w:rFonts w:ascii="Times New Roman" w:hAnsi="Times New Roman" w:cs="Times New Roman"/>
          <w:i/>
          <w:sz w:val="24"/>
          <w:szCs w:val="24"/>
        </w:rPr>
        <w:t xml:space="preserve">On </w:t>
      </w:r>
      <w:r w:rsidR="00044A06" w:rsidRPr="00736117">
        <w:rPr>
          <w:rFonts w:ascii="Times New Roman" w:hAnsi="Times New Roman" w:cs="Times New Roman"/>
          <w:i/>
          <w:sz w:val="24"/>
          <w:szCs w:val="24"/>
        </w:rPr>
        <w:t xml:space="preserve">the </w:t>
      </w:r>
      <w:r w:rsidR="0050179A" w:rsidRPr="00736117">
        <w:rPr>
          <w:rFonts w:ascii="Times New Roman" w:hAnsi="Times New Roman" w:cs="Times New Roman"/>
          <w:i/>
          <w:sz w:val="24"/>
          <w:szCs w:val="24"/>
        </w:rPr>
        <w:t>Social Contract</w:t>
      </w:r>
      <w:r w:rsidR="00B85225" w:rsidRPr="00736117">
        <w:rPr>
          <w:rFonts w:ascii="Times New Roman" w:hAnsi="Times New Roman" w:cs="Times New Roman"/>
          <w:sz w:val="24"/>
          <w:szCs w:val="24"/>
        </w:rPr>
        <w:t>,</w:t>
      </w:r>
      <w:r w:rsidR="00541B80" w:rsidRPr="00736117">
        <w:rPr>
          <w:rFonts w:ascii="Times New Roman" w:hAnsi="Times New Roman" w:cs="Times New Roman"/>
          <w:sz w:val="24"/>
          <w:szCs w:val="24"/>
        </w:rPr>
        <w:t xml:space="preserve"> “</w:t>
      </w:r>
      <w:r w:rsidR="00804FBE" w:rsidRPr="00736117">
        <w:rPr>
          <w:rFonts w:ascii="Times New Roman" w:hAnsi="Times New Roman" w:cs="Times New Roman"/>
          <w:sz w:val="24"/>
          <w:szCs w:val="24"/>
        </w:rPr>
        <w:t>each person then regains his first rights and resumes his natural liberty, while losing the conventional liberty for which he renounced it</w:t>
      </w:r>
      <w:del w:id="1106" w:author="Copyeditor" w:date="2022-08-23T20:49:00Z">
        <w:r w:rsidR="00804FBE" w:rsidRPr="00736117" w:rsidDel="00282B20">
          <w:rPr>
            <w:rFonts w:ascii="Times New Roman" w:hAnsi="Times New Roman" w:cs="Times New Roman"/>
            <w:sz w:val="24"/>
            <w:szCs w:val="24"/>
          </w:rPr>
          <w:delText>.</w:delText>
        </w:r>
      </w:del>
      <w:r w:rsidR="00541B80" w:rsidRPr="00736117">
        <w:rPr>
          <w:rFonts w:ascii="Times New Roman" w:hAnsi="Times New Roman" w:cs="Times New Roman"/>
          <w:sz w:val="24"/>
          <w:szCs w:val="24"/>
        </w:rPr>
        <w:t>” (</w:t>
      </w:r>
      <w:ins w:id="1107" w:author="Copyeditor" w:date="2022-08-23T20:49:00Z">
        <w:r w:rsidR="00282B20" w:rsidRPr="00AA01D8">
          <w:rPr>
            <w:rFonts w:ascii="Times New Roman" w:hAnsi="Times New Roman" w:cs="Times New Roman"/>
            <w:i/>
            <w:iCs/>
            <w:sz w:val="24"/>
            <w:szCs w:val="24"/>
            <w:rPrChange w:id="1108" w:author="Copyeditor" w:date="2022-09-06T11:05:00Z">
              <w:rPr>
                <w:rFonts w:ascii="Times New Roman" w:hAnsi="Times New Roman" w:cs="Times New Roman"/>
                <w:sz w:val="24"/>
                <w:szCs w:val="24"/>
              </w:rPr>
            </w:rPrChange>
          </w:rPr>
          <w:t>B</w:t>
        </w:r>
      </w:ins>
      <w:ins w:id="1109" w:author="Copyeditor" w:date="2022-09-06T11:04:00Z">
        <w:r w:rsidR="00AA01D8" w:rsidRPr="00AA01D8">
          <w:rPr>
            <w:rFonts w:ascii="Times New Roman" w:hAnsi="Times New Roman" w:cs="Times New Roman"/>
            <w:i/>
            <w:iCs/>
            <w:sz w:val="24"/>
            <w:szCs w:val="24"/>
            <w:rPrChange w:id="1110" w:author="Copyeditor" w:date="2022-09-06T11:05:00Z">
              <w:rPr>
                <w:rFonts w:ascii="Times New Roman" w:hAnsi="Times New Roman" w:cs="Times New Roman"/>
                <w:sz w:val="24"/>
                <w:szCs w:val="24"/>
              </w:rPr>
            </w:rPrChange>
          </w:rPr>
          <w:t xml:space="preserve">asic </w:t>
        </w:r>
      </w:ins>
      <w:proofErr w:type="spellStart"/>
      <w:ins w:id="1111" w:author="Copyeditor" w:date="2022-08-23T20:49:00Z">
        <w:r w:rsidR="00282B20" w:rsidRPr="00AA01D8">
          <w:rPr>
            <w:rFonts w:ascii="Times New Roman" w:hAnsi="Times New Roman" w:cs="Times New Roman"/>
            <w:i/>
            <w:iCs/>
            <w:sz w:val="24"/>
            <w:szCs w:val="24"/>
            <w:rPrChange w:id="1112" w:author="Copyeditor" w:date="2022-09-06T11:05:00Z">
              <w:rPr>
                <w:rFonts w:ascii="Times New Roman" w:hAnsi="Times New Roman" w:cs="Times New Roman"/>
                <w:sz w:val="24"/>
                <w:szCs w:val="24"/>
              </w:rPr>
            </w:rPrChange>
          </w:rPr>
          <w:t>P</w:t>
        </w:r>
      </w:ins>
      <w:ins w:id="1113" w:author="Copyeditor" w:date="2022-09-06T11:04:00Z">
        <w:r w:rsidR="00AA01D8" w:rsidRPr="00AA01D8">
          <w:rPr>
            <w:rFonts w:ascii="Times New Roman" w:hAnsi="Times New Roman" w:cs="Times New Roman"/>
            <w:i/>
            <w:iCs/>
            <w:sz w:val="24"/>
            <w:szCs w:val="24"/>
            <w:rPrChange w:id="1114" w:author="Copyeditor" w:date="2022-09-06T11:05:00Z">
              <w:rPr>
                <w:rFonts w:ascii="Times New Roman" w:hAnsi="Times New Roman" w:cs="Times New Roman"/>
                <w:sz w:val="24"/>
                <w:szCs w:val="24"/>
              </w:rPr>
            </w:rPrChange>
          </w:rPr>
          <w:t>oltical</w:t>
        </w:r>
        <w:proofErr w:type="spellEnd"/>
        <w:r w:rsidR="00AA01D8" w:rsidRPr="00AA01D8">
          <w:rPr>
            <w:rFonts w:ascii="Times New Roman" w:hAnsi="Times New Roman" w:cs="Times New Roman"/>
            <w:i/>
            <w:iCs/>
            <w:sz w:val="24"/>
            <w:szCs w:val="24"/>
            <w:rPrChange w:id="1115" w:author="Copyeditor" w:date="2022-09-06T11:05:00Z">
              <w:rPr>
                <w:rFonts w:ascii="Times New Roman" w:hAnsi="Times New Roman" w:cs="Times New Roman"/>
                <w:sz w:val="24"/>
                <w:szCs w:val="24"/>
              </w:rPr>
            </w:rPrChange>
          </w:rPr>
          <w:t xml:space="preserve"> </w:t>
        </w:r>
      </w:ins>
      <w:ins w:id="1116" w:author="Copyeditor" w:date="2022-08-23T20:49:00Z">
        <w:r w:rsidR="00282B20" w:rsidRPr="00AA01D8">
          <w:rPr>
            <w:rFonts w:ascii="Times New Roman" w:hAnsi="Times New Roman" w:cs="Times New Roman"/>
            <w:i/>
            <w:iCs/>
            <w:sz w:val="24"/>
            <w:szCs w:val="24"/>
            <w:rPrChange w:id="1117" w:author="Copyeditor" w:date="2022-09-06T11:05:00Z">
              <w:rPr>
                <w:rFonts w:ascii="Times New Roman" w:hAnsi="Times New Roman" w:cs="Times New Roman"/>
                <w:sz w:val="24"/>
                <w:szCs w:val="24"/>
              </w:rPr>
            </w:rPrChange>
          </w:rPr>
          <w:t>W</w:t>
        </w:r>
      </w:ins>
      <w:ins w:id="1118" w:author="Copyeditor" w:date="2022-09-06T11:04:00Z">
        <w:r w:rsidR="00AA01D8" w:rsidRPr="00AA01D8">
          <w:rPr>
            <w:rFonts w:ascii="Times New Roman" w:hAnsi="Times New Roman" w:cs="Times New Roman"/>
            <w:i/>
            <w:iCs/>
            <w:sz w:val="24"/>
            <w:szCs w:val="24"/>
            <w:rPrChange w:id="1119" w:author="Copyeditor" w:date="2022-09-06T11:05:00Z">
              <w:rPr>
                <w:rFonts w:ascii="Times New Roman" w:hAnsi="Times New Roman" w:cs="Times New Roman"/>
                <w:sz w:val="24"/>
                <w:szCs w:val="24"/>
              </w:rPr>
            </w:rPrChange>
          </w:rPr>
          <w:t>ritings</w:t>
        </w:r>
      </w:ins>
      <w:ins w:id="1120" w:author="Copyeditor" w:date="2022-08-23T20:49:00Z">
        <w:r w:rsidR="00282B20" w:rsidRPr="00AA01D8">
          <w:rPr>
            <w:rFonts w:ascii="Times New Roman" w:hAnsi="Times New Roman" w:cs="Times New Roman"/>
            <w:i/>
            <w:iCs/>
            <w:sz w:val="24"/>
            <w:szCs w:val="24"/>
            <w:rPrChange w:id="1121" w:author="Copyeditor" w:date="2022-09-06T11:05:00Z">
              <w:rPr>
                <w:rFonts w:ascii="Times New Roman" w:hAnsi="Times New Roman" w:cs="Times New Roman"/>
                <w:sz w:val="24"/>
                <w:szCs w:val="24"/>
              </w:rPr>
            </w:rPrChange>
          </w:rPr>
          <w:t xml:space="preserve"> </w:t>
        </w:r>
      </w:ins>
      <w:r w:rsidR="00541B80" w:rsidRPr="00736117">
        <w:rPr>
          <w:rFonts w:ascii="Times New Roman" w:hAnsi="Times New Roman" w:cs="Times New Roman"/>
          <w:sz w:val="24"/>
          <w:szCs w:val="24"/>
        </w:rPr>
        <w:t>140)</w:t>
      </w:r>
      <w:ins w:id="1122" w:author="Copyeditor" w:date="2022-08-23T20:49:00Z">
        <w:r w:rsidR="00282B20">
          <w:rPr>
            <w:rFonts w:ascii="Times New Roman" w:hAnsi="Times New Roman" w:cs="Times New Roman"/>
            <w:sz w:val="24"/>
            <w:szCs w:val="24"/>
          </w:rPr>
          <w:t>.</w:t>
        </w:r>
      </w:ins>
      <w:r w:rsidR="00541B80" w:rsidRPr="00736117">
        <w:rPr>
          <w:rFonts w:ascii="Times New Roman" w:hAnsi="Times New Roman" w:cs="Times New Roman"/>
          <w:sz w:val="24"/>
          <w:szCs w:val="24"/>
        </w:rPr>
        <w:t xml:space="preserve"> In </w:t>
      </w:r>
      <w:r w:rsidR="00541B80" w:rsidRPr="00736117">
        <w:rPr>
          <w:rFonts w:ascii="Times New Roman" w:hAnsi="Times New Roman" w:cs="Times New Roman"/>
          <w:sz w:val="24"/>
          <w:szCs w:val="24"/>
        </w:rPr>
        <w:lastRenderedPageBreak/>
        <w:t>other words, “The very moment there is a master, there no longer is a sovereign, and thenceforward the body politic is destroyed</w:t>
      </w:r>
      <w:del w:id="1123" w:author="Copyeditor" w:date="2022-08-23T20:51:00Z">
        <w:r w:rsidR="00541B80" w:rsidRPr="00736117" w:rsidDel="00973C8D">
          <w:rPr>
            <w:rFonts w:ascii="Times New Roman" w:hAnsi="Times New Roman" w:cs="Times New Roman"/>
            <w:sz w:val="24"/>
            <w:szCs w:val="24"/>
          </w:rPr>
          <w:delText>.</w:delText>
        </w:r>
      </w:del>
      <w:r w:rsidR="00541B80" w:rsidRPr="00736117">
        <w:rPr>
          <w:rFonts w:ascii="Times New Roman" w:hAnsi="Times New Roman" w:cs="Times New Roman"/>
          <w:sz w:val="24"/>
          <w:szCs w:val="24"/>
        </w:rPr>
        <w:t>” (</w:t>
      </w:r>
      <w:ins w:id="1124" w:author="Copyeditor" w:date="2022-09-06T11:05:00Z">
        <w:r w:rsidR="00AA01D8" w:rsidRPr="006F4938">
          <w:rPr>
            <w:rFonts w:ascii="Times New Roman" w:hAnsi="Times New Roman" w:cs="Times New Roman"/>
            <w:i/>
            <w:iCs/>
            <w:sz w:val="24"/>
            <w:szCs w:val="24"/>
          </w:rPr>
          <w:t xml:space="preserve">Basic </w:t>
        </w:r>
        <w:proofErr w:type="spellStart"/>
        <w:r w:rsidR="00AA01D8" w:rsidRPr="006F4938">
          <w:rPr>
            <w:rFonts w:ascii="Times New Roman" w:hAnsi="Times New Roman" w:cs="Times New Roman"/>
            <w:i/>
            <w:iCs/>
            <w:sz w:val="24"/>
            <w:szCs w:val="24"/>
          </w:rPr>
          <w:t>Poltical</w:t>
        </w:r>
        <w:proofErr w:type="spellEnd"/>
        <w:r w:rsidR="00AA01D8" w:rsidRPr="006F4938">
          <w:rPr>
            <w:rFonts w:ascii="Times New Roman" w:hAnsi="Times New Roman" w:cs="Times New Roman"/>
            <w:i/>
            <w:iCs/>
            <w:sz w:val="24"/>
            <w:szCs w:val="24"/>
          </w:rPr>
          <w:t xml:space="preserve"> Writings </w:t>
        </w:r>
      </w:ins>
      <w:r w:rsidR="00541B80" w:rsidRPr="00736117">
        <w:rPr>
          <w:rFonts w:ascii="Times New Roman" w:hAnsi="Times New Roman" w:cs="Times New Roman"/>
          <w:sz w:val="24"/>
          <w:szCs w:val="24"/>
        </w:rPr>
        <w:t>154)</w:t>
      </w:r>
      <w:ins w:id="1125" w:author="Copyeditor" w:date="2022-08-23T20:51:00Z">
        <w:r w:rsidR="00973C8D">
          <w:rPr>
            <w:rFonts w:ascii="Times New Roman" w:hAnsi="Times New Roman" w:cs="Times New Roman"/>
            <w:sz w:val="24"/>
            <w:szCs w:val="24"/>
          </w:rPr>
          <w:t>.</w:t>
        </w:r>
      </w:ins>
      <w:r w:rsidR="00541B80" w:rsidRPr="00736117">
        <w:rPr>
          <w:rFonts w:ascii="Times New Roman" w:hAnsi="Times New Roman" w:cs="Times New Roman"/>
          <w:sz w:val="24"/>
          <w:szCs w:val="24"/>
        </w:rPr>
        <w:t xml:space="preserve"> Nature is </w:t>
      </w:r>
      <w:r w:rsidR="006B1D21" w:rsidRPr="00736117">
        <w:rPr>
          <w:rFonts w:ascii="Times New Roman" w:hAnsi="Times New Roman" w:cs="Times New Roman"/>
          <w:sz w:val="24"/>
          <w:szCs w:val="24"/>
        </w:rPr>
        <w:t>therefore</w:t>
      </w:r>
      <w:ins w:id="1126" w:author="Copyeditor" w:date="2022-08-23T20:51:00Z">
        <w:r w:rsidR="00973C8D">
          <w:rPr>
            <w:rFonts w:ascii="Times New Roman" w:hAnsi="Times New Roman" w:cs="Times New Roman"/>
            <w:sz w:val="24"/>
            <w:szCs w:val="24"/>
          </w:rPr>
          <w:t>,</w:t>
        </w:r>
      </w:ins>
      <w:r w:rsidR="006B1D21" w:rsidRPr="00736117">
        <w:rPr>
          <w:rFonts w:ascii="Times New Roman" w:hAnsi="Times New Roman" w:cs="Times New Roman"/>
          <w:sz w:val="24"/>
          <w:szCs w:val="24"/>
        </w:rPr>
        <w:t xml:space="preserve"> </w:t>
      </w:r>
      <w:r w:rsidR="00541B80" w:rsidRPr="00736117">
        <w:rPr>
          <w:rFonts w:ascii="Times New Roman" w:hAnsi="Times New Roman" w:cs="Times New Roman"/>
          <w:sz w:val="24"/>
          <w:szCs w:val="24"/>
        </w:rPr>
        <w:t>for Rousseau’s politics</w:t>
      </w:r>
      <w:ins w:id="1127" w:author="Copyeditor" w:date="2022-08-23T20:51:00Z">
        <w:r w:rsidR="00973C8D">
          <w:rPr>
            <w:rFonts w:ascii="Times New Roman" w:hAnsi="Times New Roman" w:cs="Times New Roman"/>
            <w:sz w:val="24"/>
            <w:szCs w:val="24"/>
          </w:rPr>
          <w:t>,</w:t>
        </w:r>
      </w:ins>
      <w:r w:rsidR="00541B80" w:rsidRPr="00736117">
        <w:rPr>
          <w:rFonts w:ascii="Times New Roman" w:hAnsi="Times New Roman" w:cs="Times New Roman"/>
          <w:sz w:val="24"/>
          <w:szCs w:val="24"/>
        </w:rPr>
        <w:t xml:space="preserve"> the outside that can be generated and regenerated when the social order becomes its own negation, that is</w:t>
      </w:r>
      <w:r w:rsidR="00044A06" w:rsidRPr="00736117">
        <w:rPr>
          <w:rFonts w:ascii="Times New Roman" w:hAnsi="Times New Roman" w:cs="Times New Roman"/>
          <w:sz w:val="24"/>
          <w:szCs w:val="24"/>
        </w:rPr>
        <w:t xml:space="preserve">, </w:t>
      </w:r>
      <w:r w:rsidR="00541B80" w:rsidRPr="00736117">
        <w:rPr>
          <w:rFonts w:ascii="Times New Roman" w:hAnsi="Times New Roman" w:cs="Times New Roman"/>
          <w:sz w:val="24"/>
          <w:szCs w:val="24"/>
        </w:rPr>
        <w:t>when the “social contract”</w:t>
      </w:r>
      <w:del w:id="1128" w:author="Copyeditor" w:date="2022-08-23T20:51:00Z">
        <w:r w:rsidR="00541B80" w:rsidRPr="00736117" w:rsidDel="00973C8D">
          <w:rPr>
            <w:rFonts w:ascii="Times New Roman" w:hAnsi="Times New Roman" w:cs="Times New Roman"/>
            <w:sz w:val="24"/>
            <w:szCs w:val="24"/>
          </w:rPr>
          <w:delText xml:space="preserve"> – </w:delText>
        </w:r>
      </w:del>
      <w:ins w:id="1129" w:author="Copyeditor" w:date="2022-08-23T20:51:00Z">
        <w:r w:rsidR="00973C8D">
          <w:rPr>
            <w:rFonts w:ascii="Times New Roman" w:hAnsi="Times New Roman" w:cs="Times New Roman"/>
            <w:sz w:val="24"/>
            <w:szCs w:val="24"/>
          </w:rPr>
          <w:t>—</w:t>
        </w:r>
      </w:ins>
      <w:r w:rsidR="00541B80" w:rsidRPr="00736117">
        <w:rPr>
          <w:rFonts w:ascii="Times New Roman" w:hAnsi="Times New Roman" w:cs="Times New Roman"/>
          <w:sz w:val="24"/>
          <w:szCs w:val="24"/>
        </w:rPr>
        <w:t>which is the event thanks to which a people is constituted as a people</w:t>
      </w:r>
      <w:del w:id="1130" w:author="Copyeditor" w:date="2022-08-23T20:52:00Z">
        <w:r w:rsidR="00541B80" w:rsidRPr="00736117" w:rsidDel="00973C8D">
          <w:rPr>
            <w:rFonts w:ascii="Times New Roman" w:hAnsi="Times New Roman" w:cs="Times New Roman"/>
            <w:sz w:val="24"/>
            <w:szCs w:val="24"/>
          </w:rPr>
          <w:delText xml:space="preserve"> – </w:delText>
        </w:r>
      </w:del>
      <w:ins w:id="1131" w:author="Copyeditor" w:date="2022-08-23T20:52:00Z">
        <w:r w:rsidR="00973C8D">
          <w:rPr>
            <w:rFonts w:ascii="Times New Roman" w:hAnsi="Times New Roman" w:cs="Times New Roman"/>
            <w:sz w:val="24"/>
            <w:szCs w:val="24"/>
          </w:rPr>
          <w:t>—</w:t>
        </w:r>
      </w:ins>
      <w:r w:rsidR="00541B80" w:rsidRPr="00736117">
        <w:rPr>
          <w:rFonts w:ascii="Times New Roman" w:hAnsi="Times New Roman" w:cs="Times New Roman"/>
          <w:sz w:val="24"/>
          <w:szCs w:val="24"/>
        </w:rPr>
        <w:t xml:space="preserve">is broken. Nature is </w:t>
      </w:r>
      <w:r w:rsidR="00EB0521" w:rsidRPr="00736117">
        <w:rPr>
          <w:rFonts w:ascii="Times New Roman" w:hAnsi="Times New Roman" w:cs="Times New Roman"/>
          <w:sz w:val="24"/>
          <w:szCs w:val="24"/>
        </w:rPr>
        <w:t>the Trojan horse able to blow a revolutionary wind in</w:t>
      </w:r>
      <w:r w:rsidR="00044A06" w:rsidRPr="00736117">
        <w:rPr>
          <w:rFonts w:ascii="Times New Roman" w:hAnsi="Times New Roman" w:cs="Times New Roman"/>
          <w:sz w:val="24"/>
          <w:szCs w:val="24"/>
        </w:rPr>
        <w:t>to</w:t>
      </w:r>
      <w:r w:rsidR="00EB0521" w:rsidRPr="00736117">
        <w:rPr>
          <w:rFonts w:ascii="Times New Roman" w:hAnsi="Times New Roman" w:cs="Times New Roman"/>
          <w:sz w:val="24"/>
          <w:szCs w:val="24"/>
        </w:rPr>
        <w:t xml:space="preserve"> the core of the </w:t>
      </w:r>
      <w:r w:rsidR="00EB0521" w:rsidRPr="00973C8D">
        <w:rPr>
          <w:rFonts w:ascii="Times New Roman" w:hAnsi="Times New Roman" w:cs="Times New Roman"/>
          <w:iCs/>
          <w:sz w:val="24"/>
          <w:szCs w:val="24"/>
          <w:rPrChange w:id="1132" w:author="Copyeditor" w:date="2022-08-23T20:54:00Z">
            <w:rPr>
              <w:rFonts w:ascii="Times New Roman" w:hAnsi="Times New Roman" w:cs="Times New Roman"/>
              <w:i/>
              <w:sz w:val="24"/>
              <w:szCs w:val="24"/>
            </w:rPr>
          </w:rPrChange>
        </w:rPr>
        <w:t>polis</w:t>
      </w:r>
      <w:r w:rsidR="006B1D21" w:rsidRPr="00736117">
        <w:rPr>
          <w:rFonts w:ascii="Times New Roman" w:hAnsi="Times New Roman" w:cs="Times New Roman"/>
          <w:sz w:val="24"/>
          <w:szCs w:val="24"/>
        </w:rPr>
        <w:t>.</w:t>
      </w:r>
    </w:p>
    <w:p w14:paraId="03363049" w14:textId="3CEC3B4C" w:rsidR="00955668" w:rsidRPr="00736117" w:rsidRDefault="00044A06" w:rsidP="00DC0D7B">
      <w:pPr>
        <w:pStyle w:val="ListParagraph"/>
        <w:widowControl w:val="0"/>
        <w:autoSpaceDE w:val="0"/>
        <w:autoSpaceDN w:val="0"/>
        <w:adjustRightInd w:val="0"/>
        <w:spacing w:after="240" w:line="480" w:lineRule="auto"/>
        <w:ind w:firstLine="720"/>
        <w:rPr>
          <w:rFonts w:ascii="Times New Roman" w:hAnsi="Times New Roman" w:cs="Times New Roman"/>
          <w:sz w:val="24"/>
          <w:szCs w:val="24"/>
        </w:rPr>
      </w:pPr>
      <w:r w:rsidRPr="00736117">
        <w:rPr>
          <w:rFonts w:ascii="Times New Roman" w:hAnsi="Times New Roman" w:cs="Times New Roman"/>
          <w:sz w:val="24"/>
          <w:szCs w:val="24"/>
        </w:rPr>
        <w:t xml:space="preserve">This </w:t>
      </w:r>
      <w:r w:rsidR="00F85A52" w:rsidRPr="00736117">
        <w:rPr>
          <w:rFonts w:ascii="Times New Roman" w:hAnsi="Times New Roman" w:cs="Times New Roman"/>
          <w:sz w:val="24"/>
          <w:szCs w:val="24"/>
        </w:rPr>
        <w:t>r</w:t>
      </w:r>
      <w:r w:rsidR="00142FD9" w:rsidRPr="00736117">
        <w:rPr>
          <w:rFonts w:ascii="Times New Roman" w:hAnsi="Times New Roman" w:cs="Times New Roman"/>
          <w:sz w:val="24"/>
          <w:szCs w:val="24"/>
        </w:rPr>
        <w:t>omantic</w:t>
      </w:r>
      <w:r w:rsidR="00764281" w:rsidRPr="00736117">
        <w:rPr>
          <w:rFonts w:ascii="Times New Roman" w:hAnsi="Times New Roman" w:cs="Times New Roman"/>
          <w:sz w:val="24"/>
          <w:szCs w:val="24"/>
        </w:rPr>
        <w:t xml:space="preserve"> revolutionary wind communicate</w:t>
      </w:r>
      <w:r w:rsidR="00142FD9" w:rsidRPr="00736117">
        <w:rPr>
          <w:rFonts w:ascii="Times New Roman" w:hAnsi="Times New Roman" w:cs="Times New Roman"/>
          <w:sz w:val="24"/>
          <w:szCs w:val="24"/>
        </w:rPr>
        <w:t>s</w:t>
      </w:r>
      <w:r w:rsidRPr="00736117">
        <w:rPr>
          <w:rFonts w:ascii="Times New Roman" w:hAnsi="Times New Roman" w:cs="Times New Roman"/>
          <w:sz w:val="24"/>
          <w:szCs w:val="24"/>
        </w:rPr>
        <w:t xml:space="preserve"> </w:t>
      </w:r>
      <w:r w:rsidR="00764281" w:rsidRPr="00736117">
        <w:rPr>
          <w:rFonts w:ascii="Times New Roman" w:hAnsi="Times New Roman" w:cs="Times New Roman"/>
          <w:sz w:val="24"/>
          <w:szCs w:val="24"/>
        </w:rPr>
        <w:t>the outside.</w:t>
      </w:r>
      <w:r w:rsidR="000562BE" w:rsidRPr="00736117">
        <w:rPr>
          <w:rStyle w:val="EndnoteReference"/>
          <w:rFonts w:ascii="Times New Roman" w:hAnsi="Times New Roman" w:cs="Times New Roman"/>
          <w:sz w:val="24"/>
          <w:szCs w:val="24"/>
        </w:rPr>
        <w:endnoteReference w:id="20"/>
      </w:r>
      <w:r w:rsidR="00764281" w:rsidRPr="00736117">
        <w:rPr>
          <w:rFonts w:ascii="Times New Roman" w:hAnsi="Times New Roman" w:cs="Times New Roman"/>
          <w:sz w:val="24"/>
          <w:szCs w:val="24"/>
        </w:rPr>
        <w:t xml:space="preserve"> As I explained in this essay, the outside is not an object far away from us</w:t>
      </w:r>
      <w:ins w:id="1135" w:author="Copyeditor" w:date="2022-08-23T20:55:00Z">
        <w:r w:rsidR="00560B14">
          <w:rPr>
            <w:rFonts w:ascii="Times New Roman" w:hAnsi="Times New Roman" w:cs="Times New Roman"/>
            <w:sz w:val="24"/>
            <w:szCs w:val="24"/>
          </w:rPr>
          <w:t>;</w:t>
        </w:r>
      </w:ins>
      <w:del w:id="1136" w:author="Copyeditor" w:date="2022-08-23T20:55:00Z">
        <w:r w:rsidR="00764281" w:rsidRPr="00736117" w:rsidDel="00560B14">
          <w:rPr>
            <w:rFonts w:ascii="Times New Roman" w:hAnsi="Times New Roman" w:cs="Times New Roman"/>
            <w:sz w:val="24"/>
            <w:szCs w:val="24"/>
          </w:rPr>
          <w:delText>,</w:delText>
        </w:r>
      </w:del>
      <w:r w:rsidR="00764281" w:rsidRPr="00736117">
        <w:rPr>
          <w:rFonts w:ascii="Times New Roman" w:hAnsi="Times New Roman" w:cs="Times New Roman"/>
          <w:sz w:val="24"/>
          <w:szCs w:val="24"/>
        </w:rPr>
        <w:t xml:space="preserve"> it constitutes us</w:t>
      </w:r>
      <w:del w:id="1137" w:author="Copyeditor" w:date="2022-08-23T21:03:00Z">
        <w:r w:rsidR="00142FD9" w:rsidRPr="00736117" w:rsidDel="008F4C8C">
          <w:rPr>
            <w:rFonts w:ascii="Times New Roman" w:hAnsi="Times New Roman" w:cs="Times New Roman"/>
            <w:sz w:val="24"/>
            <w:szCs w:val="24"/>
          </w:rPr>
          <w:delText xml:space="preserve">: </w:delText>
        </w:r>
      </w:del>
      <w:ins w:id="1138" w:author="Copyeditor" w:date="2022-08-23T21:03:00Z">
        <w:r w:rsidR="008F4C8C">
          <w:rPr>
            <w:rFonts w:ascii="Times New Roman" w:hAnsi="Times New Roman" w:cs="Times New Roman"/>
            <w:sz w:val="24"/>
            <w:szCs w:val="24"/>
          </w:rPr>
          <w:t>.</w:t>
        </w:r>
        <w:r w:rsidR="008F4C8C" w:rsidRPr="00736117">
          <w:rPr>
            <w:rFonts w:ascii="Times New Roman" w:hAnsi="Times New Roman" w:cs="Times New Roman"/>
            <w:sz w:val="24"/>
            <w:szCs w:val="24"/>
          </w:rPr>
          <w:t xml:space="preserve"> </w:t>
        </w:r>
      </w:ins>
      <w:del w:id="1139" w:author="Copyeditor" w:date="2022-08-23T21:03:00Z">
        <w:r w:rsidR="006B1D21" w:rsidRPr="00736117" w:rsidDel="008F4C8C">
          <w:rPr>
            <w:rFonts w:ascii="Times New Roman" w:hAnsi="Times New Roman" w:cs="Times New Roman"/>
            <w:sz w:val="24"/>
            <w:szCs w:val="24"/>
          </w:rPr>
          <w:delText xml:space="preserve">to </w:delText>
        </w:r>
      </w:del>
      <w:ins w:id="1140" w:author="Copyeditor" w:date="2022-08-23T21:03:00Z">
        <w:r w:rsidR="008F4C8C">
          <w:rPr>
            <w:rFonts w:ascii="Times New Roman" w:hAnsi="Times New Roman" w:cs="Times New Roman"/>
            <w:sz w:val="24"/>
            <w:szCs w:val="24"/>
          </w:rPr>
          <w:t>T</w:t>
        </w:r>
        <w:r w:rsidR="008F4C8C" w:rsidRPr="00736117">
          <w:rPr>
            <w:rFonts w:ascii="Times New Roman" w:hAnsi="Times New Roman" w:cs="Times New Roman"/>
            <w:sz w:val="24"/>
            <w:szCs w:val="24"/>
          </w:rPr>
          <w:t xml:space="preserve">o </w:t>
        </w:r>
      </w:ins>
      <w:r w:rsidR="00AB40A8" w:rsidRPr="00736117">
        <w:rPr>
          <w:rFonts w:ascii="Times New Roman" w:hAnsi="Times New Roman" w:cs="Times New Roman"/>
          <w:i/>
          <w:sz w:val="24"/>
          <w:szCs w:val="24"/>
        </w:rPr>
        <w:t>ek-sist</w:t>
      </w:r>
      <w:r w:rsidR="00AB40A8" w:rsidRPr="00736117">
        <w:rPr>
          <w:rFonts w:ascii="Times New Roman" w:hAnsi="Times New Roman" w:cs="Times New Roman"/>
          <w:sz w:val="24"/>
          <w:szCs w:val="24"/>
        </w:rPr>
        <w:t>, as I said,</w:t>
      </w:r>
      <w:r w:rsidR="00142FD9" w:rsidRPr="00736117">
        <w:rPr>
          <w:rFonts w:ascii="Times New Roman" w:hAnsi="Times New Roman" w:cs="Times New Roman"/>
          <w:sz w:val="24"/>
          <w:szCs w:val="24"/>
        </w:rPr>
        <w:t xml:space="preserve"> means, </w:t>
      </w:r>
      <w:r w:rsidRPr="00736117">
        <w:rPr>
          <w:rFonts w:ascii="Times New Roman" w:hAnsi="Times New Roman" w:cs="Times New Roman"/>
          <w:sz w:val="24"/>
          <w:szCs w:val="24"/>
        </w:rPr>
        <w:t>literally</w:t>
      </w:r>
      <w:r w:rsidR="00142FD9" w:rsidRPr="00736117">
        <w:rPr>
          <w:rFonts w:ascii="Times New Roman" w:hAnsi="Times New Roman" w:cs="Times New Roman"/>
          <w:sz w:val="24"/>
          <w:szCs w:val="24"/>
        </w:rPr>
        <w:t xml:space="preserve">, to </w:t>
      </w:r>
      <w:r w:rsidR="005D1F04" w:rsidRPr="00736117">
        <w:rPr>
          <w:rFonts w:ascii="Times New Roman" w:hAnsi="Times New Roman" w:cs="Times New Roman"/>
          <w:sz w:val="24"/>
          <w:szCs w:val="24"/>
        </w:rPr>
        <w:t xml:space="preserve">stand out, to </w:t>
      </w:r>
      <w:r w:rsidR="00142FD9" w:rsidRPr="00736117">
        <w:rPr>
          <w:rFonts w:ascii="Times New Roman" w:hAnsi="Times New Roman" w:cs="Times New Roman"/>
          <w:sz w:val="24"/>
          <w:szCs w:val="24"/>
        </w:rPr>
        <w:t>be outside</w:t>
      </w:r>
      <w:r w:rsidR="00764281" w:rsidRPr="00736117">
        <w:rPr>
          <w:rFonts w:ascii="Times New Roman" w:hAnsi="Times New Roman" w:cs="Times New Roman"/>
          <w:sz w:val="24"/>
          <w:szCs w:val="24"/>
        </w:rPr>
        <w:t xml:space="preserve">, </w:t>
      </w:r>
      <w:r w:rsidR="00142FD9" w:rsidRPr="00736117">
        <w:rPr>
          <w:rFonts w:ascii="Times New Roman" w:hAnsi="Times New Roman" w:cs="Times New Roman"/>
          <w:sz w:val="24"/>
          <w:szCs w:val="24"/>
        </w:rPr>
        <w:t>or, better</w:t>
      </w:r>
      <w:r w:rsidRPr="00736117">
        <w:rPr>
          <w:rFonts w:ascii="Times New Roman" w:hAnsi="Times New Roman" w:cs="Times New Roman"/>
          <w:sz w:val="24"/>
          <w:szCs w:val="24"/>
        </w:rPr>
        <w:t>,</w:t>
      </w:r>
      <w:r w:rsidR="00142FD9" w:rsidRPr="00736117">
        <w:rPr>
          <w:rFonts w:ascii="Times New Roman" w:hAnsi="Times New Roman" w:cs="Times New Roman"/>
          <w:sz w:val="24"/>
          <w:szCs w:val="24"/>
        </w:rPr>
        <w:t xml:space="preserve"> to </w:t>
      </w:r>
      <w:r w:rsidR="00142FD9" w:rsidRPr="00736117">
        <w:rPr>
          <w:rFonts w:ascii="Times New Roman" w:hAnsi="Times New Roman" w:cs="Times New Roman"/>
          <w:i/>
          <w:sz w:val="24"/>
          <w:szCs w:val="24"/>
        </w:rPr>
        <w:t>be</w:t>
      </w:r>
      <w:r w:rsidR="00142FD9" w:rsidRPr="00736117">
        <w:rPr>
          <w:rFonts w:ascii="Times New Roman" w:hAnsi="Times New Roman" w:cs="Times New Roman"/>
          <w:sz w:val="24"/>
          <w:szCs w:val="24"/>
        </w:rPr>
        <w:t xml:space="preserve"> the outside.</w:t>
      </w:r>
      <w:r w:rsidR="00764281" w:rsidRPr="00736117">
        <w:rPr>
          <w:rFonts w:ascii="Times New Roman" w:hAnsi="Times New Roman" w:cs="Times New Roman"/>
          <w:sz w:val="24"/>
          <w:szCs w:val="24"/>
        </w:rPr>
        <w:t xml:space="preserve"> </w:t>
      </w:r>
      <w:r w:rsidR="00A30667" w:rsidRPr="00736117">
        <w:rPr>
          <w:rFonts w:ascii="Times New Roman" w:hAnsi="Times New Roman" w:cs="Times New Roman"/>
          <w:sz w:val="24"/>
          <w:szCs w:val="24"/>
        </w:rPr>
        <w:t xml:space="preserve">Thanks to </w:t>
      </w:r>
      <w:r w:rsidR="00142FD9" w:rsidRPr="00736117">
        <w:rPr>
          <w:rFonts w:ascii="Times New Roman" w:hAnsi="Times New Roman" w:cs="Times New Roman"/>
          <w:sz w:val="24"/>
          <w:szCs w:val="24"/>
        </w:rPr>
        <w:t xml:space="preserve">Romantic </w:t>
      </w:r>
      <w:r w:rsidR="00A30667" w:rsidRPr="00736117">
        <w:rPr>
          <w:rFonts w:ascii="Times New Roman" w:hAnsi="Times New Roman" w:cs="Times New Roman"/>
          <w:sz w:val="24"/>
          <w:szCs w:val="24"/>
        </w:rPr>
        <w:t>poetry, t</w:t>
      </w:r>
      <w:r w:rsidR="00764281" w:rsidRPr="00736117">
        <w:rPr>
          <w:rFonts w:ascii="Times New Roman" w:hAnsi="Times New Roman" w:cs="Times New Roman"/>
          <w:sz w:val="24"/>
          <w:szCs w:val="24"/>
        </w:rPr>
        <w:t xml:space="preserve">he </w:t>
      </w:r>
      <w:r w:rsidR="00585E51" w:rsidRPr="00736117">
        <w:rPr>
          <w:rFonts w:ascii="Times New Roman" w:hAnsi="Times New Roman" w:cs="Times New Roman"/>
          <w:sz w:val="24"/>
          <w:szCs w:val="24"/>
        </w:rPr>
        <w:t>“</w:t>
      </w:r>
      <w:r w:rsidR="00764281" w:rsidRPr="00736117">
        <w:rPr>
          <w:rFonts w:ascii="Times New Roman" w:hAnsi="Times New Roman" w:cs="Times New Roman"/>
          <w:sz w:val="24"/>
          <w:szCs w:val="24"/>
        </w:rPr>
        <w:t>immeasurable</w:t>
      </w:r>
      <w:r w:rsidR="00585E51" w:rsidRPr="00736117">
        <w:rPr>
          <w:rFonts w:ascii="Times New Roman" w:hAnsi="Times New Roman" w:cs="Times New Roman"/>
          <w:sz w:val="24"/>
          <w:szCs w:val="24"/>
        </w:rPr>
        <w:t>”</w:t>
      </w:r>
      <w:r w:rsidR="00764281" w:rsidRPr="00736117">
        <w:rPr>
          <w:rFonts w:ascii="Times New Roman" w:hAnsi="Times New Roman" w:cs="Times New Roman"/>
          <w:sz w:val="24"/>
          <w:szCs w:val="24"/>
        </w:rPr>
        <w:t xml:space="preserve"> </w:t>
      </w:r>
      <w:r w:rsidR="005D1F04" w:rsidRPr="00736117">
        <w:rPr>
          <w:rFonts w:ascii="Times New Roman" w:hAnsi="Times New Roman" w:cs="Times New Roman"/>
          <w:sz w:val="24"/>
          <w:szCs w:val="24"/>
        </w:rPr>
        <w:t xml:space="preserve">of the sky and the </w:t>
      </w:r>
      <w:r w:rsidR="00585E51" w:rsidRPr="00736117">
        <w:rPr>
          <w:rFonts w:ascii="Times New Roman" w:hAnsi="Times New Roman" w:cs="Times New Roman"/>
          <w:sz w:val="24"/>
          <w:szCs w:val="24"/>
        </w:rPr>
        <w:t>“</w:t>
      </w:r>
      <w:r w:rsidR="00764281" w:rsidRPr="00736117">
        <w:rPr>
          <w:rFonts w:ascii="Times New Roman" w:hAnsi="Times New Roman" w:cs="Times New Roman"/>
          <w:sz w:val="24"/>
          <w:szCs w:val="24"/>
        </w:rPr>
        <w:t>impenetrable</w:t>
      </w:r>
      <w:r w:rsidR="00585E51" w:rsidRPr="00736117">
        <w:rPr>
          <w:rFonts w:ascii="Times New Roman" w:hAnsi="Times New Roman" w:cs="Times New Roman"/>
          <w:sz w:val="24"/>
          <w:szCs w:val="24"/>
        </w:rPr>
        <w:t>”</w:t>
      </w:r>
      <w:r w:rsidR="00764281" w:rsidRPr="00736117">
        <w:rPr>
          <w:rFonts w:ascii="Times New Roman" w:hAnsi="Times New Roman" w:cs="Times New Roman"/>
          <w:sz w:val="24"/>
          <w:szCs w:val="24"/>
        </w:rPr>
        <w:t xml:space="preserve"> </w:t>
      </w:r>
      <w:r w:rsidR="005D1F04" w:rsidRPr="00736117">
        <w:rPr>
          <w:rFonts w:ascii="Times New Roman" w:hAnsi="Times New Roman" w:cs="Times New Roman"/>
          <w:sz w:val="24"/>
          <w:szCs w:val="24"/>
        </w:rPr>
        <w:t>of</w:t>
      </w:r>
      <w:r w:rsidR="00764281" w:rsidRPr="00736117">
        <w:rPr>
          <w:rFonts w:ascii="Times New Roman" w:hAnsi="Times New Roman" w:cs="Times New Roman"/>
          <w:sz w:val="24"/>
          <w:szCs w:val="24"/>
        </w:rPr>
        <w:t xml:space="preserve"> the Earth </w:t>
      </w:r>
      <w:r w:rsidR="005D1F04" w:rsidRPr="00736117">
        <w:rPr>
          <w:rFonts w:ascii="Times New Roman" w:hAnsi="Times New Roman" w:cs="Times New Roman"/>
          <w:sz w:val="24"/>
          <w:szCs w:val="24"/>
        </w:rPr>
        <w:t>is expressed as what is the most intimate share of the human, its inhuman core. With words, but also music</w:t>
      </w:r>
      <w:del w:id="1141" w:author="Copyeditor" w:date="2022-08-23T21:05:00Z">
        <w:r w:rsidR="00AB40A8" w:rsidRPr="00736117" w:rsidDel="008F4C8C">
          <w:rPr>
            <w:rFonts w:ascii="Times New Roman" w:hAnsi="Times New Roman" w:cs="Times New Roman"/>
            <w:sz w:val="24"/>
            <w:szCs w:val="24"/>
          </w:rPr>
          <w:delText>,</w:delText>
        </w:r>
      </w:del>
      <w:r w:rsidR="005D1F04" w:rsidRPr="00736117">
        <w:rPr>
          <w:rFonts w:ascii="Times New Roman" w:hAnsi="Times New Roman" w:cs="Times New Roman"/>
          <w:sz w:val="24"/>
          <w:szCs w:val="24"/>
        </w:rPr>
        <w:t xml:space="preserve"> and paintings, t</w:t>
      </w:r>
      <w:r w:rsidR="00A30667" w:rsidRPr="00736117">
        <w:rPr>
          <w:rFonts w:ascii="Times New Roman" w:hAnsi="Times New Roman" w:cs="Times New Roman"/>
          <w:sz w:val="24"/>
          <w:szCs w:val="24"/>
        </w:rPr>
        <w:t xml:space="preserve">he outside </w:t>
      </w:r>
      <w:r w:rsidR="008333CF" w:rsidRPr="00736117">
        <w:rPr>
          <w:rFonts w:ascii="Times New Roman" w:hAnsi="Times New Roman" w:cs="Times New Roman"/>
          <w:sz w:val="24"/>
          <w:szCs w:val="24"/>
        </w:rPr>
        <w:t>can be</w:t>
      </w:r>
      <w:r w:rsidR="00A30667" w:rsidRPr="00736117">
        <w:rPr>
          <w:rFonts w:ascii="Times New Roman" w:hAnsi="Times New Roman" w:cs="Times New Roman"/>
          <w:sz w:val="24"/>
          <w:szCs w:val="24"/>
        </w:rPr>
        <w:t xml:space="preserve"> communicated as a reminder of the interval from which everything came</w:t>
      </w:r>
      <w:r w:rsidR="008F4181" w:rsidRPr="00736117">
        <w:rPr>
          <w:rFonts w:ascii="Times New Roman" w:hAnsi="Times New Roman" w:cs="Times New Roman"/>
          <w:sz w:val="24"/>
          <w:szCs w:val="24"/>
        </w:rPr>
        <w:t xml:space="preserve"> </w:t>
      </w:r>
      <w:r w:rsidRPr="00736117">
        <w:rPr>
          <w:rFonts w:ascii="Times New Roman" w:hAnsi="Times New Roman" w:cs="Times New Roman"/>
          <w:sz w:val="24"/>
          <w:szCs w:val="24"/>
        </w:rPr>
        <w:t>in</w:t>
      </w:r>
      <w:r w:rsidR="008F4181" w:rsidRPr="00736117">
        <w:rPr>
          <w:rFonts w:ascii="Times New Roman" w:hAnsi="Times New Roman" w:cs="Times New Roman"/>
          <w:sz w:val="24"/>
          <w:szCs w:val="24"/>
        </w:rPr>
        <w:t>to being</w:t>
      </w:r>
      <w:del w:id="1142" w:author="Copyeditor" w:date="2022-08-23T21:05:00Z">
        <w:r w:rsidR="00A30667" w:rsidRPr="00736117" w:rsidDel="008F4C8C">
          <w:rPr>
            <w:rFonts w:ascii="Times New Roman" w:hAnsi="Times New Roman" w:cs="Times New Roman"/>
            <w:sz w:val="24"/>
            <w:szCs w:val="24"/>
          </w:rPr>
          <w:delText xml:space="preserve"> –</w:delText>
        </w:r>
      </w:del>
      <w:ins w:id="1143" w:author="Copyeditor" w:date="2022-08-23T21:05:00Z">
        <w:r w:rsidR="008F4C8C">
          <w:rPr>
            <w:rFonts w:ascii="Times New Roman" w:hAnsi="Times New Roman" w:cs="Times New Roman"/>
            <w:sz w:val="24"/>
            <w:szCs w:val="24"/>
          </w:rPr>
          <w:t>—</w:t>
        </w:r>
      </w:ins>
      <w:del w:id="1144" w:author="Copyeditor" w:date="2022-08-23T21:05:00Z">
        <w:r w:rsidR="00A30667" w:rsidRPr="00736117" w:rsidDel="008F4C8C">
          <w:rPr>
            <w:rFonts w:ascii="Times New Roman" w:hAnsi="Times New Roman" w:cs="Times New Roman"/>
            <w:sz w:val="24"/>
            <w:szCs w:val="24"/>
          </w:rPr>
          <w:delText xml:space="preserve"> </w:delText>
        </w:r>
      </w:del>
      <w:r w:rsidR="005D1F04" w:rsidRPr="00736117">
        <w:rPr>
          <w:rFonts w:ascii="Times New Roman" w:hAnsi="Times New Roman" w:cs="Times New Roman"/>
          <w:sz w:val="24"/>
          <w:szCs w:val="24"/>
        </w:rPr>
        <w:t>each thing</w:t>
      </w:r>
      <w:r w:rsidR="00AB40A8" w:rsidRPr="00736117">
        <w:rPr>
          <w:rFonts w:ascii="Times New Roman" w:hAnsi="Times New Roman" w:cs="Times New Roman"/>
          <w:sz w:val="24"/>
          <w:szCs w:val="24"/>
        </w:rPr>
        <w:t>,</w:t>
      </w:r>
      <w:r w:rsidR="005D1F04" w:rsidRPr="00736117">
        <w:rPr>
          <w:rFonts w:ascii="Times New Roman" w:hAnsi="Times New Roman" w:cs="Times New Roman"/>
          <w:sz w:val="24"/>
          <w:szCs w:val="24"/>
        </w:rPr>
        <w:t xml:space="preserve"> </w:t>
      </w:r>
      <w:r w:rsidR="00AB40A8" w:rsidRPr="00736117">
        <w:rPr>
          <w:rFonts w:ascii="Times New Roman" w:hAnsi="Times New Roman" w:cs="Times New Roman"/>
          <w:sz w:val="24"/>
          <w:szCs w:val="24"/>
        </w:rPr>
        <w:t xml:space="preserve">and </w:t>
      </w:r>
      <w:r w:rsidR="005D1F04" w:rsidRPr="00736117">
        <w:rPr>
          <w:rFonts w:ascii="Times New Roman" w:hAnsi="Times New Roman" w:cs="Times New Roman"/>
          <w:sz w:val="24"/>
          <w:szCs w:val="24"/>
        </w:rPr>
        <w:t>the universe itself</w:t>
      </w:r>
      <w:r w:rsidRPr="00736117">
        <w:rPr>
          <w:rFonts w:ascii="Times New Roman" w:hAnsi="Times New Roman" w:cs="Times New Roman"/>
          <w:sz w:val="24"/>
          <w:szCs w:val="24"/>
        </w:rPr>
        <w:t>,</w:t>
      </w:r>
      <w:r w:rsidR="005D1F04" w:rsidRPr="00736117">
        <w:rPr>
          <w:rFonts w:ascii="Times New Roman" w:hAnsi="Times New Roman" w:cs="Times New Roman"/>
          <w:sz w:val="24"/>
          <w:szCs w:val="24"/>
        </w:rPr>
        <w:t xml:space="preserve"> that rose up less from a </w:t>
      </w:r>
      <w:r w:rsidR="00A30667" w:rsidRPr="00736117">
        <w:rPr>
          <w:rFonts w:ascii="Times New Roman" w:hAnsi="Times New Roman" w:cs="Times New Roman"/>
          <w:sz w:val="24"/>
          <w:szCs w:val="24"/>
        </w:rPr>
        <w:t>Big Bang</w:t>
      </w:r>
      <w:r w:rsidR="005D1F04" w:rsidRPr="00736117">
        <w:rPr>
          <w:rFonts w:ascii="Times New Roman" w:hAnsi="Times New Roman" w:cs="Times New Roman"/>
          <w:sz w:val="24"/>
          <w:szCs w:val="24"/>
        </w:rPr>
        <w:t xml:space="preserve"> than from </w:t>
      </w:r>
      <w:r w:rsidR="008F4181" w:rsidRPr="00736117">
        <w:rPr>
          <w:rFonts w:ascii="Times New Roman" w:hAnsi="Times New Roman" w:cs="Times New Roman"/>
          <w:sz w:val="24"/>
          <w:szCs w:val="24"/>
        </w:rPr>
        <w:t>a</w:t>
      </w:r>
      <w:r w:rsidR="00A30667" w:rsidRPr="00736117">
        <w:rPr>
          <w:rFonts w:ascii="Times New Roman" w:hAnsi="Times New Roman" w:cs="Times New Roman"/>
          <w:sz w:val="24"/>
          <w:szCs w:val="24"/>
        </w:rPr>
        <w:t xml:space="preserve"> Big Spacing. </w:t>
      </w:r>
      <w:r w:rsidR="008F4181" w:rsidRPr="00736117">
        <w:rPr>
          <w:rFonts w:ascii="Times New Roman" w:hAnsi="Times New Roman" w:cs="Times New Roman"/>
          <w:sz w:val="24"/>
          <w:szCs w:val="24"/>
        </w:rPr>
        <w:t xml:space="preserve">Not only </w:t>
      </w:r>
      <w:r w:rsidR="00213D3C" w:rsidRPr="00736117">
        <w:rPr>
          <w:rFonts w:ascii="Times New Roman" w:hAnsi="Times New Roman" w:cs="Times New Roman"/>
          <w:sz w:val="24"/>
          <w:szCs w:val="24"/>
        </w:rPr>
        <w:t xml:space="preserve">is </w:t>
      </w:r>
      <w:r w:rsidR="008F4181" w:rsidRPr="00736117">
        <w:rPr>
          <w:rFonts w:ascii="Times New Roman" w:hAnsi="Times New Roman" w:cs="Times New Roman"/>
          <w:sz w:val="24"/>
          <w:szCs w:val="24"/>
        </w:rPr>
        <w:t>c</w:t>
      </w:r>
      <w:r w:rsidR="00A30667" w:rsidRPr="00736117">
        <w:rPr>
          <w:rFonts w:ascii="Times New Roman" w:hAnsi="Times New Roman" w:cs="Times New Roman"/>
          <w:sz w:val="24"/>
          <w:szCs w:val="24"/>
        </w:rPr>
        <w:t>ommunicating the outside communicating the darkness</w:t>
      </w:r>
      <w:del w:id="1145" w:author="Copyeditor" w:date="2022-08-23T21:05:00Z">
        <w:r w:rsidR="006B1D21" w:rsidRPr="00736117" w:rsidDel="008F4C8C">
          <w:rPr>
            <w:rFonts w:ascii="Times New Roman" w:hAnsi="Times New Roman" w:cs="Times New Roman"/>
            <w:sz w:val="24"/>
            <w:szCs w:val="24"/>
          </w:rPr>
          <w:delText xml:space="preserve"> – </w:delText>
        </w:r>
      </w:del>
      <w:ins w:id="1146" w:author="Copyeditor" w:date="2022-08-23T21:05:00Z">
        <w:r w:rsidR="008F4C8C">
          <w:rPr>
            <w:rFonts w:ascii="Times New Roman" w:hAnsi="Times New Roman" w:cs="Times New Roman"/>
            <w:sz w:val="24"/>
            <w:szCs w:val="24"/>
          </w:rPr>
          <w:t xml:space="preserve"> or </w:t>
        </w:r>
      </w:ins>
      <w:r w:rsidR="006B1D21" w:rsidRPr="00736117">
        <w:rPr>
          <w:rFonts w:ascii="Times New Roman" w:hAnsi="Times New Roman" w:cs="Times New Roman"/>
          <w:sz w:val="24"/>
          <w:szCs w:val="24"/>
        </w:rPr>
        <w:t>the unground</w:t>
      </w:r>
      <w:del w:id="1147" w:author="Copyeditor" w:date="2022-08-23T21:05:00Z">
        <w:r w:rsidR="006B1D21" w:rsidRPr="00736117" w:rsidDel="008F4C8C">
          <w:rPr>
            <w:rFonts w:ascii="Times New Roman" w:hAnsi="Times New Roman" w:cs="Times New Roman"/>
            <w:sz w:val="24"/>
            <w:szCs w:val="24"/>
          </w:rPr>
          <w:delText xml:space="preserve"> -</w:delText>
        </w:r>
        <w:r w:rsidR="00A30667" w:rsidRPr="00736117" w:rsidDel="008F4C8C">
          <w:rPr>
            <w:rFonts w:ascii="Times New Roman" w:hAnsi="Times New Roman" w:cs="Times New Roman"/>
            <w:sz w:val="24"/>
            <w:szCs w:val="24"/>
          </w:rPr>
          <w:delText xml:space="preserve"> </w:delText>
        </w:r>
      </w:del>
      <w:ins w:id="1148" w:author="Copyeditor" w:date="2022-08-23T21:05:00Z">
        <w:r w:rsidR="008F4C8C">
          <w:rPr>
            <w:rFonts w:ascii="Times New Roman" w:hAnsi="Times New Roman" w:cs="Times New Roman"/>
            <w:sz w:val="24"/>
            <w:szCs w:val="24"/>
          </w:rPr>
          <w:t>—</w:t>
        </w:r>
      </w:ins>
      <w:r w:rsidR="00A30667" w:rsidRPr="00736117">
        <w:rPr>
          <w:rFonts w:ascii="Times New Roman" w:hAnsi="Times New Roman" w:cs="Times New Roman"/>
          <w:sz w:val="24"/>
          <w:szCs w:val="24"/>
        </w:rPr>
        <w:t xml:space="preserve">thanks to which singularities can </w:t>
      </w:r>
      <w:r w:rsidR="008F4181" w:rsidRPr="00736117">
        <w:rPr>
          <w:rFonts w:ascii="Times New Roman" w:hAnsi="Times New Roman" w:cs="Times New Roman"/>
          <w:sz w:val="24"/>
          <w:szCs w:val="24"/>
        </w:rPr>
        <w:t>appear</w:t>
      </w:r>
      <w:del w:id="1149" w:author="Copyeditor" w:date="2022-08-23T21:06:00Z">
        <w:r w:rsidR="008F4181" w:rsidRPr="00736117" w:rsidDel="008F4C8C">
          <w:rPr>
            <w:rFonts w:ascii="Times New Roman" w:hAnsi="Times New Roman" w:cs="Times New Roman"/>
            <w:sz w:val="24"/>
            <w:szCs w:val="24"/>
          </w:rPr>
          <w:delText xml:space="preserve">, </w:delText>
        </w:r>
      </w:del>
      <w:ins w:id="1150" w:author="Copyeditor" w:date="2022-08-23T21:06:00Z">
        <w:r w:rsidR="008F4C8C">
          <w:rPr>
            <w:rFonts w:ascii="Times New Roman" w:hAnsi="Times New Roman" w:cs="Times New Roman"/>
            <w:sz w:val="24"/>
            <w:szCs w:val="24"/>
          </w:rPr>
          <w:t>—</w:t>
        </w:r>
      </w:ins>
      <w:r w:rsidR="008F4181" w:rsidRPr="00736117">
        <w:rPr>
          <w:rFonts w:ascii="Times New Roman" w:hAnsi="Times New Roman" w:cs="Times New Roman"/>
          <w:sz w:val="24"/>
          <w:szCs w:val="24"/>
        </w:rPr>
        <w:t xml:space="preserve">but </w:t>
      </w:r>
      <w:r w:rsidR="00213D3C" w:rsidRPr="00736117">
        <w:rPr>
          <w:rFonts w:ascii="Times New Roman" w:hAnsi="Times New Roman" w:cs="Times New Roman"/>
          <w:sz w:val="24"/>
          <w:szCs w:val="24"/>
        </w:rPr>
        <w:t xml:space="preserve">this communication </w:t>
      </w:r>
      <w:r w:rsidR="008F4181" w:rsidRPr="00736117">
        <w:rPr>
          <w:rFonts w:ascii="Times New Roman" w:hAnsi="Times New Roman" w:cs="Times New Roman"/>
          <w:sz w:val="24"/>
          <w:szCs w:val="24"/>
        </w:rPr>
        <w:t>can also stay</w:t>
      </w:r>
      <w:r w:rsidR="00A30667" w:rsidRPr="00736117">
        <w:rPr>
          <w:rFonts w:ascii="Times New Roman" w:hAnsi="Times New Roman" w:cs="Times New Roman"/>
          <w:sz w:val="24"/>
          <w:szCs w:val="24"/>
        </w:rPr>
        <w:t xml:space="preserve"> hidden</w:t>
      </w:r>
      <w:del w:id="1151" w:author="Copyeditor" w:date="2022-08-23T21:06:00Z">
        <w:r w:rsidR="00A30667" w:rsidRPr="00736117" w:rsidDel="008F4C8C">
          <w:rPr>
            <w:rFonts w:ascii="Times New Roman" w:hAnsi="Times New Roman" w:cs="Times New Roman"/>
            <w:sz w:val="24"/>
            <w:szCs w:val="24"/>
          </w:rPr>
          <w:delText>,</w:delText>
        </w:r>
      </w:del>
      <w:r w:rsidR="00A30667" w:rsidRPr="00736117">
        <w:rPr>
          <w:rFonts w:ascii="Times New Roman" w:hAnsi="Times New Roman" w:cs="Times New Roman"/>
          <w:sz w:val="24"/>
          <w:szCs w:val="24"/>
        </w:rPr>
        <w:t xml:space="preserve"> and preserved</w:t>
      </w:r>
      <w:r w:rsidR="008F4181" w:rsidRPr="00736117">
        <w:rPr>
          <w:rFonts w:ascii="Times New Roman" w:hAnsi="Times New Roman" w:cs="Times New Roman"/>
          <w:sz w:val="24"/>
          <w:szCs w:val="24"/>
        </w:rPr>
        <w:t>.</w:t>
      </w:r>
      <w:r w:rsidR="00A30667" w:rsidRPr="00736117">
        <w:rPr>
          <w:rFonts w:ascii="Times New Roman" w:hAnsi="Times New Roman" w:cs="Times New Roman"/>
          <w:sz w:val="24"/>
          <w:szCs w:val="24"/>
        </w:rPr>
        <w:t xml:space="preserve"> </w:t>
      </w:r>
      <w:del w:id="1152" w:author="Copyeditor" w:date="2022-08-23T21:06:00Z">
        <w:r w:rsidR="006B1D21" w:rsidRPr="00736117" w:rsidDel="008F4C8C">
          <w:rPr>
            <w:rFonts w:ascii="Times New Roman" w:hAnsi="Times New Roman" w:cs="Times New Roman"/>
            <w:sz w:val="24"/>
            <w:szCs w:val="24"/>
          </w:rPr>
          <w:delText xml:space="preserve">Recently </w:delText>
        </w:r>
        <w:r w:rsidRPr="00736117" w:rsidDel="008F4C8C">
          <w:rPr>
            <w:rFonts w:ascii="Times New Roman" w:hAnsi="Times New Roman" w:cs="Times New Roman"/>
            <w:sz w:val="24"/>
            <w:szCs w:val="24"/>
          </w:rPr>
          <w:delText>a</w:delText>
        </w:r>
      </w:del>
      <w:ins w:id="1153" w:author="Copyeditor" w:date="2022-08-23T21:06:00Z">
        <w:r w:rsidR="008F4C8C">
          <w:rPr>
            <w:rFonts w:ascii="Times New Roman" w:hAnsi="Times New Roman" w:cs="Times New Roman"/>
            <w:sz w:val="24"/>
            <w:szCs w:val="24"/>
          </w:rPr>
          <w:t>A</w:t>
        </w:r>
      </w:ins>
      <w:r w:rsidRPr="00736117">
        <w:rPr>
          <w:rFonts w:ascii="Times New Roman" w:hAnsi="Times New Roman" w:cs="Times New Roman"/>
          <w:sz w:val="24"/>
          <w:szCs w:val="24"/>
        </w:rPr>
        <w:t xml:space="preserve">t </w:t>
      </w:r>
      <w:r w:rsidR="00955668" w:rsidRPr="00736117">
        <w:rPr>
          <w:rFonts w:ascii="Times New Roman" w:hAnsi="Times New Roman" w:cs="Times New Roman"/>
          <w:sz w:val="24"/>
          <w:szCs w:val="24"/>
        </w:rPr>
        <w:t xml:space="preserve">the </w:t>
      </w:r>
      <w:r w:rsidR="006B1D21" w:rsidRPr="00736117">
        <w:rPr>
          <w:rFonts w:ascii="Times New Roman" w:hAnsi="Times New Roman" w:cs="Times New Roman"/>
          <w:sz w:val="24"/>
          <w:szCs w:val="24"/>
        </w:rPr>
        <w:t>U</w:t>
      </w:r>
      <w:r w:rsidR="00955668" w:rsidRPr="00736117">
        <w:rPr>
          <w:rFonts w:ascii="Times New Roman" w:hAnsi="Times New Roman" w:cs="Times New Roman"/>
          <w:sz w:val="24"/>
          <w:szCs w:val="24"/>
        </w:rPr>
        <w:t xml:space="preserve">niversity of </w:t>
      </w:r>
      <w:r w:rsidR="006B1D21" w:rsidRPr="00736117">
        <w:rPr>
          <w:rFonts w:ascii="Times New Roman" w:hAnsi="Times New Roman" w:cs="Times New Roman"/>
          <w:sz w:val="24"/>
          <w:szCs w:val="24"/>
        </w:rPr>
        <w:t>W</w:t>
      </w:r>
      <w:r w:rsidR="00955668" w:rsidRPr="00736117">
        <w:rPr>
          <w:rFonts w:ascii="Times New Roman" w:hAnsi="Times New Roman" w:cs="Times New Roman"/>
          <w:sz w:val="24"/>
          <w:szCs w:val="24"/>
        </w:rPr>
        <w:t>isconsin</w:t>
      </w:r>
      <w:r w:rsidR="006B1D21" w:rsidRPr="00736117">
        <w:rPr>
          <w:rFonts w:ascii="Times New Roman" w:hAnsi="Times New Roman" w:cs="Times New Roman"/>
          <w:sz w:val="24"/>
          <w:szCs w:val="24"/>
        </w:rPr>
        <w:t>-Madison</w:t>
      </w:r>
      <w:del w:id="1154" w:author="Copyeditor" w:date="2022-08-23T21:06:00Z">
        <w:r w:rsidR="006B1D21" w:rsidRPr="00736117" w:rsidDel="008F4C8C">
          <w:rPr>
            <w:rFonts w:ascii="Times New Roman" w:hAnsi="Times New Roman" w:cs="Times New Roman"/>
            <w:sz w:val="24"/>
            <w:szCs w:val="24"/>
          </w:rPr>
          <w:delText>,</w:delText>
        </w:r>
      </w:del>
      <w:r w:rsidR="00BB62E2" w:rsidRPr="00736117">
        <w:rPr>
          <w:rFonts w:ascii="Times New Roman" w:hAnsi="Times New Roman" w:cs="Times New Roman"/>
          <w:sz w:val="24"/>
          <w:szCs w:val="24"/>
        </w:rPr>
        <w:t xml:space="preserve"> in 2019,</w:t>
      </w:r>
      <w:r w:rsidR="006B1D21" w:rsidRPr="00736117">
        <w:rPr>
          <w:rFonts w:ascii="Times New Roman" w:hAnsi="Times New Roman" w:cs="Times New Roman"/>
          <w:sz w:val="24"/>
          <w:szCs w:val="24"/>
        </w:rPr>
        <w:t xml:space="preserve"> I heard </w:t>
      </w:r>
      <w:commentRangeStart w:id="1155"/>
      <w:r w:rsidR="006B1D21" w:rsidRPr="00736117">
        <w:rPr>
          <w:rFonts w:ascii="Times New Roman" w:hAnsi="Times New Roman" w:cs="Times New Roman"/>
          <w:sz w:val="24"/>
          <w:szCs w:val="24"/>
        </w:rPr>
        <w:t xml:space="preserve">Anna Tsing </w:t>
      </w:r>
      <w:commentRangeEnd w:id="1155"/>
      <w:r w:rsidR="008F4C8C">
        <w:rPr>
          <w:rStyle w:val="CommentReference"/>
          <w:rFonts w:ascii="Times New Roman" w:eastAsia="Times New Roman" w:hAnsi="Times New Roman" w:cs="Times New Roman"/>
          <w:lang w:eastAsia="en-US"/>
        </w:rPr>
        <w:commentReference w:id="1155"/>
      </w:r>
      <w:r w:rsidR="006B1D21" w:rsidRPr="00736117">
        <w:rPr>
          <w:rFonts w:ascii="Times New Roman" w:hAnsi="Times New Roman" w:cs="Times New Roman"/>
          <w:sz w:val="24"/>
          <w:szCs w:val="24"/>
        </w:rPr>
        <w:t>explain how, in Indonesia, she saw some animals unable to hide any</w:t>
      </w:r>
      <w:r w:rsidR="008D0221" w:rsidRPr="00736117">
        <w:rPr>
          <w:rFonts w:ascii="Times New Roman" w:hAnsi="Times New Roman" w:cs="Times New Roman"/>
          <w:sz w:val="24"/>
          <w:szCs w:val="24"/>
        </w:rPr>
        <w:t xml:space="preserve"> </w:t>
      </w:r>
      <w:r w:rsidR="006B1D21" w:rsidRPr="00736117">
        <w:rPr>
          <w:rFonts w:ascii="Times New Roman" w:hAnsi="Times New Roman" w:cs="Times New Roman"/>
          <w:sz w:val="24"/>
          <w:szCs w:val="24"/>
        </w:rPr>
        <w:t xml:space="preserve">longer, </w:t>
      </w:r>
      <w:r w:rsidR="008D0221" w:rsidRPr="00736117">
        <w:rPr>
          <w:rFonts w:ascii="Times New Roman" w:hAnsi="Times New Roman" w:cs="Times New Roman"/>
          <w:sz w:val="24"/>
          <w:szCs w:val="24"/>
        </w:rPr>
        <w:t xml:space="preserve">forced to be </w:t>
      </w:r>
      <w:r w:rsidR="006B1D21" w:rsidRPr="00736117">
        <w:rPr>
          <w:rFonts w:ascii="Times New Roman" w:hAnsi="Times New Roman" w:cs="Times New Roman"/>
          <w:sz w:val="24"/>
          <w:szCs w:val="24"/>
        </w:rPr>
        <w:t>visible</w:t>
      </w:r>
      <w:r w:rsidR="008D0221" w:rsidRPr="00736117">
        <w:rPr>
          <w:rFonts w:ascii="Times New Roman" w:hAnsi="Times New Roman" w:cs="Times New Roman"/>
          <w:sz w:val="24"/>
          <w:szCs w:val="24"/>
        </w:rPr>
        <w:t>, because of the deforestation caused by the settlement of plantations</w:t>
      </w:r>
      <w:r w:rsidRPr="00736117">
        <w:rPr>
          <w:rFonts w:ascii="Times New Roman" w:hAnsi="Times New Roman" w:cs="Times New Roman"/>
          <w:sz w:val="24"/>
          <w:szCs w:val="24"/>
        </w:rPr>
        <w:t>. T</w:t>
      </w:r>
      <w:r w:rsidR="00955668" w:rsidRPr="00736117">
        <w:rPr>
          <w:rFonts w:ascii="Times New Roman" w:hAnsi="Times New Roman" w:cs="Times New Roman"/>
          <w:sz w:val="24"/>
          <w:szCs w:val="24"/>
        </w:rPr>
        <w:t>hese animals have lost the existential and vital experience to be hidden in forests</w:t>
      </w:r>
      <w:r w:rsidR="008D0221" w:rsidRPr="00736117">
        <w:rPr>
          <w:rFonts w:ascii="Times New Roman" w:hAnsi="Times New Roman" w:cs="Times New Roman"/>
          <w:sz w:val="24"/>
          <w:szCs w:val="24"/>
        </w:rPr>
        <w:t>.</w:t>
      </w:r>
      <w:del w:id="1156" w:author="Copyeditor" w:date="2022-08-23T21:07:00Z">
        <w:r w:rsidR="008D0221" w:rsidRPr="00736117" w:rsidDel="008F4C8C">
          <w:rPr>
            <w:rFonts w:ascii="Times New Roman" w:hAnsi="Times New Roman" w:cs="Times New Roman"/>
            <w:sz w:val="24"/>
            <w:szCs w:val="24"/>
          </w:rPr>
          <w:delText xml:space="preserve"> </w:delText>
        </w:r>
      </w:del>
    </w:p>
    <w:p w14:paraId="3A6780B3" w14:textId="44808B80" w:rsidR="00764281" w:rsidRPr="00736117" w:rsidRDefault="008D0221" w:rsidP="00DC0D7B">
      <w:pPr>
        <w:pStyle w:val="ListParagraph"/>
        <w:widowControl w:val="0"/>
        <w:autoSpaceDE w:val="0"/>
        <w:autoSpaceDN w:val="0"/>
        <w:adjustRightInd w:val="0"/>
        <w:spacing w:after="240" w:line="480" w:lineRule="auto"/>
        <w:ind w:firstLine="720"/>
        <w:rPr>
          <w:rFonts w:ascii="Times New Roman" w:hAnsi="Times New Roman" w:cs="Times New Roman"/>
          <w:sz w:val="24"/>
          <w:szCs w:val="24"/>
        </w:rPr>
      </w:pPr>
      <w:r w:rsidRPr="00736117">
        <w:rPr>
          <w:rFonts w:ascii="Times New Roman" w:hAnsi="Times New Roman" w:cs="Times New Roman"/>
          <w:sz w:val="24"/>
          <w:szCs w:val="24"/>
        </w:rPr>
        <w:t xml:space="preserve">I was struck by Tsing’s powerful illustration of the global situation of </w:t>
      </w:r>
      <w:r w:rsidRPr="00736117">
        <w:rPr>
          <w:rFonts w:ascii="Times New Roman" w:hAnsi="Times New Roman" w:cs="Times New Roman"/>
          <w:sz w:val="24"/>
          <w:szCs w:val="24"/>
        </w:rPr>
        <w:lastRenderedPageBreak/>
        <w:t>overexposure</w:t>
      </w:r>
      <w:del w:id="1157" w:author="Copyeditor" w:date="2022-08-23T21:09:00Z">
        <w:r w:rsidRPr="00736117" w:rsidDel="00EA341D">
          <w:rPr>
            <w:rFonts w:ascii="Times New Roman" w:hAnsi="Times New Roman" w:cs="Times New Roman"/>
            <w:sz w:val="24"/>
            <w:szCs w:val="24"/>
          </w:rPr>
          <w:delText xml:space="preserve"> –</w:delText>
        </w:r>
      </w:del>
      <w:ins w:id="1158" w:author="Copyeditor" w:date="2022-08-23T21:09:00Z">
        <w:r w:rsidR="00EA341D">
          <w:rPr>
            <w:rFonts w:ascii="Times New Roman" w:hAnsi="Times New Roman" w:cs="Times New Roman"/>
            <w:sz w:val="24"/>
            <w:szCs w:val="24"/>
          </w:rPr>
          <w:t>—</w:t>
        </w:r>
      </w:ins>
      <w:r w:rsidRPr="00736117">
        <w:rPr>
          <w:rFonts w:ascii="Times New Roman" w:hAnsi="Times New Roman" w:cs="Times New Roman"/>
          <w:sz w:val="24"/>
          <w:szCs w:val="24"/>
        </w:rPr>
        <w:t xml:space="preserve"> a situation touching all species, including the human. What </w:t>
      </w:r>
      <w:r w:rsidR="00213D3C" w:rsidRPr="00736117">
        <w:rPr>
          <w:rFonts w:ascii="Times New Roman" w:hAnsi="Times New Roman" w:cs="Times New Roman"/>
          <w:sz w:val="24"/>
          <w:szCs w:val="24"/>
        </w:rPr>
        <w:t xml:space="preserve">must </w:t>
      </w:r>
      <w:r w:rsidRPr="00736117">
        <w:rPr>
          <w:rFonts w:ascii="Times New Roman" w:hAnsi="Times New Roman" w:cs="Times New Roman"/>
          <w:sz w:val="24"/>
          <w:szCs w:val="24"/>
        </w:rPr>
        <w:t xml:space="preserve">nowadays be preserved is as much biodiversity </w:t>
      </w:r>
      <w:r w:rsidR="00213D3C" w:rsidRPr="00736117">
        <w:rPr>
          <w:rFonts w:ascii="Times New Roman" w:hAnsi="Times New Roman" w:cs="Times New Roman"/>
          <w:sz w:val="24"/>
          <w:szCs w:val="24"/>
        </w:rPr>
        <w:t xml:space="preserve">as </w:t>
      </w:r>
      <w:proofErr w:type="spellStart"/>
      <w:r w:rsidR="008F4181" w:rsidRPr="00736117">
        <w:rPr>
          <w:rFonts w:ascii="Times New Roman" w:hAnsi="Times New Roman" w:cs="Times New Roman"/>
          <w:sz w:val="24"/>
          <w:szCs w:val="24"/>
        </w:rPr>
        <w:t>psychodiversity</w:t>
      </w:r>
      <w:proofErr w:type="spellEnd"/>
      <w:r w:rsidR="00213D3C" w:rsidRPr="00736117">
        <w:rPr>
          <w:rFonts w:ascii="Times New Roman" w:hAnsi="Times New Roman" w:cs="Times New Roman"/>
          <w:sz w:val="24"/>
          <w:szCs w:val="24"/>
        </w:rPr>
        <w:t xml:space="preserve">. </w:t>
      </w:r>
      <w:r w:rsidRPr="00736117">
        <w:rPr>
          <w:rFonts w:ascii="Times New Roman" w:hAnsi="Times New Roman" w:cs="Times New Roman"/>
          <w:sz w:val="24"/>
          <w:szCs w:val="24"/>
        </w:rPr>
        <w:t>I</w:t>
      </w:r>
      <w:r w:rsidR="008F4181" w:rsidRPr="00736117">
        <w:rPr>
          <w:rFonts w:ascii="Times New Roman" w:hAnsi="Times New Roman" w:cs="Times New Roman"/>
          <w:sz w:val="24"/>
          <w:szCs w:val="24"/>
        </w:rPr>
        <w:t>n a time of digital overexpos</w:t>
      </w:r>
      <w:r w:rsidRPr="00736117">
        <w:rPr>
          <w:rFonts w:ascii="Times New Roman" w:hAnsi="Times New Roman" w:cs="Times New Roman"/>
          <w:sz w:val="24"/>
          <w:szCs w:val="24"/>
        </w:rPr>
        <w:t>ure</w:t>
      </w:r>
      <w:r w:rsidR="008F4181" w:rsidRPr="00736117">
        <w:rPr>
          <w:rFonts w:ascii="Times New Roman" w:hAnsi="Times New Roman" w:cs="Times New Roman"/>
          <w:sz w:val="24"/>
          <w:szCs w:val="24"/>
        </w:rPr>
        <w:t xml:space="preserve">, when data mining reigns, when the empty eye of God </w:t>
      </w:r>
      <w:r w:rsidR="0039364C" w:rsidRPr="00736117">
        <w:rPr>
          <w:rFonts w:ascii="Times New Roman" w:hAnsi="Times New Roman" w:cs="Times New Roman"/>
          <w:sz w:val="24"/>
          <w:szCs w:val="24"/>
        </w:rPr>
        <w:t>is filled with FAANG’s</w:t>
      </w:r>
      <w:r w:rsidR="005D1F04" w:rsidRPr="00736117">
        <w:rPr>
          <w:rFonts w:ascii="Times New Roman" w:hAnsi="Times New Roman" w:cs="Times New Roman"/>
          <w:sz w:val="24"/>
          <w:szCs w:val="24"/>
        </w:rPr>
        <w:t xml:space="preserve"> marketing intrusions</w:t>
      </w:r>
      <w:r w:rsidR="008F4181" w:rsidRPr="00736117">
        <w:rPr>
          <w:rFonts w:ascii="Times New Roman" w:hAnsi="Times New Roman" w:cs="Times New Roman"/>
          <w:sz w:val="24"/>
          <w:szCs w:val="24"/>
        </w:rPr>
        <w:t>, it</w:t>
      </w:r>
      <w:r w:rsidR="00BB62E2" w:rsidRPr="00736117">
        <w:rPr>
          <w:rFonts w:ascii="Times New Roman" w:hAnsi="Times New Roman" w:cs="Times New Roman"/>
          <w:sz w:val="24"/>
          <w:szCs w:val="24"/>
        </w:rPr>
        <w:t xml:space="preserve"> i</w:t>
      </w:r>
      <w:r w:rsidR="008F4181" w:rsidRPr="00736117">
        <w:rPr>
          <w:rFonts w:ascii="Times New Roman" w:hAnsi="Times New Roman" w:cs="Times New Roman"/>
          <w:sz w:val="24"/>
          <w:szCs w:val="24"/>
        </w:rPr>
        <w:t xml:space="preserve">s crucial to be able to preserve </w:t>
      </w:r>
      <w:r w:rsidR="008F4181" w:rsidRPr="00EA341D">
        <w:rPr>
          <w:rFonts w:ascii="Times New Roman" w:hAnsi="Times New Roman" w:cs="Times New Roman"/>
          <w:iCs/>
          <w:sz w:val="24"/>
          <w:szCs w:val="24"/>
          <w:rPrChange w:id="1159" w:author="Copyeditor" w:date="2022-08-23T21:10:00Z">
            <w:rPr>
              <w:rFonts w:ascii="Times New Roman" w:hAnsi="Times New Roman" w:cs="Times New Roman"/>
              <w:i/>
              <w:sz w:val="24"/>
              <w:szCs w:val="24"/>
            </w:rPr>
          </w:rPrChange>
        </w:rPr>
        <w:t xml:space="preserve">the opacity of </w:t>
      </w:r>
      <w:r w:rsidR="00213D3C" w:rsidRPr="00EA341D">
        <w:rPr>
          <w:rFonts w:ascii="Times New Roman" w:hAnsi="Times New Roman" w:cs="Times New Roman"/>
          <w:iCs/>
          <w:sz w:val="24"/>
          <w:szCs w:val="24"/>
          <w:rPrChange w:id="1160" w:author="Copyeditor" w:date="2022-08-23T21:10:00Z">
            <w:rPr>
              <w:rFonts w:ascii="Times New Roman" w:hAnsi="Times New Roman" w:cs="Times New Roman"/>
              <w:i/>
              <w:sz w:val="24"/>
              <w:szCs w:val="24"/>
            </w:rPr>
          </w:rPrChange>
        </w:rPr>
        <w:t>that which exists</w:t>
      </w:r>
      <w:r w:rsidR="005D1F04" w:rsidRPr="00EA341D">
        <w:rPr>
          <w:rFonts w:ascii="Times New Roman" w:hAnsi="Times New Roman" w:cs="Times New Roman"/>
          <w:iCs/>
          <w:sz w:val="24"/>
          <w:szCs w:val="24"/>
        </w:rPr>
        <w:t>.</w:t>
      </w:r>
      <w:r w:rsidR="005D1F04" w:rsidRPr="00736117">
        <w:rPr>
          <w:rFonts w:ascii="Times New Roman" w:hAnsi="Times New Roman" w:cs="Times New Roman"/>
          <w:sz w:val="24"/>
          <w:szCs w:val="24"/>
        </w:rPr>
        <w:t xml:space="preserve"> </w:t>
      </w:r>
      <w:r w:rsidR="008333CF" w:rsidRPr="00736117">
        <w:rPr>
          <w:rFonts w:ascii="Times New Roman" w:hAnsi="Times New Roman" w:cs="Times New Roman"/>
          <w:sz w:val="24"/>
          <w:szCs w:val="24"/>
        </w:rPr>
        <w:t>Needless to say</w:t>
      </w:r>
      <w:r w:rsidR="00213D3C" w:rsidRPr="00736117">
        <w:rPr>
          <w:rFonts w:ascii="Times New Roman" w:hAnsi="Times New Roman" w:cs="Times New Roman"/>
          <w:sz w:val="24"/>
          <w:szCs w:val="24"/>
        </w:rPr>
        <w:t>,</w:t>
      </w:r>
      <w:r w:rsidR="008333CF" w:rsidRPr="00736117">
        <w:rPr>
          <w:rFonts w:ascii="Times New Roman" w:hAnsi="Times New Roman" w:cs="Times New Roman"/>
          <w:sz w:val="24"/>
          <w:szCs w:val="24"/>
        </w:rPr>
        <w:t xml:space="preserve"> Facebook should be deserted. </w:t>
      </w:r>
      <w:r w:rsidR="005D1F04" w:rsidRPr="00736117">
        <w:rPr>
          <w:rFonts w:ascii="Times New Roman" w:hAnsi="Times New Roman" w:cs="Times New Roman"/>
          <w:sz w:val="24"/>
          <w:szCs w:val="24"/>
        </w:rPr>
        <w:t>That</w:t>
      </w:r>
      <w:ins w:id="1161" w:author="Frederic Neyrat" w:date="2020-08-15T14:08:00Z">
        <w:r w:rsidR="00BB62E2" w:rsidRPr="00736117">
          <w:rPr>
            <w:rFonts w:ascii="Times New Roman" w:hAnsi="Times New Roman" w:cs="Times New Roman"/>
            <w:sz w:val="24"/>
            <w:szCs w:val="24"/>
          </w:rPr>
          <w:t xml:space="preserve"> </w:t>
        </w:r>
      </w:ins>
      <w:r w:rsidR="00BB62E2" w:rsidRPr="00736117">
        <w:rPr>
          <w:rFonts w:ascii="Times New Roman" w:hAnsi="Times New Roman" w:cs="Times New Roman"/>
          <w:sz w:val="24"/>
          <w:szCs w:val="24"/>
        </w:rPr>
        <w:t>i</w:t>
      </w:r>
      <w:r w:rsidR="005D1F04" w:rsidRPr="00736117">
        <w:rPr>
          <w:rFonts w:ascii="Times New Roman" w:hAnsi="Times New Roman" w:cs="Times New Roman"/>
          <w:sz w:val="24"/>
          <w:szCs w:val="24"/>
        </w:rPr>
        <w:t>s the paradox of our time: to communicate the outside,</w:t>
      </w:r>
      <w:r w:rsidR="00C703EF" w:rsidRPr="00736117">
        <w:rPr>
          <w:rFonts w:ascii="Times New Roman" w:hAnsi="Times New Roman" w:cs="Times New Roman"/>
          <w:sz w:val="24"/>
          <w:szCs w:val="24"/>
        </w:rPr>
        <w:t xml:space="preserve"> </w:t>
      </w:r>
      <w:r w:rsidR="005D1F04" w:rsidRPr="00736117">
        <w:rPr>
          <w:rFonts w:ascii="Times New Roman" w:hAnsi="Times New Roman" w:cs="Times New Roman"/>
          <w:sz w:val="24"/>
          <w:szCs w:val="24"/>
        </w:rPr>
        <w:t xml:space="preserve">we need to disconnect </w:t>
      </w:r>
      <w:r w:rsidR="008333CF" w:rsidRPr="00736117">
        <w:rPr>
          <w:rFonts w:ascii="Times New Roman" w:hAnsi="Times New Roman" w:cs="Times New Roman"/>
          <w:sz w:val="24"/>
          <w:szCs w:val="24"/>
        </w:rPr>
        <w:t xml:space="preserve">from </w:t>
      </w:r>
      <w:r w:rsidR="005D1F04" w:rsidRPr="00736117">
        <w:rPr>
          <w:rFonts w:ascii="Times New Roman" w:hAnsi="Times New Roman" w:cs="Times New Roman"/>
          <w:sz w:val="24"/>
          <w:szCs w:val="24"/>
        </w:rPr>
        <w:t>the inside, to create what Deleuze called</w:t>
      </w:r>
      <w:r w:rsidRPr="00736117">
        <w:rPr>
          <w:rFonts w:ascii="Times New Roman" w:hAnsi="Times New Roman" w:cs="Times New Roman"/>
          <w:sz w:val="24"/>
          <w:szCs w:val="24"/>
        </w:rPr>
        <w:t xml:space="preserve"> “vacuoles of non-communication</w:t>
      </w:r>
      <w:del w:id="1162" w:author="Copyeditor" w:date="2022-08-23T21:11:00Z">
        <w:r w:rsidRPr="00736117" w:rsidDel="00EA341D">
          <w:rPr>
            <w:rFonts w:ascii="Times New Roman" w:hAnsi="Times New Roman" w:cs="Times New Roman"/>
            <w:sz w:val="24"/>
            <w:szCs w:val="24"/>
          </w:rPr>
          <w:delText>.</w:delText>
        </w:r>
      </w:del>
      <w:r w:rsidRPr="00736117">
        <w:rPr>
          <w:rFonts w:ascii="Times New Roman" w:hAnsi="Times New Roman" w:cs="Times New Roman"/>
          <w:sz w:val="24"/>
          <w:szCs w:val="24"/>
        </w:rPr>
        <w:t>” (</w:t>
      </w:r>
      <w:commentRangeStart w:id="1163"/>
      <w:r w:rsidRPr="00736117">
        <w:rPr>
          <w:rFonts w:ascii="Times New Roman" w:hAnsi="Times New Roman" w:cs="Times New Roman"/>
          <w:sz w:val="24"/>
          <w:szCs w:val="24"/>
        </w:rPr>
        <w:t>175</w:t>
      </w:r>
      <w:commentRangeEnd w:id="1163"/>
      <w:r w:rsidR="009B0CAC">
        <w:rPr>
          <w:rStyle w:val="CommentReference"/>
          <w:rFonts w:ascii="Times New Roman" w:eastAsia="Times New Roman" w:hAnsi="Times New Roman" w:cs="Times New Roman"/>
          <w:lang w:eastAsia="en-US"/>
        </w:rPr>
        <w:commentReference w:id="1163"/>
      </w:r>
      <w:r w:rsidRPr="00736117">
        <w:rPr>
          <w:rFonts w:ascii="Times New Roman" w:hAnsi="Times New Roman" w:cs="Times New Roman"/>
          <w:sz w:val="24"/>
          <w:szCs w:val="24"/>
        </w:rPr>
        <w:t>)</w:t>
      </w:r>
      <w:ins w:id="1164" w:author="Copyeditor" w:date="2022-08-23T21:11:00Z">
        <w:r w:rsidR="00EA341D">
          <w:rPr>
            <w:rFonts w:ascii="Times New Roman" w:hAnsi="Times New Roman" w:cs="Times New Roman"/>
            <w:sz w:val="24"/>
            <w:szCs w:val="24"/>
          </w:rPr>
          <w:t>.</w:t>
        </w:r>
      </w:ins>
      <w:r w:rsidR="008F4181" w:rsidRPr="00736117">
        <w:rPr>
          <w:rFonts w:ascii="Times New Roman" w:hAnsi="Times New Roman" w:cs="Times New Roman"/>
          <w:sz w:val="24"/>
          <w:szCs w:val="24"/>
        </w:rPr>
        <w:t xml:space="preserve"> </w:t>
      </w:r>
      <w:r w:rsidR="007C005D" w:rsidRPr="00736117">
        <w:rPr>
          <w:rFonts w:ascii="Times New Roman" w:hAnsi="Times New Roman" w:cs="Times New Roman"/>
          <w:sz w:val="24"/>
          <w:szCs w:val="24"/>
        </w:rPr>
        <w:t>We need t</w:t>
      </w:r>
      <w:r w:rsidR="008F4181" w:rsidRPr="00736117">
        <w:rPr>
          <w:rFonts w:ascii="Times New Roman" w:hAnsi="Times New Roman" w:cs="Times New Roman"/>
          <w:sz w:val="24"/>
          <w:szCs w:val="24"/>
        </w:rPr>
        <w:t xml:space="preserve">o </w:t>
      </w:r>
      <w:r w:rsidR="008F4181" w:rsidRPr="00EA341D">
        <w:rPr>
          <w:rFonts w:ascii="Times New Roman" w:hAnsi="Times New Roman" w:cs="Times New Roman"/>
          <w:sz w:val="24"/>
          <w:szCs w:val="24"/>
        </w:rPr>
        <w:t>en</w:t>
      </w:r>
      <w:r w:rsidR="008F4181" w:rsidRPr="00EA341D">
        <w:rPr>
          <w:rFonts w:ascii="Times New Roman" w:hAnsi="Times New Roman" w:cs="Times New Roman"/>
          <w:sz w:val="24"/>
          <w:szCs w:val="24"/>
          <w:rPrChange w:id="1165" w:author="Copyeditor" w:date="2022-08-23T21:11:00Z">
            <w:rPr>
              <w:rFonts w:ascii="Times New Roman" w:hAnsi="Times New Roman" w:cs="Times New Roman"/>
              <w:i/>
              <w:iCs/>
              <w:sz w:val="24"/>
              <w:szCs w:val="24"/>
            </w:rPr>
          </w:rPrChange>
        </w:rPr>
        <w:t>crypt</w:t>
      </w:r>
      <w:r w:rsidR="008F4181" w:rsidRPr="00736117">
        <w:rPr>
          <w:rFonts w:ascii="Times New Roman" w:hAnsi="Times New Roman" w:cs="Times New Roman"/>
          <w:sz w:val="24"/>
          <w:szCs w:val="24"/>
        </w:rPr>
        <w:t xml:space="preserve"> what we say</w:t>
      </w:r>
      <w:del w:id="1166" w:author="Copyeditor" w:date="2022-08-23T21:11:00Z">
        <w:r w:rsidR="0039364C" w:rsidRPr="00736117" w:rsidDel="00EA341D">
          <w:rPr>
            <w:rFonts w:ascii="Times New Roman" w:hAnsi="Times New Roman" w:cs="Times New Roman"/>
            <w:sz w:val="24"/>
            <w:szCs w:val="24"/>
          </w:rPr>
          <w:delText>,</w:delText>
        </w:r>
      </w:del>
      <w:r w:rsidR="0039364C" w:rsidRPr="00736117">
        <w:rPr>
          <w:rFonts w:ascii="Times New Roman" w:hAnsi="Times New Roman" w:cs="Times New Roman"/>
          <w:sz w:val="24"/>
          <w:szCs w:val="24"/>
        </w:rPr>
        <w:t xml:space="preserve"> in the same way </w:t>
      </w:r>
      <w:r w:rsidR="00213D3C" w:rsidRPr="00736117">
        <w:rPr>
          <w:rFonts w:ascii="Times New Roman" w:hAnsi="Times New Roman" w:cs="Times New Roman"/>
          <w:sz w:val="24"/>
          <w:szCs w:val="24"/>
        </w:rPr>
        <w:t xml:space="preserve">that </w:t>
      </w:r>
      <w:ins w:id="1167" w:author="Copyeditor" w:date="2022-08-23T21:14:00Z">
        <w:r w:rsidR="009B0CAC">
          <w:rPr>
            <w:rFonts w:ascii="Times New Roman" w:hAnsi="Times New Roman" w:cs="Times New Roman"/>
            <w:sz w:val="24"/>
            <w:szCs w:val="24"/>
          </w:rPr>
          <w:t>“</w:t>
        </w:r>
      </w:ins>
      <w:proofErr w:type="spellStart"/>
      <w:r w:rsidR="007C005D" w:rsidRPr="009B0CAC">
        <w:rPr>
          <w:rFonts w:ascii="Times New Roman" w:hAnsi="Times New Roman" w:cs="Times New Roman"/>
          <w:iCs/>
          <w:sz w:val="24"/>
          <w:szCs w:val="24"/>
          <w:rPrChange w:id="1168" w:author="Copyeditor" w:date="2022-08-23T21:14:00Z">
            <w:rPr>
              <w:rFonts w:ascii="Times New Roman" w:hAnsi="Times New Roman" w:cs="Times New Roman"/>
              <w:i/>
              <w:sz w:val="24"/>
              <w:szCs w:val="24"/>
            </w:rPr>
          </w:rPrChange>
        </w:rPr>
        <w:t>phusis</w:t>
      </w:r>
      <w:proofErr w:type="spellEnd"/>
      <w:r w:rsidR="007C005D" w:rsidRPr="009B0CAC">
        <w:rPr>
          <w:rFonts w:ascii="Times New Roman" w:hAnsi="Times New Roman" w:cs="Times New Roman"/>
          <w:iCs/>
          <w:sz w:val="24"/>
          <w:szCs w:val="24"/>
          <w:rPrChange w:id="1169" w:author="Copyeditor" w:date="2022-08-23T21:14:00Z">
            <w:rPr>
              <w:rFonts w:ascii="Times New Roman" w:hAnsi="Times New Roman" w:cs="Times New Roman"/>
              <w:i/>
              <w:sz w:val="24"/>
              <w:szCs w:val="24"/>
            </w:rPr>
          </w:rPrChange>
        </w:rPr>
        <w:t xml:space="preserve"> </w:t>
      </w:r>
      <w:proofErr w:type="spellStart"/>
      <w:r w:rsidR="007C005D" w:rsidRPr="009B0CAC">
        <w:rPr>
          <w:rFonts w:ascii="Times New Roman" w:hAnsi="Times New Roman" w:cs="Times New Roman"/>
          <w:iCs/>
          <w:sz w:val="24"/>
          <w:szCs w:val="24"/>
          <w:rPrChange w:id="1170" w:author="Copyeditor" w:date="2022-08-23T21:14:00Z">
            <w:rPr>
              <w:rFonts w:ascii="Times New Roman" w:hAnsi="Times New Roman" w:cs="Times New Roman"/>
              <w:i/>
              <w:sz w:val="24"/>
              <w:szCs w:val="24"/>
            </w:rPr>
          </w:rPrChange>
        </w:rPr>
        <w:t>kruptestai</w:t>
      </w:r>
      <w:proofErr w:type="spellEnd"/>
      <w:r w:rsidR="007C005D" w:rsidRPr="009B0CAC">
        <w:rPr>
          <w:rFonts w:ascii="Times New Roman" w:hAnsi="Times New Roman" w:cs="Times New Roman"/>
          <w:iCs/>
          <w:sz w:val="24"/>
          <w:szCs w:val="24"/>
          <w:rPrChange w:id="1171" w:author="Copyeditor" w:date="2022-08-23T21:14:00Z">
            <w:rPr>
              <w:rFonts w:ascii="Times New Roman" w:hAnsi="Times New Roman" w:cs="Times New Roman"/>
              <w:i/>
              <w:sz w:val="24"/>
              <w:szCs w:val="24"/>
            </w:rPr>
          </w:rPrChange>
        </w:rPr>
        <w:t xml:space="preserve"> </w:t>
      </w:r>
      <w:proofErr w:type="spellStart"/>
      <w:r w:rsidR="007C005D" w:rsidRPr="009B0CAC">
        <w:rPr>
          <w:rFonts w:ascii="Times New Roman" w:hAnsi="Times New Roman" w:cs="Times New Roman"/>
          <w:iCs/>
          <w:sz w:val="24"/>
          <w:szCs w:val="24"/>
          <w:rPrChange w:id="1172" w:author="Copyeditor" w:date="2022-08-23T21:14:00Z">
            <w:rPr>
              <w:rFonts w:ascii="Times New Roman" w:hAnsi="Times New Roman" w:cs="Times New Roman"/>
              <w:i/>
              <w:sz w:val="24"/>
              <w:szCs w:val="24"/>
            </w:rPr>
          </w:rPrChange>
        </w:rPr>
        <w:t>philein</w:t>
      </w:r>
      <w:proofErr w:type="spellEnd"/>
      <w:ins w:id="1173" w:author="Copyeditor" w:date="2022-08-23T21:14:00Z">
        <w:r w:rsidR="009B0CAC">
          <w:rPr>
            <w:rFonts w:ascii="Times New Roman" w:hAnsi="Times New Roman" w:cs="Times New Roman"/>
            <w:iCs/>
            <w:sz w:val="24"/>
            <w:szCs w:val="24"/>
          </w:rPr>
          <w:t>”</w:t>
        </w:r>
      </w:ins>
      <w:del w:id="1174" w:author="Copyeditor" w:date="2022-08-23T21:12:00Z">
        <w:r w:rsidR="007C005D" w:rsidRPr="00736117" w:rsidDel="00EA341D">
          <w:rPr>
            <w:rFonts w:ascii="Times New Roman" w:hAnsi="Times New Roman" w:cs="Times New Roman"/>
            <w:sz w:val="24"/>
            <w:szCs w:val="24"/>
          </w:rPr>
          <w:delText xml:space="preserve"> -</w:delText>
        </w:r>
      </w:del>
      <w:r w:rsidR="007C005D" w:rsidRPr="00736117">
        <w:rPr>
          <w:rFonts w:ascii="Times New Roman" w:hAnsi="Times New Roman" w:cs="Times New Roman"/>
          <w:sz w:val="24"/>
          <w:szCs w:val="24"/>
        </w:rPr>
        <w:t xml:space="preserve"> </w:t>
      </w:r>
      <w:ins w:id="1175" w:author="Copyeditor" w:date="2022-08-23T21:12:00Z">
        <w:r w:rsidR="009B0CAC">
          <w:rPr>
            <w:rFonts w:ascii="Times New Roman" w:hAnsi="Times New Roman" w:cs="Times New Roman"/>
            <w:sz w:val="24"/>
            <w:szCs w:val="24"/>
          </w:rPr>
          <w:t>(</w:t>
        </w:r>
      </w:ins>
      <w:r w:rsidR="0039364C" w:rsidRPr="00736117">
        <w:rPr>
          <w:rFonts w:ascii="Times New Roman" w:hAnsi="Times New Roman" w:cs="Times New Roman"/>
          <w:sz w:val="24"/>
          <w:szCs w:val="24"/>
        </w:rPr>
        <w:t>nature loves to hide</w:t>
      </w:r>
      <w:ins w:id="1176" w:author="Copyeditor" w:date="2022-08-23T21:13:00Z">
        <w:r w:rsidR="009B0CAC">
          <w:rPr>
            <w:rFonts w:ascii="Times New Roman" w:hAnsi="Times New Roman" w:cs="Times New Roman"/>
            <w:sz w:val="24"/>
            <w:szCs w:val="24"/>
          </w:rPr>
          <w:t>)</w:t>
        </w:r>
      </w:ins>
      <w:r w:rsidR="0039364C" w:rsidRPr="00736117">
        <w:rPr>
          <w:rFonts w:ascii="Times New Roman" w:hAnsi="Times New Roman" w:cs="Times New Roman"/>
          <w:sz w:val="24"/>
          <w:szCs w:val="24"/>
        </w:rPr>
        <w:t xml:space="preserve"> (</w:t>
      </w:r>
      <w:r w:rsidR="00213D3C" w:rsidRPr="00736117">
        <w:rPr>
          <w:rFonts w:ascii="Times New Roman" w:hAnsi="Times New Roman" w:cs="Times New Roman"/>
          <w:sz w:val="24"/>
          <w:szCs w:val="24"/>
        </w:rPr>
        <w:t>Heraclitu</w:t>
      </w:r>
      <w:commentRangeStart w:id="1177"/>
      <w:r w:rsidR="00213D3C" w:rsidRPr="00736117">
        <w:rPr>
          <w:rFonts w:ascii="Times New Roman" w:hAnsi="Times New Roman" w:cs="Times New Roman"/>
          <w:sz w:val="24"/>
          <w:szCs w:val="24"/>
        </w:rPr>
        <w:t>s</w:t>
      </w:r>
      <w:commentRangeEnd w:id="1177"/>
      <w:r w:rsidR="009B0CAC">
        <w:rPr>
          <w:rStyle w:val="CommentReference"/>
          <w:rFonts w:ascii="Times New Roman" w:eastAsia="Times New Roman" w:hAnsi="Times New Roman" w:cs="Times New Roman"/>
          <w:lang w:eastAsia="en-US"/>
        </w:rPr>
        <w:commentReference w:id="1177"/>
      </w:r>
      <w:r w:rsidR="0039364C" w:rsidRPr="00736117">
        <w:rPr>
          <w:rFonts w:ascii="Times New Roman" w:hAnsi="Times New Roman" w:cs="Times New Roman"/>
          <w:sz w:val="24"/>
          <w:szCs w:val="24"/>
        </w:rPr>
        <w:t>).</w:t>
      </w:r>
    </w:p>
    <w:p w14:paraId="4D40B795" w14:textId="46CFBDA6" w:rsidR="00AC11B4" w:rsidRPr="00736117" w:rsidRDefault="00AC11B4" w:rsidP="00DC0D7B">
      <w:pPr>
        <w:pStyle w:val="ListParagraph"/>
        <w:widowControl w:val="0"/>
        <w:autoSpaceDE w:val="0"/>
        <w:autoSpaceDN w:val="0"/>
        <w:adjustRightInd w:val="0"/>
        <w:spacing w:after="240" w:line="480" w:lineRule="auto"/>
        <w:ind w:firstLine="720"/>
        <w:rPr>
          <w:rFonts w:ascii="Times New Roman" w:hAnsi="Times New Roman" w:cs="Times New Roman"/>
          <w:sz w:val="24"/>
          <w:szCs w:val="24"/>
        </w:rPr>
      </w:pPr>
    </w:p>
    <w:p w14:paraId="74201A26" w14:textId="6EA05905" w:rsidR="00764281" w:rsidRPr="00736117" w:rsidRDefault="00764281" w:rsidP="00DC0D7B">
      <w:pPr>
        <w:pStyle w:val="ListParagraph"/>
        <w:widowControl w:val="0"/>
        <w:pBdr>
          <w:bottom w:val="single" w:sz="6" w:space="1" w:color="auto"/>
        </w:pBdr>
        <w:autoSpaceDE w:val="0"/>
        <w:autoSpaceDN w:val="0"/>
        <w:adjustRightInd w:val="0"/>
        <w:spacing w:after="240" w:line="480" w:lineRule="auto"/>
        <w:ind w:firstLine="720"/>
        <w:rPr>
          <w:rFonts w:ascii="Times New Roman" w:hAnsi="Times New Roman" w:cs="Times New Roman"/>
          <w:sz w:val="24"/>
          <w:szCs w:val="24"/>
        </w:rPr>
      </w:pPr>
    </w:p>
    <w:p w14:paraId="188402ED" w14:textId="77777777" w:rsidR="00D4111A" w:rsidRPr="00736117" w:rsidRDefault="00D4111A" w:rsidP="00DC0D7B">
      <w:pPr>
        <w:pStyle w:val="ListParagraph"/>
        <w:widowControl w:val="0"/>
        <w:pBdr>
          <w:bottom w:val="single" w:sz="6" w:space="1" w:color="auto"/>
        </w:pBdr>
        <w:autoSpaceDE w:val="0"/>
        <w:autoSpaceDN w:val="0"/>
        <w:adjustRightInd w:val="0"/>
        <w:spacing w:after="240" w:line="480" w:lineRule="auto"/>
        <w:ind w:firstLine="720"/>
        <w:rPr>
          <w:rFonts w:ascii="Times New Roman" w:hAnsi="Times New Roman" w:cs="Times New Roman"/>
          <w:sz w:val="24"/>
          <w:szCs w:val="24"/>
        </w:rPr>
      </w:pPr>
    </w:p>
    <w:p w14:paraId="7A138E6C" w14:textId="77777777" w:rsidR="00867C3F" w:rsidRPr="00736117" w:rsidRDefault="00867C3F" w:rsidP="00DC0D7B">
      <w:pPr>
        <w:spacing w:line="480" w:lineRule="auto"/>
        <w:ind w:left="720" w:firstLine="720"/>
        <w:rPr>
          <w:bCs/>
        </w:rPr>
      </w:pPr>
    </w:p>
    <w:p w14:paraId="5B4BB09B" w14:textId="64FDA5EC" w:rsidR="00666F3C" w:rsidRPr="00736117" w:rsidRDefault="00537131" w:rsidP="00DC0D7B">
      <w:pPr>
        <w:spacing w:line="480" w:lineRule="auto"/>
        <w:ind w:left="720" w:firstLine="720"/>
        <w:rPr>
          <w:b/>
        </w:rPr>
      </w:pPr>
      <w:r w:rsidRPr="00736117">
        <w:rPr>
          <w:b/>
        </w:rPr>
        <w:t xml:space="preserve">Works </w:t>
      </w:r>
      <w:commentRangeStart w:id="1178"/>
      <w:r w:rsidRPr="00736117">
        <w:rPr>
          <w:b/>
        </w:rPr>
        <w:t>cited</w:t>
      </w:r>
      <w:commentRangeEnd w:id="1178"/>
      <w:r w:rsidR="00B52FFB">
        <w:rPr>
          <w:rStyle w:val="CommentReference"/>
        </w:rPr>
        <w:commentReference w:id="1178"/>
      </w:r>
    </w:p>
    <w:p w14:paraId="53144C65" w14:textId="5C12E5E2" w:rsidR="00800390" w:rsidRPr="00736117" w:rsidRDefault="00800390" w:rsidP="0092726C">
      <w:pPr>
        <w:spacing w:line="480" w:lineRule="auto"/>
        <w:ind w:left="1440" w:hanging="720"/>
      </w:pPr>
      <w:proofErr w:type="spellStart"/>
      <w:r w:rsidRPr="00736117">
        <w:t>Bataille</w:t>
      </w:r>
      <w:proofErr w:type="spellEnd"/>
      <w:r w:rsidRPr="00B215A1">
        <w:rPr>
          <w:iCs/>
        </w:rPr>
        <w:t>,</w:t>
      </w:r>
      <w:r w:rsidR="00B215A1" w:rsidRPr="00B215A1">
        <w:rPr>
          <w:iCs/>
        </w:rPr>
        <w:t xml:space="preserve"> </w:t>
      </w:r>
      <w:r w:rsidR="00B215A1" w:rsidRPr="00736117">
        <w:t>George</w:t>
      </w:r>
      <w:r w:rsidR="00B215A1">
        <w:t>.</w:t>
      </w:r>
      <w:r w:rsidRPr="00736117">
        <w:rPr>
          <w:i/>
        </w:rPr>
        <w:t xml:space="preserve"> Death and Sensuality</w:t>
      </w:r>
      <w:r w:rsidR="007275AF">
        <w:rPr>
          <w:i/>
        </w:rPr>
        <w:t>:</w:t>
      </w:r>
      <w:r w:rsidRPr="00736117">
        <w:rPr>
          <w:i/>
        </w:rPr>
        <w:t xml:space="preserve"> A Study of Eroticism and the Taboo</w:t>
      </w:r>
      <w:r w:rsidR="007275AF">
        <w:t xml:space="preserve">. </w:t>
      </w:r>
      <w:r w:rsidRPr="00736117">
        <w:t>Walker and Company, 1962.</w:t>
      </w:r>
    </w:p>
    <w:p w14:paraId="3B013714" w14:textId="26A31BD7" w:rsidR="00E118CB" w:rsidRPr="00736117" w:rsidRDefault="00E118CB" w:rsidP="0092726C">
      <w:pPr>
        <w:spacing w:line="480" w:lineRule="auto"/>
        <w:ind w:left="1440" w:hanging="720"/>
      </w:pPr>
      <w:r w:rsidRPr="00736117">
        <w:t>Beck,</w:t>
      </w:r>
      <w:r w:rsidR="00B215A1">
        <w:t xml:space="preserve"> </w:t>
      </w:r>
      <w:r w:rsidR="00B215A1" w:rsidRPr="00736117">
        <w:t>Ulrich</w:t>
      </w:r>
      <w:r w:rsidR="00B215A1">
        <w:t>.</w:t>
      </w:r>
      <w:r w:rsidRPr="00736117">
        <w:t xml:space="preserve"> </w:t>
      </w:r>
      <w:r w:rsidRPr="00736117">
        <w:rPr>
          <w:i/>
        </w:rPr>
        <w:t>Risk Society</w:t>
      </w:r>
      <w:r w:rsidR="0018439E">
        <w:rPr>
          <w:i/>
        </w:rPr>
        <w:t>:</w:t>
      </w:r>
      <w:r w:rsidRPr="00736117">
        <w:rPr>
          <w:i/>
        </w:rPr>
        <w:t xml:space="preserve"> Toward a New Modernity</w:t>
      </w:r>
      <w:r w:rsidR="0018439E">
        <w:t>.</w:t>
      </w:r>
      <w:r w:rsidR="003D6A22" w:rsidRPr="00736117">
        <w:t xml:space="preserve"> </w:t>
      </w:r>
      <w:r w:rsidRPr="00736117">
        <w:t>Sage Publications, 1992.</w:t>
      </w:r>
    </w:p>
    <w:p w14:paraId="338CA50E" w14:textId="22F9E9A9" w:rsidR="00914845" w:rsidRDefault="00C64A68" w:rsidP="0092726C">
      <w:pPr>
        <w:spacing w:line="480" w:lineRule="auto"/>
        <w:ind w:left="1440" w:hanging="720"/>
      </w:pPr>
      <w:r w:rsidRPr="00736117">
        <w:t>Buell,</w:t>
      </w:r>
      <w:r w:rsidR="00B215A1">
        <w:t xml:space="preserve"> </w:t>
      </w:r>
      <w:r w:rsidR="00B215A1" w:rsidRPr="00736117">
        <w:t>Lawrence</w:t>
      </w:r>
      <w:r w:rsidR="00B215A1">
        <w:t>.</w:t>
      </w:r>
      <w:r w:rsidRPr="00736117">
        <w:t xml:space="preserve"> </w:t>
      </w:r>
      <w:r w:rsidRPr="00736117">
        <w:rPr>
          <w:i/>
        </w:rPr>
        <w:t>Writing for an Endangered World</w:t>
      </w:r>
      <w:r w:rsidR="0018439E">
        <w:t>.</w:t>
      </w:r>
      <w:r w:rsidRPr="00736117">
        <w:t xml:space="preserve"> Harvard </w:t>
      </w:r>
      <w:r w:rsidR="0018439E">
        <w:t>UP</w:t>
      </w:r>
      <w:r w:rsidRPr="00736117">
        <w:t>, 2001.</w:t>
      </w:r>
    </w:p>
    <w:p w14:paraId="6885CA37" w14:textId="3EC1332F" w:rsidR="002B2B2A" w:rsidRPr="00736117" w:rsidRDefault="002B2B2A" w:rsidP="0092726C">
      <w:pPr>
        <w:spacing w:line="480" w:lineRule="auto"/>
        <w:ind w:left="1440" w:hanging="720"/>
      </w:pPr>
      <w:ins w:id="1179" w:author="Copyeditor" w:date="2022-08-24T17:40:00Z">
        <w:r>
          <w:t>Byron, Lord. “</w:t>
        </w:r>
        <w:commentRangeStart w:id="1180"/>
        <w:proofErr w:type="spellStart"/>
        <w:r>
          <w:t>Euthanasie</w:t>
        </w:r>
        <w:commentRangeEnd w:id="1180"/>
        <w:proofErr w:type="spellEnd"/>
        <w:r>
          <w:rPr>
            <w:rStyle w:val="CommentReference"/>
          </w:rPr>
          <w:commentReference w:id="1180"/>
        </w:r>
        <w:r>
          <w:t>.”</w:t>
        </w:r>
      </w:ins>
    </w:p>
    <w:p w14:paraId="6E579D79" w14:textId="27D36E1A" w:rsidR="00914845" w:rsidRPr="00736117" w:rsidRDefault="00914845" w:rsidP="0092726C">
      <w:pPr>
        <w:spacing w:line="480" w:lineRule="auto"/>
        <w:ind w:left="1440" w:hanging="720"/>
      </w:pPr>
      <w:r w:rsidRPr="00736117">
        <w:t>Clark,</w:t>
      </w:r>
      <w:r w:rsidR="00B215A1">
        <w:t xml:space="preserve"> </w:t>
      </w:r>
      <w:r w:rsidR="00B215A1" w:rsidRPr="00736117">
        <w:t>Nigel</w:t>
      </w:r>
      <w:r w:rsidR="00B215A1">
        <w:t>.</w:t>
      </w:r>
      <w:r w:rsidRPr="00736117">
        <w:t xml:space="preserve"> </w:t>
      </w:r>
      <w:r w:rsidRPr="00736117">
        <w:rPr>
          <w:i/>
        </w:rPr>
        <w:t>Inhuman Nature: Sociable Life on a Dynamic Planet</w:t>
      </w:r>
      <w:r w:rsidR="0018439E">
        <w:rPr>
          <w:i/>
        </w:rPr>
        <w:t>.</w:t>
      </w:r>
      <w:r w:rsidRPr="00736117">
        <w:rPr>
          <w:i/>
        </w:rPr>
        <w:t xml:space="preserve"> </w:t>
      </w:r>
      <w:r w:rsidRPr="00736117">
        <w:t>Sage Publications, 2010.</w:t>
      </w:r>
    </w:p>
    <w:p w14:paraId="3FC02B1F" w14:textId="0A8ADE4E" w:rsidR="00B215A1" w:rsidRDefault="008D0221" w:rsidP="0092726C">
      <w:pPr>
        <w:spacing w:line="480" w:lineRule="auto"/>
        <w:ind w:left="1440" w:hanging="720"/>
      </w:pPr>
      <w:r w:rsidRPr="00736117">
        <w:t>Deleuze,</w:t>
      </w:r>
      <w:r w:rsidR="00B215A1">
        <w:t xml:space="preserve"> </w:t>
      </w:r>
      <w:r w:rsidR="00B215A1" w:rsidRPr="00736117">
        <w:t>Gilles</w:t>
      </w:r>
      <w:r w:rsidR="00B215A1">
        <w:t>.</w:t>
      </w:r>
      <w:r w:rsidRPr="00736117">
        <w:t xml:space="preserve"> </w:t>
      </w:r>
      <w:commentRangeStart w:id="1181"/>
      <w:r w:rsidR="00B215A1">
        <w:rPr>
          <w:i/>
          <w:iCs/>
        </w:rPr>
        <w:t>Difference and Repetition</w:t>
      </w:r>
      <w:commentRangeEnd w:id="1181"/>
      <w:r w:rsidR="007275AF">
        <w:rPr>
          <w:rStyle w:val="CommentReference"/>
        </w:rPr>
        <w:commentReference w:id="1181"/>
      </w:r>
      <w:r w:rsidR="00B215A1">
        <w:rPr>
          <w:i/>
          <w:iCs/>
        </w:rPr>
        <w:t>.</w:t>
      </w:r>
    </w:p>
    <w:p w14:paraId="3392C453" w14:textId="753C93EA" w:rsidR="008D0221" w:rsidRPr="00736117" w:rsidRDefault="00B215A1" w:rsidP="0092726C">
      <w:pPr>
        <w:spacing w:line="480" w:lineRule="auto"/>
        <w:ind w:left="1440" w:hanging="720"/>
      </w:pPr>
      <w:r>
        <w:lastRenderedPageBreak/>
        <w:t xml:space="preserve">———. </w:t>
      </w:r>
      <w:commentRangeStart w:id="1182"/>
      <w:r w:rsidR="007275AF" w:rsidRPr="007275AF">
        <w:rPr>
          <w:i/>
          <w:iCs/>
        </w:rPr>
        <w:t>Negotiation</w:t>
      </w:r>
      <w:r w:rsidR="007275AF">
        <w:rPr>
          <w:i/>
          <w:iCs/>
        </w:rPr>
        <w:t>s</w:t>
      </w:r>
      <w:commentRangeEnd w:id="1182"/>
      <w:r w:rsidR="007275AF">
        <w:rPr>
          <w:rStyle w:val="CommentReference"/>
        </w:rPr>
        <w:commentReference w:id="1182"/>
      </w:r>
      <w:r w:rsidR="007275AF">
        <w:rPr>
          <w:i/>
          <w:iCs/>
        </w:rPr>
        <w:t>, 1972–1990</w:t>
      </w:r>
      <w:r w:rsidR="007275AF">
        <w:t>.</w:t>
      </w:r>
      <w:r w:rsidR="007275AF" w:rsidRPr="00736117">
        <w:t xml:space="preserve"> </w:t>
      </w:r>
      <w:r w:rsidR="007275AF">
        <w:t xml:space="preserve">Translated by Martin </w:t>
      </w:r>
      <w:proofErr w:type="spellStart"/>
      <w:r w:rsidR="007275AF">
        <w:t>Joughin</w:t>
      </w:r>
      <w:proofErr w:type="spellEnd"/>
      <w:r w:rsidR="00A203AD">
        <w:t>,</w:t>
      </w:r>
      <w:r w:rsidR="007275AF">
        <w:t xml:space="preserve"> </w:t>
      </w:r>
      <w:r w:rsidR="007275AF" w:rsidRPr="00736117">
        <w:t xml:space="preserve">Columbia </w:t>
      </w:r>
      <w:r w:rsidR="007275AF">
        <w:t>UP</w:t>
      </w:r>
      <w:r w:rsidR="007275AF" w:rsidRPr="00736117">
        <w:t>, 199</w:t>
      </w:r>
      <w:r w:rsidR="007275AF">
        <w:t>5</w:t>
      </w:r>
      <w:r w:rsidR="007275AF" w:rsidRPr="00736117">
        <w:t>.</w:t>
      </w:r>
    </w:p>
    <w:p w14:paraId="462A0FF7" w14:textId="0B90CE77" w:rsidR="00CB5218" w:rsidRDefault="00CB5218" w:rsidP="00CB5218">
      <w:pPr>
        <w:spacing w:line="480" w:lineRule="auto"/>
        <w:ind w:left="1440" w:hanging="720"/>
        <w:rPr>
          <w:ins w:id="1183" w:author="Copyeditor" w:date="2022-08-24T17:42:00Z"/>
        </w:rPr>
      </w:pPr>
      <w:r w:rsidRPr="00736117">
        <w:t>Descartes,</w:t>
      </w:r>
      <w:r>
        <w:t xml:space="preserve"> </w:t>
      </w:r>
      <w:r w:rsidRPr="00736117">
        <w:t>René</w:t>
      </w:r>
      <w:r>
        <w:t>.</w:t>
      </w:r>
      <w:r w:rsidRPr="00736117">
        <w:t xml:space="preserve"> </w:t>
      </w:r>
      <w:r w:rsidRPr="00736117">
        <w:rPr>
          <w:i/>
        </w:rPr>
        <w:t>The World and Other Writings</w:t>
      </w:r>
      <w:r>
        <w:t>.</w:t>
      </w:r>
      <w:r w:rsidRPr="00736117">
        <w:t xml:space="preserve"> Cambridge </w:t>
      </w:r>
      <w:r>
        <w:t>UP</w:t>
      </w:r>
      <w:r w:rsidRPr="00736117">
        <w:t>, 2004.</w:t>
      </w:r>
    </w:p>
    <w:p w14:paraId="4D4D6958" w14:textId="5CF9C5B7" w:rsidR="00CB5218" w:rsidRDefault="00CB5218" w:rsidP="00CB5218">
      <w:pPr>
        <w:spacing w:line="480" w:lineRule="auto"/>
        <w:ind w:left="1440" w:hanging="720"/>
        <w:rPr>
          <w:ins w:id="1184" w:author="Copyeditor" w:date="2022-08-24T17:43:00Z"/>
          <w:iCs/>
        </w:rPr>
      </w:pPr>
      <w:proofErr w:type="spellStart"/>
      <w:ins w:id="1185" w:author="Copyeditor" w:date="2022-08-24T17:42:00Z">
        <w:r>
          <w:t>Descola</w:t>
        </w:r>
        <w:proofErr w:type="spellEnd"/>
        <w:r>
          <w:t xml:space="preserve">, Philippe. </w:t>
        </w:r>
        <w:r w:rsidRPr="00736117">
          <w:rPr>
            <w:i/>
            <w:iCs/>
          </w:rPr>
          <w:t>Beyond Nature and Culture</w:t>
        </w:r>
        <w:r>
          <w:rPr>
            <w:iCs/>
          </w:rPr>
          <w:t>.</w:t>
        </w:r>
        <w:r w:rsidRPr="00736117">
          <w:rPr>
            <w:iCs/>
          </w:rPr>
          <w:t xml:space="preserve"> U of Chicago P, 2013.</w:t>
        </w:r>
      </w:ins>
    </w:p>
    <w:p w14:paraId="7522DDE9" w14:textId="6AFB19D4" w:rsidR="00CB5218" w:rsidRDefault="00CB5218" w:rsidP="00353EA8">
      <w:pPr>
        <w:spacing w:line="480" w:lineRule="auto"/>
        <w:ind w:left="1440" w:hanging="720"/>
        <w:rPr>
          <w:ins w:id="1186" w:author="Copyeditor" w:date="2022-08-24T17:49:00Z"/>
          <w:lang w:val="fr-FR"/>
        </w:rPr>
      </w:pPr>
      <w:ins w:id="1187" w:author="Copyeditor" w:date="2022-08-24T17:43:00Z">
        <w:r>
          <w:rPr>
            <w:iCs/>
          </w:rPr>
          <w:t>Diderot, Denis</w:t>
        </w:r>
      </w:ins>
      <w:ins w:id="1188" w:author="Copyeditor" w:date="2022-08-24T17:44:00Z">
        <w:r>
          <w:rPr>
            <w:iCs/>
          </w:rPr>
          <w:t xml:space="preserve">. </w:t>
        </w:r>
        <w:r w:rsidRPr="00736117">
          <w:t xml:space="preserve">“Spinozist.” </w:t>
        </w:r>
        <w:r w:rsidRPr="00736117">
          <w:rPr>
            <w:i/>
            <w:iCs/>
          </w:rPr>
          <w:t xml:space="preserve">The Encyclopedia of Diderot &amp; d'Alembert Collaborative Translation </w:t>
        </w:r>
        <w:r w:rsidRPr="00B52FFB">
          <w:rPr>
            <w:i/>
          </w:rPr>
          <w:t>Project</w:t>
        </w:r>
      </w:ins>
      <w:ins w:id="1189" w:author="Copyeditor" w:date="2022-08-24T17:45:00Z">
        <w:r>
          <w:rPr>
            <w:iCs/>
          </w:rPr>
          <w:t>. Translated by Malcolm Eden,</w:t>
        </w:r>
      </w:ins>
      <w:ins w:id="1190" w:author="Copyeditor" w:date="2022-08-24T17:44:00Z">
        <w:r w:rsidRPr="00736117">
          <w:rPr>
            <w:iCs/>
          </w:rPr>
          <w:t xml:space="preserve"> </w:t>
        </w:r>
        <w:r w:rsidRPr="00736117">
          <w:t>M</w:t>
        </w:r>
        <w:r>
          <w:t xml:space="preserve">ichigan </w:t>
        </w:r>
        <w:r w:rsidRPr="00736117">
          <w:t xml:space="preserve">Publishing, </w:t>
        </w:r>
        <w:r>
          <w:t>U</w:t>
        </w:r>
        <w:r w:rsidRPr="00736117">
          <w:t xml:space="preserve"> of Michigan Library, 2007.</w:t>
        </w:r>
      </w:ins>
      <w:ins w:id="1191" w:author="Copyeditor" w:date="2022-08-24T17:46:00Z">
        <w:r w:rsidR="00353EA8">
          <w:t xml:space="preserve"> </w:t>
        </w:r>
      </w:ins>
      <w:r w:rsidR="00353EA8">
        <w:fldChar w:fldCharType="begin"/>
      </w:r>
      <w:r w:rsidR="00353EA8">
        <w:instrText xml:space="preserve"> HYPERLINK "</w:instrText>
      </w:r>
      <w:r w:rsidR="00353EA8" w:rsidRPr="00353EA8">
        <w:instrText>http://hdl.handle.net/2027/spo.did2222.0000.761</w:instrText>
      </w:r>
      <w:r w:rsidR="00353EA8">
        <w:instrText xml:space="preserve">" </w:instrText>
      </w:r>
      <w:r w:rsidR="00353EA8">
        <w:fldChar w:fldCharType="separate"/>
      </w:r>
      <w:ins w:id="1192" w:author="Copyeditor" w:date="2022-08-24T17:46:00Z">
        <w:r w:rsidR="00353EA8" w:rsidRPr="00EE6D7E">
          <w:rPr>
            <w:rStyle w:val="Hyperlink"/>
          </w:rPr>
          <w:t>http://hdl.handle.net/2027/spo.did2222.0000.761</w:t>
        </w:r>
      </w:ins>
      <w:r w:rsidR="00353EA8">
        <w:fldChar w:fldCharType="end"/>
      </w:r>
      <w:r w:rsidR="00353EA8">
        <w:t>. Translation of</w:t>
      </w:r>
      <w:ins w:id="1193" w:author="Copyeditor" w:date="2022-08-24T17:48:00Z">
        <w:r w:rsidR="00353EA8">
          <w:t xml:space="preserve"> </w:t>
        </w:r>
        <w:r w:rsidR="00353EA8" w:rsidRPr="00736117">
          <w:rPr>
            <w:lang w:val="fr-FR"/>
          </w:rPr>
          <w:t>“Spino</w:t>
        </w:r>
        <w:r w:rsidR="00353EA8">
          <w:rPr>
            <w:lang w:val="fr-FR"/>
          </w:rPr>
          <w:t>s</w:t>
        </w:r>
        <w:r w:rsidR="00353EA8" w:rsidRPr="00736117">
          <w:rPr>
            <w:lang w:val="fr-FR"/>
          </w:rPr>
          <w:t xml:space="preserve">iste,” </w:t>
        </w:r>
        <w:r w:rsidR="00353EA8" w:rsidRPr="00736117">
          <w:rPr>
            <w:i/>
            <w:iCs/>
            <w:lang w:val="fr-FR"/>
          </w:rPr>
          <w:t>Encyclopédie ou Dictionnaire raisonné des sciences, des arts et des métiers,</w:t>
        </w:r>
        <w:r w:rsidR="00353EA8" w:rsidRPr="00736117">
          <w:rPr>
            <w:lang w:val="fr-FR"/>
          </w:rPr>
          <w:t xml:space="preserve"> </w:t>
        </w:r>
      </w:ins>
      <w:ins w:id="1194" w:author="Copyeditor" w:date="2022-08-24T17:49:00Z">
        <w:r w:rsidR="00353EA8">
          <w:rPr>
            <w:lang w:val="fr-FR"/>
          </w:rPr>
          <w:t xml:space="preserve">vol. </w:t>
        </w:r>
      </w:ins>
      <w:ins w:id="1195" w:author="Copyeditor" w:date="2022-08-24T17:48:00Z">
        <w:r w:rsidR="00353EA8" w:rsidRPr="00736117">
          <w:rPr>
            <w:lang w:val="fr-FR"/>
          </w:rPr>
          <w:t>15</w:t>
        </w:r>
      </w:ins>
      <w:ins w:id="1196" w:author="Copyeditor" w:date="2022-08-24T17:49:00Z">
        <w:r w:rsidR="00353EA8">
          <w:rPr>
            <w:lang w:val="fr-FR"/>
          </w:rPr>
          <w:t>,</w:t>
        </w:r>
      </w:ins>
      <w:ins w:id="1197" w:author="Copyeditor" w:date="2022-08-24T17:48:00Z">
        <w:r w:rsidR="00353EA8" w:rsidRPr="00736117">
          <w:rPr>
            <w:lang w:val="fr-FR"/>
          </w:rPr>
          <w:t xml:space="preserve"> Paris, 1765.</w:t>
        </w:r>
      </w:ins>
    </w:p>
    <w:p w14:paraId="642F8EB5" w14:textId="6AC8A3B8" w:rsidR="00353EA8" w:rsidRPr="00736117" w:rsidRDefault="00353EA8" w:rsidP="005A76CB">
      <w:pPr>
        <w:spacing w:line="480" w:lineRule="auto"/>
        <w:ind w:left="1440" w:hanging="720"/>
      </w:pPr>
      <w:ins w:id="1198" w:author="Copyeditor" w:date="2022-08-24T17:49:00Z">
        <w:r>
          <w:rPr>
            <w:lang w:val="fr-FR"/>
          </w:rPr>
          <w:t xml:space="preserve">Galloway, Alexander. </w:t>
        </w:r>
      </w:ins>
      <w:ins w:id="1199" w:author="Copyeditor" w:date="2022-08-24T17:51:00Z">
        <w:r w:rsidR="008103ED" w:rsidRPr="008103ED">
          <w:t xml:space="preserve">“A </w:t>
        </w:r>
        <w:r w:rsidR="008103ED">
          <w:t>R</w:t>
        </w:r>
        <w:r w:rsidR="008103ED" w:rsidRPr="008103ED">
          <w:t xml:space="preserve">esponse to Graham Harman’s </w:t>
        </w:r>
        <w:r w:rsidR="008103ED">
          <w:t>‘</w:t>
        </w:r>
        <w:r w:rsidR="008103ED" w:rsidRPr="008103ED">
          <w:t>Marginalia on Radical Thinking</w:t>
        </w:r>
        <w:r w:rsidR="008103ED">
          <w:t>.’</w:t>
        </w:r>
        <w:r w:rsidR="008103ED" w:rsidRPr="008103ED">
          <w:t>”</w:t>
        </w:r>
      </w:ins>
      <w:ins w:id="1200" w:author="Copyeditor" w:date="2022-08-24T17:53:00Z">
        <w:r w:rsidR="008103ED">
          <w:t xml:space="preserve"> </w:t>
        </w:r>
        <w:r w:rsidR="008103ED">
          <w:rPr>
            <w:i/>
            <w:iCs/>
          </w:rPr>
          <w:t xml:space="preserve">An und für </w:t>
        </w:r>
        <w:proofErr w:type="spellStart"/>
        <w:r w:rsidR="008103ED">
          <w:rPr>
            <w:i/>
            <w:iCs/>
          </w:rPr>
          <w:t>sich</w:t>
        </w:r>
        <w:proofErr w:type="spellEnd"/>
        <w:r w:rsidR="008103ED">
          <w:rPr>
            <w:i/>
            <w:iCs/>
          </w:rPr>
          <w:t>,</w:t>
        </w:r>
        <w:r w:rsidR="008103ED">
          <w:t xml:space="preserve"> </w:t>
        </w:r>
      </w:ins>
      <w:ins w:id="1201" w:author="Copyeditor" w:date="2022-08-24T17:56:00Z">
        <w:r w:rsidR="003D7520">
          <w:t xml:space="preserve">3 </w:t>
        </w:r>
      </w:ins>
      <w:ins w:id="1202" w:author="Copyeditor" w:date="2022-08-24T17:55:00Z">
        <w:r w:rsidR="008103ED">
          <w:t>June</w:t>
        </w:r>
      </w:ins>
      <w:ins w:id="1203" w:author="Copyeditor" w:date="2022-08-24T17:56:00Z">
        <w:r w:rsidR="008103ED">
          <w:t xml:space="preserve"> </w:t>
        </w:r>
        <w:r w:rsidR="003D7520">
          <w:t xml:space="preserve">2012, </w:t>
        </w:r>
      </w:ins>
      <w:r w:rsidR="003D7520">
        <w:fldChar w:fldCharType="begin"/>
      </w:r>
      <w:r w:rsidR="003D7520">
        <w:instrText xml:space="preserve"> HYPERLINK "</w:instrText>
      </w:r>
      <w:r w:rsidR="003D7520" w:rsidRPr="00B52FFB">
        <w:instrText>http://itself.wordpress.com/2012/06/03/a-response-to-graham-harmans-marginalia-on-radical-thinking/</w:instrText>
      </w:r>
      <w:r w:rsidR="003D7520">
        <w:instrText xml:space="preserve">" </w:instrText>
      </w:r>
      <w:r w:rsidR="003D7520">
        <w:fldChar w:fldCharType="separate"/>
      </w:r>
      <w:ins w:id="1204" w:author="Copyeditor" w:date="2022-08-24T17:51:00Z">
        <w:r w:rsidR="003D7520" w:rsidRPr="003D7520">
          <w:rPr>
            <w:rStyle w:val="Hyperlink"/>
          </w:rPr>
          <w:t>http://itself.wordpress.com/2012/06/03/a-response-to-graham-harmans-marginalia-on-radical-thinking/</w:t>
        </w:r>
      </w:ins>
      <w:ins w:id="1205" w:author="Copyeditor" w:date="2022-08-24T17:56:00Z">
        <w:r w:rsidR="003D7520">
          <w:fldChar w:fldCharType="end"/>
        </w:r>
      </w:ins>
      <w:ins w:id="1206" w:author="Copyeditor" w:date="2022-08-24T17:52:00Z">
        <w:r w:rsidR="008103ED">
          <w:t>.</w:t>
        </w:r>
      </w:ins>
    </w:p>
    <w:p w14:paraId="181F6E08" w14:textId="14B9D8D3" w:rsidR="00D21C95" w:rsidRPr="00736117" w:rsidRDefault="00D21C95" w:rsidP="0092726C">
      <w:pPr>
        <w:spacing w:line="480" w:lineRule="auto"/>
        <w:ind w:left="1440" w:hanging="720"/>
      </w:pPr>
      <w:r w:rsidRPr="00736117">
        <w:t>Guyer,</w:t>
      </w:r>
      <w:r w:rsidR="007275AF">
        <w:t xml:space="preserve"> </w:t>
      </w:r>
      <w:r w:rsidR="007275AF" w:rsidRPr="00736117">
        <w:t>Sara</w:t>
      </w:r>
      <w:r w:rsidR="007275AF">
        <w:t>.</w:t>
      </w:r>
      <w:r w:rsidRPr="00736117">
        <w:t xml:space="preserve"> </w:t>
      </w:r>
      <w:r w:rsidRPr="00736117">
        <w:rPr>
          <w:i/>
        </w:rPr>
        <w:t xml:space="preserve">Romanticism </w:t>
      </w:r>
      <w:r w:rsidR="007275AF">
        <w:rPr>
          <w:i/>
        </w:rPr>
        <w:t>a</w:t>
      </w:r>
      <w:r w:rsidRPr="00736117">
        <w:rPr>
          <w:i/>
        </w:rPr>
        <w:t>fter Auschwitz</w:t>
      </w:r>
      <w:r w:rsidR="007275AF">
        <w:t>.</w:t>
      </w:r>
      <w:r w:rsidRPr="00736117">
        <w:t xml:space="preserve"> Stanford </w:t>
      </w:r>
      <w:r w:rsidR="007275AF">
        <w:t>UP</w:t>
      </w:r>
      <w:r w:rsidRPr="00736117">
        <w:t>, 2007.</w:t>
      </w:r>
    </w:p>
    <w:p w14:paraId="5ED5E1AE" w14:textId="24D7D07E" w:rsidR="003D7520" w:rsidRPr="003D7520" w:rsidRDefault="00671618" w:rsidP="00555697">
      <w:pPr>
        <w:spacing w:line="480" w:lineRule="auto"/>
        <w:ind w:left="1440" w:hanging="720"/>
      </w:pPr>
      <w:r w:rsidRPr="00736117">
        <w:t>Haraway,</w:t>
      </w:r>
      <w:r w:rsidR="0018439E">
        <w:t xml:space="preserve"> </w:t>
      </w:r>
      <w:r w:rsidR="0018439E" w:rsidRPr="00736117">
        <w:t>Donna</w:t>
      </w:r>
      <w:r w:rsidR="0018439E">
        <w:t>.</w:t>
      </w:r>
      <w:r w:rsidRPr="00736117">
        <w:t xml:space="preserve"> </w:t>
      </w:r>
      <w:ins w:id="1207" w:author="Copyeditor" w:date="2022-08-24T17:57:00Z">
        <w:r w:rsidR="003D7520" w:rsidRPr="003D7520">
          <w:t>“</w:t>
        </w:r>
      </w:ins>
      <w:proofErr w:type="spellStart"/>
      <w:ins w:id="1208" w:author="Copyeditor" w:date="2022-08-24T18:00:00Z">
        <w:r w:rsidR="003D7520" w:rsidRPr="003D7520">
          <w:t>Anthropocène</w:t>
        </w:r>
        <w:proofErr w:type="spellEnd"/>
        <w:r w:rsidR="003D7520" w:rsidRPr="003D7520">
          <w:t xml:space="preserve">, </w:t>
        </w:r>
        <w:proofErr w:type="spellStart"/>
        <w:r w:rsidR="003D7520" w:rsidRPr="003D7520">
          <w:t>Capitalocène</w:t>
        </w:r>
        <w:proofErr w:type="spellEnd"/>
        <w:r w:rsidR="003D7520" w:rsidRPr="003D7520">
          <w:t xml:space="preserve">, </w:t>
        </w:r>
        <w:proofErr w:type="spellStart"/>
        <w:r w:rsidR="003D7520" w:rsidRPr="003D7520">
          <w:t>Plantationocène</w:t>
        </w:r>
        <w:proofErr w:type="spellEnd"/>
        <w:r w:rsidR="003D7520" w:rsidRPr="003D7520">
          <w:t xml:space="preserve">, </w:t>
        </w:r>
        <w:proofErr w:type="spellStart"/>
        <w:r w:rsidR="003D7520" w:rsidRPr="003D7520">
          <w:t>Chthulucène</w:t>
        </w:r>
      </w:ins>
      <w:proofErr w:type="spellEnd"/>
      <w:ins w:id="1209" w:author="Copyeditor" w:date="2022-08-24T18:01:00Z">
        <w:r w:rsidR="003D7520" w:rsidRPr="003D7520">
          <w:t xml:space="preserve">: </w:t>
        </w:r>
      </w:ins>
      <w:ins w:id="1210" w:author="Copyeditor" w:date="2022-08-24T18:00:00Z">
        <w:r w:rsidR="003D7520" w:rsidRPr="003D7520">
          <w:t>Faire des parents</w:t>
        </w:r>
      </w:ins>
      <w:r w:rsidR="003D7520">
        <w:t>.</w:t>
      </w:r>
      <w:ins w:id="1211" w:author="Copyeditor" w:date="2022-08-24T17:57:00Z">
        <w:r w:rsidR="003D7520" w:rsidRPr="003D7520">
          <w:t>”</w:t>
        </w:r>
      </w:ins>
      <w:r w:rsidR="003D7520">
        <w:t xml:space="preserve"> </w:t>
      </w:r>
      <w:ins w:id="1212" w:author="Copyeditor" w:date="2022-08-24T18:01:00Z">
        <w:r w:rsidR="003D7520">
          <w:t>Translated by Fré</w:t>
        </w:r>
        <w:r w:rsidR="00555697">
          <w:t>d</w:t>
        </w:r>
      </w:ins>
      <w:ins w:id="1213" w:author="Copyeditor" w:date="2022-08-24T18:02:00Z">
        <w:r w:rsidR="00555697">
          <w:t xml:space="preserve">éric </w:t>
        </w:r>
        <w:proofErr w:type="spellStart"/>
        <w:r w:rsidR="00555697">
          <w:t>Neyrat</w:t>
        </w:r>
        <w:proofErr w:type="spellEnd"/>
        <w:r w:rsidR="00555697">
          <w:t>,</w:t>
        </w:r>
      </w:ins>
      <w:ins w:id="1214" w:author="Copyeditor" w:date="2022-08-24T17:58:00Z">
        <w:r w:rsidR="003D7520" w:rsidRPr="003D7520">
          <w:t xml:space="preserve"> </w:t>
        </w:r>
        <w:r w:rsidR="003D7520" w:rsidRPr="003D7520">
          <w:rPr>
            <w:i/>
            <w:iCs/>
          </w:rPr>
          <w:t>Multitudes</w:t>
        </w:r>
      </w:ins>
      <w:ins w:id="1215" w:author="Copyeditor" w:date="2022-08-24T17:59:00Z">
        <w:r w:rsidR="003D7520">
          <w:t xml:space="preserve">, vol. 65, no. 4, </w:t>
        </w:r>
      </w:ins>
      <w:ins w:id="1216" w:author="Copyeditor" w:date="2022-08-24T17:58:00Z">
        <w:r w:rsidR="003D7520" w:rsidRPr="00B52FFB">
          <w:t>2016</w:t>
        </w:r>
      </w:ins>
      <w:ins w:id="1217" w:author="Copyeditor" w:date="2022-08-24T17:59:00Z">
        <w:r w:rsidR="003D7520">
          <w:t>, pp. 75–81.</w:t>
        </w:r>
      </w:ins>
    </w:p>
    <w:p w14:paraId="414377E6" w14:textId="57010473" w:rsidR="00671618" w:rsidRDefault="003D7520" w:rsidP="0092726C">
      <w:pPr>
        <w:spacing w:line="480" w:lineRule="auto"/>
        <w:ind w:left="1440" w:hanging="720"/>
        <w:rPr>
          <w:ins w:id="1218" w:author="Copyeditor" w:date="2022-08-24T18:02:00Z"/>
        </w:rPr>
      </w:pPr>
      <w:r>
        <w:t xml:space="preserve">———. </w:t>
      </w:r>
      <w:r w:rsidR="00671618" w:rsidRPr="00736117">
        <w:rPr>
          <w:i/>
        </w:rPr>
        <w:t>The Companion Species Manifesto: Dogs, People, and Significant Otherness</w:t>
      </w:r>
      <w:r w:rsidR="0018439E">
        <w:t>.</w:t>
      </w:r>
      <w:r w:rsidR="00671618" w:rsidRPr="00736117">
        <w:t xml:space="preserve"> Prickly Paradigm Press, 2003.</w:t>
      </w:r>
    </w:p>
    <w:p w14:paraId="5D149B26" w14:textId="24D94384" w:rsidR="00555697" w:rsidRPr="00736117" w:rsidRDefault="00555697" w:rsidP="0092726C">
      <w:pPr>
        <w:spacing w:line="480" w:lineRule="auto"/>
        <w:ind w:left="1440" w:hanging="720"/>
      </w:pPr>
      <w:ins w:id="1219" w:author="Copyeditor" w:date="2022-08-24T18:02:00Z">
        <w:r>
          <w:t xml:space="preserve">———. </w:t>
        </w:r>
        <w:r w:rsidRPr="00736117">
          <w:rPr>
            <w:i/>
          </w:rPr>
          <w:t>Simians, Cyborgs, and Women: The Reinvention of Nature</w:t>
        </w:r>
        <w:r>
          <w:rPr>
            <w:iCs/>
          </w:rPr>
          <w:t>.</w:t>
        </w:r>
        <w:r w:rsidRPr="00736117">
          <w:t xml:space="preserve"> Routledge, 1990</w:t>
        </w:r>
      </w:ins>
      <w:ins w:id="1220" w:author="Copyeditor" w:date="2022-08-24T18:03:00Z">
        <w:r>
          <w:t>.</w:t>
        </w:r>
      </w:ins>
    </w:p>
    <w:p w14:paraId="7A84E57B" w14:textId="4C1328C1" w:rsidR="00E118CB" w:rsidRDefault="00E118CB" w:rsidP="0092726C">
      <w:pPr>
        <w:spacing w:line="480" w:lineRule="auto"/>
        <w:ind w:left="1440" w:hanging="720"/>
        <w:rPr>
          <w:ins w:id="1221" w:author="Copyeditor" w:date="2022-08-24T18:03:00Z"/>
        </w:rPr>
      </w:pPr>
      <w:r w:rsidRPr="00736117">
        <w:t>Hardt</w:t>
      </w:r>
      <w:r w:rsidR="0018439E">
        <w:t xml:space="preserve">, </w:t>
      </w:r>
      <w:r w:rsidR="0018439E" w:rsidRPr="00736117">
        <w:t>Michael</w:t>
      </w:r>
      <w:r w:rsidR="0018439E">
        <w:t>,</w:t>
      </w:r>
      <w:r w:rsidRPr="00736117">
        <w:t xml:space="preserve"> and Antonio Negri</w:t>
      </w:r>
      <w:r w:rsidR="0018439E">
        <w:rPr>
          <w:i/>
        </w:rPr>
        <w:t>.</w:t>
      </w:r>
      <w:r w:rsidRPr="0018439E">
        <w:rPr>
          <w:iCs/>
        </w:rPr>
        <w:t xml:space="preserve"> </w:t>
      </w:r>
      <w:r w:rsidRPr="00736117">
        <w:rPr>
          <w:i/>
        </w:rPr>
        <w:t>Commonwealth</w:t>
      </w:r>
      <w:r w:rsidR="0018439E">
        <w:t xml:space="preserve">. </w:t>
      </w:r>
      <w:r w:rsidRPr="00736117">
        <w:t xml:space="preserve">Harvard </w:t>
      </w:r>
      <w:r w:rsidR="0018439E">
        <w:t>UP</w:t>
      </w:r>
      <w:r w:rsidRPr="00736117">
        <w:t>, 2009.</w:t>
      </w:r>
    </w:p>
    <w:p w14:paraId="2F208F34" w14:textId="1E797575" w:rsidR="00555697" w:rsidRDefault="00555697" w:rsidP="00555697">
      <w:pPr>
        <w:spacing w:line="480" w:lineRule="auto"/>
        <w:ind w:left="1440" w:hanging="720"/>
        <w:rPr>
          <w:ins w:id="1222" w:author="Copyeditor" w:date="2022-08-24T18:04:00Z"/>
        </w:rPr>
      </w:pPr>
      <w:ins w:id="1223" w:author="Copyeditor" w:date="2022-08-24T18:03:00Z">
        <w:r>
          <w:lastRenderedPageBreak/>
          <w:t xml:space="preserve">Harman, Graham. </w:t>
        </w:r>
      </w:ins>
      <w:ins w:id="1224" w:author="Copyeditor" w:date="2022-08-24T18:04:00Z">
        <w:r w:rsidRPr="00555697">
          <w:t>“</w:t>
        </w:r>
        <w:proofErr w:type="gramStart"/>
        <w:r w:rsidRPr="00555697">
          <w:t>on</w:t>
        </w:r>
        <w:proofErr w:type="gramEnd"/>
        <w:r w:rsidRPr="00555697">
          <w:t xml:space="preserve"> disappointing realisms</w:t>
        </w:r>
        <w:r>
          <w:t>.</w:t>
        </w:r>
        <w:r w:rsidRPr="00555697">
          <w:t>”</w:t>
        </w:r>
        <w:r>
          <w:t xml:space="preserve"> </w:t>
        </w:r>
        <w:r>
          <w:rPr>
            <w:i/>
            <w:iCs/>
          </w:rPr>
          <w:t>Object-Oriented Philosophy</w:t>
        </w:r>
      </w:ins>
      <w:ins w:id="1225" w:author="Copyeditor" w:date="2022-08-24T18:05:00Z">
        <w:r w:rsidRPr="00B52FFB">
          <w:t>, 9 May 2010</w:t>
        </w:r>
      </w:ins>
      <w:ins w:id="1226" w:author="Copyeditor" w:date="2022-08-24T18:04:00Z">
        <w:r w:rsidRPr="00555697">
          <w:t>,</w:t>
        </w:r>
      </w:ins>
      <w:ins w:id="1227" w:author="Copyeditor" w:date="2022-08-24T18:05:00Z">
        <w:r>
          <w:t xml:space="preserve"> </w:t>
        </w:r>
      </w:ins>
      <w:ins w:id="1228" w:author="Copyeditor" w:date="2022-08-24T18:04:00Z">
        <w:r w:rsidRPr="00555697">
          <w:t>http://doctorzamalek2.wordpress.com/2010/05/09/on-disappointing-realisms/</w:t>
        </w:r>
      </w:ins>
      <w:ins w:id="1229" w:author="Copyeditor" w:date="2022-08-24T18:05:00Z">
        <w:r>
          <w:t>.</w:t>
        </w:r>
      </w:ins>
    </w:p>
    <w:p w14:paraId="160F4F27" w14:textId="0A9F1775" w:rsidR="00555697" w:rsidRDefault="00555697" w:rsidP="0092726C">
      <w:pPr>
        <w:spacing w:line="480" w:lineRule="auto"/>
        <w:ind w:left="1440" w:hanging="720"/>
        <w:rPr>
          <w:ins w:id="1230" w:author="Copyeditor" w:date="2022-08-24T18:03:00Z"/>
        </w:rPr>
      </w:pPr>
      <w:ins w:id="1231" w:author="Copyeditor" w:date="2022-08-24T18:04:00Z">
        <w:r>
          <w:t xml:space="preserve">———. </w:t>
        </w:r>
      </w:ins>
      <w:ins w:id="1232" w:author="Copyeditor" w:date="2022-08-24T18:03:00Z">
        <w:r w:rsidRPr="00736117">
          <w:rPr>
            <w:i/>
          </w:rPr>
          <w:t>Prince of Networks: Bruno Latour and Metaphysics</w:t>
        </w:r>
        <w:r>
          <w:t>.</w:t>
        </w:r>
        <w:r w:rsidRPr="00736117">
          <w:t xml:space="preserve"> </w:t>
        </w:r>
        <w:proofErr w:type="spellStart"/>
        <w:proofErr w:type="gramStart"/>
        <w:r w:rsidRPr="00736117">
          <w:t>Re.press</w:t>
        </w:r>
        <w:proofErr w:type="spellEnd"/>
        <w:proofErr w:type="gramEnd"/>
        <w:r w:rsidRPr="00736117">
          <w:t>, 2009</w:t>
        </w:r>
        <w:r>
          <w:t>.</w:t>
        </w:r>
      </w:ins>
    </w:p>
    <w:p w14:paraId="1763133E" w14:textId="6258F79F" w:rsidR="00555697" w:rsidRPr="00736117" w:rsidRDefault="00555697" w:rsidP="0092726C">
      <w:pPr>
        <w:spacing w:line="480" w:lineRule="auto"/>
        <w:ind w:left="1440" w:hanging="720"/>
      </w:pPr>
      <w:ins w:id="1233" w:author="Copyeditor" w:date="2022-08-24T18:05:00Z">
        <w:r>
          <w:t xml:space="preserve">Heraclitus. </w:t>
        </w:r>
        <w:r w:rsidRPr="00736117">
          <w:rPr>
            <w:i/>
          </w:rPr>
          <w:t>The Art and Thought of Heraclitus</w:t>
        </w:r>
      </w:ins>
      <w:ins w:id="1234" w:author="Copyeditor" w:date="2022-08-24T18:06:00Z">
        <w:r>
          <w:t>.</w:t>
        </w:r>
      </w:ins>
      <w:ins w:id="1235" w:author="Copyeditor" w:date="2022-08-24T18:05:00Z">
        <w:r w:rsidRPr="00736117">
          <w:t xml:space="preserve"> Cambridge </w:t>
        </w:r>
      </w:ins>
      <w:ins w:id="1236" w:author="Copyeditor" w:date="2022-08-24T18:06:00Z">
        <w:r>
          <w:t>UP</w:t>
        </w:r>
      </w:ins>
      <w:ins w:id="1237" w:author="Copyeditor" w:date="2022-08-24T18:05:00Z">
        <w:r w:rsidRPr="00736117">
          <w:t>, 1979</w:t>
        </w:r>
      </w:ins>
      <w:ins w:id="1238" w:author="Copyeditor" w:date="2022-08-24T18:06:00Z">
        <w:r>
          <w:t>.</w:t>
        </w:r>
      </w:ins>
    </w:p>
    <w:p w14:paraId="19C8B9FB" w14:textId="7E167AE5" w:rsidR="00330E03" w:rsidRPr="00736117" w:rsidRDefault="00182888" w:rsidP="00330E03">
      <w:pPr>
        <w:spacing w:line="480" w:lineRule="auto"/>
        <w:ind w:left="1440" w:hanging="720"/>
        <w:rPr>
          <w:lang w:val="fr-FR"/>
        </w:rPr>
      </w:pPr>
      <w:r w:rsidRPr="00736117">
        <w:rPr>
          <w:lang w:val="fr-FR"/>
        </w:rPr>
        <w:t>Hugo,</w:t>
      </w:r>
      <w:r w:rsidR="00992F7C">
        <w:rPr>
          <w:lang w:val="fr-FR"/>
        </w:rPr>
        <w:t xml:space="preserve"> </w:t>
      </w:r>
      <w:r w:rsidR="00992F7C" w:rsidRPr="00736117">
        <w:rPr>
          <w:lang w:val="fr-FR"/>
        </w:rPr>
        <w:t>Victor</w:t>
      </w:r>
      <w:r w:rsidR="00992F7C">
        <w:rPr>
          <w:lang w:val="fr-FR"/>
        </w:rPr>
        <w:t>.</w:t>
      </w:r>
      <w:r w:rsidRPr="00736117">
        <w:rPr>
          <w:lang w:val="fr-FR"/>
        </w:rPr>
        <w:t xml:space="preserve"> </w:t>
      </w:r>
      <w:r w:rsidR="00330E03" w:rsidRPr="00736117">
        <w:rPr>
          <w:i/>
          <w:lang w:val="fr-FR"/>
        </w:rPr>
        <w:t>Les Contemplations</w:t>
      </w:r>
      <w:r w:rsidR="00330E03">
        <w:rPr>
          <w:lang w:val="fr-FR"/>
        </w:rPr>
        <w:t>.</w:t>
      </w:r>
      <w:r w:rsidR="00330E03" w:rsidRPr="00736117">
        <w:rPr>
          <w:lang w:val="fr-FR"/>
        </w:rPr>
        <w:t xml:space="preserve"> Flammarion, 1995. </w:t>
      </w:r>
      <w:proofErr w:type="spellStart"/>
      <w:r w:rsidR="00330E03" w:rsidRPr="00736117">
        <w:rPr>
          <w:lang w:val="fr-FR"/>
        </w:rPr>
        <w:t>Noted</w:t>
      </w:r>
      <w:proofErr w:type="spellEnd"/>
      <w:r w:rsidR="00330E03" w:rsidRPr="00736117">
        <w:rPr>
          <w:lang w:val="fr-FR"/>
        </w:rPr>
        <w:t xml:space="preserve"> LC.</w:t>
      </w:r>
    </w:p>
    <w:p w14:paraId="407E7B26" w14:textId="18B8BCC4" w:rsidR="00992F7C" w:rsidRDefault="00330E03" w:rsidP="00330E03">
      <w:pPr>
        <w:spacing w:line="480" w:lineRule="auto"/>
        <w:ind w:left="1440" w:hanging="720"/>
        <w:rPr>
          <w:lang w:val="fr-FR"/>
        </w:rPr>
      </w:pPr>
      <w:r>
        <w:rPr>
          <w:lang w:val="fr-FR"/>
        </w:rPr>
        <w:t xml:space="preserve">———. </w:t>
      </w:r>
      <w:r w:rsidRPr="00736117">
        <w:rPr>
          <w:i/>
        </w:rPr>
        <w:t>The Essential Victor Hugo</w:t>
      </w:r>
      <w:r>
        <w:t>. Translated by E. H. Blackmore and A. M. Blackmore</w:t>
      </w:r>
      <w:r w:rsidR="00A203AD">
        <w:t>,</w:t>
      </w:r>
      <w:r w:rsidRPr="00736117">
        <w:t xml:space="preserve"> Oxford </w:t>
      </w:r>
      <w:r>
        <w:t>UP</w:t>
      </w:r>
      <w:r w:rsidRPr="00736117">
        <w:t xml:space="preserve">, 2004. </w:t>
      </w:r>
      <w:proofErr w:type="spellStart"/>
      <w:r w:rsidRPr="00736117">
        <w:rPr>
          <w:lang w:val="fr-FR"/>
        </w:rPr>
        <w:t>Noted</w:t>
      </w:r>
      <w:proofErr w:type="spellEnd"/>
      <w:r w:rsidRPr="00736117">
        <w:rPr>
          <w:lang w:val="fr-FR"/>
        </w:rPr>
        <w:t xml:space="preserve"> E.</w:t>
      </w:r>
    </w:p>
    <w:p w14:paraId="6604DB31" w14:textId="1DFD21C7" w:rsidR="002A1D6F" w:rsidRPr="00736117" w:rsidRDefault="00330E03" w:rsidP="0092726C">
      <w:pPr>
        <w:spacing w:line="480" w:lineRule="auto"/>
        <w:ind w:left="1440" w:hanging="720"/>
        <w:rPr>
          <w:bCs/>
          <w:lang w:val="fr-FR"/>
        </w:rPr>
      </w:pPr>
      <w:r>
        <w:rPr>
          <w:bCs/>
          <w:iCs/>
          <w:lang w:val="fr-FR"/>
        </w:rPr>
        <w:t xml:space="preserve">———. </w:t>
      </w:r>
      <w:r w:rsidR="002A1D6F" w:rsidRPr="00736117">
        <w:rPr>
          <w:bCs/>
          <w:i/>
          <w:lang w:val="fr-FR"/>
        </w:rPr>
        <w:t>Œuvres Complètes de Victor Hugo. Romans, III</w:t>
      </w:r>
      <w:r>
        <w:rPr>
          <w:bCs/>
          <w:lang w:val="fr-FR"/>
        </w:rPr>
        <w:t>.</w:t>
      </w:r>
      <w:r w:rsidR="002A1D6F" w:rsidRPr="00736117">
        <w:rPr>
          <w:bCs/>
          <w:lang w:val="fr-FR"/>
        </w:rPr>
        <w:t xml:space="preserve"> L’Imprimerie Nationale / Librairie </w:t>
      </w:r>
      <w:proofErr w:type="spellStart"/>
      <w:r w:rsidR="002A1D6F" w:rsidRPr="00736117">
        <w:rPr>
          <w:bCs/>
          <w:lang w:val="fr-FR"/>
        </w:rPr>
        <w:t>Ollendorff</w:t>
      </w:r>
      <w:proofErr w:type="spellEnd"/>
      <w:r w:rsidR="002A1D6F" w:rsidRPr="00736117">
        <w:rPr>
          <w:bCs/>
          <w:lang w:val="fr-FR"/>
        </w:rPr>
        <w:t>, 1908-1909.</w:t>
      </w:r>
      <w:r w:rsidR="00B22E50" w:rsidRPr="00736117">
        <w:rPr>
          <w:bCs/>
          <w:lang w:val="fr-FR"/>
        </w:rPr>
        <w:t xml:space="preserve"> </w:t>
      </w:r>
      <w:proofErr w:type="spellStart"/>
      <w:r w:rsidR="00B22E50" w:rsidRPr="00736117">
        <w:rPr>
          <w:bCs/>
          <w:lang w:val="fr-FR"/>
        </w:rPr>
        <w:t>Noted</w:t>
      </w:r>
      <w:proofErr w:type="spellEnd"/>
      <w:r w:rsidR="00B22E50" w:rsidRPr="00736117">
        <w:rPr>
          <w:bCs/>
          <w:lang w:val="fr-FR"/>
        </w:rPr>
        <w:t xml:space="preserve"> OC.</w:t>
      </w:r>
    </w:p>
    <w:p w14:paraId="4A276FAA" w14:textId="1CCD43C4" w:rsidR="00B22E50" w:rsidRPr="00330E03" w:rsidDel="00992F7C" w:rsidRDefault="00330E03" w:rsidP="0092726C">
      <w:pPr>
        <w:spacing w:line="480" w:lineRule="auto"/>
        <w:ind w:left="1440" w:hanging="720"/>
        <w:rPr>
          <w:del w:id="1239" w:author="Copyeditor" w:date="2022-08-23T21:36:00Z"/>
          <w:bCs/>
          <w:iCs/>
          <w:lang w:val="fr-FR"/>
        </w:rPr>
      </w:pPr>
      <w:r>
        <w:rPr>
          <w:iCs/>
          <w:lang w:val="fr-FR"/>
        </w:rPr>
        <w:t xml:space="preserve">———. </w:t>
      </w:r>
      <w:del w:id="1240" w:author="Copyeditor" w:date="2022-08-23T21:36:00Z">
        <w:r w:rsidR="00B22E50" w:rsidRPr="00330E03" w:rsidDel="00992F7C">
          <w:rPr>
            <w:iCs/>
            <w:lang w:val="fr-FR"/>
          </w:rPr>
          <w:delText>La Nouvelle Héloïse, Paris, GF – Flammarion, 1999. Note NH.</w:delText>
        </w:r>
      </w:del>
    </w:p>
    <w:p w14:paraId="64D323E2" w14:textId="59531F73" w:rsidR="002A1D6F" w:rsidRPr="00736117" w:rsidRDefault="002A1D6F" w:rsidP="0092726C">
      <w:pPr>
        <w:spacing w:line="480" w:lineRule="auto"/>
        <w:ind w:left="1440" w:hanging="720"/>
        <w:rPr>
          <w:bCs/>
          <w:color w:val="000000" w:themeColor="text1"/>
        </w:rPr>
      </w:pPr>
      <w:r w:rsidRPr="00330E03">
        <w:rPr>
          <w:bCs/>
          <w:iCs/>
          <w:color w:val="000000" w:themeColor="text1"/>
          <w:lang w:val="fr-FR"/>
        </w:rPr>
        <w:t>“Préface de mes œuvres et post-scriptum de ma vie</w:t>
      </w:r>
      <w:r w:rsidR="00330E03" w:rsidRPr="00330E03">
        <w:rPr>
          <w:bCs/>
          <w:iCs/>
          <w:color w:val="000000" w:themeColor="text1"/>
          <w:lang w:val="fr-FR"/>
        </w:rPr>
        <w:t>.</w:t>
      </w:r>
      <w:r w:rsidRPr="00330E03">
        <w:rPr>
          <w:iCs/>
          <w:color w:val="000000" w:themeColor="text1"/>
          <w:lang w:val="fr-FR"/>
        </w:rPr>
        <w:t>”</w:t>
      </w:r>
      <w:r w:rsidRPr="00330E03">
        <w:rPr>
          <w:bCs/>
          <w:iCs/>
          <w:color w:val="000000" w:themeColor="text1"/>
          <w:lang w:val="fr-FR"/>
        </w:rPr>
        <w:t xml:space="preserve"> </w:t>
      </w:r>
      <w:r w:rsidRPr="00736117">
        <w:rPr>
          <w:bCs/>
          <w:i/>
          <w:color w:val="000000" w:themeColor="text1"/>
          <w:lang w:val="fr-FR"/>
        </w:rPr>
        <w:t xml:space="preserve">Œuvres </w:t>
      </w:r>
      <w:proofErr w:type="gramStart"/>
      <w:r w:rsidRPr="00736117">
        <w:rPr>
          <w:bCs/>
          <w:i/>
          <w:color w:val="000000" w:themeColor="text1"/>
          <w:lang w:val="fr-FR"/>
        </w:rPr>
        <w:t>Complètes</w:t>
      </w:r>
      <w:r w:rsidR="00330E03">
        <w:rPr>
          <w:bCs/>
          <w:i/>
          <w:color w:val="000000" w:themeColor="text1"/>
          <w:lang w:val="fr-FR"/>
        </w:rPr>
        <w:t>:</w:t>
      </w:r>
      <w:proofErr w:type="gramEnd"/>
      <w:r w:rsidRPr="00736117">
        <w:rPr>
          <w:bCs/>
          <w:i/>
          <w:color w:val="000000" w:themeColor="text1"/>
          <w:lang w:val="fr-FR"/>
        </w:rPr>
        <w:t xml:space="preserve"> </w:t>
      </w:r>
      <w:r w:rsidRPr="00736117">
        <w:rPr>
          <w:bCs/>
          <w:i/>
          <w:color w:val="000000" w:themeColor="text1"/>
        </w:rPr>
        <w:t>Critique</w:t>
      </w:r>
      <w:r w:rsidR="00330E03">
        <w:rPr>
          <w:bCs/>
          <w:color w:val="000000" w:themeColor="text1"/>
        </w:rPr>
        <w:t>.</w:t>
      </w:r>
      <w:r w:rsidRPr="00736117">
        <w:rPr>
          <w:bCs/>
          <w:color w:val="000000" w:themeColor="text1"/>
        </w:rPr>
        <w:t xml:space="preserve"> </w:t>
      </w:r>
      <w:proofErr w:type="spellStart"/>
      <w:r w:rsidRPr="00736117">
        <w:rPr>
          <w:bCs/>
          <w:color w:val="000000" w:themeColor="text1"/>
        </w:rPr>
        <w:t>Bouquins</w:t>
      </w:r>
      <w:proofErr w:type="spellEnd"/>
      <w:r w:rsidRPr="00736117">
        <w:rPr>
          <w:bCs/>
          <w:color w:val="000000" w:themeColor="text1"/>
        </w:rPr>
        <w:t xml:space="preserve"> – Robert </w:t>
      </w:r>
      <w:proofErr w:type="spellStart"/>
      <w:r w:rsidRPr="00736117">
        <w:rPr>
          <w:bCs/>
          <w:color w:val="000000" w:themeColor="text1"/>
        </w:rPr>
        <w:t>Laffont</w:t>
      </w:r>
      <w:proofErr w:type="spellEnd"/>
      <w:r w:rsidRPr="00736117">
        <w:rPr>
          <w:bCs/>
          <w:color w:val="000000" w:themeColor="text1"/>
        </w:rPr>
        <w:t>, 1995. Note PO.</w:t>
      </w:r>
    </w:p>
    <w:p w14:paraId="0303A183" w14:textId="2D8D8199" w:rsidR="00082EF4" w:rsidRPr="00736117" w:rsidRDefault="00FC1BDE" w:rsidP="0092726C">
      <w:pPr>
        <w:spacing w:line="480" w:lineRule="auto"/>
        <w:ind w:left="1440" w:hanging="720"/>
      </w:pPr>
      <w:r>
        <w:rPr>
          <w:iCs/>
        </w:rPr>
        <w:t xml:space="preserve">———. </w:t>
      </w:r>
      <w:r w:rsidR="00082EF4" w:rsidRPr="00736117">
        <w:rPr>
          <w:i/>
        </w:rPr>
        <w:t>Selected Poems</w:t>
      </w:r>
      <w:r>
        <w:t>.</w:t>
      </w:r>
      <w:r w:rsidR="00082EF4" w:rsidRPr="00736117">
        <w:t xml:space="preserve"> </w:t>
      </w:r>
      <w:r>
        <w:t xml:space="preserve">Translated by Brooks </w:t>
      </w:r>
      <w:proofErr w:type="spellStart"/>
      <w:r>
        <w:t>Haxton</w:t>
      </w:r>
      <w:proofErr w:type="spellEnd"/>
      <w:r w:rsidR="00A203AD">
        <w:t>,</w:t>
      </w:r>
      <w:r>
        <w:t xml:space="preserve"> </w:t>
      </w:r>
      <w:r w:rsidR="00082EF4" w:rsidRPr="00736117">
        <w:t>Penguin Books, 2002.</w:t>
      </w:r>
      <w:r w:rsidR="00AF1614" w:rsidRPr="00736117">
        <w:t xml:space="preserve"> Noted SP.</w:t>
      </w:r>
    </w:p>
    <w:p w14:paraId="653D8F5E" w14:textId="7D957D47" w:rsidR="002A1D6F" w:rsidRPr="00736117" w:rsidDel="00992F7C" w:rsidRDefault="002A1D6F" w:rsidP="0092726C">
      <w:pPr>
        <w:spacing w:line="480" w:lineRule="auto"/>
        <w:ind w:left="1440" w:hanging="720"/>
        <w:rPr>
          <w:del w:id="1241" w:author="Copyeditor" w:date="2022-08-23T21:36:00Z"/>
          <w:lang w:val="fr-FR"/>
        </w:rPr>
      </w:pPr>
      <w:del w:id="1242" w:author="Copyeditor" w:date="2022-08-23T21:36:00Z">
        <w:r w:rsidRPr="00736117" w:rsidDel="00992F7C">
          <w:rPr>
            <w:i/>
            <w:lang w:val="fr-FR"/>
          </w:rPr>
          <w:delText>Le promontoire du songe</w:delText>
        </w:r>
        <w:r w:rsidRPr="00736117" w:rsidDel="00992F7C">
          <w:rPr>
            <w:lang w:val="fr-FR"/>
          </w:rPr>
          <w:delText>, L’imaginaire – Gallimard, 2012.</w:delText>
        </w:r>
      </w:del>
    </w:p>
    <w:p w14:paraId="12D796FD" w14:textId="30986030" w:rsidR="008E56B3" w:rsidRDefault="00A616EE" w:rsidP="0092726C">
      <w:pPr>
        <w:spacing w:line="480" w:lineRule="auto"/>
        <w:ind w:left="1440" w:hanging="720"/>
        <w:rPr>
          <w:bCs/>
        </w:rPr>
      </w:pPr>
      <w:proofErr w:type="spellStart"/>
      <w:r w:rsidRPr="00736117">
        <w:t>Irigaray</w:t>
      </w:r>
      <w:proofErr w:type="spellEnd"/>
      <w:r w:rsidRPr="00736117">
        <w:t>,</w:t>
      </w:r>
      <w:r w:rsidR="00992F7C">
        <w:t xml:space="preserve"> </w:t>
      </w:r>
      <w:r w:rsidR="00992F7C" w:rsidRPr="00736117">
        <w:t>Luce</w:t>
      </w:r>
      <w:r w:rsidR="00992F7C">
        <w:t>.</w:t>
      </w:r>
      <w:r w:rsidRPr="00736117">
        <w:t xml:space="preserve"> </w:t>
      </w:r>
      <w:r w:rsidR="008E56B3" w:rsidRPr="00736117">
        <w:rPr>
          <w:i/>
        </w:rPr>
        <w:t xml:space="preserve">This Sex </w:t>
      </w:r>
      <w:r w:rsidR="00992F7C">
        <w:rPr>
          <w:bCs/>
          <w:i/>
        </w:rPr>
        <w:t>W</w:t>
      </w:r>
      <w:r w:rsidR="008E56B3" w:rsidRPr="00736117">
        <w:rPr>
          <w:bCs/>
          <w:i/>
        </w:rPr>
        <w:t>hich is Not One</w:t>
      </w:r>
      <w:r w:rsidR="00992F7C">
        <w:rPr>
          <w:bCs/>
        </w:rPr>
        <w:t>. Translated by</w:t>
      </w:r>
      <w:r w:rsidR="007C0BD8">
        <w:rPr>
          <w:bCs/>
        </w:rPr>
        <w:t xml:space="preserve"> Carolyn Burke</w:t>
      </w:r>
      <w:r w:rsidR="00A203AD">
        <w:rPr>
          <w:bCs/>
        </w:rPr>
        <w:t>,</w:t>
      </w:r>
      <w:r w:rsidRPr="00736117">
        <w:rPr>
          <w:bCs/>
        </w:rPr>
        <w:t xml:space="preserve"> Cornell </w:t>
      </w:r>
      <w:r w:rsidR="007C0BD8">
        <w:rPr>
          <w:bCs/>
        </w:rPr>
        <w:t>UP</w:t>
      </w:r>
      <w:r w:rsidRPr="00736117">
        <w:rPr>
          <w:bCs/>
        </w:rPr>
        <w:t>, 1985.</w:t>
      </w:r>
    </w:p>
    <w:p w14:paraId="60AEEB80" w14:textId="087C97FD" w:rsidR="00F25226" w:rsidRPr="00736117" w:rsidRDefault="00F25226" w:rsidP="00F25226">
      <w:pPr>
        <w:spacing w:line="480" w:lineRule="auto"/>
        <w:ind w:left="1440" w:hanging="720"/>
      </w:pPr>
      <w:r w:rsidRPr="00736117">
        <w:t>Jean Paul [</w:t>
      </w:r>
      <w:proofErr w:type="spellStart"/>
      <w:r w:rsidRPr="00736117">
        <w:t>Friederich</w:t>
      </w:r>
      <w:proofErr w:type="spellEnd"/>
      <w:r w:rsidRPr="00736117">
        <w:t xml:space="preserve"> Richter]</w:t>
      </w:r>
      <w:r>
        <w:t>.</w:t>
      </w:r>
      <w:r w:rsidRPr="00736117">
        <w:t xml:space="preserve"> </w:t>
      </w:r>
      <w:r w:rsidRPr="00736117">
        <w:rPr>
          <w:i/>
        </w:rPr>
        <w:t>Flower, Fruit and Thorn Pieces</w:t>
      </w:r>
      <w:r>
        <w:rPr>
          <w:iCs/>
        </w:rPr>
        <w:t>. Translated by Edward Henry Noel</w:t>
      </w:r>
      <w:r w:rsidRPr="00736117">
        <w:t>, James Munroe and Company, 1845.</w:t>
      </w:r>
    </w:p>
    <w:p w14:paraId="48B30E39" w14:textId="7E84CEBE" w:rsidR="00E118CB" w:rsidRPr="00736117" w:rsidRDefault="00E118CB" w:rsidP="0092726C">
      <w:pPr>
        <w:spacing w:line="480" w:lineRule="auto"/>
        <w:ind w:left="1440" w:hanging="720"/>
        <w:rPr>
          <w:bCs/>
          <w:iCs/>
        </w:rPr>
      </w:pPr>
      <w:r w:rsidRPr="00736117">
        <w:t>Latour,</w:t>
      </w:r>
      <w:r w:rsidR="007C0BD8">
        <w:t xml:space="preserve"> </w:t>
      </w:r>
      <w:r w:rsidR="007C0BD8" w:rsidRPr="00736117">
        <w:t>Bruno</w:t>
      </w:r>
      <w:r w:rsidR="007C0BD8">
        <w:t>.</w:t>
      </w:r>
      <w:r w:rsidRPr="00736117">
        <w:t xml:space="preserve"> </w:t>
      </w:r>
      <w:r w:rsidRPr="00736117">
        <w:rPr>
          <w:i/>
        </w:rPr>
        <w:t>Politics of Nature</w:t>
      </w:r>
      <w:r w:rsidR="007C0BD8">
        <w:t>:</w:t>
      </w:r>
      <w:r w:rsidRPr="00736117">
        <w:rPr>
          <w:bCs/>
          <w:i/>
          <w:iCs/>
        </w:rPr>
        <w:t xml:space="preserve"> How </w:t>
      </w:r>
      <w:r w:rsidRPr="00736117">
        <w:rPr>
          <w:bCs/>
          <w:i/>
        </w:rPr>
        <w:t>to</w:t>
      </w:r>
      <w:r w:rsidRPr="00736117">
        <w:rPr>
          <w:bCs/>
        </w:rPr>
        <w:t xml:space="preserve"> </w:t>
      </w:r>
      <w:r w:rsidRPr="00736117">
        <w:rPr>
          <w:bCs/>
          <w:i/>
          <w:iCs/>
        </w:rPr>
        <w:t>Bring the Sciences into Democracy</w:t>
      </w:r>
      <w:r w:rsidR="007C0BD8">
        <w:rPr>
          <w:bCs/>
          <w:iCs/>
        </w:rPr>
        <w:t xml:space="preserve">. </w:t>
      </w:r>
      <w:r w:rsidRPr="00736117">
        <w:t xml:space="preserve">Harvard </w:t>
      </w:r>
      <w:r w:rsidR="007C0BD8">
        <w:t>UP</w:t>
      </w:r>
      <w:r w:rsidRPr="00736117">
        <w:t xml:space="preserve">, </w:t>
      </w:r>
      <w:r w:rsidRPr="00736117">
        <w:rPr>
          <w:bCs/>
          <w:iCs/>
        </w:rPr>
        <w:t>2004.</w:t>
      </w:r>
    </w:p>
    <w:p w14:paraId="474CDD7B" w14:textId="13D2A765" w:rsidR="00555697" w:rsidRDefault="00341E94" w:rsidP="0092726C">
      <w:pPr>
        <w:spacing w:line="480" w:lineRule="auto"/>
        <w:ind w:left="1440" w:hanging="720"/>
        <w:rPr>
          <w:ins w:id="1243" w:author="Copyeditor" w:date="2022-08-24T18:06:00Z"/>
        </w:rPr>
      </w:pPr>
      <w:proofErr w:type="spellStart"/>
      <w:r w:rsidRPr="00736117">
        <w:t>Löwy</w:t>
      </w:r>
      <w:proofErr w:type="spellEnd"/>
      <w:r w:rsidR="007C0BD8">
        <w:t xml:space="preserve">, </w:t>
      </w:r>
      <w:r w:rsidR="007C0BD8" w:rsidRPr="00736117">
        <w:t>Michael</w:t>
      </w:r>
      <w:r w:rsidR="007C0BD8">
        <w:t>,</w:t>
      </w:r>
      <w:r w:rsidRPr="00736117">
        <w:t xml:space="preserve"> and Robert Sayre</w:t>
      </w:r>
      <w:r w:rsidR="007C0BD8">
        <w:t>.</w:t>
      </w:r>
      <w:r w:rsidRPr="00736117">
        <w:t xml:space="preserve"> </w:t>
      </w:r>
      <w:ins w:id="1244" w:author="Copyeditor" w:date="2022-08-24T18:06:00Z">
        <w:r w:rsidR="00555697" w:rsidRPr="00736117">
          <w:rPr>
            <w:i/>
            <w:lang w:val="fr-FR"/>
          </w:rPr>
          <w:t xml:space="preserve">Esprits de </w:t>
        </w:r>
        <w:proofErr w:type="gramStart"/>
        <w:r w:rsidR="00555697" w:rsidRPr="00736117">
          <w:rPr>
            <w:i/>
            <w:lang w:val="fr-FR"/>
          </w:rPr>
          <w:t>feu:</w:t>
        </w:r>
        <w:proofErr w:type="gramEnd"/>
        <w:r w:rsidR="00555697" w:rsidRPr="00736117">
          <w:rPr>
            <w:i/>
            <w:lang w:val="fr-FR"/>
          </w:rPr>
          <w:t xml:space="preserve"> Figures du Romantisme </w:t>
        </w:r>
        <w:proofErr w:type="spellStart"/>
        <w:r w:rsidR="00555697" w:rsidRPr="00736117">
          <w:rPr>
            <w:i/>
            <w:lang w:val="fr-FR"/>
          </w:rPr>
          <w:t>anti-capitaliste</w:t>
        </w:r>
        <w:proofErr w:type="spellEnd"/>
        <w:r w:rsidR="00555697">
          <w:rPr>
            <w:lang w:val="fr-FR"/>
          </w:rPr>
          <w:t>.</w:t>
        </w:r>
        <w:r w:rsidR="00555697" w:rsidRPr="00736117">
          <w:rPr>
            <w:lang w:val="fr-FR"/>
          </w:rPr>
          <w:t xml:space="preserve"> Éditions du Sandre, 2001</w:t>
        </w:r>
        <w:r w:rsidR="00555697">
          <w:rPr>
            <w:lang w:val="fr-FR"/>
          </w:rPr>
          <w:t>.</w:t>
        </w:r>
      </w:ins>
    </w:p>
    <w:p w14:paraId="41C4A999" w14:textId="14BBBE25" w:rsidR="00341E94" w:rsidRDefault="00555697" w:rsidP="0092726C">
      <w:pPr>
        <w:spacing w:line="480" w:lineRule="auto"/>
        <w:ind w:left="1440" w:hanging="720"/>
        <w:rPr>
          <w:ins w:id="1245" w:author="Copyeditor" w:date="2022-08-24T18:07:00Z"/>
        </w:rPr>
      </w:pPr>
      <w:ins w:id="1246" w:author="Copyeditor" w:date="2022-08-24T18:06:00Z">
        <w:r>
          <w:t xml:space="preserve">———. </w:t>
        </w:r>
      </w:ins>
      <w:r w:rsidR="00341E94" w:rsidRPr="00736117">
        <w:rPr>
          <w:i/>
        </w:rPr>
        <w:t xml:space="preserve">Romanticism </w:t>
      </w:r>
      <w:r w:rsidR="007C0BD8">
        <w:rPr>
          <w:i/>
        </w:rPr>
        <w:t>a</w:t>
      </w:r>
      <w:r w:rsidR="00341E94" w:rsidRPr="00736117">
        <w:rPr>
          <w:i/>
        </w:rPr>
        <w:t>gainst the Tide of Modernity</w:t>
      </w:r>
      <w:r w:rsidR="007C0BD8">
        <w:t xml:space="preserve">. </w:t>
      </w:r>
      <w:r w:rsidR="00341E94" w:rsidRPr="00736117">
        <w:t xml:space="preserve">Duke </w:t>
      </w:r>
      <w:r w:rsidR="007C0BD8">
        <w:t>UP</w:t>
      </w:r>
      <w:r w:rsidR="00341E94" w:rsidRPr="00736117">
        <w:t>, 2001.</w:t>
      </w:r>
    </w:p>
    <w:p w14:paraId="017A4705" w14:textId="2E870DD8" w:rsidR="00C25F95" w:rsidRPr="00736117" w:rsidRDefault="00C25F95" w:rsidP="0092726C">
      <w:pPr>
        <w:spacing w:line="480" w:lineRule="auto"/>
        <w:ind w:left="1440" w:hanging="720"/>
      </w:pPr>
      <w:proofErr w:type="spellStart"/>
      <w:ins w:id="1247" w:author="Copyeditor" w:date="2022-08-24T18:07:00Z">
        <w:r>
          <w:lastRenderedPageBreak/>
          <w:t>Malabou</w:t>
        </w:r>
        <w:proofErr w:type="spellEnd"/>
        <w:r>
          <w:t xml:space="preserve">, Catherine. </w:t>
        </w:r>
        <w:r w:rsidRPr="00736117">
          <w:rPr>
            <w:i/>
          </w:rPr>
          <w:t>Changing Difference</w:t>
        </w:r>
        <w:r>
          <w:t>.</w:t>
        </w:r>
        <w:r w:rsidRPr="00736117">
          <w:t xml:space="preserve"> Polity, 2011.</w:t>
        </w:r>
      </w:ins>
    </w:p>
    <w:p w14:paraId="012D1A26" w14:textId="73012F26" w:rsidR="00C052D5" w:rsidRDefault="00C052D5" w:rsidP="0092726C">
      <w:pPr>
        <w:spacing w:line="480" w:lineRule="auto"/>
        <w:ind w:left="1440" w:hanging="720"/>
        <w:rPr>
          <w:ins w:id="1248" w:author="Copyeditor" w:date="2022-08-24T18:09:00Z"/>
        </w:rPr>
      </w:pPr>
      <w:r w:rsidRPr="00736117">
        <w:t>Man,</w:t>
      </w:r>
      <w:r w:rsidR="007C0BD8">
        <w:t xml:space="preserve"> </w:t>
      </w:r>
      <w:r w:rsidR="007C0BD8" w:rsidRPr="00736117">
        <w:t>Paul</w:t>
      </w:r>
      <w:r w:rsidR="002B2B2A">
        <w:t xml:space="preserve"> de</w:t>
      </w:r>
      <w:r w:rsidR="007C0BD8">
        <w:t>.</w:t>
      </w:r>
      <w:r w:rsidRPr="00736117">
        <w:t xml:space="preserve"> </w:t>
      </w:r>
      <w:r w:rsidRPr="00736117">
        <w:rPr>
          <w:i/>
        </w:rPr>
        <w:t xml:space="preserve">The Rhetoric of </w:t>
      </w:r>
      <w:r w:rsidRPr="00B52FFB">
        <w:rPr>
          <w:i/>
          <w:iCs/>
        </w:rPr>
        <w:t>Romanticism</w:t>
      </w:r>
      <w:r w:rsidR="007C0BD8">
        <w:t>.</w:t>
      </w:r>
      <w:r w:rsidRPr="00736117">
        <w:t xml:space="preserve"> Columbia </w:t>
      </w:r>
      <w:r w:rsidR="007C0BD8">
        <w:t>UP</w:t>
      </w:r>
      <w:r w:rsidRPr="00736117">
        <w:t>, 1984</w:t>
      </w:r>
      <w:r w:rsidR="007C0BD8">
        <w:t>.</w:t>
      </w:r>
    </w:p>
    <w:p w14:paraId="0F7AB3ED" w14:textId="3F5562D5" w:rsidR="00C25F95" w:rsidRPr="00736117" w:rsidRDefault="00C25F95" w:rsidP="0092726C">
      <w:pPr>
        <w:spacing w:line="480" w:lineRule="auto"/>
        <w:ind w:left="1440" w:hanging="720"/>
      </w:pPr>
      <w:proofErr w:type="spellStart"/>
      <w:ins w:id="1249" w:author="Copyeditor" w:date="2022-08-24T18:09:00Z">
        <w:r>
          <w:t>Maniglier</w:t>
        </w:r>
        <w:proofErr w:type="spellEnd"/>
        <w:r>
          <w:t xml:space="preserve">, Patrice. </w:t>
        </w:r>
        <w:r w:rsidRPr="00736117">
          <w:t>“</w:t>
        </w:r>
        <w:proofErr w:type="spellStart"/>
        <w:r w:rsidRPr="00736117">
          <w:t>L’humanisme</w:t>
        </w:r>
        <w:proofErr w:type="spellEnd"/>
        <w:r w:rsidRPr="00736117">
          <w:t xml:space="preserve"> interminable de Lévi-Strauss</w:t>
        </w:r>
      </w:ins>
      <w:ins w:id="1250" w:author="Copyeditor" w:date="2022-08-24T18:10:00Z">
        <w:r>
          <w:t>.</w:t>
        </w:r>
      </w:ins>
      <w:ins w:id="1251" w:author="Copyeditor" w:date="2022-08-24T18:09:00Z">
        <w:r w:rsidRPr="00736117">
          <w:t xml:space="preserve">” </w:t>
        </w:r>
        <w:r w:rsidRPr="00736117">
          <w:rPr>
            <w:i/>
          </w:rPr>
          <w:t xml:space="preserve">Les Temps </w:t>
        </w:r>
        <w:proofErr w:type="spellStart"/>
        <w:r w:rsidRPr="00736117">
          <w:rPr>
            <w:i/>
          </w:rPr>
          <w:t>Modernes</w:t>
        </w:r>
      </w:ins>
      <w:proofErr w:type="spellEnd"/>
      <w:ins w:id="1252" w:author="Copyeditor" w:date="2022-08-24T18:10:00Z">
        <w:r>
          <w:t>,</w:t>
        </w:r>
      </w:ins>
      <w:ins w:id="1253" w:author="Copyeditor" w:date="2022-08-24T18:09:00Z">
        <w:r w:rsidRPr="00736117">
          <w:t xml:space="preserve"> </w:t>
        </w:r>
      </w:ins>
      <w:ins w:id="1254" w:author="Copyeditor" w:date="2022-08-24T18:10:00Z">
        <w:r>
          <w:t xml:space="preserve">vol. </w:t>
        </w:r>
      </w:ins>
      <w:ins w:id="1255" w:author="Copyeditor" w:date="2022-08-24T18:09:00Z">
        <w:r w:rsidRPr="00B52FFB">
          <w:rPr>
            <w:iCs/>
          </w:rPr>
          <w:t>609</w:t>
        </w:r>
      </w:ins>
      <w:ins w:id="1256" w:author="Copyeditor" w:date="2022-08-24T18:11:00Z">
        <w:r>
          <w:rPr>
            <w:iCs/>
          </w:rPr>
          <w:t>, 2000, pp</w:t>
        </w:r>
      </w:ins>
      <w:ins w:id="1257" w:author="Copyeditor" w:date="2022-08-24T18:09:00Z">
        <w:r w:rsidRPr="00B52FFB">
          <w:rPr>
            <w:iCs/>
          </w:rPr>
          <w:t xml:space="preserve"> 216</w:t>
        </w:r>
      </w:ins>
      <w:ins w:id="1258" w:author="Copyeditor" w:date="2022-08-24T18:12:00Z">
        <w:r>
          <w:rPr>
            <w:iCs/>
          </w:rPr>
          <w:t>–</w:t>
        </w:r>
      </w:ins>
      <w:ins w:id="1259" w:author="Copyeditor" w:date="2022-08-24T18:09:00Z">
        <w:r w:rsidRPr="00B52FFB">
          <w:rPr>
            <w:iCs/>
          </w:rPr>
          <w:t>41</w:t>
        </w:r>
      </w:ins>
      <w:ins w:id="1260" w:author="Copyeditor" w:date="2022-08-24T18:11:00Z">
        <w:r>
          <w:rPr>
            <w:iCs/>
          </w:rPr>
          <w:t>.</w:t>
        </w:r>
      </w:ins>
    </w:p>
    <w:p w14:paraId="00DD34E8" w14:textId="614A750F" w:rsidR="004F7FC8" w:rsidRPr="00736117" w:rsidRDefault="009273F0" w:rsidP="0092726C">
      <w:pPr>
        <w:spacing w:line="480" w:lineRule="auto"/>
        <w:ind w:left="1440" w:hanging="720"/>
      </w:pPr>
      <w:r w:rsidRPr="00736117">
        <w:t>Marx</w:t>
      </w:r>
      <w:r w:rsidR="004F7FC8" w:rsidRPr="00736117">
        <w:t>,</w:t>
      </w:r>
      <w:r w:rsidR="007C0BD8">
        <w:t xml:space="preserve"> </w:t>
      </w:r>
      <w:r w:rsidR="007C0BD8" w:rsidRPr="00736117">
        <w:t>Karl</w:t>
      </w:r>
      <w:r w:rsidR="007C0BD8">
        <w:t>.</w:t>
      </w:r>
      <w:r w:rsidR="004F7FC8" w:rsidRPr="00736117">
        <w:t xml:space="preserve"> </w:t>
      </w:r>
      <w:r w:rsidR="004F7FC8" w:rsidRPr="00736117">
        <w:rPr>
          <w:i/>
          <w:iCs/>
        </w:rPr>
        <w:t>Economic and Philosophical Manuscripts (1844)</w:t>
      </w:r>
      <w:r w:rsidR="00FC1BDE">
        <w:rPr>
          <w:i/>
          <w:iCs/>
        </w:rPr>
        <w:t>.</w:t>
      </w:r>
      <w:r w:rsidR="004F7FC8" w:rsidRPr="00736117">
        <w:rPr>
          <w:iCs/>
        </w:rPr>
        <w:t xml:space="preserve"> </w:t>
      </w:r>
      <w:r w:rsidR="004F7FC8" w:rsidRPr="00736117">
        <w:rPr>
          <w:i/>
          <w:iCs/>
        </w:rPr>
        <w:t>Early Writings</w:t>
      </w:r>
      <w:r w:rsidR="00A72B28">
        <w:t>, translated by Rodney Livingstone and Gregor Benton,</w:t>
      </w:r>
      <w:r w:rsidR="005F5A7E" w:rsidRPr="00736117">
        <w:t xml:space="preserve"> </w:t>
      </w:r>
      <w:r w:rsidR="004F7FC8" w:rsidRPr="00736117">
        <w:t>Penguin Books, 1992</w:t>
      </w:r>
      <w:r w:rsidR="00A72B28">
        <w:t>, pp. 279–400.</w:t>
      </w:r>
    </w:p>
    <w:p w14:paraId="2818987F" w14:textId="3B9657B3" w:rsidR="007D195C" w:rsidRPr="00736117" w:rsidRDefault="007C0BD8" w:rsidP="0092726C">
      <w:pPr>
        <w:spacing w:line="480" w:lineRule="auto"/>
        <w:ind w:left="1440" w:hanging="720"/>
      </w:pPr>
      <w:r>
        <w:t>———.</w:t>
      </w:r>
      <w:r w:rsidR="007D195C" w:rsidRPr="00736117">
        <w:t xml:space="preserve"> “</w:t>
      </w:r>
      <w:commentRangeStart w:id="1261"/>
      <w:r w:rsidR="007D195C" w:rsidRPr="00736117">
        <w:t xml:space="preserve">From </w:t>
      </w:r>
      <w:r w:rsidR="007D195C" w:rsidRPr="00736117">
        <w:rPr>
          <w:i/>
        </w:rPr>
        <w:t>Results of the Immediate Process of Production</w:t>
      </w:r>
      <w:commentRangeEnd w:id="1261"/>
      <w:r w:rsidR="001660A7">
        <w:rPr>
          <w:rStyle w:val="CommentReference"/>
        </w:rPr>
        <w:commentReference w:id="1261"/>
      </w:r>
      <w:r w:rsidR="00A72B28">
        <w:rPr>
          <w:i/>
        </w:rPr>
        <w:t>.</w:t>
      </w:r>
      <w:r w:rsidR="007D195C" w:rsidRPr="00736117">
        <w:t xml:space="preserve">” </w:t>
      </w:r>
      <w:r w:rsidR="007D195C" w:rsidRPr="00736117">
        <w:rPr>
          <w:i/>
        </w:rPr>
        <w:t>Karl Marx. A Reader</w:t>
      </w:r>
      <w:r w:rsidR="007D195C" w:rsidRPr="00736117">
        <w:t>, ed</w:t>
      </w:r>
      <w:r w:rsidR="00A72B28">
        <w:t>ited by</w:t>
      </w:r>
      <w:r w:rsidR="007D195C" w:rsidRPr="00736117">
        <w:t xml:space="preserve"> Jon </w:t>
      </w:r>
      <w:proofErr w:type="spellStart"/>
      <w:r w:rsidR="007D195C" w:rsidRPr="00736117">
        <w:t>Elster</w:t>
      </w:r>
      <w:proofErr w:type="spellEnd"/>
      <w:r w:rsidR="005F5A7E" w:rsidRPr="00736117">
        <w:t xml:space="preserve">, </w:t>
      </w:r>
      <w:r w:rsidR="007D195C" w:rsidRPr="00736117">
        <w:t xml:space="preserve">Cambridge </w:t>
      </w:r>
      <w:r w:rsidR="00A72B28">
        <w:t>UP</w:t>
      </w:r>
      <w:r w:rsidR="007D195C" w:rsidRPr="00736117">
        <w:t>, 1986</w:t>
      </w:r>
      <w:r w:rsidR="00A72B28">
        <w:t>, pp. 128–35.</w:t>
      </w:r>
    </w:p>
    <w:p w14:paraId="1F3F9B78" w14:textId="1764512B" w:rsidR="007D195C" w:rsidRPr="00736117" w:rsidRDefault="00A72B28" w:rsidP="0092726C">
      <w:pPr>
        <w:spacing w:line="480" w:lineRule="auto"/>
        <w:ind w:left="1440" w:hanging="720"/>
      </w:pPr>
      <w:r>
        <w:t>Marx, Karl, and</w:t>
      </w:r>
      <w:r w:rsidR="009273F0" w:rsidRPr="00736117">
        <w:t xml:space="preserve"> Friedrich Engels</w:t>
      </w:r>
      <w:r>
        <w:t>.</w:t>
      </w:r>
      <w:r w:rsidR="009273F0" w:rsidRPr="00736117">
        <w:t xml:space="preserve"> </w:t>
      </w:r>
      <w:r w:rsidR="009273F0" w:rsidRPr="00736117">
        <w:rPr>
          <w:i/>
          <w:iCs/>
        </w:rPr>
        <w:t>The German Ideology</w:t>
      </w:r>
      <w:r w:rsidR="00A203AD">
        <w:t xml:space="preserve">. Edited by C. J. Arthur, </w:t>
      </w:r>
      <w:r w:rsidR="009273F0" w:rsidRPr="00736117">
        <w:t>International Publishers, 1970.</w:t>
      </w:r>
    </w:p>
    <w:p w14:paraId="6379BFDF" w14:textId="6236B25A" w:rsidR="005A7C51" w:rsidRDefault="00A63C70" w:rsidP="0092726C">
      <w:pPr>
        <w:spacing w:line="480" w:lineRule="auto"/>
        <w:ind w:left="1440" w:hanging="720"/>
        <w:rPr>
          <w:ins w:id="1262" w:author="Copyeditor" w:date="2022-08-24T18:14:00Z"/>
          <w:color w:val="000000" w:themeColor="text1"/>
        </w:rPr>
      </w:pPr>
      <w:proofErr w:type="spellStart"/>
      <w:r w:rsidRPr="00736117">
        <w:t>Meillassoux</w:t>
      </w:r>
      <w:proofErr w:type="spellEnd"/>
      <w:r w:rsidR="00CA57AD" w:rsidRPr="00736117">
        <w:t>,</w:t>
      </w:r>
      <w:r w:rsidR="007C0BD8">
        <w:t xml:space="preserve"> </w:t>
      </w:r>
      <w:r w:rsidR="007C0BD8" w:rsidRPr="00736117">
        <w:t>Quentin</w:t>
      </w:r>
      <w:r w:rsidR="007C0BD8">
        <w:t>.</w:t>
      </w:r>
      <w:r w:rsidR="00CA57AD" w:rsidRPr="00736117">
        <w:t xml:space="preserve"> </w:t>
      </w:r>
      <w:r w:rsidRPr="00736117">
        <w:rPr>
          <w:i/>
        </w:rPr>
        <w:t>After Finitude</w:t>
      </w:r>
      <w:r w:rsidR="005A7C51" w:rsidRPr="00736117">
        <w:rPr>
          <w:rStyle w:val="i"/>
          <w:color w:val="000000" w:themeColor="text1"/>
        </w:rPr>
        <w:t>: An Essay on the Necessity of Contingency</w:t>
      </w:r>
      <w:r w:rsidR="007C0BD8">
        <w:rPr>
          <w:color w:val="000000" w:themeColor="text1"/>
        </w:rPr>
        <w:t xml:space="preserve">. </w:t>
      </w:r>
      <w:r w:rsidR="005A7C51" w:rsidRPr="00736117">
        <w:rPr>
          <w:color w:val="000000" w:themeColor="text1"/>
        </w:rPr>
        <w:t>Continuum, 2010.</w:t>
      </w:r>
    </w:p>
    <w:p w14:paraId="67651224" w14:textId="4418324B" w:rsidR="001660A7" w:rsidRPr="00736117" w:rsidRDefault="001660A7" w:rsidP="0092726C">
      <w:pPr>
        <w:spacing w:line="480" w:lineRule="auto"/>
        <w:ind w:left="1440" w:hanging="720"/>
        <w:rPr>
          <w:i/>
        </w:rPr>
      </w:pPr>
      <w:ins w:id="1263" w:author="Copyeditor" w:date="2022-08-24T18:14:00Z">
        <w:r>
          <w:rPr>
            <w:color w:val="000000" w:themeColor="text1"/>
          </w:rPr>
          <w:t xml:space="preserve">Merchant, Carolyn. </w:t>
        </w:r>
        <w:r w:rsidRPr="00736117">
          <w:rPr>
            <w:i/>
          </w:rPr>
          <w:t>The Death of Nature</w:t>
        </w:r>
        <w:r>
          <w:t>.</w:t>
        </w:r>
        <w:r w:rsidRPr="00736117">
          <w:t xml:space="preserve"> Harper &amp; Row, 1980</w:t>
        </w:r>
        <w:r>
          <w:t>.</w:t>
        </w:r>
      </w:ins>
    </w:p>
    <w:p w14:paraId="34C1FDEF" w14:textId="7D95FAA5" w:rsidR="00C90F98" w:rsidRPr="00736117" w:rsidRDefault="00C90F98" w:rsidP="0092726C">
      <w:pPr>
        <w:spacing w:line="480" w:lineRule="auto"/>
        <w:ind w:left="1440" w:hanging="720"/>
        <w:rPr>
          <w:bCs/>
        </w:rPr>
      </w:pPr>
      <w:r w:rsidRPr="00736117">
        <w:t>Morton,</w:t>
      </w:r>
      <w:r w:rsidR="007C0BD8">
        <w:t xml:space="preserve"> </w:t>
      </w:r>
      <w:r w:rsidR="007C0BD8" w:rsidRPr="00736117">
        <w:t>Timothy</w:t>
      </w:r>
      <w:r w:rsidR="007C0BD8">
        <w:t>.</w:t>
      </w:r>
      <w:r w:rsidRPr="00736117">
        <w:t xml:space="preserve"> “</w:t>
      </w:r>
      <w:r w:rsidRPr="00736117">
        <w:rPr>
          <w:bCs/>
        </w:rPr>
        <w:t>Ecology after Capitalism</w:t>
      </w:r>
      <w:r w:rsidR="00A203AD">
        <w:rPr>
          <w:bCs/>
        </w:rPr>
        <w:t>.</w:t>
      </w:r>
      <w:r w:rsidRPr="00736117">
        <w:rPr>
          <w:bCs/>
        </w:rPr>
        <w:t>”</w:t>
      </w:r>
      <w:r w:rsidR="00A203AD">
        <w:rPr>
          <w:bCs/>
        </w:rPr>
        <w:t xml:space="preserve"> </w:t>
      </w:r>
      <w:r w:rsidRPr="00736117">
        <w:rPr>
          <w:bCs/>
          <w:i/>
        </w:rPr>
        <w:t>Polygraph</w:t>
      </w:r>
      <w:r w:rsidR="00A203AD">
        <w:rPr>
          <w:bCs/>
          <w:iCs/>
        </w:rPr>
        <w:t>, vol.</w:t>
      </w:r>
      <w:r w:rsidRPr="00A203AD">
        <w:rPr>
          <w:bCs/>
          <w:iCs/>
        </w:rPr>
        <w:t xml:space="preserve"> 22</w:t>
      </w:r>
      <w:r w:rsidR="00A203AD">
        <w:rPr>
          <w:bCs/>
        </w:rPr>
        <w:t>,</w:t>
      </w:r>
      <w:r w:rsidRPr="00736117">
        <w:rPr>
          <w:bCs/>
        </w:rPr>
        <w:t xml:space="preserve"> 2010</w:t>
      </w:r>
      <w:r w:rsidR="00A203AD">
        <w:rPr>
          <w:bCs/>
        </w:rPr>
        <w:t>, pp. 46–59</w:t>
      </w:r>
      <w:r w:rsidRPr="00736117">
        <w:rPr>
          <w:bCs/>
        </w:rPr>
        <w:t>. Noted EC.</w:t>
      </w:r>
    </w:p>
    <w:p w14:paraId="21B61530" w14:textId="370E96BD" w:rsidR="00C90F98" w:rsidRDefault="007C0BD8" w:rsidP="0092726C">
      <w:pPr>
        <w:spacing w:line="480" w:lineRule="auto"/>
        <w:ind w:left="1440" w:hanging="720"/>
        <w:rPr>
          <w:ins w:id="1264" w:author="Copyeditor" w:date="2022-08-24T18:14:00Z"/>
        </w:rPr>
      </w:pPr>
      <w:r>
        <w:rPr>
          <w:iCs/>
        </w:rPr>
        <w:t xml:space="preserve">———. </w:t>
      </w:r>
      <w:r w:rsidR="00C90F98" w:rsidRPr="00736117">
        <w:rPr>
          <w:i/>
        </w:rPr>
        <w:t xml:space="preserve">Ecology without </w:t>
      </w:r>
      <w:r w:rsidR="00C90F98" w:rsidRPr="007C0BD8">
        <w:rPr>
          <w:i/>
          <w:iCs/>
        </w:rPr>
        <w:t>Nature</w:t>
      </w:r>
      <w:r>
        <w:t>.</w:t>
      </w:r>
      <w:r w:rsidR="00C90F98" w:rsidRPr="00736117">
        <w:t xml:space="preserve"> Harvard </w:t>
      </w:r>
      <w:r>
        <w:t>UP</w:t>
      </w:r>
      <w:r w:rsidR="00C90F98" w:rsidRPr="00736117">
        <w:t>, 2007. Noted EN.</w:t>
      </w:r>
    </w:p>
    <w:p w14:paraId="45B9B3B7" w14:textId="170ED88C" w:rsidR="001660A7" w:rsidRPr="00736117" w:rsidRDefault="001660A7" w:rsidP="0092726C">
      <w:pPr>
        <w:spacing w:line="480" w:lineRule="auto"/>
        <w:ind w:left="1440" w:hanging="720"/>
      </w:pPr>
      <w:proofErr w:type="spellStart"/>
      <w:ins w:id="1265" w:author="Copyeditor" w:date="2022-08-24T18:14:00Z">
        <w:r>
          <w:t>Negarestani</w:t>
        </w:r>
        <w:proofErr w:type="spellEnd"/>
        <w:r>
          <w:t>, R</w:t>
        </w:r>
      </w:ins>
      <w:ins w:id="1266" w:author="Copyeditor" w:date="2022-08-24T18:15:00Z">
        <w:r>
          <w:t>e</w:t>
        </w:r>
      </w:ins>
      <w:ins w:id="1267" w:author="Copyeditor" w:date="2022-08-24T18:14:00Z">
        <w:r>
          <w:t>za.</w:t>
        </w:r>
      </w:ins>
      <w:ins w:id="1268" w:author="Copyeditor" w:date="2022-08-24T18:15:00Z">
        <w:r w:rsidRPr="001660A7">
          <w:rPr>
            <w:i/>
          </w:rPr>
          <w:t xml:space="preserve"> </w:t>
        </w:r>
        <w:proofErr w:type="spellStart"/>
        <w:r w:rsidRPr="00736117">
          <w:rPr>
            <w:i/>
          </w:rPr>
          <w:t>Cyclonopedia</w:t>
        </w:r>
        <w:proofErr w:type="spellEnd"/>
        <w:r>
          <w:rPr>
            <w:i/>
          </w:rPr>
          <w:t>:</w:t>
        </w:r>
        <w:r w:rsidRPr="00736117">
          <w:rPr>
            <w:i/>
          </w:rPr>
          <w:t xml:space="preserve"> Complicity with Anonymous Materials</w:t>
        </w:r>
        <w:r>
          <w:t>.</w:t>
        </w:r>
        <w:r w:rsidRPr="00736117">
          <w:t xml:space="preserve"> Re-press, 2008.</w:t>
        </w:r>
      </w:ins>
    </w:p>
    <w:p w14:paraId="276AC788" w14:textId="1F4315F6" w:rsidR="00FF5BEB" w:rsidRDefault="00FF5BEB" w:rsidP="0092726C">
      <w:pPr>
        <w:spacing w:line="480" w:lineRule="auto"/>
        <w:ind w:left="1440" w:hanging="720"/>
        <w:rPr>
          <w:ins w:id="1269" w:author="Copyeditor" w:date="2022-08-24T18:15:00Z"/>
        </w:rPr>
      </w:pPr>
      <w:r w:rsidRPr="00736117">
        <w:t>Nerval,</w:t>
      </w:r>
      <w:r w:rsidR="007C0BD8">
        <w:t xml:space="preserve"> </w:t>
      </w:r>
      <w:r w:rsidR="007C0BD8" w:rsidRPr="00736117">
        <w:t>Gérard</w:t>
      </w:r>
      <w:r w:rsidR="002B2B2A">
        <w:t xml:space="preserve"> de</w:t>
      </w:r>
      <w:r w:rsidR="007C0BD8">
        <w:t>.</w:t>
      </w:r>
      <w:r w:rsidRPr="00736117">
        <w:t xml:space="preserve"> “Christ at Gethsemane</w:t>
      </w:r>
      <w:r w:rsidR="00A203AD">
        <w:t>.</w:t>
      </w:r>
      <w:r w:rsidRPr="00736117">
        <w:t xml:space="preserve">” </w:t>
      </w:r>
      <w:r w:rsidRPr="00736117">
        <w:rPr>
          <w:i/>
        </w:rPr>
        <w:t>Literary Imagination</w:t>
      </w:r>
      <w:r w:rsidR="00A203AD">
        <w:rPr>
          <w:iCs/>
        </w:rPr>
        <w:t>, vol.</w:t>
      </w:r>
      <w:r w:rsidRPr="00736117">
        <w:t xml:space="preserve"> 8</w:t>
      </w:r>
      <w:r w:rsidR="00A203AD">
        <w:t>, no</w:t>
      </w:r>
      <w:r w:rsidRPr="00736117">
        <w:t>.</w:t>
      </w:r>
      <w:r w:rsidR="00627106">
        <w:t xml:space="preserve"> </w:t>
      </w:r>
      <w:r w:rsidRPr="00736117">
        <w:t>2</w:t>
      </w:r>
      <w:r w:rsidR="00627106">
        <w:t>,</w:t>
      </w:r>
      <w:r w:rsidRPr="00736117">
        <w:t xml:space="preserve"> 2006</w:t>
      </w:r>
      <w:r w:rsidR="00627106">
        <w:t>, pp. 229–31</w:t>
      </w:r>
      <w:r w:rsidRPr="00736117">
        <w:t>.</w:t>
      </w:r>
    </w:p>
    <w:p w14:paraId="4B6302A1" w14:textId="714D5560" w:rsidR="00F25226" w:rsidRDefault="001660A7" w:rsidP="00F25226">
      <w:pPr>
        <w:spacing w:line="480" w:lineRule="auto"/>
        <w:ind w:left="1440" w:hanging="720"/>
      </w:pPr>
      <w:proofErr w:type="spellStart"/>
      <w:ins w:id="1270" w:author="Copyeditor" w:date="2022-08-24T18:15:00Z">
        <w:r>
          <w:t>Neyrat</w:t>
        </w:r>
        <w:proofErr w:type="spellEnd"/>
        <w:r>
          <w:t>, Frédér</w:t>
        </w:r>
      </w:ins>
      <w:ins w:id="1271" w:author="Copyeditor" w:date="2022-08-24T18:16:00Z">
        <w:r>
          <w:t xml:space="preserve">ic. </w:t>
        </w:r>
        <w:r w:rsidR="00F25226" w:rsidRPr="001660A7">
          <w:t>“</w:t>
        </w:r>
      </w:ins>
      <w:ins w:id="1272" w:author="Copyeditor" w:date="2022-08-24T18:19:00Z">
        <w:r w:rsidR="00F25226" w:rsidRPr="00152B44">
          <w:t xml:space="preserve">Le </w:t>
        </w:r>
        <w:proofErr w:type="spellStart"/>
        <w:r w:rsidR="00F25226" w:rsidRPr="00152B44">
          <w:t>cinéma</w:t>
        </w:r>
        <w:proofErr w:type="spellEnd"/>
        <w:r w:rsidR="00F25226" w:rsidRPr="00152B44">
          <w:t xml:space="preserve"> </w:t>
        </w:r>
        <w:proofErr w:type="spellStart"/>
        <w:r w:rsidR="00F25226" w:rsidRPr="00152B44">
          <w:t>éco-apocalyptique</w:t>
        </w:r>
        <w:proofErr w:type="spellEnd"/>
        <w:r w:rsidR="00F25226" w:rsidRPr="00152B44">
          <w:t xml:space="preserve">. </w:t>
        </w:r>
        <w:proofErr w:type="spellStart"/>
        <w:r w:rsidR="00F25226" w:rsidRPr="00152B44">
          <w:t>Anthropocène</w:t>
        </w:r>
        <w:proofErr w:type="spellEnd"/>
        <w:r w:rsidR="00F25226" w:rsidRPr="00152B44">
          <w:t xml:space="preserve">, </w:t>
        </w:r>
        <w:proofErr w:type="spellStart"/>
        <w:r w:rsidR="00F25226" w:rsidRPr="00152B44">
          <w:t>cosmophagie</w:t>
        </w:r>
        <w:proofErr w:type="spellEnd"/>
        <w:r w:rsidR="00F25226" w:rsidRPr="00152B44">
          <w:t xml:space="preserve">, </w:t>
        </w:r>
        <w:proofErr w:type="spellStart"/>
        <w:r w:rsidR="00F25226" w:rsidRPr="00152B44">
          <w:t>anthropophagie</w:t>
        </w:r>
      </w:ins>
      <w:proofErr w:type="spellEnd"/>
      <w:ins w:id="1273" w:author="Copyeditor" w:date="2022-08-24T18:16:00Z">
        <w:r w:rsidR="00F25226">
          <w:rPr>
            <w:lang w:val="fr-FR"/>
          </w:rPr>
          <w:t>.</w:t>
        </w:r>
        <w:r w:rsidR="00F25226" w:rsidRPr="001660A7">
          <w:rPr>
            <w:lang w:val="fr-FR"/>
          </w:rPr>
          <w:t xml:space="preserve">” </w:t>
        </w:r>
        <w:r w:rsidR="00F25226" w:rsidRPr="001660A7">
          <w:rPr>
            <w:i/>
            <w:lang w:val="fr-FR"/>
          </w:rPr>
          <w:t>Communications</w:t>
        </w:r>
        <w:r w:rsidR="00F25226" w:rsidRPr="001660A7">
          <w:rPr>
            <w:lang w:val="fr-FR"/>
          </w:rPr>
          <w:t xml:space="preserve">, </w:t>
        </w:r>
      </w:ins>
      <w:ins w:id="1274" w:author="Copyeditor" w:date="2022-08-24T18:17:00Z">
        <w:r w:rsidR="00F25226">
          <w:rPr>
            <w:lang w:val="fr-FR"/>
          </w:rPr>
          <w:t>vol. 96</w:t>
        </w:r>
      </w:ins>
      <w:ins w:id="1275" w:author="Copyeditor" w:date="2022-08-24T18:16:00Z">
        <w:r w:rsidR="00F25226" w:rsidRPr="001660A7">
          <w:rPr>
            <w:lang w:val="fr-FR"/>
          </w:rPr>
          <w:t>,</w:t>
        </w:r>
      </w:ins>
      <w:ins w:id="1276" w:author="Copyeditor" w:date="2022-08-24T18:19:00Z">
        <w:r w:rsidR="00F25226">
          <w:rPr>
            <w:lang w:val="fr-FR"/>
          </w:rPr>
          <w:t xml:space="preserve"> no. 1,</w:t>
        </w:r>
      </w:ins>
      <w:ins w:id="1277" w:author="Copyeditor" w:date="2022-08-24T18:16:00Z">
        <w:r w:rsidR="00F25226" w:rsidRPr="001660A7">
          <w:rPr>
            <w:lang w:val="fr-FR"/>
          </w:rPr>
          <w:t xml:space="preserve"> 2015</w:t>
        </w:r>
      </w:ins>
      <w:ins w:id="1278" w:author="Copyeditor" w:date="2022-08-24T18:17:00Z">
        <w:r w:rsidR="00F25226">
          <w:rPr>
            <w:lang w:val="fr-FR"/>
          </w:rPr>
          <w:t>, pp. 67–</w:t>
        </w:r>
      </w:ins>
      <w:ins w:id="1279" w:author="Copyeditor" w:date="2022-08-24T18:18:00Z">
        <w:r w:rsidR="00F25226">
          <w:rPr>
            <w:lang w:val="fr-FR"/>
          </w:rPr>
          <w:t>79</w:t>
        </w:r>
      </w:ins>
      <w:ins w:id="1280" w:author="Copyeditor" w:date="2022-08-24T18:16:00Z">
        <w:r w:rsidR="00F25226" w:rsidRPr="001660A7">
          <w:rPr>
            <w:lang w:val="fr-FR"/>
          </w:rPr>
          <w:t>.</w:t>
        </w:r>
      </w:ins>
    </w:p>
    <w:p w14:paraId="6BAE4EB0" w14:textId="5006C6BE" w:rsidR="001660A7" w:rsidRDefault="00F25226" w:rsidP="0092726C">
      <w:pPr>
        <w:spacing w:line="480" w:lineRule="auto"/>
        <w:ind w:left="1440" w:hanging="720"/>
        <w:rPr>
          <w:ins w:id="1281" w:author="Copyeditor" w:date="2022-08-24T18:16:00Z"/>
          <w:lang w:val="fr-FR"/>
        </w:rPr>
      </w:pPr>
      <w:r>
        <w:rPr>
          <w:iCs/>
        </w:rPr>
        <w:lastRenderedPageBreak/>
        <w:t xml:space="preserve">———. </w:t>
      </w:r>
      <w:ins w:id="1282" w:author="Copyeditor" w:date="2022-08-24T18:16:00Z">
        <w:r w:rsidR="001660A7" w:rsidRPr="00736117">
          <w:rPr>
            <w:i/>
          </w:rPr>
          <w:t>Clinamen</w:t>
        </w:r>
        <w:r w:rsidR="001660A7">
          <w:rPr>
            <w:i/>
          </w:rPr>
          <w:t>:</w:t>
        </w:r>
        <w:r w:rsidR="001660A7" w:rsidRPr="00736117">
          <w:rPr>
            <w:i/>
          </w:rPr>
          <w:t xml:space="preserve"> </w:t>
        </w:r>
        <w:r w:rsidR="001660A7" w:rsidRPr="00736117">
          <w:rPr>
            <w:i/>
            <w:lang w:val="fr-FR"/>
          </w:rPr>
          <w:t>Flux, Absolu et Loi Spirale</w:t>
        </w:r>
        <w:r w:rsidR="001660A7">
          <w:rPr>
            <w:lang w:val="fr-FR"/>
          </w:rPr>
          <w:t>.</w:t>
        </w:r>
        <w:r w:rsidR="001660A7" w:rsidRPr="00736117">
          <w:rPr>
            <w:lang w:val="fr-FR"/>
          </w:rPr>
          <w:t xml:space="preserve"> </w:t>
        </w:r>
        <w:proofErr w:type="spellStart"/>
        <w:r w:rsidR="001660A7">
          <w:rPr>
            <w:lang w:val="fr-FR"/>
          </w:rPr>
          <w:t>Er</w:t>
        </w:r>
        <w:r w:rsidR="001660A7" w:rsidRPr="00736117">
          <w:rPr>
            <w:lang w:val="fr-FR"/>
          </w:rPr>
          <w:t>e</w:t>
        </w:r>
        <w:proofErr w:type="spellEnd"/>
        <w:r w:rsidR="001660A7" w:rsidRPr="00736117">
          <w:rPr>
            <w:lang w:val="fr-FR"/>
          </w:rPr>
          <w:t>, 2011.</w:t>
        </w:r>
      </w:ins>
    </w:p>
    <w:p w14:paraId="26479069" w14:textId="1C46B377" w:rsidR="00627106" w:rsidRDefault="009C2213" w:rsidP="00627106">
      <w:pPr>
        <w:spacing w:line="480" w:lineRule="auto"/>
        <w:ind w:left="1440" w:hanging="720"/>
      </w:pPr>
      <w:r w:rsidRPr="00736117">
        <w:t>Nietzsche,</w:t>
      </w:r>
      <w:r w:rsidR="007C0BD8">
        <w:t xml:space="preserve"> </w:t>
      </w:r>
      <w:r w:rsidR="007C0BD8" w:rsidRPr="00736117">
        <w:t>Friedrich</w:t>
      </w:r>
      <w:r w:rsidR="007C0BD8">
        <w:t>.</w:t>
      </w:r>
      <w:r w:rsidRPr="00736117">
        <w:t xml:space="preserve"> </w:t>
      </w:r>
      <w:r w:rsidR="00627106" w:rsidRPr="00736117">
        <w:rPr>
          <w:i/>
        </w:rPr>
        <w:t>Beyond Good and Evil</w:t>
      </w:r>
      <w:r w:rsidR="00853064">
        <w:rPr>
          <w:i/>
        </w:rPr>
        <w:t>:</w:t>
      </w:r>
      <w:r w:rsidR="00627106" w:rsidRPr="00736117">
        <w:rPr>
          <w:i/>
        </w:rPr>
        <w:t xml:space="preserve"> Prelude to a Philosophy of the Future</w:t>
      </w:r>
      <w:r w:rsidR="00853064">
        <w:t>. Edited by Walter Kaufman,</w:t>
      </w:r>
      <w:r w:rsidR="00627106" w:rsidRPr="00736117">
        <w:t xml:space="preserve"> </w:t>
      </w:r>
      <w:r w:rsidR="00853064">
        <w:t>Knopf Doubleday</w:t>
      </w:r>
      <w:r w:rsidR="00627106" w:rsidRPr="00736117">
        <w:t>, 1966.</w:t>
      </w:r>
    </w:p>
    <w:p w14:paraId="01C30F64" w14:textId="023230B7" w:rsidR="00666F3C" w:rsidRPr="00736117" w:rsidRDefault="00627106" w:rsidP="0092726C">
      <w:pPr>
        <w:spacing w:line="480" w:lineRule="auto"/>
        <w:ind w:left="1440" w:hanging="720"/>
      </w:pPr>
      <w:r>
        <w:t xml:space="preserve">———. </w:t>
      </w:r>
      <w:r w:rsidR="009C2213" w:rsidRPr="00736117">
        <w:rPr>
          <w:i/>
        </w:rPr>
        <w:t xml:space="preserve">The Twilight of the Idols and </w:t>
      </w:r>
      <w:r w:rsidR="007C0BD8">
        <w:rPr>
          <w:i/>
        </w:rPr>
        <w:t>t</w:t>
      </w:r>
      <w:r w:rsidR="009C2213" w:rsidRPr="00736117">
        <w:rPr>
          <w:i/>
        </w:rPr>
        <w:t>he Antichrist</w:t>
      </w:r>
      <w:r w:rsidR="007C0BD8">
        <w:rPr>
          <w:bCs/>
        </w:rPr>
        <w:t>.</w:t>
      </w:r>
      <w:r w:rsidR="00D925F6" w:rsidRPr="00736117">
        <w:rPr>
          <w:bCs/>
        </w:rPr>
        <w:t xml:space="preserve"> </w:t>
      </w:r>
      <w:r w:rsidR="009C2213" w:rsidRPr="00736117">
        <w:rPr>
          <w:bCs/>
        </w:rPr>
        <w:t>Lawrence</w:t>
      </w:r>
      <w:r w:rsidR="00D925F6" w:rsidRPr="00736117">
        <w:rPr>
          <w:bCs/>
        </w:rPr>
        <w:t>,</w:t>
      </w:r>
      <w:r w:rsidR="009C2213" w:rsidRPr="00736117">
        <w:rPr>
          <w:bCs/>
        </w:rPr>
        <w:t xml:space="preserve"> </w:t>
      </w:r>
      <w:r w:rsidR="009C2213" w:rsidRPr="00736117">
        <w:t>Digireads.com, 2009</w:t>
      </w:r>
      <w:r w:rsidR="00D925F6" w:rsidRPr="00736117">
        <w:t>.</w:t>
      </w:r>
    </w:p>
    <w:p w14:paraId="661CB409" w14:textId="27C5DEF2" w:rsidR="00764281" w:rsidRPr="00736117" w:rsidRDefault="00764281" w:rsidP="0092726C">
      <w:pPr>
        <w:spacing w:line="480" w:lineRule="auto"/>
        <w:ind w:left="1440" w:hanging="720"/>
      </w:pPr>
      <w:r w:rsidRPr="00736117">
        <w:t>Novalis</w:t>
      </w:r>
      <w:r w:rsidR="00853064">
        <w:t>.</w:t>
      </w:r>
      <w:r w:rsidRPr="00736117">
        <w:t xml:space="preserve"> </w:t>
      </w:r>
      <w:r w:rsidRPr="00736117">
        <w:rPr>
          <w:i/>
        </w:rPr>
        <w:t>Philosophical Writings</w:t>
      </w:r>
      <w:r w:rsidR="00853064">
        <w:t xml:space="preserve">. Translated and edited by Margaret Mahony </w:t>
      </w:r>
      <w:proofErr w:type="spellStart"/>
      <w:r w:rsidR="00853064">
        <w:t>Stoljar</w:t>
      </w:r>
      <w:proofErr w:type="spellEnd"/>
      <w:r w:rsidR="00853064">
        <w:t xml:space="preserve">, </w:t>
      </w:r>
      <w:r w:rsidRPr="00736117">
        <w:t>State U of New</w:t>
      </w:r>
      <w:r w:rsidR="00853064">
        <w:t xml:space="preserve"> </w:t>
      </w:r>
      <w:r w:rsidRPr="00736117">
        <w:t>York P, 1997.</w:t>
      </w:r>
    </w:p>
    <w:p w14:paraId="34E116F7" w14:textId="43B25043" w:rsidR="006B1D21" w:rsidRPr="00736117" w:rsidRDefault="00A03C4C" w:rsidP="0092726C">
      <w:pPr>
        <w:spacing w:line="480" w:lineRule="auto"/>
        <w:ind w:left="1440" w:hanging="720"/>
      </w:pPr>
      <w:r w:rsidRPr="00736117">
        <w:t>Rousseau</w:t>
      </w:r>
      <w:r>
        <w:t>,</w:t>
      </w:r>
      <w:r w:rsidRPr="00736117">
        <w:t xml:space="preserve"> </w:t>
      </w:r>
      <w:r w:rsidR="00A457FA" w:rsidRPr="00736117">
        <w:t>Jean-Jacques</w:t>
      </w:r>
      <w:r>
        <w:t>.</w:t>
      </w:r>
      <w:r w:rsidR="00A457FA" w:rsidRPr="00736117">
        <w:t xml:space="preserve"> </w:t>
      </w:r>
      <w:r w:rsidR="00F758E2" w:rsidRPr="00736117">
        <w:rPr>
          <w:i/>
        </w:rPr>
        <w:t>Basic Political Writings</w:t>
      </w:r>
      <w:r>
        <w:t>.</w:t>
      </w:r>
      <w:r w:rsidR="006B1D21" w:rsidRPr="00736117">
        <w:t xml:space="preserve"> Hackett, 1987.</w:t>
      </w:r>
    </w:p>
    <w:p w14:paraId="7DF67EDC" w14:textId="56F9B57B" w:rsidR="00A457FA" w:rsidRPr="00736117" w:rsidRDefault="00A03C4C" w:rsidP="0092726C">
      <w:pPr>
        <w:spacing w:line="480" w:lineRule="auto"/>
        <w:ind w:left="1440" w:hanging="720"/>
        <w:rPr>
          <w:lang w:val="fr-FR"/>
        </w:rPr>
      </w:pPr>
      <w:r>
        <w:rPr>
          <w:iCs/>
          <w:lang w:val="fr-FR"/>
        </w:rPr>
        <w:t xml:space="preserve">———. </w:t>
      </w:r>
      <w:r w:rsidR="00A457FA" w:rsidRPr="00736117">
        <w:rPr>
          <w:i/>
          <w:lang w:val="fr-FR"/>
        </w:rPr>
        <w:t>La Nouvelle Héloïse</w:t>
      </w:r>
      <w:r>
        <w:rPr>
          <w:lang w:val="fr-FR"/>
        </w:rPr>
        <w:t>.</w:t>
      </w:r>
      <w:r w:rsidR="00A457FA" w:rsidRPr="00736117">
        <w:rPr>
          <w:lang w:val="fr-FR"/>
        </w:rPr>
        <w:t xml:space="preserve"> Flammarion, 19</w:t>
      </w:r>
      <w:ins w:id="1283" w:author="Copyeditor" w:date="2022-08-24T16:32:00Z">
        <w:r>
          <w:rPr>
            <w:lang w:val="fr-FR"/>
          </w:rPr>
          <w:t>0</w:t>
        </w:r>
      </w:ins>
      <w:del w:id="1284" w:author="Copyeditor" w:date="2022-08-24T16:32:00Z">
        <w:r w:rsidR="00A457FA" w:rsidRPr="00736117" w:rsidDel="00A03C4C">
          <w:rPr>
            <w:lang w:val="fr-FR"/>
          </w:rPr>
          <w:delText>9</w:delText>
        </w:r>
      </w:del>
      <w:r w:rsidR="00A457FA" w:rsidRPr="00736117">
        <w:rPr>
          <w:lang w:val="fr-FR"/>
        </w:rPr>
        <w:t>9.</w:t>
      </w:r>
    </w:p>
    <w:p w14:paraId="0E42BA20" w14:textId="24B95A88" w:rsidR="00EB0521" w:rsidRDefault="00A03C4C" w:rsidP="0092726C">
      <w:pPr>
        <w:spacing w:line="480" w:lineRule="auto"/>
        <w:ind w:left="1440" w:hanging="720"/>
        <w:rPr>
          <w:ins w:id="1285" w:author="Copyeditor" w:date="2022-08-24T18:19:00Z"/>
        </w:rPr>
      </w:pPr>
      <w:commentRangeStart w:id="1286"/>
      <w:r w:rsidRPr="00736117">
        <w:t>Schelling</w:t>
      </w:r>
      <w:commentRangeEnd w:id="1286"/>
      <w:r w:rsidR="009A4719">
        <w:rPr>
          <w:rStyle w:val="CommentReference"/>
        </w:rPr>
        <w:commentReference w:id="1286"/>
      </w:r>
      <w:r>
        <w:t>,</w:t>
      </w:r>
      <w:r w:rsidRPr="00736117">
        <w:t xml:space="preserve"> </w:t>
      </w:r>
      <w:r w:rsidR="001E4C0A" w:rsidRPr="00736117">
        <w:t>F.</w:t>
      </w:r>
      <w:r>
        <w:t> </w:t>
      </w:r>
      <w:r w:rsidR="001E4C0A" w:rsidRPr="00736117">
        <w:t>W.</w:t>
      </w:r>
      <w:r>
        <w:t> </w:t>
      </w:r>
      <w:r w:rsidR="001E4C0A" w:rsidRPr="00736117">
        <w:t>J.</w:t>
      </w:r>
      <w:r w:rsidR="00EB0521" w:rsidRPr="00736117">
        <w:t xml:space="preserve"> </w:t>
      </w:r>
      <w:r w:rsidR="00EB0521" w:rsidRPr="00736117">
        <w:rPr>
          <w:i/>
          <w:iCs/>
        </w:rPr>
        <w:t xml:space="preserve">Philosophical Inquiries into the Nature of Human Freedom </w:t>
      </w:r>
      <w:r w:rsidR="00EB0521" w:rsidRPr="00736117">
        <w:t>(1809)</w:t>
      </w:r>
      <w:r w:rsidR="009A4719">
        <w:t>.</w:t>
      </w:r>
    </w:p>
    <w:p w14:paraId="75D2D052" w14:textId="52A5BF0A" w:rsidR="00152B44" w:rsidRDefault="00152B44" w:rsidP="0092726C">
      <w:pPr>
        <w:spacing w:line="480" w:lineRule="auto"/>
        <w:ind w:left="1440" w:hanging="720"/>
        <w:rPr>
          <w:ins w:id="1287" w:author="Copyeditor" w:date="2022-08-24T18:20:00Z"/>
        </w:rPr>
      </w:pPr>
      <w:ins w:id="1288" w:author="Copyeditor" w:date="2022-08-24T18:19:00Z">
        <w:r>
          <w:t>She</w:t>
        </w:r>
      </w:ins>
      <w:ins w:id="1289" w:author="Copyeditor" w:date="2022-08-24T18:20:00Z">
        <w:r>
          <w:t>l</w:t>
        </w:r>
      </w:ins>
      <w:ins w:id="1290" w:author="Copyeditor" w:date="2022-08-24T18:19:00Z">
        <w:r>
          <w:t>ley, Percy Bysshe. “</w:t>
        </w:r>
        <w:commentRangeStart w:id="1291"/>
        <w:r>
          <w:t>Ode to the West Wind</w:t>
        </w:r>
        <w:commentRangeEnd w:id="1291"/>
        <w:r>
          <w:rPr>
            <w:rStyle w:val="CommentReference"/>
          </w:rPr>
          <w:commentReference w:id="1291"/>
        </w:r>
        <w:r>
          <w:t>.”</w:t>
        </w:r>
      </w:ins>
    </w:p>
    <w:p w14:paraId="3B9EBE45" w14:textId="4879FD89" w:rsidR="00152B44" w:rsidRPr="00933564" w:rsidRDefault="00152B44" w:rsidP="0092726C">
      <w:pPr>
        <w:spacing w:line="480" w:lineRule="auto"/>
        <w:ind w:left="1440" w:hanging="720"/>
        <w:rPr>
          <w:i/>
          <w:iCs/>
        </w:rPr>
      </w:pPr>
      <w:ins w:id="1292" w:author="Copyeditor" w:date="2022-08-24T18:20:00Z">
        <w:r>
          <w:t>Spinoza</w:t>
        </w:r>
      </w:ins>
      <w:ins w:id="1293" w:author="Copyeditor" w:date="2022-08-24T18:22:00Z">
        <w:r>
          <w:t>, Baruch</w:t>
        </w:r>
      </w:ins>
      <w:ins w:id="1294" w:author="Copyeditor" w:date="2022-08-24T18:20:00Z">
        <w:r>
          <w:t>.</w:t>
        </w:r>
      </w:ins>
      <w:ins w:id="1295" w:author="Copyeditor" w:date="2022-08-24T18:22:00Z">
        <w:r>
          <w:t xml:space="preserve"> </w:t>
        </w:r>
        <w:r>
          <w:rPr>
            <w:i/>
            <w:iCs/>
          </w:rPr>
          <w:t>Ethics</w:t>
        </w:r>
        <w:r>
          <w:t xml:space="preserve">. </w:t>
        </w:r>
      </w:ins>
      <w:ins w:id="1296" w:author="Copyeditor" w:date="2022-08-24T18:23:00Z">
        <w:r>
          <w:rPr>
            <w:i/>
            <w:iCs/>
          </w:rPr>
          <w:t>Complete Work</w:t>
        </w:r>
        <w:r w:rsidRPr="00877E4B">
          <w:rPr>
            <w:i/>
            <w:iCs/>
          </w:rPr>
          <w:t>s</w:t>
        </w:r>
        <w:r w:rsidRPr="00933564">
          <w:t>, edited by</w:t>
        </w:r>
        <w:r w:rsidR="00877E4B" w:rsidRPr="00933564">
          <w:t xml:space="preserve"> Michael L. Morgan, translated by Samuel Shirley, Hackett</w:t>
        </w:r>
        <w:r w:rsidR="00877E4B">
          <w:t>, 2002</w:t>
        </w:r>
      </w:ins>
      <w:ins w:id="1297" w:author="Copyeditor" w:date="2022-08-24T18:24:00Z">
        <w:r w:rsidR="00877E4B">
          <w:t>, pp. 213–382.</w:t>
        </w:r>
      </w:ins>
    </w:p>
    <w:p w14:paraId="770729DC" w14:textId="46D65D2A" w:rsidR="00C052D5" w:rsidRPr="00736117" w:rsidRDefault="00C052D5" w:rsidP="0092726C">
      <w:pPr>
        <w:spacing w:line="480" w:lineRule="auto"/>
        <w:ind w:left="1440" w:hanging="720"/>
      </w:pPr>
      <w:proofErr w:type="spellStart"/>
      <w:r w:rsidRPr="00736117">
        <w:t>Viveiros</w:t>
      </w:r>
      <w:proofErr w:type="spellEnd"/>
      <w:r w:rsidRPr="00736117">
        <w:t xml:space="preserve"> de Castro,</w:t>
      </w:r>
      <w:r w:rsidR="00877E4B">
        <w:t xml:space="preserve"> </w:t>
      </w:r>
      <w:r w:rsidR="00877E4B" w:rsidRPr="00736117">
        <w:t>Eduardo</w:t>
      </w:r>
      <w:r w:rsidR="00877E4B">
        <w:t>.</w:t>
      </w:r>
      <w:r w:rsidRPr="00736117">
        <w:t xml:space="preserve"> </w:t>
      </w:r>
      <w:r w:rsidRPr="00736117">
        <w:rPr>
          <w:i/>
        </w:rPr>
        <w:t>Cannibal Metaphysics</w:t>
      </w:r>
      <w:r w:rsidR="009A4719">
        <w:t xml:space="preserve">. Edited and translated by Peter </w:t>
      </w:r>
      <w:proofErr w:type="spellStart"/>
      <w:r w:rsidR="009A4719">
        <w:t>Skafish</w:t>
      </w:r>
      <w:proofErr w:type="spellEnd"/>
      <w:r w:rsidR="009A4719">
        <w:t>,</w:t>
      </w:r>
      <w:r w:rsidRPr="00736117">
        <w:t xml:space="preserve"> Univocal, </w:t>
      </w:r>
      <w:r w:rsidR="009A4719" w:rsidRPr="00736117">
        <w:t>20</w:t>
      </w:r>
      <w:r w:rsidR="009A4719">
        <w:t>14</w:t>
      </w:r>
      <w:r w:rsidRPr="00736117">
        <w:t>.</w:t>
      </w:r>
    </w:p>
    <w:p w14:paraId="5822E495" w14:textId="77777777" w:rsidR="00580185" w:rsidRPr="00736117" w:rsidRDefault="00580185" w:rsidP="00DC0D7B">
      <w:pPr>
        <w:spacing w:line="480" w:lineRule="auto"/>
      </w:pPr>
    </w:p>
    <w:sectPr w:rsidR="00580185" w:rsidRPr="00736117" w:rsidSect="00775D70">
      <w:endnotePr>
        <w:numFmt w:val="decimal"/>
      </w:endnotePr>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Copyeditor" w:date="2022-08-15T17:31:00Z" w:initials="CE">
    <w:p w14:paraId="7DBCA1EC" w14:textId="51BE9ADE" w:rsidR="00FA6149" w:rsidRDefault="00FA6149">
      <w:pPr>
        <w:pStyle w:val="CommentText"/>
      </w:pPr>
      <w:r w:rsidRPr="001D516F">
        <w:rPr>
          <w:rStyle w:val="CommentReference"/>
          <w:highlight w:val="yellow"/>
        </w:rPr>
        <w:annotationRef/>
      </w:r>
      <w:r w:rsidRPr="001D516F">
        <w:rPr>
          <w:highlight w:val="yellow"/>
        </w:rPr>
        <w:t>I have added this source to the Works Cited.</w:t>
      </w:r>
    </w:p>
  </w:comment>
  <w:comment w:id="75" w:author="Copyeditor" w:date="2022-08-15T18:21:00Z" w:initials="CE">
    <w:p w14:paraId="516DD119" w14:textId="78601055" w:rsidR="007E5E93" w:rsidRDefault="007E5E93">
      <w:pPr>
        <w:pStyle w:val="CommentText"/>
      </w:pPr>
      <w:r w:rsidRPr="008B0AF7">
        <w:rPr>
          <w:rStyle w:val="CommentReference"/>
          <w:highlight w:val="yellow"/>
        </w:rPr>
        <w:annotationRef/>
      </w:r>
      <w:r w:rsidRPr="008B0AF7">
        <w:rPr>
          <w:highlight w:val="yellow"/>
        </w:rPr>
        <w:t>Please add to the Works Cited page.</w:t>
      </w:r>
    </w:p>
  </w:comment>
  <w:comment w:id="76" w:author="Copyeditor" w:date="2022-08-15T18:22:00Z" w:initials="CE">
    <w:p w14:paraId="0310C204" w14:textId="5AD1E657" w:rsidR="007E5E93" w:rsidRDefault="007E5E93">
      <w:pPr>
        <w:pStyle w:val="CommentText"/>
      </w:pPr>
      <w:r w:rsidRPr="008B0AF7">
        <w:rPr>
          <w:rStyle w:val="CommentReference"/>
          <w:highlight w:val="yellow"/>
        </w:rPr>
        <w:annotationRef/>
      </w:r>
      <w:r w:rsidRPr="008B0AF7">
        <w:rPr>
          <w:highlight w:val="yellow"/>
        </w:rPr>
        <w:t>Please add to the Works Cited page.</w:t>
      </w:r>
    </w:p>
  </w:comment>
  <w:comment w:id="94" w:author="Copyeditor" w:date="2022-08-15T18:53:00Z" w:initials="CE">
    <w:p w14:paraId="50CE6554" w14:textId="3383F0C9" w:rsidR="006F52FF" w:rsidRPr="006F52FF" w:rsidRDefault="006F52FF">
      <w:pPr>
        <w:pStyle w:val="CommentText"/>
        <w:rPr>
          <w:b/>
          <w:bCs/>
        </w:rPr>
      </w:pPr>
      <w:r>
        <w:rPr>
          <w:rStyle w:val="CommentReference"/>
        </w:rPr>
        <w:annotationRef/>
      </w:r>
      <w:r w:rsidRPr="008B0AF7">
        <w:rPr>
          <w:highlight w:val="yellow"/>
        </w:rPr>
        <w:t xml:space="preserve">Is this from “El </w:t>
      </w:r>
      <w:proofErr w:type="spellStart"/>
      <w:r w:rsidRPr="008B0AF7">
        <w:rPr>
          <w:highlight w:val="yellow"/>
        </w:rPr>
        <w:t>Desdichado</w:t>
      </w:r>
      <w:proofErr w:type="spellEnd"/>
      <w:r w:rsidRPr="008B0AF7">
        <w:rPr>
          <w:highlight w:val="yellow"/>
        </w:rPr>
        <w:t>”? Please add this source to the Works Cited.</w:t>
      </w:r>
    </w:p>
  </w:comment>
  <w:comment w:id="189" w:author="Copyeditor" w:date="2022-08-16T22:21:00Z" w:initials="CE">
    <w:p w14:paraId="3791809D" w14:textId="5AA46D8C" w:rsidR="00C0664C" w:rsidRDefault="00C0664C">
      <w:pPr>
        <w:pStyle w:val="CommentText"/>
      </w:pPr>
      <w:r w:rsidRPr="008B0AF7">
        <w:rPr>
          <w:rStyle w:val="CommentReference"/>
          <w:highlight w:val="yellow"/>
        </w:rPr>
        <w:annotationRef/>
      </w:r>
      <w:r w:rsidRPr="008B0AF7">
        <w:rPr>
          <w:highlight w:val="yellow"/>
        </w:rPr>
        <w:t>Are these italics in the original or are they yours?</w:t>
      </w:r>
    </w:p>
  </w:comment>
  <w:comment w:id="201" w:author="Copyeditor" w:date="2022-08-16T23:02:00Z" w:initials="CE">
    <w:p w14:paraId="4C05628F" w14:textId="5E6E61AB" w:rsidR="00547EA7" w:rsidRDefault="00547EA7">
      <w:pPr>
        <w:pStyle w:val="CommentText"/>
      </w:pPr>
      <w:r w:rsidRPr="008B0AF7">
        <w:rPr>
          <w:rStyle w:val="CommentReference"/>
          <w:highlight w:val="yellow"/>
        </w:rPr>
        <w:annotationRef/>
      </w:r>
      <w:r w:rsidR="00E655CA" w:rsidRPr="00E655CA">
        <w:rPr>
          <w:rFonts w:ascii="Times" w:eastAsiaTheme="minorEastAsia" w:hAnsi="Times" w:cs="Times"/>
          <w:color w:val="000000"/>
          <w:highlight w:val="yellow"/>
        </w:rPr>
        <w:t>I have moved the citation information from this and other notes to the Works Cited page in accordance with MLA style and have subsequently deleted citation only notes.</w:t>
      </w:r>
    </w:p>
  </w:comment>
  <w:comment w:id="202" w:author="Copyeditor" w:date="2022-08-16T23:04:00Z" w:initials="CE">
    <w:p w14:paraId="52C41B8E" w14:textId="2CE08F5F" w:rsidR="00547EA7" w:rsidRDefault="00547EA7">
      <w:pPr>
        <w:pStyle w:val="CommentText"/>
      </w:pPr>
      <w:r>
        <w:rPr>
          <w:rStyle w:val="CommentReference"/>
        </w:rPr>
        <w:annotationRef/>
      </w:r>
      <w:r w:rsidRPr="008B0AF7">
        <w:rPr>
          <w:highlight w:val="yellow"/>
        </w:rPr>
        <w:t xml:space="preserve">Is this cited as “From </w:t>
      </w:r>
      <w:r w:rsidRPr="008B0AF7">
        <w:rPr>
          <w:i/>
          <w:highlight w:val="yellow"/>
        </w:rPr>
        <w:t>Results of the Immediate Process of Production</w:t>
      </w:r>
      <w:r w:rsidRPr="008B0AF7">
        <w:rPr>
          <w:highlight w:val="yellow"/>
        </w:rPr>
        <w:t>”? If not, please add the appropriate</w:t>
      </w:r>
      <w:r w:rsidR="00BA3716" w:rsidRPr="008B0AF7">
        <w:rPr>
          <w:highlight w:val="yellow"/>
        </w:rPr>
        <w:t xml:space="preserve"> citation to the Works Cited.</w:t>
      </w:r>
    </w:p>
  </w:comment>
  <w:comment w:id="265" w:author="Copyeditor" w:date="2022-08-17T00:25:00Z" w:initials="CE">
    <w:p w14:paraId="2E563DC0" w14:textId="579B476D" w:rsidR="007C5464" w:rsidRDefault="007C5464">
      <w:pPr>
        <w:pStyle w:val="CommentText"/>
      </w:pPr>
      <w:r w:rsidRPr="00E655CA">
        <w:rPr>
          <w:rStyle w:val="CommentReference"/>
          <w:highlight w:val="yellow"/>
        </w:rPr>
        <w:annotationRef/>
      </w:r>
      <w:r w:rsidRPr="00E655CA">
        <w:rPr>
          <w:highlight w:val="yellow"/>
        </w:rPr>
        <w:t>I have moved this citation to the Works Cited as per MLA.</w:t>
      </w:r>
    </w:p>
  </w:comment>
  <w:comment w:id="322" w:author="Copyeditor" w:date="2022-08-17T00:37:00Z" w:initials="CE">
    <w:p w14:paraId="047B13DD" w14:textId="1B4B15A5" w:rsidR="003307C5" w:rsidRDefault="003307C5">
      <w:pPr>
        <w:pStyle w:val="CommentText"/>
      </w:pPr>
      <w:r w:rsidRPr="00E655CA">
        <w:rPr>
          <w:rStyle w:val="CommentReference"/>
          <w:highlight w:val="yellow"/>
        </w:rPr>
        <w:annotationRef/>
      </w:r>
      <w:r w:rsidRPr="00E655CA">
        <w:rPr>
          <w:highlight w:val="yellow"/>
        </w:rPr>
        <w:t>Please add this source to the Works Cited.</w:t>
      </w:r>
    </w:p>
  </w:comment>
  <w:comment w:id="352" w:author="Copyeditor" w:date="2022-08-17T17:38:00Z" w:initials="CE">
    <w:p w14:paraId="399C2866" w14:textId="5A409ED3" w:rsidR="00A11CD2" w:rsidRDefault="00A11CD2">
      <w:pPr>
        <w:pStyle w:val="CommentText"/>
      </w:pPr>
      <w:r w:rsidRPr="00E655CA">
        <w:rPr>
          <w:rStyle w:val="CommentReference"/>
          <w:highlight w:val="yellow"/>
        </w:rPr>
        <w:annotationRef/>
      </w:r>
      <w:r w:rsidRPr="00E655CA">
        <w:rPr>
          <w:highlight w:val="yellow"/>
        </w:rPr>
        <w:t>Please specify where this quote comes from.</w:t>
      </w:r>
      <w:r>
        <w:t xml:space="preserve">  </w:t>
      </w:r>
    </w:p>
  </w:comment>
  <w:comment w:id="394" w:author="Copyeditor" w:date="2022-08-17T18:05:00Z" w:initials="CE">
    <w:p w14:paraId="6C5C5367" w14:textId="79F36038" w:rsidR="00020E2E" w:rsidRDefault="00020E2E">
      <w:pPr>
        <w:pStyle w:val="CommentText"/>
      </w:pPr>
      <w:r w:rsidRPr="00E655CA">
        <w:rPr>
          <w:rStyle w:val="CommentReference"/>
          <w:highlight w:val="yellow"/>
        </w:rPr>
        <w:annotationRef/>
      </w:r>
      <w:r w:rsidRPr="00E655CA">
        <w:rPr>
          <w:highlight w:val="yellow"/>
        </w:rPr>
        <w:t>I added this citation to the Works Cited per MLA style. Can you please provide a page number for the quoted material?</w:t>
      </w:r>
    </w:p>
  </w:comment>
  <w:comment w:id="434" w:author="Copyeditor" w:date="2022-08-17T19:52:00Z" w:initials="CE">
    <w:p w14:paraId="1EF48FB8" w14:textId="5D304BE8" w:rsidR="00D43F68" w:rsidRDefault="00D43F68">
      <w:pPr>
        <w:pStyle w:val="CommentText"/>
      </w:pPr>
      <w:r w:rsidRPr="00E655CA">
        <w:rPr>
          <w:highlight w:val="yellow"/>
        </w:rPr>
        <w:t xml:space="preserve">Due to </w:t>
      </w:r>
      <w:r w:rsidR="00C06E10" w:rsidRPr="00E655CA">
        <w:rPr>
          <w:highlight w:val="yellow"/>
        </w:rPr>
        <w:t xml:space="preserve">its digital format (instead of print), </w:t>
      </w:r>
      <w:r w:rsidRPr="00E655CA">
        <w:rPr>
          <w:rStyle w:val="CommentReference"/>
          <w:highlight w:val="yellow"/>
        </w:rPr>
        <w:annotationRef/>
      </w:r>
      <w:r w:rsidRPr="00E655CA">
        <w:rPr>
          <w:highlight w:val="yellow"/>
        </w:rPr>
        <w:t>RC automatically numbers all of the paragraphs in an essay; therefore, house style does not allow additional number</w:t>
      </w:r>
      <w:r w:rsidR="00C06E10" w:rsidRPr="00E655CA">
        <w:rPr>
          <w:highlight w:val="yellow"/>
        </w:rPr>
        <w:t>ing</w:t>
      </w:r>
      <w:r w:rsidRPr="00E655CA">
        <w:rPr>
          <w:highlight w:val="yellow"/>
        </w:rPr>
        <w:t xml:space="preserve"> of paragraphs that might confuse readers.</w:t>
      </w:r>
    </w:p>
  </w:comment>
  <w:comment w:id="529" w:author="Copyeditor" w:date="2022-08-23T17:18:00Z" w:initials="CE">
    <w:p w14:paraId="18DBBA9A" w14:textId="4FC4470D" w:rsidR="00615A18" w:rsidRDefault="00615A18">
      <w:pPr>
        <w:pStyle w:val="CommentText"/>
      </w:pPr>
      <w:r w:rsidRPr="00D65586">
        <w:rPr>
          <w:rStyle w:val="CommentReference"/>
          <w:highlight w:val="yellow"/>
        </w:rPr>
        <w:annotationRef/>
      </w:r>
      <w:r w:rsidRPr="00D65586">
        <w:rPr>
          <w:highlight w:val="yellow"/>
        </w:rPr>
        <w:t>Are these italics in the original or are they yours?</w:t>
      </w:r>
    </w:p>
  </w:comment>
  <w:comment w:id="710" w:author="Copyeditor" w:date="2022-08-23T19:42:00Z" w:initials="CE">
    <w:p w14:paraId="50E21BF1" w14:textId="4BC4EA21" w:rsidR="004C6D82" w:rsidRDefault="004C6D82">
      <w:pPr>
        <w:pStyle w:val="CommentText"/>
      </w:pPr>
      <w:r>
        <w:rPr>
          <w:rStyle w:val="CommentReference"/>
        </w:rPr>
        <w:annotationRef/>
      </w:r>
      <w:r w:rsidRPr="00061B15">
        <w:rPr>
          <w:highlight w:val="yellow"/>
        </w:rPr>
        <w:t>Other English texts I referenced put the title of this poem in quotation marks. However, if this poem is longer than a few pages, please reject my changes and make sure it’s in italics below as well.</w:t>
      </w:r>
    </w:p>
  </w:comment>
  <w:comment w:id="886" w:author="Copyeditor" w:date="2022-08-23T19:10:00Z" w:initials="CE">
    <w:p w14:paraId="3647AF94" w14:textId="67A253F2" w:rsidR="00200A66" w:rsidRDefault="00200A66">
      <w:pPr>
        <w:pStyle w:val="CommentText"/>
      </w:pPr>
      <w:r w:rsidRPr="00947172">
        <w:rPr>
          <w:rStyle w:val="CommentReference"/>
          <w:highlight w:val="yellow"/>
        </w:rPr>
        <w:annotationRef/>
      </w:r>
      <w:r w:rsidRPr="00947172">
        <w:rPr>
          <w:highlight w:val="yellow"/>
        </w:rPr>
        <w:t xml:space="preserve">Please verify that this </w:t>
      </w:r>
      <w:r w:rsidR="00947172">
        <w:rPr>
          <w:highlight w:val="yellow"/>
        </w:rPr>
        <w:t xml:space="preserve">added </w:t>
      </w:r>
      <w:r w:rsidRPr="00947172">
        <w:rPr>
          <w:highlight w:val="yellow"/>
        </w:rPr>
        <w:t>citation is accurate.</w:t>
      </w:r>
    </w:p>
  </w:comment>
  <w:comment w:id="909" w:author="Copyeditor" w:date="2022-08-23T19:16:00Z" w:initials="CE">
    <w:p w14:paraId="13F3AF3A" w14:textId="245CD8BE" w:rsidR="008838B3" w:rsidRDefault="008838B3">
      <w:pPr>
        <w:pStyle w:val="CommentText"/>
      </w:pPr>
      <w:r w:rsidRPr="00947172">
        <w:rPr>
          <w:rStyle w:val="CommentReference"/>
          <w:highlight w:val="yellow"/>
        </w:rPr>
        <w:annotationRef/>
      </w:r>
      <w:r w:rsidRPr="00947172">
        <w:rPr>
          <w:highlight w:val="yellow"/>
        </w:rPr>
        <w:t>Please specify which Haraway text you’re citing here.</w:t>
      </w:r>
    </w:p>
  </w:comment>
  <w:comment w:id="952" w:author="Copyeditor" w:date="2022-08-23T19:32:00Z" w:initials="CE">
    <w:p w14:paraId="7D6EB923" w14:textId="7DA6CD6B" w:rsidR="00D146BF" w:rsidRDefault="00D146BF">
      <w:pPr>
        <w:pStyle w:val="CommentText"/>
      </w:pPr>
      <w:r w:rsidRPr="00947172">
        <w:rPr>
          <w:rStyle w:val="CommentReference"/>
          <w:highlight w:val="yellow"/>
        </w:rPr>
        <w:annotationRef/>
      </w:r>
      <w:r w:rsidRPr="00947172">
        <w:rPr>
          <w:highlight w:val="yellow"/>
        </w:rPr>
        <w:t>Should this be plural? Please check against original.</w:t>
      </w:r>
    </w:p>
  </w:comment>
  <w:comment w:id="1089" w:author="Copyeditor" w:date="2022-08-23T20:37:00Z" w:initials="CE">
    <w:p w14:paraId="70CE2E1B" w14:textId="3B7414AB" w:rsidR="00EB4A42" w:rsidRDefault="00EB4A42">
      <w:pPr>
        <w:pStyle w:val="CommentText"/>
      </w:pPr>
      <w:r w:rsidRPr="00947172">
        <w:rPr>
          <w:rStyle w:val="CommentReference"/>
          <w:highlight w:val="yellow"/>
        </w:rPr>
        <w:annotationRef/>
      </w:r>
      <w:r w:rsidRPr="00947172">
        <w:rPr>
          <w:highlight w:val="yellow"/>
        </w:rPr>
        <w:t>Please include the appropriate page number for this quote in a parenthetical.</w:t>
      </w:r>
    </w:p>
  </w:comment>
  <w:comment w:id="1098" w:author="Copyeditor" w:date="2022-08-23T20:47:00Z" w:initials="CE">
    <w:p w14:paraId="0FE9A4FB" w14:textId="2D02330B" w:rsidR="00282B20" w:rsidRDefault="00282B20">
      <w:pPr>
        <w:pStyle w:val="CommentText"/>
      </w:pPr>
      <w:r w:rsidRPr="00B52FFB">
        <w:rPr>
          <w:rStyle w:val="CommentReference"/>
          <w:highlight w:val="yellow"/>
        </w:rPr>
        <w:annotationRef/>
      </w:r>
      <w:r w:rsidRPr="00B52FFB">
        <w:rPr>
          <w:highlight w:val="yellow"/>
        </w:rPr>
        <w:t>Please add this source to the Works Cited page.</w:t>
      </w:r>
    </w:p>
  </w:comment>
  <w:comment w:id="1155" w:author="Copyeditor" w:date="2022-08-23T21:07:00Z" w:initials="CE">
    <w:p w14:paraId="37417263" w14:textId="7B6E216A" w:rsidR="008F4C8C" w:rsidRDefault="008F4C8C">
      <w:pPr>
        <w:pStyle w:val="CommentText"/>
      </w:pPr>
      <w:r w:rsidRPr="00B52FFB">
        <w:rPr>
          <w:rStyle w:val="CommentReference"/>
          <w:highlight w:val="yellow"/>
        </w:rPr>
        <w:annotationRef/>
      </w:r>
      <w:r w:rsidRPr="00B52FFB">
        <w:rPr>
          <w:highlight w:val="yellow"/>
        </w:rPr>
        <w:t>Please add this talk to the Works Cited page.</w:t>
      </w:r>
    </w:p>
  </w:comment>
  <w:comment w:id="1163" w:author="Copyeditor" w:date="2022-08-23T21:13:00Z" w:initials="CE">
    <w:p w14:paraId="23823DF9" w14:textId="2F7182F6" w:rsidR="009B0CAC" w:rsidRDefault="009B0CAC">
      <w:pPr>
        <w:pStyle w:val="CommentText"/>
      </w:pPr>
      <w:r w:rsidRPr="00B52FFB">
        <w:rPr>
          <w:rStyle w:val="CommentReference"/>
          <w:highlight w:val="yellow"/>
        </w:rPr>
        <w:annotationRef/>
      </w:r>
      <w:r w:rsidRPr="00B52FFB">
        <w:rPr>
          <w:highlight w:val="yellow"/>
        </w:rPr>
        <w:t>Please specify which Deleuze text you’re referencing here.</w:t>
      </w:r>
    </w:p>
  </w:comment>
  <w:comment w:id="1177" w:author="Copyeditor" w:date="2022-08-23T21:14:00Z" w:initials="CE">
    <w:p w14:paraId="633FE7CD" w14:textId="7EEB343D" w:rsidR="009B0CAC" w:rsidRDefault="009B0CAC">
      <w:pPr>
        <w:pStyle w:val="CommentText"/>
      </w:pPr>
      <w:r w:rsidRPr="00B52FFB">
        <w:rPr>
          <w:rStyle w:val="CommentReference"/>
          <w:highlight w:val="yellow"/>
        </w:rPr>
        <w:annotationRef/>
      </w:r>
      <w:r w:rsidRPr="00B52FFB">
        <w:rPr>
          <w:highlight w:val="yellow"/>
        </w:rPr>
        <w:t>Please include a page number for the quote here.</w:t>
      </w:r>
    </w:p>
  </w:comment>
  <w:comment w:id="1178" w:author="Copyeditor" w:date="2022-09-06T10:23:00Z" w:initials="CE">
    <w:p w14:paraId="64E9F59F" w14:textId="429F3417" w:rsidR="00B52FFB" w:rsidRDefault="00B52FFB">
      <w:pPr>
        <w:pStyle w:val="CommentText"/>
      </w:pPr>
      <w:r w:rsidRPr="00434240">
        <w:rPr>
          <w:rStyle w:val="CommentReference"/>
          <w:highlight w:val="yellow"/>
        </w:rPr>
        <w:annotationRef/>
      </w:r>
      <w:r w:rsidRPr="00434240">
        <w:rPr>
          <w:rFonts w:ascii="Calibri" w:eastAsiaTheme="minorEastAsia" w:hAnsi="Calibri" w:cs="Calibri"/>
          <w:color w:val="000000"/>
          <w:sz w:val="32"/>
          <w:szCs w:val="32"/>
          <w:highlight w:val="yellow"/>
        </w:rPr>
        <w:t>I’ve silently edited the Works Cited to adhere to MLA style with the exception of any source addition/deletions.</w:t>
      </w:r>
    </w:p>
  </w:comment>
  <w:comment w:id="1180" w:author="Copyeditor" w:date="2022-08-24T17:40:00Z" w:initials="CE">
    <w:p w14:paraId="4B2B19BB" w14:textId="5987EEDD" w:rsidR="002B2B2A" w:rsidRDefault="002B2B2A">
      <w:pPr>
        <w:pStyle w:val="CommentText"/>
      </w:pPr>
      <w:r>
        <w:rPr>
          <w:rStyle w:val="CommentReference"/>
        </w:rPr>
        <w:annotationRef/>
      </w:r>
      <w:r>
        <w:t>Please add a full citation for this source.</w:t>
      </w:r>
    </w:p>
  </w:comment>
  <w:comment w:id="1181" w:author="Copyeditor" w:date="2022-08-23T21:25:00Z" w:initials="CE">
    <w:p w14:paraId="02AC7C90" w14:textId="7E79D8CA" w:rsidR="007275AF" w:rsidRDefault="007275AF">
      <w:pPr>
        <w:pStyle w:val="CommentText"/>
      </w:pPr>
      <w:r>
        <w:rPr>
          <w:rStyle w:val="CommentReference"/>
        </w:rPr>
        <w:annotationRef/>
      </w:r>
      <w:r>
        <w:t>Please provide a full citation for this source.</w:t>
      </w:r>
    </w:p>
  </w:comment>
  <w:comment w:id="1182" w:author="Copyeditor" w:date="2022-08-23T21:24:00Z" w:initials="CE">
    <w:p w14:paraId="16C70BB9" w14:textId="40EA3F6B" w:rsidR="007275AF" w:rsidRDefault="007275AF">
      <w:pPr>
        <w:pStyle w:val="CommentText"/>
      </w:pPr>
      <w:r>
        <w:rPr>
          <w:rStyle w:val="CommentReference"/>
        </w:rPr>
        <w:annotationRef/>
      </w:r>
      <w:r>
        <w:t>Is this the source being cited on page 31 of the essay? If not cited there or elsewhere, please delete.</w:t>
      </w:r>
    </w:p>
  </w:comment>
  <w:comment w:id="1261" w:author="Copyeditor" w:date="2022-08-24T18:13:00Z" w:initials="CE">
    <w:p w14:paraId="3FBF4B4A" w14:textId="083AE894" w:rsidR="001660A7" w:rsidRDefault="001660A7">
      <w:pPr>
        <w:pStyle w:val="CommentText"/>
      </w:pPr>
      <w:r>
        <w:rPr>
          <w:rStyle w:val="CommentReference"/>
        </w:rPr>
        <w:annotationRef/>
      </w:r>
      <w:r>
        <w:t>Is this work cited on page 8 of the essay? If not, please delete from this list.</w:t>
      </w:r>
    </w:p>
  </w:comment>
  <w:comment w:id="1286" w:author="Copyeditor" w:date="2022-08-24T16:33:00Z" w:initials="CE">
    <w:p w14:paraId="1EFE2AC1" w14:textId="3E9A5520" w:rsidR="009A4719" w:rsidRDefault="009A4719">
      <w:pPr>
        <w:pStyle w:val="CommentText"/>
      </w:pPr>
      <w:r>
        <w:rPr>
          <w:rStyle w:val="CommentReference"/>
        </w:rPr>
        <w:annotationRef/>
      </w:r>
      <w:r>
        <w:t>Please provide the editor (if applicable), publisher, and year of publication for the edition you’ve used.</w:t>
      </w:r>
    </w:p>
  </w:comment>
  <w:comment w:id="1291" w:author="Copyeditor" w:date="2022-08-24T18:19:00Z" w:initials="CE">
    <w:p w14:paraId="50085550" w14:textId="4E830163" w:rsidR="00152B44" w:rsidRDefault="00152B44">
      <w:pPr>
        <w:pStyle w:val="CommentText"/>
      </w:pPr>
      <w:r>
        <w:rPr>
          <w:rStyle w:val="CommentReference"/>
        </w:rPr>
        <w:annotationRef/>
      </w:r>
      <w:r>
        <w:t xml:space="preserve">Please add a full citation for this source.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BCA1EC" w15:done="0"/>
  <w15:commentEx w15:paraId="516DD119" w15:done="0"/>
  <w15:commentEx w15:paraId="0310C204" w15:done="0"/>
  <w15:commentEx w15:paraId="50CE6554" w15:done="0"/>
  <w15:commentEx w15:paraId="3791809D" w15:done="0"/>
  <w15:commentEx w15:paraId="4C05628F" w15:done="0"/>
  <w15:commentEx w15:paraId="52C41B8E" w15:done="0"/>
  <w15:commentEx w15:paraId="2E563DC0" w15:done="0"/>
  <w15:commentEx w15:paraId="047B13DD" w15:done="0"/>
  <w15:commentEx w15:paraId="399C2866" w15:done="0"/>
  <w15:commentEx w15:paraId="6C5C5367" w15:done="0"/>
  <w15:commentEx w15:paraId="1EF48FB8" w15:done="0"/>
  <w15:commentEx w15:paraId="18DBBA9A" w15:done="0"/>
  <w15:commentEx w15:paraId="50E21BF1" w15:done="0"/>
  <w15:commentEx w15:paraId="3647AF94" w15:done="0"/>
  <w15:commentEx w15:paraId="13F3AF3A" w15:done="0"/>
  <w15:commentEx w15:paraId="7D6EB923" w15:done="0"/>
  <w15:commentEx w15:paraId="70CE2E1B" w15:done="0"/>
  <w15:commentEx w15:paraId="0FE9A4FB" w15:done="0"/>
  <w15:commentEx w15:paraId="37417263" w15:done="0"/>
  <w15:commentEx w15:paraId="23823DF9" w15:done="0"/>
  <w15:commentEx w15:paraId="633FE7CD" w15:done="0"/>
  <w15:commentEx w15:paraId="64E9F59F" w15:done="0"/>
  <w15:commentEx w15:paraId="4B2B19BB" w15:done="0"/>
  <w15:commentEx w15:paraId="02AC7C90" w15:done="0"/>
  <w15:commentEx w15:paraId="16C70BB9" w15:done="0"/>
  <w15:commentEx w15:paraId="3FBF4B4A" w15:done="0"/>
  <w15:commentEx w15:paraId="1EFE2AC1" w15:done="0"/>
  <w15:commentEx w15:paraId="500855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50181" w16cex:dateUtc="2022-08-15T23:31:00Z"/>
  <w16cex:commentExtensible w16cex:durableId="26A50D14" w16cex:dateUtc="2022-08-16T00:21:00Z"/>
  <w16cex:commentExtensible w16cex:durableId="26A50D51" w16cex:dateUtc="2022-08-16T00:22:00Z"/>
  <w16cex:commentExtensible w16cex:durableId="26A514B2" w16cex:dateUtc="2022-08-16T00:53:00Z"/>
  <w16cex:commentExtensible w16cex:durableId="26A696DE" w16cex:dateUtc="2022-08-17T04:21:00Z"/>
  <w16cex:commentExtensible w16cex:durableId="26A6A094" w16cex:dateUtc="2022-08-17T05:02:00Z"/>
  <w16cex:commentExtensible w16cex:durableId="26A6A0EC" w16cex:dateUtc="2022-08-17T05:04:00Z"/>
  <w16cex:commentExtensible w16cex:durableId="26A6B3ED" w16cex:dateUtc="2022-08-17T06:25:00Z"/>
  <w16cex:commentExtensible w16cex:durableId="26A6B6D7" w16cex:dateUtc="2022-08-17T06:37:00Z"/>
  <w16cex:commentExtensible w16cex:durableId="26A7A62A" w16cex:dateUtc="2022-08-17T23:38:00Z"/>
  <w16cex:commentExtensible w16cex:durableId="26A7AC55" w16cex:dateUtc="2022-08-18T00:05:00Z"/>
  <w16cex:commentExtensible w16cex:durableId="26A7C568" w16cex:dateUtc="2022-08-18T01:52:00Z"/>
  <w16cex:commentExtensible w16cex:durableId="26AF8A7D" w16cex:dateUtc="2022-08-23T23:18:00Z"/>
  <w16cex:commentExtensible w16cex:durableId="26AFAC1F" w16cex:dateUtc="2022-08-24T01:42:00Z"/>
  <w16cex:commentExtensible w16cex:durableId="26AFA49C" w16cex:dateUtc="2022-08-24T01:10:00Z"/>
  <w16cex:commentExtensible w16cex:durableId="26AFA616" w16cex:dateUtc="2022-08-24T01:16:00Z"/>
  <w16cex:commentExtensible w16cex:durableId="26AFA9CE" w16cex:dateUtc="2022-08-24T01:32:00Z"/>
  <w16cex:commentExtensible w16cex:durableId="26AFB8FE" w16cex:dateUtc="2022-08-24T02:37:00Z"/>
  <w16cex:commentExtensible w16cex:durableId="26AFBB74" w16cex:dateUtc="2022-08-24T02:47:00Z"/>
  <w16cex:commentExtensible w16cex:durableId="26AFC017" w16cex:dateUtc="2022-08-24T03:07:00Z"/>
  <w16cex:commentExtensible w16cex:durableId="26AFC175" w16cex:dateUtc="2022-08-24T03:13:00Z"/>
  <w16cex:commentExtensible w16cex:durableId="26AFC1C4" w16cex:dateUtc="2022-08-24T03:14:00Z"/>
  <w16cex:commentExtensible w16cex:durableId="26C19E31" w16cex:dateUtc="2022-09-06T16:23:00Z"/>
  <w16cex:commentExtensible w16cex:durableId="26B0E11B" w16cex:dateUtc="2022-08-24T23:40:00Z"/>
  <w16cex:commentExtensible w16cex:durableId="26AFC438" w16cex:dateUtc="2022-08-24T03:25:00Z"/>
  <w16cex:commentExtensible w16cex:durableId="26AFC40B" w16cex:dateUtc="2022-08-24T03:24:00Z"/>
  <w16cex:commentExtensible w16cex:durableId="26B0E8DB" w16cex:dateUtc="2022-08-25T00:13:00Z"/>
  <w16cex:commentExtensible w16cex:durableId="26B0D16C" w16cex:dateUtc="2022-08-24T22:33:00Z"/>
  <w16cex:commentExtensible w16cex:durableId="26B0EA4F" w16cex:dateUtc="2022-08-25T0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BCA1EC" w16cid:durableId="26A50181"/>
  <w16cid:commentId w16cid:paraId="516DD119" w16cid:durableId="26A50D14"/>
  <w16cid:commentId w16cid:paraId="0310C204" w16cid:durableId="26A50D51"/>
  <w16cid:commentId w16cid:paraId="50CE6554" w16cid:durableId="26A514B2"/>
  <w16cid:commentId w16cid:paraId="3791809D" w16cid:durableId="26A696DE"/>
  <w16cid:commentId w16cid:paraId="4C05628F" w16cid:durableId="26A6A094"/>
  <w16cid:commentId w16cid:paraId="52C41B8E" w16cid:durableId="26A6A0EC"/>
  <w16cid:commentId w16cid:paraId="2E563DC0" w16cid:durableId="26A6B3ED"/>
  <w16cid:commentId w16cid:paraId="047B13DD" w16cid:durableId="26A6B6D7"/>
  <w16cid:commentId w16cid:paraId="399C2866" w16cid:durableId="26A7A62A"/>
  <w16cid:commentId w16cid:paraId="6C5C5367" w16cid:durableId="26A7AC55"/>
  <w16cid:commentId w16cid:paraId="1EF48FB8" w16cid:durableId="26A7C568"/>
  <w16cid:commentId w16cid:paraId="18DBBA9A" w16cid:durableId="26AF8A7D"/>
  <w16cid:commentId w16cid:paraId="50E21BF1" w16cid:durableId="26AFAC1F"/>
  <w16cid:commentId w16cid:paraId="3647AF94" w16cid:durableId="26AFA49C"/>
  <w16cid:commentId w16cid:paraId="13F3AF3A" w16cid:durableId="26AFA616"/>
  <w16cid:commentId w16cid:paraId="7D6EB923" w16cid:durableId="26AFA9CE"/>
  <w16cid:commentId w16cid:paraId="70CE2E1B" w16cid:durableId="26AFB8FE"/>
  <w16cid:commentId w16cid:paraId="0FE9A4FB" w16cid:durableId="26AFBB74"/>
  <w16cid:commentId w16cid:paraId="37417263" w16cid:durableId="26AFC017"/>
  <w16cid:commentId w16cid:paraId="23823DF9" w16cid:durableId="26AFC175"/>
  <w16cid:commentId w16cid:paraId="633FE7CD" w16cid:durableId="26AFC1C4"/>
  <w16cid:commentId w16cid:paraId="64E9F59F" w16cid:durableId="26C19E31"/>
  <w16cid:commentId w16cid:paraId="4B2B19BB" w16cid:durableId="26B0E11B"/>
  <w16cid:commentId w16cid:paraId="02AC7C90" w16cid:durableId="26AFC438"/>
  <w16cid:commentId w16cid:paraId="16C70BB9" w16cid:durableId="26AFC40B"/>
  <w16cid:commentId w16cid:paraId="3FBF4B4A" w16cid:durableId="26B0E8DB"/>
  <w16cid:commentId w16cid:paraId="1EFE2AC1" w16cid:durableId="26B0D16C"/>
  <w16cid:commentId w16cid:paraId="50085550" w16cid:durableId="26B0EA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879BA" w14:textId="77777777" w:rsidR="0094282E" w:rsidRDefault="0094282E" w:rsidP="00626ED9">
      <w:r>
        <w:separator/>
      </w:r>
    </w:p>
  </w:endnote>
  <w:endnote w:type="continuationSeparator" w:id="0">
    <w:p w14:paraId="0BC4FCD6" w14:textId="77777777" w:rsidR="0094282E" w:rsidRDefault="0094282E" w:rsidP="00626ED9">
      <w:r>
        <w:continuationSeparator/>
      </w:r>
    </w:p>
  </w:endnote>
  <w:endnote w:id="1">
    <w:p w14:paraId="3B810B27" w14:textId="1AEEBBA1" w:rsidR="00736117" w:rsidRPr="00736117" w:rsidRDefault="004B4793" w:rsidP="0079579E">
      <w:pPr>
        <w:pStyle w:val="EndnoteText"/>
        <w:spacing w:line="480" w:lineRule="auto"/>
        <w:ind w:left="720"/>
        <w:rPr>
          <w:rFonts w:ascii="Times New Roman" w:hAnsi="Times New Roman" w:cs="Times New Roman"/>
          <w:sz w:val="24"/>
          <w:szCs w:val="24"/>
        </w:rPr>
      </w:pPr>
      <w:r w:rsidRPr="00736117">
        <w:rPr>
          <w:rStyle w:val="EndnoteReference"/>
          <w:rFonts w:ascii="Times New Roman" w:hAnsi="Times New Roman" w:cs="Times New Roman"/>
          <w:sz w:val="24"/>
          <w:szCs w:val="24"/>
        </w:rPr>
        <w:endnoteRef/>
      </w:r>
      <w:r w:rsidRPr="00736117">
        <w:rPr>
          <w:rFonts w:ascii="Times New Roman" w:hAnsi="Times New Roman" w:cs="Times New Roman"/>
          <w:sz w:val="24"/>
          <w:szCs w:val="24"/>
        </w:rPr>
        <w:t xml:space="preserve"> Concerning the outside, there</w:t>
      </w:r>
      <w:r w:rsidR="001E4C0A" w:rsidRPr="00736117">
        <w:rPr>
          <w:rFonts w:ascii="Times New Roman" w:hAnsi="Times New Roman" w:cs="Times New Roman"/>
          <w:sz w:val="24"/>
          <w:szCs w:val="24"/>
        </w:rPr>
        <w:t xml:space="preserve"> i</w:t>
      </w:r>
      <w:r w:rsidRPr="00736117">
        <w:rPr>
          <w:rFonts w:ascii="Times New Roman" w:hAnsi="Times New Roman" w:cs="Times New Roman"/>
          <w:sz w:val="24"/>
          <w:szCs w:val="24"/>
        </w:rPr>
        <w:t xml:space="preserve">s one exception to its rejection: Reza </w:t>
      </w:r>
      <w:proofErr w:type="spellStart"/>
      <w:r w:rsidRPr="00736117">
        <w:rPr>
          <w:rFonts w:ascii="Times New Roman" w:hAnsi="Times New Roman" w:cs="Times New Roman"/>
          <w:sz w:val="24"/>
          <w:szCs w:val="24"/>
        </w:rPr>
        <w:t>Negarestani’s</w:t>
      </w:r>
      <w:proofErr w:type="spellEnd"/>
      <w:r w:rsidRPr="00736117">
        <w:rPr>
          <w:rFonts w:ascii="Times New Roman" w:hAnsi="Times New Roman" w:cs="Times New Roman"/>
          <w:sz w:val="24"/>
          <w:szCs w:val="24"/>
        </w:rPr>
        <w:t xml:space="preserve"> </w:t>
      </w:r>
      <w:proofErr w:type="spellStart"/>
      <w:r w:rsidRPr="00736117">
        <w:rPr>
          <w:rFonts w:ascii="Times New Roman" w:hAnsi="Times New Roman" w:cs="Times New Roman"/>
          <w:i/>
          <w:sz w:val="24"/>
          <w:szCs w:val="24"/>
        </w:rPr>
        <w:t>Cyclonopedia</w:t>
      </w:r>
      <w:proofErr w:type="spellEnd"/>
      <w:del w:id="9" w:author="Copyeditor" w:date="2022-08-15T17:31:00Z">
        <w:r w:rsidRPr="00736117" w:rsidDel="00FA6149">
          <w:rPr>
            <w:rFonts w:ascii="Times New Roman" w:hAnsi="Times New Roman" w:cs="Times New Roman"/>
            <w:i/>
            <w:sz w:val="24"/>
            <w:szCs w:val="24"/>
          </w:rPr>
          <w:delText xml:space="preserve">. </w:delText>
        </w:r>
      </w:del>
      <w:ins w:id="10" w:author="Copyeditor" w:date="2022-08-15T17:31:00Z">
        <w:r w:rsidR="00FA6149">
          <w:rPr>
            <w:rFonts w:ascii="Times New Roman" w:hAnsi="Times New Roman" w:cs="Times New Roman"/>
            <w:i/>
            <w:sz w:val="24"/>
            <w:szCs w:val="24"/>
          </w:rPr>
          <w:t>:</w:t>
        </w:r>
        <w:r w:rsidR="00FA6149" w:rsidRPr="00736117">
          <w:rPr>
            <w:rFonts w:ascii="Times New Roman" w:hAnsi="Times New Roman" w:cs="Times New Roman"/>
            <w:i/>
            <w:sz w:val="24"/>
            <w:szCs w:val="24"/>
          </w:rPr>
          <w:t xml:space="preserve"> </w:t>
        </w:r>
      </w:ins>
      <w:r w:rsidRPr="00736117">
        <w:rPr>
          <w:rFonts w:ascii="Times New Roman" w:hAnsi="Times New Roman" w:cs="Times New Roman"/>
          <w:i/>
          <w:sz w:val="24"/>
          <w:szCs w:val="24"/>
        </w:rPr>
        <w:t>Complicity with Anonymous Materials</w:t>
      </w:r>
      <w:del w:id="11" w:author="Copyeditor" w:date="2022-08-16T21:59:00Z">
        <w:r w:rsidRPr="00736117" w:rsidDel="00706CD1">
          <w:rPr>
            <w:rFonts w:ascii="Times New Roman" w:hAnsi="Times New Roman" w:cs="Times New Roman"/>
            <w:sz w:val="24"/>
            <w:szCs w:val="24"/>
          </w:rPr>
          <w:delText xml:space="preserve">, </w:delText>
        </w:r>
      </w:del>
      <w:del w:id="12" w:author="Copyeditor" w:date="2022-08-15T17:31:00Z">
        <w:r w:rsidRPr="00736117" w:rsidDel="00FA6149">
          <w:rPr>
            <w:rFonts w:ascii="Times New Roman" w:hAnsi="Times New Roman" w:cs="Times New Roman"/>
            <w:sz w:val="24"/>
            <w:szCs w:val="24"/>
          </w:rPr>
          <w:delText xml:space="preserve">Re-press, </w:delText>
        </w:r>
      </w:del>
      <w:del w:id="13" w:author="Copyeditor" w:date="2022-08-16T21:59:00Z">
        <w:r w:rsidRPr="00736117" w:rsidDel="00706CD1">
          <w:rPr>
            <w:rFonts w:ascii="Times New Roman" w:hAnsi="Times New Roman" w:cs="Times New Roman"/>
            <w:sz w:val="24"/>
            <w:szCs w:val="24"/>
          </w:rPr>
          <w:delText>2008</w:delText>
        </w:r>
      </w:del>
      <w:r w:rsidRPr="00736117">
        <w:rPr>
          <w:rFonts w:ascii="Times New Roman" w:hAnsi="Times New Roman" w:cs="Times New Roman"/>
          <w:sz w:val="24"/>
          <w:szCs w:val="24"/>
        </w:rPr>
        <w:t>.</w:t>
      </w:r>
    </w:p>
  </w:endnote>
  <w:endnote w:id="2">
    <w:p w14:paraId="7577F3C0" w14:textId="5AC4F901" w:rsidR="004B4793" w:rsidRPr="00736117" w:rsidRDefault="004B4793" w:rsidP="0079579E">
      <w:pPr>
        <w:spacing w:line="480" w:lineRule="auto"/>
        <w:ind w:left="720"/>
      </w:pPr>
      <w:r w:rsidRPr="00736117">
        <w:rPr>
          <w:rStyle w:val="EndnoteReference"/>
        </w:rPr>
        <w:endnoteRef/>
      </w:r>
      <w:r w:rsidRPr="00736117">
        <w:t xml:space="preserve"> Recently, Latour gave a performance lecture in New York entitled “Inside” (</w:t>
      </w:r>
      <w:hyperlink r:id="rId1" w:history="1">
        <w:r w:rsidRPr="00736117">
          <w:rPr>
            <w:rStyle w:val="Hyperlink"/>
          </w:rPr>
          <w:t>http://www.bruno-latour.fr/node/755</w:t>
        </w:r>
      </w:hyperlink>
      <w:r w:rsidRPr="00736117">
        <w:t>).</w:t>
      </w:r>
    </w:p>
  </w:endnote>
  <w:endnote w:id="3">
    <w:p w14:paraId="1618F507" w14:textId="2B190FFC" w:rsidR="004B4793" w:rsidRPr="00736117" w:rsidRDefault="004B4793" w:rsidP="0079579E">
      <w:pPr>
        <w:pStyle w:val="EndnoteText"/>
        <w:spacing w:line="480" w:lineRule="auto"/>
        <w:ind w:left="720"/>
        <w:rPr>
          <w:rFonts w:ascii="Times New Roman" w:hAnsi="Times New Roman" w:cs="Times New Roman"/>
          <w:sz w:val="24"/>
          <w:szCs w:val="24"/>
        </w:rPr>
      </w:pPr>
      <w:r w:rsidRPr="00736117">
        <w:rPr>
          <w:rStyle w:val="EndnoteReference"/>
          <w:rFonts w:ascii="Times New Roman" w:hAnsi="Times New Roman" w:cs="Times New Roman"/>
          <w:sz w:val="24"/>
          <w:szCs w:val="24"/>
        </w:rPr>
        <w:endnoteRef/>
      </w:r>
      <w:r w:rsidRPr="00736117">
        <w:rPr>
          <w:rFonts w:ascii="Times New Roman" w:hAnsi="Times New Roman" w:cs="Times New Roman"/>
          <w:sz w:val="24"/>
          <w:szCs w:val="24"/>
        </w:rPr>
        <w:t xml:space="preserve"> See for instance Timothy Morton’</w:t>
      </w:r>
      <w:ins w:id="33" w:author="Copyeditor" w:date="2022-08-15T17:59:00Z">
        <w:r w:rsidR="007C3282">
          <w:rPr>
            <w:rFonts w:ascii="Times New Roman" w:hAnsi="Times New Roman" w:cs="Times New Roman"/>
            <w:sz w:val="24"/>
            <w:szCs w:val="24"/>
          </w:rPr>
          <w:t>s</w:t>
        </w:r>
      </w:ins>
      <w:r w:rsidRPr="00736117">
        <w:rPr>
          <w:rFonts w:ascii="Times New Roman" w:hAnsi="Times New Roman" w:cs="Times New Roman"/>
          <w:sz w:val="24"/>
          <w:szCs w:val="24"/>
        </w:rPr>
        <w:t xml:space="preserve"> </w:t>
      </w:r>
      <w:r w:rsidRPr="00736117">
        <w:rPr>
          <w:rFonts w:ascii="Times New Roman" w:hAnsi="Times New Roman" w:cs="Times New Roman"/>
          <w:i/>
          <w:sz w:val="24"/>
          <w:szCs w:val="24"/>
        </w:rPr>
        <w:t xml:space="preserve">Ecology without </w:t>
      </w:r>
      <w:ins w:id="34" w:author="Copyeditor" w:date="2022-08-15T17:59:00Z">
        <w:r w:rsidR="007C3282">
          <w:rPr>
            <w:rFonts w:ascii="Times New Roman" w:hAnsi="Times New Roman" w:cs="Times New Roman"/>
            <w:i/>
            <w:sz w:val="24"/>
            <w:szCs w:val="24"/>
          </w:rPr>
          <w:t>N</w:t>
        </w:r>
      </w:ins>
      <w:del w:id="35" w:author="Copyeditor" w:date="2022-08-15T17:59:00Z">
        <w:r w:rsidRPr="00736117" w:rsidDel="007C3282">
          <w:rPr>
            <w:rFonts w:ascii="Times New Roman" w:hAnsi="Times New Roman" w:cs="Times New Roman"/>
            <w:i/>
            <w:sz w:val="24"/>
            <w:szCs w:val="24"/>
          </w:rPr>
          <w:delText>n</w:delText>
        </w:r>
      </w:del>
      <w:r w:rsidRPr="00736117">
        <w:rPr>
          <w:rFonts w:ascii="Times New Roman" w:hAnsi="Times New Roman" w:cs="Times New Roman"/>
          <w:i/>
          <w:sz w:val="24"/>
          <w:szCs w:val="24"/>
        </w:rPr>
        <w:t>ature</w:t>
      </w:r>
      <w:del w:id="36" w:author="Copyeditor" w:date="2022-08-15T18:04:00Z">
        <w:r w:rsidRPr="00736117" w:rsidDel="007C3282">
          <w:rPr>
            <w:rFonts w:ascii="Times New Roman" w:hAnsi="Times New Roman" w:cs="Times New Roman"/>
            <w:sz w:val="24"/>
            <w:szCs w:val="24"/>
          </w:rPr>
          <w:delText xml:space="preserve"> (Harvard University Press</w:delText>
        </w:r>
      </w:del>
      <w:del w:id="37" w:author="Copyeditor" w:date="2022-08-16T21:59:00Z">
        <w:r w:rsidRPr="00736117" w:rsidDel="00706CD1">
          <w:rPr>
            <w:rFonts w:ascii="Times New Roman" w:hAnsi="Times New Roman" w:cs="Times New Roman"/>
            <w:sz w:val="24"/>
            <w:szCs w:val="24"/>
          </w:rPr>
          <w:delText>, 2009</w:delText>
        </w:r>
      </w:del>
      <w:del w:id="38" w:author="Copyeditor" w:date="2022-08-15T17:59:00Z">
        <w:r w:rsidRPr="00736117" w:rsidDel="007C3282">
          <w:rPr>
            <w:rFonts w:ascii="Times New Roman" w:hAnsi="Times New Roman" w:cs="Times New Roman"/>
            <w:sz w:val="24"/>
            <w:szCs w:val="24"/>
          </w:rPr>
          <w:delText>)</w:delText>
        </w:r>
      </w:del>
      <w:r w:rsidRPr="00736117">
        <w:rPr>
          <w:rFonts w:ascii="Times New Roman" w:hAnsi="Times New Roman" w:cs="Times New Roman"/>
          <w:sz w:val="24"/>
          <w:szCs w:val="24"/>
        </w:rPr>
        <w:t>.</w:t>
      </w:r>
    </w:p>
  </w:endnote>
  <w:endnote w:id="4">
    <w:p w14:paraId="2F9242E6" w14:textId="38EDE0A6" w:rsidR="001C54B5" w:rsidRDefault="001C54B5">
      <w:pPr>
        <w:pStyle w:val="EndnoteText"/>
      </w:pPr>
      <w:ins w:id="60" w:author="Copyeditor" w:date="2022-09-06T10:48:00Z">
        <w:r>
          <w:rPr>
            <w:rStyle w:val="EndnoteReference"/>
          </w:rPr>
          <w:endnoteRef/>
        </w:r>
        <w:r>
          <w:t xml:space="preserve"> Henceforth cited as (PO).</w:t>
        </w:r>
      </w:ins>
    </w:p>
  </w:endnote>
  <w:endnote w:id="5">
    <w:p w14:paraId="7631205E" w14:textId="598062E5" w:rsidR="004B4793" w:rsidRPr="00736117" w:rsidRDefault="004B4793" w:rsidP="0079579E">
      <w:pPr>
        <w:spacing w:line="480" w:lineRule="auto"/>
        <w:ind w:left="720"/>
      </w:pPr>
      <w:r w:rsidRPr="00736117">
        <w:rPr>
          <w:rStyle w:val="EndnoteReference"/>
        </w:rPr>
        <w:endnoteRef/>
      </w:r>
      <w:r w:rsidRPr="00736117">
        <w:t xml:space="preserve"> “Formerly, the infinite grief existed historically in the formative process of culture. It existed in the feeling that </w:t>
      </w:r>
      <w:ins w:id="160" w:author="Copyeditor" w:date="2022-08-16T21:32:00Z">
        <w:r w:rsidR="0079579E">
          <w:t>‘</w:t>
        </w:r>
      </w:ins>
      <w:del w:id="161" w:author="Copyeditor" w:date="2022-08-16T21:32:00Z">
        <w:r w:rsidRPr="00736117" w:rsidDel="0079579E">
          <w:delText>“</w:delText>
        </w:r>
      </w:del>
      <w:r w:rsidRPr="00736117">
        <w:t>God Himself is dead.</w:t>
      </w:r>
      <w:ins w:id="162" w:author="Copyeditor" w:date="2022-08-16T21:32:00Z">
        <w:r w:rsidR="0079579E">
          <w:t>’</w:t>
        </w:r>
      </w:ins>
      <w:del w:id="163" w:author="Copyeditor" w:date="2022-08-16T21:32:00Z">
        <w:r w:rsidRPr="00736117" w:rsidDel="0079579E">
          <w:delText>”</w:delText>
        </w:r>
      </w:del>
      <w:r w:rsidRPr="00736117">
        <w:t>” (G.</w:t>
      </w:r>
      <w:ins w:id="164" w:author="Copyeditor" w:date="2022-08-24T18:26:00Z">
        <w:r w:rsidR="005A76CB">
          <w:t> </w:t>
        </w:r>
      </w:ins>
      <w:del w:id="165" w:author="Copyeditor" w:date="2022-08-24T18:26:00Z">
        <w:r w:rsidRPr="00736117" w:rsidDel="005A76CB">
          <w:delText xml:space="preserve"> </w:delText>
        </w:r>
      </w:del>
      <w:r w:rsidRPr="00736117">
        <w:t>W.</w:t>
      </w:r>
      <w:ins w:id="166" w:author="Copyeditor" w:date="2022-08-24T18:26:00Z">
        <w:r w:rsidR="005A76CB">
          <w:t> </w:t>
        </w:r>
      </w:ins>
      <w:del w:id="167" w:author="Copyeditor" w:date="2022-08-24T18:26:00Z">
        <w:r w:rsidRPr="00736117" w:rsidDel="005A76CB">
          <w:delText xml:space="preserve"> </w:delText>
        </w:r>
      </w:del>
      <w:r w:rsidRPr="00736117">
        <w:t xml:space="preserve">F. Hegel, </w:t>
      </w:r>
      <w:r w:rsidRPr="00736117">
        <w:rPr>
          <w:i/>
        </w:rPr>
        <w:t>Faith and Knowledge</w:t>
      </w:r>
      <w:del w:id="168" w:author="Copyeditor" w:date="2022-08-16T21:59:00Z">
        <w:r w:rsidRPr="00736117" w:rsidDel="00706CD1">
          <w:delText>,</w:delText>
        </w:r>
      </w:del>
      <w:r w:rsidRPr="00736117">
        <w:t xml:space="preserve"> </w:t>
      </w:r>
      <w:del w:id="169" w:author="Copyeditor" w:date="2022-08-16T21:32:00Z">
        <w:r w:rsidRPr="00736117" w:rsidDel="0079579E">
          <w:delText xml:space="preserve">Albany, SUNY Press, </w:delText>
        </w:r>
      </w:del>
      <w:del w:id="170" w:author="Copyeditor" w:date="2022-08-16T21:59:00Z">
        <w:r w:rsidRPr="00736117" w:rsidDel="00706CD1">
          <w:delText xml:space="preserve">1977, </w:delText>
        </w:r>
      </w:del>
      <w:r w:rsidRPr="00736117">
        <w:t>190</w:t>
      </w:r>
      <w:del w:id="171" w:author="Copyeditor" w:date="2022-08-16T21:35:00Z">
        <w:r w:rsidRPr="00736117" w:rsidDel="0079579E">
          <w:delText>)</w:delText>
        </w:r>
      </w:del>
      <w:r w:rsidRPr="00736117">
        <w:t>). I read the persistent nightmare of God’s death as the “return of the repressed”: Christianity is founded on the death of God as son, despite his resurrection and his supposed return at the end of times.</w:t>
      </w:r>
    </w:p>
  </w:endnote>
  <w:endnote w:id="6">
    <w:p w14:paraId="454F31B6" w14:textId="1C851902" w:rsidR="004B4793" w:rsidRPr="00736117" w:rsidDel="005F6960" w:rsidRDefault="004B4793" w:rsidP="0079579E">
      <w:pPr>
        <w:pStyle w:val="EndnoteText"/>
        <w:spacing w:line="480" w:lineRule="auto"/>
        <w:ind w:left="720"/>
        <w:rPr>
          <w:del w:id="174" w:author="Copyeditor" w:date="2022-08-16T22:07:00Z"/>
          <w:rFonts w:ascii="Times New Roman" w:hAnsi="Times New Roman" w:cs="Times New Roman"/>
          <w:sz w:val="24"/>
          <w:szCs w:val="24"/>
          <w:lang w:val="fr-FR"/>
        </w:rPr>
      </w:pPr>
      <w:r w:rsidRPr="00736117">
        <w:rPr>
          <w:rStyle w:val="EndnoteReference"/>
          <w:rFonts w:ascii="Times New Roman" w:hAnsi="Times New Roman" w:cs="Times New Roman"/>
          <w:sz w:val="24"/>
          <w:szCs w:val="24"/>
        </w:rPr>
        <w:endnoteRef/>
      </w:r>
      <w:r w:rsidRPr="00736117">
        <w:rPr>
          <w:rFonts w:ascii="Times New Roman" w:hAnsi="Times New Roman" w:cs="Times New Roman"/>
          <w:sz w:val="24"/>
          <w:szCs w:val="24"/>
        </w:rPr>
        <w:t xml:space="preserve"> That</w:t>
      </w:r>
      <w:r w:rsidR="001E4C0A" w:rsidRPr="00736117">
        <w:rPr>
          <w:rFonts w:ascii="Times New Roman" w:hAnsi="Times New Roman" w:cs="Times New Roman"/>
          <w:sz w:val="24"/>
          <w:szCs w:val="24"/>
        </w:rPr>
        <w:t xml:space="preserve"> i</w:t>
      </w:r>
      <w:r w:rsidRPr="00736117">
        <w:rPr>
          <w:rFonts w:ascii="Times New Roman" w:hAnsi="Times New Roman" w:cs="Times New Roman"/>
          <w:sz w:val="24"/>
          <w:szCs w:val="24"/>
        </w:rPr>
        <w:t>s why, for Heraclitus, “One cannot step twice into the same river” (</w:t>
      </w:r>
      <w:r w:rsidRPr="00736117">
        <w:rPr>
          <w:rFonts w:ascii="Times New Roman" w:hAnsi="Times New Roman" w:cs="Times New Roman"/>
          <w:i/>
          <w:sz w:val="24"/>
          <w:szCs w:val="24"/>
        </w:rPr>
        <w:t>The Art and Thought of Heraclitus</w:t>
      </w:r>
      <w:del w:id="175" w:author="Copyeditor" w:date="2022-08-16T22:04:00Z">
        <w:r w:rsidRPr="00736117" w:rsidDel="00147269">
          <w:rPr>
            <w:rFonts w:ascii="Times New Roman" w:hAnsi="Times New Roman" w:cs="Times New Roman"/>
            <w:sz w:val="24"/>
            <w:szCs w:val="24"/>
          </w:rPr>
          <w:delText>, London – New York, Cambridge University Press, 1979,</w:delText>
        </w:r>
      </w:del>
      <w:r w:rsidRPr="00736117">
        <w:rPr>
          <w:rFonts w:ascii="Times New Roman" w:hAnsi="Times New Roman" w:cs="Times New Roman"/>
          <w:sz w:val="24"/>
          <w:szCs w:val="24"/>
        </w:rPr>
        <w:t xml:space="preserve"> 53). Concerning Spinoza, cf. </w:t>
      </w:r>
      <w:r w:rsidRPr="00736117">
        <w:rPr>
          <w:rFonts w:ascii="Times New Roman" w:hAnsi="Times New Roman" w:cs="Times New Roman"/>
          <w:i/>
          <w:sz w:val="24"/>
          <w:szCs w:val="24"/>
        </w:rPr>
        <w:t>Ethics</w:t>
      </w:r>
      <w:del w:id="176" w:author="Copyeditor" w:date="2022-08-16T22:06:00Z">
        <w:r w:rsidRPr="00736117" w:rsidDel="005F6960">
          <w:rPr>
            <w:rFonts w:ascii="Times New Roman" w:hAnsi="Times New Roman" w:cs="Times New Roman"/>
            <w:sz w:val="24"/>
            <w:szCs w:val="24"/>
          </w:rPr>
          <w:delText>,</w:delText>
        </w:r>
      </w:del>
      <w:r w:rsidRPr="00736117">
        <w:rPr>
          <w:rFonts w:ascii="Times New Roman" w:hAnsi="Times New Roman" w:cs="Times New Roman"/>
          <w:sz w:val="24"/>
          <w:szCs w:val="24"/>
        </w:rPr>
        <w:t xml:space="preserve"> </w:t>
      </w:r>
      <w:del w:id="177" w:author="Copyeditor" w:date="2022-08-16T22:06:00Z">
        <w:r w:rsidRPr="00736117" w:rsidDel="005F6960">
          <w:rPr>
            <w:rFonts w:ascii="Times New Roman" w:hAnsi="Times New Roman" w:cs="Times New Roman"/>
            <w:sz w:val="24"/>
            <w:szCs w:val="24"/>
          </w:rPr>
          <w:delText xml:space="preserve">Indiana / Cambridg,: Hackett Publishing Company,  2002, </w:delText>
        </w:r>
      </w:del>
      <w:r w:rsidRPr="00736117">
        <w:rPr>
          <w:rFonts w:ascii="Times New Roman" w:hAnsi="Times New Roman" w:cs="Times New Roman"/>
          <w:sz w:val="24"/>
          <w:szCs w:val="24"/>
        </w:rPr>
        <w:t>227. Concerning Diderot, cf. (for example) “Spinozist.”</w:t>
      </w:r>
      <w:del w:id="178" w:author="Copyeditor" w:date="2022-08-16T22:07:00Z">
        <w:r w:rsidRPr="00736117" w:rsidDel="005F6960">
          <w:rPr>
            <w:rFonts w:ascii="Times New Roman" w:hAnsi="Times New Roman" w:cs="Times New Roman"/>
            <w:sz w:val="24"/>
            <w:szCs w:val="24"/>
          </w:rPr>
          <w:delText xml:space="preserve"> </w:delText>
        </w:r>
        <w:r w:rsidRPr="00736117" w:rsidDel="005F6960">
          <w:rPr>
            <w:rFonts w:ascii="Times New Roman" w:hAnsi="Times New Roman" w:cs="Times New Roman"/>
            <w:i/>
            <w:iCs/>
            <w:sz w:val="24"/>
            <w:szCs w:val="24"/>
          </w:rPr>
          <w:delText xml:space="preserve">The Encyclopedia of Diderot &amp; d'Alembert Collaborative Translation </w:delText>
        </w:r>
        <w:r w:rsidRPr="00736117" w:rsidDel="005F6960">
          <w:rPr>
            <w:rFonts w:ascii="Times New Roman" w:hAnsi="Times New Roman" w:cs="Times New Roman"/>
            <w:iCs/>
            <w:sz w:val="24"/>
            <w:szCs w:val="24"/>
          </w:rPr>
          <w:delText xml:space="preserve">Project, </w:delText>
        </w:r>
        <w:r w:rsidRPr="00736117" w:rsidDel="005F6960">
          <w:rPr>
            <w:rFonts w:ascii="Times New Roman" w:hAnsi="Times New Roman" w:cs="Times New Roman"/>
            <w:sz w:val="24"/>
            <w:szCs w:val="24"/>
          </w:rPr>
          <w:delText xml:space="preserve">MPublishing, University of Michigan Library, 2007. </w:delText>
        </w:r>
        <w:r w:rsidDel="005F6960">
          <w:fldChar w:fldCharType="begin"/>
        </w:r>
        <w:r w:rsidDel="005F6960">
          <w:delInstrText xml:space="preserve"> HYPERLINK "http://hdl.handle.net/2027/spo.did2222.0000.761" </w:delInstrText>
        </w:r>
        <w:r w:rsidDel="005F6960">
          <w:fldChar w:fldCharType="separate"/>
        </w:r>
        <w:r w:rsidRPr="00736117" w:rsidDel="005F6960">
          <w:rPr>
            <w:rStyle w:val="Hyperlink"/>
            <w:rFonts w:ascii="Times New Roman" w:hAnsi="Times New Roman" w:cs="Times New Roman"/>
            <w:sz w:val="24"/>
            <w:szCs w:val="24"/>
            <w:lang w:val="fr-FR"/>
          </w:rPr>
          <w:delText>http://hdl.handle.net/2027/spo.did2222.0000.761</w:delText>
        </w:r>
        <w:r w:rsidDel="005F6960">
          <w:rPr>
            <w:rStyle w:val="Hyperlink"/>
            <w:lang w:val="fr-FR"/>
          </w:rPr>
          <w:fldChar w:fldCharType="end"/>
        </w:r>
        <w:r w:rsidRPr="00736117" w:rsidDel="005F6960">
          <w:rPr>
            <w:rFonts w:ascii="Times New Roman" w:hAnsi="Times New Roman" w:cs="Times New Roman"/>
            <w:sz w:val="24"/>
            <w:szCs w:val="24"/>
            <w:lang w:val="fr-FR"/>
          </w:rPr>
          <w:delText xml:space="preserve"> </w:delText>
        </w:r>
      </w:del>
    </w:p>
    <w:p w14:paraId="0EA4A358" w14:textId="474943EE" w:rsidR="004B4793" w:rsidRPr="00736117" w:rsidRDefault="004B4793" w:rsidP="005F6960">
      <w:pPr>
        <w:pStyle w:val="EndnoteText"/>
        <w:spacing w:line="480" w:lineRule="auto"/>
        <w:ind w:left="720"/>
        <w:rPr>
          <w:rFonts w:ascii="Times New Roman" w:hAnsi="Times New Roman" w:cs="Times New Roman"/>
          <w:sz w:val="24"/>
          <w:szCs w:val="24"/>
          <w:lang w:val="fr-FR"/>
        </w:rPr>
      </w:pPr>
      <w:del w:id="179" w:author="Copyeditor" w:date="2022-08-16T22:07:00Z">
        <w:r w:rsidRPr="00736117" w:rsidDel="005F6960">
          <w:rPr>
            <w:rFonts w:ascii="Times New Roman" w:hAnsi="Times New Roman" w:cs="Times New Roman"/>
            <w:sz w:val="24"/>
            <w:szCs w:val="24"/>
            <w:lang w:val="fr-FR"/>
          </w:rPr>
          <w:delText xml:space="preserve">(accessed April 19, 2019). Originally published as “Spinoziste,” </w:delText>
        </w:r>
        <w:r w:rsidRPr="00736117" w:rsidDel="005F6960">
          <w:rPr>
            <w:rFonts w:ascii="Times New Roman" w:hAnsi="Times New Roman" w:cs="Times New Roman"/>
            <w:i/>
            <w:iCs/>
            <w:sz w:val="24"/>
            <w:szCs w:val="24"/>
            <w:lang w:val="fr-FR"/>
          </w:rPr>
          <w:delText>Encyclopédie ou Dictionnaire raisonné des sciences, des arts et des métiers,</w:delText>
        </w:r>
        <w:r w:rsidRPr="00736117" w:rsidDel="005F6960">
          <w:rPr>
            <w:rFonts w:ascii="Times New Roman" w:hAnsi="Times New Roman" w:cs="Times New Roman"/>
            <w:sz w:val="24"/>
            <w:szCs w:val="24"/>
            <w:lang w:val="fr-FR"/>
          </w:rPr>
          <w:delText xml:space="preserve"> 15:474, Paris, 1765.</w:delText>
        </w:r>
      </w:del>
    </w:p>
  </w:endnote>
  <w:endnote w:id="7">
    <w:p w14:paraId="0CD30097" w14:textId="06B5152C" w:rsidR="004B4793" w:rsidRPr="00736117" w:rsidRDefault="004B4793" w:rsidP="0079579E">
      <w:pPr>
        <w:pStyle w:val="EndnoteText"/>
        <w:spacing w:line="480" w:lineRule="auto"/>
        <w:ind w:left="720" w:right="180"/>
        <w:rPr>
          <w:rFonts w:ascii="Times New Roman" w:hAnsi="Times New Roman" w:cs="Times New Roman"/>
          <w:sz w:val="24"/>
          <w:szCs w:val="24"/>
        </w:rPr>
      </w:pPr>
      <w:r w:rsidRPr="00736117">
        <w:rPr>
          <w:rStyle w:val="EndnoteReference"/>
          <w:rFonts w:ascii="Times New Roman" w:hAnsi="Times New Roman" w:cs="Times New Roman"/>
          <w:sz w:val="24"/>
          <w:szCs w:val="24"/>
        </w:rPr>
        <w:endnoteRef/>
      </w:r>
      <w:r w:rsidRPr="00736117">
        <w:rPr>
          <w:rFonts w:ascii="Times New Roman" w:hAnsi="Times New Roman" w:cs="Times New Roman"/>
          <w:sz w:val="24"/>
          <w:szCs w:val="24"/>
        </w:rPr>
        <w:t xml:space="preserve"> Here post-structuralism becomes post</w:t>
      </w:r>
      <w:del w:id="250" w:author="Copyeditor" w:date="2022-08-17T00:21:00Z">
        <w:r w:rsidRPr="00736117" w:rsidDel="007C5464">
          <w:rPr>
            <w:rFonts w:ascii="Times New Roman" w:hAnsi="Times New Roman" w:cs="Times New Roman"/>
            <w:sz w:val="24"/>
            <w:szCs w:val="24"/>
          </w:rPr>
          <w:delText>-</w:delText>
        </w:r>
      </w:del>
      <w:r w:rsidRPr="00736117">
        <w:rPr>
          <w:rFonts w:ascii="Times New Roman" w:hAnsi="Times New Roman" w:cs="Times New Roman"/>
          <w:sz w:val="24"/>
          <w:szCs w:val="24"/>
        </w:rPr>
        <w:t>humanism. Consider two books of Donna Haraway</w:t>
      </w:r>
      <w:ins w:id="251" w:author="Copyeditor" w:date="2022-08-17T00:23:00Z">
        <w:r w:rsidR="007C5464">
          <w:rPr>
            <w:rFonts w:ascii="Times New Roman" w:hAnsi="Times New Roman" w:cs="Times New Roman"/>
            <w:sz w:val="24"/>
            <w:szCs w:val="24"/>
          </w:rPr>
          <w:t>’s</w:t>
        </w:r>
      </w:ins>
      <w:r w:rsidRPr="00736117">
        <w:rPr>
          <w:rFonts w:ascii="Times New Roman" w:hAnsi="Times New Roman" w:cs="Times New Roman"/>
          <w:sz w:val="24"/>
          <w:szCs w:val="24"/>
        </w:rPr>
        <w:t xml:space="preserve">: </w:t>
      </w:r>
      <w:r w:rsidRPr="00736117">
        <w:rPr>
          <w:rFonts w:ascii="Times New Roman" w:hAnsi="Times New Roman" w:cs="Times New Roman"/>
          <w:i/>
          <w:sz w:val="24"/>
          <w:szCs w:val="24"/>
        </w:rPr>
        <w:t>Simians, Cyborgs, and Women: The Reinvention of Nature</w:t>
      </w:r>
      <w:del w:id="252" w:author="Copyeditor" w:date="2022-08-17T00:22:00Z">
        <w:r w:rsidRPr="00736117" w:rsidDel="007C5464">
          <w:rPr>
            <w:rFonts w:ascii="Times New Roman" w:hAnsi="Times New Roman" w:cs="Times New Roman"/>
            <w:sz w:val="24"/>
            <w:szCs w:val="24"/>
          </w:rPr>
          <w:delText xml:space="preserve"> (New-York, Routledge, 1990).</w:delText>
        </w:r>
      </w:del>
      <w:ins w:id="253" w:author="Copyeditor" w:date="2022-08-17T00:22:00Z">
        <w:r w:rsidR="007C5464">
          <w:rPr>
            <w:rFonts w:ascii="Times New Roman" w:hAnsi="Times New Roman" w:cs="Times New Roman"/>
            <w:sz w:val="24"/>
            <w:szCs w:val="24"/>
          </w:rPr>
          <w:t>,</w:t>
        </w:r>
      </w:ins>
      <w:r w:rsidRPr="00736117">
        <w:rPr>
          <w:rFonts w:ascii="Times New Roman" w:hAnsi="Times New Roman" w:cs="Times New Roman"/>
          <w:sz w:val="24"/>
          <w:szCs w:val="24"/>
        </w:rPr>
        <w:t xml:space="preserve"> </w:t>
      </w:r>
      <w:ins w:id="254" w:author="Copyeditor" w:date="2022-08-17T00:22:00Z">
        <w:r w:rsidR="007C5464">
          <w:rPr>
            <w:rFonts w:ascii="Times New Roman" w:hAnsi="Times New Roman" w:cs="Times New Roman"/>
            <w:sz w:val="24"/>
            <w:szCs w:val="24"/>
          </w:rPr>
          <w:t xml:space="preserve">in which </w:t>
        </w:r>
      </w:ins>
      <w:del w:id="255" w:author="Copyeditor" w:date="2022-08-17T00:22:00Z">
        <w:r w:rsidRPr="00736117" w:rsidDel="007C5464">
          <w:rPr>
            <w:rFonts w:ascii="Times New Roman" w:hAnsi="Times New Roman" w:cs="Times New Roman"/>
            <w:sz w:val="24"/>
            <w:szCs w:val="24"/>
          </w:rPr>
          <w:delText xml:space="preserve">We </w:delText>
        </w:r>
      </w:del>
      <w:ins w:id="256" w:author="Copyeditor" w:date="2022-08-17T00:22:00Z">
        <w:r w:rsidR="007C5464">
          <w:rPr>
            <w:rFonts w:ascii="Times New Roman" w:hAnsi="Times New Roman" w:cs="Times New Roman"/>
            <w:sz w:val="24"/>
            <w:szCs w:val="24"/>
          </w:rPr>
          <w:t>w</w:t>
        </w:r>
        <w:r w:rsidR="007C5464" w:rsidRPr="00736117">
          <w:rPr>
            <w:rFonts w:ascii="Times New Roman" w:hAnsi="Times New Roman" w:cs="Times New Roman"/>
            <w:sz w:val="24"/>
            <w:szCs w:val="24"/>
          </w:rPr>
          <w:t xml:space="preserve">e </w:t>
        </w:r>
      </w:ins>
      <w:r w:rsidRPr="00736117">
        <w:rPr>
          <w:rFonts w:ascii="Times New Roman" w:hAnsi="Times New Roman" w:cs="Times New Roman"/>
          <w:sz w:val="24"/>
          <w:szCs w:val="24"/>
        </w:rPr>
        <w:t xml:space="preserve">can find </w:t>
      </w:r>
      <w:del w:id="257" w:author="Copyeditor" w:date="2022-08-17T00:23:00Z">
        <w:r w:rsidRPr="00736117" w:rsidDel="007C5464">
          <w:rPr>
            <w:rFonts w:ascii="Times New Roman" w:hAnsi="Times New Roman" w:cs="Times New Roman"/>
            <w:sz w:val="24"/>
            <w:szCs w:val="24"/>
          </w:rPr>
          <w:delText xml:space="preserve">in this book </w:delText>
        </w:r>
      </w:del>
      <w:r w:rsidRPr="00736117">
        <w:rPr>
          <w:rFonts w:ascii="Times New Roman" w:hAnsi="Times New Roman" w:cs="Times New Roman"/>
          <w:sz w:val="24"/>
          <w:szCs w:val="24"/>
        </w:rPr>
        <w:t>her famous “Cyborg Manifesto</w:t>
      </w:r>
      <w:ins w:id="258" w:author="Copyeditor" w:date="2022-08-17T00:22:00Z">
        <w:r w:rsidR="007C5464">
          <w:rPr>
            <w:rFonts w:ascii="Times New Roman" w:hAnsi="Times New Roman" w:cs="Times New Roman"/>
            <w:sz w:val="24"/>
            <w:szCs w:val="24"/>
          </w:rPr>
          <w:t>,</w:t>
        </w:r>
      </w:ins>
      <w:r w:rsidRPr="00736117">
        <w:rPr>
          <w:rFonts w:ascii="Times New Roman" w:hAnsi="Times New Roman" w:cs="Times New Roman"/>
          <w:sz w:val="24"/>
          <w:szCs w:val="24"/>
        </w:rPr>
        <w:t xml:space="preserve">” and </w:t>
      </w:r>
      <w:r w:rsidRPr="00736117">
        <w:rPr>
          <w:rFonts w:ascii="Times New Roman" w:hAnsi="Times New Roman" w:cs="Times New Roman"/>
          <w:i/>
          <w:sz w:val="24"/>
          <w:szCs w:val="24"/>
        </w:rPr>
        <w:t>The Companion Species Manifesto: Dogs, People, and Significant Otherness</w:t>
      </w:r>
      <w:ins w:id="259" w:author="Copyeditor" w:date="2022-08-17T00:22:00Z">
        <w:r w:rsidR="007C5464">
          <w:rPr>
            <w:rFonts w:ascii="Times New Roman" w:hAnsi="Times New Roman" w:cs="Times New Roman"/>
            <w:iCs/>
            <w:sz w:val="24"/>
            <w:szCs w:val="24"/>
          </w:rPr>
          <w:t>.</w:t>
        </w:r>
      </w:ins>
      <w:r w:rsidRPr="00736117">
        <w:rPr>
          <w:rFonts w:ascii="Times New Roman" w:hAnsi="Times New Roman" w:cs="Times New Roman"/>
          <w:sz w:val="24"/>
          <w:szCs w:val="24"/>
        </w:rPr>
        <w:t xml:space="preserve"> </w:t>
      </w:r>
      <w:del w:id="260" w:author="Copyeditor" w:date="2022-08-17T00:22:00Z">
        <w:r w:rsidRPr="00736117" w:rsidDel="007C5464">
          <w:rPr>
            <w:rFonts w:ascii="Times New Roman" w:hAnsi="Times New Roman" w:cs="Times New Roman"/>
            <w:sz w:val="24"/>
            <w:szCs w:val="24"/>
          </w:rPr>
          <w:delText xml:space="preserve">(Chicago, Prickly Paradigm Press, 2003). </w:delText>
        </w:r>
      </w:del>
      <w:r w:rsidRPr="00736117">
        <w:rPr>
          <w:rFonts w:ascii="Times New Roman" w:hAnsi="Times New Roman" w:cs="Times New Roman"/>
          <w:sz w:val="24"/>
          <w:szCs w:val="24"/>
        </w:rPr>
        <w:t>I agree with Haraway’s approach, I just question one of its consequences.</w:t>
      </w:r>
    </w:p>
  </w:endnote>
  <w:endnote w:id="8">
    <w:p w14:paraId="69E7B49A" w14:textId="15DE4182" w:rsidR="004B4793" w:rsidRPr="00736117" w:rsidRDefault="004B4793" w:rsidP="0079579E">
      <w:pPr>
        <w:spacing w:line="480" w:lineRule="auto"/>
        <w:ind w:left="720"/>
      </w:pPr>
      <w:r w:rsidRPr="00736117">
        <w:rPr>
          <w:rStyle w:val="EndnoteReference"/>
        </w:rPr>
        <w:endnoteRef/>
      </w:r>
      <w:r w:rsidRPr="00736117">
        <w:t xml:space="preserve"> See my translation of her fabulous “Anthropocene, Capitalocene, Plantationocene, Chthulucene: Making Kin” </w:t>
      </w:r>
      <w:ins w:id="274" w:author="Copyeditor" w:date="2022-08-17T00:29:00Z">
        <w:r w:rsidR="00953ECB">
          <w:t>at</w:t>
        </w:r>
      </w:ins>
      <w:del w:id="275" w:author="Copyeditor" w:date="2022-08-17T00:29:00Z">
        <w:r w:rsidRPr="00736117" w:rsidDel="00953ECB">
          <w:delText>here:</w:delText>
        </w:r>
      </w:del>
      <w:r w:rsidRPr="00736117">
        <w:t xml:space="preserve"> </w:t>
      </w:r>
      <w:del w:id="276" w:author="Copyeditor" w:date="2022-08-17T00:29:00Z">
        <w:r w:rsidRPr="00736117" w:rsidDel="00953ECB">
          <w:delText>(</w:delText>
        </w:r>
      </w:del>
      <w:ins w:id="277" w:author="Copyeditor" w:date="2022-08-17T00:29:00Z">
        <w:r w:rsidR="00953ECB">
          <w:fldChar w:fldCharType="begin"/>
        </w:r>
        <w:r w:rsidR="00953ECB">
          <w:instrText xml:space="preserve"> HYPERLINK "</w:instrText>
        </w:r>
      </w:ins>
      <w:r w:rsidR="00953ECB" w:rsidRPr="00953ECB">
        <w:rPr>
          <w:rPrChange w:id="278" w:author="Copyeditor" w:date="2022-08-17T00:29:00Z">
            <w:rPr>
              <w:rStyle w:val="Hyperlink"/>
            </w:rPr>
          </w:rPrChange>
        </w:rPr>
        <w:instrText>https://www.cairn.info/revue-multitudes-2016-4-page-75.htm?contenu=resume</w:instrText>
      </w:r>
      <w:ins w:id="279" w:author="Copyeditor" w:date="2022-08-17T00:29:00Z">
        <w:r w:rsidR="00953ECB">
          <w:instrText xml:space="preserve">" </w:instrText>
        </w:r>
        <w:r w:rsidR="00953ECB">
          <w:fldChar w:fldCharType="separate"/>
        </w:r>
      </w:ins>
      <w:r w:rsidR="00953ECB" w:rsidRPr="00953ECB">
        <w:rPr>
          <w:rStyle w:val="Hyperlink"/>
        </w:rPr>
        <w:t>https://www.cairn.info/revue-multitudes-2016-4-page-75.htm?contenu=resume</w:t>
      </w:r>
      <w:ins w:id="280" w:author="Copyeditor" w:date="2022-08-17T00:29:00Z">
        <w:r w:rsidR="00953ECB">
          <w:fldChar w:fldCharType="end"/>
        </w:r>
      </w:ins>
      <w:del w:id="281" w:author="Copyeditor" w:date="2022-08-17T00:30:00Z">
        <w:r w:rsidRPr="00736117" w:rsidDel="00953ECB">
          <w:delText>)</w:delText>
        </w:r>
      </w:del>
      <w:r w:rsidRPr="00736117">
        <w:t>.</w:t>
      </w:r>
    </w:p>
  </w:endnote>
  <w:endnote w:id="9">
    <w:p w14:paraId="4BBDD879" w14:textId="0FBD5C36" w:rsidR="004B4793" w:rsidRPr="00736117" w:rsidRDefault="004B4793" w:rsidP="0079579E">
      <w:pPr>
        <w:pStyle w:val="EndnoteText"/>
        <w:spacing w:line="480" w:lineRule="auto"/>
        <w:ind w:left="720" w:right="180"/>
        <w:rPr>
          <w:rFonts w:ascii="Times New Roman" w:hAnsi="Times New Roman" w:cs="Times New Roman"/>
          <w:sz w:val="24"/>
          <w:szCs w:val="24"/>
        </w:rPr>
      </w:pPr>
      <w:r w:rsidRPr="00736117">
        <w:rPr>
          <w:rStyle w:val="EndnoteReference"/>
          <w:rFonts w:ascii="Times New Roman" w:hAnsi="Times New Roman" w:cs="Times New Roman"/>
          <w:sz w:val="24"/>
          <w:szCs w:val="24"/>
        </w:rPr>
        <w:endnoteRef/>
      </w:r>
      <w:r w:rsidRPr="00736117">
        <w:rPr>
          <w:rFonts w:ascii="Times New Roman" w:hAnsi="Times New Roman" w:cs="Times New Roman"/>
          <w:sz w:val="24"/>
          <w:szCs w:val="24"/>
        </w:rPr>
        <w:t xml:space="preserve"> Hence the “death of nature” (</w:t>
      </w:r>
      <w:del w:id="358" w:author="Copyeditor" w:date="2022-08-17T17:44:00Z">
        <w:r w:rsidRPr="00736117" w:rsidDel="00DC5D86">
          <w:rPr>
            <w:rFonts w:ascii="Times New Roman" w:hAnsi="Times New Roman" w:cs="Times New Roman"/>
            <w:sz w:val="24"/>
            <w:szCs w:val="24"/>
          </w:rPr>
          <w:delText xml:space="preserve">Carolyn </w:delText>
        </w:r>
      </w:del>
      <w:r w:rsidRPr="00736117">
        <w:rPr>
          <w:rFonts w:ascii="Times New Roman" w:hAnsi="Times New Roman" w:cs="Times New Roman"/>
          <w:sz w:val="24"/>
          <w:szCs w:val="24"/>
        </w:rPr>
        <w:t>Merchant</w:t>
      </w:r>
      <w:ins w:id="359" w:author="Copyeditor" w:date="2022-08-17T17:43:00Z">
        <w:r w:rsidR="00DC5D86">
          <w:rPr>
            <w:rFonts w:ascii="Times New Roman" w:hAnsi="Times New Roman" w:cs="Times New Roman"/>
            <w:sz w:val="24"/>
            <w:szCs w:val="24"/>
          </w:rPr>
          <w:t>).</w:t>
        </w:r>
      </w:ins>
      <w:del w:id="360" w:author="Copyeditor" w:date="2022-08-17T17:43:00Z">
        <w:r w:rsidRPr="00736117" w:rsidDel="00DC5D86">
          <w:rPr>
            <w:rFonts w:ascii="Times New Roman" w:hAnsi="Times New Roman" w:cs="Times New Roman"/>
            <w:sz w:val="24"/>
            <w:szCs w:val="24"/>
          </w:rPr>
          <w:delText xml:space="preserve">, </w:delText>
        </w:r>
        <w:r w:rsidRPr="00736117" w:rsidDel="00DC5D86">
          <w:rPr>
            <w:rFonts w:ascii="Times New Roman" w:hAnsi="Times New Roman" w:cs="Times New Roman"/>
            <w:i/>
            <w:sz w:val="24"/>
            <w:szCs w:val="24"/>
          </w:rPr>
          <w:delText>The Death of Nature</w:delText>
        </w:r>
        <w:r w:rsidRPr="00736117" w:rsidDel="00DC5D86">
          <w:rPr>
            <w:rFonts w:ascii="Times New Roman" w:hAnsi="Times New Roman" w:cs="Times New Roman"/>
            <w:sz w:val="24"/>
            <w:szCs w:val="24"/>
          </w:rPr>
          <w:delText>, San Francisco, Harper &amp; Row, 1980).</w:delText>
        </w:r>
      </w:del>
    </w:p>
  </w:endnote>
  <w:endnote w:id="10">
    <w:p w14:paraId="60399E02" w14:textId="4097B42F" w:rsidR="004B4793" w:rsidRPr="00736117" w:rsidRDefault="004B4793" w:rsidP="0079579E">
      <w:pPr>
        <w:pStyle w:val="EndnoteText"/>
        <w:spacing w:line="480" w:lineRule="auto"/>
        <w:ind w:left="720" w:right="180"/>
        <w:rPr>
          <w:rFonts w:ascii="Times New Roman" w:hAnsi="Times New Roman" w:cs="Times New Roman"/>
          <w:sz w:val="24"/>
          <w:szCs w:val="24"/>
        </w:rPr>
      </w:pPr>
      <w:r w:rsidRPr="00736117">
        <w:rPr>
          <w:rStyle w:val="EndnoteReference"/>
          <w:rFonts w:ascii="Times New Roman" w:hAnsi="Times New Roman" w:cs="Times New Roman"/>
          <w:sz w:val="24"/>
          <w:szCs w:val="24"/>
        </w:rPr>
        <w:endnoteRef/>
      </w:r>
      <w:r w:rsidRPr="00736117">
        <w:rPr>
          <w:rFonts w:ascii="Times New Roman" w:hAnsi="Times New Roman" w:cs="Times New Roman"/>
          <w:sz w:val="24"/>
          <w:szCs w:val="24"/>
        </w:rPr>
        <w:t xml:space="preserve"> For a critique of this misreading of Levi-Strauss, </w:t>
      </w:r>
      <w:del w:id="414" w:author="Copyeditor" w:date="2022-08-17T18:18:00Z">
        <w:r w:rsidRPr="00736117" w:rsidDel="00793BCD">
          <w:rPr>
            <w:rFonts w:ascii="Times New Roman" w:hAnsi="Times New Roman" w:cs="Times New Roman"/>
            <w:sz w:val="24"/>
            <w:szCs w:val="24"/>
          </w:rPr>
          <w:delText>cf.</w:delText>
        </w:r>
      </w:del>
      <w:ins w:id="415" w:author="Copyeditor" w:date="2022-08-17T18:18:00Z">
        <w:r w:rsidR="00793BCD">
          <w:rPr>
            <w:rFonts w:ascii="Times New Roman" w:hAnsi="Times New Roman" w:cs="Times New Roman"/>
            <w:sz w:val="24"/>
            <w:szCs w:val="24"/>
          </w:rPr>
          <w:t>see</w:t>
        </w:r>
      </w:ins>
      <w:r w:rsidRPr="00736117">
        <w:rPr>
          <w:rFonts w:ascii="Times New Roman" w:hAnsi="Times New Roman" w:cs="Times New Roman"/>
          <w:sz w:val="24"/>
          <w:szCs w:val="24"/>
        </w:rPr>
        <w:t xml:space="preserve"> Patrice </w:t>
      </w:r>
      <w:proofErr w:type="spellStart"/>
      <w:r w:rsidRPr="00736117">
        <w:rPr>
          <w:rFonts w:ascii="Times New Roman" w:hAnsi="Times New Roman" w:cs="Times New Roman"/>
          <w:sz w:val="24"/>
          <w:szCs w:val="24"/>
        </w:rPr>
        <w:t>Maniglier</w:t>
      </w:r>
      <w:ins w:id="416" w:author="Copyeditor" w:date="2022-08-17T19:44:00Z">
        <w:r w:rsidR="00A84BC7">
          <w:rPr>
            <w:rFonts w:ascii="Times New Roman" w:hAnsi="Times New Roman" w:cs="Times New Roman"/>
            <w:sz w:val="24"/>
            <w:szCs w:val="24"/>
          </w:rPr>
          <w:t>’s</w:t>
        </w:r>
      </w:ins>
      <w:proofErr w:type="spellEnd"/>
      <w:del w:id="417" w:author="Copyeditor" w:date="2022-08-17T19:44:00Z">
        <w:r w:rsidRPr="00736117" w:rsidDel="00A84BC7">
          <w:rPr>
            <w:rFonts w:ascii="Times New Roman" w:hAnsi="Times New Roman" w:cs="Times New Roman"/>
            <w:sz w:val="24"/>
            <w:szCs w:val="24"/>
          </w:rPr>
          <w:delText>,</w:delText>
        </w:r>
      </w:del>
      <w:r w:rsidRPr="00736117">
        <w:rPr>
          <w:rFonts w:ascii="Times New Roman" w:hAnsi="Times New Roman" w:cs="Times New Roman"/>
          <w:sz w:val="24"/>
          <w:szCs w:val="24"/>
        </w:rPr>
        <w:t xml:space="preserve"> “</w:t>
      </w:r>
      <w:proofErr w:type="spellStart"/>
      <w:r w:rsidRPr="00736117">
        <w:rPr>
          <w:rFonts w:ascii="Times New Roman" w:hAnsi="Times New Roman" w:cs="Times New Roman"/>
          <w:sz w:val="24"/>
          <w:szCs w:val="24"/>
        </w:rPr>
        <w:t>L’humanisme</w:t>
      </w:r>
      <w:proofErr w:type="spellEnd"/>
      <w:r w:rsidRPr="00736117">
        <w:rPr>
          <w:rFonts w:ascii="Times New Roman" w:hAnsi="Times New Roman" w:cs="Times New Roman"/>
          <w:sz w:val="24"/>
          <w:szCs w:val="24"/>
        </w:rPr>
        <w:t xml:space="preserve"> interminable de Lévi-Strauss</w:t>
      </w:r>
      <w:ins w:id="418" w:author="Copyeditor" w:date="2022-08-17T19:44:00Z">
        <w:r w:rsidR="00A84BC7">
          <w:rPr>
            <w:rFonts w:ascii="Times New Roman" w:hAnsi="Times New Roman" w:cs="Times New Roman"/>
            <w:sz w:val="24"/>
            <w:szCs w:val="24"/>
          </w:rPr>
          <w:t>.</w:t>
        </w:r>
      </w:ins>
      <w:del w:id="419" w:author="Copyeditor" w:date="2022-08-17T19:44:00Z">
        <w:r w:rsidRPr="00736117" w:rsidDel="00A84BC7">
          <w:rPr>
            <w:rFonts w:ascii="Times New Roman" w:hAnsi="Times New Roman" w:cs="Times New Roman"/>
            <w:sz w:val="24"/>
            <w:szCs w:val="24"/>
          </w:rPr>
          <w:delText>,</w:delText>
        </w:r>
      </w:del>
      <w:r w:rsidRPr="00736117">
        <w:rPr>
          <w:rFonts w:ascii="Times New Roman" w:hAnsi="Times New Roman" w:cs="Times New Roman"/>
          <w:sz w:val="24"/>
          <w:szCs w:val="24"/>
        </w:rPr>
        <w:t>”</w:t>
      </w:r>
      <w:del w:id="420" w:author="Copyeditor" w:date="2022-08-17T19:44:00Z">
        <w:r w:rsidRPr="00736117" w:rsidDel="00A84BC7">
          <w:rPr>
            <w:rFonts w:ascii="Times New Roman" w:hAnsi="Times New Roman" w:cs="Times New Roman"/>
            <w:sz w:val="24"/>
            <w:szCs w:val="24"/>
          </w:rPr>
          <w:delText xml:space="preserve"> </w:delText>
        </w:r>
        <w:r w:rsidRPr="00736117" w:rsidDel="00A84BC7">
          <w:rPr>
            <w:rFonts w:ascii="Times New Roman" w:hAnsi="Times New Roman" w:cs="Times New Roman"/>
            <w:i/>
            <w:sz w:val="24"/>
            <w:szCs w:val="24"/>
          </w:rPr>
          <w:delText>Les Temps Modernes</w:delText>
        </w:r>
        <w:r w:rsidRPr="00736117" w:rsidDel="00A84BC7">
          <w:rPr>
            <w:rFonts w:ascii="Times New Roman" w:hAnsi="Times New Roman" w:cs="Times New Roman"/>
            <w:sz w:val="24"/>
            <w:szCs w:val="24"/>
          </w:rPr>
          <w:delText xml:space="preserve">. </w:delText>
        </w:r>
        <w:r w:rsidRPr="00736117" w:rsidDel="00A84BC7">
          <w:rPr>
            <w:rFonts w:ascii="Times New Roman" w:hAnsi="Times New Roman" w:cs="Times New Roman"/>
            <w:i/>
            <w:sz w:val="24"/>
            <w:szCs w:val="24"/>
          </w:rPr>
          <w:delText>609</w:delText>
        </w:r>
        <w:r w:rsidRPr="00736117" w:rsidDel="00A84BC7">
          <w:rPr>
            <w:rFonts w:ascii="Times New Roman" w:hAnsi="Times New Roman" w:cs="Times New Roman"/>
            <w:sz w:val="24"/>
            <w:szCs w:val="24"/>
          </w:rPr>
          <w:delText xml:space="preserve"> (2000).</w:delText>
        </w:r>
      </w:del>
    </w:p>
  </w:endnote>
  <w:endnote w:id="11">
    <w:p w14:paraId="288EACDC" w14:textId="655B1BF8" w:rsidR="004B4793" w:rsidRPr="00736117" w:rsidDel="00E85A0E" w:rsidRDefault="004B4793">
      <w:pPr>
        <w:pStyle w:val="NoSpacing"/>
        <w:spacing w:line="480" w:lineRule="auto"/>
        <w:ind w:left="720" w:right="180"/>
        <w:rPr>
          <w:del w:id="464" w:author="Copyeditor" w:date="2022-08-17T20:15:00Z"/>
          <w:rFonts w:ascii="Times New Roman" w:hAnsi="Times New Roman" w:cs="Times New Roman"/>
          <w:spacing w:val="-20"/>
        </w:rPr>
      </w:pPr>
      <w:r w:rsidRPr="00736117">
        <w:rPr>
          <w:rStyle w:val="EndnoteReference"/>
          <w:rFonts w:ascii="Times New Roman" w:hAnsi="Times New Roman" w:cs="Times New Roman"/>
        </w:rPr>
        <w:endnoteRef/>
      </w:r>
      <w:r w:rsidRPr="00736117">
        <w:rPr>
          <w:rFonts w:ascii="Times New Roman" w:hAnsi="Times New Roman" w:cs="Times New Roman"/>
        </w:rPr>
        <w:t xml:space="preserve"> </w:t>
      </w:r>
      <w:ins w:id="465" w:author="Copyeditor" w:date="2022-08-17T20:14:00Z">
        <w:r w:rsidR="000B6634">
          <w:rPr>
            <w:rFonts w:ascii="Times New Roman" w:hAnsi="Times New Roman" w:cs="Times New Roman"/>
          </w:rPr>
          <w:t xml:space="preserve">Harman writes: </w:t>
        </w:r>
      </w:ins>
      <w:r w:rsidRPr="00736117">
        <w:rPr>
          <w:rFonts w:ascii="Times New Roman" w:hAnsi="Times New Roman" w:cs="Times New Roman"/>
        </w:rPr>
        <w:t>“Recall that there is no such thing for Latour as a ‘becoming’ that would exceed individual actors. Nor is there any ‘virtuality’ that exceeds them, just as potentiality does not exceed them. The much-discussed difference between potential and virtual, so often wielded like a billy club in our time by Deleuzian hooligans, is irrelevant here—both terms fail Latour’s standard for concreteness in exactly the same way” (</w:t>
      </w:r>
      <w:del w:id="466" w:author="Copyeditor" w:date="2022-08-17T20:12:00Z">
        <w:r w:rsidRPr="00736117" w:rsidDel="000B6634">
          <w:rPr>
            <w:rFonts w:ascii="Times New Roman" w:hAnsi="Times New Roman" w:cs="Times New Roman"/>
          </w:rPr>
          <w:delText xml:space="preserve">Graham </w:delText>
        </w:r>
      </w:del>
      <w:del w:id="467" w:author="Copyeditor" w:date="2022-08-17T20:14:00Z">
        <w:r w:rsidRPr="00736117" w:rsidDel="000B6634">
          <w:rPr>
            <w:rFonts w:ascii="Times New Roman" w:hAnsi="Times New Roman" w:cs="Times New Roman"/>
          </w:rPr>
          <w:delText xml:space="preserve">Harman, </w:delText>
        </w:r>
      </w:del>
      <w:r w:rsidRPr="00736117">
        <w:rPr>
          <w:rFonts w:ascii="Times New Roman" w:hAnsi="Times New Roman" w:cs="Times New Roman"/>
          <w:i/>
        </w:rPr>
        <w:t>Prince of Networks</w:t>
      </w:r>
      <w:del w:id="468" w:author="Copyeditor" w:date="2022-08-17T20:13:00Z">
        <w:r w:rsidRPr="00736117" w:rsidDel="000B6634">
          <w:rPr>
            <w:rFonts w:ascii="Times New Roman" w:hAnsi="Times New Roman" w:cs="Times New Roman"/>
            <w:i/>
          </w:rPr>
          <w:delText>:</w:delText>
        </w:r>
      </w:del>
      <w:r w:rsidRPr="00736117">
        <w:rPr>
          <w:rFonts w:ascii="Times New Roman" w:hAnsi="Times New Roman" w:cs="Times New Roman"/>
          <w:i/>
        </w:rPr>
        <w:t xml:space="preserve"> </w:t>
      </w:r>
      <w:del w:id="469" w:author="Copyeditor" w:date="2022-08-17T20:13:00Z">
        <w:r w:rsidRPr="00736117" w:rsidDel="000B6634">
          <w:rPr>
            <w:rFonts w:ascii="Times New Roman" w:hAnsi="Times New Roman" w:cs="Times New Roman"/>
            <w:i/>
          </w:rPr>
          <w:delText>Bruno Latour and Metaphysics</w:delText>
        </w:r>
        <w:r w:rsidRPr="00736117" w:rsidDel="000B6634">
          <w:rPr>
            <w:rFonts w:ascii="Times New Roman" w:hAnsi="Times New Roman" w:cs="Times New Roman"/>
          </w:rPr>
          <w:delText xml:space="preserve">, re.press, 2009, </w:delText>
        </w:r>
      </w:del>
      <w:r w:rsidRPr="00736117">
        <w:rPr>
          <w:rFonts w:ascii="Times New Roman" w:hAnsi="Times New Roman" w:cs="Times New Roman"/>
        </w:rPr>
        <w:t xml:space="preserve">101). </w:t>
      </w:r>
      <w:ins w:id="470" w:author="Copyeditor" w:date="2022-08-17T20:14:00Z">
        <w:r w:rsidR="00E85A0E">
          <w:rPr>
            <w:rFonts w:ascii="Times New Roman" w:hAnsi="Times New Roman" w:cs="Times New Roman"/>
          </w:rPr>
          <w:t xml:space="preserve">Elsewhere, he </w:t>
        </w:r>
      </w:ins>
      <w:ins w:id="471" w:author="Copyeditor" w:date="2022-08-17T20:16:00Z">
        <w:r w:rsidR="00E85A0E">
          <w:rPr>
            <w:rFonts w:ascii="Times New Roman" w:hAnsi="Times New Roman" w:cs="Times New Roman"/>
          </w:rPr>
          <w:t xml:space="preserve">notes, </w:t>
        </w:r>
      </w:ins>
      <w:r w:rsidRPr="00736117">
        <w:rPr>
          <w:rFonts w:ascii="Times New Roman" w:hAnsi="Times New Roman" w:cs="Times New Roman"/>
        </w:rPr>
        <w:t xml:space="preserve">“In short, I reject both the potential </w:t>
      </w:r>
      <w:r w:rsidRPr="00736117">
        <w:rPr>
          <w:rFonts w:ascii="Times New Roman" w:hAnsi="Times New Roman" w:cs="Times New Roman"/>
          <w:i/>
          <w:iCs/>
        </w:rPr>
        <w:t>and</w:t>
      </w:r>
      <w:r w:rsidRPr="00736117">
        <w:rPr>
          <w:rFonts w:ascii="Times New Roman" w:hAnsi="Times New Roman" w:cs="Times New Roman"/>
        </w:rPr>
        <w:t xml:space="preserve"> the virtual in favor solely of the actual” (</w:t>
      </w:r>
      <w:del w:id="472" w:author="Copyeditor" w:date="2022-08-17T20:14:00Z">
        <w:r w:rsidRPr="00736117" w:rsidDel="000B6634">
          <w:rPr>
            <w:rFonts w:ascii="Times New Roman" w:hAnsi="Times New Roman" w:cs="Times New Roman"/>
          </w:rPr>
          <w:delText xml:space="preserve">Graham </w:delText>
        </w:r>
      </w:del>
      <w:del w:id="473" w:author="Copyeditor" w:date="2022-08-17T20:15:00Z">
        <w:r w:rsidRPr="00736117" w:rsidDel="00E85A0E">
          <w:rPr>
            <w:rFonts w:ascii="Times New Roman" w:hAnsi="Times New Roman" w:cs="Times New Roman"/>
          </w:rPr>
          <w:delText xml:space="preserve">Harman, </w:delText>
        </w:r>
      </w:del>
      <w:r w:rsidRPr="00736117">
        <w:rPr>
          <w:rFonts w:ascii="Times New Roman" w:hAnsi="Times New Roman" w:cs="Times New Roman"/>
        </w:rPr>
        <w:t>“on disappointing realisms</w:t>
      </w:r>
      <w:del w:id="474" w:author="Copyeditor" w:date="2022-08-17T20:15:00Z">
        <w:r w:rsidRPr="00736117" w:rsidDel="00E85A0E">
          <w:rPr>
            <w:rFonts w:ascii="Times New Roman" w:hAnsi="Times New Roman" w:cs="Times New Roman"/>
          </w:rPr>
          <w:delText>,</w:delText>
        </w:r>
      </w:del>
      <w:r w:rsidRPr="00736117">
        <w:rPr>
          <w:rFonts w:ascii="Times New Roman" w:hAnsi="Times New Roman" w:cs="Times New Roman"/>
        </w:rPr>
        <w:t>”</w:t>
      </w:r>
      <w:ins w:id="475" w:author="Copyeditor" w:date="2022-08-17T20:16:00Z">
        <w:r w:rsidR="00E85A0E">
          <w:rPr>
            <w:rFonts w:ascii="Times New Roman" w:hAnsi="Times New Roman" w:cs="Times New Roman"/>
          </w:rPr>
          <w:t>).</w:t>
        </w:r>
      </w:ins>
      <w:del w:id="476" w:author="Copyeditor" w:date="2022-08-17T20:15:00Z">
        <w:r w:rsidRPr="00736117" w:rsidDel="00E85A0E">
          <w:rPr>
            <w:rFonts w:ascii="Times New Roman" w:hAnsi="Times New Roman" w:cs="Times New Roman"/>
            <w:spacing w:val="-20"/>
          </w:rPr>
          <w:delText xml:space="preserve"> </w:delText>
        </w:r>
        <w:r w:rsidRPr="00736117" w:rsidDel="00E85A0E">
          <w:rPr>
            <w:rFonts w:ascii="Times New Roman" w:hAnsi="Times New Roman" w:cs="Times New Roman"/>
          </w:rPr>
          <w:delText>accessed April 19, 2019</w:delText>
        </w:r>
        <w:r w:rsidRPr="00736117" w:rsidDel="00E85A0E">
          <w:rPr>
            <w:rFonts w:ascii="Times New Roman" w:hAnsi="Times New Roman" w:cs="Times New Roman"/>
            <w:spacing w:val="-20"/>
          </w:rPr>
          <w:delText>,</w:delText>
        </w:r>
      </w:del>
    </w:p>
    <w:p w14:paraId="048A30D8" w14:textId="12B719D5" w:rsidR="004B4793" w:rsidRPr="00736117" w:rsidRDefault="004B4793">
      <w:pPr>
        <w:pStyle w:val="NoSpacing"/>
        <w:spacing w:line="480" w:lineRule="auto"/>
        <w:ind w:left="720" w:right="180"/>
        <w:pPrChange w:id="477" w:author="Copyeditor" w:date="2022-08-17T20:15:00Z">
          <w:pPr>
            <w:spacing w:line="480" w:lineRule="auto"/>
            <w:ind w:left="720"/>
          </w:pPr>
        </w:pPrChange>
      </w:pPr>
      <w:del w:id="478" w:author="Copyeditor" w:date="2022-08-17T20:15:00Z">
        <w:r w:rsidRPr="00736117" w:rsidDel="00E85A0E">
          <w:delText>http://doctorzamalek2.wordpress.com/2010/05/09/on-disappointing-realisms/)</w:delText>
        </w:r>
      </w:del>
    </w:p>
  </w:endnote>
  <w:endnote w:id="12">
    <w:p w14:paraId="662E199D" w14:textId="2128AA1D" w:rsidR="004B4793" w:rsidRPr="00736117" w:rsidRDefault="004B4793" w:rsidP="0079579E">
      <w:pPr>
        <w:pStyle w:val="EndnoteText"/>
        <w:spacing w:line="480" w:lineRule="auto"/>
        <w:ind w:left="720" w:right="180"/>
        <w:rPr>
          <w:rFonts w:ascii="Times New Roman" w:hAnsi="Times New Roman" w:cs="Times New Roman"/>
          <w:sz w:val="24"/>
          <w:szCs w:val="24"/>
          <w:lang w:val="fr-FR"/>
        </w:rPr>
      </w:pPr>
      <w:r w:rsidRPr="00736117">
        <w:rPr>
          <w:rStyle w:val="EndnoteReference"/>
          <w:rFonts w:ascii="Times New Roman" w:hAnsi="Times New Roman" w:cs="Times New Roman"/>
          <w:sz w:val="24"/>
          <w:szCs w:val="24"/>
        </w:rPr>
        <w:endnoteRef/>
      </w:r>
      <w:r w:rsidRPr="00736117">
        <w:rPr>
          <w:rFonts w:ascii="Times New Roman" w:hAnsi="Times New Roman" w:cs="Times New Roman"/>
          <w:sz w:val="24"/>
          <w:szCs w:val="24"/>
        </w:rPr>
        <w:t xml:space="preserve"> I have devoted a book to these questions: </w:t>
      </w:r>
      <w:r w:rsidRPr="00736117">
        <w:rPr>
          <w:rFonts w:ascii="Times New Roman" w:hAnsi="Times New Roman" w:cs="Times New Roman"/>
          <w:i/>
          <w:sz w:val="24"/>
          <w:szCs w:val="24"/>
        </w:rPr>
        <w:t xml:space="preserve">Clinamen. </w:t>
      </w:r>
      <w:r w:rsidRPr="00736117">
        <w:rPr>
          <w:rFonts w:ascii="Times New Roman" w:hAnsi="Times New Roman" w:cs="Times New Roman"/>
          <w:i/>
          <w:sz w:val="24"/>
          <w:szCs w:val="24"/>
          <w:lang w:val="fr-FR"/>
        </w:rPr>
        <w:t>Flux, Absolu et Loi Spirale</w:t>
      </w:r>
      <w:ins w:id="506" w:author="Copyeditor" w:date="2022-08-17T20:37:00Z">
        <w:r w:rsidR="00877B80">
          <w:rPr>
            <w:rFonts w:ascii="Times New Roman" w:hAnsi="Times New Roman" w:cs="Times New Roman"/>
            <w:sz w:val="24"/>
            <w:szCs w:val="24"/>
            <w:lang w:val="fr-FR"/>
          </w:rPr>
          <w:t>.</w:t>
        </w:r>
      </w:ins>
      <w:del w:id="507" w:author="Copyeditor" w:date="2022-08-17T20:37:00Z">
        <w:r w:rsidRPr="00736117" w:rsidDel="00877B80">
          <w:rPr>
            <w:rFonts w:ascii="Times New Roman" w:hAnsi="Times New Roman" w:cs="Times New Roman"/>
            <w:sz w:val="24"/>
            <w:szCs w:val="24"/>
            <w:lang w:val="fr-FR"/>
          </w:rPr>
          <w:delText>, Alfortville, e®e, 2011.</w:delText>
        </w:r>
      </w:del>
    </w:p>
  </w:endnote>
  <w:endnote w:id="13">
    <w:p w14:paraId="05389E5F" w14:textId="6167F623" w:rsidR="004B4793" w:rsidRPr="00736117" w:rsidRDefault="004B4793" w:rsidP="0079579E">
      <w:pPr>
        <w:pStyle w:val="EndnoteText"/>
        <w:spacing w:line="480" w:lineRule="auto"/>
        <w:ind w:left="720"/>
        <w:rPr>
          <w:rFonts w:ascii="Times New Roman" w:hAnsi="Times New Roman" w:cs="Times New Roman"/>
          <w:sz w:val="24"/>
          <w:szCs w:val="24"/>
        </w:rPr>
      </w:pPr>
      <w:r w:rsidRPr="00736117">
        <w:rPr>
          <w:rStyle w:val="EndnoteReference"/>
          <w:rFonts w:ascii="Times New Roman" w:hAnsi="Times New Roman" w:cs="Times New Roman"/>
          <w:sz w:val="24"/>
          <w:szCs w:val="24"/>
        </w:rPr>
        <w:endnoteRef/>
      </w:r>
      <w:r w:rsidRPr="00736117">
        <w:rPr>
          <w:rFonts w:ascii="Times New Roman" w:hAnsi="Times New Roman" w:cs="Times New Roman"/>
          <w:sz w:val="24"/>
          <w:szCs w:val="24"/>
        </w:rPr>
        <w:t xml:space="preserve"> For Bataille, death, that which interrupts any life, appears to the eyes of discontinuous beings as “continuity” itself, that is to say</w:t>
      </w:r>
      <w:ins w:id="533" w:author="Copyeditor" w:date="2022-08-17T21:24:00Z">
        <w:r w:rsidR="00CD08C4">
          <w:rPr>
            <w:rFonts w:ascii="Times New Roman" w:hAnsi="Times New Roman" w:cs="Times New Roman"/>
            <w:sz w:val="24"/>
            <w:szCs w:val="24"/>
          </w:rPr>
          <w:t>,</w:t>
        </w:r>
      </w:ins>
      <w:r w:rsidRPr="00736117">
        <w:rPr>
          <w:rFonts w:ascii="Times New Roman" w:hAnsi="Times New Roman" w:cs="Times New Roman"/>
          <w:sz w:val="24"/>
          <w:szCs w:val="24"/>
        </w:rPr>
        <w:t xml:space="preserve"> what makes possible a form of communication (</w:t>
      </w:r>
      <w:del w:id="534" w:author="Copyeditor" w:date="2022-08-17T21:24:00Z">
        <w:r w:rsidRPr="00736117" w:rsidDel="00CD08C4">
          <w:rPr>
            <w:rFonts w:ascii="Times New Roman" w:hAnsi="Times New Roman" w:cs="Times New Roman"/>
            <w:i/>
            <w:sz w:val="24"/>
            <w:szCs w:val="24"/>
          </w:rPr>
          <w:delText>Death and Sensuality</w:delText>
        </w:r>
        <w:r w:rsidRPr="00736117" w:rsidDel="00CD08C4">
          <w:rPr>
            <w:rFonts w:ascii="Times New Roman" w:hAnsi="Times New Roman" w:cs="Times New Roman"/>
            <w:sz w:val="24"/>
            <w:szCs w:val="24"/>
          </w:rPr>
          <w:delText xml:space="preserve">, </w:delText>
        </w:r>
      </w:del>
      <w:r w:rsidRPr="00736117">
        <w:rPr>
          <w:rFonts w:ascii="Times New Roman" w:hAnsi="Times New Roman" w:cs="Times New Roman"/>
          <w:sz w:val="24"/>
          <w:szCs w:val="24"/>
        </w:rPr>
        <w:t>13).</w:t>
      </w:r>
    </w:p>
  </w:endnote>
  <w:endnote w:id="14">
    <w:p w14:paraId="21531A58" w14:textId="6F8EADA6" w:rsidR="00F84132" w:rsidRDefault="00F84132" w:rsidP="00F84132">
      <w:pPr>
        <w:pStyle w:val="EndnoteText"/>
        <w:spacing w:line="480" w:lineRule="auto"/>
      </w:pPr>
      <w:ins w:id="584" w:author="Copyeditor" w:date="2022-09-06T10:57:00Z">
        <w:r>
          <w:rPr>
            <w:rStyle w:val="EndnoteReference"/>
          </w:rPr>
          <w:endnoteRef/>
        </w:r>
        <w:r>
          <w:t xml:space="preserve"> </w:t>
        </w:r>
        <w:r w:rsidRPr="000A5851">
          <w:rPr>
            <w:rFonts w:ascii="Times New Roman" w:hAnsi="Times New Roman" w:cs="Times New Roman"/>
            <w:sz w:val="24"/>
            <w:szCs w:val="24"/>
          </w:rPr>
          <w:t>Henceforth cited as (E).</w:t>
        </w:r>
      </w:ins>
    </w:p>
  </w:endnote>
  <w:endnote w:id="15">
    <w:p w14:paraId="1636972E" w14:textId="713134E8" w:rsidR="00F84132" w:rsidRDefault="00F84132" w:rsidP="00F84132">
      <w:pPr>
        <w:pStyle w:val="EndnoteText"/>
        <w:spacing w:line="480" w:lineRule="auto"/>
      </w:pPr>
      <w:ins w:id="592" w:author="Copyeditor" w:date="2022-09-06T10:58:00Z">
        <w:r>
          <w:rPr>
            <w:rStyle w:val="EndnoteReference"/>
          </w:rPr>
          <w:endnoteRef/>
        </w:r>
        <w:r>
          <w:t xml:space="preserve"> </w:t>
        </w:r>
        <w:r w:rsidRPr="000A5851">
          <w:rPr>
            <w:rFonts w:ascii="Times New Roman" w:hAnsi="Times New Roman" w:cs="Times New Roman"/>
            <w:sz w:val="24"/>
            <w:szCs w:val="24"/>
          </w:rPr>
          <w:t>Henceforth cited as (</w:t>
        </w:r>
        <w:r>
          <w:rPr>
            <w:rFonts w:ascii="Times New Roman" w:hAnsi="Times New Roman" w:cs="Times New Roman"/>
            <w:sz w:val="24"/>
            <w:szCs w:val="24"/>
          </w:rPr>
          <w:t>OC</w:t>
        </w:r>
        <w:r w:rsidRPr="000A5851">
          <w:rPr>
            <w:rFonts w:ascii="Times New Roman" w:hAnsi="Times New Roman" w:cs="Times New Roman"/>
            <w:sz w:val="24"/>
            <w:szCs w:val="24"/>
          </w:rPr>
          <w:t>).</w:t>
        </w:r>
      </w:ins>
    </w:p>
  </w:endnote>
  <w:endnote w:id="16">
    <w:p w14:paraId="1F8FAAAD" w14:textId="7746F0BC" w:rsidR="00F84132" w:rsidRDefault="00F84132" w:rsidP="00F84132">
      <w:pPr>
        <w:pStyle w:val="EndnoteText"/>
        <w:spacing w:line="480" w:lineRule="auto"/>
      </w:pPr>
      <w:ins w:id="707" w:author="Copyeditor" w:date="2022-09-06T11:00:00Z">
        <w:r>
          <w:rPr>
            <w:rStyle w:val="EndnoteReference"/>
          </w:rPr>
          <w:endnoteRef/>
        </w:r>
        <w:r>
          <w:t xml:space="preserve"> </w:t>
        </w:r>
        <w:r w:rsidRPr="000A5851">
          <w:rPr>
            <w:rFonts w:ascii="Times New Roman" w:hAnsi="Times New Roman" w:cs="Times New Roman"/>
            <w:sz w:val="24"/>
            <w:szCs w:val="24"/>
          </w:rPr>
          <w:t>Henceforth cited as (</w:t>
        </w:r>
        <w:r>
          <w:rPr>
            <w:rFonts w:ascii="Times New Roman" w:hAnsi="Times New Roman" w:cs="Times New Roman"/>
            <w:sz w:val="24"/>
            <w:szCs w:val="24"/>
          </w:rPr>
          <w:t>L</w:t>
        </w:r>
        <w:r>
          <w:rPr>
            <w:rFonts w:ascii="Times New Roman" w:hAnsi="Times New Roman" w:cs="Times New Roman"/>
            <w:sz w:val="24"/>
            <w:szCs w:val="24"/>
          </w:rPr>
          <w:t>C</w:t>
        </w:r>
        <w:r w:rsidRPr="000A5851">
          <w:rPr>
            <w:rFonts w:ascii="Times New Roman" w:hAnsi="Times New Roman" w:cs="Times New Roman"/>
            <w:sz w:val="24"/>
            <w:szCs w:val="24"/>
          </w:rPr>
          <w:t>).</w:t>
        </w:r>
      </w:ins>
    </w:p>
  </w:endnote>
  <w:endnote w:id="17">
    <w:p w14:paraId="4F573097" w14:textId="46B28CE3" w:rsidR="00F84132" w:rsidRDefault="00F84132" w:rsidP="00F84132">
      <w:pPr>
        <w:pStyle w:val="EndnoteText"/>
        <w:spacing w:line="480" w:lineRule="auto"/>
      </w:pPr>
      <w:ins w:id="801" w:author="Copyeditor" w:date="2022-09-06T11:01:00Z">
        <w:r>
          <w:rPr>
            <w:rStyle w:val="EndnoteReference"/>
          </w:rPr>
          <w:endnoteRef/>
        </w:r>
        <w:r>
          <w:t xml:space="preserve"> </w:t>
        </w:r>
        <w:r w:rsidRPr="000A5851">
          <w:rPr>
            <w:rFonts w:ascii="Times New Roman" w:hAnsi="Times New Roman" w:cs="Times New Roman"/>
            <w:sz w:val="24"/>
            <w:szCs w:val="24"/>
          </w:rPr>
          <w:t>Henceforth cited as (</w:t>
        </w:r>
        <w:r>
          <w:rPr>
            <w:rFonts w:ascii="Times New Roman" w:hAnsi="Times New Roman" w:cs="Times New Roman"/>
            <w:sz w:val="24"/>
            <w:szCs w:val="24"/>
          </w:rPr>
          <w:t>NH</w:t>
        </w:r>
        <w:r w:rsidRPr="000A5851">
          <w:rPr>
            <w:rFonts w:ascii="Times New Roman" w:hAnsi="Times New Roman" w:cs="Times New Roman"/>
            <w:sz w:val="24"/>
            <w:szCs w:val="24"/>
          </w:rPr>
          <w:t>).</w:t>
        </w:r>
      </w:ins>
    </w:p>
  </w:endnote>
  <w:endnote w:id="18">
    <w:p w14:paraId="1F6D0AD4" w14:textId="58E1DDB6" w:rsidR="00AA01D8" w:rsidRDefault="00AA01D8" w:rsidP="00AA01D8">
      <w:pPr>
        <w:pStyle w:val="EndnoteText"/>
        <w:spacing w:line="480" w:lineRule="auto"/>
      </w:pPr>
      <w:ins w:id="1017" w:author="Copyeditor" w:date="2022-09-06T11:03:00Z">
        <w:r>
          <w:rPr>
            <w:rStyle w:val="EndnoteReference"/>
          </w:rPr>
          <w:endnoteRef/>
        </w:r>
        <w:r>
          <w:t xml:space="preserve"> </w:t>
        </w:r>
        <w:r w:rsidRPr="000A5851">
          <w:rPr>
            <w:rFonts w:ascii="Times New Roman" w:hAnsi="Times New Roman" w:cs="Times New Roman"/>
            <w:sz w:val="24"/>
            <w:szCs w:val="24"/>
          </w:rPr>
          <w:t>Henceforth cited as (</w:t>
        </w:r>
        <w:r>
          <w:rPr>
            <w:rFonts w:ascii="Times New Roman" w:hAnsi="Times New Roman" w:cs="Times New Roman"/>
            <w:sz w:val="24"/>
            <w:szCs w:val="24"/>
          </w:rPr>
          <w:t>SP</w:t>
        </w:r>
        <w:r w:rsidRPr="000A5851">
          <w:rPr>
            <w:rFonts w:ascii="Times New Roman" w:hAnsi="Times New Roman" w:cs="Times New Roman"/>
            <w:sz w:val="24"/>
            <w:szCs w:val="24"/>
          </w:rPr>
          <w:t>).</w:t>
        </w:r>
      </w:ins>
    </w:p>
  </w:endnote>
  <w:endnote w:id="19">
    <w:p w14:paraId="1CEBBE5F" w14:textId="2BF07EA6" w:rsidR="004B4793" w:rsidRPr="00736117" w:rsidRDefault="004B4793" w:rsidP="0079579E">
      <w:pPr>
        <w:pStyle w:val="EndnoteText"/>
        <w:spacing w:line="480" w:lineRule="auto"/>
        <w:ind w:left="720" w:right="180"/>
        <w:rPr>
          <w:rFonts w:ascii="Times New Roman" w:hAnsi="Times New Roman" w:cs="Times New Roman"/>
          <w:sz w:val="24"/>
          <w:szCs w:val="24"/>
          <w:lang w:val="fr-FR"/>
        </w:rPr>
      </w:pPr>
      <w:r w:rsidRPr="00736117">
        <w:rPr>
          <w:rStyle w:val="EndnoteReference"/>
          <w:rFonts w:ascii="Times New Roman" w:hAnsi="Times New Roman" w:cs="Times New Roman"/>
          <w:sz w:val="24"/>
          <w:szCs w:val="24"/>
        </w:rPr>
        <w:endnoteRef/>
      </w:r>
      <w:r w:rsidRPr="00736117">
        <w:rPr>
          <w:rFonts w:ascii="Times New Roman" w:hAnsi="Times New Roman" w:cs="Times New Roman"/>
          <w:sz w:val="24"/>
          <w:szCs w:val="24"/>
        </w:rPr>
        <w:t xml:space="preserve"> I explore the concept of cosmophagy and its relations with the eco-apocalyptical cinema in “Cosmophagie. </w:t>
      </w:r>
      <w:r w:rsidRPr="00736117">
        <w:rPr>
          <w:rFonts w:ascii="Times New Roman" w:hAnsi="Times New Roman" w:cs="Times New Roman"/>
          <w:sz w:val="24"/>
          <w:szCs w:val="24"/>
          <w:lang w:val="fr-FR"/>
        </w:rPr>
        <w:t>Cinéma éco-apocalyptique, anthropocène et anthropophagie</w:t>
      </w:r>
      <w:ins w:id="1081" w:author="Copyeditor" w:date="2022-08-23T20:31:00Z">
        <w:r w:rsidR="00EE177F">
          <w:rPr>
            <w:rFonts w:ascii="Times New Roman" w:hAnsi="Times New Roman" w:cs="Times New Roman"/>
            <w:sz w:val="24"/>
            <w:szCs w:val="24"/>
            <w:lang w:val="fr-FR"/>
          </w:rPr>
          <w:t>.</w:t>
        </w:r>
      </w:ins>
      <w:r w:rsidRPr="00736117">
        <w:rPr>
          <w:rFonts w:ascii="Times New Roman" w:hAnsi="Times New Roman" w:cs="Times New Roman"/>
          <w:sz w:val="24"/>
          <w:szCs w:val="24"/>
          <w:lang w:val="fr-FR"/>
        </w:rPr>
        <w:t>”</w:t>
      </w:r>
      <w:del w:id="1082" w:author="Copyeditor" w:date="2022-08-23T20:31:00Z">
        <w:r w:rsidRPr="00736117" w:rsidDel="00EE177F">
          <w:rPr>
            <w:rFonts w:ascii="Times New Roman" w:hAnsi="Times New Roman" w:cs="Times New Roman"/>
            <w:sz w:val="24"/>
            <w:szCs w:val="24"/>
            <w:lang w:val="fr-FR"/>
          </w:rPr>
          <w:delText xml:space="preserve"> </w:delText>
        </w:r>
        <w:r w:rsidRPr="00736117" w:rsidDel="00EE177F">
          <w:rPr>
            <w:rFonts w:ascii="Times New Roman" w:hAnsi="Times New Roman" w:cs="Times New Roman"/>
            <w:i/>
            <w:sz w:val="24"/>
            <w:szCs w:val="24"/>
            <w:lang w:val="fr-FR"/>
          </w:rPr>
          <w:delText>Communications</w:delText>
        </w:r>
        <w:r w:rsidRPr="00736117" w:rsidDel="00EE177F">
          <w:rPr>
            <w:rFonts w:ascii="Times New Roman" w:hAnsi="Times New Roman" w:cs="Times New Roman"/>
            <w:sz w:val="24"/>
            <w:szCs w:val="24"/>
            <w:lang w:val="fr-FR"/>
          </w:rPr>
          <w:delText>, Paris, CNRS/EHESS - Seuil, 2015.</w:delText>
        </w:r>
      </w:del>
    </w:p>
  </w:endnote>
  <w:endnote w:id="20">
    <w:p w14:paraId="31696E37" w14:textId="13303F1E" w:rsidR="004B4793" w:rsidRPr="000562BE" w:rsidRDefault="004B4793" w:rsidP="0079579E">
      <w:pPr>
        <w:pStyle w:val="EndnoteText"/>
        <w:spacing w:line="480" w:lineRule="auto"/>
        <w:ind w:left="720" w:right="180"/>
        <w:rPr>
          <w:rFonts w:asciiTheme="majorHAnsi" w:hAnsiTheme="majorHAnsi" w:cstheme="majorHAnsi"/>
          <w:sz w:val="22"/>
          <w:szCs w:val="22"/>
          <w:lang w:val="fr-FR"/>
        </w:rPr>
      </w:pPr>
      <w:r w:rsidRPr="00736117">
        <w:rPr>
          <w:rStyle w:val="EndnoteReference"/>
          <w:rFonts w:ascii="Times New Roman" w:hAnsi="Times New Roman" w:cs="Times New Roman"/>
          <w:sz w:val="24"/>
          <w:szCs w:val="24"/>
        </w:rPr>
        <w:endnoteRef/>
      </w:r>
      <w:r w:rsidRPr="00736117">
        <w:rPr>
          <w:rFonts w:ascii="Times New Roman" w:hAnsi="Times New Roman" w:cs="Times New Roman"/>
          <w:sz w:val="24"/>
          <w:szCs w:val="24"/>
          <w:lang w:val="fr-FR"/>
        </w:rPr>
        <w:t xml:space="preserve"> On the relation between Romanticism and revolution, see Michael Löwy and Robert Sayre, </w:t>
      </w:r>
      <w:r w:rsidRPr="00736117">
        <w:rPr>
          <w:rFonts w:ascii="Times New Roman" w:hAnsi="Times New Roman" w:cs="Times New Roman"/>
          <w:i/>
          <w:sz w:val="24"/>
          <w:szCs w:val="24"/>
          <w:lang w:val="fr-FR"/>
        </w:rPr>
        <w:t xml:space="preserve">Esprits de </w:t>
      </w:r>
      <w:proofErr w:type="gramStart"/>
      <w:r w:rsidRPr="00736117">
        <w:rPr>
          <w:rFonts w:ascii="Times New Roman" w:hAnsi="Times New Roman" w:cs="Times New Roman"/>
          <w:i/>
          <w:sz w:val="24"/>
          <w:szCs w:val="24"/>
          <w:lang w:val="fr-FR"/>
        </w:rPr>
        <w:t>feu:</w:t>
      </w:r>
      <w:proofErr w:type="gramEnd"/>
      <w:r w:rsidRPr="00736117">
        <w:rPr>
          <w:rFonts w:ascii="Times New Roman" w:hAnsi="Times New Roman" w:cs="Times New Roman"/>
          <w:i/>
          <w:sz w:val="24"/>
          <w:szCs w:val="24"/>
          <w:lang w:val="fr-FR"/>
        </w:rPr>
        <w:t xml:space="preserve"> Figures du Romantisme </w:t>
      </w:r>
      <w:proofErr w:type="spellStart"/>
      <w:r w:rsidRPr="00736117">
        <w:rPr>
          <w:rFonts w:ascii="Times New Roman" w:hAnsi="Times New Roman" w:cs="Times New Roman"/>
          <w:i/>
          <w:sz w:val="24"/>
          <w:szCs w:val="24"/>
          <w:lang w:val="fr-FR"/>
        </w:rPr>
        <w:t>anti-capitaliste</w:t>
      </w:r>
      <w:proofErr w:type="spellEnd"/>
      <w:ins w:id="1133" w:author="Copyeditor" w:date="2022-08-23T20:55:00Z">
        <w:r w:rsidR="00973C8D">
          <w:rPr>
            <w:rFonts w:ascii="Times New Roman" w:hAnsi="Times New Roman" w:cs="Times New Roman"/>
            <w:sz w:val="24"/>
            <w:szCs w:val="24"/>
            <w:lang w:val="fr-FR"/>
          </w:rPr>
          <w:t>.</w:t>
        </w:r>
      </w:ins>
      <w:del w:id="1134" w:author="Copyeditor" w:date="2022-08-23T20:55:00Z">
        <w:r w:rsidRPr="00736117" w:rsidDel="00973C8D">
          <w:rPr>
            <w:rFonts w:ascii="Times New Roman" w:hAnsi="Times New Roman" w:cs="Times New Roman"/>
            <w:sz w:val="24"/>
            <w:szCs w:val="24"/>
            <w:lang w:val="fr-FR"/>
          </w:rPr>
          <w:delText>, Éditions du Sandre, 2001, 33-102.</w:delText>
        </w:r>
      </w:del>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6FE15" w14:textId="77777777" w:rsidR="0094282E" w:rsidRDefault="0094282E" w:rsidP="00626ED9">
      <w:r>
        <w:separator/>
      </w:r>
    </w:p>
  </w:footnote>
  <w:footnote w:type="continuationSeparator" w:id="0">
    <w:p w14:paraId="64BADB1A" w14:textId="77777777" w:rsidR="0094282E" w:rsidRDefault="0094282E" w:rsidP="00626E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8191B"/>
    <w:multiLevelType w:val="multilevel"/>
    <w:tmpl w:val="B05C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85871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pyeditor">
    <w15:presenceInfo w15:providerId="None" w15:userId="Copyeditor"/>
  </w15:person>
  <w15:person w15:author="Frederic Neyrat">
    <w15:presenceInfo w15:providerId="AD" w15:userId="S::neyrat@wisc.edu::d9e5f971-3677-4e4c-8b41-83db39bbaa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oNotTrackMoves/>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ED9"/>
    <w:rsid w:val="00004BE5"/>
    <w:rsid w:val="00004CE7"/>
    <w:rsid w:val="00013BFB"/>
    <w:rsid w:val="0001527E"/>
    <w:rsid w:val="000209C1"/>
    <w:rsid w:val="00020E2E"/>
    <w:rsid w:val="00027A2B"/>
    <w:rsid w:val="00027F23"/>
    <w:rsid w:val="0003497F"/>
    <w:rsid w:val="00040422"/>
    <w:rsid w:val="00041EED"/>
    <w:rsid w:val="00044A06"/>
    <w:rsid w:val="00046ECF"/>
    <w:rsid w:val="000536B2"/>
    <w:rsid w:val="000562BE"/>
    <w:rsid w:val="00056E51"/>
    <w:rsid w:val="000612D5"/>
    <w:rsid w:val="00061B15"/>
    <w:rsid w:val="00067C3A"/>
    <w:rsid w:val="0007218F"/>
    <w:rsid w:val="00082EF4"/>
    <w:rsid w:val="000841E1"/>
    <w:rsid w:val="00084432"/>
    <w:rsid w:val="00092A84"/>
    <w:rsid w:val="000A5851"/>
    <w:rsid w:val="000A77E5"/>
    <w:rsid w:val="000B0B33"/>
    <w:rsid w:val="000B6634"/>
    <w:rsid w:val="000C78EC"/>
    <w:rsid w:val="000D0ADA"/>
    <w:rsid w:val="000D7B3C"/>
    <w:rsid w:val="000E5E11"/>
    <w:rsid w:val="000E7CD7"/>
    <w:rsid w:val="000F0A7F"/>
    <w:rsid w:val="000F76B6"/>
    <w:rsid w:val="00100ADD"/>
    <w:rsid w:val="0010133B"/>
    <w:rsid w:val="001059C1"/>
    <w:rsid w:val="00107794"/>
    <w:rsid w:val="001113E9"/>
    <w:rsid w:val="001129A3"/>
    <w:rsid w:val="0011356E"/>
    <w:rsid w:val="00113992"/>
    <w:rsid w:val="001139D2"/>
    <w:rsid w:val="00120C8B"/>
    <w:rsid w:val="00123A36"/>
    <w:rsid w:val="001308C4"/>
    <w:rsid w:val="00133DBD"/>
    <w:rsid w:val="00140230"/>
    <w:rsid w:val="00142FD9"/>
    <w:rsid w:val="00146F4C"/>
    <w:rsid w:val="00147269"/>
    <w:rsid w:val="001502AB"/>
    <w:rsid w:val="001511A1"/>
    <w:rsid w:val="00151D26"/>
    <w:rsid w:val="00152B44"/>
    <w:rsid w:val="0015349F"/>
    <w:rsid w:val="001566D4"/>
    <w:rsid w:val="001603B2"/>
    <w:rsid w:val="00160C8D"/>
    <w:rsid w:val="00164365"/>
    <w:rsid w:val="001660A7"/>
    <w:rsid w:val="0016629A"/>
    <w:rsid w:val="00167810"/>
    <w:rsid w:val="00171B73"/>
    <w:rsid w:val="00180069"/>
    <w:rsid w:val="00182888"/>
    <w:rsid w:val="0018439E"/>
    <w:rsid w:val="0019143A"/>
    <w:rsid w:val="001928FE"/>
    <w:rsid w:val="001A003F"/>
    <w:rsid w:val="001A545E"/>
    <w:rsid w:val="001B7FC8"/>
    <w:rsid w:val="001C1FE2"/>
    <w:rsid w:val="001C230D"/>
    <w:rsid w:val="001C3E41"/>
    <w:rsid w:val="001C54B5"/>
    <w:rsid w:val="001D2EE2"/>
    <w:rsid w:val="001D3D3A"/>
    <w:rsid w:val="001D516F"/>
    <w:rsid w:val="001D5787"/>
    <w:rsid w:val="001D5EF6"/>
    <w:rsid w:val="001E0CA2"/>
    <w:rsid w:val="001E4C0A"/>
    <w:rsid w:val="001F3A36"/>
    <w:rsid w:val="00200A66"/>
    <w:rsid w:val="002031DC"/>
    <w:rsid w:val="00213D3C"/>
    <w:rsid w:val="002237E4"/>
    <w:rsid w:val="00226B7F"/>
    <w:rsid w:val="00226CF6"/>
    <w:rsid w:val="00236D64"/>
    <w:rsid w:val="002372DD"/>
    <w:rsid w:val="0024119C"/>
    <w:rsid w:val="00243288"/>
    <w:rsid w:val="00245889"/>
    <w:rsid w:val="002531FA"/>
    <w:rsid w:val="00265445"/>
    <w:rsid w:val="002663EE"/>
    <w:rsid w:val="00266753"/>
    <w:rsid w:val="0027690B"/>
    <w:rsid w:val="00276AA9"/>
    <w:rsid w:val="00282B20"/>
    <w:rsid w:val="00282CDF"/>
    <w:rsid w:val="002900FC"/>
    <w:rsid w:val="002A05D5"/>
    <w:rsid w:val="002A19C2"/>
    <w:rsid w:val="002A1D6F"/>
    <w:rsid w:val="002A5CD4"/>
    <w:rsid w:val="002B2B2A"/>
    <w:rsid w:val="002B4594"/>
    <w:rsid w:val="002C01B8"/>
    <w:rsid w:val="002C2386"/>
    <w:rsid w:val="002C4032"/>
    <w:rsid w:val="002C4172"/>
    <w:rsid w:val="002C45E0"/>
    <w:rsid w:val="002C4EBD"/>
    <w:rsid w:val="002D0C4D"/>
    <w:rsid w:val="002E21F7"/>
    <w:rsid w:val="002E2810"/>
    <w:rsid w:val="002E41A2"/>
    <w:rsid w:val="002E49AF"/>
    <w:rsid w:val="002F3896"/>
    <w:rsid w:val="002F6955"/>
    <w:rsid w:val="003035BC"/>
    <w:rsid w:val="00304721"/>
    <w:rsid w:val="00313A58"/>
    <w:rsid w:val="00314665"/>
    <w:rsid w:val="00317A93"/>
    <w:rsid w:val="00320CDC"/>
    <w:rsid w:val="003219B7"/>
    <w:rsid w:val="00324969"/>
    <w:rsid w:val="00327588"/>
    <w:rsid w:val="003307C5"/>
    <w:rsid w:val="00330E03"/>
    <w:rsid w:val="00335C9F"/>
    <w:rsid w:val="00335E79"/>
    <w:rsid w:val="00341E94"/>
    <w:rsid w:val="003436E3"/>
    <w:rsid w:val="00343A7D"/>
    <w:rsid w:val="0034682B"/>
    <w:rsid w:val="0035160A"/>
    <w:rsid w:val="00353EA8"/>
    <w:rsid w:val="00361542"/>
    <w:rsid w:val="00385456"/>
    <w:rsid w:val="00385E24"/>
    <w:rsid w:val="00387BFA"/>
    <w:rsid w:val="0039364C"/>
    <w:rsid w:val="003A1FFD"/>
    <w:rsid w:val="003B765F"/>
    <w:rsid w:val="003D20EB"/>
    <w:rsid w:val="003D30B5"/>
    <w:rsid w:val="003D5685"/>
    <w:rsid w:val="003D6A22"/>
    <w:rsid w:val="003D7520"/>
    <w:rsid w:val="003E0CDE"/>
    <w:rsid w:val="003E5373"/>
    <w:rsid w:val="004064A5"/>
    <w:rsid w:val="00420A58"/>
    <w:rsid w:val="00425DEC"/>
    <w:rsid w:val="00434240"/>
    <w:rsid w:val="00436099"/>
    <w:rsid w:val="0044038A"/>
    <w:rsid w:val="0044213D"/>
    <w:rsid w:val="00443BA7"/>
    <w:rsid w:val="00467167"/>
    <w:rsid w:val="00470A05"/>
    <w:rsid w:val="0048320A"/>
    <w:rsid w:val="004869AC"/>
    <w:rsid w:val="004937E3"/>
    <w:rsid w:val="00497D27"/>
    <w:rsid w:val="004A243D"/>
    <w:rsid w:val="004A2630"/>
    <w:rsid w:val="004B3E2A"/>
    <w:rsid w:val="004B4793"/>
    <w:rsid w:val="004B4CD4"/>
    <w:rsid w:val="004C6D82"/>
    <w:rsid w:val="004E09CC"/>
    <w:rsid w:val="004F7FC8"/>
    <w:rsid w:val="0050179A"/>
    <w:rsid w:val="005029FC"/>
    <w:rsid w:val="00506E4B"/>
    <w:rsid w:val="00511CBA"/>
    <w:rsid w:val="00516CFD"/>
    <w:rsid w:val="00522F40"/>
    <w:rsid w:val="00530D50"/>
    <w:rsid w:val="00532A98"/>
    <w:rsid w:val="00536200"/>
    <w:rsid w:val="00537131"/>
    <w:rsid w:val="00540493"/>
    <w:rsid w:val="00540EFA"/>
    <w:rsid w:val="00541B80"/>
    <w:rsid w:val="00543564"/>
    <w:rsid w:val="00544636"/>
    <w:rsid w:val="00545317"/>
    <w:rsid w:val="00547EA7"/>
    <w:rsid w:val="005507DE"/>
    <w:rsid w:val="00551BDE"/>
    <w:rsid w:val="005553CD"/>
    <w:rsid w:val="00555697"/>
    <w:rsid w:val="005605F3"/>
    <w:rsid w:val="00560B14"/>
    <w:rsid w:val="005623D4"/>
    <w:rsid w:val="005703DD"/>
    <w:rsid w:val="00580185"/>
    <w:rsid w:val="00583E89"/>
    <w:rsid w:val="00585E51"/>
    <w:rsid w:val="005A47CE"/>
    <w:rsid w:val="005A5511"/>
    <w:rsid w:val="005A5F4B"/>
    <w:rsid w:val="005A76CB"/>
    <w:rsid w:val="005A7C51"/>
    <w:rsid w:val="005C24F8"/>
    <w:rsid w:val="005C6673"/>
    <w:rsid w:val="005D0EC0"/>
    <w:rsid w:val="005D1F04"/>
    <w:rsid w:val="005D22FA"/>
    <w:rsid w:val="005D5F5D"/>
    <w:rsid w:val="005E4C1D"/>
    <w:rsid w:val="005F5A7E"/>
    <w:rsid w:val="005F6960"/>
    <w:rsid w:val="005F7D2E"/>
    <w:rsid w:val="0060085E"/>
    <w:rsid w:val="0060482C"/>
    <w:rsid w:val="00607067"/>
    <w:rsid w:val="006146BB"/>
    <w:rsid w:val="00615A18"/>
    <w:rsid w:val="006160F5"/>
    <w:rsid w:val="00616B81"/>
    <w:rsid w:val="00624A15"/>
    <w:rsid w:val="00626ED9"/>
    <w:rsid w:val="00627106"/>
    <w:rsid w:val="00636314"/>
    <w:rsid w:val="00636D8C"/>
    <w:rsid w:val="0064191B"/>
    <w:rsid w:val="00644D9F"/>
    <w:rsid w:val="00644EEA"/>
    <w:rsid w:val="00645FB3"/>
    <w:rsid w:val="006519D3"/>
    <w:rsid w:val="006544A5"/>
    <w:rsid w:val="00655B87"/>
    <w:rsid w:val="006631BF"/>
    <w:rsid w:val="00666232"/>
    <w:rsid w:val="00666672"/>
    <w:rsid w:val="006668ED"/>
    <w:rsid w:val="00666D5C"/>
    <w:rsid w:val="00666F3C"/>
    <w:rsid w:val="0067051F"/>
    <w:rsid w:val="006705DE"/>
    <w:rsid w:val="00671618"/>
    <w:rsid w:val="00671623"/>
    <w:rsid w:val="0067495B"/>
    <w:rsid w:val="006811DA"/>
    <w:rsid w:val="006829BB"/>
    <w:rsid w:val="006863DA"/>
    <w:rsid w:val="00690768"/>
    <w:rsid w:val="006944BD"/>
    <w:rsid w:val="00694D7B"/>
    <w:rsid w:val="00696232"/>
    <w:rsid w:val="006B1D21"/>
    <w:rsid w:val="006B7FEF"/>
    <w:rsid w:val="006C5D20"/>
    <w:rsid w:val="006C7873"/>
    <w:rsid w:val="006D014F"/>
    <w:rsid w:val="006D72A7"/>
    <w:rsid w:val="006E4D50"/>
    <w:rsid w:val="006E56FF"/>
    <w:rsid w:val="006F52FF"/>
    <w:rsid w:val="006F6580"/>
    <w:rsid w:val="00706CD1"/>
    <w:rsid w:val="0071247D"/>
    <w:rsid w:val="0071719E"/>
    <w:rsid w:val="00717286"/>
    <w:rsid w:val="0072104F"/>
    <w:rsid w:val="00721900"/>
    <w:rsid w:val="00723D43"/>
    <w:rsid w:val="007240BD"/>
    <w:rsid w:val="007275AF"/>
    <w:rsid w:val="00727A58"/>
    <w:rsid w:val="00736117"/>
    <w:rsid w:val="007366AA"/>
    <w:rsid w:val="0074428A"/>
    <w:rsid w:val="00764281"/>
    <w:rsid w:val="00764C20"/>
    <w:rsid w:val="00775D70"/>
    <w:rsid w:val="0077671C"/>
    <w:rsid w:val="00784BA9"/>
    <w:rsid w:val="00793BCD"/>
    <w:rsid w:val="00794B1A"/>
    <w:rsid w:val="0079579E"/>
    <w:rsid w:val="00795D73"/>
    <w:rsid w:val="007A4D6F"/>
    <w:rsid w:val="007A7B36"/>
    <w:rsid w:val="007A7F74"/>
    <w:rsid w:val="007B017E"/>
    <w:rsid w:val="007B1D4F"/>
    <w:rsid w:val="007B76B3"/>
    <w:rsid w:val="007C005D"/>
    <w:rsid w:val="007C0BD8"/>
    <w:rsid w:val="007C1048"/>
    <w:rsid w:val="007C3282"/>
    <w:rsid w:val="007C5464"/>
    <w:rsid w:val="007D195C"/>
    <w:rsid w:val="007D1DE7"/>
    <w:rsid w:val="007D62C3"/>
    <w:rsid w:val="007D6C3A"/>
    <w:rsid w:val="007E0D1E"/>
    <w:rsid w:val="007E0EA6"/>
    <w:rsid w:val="007E3796"/>
    <w:rsid w:val="007E42F9"/>
    <w:rsid w:val="007E5E93"/>
    <w:rsid w:val="007F3D43"/>
    <w:rsid w:val="007F3E01"/>
    <w:rsid w:val="007F79DC"/>
    <w:rsid w:val="00800390"/>
    <w:rsid w:val="00803F3A"/>
    <w:rsid w:val="00804FBE"/>
    <w:rsid w:val="008103ED"/>
    <w:rsid w:val="00813F55"/>
    <w:rsid w:val="0082189C"/>
    <w:rsid w:val="0082547B"/>
    <w:rsid w:val="008255AB"/>
    <w:rsid w:val="008274C3"/>
    <w:rsid w:val="008323BC"/>
    <w:rsid w:val="008324D2"/>
    <w:rsid w:val="008333CF"/>
    <w:rsid w:val="008335D3"/>
    <w:rsid w:val="008340FA"/>
    <w:rsid w:val="00842E0B"/>
    <w:rsid w:val="008462EE"/>
    <w:rsid w:val="00853064"/>
    <w:rsid w:val="00854D91"/>
    <w:rsid w:val="00856665"/>
    <w:rsid w:val="0086038C"/>
    <w:rsid w:val="008607C4"/>
    <w:rsid w:val="00861A47"/>
    <w:rsid w:val="00867C3F"/>
    <w:rsid w:val="008706A9"/>
    <w:rsid w:val="0087087D"/>
    <w:rsid w:val="00871207"/>
    <w:rsid w:val="0087693E"/>
    <w:rsid w:val="00877B80"/>
    <w:rsid w:val="00877E4B"/>
    <w:rsid w:val="008838B3"/>
    <w:rsid w:val="008937F7"/>
    <w:rsid w:val="008A0F57"/>
    <w:rsid w:val="008A413B"/>
    <w:rsid w:val="008A45F3"/>
    <w:rsid w:val="008B0AF7"/>
    <w:rsid w:val="008C13CB"/>
    <w:rsid w:val="008D0221"/>
    <w:rsid w:val="008D06C5"/>
    <w:rsid w:val="008D7CAF"/>
    <w:rsid w:val="008D7D14"/>
    <w:rsid w:val="008E04DC"/>
    <w:rsid w:val="008E1028"/>
    <w:rsid w:val="008E149F"/>
    <w:rsid w:val="008E250B"/>
    <w:rsid w:val="008E5341"/>
    <w:rsid w:val="008E56B3"/>
    <w:rsid w:val="008F1460"/>
    <w:rsid w:val="008F25F0"/>
    <w:rsid w:val="008F4181"/>
    <w:rsid w:val="008F4C8C"/>
    <w:rsid w:val="00911098"/>
    <w:rsid w:val="00914845"/>
    <w:rsid w:val="00920796"/>
    <w:rsid w:val="0092726C"/>
    <w:rsid w:val="009273F0"/>
    <w:rsid w:val="009324C4"/>
    <w:rsid w:val="00932500"/>
    <w:rsid w:val="00933564"/>
    <w:rsid w:val="00936690"/>
    <w:rsid w:val="0093745D"/>
    <w:rsid w:val="009409D8"/>
    <w:rsid w:val="0094282E"/>
    <w:rsid w:val="00947172"/>
    <w:rsid w:val="0095106F"/>
    <w:rsid w:val="00953ECB"/>
    <w:rsid w:val="009548F2"/>
    <w:rsid w:val="00954987"/>
    <w:rsid w:val="00955668"/>
    <w:rsid w:val="009648A4"/>
    <w:rsid w:val="00972536"/>
    <w:rsid w:val="00973C8D"/>
    <w:rsid w:val="009760CB"/>
    <w:rsid w:val="00992F7C"/>
    <w:rsid w:val="009A4719"/>
    <w:rsid w:val="009A7634"/>
    <w:rsid w:val="009B0171"/>
    <w:rsid w:val="009B0CAC"/>
    <w:rsid w:val="009B4F96"/>
    <w:rsid w:val="009B791A"/>
    <w:rsid w:val="009C2213"/>
    <w:rsid w:val="009C6035"/>
    <w:rsid w:val="009D4E13"/>
    <w:rsid w:val="009E6828"/>
    <w:rsid w:val="009F1359"/>
    <w:rsid w:val="00A03511"/>
    <w:rsid w:val="00A03C4C"/>
    <w:rsid w:val="00A047B2"/>
    <w:rsid w:val="00A11CD2"/>
    <w:rsid w:val="00A1534B"/>
    <w:rsid w:val="00A203AD"/>
    <w:rsid w:val="00A30667"/>
    <w:rsid w:val="00A3559A"/>
    <w:rsid w:val="00A40292"/>
    <w:rsid w:val="00A457FA"/>
    <w:rsid w:val="00A515EF"/>
    <w:rsid w:val="00A60778"/>
    <w:rsid w:val="00A616EE"/>
    <w:rsid w:val="00A63C70"/>
    <w:rsid w:val="00A677FB"/>
    <w:rsid w:val="00A67CAB"/>
    <w:rsid w:val="00A72B28"/>
    <w:rsid w:val="00A84766"/>
    <w:rsid w:val="00A84BC7"/>
    <w:rsid w:val="00A8652B"/>
    <w:rsid w:val="00A94F12"/>
    <w:rsid w:val="00AA01D8"/>
    <w:rsid w:val="00AA289F"/>
    <w:rsid w:val="00AA512D"/>
    <w:rsid w:val="00AB03EE"/>
    <w:rsid w:val="00AB40A8"/>
    <w:rsid w:val="00AB67C1"/>
    <w:rsid w:val="00AB780F"/>
    <w:rsid w:val="00AC11B4"/>
    <w:rsid w:val="00AC2132"/>
    <w:rsid w:val="00AC3868"/>
    <w:rsid w:val="00AC67D9"/>
    <w:rsid w:val="00AD24F8"/>
    <w:rsid w:val="00AD4CF5"/>
    <w:rsid w:val="00AD5582"/>
    <w:rsid w:val="00AD77F4"/>
    <w:rsid w:val="00AF1614"/>
    <w:rsid w:val="00AF39A7"/>
    <w:rsid w:val="00AF4ACF"/>
    <w:rsid w:val="00AF7720"/>
    <w:rsid w:val="00B01403"/>
    <w:rsid w:val="00B031E3"/>
    <w:rsid w:val="00B037B0"/>
    <w:rsid w:val="00B03C53"/>
    <w:rsid w:val="00B07152"/>
    <w:rsid w:val="00B1549A"/>
    <w:rsid w:val="00B1578F"/>
    <w:rsid w:val="00B15E7A"/>
    <w:rsid w:val="00B17D21"/>
    <w:rsid w:val="00B215A1"/>
    <w:rsid w:val="00B22E50"/>
    <w:rsid w:val="00B2463E"/>
    <w:rsid w:val="00B261D1"/>
    <w:rsid w:val="00B2729D"/>
    <w:rsid w:val="00B3238F"/>
    <w:rsid w:val="00B3283C"/>
    <w:rsid w:val="00B35814"/>
    <w:rsid w:val="00B35B50"/>
    <w:rsid w:val="00B41A28"/>
    <w:rsid w:val="00B42154"/>
    <w:rsid w:val="00B4592D"/>
    <w:rsid w:val="00B45C85"/>
    <w:rsid w:val="00B52CA7"/>
    <w:rsid w:val="00B52FFB"/>
    <w:rsid w:val="00B55E49"/>
    <w:rsid w:val="00B60F6C"/>
    <w:rsid w:val="00B62BCA"/>
    <w:rsid w:val="00B67BB8"/>
    <w:rsid w:val="00B80C4C"/>
    <w:rsid w:val="00B85225"/>
    <w:rsid w:val="00B95106"/>
    <w:rsid w:val="00BA1C37"/>
    <w:rsid w:val="00BA3716"/>
    <w:rsid w:val="00BB62E2"/>
    <w:rsid w:val="00BB6BFA"/>
    <w:rsid w:val="00BB72F2"/>
    <w:rsid w:val="00BC2219"/>
    <w:rsid w:val="00BC50BB"/>
    <w:rsid w:val="00BC5966"/>
    <w:rsid w:val="00BC7D50"/>
    <w:rsid w:val="00BD0365"/>
    <w:rsid w:val="00BF3595"/>
    <w:rsid w:val="00BF503A"/>
    <w:rsid w:val="00BF58E2"/>
    <w:rsid w:val="00BF66E2"/>
    <w:rsid w:val="00C02826"/>
    <w:rsid w:val="00C052D5"/>
    <w:rsid w:val="00C0664C"/>
    <w:rsid w:val="00C06E10"/>
    <w:rsid w:val="00C079FF"/>
    <w:rsid w:val="00C133B8"/>
    <w:rsid w:val="00C13A52"/>
    <w:rsid w:val="00C23678"/>
    <w:rsid w:val="00C24A98"/>
    <w:rsid w:val="00C25F95"/>
    <w:rsid w:val="00C26FE1"/>
    <w:rsid w:val="00C3618A"/>
    <w:rsid w:val="00C379D7"/>
    <w:rsid w:val="00C5075D"/>
    <w:rsid w:val="00C52D04"/>
    <w:rsid w:val="00C56039"/>
    <w:rsid w:val="00C629A8"/>
    <w:rsid w:val="00C64A68"/>
    <w:rsid w:val="00C66D84"/>
    <w:rsid w:val="00C703EF"/>
    <w:rsid w:val="00C7084C"/>
    <w:rsid w:val="00C7205F"/>
    <w:rsid w:val="00C73A69"/>
    <w:rsid w:val="00C7456C"/>
    <w:rsid w:val="00C83337"/>
    <w:rsid w:val="00C84552"/>
    <w:rsid w:val="00C90F98"/>
    <w:rsid w:val="00C93586"/>
    <w:rsid w:val="00C9571D"/>
    <w:rsid w:val="00C96FF0"/>
    <w:rsid w:val="00CA419A"/>
    <w:rsid w:val="00CA57AD"/>
    <w:rsid w:val="00CB5218"/>
    <w:rsid w:val="00CB678C"/>
    <w:rsid w:val="00CC7EB9"/>
    <w:rsid w:val="00CD08C4"/>
    <w:rsid w:val="00CD132A"/>
    <w:rsid w:val="00CE01C4"/>
    <w:rsid w:val="00CE2A28"/>
    <w:rsid w:val="00CE72B6"/>
    <w:rsid w:val="00CF0EE3"/>
    <w:rsid w:val="00CF1198"/>
    <w:rsid w:val="00CF35AE"/>
    <w:rsid w:val="00CF63B1"/>
    <w:rsid w:val="00D02E4A"/>
    <w:rsid w:val="00D10CD7"/>
    <w:rsid w:val="00D146BF"/>
    <w:rsid w:val="00D2195A"/>
    <w:rsid w:val="00D21C95"/>
    <w:rsid w:val="00D25C38"/>
    <w:rsid w:val="00D33A5B"/>
    <w:rsid w:val="00D404A9"/>
    <w:rsid w:val="00D4111A"/>
    <w:rsid w:val="00D41511"/>
    <w:rsid w:val="00D43F68"/>
    <w:rsid w:val="00D55A2B"/>
    <w:rsid w:val="00D55E3D"/>
    <w:rsid w:val="00D56CB8"/>
    <w:rsid w:val="00D62D4D"/>
    <w:rsid w:val="00D64D4B"/>
    <w:rsid w:val="00D65586"/>
    <w:rsid w:val="00D71C5B"/>
    <w:rsid w:val="00D73C21"/>
    <w:rsid w:val="00D77393"/>
    <w:rsid w:val="00D8037C"/>
    <w:rsid w:val="00D81951"/>
    <w:rsid w:val="00D83431"/>
    <w:rsid w:val="00D91EF2"/>
    <w:rsid w:val="00D925F6"/>
    <w:rsid w:val="00D97838"/>
    <w:rsid w:val="00DA0555"/>
    <w:rsid w:val="00DA5087"/>
    <w:rsid w:val="00DB0A47"/>
    <w:rsid w:val="00DB2664"/>
    <w:rsid w:val="00DC0D7B"/>
    <w:rsid w:val="00DC5D86"/>
    <w:rsid w:val="00DD137D"/>
    <w:rsid w:val="00DE19F6"/>
    <w:rsid w:val="00DE311F"/>
    <w:rsid w:val="00DE56D6"/>
    <w:rsid w:val="00DF315F"/>
    <w:rsid w:val="00DF5D9D"/>
    <w:rsid w:val="00E05233"/>
    <w:rsid w:val="00E118CB"/>
    <w:rsid w:val="00E12403"/>
    <w:rsid w:val="00E1489C"/>
    <w:rsid w:val="00E15EB0"/>
    <w:rsid w:val="00E23015"/>
    <w:rsid w:val="00E241B3"/>
    <w:rsid w:val="00E4245B"/>
    <w:rsid w:val="00E427DA"/>
    <w:rsid w:val="00E47381"/>
    <w:rsid w:val="00E5157D"/>
    <w:rsid w:val="00E56405"/>
    <w:rsid w:val="00E61E06"/>
    <w:rsid w:val="00E62118"/>
    <w:rsid w:val="00E655CA"/>
    <w:rsid w:val="00E65A7B"/>
    <w:rsid w:val="00E65D42"/>
    <w:rsid w:val="00E6678B"/>
    <w:rsid w:val="00E85A0E"/>
    <w:rsid w:val="00E92609"/>
    <w:rsid w:val="00E927BD"/>
    <w:rsid w:val="00EA341D"/>
    <w:rsid w:val="00EA4F32"/>
    <w:rsid w:val="00EA58EA"/>
    <w:rsid w:val="00EB0521"/>
    <w:rsid w:val="00EB0E6C"/>
    <w:rsid w:val="00EB32A4"/>
    <w:rsid w:val="00EB3CED"/>
    <w:rsid w:val="00EB4A42"/>
    <w:rsid w:val="00EB579D"/>
    <w:rsid w:val="00EB7CB9"/>
    <w:rsid w:val="00ED4A95"/>
    <w:rsid w:val="00ED71B2"/>
    <w:rsid w:val="00ED7EC9"/>
    <w:rsid w:val="00EE177F"/>
    <w:rsid w:val="00EE20EF"/>
    <w:rsid w:val="00EE6B9A"/>
    <w:rsid w:val="00EE6E81"/>
    <w:rsid w:val="00EE7043"/>
    <w:rsid w:val="00EF14A6"/>
    <w:rsid w:val="00EF647F"/>
    <w:rsid w:val="00F0262A"/>
    <w:rsid w:val="00F05CB6"/>
    <w:rsid w:val="00F125EA"/>
    <w:rsid w:val="00F20326"/>
    <w:rsid w:val="00F25226"/>
    <w:rsid w:val="00F33A43"/>
    <w:rsid w:val="00F35641"/>
    <w:rsid w:val="00F51225"/>
    <w:rsid w:val="00F5773A"/>
    <w:rsid w:val="00F62B65"/>
    <w:rsid w:val="00F71F95"/>
    <w:rsid w:val="00F758E2"/>
    <w:rsid w:val="00F81120"/>
    <w:rsid w:val="00F84132"/>
    <w:rsid w:val="00F858E8"/>
    <w:rsid w:val="00F85A52"/>
    <w:rsid w:val="00F94770"/>
    <w:rsid w:val="00F96361"/>
    <w:rsid w:val="00F969E8"/>
    <w:rsid w:val="00F97C13"/>
    <w:rsid w:val="00FA6149"/>
    <w:rsid w:val="00FB3035"/>
    <w:rsid w:val="00FB78F2"/>
    <w:rsid w:val="00FC1BDE"/>
    <w:rsid w:val="00FC3516"/>
    <w:rsid w:val="00FC410A"/>
    <w:rsid w:val="00FD00DA"/>
    <w:rsid w:val="00FD2A09"/>
    <w:rsid w:val="00FD38AB"/>
    <w:rsid w:val="00FD4441"/>
    <w:rsid w:val="00FD5802"/>
    <w:rsid w:val="00FE18FE"/>
    <w:rsid w:val="00FE4F90"/>
    <w:rsid w:val="00FE72A9"/>
    <w:rsid w:val="00FF0AC0"/>
    <w:rsid w:val="00FF34AA"/>
    <w:rsid w:val="00FF5BEB"/>
    <w:rsid w:val="00FF7108"/>
    <w:rsid w:val="00FF7B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5338B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52CA7"/>
    <w:rPr>
      <w:rFonts w:ascii="Times New Roman" w:eastAsia="Times New Roman" w:hAnsi="Times New Roman" w:cs="Times New Roman"/>
    </w:rPr>
  </w:style>
  <w:style w:type="paragraph" w:styleId="Heading1">
    <w:name w:val="heading 1"/>
    <w:basedOn w:val="Normal"/>
    <w:link w:val="Heading1Char"/>
    <w:uiPriority w:val="9"/>
    <w:qFormat/>
    <w:rsid w:val="00D71C5B"/>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626ED9"/>
    <w:rPr>
      <w:vertAlign w:val="superscript"/>
    </w:rPr>
  </w:style>
  <w:style w:type="character" w:customStyle="1" w:styleId="FootnoteTextChar">
    <w:name w:val="Footnote Text Char"/>
    <w:basedOn w:val="DefaultParagraphFont"/>
    <w:link w:val="FootnoteText"/>
    <w:uiPriority w:val="99"/>
    <w:rsid w:val="0060085E"/>
  </w:style>
  <w:style w:type="paragraph" w:styleId="FootnoteText">
    <w:name w:val="footnote text"/>
    <w:basedOn w:val="Normal"/>
    <w:link w:val="FootnoteTextChar"/>
    <w:uiPriority w:val="99"/>
    <w:unhideWhenUsed/>
    <w:rsid w:val="0060085E"/>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semiHidden/>
    <w:rsid w:val="0060085E"/>
  </w:style>
  <w:style w:type="paragraph" w:styleId="CommentText">
    <w:name w:val="annotation text"/>
    <w:basedOn w:val="Normal"/>
    <w:link w:val="CommentTextChar"/>
    <w:uiPriority w:val="99"/>
    <w:semiHidden/>
    <w:unhideWhenUsed/>
    <w:rsid w:val="0060085E"/>
  </w:style>
  <w:style w:type="character" w:customStyle="1" w:styleId="CommentSubjectChar">
    <w:name w:val="Comment Subject Char"/>
    <w:basedOn w:val="CommentTextChar"/>
    <w:link w:val="CommentSubject"/>
    <w:uiPriority w:val="99"/>
    <w:semiHidden/>
    <w:rsid w:val="0060085E"/>
    <w:rPr>
      <w:b/>
      <w:bCs/>
      <w:sz w:val="20"/>
      <w:szCs w:val="20"/>
    </w:rPr>
  </w:style>
  <w:style w:type="paragraph" w:styleId="CommentSubject">
    <w:name w:val="annotation subject"/>
    <w:basedOn w:val="CommentText"/>
    <w:next w:val="CommentText"/>
    <w:link w:val="CommentSubjectChar"/>
    <w:uiPriority w:val="99"/>
    <w:semiHidden/>
    <w:unhideWhenUsed/>
    <w:rsid w:val="0060085E"/>
    <w:rPr>
      <w:b/>
      <w:bCs/>
      <w:sz w:val="20"/>
      <w:szCs w:val="20"/>
    </w:rPr>
  </w:style>
  <w:style w:type="character" w:customStyle="1" w:styleId="BalloonTextChar">
    <w:name w:val="Balloon Text Char"/>
    <w:basedOn w:val="DefaultParagraphFont"/>
    <w:link w:val="BalloonText"/>
    <w:uiPriority w:val="99"/>
    <w:semiHidden/>
    <w:rsid w:val="0060085E"/>
    <w:rPr>
      <w:rFonts w:ascii="Lucida Grande" w:hAnsi="Lucida Grande" w:cs="Lucida Grande"/>
      <w:sz w:val="18"/>
      <w:szCs w:val="18"/>
    </w:rPr>
  </w:style>
  <w:style w:type="paragraph" w:styleId="BalloonText">
    <w:name w:val="Balloon Text"/>
    <w:basedOn w:val="Normal"/>
    <w:link w:val="BalloonTextChar"/>
    <w:uiPriority w:val="99"/>
    <w:semiHidden/>
    <w:unhideWhenUsed/>
    <w:rsid w:val="0060085E"/>
    <w:rPr>
      <w:rFonts w:ascii="Lucida Grande" w:hAnsi="Lucida Grande" w:cs="Lucida Grande"/>
      <w:sz w:val="18"/>
      <w:szCs w:val="18"/>
    </w:rPr>
  </w:style>
  <w:style w:type="paragraph" w:styleId="ListParagraph">
    <w:name w:val="List Paragraph"/>
    <w:basedOn w:val="Normal"/>
    <w:uiPriority w:val="99"/>
    <w:qFormat/>
    <w:rsid w:val="00666F3C"/>
    <w:pPr>
      <w:spacing w:after="200" w:line="276" w:lineRule="auto"/>
      <w:ind w:left="720"/>
      <w:contextualSpacing/>
    </w:pPr>
    <w:rPr>
      <w:rFonts w:ascii="Calibri" w:eastAsia="SimSun" w:hAnsi="Calibri" w:cs="Arial"/>
      <w:sz w:val="22"/>
      <w:szCs w:val="22"/>
      <w:lang w:eastAsia="zh-CN"/>
    </w:rPr>
  </w:style>
  <w:style w:type="paragraph" w:styleId="NoSpacing">
    <w:name w:val="No Spacing"/>
    <w:uiPriority w:val="1"/>
    <w:qFormat/>
    <w:rsid w:val="00EB32A4"/>
  </w:style>
  <w:style w:type="character" w:styleId="CommentReference">
    <w:name w:val="annotation reference"/>
    <w:basedOn w:val="DefaultParagraphFont"/>
    <w:uiPriority w:val="99"/>
    <w:semiHidden/>
    <w:unhideWhenUsed/>
    <w:rsid w:val="001A003F"/>
    <w:rPr>
      <w:sz w:val="18"/>
      <w:szCs w:val="18"/>
    </w:rPr>
  </w:style>
  <w:style w:type="paragraph" w:styleId="NormalWeb">
    <w:name w:val="Normal (Web)"/>
    <w:basedOn w:val="Normal"/>
    <w:uiPriority w:val="99"/>
    <w:unhideWhenUsed/>
    <w:rsid w:val="009B791A"/>
    <w:pPr>
      <w:spacing w:before="100" w:beforeAutospacing="1" w:after="100" w:afterAutospacing="1"/>
    </w:pPr>
  </w:style>
  <w:style w:type="paragraph" w:styleId="EndnoteText">
    <w:name w:val="endnote text"/>
    <w:basedOn w:val="Normal"/>
    <w:link w:val="EndnoteTextChar"/>
    <w:uiPriority w:val="99"/>
    <w:unhideWhenUsed/>
    <w:rsid w:val="00537131"/>
    <w:rPr>
      <w:rFonts w:asciiTheme="minorHAnsi" w:eastAsiaTheme="minorEastAsia" w:hAnsiTheme="minorHAnsi" w:cstheme="minorBidi"/>
      <w:sz w:val="20"/>
      <w:szCs w:val="20"/>
    </w:rPr>
  </w:style>
  <w:style w:type="character" w:customStyle="1" w:styleId="EndnoteTextChar">
    <w:name w:val="Endnote Text Char"/>
    <w:basedOn w:val="DefaultParagraphFont"/>
    <w:link w:val="EndnoteText"/>
    <w:uiPriority w:val="99"/>
    <w:rsid w:val="00537131"/>
    <w:rPr>
      <w:sz w:val="20"/>
      <w:szCs w:val="20"/>
    </w:rPr>
  </w:style>
  <w:style w:type="character" w:styleId="EndnoteReference">
    <w:name w:val="endnote reference"/>
    <w:basedOn w:val="DefaultParagraphFont"/>
    <w:uiPriority w:val="99"/>
    <w:semiHidden/>
    <w:unhideWhenUsed/>
    <w:rsid w:val="00537131"/>
    <w:rPr>
      <w:vertAlign w:val="superscript"/>
    </w:rPr>
  </w:style>
  <w:style w:type="character" w:styleId="Emphasis">
    <w:name w:val="Emphasis"/>
    <w:basedOn w:val="DefaultParagraphFont"/>
    <w:uiPriority w:val="20"/>
    <w:qFormat/>
    <w:rsid w:val="00B52CA7"/>
    <w:rPr>
      <w:i/>
      <w:iCs/>
    </w:rPr>
  </w:style>
  <w:style w:type="character" w:styleId="Hyperlink">
    <w:name w:val="Hyperlink"/>
    <w:basedOn w:val="DefaultParagraphFont"/>
    <w:uiPriority w:val="99"/>
    <w:unhideWhenUsed/>
    <w:rsid w:val="002372DD"/>
    <w:rPr>
      <w:color w:val="0000FF" w:themeColor="hyperlink"/>
      <w:u w:val="single"/>
    </w:rPr>
  </w:style>
  <w:style w:type="character" w:styleId="UnresolvedMention">
    <w:name w:val="Unresolved Mention"/>
    <w:basedOn w:val="DefaultParagraphFont"/>
    <w:uiPriority w:val="99"/>
    <w:rsid w:val="002372DD"/>
    <w:rPr>
      <w:color w:val="605E5C"/>
      <w:shd w:val="clear" w:color="auto" w:fill="E1DFDD"/>
    </w:rPr>
  </w:style>
  <w:style w:type="character" w:styleId="FollowedHyperlink">
    <w:name w:val="FollowedHyperlink"/>
    <w:basedOn w:val="DefaultParagraphFont"/>
    <w:uiPriority w:val="99"/>
    <w:semiHidden/>
    <w:unhideWhenUsed/>
    <w:rsid w:val="002372DD"/>
    <w:rPr>
      <w:color w:val="800080" w:themeColor="followedHyperlink"/>
      <w:u w:val="single"/>
    </w:rPr>
  </w:style>
  <w:style w:type="character" w:customStyle="1" w:styleId="Heading1Char">
    <w:name w:val="Heading 1 Char"/>
    <w:basedOn w:val="DefaultParagraphFont"/>
    <w:link w:val="Heading1"/>
    <w:uiPriority w:val="9"/>
    <w:rsid w:val="00D71C5B"/>
    <w:rPr>
      <w:rFonts w:ascii="Times New Roman" w:eastAsia="Times New Roman" w:hAnsi="Times New Roman" w:cs="Times New Roman"/>
      <w:b/>
      <w:bCs/>
      <w:kern w:val="36"/>
      <w:sz w:val="48"/>
      <w:szCs w:val="48"/>
    </w:rPr>
  </w:style>
  <w:style w:type="character" w:customStyle="1" w:styleId="titre">
    <w:name w:val="titre"/>
    <w:basedOn w:val="DefaultParagraphFont"/>
    <w:rsid w:val="00D71C5B"/>
  </w:style>
  <w:style w:type="character" w:customStyle="1" w:styleId="sstitre">
    <w:name w:val="sstitre"/>
    <w:basedOn w:val="DefaultParagraphFont"/>
    <w:rsid w:val="00D71C5B"/>
  </w:style>
  <w:style w:type="character" w:customStyle="1" w:styleId="i">
    <w:name w:val="i"/>
    <w:uiPriority w:val="1"/>
    <w:rsid w:val="005A7C51"/>
    <w:rPr>
      <w:i/>
      <w:color w:val="008000"/>
      <w:szCs w:val="24"/>
      <w:bdr w:val="none" w:sz="0" w:space="0" w:color="auto"/>
    </w:rPr>
  </w:style>
  <w:style w:type="paragraph" w:styleId="Revision">
    <w:name w:val="Revision"/>
    <w:hidden/>
    <w:uiPriority w:val="99"/>
    <w:semiHidden/>
    <w:rsid w:val="00FA614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15854">
      <w:bodyDiv w:val="1"/>
      <w:marLeft w:val="0"/>
      <w:marRight w:val="0"/>
      <w:marTop w:val="0"/>
      <w:marBottom w:val="0"/>
      <w:divBdr>
        <w:top w:val="none" w:sz="0" w:space="0" w:color="auto"/>
        <w:left w:val="none" w:sz="0" w:space="0" w:color="auto"/>
        <w:bottom w:val="none" w:sz="0" w:space="0" w:color="auto"/>
        <w:right w:val="none" w:sz="0" w:space="0" w:color="auto"/>
      </w:divBdr>
    </w:div>
    <w:div w:id="176893551">
      <w:bodyDiv w:val="1"/>
      <w:marLeft w:val="0"/>
      <w:marRight w:val="0"/>
      <w:marTop w:val="0"/>
      <w:marBottom w:val="0"/>
      <w:divBdr>
        <w:top w:val="none" w:sz="0" w:space="0" w:color="auto"/>
        <w:left w:val="none" w:sz="0" w:space="0" w:color="auto"/>
        <w:bottom w:val="none" w:sz="0" w:space="0" w:color="auto"/>
        <w:right w:val="none" w:sz="0" w:space="0" w:color="auto"/>
      </w:divBdr>
    </w:div>
    <w:div w:id="197622531">
      <w:bodyDiv w:val="1"/>
      <w:marLeft w:val="0"/>
      <w:marRight w:val="0"/>
      <w:marTop w:val="0"/>
      <w:marBottom w:val="0"/>
      <w:divBdr>
        <w:top w:val="none" w:sz="0" w:space="0" w:color="auto"/>
        <w:left w:val="none" w:sz="0" w:space="0" w:color="auto"/>
        <w:bottom w:val="none" w:sz="0" w:space="0" w:color="auto"/>
        <w:right w:val="none" w:sz="0" w:space="0" w:color="auto"/>
      </w:divBdr>
      <w:divsChild>
        <w:div w:id="1793013807">
          <w:marLeft w:val="0"/>
          <w:marRight w:val="0"/>
          <w:marTop w:val="0"/>
          <w:marBottom w:val="0"/>
          <w:divBdr>
            <w:top w:val="none" w:sz="0" w:space="0" w:color="auto"/>
            <w:left w:val="none" w:sz="0" w:space="0" w:color="auto"/>
            <w:bottom w:val="none" w:sz="0" w:space="0" w:color="auto"/>
            <w:right w:val="none" w:sz="0" w:space="0" w:color="auto"/>
          </w:divBdr>
          <w:divsChild>
            <w:div w:id="1734934888">
              <w:marLeft w:val="0"/>
              <w:marRight w:val="0"/>
              <w:marTop w:val="0"/>
              <w:marBottom w:val="0"/>
              <w:divBdr>
                <w:top w:val="none" w:sz="0" w:space="0" w:color="auto"/>
                <w:left w:val="none" w:sz="0" w:space="0" w:color="auto"/>
                <w:bottom w:val="none" w:sz="0" w:space="0" w:color="auto"/>
                <w:right w:val="none" w:sz="0" w:space="0" w:color="auto"/>
              </w:divBdr>
              <w:divsChild>
                <w:div w:id="717751429">
                  <w:marLeft w:val="0"/>
                  <w:marRight w:val="0"/>
                  <w:marTop w:val="0"/>
                  <w:marBottom w:val="0"/>
                  <w:divBdr>
                    <w:top w:val="none" w:sz="0" w:space="0" w:color="auto"/>
                    <w:left w:val="none" w:sz="0" w:space="0" w:color="auto"/>
                    <w:bottom w:val="none" w:sz="0" w:space="0" w:color="auto"/>
                    <w:right w:val="none" w:sz="0" w:space="0" w:color="auto"/>
                  </w:divBdr>
                  <w:divsChild>
                    <w:div w:id="18533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59693">
      <w:bodyDiv w:val="1"/>
      <w:marLeft w:val="0"/>
      <w:marRight w:val="0"/>
      <w:marTop w:val="0"/>
      <w:marBottom w:val="0"/>
      <w:divBdr>
        <w:top w:val="none" w:sz="0" w:space="0" w:color="auto"/>
        <w:left w:val="none" w:sz="0" w:space="0" w:color="auto"/>
        <w:bottom w:val="none" w:sz="0" w:space="0" w:color="auto"/>
        <w:right w:val="none" w:sz="0" w:space="0" w:color="auto"/>
      </w:divBdr>
    </w:div>
    <w:div w:id="276327440">
      <w:bodyDiv w:val="1"/>
      <w:marLeft w:val="0"/>
      <w:marRight w:val="0"/>
      <w:marTop w:val="0"/>
      <w:marBottom w:val="0"/>
      <w:divBdr>
        <w:top w:val="none" w:sz="0" w:space="0" w:color="auto"/>
        <w:left w:val="none" w:sz="0" w:space="0" w:color="auto"/>
        <w:bottom w:val="none" w:sz="0" w:space="0" w:color="auto"/>
        <w:right w:val="none" w:sz="0" w:space="0" w:color="auto"/>
      </w:divBdr>
      <w:divsChild>
        <w:div w:id="712773366">
          <w:marLeft w:val="0"/>
          <w:marRight w:val="0"/>
          <w:marTop w:val="0"/>
          <w:marBottom w:val="0"/>
          <w:divBdr>
            <w:top w:val="none" w:sz="0" w:space="0" w:color="auto"/>
            <w:left w:val="none" w:sz="0" w:space="0" w:color="auto"/>
            <w:bottom w:val="none" w:sz="0" w:space="0" w:color="auto"/>
            <w:right w:val="none" w:sz="0" w:space="0" w:color="auto"/>
          </w:divBdr>
          <w:divsChild>
            <w:div w:id="538785090">
              <w:marLeft w:val="0"/>
              <w:marRight w:val="0"/>
              <w:marTop w:val="0"/>
              <w:marBottom w:val="0"/>
              <w:divBdr>
                <w:top w:val="none" w:sz="0" w:space="0" w:color="auto"/>
                <w:left w:val="none" w:sz="0" w:space="0" w:color="auto"/>
                <w:bottom w:val="none" w:sz="0" w:space="0" w:color="auto"/>
                <w:right w:val="none" w:sz="0" w:space="0" w:color="auto"/>
              </w:divBdr>
              <w:divsChild>
                <w:div w:id="1709329414">
                  <w:marLeft w:val="0"/>
                  <w:marRight w:val="0"/>
                  <w:marTop w:val="0"/>
                  <w:marBottom w:val="0"/>
                  <w:divBdr>
                    <w:top w:val="none" w:sz="0" w:space="0" w:color="auto"/>
                    <w:left w:val="none" w:sz="0" w:space="0" w:color="auto"/>
                    <w:bottom w:val="none" w:sz="0" w:space="0" w:color="auto"/>
                    <w:right w:val="none" w:sz="0" w:space="0" w:color="auto"/>
                  </w:divBdr>
                  <w:divsChild>
                    <w:div w:id="1763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677740">
      <w:bodyDiv w:val="1"/>
      <w:marLeft w:val="0"/>
      <w:marRight w:val="0"/>
      <w:marTop w:val="0"/>
      <w:marBottom w:val="0"/>
      <w:divBdr>
        <w:top w:val="none" w:sz="0" w:space="0" w:color="auto"/>
        <w:left w:val="none" w:sz="0" w:space="0" w:color="auto"/>
        <w:bottom w:val="none" w:sz="0" w:space="0" w:color="auto"/>
        <w:right w:val="none" w:sz="0" w:space="0" w:color="auto"/>
      </w:divBdr>
    </w:div>
    <w:div w:id="350769133">
      <w:bodyDiv w:val="1"/>
      <w:marLeft w:val="0"/>
      <w:marRight w:val="0"/>
      <w:marTop w:val="0"/>
      <w:marBottom w:val="0"/>
      <w:divBdr>
        <w:top w:val="none" w:sz="0" w:space="0" w:color="auto"/>
        <w:left w:val="none" w:sz="0" w:space="0" w:color="auto"/>
        <w:bottom w:val="none" w:sz="0" w:space="0" w:color="auto"/>
        <w:right w:val="none" w:sz="0" w:space="0" w:color="auto"/>
      </w:divBdr>
    </w:div>
    <w:div w:id="378626121">
      <w:bodyDiv w:val="1"/>
      <w:marLeft w:val="0"/>
      <w:marRight w:val="0"/>
      <w:marTop w:val="0"/>
      <w:marBottom w:val="0"/>
      <w:divBdr>
        <w:top w:val="none" w:sz="0" w:space="0" w:color="auto"/>
        <w:left w:val="none" w:sz="0" w:space="0" w:color="auto"/>
        <w:bottom w:val="none" w:sz="0" w:space="0" w:color="auto"/>
        <w:right w:val="none" w:sz="0" w:space="0" w:color="auto"/>
      </w:divBdr>
      <w:divsChild>
        <w:div w:id="1224871901">
          <w:marLeft w:val="0"/>
          <w:marRight w:val="0"/>
          <w:marTop w:val="0"/>
          <w:marBottom w:val="0"/>
          <w:divBdr>
            <w:top w:val="none" w:sz="0" w:space="0" w:color="auto"/>
            <w:left w:val="none" w:sz="0" w:space="0" w:color="auto"/>
            <w:bottom w:val="none" w:sz="0" w:space="0" w:color="auto"/>
            <w:right w:val="none" w:sz="0" w:space="0" w:color="auto"/>
          </w:divBdr>
          <w:divsChild>
            <w:div w:id="222716299">
              <w:marLeft w:val="0"/>
              <w:marRight w:val="0"/>
              <w:marTop w:val="0"/>
              <w:marBottom w:val="0"/>
              <w:divBdr>
                <w:top w:val="none" w:sz="0" w:space="0" w:color="auto"/>
                <w:left w:val="none" w:sz="0" w:space="0" w:color="auto"/>
                <w:bottom w:val="none" w:sz="0" w:space="0" w:color="auto"/>
                <w:right w:val="none" w:sz="0" w:space="0" w:color="auto"/>
              </w:divBdr>
              <w:divsChild>
                <w:div w:id="1488789627">
                  <w:marLeft w:val="0"/>
                  <w:marRight w:val="0"/>
                  <w:marTop w:val="0"/>
                  <w:marBottom w:val="0"/>
                  <w:divBdr>
                    <w:top w:val="none" w:sz="0" w:space="0" w:color="auto"/>
                    <w:left w:val="none" w:sz="0" w:space="0" w:color="auto"/>
                    <w:bottom w:val="none" w:sz="0" w:space="0" w:color="auto"/>
                    <w:right w:val="none" w:sz="0" w:space="0" w:color="auto"/>
                  </w:divBdr>
                  <w:divsChild>
                    <w:div w:id="11364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904526">
      <w:bodyDiv w:val="1"/>
      <w:marLeft w:val="0"/>
      <w:marRight w:val="0"/>
      <w:marTop w:val="0"/>
      <w:marBottom w:val="0"/>
      <w:divBdr>
        <w:top w:val="none" w:sz="0" w:space="0" w:color="auto"/>
        <w:left w:val="none" w:sz="0" w:space="0" w:color="auto"/>
        <w:bottom w:val="none" w:sz="0" w:space="0" w:color="auto"/>
        <w:right w:val="none" w:sz="0" w:space="0" w:color="auto"/>
      </w:divBdr>
      <w:divsChild>
        <w:div w:id="882524759">
          <w:marLeft w:val="0"/>
          <w:marRight w:val="0"/>
          <w:marTop w:val="0"/>
          <w:marBottom w:val="0"/>
          <w:divBdr>
            <w:top w:val="none" w:sz="0" w:space="0" w:color="auto"/>
            <w:left w:val="none" w:sz="0" w:space="0" w:color="auto"/>
            <w:bottom w:val="none" w:sz="0" w:space="0" w:color="auto"/>
            <w:right w:val="none" w:sz="0" w:space="0" w:color="auto"/>
          </w:divBdr>
          <w:divsChild>
            <w:div w:id="399065364">
              <w:marLeft w:val="0"/>
              <w:marRight w:val="0"/>
              <w:marTop w:val="0"/>
              <w:marBottom w:val="0"/>
              <w:divBdr>
                <w:top w:val="none" w:sz="0" w:space="0" w:color="auto"/>
                <w:left w:val="none" w:sz="0" w:space="0" w:color="auto"/>
                <w:bottom w:val="none" w:sz="0" w:space="0" w:color="auto"/>
                <w:right w:val="none" w:sz="0" w:space="0" w:color="auto"/>
              </w:divBdr>
              <w:divsChild>
                <w:div w:id="42854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74601">
      <w:bodyDiv w:val="1"/>
      <w:marLeft w:val="0"/>
      <w:marRight w:val="0"/>
      <w:marTop w:val="0"/>
      <w:marBottom w:val="0"/>
      <w:divBdr>
        <w:top w:val="none" w:sz="0" w:space="0" w:color="auto"/>
        <w:left w:val="none" w:sz="0" w:space="0" w:color="auto"/>
        <w:bottom w:val="none" w:sz="0" w:space="0" w:color="auto"/>
        <w:right w:val="none" w:sz="0" w:space="0" w:color="auto"/>
      </w:divBdr>
      <w:divsChild>
        <w:div w:id="144131141">
          <w:marLeft w:val="0"/>
          <w:marRight w:val="0"/>
          <w:marTop w:val="0"/>
          <w:marBottom w:val="0"/>
          <w:divBdr>
            <w:top w:val="none" w:sz="0" w:space="0" w:color="auto"/>
            <w:left w:val="none" w:sz="0" w:space="0" w:color="auto"/>
            <w:bottom w:val="none" w:sz="0" w:space="0" w:color="auto"/>
            <w:right w:val="none" w:sz="0" w:space="0" w:color="auto"/>
          </w:divBdr>
          <w:divsChild>
            <w:div w:id="730350764">
              <w:marLeft w:val="0"/>
              <w:marRight w:val="0"/>
              <w:marTop w:val="0"/>
              <w:marBottom w:val="0"/>
              <w:divBdr>
                <w:top w:val="none" w:sz="0" w:space="0" w:color="auto"/>
                <w:left w:val="none" w:sz="0" w:space="0" w:color="auto"/>
                <w:bottom w:val="none" w:sz="0" w:space="0" w:color="auto"/>
                <w:right w:val="none" w:sz="0" w:space="0" w:color="auto"/>
              </w:divBdr>
              <w:divsChild>
                <w:div w:id="180199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501075">
      <w:bodyDiv w:val="1"/>
      <w:marLeft w:val="0"/>
      <w:marRight w:val="0"/>
      <w:marTop w:val="0"/>
      <w:marBottom w:val="0"/>
      <w:divBdr>
        <w:top w:val="none" w:sz="0" w:space="0" w:color="auto"/>
        <w:left w:val="none" w:sz="0" w:space="0" w:color="auto"/>
        <w:bottom w:val="none" w:sz="0" w:space="0" w:color="auto"/>
        <w:right w:val="none" w:sz="0" w:space="0" w:color="auto"/>
      </w:divBdr>
    </w:div>
    <w:div w:id="838808947">
      <w:bodyDiv w:val="1"/>
      <w:marLeft w:val="0"/>
      <w:marRight w:val="0"/>
      <w:marTop w:val="0"/>
      <w:marBottom w:val="0"/>
      <w:divBdr>
        <w:top w:val="none" w:sz="0" w:space="0" w:color="auto"/>
        <w:left w:val="none" w:sz="0" w:space="0" w:color="auto"/>
        <w:bottom w:val="none" w:sz="0" w:space="0" w:color="auto"/>
        <w:right w:val="none" w:sz="0" w:space="0" w:color="auto"/>
      </w:divBdr>
    </w:div>
    <w:div w:id="842353091">
      <w:bodyDiv w:val="1"/>
      <w:marLeft w:val="0"/>
      <w:marRight w:val="0"/>
      <w:marTop w:val="0"/>
      <w:marBottom w:val="0"/>
      <w:divBdr>
        <w:top w:val="none" w:sz="0" w:space="0" w:color="auto"/>
        <w:left w:val="none" w:sz="0" w:space="0" w:color="auto"/>
        <w:bottom w:val="none" w:sz="0" w:space="0" w:color="auto"/>
        <w:right w:val="none" w:sz="0" w:space="0" w:color="auto"/>
      </w:divBdr>
    </w:div>
    <w:div w:id="891502510">
      <w:bodyDiv w:val="1"/>
      <w:marLeft w:val="0"/>
      <w:marRight w:val="0"/>
      <w:marTop w:val="0"/>
      <w:marBottom w:val="0"/>
      <w:divBdr>
        <w:top w:val="none" w:sz="0" w:space="0" w:color="auto"/>
        <w:left w:val="none" w:sz="0" w:space="0" w:color="auto"/>
        <w:bottom w:val="none" w:sz="0" w:space="0" w:color="auto"/>
        <w:right w:val="none" w:sz="0" w:space="0" w:color="auto"/>
      </w:divBdr>
    </w:div>
    <w:div w:id="929194306">
      <w:bodyDiv w:val="1"/>
      <w:marLeft w:val="0"/>
      <w:marRight w:val="0"/>
      <w:marTop w:val="0"/>
      <w:marBottom w:val="0"/>
      <w:divBdr>
        <w:top w:val="none" w:sz="0" w:space="0" w:color="auto"/>
        <w:left w:val="none" w:sz="0" w:space="0" w:color="auto"/>
        <w:bottom w:val="none" w:sz="0" w:space="0" w:color="auto"/>
        <w:right w:val="none" w:sz="0" w:space="0" w:color="auto"/>
      </w:divBdr>
    </w:div>
    <w:div w:id="1165635394">
      <w:bodyDiv w:val="1"/>
      <w:marLeft w:val="0"/>
      <w:marRight w:val="0"/>
      <w:marTop w:val="0"/>
      <w:marBottom w:val="0"/>
      <w:divBdr>
        <w:top w:val="none" w:sz="0" w:space="0" w:color="auto"/>
        <w:left w:val="none" w:sz="0" w:space="0" w:color="auto"/>
        <w:bottom w:val="none" w:sz="0" w:space="0" w:color="auto"/>
        <w:right w:val="none" w:sz="0" w:space="0" w:color="auto"/>
      </w:divBdr>
    </w:div>
    <w:div w:id="1187594349">
      <w:bodyDiv w:val="1"/>
      <w:marLeft w:val="0"/>
      <w:marRight w:val="0"/>
      <w:marTop w:val="0"/>
      <w:marBottom w:val="0"/>
      <w:divBdr>
        <w:top w:val="none" w:sz="0" w:space="0" w:color="auto"/>
        <w:left w:val="none" w:sz="0" w:space="0" w:color="auto"/>
        <w:bottom w:val="none" w:sz="0" w:space="0" w:color="auto"/>
        <w:right w:val="none" w:sz="0" w:space="0" w:color="auto"/>
      </w:divBdr>
      <w:divsChild>
        <w:div w:id="459810944">
          <w:marLeft w:val="0"/>
          <w:marRight w:val="0"/>
          <w:marTop w:val="0"/>
          <w:marBottom w:val="0"/>
          <w:divBdr>
            <w:top w:val="none" w:sz="0" w:space="0" w:color="auto"/>
            <w:left w:val="none" w:sz="0" w:space="0" w:color="auto"/>
            <w:bottom w:val="none" w:sz="0" w:space="0" w:color="auto"/>
            <w:right w:val="none" w:sz="0" w:space="0" w:color="auto"/>
          </w:divBdr>
          <w:divsChild>
            <w:div w:id="1905027390">
              <w:marLeft w:val="0"/>
              <w:marRight w:val="0"/>
              <w:marTop w:val="0"/>
              <w:marBottom w:val="0"/>
              <w:divBdr>
                <w:top w:val="none" w:sz="0" w:space="0" w:color="auto"/>
                <w:left w:val="none" w:sz="0" w:space="0" w:color="auto"/>
                <w:bottom w:val="none" w:sz="0" w:space="0" w:color="auto"/>
                <w:right w:val="none" w:sz="0" w:space="0" w:color="auto"/>
              </w:divBdr>
              <w:divsChild>
                <w:div w:id="15191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251244">
      <w:bodyDiv w:val="1"/>
      <w:marLeft w:val="0"/>
      <w:marRight w:val="0"/>
      <w:marTop w:val="0"/>
      <w:marBottom w:val="0"/>
      <w:divBdr>
        <w:top w:val="none" w:sz="0" w:space="0" w:color="auto"/>
        <w:left w:val="none" w:sz="0" w:space="0" w:color="auto"/>
        <w:bottom w:val="none" w:sz="0" w:space="0" w:color="auto"/>
        <w:right w:val="none" w:sz="0" w:space="0" w:color="auto"/>
      </w:divBdr>
      <w:divsChild>
        <w:div w:id="610019583">
          <w:marLeft w:val="0"/>
          <w:marRight w:val="0"/>
          <w:marTop w:val="0"/>
          <w:marBottom w:val="0"/>
          <w:divBdr>
            <w:top w:val="none" w:sz="0" w:space="0" w:color="auto"/>
            <w:left w:val="none" w:sz="0" w:space="0" w:color="auto"/>
            <w:bottom w:val="none" w:sz="0" w:space="0" w:color="auto"/>
            <w:right w:val="none" w:sz="0" w:space="0" w:color="auto"/>
          </w:divBdr>
          <w:divsChild>
            <w:div w:id="708381187">
              <w:marLeft w:val="0"/>
              <w:marRight w:val="0"/>
              <w:marTop w:val="0"/>
              <w:marBottom w:val="0"/>
              <w:divBdr>
                <w:top w:val="none" w:sz="0" w:space="0" w:color="auto"/>
                <w:left w:val="none" w:sz="0" w:space="0" w:color="auto"/>
                <w:bottom w:val="none" w:sz="0" w:space="0" w:color="auto"/>
                <w:right w:val="none" w:sz="0" w:space="0" w:color="auto"/>
              </w:divBdr>
              <w:divsChild>
                <w:div w:id="11805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504248">
      <w:bodyDiv w:val="1"/>
      <w:marLeft w:val="0"/>
      <w:marRight w:val="0"/>
      <w:marTop w:val="0"/>
      <w:marBottom w:val="0"/>
      <w:divBdr>
        <w:top w:val="none" w:sz="0" w:space="0" w:color="auto"/>
        <w:left w:val="none" w:sz="0" w:space="0" w:color="auto"/>
        <w:bottom w:val="none" w:sz="0" w:space="0" w:color="auto"/>
        <w:right w:val="none" w:sz="0" w:space="0" w:color="auto"/>
      </w:divBdr>
    </w:div>
    <w:div w:id="1389308034">
      <w:bodyDiv w:val="1"/>
      <w:marLeft w:val="0"/>
      <w:marRight w:val="0"/>
      <w:marTop w:val="0"/>
      <w:marBottom w:val="0"/>
      <w:divBdr>
        <w:top w:val="none" w:sz="0" w:space="0" w:color="auto"/>
        <w:left w:val="none" w:sz="0" w:space="0" w:color="auto"/>
        <w:bottom w:val="none" w:sz="0" w:space="0" w:color="auto"/>
        <w:right w:val="none" w:sz="0" w:space="0" w:color="auto"/>
      </w:divBdr>
      <w:divsChild>
        <w:div w:id="1490705523">
          <w:marLeft w:val="0"/>
          <w:marRight w:val="0"/>
          <w:marTop w:val="0"/>
          <w:marBottom w:val="0"/>
          <w:divBdr>
            <w:top w:val="none" w:sz="0" w:space="0" w:color="auto"/>
            <w:left w:val="none" w:sz="0" w:space="0" w:color="auto"/>
            <w:bottom w:val="none" w:sz="0" w:space="0" w:color="auto"/>
            <w:right w:val="none" w:sz="0" w:space="0" w:color="auto"/>
          </w:divBdr>
          <w:divsChild>
            <w:div w:id="672730619">
              <w:marLeft w:val="0"/>
              <w:marRight w:val="0"/>
              <w:marTop w:val="0"/>
              <w:marBottom w:val="0"/>
              <w:divBdr>
                <w:top w:val="none" w:sz="0" w:space="0" w:color="auto"/>
                <w:left w:val="none" w:sz="0" w:space="0" w:color="auto"/>
                <w:bottom w:val="none" w:sz="0" w:space="0" w:color="auto"/>
                <w:right w:val="none" w:sz="0" w:space="0" w:color="auto"/>
              </w:divBdr>
              <w:divsChild>
                <w:div w:id="81109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809273">
      <w:bodyDiv w:val="1"/>
      <w:marLeft w:val="0"/>
      <w:marRight w:val="0"/>
      <w:marTop w:val="0"/>
      <w:marBottom w:val="0"/>
      <w:divBdr>
        <w:top w:val="none" w:sz="0" w:space="0" w:color="auto"/>
        <w:left w:val="none" w:sz="0" w:space="0" w:color="auto"/>
        <w:bottom w:val="none" w:sz="0" w:space="0" w:color="auto"/>
        <w:right w:val="none" w:sz="0" w:space="0" w:color="auto"/>
      </w:divBdr>
    </w:div>
    <w:div w:id="1486163130">
      <w:bodyDiv w:val="1"/>
      <w:marLeft w:val="0"/>
      <w:marRight w:val="0"/>
      <w:marTop w:val="0"/>
      <w:marBottom w:val="0"/>
      <w:divBdr>
        <w:top w:val="none" w:sz="0" w:space="0" w:color="auto"/>
        <w:left w:val="none" w:sz="0" w:space="0" w:color="auto"/>
        <w:bottom w:val="none" w:sz="0" w:space="0" w:color="auto"/>
        <w:right w:val="none" w:sz="0" w:space="0" w:color="auto"/>
      </w:divBdr>
    </w:div>
    <w:div w:id="1624074243">
      <w:bodyDiv w:val="1"/>
      <w:marLeft w:val="0"/>
      <w:marRight w:val="0"/>
      <w:marTop w:val="0"/>
      <w:marBottom w:val="0"/>
      <w:divBdr>
        <w:top w:val="none" w:sz="0" w:space="0" w:color="auto"/>
        <w:left w:val="none" w:sz="0" w:space="0" w:color="auto"/>
        <w:bottom w:val="none" w:sz="0" w:space="0" w:color="auto"/>
        <w:right w:val="none" w:sz="0" w:space="0" w:color="auto"/>
      </w:divBdr>
    </w:div>
    <w:div w:id="1713843088">
      <w:bodyDiv w:val="1"/>
      <w:marLeft w:val="0"/>
      <w:marRight w:val="0"/>
      <w:marTop w:val="0"/>
      <w:marBottom w:val="0"/>
      <w:divBdr>
        <w:top w:val="none" w:sz="0" w:space="0" w:color="auto"/>
        <w:left w:val="none" w:sz="0" w:space="0" w:color="auto"/>
        <w:bottom w:val="none" w:sz="0" w:space="0" w:color="auto"/>
        <w:right w:val="none" w:sz="0" w:space="0" w:color="auto"/>
      </w:divBdr>
    </w:div>
    <w:div w:id="1832139191">
      <w:bodyDiv w:val="1"/>
      <w:marLeft w:val="0"/>
      <w:marRight w:val="0"/>
      <w:marTop w:val="0"/>
      <w:marBottom w:val="0"/>
      <w:divBdr>
        <w:top w:val="none" w:sz="0" w:space="0" w:color="auto"/>
        <w:left w:val="none" w:sz="0" w:space="0" w:color="auto"/>
        <w:bottom w:val="none" w:sz="0" w:space="0" w:color="auto"/>
        <w:right w:val="none" w:sz="0" w:space="0" w:color="auto"/>
      </w:divBdr>
    </w:div>
    <w:div w:id="1865056056">
      <w:bodyDiv w:val="1"/>
      <w:marLeft w:val="0"/>
      <w:marRight w:val="0"/>
      <w:marTop w:val="0"/>
      <w:marBottom w:val="0"/>
      <w:divBdr>
        <w:top w:val="none" w:sz="0" w:space="0" w:color="auto"/>
        <w:left w:val="none" w:sz="0" w:space="0" w:color="auto"/>
        <w:bottom w:val="none" w:sz="0" w:space="0" w:color="auto"/>
        <w:right w:val="none" w:sz="0" w:space="0" w:color="auto"/>
      </w:divBdr>
      <w:divsChild>
        <w:div w:id="1617715970">
          <w:marLeft w:val="0"/>
          <w:marRight w:val="0"/>
          <w:marTop w:val="0"/>
          <w:marBottom w:val="0"/>
          <w:divBdr>
            <w:top w:val="none" w:sz="0" w:space="0" w:color="auto"/>
            <w:left w:val="none" w:sz="0" w:space="0" w:color="auto"/>
            <w:bottom w:val="none" w:sz="0" w:space="0" w:color="auto"/>
            <w:right w:val="none" w:sz="0" w:space="0" w:color="auto"/>
          </w:divBdr>
          <w:divsChild>
            <w:div w:id="2137982719">
              <w:marLeft w:val="0"/>
              <w:marRight w:val="0"/>
              <w:marTop w:val="0"/>
              <w:marBottom w:val="0"/>
              <w:divBdr>
                <w:top w:val="none" w:sz="0" w:space="0" w:color="auto"/>
                <w:left w:val="none" w:sz="0" w:space="0" w:color="auto"/>
                <w:bottom w:val="none" w:sz="0" w:space="0" w:color="auto"/>
                <w:right w:val="none" w:sz="0" w:space="0" w:color="auto"/>
              </w:divBdr>
              <w:divsChild>
                <w:div w:id="153854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883888">
      <w:bodyDiv w:val="1"/>
      <w:marLeft w:val="0"/>
      <w:marRight w:val="0"/>
      <w:marTop w:val="0"/>
      <w:marBottom w:val="0"/>
      <w:divBdr>
        <w:top w:val="none" w:sz="0" w:space="0" w:color="auto"/>
        <w:left w:val="none" w:sz="0" w:space="0" w:color="auto"/>
        <w:bottom w:val="none" w:sz="0" w:space="0" w:color="auto"/>
        <w:right w:val="none" w:sz="0" w:space="0" w:color="auto"/>
      </w:divBdr>
    </w:div>
    <w:div w:id="1914191899">
      <w:bodyDiv w:val="1"/>
      <w:marLeft w:val="0"/>
      <w:marRight w:val="0"/>
      <w:marTop w:val="0"/>
      <w:marBottom w:val="0"/>
      <w:divBdr>
        <w:top w:val="none" w:sz="0" w:space="0" w:color="auto"/>
        <w:left w:val="none" w:sz="0" w:space="0" w:color="auto"/>
        <w:bottom w:val="none" w:sz="0" w:space="0" w:color="auto"/>
        <w:right w:val="none" w:sz="0" w:space="0" w:color="auto"/>
      </w:divBdr>
    </w:div>
    <w:div w:id="1946842603">
      <w:bodyDiv w:val="1"/>
      <w:marLeft w:val="0"/>
      <w:marRight w:val="0"/>
      <w:marTop w:val="0"/>
      <w:marBottom w:val="0"/>
      <w:divBdr>
        <w:top w:val="none" w:sz="0" w:space="0" w:color="auto"/>
        <w:left w:val="none" w:sz="0" w:space="0" w:color="auto"/>
        <w:bottom w:val="none" w:sz="0" w:space="0" w:color="auto"/>
        <w:right w:val="none" w:sz="0" w:space="0" w:color="auto"/>
      </w:divBdr>
      <w:divsChild>
        <w:div w:id="1051925969">
          <w:marLeft w:val="0"/>
          <w:marRight w:val="0"/>
          <w:marTop w:val="0"/>
          <w:marBottom w:val="0"/>
          <w:divBdr>
            <w:top w:val="none" w:sz="0" w:space="0" w:color="auto"/>
            <w:left w:val="none" w:sz="0" w:space="0" w:color="auto"/>
            <w:bottom w:val="none" w:sz="0" w:space="0" w:color="auto"/>
            <w:right w:val="none" w:sz="0" w:space="0" w:color="auto"/>
          </w:divBdr>
          <w:divsChild>
            <w:div w:id="931429723">
              <w:marLeft w:val="0"/>
              <w:marRight w:val="0"/>
              <w:marTop w:val="0"/>
              <w:marBottom w:val="0"/>
              <w:divBdr>
                <w:top w:val="none" w:sz="0" w:space="0" w:color="auto"/>
                <w:left w:val="none" w:sz="0" w:space="0" w:color="auto"/>
                <w:bottom w:val="none" w:sz="0" w:space="0" w:color="auto"/>
                <w:right w:val="none" w:sz="0" w:space="0" w:color="auto"/>
              </w:divBdr>
              <w:divsChild>
                <w:div w:id="18521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5404">
      <w:bodyDiv w:val="1"/>
      <w:marLeft w:val="0"/>
      <w:marRight w:val="0"/>
      <w:marTop w:val="0"/>
      <w:marBottom w:val="0"/>
      <w:divBdr>
        <w:top w:val="none" w:sz="0" w:space="0" w:color="auto"/>
        <w:left w:val="none" w:sz="0" w:space="0" w:color="auto"/>
        <w:bottom w:val="none" w:sz="0" w:space="0" w:color="auto"/>
        <w:right w:val="none" w:sz="0" w:space="0" w:color="auto"/>
      </w:divBdr>
      <w:divsChild>
        <w:div w:id="1093818310">
          <w:marLeft w:val="0"/>
          <w:marRight w:val="0"/>
          <w:marTop w:val="0"/>
          <w:marBottom w:val="0"/>
          <w:divBdr>
            <w:top w:val="none" w:sz="0" w:space="0" w:color="auto"/>
            <w:left w:val="none" w:sz="0" w:space="0" w:color="auto"/>
            <w:bottom w:val="none" w:sz="0" w:space="0" w:color="auto"/>
            <w:right w:val="none" w:sz="0" w:space="0" w:color="auto"/>
          </w:divBdr>
          <w:divsChild>
            <w:div w:id="579288056">
              <w:marLeft w:val="0"/>
              <w:marRight w:val="0"/>
              <w:marTop w:val="0"/>
              <w:marBottom w:val="0"/>
              <w:divBdr>
                <w:top w:val="none" w:sz="0" w:space="0" w:color="auto"/>
                <w:left w:val="none" w:sz="0" w:space="0" w:color="auto"/>
                <w:bottom w:val="none" w:sz="0" w:space="0" w:color="auto"/>
                <w:right w:val="none" w:sz="0" w:space="0" w:color="auto"/>
              </w:divBdr>
              <w:divsChild>
                <w:div w:id="1801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439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www.bruno-latour.fr/node/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C421D-E546-7B49-A75B-3419912E9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37</Pages>
  <Words>8721</Words>
  <Characters>49711</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Neyrat</dc:creator>
  <cp:keywords/>
  <dc:description/>
  <cp:lastModifiedBy>Copyeditor</cp:lastModifiedBy>
  <cp:revision>26</cp:revision>
  <cp:lastPrinted>2019-04-11T19:25:00Z</cp:lastPrinted>
  <dcterms:created xsi:type="dcterms:W3CDTF">2022-08-15T23:21:00Z</dcterms:created>
  <dcterms:modified xsi:type="dcterms:W3CDTF">2022-09-06T17:09:00Z</dcterms:modified>
</cp:coreProperties>
</file>