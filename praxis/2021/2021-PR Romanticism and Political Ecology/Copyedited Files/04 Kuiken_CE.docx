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54D24" w14:textId="3BD931CB" w:rsidR="000D659C" w:rsidRDefault="00023CF1" w:rsidP="005E71AF">
      <w:pPr>
        <w:spacing w:line="480" w:lineRule="auto"/>
        <w:jc w:val="center"/>
        <w:outlineLvl w:val="0"/>
        <w:rPr>
          <w:rFonts w:ascii="Times New Roman" w:hAnsi="Times New Roman" w:cs="Times New Roman"/>
        </w:rPr>
      </w:pPr>
      <w:r w:rsidRPr="00730D73">
        <w:rPr>
          <w:rFonts w:ascii="Times New Roman" w:hAnsi="Times New Roman" w:cs="Times New Roman"/>
        </w:rPr>
        <w:t>H</w:t>
      </w:r>
      <w:r w:rsidR="00FF0C59" w:rsidRPr="00730D73">
        <w:rPr>
          <w:rFonts w:ascii="Times New Roman" w:hAnsi="Times New Roman" w:cs="Times New Roman"/>
        </w:rPr>
        <w:t>ö</w:t>
      </w:r>
      <w:r w:rsidRPr="00730D73">
        <w:rPr>
          <w:rFonts w:ascii="Times New Roman" w:hAnsi="Times New Roman" w:cs="Times New Roman"/>
        </w:rPr>
        <w:t>lderlin’s Earth</w:t>
      </w:r>
      <w:r w:rsidR="005E71AF">
        <w:rPr>
          <w:rFonts w:ascii="Times New Roman" w:hAnsi="Times New Roman" w:cs="Times New Roman"/>
        </w:rPr>
        <w:t xml:space="preserve">- </w:t>
      </w:r>
      <w:proofErr w:type="spellStart"/>
      <w:r w:rsidR="005E71AF">
        <w:rPr>
          <w:rFonts w:ascii="Times New Roman" w:hAnsi="Times New Roman" w:cs="Times New Roman"/>
        </w:rPr>
        <w:t>Kir</w:t>
      </w:r>
      <w:proofErr w:type="spellEnd"/>
      <w:r w:rsidR="005E71AF">
        <w:rPr>
          <w:rFonts w:ascii="Times New Roman" w:hAnsi="Times New Roman" w:cs="Times New Roman"/>
        </w:rPr>
        <w:t xml:space="preserve"> </w:t>
      </w:r>
      <w:proofErr w:type="spellStart"/>
      <w:r w:rsidR="005E71AF">
        <w:rPr>
          <w:rFonts w:ascii="Times New Roman" w:hAnsi="Times New Roman" w:cs="Times New Roman"/>
        </w:rPr>
        <w:t>Kuiken</w:t>
      </w:r>
      <w:proofErr w:type="spellEnd"/>
    </w:p>
    <w:p w14:paraId="1657FBBC" w14:textId="3045C2EB" w:rsidR="00AC434B" w:rsidRPr="00AC434B" w:rsidRDefault="00AC434B">
      <w:pPr>
        <w:pStyle w:val="ListParagraph"/>
        <w:spacing w:line="480" w:lineRule="auto"/>
        <w:jc w:val="center"/>
        <w:outlineLvl w:val="0"/>
        <w:rPr>
          <w:rFonts w:ascii="Times New Roman" w:hAnsi="Times New Roman" w:cs="Times New Roman"/>
          <w:b/>
          <w:bCs/>
        </w:rPr>
        <w:pPrChange w:id="0" w:author="Copyeditor" w:date="2022-08-29T13:49:00Z">
          <w:pPr>
            <w:pStyle w:val="ListParagraph"/>
            <w:numPr>
              <w:numId w:val="2"/>
            </w:numPr>
            <w:spacing w:line="480" w:lineRule="auto"/>
            <w:ind w:hanging="360"/>
            <w:jc w:val="center"/>
            <w:outlineLvl w:val="0"/>
          </w:pPr>
        </w:pPrChange>
      </w:pPr>
      <w:commentRangeStart w:id="1"/>
      <w:r>
        <w:rPr>
          <w:rFonts w:ascii="Times New Roman" w:hAnsi="Times New Roman" w:cs="Times New Roman"/>
          <w:b/>
          <w:bCs/>
        </w:rPr>
        <w:t>Hölderlin</w:t>
      </w:r>
      <w:commentRangeEnd w:id="1"/>
      <w:r w:rsidR="00BF642C">
        <w:rPr>
          <w:rStyle w:val="CommentReference"/>
        </w:rPr>
        <w:commentReference w:id="1"/>
      </w:r>
      <w:r>
        <w:rPr>
          <w:rFonts w:ascii="Times New Roman" w:hAnsi="Times New Roman" w:cs="Times New Roman"/>
          <w:b/>
          <w:bCs/>
        </w:rPr>
        <w:t xml:space="preserve">: </w:t>
      </w:r>
      <w:ins w:id="2" w:author="Copyeditor" w:date="2022-08-29T13:54:00Z">
        <w:r w:rsidR="00D7429C">
          <w:rPr>
            <w:rFonts w:ascii="Times New Roman" w:hAnsi="Times New Roman" w:cs="Times New Roman"/>
            <w:b/>
            <w:bCs/>
          </w:rPr>
          <w:t>F</w:t>
        </w:r>
      </w:ins>
      <w:del w:id="3" w:author="Copyeditor" w:date="2022-08-29T13:54:00Z">
        <w:r w:rsidDel="00D7429C">
          <w:rPr>
            <w:rFonts w:ascii="Times New Roman" w:hAnsi="Times New Roman" w:cs="Times New Roman"/>
            <w:b/>
            <w:bCs/>
          </w:rPr>
          <w:delText>f</w:delText>
        </w:r>
      </w:del>
      <w:r>
        <w:rPr>
          <w:rFonts w:ascii="Times New Roman" w:hAnsi="Times New Roman" w:cs="Times New Roman"/>
          <w:b/>
          <w:bCs/>
        </w:rPr>
        <w:t>rom the “Death of Nature” to “the Earth”</w:t>
      </w:r>
    </w:p>
    <w:p w14:paraId="22BD29FC" w14:textId="72E32F89" w:rsidR="000D659C" w:rsidRPr="00730D73" w:rsidRDefault="000D659C" w:rsidP="00730D73">
      <w:pPr>
        <w:spacing w:line="480" w:lineRule="auto"/>
        <w:rPr>
          <w:rFonts w:ascii="Times New Roman" w:hAnsi="Times New Roman" w:cs="Times New Roman"/>
        </w:rPr>
      </w:pPr>
      <w:r w:rsidRPr="00730D73">
        <w:rPr>
          <w:rFonts w:ascii="Times New Roman" w:hAnsi="Times New Roman" w:cs="Times New Roman"/>
        </w:rPr>
        <w:tab/>
      </w:r>
      <w:r w:rsidR="00EA4578" w:rsidRPr="00730D73">
        <w:rPr>
          <w:rFonts w:ascii="Times New Roman" w:hAnsi="Times New Roman" w:cs="Times New Roman"/>
        </w:rPr>
        <w:t>O</w:t>
      </w:r>
      <w:r w:rsidRPr="00730D73">
        <w:rPr>
          <w:rFonts w:ascii="Times New Roman" w:hAnsi="Times New Roman" w:cs="Times New Roman"/>
        </w:rPr>
        <w:t xml:space="preserve">nce </w:t>
      </w:r>
      <w:r w:rsidR="00044FAA">
        <w:rPr>
          <w:rFonts w:ascii="Times New Roman" w:hAnsi="Times New Roman" w:cs="Times New Roman"/>
        </w:rPr>
        <w:t>various scientific societies and associations</w:t>
      </w:r>
      <w:r w:rsidR="00EA4578" w:rsidRPr="00730D73">
        <w:rPr>
          <w:rFonts w:ascii="Times New Roman" w:hAnsi="Times New Roman" w:cs="Times New Roman"/>
        </w:rPr>
        <w:t xml:space="preserve"> began to debate the</w:t>
      </w:r>
      <w:r w:rsidRPr="00730D73">
        <w:rPr>
          <w:rFonts w:ascii="Times New Roman" w:hAnsi="Times New Roman" w:cs="Times New Roman"/>
        </w:rPr>
        <w:t xml:space="preserve"> </w:t>
      </w:r>
      <w:r w:rsidR="005E71AF">
        <w:rPr>
          <w:rFonts w:ascii="Times New Roman" w:hAnsi="Times New Roman" w:cs="Times New Roman"/>
        </w:rPr>
        <w:t>use</w:t>
      </w:r>
      <w:r w:rsidR="00EA4578" w:rsidRPr="00730D73">
        <w:rPr>
          <w:rFonts w:ascii="Times New Roman" w:hAnsi="Times New Roman" w:cs="Times New Roman"/>
        </w:rPr>
        <w:t xml:space="preserve"> of the term “Anthropocene”</w:t>
      </w:r>
      <w:r w:rsidRPr="00730D73">
        <w:rPr>
          <w:rFonts w:ascii="Times New Roman" w:hAnsi="Times New Roman" w:cs="Times New Roman"/>
        </w:rPr>
        <w:t xml:space="preserve"> as a geological time period on the </w:t>
      </w:r>
      <w:r w:rsidR="00D754A2" w:rsidRPr="00730D73">
        <w:rPr>
          <w:rFonts w:ascii="Times New Roman" w:hAnsi="Times New Roman" w:cs="Times New Roman"/>
        </w:rPr>
        <w:t xml:space="preserve">same </w:t>
      </w:r>
      <w:r w:rsidRPr="00730D73">
        <w:rPr>
          <w:rFonts w:ascii="Times New Roman" w:hAnsi="Times New Roman" w:cs="Times New Roman"/>
        </w:rPr>
        <w:t>s</w:t>
      </w:r>
      <w:r w:rsidR="00D754A2" w:rsidRPr="00730D73">
        <w:rPr>
          <w:rFonts w:ascii="Times New Roman" w:hAnsi="Times New Roman" w:cs="Times New Roman"/>
        </w:rPr>
        <w:t xml:space="preserve">cale as </w:t>
      </w:r>
      <w:r w:rsidRPr="00730D73">
        <w:rPr>
          <w:rFonts w:ascii="Times New Roman" w:hAnsi="Times New Roman" w:cs="Times New Roman"/>
        </w:rPr>
        <w:t xml:space="preserve">the Holocene, </w:t>
      </w:r>
      <w:r w:rsidR="00B7282F" w:rsidRPr="00730D73">
        <w:rPr>
          <w:rFonts w:ascii="Times New Roman" w:hAnsi="Times New Roman" w:cs="Times New Roman"/>
        </w:rPr>
        <w:t xml:space="preserve">what seemed to register was </w:t>
      </w:r>
      <w:r w:rsidR="00646A2F" w:rsidRPr="00730D73">
        <w:rPr>
          <w:rFonts w:ascii="Times New Roman" w:hAnsi="Times New Roman" w:cs="Times New Roman"/>
        </w:rPr>
        <w:t>the paradox of a</w:t>
      </w:r>
      <w:r w:rsidR="00B7282F" w:rsidRPr="00730D73">
        <w:rPr>
          <w:rFonts w:ascii="Times New Roman" w:hAnsi="Times New Roman" w:cs="Times New Roman"/>
        </w:rPr>
        <w:t xml:space="preserve"> “</w:t>
      </w:r>
      <w:r w:rsidR="00FE761D" w:rsidRPr="00730D73">
        <w:rPr>
          <w:rFonts w:ascii="Times New Roman" w:hAnsi="Times New Roman" w:cs="Times New Roman"/>
        </w:rPr>
        <w:t>shock of the new</w:t>
      </w:r>
      <w:r w:rsidR="00B7282F" w:rsidRPr="00730D73">
        <w:rPr>
          <w:rFonts w:ascii="Times New Roman" w:hAnsi="Times New Roman" w:cs="Times New Roman"/>
        </w:rPr>
        <w:t>”</w:t>
      </w:r>
      <w:r w:rsidR="00FE761D" w:rsidRPr="00730D73">
        <w:rPr>
          <w:rFonts w:ascii="Times New Roman" w:hAnsi="Times New Roman" w:cs="Times New Roman"/>
        </w:rPr>
        <w:t xml:space="preserve"> that had </w:t>
      </w:r>
      <w:r w:rsidR="00E82A18" w:rsidRPr="00730D73">
        <w:rPr>
          <w:rFonts w:ascii="Times New Roman" w:hAnsi="Times New Roman" w:cs="Times New Roman"/>
        </w:rPr>
        <w:t xml:space="preserve">been long prepared. </w:t>
      </w:r>
      <w:proofErr w:type="gramStart"/>
      <w:r w:rsidR="007C3E47" w:rsidRPr="00730D73">
        <w:rPr>
          <w:rFonts w:ascii="Times New Roman" w:hAnsi="Times New Roman" w:cs="Times New Roman"/>
        </w:rPr>
        <w:t>However</w:t>
      </w:r>
      <w:proofErr w:type="gramEnd"/>
      <w:r w:rsidR="00D754A2" w:rsidRPr="00730D73">
        <w:rPr>
          <w:rFonts w:ascii="Times New Roman" w:hAnsi="Times New Roman" w:cs="Times New Roman"/>
        </w:rPr>
        <w:t xml:space="preserve"> one date</w:t>
      </w:r>
      <w:r w:rsidR="0094559F" w:rsidRPr="00730D73">
        <w:rPr>
          <w:rFonts w:ascii="Times New Roman" w:hAnsi="Times New Roman" w:cs="Times New Roman"/>
        </w:rPr>
        <w:t>s</w:t>
      </w:r>
      <w:r w:rsidR="007C3E47" w:rsidRPr="00730D73">
        <w:rPr>
          <w:rFonts w:ascii="Times New Roman" w:hAnsi="Times New Roman" w:cs="Times New Roman"/>
        </w:rPr>
        <w:t xml:space="preserve"> the start of this</w:t>
      </w:r>
      <w:r w:rsidR="00D754A2" w:rsidRPr="00730D73">
        <w:rPr>
          <w:rFonts w:ascii="Times New Roman" w:hAnsi="Times New Roman" w:cs="Times New Roman"/>
        </w:rPr>
        <w:t xml:space="preserve"> period, </w:t>
      </w:r>
      <w:r w:rsidR="00D84990" w:rsidRPr="00730D73">
        <w:rPr>
          <w:rFonts w:ascii="Times New Roman" w:hAnsi="Times New Roman" w:cs="Times New Roman"/>
        </w:rPr>
        <w:t xml:space="preserve">it was as if an event had overtaken </w:t>
      </w:r>
      <w:r w:rsidR="00DD11A9" w:rsidRPr="00730D73">
        <w:rPr>
          <w:rFonts w:ascii="Times New Roman" w:hAnsi="Times New Roman" w:cs="Times New Roman"/>
        </w:rPr>
        <w:t xml:space="preserve">the “Anthropos” from behind, </w:t>
      </w:r>
      <w:r w:rsidR="00385CBB" w:rsidRPr="00730D73">
        <w:rPr>
          <w:rFonts w:ascii="Times New Roman" w:hAnsi="Times New Roman" w:cs="Times New Roman"/>
        </w:rPr>
        <w:t xml:space="preserve">as if </w:t>
      </w:r>
      <w:r w:rsidR="00E82A18" w:rsidRPr="00730D73">
        <w:rPr>
          <w:rFonts w:ascii="Times New Roman" w:hAnsi="Times New Roman" w:cs="Times New Roman"/>
        </w:rPr>
        <w:t>what was</w:t>
      </w:r>
      <w:r w:rsidR="00FE761D" w:rsidRPr="00730D73">
        <w:rPr>
          <w:rFonts w:ascii="Times New Roman" w:hAnsi="Times New Roman" w:cs="Times New Roman"/>
        </w:rPr>
        <w:t xml:space="preserve"> “new” </w:t>
      </w:r>
      <w:r w:rsidR="005E71AF">
        <w:rPr>
          <w:rFonts w:ascii="Times New Roman" w:hAnsi="Times New Roman" w:cs="Times New Roman"/>
        </w:rPr>
        <w:t xml:space="preserve">in </w:t>
      </w:r>
      <w:r w:rsidR="00FE761D" w:rsidRPr="00730D73">
        <w:rPr>
          <w:rFonts w:ascii="Times New Roman" w:hAnsi="Times New Roman" w:cs="Times New Roman"/>
        </w:rPr>
        <w:t>the “</w:t>
      </w:r>
      <w:proofErr w:type="spellStart"/>
      <w:r w:rsidR="00FE761D" w:rsidRPr="00730D73">
        <w:rPr>
          <w:rFonts w:ascii="Times New Roman" w:hAnsi="Times New Roman" w:cs="Times New Roman"/>
        </w:rPr>
        <w:t>Anthrop</w:t>
      </w:r>
      <w:r w:rsidR="00385CBB" w:rsidRPr="00730D73">
        <w:rPr>
          <w:rFonts w:ascii="Times New Roman" w:hAnsi="Times New Roman" w:cs="Times New Roman"/>
        </w:rPr>
        <w:t>o</w:t>
      </w:r>
      <w:proofErr w:type="spellEnd"/>
      <w:r w:rsidR="00FE761D" w:rsidRPr="00730D73">
        <w:rPr>
          <w:rFonts w:ascii="Times New Roman" w:hAnsi="Times New Roman" w:cs="Times New Roman"/>
        </w:rPr>
        <w:t>”</w:t>
      </w:r>
      <w:r w:rsidR="00385CBB" w:rsidRPr="00730D73">
        <w:rPr>
          <w:rFonts w:ascii="Times New Roman" w:hAnsi="Times New Roman" w:cs="Times New Roman"/>
        </w:rPr>
        <w:t>-</w:t>
      </w:r>
      <w:proofErr w:type="spellStart"/>
      <w:del w:id="4" w:author="Copyeditor" w:date="2022-08-29T13:55:00Z">
        <w:r w:rsidR="00385CBB" w:rsidRPr="00730D73" w:rsidDel="00D7429C">
          <w:rPr>
            <w:rFonts w:ascii="Times New Roman" w:hAnsi="Times New Roman" w:cs="Times New Roman"/>
          </w:rPr>
          <w:delText xml:space="preserve"> </w:delText>
        </w:r>
      </w:del>
      <w:r w:rsidR="00385CBB" w:rsidRPr="00730D73">
        <w:rPr>
          <w:rFonts w:ascii="Times New Roman" w:hAnsi="Times New Roman" w:cs="Times New Roman"/>
        </w:rPr>
        <w:t>cene</w:t>
      </w:r>
      <w:proofErr w:type="spellEnd"/>
      <w:r w:rsidR="00385CBB" w:rsidRPr="00730D73">
        <w:rPr>
          <w:rFonts w:ascii="Times New Roman" w:hAnsi="Times New Roman" w:cs="Times New Roman"/>
        </w:rPr>
        <w:t xml:space="preserve"> (the “</w:t>
      </w:r>
      <w:proofErr w:type="spellStart"/>
      <w:r w:rsidR="00385CBB" w:rsidRPr="00730D73">
        <w:rPr>
          <w:rFonts w:ascii="Times New Roman" w:hAnsi="Times New Roman" w:cs="Times New Roman"/>
        </w:rPr>
        <w:t>cene</w:t>
      </w:r>
      <w:proofErr w:type="spellEnd"/>
      <w:r w:rsidR="00385CBB" w:rsidRPr="00730D73">
        <w:rPr>
          <w:rFonts w:ascii="Times New Roman" w:hAnsi="Times New Roman" w:cs="Times New Roman"/>
        </w:rPr>
        <w:t>” der</w:t>
      </w:r>
      <w:r w:rsidR="00D70848" w:rsidRPr="00730D73">
        <w:rPr>
          <w:rFonts w:ascii="Times New Roman" w:hAnsi="Times New Roman" w:cs="Times New Roman"/>
        </w:rPr>
        <w:t>iv</w:t>
      </w:r>
      <w:r w:rsidR="007C3E47" w:rsidRPr="00730D73">
        <w:rPr>
          <w:rFonts w:ascii="Times New Roman" w:hAnsi="Times New Roman" w:cs="Times New Roman"/>
        </w:rPr>
        <w:t>ing</w:t>
      </w:r>
      <w:r w:rsidR="00D70848" w:rsidRPr="00730D73">
        <w:rPr>
          <w:rFonts w:ascii="Times New Roman" w:hAnsi="Times New Roman" w:cs="Times New Roman"/>
        </w:rPr>
        <w:t xml:space="preserve"> from the Greek “</w:t>
      </w:r>
      <w:proofErr w:type="spellStart"/>
      <w:r w:rsidR="00D70848" w:rsidRPr="00730D73">
        <w:rPr>
          <w:rFonts w:ascii="Times New Roman" w:hAnsi="Times New Roman" w:cs="Times New Roman"/>
        </w:rPr>
        <w:t>k</w:t>
      </w:r>
      <w:r w:rsidR="00385CBB" w:rsidRPr="00730D73">
        <w:rPr>
          <w:rFonts w:ascii="Times New Roman" w:hAnsi="Times New Roman" w:cs="Times New Roman"/>
        </w:rPr>
        <w:t>ainos</w:t>
      </w:r>
      <w:proofErr w:type="spellEnd"/>
      <w:r w:rsidR="00D70848" w:rsidRPr="00730D73">
        <w:rPr>
          <w:rFonts w:ascii="Times New Roman" w:hAnsi="Times New Roman" w:cs="Times New Roman"/>
        </w:rPr>
        <w:t>”</w:t>
      </w:r>
      <w:r w:rsidR="00385CBB" w:rsidRPr="00730D73">
        <w:rPr>
          <w:rFonts w:ascii="Times New Roman" w:hAnsi="Times New Roman" w:cs="Times New Roman"/>
        </w:rPr>
        <w:t xml:space="preserve"> for “new”)</w:t>
      </w:r>
      <w:r w:rsidR="00FE761D" w:rsidRPr="00730D73">
        <w:rPr>
          <w:rFonts w:ascii="Times New Roman" w:hAnsi="Times New Roman" w:cs="Times New Roman"/>
        </w:rPr>
        <w:t xml:space="preserve"> </w:t>
      </w:r>
      <w:r w:rsidR="00385CBB" w:rsidRPr="00730D73">
        <w:rPr>
          <w:rFonts w:ascii="Times New Roman" w:hAnsi="Times New Roman" w:cs="Times New Roman"/>
        </w:rPr>
        <w:t xml:space="preserve">had emerged </w:t>
      </w:r>
      <w:r w:rsidR="00B5181C" w:rsidRPr="00730D73">
        <w:rPr>
          <w:rFonts w:ascii="Times New Roman" w:hAnsi="Times New Roman" w:cs="Times New Roman"/>
        </w:rPr>
        <w:t xml:space="preserve">suddenly </w:t>
      </w:r>
      <w:r w:rsidR="00E82A18" w:rsidRPr="00730D73">
        <w:rPr>
          <w:rFonts w:ascii="Times New Roman" w:hAnsi="Times New Roman" w:cs="Times New Roman"/>
        </w:rPr>
        <w:t xml:space="preserve">in the present </w:t>
      </w:r>
      <w:r w:rsidR="00385CBB" w:rsidRPr="00730D73">
        <w:rPr>
          <w:rFonts w:ascii="Times New Roman" w:hAnsi="Times New Roman" w:cs="Times New Roman"/>
        </w:rPr>
        <w:t xml:space="preserve">as a forgotten archaism, </w:t>
      </w:r>
      <w:r w:rsidR="007C3E47" w:rsidRPr="00730D73">
        <w:rPr>
          <w:rFonts w:ascii="Times New Roman" w:hAnsi="Times New Roman" w:cs="Times New Roman"/>
        </w:rPr>
        <w:t>making it difficult</w:t>
      </w:r>
      <w:r w:rsidR="00D70848" w:rsidRPr="00730D73">
        <w:rPr>
          <w:rFonts w:ascii="Times New Roman" w:hAnsi="Times New Roman" w:cs="Times New Roman"/>
        </w:rPr>
        <w:t xml:space="preserve"> to say exactly </w:t>
      </w:r>
      <w:r w:rsidR="007C3E47" w:rsidRPr="00730D73">
        <w:rPr>
          <w:rFonts w:ascii="Times New Roman" w:hAnsi="Times New Roman" w:cs="Times New Roman"/>
        </w:rPr>
        <w:t xml:space="preserve">where </w:t>
      </w:r>
      <w:r w:rsidR="00D70848" w:rsidRPr="00730D73">
        <w:rPr>
          <w:rFonts w:ascii="Times New Roman" w:hAnsi="Times New Roman" w:cs="Times New Roman"/>
        </w:rPr>
        <w:t>the catastrophe beg</w:t>
      </w:r>
      <w:r w:rsidR="00B5181C" w:rsidRPr="00730D73">
        <w:rPr>
          <w:rFonts w:ascii="Times New Roman" w:hAnsi="Times New Roman" w:cs="Times New Roman"/>
        </w:rPr>
        <w:t>an</w:t>
      </w:r>
      <w:del w:id="5" w:author="Copyeditor" w:date="2022-08-29T13:55:00Z">
        <w:r w:rsidR="00D70848" w:rsidRPr="00730D73" w:rsidDel="00D7429C">
          <w:rPr>
            <w:rFonts w:ascii="Times New Roman" w:hAnsi="Times New Roman" w:cs="Times New Roman"/>
          </w:rPr>
          <w:delText>,</w:delText>
        </w:r>
      </w:del>
      <w:r w:rsidR="00D70848" w:rsidRPr="00730D73">
        <w:rPr>
          <w:rFonts w:ascii="Times New Roman" w:hAnsi="Times New Roman" w:cs="Times New Roman"/>
        </w:rPr>
        <w:t xml:space="preserve"> or to anticipate how it might end. </w:t>
      </w:r>
      <w:r w:rsidR="00044FAA">
        <w:rPr>
          <w:rFonts w:ascii="Times New Roman" w:hAnsi="Times New Roman" w:cs="Times New Roman"/>
        </w:rPr>
        <w:t>T</w:t>
      </w:r>
      <w:r w:rsidR="00E82A18" w:rsidRPr="00730D73">
        <w:rPr>
          <w:rFonts w:ascii="Times New Roman" w:hAnsi="Times New Roman" w:cs="Times New Roman"/>
        </w:rPr>
        <w:t>his shock</w:t>
      </w:r>
      <w:r w:rsidR="00D70848" w:rsidRPr="00730D73">
        <w:rPr>
          <w:rFonts w:ascii="Times New Roman" w:hAnsi="Times New Roman" w:cs="Times New Roman"/>
        </w:rPr>
        <w:t xml:space="preserve"> has launched </w:t>
      </w:r>
      <w:r w:rsidR="00D1066F" w:rsidRPr="00730D73">
        <w:rPr>
          <w:rFonts w:ascii="Times New Roman" w:hAnsi="Times New Roman" w:cs="Times New Roman"/>
        </w:rPr>
        <w:t xml:space="preserve">a </w:t>
      </w:r>
      <w:r w:rsidR="00044FAA">
        <w:rPr>
          <w:rFonts w:ascii="Times New Roman" w:hAnsi="Times New Roman" w:cs="Times New Roman"/>
        </w:rPr>
        <w:t xml:space="preserve">further </w:t>
      </w:r>
      <w:r w:rsidR="000B276E" w:rsidRPr="00730D73">
        <w:rPr>
          <w:rFonts w:ascii="Times New Roman" w:hAnsi="Times New Roman" w:cs="Times New Roman"/>
        </w:rPr>
        <w:t xml:space="preserve">set of </w:t>
      </w:r>
      <w:r w:rsidR="00E82A18" w:rsidRPr="00730D73">
        <w:rPr>
          <w:rFonts w:ascii="Times New Roman" w:hAnsi="Times New Roman" w:cs="Times New Roman"/>
        </w:rPr>
        <w:t>reactions</w:t>
      </w:r>
      <w:r w:rsidR="006E28FB" w:rsidRPr="00730D73">
        <w:rPr>
          <w:rFonts w:ascii="Times New Roman" w:hAnsi="Times New Roman" w:cs="Times New Roman"/>
        </w:rPr>
        <w:t xml:space="preserve">, from “new materialisms” to </w:t>
      </w:r>
      <w:r w:rsidR="005E71AF">
        <w:rPr>
          <w:rFonts w:ascii="Times New Roman" w:hAnsi="Times New Roman" w:cs="Times New Roman"/>
        </w:rPr>
        <w:t xml:space="preserve">renewed attention to </w:t>
      </w:r>
      <w:r w:rsidR="007C3E47" w:rsidRPr="00730D73">
        <w:rPr>
          <w:rFonts w:ascii="Times New Roman" w:hAnsi="Times New Roman" w:cs="Times New Roman"/>
        </w:rPr>
        <w:t>alternative</w:t>
      </w:r>
      <w:r w:rsidR="006E28FB" w:rsidRPr="00730D73">
        <w:rPr>
          <w:rFonts w:ascii="Times New Roman" w:hAnsi="Times New Roman" w:cs="Times New Roman"/>
        </w:rPr>
        <w:t xml:space="preserve"> cosmologies, </w:t>
      </w:r>
      <w:r w:rsidR="005E71AF">
        <w:rPr>
          <w:rFonts w:ascii="Times New Roman" w:hAnsi="Times New Roman" w:cs="Times New Roman"/>
        </w:rPr>
        <w:t>in an</w:t>
      </w:r>
      <w:r w:rsidR="006E28FB" w:rsidRPr="00730D73">
        <w:rPr>
          <w:rFonts w:ascii="Times New Roman" w:hAnsi="Times New Roman" w:cs="Times New Roman"/>
        </w:rPr>
        <w:t xml:space="preserve"> attempt to </w:t>
      </w:r>
      <w:r w:rsidR="005E71AF">
        <w:rPr>
          <w:rFonts w:ascii="Times New Roman" w:hAnsi="Times New Roman" w:cs="Times New Roman"/>
        </w:rPr>
        <w:t xml:space="preserve">have thought </w:t>
      </w:r>
      <w:r w:rsidR="006E28FB" w:rsidRPr="00730D73">
        <w:rPr>
          <w:rFonts w:ascii="Times New Roman" w:hAnsi="Times New Roman" w:cs="Times New Roman"/>
        </w:rPr>
        <w:t>measure up to the</w:t>
      </w:r>
      <w:r w:rsidR="00E82A18" w:rsidRPr="00730D73">
        <w:rPr>
          <w:rFonts w:ascii="Times New Roman" w:hAnsi="Times New Roman" w:cs="Times New Roman"/>
        </w:rPr>
        <w:t xml:space="preserve"> seemingly</w:t>
      </w:r>
      <w:r w:rsidR="006E28FB" w:rsidRPr="00730D73">
        <w:rPr>
          <w:rFonts w:ascii="Times New Roman" w:hAnsi="Times New Roman" w:cs="Times New Roman"/>
        </w:rPr>
        <w:t xml:space="preserve"> unprecedented nature of the event</w:t>
      </w:r>
      <w:r w:rsidR="00044FAA">
        <w:rPr>
          <w:rFonts w:ascii="Times New Roman" w:hAnsi="Times New Roman" w:cs="Times New Roman"/>
        </w:rPr>
        <w:t xml:space="preserve"> we call the Anthropocene</w:t>
      </w:r>
      <w:r w:rsidR="006E28FB" w:rsidRPr="00730D73">
        <w:rPr>
          <w:rFonts w:ascii="Times New Roman" w:hAnsi="Times New Roman" w:cs="Times New Roman"/>
        </w:rPr>
        <w:t xml:space="preserve">, </w:t>
      </w:r>
      <w:r w:rsidR="003F1CA1">
        <w:rPr>
          <w:rFonts w:ascii="Times New Roman" w:hAnsi="Times New Roman" w:cs="Times New Roman"/>
        </w:rPr>
        <w:t xml:space="preserve">and </w:t>
      </w:r>
      <w:r w:rsidR="006E28FB" w:rsidRPr="00730D73">
        <w:rPr>
          <w:rFonts w:ascii="Times New Roman" w:hAnsi="Times New Roman" w:cs="Times New Roman"/>
        </w:rPr>
        <w:t>to mark the ways in which our current coordinate</w:t>
      </w:r>
      <w:r w:rsidR="00B45572" w:rsidRPr="00730D73">
        <w:rPr>
          <w:rFonts w:ascii="Times New Roman" w:hAnsi="Times New Roman" w:cs="Times New Roman"/>
        </w:rPr>
        <w:t>s</w:t>
      </w:r>
      <w:r w:rsidR="006E28FB" w:rsidRPr="00730D73">
        <w:rPr>
          <w:rFonts w:ascii="Times New Roman" w:hAnsi="Times New Roman" w:cs="Times New Roman"/>
        </w:rPr>
        <w:t>, concepts and conc</w:t>
      </w:r>
      <w:r w:rsidR="006B2D85" w:rsidRPr="00730D73">
        <w:rPr>
          <w:rFonts w:ascii="Times New Roman" w:hAnsi="Times New Roman" w:cs="Times New Roman"/>
        </w:rPr>
        <w:t xml:space="preserve">erns are no longer adequate to </w:t>
      </w:r>
      <w:r w:rsidR="0094559F" w:rsidRPr="00730D73">
        <w:rPr>
          <w:rFonts w:ascii="Times New Roman" w:hAnsi="Times New Roman" w:cs="Times New Roman"/>
        </w:rPr>
        <w:t xml:space="preserve">think </w:t>
      </w:r>
      <w:r w:rsidR="006B2D85" w:rsidRPr="00730D73">
        <w:rPr>
          <w:rFonts w:ascii="Times New Roman" w:hAnsi="Times New Roman" w:cs="Times New Roman"/>
        </w:rPr>
        <w:t>it, much less to respond to its exigency</w:t>
      </w:r>
      <w:r w:rsidR="006E28FB" w:rsidRPr="00730D73">
        <w:rPr>
          <w:rFonts w:ascii="Times New Roman" w:hAnsi="Times New Roman" w:cs="Times New Roman"/>
        </w:rPr>
        <w:t xml:space="preserve">. </w:t>
      </w:r>
      <w:r w:rsidR="00E82A18" w:rsidRPr="00730D73">
        <w:rPr>
          <w:rFonts w:ascii="Times New Roman" w:hAnsi="Times New Roman" w:cs="Times New Roman"/>
        </w:rPr>
        <w:t>This in turn</w:t>
      </w:r>
      <w:r w:rsidR="006B2D85" w:rsidRPr="00730D73">
        <w:rPr>
          <w:rFonts w:ascii="Times New Roman" w:hAnsi="Times New Roman" w:cs="Times New Roman"/>
        </w:rPr>
        <w:t xml:space="preserve"> has proliferate</w:t>
      </w:r>
      <w:r w:rsidR="0094559F" w:rsidRPr="00730D73">
        <w:rPr>
          <w:rFonts w:ascii="Times New Roman" w:hAnsi="Times New Roman" w:cs="Times New Roman"/>
        </w:rPr>
        <w:t>d</w:t>
      </w:r>
      <w:r w:rsidR="006B2D85" w:rsidRPr="00730D73">
        <w:rPr>
          <w:rFonts w:ascii="Times New Roman" w:hAnsi="Times New Roman" w:cs="Times New Roman"/>
        </w:rPr>
        <w:t xml:space="preserve"> a kind of post-mortem on a whole series of </w:t>
      </w:r>
      <w:proofErr w:type="spellStart"/>
      <w:r w:rsidR="006B2D85" w:rsidRPr="00730D73">
        <w:rPr>
          <w:rFonts w:ascii="Times New Roman" w:hAnsi="Times New Roman" w:cs="Times New Roman"/>
        </w:rPr>
        <w:t>philosophemes</w:t>
      </w:r>
      <w:proofErr w:type="spellEnd"/>
      <w:r w:rsidR="006B2D85" w:rsidRPr="00730D73">
        <w:rPr>
          <w:rFonts w:ascii="Times New Roman" w:hAnsi="Times New Roman" w:cs="Times New Roman"/>
        </w:rPr>
        <w:t xml:space="preserve"> </w:t>
      </w:r>
      <w:r w:rsidR="007C3E47" w:rsidRPr="00730D73">
        <w:rPr>
          <w:rFonts w:ascii="Times New Roman" w:hAnsi="Times New Roman" w:cs="Times New Roman"/>
        </w:rPr>
        <w:t xml:space="preserve">or concepts </w:t>
      </w:r>
      <w:r w:rsidR="006B2D85" w:rsidRPr="00730D73">
        <w:rPr>
          <w:rFonts w:ascii="Times New Roman" w:hAnsi="Times New Roman" w:cs="Times New Roman"/>
        </w:rPr>
        <w:t>deeme</w:t>
      </w:r>
      <w:r w:rsidR="0094559F" w:rsidRPr="00730D73">
        <w:rPr>
          <w:rFonts w:ascii="Times New Roman" w:hAnsi="Times New Roman" w:cs="Times New Roman"/>
        </w:rPr>
        <w:t>d too complicit with the crisis</w:t>
      </w:r>
      <w:r w:rsidR="00C10372" w:rsidRPr="00730D73">
        <w:rPr>
          <w:rFonts w:ascii="Times New Roman" w:hAnsi="Times New Roman" w:cs="Times New Roman"/>
        </w:rPr>
        <w:t>.</w:t>
      </w:r>
      <w:r w:rsidR="006B2D85" w:rsidRPr="00730D73">
        <w:rPr>
          <w:rFonts w:ascii="Times New Roman" w:hAnsi="Times New Roman" w:cs="Times New Roman"/>
        </w:rPr>
        <w:t xml:space="preserve"> </w:t>
      </w:r>
      <w:ins w:id="6" w:author="Copyeditor" w:date="2022-08-29T14:00:00Z">
        <w:r w:rsidR="000E3476">
          <w:rPr>
            <w:rFonts w:ascii="Times New Roman" w:hAnsi="Times New Roman" w:cs="Times New Roman"/>
          </w:rPr>
          <w:t xml:space="preserve">Bruno </w:t>
        </w:r>
      </w:ins>
      <w:r w:rsidR="006B2D85" w:rsidRPr="00730D73">
        <w:rPr>
          <w:rFonts w:ascii="Times New Roman" w:hAnsi="Times New Roman" w:cs="Times New Roman"/>
        </w:rPr>
        <w:t>Latour’s “Politics of Nature</w:t>
      </w:r>
      <w:r w:rsidR="002E74DB" w:rsidRPr="00730D73">
        <w:rPr>
          <w:rFonts w:ascii="Times New Roman" w:hAnsi="Times New Roman" w:cs="Times New Roman"/>
        </w:rPr>
        <w:t>,</w:t>
      </w:r>
      <w:commentRangeStart w:id="7"/>
      <w:r w:rsidR="006B2D85" w:rsidRPr="00730D73">
        <w:rPr>
          <w:rFonts w:ascii="Times New Roman" w:hAnsi="Times New Roman" w:cs="Times New Roman"/>
        </w:rPr>
        <w:t>”</w:t>
      </w:r>
      <w:commentRangeEnd w:id="7"/>
      <w:r w:rsidR="000E3476">
        <w:rPr>
          <w:rStyle w:val="CommentReference"/>
        </w:rPr>
        <w:commentReference w:id="7"/>
      </w:r>
      <w:r w:rsidR="006B2D85" w:rsidRPr="00730D73">
        <w:rPr>
          <w:rFonts w:ascii="Times New Roman" w:hAnsi="Times New Roman" w:cs="Times New Roman"/>
        </w:rPr>
        <w:t xml:space="preserve"> </w:t>
      </w:r>
      <w:r w:rsidR="002E74DB" w:rsidRPr="00730D73">
        <w:rPr>
          <w:rFonts w:ascii="Times New Roman" w:hAnsi="Times New Roman" w:cs="Times New Roman"/>
        </w:rPr>
        <w:t xml:space="preserve">for instance, </w:t>
      </w:r>
      <w:r w:rsidR="006B2D85" w:rsidRPr="00730D73">
        <w:rPr>
          <w:rFonts w:ascii="Times New Roman" w:hAnsi="Times New Roman" w:cs="Times New Roman"/>
        </w:rPr>
        <w:t xml:space="preserve">argues for a final </w:t>
      </w:r>
      <w:r w:rsidR="007C3E47" w:rsidRPr="00730D73">
        <w:rPr>
          <w:rFonts w:ascii="Times New Roman" w:hAnsi="Times New Roman" w:cs="Times New Roman"/>
        </w:rPr>
        <w:t>liquidation</w:t>
      </w:r>
      <w:r w:rsidR="008043C4" w:rsidRPr="00730D73">
        <w:rPr>
          <w:rFonts w:ascii="Times New Roman" w:hAnsi="Times New Roman" w:cs="Times New Roman"/>
        </w:rPr>
        <w:t xml:space="preserve"> of the main </w:t>
      </w:r>
      <w:r w:rsidR="00C74E72" w:rsidRPr="00730D73">
        <w:rPr>
          <w:rFonts w:ascii="Times New Roman" w:hAnsi="Times New Roman" w:cs="Times New Roman"/>
        </w:rPr>
        <w:t>concept</w:t>
      </w:r>
      <w:r w:rsidR="008043C4" w:rsidRPr="00730D73">
        <w:rPr>
          <w:rFonts w:ascii="Times New Roman" w:hAnsi="Times New Roman" w:cs="Times New Roman"/>
        </w:rPr>
        <w:t xml:space="preserve"> in its title—Nature—</w:t>
      </w:r>
      <w:del w:id="8" w:author="Copyeditor" w:date="2022-08-29T13:59:00Z">
        <w:r w:rsidR="008043C4" w:rsidRPr="00730D73" w:rsidDel="000E3476">
          <w:rPr>
            <w:rFonts w:ascii="Times New Roman" w:hAnsi="Times New Roman" w:cs="Times New Roman"/>
          </w:rPr>
          <w:delText xml:space="preserve"> </w:delText>
        </w:r>
      </w:del>
      <w:r w:rsidR="008043C4" w:rsidRPr="00730D73">
        <w:rPr>
          <w:rFonts w:ascii="Times New Roman" w:hAnsi="Times New Roman" w:cs="Times New Roman"/>
        </w:rPr>
        <w:t xml:space="preserve">since it has authorized a whole </w:t>
      </w:r>
      <w:r w:rsidR="002E74DB" w:rsidRPr="00730D73">
        <w:rPr>
          <w:rFonts w:ascii="Times New Roman" w:hAnsi="Times New Roman" w:cs="Times New Roman"/>
        </w:rPr>
        <w:t>set of</w:t>
      </w:r>
      <w:r w:rsidR="008043C4" w:rsidRPr="00730D73">
        <w:rPr>
          <w:rFonts w:ascii="Times New Roman" w:hAnsi="Times New Roman" w:cs="Times New Roman"/>
        </w:rPr>
        <w:t xml:space="preserve"> power relations</w:t>
      </w:r>
      <w:r w:rsidR="002E74DB" w:rsidRPr="00730D73">
        <w:rPr>
          <w:rFonts w:ascii="Times New Roman" w:hAnsi="Times New Roman" w:cs="Times New Roman"/>
        </w:rPr>
        <w:t xml:space="preserve"> </w:t>
      </w:r>
      <w:r w:rsidR="007C3E47" w:rsidRPr="00730D73">
        <w:rPr>
          <w:rFonts w:ascii="Times New Roman" w:hAnsi="Times New Roman" w:cs="Times New Roman"/>
        </w:rPr>
        <w:t>grounded o</w:t>
      </w:r>
      <w:r w:rsidR="00C10372" w:rsidRPr="00730D73">
        <w:rPr>
          <w:rFonts w:ascii="Times New Roman" w:hAnsi="Times New Roman" w:cs="Times New Roman"/>
        </w:rPr>
        <w:t>n</w:t>
      </w:r>
      <w:r w:rsidR="002E74DB" w:rsidRPr="00730D73">
        <w:rPr>
          <w:rFonts w:ascii="Times New Roman" w:hAnsi="Times New Roman" w:cs="Times New Roman"/>
        </w:rPr>
        <w:t xml:space="preserve"> a </w:t>
      </w:r>
      <w:r w:rsidR="00E82A18" w:rsidRPr="00730D73">
        <w:rPr>
          <w:rFonts w:ascii="Times New Roman" w:hAnsi="Times New Roman" w:cs="Times New Roman"/>
        </w:rPr>
        <w:t>constitutive</w:t>
      </w:r>
      <w:r w:rsidR="002E74DB" w:rsidRPr="00730D73">
        <w:rPr>
          <w:rFonts w:ascii="Times New Roman" w:hAnsi="Times New Roman" w:cs="Times New Roman"/>
        </w:rPr>
        <w:t xml:space="preserve"> exclusion</w:t>
      </w:r>
      <w:r w:rsidR="007C3E47" w:rsidRPr="00730D73">
        <w:rPr>
          <w:rFonts w:ascii="Times New Roman" w:hAnsi="Times New Roman" w:cs="Times New Roman"/>
        </w:rPr>
        <w:t xml:space="preserve">. The notion of a </w:t>
      </w:r>
      <w:r w:rsidR="00CF6A84" w:rsidRPr="00730D73">
        <w:rPr>
          <w:rFonts w:ascii="Times New Roman" w:hAnsi="Times New Roman" w:cs="Times New Roman"/>
        </w:rPr>
        <w:t>“</w:t>
      </w:r>
      <w:r w:rsidR="002E74DB" w:rsidRPr="00730D73">
        <w:rPr>
          <w:rFonts w:ascii="Times New Roman" w:hAnsi="Times New Roman" w:cs="Times New Roman"/>
        </w:rPr>
        <w:t>nature</w:t>
      </w:r>
      <w:r w:rsidR="00CF6A84" w:rsidRPr="00730D73">
        <w:rPr>
          <w:rFonts w:ascii="Times New Roman" w:hAnsi="Times New Roman" w:cs="Times New Roman"/>
        </w:rPr>
        <w:t>”</w:t>
      </w:r>
      <w:r w:rsidR="002E74DB" w:rsidRPr="00730D73">
        <w:rPr>
          <w:rFonts w:ascii="Times New Roman" w:hAnsi="Times New Roman" w:cs="Times New Roman"/>
        </w:rPr>
        <w:t xml:space="preserve"> </w:t>
      </w:r>
      <w:proofErr w:type="gramStart"/>
      <w:r w:rsidR="007C3E47" w:rsidRPr="00730D73">
        <w:rPr>
          <w:rFonts w:ascii="Times New Roman" w:hAnsi="Times New Roman" w:cs="Times New Roman"/>
        </w:rPr>
        <w:t>separate</w:t>
      </w:r>
      <w:proofErr w:type="gramEnd"/>
      <w:r w:rsidR="007C3E47" w:rsidRPr="00730D73">
        <w:rPr>
          <w:rFonts w:ascii="Times New Roman" w:hAnsi="Times New Roman" w:cs="Times New Roman"/>
        </w:rPr>
        <w:t xml:space="preserve"> from</w:t>
      </w:r>
      <w:r w:rsidR="002E74DB" w:rsidRPr="00730D73">
        <w:rPr>
          <w:rFonts w:ascii="Times New Roman" w:hAnsi="Times New Roman" w:cs="Times New Roman"/>
        </w:rPr>
        <w:t xml:space="preserve"> </w:t>
      </w:r>
      <w:r w:rsidR="00E82A18" w:rsidRPr="00730D73">
        <w:rPr>
          <w:rFonts w:ascii="Times New Roman" w:hAnsi="Times New Roman" w:cs="Times New Roman"/>
        </w:rPr>
        <w:t xml:space="preserve">the </w:t>
      </w:r>
      <w:r w:rsidR="00CF6A84" w:rsidRPr="00730D73">
        <w:rPr>
          <w:rFonts w:ascii="Times New Roman" w:hAnsi="Times New Roman" w:cs="Times New Roman"/>
        </w:rPr>
        <w:t>“</w:t>
      </w:r>
      <w:r w:rsidR="00E82A18" w:rsidRPr="00730D73">
        <w:rPr>
          <w:rFonts w:ascii="Times New Roman" w:hAnsi="Times New Roman" w:cs="Times New Roman"/>
        </w:rPr>
        <w:t>social</w:t>
      </w:r>
      <w:r w:rsidR="007C3E47" w:rsidRPr="00730D73">
        <w:rPr>
          <w:rFonts w:ascii="Times New Roman" w:hAnsi="Times New Roman" w:cs="Times New Roman"/>
        </w:rPr>
        <w:t>,</w:t>
      </w:r>
      <w:r w:rsidR="00CF6A84" w:rsidRPr="00730D73">
        <w:rPr>
          <w:rFonts w:ascii="Times New Roman" w:hAnsi="Times New Roman" w:cs="Times New Roman"/>
        </w:rPr>
        <w:t>”</w:t>
      </w:r>
      <w:r w:rsidR="007C3E47" w:rsidRPr="00730D73">
        <w:rPr>
          <w:rFonts w:ascii="Times New Roman" w:hAnsi="Times New Roman" w:cs="Times New Roman"/>
        </w:rPr>
        <w:t xml:space="preserve"> for Latour, underpins a </w:t>
      </w:r>
      <w:r w:rsidR="00CF6A84" w:rsidRPr="00730D73">
        <w:rPr>
          <w:rFonts w:ascii="Times New Roman" w:hAnsi="Times New Roman" w:cs="Times New Roman"/>
        </w:rPr>
        <w:t xml:space="preserve">politics without </w:t>
      </w:r>
      <w:r w:rsidR="002E74DB" w:rsidRPr="00730D73">
        <w:rPr>
          <w:rFonts w:ascii="Times New Roman" w:hAnsi="Times New Roman" w:cs="Times New Roman"/>
        </w:rPr>
        <w:t>due process for th</w:t>
      </w:r>
      <w:r w:rsidR="00C10372" w:rsidRPr="00730D73">
        <w:rPr>
          <w:rFonts w:ascii="Times New Roman" w:hAnsi="Times New Roman" w:cs="Times New Roman"/>
        </w:rPr>
        <w:t>ose elements of the collective</w:t>
      </w:r>
      <w:r w:rsidR="002E74DB" w:rsidRPr="00730D73">
        <w:rPr>
          <w:rFonts w:ascii="Times New Roman" w:hAnsi="Times New Roman" w:cs="Times New Roman"/>
        </w:rPr>
        <w:t xml:space="preserve"> </w:t>
      </w:r>
      <w:r w:rsidR="00C10372" w:rsidRPr="00730D73">
        <w:rPr>
          <w:rFonts w:ascii="Times New Roman" w:hAnsi="Times New Roman" w:cs="Times New Roman"/>
        </w:rPr>
        <w:t>(non</w:t>
      </w:r>
      <w:del w:id="9" w:author="Copyeditor" w:date="2022-08-29T13:59:00Z">
        <w:r w:rsidR="00C10372" w:rsidRPr="00730D73" w:rsidDel="000E3476">
          <w:rPr>
            <w:rFonts w:ascii="Times New Roman" w:hAnsi="Times New Roman" w:cs="Times New Roman"/>
          </w:rPr>
          <w:delText>-</w:delText>
        </w:r>
      </w:del>
      <w:r w:rsidR="00C10372" w:rsidRPr="00730D73">
        <w:rPr>
          <w:rFonts w:ascii="Times New Roman" w:hAnsi="Times New Roman" w:cs="Times New Roman"/>
        </w:rPr>
        <w:t>human</w:t>
      </w:r>
      <w:r w:rsidR="006177E6" w:rsidRPr="00730D73">
        <w:rPr>
          <w:rFonts w:ascii="Times New Roman" w:hAnsi="Times New Roman" w:cs="Times New Roman"/>
        </w:rPr>
        <w:t>s</w:t>
      </w:r>
      <w:r w:rsidR="00C10372" w:rsidRPr="00730D73">
        <w:rPr>
          <w:rFonts w:ascii="Times New Roman" w:hAnsi="Times New Roman" w:cs="Times New Roman"/>
        </w:rPr>
        <w:t xml:space="preserve"> </w:t>
      </w:r>
      <w:r w:rsidR="00CF6A84" w:rsidRPr="00730D73">
        <w:rPr>
          <w:rFonts w:ascii="Times New Roman" w:hAnsi="Times New Roman" w:cs="Times New Roman"/>
        </w:rPr>
        <w:t>of various kinds, including non</w:t>
      </w:r>
      <w:del w:id="10" w:author="Copyeditor" w:date="2022-08-29T14:07:00Z">
        <w:r w:rsidR="00CF6A84" w:rsidRPr="00730D73" w:rsidDel="00845217">
          <w:rPr>
            <w:rFonts w:ascii="Times New Roman" w:hAnsi="Times New Roman" w:cs="Times New Roman"/>
          </w:rPr>
          <w:delText>-</w:delText>
        </w:r>
      </w:del>
      <w:r w:rsidR="00CF6A84" w:rsidRPr="00730D73">
        <w:rPr>
          <w:rFonts w:ascii="Times New Roman" w:hAnsi="Times New Roman" w:cs="Times New Roman"/>
        </w:rPr>
        <w:t>human homo sapiens</w:t>
      </w:r>
      <w:r w:rsidR="00C10372" w:rsidRPr="00730D73">
        <w:rPr>
          <w:rFonts w:ascii="Times New Roman" w:hAnsi="Times New Roman" w:cs="Times New Roman"/>
        </w:rPr>
        <w:t xml:space="preserve">) </w:t>
      </w:r>
      <w:r w:rsidR="002E74DB" w:rsidRPr="00730D73">
        <w:rPr>
          <w:rFonts w:ascii="Times New Roman" w:hAnsi="Times New Roman" w:cs="Times New Roman"/>
        </w:rPr>
        <w:t xml:space="preserve">whose externality to the </w:t>
      </w:r>
      <w:r w:rsidR="002E74DB" w:rsidRPr="00044FAA">
        <w:rPr>
          <w:rFonts w:ascii="Times New Roman" w:hAnsi="Times New Roman" w:cs="Times New Roman"/>
          <w:i/>
        </w:rPr>
        <w:t>polis</w:t>
      </w:r>
      <w:r w:rsidR="002E74DB" w:rsidRPr="00730D73">
        <w:rPr>
          <w:rFonts w:ascii="Times New Roman" w:hAnsi="Times New Roman" w:cs="Times New Roman"/>
        </w:rPr>
        <w:t xml:space="preserve"> </w:t>
      </w:r>
      <w:r w:rsidR="00C10372" w:rsidRPr="00730D73">
        <w:rPr>
          <w:rFonts w:ascii="Times New Roman" w:hAnsi="Times New Roman" w:cs="Times New Roman"/>
        </w:rPr>
        <w:t xml:space="preserve">withdraws them from the </w:t>
      </w:r>
      <w:r w:rsidR="00E82A18" w:rsidRPr="00730D73">
        <w:rPr>
          <w:rFonts w:ascii="Times New Roman" w:hAnsi="Times New Roman" w:cs="Times New Roman"/>
        </w:rPr>
        <w:t xml:space="preserve">domain of the </w:t>
      </w:r>
      <w:r w:rsidR="00C10372" w:rsidRPr="00730D73">
        <w:rPr>
          <w:rFonts w:ascii="Times New Roman" w:hAnsi="Times New Roman" w:cs="Times New Roman"/>
        </w:rPr>
        <w:t>political itself</w:t>
      </w:r>
      <w:r w:rsidR="005242D4" w:rsidRPr="00730D73">
        <w:rPr>
          <w:rFonts w:ascii="Times New Roman" w:hAnsi="Times New Roman" w:cs="Times New Roman"/>
        </w:rPr>
        <w:t>.</w:t>
      </w:r>
      <w:r w:rsidR="00621D98" w:rsidRPr="00730D73">
        <w:rPr>
          <w:rFonts w:ascii="Times New Roman" w:hAnsi="Times New Roman" w:cs="Times New Roman"/>
        </w:rPr>
        <w:t xml:space="preserve"> </w:t>
      </w:r>
    </w:p>
    <w:p w14:paraId="4E005C19" w14:textId="10A3956E" w:rsidR="006C2478" w:rsidRDefault="00AB67CB" w:rsidP="00730D73">
      <w:pPr>
        <w:spacing w:line="480" w:lineRule="auto"/>
        <w:rPr>
          <w:rFonts w:ascii="Times New Roman" w:hAnsi="Times New Roman" w:cs="Times New Roman"/>
        </w:rPr>
      </w:pPr>
      <w:r w:rsidRPr="00730D73">
        <w:rPr>
          <w:rFonts w:ascii="Times New Roman" w:hAnsi="Times New Roman" w:cs="Times New Roman"/>
        </w:rPr>
        <w:tab/>
      </w:r>
      <w:r w:rsidR="00687204" w:rsidRPr="00730D73">
        <w:rPr>
          <w:rFonts w:ascii="Times New Roman" w:hAnsi="Times New Roman" w:cs="Times New Roman"/>
        </w:rPr>
        <w:t xml:space="preserve">From </w:t>
      </w:r>
      <w:r w:rsidR="00C74E72" w:rsidRPr="00730D73">
        <w:rPr>
          <w:rFonts w:ascii="Times New Roman" w:hAnsi="Times New Roman" w:cs="Times New Roman"/>
        </w:rPr>
        <w:t xml:space="preserve">Timothy </w:t>
      </w:r>
      <w:r w:rsidR="00687204" w:rsidRPr="00730D73">
        <w:rPr>
          <w:rFonts w:ascii="Times New Roman" w:hAnsi="Times New Roman" w:cs="Times New Roman"/>
        </w:rPr>
        <w:t>Morton’s notion of the “mesh”</w:t>
      </w:r>
      <w:r w:rsidR="00044FAA">
        <w:rPr>
          <w:rStyle w:val="EndnoteReference"/>
          <w:rFonts w:ascii="Times New Roman" w:hAnsi="Times New Roman" w:cs="Times New Roman"/>
        </w:rPr>
        <w:endnoteReference w:id="1"/>
      </w:r>
      <w:r w:rsidR="00687204" w:rsidRPr="00730D73">
        <w:rPr>
          <w:rFonts w:ascii="Times New Roman" w:hAnsi="Times New Roman" w:cs="Times New Roman"/>
        </w:rPr>
        <w:t xml:space="preserve"> to Latour’s </w:t>
      </w:r>
      <w:r w:rsidR="00C74E72" w:rsidRPr="00730D73">
        <w:rPr>
          <w:rFonts w:ascii="Times New Roman" w:hAnsi="Times New Roman" w:cs="Times New Roman"/>
        </w:rPr>
        <w:t>conception of “multi-naturalism” or the “pluriverse”</w:t>
      </w:r>
      <w:r w:rsidR="006C2478">
        <w:rPr>
          <w:rStyle w:val="EndnoteReference"/>
          <w:rFonts w:ascii="Times New Roman" w:hAnsi="Times New Roman" w:cs="Times New Roman"/>
        </w:rPr>
        <w:endnoteReference w:id="2"/>
      </w:r>
      <w:r w:rsidR="00C74E72" w:rsidRPr="00730D73">
        <w:rPr>
          <w:rFonts w:ascii="Times New Roman" w:hAnsi="Times New Roman" w:cs="Times New Roman"/>
        </w:rPr>
        <w:t xml:space="preserve"> (a term he borrows from </w:t>
      </w:r>
      <w:r w:rsidR="00B6047D" w:rsidRPr="00730D73">
        <w:rPr>
          <w:rFonts w:ascii="Times New Roman" w:hAnsi="Times New Roman" w:cs="Times New Roman"/>
        </w:rPr>
        <w:t xml:space="preserve">William </w:t>
      </w:r>
      <w:r w:rsidR="00C74E72" w:rsidRPr="00730D73">
        <w:rPr>
          <w:rFonts w:ascii="Times New Roman" w:hAnsi="Times New Roman" w:cs="Times New Roman"/>
        </w:rPr>
        <w:t>James)</w:t>
      </w:r>
      <w:r w:rsidR="00687204" w:rsidRPr="00730D73">
        <w:rPr>
          <w:rFonts w:ascii="Times New Roman" w:hAnsi="Times New Roman" w:cs="Times New Roman"/>
        </w:rPr>
        <w:t xml:space="preserve">, the </w:t>
      </w:r>
      <w:r w:rsidR="005E71AF">
        <w:rPr>
          <w:rFonts w:ascii="Times New Roman" w:hAnsi="Times New Roman" w:cs="Times New Roman"/>
        </w:rPr>
        <w:t xml:space="preserve">concept of the </w:t>
      </w:r>
      <w:r w:rsidR="00687204" w:rsidRPr="00730D73">
        <w:rPr>
          <w:rFonts w:ascii="Times New Roman" w:hAnsi="Times New Roman" w:cs="Times New Roman"/>
        </w:rPr>
        <w:t xml:space="preserve">Anthropocene opens </w:t>
      </w:r>
      <w:r w:rsidR="00D82FC9" w:rsidRPr="00730D73">
        <w:rPr>
          <w:rFonts w:ascii="Times New Roman" w:hAnsi="Times New Roman" w:cs="Times New Roman"/>
        </w:rPr>
        <w:t xml:space="preserve">up </w:t>
      </w:r>
      <w:r w:rsidR="00687204" w:rsidRPr="00730D73">
        <w:rPr>
          <w:rFonts w:ascii="Times New Roman" w:hAnsi="Times New Roman" w:cs="Times New Roman"/>
        </w:rPr>
        <w:t>a world of inextrica</w:t>
      </w:r>
      <w:r w:rsidR="00D82FC9" w:rsidRPr="00730D73">
        <w:rPr>
          <w:rFonts w:ascii="Times New Roman" w:hAnsi="Times New Roman" w:cs="Times New Roman"/>
        </w:rPr>
        <w:t>ble relation and intertwinement. J</w:t>
      </w:r>
      <w:r w:rsidR="00687204" w:rsidRPr="00730D73">
        <w:rPr>
          <w:rFonts w:ascii="Times New Roman" w:hAnsi="Times New Roman" w:cs="Times New Roman"/>
        </w:rPr>
        <w:t xml:space="preserve">ust as there </w:t>
      </w:r>
      <w:r w:rsidR="00CF6A84" w:rsidRPr="00730D73">
        <w:rPr>
          <w:rFonts w:ascii="Times New Roman" w:hAnsi="Times New Roman" w:cs="Times New Roman"/>
        </w:rPr>
        <w:t>is no</w:t>
      </w:r>
      <w:r w:rsidR="00687204" w:rsidRPr="00730D73">
        <w:rPr>
          <w:rFonts w:ascii="Times New Roman" w:hAnsi="Times New Roman" w:cs="Times New Roman"/>
        </w:rPr>
        <w:t xml:space="preserve"> “human” independent of the various forms of life</w:t>
      </w:r>
      <w:r w:rsidR="00CF6A84" w:rsidRPr="00730D73">
        <w:rPr>
          <w:rFonts w:ascii="Times New Roman" w:hAnsi="Times New Roman" w:cs="Times New Roman"/>
        </w:rPr>
        <w:t xml:space="preserve"> on which it depends (</w:t>
      </w:r>
      <w:r w:rsidR="00687204" w:rsidRPr="00730D73">
        <w:rPr>
          <w:rFonts w:ascii="Times New Roman" w:hAnsi="Times New Roman" w:cs="Times New Roman"/>
        </w:rPr>
        <w:t>bacterial or otherwise</w:t>
      </w:r>
      <w:r w:rsidR="00CF6A84" w:rsidRPr="00730D73">
        <w:rPr>
          <w:rFonts w:ascii="Times New Roman" w:hAnsi="Times New Roman" w:cs="Times New Roman"/>
        </w:rPr>
        <w:t>)</w:t>
      </w:r>
      <w:r w:rsidR="00687204" w:rsidRPr="00730D73">
        <w:rPr>
          <w:rFonts w:ascii="Times New Roman" w:hAnsi="Times New Roman" w:cs="Times New Roman"/>
        </w:rPr>
        <w:t xml:space="preserve">, so is there no “pure nature” devoid </w:t>
      </w:r>
      <w:r w:rsidR="00687204" w:rsidRPr="00730D73">
        <w:rPr>
          <w:rFonts w:ascii="Times New Roman" w:hAnsi="Times New Roman" w:cs="Times New Roman"/>
        </w:rPr>
        <w:lastRenderedPageBreak/>
        <w:t xml:space="preserve">of humanity’s intervention. </w:t>
      </w:r>
      <w:r w:rsidR="003A38B6" w:rsidRPr="00730D73">
        <w:rPr>
          <w:rFonts w:ascii="Times New Roman" w:hAnsi="Times New Roman" w:cs="Times New Roman"/>
        </w:rPr>
        <w:t>A new p</w:t>
      </w:r>
      <w:r w:rsidR="00687204" w:rsidRPr="00730D73">
        <w:rPr>
          <w:rFonts w:ascii="Times New Roman" w:hAnsi="Times New Roman" w:cs="Times New Roman"/>
        </w:rPr>
        <w:t>olitical ecology comes to replace</w:t>
      </w:r>
      <w:r w:rsidR="003A38B6" w:rsidRPr="00730D73">
        <w:rPr>
          <w:rFonts w:ascii="Times New Roman" w:hAnsi="Times New Roman" w:cs="Times New Roman"/>
        </w:rPr>
        <w:t xml:space="preserve">, or at least </w:t>
      </w:r>
      <w:proofErr w:type="spellStart"/>
      <w:r w:rsidR="003A38B6" w:rsidRPr="00730D73">
        <w:rPr>
          <w:rFonts w:ascii="Times New Roman" w:hAnsi="Times New Roman" w:cs="Times New Roman"/>
        </w:rPr>
        <w:t>supercede</w:t>
      </w:r>
      <w:proofErr w:type="spellEnd"/>
      <w:r w:rsidR="003A38B6" w:rsidRPr="00730D73">
        <w:rPr>
          <w:rFonts w:ascii="Times New Roman" w:hAnsi="Times New Roman" w:cs="Times New Roman"/>
        </w:rPr>
        <w:t>,</w:t>
      </w:r>
      <w:r w:rsidR="00687204" w:rsidRPr="00730D73">
        <w:rPr>
          <w:rFonts w:ascii="Times New Roman" w:hAnsi="Times New Roman" w:cs="Times New Roman"/>
        </w:rPr>
        <w:t xml:space="preserve"> political economy</w:t>
      </w:r>
      <w:r w:rsidR="003A38B6" w:rsidRPr="00730D73">
        <w:rPr>
          <w:rFonts w:ascii="Times New Roman" w:hAnsi="Times New Roman" w:cs="Times New Roman"/>
        </w:rPr>
        <w:t xml:space="preserve">. </w:t>
      </w:r>
      <w:r w:rsidR="00D82FC9" w:rsidRPr="00730D73">
        <w:rPr>
          <w:rFonts w:ascii="Times New Roman" w:hAnsi="Times New Roman" w:cs="Times New Roman"/>
        </w:rPr>
        <w:t>However, i</w:t>
      </w:r>
      <w:r w:rsidR="00687204" w:rsidRPr="00730D73">
        <w:rPr>
          <w:rFonts w:ascii="Times New Roman" w:hAnsi="Times New Roman" w:cs="Times New Roman"/>
        </w:rPr>
        <w:t xml:space="preserve">t is precisely the question of the nature of the </w:t>
      </w:r>
      <w:r w:rsidR="00CF6A84" w:rsidRPr="00730D73">
        <w:rPr>
          <w:rFonts w:ascii="Times New Roman" w:hAnsi="Times New Roman" w:cs="Times New Roman"/>
        </w:rPr>
        <w:t>“</w:t>
      </w:r>
      <w:r w:rsidR="00687204" w:rsidRPr="00730D73">
        <w:rPr>
          <w:rFonts w:ascii="Times New Roman" w:hAnsi="Times New Roman" w:cs="Times New Roman"/>
        </w:rPr>
        <w:t>collectivity</w:t>
      </w:r>
      <w:r w:rsidR="00CF6A84" w:rsidRPr="00730D73">
        <w:rPr>
          <w:rFonts w:ascii="Times New Roman" w:hAnsi="Times New Roman" w:cs="Times New Roman"/>
        </w:rPr>
        <w:t>”</w:t>
      </w:r>
      <w:r w:rsidR="00687204" w:rsidRPr="00730D73">
        <w:rPr>
          <w:rFonts w:ascii="Times New Roman" w:hAnsi="Times New Roman" w:cs="Times New Roman"/>
        </w:rPr>
        <w:t xml:space="preserve"> that lies on the hithe</w:t>
      </w:r>
      <w:r w:rsidR="003A38B6" w:rsidRPr="00730D73">
        <w:rPr>
          <w:rFonts w:ascii="Times New Roman" w:hAnsi="Times New Roman" w:cs="Times New Roman"/>
        </w:rPr>
        <w:t>r side of this “death of nature” that I want to interrogate today. The “common wor</w:t>
      </w:r>
      <w:r w:rsidR="00D82FC9" w:rsidRPr="00730D73">
        <w:rPr>
          <w:rFonts w:ascii="Times New Roman" w:hAnsi="Times New Roman" w:cs="Times New Roman"/>
        </w:rPr>
        <w:t>ld</w:t>
      </w:r>
      <w:ins w:id="18" w:author="Copyeditor" w:date="2022-08-29T14:25:00Z">
        <w:r w:rsidR="00A066F9">
          <w:rPr>
            <w:rFonts w:ascii="Times New Roman" w:hAnsi="Times New Roman" w:cs="Times New Roman"/>
          </w:rPr>
          <w:t>,</w:t>
        </w:r>
      </w:ins>
      <w:r w:rsidR="00D82FC9" w:rsidRPr="00730D73">
        <w:rPr>
          <w:rFonts w:ascii="Times New Roman" w:hAnsi="Times New Roman" w:cs="Times New Roman"/>
        </w:rPr>
        <w:t xml:space="preserve">” of which Latour speaks in </w:t>
      </w:r>
      <w:del w:id="19" w:author="Copyeditor" w:date="2022-08-29T14:22:00Z">
        <w:r w:rsidR="00D82FC9" w:rsidRPr="00A066F9" w:rsidDel="00A066F9">
          <w:rPr>
            <w:rFonts w:ascii="Times New Roman" w:hAnsi="Times New Roman" w:cs="Times New Roman"/>
            <w:i/>
            <w:iCs/>
            <w:rPrChange w:id="20" w:author="Copyeditor" w:date="2022-08-29T14:22:00Z">
              <w:rPr>
                <w:rFonts w:ascii="Times New Roman" w:hAnsi="Times New Roman" w:cs="Times New Roman"/>
              </w:rPr>
            </w:rPrChange>
          </w:rPr>
          <w:delText>“</w:delText>
        </w:r>
      </w:del>
      <w:r w:rsidR="00D82FC9" w:rsidRPr="00A066F9">
        <w:rPr>
          <w:rFonts w:ascii="Times New Roman" w:hAnsi="Times New Roman" w:cs="Times New Roman"/>
          <w:i/>
          <w:iCs/>
          <w:rPrChange w:id="21" w:author="Copyeditor" w:date="2022-08-29T14:22:00Z">
            <w:rPr>
              <w:rFonts w:ascii="Times New Roman" w:hAnsi="Times New Roman" w:cs="Times New Roman"/>
            </w:rPr>
          </w:rPrChange>
        </w:rPr>
        <w:t>Politics of N</w:t>
      </w:r>
      <w:r w:rsidR="003A38B6" w:rsidRPr="00A066F9">
        <w:rPr>
          <w:rFonts w:ascii="Times New Roman" w:hAnsi="Times New Roman" w:cs="Times New Roman"/>
          <w:i/>
          <w:iCs/>
          <w:rPrChange w:id="22" w:author="Copyeditor" w:date="2022-08-29T14:22:00Z">
            <w:rPr>
              <w:rFonts w:ascii="Times New Roman" w:hAnsi="Times New Roman" w:cs="Times New Roman"/>
            </w:rPr>
          </w:rPrChange>
        </w:rPr>
        <w:t>ature</w:t>
      </w:r>
      <w:r w:rsidR="003A38B6" w:rsidRPr="00730D73">
        <w:rPr>
          <w:rFonts w:ascii="Times New Roman" w:hAnsi="Times New Roman" w:cs="Times New Roman"/>
        </w:rPr>
        <w:t>,</w:t>
      </w:r>
      <w:del w:id="23" w:author="Copyeditor" w:date="2022-08-29T14:22:00Z">
        <w:r w:rsidR="003A38B6" w:rsidRPr="00730D73" w:rsidDel="00A066F9">
          <w:rPr>
            <w:rFonts w:ascii="Times New Roman" w:hAnsi="Times New Roman" w:cs="Times New Roman"/>
          </w:rPr>
          <w:delText>”</w:delText>
        </w:r>
      </w:del>
      <w:r w:rsidR="003A38B6" w:rsidRPr="00730D73">
        <w:rPr>
          <w:rFonts w:ascii="Times New Roman" w:hAnsi="Times New Roman" w:cs="Times New Roman"/>
        </w:rPr>
        <w:t xml:space="preserve"> (drawing on his </w:t>
      </w:r>
      <w:r w:rsidR="005242D4" w:rsidRPr="00730D73">
        <w:rPr>
          <w:rFonts w:ascii="Times New Roman" w:hAnsi="Times New Roman" w:cs="Times New Roman"/>
        </w:rPr>
        <w:t>conception</w:t>
      </w:r>
      <w:r w:rsidR="003A38B6" w:rsidRPr="00730D73">
        <w:rPr>
          <w:rFonts w:ascii="Times New Roman" w:hAnsi="Times New Roman" w:cs="Times New Roman"/>
        </w:rPr>
        <w:t xml:space="preserve"> of actor-network theory) has as its explicit focus the notion that “humans and non-humans are engaged in a history that </w:t>
      </w:r>
      <w:r w:rsidR="00673297">
        <w:rPr>
          <w:rFonts w:ascii="Times New Roman" w:hAnsi="Times New Roman" w:cs="Times New Roman"/>
        </w:rPr>
        <w:t xml:space="preserve">should </w:t>
      </w:r>
      <w:r w:rsidR="003A38B6" w:rsidRPr="00730D73">
        <w:rPr>
          <w:rFonts w:ascii="Times New Roman" w:hAnsi="Times New Roman" w:cs="Times New Roman"/>
        </w:rPr>
        <w:t>render their separation impossible</w:t>
      </w:r>
      <w:del w:id="24" w:author="Copyeditor" w:date="2022-08-29T14:24:00Z">
        <w:r w:rsidR="003A38B6" w:rsidRPr="00730D73" w:rsidDel="00A066F9">
          <w:rPr>
            <w:rFonts w:ascii="Times New Roman" w:hAnsi="Times New Roman" w:cs="Times New Roman"/>
          </w:rPr>
          <w:delText>.</w:delText>
        </w:r>
      </w:del>
      <w:r w:rsidR="003A38B6" w:rsidRPr="00730D73">
        <w:rPr>
          <w:rFonts w:ascii="Times New Roman" w:hAnsi="Times New Roman" w:cs="Times New Roman"/>
        </w:rPr>
        <w:t>”</w:t>
      </w:r>
      <w:ins w:id="25" w:author="Copyeditor" w:date="2022-08-29T14:24:00Z">
        <w:r w:rsidR="00A066F9">
          <w:rPr>
            <w:rFonts w:ascii="Times New Roman" w:hAnsi="Times New Roman" w:cs="Times New Roman"/>
          </w:rPr>
          <w:t xml:space="preserve"> (“Promise” 39).</w:t>
        </w:r>
      </w:ins>
      <w:r w:rsidR="003A38B6" w:rsidRPr="00730D73">
        <w:rPr>
          <w:rFonts w:ascii="Times New Roman" w:hAnsi="Times New Roman" w:cs="Times New Roman"/>
        </w:rPr>
        <w:t xml:space="preserve"> The result</w:t>
      </w:r>
      <w:r w:rsidR="00D25BEF" w:rsidRPr="00730D73">
        <w:rPr>
          <w:rFonts w:ascii="Times New Roman" w:hAnsi="Times New Roman" w:cs="Times New Roman"/>
        </w:rPr>
        <w:t>, for Latour,</w:t>
      </w:r>
      <w:r w:rsidR="003A38B6" w:rsidRPr="00730D73">
        <w:rPr>
          <w:rFonts w:ascii="Times New Roman" w:hAnsi="Times New Roman" w:cs="Times New Roman"/>
        </w:rPr>
        <w:t xml:space="preserve"> is a new </w:t>
      </w:r>
      <w:r w:rsidR="00CF6A84" w:rsidRPr="00730D73">
        <w:rPr>
          <w:rFonts w:ascii="Times New Roman" w:hAnsi="Times New Roman" w:cs="Times New Roman"/>
        </w:rPr>
        <w:t>form of collectivity</w:t>
      </w:r>
      <w:r w:rsidR="003A38B6" w:rsidRPr="00730D73">
        <w:rPr>
          <w:rFonts w:ascii="Times New Roman" w:hAnsi="Times New Roman" w:cs="Times New Roman"/>
        </w:rPr>
        <w:t xml:space="preserve">, one predicated not on the </w:t>
      </w:r>
      <w:r w:rsidR="00044847" w:rsidRPr="00730D73">
        <w:rPr>
          <w:rFonts w:ascii="Times New Roman" w:hAnsi="Times New Roman" w:cs="Times New Roman"/>
        </w:rPr>
        <w:t xml:space="preserve">model of the </w:t>
      </w:r>
      <w:r w:rsidR="003A38B6" w:rsidRPr="00730D73">
        <w:rPr>
          <w:rFonts w:ascii="Times New Roman" w:hAnsi="Times New Roman" w:cs="Times New Roman"/>
        </w:rPr>
        <w:t>“one</w:t>
      </w:r>
      <w:r w:rsidR="00044847" w:rsidRPr="00730D73">
        <w:rPr>
          <w:rFonts w:ascii="Times New Roman" w:hAnsi="Times New Roman" w:cs="Times New Roman"/>
        </w:rPr>
        <w:t>,</w:t>
      </w:r>
      <w:r w:rsidR="003A38B6" w:rsidRPr="00730D73">
        <w:rPr>
          <w:rFonts w:ascii="Times New Roman" w:hAnsi="Times New Roman" w:cs="Times New Roman"/>
        </w:rPr>
        <w:t>”</w:t>
      </w:r>
      <w:r w:rsidR="00044847" w:rsidRPr="00730D73">
        <w:rPr>
          <w:rFonts w:ascii="Times New Roman" w:hAnsi="Times New Roman" w:cs="Times New Roman"/>
        </w:rPr>
        <w:t xml:space="preserve"> necessarily,</w:t>
      </w:r>
      <w:r w:rsidR="003A38B6" w:rsidRPr="00730D73">
        <w:rPr>
          <w:rFonts w:ascii="Times New Roman" w:hAnsi="Times New Roman" w:cs="Times New Roman"/>
        </w:rPr>
        <w:t xml:space="preserve"> but </w:t>
      </w:r>
      <w:r w:rsidR="00044847" w:rsidRPr="00730D73">
        <w:rPr>
          <w:rFonts w:ascii="Times New Roman" w:hAnsi="Times New Roman" w:cs="Times New Roman"/>
        </w:rPr>
        <w:t xml:space="preserve">certainly on the absence of the two, the absence of a </w:t>
      </w:r>
      <w:r w:rsidR="00CF6A84" w:rsidRPr="00730D73">
        <w:rPr>
          <w:rFonts w:ascii="Times New Roman" w:hAnsi="Times New Roman" w:cs="Times New Roman"/>
        </w:rPr>
        <w:t>unitary</w:t>
      </w:r>
      <w:r w:rsidR="00044847" w:rsidRPr="00730D73">
        <w:rPr>
          <w:rFonts w:ascii="Times New Roman" w:hAnsi="Times New Roman" w:cs="Times New Roman"/>
        </w:rPr>
        <w:t xml:space="preserve"> border between </w:t>
      </w:r>
      <w:r w:rsidR="00BA0CDF" w:rsidRPr="00730D73">
        <w:rPr>
          <w:rFonts w:ascii="Times New Roman" w:hAnsi="Times New Roman" w:cs="Times New Roman"/>
        </w:rPr>
        <w:t xml:space="preserve">nature and culture, </w:t>
      </w:r>
      <w:r w:rsidR="00044847" w:rsidRPr="00730D73">
        <w:rPr>
          <w:rFonts w:ascii="Times New Roman" w:hAnsi="Times New Roman" w:cs="Times New Roman"/>
        </w:rPr>
        <w:t>human and non</w:t>
      </w:r>
      <w:del w:id="26" w:author="Copyeditor" w:date="2022-08-29T14:26:00Z">
        <w:r w:rsidR="00044847" w:rsidRPr="00730D73" w:rsidDel="00161829">
          <w:rPr>
            <w:rFonts w:ascii="Times New Roman" w:hAnsi="Times New Roman" w:cs="Times New Roman"/>
          </w:rPr>
          <w:delText>-</w:delText>
        </w:r>
      </w:del>
      <w:r w:rsidR="00044847" w:rsidRPr="00730D73">
        <w:rPr>
          <w:rFonts w:ascii="Times New Roman" w:hAnsi="Times New Roman" w:cs="Times New Roman"/>
        </w:rPr>
        <w:t>human</w:t>
      </w:r>
      <w:ins w:id="27" w:author="Copyeditor" w:date="2022-08-29T14:27:00Z">
        <w:r w:rsidR="00161829">
          <w:rPr>
            <w:rFonts w:ascii="Times New Roman" w:hAnsi="Times New Roman" w:cs="Times New Roman"/>
          </w:rPr>
          <w:t>,</w:t>
        </w:r>
      </w:ins>
      <w:r w:rsidR="00BA0CDF" w:rsidRPr="00730D73">
        <w:rPr>
          <w:rFonts w:ascii="Times New Roman" w:hAnsi="Times New Roman" w:cs="Times New Roman"/>
        </w:rPr>
        <w:t xml:space="preserve"> etc</w:t>
      </w:r>
      <w:r w:rsidR="00044847" w:rsidRPr="00730D73">
        <w:rPr>
          <w:rFonts w:ascii="Times New Roman" w:hAnsi="Times New Roman" w:cs="Times New Roman"/>
        </w:rPr>
        <w:t xml:space="preserve">. </w:t>
      </w:r>
    </w:p>
    <w:p w14:paraId="7EDA03B8" w14:textId="630F8CBF" w:rsidR="00BF545F" w:rsidRDefault="005E71AF" w:rsidP="006C2478">
      <w:pPr>
        <w:spacing w:line="480" w:lineRule="auto"/>
        <w:ind w:firstLine="720"/>
        <w:rPr>
          <w:rFonts w:ascii="Times New Roman" w:hAnsi="Times New Roman" w:cs="Times New Roman"/>
        </w:rPr>
      </w:pPr>
      <w:r>
        <w:rPr>
          <w:rFonts w:ascii="Times New Roman" w:hAnsi="Times New Roman" w:cs="Times New Roman"/>
        </w:rPr>
        <w:t>What must be questioned, however, is exactly how one interprets the</w:t>
      </w:r>
      <w:r w:rsidR="001760C8" w:rsidRPr="00730D73">
        <w:rPr>
          <w:rFonts w:ascii="Times New Roman" w:hAnsi="Times New Roman" w:cs="Times New Roman"/>
        </w:rPr>
        <w:t xml:space="preserve"> “death of nature” upon which </w:t>
      </w:r>
      <w:r>
        <w:rPr>
          <w:rFonts w:ascii="Times New Roman" w:hAnsi="Times New Roman" w:cs="Times New Roman"/>
        </w:rPr>
        <w:t>Latour’s</w:t>
      </w:r>
      <w:r w:rsidR="001760C8" w:rsidRPr="00730D73">
        <w:rPr>
          <w:rFonts w:ascii="Times New Roman" w:hAnsi="Times New Roman" w:cs="Times New Roman"/>
        </w:rPr>
        <w:t xml:space="preserve"> work is predicated</w:t>
      </w:r>
      <w:r w:rsidR="00FF0C59" w:rsidRPr="00730D73">
        <w:rPr>
          <w:rFonts w:ascii="Times New Roman" w:hAnsi="Times New Roman" w:cs="Times New Roman"/>
        </w:rPr>
        <w:t xml:space="preserve">. </w:t>
      </w:r>
      <w:r>
        <w:rPr>
          <w:rFonts w:ascii="Times New Roman" w:hAnsi="Times New Roman" w:cs="Times New Roman"/>
        </w:rPr>
        <w:t>What exactly one means by</w:t>
      </w:r>
      <w:r w:rsidR="00FF0C59" w:rsidRPr="00730D73">
        <w:rPr>
          <w:rFonts w:ascii="Times New Roman" w:hAnsi="Times New Roman" w:cs="Times New Roman"/>
        </w:rPr>
        <w:t xml:space="preserve"> </w:t>
      </w:r>
      <w:r w:rsidR="006C2478">
        <w:rPr>
          <w:rFonts w:ascii="Times New Roman" w:hAnsi="Times New Roman" w:cs="Times New Roman"/>
        </w:rPr>
        <w:t>it</w:t>
      </w:r>
      <w:r w:rsidR="001760C8" w:rsidRPr="00730D73">
        <w:rPr>
          <w:rFonts w:ascii="Times New Roman" w:hAnsi="Times New Roman" w:cs="Times New Roman"/>
        </w:rPr>
        <w:t xml:space="preserve"> </w:t>
      </w:r>
      <w:r w:rsidR="00CF6A84" w:rsidRPr="00730D73">
        <w:rPr>
          <w:rFonts w:ascii="Times New Roman" w:hAnsi="Times New Roman" w:cs="Times New Roman"/>
        </w:rPr>
        <w:t>seems to me to</w:t>
      </w:r>
      <w:r w:rsidR="001760C8" w:rsidRPr="00730D73">
        <w:rPr>
          <w:rFonts w:ascii="Times New Roman" w:hAnsi="Times New Roman" w:cs="Times New Roman"/>
        </w:rPr>
        <w:t xml:space="preserve"> alter the </w:t>
      </w:r>
      <w:r>
        <w:rPr>
          <w:rFonts w:ascii="Times New Roman" w:hAnsi="Times New Roman" w:cs="Times New Roman"/>
        </w:rPr>
        <w:t>kind and nature</w:t>
      </w:r>
      <w:r w:rsidR="00D25BEF" w:rsidRPr="00730D73">
        <w:rPr>
          <w:rFonts w:ascii="Times New Roman" w:hAnsi="Times New Roman" w:cs="Times New Roman"/>
        </w:rPr>
        <w:t xml:space="preserve"> of</w:t>
      </w:r>
      <w:r w:rsidR="00CF6A84" w:rsidRPr="00730D73">
        <w:rPr>
          <w:rFonts w:ascii="Times New Roman" w:hAnsi="Times New Roman" w:cs="Times New Roman"/>
        </w:rPr>
        <w:t xml:space="preserve"> </w:t>
      </w:r>
      <w:r>
        <w:rPr>
          <w:rFonts w:ascii="Times New Roman" w:hAnsi="Times New Roman" w:cs="Times New Roman"/>
        </w:rPr>
        <w:t xml:space="preserve">the </w:t>
      </w:r>
      <w:r w:rsidR="00CF6A84" w:rsidRPr="00730D73">
        <w:rPr>
          <w:rFonts w:ascii="Times New Roman" w:hAnsi="Times New Roman" w:cs="Times New Roman"/>
        </w:rPr>
        <w:t>intertwinements</w:t>
      </w:r>
      <w:r>
        <w:rPr>
          <w:rFonts w:ascii="Times New Roman" w:hAnsi="Times New Roman" w:cs="Times New Roman"/>
        </w:rPr>
        <w:t>, and therefore the contours of the political ecology,</w:t>
      </w:r>
      <w:r w:rsidR="005242D4" w:rsidRPr="00730D73">
        <w:rPr>
          <w:rFonts w:ascii="Times New Roman" w:hAnsi="Times New Roman" w:cs="Times New Roman"/>
        </w:rPr>
        <w:t xml:space="preserve"> </w:t>
      </w:r>
      <w:r>
        <w:rPr>
          <w:rFonts w:ascii="Times New Roman" w:hAnsi="Times New Roman" w:cs="Times New Roman"/>
        </w:rPr>
        <w:t>that</w:t>
      </w:r>
      <w:r w:rsidR="00FF0C59" w:rsidRPr="00730D73">
        <w:rPr>
          <w:rFonts w:ascii="Times New Roman" w:hAnsi="Times New Roman" w:cs="Times New Roman"/>
        </w:rPr>
        <w:t xml:space="preserve"> </w:t>
      </w:r>
      <w:del w:id="28" w:author="Copyeditor" w:date="2022-08-29T14:28:00Z">
        <w:r w:rsidR="006C2478" w:rsidDel="00161829">
          <w:rPr>
            <w:rFonts w:ascii="Times New Roman" w:hAnsi="Times New Roman" w:cs="Times New Roman"/>
          </w:rPr>
          <w:delText xml:space="preserve">is </w:delText>
        </w:r>
      </w:del>
      <w:ins w:id="29" w:author="Copyeditor" w:date="2022-08-29T14:28:00Z">
        <w:r w:rsidR="00161829">
          <w:rPr>
            <w:rFonts w:ascii="Times New Roman" w:hAnsi="Times New Roman" w:cs="Times New Roman"/>
          </w:rPr>
          <w:t xml:space="preserve">are </w:t>
        </w:r>
      </w:ins>
      <w:r w:rsidR="006C2478">
        <w:rPr>
          <w:rFonts w:ascii="Times New Roman" w:hAnsi="Times New Roman" w:cs="Times New Roman"/>
        </w:rPr>
        <w:t>grounded on i</w:t>
      </w:r>
      <w:r w:rsidR="00FF0C59" w:rsidRPr="00730D73">
        <w:rPr>
          <w:rFonts w:ascii="Times New Roman" w:hAnsi="Times New Roman" w:cs="Times New Roman"/>
        </w:rPr>
        <w:t>t.</w:t>
      </w:r>
      <w:r w:rsidR="00340D11" w:rsidRPr="00730D73">
        <w:rPr>
          <w:rFonts w:ascii="Times New Roman" w:hAnsi="Times New Roman" w:cs="Times New Roman"/>
        </w:rPr>
        <w:t xml:space="preserve"> </w:t>
      </w:r>
      <w:r w:rsidR="00AF5239" w:rsidRPr="00730D73">
        <w:rPr>
          <w:rFonts w:ascii="Times New Roman" w:hAnsi="Times New Roman" w:cs="Times New Roman"/>
        </w:rPr>
        <w:t>What if the “death of nature” called for</w:t>
      </w:r>
      <w:r w:rsidR="00D82FC9" w:rsidRPr="00730D73">
        <w:rPr>
          <w:rFonts w:ascii="Times New Roman" w:hAnsi="Times New Roman" w:cs="Times New Roman"/>
        </w:rPr>
        <w:t xml:space="preserve"> by Latour, </w:t>
      </w:r>
      <w:ins w:id="30" w:author="Copyeditor" w:date="2022-08-29T14:29:00Z">
        <w:r w:rsidR="00161829">
          <w:rPr>
            <w:rFonts w:ascii="Times New Roman" w:hAnsi="Times New Roman" w:cs="Times New Roman"/>
          </w:rPr>
          <w:t xml:space="preserve">Phillipe </w:t>
        </w:r>
      </w:ins>
      <w:proofErr w:type="spellStart"/>
      <w:r w:rsidR="00D82FC9" w:rsidRPr="00730D73">
        <w:rPr>
          <w:rFonts w:ascii="Times New Roman" w:hAnsi="Times New Roman" w:cs="Times New Roman"/>
        </w:rPr>
        <w:t>Descola</w:t>
      </w:r>
      <w:proofErr w:type="spellEnd"/>
      <w:ins w:id="31" w:author="Copyeditor" w:date="2022-08-29T14:28:00Z">
        <w:r w:rsidR="00161829">
          <w:rPr>
            <w:rFonts w:ascii="Times New Roman" w:hAnsi="Times New Roman" w:cs="Times New Roman"/>
          </w:rPr>
          <w:t>,</w:t>
        </w:r>
      </w:ins>
      <w:r w:rsidR="00D82FC9" w:rsidRPr="00730D73">
        <w:rPr>
          <w:rFonts w:ascii="Times New Roman" w:hAnsi="Times New Roman" w:cs="Times New Roman"/>
        </w:rPr>
        <w:t xml:space="preserve"> and others</w:t>
      </w:r>
      <w:r w:rsidR="00AF5239" w:rsidRPr="00730D73">
        <w:rPr>
          <w:rFonts w:ascii="Times New Roman" w:hAnsi="Times New Roman" w:cs="Times New Roman"/>
        </w:rPr>
        <w:t xml:space="preserve"> were an insufficient starting point for articulating the kind of collectivity capable of responding to the event </w:t>
      </w:r>
      <w:r w:rsidR="00340D11" w:rsidRPr="00730D73">
        <w:rPr>
          <w:rFonts w:ascii="Times New Roman" w:hAnsi="Times New Roman" w:cs="Times New Roman"/>
        </w:rPr>
        <w:t xml:space="preserve">or crisis </w:t>
      </w:r>
      <w:r w:rsidR="00AF5239" w:rsidRPr="00730D73">
        <w:rPr>
          <w:rFonts w:ascii="Times New Roman" w:hAnsi="Times New Roman" w:cs="Times New Roman"/>
        </w:rPr>
        <w:t>of the Anthropocene? What i</w:t>
      </w:r>
      <w:r w:rsidR="002208F9" w:rsidRPr="00730D73">
        <w:rPr>
          <w:rFonts w:ascii="Times New Roman" w:hAnsi="Times New Roman" w:cs="Times New Roman"/>
        </w:rPr>
        <w:t xml:space="preserve">f the </w:t>
      </w:r>
      <w:r w:rsidR="00AF5239" w:rsidRPr="00730D73">
        <w:rPr>
          <w:rFonts w:ascii="Times New Roman" w:hAnsi="Times New Roman" w:cs="Times New Roman"/>
        </w:rPr>
        <w:t>“</w:t>
      </w:r>
      <w:r w:rsidR="002208F9" w:rsidRPr="00730D73">
        <w:rPr>
          <w:rFonts w:ascii="Times New Roman" w:hAnsi="Times New Roman" w:cs="Times New Roman"/>
        </w:rPr>
        <w:t>mesh,</w:t>
      </w:r>
      <w:r w:rsidR="00AF5239" w:rsidRPr="00730D73">
        <w:rPr>
          <w:rFonts w:ascii="Times New Roman" w:hAnsi="Times New Roman" w:cs="Times New Roman"/>
        </w:rPr>
        <w:t>”</w:t>
      </w:r>
      <w:r w:rsidR="002208F9" w:rsidRPr="00730D73">
        <w:rPr>
          <w:rFonts w:ascii="Times New Roman" w:hAnsi="Times New Roman" w:cs="Times New Roman"/>
        </w:rPr>
        <w:t xml:space="preserve"> the “plurivers</w:t>
      </w:r>
      <w:r w:rsidR="00AF5239" w:rsidRPr="00730D73">
        <w:rPr>
          <w:rFonts w:ascii="Times New Roman" w:hAnsi="Times New Roman" w:cs="Times New Roman"/>
        </w:rPr>
        <w:t>e</w:t>
      </w:r>
      <w:ins w:id="32" w:author="Copyeditor" w:date="2022-08-29T14:30:00Z">
        <w:r w:rsidR="00161829">
          <w:rPr>
            <w:rFonts w:ascii="Times New Roman" w:hAnsi="Times New Roman" w:cs="Times New Roman"/>
          </w:rPr>
          <w:t>,</w:t>
        </w:r>
      </w:ins>
      <w:r w:rsidR="002208F9" w:rsidRPr="00730D73">
        <w:rPr>
          <w:rFonts w:ascii="Times New Roman" w:hAnsi="Times New Roman" w:cs="Times New Roman"/>
        </w:rPr>
        <w:t xml:space="preserve">” and all the other various names for </w:t>
      </w:r>
      <w:r w:rsidR="00743573" w:rsidRPr="00730D73">
        <w:rPr>
          <w:rFonts w:ascii="Times New Roman" w:hAnsi="Times New Roman" w:cs="Times New Roman"/>
        </w:rPr>
        <w:t>this collectivity were threatened by</w:t>
      </w:r>
      <w:r w:rsidR="002208F9" w:rsidRPr="00730D73">
        <w:rPr>
          <w:rFonts w:ascii="Times New Roman" w:hAnsi="Times New Roman" w:cs="Times New Roman"/>
        </w:rPr>
        <w:t xml:space="preserve"> something akin to what </w:t>
      </w:r>
      <w:ins w:id="33" w:author="Copyeditor" w:date="2022-08-29T14:30:00Z">
        <w:r w:rsidR="00161829" w:rsidRPr="0044385E">
          <w:rPr>
            <w:rFonts w:ascii="Times New Roman" w:hAnsi="Times New Roman" w:cs="Times New Roman"/>
          </w:rPr>
          <w:t>Jean-Luc</w:t>
        </w:r>
        <w:r w:rsidR="00161829" w:rsidRPr="00730D73">
          <w:rPr>
            <w:rFonts w:ascii="Times New Roman" w:hAnsi="Times New Roman" w:cs="Times New Roman"/>
          </w:rPr>
          <w:t xml:space="preserve"> </w:t>
        </w:r>
      </w:ins>
      <w:r w:rsidR="002208F9" w:rsidRPr="00730D73">
        <w:rPr>
          <w:rFonts w:ascii="Times New Roman" w:hAnsi="Times New Roman" w:cs="Times New Roman"/>
        </w:rPr>
        <w:t>Nancy</w:t>
      </w:r>
      <w:r w:rsidR="00F47E28" w:rsidRPr="00730D73">
        <w:rPr>
          <w:rFonts w:ascii="Times New Roman" w:hAnsi="Times New Roman" w:cs="Times New Roman"/>
        </w:rPr>
        <w:t xml:space="preserve">, </w:t>
      </w:r>
      <w:r w:rsidR="00E84911">
        <w:rPr>
          <w:rFonts w:ascii="Times New Roman" w:hAnsi="Times New Roman" w:cs="Times New Roman"/>
        </w:rPr>
        <w:t>referencing</w:t>
      </w:r>
      <w:r w:rsidR="00F47E28" w:rsidRPr="00730D73">
        <w:rPr>
          <w:rFonts w:ascii="Times New Roman" w:hAnsi="Times New Roman" w:cs="Times New Roman"/>
        </w:rPr>
        <w:t xml:space="preserve"> Marx,</w:t>
      </w:r>
      <w:r w:rsidR="002208F9" w:rsidRPr="00730D73">
        <w:rPr>
          <w:rFonts w:ascii="Times New Roman" w:hAnsi="Times New Roman" w:cs="Times New Roman"/>
        </w:rPr>
        <w:t xml:space="preserve"> calls the </w:t>
      </w:r>
      <w:r w:rsidR="00383B3E">
        <w:rPr>
          <w:rFonts w:ascii="Times New Roman" w:hAnsi="Times New Roman" w:cs="Times New Roman"/>
        </w:rPr>
        <w:t>“</w:t>
      </w:r>
      <w:r w:rsidR="00E84911">
        <w:rPr>
          <w:rFonts w:ascii="Times New Roman" w:hAnsi="Times New Roman" w:cs="Times New Roman"/>
        </w:rPr>
        <w:t>equivalence</w:t>
      </w:r>
      <w:r w:rsidR="002208F9" w:rsidRPr="00730D73">
        <w:rPr>
          <w:rFonts w:ascii="Times New Roman" w:hAnsi="Times New Roman" w:cs="Times New Roman"/>
        </w:rPr>
        <w:t xml:space="preserve"> of </w:t>
      </w:r>
      <w:r w:rsidR="00E84911">
        <w:rPr>
          <w:rFonts w:ascii="Times New Roman" w:hAnsi="Times New Roman" w:cs="Times New Roman"/>
        </w:rPr>
        <w:t>catastrophes</w:t>
      </w:r>
      <w:r w:rsidR="00383B3E">
        <w:rPr>
          <w:rFonts w:ascii="Times New Roman" w:hAnsi="Times New Roman" w:cs="Times New Roman"/>
        </w:rPr>
        <w:t>,”</w:t>
      </w:r>
      <w:r w:rsidR="00F47E28" w:rsidRPr="00730D73">
        <w:rPr>
          <w:rFonts w:ascii="Times New Roman" w:hAnsi="Times New Roman" w:cs="Times New Roman"/>
        </w:rPr>
        <w:t xml:space="preserve"> </w:t>
      </w:r>
      <w:r w:rsidR="00CF6A84" w:rsidRPr="00730D73">
        <w:rPr>
          <w:rFonts w:ascii="Times New Roman" w:hAnsi="Times New Roman" w:cs="Times New Roman"/>
        </w:rPr>
        <w:t>where</w:t>
      </w:r>
      <w:r w:rsidR="00743573" w:rsidRPr="00730D73">
        <w:rPr>
          <w:rFonts w:ascii="Times New Roman" w:hAnsi="Times New Roman" w:cs="Times New Roman"/>
        </w:rPr>
        <w:t xml:space="preserve"> so-called “natural” disasters such as hurricanes and</w:t>
      </w:r>
      <w:r w:rsidR="00F47E28" w:rsidRPr="00730D73">
        <w:rPr>
          <w:rFonts w:ascii="Times New Roman" w:hAnsi="Times New Roman" w:cs="Times New Roman"/>
        </w:rPr>
        <w:t xml:space="preserve"> floods </w:t>
      </w:r>
      <w:r w:rsidR="00743573" w:rsidRPr="00730D73">
        <w:rPr>
          <w:rFonts w:ascii="Times New Roman" w:hAnsi="Times New Roman" w:cs="Times New Roman"/>
        </w:rPr>
        <w:t xml:space="preserve">can no longer rigorously be distinguished from man-made </w:t>
      </w:r>
      <w:r w:rsidR="00F47E28" w:rsidRPr="00730D73">
        <w:rPr>
          <w:rFonts w:ascii="Times New Roman" w:hAnsi="Times New Roman" w:cs="Times New Roman"/>
        </w:rPr>
        <w:t xml:space="preserve">disasters </w:t>
      </w:r>
      <w:r w:rsidR="00743573" w:rsidRPr="00730D73">
        <w:rPr>
          <w:rFonts w:ascii="Times New Roman" w:hAnsi="Times New Roman" w:cs="Times New Roman"/>
        </w:rPr>
        <w:t>such as</w:t>
      </w:r>
      <w:r w:rsidR="00F47E28" w:rsidRPr="00730D73">
        <w:rPr>
          <w:rFonts w:ascii="Times New Roman" w:hAnsi="Times New Roman" w:cs="Times New Roman"/>
        </w:rPr>
        <w:t xml:space="preserve"> Fukushima</w:t>
      </w:r>
      <w:r w:rsidR="00743573" w:rsidRPr="00730D73">
        <w:rPr>
          <w:rFonts w:ascii="Times New Roman" w:hAnsi="Times New Roman" w:cs="Times New Roman"/>
        </w:rPr>
        <w:t xml:space="preserve">. </w:t>
      </w:r>
      <w:r w:rsidR="00D82FC9" w:rsidRPr="00730D73">
        <w:rPr>
          <w:rFonts w:ascii="Times New Roman" w:hAnsi="Times New Roman" w:cs="Times New Roman"/>
        </w:rPr>
        <w:t>As Nancy insists, t</w:t>
      </w:r>
      <w:r w:rsidR="00743573" w:rsidRPr="00730D73">
        <w:rPr>
          <w:rFonts w:ascii="Times New Roman" w:hAnsi="Times New Roman" w:cs="Times New Roman"/>
        </w:rPr>
        <w:t>h</w:t>
      </w:r>
      <w:r w:rsidR="00D82FC9" w:rsidRPr="00730D73">
        <w:rPr>
          <w:rFonts w:ascii="Times New Roman" w:hAnsi="Times New Roman" w:cs="Times New Roman"/>
        </w:rPr>
        <w:t>at</w:t>
      </w:r>
      <w:r w:rsidR="00743573" w:rsidRPr="00730D73">
        <w:rPr>
          <w:rFonts w:ascii="Times New Roman" w:hAnsi="Times New Roman" w:cs="Times New Roman"/>
        </w:rPr>
        <w:t xml:space="preserve"> very equivalence</w:t>
      </w:r>
      <w:r w:rsidR="00CA5B8B" w:rsidRPr="00730D73">
        <w:rPr>
          <w:rFonts w:ascii="Times New Roman" w:hAnsi="Times New Roman" w:cs="Times New Roman"/>
        </w:rPr>
        <w:t>, and the totality of interdepe</w:t>
      </w:r>
      <w:r w:rsidR="00BF545F" w:rsidRPr="00730D73">
        <w:rPr>
          <w:rFonts w:ascii="Times New Roman" w:hAnsi="Times New Roman" w:cs="Times New Roman"/>
        </w:rPr>
        <w:t>n</w:t>
      </w:r>
      <w:r w:rsidR="00CA5B8B" w:rsidRPr="00730D73">
        <w:rPr>
          <w:rFonts w:ascii="Times New Roman" w:hAnsi="Times New Roman" w:cs="Times New Roman"/>
        </w:rPr>
        <w:t>dences th</w:t>
      </w:r>
      <w:r w:rsidR="00BF545F" w:rsidRPr="00730D73">
        <w:rPr>
          <w:rFonts w:ascii="Times New Roman" w:hAnsi="Times New Roman" w:cs="Times New Roman"/>
        </w:rPr>
        <w:t>at</w:t>
      </w:r>
      <w:r w:rsidR="00CA5B8B" w:rsidRPr="00730D73">
        <w:rPr>
          <w:rFonts w:ascii="Times New Roman" w:hAnsi="Times New Roman" w:cs="Times New Roman"/>
        </w:rPr>
        <w:t xml:space="preserve"> </w:t>
      </w:r>
      <w:r w:rsidR="00BF545F" w:rsidRPr="00730D73">
        <w:rPr>
          <w:rFonts w:ascii="Times New Roman" w:hAnsi="Times New Roman" w:cs="Times New Roman"/>
        </w:rPr>
        <w:t>constitute it</w:t>
      </w:r>
      <w:r w:rsidR="00CA5B8B" w:rsidRPr="00730D73">
        <w:rPr>
          <w:rFonts w:ascii="Times New Roman" w:hAnsi="Times New Roman" w:cs="Times New Roman"/>
        </w:rPr>
        <w:t>,</w:t>
      </w:r>
      <w:r w:rsidR="00743573" w:rsidRPr="00730D73">
        <w:rPr>
          <w:rFonts w:ascii="Times New Roman" w:hAnsi="Times New Roman" w:cs="Times New Roman"/>
        </w:rPr>
        <w:t xml:space="preserve"> </w:t>
      </w:r>
      <w:r w:rsidR="00FD0611" w:rsidRPr="005E71AF">
        <w:rPr>
          <w:rFonts w:ascii="Times New Roman" w:hAnsi="Times New Roman" w:cs="Times New Roman"/>
          <w:i/>
        </w:rPr>
        <w:t>is</w:t>
      </w:r>
      <w:r w:rsidR="00743573" w:rsidRPr="00730D73">
        <w:rPr>
          <w:rFonts w:ascii="Times New Roman" w:hAnsi="Times New Roman" w:cs="Times New Roman"/>
        </w:rPr>
        <w:t xml:space="preserve"> </w:t>
      </w:r>
      <w:r w:rsidR="00BF545F" w:rsidRPr="00730D73">
        <w:rPr>
          <w:rFonts w:ascii="Times New Roman" w:hAnsi="Times New Roman" w:cs="Times New Roman"/>
        </w:rPr>
        <w:t xml:space="preserve">the </w:t>
      </w:r>
      <w:r w:rsidR="00743573" w:rsidRPr="00730D73">
        <w:rPr>
          <w:rFonts w:ascii="Times New Roman" w:hAnsi="Times New Roman" w:cs="Times New Roman"/>
        </w:rPr>
        <w:t>catastrophe</w:t>
      </w:r>
      <w:r w:rsidR="00BF545F" w:rsidRPr="00730D73">
        <w:rPr>
          <w:rFonts w:ascii="Times New Roman" w:hAnsi="Times New Roman" w:cs="Times New Roman"/>
        </w:rPr>
        <w:t xml:space="preserve"> itself,</w:t>
      </w:r>
      <w:r w:rsidR="00743573" w:rsidRPr="00730D73">
        <w:rPr>
          <w:rFonts w:ascii="Times New Roman" w:hAnsi="Times New Roman" w:cs="Times New Roman"/>
        </w:rPr>
        <w:t xml:space="preserve"> </w:t>
      </w:r>
      <w:r w:rsidR="00CF6A84" w:rsidRPr="00730D73">
        <w:rPr>
          <w:rFonts w:ascii="Times New Roman" w:hAnsi="Times New Roman" w:cs="Times New Roman"/>
        </w:rPr>
        <w:t>which</w:t>
      </w:r>
      <w:r w:rsidR="00CA5B8B" w:rsidRPr="00730D73">
        <w:rPr>
          <w:rFonts w:ascii="Times New Roman" w:hAnsi="Times New Roman" w:cs="Times New Roman"/>
        </w:rPr>
        <w:t xml:space="preserve"> </w:t>
      </w:r>
      <w:r w:rsidR="00BF545F" w:rsidRPr="00730D73">
        <w:rPr>
          <w:rFonts w:ascii="Times New Roman" w:hAnsi="Times New Roman" w:cs="Times New Roman"/>
        </w:rPr>
        <w:t>act</w:t>
      </w:r>
      <w:r w:rsidR="00FD0611" w:rsidRPr="00730D73">
        <w:rPr>
          <w:rFonts w:ascii="Times New Roman" w:hAnsi="Times New Roman" w:cs="Times New Roman"/>
        </w:rPr>
        <w:t>s</w:t>
      </w:r>
      <w:r w:rsidR="00BF545F" w:rsidRPr="00730D73">
        <w:rPr>
          <w:rFonts w:ascii="Times New Roman" w:hAnsi="Times New Roman" w:cs="Times New Roman"/>
        </w:rPr>
        <w:t xml:space="preserve"> as</w:t>
      </w:r>
      <w:r w:rsidR="00CA5B8B" w:rsidRPr="00730D73">
        <w:rPr>
          <w:rFonts w:ascii="Times New Roman" w:hAnsi="Times New Roman" w:cs="Times New Roman"/>
        </w:rPr>
        <w:t xml:space="preserve"> </w:t>
      </w:r>
      <w:r w:rsidR="00743573" w:rsidRPr="00730D73">
        <w:rPr>
          <w:rFonts w:ascii="Times New Roman" w:hAnsi="Times New Roman" w:cs="Times New Roman"/>
        </w:rPr>
        <w:t xml:space="preserve">the </w:t>
      </w:r>
      <w:r w:rsidR="00BF545F" w:rsidRPr="00730D73">
        <w:rPr>
          <w:rFonts w:ascii="Times New Roman" w:hAnsi="Times New Roman" w:cs="Times New Roman"/>
        </w:rPr>
        <w:t>limit condition</w:t>
      </w:r>
      <w:r w:rsidR="00743573" w:rsidRPr="00730D73">
        <w:rPr>
          <w:rFonts w:ascii="Times New Roman" w:hAnsi="Times New Roman" w:cs="Times New Roman"/>
        </w:rPr>
        <w:t xml:space="preserve"> against which</w:t>
      </w:r>
      <w:r w:rsidR="00CA5B8B" w:rsidRPr="00730D73">
        <w:rPr>
          <w:rFonts w:ascii="Times New Roman" w:hAnsi="Times New Roman" w:cs="Times New Roman"/>
        </w:rPr>
        <w:t xml:space="preserve"> any rethink</w:t>
      </w:r>
      <w:r w:rsidR="00BF545F" w:rsidRPr="00730D73">
        <w:rPr>
          <w:rFonts w:ascii="Times New Roman" w:hAnsi="Times New Roman" w:cs="Times New Roman"/>
        </w:rPr>
        <w:t xml:space="preserve">ing of </w:t>
      </w:r>
      <w:r w:rsidR="00D82FC9" w:rsidRPr="00730D73">
        <w:rPr>
          <w:rFonts w:ascii="Times New Roman" w:hAnsi="Times New Roman" w:cs="Times New Roman"/>
        </w:rPr>
        <w:t>collectivity</w:t>
      </w:r>
      <w:r w:rsidR="00BF545F" w:rsidRPr="00730D73">
        <w:rPr>
          <w:rFonts w:ascii="Times New Roman" w:hAnsi="Times New Roman" w:cs="Times New Roman"/>
        </w:rPr>
        <w:t xml:space="preserve"> or</w:t>
      </w:r>
      <w:r w:rsidR="00CF6A84" w:rsidRPr="00730D73">
        <w:rPr>
          <w:rFonts w:ascii="Times New Roman" w:hAnsi="Times New Roman" w:cs="Times New Roman"/>
        </w:rPr>
        <w:t>,</w:t>
      </w:r>
      <w:r w:rsidR="00BF545F" w:rsidRPr="00730D73">
        <w:rPr>
          <w:rFonts w:ascii="Times New Roman" w:hAnsi="Times New Roman" w:cs="Times New Roman"/>
        </w:rPr>
        <w:t xml:space="preserve"> to use Nancy’s term, any “communism of nonequivalence” </w:t>
      </w:r>
      <w:r w:rsidR="00CA5B8B" w:rsidRPr="00730D73">
        <w:rPr>
          <w:rFonts w:ascii="Times New Roman" w:hAnsi="Times New Roman" w:cs="Times New Roman"/>
        </w:rPr>
        <w:t xml:space="preserve">would have to </w:t>
      </w:r>
      <w:r w:rsidR="00BF545F" w:rsidRPr="00730D73">
        <w:rPr>
          <w:rFonts w:ascii="Times New Roman" w:hAnsi="Times New Roman" w:cs="Times New Roman"/>
        </w:rPr>
        <w:t>be measured</w:t>
      </w:r>
      <w:commentRangeStart w:id="34"/>
      <w:r w:rsidR="00CA5B8B" w:rsidRPr="00730D73">
        <w:rPr>
          <w:rFonts w:ascii="Times New Roman" w:hAnsi="Times New Roman" w:cs="Times New Roman"/>
        </w:rPr>
        <w:t>.</w:t>
      </w:r>
      <w:commentRangeEnd w:id="34"/>
      <w:r w:rsidR="00AA5C06">
        <w:rPr>
          <w:rStyle w:val="CommentReference"/>
        </w:rPr>
        <w:commentReference w:id="34"/>
      </w:r>
      <w:r w:rsidR="00CA5B8B" w:rsidRPr="00730D73">
        <w:rPr>
          <w:rFonts w:ascii="Times New Roman" w:hAnsi="Times New Roman" w:cs="Times New Roman"/>
        </w:rPr>
        <w:t xml:space="preserve"> </w:t>
      </w:r>
      <w:r w:rsidR="00A636E8" w:rsidRPr="00730D73">
        <w:rPr>
          <w:rFonts w:ascii="Times New Roman" w:hAnsi="Times New Roman" w:cs="Times New Roman"/>
        </w:rPr>
        <w:t>As</w:t>
      </w:r>
      <w:r w:rsidR="00BF545F" w:rsidRPr="00730D73">
        <w:rPr>
          <w:rFonts w:ascii="Times New Roman" w:hAnsi="Times New Roman" w:cs="Times New Roman"/>
        </w:rPr>
        <w:t xml:space="preserve"> Fr</w:t>
      </w:r>
      <w:r w:rsidR="00AD0FD5">
        <w:rPr>
          <w:rFonts w:ascii="Times New Roman" w:hAnsi="Times New Roman" w:cs="Times New Roman"/>
        </w:rPr>
        <w:t>é</w:t>
      </w:r>
      <w:r w:rsidR="00BF545F" w:rsidRPr="00730D73">
        <w:rPr>
          <w:rFonts w:ascii="Times New Roman" w:hAnsi="Times New Roman" w:cs="Times New Roman"/>
        </w:rPr>
        <w:t>d</w:t>
      </w:r>
      <w:r w:rsidR="00AD0FD5">
        <w:rPr>
          <w:rFonts w:ascii="Times New Roman" w:hAnsi="Times New Roman" w:cs="Times New Roman"/>
        </w:rPr>
        <w:t>é</w:t>
      </w:r>
      <w:r w:rsidR="00BF545F" w:rsidRPr="00730D73">
        <w:rPr>
          <w:rFonts w:ascii="Times New Roman" w:hAnsi="Times New Roman" w:cs="Times New Roman"/>
        </w:rPr>
        <w:t xml:space="preserve">ric </w:t>
      </w:r>
      <w:proofErr w:type="spellStart"/>
      <w:r w:rsidR="00BF545F" w:rsidRPr="00730D73">
        <w:rPr>
          <w:rFonts w:ascii="Times New Roman" w:hAnsi="Times New Roman" w:cs="Times New Roman"/>
        </w:rPr>
        <w:t>Neyrat</w:t>
      </w:r>
      <w:proofErr w:type="spellEnd"/>
      <w:r w:rsidR="00BF545F" w:rsidRPr="00730D73">
        <w:rPr>
          <w:rFonts w:ascii="Times New Roman" w:hAnsi="Times New Roman" w:cs="Times New Roman"/>
        </w:rPr>
        <w:t xml:space="preserve"> argues in </w:t>
      </w:r>
      <w:r w:rsidR="00BF545F" w:rsidRPr="003F1CA1">
        <w:rPr>
          <w:rFonts w:ascii="Times New Roman" w:hAnsi="Times New Roman" w:cs="Times New Roman"/>
          <w:i/>
        </w:rPr>
        <w:t xml:space="preserve">La Part </w:t>
      </w:r>
      <w:proofErr w:type="spellStart"/>
      <w:r w:rsidR="00BF545F" w:rsidRPr="003F1CA1">
        <w:rPr>
          <w:rFonts w:ascii="Times New Roman" w:hAnsi="Times New Roman" w:cs="Times New Roman"/>
          <w:i/>
        </w:rPr>
        <w:t>Inconstructible</w:t>
      </w:r>
      <w:proofErr w:type="spellEnd"/>
      <w:r w:rsidR="00BF545F" w:rsidRPr="003F1CA1">
        <w:rPr>
          <w:rFonts w:ascii="Times New Roman" w:hAnsi="Times New Roman" w:cs="Times New Roman"/>
          <w:i/>
        </w:rPr>
        <w:t xml:space="preserve"> de la Terre</w:t>
      </w:r>
      <w:r w:rsidR="00BF545F" w:rsidRPr="00730D73">
        <w:rPr>
          <w:rFonts w:ascii="Times New Roman" w:hAnsi="Times New Roman" w:cs="Times New Roman"/>
        </w:rPr>
        <w:t xml:space="preserve"> (</w:t>
      </w:r>
      <w:del w:id="35" w:author="Copyeditor" w:date="2022-08-29T14:37:00Z">
        <w:r w:rsidR="00BF545F" w:rsidRPr="00730D73" w:rsidDel="00AA5C06">
          <w:rPr>
            <w:rFonts w:ascii="Times New Roman" w:hAnsi="Times New Roman" w:cs="Times New Roman"/>
          </w:rPr>
          <w:delText>“</w:delText>
        </w:r>
      </w:del>
      <w:r w:rsidR="00BF545F" w:rsidRPr="00730D73">
        <w:rPr>
          <w:rFonts w:ascii="Times New Roman" w:hAnsi="Times New Roman" w:cs="Times New Roman"/>
        </w:rPr>
        <w:t xml:space="preserve">The </w:t>
      </w:r>
      <w:proofErr w:type="spellStart"/>
      <w:r w:rsidR="00BF545F" w:rsidRPr="00730D73">
        <w:rPr>
          <w:rFonts w:ascii="Times New Roman" w:hAnsi="Times New Roman" w:cs="Times New Roman"/>
        </w:rPr>
        <w:t>Inconstructible</w:t>
      </w:r>
      <w:proofErr w:type="spellEnd"/>
      <w:r w:rsidR="00BF545F" w:rsidRPr="00730D73">
        <w:rPr>
          <w:rFonts w:ascii="Times New Roman" w:hAnsi="Times New Roman" w:cs="Times New Roman"/>
        </w:rPr>
        <w:t xml:space="preserve"> Part of the Earth</w:t>
      </w:r>
      <w:del w:id="36" w:author="Copyeditor" w:date="2022-08-29T14:37:00Z">
        <w:r w:rsidR="00CF6A84" w:rsidRPr="00730D73" w:rsidDel="00AA5C06">
          <w:rPr>
            <w:rFonts w:ascii="Times New Roman" w:hAnsi="Times New Roman" w:cs="Times New Roman"/>
          </w:rPr>
          <w:delText>”</w:delText>
        </w:r>
      </w:del>
      <w:r w:rsidR="00BF545F" w:rsidRPr="00730D73">
        <w:rPr>
          <w:rFonts w:ascii="Times New Roman" w:hAnsi="Times New Roman" w:cs="Times New Roman"/>
        </w:rPr>
        <w:t>)</w:t>
      </w:r>
      <w:r w:rsidR="002208F9" w:rsidRPr="00730D73">
        <w:rPr>
          <w:rFonts w:ascii="Times New Roman" w:hAnsi="Times New Roman" w:cs="Times New Roman"/>
        </w:rPr>
        <w:t>,</w:t>
      </w:r>
      <w:r w:rsidR="006C2478">
        <w:rPr>
          <w:rStyle w:val="EndnoteReference"/>
          <w:rFonts w:ascii="Times New Roman" w:hAnsi="Times New Roman" w:cs="Times New Roman"/>
        </w:rPr>
        <w:endnoteReference w:id="3"/>
      </w:r>
      <w:r w:rsidR="00BF545F" w:rsidRPr="00730D73">
        <w:rPr>
          <w:rFonts w:ascii="Times New Roman" w:hAnsi="Times New Roman" w:cs="Times New Roman"/>
        </w:rPr>
        <w:t xml:space="preserve"> the “death” of nature is far from a recent event</w:t>
      </w:r>
      <w:r w:rsidR="00BA0CDF" w:rsidRPr="00730D73">
        <w:rPr>
          <w:rFonts w:ascii="Times New Roman" w:hAnsi="Times New Roman" w:cs="Times New Roman"/>
        </w:rPr>
        <w:t>; it</w:t>
      </w:r>
      <w:r w:rsidR="00BF545F" w:rsidRPr="00730D73">
        <w:rPr>
          <w:rFonts w:ascii="Times New Roman" w:hAnsi="Times New Roman" w:cs="Times New Roman"/>
        </w:rPr>
        <w:t xml:space="preserve"> has in fact </w:t>
      </w:r>
      <w:r w:rsidR="00CF6A84" w:rsidRPr="00730D73">
        <w:rPr>
          <w:rFonts w:ascii="Times New Roman" w:hAnsi="Times New Roman" w:cs="Times New Roman"/>
        </w:rPr>
        <w:t>occur</w:t>
      </w:r>
      <w:r w:rsidR="0032192F">
        <w:rPr>
          <w:rFonts w:ascii="Times New Roman" w:hAnsi="Times New Roman" w:cs="Times New Roman"/>
        </w:rPr>
        <w:t>r</w:t>
      </w:r>
      <w:r w:rsidR="00CF6A84" w:rsidRPr="00730D73">
        <w:rPr>
          <w:rFonts w:ascii="Times New Roman" w:hAnsi="Times New Roman" w:cs="Times New Roman"/>
        </w:rPr>
        <w:t>ed</w:t>
      </w:r>
      <w:r w:rsidR="00BF545F" w:rsidRPr="00730D73">
        <w:rPr>
          <w:rFonts w:ascii="Times New Roman" w:hAnsi="Times New Roman" w:cs="Times New Roman"/>
        </w:rPr>
        <w:t xml:space="preserve"> repeatedly in the history of </w:t>
      </w:r>
      <w:r w:rsidR="00C221A1" w:rsidRPr="00730D73">
        <w:rPr>
          <w:rFonts w:ascii="Times New Roman" w:hAnsi="Times New Roman" w:cs="Times New Roman"/>
        </w:rPr>
        <w:t>the West</w:t>
      </w:r>
      <w:r w:rsidR="00BA0CDF" w:rsidRPr="00730D73">
        <w:rPr>
          <w:rFonts w:ascii="Times New Roman" w:hAnsi="Times New Roman" w:cs="Times New Roman"/>
        </w:rPr>
        <w:t>.</w:t>
      </w:r>
      <w:r w:rsidR="00A636E8" w:rsidRPr="00730D73">
        <w:rPr>
          <w:rFonts w:ascii="Times New Roman" w:hAnsi="Times New Roman" w:cs="Times New Roman"/>
        </w:rPr>
        <w:t xml:space="preserve"> </w:t>
      </w:r>
      <w:proofErr w:type="spellStart"/>
      <w:r w:rsidR="00BA0CDF" w:rsidRPr="00730D73">
        <w:rPr>
          <w:rFonts w:ascii="Times New Roman" w:hAnsi="Times New Roman" w:cs="Times New Roman"/>
        </w:rPr>
        <w:t>Neyrat</w:t>
      </w:r>
      <w:proofErr w:type="spellEnd"/>
      <w:r w:rsidR="00A636E8" w:rsidRPr="00730D73">
        <w:rPr>
          <w:rFonts w:ascii="Times New Roman" w:hAnsi="Times New Roman" w:cs="Times New Roman"/>
        </w:rPr>
        <w:t xml:space="preserve"> names at least four deaths of nature</w:t>
      </w:r>
      <w:r w:rsidR="00D82FC9" w:rsidRPr="00730D73">
        <w:rPr>
          <w:rFonts w:ascii="Times New Roman" w:hAnsi="Times New Roman" w:cs="Times New Roman"/>
        </w:rPr>
        <w:t xml:space="preserve"> (there are </w:t>
      </w:r>
      <w:r w:rsidR="00385625" w:rsidRPr="00730D73">
        <w:rPr>
          <w:rFonts w:ascii="Times New Roman" w:hAnsi="Times New Roman" w:cs="Times New Roman"/>
        </w:rPr>
        <w:t>likely</w:t>
      </w:r>
      <w:r w:rsidR="00D82FC9" w:rsidRPr="00730D73">
        <w:rPr>
          <w:rFonts w:ascii="Times New Roman" w:hAnsi="Times New Roman" w:cs="Times New Roman"/>
        </w:rPr>
        <w:t xml:space="preserve"> more)</w:t>
      </w:r>
      <w:r w:rsidR="00A636E8" w:rsidRPr="00730D73">
        <w:rPr>
          <w:rFonts w:ascii="Times New Roman" w:hAnsi="Times New Roman" w:cs="Times New Roman"/>
        </w:rPr>
        <w:t>, including the pre-Socratics</w:t>
      </w:r>
      <w:r w:rsidR="00B56BFF" w:rsidRPr="00730D73">
        <w:rPr>
          <w:rFonts w:ascii="Times New Roman" w:hAnsi="Times New Roman" w:cs="Times New Roman"/>
        </w:rPr>
        <w:t>’</w:t>
      </w:r>
      <w:r w:rsidR="00A636E8" w:rsidRPr="00730D73">
        <w:rPr>
          <w:rFonts w:ascii="Times New Roman" w:hAnsi="Times New Roman" w:cs="Times New Roman"/>
        </w:rPr>
        <w:t xml:space="preserve"> transformation of nature into </w:t>
      </w:r>
      <w:r w:rsidR="00A636E8" w:rsidRPr="00730D73">
        <w:rPr>
          <w:rFonts w:ascii="Times New Roman" w:hAnsi="Times New Roman" w:cs="Times New Roman"/>
        </w:rPr>
        <w:lastRenderedPageBreak/>
        <w:t>substance, monotheism</w:t>
      </w:r>
      <w:ins w:id="44" w:author="Copyeditor" w:date="2022-08-29T14:40:00Z">
        <w:r w:rsidR="00AA5C06">
          <w:rPr>
            <w:rFonts w:ascii="Times New Roman" w:hAnsi="Times New Roman" w:cs="Times New Roman"/>
          </w:rPr>
          <w:t>’</w:t>
        </w:r>
      </w:ins>
      <w:r w:rsidR="00A636E8" w:rsidRPr="00730D73">
        <w:rPr>
          <w:rFonts w:ascii="Times New Roman" w:hAnsi="Times New Roman" w:cs="Times New Roman"/>
        </w:rPr>
        <w:t>s</w:t>
      </w:r>
      <w:del w:id="45" w:author="Copyeditor" w:date="2022-08-29T14:40:00Z">
        <w:r w:rsidR="00A636E8" w:rsidRPr="00730D73" w:rsidDel="00AA5C06">
          <w:rPr>
            <w:rFonts w:ascii="Times New Roman" w:hAnsi="Times New Roman" w:cs="Times New Roman"/>
          </w:rPr>
          <w:delText>’</w:delText>
        </w:r>
      </w:del>
      <w:r w:rsidR="00A636E8" w:rsidRPr="00730D73">
        <w:rPr>
          <w:rFonts w:ascii="Times New Roman" w:hAnsi="Times New Roman" w:cs="Times New Roman"/>
        </w:rPr>
        <w:t xml:space="preserve"> conversion of nature into the medium through which God expresses his commandments</w:t>
      </w:r>
      <w:r w:rsidR="00BF545F" w:rsidRPr="00730D73">
        <w:rPr>
          <w:rFonts w:ascii="Times New Roman" w:hAnsi="Times New Roman" w:cs="Times New Roman"/>
        </w:rPr>
        <w:t>,</w:t>
      </w:r>
      <w:r w:rsidR="00A636E8" w:rsidRPr="00730D73">
        <w:rPr>
          <w:rFonts w:ascii="Times New Roman" w:hAnsi="Times New Roman" w:cs="Times New Roman"/>
        </w:rPr>
        <w:t xml:space="preserve"> the </w:t>
      </w:r>
      <w:ins w:id="46" w:author="Copyeditor" w:date="2022-08-29T14:41:00Z">
        <w:r w:rsidR="001E56FB">
          <w:rPr>
            <w:rFonts w:ascii="Times New Roman" w:hAnsi="Times New Roman" w:cs="Times New Roman"/>
          </w:rPr>
          <w:t>seventeenth</w:t>
        </w:r>
      </w:ins>
      <w:del w:id="47" w:author="Copyeditor" w:date="2022-08-29T14:41:00Z">
        <w:r w:rsidR="00A636E8" w:rsidRPr="00730D73" w:rsidDel="001E56FB">
          <w:rPr>
            <w:rFonts w:ascii="Times New Roman" w:hAnsi="Times New Roman" w:cs="Times New Roman"/>
          </w:rPr>
          <w:delText>17</w:delText>
        </w:r>
        <w:r w:rsidR="00A636E8" w:rsidRPr="00730D73" w:rsidDel="001E56FB">
          <w:rPr>
            <w:rFonts w:ascii="Times New Roman" w:hAnsi="Times New Roman" w:cs="Times New Roman"/>
            <w:vertAlign w:val="superscript"/>
          </w:rPr>
          <w:delText>th</w:delText>
        </w:r>
      </w:del>
      <w:r w:rsidR="00A636E8" w:rsidRPr="00730D73">
        <w:rPr>
          <w:rFonts w:ascii="Times New Roman" w:hAnsi="Times New Roman" w:cs="Times New Roman"/>
        </w:rPr>
        <w:t xml:space="preserve"> century’s mechanization, quantification</w:t>
      </w:r>
      <w:ins w:id="48" w:author="Copyeditor" w:date="2022-08-29T14:41:00Z">
        <w:r w:rsidR="001E56FB">
          <w:rPr>
            <w:rFonts w:ascii="Times New Roman" w:hAnsi="Times New Roman" w:cs="Times New Roman"/>
          </w:rPr>
          <w:t>,</w:t>
        </w:r>
      </w:ins>
      <w:r w:rsidR="00A636E8" w:rsidRPr="00730D73">
        <w:rPr>
          <w:rFonts w:ascii="Times New Roman" w:hAnsi="Times New Roman" w:cs="Times New Roman"/>
        </w:rPr>
        <w:t xml:space="preserve"> and mathematization of nature, and our own current global financialization of nature into a tradeable resource</w:t>
      </w:r>
      <w:ins w:id="49" w:author="Copyeditor" w:date="2022-08-29T14:42:00Z">
        <w:r w:rsidR="001E56FB">
          <w:rPr>
            <w:rFonts w:ascii="Times New Roman" w:hAnsi="Times New Roman" w:cs="Times New Roman"/>
          </w:rPr>
          <w:t xml:space="preserve"> (</w:t>
        </w:r>
        <w:r w:rsidR="001E56FB" w:rsidRPr="0044385E">
          <w:rPr>
            <w:rFonts w:ascii="Times New Roman" w:hAnsi="Times New Roman" w:cs="Times New Roman"/>
          </w:rPr>
          <w:t>197</w:t>
        </w:r>
        <w:r w:rsidR="001E56FB">
          <w:rPr>
            <w:rFonts w:ascii="Times New Roman" w:hAnsi="Times New Roman" w:cs="Times New Roman"/>
          </w:rPr>
          <w:t>–</w:t>
        </w:r>
        <w:r w:rsidR="001E56FB" w:rsidRPr="0044385E">
          <w:rPr>
            <w:rFonts w:ascii="Times New Roman" w:hAnsi="Times New Roman" w:cs="Times New Roman"/>
          </w:rPr>
          <w:t>204</w:t>
        </w:r>
        <w:r w:rsidR="001E56FB">
          <w:rPr>
            <w:rFonts w:ascii="Times New Roman" w:hAnsi="Times New Roman" w:cs="Times New Roman"/>
          </w:rPr>
          <w:t>;</w:t>
        </w:r>
        <w:r w:rsidR="001E56FB" w:rsidRPr="0044385E">
          <w:rPr>
            <w:rFonts w:ascii="Times New Roman" w:hAnsi="Times New Roman" w:cs="Times New Roman"/>
          </w:rPr>
          <w:t xml:space="preserve"> 108</w:t>
        </w:r>
        <w:r w:rsidR="001E56FB">
          <w:rPr>
            <w:rFonts w:ascii="Times New Roman" w:hAnsi="Times New Roman" w:cs="Times New Roman"/>
          </w:rPr>
          <w:t>–</w:t>
        </w:r>
        <w:r w:rsidR="001E56FB" w:rsidRPr="0044385E">
          <w:rPr>
            <w:rFonts w:ascii="Times New Roman" w:hAnsi="Times New Roman" w:cs="Times New Roman"/>
          </w:rPr>
          <w:t>12</w:t>
        </w:r>
        <w:r w:rsidR="001E56FB">
          <w:rPr>
            <w:rFonts w:ascii="Times New Roman" w:hAnsi="Times New Roman" w:cs="Times New Roman"/>
          </w:rPr>
          <w:t>)</w:t>
        </w:r>
      </w:ins>
      <w:r w:rsidR="00A636E8" w:rsidRPr="00730D73">
        <w:rPr>
          <w:rFonts w:ascii="Times New Roman" w:hAnsi="Times New Roman" w:cs="Times New Roman"/>
        </w:rPr>
        <w:t xml:space="preserve">. </w:t>
      </w:r>
      <w:r w:rsidR="002E753E" w:rsidRPr="00730D73">
        <w:rPr>
          <w:rFonts w:ascii="Times New Roman" w:hAnsi="Times New Roman" w:cs="Times New Roman"/>
        </w:rPr>
        <w:t>If “Nature”</w:t>
      </w:r>
      <w:r w:rsidR="00A636E8" w:rsidRPr="00730D73">
        <w:rPr>
          <w:rFonts w:ascii="Times New Roman" w:hAnsi="Times New Roman" w:cs="Times New Roman"/>
        </w:rPr>
        <w:t xml:space="preserve"> has been dying for </w:t>
      </w:r>
      <w:r w:rsidR="00B56BFF" w:rsidRPr="00730D73">
        <w:rPr>
          <w:rFonts w:ascii="Times New Roman" w:hAnsi="Times New Roman" w:cs="Times New Roman"/>
        </w:rPr>
        <w:t>some</w:t>
      </w:r>
      <w:r w:rsidR="00A636E8" w:rsidRPr="00730D73">
        <w:rPr>
          <w:rFonts w:ascii="Times New Roman" w:hAnsi="Times New Roman" w:cs="Times New Roman"/>
        </w:rPr>
        <w:t xml:space="preserve"> time</w:t>
      </w:r>
      <w:r w:rsidR="00A703A1" w:rsidRPr="00730D73">
        <w:rPr>
          <w:rFonts w:ascii="Times New Roman" w:hAnsi="Times New Roman" w:cs="Times New Roman"/>
        </w:rPr>
        <w:t xml:space="preserve"> now</w:t>
      </w:r>
      <w:r w:rsidR="00A636E8" w:rsidRPr="00730D73">
        <w:rPr>
          <w:rFonts w:ascii="Times New Roman" w:hAnsi="Times New Roman" w:cs="Times New Roman"/>
        </w:rPr>
        <w:t xml:space="preserve">, </w:t>
      </w:r>
      <w:r w:rsidR="00BF545F" w:rsidRPr="00730D73">
        <w:rPr>
          <w:rFonts w:ascii="Times New Roman" w:hAnsi="Times New Roman" w:cs="Times New Roman"/>
        </w:rPr>
        <w:t xml:space="preserve">then </w:t>
      </w:r>
      <w:r w:rsidR="009F6CA7" w:rsidRPr="00730D73">
        <w:rPr>
          <w:rFonts w:ascii="Times New Roman" w:hAnsi="Times New Roman" w:cs="Times New Roman"/>
        </w:rPr>
        <w:t>its</w:t>
      </w:r>
      <w:r w:rsidR="00BF545F" w:rsidRPr="00730D73">
        <w:rPr>
          <w:rFonts w:ascii="Times New Roman" w:hAnsi="Times New Roman" w:cs="Times New Roman"/>
        </w:rPr>
        <w:t xml:space="preserve"> most rece</w:t>
      </w:r>
      <w:r w:rsidR="004377A8" w:rsidRPr="00730D73">
        <w:rPr>
          <w:rFonts w:ascii="Times New Roman" w:hAnsi="Times New Roman" w:cs="Times New Roman"/>
        </w:rPr>
        <w:t xml:space="preserve">nt entombment </w:t>
      </w:r>
      <w:r w:rsidR="009F6CA7" w:rsidRPr="00730D73">
        <w:rPr>
          <w:rFonts w:ascii="Times New Roman" w:hAnsi="Times New Roman" w:cs="Times New Roman"/>
        </w:rPr>
        <w:t xml:space="preserve">is perhaps </w:t>
      </w:r>
      <w:r w:rsidR="0094559F" w:rsidRPr="00730D73">
        <w:rPr>
          <w:rFonts w:ascii="Times New Roman" w:hAnsi="Times New Roman" w:cs="Times New Roman"/>
        </w:rPr>
        <w:t xml:space="preserve">more ambiguous than Latour </w:t>
      </w:r>
      <w:r w:rsidR="00A703A1" w:rsidRPr="00730D73">
        <w:rPr>
          <w:rFonts w:ascii="Times New Roman" w:hAnsi="Times New Roman" w:cs="Times New Roman"/>
        </w:rPr>
        <w:t>admits</w:t>
      </w:r>
      <w:r w:rsidR="0094559F" w:rsidRPr="00730D73">
        <w:rPr>
          <w:rFonts w:ascii="Times New Roman" w:hAnsi="Times New Roman" w:cs="Times New Roman"/>
        </w:rPr>
        <w:t xml:space="preserve">, </w:t>
      </w:r>
      <w:r w:rsidR="00A703A1" w:rsidRPr="00730D73">
        <w:rPr>
          <w:rFonts w:ascii="Times New Roman" w:hAnsi="Times New Roman" w:cs="Times New Roman"/>
        </w:rPr>
        <w:t>and correlatively, so is the</w:t>
      </w:r>
      <w:r w:rsidR="0056175E" w:rsidRPr="00730D73">
        <w:rPr>
          <w:rFonts w:ascii="Times New Roman" w:hAnsi="Times New Roman" w:cs="Times New Roman"/>
        </w:rPr>
        <w:t xml:space="preserve"> new collectivity </w:t>
      </w:r>
      <w:r w:rsidR="00A703A1" w:rsidRPr="00730D73">
        <w:rPr>
          <w:rFonts w:ascii="Times New Roman" w:hAnsi="Times New Roman" w:cs="Times New Roman"/>
        </w:rPr>
        <w:t>that emerges as a result</w:t>
      </w:r>
      <w:r w:rsidR="0094559F" w:rsidRPr="00730D73">
        <w:rPr>
          <w:rFonts w:ascii="Times New Roman" w:hAnsi="Times New Roman" w:cs="Times New Roman"/>
        </w:rPr>
        <w:t>.</w:t>
      </w:r>
    </w:p>
    <w:p w14:paraId="0CCDA57B" w14:textId="36AFC95B" w:rsidR="006E78A7" w:rsidRPr="006E78A7" w:rsidRDefault="005E71AF" w:rsidP="00730D73">
      <w:pPr>
        <w:spacing w:line="480" w:lineRule="auto"/>
        <w:rPr>
          <w:rFonts w:ascii="Times New Roman" w:hAnsi="Times New Roman" w:cs="Times New Roman"/>
        </w:rPr>
      </w:pPr>
      <w:r>
        <w:rPr>
          <w:rFonts w:ascii="Times New Roman" w:hAnsi="Times New Roman" w:cs="Times New Roman"/>
        </w:rPr>
        <w:tab/>
      </w:r>
      <w:r w:rsidR="00514929">
        <w:rPr>
          <w:rFonts w:ascii="Times New Roman" w:hAnsi="Times New Roman" w:cs="Times New Roman"/>
        </w:rPr>
        <w:t xml:space="preserve">One particular form that “death of nature” </w:t>
      </w:r>
      <w:r w:rsidR="00F63308">
        <w:rPr>
          <w:rFonts w:ascii="Times New Roman" w:hAnsi="Times New Roman" w:cs="Times New Roman"/>
        </w:rPr>
        <w:t xml:space="preserve">takes is </w:t>
      </w:r>
      <w:r w:rsidR="0092175F">
        <w:rPr>
          <w:rFonts w:ascii="Times New Roman" w:hAnsi="Times New Roman" w:cs="Times New Roman"/>
        </w:rPr>
        <w:t>in the increasing interest in the motif of the “Earth” in</w:t>
      </w:r>
      <w:ins w:id="50" w:author="Copyeditor" w:date="2022-08-29T14:45:00Z">
        <w:r w:rsidR="001E56FB">
          <w:rPr>
            <w:rFonts w:ascii="Times New Roman" w:hAnsi="Times New Roman" w:cs="Times New Roman"/>
          </w:rPr>
          <w:t xml:space="preserve"> the</w:t>
        </w:r>
      </w:ins>
      <w:r w:rsidR="0092175F">
        <w:rPr>
          <w:rFonts w:ascii="Times New Roman" w:hAnsi="Times New Roman" w:cs="Times New Roman"/>
        </w:rPr>
        <w:t xml:space="preserve"> late eighteenth and early nineteenth centuries as both irreducible to the natural world opened up by science</w:t>
      </w:r>
      <w:del w:id="51" w:author="Copyeditor" w:date="2022-08-29T15:20:00Z">
        <w:r w:rsidR="0092175F" w:rsidDel="003926C5">
          <w:rPr>
            <w:rFonts w:ascii="Times New Roman" w:hAnsi="Times New Roman" w:cs="Times New Roman"/>
          </w:rPr>
          <w:delText>,</w:delText>
        </w:r>
      </w:del>
      <w:r w:rsidR="0092175F">
        <w:rPr>
          <w:rFonts w:ascii="Times New Roman" w:hAnsi="Times New Roman" w:cs="Times New Roman"/>
        </w:rPr>
        <w:t xml:space="preserve"> and to the world conceived either as the secular realm distinct from God’s kingdom</w:t>
      </w:r>
      <w:del w:id="52" w:author="Copyeditor" w:date="2022-08-29T15:22:00Z">
        <w:r w:rsidR="0092175F" w:rsidDel="003926C5">
          <w:rPr>
            <w:rFonts w:ascii="Times New Roman" w:hAnsi="Times New Roman" w:cs="Times New Roman"/>
          </w:rPr>
          <w:delText>,</w:delText>
        </w:r>
      </w:del>
      <w:r w:rsidR="0092175F">
        <w:rPr>
          <w:rFonts w:ascii="Times New Roman" w:hAnsi="Times New Roman" w:cs="Times New Roman"/>
        </w:rPr>
        <w:t xml:space="preserve"> or as the </w:t>
      </w:r>
      <w:r w:rsidR="007C0048">
        <w:rPr>
          <w:rFonts w:ascii="Times New Roman" w:hAnsi="Times New Roman" w:cs="Times New Roman"/>
        </w:rPr>
        <w:t>arena</w:t>
      </w:r>
      <w:r w:rsidR="0092175F">
        <w:rPr>
          <w:rFonts w:ascii="Times New Roman" w:hAnsi="Times New Roman" w:cs="Times New Roman"/>
        </w:rPr>
        <w:t xml:space="preserve"> of Man</w:t>
      </w:r>
      <w:r w:rsidR="006C2478">
        <w:rPr>
          <w:rFonts w:ascii="Times New Roman" w:hAnsi="Times New Roman" w:cs="Times New Roman"/>
        </w:rPr>
        <w:t>’s</w:t>
      </w:r>
      <w:del w:id="53" w:author="Copyeditor" w:date="2022-08-29T15:21:00Z">
        <w:r w:rsidR="006C2478" w:rsidDel="003926C5">
          <w:rPr>
            <w:rFonts w:ascii="Times New Roman" w:hAnsi="Times New Roman" w:cs="Times New Roman"/>
          </w:rPr>
          <w:delText>,</w:delText>
        </w:r>
      </w:del>
      <w:r w:rsidR="0092175F">
        <w:rPr>
          <w:rFonts w:ascii="Times New Roman" w:hAnsi="Times New Roman" w:cs="Times New Roman"/>
        </w:rPr>
        <w:t xml:space="preserve"> </w:t>
      </w:r>
      <w:ins w:id="54" w:author="Copyeditor" w:date="2022-08-29T15:21:00Z">
        <w:r w:rsidR="003926C5">
          <w:rPr>
            <w:rFonts w:ascii="Times New Roman" w:hAnsi="Times New Roman" w:cs="Times New Roman"/>
          </w:rPr>
          <w:t>(</w:t>
        </w:r>
      </w:ins>
      <w:r w:rsidR="007C0048">
        <w:rPr>
          <w:rFonts w:ascii="Times New Roman" w:hAnsi="Times New Roman" w:cs="Times New Roman"/>
        </w:rPr>
        <w:t>or humanity’s</w:t>
      </w:r>
      <w:del w:id="55" w:author="Copyeditor" w:date="2022-08-29T15:21:00Z">
        <w:r w:rsidR="006C2478" w:rsidDel="003926C5">
          <w:rPr>
            <w:rFonts w:ascii="Times New Roman" w:hAnsi="Times New Roman" w:cs="Times New Roman"/>
          </w:rPr>
          <w:delText>,</w:delText>
        </w:r>
        <w:r w:rsidR="007C0048" w:rsidDel="003926C5">
          <w:rPr>
            <w:rFonts w:ascii="Times New Roman" w:hAnsi="Times New Roman" w:cs="Times New Roman"/>
          </w:rPr>
          <w:delText xml:space="preserve"> </w:delText>
        </w:r>
      </w:del>
      <w:ins w:id="56" w:author="Copyeditor" w:date="2022-08-29T15:21:00Z">
        <w:r w:rsidR="003926C5">
          <w:rPr>
            <w:rFonts w:ascii="Times New Roman" w:hAnsi="Times New Roman" w:cs="Times New Roman"/>
          </w:rPr>
          <w:t xml:space="preserve">) </w:t>
        </w:r>
      </w:ins>
      <w:r w:rsidR="0092175F">
        <w:rPr>
          <w:rFonts w:ascii="Times New Roman" w:hAnsi="Times New Roman" w:cs="Times New Roman"/>
        </w:rPr>
        <w:t>self-production.</w:t>
      </w:r>
      <w:r w:rsidR="0074063A">
        <w:rPr>
          <w:rFonts w:ascii="Times New Roman" w:hAnsi="Times New Roman" w:cs="Times New Roman"/>
        </w:rPr>
        <w:t xml:space="preserve"> This motif emerges in several different contexts in the period in response to both the development of natural science</w:t>
      </w:r>
      <w:del w:id="57" w:author="Copyeditor" w:date="2022-08-29T15:22:00Z">
        <w:r w:rsidR="0074063A" w:rsidDel="003926C5">
          <w:rPr>
            <w:rFonts w:ascii="Times New Roman" w:hAnsi="Times New Roman" w:cs="Times New Roman"/>
          </w:rPr>
          <w:delText>,</w:delText>
        </w:r>
      </w:del>
      <w:r w:rsidR="0074063A">
        <w:rPr>
          <w:rFonts w:ascii="Times New Roman" w:hAnsi="Times New Roman" w:cs="Times New Roman"/>
        </w:rPr>
        <w:t xml:space="preserve"> and to the progressive reliance on natural right as the cornerstone for </w:t>
      </w:r>
      <w:r w:rsidR="006C2478">
        <w:rPr>
          <w:rFonts w:ascii="Times New Roman" w:hAnsi="Times New Roman" w:cs="Times New Roman"/>
        </w:rPr>
        <w:t>a</w:t>
      </w:r>
      <w:r w:rsidR="0074063A">
        <w:rPr>
          <w:rFonts w:ascii="Times New Roman" w:hAnsi="Times New Roman" w:cs="Times New Roman"/>
        </w:rPr>
        <w:t xml:space="preserve"> reinvention of the political. </w:t>
      </w:r>
      <w:r w:rsidR="006C2478">
        <w:rPr>
          <w:rFonts w:ascii="Times New Roman" w:hAnsi="Times New Roman" w:cs="Times New Roman"/>
        </w:rPr>
        <w:t>It</w:t>
      </w:r>
      <w:r w:rsidR="0074063A">
        <w:rPr>
          <w:rFonts w:ascii="Times New Roman" w:hAnsi="Times New Roman" w:cs="Times New Roman"/>
        </w:rPr>
        <w:t xml:space="preserve"> tends to enact a disorganization of the coordinates that define both the natural world “out there” as well as the politics of nature that underwrite social contract theory and other modern conceptions of political sovereignty. The Earth comes to signify something—a basic ground of </w:t>
      </w:r>
      <w:r w:rsidR="006C2478">
        <w:rPr>
          <w:rFonts w:ascii="Times New Roman" w:hAnsi="Times New Roman" w:cs="Times New Roman"/>
        </w:rPr>
        <w:t>the political</w:t>
      </w:r>
      <w:r w:rsidR="0074063A">
        <w:rPr>
          <w:rFonts w:ascii="Times New Roman" w:hAnsi="Times New Roman" w:cs="Times New Roman"/>
        </w:rPr>
        <w:t>—that remains irreducible to nature</w:t>
      </w:r>
      <w:del w:id="58" w:author="Copyeditor" w:date="2022-08-29T15:22:00Z">
        <w:r w:rsidR="0074063A" w:rsidDel="003926C5">
          <w:rPr>
            <w:rFonts w:ascii="Times New Roman" w:hAnsi="Times New Roman" w:cs="Times New Roman"/>
          </w:rPr>
          <w:delText>,</w:delText>
        </w:r>
      </w:del>
      <w:r w:rsidR="0074063A">
        <w:rPr>
          <w:rFonts w:ascii="Times New Roman" w:hAnsi="Times New Roman" w:cs="Times New Roman"/>
        </w:rPr>
        <w:t xml:space="preserve"> but also to any </w:t>
      </w:r>
      <w:r w:rsidR="006E78A7">
        <w:rPr>
          <w:rFonts w:ascii="Times New Roman" w:hAnsi="Times New Roman" w:cs="Times New Roman"/>
        </w:rPr>
        <w:t xml:space="preserve">political </w:t>
      </w:r>
      <w:r w:rsidR="0074063A">
        <w:rPr>
          <w:rFonts w:ascii="Times New Roman" w:hAnsi="Times New Roman" w:cs="Times New Roman"/>
        </w:rPr>
        <w:t>theology or cosmology that would reduce it either to a particular place</w:t>
      </w:r>
      <w:r w:rsidR="006E78A7">
        <w:rPr>
          <w:rFonts w:ascii="Times New Roman" w:hAnsi="Times New Roman" w:cs="Times New Roman"/>
        </w:rPr>
        <w:t xml:space="preserve"> </w:t>
      </w:r>
      <w:r w:rsidR="0074063A">
        <w:rPr>
          <w:rFonts w:ascii="Times New Roman" w:hAnsi="Times New Roman" w:cs="Times New Roman"/>
        </w:rPr>
        <w:t xml:space="preserve">within the </w:t>
      </w:r>
      <w:r w:rsidR="006E78A7">
        <w:rPr>
          <w:rFonts w:ascii="Times New Roman" w:hAnsi="Times New Roman" w:cs="Times New Roman"/>
        </w:rPr>
        <w:t>human “world</w:t>
      </w:r>
      <w:del w:id="59" w:author="Copyeditor" w:date="2022-08-29T15:23:00Z">
        <w:r w:rsidR="006E78A7" w:rsidDel="003926C5">
          <w:rPr>
            <w:rFonts w:ascii="Times New Roman" w:hAnsi="Times New Roman" w:cs="Times New Roman"/>
          </w:rPr>
          <w:delText>,</w:delText>
        </w:r>
      </w:del>
      <w:r w:rsidR="006E78A7">
        <w:rPr>
          <w:rFonts w:ascii="Times New Roman" w:hAnsi="Times New Roman" w:cs="Times New Roman"/>
        </w:rPr>
        <w:t>” or to a sublunary natural “</w:t>
      </w:r>
      <w:r w:rsidR="006C2478">
        <w:rPr>
          <w:rFonts w:ascii="Times New Roman" w:hAnsi="Times New Roman" w:cs="Times New Roman"/>
        </w:rPr>
        <w:t>human habitat</w:t>
      </w:r>
      <w:r w:rsidR="006E78A7">
        <w:rPr>
          <w:rFonts w:ascii="Times New Roman" w:hAnsi="Times New Roman" w:cs="Times New Roman"/>
        </w:rPr>
        <w:t>.</w:t>
      </w:r>
      <w:r w:rsidR="006C2478">
        <w:rPr>
          <w:rFonts w:ascii="Times New Roman" w:hAnsi="Times New Roman" w:cs="Times New Roman"/>
        </w:rPr>
        <w:t>”</w:t>
      </w:r>
      <w:r w:rsidR="006E78A7">
        <w:rPr>
          <w:rFonts w:ascii="Times New Roman" w:hAnsi="Times New Roman" w:cs="Times New Roman"/>
        </w:rPr>
        <w:t xml:space="preserve"> “The Earth</w:t>
      </w:r>
      <w:r w:rsidR="006C2478">
        <w:rPr>
          <w:rFonts w:ascii="Times New Roman" w:hAnsi="Times New Roman" w:cs="Times New Roman"/>
        </w:rPr>
        <w:t>,</w:t>
      </w:r>
      <w:r w:rsidR="006E78A7">
        <w:rPr>
          <w:rFonts w:ascii="Times New Roman" w:hAnsi="Times New Roman" w:cs="Times New Roman"/>
        </w:rPr>
        <w:t>”</w:t>
      </w:r>
      <w:r w:rsidR="006C2478">
        <w:rPr>
          <w:rFonts w:ascii="Times New Roman" w:hAnsi="Times New Roman" w:cs="Times New Roman"/>
        </w:rPr>
        <w:t xml:space="preserve"> rather,</w:t>
      </w:r>
      <w:r w:rsidR="006E78A7">
        <w:rPr>
          <w:rFonts w:ascii="Times New Roman" w:hAnsi="Times New Roman" w:cs="Times New Roman"/>
        </w:rPr>
        <w:t xml:space="preserve"> comes to stand in for an exteriority to the nature/culture divide that cannot be appropriated by any politics dependent on that </w:t>
      </w:r>
      <w:r w:rsidR="006C2478">
        <w:rPr>
          <w:rFonts w:ascii="Times New Roman" w:hAnsi="Times New Roman" w:cs="Times New Roman"/>
        </w:rPr>
        <w:t>distinction</w:t>
      </w:r>
      <w:r w:rsidR="006E78A7">
        <w:rPr>
          <w:rFonts w:ascii="Times New Roman" w:hAnsi="Times New Roman" w:cs="Times New Roman"/>
        </w:rPr>
        <w:t>, and</w:t>
      </w:r>
      <w:ins w:id="60" w:author="Copyeditor" w:date="2022-08-29T15:29:00Z">
        <w:r w:rsidR="00C93C66">
          <w:rPr>
            <w:rFonts w:ascii="Times New Roman" w:hAnsi="Times New Roman" w:cs="Times New Roman"/>
          </w:rPr>
          <w:t xml:space="preserve"> it</w:t>
        </w:r>
      </w:ins>
      <w:r w:rsidR="006E78A7">
        <w:rPr>
          <w:rFonts w:ascii="Times New Roman" w:hAnsi="Times New Roman" w:cs="Times New Roman"/>
        </w:rPr>
        <w:t xml:space="preserve"> begins to call into question the models of sovereignty, of the </w:t>
      </w:r>
      <w:r w:rsidR="006E78A7">
        <w:rPr>
          <w:rFonts w:ascii="Times New Roman" w:hAnsi="Times New Roman" w:cs="Times New Roman"/>
          <w:i/>
        </w:rPr>
        <w:t>polis</w:t>
      </w:r>
      <w:r w:rsidR="0023208D">
        <w:rPr>
          <w:rFonts w:ascii="Times New Roman" w:hAnsi="Times New Roman" w:cs="Times New Roman"/>
        </w:rPr>
        <w:t>,</w:t>
      </w:r>
      <w:r w:rsidR="006E78A7">
        <w:rPr>
          <w:rFonts w:ascii="Times New Roman" w:hAnsi="Times New Roman" w:cs="Times New Roman"/>
        </w:rPr>
        <w:t xml:space="preserve"> and of nature that depend on it. </w:t>
      </w:r>
      <w:r w:rsidR="0023208D">
        <w:rPr>
          <w:rFonts w:ascii="Times New Roman" w:hAnsi="Times New Roman" w:cs="Times New Roman"/>
        </w:rPr>
        <w:t>Of the many Romantic-era writers that explicitly treat “the Earth” as a fundamental theme, it is arguably Friedrich H</w:t>
      </w:r>
      <w:r w:rsidR="006C2478">
        <w:rPr>
          <w:rFonts w:ascii="Times New Roman" w:hAnsi="Times New Roman" w:cs="Times New Roman"/>
        </w:rPr>
        <w:t>ö</w:t>
      </w:r>
      <w:r w:rsidR="0023208D">
        <w:rPr>
          <w:rFonts w:ascii="Times New Roman" w:hAnsi="Times New Roman" w:cs="Times New Roman"/>
        </w:rPr>
        <w:t>lderlin</w:t>
      </w:r>
      <w:del w:id="61" w:author="Copyeditor" w:date="2022-08-29T15:30:00Z">
        <w:r w:rsidR="0023208D" w:rsidDel="00C93C66">
          <w:rPr>
            <w:rFonts w:ascii="Times New Roman" w:hAnsi="Times New Roman" w:cs="Times New Roman"/>
          </w:rPr>
          <w:delText>’s</w:delText>
        </w:r>
      </w:del>
      <w:r w:rsidR="0023208D">
        <w:rPr>
          <w:rFonts w:ascii="Times New Roman" w:hAnsi="Times New Roman" w:cs="Times New Roman"/>
        </w:rPr>
        <w:t xml:space="preserve"> who most explicitly places this motif at the heart of his poetics and thought. The motif of “the Earth” materializes in his work at nearly every juncture: when he articulates the </w:t>
      </w:r>
      <w:r w:rsidR="004648D2">
        <w:rPr>
          <w:rFonts w:ascii="Times New Roman" w:hAnsi="Times New Roman" w:cs="Times New Roman"/>
        </w:rPr>
        <w:t>structure and</w:t>
      </w:r>
      <w:r w:rsidR="0023208D">
        <w:rPr>
          <w:rFonts w:ascii="Times New Roman" w:hAnsi="Times New Roman" w:cs="Times New Roman"/>
        </w:rPr>
        <w:t xml:space="preserve"> aim of poetry itself, when he articulates </w:t>
      </w:r>
      <w:r w:rsidR="004648D2">
        <w:rPr>
          <w:rFonts w:ascii="Times New Roman" w:hAnsi="Times New Roman" w:cs="Times New Roman"/>
        </w:rPr>
        <w:t xml:space="preserve">the specificity of </w:t>
      </w:r>
      <w:r w:rsidR="006C2478">
        <w:rPr>
          <w:rFonts w:ascii="Times New Roman" w:hAnsi="Times New Roman" w:cs="Times New Roman"/>
        </w:rPr>
        <w:t>modernity</w:t>
      </w:r>
      <w:r w:rsidR="004648D2">
        <w:rPr>
          <w:rFonts w:ascii="Times New Roman" w:hAnsi="Times New Roman" w:cs="Times New Roman"/>
        </w:rPr>
        <w:t xml:space="preserve"> in relation to classical Greece, and when he attempts to articulate the specificity of the </w:t>
      </w:r>
      <w:r w:rsidR="004648D2">
        <w:rPr>
          <w:rFonts w:ascii="Times New Roman" w:hAnsi="Times New Roman" w:cs="Times New Roman"/>
        </w:rPr>
        <w:lastRenderedPageBreak/>
        <w:t>“world” that modernity enacts in contrast to the one it purports to leave behind.</w:t>
      </w:r>
      <w:r w:rsidR="005C5FAA">
        <w:rPr>
          <w:rFonts w:ascii="Times New Roman" w:hAnsi="Times New Roman" w:cs="Times New Roman"/>
        </w:rPr>
        <w:t xml:space="preserve"> In each case, as I will argue, what is at stake is the develop</w:t>
      </w:r>
      <w:r w:rsidR="00D848FB">
        <w:rPr>
          <w:rFonts w:ascii="Times New Roman" w:hAnsi="Times New Roman" w:cs="Times New Roman"/>
        </w:rPr>
        <w:t>ment</w:t>
      </w:r>
      <w:r w:rsidR="005C5FAA">
        <w:rPr>
          <w:rFonts w:ascii="Times New Roman" w:hAnsi="Times New Roman" w:cs="Times New Roman"/>
        </w:rPr>
        <w:t xml:space="preserve"> of a </w:t>
      </w:r>
      <w:r w:rsidR="00D848FB">
        <w:rPr>
          <w:rFonts w:ascii="Times New Roman" w:hAnsi="Times New Roman" w:cs="Times New Roman"/>
        </w:rPr>
        <w:t xml:space="preserve">(poetic) </w:t>
      </w:r>
      <w:r w:rsidR="005C5FAA">
        <w:rPr>
          <w:rFonts w:ascii="Times New Roman" w:hAnsi="Times New Roman" w:cs="Times New Roman"/>
        </w:rPr>
        <w:t>political</w:t>
      </w:r>
      <w:ins w:id="62" w:author="Copyeditor" w:date="2022-08-29T15:31:00Z">
        <w:r w:rsidR="00F514EC">
          <w:rPr>
            <w:rFonts w:ascii="Times New Roman" w:hAnsi="Times New Roman" w:cs="Times New Roman"/>
          </w:rPr>
          <w:t xml:space="preserve"> </w:t>
        </w:r>
      </w:ins>
      <w:del w:id="63" w:author="Copyeditor" w:date="2022-08-29T15:31:00Z">
        <w:r w:rsidR="006C2478" w:rsidDel="00F514EC">
          <w:rPr>
            <w:rFonts w:ascii="Times New Roman" w:hAnsi="Times New Roman" w:cs="Times New Roman"/>
          </w:rPr>
          <w:delText>-</w:delText>
        </w:r>
      </w:del>
      <w:r w:rsidR="005C5FAA">
        <w:rPr>
          <w:rFonts w:ascii="Times New Roman" w:hAnsi="Times New Roman" w:cs="Times New Roman"/>
        </w:rPr>
        <w:t>ecology, one that treats the Earth as the in</w:t>
      </w:r>
      <w:del w:id="64" w:author="Copyeditor" w:date="2022-08-29T15:32:00Z">
        <w:r w:rsidR="006C2478" w:rsidDel="00F514EC">
          <w:rPr>
            <w:rFonts w:ascii="Times New Roman" w:hAnsi="Times New Roman" w:cs="Times New Roman"/>
          </w:rPr>
          <w:delText>-</w:delText>
        </w:r>
      </w:del>
      <w:r w:rsidR="005C5FAA">
        <w:rPr>
          <w:rFonts w:ascii="Times New Roman" w:hAnsi="Times New Roman" w:cs="Times New Roman"/>
        </w:rPr>
        <w:t>appropriable ground of poetry and politics</w:t>
      </w:r>
      <w:del w:id="65" w:author="Copyeditor" w:date="2022-08-29T15:33:00Z">
        <w:r w:rsidR="005C5FAA" w:rsidDel="00F514EC">
          <w:rPr>
            <w:rFonts w:ascii="Times New Roman" w:hAnsi="Times New Roman" w:cs="Times New Roman"/>
          </w:rPr>
          <w:delText>,</w:delText>
        </w:r>
      </w:del>
      <w:r w:rsidR="005C5FAA">
        <w:rPr>
          <w:rFonts w:ascii="Times New Roman" w:hAnsi="Times New Roman" w:cs="Times New Roman"/>
        </w:rPr>
        <w:t xml:space="preserve"> </w:t>
      </w:r>
      <w:r w:rsidR="00D848FB">
        <w:rPr>
          <w:rFonts w:ascii="Times New Roman" w:hAnsi="Times New Roman" w:cs="Times New Roman"/>
        </w:rPr>
        <w:t xml:space="preserve">and thus as </w:t>
      </w:r>
      <w:r w:rsidR="005C5FAA">
        <w:rPr>
          <w:rFonts w:ascii="Times New Roman" w:hAnsi="Times New Roman" w:cs="Times New Roman"/>
        </w:rPr>
        <w:t xml:space="preserve">an </w:t>
      </w:r>
      <w:r w:rsidR="005C5FAA" w:rsidRPr="006C2478">
        <w:rPr>
          <w:rFonts w:ascii="Times New Roman" w:hAnsi="Times New Roman" w:cs="Times New Roman"/>
          <w:i/>
        </w:rPr>
        <w:t>event</w:t>
      </w:r>
      <w:r w:rsidR="005C5FAA">
        <w:rPr>
          <w:rFonts w:ascii="Times New Roman" w:hAnsi="Times New Roman" w:cs="Times New Roman"/>
        </w:rPr>
        <w:t xml:space="preserve"> that undermines traditional forms of sovereignty, whether these take the form of the unified lyric voice</w:t>
      </w:r>
      <w:del w:id="66" w:author="Copyeditor" w:date="2022-08-29T15:33:00Z">
        <w:r w:rsidR="005C5FAA" w:rsidDel="00F514EC">
          <w:rPr>
            <w:rFonts w:ascii="Times New Roman" w:hAnsi="Times New Roman" w:cs="Times New Roman"/>
          </w:rPr>
          <w:delText>,</w:delText>
        </w:r>
      </w:del>
      <w:r w:rsidR="005C5FAA">
        <w:rPr>
          <w:rFonts w:ascii="Times New Roman" w:hAnsi="Times New Roman" w:cs="Times New Roman"/>
        </w:rPr>
        <w:t xml:space="preserve"> or the form of the privileging of the human as the political actor par excellence. </w:t>
      </w:r>
    </w:p>
    <w:p w14:paraId="48520812" w14:textId="66975C6B" w:rsidR="00AD4400" w:rsidRDefault="00340D11" w:rsidP="00730D73">
      <w:pPr>
        <w:spacing w:line="480" w:lineRule="auto"/>
        <w:rPr>
          <w:rFonts w:ascii="Times New Roman" w:hAnsi="Times New Roman" w:cs="Times New Roman"/>
        </w:rPr>
      </w:pPr>
      <w:r w:rsidRPr="00730D73">
        <w:rPr>
          <w:rFonts w:ascii="Times New Roman" w:hAnsi="Times New Roman" w:cs="Times New Roman"/>
        </w:rPr>
        <w:tab/>
      </w:r>
      <w:r w:rsidR="00730D73">
        <w:rPr>
          <w:rFonts w:ascii="Times New Roman" w:hAnsi="Times New Roman" w:cs="Times New Roman"/>
        </w:rPr>
        <w:t>Focus on the question of the role of the Earth in H</w:t>
      </w:r>
      <w:r w:rsidR="006C2478">
        <w:rPr>
          <w:rFonts w:ascii="Times New Roman" w:hAnsi="Times New Roman" w:cs="Times New Roman"/>
        </w:rPr>
        <w:t>ö</w:t>
      </w:r>
      <w:r w:rsidR="00730D73">
        <w:rPr>
          <w:rFonts w:ascii="Times New Roman" w:hAnsi="Times New Roman" w:cs="Times New Roman"/>
        </w:rPr>
        <w:t>lderlin has tended by and large to be filtered through Heidegger’s appropriation of the concept for his own conception of the “fourfold.”</w:t>
      </w:r>
      <w:r w:rsidR="00730D73">
        <w:rPr>
          <w:rStyle w:val="EndnoteReference"/>
          <w:rFonts w:ascii="Times New Roman" w:hAnsi="Times New Roman" w:cs="Times New Roman"/>
        </w:rPr>
        <w:endnoteReference w:id="4"/>
      </w:r>
      <w:r w:rsidR="00730D73">
        <w:rPr>
          <w:rFonts w:ascii="Times New Roman" w:hAnsi="Times New Roman" w:cs="Times New Roman"/>
        </w:rPr>
        <w:t xml:space="preserve"> </w:t>
      </w:r>
      <w:r w:rsidR="00BA1A2F">
        <w:rPr>
          <w:rFonts w:ascii="Times New Roman" w:hAnsi="Times New Roman" w:cs="Times New Roman"/>
        </w:rPr>
        <w:t xml:space="preserve">Whereas </w:t>
      </w:r>
      <w:r w:rsidR="009059BC">
        <w:rPr>
          <w:rFonts w:ascii="Times New Roman" w:hAnsi="Times New Roman" w:cs="Times New Roman"/>
        </w:rPr>
        <w:t>Heidegger positions the Earth in terms of the interplay between revealing and concealing, H</w:t>
      </w:r>
      <w:r w:rsidR="006C2478">
        <w:rPr>
          <w:rFonts w:ascii="Times New Roman" w:hAnsi="Times New Roman" w:cs="Times New Roman"/>
        </w:rPr>
        <w:t>ö</w:t>
      </w:r>
      <w:r w:rsidR="009059BC">
        <w:rPr>
          <w:rFonts w:ascii="Times New Roman" w:hAnsi="Times New Roman" w:cs="Times New Roman"/>
        </w:rPr>
        <w:t xml:space="preserve">lderlin’s own interest in the motif of the Earth is centered instead on </w:t>
      </w:r>
      <w:r w:rsidR="005F0EC2">
        <w:rPr>
          <w:rFonts w:ascii="Times New Roman" w:hAnsi="Times New Roman" w:cs="Times New Roman"/>
        </w:rPr>
        <w:t>its</w:t>
      </w:r>
      <w:r w:rsidR="009059BC">
        <w:rPr>
          <w:rFonts w:ascii="Times New Roman" w:hAnsi="Times New Roman" w:cs="Times New Roman"/>
        </w:rPr>
        <w:t xml:space="preserve"> </w:t>
      </w:r>
      <w:r w:rsidR="009059BC">
        <w:rPr>
          <w:rFonts w:ascii="Times New Roman" w:hAnsi="Times New Roman" w:cs="Times New Roman"/>
          <w:i/>
        </w:rPr>
        <w:t xml:space="preserve">irreducibility </w:t>
      </w:r>
      <w:r w:rsidR="009059BC">
        <w:rPr>
          <w:rFonts w:ascii="Times New Roman" w:hAnsi="Times New Roman" w:cs="Times New Roman"/>
        </w:rPr>
        <w:t>to a given world</w:t>
      </w:r>
      <w:del w:id="76" w:author="Copyeditor" w:date="2022-08-29T16:01:00Z">
        <w:r w:rsidR="009059BC" w:rsidDel="00655037">
          <w:rPr>
            <w:rFonts w:ascii="Times New Roman" w:hAnsi="Times New Roman" w:cs="Times New Roman"/>
          </w:rPr>
          <w:delText>,</w:delText>
        </w:r>
      </w:del>
      <w:r w:rsidR="009059BC">
        <w:rPr>
          <w:rFonts w:ascii="Times New Roman" w:hAnsi="Times New Roman" w:cs="Times New Roman"/>
        </w:rPr>
        <w:t xml:space="preserve"> or a given conception of nature.</w:t>
      </w:r>
      <w:r w:rsidR="00CC5B54">
        <w:rPr>
          <w:rFonts w:ascii="Times New Roman" w:hAnsi="Times New Roman" w:cs="Times New Roman"/>
        </w:rPr>
        <w:t xml:space="preserve"> Heidegger effectively dismisses </w:t>
      </w:r>
      <w:r w:rsidR="00CA07C9">
        <w:rPr>
          <w:rFonts w:ascii="Times New Roman" w:hAnsi="Times New Roman" w:cs="Times New Roman"/>
        </w:rPr>
        <w:t>the notion that H</w:t>
      </w:r>
      <w:r w:rsidR="006C2478">
        <w:rPr>
          <w:rFonts w:ascii="Times New Roman" w:hAnsi="Times New Roman" w:cs="Times New Roman"/>
        </w:rPr>
        <w:t>ö</w:t>
      </w:r>
      <w:r w:rsidR="00CA07C9">
        <w:rPr>
          <w:rFonts w:ascii="Times New Roman" w:hAnsi="Times New Roman" w:cs="Times New Roman"/>
        </w:rPr>
        <w:t xml:space="preserve">lderlin’s poetry </w:t>
      </w:r>
      <w:r w:rsidR="009D00FF">
        <w:rPr>
          <w:rFonts w:ascii="Times New Roman" w:hAnsi="Times New Roman" w:cs="Times New Roman"/>
        </w:rPr>
        <w:t xml:space="preserve">is concerned with nature. When the word does occur in </w:t>
      </w:r>
      <w:r w:rsidR="006C2478">
        <w:rPr>
          <w:rFonts w:ascii="Times New Roman" w:hAnsi="Times New Roman" w:cs="Times New Roman"/>
        </w:rPr>
        <w:t>Hölderlin’s</w:t>
      </w:r>
      <w:r w:rsidR="009D00FF">
        <w:rPr>
          <w:rFonts w:ascii="Times New Roman" w:hAnsi="Times New Roman" w:cs="Times New Roman"/>
        </w:rPr>
        <w:t xml:space="preserve"> </w:t>
      </w:r>
      <w:r w:rsidR="006C2478">
        <w:rPr>
          <w:rFonts w:ascii="Times New Roman" w:hAnsi="Times New Roman" w:cs="Times New Roman"/>
        </w:rPr>
        <w:t>writings</w:t>
      </w:r>
      <w:r w:rsidR="009D00FF">
        <w:rPr>
          <w:rFonts w:ascii="Times New Roman" w:hAnsi="Times New Roman" w:cs="Times New Roman"/>
        </w:rPr>
        <w:t xml:space="preserve">, </w:t>
      </w:r>
      <w:r w:rsidR="006C2478">
        <w:rPr>
          <w:rFonts w:ascii="Times New Roman" w:hAnsi="Times New Roman" w:cs="Times New Roman"/>
        </w:rPr>
        <w:t>Heidegger</w:t>
      </w:r>
      <w:r w:rsidR="009D00FF">
        <w:rPr>
          <w:rFonts w:ascii="Times New Roman" w:hAnsi="Times New Roman" w:cs="Times New Roman"/>
        </w:rPr>
        <w:t xml:space="preserve"> almost always emphasizes the extent to which it must be understood in its “original” Greek sense as </w:t>
      </w:r>
      <w:r w:rsidR="009D00FF">
        <w:rPr>
          <w:rFonts w:ascii="Times New Roman" w:hAnsi="Times New Roman" w:cs="Times New Roman"/>
          <w:i/>
        </w:rPr>
        <w:t>physis</w:t>
      </w:r>
      <w:r w:rsidR="003021EA">
        <w:rPr>
          <w:rFonts w:ascii="Times New Roman" w:hAnsi="Times New Roman" w:cs="Times New Roman"/>
        </w:rPr>
        <w:t>:</w:t>
      </w:r>
      <w:r w:rsidR="009D00FF">
        <w:rPr>
          <w:rFonts w:ascii="Times New Roman" w:hAnsi="Times New Roman" w:cs="Times New Roman"/>
          <w:i/>
        </w:rPr>
        <w:t xml:space="preserve"> </w:t>
      </w:r>
      <w:r w:rsidR="009D00FF">
        <w:rPr>
          <w:rFonts w:ascii="Times New Roman" w:hAnsi="Times New Roman" w:cs="Times New Roman"/>
        </w:rPr>
        <w:t xml:space="preserve">the appearing of what is. </w:t>
      </w:r>
      <w:proofErr w:type="spellStart"/>
      <w:r w:rsidR="00BD1DF5">
        <w:rPr>
          <w:rFonts w:ascii="Times New Roman" w:hAnsi="Times New Roman" w:cs="Times New Roman"/>
        </w:rPr>
        <w:t>Lacoue</w:t>
      </w:r>
      <w:proofErr w:type="spellEnd"/>
      <w:r w:rsidR="00BD1DF5">
        <w:rPr>
          <w:rFonts w:ascii="Times New Roman" w:hAnsi="Times New Roman" w:cs="Times New Roman"/>
        </w:rPr>
        <w:t xml:space="preserve">-Labarthe, </w:t>
      </w:r>
      <w:r w:rsidR="006A4889">
        <w:rPr>
          <w:rFonts w:ascii="Times New Roman" w:hAnsi="Times New Roman" w:cs="Times New Roman"/>
        </w:rPr>
        <w:t>by contrast</w:t>
      </w:r>
      <w:r w:rsidR="00BD1DF5">
        <w:rPr>
          <w:rFonts w:ascii="Times New Roman" w:hAnsi="Times New Roman" w:cs="Times New Roman"/>
        </w:rPr>
        <w:t>, interprets the motif of the Earth in H</w:t>
      </w:r>
      <w:r w:rsidR="006C2478">
        <w:rPr>
          <w:rFonts w:ascii="Times New Roman" w:hAnsi="Times New Roman" w:cs="Times New Roman"/>
        </w:rPr>
        <w:t>ö</w:t>
      </w:r>
      <w:r w:rsidR="00BD1DF5">
        <w:rPr>
          <w:rFonts w:ascii="Times New Roman" w:hAnsi="Times New Roman" w:cs="Times New Roman"/>
        </w:rPr>
        <w:t>lderlin according to its opposition to (political)</w:t>
      </w:r>
      <w:ins w:id="77" w:author="Copyeditor" w:date="2022-08-29T16:02:00Z">
        <w:r w:rsidR="00655037">
          <w:rPr>
            <w:rFonts w:ascii="Times New Roman" w:hAnsi="Times New Roman" w:cs="Times New Roman"/>
          </w:rPr>
          <w:t xml:space="preserve"> </w:t>
        </w:r>
      </w:ins>
      <w:del w:id="78" w:author="Copyeditor" w:date="2022-08-29T16:02:00Z">
        <w:r w:rsidR="00BD1DF5" w:rsidDel="00655037">
          <w:rPr>
            <w:rFonts w:ascii="Times New Roman" w:hAnsi="Times New Roman" w:cs="Times New Roman"/>
          </w:rPr>
          <w:delText>-</w:delText>
        </w:r>
      </w:del>
      <w:r w:rsidR="00BD1DF5">
        <w:rPr>
          <w:rFonts w:ascii="Times New Roman" w:hAnsi="Times New Roman" w:cs="Times New Roman"/>
        </w:rPr>
        <w:t xml:space="preserve">theology, suggesting that its significance has to do with </w:t>
      </w:r>
      <w:r w:rsidR="00405114">
        <w:rPr>
          <w:rFonts w:ascii="Times New Roman" w:hAnsi="Times New Roman" w:cs="Times New Roman"/>
        </w:rPr>
        <w:t>H</w:t>
      </w:r>
      <w:r w:rsidR="006C2478">
        <w:rPr>
          <w:rFonts w:ascii="Times New Roman" w:hAnsi="Times New Roman" w:cs="Times New Roman"/>
        </w:rPr>
        <w:t>ö</w:t>
      </w:r>
      <w:r w:rsidR="00405114">
        <w:rPr>
          <w:rFonts w:ascii="Times New Roman" w:hAnsi="Times New Roman" w:cs="Times New Roman"/>
        </w:rPr>
        <w:t>lderlin’s</w:t>
      </w:r>
      <w:r w:rsidR="00BD1DF5">
        <w:rPr>
          <w:rFonts w:ascii="Times New Roman" w:hAnsi="Times New Roman" w:cs="Times New Roman"/>
        </w:rPr>
        <w:t xml:space="preserve"> renunciation of the divine</w:t>
      </w:r>
      <w:del w:id="79" w:author="Copyeditor" w:date="2022-08-29T16:02:00Z">
        <w:r w:rsidR="00BD1DF5" w:rsidDel="00655037">
          <w:rPr>
            <w:rFonts w:ascii="Times New Roman" w:hAnsi="Times New Roman" w:cs="Times New Roman"/>
          </w:rPr>
          <w:delText>,</w:delText>
        </w:r>
      </w:del>
      <w:r w:rsidR="00BD1DF5">
        <w:rPr>
          <w:rFonts w:ascii="Times New Roman" w:hAnsi="Times New Roman" w:cs="Times New Roman"/>
        </w:rPr>
        <w:t xml:space="preserve"> and with what </w:t>
      </w:r>
      <w:proofErr w:type="spellStart"/>
      <w:ins w:id="80" w:author="Copyeditor" w:date="2022-08-29T16:04:00Z">
        <w:r w:rsidR="00655037">
          <w:rPr>
            <w:rFonts w:ascii="Times New Roman" w:hAnsi="Times New Roman" w:cs="Times New Roman"/>
          </w:rPr>
          <w:t>Lacoue</w:t>
        </w:r>
        <w:proofErr w:type="spellEnd"/>
        <w:r w:rsidR="00655037">
          <w:rPr>
            <w:rFonts w:ascii="Times New Roman" w:hAnsi="Times New Roman" w:cs="Times New Roman"/>
          </w:rPr>
          <w:t>-Labarthe</w:t>
        </w:r>
      </w:ins>
      <w:del w:id="81" w:author="Copyeditor" w:date="2022-08-29T16:04:00Z">
        <w:r w:rsidR="00BD1DF5" w:rsidDel="00655037">
          <w:rPr>
            <w:rFonts w:ascii="Times New Roman" w:hAnsi="Times New Roman" w:cs="Times New Roman"/>
          </w:rPr>
          <w:delText>he</w:delText>
        </w:r>
      </w:del>
      <w:r w:rsidR="00BD1DF5">
        <w:rPr>
          <w:rFonts w:ascii="Times New Roman" w:hAnsi="Times New Roman" w:cs="Times New Roman"/>
        </w:rPr>
        <w:t xml:space="preserve"> calls the “caesura of the speculative</w:t>
      </w:r>
      <w:del w:id="82" w:author="Copyeditor" w:date="2022-08-29T16:03:00Z">
        <w:r w:rsidR="00BD1DF5" w:rsidDel="00655037">
          <w:rPr>
            <w:rFonts w:ascii="Times New Roman" w:hAnsi="Times New Roman" w:cs="Times New Roman"/>
          </w:rPr>
          <w:delText>.</w:delText>
        </w:r>
      </w:del>
      <w:r w:rsidR="00BD1DF5">
        <w:rPr>
          <w:rFonts w:ascii="Times New Roman" w:hAnsi="Times New Roman" w:cs="Times New Roman"/>
        </w:rPr>
        <w:t>”</w:t>
      </w:r>
      <w:ins w:id="83" w:author="Copyeditor" w:date="2022-08-29T16:03:00Z">
        <w:r w:rsidR="00655037">
          <w:rPr>
            <w:rFonts w:ascii="Times New Roman" w:hAnsi="Times New Roman" w:cs="Times New Roman"/>
          </w:rPr>
          <w:t xml:space="preserve"> (208).</w:t>
        </w:r>
      </w:ins>
      <w:r w:rsidR="00BD1DF5">
        <w:rPr>
          <w:rFonts w:ascii="Times New Roman" w:hAnsi="Times New Roman" w:cs="Times New Roman"/>
        </w:rPr>
        <w:t xml:space="preserve"> </w:t>
      </w:r>
      <w:r w:rsidR="00245B00">
        <w:rPr>
          <w:rFonts w:ascii="Times New Roman" w:hAnsi="Times New Roman" w:cs="Times New Roman"/>
        </w:rPr>
        <w:t>Yet what both of these interpretations never quite arrive at is the question of how H</w:t>
      </w:r>
      <w:r w:rsidR="006C2478">
        <w:rPr>
          <w:rFonts w:ascii="Times New Roman" w:hAnsi="Times New Roman" w:cs="Times New Roman"/>
        </w:rPr>
        <w:t>ö</w:t>
      </w:r>
      <w:r w:rsidR="00245B00">
        <w:rPr>
          <w:rFonts w:ascii="Times New Roman" w:hAnsi="Times New Roman" w:cs="Times New Roman"/>
        </w:rPr>
        <w:t xml:space="preserve">lderlin’s poetry specifically addresses </w:t>
      </w:r>
      <w:r w:rsidR="000725E4">
        <w:rPr>
          <w:rFonts w:ascii="Times New Roman" w:hAnsi="Times New Roman" w:cs="Times New Roman"/>
        </w:rPr>
        <w:t>what</w:t>
      </w:r>
      <w:r w:rsidR="00245B00">
        <w:rPr>
          <w:rFonts w:ascii="Times New Roman" w:hAnsi="Times New Roman" w:cs="Times New Roman"/>
        </w:rPr>
        <w:t xml:space="preserve"> it means to “dwell poetically on the Earth,” since this “dwelling” is </w:t>
      </w:r>
      <w:r w:rsidR="001503E0">
        <w:rPr>
          <w:rFonts w:ascii="Times New Roman" w:hAnsi="Times New Roman" w:cs="Times New Roman"/>
        </w:rPr>
        <w:t>not</w:t>
      </w:r>
      <w:r w:rsidR="00245B00">
        <w:rPr>
          <w:rFonts w:ascii="Times New Roman" w:hAnsi="Times New Roman" w:cs="Times New Roman"/>
        </w:rPr>
        <w:t xml:space="preserve"> an origin or birthplace</w:t>
      </w:r>
      <w:del w:id="84" w:author="Copyeditor" w:date="2022-08-29T16:07:00Z">
        <w:r w:rsidR="001503E0" w:rsidDel="00655037">
          <w:rPr>
            <w:rFonts w:ascii="Times New Roman" w:hAnsi="Times New Roman" w:cs="Times New Roman"/>
          </w:rPr>
          <w:delText>,</w:delText>
        </w:r>
      </w:del>
      <w:r w:rsidR="001503E0">
        <w:rPr>
          <w:rFonts w:ascii="Times New Roman" w:hAnsi="Times New Roman" w:cs="Times New Roman"/>
        </w:rPr>
        <w:t xml:space="preserve"> but a series of different </w:t>
      </w:r>
      <w:r w:rsidR="00370E3B">
        <w:rPr>
          <w:rFonts w:ascii="Times New Roman" w:hAnsi="Times New Roman" w:cs="Times New Roman"/>
        </w:rPr>
        <w:t>interactions</w:t>
      </w:r>
      <w:r w:rsidR="001503E0">
        <w:rPr>
          <w:rFonts w:ascii="Times New Roman" w:hAnsi="Times New Roman" w:cs="Times New Roman"/>
        </w:rPr>
        <w:t xml:space="preserve"> </w:t>
      </w:r>
      <w:r w:rsidR="00AC434B">
        <w:rPr>
          <w:rFonts w:ascii="Times New Roman" w:hAnsi="Times New Roman" w:cs="Times New Roman"/>
        </w:rPr>
        <w:t>with</w:t>
      </w:r>
      <w:r w:rsidR="001503E0">
        <w:rPr>
          <w:rFonts w:ascii="Times New Roman" w:hAnsi="Times New Roman" w:cs="Times New Roman"/>
        </w:rPr>
        <w:t xml:space="preserve"> </w:t>
      </w:r>
      <w:r w:rsidR="00A004E7">
        <w:rPr>
          <w:rFonts w:ascii="Times New Roman" w:hAnsi="Times New Roman" w:cs="Times New Roman"/>
        </w:rPr>
        <w:t xml:space="preserve">something that remains irreducible either to “nature” or to </w:t>
      </w:r>
      <w:r w:rsidR="00370E3B">
        <w:rPr>
          <w:rFonts w:ascii="Times New Roman" w:hAnsi="Times New Roman" w:cs="Times New Roman"/>
        </w:rPr>
        <w:t>phenomenality itself</w:t>
      </w:r>
      <w:commentRangeStart w:id="85"/>
      <w:r w:rsidR="00245B00">
        <w:rPr>
          <w:rFonts w:ascii="Times New Roman" w:hAnsi="Times New Roman" w:cs="Times New Roman"/>
        </w:rPr>
        <w:t>.</w:t>
      </w:r>
      <w:commentRangeEnd w:id="85"/>
      <w:r w:rsidR="00655037">
        <w:rPr>
          <w:rStyle w:val="CommentReference"/>
        </w:rPr>
        <w:commentReference w:id="85"/>
      </w:r>
      <w:r w:rsidR="00245B00">
        <w:rPr>
          <w:rFonts w:ascii="Times New Roman" w:hAnsi="Times New Roman" w:cs="Times New Roman"/>
        </w:rPr>
        <w:t xml:space="preserve"> </w:t>
      </w:r>
      <w:r w:rsidR="00405114">
        <w:rPr>
          <w:rFonts w:ascii="Times New Roman" w:hAnsi="Times New Roman" w:cs="Times New Roman"/>
        </w:rPr>
        <w:t xml:space="preserve">Heidegger gives this phrase </w:t>
      </w:r>
      <w:r w:rsidR="004025D1">
        <w:rPr>
          <w:rFonts w:ascii="Times New Roman" w:hAnsi="Times New Roman" w:cs="Times New Roman"/>
        </w:rPr>
        <w:t xml:space="preserve">from Hölderlin </w:t>
      </w:r>
      <w:r w:rsidR="00405114">
        <w:rPr>
          <w:rFonts w:ascii="Times New Roman" w:hAnsi="Times New Roman" w:cs="Times New Roman"/>
        </w:rPr>
        <w:t xml:space="preserve">a specific interpretation that emphasizes the way poetry makes the Earth a “dwelling” </w:t>
      </w:r>
      <w:r w:rsidR="008504DD">
        <w:rPr>
          <w:rFonts w:ascii="Times New Roman" w:hAnsi="Times New Roman" w:cs="Times New Roman"/>
        </w:rPr>
        <w:t>and the way language is the “house of Being”; poetry, in his interpretation, is what makes the dwelling a “home.” H</w:t>
      </w:r>
      <w:r w:rsidR="004025D1">
        <w:rPr>
          <w:rFonts w:ascii="Times New Roman" w:hAnsi="Times New Roman" w:cs="Times New Roman"/>
        </w:rPr>
        <w:t>ö</w:t>
      </w:r>
      <w:r w:rsidR="008504DD">
        <w:rPr>
          <w:rFonts w:ascii="Times New Roman" w:hAnsi="Times New Roman" w:cs="Times New Roman"/>
        </w:rPr>
        <w:t>lderlin</w:t>
      </w:r>
      <w:r w:rsidR="004025D1">
        <w:rPr>
          <w:rFonts w:ascii="Times New Roman" w:hAnsi="Times New Roman" w:cs="Times New Roman"/>
        </w:rPr>
        <w:t>’s</w:t>
      </w:r>
      <w:r w:rsidR="008504DD" w:rsidRPr="00730D73">
        <w:rPr>
          <w:rFonts w:ascii="Times New Roman" w:hAnsi="Times New Roman" w:cs="Times New Roman"/>
        </w:rPr>
        <w:t xml:space="preserve"> </w:t>
      </w:r>
      <w:r w:rsidR="000023B0">
        <w:rPr>
          <w:rFonts w:ascii="Times New Roman" w:hAnsi="Times New Roman" w:cs="Times New Roman"/>
        </w:rPr>
        <w:t>emphasis</w:t>
      </w:r>
      <w:r w:rsidR="004025D1">
        <w:rPr>
          <w:rFonts w:ascii="Times New Roman" w:hAnsi="Times New Roman" w:cs="Times New Roman"/>
        </w:rPr>
        <w:t>, however,</w:t>
      </w:r>
      <w:r w:rsidR="000023B0">
        <w:rPr>
          <w:rFonts w:ascii="Times New Roman" w:hAnsi="Times New Roman" w:cs="Times New Roman"/>
        </w:rPr>
        <w:t xml:space="preserve"> is on the way “dwelling on the Earth” impacts </w:t>
      </w:r>
      <w:r w:rsidR="008504DD" w:rsidRPr="00730D73">
        <w:rPr>
          <w:rFonts w:ascii="Times New Roman" w:hAnsi="Times New Roman" w:cs="Times New Roman"/>
        </w:rPr>
        <w:t>the relation between poetry and the Earth</w:t>
      </w:r>
      <w:r w:rsidR="000023B0">
        <w:rPr>
          <w:rFonts w:ascii="Times New Roman" w:hAnsi="Times New Roman" w:cs="Times New Roman"/>
        </w:rPr>
        <w:t>. In other words,</w:t>
      </w:r>
      <w:r w:rsidR="000C436A">
        <w:rPr>
          <w:rFonts w:ascii="Times New Roman" w:hAnsi="Times New Roman" w:cs="Times New Roman"/>
        </w:rPr>
        <w:t xml:space="preserve"> Heidegger’s emphasis on the poetic as the site of </w:t>
      </w:r>
      <w:r w:rsidR="000C436A">
        <w:rPr>
          <w:rFonts w:ascii="Times New Roman" w:hAnsi="Times New Roman" w:cs="Times New Roman"/>
        </w:rPr>
        <w:lastRenderedPageBreak/>
        <w:t xml:space="preserve">dwelling </w:t>
      </w:r>
      <w:r w:rsidR="008504DD" w:rsidRPr="00730D73">
        <w:rPr>
          <w:rFonts w:ascii="Times New Roman" w:hAnsi="Times New Roman" w:cs="Times New Roman"/>
        </w:rPr>
        <w:t>is reversed</w:t>
      </w:r>
      <w:r w:rsidR="000C436A">
        <w:rPr>
          <w:rFonts w:ascii="Times New Roman" w:hAnsi="Times New Roman" w:cs="Times New Roman"/>
        </w:rPr>
        <w:t xml:space="preserve"> in H</w:t>
      </w:r>
      <w:r w:rsidR="004025D1">
        <w:rPr>
          <w:rFonts w:ascii="Times New Roman" w:hAnsi="Times New Roman" w:cs="Times New Roman"/>
        </w:rPr>
        <w:t>ö</w:t>
      </w:r>
      <w:r w:rsidR="000C436A">
        <w:rPr>
          <w:rFonts w:ascii="Times New Roman" w:hAnsi="Times New Roman" w:cs="Times New Roman"/>
        </w:rPr>
        <w:t>lderlin</w:t>
      </w:r>
      <w:r w:rsidR="008504DD" w:rsidRPr="00730D73">
        <w:rPr>
          <w:rFonts w:ascii="Times New Roman" w:hAnsi="Times New Roman" w:cs="Times New Roman"/>
        </w:rPr>
        <w:t xml:space="preserve">; it is “dwelling on the Earth”—exposure to an irreducible, </w:t>
      </w:r>
      <w:proofErr w:type="spellStart"/>
      <w:r w:rsidR="008504DD" w:rsidRPr="00730D73">
        <w:rPr>
          <w:rFonts w:ascii="Times New Roman" w:hAnsi="Times New Roman" w:cs="Times New Roman"/>
        </w:rPr>
        <w:t>unappropriable</w:t>
      </w:r>
      <w:proofErr w:type="spellEnd"/>
      <w:r w:rsidR="008504DD" w:rsidRPr="00730D73">
        <w:rPr>
          <w:rFonts w:ascii="Times New Roman" w:hAnsi="Times New Roman" w:cs="Times New Roman"/>
        </w:rPr>
        <w:t xml:space="preserve"> externality—</w:t>
      </w:r>
      <w:del w:id="86" w:author="Copyeditor" w:date="2022-08-29T16:10:00Z">
        <w:r w:rsidR="008504DD" w:rsidRPr="00730D73" w:rsidDel="00FD0304">
          <w:rPr>
            <w:rFonts w:ascii="Times New Roman" w:hAnsi="Times New Roman" w:cs="Times New Roman"/>
          </w:rPr>
          <w:delText xml:space="preserve"> </w:delText>
        </w:r>
      </w:del>
      <w:r w:rsidR="008504DD" w:rsidRPr="00730D73">
        <w:rPr>
          <w:rFonts w:ascii="Times New Roman" w:hAnsi="Times New Roman" w:cs="Times New Roman"/>
        </w:rPr>
        <w:t>that produces the poetics.</w:t>
      </w:r>
      <w:r w:rsidR="008504DD">
        <w:rPr>
          <w:rFonts w:ascii="Times New Roman" w:hAnsi="Times New Roman" w:cs="Times New Roman"/>
        </w:rPr>
        <w:t xml:space="preserve"> </w:t>
      </w:r>
      <w:r w:rsidR="00AC434B">
        <w:rPr>
          <w:rFonts w:ascii="Times New Roman" w:hAnsi="Times New Roman" w:cs="Times New Roman"/>
        </w:rPr>
        <w:t>In short</w:t>
      </w:r>
      <w:r w:rsidR="000725E4">
        <w:rPr>
          <w:rFonts w:ascii="Times New Roman" w:hAnsi="Times New Roman" w:cs="Times New Roman"/>
        </w:rPr>
        <w:t xml:space="preserve">, it is precisely because </w:t>
      </w:r>
      <w:r w:rsidR="00370E3B">
        <w:rPr>
          <w:rFonts w:ascii="Times New Roman" w:hAnsi="Times New Roman" w:cs="Times New Roman"/>
        </w:rPr>
        <w:t xml:space="preserve">man “dwells” on the Earth that the variety of different representations of nature and of the Earth itself </w:t>
      </w:r>
      <w:del w:id="87" w:author="Copyeditor" w:date="2022-08-29T16:11:00Z">
        <w:r w:rsidR="00370E3B" w:rsidDel="00FD0304">
          <w:rPr>
            <w:rFonts w:ascii="Times New Roman" w:hAnsi="Times New Roman" w:cs="Times New Roman"/>
          </w:rPr>
          <w:delText>become</w:delText>
        </w:r>
      </w:del>
      <w:ins w:id="88" w:author="Copyeditor" w:date="2022-08-29T16:11:00Z">
        <w:r w:rsidR="00FD0304">
          <w:rPr>
            <w:rFonts w:ascii="Times New Roman" w:hAnsi="Times New Roman" w:cs="Times New Roman"/>
          </w:rPr>
          <w:t>becomes</w:t>
        </w:r>
      </w:ins>
      <w:r w:rsidR="00370E3B">
        <w:rPr>
          <w:rFonts w:ascii="Times New Roman" w:hAnsi="Times New Roman" w:cs="Times New Roman"/>
        </w:rPr>
        <w:t xml:space="preserve"> possible. </w:t>
      </w:r>
      <w:r w:rsidR="00E000C0">
        <w:rPr>
          <w:rFonts w:ascii="Times New Roman" w:hAnsi="Times New Roman" w:cs="Times New Roman"/>
        </w:rPr>
        <w:t>H</w:t>
      </w:r>
      <w:r w:rsidR="004025D1">
        <w:rPr>
          <w:rFonts w:ascii="Times New Roman" w:hAnsi="Times New Roman" w:cs="Times New Roman"/>
        </w:rPr>
        <w:t>ö</w:t>
      </w:r>
      <w:r w:rsidR="00E000C0">
        <w:rPr>
          <w:rFonts w:ascii="Times New Roman" w:hAnsi="Times New Roman" w:cs="Times New Roman"/>
        </w:rPr>
        <w:t>lderlin’s poetics</w:t>
      </w:r>
      <w:r w:rsidR="004025D1">
        <w:rPr>
          <w:rFonts w:ascii="Times New Roman" w:hAnsi="Times New Roman" w:cs="Times New Roman"/>
        </w:rPr>
        <w:t>, in short, does not</w:t>
      </w:r>
      <w:r w:rsidR="00E000C0">
        <w:rPr>
          <w:rFonts w:ascii="Times New Roman" w:hAnsi="Times New Roman" w:cs="Times New Roman"/>
        </w:rPr>
        <w:t xml:space="preserve"> </w:t>
      </w:r>
      <w:r w:rsidR="004025D1">
        <w:rPr>
          <w:rFonts w:ascii="Times New Roman" w:hAnsi="Times New Roman" w:cs="Times New Roman"/>
        </w:rPr>
        <w:t>presume</w:t>
      </w:r>
      <w:r w:rsidR="00861A2E">
        <w:rPr>
          <w:rFonts w:ascii="Times New Roman" w:hAnsi="Times New Roman" w:cs="Times New Roman"/>
        </w:rPr>
        <w:t xml:space="preserve"> </w:t>
      </w:r>
      <w:r w:rsidR="00091D17">
        <w:rPr>
          <w:rFonts w:ascii="Times New Roman" w:hAnsi="Times New Roman" w:cs="Times New Roman"/>
        </w:rPr>
        <w:t>a return to a native land. Instead</w:t>
      </w:r>
      <w:ins w:id="89" w:author="Copyeditor" w:date="2022-08-29T16:11:00Z">
        <w:r w:rsidR="00FD0304">
          <w:rPr>
            <w:rFonts w:ascii="Times New Roman" w:hAnsi="Times New Roman" w:cs="Times New Roman"/>
          </w:rPr>
          <w:t>,</w:t>
        </w:r>
      </w:ins>
      <w:r w:rsidR="00091D17">
        <w:rPr>
          <w:rFonts w:ascii="Times New Roman" w:hAnsi="Times New Roman" w:cs="Times New Roman"/>
        </w:rPr>
        <w:t xml:space="preserve"> his poems </w:t>
      </w:r>
      <w:r w:rsidR="009E04B5">
        <w:rPr>
          <w:rFonts w:ascii="Times New Roman" w:hAnsi="Times New Roman" w:cs="Times New Roman"/>
        </w:rPr>
        <w:t>articulate a</w:t>
      </w:r>
      <w:r w:rsidR="00861A2E">
        <w:rPr>
          <w:rFonts w:ascii="Times New Roman" w:hAnsi="Times New Roman" w:cs="Times New Roman"/>
        </w:rPr>
        <w:t xml:space="preserve"> </w:t>
      </w:r>
      <w:proofErr w:type="spellStart"/>
      <w:r w:rsidR="00861A2E">
        <w:rPr>
          <w:rFonts w:ascii="Times New Roman" w:hAnsi="Times New Roman" w:cs="Times New Roman"/>
          <w:i/>
        </w:rPr>
        <w:t>d</w:t>
      </w:r>
      <w:r w:rsidR="00861A2E" w:rsidRPr="00861A2E">
        <w:rPr>
          <w:rFonts w:ascii="Times New Roman" w:hAnsi="Times New Roman" w:cs="Times New Roman"/>
          <w:i/>
        </w:rPr>
        <w:t>urftiger-zeit</w:t>
      </w:r>
      <w:proofErr w:type="spellEnd"/>
      <w:r w:rsidR="00861A2E">
        <w:rPr>
          <w:rFonts w:ascii="Times New Roman" w:hAnsi="Times New Roman" w:cs="Times New Roman"/>
        </w:rPr>
        <w:t xml:space="preserve"> or</w:t>
      </w:r>
      <w:r w:rsidR="009E04B5">
        <w:rPr>
          <w:rFonts w:ascii="Times New Roman" w:hAnsi="Times New Roman" w:cs="Times New Roman"/>
        </w:rPr>
        <w:t xml:space="preserve"> “between time” that marks a transition between two different </w:t>
      </w:r>
      <w:r w:rsidR="006913D7">
        <w:rPr>
          <w:rFonts w:ascii="Times New Roman" w:hAnsi="Times New Roman" w:cs="Times New Roman"/>
        </w:rPr>
        <w:t xml:space="preserve">forms of dwelling </w:t>
      </w:r>
      <w:r w:rsidR="004025D1">
        <w:rPr>
          <w:rFonts w:ascii="Times New Roman" w:hAnsi="Times New Roman" w:cs="Times New Roman"/>
        </w:rPr>
        <w:t xml:space="preserve">in, </w:t>
      </w:r>
      <w:r w:rsidR="006913D7">
        <w:rPr>
          <w:rFonts w:ascii="Times New Roman" w:hAnsi="Times New Roman" w:cs="Times New Roman"/>
        </w:rPr>
        <w:t>on</w:t>
      </w:r>
      <w:r w:rsidR="004025D1">
        <w:rPr>
          <w:rFonts w:ascii="Times New Roman" w:hAnsi="Times New Roman" w:cs="Times New Roman"/>
        </w:rPr>
        <w:t>,</w:t>
      </w:r>
      <w:r w:rsidR="006913D7">
        <w:rPr>
          <w:rFonts w:ascii="Times New Roman" w:hAnsi="Times New Roman" w:cs="Times New Roman"/>
        </w:rPr>
        <w:t xml:space="preserve"> or with the Earth</w:t>
      </w:r>
      <w:r w:rsidR="004025D1">
        <w:rPr>
          <w:rFonts w:ascii="Times New Roman" w:hAnsi="Times New Roman" w:cs="Times New Roman"/>
        </w:rPr>
        <w:t>, developing</w:t>
      </w:r>
      <w:r w:rsidR="006913D7">
        <w:rPr>
          <w:rFonts w:ascii="Times New Roman" w:hAnsi="Times New Roman" w:cs="Times New Roman"/>
        </w:rPr>
        <w:t xml:space="preserve"> what</w:t>
      </w:r>
      <w:ins w:id="90" w:author="Copyeditor" w:date="2022-08-29T16:14:00Z">
        <w:r w:rsidR="00C02689">
          <w:rPr>
            <w:rFonts w:ascii="Times New Roman" w:hAnsi="Times New Roman" w:cs="Times New Roman"/>
          </w:rPr>
          <w:t xml:space="preserve"> Carl</w:t>
        </w:r>
      </w:ins>
      <w:r w:rsidR="006913D7">
        <w:rPr>
          <w:rFonts w:ascii="Times New Roman" w:hAnsi="Times New Roman" w:cs="Times New Roman"/>
        </w:rPr>
        <w:t xml:space="preserve"> Schmitt might call a new “nomos” of the Earth, provided that by that term is not meant a form of law created by the appropriation of land. H</w:t>
      </w:r>
      <w:r w:rsidR="004025D1">
        <w:rPr>
          <w:rFonts w:ascii="Times New Roman" w:hAnsi="Times New Roman" w:cs="Times New Roman"/>
        </w:rPr>
        <w:t>ö</w:t>
      </w:r>
      <w:r w:rsidR="006913D7">
        <w:rPr>
          <w:rFonts w:ascii="Times New Roman" w:hAnsi="Times New Roman" w:cs="Times New Roman"/>
        </w:rPr>
        <w:t xml:space="preserve">lderlin develops a poetics that is itself “appropriated” by the Earth, that is, exposed to its irreducibility to representation or its being encapsulated within a schema in which it becomes an object or a foundation. We move in </w:t>
      </w:r>
      <w:del w:id="91" w:author="Copyeditor" w:date="2022-08-29T16:16:00Z">
        <w:r w:rsidR="006913D7" w:rsidDel="00C02689">
          <w:rPr>
            <w:rFonts w:ascii="Times New Roman" w:hAnsi="Times New Roman" w:cs="Times New Roman"/>
          </w:rPr>
          <w:delText>H</w:delText>
        </w:r>
        <w:r w:rsidR="004025D1" w:rsidDel="00C02689">
          <w:rPr>
            <w:rFonts w:ascii="Times New Roman" w:hAnsi="Times New Roman" w:cs="Times New Roman"/>
          </w:rPr>
          <w:delText>ö</w:delText>
        </w:r>
        <w:r w:rsidR="006913D7" w:rsidDel="00C02689">
          <w:rPr>
            <w:rFonts w:ascii="Times New Roman" w:hAnsi="Times New Roman" w:cs="Times New Roman"/>
          </w:rPr>
          <w:delText xml:space="preserve">olderlin </w:delText>
        </w:r>
      </w:del>
      <w:r w:rsidR="006913D7">
        <w:rPr>
          <w:rFonts w:ascii="Times New Roman" w:hAnsi="Times New Roman" w:cs="Times New Roman"/>
        </w:rPr>
        <w:t>from the Earth conceived as the realm of “nature</w:t>
      </w:r>
      <w:del w:id="92" w:author="Copyeditor" w:date="2022-08-29T16:16:00Z">
        <w:r w:rsidR="006913D7" w:rsidDel="00C02689">
          <w:rPr>
            <w:rFonts w:ascii="Times New Roman" w:hAnsi="Times New Roman" w:cs="Times New Roman"/>
          </w:rPr>
          <w:delText>,</w:delText>
        </w:r>
      </w:del>
      <w:r w:rsidR="006913D7">
        <w:rPr>
          <w:rFonts w:ascii="Times New Roman" w:hAnsi="Times New Roman" w:cs="Times New Roman"/>
        </w:rPr>
        <w:t>” to something far stranger</w:t>
      </w:r>
      <w:r w:rsidR="00861A2E">
        <w:rPr>
          <w:rFonts w:ascii="Times New Roman" w:hAnsi="Times New Roman" w:cs="Times New Roman"/>
        </w:rPr>
        <w:t>:</w:t>
      </w:r>
      <w:r w:rsidR="006913D7">
        <w:rPr>
          <w:rFonts w:ascii="Times New Roman" w:hAnsi="Times New Roman" w:cs="Times New Roman"/>
        </w:rPr>
        <w:t xml:space="preserve"> </w:t>
      </w:r>
      <w:r w:rsidR="00861A2E">
        <w:rPr>
          <w:rFonts w:ascii="Times New Roman" w:hAnsi="Times New Roman" w:cs="Times New Roman"/>
        </w:rPr>
        <w:t>H</w:t>
      </w:r>
      <w:r w:rsidR="004025D1">
        <w:rPr>
          <w:rFonts w:ascii="Times New Roman" w:hAnsi="Times New Roman" w:cs="Times New Roman"/>
        </w:rPr>
        <w:t>ö</w:t>
      </w:r>
      <w:r w:rsidR="00861A2E">
        <w:rPr>
          <w:rFonts w:ascii="Times New Roman" w:hAnsi="Times New Roman" w:cs="Times New Roman"/>
        </w:rPr>
        <w:t>lderlin’s</w:t>
      </w:r>
      <w:r w:rsidR="006913D7" w:rsidRPr="00730D73">
        <w:rPr>
          <w:rFonts w:ascii="Times New Roman" w:hAnsi="Times New Roman" w:cs="Times New Roman"/>
        </w:rPr>
        <w:t xml:space="preserve"> Earth articulates a </w:t>
      </w:r>
      <w:r w:rsidR="004025D1">
        <w:rPr>
          <w:rFonts w:ascii="Times New Roman" w:hAnsi="Times New Roman" w:cs="Times New Roman"/>
        </w:rPr>
        <w:t>quasi-</w:t>
      </w:r>
      <w:r w:rsidR="00E75A98">
        <w:rPr>
          <w:rFonts w:ascii="Times New Roman" w:hAnsi="Times New Roman" w:cs="Times New Roman"/>
        </w:rPr>
        <w:t xml:space="preserve">Latourian </w:t>
      </w:r>
      <w:r w:rsidR="006913D7" w:rsidRPr="00730D73">
        <w:rPr>
          <w:rFonts w:ascii="Times New Roman" w:hAnsi="Times New Roman" w:cs="Times New Roman"/>
        </w:rPr>
        <w:t>“death of nature</w:t>
      </w:r>
      <w:del w:id="93" w:author="Copyeditor" w:date="2022-08-29T16:17:00Z">
        <w:r w:rsidR="00E75A98" w:rsidDel="00C02689">
          <w:rPr>
            <w:rFonts w:ascii="Times New Roman" w:hAnsi="Times New Roman" w:cs="Times New Roman"/>
          </w:rPr>
          <w:delText>,</w:delText>
        </w:r>
      </w:del>
      <w:r w:rsidR="006913D7" w:rsidRPr="00730D73">
        <w:rPr>
          <w:rFonts w:ascii="Times New Roman" w:hAnsi="Times New Roman" w:cs="Times New Roman"/>
        </w:rPr>
        <w:t>” b</w:t>
      </w:r>
      <w:r w:rsidR="00E75A98">
        <w:rPr>
          <w:rFonts w:ascii="Times New Roman" w:hAnsi="Times New Roman" w:cs="Times New Roman"/>
        </w:rPr>
        <w:t>ut only b</w:t>
      </w:r>
      <w:r w:rsidR="00861A2E">
        <w:rPr>
          <w:rFonts w:ascii="Times New Roman" w:hAnsi="Times New Roman" w:cs="Times New Roman"/>
        </w:rPr>
        <w:t>y</w:t>
      </w:r>
      <w:r w:rsidR="006913D7" w:rsidRPr="00730D73">
        <w:rPr>
          <w:rFonts w:ascii="Times New Roman" w:hAnsi="Times New Roman" w:cs="Times New Roman"/>
        </w:rPr>
        <w:t xml:space="preserve"> assuming this death as a </w:t>
      </w:r>
      <w:r w:rsidR="006913D7" w:rsidRPr="00861A2E">
        <w:rPr>
          <w:rFonts w:ascii="Times New Roman" w:hAnsi="Times New Roman" w:cs="Times New Roman"/>
          <w:i/>
        </w:rPr>
        <w:t>fait accompli</w:t>
      </w:r>
      <w:r w:rsidR="00861A2E">
        <w:rPr>
          <w:rFonts w:ascii="Times New Roman" w:hAnsi="Times New Roman" w:cs="Times New Roman"/>
        </w:rPr>
        <w:t xml:space="preserve"> </w:t>
      </w:r>
      <w:r w:rsidR="006913D7" w:rsidRPr="00730D73">
        <w:rPr>
          <w:rFonts w:ascii="Times New Roman" w:hAnsi="Times New Roman" w:cs="Times New Roman"/>
        </w:rPr>
        <w:t>rather than as something that must be enacted.</w:t>
      </w:r>
      <w:r w:rsidR="00E75A98">
        <w:rPr>
          <w:rFonts w:ascii="Times New Roman" w:hAnsi="Times New Roman" w:cs="Times New Roman"/>
        </w:rPr>
        <w:t xml:space="preserve"> </w:t>
      </w:r>
      <w:r w:rsidR="00861A2E">
        <w:rPr>
          <w:rFonts w:ascii="Times New Roman" w:hAnsi="Times New Roman" w:cs="Times New Roman"/>
        </w:rPr>
        <w:t xml:space="preserve">One can only call this a “political </w:t>
      </w:r>
      <w:r w:rsidR="00E75A98">
        <w:rPr>
          <w:rFonts w:ascii="Times New Roman" w:hAnsi="Times New Roman" w:cs="Times New Roman"/>
        </w:rPr>
        <w:t xml:space="preserve">ecology” </w:t>
      </w:r>
      <w:r w:rsidR="00812928">
        <w:rPr>
          <w:rFonts w:ascii="Times New Roman" w:hAnsi="Times New Roman" w:cs="Times New Roman"/>
        </w:rPr>
        <w:t xml:space="preserve">on the condition </w:t>
      </w:r>
      <w:r w:rsidR="00E446AF">
        <w:rPr>
          <w:rFonts w:ascii="Times New Roman" w:hAnsi="Times New Roman" w:cs="Times New Roman"/>
        </w:rPr>
        <w:t xml:space="preserve">that </w:t>
      </w:r>
      <w:r w:rsidR="00640DE5">
        <w:rPr>
          <w:rFonts w:ascii="Times New Roman" w:hAnsi="Times New Roman" w:cs="Times New Roman"/>
        </w:rPr>
        <w:t>the “</w:t>
      </w:r>
      <w:r w:rsidR="00640DE5" w:rsidRPr="004025D1">
        <w:rPr>
          <w:rFonts w:ascii="Times New Roman" w:hAnsi="Times New Roman" w:cs="Times New Roman"/>
          <w:i/>
        </w:rPr>
        <w:t>eco</w:t>
      </w:r>
      <w:r w:rsidR="00640DE5">
        <w:rPr>
          <w:rFonts w:ascii="Times New Roman" w:hAnsi="Times New Roman" w:cs="Times New Roman"/>
        </w:rPr>
        <w:t>” derived from “</w:t>
      </w:r>
      <w:r w:rsidR="00640DE5" w:rsidRPr="004025D1">
        <w:rPr>
          <w:rFonts w:ascii="Times New Roman" w:hAnsi="Times New Roman" w:cs="Times New Roman"/>
          <w:i/>
        </w:rPr>
        <w:t>oikos</w:t>
      </w:r>
      <w:r w:rsidR="00640DE5">
        <w:rPr>
          <w:rFonts w:ascii="Times New Roman" w:hAnsi="Times New Roman" w:cs="Times New Roman"/>
        </w:rPr>
        <w:t>” and designating a “home,” “habitat</w:t>
      </w:r>
      <w:ins w:id="94" w:author="Copyeditor" w:date="2022-08-29T16:17:00Z">
        <w:r w:rsidR="00C02689">
          <w:rPr>
            <w:rFonts w:ascii="Times New Roman" w:hAnsi="Times New Roman" w:cs="Times New Roman"/>
          </w:rPr>
          <w:t>,</w:t>
        </w:r>
      </w:ins>
      <w:r w:rsidR="00640DE5">
        <w:rPr>
          <w:rFonts w:ascii="Times New Roman" w:hAnsi="Times New Roman" w:cs="Times New Roman"/>
        </w:rPr>
        <w:t xml:space="preserve">” or “dwelling” is understood in relation to what </w:t>
      </w:r>
      <w:r w:rsidR="004025D1">
        <w:rPr>
          <w:rFonts w:ascii="Times New Roman" w:hAnsi="Times New Roman" w:cs="Times New Roman"/>
        </w:rPr>
        <w:t>Fr</w:t>
      </w:r>
      <w:r w:rsidR="002D2967">
        <w:rPr>
          <w:rFonts w:ascii="Times New Roman" w:hAnsi="Times New Roman" w:cs="Times New Roman"/>
        </w:rPr>
        <w:t>é</w:t>
      </w:r>
      <w:r w:rsidR="004025D1">
        <w:rPr>
          <w:rFonts w:ascii="Times New Roman" w:hAnsi="Times New Roman" w:cs="Times New Roman"/>
        </w:rPr>
        <w:t>d</w:t>
      </w:r>
      <w:r w:rsidR="002D2967">
        <w:rPr>
          <w:rFonts w:ascii="Times New Roman" w:hAnsi="Times New Roman" w:cs="Times New Roman"/>
        </w:rPr>
        <w:t>é</w:t>
      </w:r>
      <w:r w:rsidR="004025D1">
        <w:rPr>
          <w:rFonts w:ascii="Times New Roman" w:hAnsi="Times New Roman" w:cs="Times New Roman"/>
        </w:rPr>
        <w:t xml:space="preserve">ric </w:t>
      </w:r>
      <w:proofErr w:type="spellStart"/>
      <w:r w:rsidR="00640DE5">
        <w:rPr>
          <w:rFonts w:ascii="Times New Roman" w:hAnsi="Times New Roman" w:cs="Times New Roman"/>
        </w:rPr>
        <w:t>Neyrat</w:t>
      </w:r>
      <w:proofErr w:type="spellEnd"/>
      <w:r w:rsidR="00640DE5">
        <w:rPr>
          <w:rFonts w:ascii="Times New Roman" w:hAnsi="Times New Roman" w:cs="Times New Roman"/>
        </w:rPr>
        <w:t xml:space="preserve"> calls an “ecology of separation</w:t>
      </w:r>
      <w:r w:rsidR="00B217EF">
        <w:rPr>
          <w:rFonts w:ascii="Times New Roman" w:hAnsi="Times New Roman" w:cs="Times New Roman"/>
        </w:rPr>
        <w:t>,</w:t>
      </w:r>
      <w:r w:rsidR="00640DE5">
        <w:rPr>
          <w:rFonts w:ascii="Times New Roman" w:hAnsi="Times New Roman" w:cs="Times New Roman"/>
        </w:rPr>
        <w:t>”</w:t>
      </w:r>
      <w:r w:rsidR="002D2967">
        <w:rPr>
          <w:rFonts w:ascii="Times New Roman" w:hAnsi="Times New Roman" w:cs="Times New Roman"/>
        </w:rPr>
        <w:t xml:space="preserve"> (N 237</w:t>
      </w:r>
      <w:del w:id="95" w:author="Copyeditor" w:date="2022-08-29T16:17:00Z">
        <w:r w:rsidR="002D2967" w:rsidDel="00C02689">
          <w:rPr>
            <w:rFonts w:ascii="Times New Roman" w:hAnsi="Times New Roman" w:cs="Times New Roman"/>
          </w:rPr>
          <w:delText>-</w:delText>
        </w:r>
      </w:del>
      <w:ins w:id="96" w:author="Copyeditor" w:date="2022-08-29T16:17:00Z">
        <w:r w:rsidR="00C02689">
          <w:rPr>
            <w:rFonts w:ascii="Times New Roman" w:hAnsi="Times New Roman" w:cs="Times New Roman"/>
          </w:rPr>
          <w:t>–</w:t>
        </w:r>
      </w:ins>
      <w:r w:rsidR="002D2967">
        <w:rPr>
          <w:rFonts w:ascii="Times New Roman" w:hAnsi="Times New Roman" w:cs="Times New Roman"/>
        </w:rPr>
        <w:t>320</w:t>
      </w:r>
      <w:ins w:id="97" w:author="Copyeditor" w:date="2022-08-29T16:18:00Z">
        <w:r w:rsidR="00C02689">
          <w:rPr>
            <w:rFonts w:ascii="Times New Roman" w:hAnsi="Times New Roman" w:cs="Times New Roman"/>
          </w:rPr>
          <w:t>;</w:t>
        </w:r>
      </w:ins>
      <w:del w:id="98" w:author="Copyeditor" w:date="2022-08-29T16:18:00Z">
        <w:r w:rsidR="002D2967" w:rsidDel="00C02689">
          <w:rPr>
            <w:rFonts w:ascii="Times New Roman" w:hAnsi="Times New Roman" w:cs="Times New Roman"/>
          </w:rPr>
          <w:delText>/</w:delText>
        </w:r>
      </w:del>
      <w:r w:rsidR="002D2967">
        <w:rPr>
          <w:rFonts w:ascii="Times New Roman" w:hAnsi="Times New Roman" w:cs="Times New Roman"/>
        </w:rPr>
        <w:t xml:space="preserve"> 133</w:t>
      </w:r>
      <w:del w:id="99" w:author="Copyeditor" w:date="2022-08-29T16:17:00Z">
        <w:r w:rsidR="002D2967" w:rsidDel="00C02689">
          <w:rPr>
            <w:rFonts w:ascii="Times New Roman" w:hAnsi="Times New Roman" w:cs="Times New Roman"/>
          </w:rPr>
          <w:delText>-</w:delText>
        </w:r>
      </w:del>
      <w:ins w:id="100" w:author="Copyeditor" w:date="2022-08-29T16:17:00Z">
        <w:r w:rsidR="00C02689">
          <w:rPr>
            <w:rFonts w:ascii="Times New Roman" w:hAnsi="Times New Roman" w:cs="Times New Roman"/>
          </w:rPr>
          <w:t>–</w:t>
        </w:r>
      </w:ins>
      <w:r w:rsidR="002D2967">
        <w:rPr>
          <w:rFonts w:ascii="Times New Roman" w:hAnsi="Times New Roman" w:cs="Times New Roman"/>
        </w:rPr>
        <w:t>177),</w:t>
      </w:r>
      <w:r w:rsidR="00640DE5">
        <w:rPr>
          <w:rFonts w:ascii="Times New Roman" w:hAnsi="Times New Roman" w:cs="Times New Roman"/>
        </w:rPr>
        <w:t xml:space="preserve"> </w:t>
      </w:r>
      <w:r w:rsidR="00B217EF">
        <w:rPr>
          <w:rFonts w:ascii="Times New Roman" w:hAnsi="Times New Roman" w:cs="Times New Roman"/>
        </w:rPr>
        <w:t>which</w:t>
      </w:r>
      <w:r w:rsidR="00640DE5">
        <w:rPr>
          <w:rFonts w:ascii="Times New Roman" w:hAnsi="Times New Roman" w:cs="Times New Roman"/>
        </w:rPr>
        <w:t xml:space="preserve"> designates, among other things, the </w:t>
      </w:r>
      <w:r w:rsidR="00640DE5" w:rsidRPr="00861A2E">
        <w:rPr>
          <w:rFonts w:ascii="Times New Roman" w:hAnsi="Times New Roman" w:cs="Times New Roman"/>
          <w:i/>
        </w:rPr>
        <w:t>withdrawal</w:t>
      </w:r>
      <w:r w:rsidR="00640DE5">
        <w:rPr>
          <w:rFonts w:ascii="Times New Roman" w:hAnsi="Times New Roman" w:cs="Times New Roman"/>
        </w:rPr>
        <w:t xml:space="preserve"> of the Earth from the status of an object into something more akin to an event or a trajectory.</w:t>
      </w:r>
      <w:r w:rsidR="00F46223">
        <w:rPr>
          <w:rFonts w:ascii="Times New Roman" w:hAnsi="Times New Roman" w:cs="Times New Roman"/>
        </w:rPr>
        <w:t xml:space="preserve"> </w:t>
      </w:r>
      <w:r w:rsidR="00B217EF">
        <w:rPr>
          <w:rFonts w:ascii="Times New Roman" w:hAnsi="Times New Roman" w:cs="Times New Roman"/>
        </w:rPr>
        <w:t xml:space="preserve">That withdrawal in turn not only destabilizes any sense of </w:t>
      </w:r>
      <w:r w:rsidR="00AD4400">
        <w:rPr>
          <w:rFonts w:ascii="Times New Roman" w:hAnsi="Times New Roman" w:cs="Times New Roman"/>
        </w:rPr>
        <w:t>“dwelling” predicated on a shared belonging (to Being, say)</w:t>
      </w:r>
      <w:del w:id="101" w:author="Copyeditor" w:date="2022-08-29T16:19:00Z">
        <w:r w:rsidR="00AD4400" w:rsidDel="00EB5EFA">
          <w:rPr>
            <w:rFonts w:ascii="Times New Roman" w:hAnsi="Times New Roman" w:cs="Times New Roman"/>
          </w:rPr>
          <w:delText>,</w:delText>
        </w:r>
      </w:del>
      <w:r w:rsidR="00AD4400">
        <w:rPr>
          <w:rFonts w:ascii="Times New Roman" w:hAnsi="Times New Roman" w:cs="Times New Roman"/>
        </w:rPr>
        <w:t xml:space="preserve"> but also invokes </w:t>
      </w:r>
      <w:r w:rsidR="009E30C5">
        <w:rPr>
          <w:rFonts w:ascii="Times New Roman" w:hAnsi="Times New Roman" w:cs="Times New Roman"/>
        </w:rPr>
        <w:t xml:space="preserve">a poetics of the Earth no longer </w:t>
      </w:r>
      <w:r w:rsidR="00133C00">
        <w:rPr>
          <w:rFonts w:ascii="Times New Roman" w:hAnsi="Times New Roman" w:cs="Times New Roman"/>
        </w:rPr>
        <w:t>grounded</w:t>
      </w:r>
      <w:r w:rsidR="009E30C5">
        <w:rPr>
          <w:rFonts w:ascii="Times New Roman" w:hAnsi="Times New Roman" w:cs="Times New Roman"/>
        </w:rPr>
        <w:t xml:space="preserve"> on the nature/</w:t>
      </w:r>
      <w:del w:id="102" w:author="Copyeditor" w:date="2022-08-29T16:19:00Z">
        <w:r w:rsidR="009E30C5" w:rsidDel="00EB5EFA">
          <w:rPr>
            <w:rFonts w:ascii="Times New Roman" w:hAnsi="Times New Roman" w:cs="Times New Roman"/>
          </w:rPr>
          <w:delText xml:space="preserve"> </w:delText>
        </w:r>
      </w:del>
      <w:r w:rsidR="009E30C5">
        <w:rPr>
          <w:rFonts w:ascii="Times New Roman" w:hAnsi="Times New Roman" w:cs="Times New Roman"/>
        </w:rPr>
        <w:t>culture divide</w:t>
      </w:r>
      <w:r w:rsidR="00861A2E">
        <w:rPr>
          <w:rFonts w:ascii="Times New Roman" w:hAnsi="Times New Roman" w:cs="Times New Roman"/>
        </w:rPr>
        <w:t>.</w:t>
      </w:r>
    </w:p>
    <w:p w14:paraId="0E0C70B6" w14:textId="11F0C9D2" w:rsidR="00861A2E" w:rsidRDefault="009C09DF" w:rsidP="00730D73">
      <w:pPr>
        <w:spacing w:line="480" w:lineRule="auto"/>
        <w:rPr>
          <w:rFonts w:ascii="Times New Roman" w:hAnsi="Times New Roman" w:cs="Times New Roman"/>
        </w:rPr>
      </w:pPr>
      <w:r w:rsidRPr="00730D73">
        <w:rPr>
          <w:rFonts w:ascii="Times New Roman" w:hAnsi="Times New Roman" w:cs="Times New Roman"/>
        </w:rPr>
        <w:tab/>
      </w:r>
      <w:r w:rsidR="00A643B2">
        <w:rPr>
          <w:rFonts w:ascii="Times New Roman" w:hAnsi="Times New Roman" w:cs="Times New Roman"/>
        </w:rPr>
        <w:t>H</w:t>
      </w:r>
      <w:r w:rsidR="004025D1">
        <w:rPr>
          <w:rFonts w:ascii="Times New Roman" w:hAnsi="Times New Roman" w:cs="Times New Roman"/>
        </w:rPr>
        <w:t>ö</w:t>
      </w:r>
      <w:r w:rsidR="00A643B2">
        <w:rPr>
          <w:rFonts w:ascii="Times New Roman" w:hAnsi="Times New Roman" w:cs="Times New Roman"/>
        </w:rPr>
        <w:t>lderlin develops the motif of the Earth throughout his oeuvre, but the clearest tie between this motif and his conception of poetry is to be found in his difficult prose texts.</w:t>
      </w:r>
      <w:r w:rsidR="0086234B">
        <w:rPr>
          <w:rFonts w:ascii="Times New Roman" w:hAnsi="Times New Roman" w:cs="Times New Roman"/>
        </w:rPr>
        <w:t xml:space="preserve"> These texts at once </w:t>
      </w:r>
      <w:r w:rsidR="002017DE" w:rsidRPr="00730D73">
        <w:rPr>
          <w:rFonts w:ascii="Times New Roman" w:hAnsi="Times New Roman" w:cs="Times New Roman"/>
        </w:rPr>
        <w:t>lay</w:t>
      </w:r>
      <w:r w:rsidR="00030BD2" w:rsidRPr="00730D73">
        <w:rPr>
          <w:rFonts w:ascii="Times New Roman" w:hAnsi="Times New Roman" w:cs="Times New Roman"/>
        </w:rPr>
        <w:t xml:space="preserve"> out the structures implicit in his </w:t>
      </w:r>
      <w:r w:rsidR="00861A2E">
        <w:rPr>
          <w:rFonts w:ascii="Times New Roman" w:hAnsi="Times New Roman" w:cs="Times New Roman"/>
        </w:rPr>
        <w:t>poetics</w:t>
      </w:r>
      <w:del w:id="103" w:author="Copyeditor" w:date="2022-08-29T16:22:00Z">
        <w:r w:rsidR="0086234B" w:rsidDel="00A54DAA">
          <w:rPr>
            <w:rFonts w:ascii="Times New Roman" w:hAnsi="Times New Roman" w:cs="Times New Roman"/>
          </w:rPr>
          <w:delText>,</w:delText>
        </w:r>
      </w:del>
      <w:r w:rsidR="0086234B">
        <w:rPr>
          <w:rFonts w:ascii="Times New Roman" w:hAnsi="Times New Roman" w:cs="Times New Roman"/>
        </w:rPr>
        <w:t xml:space="preserve"> as well as define how the specificity of those structures relate to key </w:t>
      </w:r>
      <w:proofErr w:type="spellStart"/>
      <w:r w:rsidR="0086234B">
        <w:rPr>
          <w:rFonts w:ascii="Times New Roman" w:hAnsi="Times New Roman" w:cs="Times New Roman"/>
        </w:rPr>
        <w:t>thematics</w:t>
      </w:r>
      <w:proofErr w:type="spellEnd"/>
      <w:r w:rsidR="0086234B">
        <w:rPr>
          <w:rFonts w:ascii="Times New Roman" w:hAnsi="Times New Roman" w:cs="Times New Roman"/>
        </w:rPr>
        <w:t xml:space="preserve"> within </w:t>
      </w:r>
      <w:r w:rsidR="00861A2E">
        <w:rPr>
          <w:rFonts w:ascii="Times New Roman" w:hAnsi="Times New Roman" w:cs="Times New Roman"/>
        </w:rPr>
        <w:t>his</w:t>
      </w:r>
      <w:r w:rsidR="0086234B">
        <w:rPr>
          <w:rFonts w:ascii="Times New Roman" w:hAnsi="Times New Roman" w:cs="Times New Roman"/>
        </w:rPr>
        <w:t xml:space="preserve"> poetry, </w:t>
      </w:r>
      <w:r w:rsidR="00861A2E">
        <w:rPr>
          <w:rFonts w:ascii="Times New Roman" w:hAnsi="Times New Roman" w:cs="Times New Roman"/>
        </w:rPr>
        <w:t>including</w:t>
      </w:r>
      <w:r w:rsidR="0086234B">
        <w:rPr>
          <w:rFonts w:ascii="Times New Roman" w:hAnsi="Times New Roman" w:cs="Times New Roman"/>
        </w:rPr>
        <w:t xml:space="preserve"> the motif of the Earth</w:t>
      </w:r>
      <w:r w:rsidR="00030BD2" w:rsidRPr="00730D73">
        <w:rPr>
          <w:rFonts w:ascii="Times New Roman" w:hAnsi="Times New Roman" w:cs="Times New Roman"/>
        </w:rPr>
        <w:t>. In “</w:t>
      </w:r>
      <w:commentRangeStart w:id="104"/>
      <w:r w:rsidR="00030BD2" w:rsidRPr="00730D73">
        <w:rPr>
          <w:rFonts w:ascii="Times New Roman" w:hAnsi="Times New Roman" w:cs="Times New Roman"/>
        </w:rPr>
        <w:t>On</w:t>
      </w:r>
      <w:r w:rsidR="00385625" w:rsidRPr="00730D73">
        <w:rPr>
          <w:rFonts w:ascii="Times New Roman" w:hAnsi="Times New Roman" w:cs="Times New Roman"/>
        </w:rPr>
        <w:t xml:space="preserve"> the Difference of Poetic Modes</w:t>
      </w:r>
      <w:commentRangeEnd w:id="104"/>
      <w:r w:rsidR="00A54DAA">
        <w:rPr>
          <w:rStyle w:val="CommentReference"/>
        </w:rPr>
        <w:commentReference w:id="104"/>
      </w:r>
      <w:r w:rsidR="00385625" w:rsidRPr="00730D73">
        <w:rPr>
          <w:rFonts w:ascii="Times New Roman" w:hAnsi="Times New Roman" w:cs="Times New Roman"/>
        </w:rPr>
        <w:t>,</w:t>
      </w:r>
      <w:r w:rsidR="00030BD2" w:rsidRPr="00730D73">
        <w:rPr>
          <w:rFonts w:ascii="Times New Roman" w:hAnsi="Times New Roman" w:cs="Times New Roman"/>
        </w:rPr>
        <w:t xml:space="preserve">” </w:t>
      </w:r>
      <w:r w:rsidR="0086234B">
        <w:rPr>
          <w:rFonts w:ascii="Times New Roman" w:hAnsi="Times New Roman" w:cs="Times New Roman"/>
        </w:rPr>
        <w:t xml:space="preserve">for instance, </w:t>
      </w:r>
      <w:r w:rsidR="00030BD2" w:rsidRPr="00730D73">
        <w:rPr>
          <w:rFonts w:ascii="Times New Roman" w:hAnsi="Times New Roman" w:cs="Times New Roman"/>
        </w:rPr>
        <w:t>t</w:t>
      </w:r>
      <w:r w:rsidR="00552B87" w:rsidRPr="00730D73">
        <w:rPr>
          <w:rFonts w:ascii="Times New Roman" w:hAnsi="Times New Roman" w:cs="Times New Roman"/>
        </w:rPr>
        <w:t xml:space="preserve">he </w:t>
      </w:r>
      <w:r w:rsidR="004025D1">
        <w:rPr>
          <w:rFonts w:ascii="Times New Roman" w:hAnsi="Times New Roman" w:cs="Times New Roman"/>
        </w:rPr>
        <w:t>notion of the</w:t>
      </w:r>
      <w:r w:rsidR="00552B87" w:rsidRPr="00730D73">
        <w:rPr>
          <w:rFonts w:ascii="Times New Roman" w:hAnsi="Times New Roman" w:cs="Times New Roman"/>
        </w:rPr>
        <w:t xml:space="preserve"> Earth is coupled with </w:t>
      </w:r>
      <w:r w:rsidR="00FF0C59" w:rsidRPr="00730D73">
        <w:rPr>
          <w:rFonts w:ascii="Times New Roman" w:hAnsi="Times New Roman" w:cs="Times New Roman"/>
        </w:rPr>
        <w:t>Hölderlin</w:t>
      </w:r>
      <w:r w:rsidR="002017DE" w:rsidRPr="00730D73">
        <w:rPr>
          <w:rFonts w:ascii="Times New Roman" w:hAnsi="Times New Roman" w:cs="Times New Roman"/>
        </w:rPr>
        <w:t>’s</w:t>
      </w:r>
      <w:r w:rsidR="00552B87" w:rsidRPr="00730D73">
        <w:rPr>
          <w:rFonts w:ascii="Times New Roman" w:hAnsi="Times New Roman" w:cs="Times New Roman"/>
        </w:rPr>
        <w:t xml:space="preserve"> development of the </w:t>
      </w:r>
      <w:r w:rsidR="004025D1">
        <w:rPr>
          <w:rFonts w:ascii="Times New Roman" w:hAnsi="Times New Roman" w:cs="Times New Roman"/>
        </w:rPr>
        <w:t>idea</w:t>
      </w:r>
      <w:r w:rsidR="00552B87" w:rsidRPr="00730D73">
        <w:rPr>
          <w:rFonts w:ascii="Times New Roman" w:hAnsi="Times New Roman" w:cs="Times New Roman"/>
        </w:rPr>
        <w:t xml:space="preserve"> of </w:t>
      </w:r>
      <w:r w:rsidR="00552B87" w:rsidRPr="00730D73">
        <w:rPr>
          <w:rFonts w:ascii="Times New Roman" w:hAnsi="Times New Roman" w:cs="Times New Roman"/>
        </w:rPr>
        <w:lastRenderedPageBreak/>
        <w:t xml:space="preserve">“alternating </w:t>
      </w:r>
      <w:r w:rsidR="002017DE" w:rsidRPr="00730D73">
        <w:rPr>
          <w:rFonts w:ascii="Times New Roman" w:hAnsi="Times New Roman" w:cs="Times New Roman"/>
        </w:rPr>
        <w:t xml:space="preserve">poetic </w:t>
      </w:r>
      <w:r w:rsidR="00552B87" w:rsidRPr="00730D73">
        <w:rPr>
          <w:rFonts w:ascii="Times New Roman" w:hAnsi="Times New Roman" w:cs="Times New Roman"/>
        </w:rPr>
        <w:t>tones</w:t>
      </w:r>
      <w:r w:rsidR="00362F67" w:rsidRPr="00730D73">
        <w:rPr>
          <w:rFonts w:ascii="Times New Roman" w:hAnsi="Times New Roman" w:cs="Times New Roman"/>
        </w:rPr>
        <w:t>,” which he claims</w:t>
      </w:r>
      <w:r w:rsidR="00552B87" w:rsidRPr="00730D73">
        <w:rPr>
          <w:rFonts w:ascii="Times New Roman" w:hAnsi="Times New Roman" w:cs="Times New Roman"/>
        </w:rPr>
        <w:t xml:space="preserve"> characterizes not just his own</w:t>
      </w:r>
      <w:del w:id="105" w:author="Copyeditor" w:date="2022-08-29T16:23:00Z">
        <w:r w:rsidR="00552B87" w:rsidRPr="00730D73" w:rsidDel="00A54DAA">
          <w:rPr>
            <w:rFonts w:ascii="Times New Roman" w:hAnsi="Times New Roman" w:cs="Times New Roman"/>
          </w:rPr>
          <w:delText>,</w:delText>
        </w:r>
      </w:del>
      <w:r w:rsidR="00552B87" w:rsidRPr="00730D73">
        <w:rPr>
          <w:rFonts w:ascii="Times New Roman" w:hAnsi="Times New Roman" w:cs="Times New Roman"/>
        </w:rPr>
        <w:t xml:space="preserve"> but all form</w:t>
      </w:r>
      <w:r w:rsidR="00362F67" w:rsidRPr="00730D73">
        <w:rPr>
          <w:rFonts w:ascii="Times New Roman" w:hAnsi="Times New Roman" w:cs="Times New Roman"/>
        </w:rPr>
        <w:t>s</w:t>
      </w:r>
      <w:r w:rsidR="00552B87" w:rsidRPr="00730D73">
        <w:rPr>
          <w:rFonts w:ascii="Times New Roman" w:hAnsi="Times New Roman" w:cs="Times New Roman"/>
        </w:rPr>
        <w:t xml:space="preserve"> of poetic expression. For </w:t>
      </w:r>
      <w:r w:rsidR="00FF0C59" w:rsidRPr="00730D73">
        <w:rPr>
          <w:rFonts w:ascii="Times New Roman" w:hAnsi="Times New Roman" w:cs="Times New Roman"/>
        </w:rPr>
        <w:t>Hölderlin</w:t>
      </w:r>
      <w:r w:rsidR="00552B87" w:rsidRPr="00730D73">
        <w:rPr>
          <w:rFonts w:ascii="Times New Roman" w:hAnsi="Times New Roman" w:cs="Times New Roman"/>
        </w:rPr>
        <w:t xml:space="preserve">, what distinguishes </w:t>
      </w:r>
      <w:r w:rsidR="0086234B">
        <w:rPr>
          <w:rFonts w:ascii="Times New Roman" w:hAnsi="Times New Roman" w:cs="Times New Roman"/>
        </w:rPr>
        <w:t xml:space="preserve">different </w:t>
      </w:r>
      <w:r w:rsidR="00552B87" w:rsidRPr="00730D73">
        <w:rPr>
          <w:rFonts w:ascii="Times New Roman" w:hAnsi="Times New Roman" w:cs="Times New Roman"/>
        </w:rPr>
        <w:t xml:space="preserve">genres </w:t>
      </w:r>
      <w:r w:rsidR="0086234B">
        <w:rPr>
          <w:rFonts w:ascii="Times New Roman" w:hAnsi="Times New Roman" w:cs="Times New Roman"/>
        </w:rPr>
        <w:t>are</w:t>
      </w:r>
      <w:r w:rsidR="00552B87" w:rsidRPr="00730D73">
        <w:rPr>
          <w:rFonts w:ascii="Times New Roman" w:hAnsi="Times New Roman" w:cs="Times New Roman"/>
        </w:rPr>
        <w:t xml:space="preserve"> not their external form</w:t>
      </w:r>
      <w:ins w:id="106" w:author="Copyeditor" w:date="2022-08-29T16:25:00Z">
        <w:r w:rsidR="00FE18E2">
          <w:rPr>
            <w:rFonts w:ascii="Times New Roman" w:hAnsi="Times New Roman" w:cs="Times New Roman"/>
          </w:rPr>
          <w:t>s</w:t>
        </w:r>
      </w:ins>
      <w:del w:id="107" w:author="Copyeditor" w:date="2022-08-29T16:25:00Z">
        <w:r w:rsidR="00552B87" w:rsidRPr="00730D73" w:rsidDel="00FE18E2">
          <w:rPr>
            <w:rFonts w:ascii="Times New Roman" w:hAnsi="Times New Roman" w:cs="Times New Roman"/>
          </w:rPr>
          <w:delText>,</w:delText>
        </w:r>
      </w:del>
      <w:r w:rsidR="00552B87" w:rsidRPr="00730D73">
        <w:rPr>
          <w:rFonts w:ascii="Times New Roman" w:hAnsi="Times New Roman" w:cs="Times New Roman"/>
        </w:rPr>
        <w:t xml:space="preserve"> but the relationship between </w:t>
      </w:r>
      <w:r w:rsidR="002017DE" w:rsidRPr="00730D73">
        <w:rPr>
          <w:rFonts w:ascii="Times New Roman" w:hAnsi="Times New Roman" w:cs="Times New Roman"/>
        </w:rPr>
        <w:t xml:space="preserve">what he </w:t>
      </w:r>
      <w:r w:rsidR="00752CE3" w:rsidRPr="00730D73">
        <w:rPr>
          <w:rFonts w:ascii="Times New Roman" w:hAnsi="Times New Roman" w:cs="Times New Roman"/>
        </w:rPr>
        <w:t>calls</w:t>
      </w:r>
      <w:r w:rsidR="002017DE" w:rsidRPr="00730D73">
        <w:rPr>
          <w:rFonts w:ascii="Times New Roman" w:hAnsi="Times New Roman" w:cs="Times New Roman"/>
        </w:rPr>
        <w:t xml:space="preserve"> their</w:t>
      </w:r>
      <w:r w:rsidR="00552B87" w:rsidRPr="00730D73">
        <w:rPr>
          <w:rFonts w:ascii="Times New Roman" w:hAnsi="Times New Roman" w:cs="Times New Roman"/>
        </w:rPr>
        <w:t xml:space="preserve"> </w:t>
      </w:r>
      <w:r w:rsidR="009F5B75">
        <w:rPr>
          <w:rFonts w:ascii="Times New Roman" w:hAnsi="Times New Roman" w:cs="Times New Roman"/>
        </w:rPr>
        <w:t>“</w:t>
      </w:r>
      <w:r w:rsidR="00552B87" w:rsidRPr="00730D73">
        <w:rPr>
          <w:rFonts w:ascii="Times New Roman" w:hAnsi="Times New Roman" w:cs="Times New Roman"/>
        </w:rPr>
        <w:t>underlying tone</w:t>
      </w:r>
      <w:r w:rsidR="009F5B75">
        <w:rPr>
          <w:rFonts w:ascii="Times New Roman" w:hAnsi="Times New Roman" w:cs="Times New Roman"/>
        </w:rPr>
        <w:t>”</w:t>
      </w:r>
      <w:r w:rsidR="00552B87" w:rsidRPr="00730D73">
        <w:rPr>
          <w:rFonts w:ascii="Times New Roman" w:hAnsi="Times New Roman" w:cs="Times New Roman"/>
        </w:rPr>
        <w:t xml:space="preserve"> (</w:t>
      </w:r>
      <w:proofErr w:type="spellStart"/>
      <w:r w:rsidR="00552B87" w:rsidRPr="009F5B75">
        <w:rPr>
          <w:rFonts w:ascii="Times New Roman" w:hAnsi="Times New Roman" w:cs="Times New Roman"/>
          <w:i/>
        </w:rPr>
        <w:t>Grundton</w:t>
      </w:r>
      <w:proofErr w:type="spellEnd"/>
      <w:r w:rsidR="00552B87" w:rsidRPr="00730D73">
        <w:rPr>
          <w:rFonts w:ascii="Times New Roman" w:hAnsi="Times New Roman" w:cs="Times New Roman"/>
        </w:rPr>
        <w:t xml:space="preserve"> or </w:t>
      </w:r>
      <w:proofErr w:type="spellStart"/>
      <w:r w:rsidR="00552B87" w:rsidRPr="009F5B75">
        <w:rPr>
          <w:rFonts w:ascii="Times New Roman" w:hAnsi="Times New Roman" w:cs="Times New Roman"/>
          <w:i/>
        </w:rPr>
        <w:t>Bedeutung</w:t>
      </w:r>
      <w:proofErr w:type="spellEnd"/>
      <w:r w:rsidR="00552B87" w:rsidRPr="00730D73">
        <w:rPr>
          <w:rFonts w:ascii="Times New Roman" w:hAnsi="Times New Roman" w:cs="Times New Roman"/>
        </w:rPr>
        <w:t xml:space="preserve">, </w:t>
      </w:r>
      <w:r w:rsidR="002017DE" w:rsidRPr="00730D73">
        <w:rPr>
          <w:rFonts w:ascii="Times New Roman" w:hAnsi="Times New Roman" w:cs="Times New Roman"/>
        </w:rPr>
        <w:t xml:space="preserve">a work’s </w:t>
      </w:r>
      <w:r w:rsidR="00552B87" w:rsidRPr="00730D73">
        <w:rPr>
          <w:rFonts w:ascii="Times New Roman" w:hAnsi="Times New Roman" w:cs="Times New Roman"/>
        </w:rPr>
        <w:t xml:space="preserve">significance or meaning) and its mode of presentation or </w:t>
      </w:r>
      <w:proofErr w:type="spellStart"/>
      <w:r w:rsidR="00552B87" w:rsidRPr="009F5B75">
        <w:rPr>
          <w:rFonts w:ascii="Times New Roman" w:hAnsi="Times New Roman" w:cs="Times New Roman"/>
          <w:i/>
        </w:rPr>
        <w:t>Darstellung</w:t>
      </w:r>
      <w:proofErr w:type="spellEnd"/>
      <w:r w:rsidR="00552B87" w:rsidRPr="00730D73">
        <w:rPr>
          <w:rFonts w:ascii="Times New Roman" w:hAnsi="Times New Roman" w:cs="Times New Roman"/>
        </w:rPr>
        <w:t xml:space="preserve">. This relation varies from work to work, but </w:t>
      </w:r>
      <w:r w:rsidR="00605ADD" w:rsidRPr="00730D73">
        <w:rPr>
          <w:rFonts w:ascii="Times New Roman" w:hAnsi="Times New Roman" w:cs="Times New Roman"/>
        </w:rPr>
        <w:t xml:space="preserve">it </w:t>
      </w:r>
      <w:r w:rsidR="00B45398" w:rsidRPr="00730D73">
        <w:rPr>
          <w:rFonts w:ascii="Times New Roman" w:hAnsi="Times New Roman" w:cs="Times New Roman"/>
        </w:rPr>
        <w:t xml:space="preserve">also </w:t>
      </w:r>
      <w:r w:rsidR="000B4BEA" w:rsidRPr="00730D73">
        <w:rPr>
          <w:rFonts w:ascii="Times New Roman" w:hAnsi="Times New Roman" w:cs="Times New Roman"/>
        </w:rPr>
        <w:t xml:space="preserve">varies </w:t>
      </w:r>
      <w:r w:rsidR="000B4BEA" w:rsidRPr="00E828A0">
        <w:rPr>
          <w:rFonts w:ascii="Times New Roman" w:hAnsi="Times New Roman" w:cs="Times New Roman"/>
          <w:i/>
        </w:rPr>
        <w:t>within</w:t>
      </w:r>
      <w:r w:rsidR="000B4BEA" w:rsidRPr="00730D73">
        <w:rPr>
          <w:rFonts w:ascii="Times New Roman" w:hAnsi="Times New Roman" w:cs="Times New Roman"/>
        </w:rPr>
        <w:t xml:space="preserve"> each work</w:t>
      </w:r>
      <w:r w:rsidR="00552B87" w:rsidRPr="00730D73">
        <w:rPr>
          <w:rFonts w:ascii="Times New Roman" w:hAnsi="Times New Roman" w:cs="Times New Roman"/>
        </w:rPr>
        <w:t xml:space="preserve"> </w:t>
      </w:r>
      <w:r w:rsidR="000B4BEA" w:rsidRPr="00730D73">
        <w:rPr>
          <w:rFonts w:ascii="Times New Roman" w:hAnsi="Times New Roman" w:cs="Times New Roman"/>
        </w:rPr>
        <w:t>through</w:t>
      </w:r>
      <w:r w:rsidR="00552B87" w:rsidRPr="00730D73">
        <w:rPr>
          <w:rFonts w:ascii="Times New Roman" w:hAnsi="Times New Roman" w:cs="Times New Roman"/>
        </w:rPr>
        <w:t xml:space="preserve"> </w:t>
      </w:r>
      <w:r w:rsidR="000B4BEA" w:rsidRPr="00730D73">
        <w:rPr>
          <w:rFonts w:ascii="Times New Roman" w:hAnsi="Times New Roman" w:cs="Times New Roman"/>
        </w:rPr>
        <w:t xml:space="preserve">an internal oscillation of tone and presentation that never arrives at what one might call </w:t>
      </w:r>
      <w:r w:rsidR="00B45398" w:rsidRPr="00730D73">
        <w:rPr>
          <w:rFonts w:ascii="Times New Roman" w:hAnsi="Times New Roman" w:cs="Times New Roman"/>
        </w:rPr>
        <w:t xml:space="preserve">their </w:t>
      </w:r>
      <w:r w:rsidR="00861A2E">
        <w:rPr>
          <w:rFonts w:ascii="Times New Roman" w:hAnsi="Times New Roman" w:cs="Times New Roman"/>
        </w:rPr>
        <w:t>“</w:t>
      </w:r>
      <w:r w:rsidR="00B45398" w:rsidRPr="00730D73">
        <w:rPr>
          <w:rFonts w:ascii="Times New Roman" w:hAnsi="Times New Roman" w:cs="Times New Roman"/>
        </w:rPr>
        <w:t>alignment.</w:t>
      </w:r>
      <w:r w:rsidR="00861A2E">
        <w:rPr>
          <w:rFonts w:ascii="Times New Roman" w:hAnsi="Times New Roman" w:cs="Times New Roman"/>
        </w:rPr>
        <w:t>”</w:t>
      </w:r>
      <w:r w:rsidR="00B45398" w:rsidRPr="00730D73">
        <w:rPr>
          <w:rFonts w:ascii="Times New Roman" w:hAnsi="Times New Roman" w:cs="Times New Roman"/>
        </w:rPr>
        <w:t xml:space="preserve"> In fact, </w:t>
      </w:r>
      <w:r w:rsidR="00153202" w:rsidRPr="00730D73">
        <w:rPr>
          <w:rFonts w:ascii="Times New Roman" w:hAnsi="Times New Roman" w:cs="Times New Roman"/>
        </w:rPr>
        <w:t xml:space="preserve">as anyone reading </w:t>
      </w:r>
      <w:r w:rsidR="00FF0C59" w:rsidRPr="00730D73">
        <w:rPr>
          <w:rFonts w:ascii="Times New Roman" w:hAnsi="Times New Roman" w:cs="Times New Roman"/>
        </w:rPr>
        <w:t>Hölderlin</w:t>
      </w:r>
      <w:r w:rsidR="00153202" w:rsidRPr="00730D73">
        <w:rPr>
          <w:rFonts w:ascii="Times New Roman" w:hAnsi="Times New Roman" w:cs="Times New Roman"/>
        </w:rPr>
        <w:t xml:space="preserve">’s prose can attest, this alternation </w:t>
      </w:r>
      <w:r w:rsidR="002017DE" w:rsidRPr="00730D73">
        <w:rPr>
          <w:rFonts w:ascii="Times New Roman" w:hAnsi="Times New Roman" w:cs="Times New Roman"/>
        </w:rPr>
        <w:t>appears to take</w:t>
      </w:r>
      <w:r w:rsidR="00153202" w:rsidRPr="00730D73">
        <w:rPr>
          <w:rFonts w:ascii="Times New Roman" w:hAnsi="Times New Roman" w:cs="Times New Roman"/>
        </w:rPr>
        <w:t xml:space="preserve"> the form of an interminable oscillation between two poles of </w:t>
      </w:r>
      <w:r w:rsidR="002017DE" w:rsidRPr="00730D73">
        <w:rPr>
          <w:rFonts w:ascii="Times New Roman" w:hAnsi="Times New Roman" w:cs="Times New Roman"/>
        </w:rPr>
        <w:t>an</w:t>
      </w:r>
      <w:r w:rsidR="00153202" w:rsidRPr="00730D73">
        <w:rPr>
          <w:rFonts w:ascii="Times New Roman" w:hAnsi="Times New Roman" w:cs="Times New Roman"/>
        </w:rPr>
        <w:t xml:space="preserve"> opposition, in </w:t>
      </w:r>
      <w:r w:rsidR="00E828A0">
        <w:rPr>
          <w:rFonts w:ascii="Times New Roman" w:hAnsi="Times New Roman" w:cs="Times New Roman"/>
        </w:rPr>
        <w:t xml:space="preserve">what </w:t>
      </w:r>
      <w:proofErr w:type="spellStart"/>
      <w:r w:rsidR="00E828A0">
        <w:rPr>
          <w:rFonts w:ascii="Times New Roman" w:hAnsi="Times New Roman" w:cs="Times New Roman"/>
        </w:rPr>
        <w:t>Lacoue</w:t>
      </w:r>
      <w:proofErr w:type="spellEnd"/>
      <w:r w:rsidR="00E828A0">
        <w:rPr>
          <w:rFonts w:ascii="Times New Roman" w:hAnsi="Times New Roman" w:cs="Times New Roman"/>
        </w:rPr>
        <w:t xml:space="preserve">-Labarthe has identified as the quasi-Heideggerian logic of </w:t>
      </w:r>
      <w:r w:rsidR="00E828A0">
        <w:rPr>
          <w:rFonts w:ascii="Times New Roman" w:hAnsi="Times New Roman" w:cs="Times New Roman"/>
          <w:i/>
        </w:rPr>
        <w:t>Ent-</w:t>
      </w:r>
      <w:proofErr w:type="spellStart"/>
      <w:r w:rsidR="00E828A0">
        <w:rPr>
          <w:rFonts w:ascii="Times New Roman" w:hAnsi="Times New Roman" w:cs="Times New Roman"/>
          <w:i/>
        </w:rPr>
        <w:t>Fernung</w:t>
      </w:r>
      <w:proofErr w:type="spellEnd"/>
      <w:ins w:id="108" w:author="Copyeditor" w:date="2022-08-29T16:27:00Z">
        <w:r w:rsidR="00FE18E2">
          <w:rPr>
            <w:rFonts w:ascii="Times New Roman" w:hAnsi="Times New Roman" w:cs="Times New Roman"/>
            <w:iCs/>
          </w:rPr>
          <w:t xml:space="preserve"> (</w:t>
        </w:r>
        <w:r w:rsidR="00FE18E2" w:rsidRPr="0044385E">
          <w:rPr>
            <w:rFonts w:ascii="Times New Roman" w:hAnsi="Times New Roman" w:cs="Times New Roman"/>
          </w:rPr>
          <w:t>231</w:t>
        </w:r>
        <w:r w:rsidR="00FE18E2">
          <w:rPr>
            <w:rFonts w:ascii="Times New Roman" w:hAnsi="Times New Roman" w:cs="Times New Roman"/>
          </w:rPr>
          <w:t>)</w:t>
        </w:r>
      </w:ins>
      <w:r w:rsidR="00861A2E">
        <w:rPr>
          <w:rFonts w:ascii="Times New Roman" w:hAnsi="Times New Roman" w:cs="Times New Roman"/>
        </w:rPr>
        <w:t>,</w:t>
      </w:r>
      <w:r w:rsidR="00E828A0">
        <w:rPr>
          <w:rFonts w:ascii="Times New Roman" w:hAnsi="Times New Roman" w:cs="Times New Roman"/>
          <w:i/>
        </w:rPr>
        <w:t xml:space="preserve"> </w:t>
      </w:r>
      <w:r w:rsidR="00153202" w:rsidRPr="00730D73">
        <w:rPr>
          <w:rFonts w:ascii="Times New Roman" w:hAnsi="Times New Roman" w:cs="Times New Roman"/>
        </w:rPr>
        <w:t xml:space="preserve">a kind of hyperbolic logic of excess that takes the form of </w:t>
      </w:r>
      <w:r w:rsidR="00DF3D7D" w:rsidRPr="00730D73">
        <w:rPr>
          <w:rFonts w:ascii="Times New Roman" w:hAnsi="Times New Roman" w:cs="Times New Roman"/>
        </w:rPr>
        <w:t>“</w:t>
      </w:r>
      <w:r w:rsidR="00153202" w:rsidRPr="00730D73">
        <w:rPr>
          <w:rFonts w:ascii="Times New Roman" w:hAnsi="Times New Roman" w:cs="Times New Roman"/>
        </w:rPr>
        <w:t>the more x it is, the more y it is,</w:t>
      </w:r>
      <w:r w:rsidR="00DF3D7D" w:rsidRPr="00730D73">
        <w:rPr>
          <w:rFonts w:ascii="Times New Roman" w:hAnsi="Times New Roman" w:cs="Times New Roman"/>
        </w:rPr>
        <w:t>”</w:t>
      </w:r>
      <w:r w:rsidR="00153202" w:rsidRPr="00730D73">
        <w:rPr>
          <w:rFonts w:ascii="Times New Roman" w:hAnsi="Times New Roman" w:cs="Times New Roman"/>
        </w:rPr>
        <w:t xml:space="preserve"> the closer it is, the more distant, the more inter</w:t>
      </w:r>
      <w:r w:rsidR="002017DE" w:rsidRPr="00730D73">
        <w:rPr>
          <w:rFonts w:ascii="Times New Roman" w:hAnsi="Times New Roman" w:cs="Times New Roman"/>
        </w:rPr>
        <w:t>ior it is, the more exterior</w:t>
      </w:r>
      <w:r w:rsidR="002016FE">
        <w:rPr>
          <w:rFonts w:ascii="Times New Roman" w:hAnsi="Times New Roman" w:cs="Times New Roman"/>
        </w:rPr>
        <w:t xml:space="preserve"> </w:t>
      </w:r>
      <w:r w:rsidR="00861A2E">
        <w:rPr>
          <w:rFonts w:ascii="Times New Roman" w:hAnsi="Times New Roman" w:cs="Times New Roman"/>
        </w:rPr>
        <w:t>and so on</w:t>
      </w:r>
      <w:r w:rsidR="00153202" w:rsidRPr="00730D73">
        <w:rPr>
          <w:rFonts w:ascii="Times New Roman" w:hAnsi="Times New Roman" w:cs="Times New Roman"/>
        </w:rPr>
        <w:t xml:space="preserve">. </w:t>
      </w:r>
    </w:p>
    <w:p w14:paraId="0E4CA540" w14:textId="3DBC7FDE" w:rsidR="0099751E" w:rsidRDefault="002016FE" w:rsidP="00861A2E">
      <w:pPr>
        <w:spacing w:line="480" w:lineRule="auto"/>
        <w:ind w:firstLine="720"/>
        <w:rPr>
          <w:rFonts w:ascii="Times New Roman" w:hAnsi="Times New Roman" w:cs="Times New Roman"/>
        </w:rPr>
      </w:pPr>
      <w:r>
        <w:rPr>
          <w:rFonts w:ascii="Times New Roman" w:hAnsi="Times New Roman" w:cs="Times New Roman"/>
        </w:rPr>
        <w:t xml:space="preserve">This logic comes into play, among other places, in his description of the interplay of tone and presentation in poetry, which oscillates between an underlying </w:t>
      </w:r>
      <w:ins w:id="109" w:author="Copyeditor" w:date="2022-08-29T16:30:00Z">
        <w:r w:rsidR="00767D82">
          <w:rPr>
            <w:rFonts w:ascii="Times New Roman" w:hAnsi="Times New Roman" w:cs="Times New Roman"/>
          </w:rPr>
          <w:t>“</w:t>
        </w:r>
      </w:ins>
      <w:del w:id="110" w:author="Copyeditor" w:date="2022-08-29T16:30:00Z">
        <w:r w:rsidDel="00767D82">
          <w:rPr>
            <w:rFonts w:ascii="Times New Roman" w:hAnsi="Times New Roman" w:cs="Times New Roman"/>
          </w:rPr>
          <w:delText>‘</w:delText>
        </w:r>
      </w:del>
      <w:r>
        <w:rPr>
          <w:rFonts w:ascii="Times New Roman" w:hAnsi="Times New Roman" w:cs="Times New Roman"/>
        </w:rPr>
        <w:t>tone</w:t>
      </w:r>
      <w:del w:id="111" w:author="Copyeditor" w:date="2022-08-29T16:30:00Z">
        <w:r w:rsidDel="00767D82">
          <w:rPr>
            <w:rFonts w:ascii="Times New Roman" w:hAnsi="Times New Roman" w:cs="Times New Roman"/>
          </w:rPr>
          <w:delText>’</w:delText>
        </w:r>
      </w:del>
      <w:ins w:id="112" w:author="Copyeditor" w:date="2022-08-29T16:30:00Z">
        <w:r w:rsidR="00767D82">
          <w:rPr>
            <w:rFonts w:ascii="Times New Roman" w:hAnsi="Times New Roman" w:cs="Times New Roman"/>
          </w:rPr>
          <w:t>”</w:t>
        </w:r>
      </w:ins>
      <w:r>
        <w:rPr>
          <w:rFonts w:ascii="Times New Roman" w:hAnsi="Times New Roman" w:cs="Times New Roman"/>
        </w:rPr>
        <w:t xml:space="preserve"> or mood and a form of presentation that in the end transforms that mood into its opposite. Regarding lyric poetry, for instance, H</w:t>
      </w:r>
      <w:r w:rsidR="004025D1">
        <w:rPr>
          <w:rFonts w:ascii="Times New Roman" w:hAnsi="Times New Roman" w:cs="Times New Roman"/>
        </w:rPr>
        <w:t>ö</w:t>
      </w:r>
      <w:r>
        <w:rPr>
          <w:rFonts w:ascii="Times New Roman" w:hAnsi="Times New Roman" w:cs="Times New Roman"/>
        </w:rPr>
        <w:t>lderlin writes:</w:t>
      </w:r>
      <w:r w:rsidR="002017DE" w:rsidRPr="00730D73">
        <w:rPr>
          <w:rFonts w:ascii="Times New Roman" w:hAnsi="Times New Roman" w:cs="Times New Roman"/>
        </w:rPr>
        <w:t xml:space="preserve"> </w:t>
      </w:r>
    </w:p>
    <w:p w14:paraId="2D6C4565" w14:textId="3A59A6F2" w:rsidR="0099751E" w:rsidDel="00767D82" w:rsidRDefault="00A57F52">
      <w:pPr>
        <w:spacing w:line="480" w:lineRule="auto"/>
        <w:ind w:left="720"/>
        <w:rPr>
          <w:del w:id="113" w:author="Copyeditor" w:date="2022-08-29T16:34:00Z"/>
          <w:rFonts w:ascii="Times New Roman" w:hAnsi="Times New Roman" w:cs="Times New Roman"/>
        </w:rPr>
        <w:pPrChange w:id="114" w:author="Copyeditor" w:date="2022-08-29T16:30:00Z">
          <w:pPr/>
        </w:pPrChange>
      </w:pPr>
      <w:r w:rsidRPr="00730D73">
        <w:rPr>
          <w:rFonts w:ascii="Times New Roman" w:hAnsi="Times New Roman" w:cs="Times New Roman"/>
        </w:rPr>
        <w:t xml:space="preserve">In its basic mood </w:t>
      </w:r>
      <w:r w:rsidR="00891172" w:rsidRPr="00730D73">
        <w:rPr>
          <w:rFonts w:ascii="Times New Roman" w:hAnsi="Times New Roman" w:cs="Times New Roman"/>
        </w:rPr>
        <w:t>(</w:t>
      </w:r>
      <w:proofErr w:type="spellStart"/>
      <w:r w:rsidR="00891172" w:rsidRPr="0099751E">
        <w:rPr>
          <w:rFonts w:ascii="Times New Roman" w:hAnsi="Times New Roman" w:cs="Times New Roman"/>
          <w:i/>
        </w:rPr>
        <w:t>Grund</w:t>
      </w:r>
      <w:r w:rsidR="0099751E">
        <w:rPr>
          <w:rFonts w:ascii="Times New Roman" w:hAnsi="Times New Roman" w:cs="Times New Roman"/>
          <w:i/>
        </w:rPr>
        <w:t>stimmung</w:t>
      </w:r>
      <w:proofErr w:type="spellEnd"/>
      <w:r w:rsidR="00891172" w:rsidRPr="00730D73">
        <w:rPr>
          <w:rFonts w:ascii="Times New Roman" w:hAnsi="Times New Roman" w:cs="Times New Roman"/>
        </w:rPr>
        <w:t xml:space="preserve">) </w:t>
      </w:r>
      <w:r w:rsidRPr="00730D73">
        <w:rPr>
          <w:rFonts w:ascii="Times New Roman" w:hAnsi="Times New Roman" w:cs="Times New Roman"/>
        </w:rPr>
        <w:t xml:space="preserve">the lyric poem is the </w:t>
      </w:r>
      <w:commentRangeStart w:id="115"/>
      <w:r w:rsidRPr="0099751E">
        <w:rPr>
          <w:rFonts w:ascii="Times New Roman" w:hAnsi="Times New Roman" w:cs="Times New Roman"/>
          <w:i/>
        </w:rPr>
        <w:t>more sensuous</w:t>
      </w:r>
      <w:commentRangeEnd w:id="115"/>
      <w:r w:rsidR="00767D82">
        <w:rPr>
          <w:rStyle w:val="CommentReference"/>
        </w:rPr>
        <w:commentReference w:id="115"/>
      </w:r>
      <w:r w:rsidRPr="00730D73">
        <w:rPr>
          <w:rFonts w:ascii="Times New Roman" w:hAnsi="Times New Roman" w:cs="Times New Roman"/>
        </w:rPr>
        <w:t xml:space="preserve">, in that this </w:t>
      </w:r>
      <w:r w:rsidR="0099751E">
        <w:rPr>
          <w:rFonts w:ascii="Times New Roman" w:hAnsi="Times New Roman" w:cs="Times New Roman"/>
        </w:rPr>
        <w:t>[</w:t>
      </w:r>
      <w:r w:rsidRPr="00730D73">
        <w:rPr>
          <w:rFonts w:ascii="Times New Roman" w:hAnsi="Times New Roman" w:cs="Times New Roman"/>
        </w:rPr>
        <w:t>basic mood</w:t>
      </w:r>
      <w:r w:rsidR="0099751E">
        <w:rPr>
          <w:rFonts w:ascii="Times New Roman" w:hAnsi="Times New Roman" w:cs="Times New Roman"/>
        </w:rPr>
        <w:t>]</w:t>
      </w:r>
      <w:r w:rsidRPr="00730D73">
        <w:rPr>
          <w:rFonts w:ascii="Times New Roman" w:hAnsi="Times New Roman" w:cs="Times New Roman"/>
        </w:rPr>
        <w:t xml:space="preserve"> contains a unity which</w:t>
      </w:r>
      <w:r w:rsidR="0099751E">
        <w:rPr>
          <w:rFonts w:ascii="Times New Roman" w:hAnsi="Times New Roman" w:cs="Times New Roman"/>
        </w:rPr>
        <w:t xml:space="preserve"> lends itself most easily;</w:t>
      </w:r>
      <w:r w:rsidRPr="00730D73">
        <w:rPr>
          <w:rFonts w:ascii="Times New Roman" w:hAnsi="Times New Roman" w:cs="Times New Roman"/>
        </w:rPr>
        <w:t xml:space="preserve"> precisely for that reason does </w:t>
      </w:r>
      <w:r w:rsidR="0099751E">
        <w:rPr>
          <w:rFonts w:ascii="Times New Roman" w:hAnsi="Times New Roman" w:cs="Times New Roman"/>
        </w:rPr>
        <w:t xml:space="preserve">it </w:t>
      </w:r>
      <w:r w:rsidRPr="00730D73">
        <w:rPr>
          <w:rFonts w:ascii="Times New Roman" w:hAnsi="Times New Roman" w:cs="Times New Roman"/>
        </w:rPr>
        <w:t xml:space="preserve">not strive in the outer appearance for reality, serenity and gracefulness; </w:t>
      </w:r>
      <w:r w:rsidR="00891172" w:rsidRPr="00730D73">
        <w:rPr>
          <w:rFonts w:ascii="Times New Roman" w:hAnsi="Times New Roman" w:cs="Times New Roman"/>
        </w:rPr>
        <w:t>it evades the sensuous connection and presentation so much (because the pure basic tone</w:t>
      </w:r>
      <w:r w:rsidR="00D0557C">
        <w:rPr>
          <w:rFonts w:ascii="Times New Roman" w:hAnsi="Times New Roman" w:cs="Times New Roman"/>
        </w:rPr>
        <w:t xml:space="preserve"> (</w:t>
      </w:r>
      <w:proofErr w:type="spellStart"/>
      <w:r w:rsidR="00D0557C" w:rsidRPr="00D0557C">
        <w:rPr>
          <w:rFonts w:ascii="Times New Roman" w:hAnsi="Times New Roman" w:cs="Times New Roman"/>
          <w:i/>
        </w:rPr>
        <w:t>Grundton</w:t>
      </w:r>
      <w:proofErr w:type="spellEnd"/>
      <w:r w:rsidR="00D0557C">
        <w:rPr>
          <w:rFonts w:ascii="Times New Roman" w:hAnsi="Times New Roman" w:cs="Times New Roman"/>
        </w:rPr>
        <w:t>)</w:t>
      </w:r>
      <w:r w:rsidR="00891172" w:rsidRPr="00730D73">
        <w:rPr>
          <w:rFonts w:ascii="Times New Roman" w:hAnsi="Times New Roman" w:cs="Times New Roman"/>
        </w:rPr>
        <w:t xml:space="preserve"> inclines precisely toward it) that it is rather miraculous in its formations and assembly of these</w:t>
      </w:r>
      <w:r w:rsidR="0099751E">
        <w:rPr>
          <w:rFonts w:ascii="Times New Roman" w:hAnsi="Times New Roman" w:cs="Times New Roman"/>
        </w:rPr>
        <w:t>.</w:t>
      </w:r>
      <w:ins w:id="116" w:author="Copyeditor" w:date="2022-08-29T16:32:00Z">
        <w:r w:rsidR="00767D82">
          <w:rPr>
            <w:rFonts w:ascii="Times New Roman" w:hAnsi="Times New Roman" w:cs="Times New Roman"/>
          </w:rPr>
          <w:t xml:space="preserve"> </w:t>
        </w:r>
      </w:ins>
      <w:ins w:id="117" w:author="Copyeditor" w:date="2022-08-29T16:33:00Z">
        <w:r w:rsidR="00767D82">
          <w:rPr>
            <w:rFonts w:ascii="Times New Roman" w:hAnsi="Times New Roman" w:cs="Times New Roman"/>
          </w:rPr>
          <w:t>(</w:t>
        </w:r>
        <w:r w:rsidR="00767D82" w:rsidRPr="0044385E">
          <w:rPr>
            <w:rFonts w:ascii="Times New Roman" w:hAnsi="Times New Roman" w:cs="Times New Roman"/>
            <w:i/>
          </w:rPr>
          <w:t>Essays and Letter</w:t>
        </w:r>
        <w:r w:rsidR="00767D82">
          <w:rPr>
            <w:rFonts w:ascii="Times New Roman" w:hAnsi="Times New Roman" w:cs="Times New Roman"/>
            <w:iCs/>
          </w:rPr>
          <w:t xml:space="preserve"> 83)</w:t>
        </w:r>
      </w:ins>
      <w:r w:rsidR="004025D1">
        <w:rPr>
          <w:rStyle w:val="EndnoteReference"/>
          <w:rFonts w:ascii="Times New Roman" w:hAnsi="Times New Roman" w:cs="Times New Roman"/>
        </w:rPr>
        <w:endnoteReference w:id="5"/>
      </w:r>
      <w:r w:rsidR="001B451A" w:rsidRPr="00730D73">
        <w:rPr>
          <w:rFonts w:ascii="Times New Roman" w:hAnsi="Times New Roman" w:cs="Times New Roman"/>
        </w:rPr>
        <w:t xml:space="preserve"> </w:t>
      </w:r>
    </w:p>
    <w:p w14:paraId="2DAEEF90" w14:textId="77777777" w:rsidR="0099751E" w:rsidRDefault="0099751E">
      <w:pPr>
        <w:spacing w:line="480" w:lineRule="auto"/>
        <w:ind w:left="720"/>
        <w:rPr>
          <w:rFonts w:ascii="Times New Roman" w:hAnsi="Times New Roman" w:cs="Times New Roman"/>
        </w:rPr>
        <w:pPrChange w:id="119" w:author="Copyeditor" w:date="2022-08-29T16:34:00Z">
          <w:pPr>
            <w:spacing w:line="480" w:lineRule="auto"/>
          </w:pPr>
        </w:pPrChange>
      </w:pPr>
    </w:p>
    <w:p w14:paraId="77D1EDE3" w14:textId="7130AB4D" w:rsidR="00BC27E1" w:rsidRDefault="001B451A" w:rsidP="0099751E">
      <w:pPr>
        <w:spacing w:line="480" w:lineRule="auto"/>
        <w:rPr>
          <w:rFonts w:ascii="Times New Roman" w:hAnsi="Times New Roman" w:cs="Times New Roman"/>
        </w:rPr>
      </w:pPr>
      <w:r w:rsidRPr="00730D73">
        <w:rPr>
          <w:rFonts w:ascii="Times New Roman" w:hAnsi="Times New Roman" w:cs="Times New Roman"/>
        </w:rPr>
        <w:t xml:space="preserve">The sentence continues, and as it does so, it passes through a series of </w:t>
      </w:r>
      <w:r w:rsidR="00861A2E">
        <w:rPr>
          <w:rFonts w:ascii="Times New Roman" w:hAnsi="Times New Roman" w:cs="Times New Roman"/>
        </w:rPr>
        <w:t>further</w:t>
      </w:r>
      <w:r w:rsidRPr="00730D73">
        <w:rPr>
          <w:rFonts w:ascii="Times New Roman" w:hAnsi="Times New Roman" w:cs="Times New Roman"/>
        </w:rPr>
        <w:t xml:space="preserve"> oscillations between tone and presentation</w:t>
      </w:r>
      <w:r w:rsidR="00861A2E">
        <w:rPr>
          <w:rFonts w:ascii="Times New Roman" w:hAnsi="Times New Roman" w:cs="Times New Roman"/>
        </w:rPr>
        <w:t>.</w:t>
      </w:r>
      <w:r w:rsidRPr="00730D73">
        <w:rPr>
          <w:rFonts w:ascii="Times New Roman" w:hAnsi="Times New Roman" w:cs="Times New Roman"/>
        </w:rPr>
        <w:t xml:space="preserve"> </w:t>
      </w:r>
      <w:r w:rsidR="00861A2E">
        <w:rPr>
          <w:rFonts w:ascii="Times New Roman" w:hAnsi="Times New Roman" w:cs="Times New Roman"/>
        </w:rPr>
        <w:t>Yet</w:t>
      </w:r>
      <w:r w:rsidRPr="00730D73">
        <w:rPr>
          <w:rFonts w:ascii="Times New Roman" w:hAnsi="Times New Roman" w:cs="Times New Roman"/>
        </w:rPr>
        <w:t xml:space="preserve"> the basic principle remains </w:t>
      </w:r>
      <w:r w:rsidR="00B93BED" w:rsidRPr="00730D73">
        <w:rPr>
          <w:rFonts w:ascii="Times New Roman" w:hAnsi="Times New Roman" w:cs="Times New Roman"/>
        </w:rPr>
        <w:t>the same</w:t>
      </w:r>
      <w:r w:rsidR="00861A2E">
        <w:rPr>
          <w:rFonts w:ascii="Times New Roman" w:hAnsi="Times New Roman" w:cs="Times New Roman"/>
        </w:rPr>
        <w:t xml:space="preserve"> throughout its various permutations</w:t>
      </w:r>
      <w:r w:rsidR="00DF3D7D" w:rsidRPr="00730D73">
        <w:rPr>
          <w:rFonts w:ascii="Times New Roman" w:hAnsi="Times New Roman" w:cs="Times New Roman"/>
        </w:rPr>
        <w:t>—</w:t>
      </w:r>
      <w:del w:id="120" w:author="Copyeditor" w:date="2022-08-29T16:35:00Z">
        <w:r w:rsidR="00B93BED" w:rsidRPr="00730D73" w:rsidDel="00767D82">
          <w:rPr>
            <w:rFonts w:ascii="Times New Roman" w:hAnsi="Times New Roman" w:cs="Times New Roman"/>
          </w:rPr>
          <w:delText xml:space="preserve"> </w:delText>
        </w:r>
      </w:del>
      <w:r w:rsidR="00B93BED" w:rsidRPr="00730D73">
        <w:rPr>
          <w:rFonts w:ascii="Times New Roman" w:hAnsi="Times New Roman" w:cs="Times New Roman"/>
        </w:rPr>
        <w:t>the work</w:t>
      </w:r>
      <w:r w:rsidR="002B364F" w:rsidRPr="00730D73">
        <w:rPr>
          <w:rFonts w:ascii="Times New Roman" w:hAnsi="Times New Roman" w:cs="Times New Roman"/>
        </w:rPr>
        <w:t>’</w:t>
      </w:r>
      <w:r w:rsidR="0066472C" w:rsidRPr="00730D73">
        <w:rPr>
          <w:rFonts w:ascii="Times New Roman" w:hAnsi="Times New Roman" w:cs="Times New Roman"/>
        </w:rPr>
        <w:t>s very tendency</w:t>
      </w:r>
      <w:r w:rsidR="00B93BED" w:rsidRPr="00730D73">
        <w:rPr>
          <w:rFonts w:ascii="Times New Roman" w:hAnsi="Times New Roman" w:cs="Times New Roman"/>
        </w:rPr>
        <w:t xml:space="preserve"> </w:t>
      </w:r>
      <w:r w:rsidR="00DF3D7D" w:rsidRPr="00730D73">
        <w:rPr>
          <w:rFonts w:ascii="Times New Roman" w:hAnsi="Times New Roman" w:cs="Times New Roman"/>
        </w:rPr>
        <w:t xml:space="preserve">toward one or another </w:t>
      </w:r>
      <w:r w:rsidR="002016FE">
        <w:rPr>
          <w:rFonts w:ascii="Times New Roman" w:hAnsi="Times New Roman" w:cs="Times New Roman"/>
        </w:rPr>
        <w:t>presentation or signification</w:t>
      </w:r>
      <w:r w:rsidR="00DF3D7D" w:rsidRPr="00730D73">
        <w:rPr>
          <w:rFonts w:ascii="Times New Roman" w:hAnsi="Times New Roman" w:cs="Times New Roman"/>
        </w:rPr>
        <w:t xml:space="preserve"> </w:t>
      </w:r>
      <w:r w:rsidR="00B93BED" w:rsidRPr="00730D73">
        <w:rPr>
          <w:rFonts w:ascii="Times New Roman" w:hAnsi="Times New Roman" w:cs="Times New Roman"/>
        </w:rPr>
        <w:t xml:space="preserve">is the </w:t>
      </w:r>
      <w:r w:rsidR="00861A2E">
        <w:rPr>
          <w:rFonts w:ascii="Times New Roman" w:hAnsi="Times New Roman" w:cs="Times New Roman"/>
        </w:rPr>
        <w:t>very</w:t>
      </w:r>
      <w:r w:rsidR="00B93BED" w:rsidRPr="00730D73">
        <w:rPr>
          <w:rFonts w:ascii="Times New Roman" w:hAnsi="Times New Roman" w:cs="Times New Roman"/>
        </w:rPr>
        <w:t xml:space="preserve"> </w:t>
      </w:r>
      <w:r w:rsidR="002016FE">
        <w:rPr>
          <w:rFonts w:ascii="Times New Roman" w:hAnsi="Times New Roman" w:cs="Times New Roman"/>
        </w:rPr>
        <w:t>means</w:t>
      </w:r>
      <w:r w:rsidR="00B93BED" w:rsidRPr="00730D73">
        <w:rPr>
          <w:rFonts w:ascii="Times New Roman" w:hAnsi="Times New Roman" w:cs="Times New Roman"/>
        </w:rPr>
        <w:t xml:space="preserve"> by w</w:t>
      </w:r>
      <w:r w:rsidR="00DF3D7D" w:rsidRPr="00730D73">
        <w:rPr>
          <w:rFonts w:ascii="Times New Roman" w:hAnsi="Times New Roman" w:cs="Times New Roman"/>
        </w:rPr>
        <w:t>hich that tendency is refracted or</w:t>
      </w:r>
      <w:r w:rsidR="00B93BED" w:rsidRPr="00730D73">
        <w:rPr>
          <w:rFonts w:ascii="Times New Roman" w:hAnsi="Times New Roman" w:cs="Times New Roman"/>
        </w:rPr>
        <w:t xml:space="preserve"> displaced. The crucial aspect </w:t>
      </w:r>
      <w:r w:rsidR="002016FE">
        <w:rPr>
          <w:rFonts w:ascii="Times New Roman" w:hAnsi="Times New Roman" w:cs="Times New Roman"/>
        </w:rPr>
        <w:t xml:space="preserve">of this process </w:t>
      </w:r>
      <w:r w:rsidR="00B93BED" w:rsidRPr="00730D73">
        <w:rPr>
          <w:rFonts w:ascii="Times New Roman" w:hAnsi="Times New Roman" w:cs="Times New Roman"/>
        </w:rPr>
        <w:t>is that the “basic mood”</w:t>
      </w:r>
      <w:r w:rsidR="00990847">
        <w:rPr>
          <w:rFonts w:ascii="Times New Roman" w:hAnsi="Times New Roman" w:cs="Times New Roman"/>
        </w:rPr>
        <w:t xml:space="preserve"> or </w:t>
      </w:r>
      <w:proofErr w:type="spellStart"/>
      <w:r w:rsidR="00990847" w:rsidRPr="00861A2E">
        <w:rPr>
          <w:rFonts w:ascii="Times New Roman" w:hAnsi="Times New Roman" w:cs="Times New Roman"/>
          <w:i/>
        </w:rPr>
        <w:lastRenderedPageBreak/>
        <w:t>Grundton</w:t>
      </w:r>
      <w:proofErr w:type="spellEnd"/>
      <w:r w:rsidR="00B93BED" w:rsidRPr="00730D73">
        <w:rPr>
          <w:rFonts w:ascii="Times New Roman" w:hAnsi="Times New Roman" w:cs="Times New Roman"/>
        </w:rPr>
        <w:t xml:space="preserve"> </w:t>
      </w:r>
      <w:r w:rsidR="002016FE">
        <w:rPr>
          <w:rFonts w:ascii="Times New Roman" w:hAnsi="Times New Roman" w:cs="Times New Roman"/>
        </w:rPr>
        <w:t xml:space="preserve">of a given poem </w:t>
      </w:r>
      <w:r w:rsidR="00B93BED" w:rsidRPr="00730D73">
        <w:rPr>
          <w:rFonts w:ascii="Times New Roman" w:hAnsi="Times New Roman" w:cs="Times New Roman"/>
        </w:rPr>
        <w:t xml:space="preserve">is </w:t>
      </w:r>
      <w:r w:rsidR="002016FE">
        <w:rPr>
          <w:rFonts w:ascii="Times New Roman" w:hAnsi="Times New Roman" w:cs="Times New Roman"/>
        </w:rPr>
        <w:t>not</w:t>
      </w:r>
      <w:r w:rsidR="00B93BED" w:rsidRPr="00730D73">
        <w:rPr>
          <w:rFonts w:ascii="Times New Roman" w:hAnsi="Times New Roman" w:cs="Times New Roman"/>
        </w:rPr>
        <w:t xml:space="preserve"> refracted simply through the medium of its expression, as if </w:t>
      </w:r>
      <w:r w:rsidR="00605ADD" w:rsidRPr="00730D73">
        <w:rPr>
          <w:rFonts w:ascii="Times New Roman" w:hAnsi="Times New Roman" w:cs="Times New Roman"/>
        </w:rPr>
        <w:t xml:space="preserve">tone and </w:t>
      </w:r>
      <w:r w:rsidR="002016FE">
        <w:rPr>
          <w:rFonts w:ascii="Times New Roman" w:hAnsi="Times New Roman" w:cs="Times New Roman"/>
        </w:rPr>
        <w:t>presentation</w:t>
      </w:r>
      <w:r w:rsidR="00B93BED" w:rsidRPr="00730D73">
        <w:rPr>
          <w:rFonts w:ascii="Times New Roman" w:hAnsi="Times New Roman" w:cs="Times New Roman"/>
        </w:rPr>
        <w:t xml:space="preserve"> were of different orders. Instead, the very “nature” of the </w:t>
      </w:r>
      <w:r w:rsidR="00990847">
        <w:rPr>
          <w:rFonts w:ascii="Times New Roman" w:hAnsi="Times New Roman" w:cs="Times New Roman"/>
        </w:rPr>
        <w:t>“basic mood”</w:t>
      </w:r>
      <w:r w:rsidR="00B93BED" w:rsidRPr="00730D73">
        <w:rPr>
          <w:rFonts w:ascii="Times New Roman" w:hAnsi="Times New Roman" w:cs="Times New Roman"/>
        </w:rPr>
        <w:t xml:space="preserve"> </w:t>
      </w:r>
      <w:r w:rsidR="002B364F" w:rsidRPr="00730D73">
        <w:rPr>
          <w:rFonts w:ascii="Times New Roman" w:hAnsi="Times New Roman" w:cs="Times New Roman"/>
        </w:rPr>
        <w:t>overcomes itself, one might say</w:t>
      </w:r>
      <w:r w:rsidR="00DF3D7D" w:rsidRPr="00730D73">
        <w:rPr>
          <w:rFonts w:ascii="Times New Roman" w:hAnsi="Times New Roman" w:cs="Times New Roman"/>
        </w:rPr>
        <w:t xml:space="preserve">, in a </w:t>
      </w:r>
      <w:r w:rsidR="00605ADD" w:rsidRPr="00730D73">
        <w:rPr>
          <w:rFonts w:ascii="Times New Roman" w:hAnsi="Times New Roman" w:cs="Times New Roman"/>
        </w:rPr>
        <w:t>ceas</w:t>
      </w:r>
      <w:r w:rsidR="00990847">
        <w:rPr>
          <w:rFonts w:ascii="Times New Roman" w:hAnsi="Times New Roman" w:cs="Times New Roman"/>
        </w:rPr>
        <w:t>e</w:t>
      </w:r>
      <w:r w:rsidR="00605ADD" w:rsidRPr="00730D73">
        <w:rPr>
          <w:rFonts w:ascii="Times New Roman" w:hAnsi="Times New Roman" w:cs="Times New Roman"/>
        </w:rPr>
        <w:t>less</w:t>
      </w:r>
      <w:r w:rsidR="00DF3D7D" w:rsidRPr="00730D73">
        <w:rPr>
          <w:rFonts w:ascii="Times New Roman" w:hAnsi="Times New Roman" w:cs="Times New Roman"/>
        </w:rPr>
        <w:t xml:space="preserve"> oscillation, a continuous departure from itself</w:t>
      </w:r>
      <w:r w:rsidR="002B364F" w:rsidRPr="00730D73">
        <w:rPr>
          <w:rFonts w:ascii="Times New Roman" w:hAnsi="Times New Roman" w:cs="Times New Roman"/>
        </w:rPr>
        <w:t>.</w:t>
      </w:r>
    </w:p>
    <w:p w14:paraId="2B291FCF" w14:textId="6B449766" w:rsidR="00990847" w:rsidRPr="000562F5" w:rsidRDefault="00BC27E1">
      <w:pPr>
        <w:spacing w:line="480" w:lineRule="auto"/>
        <w:jc w:val="center"/>
        <w:rPr>
          <w:rFonts w:ascii="Times New Roman" w:hAnsi="Times New Roman" w:cs="Times New Roman"/>
          <w:b/>
          <w:bCs/>
          <w:rPrChange w:id="121" w:author="Copyeditor" w:date="2022-08-29T16:35:00Z">
            <w:rPr/>
          </w:rPrChange>
        </w:rPr>
        <w:pPrChange w:id="122" w:author="Copyeditor" w:date="2022-08-29T16:35:00Z">
          <w:pPr>
            <w:pStyle w:val="ListParagraph"/>
            <w:numPr>
              <w:numId w:val="2"/>
            </w:numPr>
            <w:spacing w:line="480" w:lineRule="auto"/>
            <w:ind w:hanging="360"/>
            <w:jc w:val="center"/>
          </w:pPr>
        </w:pPrChange>
      </w:pPr>
      <w:r w:rsidRPr="000562F5">
        <w:rPr>
          <w:rFonts w:ascii="Times New Roman" w:hAnsi="Times New Roman" w:cs="Times New Roman"/>
          <w:b/>
          <w:bCs/>
          <w:rPrChange w:id="123" w:author="Copyeditor" w:date="2022-08-29T16:35:00Z">
            <w:rPr/>
          </w:rPrChange>
        </w:rPr>
        <w:t xml:space="preserve">The Earth, The Organic, The </w:t>
      </w:r>
      <w:proofErr w:type="spellStart"/>
      <w:r w:rsidRPr="000562F5">
        <w:rPr>
          <w:rFonts w:ascii="Times New Roman" w:hAnsi="Times New Roman" w:cs="Times New Roman"/>
          <w:b/>
          <w:bCs/>
          <w:rPrChange w:id="124" w:author="Copyeditor" w:date="2022-08-29T16:35:00Z">
            <w:rPr/>
          </w:rPrChange>
        </w:rPr>
        <w:t>Aorgic</w:t>
      </w:r>
      <w:proofErr w:type="spellEnd"/>
    </w:p>
    <w:p w14:paraId="63B62063" w14:textId="5E9FFB5A" w:rsidR="00822D66" w:rsidDel="00CC2C2A" w:rsidRDefault="00990847" w:rsidP="00852FFE">
      <w:pPr>
        <w:spacing w:line="480" w:lineRule="auto"/>
        <w:ind w:firstLine="720"/>
        <w:rPr>
          <w:del w:id="125" w:author="Copyeditor" w:date="2022-08-29T16:44:00Z"/>
          <w:rFonts w:ascii="Times New Roman" w:hAnsi="Times New Roman" w:cs="Times New Roman"/>
        </w:rPr>
      </w:pPr>
      <w:del w:id="126" w:author="Copyeditor" w:date="2022-09-06T11:16:00Z">
        <w:r w:rsidDel="001B62B8">
          <w:rPr>
            <w:rFonts w:ascii="Times New Roman" w:hAnsi="Times New Roman" w:cs="Times New Roman"/>
          </w:rPr>
          <w:delText xml:space="preserve">  </w:delText>
        </w:r>
      </w:del>
      <w:r w:rsidR="0021251A">
        <w:rPr>
          <w:rFonts w:ascii="Times New Roman" w:hAnsi="Times New Roman" w:cs="Times New Roman"/>
        </w:rPr>
        <w:t xml:space="preserve">What then, does this oscillation of poetic tones have to do with the Earth? Among the many forms of </w:t>
      </w:r>
      <w:r w:rsidR="00861A2E">
        <w:rPr>
          <w:rFonts w:ascii="Times New Roman" w:hAnsi="Times New Roman" w:cs="Times New Roman"/>
        </w:rPr>
        <w:t>re</w:t>
      </w:r>
      <w:r w:rsidR="0021251A">
        <w:rPr>
          <w:rFonts w:ascii="Times New Roman" w:hAnsi="Times New Roman" w:cs="Times New Roman"/>
        </w:rPr>
        <w:t>presentation or “art character” that H</w:t>
      </w:r>
      <w:r w:rsidR="007D5434">
        <w:rPr>
          <w:rFonts w:ascii="Times New Roman" w:hAnsi="Times New Roman" w:cs="Times New Roman"/>
        </w:rPr>
        <w:t>ö</w:t>
      </w:r>
      <w:r w:rsidR="0021251A">
        <w:rPr>
          <w:rFonts w:ascii="Times New Roman" w:hAnsi="Times New Roman" w:cs="Times New Roman"/>
        </w:rPr>
        <w:t>lderlin lists as characterizing a poem, one in particular is most pointedly associated with the tragic: what he calls the “ideal</w:t>
      </w:r>
      <w:r w:rsidR="005209FA">
        <w:rPr>
          <w:rFonts w:ascii="Times New Roman" w:hAnsi="Times New Roman" w:cs="Times New Roman"/>
        </w:rPr>
        <w:t>istic image</w:t>
      </w:r>
      <w:ins w:id="127" w:author="Copyeditor" w:date="2022-08-29T16:44:00Z">
        <w:r w:rsidR="00CC2C2A">
          <w:rPr>
            <w:rFonts w:ascii="Times New Roman" w:hAnsi="Times New Roman" w:cs="Times New Roman"/>
          </w:rPr>
          <w:t>”</w:t>
        </w:r>
      </w:ins>
      <w:r w:rsidR="00CC50E8">
        <w:rPr>
          <w:rFonts w:ascii="Times New Roman" w:hAnsi="Times New Roman" w:cs="Times New Roman"/>
        </w:rPr>
        <w:t xml:space="preserve"> (</w:t>
      </w:r>
      <w:proofErr w:type="spellStart"/>
      <w:r w:rsidR="00CC50E8">
        <w:rPr>
          <w:rFonts w:ascii="Times New Roman" w:hAnsi="Times New Roman" w:cs="Times New Roman"/>
        </w:rPr>
        <w:t>idealischen</w:t>
      </w:r>
      <w:proofErr w:type="spellEnd"/>
      <w:r w:rsidR="00CC50E8">
        <w:rPr>
          <w:rFonts w:ascii="Times New Roman" w:hAnsi="Times New Roman" w:cs="Times New Roman"/>
        </w:rPr>
        <w:t xml:space="preserve"> Bild</w:t>
      </w:r>
      <w:r w:rsidR="00822D66">
        <w:rPr>
          <w:rFonts w:ascii="Times New Roman" w:hAnsi="Times New Roman" w:cs="Times New Roman"/>
        </w:rPr>
        <w:t>e</w:t>
      </w:r>
      <w:r w:rsidR="00CC50E8">
        <w:rPr>
          <w:rFonts w:ascii="Times New Roman" w:hAnsi="Times New Roman" w:cs="Times New Roman"/>
        </w:rPr>
        <w:t>)</w:t>
      </w:r>
      <w:del w:id="128" w:author="Copyeditor" w:date="2022-08-29T16:44:00Z">
        <w:r w:rsidR="005209FA" w:rsidDel="00CC2C2A">
          <w:rPr>
            <w:rFonts w:ascii="Times New Roman" w:hAnsi="Times New Roman" w:cs="Times New Roman"/>
          </w:rPr>
          <w:delText>”</w:delText>
        </w:r>
      </w:del>
      <w:r w:rsidR="005209FA">
        <w:rPr>
          <w:rFonts w:ascii="Times New Roman" w:hAnsi="Times New Roman" w:cs="Times New Roman"/>
        </w:rPr>
        <w:t xml:space="preserve"> (</w:t>
      </w:r>
      <w:r w:rsidR="003A4211">
        <w:rPr>
          <w:rFonts w:ascii="Times New Roman" w:hAnsi="Times New Roman" w:cs="Times New Roman"/>
        </w:rPr>
        <w:t>PW</w:t>
      </w:r>
      <w:del w:id="129" w:author="Copyeditor" w:date="2022-08-29T16:44:00Z">
        <w:r w:rsidR="003A4211" w:rsidDel="00CC2C2A">
          <w:rPr>
            <w:rFonts w:ascii="Times New Roman" w:hAnsi="Times New Roman" w:cs="Times New Roman"/>
          </w:rPr>
          <w:delText>,</w:delText>
        </w:r>
      </w:del>
      <w:r w:rsidR="003A4211">
        <w:rPr>
          <w:rFonts w:ascii="Times New Roman" w:hAnsi="Times New Roman" w:cs="Times New Roman"/>
        </w:rPr>
        <w:t xml:space="preserve"> </w:t>
      </w:r>
      <w:r w:rsidR="00822D66">
        <w:rPr>
          <w:rFonts w:ascii="Times New Roman" w:hAnsi="Times New Roman" w:cs="Times New Roman"/>
        </w:rPr>
        <w:t>889</w:t>
      </w:r>
      <w:del w:id="130" w:author="Copyeditor" w:date="2022-08-29T16:44:00Z">
        <w:r w:rsidR="00822D66" w:rsidDel="00CC2C2A">
          <w:rPr>
            <w:rFonts w:ascii="Times New Roman" w:hAnsi="Times New Roman" w:cs="Times New Roman"/>
          </w:rPr>
          <w:delText xml:space="preserve">/ </w:delText>
        </w:r>
      </w:del>
      <w:ins w:id="131" w:author="Copyeditor" w:date="2022-08-29T16:44:00Z">
        <w:r w:rsidR="00CC2C2A">
          <w:rPr>
            <w:rFonts w:ascii="Times New Roman" w:hAnsi="Times New Roman" w:cs="Times New Roman"/>
          </w:rPr>
          <w:t xml:space="preserve">; </w:t>
        </w:r>
      </w:ins>
      <w:r w:rsidR="003A4211">
        <w:rPr>
          <w:rFonts w:ascii="Times New Roman" w:hAnsi="Times New Roman" w:cs="Times New Roman"/>
        </w:rPr>
        <w:t>1:</w:t>
      </w:r>
      <w:r w:rsidR="005209FA">
        <w:rPr>
          <w:rFonts w:ascii="Times New Roman" w:hAnsi="Times New Roman" w:cs="Times New Roman"/>
        </w:rPr>
        <w:t>83). In fact, it is not the content of a work that determines its genre</w:t>
      </w:r>
      <w:del w:id="132" w:author="Copyeditor" w:date="2022-08-29T16:44:00Z">
        <w:r w:rsidR="005209FA" w:rsidDel="00CC2C2A">
          <w:rPr>
            <w:rFonts w:ascii="Times New Roman" w:hAnsi="Times New Roman" w:cs="Times New Roman"/>
          </w:rPr>
          <w:delText>,</w:delText>
        </w:r>
      </w:del>
      <w:r w:rsidR="005209FA">
        <w:rPr>
          <w:rFonts w:ascii="Times New Roman" w:hAnsi="Times New Roman" w:cs="Times New Roman"/>
        </w:rPr>
        <w:t xml:space="preserve"> but the oscillating interplay of a poem’s tone and presentation. “On the Difference of Poetic Modes” starts by </w:t>
      </w:r>
      <w:r w:rsidR="004025D1">
        <w:rPr>
          <w:rFonts w:ascii="Times New Roman" w:hAnsi="Times New Roman" w:cs="Times New Roman"/>
        </w:rPr>
        <w:t>providing</w:t>
      </w:r>
      <w:r w:rsidR="005209FA">
        <w:rPr>
          <w:rFonts w:ascii="Times New Roman" w:hAnsi="Times New Roman" w:cs="Times New Roman"/>
        </w:rPr>
        <w:t xml:space="preserve"> a set of definition</w:t>
      </w:r>
      <w:r w:rsidR="00BC27E1">
        <w:rPr>
          <w:rFonts w:ascii="Times New Roman" w:hAnsi="Times New Roman" w:cs="Times New Roman"/>
        </w:rPr>
        <w:t>s</w:t>
      </w:r>
      <w:r w:rsidR="005209FA">
        <w:rPr>
          <w:rFonts w:ascii="Times New Roman" w:hAnsi="Times New Roman" w:cs="Times New Roman"/>
        </w:rPr>
        <w:t xml:space="preserve">: </w:t>
      </w:r>
      <w:ins w:id="133" w:author="Copyeditor" w:date="2022-08-29T16:44:00Z">
        <w:r w:rsidR="00CC2C2A">
          <w:rPr>
            <w:rFonts w:ascii="Times New Roman" w:hAnsi="Times New Roman" w:cs="Times New Roman"/>
          </w:rPr>
          <w:t>“</w:t>
        </w:r>
      </w:ins>
    </w:p>
    <w:p w14:paraId="5D056E26" w14:textId="13C2466C" w:rsidR="00822D66" w:rsidDel="00A21647" w:rsidRDefault="005209FA">
      <w:pPr>
        <w:spacing w:line="480" w:lineRule="auto"/>
        <w:ind w:firstLine="720"/>
        <w:rPr>
          <w:del w:id="134" w:author="Copyeditor" w:date="2022-08-29T16:45:00Z"/>
          <w:rFonts w:ascii="Times New Roman" w:hAnsi="Times New Roman" w:cs="Times New Roman"/>
        </w:rPr>
        <w:pPrChange w:id="135" w:author="Copyeditor" w:date="2022-08-29T16:44:00Z">
          <w:pPr/>
        </w:pPrChange>
      </w:pPr>
      <w:r>
        <w:rPr>
          <w:rFonts w:ascii="Times New Roman" w:hAnsi="Times New Roman" w:cs="Times New Roman"/>
        </w:rPr>
        <w:t>The lyric, in appearance idealistic poem, is naïve in its significance. It is a continuous metaphor of feeling. The epic, in appearance naïve poem, is heroic in its significance. It is the metaphor of great aspirations. The tragic, in appearance heroic poem, is idealistic in its significance. It is the metaphor of an intellectual intuition</w:t>
      </w:r>
      <w:ins w:id="136" w:author="Copyeditor" w:date="2022-08-29T16:45:00Z">
        <w:r w:rsidR="00A21647">
          <w:rPr>
            <w:rFonts w:ascii="Times New Roman" w:hAnsi="Times New Roman" w:cs="Times New Roman"/>
          </w:rPr>
          <w:t>”</w:t>
        </w:r>
      </w:ins>
      <w:del w:id="137" w:author="Copyeditor" w:date="2022-08-29T16:45:00Z">
        <w:r w:rsidR="00BC27E1" w:rsidDel="00A21647">
          <w:rPr>
            <w:rFonts w:ascii="Times New Roman" w:hAnsi="Times New Roman" w:cs="Times New Roman"/>
          </w:rPr>
          <w:delText>.</w:delText>
        </w:r>
      </w:del>
      <w:r w:rsidR="00822D66">
        <w:rPr>
          <w:rFonts w:ascii="Times New Roman" w:hAnsi="Times New Roman" w:cs="Times New Roman"/>
        </w:rPr>
        <w:t xml:space="preserve"> (</w:t>
      </w:r>
      <w:r w:rsidR="00413473">
        <w:rPr>
          <w:rFonts w:ascii="Times New Roman" w:hAnsi="Times New Roman" w:cs="Times New Roman"/>
        </w:rPr>
        <w:t>PW</w:t>
      </w:r>
      <w:ins w:id="138" w:author="Copyeditor" w:date="2022-08-29T16:45:00Z">
        <w:r w:rsidR="00A21647">
          <w:rPr>
            <w:rFonts w:ascii="Times New Roman" w:hAnsi="Times New Roman" w:cs="Times New Roman"/>
          </w:rPr>
          <w:t xml:space="preserve"> </w:t>
        </w:r>
      </w:ins>
      <w:del w:id="139" w:author="Copyeditor" w:date="2022-08-29T16:45:00Z">
        <w:r w:rsidR="00DB4807" w:rsidDel="00A21647">
          <w:rPr>
            <w:rFonts w:ascii="Times New Roman" w:hAnsi="Times New Roman" w:cs="Times New Roman"/>
          </w:rPr>
          <w:delText>,</w:delText>
        </w:r>
      </w:del>
      <w:r w:rsidR="00822D66">
        <w:rPr>
          <w:rFonts w:ascii="Times New Roman" w:hAnsi="Times New Roman" w:cs="Times New Roman"/>
        </w:rPr>
        <w:t>889</w:t>
      </w:r>
      <w:del w:id="140" w:author="Copyeditor" w:date="2022-08-29T16:45:00Z">
        <w:r w:rsidR="00822D66" w:rsidDel="00A21647">
          <w:rPr>
            <w:rFonts w:ascii="Times New Roman" w:hAnsi="Times New Roman" w:cs="Times New Roman"/>
          </w:rPr>
          <w:delText xml:space="preserve">/ </w:delText>
        </w:r>
      </w:del>
      <w:ins w:id="141" w:author="Copyeditor" w:date="2022-08-29T16:45:00Z">
        <w:r w:rsidR="00A21647">
          <w:rPr>
            <w:rFonts w:ascii="Times New Roman" w:hAnsi="Times New Roman" w:cs="Times New Roman"/>
          </w:rPr>
          <w:t xml:space="preserve">; </w:t>
        </w:r>
      </w:ins>
      <w:r w:rsidR="003A4211">
        <w:rPr>
          <w:rFonts w:ascii="Times New Roman" w:hAnsi="Times New Roman" w:cs="Times New Roman"/>
        </w:rPr>
        <w:t>1:</w:t>
      </w:r>
      <w:r w:rsidR="00822D66">
        <w:rPr>
          <w:rFonts w:ascii="Times New Roman" w:hAnsi="Times New Roman" w:cs="Times New Roman"/>
        </w:rPr>
        <w:t>8</w:t>
      </w:r>
      <w:r>
        <w:rPr>
          <w:rFonts w:ascii="Times New Roman" w:hAnsi="Times New Roman" w:cs="Times New Roman"/>
        </w:rPr>
        <w:t xml:space="preserve">3). </w:t>
      </w:r>
    </w:p>
    <w:p w14:paraId="345F8F22" w14:textId="77777777" w:rsidR="00822D66" w:rsidDel="00A21647" w:rsidRDefault="00822D66" w:rsidP="00822D66">
      <w:pPr>
        <w:spacing w:line="480" w:lineRule="auto"/>
        <w:rPr>
          <w:del w:id="142" w:author="Copyeditor" w:date="2022-08-29T16:45:00Z"/>
          <w:rFonts w:ascii="Times New Roman" w:hAnsi="Times New Roman" w:cs="Times New Roman"/>
        </w:rPr>
      </w:pPr>
    </w:p>
    <w:p w14:paraId="5102D155" w14:textId="35937E25" w:rsidR="00EC63D3" w:rsidRDefault="004C4668">
      <w:pPr>
        <w:spacing w:line="480" w:lineRule="auto"/>
        <w:ind w:firstLine="720"/>
        <w:rPr>
          <w:rFonts w:ascii="Times New Roman" w:hAnsi="Times New Roman" w:cs="Times New Roman"/>
        </w:rPr>
        <w:pPrChange w:id="143" w:author="Copyeditor" w:date="2022-08-29T16:45:00Z">
          <w:pPr>
            <w:spacing w:line="480" w:lineRule="auto"/>
          </w:pPr>
        </w:pPrChange>
      </w:pPr>
      <w:r>
        <w:rPr>
          <w:rFonts w:ascii="Times New Roman" w:hAnsi="Times New Roman" w:cs="Times New Roman"/>
        </w:rPr>
        <w:t xml:space="preserve">In each case, a poem’s presentation remains in a certain tension with </w:t>
      </w:r>
      <w:del w:id="144" w:author="Copyeditor" w:date="2022-08-29T16:46:00Z">
        <w:r w:rsidDel="00A21647">
          <w:rPr>
            <w:rFonts w:ascii="Times New Roman" w:hAnsi="Times New Roman" w:cs="Times New Roman"/>
          </w:rPr>
          <w:delText>it</w:delText>
        </w:r>
      </w:del>
      <w:ins w:id="145" w:author="Copyeditor" w:date="2022-08-29T16:46:00Z">
        <w:r w:rsidR="00A21647">
          <w:rPr>
            <w:rFonts w:ascii="Times New Roman" w:hAnsi="Times New Roman" w:cs="Times New Roman"/>
          </w:rPr>
          <w:t>its</w:t>
        </w:r>
      </w:ins>
      <w:r>
        <w:rPr>
          <w:rFonts w:ascii="Times New Roman" w:hAnsi="Times New Roman" w:cs="Times New Roman"/>
        </w:rPr>
        <w:t xml:space="preserve"> “basic mood,” </w:t>
      </w:r>
      <w:r w:rsidR="00D02281">
        <w:rPr>
          <w:rFonts w:ascii="Times New Roman" w:hAnsi="Times New Roman" w:cs="Times New Roman"/>
        </w:rPr>
        <w:t>yet</w:t>
      </w:r>
      <w:r>
        <w:rPr>
          <w:rFonts w:ascii="Times New Roman" w:hAnsi="Times New Roman" w:cs="Times New Roman"/>
        </w:rPr>
        <w:t xml:space="preserve"> the fact that the tragic form </w:t>
      </w:r>
      <w:r w:rsidRPr="004C4668">
        <w:rPr>
          <w:rFonts w:ascii="Times New Roman" w:hAnsi="Times New Roman" w:cs="Times New Roman"/>
          <w:i/>
        </w:rPr>
        <w:t>appears</w:t>
      </w:r>
      <w:r>
        <w:rPr>
          <w:rFonts w:ascii="Times New Roman" w:hAnsi="Times New Roman" w:cs="Times New Roman"/>
        </w:rPr>
        <w:t xml:space="preserve"> </w:t>
      </w:r>
      <w:r w:rsidR="00822D66">
        <w:rPr>
          <w:rFonts w:ascii="Times New Roman" w:hAnsi="Times New Roman" w:cs="Times New Roman"/>
        </w:rPr>
        <w:t>(</w:t>
      </w:r>
      <w:r w:rsidR="00822D66" w:rsidRPr="00FC59AF">
        <w:rPr>
          <w:rFonts w:ascii="Times New Roman" w:hAnsi="Times New Roman" w:cs="Times New Roman"/>
          <w:iCs/>
        </w:rPr>
        <w:t>Schein</w:t>
      </w:r>
      <w:r w:rsidR="00822D66">
        <w:rPr>
          <w:rFonts w:ascii="Times New Roman" w:hAnsi="Times New Roman" w:cs="Times New Roman"/>
        </w:rPr>
        <w:t xml:space="preserve">) </w:t>
      </w:r>
      <w:r>
        <w:rPr>
          <w:rFonts w:ascii="Times New Roman" w:hAnsi="Times New Roman" w:cs="Times New Roman"/>
        </w:rPr>
        <w:t>heroic, but is in fact “idealistic” in its significance</w:t>
      </w:r>
      <w:r w:rsidR="00694868">
        <w:rPr>
          <w:rFonts w:ascii="Times New Roman" w:hAnsi="Times New Roman" w:cs="Times New Roman"/>
        </w:rPr>
        <w:t xml:space="preserve"> </w:t>
      </w:r>
      <w:r w:rsidR="00822D66">
        <w:rPr>
          <w:rFonts w:ascii="Times New Roman" w:hAnsi="Times New Roman" w:cs="Times New Roman"/>
        </w:rPr>
        <w:t>(</w:t>
      </w:r>
      <w:proofErr w:type="spellStart"/>
      <w:r w:rsidR="00822D66" w:rsidRPr="00FC59AF">
        <w:rPr>
          <w:rFonts w:ascii="Times New Roman" w:hAnsi="Times New Roman" w:cs="Times New Roman"/>
          <w:iCs/>
        </w:rPr>
        <w:t>Bedeutung</w:t>
      </w:r>
      <w:proofErr w:type="spellEnd"/>
      <w:r w:rsidR="00822D66">
        <w:rPr>
          <w:rFonts w:ascii="Times New Roman" w:hAnsi="Times New Roman" w:cs="Times New Roman"/>
        </w:rPr>
        <w:t>)</w:t>
      </w:r>
      <w:r>
        <w:rPr>
          <w:rFonts w:ascii="Times New Roman" w:hAnsi="Times New Roman" w:cs="Times New Roman"/>
        </w:rPr>
        <w:t>, could be said to characterize a fundamental tension in much of H</w:t>
      </w:r>
      <w:r w:rsidR="004025D1">
        <w:rPr>
          <w:rFonts w:ascii="Times New Roman" w:hAnsi="Times New Roman" w:cs="Times New Roman"/>
        </w:rPr>
        <w:t>ö</w:t>
      </w:r>
      <w:r>
        <w:rPr>
          <w:rFonts w:ascii="Times New Roman" w:hAnsi="Times New Roman" w:cs="Times New Roman"/>
        </w:rPr>
        <w:t xml:space="preserve">lderlin’s poetics. That is, what first appears as a lament for the old gods, for a divine that has absconded, </w:t>
      </w:r>
      <w:r w:rsidR="00177D82">
        <w:rPr>
          <w:rFonts w:ascii="Times New Roman" w:hAnsi="Times New Roman" w:cs="Times New Roman"/>
        </w:rPr>
        <w:t xml:space="preserve">and as a reinvigorated desire for </w:t>
      </w:r>
      <w:r w:rsidR="00D02281">
        <w:rPr>
          <w:rFonts w:ascii="Times New Roman" w:hAnsi="Times New Roman" w:cs="Times New Roman"/>
        </w:rPr>
        <w:t xml:space="preserve">the invention of </w:t>
      </w:r>
      <w:r w:rsidR="00177D82">
        <w:rPr>
          <w:rFonts w:ascii="Times New Roman" w:hAnsi="Times New Roman" w:cs="Times New Roman"/>
        </w:rPr>
        <w:t>new god(s),</w:t>
      </w:r>
      <w:r w:rsidR="00177D82">
        <w:rPr>
          <w:rStyle w:val="EndnoteReference"/>
          <w:rFonts w:ascii="Times New Roman" w:hAnsi="Times New Roman" w:cs="Times New Roman"/>
        </w:rPr>
        <w:endnoteReference w:id="6"/>
      </w:r>
      <w:r w:rsidR="00177D82">
        <w:rPr>
          <w:rFonts w:ascii="Times New Roman" w:hAnsi="Times New Roman" w:cs="Times New Roman"/>
        </w:rPr>
        <w:t xml:space="preserve"> </w:t>
      </w:r>
      <w:r>
        <w:rPr>
          <w:rFonts w:ascii="Times New Roman" w:hAnsi="Times New Roman" w:cs="Times New Roman"/>
        </w:rPr>
        <w:t xml:space="preserve">in fact turns into </w:t>
      </w:r>
      <w:r w:rsidR="00694868">
        <w:rPr>
          <w:rFonts w:ascii="Times New Roman" w:hAnsi="Times New Roman" w:cs="Times New Roman"/>
        </w:rPr>
        <w:t>something else</w:t>
      </w:r>
      <w:r w:rsidR="00D02281">
        <w:rPr>
          <w:rFonts w:ascii="Times New Roman" w:hAnsi="Times New Roman" w:cs="Times New Roman"/>
        </w:rPr>
        <w:t xml:space="preserve"> entirely</w:t>
      </w:r>
      <w:r w:rsidR="00314B2E">
        <w:rPr>
          <w:rFonts w:ascii="Times New Roman" w:hAnsi="Times New Roman" w:cs="Times New Roman"/>
        </w:rPr>
        <w:t xml:space="preserve">. This heroic </w:t>
      </w:r>
      <w:r w:rsidR="00D02281">
        <w:rPr>
          <w:rFonts w:ascii="Times New Roman" w:hAnsi="Times New Roman" w:cs="Times New Roman"/>
        </w:rPr>
        <w:t>representation</w:t>
      </w:r>
      <w:r w:rsidR="00314B2E">
        <w:rPr>
          <w:rFonts w:ascii="Times New Roman" w:hAnsi="Times New Roman" w:cs="Times New Roman"/>
        </w:rPr>
        <w:t xml:space="preserve"> instantiates</w:t>
      </w:r>
      <w:r>
        <w:rPr>
          <w:rFonts w:ascii="Times New Roman" w:hAnsi="Times New Roman" w:cs="Times New Roman"/>
        </w:rPr>
        <w:t xml:space="preserve"> </w:t>
      </w:r>
      <w:r w:rsidR="00177D82">
        <w:rPr>
          <w:rFonts w:ascii="Times New Roman" w:hAnsi="Times New Roman" w:cs="Times New Roman"/>
        </w:rPr>
        <w:t>a tragic return to an “Earth” that has begun to slip away from its mooring</w:t>
      </w:r>
      <w:r w:rsidR="00314B2E">
        <w:rPr>
          <w:rFonts w:ascii="Times New Roman" w:hAnsi="Times New Roman" w:cs="Times New Roman"/>
        </w:rPr>
        <w:t xml:space="preserve">s, its determination by a particular theological </w:t>
      </w:r>
      <w:r w:rsidR="00D02281">
        <w:rPr>
          <w:rFonts w:ascii="Times New Roman" w:hAnsi="Times New Roman" w:cs="Times New Roman"/>
        </w:rPr>
        <w:t xml:space="preserve">or ontological </w:t>
      </w:r>
      <w:r w:rsidR="00314B2E">
        <w:rPr>
          <w:rFonts w:ascii="Times New Roman" w:hAnsi="Times New Roman" w:cs="Times New Roman"/>
        </w:rPr>
        <w:t xml:space="preserve">regime. </w:t>
      </w:r>
      <w:r w:rsidR="00D02281">
        <w:rPr>
          <w:rFonts w:ascii="Times New Roman" w:hAnsi="Times New Roman" w:cs="Times New Roman"/>
        </w:rPr>
        <w:t>In this moment, t</w:t>
      </w:r>
      <w:r w:rsidR="006C2024">
        <w:rPr>
          <w:rFonts w:ascii="Times New Roman" w:hAnsi="Times New Roman" w:cs="Times New Roman"/>
        </w:rPr>
        <w:t xml:space="preserve">he opposition between the Earth and the divine ceases to operate, </w:t>
      </w:r>
      <w:r w:rsidR="005B46E6">
        <w:rPr>
          <w:rFonts w:ascii="Times New Roman" w:hAnsi="Times New Roman" w:cs="Times New Roman"/>
        </w:rPr>
        <w:t xml:space="preserve">and a different understanding of the Earth comes to the fore, one predicated on its irreducibility to a </w:t>
      </w:r>
      <w:r w:rsidR="00852FFE">
        <w:rPr>
          <w:rFonts w:ascii="Times New Roman" w:hAnsi="Times New Roman" w:cs="Times New Roman"/>
        </w:rPr>
        <w:t xml:space="preserve">given </w:t>
      </w:r>
      <w:r w:rsidR="005B46E6">
        <w:rPr>
          <w:rFonts w:ascii="Times New Roman" w:hAnsi="Times New Roman" w:cs="Times New Roman"/>
        </w:rPr>
        <w:t>“world.”</w:t>
      </w:r>
      <w:r w:rsidR="00852FFE">
        <w:rPr>
          <w:rFonts w:ascii="Times New Roman" w:hAnsi="Times New Roman" w:cs="Times New Roman"/>
        </w:rPr>
        <w:t xml:space="preserve"> </w:t>
      </w:r>
    </w:p>
    <w:p w14:paraId="74259CBE" w14:textId="1B7EB52D" w:rsidR="00BA4870" w:rsidRPr="009E7215" w:rsidRDefault="00852FFE" w:rsidP="00852FFE">
      <w:pPr>
        <w:spacing w:line="480" w:lineRule="auto"/>
        <w:ind w:firstLine="720"/>
        <w:rPr>
          <w:rFonts w:ascii="Times New Roman" w:hAnsi="Times New Roman" w:cs="Times New Roman"/>
        </w:rPr>
      </w:pPr>
      <w:r>
        <w:rPr>
          <w:rFonts w:ascii="Times New Roman" w:hAnsi="Times New Roman" w:cs="Times New Roman"/>
        </w:rPr>
        <w:lastRenderedPageBreak/>
        <w:t xml:space="preserve">Something of this irreducibility is </w:t>
      </w:r>
      <w:r w:rsidR="009E7215">
        <w:rPr>
          <w:rFonts w:ascii="Times New Roman" w:hAnsi="Times New Roman" w:cs="Times New Roman"/>
        </w:rPr>
        <w:t xml:space="preserve">in fact </w:t>
      </w:r>
      <w:r>
        <w:rPr>
          <w:rFonts w:ascii="Times New Roman" w:hAnsi="Times New Roman" w:cs="Times New Roman"/>
        </w:rPr>
        <w:t xml:space="preserve">legible in the central tension between Earth and </w:t>
      </w:r>
      <w:r w:rsidR="00C14FAE">
        <w:rPr>
          <w:rFonts w:ascii="Times New Roman" w:hAnsi="Times New Roman" w:cs="Times New Roman"/>
        </w:rPr>
        <w:t>w</w:t>
      </w:r>
      <w:r>
        <w:rPr>
          <w:rFonts w:ascii="Times New Roman" w:hAnsi="Times New Roman" w:cs="Times New Roman"/>
        </w:rPr>
        <w:t>orld found in Heidegger’s “Origin of the Work of Art</w:t>
      </w:r>
      <w:ins w:id="150" w:author="Copyeditor" w:date="2022-08-29T17:00:00Z">
        <w:r w:rsidR="00862468">
          <w:rPr>
            <w:rFonts w:ascii="Times New Roman" w:hAnsi="Times New Roman" w:cs="Times New Roman"/>
          </w:rPr>
          <w:t>,</w:t>
        </w:r>
      </w:ins>
      <w:r>
        <w:rPr>
          <w:rFonts w:ascii="Times New Roman" w:hAnsi="Times New Roman" w:cs="Times New Roman"/>
        </w:rPr>
        <w:t>”</w:t>
      </w:r>
      <w:r w:rsidR="009E7215">
        <w:rPr>
          <w:rFonts w:ascii="Times New Roman" w:hAnsi="Times New Roman" w:cs="Times New Roman"/>
        </w:rPr>
        <w:t xml:space="preserve"> yet, as we will see, there remains an important divergence between Heidegger and </w:t>
      </w:r>
      <w:proofErr w:type="spellStart"/>
      <w:r w:rsidR="009E7215">
        <w:rPr>
          <w:rFonts w:ascii="Times New Roman" w:hAnsi="Times New Roman" w:cs="Times New Roman"/>
        </w:rPr>
        <w:t>H</w:t>
      </w:r>
      <w:r w:rsidR="000F755D">
        <w:rPr>
          <w:rFonts w:ascii="Times New Roman" w:hAnsi="Times New Roman" w:cs="Times New Roman"/>
        </w:rPr>
        <w:t>ö</w:t>
      </w:r>
      <w:r w:rsidR="009E7215">
        <w:rPr>
          <w:rFonts w:ascii="Times New Roman" w:hAnsi="Times New Roman" w:cs="Times New Roman"/>
        </w:rPr>
        <w:t>lderin’s</w:t>
      </w:r>
      <w:proofErr w:type="spellEnd"/>
      <w:r w:rsidR="009E7215">
        <w:rPr>
          <w:rFonts w:ascii="Times New Roman" w:hAnsi="Times New Roman" w:cs="Times New Roman"/>
        </w:rPr>
        <w:t xml:space="preserve"> understanding of the relation between Earth and world.</w:t>
      </w:r>
      <w:r>
        <w:rPr>
          <w:rFonts w:ascii="Times New Roman" w:hAnsi="Times New Roman" w:cs="Times New Roman"/>
        </w:rPr>
        <w:t xml:space="preserve"> If</w:t>
      </w:r>
      <w:r w:rsidR="009E7215">
        <w:rPr>
          <w:rFonts w:ascii="Times New Roman" w:hAnsi="Times New Roman" w:cs="Times New Roman"/>
        </w:rPr>
        <w:t>,</w:t>
      </w:r>
      <w:r>
        <w:rPr>
          <w:rFonts w:ascii="Times New Roman" w:hAnsi="Times New Roman" w:cs="Times New Roman"/>
        </w:rPr>
        <w:t xml:space="preserve"> </w:t>
      </w:r>
      <w:r w:rsidR="009E7215">
        <w:rPr>
          <w:rFonts w:ascii="Times New Roman" w:hAnsi="Times New Roman" w:cs="Times New Roman"/>
        </w:rPr>
        <w:t>for Heideg</w:t>
      </w:r>
      <w:r w:rsidR="00822D66">
        <w:rPr>
          <w:rFonts w:ascii="Times New Roman" w:hAnsi="Times New Roman" w:cs="Times New Roman"/>
        </w:rPr>
        <w:t>g</w:t>
      </w:r>
      <w:r w:rsidR="009E7215">
        <w:rPr>
          <w:rFonts w:ascii="Times New Roman" w:hAnsi="Times New Roman" w:cs="Times New Roman"/>
        </w:rPr>
        <w:t xml:space="preserve">er, </w:t>
      </w:r>
      <w:r>
        <w:rPr>
          <w:rFonts w:ascii="Times New Roman" w:hAnsi="Times New Roman" w:cs="Times New Roman"/>
        </w:rPr>
        <w:t>the work of art is the “setting up of a world” (</w:t>
      </w:r>
      <w:r w:rsidR="00413473">
        <w:rPr>
          <w:rFonts w:ascii="Times New Roman" w:hAnsi="Times New Roman" w:cs="Times New Roman"/>
        </w:rPr>
        <w:t>WA</w:t>
      </w:r>
      <w:r w:rsidR="00315170">
        <w:rPr>
          <w:rFonts w:ascii="Times New Roman" w:hAnsi="Times New Roman" w:cs="Times New Roman"/>
        </w:rPr>
        <w:t xml:space="preserve"> </w:t>
      </w:r>
      <w:del w:id="151" w:author="Copyeditor" w:date="2022-08-29T17:02:00Z">
        <w:r w:rsidR="00413473" w:rsidDel="00862468">
          <w:rPr>
            <w:rFonts w:ascii="Times New Roman" w:hAnsi="Times New Roman" w:cs="Times New Roman"/>
          </w:rPr>
          <w:delText>,</w:delText>
        </w:r>
      </w:del>
      <w:r>
        <w:rPr>
          <w:rFonts w:ascii="Times New Roman" w:hAnsi="Times New Roman" w:cs="Times New Roman"/>
        </w:rPr>
        <w:t xml:space="preserve">170), this setting up occurs only against the backdrop of an Earth “sheltered” from this formation. Since neither </w:t>
      </w:r>
      <w:r w:rsidR="00A6100F">
        <w:rPr>
          <w:rFonts w:ascii="Times New Roman" w:hAnsi="Times New Roman" w:cs="Times New Roman"/>
        </w:rPr>
        <w:t>animal nor plant “have” a world</w:t>
      </w:r>
      <w:ins w:id="152" w:author="Copyeditor" w:date="2022-08-29T17:03:00Z">
        <w:r w:rsidR="00862468">
          <w:rPr>
            <w:rFonts w:ascii="Times New Roman" w:hAnsi="Times New Roman" w:cs="Times New Roman"/>
          </w:rPr>
          <w:t xml:space="preserve"> and are therefore deprived of a relation to beings </w:t>
        </w:r>
        <w:r w:rsidR="00862468">
          <w:rPr>
            <w:rFonts w:ascii="Times New Roman" w:hAnsi="Times New Roman" w:cs="Times New Roman"/>
            <w:i/>
          </w:rPr>
          <w:t>as such</w:t>
        </w:r>
        <w:r w:rsidR="00862468">
          <w:rPr>
            <w:rFonts w:ascii="Times New Roman" w:hAnsi="Times New Roman" w:cs="Times New Roman"/>
          </w:rPr>
          <w:t>,</w:t>
        </w:r>
      </w:ins>
      <w:del w:id="153" w:author="Copyeditor" w:date="2022-08-29T17:03:00Z">
        <w:r w:rsidR="00A6100F" w:rsidDel="00862468">
          <w:rPr>
            <w:rFonts w:ascii="Times New Roman" w:hAnsi="Times New Roman" w:cs="Times New Roman"/>
          </w:rPr>
          <w:delText>,</w:delText>
        </w:r>
      </w:del>
      <w:r w:rsidR="00A6100F">
        <w:rPr>
          <w:rStyle w:val="EndnoteReference"/>
          <w:rFonts w:ascii="Times New Roman" w:hAnsi="Times New Roman" w:cs="Times New Roman"/>
        </w:rPr>
        <w:endnoteReference w:id="7"/>
      </w:r>
      <w:r w:rsidR="00A6100F">
        <w:rPr>
          <w:rFonts w:ascii="Times New Roman" w:hAnsi="Times New Roman" w:cs="Times New Roman"/>
        </w:rPr>
        <w:t xml:space="preserve"> </w:t>
      </w:r>
      <w:del w:id="159" w:author="Copyeditor" w:date="2022-08-29T17:03:00Z">
        <w:r w:rsidR="00A6100F" w:rsidDel="00862468">
          <w:rPr>
            <w:rFonts w:ascii="Times New Roman" w:hAnsi="Times New Roman" w:cs="Times New Roman"/>
          </w:rPr>
          <w:delText xml:space="preserve">and are therefore deprived of a relation to beings </w:delText>
        </w:r>
        <w:r w:rsidR="00A6100F" w:rsidDel="00862468">
          <w:rPr>
            <w:rFonts w:ascii="Times New Roman" w:hAnsi="Times New Roman" w:cs="Times New Roman"/>
            <w:i/>
          </w:rPr>
          <w:delText>as such</w:delText>
        </w:r>
        <w:r w:rsidR="00A6100F" w:rsidDel="00862468">
          <w:rPr>
            <w:rFonts w:ascii="Times New Roman" w:hAnsi="Times New Roman" w:cs="Times New Roman"/>
          </w:rPr>
          <w:delText xml:space="preserve">, </w:delText>
        </w:r>
      </w:del>
      <w:r w:rsidR="00EC63D3">
        <w:rPr>
          <w:rFonts w:ascii="Times New Roman" w:hAnsi="Times New Roman" w:cs="Times New Roman"/>
        </w:rPr>
        <w:t xml:space="preserve">Heidegger is compelled to describe the </w:t>
      </w:r>
      <w:r w:rsidR="009E7215">
        <w:rPr>
          <w:rFonts w:ascii="Times New Roman" w:hAnsi="Times New Roman" w:cs="Times New Roman"/>
        </w:rPr>
        <w:t xml:space="preserve">specific </w:t>
      </w:r>
      <w:r w:rsidR="00EC63D3">
        <w:rPr>
          <w:rFonts w:ascii="Times New Roman" w:hAnsi="Times New Roman" w:cs="Times New Roman"/>
        </w:rPr>
        <w:t>“</w:t>
      </w:r>
      <w:proofErr w:type="spellStart"/>
      <w:r w:rsidR="00EC63D3">
        <w:rPr>
          <w:rFonts w:ascii="Times New Roman" w:hAnsi="Times New Roman" w:cs="Times New Roman"/>
        </w:rPr>
        <w:t>worldlessness</w:t>
      </w:r>
      <w:proofErr w:type="spellEnd"/>
      <w:r w:rsidR="00EC63D3">
        <w:rPr>
          <w:rFonts w:ascii="Times New Roman" w:hAnsi="Times New Roman" w:cs="Times New Roman"/>
        </w:rPr>
        <w:t>” of stone</w:t>
      </w:r>
      <w:r w:rsidR="009E7215">
        <w:rPr>
          <w:rFonts w:ascii="Times New Roman" w:hAnsi="Times New Roman" w:cs="Times New Roman"/>
        </w:rPr>
        <w:t>, for example,</w:t>
      </w:r>
      <w:r w:rsidR="00EC63D3">
        <w:rPr>
          <w:rFonts w:ascii="Times New Roman" w:hAnsi="Times New Roman" w:cs="Times New Roman"/>
        </w:rPr>
        <w:t xml:space="preserve"> in manifestly different terms, casting the Earth in the role of </w:t>
      </w:r>
      <w:r w:rsidR="007304E5">
        <w:rPr>
          <w:rFonts w:ascii="Times New Roman" w:hAnsi="Times New Roman" w:cs="Times New Roman"/>
        </w:rPr>
        <w:t>“that which comes forth and shelters”</w:t>
      </w:r>
      <w:r w:rsidR="00EC63D3">
        <w:rPr>
          <w:rFonts w:ascii="Times New Roman" w:hAnsi="Times New Roman" w:cs="Times New Roman"/>
        </w:rPr>
        <w:t>: “That into which the work sets itself back and which it causes to come forth in this setting back of itself we call the earth. Earth is that which comes forth and shelters</w:t>
      </w:r>
      <w:ins w:id="160" w:author="Copyeditor" w:date="2022-08-29T17:04:00Z">
        <w:r w:rsidR="00862468">
          <w:rPr>
            <w:rFonts w:ascii="Times New Roman" w:hAnsi="Times New Roman" w:cs="Times New Roman"/>
          </w:rPr>
          <w:t> . . . </w:t>
        </w:r>
      </w:ins>
      <w:del w:id="161" w:author="Copyeditor" w:date="2022-08-29T17:04:00Z">
        <w:r w:rsidR="00EC63D3" w:rsidDel="00862468">
          <w:rPr>
            <w:rFonts w:ascii="Times New Roman" w:hAnsi="Times New Roman" w:cs="Times New Roman"/>
          </w:rPr>
          <w:delText xml:space="preserve">… </w:delText>
        </w:r>
      </w:del>
      <w:r w:rsidR="00EC63D3">
        <w:rPr>
          <w:rFonts w:ascii="Times New Roman" w:hAnsi="Times New Roman" w:cs="Times New Roman"/>
        </w:rPr>
        <w:t>Upon the Earth and in it, historical man grounds his dwelling in the world” (</w:t>
      </w:r>
      <w:r w:rsidR="003A4211">
        <w:rPr>
          <w:rFonts w:ascii="Times New Roman" w:hAnsi="Times New Roman" w:cs="Times New Roman"/>
        </w:rPr>
        <w:t>WA</w:t>
      </w:r>
      <w:ins w:id="162" w:author="Copyeditor" w:date="2022-08-29T17:05:00Z">
        <w:r w:rsidR="00862468">
          <w:rPr>
            <w:rFonts w:ascii="Times New Roman" w:hAnsi="Times New Roman" w:cs="Times New Roman"/>
          </w:rPr>
          <w:t xml:space="preserve"> </w:t>
        </w:r>
      </w:ins>
      <w:del w:id="163" w:author="Copyeditor" w:date="2022-08-29T17:05:00Z">
        <w:r w:rsidR="003A4211" w:rsidDel="00862468">
          <w:rPr>
            <w:rFonts w:ascii="Times New Roman" w:hAnsi="Times New Roman" w:cs="Times New Roman"/>
          </w:rPr>
          <w:delText>,</w:delText>
        </w:r>
      </w:del>
      <w:r w:rsidR="00EC63D3">
        <w:rPr>
          <w:rFonts w:ascii="Times New Roman" w:hAnsi="Times New Roman" w:cs="Times New Roman"/>
        </w:rPr>
        <w:t>171</w:t>
      </w:r>
      <w:del w:id="164" w:author="Copyeditor" w:date="2022-08-29T17:05:00Z">
        <w:r w:rsidR="00EC63D3" w:rsidDel="00862468">
          <w:rPr>
            <w:rFonts w:ascii="Times New Roman" w:hAnsi="Times New Roman" w:cs="Times New Roman"/>
          </w:rPr>
          <w:delText>-</w:delText>
        </w:r>
      </w:del>
      <w:ins w:id="165" w:author="Copyeditor" w:date="2022-08-29T17:05:00Z">
        <w:r w:rsidR="00862468">
          <w:rPr>
            <w:rFonts w:ascii="Times New Roman" w:hAnsi="Times New Roman" w:cs="Times New Roman"/>
          </w:rPr>
          <w:t>–</w:t>
        </w:r>
      </w:ins>
      <w:del w:id="166" w:author="Copyeditor" w:date="2022-08-29T17:05:00Z">
        <w:r w:rsidR="00EC63D3" w:rsidDel="00862468">
          <w:rPr>
            <w:rFonts w:ascii="Times New Roman" w:hAnsi="Times New Roman" w:cs="Times New Roman"/>
          </w:rPr>
          <w:delText>1</w:delText>
        </w:r>
      </w:del>
      <w:r w:rsidR="00EC63D3">
        <w:rPr>
          <w:rFonts w:ascii="Times New Roman" w:hAnsi="Times New Roman" w:cs="Times New Roman"/>
        </w:rPr>
        <w:t xml:space="preserve">72). </w:t>
      </w:r>
      <w:r w:rsidR="009E7215">
        <w:rPr>
          <w:rFonts w:ascii="Times New Roman" w:hAnsi="Times New Roman" w:cs="Times New Roman"/>
        </w:rPr>
        <w:t xml:space="preserve">Heidegger here makes the Earth that which withdraws itself from the world. </w:t>
      </w:r>
      <w:r w:rsidR="009B3950">
        <w:rPr>
          <w:rFonts w:ascii="Times New Roman" w:hAnsi="Times New Roman" w:cs="Times New Roman"/>
        </w:rPr>
        <w:t xml:space="preserve">If animals are “poor in world,” the stone by contrast remains connected to a world only by its refusal of </w:t>
      </w:r>
      <w:r w:rsidR="00A625BA">
        <w:rPr>
          <w:rFonts w:ascii="Times New Roman" w:hAnsi="Times New Roman" w:cs="Times New Roman"/>
        </w:rPr>
        <w:t xml:space="preserve">and by </w:t>
      </w:r>
      <w:r w:rsidR="009B3950">
        <w:rPr>
          <w:rFonts w:ascii="Times New Roman" w:hAnsi="Times New Roman" w:cs="Times New Roman"/>
        </w:rPr>
        <w:t xml:space="preserve">it. </w:t>
      </w:r>
      <w:r w:rsidR="00BA4870">
        <w:rPr>
          <w:rFonts w:ascii="Times New Roman" w:hAnsi="Times New Roman" w:cs="Times New Roman"/>
        </w:rPr>
        <w:t>The stone’s “</w:t>
      </w:r>
      <w:proofErr w:type="spellStart"/>
      <w:r w:rsidR="00BA4870">
        <w:rPr>
          <w:rFonts w:ascii="Times New Roman" w:hAnsi="Times New Roman" w:cs="Times New Roman"/>
        </w:rPr>
        <w:t>worldlessness</w:t>
      </w:r>
      <w:proofErr w:type="spellEnd"/>
      <w:r w:rsidR="00BA4870">
        <w:rPr>
          <w:rFonts w:ascii="Times New Roman" w:hAnsi="Times New Roman" w:cs="Times New Roman"/>
        </w:rPr>
        <w:t xml:space="preserve">” </w:t>
      </w:r>
      <w:r w:rsidR="009E7215">
        <w:rPr>
          <w:rFonts w:ascii="Times New Roman" w:hAnsi="Times New Roman" w:cs="Times New Roman"/>
        </w:rPr>
        <w:t xml:space="preserve">therefore </w:t>
      </w:r>
      <w:r w:rsidR="00BA4870">
        <w:rPr>
          <w:rFonts w:ascii="Times New Roman" w:hAnsi="Times New Roman" w:cs="Times New Roman"/>
        </w:rPr>
        <w:t>pertains to its status as the “unconcealed</w:t>
      </w:r>
      <w:r w:rsidR="009E7215">
        <w:rPr>
          <w:rFonts w:ascii="Times New Roman" w:hAnsi="Times New Roman" w:cs="Times New Roman"/>
        </w:rPr>
        <w:t>,</w:t>
      </w:r>
      <w:r w:rsidR="00BA4870">
        <w:rPr>
          <w:rFonts w:ascii="Times New Roman" w:hAnsi="Times New Roman" w:cs="Times New Roman"/>
        </w:rPr>
        <w:t>”</w:t>
      </w:r>
      <w:r w:rsidR="009E7215">
        <w:rPr>
          <w:rFonts w:ascii="Times New Roman" w:hAnsi="Times New Roman" w:cs="Times New Roman"/>
        </w:rPr>
        <w:t xml:space="preserve"> as</w:t>
      </w:r>
      <w:r w:rsidR="00BA4870">
        <w:rPr>
          <w:rFonts w:ascii="Times New Roman" w:hAnsi="Times New Roman" w:cs="Times New Roman"/>
        </w:rPr>
        <w:t xml:space="preserve"> that which cannot be rendered by any form of measurement or calculation: “If we try to lay hold of the stone’s heaviness in another way, by placing the stone on a balance, we merely bring the heaviness into the form of a calculated weight. This perhaps very precise determination of the stone remains a number, but the weight’s burden has escaped us” (</w:t>
      </w:r>
      <w:r w:rsidR="003A4211">
        <w:rPr>
          <w:rFonts w:ascii="Times New Roman" w:hAnsi="Times New Roman" w:cs="Times New Roman"/>
        </w:rPr>
        <w:t>WA</w:t>
      </w:r>
      <w:ins w:id="167" w:author="Copyeditor" w:date="2022-08-29T17:06:00Z">
        <w:r w:rsidR="00585009">
          <w:rPr>
            <w:rFonts w:ascii="Times New Roman" w:hAnsi="Times New Roman" w:cs="Times New Roman"/>
          </w:rPr>
          <w:t xml:space="preserve"> </w:t>
        </w:r>
      </w:ins>
      <w:del w:id="168" w:author="Copyeditor" w:date="2022-08-29T17:06:00Z">
        <w:r w:rsidR="003A4211" w:rsidDel="00585009">
          <w:rPr>
            <w:rFonts w:ascii="Times New Roman" w:hAnsi="Times New Roman" w:cs="Times New Roman"/>
          </w:rPr>
          <w:delText>,</w:delText>
        </w:r>
      </w:del>
      <w:r w:rsidR="00BA4870">
        <w:rPr>
          <w:rFonts w:ascii="Times New Roman" w:hAnsi="Times New Roman" w:cs="Times New Roman"/>
        </w:rPr>
        <w:t>172). The Earth, therefore, “shows itself only when it remains undisclosed and unexplained. Earth thus shatters every attempt to penetrate it” (</w:t>
      </w:r>
      <w:r w:rsidR="003A4211">
        <w:rPr>
          <w:rFonts w:ascii="Times New Roman" w:hAnsi="Times New Roman" w:cs="Times New Roman"/>
        </w:rPr>
        <w:t>WA</w:t>
      </w:r>
      <w:ins w:id="169" w:author="Copyeditor" w:date="2022-08-29T17:06:00Z">
        <w:r w:rsidR="00585009">
          <w:rPr>
            <w:rFonts w:ascii="Times New Roman" w:hAnsi="Times New Roman" w:cs="Times New Roman"/>
          </w:rPr>
          <w:t xml:space="preserve"> </w:t>
        </w:r>
      </w:ins>
      <w:del w:id="170" w:author="Copyeditor" w:date="2022-08-29T17:06:00Z">
        <w:r w:rsidR="003A4211" w:rsidDel="00585009">
          <w:rPr>
            <w:rFonts w:ascii="Times New Roman" w:hAnsi="Times New Roman" w:cs="Times New Roman"/>
          </w:rPr>
          <w:delText>,</w:delText>
        </w:r>
      </w:del>
      <w:r w:rsidR="00BA4870">
        <w:rPr>
          <w:rFonts w:ascii="Times New Roman" w:hAnsi="Times New Roman" w:cs="Times New Roman"/>
        </w:rPr>
        <w:t>172). The setting</w:t>
      </w:r>
      <w:ins w:id="171" w:author="Copyeditor" w:date="2022-08-29T17:06:00Z">
        <w:r w:rsidR="00585009">
          <w:rPr>
            <w:rFonts w:ascii="Times New Roman" w:hAnsi="Times New Roman" w:cs="Times New Roman"/>
          </w:rPr>
          <w:t xml:space="preserve"> </w:t>
        </w:r>
      </w:ins>
      <w:del w:id="172" w:author="Copyeditor" w:date="2022-08-29T17:06:00Z">
        <w:r w:rsidR="00BA4870" w:rsidDel="00585009">
          <w:rPr>
            <w:rFonts w:ascii="Times New Roman" w:hAnsi="Times New Roman" w:cs="Times New Roman"/>
          </w:rPr>
          <w:delText>-</w:delText>
        </w:r>
      </w:del>
      <w:r w:rsidR="00BA4870">
        <w:rPr>
          <w:rFonts w:ascii="Times New Roman" w:hAnsi="Times New Roman" w:cs="Times New Roman"/>
        </w:rPr>
        <w:t xml:space="preserve">forth of the Earth by the world </w:t>
      </w:r>
      <w:r w:rsidR="00A625BA">
        <w:rPr>
          <w:rFonts w:ascii="Times New Roman" w:hAnsi="Times New Roman" w:cs="Times New Roman"/>
        </w:rPr>
        <w:t xml:space="preserve">is thus figured in Heidegger as a “strife” rather than an outright opposition; a strife that, moreover, functions as a metaphor for the movement of truth itself, the disclosure of </w:t>
      </w:r>
      <w:r w:rsidR="00302D02">
        <w:rPr>
          <w:rFonts w:ascii="Times New Roman" w:hAnsi="Times New Roman" w:cs="Times New Roman"/>
        </w:rPr>
        <w:t>the undisclosable</w:t>
      </w:r>
      <w:r w:rsidR="00A625BA">
        <w:rPr>
          <w:rFonts w:ascii="Times New Roman" w:hAnsi="Times New Roman" w:cs="Times New Roman"/>
        </w:rPr>
        <w:t xml:space="preserve"> in the movement of </w:t>
      </w:r>
      <w:proofErr w:type="spellStart"/>
      <w:r w:rsidR="00A625BA">
        <w:rPr>
          <w:rFonts w:ascii="Times New Roman" w:hAnsi="Times New Roman" w:cs="Times New Roman"/>
          <w:i/>
        </w:rPr>
        <w:t>aletheia</w:t>
      </w:r>
      <w:proofErr w:type="spellEnd"/>
      <w:r w:rsidR="009E7215">
        <w:rPr>
          <w:rFonts w:ascii="Times New Roman" w:hAnsi="Times New Roman" w:cs="Times New Roman"/>
        </w:rPr>
        <w:t>, the simultaneous revealing and concealing that characterizes the “world” itself.</w:t>
      </w:r>
    </w:p>
    <w:p w14:paraId="61FB1052" w14:textId="59944A95" w:rsidR="00A16663" w:rsidRPr="007D1FF3" w:rsidRDefault="009E7215" w:rsidP="00A16663">
      <w:pPr>
        <w:spacing w:line="480" w:lineRule="auto"/>
        <w:ind w:firstLine="720"/>
        <w:rPr>
          <w:rFonts w:ascii="Times New Roman" w:hAnsi="Times New Roman" w:cs="Times New Roman"/>
        </w:rPr>
      </w:pPr>
      <w:r>
        <w:rPr>
          <w:rFonts w:ascii="Times New Roman" w:hAnsi="Times New Roman" w:cs="Times New Roman"/>
        </w:rPr>
        <w:lastRenderedPageBreak/>
        <w:t>While</w:t>
      </w:r>
      <w:r w:rsidR="004352F6">
        <w:rPr>
          <w:rFonts w:ascii="Times New Roman" w:hAnsi="Times New Roman" w:cs="Times New Roman"/>
        </w:rPr>
        <w:t xml:space="preserve"> H</w:t>
      </w:r>
      <w:r w:rsidR="000F755D">
        <w:rPr>
          <w:rFonts w:ascii="Times New Roman" w:hAnsi="Times New Roman" w:cs="Times New Roman"/>
        </w:rPr>
        <w:t>ö</w:t>
      </w:r>
      <w:r w:rsidR="004352F6">
        <w:rPr>
          <w:rFonts w:ascii="Times New Roman" w:hAnsi="Times New Roman" w:cs="Times New Roman"/>
        </w:rPr>
        <w:t xml:space="preserve">lderlin’s conception of the relation of Earth and World clearly influenced Heidegger, </w:t>
      </w:r>
      <w:r w:rsidR="00A16663">
        <w:rPr>
          <w:rFonts w:ascii="Times New Roman" w:hAnsi="Times New Roman" w:cs="Times New Roman"/>
        </w:rPr>
        <w:t>his own interpretation of this relation</w:t>
      </w:r>
      <w:r w:rsidR="004352F6">
        <w:rPr>
          <w:rFonts w:ascii="Times New Roman" w:hAnsi="Times New Roman" w:cs="Times New Roman"/>
        </w:rPr>
        <w:t xml:space="preserve"> nevertheless entails </w:t>
      </w:r>
      <w:r w:rsidR="00A16663">
        <w:rPr>
          <w:rFonts w:ascii="Times New Roman" w:hAnsi="Times New Roman" w:cs="Times New Roman"/>
        </w:rPr>
        <w:t>some</w:t>
      </w:r>
      <w:r w:rsidR="004352F6">
        <w:rPr>
          <w:rFonts w:ascii="Times New Roman" w:hAnsi="Times New Roman" w:cs="Times New Roman"/>
        </w:rPr>
        <w:t xml:space="preserve"> </w:t>
      </w:r>
      <w:r w:rsidR="0063772B">
        <w:rPr>
          <w:rFonts w:ascii="Times New Roman" w:hAnsi="Times New Roman" w:cs="Times New Roman"/>
        </w:rPr>
        <w:t>crucial differences that do</w:t>
      </w:r>
      <w:r w:rsidR="00A16663">
        <w:rPr>
          <w:rFonts w:ascii="Times New Roman" w:hAnsi="Times New Roman" w:cs="Times New Roman"/>
        </w:rPr>
        <w:t xml:space="preserve"> </w:t>
      </w:r>
      <w:r w:rsidR="0063772B">
        <w:rPr>
          <w:rFonts w:ascii="Times New Roman" w:hAnsi="Times New Roman" w:cs="Times New Roman"/>
        </w:rPr>
        <w:t xml:space="preserve">not allow the tension between </w:t>
      </w:r>
      <w:r w:rsidR="00A16663">
        <w:rPr>
          <w:rFonts w:ascii="Times New Roman" w:hAnsi="Times New Roman" w:cs="Times New Roman"/>
        </w:rPr>
        <w:t>Earth and World</w:t>
      </w:r>
      <w:r w:rsidR="0063772B">
        <w:rPr>
          <w:rFonts w:ascii="Times New Roman" w:hAnsi="Times New Roman" w:cs="Times New Roman"/>
        </w:rPr>
        <w:t xml:space="preserve"> to unfold </w:t>
      </w:r>
      <w:r w:rsidR="00A16663">
        <w:rPr>
          <w:rFonts w:ascii="Times New Roman" w:hAnsi="Times New Roman" w:cs="Times New Roman"/>
        </w:rPr>
        <w:t xml:space="preserve">as </w:t>
      </w:r>
      <w:r w:rsidR="0063772B">
        <w:rPr>
          <w:rFonts w:ascii="Times New Roman" w:hAnsi="Times New Roman" w:cs="Times New Roman"/>
        </w:rPr>
        <w:t>“the intimacy of a simple belonging to one another” (</w:t>
      </w:r>
      <w:r w:rsidR="003A4211">
        <w:rPr>
          <w:rFonts w:ascii="Times New Roman" w:hAnsi="Times New Roman" w:cs="Times New Roman"/>
        </w:rPr>
        <w:t>WA</w:t>
      </w:r>
      <w:ins w:id="173" w:author="Copyeditor" w:date="2022-08-29T17:38:00Z">
        <w:r w:rsidR="00B4278D">
          <w:rPr>
            <w:rFonts w:ascii="Times New Roman" w:hAnsi="Times New Roman" w:cs="Times New Roman"/>
          </w:rPr>
          <w:t xml:space="preserve"> </w:t>
        </w:r>
      </w:ins>
      <w:del w:id="174" w:author="Copyeditor" w:date="2022-08-29T17:38:00Z">
        <w:r w:rsidR="003A4211" w:rsidDel="00B4278D">
          <w:rPr>
            <w:rFonts w:ascii="Times New Roman" w:hAnsi="Times New Roman" w:cs="Times New Roman"/>
          </w:rPr>
          <w:delText>,</w:delText>
        </w:r>
      </w:del>
      <w:r w:rsidR="0063772B">
        <w:rPr>
          <w:rFonts w:ascii="Times New Roman" w:hAnsi="Times New Roman" w:cs="Times New Roman"/>
        </w:rPr>
        <w:t xml:space="preserve">174). </w:t>
      </w:r>
      <w:r w:rsidR="00D709DA">
        <w:rPr>
          <w:rFonts w:ascii="Times New Roman" w:hAnsi="Times New Roman" w:cs="Times New Roman"/>
        </w:rPr>
        <w:t xml:space="preserve">The main </w:t>
      </w:r>
      <w:r w:rsidR="006F2CCD">
        <w:rPr>
          <w:rFonts w:ascii="Times New Roman" w:hAnsi="Times New Roman" w:cs="Times New Roman"/>
        </w:rPr>
        <w:t>aspect</w:t>
      </w:r>
      <w:r w:rsidR="00D709DA">
        <w:rPr>
          <w:rFonts w:ascii="Times New Roman" w:hAnsi="Times New Roman" w:cs="Times New Roman"/>
        </w:rPr>
        <w:t xml:space="preserve"> of this difference </w:t>
      </w:r>
      <w:r w:rsidR="00785F2A">
        <w:rPr>
          <w:rFonts w:ascii="Times New Roman" w:hAnsi="Times New Roman" w:cs="Times New Roman"/>
        </w:rPr>
        <w:t>pertains to the way H</w:t>
      </w:r>
      <w:r w:rsidR="000F755D">
        <w:rPr>
          <w:rFonts w:ascii="Times New Roman" w:hAnsi="Times New Roman" w:cs="Times New Roman"/>
        </w:rPr>
        <w:t>ö</w:t>
      </w:r>
      <w:r w:rsidR="00785F2A">
        <w:rPr>
          <w:rFonts w:ascii="Times New Roman" w:hAnsi="Times New Roman" w:cs="Times New Roman"/>
        </w:rPr>
        <w:t>lderlin weds the motif of the Earth to the unfolding oscillation of poetic tones. In other words, unlike for Heidegger, for whom poetics is more generally the “founding” of a world</w:t>
      </w:r>
      <w:r w:rsidR="00A16663">
        <w:rPr>
          <w:rFonts w:ascii="Times New Roman" w:hAnsi="Times New Roman" w:cs="Times New Roman"/>
        </w:rPr>
        <w:t xml:space="preserve"> in the poetic word</w:t>
      </w:r>
      <w:r w:rsidR="00785F2A">
        <w:rPr>
          <w:rFonts w:ascii="Times New Roman" w:hAnsi="Times New Roman" w:cs="Times New Roman"/>
        </w:rPr>
        <w:t xml:space="preserve">, </w:t>
      </w:r>
      <w:r w:rsidR="00302D02">
        <w:rPr>
          <w:rFonts w:ascii="Times New Roman" w:hAnsi="Times New Roman" w:cs="Times New Roman"/>
        </w:rPr>
        <w:t>which in turn “sets forth” what remains irreducible to that world (</w:t>
      </w:r>
      <w:r w:rsidR="00A16663">
        <w:rPr>
          <w:rFonts w:ascii="Times New Roman" w:hAnsi="Times New Roman" w:cs="Times New Roman"/>
        </w:rPr>
        <w:t>i.e</w:t>
      </w:r>
      <w:ins w:id="175" w:author="Copyeditor" w:date="2022-08-29T17:45:00Z">
        <w:r w:rsidR="003C3D53">
          <w:rPr>
            <w:rFonts w:ascii="Times New Roman" w:hAnsi="Times New Roman" w:cs="Times New Roman"/>
          </w:rPr>
          <w:t>.,</w:t>
        </w:r>
      </w:ins>
      <w:r w:rsidR="00A16663">
        <w:rPr>
          <w:rFonts w:ascii="Times New Roman" w:hAnsi="Times New Roman" w:cs="Times New Roman"/>
        </w:rPr>
        <w:t xml:space="preserve"> </w:t>
      </w:r>
      <w:r w:rsidR="00302D02">
        <w:rPr>
          <w:rFonts w:ascii="Times New Roman" w:hAnsi="Times New Roman" w:cs="Times New Roman"/>
        </w:rPr>
        <w:t xml:space="preserve">the </w:t>
      </w:r>
      <w:r w:rsidR="00A16663">
        <w:rPr>
          <w:rFonts w:ascii="Times New Roman" w:hAnsi="Times New Roman" w:cs="Times New Roman"/>
        </w:rPr>
        <w:t>E</w:t>
      </w:r>
      <w:r w:rsidR="00302D02">
        <w:rPr>
          <w:rFonts w:ascii="Times New Roman" w:hAnsi="Times New Roman" w:cs="Times New Roman"/>
        </w:rPr>
        <w:t xml:space="preserve">arth), </w:t>
      </w:r>
      <w:r w:rsidR="00785F2A">
        <w:rPr>
          <w:rFonts w:ascii="Times New Roman" w:hAnsi="Times New Roman" w:cs="Times New Roman"/>
        </w:rPr>
        <w:t>for H</w:t>
      </w:r>
      <w:r w:rsidR="000F755D">
        <w:rPr>
          <w:rFonts w:ascii="Times New Roman" w:hAnsi="Times New Roman" w:cs="Times New Roman"/>
        </w:rPr>
        <w:t>ö</w:t>
      </w:r>
      <w:r w:rsidR="00785F2A">
        <w:rPr>
          <w:rFonts w:ascii="Times New Roman" w:hAnsi="Times New Roman" w:cs="Times New Roman"/>
        </w:rPr>
        <w:t>lderlin poetry</w:t>
      </w:r>
      <w:r w:rsidR="002705E7">
        <w:rPr>
          <w:rFonts w:ascii="Times New Roman" w:hAnsi="Times New Roman" w:cs="Times New Roman"/>
        </w:rPr>
        <w:t xml:space="preserve"> remains caught in the </w:t>
      </w:r>
      <w:r w:rsidR="00302D02">
        <w:rPr>
          <w:rFonts w:ascii="Times New Roman" w:hAnsi="Times New Roman" w:cs="Times New Roman"/>
        </w:rPr>
        <w:t xml:space="preserve">continuous and </w:t>
      </w:r>
      <w:r w:rsidR="002705E7">
        <w:rPr>
          <w:rFonts w:ascii="Times New Roman" w:hAnsi="Times New Roman" w:cs="Times New Roman"/>
        </w:rPr>
        <w:t>irresolvable</w:t>
      </w:r>
      <w:r w:rsidR="007D1FF3">
        <w:rPr>
          <w:rFonts w:ascii="Times New Roman" w:hAnsi="Times New Roman" w:cs="Times New Roman"/>
        </w:rPr>
        <w:t xml:space="preserve"> jointure </w:t>
      </w:r>
      <w:r w:rsidR="002705E7">
        <w:rPr>
          <w:rFonts w:ascii="Times New Roman" w:hAnsi="Times New Roman" w:cs="Times New Roman"/>
        </w:rPr>
        <w:t>of an oscillation between presentation and signification</w:t>
      </w:r>
      <w:r w:rsidR="00302D02">
        <w:rPr>
          <w:rFonts w:ascii="Times New Roman" w:hAnsi="Times New Roman" w:cs="Times New Roman"/>
        </w:rPr>
        <w:t>. This oscillation</w:t>
      </w:r>
      <w:r w:rsidR="002705E7">
        <w:rPr>
          <w:rFonts w:ascii="Times New Roman" w:hAnsi="Times New Roman" w:cs="Times New Roman"/>
        </w:rPr>
        <w:t xml:space="preserve"> proves </w:t>
      </w:r>
      <w:r w:rsidR="002705E7" w:rsidRPr="003C3D53">
        <w:rPr>
          <w:rFonts w:ascii="Times New Roman" w:hAnsi="Times New Roman" w:cs="Times New Roman"/>
          <w:iCs/>
          <w:rPrChange w:id="176" w:author="Copyeditor" w:date="2022-08-29T17:47:00Z">
            <w:rPr>
              <w:rFonts w:ascii="Times New Roman" w:hAnsi="Times New Roman" w:cs="Times New Roman"/>
              <w:i/>
            </w:rPr>
          </w:rPrChange>
        </w:rPr>
        <w:t>incapable</w:t>
      </w:r>
      <w:r w:rsidR="002705E7">
        <w:rPr>
          <w:rFonts w:ascii="Times New Roman" w:hAnsi="Times New Roman" w:cs="Times New Roman"/>
        </w:rPr>
        <w:t xml:space="preserve"> of presenting the Earth as its hidden ground, </w:t>
      </w:r>
      <w:r w:rsidR="00302D02">
        <w:rPr>
          <w:rFonts w:ascii="Times New Roman" w:hAnsi="Times New Roman" w:cs="Times New Roman"/>
        </w:rPr>
        <w:t>as a single signification that presents itself through its absence, or</w:t>
      </w:r>
      <w:r w:rsidR="002705E7">
        <w:rPr>
          <w:rFonts w:ascii="Times New Roman" w:hAnsi="Times New Roman" w:cs="Times New Roman"/>
        </w:rPr>
        <w:t xml:space="preserve"> as that which remains undisclosed</w:t>
      </w:r>
      <w:r w:rsidR="007D1FF3">
        <w:rPr>
          <w:rFonts w:ascii="Times New Roman" w:hAnsi="Times New Roman" w:cs="Times New Roman"/>
        </w:rPr>
        <w:t xml:space="preserve"> “within” a </w:t>
      </w:r>
      <w:r w:rsidR="00A16663">
        <w:rPr>
          <w:rFonts w:ascii="Times New Roman" w:hAnsi="Times New Roman" w:cs="Times New Roman"/>
        </w:rPr>
        <w:t xml:space="preserve">given </w:t>
      </w:r>
      <w:r w:rsidR="007D1FF3">
        <w:rPr>
          <w:rFonts w:ascii="Times New Roman" w:hAnsi="Times New Roman" w:cs="Times New Roman"/>
        </w:rPr>
        <w:t>world</w:t>
      </w:r>
      <w:r w:rsidR="00302D02">
        <w:rPr>
          <w:rFonts w:ascii="Times New Roman" w:hAnsi="Times New Roman" w:cs="Times New Roman"/>
        </w:rPr>
        <w:t xml:space="preserve">, since any underlying signification is eventually overcome by </w:t>
      </w:r>
      <w:r w:rsidR="00A16663">
        <w:rPr>
          <w:rFonts w:ascii="Times New Roman" w:hAnsi="Times New Roman" w:cs="Times New Roman"/>
        </w:rPr>
        <w:t xml:space="preserve">yet </w:t>
      </w:r>
      <w:r w:rsidR="00302D02">
        <w:rPr>
          <w:rFonts w:ascii="Times New Roman" w:hAnsi="Times New Roman" w:cs="Times New Roman"/>
        </w:rPr>
        <w:t>another disjunction between presentation and signification without any single, unified sense</w:t>
      </w:r>
      <w:r w:rsidR="000348B4">
        <w:rPr>
          <w:rFonts w:ascii="Times New Roman" w:hAnsi="Times New Roman" w:cs="Times New Roman"/>
        </w:rPr>
        <w:t xml:space="preserve"> </w:t>
      </w:r>
      <w:r w:rsidR="00A16663">
        <w:rPr>
          <w:rFonts w:ascii="Times New Roman" w:hAnsi="Times New Roman" w:cs="Times New Roman"/>
        </w:rPr>
        <w:t>emerging</w:t>
      </w:r>
      <w:r w:rsidR="00302D02">
        <w:rPr>
          <w:rFonts w:ascii="Times New Roman" w:hAnsi="Times New Roman" w:cs="Times New Roman"/>
        </w:rPr>
        <w:t xml:space="preserve">. </w:t>
      </w:r>
      <w:r w:rsidR="002705E7">
        <w:rPr>
          <w:rFonts w:ascii="Times New Roman" w:hAnsi="Times New Roman" w:cs="Times New Roman"/>
        </w:rPr>
        <w:t xml:space="preserve">In other words, </w:t>
      </w:r>
      <w:r w:rsidR="007D1FF3">
        <w:rPr>
          <w:rFonts w:ascii="Times New Roman" w:hAnsi="Times New Roman" w:cs="Times New Roman"/>
        </w:rPr>
        <w:t>t</w:t>
      </w:r>
      <w:r w:rsidR="002705E7">
        <w:rPr>
          <w:rFonts w:ascii="Times New Roman" w:hAnsi="Times New Roman" w:cs="Times New Roman"/>
        </w:rPr>
        <w:t>he Earth’s non</w:t>
      </w:r>
      <w:del w:id="177" w:author="Copyeditor" w:date="2022-08-29T17:49:00Z">
        <w:r w:rsidR="002705E7" w:rsidDel="00181E7C">
          <w:rPr>
            <w:rFonts w:ascii="Times New Roman" w:hAnsi="Times New Roman" w:cs="Times New Roman"/>
          </w:rPr>
          <w:delText>-</w:delText>
        </w:r>
      </w:del>
      <w:r w:rsidR="002705E7">
        <w:rPr>
          <w:rFonts w:ascii="Times New Roman" w:hAnsi="Times New Roman" w:cs="Times New Roman"/>
        </w:rPr>
        <w:t>disclosure</w:t>
      </w:r>
      <w:r w:rsidR="00A16663">
        <w:rPr>
          <w:rFonts w:ascii="Times New Roman" w:hAnsi="Times New Roman" w:cs="Times New Roman"/>
        </w:rPr>
        <w:t>, in H</w:t>
      </w:r>
      <w:r w:rsidR="000F755D">
        <w:rPr>
          <w:rFonts w:ascii="Times New Roman" w:hAnsi="Times New Roman" w:cs="Times New Roman"/>
        </w:rPr>
        <w:t>ö</w:t>
      </w:r>
      <w:r w:rsidR="00A16663">
        <w:rPr>
          <w:rFonts w:ascii="Times New Roman" w:hAnsi="Times New Roman" w:cs="Times New Roman"/>
        </w:rPr>
        <w:t xml:space="preserve">lderlin, </w:t>
      </w:r>
      <w:r w:rsidR="007219E8">
        <w:rPr>
          <w:rFonts w:ascii="Times New Roman" w:hAnsi="Times New Roman" w:cs="Times New Roman"/>
        </w:rPr>
        <w:t>is no longer</w:t>
      </w:r>
      <w:r w:rsidR="002705E7">
        <w:rPr>
          <w:rFonts w:ascii="Times New Roman" w:hAnsi="Times New Roman" w:cs="Times New Roman"/>
        </w:rPr>
        <w:t xml:space="preserve"> linked to a </w:t>
      </w:r>
      <w:r w:rsidR="007D1FF3">
        <w:rPr>
          <w:rFonts w:ascii="Times New Roman" w:hAnsi="Times New Roman" w:cs="Times New Roman"/>
        </w:rPr>
        <w:t>given</w:t>
      </w:r>
      <w:r w:rsidR="002705E7">
        <w:rPr>
          <w:rFonts w:ascii="Times New Roman" w:hAnsi="Times New Roman" w:cs="Times New Roman"/>
        </w:rPr>
        <w:t xml:space="preserve"> “world” </w:t>
      </w:r>
      <w:r w:rsidR="007D1FF3">
        <w:rPr>
          <w:rFonts w:ascii="Times New Roman" w:hAnsi="Times New Roman" w:cs="Times New Roman"/>
        </w:rPr>
        <w:t>as its constitutive abandonment</w:t>
      </w:r>
      <w:r w:rsidR="009E0DD5">
        <w:rPr>
          <w:rFonts w:ascii="Times New Roman" w:hAnsi="Times New Roman" w:cs="Times New Roman"/>
        </w:rPr>
        <w:t>.</w:t>
      </w:r>
      <w:r w:rsidR="003F51F7">
        <w:rPr>
          <w:rFonts w:ascii="Times New Roman" w:hAnsi="Times New Roman" w:cs="Times New Roman"/>
        </w:rPr>
        <w:t xml:space="preserve"> Its emergence occurs </w:t>
      </w:r>
      <w:r w:rsidR="007219E8">
        <w:rPr>
          <w:rFonts w:ascii="Times New Roman" w:hAnsi="Times New Roman" w:cs="Times New Roman"/>
        </w:rPr>
        <w:t xml:space="preserve">as a result of an excessive striving for </w:t>
      </w:r>
      <w:r w:rsidR="00A16663">
        <w:rPr>
          <w:rFonts w:ascii="Times New Roman" w:hAnsi="Times New Roman" w:cs="Times New Roman"/>
        </w:rPr>
        <w:t xml:space="preserve">precisely its opposite: for </w:t>
      </w:r>
      <w:r w:rsidR="007219E8">
        <w:rPr>
          <w:rFonts w:ascii="Times New Roman" w:hAnsi="Times New Roman" w:cs="Times New Roman"/>
        </w:rPr>
        <w:t>the unearthly</w:t>
      </w:r>
      <w:del w:id="178" w:author="Copyeditor" w:date="2022-08-29T17:49:00Z">
        <w:r w:rsidR="007219E8" w:rsidDel="00181E7C">
          <w:rPr>
            <w:rFonts w:ascii="Times New Roman" w:hAnsi="Times New Roman" w:cs="Times New Roman"/>
          </w:rPr>
          <w:delText>,</w:delText>
        </w:r>
      </w:del>
      <w:r w:rsidR="007219E8">
        <w:rPr>
          <w:rFonts w:ascii="Times New Roman" w:hAnsi="Times New Roman" w:cs="Times New Roman"/>
        </w:rPr>
        <w:t xml:space="preserve"> </w:t>
      </w:r>
      <w:r w:rsidR="000348B4">
        <w:rPr>
          <w:rFonts w:ascii="Times New Roman" w:hAnsi="Times New Roman" w:cs="Times New Roman"/>
        </w:rPr>
        <w:t xml:space="preserve">or </w:t>
      </w:r>
      <w:r w:rsidR="007219E8">
        <w:rPr>
          <w:rFonts w:ascii="Times New Roman" w:hAnsi="Times New Roman" w:cs="Times New Roman"/>
        </w:rPr>
        <w:t xml:space="preserve">for the divine. </w:t>
      </w:r>
      <w:r w:rsidR="000348B4">
        <w:rPr>
          <w:rFonts w:ascii="Times New Roman" w:hAnsi="Times New Roman" w:cs="Times New Roman"/>
        </w:rPr>
        <w:t xml:space="preserve">And </w:t>
      </w:r>
      <w:r w:rsidR="00A16663">
        <w:rPr>
          <w:rFonts w:ascii="Times New Roman" w:hAnsi="Times New Roman" w:cs="Times New Roman"/>
        </w:rPr>
        <w:t>the Earth</w:t>
      </w:r>
      <w:r w:rsidR="000348B4">
        <w:rPr>
          <w:rFonts w:ascii="Times New Roman" w:hAnsi="Times New Roman" w:cs="Times New Roman"/>
        </w:rPr>
        <w:t xml:space="preserve"> “appears” </w:t>
      </w:r>
      <w:r w:rsidR="00A16663">
        <w:rPr>
          <w:rFonts w:ascii="Times New Roman" w:hAnsi="Times New Roman" w:cs="Times New Roman"/>
        </w:rPr>
        <w:t>in H</w:t>
      </w:r>
      <w:r w:rsidR="000F755D">
        <w:rPr>
          <w:rFonts w:ascii="Times New Roman" w:hAnsi="Times New Roman" w:cs="Times New Roman"/>
        </w:rPr>
        <w:t>ö</w:t>
      </w:r>
      <w:r w:rsidR="00A16663">
        <w:rPr>
          <w:rFonts w:ascii="Times New Roman" w:hAnsi="Times New Roman" w:cs="Times New Roman"/>
        </w:rPr>
        <w:t xml:space="preserve">lderlin only </w:t>
      </w:r>
      <w:r w:rsidR="000348B4">
        <w:rPr>
          <w:rFonts w:ascii="Times New Roman" w:hAnsi="Times New Roman" w:cs="Times New Roman"/>
        </w:rPr>
        <w:t>as a result of that excess re</w:t>
      </w:r>
      <w:del w:id="179" w:author="Copyeditor" w:date="2022-08-29T17:49:00Z">
        <w:r w:rsidR="000348B4" w:rsidDel="00181E7C">
          <w:rPr>
            <w:rFonts w:ascii="Times New Roman" w:hAnsi="Times New Roman" w:cs="Times New Roman"/>
          </w:rPr>
          <w:delText>-</w:delText>
        </w:r>
      </w:del>
      <w:r w:rsidR="000348B4">
        <w:rPr>
          <w:rFonts w:ascii="Times New Roman" w:hAnsi="Times New Roman" w:cs="Times New Roman"/>
        </w:rPr>
        <w:t xml:space="preserve">merging as the irreducibility of the Earth to the “founding word” of the poet in a way neither the poet nor his poetry can </w:t>
      </w:r>
      <w:r w:rsidR="00A16663">
        <w:rPr>
          <w:rFonts w:ascii="Times New Roman" w:hAnsi="Times New Roman" w:cs="Times New Roman"/>
        </w:rPr>
        <w:t>fully</w:t>
      </w:r>
      <w:r w:rsidR="000348B4">
        <w:rPr>
          <w:rFonts w:ascii="Times New Roman" w:hAnsi="Times New Roman" w:cs="Times New Roman"/>
        </w:rPr>
        <w:t xml:space="preserve"> account for.</w:t>
      </w:r>
    </w:p>
    <w:p w14:paraId="6401A31E" w14:textId="54E4EAC8" w:rsidR="0003021C" w:rsidDel="002A3CDC" w:rsidRDefault="002B364F" w:rsidP="00730D73">
      <w:pPr>
        <w:spacing w:line="480" w:lineRule="auto"/>
        <w:rPr>
          <w:del w:id="180" w:author="Copyeditor" w:date="2022-08-29T18:00:00Z"/>
          <w:rFonts w:ascii="Times New Roman" w:hAnsi="Times New Roman" w:cs="Times New Roman"/>
        </w:rPr>
      </w:pPr>
      <w:r w:rsidRPr="00730D73">
        <w:rPr>
          <w:rFonts w:ascii="Times New Roman" w:hAnsi="Times New Roman" w:cs="Times New Roman"/>
        </w:rPr>
        <w:tab/>
      </w:r>
      <w:r w:rsidR="00B47F79">
        <w:rPr>
          <w:rFonts w:ascii="Times New Roman" w:hAnsi="Times New Roman" w:cs="Times New Roman"/>
        </w:rPr>
        <w:t xml:space="preserve">These </w:t>
      </w:r>
      <w:r w:rsidR="00DD27F6">
        <w:rPr>
          <w:rFonts w:ascii="Times New Roman" w:hAnsi="Times New Roman" w:cs="Times New Roman"/>
        </w:rPr>
        <w:t>reflections</w:t>
      </w:r>
      <w:r w:rsidR="00B47F79">
        <w:rPr>
          <w:rFonts w:ascii="Times New Roman" w:hAnsi="Times New Roman" w:cs="Times New Roman"/>
        </w:rPr>
        <w:t xml:space="preserve"> are necessarily grounded in H</w:t>
      </w:r>
      <w:r w:rsidR="000F755D">
        <w:rPr>
          <w:rFonts w:ascii="Times New Roman" w:hAnsi="Times New Roman" w:cs="Times New Roman"/>
        </w:rPr>
        <w:t>ö</w:t>
      </w:r>
      <w:r w:rsidR="00B47F79">
        <w:rPr>
          <w:rFonts w:ascii="Times New Roman" w:hAnsi="Times New Roman" w:cs="Times New Roman"/>
        </w:rPr>
        <w:t>lderlin</w:t>
      </w:r>
      <w:r w:rsidR="00DD27F6">
        <w:rPr>
          <w:rFonts w:ascii="Times New Roman" w:hAnsi="Times New Roman" w:cs="Times New Roman"/>
        </w:rPr>
        <w:t>’s understanding of the relation between the productive capacities of poetry, and those of “nature,” since the latter provides the former with its most acute example of what it means to constitute a “world.” In one of H</w:t>
      </w:r>
      <w:r w:rsidR="000F755D">
        <w:rPr>
          <w:rFonts w:ascii="Times New Roman" w:hAnsi="Times New Roman" w:cs="Times New Roman"/>
        </w:rPr>
        <w:t>ö</w:t>
      </w:r>
      <w:r w:rsidR="00DD27F6">
        <w:rPr>
          <w:rFonts w:ascii="Times New Roman" w:hAnsi="Times New Roman" w:cs="Times New Roman"/>
        </w:rPr>
        <w:t>lderlin’s earliest treatises, “The Ground for Empedocles</w:t>
      </w:r>
      <w:del w:id="181" w:author="Copyeditor" w:date="2022-08-29T18:32:00Z">
        <w:r w:rsidR="00DD27F6" w:rsidDel="009B4DBC">
          <w:rPr>
            <w:rFonts w:ascii="Times New Roman" w:hAnsi="Times New Roman" w:cs="Times New Roman"/>
          </w:rPr>
          <w:delText>,</w:delText>
        </w:r>
      </w:del>
      <w:r w:rsidR="00DD27F6">
        <w:rPr>
          <w:rFonts w:ascii="Times New Roman" w:hAnsi="Times New Roman" w:cs="Times New Roman"/>
        </w:rPr>
        <w:t>”</w:t>
      </w:r>
      <w:ins w:id="182" w:author="Copyeditor" w:date="2022-08-29T18:32:00Z">
        <w:r w:rsidR="009B4DBC">
          <w:rPr>
            <w:rFonts w:ascii="Times New Roman" w:hAnsi="Times New Roman" w:cs="Times New Roman"/>
          </w:rPr>
          <w:t xml:space="preserve"> (in PW),</w:t>
        </w:r>
      </w:ins>
      <w:r w:rsidR="00DD27F6">
        <w:rPr>
          <w:rFonts w:ascii="Times New Roman" w:hAnsi="Times New Roman" w:cs="Times New Roman"/>
        </w:rPr>
        <w:t xml:space="preserve"> </w:t>
      </w:r>
      <w:r w:rsidR="00424DA4">
        <w:rPr>
          <w:rFonts w:ascii="Times New Roman" w:hAnsi="Times New Roman" w:cs="Times New Roman"/>
        </w:rPr>
        <w:t xml:space="preserve">he expressly takes up the </w:t>
      </w:r>
      <w:r w:rsidR="003B3566">
        <w:rPr>
          <w:rFonts w:ascii="Times New Roman" w:hAnsi="Times New Roman" w:cs="Times New Roman"/>
        </w:rPr>
        <w:t xml:space="preserve">question of the relation between art and nature in order to </w:t>
      </w:r>
      <w:r w:rsidR="00BE6F49">
        <w:rPr>
          <w:rFonts w:ascii="Times New Roman" w:hAnsi="Times New Roman" w:cs="Times New Roman"/>
        </w:rPr>
        <w:t xml:space="preserve">explain why his </w:t>
      </w:r>
      <w:r w:rsidR="000F755D">
        <w:rPr>
          <w:rFonts w:ascii="Times New Roman" w:hAnsi="Times New Roman" w:cs="Times New Roman"/>
        </w:rPr>
        <w:t>early play</w:t>
      </w:r>
      <w:r w:rsidR="00BE6F49">
        <w:rPr>
          <w:rFonts w:ascii="Times New Roman" w:hAnsi="Times New Roman" w:cs="Times New Roman"/>
        </w:rPr>
        <w:t xml:space="preserve"> (</w:t>
      </w:r>
      <w:r w:rsidR="006F2CCD" w:rsidRPr="006F2CCD">
        <w:rPr>
          <w:rFonts w:ascii="Times New Roman" w:hAnsi="Times New Roman" w:cs="Times New Roman"/>
          <w:i/>
        </w:rPr>
        <w:t xml:space="preserve">The Death of </w:t>
      </w:r>
      <w:r w:rsidR="00BE6F49" w:rsidRPr="006F2CCD">
        <w:rPr>
          <w:rFonts w:ascii="Times New Roman" w:hAnsi="Times New Roman" w:cs="Times New Roman"/>
          <w:i/>
        </w:rPr>
        <w:t>Emp</w:t>
      </w:r>
      <w:r w:rsidR="00A162A5">
        <w:rPr>
          <w:rFonts w:ascii="Times New Roman" w:hAnsi="Times New Roman" w:cs="Times New Roman"/>
          <w:i/>
        </w:rPr>
        <w:t>e</w:t>
      </w:r>
      <w:r w:rsidR="00BE6F49" w:rsidRPr="006F2CCD">
        <w:rPr>
          <w:rFonts w:ascii="Times New Roman" w:hAnsi="Times New Roman" w:cs="Times New Roman"/>
          <w:i/>
        </w:rPr>
        <w:t>do</w:t>
      </w:r>
      <w:r w:rsidR="006F2CCD" w:rsidRPr="006F2CCD">
        <w:rPr>
          <w:rFonts w:ascii="Times New Roman" w:hAnsi="Times New Roman" w:cs="Times New Roman"/>
          <w:i/>
        </w:rPr>
        <w:t>c</w:t>
      </w:r>
      <w:r w:rsidR="00BE6F49" w:rsidRPr="006F2CCD">
        <w:rPr>
          <w:rFonts w:ascii="Times New Roman" w:hAnsi="Times New Roman" w:cs="Times New Roman"/>
          <w:i/>
        </w:rPr>
        <w:t>les</w:t>
      </w:r>
      <w:r w:rsidR="00BE6F49">
        <w:rPr>
          <w:rFonts w:ascii="Times New Roman" w:hAnsi="Times New Roman" w:cs="Times New Roman"/>
        </w:rPr>
        <w:t xml:space="preserve">) is an attempt to overcome </w:t>
      </w:r>
      <w:r w:rsidR="000F755D">
        <w:rPr>
          <w:rFonts w:ascii="Times New Roman" w:hAnsi="Times New Roman" w:cs="Times New Roman"/>
        </w:rPr>
        <w:t>the</w:t>
      </w:r>
      <w:r w:rsidR="00BE6F49">
        <w:rPr>
          <w:rFonts w:ascii="Times New Roman" w:hAnsi="Times New Roman" w:cs="Times New Roman"/>
        </w:rPr>
        <w:t xml:space="preserve"> opposition </w:t>
      </w:r>
      <w:r w:rsidR="000F755D">
        <w:rPr>
          <w:rFonts w:ascii="Times New Roman" w:hAnsi="Times New Roman" w:cs="Times New Roman"/>
        </w:rPr>
        <w:t xml:space="preserve">between art and nature </w:t>
      </w:r>
      <w:r w:rsidR="00BE6F49">
        <w:rPr>
          <w:rFonts w:ascii="Times New Roman" w:hAnsi="Times New Roman" w:cs="Times New Roman"/>
        </w:rPr>
        <w:t xml:space="preserve">as the mark </w:t>
      </w:r>
      <w:r w:rsidR="004A1031">
        <w:rPr>
          <w:rFonts w:ascii="Times New Roman" w:hAnsi="Times New Roman" w:cs="Times New Roman"/>
        </w:rPr>
        <w:t xml:space="preserve">of </w:t>
      </w:r>
      <w:r w:rsidR="00BE6F49">
        <w:rPr>
          <w:rFonts w:ascii="Times New Roman" w:hAnsi="Times New Roman" w:cs="Times New Roman"/>
        </w:rPr>
        <w:t>a genuinely modern form of tragedy.</w:t>
      </w:r>
      <w:r w:rsidR="004A1031">
        <w:rPr>
          <w:rFonts w:ascii="Times New Roman" w:hAnsi="Times New Roman" w:cs="Times New Roman"/>
        </w:rPr>
        <w:t xml:space="preserve"> The opening of the treatise prefigures in many ways the “alternation of tones” theory that will become H</w:t>
      </w:r>
      <w:r w:rsidR="000F755D">
        <w:rPr>
          <w:rFonts w:ascii="Times New Roman" w:hAnsi="Times New Roman" w:cs="Times New Roman"/>
        </w:rPr>
        <w:t>ö</w:t>
      </w:r>
      <w:r w:rsidR="004A1031">
        <w:rPr>
          <w:rFonts w:ascii="Times New Roman" w:hAnsi="Times New Roman" w:cs="Times New Roman"/>
        </w:rPr>
        <w:t xml:space="preserve">lderlin’s </w:t>
      </w:r>
      <w:r w:rsidR="004A1031">
        <w:rPr>
          <w:rFonts w:ascii="Times New Roman" w:hAnsi="Times New Roman" w:cs="Times New Roman"/>
        </w:rPr>
        <w:lastRenderedPageBreak/>
        <w:t>more explicit focus in “On the Difference of Poetic Modes</w:t>
      </w:r>
      <w:r w:rsidR="00F84E32">
        <w:rPr>
          <w:rFonts w:ascii="Times New Roman" w:hAnsi="Times New Roman" w:cs="Times New Roman"/>
        </w:rPr>
        <w:t>,</w:t>
      </w:r>
      <w:r w:rsidR="004A1031">
        <w:rPr>
          <w:rFonts w:ascii="Times New Roman" w:hAnsi="Times New Roman" w:cs="Times New Roman"/>
        </w:rPr>
        <w:t xml:space="preserve">” </w:t>
      </w:r>
      <w:r w:rsidR="00F84E32">
        <w:rPr>
          <w:rFonts w:ascii="Times New Roman" w:hAnsi="Times New Roman" w:cs="Times New Roman"/>
        </w:rPr>
        <w:t xml:space="preserve">since </w:t>
      </w:r>
      <w:r w:rsidR="000F755D">
        <w:rPr>
          <w:rFonts w:ascii="Times New Roman" w:hAnsi="Times New Roman" w:cs="Times New Roman"/>
        </w:rPr>
        <w:t>he describes his</w:t>
      </w:r>
      <w:r w:rsidR="002C539C">
        <w:rPr>
          <w:rFonts w:ascii="Times New Roman" w:hAnsi="Times New Roman" w:cs="Times New Roman"/>
        </w:rPr>
        <w:t xml:space="preserve"> tragedy </w:t>
      </w:r>
      <w:r w:rsidR="00F84E32">
        <w:rPr>
          <w:rFonts w:ascii="Times New Roman" w:hAnsi="Times New Roman" w:cs="Times New Roman"/>
        </w:rPr>
        <w:t xml:space="preserve">as proceeding </w:t>
      </w:r>
      <w:r w:rsidR="002C539C">
        <w:rPr>
          <w:rFonts w:ascii="Times New Roman" w:hAnsi="Times New Roman" w:cs="Times New Roman"/>
        </w:rPr>
        <w:t>through</w:t>
      </w:r>
      <w:r w:rsidR="00F84E32">
        <w:rPr>
          <w:rFonts w:ascii="Times New Roman" w:hAnsi="Times New Roman" w:cs="Times New Roman"/>
        </w:rPr>
        <w:t xml:space="preserve"> a variety of “tones” each of which is in tension with the “reflection” or “sensation” meant to depict it. What H</w:t>
      </w:r>
      <w:r w:rsidR="000F755D">
        <w:rPr>
          <w:rFonts w:ascii="Times New Roman" w:hAnsi="Times New Roman" w:cs="Times New Roman"/>
        </w:rPr>
        <w:t>ö</w:t>
      </w:r>
      <w:r w:rsidR="00F84E32">
        <w:rPr>
          <w:rFonts w:ascii="Times New Roman" w:hAnsi="Times New Roman" w:cs="Times New Roman"/>
        </w:rPr>
        <w:t xml:space="preserve">lderlin makes explicit, however, is that even though the “subject matter” of the tragedy is “foreign” to the world of the poet, </w:t>
      </w:r>
      <w:r w:rsidR="00DD7B11">
        <w:rPr>
          <w:rFonts w:ascii="Times New Roman" w:hAnsi="Times New Roman" w:cs="Times New Roman"/>
        </w:rPr>
        <w:t>the poet’s</w:t>
      </w:r>
      <w:r w:rsidR="00F84E32">
        <w:rPr>
          <w:rFonts w:ascii="Times New Roman" w:hAnsi="Times New Roman" w:cs="Times New Roman"/>
        </w:rPr>
        <w:t xml:space="preserve"> selection of this world as a “vessel” for his own is strictly “analogical.” </w:t>
      </w:r>
      <w:r w:rsidR="00DD7B11">
        <w:rPr>
          <w:rFonts w:ascii="Times New Roman" w:hAnsi="Times New Roman" w:cs="Times New Roman"/>
        </w:rPr>
        <w:t>That is, the poet’s world can only be reflected back to him and to others through the medium of the foreign (in this case, ancient Greek tragedy)</w:t>
      </w:r>
      <w:del w:id="183" w:author="Copyeditor" w:date="2022-08-29T17:59:00Z">
        <w:r w:rsidR="00DD7B11" w:rsidDel="00C636AA">
          <w:rPr>
            <w:rFonts w:ascii="Times New Roman" w:hAnsi="Times New Roman" w:cs="Times New Roman"/>
          </w:rPr>
          <w:delText>,</w:delText>
        </w:r>
      </w:del>
      <w:r w:rsidR="00DD7B11">
        <w:rPr>
          <w:rFonts w:ascii="Times New Roman" w:hAnsi="Times New Roman" w:cs="Times New Roman"/>
        </w:rPr>
        <w:t xml:space="preserve"> because that world is precisely the </w:t>
      </w:r>
      <w:r w:rsidR="006F2CCD" w:rsidRPr="002A3CDC">
        <w:rPr>
          <w:rFonts w:ascii="Times New Roman" w:hAnsi="Times New Roman" w:cs="Times New Roman"/>
          <w:iCs/>
          <w:rPrChange w:id="184" w:author="Copyeditor" w:date="2022-08-29T17:59:00Z">
            <w:rPr>
              <w:rFonts w:ascii="Times New Roman" w:hAnsi="Times New Roman" w:cs="Times New Roman"/>
              <w:i/>
            </w:rPr>
          </w:rPrChange>
        </w:rPr>
        <w:t>converse</w:t>
      </w:r>
      <w:r w:rsidR="00DD7B11">
        <w:rPr>
          <w:rFonts w:ascii="Times New Roman" w:hAnsi="Times New Roman" w:cs="Times New Roman"/>
        </w:rPr>
        <w:t xml:space="preserve"> of his own. A “modern” tragedy is possible only insofar as it </w:t>
      </w:r>
      <w:r w:rsidR="00A4373F">
        <w:rPr>
          <w:rFonts w:ascii="Times New Roman" w:hAnsi="Times New Roman" w:cs="Times New Roman"/>
        </w:rPr>
        <w:t>engages</w:t>
      </w:r>
      <w:r w:rsidR="00DD7B11">
        <w:rPr>
          <w:rFonts w:ascii="Times New Roman" w:hAnsi="Times New Roman" w:cs="Times New Roman"/>
        </w:rPr>
        <w:t xml:space="preserve"> Greek forms to articulate an entirely different content. </w:t>
      </w:r>
    </w:p>
    <w:p w14:paraId="77ADF7D2" w14:textId="75719A71" w:rsidR="002755D3" w:rsidRDefault="00A4373F">
      <w:pPr>
        <w:spacing w:line="480" w:lineRule="auto"/>
        <w:rPr>
          <w:rFonts w:ascii="Times New Roman" w:hAnsi="Times New Roman" w:cs="Times New Roman"/>
        </w:rPr>
        <w:pPrChange w:id="185" w:author="Copyeditor" w:date="2022-08-29T18:00:00Z">
          <w:pPr>
            <w:spacing w:line="480" w:lineRule="auto"/>
            <w:ind w:firstLine="720"/>
          </w:pPr>
        </w:pPrChange>
      </w:pPr>
      <w:r>
        <w:rPr>
          <w:rFonts w:ascii="Times New Roman" w:hAnsi="Times New Roman" w:cs="Times New Roman"/>
        </w:rPr>
        <w:t>In other words</w:t>
      </w:r>
      <w:r w:rsidR="00DD7B11">
        <w:rPr>
          <w:rFonts w:ascii="Times New Roman" w:hAnsi="Times New Roman" w:cs="Times New Roman"/>
        </w:rPr>
        <w:t xml:space="preserve">, something like the opposition between the Greeks and the </w:t>
      </w:r>
      <w:proofErr w:type="spellStart"/>
      <w:r w:rsidR="00DD7B11">
        <w:rPr>
          <w:rFonts w:ascii="Times New Roman" w:hAnsi="Times New Roman" w:cs="Times New Roman"/>
        </w:rPr>
        <w:t>Hesperians</w:t>
      </w:r>
      <w:proofErr w:type="spellEnd"/>
      <w:r w:rsidR="00DD7B11">
        <w:rPr>
          <w:rFonts w:ascii="Times New Roman" w:hAnsi="Times New Roman" w:cs="Times New Roman"/>
        </w:rPr>
        <w:t xml:space="preserve"> that H</w:t>
      </w:r>
      <w:r w:rsidR="0003021C">
        <w:rPr>
          <w:rFonts w:ascii="Times New Roman" w:hAnsi="Times New Roman" w:cs="Times New Roman"/>
        </w:rPr>
        <w:t>ö</w:t>
      </w:r>
      <w:r w:rsidR="00DD7B11">
        <w:rPr>
          <w:rFonts w:ascii="Times New Roman" w:hAnsi="Times New Roman" w:cs="Times New Roman"/>
        </w:rPr>
        <w:t xml:space="preserve">lderlin </w:t>
      </w:r>
      <w:r w:rsidR="00257819">
        <w:rPr>
          <w:rFonts w:ascii="Times New Roman" w:hAnsi="Times New Roman" w:cs="Times New Roman"/>
        </w:rPr>
        <w:t xml:space="preserve">describes </w:t>
      </w:r>
      <w:r w:rsidR="00DD7B11">
        <w:rPr>
          <w:rFonts w:ascii="Times New Roman" w:hAnsi="Times New Roman" w:cs="Times New Roman"/>
        </w:rPr>
        <w:t xml:space="preserve">in the December 4, 1801 letter to </w:t>
      </w:r>
      <w:proofErr w:type="spellStart"/>
      <w:r w:rsidR="00DD7B11">
        <w:rPr>
          <w:rFonts w:ascii="Times New Roman" w:hAnsi="Times New Roman" w:cs="Times New Roman"/>
        </w:rPr>
        <w:t>B</w:t>
      </w:r>
      <w:r w:rsidR="000F755D">
        <w:rPr>
          <w:rFonts w:ascii="Times New Roman" w:hAnsi="Times New Roman" w:cs="Times New Roman"/>
        </w:rPr>
        <w:t>ö</w:t>
      </w:r>
      <w:r w:rsidR="00DD7B11">
        <w:rPr>
          <w:rFonts w:ascii="Times New Roman" w:hAnsi="Times New Roman" w:cs="Times New Roman"/>
        </w:rPr>
        <w:t>hlendorff</w:t>
      </w:r>
      <w:proofErr w:type="spellEnd"/>
      <w:r w:rsidR="00DD7B11">
        <w:rPr>
          <w:rFonts w:ascii="Times New Roman" w:hAnsi="Times New Roman" w:cs="Times New Roman"/>
        </w:rPr>
        <w:t xml:space="preserve"> appears to be operative here. </w:t>
      </w:r>
      <w:del w:id="186" w:author="Copyeditor" w:date="2022-08-29T18:02:00Z">
        <w:r w:rsidR="006F2CCD" w:rsidDel="002A3CDC">
          <w:rPr>
            <w:rFonts w:ascii="Times New Roman" w:hAnsi="Times New Roman" w:cs="Times New Roman"/>
          </w:rPr>
          <w:delText xml:space="preserve">In order </w:delText>
        </w:r>
      </w:del>
      <w:ins w:id="187" w:author="Copyeditor" w:date="2022-08-29T18:02:00Z">
        <w:r w:rsidR="002A3CDC">
          <w:rPr>
            <w:rFonts w:ascii="Times New Roman" w:hAnsi="Times New Roman" w:cs="Times New Roman"/>
          </w:rPr>
          <w:t>T</w:t>
        </w:r>
      </w:ins>
      <w:del w:id="188" w:author="Copyeditor" w:date="2022-08-29T18:02:00Z">
        <w:r w:rsidR="006F2CCD" w:rsidDel="002A3CDC">
          <w:rPr>
            <w:rFonts w:ascii="Times New Roman" w:hAnsi="Times New Roman" w:cs="Times New Roman"/>
          </w:rPr>
          <w:delText>t</w:delText>
        </w:r>
      </w:del>
      <w:r w:rsidR="006F2CCD">
        <w:rPr>
          <w:rFonts w:ascii="Times New Roman" w:hAnsi="Times New Roman" w:cs="Times New Roman"/>
        </w:rPr>
        <w:t>o</w:t>
      </w:r>
      <w:r w:rsidR="005426E0">
        <w:rPr>
          <w:rFonts w:ascii="Times New Roman" w:hAnsi="Times New Roman" w:cs="Times New Roman"/>
        </w:rPr>
        <w:t xml:space="preserve"> </w:t>
      </w:r>
      <w:proofErr w:type="gramStart"/>
      <w:r w:rsidR="005426E0">
        <w:rPr>
          <w:rFonts w:ascii="Times New Roman" w:hAnsi="Times New Roman" w:cs="Times New Roman"/>
        </w:rPr>
        <w:t>generate</w:t>
      </w:r>
      <w:proofErr w:type="gramEnd"/>
      <w:r w:rsidR="005426E0">
        <w:rPr>
          <w:rFonts w:ascii="Times New Roman" w:hAnsi="Times New Roman" w:cs="Times New Roman"/>
        </w:rPr>
        <w:t xml:space="preserve"> a form of art that is “the free use of one’s own</w:t>
      </w:r>
      <w:ins w:id="189" w:author="Copyeditor" w:date="2022-08-29T18:02:00Z">
        <w:r w:rsidR="002A3CDC">
          <w:rPr>
            <w:rFonts w:ascii="Times New Roman" w:hAnsi="Times New Roman" w:cs="Times New Roman"/>
          </w:rPr>
          <w:t>,</w:t>
        </w:r>
      </w:ins>
      <w:r w:rsidR="005426E0">
        <w:rPr>
          <w:rFonts w:ascii="Times New Roman" w:hAnsi="Times New Roman" w:cs="Times New Roman"/>
        </w:rPr>
        <w:t>” H</w:t>
      </w:r>
      <w:r w:rsidR="000F755D">
        <w:rPr>
          <w:rFonts w:ascii="Times New Roman" w:hAnsi="Times New Roman" w:cs="Times New Roman"/>
        </w:rPr>
        <w:t>ö</w:t>
      </w:r>
      <w:r w:rsidR="005426E0">
        <w:rPr>
          <w:rFonts w:ascii="Times New Roman" w:hAnsi="Times New Roman" w:cs="Times New Roman"/>
        </w:rPr>
        <w:t>lderlin insists</w:t>
      </w:r>
      <w:r w:rsidR="006F2CCD">
        <w:rPr>
          <w:rFonts w:ascii="Times New Roman" w:hAnsi="Times New Roman" w:cs="Times New Roman"/>
        </w:rPr>
        <w:t xml:space="preserve"> in the letter</w:t>
      </w:r>
      <w:r w:rsidR="005426E0">
        <w:rPr>
          <w:rFonts w:ascii="Times New Roman" w:hAnsi="Times New Roman" w:cs="Times New Roman"/>
        </w:rPr>
        <w:t xml:space="preserve">, requires a relation to the foreign that </w:t>
      </w:r>
      <w:r>
        <w:rPr>
          <w:rFonts w:ascii="Times New Roman" w:hAnsi="Times New Roman" w:cs="Times New Roman"/>
        </w:rPr>
        <w:t>refuses simple imitation</w:t>
      </w:r>
      <w:commentRangeStart w:id="190"/>
      <w:r>
        <w:rPr>
          <w:rFonts w:ascii="Times New Roman" w:hAnsi="Times New Roman" w:cs="Times New Roman"/>
        </w:rPr>
        <w:t>.</w:t>
      </w:r>
      <w:commentRangeEnd w:id="190"/>
      <w:r w:rsidR="002A3CDC">
        <w:rPr>
          <w:rStyle w:val="CommentReference"/>
        </w:rPr>
        <w:commentReference w:id="190"/>
      </w:r>
      <w:r>
        <w:rPr>
          <w:rFonts w:ascii="Times New Roman" w:hAnsi="Times New Roman" w:cs="Times New Roman"/>
        </w:rPr>
        <w:t xml:space="preserve"> </w:t>
      </w:r>
      <w:r w:rsidR="000F755D">
        <w:rPr>
          <w:rFonts w:ascii="Times New Roman" w:hAnsi="Times New Roman" w:cs="Times New Roman"/>
        </w:rPr>
        <w:t>It</w:t>
      </w:r>
      <w:r>
        <w:rPr>
          <w:rFonts w:ascii="Times New Roman" w:hAnsi="Times New Roman" w:cs="Times New Roman"/>
        </w:rPr>
        <w:t xml:space="preserve"> must repeat the inimitable disjunction between tone and expression that characterizes all artforms</w:t>
      </w:r>
      <w:del w:id="191" w:author="Copyeditor" w:date="2022-08-29T18:03:00Z">
        <w:r w:rsidDel="002A3CDC">
          <w:rPr>
            <w:rFonts w:ascii="Times New Roman" w:hAnsi="Times New Roman" w:cs="Times New Roman"/>
          </w:rPr>
          <w:delText>,</w:delText>
        </w:r>
      </w:del>
      <w:r>
        <w:rPr>
          <w:rFonts w:ascii="Times New Roman" w:hAnsi="Times New Roman" w:cs="Times New Roman"/>
        </w:rPr>
        <w:t xml:space="preserve"> and that leads the work of art to overcome its own conditions of possibility. H</w:t>
      </w:r>
      <w:r w:rsidR="000F755D">
        <w:rPr>
          <w:rFonts w:ascii="Times New Roman" w:hAnsi="Times New Roman" w:cs="Times New Roman"/>
        </w:rPr>
        <w:t>ö</w:t>
      </w:r>
      <w:r>
        <w:rPr>
          <w:rFonts w:ascii="Times New Roman" w:hAnsi="Times New Roman" w:cs="Times New Roman"/>
        </w:rPr>
        <w:t>lderlin insists: “We learn nothing with more difficulty tha</w:t>
      </w:r>
      <w:r w:rsidR="006F2CCD">
        <w:rPr>
          <w:rFonts w:ascii="Times New Roman" w:hAnsi="Times New Roman" w:cs="Times New Roman"/>
        </w:rPr>
        <w:t>n</w:t>
      </w:r>
      <w:r>
        <w:rPr>
          <w:rFonts w:ascii="Times New Roman" w:hAnsi="Times New Roman" w:cs="Times New Roman"/>
        </w:rPr>
        <w:t xml:space="preserve"> to freely use the national. And, I believe that it is precisely the clarity of the presentation that is so natural to us as is for the Greek the fire from heaven” (</w:t>
      </w:r>
      <w:r w:rsidR="003A4211">
        <w:rPr>
          <w:rFonts w:ascii="Times New Roman" w:hAnsi="Times New Roman" w:cs="Times New Roman"/>
        </w:rPr>
        <w:t>PW</w:t>
      </w:r>
      <w:ins w:id="192" w:author="Copyeditor" w:date="2022-08-29T18:05:00Z">
        <w:r w:rsidR="00DF0937">
          <w:rPr>
            <w:rFonts w:ascii="Times New Roman" w:hAnsi="Times New Roman" w:cs="Times New Roman"/>
          </w:rPr>
          <w:t xml:space="preserve"> </w:t>
        </w:r>
      </w:ins>
      <w:del w:id="193" w:author="Copyeditor" w:date="2022-08-29T18:05:00Z">
        <w:r w:rsidR="003A4211" w:rsidDel="00DF0937">
          <w:rPr>
            <w:rFonts w:ascii="Times New Roman" w:hAnsi="Times New Roman" w:cs="Times New Roman"/>
          </w:rPr>
          <w:delText>,</w:delText>
        </w:r>
      </w:del>
      <w:r w:rsidR="00C726C2">
        <w:rPr>
          <w:rFonts w:ascii="Times New Roman" w:hAnsi="Times New Roman" w:cs="Times New Roman"/>
        </w:rPr>
        <w:t>149</w:t>
      </w:r>
      <w:del w:id="194" w:author="Copyeditor" w:date="2022-08-29T18:05:00Z">
        <w:r w:rsidR="00C726C2" w:rsidDel="00DF0937">
          <w:rPr>
            <w:rFonts w:ascii="Times New Roman" w:hAnsi="Times New Roman" w:cs="Times New Roman"/>
          </w:rPr>
          <w:delText xml:space="preserve">/ </w:delText>
        </w:r>
      </w:del>
      <w:ins w:id="195" w:author="Copyeditor" w:date="2022-08-29T18:05:00Z">
        <w:r w:rsidR="00DF0937">
          <w:rPr>
            <w:rFonts w:ascii="Times New Roman" w:hAnsi="Times New Roman" w:cs="Times New Roman"/>
          </w:rPr>
          <w:t xml:space="preserve">; </w:t>
        </w:r>
      </w:ins>
      <w:r w:rsidR="00C726C2">
        <w:rPr>
          <w:rFonts w:ascii="Times New Roman" w:hAnsi="Times New Roman" w:cs="Times New Roman"/>
        </w:rPr>
        <w:t>2:</w:t>
      </w:r>
      <w:r w:rsidR="00500164">
        <w:rPr>
          <w:rFonts w:ascii="Times New Roman" w:hAnsi="Times New Roman" w:cs="Times New Roman"/>
        </w:rPr>
        <w:t>927</w:t>
      </w:r>
      <w:r>
        <w:rPr>
          <w:rFonts w:ascii="Times New Roman" w:hAnsi="Times New Roman" w:cs="Times New Roman"/>
        </w:rPr>
        <w:t xml:space="preserve">). </w:t>
      </w:r>
      <w:r w:rsidR="006F2CCD">
        <w:rPr>
          <w:rFonts w:ascii="Times New Roman" w:hAnsi="Times New Roman" w:cs="Times New Roman"/>
        </w:rPr>
        <w:t>In other words</w:t>
      </w:r>
      <w:r w:rsidR="00E828CC">
        <w:rPr>
          <w:rFonts w:ascii="Times New Roman" w:hAnsi="Times New Roman" w:cs="Times New Roman"/>
        </w:rPr>
        <w:t xml:space="preserve">, what is “natural” for the Greeks is “fire from heaven,” </w:t>
      </w:r>
      <w:r w:rsidR="006F2CCD">
        <w:rPr>
          <w:rFonts w:ascii="Times New Roman" w:hAnsi="Times New Roman" w:cs="Times New Roman"/>
        </w:rPr>
        <w:t>a</w:t>
      </w:r>
      <w:r w:rsidR="00E828CC">
        <w:rPr>
          <w:rFonts w:ascii="Times New Roman" w:hAnsi="Times New Roman" w:cs="Times New Roman"/>
        </w:rPr>
        <w:t xml:space="preserve"> sacred or ideal pathos </w:t>
      </w:r>
      <w:r w:rsidR="006F2CCD">
        <w:rPr>
          <w:rFonts w:ascii="Times New Roman" w:hAnsi="Times New Roman" w:cs="Times New Roman"/>
        </w:rPr>
        <w:t>that occurs in</w:t>
      </w:r>
      <w:r w:rsidR="00E828CC">
        <w:rPr>
          <w:rFonts w:ascii="Times New Roman" w:hAnsi="Times New Roman" w:cs="Times New Roman"/>
        </w:rPr>
        <w:t xml:space="preserve"> connection with the divine. For us, we modern “</w:t>
      </w:r>
      <w:proofErr w:type="spellStart"/>
      <w:r w:rsidR="00E828CC">
        <w:rPr>
          <w:rFonts w:ascii="Times New Roman" w:hAnsi="Times New Roman" w:cs="Times New Roman"/>
        </w:rPr>
        <w:t>Hesperians</w:t>
      </w:r>
      <w:proofErr w:type="spellEnd"/>
      <w:r w:rsidR="00E828CC">
        <w:rPr>
          <w:rFonts w:ascii="Times New Roman" w:hAnsi="Times New Roman" w:cs="Times New Roman"/>
        </w:rPr>
        <w:t>” it is the reverse</w:t>
      </w:r>
      <w:r w:rsidR="0055797A">
        <w:rPr>
          <w:rFonts w:ascii="Times New Roman" w:hAnsi="Times New Roman" w:cs="Times New Roman"/>
        </w:rPr>
        <w:t>; what is “inborn” for us is “clarity of presentation”</w:t>
      </w:r>
      <w:r w:rsidR="00500164">
        <w:rPr>
          <w:rFonts w:ascii="Times New Roman" w:hAnsi="Times New Roman" w:cs="Times New Roman"/>
        </w:rPr>
        <w:t xml:space="preserve"> (die </w:t>
      </w:r>
      <w:proofErr w:type="spellStart"/>
      <w:r w:rsidR="00500164">
        <w:rPr>
          <w:rFonts w:ascii="Times New Roman" w:hAnsi="Times New Roman" w:cs="Times New Roman"/>
        </w:rPr>
        <w:t>Klahrheit</w:t>
      </w:r>
      <w:proofErr w:type="spellEnd"/>
      <w:r w:rsidR="00500164">
        <w:rPr>
          <w:rFonts w:ascii="Times New Roman" w:hAnsi="Times New Roman" w:cs="Times New Roman"/>
        </w:rPr>
        <w:t xml:space="preserve"> der </w:t>
      </w:r>
      <w:proofErr w:type="spellStart"/>
      <w:r w:rsidR="00500164">
        <w:rPr>
          <w:rFonts w:ascii="Times New Roman" w:hAnsi="Times New Roman" w:cs="Times New Roman"/>
        </w:rPr>
        <w:t>Darstellung</w:t>
      </w:r>
      <w:proofErr w:type="spellEnd"/>
      <w:r w:rsidR="00500164">
        <w:rPr>
          <w:rFonts w:ascii="Times New Roman" w:hAnsi="Times New Roman" w:cs="Times New Roman"/>
        </w:rPr>
        <w:t>).</w:t>
      </w:r>
      <w:r w:rsidR="00E828CC">
        <w:rPr>
          <w:rFonts w:ascii="Times New Roman" w:hAnsi="Times New Roman" w:cs="Times New Roman"/>
        </w:rPr>
        <w:t xml:space="preserve"> </w:t>
      </w:r>
      <w:r w:rsidR="0055797A">
        <w:rPr>
          <w:rFonts w:ascii="Times New Roman" w:hAnsi="Times New Roman" w:cs="Times New Roman"/>
        </w:rPr>
        <w:t xml:space="preserve">And </w:t>
      </w:r>
      <w:r w:rsidR="0055797A">
        <w:rPr>
          <w:rFonts w:ascii="Times New Roman" w:hAnsi="Times New Roman" w:cs="Times New Roman"/>
          <w:i/>
        </w:rPr>
        <w:t>because</w:t>
      </w:r>
      <w:r w:rsidR="0055797A">
        <w:rPr>
          <w:rFonts w:ascii="Times New Roman" w:hAnsi="Times New Roman" w:cs="Times New Roman"/>
        </w:rPr>
        <w:t xml:space="preserve"> each is “inborn,” it is precisely the opposite that ends up being “mastered.” The Greeks mastered sobriety or the “clarity of presentation” because what defined their world is “sacred pathos,” whereas for </w:t>
      </w:r>
      <w:r w:rsidR="000F755D">
        <w:rPr>
          <w:rFonts w:ascii="Times New Roman" w:hAnsi="Times New Roman" w:cs="Times New Roman"/>
        </w:rPr>
        <w:t>we</w:t>
      </w:r>
      <w:r w:rsidR="0055797A">
        <w:rPr>
          <w:rFonts w:ascii="Times New Roman" w:hAnsi="Times New Roman" w:cs="Times New Roman"/>
        </w:rPr>
        <w:t xml:space="preserve"> </w:t>
      </w:r>
      <w:proofErr w:type="spellStart"/>
      <w:r w:rsidR="0055797A">
        <w:rPr>
          <w:rFonts w:ascii="Times New Roman" w:hAnsi="Times New Roman" w:cs="Times New Roman"/>
        </w:rPr>
        <w:t>Hesperians</w:t>
      </w:r>
      <w:proofErr w:type="spellEnd"/>
      <w:r w:rsidR="0055797A">
        <w:rPr>
          <w:rFonts w:ascii="Times New Roman" w:hAnsi="Times New Roman" w:cs="Times New Roman"/>
        </w:rPr>
        <w:t xml:space="preserve"> what comes most naturally </w:t>
      </w:r>
      <w:r w:rsidR="0055797A" w:rsidRPr="00DF0937">
        <w:rPr>
          <w:rFonts w:ascii="Times New Roman" w:hAnsi="Times New Roman" w:cs="Times New Roman"/>
        </w:rPr>
        <w:t xml:space="preserve">is </w:t>
      </w:r>
      <w:r w:rsidR="0055797A" w:rsidRPr="00DF0937">
        <w:rPr>
          <w:rFonts w:ascii="Times New Roman" w:hAnsi="Times New Roman" w:cs="Times New Roman"/>
          <w:rPrChange w:id="196" w:author="Copyeditor" w:date="2022-08-29T18:06:00Z">
            <w:rPr>
              <w:rFonts w:ascii="Times New Roman" w:hAnsi="Times New Roman" w:cs="Times New Roman"/>
              <w:i/>
              <w:iCs/>
            </w:rPr>
          </w:rPrChange>
        </w:rPr>
        <w:t>precisely that pathos</w:t>
      </w:r>
      <w:r w:rsidR="0055797A">
        <w:rPr>
          <w:rFonts w:ascii="Times New Roman" w:hAnsi="Times New Roman" w:cs="Times New Roman"/>
        </w:rPr>
        <w:t xml:space="preserve">, whereas what is most </w:t>
      </w:r>
      <w:r w:rsidR="00DF3B53">
        <w:rPr>
          <w:rFonts w:ascii="Times New Roman" w:hAnsi="Times New Roman" w:cs="Times New Roman"/>
        </w:rPr>
        <w:t>“</w:t>
      </w:r>
      <w:r w:rsidR="0055797A">
        <w:rPr>
          <w:rFonts w:ascii="Times New Roman" w:hAnsi="Times New Roman" w:cs="Times New Roman"/>
        </w:rPr>
        <w:t>their own</w:t>
      </w:r>
      <w:r w:rsidR="00DF3B53">
        <w:rPr>
          <w:rFonts w:ascii="Times New Roman" w:hAnsi="Times New Roman" w:cs="Times New Roman"/>
        </w:rPr>
        <w:t>”</w:t>
      </w:r>
      <w:r w:rsidR="0055797A">
        <w:rPr>
          <w:rFonts w:ascii="Times New Roman" w:hAnsi="Times New Roman" w:cs="Times New Roman"/>
        </w:rPr>
        <w:t xml:space="preserve"> (the sobriety o</w:t>
      </w:r>
      <w:r w:rsidR="006F2CCD">
        <w:rPr>
          <w:rFonts w:ascii="Times New Roman" w:hAnsi="Times New Roman" w:cs="Times New Roman"/>
        </w:rPr>
        <w:t>r</w:t>
      </w:r>
      <w:r w:rsidR="0055797A">
        <w:rPr>
          <w:rFonts w:ascii="Times New Roman" w:hAnsi="Times New Roman" w:cs="Times New Roman"/>
        </w:rPr>
        <w:t xml:space="preserve"> the “clarity of presentation”) remains elusive</w:t>
      </w:r>
      <w:r w:rsidR="000F755D">
        <w:rPr>
          <w:rFonts w:ascii="Times New Roman" w:hAnsi="Times New Roman" w:cs="Times New Roman"/>
        </w:rPr>
        <w:t xml:space="preserve"> for us</w:t>
      </w:r>
      <w:r w:rsidR="00DF3B53">
        <w:rPr>
          <w:rFonts w:ascii="Times New Roman" w:hAnsi="Times New Roman" w:cs="Times New Roman"/>
        </w:rPr>
        <w:t>.</w:t>
      </w:r>
      <w:r w:rsidR="0055797A">
        <w:rPr>
          <w:rFonts w:ascii="Times New Roman" w:hAnsi="Times New Roman" w:cs="Times New Roman"/>
        </w:rPr>
        <w:t xml:space="preserve"> </w:t>
      </w:r>
    </w:p>
    <w:p w14:paraId="680931EA" w14:textId="7674CFED" w:rsidR="000D74FF" w:rsidRDefault="00C577AB" w:rsidP="002755D3">
      <w:pPr>
        <w:spacing w:line="480" w:lineRule="auto"/>
        <w:ind w:firstLine="720"/>
        <w:rPr>
          <w:rFonts w:ascii="Times New Roman" w:hAnsi="Times New Roman" w:cs="Times New Roman"/>
        </w:rPr>
      </w:pPr>
      <w:r>
        <w:rPr>
          <w:rFonts w:ascii="Times New Roman" w:hAnsi="Times New Roman" w:cs="Times New Roman"/>
        </w:rPr>
        <w:lastRenderedPageBreak/>
        <w:t>In short</w:t>
      </w:r>
      <w:r w:rsidR="0055797A">
        <w:rPr>
          <w:rFonts w:ascii="Times New Roman" w:hAnsi="Times New Roman" w:cs="Times New Roman"/>
        </w:rPr>
        <w:t xml:space="preserve">, to return to the problematic central to “Ground for Empedocles,” </w:t>
      </w:r>
      <w:r w:rsidR="002755D3">
        <w:rPr>
          <w:rFonts w:ascii="Times New Roman" w:hAnsi="Times New Roman" w:cs="Times New Roman"/>
        </w:rPr>
        <w:t>the world of the modern poet</w:t>
      </w:r>
      <w:r w:rsidR="00DF3B53">
        <w:rPr>
          <w:rFonts w:ascii="Times New Roman" w:hAnsi="Times New Roman" w:cs="Times New Roman"/>
        </w:rPr>
        <w:t xml:space="preserve">, though </w:t>
      </w:r>
      <w:del w:id="197" w:author="Copyeditor" w:date="2022-08-29T18:12:00Z">
        <w:r w:rsidR="00DF3B53" w:rsidDel="009653D0">
          <w:rPr>
            <w:rFonts w:ascii="Times New Roman" w:hAnsi="Times New Roman" w:cs="Times New Roman"/>
          </w:rPr>
          <w:delText>heterogenous</w:delText>
        </w:r>
      </w:del>
      <w:ins w:id="198" w:author="Copyeditor" w:date="2022-08-29T18:12:00Z">
        <w:r w:rsidR="009653D0">
          <w:rPr>
            <w:rFonts w:ascii="Times New Roman" w:hAnsi="Times New Roman" w:cs="Times New Roman"/>
          </w:rPr>
          <w:t>heterogeneous</w:t>
        </w:r>
      </w:ins>
      <w:r w:rsidR="00DF3B53">
        <w:rPr>
          <w:rFonts w:ascii="Times New Roman" w:hAnsi="Times New Roman" w:cs="Times New Roman"/>
        </w:rPr>
        <w:t xml:space="preserve"> to the “outward presentations” that define ancient tragedy, must nonetheless be located and seized hold </w:t>
      </w:r>
      <w:r w:rsidR="000F755D">
        <w:rPr>
          <w:rFonts w:ascii="Times New Roman" w:hAnsi="Times New Roman" w:cs="Times New Roman"/>
        </w:rPr>
        <w:t xml:space="preserve">of </w:t>
      </w:r>
      <w:r w:rsidR="00782FF3">
        <w:rPr>
          <w:rFonts w:ascii="Times New Roman" w:hAnsi="Times New Roman" w:cs="Times New Roman"/>
        </w:rPr>
        <w:t xml:space="preserve">through an </w:t>
      </w:r>
      <w:r w:rsidR="00782FF3" w:rsidRPr="00C577AB">
        <w:rPr>
          <w:rFonts w:ascii="Times New Roman" w:hAnsi="Times New Roman" w:cs="Times New Roman"/>
        </w:rPr>
        <w:t>imitation</w:t>
      </w:r>
      <w:r w:rsidR="00782FF3">
        <w:rPr>
          <w:rFonts w:ascii="Times New Roman" w:hAnsi="Times New Roman" w:cs="Times New Roman"/>
        </w:rPr>
        <w:t xml:space="preserve"> of ancient tragedy</w:t>
      </w:r>
      <w:r w:rsidR="00DF3B53">
        <w:rPr>
          <w:rFonts w:ascii="Times New Roman" w:hAnsi="Times New Roman" w:cs="Times New Roman"/>
        </w:rPr>
        <w:t xml:space="preserve">. This takes place only by reproducing the </w:t>
      </w:r>
      <w:r w:rsidR="00DF3B53" w:rsidRPr="009653D0">
        <w:rPr>
          <w:rFonts w:ascii="Times New Roman" w:hAnsi="Times New Roman" w:cs="Times New Roman"/>
          <w:iCs/>
          <w:rPrChange w:id="199" w:author="Copyeditor" w:date="2022-08-29T18:11:00Z">
            <w:rPr>
              <w:rFonts w:ascii="Times New Roman" w:hAnsi="Times New Roman" w:cs="Times New Roman"/>
              <w:i/>
            </w:rPr>
          </w:rPrChange>
        </w:rPr>
        <w:t>inimitable</w:t>
      </w:r>
      <w:r w:rsidR="00DF3B53">
        <w:rPr>
          <w:rFonts w:ascii="Times New Roman" w:hAnsi="Times New Roman" w:cs="Times New Roman"/>
        </w:rPr>
        <w:t xml:space="preserve"> disjunction between presentation and tone, between the “clarity of presentation” and “fire from heaven” that defined the Greeks. </w:t>
      </w:r>
      <w:r w:rsidR="00BC19C0">
        <w:rPr>
          <w:rFonts w:ascii="Times New Roman" w:hAnsi="Times New Roman" w:cs="Times New Roman"/>
        </w:rPr>
        <w:t>T</w:t>
      </w:r>
      <w:r w:rsidR="00DF3B53">
        <w:rPr>
          <w:rFonts w:ascii="Times New Roman" w:hAnsi="Times New Roman" w:cs="Times New Roman"/>
        </w:rPr>
        <w:t xml:space="preserve">his must be done, </w:t>
      </w:r>
      <w:r>
        <w:rPr>
          <w:rFonts w:ascii="Times New Roman" w:hAnsi="Times New Roman" w:cs="Times New Roman"/>
        </w:rPr>
        <w:t>in other words</w:t>
      </w:r>
      <w:r w:rsidR="00DF3B53">
        <w:rPr>
          <w:rFonts w:ascii="Times New Roman" w:hAnsi="Times New Roman" w:cs="Times New Roman"/>
        </w:rPr>
        <w:t xml:space="preserve">, without strict imitation, without the reproduction of the </w:t>
      </w:r>
      <w:r w:rsidR="00BC19C0">
        <w:rPr>
          <w:rFonts w:ascii="Times New Roman" w:hAnsi="Times New Roman" w:cs="Times New Roman"/>
        </w:rPr>
        <w:t>precise</w:t>
      </w:r>
      <w:r w:rsidR="00DF3B53">
        <w:rPr>
          <w:rFonts w:ascii="Times New Roman" w:hAnsi="Times New Roman" w:cs="Times New Roman"/>
        </w:rPr>
        <w:t xml:space="preserve"> relationship between </w:t>
      </w:r>
      <w:r w:rsidR="00BC19C0">
        <w:rPr>
          <w:rFonts w:ascii="Times New Roman" w:hAnsi="Times New Roman" w:cs="Times New Roman"/>
        </w:rPr>
        <w:t>the two</w:t>
      </w:r>
      <w:r w:rsidR="00DF3B53">
        <w:rPr>
          <w:rFonts w:ascii="Times New Roman" w:hAnsi="Times New Roman" w:cs="Times New Roman"/>
        </w:rPr>
        <w:t xml:space="preserve"> that defined the Greeks.</w:t>
      </w:r>
      <w:r w:rsidR="00DF3B53">
        <w:rPr>
          <w:rFonts w:ascii="Times New Roman" w:hAnsi="Times New Roman" w:cs="Times New Roman"/>
          <w:i/>
        </w:rPr>
        <w:t xml:space="preserve"> </w:t>
      </w:r>
      <w:r w:rsidR="00DF3B53">
        <w:rPr>
          <w:rFonts w:ascii="Times New Roman" w:hAnsi="Times New Roman" w:cs="Times New Roman"/>
        </w:rPr>
        <w:t>Hence the reason why H</w:t>
      </w:r>
      <w:r w:rsidR="000F755D">
        <w:rPr>
          <w:rFonts w:ascii="Times New Roman" w:hAnsi="Times New Roman" w:cs="Times New Roman"/>
        </w:rPr>
        <w:t>ö</w:t>
      </w:r>
      <w:r w:rsidR="00DF3B53">
        <w:rPr>
          <w:rFonts w:ascii="Times New Roman" w:hAnsi="Times New Roman" w:cs="Times New Roman"/>
        </w:rPr>
        <w:t>lderlin must turn to that most ancient of question</w:t>
      </w:r>
      <w:r w:rsidR="000F2887">
        <w:rPr>
          <w:rFonts w:ascii="Times New Roman" w:hAnsi="Times New Roman" w:cs="Times New Roman"/>
        </w:rPr>
        <w:t>s</w:t>
      </w:r>
      <w:r w:rsidR="00DF3B53">
        <w:rPr>
          <w:rFonts w:ascii="Times New Roman" w:hAnsi="Times New Roman" w:cs="Times New Roman"/>
        </w:rPr>
        <w:t xml:space="preserve"> concerning the relation of art to nature</w:t>
      </w:r>
      <w:r w:rsidR="0084090E">
        <w:rPr>
          <w:rFonts w:ascii="Times New Roman" w:hAnsi="Times New Roman" w:cs="Times New Roman"/>
        </w:rPr>
        <w:t xml:space="preserve">: </w:t>
      </w:r>
      <w:r w:rsidR="000F2887">
        <w:rPr>
          <w:rFonts w:ascii="Times New Roman" w:hAnsi="Times New Roman" w:cs="Times New Roman"/>
        </w:rPr>
        <w:t xml:space="preserve">he’s not </w:t>
      </w:r>
      <w:r w:rsidR="00BD6280">
        <w:rPr>
          <w:rFonts w:ascii="Times New Roman" w:hAnsi="Times New Roman" w:cs="Times New Roman"/>
        </w:rPr>
        <w:t xml:space="preserve">simply </w:t>
      </w:r>
      <w:r w:rsidR="000F2887">
        <w:rPr>
          <w:rFonts w:ascii="Times New Roman" w:hAnsi="Times New Roman" w:cs="Times New Roman"/>
        </w:rPr>
        <w:t>describing the imitation of nature by art</w:t>
      </w:r>
      <w:del w:id="200" w:author="Copyeditor" w:date="2022-08-29T18:13:00Z">
        <w:r w:rsidR="000F2887" w:rsidDel="009653D0">
          <w:rPr>
            <w:rFonts w:ascii="Times New Roman" w:hAnsi="Times New Roman" w:cs="Times New Roman"/>
          </w:rPr>
          <w:delText>,</w:delText>
        </w:r>
      </w:del>
      <w:r w:rsidR="000F2887">
        <w:rPr>
          <w:rFonts w:ascii="Times New Roman" w:hAnsi="Times New Roman" w:cs="Times New Roman"/>
        </w:rPr>
        <w:t xml:space="preserve"> but a more complicated process—</w:t>
      </w:r>
      <w:r w:rsidR="00BD6280">
        <w:rPr>
          <w:rFonts w:ascii="Times New Roman" w:hAnsi="Times New Roman" w:cs="Times New Roman"/>
        </w:rPr>
        <w:t xml:space="preserve">demonstrating </w:t>
      </w:r>
      <w:r w:rsidR="000F2887">
        <w:rPr>
          <w:rFonts w:ascii="Times New Roman" w:hAnsi="Times New Roman" w:cs="Times New Roman"/>
        </w:rPr>
        <w:t xml:space="preserve">the way nature and art are </w:t>
      </w:r>
      <w:r w:rsidR="000F2887" w:rsidRPr="009653D0">
        <w:rPr>
          <w:rFonts w:ascii="Times New Roman" w:hAnsi="Times New Roman" w:cs="Times New Roman"/>
          <w:iCs/>
          <w:rPrChange w:id="201" w:author="Copyeditor" w:date="2022-08-29T18:13:00Z">
            <w:rPr>
              <w:rFonts w:ascii="Times New Roman" w:hAnsi="Times New Roman" w:cs="Times New Roman"/>
              <w:i/>
            </w:rPr>
          </w:rPrChange>
        </w:rPr>
        <w:t>already intertwined</w:t>
      </w:r>
      <w:r w:rsidR="000F2887">
        <w:rPr>
          <w:rFonts w:ascii="Times New Roman" w:hAnsi="Times New Roman" w:cs="Times New Roman"/>
        </w:rPr>
        <w:t xml:space="preserve"> to the extent that they are both modes of presentation and</w:t>
      </w:r>
      <w:r w:rsidR="00BD6280">
        <w:rPr>
          <w:rFonts w:ascii="Times New Roman" w:hAnsi="Times New Roman" w:cs="Times New Roman"/>
        </w:rPr>
        <w:t>, as a result,</w:t>
      </w:r>
      <w:r w:rsidR="000F2887">
        <w:rPr>
          <w:rFonts w:ascii="Times New Roman" w:hAnsi="Times New Roman" w:cs="Times New Roman"/>
        </w:rPr>
        <w:t xml:space="preserve"> </w:t>
      </w:r>
      <w:r w:rsidR="00326D7B">
        <w:rPr>
          <w:rFonts w:ascii="Times New Roman" w:hAnsi="Times New Roman" w:cs="Times New Roman"/>
        </w:rPr>
        <w:t xml:space="preserve">define </w:t>
      </w:r>
      <w:r w:rsidR="00BD6280">
        <w:rPr>
          <w:rFonts w:ascii="Times New Roman" w:hAnsi="Times New Roman" w:cs="Times New Roman"/>
        </w:rPr>
        <w:t xml:space="preserve">the contours of </w:t>
      </w:r>
      <w:r w:rsidR="000F2887">
        <w:rPr>
          <w:rFonts w:ascii="Times New Roman" w:hAnsi="Times New Roman" w:cs="Times New Roman"/>
        </w:rPr>
        <w:t xml:space="preserve">a given “world” by the specific way in which those modes </w:t>
      </w:r>
      <w:r w:rsidR="00196BFF">
        <w:rPr>
          <w:rFonts w:ascii="Times New Roman" w:hAnsi="Times New Roman" w:cs="Times New Roman"/>
        </w:rPr>
        <w:t xml:space="preserve">of presentation </w:t>
      </w:r>
      <w:r w:rsidR="000F2887">
        <w:rPr>
          <w:rFonts w:ascii="Times New Roman" w:hAnsi="Times New Roman" w:cs="Times New Roman"/>
        </w:rPr>
        <w:t>interact.</w:t>
      </w:r>
      <w:r w:rsidR="0062303D">
        <w:rPr>
          <w:rFonts w:ascii="Times New Roman" w:hAnsi="Times New Roman" w:cs="Times New Roman"/>
        </w:rPr>
        <w:t xml:space="preserve"> </w:t>
      </w:r>
      <w:r w:rsidR="00D10359">
        <w:rPr>
          <w:rFonts w:ascii="Times New Roman" w:hAnsi="Times New Roman" w:cs="Times New Roman"/>
        </w:rPr>
        <w:t>For H</w:t>
      </w:r>
      <w:r w:rsidR="000F755D">
        <w:rPr>
          <w:rFonts w:ascii="Times New Roman" w:hAnsi="Times New Roman" w:cs="Times New Roman"/>
        </w:rPr>
        <w:t>ö</w:t>
      </w:r>
      <w:r w:rsidR="00D10359">
        <w:rPr>
          <w:rFonts w:ascii="Times New Roman" w:hAnsi="Times New Roman" w:cs="Times New Roman"/>
        </w:rPr>
        <w:t>lderlin, t</w:t>
      </w:r>
      <w:r w:rsidR="0062303D">
        <w:rPr>
          <w:rFonts w:ascii="Times New Roman" w:hAnsi="Times New Roman" w:cs="Times New Roman"/>
        </w:rPr>
        <w:t>here is no nature “over there”</w:t>
      </w:r>
      <w:r w:rsidR="00D10359">
        <w:rPr>
          <w:rFonts w:ascii="Times New Roman" w:hAnsi="Times New Roman" w:cs="Times New Roman"/>
        </w:rPr>
        <w:t xml:space="preserve"> (</w:t>
      </w:r>
      <w:r w:rsidR="0062303D">
        <w:rPr>
          <w:rFonts w:ascii="Times New Roman" w:hAnsi="Times New Roman" w:cs="Times New Roman"/>
        </w:rPr>
        <w:t>to paraphrase Latou</w:t>
      </w:r>
      <w:r w:rsidR="00D10359">
        <w:rPr>
          <w:rFonts w:ascii="Times New Roman" w:hAnsi="Times New Roman" w:cs="Times New Roman"/>
        </w:rPr>
        <w:t xml:space="preserve">r) </w:t>
      </w:r>
      <w:del w:id="202" w:author="Copyeditor" w:date="2022-08-29T18:13:00Z">
        <w:r w:rsidR="0062303D" w:rsidDel="009653D0">
          <w:rPr>
            <w:rFonts w:ascii="Times New Roman" w:hAnsi="Times New Roman" w:cs="Times New Roman"/>
          </w:rPr>
          <w:delText>which</w:delText>
        </w:r>
      </w:del>
      <w:ins w:id="203" w:author="Copyeditor" w:date="2022-08-29T18:13:00Z">
        <w:r w:rsidR="009653D0">
          <w:rPr>
            <w:rFonts w:ascii="Times New Roman" w:hAnsi="Times New Roman" w:cs="Times New Roman"/>
          </w:rPr>
          <w:t>that</w:t>
        </w:r>
      </w:ins>
      <w:r w:rsidR="0062303D">
        <w:rPr>
          <w:rFonts w:ascii="Times New Roman" w:hAnsi="Times New Roman" w:cs="Times New Roman"/>
        </w:rPr>
        <w:t xml:space="preserve"> must be “represented” by art in order to accomplish itself</w:t>
      </w:r>
      <w:del w:id="204" w:author="Copyeditor" w:date="2022-08-29T18:14:00Z">
        <w:r w:rsidR="0062303D" w:rsidDel="009653D0">
          <w:rPr>
            <w:rFonts w:ascii="Times New Roman" w:hAnsi="Times New Roman" w:cs="Times New Roman"/>
          </w:rPr>
          <w:delText>,</w:delText>
        </w:r>
      </w:del>
      <w:r w:rsidR="0062303D">
        <w:rPr>
          <w:rFonts w:ascii="Times New Roman" w:hAnsi="Times New Roman" w:cs="Times New Roman"/>
        </w:rPr>
        <w:t xml:space="preserve"> in a </w:t>
      </w:r>
      <w:r w:rsidR="000F755D">
        <w:rPr>
          <w:rFonts w:ascii="Times New Roman" w:hAnsi="Times New Roman" w:cs="Times New Roman"/>
        </w:rPr>
        <w:t>kind</w:t>
      </w:r>
      <w:r w:rsidR="0062303D">
        <w:rPr>
          <w:rFonts w:ascii="Times New Roman" w:hAnsi="Times New Roman" w:cs="Times New Roman"/>
        </w:rPr>
        <w:t xml:space="preserve"> of Aristotelian mimesis. </w:t>
      </w:r>
      <w:r w:rsidR="00BC19C0">
        <w:rPr>
          <w:rFonts w:ascii="Times New Roman" w:hAnsi="Times New Roman" w:cs="Times New Roman"/>
        </w:rPr>
        <w:t>Rather, a</w:t>
      </w:r>
      <w:r w:rsidR="0062303D">
        <w:rPr>
          <w:rFonts w:ascii="Times New Roman" w:hAnsi="Times New Roman" w:cs="Times New Roman"/>
        </w:rPr>
        <w:t xml:space="preserve">rt and nature form a </w:t>
      </w:r>
      <w:r w:rsidR="00D10359">
        <w:rPr>
          <w:rFonts w:ascii="Times New Roman" w:hAnsi="Times New Roman" w:cs="Times New Roman"/>
        </w:rPr>
        <w:t xml:space="preserve">unity </w:t>
      </w:r>
      <w:r w:rsidR="0062303D">
        <w:rPr>
          <w:rFonts w:ascii="Times New Roman" w:hAnsi="Times New Roman" w:cs="Times New Roman"/>
        </w:rPr>
        <w:t>governed by an in</w:t>
      </w:r>
      <w:r w:rsidR="00494DAD">
        <w:rPr>
          <w:rFonts w:ascii="Times New Roman" w:hAnsi="Times New Roman" w:cs="Times New Roman"/>
        </w:rPr>
        <w:t>t</w:t>
      </w:r>
      <w:r w:rsidR="0062303D">
        <w:rPr>
          <w:rFonts w:ascii="Times New Roman" w:hAnsi="Times New Roman" w:cs="Times New Roman"/>
        </w:rPr>
        <w:t xml:space="preserve">ernal tension </w:t>
      </w:r>
      <w:r w:rsidR="00BC19C0">
        <w:rPr>
          <w:rFonts w:ascii="Times New Roman" w:hAnsi="Times New Roman" w:cs="Times New Roman"/>
        </w:rPr>
        <w:t>similar to</w:t>
      </w:r>
      <w:r w:rsidR="0062303D">
        <w:rPr>
          <w:rFonts w:ascii="Times New Roman" w:hAnsi="Times New Roman" w:cs="Times New Roman"/>
        </w:rPr>
        <w:t xml:space="preserve"> the tension inherent in the opposition between </w:t>
      </w:r>
      <w:r w:rsidR="00BC19C0">
        <w:rPr>
          <w:rFonts w:ascii="Times New Roman" w:hAnsi="Times New Roman" w:cs="Times New Roman"/>
        </w:rPr>
        <w:t>representation</w:t>
      </w:r>
      <w:r w:rsidR="0062303D">
        <w:rPr>
          <w:rFonts w:ascii="Times New Roman" w:hAnsi="Times New Roman" w:cs="Times New Roman"/>
        </w:rPr>
        <w:t xml:space="preserve"> and </w:t>
      </w:r>
      <w:r w:rsidR="00BC19C0">
        <w:rPr>
          <w:rFonts w:ascii="Times New Roman" w:hAnsi="Times New Roman" w:cs="Times New Roman"/>
        </w:rPr>
        <w:t>tone</w:t>
      </w:r>
      <w:r w:rsidR="0062303D">
        <w:rPr>
          <w:rFonts w:ascii="Times New Roman" w:hAnsi="Times New Roman" w:cs="Times New Roman"/>
        </w:rPr>
        <w:t xml:space="preserve"> in poetry. What constitutes a “world” for H</w:t>
      </w:r>
      <w:r w:rsidR="000F755D">
        <w:rPr>
          <w:rFonts w:ascii="Times New Roman" w:hAnsi="Times New Roman" w:cs="Times New Roman"/>
        </w:rPr>
        <w:t>ö</w:t>
      </w:r>
      <w:r w:rsidR="0062303D">
        <w:rPr>
          <w:rFonts w:ascii="Times New Roman" w:hAnsi="Times New Roman" w:cs="Times New Roman"/>
        </w:rPr>
        <w:t>lderlin</w:t>
      </w:r>
      <w:r w:rsidR="00326D7B">
        <w:rPr>
          <w:rFonts w:ascii="Times New Roman" w:hAnsi="Times New Roman" w:cs="Times New Roman"/>
        </w:rPr>
        <w:t xml:space="preserve"> </w:t>
      </w:r>
      <w:r w:rsidR="0062303D">
        <w:rPr>
          <w:rFonts w:ascii="Times New Roman" w:hAnsi="Times New Roman" w:cs="Times New Roman"/>
        </w:rPr>
        <w:t xml:space="preserve">is not </w:t>
      </w:r>
      <w:r w:rsidR="00196BFF">
        <w:rPr>
          <w:rFonts w:ascii="Times New Roman" w:hAnsi="Times New Roman" w:cs="Times New Roman"/>
        </w:rPr>
        <w:t xml:space="preserve">a “decision” about beings that allows them to appear </w:t>
      </w:r>
      <w:r w:rsidR="00196BFF" w:rsidRPr="005932B2">
        <w:rPr>
          <w:rFonts w:ascii="Times New Roman" w:hAnsi="Times New Roman" w:cs="Times New Roman"/>
          <w:iCs/>
          <w:rPrChange w:id="205" w:author="Copyeditor" w:date="2022-08-29T18:17:00Z">
            <w:rPr>
              <w:rFonts w:ascii="Times New Roman" w:hAnsi="Times New Roman" w:cs="Times New Roman"/>
              <w:i/>
            </w:rPr>
          </w:rPrChange>
        </w:rPr>
        <w:t>as</w:t>
      </w:r>
      <w:r w:rsidR="00196BFF">
        <w:rPr>
          <w:rFonts w:ascii="Times New Roman" w:hAnsi="Times New Roman" w:cs="Times New Roman"/>
          <w:i/>
        </w:rPr>
        <w:t xml:space="preserve"> </w:t>
      </w:r>
      <w:r w:rsidR="00196BFF">
        <w:rPr>
          <w:rFonts w:ascii="Times New Roman" w:hAnsi="Times New Roman" w:cs="Times New Roman"/>
        </w:rPr>
        <w:t xml:space="preserve">beings of a certain kind. </w:t>
      </w:r>
      <w:r w:rsidR="00D10359">
        <w:rPr>
          <w:rFonts w:ascii="Times New Roman" w:hAnsi="Times New Roman" w:cs="Times New Roman"/>
        </w:rPr>
        <w:t>There is</w:t>
      </w:r>
      <w:r w:rsidR="00196BFF">
        <w:rPr>
          <w:rFonts w:ascii="Times New Roman" w:hAnsi="Times New Roman" w:cs="Times New Roman"/>
        </w:rPr>
        <w:t xml:space="preserve"> only an attempt to encounter </w:t>
      </w:r>
      <w:r w:rsidR="00D10359">
        <w:rPr>
          <w:rFonts w:ascii="Times New Roman" w:hAnsi="Times New Roman" w:cs="Times New Roman"/>
        </w:rPr>
        <w:t>(poetically)</w:t>
      </w:r>
      <w:r w:rsidR="00196BFF">
        <w:rPr>
          <w:rFonts w:ascii="Times New Roman" w:hAnsi="Times New Roman" w:cs="Times New Roman"/>
        </w:rPr>
        <w:t xml:space="preserve"> </w:t>
      </w:r>
      <w:r w:rsidR="000D74FF">
        <w:rPr>
          <w:rFonts w:ascii="Times New Roman" w:hAnsi="Times New Roman" w:cs="Times New Roman"/>
        </w:rPr>
        <w:t xml:space="preserve">a set of </w:t>
      </w:r>
      <w:r w:rsidR="00D10359">
        <w:rPr>
          <w:rFonts w:ascii="Times New Roman" w:hAnsi="Times New Roman" w:cs="Times New Roman"/>
        </w:rPr>
        <w:t>modes of presentation in tension with each other</w:t>
      </w:r>
      <w:r w:rsidR="000D74FF">
        <w:rPr>
          <w:rFonts w:ascii="Times New Roman" w:hAnsi="Times New Roman" w:cs="Times New Roman"/>
        </w:rPr>
        <w:t xml:space="preserve"> that make a given world possible, even if </w:t>
      </w:r>
      <w:r w:rsidR="003A0BA0">
        <w:rPr>
          <w:rFonts w:ascii="Times New Roman" w:hAnsi="Times New Roman" w:cs="Times New Roman"/>
        </w:rPr>
        <w:t>the exacerbation of those tensions</w:t>
      </w:r>
      <w:r w:rsidR="000D74FF">
        <w:rPr>
          <w:rFonts w:ascii="Times New Roman" w:hAnsi="Times New Roman" w:cs="Times New Roman"/>
        </w:rPr>
        <w:t xml:space="preserve"> </w:t>
      </w:r>
      <w:r w:rsidR="00494DAD">
        <w:rPr>
          <w:rFonts w:ascii="Times New Roman" w:hAnsi="Times New Roman" w:cs="Times New Roman"/>
        </w:rPr>
        <w:t>demonstrate</w:t>
      </w:r>
      <w:r w:rsidR="003A0BA0">
        <w:rPr>
          <w:rFonts w:ascii="Times New Roman" w:hAnsi="Times New Roman" w:cs="Times New Roman"/>
        </w:rPr>
        <w:t>s</w:t>
      </w:r>
      <w:r w:rsidR="000D74FF">
        <w:rPr>
          <w:rFonts w:ascii="Times New Roman" w:hAnsi="Times New Roman" w:cs="Times New Roman"/>
        </w:rPr>
        <w:t xml:space="preserve"> that </w:t>
      </w:r>
      <w:del w:id="206" w:author="Copyeditor" w:date="2022-08-29T18:17:00Z">
        <w:r w:rsidR="000D74FF" w:rsidDel="005932B2">
          <w:rPr>
            <w:rFonts w:ascii="Times New Roman" w:hAnsi="Times New Roman" w:cs="Times New Roman"/>
          </w:rPr>
          <w:delText xml:space="preserve">that </w:delText>
        </w:r>
      </w:del>
      <w:ins w:id="207" w:author="Copyeditor" w:date="2022-08-29T18:17:00Z">
        <w:r w:rsidR="005932B2">
          <w:rPr>
            <w:rFonts w:ascii="Times New Roman" w:hAnsi="Times New Roman" w:cs="Times New Roman"/>
          </w:rPr>
          <w:t xml:space="preserve">the </w:t>
        </w:r>
      </w:ins>
      <w:r w:rsidR="000D74FF">
        <w:rPr>
          <w:rFonts w:ascii="Times New Roman" w:hAnsi="Times New Roman" w:cs="Times New Roman"/>
        </w:rPr>
        <w:t xml:space="preserve">world </w:t>
      </w:r>
      <w:r w:rsidR="00494DAD">
        <w:rPr>
          <w:rFonts w:ascii="Times New Roman" w:hAnsi="Times New Roman" w:cs="Times New Roman"/>
        </w:rPr>
        <w:t xml:space="preserve">they </w:t>
      </w:r>
      <w:r w:rsidR="003A0BA0">
        <w:rPr>
          <w:rFonts w:ascii="Times New Roman" w:hAnsi="Times New Roman" w:cs="Times New Roman"/>
        </w:rPr>
        <w:t xml:space="preserve">have </w:t>
      </w:r>
      <w:r w:rsidR="00494DAD">
        <w:rPr>
          <w:rFonts w:ascii="Times New Roman" w:hAnsi="Times New Roman" w:cs="Times New Roman"/>
        </w:rPr>
        <w:t>form</w:t>
      </w:r>
      <w:r w:rsidR="003A0BA0">
        <w:rPr>
          <w:rFonts w:ascii="Times New Roman" w:hAnsi="Times New Roman" w:cs="Times New Roman"/>
        </w:rPr>
        <w:t xml:space="preserve">ed </w:t>
      </w:r>
      <w:r w:rsidR="000D74FF">
        <w:rPr>
          <w:rFonts w:ascii="Times New Roman" w:hAnsi="Times New Roman" w:cs="Times New Roman"/>
        </w:rPr>
        <w:t>is in a state of collapse.</w:t>
      </w:r>
    </w:p>
    <w:p w14:paraId="0CED91B5" w14:textId="536379B1" w:rsidR="009B043F" w:rsidRDefault="00403822" w:rsidP="000F755D">
      <w:pPr>
        <w:spacing w:line="480" w:lineRule="auto"/>
        <w:ind w:firstLine="720"/>
        <w:rPr>
          <w:rFonts w:ascii="Times New Roman" w:hAnsi="Times New Roman" w:cs="Times New Roman"/>
        </w:rPr>
      </w:pPr>
      <w:r>
        <w:rPr>
          <w:rFonts w:ascii="Times New Roman" w:hAnsi="Times New Roman" w:cs="Times New Roman"/>
        </w:rPr>
        <w:t>Thus, while H</w:t>
      </w:r>
      <w:r w:rsidR="000F755D">
        <w:rPr>
          <w:rFonts w:ascii="Times New Roman" w:hAnsi="Times New Roman" w:cs="Times New Roman"/>
        </w:rPr>
        <w:t>ö</w:t>
      </w:r>
      <w:r>
        <w:rPr>
          <w:rFonts w:ascii="Times New Roman" w:hAnsi="Times New Roman" w:cs="Times New Roman"/>
        </w:rPr>
        <w:t xml:space="preserve">lderlin’s approach appears at first to mirror Aristotle’s conception of the imitation and completion of nature by art, this dialectic is in fact </w:t>
      </w:r>
      <w:r w:rsidRPr="009B4DBC">
        <w:rPr>
          <w:rFonts w:ascii="Times New Roman" w:hAnsi="Times New Roman" w:cs="Times New Roman"/>
          <w:iCs/>
          <w:rPrChange w:id="208" w:author="Copyeditor" w:date="2022-08-29T18:28:00Z">
            <w:rPr>
              <w:rFonts w:ascii="Times New Roman" w:hAnsi="Times New Roman" w:cs="Times New Roman"/>
              <w:i/>
            </w:rPr>
          </w:rPrChange>
        </w:rPr>
        <w:t>supplanted</w:t>
      </w:r>
      <w:r>
        <w:rPr>
          <w:rFonts w:ascii="Times New Roman" w:hAnsi="Times New Roman" w:cs="Times New Roman"/>
        </w:rPr>
        <w:t xml:space="preserve"> by something close to the internal </w:t>
      </w:r>
      <w:r w:rsidR="007742A1">
        <w:rPr>
          <w:rFonts w:ascii="Times New Roman" w:hAnsi="Times New Roman" w:cs="Times New Roman"/>
        </w:rPr>
        <w:t xml:space="preserve">oscillation described later in “On the Difference of Poetic Modes.” </w:t>
      </w:r>
      <w:r w:rsidR="001F505F">
        <w:rPr>
          <w:rFonts w:ascii="Times New Roman" w:hAnsi="Times New Roman" w:cs="Times New Roman"/>
        </w:rPr>
        <w:t>If</w:t>
      </w:r>
      <w:r w:rsidR="00070519">
        <w:rPr>
          <w:rFonts w:ascii="Times New Roman" w:hAnsi="Times New Roman" w:cs="Times New Roman"/>
        </w:rPr>
        <w:t xml:space="preserve">, as </w:t>
      </w:r>
      <w:proofErr w:type="spellStart"/>
      <w:r w:rsidR="00070519">
        <w:rPr>
          <w:rFonts w:ascii="Times New Roman" w:hAnsi="Times New Roman" w:cs="Times New Roman"/>
        </w:rPr>
        <w:t>Holderlin</w:t>
      </w:r>
      <w:proofErr w:type="spellEnd"/>
      <w:r w:rsidR="00070519">
        <w:rPr>
          <w:rFonts w:ascii="Times New Roman" w:hAnsi="Times New Roman" w:cs="Times New Roman"/>
        </w:rPr>
        <w:t xml:space="preserve"> puts </w:t>
      </w:r>
      <w:del w:id="209" w:author="Copyeditor" w:date="2022-08-29T18:28:00Z">
        <w:r w:rsidR="00070519" w:rsidDel="009B4DBC">
          <w:rPr>
            <w:rFonts w:ascii="Times New Roman" w:hAnsi="Times New Roman" w:cs="Times New Roman"/>
          </w:rPr>
          <w:delText xml:space="preserve">in </w:delText>
        </w:r>
      </w:del>
      <w:r w:rsidR="00070519">
        <w:rPr>
          <w:rFonts w:ascii="Times New Roman" w:hAnsi="Times New Roman" w:cs="Times New Roman"/>
        </w:rPr>
        <w:t>in “Gr</w:t>
      </w:r>
      <w:r w:rsidR="00C577AB">
        <w:rPr>
          <w:rFonts w:ascii="Times New Roman" w:hAnsi="Times New Roman" w:cs="Times New Roman"/>
        </w:rPr>
        <w:t>o</w:t>
      </w:r>
      <w:r w:rsidR="00070519">
        <w:rPr>
          <w:rFonts w:ascii="Times New Roman" w:hAnsi="Times New Roman" w:cs="Times New Roman"/>
        </w:rPr>
        <w:t xml:space="preserve">und for Empedocles”: </w:t>
      </w:r>
      <w:r w:rsidR="001F505F">
        <w:rPr>
          <w:rFonts w:ascii="Times New Roman" w:hAnsi="Times New Roman" w:cs="Times New Roman"/>
        </w:rPr>
        <w:t xml:space="preserve">“art is the blossom, the perfection of nature” </w:t>
      </w:r>
      <w:r w:rsidR="00070519">
        <w:rPr>
          <w:rFonts w:ascii="Times New Roman" w:hAnsi="Times New Roman" w:cs="Times New Roman"/>
        </w:rPr>
        <w:t xml:space="preserve">(Die Kunst </w:t>
      </w:r>
      <w:proofErr w:type="spellStart"/>
      <w:r w:rsidR="00070519">
        <w:rPr>
          <w:rFonts w:ascii="Times New Roman" w:hAnsi="Times New Roman" w:cs="Times New Roman"/>
        </w:rPr>
        <w:t>ist</w:t>
      </w:r>
      <w:proofErr w:type="spellEnd"/>
      <w:r w:rsidR="00070519">
        <w:rPr>
          <w:rFonts w:ascii="Times New Roman" w:hAnsi="Times New Roman" w:cs="Times New Roman"/>
        </w:rPr>
        <w:t xml:space="preserve"> die </w:t>
      </w:r>
      <w:proofErr w:type="spellStart"/>
      <w:r w:rsidR="00070519">
        <w:rPr>
          <w:rFonts w:ascii="Times New Roman" w:hAnsi="Times New Roman" w:cs="Times New Roman"/>
        </w:rPr>
        <w:t>Blüte</w:t>
      </w:r>
      <w:proofErr w:type="spellEnd"/>
      <w:r w:rsidR="00070519">
        <w:rPr>
          <w:rFonts w:ascii="Times New Roman" w:hAnsi="Times New Roman" w:cs="Times New Roman"/>
        </w:rPr>
        <w:t xml:space="preserve">, die </w:t>
      </w:r>
      <w:proofErr w:type="spellStart"/>
      <w:r w:rsidR="00070519">
        <w:rPr>
          <w:rFonts w:ascii="Times New Roman" w:hAnsi="Times New Roman" w:cs="Times New Roman"/>
        </w:rPr>
        <w:t>Vollendung</w:t>
      </w:r>
      <w:proofErr w:type="spellEnd"/>
      <w:r w:rsidR="00070519">
        <w:rPr>
          <w:rFonts w:ascii="Times New Roman" w:hAnsi="Times New Roman" w:cs="Times New Roman"/>
        </w:rPr>
        <w:t xml:space="preserve"> der </w:t>
      </w:r>
      <w:proofErr w:type="spellStart"/>
      <w:r w:rsidR="00070519">
        <w:rPr>
          <w:rFonts w:ascii="Times New Roman" w:hAnsi="Times New Roman" w:cs="Times New Roman"/>
        </w:rPr>
        <w:t>Natur</w:t>
      </w:r>
      <w:proofErr w:type="spellEnd"/>
      <w:r w:rsidR="00070519">
        <w:rPr>
          <w:rFonts w:ascii="Times New Roman" w:hAnsi="Times New Roman" w:cs="Times New Roman"/>
        </w:rPr>
        <w:t xml:space="preserve">) </w:t>
      </w:r>
      <w:r w:rsidR="001F505F">
        <w:rPr>
          <w:rFonts w:ascii="Times New Roman" w:hAnsi="Times New Roman" w:cs="Times New Roman"/>
        </w:rPr>
        <w:t>(</w:t>
      </w:r>
      <w:r w:rsidR="003A4211">
        <w:rPr>
          <w:rFonts w:ascii="Times New Roman" w:hAnsi="Times New Roman" w:cs="Times New Roman"/>
        </w:rPr>
        <w:t>PW</w:t>
      </w:r>
      <w:ins w:id="210" w:author="Copyeditor" w:date="2022-08-29T18:31:00Z">
        <w:r w:rsidR="009B4DBC">
          <w:rPr>
            <w:rFonts w:ascii="Times New Roman" w:hAnsi="Times New Roman" w:cs="Times New Roman"/>
          </w:rPr>
          <w:t xml:space="preserve"> </w:t>
        </w:r>
      </w:ins>
      <w:del w:id="211" w:author="Copyeditor" w:date="2022-08-29T18:31:00Z">
        <w:r w:rsidR="003A4211" w:rsidDel="009B4DBC">
          <w:rPr>
            <w:rFonts w:ascii="Times New Roman" w:hAnsi="Times New Roman" w:cs="Times New Roman"/>
          </w:rPr>
          <w:delText>,</w:delText>
        </w:r>
      </w:del>
      <w:r w:rsidR="003A4211">
        <w:rPr>
          <w:rFonts w:ascii="Times New Roman" w:hAnsi="Times New Roman" w:cs="Times New Roman"/>
        </w:rPr>
        <w:t>53</w:t>
      </w:r>
      <w:del w:id="212" w:author="Copyeditor" w:date="2022-08-29T18:31:00Z">
        <w:r w:rsidR="003A4211" w:rsidDel="009B4DBC">
          <w:rPr>
            <w:rFonts w:ascii="Times New Roman" w:hAnsi="Times New Roman" w:cs="Times New Roman"/>
          </w:rPr>
          <w:delText xml:space="preserve">/ </w:delText>
        </w:r>
      </w:del>
      <w:ins w:id="213" w:author="Copyeditor" w:date="2022-08-29T18:31:00Z">
        <w:r w:rsidR="009B4DBC">
          <w:rPr>
            <w:rFonts w:ascii="Times New Roman" w:hAnsi="Times New Roman" w:cs="Times New Roman"/>
          </w:rPr>
          <w:t xml:space="preserve">; </w:t>
        </w:r>
      </w:ins>
      <w:r w:rsidR="003A4211">
        <w:rPr>
          <w:rFonts w:ascii="Times New Roman" w:hAnsi="Times New Roman" w:cs="Times New Roman"/>
        </w:rPr>
        <w:t>2:</w:t>
      </w:r>
      <w:r w:rsidR="00070519">
        <w:rPr>
          <w:rFonts w:ascii="Times New Roman" w:hAnsi="Times New Roman" w:cs="Times New Roman"/>
        </w:rPr>
        <w:t>116</w:t>
      </w:r>
      <w:r w:rsidR="001F505F">
        <w:rPr>
          <w:rFonts w:ascii="Times New Roman" w:hAnsi="Times New Roman" w:cs="Times New Roman"/>
        </w:rPr>
        <w:t xml:space="preserve">), this is so only because </w:t>
      </w:r>
      <w:r w:rsidR="00B61EF9">
        <w:rPr>
          <w:rFonts w:ascii="Times New Roman" w:hAnsi="Times New Roman" w:cs="Times New Roman"/>
        </w:rPr>
        <w:t xml:space="preserve">two different forms of production and </w:t>
      </w:r>
      <w:r w:rsidR="00B61EF9">
        <w:rPr>
          <w:rFonts w:ascii="Times New Roman" w:hAnsi="Times New Roman" w:cs="Times New Roman"/>
        </w:rPr>
        <w:lastRenderedPageBreak/>
        <w:t>organization come to vie with each other</w:t>
      </w:r>
      <w:del w:id="214" w:author="Copyeditor" w:date="2022-08-29T18:33:00Z">
        <w:r w:rsidR="00B61EF9" w:rsidDel="00234402">
          <w:rPr>
            <w:rFonts w:ascii="Times New Roman" w:hAnsi="Times New Roman" w:cs="Times New Roman"/>
          </w:rPr>
          <w:delText>,</w:delText>
        </w:r>
      </w:del>
      <w:r w:rsidR="00B61EF9">
        <w:rPr>
          <w:rFonts w:ascii="Times New Roman" w:hAnsi="Times New Roman" w:cs="Times New Roman"/>
        </w:rPr>
        <w:t xml:space="preserve"> rather than reproduce one another. They form of “world” in and through their disjunction, a differentiation that both constitutes the relative unity of that “world” </w:t>
      </w:r>
      <w:r w:rsidR="00326D7B" w:rsidRPr="00234402">
        <w:rPr>
          <w:rFonts w:ascii="Times New Roman" w:hAnsi="Times New Roman" w:cs="Times New Roman"/>
          <w:iCs/>
          <w:rPrChange w:id="215" w:author="Copyeditor" w:date="2022-08-29T18:35:00Z">
            <w:rPr>
              <w:rFonts w:ascii="Times New Roman" w:hAnsi="Times New Roman" w:cs="Times New Roman"/>
              <w:i/>
            </w:rPr>
          </w:rPrChange>
        </w:rPr>
        <w:t>and</w:t>
      </w:r>
      <w:r w:rsidR="00B61EF9">
        <w:rPr>
          <w:rFonts w:ascii="Times New Roman" w:hAnsi="Times New Roman" w:cs="Times New Roman"/>
        </w:rPr>
        <w:t xml:space="preserve"> </w:t>
      </w:r>
      <w:r w:rsidR="00BC19C0">
        <w:rPr>
          <w:rFonts w:ascii="Times New Roman" w:hAnsi="Times New Roman" w:cs="Times New Roman"/>
        </w:rPr>
        <w:t xml:space="preserve">its </w:t>
      </w:r>
      <w:r w:rsidR="00B61EF9">
        <w:rPr>
          <w:rFonts w:ascii="Times New Roman" w:hAnsi="Times New Roman" w:cs="Times New Roman"/>
        </w:rPr>
        <w:t xml:space="preserve">conditions of </w:t>
      </w:r>
      <w:del w:id="216" w:author="Copyeditor" w:date="2022-08-29T18:35:00Z">
        <w:r w:rsidR="00B61EF9" w:rsidDel="00234402">
          <w:rPr>
            <w:rFonts w:ascii="Times New Roman" w:hAnsi="Times New Roman" w:cs="Times New Roman"/>
          </w:rPr>
          <w:delText xml:space="preserve">its </w:delText>
        </w:r>
      </w:del>
      <w:r w:rsidR="00B61EF9">
        <w:rPr>
          <w:rFonts w:ascii="Times New Roman" w:hAnsi="Times New Roman" w:cs="Times New Roman"/>
        </w:rPr>
        <w:t xml:space="preserve">dissolution. </w:t>
      </w:r>
      <w:r w:rsidR="00326D7B">
        <w:rPr>
          <w:rFonts w:ascii="Times New Roman" w:hAnsi="Times New Roman" w:cs="Times New Roman"/>
        </w:rPr>
        <w:t>To grasp this process poetically ent</w:t>
      </w:r>
      <w:r w:rsidR="00BC19C0">
        <w:rPr>
          <w:rFonts w:ascii="Times New Roman" w:hAnsi="Times New Roman" w:cs="Times New Roman"/>
        </w:rPr>
        <w:t>ai</w:t>
      </w:r>
      <w:r w:rsidR="00326D7B">
        <w:rPr>
          <w:rFonts w:ascii="Times New Roman" w:hAnsi="Times New Roman" w:cs="Times New Roman"/>
        </w:rPr>
        <w:t>ls</w:t>
      </w:r>
      <w:r w:rsidR="00B61EF9">
        <w:rPr>
          <w:rFonts w:ascii="Times New Roman" w:hAnsi="Times New Roman" w:cs="Times New Roman"/>
        </w:rPr>
        <w:t>, for H</w:t>
      </w:r>
      <w:r w:rsidR="000F755D">
        <w:rPr>
          <w:rFonts w:ascii="Times New Roman" w:hAnsi="Times New Roman" w:cs="Times New Roman"/>
        </w:rPr>
        <w:t>ö</w:t>
      </w:r>
      <w:r w:rsidR="00B61EF9">
        <w:rPr>
          <w:rFonts w:ascii="Times New Roman" w:hAnsi="Times New Roman" w:cs="Times New Roman"/>
        </w:rPr>
        <w:t xml:space="preserve">lderlin, the introduction of an important distinction found throughout </w:t>
      </w:r>
      <w:r w:rsidR="00BC19C0">
        <w:rPr>
          <w:rFonts w:ascii="Times New Roman" w:hAnsi="Times New Roman" w:cs="Times New Roman"/>
        </w:rPr>
        <w:t>his</w:t>
      </w:r>
      <w:r w:rsidR="00B61EF9">
        <w:rPr>
          <w:rFonts w:ascii="Times New Roman" w:hAnsi="Times New Roman" w:cs="Times New Roman"/>
        </w:rPr>
        <w:t xml:space="preserve"> oeuvre</w:t>
      </w:r>
      <w:r w:rsidR="00BC19C0">
        <w:rPr>
          <w:rFonts w:ascii="Times New Roman" w:hAnsi="Times New Roman" w:cs="Times New Roman"/>
        </w:rPr>
        <w:t>: the distinction</w:t>
      </w:r>
      <w:r w:rsidR="00B61EF9">
        <w:rPr>
          <w:rFonts w:ascii="Times New Roman" w:hAnsi="Times New Roman" w:cs="Times New Roman"/>
        </w:rPr>
        <w:t xml:space="preserve"> between “organic”</w:t>
      </w:r>
      <w:r w:rsidR="00070519">
        <w:rPr>
          <w:rFonts w:ascii="Times New Roman" w:hAnsi="Times New Roman" w:cs="Times New Roman"/>
        </w:rPr>
        <w:t xml:space="preserve"> (</w:t>
      </w:r>
      <w:proofErr w:type="spellStart"/>
      <w:r w:rsidR="00070519" w:rsidRPr="004F748A">
        <w:rPr>
          <w:rFonts w:ascii="Times New Roman" w:hAnsi="Times New Roman" w:cs="Times New Roman"/>
          <w:i/>
        </w:rPr>
        <w:t>organisch</w:t>
      </w:r>
      <w:r w:rsidR="00070519" w:rsidRPr="00234402">
        <w:rPr>
          <w:rFonts w:ascii="Times New Roman" w:hAnsi="Times New Roman" w:cs="Times New Roman"/>
          <w:iCs/>
        </w:rPr>
        <w:t>e</w:t>
      </w:r>
      <w:proofErr w:type="spellEnd"/>
      <w:r w:rsidR="00070519">
        <w:rPr>
          <w:rFonts w:ascii="Times New Roman" w:hAnsi="Times New Roman" w:cs="Times New Roman"/>
        </w:rPr>
        <w:t>)</w:t>
      </w:r>
      <w:r w:rsidR="00B61EF9">
        <w:rPr>
          <w:rFonts w:ascii="Times New Roman" w:hAnsi="Times New Roman" w:cs="Times New Roman"/>
        </w:rPr>
        <w:t xml:space="preserve"> and “</w:t>
      </w:r>
      <w:proofErr w:type="spellStart"/>
      <w:r w:rsidR="00B61EF9">
        <w:rPr>
          <w:rFonts w:ascii="Times New Roman" w:hAnsi="Times New Roman" w:cs="Times New Roman"/>
        </w:rPr>
        <w:t>aorgic</w:t>
      </w:r>
      <w:proofErr w:type="spellEnd"/>
      <w:r w:rsidR="00B61EF9">
        <w:rPr>
          <w:rFonts w:ascii="Times New Roman" w:hAnsi="Times New Roman" w:cs="Times New Roman"/>
        </w:rPr>
        <w:t xml:space="preserve">” </w:t>
      </w:r>
      <w:r w:rsidR="00070519">
        <w:rPr>
          <w:rFonts w:ascii="Times New Roman" w:hAnsi="Times New Roman" w:cs="Times New Roman"/>
        </w:rPr>
        <w:t>(</w:t>
      </w:r>
      <w:proofErr w:type="spellStart"/>
      <w:r w:rsidR="00070519" w:rsidRPr="004F748A">
        <w:rPr>
          <w:rFonts w:ascii="Times New Roman" w:hAnsi="Times New Roman" w:cs="Times New Roman"/>
          <w:i/>
        </w:rPr>
        <w:t>aorgischen</w:t>
      </w:r>
      <w:proofErr w:type="spellEnd"/>
      <w:r w:rsidR="00070519">
        <w:rPr>
          <w:rFonts w:ascii="Times New Roman" w:hAnsi="Times New Roman" w:cs="Times New Roman"/>
        </w:rPr>
        <w:t xml:space="preserve">) </w:t>
      </w:r>
      <w:r w:rsidR="00B61EF9">
        <w:rPr>
          <w:rFonts w:ascii="Times New Roman" w:hAnsi="Times New Roman" w:cs="Times New Roman"/>
        </w:rPr>
        <w:t>principles</w:t>
      </w:r>
      <w:r w:rsidR="00BC19C0">
        <w:rPr>
          <w:rFonts w:ascii="Times New Roman" w:hAnsi="Times New Roman" w:cs="Times New Roman"/>
        </w:rPr>
        <w:t>.</w:t>
      </w:r>
      <w:r w:rsidR="00B61EF9">
        <w:rPr>
          <w:rFonts w:ascii="Times New Roman" w:hAnsi="Times New Roman" w:cs="Times New Roman"/>
        </w:rPr>
        <w:t xml:space="preserve"> </w:t>
      </w:r>
      <w:r w:rsidR="00BC19C0">
        <w:rPr>
          <w:rFonts w:ascii="Times New Roman" w:hAnsi="Times New Roman" w:cs="Times New Roman"/>
        </w:rPr>
        <w:t>This</w:t>
      </w:r>
      <w:r w:rsidR="00B61EF9">
        <w:rPr>
          <w:rFonts w:ascii="Times New Roman" w:hAnsi="Times New Roman" w:cs="Times New Roman"/>
        </w:rPr>
        <w:t xml:space="preserve"> </w:t>
      </w:r>
      <w:r w:rsidR="00BC19C0">
        <w:rPr>
          <w:rFonts w:ascii="Times New Roman" w:hAnsi="Times New Roman" w:cs="Times New Roman"/>
        </w:rPr>
        <w:t>opposition</w:t>
      </w:r>
      <w:r w:rsidR="00B61EF9">
        <w:rPr>
          <w:rFonts w:ascii="Times New Roman" w:hAnsi="Times New Roman" w:cs="Times New Roman"/>
        </w:rPr>
        <w:t xml:space="preserve"> </w:t>
      </w:r>
      <w:r w:rsidR="000C5CDB" w:rsidRPr="00730D73">
        <w:rPr>
          <w:rFonts w:ascii="Times New Roman" w:hAnsi="Times New Roman" w:cs="Times New Roman"/>
        </w:rPr>
        <w:t xml:space="preserve">has given commentators </w:t>
      </w:r>
      <w:r w:rsidR="0089091A" w:rsidRPr="00730D73">
        <w:rPr>
          <w:rFonts w:ascii="Times New Roman" w:hAnsi="Times New Roman" w:cs="Times New Roman"/>
        </w:rPr>
        <w:t xml:space="preserve">some </w:t>
      </w:r>
      <w:r w:rsidR="000C5CDB" w:rsidRPr="00730D73">
        <w:rPr>
          <w:rFonts w:ascii="Times New Roman" w:hAnsi="Times New Roman" w:cs="Times New Roman"/>
        </w:rPr>
        <w:t>difficulty, especially since “</w:t>
      </w:r>
      <w:proofErr w:type="spellStart"/>
      <w:r w:rsidR="000C5CDB" w:rsidRPr="00730D73">
        <w:rPr>
          <w:rFonts w:ascii="Times New Roman" w:hAnsi="Times New Roman" w:cs="Times New Roman"/>
        </w:rPr>
        <w:t>aorgic</w:t>
      </w:r>
      <w:proofErr w:type="spellEnd"/>
      <w:r w:rsidR="000C5CDB" w:rsidRPr="00730D73">
        <w:rPr>
          <w:rFonts w:ascii="Times New Roman" w:hAnsi="Times New Roman" w:cs="Times New Roman"/>
        </w:rPr>
        <w:t xml:space="preserve">” </w:t>
      </w:r>
      <w:r w:rsidR="00B61EF9">
        <w:rPr>
          <w:rFonts w:ascii="Times New Roman" w:hAnsi="Times New Roman" w:cs="Times New Roman"/>
        </w:rPr>
        <w:t>appears</w:t>
      </w:r>
      <w:r w:rsidR="000C5CDB" w:rsidRPr="00730D73">
        <w:rPr>
          <w:rFonts w:ascii="Times New Roman" w:hAnsi="Times New Roman" w:cs="Times New Roman"/>
        </w:rPr>
        <w:t xml:space="preserve"> to be a </w:t>
      </w:r>
      <w:proofErr w:type="spellStart"/>
      <w:r w:rsidR="00FF0C59" w:rsidRPr="00730D73">
        <w:rPr>
          <w:rFonts w:ascii="Times New Roman" w:hAnsi="Times New Roman" w:cs="Times New Roman"/>
        </w:rPr>
        <w:t>Hölderlin</w:t>
      </w:r>
      <w:r w:rsidR="000C5CDB" w:rsidRPr="00730D73">
        <w:rPr>
          <w:rFonts w:ascii="Times New Roman" w:hAnsi="Times New Roman" w:cs="Times New Roman"/>
        </w:rPr>
        <w:t>ian</w:t>
      </w:r>
      <w:proofErr w:type="spellEnd"/>
      <w:r w:rsidR="000C5CDB" w:rsidRPr="00730D73">
        <w:rPr>
          <w:rFonts w:ascii="Times New Roman" w:hAnsi="Times New Roman" w:cs="Times New Roman"/>
        </w:rPr>
        <w:t xml:space="preserve"> neologism. </w:t>
      </w:r>
      <w:commentRangeStart w:id="217"/>
      <w:r w:rsidR="000C5CDB" w:rsidRPr="00730D73">
        <w:rPr>
          <w:rFonts w:ascii="Times New Roman" w:hAnsi="Times New Roman" w:cs="Times New Roman"/>
        </w:rPr>
        <w:t xml:space="preserve">Veronique </w:t>
      </w:r>
      <w:proofErr w:type="spellStart"/>
      <w:r w:rsidR="000C5CDB" w:rsidRPr="00730D73">
        <w:rPr>
          <w:rFonts w:ascii="Times New Roman" w:hAnsi="Times New Roman" w:cs="Times New Roman"/>
        </w:rPr>
        <w:t>Foti</w:t>
      </w:r>
      <w:proofErr w:type="spellEnd"/>
      <w:r w:rsidR="00752CE3" w:rsidRPr="00730D73">
        <w:rPr>
          <w:rFonts w:ascii="Times New Roman" w:hAnsi="Times New Roman" w:cs="Times New Roman"/>
        </w:rPr>
        <w:t xml:space="preserve"> </w:t>
      </w:r>
      <w:commentRangeEnd w:id="217"/>
      <w:r w:rsidR="00234402">
        <w:rPr>
          <w:rStyle w:val="CommentReference"/>
        </w:rPr>
        <w:commentReference w:id="217"/>
      </w:r>
      <w:r w:rsidR="0089091A" w:rsidRPr="00730D73">
        <w:rPr>
          <w:rFonts w:ascii="Times New Roman" w:hAnsi="Times New Roman" w:cs="Times New Roman"/>
        </w:rPr>
        <w:t xml:space="preserve">asserts that </w:t>
      </w:r>
      <w:r w:rsidR="009B043F">
        <w:rPr>
          <w:rFonts w:ascii="Times New Roman" w:hAnsi="Times New Roman" w:cs="Times New Roman"/>
        </w:rPr>
        <w:t xml:space="preserve">the </w:t>
      </w:r>
      <w:r w:rsidR="00BC19C0">
        <w:rPr>
          <w:rFonts w:ascii="Times New Roman" w:hAnsi="Times New Roman" w:cs="Times New Roman"/>
        </w:rPr>
        <w:t>organic/</w:t>
      </w:r>
      <w:proofErr w:type="spellStart"/>
      <w:del w:id="218" w:author="Copyeditor" w:date="2022-08-29T18:37:00Z">
        <w:r w:rsidR="00BC19C0" w:rsidDel="00234402">
          <w:rPr>
            <w:rFonts w:ascii="Times New Roman" w:hAnsi="Times New Roman" w:cs="Times New Roman"/>
          </w:rPr>
          <w:delText xml:space="preserve"> </w:delText>
        </w:r>
      </w:del>
      <w:r w:rsidR="00BC19C0">
        <w:rPr>
          <w:rFonts w:ascii="Times New Roman" w:hAnsi="Times New Roman" w:cs="Times New Roman"/>
        </w:rPr>
        <w:t>aorgic</w:t>
      </w:r>
      <w:proofErr w:type="spellEnd"/>
      <w:r w:rsidR="00BC19C0">
        <w:rPr>
          <w:rFonts w:ascii="Times New Roman" w:hAnsi="Times New Roman" w:cs="Times New Roman"/>
        </w:rPr>
        <w:t xml:space="preserve"> opposition</w:t>
      </w:r>
      <w:r w:rsidR="003E19EB" w:rsidRPr="00730D73">
        <w:rPr>
          <w:rFonts w:ascii="Times New Roman" w:hAnsi="Times New Roman" w:cs="Times New Roman"/>
        </w:rPr>
        <w:t xml:space="preserve"> is simply </w:t>
      </w:r>
      <w:r w:rsidR="0089091A" w:rsidRPr="00730D73">
        <w:rPr>
          <w:rFonts w:ascii="Times New Roman" w:hAnsi="Times New Roman" w:cs="Times New Roman"/>
        </w:rPr>
        <w:t>another</w:t>
      </w:r>
      <w:r w:rsidR="000C5CDB" w:rsidRPr="00730D73">
        <w:rPr>
          <w:rFonts w:ascii="Times New Roman" w:hAnsi="Times New Roman" w:cs="Times New Roman"/>
        </w:rPr>
        <w:t xml:space="preserve"> name for the </w:t>
      </w:r>
      <w:r w:rsidR="0089091A" w:rsidRPr="00B61EF9">
        <w:rPr>
          <w:rFonts w:ascii="Times New Roman" w:hAnsi="Times New Roman" w:cs="Times New Roman"/>
          <w:i/>
        </w:rPr>
        <w:t>physis</w:t>
      </w:r>
      <w:r w:rsidR="0089091A" w:rsidRPr="00730D73">
        <w:rPr>
          <w:rFonts w:ascii="Times New Roman" w:hAnsi="Times New Roman" w:cs="Times New Roman"/>
        </w:rPr>
        <w:t>/</w:t>
      </w:r>
      <w:del w:id="219" w:author="Copyeditor" w:date="2022-08-29T18:37:00Z">
        <w:r w:rsidR="0089091A" w:rsidRPr="00730D73" w:rsidDel="00234402">
          <w:rPr>
            <w:rFonts w:ascii="Times New Roman" w:hAnsi="Times New Roman" w:cs="Times New Roman"/>
          </w:rPr>
          <w:delText xml:space="preserve"> </w:delText>
        </w:r>
      </w:del>
      <w:r w:rsidR="0089091A" w:rsidRPr="00B61EF9">
        <w:rPr>
          <w:rFonts w:ascii="Times New Roman" w:hAnsi="Times New Roman" w:cs="Times New Roman"/>
          <w:i/>
        </w:rPr>
        <w:t>techne</w:t>
      </w:r>
      <w:r w:rsidR="0089091A" w:rsidRPr="00730D73">
        <w:rPr>
          <w:rFonts w:ascii="Times New Roman" w:hAnsi="Times New Roman" w:cs="Times New Roman"/>
        </w:rPr>
        <w:t xml:space="preserve"> distinction</w:t>
      </w:r>
      <w:r w:rsidR="003E19EB" w:rsidRPr="00730D73">
        <w:rPr>
          <w:rFonts w:ascii="Times New Roman" w:hAnsi="Times New Roman" w:cs="Times New Roman"/>
        </w:rPr>
        <w:t xml:space="preserve">, which in turn becomes translated into </w:t>
      </w:r>
      <w:r w:rsidR="00B61EF9">
        <w:rPr>
          <w:rFonts w:ascii="Times New Roman" w:hAnsi="Times New Roman" w:cs="Times New Roman"/>
        </w:rPr>
        <w:t>the</w:t>
      </w:r>
      <w:r w:rsidR="00605ADD" w:rsidRPr="00730D73">
        <w:rPr>
          <w:rFonts w:ascii="Times New Roman" w:hAnsi="Times New Roman" w:cs="Times New Roman"/>
        </w:rPr>
        <w:t xml:space="preserve"> </w:t>
      </w:r>
      <w:r w:rsidR="003E19EB" w:rsidRPr="00730D73">
        <w:rPr>
          <w:rFonts w:ascii="Times New Roman" w:hAnsi="Times New Roman" w:cs="Times New Roman"/>
        </w:rPr>
        <w:t>nature/culture divide</w:t>
      </w:r>
      <w:r w:rsidR="0089091A" w:rsidRPr="00730D73">
        <w:rPr>
          <w:rFonts w:ascii="Times New Roman" w:hAnsi="Times New Roman" w:cs="Times New Roman"/>
        </w:rPr>
        <w:t xml:space="preserve">. </w:t>
      </w:r>
      <w:r w:rsidR="003E19EB" w:rsidRPr="00730D73">
        <w:rPr>
          <w:rFonts w:ascii="Times New Roman" w:hAnsi="Times New Roman" w:cs="Times New Roman"/>
        </w:rPr>
        <w:t xml:space="preserve">Yet, this doesn’t always seem to be the case. </w:t>
      </w:r>
      <w:r w:rsidR="0089091A" w:rsidRPr="00730D73">
        <w:rPr>
          <w:rFonts w:ascii="Times New Roman" w:hAnsi="Times New Roman" w:cs="Times New Roman"/>
        </w:rPr>
        <w:t xml:space="preserve">Though </w:t>
      </w:r>
      <w:r w:rsidR="00FF0C59" w:rsidRPr="00730D73">
        <w:rPr>
          <w:rFonts w:ascii="Times New Roman" w:hAnsi="Times New Roman" w:cs="Times New Roman"/>
        </w:rPr>
        <w:t>Hölderlin</w:t>
      </w:r>
      <w:r w:rsidR="0089091A" w:rsidRPr="00730D73">
        <w:rPr>
          <w:rFonts w:ascii="Times New Roman" w:hAnsi="Times New Roman" w:cs="Times New Roman"/>
        </w:rPr>
        <w:t xml:space="preserve"> </w:t>
      </w:r>
      <w:r w:rsidR="003E19EB" w:rsidRPr="00730D73">
        <w:rPr>
          <w:rFonts w:ascii="Times New Roman" w:hAnsi="Times New Roman" w:cs="Times New Roman"/>
        </w:rPr>
        <w:t>draws</w:t>
      </w:r>
      <w:r w:rsidR="0089091A" w:rsidRPr="00730D73">
        <w:rPr>
          <w:rFonts w:ascii="Times New Roman" w:hAnsi="Times New Roman" w:cs="Times New Roman"/>
        </w:rPr>
        <w:t xml:space="preserve"> </w:t>
      </w:r>
      <w:r w:rsidR="003E19EB" w:rsidRPr="00730D73">
        <w:rPr>
          <w:rFonts w:ascii="Times New Roman" w:hAnsi="Times New Roman" w:cs="Times New Roman"/>
        </w:rPr>
        <w:t>on</w:t>
      </w:r>
      <w:r w:rsidR="0089091A" w:rsidRPr="00730D73">
        <w:rPr>
          <w:rFonts w:ascii="Times New Roman" w:hAnsi="Times New Roman" w:cs="Times New Roman"/>
        </w:rPr>
        <w:t xml:space="preserve"> Schelling</w:t>
      </w:r>
      <w:r w:rsidR="00401008" w:rsidRPr="00730D73">
        <w:rPr>
          <w:rFonts w:ascii="Times New Roman" w:hAnsi="Times New Roman" w:cs="Times New Roman"/>
        </w:rPr>
        <w:t xml:space="preserve">’s </w:t>
      </w:r>
      <w:r w:rsidR="00B61EF9">
        <w:rPr>
          <w:rFonts w:ascii="Times New Roman" w:hAnsi="Times New Roman" w:cs="Times New Roman"/>
        </w:rPr>
        <w:t>opposition</w:t>
      </w:r>
      <w:r w:rsidR="00401008" w:rsidRPr="00730D73">
        <w:rPr>
          <w:rFonts w:ascii="Times New Roman" w:hAnsi="Times New Roman" w:cs="Times New Roman"/>
        </w:rPr>
        <w:t xml:space="preserve"> between</w:t>
      </w:r>
      <w:r w:rsidR="0089091A" w:rsidRPr="00730D73">
        <w:rPr>
          <w:rFonts w:ascii="Times New Roman" w:hAnsi="Times New Roman" w:cs="Times New Roman"/>
        </w:rPr>
        <w:t xml:space="preserve"> </w:t>
      </w:r>
      <w:proofErr w:type="spellStart"/>
      <w:r w:rsidR="0089091A" w:rsidRPr="00FC59AF">
        <w:rPr>
          <w:rFonts w:ascii="Times New Roman" w:hAnsi="Times New Roman" w:cs="Times New Roman"/>
          <w:iCs/>
        </w:rPr>
        <w:t>organisch</w:t>
      </w:r>
      <w:proofErr w:type="spellEnd"/>
      <w:r w:rsidR="0089091A" w:rsidRPr="00730D73">
        <w:rPr>
          <w:rFonts w:ascii="Times New Roman" w:hAnsi="Times New Roman" w:cs="Times New Roman"/>
        </w:rPr>
        <w:t xml:space="preserve"> and </w:t>
      </w:r>
      <w:proofErr w:type="spellStart"/>
      <w:r w:rsidR="0089091A" w:rsidRPr="00FC59AF">
        <w:rPr>
          <w:rFonts w:ascii="Times New Roman" w:hAnsi="Times New Roman" w:cs="Times New Roman"/>
          <w:iCs/>
        </w:rPr>
        <w:t>anorganisch</w:t>
      </w:r>
      <w:proofErr w:type="spellEnd"/>
      <w:r w:rsidR="0089091A" w:rsidRPr="00730D73">
        <w:rPr>
          <w:rFonts w:ascii="Times New Roman" w:hAnsi="Times New Roman" w:cs="Times New Roman"/>
        </w:rPr>
        <w:t xml:space="preserve"> principles,</w:t>
      </w:r>
      <w:r w:rsidR="000F755D">
        <w:rPr>
          <w:rStyle w:val="EndnoteReference"/>
          <w:rFonts w:ascii="Times New Roman" w:hAnsi="Times New Roman" w:cs="Times New Roman"/>
        </w:rPr>
        <w:endnoteReference w:id="8"/>
      </w:r>
      <w:r w:rsidR="0089091A" w:rsidRPr="00730D73">
        <w:rPr>
          <w:rFonts w:ascii="Times New Roman" w:hAnsi="Times New Roman" w:cs="Times New Roman"/>
        </w:rPr>
        <w:t xml:space="preserve"> </w:t>
      </w:r>
      <w:r w:rsidR="00C221A1" w:rsidRPr="00730D73">
        <w:rPr>
          <w:rFonts w:ascii="Times New Roman" w:hAnsi="Times New Roman" w:cs="Times New Roman"/>
        </w:rPr>
        <w:t>his</w:t>
      </w:r>
      <w:r w:rsidR="00605ADD" w:rsidRPr="00730D73">
        <w:rPr>
          <w:rFonts w:ascii="Times New Roman" w:hAnsi="Times New Roman" w:cs="Times New Roman"/>
        </w:rPr>
        <w:t xml:space="preserve"> organic/</w:t>
      </w:r>
      <w:proofErr w:type="spellStart"/>
      <w:del w:id="225" w:author="Copyeditor" w:date="2022-08-29T18:38:00Z">
        <w:r w:rsidR="00C221A1" w:rsidRPr="00730D73" w:rsidDel="00E2651E">
          <w:rPr>
            <w:rFonts w:ascii="Times New Roman" w:hAnsi="Times New Roman" w:cs="Times New Roman"/>
          </w:rPr>
          <w:delText xml:space="preserve"> </w:delText>
        </w:r>
      </w:del>
      <w:r w:rsidR="0089091A" w:rsidRPr="00730D73">
        <w:rPr>
          <w:rFonts w:ascii="Times New Roman" w:hAnsi="Times New Roman" w:cs="Times New Roman"/>
        </w:rPr>
        <w:t>aorgic</w:t>
      </w:r>
      <w:proofErr w:type="spellEnd"/>
      <w:r w:rsidR="0089091A" w:rsidRPr="00730D73">
        <w:rPr>
          <w:rFonts w:ascii="Times New Roman" w:hAnsi="Times New Roman" w:cs="Times New Roman"/>
        </w:rPr>
        <w:t xml:space="preserve"> </w:t>
      </w:r>
      <w:r w:rsidR="00B61EF9">
        <w:rPr>
          <w:rFonts w:ascii="Times New Roman" w:hAnsi="Times New Roman" w:cs="Times New Roman"/>
        </w:rPr>
        <w:t>distinction</w:t>
      </w:r>
      <w:r w:rsidR="0089091A" w:rsidRPr="00730D73">
        <w:rPr>
          <w:rFonts w:ascii="Times New Roman" w:hAnsi="Times New Roman" w:cs="Times New Roman"/>
        </w:rPr>
        <w:t xml:space="preserve"> implies something more than </w:t>
      </w:r>
      <w:r w:rsidR="003E19EB" w:rsidRPr="00730D73">
        <w:rPr>
          <w:rFonts w:ascii="Times New Roman" w:hAnsi="Times New Roman" w:cs="Times New Roman"/>
        </w:rPr>
        <w:t>a</w:t>
      </w:r>
      <w:r w:rsidR="0089091A" w:rsidRPr="00730D73">
        <w:rPr>
          <w:rFonts w:ascii="Times New Roman" w:hAnsi="Times New Roman" w:cs="Times New Roman"/>
        </w:rPr>
        <w:t xml:space="preserve"> divergence between a purely natural and a purely non</w:t>
      </w:r>
      <w:del w:id="226" w:author="Copyeditor" w:date="2022-08-29T18:39:00Z">
        <w:r w:rsidR="0089091A" w:rsidRPr="00730D73" w:rsidDel="00E2651E">
          <w:rPr>
            <w:rFonts w:ascii="Times New Roman" w:hAnsi="Times New Roman" w:cs="Times New Roman"/>
          </w:rPr>
          <w:delText>-</w:delText>
        </w:r>
      </w:del>
      <w:r w:rsidR="0089091A" w:rsidRPr="00730D73">
        <w:rPr>
          <w:rFonts w:ascii="Times New Roman" w:hAnsi="Times New Roman" w:cs="Times New Roman"/>
        </w:rPr>
        <w:t>natural organism</w:t>
      </w:r>
      <w:r w:rsidR="00605ADD" w:rsidRPr="00730D73">
        <w:rPr>
          <w:rFonts w:ascii="Times New Roman" w:hAnsi="Times New Roman" w:cs="Times New Roman"/>
        </w:rPr>
        <w:t xml:space="preserve"> or structure</w:t>
      </w:r>
      <w:r w:rsidR="0089091A" w:rsidRPr="00730D73">
        <w:rPr>
          <w:rFonts w:ascii="Times New Roman" w:hAnsi="Times New Roman" w:cs="Times New Roman"/>
        </w:rPr>
        <w:t xml:space="preserve">. </w:t>
      </w:r>
    </w:p>
    <w:p w14:paraId="43CCDD50" w14:textId="5592995A" w:rsidR="00CE4707" w:rsidRDefault="00401008" w:rsidP="000F755D">
      <w:pPr>
        <w:spacing w:line="480" w:lineRule="auto"/>
        <w:ind w:firstLine="720"/>
        <w:rPr>
          <w:rFonts w:ascii="Times New Roman" w:hAnsi="Times New Roman" w:cs="Times New Roman"/>
        </w:rPr>
      </w:pPr>
      <w:r w:rsidRPr="00730D73">
        <w:rPr>
          <w:rFonts w:ascii="Times New Roman" w:hAnsi="Times New Roman" w:cs="Times New Roman"/>
        </w:rPr>
        <w:t xml:space="preserve">In fact, </w:t>
      </w:r>
      <w:r w:rsidR="00FF0C59" w:rsidRPr="00730D73">
        <w:rPr>
          <w:rFonts w:ascii="Times New Roman" w:hAnsi="Times New Roman" w:cs="Times New Roman"/>
        </w:rPr>
        <w:t>Hölderlin</w:t>
      </w:r>
      <w:r w:rsidR="0046601E" w:rsidRPr="00730D73">
        <w:rPr>
          <w:rFonts w:ascii="Times New Roman" w:hAnsi="Times New Roman" w:cs="Times New Roman"/>
        </w:rPr>
        <w:t>’s</w:t>
      </w:r>
      <w:r w:rsidR="0089091A" w:rsidRPr="00730D73">
        <w:rPr>
          <w:rFonts w:ascii="Times New Roman" w:hAnsi="Times New Roman" w:cs="Times New Roman"/>
        </w:rPr>
        <w:t xml:space="preserve"> </w:t>
      </w:r>
      <w:del w:id="227" w:author="Copyeditor" w:date="2022-08-29T18:41:00Z">
        <w:r w:rsidRPr="00730D73" w:rsidDel="00E2651E">
          <w:rPr>
            <w:rFonts w:ascii="Times New Roman" w:hAnsi="Times New Roman" w:cs="Times New Roman"/>
          </w:rPr>
          <w:delText>“</w:delText>
        </w:r>
      </w:del>
      <w:r w:rsidR="0089091A" w:rsidRPr="00730D73">
        <w:rPr>
          <w:rFonts w:ascii="Times New Roman" w:hAnsi="Times New Roman" w:cs="Times New Roman"/>
        </w:rPr>
        <w:t>organic</w:t>
      </w:r>
      <w:del w:id="228" w:author="Copyeditor" w:date="2022-08-29T18:41:00Z">
        <w:r w:rsidRPr="00730D73" w:rsidDel="00E2651E">
          <w:rPr>
            <w:rFonts w:ascii="Times New Roman" w:hAnsi="Times New Roman" w:cs="Times New Roman"/>
          </w:rPr>
          <w:delText>”</w:delText>
        </w:r>
      </w:del>
      <w:r w:rsidR="003E19EB" w:rsidRPr="00730D73">
        <w:rPr>
          <w:rFonts w:ascii="Times New Roman" w:hAnsi="Times New Roman" w:cs="Times New Roman"/>
        </w:rPr>
        <w:t xml:space="preserve"> represents a tendency—</w:t>
      </w:r>
      <w:del w:id="229" w:author="Copyeditor" w:date="2022-08-29T18:40:00Z">
        <w:r w:rsidR="0089091A" w:rsidRPr="00730D73" w:rsidDel="00E2651E">
          <w:rPr>
            <w:rFonts w:ascii="Times New Roman" w:hAnsi="Times New Roman" w:cs="Times New Roman"/>
          </w:rPr>
          <w:delText xml:space="preserve"> </w:delText>
        </w:r>
      </w:del>
      <w:r w:rsidR="0089091A" w:rsidRPr="00730D73">
        <w:rPr>
          <w:rFonts w:ascii="Times New Roman" w:hAnsi="Times New Roman" w:cs="Times New Roman"/>
        </w:rPr>
        <w:t>in works of art as much as</w:t>
      </w:r>
      <w:r w:rsidR="00C221A1" w:rsidRPr="00730D73">
        <w:rPr>
          <w:rFonts w:ascii="Times New Roman" w:hAnsi="Times New Roman" w:cs="Times New Roman"/>
        </w:rPr>
        <w:t xml:space="preserve"> in</w:t>
      </w:r>
      <w:r w:rsidR="0089091A" w:rsidRPr="00730D73">
        <w:rPr>
          <w:rFonts w:ascii="Times New Roman" w:hAnsi="Times New Roman" w:cs="Times New Roman"/>
        </w:rPr>
        <w:t xml:space="preserve"> “nature”</w:t>
      </w:r>
      <w:r w:rsidR="003E19EB" w:rsidRPr="00730D73">
        <w:rPr>
          <w:rFonts w:ascii="Times New Roman" w:hAnsi="Times New Roman" w:cs="Times New Roman"/>
        </w:rPr>
        <w:t>—</w:t>
      </w:r>
      <w:del w:id="230" w:author="Copyeditor" w:date="2022-08-29T18:40:00Z">
        <w:r w:rsidR="0089091A" w:rsidRPr="00730D73" w:rsidDel="00E2651E">
          <w:rPr>
            <w:rFonts w:ascii="Times New Roman" w:hAnsi="Times New Roman" w:cs="Times New Roman"/>
          </w:rPr>
          <w:delText xml:space="preserve"> </w:delText>
        </w:r>
      </w:del>
      <w:r w:rsidR="0089091A" w:rsidRPr="00730D73">
        <w:rPr>
          <w:rFonts w:ascii="Times New Roman" w:hAnsi="Times New Roman" w:cs="Times New Roman"/>
        </w:rPr>
        <w:t>towards a more or less stable</w:t>
      </w:r>
      <w:del w:id="231" w:author="Copyeditor" w:date="2022-08-29T18:40:00Z">
        <w:r w:rsidR="0089091A" w:rsidRPr="00730D73" w:rsidDel="00E2651E">
          <w:rPr>
            <w:rFonts w:ascii="Times New Roman" w:hAnsi="Times New Roman" w:cs="Times New Roman"/>
          </w:rPr>
          <w:delText>,</w:delText>
        </w:r>
      </w:del>
      <w:r w:rsidR="0089091A" w:rsidRPr="00730D73">
        <w:rPr>
          <w:rFonts w:ascii="Times New Roman" w:hAnsi="Times New Roman" w:cs="Times New Roman"/>
        </w:rPr>
        <w:t xml:space="preserve"> but regulated order. The </w:t>
      </w:r>
      <w:del w:id="232" w:author="Copyeditor" w:date="2022-08-29T18:41:00Z">
        <w:r w:rsidRPr="00730D73" w:rsidDel="00E2651E">
          <w:rPr>
            <w:rFonts w:ascii="Times New Roman" w:hAnsi="Times New Roman" w:cs="Times New Roman"/>
          </w:rPr>
          <w:delText>“</w:delText>
        </w:r>
      </w:del>
      <w:proofErr w:type="spellStart"/>
      <w:r w:rsidR="0089091A" w:rsidRPr="00730D73">
        <w:rPr>
          <w:rFonts w:ascii="Times New Roman" w:hAnsi="Times New Roman" w:cs="Times New Roman"/>
        </w:rPr>
        <w:t>aorgic</w:t>
      </w:r>
      <w:proofErr w:type="spellEnd"/>
      <w:r w:rsidR="0089091A" w:rsidRPr="00730D73">
        <w:rPr>
          <w:rFonts w:ascii="Times New Roman" w:hAnsi="Times New Roman" w:cs="Times New Roman"/>
        </w:rPr>
        <w:t>,</w:t>
      </w:r>
      <w:del w:id="233" w:author="Copyeditor" w:date="2022-08-29T18:41:00Z">
        <w:r w:rsidRPr="00730D73" w:rsidDel="00E2651E">
          <w:rPr>
            <w:rFonts w:ascii="Times New Roman" w:hAnsi="Times New Roman" w:cs="Times New Roman"/>
          </w:rPr>
          <w:delText>”</w:delText>
        </w:r>
      </w:del>
      <w:r w:rsidR="0089091A" w:rsidRPr="00730D73">
        <w:rPr>
          <w:rFonts w:ascii="Times New Roman" w:hAnsi="Times New Roman" w:cs="Times New Roman"/>
        </w:rPr>
        <w:t xml:space="preserve"> b</w:t>
      </w:r>
      <w:r w:rsidR="00626BBA" w:rsidRPr="00730D73">
        <w:rPr>
          <w:rFonts w:ascii="Times New Roman" w:hAnsi="Times New Roman" w:cs="Times New Roman"/>
        </w:rPr>
        <w:t>y con</w:t>
      </w:r>
      <w:r w:rsidR="0089091A" w:rsidRPr="00730D73">
        <w:rPr>
          <w:rFonts w:ascii="Times New Roman" w:hAnsi="Times New Roman" w:cs="Times New Roman"/>
        </w:rPr>
        <w:t xml:space="preserve">trast, </w:t>
      </w:r>
      <w:r w:rsidR="00626BBA" w:rsidRPr="00730D73">
        <w:rPr>
          <w:rFonts w:ascii="Times New Roman" w:hAnsi="Times New Roman" w:cs="Times New Roman"/>
        </w:rPr>
        <w:t>marks</w:t>
      </w:r>
      <w:r w:rsidR="0089091A" w:rsidRPr="00730D73">
        <w:rPr>
          <w:rFonts w:ascii="Times New Roman" w:hAnsi="Times New Roman" w:cs="Times New Roman"/>
        </w:rPr>
        <w:t xml:space="preserve"> a tendency toward dissolution and disorganization; the coming undone of a particular temporary equilibrium. </w:t>
      </w:r>
      <w:r w:rsidR="00FF0C59" w:rsidRPr="00730D73">
        <w:rPr>
          <w:rFonts w:ascii="Times New Roman" w:hAnsi="Times New Roman" w:cs="Times New Roman"/>
        </w:rPr>
        <w:t>Hölderlin</w:t>
      </w:r>
      <w:r w:rsidR="005E34F6" w:rsidRPr="00730D73">
        <w:rPr>
          <w:rFonts w:ascii="Times New Roman" w:hAnsi="Times New Roman" w:cs="Times New Roman"/>
        </w:rPr>
        <w:t xml:space="preserve"> </w:t>
      </w:r>
      <w:r w:rsidR="00B61EF9">
        <w:rPr>
          <w:rFonts w:ascii="Times New Roman" w:hAnsi="Times New Roman" w:cs="Times New Roman"/>
        </w:rPr>
        <w:t xml:space="preserve">first </w:t>
      </w:r>
      <w:r w:rsidR="005E34F6" w:rsidRPr="00730D73">
        <w:rPr>
          <w:rFonts w:ascii="Times New Roman" w:hAnsi="Times New Roman" w:cs="Times New Roman"/>
        </w:rPr>
        <w:t xml:space="preserve">introduces </w:t>
      </w:r>
      <w:r w:rsidR="00626BBA" w:rsidRPr="00730D73">
        <w:rPr>
          <w:rFonts w:ascii="Times New Roman" w:hAnsi="Times New Roman" w:cs="Times New Roman"/>
        </w:rPr>
        <w:t>the</w:t>
      </w:r>
      <w:r w:rsidR="00BC19C0">
        <w:rPr>
          <w:rFonts w:ascii="Times New Roman" w:hAnsi="Times New Roman" w:cs="Times New Roman"/>
        </w:rPr>
        <w:t>se</w:t>
      </w:r>
      <w:r w:rsidR="00626BBA" w:rsidRPr="00730D73">
        <w:rPr>
          <w:rFonts w:ascii="Times New Roman" w:hAnsi="Times New Roman" w:cs="Times New Roman"/>
        </w:rPr>
        <w:t xml:space="preserve"> terms in “Ground for Empedocles</w:t>
      </w:r>
      <w:r w:rsidR="00B61EF9">
        <w:rPr>
          <w:rFonts w:ascii="Times New Roman" w:hAnsi="Times New Roman" w:cs="Times New Roman"/>
        </w:rPr>
        <w:t xml:space="preserve">” </w:t>
      </w:r>
      <w:r w:rsidR="00FE72B3">
        <w:rPr>
          <w:rFonts w:ascii="Times New Roman" w:hAnsi="Times New Roman" w:cs="Times New Roman"/>
        </w:rPr>
        <w:t>when he is attempting to describe the specificity of the “world”</w:t>
      </w:r>
      <w:r w:rsidR="00BC19C0">
        <w:rPr>
          <w:rFonts w:ascii="Times New Roman" w:hAnsi="Times New Roman" w:cs="Times New Roman"/>
        </w:rPr>
        <w:t xml:space="preserve"> </w:t>
      </w:r>
      <w:r w:rsidR="00FE72B3">
        <w:rPr>
          <w:rFonts w:ascii="Times New Roman" w:hAnsi="Times New Roman" w:cs="Times New Roman"/>
        </w:rPr>
        <w:t>the titular character of his play—Emp</w:t>
      </w:r>
      <w:r w:rsidR="00326D7B">
        <w:rPr>
          <w:rFonts w:ascii="Times New Roman" w:hAnsi="Times New Roman" w:cs="Times New Roman"/>
        </w:rPr>
        <w:t>e</w:t>
      </w:r>
      <w:r w:rsidR="00FE72B3">
        <w:rPr>
          <w:rFonts w:ascii="Times New Roman" w:hAnsi="Times New Roman" w:cs="Times New Roman"/>
        </w:rPr>
        <w:t>docles—</w:t>
      </w:r>
      <w:del w:id="234" w:author="Copyeditor" w:date="2022-08-29T18:41:00Z">
        <w:r w:rsidR="00FE72B3" w:rsidDel="00E2651E">
          <w:rPr>
            <w:rFonts w:ascii="Times New Roman" w:hAnsi="Times New Roman" w:cs="Times New Roman"/>
          </w:rPr>
          <w:delText xml:space="preserve"> </w:delText>
        </w:r>
      </w:del>
      <w:r w:rsidR="00FE72B3">
        <w:rPr>
          <w:rFonts w:ascii="Times New Roman" w:hAnsi="Times New Roman" w:cs="Times New Roman"/>
        </w:rPr>
        <w:t xml:space="preserve">inhabits, claiming that, as with the </w:t>
      </w:r>
      <w:r w:rsidR="00111937">
        <w:rPr>
          <w:rFonts w:ascii="Times New Roman" w:hAnsi="Times New Roman" w:cs="Times New Roman"/>
        </w:rPr>
        <w:t>particular</w:t>
      </w:r>
      <w:r w:rsidR="00FE72B3">
        <w:rPr>
          <w:rFonts w:ascii="Times New Roman" w:hAnsi="Times New Roman" w:cs="Times New Roman"/>
        </w:rPr>
        <w:t xml:space="preserve"> relationship between art and nature that characterizes the Greeks, Empedocles’</w:t>
      </w:r>
      <w:ins w:id="235" w:author="Copyeditor" w:date="2022-08-29T18:41:00Z">
        <w:r w:rsidR="00E2651E">
          <w:rPr>
            <w:rFonts w:ascii="Times New Roman" w:hAnsi="Times New Roman" w:cs="Times New Roman"/>
          </w:rPr>
          <w:t>s</w:t>
        </w:r>
      </w:ins>
      <w:r w:rsidR="00FE72B3">
        <w:rPr>
          <w:rFonts w:ascii="Times New Roman" w:hAnsi="Times New Roman" w:cs="Times New Roman"/>
        </w:rPr>
        <w:t xml:space="preserve"> world is defined by a </w:t>
      </w:r>
      <w:r w:rsidR="004F7449">
        <w:rPr>
          <w:rFonts w:ascii="Times New Roman" w:hAnsi="Times New Roman" w:cs="Times New Roman"/>
        </w:rPr>
        <w:t>precise</w:t>
      </w:r>
      <w:r w:rsidR="00FE72B3">
        <w:rPr>
          <w:rFonts w:ascii="Times New Roman" w:hAnsi="Times New Roman" w:cs="Times New Roman"/>
        </w:rPr>
        <w:t xml:space="preserve"> dynamic between </w:t>
      </w:r>
      <w:del w:id="236" w:author="Copyeditor" w:date="2022-08-29T18:42:00Z">
        <w:r w:rsidR="00FE72B3" w:rsidDel="00E2651E">
          <w:rPr>
            <w:rFonts w:ascii="Times New Roman" w:hAnsi="Times New Roman" w:cs="Times New Roman"/>
          </w:rPr>
          <w:delText>“</w:delText>
        </w:r>
      </w:del>
      <w:r w:rsidR="00FE72B3">
        <w:rPr>
          <w:rFonts w:ascii="Times New Roman" w:hAnsi="Times New Roman" w:cs="Times New Roman"/>
        </w:rPr>
        <w:t>organic</w:t>
      </w:r>
      <w:del w:id="237" w:author="Copyeditor" w:date="2022-08-29T18:42:00Z">
        <w:r w:rsidR="00FE72B3" w:rsidDel="00E2651E">
          <w:rPr>
            <w:rFonts w:ascii="Times New Roman" w:hAnsi="Times New Roman" w:cs="Times New Roman"/>
          </w:rPr>
          <w:delText>”</w:delText>
        </w:r>
      </w:del>
      <w:r w:rsidR="00FE72B3">
        <w:rPr>
          <w:rFonts w:ascii="Times New Roman" w:hAnsi="Times New Roman" w:cs="Times New Roman"/>
        </w:rPr>
        <w:t xml:space="preserve"> and </w:t>
      </w:r>
      <w:del w:id="238" w:author="Copyeditor" w:date="2022-08-29T18:42:00Z">
        <w:r w:rsidR="00FE72B3" w:rsidDel="00E2651E">
          <w:rPr>
            <w:rFonts w:ascii="Times New Roman" w:hAnsi="Times New Roman" w:cs="Times New Roman"/>
          </w:rPr>
          <w:delText>“</w:delText>
        </w:r>
      </w:del>
      <w:proofErr w:type="spellStart"/>
      <w:r w:rsidR="00FE72B3">
        <w:rPr>
          <w:rFonts w:ascii="Times New Roman" w:hAnsi="Times New Roman" w:cs="Times New Roman"/>
        </w:rPr>
        <w:t>aorgic</w:t>
      </w:r>
      <w:proofErr w:type="spellEnd"/>
      <w:del w:id="239" w:author="Copyeditor" w:date="2022-08-29T18:42:00Z">
        <w:r w:rsidR="00FE72B3" w:rsidDel="00E2651E">
          <w:rPr>
            <w:rFonts w:ascii="Times New Roman" w:hAnsi="Times New Roman" w:cs="Times New Roman"/>
          </w:rPr>
          <w:delText>”</w:delText>
        </w:r>
      </w:del>
      <w:r w:rsidR="00FE72B3">
        <w:rPr>
          <w:rFonts w:ascii="Times New Roman" w:hAnsi="Times New Roman" w:cs="Times New Roman"/>
        </w:rPr>
        <w:t xml:space="preserve"> principles: “The more organic, artistic man is the blossom of nature, the more </w:t>
      </w:r>
      <w:proofErr w:type="spellStart"/>
      <w:r w:rsidR="00FE72B3">
        <w:rPr>
          <w:rFonts w:ascii="Times New Roman" w:hAnsi="Times New Roman" w:cs="Times New Roman"/>
        </w:rPr>
        <w:t>aorgic</w:t>
      </w:r>
      <w:proofErr w:type="spellEnd"/>
      <w:r w:rsidR="00FE72B3">
        <w:rPr>
          <w:rFonts w:ascii="Times New Roman" w:hAnsi="Times New Roman" w:cs="Times New Roman"/>
        </w:rPr>
        <w:t xml:space="preserve"> nature, when it is sensed purely, by the purely organized, purely and uniquely formed man, afford</w:t>
      </w:r>
      <w:r w:rsidR="00BC19C0">
        <w:rPr>
          <w:rFonts w:ascii="Times New Roman" w:hAnsi="Times New Roman" w:cs="Times New Roman"/>
        </w:rPr>
        <w:t>s</w:t>
      </w:r>
      <w:r w:rsidR="00FE72B3">
        <w:rPr>
          <w:rFonts w:ascii="Times New Roman" w:hAnsi="Times New Roman" w:cs="Times New Roman"/>
        </w:rPr>
        <w:t xml:space="preserve"> him the feeling of perfection”</w:t>
      </w:r>
      <w:r w:rsidR="00070519">
        <w:rPr>
          <w:rFonts w:ascii="Times New Roman" w:hAnsi="Times New Roman" w:cs="Times New Roman"/>
        </w:rPr>
        <w:t xml:space="preserve"> </w:t>
      </w:r>
      <w:r w:rsidR="00FE72B3">
        <w:rPr>
          <w:rFonts w:ascii="Times New Roman" w:hAnsi="Times New Roman" w:cs="Times New Roman"/>
        </w:rPr>
        <w:t>(</w:t>
      </w:r>
      <w:r w:rsidR="003A4211">
        <w:rPr>
          <w:rFonts w:ascii="Times New Roman" w:hAnsi="Times New Roman" w:cs="Times New Roman"/>
        </w:rPr>
        <w:t>PW</w:t>
      </w:r>
      <w:ins w:id="240" w:author="Copyeditor" w:date="2022-08-29T18:42:00Z">
        <w:r w:rsidR="00E2651E">
          <w:rPr>
            <w:rFonts w:ascii="Times New Roman" w:hAnsi="Times New Roman" w:cs="Times New Roman"/>
          </w:rPr>
          <w:t xml:space="preserve"> </w:t>
        </w:r>
      </w:ins>
      <w:del w:id="241" w:author="Copyeditor" w:date="2022-08-29T18:42:00Z">
        <w:r w:rsidR="003A4211" w:rsidDel="00E2651E">
          <w:rPr>
            <w:rFonts w:ascii="Times New Roman" w:hAnsi="Times New Roman" w:cs="Times New Roman"/>
          </w:rPr>
          <w:delText>,</w:delText>
        </w:r>
      </w:del>
      <w:r w:rsidR="003A4211">
        <w:rPr>
          <w:rFonts w:ascii="Times New Roman" w:hAnsi="Times New Roman" w:cs="Times New Roman"/>
        </w:rPr>
        <w:t>53</w:t>
      </w:r>
      <w:del w:id="242" w:author="Copyeditor" w:date="2022-08-29T18:42:00Z">
        <w:r w:rsidR="003A4211" w:rsidDel="00E2651E">
          <w:rPr>
            <w:rFonts w:ascii="Times New Roman" w:hAnsi="Times New Roman" w:cs="Times New Roman"/>
          </w:rPr>
          <w:delText xml:space="preserve">/ </w:delText>
        </w:r>
      </w:del>
      <w:ins w:id="243" w:author="Copyeditor" w:date="2022-08-29T18:42:00Z">
        <w:r w:rsidR="00E2651E">
          <w:rPr>
            <w:rFonts w:ascii="Times New Roman" w:hAnsi="Times New Roman" w:cs="Times New Roman"/>
          </w:rPr>
          <w:t xml:space="preserve">; </w:t>
        </w:r>
      </w:ins>
      <w:r w:rsidR="003A4211">
        <w:rPr>
          <w:rFonts w:ascii="Times New Roman" w:hAnsi="Times New Roman" w:cs="Times New Roman"/>
        </w:rPr>
        <w:t>2:</w:t>
      </w:r>
      <w:r w:rsidR="00070519">
        <w:rPr>
          <w:rFonts w:ascii="Times New Roman" w:hAnsi="Times New Roman" w:cs="Times New Roman"/>
        </w:rPr>
        <w:t>116</w:t>
      </w:r>
      <w:del w:id="244" w:author="Copyeditor" w:date="2022-08-29T18:42:00Z">
        <w:r w:rsidR="00070519" w:rsidDel="00E2651E">
          <w:rPr>
            <w:rFonts w:ascii="Times New Roman" w:hAnsi="Times New Roman" w:cs="Times New Roman"/>
          </w:rPr>
          <w:delText>-</w:delText>
        </w:r>
      </w:del>
      <w:ins w:id="245" w:author="Copyeditor" w:date="2022-08-29T18:42:00Z">
        <w:r w:rsidR="00E2651E">
          <w:rPr>
            <w:rFonts w:ascii="Times New Roman" w:hAnsi="Times New Roman" w:cs="Times New Roman"/>
          </w:rPr>
          <w:t>–</w:t>
        </w:r>
      </w:ins>
      <w:r w:rsidR="00070519">
        <w:rPr>
          <w:rFonts w:ascii="Times New Roman" w:hAnsi="Times New Roman" w:cs="Times New Roman"/>
        </w:rPr>
        <w:t>17</w:t>
      </w:r>
      <w:r w:rsidR="00FE72B3">
        <w:rPr>
          <w:rFonts w:ascii="Times New Roman" w:hAnsi="Times New Roman" w:cs="Times New Roman"/>
        </w:rPr>
        <w:t xml:space="preserve">). </w:t>
      </w:r>
      <w:r w:rsidR="004F7449">
        <w:rPr>
          <w:rFonts w:ascii="Times New Roman" w:hAnsi="Times New Roman" w:cs="Times New Roman"/>
        </w:rPr>
        <w:t>Th</w:t>
      </w:r>
      <w:r w:rsidR="00326D7B">
        <w:rPr>
          <w:rFonts w:ascii="Times New Roman" w:hAnsi="Times New Roman" w:cs="Times New Roman"/>
        </w:rPr>
        <w:t xml:space="preserve">e </w:t>
      </w:r>
      <w:r w:rsidR="004F7449">
        <w:rPr>
          <w:rFonts w:ascii="Times New Roman" w:hAnsi="Times New Roman" w:cs="Times New Roman"/>
        </w:rPr>
        <w:t xml:space="preserve">dynamic </w:t>
      </w:r>
      <w:r w:rsidR="00326D7B">
        <w:rPr>
          <w:rFonts w:ascii="Times New Roman" w:hAnsi="Times New Roman" w:cs="Times New Roman"/>
        </w:rPr>
        <w:t xml:space="preserve">between these two tendencies </w:t>
      </w:r>
      <w:r w:rsidR="004F7449">
        <w:rPr>
          <w:rFonts w:ascii="Times New Roman" w:hAnsi="Times New Roman" w:cs="Times New Roman"/>
        </w:rPr>
        <w:t>characterizes Empedocles’</w:t>
      </w:r>
      <w:ins w:id="246" w:author="Copyeditor" w:date="2022-08-29T18:42:00Z">
        <w:r w:rsidR="00E2651E">
          <w:rPr>
            <w:rFonts w:ascii="Times New Roman" w:hAnsi="Times New Roman" w:cs="Times New Roman"/>
          </w:rPr>
          <w:t>s</w:t>
        </w:r>
      </w:ins>
      <w:r w:rsidR="004F7449">
        <w:rPr>
          <w:rFonts w:ascii="Times New Roman" w:hAnsi="Times New Roman" w:cs="Times New Roman"/>
        </w:rPr>
        <w:t xml:space="preserve"> world</w:t>
      </w:r>
      <w:del w:id="247" w:author="Copyeditor" w:date="2022-08-29T18:43:00Z">
        <w:r w:rsidR="004F7449" w:rsidDel="00E2651E">
          <w:rPr>
            <w:rFonts w:ascii="Times New Roman" w:hAnsi="Times New Roman" w:cs="Times New Roman"/>
          </w:rPr>
          <w:delText>,</w:delText>
        </w:r>
      </w:del>
      <w:r w:rsidR="004F7449">
        <w:rPr>
          <w:rFonts w:ascii="Times New Roman" w:hAnsi="Times New Roman" w:cs="Times New Roman"/>
        </w:rPr>
        <w:t xml:space="preserve"> but also signals the overcoming of that world in the</w:t>
      </w:r>
      <w:r w:rsidR="009B043F">
        <w:rPr>
          <w:rFonts w:ascii="Times New Roman" w:hAnsi="Times New Roman" w:cs="Times New Roman"/>
        </w:rPr>
        <w:t>ir</w:t>
      </w:r>
      <w:r w:rsidR="004F7449">
        <w:rPr>
          <w:rFonts w:ascii="Times New Roman" w:hAnsi="Times New Roman" w:cs="Times New Roman"/>
        </w:rPr>
        <w:t xml:space="preserve"> mutual antagonism</w:t>
      </w:r>
      <w:r w:rsidR="000F755D">
        <w:rPr>
          <w:rFonts w:ascii="Times New Roman" w:hAnsi="Times New Roman" w:cs="Times New Roman"/>
        </w:rPr>
        <w:t>—</w:t>
      </w:r>
      <w:r w:rsidR="004F7449">
        <w:rPr>
          <w:rFonts w:ascii="Times New Roman" w:hAnsi="Times New Roman" w:cs="Times New Roman"/>
        </w:rPr>
        <w:t>H</w:t>
      </w:r>
      <w:r w:rsidR="000F755D">
        <w:rPr>
          <w:rFonts w:ascii="Times New Roman" w:hAnsi="Times New Roman" w:cs="Times New Roman"/>
        </w:rPr>
        <w:t>ö</w:t>
      </w:r>
      <w:r w:rsidR="004F7449">
        <w:rPr>
          <w:rFonts w:ascii="Times New Roman" w:hAnsi="Times New Roman" w:cs="Times New Roman"/>
        </w:rPr>
        <w:t>lderlin calls it the “highest hostility”</w:t>
      </w:r>
      <w:r w:rsidR="00070519">
        <w:rPr>
          <w:rFonts w:ascii="Times New Roman" w:hAnsi="Times New Roman" w:cs="Times New Roman"/>
        </w:rPr>
        <w:t xml:space="preserve"> (</w:t>
      </w:r>
      <w:r w:rsidR="00070519" w:rsidRPr="004F748A">
        <w:rPr>
          <w:rFonts w:ascii="Times New Roman" w:hAnsi="Times New Roman" w:cs="Times New Roman"/>
          <w:i/>
          <w:iCs/>
        </w:rPr>
        <w:t xml:space="preserve">der </w:t>
      </w:r>
      <w:proofErr w:type="spellStart"/>
      <w:r w:rsidR="00070519" w:rsidRPr="004F748A">
        <w:rPr>
          <w:rFonts w:ascii="Times New Roman" w:hAnsi="Times New Roman" w:cs="Times New Roman"/>
          <w:i/>
          <w:iCs/>
        </w:rPr>
        <w:t>höchsten</w:t>
      </w:r>
      <w:proofErr w:type="spellEnd"/>
      <w:r w:rsidR="00070519" w:rsidRPr="004F748A">
        <w:rPr>
          <w:rFonts w:ascii="Times New Roman" w:hAnsi="Times New Roman" w:cs="Times New Roman"/>
          <w:i/>
          <w:iCs/>
        </w:rPr>
        <w:t xml:space="preserve"> </w:t>
      </w:r>
      <w:proofErr w:type="spellStart"/>
      <w:r w:rsidR="00070519" w:rsidRPr="004F748A">
        <w:rPr>
          <w:rFonts w:ascii="Times New Roman" w:hAnsi="Times New Roman" w:cs="Times New Roman"/>
          <w:i/>
          <w:iCs/>
        </w:rPr>
        <w:t>Feindseligkeit</w:t>
      </w:r>
      <w:proofErr w:type="spellEnd"/>
      <w:r w:rsidR="00070519">
        <w:rPr>
          <w:rFonts w:ascii="Times New Roman" w:hAnsi="Times New Roman" w:cs="Times New Roman"/>
        </w:rPr>
        <w:t>)</w:t>
      </w:r>
      <w:ins w:id="248" w:author="Copyeditor" w:date="2022-08-29T18:43:00Z">
        <w:r w:rsidR="008B2DE1">
          <w:rPr>
            <w:rFonts w:ascii="Times New Roman" w:hAnsi="Times New Roman" w:cs="Times New Roman"/>
          </w:rPr>
          <w:t>,</w:t>
        </w:r>
      </w:ins>
      <w:r w:rsidR="00070519">
        <w:rPr>
          <w:rFonts w:ascii="Times New Roman" w:hAnsi="Times New Roman" w:cs="Times New Roman"/>
        </w:rPr>
        <w:t xml:space="preserve"> which is also their “highest reconciliation” (</w:t>
      </w:r>
      <w:r w:rsidR="00070519" w:rsidRPr="004F748A">
        <w:rPr>
          <w:rFonts w:ascii="Times New Roman" w:hAnsi="Times New Roman" w:cs="Times New Roman"/>
          <w:i/>
          <w:iCs/>
        </w:rPr>
        <w:t xml:space="preserve">die </w:t>
      </w:r>
      <w:proofErr w:type="spellStart"/>
      <w:r w:rsidR="00070519" w:rsidRPr="004F748A">
        <w:rPr>
          <w:rFonts w:ascii="Times New Roman" w:hAnsi="Times New Roman" w:cs="Times New Roman"/>
          <w:i/>
          <w:iCs/>
        </w:rPr>
        <w:t>höchste</w:t>
      </w:r>
      <w:proofErr w:type="spellEnd"/>
      <w:r w:rsidR="00070519" w:rsidRPr="004F748A">
        <w:rPr>
          <w:rFonts w:ascii="Times New Roman" w:hAnsi="Times New Roman" w:cs="Times New Roman"/>
          <w:i/>
          <w:iCs/>
        </w:rPr>
        <w:t xml:space="preserve"> </w:t>
      </w:r>
      <w:proofErr w:type="spellStart"/>
      <w:r w:rsidR="00070519" w:rsidRPr="004F748A">
        <w:rPr>
          <w:rFonts w:ascii="Times New Roman" w:hAnsi="Times New Roman" w:cs="Times New Roman"/>
          <w:i/>
          <w:iCs/>
        </w:rPr>
        <w:t>Versöhnung</w:t>
      </w:r>
      <w:proofErr w:type="spellEnd"/>
      <w:r w:rsidR="00070519">
        <w:rPr>
          <w:rFonts w:ascii="Times New Roman" w:hAnsi="Times New Roman" w:cs="Times New Roman"/>
        </w:rPr>
        <w:t xml:space="preserve">) </w:t>
      </w:r>
      <w:r w:rsidR="002B3BBB">
        <w:rPr>
          <w:rFonts w:ascii="Times New Roman" w:hAnsi="Times New Roman" w:cs="Times New Roman"/>
        </w:rPr>
        <w:t>(</w:t>
      </w:r>
      <w:r w:rsidR="003A4211">
        <w:rPr>
          <w:rFonts w:ascii="Times New Roman" w:hAnsi="Times New Roman" w:cs="Times New Roman"/>
        </w:rPr>
        <w:t>PW</w:t>
      </w:r>
      <w:ins w:id="249" w:author="Copyeditor" w:date="2022-08-29T18:43:00Z">
        <w:r w:rsidR="008B2DE1">
          <w:rPr>
            <w:rFonts w:ascii="Times New Roman" w:hAnsi="Times New Roman" w:cs="Times New Roman"/>
          </w:rPr>
          <w:t xml:space="preserve"> </w:t>
        </w:r>
      </w:ins>
      <w:del w:id="250" w:author="Copyeditor" w:date="2022-08-29T18:43:00Z">
        <w:r w:rsidR="003A4211" w:rsidDel="008B2DE1">
          <w:rPr>
            <w:rFonts w:ascii="Times New Roman" w:hAnsi="Times New Roman" w:cs="Times New Roman"/>
          </w:rPr>
          <w:lastRenderedPageBreak/>
          <w:delText>,</w:delText>
        </w:r>
      </w:del>
      <w:r w:rsidR="003A4211">
        <w:rPr>
          <w:rFonts w:ascii="Times New Roman" w:hAnsi="Times New Roman" w:cs="Times New Roman"/>
        </w:rPr>
        <w:t>54</w:t>
      </w:r>
      <w:del w:id="251" w:author="Copyeditor" w:date="2022-08-29T18:43:00Z">
        <w:r w:rsidR="003A4211" w:rsidDel="008B2DE1">
          <w:rPr>
            <w:rFonts w:ascii="Times New Roman" w:hAnsi="Times New Roman" w:cs="Times New Roman"/>
          </w:rPr>
          <w:delText xml:space="preserve">/ </w:delText>
        </w:r>
      </w:del>
      <w:ins w:id="252" w:author="Copyeditor" w:date="2022-08-29T18:43:00Z">
        <w:r w:rsidR="008B2DE1">
          <w:rPr>
            <w:rFonts w:ascii="Times New Roman" w:hAnsi="Times New Roman" w:cs="Times New Roman"/>
          </w:rPr>
          <w:t xml:space="preserve">; </w:t>
        </w:r>
      </w:ins>
      <w:r w:rsidR="003A4211">
        <w:rPr>
          <w:rFonts w:ascii="Times New Roman" w:hAnsi="Times New Roman" w:cs="Times New Roman"/>
        </w:rPr>
        <w:t>2:</w:t>
      </w:r>
      <w:r w:rsidR="002B3BBB">
        <w:rPr>
          <w:rFonts w:ascii="Times New Roman" w:hAnsi="Times New Roman" w:cs="Times New Roman"/>
        </w:rPr>
        <w:t>118)</w:t>
      </w:r>
      <w:r w:rsidR="000F755D">
        <w:rPr>
          <w:rFonts w:ascii="Times New Roman" w:hAnsi="Times New Roman" w:cs="Times New Roman"/>
        </w:rPr>
        <w:t>—</w:t>
      </w:r>
      <w:del w:id="253" w:author="Copyeditor" w:date="2022-08-29T18:43:00Z">
        <w:r w:rsidR="004F7449" w:rsidDel="008B2DE1">
          <w:rPr>
            <w:rFonts w:ascii="Times New Roman" w:hAnsi="Times New Roman" w:cs="Times New Roman"/>
          </w:rPr>
          <w:delText xml:space="preserve"> </w:delText>
        </w:r>
      </w:del>
      <w:r w:rsidR="004F7449">
        <w:rPr>
          <w:rFonts w:ascii="Times New Roman" w:hAnsi="Times New Roman" w:cs="Times New Roman"/>
        </w:rPr>
        <w:t xml:space="preserve">of their relation. </w:t>
      </w:r>
      <w:r w:rsidR="00F700D3">
        <w:rPr>
          <w:rFonts w:ascii="Times New Roman" w:hAnsi="Times New Roman" w:cs="Times New Roman"/>
        </w:rPr>
        <w:t>He</w:t>
      </w:r>
      <w:r w:rsidR="00CE4707">
        <w:rPr>
          <w:rFonts w:ascii="Times New Roman" w:hAnsi="Times New Roman" w:cs="Times New Roman"/>
        </w:rPr>
        <w:t xml:space="preserve"> conceives of </w:t>
      </w:r>
      <w:r w:rsidR="00BC19C0">
        <w:rPr>
          <w:rFonts w:ascii="Times New Roman" w:hAnsi="Times New Roman" w:cs="Times New Roman"/>
        </w:rPr>
        <w:t>his own</w:t>
      </w:r>
      <w:r w:rsidR="004F7449">
        <w:rPr>
          <w:rFonts w:ascii="Times New Roman" w:hAnsi="Times New Roman" w:cs="Times New Roman"/>
        </w:rPr>
        <w:t xml:space="preserve"> play, in a sense, </w:t>
      </w:r>
      <w:r w:rsidR="00CE4707">
        <w:rPr>
          <w:rFonts w:ascii="Times New Roman" w:hAnsi="Times New Roman" w:cs="Times New Roman"/>
        </w:rPr>
        <w:t xml:space="preserve">as </w:t>
      </w:r>
      <w:r w:rsidR="004F7449">
        <w:rPr>
          <w:rFonts w:ascii="Times New Roman" w:hAnsi="Times New Roman" w:cs="Times New Roman"/>
        </w:rPr>
        <w:t xml:space="preserve">nothing but the unfolding of this tension, </w:t>
      </w:r>
      <w:r w:rsidR="00F700D3">
        <w:rPr>
          <w:rFonts w:ascii="Times New Roman" w:hAnsi="Times New Roman" w:cs="Times New Roman"/>
        </w:rPr>
        <w:t>exemplified by</w:t>
      </w:r>
      <w:r w:rsidR="004F7449">
        <w:rPr>
          <w:rFonts w:ascii="Times New Roman" w:hAnsi="Times New Roman" w:cs="Times New Roman"/>
        </w:rPr>
        <w:t xml:space="preserve"> the death of Empedocles. </w:t>
      </w:r>
    </w:p>
    <w:p w14:paraId="255310D8" w14:textId="75E12A95" w:rsidR="002B3BBB" w:rsidRDefault="00786427" w:rsidP="00D03769">
      <w:pPr>
        <w:spacing w:line="480" w:lineRule="auto"/>
        <w:ind w:firstLine="720"/>
        <w:rPr>
          <w:rFonts w:ascii="Times New Roman" w:hAnsi="Times New Roman" w:cs="Times New Roman"/>
        </w:rPr>
      </w:pPr>
      <w:r>
        <w:rPr>
          <w:rFonts w:ascii="Times New Roman" w:hAnsi="Times New Roman" w:cs="Times New Roman"/>
        </w:rPr>
        <w:t xml:space="preserve">As with other oppositions in </w:t>
      </w:r>
      <w:proofErr w:type="spellStart"/>
      <w:r>
        <w:rPr>
          <w:rFonts w:ascii="Times New Roman" w:hAnsi="Times New Roman" w:cs="Times New Roman"/>
        </w:rPr>
        <w:t>Holderlin</w:t>
      </w:r>
      <w:proofErr w:type="spellEnd"/>
      <w:r>
        <w:rPr>
          <w:rFonts w:ascii="Times New Roman" w:hAnsi="Times New Roman" w:cs="Times New Roman"/>
        </w:rPr>
        <w:t>, however, the organic/</w:t>
      </w:r>
      <w:proofErr w:type="spellStart"/>
      <w:del w:id="254" w:author="Copyeditor" w:date="2022-08-29T18:44:00Z">
        <w:r w:rsidDel="008B2DE1">
          <w:rPr>
            <w:rFonts w:ascii="Times New Roman" w:hAnsi="Times New Roman" w:cs="Times New Roman"/>
          </w:rPr>
          <w:delText xml:space="preserve"> </w:delText>
        </w:r>
      </w:del>
      <w:r>
        <w:rPr>
          <w:rFonts w:ascii="Times New Roman" w:hAnsi="Times New Roman" w:cs="Times New Roman"/>
        </w:rPr>
        <w:t>aorgic</w:t>
      </w:r>
      <w:proofErr w:type="spellEnd"/>
      <w:r>
        <w:rPr>
          <w:rFonts w:ascii="Times New Roman" w:hAnsi="Times New Roman" w:cs="Times New Roman"/>
        </w:rPr>
        <w:t xml:space="preserve"> opposition </w:t>
      </w:r>
      <w:r w:rsidR="00326D7B">
        <w:rPr>
          <w:rFonts w:ascii="Times New Roman" w:hAnsi="Times New Roman" w:cs="Times New Roman"/>
        </w:rPr>
        <w:t>that defines Empedocles</w:t>
      </w:r>
      <w:ins w:id="255" w:author="Copyeditor" w:date="2022-08-29T18:45:00Z">
        <w:r w:rsidR="008B2DE1">
          <w:rPr>
            <w:rFonts w:ascii="Times New Roman" w:hAnsi="Times New Roman" w:cs="Times New Roman"/>
          </w:rPr>
          <w:t>’s</w:t>
        </w:r>
      </w:ins>
      <w:r w:rsidR="00326D7B">
        <w:rPr>
          <w:rFonts w:ascii="Times New Roman" w:hAnsi="Times New Roman" w:cs="Times New Roman"/>
        </w:rPr>
        <w:t xml:space="preserve"> world </w:t>
      </w:r>
      <w:r>
        <w:rPr>
          <w:rFonts w:ascii="Times New Roman" w:hAnsi="Times New Roman" w:cs="Times New Roman"/>
        </w:rPr>
        <w:t>exist</w:t>
      </w:r>
      <w:r w:rsidR="00326D7B">
        <w:rPr>
          <w:rFonts w:ascii="Times New Roman" w:hAnsi="Times New Roman" w:cs="Times New Roman"/>
        </w:rPr>
        <w:t>s</w:t>
      </w:r>
      <w:r>
        <w:rPr>
          <w:rFonts w:ascii="Times New Roman" w:hAnsi="Times New Roman" w:cs="Times New Roman"/>
        </w:rPr>
        <w:t xml:space="preserve"> only to produce a form of “becoming in dissolution”</w:t>
      </w:r>
      <w:r w:rsidR="002B3BBB">
        <w:rPr>
          <w:rFonts w:ascii="Times New Roman" w:hAnsi="Times New Roman" w:cs="Times New Roman"/>
        </w:rPr>
        <w:t xml:space="preserve"> (</w:t>
      </w:r>
      <w:r w:rsidR="002B3BBB" w:rsidRPr="00FC59AF">
        <w:rPr>
          <w:rFonts w:ascii="Times New Roman" w:hAnsi="Times New Roman" w:cs="Times New Roman"/>
          <w:iCs/>
        </w:rPr>
        <w:t xml:space="preserve">Das </w:t>
      </w:r>
      <w:proofErr w:type="spellStart"/>
      <w:r w:rsidR="002B3BBB" w:rsidRPr="00FC59AF">
        <w:rPr>
          <w:rFonts w:ascii="Times New Roman" w:hAnsi="Times New Roman" w:cs="Times New Roman"/>
          <w:iCs/>
        </w:rPr>
        <w:t>Weden</w:t>
      </w:r>
      <w:proofErr w:type="spellEnd"/>
      <w:r w:rsidR="002B3BBB" w:rsidRPr="00FC59AF">
        <w:rPr>
          <w:rFonts w:ascii="Times New Roman" w:hAnsi="Times New Roman" w:cs="Times New Roman"/>
          <w:iCs/>
        </w:rPr>
        <w:t xml:space="preserve"> </w:t>
      </w:r>
      <w:proofErr w:type="spellStart"/>
      <w:r w:rsidR="002B3BBB" w:rsidRPr="00FC59AF">
        <w:rPr>
          <w:rFonts w:ascii="Times New Roman" w:hAnsi="Times New Roman" w:cs="Times New Roman"/>
          <w:iCs/>
        </w:rPr>
        <w:t>im</w:t>
      </w:r>
      <w:proofErr w:type="spellEnd"/>
      <w:r w:rsidR="002B3BBB" w:rsidRPr="00FC59AF">
        <w:rPr>
          <w:rFonts w:ascii="Times New Roman" w:hAnsi="Times New Roman" w:cs="Times New Roman"/>
          <w:iCs/>
        </w:rPr>
        <w:t xml:space="preserve"> </w:t>
      </w:r>
      <w:proofErr w:type="spellStart"/>
      <w:r w:rsidR="002B3BBB" w:rsidRPr="00FC59AF">
        <w:rPr>
          <w:rFonts w:ascii="Times New Roman" w:hAnsi="Times New Roman" w:cs="Times New Roman"/>
          <w:iCs/>
        </w:rPr>
        <w:t>Vergehen</w:t>
      </w:r>
      <w:proofErr w:type="spellEnd"/>
      <w:r w:rsidR="002B3BBB">
        <w:rPr>
          <w:rFonts w:ascii="Times New Roman" w:hAnsi="Times New Roman" w:cs="Times New Roman"/>
        </w:rPr>
        <w:t>)</w:t>
      </w:r>
      <w:ins w:id="256" w:author="Copyeditor" w:date="2022-08-29T18:45:00Z">
        <w:r w:rsidR="008B2DE1">
          <w:rPr>
            <w:rFonts w:ascii="Times New Roman" w:hAnsi="Times New Roman" w:cs="Times New Roman"/>
          </w:rPr>
          <w:t>,</w:t>
        </w:r>
      </w:ins>
      <w:r w:rsidR="00F700D3">
        <w:rPr>
          <w:rStyle w:val="EndnoteReference"/>
          <w:rFonts w:ascii="Times New Roman" w:hAnsi="Times New Roman" w:cs="Times New Roman"/>
        </w:rPr>
        <w:endnoteReference w:id="9"/>
      </w:r>
      <w:r>
        <w:rPr>
          <w:rFonts w:ascii="Times New Roman" w:hAnsi="Times New Roman" w:cs="Times New Roman"/>
        </w:rPr>
        <w:t xml:space="preserve"> a </w:t>
      </w:r>
      <w:r w:rsidR="00F700D3">
        <w:rPr>
          <w:rFonts w:ascii="Times New Roman" w:hAnsi="Times New Roman" w:cs="Times New Roman"/>
        </w:rPr>
        <w:t xml:space="preserve">form of </w:t>
      </w:r>
      <w:r>
        <w:rPr>
          <w:rFonts w:ascii="Times New Roman" w:hAnsi="Times New Roman" w:cs="Times New Roman"/>
        </w:rPr>
        <w:t xml:space="preserve">self-overcoming </w:t>
      </w:r>
      <w:r w:rsidR="00326D7B">
        <w:rPr>
          <w:rFonts w:ascii="Times New Roman" w:hAnsi="Times New Roman" w:cs="Times New Roman"/>
        </w:rPr>
        <w:t>where each side of the opposition</w:t>
      </w:r>
      <w:r>
        <w:rPr>
          <w:rFonts w:ascii="Times New Roman" w:hAnsi="Times New Roman" w:cs="Times New Roman"/>
        </w:rPr>
        <w:t xml:space="preserve"> transcends into its opposite. T</w:t>
      </w:r>
      <w:r w:rsidR="004F7449">
        <w:rPr>
          <w:rFonts w:ascii="Times New Roman" w:hAnsi="Times New Roman" w:cs="Times New Roman"/>
        </w:rPr>
        <w:t xml:space="preserve">o avoid being abstract, in order for </w:t>
      </w:r>
      <w:r>
        <w:rPr>
          <w:rFonts w:ascii="Times New Roman" w:hAnsi="Times New Roman" w:cs="Times New Roman"/>
        </w:rPr>
        <w:t>the opposition</w:t>
      </w:r>
      <w:r w:rsidR="004F7449">
        <w:rPr>
          <w:rFonts w:ascii="Times New Roman" w:hAnsi="Times New Roman" w:cs="Times New Roman"/>
        </w:rPr>
        <w:t xml:space="preserve"> to become</w:t>
      </w:r>
      <w:r w:rsidR="00626BBA" w:rsidRPr="00730D73">
        <w:rPr>
          <w:rFonts w:ascii="Times New Roman" w:hAnsi="Times New Roman" w:cs="Times New Roman"/>
        </w:rPr>
        <w:t xml:space="preserve"> real, or </w:t>
      </w:r>
      <w:r w:rsidR="00EF34D2" w:rsidRPr="00730D73">
        <w:rPr>
          <w:rFonts w:ascii="Times New Roman" w:hAnsi="Times New Roman" w:cs="Times New Roman"/>
        </w:rPr>
        <w:t>“</w:t>
      </w:r>
      <w:r w:rsidR="00626BBA" w:rsidRPr="00730D73">
        <w:rPr>
          <w:rFonts w:ascii="Times New Roman" w:hAnsi="Times New Roman" w:cs="Times New Roman"/>
        </w:rPr>
        <w:t>known</w:t>
      </w:r>
      <w:r w:rsidR="00EF34D2" w:rsidRPr="00730D73">
        <w:rPr>
          <w:rFonts w:ascii="Times New Roman" w:hAnsi="Times New Roman" w:cs="Times New Roman"/>
        </w:rPr>
        <w:t>”</w:t>
      </w:r>
      <w:r>
        <w:rPr>
          <w:rFonts w:ascii="Times New Roman" w:hAnsi="Times New Roman" w:cs="Times New Roman"/>
        </w:rPr>
        <w:t xml:space="preserve"> according to H</w:t>
      </w:r>
      <w:r w:rsidR="000F755D">
        <w:rPr>
          <w:rFonts w:ascii="Times New Roman" w:hAnsi="Times New Roman" w:cs="Times New Roman"/>
        </w:rPr>
        <w:t>ö</w:t>
      </w:r>
      <w:r>
        <w:rPr>
          <w:rFonts w:ascii="Times New Roman" w:hAnsi="Times New Roman" w:cs="Times New Roman"/>
        </w:rPr>
        <w:t>lderlin</w:t>
      </w:r>
      <w:del w:id="263" w:author="Copyeditor" w:date="2022-08-29T18:46:00Z">
        <w:r w:rsidR="002B3BBB" w:rsidDel="008B2DE1">
          <w:rPr>
            <w:rFonts w:ascii="Times New Roman" w:hAnsi="Times New Roman" w:cs="Times New Roman"/>
          </w:rPr>
          <w:delText>:</w:delText>
        </w:r>
      </w:del>
      <w:ins w:id="264" w:author="Copyeditor" w:date="2022-08-29T18:46:00Z">
        <w:r w:rsidR="008B2DE1">
          <w:rPr>
            <w:rFonts w:ascii="Times New Roman" w:hAnsi="Times New Roman" w:cs="Times New Roman"/>
          </w:rPr>
          <w:t>,</w:t>
        </w:r>
      </w:ins>
    </w:p>
    <w:p w14:paraId="7EB9EC95" w14:textId="2F81B63C" w:rsidR="002B3BBB" w:rsidDel="008B2DE1" w:rsidRDefault="00626BBA">
      <w:pPr>
        <w:spacing w:line="480" w:lineRule="auto"/>
        <w:ind w:left="720"/>
        <w:rPr>
          <w:del w:id="265" w:author="Copyeditor" w:date="2022-08-29T18:47:00Z"/>
          <w:rFonts w:ascii="Times New Roman" w:hAnsi="Times New Roman" w:cs="Times New Roman"/>
        </w:rPr>
        <w:pPrChange w:id="266" w:author="Copyeditor" w:date="2022-08-29T18:46:00Z">
          <w:pPr/>
        </w:pPrChange>
      </w:pPr>
      <w:r w:rsidRPr="00730D73">
        <w:rPr>
          <w:rFonts w:ascii="Times New Roman" w:hAnsi="Times New Roman" w:cs="Times New Roman"/>
        </w:rPr>
        <w:t xml:space="preserve">it must present itself by separating itself in the excess of inwardness where the opposed principles interchange so that the organic, which surrendered itself too much to nature, and which forgot its essence, transcends into the extreme of autonomous activity, whereas nature, at least in its effects on reflective man, transcends into the extreme of the </w:t>
      </w:r>
      <w:proofErr w:type="spellStart"/>
      <w:r w:rsidRPr="00730D73">
        <w:rPr>
          <w:rFonts w:ascii="Times New Roman" w:hAnsi="Times New Roman" w:cs="Times New Roman"/>
        </w:rPr>
        <w:t>aorgic</w:t>
      </w:r>
      <w:proofErr w:type="spellEnd"/>
      <w:r w:rsidRPr="00730D73">
        <w:rPr>
          <w:rFonts w:ascii="Times New Roman" w:hAnsi="Times New Roman" w:cs="Times New Roman"/>
        </w:rPr>
        <w:t xml:space="preserve">, the incomprehensible, the non-sensuous, </w:t>
      </w:r>
      <w:r w:rsidR="000A11EC" w:rsidRPr="00730D73">
        <w:rPr>
          <w:rFonts w:ascii="Times New Roman" w:hAnsi="Times New Roman" w:cs="Times New Roman"/>
        </w:rPr>
        <w:t xml:space="preserve">the unformed, </w:t>
      </w:r>
      <w:r w:rsidRPr="00730D73">
        <w:rPr>
          <w:rFonts w:ascii="Times New Roman" w:hAnsi="Times New Roman" w:cs="Times New Roman"/>
        </w:rPr>
        <w:t>the unlimited</w:t>
      </w:r>
      <w:r w:rsidR="009B043F">
        <w:rPr>
          <w:rFonts w:ascii="Times New Roman" w:hAnsi="Times New Roman" w:cs="Times New Roman"/>
        </w:rPr>
        <w:t>.</w:t>
      </w:r>
      <w:r w:rsidR="002B3BBB">
        <w:rPr>
          <w:rFonts w:ascii="Times New Roman" w:hAnsi="Times New Roman" w:cs="Times New Roman"/>
        </w:rPr>
        <w:t xml:space="preserve"> </w:t>
      </w:r>
      <w:r w:rsidRPr="00730D73">
        <w:rPr>
          <w:rFonts w:ascii="Times New Roman" w:hAnsi="Times New Roman" w:cs="Times New Roman"/>
        </w:rPr>
        <w:t>(</w:t>
      </w:r>
      <w:r w:rsidR="003A4211">
        <w:rPr>
          <w:rFonts w:ascii="Times New Roman" w:hAnsi="Times New Roman" w:cs="Times New Roman"/>
        </w:rPr>
        <w:t>PW</w:t>
      </w:r>
      <w:ins w:id="267" w:author="Copyeditor" w:date="2022-08-29T18:46:00Z">
        <w:r w:rsidR="008B2DE1">
          <w:rPr>
            <w:rFonts w:ascii="Times New Roman" w:hAnsi="Times New Roman" w:cs="Times New Roman"/>
          </w:rPr>
          <w:t xml:space="preserve"> </w:t>
        </w:r>
      </w:ins>
      <w:del w:id="268" w:author="Copyeditor" w:date="2022-08-29T18:46:00Z">
        <w:r w:rsidR="003A4211" w:rsidDel="008B2DE1">
          <w:rPr>
            <w:rFonts w:ascii="Times New Roman" w:hAnsi="Times New Roman" w:cs="Times New Roman"/>
          </w:rPr>
          <w:delText>,</w:delText>
        </w:r>
      </w:del>
      <w:r w:rsidR="003A4211">
        <w:rPr>
          <w:rFonts w:ascii="Times New Roman" w:hAnsi="Times New Roman" w:cs="Times New Roman"/>
        </w:rPr>
        <w:t>53</w:t>
      </w:r>
      <w:del w:id="269" w:author="Copyeditor" w:date="2022-08-29T18:46:00Z">
        <w:r w:rsidR="003A4211" w:rsidDel="008B2DE1">
          <w:rPr>
            <w:rFonts w:ascii="Times New Roman" w:hAnsi="Times New Roman" w:cs="Times New Roman"/>
          </w:rPr>
          <w:delText xml:space="preserve">/ </w:delText>
        </w:r>
      </w:del>
      <w:ins w:id="270" w:author="Copyeditor" w:date="2022-08-29T18:46:00Z">
        <w:r w:rsidR="008B2DE1">
          <w:rPr>
            <w:rFonts w:ascii="Times New Roman" w:hAnsi="Times New Roman" w:cs="Times New Roman"/>
          </w:rPr>
          <w:t xml:space="preserve">; </w:t>
        </w:r>
      </w:ins>
      <w:r w:rsidR="003A4211">
        <w:rPr>
          <w:rFonts w:ascii="Times New Roman" w:hAnsi="Times New Roman" w:cs="Times New Roman"/>
        </w:rPr>
        <w:t>2:</w:t>
      </w:r>
      <w:r w:rsidR="002B3BBB">
        <w:rPr>
          <w:rFonts w:ascii="Times New Roman" w:hAnsi="Times New Roman" w:cs="Times New Roman"/>
        </w:rPr>
        <w:t>117</w:t>
      </w:r>
      <w:r w:rsidRPr="00730D73">
        <w:rPr>
          <w:rFonts w:ascii="Times New Roman" w:hAnsi="Times New Roman" w:cs="Times New Roman"/>
        </w:rPr>
        <w:t>)</w:t>
      </w:r>
    </w:p>
    <w:p w14:paraId="3DB60039" w14:textId="77777777" w:rsidR="002B3BBB" w:rsidRDefault="002B3BBB">
      <w:pPr>
        <w:spacing w:line="480" w:lineRule="auto"/>
        <w:ind w:left="720"/>
        <w:rPr>
          <w:rFonts w:ascii="Times New Roman" w:hAnsi="Times New Roman" w:cs="Times New Roman"/>
        </w:rPr>
        <w:pPrChange w:id="271" w:author="Copyeditor" w:date="2022-08-29T18:47:00Z">
          <w:pPr>
            <w:spacing w:line="480" w:lineRule="auto"/>
          </w:pPr>
        </w:pPrChange>
      </w:pPr>
    </w:p>
    <w:p w14:paraId="0A335A5C" w14:textId="17F30970" w:rsidR="004F7449" w:rsidRDefault="005F0525" w:rsidP="002B3BBB">
      <w:pPr>
        <w:spacing w:line="480" w:lineRule="auto"/>
        <w:rPr>
          <w:rFonts w:ascii="Times New Roman" w:hAnsi="Times New Roman" w:cs="Times New Roman"/>
        </w:rPr>
      </w:pPr>
      <w:r>
        <w:rPr>
          <w:rFonts w:ascii="Times New Roman" w:hAnsi="Times New Roman" w:cs="Times New Roman"/>
        </w:rPr>
        <w:t>In other words, what initially appeared on one side</w:t>
      </w:r>
      <w:r w:rsidR="00D03769">
        <w:rPr>
          <w:rFonts w:ascii="Times New Roman" w:hAnsi="Times New Roman" w:cs="Times New Roman"/>
        </w:rPr>
        <w:t>—</w:t>
      </w:r>
      <w:r w:rsidR="00326D7B">
        <w:rPr>
          <w:rFonts w:ascii="Times New Roman" w:hAnsi="Times New Roman" w:cs="Times New Roman"/>
        </w:rPr>
        <w:t xml:space="preserve">defined organization and the regulated order of the world known as </w:t>
      </w:r>
      <w:r>
        <w:rPr>
          <w:rFonts w:ascii="Times New Roman" w:hAnsi="Times New Roman" w:cs="Times New Roman"/>
        </w:rPr>
        <w:t>the organic</w:t>
      </w:r>
      <w:r w:rsidR="00D03769">
        <w:rPr>
          <w:rFonts w:ascii="Times New Roman" w:hAnsi="Times New Roman" w:cs="Times New Roman"/>
        </w:rPr>
        <w:t>—</w:t>
      </w:r>
      <w:del w:id="272" w:author="Copyeditor" w:date="2022-08-29T18:47:00Z">
        <w:r w:rsidDel="008B2DE1">
          <w:rPr>
            <w:rFonts w:ascii="Times New Roman" w:hAnsi="Times New Roman" w:cs="Times New Roman"/>
          </w:rPr>
          <w:delText xml:space="preserve"> </w:delText>
        </w:r>
      </w:del>
      <w:r>
        <w:rPr>
          <w:rFonts w:ascii="Times New Roman" w:hAnsi="Times New Roman" w:cs="Times New Roman"/>
        </w:rPr>
        <w:t>precisely in its desire for organization</w:t>
      </w:r>
      <w:r w:rsidR="00D03769">
        <w:rPr>
          <w:rFonts w:ascii="Times New Roman" w:hAnsi="Times New Roman" w:cs="Times New Roman"/>
        </w:rPr>
        <w:t xml:space="preserve">, “interchanges” with the </w:t>
      </w:r>
      <w:proofErr w:type="spellStart"/>
      <w:r w:rsidR="00D03769">
        <w:rPr>
          <w:rFonts w:ascii="Times New Roman" w:hAnsi="Times New Roman" w:cs="Times New Roman"/>
        </w:rPr>
        <w:t>aorgic</w:t>
      </w:r>
      <w:proofErr w:type="spellEnd"/>
      <w:r w:rsidR="00D03769">
        <w:rPr>
          <w:rFonts w:ascii="Times New Roman" w:hAnsi="Times New Roman" w:cs="Times New Roman"/>
        </w:rPr>
        <w:t xml:space="preserve"> (H</w:t>
      </w:r>
      <w:r w:rsidR="000F755D">
        <w:rPr>
          <w:rFonts w:ascii="Times New Roman" w:hAnsi="Times New Roman" w:cs="Times New Roman"/>
        </w:rPr>
        <w:t>ö</w:t>
      </w:r>
      <w:r w:rsidR="00D03769">
        <w:rPr>
          <w:rFonts w:ascii="Times New Roman" w:hAnsi="Times New Roman" w:cs="Times New Roman"/>
        </w:rPr>
        <w:t xml:space="preserve">lderlin is careful not to use terms such as </w:t>
      </w:r>
      <w:r w:rsidR="00F700D3">
        <w:rPr>
          <w:rFonts w:ascii="Times New Roman" w:hAnsi="Times New Roman" w:cs="Times New Roman"/>
        </w:rPr>
        <w:t>“</w:t>
      </w:r>
      <w:r w:rsidR="00D03769">
        <w:rPr>
          <w:rFonts w:ascii="Times New Roman" w:hAnsi="Times New Roman" w:cs="Times New Roman"/>
        </w:rPr>
        <w:t>sublation</w:t>
      </w:r>
      <w:r w:rsidR="00F700D3">
        <w:rPr>
          <w:rFonts w:ascii="Times New Roman" w:hAnsi="Times New Roman" w:cs="Times New Roman"/>
        </w:rPr>
        <w:t>”</w:t>
      </w:r>
      <w:r w:rsidR="00D03769">
        <w:rPr>
          <w:rFonts w:ascii="Times New Roman" w:hAnsi="Times New Roman" w:cs="Times New Roman"/>
        </w:rPr>
        <w:t xml:space="preserve"> that might treat this exchange as a dialectic)</w:t>
      </w:r>
      <w:del w:id="273" w:author="Copyeditor" w:date="2022-08-29T18:48:00Z">
        <w:r w:rsidR="00D03769" w:rsidDel="00D549C6">
          <w:rPr>
            <w:rFonts w:ascii="Times New Roman" w:hAnsi="Times New Roman" w:cs="Times New Roman"/>
          </w:rPr>
          <w:delText>,</w:delText>
        </w:r>
      </w:del>
      <w:r w:rsidR="00D03769">
        <w:rPr>
          <w:rFonts w:ascii="Times New Roman" w:hAnsi="Times New Roman" w:cs="Times New Roman"/>
        </w:rPr>
        <w:t xml:space="preserve"> </w:t>
      </w:r>
      <w:r w:rsidR="00326D7B">
        <w:rPr>
          <w:rFonts w:ascii="Times New Roman" w:hAnsi="Times New Roman" w:cs="Times New Roman"/>
        </w:rPr>
        <w:t xml:space="preserve">and thereby </w:t>
      </w:r>
      <w:r w:rsidR="00D03769">
        <w:rPr>
          <w:rFonts w:ascii="Times New Roman" w:hAnsi="Times New Roman" w:cs="Times New Roman"/>
        </w:rPr>
        <w:t xml:space="preserve">undoes itself and the opposition that defines it at the same time. There is no reconciliation </w:t>
      </w:r>
      <w:r w:rsidR="00326D7B">
        <w:rPr>
          <w:rFonts w:ascii="Times New Roman" w:hAnsi="Times New Roman" w:cs="Times New Roman"/>
        </w:rPr>
        <w:t xml:space="preserve">between the organic and the </w:t>
      </w:r>
      <w:proofErr w:type="spellStart"/>
      <w:r w:rsidR="00326D7B">
        <w:rPr>
          <w:rFonts w:ascii="Times New Roman" w:hAnsi="Times New Roman" w:cs="Times New Roman"/>
        </w:rPr>
        <w:t>aorgic</w:t>
      </w:r>
      <w:proofErr w:type="spellEnd"/>
      <w:r w:rsidR="00D03769">
        <w:rPr>
          <w:rFonts w:ascii="Times New Roman" w:hAnsi="Times New Roman" w:cs="Times New Roman"/>
        </w:rPr>
        <w:t xml:space="preserve">, only a “uniting moment that dissolves more and more, like a phantasm” and which “reacts against the organic in </w:t>
      </w:r>
      <w:proofErr w:type="spellStart"/>
      <w:r w:rsidR="00D03769">
        <w:rPr>
          <w:rFonts w:ascii="Times New Roman" w:hAnsi="Times New Roman" w:cs="Times New Roman"/>
        </w:rPr>
        <w:t>aorgic</w:t>
      </w:r>
      <w:proofErr w:type="spellEnd"/>
      <w:r w:rsidR="00D03769">
        <w:rPr>
          <w:rFonts w:ascii="Times New Roman" w:hAnsi="Times New Roman" w:cs="Times New Roman"/>
        </w:rPr>
        <w:t xml:space="preserve"> manner, distances itself from it” (</w:t>
      </w:r>
      <w:r w:rsidR="003A4211">
        <w:rPr>
          <w:rFonts w:ascii="Times New Roman" w:hAnsi="Times New Roman" w:cs="Times New Roman"/>
        </w:rPr>
        <w:t>PW</w:t>
      </w:r>
      <w:ins w:id="274" w:author="Copyeditor" w:date="2022-08-29T18:50:00Z">
        <w:r w:rsidR="00D549C6">
          <w:rPr>
            <w:rFonts w:ascii="Times New Roman" w:hAnsi="Times New Roman" w:cs="Times New Roman"/>
          </w:rPr>
          <w:t xml:space="preserve"> </w:t>
        </w:r>
      </w:ins>
      <w:del w:id="275" w:author="Copyeditor" w:date="2022-08-29T18:50:00Z">
        <w:r w:rsidR="003A4211" w:rsidDel="00D549C6">
          <w:rPr>
            <w:rFonts w:ascii="Times New Roman" w:hAnsi="Times New Roman" w:cs="Times New Roman"/>
          </w:rPr>
          <w:delText>,</w:delText>
        </w:r>
      </w:del>
      <w:r w:rsidR="003A4211">
        <w:rPr>
          <w:rFonts w:ascii="Times New Roman" w:hAnsi="Times New Roman" w:cs="Times New Roman"/>
        </w:rPr>
        <w:t>43</w:t>
      </w:r>
      <w:del w:id="276" w:author="Copyeditor" w:date="2022-08-29T18:50:00Z">
        <w:r w:rsidR="003A4211" w:rsidDel="00D549C6">
          <w:rPr>
            <w:rFonts w:ascii="Times New Roman" w:hAnsi="Times New Roman" w:cs="Times New Roman"/>
          </w:rPr>
          <w:delText xml:space="preserve">/ </w:delText>
        </w:r>
      </w:del>
      <w:ins w:id="277" w:author="Copyeditor" w:date="2022-08-29T18:50:00Z">
        <w:r w:rsidR="00D549C6">
          <w:rPr>
            <w:rFonts w:ascii="Times New Roman" w:hAnsi="Times New Roman" w:cs="Times New Roman"/>
          </w:rPr>
          <w:t xml:space="preserve">; </w:t>
        </w:r>
      </w:ins>
      <w:r w:rsidR="003A4211">
        <w:rPr>
          <w:rFonts w:ascii="Times New Roman" w:hAnsi="Times New Roman" w:cs="Times New Roman"/>
        </w:rPr>
        <w:t>2:</w:t>
      </w:r>
      <w:r w:rsidR="002D0FA0">
        <w:rPr>
          <w:rFonts w:ascii="Times New Roman" w:hAnsi="Times New Roman" w:cs="Times New Roman"/>
        </w:rPr>
        <w:t>118</w:t>
      </w:r>
      <w:r w:rsidR="00D03769">
        <w:rPr>
          <w:rFonts w:ascii="Times New Roman" w:hAnsi="Times New Roman" w:cs="Times New Roman"/>
        </w:rPr>
        <w:t xml:space="preserve">). </w:t>
      </w:r>
      <w:r w:rsidR="005F6DCC">
        <w:rPr>
          <w:rFonts w:ascii="Times New Roman" w:hAnsi="Times New Roman" w:cs="Times New Roman"/>
        </w:rPr>
        <w:t xml:space="preserve">This </w:t>
      </w:r>
      <w:r w:rsidR="00742A29">
        <w:rPr>
          <w:rFonts w:ascii="Times New Roman" w:hAnsi="Times New Roman" w:cs="Times New Roman"/>
        </w:rPr>
        <w:t>moment</w:t>
      </w:r>
      <w:r w:rsidR="00917CBB">
        <w:rPr>
          <w:rFonts w:ascii="Times New Roman" w:hAnsi="Times New Roman" w:cs="Times New Roman"/>
        </w:rPr>
        <w:t xml:space="preserve"> fundamentally characterizes Empedocles</w:t>
      </w:r>
      <w:r w:rsidR="00DD3643">
        <w:rPr>
          <w:rFonts w:ascii="Times New Roman" w:hAnsi="Times New Roman" w:cs="Times New Roman"/>
        </w:rPr>
        <w:t>’s</w:t>
      </w:r>
      <w:r w:rsidR="00917CBB">
        <w:rPr>
          <w:rFonts w:ascii="Times New Roman" w:hAnsi="Times New Roman" w:cs="Times New Roman"/>
        </w:rPr>
        <w:t xml:space="preserve"> belonging to </w:t>
      </w:r>
      <w:r w:rsidR="00F700D3">
        <w:rPr>
          <w:rFonts w:ascii="Times New Roman" w:hAnsi="Times New Roman" w:cs="Times New Roman"/>
        </w:rPr>
        <w:t>his</w:t>
      </w:r>
      <w:r w:rsidR="00917CBB">
        <w:rPr>
          <w:rFonts w:ascii="Times New Roman" w:hAnsi="Times New Roman" w:cs="Times New Roman"/>
        </w:rPr>
        <w:t xml:space="preserve"> world </w:t>
      </w:r>
      <w:r w:rsidR="00F700D3">
        <w:rPr>
          <w:rFonts w:ascii="Times New Roman" w:hAnsi="Times New Roman" w:cs="Times New Roman"/>
        </w:rPr>
        <w:t xml:space="preserve">which is </w:t>
      </w:r>
      <w:r w:rsidR="00917CBB">
        <w:rPr>
          <w:rFonts w:ascii="Times New Roman" w:hAnsi="Times New Roman" w:cs="Times New Roman"/>
        </w:rPr>
        <w:t>in the process of dissolution</w:t>
      </w:r>
      <w:r w:rsidR="00DD3643">
        <w:rPr>
          <w:rFonts w:ascii="Times New Roman" w:hAnsi="Times New Roman" w:cs="Times New Roman"/>
        </w:rPr>
        <w:t>.</w:t>
      </w:r>
      <w:r w:rsidR="00742A29">
        <w:rPr>
          <w:rFonts w:ascii="Times New Roman" w:hAnsi="Times New Roman" w:cs="Times New Roman"/>
        </w:rPr>
        <w:t xml:space="preserve"> </w:t>
      </w:r>
      <w:r w:rsidR="00DD3643">
        <w:rPr>
          <w:rFonts w:ascii="Times New Roman" w:hAnsi="Times New Roman" w:cs="Times New Roman"/>
        </w:rPr>
        <w:t>A</w:t>
      </w:r>
      <w:r w:rsidR="00742A29">
        <w:rPr>
          <w:rFonts w:ascii="Times New Roman" w:hAnsi="Times New Roman" w:cs="Times New Roman"/>
        </w:rPr>
        <w:t>s H</w:t>
      </w:r>
      <w:r w:rsidR="00DD3643">
        <w:rPr>
          <w:rFonts w:ascii="Times New Roman" w:hAnsi="Times New Roman" w:cs="Times New Roman"/>
        </w:rPr>
        <w:t>ö</w:t>
      </w:r>
      <w:r w:rsidR="00742A29">
        <w:rPr>
          <w:rFonts w:ascii="Times New Roman" w:hAnsi="Times New Roman" w:cs="Times New Roman"/>
        </w:rPr>
        <w:t>lderlin insists,</w:t>
      </w:r>
      <w:r w:rsidR="00917CBB">
        <w:rPr>
          <w:rFonts w:ascii="Times New Roman" w:hAnsi="Times New Roman" w:cs="Times New Roman"/>
        </w:rPr>
        <w:t xml:space="preserve"> </w:t>
      </w:r>
      <w:r w:rsidR="00EF01A8">
        <w:rPr>
          <w:rFonts w:ascii="Times New Roman" w:hAnsi="Times New Roman" w:cs="Times New Roman"/>
        </w:rPr>
        <w:t xml:space="preserve">as </w:t>
      </w:r>
      <w:r w:rsidR="00F700D3">
        <w:rPr>
          <w:rFonts w:ascii="Times New Roman" w:hAnsi="Times New Roman" w:cs="Times New Roman"/>
        </w:rPr>
        <w:t xml:space="preserve">a </w:t>
      </w:r>
      <w:r w:rsidR="00EF01A8">
        <w:rPr>
          <w:rFonts w:ascii="Times New Roman" w:hAnsi="Times New Roman" w:cs="Times New Roman"/>
        </w:rPr>
        <w:t xml:space="preserve">character, </w:t>
      </w:r>
      <w:r w:rsidR="00DD3643">
        <w:rPr>
          <w:rFonts w:ascii="Times New Roman" w:hAnsi="Times New Roman" w:cs="Times New Roman"/>
        </w:rPr>
        <w:t>Empedocles</w:t>
      </w:r>
      <w:r w:rsidR="00EF01A8">
        <w:rPr>
          <w:rFonts w:ascii="Times New Roman" w:hAnsi="Times New Roman" w:cs="Times New Roman"/>
        </w:rPr>
        <w:t xml:space="preserve"> </w:t>
      </w:r>
      <w:r w:rsidR="00917CBB">
        <w:rPr>
          <w:rFonts w:ascii="Times New Roman" w:hAnsi="Times New Roman" w:cs="Times New Roman"/>
        </w:rPr>
        <w:t xml:space="preserve">embodies the </w:t>
      </w:r>
      <w:r w:rsidR="00917CBB" w:rsidRPr="00D549C6">
        <w:rPr>
          <w:rFonts w:ascii="Times New Roman" w:hAnsi="Times New Roman" w:cs="Times New Roman"/>
          <w:iCs/>
          <w:rPrChange w:id="278" w:author="Copyeditor" w:date="2022-08-29T18:51:00Z">
            <w:rPr>
              <w:rFonts w:ascii="Times New Roman" w:hAnsi="Times New Roman" w:cs="Times New Roman"/>
              <w:i/>
            </w:rPr>
          </w:rPrChange>
        </w:rPr>
        <w:t>contretemps</w:t>
      </w:r>
      <w:r w:rsidR="00917CBB">
        <w:rPr>
          <w:rFonts w:ascii="Times New Roman" w:hAnsi="Times New Roman" w:cs="Times New Roman"/>
        </w:rPr>
        <w:t xml:space="preserve"> between the organic and the </w:t>
      </w:r>
      <w:proofErr w:type="spellStart"/>
      <w:r w:rsidR="00917CBB">
        <w:rPr>
          <w:rFonts w:ascii="Times New Roman" w:hAnsi="Times New Roman" w:cs="Times New Roman"/>
        </w:rPr>
        <w:t>aorgic</w:t>
      </w:r>
      <w:proofErr w:type="spellEnd"/>
      <w:del w:id="279" w:author="Copyeditor" w:date="2022-08-29T18:51:00Z">
        <w:r w:rsidR="00917CBB" w:rsidDel="00D549C6">
          <w:rPr>
            <w:rFonts w:ascii="Times New Roman" w:hAnsi="Times New Roman" w:cs="Times New Roman"/>
          </w:rPr>
          <w:delText>,</w:delText>
        </w:r>
      </w:del>
      <w:r w:rsidR="00917CBB">
        <w:rPr>
          <w:rFonts w:ascii="Times New Roman" w:hAnsi="Times New Roman" w:cs="Times New Roman"/>
        </w:rPr>
        <w:t xml:space="preserve"> and so “is a son of his heave</w:t>
      </w:r>
      <w:r w:rsidR="00742A29">
        <w:rPr>
          <w:rFonts w:ascii="Times New Roman" w:hAnsi="Times New Roman" w:cs="Times New Roman"/>
        </w:rPr>
        <w:t>n</w:t>
      </w:r>
      <w:r w:rsidR="00917CBB">
        <w:rPr>
          <w:rFonts w:ascii="Times New Roman" w:hAnsi="Times New Roman" w:cs="Times New Roman"/>
        </w:rPr>
        <w:t xml:space="preserve"> and his time, of his fatherland, a son of tremendous oppositions of nature and art in which the world appeared before his eyes” (</w:t>
      </w:r>
      <w:r w:rsidR="003A4211">
        <w:rPr>
          <w:rFonts w:ascii="Times New Roman" w:hAnsi="Times New Roman" w:cs="Times New Roman"/>
        </w:rPr>
        <w:t>PW</w:t>
      </w:r>
      <w:ins w:id="280" w:author="Copyeditor" w:date="2022-08-29T18:51:00Z">
        <w:r w:rsidR="00D549C6">
          <w:rPr>
            <w:rFonts w:ascii="Times New Roman" w:hAnsi="Times New Roman" w:cs="Times New Roman"/>
          </w:rPr>
          <w:t xml:space="preserve"> </w:t>
        </w:r>
      </w:ins>
      <w:del w:id="281" w:author="Copyeditor" w:date="2022-08-29T18:51:00Z">
        <w:r w:rsidR="003A4211" w:rsidDel="00D549C6">
          <w:rPr>
            <w:rFonts w:ascii="Times New Roman" w:hAnsi="Times New Roman" w:cs="Times New Roman"/>
          </w:rPr>
          <w:delText>,</w:delText>
        </w:r>
      </w:del>
      <w:r w:rsidR="00C726C2">
        <w:rPr>
          <w:rFonts w:ascii="Times New Roman" w:hAnsi="Times New Roman" w:cs="Times New Roman"/>
        </w:rPr>
        <w:t>54</w:t>
      </w:r>
      <w:del w:id="282" w:author="Copyeditor" w:date="2022-08-29T18:51:00Z">
        <w:r w:rsidR="00C726C2" w:rsidDel="00D549C6">
          <w:rPr>
            <w:rFonts w:ascii="Times New Roman" w:hAnsi="Times New Roman" w:cs="Times New Roman"/>
          </w:rPr>
          <w:delText xml:space="preserve">/ </w:delText>
        </w:r>
      </w:del>
      <w:ins w:id="283" w:author="Copyeditor" w:date="2022-08-29T18:51:00Z">
        <w:r w:rsidR="00D549C6">
          <w:rPr>
            <w:rFonts w:ascii="Times New Roman" w:hAnsi="Times New Roman" w:cs="Times New Roman"/>
          </w:rPr>
          <w:t xml:space="preserve">; </w:t>
        </w:r>
      </w:ins>
      <w:r w:rsidR="00C726C2">
        <w:rPr>
          <w:rFonts w:ascii="Times New Roman" w:hAnsi="Times New Roman" w:cs="Times New Roman"/>
        </w:rPr>
        <w:t>2:</w:t>
      </w:r>
      <w:r w:rsidR="00DE5513">
        <w:rPr>
          <w:rFonts w:ascii="Times New Roman" w:hAnsi="Times New Roman" w:cs="Times New Roman"/>
        </w:rPr>
        <w:t>118</w:t>
      </w:r>
      <w:del w:id="284" w:author="Copyeditor" w:date="2022-08-29T18:51:00Z">
        <w:r w:rsidR="00DE5513" w:rsidDel="00D549C6">
          <w:rPr>
            <w:rFonts w:ascii="Times New Roman" w:hAnsi="Times New Roman" w:cs="Times New Roman"/>
          </w:rPr>
          <w:delText>-</w:delText>
        </w:r>
      </w:del>
      <w:ins w:id="285" w:author="Copyeditor" w:date="2022-08-29T18:51:00Z">
        <w:r w:rsidR="00D549C6">
          <w:rPr>
            <w:rFonts w:ascii="Times New Roman" w:hAnsi="Times New Roman" w:cs="Times New Roman"/>
          </w:rPr>
          <w:t>–</w:t>
        </w:r>
      </w:ins>
      <w:r w:rsidR="00DE5513">
        <w:rPr>
          <w:rFonts w:ascii="Times New Roman" w:hAnsi="Times New Roman" w:cs="Times New Roman"/>
        </w:rPr>
        <w:t>19</w:t>
      </w:r>
      <w:r w:rsidR="00917CBB">
        <w:rPr>
          <w:rFonts w:ascii="Times New Roman" w:hAnsi="Times New Roman" w:cs="Times New Roman"/>
        </w:rPr>
        <w:t xml:space="preserve">). </w:t>
      </w:r>
      <w:r w:rsidR="00742A29">
        <w:rPr>
          <w:rFonts w:ascii="Times New Roman" w:hAnsi="Times New Roman" w:cs="Times New Roman"/>
        </w:rPr>
        <w:t xml:space="preserve">As a result, he becomes the “victim of his time” </w:t>
      </w:r>
      <w:r w:rsidR="00DE5513">
        <w:rPr>
          <w:rFonts w:ascii="Times New Roman" w:hAnsi="Times New Roman" w:cs="Times New Roman"/>
        </w:rPr>
        <w:t>(</w:t>
      </w:r>
      <w:proofErr w:type="spellStart"/>
      <w:r w:rsidR="00DE5513" w:rsidRPr="004F748A">
        <w:rPr>
          <w:rFonts w:ascii="Times New Roman" w:hAnsi="Times New Roman" w:cs="Times New Roman"/>
          <w:i/>
        </w:rPr>
        <w:t>ein</w:t>
      </w:r>
      <w:proofErr w:type="spellEnd"/>
      <w:r w:rsidR="00DE5513" w:rsidRPr="004F748A">
        <w:rPr>
          <w:rFonts w:ascii="Times New Roman" w:hAnsi="Times New Roman" w:cs="Times New Roman"/>
          <w:i/>
        </w:rPr>
        <w:t xml:space="preserve"> </w:t>
      </w:r>
      <w:proofErr w:type="spellStart"/>
      <w:r w:rsidR="00DE5513" w:rsidRPr="004F748A">
        <w:rPr>
          <w:rFonts w:ascii="Times New Roman" w:hAnsi="Times New Roman" w:cs="Times New Roman"/>
          <w:i/>
        </w:rPr>
        <w:t>Opfer</w:t>
      </w:r>
      <w:proofErr w:type="spellEnd"/>
      <w:r w:rsidR="00DE5513" w:rsidRPr="004F748A">
        <w:rPr>
          <w:rFonts w:ascii="Times New Roman" w:hAnsi="Times New Roman" w:cs="Times New Roman"/>
          <w:i/>
        </w:rPr>
        <w:t xml:space="preserve"> seiner Zeit</w:t>
      </w:r>
      <w:r w:rsidR="00DE5513">
        <w:rPr>
          <w:rFonts w:ascii="Times New Roman" w:hAnsi="Times New Roman" w:cs="Times New Roman"/>
        </w:rPr>
        <w:t xml:space="preserve">) </w:t>
      </w:r>
      <w:r w:rsidR="00742A29">
        <w:rPr>
          <w:rFonts w:ascii="Times New Roman" w:hAnsi="Times New Roman" w:cs="Times New Roman"/>
        </w:rPr>
        <w:t>(</w:t>
      </w:r>
      <w:r w:rsidR="00C726C2">
        <w:rPr>
          <w:rFonts w:ascii="Times New Roman" w:hAnsi="Times New Roman" w:cs="Times New Roman"/>
        </w:rPr>
        <w:t>PW</w:t>
      </w:r>
      <w:ins w:id="286" w:author="Copyeditor" w:date="2022-08-29T18:51:00Z">
        <w:r w:rsidR="00D549C6">
          <w:rPr>
            <w:rFonts w:ascii="Times New Roman" w:hAnsi="Times New Roman" w:cs="Times New Roman"/>
          </w:rPr>
          <w:t xml:space="preserve"> </w:t>
        </w:r>
      </w:ins>
      <w:del w:id="287" w:author="Copyeditor" w:date="2022-08-29T18:51:00Z">
        <w:r w:rsidR="00C726C2" w:rsidDel="00D549C6">
          <w:rPr>
            <w:rFonts w:ascii="Times New Roman" w:hAnsi="Times New Roman" w:cs="Times New Roman"/>
          </w:rPr>
          <w:delText>,</w:delText>
        </w:r>
      </w:del>
      <w:r w:rsidR="00C726C2">
        <w:rPr>
          <w:rFonts w:ascii="Times New Roman" w:hAnsi="Times New Roman" w:cs="Times New Roman"/>
        </w:rPr>
        <w:t>57</w:t>
      </w:r>
      <w:del w:id="288" w:author="Copyeditor" w:date="2022-08-29T18:51:00Z">
        <w:r w:rsidR="00C726C2" w:rsidDel="00D549C6">
          <w:rPr>
            <w:rFonts w:ascii="Times New Roman" w:hAnsi="Times New Roman" w:cs="Times New Roman"/>
          </w:rPr>
          <w:delText>/</w:delText>
        </w:r>
        <w:r w:rsidR="00DE5513" w:rsidDel="00D549C6">
          <w:rPr>
            <w:rFonts w:ascii="Times New Roman" w:hAnsi="Times New Roman" w:cs="Times New Roman"/>
          </w:rPr>
          <w:delText xml:space="preserve"> </w:delText>
        </w:r>
      </w:del>
      <w:ins w:id="289" w:author="Copyeditor" w:date="2022-08-29T18:51:00Z">
        <w:r w:rsidR="00D549C6">
          <w:rPr>
            <w:rFonts w:ascii="Times New Roman" w:hAnsi="Times New Roman" w:cs="Times New Roman"/>
          </w:rPr>
          <w:t xml:space="preserve">; </w:t>
        </w:r>
      </w:ins>
      <w:r w:rsidR="00DE5513">
        <w:rPr>
          <w:rFonts w:ascii="Times New Roman" w:hAnsi="Times New Roman" w:cs="Times New Roman"/>
        </w:rPr>
        <w:t>2:121</w:t>
      </w:r>
      <w:r w:rsidR="00742A29">
        <w:rPr>
          <w:rFonts w:ascii="Times New Roman" w:hAnsi="Times New Roman" w:cs="Times New Roman"/>
        </w:rPr>
        <w:t>)</w:t>
      </w:r>
      <w:r w:rsidR="00F700D3">
        <w:rPr>
          <w:rFonts w:ascii="Times New Roman" w:hAnsi="Times New Roman" w:cs="Times New Roman"/>
        </w:rPr>
        <w:t>.</w:t>
      </w:r>
      <w:r w:rsidR="00742A29">
        <w:rPr>
          <w:rFonts w:ascii="Times New Roman" w:hAnsi="Times New Roman" w:cs="Times New Roman"/>
        </w:rPr>
        <w:t xml:space="preserve"> </w:t>
      </w:r>
      <w:r w:rsidR="00F700D3">
        <w:rPr>
          <w:rFonts w:ascii="Times New Roman" w:hAnsi="Times New Roman" w:cs="Times New Roman"/>
        </w:rPr>
        <w:t>U</w:t>
      </w:r>
      <w:r w:rsidR="00742A29">
        <w:rPr>
          <w:rFonts w:ascii="Times New Roman" w:hAnsi="Times New Roman" w:cs="Times New Roman"/>
        </w:rPr>
        <w:t>nable to reconcile the opposition between nature and art th</w:t>
      </w:r>
      <w:r w:rsidR="00DD3643">
        <w:rPr>
          <w:rFonts w:ascii="Times New Roman" w:hAnsi="Times New Roman" w:cs="Times New Roman"/>
        </w:rPr>
        <w:t>at</w:t>
      </w:r>
      <w:r w:rsidR="00742A29">
        <w:rPr>
          <w:rFonts w:ascii="Times New Roman" w:hAnsi="Times New Roman" w:cs="Times New Roman"/>
        </w:rPr>
        <w:t xml:space="preserve"> governs the </w:t>
      </w:r>
      <w:r w:rsidR="000938A9">
        <w:rPr>
          <w:rFonts w:ascii="Times New Roman" w:hAnsi="Times New Roman" w:cs="Times New Roman"/>
        </w:rPr>
        <w:t>totality</w:t>
      </w:r>
      <w:r w:rsidR="00742A29">
        <w:rPr>
          <w:rFonts w:ascii="Times New Roman" w:hAnsi="Times New Roman" w:cs="Times New Roman"/>
        </w:rPr>
        <w:t xml:space="preserve"> of the </w:t>
      </w:r>
      <w:r w:rsidR="00742A29">
        <w:rPr>
          <w:rFonts w:ascii="Times New Roman" w:hAnsi="Times New Roman" w:cs="Times New Roman"/>
        </w:rPr>
        <w:lastRenderedPageBreak/>
        <w:t xml:space="preserve">world to which he belongs, he becomes a necessary “sacrifice” that reveals, in </w:t>
      </w:r>
      <w:r w:rsidR="00DD3643">
        <w:rPr>
          <w:rFonts w:ascii="Times New Roman" w:hAnsi="Times New Roman" w:cs="Times New Roman"/>
        </w:rPr>
        <w:t>his death,</w:t>
      </w:r>
      <w:r w:rsidR="00742A29">
        <w:rPr>
          <w:rFonts w:ascii="Times New Roman" w:hAnsi="Times New Roman" w:cs="Times New Roman"/>
        </w:rPr>
        <w:t xml:space="preserve"> the death of his world</w:t>
      </w:r>
      <w:r w:rsidR="00326D7B">
        <w:rPr>
          <w:rFonts w:ascii="Times New Roman" w:hAnsi="Times New Roman" w:cs="Times New Roman"/>
        </w:rPr>
        <w:t>: “[the destiny of his epoch] demanded a sacrifice where man in his entirety becomes real and visible a</w:t>
      </w:r>
      <w:r w:rsidR="00C078ED">
        <w:rPr>
          <w:rFonts w:ascii="Times New Roman" w:hAnsi="Times New Roman" w:cs="Times New Roman"/>
        </w:rPr>
        <w:t>s</w:t>
      </w:r>
      <w:r w:rsidR="00326D7B">
        <w:rPr>
          <w:rFonts w:ascii="Times New Roman" w:hAnsi="Times New Roman" w:cs="Times New Roman"/>
        </w:rPr>
        <w:t xml:space="preserve"> that wherein the destiny of his epoch seems to dissolve, where the extremes seem to unite truly and visibly in one but therefore are united too closely” (</w:t>
      </w:r>
      <w:r w:rsidR="00C726C2">
        <w:rPr>
          <w:rFonts w:ascii="Times New Roman" w:hAnsi="Times New Roman" w:cs="Times New Roman"/>
        </w:rPr>
        <w:t>PW</w:t>
      </w:r>
      <w:ins w:id="290" w:author="Copyeditor" w:date="2022-08-29T18:52:00Z">
        <w:r w:rsidR="00D549C6">
          <w:rPr>
            <w:rFonts w:ascii="Times New Roman" w:hAnsi="Times New Roman" w:cs="Times New Roman"/>
          </w:rPr>
          <w:t xml:space="preserve"> </w:t>
        </w:r>
      </w:ins>
      <w:del w:id="291" w:author="Copyeditor" w:date="2022-08-29T18:52:00Z">
        <w:r w:rsidR="00C726C2" w:rsidDel="00D549C6">
          <w:rPr>
            <w:rFonts w:ascii="Times New Roman" w:hAnsi="Times New Roman" w:cs="Times New Roman"/>
          </w:rPr>
          <w:delText>,</w:delText>
        </w:r>
      </w:del>
      <w:r w:rsidR="00C726C2">
        <w:rPr>
          <w:rFonts w:ascii="Times New Roman" w:hAnsi="Times New Roman" w:cs="Times New Roman"/>
        </w:rPr>
        <w:t>56</w:t>
      </w:r>
      <w:del w:id="292" w:author="Copyeditor" w:date="2022-08-29T18:52:00Z">
        <w:r w:rsidR="00C726C2" w:rsidDel="00D549C6">
          <w:rPr>
            <w:rFonts w:ascii="Times New Roman" w:hAnsi="Times New Roman" w:cs="Times New Roman"/>
          </w:rPr>
          <w:delText xml:space="preserve">/ </w:delText>
        </w:r>
      </w:del>
      <w:ins w:id="293" w:author="Copyeditor" w:date="2022-08-29T18:52:00Z">
        <w:r w:rsidR="00D549C6">
          <w:rPr>
            <w:rFonts w:ascii="Times New Roman" w:hAnsi="Times New Roman" w:cs="Times New Roman"/>
          </w:rPr>
          <w:t xml:space="preserve">; </w:t>
        </w:r>
      </w:ins>
      <w:r w:rsidR="00DE5513">
        <w:rPr>
          <w:rFonts w:ascii="Times New Roman" w:hAnsi="Times New Roman" w:cs="Times New Roman"/>
        </w:rPr>
        <w:t>2:121</w:t>
      </w:r>
      <w:r w:rsidR="00326D7B">
        <w:rPr>
          <w:rFonts w:ascii="Times New Roman" w:hAnsi="Times New Roman" w:cs="Times New Roman"/>
        </w:rPr>
        <w:t>).</w:t>
      </w:r>
    </w:p>
    <w:p w14:paraId="6F1E321E" w14:textId="77777777" w:rsidR="00D477DA" w:rsidRDefault="00F700D3" w:rsidP="0091091E">
      <w:pPr>
        <w:spacing w:line="480" w:lineRule="auto"/>
        <w:ind w:firstLine="720"/>
        <w:rPr>
          <w:rFonts w:ascii="Times New Roman" w:hAnsi="Times New Roman" w:cs="Times New Roman"/>
        </w:rPr>
      </w:pPr>
      <w:r>
        <w:rPr>
          <w:rFonts w:ascii="Times New Roman" w:hAnsi="Times New Roman" w:cs="Times New Roman"/>
        </w:rPr>
        <w:t>T</w:t>
      </w:r>
      <w:r w:rsidR="00C078ED">
        <w:rPr>
          <w:rFonts w:ascii="Times New Roman" w:hAnsi="Times New Roman" w:cs="Times New Roman"/>
        </w:rPr>
        <w:t xml:space="preserve">he oscillation between the organic and the </w:t>
      </w:r>
      <w:proofErr w:type="spellStart"/>
      <w:r w:rsidR="00C078ED">
        <w:rPr>
          <w:rFonts w:ascii="Times New Roman" w:hAnsi="Times New Roman" w:cs="Times New Roman"/>
        </w:rPr>
        <w:t>aorgic</w:t>
      </w:r>
      <w:proofErr w:type="spellEnd"/>
      <w:r w:rsidR="00C078ED">
        <w:rPr>
          <w:rFonts w:ascii="Times New Roman" w:hAnsi="Times New Roman" w:cs="Times New Roman"/>
        </w:rPr>
        <w:t xml:space="preserve"> functions </w:t>
      </w:r>
      <w:r w:rsidR="002F2F16">
        <w:rPr>
          <w:rFonts w:ascii="Times New Roman" w:hAnsi="Times New Roman" w:cs="Times New Roman"/>
        </w:rPr>
        <w:t>both as</w:t>
      </w:r>
      <w:r w:rsidR="00C078ED">
        <w:rPr>
          <w:rFonts w:ascii="Times New Roman" w:hAnsi="Times New Roman" w:cs="Times New Roman"/>
        </w:rPr>
        <w:t xml:space="preserve"> that which defines the plot of </w:t>
      </w:r>
      <w:r w:rsidRPr="00F700D3">
        <w:rPr>
          <w:rFonts w:ascii="Times New Roman" w:hAnsi="Times New Roman" w:cs="Times New Roman"/>
          <w:i/>
        </w:rPr>
        <w:t>The Death of Emp</w:t>
      </w:r>
      <w:r>
        <w:rPr>
          <w:rFonts w:ascii="Times New Roman" w:hAnsi="Times New Roman" w:cs="Times New Roman"/>
          <w:i/>
        </w:rPr>
        <w:t>e</w:t>
      </w:r>
      <w:r w:rsidRPr="00F700D3">
        <w:rPr>
          <w:rFonts w:ascii="Times New Roman" w:hAnsi="Times New Roman" w:cs="Times New Roman"/>
          <w:i/>
        </w:rPr>
        <w:t>docles</w:t>
      </w:r>
      <w:del w:id="294" w:author="Copyeditor" w:date="2022-08-29T20:40:00Z">
        <w:r w:rsidR="002F2F16" w:rsidDel="00D23452">
          <w:rPr>
            <w:rFonts w:ascii="Times New Roman" w:hAnsi="Times New Roman" w:cs="Times New Roman"/>
          </w:rPr>
          <w:delText>,</w:delText>
        </w:r>
      </w:del>
      <w:r w:rsidR="00C078ED">
        <w:rPr>
          <w:rFonts w:ascii="Times New Roman" w:hAnsi="Times New Roman" w:cs="Times New Roman"/>
        </w:rPr>
        <w:t xml:space="preserve"> and </w:t>
      </w:r>
      <w:r w:rsidR="002F2F16">
        <w:rPr>
          <w:rFonts w:ascii="Times New Roman" w:hAnsi="Times New Roman" w:cs="Times New Roman"/>
        </w:rPr>
        <w:t xml:space="preserve">as that which </w:t>
      </w:r>
      <w:r>
        <w:rPr>
          <w:rFonts w:ascii="Times New Roman" w:hAnsi="Times New Roman" w:cs="Times New Roman"/>
        </w:rPr>
        <w:t>forms</w:t>
      </w:r>
      <w:r w:rsidR="00C078ED">
        <w:rPr>
          <w:rFonts w:ascii="Times New Roman" w:hAnsi="Times New Roman" w:cs="Times New Roman"/>
        </w:rPr>
        <w:t xml:space="preserve"> Empedocles as a character by making him </w:t>
      </w:r>
      <w:r w:rsidR="002F2F16">
        <w:rPr>
          <w:rFonts w:ascii="Times New Roman" w:hAnsi="Times New Roman" w:cs="Times New Roman"/>
        </w:rPr>
        <w:t>its</w:t>
      </w:r>
      <w:r w:rsidR="00C078ED">
        <w:rPr>
          <w:rFonts w:ascii="Times New Roman" w:hAnsi="Times New Roman" w:cs="Times New Roman"/>
        </w:rPr>
        <w:t xml:space="preserve"> archetype</w:t>
      </w:r>
      <w:r>
        <w:rPr>
          <w:rFonts w:ascii="Times New Roman" w:hAnsi="Times New Roman" w:cs="Times New Roman"/>
        </w:rPr>
        <w:t xml:space="preserve"> or figure</w:t>
      </w:r>
      <w:r w:rsidR="00C078ED">
        <w:rPr>
          <w:rFonts w:ascii="Times New Roman" w:hAnsi="Times New Roman" w:cs="Times New Roman"/>
        </w:rPr>
        <w:t xml:space="preserve">. </w:t>
      </w:r>
      <w:r w:rsidR="00E01ADF">
        <w:rPr>
          <w:rFonts w:ascii="Times New Roman" w:hAnsi="Times New Roman" w:cs="Times New Roman"/>
        </w:rPr>
        <w:t>This</w:t>
      </w:r>
      <w:r w:rsidR="002F2F16">
        <w:rPr>
          <w:rFonts w:ascii="Times New Roman" w:hAnsi="Times New Roman" w:cs="Times New Roman"/>
        </w:rPr>
        <w:t xml:space="preserve"> </w:t>
      </w:r>
      <w:r>
        <w:rPr>
          <w:rFonts w:ascii="Times New Roman" w:hAnsi="Times New Roman" w:cs="Times New Roman"/>
        </w:rPr>
        <w:t xml:space="preserve">oscillation also </w:t>
      </w:r>
      <w:r w:rsidR="002F2F16">
        <w:rPr>
          <w:rFonts w:ascii="Times New Roman" w:hAnsi="Times New Roman" w:cs="Times New Roman"/>
        </w:rPr>
        <w:t xml:space="preserve">defines Empedocles’s “destiny.” But this </w:t>
      </w:r>
      <w:r w:rsidR="0091091E">
        <w:rPr>
          <w:rFonts w:ascii="Times New Roman" w:hAnsi="Times New Roman" w:cs="Times New Roman"/>
        </w:rPr>
        <w:t xml:space="preserve">form of </w:t>
      </w:r>
      <w:r w:rsidR="002F2F16">
        <w:rPr>
          <w:rFonts w:ascii="Times New Roman" w:hAnsi="Times New Roman" w:cs="Times New Roman"/>
        </w:rPr>
        <w:t xml:space="preserve">destiny must be read in a thoroughly </w:t>
      </w:r>
      <w:r w:rsidR="002F2F16" w:rsidRPr="00D23452">
        <w:rPr>
          <w:rFonts w:ascii="Times New Roman" w:hAnsi="Times New Roman" w:cs="Times New Roman"/>
          <w:iCs/>
          <w:rPrChange w:id="295" w:author="Copyeditor" w:date="2022-08-29T20:40:00Z">
            <w:rPr>
              <w:rFonts w:ascii="Times New Roman" w:hAnsi="Times New Roman" w:cs="Times New Roman"/>
              <w:i/>
            </w:rPr>
          </w:rPrChange>
        </w:rPr>
        <w:t>modern</w:t>
      </w:r>
      <w:r w:rsidR="002F2F16">
        <w:rPr>
          <w:rFonts w:ascii="Times New Roman" w:hAnsi="Times New Roman" w:cs="Times New Roman"/>
        </w:rPr>
        <w:t xml:space="preserve"> </w:t>
      </w:r>
      <w:r w:rsidR="00E01ADF">
        <w:rPr>
          <w:rFonts w:ascii="Times New Roman" w:hAnsi="Times New Roman" w:cs="Times New Roman"/>
        </w:rPr>
        <w:t>sense</w:t>
      </w:r>
      <w:r w:rsidR="002F2F16">
        <w:rPr>
          <w:rFonts w:ascii="Times New Roman" w:hAnsi="Times New Roman" w:cs="Times New Roman"/>
        </w:rPr>
        <w:t xml:space="preserve"> since it is not predicated on a particular cosmology—as it might be said to be in </w:t>
      </w:r>
      <w:r w:rsidR="00397EAE">
        <w:rPr>
          <w:rFonts w:ascii="Times New Roman" w:hAnsi="Times New Roman" w:cs="Times New Roman"/>
        </w:rPr>
        <w:t xml:space="preserve">Sophocles, for example, in </w:t>
      </w:r>
      <w:r w:rsidR="002F2F16">
        <w:rPr>
          <w:rFonts w:ascii="Times New Roman" w:hAnsi="Times New Roman" w:cs="Times New Roman"/>
        </w:rPr>
        <w:t>the relation between gods and mortals. Rather, H</w:t>
      </w:r>
      <w:r w:rsidR="00E01ADF">
        <w:rPr>
          <w:rFonts w:ascii="Times New Roman" w:hAnsi="Times New Roman" w:cs="Times New Roman"/>
        </w:rPr>
        <w:t>ö</w:t>
      </w:r>
      <w:r w:rsidR="002F2F16">
        <w:rPr>
          <w:rFonts w:ascii="Times New Roman" w:hAnsi="Times New Roman" w:cs="Times New Roman"/>
        </w:rPr>
        <w:t xml:space="preserve">lderlin imitates Greek tragedy in order to witness its self-overcoming, to pass through the foreign (the Greeks) and the collapse of “their” world, </w:t>
      </w:r>
      <w:r w:rsidR="0091091E">
        <w:rPr>
          <w:rFonts w:ascii="Times New Roman" w:hAnsi="Times New Roman" w:cs="Times New Roman"/>
        </w:rPr>
        <w:t xml:space="preserve">to </w:t>
      </w:r>
      <w:r w:rsidR="00397EAE">
        <w:rPr>
          <w:rFonts w:ascii="Times New Roman" w:hAnsi="Times New Roman" w:cs="Times New Roman"/>
        </w:rPr>
        <w:t>the dissolution of our own.</w:t>
      </w:r>
      <w:r w:rsidR="0091091E">
        <w:rPr>
          <w:rFonts w:ascii="Times New Roman" w:hAnsi="Times New Roman" w:cs="Times New Roman"/>
        </w:rPr>
        <w:t xml:space="preserve"> </w:t>
      </w:r>
      <w:r w:rsidR="00397EAE">
        <w:rPr>
          <w:rFonts w:ascii="Times New Roman" w:hAnsi="Times New Roman" w:cs="Times New Roman"/>
        </w:rPr>
        <w:t>Perhaps this is why, once H</w:t>
      </w:r>
      <w:r w:rsidR="00E01ADF">
        <w:rPr>
          <w:rFonts w:ascii="Times New Roman" w:hAnsi="Times New Roman" w:cs="Times New Roman"/>
        </w:rPr>
        <w:t>ö</w:t>
      </w:r>
      <w:r w:rsidR="00397EAE">
        <w:rPr>
          <w:rFonts w:ascii="Times New Roman" w:hAnsi="Times New Roman" w:cs="Times New Roman"/>
        </w:rPr>
        <w:t>lderlin finally abandoned his play after three failed attempts</w:t>
      </w:r>
      <w:r w:rsidR="00E01ADF">
        <w:rPr>
          <w:rFonts w:ascii="Times New Roman" w:hAnsi="Times New Roman" w:cs="Times New Roman"/>
        </w:rPr>
        <w:t xml:space="preserve"> to write it</w:t>
      </w:r>
      <w:r w:rsidR="00397EAE">
        <w:rPr>
          <w:rFonts w:ascii="Times New Roman" w:hAnsi="Times New Roman" w:cs="Times New Roman"/>
        </w:rPr>
        <w:t xml:space="preserve">, </w:t>
      </w:r>
      <w:r w:rsidR="0091091E">
        <w:rPr>
          <w:rFonts w:ascii="Times New Roman" w:hAnsi="Times New Roman" w:cs="Times New Roman"/>
        </w:rPr>
        <w:t>the ending of the third and final attempt</w:t>
      </w:r>
      <w:r w:rsidR="00582C70">
        <w:rPr>
          <w:rFonts w:ascii="Times New Roman" w:hAnsi="Times New Roman" w:cs="Times New Roman"/>
        </w:rPr>
        <w:t xml:space="preserve"> breaks of</w:t>
      </w:r>
      <w:r>
        <w:rPr>
          <w:rFonts w:ascii="Times New Roman" w:hAnsi="Times New Roman" w:cs="Times New Roman"/>
        </w:rPr>
        <w:t>f</w:t>
      </w:r>
      <w:r w:rsidR="00582C70">
        <w:rPr>
          <w:rFonts w:ascii="Times New Roman" w:hAnsi="Times New Roman" w:cs="Times New Roman"/>
        </w:rPr>
        <w:t xml:space="preserve"> fragmentarily with the chorus proclaiming a “new world” that is simultaneously contrasted with the Earth:</w:t>
      </w:r>
    </w:p>
    <w:p w14:paraId="747599AA" w14:textId="77777777" w:rsidR="00582C70" w:rsidRDefault="00582C70" w:rsidP="00582C70">
      <w:pPr>
        <w:ind w:firstLine="720"/>
        <w:rPr>
          <w:rFonts w:ascii="Times New Roman" w:hAnsi="Times New Roman" w:cs="Times New Roman"/>
        </w:rPr>
      </w:pPr>
      <w:r>
        <w:rPr>
          <w:rFonts w:ascii="Times New Roman" w:hAnsi="Times New Roman" w:cs="Times New Roman"/>
        </w:rPr>
        <w:tab/>
        <w:t>New World</w:t>
      </w:r>
    </w:p>
    <w:p w14:paraId="5E94F6D5" w14:textId="77777777" w:rsidR="00F55111" w:rsidRDefault="00F55111" w:rsidP="00582C70">
      <w:pPr>
        <w:ind w:firstLine="720"/>
        <w:rPr>
          <w:rFonts w:ascii="Times New Roman" w:hAnsi="Times New Roman" w:cs="Times New Roman"/>
        </w:rPr>
      </w:pPr>
    </w:p>
    <w:p w14:paraId="13CE2EC3" w14:textId="77777777" w:rsidR="00582C70" w:rsidRDefault="00582C70" w:rsidP="00582C70">
      <w:pPr>
        <w:ind w:firstLine="720"/>
        <w:rPr>
          <w:rFonts w:ascii="Times New Roman" w:hAnsi="Times New Roman" w:cs="Times New Roman"/>
        </w:rPr>
      </w:pPr>
      <w:r>
        <w:rPr>
          <w:rFonts w:ascii="Times New Roman" w:hAnsi="Times New Roman" w:cs="Times New Roman"/>
        </w:rPr>
        <w:tab/>
      </w:r>
      <w:r w:rsidR="00F55111">
        <w:rPr>
          <w:rFonts w:ascii="Times New Roman" w:hAnsi="Times New Roman" w:cs="Times New Roman"/>
        </w:rPr>
        <w:tab/>
      </w:r>
      <w:r>
        <w:rPr>
          <w:rFonts w:ascii="Times New Roman" w:hAnsi="Times New Roman" w:cs="Times New Roman"/>
        </w:rPr>
        <w:t>and it looms, a brazen vault</w:t>
      </w:r>
    </w:p>
    <w:p w14:paraId="67E49919" w14:textId="77777777" w:rsidR="00582C70" w:rsidRDefault="00582C70" w:rsidP="00582C70">
      <w:pPr>
        <w:ind w:firstLine="720"/>
        <w:rPr>
          <w:rFonts w:ascii="Times New Roman" w:hAnsi="Times New Roman" w:cs="Times New Roman"/>
        </w:rPr>
      </w:pPr>
      <w:r>
        <w:rPr>
          <w:rFonts w:ascii="Times New Roman" w:hAnsi="Times New Roman" w:cs="Times New Roman"/>
        </w:rPr>
        <w:tab/>
        <w:t>the sky above us, curse lames</w:t>
      </w:r>
    </w:p>
    <w:p w14:paraId="47D23F01" w14:textId="77777777" w:rsidR="00582C70" w:rsidRDefault="00582C70" w:rsidP="00582C70">
      <w:pPr>
        <w:ind w:firstLine="720"/>
        <w:rPr>
          <w:rFonts w:ascii="Times New Roman" w:hAnsi="Times New Roman" w:cs="Times New Roman"/>
        </w:rPr>
      </w:pPr>
      <w:r>
        <w:rPr>
          <w:rFonts w:ascii="Times New Roman" w:hAnsi="Times New Roman" w:cs="Times New Roman"/>
        </w:rPr>
        <w:tab/>
        <w:t>the limbs of humankind, and the nourishing, gladdening</w:t>
      </w:r>
    </w:p>
    <w:p w14:paraId="67C7EAEB" w14:textId="77777777" w:rsidR="00582C70" w:rsidRDefault="00582C70" w:rsidP="00582C70">
      <w:pPr>
        <w:ind w:firstLine="720"/>
        <w:rPr>
          <w:rFonts w:ascii="Times New Roman" w:hAnsi="Times New Roman" w:cs="Times New Roman"/>
        </w:rPr>
      </w:pPr>
      <w:r>
        <w:rPr>
          <w:rFonts w:ascii="Times New Roman" w:hAnsi="Times New Roman" w:cs="Times New Roman"/>
        </w:rPr>
        <w:tab/>
        <w:t>gifts of the earth are like chaff, she</w:t>
      </w:r>
    </w:p>
    <w:p w14:paraId="7B8C263D" w14:textId="77777777" w:rsidR="00582C70" w:rsidRDefault="00582C70" w:rsidP="00582C70">
      <w:pPr>
        <w:ind w:firstLine="720"/>
        <w:rPr>
          <w:rFonts w:ascii="Times New Roman" w:hAnsi="Times New Roman" w:cs="Times New Roman"/>
        </w:rPr>
      </w:pPr>
      <w:r>
        <w:rPr>
          <w:rFonts w:ascii="Times New Roman" w:hAnsi="Times New Roman" w:cs="Times New Roman"/>
        </w:rPr>
        <w:tab/>
        <w:t>mocks us with her presents, our mother</w:t>
      </w:r>
    </w:p>
    <w:p w14:paraId="4AA3EF71" w14:textId="77777777" w:rsidR="00582C70" w:rsidRDefault="00582C70" w:rsidP="00582C70">
      <w:pPr>
        <w:ind w:firstLine="720"/>
        <w:rPr>
          <w:rFonts w:ascii="Times New Roman" w:hAnsi="Times New Roman" w:cs="Times New Roman"/>
        </w:rPr>
      </w:pPr>
      <w:r>
        <w:rPr>
          <w:rFonts w:ascii="Times New Roman" w:hAnsi="Times New Roman" w:cs="Times New Roman"/>
        </w:rPr>
        <w:tab/>
        <w:t>and all is semblance—</w:t>
      </w:r>
      <w:r w:rsidR="00601EC2">
        <w:rPr>
          <w:rStyle w:val="EndnoteReference"/>
          <w:rFonts w:ascii="Times New Roman" w:hAnsi="Times New Roman" w:cs="Times New Roman"/>
        </w:rPr>
        <w:endnoteReference w:id="10"/>
      </w:r>
    </w:p>
    <w:p w14:paraId="0E259081" w14:textId="77777777" w:rsidR="00582C70" w:rsidRDefault="00582C70" w:rsidP="00601EC2">
      <w:pPr>
        <w:spacing w:line="480" w:lineRule="auto"/>
        <w:rPr>
          <w:rFonts w:ascii="Times New Roman" w:hAnsi="Times New Roman" w:cs="Times New Roman"/>
        </w:rPr>
      </w:pPr>
    </w:p>
    <w:p w14:paraId="52255F28"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t>Neue Welt</w:t>
      </w:r>
    </w:p>
    <w:p w14:paraId="7EC06781" w14:textId="77777777" w:rsidR="006F1F4A" w:rsidRDefault="006F1F4A" w:rsidP="00F55111">
      <w:pPr>
        <w:rPr>
          <w:rFonts w:ascii="Times New Roman" w:hAnsi="Times New Roman" w:cs="Times New Roman"/>
        </w:rPr>
      </w:pPr>
    </w:p>
    <w:p w14:paraId="364FC83C"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u</w:t>
      </w:r>
      <w:r>
        <w:rPr>
          <w:rFonts w:ascii="Times New Roman" w:hAnsi="Times New Roman" w:cs="Times New Roman"/>
        </w:rPr>
        <w:t xml:space="preserve">nd es </w:t>
      </w:r>
      <w:proofErr w:type="spellStart"/>
      <w:r>
        <w:rPr>
          <w:rFonts w:ascii="Times New Roman" w:hAnsi="Times New Roman" w:cs="Times New Roman"/>
        </w:rPr>
        <w:t>h</w:t>
      </w:r>
      <w:r w:rsidR="006F1F4A">
        <w:rPr>
          <w:rFonts w:ascii="Times New Roman" w:hAnsi="Times New Roman" w:cs="Times New Roman"/>
        </w:rPr>
        <w:t>ä</w:t>
      </w:r>
      <w:r>
        <w:rPr>
          <w:rFonts w:ascii="Times New Roman" w:hAnsi="Times New Roman" w:cs="Times New Roman"/>
        </w:rPr>
        <w:t>ngt</w:t>
      </w:r>
      <w:proofErr w:type="spellEnd"/>
      <w:r>
        <w:rPr>
          <w:rFonts w:ascii="Times New Roman" w:hAnsi="Times New Roman" w:cs="Times New Roman"/>
        </w:rPr>
        <w:t xml:space="preserve">, </w:t>
      </w:r>
      <w:proofErr w:type="spellStart"/>
      <w:r>
        <w:rPr>
          <w:rFonts w:ascii="Times New Roman" w:hAnsi="Times New Roman" w:cs="Times New Roman"/>
        </w:rPr>
        <w:t>ein</w:t>
      </w:r>
      <w:proofErr w:type="spellEnd"/>
      <w:r>
        <w:rPr>
          <w:rFonts w:ascii="Times New Roman" w:hAnsi="Times New Roman" w:cs="Times New Roman"/>
        </w:rPr>
        <w:t xml:space="preserve"> </w:t>
      </w:r>
      <w:proofErr w:type="spellStart"/>
      <w:r>
        <w:rPr>
          <w:rFonts w:ascii="Times New Roman" w:hAnsi="Times New Roman" w:cs="Times New Roman"/>
        </w:rPr>
        <w:t>ehern</w:t>
      </w:r>
      <w:proofErr w:type="spellEnd"/>
      <w:r>
        <w:rPr>
          <w:rFonts w:ascii="Times New Roman" w:hAnsi="Times New Roman" w:cs="Times New Roman"/>
        </w:rPr>
        <w:t xml:space="preserve"> </w:t>
      </w:r>
      <w:proofErr w:type="spellStart"/>
      <w:r>
        <w:rPr>
          <w:rFonts w:ascii="Times New Roman" w:hAnsi="Times New Roman" w:cs="Times New Roman"/>
        </w:rPr>
        <w:t>Gew</w:t>
      </w:r>
      <w:r w:rsidR="006F1F4A">
        <w:rPr>
          <w:rFonts w:ascii="Times New Roman" w:hAnsi="Times New Roman" w:cs="Times New Roman"/>
        </w:rPr>
        <w:t>ö</w:t>
      </w:r>
      <w:r>
        <w:rPr>
          <w:rFonts w:ascii="Times New Roman" w:hAnsi="Times New Roman" w:cs="Times New Roman"/>
        </w:rPr>
        <w:t>lbe</w:t>
      </w:r>
      <w:proofErr w:type="spellEnd"/>
    </w:p>
    <w:p w14:paraId="2DC16FC1"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d</w:t>
      </w:r>
      <w:r>
        <w:rPr>
          <w:rFonts w:ascii="Times New Roman" w:hAnsi="Times New Roman" w:cs="Times New Roman"/>
        </w:rPr>
        <w:t xml:space="preserve">er Himmel </w:t>
      </w:r>
      <w:proofErr w:type="spellStart"/>
      <w:r w:rsidR="006F1F4A">
        <w:rPr>
          <w:rFonts w:ascii="Times New Roman" w:hAnsi="Times New Roman" w:cs="Times New Roman"/>
        </w:rPr>
        <w:t>ü</w:t>
      </w:r>
      <w:r>
        <w:rPr>
          <w:rFonts w:ascii="Times New Roman" w:hAnsi="Times New Roman" w:cs="Times New Roman"/>
        </w:rPr>
        <w:t>ber</w:t>
      </w:r>
      <w:proofErr w:type="spellEnd"/>
      <w:r>
        <w:rPr>
          <w:rFonts w:ascii="Times New Roman" w:hAnsi="Times New Roman" w:cs="Times New Roman"/>
        </w:rPr>
        <w:t xml:space="preserve"> </w:t>
      </w:r>
      <w:proofErr w:type="spellStart"/>
      <w:r>
        <w:rPr>
          <w:rFonts w:ascii="Times New Roman" w:hAnsi="Times New Roman" w:cs="Times New Roman"/>
        </w:rPr>
        <w:t>uns</w:t>
      </w:r>
      <w:proofErr w:type="spellEnd"/>
      <w:r>
        <w:rPr>
          <w:rFonts w:ascii="Times New Roman" w:hAnsi="Times New Roman" w:cs="Times New Roman"/>
        </w:rPr>
        <w:t xml:space="preserve">, es </w:t>
      </w:r>
      <w:proofErr w:type="spellStart"/>
      <w:r>
        <w:rPr>
          <w:rFonts w:ascii="Times New Roman" w:hAnsi="Times New Roman" w:cs="Times New Roman"/>
        </w:rPr>
        <w:t>l</w:t>
      </w:r>
      <w:r w:rsidR="006F1F4A">
        <w:rPr>
          <w:rFonts w:ascii="Times New Roman" w:hAnsi="Times New Roman" w:cs="Times New Roman"/>
        </w:rPr>
        <w:t>ä</w:t>
      </w:r>
      <w:r>
        <w:rPr>
          <w:rFonts w:ascii="Times New Roman" w:hAnsi="Times New Roman" w:cs="Times New Roman"/>
        </w:rPr>
        <w:t>hmt</w:t>
      </w:r>
      <w:proofErr w:type="spellEnd"/>
      <w:r>
        <w:rPr>
          <w:rFonts w:ascii="Times New Roman" w:hAnsi="Times New Roman" w:cs="Times New Roman"/>
        </w:rPr>
        <w:t xml:space="preserve"> </w:t>
      </w:r>
      <w:proofErr w:type="spellStart"/>
      <w:r>
        <w:rPr>
          <w:rFonts w:ascii="Times New Roman" w:hAnsi="Times New Roman" w:cs="Times New Roman"/>
        </w:rPr>
        <w:t>Fluch</w:t>
      </w:r>
      <w:proofErr w:type="spellEnd"/>
    </w:p>
    <w:p w14:paraId="70E8FD4D"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F1F4A">
        <w:rPr>
          <w:rFonts w:ascii="Times New Roman" w:hAnsi="Times New Roman" w:cs="Times New Roman"/>
        </w:rPr>
        <w:t>d</w:t>
      </w:r>
      <w:r>
        <w:rPr>
          <w:rFonts w:ascii="Times New Roman" w:hAnsi="Times New Roman" w:cs="Times New Roman"/>
        </w:rPr>
        <w:t xml:space="preserve">ie </w:t>
      </w:r>
      <w:proofErr w:type="spellStart"/>
      <w:r>
        <w:rPr>
          <w:rFonts w:ascii="Times New Roman" w:hAnsi="Times New Roman" w:cs="Times New Roman"/>
        </w:rPr>
        <w:t>Glieder</w:t>
      </w:r>
      <w:proofErr w:type="spellEnd"/>
      <w:r>
        <w:rPr>
          <w:rFonts w:ascii="Times New Roman" w:hAnsi="Times New Roman" w:cs="Times New Roman"/>
        </w:rPr>
        <w:t xml:space="preserve"> den Menschen, und die </w:t>
      </w:r>
      <w:proofErr w:type="spellStart"/>
      <w:r>
        <w:rPr>
          <w:rFonts w:ascii="Times New Roman" w:hAnsi="Times New Roman" w:cs="Times New Roman"/>
        </w:rPr>
        <w:t>st</w:t>
      </w:r>
      <w:r w:rsidR="006F1F4A">
        <w:rPr>
          <w:rFonts w:ascii="Times New Roman" w:hAnsi="Times New Roman" w:cs="Times New Roman"/>
        </w:rPr>
        <w:t>ä</w:t>
      </w:r>
      <w:r>
        <w:rPr>
          <w:rFonts w:ascii="Times New Roman" w:hAnsi="Times New Roman" w:cs="Times New Roman"/>
        </w:rPr>
        <w:t>rkenden</w:t>
      </w:r>
      <w:proofErr w:type="spellEnd"/>
      <w:r>
        <w:rPr>
          <w:rFonts w:ascii="Times New Roman" w:hAnsi="Times New Roman" w:cs="Times New Roman"/>
        </w:rPr>
        <w:t>, die</w:t>
      </w:r>
    </w:p>
    <w:p w14:paraId="354A6A09"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erfreuenden</w:t>
      </w:r>
      <w:proofErr w:type="spellEnd"/>
    </w:p>
    <w:p w14:paraId="02D2A6E0"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G</w:t>
      </w:r>
      <w:r w:rsidR="006F1F4A">
        <w:rPr>
          <w:rFonts w:ascii="Times New Roman" w:hAnsi="Times New Roman" w:cs="Times New Roman"/>
        </w:rPr>
        <w:t>a</w:t>
      </w:r>
      <w:r>
        <w:rPr>
          <w:rFonts w:ascii="Times New Roman" w:hAnsi="Times New Roman" w:cs="Times New Roman"/>
        </w:rPr>
        <w:t>ben</w:t>
      </w:r>
      <w:proofErr w:type="spellEnd"/>
      <w:r>
        <w:rPr>
          <w:rFonts w:ascii="Times New Roman" w:hAnsi="Times New Roman" w:cs="Times New Roman"/>
        </w:rPr>
        <w:t xml:space="preserve"> der </w:t>
      </w:r>
      <w:proofErr w:type="spellStart"/>
      <w:r>
        <w:rPr>
          <w:rFonts w:ascii="Times New Roman" w:hAnsi="Times New Roman" w:cs="Times New Roman"/>
        </w:rPr>
        <w:t>Erde</w:t>
      </w:r>
      <w:proofErr w:type="spellEnd"/>
      <w:r>
        <w:rPr>
          <w:rFonts w:ascii="Times New Roman" w:hAnsi="Times New Roman" w:cs="Times New Roman"/>
        </w:rPr>
        <w:t xml:space="preserve"> </w:t>
      </w:r>
      <w:proofErr w:type="spellStart"/>
      <w:r>
        <w:rPr>
          <w:rFonts w:ascii="Times New Roman" w:hAnsi="Times New Roman" w:cs="Times New Roman"/>
        </w:rPr>
        <w:t>sind</w:t>
      </w:r>
      <w:proofErr w:type="spellEnd"/>
      <w:r>
        <w:rPr>
          <w:rFonts w:ascii="Times New Roman" w:hAnsi="Times New Roman" w:cs="Times New Roman"/>
        </w:rPr>
        <w:t xml:space="preserve"> </w:t>
      </w:r>
      <w:proofErr w:type="spellStart"/>
      <w:r>
        <w:rPr>
          <w:rFonts w:ascii="Times New Roman" w:hAnsi="Times New Roman" w:cs="Times New Roman"/>
        </w:rPr>
        <w:t>wie</w:t>
      </w:r>
      <w:proofErr w:type="spellEnd"/>
      <w:r>
        <w:rPr>
          <w:rFonts w:ascii="Times New Roman" w:hAnsi="Times New Roman" w:cs="Times New Roman"/>
        </w:rPr>
        <w:t xml:space="preserve"> </w:t>
      </w:r>
      <w:proofErr w:type="spellStart"/>
      <w:r>
        <w:rPr>
          <w:rFonts w:ascii="Times New Roman" w:hAnsi="Times New Roman" w:cs="Times New Roman"/>
        </w:rPr>
        <w:t>Spreu</w:t>
      </w:r>
      <w:proofErr w:type="spellEnd"/>
      <w:r>
        <w:rPr>
          <w:rFonts w:ascii="Times New Roman" w:hAnsi="Times New Roman" w:cs="Times New Roman"/>
        </w:rPr>
        <w:t>, es</w:t>
      </w:r>
    </w:p>
    <w:p w14:paraId="66589D6A"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Spottet</w:t>
      </w:r>
      <w:proofErr w:type="spellEnd"/>
      <w:r>
        <w:rPr>
          <w:rFonts w:ascii="Times New Roman" w:hAnsi="Times New Roman" w:cs="Times New Roman"/>
        </w:rPr>
        <w:t xml:space="preserve"> </w:t>
      </w:r>
      <w:proofErr w:type="spellStart"/>
      <w:r>
        <w:rPr>
          <w:rFonts w:ascii="Times New Roman" w:hAnsi="Times New Roman" w:cs="Times New Roman"/>
        </w:rPr>
        <w:t>un</w:t>
      </w:r>
      <w:r w:rsidR="006F1F4A">
        <w:rPr>
          <w:rFonts w:ascii="Times New Roman" w:hAnsi="Times New Roman" w:cs="Times New Roman"/>
        </w:rPr>
        <w:t>s</w:t>
      </w:r>
      <w:r>
        <w:rPr>
          <w:rFonts w:ascii="Times New Roman" w:hAnsi="Times New Roman" w:cs="Times New Roman"/>
        </w:rPr>
        <w:t>er</w:t>
      </w:r>
      <w:proofErr w:type="spellEnd"/>
      <w:r>
        <w:rPr>
          <w:rFonts w:ascii="Times New Roman" w:hAnsi="Times New Roman" w:cs="Times New Roman"/>
        </w:rPr>
        <w:t xml:space="preserve">, </w:t>
      </w:r>
      <w:proofErr w:type="spellStart"/>
      <w:r>
        <w:rPr>
          <w:rFonts w:ascii="Times New Roman" w:hAnsi="Times New Roman" w:cs="Times New Roman"/>
        </w:rPr>
        <w:t>mit</w:t>
      </w:r>
      <w:proofErr w:type="spellEnd"/>
      <w:r>
        <w:rPr>
          <w:rFonts w:ascii="Times New Roman" w:hAnsi="Times New Roman" w:cs="Times New Roman"/>
        </w:rPr>
        <w:t xml:space="preserve"> </w:t>
      </w:r>
      <w:proofErr w:type="spellStart"/>
      <w:r>
        <w:rPr>
          <w:rFonts w:ascii="Times New Roman" w:hAnsi="Times New Roman" w:cs="Times New Roman"/>
        </w:rPr>
        <w:t>ihren</w:t>
      </w:r>
      <w:proofErr w:type="spellEnd"/>
      <w:r>
        <w:rPr>
          <w:rFonts w:ascii="Times New Roman" w:hAnsi="Times New Roman" w:cs="Times New Roman"/>
        </w:rPr>
        <w:t xml:space="preserve"> </w:t>
      </w:r>
      <w:proofErr w:type="spellStart"/>
      <w:r>
        <w:rPr>
          <w:rFonts w:ascii="Times New Roman" w:hAnsi="Times New Roman" w:cs="Times New Roman"/>
        </w:rPr>
        <w:t>Geschenken</w:t>
      </w:r>
      <w:proofErr w:type="spellEnd"/>
      <w:r>
        <w:rPr>
          <w:rFonts w:ascii="Times New Roman" w:hAnsi="Times New Roman" w:cs="Times New Roman"/>
        </w:rPr>
        <w:t>, die Mutter</w:t>
      </w:r>
    </w:p>
    <w:p w14:paraId="709BD4A2" w14:textId="32BDE482" w:rsidR="00F55111" w:rsidRDefault="00F55111" w:rsidP="00F55111">
      <w:pPr>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t xml:space="preserve">Und </w:t>
      </w:r>
      <w:proofErr w:type="spellStart"/>
      <w:r>
        <w:rPr>
          <w:rFonts w:ascii="Times New Roman" w:hAnsi="Times New Roman" w:cs="Times New Roman"/>
        </w:rPr>
        <w:t>alles</w:t>
      </w:r>
      <w:proofErr w:type="spellEnd"/>
      <w:r>
        <w:rPr>
          <w:rFonts w:ascii="Times New Roman" w:hAnsi="Times New Roman" w:cs="Times New Roman"/>
        </w:rPr>
        <w:t xml:space="preserve"> </w:t>
      </w:r>
      <w:proofErr w:type="spellStart"/>
      <w:r>
        <w:rPr>
          <w:rFonts w:ascii="Times New Roman" w:hAnsi="Times New Roman" w:cs="Times New Roman"/>
        </w:rPr>
        <w:t>ist</w:t>
      </w:r>
      <w:proofErr w:type="spellEnd"/>
      <w:r>
        <w:rPr>
          <w:rFonts w:ascii="Times New Roman" w:hAnsi="Times New Roman" w:cs="Times New Roman"/>
        </w:rPr>
        <w:t xml:space="preserve"> Schein— (</w:t>
      </w:r>
      <w:r w:rsidR="00C726C2">
        <w:rPr>
          <w:rFonts w:ascii="Times New Roman" w:hAnsi="Times New Roman" w:cs="Times New Roman"/>
        </w:rPr>
        <w:t>DE</w:t>
      </w:r>
      <w:ins w:id="298" w:author="Copyeditor" w:date="2022-08-29T20:43:00Z">
        <w:r w:rsidR="00D23452">
          <w:rPr>
            <w:rFonts w:ascii="Times New Roman" w:hAnsi="Times New Roman" w:cs="Times New Roman"/>
          </w:rPr>
          <w:t xml:space="preserve"> </w:t>
        </w:r>
      </w:ins>
      <w:del w:id="299" w:author="Copyeditor" w:date="2022-08-29T20:43:00Z">
        <w:r w:rsidR="00C726C2" w:rsidDel="00D23452">
          <w:rPr>
            <w:rFonts w:ascii="Times New Roman" w:hAnsi="Times New Roman" w:cs="Times New Roman"/>
          </w:rPr>
          <w:delText>,</w:delText>
        </w:r>
      </w:del>
      <w:r w:rsidR="00C726C2">
        <w:rPr>
          <w:rFonts w:ascii="Times New Roman" w:hAnsi="Times New Roman" w:cs="Times New Roman"/>
        </w:rPr>
        <w:t>188</w:t>
      </w:r>
      <w:del w:id="300" w:author="Copyeditor" w:date="2022-08-29T20:43:00Z">
        <w:r w:rsidR="00C726C2" w:rsidDel="00D23452">
          <w:rPr>
            <w:rFonts w:ascii="Times New Roman" w:hAnsi="Times New Roman" w:cs="Times New Roman"/>
          </w:rPr>
          <w:delText>/</w:delText>
        </w:r>
        <w:r w:rsidDel="00D23452">
          <w:rPr>
            <w:rFonts w:ascii="Times New Roman" w:hAnsi="Times New Roman" w:cs="Times New Roman"/>
          </w:rPr>
          <w:delText xml:space="preserve"> </w:delText>
        </w:r>
      </w:del>
      <w:ins w:id="301" w:author="Copyeditor" w:date="2022-08-29T20:43:00Z">
        <w:r w:rsidR="00D23452">
          <w:rPr>
            <w:rFonts w:ascii="Times New Roman" w:hAnsi="Times New Roman" w:cs="Times New Roman"/>
          </w:rPr>
          <w:t xml:space="preserve">; </w:t>
        </w:r>
      </w:ins>
      <w:r>
        <w:rPr>
          <w:rFonts w:ascii="Times New Roman" w:hAnsi="Times New Roman" w:cs="Times New Roman"/>
        </w:rPr>
        <w:t>2:152)</w:t>
      </w:r>
    </w:p>
    <w:p w14:paraId="253935A0" w14:textId="77777777" w:rsidR="00F55111" w:rsidRDefault="00F55111" w:rsidP="00F55111">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1ECB0ED2" w14:textId="279B5498" w:rsidR="00601EC2" w:rsidRDefault="00601EC2" w:rsidP="00601EC2">
      <w:pPr>
        <w:spacing w:line="480" w:lineRule="auto"/>
        <w:rPr>
          <w:rFonts w:ascii="Times New Roman" w:hAnsi="Times New Roman" w:cs="Times New Roman"/>
        </w:rPr>
      </w:pPr>
      <w:r>
        <w:rPr>
          <w:rFonts w:ascii="Times New Roman" w:hAnsi="Times New Roman" w:cs="Times New Roman"/>
        </w:rPr>
        <w:t xml:space="preserve">At the end of the play, in the concluding </w:t>
      </w:r>
      <w:proofErr w:type="spellStart"/>
      <w:r w:rsidR="004C36CE">
        <w:rPr>
          <w:rFonts w:ascii="Times New Roman" w:hAnsi="Times New Roman" w:cs="Times New Roman"/>
        </w:rPr>
        <w:t>non</w:t>
      </w:r>
      <w:del w:id="302" w:author="Copyeditor" w:date="2022-08-29T21:25:00Z">
        <w:r w:rsidR="004C36CE" w:rsidDel="006F231F">
          <w:rPr>
            <w:rFonts w:ascii="Times New Roman" w:hAnsi="Times New Roman" w:cs="Times New Roman"/>
          </w:rPr>
          <w:delText>-</w:delText>
        </w:r>
      </w:del>
      <w:r w:rsidR="004C36CE">
        <w:rPr>
          <w:rFonts w:ascii="Times New Roman" w:hAnsi="Times New Roman" w:cs="Times New Roman"/>
        </w:rPr>
        <w:t>reconciliation</w:t>
      </w:r>
      <w:proofErr w:type="spellEnd"/>
      <w:r>
        <w:rPr>
          <w:rFonts w:ascii="Times New Roman" w:hAnsi="Times New Roman" w:cs="Times New Roman"/>
        </w:rPr>
        <w:t xml:space="preserve"> between organic and </w:t>
      </w:r>
      <w:proofErr w:type="spellStart"/>
      <w:r>
        <w:rPr>
          <w:rFonts w:ascii="Times New Roman" w:hAnsi="Times New Roman" w:cs="Times New Roman"/>
        </w:rPr>
        <w:t>aorgic</w:t>
      </w:r>
      <w:proofErr w:type="spellEnd"/>
      <w:r>
        <w:rPr>
          <w:rFonts w:ascii="Times New Roman" w:hAnsi="Times New Roman" w:cs="Times New Roman"/>
        </w:rPr>
        <w:t xml:space="preserve"> that defines Empedocles</w:t>
      </w:r>
      <w:r w:rsidR="006F1F4A">
        <w:rPr>
          <w:rFonts w:ascii="Times New Roman" w:hAnsi="Times New Roman" w:cs="Times New Roman"/>
        </w:rPr>
        <w:t>’s</w:t>
      </w:r>
      <w:r>
        <w:rPr>
          <w:rFonts w:ascii="Times New Roman" w:hAnsi="Times New Roman" w:cs="Times New Roman"/>
        </w:rPr>
        <w:t xml:space="preserve"> “sacrifice,” </w:t>
      </w:r>
      <w:r w:rsidR="004C36CE">
        <w:rPr>
          <w:rFonts w:ascii="Times New Roman" w:hAnsi="Times New Roman" w:cs="Times New Roman"/>
        </w:rPr>
        <w:t>we are left only with a heaven that has become an empty “brazen vault</w:t>
      </w:r>
      <w:del w:id="303" w:author="Copyeditor" w:date="2022-08-29T21:29:00Z">
        <w:r w:rsidR="004C36CE" w:rsidDel="006F231F">
          <w:rPr>
            <w:rFonts w:ascii="Times New Roman" w:hAnsi="Times New Roman" w:cs="Times New Roman"/>
          </w:rPr>
          <w:delText>,</w:delText>
        </w:r>
      </w:del>
      <w:r w:rsidR="004C36CE">
        <w:rPr>
          <w:rFonts w:ascii="Times New Roman" w:hAnsi="Times New Roman" w:cs="Times New Roman"/>
        </w:rPr>
        <w:t xml:space="preserve">” </w:t>
      </w:r>
      <w:r w:rsidR="00B77475">
        <w:rPr>
          <w:rFonts w:ascii="Times New Roman" w:hAnsi="Times New Roman" w:cs="Times New Roman"/>
        </w:rPr>
        <w:t>and a world that has become nothing but “semblance”</w:t>
      </w:r>
      <w:r w:rsidR="006F1F4A">
        <w:rPr>
          <w:rFonts w:ascii="Times New Roman" w:hAnsi="Times New Roman" w:cs="Times New Roman"/>
        </w:rPr>
        <w:t xml:space="preserve"> (</w:t>
      </w:r>
      <w:r w:rsidR="006F1F4A" w:rsidRPr="004F748A">
        <w:rPr>
          <w:rFonts w:ascii="Times New Roman" w:hAnsi="Times New Roman" w:cs="Times New Roman"/>
          <w:i/>
        </w:rPr>
        <w:t>Schein</w:t>
      </w:r>
      <w:r w:rsidR="006F1F4A">
        <w:rPr>
          <w:rFonts w:ascii="Times New Roman" w:hAnsi="Times New Roman" w:cs="Times New Roman"/>
        </w:rPr>
        <w:t>).</w:t>
      </w:r>
      <w:r w:rsidR="00B77475">
        <w:rPr>
          <w:rFonts w:ascii="Times New Roman" w:hAnsi="Times New Roman" w:cs="Times New Roman"/>
        </w:rPr>
        <w:t xml:space="preserve"> </w:t>
      </w:r>
      <w:r w:rsidR="00A0087F">
        <w:rPr>
          <w:rFonts w:ascii="Times New Roman" w:hAnsi="Times New Roman" w:cs="Times New Roman"/>
        </w:rPr>
        <w:t xml:space="preserve">Far from a sacrifice that reconciles mortals with gods, Empedocles’s death merely gestures toward a </w:t>
      </w:r>
      <w:r w:rsidR="00F700D3">
        <w:rPr>
          <w:rFonts w:ascii="Times New Roman" w:hAnsi="Times New Roman" w:cs="Times New Roman"/>
        </w:rPr>
        <w:t>newly</w:t>
      </w:r>
      <w:r w:rsidR="00A0087F">
        <w:rPr>
          <w:rFonts w:ascii="Times New Roman" w:hAnsi="Times New Roman" w:cs="Times New Roman"/>
        </w:rPr>
        <w:t xml:space="preserve"> reconfigured </w:t>
      </w:r>
      <w:r w:rsidR="004C36CE">
        <w:rPr>
          <w:rFonts w:ascii="Times New Roman" w:hAnsi="Times New Roman" w:cs="Times New Roman"/>
        </w:rPr>
        <w:t>Earth</w:t>
      </w:r>
      <w:r w:rsidR="00B77475">
        <w:rPr>
          <w:rFonts w:ascii="Times New Roman" w:hAnsi="Times New Roman" w:cs="Times New Roman"/>
        </w:rPr>
        <w:t xml:space="preserve">, </w:t>
      </w:r>
      <w:r w:rsidR="004C36CE">
        <w:rPr>
          <w:rFonts w:ascii="Times New Roman" w:hAnsi="Times New Roman" w:cs="Times New Roman"/>
        </w:rPr>
        <w:t xml:space="preserve">whose gifts “mock” </w:t>
      </w:r>
      <w:r w:rsidR="00B77475">
        <w:rPr>
          <w:rFonts w:ascii="Times New Roman" w:hAnsi="Times New Roman" w:cs="Times New Roman"/>
        </w:rPr>
        <w:t xml:space="preserve">those who remain, </w:t>
      </w:r>
      <w:r w:rsidR="00A0087F">
        <w:rPr>
          <w:rFonts w:ascii="Times New Roman" w:hAnsi="Times New Roman" w:cs="Times New Roman"/>
        </w:rPr>
        <w:t xml:space="preserve">along with a world that has fundamentally </w:t>
      </w:r>
      <w:r w:rsidR="00F700D3">
        <w:rPr>
          <w:rFonts w:ascii="Times New Roman" w:hAnsi="Times New Roman" w:cs="Times New Roman"/>
        </w:rPr>
        <w:t xml:space="preserve">been </w:t>
      </w:r>
      <w:r w:rsidR="00A0087F">
        <w:rPr>
          <w:rFonts w:ascii="Times New Roman" w:hAnsi="Times New Roman" w:cs="Times New Roman"/>
        </w:rPr>
        <w:t>dissolved. In fact, H</w:t>
      </w:r>
      <w:r w:rsidR="00E01ADF">
        <w:rPr>
          <w:rFonts w:ascii="Times New Roman" w:hAnsi="Times New Roman" w:cs="Times New Roman"/>
        </w:rPr>
        <w:t>ö</w:t>
      </w:r>
      <w:r w:rsidR="00A0087F">
        <w:rPr>
          <w:rFonts w:ascii="Times New Roman" w:hAnsi="Times New Roman" w:cs="Times New Roman"/>
        </w:rPr>
        <w:t xml:space="preserve">lderlin’s notes for the continuation of the third version of the play describe Empedocles as “one in and through whom a world dissolves and in the same instant renews itself” </w:t>
      </w:r>
      <w:r w:rsidR="006F1F4A">
        <w:rPr>
          <w:rFonts w:ascii="Times New Roman" w:hAnsi="Times New Roman" w:cs="Times New Roman"/>
        </w:rPr>
        <w:t xml:space="preserve">(in dem und </w:t>
      </w:r>
      <w:proofErr w:type="spellStart"/>
      <w:r w:rsidR="006F1F4A">
        <w:rPr>
          <w:rFonts w:ascii="Times New Roman" w:hAnsi="Times New Roman" w:cs="Times New Roman"/>
        </w:rPr>
        <w:t>durch</w:t>
      </w:r>
      <w:proofErr w:type="spellEnd"/>
      <w:r w:rsidR="006F1F4A">
        <w:rPr>
          <w:rFonts w:ascii="Times New Roman" w:hAnsi="Times New Roman" w:cs="Times New Roman"/>
        </w:rPr>
        <w:t xml:space="preserve"> den </w:t>
      </w:r>
      <w:proofErr w:type="spellStart"/>
      <w:r w:rsidR="006F1F4A">
        <w:rPr>
          <w:rFonts w:ascii="Times New Roman" w:hAnsi="Times New Roman" w:cs="Times New Roman"/>
        </w:rPr>
        <w:t>eine</w:t>
      </w:r>
      <w:proofErr w:type="spellEnd"/>
      <w:r w:rsidR="006F1F4A">
        <w:rPr>
          <w:rFonts w:ascii="Times New Roman" w:hAnsi="Times New Roman" w:cs="Times New Roman"/>
        </w:rPr>
        <w:t xml:space="preserve"> Welt </w:t>
      </w:r>
      <w:proofErr w:type="spellStart"/>
      <w:r w:rsidR="006F1F4A">
        <w:rPr>
          <w:rFonts w:ascii="Times New Roman" w:hAnsi="Times New Roman" w:cs="Times New Roman"/>
        </w:rPr>
        <w:t>sich</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zugleich</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auflöse</w:t>
      </w:r>
      <w:proofErr w:type="spellEnd"/>
      <w:r w:rsidR="006F1F4A">
        <w:rPr>
          <w:rFonts w:ascii="Times New Roman" w:hAnsi="Times New Roman" w:cs="Times New Roman"/>
        </w:rPr>
        <w:t xml:space="preserve"> und </w:t>
      </w:r>
      <w:proofErr w:type="spellStart"/>
      <w:r w:rsidR="006F1F4A">
        <w:rPr>
          <w:rFonts w:ascii="Times New Roman" w:hAnsi="Times New Roman" w:cs="Times New Roman"/>
        </w:rPr>
        <w:t>erneue</w:t>
      </w:r>
      <w:proofErr w:type="spellEnd"/>
      <w:r w:rsidR="006F1F4A">
        <w:rPr>
          <w:rFonts w:ascii="Times New Roman" w:hAnsi="Times New Roman" w:cs="Times New Roman"/>
        </w:rPr>
        <w:t xml:space="preserve">) </w:t>
      </w:r>
      <w:r w:rsidR="00A0087F">
        <w:rPr>
          <w:rFonts w:ascii="Times New Roman" w:hAnsi="Times New Roman" w:cs="Times New Roman"/>
        </w:rPr>
        <w:t>(</w:t>
      </w:r>
      <w:r w:rsidR="0081361B">
        <w:rPr>
          <w:rFonts w:ascii="Times New Roman" w:hAnsi="Times New Roman" w:cs="Times New Roman"/>
        </w:rPr>
        <w:t>DE</w:t>
      </w:r>
      <w:ins w:id="304" w:author="Copyeditor" w:date="2022-08-29T21:33:00Z">
        <w:r w:rsidR="00FD4476">
          <w:rPr>
            <w:rFonts w:ascii="Times New Roman" w:hAnsi="Times New Roman" w:cs="Times New Roman"/>
          </w:rPr>
          <w:t xml:space="preserve"> </w:t>
        </w:r>
      </w:ins>
      <w:del w:id="305" w:author="Copyeditor" w:date="2022-08-29T21:33:00Z">
        <w:r w:rsidR="0081361B" w:rsidDel="00FD4476">
          <w:rPr>
            <w:rFonts w:ascii="Times New Roman" w:hAnsi="Times New Roman" w:cs="Times New Roman"/>
          </w:rPr>
          <w:delText>,</w:delText>
        </w:r>
      </w:del>
      <w:r w:rsidR="0081361B">
        <w:rPr>
          <w:rFonts w:ascii="Times New Roman" w:hAnsi="Times New Roman" w:cs="Times New Roman"/>
        </w:rPr>
        <w:t>194</w:t>
      </w:r>
      <w:ins w:id="306" w:author="Copyeditor" w:date="2022-08-29T21:33:00Z">
        <w:r w:rsidR="00FD4476">
          <w:rPr>
            <w:rFonts w:ascii="Times New Roman" w:hAnsi="Times New Roman" w:cs="Times New Roman"/>
          </w:rPr>
          <w:t>;</w:t>
        </w:r>
      </w:ins>
      <w:r w:rsidR="006F1F4A">
        <w:rPr>
          <w:rFonts w:ascii="Times New Roman" w:hAnsi="Times New Roman" w:cs="Times New Roman"/>
        </w:rPr>
        <w:t xml:space="preserve"> 2:154</w:t>
      </w:r>
      <w:r w:rsidR="00A0087F">
        <w:rPr>
          <w:rFonts w:ascii="Times New Roman" w:hAnsi="Times New Roman" w:cs="Times New Roman"/>
        </w:rPr>
        <w:t xml:space="preserve">). In other words, </w:t>
      </w:r>
      <w:r w:rsidR="00A0087F" w:rsidRPr="00E01ADF">
        <w:rPr>
          <w:rFonts w:ascii="Times New Roman" w:hAnsi="Times New Roman" w:cs="Times New Roman"/>
          <w:i/>
        </w:rPr>
        <w:t>The Death of Empedocles</w:t>
      </w:r>
      <w:r w:rsidR="00A0087F">
        <w:rPr>
          <w:rFonts w:ascii="Times New Roman" w:hAnsi="Times New Roman" w:cs="Times New Roman"/>
        </w:rPr>
        <w:t xml:space="preserve"> ends at the moment of the dissolution of a given world </w:t>
      </w:r>
      <w:r w:rsidR="00AA62B4">
        <w:rPr>
          <w:rFonts w:ascii="Times New Roman" w:hAnsi="Times New Roman" w:cs="Times New Roman"/>
        </w:rPr>
        <w:t>(</w:t>
      </w:r>
      <w:r w:rsidR="00A0087F">
        <w:rPr>
          <w:rFonts w:ascii="Times New Roman" w:hAnsi="Times New Roman" w:cs="Times New Roman"/>
        </w:rPr>
        <w:t xml:space="preserve">and its </w:t>
      </w:r>
      <w:r w:rsidR="00AA62B4">
        <w:rPr>
          <w:rFonts w:ascii="Times New Roman" w:hAnsi="Times New Roman" w:cs="Times New Roman"/>
        </w:rPr>
        <w:t xml:space="preserve">concomitant </w:t>
      </w:r>
      <w:r w:rsidR="00A0087F">
        <w:rPr>
          <w:rFonts w:ascii="Times New Roman" w:hAnsi="Times New Roman" w:cs="Times New Roman"/>
        </w:rPr>
        <w:t>configuration of the Earth</w:t>
      </w:r>
      <w:r w:rsidR="00AA62B4">
        <w:rPr>
          <w:rFonts w:ascii="Times New Roman" w:hAnsi="Times New Roman" w:cs="Times New Roman"/>
        </w:rPr>
        <w:t>)</w:t>
      </w:r>
      <w:r w:rsidR="00A0087F">
        <w:rPr>
          <w:rFonts w:ascii="Times New Roman" w:hAnsi="Times New Roman" w:cs="Times New Roman"/>
        </w:rPr>
        <w:t xml:space="preserve">, without </w:t>
      </w:r>
      <w:r w:rsidR="006D0E4A">
        <w:rPr>
          <w:rFonts w:ascii="Times New Roman" w:hAnsi="Times New Roman" w:cs="Times New Roman"/>
        </w:rPr>
        <w:t xml:space="preserve">necessarily </w:t>
      </w:r>
      <w:r w:rsidR="000B6992">
        <w:rPr>
          <w:rFonts w:ascii="Times New Roman" w:hAnsi="Times New Roman" w:cs="Times New Roman"/>
        </w:rPr>
        <w:t>gesturing</w:t>
      </w:r>
      <w:r w:rsidR="00AA62B4">
        <w:rPr>
          <w:rFonts w:ascii="Times New Roman" w:hAnsi="Times New Roman" w:cs="Times New Roman"/>
        </w:rPr>
        <w:t xml:space="preserve"> at what follows </w:t>
      </w:r>
      <w:r w:rsidR="00E01ADF">
        <w:rPr>
          <w:rFonts w:ascii="Times New Roman" w:hAnsi="Times New Roman" w:cs="Times New Roman"/>
        </w:rPr>
        <w:t>out of</w:t>
      </w:r>
      <w:r w:rsidR="00AA62B4">
        <w:rPr>
          <w:rFonts w:ascii="Times New Roman" w:hAnsi="Times New Roman" w:cs="Times New Roman"/>
        </w:rPr>
        <w:t xml:space="preserve"> it. This is perhaps why “Ground for Empedocles” makes of the play’s final sacrifice a figure not of the “reconciliation” between opposing forces</w:t>
      </w:r>
      <w:del w:id="307" w:author="Copyeditor" w:date="2022-08-29T21:35:00Z">
        <w:r w:rsidR="00AA62B4" w:rsidDel="00FD4476">
          <w:rPr>
            <w:rFonts w:ascii="Times New Roman" w:hAnsi="Times New Roman" w:cs="Times New Roman"/>
          </w:rPr>
          <w:delText>,</w:delText>
        </w:r>
      </w:del>
      <w:r w:rsidR="00AA62B4">
        <w:rPr>
          <w:rFonts w:ascii="Times New Roman" w:hAnsi="Times New Roman" w:cs="Times New Roman"/>
        </w:rPr>
        <w:t xml:space="preserve"> but of </w:t>
      </w:r>
      <w:del w:id="308" w:author="Copyeditor" w:date="2022-08-29T21:35:00Z">
        <w:r w:rsidR="00AA62B4" w:rsidDel="0014365A">
          <w:rPr>
            <w:rFonts w:ascii="Times New Roman" w:hAnsi="Times New Roman" w:cs="Times New Roman"/>
          </w:rPr>
          <w:delText xml:space="preserve">their </w:delText>
        </w:r>
      </w:del>
      <w:ins w:id="309" w:author="Copyeditor" w:date="2022-08-29T21:35:00Z">
        <w:r w:rsidR="0014365A">
          <w:rPr>
            <w:rFonts w:ascii="Times New Roman" w:hAnsi="Times New Roman" w:cs="Times New Roman"/>
          </w:rPr>
          <w:t xml:space="preserve">a </w:t>
        </w:r>
      </w:ins>
      <w:r w:rsidR="00AA62B4">
        <w:rPr>
          <w:rFonts w:ascii="Times New Roman" w:hAnsi="Times New Roman" w:cs="Times New Roman"/>
        </w:rPr>
        <w:t xml:space="preserve">fundamental </w:t>
      </w:r>
      <w:r w:rsidR="00AA62B4" w:rsidRPr="0014365A">
        <w:rPr>
          <w:rFonts w:ascii="Times New Roman" w:hAnsi="Times New Roman" w:cs="Times New Roman"/>
          <w:iCs/>
          <w:rPrChange w:id="310" w:author="Copyeditor" w:date="2022-08-29T21:35:00Z">
            <w:rPr>
              <w:rFonts w:ascii="Times New Roman" w:hAnsi="Times New Roman" w:cs="Times New Roman"/>
              <w:i/>
            </w:rPr>
          </w:rPrChange>
        </w:rPr>
        <w:t>separation</w:t>
      </w:r>
      <w:r w:rsidR="00AA62B4">
        <w:rPr>
          <w:rFonts w:ascii="Times New Roman" w:hAnsi="Times New Roman" w:cs="Times New Roman"/>
        </w:rPr>
        <w:t xml:space="preserve">—a separation figured by Empedocles himself: “He is destiny itself, only with the exception that the contending forces inside him are tied to a consciousness, to a point of separation </w:t>
      </w:r>
      <w:r w:rsidR="006F1F4A">
        <w:rPr>
          <w:rFonts w:ascii="Times New Roman" w:hAnsi="Times New Roman" w:cs="Times New Roman"/>
        </w:rPr>
        <w:t>(</w:t>
      </w:r>
      <w:proofErr w:type="spellStart"/>
      <w:r w:rsidR="006F1F4A">
        <w:rPr>
          <w:rFonts w:ascii="Times New Roman" w:hAnsi="Times New Roman" w:cs="Times New Roman"/>
        </w:rPr>
        <w:t>Scheidpunkt</w:t>
      </w:r>
      <w:proofErr w:type="spellEnd"/>
      <w:r w:rsidR="006F1F4A">
        <w:rPr>
          <w:rFonts w:ascii="Times New Roman" w:hAnsi="Times New Roman" w:cs="Times New Roman"/>
        </w:rPr>
        <w:t xml:space="preserve">) </w:t>
      </w:r>
      <w:r w:rsidR="00AA62B4">
        <w:rPr>
          <w:rFonts w:ascii="Times New Roman" w:hAnsi="Times New Roman" w:cs="Times New Roman"/>
        </w:rPr>
        <w:t>which keeps them facing one another in a clear and controlled manner” (</w:t>
      </w:r>
      <w:r w:rsidR="0081361B">
        <w:rPr>
          <w:rFonts w:ascii="Times New Roman" w:hAnsi="Times New Roman" w:cs="Times New Roman"/>
        </w:rPr>
        <w:t>PW</w:t>
      </w:r>
      <w:ins w:id="311" w:author="Copyeditor" w:date="2022-08-29T21:36:00Z">
        <w:r w:rsidR="0014365A">
          <w:rPr>
            <w:rFonts w:ascii="Times New Roman" w:hAnsi="Times New Roman" w:cs="Times New Roman"/>
          </w:rPr>
          <w:t xml:space="preserve"> </w:t>
        </w:r>
      </w:ins>
      <w:del w:id="312" w:author="Copyeditor" w:date="2022-08-29T21:36:00Z">
        <w:r w:rsidR="0081361B" w:rsidDel="0014365A">
          <w:rPr>
            <w:rFonts w:ascii="Times New Roman" w:hAnsi="Times New Roman" w:cs="Times New Roman"/>
          </w:rPr>
          <w:delText>,</w:delText>
        </w:r>
      </w:del>
      <w:r w:rsidR="0081361B">
        <w:rPr>
          <w:rFonts w:ascii="Times New Roman" w:hAnsi="Times New Roman" w:cs="Times New Roman"/>
        </w:rPr>
        <w:t>61</w:t>
      </w:r>
      <w:del w:id="313" w:author="Copyeditor" w:date="2022-08-29T21:36:00Z">
        <w:r w:rsidR="0081361B" w:rsidDel="0014365A">
          <w:rPr>
            <w:rFonts w:ascii="Times New Roman" w:hAnsi="Times New Roman" w:cs="Times New Roman"/>
          </w:rPr>
          <w:delText xml:space="preserve">/ </w:delText>
        </w:r>
        <w:r w:rsidR="006F1F4A" w:rsidDel="0014365A">
          <w:rPr>
            <w:rFonts w:ascii="Times New Roman" w:hAnsi="Times New Roman" w:cs="Times New Roman"/>
          </w:rPr>
          <w:delText xml:space="preserve"> </w:delText>
        </w:r>
      </w:del>
      <w:ins w:id="314" w:author="Copyeditor" w:date="2022-08-29T21:36:00Z">
        <w:r w:rsidR="0014365A">
          <w:rPr>
            <w:rFonts w:ascii="Times New Roman" w:hAnsi="Times New Roman" w:cs="Times New Roman"/>
          </w:rPr>
          <w:t xml:space="preserve">; </w:t>
        </w:r>
      </w:ins>
      <w:r w:rsidR="006F1F4A">
        <w:rPr>
          <w:rFonts w:ascii="Times New Roman" w:hAnsi="Times New Roman" w:cs="Times New Roman"/>
        </w:rPr>
        <w:t>2:127</w:t>
      </w:r>
      <w:r w:rsidR="00AA62B4">
        <w:rPr>
          <w:rFonts w:ascii="Times New Roman" w:hAnsi="Times New Roman" w:cs="Times New Roman"/>
        </w:rPr>
        <w:t>)</w:t>
      </w:r>
      <w:r w:rsidR="0081361B">
        <w:rPr>
          <w:rFonts w:ascii="Times New Roman" w:hAnsi="Times New Roman" w:cs="Times New Roman"/>
        </w:rPr>
        <w:t>.</w:t>
      </w:r>
    </w:p>
    <w:p w14:paraId="1F5E0EE8" w14:textId="07D856B4" w:rsidR="0061413B" w:rsidRPr="0061413B" w:rsidRDefault="0061413B">
      <w:pPr>
        <w:pStyle w:val="ListParagraph"/>
        <w:spacing w:line="480" w:lineRule="auto"/>
        <w:jc w:val="center"/>
        <w:rPr>
          <w:rFonts w:ascii="Times New Roman" w:hAnsi="Times New Roman" w:cs="Times New Roman"/>
          <w:b/>
          <w:bCs/>
        </w:rPr>
        <w:pPrChange w:id="315" w:author="Copyeditor" w:date="2022-08-29T21:36:00Z">
          <w:pPr>
            <w:pStyle w:val="ListParagraph"/>
            <w:numPr>
              <w:numId w:val="2"/>
            </w:numPr>
            <w:spacing w:line="480" w:lineRule="auto"/>
            <w:ind w:hanging="360"/>
            <w:jc w:val="center"/>
          </w:pPr>
        </w:pPrChange>
      </w:pPr>
      <w:r>
        <w:rPr>
          <w:rFonts w:ascii="Times New Roman" w:hAnsi="Times New Roman" w:cs="Times New Roman"/>
          <w:b/>
          <w:bCs/>
        </w:rPr>
        <w:t>Earth and the “Original Separation”</w:t>
      </w:r>
    </w:p>
    <w:p w14:paraId="6F046401" w14:textId="3B61C02A" w:rsidR="006F1F4A" w:rsidRDefault="0053140E" w:rsidP="00096927">
      <w:pPr>
        <w:spacing w:line="480" w:lineRule="auto"/>
        <w:rPr>
          <w:rFonts w:ascii="Times New Roman" w:hAnsi="Times New Roman" w:cs="Times New Roman"/>
        </w:rPr>
      </w:pPr>
      <w:r w:rsidRPr="00730D73">
        <w:rPr>
          <w:rFonts w:ascii="Times New Roman" w:hAnsi="Times New Roman" w:cs="Times New Roman"/>
        </w:rPr>
        <w:tab/>
      </w:r>
      <w:r w:rsidR="000B6992">
        <w:rPr>
          <w:rFonts w:ascii="Times New Roman" w:hAnsi="Times New Roman" w:cs="Times New Roman"/>
        </w:rPr>
        <w:t>By the time H</w:t>
      </w:r>
      <w:r w:rsidR="00E01ADF">
        <w:rPr>
          <w:rFonts w:ascii="Times New Roman" w:hAnsi="Times New Roman" w:cs="Times New Roman"/>
        </w:rPr>
        <w:t>ö</w:t>
      </w:r>
      <w:r w:rsidR="000B6992">
        <w:rPr>
          <w:rFonts w:ascii="Times New Roman" w:hAnsi="Times New Roman" w:cs="Times New Roman"/>
        </w:rPr>
        <w:t>lderlin had abandoned his own attempts to write a tragedy</w:t>
      </w:r>
      <w:del w:id="316" w:author="Copyeditor" w:date="2022-08-29T21:38:00Z">
        <w:r w:rsidR="000B6992" w:rsidDel="0014365A">
          <w:rPr>
            <w:rFonts w:ascii="Times New Roman" w:hAnsi="Times New Roman" w:cs="Times New Roman"/>
          </w:rPr>
          <w:delText>,</w:delText>
        </w:r>
      </w:del>
      <w:r w:rsidR="000B6992">
        <w:rPr>
          <w:rFonts w:ascii="Times New Roman" w:hAnsi="Times New Roman" w:cs="Times New Roman"/>
        </w:rPr>
        <w:t xml:space="preserve"> and had begun the task of attempting to “translate” </w:t>
      </w:r>
      <w:proofErr w:type="spellStart"/>
      <w:r w:rsidR="000B6992">
        <w:rPr>
          <w:rFonts w:ascii="Times New Roman" w:hAnsi="Times New Roman" w:cs="Times New Roman"/>
        </w:rPr>
        <w:t>Sophocles’s</w:t>
      </w:r>
      <w:proofErr w:type="spellEnd"/>
      <w:r w:rsidR="000B6992">
        <w:rPr>
          <w:rFonts w:ascii="Times New Roman" w:hAnsi="Times New Roman" w:cs="Times New Roman"/>
        </w:rPr>
        <w:t xml:space="preserve"> </w:t>
      </w:r>
      <w:r w:rsidR="000B6992" w:rsidRPr="00F700D3">
        <w:rPr>
          <w:rFonts w:ascii="Times New Roman" w:hAnsi="Times New Roman" w:cs="Times New Roman"/>
          <w:i/>
        </w:rPr>
        <w:t>Oedipus Rex</w:t>
      </w:r>
      <w:r w:rsidR="000B6992">
        <w:rPr>
          <w:rFonts w:ascii="Times New Roman" w:hAnsi="Times New Roman" w:cs="Times New Roman"/>
        </w:rPr>
        <w:t xml:space="preserve"> and </w:t>
      </w:r>
      <w:r w:rsidR="000B6992" w:rsidRPr="00F700D3">
        <w:rPr>
          <w:rFonts w:ascii="Times New Roman" w:hAnsi="Times New Roman" w:cs="Times New Roman"/>
          <w:i/>
        </w:rPr>
        <w:t>Antigone</w:t>
      </w:r>
      <w:r w:rsidR="00E01ADF">
        <w:rPr>
          <w:rFonts w:ascii="Times New Roman" w:hAnsi="Times New Roman" w:cs="Times New Roman"/>
        </w:rPr>
        <w:t xml:space="preserve">, writing </w:t>
      </w:r>
      <w:r w:rsidR="000B6992">
        <w:rPr>
          <w:rFonts w:ascii="Times New Roman" w:hAnsi="Times New Roman" w:cs="Times New Roman"/>
        </w:rPr>
        <w:t xml:space="preserve">his enigmatic </w:t>
      </w:r>
      <w:r w:rsidR="0003751F">
        <w:rPr>
          <w:rFonts w:ascii="Times New Roman" w:hAnsi="Times New Roman" w:cs="Times New Roman"/>
        </w:rPr>
        <w:t xml:space="preserve">prose </w:t>
      </w:r>
      <w:r w:rsidR="000B6992">
        <w:rPr>
          <w:rFonts w:ascii="Times New Roman" w:hAnsi="Times New Roman" w:cs="Times New Roman"/>
        </w:rPr>
        <w:t xml:space="preserve">“notes” to both plays, that “separation” </w:t>
      </w:r>
      <w:del w:id="317" w:author="Copyeditor" w:date="2022-08-29T21:39:00Z">
        <w:r w:rsidR="000B6992" w:rsidDel="0014365A">
          <w:rPr>
            <w:rFonts w:ascii="Times New Roman" w:hAnsi="Times New Roman" w:cs="Times New Roman"/>
          </w:rPr>
          <w:delText>takes on</w:delText>
        </w:r>
      </w:del>
      <w:ins w:id="318" w:author="Copyeditor" w:date="2022-08-29T21:39:00Z">
        <w:r w:rsidR="0014365A">
          <w:rPr>
            <w:rFonts w:ascii="Times New Roman" w:hAnsi="Times New Roman" w:cs="Times New Roman"/>
          </w:rPr>
          <w:t>had</w:t>
        </w:r>
      </w:ins>
      <w:r w:rsidR="000B6992">
        <w:rPr>
          <w:rFonts w:ascii="Times New Roman" w:hAnsi="Times New Roman" w:cs="Times New Roman"/>
        </w:rPr>
        <w:t xml:space="preserve"> a </w:t>
      </w:r>
      <w:r w:rsidR="00F700D3">
        <w:rPr>
          <w:rFonts w:ascii="Times New Roman" w:hAnsi="Times New Roman" w:cs="Times New Roman"/>
        </w:rPr>
        <w:t>more distinctive</w:t>
      </w:r>
      <w:r w:rsidR="0003751F">
        <w:rPr>
          <w:rFonts w:ascii="Times New Roman" w:hAnsi="Times New Roman" w:cs="Times New Roman"/>
        </w:rPr>
        <w:t xml:space="preserve"> significance. It is removed, first of all, from the context of individual “consciousness</w:t>
      </w:r>
      <w:del w:id="319" w:author="Copyeditor" w:date="2022-08-29T21:39:00Z">
        <w:r w:rsidR="0003751F" w:rsidDel="0014365A">
          <w:rPr>
            <w:rFonts w:ascii="Times New Roman" w:hAnsi="Times New Roman" w:cs="Times New Roman"/>
          </w:rPr>
          <w:delText>,</w:delText>
        </w:r>
      </w:del>
      <w:r w:rsidR="0003751F">
        <w:rPr>
          <w:rFonts w:ascii="Times New Roman" w:hAnsi="Times New Roman" w:cs="Times New Roman"/>
        </w:rPr>
        <w:t xml:space="preserve">” and transformed into a question not of the “world-forming” capacities of </w:t>
      </w:r>
      <w:r w:rsidR="0003751F" w:rsidRPr="0003751F">
        <w:rPr>
          <w:rFonts w:ascii="Times New Roman" w:hAnsi="Times New Roman" w:cs="Times New Roman"/>
        </w:rPr>
        <w:t>poetry</w:t>
      </w:r>
      <w:del w:id="320" w:author="Copyeditor" w:date="2022-08-29T21:40:00Z">
        <w:r w:rsidR="0003751F" w:rsidDel="0014365A">
          <w:rPr>
            <w:rFonts w:ascii="Times New Roman" w:hAnsi="Times New Roman" w:cs="Times New Roman"/>
          </w:rPr>
          <w:delText>,</w:delText>
        </w:r>
      </w:del>
      <w:r w:rsidR="0003751F">
        <w:rPr>
          <w:rFonts w:ascii="Times New Roman" w:hAnsi="Times New Roman" w:cs="Times New Roman"/>
        </w:rPr>
        <w:t xml:space="preserve"> but of its encounter with a reality for which it has no coordinates, no presentational or performative </w:t>
      </w:r>
      <w:r w:rsidR="004257E7">
        <w:rPr>
          <w:rFonts w:ascii="Times New Roman" w:hAnsi="Times New Roman" w:cs="Times New Roman"/>
        </w:rPr>
        <w:t>capacit</w:t>
      </w:r>
      <w:r w:rsidR="00F700D3">
        <w:rPr>
          <w:rFonts w:ascii="Times New Roman" w:hAnsi="Times New Roman" w:cs="Times New Roman"/>
        </w:rPr>
        <w:t>ies</w:t>
      </w:r>
      <w:r w:rsidR="0003751F">
        <w:rPr>
          <w:rFonts w:ascii="Times New Roman" w:hAnsi="Times New Roman" w:cs="Times New Roman"/>
        </w:rPr>
        <w:t>. This pushes the “</w:t>
      </w:r>
      <w:r w:rsidR="006F1F4A">
        <w:rPr>
          <w:rFonts w:ascii="Times New Roman" w:hAnsi="Times New Roman" w:cs="Times New Roman"/>
        </w:rPr>
        <w:t xml:space="preserve">point of </w:t>
      </w:r>
      <w:r w:rsidR="0003751F">
        <w:rPr>
          <w:rFonts w:ascii="Times New Roman" w:hAnsi="Times New Roman" w:cs="Times New Roman"/>
        </w:rPr>
        <w:t xml:space="preserve">separation” </w:t>
      </w:r>
      <w:r w:rsidR="006F1F4A">
        <w:rPr>
          <w:rFonts w:ascii="Times New Roman" w:hAnsi="Times New Roman" w:cs="Times New Roman"/>
        </w:rPr>
        <w:t>(</w:t>
      </w:r>
      <w:proofErr w:type="spellStart"/>
      <w:r w:rsidR="006F1F4A" w:rsidRPr="004F748A">
        <w:rPr>
          <w:rFonts w:ascii="Times New Roman" w:hAnsi="Times New Roman" w:cs="Times New Roman"/>
          <w:i/>
        </w:rPr>
        <w:t>Scheidpunkt</w:t>
      </w:r>
      <w:proofErr w:type="spellEnd"/>
      <w:r w:rsidR="006F1F4A">
        <w:rPr>
          <w:rFonts w:ascii="Times New Roman" w:hAnsi="Times New Roman" w:cs="Times New Roman"/>
        </w:rPr>
        <w:t xml:space="preserve">) </w:t>
      </w:r>
      <w:r w:rsidR="0003751F">
        <w:rPr>
          <w:rFonts w:ascii="Times New Roman" w:hAnsi="Times New Roman" w:cs="Times New Roman"/>
        </w:rPr>
        <w:t xml:space="preserve">attested </w:t>
      </w:r>
      <w:r w:rsidR="0003751F">
        <w:rPr>
          <w:rFonts w:ascii="Times New Roman" w:hAnsi="Times New Roman" w:cs="Times New Roman"/>
        </w:rPr>
        <w:lastRenderedPageBreak/>
        <w:t xml:space="preserve">to in </w:t>
      </w:r>
      <w:r w:rsidR="0003751F" w:rsidRPr="00E01ADF">
        <w:rPr>
          <w:rFonts w:ascii="Times New Roman" w:hAnsi="Times New Roman" w:cs="Times New Roman"/>
          <w:i/>
        </w:rPr>
        <w:t>Death of Empedocles</w:t>
      </w:r>
      <w:r w:rsidR="0003751F">
        <w:rPr>
          <w:rFonts w:ascii="Times New Roman" w:hAnsi="Times New Roman" w:cs="Times New Roman"/>
        </w:rPr>
        <w:t xml:space="preserve"> toward a</w:t>
      </w:r>
      <w:r w:rsidR="00C24536">
        <w:rPr>
          <w:rFonts w:ascii="Times New Roman" w:hAnsi="Times New Roman" w:cs="Times New Roman"/>
        </w:rPr>
        <w:t xml:space="preserve">n entirely different conception of the </w:t>
      </w:r>
      <w:r w:rsidR="004257E7">
        <w:rPr>
          <w:rFonts w:ascii="Times New Roman" w:hAnsi="Times New Roman" w:cs="Times New Roman"/>
        </w:rPr>
        <w:t xml:space="preserve">relation between world and </w:t>
      </w:r>
      <w:r w:rsidR="00C24536">
        <w:rPr>
          <w:rFonts w:ascii="Times New Roman" w:hAnsi="Times New Roman" w:cs="Times New Roman"/>
        </w:rPr>
        <w:t>Earth</w:t>
      </w:r>
      <w:r w:rsidR="00E01ADF">
        <w:rPr>
          <w:rFonts w:ascii="Times New Roman" w:hAnsi="Times New Roman" w:cs="Times New Roman"/>
        </w:rPr>
        <w:t>,</w:t>
      </w:r>
      <w:r w:rsidR="00C24536">
        <w:rPr>
          <w:rFonts w:ascii="Times New Roman" w:hAnsi="Times New Roman" w:cs="Times New Roman"/>
        </w:rPr>
        <w:t xml:space="preserve"> this time </w:t>
      </w:r>
      <w:r w:rsidR="00E01ADF">
        <w:rPr>
          <w:rFonts w:ascii="Times New Roman" w:hAnsi="Times New Roman" w:cs="Times New Roman"/>
        </w:rPr>
        <w:t xml:space="preserve">one that is </w:t>
      </w:r>
      <w:r w:rsidR="00C24536">
        <w:rPr>
          <w:rFonts w:ascii="Times New Roman" w:hAnsi="Times New Roman" w:cs="Times New Roman"/>
        </w:rPr>
        <w:t xml:space="preserve">no longer structured by its </w:t>
      </w:r>
      <w:r w:rsidR="00DC30F1">
        <w:rPr>
          <w:rFonts w:ascii="Times New Roman" w:hAnsi="Times New Roman" w:cs="Times New Roman"/>
        </w:rPr>
        <w:t>association</w:t>
      </w:r>
      <w:r w:rsidR="00C24536">
        <w:rPr>
          <w:rFonts w:ascii="Times New Roman" w:hAnsi="Times New Roman" w:cs="Times New Roman"/>
        </w:rPr>
        <w:t xml:space="preserve"> </w:t>
      </w:r>
      <w:r w:rsidR="00DC30F1">
        <w:rPr>
          <w:rFonts w:ascii="Times New Roman" w:hAnsi="Times New Roman" w:cs="Times New Roman"/>
        </w:rPr>
        <w:t>with</w:t>
      </w:r>
      <w:r w:rsidR="00C24536">
        <w:rPr>
          <w:rFonts w:ascii="Times New Roman" w:hAnsi="Times New Roman" w:cs="Times New Roman"/>
        </w:rPr>
        <w:t xml:space="preserve"> the divine</w:t>
      </w:r>
      <w:r w:rsidR="0022684E">
        <w:rPr>
          <w:rFonts w:ascii="Times New Roman" w:hAnsi="Times New Roman" w:cs="Times New Roman"/>
        </w:rPr>
        <w:t>. The “real separation”</w:t>
      </w:r>
      <w:r w:rsidR="006F1F4A">
        <w:rPr>
          <w:rFonts w:ascii="Times New Roman" w:hAnsi="Times New Roman" w:cs="Times New Roman"/>
        </w:rPr>
        <w:t xml:space="preserve"> (</w:t>
      </w:r>
      <w:proofErr w:type="spellStart"/>
      <w:r w:rsidR="006F1F4A">
        <w:rPr>
          <w:rFonts w:ascii="Times New Roman" w:hAnsi="Times New Roman" w:cs="Times New Roman"/>
        </w:rPr>
        <w:t>wirkliche</w:t>
      </w:r>
      <w:proofErr w:type="spellEnd"/>
      <w:r w:rsidR="006F1F4A">
        <w:rPr>
          <w:rFonts w:ascii="Times New Roman" w:hAnsi="Times New Roman" w:cs="Times New Roman"/>
        </w:rPr>
        <w:t xml:space="preserve"> </w:t>
      </w:r>
      <w:proofErr w:type="spellStart"/>
      <w:r w:rsidR="006F1F4A">
        <w:rPr>
          <w:rFonts w:ascii="Times New Roman" w:hAnsi="Times New Roman" w:cs="Times New Roman"/>
        </w:rPr>
        <w:t>Trennung</w:t>
      </w:r>
      <w:proofErr w:type="spellEnd"/>
      <w:r w:rsidR="006F1F4A">
        <w:rPr>
          <w:rFonts w:ascii="Times New Roman" w:hAnsi="Times New Roman" w:cs="Times New Roman"/>
        </w:rPr>
        <w:t>) (</w:t>
      </w:r>
      <w:r w:rsidR="00FB4C88">
        <w:rPr>
          <w:rFonts w:ascii="Times New Roman" w:hAnsi="Times New Roman" w:cs="Times New Roman"/>
        </w:rPr>
        <w:t>PW</w:t>
      </w:r>
      <w:ins w:id="321" w:author="Copyeditor" w:date="2022-08-29T21:42:00Z">
        <w:r w:rsidR="00162C18">
          <w:rPr>
            <w:rFonts w:ascii="Times New Roman" w:hAnsi="Times New Roman" w:cs="Times New Roman"/>
          </w:rPr>
          <w:t xml:space="preserve"> </w:t>
        </w:r>
      </w:ins>
      <w:del w:id="322" w:author="Copyeditor" w:date="2022-08-29T21:42:00Z">
        <w:r w:rsidR="00FB4C88" w:rsidDel="00162C18">
          <w:rPr>
            <w:rFonts w:ascii="Times New Roman" w:hAnsi="Times New Roman" w:cs="Times New Roman"/>
          </w:rPr>
          <w:delText>,</w:delText>
        </w:r>
      </w:del>
      <w:r w:rsidR="00FB4C88">
        <w:rPr>
          <w:rFonts w:ascii="Times New Roman" w:hAnsi="Times New Roman" w:cs="Times New Roman"/>
        </w:rPr>
        <w:t>86</w:t>
      </w:r>
      <w:del w:id="323" w:author="Copyeditor" w:date="2022-08-29T21:42:00Z">
        <w:r w:rsidR="00FB4C88" w:rsidDel="00162C18">
          <w:rPr>
            <w:rFonts w:ascii="Times New Roman" w:hAnsi="Times New Roman" w:cs="Times New Roman"/>
          </w:rPr>
          <w:delText xml:space="preserve">/ </w:delText>
        </w:r>
      </w:del>
      <w:ins w:id="324" w:author="Copyeditor" w:date="2022-08-29T21:42:00Z">
        <w:r w:rsidR="00162C18">
          <w:rPr>
            <w:rFonts w:ascii="Times New Roman" w:hAnsi="Times New Roman" w:cs="Times New Roman"/>
          </w:rPr>
          <w:t xml:space="preserve">; </w:t>
        </w:r>
      </w:ins>
      <w:r w:rsidR="006F1F4A">
        <w:rPr>
          <w:rFonts w:ascii="Times New Roman" w:hAnsi="Times New Roman" w:cs="Times New Roman"/>
        </w:rPr>
        <w:t>1:893)</w:t>
      </w:r>
      <w:r w:rsidR="0022684E">
        <w:rPr>
          <w:rFonts w:ascii="Times New Roman" w:hAnsi="Times New Roman" w:cs="Times New Roman"/>
        </w:rPr>
        <w:t xml:space="preserve"> </w:t>
      </w:r>
      <w:r w:rsidR="00C24536">
        <w:rPr>
          <w:rFonts w:ascii="Times New Roman" w:hAnsi="Times New Roman" w:cs="Times New Roman"/>
        </w:rPr>
        <w:t xml:space="preserve">that emerges as a result </w:t>
      </w:r>
      <w:r w:rsidR="00332E95">
        <w:rPr>
          <w:rFonts w:ascii="Times New Roman" w:hAnsi="Times New Roman" w:cs="Times New Roman"/>
        </w:rPr>
        <w:t xml:space="preserve">is </w:t>
      </w:r>
      <w:r w:rsidR="00E01ADF">
        <w:rPr>
          <w:rFonts w:ascii="Times New Roman" w:hAnsi="Times New Roman" w:cs="Times New Roman"/>
        </w:rPr>
        <w:t>still</w:t>
      </w:r>
      <w:r w:rsidR="00332E95">
        <w:rPr>
          <w:rFonts w:ascii="Times New Roman" w:hAnsi="Times New Roman" w:cs="Times New Roman"/>
        </w:rPr>
        <w:t xml:space="preserve"> due to</w:t>
      </w:r>
      <w:r w:rsidR="00C24536">
        <w:rPr>
          <w:rFonts w:ascii="Times New Roman" w:hAnsi="Times New Roman" w:cs="Times New Roman"/>
        </w:rPr>
        <w:t xml:space="preserve"> the irreconcilable dynamic of the oscillation between </w:t>
      </w:r>
      <w:r w:rsidR="00A60EEC">
        <w:rPr>
          <w:rFonts w:ascii="Times New Roman" w:hAnsi="Times New Roman" w:cs="Times New Roman"/>
        </w:rPr>
        <w:t xml:space="preserve">order and dissolution, the organic and the </w:t>
      </w:r>
      <w:proofErr w:type="spellStart"/>
      <w:r w:rsidR="00A60EEC">
        <w:rPr>
          <w:rFonts w:ascii="Times New Roman" w:hAnsi="Times New Roman" w:cs="Times New Roman"/>
        </w:rPr>
        <w:t>aorgic</w:t>
      </w:r>
      <w:proofErr w:type="spellEnd"/>
      <w:r w:rsidR="00A60EEC">
        <w:rPr>
          <w:rFonts w:ascii="Times New Roman" w:hAnsi="Times New Roman" w:cs="Times New Roman"/>
        </w:rPr>
        <w:t xml:space="preserve">. </w:t>
      </w:r>
      <w:r w:rsidR="00332E95">
        <w:rPr>
          <w:rFonts w:ascii="Times New Roman" w:hAnsi="Times New Roman" w:cs="Times New Roman"/>
        </w:rPr>
        <w:t>Yet, w</w:t>
      </w:r>
      <w:r w:rsidR="00DC30F1">
        <w:rPr>
          <w:rFonts w:ascii="Times New Roman" w:hAnsi="Times New Roman" w:cs="Times New Roman"/>
        </w:rPr>
        <w:t>hen H</w:t>
      </w:r>
      <w:r w:rsidR="00E01ADF">
        <w:rPr>
          <w:rFonts w:ascii="Times New Roman" w:hAnsi="Times New Roman" w:cs="Times New Roman"/>
        </w:rPr>
        <w:t>ö</w:t>
      </w:r>
      <w:r w:rsidR="00DC30F1">
        <w:rPr>
          <w:rFonts w:ascii="Times New Roman" w:hAnsi="Times New Roman" w:cs="Times New Roman"/>
        </w:rPr>
        <w:t>lderlin presents this oscillation again in his description of the “alternation of tones” in “On the Difference of Poetic Modes,” a different conception of the Earth begins to emerge at the juncture of the “separation” or “caesura” that H</w:t>
      </w:r>
      <w:r w:rsidR="00E01ADF">
        <w:rPr>
          <w:rFonts w:ascii="Times New Roman" w:hAnsi="Times New Roman" w:cs="Times New Roman"/>
        </w:rPr>
        <w:t>ö</w:t>
      </w:r>
      <w:r w:rsidR="00DC30F1">
        <w:rPr>
          <w:rFonts w:ascii="Times New Roman" w:hAnsi="Times New Roman" w:cs="Times New Roman"/>
        </w:rPr>
        <w:t xml:space="preserve">lderlin makes central to his reading of Sophocles. It </w:t>
      </w:r>
      <w:r w:rsidR="00332E95">
        <w:rPr>
          <w:rFonts w:ascii="Times New Roman" w:hAnsi="Times New Roman" w:cs="Times New Roman"/>
        </w:rPr>
        <w:t>becomes</w:t>
      </w:r>
      <w:r w:rsidR="00F8606E">
        <w:rPr>
          <w:rFonts w:ascii="Times New Roman" w:hAnsi="Times New Roman" w:cs="Times New Roman"/>
        </w:rPr>
        <w:t xml:space="preserve"> </w:t>
      </w:r>
      <w:r w:rsidR="00DC30F1">
        <w:rPr>
          <w:rFonts w:ascii="Times New Roman" w:hAnsi="Times New Roman" w:cs="Times New Roman"/>
        </w:rPr>
        <w:t xml:space="preserve">clear that his thinking about classic tragedy </w:t>
      </w:r>
      <w:r w:rsidR="00332E95">
        <w:rPr>
          <w:rFonts w:ascii="Times New Roman" w:hAnsi="Times New Roman" w:cs="Times New Roman"/>
        </w:rPr>
        <w:t>is</w:t>
      </w:r>
      <w:r w:rsidR="00DC30F1">
        <w:rPr>
          <w:rFonts w:ascii="Times New Roman" w:hAnsi="Times New Roman" w:cs="Times New Roman"/>
        </w:rPr>
        <w:t xml:space="preserve"> intertwined with his own articulation of the purpose and structure of poetry more generally, insofar as it repeats the hyperbolic logic of </w:t>
      </w:r>
      <w:r w:rsidR="003564EF">
        <w:rPr>
          <w:rFonts w:ascii="Times New Roman" w:hAnsi="Times New Roman" w:cs="Times New Roman"/>
        </w:rPr>
        <w:t xml:space="preserve">inversion </w:t>
      </w:r>
      <w:r w:rsidR="00332E95">
        <w:rPr>
          <w:rFonts w:ascii="Times New Roman" w:hAnsi="Times New Roman" w:cs="Times New Roman"/>
        </w:rPr>
        <w:t xml:space="preserve">found in the </w:t>
      </w:r>
      <w:r w:rsidR="00F700D3">
        <w:rPr>
          <w:rFonts w:ascii="Times New Roman" w:hAnsi="Times New Roman" w:cs="Times New Roman"/>
        </w:rPr>
        <w:t>organic/</w:t>
      </w:r>
      <w:proofErr w:type="spellStart"/>
      <w:del w:id="325" w:author="Copyeditor" w:date="2022-08-29T21:48:00Z">
        <w:r w:rsidR="00F700D3" w:rsidDel="00A42992">
          <w:rPr>
            <w:rFonts w:ascii="Times New Roman" w:hAnsi="Times New Roman" w:cs="Times New Roman"/>
          </w:rPr>
          <w:delText xml:space="preserve"> </w:delText>
        </w:r>
      </w:del>
      <w:r w:rsidR="00F700D3">
        <w:rPr>
          <w:rFonts w:ascii="Times New Roman" w:hAnsi="Times New Roman" w:cs="Times New Roman"/>
        </w:rPr>
        <w:t>aorgic</w:t>
      </w:r>
      <w:proofErr w:type="spellEnd"/>
      <w:r w:rsidR="00F700D3">
        <w:rPr>
          <w:rFonts w:ascii="Times New Roman" w:hAnsi="Times New Roman" w:cs="Times New Roman"/>
        </w:rPr>
        <w:t xml:space="preserve"> </w:t>
      </w:r>
      <w:r w:rsidR="00332E95">
        <w:rPr>
          <w:rFonts w:ascii="Times New Roman" w:hAnsi="Times New Roman" w:cs="Times New Roman"/>
        </w:rPr>
        <w:t>dynamic. This time</w:t>
      </w:r>
      <w:r w:rsidR="00E01ADF">
        <w:rPr>
          <w:rFonts w:ascii="Times New Roman" w:hAnsi="Times New Roman" w:cs="Times New Roman"/>
        </w:rPr>
        <w:t>, however,</w:t>
      </w:r>
      <w:r w:rsidR="00332E95">
        <w:rPr>
          <w:rFonts w:ascii="Times New Roman" w:hAnsi="Times New Roman" w:cs="Times New Roman"/>
        </w:rPr>
        <w:t xml:space="preserve"> the </w:t>
      </w:r>
      <w:r w:rsidR="004743B2">
        <w:rPr>
          <w:rFonts w:ascii="Times New Roman" w:hAnsi="Times New Roman" w:cs="Times New Roman"/>
        </w:rPr>
        <w:t>overall problematic</w:t>
      </w:r>
      <w:r w:rsidR="00332E95">
        <w:rPr>
          <w:rFonts w:ascii="Times New Roman" w:hAnsi="Times New Roman" w:cs="Times New Roman"/>
        </w:rPr>
        <w:t xml:space="preserve"> concerns </w:t>
      </w:r>
      <w:r w:rsidR="004743B2">
        <w:rPr>
          <w:rFonts w:ascii="Times New Roman" w:hAnsi="Times New Roman" w:cs="Times New Roman"/>
        </w:rPr>
        <w:t>not just the conditions for a properly modern tragedy</w:t>
      </w:r>
      <w:del w:id="326" w:author="Copyeditor" w:date="2022-08-29T21:50:00Z">
        <w:r w:rsidR="004743B2" w:rsidDel="00A42992">
          <w:rPr>
            <w:rFonts w:ascii="Times New Roman" w:hAnsi="Times New Roman" w:cs="Times New Roman"/>
          </w:rPr>
          <w:delText>,</w:delText>
        </w:r>
      </w:del>
      <w:r w:rsidR="004743B2">
        <w:rPr>
          <w:rFonts w:ascii="Times New Roman" w:hAnsi="Times New Roman" w:cs="Times New Roman"/>
        </w:rPr>
        <w:t xml:space="preserve"> but the tensions at work in poetry itself, specifically </w:t>
      </w:r>
      <w:r w:rsidR="00332E95">
        <w:rPr>
          <w:rFonts w:ascii="Times New Roman" w:hAnsi="Times New Roman" w:cs="Times New Roman"/>
        </w:rPr>
        <w:t xml:space="preserve">the way tone and expression are </w:t>
      </w:r>
      <w:r w:rsidR="004743B2">
        <w:rPr>
          <w:rFonts w:ascii="Times New Roman" w:hAnsi="Times New Roman" w:cs="Times New Roman"/>
        </w:rPr>
        <w:t>repeatedly differentiated and placed into tension. The basic organic/</w:t>
      </w:r>
      <w:proofErr w:type="spellStart"/>
      <w:del w:id="327" w:author="Copyeditor" w:date="2022-08-29T21:50:00Z">
        <w:r w:rsidR="004743B2" w:rsidDel="00A42992">
          <w:rPr>
            <w:rFonts w:ascii="Times New Roman" w:hAnsi="Times New Roman" w:cs="Times New Roman"/>
          </w:rPr>
          <w:delText xml:space="preserve"> </w:delText>
        </w:r>
      </w:del>
      <w:r w:rsidR="004743B2">
        <w:rPr>
          <w:rFonts w:ascii="Times New Roman" w:hAnsi="Times New Roman" w:cs="Times New Roman"/>
        </w:rPr>
        <w:t>aorgic</w:t>
      </w:r>
      <w:proofErr w:type="spellEnd"/>
      <w:r w:rsidR="004743B2">
        <w:rPr>
          <w:rFonts w:ascii="Times New Roman" w:hAnsi="Times New Roman" w:cs="Times New Roman"/>
        </w:rPr>
        <w:t xml:space="preserve"> distinction is, in a sense, built in to the opposition between tone and expression</w:t>
      </w:r>
      <w:r w:rsidR="00F700D3">
        <w:rPr>
          <w:rFonts w:ascii="Times New Roman" w:hAnsi="Times New Roman" w:cs="Times New Roman"/>
        </w:rPr>
        <w:t xml:space="preserve"> as well</w:t>
      </w:r>
      <w:r w:rsidR="004743B2">
        <w:rPr>
          <w:rFonts w:ascii="Times New Roman" w:hAnsi="Times New Roman" w:cs="Times New Roman"/>
        </w:rPr>
        <w:t xml:space="preserve">. An epic poem, for example, is initially characterized by a </w:t>
      </w:r>
      <w:r w:rsidR="00477DFD">
        <w:rPr>
          <w:rFonts w:ascii="Times New Roman" w:hAnsi="Times New Roman" w:cs="Times New Roman"/>
        </w:rPr>
        <w:t>“</w:t>
      </w:r>
      <w:r w:rsidR="004743B2">
        <w:rPr>
          <w:rFonts w:ascii="Times New Roman" w:hAnsi="Times New Roman" w:cs="Times New Roman"/>
        </w:rPr>
        <w:t>naïve</w:t>
      </w:r>
      <w:r w:rsidR="00477DFD">
        <w:rPr>
          <w:rFonts w:ascii="Times New Roman" w:hAnsi="Times New Roman" w:cs="Times New Roman"/>
        </w:rPr>
        <w:t>”</w:t>
      </w:r>
      <w:r w:rsidR="004743B2">
        <w:rPr>
          <w:rFonts w:ascii="Times New Roman" w:hAnsi="Times New Roman" w:cs="Times New Roman"/>
        </w:rPr>
        <w:t xml:space="preserve"> expression, whereas its underlying tone is </w:t>
      </w:r>
      <w:proofErr w:type="spellStart"/>
      <w:r w:rsidR="004743B2">
        <w:rPr>
          <w:rFonts w:ascii="Times New Roman" w:hAnsi="Times New Roman" w:cs="Times New Roman"/>
        </w:rPr>
        <w:t>aorgic</w:t>
      </w:r>
      <w:proofErr w:type="spellEnd"/>
      <w:r w:rsidR="004743B2">
        <w:rPr>
          <w:rFonts w:ascii="Times New Roman" w:hAnsi="Times New Roman" w:cs="Times New Roman"/>
        </w:rPr>
        <w:t>/</w:t>
      </w:r>
      <w:del w:id="328" w:author="Copyeditor" w:date="2022-08-29T21:50:00Z">
        <w:r w:rsidR="004743B2" w:rsidDel="00A42992">
          <w:rPr>
            <w:rFonts w:ascii="Times New Roman" w:hAnsi="Times New Roman" w:cs="Times New Roman"/>
          </w:rPr>
          <w:delText xml:space="preserve"> </w:delText>
        </w:r>
      </w:del>
      <w:r w:rsidR="004743B2">
        <w:rPr>
          <w:rFonts w:ascii="Times New Roman" w:hAnsi="Times New Roman" w:cs="Times New Roman"/>
        </w:rPr>
        <w:t>heroic</w:t>
      </w:r>
      <w:ins w:id="329" w:author="Copyeditor" w:date="2022-08-29T21:50:00Z">
        <w:r w:rsidR="00A42992">
          <w:rPr>
            <w:rFonts w:ascii="Times New Roman" w:hAnsi="Times New Roman" w:cs="Times New Roman"/>
          </w:rPr>
          <w:t>:</w:t>
        </w:r>
      </w:ins>
    </w:p>
    <w:p w14:paraId="167D72C7" w14:textId="3AB24555" w:rsidR="006F1F4A" w:rsidDel="001D32A6" w:rsidRDefault="004743B2">
      <w:pPr>
        <w:spacing w:line="480" w:lineRule="auto"/>
        <w:ind w:left="720"/>
        <w:rPr>
          <w:del w:id="330" w:author="Copyeditor" w:date="2022-08-29T21:54:00Z"/>
          <w:rFonts w:ascii="Times New Roman" w:hAnsi="Times New Roman" w:cs="Times New Roman"/>
        </w:rPr>
        <w:pPrChange w:id="331" w:author="Copyeditor" w:date="2022-08-29T21:50:00Z">
          <w:pPr/>
        </w:pPrChange>
      </w:pPr>
      <w:del w:id="332" w:author="Copyeditor" w:date="2022-08-29T21:50:00Z">
        <w:r w:rsidDel="00A42992">
          <w:rPr>
            <w:rFonts w:ascii="Times New Roman" w:hAnsi="Times New Roman" w:cs="Times New Roman"/>
          </w:rPr>
          <w:delText xml:space="preserve"> </w:delText>
        </w:r>
      </w:del>
      <w:r>
        <w:rPr>
          <w:rFonts w:ascii="Times New Roman" w:hAnsi="Times New Roman" w:cs="Times New Roman"/>
        </w:rPr>
        <w:t xml:space="preserve">The epic, in its outer appearance </w:t>
      </w:r>
      <w:r>
        <w:rPr>
          <w:rFonts w:ascii="Times New Roman" w:hAnsi="Times New Roman" w:cs="Times New Roman"/>
          <w:i/>
        </w:rPr>
        <w:t>naïve poem</w:t>
      </w:r>
      <w:r>
        <w:rPr>
          <w:rFonts w:ascii="Times New Roman" w:hAnsi="Times New Roman" w:cs="Times New Roman"/>
        </w:rPr>
        <w:t xml:space="preserve">, in its </w:t>
      </w:r>
      <w:r>
        <w:rPr>
          <w:rFonts w:ascii="Times New Roman" w:hAnsi="Times New Roman" w:cs="Times New Roman"/>
          <w:i/>
        </w:rPr>
        <w:t>basic tone</w:t>
      </w:r>
      <w:r>
        <w:rPr>
          <w:rFonts w:ascii="Times New Roman" w:hAnsi="Times New Roman" w:cs="Times New Roman"/>
        </w:rPr>
        <w:t xml:space="preserve"> </w:t>
      </w:r>
      <w:r w:rsidR="006F1F4A">
        <w:rPr>
          <w:rFonts w:ascii="Times New Roman" w:hAnsi="Times New Roman" w:cs="Times New Roman"/>
        </w:rPr>
        <w:t>(</w:t>
      </w:r>
      <w:proofErr w:type="spellStart"/>
      <w:r w:rsidR="006F1F4A" w:rsidRPr="006F1F4A">
        <w:rPr>
          <w:rFonts w:ascii="Times New Roman" w:hAnsi="Times New Roman" w:cs="Times New Roman"/>
          <w:i/>
        </w:rPr>
        <w:t>Grundton</w:t>
      </w:r>
      <w:proofErr w:type="spellEnd"/>
      <w:r w:rsidR="006F1F4A">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i/>
        </w:rPr>
        <w:t>more pathetic</w:t>
      </w:r>
      <w:r>
        <w:rPr>
          <w:rFonts w:ascii="Times New Roman" w:hAnsi="Times New Roman" w:cs="Times New Roman"/>
        </w:rPr>
        <w:t xml:space="preserve">, heroic, </w:t>
      </w:r>
      <w:proofErr w:type="spellStart"/>
      <w:r>
        <w:rPr>
          <w:rFonts w:ascii="Times New Roman" w:hAnsi="Times New Roman" w:cs="Times New Roman"/>
        </w:rPr>
        <w:t>aorgic</w:t>
      </w:r>
      <w:proofErr w:type="spellEnd"/>
      <w:r>
        <w:rPr>
          <w:rFonts w:ascii="Times New Roman" w:hAnsi="Times New Roman" w:cs="Times New Roman"/>
        </w:rPr>
        <w:t xml:space="preserve"> one; hence it strives </w:t>
      </w:r>
      <w:r w:rsidR="00F46731">
        <w:rPr>
          <w:rFonts w:ascii="Times New Roman" w:hAnsi="Times New Roman" w:cs="Times New Roman"/>
        </w:rPr>
        <w:t>in its art-character not for energy, movement and life, but for precision, calmness and pictorial quality. The opposition between its basic tone and its art-character, between its proper and its improper, metaphorical tone is resolved in the idealistic where it neither loses so much life as in its narrowly delimiting art-character nor as much moderation as in the immediate expression of its basic tone</w:t>
      </w:r>
      <w:r w:rsidR="00301C6E">
        <w:rPr>
          <w:rFonts w:ascii="Times New Roman" w:hAnsi="Times New Roman" w:cs="Times New Roman"/>
        </w:rPr>
        <w:t>.</w:t>
      </w:r>
      <w:del w:id="333" w:author="Copyeditor" w:date="2022-09-06T11:16:00Z">
        <w:r w:rsidR="006F1F4A" w:rsidDel="001B62B8">
          <w:rPr>
            <w:rFonts w:ascii="Times New Roman" w:hAnsi="Times New Roman" w:cs="Times New Roman"/>
          </w:rPr>
          <w:delText xml:space="preserve"> </w:delText>
        </w:r>
      </w:del>
      <w:r w:rsidR="00F46731">
        <w:rPr>
          <w:rFonts w:ascii="Times New Roman" w:hAnsi="Times New Roman" w:cs="Times New Roman"/>
        </w:rPr>
        <w:t xml:space="preserve"> (</w:t>
      </w:r>
      <w:r w:rsidR="00FB4C88">
        <w:rPr>
          <w:rFonts w:ascii="Times New Roman" w:hAnsi="Times New Roman" w:cs="Times New Roman"/>
        </w:rPr>
        <w:t>PW</w:t>
      </w:r>
      <w:ins w:id="334" w:author="Copyeditor" w:date="2022-08-29T21:54:00Z">
        <w:r w:rsidR="001D32A6">
          <w:rPr>
            <w:rFonts w:ascii="Times New Roman" w:hAnsi="Times New Roman" w:cs="Times New Roman"/>
          </w:rPr>
          <w:t xml:space="preserve"> </w:t>
        </w:r>
      </w:ins>
      <w:del w:id="335" w:author="Copyeditor" w:date="2022-08-29T21:54:00Z">
        <w:r w:rsidR="00FB4C88" w:rsidDel="001D32A6">
          <w:rPr>
            <w:rFonts w:ascii="Times New Roman" w:hAnsi="Times New Roman" w:cs="Times New Roman"/>
          </w:rPr>
          <w:delText>,</w:delText>
        </w:r>
      </w:del>
      <w:r w:rsidR="00FB4C88">
        <w:rPr>
          <w:rFonts w:ascii="Times New Roman" w:hAnsi="Times New Roman" w:cs="Times New Roman"/>
        </w:rPr>
        <w:t>83</w:t>
      </w:r>
      <w:del w:id="336" w:author="Copyeditor" w:date="2022-08-29T21:54:00Z">
        <w:r w:rsidR="00FB4C88" w:rsidDel="001D32A6">
          <w:rPr>
            <w:rFonts w:ascii="Times New Roman" w:hAnsi="Times New Roman" w:cs="Times New Roman"/>
          </w:rPr>
          <w:delText>-</w:delText>
        </w:r>
      </w:del>
      <w:ins w:id="337" w:author="Copyeditor" w:date="2022-08-29T21:54:00Z">
        <w:r w:rsidR="001D32A6">
          <w:rPr>
            <w:rFonts w:ascii="Times New Roman" w:hAnsi="Times New Roman" w:cs="Times New Roman"/>
          </w:rPr>
          <w:t>–</w:t>
        </w:r>
      </w:ins>
      <w:r w:rsidR="00FB4C88">
        <w:rPr>
          <w:rFonts w:ascii="Times New Roman" w:hAnsi="Times New Roman" w:cs="Times New Roman"/>
        </w:rPr>
        <w:t>84</w:t>
      </w:r>
      <w:del w:id="338" w:author="Copyeditor" w:date="2022-08-29T21:54:00Z">
        <w:r w:rsidR="00FB4C88" w:rsidDel="001D32A6">
          <w:rPr>
            <w:rFonts w:ascii="Times New Roman" w:hAnsi="Times New Roman" w:cs="Times New Roman"/>
          </w:rPr>
          <w:delText>/</w:delText>
        </w:r>
        <w:r w:rsidR="006F1F4A" w:rsidDel="001D32A6">
          <w:rPr>
            <w:rFonts w:ascii="Times New Roman" w:hAnsi="Times New Roman" w:cs="Times New Roman"/>
          </w:rPr>
          <w:delText xml:space="preserve"> </w:delText>
        </w:r>
      </w:del>
      <w:ins w:id="339" w:author="Copyeditor" w:date="2022-08-29T21:54:00Z">
        <w:r w:rsidR="001D32A6">
          <w:rPr>
            <w:rFonts w:ascii="Times New Roman" w:hAnsi="Times New Roman" w:cs="Times New Roman"/>
          </w:rPr>
          <w:t xml:space="preserve">; </w:t>
        </w:r>
      </w:ins>
      <w:r w:rsidR="006F1F4A">
        <w:rPr>
          <w:rFonts w:ascii="Times New Roman" w:hAnsi="Times New Roman" w:cs="Times New Roman"/>
        </w:rPr>
        <w:t>1:</w:t>
      </w:r>
      <w:r w:rsidR="00FB4C88">
        <w:rPr>
          <w:rFonts w:ascii="Times New Roman" w:hAnsi="Times New Roman" w:cs="Times New Roman"/>
        </w:rPr>
        <w:t>890</w:t>
      </w:r>
      <w:r w:rsidR="00F46731">
        <w:rPr>
          <w:rFonts w:ascii="Times New Roman" w:hAnsi="Times New Roman" w:cs="Times New Roman"/>
        </w:rPr>
        <w:t>).</w:t>
      </w:r>
    </w:p>
    <w:p w14:paraId="65A8EBDF" w14:textId="77777777" w:rsidR="006F1F4A" w:rsidRDefault="00F46731">
      <w:pPr>
        <w:spacing w:line="480" w:lineRule="auto"/>
        <w:ind w:left="720"/>
        <w:rPr>
          <w:rFonts w:ascii="Times New Roman" w:hAnsi="Times New Roman" w:cs="Times New Roman"/>
        </w:rPr>
        <w:pPrChange w:id="340" w:author="Copyeditor" w:date="2022-08-29T21:54:00Z">
          <w:pPr/>
        </w:pPrChange>
      </w:pPr>
      <w:del w:id="341" w:author="Copyeditor" w:date="2022-08-29T21:54:00Z">
        <w:r w:rsidDel="001D32A6">
          <w:rPr>
            <w:rFonts w:ascii="Times New Roman" w:hAnsi="Times New Roman" w:cs="Times New Roman"/>
          </w:rPr>
          <w:delText xml:space="preserve"> </w:delText>
        </w:r>
      </w:del>
    </w:p>
    <w:p w14:paraId="1C6DB0F7" w14:textId="03CD29B1" w:rsidR="00552DFE" w:rsidRDefault="00B371AC" w:rsidP="00096927">
      <w:pPr>
        <w:spacing w:line="480" w:lineRule="auto"/>
        <w:rPr>
          <w:rFonts w:ascii="Times New Roman" w:hAnsi="Times New Roman" w:cs="Times New Roman"/>
        </w:rPr>
      </w:pPr>
      <w:r>
        <w:rPr>
          <w:rFonts w:ascii="Times New Roman" w:hAnsi="Times New Roman" w:cs="Times New Roman"/>
        </w:rPr>
        <w:t>For H</w:t>
      </w:r>
      <w:r w:rsidR="00E01ADF">
        <w:rPr>
          <w:rFonts w:ascii="Times New Roman" w:hAnsi="Times New Roman" w:cs="Times New Roman"/>
        </w:rPr>
        <w:t>ö</w:t>
      </w:r>
      <w:r>
        <w:rPr>
          <w:rFonts w:ascii="Times New Roman" w:hAnsi="Times New Roman" w:cs="Times New Roman"/>
        </w:rPr>
        <w:t xml:space="preserve">lderlin, then, </w:t>
      </w:r>
      <w:r w:rsidR="0061413B">
        <w:rPr>
          <w:rFonts w:ascii="Times New Roman" w:hAnsi="Times New Roman" w:cs="Times New Roman"/>
        </w:rPr>
        <w:t>every</w:t>
      </w:r>
      <w:r w:rsidR="00FD2737">
        <w:rPr>
          <w:rFonts w:ascii="Times New Roman" w:hAnsi="Times New Roman" w:cs="Times New Roman"/>
        </w:rPr>
        <w:t xml:space="preserve"> poem progresses through a series of </w:t>
      </w:r>
      <w:r w:rsidR="00096927">
        <w:rPr>
          <w:rFonts w:ascii="Times New Roman" w:hAnsi="Times New Roman" w:cs="Times New Roman"/>
        </w:rPr>
        <w:t>oppositions between tone and expression, by which it strives to define its “unity</w:t>
      </w:r>
      <w:r w:rsidR="004439CB">
        <w:rPr>
          <w:rFonts w:ascii="Times New Roman" w:hAnsi="Times New Roman" w:cs="Times New Roman"/>
        </w:rPr>
        <w:t>.</w:t>
      </w:r>
      <w:r w:rsidR="00096927">
        <w:rPr>
          <w:rFonts w:ascii="Times New Roman" w:hAnsi="Times New Roman" w:cs="Times New Roman"/>
        </w:rPr>
        <w:t xml:space="preserve">” </w:t>
      </w:r>
      <w:r w:rsidR="0061413B">
        <w:rPr>
          <w:rFonts w:ascii="Times New Roman" w:hAnsi="Times New Roman" w:cs="Times New Roman"/>
        </w:rPr>
        <w:t>Again,</w:t>
      </w:r>
      <w:r w:rsidR="00096927">
        <w:rPr>
          <w:rFonts w:ascii="Times New Roman" w:hAnsi="Times New Roman" w:cs="Times New Roman"/>
        </w:rPr>
        <w:t xml:space="preserve"> the hyperbolic logic H</w:t>
      </w:r>
      <w:r w:rsidR="00E01ADF">
        <w:rPr>
          <w:rFonts w:ascii="Times New Roman" w:hAnsi="Times New Roman" w:cs="Times New Roman"/>
        </w:rPr>
        <w:t>ö</w:t>
      </w:r>
      <w:r w:rsidR="00096927">
        <w:rPr>
          <w:rFonts w:ascii="Times New Roman" w:hAnsi="Times New Roman" w:cs="Times New Roman"/>
        </w:rPr>
        <w:t xml:space="preserve">lderlin articulates in “Ground for Empedocles” is at work, except that it is not so clear that a “resolution” of that tension is </w:t>
      </w:r>
      <w:r w:rsidR="00096927">
        <w:rPr>
          <w:rFonts w:ascii="Times New Roman" w:hAnsi="Times New Roman" w:cs="Times New Roman"/>
        </w:rPr>
        <w:lastRenderedPageBreak/>
        <w:t>possible</w:t>
      </w:r>
      <w:r>
        <w:rPr>
          <w:rFonts w:ascii="Times New Roman" w:hAnsi="Times New Roman" w:cs="Times New Roman"/>
        </w:rPr>
        <w:t xml:space="preserve">, </w:t>
      </w:r>
      <w:r w:rsidR="00096927">
        <w:rPr>
          <w:rFonts w:ascii="Times New Roman" w:hAnsi="Times New Roman" w:cs="Times New Roman"/>
        </w:rPr>
        <w:t xml:space="preserve">as it appears to be in the </w:t>
      </w:r>
      <w:r w:rsidR="00096927">
        <w:rPr>
          <w:rFonts w:ascii="Times New Roman" w:hAnsi="Times New Roman" w:cs="Times New Roman"/>
          <w:i/>
        </w:rPr>
        <w:t>death</w:t>
      </w:r>
      <w:r w:rsidR="00096927">
        <w:rPr>
          <w:rFonts w:ascii="Times New Roman" w:hAnsi="Times New Roman" w:cs="Times New Roman"/>
        </w:rPr>
        <w:t xml:space="preserve"> of Empedocles. In fact, this striving after some kind of unity between tone and expression leads only to what H</w:t>
      </w:r>
      <w:r w:rsidR="00E01ADF">
        <w:rPr>
          <w:rFonts w:ascii="Times New Roman" w:hAnsi="Times New Roman" w:cs="Times New Roman"/>
        </w:rPr>
        <w:t>ö</w:t>
      </w:r>
      <w:r w:rsidR="00096927">
        <w:rPr>
          <w:rFonts w:ascii="Times New Roman" w:hAnsi="Times New Roman" w:cs="Times New Roman"/>
        </w:rPr>
        <w:t>lderlin calls a</w:t>
      </w:r>
      <w:r w:rsidR="003E44DF" w:rsidRPr="00730D73">
        <w:rPr>
          <w:rFonts w:ascii="Times New Roman" w:hAnsi="Times New Roman" w:cs="Times New Roman"/>
        </w:rPr>
        <w:t xml:space="preserve"> “real separation”</w:t>
      </w:r>
      <w:r w:rsidR="006F1F4A">
        <w:rPr>
          <w:rFonts w:ascii="Times New Roman" w:hAnsi="Times New Roman" w:cs="Times New Roman"/>
        </w:rPr>
        <w:t xml:space="preserve"> (</w:t>
      </w:r>
      <w:proofErr w:type="spellStart"/>
      <w:r w:rsidR="006F1F4A" w:rsidRPr="004F748A">
        <w:rPr>
          <w:rFonts w:ascii="Times New Roman" w:hAnsi="Times New Roman" w:cs="Times New Roman"/>
          <w:i/>
        </w:rPr>
        <w:t>wiklichen</w:t>
      </w:r>
      <w:proofErr w:type="spellEnd"/>
      <w:r w:rsidR="006F1F4A" w:rsidRPr="004F748A">
        <w:rPr>
          <w:rFonts w:ascii="Times New Roman" w:hAnsi="Times New Roman" w:cs="Times New Roman"/>
          <w:i/>
        </w:rPr>
        <w:t xml:space="preserve"> </w:t>
      </w:r>
      <w:proofErr w:type="spellStart"/>
      <w:r w:rsidR="006F1F4A" w:rsidRPr="004F748A">
        <w:rPr>
          <w:rFonts w:ascii="Times New Roman" w:hAnsi="Times New Roman" w:cs="Times New Roman"/>
          <w:i/>
        </w:rPr>
        <w:t>Trennung</w:t>
      </w:r>
      <w:proofErr w:type="spellEnd"/>
      <w:r w:rsidR="006F1F4A">
        <w:rPr>
          <w:rFonts w:ascii="Times New Roman" w:hAnsi="Times New Roman" w:cs="Times New Roman"/>
        </w:rPr>
        <w:t>)</w:t>
      </w:r>
      <w:r w:rsidR="00096927">
        <w:rPr>
          <w:rFonts w:ascii="Times New Roman" w:hAnsi="Times New Roman" w:cs="Times New Roman"/>
        </w:rPr>
        <w:t xml:space="preserve">: the poem’s turning away from any attempt to </w:t>
      </w:r>
      <w:r w:rsidR="00552DFE">
        <w:rPr>
          <w:rFonts w:ascii="Times New Roman" w:hAnsi="Times New Roman" w:cs="Times New Roman"/>
        </w:rPr>
        <w:t xml:space="preserve">ultimately </w:t>
      </w:r>
      <w:r w:rsidR="00096927">
        <w:rPr>
          <w:rFonts w:ascii="Times New Roman" w:hAnsi="Times New Roman" w:cs="Times New Roman"/>
        </w:rPr>
        <w:t xml:space="preserve">reconcile its internal oppositions. </w:t>
      </w:r>
    </w:p>
    <w:p w14:paraId="372ABD3C" w14:textId="77777777" w:rsidR="004439CB" w:rsidRDefault="00096927" w:rsidP="00477DFD">
      <w:pPr>
        <w:spacing w:line="480" w:lineRule="auto"/>
        <w:ind w:firstLine="720"/>
        <w:rPr>
          <w:rFonts w:ascii="Times New Roman" w:hAnsi="Times New Roman" w:cs="Times New Roman"/>
        </w:rPr>
      </w:pPr>
      <w:r>
        <w:rPr>
          <w:rFonts w:ascii="Times New Roman" w:hAnsi="Times New Roman" w:cs="Times New Roman"/>
        </w:rPr>
        <w:t>It is precisely in th</w:t>
      </w:r>
      <w:r w:rsidR="0095572E">
        <w:rPr>
          <w:rFonts w:ascii="Times New Roman" w:hAnsi="Times New Roman" w:cs="Times New Roman"/>
        </w:rPr>
        <w:t>is</w:t>
      </w:r>
      <w:r>
        <w:rPr>
          <w:rFonts w:ascii="Times New Roman" w:hAnsi="Times New Roman" w:cs="Times New Roman"/>
        </w:rPr>
        <w:t xml:space="preserve"> “real separation” </w:t>
      </w:r>
      <w:r w:rsidR="00552DFE">
        <w:rPr>
          <w:rFonts w:ascii="Times New Roman" w:hAnsi="Times New Roman" w:cs="Times New Roman"/>
        </w:rPr>
        <w:t>that a second, more enigmatic, conception of the Earth materializes.</w:t>
      </w:r>
      <w:r w:rsidR="003E44DF" w:rsidRPr="00730D73">
        <w:rPr>
          <w:rFonts w:ascii="Times New Roman" w:hAnsi="Times New Roman" w:cs="Times New Roman"/>
        </w:rPr>
        <w:t xml:space="preserve"> </w:t>
      </w:r>
      <w:r w:rsidR="002B7D65" w:rsidRPr="00730D73">
        <w:rPr>
          <w:rFonts w:ascii="Times New Roman" w:hAnsi="Times New Roman" w:cs="Times New Roman"/>
        </w:rPr>
        <w:t xml:space="preserve">“On the Difference of Poetic Modes” at first </w:t>
      </w:r>
      <w:r w:rsidR="006268BC" w:rsidRPr="00730D73">
        <w:rPr>
          <w:rFonts w:ascii="Times New Roman" w:hAnsi="Times New Roman" w:cs="Times New Roman"/>
        </w:rPr>
        <w:t>connects</w:t>
      </w:r>
      <w:r w:rsidR="002B7D65" w:rsidRPr="00730D73">
        <w:rPr>
          <w:rFonts w:ascii="Times New Roman" w:hAnsi="Times New Roman" w:cs="Times New Roman"/>
        </w:rPr>
        <w:t xml:space="preserve"> th</w:t>
      </w:r>
      <w:r w:rsidR="00552DFE">
        <w:rPr>
          <w:rFonts w:ascii="Times New Roman" w:hAnsi="Times New Roman" w:cs="Times New Roman"/>
        </w:rPr>
        <w:t>e</w:t>
      </w:r>
      <w:r w:rsidR="002B7D65" w:rsidRPr="00730D73">
        <w:rPr>
          <w:rFonts w:ascii="Times New Roman" w:hAnsi="Times New Roman" w:cs="Times New Roman"/>
        </w:rPr>
        <w:t xml:space="preserve"> “</w:t>
      </w:r>
      <w:r w:rsidR="00552DFE">
        <w:rPr>
          <w:rFonts w:ascii="Times New Roman" w:hAnsi="Times New Roman" w:cs="Times New Roman"/>
        </w:rPr>
        <w:t xml:space="preserve">real </w:t>
      </w:r>
      <w:r w:rsidR="002B7D65" w:rsidRPr="00730D73">
        <w:rPr>
          <w:rFonts w:ascii="Times New Roman" w:hAnsi="Times New Roman" w:cs="Times New Roman"/>
        </w:rPr>
        <w:t xml:space="preserve">separation” </w:t>
      </w:r>
      <w:r w:rsidR="00552DFE">
        <w:rPr>
          <w:rFonts w:ascii="Times New Roman" w:hAnsi="Times New Roman" w:cs="Times New Roman"/>
        </w:rPr>
        <w:t xml:space="preserve">within the poem </w:t>
      </w:r>
      <w:r w:rsidR="002B7D65" w:rsidRPr="00730D73">
        <w:rPr>
          <w:rFonts w:ascii="Times New Roman" w:hAnsi="Times New Roman" w:cs="Times New Roman"/>
        </w:rPr>
        <w:t xml:space="preserve">with a turning away of the gods: </w:t>
      </w:r>
    </w:p>
    <w:p w14:paraId="7DAA87E7" w14:textId="70D309C5" w:rsidR="004439CB" w:rsidDel="007E0980" w:rsidRDefault="002B7D65">
      <w:pPr>
        <w:spacing w:line="480" w:lineRule="auto"/>
        <w:ind w:left="720"/>
        <w:rPr>
          <w:del w:id="342" w:author="Copyeditor" w:date="2022-08-30T10:43:00Z"/>
          <w:rFonts w:ascii="Times New Roman" w:hAnsi="Times New Roman" w:cs="Times New Roman"/>
        </w:rPr>
        <w:pPrChange w:id="343" w:author="Copyeditor" w:date="2022-08-30T09:59:00Z">
          <w:pPr/>
        </w:pPrChange>
      </w:pPr>
      <w:r w:rsidRPr="00730D73">
        <w:rPr>
          <w:rFonts w:ascii="Times New Roman" w:hAnsi="Times New Roman" w:cs="Times New Roman"/>
        </w:rPr>
        <w:t xml:space="preserve">And here, in the excess of spirit within unity, in its striving for materiality, in the striving of the divisible, more infinite </w:t>
      </w:r>
      <w:proofErr w:type="spellStart"/>
      <w:r w:rsidRPr="00730D73">
        <w:rPr>
          <w:rFonts w:ascii="Times New Roman" w:hAnsi="Times New Roman" w:cs="Times New Roman"/>
        </w:rPr>
        <w:t>aorgic</w:t>
      </w:r>
      <w:proofErr w:type="spellEnd"/>
      <w:r w:rsidRPr="00730D73">
        <w:rPr>
          <w:rFonts w:ascii="Times New Roman" w:hAnsi="Times New Roman" w:cs="Times New Roman"/>
        </w:rPr>
        <w:t xml:space="preserve"> which must contain all th</w:t>
      </w:r>
      <w:r w:rsidR="006268BC" w:rsidRPr="00730D73">
        <w:rPr>
          <w:rFonts w:ascii="Times New Roman" w:hAnsi="Times New Roman" w:cs="Times New Roman"/>
        </w:rPr>
        <w:t>at</w:t>
      </w:r>
      <w:r w:rsidRPr="00730D73">
        <w:rPr>
          <w:rFonts w:ascii="Times New Roman" w:hAnsi="Times New Roman" w:cs="Times New Roman"/>
        </w:rPr>
        <w:t xml:space="preserve"> is more organic</w:t>
      </w:r>
      <w:ins w:id="344" w:author="Copyeditor" w:date="2022-08-30T10:42:00Z">
        <w:r w:rsidR="007E0980">
          <w:rPr>
            <w:rFonts w:ascii="Times New Roman" w:hAnsi="Times New Roman" w:cs="Times New Roman"/>
          </w:rPr>
          <w:t> . .</w:t>
        </w:r>
      </w:ins>
      <w:ins w:id="345" w:author="Copyeditor" w:date="2022-08-30T10:43:00Z">
        <w:r w:rsidR="007E0980">
          <w:rPr>
            <w:rFonts w:ascii="Times New Roman" w:hAnsi="Times New Roman" w:cs="Times New Roman"/>
          </w:rPr>
          <w:t> . </w:t>
        </w:r>
      </w:ins>
      <w:del w:id="346" w:author="Copyeditor" w:date="2022-08-30T10:42:00Z">
        <w:r w:rsidR="004439CB" w:rsidDel="007E0980">
          <w:rPr>
            <w:rFonts w:ascii="Times New Roman" w:hAnsi="Times New Roman" w:cs="Times New Roman"/>
          </w:rPr>
          <w:delText>…</w:delText>
        </w:r>
      </w:del>
      <w:r w:rsidR="004439CB">
        <w:rPr>
          <w:rFonts w:ascii="Times New Roman" w:hAnsi="Times New Roman" w:cs="Times New Roman"/>
        </w:rPr>
        <w:t>in this striving for separation of the divisible infinite,</w:t>
      </w:r>
      <w:r w:rsidRPr="00730D73">
        <w:rPr>
          <w:rFonts w:ascii="Times New Roman" w:hAnsi="Times New Roman" w:cs="Times New Roman"/>
        </w:rPr>
        <w:t xml:space="preserve"> </w:t>
      </w:r>
      <w:r w:rsidR="006268BC" w:rsidRPr="00730D73">
        <w:rPr>
          <w:rFonts w:ascii="Times New Roman" w:hAnsi="Times New Roman" w:cs="Times New Roman"/>
        </w:rPr>
        <w:t xml:space="preserve">which in the state of highest unity of everything organic imparts itself to all parts contained by this unity, </w:t>
      </w:r>
      <w:r w:rsidRPr="00730D73">
        <w:rPr>
          <w:rFonts w:ascii="Times New Roman" w:hAnsi="Times New Roman" w:cs="Times New Roman"/>
        </w:rPr>
        <w:t>in this necessary arbitrariness of Zeus there actually lies the ideal beginning of the real separation</w:t>
      </w:r>
      <w:r w:rsidR="0061413B">
        <w:rPr>
          <w:rFonts w:ascii="Times New Roman" w:hAnsi="Times New Roman" w:cs="Times New Roman"/>
        </w:rPr>
        <w:t>.</w:t>
      </w:r>
      <w:r w:rsidR="00605ADD" w:rsidRPr="00730D73">
        <w:rPr>
          <w:rFonts w:ascii="Times New Roman" w:hAnsi="Times New Roman" w:cs="Times New Roman"/>
        </w:rPr>
        <w:t xml:space="preserve"> (</w:t>
      </w:r>
      <w:r w:rsidR="00FB4C88">
        <w:rPr>
          <w:rFonts w:ascii="Times New Roman" w:hAnsi="Times New Roman" w:cs="Times New Roman"/>
        </w:rPr>
        <w:t>PW</w:t>
      </w:r>
      <w:ins w:id="347" w:author="Copyeditor" w:date="2022-08-30T10:24:00Z">
        <w:r w:rsidR="00BD3540">
          <w:rPr>
            <w:rFonts w:ascii="Times New Roman" w:hAnsi="Times New Roman" w:cs="Times New Roman"/>
          </w:rPr>
          <w:t xml:space="preserve"> </w:t>
        </w:r>
      </w:ins>
      <w:del w:id="348" w:author="Copyeditor" w:date="2022-08-30T10:24:00Z">
        <w:r w:rsidR="00DB4807" w:rsidDel="00BD3540">
          <w:rPr>
            <w:rFonts w:ascii="Times New Roman" w:hAnsi="Times New Roman" w:cs="Times New Roman"/>
          </w:rPr>
          <w:delText>,</w:delText>
        </w:r>
      </w:del>
      <w:r w:rsidR="00FB4C88">
        <w:rPr>
          <w:rFonts w:ascii="Times New Roman" w:hAnsi="Times New Roman" w:cs="Times New Roman"/>
        </w:rPr>
        <w:t>85</w:t>
      </w:r>
      <w:del w:id="349" w:author="Copyeditor" w:date="2022-08-30T10:24:00Z">
        <w:r w:rsidR="00FB4C88" w:rsidDel="00BD3540">
          <w:rPr>
            <w:rFonts w:ascii="Times New Roman" w:hAnsi="Times New Roman" w:cs="Times New Roman"/>
          </w:rPr>
          <w:delText>-</w:delText>
        </w:r>
      </w:del>
      <w:ins w:id="350" w:author="Copyeditor" w:date="2022-08-30T10:24:00Z">
        <w:r w:rsidR="00BD3540">
          <w:rPr>
            <w:rFonts w:ascii="Times New Roman" w:hAnsi="Times New Roman" w:cs="Times New Roman"/>
          </w:rPr>
          <w:t>–8</w:t>
        </w:r>
      </w:ins>
      <w:r w:rsidR="00FB4C88">
        <w:rPr>
          <w:rFonts w:ascii="Times New Roman" w:hAnsi="Times New Roman" w:cs="Times New Roman"/>
        </w:rPr>
        <w:t>6</w:t>
      </w:r>
      <w:del w:id="351" w:author="Copyeditor" w:date="2022-08-30T10:24:00Z">
        <w:r w:rsidR="00FB4C88" w:rsidDel="00BD3540">
          <w:rPr>
            <w:rFonts w:ascii="Times New Roman" w:hAnsi="Times New Roman" w:cs="Times New Roman"/>
          </w:rPr>
          <w:delText xml:space="preserve">/ </w:delText>
        </w:r>
      </w:del>
      <w:ins w:id="352" w:author="Copyeditor" w:date="2022-08-30T10:24:00Z">
        <w:r w:rsidR="00BD3540">
          <w:rPr>
            <w:rFonts w:ascii="Times New Roman" w:hAnsi="Times New Roman" w:cs="Times New Roman"/>
          </w:rPr>
          <w:t xml:space="preserve">; </w:t>
        </w:r>
      </w:ins>
      <w:r w:rsidR="004439CB">
        <w:rPr>
          <w:rFonts w:ascii="Times New Roman" w:hAnsi="Times New Roman" w:cs="Times New Roman"/>
        </w:rPr>
        <w:t>1:892</w:t>
      </w:r>
      <w:del w:id="353" w:author="Copyeditor" w:date="2022-08-30T10:24:00Z">
        <w:r w:rsidR="004439CB" w:rsidDel="00BD3540">
          <w:rPr>
            <w:rFonts w:ascii="Times New Roman" w:hAnsi="Times New Roman" w:cs="Times New Roman"/>
          </w:rPr>
          <w:delText>-</w:delText>
        </w:r>
      </w:del>
      <w:ins w:id="354" w:author="Copyeditor" w:date="2022-08-30T10:24:00Z">
        <w:r w:rsidR="00BD3540">
          <w:rPr>
            <w:rFonts w:ascii="Times New Roman" w:hAnsi="Times New Roman" w:cs="Times New Roman"/>
          </w:rPr>
          <w:t>–9</w:t>
        </w:r>
      </w:ins>
      <w:r w:rsidR="004439CB">
        <w:rPr>
          <w:rFonts w:ascii="Times New Roman" w:hAnsi="Times New Roman" w:cs="Times New Roman"/>
        </w:rPr>
        <w:t>3</w:t>
      </w:r>
      <w:r w:rsidR="00605ADD" w:rsidRPr="00730D73">
        <w:rPr>
          <w:rFonts w:ascii="Times New Roman" w:hAnsi="Times New Roman" w:cs="Times New Roman"/>
        </w:rPr>
        <w:t xml:space="preserve">) </w:t>
      </w:r>
    </w:p>
    <w:p w14:paraId="122C9258" w14:textId="77777777" w:rsidR="004439CB" w:rsidRDefault="004439CB">
      <w:pPr>
        <w:spacing w:line="480" w:lineRule="auto"/>
        <w:ind w:left="720"/>
        <w:rPr>
          <w:rFonts w:ascii="Times New Roman" w:hAnsi="Times New Roman" w:cs="Times New Roman"/>
        </w:rPr>
        <w:pPrChange w:id="355" w:author="Copyeditor" w:date="2022-08-30T10:43:00Z">
          <w:pPr/>
        </w:pPrChange>
      </w:pPr>
    </w:p>
    <w:p w14:paraId="52F70353" w14:textId="4FD41EE3" w:rsidR="00D701E8" w:rsidRDefault="00CF1F28" w:rsidP="004439CB">
      <w:pPr>
        <w:spacing w:line="480" w:lineRule="auto"/>
        <w:rPr>
          <w:rFonts w:ascii="Times New Roman" w:hAnsi="Times New Roman" w:cs="Times New Roman"/>
        </w:rPr>
      </w:pPr>
      <w:r>
        <w:rPr>
          <w:rFonts w:ascii="Times New Roman" w:hAnsi="Times New Roman" w:cs="Times New Roman"/>
        </w:rPr>
        <w:t xml:space="preserve">As in the </w:t>
      </w:r>
      <w:r w:rsidRPr="0095572E">
        <w:rPr>
          <w:rFonts w:ascii="Times New Roman" w:hAnsi="Times New Roman" w:cs="Times New Roman"/>
          <w:i/>
        </w:rPr>
        <w:t>Death of Empedocles</w:t>
      </w:r>
      <w:r>
        <w:rPr>
          <w:rFonts w:ascii="Times New Roman" w:hAnsi="Times New Roman" w:cs="Times New Roman"/>
        </w:rPr>
        <w:t xml:space="preserve">, the final “reconciliation” of the organic with the </w:t>
      </w:r>
      <w:proofErr w:type="spellStart"/>
      <w:r>
        <w:rPr>
          <w:rFonts w:ascii="Times New Roman" w:hAnsi="Times New Roman" w:cs="Times New Roman"/>
        </w:rPr>
        <w:t>aorgic</w:t>
      </w:r>
      <w:proofErr w:type="spellEnd"/>
      <w:r>
        <w:rPr>
          <w:rFonts w:ascii="Times New Roman" w:hAnsi="Times New Roman" w:cs="Times New Roman"/>
        </w:rPr>
        <w:t xml:space="preserve"> gives way to something irreducible to eithe</w:t>
      </w:r>
      <w:r w:rsidR="00477DFD">
        <w:rPr>
          <w:rFonts w:ascii="Times New Roman" w:hAnsi="Times New Roman" w:cs="Times New Roman"/>
        </w:rPr>
        <w:t xml:space="preserve">r. </w:t>
      </w:r>
      <w:r w:rsidR="00B371AC">
        <w:rPr>
          <w:rFonts w:ascii="Times New Roman" w:hAnsi="Times New Roman" w:cs="Times New Roman"/>
        </w:rPr>
        <w:t>By c</w:t>
      </w:r>
      <w:r>
        <w:rPr>
          <w:rFonts w:ascii="Times New Roman" w:hAnsi="Times New Roman" w:cs="Times New Roman"/>
        </w:rPr>
        <w:t>alling this the “arbitrariness of Zeus,” H</w:t>
      </w:r>
      <w:r w:rsidR="00034F55">
        <w:rPr>
          <w:rFonts w:ascii="Times New Roman" w:hAnsi="Times New Roman" w:cs="Times New Roman"/>
        </w:rPr>
        <w:t>ö</w:t>
      </w:r>
      <w:r>
        <w:rPr>
          <w:rFonts w:ascii="Times New Roman" w:hAnsi="Times New Roman" w:cs="Times New Roman"/>
        </w:rPr>
        <w:t xml:space="preserve">lderlin is already invoking his difficult and enigmatic reading of Sophocles, in particular </w:t>
      </w:r>
      <w:r w:rsidRPr="00B371AC">
        <w:rPr>
          <w:rFonts w:ascii="Times New Roman" w:hAnsi="Times New Roman" w:cs="Times New Roman"/>
          <w:i/>
        </w:rPr>
        <w:t>Oedipus Rex</w:t>
      </w:r>
      <w:r>
        <w:rPr>
          <w:rFonts w:ascii="Times New Roman" w:hAnsi="Times New Roman" w:cs="Times New Roman"/>
        </w:rPr>
        <w:t xml:space="preserve">, which focuses on </w:t>
      </w:r>
      <w:r w:rsidR="005221D8">
        <w:rPr>
          <w:rFonts w:ascii="Times New Roman" w:hAnsi="Times New Roman" w:cs="Times New Roman"/>
        </w:rPr>
        <w:t>the way that the play stages t</w:t>
      </w:r>
      <w:r>
        <w:rPr>
          <w:rFonts w:ascii="Times New Roman" w:hAnsi="Times New Roman" w:cs="Times New Roman"/>
        </w:rPr>
        <w:t>he “caesura” or turning away from the gods</w:t>
      </w:r>
      <w:del w:id="356" w:author="Copyeditor" w:date="2022-08-30T10:45:00Z">
        <w:r w:rsidR="008E45FE" w:rsidDel="007E0980">
          <w:rPr>
            <w:rFonts w:ascii="Times New Roman" w:hAnsi="Times New Roman" w:cs="Times New Roman"/>
          </w:rPr>
          <w:delText>,</w:delText>
        </w:r>
      </w:del>
      <w:r w:rsidR="008E45FE">
        <w:rPr>
          <w:rFonts w:ascii="Times New Roman" w:hAnsi="Times New Roman" w:cs="Times New Roman"/>
        </w:rPr>
        <w:t xml:space="preserve"> </w:t>
      </w:r>
      <w:ins w:id="357" w:author="Copyeditor" w:date="2022-08-30T10:45:00Z">
        <w:r w:rsidR="007E0980">
          <w:rPr>
            <w:rFonts w:ascii="Times New Roman" w:hAnsi="Times New Roman" w:cs="Times New Roman"/>
          </w:rPr>
          <w:t>(</w:t>
        </w:r>
      </w:ins>
      <w:proofErr w:type="gramStart"/>
      <w:r w:rsidR="008E45FE">
        <w:rPr>
          <w:rFonts w:ascii="Times New Roman" w:hAnsi="Times New Roman" w:cs="Times New Roman"/>
        </w:rPr>
        <w:t>i.e</w:t>
      </w:r>
      <w:r w:rsidR="005221D8">
        <w:rPr>
          <w:rFonts w:ascii="Times New Roman" w:hAnsi="Times New Roman" w:cs="Times New Roman"/>
        </w:rPr>
        <w:t>.</w:t>
      </w:r>
      <w:proofErr w:type="gramEnd"/>
      <w:r w:rsidR="005221D8">
        <w:rPr>
          <w:rFonts w:ascii="Times New Roman" w:hAnsi="Times New Roman" w:cs="Times New Roman"/>
        </w:rPr>
        <w:t xml:space="preserve"> </w:t>
      </w:r>
      <w:r w:rsidR="0061413B">
        <w:rPr>
          <w:rFonts w:ascii="Times New Roman" w:hAnsi="Times New Roman" w:cs="Times New Roman"/>
        </w:rPr>
        <w:t>a</w:t>
      </w:r>
      <w:r>
        <w:rPr>
          <w:rFonts w:ascii="Times New Roman" w:hAnsi="Times New Roman" w:cs="Times New Roman"/>
        </w:rPr>
        <w:t xml:space="preserve"> particular conception of the divine</w:t>
      </w:r>
      <w:ins w:id="358" w:author="Copyeditor" w:date="2022-08-30T10:45:00Z">
        <w:r w:rsidR="007E0980">
          <w:rPr>
            <w:rFonts w:ascii="Times New Roman" w:hAnsi="Times New Roman" w:cs="Times New Roman"/>
          </w:rPr>
          <w:t>)</w:t>
        </w:r>
      </w:ins>
      <w:del w:id="359" w:author="Copyeditor" w:date="2022-08-30T10:45:00Z">
        <w:r w:rsidDel="007E0980">
          <w:rPr>
            <w:rFonts w:ascii="Times New Roman" w:hAnsi="Times New Roman" w:cs="Times New Roman"/>
          </w:rPr>
          <w:delText>,</w:delText>
        </w:r>
      </w:del>
      <w:r>
        <w:rPr>
          <w:rFonts w:ascii="Times New Roman" w:hAnsi="Times New Roman" w:cs="Times New Roman"/>
        </w:rPr>
        <w:t xml:space="preserve"> and </w:t>
      </w:r>
      <w:r w:rsidR="0095572E">
        <w:rPr>
          <w:rFonts w:ascii="Times New Roman" w:hAnsi="Times New Roman" w:cs="Times New Roman"/>
        </w:rPr>
        <w:t>the concomitant notion of</w:t>
      </w:r>
      <w:r>
        <w:rPr>
          <w:rFonts w:ascii="Times New Roman" w:hAnsi="Times New Roman" w:cs="Times New Roman"/>
        </w:rPr>
        <w:t xml:space="preserve"> tragic fate</w:t>
      </w:r>
      <w:del w:id="360" w:author="Copyeditor" w:date="2022-08-30T10:45:00Z">
        <w:r w:rsidR="0095572E" w:rsidDel="007E0980">
          <w:rPr>
            <w:rFonts w:ascii="Times New Roman" w:hAnsi="Times New Roman" w:cs="Times New Roman"/>
          </w:rPr>
          <w:delText>,</w:delText>
        </w:r>
      </w:del>
      <w:r>
        <w:rPr>
          <w:rFonts w:ascii="Times New Roman" w:hAnsi="Times New Roman" w:cs="Times New Roman"/>
        </w:rPr>
        <w:t xml:space="preserve"> that constitutes that “world.” </w:t>
      </w:r>
      <w:r w:rsidR="00863CF2">
        <w:rPr>
          <w:rFonts w:ascii="Times New Roman" w:hAnsi="Times New Roman" w:cs="Times New Roman"/>
        </w:rPr>
        <w:t xml:space="preserve">In the context of his meditation on poetry, what matters is how the “real separation” manifests itself </w:t>
      </w:r>
      <w:r w:rsidR="0095572E">
        <w:rPr>
          <w:rFonts w:ascii="Times New Roman" w:hAnsi="Times New Roman" w:cs="Times New Roman"/>
        </w:rPr>
        <w:t xml:space="preserve">in the poem </w:t>
      </w:r>
      <w:r w:rsidR="00863CF2">
        <w:rPr>
          <w:rFonts w:ascii="Times New Roman" w:hAnsi="Times New Roman" w:cs="Times New Roman"/>
        </w:rPr>
        <w:t>as the internal tension of the opposed tendencies toward form and dissolution</w:t>
      </w:r>
      <w:r w:rsidR="00477DFD">
        <w:rPr>
          <w:rFonts w:ascii="Times New Roman" w:hAnsi="Times New Roman" w:cs="Times New Roman"/>
        </w:rPr>
        <w:t>, until that very tension culminates in a return to the “real” or as H</w:t>
      </w:r>
      <w:r w:rsidR="0095572E">
        <w:rPr>
          <w:rFonts w:ascii="Times New Roman" w:hAnsi="Times New Roman" w:cs="Times New Roman"/>
        </w:rPr>
        <w:t>ö</w:t>
      </w:r>
      <w:r w:rsidR="00477DFD">
        <w:rPr>
          <w:rFonts w:ascii="Times New Roman" w:hAnsi="Times New Roman" w:cs="Times New Roman"/>
        </w:rPr>
        <w:t xml:space="preserve">lderlin will later </w:t>
      </w:r>
      <w:r w:rsidR="0095572E">
        <w:rPr>
          <w:rFonts w:ascii="Times New Roman" w:hAnsi="Times New Roman" w:cs="Times New Roman"/>
        </w:rPr>
        <w:t>assert</w:t>
      </w:r>
      <w:r w:rsidR="00477DFD">
        <w:rPr>
          <w:rFonts w:ascii="Times New Roman" w:hAnsi="Times New Roman" w:cs="Times New Roman"/>
        </w:rPr>
        <w:t xml:space="preserve">, the “original” separation between the organic and the </w:t>
      </w:r>
      <w:proofErr w:type="spellStart"/>
      <w:r w:rsidR="00477DFD">
        <w:rPr>
          <w:rFonts w:ascii="Times New Roman" w:hAnsi="Times New Roman" w:cs="Times New Roman"/>
        </w:rPr>
        <w:t>aorgic</w:t>
      </w:r>
      <w:proofErr w:type="spellEnd"/>
      <w:r w:rsidR="00477DFD">
        <w:rPr>
          <w:rFonts w:ascii="Times New Roman" w:hAnsi="Times New Roman" w:cs="Times New Roman"/>
        </w:rPr>
        <w:t xml:space="preserve">. </w:t>
      </w:r>
      <w:r w:rsidR="00605ADD" w:rsidRPr="00730D73">
        <w:rPr>
          <w:rFonts w:ascii="Times New Roman" w:hAnsi="Times New Roman" w:cs="Times New Roman"/>
        </w:rPr>
        <w:t>The</w:t>
      </w:r>
      <w:r w:rsidR="005F19BD" w:rsidRPr="00730D73">
        <w:rPr>
          <w:rFonts w:ascii="Times New Roman" w:hAnsi="Times New Roman" w:cs="Times New Roman"/>
        </w:rPr>
        <w:t xml:space="preserve"> “new unity”</w:t>
      </w:r>
      <w:r w:rsidR="00477DFD">
        <w:rPr>
          <w:rFonts w:ascii="Times New Roman" w:hAnsi="Times New Roman" w:cs="Times New Roman"/>
        </w:rPr>
        <w:t xml:space="preserve"> that the internal oppositions engender in poetry</w:t>
      </w:r>
      <w:r w:rsidR="005F19BD" w:rsidRPr="00730D73">
        <w:rPr>
          <w:rFonts w:ascii="Times New Roman" w:hAnsi="Times New Roman" w:cs="Times New Roman"/>
        </w:rPr>
        <w:t xml:space="preserve"> is merely the “ideal” </w:t>
      </w:r>
      <w:r w:rsidR="00477DFD">
        <w:rPr>
          <w:rFonts w:ascii="Times New Roman" w:hAnsi="Times New Roman" w:cs="Times New Roman"/>
        </w:rPr>
        <w:t>version</w:t>
      </w:r>
      <w:r w:rsidR="005F19BD" w:rsidRPr="00730D73">
        <w:rPr>
          <w:rFonts w:ascii="Times New Roman" w:hAnsi="Times New Roman" w:cs="Times New Roman"/>
        </w:rPr>
        <w:t xml:space="preserve"> of the “real separation.” </w:t>
      </w:r>
      <w:r w:rsidR="006268BC" w:rsidRPr="00730D73">
        <w:rPr>
          <w:rFonts w:ascii="Times New Roman" w:hAnsi="Times New Roman" w:cs="Times New Roman"/>
        </w:rPr>
        <w:t>Yet it prefigures</w:t>
      </w:r>
      <w:r w:rsidR="006C12F3" w:rsidRPr="00730D73">
        <w:rPr>
          <w:rFonts w:ascii="Times New Roman" w:hAnsi="Times New Roman" w:cs="Times New Roman"/>
        </w:rPr>
        <w:t xml:space="preserve"> </w:t>
      </w:r>
      <w:r w:rsidR="00470DCC" w:rsidRPr="00730D73">
        <w:rPr>
          <w:rFonts w:ascii="Times New Roman" w:hAnsi="Times New Roman" w:cs="Times New Roman"/>
        </w:rPr>
        <w:t xml:space="preserve">what </w:t>
      </w:r>
      <w:r w:rsidR="00477DFD">
        <w:rPr>
          <w:rFonts w:ascii="Times New Roman" w:hAnsi="Times New Roman" w:cs="Times New Roman"/>
        </w:rPr>
        <w:t>H</w:t>
      </w:r>
      <w:r w:rsidR="0095572E">
        <w:rPr>
          <w:rFonts w:ascii="Times New Roman" w:hAnsi="Times New Roman" w:cs="Times New Roman"/>
        </w:rPr>
        <w:t>ö</w:t>
      </w:r>
      <w:r w:rsidR="00477DFD">
        <w:rPr>
          <w:rFonts w:ascii="Times New Roman" w:hAnsi="Times New Roman" w:cs="Times New Roman"/>
        </w:rPr>
        <w:t>lderlin</w:t>
      </w:r>
      <w:r w:rsidR="00470DCC" w:rsidRPr="00730D73">
        <w:rPr>
          <w:rFonts w:ascii="Times New Roman" w:hAnsi="Times New Roman" w:cs="Times New Roman"/>
        </w:rPr>
        <w:t xml:space="preserve"> calls </w:t>
      </w:r>
      <w:r w:rsidR="006268BC" w:rsidRPr="00730D73">
        <w:rPr>
          <w:rFonts w:ascii="Times New Roman" w:hAnsi="Times New Roman" w:cs="Times New Roman"/>
        </w:rPr>
        <w:t xml:space="preserve">the </w:t>
      </w:r>
      <w:r w:rsidR="006C12F3" w:rsidRPr="00730D73">
        <w:rPr>
          <w:rFonts w:ascii="Times New Roman" w:hAnsi="Times New Roman" w:cs="Times New Roman"/>
        </w:rPr>
        <w:t>“striving of the divisible</w:t>
      </w:r>
      <w:r w:rsidR="00470DCC" w:rsidRPr="00730D73">
        <w:rPr>
          <w:rFonts w:ascii="Times New Roman" w:hAnsi="Times New Roman" w:cs="Times New Roman"/>
        </w:rPr>
        <w:t>,</w:t>
      </w:r>
      <w:r w:rsidR="006C12F3" w:rsidRPr="00730D73">
        <w:rPr>
          <w:rFonts w:ascii="Times New Roman" w:hAnsi="Times New Roman" w:cs="Times New Roman"/>
        </w:rPr>
        <w:t xml:space="preserve">” </w:t>
      </w:r>
      <w:r w:rsidR="00470DCC" w:rsidRPr="00730D73">
        <w:rPr>
          <w:rFonts w:ascii="Times New Roman" w:hAnsi="Times New Roman" w:cs="Times New Roman"/>
        </w:rPr>
        <w:t>by which he</w:t>
      </w:r>
      <w:r w:rsidR="006C12F3" w:rsidRPr="00730D73">
        <w:rPr>
          <w:rFonts w:ascii="Times New Roman" w:hAnsi="Times New Roman" w:cs="Times New Roman"/>
        </w:rPr>
        <w:t xml:space="preserve"> means that the initially “ideal” separation </w:t>
      </w:r>
      <w:r w:rsidR="00391DBF" w:rsidRPr="00730D73">
        <w:rPr>
          <w:rFonts w:ascii="Times New Roman" w:hAnsi="Times New Roman" w:cs="Times New Roman"/>
        </w:rPr>
        <w:t xml:space="preserve">between organic and </w:t>
      </w:r>
      <w:proofErr w:type="spellStart"/>
      <w:r w:rsidR="00391DBF" w:rsidRPr="00730D73">
        <w:rPr>
          <w:rFonts w:ascii="Times New Roman" w:hAnsi="Times New Roman" w:cs="Times New Roman"/>
        </w:rPr>
        <w:t>aorgic</w:t>
      </w:r>
      <w:proofErr w:type="spellEnd"/>
      <w:r w:rsidR="00391DBF" w:rsidRPr="00730D73">
        <w:rPr>
          <w:rFonts w:ascii="Times New Roman" w:hAnsi="Times New Roman" w:cs="Times New Roman"/>
        </w:rPr>
        <w:t xml:space="preserve"> </w:t>
      </w:r>
      <w:r w:rsidR="00904AF5" w:rsidRPr="00730D73">
        <w:rPr>
          <w:rFonts w:ascii="Times New Roman" w:hAnsi="Times New Roman" w:cs="Times New Roman"/>
        </w:rPr>
        <w:lastRenderedPageBreak/>
        <w:t>continues to develop</w:t>
      </w:r>
      <w:r w:rsidR="0095572E">
        <w:rPr>
          <w:rFonts w:ascii="Times New Roman" w:hAnsi="Times New Roman" w:cs="Times New Roman"/>
        </w:rPr>
        <w:t xml:space="preserve"> in the poem</w:t>
      </w:r>
      <w:r w:rsidR="006C12F3" w:rsidRPr="00730D73">
        <w:rPr>
          <w:rFonts w:ascii="Times New Roman" w:hAnsi="Times New Roman" w:cs="Times New Roman"/>
        </w:rPr>
        <w:t xml:space="preserve"> </w:t>
      </w:r>
      <w:r w:rsidR="004439CB">
        <w:rPr>
          <w:rFonts w:ascii="Times New Roman" w:hAnsi="Times New Roman" w:cs="Times New Roman"/>
        </w:rPr>
        <w:t>“</w:t>
      </w:r>
      <w:r w:rsidR="006C12F3" w:rsidRPr="00730D73">
        <w:rPr>
          <w:rFonts w:ascii="Times New Roman" w:hAnsi="Times New Roman" w:cs="Times New Roman"/>
        </w:rPr>
        <w:t>until the primo</w:t>
      </w:r>
      <w:r w:rsidR="00EE6FE5" w:rsidRPr="00730D73">
        <w:rPr>
          <w:rFonts w:ascii="Times New Roman" w:hAnsi="Times New Roman" w:cs="Times New Roman"/>
        </w:rPr>
        <w:t>r</w:t>
      </w:r>
      <w:r w:rsidR="006C12F3" w:rsidRPr="00730D73">
        <w:rPr>
          <w:rFonts w:ascii="Times New Roman" w:hAnsi="Times New Roman" w:cs="Times New Roman"/>
        </w:rPr>
        <w:t>dially separating has arrived at its total expression”</w:t>
      </w:r>
      <w:r w:rsidR="004439CB">
        <w:rPr>
          <w:rFonts w:ascii="Times New Roman" w:hAnsi="Times New Roman" w:cs="Times New Roman"/>
        </w:rPr>
        <w:t xml:space="preserve"> (bis das </w:t>
      </w:r>
      <w:proofErr w:type="spellStart"/>
      <w:r w:rsidR="004439CB">
        <w:rPr>
          <w:rFonts w:ascii="Times New Roman" w:hAnsi="Times New Roman" w:cs="Times New Roman"/>
        </w:rPr>
        <w:t>urspr</w:t>
      </w:r>
      <w:r w:rsidR="00064142">
        <w:rPr>
          <w:rFonts w:ascii="Times New Roman" w:hAnsi="Times New Roman" w:cs="Times New Roman"/>
        </w:rPr>
        <w:t>ü</w:t>
      </w:r>
      <w:r w:rsidR="004439CB">
        <w:rPr>
          <w:rFonts w:ascii="Times New Roman" w:hAnsi="Times New Roman" w:cs="Times New Roman"/>
        </w:rPr>
        <w:t>nglich</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Trennende</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zu</w:t>
      </w:r>
      <w:proofErr w:type="spellEnd"/>
      <w:r w:rsidR="004439CB">
        <w:rPr>
          <w:rFonts w:ascii="Times New Roman" w:hAnsi="Times New Roman" w:cs="Times New Roman"/>
        </w:rPr>
        <w:t xml:space="preserve"> seiner </w:t>
      </w:r>
      <w:proofErr w:type="spellStart"/>
      <w:r w:rsidR="004439CB">
        <w:rPr>
          <w:rFonts w:ascii="Times New Roman" w:hAnsi="Times New Roman" w:cs="Times New Roman"/>
        </w:rPr>
        <w:t>v</w:t>
      </w:r>
      <w:r w:rsidR="00064142">
        <w:rPr>
          <w:rFonts w:ascii="Times New Roman" w:hAnsi="Times New Roman" w:cs="Times New Roman"/>
        </w:rPr>
        <w:t>ö</w:t>
      </w:r>
      <w:r w:rsidR="004439CB">
        <w:rPr>
          <w:rFonts w:ascii="Times New Roman" w:hAnsi="Times New Roman" w:cs="Times New Roman"/>
        </w:rPr>
        <w:t>lligen</w:t>
      </w:r>
      <w:proofErr w:type="spellEnd"/>
      <w:r w:rsidR="004439CB">
        <w:rPr>
          <w:rFonts w:ascii="Times New Roman" w:hAnsi="Times New Roman" w:cs="Times New Roman"/>
        </w:rPr>
        <w:t xml:space="preserve"> </w:t>
      </w:r>
      <w:proofErr w:type="spellStart"/>
      <w:r w:rsidR="00064142">
        <w:rPr>
          <w:rFonts w:ascii="Times New Roman" w:hAnsi="Times New Roman" w:cs="Times New Roman"/>
        </w:rPr>
        <w:t>Ä</w:t>
      </w:r>
      <w:r w:rsidR="004439CB">
        <w:rPr>
          <w:rFonts w:ascii="Times New Roman" w:hAnsi="Times New Roman" w:cs="Times New Roman"/>
        </w:rPr>
        <w:t>u</w:t>
      </w:r>
      <w:r w:rsidR="00064142">
        <w:rPr>
          <w:rFonts w:ascii="Times New Roman" w:hAnsi="Times New Roman" w:cs="Times New Roman"/>
        </w:rPr>
        <w:t>ß</w:t>
      </w:r>
      <w:r w:rsidR="004439CB">
        <w:rPr>
          <w:rFonts w:ascii="Times New Roman" w:hAnsi="Times New Roman" w:cs="Times New Roman"/>
        </w:rPr>
        <w:t>erung</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gekommen</w:t>
      </w:r>
      <w:proofErr w:type="spellEnd"/>
      <w:r w:rsidR="004439CB">
        <w:rPr>
          <w:rFonts w:ascii="Times New Roman" w:hAnsi="Times New Roman" w:cs="Times New Roman"/>
        </w:rPr>
        <w:t xml:space="preserve"> </w:t>
      </w:r>
      <w:proofErr w:type="spellStart"/>
      <w:r w:rsidR="004439CB">
        <w:rPr>
          <w:rFonts w:ascii="Times New Roman" w:hAnsi="Times New Roman" w:cs="Times New Roman"/>
        </w:rPr>
        <w:t>ist</w:t>
      </w:r>
      <w:proofErr w:type="spellEnd"/>
      <w:r w:rsidR="004439CB">
        <w:rPr>
          <w:rFonts w:ascii="Times New Roman" w:hAnsi="Times New Roman" w:cs="Times New Roman"/>
        </w:rPr>
        <w:t>)</w:t>
      </w:r>
      <w:del w:id="361" w:author="Copyeditor" w:date="2022-08-30T11:13:00Z">
        <w:r w:rsidR="004439CB" w:rsidDel="00B84CF2">
          <w:rPr>
            <w:rFonts w:ascii="Times New Roman" w:hAnsi="Times New Roman" w:cs="Times New Roman"/>
          </w:rPr>
          <w:delText>.</w:delText>
        </w:r>
      </w:del>
      <w:r w:rsidR="004439CB">
        <w:rPr>
          <w:rFonts w:ascii="Times New Roman" w:hAnsi="Times New Roman" w:cs="Times New Roman"/>
        </w:rPr>
        <w:t xml:space="preserve"> </w:t>
      </w:r>
      <w:r w:rsidR="006C12F3" w:rsidRPr="00730D73">
        <w:rPr>
          <w:rFonts w:ascii="Times New Roman" w:hAnsi="Times New Roman" w:cs="Times New Roman"/>
        </w:rPr>
        <w:t>(</w:t>
      </w:r>
      <w:r w:rsidR="0079211A">
        <w:rPr>
          <w:rFonts w:ascii="Times New Roman" w:hAnsi="Times New Roman" w:cs="Times New Roman"/>
        </w:rPr>
        <w:t>PW</w:t>
      </w:r>
      <w:ins w:id="362" w:author="Copyeditor" w:date="2022-08-30T11:13:00Z">
        <w:r w:rsidR="00B84CF2">
          <w:rPr>
            <w:rFonts w:ascii="Times New Roman" w:hAnsi="Times New Roman" w:cs="Times New Roman"/>
          </w:rPr>
          <w:t xml:space="preserve"> </w:t>
        </w:r>
      </w:ins>
      <w:del w:id="363" w:author="Copyeditor" w:date="2022-08-30T11:13:00Z">
        <w:r w:rsidR="0079211A" w:rsidDel="00B84CF2">
          <w:rPr>
            <w:rFonts w:ascii="Times New Roman" w:hAnsi="Times New Roman" w:cs="Times New Roman"/>
          </w:rPr>
          <w:delText>,</w:delText>
        </w:r>
      </w:del>
      <w:r w:rsidR="0079211A">
        <w:rPr>
          <w:rFonts w:ascii="Times New Roman" w:hAnsi="Times New Roman" w:cs="Times New Roman"/>
        </w:rPr>
        <w:t>88</w:t>
      </w:r>
      <w:del w:id="364" w:author="Copyeditor" w:date="2022-08-30T11:13:00Z">
        <w:r w:rsidR="0079211A" w:rsidDel="00B84CF2">
          <w:rPr>
            <w:rFonts w:ascii="Times New Roman" w:hAnsi="Times New Roman" w:cs="Times New Roman"/>
          </w:rPr>
          <w:delText>/</w:delText>
        </w:r>
        <w:r w:rsidR="004439CB" w:rsidDel="00B84CF2">
          <w:rPr>
            <w:rFonts w:ascii="Times New Roman" w:hAnsi="Times New Roman" w:cs="Times New Roman"/>
          </w:rPr>
          <w:delText xml:space="preserve"> </w:delText>
        </w:r>
      </w:del>
      <w:ins w:id="365" w:author="Copyeditor" w:date="2022-08-30T11:13:00Z">
        <w:r w:rsidR="00B84CF2">
          <w:rPr>
            <w:rFonts w:ascii="Times New Roman" w:hAnsi="Times New Roman" w:cs="Times New Roman"/>
          </w:rPr>
          <w:t xml:space="preserve">; </w:t>
        </w:r>
      </w:ins>
      <w:r w:rsidR="004439CB">
        <w:rPr>
          <w:rFonts w:ascii="Times New Roman" w:hAnsi="Times New Roman" w:cs="Times New Roman"/>
        </w:rPr>
        <w:t>1:896</w:t>
      </w:r>
      <w:r w:rsidR="006C12F3" w:rsidRPr="00730D73">
        <w:rPr>
          <w:rFonts w:ascii="Times New Roman" w:hAnsi="Times New Roman" w:cs="Times New Roman"/>
        </w:rPr>
        <w:t>)</w:t>
      </w:r>
      <w:ins w:id="366" w:author="Copyeditor" w:date="2022-08-30T11:13:00Z">
        <w:r w:rsidR="00B84CF2">
          <w:rPr>
            <w:rFonts w:ascii="Times New Roman" w:hAnsi="Times New Roman" w:cs="Times New Roman"/>
          </w:rPr>
          <w:t>.</w:t>
        </w:r>
      </w:ins>
    </w:p>
    <w:p w14:paraId="69475A52" w14:textId="56FAE811" w:rsidR="00064142" w:rsidDel="009B787E" w:rsidRDefault="00552DFE" w:rsidP="008C0D40">
      <w:pPr>
        <w:spacing w:line="480" w:lineRule="auto"/>
        <w:ind w:firstLine="720"/>
        <w:rPr>
          <w:del w:id="367" w:author="Copyeditor" w:date="2022-08-30T12:18:00Z"/>
          <w:rFonts w:ascii="Times New Roman" w:hAnsi="Times New Roman" w:cs="Times New Roman"/>
        </w:rPr>
      </w:pPr>
      <w:r>
        <w:rPr>
          <w:rFonts w:ascii="Times New Roman" w:hAnsi="Times New Roman" w:cs="Times New Roman"/>
        </w:rPr>
        <w:t>T</w:t>
      </w:r>
      <w:r w:rsidR="005E21E5" w:rsidRPr="00730D73">
        <w:rPr>
          <w:rFonts w:ascii="Times New Roman" w:hAnsi="Times New Roman" w:cs="Times New Roman"/>
        </w:rPr>
        <w:t xml:space="preserve">hat </w:t>
      </w:r>
      <w:r w:rsidR="006268BC" w:rsidRPr="00730D73">
        <w:rPr>
          <w:rFonts w:ascii="Times New Roman" w:hAnsi="Times New Roman" w:cs="Times New Roman"/>
        </w:rPr>
        <w:t>“</w:t>
      </w:r>
      <w:r w:rsidR="005E21E5" w:rsidRPr="00730D73">
        <w:rPr>
          <w:rFonts w:ascii="Times New Roman" w:hAnsi="Times New Roman" w:cs="Times New Roman"/>
        </w:rPr>
        <w:t>total expression</w:t>
      </w:r>
      <w:r w:rsidR="00B371AC">
        <w:rPr>
          <w:rFonts w:ascii="Times New Roman" w:hAnsi="Times New Roman" w:cs="Times New Roman"/>
        </w:rPr>
        <w:t>”</w:t>
      </w:r>
      <w:r w:rsidR="005E794B">
        <w:rPr>
          <w:rFonts w:ascii="Times New Roman" w:hAnsi="Times New Roman" w:cs="Times New Roman"/>
        </w:rPr>
        <w:t xml:space="preserve"> of the </w:t>
      </w:r>
      <w:r w:rsidR="00B371AC">
        <w:rPr>
          <w:rFonts w:ascii="Times New Roman" w:hAnsi="Times New Roman" w:cs="Times New Roman"/>
        </w:rPr>
        <w:t>“</w:t>
      </w:r>
      <w:r w:rsidR="005E794B">
        <w:rPr>
          <w:rFonts w:ascii="Times New Roman" w:hAnsi="Times New Roman" w:cs="Times New Roman"/>
        </w:rPr>
        <w:t>primordially separating</w:t>
      </w:r>
      <w:r w:rsidR="006268BC" w:rsidRPr="00730D73">
        <w:rPr>
          <w:rFonts w:ascii="Times New Roman" w:hAnsi="Times New Roman" w:cs="Times New Roman"/>
        </w:rPr>
        <w:t>”</w:t>
      </w:r>
      <w:r w:rsidR="005E21E5" w:rsidRPr="00730D73">
        <w:rPr>
          <w:rFonts w:ascii="Times New Roman" w:hAnsi="Times New Roman" w:cs="Times New Roman"/>
        </w:rPr>
        <w:t xml:space="preserve"> </w:t>
      </w:r>
      <w:r w:rsidR="00FF0C59" w:rsidRPr="00730D73">
        <w:rPr>
          <w:rFonts w:ascii="Times New Roman" w:hAnsi="Times New Roman" w:cs="Times New Roman"/>
        </w:rPr>
        <w:t>Hölderlin</w:t>
      </w:r>
      <w:r w:rsidR="005E21E5" w:rsidRPr="00730D73">
        <w:rPr>
          <w:rFonts w:ascii="Times New Roman" w:hAnsi="Times New Roman" w:cs="Times New Roman"/>
        </w:rPr>
        <w:t xml:space="preserve"> </w:t>
      </w:r>
      <w:r w:rsidR="00963528" w:rsidRPr="00730D73">
        <w:rPr>
          <w:rFonts w:ascii="Times New Roman" w:hAnsi="Times New Roman" w:cs="Times New Roman"/>
        </w:rPr>
        <w:t>goes on to name, simply,</w:t>
      </w:r>
      <w:r w:rsidR="006268BC" w:rsidRPr="00730D73">
        <w:rPr>
          <w:rFonts w:ascii="Times New Roman" w:hAnsi="Times New Roman" w:cs="Times New Roman"/>
        </w:rPr>
        <w:t xml:space="preserve"> “the Earth</w:t>
      </w:r>
      <w:r w:rsidR="00477DFD">
        <w:rPr>
          <w:rFonts w:ascii="Times New Roman" w:hAnsi="Times New Roman" w:cs="Times New Roman"/>
        </w:rPr>
        <w:t>.</w:t>
      </w:r>
      <w:r w:rsidR="00D711C9">
        <w:rPr>
          <w:rFonts w:ascii="Times New Roman" w:hAnsi="Times New Roman" w:cs="Times New Roman"/>
        </w:rPr>
        <w:t xml:space="preserve">” </w:t>
      </w:r>
      <w:r w:rsidR="00D701E8">
        <w:rPr>
          <w:rFonts w:ascii="Times New Roman" w:hAnsi="Times New Roman" w:cs="Times New Roman"/>
        </w:rPr>
        <w:t>H</w:t>
      </w:r>
      <w:r w:rsidR="0095572E">
        <w:rPr>
          <w:rFonts w:ascii="Times New Roman" w:hAnsi="Times New Roman" w:cs="Times New Roman"/>
        </w:rPr>
        <w:t>ö</w:t>
      </w:r>
      <w:r w:rsidR="00D701E8">
        <w:rPr>
          <w:rFonts w:ascii="Times New Roman" w:hAnsi="Times New Roman" w:cs="Times New Roman"/>
        </w:rPr>
        <w:t xml:space="preserve">lderlin’s </w:t>
      </w:r>
      <w:r w:rsidR="004331A6" w:rsidRPr="00730D73">
        <w:rPr>
          <w:rFonts w:ascii="Times New Roman" w:hAnsi="Times New Roman" w:cs="Times New Roman"/>
        </w:rPr>
        <w:t>“Notes to Antigone</w:t>
      </w:r>
      <w:r w:rsidR="005E21E5" w:rsidRPr="00730D73">
        <w:rPr>
          <w:rFonts w:ascii="Times New Roman" w:hAnsi="Times New Roman" w:cs="Times New Roman"/>
        </w:rPr>
        <w:t xml:space="preserve">” </w:t>
      </w:r>
      <w:r w:rsidR="00904AF5" w:rsidRPr="00730D73">
        <w:rPr>
          <w:rFonts w:ascii="Times New Roman" w:hAnsi="Times New Roman" w:cs="Times New Roman"/>
        </w:rPr>
        <w:t>elaborates</w:t>
      </w:r>
      <w:r w:rsidR="004331A6" w:rsidRPr="00730D73">
        <w:rPr>
          <w:rFonts w:ascii="Times New Roman" w:hAnsi="Times New Roman" w:cs="Times New Roman"/>
        </w:rPr>
        <w:t xml:space="preserve"> the emergence of </w:t>
      </w:r>
      <w:r w:rsidR="00904AF5" w:rsidRPr="00730D73">
        <w:rPr>
          <w:rFonts w:ascii="Times New Roman" w:hAnsi="Times New Roman" w:cs="Times New Roman"/>
        </w:rPr>
        <w:t>this motif</w:t>
      </w:r>
      <w:r w:rsidR="004331A6" w:rsidRPr="00730D73">
        <w:rPr>
          <w:rFonts w:ascii="Times New Roman" w:hAnsi="Times New Roman" w:cs="Times New Roman"/>
        </w:rPr>
        <w:t xml:space="preserve"> by framing</w:t>
      </w:r>
      <w:r w:rsidR="005E21E5" w:rsidRPr="00730D73">
        <w:rPr>
          <w:rFonts w:ascii="Times New Roman" w:hAnsi="Times New Roman" w:cs="Times New Roman"/>
        </w:rPr>
        <w:t xml:space="preserve"> th</w:t>
      </w:r>
      <w:r w:rsidR="004331A6" w:rsidRPr="00730D73">
        <w:rPr>
          <w:rFonts w:ascii="Times New Roman" w:hAnsi="Times New Roman" w:cs="Times New Roman"/>
        </w:rPr>
        <w:t>e</w:t>
      </w:r>
      <w:r w:rsidR="005E21E5" w:rsidRPr="00730D73">
        <w:rPr>
          <w:rFonts w:ascii="Times New Roman" w:hAnsi="Times New Roman" w:cs="Times New Roman"/>
        </w:rPr>
        <w:t xml:space="preserve"> </w:t>
      </w:r>
      <w:r w:rsidR="009E3FEA" w:rsidRPr="00730D73">
        <w:rPr>
          <w:rFonts w:ascii="Times New Roman" w:hAnsi="Times New Roman" w:cs="Times New Roman"/>
        </w:rPr>
        <w:t xml:space="preserve">“real separation” </w:t>
      </w:r>
      <w:r w:rsidR="005E21E5" w:rsidRPr="00730D73">
        <w:rPr>
          <w:rFonts w:ascii="Times New Roman" w:hAnsi="Times New Roman" w:cs="Times New Roman"/>
        </w:rPr>
        <w:t xml:space="preserve">in terms </w:t>
      </w:r>
      <w:r w:rsidR="00963528" w:rsidRPr="00730D73">
        <w:rPr>
          <w:rFonts w:ascii="Times New Roman" w:hAnsi="Times New Roman" w:cs="Times New Roman"/>
        </w:rPr>
        <w:t xml:space="preserve">of a </w:t>
      </w:r>
      <w:r w:rsidR="0095572E">
        <w:rPr>
          <w:rFonts w:ascii="Times New Roman" w:hAnsi="Times New Roman" w:cs="Times New Roman"/>
        </w:rPr>
        <w:t>“</w:t>
      </w:r>
      <w:r w:rsidR="00963528" w:rsidRPr="00730D73">
        <w:rPr>
          <w:rFonts w:ascii="Times New Roman" w:hAnsi="Times New Roman" w:cs="Times New Roman"/>
        </w:rPr>
        <w:t>reversal</w:t>
      </w:r>
      <w:r w:rsidR="0095572E">
        <w:rPr>
          <w:rFonts w:ascii="Times New Roman" w:hAnsi="Times New Roman" w:cs="Times New Roman"/>
        </w:rPr>
        <w:t>”</w:t>
      </w:r>
      <w:r w:rsidR="00963528" w:rsidRPr="00730D73">
        <w:rPr>
          <w:rFonts w:ascii="Times New Roman" w:hAnsi="Times New Roman" w:cs="Times New Roman"/>
        </w:rPr>
        <w:t xml:space="preserve"> that occurs </w:t>
      </w:r>
      <w:r w:rsidR="001C5F93" w:rsidRPr="00730D73">
        <w:rPr>
          <w:rFonts w:ascii="Times New Roman" w:hAnsi="Times New Roman" w:cs="Times New Roman"/>
        </w:rPr>
        <w:t xml:space="preserve">when Kreon and Antigone </w:t>
      </w:r>
      <w:r w:rsidR="00904AF5" w:rsidRPr="00730D73">
        <w:rPr>
          <w:rFonts w:ascii="Times New Roman" w:hAnsi="Times New Roman" w:cs="Times New Roman"/>
        </w:rPr>
        <w:t xml:space="preserve">both simultaneously </w:t>
      </w:r>
      <w:r w:rsidR="001C5F93" w:rsidRPr="00730D73">
        <w:rPr>
          <w:rFonts w:ascii="Times New Roman" w:hAnsi="Times New Roman" w:cs="Times New Roman"/>
        </w:rPr>
        <w:t xml:space="preserve">appeal to Zeus as a principle of </w:t>
      </w:r>
      <w:r w:rsidR="00904AF5" w:rsidRPr="00730D73">
        <w:rPr>
          <w:rFonts w:ascii="Times New Roman" w:hAnsi="Times New Roman" w:cs="Times New Roman"/>
        </w:rPr>
        <w:t xml:space="preserve">divine </w:t>
      </w:r>
      <w:r w:rsidR="001C5F93" w:rsidRPr="00730D73">
        <w:rPr>
          <w:rFonts w:ascii="Times New Roman" w:hAnsi="Times New Roman" w:cs="Times New Roman"/>
        </w:rPr>
        <w:t xml:space="preserve">order </w:t>
      </w:r>
      <w:r w:rsidR="001C519A" w:rsidRPr="00730D73">
        <w:rPr>
          <w:rFonts w:ascii="Times New Roman" w:hAnsi="Times New Roman" w:cs="Times New Roman"/>
        </w:rPr>
        <w:t xml:space="preserve">lying </w:t>
      </w:r>
      <w:r w:rsidR="001C5F93" w:rsidRPr="00730D73">
        <w:rPr>
          <w:rFonts w:ascii="Times New Roman" w:hAnsi="Times New Roman" w:cs="Times New Roman"/>
        </w:rPr>
        <w:t>beyond the world of the living.</w:t>
      </w:r>
      <w:r w:rsidR="004331A6" w:rsidRPr="00730D73">
        <w:rPr>
          <w:rFonts w:ascii="Times New Roman" w:hAnsi="Times New Roman" w:cs="Times New Roman"/>
        </w:rPr>
        <w:t xml:space="preserve"> </w:t>
      </w:r>
      <w:r w:rsidR="005E794B">
        <w:rPr>
          <w:rFonts w:ascii="Times New Roman" w:hAnsi="Times New Roman" w:cs="Times New Roman"/>
        </w:rPr>
        <w:t xml:space="preserve">Beginning with a meditation on the “calculable law” of “Antigone,” which </w:t>
      </w:r>
      <w:r w:rsidR="003A69C2">
        <w:rPr>
          <w:rFonts w:ascii="Times New Roman" w:hAnsi="Times New Roman" w:cs="Times New Roman"/>
        </w:rPr>
        <w:t xml:space="preserve">once </w:t>
      </w:r>
      <w:r w:rsidR="005E794B">
        <w:rPr>
          <w:rFonts w:ascii="Times New Roman" w:hAnsi="Times New Roman" w:cs="Times New Roman"/>
        </w:rPr>
        <w:t>again entails the “successive modes through which representation, sensation and reason develop according to poetic logic” (</w:t>
      </w:r>
      <w:r w:rsidR="0079211A">
        <w:rPr>
          <w:rFonts w:ascii="Times New Roman" w:hAnsi="Times New Roman" w:cs="Times New Roman"/>
        </w:rPr>
        <w:t>PW</w:t>
      </w:r>
      <w:ins w:id="368" w:author="Copyeditor" w:date="2022-08-30T11:14:00Z">
        <w:r w:rsidR="00B84CF2">
          <w:rPr>
            <w:rFonts w:ascii="Times New Roman" w:hAnsi="Times New Roman" w:cs="Times New Roman"/>
          </w:rPr>
          <w:t xml:space="preserve"> </w:t>
        </w:r>
      </w:ins>
      <w:del w:id="369" w:author="Copyeditor" w:date="2022-08-30T11:14:00Z">
        <w:r w:rsidR="0079211A" w:rsidDel="00B84CF2">
          <w:rPr>
            <w:rFonts w:ascii="Times New Roman" w:hAnsi="Times New Roman" w:cs="Times New Roman"/>
          </w:rPr>
          <w:delText>,</w:delText>
        </w:r>
      </w:del>
      <w:r w:rsidR="0079211A">
        <w:rPr>
          <w:rFonts w:ascii="Times New Roman" w:hAnsi="Times New Roman" w:cs="Times New Roman"/>
        </w:rPr>
        <w:t>109</w:t>
      </w:r>
      <w:del w:id="370" w:author="Copyeditor" w:date="2022-08-30T11:14:00Z">
        <w:r w:rsidR="0079211A" w:rsidDel="00B84CF2">
          <w:rPr>
            <w:rFonts w:ascii="Times New Roman" w:hAnsi="Times New Roman" w:cs="Times New Roman"/>
          </w:rPr>
          <w:delText>/</w:delText>
        </w:r>
        <w:r w:rsidR="00064142" w:rsidDel="00B84CF2">
          <w:rPr>
            <w:rFonts w:ascii="Times New Roman" w:hAnsi="Times New Roman" w:cs="Times New Roman"/>
          </w:rPr>
          <w:delText xml:space="preserve"> </w:delText>
        </w:r>
      </w:del>
      <w:ins w:id="371" w:author="Copyeditor" w:date="2022-08-30T11:14:00Z">
        <w:r w:rsidR="00B84CF2">
          <w:rPr>
            <w:rFonts w:ascii="Times New Roman" w:hAnsi="Times New Roman" w:cs="Times New Roman"/>
          </w:rPr>
          <w:t xml:space="preserve">; </w:t>
        </w:r>
      </w:ins>
      <w:r w:rsidR="00064142">
        <w:rPr>
          <w:rFonts w:ascii="Times New Roman" w:hAnsi="Times New Roman" w:cs="Times New Roman"/>
        </w:rPr>
        <w:t>2:452</w:t>
      </w:r>
      <w:r w:rsidR="005E794B">
        <w:rPr>
          <w:rFonts w:ascii="Times New Roman" w:hAnsi="Times New Roman" w:cs="Times New Roman"/>
        </w:rPr>
        <w:t>), H</w:t>
      </w:r>
      <w:r w:rsidR="0095572E">
        <w:rPr>
          <w:rFonts w:ascii="Times New Roman" w:hAnsi="Times New Roman" w:cs="Times New Roman"/>
        </w:rPr>
        <w:t>ö</w:t>
      </w:r>
      <w:r w:rsidR="005E794B">
        <w:rPr>
          <w:rFonts w:ascii="Times New Roman" w:hAnsi="Times New Roman" w:cs="Times New Roman"/>
        </w:rPr>
        <w:t>lderlin focuses on the moment in the play that “interrupts” this logic</w:t>
      </w:r>
      <w:del w:id="372" w:author="Copyeditor" w:date="2022-08-30T11:14:00Z">
        <w:r w:rsidR="005E794B" w:rsidDel="00B84CF2">
          <w:rPr>
            <w:rFonts w:ascii="Times New Roman" w:hAnsi="Times New Roman" w:cs="Times New Roman"/>
          </w:rPr>
          <w:delText>,</w:delText>
        </w:r>
      </w:del>
      <w:r w:rsidR="005E794B">
        <w:rPr>
          <w:rFonts w:ascii="Times New Roman" w:hAnsi="Times New Roman" w:cs="Times New Roman"/>
        </w:rPr>
        <w:t xml:space="preserve"> and introduces something irreducible to the succession of representations.</w:t>
      </w:r>
      <w:r w:rsidR="00F97B5E">
        <w:rPr>
          <w:rFonts w:ascii="Times New Roman" w:hAnsi="Times New Roman" w:cs="Times New Roman"/>
        </w:rPr>
        <w:t xml:space="preserve"> </w:t>
      </w:r>
      <w:r w:rsidR="0095572E">
        <w:rPr>
          <w:rFonts w:ascii="Times New Roman" w:hAnsi="Times New Roman" w:cs="Times New Roman"/>
        </w:rPr>
        <w:t>This interruption happens at the moment both characters appeal to the same authority to justify their actions, which effectively makes</w:t>
      </w:r>
      <w:r w:rsidR="00F97B5E">
        <w:rPr>
          <w:rFonts w:ascii="Times New Roman" w:hAnsi="Times New Roman" w:cs="Times New Roman"/>
        </w:rPr>
        <w:t xml:space="preserve"> </w:t>
      </w:r>
      <w:r w:rsidR="0073700B">
        <w:rPr>
          <w:rFonts w:ascii="Times New Roman" w:hAnsi="Times New Roman" w:cs="Times New Roman"/>
        </w:rPr>
        <w:t>it</w:t>
      </w:r>
      <w:r w:rsidR="00F97B5E">
        <w:rPr>
          <w:rFonts w:ascii="Times New Roman" w:hAnsi="Times New Roman" w:cs="Times New Roman"/>
        </w:rPr>
        <w:t xml:space="preserve"> the crux of the play</w:t>
      </w:r>
      <w:r w:rsidR="0095572E">
        <w:rPr>
          <w:rFonts w:ascii="Times New Roman" w:hAnsi="Times New Roman" w:cs="Times New Roman"/>
        </w:rPr>
        <w:t xml:space="preserve"> for Hölderlin</w:t>
      </w:r>
      <w:r w:rsidR="00F97B5E">
        <w:rPr>
          <w:rFonts w:ascii="Times New Roman" w:hAnsi="Times New Roman" w:cs="Times New Roman"/>
        </w:rPr>
        <w:t xml:space="preserve">. </w:t>
      </w:r>
      <w:r w:rsidR="006E2AA9">
        <w:rPr>
          <w:rFonts w:ascii="Times New Roman" w:hAnsi="Times New Roman" w:cs="Times New Roman"/>
        </w:rPr>
        <w:t xml:space="preserve">The appeals by </w:t>
      </w:r>
      <w:r w:rsidR="00860CF9">
        <w:rPr>
          <w:rFonts w:ascii="Times New Roman" w:hAnsi="Times New Roman" w:cs="Times New Roman"/>
        </w:rPr>
        <w:t xml:space="preserve">Kreon and Antigone do not </w:t>
      </w:r>
      <w:r w:rsidR="006E2AA9">
        <w:rPr>
          <w:rFonts w:ascii="Times New Roman" w:hAnsi="Times New Roman" w:cs="Times New Roman"/>
        </w:rPr>
        <w:t>involve</w:t>
      </w:r>
      <w:r w:rsidR="00860CF9">
        <w:rPr>
          <w:rFonts w:ascii="Times New Roman" w:hAnsi="Times New Roman" w:cs="Times New Roman"/>
        </w:rPr>
        <w:t xml:space="preserve"> the same principle, however. In each case, </w:t>
      </w:r>
      <w:del w:id="373" w:author="Copyeditor" w:date="2022-08-30T12:06:00Z">
        <w:r w:rsidR="00860CF9" w:rsidDel="00A40276">
          <w:rPr>
            <w:rFonts w:ascii="Times New Roman" w:hAnsi="Times New Roman" w:cs="Times New Roman"/>
          </w:rPr>
          <w:delText>“</w:delText>
        </w:r>
      </w:del>
      <w:r w:rsidR="00860CF9">
        <w:rPr>
          <w:rFonts w:ascii="Times New Roman" w:hAnsi="Times New Roman" w:cs="Times New Roman"/>
        </w:rPr>
        <w:t>Zeus</w:t>
      </w:r>
      <w:del w:id="374" w:author="Copyeditor" w:date="2022-08-30T12:06:00Z">
        <w:r w:rsidR="00860CF9" w:rsidDel="00A40276">
          <w:rPr>
            <w:rFonts w:ascii="Times New Roman" w:hAnsi="Times New Roman" w:cs="Times New Roman"/>
          </w:rPr>
          <w:delText>”</w:delText>
        </w:r>
      </w:del>
      <w:r w:rsidR="00860CF9">
        <w:rPr>
          <w:rFonts w:ascii="Times New Roman" w:hAnsi="Times New Roman" w:cs="Times New Roman"/>
        </w:rPr>
        <w:t xml:space="preserve"> represents something different</w:t>
      </w:r>
      <w:r w:rsidR="006E2AA9">
        <w:rPr>
          <w:rFonts w:ascii="Times New Roman" w:hAnsi="Times New Roman" w:cs="Times New Roman"/>
        </w:rPr>
        <w:t xml:space="preserve"> to each </w:t>
      </w:r>
      <w:r w:rsidR="00064142">
        <w:rPr>
          <w:rFonts w:ascii="Times New Roman" w:hAnsi="Times New Roman" w:cs="Times New Roman"/>
        </w:rPr>
        <w:t>of them,</w:t>
      </w:r>
      <w:r w:rsidR="006E2AA9">
        <w:rPr>
          <w:rFonts w:ascii="Times New Roman" w:hAnsi="Times New Roman" w:cs="Times New Roman"/>
        </w:rPr>
        <w:t xml:space="preserve"> even if structurally the appeal </w:t>
      </w:r>
      <w:r w:rsidR="0061413B">
        <w:rPr>
          <w:rFonts w:ascii="Times New Roman" w:hAnsi="Times New Roman" w:cs="Times New Roman"/>
        </w:rPr>
        <w:t>takes</w:t>
      </w:r>
      <w:r w:rsidR="006E2AA9">
        <w:rPr>
          <w:rFonts w:ascii="Times New Roman" w:hAnsi="Times New Roman" w:cs="Times New Roman"/>
        </w:rPr>
        <w:t xml:space="preserve"> the same form insofar as</w:t>
      </w:r>
      <w:r w:rsidR="00860CF9">
        <w:rPr>
          <w:rFonts w:ascii="Times New Roman" w:hAnsi="Times New Roman" w:cs="Times New Roman"/>
        </w:rPr>
        <w:t xml:space="preserve"> the same “sacred name”</w:t>
      </w:r>
      <w:r w:rsidR="006E2AA9">
        <w:rPr>
          <w:rFonts w:ascii="Times New Roman" w:hAnsi="Times New Roman" w:cs="Times New Roman"/>
        </w:rPr>
        <w:t xml:space="preserve"> </w:t>
      </w:r>
      <w:r w:rsidR="0061413B">
        <w:rPr>
          <w:rFonts w:ascii="Times New Roman" w:hAnsi="Times New Roman" w:cs="Times New Roman"/>
        </w:rPr>
        <w:t xml:space="preserve">(Zeus) </w:t>
      </w:r>
      <w:r w:rsidR="00860CF9">
        <w:rPr>
          <w:rFonts w:ascii="Times New Roman" w:hAnsi="Times New Roman" w:cs="Times New Roman"/>
        </w:rPr>
        <w:t xml:space="preserve">is used to designate </w:t>
      </w:r>
      <w:r w:rsidR="006E2AA9">
        <w:rPr>
          <w:rFonts w:ascii="Times New Roman" w:hAnsi="Times New Roman" w:cs="Times New Roman"/>
        </w:rPr>
        <w:t>a</w:t>
      </w:r>
      <w:r w:rsidR="00860CF9">
        <w:rPr>
          <w:rFonts w:ascii="Times New Roman" w:hAnsi="Times New Roman" w:cs="Times New Roman"/>
        </w:rPr>
        <w:t xml:space="preserve"> “highest,” </w:t>
      </w:r>
      <w:r w:rsidR="006E2AA9">
        <w:rPr>
          <w:rFonts w:ascii="Times New Roman" w:hAnsi="Times New Roman" w:cs="Times New Roman"/>
        </w:rPr>
        <w:t>an</w:t>
      </w:r>
      <w:r w:rsidR="00860CF9">
        <w:rPr>
          <w:rFonts w:ascii="Times New Roman" w:hAnsi="Times New Roman" w:cs="Times New Roman"/>
        </w:rPr>
        <w:t xml:space="preserve"> ultimate authority or </w:t>
      </w:r>
      <w:r w:rsidR="00860CF9" w:rsidRPr="00860CF9">
        <w:rPr>
          <w:rFonts w:ascii="Times New Roman" w:hAnsi="Times New Roman" w:cs="Times New Roman"/>
          <w:i/>
        </w:rPr>
        <w:t>arche</w:t>
      </w:r>
      <w:r w:rsidR="00860CF9">
        <w:rPr>
          <w:rFonts w:ascii="Times New Roman" w:hAnsi="Times New Roman" w:cs="Times New Roman"/>
        </w:rPr>
        <w:t xml:space="preserve">. </w:t>
      </w:r>
      <w:r w:rsidR="006E2AA9">
        <w:rPr>
          <w:rFonts w:ascii="Times New Roman" w:hAnsi="Times New Roman" w:cs="Times New Roman"/>
        </w:rPr>
        <w:t xml:space="preserve">For Kreon, </w:t>
      </w:r>
      <w:del w:id="375" w:author="Copyeditor" w:date="2022-08-30T12:06:00Z">
        <w:r w:rsidR="006E2AA9" w:rsidDel="00A40276">
          <w:rPr>
            <w:rFonts w:ascii="Times New Roman" w:hAnsi="Times New Roman" w:cs="Times New Roman"/>
          </w:rPr>
          <w:delText>“</w:delText>
        </w:r>
      </w:del>
      <w:r w:rsidR="006E2AA9">
        <w:rPr>
          <w:rFonts w:ascii="Times New Roman" w:hAnsi="Times New Roman" w:cs="Times New Roman"/>
        </w:rPr>
        <w:t>Zeus</w:t>
      </w:r>
      <w:del w:id="376" w:author="Copyeditor" w:date="2022-08-30T12:06:00Z">
        <w:r w:rsidR="006E2AA9" w:rsidDel="00A40276">
          <w:rPr>
            <w:rFonts w:ascii="Times New Roman" w:hAnsi="Times New Roman" w:cs="Times New Roman"/>
          </w:rPr>
          <w:delText>”</w:delText>
        </w:r>
      </w:del>
      <w:r w:rsidR="006E2AA9">
        <w:rPr>
          <w:rFonts w:ascii="Times New Roman" w:hAnsi="Times New Roman" w:cs="Times New Roman"/>
        </w:rPr>
        <w:t xml:space="preserve"> represents the traditional form of divine authority. In</w:t>
      </w:r>
      <w:r w:rsidR="00860CF9">
        <w:rPr>
          <w:rFonts w:ascii="Times New Roman" w:hAnsi="Times New Roman" w:cs="Times New Roman"/>
        </w:rPr>
        <w:t xml:space="preserve"> the case of Antigone, </w:t>
      </w:r>
      <w:r w:rsidR="006E2AA9">
        <w:rPr>
          <w:rFonts w:ascii="Times New Roman" w:hAnsi="Times New Roman" w:cs="Times New Roman"/>
        </w:rPr>
        <w:t xml:space="preserve">however, </w:t>
      </w:r>
      <w:r w:rsidR="00D701E8">
        <w:rPr>
          <w:rFonts w:ascii="Times New Roman" w:hAnsi="Times New Roman" w:cs="Times New Roman"/>
        </w:rPr>
        <w:t>Zeus’s</w:t>
      </w:r>
      <w:r w:rsidR="00557FF8" w:rsidRPr="00730D73">
        <w:rPr>
          <w:rFonts w:ascii="Times New Roman" w:hAnsi="Times New Roman" w:cs="Times New Roman"/>
        </w:rPr>
        <w:t xml:space="preserve"> divine status is immediately inverted into its opposite</w:t>
      </w:r>
      <w:r w:rsidR="006E2AA9">
        <w:rPr>
          <w:rFonts w:ascii="Times New Roman" w:hAnsi="Times New Roman" w:cs="Times New Roman"/>
        </w:rPr>
        <w:t xml:space="preserve"> and given an earthward turn</w:t>
      </w:r>
      <w:r w:rsidR="00557FF8" w:rsidRPr="00730D73">
        <w:rPr>
          <w:rFonts w:ascii="Times New Roman" w:hAnsi="Times New Roman" w:cs="Times New Roman"/>
        </w:rPr>
        <w:t xml:space="preserve">. </w:t>
      </w:r>
      <w:r w:rsidR="001C5F93" w:rsidRPr="00730D73">
        <w:rPr>
          <w:rFonts w:ascii="Times New Roman" w:hAnsi="Times New Roman" w:cs="Times New Roman"/>
        </w:rPr>
        <w:t>Zeus</w:t>
      </w:r>
      <w:r w:rsidR="001C519A" w:rsidRPr="00730D73">
        <w:rPr>
          <w:rFonts w:ascii="Times New Roman" w:hAnsi="Times New Roman" w:cs="Times New Roman"/>
        </w:rPr>
        <w:t xml:space="preserve"> is </w:t>
      </w:r>
      <w:r w:rsidR="00291286" w:rsidRPr="00730D73">
        <w:rPr>
          <w:rFonts w:ascii="Times New Roman" w:hAnsi="Times New Roman" w:cs="Times New Roman"/>
        </w:rPr>
        <w:t>presented</w:t>
      </w:r>
      <w:r w:rsidR="001C519A" w:rsidRPr="00730D73">
        <w:rPr>
          <w:rFonts w:ascii="Times New Roman" w:hAnsi="Times New Roman" w:cs="Times New Roman"/>
        </w:rPr>
        <w:t xml:space="preserve"> as</w:t>
      </w:r>
      <w:r w:rsidR="001C5F93" w:rsidRPr="00730D73">
        <w:rPr>
          <w:rFonts w:ascii="Times New Roman" w:hAnsi="Times New Roman" w:cs="Times New Roman"/>
        </w:rPr>
        <w:t xml:space="preserve"> the “father of time or: father of </w:t>
      </w:r>
      <w:r w:rsidR="001C5F93" w:rsidRPr="00064142">
        <w:rPr>
          <w:rFonts w:ascii="Times New Roman" w:hAnsi="Times New Roman" w:cs="Times New Roman"/>
        </w:rPr>
        <w:t>earth</w:t>
      </w:r>
      <w:r w:rsidR="001C5F93" w:rsidRPr="00730D73">
        <w:rPr>
          <w:rFonts w:ascii="Times New Roman" w:hAnsi="Times New Roman" w:cs="Times New Roman"/>
        </w:rPr>
        <w:t>, for it is his character, opposing the eternal tendency, to reverse the striving from th</w:t>
      </w:r>
      <w:r w:rsidR="009E3FEA" w:rsidRPr="00730D73">
        <w:rPr>
          <w:rFonts w:ascii="Times New Roman" w:hAnsi="Times New Roman" w:cs="Times New Roman"/>
        </w:rPr>
        <w:t>is</w:t>
      </w:r>
      <w:r w:rsidR="001C5F93" w:rsidRPr="00730D73">
        <w:rPr>
          <w:rFonts w:ascii="Times New Roman" w:hAnsi="Times New Roman" w:cs="Times New Roman"/>
        </w:rPr>
        <w:t xml:space="preserve"> world to the other into a striving from another world to this one” </w:t>
      </w:r>
      <w:ins w:id="377" w:author="Copyeditor" w:date="2022-08-30T12:07:00Z">
        <w:r w:rsidR="00A40276">
          <w:rPr>
            <w:rFonts w:ascii="Times New Roman" w:hAnsi="Times New Roman" w:cs="Times New Roman"/>
          </w:rPr>
          <w:t>(</w:t>
        </w:r>
      </w:ins>
      <w:proofErr w:type="spellStart"/>
      <w:del w:id="378" w:author="Copyeditor" w:date="2022-08-30T12:07:00Z">
        <w:r w:rsidR="00064142" w:rsidRPr="00A40276" w:rsidDel="00A40276">
          <w:rPr>
            <w:rFonts w:ascii="Times New Roman" w:hAnsi="Times New Roman" w:cs="Times New Roman"/>
          </w:rPr>
          <w:delText>“</w:delText>
        </w:r>
      </w:del>
      <w:r w:rsidR="00064142" w:rsidRPr="00A40276">
        <w:rPr>
          <w:rFonts w:ascii="Times New Roman" w:hAnsi="Times New Roman" w:cs="Times New Roman"/>
          <w:rPrChange w:id="379" w:author="Copyeditor" w:date="2022-08-30T12:07:00Z">
            <w:rPr>
              <w:rFonts w:ascii="Times New Roman" w:hAnsi="Times New Roman" w:cs="Times New Roman"/>
              <w:i/>
              <w:iCs/>
            </w:rPr>
          </w:rPrChange>
        </w:rPr>
        <w:t>Vater</w:t>
      </w:r>
      <w:proofErr w:type="spellEnd"/>
      <w:r w:rsidR="00064142" w:rsidRPr="00A40276">
        <w:rPr>
          <w:rFonts w:ascii="Times New Roman" w:hAnsi="Times New Roman" w:cs="Times New Roman"/>
          <w:rPrChange w:id="380" w:author="Copyeditor" w:date="2022-08-30T12:07:00Z">
            <w:rPr>
              <w:rFonts w:ascii="Times New Roman" w:hAnsi="Times New Roman" w:cs="Times New Roman"/>
              <w:i/>
              <w:iCs/>
            </w:rPr>
          </w:rPrChange>
        </w:rPr>
        <w:t xml:space="preserve"> der Zeit </w:t>
      </w:r>
      <w:proofErr w:type="spellStart"/>
      <w:r w:rsidR="00064142" w:rsidRPr="00A40276">
        <w:rPr>
          <w:rFonts w:ascii="Times New Roman" w:hAnsi="Times New Roman" w:cs="Times New Roman"/>
          <w:rPrChange w:id="381" w:author="Copyeditor" w:date="2022-08-30T12:07:00Z">
            <w:rPr>
              <w:rFonts w:ascii="Times New Roman" w:hAnsi="Times New Roman" w:cs="Times New Roman"/>
              <w:i/>
              <w:iCs/>
            </w:rPr>
          </w:rPrChange>
        </w:rPr>
        <w:t>oder</w:t>
      </w:r>
      <w:proofErr w:type="spellEnd"/>
      <w:r w:rsidR="00064142" w:rsidRPr="00A40276">
        <w:rPr>
          <w:rFonts w:ascii="Times New Roman" w:hAnsi="Times New Roman" w:cs="Times New Roman"/>
          <w:rPrChange w:id="382"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383" w:author="Copyeditor" w:date="2022-08-30T12:07:00Z">
            <w:rPr>
              <w:rFonts w:ascii="Times New Roman" w:hAnsi="Times New Roman" w:cs="Times New Roman"/>
              <w:i/>
              <w:iCs/>
            </w:rPr>
          </w:rPrChange>
        </w:rPr>
        <w:t>Vater</w:t>
      </w:r>
      <w:proofErr w:type="spellEnd"/>
      <w:r w:rsidR="00064142" w:rsidRPr="00A40276">
        <w:rPr>
          <w:rFonts w:ascii="Times New Roman" w:hAnsi="Times New Roman" w:cs="Times New Roman"/>
          <w:rPrChange w:id="384" w:author="Copyeditor" w:date="2022-08-30T12:07:00Z">
            <w:rPr>
              <w:rFonts w:ascii="Times New Roman" w:hAnsi="Times New Roman" w:cs="Times New Roman"/>
              <w:i/>
              <w:iCs/>
            </w:rPr>
          </w:rPrChange>
        </w:rPr>
        <w:t xml:space="preserve"> der </w:t>
      </w:r>
      <w:proofErr w:type="spellStart"/>
      <w:r w:rsidR="00064142" w:rsidRPr="00A40276">
        <w:rPr>
          <w:rFonts w:ascii="Times New Roman" w:hAnsi="Times New Roman" w:cs="Times New Roman"/>
          <w:rPrChange w:id="385" w:author="Copyeditor" w:date="2022-08-30T12:07:00Z">
            <w:rPr>
              <w:rFonts w:ascii="Times New Roman" w:hAnsi="Times New Roman" w:cs="Times New Roman"/>
              <w:i/>
              <w:iCs/>
            </w:rPr>
          </w:rPrChange>
        </w:rPr>
        <w:t>Erde</w:t>
      </w:r>
      <w:proofErr w:type="spellEnd"/>
      <w:r w:rsidR="00064142" w:rsidRPr="00A40276">
        <w:rPr>
          <w:rFonts w:ascii="Times New Roman" w:hAnsi="Times New Roman" w:cs="Times New Roman"/>
          <w:rPrChange w:id="386"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387" w:author="Copyeditor" w:date="2022-08-30T12:07:00Z">
            <w:rPr>
              <w:rFonts w:ascii="Times New Roman" w:hAnsi="Times New Roman" w:cs="Times New Roman"/>
              <w:i/>
              <w:iCs/>
            </w:rPr>
          </w:rPrChange>
        </w:rPr>
        <w:t>weil</w:t>
      </w:r>
      <w:proofErr w:type="spellEnd"/>
      <w:r w:rsidR="00064142" w:rsidRPr="00A40276">
        <w:rPr>
          <w:rFonts w:ascii="Times New Roman" w:hAnsi="Times New Roman" w:cs="Times New Roman"/>
          <w:rPrChange w:id="388" w:author="Copyeditor" w:date="2022-08-30T12:07:00Z">
            <w:rPr>
              <w:rFonts w:ascii="Times New Roman" w:hAnsi="Times New Roman" w:cs="Times New Roman"/>
              <w:i/>
              <w:iCs/>
            </w:rPr>
          </w:rPrChange>
        </w:rPr>
        <w:t xml:space="preserve"> sein </w:t>
      </w:r>
      <w:proofErr w:type="spellStart"/>
      <w:r w:rsidR="00064142" w:rsidRPr="00A40276">
        <w:rPr>
          <w:rFonts w:ascii="Times New Roman" w:hAnsi="Times New Roman" w:cs="Times New Roman"/>
          <w:rPrChange w:id="389" w:author="Copyeditor" w:date="2022-08-30T12:07:00Z">
            <w:rPr>
              <w:rFonts w:ascii="Times New Roman" w:hAnsi="Times New Roman" w:cs="Times New Roman"/>
              <w:i/>
              <w:iCs/>
            </w:rPr>
          </w:rPrChange>
        </w:rPr>
        <w:t>Charakter</w:t>
      </w:r>
      <w:proofErr w:type="spellEnd"/>
      <w:r w:rsidR="00064142" w:rsidRPr="00A40276">
        <w:rPr>
          <w:rFonts w:ascii="Times New Roman" w:hAnsi="Times New Roman" w:cs="Times New Roman"/>
          <w:rPrChange w:id="390"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391" w:author="Copyeditor" w:date="2022-08-30T12:07:00Z">
            <w:rPr>
              <w:rFonts w:ascii="Times New Roman" w:hAnsi="Times New Roman" w:cs="Times New Roman"/>
              <w:i/>
              <w:iCs/>
            </w:rPr>
          </w:rPrChange>
        </w:rPr>
        <w:t>ist</w:t>
      </w:r>
      <w:proofErr w:type="spellEnd"/>
      <w:r w:rsidR="00064142" w:rsidRPr="00A40276">
        <w:rPr>
          <w:rFonts w:ascii="Times New Roman" w:hAnsi="Times New Roman" w:cs="Times New Roman"/>
          <w:rPrChange w:id="392" w:author="Copyeditor" w:date="2022-08-30T12:07:00Z">
            <w:rPr>
              <w:rFonts w:ascii="Times New Roman" w:hAnsi="Times New Roman" w:cs="Times New Roman"/>
              <w:i/>
              <w:iCs/>
            </w:rPr>
          </w:rPrChange>
        </w:rPr>
        <w:t xml:space="preserve">, der </w:t>
      </w:r>
      <w:proofErr w:type="spellStart"/>
      <w:r w:rsidR="00064142" w:rsidRPr="00A40276">
        <w:rPr>
          <w:rFonts w:ascii="Times New Roman" w:hAnsi="Times New Roman" w:cs="Times New Roman"/>
          <w:rPrChange w:id="393" w:author="Copyeditor" w:date="2022-08-30T12:07:00Z">
            <w:rPr>
              <w:rFonts w:ascii="Times New Roman" w:hAnsi="Times New Roman" w:cs="Times New Roman"/>
              <w:i/>
              <w:iCs/>
            </w:rPr>
          </w:rPrChange>
        </w:rPr>
        <w:t>ewigen</w:t>
      </w:r>
      <w:proofErr w:type="spellEnd"/>
      <w:r w:rsidR="00064142" w:rsidRPr="00A40276">
        <w:rPr>
          <w:rFonts w:ascii="Times New Roman" w:hAnsi="Times New Roman" w:cs="Times New Roman"/>
          <w:rPrChange w:id="394" w:author="Copyeditor" w:date="2022-08-30T12:07:00Z">
            <w:rPr>
              <w:rFonts w:ascii="Times New Roman" w:hAnsi="Times New Roman" w:cs="Times New Roman"/>
              <w:i/>
              <w:iCs/>
            </w:rPr>
          </w:rPrChange>
        </w:rPr>
        <w:t xml:space="preserve"> Tendenz </w:t>
      </w:r>
      <w:proofErr w:type="spellStart"/>
      <w:r w:rsidR="00064142" w:rsidRPr="00A40276">
        <w:rPr>
          <w:rFonts w:ascii="Times New Roman" w:hAnsi="Times New Roman" w:cs="Times New Roman"/>
          <w:rPrChange w:id="395" w:author="Copyeditor" w:date="2022-08-30T12:07:00Z">
            <w:rPr>
              <w:rFonts w:ascii="Times New Roman" w:hAnsi="Times New Roman" w:cs="Times New Roman"/>
              <w:i/>
              <w:iCs/>
            </w:rPr>
          </w:rPrChange>
        </w:rPr>
        <w:t>entgegen</w:t>
      </w:r>
      <w:proofErr w:type="spellEnd"/>
      <w:r w:rsidR="00064142" w:rsidRPr="00A40276">
        <w:rPr>
          <w:rFonts w:ascii="Times New Roman" w:hAnsi="Times New Roman" w:cs="Times New Roman"/>
          <w:rPrChange w:id="396" w:author="Copyeditor" w:date="2022-08-30T12:07:00Z">
            <w:rPr>
              <w:rFonts w:ascii="Times New Roman" w:hAnsi="Times New Roman" w:cs="Times New Roman"/>
              <w:i/>
              <w:iCs/>
            </w:rPr>
          </w:rPrChange>
        </w:rPr>
        <w:t>,</w:t>
      </w:r>
      <w:r w:rsidR="00064142" w:rsidRPr="00A40276">
        <w:rPr>
          <w:rFonts w:ascii="Times New Roman" w:hAnsi="Times New Roman" w:cs="Times New Roman"/>
        </w:rPr>
        <w:t xml:space="preserve"> </w:t>
      </w:r>
      <w:r w:rsidR="00064142" w:rsidRPr="00A40276">
        <w:rPr>
          <w:rFonts w:ascii="Times New Roman" w:hAnsi="Times New Roman" w:cs="Times New Roman"/>
          <w:rPrChange w:id="397" w:author="Copyeditor" w:date="2022-08-30T12:07:00Z">
            <w:rPr>
              <w:rFonts w:ascii="Times New Roman" w:hAnsi="Times New Roman" w:cs="Times New Roman"/>
              <w:i/>
              <w:iCs/>
            </w:rPr>
          </w:rPrChange>
        </w:rPr>
        <w:t xml:space="preserve">das </w:t>
      </w:r>
      <w:proofErr w:type="spellStart"/>
      <w:r w:rsidR="00064142" w:rsidRPr="00A40276">
        <w:rPr>
          <w:rFonts w:ascii="Times New Roman" w:hAnsi="Times New Roman" w:cs="Times New Roman"/>
          <w:rPrChange w:id="398" w:author="Copyeditor" w:date="2022-08-30T12:07:00Z">
            <w:rPr>
              <w:rFonts w:ascii="Times New Roman" w:hAnsi="Times New Roman" w:cs="Times New Roman"/>
              <w:i/>
              <w:iCs/>
            </w:rPr>
          </w:rPrChange>
        </w:rPr>
        <w:t>Streben</w:t>
      </w:r>
      <w:proofErr w:type="spellEnd"/>
      <w:r w:rsidR="00064142" w:rsidRPr="00A40276">
        <w:rPr>
          <w:rFonts w:ascii="Times New Roman" w:hAnsi="Times New Roman" w:cs="Times New Roman"/>
          <w:rPrChange w:id="399"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400" w:author="Copyeditor" w:date="2022-08-30T12:07:00Z">
            <w:rPr>
              <w:rFonts w:ascii="Times New Roman" w:hAnsi="Times New Roman" w:cs="Times New Roman"/>
              <w:i/>
              <w:iCs/>
            </w:rPr>
          </w:rPrChange>
        </w:rPr>
        <w:t>aus</w:t>
      </w:r>
      <w:proofErr w:type="spellEnd"/>
      <w:r w:rsidR="00064142" w:rsidRPr="00A40276">
        <w:rPr>
          <w:rFonts w:ascii="Times New Roman" w:hAnsi="Times New Roman" w:cs="Times New Roman"/>
          <w:rPrChange w:id="401"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402" w:author="Copyeditor" w:date="2022-08-30T12:07:00Z">
            <w:rPr>
              <w:rFonts w:ascii="Times New Roman" w:hAnsi="Times New Roman" w:cs="Times New Roman"/>
              <w:i/>
              <w:iCs/>
            </w:rPr>
          </w:rPrChange>
        </w:rPr>
        <w:t>dieser</w:t>
      </w:r>
      <w:proofErr w:type="spellEnd"/>
      <w:r w:rsidR="00064142" w:rsidRPr="00A40276">
        <w:rPr>
          <w:rFonts w:ascii="Times New Roman" w:hAnsi="Times New Roman" w:cs="Times New Roman"/>
          <w:rPrChange w:id="403" w:author="Copyeditor" w:date="2022-08-30T12:07:00Z">
            <w:rPr>
              <w:rFonts w:ascii="Times New Roman" w:hAnsi="Times New Roman" w:cs="Times New Roman"/>
              <w:i/>
              <w:iCs/>
            </w:rPr>
          </w:rPrChange>
        </w:rPr>
        <w:t xml:space="preserve"> Welt in die </w:t>
      </w:r>
      <w:proofErr w:type="spellStart"/>
      <w:r w:rsidR="00064142" w:rsidRPr="00A40276">
        <w:rPr>
          <w:rFonts w:ascii="Times New Roman" w:hAnsi="Times New Roman" w:cs="Times New Roman"/>
          <w:rPrChange w:id="404" w:author="Copyeditor" w:date="2022-08-30T12:07:00Z">
            <w:rPr>
              <w:rFonts w:ascii="Times New Roman" w:hAnsi="Times New Roman" w:cs="Times New Roman"/>
              <w:i/>
              <w:iCs/>
            </w:rPr>
          </w:rPrChange>
        </w:rPr>
        <w:t>andre</w:t>
      </w:r>
      <w:proofErr w:type="spellEnd"/>
      <w:r w:rsidR="00064142" w:rsidRPr="00A40276">
        <w:rPr>
          <w:rFonts w:ascii="Times New Roman" w:hAnsi="Times New Roman" w:cs="Times New Roman"/>
        </w:rPr>
        <w:t xml:space="preserve"> </w:t>
      </w:r>
      <w:proofErr w:type="spellStart"/>
      <w:r w:rsidR="00064142" w:rsidRPr="00A40276">
        <w:rPr>
          <w:rFonts w:ascii="Times New Roman" w:hAnsi="Times New Roman" w:cs="Times New Roman"/>
        </w:rPr>
        <w:t>zu</w:t>
      </w:r>
      <w:proofErr w:type="spellEnd"/>
      <w:r w:rsidR="00064142" w:rsidRPr="00A40276">
        <w:rPr>
          <w:rFonts w:ascii="Times New Roman" w:hAnsi="Times New Roman" w:cs="Times New Roman"/>
        </w:rPr>
        <w:t xml:space="preserve"> </w:t>
      </w:r>
      <w:proofErr w:type="spellStart"/>
      <w:r w:rsidR="00064142" w:rsidRPr="00A40276">
        <w:rPr>
          <w:rFonts w:ascii="Times New Roman" w:hAnsi="Times New Roman" w:cs="Times New Roman"/>
        </w:rPr>
        <w:t>kehren</w:t>
      </w:r>
      <w:proofErr w:type="spellEnd"/>
      <w:r w:rsidR="00064142" w:rsidRPr="00A40276">
        <w:rPr>
          <w:rFonts w:ascii="Times New Roman" w:hAnsi="Times New Roman" w:cs="Times New Roman"/>
        </w:rPr>
        <w:t xml:space="preserve"> </w:t>
      </w:r>
      <w:proofErr w:type="spellStart"/>
      <w:r w:rsidR="00064142" w:rsidRPr="00A40276">
        <w:rPr>
          <w:rFonts w:ascii="Times New Roman" w:hAnsi="Times New Roman" w:cs="Times New Roman"/>
          <w:rPrChange w:id="405" w:author="Copyeditor" w:date="2022-08-30T12:07:00Z">
            <w:rPr>
              <w:rFonts w:ascii="Times New Roman" w:hAnsi="Times New Roman" w:cs="Times New Roman"/>
              <w:i/>
              <w:iCs/>
            </w:rPr>
          </w:rPrChange>
        </w:rPr>
        <w:t>zu</w:t>
      </w:r>
      <w:proofErr w:type="spellEnd"/>
      <w:r w:rsidR="00064142" w:rsidRPr="00A40276">
        <w:rPr>
          <w:rFonts w:ascii="Times New Roman" w:hAnsi="Times New Roman" w:cs="Times New Roman"/>
          <w:rPrChange w:id="406"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407" w:author="Copyeditor" w:date="2022-08-30T12:07:00Z">
            <w:rPr>
              <w:rFonts w:ascii="Times New Roman" w:hAnsi="Times New Roman" w:cs="Times New Roman"/>
              <w:i/>
              <w:iCs/>
            </w:rPr>
          </w:rPrChange>
        </w:rPr>
        <w:t>einem</w:t>
      </w:r>
      <w:proofErr w:type="spellEnd"/>
      <w:r w:rsidR="00064142" w:rsidRPr="00A40276">
        <w:rPr>
          <w:rFonts w:ascii="Times New Roman" w:hAnsi="Times New Roman" w:cs="Times New Roman"/>
          <w:rPrChange w:id="408" w:author="Copyeditor" w:date="2022-08-30T12:07:00Z">
            <w:rPr>
              <w:rFonts w:ascii="Times New Roman" w:hAnsi="Times New Roman" w:cs="Times New Roman"/>
              <w:i/>
              <w:iCs/>
            </w:rPr>
          </w:rPrChange>
        </w:rPr>
        <w:t xml:space="preserve"> </w:t>
      </w:r>
      <w:proofErr w:type="spellStart"/>
      <w:r w:rsidR="00064142" w:rsidRPr="00A40276">
        <w:rPr>
          <w:rFonts w:ascii="Times New Roman" w:hAnsi="Times New Roman" w:cs="Times New Roman"/>
          <w:rPrChange w:id="409" w:author="Copyeditor" w:date="2022-08-30T12:07:00Z">
            <w:rPr>
              <w:rFonts w:ascii="Times New Roman" w:hAnsi="Times New Roman" w:cs="Times New Roman"/>
              <w:i/>
              <w:iCs/>
            </w:rPr>
          </w:rPrChange>
        </w:rPr>
        <w:t>Streben</w:t>
      </w:r>
      <w:proofErr w:type="spellEnd"/>
      <w:r w:rsidR="00064142" w:rsidRPr="00A40276">
        <w:rPr>
          <w:rFonts w:ascii="Times New Roman" w:hAnsi="Times New Roman" w:cs="Times New Roman"/>
          <w:rPrChange w:id="410" w:author="Copyeditor" w:date="2022-08-30T12:07:00Z">
            <w:rPr>
              <w:rFonts w:ascii="Times New Roman" w:hAnsi="Times New Roman" w:cs="Times New Roman"/>
              <w:i/>
              <w:iCs/>
            </w:rPr>
          </w:rPrChange>
        </w:rPr>
        <w:t xml:space="preserve"> au seiner </w:t>
      </w:r>
      <w:proofErr w:type="spellStart"/>
      <w:r w:rsidR="00064142" w:rsidRPr="00A40276">
        <w:rPr>
          <w:rFonts w:ascii="Times New Roman" w:hAnsi="Times New Roman" w:cs="Times New Roman"/>
          <w:rPrChange w:id="411" w:author="Copyeditor" w:date="2022-08-30T12:07:00Z">
            <w:rPr>
              <w:rFonts w:ascii="Times New Roman" w:hAnsi="Times New Roman" w:cs="Times New Roman"/>
              <w:i/>
              <w:iCs/>
            </w:rPr>
          </w:rPrChange>
        </w:rPr>
        <w:t>andern</w:t>
      </w:r>
      <w:proofErr w:type="spellEnd"/>
      <w:r w:rsidR="00064142" w:rsidRPr="00A40276">
        <w:rPr>
          <w:rFonts w:ascii="Times New Roman" w:hAnsi="Times New Roman" w:cs="Times New Roman"/>
          <w:rPrChange w:id="412" w:author="Copyeditor" w:date="2022-08-30T12:07:00Z">
            <w:rPr>
              <w:rFonts w:ascii="Times New Roman" w:hAnsi="Times New Roman" w:cs="Times New Roman"/>
              <w:i/>
              <w:iCs/>
            </w:rPr>
          </w:rPrChange>
        </w:rPr>
        <w:t xml:space="preserve"> Welt in </w:t>
      </w:r>
      <w:proofErr w:type="spellStart"/>
      <w:r w:rsidR="00064142" w:rsidRPr="00A40276">
        <w:rPr>
          <w:rFonts w:ascii="Times New Roman" w:hAnsi="Times New Roman" w:cs="Times New Roman"/>
          <w:rPrChange w:id="413" w:author="Copyeditor" w:date="2022-08-30T12:07:00Z">
            <w:rPr>
              <w:rFonts w:ascii="Times New Roman" w:hAnsi="Times New Roman" w:cs="Times New Roman"/>
              <w:i/>
              <w:iCs/>
            </w:rPr>
          </w:rPrChange>
        </w:rPr>
        <w:t>diese</w:t>
      </w:r>
      <w:proofErr w:type="spellEnd"/>
      <w:ins w:id="414" w:author="Copyeditor" w:date="2022-08-30T12:07:00Z">
        <w:r w:rsidR="00A40276">
          <w:rPr>
            <w:rFonts w:ascii="Times New Roman" w:hAnsi="Times New Roman" w:cs="Times New Roman"/>
          </w:rPr>
          <w:t>)</w:t>
        </w:r>
      </w:ins>
      <w:r w:rsidR="00064142">
        <w:rPr>
          <w:rFonts w:ascii="Times New Roman" w:hAnsi="Times New Roman" w:cs="Times New Roman"/>
        </w:rPr>
        <w:t xml:space="preserve"> </w:t>
      </w:r>
      <w:r w:rsidR="001C5F93" w:rsidRPr="00730D73">
        <w:rPr>
          <w:rFonts w:ascii="Times New Roman" w:hAnsi="Times New Roman" w:cs="Times New Roman"/>
        </w:rPr>
        <w:t>(</w:t>
      </w:r>
      <w:r w:rsidR="0079211A">
        <w:rPr>
          <w:rFonts w:ascii="Times New Roman" w:hAnsi="Times New Roman" w:cs="Times New Roman"/>
        </w:rPr>
        <w:t>PW</w:t>
      </w:r>
      <w:ins w:id="415" w:author="Copyeditor" w:date="2022-08-30T12:08:00Z">
        <w:r w:rsidR="00A40276">
          <w:rPr>
            <w:rFonts w:ascii="Times New Roman" w:hAnsi="Times New Roman" w:cs="Times New Roman"/>
          </w:rPr>
          <w:t xml:space="preserve"> </w:t>
        </w:r>
      </w:ins>
      <w:del w:id="416" w:author="Copyeditor" w:date="2022-08-30T12:08:00Z">
        <w:r w:rsidR="00DB4807" w:rsidDel="00A40276">
          <w:rPr>
            <w:rFonts w:ascii="Times New Roman" w:hAnsi="Times New Roman" w:cs="Times New Roman"/>
          </w:rPr>
          <w:delText>,</w:delText>
        </w:r>
      </w:del>
      <w:r w:rsidR="0079211A">
        <w:rPr>
          <w:rFonts w:ascii="Times New Roman" w:hAnsi="Times New Roman" w:cs="Times New Roman"/>
        </w:rPr>
        <w:t>112</w:t>
      </w:r>
      <w:del w:id="417" w:author="Copyeditor" w:date="2022-08-30T12:08:00Z">
        <w:r w:rsidR="0079211A" w:rsidDel="00A40276">
          <w:rPr>
            <w:rFonts w:ascii="Times New Roman" w:hAnsi="Times New Roman" w:cs="Times New Roman"/>
          </w:rPr>
          <w:delText>/</w:delText>
        </w:r>
        <w:r w:rsidR="00064142" w:rsidDel="00A40276">
          <w:rPr>
            <w:rFonts w:ascii="Times New Roman" w:hAnsi="Times New Roman" w:cs="Times New Roman"/>
          </w:rPr>
          <w:delText xml:space="preserve"> </w:delText>
        </w:r>
      </w:del>
      <w:ins w:id="418" w:author="Copyeditor" w:date="2022-08-30T12:08:00Z">
        <w:r w:rsidR="00A40276">
          <w:rPr>
            <w:rFonts w:ascii="Times New Roman" w:hAnsi="Times New Roman" w:cs="Times New Roman"/>
          </w:rPr>
          <w:t xml:space="preserve">; </w:t>
        </w:r>
      </w:ins>
      <w:r w:rsidR="00064142">
        <w:rPr>
          <w:rFonts w:ascii="Times New Roman" w:hAnsi="Times New Roman" w:cs="Times New Roman"/>
        </w:rPr>
        <w:t>2:454</w:t>
      </w:r>
      <w:r w:rsidR="001C5F93" w:rsidRPr="00730D73">
        <w:rPr>
          <w:rFonts w:ascii="Times New Roman" w:hAnsi="Times New Roman" w:cs="Times New Roman"/>
        </w:rPr>
        <w:t>).</w:t>
      </w:r>
      <w:r w:rsidR="009C5357">
        <w:rPr>
          <w:rFonts w:ascii="Times New Roman" w:hAnsi="Times New Roman" w:cs="Times New Roman"/>
        </w:rPr>
        <w:t xml:space="preserve"> </w:t>
      </w:r>
      <w:r w:rsidR="00926C2E" w:rsidRPr="00730D73">
        <w:rPr>
          <w:rFonts w:ascii="Times New Roman" w:hAnsi="Times New Roman" w:cs="Times New Roman"/>
        </w:rPr>
        <w:t xml:space="preserve">In other words, </w:t>
      </w:r>
      <w:r w:rsidR="009C5357">
        <w:rPr>
          <w:rFonts w:ascii="Times New Roman" w:hAnsi="Times New Roman" w:cs="Times New Roman"/>
        </w:rPr>
        <w:t>Antigone’s</w:t>
      </w:r>
      <w:r w:rsidR="00926C2E" w:rsidRPr="00730D73">
        <w:rPr>
          <w:rFonts w:ascii="Times New Roman" w:hAnsi="Times New Roman" w:cs="Times New Roman"/>
        </w:rPr>
        <w:t xml:space="preserve"> </w:t>
      </w:r>
      <w:r w:rsidR="006E2AA9">
        <w:rPr>
          <w:rFonts w:ascii="Times New Roman" w:hAnsi="Times New Roman" w:cs="Times New Roman"/>
        </w:rPr>
        <w:t>appeal</w:t>
      </w:r>
      <w:r w:rsidR="00926C2E" w:rsidRPr="00730D73">
        <w:rPr>
          <w:rFonts w:ascii="Times New Roman" w:hAnsi="Times New Roman" w:cs="Times New Roman"/>
        </w:rPr>
        <w:t xml:space="preserve"> is initially understood in classical terms </w:t>
      </w:r>
      <w:r w:rsidR="000B2B37" w:rsidRPr="00730D73">
        <w:rPr>
          <w:rFonts w:ascii="Times New Roman" w:hAnsi="Times New Roman" w:cs="Times New Roman"/>
        </w:rPr>
        <w:t>as</w:t>
      </w:r>
      <w:r w:rsidR="00926C2E" w:rsidRPr="00730D73">
        <w:rPr>
          <w:rFonts w:ascii="Times New Roman" w:hAnsi="Times New Roman" w:cs="Times New Roman"/>
        </w:rPr>
        <w:t xml:space="preserve"> a</w:t>
      </w:r>
      <w:r w:rsidR="00557FF8" w:rsidRPr="00730D73">
        <w:rPr>
          <w:rFonts w:ascii="Times New Roman" w:hAnsi="Times New Roman" w:cs="Times New Roman"/>
        </w:rPr>
        <w:t xml:space="preserve"> </w:t>
      </w:r>
      <w:r w:rsidR="00C72A8D" w:rsidRPr="00730D73">
        <w:rPr>
          <w:rFonts w:ascii="Times New Roman" w:hAnsi="Times New Roman" w:cs="Times New Roman"/>
        </w:rPr>
        <w:t xml:space="preserve">reversal of the striving for transcendence and for </w:t>
      </w:r>
      <w:r w:rsidR="00752CE3" w:rsidRPr="00730D73">
        <w:rPr>
          <w:rFonts w:ascii="Times New Roman" w:hAnsi="Times New Roman" w:cs="Times New Roman"/>
        </w:rPr>
        <w:t xml:space="preserve">a </w:t>
      </w:r>
      <w:r w:rsidR="00C72A8D" w:rsidRPr="00730D73">
        <w:rPr>
          <w:rFonts w:ascii="Times New Roman" w:hAnsi="Times New Roman" w:cs="Times New Roman"/>
        </w:rPr>
        <w:t>stable</w:t>
      </w:r>
      <w:r w:rsidR="00557FF8" w:rsidRPr="00730D73">
        <w:rPr>
          <w:rFonts w:ascii="Times New Roman" w:hAnsi="Times New Roman" w:cs="Times New Roman"/>
        </w:rPr>
        <w:t xml:space="preserve"> organic law (in </w:t>
      </w:r>
      <w:r w:rsidR="00FF0C59" w:rsidRPr="00730D73">
        <w:rPr>
          <w:rFonts w:ascii="Times New Roman" w:hAnsi="Times New Roman" w:cs="Times New Roman"/>
        </w:rPr>
        <w:t>Hölderlin</w:t>
      </w:r>
      <w:r w:rsidR="00557FF8" w:rsidRPr="00730D73">
        <w:rPr>
          <w:rFonts w:ascii="Times New Roman" w:hAnsi="Times New Roman" w:cs="Times New Roman"/>
        </w:rPr>
        <w:t>’s sense)</w:t>
      </w:r>
      <w:del w:id="419" w:author="Copyeditor" w:date="2022-08-30T12:11:00Z">
        <w:r w:rsidR="00C72A8D" w:rsidRPr="00730D73" w:rsidDel="00807687">
          <w:rPr>
            <w:rFonts w:ascii="Times New Roman" w:hAnsi="Times New Roman" w:cs="Times New Roman"/>
          </w:rPr>
          <w:delText>,</w:delText>
        </w:r>
      </w:del>
      <w:r w:rsidR="00C72A8D" w:rsidRPr="00730D73">
        <w:rPr>
          <w:rFonts w:ascii="Times New Roman" w:hAnsi="Times New Roman" w:cs="Times New Roman"/>
        </w:rPr>
        <w:t xml:space="preserve"> to a reversal that </w:t>
      </w:r>
      <w:r w:rsidR="00AB6721" w:rsidRPr="00730D73">
        <w:rPr>
          <w:rFonts w:ascii="Times New Roman" w:hAnsi="Times New Roman" w:cs="Times New Roman"/>
        </w:rPr>
        <w:t xml:space="preserve">grounds that law </w:t>
      </w:r>
      <w:r w:rsidR="00BD6528" w:rsidRPr="00730D73">
        <w:rPr>
          <w:rFonts w:ascii="Times New Roman" w:hAnsi="Times New Roman" w:cs="Times New Roman"/>
        </w:rPr>
        <w:t>in a strictly temporal order</w:t>
      </w:r>
      <w:r w:rsidR="009C5357">
        <w:rPr>
          <w:rFonts w:ascii="Times New Roman" w:hAnsi="Times New Roman" w:cs="Times New Roman"/>
        </w:rPr>
        <w:t xml:space="preserve">, the “golden stream of </w:t>
      </w:r>
      <w:r w:rsidR="009C5357">
        <w:rPr>
          <w:rFonts w:ascii="Times New Roman" w:hAnsi="Times New Roman" w:cs="Times New Roman"/>
        </w:rPr>
        <w:lastRenderedPageBreak/>
        <w:t>becoming”</w:t>
      </w:r>
      <w:r w:rsidR="00064142">
        <w:rPr>
          <w:rFonts w:ascii="Times New Roman" w:hAnsi="Times New Roman" w:cs="Times New Roman"/>
        </w:rPr>
        <w:t xml:space="preserve"> (das </w:t>
      </w:r>
      <w:proofErr w:type="spellStart"/>
      <w:r w:rsidR="00064142">
        <w:rPr>
          <w:rFonts w:ascii="Times New Roman" w:hAnsi="Times New Roman" w:cs="Times New Roman"/>
        </w:rPr>
        <w:t>goldenströmende</w:t>
      </w:r>
      <w:proofErr w:type="spellEnd"/>
      <w:r w:rsidR="00064142">
        <w:rPr>
          <w:rFonts w:ascii="Times New Roman" w:hAnsi="Times New Roman" w:cs="Times New Roman"/>
        </w:rPr>
        <w:t xml:space="preserve"> </w:t>
      </w:r>
      <w:proofErr w:type="spellStart"/>
      <w:r w:rsidR="00064142">
        <w:rPr>
          <w:rFonts w:ascii="Times New Roman" w:hAnsi="Times New Roman" w:cs="Times New Roman"/>
        </w:rPr>
        <w:t>Werden</w:t>
      </w:r>
      <w:proofErr w:type="spellEnd"/>
      <w:r w:rsidR="00064142">
        <w:rPr>
          <w:rFonts w:ascii="Times New Roman" w:hAnsi="Times New Roman" w:cs="Times New Roman"/>
        </w:rPr>
        <w:t>)</w:t>
      </w:r>
      <w:r w:rsidR="009C5357">
        <w:rPr>
          <w:rFonts w:ascii="Times New Roman" w:hAnsi="Times New Roman" w:cs="Times New Roman"/>
        </w:rPr>
        <w:t xml:space="preserve"> </w:t>
      </w:r>
      <w:del w:id="420" w:author="Copyeditor" w:date="2022-08-30T12:18:00Z">
        <w:r w:rsidR="00064142" w:rsidRPr="00730D73" w:rsidDel="009B787E">
          <w:rPr>
            <w:rFonts w:ascii="Times New Roman" w:hAnsi="Times New Roman" w:cs="Times New Roman"/>
          </w:rPr>
          <w:delText>(</w:delText>
        </w:r>
        <w:r w:rsidR="0079211A" w:rsidDel="009B787E">
          <w:rPr>
            <w:rFonts w:ascii="Times New Roman" w:hAnsi="Times New Roman" w:cs="Times New Roman"/>
          </w:rPr>
          <w:delText>PW</w:delText>
        </w:r>
      </w:del>
      <w:del w:id="421" w:author="Copyeditor" w:date="2022-08-30T12:17:00Z">
        <w:r w:rsidR="00DB4807" w:rsidDel="009B787E">
          <w:rPr>
            <w:rFonts w:ascii="Times New Roman" w:hAnsi="Times New Roman" w:cs="Times New Roman"/>
          </w:rPr>
          <w:delText>,</w:delText>
        </w:r>
      </w:del>
      <w:del w:id="422" w:author="Copyeditor" w:date="2022-08-30T12:18:00Z">
        <w:r w:rsidR="0079211A" w:rsidDel="009B787E">
          <w:rPr>
            <w:rFonts w:ascii="Times New Roman" w:hAnsi="Times New Roman" w:cs="Times New Roman"/>
          </w:rPr>
          <w:delText>112</w:delText>
        </w:r>
      </w:del>
      <w:del w:id="423" w:author="Copyeditor" w:date="2022-08-30T12:17:00Z">
        <w:r w:rsidR="0079211A" w:rsidDel="009B787E">
          <w:rPr>
            <w:rFonts w:ascii="Times New Roman" w:hAnsi="Times New Roman" w:cs="Times New Roman"/>
          </w:rPr>
          <w:delText>/</w:delText>
        </w:r>
        <w:r w:rsidR="00064142" w:rsidDel="009B787E">
          <w:rPr>
            <w:rFonts w:ascii="Times New Roman" w:hAnsi="Times New Roman" w:cs="Times New Roman"/>
          </w:rPr>
          <w:delText xml:space="preserve"> </w:delText>
        </w:r>
      </w:del>
      <w:del w:id="424" w:author="Copyeditor" w:date="2022-08-30T12:18:00Z">
        <w:r w:rsidR="00064142" w:rsidDel="009B787E">
          <w:rPr>
            <w:rFonts w:ascii="Times New Roman" w:hAnsi="Times New Roman" w:cs="Times New Roman"/>
          </w:rPr>
          <w:delText xml:space="preserve">2:454) </w:delText>
        </w:r>
      </w:del>
      <w:r w:rsidR="009C5357">
        <w:rPr>
          <w:rFonts w:ascii="Times New Roman" w:hAnsi="Times New Roman" w:cs="Times New Roman"/>
        </w:rPr>
        <w:t>to cite H</w:t>
      </w:r>
      <w:r w:rsidR="006E2AA9">
        <w:rPr>
          <w:rFonts w:ascii="Times New Roman" w:hAnsi="Times New Roman" w:cs="Times New Roman"/>
        </w:rPr>
        <w:t>ö</w:t>
      </w:r>
      <w:r w:rsidR="009C5357">
        <w:rPr>
          <w:rFonts w:ascii="Times New Roman" w:hAnsi="Times New Roman" w:cs="Times New Roman"/>
        </w:rPr>
        <w:t xml:space="preserve">lderlin’s </w:t>
      </w:r>
      <w:r w:rsidR="006E2AA9">
        <w:rPr>
          <w:rFonts w:ascii="Times New Roman" w:hAnsi="Times New Roman" w:cs="Times New Roman"/>
        </w:rPr>
        <w:t>somewhat</w:t>
      </w:r>
      <w:r w:rsidR="009C5357">
        <w:rPr>
          <w:rFonts w:ascii="Times New Roman" w:hAnsi="Times New Roman" w:cs="Times New Roman"/>
        </w:rPr>
        <w:t xml:space="preserve"> odd translation of Sophocles</w:t>
      </w:r>
      <w:ins w:id="425" w:author="Copyeditor" w:date="2022-08-30T12:18:00Z">
        <w:r w:rsidR="009B787E">
          <w:rPr>
            <w:rFonts w:ascii="Times New Roman" w:hAnsi="Times New Roman" w:cs="Times New Roman"/>
          </w:rPr>
          <w:t xml:space="preserve"> </w:t>
        </w:r>
        <w:r w:rsidR="009B787E" w:rsidRPr="00730D73">
          <w:rPr>
            <w:rFonts w:ascii="Times New Roman" w:hAnsi="Times New Roman" w:cs="Times New Roman"/>
          </w:rPr>
          <w:t>(</w:t>
        </w:r>
        <w:r w:rsidR="009B787E">
          <w:rPr>
            <w:rFonts w:ascii="Times New Roman" w:hAnsi="Times New Roman" w:cs="Times New Roman"/>
          </w:rPr>
          <w:t>PW 112; 2:454)</w:t>
        </w:r>
      </w:ins>
      <w:r w:rsidR="009C5357">
        <w:rPr>
          <w:rFonts w:ascii="Times New Roman" w:hAnsi="Times New Roman" w:cs="Times New Roman"/>
        </w:rPr>
        <w:t xml:space="preserve">. Zeus, as with the fatal discordance between the organic and the </w:t>
      </w:r>
      <w:proofErr w:type="spellStart"/>
      <w:r w:rsidR="009C5357">
        <w:rPr>
          <w:rFonts w:ascii="Times New Roman" w:hAnsi="Times New Roman" w:cs="Times New Roman"/>
        </w:rPr>
        <w:t>aorgic</w:t>
      </w:r>
      <w:proofErr w:type="spellEnd"/>
      <w:r w:rsidR="009C5357">
        <w:rPr>
          <w:rFonts w:ascii="Times New Roman" w:hAnsi="Times New Roman" w:cs="Times New Roman"/>
        </w:rPr>
        <w:t xml:space="preserve"> found in “On the Difference of Poetic Modes,” constitutes her</w:t>
      </w:r>
      <w:r w:rsidR="00CF4949">
        <w:rPr>
          <w:rFonts w:ascii="Times New Roman" w:hAnsi="Times New Roman" w:cs="Times New Roman"/>
        </w:rPr>
        <w:t>e</w:t>
      </w:r>
      <w:r w:rsidR="009C5357">
        <w:rPr>
          <w:rFonts w:ascii="Times New Roman" w:hAnsi="Times New Roman" w:cs="Times New Roman"/>
        </w:rPr>
        <w:t xml:space="preserve"> another example of the inversion of extremes at work </w:t>
      </w:r>
      <w:r w:rsidR="009431A8">
        <w:rPr>
          <w:rFonts w:ascii="Times New Roman" w:hAnsi="Times New Roman" w:cs="Times New Roman"/>
        </w:rPr>
        <w:t>in</w:t>
      </w:r>
      <w:r w:rsidR="009C5357">
        <w:rPr>
          <w:rFonts w:ascii="Times New Roman" w:hAnsi="Times New Roman" w:cs="Times New Roman"/>
        </w:rPr>
        <w:t xml:space="preserve"> </w:t>
      </w:r>
      <w:proofErr w:type="spellStart"/>
      <w:r w:rsidR="009C5357">
        <w:rPr>
          <w:rFonts w:ascii="Times New Roman" w:hAnsi="Times New Roman" w:cs="Times New Roman"/>
        </w:rPr>
        <w:t>Holderlin</w:t>
      </w:r>
      <w:proofErr w:type="spellEnd"/>
      <w:r w:rsidR="009C5357">
        <w:rPr>
          <w:rFonts w:ascii="Times New Roman" w:hAnsi="Times New Roman" w:cs="Times New Roman"/>
        </w:rPr>
        <w:t xml:space="preserve">: the more divine he is, the more terrestrial, and this </w:t>
      </w:r>
      <w:r w:rsidR="009431A8">
        <w:rPr>
          <w:rFonts w:ascii="Times New Roman" w:hAnsi="Times New Roman" w:cs="Times New Roman"/>
        </w:rPr>
        <w:t>inversion</w:t>
      </w:r>
      <w:r w:rsidR="009C5357">
        <w:rPr>
          <w:rFonts w:ascii="Times New Roman" w:hAnsi="Times New Roman" w:cs="Times New Roman"/>
        </w:rPr>
        <w:t xml:space="preserve"> organizes both the structure of the play</w:t>
      </w:r>
      <w:del w:id="426" w:author="Copyeditor" w:date="2022-08-30T12:18:00Z">
        <w:r w:rsidR="009C5357" w:rsidDel="009B787E">
          <w:rPr>
            <w:rFonts w:ascii="Times New Roman" w:hAnsi="Times New Roman" w:cs="Times New Roman"/>
          </w:rPr>
          <w:delText>,</w:delText>
        </w:r>
      </w:del>
      <w:r w:rsidR="009C5357">
        <w:rPr>
          <w:rFonts w:ascii="Times New Roman" w:hAnsi="Times New Roman" w:cs="Times New Roman"/>
        </w:rPr>
        <w:t xml:space="preserve"> and its denouement: </w:t>
      </w:r>
    </w:p>
    <w:p w14:paraId="7160ED74" w14:textId="69EC3AA8" w:rsidR="00064142" w:rsidDel="009B787E" w:rsidRDefault="009C5357">
      <w:pPr>
        <w:spacing w:line="480" w:lineRule="auto"/>
        <w:ind w:firstLine="720"/>
        <w:rPr>
          <w:del w:id="427" w:author="Copyeditor" w:date="2022-08-30T12:19:00Z"/>
          <w:rFonts w:ascii="Times New Roman" w:hAnsi="Times New Roman" w:cs="Times New Roman"/>
        </w:rPr>
        <w:pPrChange w:id="428" w:author="Copyeditor" w:date="2022-08-30T12:18:00Z">
          <w:pPr/>
        </w:pPrChange>
      </w:pPr>
      <w:r>
        <w:rPr>
          <w:rFonts w:ascii="Times New Roman" w:hAnsi="Times New Roman" w:cs="Times New Roman"/>
        </w:rPr>
        <w:t xml:space="preserve">“Once, that which characterizes the </w:t>
      </w:r>
      <w:proofErr w:type="spellStart"/>
      <w:r>
        <w:rPr>
          <w:rFonts w:ascii="Times New Roman" w:hAnsi="Times New Roman" w:cs="Times New Roman"/>
        </w:rPr>
        <w:t>Antitheos</w:t>
      </w:r>
      <w:proofErr w:type="spellEnd"/>
      <w:r>
        <w:rPr>
          <w:rFonts w:ascii="Times New Roman" w:hAnsi="Times New Roman" w:cs="Times New Roman"/>
        </w:rPr>
        <w:t xml:space="preserve">, where someone, in the sense of </w:t>
      </w:r>
      <w:proofErr w:type="gramStart"/>
      <w:r>
        <w:rPr>
          <w:rFonts w:ascii="Times New Roman" w:hAnsi="Times New Roman" w:cs="Times New Roman"/>
        </w:rPr>
        <w:t>god</w:t>
      </w:r>
      <w:proofErr w:type="gramEnd"/>
      <w:r>
        <w:rPr>
          <w:rFonts w:ascii="Times New Roman" w:hAnsi="Times New Roman" w:cs="Times New Roman"/>
        </w:rPr>
        <w:t>, acts as if against god and recognizes the spirit of the highest as lawless. Then the pious fear of destiny, thus the praise of god as something preordained. This is the spirit of the two impartially contrasted opposites in the chorus. Antigone acting more in the first sense. Kreon in the second</w:t>
      </w:r>
      <w:del w:id="429" w:author="Copyeditor" w:date="2022-08-30T12:19:00Z">
        <w:r w:rsidR="0061413B" w:rsidDel="009B787E">
          <w:rPr>
            <w:rFonts w:ascii="Times New Roman" w:hAnsi="Times New Roman" w:cs="Times New Roman"/>
          </w:rPr>
          <w:delText>.</w:delText>
        </w:r>
      </w:del>
      <w:r>
        <w:rPr>
          <w:rFonts w:ascii="Times New Roman" w:hAnsi="Times New Roman" w:cs="Times New Roman"/>
        </w:rPr>
        <w:t>”</w:t>
      </w:r>
      <w:r w:rsidR="00064142">
        <w:rPr>
          <w:rFonts w:ascii="Times New Roman" w:hAnsi="Times New Roman" w:cs="Times New Roman"/>
        </w:rPr>
        <w:t xml:space="preserve"> (</w:t>
      </w:r>
      <w:r w:rsidR="0079211A">
        <w:rPr>
          <w:rFonts w:ascii="Times New Roman" w:hAnsi="Times New Roman" w:cs="Times New Roman"/>
        </w:rPr>
        <w:t>PW</w:t>
      </w:r>
      <w:ins w:id="430" w:author="Copyeditor" w:date="2022-08-30T12:19:00Z">
        <w:r w:rsidR="009B787E">
          <w:rPr>
            <w:rFonts w:ascii="Times New Roman" w:hAnsi="Times New Roman" w:cs="Times New Roman"/>
          </w:rPr>
          <w:t xml:space="preserve"> </w:t>
        </w:r>
      </w:ins>
      <w:del w:id="431" w:author="Copyeditor" w:date="2022-08-30T12:19:00Z">
        <w:r w:rsidR="00DB4807" w:rsidDel="009B787E">
          <w:rPr>
            <w:rFonts w:ascii="Times New Roman" w:hAnsi="Times New Roman" w:cs="Times New Roman"/>
          </w:rPr>
          <w:delText>,</w:delText>
        </w:r>
      </w:del>
      <w:r w:rsidR="0079211A">
        <w:rPr>
          <w:rFonts w:ascii="Times New Roman" w:hAnsi="Times New Roman" w:cs="Times New Roman"/>
        </w:rPr>
        <w:t>112</w:t>
      </w:r>
      <w:del w:id="432" w:author="Copyeditor" w:date="2022-08-30T12:19:00Z">
        <w:r w:rsidR="0079211A" w:rsidDel="009B787E">
          <w:rPr>
            <w:rFonts w:ascii="Times New Roman" w:hAnsi="Times New Roman" w:cs="Times New Roman"/>
          </w:rPr>
          <w:delText xml:space="preserve">/ </w:delText>
        </w:r>
      </w:del>
      <w:ins w:id="433" w:author="Copyeditor" w:date="2022-08-30T12:19:00Z">
        <w:r w:rsidR="009B787E">
          <w:rPr>
            <w:rFonts w:ascii="Times New Roman" w:hAnsi="Times New Roman" w:cs="Times New Roman"/>
          </w:rPr>
          <w:t xml:space="preserve">; </w:t>
        </w:r>
      </w:ins>
      <w:r w:rsidR="00833575">
        <w:rPr>
          <w:rFonts w:ascii="Times New Roman" w:hAnsi="Times New Roman" w:cs="Times New Roman"/>
        </w:rPr>
        <w:t>2</w:t>
      </w:r>
      <w:r w:rsidR="00064142">
        <w:rPr>
          <w:rFonts w:ascii="Times New Roman" w:hAnsi="Times New Roman" w:cs="Times New Roman"/>
        </w:rPr>
        <w:t>:455</w:t>
      </w:r>
      <w:r>
        <w:rPr>
          <w:rFonts w:ascii="Times New Roman" w:hAnsi="Times New Roman" w:cs="Times New Roman"/>
        </w:rPr>
        <w:t>)</w:t>
      </w:r>
      <w:ins w:id="434" w:author="Copyeditor" w:date="2022-08-30T12:19:00Z">
        <w:r w:rsidR="009B787E">
          <w:rPr>
            <w:rFonts w:ascii="Times New Roman" w:hAnsi="Times New Roman" w:cs="Times New Roman"/>
          </w:rPr>
          <w:t>.</w:t>
        </w:r>
      </w:ins>
      <w:r w:rsidR="00064142">
        <w:rPr>
          <w:rFonts w:ascii="Times New Roman" w:hAnsi="Times New Roman" w:cs="Times New Roman"/>
        </w:rPr>
        <w:t xml:space="preserve"> </w:t>
      </w:r>
    </w:p>
    <w:p w14:paraId="2E826A09" w14:textId="77777777" w:rsidR="00B11E0D" w:rsidDel="009B787E" w:rsidRDefault="00B11E0D" w:rsidP="00064142">
      <w:pPr>
        <w:spacing w:line="480" w:lineRule="auto"/>
        <w:rPr>
          <w:del w:id="435" w:author="Copyeditor" w:date="2022-08-30T12:19:00Z"/>
          <w:rFonts w:ascii="Times New Roman" w:hAnsi="Times New Roman" w:cs="Times New Roman"/>
        </w:rPr>
      </w:pPr>
    </w:p>
    <w:p w14:paraId="5C2AAE83" w14:textId="5D7B320A" w:rsidR="009C5357" w:rsidRPr="008C0D40" w:rsidRDefault="009431A8">
      <w:pPr>
        <w:spacing w:line="480" w:lineRule="auto"/>
        <w:ind w:firstLine="720"/>
        <w:rPr>
          <w:rFonts w:ascii="Times New Roman" w:hAnsi="Times New Roman" w:cs="Times New Roman"/>
        </w:rPr>
        <w:pPrChange w:id="436" w:author="Copyeditor" w:date="2022-08-30T12:19:00Z">
          <w:pPr>
            <w:spacing w:line="480" w:lineRule="auto"/>
          </w:pPr>
        </w:pPrChange>
      </w:pPr>
      <w:r>
        <w:rPr>
          <w:rFonts w:ascii="Times New Roman" w:hAnsi="Times New Roman" w:cs="Times New Roman"/>
        </w:rPr>
        <w:t xml:space="preserve">Whereas Kreon relates to Zeus as the representative of the divine and of tragic destiny, Antigone’s appeal to Zeus </w:t>
      </w:r>
      <w:r w:rsidR="00C00178">
        <w:rPr>
          <w:rFonts w:ascii="Times New Roman" w:hAnsi="Times New Roman" w:cs="Times New Roman"/>
        </w:rPr>
        <w:t xml:space="preserve">as </w:t>
      </w:r>
      <w:r>
        <w:rPr>
          <w:rFonts w:ascii="Times New Roman" w:hAnsi="Times New Roman" w:cs="Times New Roman"/>
        </w:rPr>
        <w:t>an “</w:t>
      </w:r>
      <w:proofErr w:type="spellStart"/>
      <w:r>
        <w:rPr>
          <w:rFonts w:ascii="Times New Roman" w:hAnsi="Times New Roman" w:cs="Times New Roman"/>
        </w:rPr>
        <w:t>Antitheos</w:t>
      </w:r>
      <w:proofErr w:type="spellEnd"/>
      <w:r>
        <w:rPr>
          <w:rFonts w:ascii="Times New Roman" w:hAnsi="Times New Roman" w:cs="Times New Roman"/>
        </w:rPr>
        <w:t xml:space="preserve">” </w:t>
      </w:r>
      <w:r w:rsidR="006E2AA9">
        <w:rPr>
          <w:rFonts w:ascii="Times New Roman" w:hAnsi="Times New Roman" w:cs="Times New Roman"/>
        </w:rPr>
        <w:t xml:space="preserve">is </w:t>
      </w:r>
      <w:r>
        <w:rPr>
          <w:rFonts w:ascii="Times New Roman" w:hAnsi="Times New Roman" w:cs="Times New Roman"/>
        </w:rPr>
        <w:t xml:space="preserve">in opposition to his </w:t>
      </w:r>
      <w:r w:rsidR="005736DD">
        <w:rPr>
          <w:rFonts w:ascii="Times New Roman" w:hAnsi="Times New Roman" w:cs="Times New Roman"/>
        </w:rPr>
        <w:t>div</w:t>
      </w:r>
      <w:r w:rsidR="006B2660">
        <w:rPr>
          <w:rFonts w:ascii="Times New Roman" w:hAnsi="Times New Roman" w:cs="Times New Roman"/>
        </w:rPr>
        <w:t>i</w:t>
      </w:r>
      <w:r w:rsidR="005736DD">
        <w:rPr>
          <w:rFonts w:ascii="Times New Roman" w:hAnsi="Times New Roman" w:cs="Times New Roman"/>
        </w:rPr>
        <w:t>nity</w:t>
      </w:r>
      <w:r>
        <w:rPr>
          <w:rFonts w:ascii="Times New Roman" w:hAnsi="Times New Roman" w:cs="Times New Roman"/>
        </w:rPr>
        <w:t xml:space="preserve">, </w:t>
      </w:r>
      <w:del w:id="437" w:author="Copyeditor" w:date="2022-08-30T12:20:00Z">
        <w:r w:rsidDel="00E75F0C">
          <w:rPr>
            <w:rFonts w:ascii="Times New Roman" w:hAnsi="Times New Roman" w:cs="Times New Roman"/>
          </w:rPr>
          <w:delText>emphasizes</w:delText>
        </w:r>
      </w:del>
      <w:ins w:id="438" w:author="Copyeditor" w:date="2022-08-30T12:20:00Z">
        <w:r w:rsidR="00E75F0C">
          <w:rPr>
            <w:rFonts w:ascii="Times New Roman" w:hAnsi="Times New Roman" w:cs="Times New Roman"/>
          </w:rPr>
          <w:t>emphasizing</w:t>
        </w:r>
      </w:ins>
      <w:r>
        <w:rPr>
          <w:rFonts w:ascii="Times New Roman" w:hAnsi="Times New Roman" w:cs="Times New Roman"/>
        </w:rPr>
        <w:t xml:space="preserve"> </w:t>
      </w:r>
      <w:r w:rsidR="00B66134">
        <w:rPr>
          <w:rFonts w:ascii="Times New Roman" w:hAnsi="Times New Roman" w:cs="Times New Roman"/>
        </w:rPr>
        <w:t xml:space="preserve">instead his </w:t>
      </w:r>
      <w:r>
        <w:rPr>
          <w:rFonts w:ascii="Times New Roman" w:hAnsi="Times New Roman" w:cs="Times New Roman"/>
        </w:rPr>
        <w:t>“lawlessness</w:t>
      </w:r>
      <w:r w:rsidR="009438F1">
        <w:rPr>
          <w:rFonts w:ascii="Times New Roman" w:hAnsi="Times New Roman" w:cs="Times New Roman"/>
        </w:rPr>
        <w:t>.”</w:t>
      </w:r>
      <w:r w:rsidR="00A428D8">
        <w:rPr>
          <w:rFonts w:ascii="Times New Roman" w:hAnsi="Times New Roman" w:cs="Times New Roman"/>
        </w:rPr>
        <w:t xml:space="preserve"> </w:t>
      </w:r>
      <w:r w:rsidR="006B2660">
        <w:rPr>
          <w:rFonts w:ascii="Times New Roman" w:hAnsi="Times New Roman" w:cs="Times New Roman"/>
        </w:rPr>
        <w:t xml:space="preserve">This presents a stark contrast between Kreon, for whom Zeus is the organizing principle of </w:t>
      </w:r>
      <w:r w:rsidR="00B66134">
        <w:rPr>
          <w:rFonts w:ascii="Times New Roman" w:hAnsi="Times New Roman" w:cs="Times New Roman"/>
        </w:rPr>
        <w:t>the world</w:t>
      </w:r>
      <w:r w:rsidR="006B2660">
        <w:rPr>
          <w:rFonts w:ascii="Times New Roman" w:hAnsi="Times New Roman" w:cs="Times New Roman"/>
        </w:rPr>
        <w:t xml:space="preserve">, and Antigone, for whom Zeus represents an </w:t>
      </w:r>
      <w:proofErr w:type="spellStart"/>
      <w:r w:rsidR="006B2660">
        <w:rPr>
          <w:rFonts w:ascii="Times New Roman" w:hAnsi="Times New Roman" w:cs="Times New Roman"/>
        </w:rPr>
        <w:t>aorgic</w:t>
      </w:r>
      <w:proofErr w:type="spellEnd"/>
      <w:r w:rsidR="006B2660">
        <w:rPr>
          <w:rFonts w:ascii="Times New Roman" w:hAnsi="Times New Roman" w:cs="Times New Roman"/>
        </w:rPr>
        <w:t xml:space="preserve"> </w:t>
      </w:r>
      <w:r w:rsidR="00B11E0D">
        <w:rPr>
          <w:rFonts w:ascii="Times New Roman" w:hAnsi="Times New Roman" w:cs="Times New Roman"/>
        </w:rPr>
        <w:t>disorder,</w:t>
      </w:r>
      <w:r w:rsidR="006B2660">
        <w:rPr>
          <w:rFonts w:ascii="Times New Roman" w:hAnsi="Times New Roman" w:cs="Times New Roman"/>
        </w:rPr>
        <w:t xml:space="preserve"> a divin</w:t>
      </w:r>
      <w:r w:rsidR="00227920">
        <w:rPr>
          <w:rFonts w:ascii="Times New Roman" w:hAnsi="Times New Roman" w:cs="Times New Roman"/>
        </w:rPr>
        <w:t>e</w:t>
      </w:r>
      <w:r w:rsidR="006B2660">
        <w:rPr>
          <w:rFonts w:ascii="Times New Roman" w:hAnsi="Times New Roman" w:cs="Times New Roman"/>
        </w:rPr>
        <w:t xml:space="preserve"> that has fundamentally absconded</w:t>
      </w:r>
      <w:r w:rsidR="00B66134">
        <w:rPr>
          <w:rFonts w:ascii="Times New Roman" w:hAnsi="Times New Roman" w:cs="Times New Roman"/>
        </w:rPr>
        <w:t xml:space="preserve"> and </w:t>
      </w:r>
      <w:r w:rsidR="00227920">
        <w:rPr>
          <w:rFonts w:ascii="Times New Roman" w:hAnsi="Times New Roman" w:cs="Times New Roman"/>
        </w:rPr>
        <w:t>which</w:t>
      </w:r>
      <w:r w:rsidR="00B66134">
        <w:rPr>
          <w:rFonts w:ascii="Times New Roman" w:hAnsi="Times New Roman" w:cs="Times New Roman"/>
        </w:rPr>
        <w:t xml:space="preserve">, </w:t>
      </w:r>
      <w:r w:rsidR="006E2AA9">
        <w:rPr>
          <w:rFonts w:ascii="Times New Roman" w:hAnsi="Times New Roman" w:cs="Times New Roman"/>
        </w:rPr>
        <w:t>as a result</w:t>
      </w:r>
      <w:r w:rsidR="00B11E0D">
        <w:rPr>
          <w:rFonts w:ascii="Times New Roman" w:hAnsi="Times New Roman" w:cs="Times New Roman"/>
        </w:rPr>
        <w:t xml:space="preserve">, </w:t>
      </w:r>
      <w:r w:rsidR="00B66134">
        <w:rPr>
          <w:rFonts w:ascii="Times New Roman" w:hAnsi="Times New Roman" w:cs="Times New Roman"/>
        </w:rPr>
        <w:t>“reverses” the desire for a transcendent order, turn</w:t>
      </w:r>
      <w:r w:rsidR="00227920">
        <w:rPr>
          <w:rFonts w:ascii="Times New Roman" w:hAnsi="Times New Roman" w:cs="Times New Roman"/>
        </w:rPr>
        <w:t>ing</w:t>
      </w:r>
      <w:r w:rsidR="00B66134">
        <w:rPr>
          <w:rFonts w:ascii="Times New Roman" w:hAnsi="Times New Roman" w:cs="Times New Roman"/>
        </w:rPr>
        <w:t xml:space="preserve"> a striving for the beyond into a return to the “Earth.” </w:t>
      </w:r>
      <w:r w:rsidR="00F22110">
        <w:rPr>
          <w:rFonts w:ascii="Times New Roman" w:hAnsi="Times New Roman" w:cs="Times New Roman"/>
        </w:rPr>
        <w:t>Th</w:t>
      </w:r>
      <w:r w:rsidR="00227920">
        <w:rPr>
          <w:rFonts w:ascii="Times New Roman" w:hAnsi="Times New Roman" w:cs="Times New Roman"/>
        </w:rPr>
        <w:t>is</w:t>
      </w:r>
      <w:r w:rsidR="00F22110">
        <w:rPr>
          <w:rFonts w:ascii="Times New Roman" w:hAnsi="Times New Roman" w:cs="Times New Roman"/>
        </w:rPr>
        <w:t xml:space="preserve"> “Earth</w:t>
      </w:r>
      <w:r w:rsidR="00B467B9">
        <w:rPr>
          <w:rFonts w:ascii="Times New Roman" w:hAnsi="Times New Roman" w:cs="Times New Roman"/>
        </w:rPr>
        <w:t>,</w:t>
      </w:r>
      <w:r w:rsidR="00F22110">
        <w:rPr>
          <w:rFonts w:ascii="Times New Roman" w:hAnsi="Times New Roman" w:cs="Times New Roman"/>
        </w:rPr>
        <w:t>”</w:t>
      </w:r>
      <w:r w:rsidR="00B467B9">
        <w:rPr>
          <w:rFonts w:ascii="Times New Roman" w:hAnsi="Times New Roman" w:cs="Times New Roman"/>
        </w:rPr>
        <w:t xml:space="preserve"> in the context of this tragic </w:t>
      </w:r>
      <w:r w:rsidR="00B467B9" w:rsidRPr="00E75F0C">
        <w:rPr>
          <w:rFonts w:ascii="Times New Roman" w:hAnsi="Times New Roman" w:cs="Times New Roman"/>
          <w:iCs/>
          <w:rPrChange w:id="439" w:author="Copyeditor" w:date="2022-08-30T12:24:00Z">
            <w:rPr>
              <w:rFonts w:ascii="Times New Roman" w:hAnsi="Times New Roman" w:cs="Times New Roman"/>
              <w:i/>
            </w:rPr>
          </w:rPrChange>
        </w:rPr>
        <w:t>agon</w:t>
      </w:r>
      <w:r w:rsidR="007F7B6B">
        <w:rPr>
          <w:rFonts w:ascii="Times New Roman" w:hAnsi="Times New Roman" w:cs="Times New Roman"/>
          <w:i/>
        </w:rPr>
        <w:t xml:space="preserve"> </w:t>
      </w:r>
      <w:r w:rsidR="007F7B6B">
        <w:rPr>
          <w:rFonts w:ascii="Times New Roman" w:hAnsi="Times New Roman" w:cs="Times New Roman"/>
        </w:rPr>
        <w:t>of the play</w:t>
      </w:r>
      <w:r w:rsidR="00B467B9">
        <w:rPr>
          <w:rFonts w:ascii="Times New Roman" w:hAnsi="Times New Roman" w:cs="Times New Roman"/>
        </w:rPr>
        <w:t>, emerges in opposition to</w:t>
      </w:r>
      <w:r w:rsidR="00B81D46">
        <w:rPr>
          <w:rFonts w:ascii="Times New Roman" w:hAnsi="Times New Roman" w:cs="Times New Roman"/>
        </w:rPr>
        <w:t xml:space="preserve"> the divine</w:t>
      </w:r>
      <w:r w:rsidR="00227920">
        <w:rPr>
          <w:rFonts w:ascii="Times New Roman" w:hAnsi="Times New Roman" w:cs="Times New Roman"/>
        </w:rPr>
        <w:t xml:space="preserve"> as the return to a world deprived of its center, deprived of the “heavenly” opposition that defines it. One could say that H</w:t>
      </w:r>
      <w:r w:rsidR="007F7B6B">
        <w:rPr>
          <w:rFonts w:ascii="Times New Roman" w:hAnsi="Times New Roman" w:cs="Times New Roman"/>
        </w:rPr>
        <w:t>ö</w:t>
      </w:r>
      <w:r w:rsidR="00227920">
        <w:rPr>
          <w:rFonts w:ascii="Times New Roman" w:hAnsi="Times New Roman" w:cs="Times New Roman"/>
        </w:rPr>
        <w:t xml:space="preserve">lderlin’s reading of Sophocles aligns itself here with </w:t>
      </w:r>
      <w:ins w:id="440" w:author="Copyeditor" w:date="2022-08-30T12:26:00Z">
        <w:r w:rsidR="00530DB0">
          <w:rPr>
            <w:rFonts w:ascii="Times New Roman" w:hAnsi="Times New Roman" w:cs="Times New Roman"/>
          </w:rPr>
          <w:t xml:space="preserve">Jean-Pierre </w:t>
        </w:r>
      </w:ins>
      <w:proofErr w:type="spellStart"/>
      <w:r w:rsidR="00227920">
        <w:rPr>
          <w:rFonts w:ascii="Times New Roman" w:hAnsi="Times New Roman" w:cs="Times New Roman"/>
        </w:rPr>
        <w:t>Vernant</w:t>
      </w:r>
      <w:proofErr w:type="spellEnd"/>
      <w:ins w:id="441" w:author="Copyeditor" w:date="2022-08-30T12:26:00Z">
        <w:r w:rsidR="00530DB0">
          <w:rPr>
            <w:rFonts w:ascii="Times New Roman" w:hAnsi="Times New Roman" w:cs="Times New Roman"/>
          </w:rPr>
          <w:t xml:space="preserve"> and Pierre Vidal-</w:t>
        </w:r>
        <w:proofErr w:type="spellStart"/>
        <w:r w:rsidR="00530DB0">
          <w:rPr>
            <w:rFonts w:ascii="Times New Roman" w:hAnsi="Times New Roman" w:cs="Times New Roman"/>
          </w:rPr>
          <w:t>Naquet</w:t>
        </w:r>
      </w:ins>
      <w:r w:rsidR="00227920">
        <w:rPr>
          <w:rFonts w:ascii="Times New Roman" w:hAnsi="Times New Roman" w:cs="Times New Roman"/>
        </w:rPr>
        <w:t>’s</w:t>
      </w:r>
      <w:proofErr w:type="spellEnd"/>
      <w:r w:rsidR="00227920">
        <w:rPr>
          <w:rFonts w:ascii="Times New Roman" w:hAnsi="Times New Roman" w:cs="Times New Roman"/>
        </w:rPr>
        <w:t xml:space="preserve"> suggestion that “the tragic universe lies between two worlds,” a past age of myth that was still present</w:t>
      </w:r>
      <w:del w:id="442" w:author="Copyeditor" w:date="2022-08-30T12:27:00Z">
        <w:r w:rsidR="00227920" w:rsidDel="00530DB0">
          <w:rPr>
            <w:rFonts w:ascii="Times New Roman" w:hAnsi="Times New Roman" w:cs="Times New Roman"/>
          </w:rPr>
          <w:delText>,</w:delText>
        </w:r>
      </w:del>
      <w:r w:rsidR="00227920">
        <w:rPr>
          <w:rFonts w:ascii="Times New Roman" w:hAnsi="Times New Roman" w:cs="Times New Roman"/>
        </w:rPr>
        <w:t xml:space="preserve"> and the values of the new political order that emerge in </w:t>
      </w:r>
      <w:r w:rsidR="008C0D40">
        <w:rPr>
          <w:rFonts w:ascii="Times New Roman" w:hAnsi="Times New Roman" w:cs="Times New Roman"/>
        </w:rPr>
        <w:t xml:space="preserve">and through </w:t>
      </w:r>
      <w:r w:rsidR="00227920">
        <w:rPr>
          <w:rFonts w:ascii="Times New Roman" w:hAnsi="Times New Roman" w:cs="Times New Roman"/>
        </w:rPr>
        <w:t>the collapse of th</w:t>
      </w:r>
      <w:r w:rsidR="00B11E0D">
        <w:rPr>
          <w:rFonts w:ascii="Times New Roman" w:hAnsi="Times New Roman" w:cs="Times New Roman"/>
        </w:rPr>
        <w:t>e</w:t>
      </w:r>
      <w:r w:rsidR="00227920">
        <w:rPr>
          <w:rFonts w:ascii="Times New Roman" w:hAnsi="Times New Roman" w:cs="Times New Roman"/>
        </w:rPr>
        <w:t xml:space="preserve"> </w:t>
      </w:r>
      <w:r w:rsidR="00B11E0D">
        <w:rPr>
          <w:rFonts w:ascii="Times New Roman" w:hAnsi="Times New Roman" w:cs="Times New Roman"/>
        </w:rPr>
        <w:t>world of myth</w:t>
      </w:r>
      <w:ins w:id="443" w:author="Copyeditor" w:date="2022-08-30T12:27:00Z">
        <w:r w:rsidR="00530DB0">
          <w:rPr>
            <w:rFonts w:ascii="Times New Roman" w:hAnsi="Times New Roman" w:cs="Times New Roman"/>
          </w:rPr>
          <w:t xml:space="preserve"> (7)</w:t>
        </w:r>
      </w:ins>
      <w:r w:rsidR="00227920">
        <w:rPr>
          <w:rFonts w:ascii="Times New Roman" w:hAnsi="Times New Roman" w:cs="Times New Roman"/>
        </w:rPr>
        <w:t>.</w:t>
      </w:r>
      <w:r w:rsidR="008C0D40">
        <w:rPr>
          <w:rFonts w:ascii="Times New Roman" w:hAnsi="Times New Roman" w:cs="Times New Roman"/>
        </w:rPr>
        <w:t xml:space="preserve"> “The Earth” would thus </w:t>
      </w:r>
      <w:r w:rsidR="007F7B6B">
        <w:rPr>
          <w:rFonts w:ascii="Times New Roman" w:hAnsi="Times New Roman" w:cs="Times New Roman"/>
        </w:rPr>
        <w:t xml:space="preserve">appear to </w:t>
      </w:r>
      <w:r w:rsidR="008C0D40">
        <w:rPr>
          <w:rFonts w:ascii="Times New Roman" w:hAnsi="Times New Roman" w:cs="Times New Roman"/>
        </w:rPr>
        <w:t xml:space="preserve">be a name for a political order no longer founded on theological structures. </w:t>
      </w:r>
    </w:p>
    <w:p w14:paraId="6C75D039" w14:textId="77777777" w:rsidR="009438F1" w:rsidRDefault="00B11E0D" w:rsidP="00E71E36">
      <w:pPr>
        <w:spacing w:line="480" w:lineRule="auto"/>
        <w:ind w:firstLine="720"/>
        <w:rPr>
          <w:rFonts w:ascii="Times New Roman" w:hAnsi="Times New Roman" w:cs="Times New Roman"/>
        </w:rPr>
      </w:pPr>
      <w:r>
        <w:rPr>
          <w:rFonts w:ascii="Times New Roman" w:hAnsi="Times New Roman" w:cs="Times New Roman"/>
        </w:rPr>
        <w:t>However</w:t>
      </w:r>
      <w:r w:rsidR="00BD6528" w:rsidRPr="00730D73">
        <w:rPr>
          <w:rFonts w:ascii="Times New Roman" w:hAnsi="Times New Roman" w:cs="Times New Roman"/>
        </w:rPr>
        <w:t xml:space="preserve">, in a further development of </w:t>
      </w:r>
      <w:r w:rsidR="008C0D40">
        <w:rPr>
          <w:rFonts w:ascii="Times New Roman" w:hAnsi="Times New Roman" w:cs="Times New Roman"/>
        </w:rPr>
        <w:t>the motif of the Earth</w:t>
      </w:r>
      <w:r w:rsidR="00BD6528" w:rsidRPr="00730D73">
        <w:rPr>
          <w:rFonts w:ascii="Times New Roman" w:hAnsi="Times New Roman" w:cs="Times New Roman"/>
        </w:rPr>
        <w:t xml:space="preserve">, </w:t>
      </w:r>
      <w:r w:rsidR="00FF0C59" w:rsidRPr="00730D73">
        <w:rPr>
          <w:rFonts w:ascii="Times New Roman" w:hAnsi="Times New Roman" w:cs="Times New Roman"/>
        </w:rPr>
        <w:t>Hölderlin</w:t>
      </w:r>
      <w:r w:rsidR="00BD6528" w:rsidRPr="00730D73">
        <w:rPr>
          <w:rFonts w:ascii="Times New Roman" w:hAnsi="Times New Roman" w:cs="Times New Roman"/>
        </w:rPr>
        <w:t xml:space="preserve"> makes clear that this reversal is not “ours”</w:t>
      </w:r>
      <w:r w:rsidR="008C0D40">
        <w:rPr>
          <w:rFonts w:ascii="Times New Roman" w:hAnsi="Times New Roman" w:cs="Times New Roman"/>
        </w:rPr>
        <w:t xml:space="preserve">; it is not </w:t>
      </w:r>
      <w:r w:rsidR="008C0D40" w:rsidRPr="00B11E0D">
        <w:rPr>
          <w:rFonts w:ascii="Times New Roman" w:hAnsi="Times New Roman" w:cs="Times New Roman"/>
          <w:i/>
        </w:rPr>
        <w:t>we</w:t>
      </w:r>
      <w:r w:rsidR="008C0D40">
        <w:rPr>
          <w:rFonts w:ascii="Times New Roman" w:hAnsi="Times New Roman" w:cs="Times New Roman"/>
        </w:rPr>
        <w:t xml:space="preserve"> who are in the midst of this radical reversal that undoes an entire configuration of the world.</w:t>
      </w:r>
      <w:r w:rsidR="00BD6528" w:rsidRPr="00730D73">
        <w:rPr>
          <w:rFonts w:ascii="Times New Roman" w:hAnsi="Times New Roman" w:cs="Times New Roman"/>
        </w:rPr>
        <w:t xml:space="preserve"> </w:t>
      </w:r>
      <w:r w:rsidR="008C0D40">
        <w:rPr>
          <w:rFonts w:ascii="Times New Roman" w:hAnsi="Times New Roman" w:cs="Times New Roman"/>
        </w:rPr>
        <w:t>T</w:t>
      </w:r>
      <w:r w:rsidR="00BD6528" w:rsidRPr="00730D73">
        <w:rPr>
          <w:rFonts w:ascii="Times New Roman" w:hAnsi="Times New Roman" w:cs="Times New Roman"/>
        </w:rPr>
        <w:t>h</w:t>
      </w:r>
      <w:r w:rsidR="009412FA" w:rsidRPr="00730D73">
        <w:rPr>
          <w:rFonts w:ascii="Times New Roman" w:hAnsi="Times New Roman" w:cs="Times New Roman"/>
        </w:rPr>
        <w:t>e</w:t>
      </w:r>
      <w:r w:rsidR="00BD6528" w:rsidRPr="00730D73">
        <w:rPr>
          <w:rFonts w:ascii="Times New Roman" w:hAnsi="Times New Roman" w:cs="Times New Roman"/>
        </w:rPr>
        <w:t xml:space="preserve"> reversal from the divine to the Earth belongs essentially to </w:t>
      </w:r>
      <w:r w:rsidR="00BD6528" w:rsidRPr="008A74DC">
        <w:rPr>
          <w:rFonts w:ascii="Times New Roman" w:hAnsi="Times New Roman" w:cs="Times New Roman"/>
          <w:iCs/>
          <w:rPrChange w:id="444" w:author="Copyeditor" w:date="2022-08-30T12:30:00Z">
            <w:rPr>
              <w:rFonts w:ascii="Times New Roman" w:hAnsi="Times New Roman" w:cs="Times New Roman"/>
              <w:i/>
            </w:rPr>
          </w:rPrChange>
        </w:rPr>
        <w:t xml:space="preserve">the </w:t>
      </w:r>
      <w:r w:rsidR="00BD6528" w:rsidRPr="008A74DC">
        <w:rPr>
          <w:rFonts w:ascii="Times New Roman" w:hAnsi="Times New Roman" w:cs="Times New Roman"/>
          <w:iCs/>
          <w:rPrChange w:id="445" w:author="Copyeditor" w:date="2022-08-30T12:30:00Z">
            <w:rPr>
              <w:rFonts w:ascii="Times New Roman" w:hAnsi="Times New Roman" w:cs="Times New Roman"/>
              <w:i/>
            </w:rPr>
          </w:rPrChange>
        </w:rPr>
        <w:lastRenderedPageBreak/>
        <w:t>Greeks</w:t>
      </w:r>
      <w:r w:rsidR="00605ADD" w:rsidRPr="00730D73">
        <w:rPr>
          <w:rFonts w:ascii="Times New Roman" w:hAnsi="Times New Roman" w:cs="Times New Roman"/>
        </w:rPr>
        <w:t>—</w:t>
      </w:r>
      <w:del w:id="446" w:author="Copyeditor" w:date="2022-08-30T12:30:00Z">
        <w:r w:rsidR="00BD6528" w:rsidRPr="00730D73" w:rsidDel="00530DB0">
          <w:rPr>
            <w:rFonts w:ascii="Times New Roman" w:hAnsi="Times New Roman" w:cs="Times New Roman"/>
          </w:rPr>
          <w:delText xml:space="preserve"> </w:delText>
        </w:r>
      </w:del>
      <w:r w:rsidR="00BD6528" w:rsidRPr="00730D73">
        <w:rPr>
          <w:rFonts w:ascii="Times New Roman" w:hAnsi="Times New Roman" w:cs="Times New Roman"/>
        </w:rPr>
        <w:t>it is what brings a</w:t>
      </w:r>
      <w:r w:rsidR="009412FA" w:rsidRPr="00730D73">
        <w:rPr>
          <w:rFonts w:ascii="Times New Roman" w:hAnsi="Times New Roman" w:cs="Times New Roman"/>
        </w:rPr>
        <w:t>bout the tragic</w:t>
      </w:r>
      <w:r w:rsidR="008C0D40">
        <w:rPr>
          <w:rFonts w:ascii="Times New Roman" w:hAnsi="Times New Roman" w:cs="Times New Roman"/>
        </w:rPr>
        <w:t xml:space="preserve"> </w:t>
      </w:r>
      <w:r w:rsidR="009412FA" w:rsidRPr="00730D73">
        <w:rPr>
          <w:rFonts w:ascii="Times New Roman" w:hAnsi="Times New Roman" w:cs="Times New Roman"/>
        </w:rPr>
        <w:t xml:space="preserve">end of </w:t>
      </w:r>
      <w:r w:rsidR="009412FA" w:rsidRPr="008C0D40">
        <w:rPr>
          <w:rFonts w:ascii="Times New Roman" w:hAnsi="Times New Roman" w:cs="Times New Roman"/>
          <w:i/>
        </w:rPr>
        <w:t>their</w:t>
      </w:r>
      <w:r w:rsidR="009412FA" w:rsidRPr="00730D73">
        <w:rPr>
          <w:rFonts w:ascii="Times New Roman" w:hAnsi="Times New Roman" w:cs="Times New Roman"/>
        </w:rPr>
        <w:t xml:space="preserve"> world.</w:t>
      </w:r>
      <w:r w:rsidR="00BD6528" w:rsidRPr="00730D73">
        <w:rPr>
          <w:rFonts w:ascii="Times New Roman" w:hAnsi="Times New Roman" w:cs="Times New Roman"/>
        </w:rPr>
        <w:t xml:space="preserve"> For us, by contrast,</w:t>
      </w:r>
      <w:r w:rsidR="00064E7A" w:rsidRPr="00730D73">
        <w:rPr>
          <w:rFonts w:ascii="Times New Roman" w:hAnsi="Times New Roman" w:cs="Times New Roman"/>
        </w:rPr>
        <w:t xml:space="preserve"> we </w:t>
      </w:r>
      <w:r w:rsidR="005156AC" w:rsidRPr="00730D73">
        <w:rPr>
          <w:rFonts w:ascii="Times New Roman" w:hAnsi="Times New Roman" w:cs="Times New Roman"/>
        </w:rPr>
        <w:t>“</w:t>
      </w:r>
      <w:proofErr w:type="spellStart"/>
      <w:r w:rsidR="00064E7A" w:rsidRPr="00730D73">
        <w:rPr>
          <w:rFonts w:ascii="Times New Roman" w:hAnsi="Times New Roman" w:cs="Times New Roman"/>
        </w:rPr>
        <w:t>Hesperians</w:t>
      </w:r>
      <w:proofErr w:type="spellEnd"/>
      <w:r w:rsidR="005156AC" w:rsidRPr="00730D73">
        <w:rPr>
          <w:rFonts w:ascii="Times New Roman" w:hAnsi="Times New Roman" w:cs="Times New Roman"/>
        </w:rPr>
        <w:t>” or moderns</w:t>
      </w:r>
      <w:r w:rsidR="00064E7A" w:rsidRPr="00730D73">
        <w:rPr>
          <w:rFonts w:ascii="Times New Roman" w:hAnsi="Times New Roman" w:cs="Times New Roman"/>
        </w:rPr>
        <w:t xml:space="preserve"> for whom a “lack of destiny” is </w:t>
      </w:r>
      <w:r w:rsidR="00926C2E" w:rsidRPr="00730D73">
        <w:rPr>
          <w:rFonts w:ascii="Times New Roman" w:hAnsi="Times New Roman" w:cs="Times New Roman"/>
        </w:rPr>
        <w:t xml:space="preserve">our </w:t>
      </w:r>
      <w:r w:rsidR="00064E7A" w:rsidRPr="00730D73">
        <w:rPr>
          <w:rFonts w:ascii="Times New Roman" w:hAnsi="Times New Roman" w:cs="Times New Roman"/>
        </w:rPr>
        <w:t>essential</w:t>
      </w:r>
      <w:r w:rsidR="00926C2E" w:rsidRPr="00730D73">
        <w:rPr>
          <w:rFonts w:ascii="Times New Roman" w:hAnsi="Times New Roman" w:cs="Times New Roman"/>
        </w:rPr>
        <w:t xml:space="preserve"> attribute</w:t>
      </w:r>
      <w:r w:rsidR="00064E7A" w:rsidRPr="00730D73">
        <w:rPr>
          <w:rFonts w:ascii="Times New Roman" w:hAnsi="Times New Roman" w:cs="Times New Roman"/>
        </w:rPr>
        <w:t xml:space="preserve">, </w:t>
      </w:r>
      <w:r w:rsidR="00C15CA2" w:rsidRPr="00730D73">
        <w:rPr>
          <w:rFonts w:ascii="Times New Roman" w:hAnsi="Times New Roman" w:cs="Times New Roman"/>
        </w:rPr>
        <w:t>the</w:t>
      </w:r>
      <w:r w:rsidR="00926C2E" w:rsidRPr="00730D73">
        <w:rPr>
          <w:rFonts w:ascii="Times New Roman" w:hAnsi="Times New Roman" w:cs="Times New Roman"/>
        </w:rPr>
        <w:t xml:space="preserve"> earthward turn</w:t>
      </w:r>
      <w:r w:rsidR="00064E7A" w:rsidRPr="00730D73">
        <w:rPr>
          <w:rFonts w:ascii="Times New Roman" w:hAnsi="Times New Roman" w:cs="Times New Roman"/>
        </w:rPr>
        <w:t xml:space="preserve"> must be understood </w:t>
      </w:r>
      <w:r w:rsidR="00C15CA2" w:rsidRPr="00730D73">
        <w:rPr>
          <w:rFonts w:ascii="Times New Roman" w:hAnsi="Times New Roman" w:cs="Times New Roman"/>
        </w:rPr>
        <w:t>differently</w:t>
      </w:r>
      <w:r w:rsidR="00926C2E" w:rsidRPr="00730D73">
        <w:rPr>
          <w:rFonts w:ascii="Times New Roman" w:hAnsi="Times New Roman" w:cs="Times New Roman"/>
        </w:rPr>
        <w:t xml:space="preserve">; </w:t>
      </w:r>
      <w:r w:rsidR="007F7B6B">
        <w:rPr>
          <w:rFonts w:ascii="Times New Roman" w:hAnsi="Times New Roman" w:cs="Times New Roman"/>
        </w:rPr>
        <w:t xml:space="preserve">according to Hölderlin, </w:t>
      </w:r>
      <w:r w:rsidR="000B2B37" w:rsidRPr="00730D73">
        <w:rPr>
          <w:rFonts w:ascii="Times New Roman" w:hAnsi="Times New Roman" w:cs="Times New Roman"/>
        </w:rPr>
        <w:t xml:space="preserve">our “Zeus” is anything but </w:t>
      </w:r>
      <w:r w:rsidR="00C15CA2" w:rsidRPr="00730D73">
        <w:rPr>
          <w:rFonts w:ascii="Times New Roman" w:hAnsi="Times New Roman" w:cs="Times New Roman"/>
        </w:rPr>
        <w:t>divine</w:t>
      </w:r>
      <w:r w:rsidR="000B2B37" w:rsidRPr="00730D73">
        <w:rPr>
          <w:rFonts w:ascii="Times New Roman" w:hAnsi="Times New Roman" w:cs="Times New Roman"/>
        </w:rPr>
        <w:t>, and anything but a higher princip</w:t>
      </w:r>
      <w:r w:rsidR="00E45D64" w:rsidRPr="00730D73">
        <w:rPr>
          <w:rFonts w:ascii="Times New Roman" w:hAnsi="Times New Roman" w:cs="Times New Roman"/>
        </w:rPr>
        <w:t>l</w:t>
      </w:r>
      <w:r w:rsidR="000B2B37" w:rsidRPr="00730D73">
        <w:rPr>
          <w:rFonts w:ascii="Times New Roman" w:hAnsi="Times New Roman" w:cs="Times New Roman"/>
        </w:rPr>
        <w:t>e of order</w:t>
      </w:r>
      <w:r w:rsidR="00E45D64" w:rsidRPr="00730D73">
        <w:rPr>
          <w:rFonts w:ascii="Times New Roman" w:hAnsi="Times New Roman" w:cs="Times New Roman"/>
        </w:rPr>
        <w:t xml:space="preserve"> or justice: </w:t>
      </w:r>
    </w:p>
    <w:p w14:paraId="7EC2057A" w14:textId="5E2486E5" w:rsidR="009438F1" w:rsidDel="009E7965" w:rsidRDefault="00064E7A">
      <w:pPr>
        <w:spacing w:line="480" w:lineRule="auto"/>
        <w:ind w:left="720"/>
        <w:rPr>
          <w:del w:id="447" w:author="Copyeditor" w:date="2022-08-30T12:37:00Z"/>
          <w:rFonts w:ascii="Times New Roman" w:hAnsi="Times New Roman" w:cs="Times New Roman"/>
        </w:rPr>
        <w:pPrChange w:id="448" w:author="Copyeditor" w:date="2022-08-30T12:31:00Z">
          <w:pPr/>
        </w:pPrChange>
      </w:pPr>
      <w:r w:rsidRPr="00730D73">
        <w:rPr>
          <w:rFonts w:ascii="Times New Roman" w:hAnsi="Times New Roman" w:cs="Times New Roman"/>
        </w:rPr>
        <w:t xml:space="preserve">For us, existing under the more real Zeus who not only stays between this earth and the ferocious world of the dead, but who also forces the eternally anti-human course of nature on its way to another world </w:t>
      </w:r>
      <w:r w:rsidRPr="00571755">
        <w:rPr>
          <w:rFonts w:ascii="Times New Roman" w:hAnsi="Times New Roman" w:cs="Times New Roman"/>
          <w:i/>
        </w:rPr>
        <w:t>more decidedly down onto earth</w:t>
      </w:r>
      <w:r w:rsidR="00571755">
        <w:rPr>
          <w:rFonts w:ascii="Times New Roman" w:hAnsi="Times New Roman" w:cs="Times New Roman"/>
        </w:rPr>
        <w:t xml:space="preserve">, and since this greatly changes the essential and patriotic representations, and since our poetry must be patriotic so that its themes are selected according to our world-view and their representations, </w:t>
      </w:r>
      <w:r w:rsidR="00E45D64" w:rsidRPr="00730D73">
        <w:rPr>
          <w:rFonts w:ascii="Times New Roman" w:hAnsi="Times New Roman" w:cs="Times New Roman"/>
        </w:rPr>
        <w:t>for us</w:t>
      </w:r>
      <w:r w:rsidR="00571755">
        <w:rPr>
          <w:rFonts w:ascii="Times New Roman" w:hAnsi="Times New Roman" w:cs="Times New Roman"/>
        </w:rPr>
        <w:t xml:space="preserve">, then, </w:t>
      </w:r>
      <w:r w:rsidR="00E45D64" w:rsidRPr="00730D73">
        <w:rPr>
          <w:rFonts w:ascii="Times New Roman" w:hAnsi="Times New Roman" w:cs="Times New Roman"/>
        </w:rPr>
        <w:t>the Greek representations change</w:t>
      </w:r>
      <w:r w:rsidR="00571755">
        <w:rPr>
          <w:rFonts w:ascii="Times New Roman" w:hAnsi="Times New Roman" w:cs="Times New Roman"/>
        </w:rPr>
        <w:t xml:space="preserve"> insofar as it is their chief tendency to comprehend themselves</w:t>
      </w:r>
      <w:r w:rsidR="0061413B">
        <w:rPr>
          <w:rFonts w:ascii="Times New Roman" w:hAnsi="Times New Roman" w:cs="Times New Roman"/>
        </w:rPr>
        <w:t xml:space="preserve">. </w:t>
      </w:r>
      <w:r w:rsidR="00E40D59">
        <w:rPr>
          <w:rFonts w:ascii="Times New Roman" w:hAnsi="Times New Roman" w:cs="Times New Roman"/>
        </w:rPr>
        <w:t>(</w:t>
      </w:r>
      <w:r w:rsidR="00C767D5">
        <w:rPr>
          <w:rFonts w:ascii="Times New Roman" w:hAnsi="Times New Roman" w:cs="Times New Roman"/>
        </w:rPr>
        <w:t>PW</w:t>
      </w:r>
      <w:ins w:id="449" w:author="Copyeditor" w:date="2022-08-30T12:35:00Z">
        <w:r w:rsidR="008A74DC">
          <w:rPr>
            <w:rFonts w:ascii="Times New Roman" w:hAnsi="Times New Roman" w:cs="Times New Roman"/>
          </w:rPr>
          <w:t xml:space="preserve"> </w:t>
        </w:r>
      </w:ins>
      <w:del w:id="450" w:author="Copyeditor" w:date="2022-08-30T12:35:00Z">
        <w:r w:rsidR="00DB4807" w:rsidDel="008A74DC">
          <w:rPr>
            <w:rFonts w:ascii="Times New Roman" w:hAnsi="Times New Roman" w:cs="Times New Roman"/>
          </w:rPr>
          <w:delText>,</w:delText>
        </w:r>
      </w:del>
      <w:r w:rsidR="00DB4807">
        <w:rPr>
          <w:rFonts w:ascii="Times New Roman" w:hAnsi="Times New Roman" w:cs="Times New Roman"/>
        </w:rPr>
        <w:t>113</w:t>
      </w:r>
      <w:del w:id="451" w:author="Copyeditor" w:date="2022-08-30T12:35:00Z">
        <w:r w:rsidR="00DB4807" w:rsidDel="008A74DC">
          <w:rPr>
            <w:rFonts w:ascii="Times New Roman" w:hAnsi="Times New Roman" w:cs="Times New Roman"/>
          </w:rPr>
          <w:delText>/</w:delText>
        </w:r>
        <w:r w:rsidR="00E40D59" w:rsidDel="008A74DC">
          <w:rPr>
            <w:rFonts w:ascii="Times New Roman" w:hAnsi="Times New Roman" w:cs="Times New Roman"/>
          </w:rPr>
          <w:delText xml:space="preserve"> </w:delText>
        </w:r>
      </w:del>
      <w:ins w:id="452" w:author="Copyeditor" w:date="2022-08-30T12:35:00Z">
        <w:r w:rsidR="008A74DC">
          <w:rPr>
            <w:rFonts w:ascii="Times New Roman" w:hAnsi="Times New Roman" w:cs="Times New Roman"/>
          </w:rPr>
          <w:t xml:space="preserve">; </w:t>
        </w:r>
      </w:ins>
      <w:r w:rsidR="00833575">
        <w:rPr>
          <w:rFonts w:ascii="Times New Roman" w:hAnsi="Times New Roman" w:cs="Times New Roman"/>
        </w:rPr>
        <w:t>2</w:t>
      </w:r>
      <w:r w:rsidR="00E40D59">
        <w:rPr>
          <w:rFonts w:ascii="Times New Roman" w:hAnsi="Times New Roman" w:cs="Times New Roman"/>
        </w:rPr>
        <w:t>:456</w:t>
      </w:r>
      <w:r w:rsidR="00641A17" w:rsidRPr="00730D73">
        <w:rPr>
          <w:rFonts w:ascii="Times New Roman" w:hAnsi="Times New Roman" w:cs="Times New Roman"/>
        </w:rPr>
        <w:t xml:space="preserve">) </w:t>
      </w:r>
    </w:p>
    <w:p w14:paraId="74591360" w14:textId="77777777" w:rsidR="009438F1" w:rsidRDefault="009438F1">
      <w:pPr>
        <w:spacing w:line="480" w:lineRule="auto"/>
        <w:ind w:left="720"/>
        <w:rPr>
          <w:rFonts w:ascii="Times New Roman" w:hAnsi="Times New Roman" w:cs="Times New Roman"/>
        </w:rPr>
        <w:pPrChange w:id="453" w:author="Copyeditor" w:date="2022-08-30T12:37:00Z">
          <w:pPr>
            <w:spacing w:line="480" w:lineRule="auto"/>
          </w:pPr>
        </w:pPrChange>
      </w:pPr>
    </w:p>
    <w:p w14:paraId="18494609" w14:textId="77777777" w:rsidR="00E71E36" w:rsidRDefault="00E71E36" w:rsidP="009438F1">
      <w:pPr>
        <w:spacing w:line="480" w:lineRule="auto"/>
        <w:rPr>
          <w:rFonts w:ascii="Times New Roman" w:hAnsi="Times New Roman" w:cs="Times New Roman"/>
        </w:rPr>
      </w:pPr>
      <w:r>
        <w:rPr>
          <w:rFonts w:ascii="Times New Roman" w:hAnsi="Times New Roman" w:cs="Times New Roman"/>
        </w:rPr>
        <w:t xml:space="preserve">Ripped from the opposition between the terrestrial and the heavenly, “our Zeus” </w:t>
      </w:r>
      <w:r w:rsidR="00E45D64" w:rsidRPr="00730D73">
        <w:rPr>
          <w:rFonts w:ascii="Times New Roman" w:hAnsi="Times New Roman" w:cs="Times New Roman"/>
        </w:rPr>
        <w:t>abandons any reference to transcendence</w:t>
      </w:r>
      <w:r w:rsidR="00C15CA2" w:rsidRPr="00730D73">
        <w:rPr>
          <w:rFonts w:ascii="Times New Roman" w:hAnsi="Times New Roman" w:cs="Times New Roman"/>
        </w:rPr>
        <w:t>, to “another world”</w:t>
      </w:r>
      <w:r w:rsidR="00E45D64" w:rsidRPr="00730D73">
        <w:rPr>
          <w:rFonts w:ascii="Times New Roman" w:hAnsi="Times New Roman" w:cs="Times New Roman"/>
        </w:rPr>
        <w:t xml:space="preserve">—even </w:t>
      </w:r>
      <w:r w:rsidR="00C15CA2" w:rsidRPr="00730D73">
        <w:rPr>
          <w:rFonts w:ascii="Times New Roman" w:hAnsi="Times New Roman" w:cs="Times New Roman"/>
        </w:rPr>
        <w:t>one that has been withdrawn.</w:t>
      </w:r>
      <w:r>
        <w:rPr>
          <w:rFonts w:ascii="Times New Roman" w:hAnsi="Times New Roman" w:cs="Times New Roman"/>
        </w:rPr>
        <w:t xml:space="preserve"> </w:t>
      </w:r>
    </w:p>
    <w:p w14:paraId="0C7A6DDC" w14:textId="77777777" w:rsidR="008618E3" w:rsidRDefault="00E71E36" w:rsidP="00EE1950">
      <w:pPr>
        <w:spacing w:line="480" w:lineRule="auto"/>
        <w:ind w:firstLine="720"/>
        <w:rPr>
          <w:rFonts w:ascii="Times New Roman" w:hAnsi="Times New Roman" w:cs="Times New Roman"/>
        </w:rPr>
      </w:pPr>
      <w:r>
        <w:rPr>
          <w:rFonts w:ascii="Times New Roman" w:hAnsi="Times New Roman" w:cs="Times New Roman"/>
        </w:rPr>
        <w:t>T</w:t>
      </w:r>
      <w:r w:rsidR="00C15CA2" w:rsidRPr="00730D73">
        <w:rPr>
          <w:rFonts w:ascii="Times New Roman" w:hAnsi="Times New Roman" w:cs="Times New Roman"/>
        </w:rPr>
        <w:t xml:space="preserve">his </w:t>
      </w:r>
      <w:r w:rsidR="005156AC" w:rsidRPr="00730D73">
        <w:rPr>
          <w:rFonts w:ascii="Times New Roman" w:hAnsi="Times New Roman" w:cs="Times New Roman"/>
        </w:rPr>
        <w:t>abandonment</w:t>
      </w:r>
      <w:r w:rsidR="00C15CA2" w:rsidRPr="00730D73">
        <w:rPr>
          <w:rFonts w:ascii="Times New Roman" w:hAnsi="Times New Roman" w:cs="Times New Roman"/>
        </w:rPr>
        <w:t xml:space="preserve"> has a concomitant effec</w:t>
      </w:r>
      <w:r>
        <w:rPr>
          <w:rFonts w:ascii="Times New Roman" w:hAnsi="Times New Roman" w:cs="Times New Roman"/>
        </w:rPr>
        <w:t>t:</w:t>
      </w:r>
      <w:r w:rsidR="00C15CA2" w:rsidRPr="00730D73">
        <w:rPr>
          <w:rFonts w:ascii="Times New Roman" w:hAnsi="Times New Roman" w:cs="Times New Roman"/>
        </w:rPr>
        <w:t xml:space="preserve"> the “Earth” to which it returns has become </w:t>
      </w:r>
      <w:r w:rsidR="009A6E53" w:rsidRPr="00730D73">
        <w:rPr>
          <w:rFonts w:ascii="Times New Roman" w:hAnsi="Times New Roman" w:cs="Times New Roman"/>
        </w:rPr>
        <w:t xml:space="preserve">decidedly </w:t>
      </w:r>
      <w:r w:rsidR="007F7B6B">
        <w:rPr>
          <w:rFonts w:ascii="Times New Roman" w:hAnsi="Times New Roman" w:cs="Times New Roman"/>
        </w:rPr>
        <w:t>alien</w:t>
      </w:r>
      <w:r w:rsidR="00C15CA2" w:rsidRPr="00730D73">
        <w:rPr>
          <w:rFonts w:ascii="Times New Roman" w:hAnsi="Times New Roman" w:cs="Times New Roman"/>
        </w:rPr>
        <w:t xml:space="preserve"> </w:t>
      </w:r>
      <w:r w:rsidR="00FC04C9" w:rsidRPr="00730D73">
        <w:rPr>
          <w:rFonts w:ascii="Times New Roman" w:hAnsi="Times New Roman" w:cs="Times New Roman"/>
        </w:rPr>
        <w:t xml:space="preserve">since it can no longer be defined in opposition to the </w:t>
      </w:r>
      <w:r w:rsidR="00905D17" w:rsidRPr="00730D73">
        <w:rPr>
          <w:rFonts w:ascii="Times New Roman" w:hAnsi="Times New Roman" w:cs="Times New Roman"/>
        </w:rPr>
        <w:t>divine</w:t>
      </w:r>
      <w:r w:rsidR="00FC04C9" w:rsidRPr="00730D73">
        <w:rPr>
          <w:rFonts w:ascii="Times New Roman" w:hAnsi="Times New Roman" w:cs="Times New Roman"/>
        </w:rPr>
        <w:t>. Our Zeus</w:t>
      </w:r>
      <w:r w:rsidR="008C0D40">
        <w:rPr>
          <w:rFonts w:ascii="Times New Roman" w:hAnsi="Times New Roman" w:cs="Times New Roman"/>
        </w:rPr>
        <w:t xml:space="preserve"> is </w:t>
      </w:r>
      <w:r w:rsidR="00C51875" w:rsidRPr="00730D73">
        <w:rPr>
          <w:rFonts w:ascii="Times New Roman" w:hAnsi="Times New Roman" w:cs="Times New Roman"/>
        </w:rPr>
        <w:t xml:space="preserve">a </w:t>
      </w:r>
      <w:r w:rsidR="0095388F" w:rsidRPr="00730D73">
        <w:rPr>
          <w:rFonts w:ascii="Times New Roman" w:hAnsi="Times New Roman" w:cs="Times New Roman"/>
        </w:rPr>
        <w:t>“god”</w:t>
      </w:r>
      <w:r w:rsidR="00C51875" w:rsidRPr="00730D73">
        <w:rPr>
          <w:rFonts w:ascii="Times New Roman" w:hAnsi="Times New Roman" w:cs="Times New Roman"/>
        </w:rPr>
        <w:t xml:space="preserve"> in name only</w:t>
      </w:r>
      <w:r w:rsidR="008C0D40">
        <w:rPr>
          <w:rFonts w:ascii="Times New Roman" w:hAnsi="Times New Roman" w:cs="Times New Roman"/>
        </w:rPr>
        <w:t xml:space="preserve">, who </w:t>
      </w:r>
      <w:r>
        <w:rPr>
          <w:rFonts w:ascii="Times New Roman" w:hAnsi="Times New Roman" w:cs="Times New Roman"/>
        </w:rPr>
        <w:t xml:space="preserve">“forces the eternally anti-human course of nature on its way to another world </w:t>
      </w:r>
      <w:r>
        <w:rPr>
          <w:rFonts w:ascii="Times New Roman" w:hAnsi="Times New Roman" w:cs="Times New Roman"/>
          <w:i/>
        </w:rPr>
        <w:t>more decidedly down to Earth</w:t>
      </w:r>
      <w:r>
        <w:rPr>
          <w:rFonts w:ascii="Times New Roman" w:hAnsi="Times New Roman" w:cs="Times New Roman"/>
        </w:rPr>
        <w:t xml:space="preserve">.” </w:t>
      </w:r>
      <w:r w:rsidR="007F7B6B">
        <w:rPr>
          <w:rFonts w:ascii="Times New Roman" w:hAnsi="Times New Roman" w:cs="Times New Roman"/>
        </w:rPr>
        <w:t>Here</w:t>
      </w:r>
      <w:r>
        <w:rPr>
          <w:rFonts w:ascii="Times New Roman" w:hAnsi="Times New Roman" w:cs="Times New Roman"/>
        </w:rPr>
        <w:t xml:space="preserve"> something other than the ever</w:t>
      </w:r>
      <w:r w:rsidR="00EE1950">
        <w:rPr>
          <w:rFonts w:ascii="Times New Roman" w:hAnsi="Times New Roman" w:cs="Times New Roman"/>
        </w:rPr>
        <w:t>-</w:t>
      </w:r>
      <w:r>
        <w:rPr>
          <w:rFonts w:ascii="Times New Roman" w:hAnsi="Times New Roman" w:cs="Times New Roman"/>
        </w:rPr>
        <w:t xml:space="preserve">present </w:t>
      </w:r>
      <w:r w:rsidR="007F7B6B">
        <w:rPr>
          <w:rFonts w:ascii="Times New Roman" w:hAnsi="Times New Roman" w:cs="Times New Roman"/>
        </w:rPr>
        <w:t xml:space="preserve">oscillating </w:t>
      </w:r>
      <w:r>
        <w:rPr>
          <w:rFonts w:ascii="Times New Roman" w:hAnsi="Times New Roman" w:cs="Times New Roman"/>
        </w:rPr>
        <w:t xml:space="preserve">opposition between the organic and the </w:t>
      </w:r>
      <w:proofErr w:type="spellStart"/>
      <w:r>
        <w:rPr>
          <w:rFonts w:ascii="Times New Roman" w:hAnsi="Times New Roman" w:cs="Times New Roman"/>
        </w:rPr>
        <w:t>aorgic</w:t>
      </w:r>
      <w:proofErr w:type="spellEnd"/>
      <w:r>
        <w:rPr>
          <w:rFonts w:ascii="Times New Roman" w:hAnsi="Times New Roman" w:cs="Times New Roman"/>
        </w:rPr>
        <w:t xml:space="preserve"> </w:t>
      </w:r>
      <w:r w:rsidR="007F7B6B">
        <w:rPr>
          <w:rFonts w:ascii="Times New Roman" w:hAnsi="Times New Roman" w:cs="Times New Roman"/>
        </w:rPr>
        <w:t>comes into view. H</w:t>
      </w:r>
      <w:r>
        <w:rPr>
          <w:rFonts w:ascii="Times New Roman" w:hAnsi="Times New Roman" w:cs="Times New Roman"/>
        </w:rPr>
        <w:t>aving passed through the “foreign” that is ancient Greek tragedy, we arrive at something even more foreign: an Earth</w:t>
      </w:r>
      <w:r w:rsidR="00EE1950">
        <w:rPr>
          <w:rFonts w:ascii="Times New Roman" w:hAnsi="Times New Roman" w:cs="Times New Roman"/>
        </w:rPr>
        <w:t>ward turn</w:t>
      </w:r>
      <w:r>
        <w:rPr>
          <w:rFonts w:ascii="Times New Roman" w:hAnsi="Times New Roman" w:cs="Times New Roman"/>
        </w:rPr>
        <w:t xml:space="preserve"> </w:t>
      </w:r>
      <w:r w:rsidR="00EE1950">
        <w:rPr>
          <w:rFonts w:ascii="Times New Roman" w:hAnsi="Times New Roman" w:cs="Times New Roman"/>
        </w:rPr>
        <w:t>that</w:t>
      </w:r>
      <w:r>
        <w:rPr>
          <w:rFonts w:ascii="Times New Roman" w:hAnsi="Times New Roman" w:cs="Times New Roman"/>
        </w:rPr>
        <w:t xml:space="preserve"> cannot be reduced either to </w:t>
      </w:r>
      <w:r w:rsidR="0061413B">
        <w:rPr>
          <w:rFonts w:ascii="Times New Roman" w:hAnsi="Times New Roman" w:cs="Times New Roman"/>
        </w:rPr>
        <w:t>the</w:t>
      </w:r>
      <w:r w:rsidR="00EE1950">
        <w:rPr>
          <w:rFonts w:ascii="Times New Roman" w:hAnsi="Times New Roman" w:cs="Times New Roman"/>
        </w:rPr>
        <w:t xml:space="preserve"> return to a</w:t>
      </w:r>
      <w:r>
        <w:rPr>
          <w:rFonts w:ascii="Times New Roman" w:hAnsi="Times New Roman" w:cs="Times New Roman"/>
        </w:rPr>
        <w:t xml:space="preserve"> mundane world separate</w:t>
      </w:r>
      <w:r w:rsidR="002D094D">
        <w:rPr>
          <w:rFonts w:ascii="Times New Roman" w:hAnsi="Times New Roman" w:cs="Times New Roman"/>
        </w:rPr>
        <w:t>d</w:t>
      </w:r>
      <w:r>
        <w:rPr>
          <w:rFonts w:ascii="Times New Roman" w:hAnsi="Times New Roman" w:cs="Times New Roman"/>
        </w:rPr>
        <w:t xml:space="preserve"> from the divine</w:t>
      </w:r>
      <w:del w:id="454" w:author="Copyeditor" w:date="2022-08-30T12:42:00Z">
        <w:r w:rsidDel="00E46B9E">
          <w:rPr>
            <w:rFonts w:ascii="Times New Roman" w:hAnsi="Times New Roman" w:cs="Times New Roman"/>
          </w:rPr>
          <w:delText>,</w:delText>
        </w:r>
      </w:del>
      <w:r>
        <w:rPr>
          <w:rFonts w:ascii="Times New Roman" w:hAnsi="Times New Roman" w:cs="Times New Roman"/>
        </w:rPr>
        <w:t xml:space="preserve"> </w:t>
      </w:r>
      <w:r w:rsidRPr="00E46B9E">
        <w:rPr>
          <w:rFonts w:ascii="Times New Roman" w:hAnsi="Times New Roman" w:cs="Times New Roman"/>
          <w:iCs/>
          <w:rPrChange w:id="455" w:author="Copyeditor" w:date="2022-08-30T12:42:00Z">
            <w:rPr>
              <w:rFonts w:ascii="Times New Roman" w:hAnsi="Times New Roman" w:cs="Times New Roman"/>
              <w:i/>
            </w:rPr>
          </w:rPrChange>
        </w:rPr>
        <w:t>nor</w:t>
      </w:r>
      <w:r>
        <w:rPr>
          <w:rFonts w:ascii="Times New Roman" w:hAnsi="Times New Roman" w:cs="Times New Roman"/>
          <w:i/>
        </w:rPr>
        <w:t xml:space="preserve"> </w:t>
      </w:r>
      <w:r w:rsidR="007F7B6B">
        <w:rPr>
          <w:rFonts w:ascii="Times New Roman" w:hAnsi="Times New Roman" w:cs="Times New Roman"/>
        </w:rPr>
        <w:t xml:space="preserve">to </w:t>
      </w:r>
      <w:r>
        <w:rPr>
          <w:rFonts w:ascii="Times New Roman" w:hAnsi="Times New Roman" w:cs="Times New Roman"/>
        </w:rPr>
        <w:t xml:space="preserve">a conception of “nature” still </w:t>
      </w:r>
      <w:r w:rsidR="00EE1950">
        <w:rPr>
          <w:rFonts w:ascii="Times New Roman" w:hAnsi="Times New Roman" w:cs="Times New Roman"/>
        </w:rPr>
        <w:t>depend</w:t>
      </w:r>
      <w:r w:rsidR="002D094D">
        <w:rPr>
          <w:rFonts w:ascii="Times New Roman" w:hAnsi="Times New Roman" w:cs="Times New Roman"/>
        </w:rPr>
        <w:t>e</w:t>
      </w:r>
      <w:r w:rsidR="00EE1950">
        <w:rPr>
          <w:rFonts w:ascii="Times New Roman" w:hAnsi="Times New Roman" w:cs="Times New Roman"/>
        </w:rPr>
        <w:t>nt</w:t>
      </w:r>
      <w:r>
        <w:rPr>
          <w:rFonts w:ascii="Times New Roman" w:hAnsi="Times New Roman" w:cs="Times New Roman"/>
        </w:rPr>
        <w:t xml:space="preserve"> </w:t>
      </w:r>
      <w:r w:rsidR="00EE1950">
        <w:rPr>
          <w:rFonts w:ascii="Times New Roman" w:hAnsi="Times New Roman" w:cs="Times New Roman"/>
        </w:rPr>
        <w:t>on</w:t>
      </w:r>
      <w:r>
        <w:rPr>
          <w:rFonts w:ascii="Times New Roman" w:hAnsi="Times New Roman" w:cs="Times New Roman"/>
        </w:rPr>
        <w:t xml:space="preserve"> that opposition. </w:t>
      </w:r>
      <w:r w:rsidR="00EE1950">
        <w:rPr>
          <w:rFonts w:ascii="Times New Roman" w:hAnsi="Times New Roman" w:cs="Times New Roman"/>
        </w:rPr>
        <w:t>As H</w:t>
      </w:r>
      <w:r w:rsidR="007F7B6B">
        <w:rPr>
          <w:rFonts w:ascii="Times New Roman" w:hAnsi="Times New Roman" w:cs="Times New Roman"/>
        </w:rPr>
        <w:t>ö</w:t>
      </w:r>
      <w:r w:rsidR="00EE1950">
        <w:rPr>
          <w:rFonts w:ascii="Times New Roman" w:hAnsi="Times New Roman" w:cs="Times New Roman"/>
        </w:rPr>
        <w:t xml:space="preserve">lderlin makes clear, </w:t>
      </w:r>
      <w:r w:rsidR="008618E3">
        <w:rPr>
          <w:rFonts w:ascii="Times New Roman" w:hAnsi="Times New Roman" w:cs="Times New Roman"/>
        </w:rPr>
        <w:t>“</w:t>
      </w:r>
      <w:r w:rsidR="00EE1950">
        <w:rPr>
          <w:rFonts w:ascii="Times New Roman" w:hAnsi="Times New Roman" w:cs="Times New Roman"/>
        </w:rPr>
        <w:t>our</w:t>
      </w:r>
      <w:r w:rsidR="008618E3">
        <w:rPr>
          <w:rFonts w:ascii="Times New Roman" w:hAnsi="Times New Roman" w:cs="Times New Roman"/>
        </w:rPr>
        <w:t>”</w:t>
      </w:r>
      <w:r w:rsidR="00EE1950">
        <w:rPr>
          <w:rFonts w:ascii="Times New Roman" w:hAnsi="Times New Roman" w:cs="Times New Roman"/>
        </w:rPr>
        <w:t xml:space="preserve"> Zeus forces nature toward a world even more </w:t>
      </w:r>
      <w:r w:rsidR="007F7B6B">
        <w:rPr>
          <w:rFonts w:ascii="Times New Roman" w:hAnsi="Times New Roman" w:cs="Times New Roman"/>
        </w:rPr>
        <w:t>“</w:t>
      </w:r>
      <w:r w:rsidR="00EE1950">
        <w:rPr>
          <w:rFonts w:ascii="Times New Roman" w:hAnsi="Times New Roman" w:cs="Times New Roman"/>
        </w:rPr>
        <w:t>Earthly</w:t>
      </w:r>
      <w:r w:rsidR="007F7B6B">
        <w:rPr>
          <w:rFonts w:ascii="Times New Roman" w:hAnsi="Times New Roman" w:cs="Times New Roman"/>
        </w:rPr>
        <w:t>”</w:t>
      </w:r>
      <w:r w:rsidR="00EE1950">
        <w:rPr>
          <w:rFonts w:ascii="Times New Roman" w:hAnsi="Times New Roman" w:cs="Times New Roman"/>
        </w:rPr>
        <w:t xml:space="preserve"> than this other Earth whose significance </w:t>
      </w:r>
      <w:r w:rsidR="002D094D">
        <w:rPr>
          <w:rFonts w:ascii="Times New Roman" w:hAnsi="Times New Roman" w:cs="Times New Roman"/>
        </w:rPr>
        <w:t xml:space="preserve">still </w:t>
      </w:r>
      <w:r w:rsidR="00EE1950">
        <w:rPr>
          <w:rFonts w:ascii="Times New Roman" w:hAnsi="Times New Roman" w:cs="Times New Roman"/>
        </w:rPr>
        <w:t xml:space="preserve">derives from the absence of the gods, and thus remains a withdrawal </w:t>
      </w:r>
      <w:r w:rsidR="00EE1950" w:rsidRPr="00E46B9E">
        <w:rPr>
          <w:rFonts w:ascii="Times New Roman" w:hAnsi="Times New Roman" w:cs="Times New Roman"/>
          <w:iCs/>
          <w:rPrChange w:id="456" w:author="Copyeditor" w:date="2022-08-30T12:45:00Z">
            <w:rPr>
              <w:rFonts w:ascii="Times New Roman" w:hAnsi="Times New Roman" w:cs="Times New Roman"/>
              <w:i/>
            </w:rPr>
          </w:rPrChange>
        </w:rPr>
        <w:t>internal</w:t>
      </w:r>
      <w:r w:rsidR="00EE1950">
        <w:rPr>
          <w:rFonts w:ascii="Times New Roman" w:hAnsi="Times New Roman" w:cs="Times New Roman"/>
          <w:i/>
        </w:rPr>
        <w:t xml:space="preserve"> </w:t>
      </w:r>
      <w:r w:rsidR="00EE1950">
        <w:rPr>
          <w:rFonts w:ascii="Times New Roman" w:hAnsi="Times New Roman" w:cs="Times New Roman"/>
        </w:rPr>
        <w:t>to that world</w:t>
      </w:r>
      <w:r w:rsidR="002D094D">
        <w:rPr>
          <w:rFonts w:ascii="Times New Roman" w:hAnsi="Times New Roman" w:cs="Times New Roman"/>
        </w:rPr>
        <w:t>. The “world” toward which our Zeus compels nature is</w:t>
      </w:r>
      <w:r w:rsidR="00EE1950">
        <w:rPr>
          <w:rFonts w:ascii="Times New Roman" w:hAnsi="Times New Roman" w:cs="Times New Roman"/>
        </w:rPr>
        <w:t xml:space="preserve"> </w:t>
      </w:r>
      <w:r w:rsidR="007F7B6B">
        <w:rPr>
          <w:rFonts w:ascii="Times New Roman" w:hAnsi="Times New Roman" w:cs="Times New Roman"/>
        </w:rPr>
        <w:t xml:space="preserve">a </w:t>
      </w:r>
      <w:r w:rsidR="007F7B6B">
        <w:rPr>
          <w:rFonts w:ascii="Times New Roman" w:hAnsi="Times New Roman" w:cs="Times New Roman"/>
        </w:rPr>
        <w:lastRenderedPageBreak/>
        <w:t>world</w:t>
      </w:r>
      <w:r w:rsidR="00EE1950">
        <w:rPr>
          <w:rFonts w:ascii="Times New Roman" w:hAnsi="Times New Roman" w:cs="Times New Roman"/>
        </w:rPr>
        <w:t xml:space="preserve"> no longer governed </w:t>
      </w:r>
      <w:r w:rsidR="007F7B6B">
        <w:rPr>
          <w:rFonts w:ascii="Times New Roman" w:hAnsi="Times New Roman" w:cs="Times New Roman"/>
        </w:rPr>
        <w:t xml:space="preserve">either </w:t>
      </w:r>
      <w:r w:rsidR="00EE1950">
        <w:rPr>
          <w:rFonts w:ascii="Times New Roman" w:hAnsi="Times New Roman" w:cs="Times New Roman"/>
        </w:rPr>
        <w:t>by any relation to the divine</w:t>
      </w:r>
      <w:del w:id="457" w:author="Copyeditor" w:date="2022-08-30T12:45:00Z">
        <w:r w:rsidR="00EE1950" w:rsidDel="00E46B9E">
          <w:rPr>
            <w:rFonts w:ascii="Times New Roman" w:hAnsi="Times New Roman" w:cs="Times New Roman"/>
          </w:rPr>
          <w:delText>,</w:delText>
        </w:r>
      </w:del>
      <w:r w:rsidR="00EE1950">
        <w:rPr>
          <w:rFonts w:ascii="Times New Roman" w:hAnsi="Times New Roman" w:cs="Times New Roman"/>
        </w:rPr>
        <w:t xml:space="preserve"> </w:t>
      </w:r>
      <w:r w:rsidR="007F7B6B">
        <w:rPr>
          <w:rFonts w:ascii="Times New Roman" w:hAnsi="Times New Roman" w:cs="Times New Roman"/>
        </w:rPr>
        <w:t>or</w:t>
      </w:r>
      <w:r w:rsidR="00EE1950">
        <w:rPr>
          <w:rFonts w:ascii="Times New Roman" w:hAnsi="Times New Roman" w:cs="Times New Roman"/>
        </w:rPr>
        <w:t xml:space="preserve"> </w:t>
      </w:r>
      <w:r w:rsidR="007F7B6B">
        <w:rPr>
          <w:rFonts w:ascii="Times New Roman" w:hAnsi="Times New Roman" w:cs="Times New Roman"/>
        </w:rPr>
        <w:t>by</w:t>
      </w:r>
      <w:r w:rsidR="00EE1950">
        <w:rPr>
          <w:rFonts w:ascii="Times New Roman" w:hAnsi="Times New Roman" w:cs="Times New Roman"/>
        </w:rPr>
        <w:t xml:space="preserve"> the culture/</w:t>
      </w:r>
      <w:del w:id="458" w:author="Copyeditor" w:date="2022-08-30T12:45:00Z">
        <w:r w:rsidR="00EE1950" w:rsidDel="00E46B9E">
          <w:rPr>
            <w:rFonts w:ascii="Times New Roman" w:hAnsi="Times New Roman" w:cs="Times New Roman"/>
          </w:rPr>
          <w:delText xml:space="preserve"> </w:delText>
        </w:r>
      </w:del>
      <w:r w:rsidR="00EE1950">
        <w:rPr>
          <w:rFonts w:ascii="Times New Roman" w:hAnsi="Times New Roman" w:cs="Times New Roman"/>
        </w:rPr>
        <w:t xml:space="preserve">nature division. While </w:t>
      </w:r>
      <w:r w:rsidR="00470AAE" w:rsidRPr="00730D73">
        <w:rPr>
          <w:rFonts w:ascii="Times New Roman" w:hAnsi="Times New Roman" w:cs="Times New Roman"/>
        </w:rPr>
        <w:t>the translator</w:t>
      </w:r>
      <w:r w:rsidR="00B11E0D">
        <w:rPr>
          <w:rFonts w:ascii="Times New Roman" w:hAnsi="Times New Roman" w:cs="Times New Roman"/>
        </w:rPr>
        <w:t>, Thomas Pfau,</w:t>
      </w:r>
      <w:r w:rsidR="00470AAE" w:rsidRPr="00730D73">
        <w:rPr>
          <w:rFonts w:ascii="Times New Roman" w:hAnsi="Times New Roman" w:cs="Times New Roman"/>
        </w:rPr>
        <w:t xml:space="preserve"> </w:t>
      </w:r>
      <w:r w:rsidR="00EE1950">
        <w:rPr>
          <w:rFonts w:ascii="Times New Roman" w:hAnsi="Times New Roman" w:cs="Times New Roman"/>
        </w:rPr>
        <w:t>uses the term</w:t>
      </w:r>
      <w:r w:rsidR="009A6E53" w:rsidRPr="00730D73">
        <w:rPr>
          <w:rFonts w:ascii="Times New Roman" w:hAnsi="Times New Roman" w:cs="Times New Roman"/>
        </w:rPr>
        <w:t xml:space="preserve"> “anti-human” </w:t>
      </w:r>
      <w:r w:rsidR="00470AAE" w:rsidRPr="00730D73">
        <w:rPr>
          <w:rFonts w:ascii="Times New Roman" w:hAnsi="Times New Roman" w:cs="Times New Roman"/>
        </w:rPr>
        <w:t>here for</w:t>
      </w:r>
      <w:r w:rsidR="00905D17" w:rsidRPr="00730D73">
        <w:rPr>
          <w:rFonts w:ascii="Times New Roman" w:hAnsi="Times New Roman" w:cs="Times New Roman"/>
        </w:rPr>
        <w:t xml:space="preserve"> </w:t>
      </w:r>
      <w:proofErr w:type="spellStart"/>
      <w:r w:rsidR="00C51875" w:rsidRPr="00EE1950">
        <w:rPr>
          <w:rFonts w:ascii="Times New Roman" w:hAnsi="Times New Roman" w:cs="Times New Roman"/>
          <w:i/>
        </w:rPr>
        <w:t>menschenfeindlichen</w:t>
      </w:r>
      <w:proofErr w:type="spellEnd"/>
      <w:r w:rsidR="00905D17" w:rsidRPr="00730D73">
        <w:rPr>
          <w:rFonts w:ascii="Times New Roman" w:hAnsi="Times New Roman" w:cs="Times New Roman"/>
        </w:rPr>
        <w:t xml:space="preserve">, </w:t>
      </w:r>
      <w:r w:rsidR="00EE1950">
        <w:rPr>
          <w:rFonts w:ascii="Times New Roman" w:hAnsi="Times New Roman" w:cs="Times New Roman"/>
        </w:rPr>
        <w:t xml:space="preserve">this word </w:t>
      </w:r>
      <w:r w:rsidR="00621093" w:rsidRPr="00730D73">
        <w:rPr>
          <w:rFonts w:ascii="Times New Roman" w:hAnsi="Times New Roman" w:cs="Times New Roman"/>
        </w:rPr>
        <w:t xml:space="preserve">suggests </w:t>
      </w:r>
      <w:r w:rsidR="00EE1950">
        <w:rPr>
          <w:rFonts w:ascii="Times New Roman" w:hAnsi="Times New Roman" w:cs="Times New Roman"/>
        </w:rPr>
        <w:t xml:space="preserve">something that is </w:t>
      </w:r>
      <w:r w:rsidR="00621093" w:rsidRPr="00730D73">
        <w:rPr>
          <w:rFonts w:ascii="Times New Roman" w:hAnsi="Times New Roman" w:cs="Times New Roman"/>
        </w:rPr>
        <w:t xml:space="preserve">not just </w:t>
      </w:r>
      <w:r w:rsidR="00905D17" w:rsidRPr="00730D73">
        <w:rPr>
          <w:rFonts w:ascii="Times New Roman" w:hAnsi="Times New Roman" w:cs="Times New Roman"/>
        </w:rPr>
        <w:t xml:space="preserve">“anti-human” but </w:t>
      </w:r>
      <w:r w:rsidR="00470AAE" w:rsidRPr="00730D73">
        <w:rPr>
          <w:rFonts w:ascii="Times New Roman" w:hAnsi="Times New Roman" w:cs="Times New Roman"/>
        </w:rPr>
        <w:t xml:space="preserve">also </w:t>
      </w:r>
      <w:r w:rsidR="00905D17" w:rsidRPr="00730D73">
        <w:rPr>
          <w:rFonts w:ascii="Times New Roman" w:hAnsi="Times New Roman" w:cs="Times New Roman"/>
        </w:rPr>
        <w:t>“inhuman</w:t>
      </w:r>
      <w:r w:rsidR="008618E3">
        <w:rPr>
          <w:rFonts w:ascii="Times New Roman" w:hAnsi="Times New Roman" w:cs="Times New Roman"/>
        </w:rPr>
        <w:t>,</w:t>
      </w:r>
      <w:r w:rsidR="00905D17" w:rsidRPr="00730D73">
        <w:rPr>
          <w:rFonts w:ascii="Times New Roman" w:hAnsi="Times New Roman" w:cs="Times New Roman"/>
        </w:rPr>
        <w:t>”</w:t>
      </w:r>
      <w:r w:rsidR="005156AC" w:rsidRPr="00730D73">
        <w:rPr>
          <w:rFonts w:ascii="Times New Roman" w:hAnsi="Times New Roman" w:cs="Times New Roman"/>
        </w:rPr>
        <w:t xml:space="preserve"> </w:t>
      </w:r>
      <w:r w:rsidR="00EE1950">
        <w:rPr>
          <w:rFonts w:ascii="Times New Roman" w:hAnsi="Times New Roman" w:cs="Times New Roman"/>
        </w:rPr>
        <w:t xml:space="preserve">a landscape </w:t>
      </w:r>
      <w:r w:rsidR="005156AC" w:rsidRPr="00730D73">
        <w:rPr>
          <w:rFonts w:ascii="Times New Roman" w:hAnsi="Times New Roman" w:cs="Times New Roman"/>
        </w:rPr>
        <w:t>without Man</w:t>
      </w:r>
      <w:r w:rsidR="00621093" w:rsidRPr="00730D73">
        <w:rPr>
          <w:rFonts w:ascii="Times New Roman" w:hAnsi="Times New Roman" w:cs="Times New Roman"/>
        </w:rPr>
        <w:t>.</w:t>
      </w:r>
      <w:r w:rsidR="00EE1950">
        <w:rPr>
          <w:rStyle w:val="EndnoteReference"/>
          <w:rFonts w:ascii="Times New Roman" w:hAnsi="Times New Roman" w:cs="Times New Roman"/>
        </w:rPr>
        <w:endnoteReference w:id="11"/>
      </w:r>
      <w:r w:rsidR="00621093" w:rsidRPr="00730D73">
        <w:rPr>
          <w:rFonts w:ascii="Times New Roman" w:hAnsi="Times New Roman" w:cs="Times New Roman"/>
        </w:rPr>
        <w:t xml:space="preserve"> </w:t>
      </w:r>
      <w:r w:rsidR="00426722">
        <w:rPr>
          <w:rFonts w:ascii="Times New Roman" w:hAnsi="Times New Roman" w:cs="Times New Roman"/>
        </w:rPr>
        <w:t xml:space="preserve">Whatever this “world” </w:t>
      </w:r>
      <w:r w:rsidR="007F7B6B">
        <w:rPr>
          <w:rFonts w:ascii="Times New Roman" w:hAnsi="Times New Roman" w:cs="Times New Roman"/>
        </w:rPr>
        <w:t>might be (if it is even still a world)</w:t>
      </w:r>
      <w:r w:rsidR="00426722">
        <w:rPr>
          <w:rFonts w:ascii="Times New Roman" w:hAnsi="Times New Roman" w:cs="Times New Roman"/>
        </w:rPr>
        <w:t>, its terrestrial status is certainly not yet a “dwelling</w:t>
      </w:r>
      <w:r w:rsidR="00B11E0D">
        <w:rPr>
          <w:rFonts w:ascii="Times New Roman" w:hAnsi="Times New Roman" w:cs="Times New Roman"/>
        </w:rPr>
        <w:t>,</w:t>
      </w:r>
      <w:r w:rsidR="00426722">
        <w:rPr>
          <w:rFonts w:ascii="Times New Roman" w:hAnsi="Times New Roman" w:cs="Times New Roman"/>
        </w:rPr>
        <w:t xml:space="preserve">” since the natural world of the Greeks </w:t>
      </w:r>
      <w:r w:rsidR="00F425F9">
        <w:rPr>
          <w:rFonts w:ascii="Times New Roman" w:hAnsi="Times New Roman" w:cs="Times New Roman"/>
        </w:rPr>
        <w:t xml:space="preserve">has been </w:t>
      </w:r>
      <w:r w:rsidR="0029199D">
        <w:rPr>
          <w:rFonts w:ascii="Times New Roman" w:hAnsi="Times New Roman" w:cs="Times New Roman"/>
        </w:rPr>
        <w:t xml:space="preserve">fundamentally </w:t>
      </w:r>
      <w:r w:rsidR="007F7B6B">
        <w:rPr>
          <w:rFonts w:ascii="Times New Roman" w:hAnsi="Times New Roman" w:cs="Times New Roman"/>
        </w:rPr>
        <w:t>overturned</w:t>
      </w:r>
      <w:r w:rsidR="00A604FB">
        <w:rPr>
          <w:rFonts w:ascii="Times New Roman" w:hAnsi="Times New Roman" w:cs="Times New Roman"/>
        </w:rPr>
        <w:t xml:space="preserve">. </w:t>
      </w:r>
    </w:p>
    <w:p w14:paraId="4E1079FF" w14:textId="6D50E9A1" w:rsidR="0081108A" w:rsidRDefault="00A604FB" w:rsidP="00EE1950">
      <w:pPr>
        <w:spacing w:line="480" w:lineRule="auto"/>
        <w:ind w:firstLine="720"/>
        <w:rPr>
          <w:rFonts w:ascii="Times New Roman" w:hAnsi="Times New Roman" w:cs="Times New Roman"/>
        </w:rPr>
      </w:pPr>
      <w:r>
        <w:rPr>
          <w:rFonts w:ascii="Times New Roman" w:hAnsi="Times New Roman" w:cs="Times New Roman"/>
        </w:rPr>
        <w:t>H</w:t>
      </w:r>
      <w:r w:rsidR="007F7B6B">
        <w:rPr>
          <w:rFonts w:ascii="Times New Roman" w:hAnsi="Times New Roman" w:cs="Times New Roman"/>
        </w:rPr>
        <w:t>ö</w:t>
      </w:r>
      <w:r>
        <w:rPr>
          <w:rFonts w:ascii="Times New Roman" w:hAnsi="Times New Roman" w:cs="Times New Roman"/>
        </w:rPr>
        <w:t xml:space="preserve">lderlin’s use of the term “patriotic” </w:t>
      </w:r>
      <w:r w:rsidR="00E40D59">
        <w:rPr>
          <w:rFonts w:ascii="Times New Roman" w:hAnsi="Times New Roman" w:cs="Times New Roman"/>
        </w:rPr>
        <w:t>(</w:t>
      </w:r>
      <w:proofErr w:type="spellStart"/>
      <w:r w:rsidR="00E40D59" w:rsidRPr="004F748A">
        <w:rPr>
          <w:rFonts w:ascii="Times New Roman" w:hAnsi="Times New Roman" w:cs="Times New Roman"/>
          <w:i/>
        </w:rPr>
        <w:t>vaterländisch</w:t>
      </w:r>
      <w:proofErr w:type="spellEnd"/>
      <w:r w:rsidR="00E40D59">
        <w:rPr>
          <w:rFonts w:ascii="Times New Roman" w:hAnsi="Times New Roman" w:cs="Times New Roman"/>
        </w:rPr>
        <w:t xml:space="preserve">) </w:t>
      </w:r>
      <w:r>
        <w:rPr>
          <w:rFonts w:ascii="Times New Roman" w:hAnsi="Times New Roman" w:cs="Times New Roman"/>
        </w:rPr>
        <w:t xml:space="preserve">to characterize the representations that follow </w:t>
      </w:r>
      <w:r w:rsidR="0029199D">
        <w:rPr>
          <w:rFonts w:ascii="Times New Roman" w:hAnsi="Times New Roman" w:cs="Times New Roman"/>
        </w:rPr>
        <w:t xml:space="preserve">from this transformation </w:t>
      </w:r>
      <w:r>
        <w:rPr>
          <w:rFonts w:ascii="Times New Roman" w:hAnsi="Times New Roman" w:cs="Times New Roman"/>
        </w:rPr>
        <w:t>only heighten</w:t>
      </w:r>
      <w:r w:rsidR="007F7B6B">
        <w:rPr>
          <w:rFonts w:ascii="Times New Roman" w:hAnsi="Times New Roman" w:cs="Times New Roman"/>
        </w:rPr>
        <w:t>s</w:t>
      </w:r>
      <w:r>
        <w:rPr>
          <w:rFonts w:ascii="Times New Roman" w:hAnsi="Times New Roman" w:cs="Times New Roman"/>
        </w:rPr>
        <w:t xml:space="preserve"> the </w:t>
      </w:r>
      <w:r w:rsidR="0029199D">
        <w:rPr>
          <w:rFonts w:ascii="Times New Roman" w:hAnsi="Times New Roman" w:cs="Times New Roman"/>
        </w:rPr>
        <w:t xml:space="preserve">sense of a </w:t>
      </w:r>
      <w:r>
        <w:rPr>
          <w:rFonts w:ascii="Times New Roman" w:hAnsi="Times New Roman" w:cs="Times New Roman"/>
        </w:rPr>
        <w:t xml:space="preserve">complete </w:t>
      </w:r>
      <w:r w:rsidR="0081108A">
        <w:rPr>
          <w:rFonts w:ascii="Times New Roman" w:hAnsi="Times New Roman" w:cs="Times New Roman"/>
        </w:rPr>
        <w:t>disorientation</w:t>
      </w:r>
      <w:r>
        <w:rPr>
          <w:rFonts w:ascii="Times New Roman" w:hAnsi="Times New Roman" w:cs="Times New Roman"/>
        </w:rPr>
        <w:t xml:space="preserve"> </w:t>
      </w:r>
      <w:r w:rsidR="007F7B6B">
        <w:rPr>
          <w:rFonts w:ascii="Times New Roman" w:hAnsi="Times New Roman" w:cs="Times New Roman"/>
        </w:rPr>
        <w:t>brought about by</w:t>
      </w:r>
      <w:r>
        <w:rPr>
          <w:rFonts w:ascii="Times New Roman" w:hAnsi="Times New Roman" w:cs="Times New Roman"/>
        </w:rPr>
        <w:t xml:space="preserve"> his second reference to the Earth, since the </w:t>
      </w:r>
      <w:r>
        <w:rPr>
          <w:rFonts w:ascii="Times New Roman" w:hAnsi="Times New Roman" w:cs="Times New Roman"/>
          <w:i/>
        </w:rPr>
        <w:t>patria</w:t>
      </w:r>
      <w:r>
        <w:rPr>
          <w:rFonts w:ascii="Times New Roman" w:hAnsi="Times New Roman" w:cs="Times New Roman"/>
        </w:rPr>
        <w:t xml:space="preserve">, the sense of </w:t>
      </w:r>
      <w:r w:rsidR="0081108A">
        <w:rPr>
          <w:rFonts w:ascii="Times New Roman" w:hAnsi="Times New Roman" w:cs="Times New Roman"/>
        </w:rPr>
        <w:t xml:space="preserve">home, </w:t>
      </w:r>
      <w:r w:rsidR="0029199D">
        <w:rPr>
          <w:rFonts w:ascii="Times New Roman" w:hAnsi="Times New Roman" w:cs="Times New Roman"/>
        </w:rPr>
        <w:t>belonging</w:t>
      </w:r>
      <w:r w:rsidR="007B2680">
        <w:rPr>
          <w:rFonts w:ascii="Times New Roman" w:hAnsi="Times New Roman" w:cs="Times New Roman"/>
        </w:rPr>
        <w:t>,</w:t>
      </w:r>
      <w:r w:rsidR="0029199D">
        <w:rPr>
          <w:rFonts w:ascii="Times New Roman" w:hAnsi="Times New Roman" w:cs="Times New Roman"/>
        </w:rPr>
        <w:t xml:space="preserve"> or propriety</w:t>
      </w:r>
      <w:r>
        <w:rPr>
          <w:rFonts w:ascii="Times New Roman" w:hAnsi="Times New Roman" w:cs="Times New Roman"/>
        </w:rPr>
        <w:t xml:space="preserve"> </w:t>
      </w:r>
      <w:r w:rsidR="0029199D">
        <w:rPr>
          <w:rFonts w:ascii="Times New Roman" w:hAnsi="Times New Roman" w:cs="Times New Roman"/>
        </w:rPr>
        <w:t xml:space="preserve">suggested </w:t>
      </w:r>
      <w:r w:rsidR="0081108A">
        <w:rPr>
          <w:rFonts w:ascii="Times New Roman" w:hAnsi="Times New Roman" w:cs="Times New Roman"/>
        </w:rPr>
        <w:t xml:space="preserve">both </w:t>
      </w:r>
      <w:r w:rsidR="0029199D">
        <w:rPr>
          <w:rFonts w:ascii="Times New Roman" w:hAnsi="Times New Roman" w:cs="Times New Roman"/>
        </w:rPr>
        <w:t xml:space="preserve">by the </w:t>
      </w:r>
      <w:r w:rsidR="0081108A">
        <w:rPr>
          <w:rFonts w:ascii="Times New Roman" w:hAnsi="Times New Roman" w:cs="Times New Roman"/>
        </w:rPr>
        <w:t xml:space="preserve">word “patriotic” and the </w:t>
      </w:r>
      <w:r w:rsidR="0029199D">
        <w:rPr>
          <w:rFonts w:ascii="Times New Roman" w:hAnsi="Times New Roman" w:cs="Times New Roman"/>
        </w:rPr>
        <w:t>phrase “</w:t>
      </w:r>
      <w:r w:rsidR="00E40D59">
        <w:rPr>
          <w:rFonts w:ascii="Times New Roman" w:hAnsi="Times New Roman" w:cs="Times New Roman"/>
        </w:rPr>
        <w:t xml:space="preserve">the more real </w:t>
      </w:r>
      <w:r w:rsidR="0029199D">
        <w:rPr>
          <w:rFonts w:ascii="Times New Roman" w:hAnsi="Times New Roman" w:cs="Times New Roman"/>
        </w:rPr>
        <w:t>Zeus”</w:t>
      </w:r>
      <w:r w:rsidR="00E40D59">
        <w:rPr>
          <w:rFonts w:ascii="Times New Roman" w:hAnsi="Times New Roman" w:cs="Times New Roman"/>
        </w:rPr>
        <w:t xml:space="preserve"> </w:t>
      </w:r>
      <w:r w:rsidR="0081108A">
        <w:rPr>
          <w:rFonts w:ascii="Times New Roman" w:hAnsi="Times New Roman" w:cs="Times New Roman"/>
        </w:rPr>
        <w:t>is left fundamentally without an object. H</w:t>
      </w:r>
      <w:r w:rsidR="007F7B6B">
        <w:rPr>
          <w:rFonts w:ascii="Times New Roman" w:hAnsi="Times New Roman" w:cs="Times New Roman"/>
        </w:rPr>
        <w:t>ö</w:t>
      </w:r>
      <w:r w:rsidR="0081108A">
        <w:rPr>
          <w:rFonts w:ascii="Times New Roman" w:hAnsi="Times New Roman" w:cs="Times New Roman"/>
        </w:rPr>
        <w:t xml:space="preserve">lderlin simply insists that the second earthward turn of </w:t>
      </w:r>
      <w:r w:rsidR="00E40D59">
        <w:rPr>
          <w:rFonts w:ascii="Times New Roman" w:hAnsi="Times New Roman" w:cs="Times New Roman"/>
        </w:rPr>
        <w:t>this Zeus</w:t>
      </w:r>
      <w:r w:rsidR="0081108A">
        <w:rPr>
          <w:rFonts w:ascii="Times New Roman" w:hAnsi="Times New Roman" w:cs="Times New Roman"/>
        </w:rPr>
        <w:t xml:space="preserve"> necessitates a radical change in “the essential and patriotic representations” and that “our poetry must be patriotic so that its themes are selected according to our world-view and their representations</w:t>
      </w:r>
      <w:del w:id="462" w:author="Copyeditor" w:date="2022-08-30T12:51:00Z">
        <w:r w:rsidR="0081108A" w:rsidDel="00C8252A">
          <w:rPr>
            <w:rFonts w:ascii="Times New Roman" w:hAnsi="Times New Roman" w:cs="Times New Roman"/>
          </w:rPr>
          <w:delText>,</w:delText>
        </w:r>
      </w:del>
      <w:r w:rsidR="0081108A">
        <w:rPr>
          <w:rFonts w:ascii="Times New Roman" w:hAnsi="Times New Roman" w:cs="Times New Roman"/>
        </w:rPr>
        <w:t>”</w:t>
      </w:r>
      <w:del w:id="463" w:author="Copyeditor" w:date="2022-08-30T12:52:00Z">
        <w:r w:rsidR="00833575" w:rsidDel="00A77318">
          <w:rPr>
            <w:rFonts w:ascii="Times New Roman" w:hAnsi="Times New Roman" w:cs="Times New Roman"/>
          </w:rPr>
          <w:delText>(PW 113</w:delText>
        </w:r>
      </w:del>
      <w:del w:id="464" w:author="Copyeditor" w:date="2022-08-30T12:51:00Z">
        <w:r w:rsidR="00833575" w:rsidDel="00C8252A">
          <w:rPr>
            <w:rFonts w:ascii="Times New Roman" w:hAnsi="Times New Roman" w:cs="Times New Roman"/>
          </w:rPr>
          <w:delText xml:space="preserve">/ </w:delText>
        </w:r>
      </w:del>
      <w:del w:id="465" w:author="Copyeditor" w:date="2022-08-30T12:52:00Z">
        <w:r w:rsidR="00833575" w:rsidDel="00A77318">
          <w:rPr>
            <w:rFonts w:ascii="Times New Roman" w:hAnsi="Times New Roman" w:cs="Times New Roman"/>
          </w:rPr>
          <w:delText>2:456)</w:delText>
        </w:r>
      </w:del>
      <w:r w:rsidR="0081108A">
        <w:rPr>
          <w:rFonts w:ascii="Times New Roman" w:hAnsi="Times New Roman" w:cs="Times New Roman"/>
        </w:rPr>
        <w:t xml:space="preserve"> without detailing how this </w:t>
      </w:r>
      <w:r w:rsidR="00F243DB">
        <w:rPr>
          <w:rFonts w:ascii="Times New Roman" w:hAnsi="Times New Roman" w:cs="Times New Roman"/>
        </w:rPr>
        <w:t>actually</w:t>
      </w:r>
      <w:r w:rsidR="00AF4081">
        <w:rPr>
          <w:rFonts w:ascii="Times New Roman" w:hAnsi="Times New Roman" w:cs="Times New Roman"/>
        </w:rPr>
        <w:t xml:space="preserve"> takes place</w:t>
      </w:r>
      <w:ins w:id="466" w:author="Copyeditor" w:date="2022-08-30T12:52:00Z">
        <w:r w:rsidR="00A77318">
          <w:rPr>
            <w:rFonts w:ascii="Times New Roman" w:hAnsi="Times New Roman" w:cs="Times New Roman"/>
          </w:rPr>
          <w:t xml:space="preserve"> (PW 113; 2:456)</w:t>
        </w:r>
      </w:ins>
      <w:r w:rsidR="00AF4081">
        <w:rPr>
          <w:rFonts w:ascii="Times New Roman" w:hAnsi="Times New Roman" w:cs="Times New Roman"/>
        </w:rPr>
        <w:t>.</w:t>
      </w:r>
      <w:r w:rsidR="0081108A">
        <w:rPr>
          <w:rFonts w:ascii="Times New Roman" w:hAnsi="Times New Roman" w:cs="Times New Roman"/>
        </w:rPr>
        <w:t xml:space="preserve"> </w:t>
      </w:r>
      <w:r w:rsidR="00AF4081">
        <w:rPr>
          <w:rFonts w:ascii="Times New Roman" w:hAnsi="Times New Roman" w:cs="Times New Roman"/>
        </w:rPr>
        <w:t>His</w:t>
      </w:r>
      <w:r w:rsidR="0081108A">
        <w:rPr>
          <w:rFonts w:ascii="Times New Roman" w:hAnsi="Times New Roman" w:cs="Times New Roman"/>
        </w:rPr>
        <w:t xml:space="preserve"> insistence on the possessive “our” serves only to reinforce the fact that “Zeus” and “our world-view”</w:t>
      </w:r>
      <w:r w:rsidR="00E40D59">
        <w:rPr>
          <w:rFonts w:ascii="Times New Roman" w:hAnsi="Times New Roman" w:cs="Times New Roman"/>
        </w:rPr>
        <w:t xml:space="preserve"> (</w:t>
      </w:r>
      <w:proofErr w:type="spellStart"/>
      <w:r w:rsidR="00E40D59" w:rsidRPr="004F748A">
        <w:rPr>
          <w:rFonts w:ascii="Times New Roman" w:hAnsi="Times New Roman" w:cs="Times New Roman"/>
          <w:i/>
        </w:rPr>
        <w:t>unserer</w:t>
      </w:r>
      <w:proofErr w:type="spellEnd"/>
      <w:r w:rsidR="00E40D59" w:rsidRPr="004F748A">
        <w:rPr>
          <w:rFonts w:ascii="Times New Roman" w:hAnsi="Times New Roman" w:cs="Times New Roman"/>
          <w:i/>
        </w:rPr>
        <w:t xml:space="preserve"> </w:t>
      </w:r>
      <w:proofErr w:type="spellStart"/>
      <w:r w:rsidR="00E40D59" w:rsidRPr="004F748A">
        <w:rPr>
          <w:rFonts w:ascii="Times New Roman" w:hAnsi="Times New Roman" w:cs="Times New Roman"/>
          <w:i/>
        </w:rPr>
        <w:t>Weltansicht</w:t>
      </w:r>
      <w:proofErr w:type="spellEnd"/>
      <w:r w:rsidR="00E40D59">
        <w:rPr>
          <w:rFonts w:ascii="Times New Roman" w:hAnsi="Times New Roman" w:cs="Times New Roman"/>
        </w:rPr>
        <w:t xml:space="preserve">) </w:t>
      </w:r>
      <w:r w:rsidR="0081108A">
        <w:rPr>
          <w:rFonts w:ascii="Times New Roman" w:hAnsi="Times New Roman" w:cs="Times New Roman"/>
        </w:rPr>
        <w:t xml:space="preserve">are themselves taken hold of, appropriated, by this other return to </w:t>
      </w:r>
      <w:r w:rsidR="00E40D59">
        <w:rPr>
          <w:rFonts w:ascii="Times New Roman" w:hAnsi="Times New Roman" w:cs="Times New Roman"/>
        </w:rPr>
        <w:t>an</w:t>
      </w:r>
      <w:r w:rsidR="0081108A">
        <w:rPr>
          <w:rFonts w:ascii="Times New Roman" w:hAnsi="Times New Roman" w:cs="Times New Roman"/>
        </w:rPr>
        <w:t xml:space="preserve"> Earth that leaves us without our bearings, without any </w:t>
      </w:r>
      <w:r w:rsidR="00AF4081">
        <w:rPr>
          <w:rFonts w:ascii="Times New Roman" w:hAnsi="Times New Roman" w:cs="Times New Roman"/>
        </w:rPr>
        <w:t>sense of a “</w:t>
      </w:r>
      <w:r w:rsidR="0081108A">
        <w:rPr>
          <w:rFonts w:ascii="Times New Roman" w:hAnsi="Times New Roman" w:cs="Times New Roman"/>
        </w:rPr>
        <w:t>world</w:t>
      </w:r>
      <w:r w:rsidR="00AF4081">
        <w:rPr>
          <w:rFonts w:ascii="Times New Roman" w:hAnsi="Times New Roman" w:cs="Times New Roman"/>
        </w:rPr>
        <w:t>”</w:t>
      </w:r>
      <w:r w:rsidR="0081108A">
        <w:rPr>
          <w:rFonts w:ascii="Times New Roman" w:hAnsi="Times New Roman" w:cs="Times New Roman"/>
        </w:rPr>
        <w:t xml:space="preserve"> or cosmology </w:t>
      </w:r>
      <w:r w:rsidR="00AF4081">
        <w:rPr>
          <w:rFonts w:ascii="Times New Roman" w:hAnsi="Times New Roman" w:cs="Times New Roman"/>
        </w:rPr>
        <w:t>through</w:t>
      </w:r>
      <w:r w:rsidR="0081108A">
        <w:rPr>
          <w:rFonts w:ascii="Times New Roman" w:hAnsi="Times New Roman" w:cs="Times New Roman"/>
        </w:rPr>
        <w:t xml:space="preserve"> which to make sense of it.</w:t>
      </w:r>
      <w:r w:rsidR="00451E0F">
        <w:rPr>
          <w:rFonts w:ascii="Times New Roman" w:hAnsi="Times New Roman" w:cs="Times New Roman"/>
        </w:rPr>
        <w:t xml:space="preserve"> </w:t>
      </w:r>
      <w:r w:rsidR="00FA3EF0">
        <w:rPr>
          <w:rFonts w:ascii="Times New Roman" w:hAnsi="Times New Roman" w:cs="Times New Roman"/>
        </w:rPr>
        <w:t>H</w:t>
      </w:r>
      <w:r w:rsidR="007F7B6B">
        <w:rPr>
          <w:rFonts w:ascii="Times New Roman" w:hAnsi="Times New Roman" w:cs="Times New Roman"/>
        </w:rPr>
        <w:t>ö</w:t>
      </w:r>
      <w:r w:rsidR="00FA3EF0">
        <w:rPr>
          <w:rFonts w:ascii="Times New Roman" w:hAnsi="Times New Roman" w:cs="Times New Roman"/>
        </w:rPr>
        <w:t>lderlin’s term</w:t>
      </w:r>
      <w:r w:rsidR="00451E0F">
        <w:rPr>
          <w:rFonts w:ascii="Times New Roman" w:hAnsi="Times New Roman" w:cs="Times New Roman"/>
        </w:rPr>
        <w:t xml:space="preserve"> “patriotic</w:t>
      </w:r>
      <w:r w:rsidR="00FA3EF0">
        <w:rPr>
          <w:rFonts w:ascii="Times New Roman" w:hAnsi="Times New Roman" w:cs="Times New Roman"/>
        </w:rPr>
        <w:t>,</w:t>
      </w:r>
      <w:r w:rsidR="00451E0F">
        <w:rPr>
          <w:rFonts w:ascii="Times New Roman" w:hAnsi="Times New Roman" w:cs="Times New Roman"/>
        </w:rPr>
        <w:t>”</w:t>
      </w:r>
      <w:r w:rsidR="00905341">
        <w:rPr>
          <w:rFonts w:ascii="Times New Roman" w:hAnsi="Times New Roman" w:cs="Times New Roman"/>
        </w:rPr>
        <w:t xml:space="preserve"> (</w:t>
      </w:r>
      <w:proofErr w:type="spellStart"/>
      <w:r w:rsidR="00905341" w:rsidRPr="004F748A">
        <w:rPr>
          <w:rFonts w:ascii="Times New Roman" w:hAnsi="Times New Roman" w:cs="Times New Roman"/>
          <w:i/>
        </w:rPr>
        <w:t>vaterlandische</w:t>
      </w:r>
      <w:proofErr w:type="spellEnd"/>
      <w:r w:rsidR="00905341">
        <w:rPr>
          <w:rFonts w:ascii="Times New Roman" w:hAnsi="Times New Roman" w:cs="Times New Roman"/>
        </w:rPr>
        <w:t>)</w:t>
      </w:r>
      <w:r w:rsidR="00451E0F">
        <w:rPr>
          <w:rFonts w:ascii="Times New Roman" w:hAnsi="Times New Roman" w:cs="Times New Roman"/>
        </w:rPr>
        <w:t xml:space="preserve"> then, does not refer to a </w:t>
      </w:r>
      <w:r w:rsidR="00905341">
        <w:rPr>
          <w:rFonts w:ascii="Times New Roman" w:hAnsi="Times New Roman" w:cs="Times New Roman"/>
        </w:rPr>
        <w:t xml:space="preserve">“fatherland” or </w:t>
      </w:r>
      <w:r w:rsidR="00451E0F">
        <w:rPr>
          <w:rFonts w:ascii="Times New Roman" w:hAnsi="Times New Roman" w:cs="Times New Roman"/>
        </w:rPr>
        <w:t xml:space="preserve">“native land” in the traditional sense of a geographic or spiritual space in which some collective sense of belonging, </w:t>
      </w:r>
      <w:r w:rsidR="00FA3EF0">
        <w:rPr>
          <w:rFonts w:ascii="Times New Roman" w:hAnsi="Times New Roman" w:cs="Times New Roman"/>
        </w:rPr>
        <w:t>an</w:t>
      </w:r>
      <w:r w:rsidR="00451E0F">
        <w:rPr>
          <w:rFonts w:ascii="Times New Roman" w:hAnsi="Times New Roman" w:cs="Times New Roman"/>
        </w:rPr>
        <w:t xml:space="preserve"> “our” or “we</w:t>
      </w:r>
      <w:ins w:id="467" w:author="Copyeditor" w:date="2022-08-30T13:03:00Z">
        <w:r w:rsidR="00433901">
          <w:rPr>
            <w:rFonts w:ascii="Times New Roman" w:hAnsi="Times New Roman" w:cs="Times New Roman"/>
          </w:rPr>
          <w:t>,</w:t>
        </w:r>
      </w:ins>
      <w:r w:rsidR="00451E0F">
        <w:rPr>
          <w:rFonts w:ascii="Times New Roman" w:hAnsi="Times New Roman" w:cs="Times New Roman"/>
        </w:rPr>
        <w:t>”</w:t>
      </w:r>
      <w:r w:rsidR="00FA3EF0">
        <w:rPr>
          <w:rFonts w:ascii="Times New Roman" w:hAnsi="Times New Roman" w:cs="Times New Roman"/>
        </w:rPr>
        <w:t xml:space="preserve"> might materialize. </w:t>
      </w:r>
      <w:r w:rsidR="006858AD">
        <w:rPr>
          <w:rFonts w:ascii="Times New Roman" w:hAnsi="Times New Roman" w:cs="Times New Roman"/>
        </w:rPr>
        <w:t>Rather</w:t>
      </w:r>
      <w:ins w:id="468" w:author="Copyeditor" w:date="2022-08-30T13:03:00Z">
        <w:r w:rsidR="00433901">
          <w:rPr>
            <w:rFonts w:ascii="Times New Roman" w:hAnsi="Times New Roman" w:cs="Times New Roman"/>
          </w:rPr>
          <w:t>,</w:t>
        </w:r>
      </w:ins>
      <w:r w:rsidR="006858AD">
        <w:rPr>
          <w:rFonts w:ascii="Times New Roman" w:hAnsi="Times New Roman" w:cs="Times New Roman"/>
        </w:rPr>
        <w:t xml:space="preserve"> it refers to what remains </w:t>
      </w:r>
      <w:r w:rsidR="00C9605B">
        <w:rPr>
          <w:rFonts w:ascii="Times New Roman" w:hAnsi="Times New Roman" w:cs="Times New Roman"/>
        </w:rPr>
        <w:t>after</w:t>
      </w:r>
      <w:r w:rsidR="006858AD">
        <w:rPr>
          <w:rFonts w:ascii="Times New Roman" w:hAnsi="Times New Roman" w:cs="Times New Roman"/>
        </w:rPr>
        <w:t xml:space="preserve"> the “death” of nature </w:t>
      </w:r>
      <w:r w:rsidR="00C9605B">
        <w:rPr>
          <w:rFonts w:ascii="Times New Roman" w:hAnsi="Times New Roman" w:cs="Times New Roman"/>
        </w:rPr>
        <w:t xml:space="preserve">and the extinction of the “world” </w:t>
      </w:r>
      <w:r w:rsidR="006858AD">
        <w:rPr>
          <w:rFonts w:ascii="Times New Roman" w:hAnsi="Times New Roman" w:cs="Times New Roman"/>
        </w:rPr>
        <w:t>specific to the Greeks</w:t>
      </w:r>
      <w:r w:rsidR="007F7B6B">
        <w:rPr>
          <w:rFonts w:ascii="Times New Roman" w:hAnsi="Times New Roman" w:cs="Times New Roman"/>
        </w:rPr>
        <w:t>—</w:t>
      </w:r>
      <w:del w:id="469" w:author="Copyeditor" w:date="2022-08-30T13:03:00Z">
        <w:r w:rsidR="007F7B6B" w:rsidDel="00433901">
          <w:rPr>
            <w:rFonts w:ascii="Times New Roman" w:hAnsi="Times New Roman" w:cs="Times New Roman"/>
          </w:rPr>
          <w:delText>i.e.</w:delText>
        </w:r>
      </w:del>
      <w:ins w:id="470" w:author="Copyeditor" w:date="2022-08-30T13:03:00Z">
        <w:r w:rsidR="00433901">
          <w:rPr>
            <w:rFonts w:ascii="Times New Roman" w:hAnsi="Times New Roman" w:cs="Times New Roman"/>
          </w:rPr>
          <w:t>that is,</w:t>
        </w:r>
      </w:ins>
      <w:r w:rsidR="007F7B6B">
        <w:rPr>
          <w:rFonts w:ascii="Times New Roman" w:hAnsi="Times New Roman" w:cs="Times New Roman"/>
        </w:rPr>
        <w:t xml:space="preserve"> </w:t>
      </w:r>
      <w:r w:rsidR="00B11E0D">
        <w:rPr>
          <w:rFonts w:ascii="Times New Roman" w:hAnsi="Times New Roman" w:cs="Times New Roman"/>
        </w:rPr>
        <w:t>it is</w:t>
      </w:r>
      <w:r w:rsidR="007F7B6B">
        <w:rPr>
          <w:rFonts w:ascii="Times New Roman" w:hAnsi="Times New Roman" w:cs="Times New Roman"/>
        </w:rPr>
        <w:t xml:space="preserve"> </w:t>
      </w:r>
      <w:r w:rsidR="003956B7">
        <w:rPr>
          <w:rFonts w:ascii="Times New Roman" w:hAnsi="Times New Roman" w:cs="Times New Roman"/>
        </w:rPr>
        <w:t>what</w:t>
      </w:r>
      <w:r w:rsidR="007F7B6B">
        <w:rPr>
          <w:rFonts w:ascii="Times New Roman" w:hAnsi="Times New Roman" w:cs="Times New Roman"/>
        </w:rPr>
        <w:t xml:space="preserve"> characterizes “we </w:t>
      </w:r>
      <w:proofErr w:type="spellStart"/>
      <w:r w:rsidR="007F7B6B">
        <w:rPr>
          <w:rFonts w:ascii="Times New Roman" w:hAnsi="Times New Roman" w:cs="Times New Roman"/>
        </w:rPr>
        <w:t>Hesperians</w:t>
      </w:r>
      <w:proofErr w:type="spellEnd"/>
      <w:r w:rsidR="007F7B6B">
        <w:rPr>
          <w:rFonts w:ascii="Times New Roman" w:hAnsi="Times New Roman" w:cs="Times New Roman"/>
        </w:rPr>
        <w:t xml:space="preserve">” </w:t>
      </w:r>
      <w:r w:rsidR="003956B7">
        <w:rPr>
          <w:rFonts w:ascii="Times New Roman" w:hAnsi="Times New Roman" w:cs="Times New Roman"/>
        </w:rPr>
        <w:t>only on the condition that the “we” is not understood according to a shared belonging to a given world.</w:t>
      </w:r>
    </w:p>
    <w:p w14:paraId="6925045A" w14:textId="77777777" w:rsidR="00E40D59" w:rsidRDefault="00905341" w:rsidP="005A08A8">
      <w:pPr>
        <w:spacing w:line="480" w:lineRule="auto"/>
        <w:ind w:firstLine="720"/>
        <w:rPr>
          <w:rFonts w:ascii="Times New Roman" w:hAnsi="Times New Roman" w:cs="Times New Roman"/>
        </w:rPr>
      </w:pPr>
      <w:r>
        <w:rPr>
          <w:rFonts w:ascii="Times New Roman" w:hAnsi="Times New Roman" w:cs="Times New Roman"/>
        </w:rPr>
        <w:t>H</w:t>
      </w:r>
      <w:r w:rsidR="007F7B6B">
        <w:rPr>
          <w:rFonts w:ascii="Times New Roman" w:hAnsi="Times New Roman" w:cs="Times New Roman"/>
        </w:rPr>
        <w:t>ö</w:t>
      </w:r>
      <w:r>
        <w:rPr>
          <w:rFonts w:ascii="Times New Roman" w:hAnsi="Times New Roman" w:cs="Times New Roman"/>
        </w:rPr>
        <w:t xml:space="preserve">lderlin, however, goes on to claim that the “patriotic representations” that follow out of the forcing of “the eternally anti-human course of nature on its way to another world </w:t>
      </w:r>
      <w:commentRangeStart w:id="471"/>
      <w:r>
        <w:rPr>
          <w:rFonts w:ascii="Times New Roman" w:hAnsi="Times New Roman" w:cs="Times New Roman"/>
          <w:i/>
        </w:rPr>
        <w:t xml:space="preserve">more decidedly down </w:t>
      </w:r>
      <w:r>
        <w:rPr>
          <w:rFonts w:ascii="Times New Roman" w:hAnsi="Times New Roman" w:cs="Times New Roman"/>
          <w:i/>
        </w:rPr>
        <w:lastRenderedPageBreak/>
        <w:t>to Earth</w:t>
      </w:r>
      <w:commentRangeEnd w:id="471"/>
      <w:r w:rsidR="00433901">
        <w:rPr>
          <w:rStyle w:val="CommentReference"/>
        </w:rPr>
        <w:commentReference w:id="471"/>
      </w:r>
      <w:r>
        <w:rPr>
          <w:rFonts w:ascii="Times New Roman" w:hAnsi="Times New Roman" w:cs="Times New Roman"/>
        </w:rPr>
        <w:t xml:space="preserve">” results in a further development that, in fact, fundamentally </w:t>
      </w:r>
      <w:r w:rsidR="003956B7">
        <w:rPr>
          <w:rFonts w:ascii="Times New Roman" w:hAnsi="Times New Roman" w:cs="Times New Roman"/>
        </w:rPr>
        <w:t>unsettles</w:t>
      </w:r>
      <w:r>
        <w:rPr>
          <w:rFonts w:ascii="Times New Roman" w:hAnsi="Times New Roman" w:cs="Times New Roman"/>
        </w:rPr>
        <w:t xml:space="preserve"> poetry’s ability to “represent” or express “our world</w:t>
      </w:r>
      <w:commentRangeStart w:id="472"/>
      <w:r w:rsidR="00E40D59">
        <w:rPr>
          <w:rFonts w:ascii="Times New Roman" w:hAnsi="Times New Roman" w:cs="Times New Roman"/>
        </w:rPr>
        <w:t>.</w:t>
      </w:r>
      <w:r>
        <w:rPr>
          <w:rFonts w:ascii="Times New Roman" w:hAnsi="Times New Roman" w:cs="Times New Roman"/>
        </w:rPr>
        <w:t>”</w:t>
      </w:r>
      <w:commentRangeEnd w:id="472"/>
      <w:r w:rsidR="004E5817">
        <w:rPr>
          <w:rStyle w:val="CommentReference"/>
        </w:rPr>
        <w:commentReference w:id="472"/>
      </w:r>
      <w:r>
        <w:rPr>
          <w:rFonts w:ascii="Times New Roman" w:hAnsi="Times New Roman" w:cs="Times New Roman"/>
        </w:rPr>
        <w:t xml:space="preserve"> </w:t>
      </w:r>
      <w:r w:rsidR="00E578C4" w:rsidRPr="00730D73">
        <w:rPr>
          <w:rFonts w:ascii="Times New Roman" w:hAnsi="Times New Roman" w:cs="Times New Roman"/>
        </w:rPr>
        <w:t>Whereas the “nature” of the Greeks undergoes a “death” insofar as it is separated from the divine</w:t>
      </w:r>
      <w:r w:rsidR="00470AAE" w:rsidRPr="00730D73">
        <w:rPr>
          <w:rFonts w:ascii="Times New Roman" w:hAnsi="Times New Roman" w:cs="Times New Roman"/>
        </w:rPr>
        <w:t xml:space="preserve"> </w:t>
      </w:r>
      <w:r w:rsidR="00E578C4" w:rsidRPr="00730D73">
        <w:rPr>
          <w:rFonts w:ascii="Times New Roman" w:hAnsi="Times New Roman" w:cs="Times New Roman"/>
        </w:rPr>
        <w:t xml:space="preserve">and </w:t>
      </w:r>
      <w:r w:rsidR="005156AC" w:rsidRPr="00730D73">
        <w:rPr>
          <w:rFonts w:ascii="Times New Roman" w:hAnsi="Times New Roman" w:cs="Times New Roman"/>
        </w:rPr>
        <w:t xml:space="preserve">therefore </w:t>
      </w:r>
      <w:r w:rsidR="00470AAE" w:rsidRPr="00730D73">
        <w:rPr>
          <w:rFonts w:ascii="Times New Roman" w:hAnsi="Times New Roman" w:cs="Times New Roman"/>
        </w:rPr>
        <w:t>nature’s</w:t>
      </w:r>
      <w:r w:rsidR="00E578C4" w:rsidRPr="00730D73">
        <w:rPr>
          <w:rFonts w:ascii="Times New Roman" w:hAnsi="Times New Roman" w:cs="Times New Roman"/>
        </w:rPr>
        <w:t xml:space="preserve"> animation by </w:t>
      </w:r>
      <w:proofErr w:type="spellStart"/>
      <w:r w:rsidR="00FB48BF" w:rsidRPr="00730D73">
        <w:rPr>
          <w:rFonts w:ascii="Times New Roman" w:hAnsi="Times New Roman" w:cs="Times New Roman"/>
        </w:rPr>
        <w:t>otherworldy</w:t>
      </w:r>
      <w:proofErr w:type="spellEnd"/>
      <w:r w:rsidR="00470AAE" w:rsidRPr="00730D73">
        <w:rPr>
          <w:rFonts w:ascii="Times New Roman" w:hAnsi="Times New Roman" w:cs="Times New Roman"/>
        </w:rPr>
        <w:t xml:space="preserve"> forces</w:t>
      </w:r>
      <w:r w:rsidR="00E578C4" w:rsidRPr="00730D73">
        <w:rPr>
          <w:rFonts w:ascii="Times New Roman" w:hAnsi="Times New Roman" w:cs="Times New Roman"/>
        </w:rPr>
        <w:t>, “our” nature</w:t>
      </w:r>
      <w:r w:rsidR="00AC408F">
        <w:rPr>
          <w:rFonts w:ascii="Times New Roman" w:hAnsi="Times New Roman" w:cs="Times New Roman"/>
        </w:rPr>
        <w:t xml:space="preserve"> </w:t>
      </w:r>
      <w:r w:rsidR="00E578C4" w:rsidRPr="00730D73">
        <w:rPr>
          <w:rFonts w:ascii="Times New Roman" w:hAnsi="Times New Roman" w:cs="Times New Roman"/>
        </w:rPr>
        <w:t xml:space="preserve">is figured as a complete reversal of </w:t>
      </w:r>
      <w:r w:rsidR="00E578C4" w:rsidRPr="00AC408F">
        <w:rPr>
          <w:rFonts w:ascii="Times New Roman" w:hAnsi="Times New Roman" w:cs="Times New Roman"/>
          <w:i/>
        </w:rPr>
        <w:t>all</w:t>
      </w:r>
      <w:r w:rsidR="00E578C4" w:rsidRPr="00730D73">
        <w:rPr>
          <w:rFonts w:ascii="Times New Roman" w:hAnsi="Times New Roman" w:cs="Times New Roman"/>
        </w:rPr>
        <w:t xml:space="preserve"> forms of representation in what </w:t>
      </w:r>
      <w:r w:rsidR="00FF0C59" w:rsidRPr="00730D73">
        <w:rPr>
          <w:rFonts w:ascii="Times New Roman" w:hAnsi="Times New Roman" w:cs="Times New Roman"/>
        </w:rPr>
        <w:t>Hölderlin</w:t>
      </w:r>
      <w:r w:rsidR="00E578C4" w:rsidRPr="00730D73">
        <w:rPr>
          <w:rFonts w:ascii="Times New Roman" w:hAnsi="Times New Roman" w:cs="Times New Roman"/>
        </w:rPr>
        <w:t xml:space="preserve"> calls a “patriotic reversal” (</w:t>
      </w:r>
      <w:proofErr w:type="spellStart"/>
      <w:r w:rsidR="00E578C4" w:rsidRPr="004F748A">
        <w:rPr>
          <w:rFonts w:ascii="Times New Roman" w:hAnsi="Times New Roman" w:cs="Times New Roman"/>
          <w:i/>
        </w:rPr>
        <w:t>ein</w:t>
      </w:r>
      <w:proofErr w:type="spellEnd"/>
      <w:r w:rsidR="00E578C4" w:rsidRPr="004F748A">
        <w:rPr>
          <w:rFonts w:ascii="Times New Roman" w:hAnsi="Times New Roman" w:cs="Times New Roman"/>
          <w:i/>
        </w:rPr>
        <w:t xml:space="preserve"> </w:t>
      </w:r>
      <w:proofErr w:type="spellStart"/>
      <w:r w:rsidR="00E578C4" w:rsidRPr="004F748A">
        <w:rPr>
          <w:rFonts w:ascii="Times New Roman" w:hAnsi="Times New Roman" w:cs="Times New Roman"/>
          <w:i/>
        </w:rPr>
        <w:t>vaterlandische</w:t>
      </w:r>
      <w:proofErr w:type="spellEnd"/>
      <w:r w:rsidR="00E578C4" w:rsidRPr="004F748A">
        <w:rPr>
          <w:rFonts w:ascii="Times New Roman" w:hAnsi="Times New Roman" w:cs="Times New Roman"/>
          <w:i/>
        </w:rPr>
        <w:t xml:space="preserve"> </w:t>
      </w:r>
      <w:proofErr w:type="spellStart"/>
      <w:r w:rsidR="00E578C4" w:rsidRPr="004F748A">
        <w:rPr>
          <w:rFonts w:ascii="Times New Roman" w:hAnsi="Times New Roman" w:cs="Times New Roman"/>
          <w:i/>
        </w:rPr>
        <w:t>Umkehr</w:t>
      </w:r>
      <w:proofErr w:type="spellEnd"/>
      <w:r w:rsidR="00AC408F">
        <w:rPr>
          <w:rFonts w:ascii="Times New Roman" w:hAnsi="Times New Roman" w:cs="Times New Roman"/>
        </w:rPr>
        <w:t>)</w:t>
      </w:r>
      <w:r w:rsidR="00E344F3" w:rsidRPr="00730D73">
        <w:rPr>
          <w:rFonts w:ascii="Times New Roman" w:hAnsi="Times New Roman" w:cs="Times New Roman"/>
        </w:rPr>
        <w:t xml:space="preserve">: </w:t>
      </w:r>
    </w:p>
    <w:p w14:paraId="4C24CCEE" w14:textId="39681EFF" w:rsidR="00E40D59" w:rsidDel="004E5817" w:rsidRDefault="00E578C4">
      <w:pPr>
        <w:spacing w:line="480" w:lineRule="auto"/>
        <w:ind w:left="720"/>
        <w:rPr>
          <w:del w:id="473" w:author="Copyeditor" w:date="2022-08-30T13:10:00Z"/>
          <w:rFonts w:ascii="Times New Roman" w:hAnsi="Times New Roman" w:cs="Times New Roman"/>
        </w:rPr>
        <w:pPrChange w:id="474" w:author="Copyeditor" w:date="2022-08-30T13:09:00Z">
          <w:pPr/>
        </w:pPrChange>
      </w:pPr>
      <w:r w:rsidRPr="00730D73">
        <w:rPr>
          <w:rFonts w:ascii="Times New Roman" w:hAnsi="Times New Roman" w:cs="Times New Roman"/>
        </w:rPr>
        <w:t>For patriotic reversal is the reversal of all modes and forms of representation. However, an absolute</w:t>
      </w:r>
      <w:r w:rsidR="00470AAE" w:rsidRPr="00730D73">
        <w:rPr>
          <w:rFonts w:ascii="Times New Roman" w:hAnsi="Times New Roman" w:cs="Times New Roman"/>
        </w:rPr>
        <w:t xml:space="preserve"> reversal of these, as indeed a</w:t>
      </w:r>
      <w:r w:rsidRPr="00730D73">
        <w:rPr>
          <w:rFonts w:ascii="Times New Roman" w:hAnsi="Times New Roman" w:cs="Times New Roman"/>
        </w:rPr>
        <w:t xml:space="preserve"> </w:t>
      </w:r>
      <w:r w:rsidR="00E344F3" w:rsidRPr="00730D73">
        <w:rPr>
          <w:rFonts w:ascii="Times New Roman" w:hAnsi="Times New Roman" w:cs="Times New Roman"/>
        </w:rPr>
        <w:t>complete</w:t>
      </w:r>
      <w:r w:rsidRPr="00730D73">
        <w:rPr>
          <w:rFonts w:ascii="Times New Roman" w:hAnsi="Times New Roman" w:cs="Times New Roman"/>
        </w:rPr>
        <w:t xml:space="preserve"> reversal altogether without any point of rest is forbidden for man as a knowing being. And in patriotic reversal </w:t>
      </w:r>
      <w:r w:rsidR="008C3CE4" w:rsidRPr="00730D73">
        <w:rPr>
          <w:rFonts w:ascii="Times New Roman" w:hAnsi="Times New Roman" w:cs="Times New Roman"/>
        </w:rPr>
        <w:t>where the entire form of things changes, and where nature and necessity, which always remain, incline toward another form—be it that they transcend into chaos or into a new form—in such a change everything that is necessary favors the change</w:t>
      </w:r>
      <w:r w:rsidR="00E40D59">
        <w:rPr>
          <w:rFonts w:ascii="Times New Roman" w:hAnsi="Times New Roman" w:cs="Times New Roman"/>
        </w:rPr>
        <w:t>. (</w:t>
      </w:r>
      <w:r w:rsidR="009B49A3">
        <w:rPr>
          <w:rFonts w:ascii="Times New Roman" w:hAnsi="Times New Roman" w:cs="Times New Roman"/>
        </w:rPr>
        <w:t>PW</w:t>
      </w:r>
      <w:ins w:id="475" w:author="Copyeditor" w:date="2022-08-30T13:09:00Z">
        <w:r w:rsidR="004E5817">
          <w:rPr>
            <w:rFonts w:ascii="Times New Roman" w:hAnsi="Times New Roman" w:cs="Times New Roman"/>
          </w:rPr>
          <w:t xml:space="preserve"> </w:t>
        </w:r>
      </w:ins>
      <w:del w:id="476" w:author="Copyeditor" w:date="2022-08-30T13:09:00Z">
        <w:r w:rsidR="009B49A3" w:rsidDel="004E5817">
          <w:rPr>
            <w:rFonts w:ascii="Times New Roman" w:hAnsi="Times New Roman" w:cs="Times New Roman"/>
          </w:rPr>
          <w:delText>,</w:delText>
        </w:r>
      </w:del>
      <w:r w:rsidR="009B49A3">
        <w:rPr>
          <w:rFonts w:ascii="Times New Roman" w:hAnsi="Times New Roman" w:cs="Times New Roman"/>
        </w:rPr>
        <w:t>114</w:t>
      </w:r>
      <w:del w:id="477" w:author="Copyeditor" w:date="2022-08-30T13:09:00Z">
        <w:r w:rsidR="009B49A3" w:rsidDel="004E5817">
          <w:rPr>
            <w:rFonts w:ascii="Times New Roman" w:hAnsi="Times New Roman" w:cs="Times New Roman"/>
          </w:rPr>
          <w:delText>-1</w:delText>
        </w:r>
      </w:del>
      <w:ins w:id="478" w:author="Copyeditor" w:date="2022-08-30T13:09:00Z">
        <w:r w:rsidR="004E5817">
          <w:rPr>
            <w:rFonts w:ascii="Times New Roman" w:hAnsi="Times New Roman" w:cs="Times New Roman"/>
          </w:rPr>
          <w:t>–</w:t>
        </w:r>
      </w:ins>
      <w:r w:rsidR="009B49A3">
        <w:rPr>
          <w:rFonts w:ascii="Times New Roman" w:hAnsi="Times New Roman" w:cs="Times New Roman"/>
        </w:rPr>
        <w:t>15</w:t>
      </w:r>
      <w:del w:id="479" w:author="Copyeditor" w:date="2022-08-30T13:10:00Z">
        <w:r w:rsidR="009B49A3" w:rsidDel="004E5817">
          <w:rPr>
            <w:rFonts w:ascii="Times New Roman" w:hAnsi="Times New Roman" w:cs="Times New Roman"/>
          </w:rPr>
          <w:delText>/</w:delText>
        </w:r>
        <w:r w:rsidR="00E40D59" w:rsidDel="004E5817">
          <w:rPr>
            <w:rFonts w:ascii="Times New Roman" w:hAnsi="Times New Roman" w:cs="Times New Roman"/>
          </w:rPr>
          <w:delText xml:space="preserve"> </w:delText>
        </w:r>
      </w:del>
      <w:ins w:id="480" w:author="Copyeditor" w:date="2022-08-30T13:10:00Z">
        <w:r w:rsidR="004E5817">
          <w:rPr>
            <w:rFonts w:ascii="Times New Roman" w:hAnsi="Times New Roman" w:cs="Times New Roman"/>
          </w:rPr>
          <w:t xml:space="preserve">; </w:t>
        </w:r>
      </w:ins>
      <w:r w:rsidR="00833575">
        <w:rPr>
          <w:rFonts w:ascii="Times New Roman" w:hAnsi="Times New Roman" w:cs="Times New Roman"/>
        </w:rPr>
        <w:t>2</w:t>
      </w:r>
      <w:r w:rsidR="00E40D59">
        <w:rPr>
          <w:rFonts w:ascii="Times New Roman" w:hAnsi="Times New Roman" w:cs="Times New Roman"/>
        </w:rPr>
        <w:t>:457</w:t>
      </w:r>
      <w:r w:rsidR="008C3CE4" w:rsidRPr="00730D73">
        <w:rPr>
          <w:rFonts w:ascii="Times New Roman" w:hAnsi="Times New Roman" w:cs="Times New Roman"/>
        </w:rPr>
        <w:t>)</w:t>
      </w:r>
    </w:p>
    <w:p w14:paraId="3AD6B74E" w14:textId="77777777" w:rsidR="00E40D59" w:rsidRDefault="00E40D59">
      <w:pPr>
        <w:spacing w:line="480" w:lineRule="auto"/>
        <w:ind w:left="720"/>
        <w:rPr>
          <w:rFonts w:ascii="Times New Roman" w:hAnsi="Times New Roman" w:cs="Times New Roman"/>
        </w:rPr>
        <w:pPrChange w:id="481" w:author="Copyeditor" w:date="2022-08-30T13:10:00Z">
          <w:pPr>
            <w:spacing w:line="480" w:lineRule="auto"/>
          </w:pPr>
        </w:pPrChange>
      </w:pPr>
    </w:p>
    <w:p w14:paraId="5A42F3F1" w14:textId="7BB719A4" w:rsidR="006C12F3" w:rsidRDefault="004D5B2B" w:rsidP="00E40D59">
      <w:pPr>
        <w:spacing w:line="480" w:lineRule="auto"/>
        <w:rPr>
          <w:rFonts w:ascii="Times New Roman" w:hAnsi="Times New Roman" w:cs="Times New Roman"/>
        </w:rPr>
      </w:pPr>
      <w:r>
        <w:rPr>
          <w:rFonts w:ascii="Times New Roman" w:hAnsi="Times New Roman" w:cs="Times New Roman"/>
        </w:rPr>
        <w:t xml:space="preserve">This “patriotic reversal” does not entail another “representation” of the Earth, but the “reversal of all modes and forms of representation” </w:t>
      </w:r>
      <w:r w:rsidRPr="004E5817">
        <w:rPr>
          <w:rFonts w:ascii="Times New Roman" w:hAnsi="Times New Roman" w:cs="Times New Roman"/>
          <w:iCs/>
          <w:rPrChange w:id="482" w:author="Copyeditor" w:date="2022-08-30T13:10:00Z">
            <w:rPr>
              <w:rFonts w:ascii="Times New Roman" w:hAnsi="Times New Roman" w:cs="Times New Roman"/>
              <w:i/>
            </w:rPr>
          </w:rPrChange>
        </w:rPr>
        <w:t>tout court</w:t>
      </w:r>
      <w:r>
        <w:rPr>
          <w:rFonts w:ascii="Times New Roman" w:hAnsi="Times New Roman" w:cs="Times New Roman"/>
        </w:rPr>
        <w:t>. What we witness</w:t>
      </w:r>
      <w:r w:rsidR="003956B7">
        <w:rPr>
          <w:rFonts w:ascii="Times New Roman" w:hAnsi="Times New Roman" w:cs="Times New Roman"/>
        </w:rPr>
        <w:t>, according to Hölderlin,</w:t>
      </w:r>
      <w:r>
        <w:rPr>
          <w:rFonts w:ascii="Times New Roman" w:hAnsi="Times New Roman" w:cs="Times New Roman"/>
        </w:rPr>
        <w:t xml:space="preserve"> is not just </w:t>
      </w:r>
      <w:r w:rsidR="003956B7">
        <w:rPr>
          <w:rFonts w:ascii="Times New Roman" w:hAnsi="Times New Roman" w:cs="Times New Roman"/>
        </w:rPr>
        <w:t>a</w:t>
      </w:r>
      <w:r>
        <w:rPr>
          <w:rFonts w:ascii="Times New Roman" w:hAnsi="Times New Roman" w:cs="Times New Roman"/>
        </w:rPr>
        <w:t xml:space="preserve"> “death” of nature</w:t>
      </w:r>
      <w:del w:id="483" w:author="Copyeditor" w:date="2022-08-30T13:10:00Z">
        <w:r w:rsidDel="004E5817">
          <w:rPr>
            <w:rFonts w:ascii="Times New Roman" w:hAnsi="Times New Roman" w:cs="Times New Roman"/>
          </w:rPr>
          <w:delText>,</w:delText>
        </w:r>
      </w:del>
      <w:r>
        <w:rPr>
          <w:rFonts w:ascii="Times New Roman" w:hAnsi="Times New Roman" w:cs="Times New Roman"/>
        </w:rPr>
        <w:t xml:space="preserve"> but its fundamental transformation into either “chaos”</w:t>
      </w:r>
      <w:r w:rsidR="006E57D8">
        <w:rPr>
          <w:rFonts w:ascii="Times New Roman" w:hAnsi="Times New Roman" w:cs="Times New Roman"/>
        </w:rPr>
        <w:t xml:space="preserve"> (which the translator offers for </w:t>
      </w:r>
      <w:proofErr w:type="spellStart"/>
      <w:r w:rsidR="006E57D8" w:rsidRPr="006E57D8">
        <w:rPr>
          <w:rFonts w:ascii="Times New Roman" w:hAnsi="Times New Roman" w:cs="Times New Roman"/>
          <w:i/>
        </w:rPr>
        <w:t>Wildnis</w:t>
      </w:r>
      <w:proofErr w:type="spellEnd"/>
      <w:r w:rsidR="006E57D8">
        <w:rPr>
          <w:rFonts w:ascii="Times New Roman" w:hAnsi="Times New Roman" w:cs="Times New Roman"/>
        </w:rPr>
        <w:t xml:space="preserve"> which implies not just formlessness</w:t>
      </w:r>
      <w:del w:id="484" w:author="Copyeditor" w:date="2022-08-30T13:11:00Z">
        <w:r w:rsidR="006E57D8" w:rsidDel="004E5817">
          <w:rPr>
            <w:rFonts w:ascii="Times New Roman" w:hAnsi="Times New Roman" w:cs="Times New Roman"/>
          </w:rPr>
          <w:delText>,</w:delText>
        </w:r>
      </w:del>
      <w:r w:rsidR="006E57D8">
        <w:rPr>
          <w:rFonts w:ascii="Times New Roman" w:hAnsi="Times New Roman" w:cs="Times New Roman"/>
        </w:rPr>
        <w:t xml:space="preserve"> but rather something not-yet formed)</w:t>
      </w:r>
      <w:r>
        <w:rPr>
          <w:rFonts w:ascii="Times New Roman" w:hAnsi="Times New Roman" w:cs="Times New Roman"/>
        </w:rPr>
        <w:t>—or simply “another form”</w:t>
      </w:r>
      <w:r w:rsidR="006E57D8">
        <w:rPr>
          <w:rFonts w:ascii="Times New Roman" w:hAnsi="Times New Roman" w:cs="Times New Roman"/>
        </w:rPr>
        <w:t xml:space="preserve"> (</w:t>
      </w:r>
      <w:proofErr w:type="spellStart"/>
      <w:r w:rsidR="006E57D8" w:rsidRPr="004F748A">
        <w:rPr>
          <w:rFonts w:ascii="Times New Roman" w:hAnsi="Times New Roman" w:cs="Times New Roman"/>
          <w:i/>
        </w:rPr>
        <w:t>andern</w:t>
      </w:r>
      <w:proofErr w:type="spellEnd"/>
      <w:r w:rsidR="006E57D8" w:rsidRPr="004F748A">
        <w:rPr>
          <w:rFonts w:ascii="Times New Roman" w:hAnsi="Times New Roman" w:cs="Times New Roman"/>
          <w:i/>
        </w:rPr>
        <w:t xml:space="preserve"> Gestalt</w:t>
      </w:r>
      <w:r w:rsidR="006E57D8">
        <w:rPr>
          <w:rFonts w:ascii="Times New Roman" w:hAnsi="Times New Roman" w:cs="Times New Roman"/>
        </w:rPr>
        <w:t>).</w:t>
      </w:r>
      <w:r>
        <w:rPr>
          <w:rFonts w:ascii="Times New Roman" w:hAnsi="Times New Roman" w:cs="Times New Roman"/>
        </w:rPr>
        <w:t xml:space="preserve"> </w:t>
      </w:r>
      <w:r w:rsidR="008618E3">
        <w:rPr>
          <w:rFonts w:ascii="Times New Roman" w:hAnsi="Times New Roman" w:cs="Times New Roman"/>
        </w:rPr>
        <w:t>W</w:t>
      </w:r>
      <w:r>
        <w:rPr>
          <w:rFonts w:ascii="Times New Roman" w:hAnsi="Times New Roman" w:cs="Times New Roman"/>
        </w:rPr>
        <w:t xml:space="preserve">hat this other Earthward turn </w:t>
      </w:r>
      <w:r w:rsidR="008618E3">
        <w:rPr>
          <w:rFonts w:ascii="Times New Roman" w:hAnsi="Times New Roman" w:cs="Times New Roman"/>
        </w:rPr>
        <w:t xml:space="preserve">therefore </w:t>
      </w:r>
      <w:r>
        <w:rPr>
          <w:rFonts w:ascii="Times New Roman" w:hAnsi="Times New Roman" w:cs="Times New Roman"/>
        </w:rPr>
        <w:t xml:space="preserve">invokes is not </w:t>
      </w:r>
      <w:r w:rsidR="003956B7">
        <w:rPr>
          <w:rFonts w:ascii="Times New Roman" w:hAnsi="Times New Roman" w:cs="Times New Roman"/>
        </w:rPr>
        <w:t xml:space="preserve">simply </w:t>
      </w:r>
      <w:r>
        <w:rPr>
          <w:rFonts w:ascii="Times New Roman" w:hAnsi="Times New Roman" w:cs="Times New Roman"/>
        </w:rPr>
        <w:t xml:space="preserve">a nature already </w:t>
      </w:r>
      <w:r w:rsidR="00470AAE" w:rsidRPr="00730D73">
        <w:rPr>
          <w:rFonts w:ascii="Times New Roman" w:hAnsi="Times New Roman" w:cs="Times New Roman"/>
        </w:rPr>
        <w:t>bereft of any relation to the divine</w:t>
      </w:r>
      <w:r w:rsidR="003956B7">
        <w:rPr>
          <w:rFonts w:ascii="Times New Roman" w:hAnsi="Times New Roman" w:cs="Times New Roman"/>
        </w:rPr>
        <w:t xml:space="preserve"> or</w:t>
      </w:r>
      <w:r w:rsidR="00470AAE" w:rsidRPr="00730D73">
        <w:rPr>
          <w:rFonts w:ascii="Times New Roman" w:hAnsi="Times New Roman" w:cs="Times New Roman"/>
        </w:rPr>
        <w:t xml:space="preserve"> to Man</w:t>
      </w:r>
      <w:del w:id="485" w:author="Copyeditor" w:date="2022-08-30T13:11:00Z">
        <w:r w:rsidR="00470AAE" w:rsidRPr="00730D73" w:rsidDel="004E5817">
          <w:rPr>
            <w:rFonts w:ascii="Times New Roman" w:hAnsi="Times New Roman" w:cs="Times New Roman"/>
          </w:rPr>
          <w:delText>,</w:delText>
        </w:r>
      </w:del>
      <w:r w:rsidR="00470AAE" w:rsidRPr="00730D73">
        <w:rPr>
          <w:rFonts w:ascii="Times New Roman" w:hAnsi="Times New Roman" w:cs="Times New Roman"/>
        </w:rPr>
        <w:t xml:space="preserve"> </w:t>
      </w:r>
      <w:r>
        <w:rPr>
          <w:rFonts w:ascii="Times New Roman" w:hAnsi="Times New Roman" w:cs="Times New Roman"/>
        </w:rPr>
        <w:t xml:space="preserve">but one that </w:t>
      </w:r>
      <w:r w:rsidR="00470AAE" w:rsidRPr="00730D73">
        <w:rPr>
          <w:rFonts w:ascii="Times New Roman" w:hAnsi="Times New Roman" w:cs="Times New Roman"/>
        </w:rPr>
        <w:t xml:space="preserve">begins to escape the space of representation </w:t>
      </w:r>
      <w:r w:rsidR="00B11E0D">
        <w:rPr>
          <w:rFonts w:ascii="Times New Roman" w:hAnsi="Times New Roman" w:cs="Times New Roman"/>
        </w:rPr>
        <w:t>altogether</w:t>
      </w:r>
      <w:del w:id="486" w:author="Copyeditor" w:date="2022-08-30T13:12:00Z">
        <w:r w:rsidR="006E57D8" w:rsidDel="001C1DD6">
          <w:rPr>
            <w:rFonts w:ascii="Times New Roman" w:hAnsi="Times New Roman" w:cs="Times New Roman"/>
          </w:rPr>
          <w:delText>,</w:delText>
        </w:r>
      </w:del>
      <w:r w:rsidR="006E57D8">
        <w:rPr>
          <w:rFonts w:ascii="Times New Roman" w:hAnsi="Times New Roman" w:cs="Times New Roman"/>
        </w:rPr>
        <w:t xml:space="preserve"> of any pre</w:t>
      </w:r>
      <w:del w:id="487" w:author="Copyeditor" w:date="2022-08-30T13:15:00Z">
        <w:r w:rsidR="006E57D8" w:rsidDel="001C1DD6">
          <w:rPr>
            <w:rFonts w:ascii="Times New Roman" w:hAnsi="Times New Roman" w:cs="Times New Roman"/>
          </w:rPr>
          <w:delText>-</w:delText>
        </w:r>
      </w:del>
      <w:r w:rsidR="006E57D8">
        <w:rPr>
          <w:rFonts w:ascii="Times New Roman" w:hAnsi="Times New Roman" w:cs="Times New Roman"/>
        </w:rPr>
        <w:t xml:space="preserve">given </w:t>
      </w:r>
      <w:r w:rsidR="006E57D8" w:rsidRPr="0063229B">
        <w:rPr>
          <w:rFonts w:ascii="Times New Roman" w:hAnsi="Times New Roman" w:cs="Times New Roman"/>
          <w:iCs/>
        </w:rPr>
        <w:t>Gestalt</w:t>
      </w:r>
      <w:r w:rsidR="00470AAE" w:rsidRPr="00730D73">
        <w:rPr>
          <w:rFonts w:ascii="Times New Roman" w:hAnsi="Times New Roman" w:cs="Times New Roman"/>
        </w:rPr>
        <w:t>.</w:t>
      </w:r>
      <w:r w:rsidR="003956B7">
        <w:rPr>
          <w:rFonts w:ascii="Times New Roman" w:hAnsi="Times New Roman" w:cs="Times New Roman"/>
        </w:rPr>
        <w:t xml:space="preserve"> </w:t>
      </w:r>
      <w:r w:rsidR="00B11E0D">
        <w:rPr>
          <w:rFonts w:ascii="Times New Roman" w:hAnsi="Times New Roman" w:cs="Times New Roman"/>
        </w:rPr>
        <w:t>The fact that t</w:t>
      </w:r>
      <w:r w:rsidR="0095388F" w:rsidRPr="00730D73">
        <w:rPr>
          <w:rFonts w:ascii="Times New Roman" w:hAnsi="Times New Roman" w:cs="Times New Roman"/>
        </w:rPr>
        <w:t xml:space="preserve">his </w:t>
      </w:r>
      <w:r w:rsidRPr="004D5B2B">
        <w:rPr>
          <w:rFonts w:ascii="Times New Roman" w:hAnsi="Times New Roman" w:cs="Times New Roman"/>
          <w:i/>
        </w:rPr>
        <w:t>other</w:t>
      </w:r>
      <w:r w:rsidR="0095388F" w:rsidRPr="00730D73">
        <w:rPr>
          <w:rFonts w:ascii="Times New Roman" w:hAnsi="Times New Roman" w:cs="Times New Roman"/>
        </w:rPr>
        <w:t xml:space="preserve"> nature</w:t>
      </w:r>
      <w:r w:rsidR="00B11E0D">
        <w:rPr>
          <w:rFonts w:ascii="Times New Roman" w:hAnsi="Times New Roman" w:cs="Times New Roman"/>
        </w:rPr>
        <w:t>,</w:t>
      </w:r>
      <w:r w:rsidR="00A8500C" w:rsidRPr="00730D73">
        <w:rPr>
          <w:rFonts w:ascii="Times New Roman" w:hAnsi="Times New Roman" w:cs="Times New Roman"/>
        </w:rPr>
        <w:t xml:space="preserve"> </w:t>
      </w:r>
      <w:r w:rsidR="00B11E0D">
        <w:rPr>
          <w:rFonts w:ascii="Times New Roman" w:hAnsi="Times New Roman" w:cs="Times New Roman"/>
        </w:rPr>
        <w:t>which</w:t>
      </w:r>
      <w:r w:rsidR="00A8500C" w:rsidRPr="00730D73">
        <w:rPr>
          <w:rFonts w:ascii="Times New Roman" w:hAnsi="Times New Roman" w:cs="Times New Roman"/>
        </w:rPr>
        <w:t xml:space="preserve"> “inclines toward another form” even as it threatens to undo </w:t>
      </w:r>
      <w:r w:rsidR="00A8500C" w:rsidRPr="008618E3">
        <w:rPr>
          <w:rFonts w:ascii="Times New Roman" w:hAnsi="Times New Roman" w:cs="Times New Roman"/>
          <w:iCs/>
        </w:rPr>
        <w:t>every</w:t>
      </w:r>
      <w:r w:rsidR="00A8500C" w:rsidRPr="00730D73">
        <w:rPr>
          <w:rFonts w:ascii="Times New Roman" w:hAnsi="Times New Roman" w:cs="Times New Roman"/>
        </w:rPr>
        <w:t xml:space="preserve"> form and representation </w:t>
      </w:r>
      <w:r w:rsidR="00876DDF" w:rsidRPr="00730D73">
        <w:rPr>
          <w:rFonts w:ascii="Times New Roman" w:hAnsi="Times New Roman" w:cs="Times New Roman"/>
        </w:rPr>
        <w:t>that attempt</w:t>
      </w:r>
      <w:r w:rsidR="006E57D8">
        <w:rPr>
          <w:rFonts w:ascii="Times New Roman" w:hAnsi="Times New Roman" w:cs="Times New Roman"/>
        </w:rPr>
        <w:t>s</w:t>
      </w:r>
      <w:r w:rsidR="00876DDF" w:rsidRPr="00730D73">
        <w:rPr>
          <w:rFonts w:ascii="Times New Roman" w:hAnsi="Times New Roman" w:cs="Times New Roman"/>
        </w:rPr>
        <w:t xml:space="preserve"> to configure it</w:t>
      </w:r>
      <w:r w:rsidR="00914BF3">
        <w:rPr>
          <w:rFonts w:ascii="Times New Roman" w:hAnsi="Times New Roman" w:cs="Times New Roman"/>
        </w:rPr>
        <w:t>,</w:t>
      </w:r>
      <w:r w:rsidR="003956B7">
        <w:rPr>
          <w:rFonts w:ascii="Times New Roman" w:hAnsi="Times New Roman" w:cs="Times New Roman"/>
        </w:rPr>
        <w:t xml:space="preserve"> </w:t>
      </w:r>
      <w:r w:rsidR="00A8500C" w:rsidRPr="00730D73">
        <w:rPr>
          <w:rFonts w:ascii="Times New Roman" w:hAnsi="Times New Roman" w:cs="Times New Roman"/>
        </w:rPr>
        <w:t xml:space="preserve">is </w:t>
      </w:r>
      <w:r w:rsidR="00FC0189" w:rsidRPr="00730D73">
        <w:rPr>
          <w:rFonts w:ascii="Times New Roman" w:hAnsi="Times New Roman" w:cs="Times New Roman"/>
        </w:rPr>
        <w:t>at once</w:t>
      </w:r>
      <w:r w:rsidR="0095388F" w:rsidRPr="00730D73">
        <w:rPr>
          <w:rFonts w:ascii="Times New Roman" w:hAnsi="Times New Roman" w:cs="Times New Roman"/>
        </w:rPr>
        <w:t xml:space="preserve"> inhuman </w:t>
      </w:r>
      <w:r w:rsidR="006E57D8">
        <w:rPr>
          <w:rFonts w:ascii="Times New Roman" w:hAnsi="Times New Roman" w:cs="Times New Roman"/>
        </w:rPr>
        <w:t>and</w:t>
      </w:r>
      <w:r>
        <w:rPr>
          <w:rFonts w:ascii="Times New Roman" w:hAnsi="Times New Roman" w:cs="Times New Roman"/>
        </w:rPr>
        <w:t xml:space="preserve"> </w:t>
      </w:r>
      <w:r w:rsidR="0095388F" w:rsidRPr="00730D73">
        <w:rPr>
          <w:rFonts w:ascii="Times New Roman" w:hAnsi="Times New Roman" w:cs="Times New Roman"/>
        </w:rPr>
        <w:t xml:space="preserve">a </w:t>
      </w:r>
      <w:r w:rsidRPr="001C1DD6">
        <w:rPr>
          <w:rFonts w:ascii="Times New Roman" w:hAnsi="Times New Roman" w:cs="Times New Roman"/>
          <w:iCs/>
          <w:rPrChange w:id="488" w:author="Copyeditor" w:date="2022-08-30T13:16:00Z">
            <w:rPr>
              <w:rFonts w:ascii="Times New Roman" w:hAnsi="Times New Roman" w:cs="Times New Roman"/>
              <w:i/>
            </w:rPr>
          </w:rPrChange>
        </w:rPr>
        <w:t>process</w:t>
      </w:r>
      <w:r w:rsidR="0095388F" w:rsidRPr="00730D73">
        <w:rPr>
          <w:rFonts w:ascii="Times New Roman" w:hAnsi="Times New Roman" w:cs="Times New Roman"/>
        </w:rPr>
        <w:t xml:space="preserve"> (</w:t>
      </w:r>
      <w:r w:rsidR="00BD290B" w:rsidRPr="00730D73">
        <w:rPr>
          <w:rFonts w:ascii="Times New Roman" w:hAnsi="Times New Roman" w:cs="Times New Roman"/>
        </w:rPr>
        <w:t xml:space="preserve">it is a </w:t>
      </w:r>
      <w:r w:rsidR="00BD290B" w:rsidRPr="003956B7">
        <w:rPr>
          <w:rFonts w:ascii="Times New Roman" w:hAnsi="Times New Roman" w:cs="Times New Roman"/>
          <w:i/>
        </w:rPr>
        <w:t>course</w:t>
      </w:r>
      <w:r w:rsidR="0095388F" w:rsidRPr="00730D73">
        <w:rPr>
          <w:rFonts w:ascii="Times New Roman" w:hAnsi="Times New Roman" w:cs="Times New Roman"/>
        </w:rPr>
        <w:t xml:space="preserve"> of nature—</w:t>
      </w:r>
      <w:r w:rsidR="001677FC" w:rsidRPr="00730D73">
        <w:rPr>
          <w:rFonts w:ascii="Times New Roman" w:hAnsi="Times New Roman" w:cs="Times New Roman"/>
        </w:rPr>
        <w:t xml:space="preserve">a </w:t>
      </w:r>
      <w:proofErr w:type="spellStart"/>
      <w:r w:rsidR="001677FC" w:rsidRPr="004F748A">
        <w:rPr>
          <w:rFonts w:ascii="Times New Roman" w:hAnsi="Times New Roman" w:cs="Times New Roman"/>
          <w:i/>
        </w:rPr>
        <w:t>Naturgang</w:t>
      </w:r>
      <w:proofErr w:type="spellEnd"/>
      <w:r w:rsidR="0095388F" w:rsidRPr="00730D73">
        <w:rPr>
          <w:rFonts w:ascii="Times New Roman" w:hAnsi="Times New Roman" w:cs="Times New Roman"/>
        </w:rPr>
        <w:t xml:space="preserve">), a tendency </w:t>
      </w:r>
      <w:r w:rsidR="001677FC" w:rsidRPr="00730D73">
        <w:rPr>
          <w:rFonts w:ascii="Times New Roman" w:hAnsi="Times New Roman" w:cs="Times New Roman"/>
        </w:rPr>
        <w:t>rather than an</w:t>
      </w:r>
      <w:r w:rsidR="00BD290B" w:rsidRPr="00730D73">
        <w:rPr>
          <w:rFonts w:ascii="Times New Roman" w:hAnsi="Times New Roman" w:cs="Times New Roman"/>
        </w:rPr>
        <w:t xml:space="preserve"> object </w:t>
      </w:r>
      <w:r w:rsidR="001677FC" w:rsidRPr="00730D73">
        <w:rPr>
          <w:rFonts w:ascii="Times New Roman" w:hAnsi="Times New Roman" w:cs="Times New Roman"/>
        </w:rPr>
        <w:t xml:space="preserve">or </w:t>
      </w:r>
      <w:r w:rsidR="0095388F" w:rsidRPr="00730D73">
        <w:rPr>
          <w:rFonts w:ascii="Times New Roman" w:hAnsi="Times New Roman" w:cs="Times New Roman"/>
        </w:rPr>
        <w:t>totality</w:t>
      </w:r>
      <w:r w:rsidR="001677FC" w:rsidRPr="00730D73">
        <w:rPr>
          <w:rFonts w:ascii="Times New Roman" w:hAnsi="Times New Roman" w:cs="Times New Roman"/>
        </w:rPr>
        <w:t xml:space="preserve"> of objects</w:t>
      </w:r>
      <w:r w:rsidR="003956B7">
        <w:rPr>
          <w:rFonts w:ascii="Times New Roman" w:hAnsi="Times New Roman" w:cs="Times New Roman"/>
        </w:rPr>
        <w:t>, i</w:t>
      </w:r>
      <w:r w:rsidR="00914BF3">
        <w:rPr>
          <w:rFonts w:ascii="Times New Roman" w:hAnsi="Times New Roman" w:cs="Times New Roman"/>
        </w:rPr>
        <w:t>s</w:t>
      </w:r>
      <w:r w:rsidR="003956B7">
        <w:rPr>
          <w:rFonts w:ascii="Times New Roman" w:hAnsi="Times New Roman" w:cs="Times New Roman"/>
        </w:rPr>
        <w:t xml:space="preserve"> not immaterial</w:t>
      </w:r>
      <w:commentRangeStart w:id="489"/>
      <w:r w:rsidR="0095388F" w:rsidRPr="00730D73">
        <w:rPr>
          <w:rFonts w:ascii="Times New Roman" w:hAnsi="Times New Roman" w:cs="Times New Roman"/>
        </w:rPr>
        <w:t>.</w:t>
      </w:r>
      <w:commentRangeEnd w:id="489"/>
      <w:r w:rsidR="001C1DD6">
        <w:rPr>
          <w:rStyle w:val="CommentReference"/>
        </w:rPr>
        <w:commentReference w:id="489"/>
      </w:r>
      <w:r w:rsidR="0095388F" w:rsidRPr="00730D73">
        <w:rPr>
          <w:rFonts w:ascii="Times New Roman" w:hAnsi="Times New Roman" w:cs="Times New Roman"/>
        </w:rPr>
        <w:t xml:space="preserve"> </w:t>
      </w:r>
      <w:r w:rsidR="00914BF3">
        <w:rPr>
          <w:rFonts w:ascii="Times New Roman" w:hAnsi="Times New Roman" w:cs="Times New Roman"/>
        </w:rPr>
        <w:t>It suggest</w:t>
      </w:r>
      <w:r w:rsidR="006E57D8">
        <w:rPr>
          <w:rFonts w:ascii="Times New Roman" w:hAnsi="Times New Roman" w:cs="Times New Roman"/>
        </w:rPr>
        <w:t>s</w:t>
      </w:r>
      <w:r w:rsidR="00914BF3">
        <w:rPr>
          <w:rFonts w:ascii="Times New Roman" w:hAnsi="Times New Roman" w:cs="Times New Roman"/>
        </w:rPr>
        <w:t xml:space="preserve"> that w</w:t>
      </w:r>
      <w:r w:rsidR="0095388F" w:rsidRPr="00730D73">
        <w:rPr>
          <w:rFonts w:ascii="Times New Roman" w:hAnsi="Times New Roman" w:cs="Times New Roman"/>
        </w:rPr>
        <w:t xml:space="preserve">hat characterizes </w:t>
      </w:r>
      <w:r w:rsidR="00621093" w:rsidRPr="00730D73">
        <w:rPr>
          <w:rFonts w:ascii="Times New Roman" w:hAnsi="Times New Roman" w:cs="Times New Roman"/>
        </w:rPr>
        <w:t xml:space="preserve">“eternally </w:t>
      </w:r>
      <w:r w:rsidR="00F234ED" w:rsidRPr="00730D73">
        <w:rPr>
          <w:rFonts w:ascii="Times New Roman" w:hAnsi="Times New Roman" w:cs="Times New Roman"/>
        </w:rPr>
        <w:t>inhuman nature</w:t>
      </w:r>
      <w:r w:rsidR="00621093" w:rsidRPr="00730D73">
        <w:rPr>
          <w:rFonts w:ascii="Times New Roman" w:hAnsi="Times New Roman" w:cs="Times New Roman"/>
        </w:rPr>
        <w:t>”</w:t>
      </w:r>
      <w:r w:rsidR="0095388F" w:rsidRPr="00730D73">
        <w:rPr>
          <w:rFonts w:ascii="Times New Roman" w:hAnsi="Times New Roman" w:cs="Times New Roman"/>
        </w:rPr>
        <w:t xml:space="preserve"> </w:t>
      </w:r>
      <w:r w:rsidR="00876DDF" w:rsidRPr="00730D73">
        <w:rPr>
          <w:rFonts w:ascii="Times New Roman" w:hAnsi="Times New Roman" w:cs="Times New Roman"/>
        </w:rPr>
        <w:t xml:space="preserve">for </w:t>
      </w:r>
      <w:r w:rsidR="00FF0C59" w:rsidRPr="00730D73">
        <w:rPr>
          <w:rFonts w:ascii="Times New Roman" w:hAnsi="Times New Roman" w:cs="Times New Roman"/>
        </w:rPr>
        <w:t>Hölderlin</w:t>
      </w:r>
      <w:r w:rsidR="00876DDF" w:rsidRPr="00730D73">
        <w:rPr>
          <w:rFonts w:ascii="Times New Roman" w:hAnsi="Times New Roman" w:cs="Times New Roman"/>
        </w:rPr>
        <w:t xml:space="preserve"> </w:t>
      </w:r>
      <w:r>
        <w:rPr>
          <w:rFonts w:ascii="Times New Roman" w:hAnsi="Times New Roman" w:cs="Times New Roman"/>
        </w:rPr>
        <w:t>are</w:t>
      </w:r>
      <w:r w:rsidR="00621093" w:rsidRPr="00730D73">
        <w:rPr>
          <w:rFonts w:ascii="Times New Roman" w:hAnsi="Times New Roman" w:cs="Times New Roman"/>
        </w:rPr>
        <w:t xml:space="preserve"> processes that out</w:t>
      </w:r>
      <w:r w:rsidR="00E64EFB" w:rsidRPr="00730D73">
        <w:rPr>
          <w:rFonts w:ascii="Times New Roman" w:hAnsi="Times New Roman" w:cs="Times New Roman"/>
        </w:rPr>
        <w:t>strip</w:t>
      </w:r>
      <w:r w:rsidR="00621093" w:rsidRPr="00730D73">
        <w:rPr>
          <w:rFonts w:ascii="Times New Roman" w:hAnsi="Times New Roman" w:cs="Times New Roman"/>
        </w:rPr>
        <w:t xml:space="preserve"> each other, where tendencies toward order </w:t>
      </w:r>
      <w:r w:rsidR="005A08A8">
        <w:rPr>
          <w:rFonts w:ascii="Times New Roman" w:hAnsi="Times New Roman" w:cs="Times New Roman"/>
        </w:rPr>
        <w:t xml:space="preserve">(the organic) </w:t>
      </w:r>
      <w:r w:rsidR="00621093" w:rsidRPr="00730D73">
        <w:rPr>
          <w:rFonts w:ascii="Times New Roman" w:hAnsi="Times New Roman" w:cs="Times New Roman"/>
        </w:rPr>
        <w:t xml:space="preserve">are </w:t>
      </w:r>
      <w:r w:rsidR="008A394F" w:rsidRPr="00730D73">
        <w:rPr>
          <w:rFonts w:ascii="Times New Roman" w:hAnsi="Times New Roman" w:cs="Times New Roman"/>
        </w:rPr>
        <w:t>immediately</w:t>
      </w:r>
      <w:r w:rsidR="00621093" w:rsidRPr="00730D73">
        <w:rPr>
          <w:rFonts w:ascii="Times New Roman" w:hAnsi="Times New Roman" w:cs="Times New Roman"/>
        </w:rPr>
        <w:t xml:space="preserve"> gener</w:t>
      </w:r>
      <w:r w:rsidR="005156AC" w:rsidRPr="00730D73">
        <w:rPr>
          <w:rFonts w:ascii="Times New Roman" w:hAnsi="Times New Roman" w:cs="Times New Roman"/>
        </w:rPr>
        <w:t>ative of a disorder</w:t>
      </w:r>
      <w:r w:rsidR="005A08A8">
        <w:rPr>
          <w:rFonts w:ascii="Times New Roman" w:hAnsi="Times New Roman" w:cs="Times New Roman"/>
        </w:rPr>
        <w:t xml:space="preserve"> (the </w:t>
      </w:r>
      <w:proofErr w:type="spellStart"/>
      <w:r w:rsidR="005A08A8">
        <w:rPr>
          <w:rFonts w:ascii="Times New Roman" w:hAnsi="Times New Roman" w:cs="Times New Roman"/>
        </w:rPr>
        <w:t>aorgic</w:t>
      </w:r>
      <w:proofErr w:type="spellEnd"/>
      <w:r w:rsidR="005A08A8">
        <w:rPr>
          <w:rFonts w:ascii="Times New Roman" w:hAnsi="Times New Roman" w:cs="Times New Roman"/>
        </w:rPr>
        <w:t>)</w:t>
      </w:r>
      <w:r w:rsidR="00621093" w:rsidRPr="00730D73">
        <w:rPr>
          <w:rFonts w:ascii="Times New Roman" w:hAnsi="Times New Roman" w:cs="Times New Roman"/>
        </w:rPr>
        <w:t xml:space="preserve"> or </w:t>
      </w:r>
      <w:r w:rsidR="00FF3391" w:rsidRPr="00730D73">
        <w:rPr>
          <w:rFonts w:ascii="Times New Roman" w:hAnsi="Times New Roman" w:cs="Times New Roman"/>
        </w:rPr>
        <w:t xml:space="preserve">an </w:t>
      </w:r>
      <w:r w:rsidR="00621093" w:rsidRPr="00730D73">
        <w:rPr>
          <w:rFonts w:ascii="Times New Roman" w:hAnsi="Times New Roman" w:cs="Times New Roman"/>
        </w:rPr>
        <w:t xml:space="preserve">entropy </w:t>
      </w:r>
      <w:r w:rsidR="00FF3391" w:rsidRPr="00730D73">
        <w:rPr>
          <w:rFonts w:ascii="Times New Roman" w:hAnsi="Times New Roman" w:cs="Times New Roman"/>
        </w:rPr>
        <w:t xml:space="preserve">that is </w:t>
      </w:r>
      <w:r w:rsidR="00FF3391" w:rsidRPr="00730D73">
        <w:rPr>
          <w:rFonts w:ascii="Times New Roman" w:hAnsi="Times New Roman" w:cs="Times New Roman"/>
        </w:rPr>
        <w:lastRenderedPageBreak/>
        <w:t xml:space="preserve">hardly in any dialectical relation to </w:t>
      </w:r>
      <w:r w:rsidR="00484D49" w:rsidRPr="00730D73">
        <w:rPr>
          <w:rFonts w:ascii="Times New Roman" w:hAnsi="Times New Roman" w:cs="Times New Roman"/>
        </w:rPr>
        <w:t xml:space="preserve">the </w:t>
      </w:r>
      <w:r w:rsidR="008A394F" w:rsidRPr="00730D73">
        <w:rPr>
          <w:rFonts w:ascii="Times New Roman" w:hAnsi="Times New Roman" w:cs="Times New Roman"/>
        </w:rPr>
        <w:t xml:space="preserve">stable </w:t>
      </w:r>
      <w:r w:rsidR="00484D49" w:rsidRPr="00730D73">
        <w:rPr>
          <w:rFonts w:ascii="Times New Roman" w:hAnsi="Times New Roman" w:cs="Times New Roman"/>
        </w:rPr>
        <w:t>system</w:t>
      </w:r>
      <w:r w:rsidR="00876DDF" w:rsidRPr="00730D73">
        <w:rPr>
          <w:rFonts w:ascii="Times New Roman" w:hAnsi="Times New Roman" w:cs="Times New Roman"/>
        </w:rPr>
        <w:t xml:space="preserve"> it disrupts</w:t>
      </w:r>
      <w:r w:rsidR="00292F1E" w:rsidRPr="00730D73">
        <w:rPr>
          <w:rFonts w:ascii="Times New Roman" w:hAnsi="Times New Roman" w:cs="Times New Roman"/>
        </w:rPr>
        <w:t>.</w:t>
      </w:r>
      <w:r w:rsidR="005A08A8">
        <w:rPr>
          <w:rFonts w:ascii="Times New Roman" w:hAnsi="Times New Roman" w:cs="Times New Roman"/>
        </w:rPr>
        <w:t xml:space="preserve"> T</w:t>
      </w:r>
      <w:r w:rsidR="00D72A92" w:rsidRPr="00730D73">
        <w:rPr>
          <w:rFonts w:ascii="Times New Roman" w:hAnsi="Times New Roman" w:cs="Times New Roman"/>
        </w:rPr>
        <w:t xml:space="preserve">o put this in more </w:t>
      </w:r>
      <w:r w:rsidR="005156AC" w:rsidRPr="00730D73">
        <w:rPr>
          <w:rFonts w:ascii="Times New Roman" w:hAnsi="Times New Roman" w:cs="Times New Roman"/>
        </w:rPr>
        <w:t>contemporary</w:t>
      </w:r>
      <w:r w:rsidR="00D72A92" w:rsidRPr="00730D73">
        <w:rPr>
          <w:rFonts w:ascii="Times New Roman" w:hAnsi="Times New Roman" w:cs="Times New Roman"/>
        </w:rPr>
        <w:t xml:space="preserve"> terms, one </w:t>
      </w:r>
      <w:r w:rsidR="005A08A8">
        <w:rPr>
          <w:rFonts w:ascii="Times New Roman" w:hAnsi="Times New Roman" w:cs="Times New Roman"/>
        </w:rPr>
        <w:t>could</w:t>
      </w:r>
      <w:r w:rsidR="00D72A92" w:rsidRPr="00730D73">
        <w:rPr>
          <w:rFonts w:ascii="Times New Roman" w:hAnsi="Times New Roman" w:cs="Times New Roman"/>
        </w:rPr>
        <w:t xml:space="preserve"> say that </w:t>
      </w:r>
      <w:r w:rsidR="00414EAF" w:rsidRPr="00730D73">
        <w:rPr>
          <w:rFonts w:ascii="Times New Roman" w:hAnsi="Times New Roman" w:cs="Times New Roman"/>
        </w:rPr>
        <w:t xml:space="preserve">Nature consists of an excess to </w:t>
      </w:r>
      <w:r w:rsidR="00D72A92" w:rsidRPr="00730D73">
        <w:rPr>
          <w:rFonts w:ascii="Times New Roman" w:hAnsi="Times New Roman" w:cs="Times New Roman"/>
        </w:rPr>
        <w:t>the various systems</w:t>
      </w:r>
      <w:r w:rsidR="00133734" w:rsidRPr="00730D73">
        <w:rPr>
          <w:rFonts w:ascii="Times New Roman" w:hAnsi="Times New Roman" w:cs="Times New Roman"/>
        </w:rPr>
        <w:t>—</w:t>
      </w:r>
      <w:r w:rsidR="00D72A92" w:rsidRPr="00730D73">
        <w:rPr>
          <w:rFonts w:ascii="Times New Roman" w:hAnsi="Times New Roman" w:cs="Times New Roman"/>
        </w:rPr>
        <w:t>technological, agricultural, scientific, moral, political</w:t>
      </w:r>
      <w:ins w:id="490" w:author="Copyeditor" w:date="2022-08-30T13:31:00Z">
        <w:r w:rsidR="00945A11">
          <w:rPr>
            <w:rFonts w:ascii="Times New Roman" w:hAnsi="Times New Roman" w:cs="Times New Roman"/>
          </w:rPr>
          <w:t>,</w:t>
        </w:r>
      </w:ins>
      <w:r w:rsidR="00D72A92" w:rsidRPr="00730D73">
        <w:rPr>
          <w:rFonts w:ascii="Times New Roman" w:hAnsi="Times New Roman" w:cs="Times New Roman"/>
        </w:rPr>
        <w:t xml:space="preserve"> </w:t>
      </w:r>
      <w:r w:rsidR="00876DDF" w:rsidRPr="00730D73">
        <w:rPr>
          <w:rFonts w:ascii="Times New Roman" w:hAnsi="Times New Roman" w:cs="Times New Roman"/>
        </w:rPr>
        <w:t>and so on</w:t>
      </w:r>
      <w:r w:rsidR="00133734" w:rsidRPr="00730D73">
        <w:rPr>
          <w:rFonts w:ascii="Times New Roman" w:hAnsi="Times New Roman" w:cs="Times New Roman"/>
        </w:rPr>
        <w:t>—</w:t>
      </w:r>
      <w:r w:rsidR="00D72A92" w:rsidRPr="00730D73">
        <w:rPr>
          <w:rFonts w:ascii="Times New Roman" w:hAnsi="Times New Roman" w:cs="Times New Roman"/>
        </w:rPr>
        <w:t xml:space="preserve">that </w:t>
      </w:r>
      <w:r w:rsidR="00E87E05" w:rsidRPr="00730D73">
        <w:rPr>
          <w:rFonts w:ascii="Times New Roman" w:hAnsi="Times New Roman" w:cs="Times New Roman"/>
        </w:rPr>
        <w:t xml:space="preserve">attempt to delimit </w:t>
      </w:r>
      <w:r w:rsidR="00414EAF" w:rsidRPr="00730D73">
        <w:rPr>
          <w:rFonts w:ascii="Times New Roman" w:hAnsi="Times New Roman" w:cs="Times New Roman"/>
        </w:rPr>
        <w:t>it and that by doing so</w:t>
      </w:r>
      <w:r w:rsidR="00133734" w:rsidRPr="00730D73">
        <w:rPr>
          <w:rFonts w:ascii="Times New Roman" w:hAnsi="Times New Roman" w:cs="Times New Roman"/>
        </w:rPr>
        <w:t xml:space="preserve"> unwittingly generat</w:t>
      </w:r>
      <w:r w:rsidR="00414EAF" w:rsidRPr="00730D73">
        <w:rPr>
          <w:rFonts w:ascii="Times New Roman" w:hAnsi="Times New Roman" w:cs="Times New Roman"/>
        </w:rPr>
        <w:t>e</w:t>
      </w:r>
      <w:r w:rsidR="00133734" w:rsidRPr="00730D73">
        <w:rPr>
          <w:rFonts w:ascii="Times New Roman" w:hAnsi="Times New Roman" w:cs="Times New Roman"/>
        </w:rPr>
        <w:t xml:space="preserve"> the very “</w:t>
      </w:r>
      <w:proofErr w:type="spellStart"/>
      <w:r w:rsidR="00133734" w:rsidRPr="00730D73">
        <w:rPr>
          <w:rFonts w:ascii="Times New Roman" w:hAnsi="Times New Roman" w:cs="Times New Roman"/>
        </w:rPr>
        <w:t>aorgic</w:t>
      </w:r>
      <w:proofErr w:type="spellEnd"/>
      <w:r w:rsidR="00133734" w:rsidRPr="00730D73">
        <w:rPr>
          <w:rFonts w:ascii="Times New Roman" w:hAnsi="Times New Roman" w:cs="Times New Roman"/>
        </w:rPr>
        <w:t>” disorder found within it</w:t>
      </w:r>
      <w:r w:rsidR="00D72A92" w:rsidRPr="00730D73">
        <w:rPr>
          <w:rFonts w:ascii="Times New Roman" w:hAnsi="Times New Roman" w:cs="Times New Roman"/>
        </w:rPr>
        <w:t xml:space="preserve">. </w:t>
      </w:r>
      <w:r w:rsidR="00FF0C59" w:rsidRPr="00730D73">
        <w:rPr>
          <w:rFonts w:ascii="Times New Roman" w:hAnsi="Times New Roman" w:cs="Times New Roman"/>
        </w:rPr>
        <w:t>Hölderlin</w:t>
      </w:r>
      <w:r w:rsidR="00133734" w:rsidRPr="00730D73">
        <w:rPr>
          <w:rFonts w:ascii="Times New Roman" w:hAnsi="Times New Roman" w:cs="Times New Roman"/>
        </w:rPr>
        <w:t>’s Earth</w:t>
      </w:r>
      <w:r w:rsidR="00D72A92" w:rsidRPr="00730D73">
        <w:rPr>
          <w:rFonts w:ascii="Times New Roman" w:hAnsi="Times New Roman" w:cs="Times New Roman"/>
        </w:rPr>
        <w:t xml:space="preserve"> is, </w:t>
      </w:r>
      <w:r w:rsidR="005156AC" w:rsidRPr="00730D73">
        <w:rPr>
          <w:rFonts w:ascii="Times New Roman" w:hAnsi="Times New Roman" w:cs="Times New Roman"/>
        </w:rPr>
        <w:t>put simply</w:t>
      </w:r>
      <w:r w:rsidR="00D72A92" w:rsidRPr="00730D73">
        <w:rPr>
          <w:rFonts w:ascii="Times New Roman" w:hAnsi="Times New Roman" w:cs="Times New Roman"/>
        </w:rPr>
        <w:t>,</w:t>
      </w:r>
      <w:r w:rsidR="008A394F" w:rsidRPr="00730D73">
        <w:rPr>
          <w:rFonts w:ascii="Times New Roman" w:hAnsi="Times New Roman" w:cs="Times New Roman"/>
        </w:rPr>
        <w:t xml:space="preserve"> without </w:t>
      </w:r>
      <w:r w:rsidR="00414EAF" w:rsidRPr="00730D73">
        <w:rPr>
          <w:rFonts w:ascii="Times New Roman" w:hAnsi="Times New Roman" w:cs="Times New Roman"/>
        </w:rPr>
        <w:t xml:space="preserve">any </w:t>
      </w:r>
      <w:r w:rsidR="008A394F" w:rsidRPr="00730D73">
        <w:rPr>
          <w:rFonts w:ascii="Times New Roman" w:hAnsi="Times New Roman" w:cs="Times New Roman"/>
        </w:rPr>
        <w:t xml:space="preserve">exteriority, </w:t>
      </w:r>
      <w:r w:rsidR="00651E1D">
        <w:rPr>
          <w:rFonts w:ascii="Times New Roman" w:hAnsi="Times New Roman" w:cs="Times New Roman"/>
        </w:rPr>
        <w:t>while</w:t>
      </w:r>
      <w:r w:rsidR="00133734" w:rsidRPr="00730D73">
        <w:rPr>
          <w:rFonts w:ascii="Times New Roman" w:hAnsi="Times New Roman" w:cs="Times New Roman"/>
        </w:rPr>
        <w:t xml:space="preserve"> </w:t>
      </w:r>
      <w:r w:rsidR="00331F26" w:rsidRPr="00730D73">
        <w:rPr>
          <w:rFonts w:ascii="Times New Roman" w:hAnsi="Times New Roman" w:cs="Times New Roman"/>
        </w:rPr>
        <w:t xml:space="preserve">simultaneously </w:t>
      </w:r>
      <w:r w:rsidR="00D72A92" w:rsidRPr="00730D73">
        <w:rPr>
          <w:rFonts w:ascii="Times New Roman" w:hAnsi="Times New Roman" w:cs="Times New Roman"/>
        </w:rPr>
        <w:t>an excess</w:t>
      </w:r>
      <w:r w:rsidR="00292F1E" w:rsidRPr="00730D73">
        <w:rPr>
          <w:rFonts w:ascii="Times New Roman" w:hAnsi="Times New Roman" w:cs="Times New Roman"/>
        </w:rPr>
        <w:t xml:space="preserve"> of potentialities</w:t>
      </w:r>
      <w:r w:rsidR="00133734" w:rsidRPr="00730D73">
        <w:rPr>
          <w:rFonts w:ascii="Times New Roman" w:hAnsi="Times New Roman" w:cs="Times New Roman"/>
        </w:rPr>
        <w:t xml:space="preserve"> that no system, technical or living, artificial or organic, can contain.</w:t>
      </w:r>
    </w:p>
    <w:p w14:paraId="28E2A1FA" w14:textId="496553DB" w:rsidR="008618E3" w:rsidRPr="008618E3" w:rsidRDefault="008618E3">
      <w:pPr>
        <w:pStyle w:val="ListParagraph"/>
        <w:spacing w:line="480" w:lineRule="auto"/>
        <w:jc w:val="center"/>
        <w:rPr>
          <w:rFonts w:ascii="Times New Roman" w:hAnsi="Times New Roman" w:cs="Times New Roman"/>
          <w:b/>
          <w:bCs/>
        </w:rPr>
        <w:pPrChange w:id="491" w:author="Copyeditor" w:date="2022-08-30T13:32:00Z">
          <w:pPr>
            <w:pStyle w:val="ListParagraph"/>
            <w:numPr>
              <w:numId w:val="2"/>
            </w:numPr>
            <w:spacing w:line="480" w:lineRule="auto"/>
            <w:ind w:hanging="360"/>
            <w:jc w:val="center"/>
          </w:pPr>
        </w:pPrChange>
      </w:pPr>
      <w:proofErr w:type="spellStart"/>
      <w:r>
        <w:rPr>
          <w:rFonts w:ascii="Times New Roman" w:hAnsi="Times New Roman" w:cs="Times New Roman"/>
          <w:b/>
          <w:bCs/>
        </w:rPr>
        <w:t>H</w:t>
      </w:r>
      <w:r w:rsidRPr="008618E3">
        <w:rPr>
          <w:rFonts w:ascii="Times New Roman" w:hAnsi="Times New Roman" w:cs="Times New Roman"/>
          <w:b/>
          <w:bCs/>
        </w:rPr>
        <w:t>ölde</w:t>
      </w:r>
      <w:r>
        <w:rPr>
          <w:rFonts w:ascii="Times New Roman" w:hAnsi="Times New Roman" w:cs="Times New Roman"/>
          <w:b/>
          <w:bCs/>
        </w:rPr>
        <w:t>rlinian</w:t>
      </w:r>
      <w:proofErr w:type="spellEnd"/>
      <w:r>
        <w:rPr>
          <w:rFonts w:ascii="Times New Roman" w:hAnsi="Times New Roman" w:cs="Times New Roman"/>
          <w:b/>
          <w:bCs/>
        </w:rPr>
        <w:t xml:space="preserve"> “Homelessness,” World and Earth</w:t>
      </w:r>
    </w:p>
    <w:p w14:paraId="55953EC3" w14:textId="5A3B7EAD" w:rsidR="000C1F90" w:rsidRPr="00730D73" w:rsidRDefault="00D94A1D" w:rsidP="00480B8F">
      <w:pPr>
        <w:spacing w:line="480" w:lineRule="auto"/>
        <w:ind w:firstLine="720"/>
        <w:rPr>
          <w:rFonts w:ascii="Times New Roman" w:hAnsi="Times New Roman" w:cs="Times New Roman"/>
        </w:rPr>
      </w:pPr>
      <w:r>
        <w:rPr>
          <w:rFonts w:ascii="Times New Roman" w:hAnsi="Times New Roman" w:cs="Times New Roman"/>
        </w:rPr>
        <w:t>Examining the extent to which H</w:t>
      </w:r>
      <w:r w:rsidR="00914BF3">
        <w:rPr>
          <w:rFonts w:ascii="Times New Roman" w:hAnsi="Times New Roman" w:cs="Times New Roman"/>
        </w:rPr>
        <w:t>ö</w:t>
      </w:r>
      <w:r>
        <w:rPr>
          <w:rFonts w:ascii="Times New Roman" w:hAnsi="Times New Roman" w:cs="Times New Roman"/>
        </w:rPr>
        <w:t xml:space="preserve">lderlin’s conceptualization of the Earth shapes his poetics would require a longer discussion of the way his late </w:t>
      </w:r>
      <w:r w:rsidR="00161B43">
        <w:rPr>
          <w:rFonts w:ascii="Times New Roman" w:hAnsi="Times New Roman" w:cs="Times New Roman"/>
        </w:rPr>
        <w:t>hymns</w:t>
      </w:r>
      <w:r>
        <w:rPr>
          <w:rFonts w:ascii="Times New Roman" w:hAnsi="Times New Roman" w:cs="Times New Roman"/>
        </w:rPr>
        <w:t xml:space="preserve"> and river poems </w:t>
      </w:r>
      <w:r w:rsidR="00161B43">
        <w:rPr>
          <w:rFonts w:ascii="Times New Roman" w:hAnsi="Times New Roman" w:cs="Times New Roman"/>
        </w:rPr>
        <w:t>(</w:t>
      </w:r>
      <w:r w:rsidRPr="00914BF3">
        <w:rPr>
          <w:rFonts w:ascii="Times New Roman" w:hAnsi="Times New Roman" w:cs="Times New Roman"/>
          <w:i/>
        </w:rPr>
        <w:t>Der Rhine</w:t>
      </w:r>
      <w:r>
        <w:rPr>
          <w:rFonts w:ascii="Times New Roman" w:hAnsi="Times New Roman" w:cs="Times New Roman"/>
        </w:rPr>
        <w:t xml:space="preserve">, </w:t>
      </w:r>
      <w:r w:rsidRPr="00914BF3">
        <w:rPr>
          <w:rFonts w:ascii="Times New Roman" w:hAnsi="Times New Roman" w:cs="Times New Roman"/>
          <w:i/>
        </w:rPr>
        <w:t>Germania</w:t>
      </w:r>
      <w:r>
        <w:rPr>
          <w:rFonts w:ascii="Times New Roman" w:hAnsi="Times New Roman" w:cs="Times New Roman"/>
        </w:rPr>
        <w:t xml:space="preserve"> and </w:t>
      </w:r>
      <w:r w:rsidRPr="00914BF3">
        <w:rPr>
          <w:rFonts w:ascii="Times New Roman" w:hAnsi="Times New Roman" w:cs="Times New Roman"/>
          <w:i/>
        </w:rPr>
        <w:t xml:space="preserve">Der </w:t>
      </w:r>
      <w:proofErr w:type="spellStart"/>
      <w:r w:rsidRPr="00914BF3">
        <w:rPr>
          <w:rFonts w:ascii="Times New Roman" w:hAnsi="Times New Roman" w:cs="Times New Roman"/>
          <w:i/>
        </w:rPr>
        <w:t>Ister</w:t>
      </w:r>
      <w:proofErr w:type="spellEnd"/>
      <w:r w:rsidR="00914BF3">
        <w:rPr>
          <w:rFonts w:ascii="Times New Roman" w:hAnsi="Times New Roman" w:cs="Times New Roman"/>
          <w:i/>
        </w:rPr>
        <w:t xml:space="preserve"> </w:t>
      </w:r>
      <w:r w:rsidR="00914BF3">
        <w:rPr>
          <w:rFonts w:ascii="Times New Roman" w:hAnsi="Times New Roman" w:cs="Times New Roman"/>
        </w:rPr>
        <w:t>in particular</w:t>
      </w:r>
      <w:r w:rsidR="00161B43">
        <w:rPr>
          <w:rFonts w:ascii="Times New Roman" w:hAnsi="Times New Roman" w:cs="Times New Roman"/>
        </w:rPr>
        <w:t>)</w:t>
      </w:r>
      <w:r>
        <w:rPr>
          <w:rFonts w:ascii="Times New Roman" w:hAnsi="Times New Roman" w:cs="Times New Roman"/>
        </w:rPr>
        <w:t xml:space="preserve"> </w:t>
      </w:r>
      <w:r w:rsidR="00161B43">
        <w:rPr>
          <w:rFonts w:ascii="Times New Roman" w:hAnsi="Times New Roman" w:cs="Times New Roman"/>
        </w:rPr>
        <w:t>take up the organic/</w:t>
      </w:r>
      <w:proofErr w:type="spellStart"/>
      <w:del w:id="492" w:author="Copyeditor" w:date="2022-08-30T13:32:00Z">
        <w:r w:rsidR="00161B43" w:rsidDel="00945A11">
          <w:rPr>
            <w:rFonts w:ascii="Times New Roman" w:hAnsi="Times New Roman" w:cs="Times New Roman"/>
          </w:rPr>
          <w:delText xml:space="preserve"> </w:delText>
        </w:r>
      </w:del>
      <w:r w:rsidR="00161B43">
        <w:rPr>
          <w:rFonts w:ascii="Times New Roman" w:hAnsi="Times New Roman" w:cs="Times New Roman"/>
        </w:rPr>
        <w:t>aorgic</w:t>
      </w:r>
      <w:proofErr w:type="spellEnd"/>
      <w:r w:rsidR="00161B43">
        <w:rPr>
          <w:rFonts w:ascii="Times New Roman" w:hAnsi="Times New Roman" w:cs="Times New Roman"/>
        </w:rPr>
        <w:t xml:space="preserve"> divide </w:t>
      </w:r>
      <w:r w:rsidR="00914BF3">
        <w:rPr>
          <w:rFonts w:ascii="Times New Roman" w:hAnsi="Times New Roman" w:cs="Times New Roman"/>
        </w:rPr>
        <w:t>and</w:t>
      </w:r>
      <w:r w:rsidR="00161B43">
        <w:rPr>
          <w:rFonts w:ascii="Times New Roman" w:hAnsi="Times New Roman" w:cs="Times New Roman"/>
        </w:rPr>
        <w:t xml:space="preserve"> the “patriotic reversal” that his prose works describe. </w:t>
      </w:r>
      <w:r w:rsidR="00FF0C59" w:rsidRPr="00730D73">
        <w:rPr>
          <w:rFonts w:ascii="Times New Roman" w:hAnsi="Times New Roman" w:cs="Times New Roman"/>
        </w:rPr>
        <w:t>Hölderlin</w:t>
      </w:r>
      <w:r w:rsidR="00876DDF" w:rsidRPr="00730D73">
        <w:rPr>
          <w:rFonts w:ascii="Times New Roman" w:hAnsi="Times New Roman" w:cs="Times New Roman"/>
        </w:rPr>
        <w:t>’s assertion that a “complete reversal altogether without any point of rest is forbidden for man as a knowing being</w:t>
      </w:r>
      <w:del w:id="493" w:author="Copyeditor" w:date="2022-08-30T13:33:00Z">
        <w:r w:rsidR="00876DDF" w:rsidRPr="00730D73" w:rsidDel="00945A11">
          <w:rPr>
            <w:rFonts w:ascii="Times New Roman" w:hAnsi="Times New Roman" w:cs="Times New Roman"/>
          </w:rPr>
          <w:delText>,</w:delText>
        </w:r>
      </w:del>
      <w:r w:rsidR="00876DDF" w:rsidRPr="00730D73">
        <w:rPr>
          <w:rFonts w:ascii="Times New Roman" w:hAnsi="Times New Roman" w:cs="Times New Roman"/>
        </w:rPr>
        <w:t>” suggests that, despite its complete reversal of “all modes and forms of representation,” poetry</w:t>
      </w:r>
      <w:r w:rsidR="00161B43">
        <w:rPr>
          <w:rFonts w:ascii="Times New Roman" w:hAnsi="Times New Roman" w:cs="Times New Roman"/>
        </w:rPr>
        <w:t xml:space="preserve"> </w:t>
      </w:r>
      <w:r w:rsidR="00914BF3">
        <w:rPr>
          <w:rFonts w:ascii="Times New Roman" w:hAnsi="Times New Roman" w:cs="Times New Roman"/>
        </w:rPr>
        <w:t xml:space="preserve">does in fact </w:t>
      </w:r>
      <w:r w:rsidR="00161B43">
        <w:rPr>
          <w:rFonts w:ascii="Times New Roman" w:hAnsi="Times New Roman" w:cs="Times New Roman"/>
        </w:rPr>
        <w:t>bear</w:t>
      </w:r>
      <w:del w:id="494" w:author="Copyeditor" w:date="2022-08-30T13:34:00Z">
        <w:r w:rsidR="00161B43" w:rsidDel="00945A11">
          <w:rPr>
            <w:rFonts w:ascii="Times New Roman" w:hAnsi="Times New Roman" w:cs="Times New Roman"/>
          </w:rPr>
          <w:delText>s</w:delText>
        </w:r>
      </w:del>
      <w:r w:rsidR="00161B43">
        <w:rPr>
          <w:rFonts w:ascii="Times New Roman" w:hAnsi="Times New Roman" w:cs="Times New Roman"/>
        </w:rPr>
        <w:t xml:space="preserve"> witness to the “real separation” between Earth and world.</w:t>
      </w:r>
      <w:r w:rsidR="005B244A">
        <w:rPr>
          <w:rFonts w:ascii="Times New Roman" w:hAnsi="Times New Roman" w:cs="Times New Roman"/>
        </w:rPr>
        <w:t xml:space="preserve"> </w:t>
      </w:r>
      <w:r w:rsidR="00914BF3">
        <w:rPr>
          <w:rFonts w:ascii="Times New Roman" w:hAnsi="Times New Roman" w:cs="Times New Roman"/>
        </w:rPr>
        <w:t>The question</w:t>
      </w:r>
      <w:r w:rsidR="00B03B1D">
        <w:rPr>
          <w:rFonts w:ascii="Times New Roman" w:hAnsi="Times New Roman" w:cs="Times New Roman"/>
        </w:rPr>
        <w:t>, of course,</w:t>
      </w:r>
      <w:r w:rsidR="00914BF3">
        <w:rPr>
          <w:rFonts w:ascii="Times New Roman" w:hAnsi="Times New Roman" w:cs="Times New Roman"/>
        </w:rPr>
        <w:t xml:space="preserve"> is how. </w:t>
      </w:r>
      <w:r w:rsidR="007C624B" w:rsidRPr="00730D73">
        <w:rPr>
          <w:rFonts w:ascii="Times New Roman" w:hAnsi="Times New Roman" w:cs="Times New Roman"/>
        </w:rPr>
        <w:t>Heidegger</w:t>
      </w:r>
      <w:r w:rsidR="00161B43">
        <w:rPr>
          <w:rFonts w:ascii="Times New Roman" w:hAnsi="Times New Roman" w:cs="Times New Roman"/>
        </w:rPr>
        <w:t>’s</w:t>
      </w:r>
      <w:r w:rsidR="00A90658" w:rsidRPr="00730D73">
        <w:rPr>
          <w:rFonts w:ascii="Times New Roman" w:hAnsi="Times New Roman" w:cs="Times New Roman"/>
        </w:rPr>
        <w:t xml:space="preserve"> </w:t>
      </w:r>
      <w:r w:rsidR="00161B43">
        <w:rPr>
          <w:rFonts w:ascii="Times New Roman" w:hAnsi="Times New Roman" w:cs="Times New Roman"/>
        </w:rPr>
        <w:t>seminars on H</w:t>
      </w:r>
      <w:r w:rsidR="00914BF3">
        <w:rPr>
          <w:rFonts w:ascii="Times New Roman" w:hAnsi="Times New Roman" w:cs="Times New Roman"/>
        </w:rPr>
        <w:t>ö</w:t>
      </w:r>
      <w:r w:rsidR="00161B43">
        <w:rPr>
          <w:rFonts w:ascii="Times New Roman" w:hAnsi="Times New Roman" w:cs="Times New Roman"/>
        </w:rPr>
        <w:t>lderlin’s hymns</w:t>
      </w:r>
      <w:r w:rsidR="0033092F">
        <w:rPr>
          <w:rStyle w:val="EndnoteReference"/>
          <w:rFonts w:ascii="Times New Roman" w:hAnsi="Times New Roman" w:cs="Times New Roman"/>
        </w:rPr>
        <w:endnoteReference w:id="12"/>
      </w:r>
      <w:r w:rsidR="005B244A">
        <w:rPr>
          <w:rFonts w:ascii="Times New Roman" w:hAnsi="Times New Roman" w:cs="Times New Roman"/>
        </w:rPr>
        <w:t xml:space="preserve"> tend to</w:t>
      </w:r>
      <w:r w:rsidR="00161B43">
        <w:rPr>
          <w:rFonts w:ascii="Times New Roman" w:hAnsi="Times New Roman" w:cs="Times New Roman"/>
        </w:rPr>
        <w:t xml:space="preserve"> </w:t>
      </w:r>
      <w:r w:rsidR="005B244A">
        <w:rPr>
          <w:rFonts w:ascii="Times New Roman" w:hAnsi="Times New Roman" w:cs="Times New Roman"/>
        </w:rPr>
        <w:t>foreground</w:t>
      </w:r>
      <w:r w:rsidR="00A90658" w:rsidRPr="00730D73">
        <w:rPr>
          <w:rFonts w:ascii="Times New Roman" w:hAnsi="Times New Roman" w:cs="Times New Roman"/>
        </w:rPr>
        <w:t xml:space="preserve"> claims </w:t>
      </w:r>
      <w:r w:rsidR="005B244A">
        <w:rPr>
          <w:rFonts w:ascii="Times New Roman" w:hAnsi="Times New Roman" w:cs="Times New Roman"/>
        </w:rPr>
        <w:t>that these poems are not</w:t>
      </w:r>
      <w:r w:rsidR="008D4FA0" w:rsidRPr="00730D73">
        <w:rPr>
          <w:rFonts w:ascii="Times New Roman" w:hAnsi="Times New Roman" w:cs="Times New Roman"/>
        </w:rPr>
        <w:t xml:space="preserve"> only </w:t>
      </w:r>
      <w:r w:rsidR="00A90658" w:rsidRPr="00730D73">
        <w:rPr>
          <w:rFonts w:ascii="Times New Roman" w:hAnsi="Times New Roman" w:cs="Times New Roman"/>
        </w:rPr>
        <w:t xml:space="preserve">about </w:t>
      </w:r>
      <w:r w:rsidR="00914BF3">
        <w:rPr>
          <w:rFonts w:ascii="Times New Roman" w:hAnsi="Times New Roman" w:cs="Times New Roman"/>
        </w:rPr>
        <w:t>poetic production</w:t>
      </w:r>
      <w:del w:id="502" w:author="Copyeditor" w:date="2022-08-30T13:36:00Z">
        <w:r w:rsidR="0033092F" w:rsidDel="00945A11">
          <w:rPr>
            <w:rFonts w:ascii="Times New Roman" w:hAnsi="Times New Roman" w:cs="Times New Roman"/>
          </w:rPr>
          <w:delText>,</w:delText>
        </w:r>
      </w:del>
      <w:r w:rsidR="0033092F">
        <w:rPr>
          <w:rFonts w:ascii="Times New Roman" w:hAnsi="Times New Roman" w:cs="Times New Roman"/>
        </w:rPr>
        <w:t xml:space="preserve"> but also </w:t>
      </w:r>
      <w:r w:rsidR="00A90658" w:rsidRPr="00730D73">
        <w:rPr>
          <w:rFonts w:ascii="Times New Roman" w:hAnsi="Times New Roman" w:cs="Times New Roman"/>
        </w:rPr>
        <w:t>historicity</w:t>
      </w:r>
      <w:r w:rsidR="008D4FA0" w:rsidRPr="00730D73">
        <w:rPr>
          <w:rFonts w:ascii="Times New Roman" w:hAnsi="Times New Roman" w:cs="Times New Roman"/>
        </w:rPr>
        <w:t>, the “becoming historical” of a people</w:t>
      </w:r>
      <w:del w:id="503" w:author="Copyeditor" w:date="2022-08-30T13:36:00Z">
        <w:r w:rsidR="0017248F" w:rsidDel="00945A11">
          <w:rPr>
            <w:rFonts w:ascii="Times New Roman" w:hAnsi="Times New Roman" w:cs="Times New Roman"/>
          </w:rPr>
          <w:delText>,</w:delText>
        </w:r>
      </w:del>
      <w:r w:rsidR="0017248F">
        <w:rPr>
          <w:rFonts w:ascii="Times New Roman" w:hAnsi="Times New Roman" w:cs="Times New Roman"/>
        </w:rPr>
        <w:t xml:space="preserve"> and the way in which the “fatherland” </w:t>
      </w:r>
      <w:r w:rsidR="00914BF3">
        <w:rPr>
          <w:rFonts w:ascii="Times New Roman" w:hAnsi="Times New Roman" w:cs="Times New Roman"/>
        </w:rPr>
        <w:t>comes to be</w:t>
      </w:r>
      <w:r w:rsidR="0017248F">
        <w:rPr>
          <w:rFonts w:ascii="Times New Roman" w:hAnsi="Times New Roman" w:cs="Times New Roman"/>
        </w:rPr>
        <w:t xml:space="preserve"> interpreted as “Be</w:t>
      </w:r>
      <w:ins w:id="504" w:author="Copyeditor" w:date="2022-08-30T13:36:00Z">
        <w:r w:rsidR="00945A11">
          <w:rPr>
            <w:rFonts w:ascii="Times New Roman" w:hAnsi="Times New Roman" w:cs="Times New Roman"/>
          </w:rPr>
          <w:t>i</w:t>
        </w:r>
      </w:ins>
      <w:del w:id="505" w:author="Copyeditor" w:date="2022-08-30T13:36:00Z">
        <w:r w:rsidR="0017248F" w:rsidDel="00945A11">
          <w:rPr>
            <w:rFonts w:ascii="Times New Roman" w:hAnsi="Times New Roman" w:cs="Times New Roman"/>
          </w:rPr>
          <w:delText>y</w:delText>
        </w:r>
      </w:del>
      <w:r w:rsidR="0017248F">
        <w:rPr>
          <w:rFonts w:ascii="Times New Roman" w:hAnsi="Times New Roman" w:cs="Times New Roman"/>
        </w:rPr>
        <w:t>ng itself</w:t>
      </w:r>
      <w:r w:rsidR="00914BF3">
        <w:rPr>
          <w:rFonts w:ascii="Times New Roman" w:hAnsi="Times New Roman" w:cs="Times New Roman"/>
        </w:rPr>
        <w:t>,</w:t>
      </w:r>
      <w:r w:rsidR="0017248F">
        <w:rPr>
          <w:rFonts w:ascii="Times New Roman" w:hAnsi="Times New Roman" w:cs="Times New Roman"/>
        </w:rPr>
        <w:t>” out of which the “fundamental orientation towards beings as a whole arises and attains its configuration</w:t>
      </w:r>
      <w:del w:id="506" w:author="Copyeditor" w:date="2022-08-30T13:37:00Z">
        <w:r w:rsidR="0017248F" w:rsidDel="006F5C84">
          <w:rPr>
            <w:rFonts w:ascii="Times New Roman" w:hAnsi="Times New Roman" w:cs="Times New Roman"/>
          </w:rPr>
          <w:delText>.</w:delText>
        </w:r>
      </w:del>
      <w:r w:rsidR="0017248F">
        <w:rPr>
          <w:rFonts w:ascii="Times New Roman" w:hAnsi="Times New Roman" w:cs="Times New Roman"/>
        </w:rPr>
        <w:t>”</w:t>
      </w:r>
      <w:ins w:id="507" w:author="Copyeditor" w:date="2022-08-30T13:37:00Z">
        <w:r w:rsidR="006F5C84">
          <w:rPr>
            <w:rFonts w:ascii="Times New Roman" w:hAnsi="Times New Roman" w:cs="Times New Roman"/>
          </w:rPr>
          <w:t xml:space="preserve"> (</w:t>
        </w:r>
        <w:r w:rsidR="006F5C84" w:rsidRPr="0044385E">
          <w:rPr>
            <w:rFonts w:ascii="Times New Roman" w:hAnsi="Times New Roman" w:cs="Times New Roman"/>
            <w:i/>
          </w:rPr>
          <w:t>H</w:t>
        </w:r>
        <w:r w:rsidR="006F5C84" w:rsidRPr="0044385E">
          <w:rPr>
            <w:rFonts w:ascii="Times New Roman" w:hAnsi="Times New Roman" w:cs="Times New Roman"/>
          </w:rPr>
          <w:t>ö</w:t>
        </w:r>
        <w:r w:rsidR="006F5C84" w:rsidRPr="0044385E">
          <w:rPr>
            <w:rFonts w:ascii="Times New Roman" w:hAnsi="Times New Roman" w:cs="Times New Roman"/>
            <w:i/>
          </w:rPr>
          <w:t xml:space="preserve">lderlin’s Hymn “Germania” </w:t>
        </w:r>
        <w:r w:rsidR="006F5C84">
          <w:rPr>
            <w:rFonts w:ascii="Times New Roman" w:hAnsi="Times New Roman" w:cs="Times New Roman"/>
            <w:iCs/>
          </w:rPr>
          <w:t>109).</w:t>
        </w:r>
      </w:ins>
      <w:r w:rsidR="008D4FA0" w:rsidRPr="00730D73">
        <w:rPr>
          <w:rFonts w:ascii="Times New Roman" w:hAnsi="Times New Roman" w:cs="Times New Roman"/>
        </w:rPr>
        <w:t xml:space="preserve"> </w:t>
      </w:r>
      <w:r w:rsidR="0017248F">
        <w:rPr>
          <w:rFonts w:ascii="Times New Roman" w:hAnsi="Times New Roman" w:cs="Times New Roman"/>
        </w:rPr>
        <w:t xml:space="preserve">In </w:t>
      </w:r>
      <w:r w:rsidR="00914BF3">
        <w:rPr>
          <w:rFonts w:ascii="Times New Roman" w:hAnsi="Times New Roman" w:cs="Times New Roman"/>
        </w:rPr>
        <w:t>other words</w:t>
      </w:r>
      <w:r w:rsidR="0017248F">
        <w:rPr>
          <w:rFonts w:ascii="Times New Roman" w:hAnsi="Times New Roman" w:cs="Times New Roman"/>
        </w:rPr>
        <w:t xml:space="preserve">, Heidegger repeatedly insists on the extent to which </w:t>
      </w:r>
      <w:r w:rsidR="000F54E0">
        <w:rPr>
          <w:rFonts w:ascii="Times New Roman" w:hAnsi="Times New Roman" w:cs="Times New Roman"/>
        </w:rPr>
        <w:t>H</w:t>
      </w:r>
      <w:r w:rsidR="00914BF3">
        <w:rPr>
          <w:rFonts w:ascii="Times New Roman" w:hAnsi="Times New Roman" w:cs="Times New Roman"/>
        </w:rPr>
        <w:t>ö</w:t>
      </w:r>
      <w:r w:rsidR="000F54E0">
        <w:rPr>
          <w:rFonts w:ascii="Times New Roman" w:hAnsi="Times New Roman" w:cs="Times New Roman"/>
        </w:rPr>
        <w:t>lderlin’s</w:t>
      </w:r>
      <w:r w:rsidR="0017248F">
        <w:rPr>
          <w:rFonts w:ascii="Times New Roman" w:hAnsi="Times New Roman" w:cs="Times New Roman"/>
        </w:rPr>
        <w:t xml:space="preserve"> “patriotic reversal” </w:t>
      </w:r>
      <w:r w:rsidR="00914BF3">
        <w:rPr>
          <w:rFonts w:ascii="Times New Roman" w:hAnsi="Times New Roman" w:cs="Times New Roman"/>
        </w:rPr>
        <w:t>entails</w:t>
      </w:r>
      <w:r w:rsidR="0017248F">
        <w:rPr>
          <w:rFonts w:ascii="Times New Roman" w:hAnsi="Times New Roman" w:cs="Times New Roman"/>
        </w:rPr>
        <w:t xml:space="preserve"> </w:t>
      </w:r>
      <w:r w:rsidR="000F54E0">
        <w:rPr>
          <w:rFonts w:ascii="Times New Roman" w:hAnsi="Times New Roman" w:cs="Times New Roman"/>
        </w:rPr>
        <w:t>a</w:t>
      </w:r>
      <w:r w:rsidR="0017248F">
        <w:rPr>
          <w:rFonts w:ascii="Times New Roman" w:hAnsi="Times New Roman" w:cs="Times New Roman"/>
        </w:rPr>
        <w:t xml:space="preserve"> </w:t>
      </w:r>
      <w:r w:rsidR="0017248F" w:rsidRPr="006F5C84">
        <w:rPr>
          <w:rFonts w:ascii="Times New Roman" w:hAnsi="Times New Roman" w:cs="Times New Roman"/>
          <w:iCs/>
          <w:rPrChange w:id="508" w:author="Copyeditor" w:date="2022-08-30T13:37:00Z">
            <w:rPr>
              <w:rFonts w:ascii="Times New Roman" w:hAnsi="Times New Roman" w:cs="Times New Roman"/>
              <w:i/>
            </w:rPr>
          </w:rPrChange>
        </w:rPr>
        <w:t>reconfiguration</w:t>
      </w:r>
      <w:r w:rsidR="0017248F">
        <w:rPr>
          <w:rFonts w:ascii="Times New Roman" w:hAnsi="Times New Roman" w:cs="Times New Roman"/>
        </w:rPr>
        <w:t xml:space="preserve"> </w:t>
      </w:r>
      <w:r w:rsidR="00914BF3">
        <w:rPr>
          <w:rFonts w:ascii="Times New Roman" w:hAnsi="Times New Roman" w:cs="Times New Roman"/>
        </w:rPr>
        <w:t>of</w:t>
      </w:r>
      <w:r w:rsidR="0017248F">
        <w:rPr>
          <w:rFonts w:ascii="Times New Roman" w:hAnsi="Times New Roman" w:cs="Times New Roman"/>
        </w:rPr>
        <w:t xml:space="preserve"> world and Earth, between </w:t>
      </w:r>
      <w:r w:rsidR="000F54E0">
        <w:rPr>
          <w:rFonts w:ascii="Times New Roman" w:hAnsi="Times New Roman" w:cs="Times New Roman"/>
        </w:rPr>
        <w:t>the “orientation towards beings as a whole” that defines the world</w:t>
      </w:r>
      <w:del w:id="509" w:author="Copyeditor" w:date="2022-08-30T13:37:00Z">
        <w:r w:rsidR="000F54E0" w:rsidDel="006F5C84">
          <w:rPr>
            <w:rFonts w:ascii="Times New Roman" w:hAnsi="Times New Roman" w:cs="Times New Roman"/>
          </w:rPr>
          <w:delText>,</w:delText>
        </w:r>
      </w:del>
      <w:r w:rsidR="000F54E0">
        <w:rPr>
          <w:rFonts w:ascii="Times New Roman" w:hAnsi="Times New Roman" w:cs="Times New Roman"/>
        </w:rPr>
        <w:t xml:space="preserve"> and the Earth’s self-concealment.</w:t>
      </w:r>
      <w:r w:rsidR="00480B8F">
        <w:rPr>
          <w:rFonts w:ascii="Times New Roman" w:hAnsi="Times New Roman" w:cs="Times New Roman"/>
        </w:rPr>
        <w:t xml:space="preserve"> </w:t>
      </w:r>
      <w:r w:rsidR="000F54E0">
        <w:rPr>
          <w:rFonts w:ascii="Times New Roman" w:hAnsi="Times New Roman" w:cs="Times New Roman"/>
        </w:rPr>
        <w:t>While it is certainly the case that H</w:t>
      </w:r>
      <w:r w:rsidR="00914BF3">
        <w:rPr>
          <w:rFonts w:ascii="Times New Roman" w:hAnsi="Times New Roman" w:cs="Times New Roman"/>
        </w:rPr>
        <w:t>ö</w:t>
      </w:r>
      <w:r w:rsidR="000F54E0">
        <w:rPr>
          <w:rFonts w:ascii="Times New Roman" w:hAnsi="Times New Roman" w:cs="Times New Roman"/>
        </w:rPr>
        <w:t>lderlin’s late hymns</w:t>
      </w:r>
      <w:r w:rsidR="004B3426" w:rsidRPr="00730D73">
        <w:rPr>
          <w:rFonts w:ascii="Times New Roman" w:hAnsi="Times New Roman" w:cs="Times New Roman"/>
        </w:rPr>
        <w:t xml:space="preserve"> </w:t>
      </w:r>
      <w:r w:rsidR="008D4FA0" w:rsidRPr="00730D73">
        <w:rPr>
          <w:rFonts w:ascii="Times New Roman" w:hAnsi="Times New Roman" w:cs="Times New Roman"/>
        </w:rPr>
        <w:t>articulate</w:t>
      </w:r>
      <w:r w:rsidR="00914BF3">
        <w:rPr>
          <w:rFonts w:ascii="Times New Roman" w:hAnsi="Times New Roman" w:cs="Times New Roman"/>
        </w:rPr>
        <w:t>, as Heidegger insists,</w:t>
      </w:r>
      <w:r w:rsidR="008D4FA0" w:rsidRPr="00730D73">
        <w:rPr>
          <w:rFonts w:ascii="Times New Roman" w:hAnsi="Times New Roman" w:cs="Times New Roman"/>
        </w:rPr>
        <w:t xml:space="preserve"> a </w:t>
      </w:r>
      <w:r w:rsidR="004B3426" w:rsidRPr="00730D73">
        <w:rPr>
          <w:rFonts w:ascii="Times New Roman" w:hAnsi="Times New Roman" w:cs="Times New Roman"/>
        </w:rPr>
        <w:t>form of “</w:t>
      </w:r>
      <w:r w:rsidR="008D4FA0" w:rsidRPr="00730D73">
        <w:rPr>
          <w:rFonts w:ascii="Times New Roman" w:hAnsi="Times New Roman" w:cs="Times New Roman"/>
        </w:rPr>
        <w:t>poetic dwelling</w:t>
      </w:r>
      <w:ins w:id="510" w:author="Copyeditor" w:date="2022-08-30T13:40:00Z">
        <w:r w:rsidR="006F5C84">
          <w:rPr>
            <w:rFonts w:ascii="Times New Roman" w:hAnsi="Times New Roman" w:cs="Times New Roman"/>
          </w:rPr>
          <w:t>,</w:t>
        </w:r>
      </w:ins>
      <w:r w:rsidR="004B3426" w:rsidRPr="00730D73">
        <w:rPr>
          <w:rFonts w:ascii="Times New Roman" w:hAnsi="Times New Roman" w:cs="Times New Roman"/>
        </w:rPr>
        <w:t>”</w:t>
      </w:r>
      <w:r w:rsidR="00914BF3">
        <w:rPr>
          <w:rStyle w:val="EndnoteReference"/>
          <w:rFonts w:ascii="Times New Roman" w:hAnsi="Times New Roman" w:cs="Times New Roman"/>
        </w:rPr>
        <w:endnoteReference w:id="13"/>
      </w:r>
      <w:r w:rsidR="008D4FA0" w:rsidRPr="00730D73">
        <w:rPr>
          <w:rFonts w:ascii="Times New Roman" w:hAnsi="Times New Roman" w:cs="Times New Roman"/>
        </w:rPr>
        <w:t xml:space="preserve"> </w:t>
      </w:r>
      <w:r w:rsidR="005B37B4" w:rsidRPr="00730D73">
        <w:rPr>
          <w:rFonts w:ascii="Times New Roman" w:hAnsi="Times New Roman" w:cs="Times New Roman"/>
        </w:rPr>
        <w:t xml:space="preserve">it is not clear that anything like </w:t>
      </w:r>
      <w:r w:rsidR="005B37B4" w:rsidRPr="000F54E0">
        <w:rPr>
          <w:rFonts w:ascii="Times New Roman" w:hAnsi="Times New Roman" w:cs="Times New Roman"/>
          <w:i/>
        </w:rPr>
        <w:t>Dasein</w:t>
      </w:r>
      <w:r w:rsidR="005B37B4" w:rsidRPr="00730D73">
        <w:rPr>
          <w:rFonts w:ascii="Times New Roman" w:hAnsi="Times New Roman" w:cs="Times New Roman"/>
        </w:rPr>
        <w:t xml:space="preserve"> is involved</w:t>
      </w:r>
      <w:del w:id="514" w:author="Copyeditor" w:date="2022-08-30T13:41:00Z">
        <w:r w:rsidR="005B37B4" w:rsidRPr="00730D73" w:rsidDel="006F5C84">
          <w:rPr>
            <w:rFonts w:ascii="Times New Roman" w:hAnsi="Times New Roman" w:cs="Times New Roman"/>
          </w:rPr>
          <w:delText>,</w:delText>
        </w:r>
      </w:del>
      <w:r w:rsidR="005B37B4" w:rsidRPr="00730D73">
        <w:rPr>
          <w:rFonts w:ascii="Times New Roman" w:hAnsi="Times New Roman" w:cs="Times New Roman"/>
        </w:rPr>
        <w:t xml:space="preserve"> </w:t>
      </w:r>
      <w:r w:rsidR="000F54E0">
        <w:rPr>
          <w:rFonts w:ascii="Times New Roman" w:hAnsi="Times New Roman" w:cs="Times New Roman"/>
        </w:rPr>
        <w:t>or</w:t>
      </w:r>
      <w:r w:rsidR="005B37B4" w:rsidRPr="00730D73">
        <w:rPr>
          <w:rFonts w:ascii="Times New Roman" w:hAnsi="Times New Roman" w:cs="Times New Roman"/>
        </w:rPr>
        <w:t xml:space="preserve"> its “world-forming”</w:t>
      </w:r>
      <w:r w:rsidR="008D4FA0" w:rsidRPr="00730D73">
        <w:rPr>
          <w:rFonts w:ascii="Times New Roman" w:hAnsi="Times New Roman" w:cs="Times New Roman"/>
        </w:rPr>
        <w:t xml:space="preserve"> capacities</w:t>
      </w:r>
      <w:r w:rsidR="004B3426" w:rsidRPr="00730D73">
        <w:rPr>
          <w:rFonts w:ascii="Times New Roman" w:hAnsi="Times New Roman" w:cs="Times New Roman"/>
        </w:rPr>
        <w:t>.</w:t>
      </w:r>
      <w:r w:rsidR="00A90658" w:rsidRPr="00730D73">
        <w:rPr>
          <w:rFonts w:ascii="Times New Roman" w:hAnsi="Times New Roman" w:cs="Times New Roman"/>
        </w:rPr>
        <w:t xml:space="preserve"> The river poems</w:t>
      </w:r>
      <w:r w:rsidR="004B3426" w:rsidRPr="00730D73">
        <w:rPr>
          <w:rFonts w:ascii="Times New Roman" w:hAnsi="Times New Roman" w:cs="Times New Roman"/>
        </w:rPr>
        <w:t xml:space="preserve"> treat</w:t>
      </w:r>
      <w:r w:rsidR="00A90658" w:rsidRPr="00730D73">
        <w:rPr>
          <w:rFonts w:ascii="Times New Roman" w:hAnsi="Times New Roman" w:cs="Times New Roman"/>
        </w:rPr>
        <w:t xml:space="preserve"> the earthward turn described in </w:t>
      </w:r>
      <w:r w:rsidR="00FF0C59" w:rsidRPr="00730D73">
        <w:rPr>
          <w:rFonts w:ascii="Times New Roman" w:hAnsi="Times New Roman" w:cs="Times New Roman"/>
        </w:rPr>
        <w:t>Hölderlin</w:t>
      </w:r>
      <w:r w:rsidR="00A90658" w:rsidRPr="00730D73">
        <w:rPr>
          <w:rFonts w:ascii="Times New Roman" w:hAnsi="Times New Roman" w:cs="Times New Roman"/>
        </w:rPr>
        <w:t xml:space="preserve">’s prose works by </w:t>
      </w:r>
      <w:r w:rsidR="00A90658" w:rsidRPr="00730D73">
        <w:rPr>
          <w:rFonts w:ascii="Times New Roman" w:hAnsi="Times New Roman" w:cs="Times New Roman"/>
        </w:rPr>
        <w:lastRenderedPageBreak/>
        <w:t xml:space="preserve">following </w:t>
      </w:r>
      <w:r w:rsidR="00F46C34" w:rsidRPr="00730D73">
        <w:rPr>
          <w:rFonts w:ascii="Times New Roman" w:hAnsi="Times New Roman" w:cs="Times New Roman"/>
        </w:rPr>
        <w:t>his theory of the</w:t>
      </w:r>
      <w:r w:rsidR="00A90658" w:rsidRPr="00730D73">
        <w:rPr>
          <w:rFonts w:ascii="Times New Roman" w:hAnsi="Times New Roman" w:cs="Times New Roman"/>
        </w:rPr>
        <w:t xml:space="preserve"> alternation of tones</w:t>
      </w:r>
      <w:r w:rsidR="00C956FD" w:rsidRPr="00730D73">
        <w:rPr>
          <w:rFonts w:ascii="Times New Roman" w:hAnsi="Times New Roman" w:cs="Times New Roman"/>
        </w:rPr>
        <w:t xml:space="preserve">, </w:t>
      </w:r>
      <w:r w:rsidR="005B37B4" w:rsidRPr="00730D73">
        <w:rPr>
          <w:rFonts w:ascii="Times New Roman" w:hAnsi="Times New Roman" w:cs="Times New Roman"/>
        </w:rPr>
        <w:t>identifying</w:t>
      </w:r>
      <w:r w:rsidR="00C956FD" w:rsidRPr="00730D73">
        <w:rPr>
          <w:rFonts w:ascii="Times New Roman" w:hAnsi="Times New Roman" w:cs="Times New Roman"/>
        </w:rPr>
        <w:t xml:space="preserve"> that alternation with the movement of the river itself</w:t>
      </w:r>
      <w:r w:rsidR="00A24E45" w:rsidRPr="00730D73">
        <w:rPr>
          <w:rFonts w:ascii="Times New Roman" w:hAnsi="Times New Roman" w:cs="Times New Roman"/>
        </w:rPr>
        <w:t xml:space="preserve">. The fact that </w:t>
      </w:r>
      <w:r w:rsidR="00B52FD2">
        <w:rPr>
          <w:rFonts w:ascii="Times New Roman" w:hAnsi="Times New Roman" w:cs="Times New Roman"/>
        </w:rPr>
        <w:t>his</w:t>
      </w:r>
      <w:r w:rsidR="00A24E45" w:rsidRPr="00730D73">
        <w:rPr>
          <w:rFonts w:ascii="Times New Roman" w:hAnsi="Times New Roman" w:cs="Times New Roman"/>
        </w:rPr>
        <w:t xml:space="preserve"> poems </w:t>
      </w:r>
      <w:r w:rsidR="00B52FD2">
        <w:rPr>
          <w:rFonts w:ascii="Times New Roman" w:hAnsi="Times New Roman" w:cs="Times New Roman"/>
        </w:rPr>
        <w:t>repeat</w:t>
      </w:r>
      <w:r w:rsidR="00A24E45" w:rsidRPr="00730D73">
        <w:rPr>
          <w:rFonts w:ascii="Times New Roman" w:hAnsi="Times New Roman" w:cs="Times New Roman"/>
        </w:rPr>
        <w:t xml:space="preserve"> something like </w:t>
      </w:r>
      <w:r w:rsidR="005C02DD" w:rsidRPr="00730D73">
        <w:rPr>
          <w:rFonts w:ascii="Times New Roman" w:hAnsi="Times New Roman" w:cs="Times New Roman"/>
        </w:rPr>
        <w:t>the</w:t>
      </w:r>
      <w:r w:rsidR="00DA35A2" w:rsidRPr="00730D73">
        <w:rPr>
          <w:rFonts w:ascii="Times New Roman" w:hAnsi="Times New Roman" w:cs="Times New Roman"/>
        </w:rPr>
        <w:t xml:space="preserve"> </w:t>
      </w:r>
      <w:r w:rsidR="00A90658" w:rsidRPr="00730D73">
        <w:rPr>
          <w:rFonts w:ascii="Times New Roman" w:hAnsi="Times New Roman" w:cs="Times New Roman"/>
        </w:rPr>
        <w:t xml:space="preserve">“real separation” </w:t>
      </w:r>
      <w:r w:rsidR="00FF0C59" w:rsidRPr="00730D73">
        <w:rPr>
          <w:rFonts w:ascii="Times New Roman" w:hAnsi="Times New Roman" w:cs="Times New Roman"/>
        </w:rPr>
        <w:t>Hölderli</w:t>
      </w:r>
      <w:r w:rsidR="00B52FD2">
        <w:rPr>
          <w:rFonts w:ascii="Times New Roman" w:hAnsi="Times New Roman" w:cs="Times New Roman"/>
        </w:rPr>
        <w:t>n discusses in his</w:t>
      </w:r>
      <w:r w:rsidR="005C02DD" w:rsidRPr="00730D73">
        <w:rPr>
          <w:rFonts w:ascii="Times New Roman" w:hAnsi="Times New Roman" w:cs="Times New Roman"/>
        </w:rPr>
        <w:t xml:space="preserve"> prose works </w:t>
      </w:r>
      <w:r w:rsidR="00A24E45" w:rsidRPr="00730D73">
        <w:rPr>
          <w:rFonts w:ascii="Times New Roman" w:hAnsi="Times New Roman" w:cs="Times New Roman"/>
        </w:rPr>
        <w:t xml:space="preserve">should </w:t>
      </w:r>
      <w:r w:rsidR="00914BF3">
        <w:rPr>
          <w:rFonts w:ascii="Times New Roman" w:hAnsi="Times New Roman" w:cs="Times New Roman"/>
        </w:rPr>
        <w:t>problematize</w:t>
      </w:r>
      <w:r w:rsidR="00A24E45" w:rsidRPr="00730D73">
        <w:rPr>
          <w:rFonts w:ascii="Times New Roman" w:hAnsi="Times New Roman" w:cs="Times New Roman"/>
        </w:rPr>
        <w:t xml:space="preserve"> any claims that </w:t>
      </w:r>
      <w:r w:rsidR="005C02DD" w:rsidRPr="00730D73">
        <w:rPr>
          <w:rFonts w:ascii="Times New Roman" w:hAnsi="Times New Roman" w:cs="Times New Roman"/>
        </w:rPr>
        <w:t>his</w:t>
      </w:r>
      <w:r w:rsidR="00A24E45" w:rsidRPr="00730D73">
        <w:rPr>
          <w:rFonts w:ascii="Times New Roman" w:hAnsi="Times New Roman" w:cs="Times New Roman"/>
        </w:rPr>
        <w:t xml:space="preserve"> poetry </w:t>
      </w:r>
      <w:r w:rsidR="005C02DD" w:rsidRPr="00730D73">
        <w:rPr>
          <w:rFonts w:ascii="Times New Roman" w:hAnsi="Times New Roman" w:cs="Times New Roman"/>
        </w:rPr>
        <w:t>concerns itself primarily with the withdrawal of the divine</w:t>
      </w:r>
      <w:r w:rsidR="000C1F90" w:rsidRPr="00730D73">
        <w:rPr>
          <w:rFonts w:ascii="Times New Roman" w:hAnsi="Times New Roman" w:cs="Times New Roman"/>
        </w:rPr>
        <w:t>.</w:t>
      </w:r>
      <w:r w:rsidR="004B3426" w:rsidRPr="00730D73">
        <w:rPr>
          <w:rFonts w:ascii="Times New Roman" w:hAnsi="Times New Roman" w:cs="Times New Roman"/>
        </w:rPr>
        <w:t xml:space="preserve"> </w:t>
      </w:r>
      <w:r w:rsidR="00B52FD2">
        <w:rPr>
          <w:rFonts w:ascii="Times New Roman" w:hAnsi="Times New Roman" w:cs="Times New Roman"/>
        </w:rPr>
        <w:t>Put another way</w:t>
      </w:r>
      <w:r w:rsidR="001E4A7B" w:rsidRPr="00730D73">
        <w:rPr>
          <w:rFonts w:ascii="Times New Roman" w:hAnsi="Times New Roman" w:cs="Times New Roman"/>
        </w:rPr>
        <w:t xml:space="preserve">, whereas Heidegger identifies the rivers </w:t>
      </w:r>
      <w:r w:rsidR="00B52FD2" w:rsidRPr="00C124F0">
        <w:rPr>
          <w:rFonts w:ascii="Times New Roman" w:hAnsi="Times New Roman" w:cs="Times New Roman"/>
          <w:iCs/>
          <w:rPrChange w:id="515" w:author="Copyeditor" w:date="2022-08-30T13:41:00Z">
            <w:rPr>
              <w:rFonts w:ascii="Times New Roman" w:hAnsi="Times New Roman" w:cs="Times New Roman"/>
              <w:i/>
            </w:rPr>
          </w:rPrChange>
        </w:rPr>
        <w:t>with the poet</w:t>
      </w:r>
      <w:r w:rsidR="001E4A7B" w:rsidRPr="00730D73">
        <w:rPr>
          <w:rFonts w:ascii="Times New Roman" w:hAnsi="Times New Roman" w:cs="Times New Roman"/>
        </w:rPr>
        <w:t xml:space="preserve"> as </w:t>
      </w:r>
      <w:r w:rsidR="001C2CCE" w:rsidRPr="00730D73">
        <w:rPr>
          <w:rFonts w:ascii="Times New Roman" w:hAnsi="Times New Roman" w:cs="Times New Roman"/>
        </w:rPr>
        <w:t xml:space="preserve">a </w:t>
      </w:r>
      <w:r w:rsidR="001E4A7B" w:rsidRPr="00730D73">
        <w:rPr>
          <w:rFonts w:ascii="Times New Roman" w:hAnsi="Times New Roman" w:cs="Times New Roman"/>
        </w:rPr>
        <w:t xml:space="preserve">“demi-god” situated </w:t>
      </w:r>
      <w:r w:rsidR="00C83E9D" w:rsidRPr="00730D73">
        <w:rPr>
          <w:rFonts w:ascii="Times New Roman" w:hAnsi="Times New Roman" w:cs="Times New Roman"/>
        </w:rPr>
        <w:t xml:space="preserve">in the time </w:t>
      </w:r>
      <w:r w:rsidR="00A51C11" w:rsidRPr="00730D73">
        <w:rPr>
          <w:rFonts w:ascii="Times New Roman" w:hAnsi="Times New Roman" w:cs="Times New Roman"/>
        </w:rPr>
        <w:t>between</w:t>
      </w:r>
      <w:r w:rsidR="001E4A7B" w:rsidRPr="00730D73">
        <w:rPr>
          <w:rFonts w:ascii="Times New Roman" w:hAnsi="Times New Roman" w:cs="Times New Roman"/>
        </w:rPr>
        <w:t xml:space="preserve"> </w:t>
      </w:r>
      <w:r w:rsidR="00C83E9D" w:rsidRPr="00730D73">
        <w:rPr>
          <w:rFonts w:ascii="Times New Roman" w:hAnsi="Times New Roman" w:cs="Times New Roman"/>
        </w:rPr>
        <w:t>the absence of the old gods</w:t>
      </w:r>
      <w:r w:rsidR="001E4A7B" w:rsidRPr="00730D73">
        <w:rPr>
          <w:rFonts w:ascii="Times New Roman" w:hAnsi="Times New Roman" w:cs="Times New Roman"/>
        </w:rPr>
        <w:t xml:space="preserve"> and </w:t>
      </w:r>
      <w:r w:rsidR="007C27E0" w:rsidRPr="00730D73">
        <w:rPr>
          <w:rFonts w:ascii="Times New Roman" w:hAnsi="Times New Roman" w:cs="Times New Roman"/>
        </w:rPr>
        <w:t xml:space="preserve">the arrival </w:t>
      </w:r>
      <w:r w:rsidR="001E4A7B" w:rsidRPr="00730D73">
        <w:rPr>
          <w:rFonts w:ascii="Times New Roman" w:hAnsi="Times New Roman" w:cs="Times New Roman"/>
        </w:rPr>
        <w:t xml:space="preserve">of </w:t>
      </w:r>
      <w:r w:rsidR="00A96D68" w:rsidRPr="00730D73">
        <w:rPr>
          <w:rFonts w:ascii="Times New Roman" w:hAnsi="Times New Roman" w:cs="Times New Roman"/>
        </w:rPr>
        <w:t>the new</w:t>
      </w:r>
      <w:r w:rsidR="00AC442C" w:rsidRPr="00730D73">
        <w:rPr>
          <w:rFonts w:ascii="Times New Roman" w:hAnsi="Times New Roman" w:cs="Times New Roman"/>
        </w:rPr>
        <w:t xml:space="preserve">, </w:t>
      </w:r>
      <w:r w:rsidR="00FF0C59" w:rsidRPr="00730D73">
        <w:rPr>
          <w:rFonts w:ascii="Times New Roman" w:hAnsi="Times New Roman" w:cs="Times New Roman"/>
        </w:rPr>
        <w:t>Hölderlin</w:t>
      </w:r>
      <w:r w:rsidR="001E4A7B" w:rsidRPr="00730D73">
        <w:rPr>
          <w:rFonts w:ascii="Times New Roman" w:hAnsi="Times New Roman" w:cs="Times New Roman"/>
        </w:rPr>
        <w:t xml:space="preserve">’s </w:t>
      </w:r>
      <w:r w:rsidR="00FC0189" w:rsidRPr="00730D73">
        <w:rPr>
          <w:rFonts w:ascii="Times New Roman" w:hAnsi="Times New Roman" w:cs="Times New Roman"/>
        </w:rPr>
        <w:t>poet</w:t>
      </w:r>
      <w:r w:rsidR="005C02DD" w:rsidRPr="00730D73">
        <w:rPr>
          <w:rFonts w:ascii="Times New Roman" w:hAnsi="Times New Roman" w:cs="Times New Roman"/>
        </w:rPr>
        <w:t xml:space="preserve">ics </w:t>
      </w:r>
      <w:r w:rsidR="00B52FD2">
        <w:rPr>
          <w:rFonts w:ascii="Times New Roman" w:hAnsi="Times New Roman" w:cs="Times New Roman"/>
        </w:rPr>
        <w:t xml:space="preserve">actually </w:t>
      </w:r>
      <w:r w:rsidR="001E4A7B" w:rsidRPr="00730D73">
        <w:rPr>
          <w:rFonts w:ascii="Times New Roman" w:hAnsi="Times New Roman" w:cs="Times New Roman"/>
        </w:rPr>
        <w:t xml:space="preserve">articulates </w:t>
      </w:r>
      <w:r w:rsidR="007C27E0" w:rsidRPr="00730D73">
        <w:rPr>
          <w:rFonts w:ascii="Times New Roman" w:hAnsi="Times New Roman" w:cs="Times New Roman"/>
        </w:rPr>
        <w:t xml:space="preserve">instead </w:t>
      </w:r>
      <w:r w:rsidR="001E4A7B" w:rsidRPr="00730D73">
        <w:rPr>
          <w:rFonts w:ascii="Times New Roman" w:hAnsi="Times New Roman" w:cs="Times New Roman"/>
        </w:rPr>
        <w:t xml:space="preserve">a </w:t>
      </w:r>
      <w:r w:rsidR="005C02DD" w:rsidRPr="00730D73">
        <w:rPr>
          <w:rFonts w:ascii="Times New Roman" w:hAnsi="Times New Roman" w:cs="Times New Roman"/>
        </w:rPr>
        <w:t xml:space="preserve">fundamental </w:t>
      </w:r>
      <w:r w:rsidR="001E4A7B" w:rsidRPr="00C124F0">
        <w:rPr>
          <w:rFonts w:ascii="Times New Roman" w:hAnsi="Times New Roman" w:cs="Times New Roman"/>
          <w:iCs/>
          <w:rPrChange w:id="516" w:author="Copyeditor" w:date="2022-08-30T13:42:00Z">
            <w:rPr>
              <w:rFonts w:ascii="Times New Roman" w:hAnsi="Times New Roman" w:cs="Times New Roman"/>
              <w:i/>
            </w:rPr>
          </w:rPrChange>
        </w:rPr>
        <w:t>break</w:t>
      </w:r>
      <w:r w:rsidR="001E4A7B" w:rsidRPr="00730D73">
        <w:rPr>
          <w:rFonts w:ascii="Times New Roman" w:hAnsi="Times New Roman" w:cs="Times New Roman"/>
        </w:rPr>
        <w:t xml:space="preserve"> between </w:t>
      </w:r>
      <w:r w:rsidR="00AC442C" w:rsidRPr="00730D73">
        <w:rPr>
          <w:rFonts w:ascii="Times New Roman" w:hAnsi="Times New Roman" w:cs="Times New Roman"/>
        </w:rPr>
        <w:t>the poet and the river</w:t>
      </w:r>
      <w:r w:rsidR="00F32BC1" w:rsidRPr="00730D73">
        <w:rPr>
          <w:rFonts w:ascii="Times New Roman" w:hAnsi="Times New Roman" w:cs="Times New Roman"/>
        </w:rPr>
        <w:t xml:space="preserve">, marking each as subject to a </w:t>
      </w:r>
      <w:r w:rsidR="005156AC" w:rsidRPr="00730D73">
        <w:rPr>
          <w:rFonts w:ascii="Times New Roman" w:hAnsi="Times New Roman" w:cs="Times New Roman"/>
        </w:rPr>
        <w:t xml:space="preserve">completely </w:t>
      </w:r>
      <w:r w:rsidR="00F32BC1" w:rsidRPr="00730D73">
        <w:rPr>
          <w:rFonts w:ascii="Times New Roman" w:hAnsi="Times New Roman" w:cs="Times New Roman"/>
        </w:rPr>
        <w:t>different temporality</w:t>
      </w:r>
      <w:r w:rsidR="001C2CCE" w:rsidRPr="00730D73">
        <w:rPr>
          <w:rFonts w:ascii="Times New Roman" w:hAnsi="Times New Roman" w:cs="Times New Roman"/>
        </w:rPr>
        <w:t>. W</w:t>
      </w:r>
      <w:r w:rsidR="00A96D68" w:rsidRPr="00730D73">
        <w:rPr>
          <w:rFonts w:ascii="Times New Roman" w:hAnsi="Times New Roman" w:cs="Times New Roman"/>
        </w:rPr>
        <w:t xml:space="preserve">hereas </w:t>
      </w:r>
      <w:r w:rsidR="00B52FD2">
        <w:rPr>
          <w:rFonts w:ascii="Times New Roman" w:hAnsi="Times New Roman" w:cs="Times New Roman"/>
        </w:rPr>
        <w:t>H</w:t>
      </w:r>
      <w:r w:rsidR="00914BF3">
        <w:rPr>
          <w:rFonts w:ascii="Times New Roman" w:hAnsi="Times New Roman" w:cs="Times New Roman"/>
        </w:rPr>
        <w:t>ö</w:t>
      </w:r>
      <w:r w:rsidR="00B52FD2">
        <w:rPr>
          <w:rFonts w:ascii="Times New Roman" w:hAnsi="Times New Roman" w:cs="Times New Roman"/>
        </w:rPr>
        <w:t>lderlin</w:t>
      </w:r>
      <w:r w:rsidR="00A96D68" w:rsidRPr="00730D73">
        <w:rPr>
          <w:rFonts w:ascii="Times New Roman" w:hAnsi="Times New Roman" w:cs="Times New Roman"/>
        </w:rPr>
        <w:t xml:space="preserve"> identifies </w:t>
      </w:r>
      <w:r w:rsidR="001C2CCE" w:rsidRPr="00730D73">
        <w:rPr>
          <w:rFonts w:ascii="Times New Roman" w:hAnsi="Times New Roman" w:cs="Times New Roman"/>
        </w:rPr>
        <w:t xml:space="preserve">his </w:t>
      </w:r>
      <w:r w:rsidR="00914BF3">
        <w:rPr>
          <w:rFonts w:ascii="Times New Roman" w:hAnsi="Times New Roman" w:cs="Times New Roman"/>
        </w:rPr>
        <w:t xml:space="preserve">poetry </w:t>
      </w:r>
      <w:r w:rsidR="00480B8F">
        <w:rPr>
          <w:rFonts w:ascii="Times New Roman" w:hAnsi="Times New Roman" w:cs="Times New Roman"/>
        </w:rPr>
        <w:t>initially</w:t>
      </w:r>
      <w:r w:rsidR="001C2CCE" w:rsidRPr="00730D73">
        <w:rPr>
          <w:rFonts w:ascii="Times New Roman" w:hAnsi="Times New Roman" w:cs="Times New Roman"/>
        </w:rPr>
        <w:t xml:space="preserve"> with a</w:t>
      </w:r>
      <w:r w:rsidR="00A96D68" w:rsidRPr="00730D73">
        <w:rPr>
          <w:rFonts w:ascii="Times New Roman" w:hAnsi="Times New Roman" w:cs="Times New Roman"/>
        </w:rPr>
        <w:t xml:space="preserve"> </w:t>
      </w:r>
      <w:r w:rsidR="001C2CCE" w:rsidRPr="00730D73">
        <w:rPr>
          <w:rFonts w:ascii="Times New Roman" w:hAnsi="Times New Roman" w:cs="Times New Roman"/>
        </w:rPr>
        <w:t xml:space="preserve">backward glance toward </w:t>
      </w:r>
      <w:r w:rsidR="0089772E" w:rsidRPr="00730D73">
        <w:rPr>
          <w:rFonts w:ascii="Times New Roman" w:hAnsi="Times New Roman" w:cs="Times New Roman"/>
        </w:rPr>
        <w:t>a conception of the</w:t>
      </w:r>
      <w:r w:rsidR="001C2CCE" w:rsidRPr="00730D73">
        <w:rPr>
          <w:rFonts w:ascii="Times New Roman" w:hAnsi="Times New Roman" w:cs="Times New Roman"/>
        </w:rPr>
        <w:t xml:space="preserve"> Earth </w:t>
      </w:r>
      <w:r w:rsidR="005C02DD" w:rsidRPr="00730D73">
        <w:rPr>
          <w:rFonts w:ascii="Times New Roman" w:hAnsi="Times New Roman" w:cs="Times New Roman"/>
        </w:rPr>
        <w:t>in</w:t>
      </w:r>
      <w:r w:rsidR="001C2CCE" w:rsidRPr="00730D73">
        <w:rPr>
          <w:rFonts w:ascii="Times New Roman" w:hAnsi="Times New Roman" w:cs="Times New Roman"/>
        </w:rPr>
        <w:t xml:space="preserve"> mourn</w:t>
      </w:r>
      <w:r w:rsidR="005C02DD" w:rsidRPr="00730D73">
        <w:rPr>
          <w:rFonts w:ascii="Times New Roman" w:hAnsi="Times New Roman" w:cs="Times New Roman"/>
        </w:rPr>
        <w:t xml:space="preserve">ing for </w:t>
      </w:r>
      <w:r w:rsidR="001C2CCE" w:rsidRPr="00730D73">
        <w:rPr>
          <w:rFonts w:ascii="Times New Roman" w:hAnsi="Times New Roman" w:cs="Times New Roman"/>
        </w:rPr>
        <w:t xml:space="preserve">a world </w:t>
      </w:r>
      <w:r w:rsidR="005C02DD" w:rsidRPr="00730D73">
        <w:rPr>
          <w:rFonts w:ascii="Times New Roman" w:hAnsi="Times New Roman" w:cs="Times New Roman"/>
        </w:rPr>
        <w:t>that no longer exists</w:t>
      </w:r>
      <w:r w:rsidR="001C2CCE" w:rsidRPr="00730D73">
        <w:rPr>
          <w:rFonts w:ascii="Times New Roman" w:hAnsi="Times New Roman" w:cs="Times New Roman"/>
        </w:rPr>
        <w:t>, the river’s silence and for</w:t>
      </w:r>
      <w:r w:rsidR="00217D3B" w:rsidRPr="00730D73">
        <w:rPr>
          <w:rFonts w:ascii="Times New Roman" w:hAnsi="Times New Roman" w:cs="Times New Roman"/>
        </w:rPr>
        <w:t xml:space="preserve">ward </w:t>
      </w:r>
      <w:r w:rsidR="00F32BC1" w:rsidRPr="00730D73">
        <w:rPr>
          <w:rFonts w:ascii="Times New Roman" w:hAnsi="Times New Roman" w:cs="Times New Roman"/>
        </w:rPr>
        <w:t>movement</w:t>
      </w:r>
      <w:r w:rsidR="00217D3B" w:rsidRPr="00730D73">
        <w:rPr>
          <w:rFonts w:ascii="Times New Roman" w:hAnsi="Times New Roman" w:cs="Times New Roman"/>
        </w:rPr>
        <w:t xml:space="preserve"> </w:t>
      </w:r>
      <w:r w:rsidR="00B52FD2">
        <w:rPr>
          <w:rFonts w:ascii="Times New Roman" w:hAnsi="Times New Roman" w:cs="Times New Roman"/>
        </w:rPr>
        <w:t xml:space="preserve">in fact </w:t>
      </w:r>
      <w:r w:rsidR="005C02DD" w:rsidRPr="00730D73">
        <w:rPr>
          <w:rFonts w:ascii="Times New Roman" w:hAnsi="Times New Roman" w:cs="Times New Roman"/>
        </w:rPr>
        <w:t>denote</w:t>
      </w:r>
      <w:del w:id="517" w:author="Copyeditor" w:date="2022-08-30T13:42:00Z">
        <w:r w:rsidR="00480B8F" w:rsidDel="00C124F0">
          <w:rPr>
            <w:rFonts w:ascii="Times New Roman" w:hAnsi="Times New Roman" w:cs="Times New Roman"/>
          </w:rPr>
          <w:delText>s</w:delText>
        </w:r>
      </w:del>
      <w:r w:rsidR="00217D3B" w:rsidRPr="00730D73">
        <w:rPr>
          <w:rFonts w:ascii="Times New Roman" w:hAnsi="Times New Roman" w:cs="Times New Roman"/>
        </w:rPr>
        <w:t xml:space="preserve"> a </w:t>
      </w:r>
      <w:r w:rsidR="001C2CCE" w:rsidRPr="00730D73">
        <w:rPr>
          <w:rFonts w:ascii="Times New Roman" w:hAnsi="Times New Roman" w:cs="Times New Roman"/>
        </w:rPr>
        <w:t xml:space="preserve">disjunction between </w:t>
      </w:r>
      <w:r w:rsidR="00217D3B" w:rsidRPr="00730D73">
        <w:rPr>
          <w:rFonts w:ascii="Times New Roman" w:hAnsi="Times New Roman" w:cs="Times New Roman"/>
        </w:rPr>
        <w:t>that conception</w:t>
      </w:r>
      <w:r w:rsidR="009825F8" w:rsidRPr="00730D73">
        <w:rPr>
          <w:rFonts w:ascii="Times New Roman" w:hAnsi="Times New Roman" w:cs="Times New Roman"/>
        </w:rPr>
        <w:t xml:space="preserve"> </w:t>
      </w:r>
      <w:r w:rsidR="00217D3B" w:rsidRPr="00730D73">
        <w:rPr>
          <w:rFonts w:ascii="Times New Roman" w:hAnsi="Times New Roman" w:cs="Times New Roman"/>
        </w:rPr>
        <w:t xml:space="preserve">and its own </w:t>
      </w:r>
      <w:r w:rsidR="005156AC" w:rsidRPr="00730D73">
        <w:rPr>
          <w:rFonts w:ascii="Times New Roman" w:hAnsi="Times New Roman" w:cs="Times New Roman"/>
        </w:rPr>
        <w:t>itinerary</w:t>
      </w:r>
      <w:r w:rsidR="005C02DD" w:rsidRPr="00730D73">
        <w:rPr>
          <w:rFonts w:ascii="Times New Roman" w:hAnsi="Times New Roman" w:cs="Times New Roman"/>
        </w:rPr>
        <w:t>,</w:t>
      </w:r>
      <w:r w:rsidR="00217D3B" w:rsidRPr="00730D73">
        <w:rPr>
          <w:rFonts w:ascii="Times New Roman" w:hAnsi="Times New Roman" w:cs="Times New Roman"/>
        </w:rPr>
        <w:t xml:space="preserve"> </w:t>
      </w:r>
      <w:r w:rsidR="005C02DD" w:rsidRPr="00730D73">
        <w:rPr>
          <w:rFonts w:ascii="Times New Roman" w:hAnsi="Times New Roman" w:cs="Times New Roman"/>
        </w:rPr>
        <w:t>which constitutes a</w:t>
      </w:r>
      <w:r w:rsidR="00217D3B" w:rsidRPr="00730D73">
        <w:rPr>
          <w:rFonts w:ascii="Times New Roman" w:hAnsi="Times New Roman" w:cs="Times New Roman"/>
        </w:rPr>
        <w:t xml:space="preserve"> </w:t>
      </w:r>
      <w:r w:rsidR="005C02DD" w:rsidRPr="00730D73">
        <w:rPr>
          <w:rFonts w:ascii="Times New Roman" w:hAnsi="Times New Roman" w:cs="Times New Roman"/>
        </w:rPr>
        <w:t xml:space="preserve">reversal of the </w:t>
      </w:r>
      <w:r w:rsidR="00B52FD2">
        <w:rPr>
          <w:rFonts w:ascii="Times New Roman" w:hAnsi="Times New Roman" w:cs="Times New Roman"/>
        </w:rPr>
        <w:t>“</w:t>
      </w:r>
      <w:r w:rsidR="005C02DD" w:rsidRPr="00730D73">
        <w:rPr>
          <w:rFonts w:ascii="Times New Roman" w:hAnsi="Times New Roman" w:cs="Times New Roman"/>
        </w:rPr>
        <w:t>forms and representations</w:t>
      </w:r>
      <w:r w:rsidR="00B52FD2">
        <w:rPr>
          <w:rFonts w:ascii="Times New Roman" w:hAnsi="Times New Roman" w:cs="Times New Roman"/>
        </w:rPr>
        <w:t>”</w:t>
      </w:r>
      <w:r w:rsidR="005C02DD" w:rsidRPr="00730D73">
        <w:rPr>
          <w:rFonts w:ascii="Times New Roman" w:hAnsi="Times New Roman" w:cs="Times New Roman"/>
        </w:rPr>
        <w:t xml:space="preserve"> that make up that world</w:t>
      </w:r>
      <w:r w:rsidR="00217D3B" w:rsidRPr="00730D73">
        <w:rPr>
          <w:rFonts w:ascii="Times New Roman" w:hAnsi="Times New Roman" w:cs="Times New Roman"/>
        </w:rPr>
        <w:t>.</w:t>
      </w:r>
      <w:r w:rsidR="005C02DD" w:rsidRPr="00730D73">
        <w:rPr>
          <w:rFonts w:ascii="Times New Roman" w:hAnsi="Times New Roman" w:cs="Times New Roman"/>
        </w:rPr>
        <w:t xml:space="preserve"> And yet, since a “complete reversal” of those </w:t>
      </w:r>
      <w:r w:rsidR="00B52FD2">
        <w:rPr>
          <w:rFonts w:ascii="Times New Roman" w:hAnsi="Times New Roman" w:cs="Times New Roman"/>
        </w:rPr>
        <w:t xml:space="preserve">“modes and </w:t>
      </w:r>
      <w:r w:rsidR="005C02DD" w:rsidRPr="00730D73">
        <w:rPr>
          <w:rFonts w:ascii="Times New Roman" w:hAnsi="Times New Roman" w:cs="Times New Roman"/>
        </w:rPr>
        <w:t xml:space="preserve">forms </w:t>
      </w:r>
      <w:r w:rsidR="00B52FD2">
        <w:rPr>
          <w:rFonts w:ascii="Times New Roman" w:hAnsi="Times New Roman" w:cs="Times New Roman"/>
        </w:rPr>
        <w:t>or</w:t>
      </w:r>
      <w:r w:rsidR="005C02DD" w:rsidRPr="00730D73">
        <w:rPr>
          <w:rFonts w:ascii="Times New Roman" w:hAnsi="Times New Roman" w:cs="Times New Roman"/>
        </w:rPr>
        <w:t xml:space="preserve"> representation</w:t>
      </w:r>
      <w:r w:rsidR="00B52FD2">
        <w:rPr>
          <w:rFonts w:ascii="Times New Roman" w:hAnsi="Times New Roman" w:cs="Times New Roman"/>
        </w:rPr>
        <w:t>”</w:t>
      </w:r>
      <w:r w:rsidR="005C02DD" w:rsidRPr="00730D73">
        <w:rPr>
          <w:rFonts w:ascii="Times New Roman" w:hAnsi="Times New Roman" w:cs="Times New Roman"/>
        </w:rPr>
        <w:t xml:space="preserve"> is impossible, </w:t>
      </w:r>
      <w:r w:rsidR="00480B8F">
        <w:rPr>
          <w:rFonts w:ascii="Times New Roman" w:hAnsi="Times New Roman" w:cs="Times New Roman"/>
        </w:rPr>
        <w:t>the poem</w:t>
      </w:r>
      <w:r w:rsidR="00F32BC1" w:rsidRPr="00730D73">
        <w:rPr>
          <w:rFonts w:ascii="Times New Roman" w:hAnsi="Times New Roman" w:cs="Times New Roman"/>
        </w:rPr>
        <w:t xml:space="preserve"> nonetheless</w:t>
      </w:r>
      <w:r w:rsidR="005C02DD" w:rsidRPr="00730D73">
        <w:rPr>
          <w:rFonts w:ascii="Times New Roman" w:hAnsi="Times New Roman" w:cs="Times New Roman"/>
        </w:rPr>
        <w:t xml:space="preserve"> bears witness to </w:t>
      </w:r>
      <w:r w:rsidR="00F32BC1" w:rsidRPr="00730D73">
        <w:rPr>
          <w:rFonts w:ascii="Times New Roman" w:hAnsi="Times New Roman" w:cs="Times New Roman"/>
        </w:rPr>
        <w:t xml:space="preserve">this break </w:t>
      </w:r>
      <w:r w:rsidR="00F32BC1" w:rsidRPr="00C124F0">
        <w:rPr>
          <w:rFonts w:ascii="Times New Roman" w:hAnsi="Times New Roman" w:cs="Times New Roman"/>
          <w:iCs/>
          <w:rPrChange w:id="518" w:author="Copyeditor" w:date="2022-08-30T13:42:00Z">
            <w:rPr>
              <w:rFonts w:ascii="Times New Roman" w:hAnsi="Times New Roman" w:cs="Times New Roman"/>
              <w:i/>
            </w:rPr>
          </w:rPrChange>
        </w:rPr>
        <w:t>in and through the language of that world</w:t>
      </w:r>
      <w:commentRangeStart w:id="519"/>
      <w:r w:rsidR="005C02DD" w:rsidRPr="00730D73">
        <w:rPr>
          <w:rFonts w:ascii="Times New Roman" w:hAnsi="Times New Roman" w:cs="Times New Roman"/>
        </w:rPr>
        <w:t>.</w:t>
      </w:r>
      <w:commentRangeEnd w:id="519"/>
      <w:r w:rsidR="00C124F0">
        <w:rPr>
          <w:rStyle w:val="CommentReference"/>
        </w:rPr>
        <w:commentReference w:id="519"/>
      </w:r>
    </w:p>
    <w:p w14:paraId="5995B35A" w14:textId="77777777" w:rsidR="001F084B" w:rsidRDefault="00F32BC1" w:rsidP="00730D73">
      <w:pPr>
        <w:spacing w:line="480" w:lineRule="auto"/>
        <w:ind w:firstLine="720"/>
        <w:rPr>
          <w:rFonts w:ascii="Times New Roman" w:hAnsi="Times New Roman" w:cs="Times New Roman"/>
        </w:rPr>
      </w:pPr>
      <w:r w:rsidRPr="00730D73">
        <w:rPr>
          <w:rFonts w:ascii="Times New Roman" w:hAnsi="Times New Roman" w:cs="Times New Roman"/>
        </w:rPr>
        <w:t xml:space="preserve">While </w:t>
      </w:r>
      <w:r w:rsidR="00B52FD2">
        <w:rPr>
          <w:rFonts w:ascii="Times New Roman" w:hAnsi="Times New Roman" w:cs="Times New Roman"/>
        </w:rPr>
        <w:t>a full analysis of the relation between</w:t>
      </w:r>
      <w:r w:rsidRPr="00730D73">
        <w:rPr>
          <w:rFonts w:ascii="Times New Roman" w:hAnsi="Times New Roman" w:cs="Times New Roman"/>
        </w:rPr>
        <w:t xml:space="preserve"> </w:t>
      </w:r>
      <w:r w:rsidR="00FF0C59" w:rsidRPr="00730D73">
        <w:rPr>
          <w:rFonts w:ascii="Times New Roman" w:hAnsi="Times New Roman" w:cs="Times New Roman"/>
        </w:rPr>
        <w:t>Hölderlin</w:t>
      </w:r>
      <w:r w:rsidRPr="00730D73">
        <w:rPr>
          <w:rFonts w:ascii="Times New Roman" w:hAnsi="Times New Roman" w:cs="Times New Roman"/>
        </w:rPr>
        <w:t>’s longer hymn</w:t>
      </w:r>
      <w:r w:rsidR="007D6255" w:rsidRPr="00730D73">
        <w:rPr>
          <w:rFonts w:ascii="Times New Roman" w:hAnsi="Times New Roman" w:cs="Times New Roman"/>
        </w:rPr>
        <w:t>s</w:t>
      </w:r>
      <w:r w:rsidR="009412FA" w:rsidRPr="00730D73">
        <w:rPr>
          <w:rFonts w:ascii="Times New Roman" w:hAnsi="Times New Roman" w:cs="Times New Roman"/>
        </w:rPr>
        <w:t xml:space="preserve"> </w:t>
      </w:r>
      <w:r w:rsidR="00B52FD2">
        <w:rPr>
          <w:rFonts w:ascii="Times New Roman" w:hAnsi="Times New Roman" w:cs="Times New Roman"/>
        </w:rPr>
        <w:t>and his con</w:t>
      </w:r>
      <w:r w:rsidR="001F084B">
        <w:rPr>
          <w:rFonts w:ascii="Times New Roman" w:hAnsi="Times New Roman" w:cs="Times New Roman"/>
        </w:rPr>
        <w:t>c</w:t>
      </w:r>
      <w:r w:rsidR="00B52FD2">
        <w:rPr>
          <w:rFonts w:ascii="Times New Roman" w:hAnsi="Times New Roman" w:cs="Times New Roman"/>
        </w:rPr>
        <w:t xml:space="preserve">eption of the Earth is not possible </w:t>
      </w:r>
      <w:r w:rsidR="009412FA" w:rsidRPr="00730D73">
        <w:rPr>
          <w:rFonts w:ascii="Times New Roman" w:hAnsi="Times New Roman" w:cs="Times New Roman"/>
        </w:rPr>
        <w:t>here</w:t>
      </w:r>
      <w:r w:rsidRPr="00730D73">
        <w:rPr>
          <w:rFonts w:ascii="Times New Roman" w:hAnsi="Times New Roman" w:cs="Times New Roman"/>
        </w:rPr>
        <w:t xml:space="preserve">, a quick </w:t>
      </w:r>
      <w:r w:rsidR="005156AC" w:rsidRPr="00730D73">
        <w:rPr>
          <w:rFonts w:ascii="Times New Roman" w:hAnsi="Times New Roman" w:cs="Times New Roman"/>
        </w:rPr>
        <w:t>perusal</w:t>
      </w:r>
      <w:r w:rsidRPr="00730D73">
        <w:rPr>
          <w:rFonts w:ascii="Times New Roman" w:hAnsi="Times New Roman" w:cs="Times New Roman"/>
        </w:rPr>
        <w:t xml:space="preserve"> of one of his early odes—</w:t>
      </w:r>
      <w:del w:id="520" w:author="Copyeditor" w:date="2022-08-30T13:44:00Z">
        <w:r w:rsidRPr="00730D73" w:rsidDel="00C124F0">
          <w:rPr>
            <w:rFonts w:ascii="Times New Roman" w:hAnsi="Times New Roman" w:cs="Times New Roman"/>
          </w:rPr>
          <w:delText xml:space="preserve"> </w:delText>
        </w:r>
      </w:del>
      <w:r w:rsidR="001F084B" w:rsidRPr="001F084B">
        <w:rPr>
          <w:rFonts w:ascii="Times New Roman" w:hAnsi="Times New Roman" w:cs="Times New Roman"/>
          <w:i/>
        </w:rPr>
        <w:t>Der Main</w:t>
      </w:r>
      <w:r w:rsidRPr="00730D73">
        <w:rPr>
          <w:rFonts w:ascii="Times New Roman" w:hAnsi="Times New Roman" w:cs="Times New Roman"/>
        </w:rPr>
        <w:t>—</w:t>
      </w:r>
      <w:r w:rsidR="007D6255" w:rsidRPr="00730D73">
        <w:rPr>
          <w:rFonts w:ascii="Times New Roman" w:hAnsi="Times New Roman" w:cs="Times New Roman"/>
        </w:rPr>
        <w:t>provides a sense of what is stake.</w:t>
      </w:r>
      <w:r w:rsidRPr="00730D73">
        <w:rPr>
          <w:rFonts w:ascii="Times New Roman" w:hAnsi="Times New Roman" w:cs="Times New Roman"/>
        </w:rPr>
        <w:t xml:space="preserve"> </w:t>
      </w:r>
      <w:r w:rsidR="001F084B">
        <w:rPr>
          <w:rFonts w:ascii="Times New Roman" w:hAnsi="Times New Roman" w:cs="Times New Roman"/>
        </w:rPr>
        <w:t xml:space="preserve">Like his later hymns, </w:t>
      </w:r>
      <w:r w:rsidR="001F084B">
        <w:rPr>
          <w:rFonts w:ascii="Times New Roman" w:hAnsi="Times New Roman" w:cs="Times New Roman"/>
          <w:i/>
        </w:rPr>
        <w:t>Der Main</w:t>
      </w:r>
      <w:r w:rsidR="001F084B">
        <w:rPr>
          <w:rFonts w:ascii="Times New Roman" w:hAnsi="Times New Roman" w:cs="Times New Roman"/>
        </w:rPr>
        <w:t xml:space="preserve"> invokes a historical and geographical “journeying” on the Earth. It opens</w:t>
      </w:r>
      <w:r w:rsidR="00A96D68" w:rsidRPr="00730D73">
        <w:rPr>
          <w:rFonts w:ascii="Times New Roman" w:hAnsi="Times New Roman" w:cs="Times New Roman"/>
        </w:rPr>
        <w:t xml:space="preserve"> in what </w:t>
      </w:r>
      <w:r w:rsidR="00FF0C59" w:rsidRPr="00730D73">
        <w:rPr>
          <w:rFonts w:ascii="Times New Roman" w:hAnsi="Times New Roman" w:cs="Times New Roman"/>
        </w:rPr>
        <w:t>Hölderlin</w:t>
      </w:r>
      <w:r w:rsidR="00A96D68" w:rsidRPr="00730D73">
        <w:rPr>
          <w:rFonts w:ascii="Times New Roman" w:hAnsi="Times New Roman" w:cs="Times New Roman"/>
        </w:rPr>
        <w:t xml:space="preserve"> calls the “naïve” mood, where the speaker </w:t>
      </w:r>
      <w:r w:rsidR="00217D3B" w:rsidRPr="00730D73">
        <w:rPr>
          <w:rFonts w:ascii="Times New Roman" w:hAnsi="Times New Roman" w:cs="Times New Roman"/>
        </w:rPr>
        <w:t xml:space="preserve">identifies his </w:t>
      </w:r>
      <w:r w:rsidR="00BC4619" w:rsidRPr="00730D73">
        <w:rPr>
          <w:rFonts w:ascii="Times New Roman" w:hAnsi="Times New Roman" w:cs="Times New Roman"/>
        </w:rPr>
        <w:t xml:space="preserve">“song” with a longing for immediacy, in this case for an encounter with </w:t>
      </w:r>
      <w:r w:rsidR="005330A6" w:rsidRPr="00730D73">
        <w:rPr>
          <w:rFonts w:ascii="Times New Roman" w:hAnsi="Times New Roman" w:cs="Times New Roman"/>
        </w:rPr>
        <w:t>“</w:t>
      </w:r>
      <w:r w:rsidR="00FD2BF9" w:rsidRPr="00730D73">
        <w:rPr>
          <w:rFonts w:ascii="Times New Roman" w:hAnsi="Times New Roman" w:cs="Times New Roman"/>
        </w:rPr>
        <w:t xml:space="preserve">other </w:t>
      </w:r>
      <w:r w:rsidR="005330A6" w:rsidRPr="00730D73">
        <w:rPr>
          <w:rFonts w:ascii="Times New Roman" w:hAnsi="Times New Roman" w:cs="Times New Roman"/>
        </w:rPr>
        <w:t>lands”</w:t>
      </w:r>
      <w:r w:rsidR="00591C81" w:rsidRPr="00730D73">
        <w:rPr>
          <w:rFonts w:ascii="Times New Roman" w:hAnsi="Times New Roman" w:cs="Times New Roman"/>
        </w:rPr>
        <w:t xml:space="preserve"> </w:t>
      </w:r>
      <w:r w:rsidR="00BC4619" w:rsidRPr="00730D73">
        <w:rPr>
          <w:rFonts w:ascii="Times New Roman" w:hAnsi="Times New Roman" w:cs="Times New Roman"/>
        </w:rPr>
        <w:t>that remain explicitly idealized</w:t>
      </w:r>
      <w:r w:rsidR="005330A6" w:rsidRPr="00730D73">
        <w:rPr>
          <w:rFonts w:ascii="Times New Roman" w:hAnsi="Times New Roman" w:cs="Times New Roman"/>
        </w:rPr>
        <w:t>:</w:t>
      </w:r>
      <w:r w:rsidR="009825F8" w:rsidRPr="00730D73">
        <w:rPr>
          <w:rFonts w:ascii="Times New Roman" w:hAnsi="Times New Roman" w:cs="Times New Roman"/>
        </w:rPr>
        <w:t xml:space="preserve"> </w:t>
      </w:r>
    </w:p>
    <w:p w14:paraId="5F0E6ED7" w14:textId="77777777" w:rsidR="001F084B" w:rsidRDefault="00BC4619" w:rsidP="001F084B">
      <w:pPr>
        <w:ind w:firstLine="720"/>
        <w:rPr>
          <w:rFonts w:ascii="Times New Roman" w:hAnsi="Times New Roman" w:cs="Times New Roman"/>
        </w:rPr>
      </w:pPr>
      <w:r w:rsidRPr="00730D73">
        <w:rPr>
          <w:rFonts w:ascii="Times New Roman" w:hAnsi="Times New Roman" w:cs="Times New Roman"/>
        </w:rPr>
        <w:t xml:space="preserve">True, on this living earth </w:t>
      </w:r>
      <w:r w:rsidR="005330A6" w:rsidRPr="00730D73">
        <w:rPr>
          <w:rFonts w:ascii="Times New Roman" w:hAnsi="Times New Roman" w:cs="Times New Roman"/>
        </w:rPr>
        <w:t>there are many lands</w:t>
      </w:r>
    </w:p>
    <w:p w14:paraId="47BF2491"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I long to see, and over the hills at times</w:t>
      </w:r>
    </w:p>
    <w:p w14:paraId="0AEAAF30"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My heart run</w:t>
      </w:r>
      <w:r w:rsidR="00507EAE" w:rsidRPr="00730D73">
        <w:rPr>
          <w:rFonts w:ascii="Times New Roman" w:hAnsi="Times New Roman" w:cs="Times New Roman"/>
        </w:rPr>
        <w:t>s</w:t>
      </w:r>
      <w:r w:rsidRPr="00730D73">
        <w:rPr>
          <w:rFonts w:ascii="Times New Roman" w:hAnsi="Times New Roman" w:cs="Times New Roman"/>
        </w:rPr>
        <w:t xml:space="preserve"> off, my wishes wander </w:t>
      </w:r>
    </w:p>
    <w:p w14:paraId="684F761D" w14:textId="77777777" w:rsidR="001F084B" w:rsidRDefault="005330A6" w:rsidP="001F084B">
      <w:pPr>
        <w:ind w:firstLine="720"/>
        <w:rPr>
          <w:rFonts w:ascii="Times New Roman" w:hAnsi="Times New Roman" w:cs="Times New Roman"/>
        </w:rPr>
      </w:pPr>
      <w:r w:rsidRPr="00730D73">
        <w:rPr>
          <w:rFonts w:ascii="Times New Roman" w:hAnsi="Times New Roman" w:cs="Times New Roman"/>
        </w:rPr>
        <w:t>Seaward</w:t>
      </w:r>
      <w:r w:rsidR="001F084B">
        <w:rPr>
          <w:rFonts w:ascii="Times New Roman" w:hAnsi="Times New Roman" w:cs="Times New Roman"/>
        </w:rPr>
        <w:t>, and on to those shores which more than</w:t>
      </w:r>
    </w:p>
    <w:p w14:paraId="4B7320C8" w14:textId="377792E8" w:rsidR="001F084B" w:rsidRDefault="001F084B" w:rsidP="001F084B">
      <w:pPr>
        <w:ind w:firstLine="720"/>
        <w:rPr>
          <w:rFonts w:ascii="Times New Roman" w:hAnsi="Times New Roman" w:cs="Times New Roman"/>
        </w:rPr>
      </w:pPr>
      <w:r>
        <w:rPr>
          <w:rFonts w:ascii="Times New Roman" w:hAnsi="Times New Roman" w:cs="Times New Roman"/>
        </w:rPr>
        <w:t>All others that I know have been glorified</w:t>
      </w:r>
    </w:p>
    <w:p w14:paraId="1ABD883A" w14:textId="77777777" w:rsidR="006E57D8" w:rsidRDefault="006E57D8" w:rsidP="001F084B">
      <w:pPr>
        <w:ind w:firstLine="720"/>
        <w:rPr>
          <w:rFonts w:ascii="Times New Roman" w:hAnsi="Times New Roman" w:cs="Times New Roman"/>
        </w:rPr>
      </w:pPr>
    </w:p>
    <w:p w14:paraId="741FDE4D"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Wohl manches Land der </w:t>
      </w:r>
      <w:proofErr w:type="spellStart"/>
      <w:r>
        <w:rPr>
          <w:rFonts w:ascii="Times New Roman" w:hAnsi="Times New Roman" w:cs="Times New Roman"/>
        </w:rPr>
        <w:t>lebenden</w:t>
      </w:r>
      <w:proofErr w:type="spellEnd"/>
      <w:r>
        <w:rPr>
          <w:rFonts w:ascii="Times New Roman" w:hAnsi="Times New Roman" w:cs="Times New Roman"/>
        </w:rPr>
        <w:t xml:space="preserve"> </w:t>
      </w:r>
      <w:proofErr w:type="spellStart"/>
      <w:r>
        <w:rPr>
          <w:rFonts w:ascii="Times New Roman" w:hAnsi="Times New Roman" w:cs="Times New Roman"/>
        </w:rPr>
        <w:t>Erde</w:t>
      </w:r>
      <w:proofErr w:type="spellEnd"/>
      <w:r>
        <w:rPr>
          <w:rFonts w:ascii="Times New Roman" w:hAnsi="Times New Roman" w:cs="Times New Roman"/>
        </w:rPr>
        <w:t xml:space="preserve"> </w:t>
      </w:r>
      <w:proofErr w:type="spellStart"/>
      <w:r>
        <w:rPr>
          <w:rFonts w:ascii="Times New Roman" w:hAnsi="Times New Roman" w:cs="Times New Roman"/>
        </w:rPr>
        <w:t>möcht</w:t>
      </w:r>
      <w:proofErr w:type="spellEnd"/>
    </w:p>
    <w:p w14:paraId="05A029E3"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Ich </w:t>
      </w:r>
      <w:proofErr w:type="spellStart"/>
      <w:r>
        <w:rPr>
          <w:rFonts w:ascii="Times New Roman" w:hAnsi="Times New Roman" w:cs="Times New Roman"/>
        </w:rPr>
        <w:t>sehn</w:t>
      </w:r>
      <w:proofErr w:type="spellEnd"/>
      <w:r>
        <w:rPr>
          <w:rFonts w:ascii="Times New Roman" w:hAnsi="Times New Roman" w:cs="Times New Roman"/>
        </w:rPr>
        <w:t xml:space="preserve">, und </w:t>
      </w:r>
      <w:proofErr w:type="spellStart"/>
      <w:r>
        <w:rPr>
          <w:rFonts w:ascii="Times New Roman" w:hAnsi="Times New Roman" w:cs="Times New Roman"/>
        </w:rPr>
        <w:t>öfters</w:t>
      </w:r>
      <w:proofErr w:type="spellEnd"/>
      <w:r>
        <w:rPr>
          <w:rFonts w:ascii="Times New Roman" w:hAnsi="Times New Roman" w:cs="Times New Roman"/>
        </w:rPr>
        <w:t xml:space="preserve"> </w:t>
      </w:r>
      <w:proofErr w:type="spellStart"/>
      <w:r>
        <w:rPr>
          <w:rFonts w:ascii="Times New Roman" w:hAnsi="Times New Roman" w:cs="Times New Roman"/>
        </w:rPr>
        <w:t>über</w:t>
      </w:r>
      <w:proofErr w:type="spellEnd"/>
      <w:r>
        <w:rPr>
          <w:rFonts w:ascii="Times New Roman" w:hAnsi="Times New Roman" w:cs="Times New Roman"/>
        </w:rPr>
        <w:t xml:space="preserve"> die Berg </w:t>
      </w:r>
      <w:proofErr w:type="spellStart"/>
      <w:r>
        <w:rPr>
          <w:rFonts w:ascii="Times New Roman" w:hAnsi="Times New Roman" w:cs="Times New Roman"/>
        </w:rPr>
        <w:t>entheilt</w:t>
      </w:r>
      <w:proofErr w:type="spellEnd"/>
    </w:p>
    <w:p w14:paraId="6C738AF5" w14:textId="77777777" w:rsidR="006E57D8" w:rsidRDefault="006E57D8" w:rsidP="001F084B">
      <w:pPr>
        <w:ind w:firstLine="720"/>
        <w:rPr>
          <w:rFonts w:ascii="Times New Roman" w:hAnsi="Times New Roman" w:cs="Times New Roman"/>
        </w:rPr>
      </w:pPr>
      <w:r>
        <w:rPr>
          <w:rFonts w:ascii="Times New Roman" w:hAnsi="Times New Roman" w:cs="Times New Roman"/>
        </w:rPr>
        <w:lastRenderedPageBreak/>
        <w:t xml:space="preserve">Das </w:t>
      </w:r>
      <w:proofErr w:type="spellStart"/>
      <w:r>
        <w:rPr>
          <w:rFonts w:ascii="Times New Roman" w:hAnsi="Times New Roman" w:cs="Times New Roman"/>
        </w:rPr>
        <w:t>Herz</w:t>
      </w:r>
      <w:proofErr w:type="spellEnd"/>
      <w:r>
        <w:rPr>
          <w:rFonts w:ascii="Times New Roman" w:hAnsi="Times New Roman" w:cs="Times New Roman"/>
        </w:rPr>
        <w:t xml:space="preserve"> mir, und die </w:t>
      </w:r>
      <w:proofErr w:type="spellStart"/>
      <w:r>
        <w:rPr>
          <w:rFonts w:ascii="Times New Roman" w:hAnsi="Times New Roman" w:cs="Times New Roman"/>
        </w:rPr>
        <w:t>Wünsche</w:t>
      </w:r>
      <w:proofErr w:type="spellEnd"/>
      <w:r>
        <w:rPr>
          <w:rFonts w:ascii="Times New Roman" w:hAnsi="Times New Roman" w:cs="Times New Roman"/>
        </w:rPr>
        <w:t xml:space="preserve"> </w:t>
      </w:r>
      <w:proofErr w:type="spellStart"/>
      <w:r>
        <w:rPr>
          <w:rFonts w:ascii="Times New Roman" w:hAnsi="Times New Roman" w:cs="Times New Roman"/>
        </w:rPr>
        <w:t>wandern</w:t>
      </w:r>
      <w:proofErr w:type="spellEnd"/>
    </w:p>
    <w:p w14:paraId="27A6BA43" w14:textId="59234CEB" w:rsidR="006E57D8" w:rsidRDefault="006E57D8" w:rsidP="001F084B">
      <w:pPr>
        <w:ind w:firstLine="720"/>
        <w:rPr>
          <w:rFonts w:ascii="Times New Roman" w:hAnsi="Times New Roman" w:cs="Times New Roman"/>
        </w:rPr>
      </w:pPr>
      <w:proofErr w:type="spellStart"/>
      <w:r>
        <w:rPr>
          <w:rFonts w:ascii="Times New Roman" w:hAnsi="Times New Roman" w:cs="Times New Roman"/>
        </w:rPr>
        <w:t>Über</w:t>
      </w:r>
      <w:proofErr w:type="spellEnd"/>
      <w:r>
        <w:rPr>
          <w:rFonts w:ascii="Times New Roman" w:hAnsi="Times New Roman" w:cs="Times New Roman"/>
        </w:rPr>
        <w:t xml:space="preserve"> das Meer, </w:t>
      </w:r>
      <w:proofErr w:type="spellStart"/>
      <w:r>
        <w:rPr>
          <w:rFonts w:ascii="Times New Roman" w:hAnsi="Times New Roman" w:cs="Times New Roman"/>
        </w:rPr>
        <w:t>zu</w:t>
      </w:r>
      <w:proofErr w:type="spellEnd"/>
      <w:r>
        <w:rPr>
          <w:rFonts w:ascii="Times New Roman" w:hAnsi="Times New Roman" w:cs="Times New Roman"/>
        </w:rPr>
        <w:t xml:space="preserve"> den </w:t>
      </w:r>
      <w:proofErr w:type="spellStart"/>
      <w:r>
        <w:rPr>
          <w:rFonts w:ascii="Times New Roman" w:hAnsi="Times New Roman" w:cs="Times New Roman"/>
        </w:rPr>
        <w:t>Ufern</w:t>
      </w:r>
      <w:proofErr w:type="spellEnd"/>
      <w:r>
        <w:rPr>
          <w:rFonts w:ascii="Times New Roman" w:hAnsi="Times New Roman" w:cs="Times New Roman"/>
        </w:rPr>
        <w:t>, die mir</w:t>
      </w:r>
    </w:p>
    <w:p w14:paraId="42446D7D" w14:textId="03078C76" w:rsidR="006E57D8" w:rsidRDefault="006E57D8" w:rsidP="001F084B">
      <w:pPr>
        <w:ind w:firstLine="720"/>
        <w:rPr>
          <w:rFonts w:ascii="Times New Roman" w:hAnsi="Times New Roman" w:cs="Times New Roman"/>
        </w:rPr>
      </w:pPr>
      <w:proofErr w:type="spellStart"/>
      <w:r>
        <w:rPr>
          <w:rFonts w:ascii="Times New Roman" w:hAnsi="Times New Roman" w:cs="Times New Roman"/>
        </w:rPr>
        <w:t>Vor</w:t>
      </w:r>
      <w:proofErr w:type="spellEnd"/>
      <w:r>
        <w:rPr>
          <w:rFonts w:ascii="Times New Roman" w:hAnsi="Times New Roman" w:cs="Times New Roman"/>
        </w:rPr>
        <w:t xml:space="preserve"> </w:t>
      </w:r>
      <w:proofErr w:type="spellStart"/>
      <w:r>
        <w:rPr>
          <w:rFonts w:ascii="Times New Roman" w:hAnsi="Times New Roman" w:cs="Times New Roman"/>
        </w:rPr>
        <w:t>andern</w:t>
      </w:r>
      <w:proofErr w:type="spellEnd"/>
      <w:r>
        <w:rPr>
          <w:rFonts w:ascii="Times New Roman" w:hAnsi="Times New Roman" w:cs="Times New Roman"/>
        </w:rPr>
        <w:t xml:space="preserve">, so ich </w:t>
      </w:r>
      <w:proofErr w:type="spellStart"/>
      <w:r>
        <w:rPr>
          <w:rFonts w:ascii="Times New Roman" w:hAnsi="Times New Roman" w:cs="Times New Roman"/>
        </w:rPr>
        <w:t>kenne</w:t>
      </w:r>
      <w:proofErr w:type="spellEnd"/>
      <w:r>
        <w:rPr>
          <w:rFonts w:ascii="Times New Roman" w:hAnsi="Times New Roman" w:cs="Times New Roman"/>
        </w:rPr>
        <w:t xml:space="preserve">, </w:t>
      </w:r>
      <w:proofErr w:type="spellStart"/>
      <w:r>
        <w:rPr>
          <w:rFonts w:ascii="Times New Roman" w:hAnsi="Times New Roman" w:cs="Times New Roman"/>
        </w:rPr>
        <w:t>gepriesen</w:t>
      </w:r>
      <w:proofErr w:type="spellEnd"/>
      <w:r>
        <w:rPr>
          <w:rFonts w:ascii="Times New Roman" w:hAnsi="Times New Roman" w:cs="Times New Roman"/>
        </w:rPr>
        <w:t xml:space="preserve"> </w:t>
      </w:r>
      <w:proofErr w:type="spellStart"/>
      <w:r>
        <w:rPr>
          <w:rFonts w:ascii="Times New Roman" w:hAnsi="Times New Roman" w:cs="Times New Roman"/>
        </w:rPr>
        <w:t>sind</w:t>
      </w:r>
      <w:proofErr w:type="spellEnd"/>
      <w:ins w:id="521" w:author="Copyeditor" w:date="2022-09-06T11:22:00Z">
        <w:r w:rsidR="004F748A">
          <w:rPr>
            <w:rFonts w:ascii="Times New Roman" w:hAnsi="Times New Roman" w:cs="Times New Roman"/>
          </w:rPr>
          <w:t xml:space="preserve"> </w:t>
        </w:r>
        <w:r w:rsidR="004F748A">
          <w:rPr>
            <w:rFonts w:ascii="Times New Roman" w:hAnsi="Times New Roman" w:cs="Times New Roman"/>
          </w:rPr>
          <w:t>(</w:t>
        </w:r>
        <w:r w:rsidR="004F748A" w:rsidRPr="0044385E">
          <w:rPr>
            <w:rFonts w:ascii="Times New Roman" w:hAnsi="Times New Roman" w:cs="Times New Roman"/>
          </w:rPr>
          <w:t>“</w:t>
        </w:r>
        <w:r w:rsidR="004F748A" w:rsidRPr="006F4938">
          <w:rPr>
            <w:rFonts w:ascii="Times New Roman" w:hAnsi="Times New Roman" w:cs="Times New Roman"/>
            <w:iCs/>
          </w:rPr>
          <w:t>Der Main/The River Main”</w:t>
        </w:r>
        <w:commentRangeStart w:id="522"/>
        <w:r w:rsidR="004F748A">
          <w:rPr>
            <w:rFonts w:ascii="Times New Roman" w:hAnsi="Times New Roman" w:cs="Times New Roman"/>
            <w:iCs/>
          </w:rPr>
          <w:t>)</w:t>
        </w:r>
        <w:commentRangeEnd w:id="522"/>
        <w:r w:rsidR="004F748A">
          <w:rPr>
            <w:rStyle w:val="CommentReference"/>
          </w:rPr>
          <w:commentReference w:id="522"/>
        </w:r>
        <w:r w:rsidR="004F748A">
          <w:rPr>
            <w:rStyle w:val="EndnoteReference"/>
            <w:rFonts w:ascii="Times New Roman" w:hAnsi="Times New Roman" w:cs="Times New Roman"/>
          </w:rPr>
          <w:endnoteReference w:id="14"/>
        </w:r>
      </w:ins>
    </w:p>
    <w:p w14:paraId="56292362" w14:textId="77777777" w:rsidR="001F084B" w:rsidRDefault="001F084B" w:rsidP="001F084B">
      <w:pPr>
        <w:ind w:firstLine="720"/>
        <w:rPr>
          <w:rFonts w:ascii="Times New Roman" w:hAnsi="Times New Roman" w:cs="Times New Roman"/>
        </w:rPr>
      </w:pPr>
    </w:p>
    <w:p w14:paraId="033F51AE" w14:textId="77777777" w:rsidR="00480B8F" w:rsidRDefault="00507EAE" w:rsidP="001F084B">
      <w:pPr>
        <w:spacing w:line="480" w:lineRule="auto"/>
        <w:rPr>
          <w:rFonts w:ascii="Times New Roman" w:hAnsi="Times New Roman" w:cs="Times New Roman"/>
        </w:rPr>
      </w:pPr>
      <w:r w:rsidRPr="00730D73">
        <w:rPr>
          <w:rFonts w:ascii="Times New Roman" w:hAnsi="Times New Roman" w:cs="Times New Roman"/>
        </w:rPr>
        <w:t xml:space="preserve">By the </w:t>
      </w:r>
      <w:r w:rsidR="006E57D8">
        <w:rPr>
          <w:rFonts w:ascii="Times New Roman" w:hAnsi="Times New Roman" w:cs="Times New Roman"/>
        </w:rPr>
        <w:t>third</w:t>
      </w:r>
      <w:r w:rsidRPr="00730D73">
        <w:rPr>
          <w:rFonts w:ascii="Times New Roman" w:hAnsi="Times New Roman" w:cs="Times New Roman"/>
        </w:rPr>
        <w:t xml:space="preserve"> stanza, this longing has singled out a specific </w:t>
      </w:r>
      <w:r w:rsidR="00DC3597" w:rsidRPr="00730D73">
        <w:rPr>
          <w:rFonts w:ascii="Times New Roman" w:hAnsi="Times New Roman" w:cs="Times New Roman"/>
        </w:rPr>
        <w:t>locale</w:t>
      </w:r>
      <w:r w:rsidRPr="00730D73">
        <w:rPr>
          <w:rFonts w:ascii="Times New Roman" w:hAnsi="Times New Roman" w:cs="Times New Roman"/>
        </w:rPr>
        <w:t>—</w:t>
      </w:r>
      <w:r w:rsidR="00591C81" w:rsidRPr="00730D73">
        <w:rPr>
          <w:rFonts w:ascii="Times New Roman" w:hAnsi="Times New Roman" w:cs="Times New Roman"/>
        </w:rPr>
        <w:t xml:space="preserve">ancient </w:t>
      </w:r>
      <w:r w:rsidRPr="00730D73">
        <w:rPr>
          <w:rFonts w:ascii="Times New Roman" w:hAnsi="Times New Roman" w:cs="Times New Roman"/>
        </w:rPr>
        <w:t>Greece—as its focus</w:t>
      </w:r>
      <w:r w:rsidR="003C1AD6">
        <w:rPr>
          <w:rFonts w:ascii="Times New Roman" w:hAnsi="Times New Roman" w:cs="Times New Roman"/>
        </w:rPr>
        <w:t>:</w:t>
      </w:r>
    </w:p>
    <w:p w14:paraId="2F2D22FB" w14:textId="77777777" w:rsidR="00480B8F" w:rsidRDefault="00480B8F" w:rsidP="00480B8F">
      <w:pPr>
        <w:rPr>
          <w:rFonts w:ascii="Times New Roman" w:hAnsi="Times New Roman" w:cs="Times New Roman"/>
        </w:rPr>
      </w:pPr>
      <w:r>
        <w:rPr>
          <w:rFonts w:ascii="Times New Roman" w:hAnsi="Times New Roman" w:cs="Times New Roman"/>
        </w:rPr>
        <w:tab/>
        <w:t xml:space="preserve">O once I long to land there, on </w:t>
      </w:r>
      <w:proofErr w:type="spellStart"/>
      <w:r>
        <w:rPr>
          <w:rFonts w:ascii="Times New Roman" w:hAnsi="Times New Roman" w:cs="Times New Roman"/>
        </w:rPr>
        <w:t>Sunium’s</w:t>
      </w:r>
      <w:proofErr w:type="spellEnd"/>
      <w:r>
        <w:rPr>
          <w:rFonts w:ascii="Times New Roman" w:hAnsi="Times New Roman" w:cs="Times New Roman"/>
        </w:rPr>
        <w:t xml:space="preserve"> coast,</w:t>
      </w:r>
    </w:p>
    <w:p w14:paraId="71A3B573" w14:textId="77777777" w:rsidR="006E57D8" w:rsidRDefault="00480B8F" w:rsidP="00480B8F">
      <w:pPr>
        <w:rPr>
          <w:rFonts w:ascii="Times New Roman" w:hAnsi="Times New Roman" w:cs="Times New Roman"/>
        </w:rPr>
      </w:pPr>
      <w:r>
        <w:rPr>
          <w:rFonts w:ascii="Times New Roman" w:hAnsi="Times New Roman" w:cs="Times New Roman"/>
        </w:rPr>
        <w:tab/>
        <w:t xml:space="preserve">Once ask my way to your columns, </w:t>
      </w:r>
      <w:proofErr w:type="spellStart"/>
      <w:r>
        <w:rPr>
          <w:rFonts w:ascii="Times New Roman" w:hAnsi="Times New Roman" w:cs="Times New Roman"/>
        </w:rPr>
        <w:t>Olympion</w:t>
      </w:r>
      <w:proofErr w:type="spellEnd"/>
      <w:r>
        <w:rPr>
          <w:rFonts w:ascii="Times New Roman" w:hAnsi="Times New Roman" w:cs="Times New Roman"/>
        </w:rPr>
        <w:t>,</w:t>
      </w:r>
      <w:r w:rsidR="006E57D8">
        <w:rPr>
          <w:rFonts w:ascii="Times New Roman" w:hAnsi="Times New Roman" w:cs="Times New Roman"/>
        </w:rPr>
        <w:t xml:space="preserve"> </w:t>
      </w:r>
    </w:p>
    <w:p w14:paraId="3074EB73" w14:textId="77777777" w:rsidR="006E57D8" w:rsidRDefault="006E57D8" w:rsidP="006E57D8">
      <w:pPr>
        <w:rPr>
          <w:rFonts w:ascii="Times New Roman" w:hAnsi="Times New Roman" w:cs="Times New Roman"/>
        </w:rPr>
      </w:pPr>
    </w:p>
    <w:p w14:paraId="10795932" w14:textId="77777777" w:rsidR="006E57D8" w:rsidRDefault="006E57D8" w:rsidP="006E57D8">
      <w:pPr>
        <w:ind w:firstLine="720"/>
        <w:rPr>
          <w:rFonts w:ascii="Times New Roman" w:hAnsi="Times New Roman" w:cs="Times New Roman"/>
        </w:rPr>
      </w:pPr>
      <w:r>
        <w:rPr>
          <w:rFonts w:ascii="Times New Roman" w:hAnsi="Times New Roman" w:cs="Times New Roman"/>
        </w:rPr>
        <w:t xml:space="preserve">Ach! </w:t>
      </w:r>
      <w:proofErr w:type="spellStart"/>
      <w:r>
        <w:rPr>
          <w:rFonts w:ascii="Times New Roman" w:hAnsi="Times New Roman" w:cs="Times New Roman"/>
        </w:rPr>
        <w:t>Einmal</w:t>
      </w:r>
      <w:proofErr w:type="spellEnd"/>
      <w:r>
        <w:rPr>
          <w:rFonts w:ascii="Times New Roman" w:hAnsi="Times New Roman" w:cs="Times New Roman"/>
        </w:rPr>
        <w:t xml:space="preserve"> </w:t>
      </w:r>
      <w:proofErr w:type="spellStart"/>
      <w:r>
        <w:rPr>
          <w:rFonts w:ascii="Times New Roman" w:hAnsi="Times New Roman" w:cs="Times New Roman"/>
        </w:rPr>
        <w:t>dort</w:t>
      </w:r>
      <w:proofErr w:type="spellEnd"/>
      <w:r>
        <w:rPr>
          <w:rFonts w:ascii="Times New Roman" w:hAnsi="Times New Roman" w:cs="Times New Roman"/>
        </w:rPr>
        <w:t xml:space="preserve"> an </w:t>
      </w:r>
      <w:proofErr w:type="spellStart"/>
      <w:r>
        <w:rPr>
          <w:rFonts w:ascii="Times New Roman" w:hAnsi="Times New Roman" w:cs="Times New Roman"/>
        </w:rPr>
        <w:t>Suniums</w:t>
      </w:r>
      <w:proofErr w:type="spellEnd"/>
      <w:r>
        <w:rPr>
          <w:rFonts w:ascii="Times New Roman" w:hAnsi="Times New Roman" w:cs="Times New Roman"/>
        </w:rPr>
        <w:t xml:space="preserve"> </w:t>
      </w:r>
      <w:proofErr w:type="spellStart"/>
      <w:r>
        <w:rPr>
          <w:rFonts w:ascii="Times New Roman" w:hAnsi="Times New Roman" w:cs="Times New Roman"/>
        </w:rPr>
        <w:t>Küste</w:t>
      </w:r>
      <w:proofErr w:type="spellEnd"/>
      <w:r>
        <w:rPr>
          <w:rFonts w:ascii="Times New Roman" w:hAnsi="Times New Roman" w:cs="Times New Roman"/>
        </w:rPr>
        <w:t xml:space="preserve"> </w:t>
      </w:r>
      <w:proofErr w:type="spellStart"/>
      <w:r>
        <w:rPr>
          <w:rFonts w:ascii="Times New Roman" w:hAnsi="Times New Roman" w:cs="Times New Roman"/>
        </w:rPr>
        <w:t>möcht</w:t>
      </w:r>
      <w:proofErr w:type="spellEnd"/>
    </w:p>
    <w:p w14:paraId="1A5F9268" w14:textId="0665DCE2" w:rsidR="00480B8F" w:rsidRDefault="006E57D8" w:rsidP="006E57D8">
      <w:pPr>
        <w:ind w:firstLine="720"/>
        <w:rPr>
          <w:rFonts w:ascii="Times New Roman" w:hAnsi="Times New Roman" w:cs="Times New Roman"/>
        </w:rPr>
      </w:pPr>
      <w:r>
        <w:rPr>
          <w:rFonts w:ascii="Times New Roman" w:hAnsi="Times New Roman" w:cs="Times New Roman"/>
        </w:rPr>
        <w:t xml:space="preserve">Ich </w:t>
      </w:r>
      <w:proofErr w:type="spellStart"/>
      <w:r>
        <w:rPr>
          <w:rFonts w:ascii="Times New Roman" w:hAnsi="Times New Roman" w:cs="Times New Roman"/>
        </w:rPr>
        <w:t>landen</w:t>
      </w:r>
      <w:proofErr w:type="spellEnd"/>
      <w:r>
        <w:rPr>
          <w:rFonts w:ascii="Times New Roman" w:hAnsi="Times New Roman" w:cs="Times New Roman"/>
        </w:rPr>
        <w:t xml:space="preserve">, </w:t>
      </w:r>
      <w:proofErr w:type="spellStart"/>
      <w:r>
        <w:rPr>
          <w:rFonts w:ascii="Times New Roman" w:hAnsi="Times New Roman" w:cs="Times New Roman"/>
        </w:rPr>
        <w:t>deine</w:t>
      </w:r>
      <w:proofErr w:type="spellEnd"/>
      <w:r>
        <w:rPr>
          <w:rFonts w:ascii="Times New Roman" w:hAnsi="Times New Roman" w:cs="Times New Roman"/>
        </w:rPr>
        <w:t xml:space="preserve"> </w:t>
      </w:r>
      <w:proofErr w:type="spellStart"/>
      <w:r>
        <w:rPr>
          <w:rFonts w:ascii="Times New Roman" w:hAnsi="Times New Roman" w:cs="Times New Roman"/>
        </w:rPr>
        <w:t>Säulen</w:t>
      </w:r>
      <w:proofErr w:type="spellEnd"/>
      <w:r>
        <w:rPr>
          <w:rFonts w:ascii="Times New Roman" w:hAnsi="Times New Roman" w:cs="Times New Roman"/>
        </w:rPr>
        <w:t xml:space="preserve">, </w:t>
      </w:r>
      <w:proofErr w:type="spellStart"/>
      <w:r>
        <w:rPr>
          <w:rFonts w:ascii="Times New Roman" w:hAnsi="Times New Roman" w:cs="Times New Roman"/>
        </w:rPr>
        <w:t>Olympion</w:t>
      </w:r>
      <w:proofErr w:type="spellEnd"/>
      <w:r>
        <w:rPr>
          <w:rFonts w:ascii="Times New Roman" w:hAnsi="Times New Roman" w:cs="Times New Roman"/>
        </w:rPr>
        <w:t>! (</w:t>
      </w:r>
      <w:r w:rsidR="009B49A3">
        <w:rPr>
          <w:rFonts w:ascii="Times New Roman" w:hAnsi="Times New Roman" w:cs="Times New Roman"/>
        </w:rPr>
        <w:t>M</w:t>
      </w:r>
      <w:del w:id="525" w:author="Copyeditor" w:date="2022-08-30T13:50:00Z">
        <w:r w:rsidDel="00EF5A24">
          <w:rPr>
            <w:rFonts w:ascii="Times New Roman" w:hAnsi="Times New Roman" w:cs="Times New Roman"/>
          </w:rPr>
          <w:delText>,</w:delText>
        </w:r>
      </w:del>
      <w:r>
        <w:rPr>
          <w:rFonts w:ascii="Times New Roman" w:hAnsi="Times New Roman" w:cs="Times New Roman"/>
        </w:rPr>
        <w:t xml:space="preserve"> 9</w:t>
      </w:r>
      <w:del w:id="526" w:author="Copyeditor" w:date="2022-08-30T13:50:00Z">
        <w:r w:rsidDel="00EF5A24">
          <w:rPr>
            <w:rFonts w:ascii="Times New Roman" w:hAnsi="Times New Roman" w:cs="Times New Roman"/>
          </w:rPr>
          <w:delText>-</w:delText>
        </w:r>
      </w:del>
      <w:ins w:id="527" w:author="Copyeditor" w:date="2022-08-30T13:50:00Z">
        <w:r w:rsidR="00EF5A24">
          <w:rPr>
            <w:rFonts w:ascii="Times New Roman" w:hAnsi="Times New Roman" w:cs="Times New Roman"/>
          </w:rPr>
          <w:t>–</w:t>
        </w:r>
      </w:ins>
      <w:r>
        <w:rPr>
          <w:rFonts w:ascii="Times New Roman" w:hAnsi="Times New Roman" w:cs="Times New Roman"/>
        </w:rPr>
        <w:t>10)</w:t>
      </w:r>
    </w:p>
    <w:p w14:paraId="5F805EF2" w14:textId="77777777" w:rsidR="00480B8F" w:rsidRDefault="00480B8F" w:rsidP="00480B8F">
      <w:pPr>
        <w:rPr>
          <w:rFonts w:ascii="Times New Roman" w:hAnsi="Times New Roman" w:cs="Times New Roman"/>
        </w:rPr>
      </w:pPr>
      <w:r>
        <w:rPr>
          <w:rFonts w:ascii="Times New Roman" w:hAnsi="Times New Roman" w:cs="Times New Roman"/>
        </w:rPr>
        <w:tab/>
      </w:r>
    </w:p>
    <w:p w14:paraId="5AC74879" w14:textId="71D8DEF3" w:rsidR="001F084B" w:rsidRDefault="00D516E1" w:rsidP="001F084B">
      <w:pPr>
        <w:spacing w:line="480" w:lineRule="auto"/>
        <w:rPr>
          <w:rFonts w:ascii="Times New Roman" w:hAnsi="Times New Roman" w:cs="Times New Roman"/>
        </w:rPr>
      </w:pPr>
      <w:r w:rsidRPr="00730D73">
        <w:rPr>
          <w:rFonts w:ascii="Times New Roman" w:hAnsi="Times New Roman" w:cs="Times New Roman"/>
        </w:rPr>
        <w:t xml:space="preserve">Yet the poem </w:t>
      </w:r>
      <w:r w:rsidR="00480B8F">
        <w:rPr>
          <w:rFonts w:ascii="Times New Roman" w:hAnsi="Times New Roman" w:cs="Times New Roman"/>
        </w:rPr>
        <w:t xml:space="preserve">thereby </w:t>
      </w:r>
      <w:r w:rsidRPr="00730D73">
        <w:rPr>
          <w:rFonts w:ascii="Times New Roman" w:hAnsi="Times New Roman" w:cs="Times New Roman"/>
        </w:rPr>
        <w:t>immediately shifts</w:t>
      </w:r>
      <w:r w:rsidR="00107A16" w:rsidRPr="00730D73">
        <w:rPr>
          <w:rFonts w:ascii="Times New Roman" w:hAnsi="Times New Roman" w:cs="Times New Roman"/>
        </w:rPr>
        <w:t xml:space="preserve"> into the hero</w:t>
      </w:r>
      <w:r w:rsidRPr="00730D73">
        <w:rPr>
          <w:rFonts w:ascii="Times New Roman" w:hAnsi="Times New Roman" w:cs="Times New Roman"/>
        </w:rPr>
        <w:t xml:space="preserve">ic tone once it recognizes the </w:t>
      </w:r>
      <w:r w:rsidR="00C5092E" w:rsidRPr="00730D73">
        <w:rPr>
          <w:rFonts w:ascii="Times New Roman" w:hAnsi="Times New Roman" w:cs="Times New Roman"/>
        </w:rPr>
        <w:t xml:space="preserve">bygone status of </w:t>
      </w:r>
      <w:r w:rsidRPr="00730D73">
        <w:rPr>
          <w:rFonts w:ascii="Times New Roman" w:hAnsi="Times New Roman" w:cs="Times New Roman"/>
        </w:rPr>
        <w:t>this ancient world</w:t>
      </w:r>
      <w:r w:rsidR="000C1AC5" w:rsidRPr="00730D73">
        <w:rPr>
          <w:rFonts w:ascii="Times New Roman" w:hAnsi="Times New Roman" w:cs="Times New Roman"/>
        </w:rPr>
        <w:t>.</w:t>
      </w:r>
      <w:r w:rsidR="00C5092E" w:rsidRPr="00730D73">
        <w:rPr>
          <w:rFonts w:ascii="Times New Roman" w:hAnsi="Times New Roman" w:cs="Times New Roman"/>
        </w:rPr>
        <w:t xml:space="preserve"> </w:t>
      </w:r>
      <w:r w:rsidR="00FD2BF9" w:rsidRPr="00730D73">
        <w:rPr>
          <w:rFonts w:ascii="Times New Roman" w:hAnsi="Times New Roman" w:cs="Times New Roman"/>
        </w:rPr>
        <w:t>Desiring</w:t>
      </w:r>
      <w:r w:rsidR="00C5092E" w:rsidRPr="00730D73">
        <w:rPr>
          <w:rFonts w:ascii="Times New Roman" w:hAnsi="Times New Roman" w:cs="Times New Roman"/>
        </w:rPr>
        <w:t xml:space="preserve"> to </w:t>
      </w:r>
      <w:r w:rsidR="00E34ECF" w:rsidRPr="00730D73">
        <w:rPr>
          <w:rFonts w:ascii="Times New Roman" w:hAnsi="Times New Roman" w:cs="Times New Roman"/>
        </w:rPr>
        <w:t>“</w:t>
      </w:r>
      <w:r w:rsidR="00C5092E" w:rsidRPr="00730D73">
        <w:rPr>
          <w:rFonts w:ascii="Times New Roman" w:hAnsi="Times New Roman" w:cs="Times New Roman"/>
        </w:rPr>
        <w:t>land</w:t>
      </w:r>
      <w:r w:rsidR="00E34ECF" w:rsidRPr="00730D73">
        <w:rPr>
          <w:rFonts w:ascii="Times New Roman" w:hAnsi="Times New Roman" w:cs="Times New Roman"/>
        </w:rPr>
        <w:t>”</w:t>
      </w:r>
      <w:r w:rsidR="00C5092E" w:rsidRPr="00730D73">
        <w:rPr>
          <w:rFonts w:ascii="Times New Roman" w:hAnsi="Times New Roman" w:cs="Times New Roman"/>
        </w:rPr>
        <w:t xml:space="preserve"> at </w:t>
      </w:r>
      <w:proofErr w:type="spellStart"/>
      <w:r w:rsidR="00C5092E" w:rsidRPr="00730D73">
        <w:rPr>
          <w:rFonts w:ascii="Times New Roman" w:hAnsi="Times New Roman" w:cs="Times New Roman"/>
        </w:rPr>
        <w:t>Sunium</w:t>
      </w:r>
      <w:proofErr w:type="spellEnd"/>
      <w:r w:rsidR="00BB1095" w:rsidRPr="00730D73">
        <w:rPr>
          <w:rFonts w:ascii="Times New Roman" w:hAnsi="Times New Roman" w:cs="Times New Roman"/>
        </w:rPr>
        <w:t>,</w:t>
      </w:r>
      <w:r w:rsidR="000C1AC5" w:rsidRPr="00730D73">
        <w:rPr>
          <w:rFonts w:ascii="Times New Roman" w:hAnsi="Times New Roman" w:cs="Times New Roman"/>
        </w:rPr>
        <w:t xml:space="preserve"> which</w:t>
      </w:r>
      <w:r w:rsidR="00C5092E" w:rsidRPr="00730D73">
        <w:rPr>
          <w:rFonts w:ascii="Times New Roman" w:hAnsi="Times New Roman" w:cs="Times New Roman"/>
        </w:rPr>
        <w:t xml:space="preserve"> featu</w:t>
      </w:r>
      <w:r w:rsidR="00D939FC" w:rsidRPr="00730D73">
        <w:rPr>
          <w:rFonts w:ascii="Times New Roman" w:hAnsi="Times New Roman" w:cs="Times New Roman"/>
        </w:rPr>
        <w:t>re</w:t>
      </w:r>
      <w:r w:rsidR="00E34ECF" w:rsidRPr="00730D73">
        <w:rPr>
          <w:rFonts w:ascii="Times New Roman" w:hAnsi="Times New Roman" w:cs="Times New Roman"/>
        </w:rPr>
        <w:t>s</w:t>
      </w:r>
      <w:r w:rsidR="00D939FC" w:rsidRPr="00730D73">
        <w:rPr>
          <w:rFonts w:ascii="Times New Roman" w:hAnsi="Times New Roman" w:cs="Times New Roman"/>
        </w:rPr>
        <w:t xml:space="preserve"> </w:t>
      </w:r>
      <w:r w:rsidR="009412FA" w:rsidRPr="00730D73">
        <w:rPr>
          <w:rFonts w:ascii="Times New Roman" w:hAnsi="Times New Roman" w:cs="Times New Roman"/>
        </w:rPr>
        <w:t>several</w:t>
      </w:r>
      <w:r w:rsidR="00D939FC" w:rsidRPr="00730D73">
        <w:rPr>
          <w:rFonts w:ascii="Times New Roman" w:hAnsi="Times New Roman" w:cs="Times New Roman"/>
        </w:rPr>
        <w:t xml:space="preserve"> ruined temples</w:t>
      </w:r>
      <w:del w:id="528" w:author="Copyeditor" w:date="2022-08-30T13:53:00Z">
        <w:r w:rsidR="000C1AC5" w:rsidRPr="00730D73" w:rsidDel="00864CF3">
          <w:rPr>
            <w:rFonts w:ascii="Times New Roman" w:hAnsi="Times New Roman" w:cs="Times New Roman"/>
          </w:rPr>
          <w:delText>,</w:delText>
        </w:r>
      </w:del>
      <w:r w:rsidR="000C1AC5" w:rsidRPr="00730D73">
        <w:rPr>
          <w:rFonts w:ascii="Times New Roman" w:hAnsi="Times New Roman" w:cs="Times New Roman"/>
        </w:rPr>
        <w:t xml:space="preserve"> </w:t>
      </w:r>
      <w:r w:rsidR="00D939FC" w:rsidRPr="00730D73">
        <w:rPr>
          <w:rFonts w:ascii="Times New Roman" w:hAnsi="Times New Roman" w:cs="Times New Roman"/>
        </w:rPr>
        <w:t xml:space="preserve">including the temple of Zeus </w:t>
      </w:r>
      <w:r w:rsidR="00FD2BF9" w:rsidRPr="00730D73">
        <w:rPr>
          <w:rFonts w:ascii="Times New Roman" w:hAnsi="Times New Roman" w:cs="Times New Roman"/>
        </w:rPr>
        <w:t>(the “</w:t>
      </w:r>
      <w:proofErr w:type="spellStart"/>
      <w:r w:rsidR="00FD2BF9" w:rsidRPr="00730D73">
        <w:rPr>
          <w:rFonts w:ascii="Times New Roman" w:hAnsi="Times New Roman" w:cs="Times New Roman"/>
        </w:rPr>
        <w:t>Olympion</w:t>
      </w:r>
      <w:proofErr w:type="spellEnd"/>
      <w:r w:rsidR="00D939FC" w:rsidRPr="00730D73">
        <w:rPr>
          <w:rFonts w:ascii="Times New Roman" w:hAnsi="Times New Roman" w:cs="Times New Roman"/>
        </w:rPr>
        <w:t>”</w:t>
      </w:r>
      <w:r w:rsidR="00FD2BF9" w:rsidRPr="00730D73">
        <w:rPr>
          <w:rFonts w:ascii="Times New Roman" w:hAnsi="Times New Roman" w:cs="Times New Roman"/>
        </w:rPr>
        <w:t>)</w:t>
      </w:r>
      <w:ins w:id="529" w:author="Copyeditor" w:date="2022-08-30T13:53:00Z">
        <w:r w:rsidR="00864CF3">
          <w:rPr>
            <w:rFonts w:ascii="Times New Roman" w:hAnsi="Times New Roman" w:cs="Times New Roman"/>
          </w:rPr>
          <w:t>,</w:t>
        </w:r>
      </w:ins>
      <w:r w:rsidR="00D939FC" w:rsidRPr="00730D73">
        <w:rPr>
          <w:rFonts w:ascii="Times New Roman" w:hAnsi="Times New Roman" w:cs="Times New Roman"/>
        </w:rPr>
        <w:t xml:space="preserve"> </w:t>
      </w:r>
      <w:r w:rsidR="000C1AC5" w:rsidRPr="00730D73">
        <w:rPr>
          <w:rFonts w:ascii="Times New Roman" w:hAnsi="Times New Roman" w:cs="Times New Roman"/>
        </w:rPr>
        <w:t xml:space="preserve">the </w:t>
      </w:r>
      <w:r w:rsidR="003C1AD6">
        <w:rPr>
          <w:rFonts w:ascii="Times New Roman" w:hAnsi="Times New Roman" w:cs="Times New Roman"/>
        </w:rPr>
        <w:t>speaker</w:t>
      </w:r>
      <w:r w:rsidR="000C1AC5" w:rsidRPr="00730D73">
        <w:rPr>
          <w:rFonts w:ascii="Times New Roman" w:hAnsi="Times New Roman" w:cs="Times New Roman"/>
        </w:rPr>
        <w:t xml:space="preserve"> </w:t>
      </w:r>
      <w:r w:rsidR="00BB1095" w:rsidRPr="00730D73">
        <w:rPr>
          <w:rFonts w:ascii="Times New Roman" w:hAnsi="Times New Roman" w:cs="Times New Roman"/>
        </w:rPr>
        <w:t>wishes</w:t>
      </w:r>
      <w:r w:rsidR="000C1AC5" w:rsidRPr="00730D73">
        <w:rPr>
          <w:rFonts w:ascii="Times New Roman" w:hAnsi="Times New Roman" w:cs="Times New Roman"/>
        </w:rPr>
        <w:t xml:space="preserve"> to </w:t>
      </w:r>
      <w:r w:rsidR="00E34ECF" w:rsidRPr="00730D73">
        <w:rPr>
          <w:rFonts w:ascii="Times New Roman" w:hAnsi="Times New Roman" w:cs="Times New Roman"/>
        </w:rPr>
        <w:t>witness</w:t>
      </w:r>
      <w:r w:rsidR="000C1AC5" w:rsidRPr="00730D73">
        <w:rPr>
          <w:rFonts w:ascii="Times New Roman" w:hAnsi="Times New Roman" w:cs="Times New Roman"/>
        </w:rPr>
        <w:t xml:space="preserve"> </w:t>
      </w:r>
      <w:r w:rsidR="00D939FC" w:rsidRPr="00730D73">
        <w:rPr>
          <w:rFonts w:ascii="Times New Roman" w:hAnsi="Times New Roman" w:cs="Times New Roman"/>
        </w:rPr>
        <w:t>its</w:t>
      </w:r>
      <w:r w:rsidR="000C1AC5" w:rsidRPr="00730D73">
        <w:rPr>
          <w:rFonts w:ascii="Times New Roman" w:hAnsi="Times New Roman" w:cs="Times New Roman"/>
        </w:rPr>
        <w:t xml:space="preserve"> </w:t>
      </w:r>
      <w:r w:rsidR="00BB1095" w:rsidRPr="00730D73">
        <w:rPr>
          <w:rFonts w:ascii="Times New Roman" w:hAnsi="Times New Roman" w:cs="Times New Roman"/>
        </w:rPr>
        <w:t>“</w:t>
      </w:r>
      <w:r w:rsidR="00D939FC" w:rsidRPr="00730D73">
        <w:rPr>
          <w:rFonts w:ascii="Times New Roman" w:hAnsi="Times New Roman" w:cs="Times New Roman"/>
        </w:rPr>
        <w:t>columns</w:t>
      </w:r>
      <w:r w:rsidR="00BB1095" w:rsidRPr="00730D73">
        <w:rPr>
          <w:rFonts w:ascii="Times New Roman" w:hAnsi="Times New Roman" w:cs="Times New Roman"/>
        </w:rPr>
        <w:t>”</w:t>
      </w:r>
      <w:r w:rsidR="000C1AC5" w:rsidRPr="00730D73">
        <w:rPr>
          <w:rFonts w:ascii="Times New Roman" w:hAnsi="Times New Roman" w:cs="Times New Roman"/>
        </w:rPr>
        <w:t xml:space="preserve"> before </w:t>
      </w:r>
      <w:r w:rsidR="00D939FC" w:rsidRPr="00730D73">
        <w:rPr>
          <w:rFonts w:ascii="Times New Roman" w:hAnsi="Times New Roman" w:cs="Times New Roman"/>
        </w:rPr>
        <w:t xml:space="preserve">it too is consigned to oblivion: </w:t>
      </w:r>
    </w:p>
    <w:p w14:paraId="2A342CA4" w14:textId="77777777" w:rsidR="001F084B" w:rsidRDefault="001F084B" w:rsidP="001F084B">
      <w:pPr>
        <w:ind w:firstLine="720"/>
        <w:rPr>
          <w:rFonts w:ascii="Times New Roman" w:hAnsi="Times New Roman" w:cs="Times New Roman"/>
        </w:rPr>
      </w:pPr>
      <w:r>
        <w:rPr>
          <w:rFonts w:ascii="Times New Roman" w:hAnsi="Times New Roman" w:cs="Times New Roman"/>
        </w:rPr>
        <w:t>And soon, b</w:t>
      </w:r>
      <w:r w:rsidR="00D939FC" w:rsidRPr="00730D73">
        <w:rPr>
          <w:rFonts w:ascii="Times New Roman" w:hAnsi="Times New Roman" w:cs="Times New Roman"/>
        </w:rPr>
        <w:t>efore the northern gale can</w:t>
      </w:r>
    </w:p>
    <w:p w14:paraId="2EA14B86"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Bury you too in the scattered rubble</w:t>
      </w:r>
    </w:p>
    <w:p w14:paraId="7CDB1324"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Of temples Athens raised, and their imaged gods</w:t>
      </w:r>
    </w:p>
    <w:p w14:paraId="7B7A4682" w14:textId="77777777" w:rsidR="001F084B" w:rsidRDefault="00D939FC" w:rsidP="001F084B">
      <w:pPr>
        <w:ind w:firstLine="720"/>
        <w:rPr>
          <w:rFonts w:ascii="Times New Roman" w:hAnsi="Times New Roman" w:cs="Times New Roman"/>
        </w:rPr>
      </w:pPr>
      <w:r w:rsidRPr="00730D73">
        <w:rPr>
          <w:rFonts w:ascii="Times New Roman" w:hAnsi="Times New Roman" w:cs="Times New Roman"/>
        </w:rPr>
        <w:t xml:space="preserve">For long now desolate </w:t>
      </w:r>
      <w:r w:rsidR="001F084B">
        <w:rPr>
          <w:rFonts w:ascii="Times New Roman" w:hAnsi="Times New Roman" w:cs="Times New Roman"/>
        </w:rPr>
        <w:t xml:space="preserve">you </w:t>
      </w:r>
      <w:r w:rsidRPr="00730D73">
        <w:rPr>
          <w:rFonts w:ascii="Times New Roman" w:hAnsi="Times New Roman" w:cs="Times New Roman"/>
        </w:rPr>
        <w:t>have you stood, O pride</w:t>
      </w:r>
    </w:p>
    <w:p w14:paraId="1CEFE1F0" w14:textId="77777777" w:rsidR="001F084B" w:rsidRDefault="001E65AE" w:rsidP="001F084B">
      <w:pPr>
        <w:ind w:firstLine="720"/>
        <w:rPr>
          <w:rFonts w:ascii="Times New Roman" w:hAnsi="Times New Roman" w:cs="Times New Roman"/>
        </w:rPr>
      </w:pPr>
      <w:r w:rsidRPr="00730D73">
        <w:rPr>
          <w:rFonts w:ascii="Times New Roman" w:hAnsi="Times New Roman" w:cs="Times New Roman"/>
        </w:rPr>
        <w:t>Of worlds that are no more!</w:t>
      </w:r>
    </w:p>
    <w:p w14:paraId="39BB7FA4" w14:textId="77777777" w:rsidR="006E57D8" w:rsidRDefault="006E57D8" w:rsidP="001F084B">
      <w:pPr>
        <w:ind w:firstLine="720"/>
        <w:rPr>
          <w:rFonts w:ascii="Times New Roman" w:hAnsi="Times New Roman" w:cs="Times New Roman"/>
        </w:rPr>
      </w:pPr>
    </w:p>
    <w:p w14:paraId="691C8D0B"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t>Erfragen</w:t>
      </w:r>
      <w:proofErr w:type="spellEnd"/>
      <w:r>
        <w:rPr>
          <w:rFonts w:ascii="Times New Roman" w:hAnsi="Times New Roman" w:cs="Times New Roman"/>
        </w:rPr>
        <w:t xml:space="preserve">, </w:t>
      </w:r>
      <w:proofErr w:type="spellStart"/>
      <w:r>
        <w:rPr>
          <w:rFonts w:ascii="Times New Roman" w:hAnsi="Times New Roman" w:cs="Times New Roman"/>
        </w:rPr>
        <w:t>dort</w:t>
      </w:r>
      <w:proofErr w:type="spellEnd"/>
      <w:r>
        <w:rPr>
          <w:rFonts w:ascii="Times New Roman" w:hAnsi="Times New Roman" w:cs="Times New Roman"/>
        </w:rPr>
        <w:t xml:space="preserve">, </w:t>
      </w:r>
      <w:proofErr w:type="spellStart"/>
      <w:r>
        <w:rPr>
          <w:rFonts w:ascii="Times New Roman" w:hAnsi="Times New Roman" w:cs="Times New Roman"/>
        </w:rPr>
        <w:t>noch</w:t>
      </w:r>
      <w:proofErr w:type="spellEnd"/>
      <w:r>
        <w:rPr>
          <w:rFonts w:ascii="Times New Roman" w:hAnsi="Times New Roman" w:cs="Times New Roman"/>
        </w:rPr>
        <w:t xml:space="preserve"> eh der </w:t>
      </w:r>
      <w:proofErr w:type="spellStart"/>
      <w:r>
        <w:rPr>
          <w:rFonts w:ascii="Times New Roman" w:hAnsi="Times New Roman" w:cs="Times New Roman"/>
        </w:rPr>
        <w:t>Nordsturm</w:t>
      </w:r>
      <w:proofErr w:type="spellEnd"/>
    </w:p>
    <w:p w14:paraId="075BD05E" w14:textId="77777777" w:rsidR="006E57D8" w:rsidRDefault="006E57D8" w:rsidP="001F084B">
      <w:pPr>
        <w:ind w:firstLine="720"/>
        <w:rPr>
          <w:rFonts w:ascii="Times New Roman" w:hAnsi="Times New Roman" w:cs="Times New Roman"/>
        </w:rPr>
      </w:pPr>
      <w:proofErr w:type="spellStart"/>
      <w:r>
        <w:rPr>
          <w:rFonts w:ascii="Times New Roman" w:hAnsi="Times New Roman" w:cs="Times New Roman"/>
        </w:rPr>
        <w:t>Hin</w:t>
      </w:r>
      <w:proofErr w:type="spellEnd"/>
      <w:r>
        <w:rPr>
          <w:rFonts w:ascii="Times New Roman" w:hAnsi="Times New Roman" w:cs="Times New Roman"/>
        </w:rPr>
        <w:t xml:space="preserve"> in den Schutt der </w:t>
      </w:r>
      <w:proofErr w:type="spellStart"/>
      <w:r>
        <w:rPr>
          <w:rFonts w:ascii="Times New Roman" w:hAnsi="Times New Roman" w:cs="Times New Roman"/>
        </w:rPr>
        <w:t>Athenertempel</w:t>
      </w:r>
      <w:proofErr w:type="spellEnd"/>
    </w:p>
    <w:p w14:paraId="685552CE"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ihrer</w:t>
      </w:r>
      <w:proofErr w:type="spellEnd"/>
      <w:r>
        <w:rPr>
          <w:rFonts w:ascii="Times New Roman" w:hAnsi="Times New Roman" w:cs="Times New Roman"/>
        </w:rPr>
        <w:t xml:space="preserve"> </w:t>
      </w:r>
      <w:proofErr w:type="spellStart"/>
      <w:r>
        <w:rPr>
          <w:rFonts w:ascii="Times New Roman" w:hAnsi="Times New Roman" w:cs="Times New Roman"/>
        </w:rPr>
        <w:t>Götterbilder</w:t>
      </w:r>
      <w:proofErr w:type="spellEnd"/>
      <w:r>
        <w:rPr>
          <w:rFonts w:ascii="Times New Roman" w:hAnsi="Times New Roman" w:cs="Times New Roman"/>
        </w:rPr>
        <w:t xml:space="preserve"> </w:t>
      </w:r>
      <w:proofErr w:type="spellStart"/>
      <w:r>
        <w:rPr>
          <w:rFonts w:ascii="Times New Roman" w:hAnsi="Times New Roman" w:cs="Times New Roman"/>
        </w:rPr>
        <w:t>auch</w:t>
      </w:r>
      <w:proofErr w:type="spellEnd"/>
      <w:r>
        <w:rPr>
          <w:rFonts w:ascii="Times New Roman" w:hAnsi="Times New Roman" w:cs="Times New Roman"/>
        </w:rPr>
        <w:t xml:space="preserve"> dich </w:t>
      </w:r>
      <w:proofErr w:type="spellStart"/>
      <w:r>
        <w:rPr>
          <w:rFonts w:ascii="Times New Roman" w:hAnsi="Times New Roman" w:cs="Times New Roman"/>
        </w:rPr>
        <w:t>begräbt</w:t>
      </w:r>
      <w:proofErr w:type="spellEnd"/>
      <w:r>
        <w:rPr>
          <w:rFonts w:ascii="Times New Roman" w:hAnsi="Times New Roman" w:cs="Times New Roman"/>
        </w:rPr>
        <w:t>;</w:t>
      </w:r>
    </w:p>
    <w:p w14:paraId="2C568C91" w14:textId="77777777" w:rsidR="006E57D8" w:rsidRDefault="006E57D8" w:rsidP="001F084B">
      <w:pPr>
        <w:ind w:firstLine="720"/>
        <w:rPr>
          <w:rFonts w:ascii="Times New Roman" w:hAnsi="Times New Roman" w:cs="Times New Roman"/>
        </w:rPr>
      </w:pPr>
      <w:r>
        <w:rPr>
          <w:rFonts w:ascii="Times New Roman" w:hAnsi="Times New Roman" w:cs="Times New Roman"/>
        </w:rPr>
        <w:t xml:space="preserve">Den lang </w:t>
      </w:r>
      <w:proofErr w:type="spellStart"/>
      <w:r>
        <w:rPr>
          <w:rFonts w:ascii="Times New Roman" w:hAnsi="Times New Roman" w:cs="Times New Roman"/>
        </w:rPr>
        <w:t>schon</w:t>
      </w:r>
      <w:proofErr w:type="spellEnd"/>
      <w:r>
        <w:rPr>
          <w:rFonts w:ascii="Times New Roman" w:hAnsi="Times New Roman" w:cs="Times New Roman"/>
        </w:rPr>
        <w:t xml:space="preserve"> </w:t>
      </w:r>
      <w:proofErr w:type="spellStart"/>
      <w:r>
        <w:rPr>
          <w:rFonts w:ascii="Times New Roman" w:hAnsi="Times New Roman" w:cs="Times New Roman"/>
        </w:rPr>
        <w:t>einsam</w:t>
      </w:r>
      <w:proofErr w:type="spellEnd"/>
      <w:r>
        <w:rPr>
          <w:rFonts w:ascii="Times New Roman" w:hAnsi="Times New Roman" w:cs="Times New Roman"/>
        </w:rPr>
        <w:t xml:space="preserve"> </w:t>
      </w:r>
      <w:proofErr w:type="spellStart"/>
      <w:r>
        <w:rPr>
          <w:rFonts w:ascii="Times New Roman" w:hAnsi="Times New Roman" w:cs="Times New Roman"/>
        </w:rPr>
        <w:t>stehst</w:t>
      </w:r>
      <w:proofErr w:type="spellEnd"/>
      <w:r>
        <w:rPr>
          <w:rFonts w:ascii="Times New Roman" w:hAnsi="Times New Roman" w:cs="Times New Roman"/>
        </w:rPr>
        <w:t xml:space="preserve"> du, o Stolz der Welt</w:t>
      </w:r>
    </w:p>
    <w:p w14:paraId="0F5B6774" w14:textId="7D8B5E43" w:rsidR="006E57D8" w:rsidRDefault="006E57D8" w:rsidP="001F084B">
      <w:pPr>
        <w:ind w:firstLine="720"/>
        <w:rPr>
          <w:rFonts w:ascii="Times New Roman" w:hAnsi="Times New Roman" w:cs="Times New Roman"/>
        </w:rPr>
      </w:pPr>
      <w:r>
        <w:rPr>
          <w:rFonts w:ascii="Times New Roman" w:hAnsi="Times New Roman" w:cs="Times New Roman"/>
        </w:rPr>
        <w:t xml:space="preserve">Die </w:t>
      </w:r>
      <w:proofErr w:type="spellStart"/>
      <w:r>
        <w:rPr>
          <w:rFonts w:ascii="Times New Roman" w:hAnsi="Times New Roman" w:cs="Times New Roman"/>
        </w:rPr>
        <w:t>nicht</w:t>
      </w:r>
      <w:proofErr w:type="spellEnd"/>
      <w:r>
        <w:rPr>
          <w:rFonts w:ascii="Times New Roman" w:hAnsi="Times New Roman" w:cs="Times New Roman"/>
        </w:rPr>
        <w:t xml:space="preserve"> </w:t>
      </w:r>
      <w:proofErr w:type="spellStart"/>
      <w:r>
        <w:rPr>
          <w:rFonts w:ascii="Times New Roman" w:hAnsi="Times New Roman" w:cs="Times New Roman"/>
        </w:rPr>
        <w:t>mer</w:t>
      </w:r>
      <w:proofErr w:type="spellEnd"/>
      <w:r>
        <w:rPr>
          <w:rFonts w:ascii="Times New Roman" w:hAnsi="Times New Roman" w:cs="Times New Roman"/>
        </w:rPr>
        <w:t xml:space="preserve"> </w:t>
      </w:r>
      <w:proofErr w:type="spellStart"/>
      <w:proofErr w:type="gramStart"/>
      <w:r>
        <w:rPr>
          <w:rFonts w:ascii="Times New Roman" w:hAnsi="Times New Roman" w:cs="Times New Roman"/>
        </w:rPr>
        <w:t>ist</w:t>
      </w:r>
      <w:proofErr w:type="spellEnd"/>
      <w:r>
        <w:rPr>
          <w:rFonts w:ascii="Times New Roman" w:hAnsi="Times New Roman" w:cs="Times New Roman"/>
        </w:rPr>
        <w:t>!—</w:t>
      </w:r>
      <w:proofErr w:type="gramEnd"/>
      <w:r>
        <w:rPr>
          <w:rFonts w:ascii="Times New Roman" w:hAnsi="Times New Roman" w:cs="Times New Roman"/>
        </w:rPr>
        <w:t xml:space="preserve"> (M</w:t>
      </w:r>
      <w:del w:id="530" w:author="Copyeditor" w:date="2022-08-30T13:53:00Z">
        <w:r w:rsidDel="00864CF3">
          <w:rPr>
            <w:rFonts w:ascii="Times New Roman" w:hAnsi="Times New Roman" w:cs="Times New Roman"/>
          </w:rPr>
          <w:delText>,</w:delText>
        </w:r>
      </w:del>
      <w:r>
        <w:rPr>
          <w:rFonts w:ascii="Times New Roman" w:hAnsi="Times New Roman" w:cs="Times New Roman"/>
        </w:rPr>
        <w:t xml:space="preserve"> 11</w:t>
      </w:r>
      <w:del w:id="531" w:author="Copyeditor" w:date="2022-08-30T13:53:00Z">
        <w:r w:rsidDel="00864CF3">
          <w:rPr>
            <w:rFonts w:ascii="Times New Roman" w:hAnsi="Times New Roman" w:cs="Times New Roman"/>
          </w:rPr>
          <w:delText>-</w:delText>
        </w:r>
      </w:del>
      <w:ins w:id="532" w:author="Copyeditor" w:date="2022-08-30T13:53:00Z">
        <w:r w:rsidR="00864CF3">
          <w:rPr>
            <w:rFonts w:ascii="Times New Roman" w:hAnsi="Times New Roman" w:cs="Times New Roman"/>
          </w:rPr>
          <w:t>–</w:t>
        </w:r>
      </w:ins>
      <w:r>
        <w:rPr>
          <w:rFonts w:ascii="Times New Roman" w:hAnsi="Times New Roman" w:cs="Times New Roman"/>
        </w:rPr>
        <w:t>15)</w:t>
      </w:r>
    </w:p>
    <w:p w14:paraId="409C7946" w14:textId="77777777" w:rsidR="001F084B" w:rsidRDefault="006E57D8" w:rsidP="001F084B">
      <w:pPr>
        <w:ind w:firstLine="720"/>
        <w:rPr>
          <w:rFonts w:ascii="Times New Roman" w:hAnsi="Times New Roman" w:cs="Times New Roman"/>
        </w:rPr>
      </w:pPr>
      <w:r>
        <w:rPr>
          <w:rFonts w:ascii="Times New Roman" w:hAnsi="Times New Roman" w:cs="Times New Roman"/>
        </w:rPr>
        <w:t xml:space="preserve"> </w:t>
      </w:r>
    </w:p>
    <w:p w14:paraId="4DE54BBE" w14:textId="77777777" w:rsidR="006234AF" w:rsidRDefault="00480B8F" w:rsidP="001F084B">
      <w:pPr>
        <w:spacing w:line="480" w:lineRule="auto"/>
        <w:rPr>
          <w:rFonts w:ascii="Times New Roman" w:hAnsi="Times New Roman" w:cs="Times New Roman"/>
        </w:rPr>
      </w:pPr>
      <w:r>
        <w:rPr>
          <w:rFonts w:ascii="Times New Roman" w:hAnsi="Times New Roman" w:cs="Times New Roman"/>
        </w:rPr>
        <w:t>As</w:t>
      </w:r>
      <w:r w:rsidR="00DB16AF" w:rsidRPr="00730D73">
        <w:rPr>
          <w:rFonts w:ascii="Times New Roman" w:hAnsi="Times New Roman" w:cs="Times New Roman"/>
        </w:rPr>
        <w:t xml:space="preserve"> the poem</w:t>
      </w:r>
      <w:r w:rsidR="00E34ECF" w:rsidRPr="00730D73">
        <w:rPr>
          <w:rFonts w:ascii="Times New Roman" w:hAnsi="Times New Roman" w:cs="Times New Roman"/>
        </w:rPr>
        <w:t xml:space="preserve"> </w:t>
      </w:r>
      <w:r w:rsidR="00D516E1" w:rsidRPr="00730D73">
        <w:rPr>
          <w:rFonts w:ascii="Times New Roman" w:hAnsi="Times New Roman" w:cs="Times New Roman"/>
        </w:rPr>
        <w:t>goes on to intimate</w:t>
      </w:r>
      <w:r w:rsidR="00E34ECF" w:rsidRPr="00730D73">
        <w:rPr>
          <w:rFonts w:ascii="Times New Roman" w:hAnsi="Times New Roman" w:cs="Times New Roman"/>
        </w:rPr>
        <w:t xml:space="preserve">, this very </w:t>
      </w:r>
      <w:r w:rsidR="00BB1095" w:rsidRPr="00730D73">
        <w:rPr>
          <w:rFonts w:ascii="Times New Roman" w:hAnsi="Times New Roman" w:cs="Times New Roman"/>
        </w:rPr>
        <w:t>destruction</w:t>
      </w:r>
      <w:r w:rsidR="00E34ECF" w:rsidRPr="00730D73">
        <w:rPr>
          <w:rFonts w:ascii="Times New Roman" w:hAnsi="Times New Roman" w:cs="Times New Roman"/>
        </w:rPr>
        <w:t xml:space="preserve"> of the </w:t>
      </w:r>
      <w:r w:rsidR="00DB16AF" w:rsidRPr="00730D73">
        <w:rPr>
          <w:rFonts w:ascii="Times New Roman" w:hAnsi="Times New Roman" w:cs="Times New Roman"/>
        </w:rPr>
        <w:t>“</w:t>
      </w:r>
      <w:r w:rsidR="00E34ECF" w:rsidRPr="00730D73">
        <w:rPr>
          <w:rFonts w:ascii="Times New Roman" w:hAnsi="Times New Roman" w:cs="Times New Roman"/>
        </w:rPr>
        <w:t>world</w:t>
      </w:r>
      <w:r w:rsidR="00DB16AF" w:rsidRPr="00730D73">
        <w:rPr>
          <w:rFonts w:ascii="Times New Roman" w:hAnsi="Times New Roman" w:cs="Times New Roman"/>
        </w:rPr>
        <w:t>” represented by the Greek temple</w:t>
      </w:r>
      <w:r w:rsidR="00E34ECF" w:rsidRPr="00730D73">
        <w:rPr>
          <w:rFonts w:ascii="Times New Roman" w:hAnsi="Times New Roman" w:cs="Times New Roman"/>
        </w:rPr>
        <w:t xml:space="preserve"> is the condition for the emergence of the Earth, an even more radical “strange</w:t>
      </w:r>
      <w:r w:rsidR="00DB16AF" w:rsidRPr="00730D73">
        <w:rPr>
          <w:rFonts w:ascii="Times New Roman" w:hAnsi="Times New Roman" w:cs="Times New Roman"/>
        </w:rPr>
        <w:t>r</w:t>
      </w:r>
      <w:r w:rsidR="00E34ECF" w:rsidRPr="00730D73">
        <w:rPr>
          <w:rFonts w:ascii="Times New Roman" w:hAnsi="Times New Roman" w:cs="Times New Roman"/>
        </w:rPr>
        <w:t xml:space="preserve">” </w:t>
      </w:r>
      <w:r w:rsidR="00BB1095" w:rsidRPr="00730D73">
        <w:rPr>
          <w:rFonts w:ascii="Times New Roman" w:hAnsi="Times New Roman" w:cs="Times New Roman"/>
        </w:rPr>
        <w:t>(</w:t>
      </w:r>
      <w:proofErr w:type="spellStart"/>
      <w:r w:rsidR="00BB1095" w:rsidRPr="004F748A">
        <w:rPr>
          <w:rFonts w:ascii="Times New Roman" w:hAnsi="Times New Roman" w:cs="Times New Roman"/>
          <w:i/>
        </w:rPr>
        <w:t>Fremde</w:t>
      </w:r>
      <w:r w:rsidRPr="004F748A">
        <w:rPr>
          <w:rFonts w:ascii="Times New Roman" w:hAnsi="Times New Roman" w:cs="Times New Roman"/>
          <w:i/>
        </w:rPr>
        <w:t>n</w:t>
      </w:r>
      <w:proofErr w:type="spellEnd"/>
      <w:r w:rsidR="00BB1095" w:rsidRPr="00730D73">
        <w:rPr>
          <w:rFonts w:ascii="Times New Roman" w:hAnsi="Times New Roman" w:cs="Times New Roman"/>
        </w:rPr>
        <w:t xml:space="preserve">) </w:t>
      </w:r>
      <w:r w:rsidR="00FD2BF9" w:rsidRPr="00730D73">
        <w:rPr>
          <w:rFonts w:ascii="Times New Roman" w:hAnsi="Times New Roman" w:cs="Times New Roman"/>
        </w:rPr>
        <w:t xml:space="preserve">in relation </w:t>
      </w:r>
      <w:r w:rsidR="00DB16AF" w:rsidRPr="00730D73">
        <w:rPr>
          <w:rFonts w:ascii="Times New Roman" w:hAnsi="Times New Roman" w:cs="Times New Roman"/>
        </w:rPr>
        <w:t xml:space="preserve">to the </w:t>
      </w:r>
      <w:r w:rsidR="00D516E1" w:rsidRPr="00730D73">
        <w:rPr>
          <w:rFonts w:ascii="Times New Roman" w:hAnsi="Times New Roman" w:cs="Times New Roman"/>
        </w:rPr>
        <w:t>poet</w:t>
      </w:r>
      <w:r w:rsidR="00DB16AF" w:rsidRPr="00730D73">
        <w:rPr>
          <w:rFonts w:ascii="Times New Roman" w:hAnsi="Times New Roman" w:cs="Times New Roman"/>
        </w:rPr>
        <w:t xml:space="preserve"> </w:t>
      </w:r>
      <w:r w:rsidR="00E34ECF" w:rsidRPr="00730D73">
        <w:rPr>
          <w:rFonts w:ascii="Times New Roman" w:hAnsi="Times New Roman" w:cs="Times New Roman"/>
        </w:rPr>
        <w:t>than the Greeks</w:t>
      </w:r>
      <w:r w:rsidR="00FD2BF9" w:rsidRPr="00730D73">
        <w:rPr>
          <w:rFonts w:ascii="Times New Roman" w:hAnsi="Times New Roman" w:cs="Times New Roman"/>
        </w:rPr>
        <w:t xml:space="preserve">. </w:t>
      </w:r>
      <w:r w:rsidR="00D516E1" w:rsidRPr="00730D73">
        <w:rPr>
          <w:rFonts w:ascii="Times New Roman" w:hAnsi="Times New Roman" w:cs="Times New Roman"/>
        </w:rPr>
        <w:t>The encounter with</w:t>
      </w:r>
      <w:r w:rsidR="00DB16AF" w:rsidRPr="00730D73">
        <w:rPr>
          <w:rFonts w:ascii="Times New Roman" w:hAnsi="Times New Roman" w:cs="Times New Roman"/>
        </w:rPr>
        <w:t xml:space="preserve"> </w:t>
      </w:r>
      <w:r w:rsidR="00FD2BF9" w:rsidRPr="00730D73">
        <w:rPr>
          <w:rFonts w:ascii="Times New Roman" w:hAnsi="Times New Roman" w:cs="Times New Roman"/>
        </w:rPr>
        <w:t>the “unbounded” Earth</w:t>
      </w:r>
      <w:r w:rsidR="00DB16AF" w:rsidRPr="00730D73">
        <w:rPr>
          <w:rFonts w:ascii="Times New Roman" w:hAnsi="Times New Roman" w:cs="Times New Roman"/>
        </w:rPr>
        <w:t xml:space="preserve"> </w:t>
      </w:r>
      <w:r w:rsidR="00E34ECF" w:rsidRPr="00730D73">
        <w:rPr>
          <w:rFonts w:ascii="Times New Roman" w:hAnsi="Times New Roman" w:cs="Times New Roman"/>
        </w:rPr>
        <w:t xml:space="preserve">in the </w:t>
      </w:r>
      <w:r w:rsidR="00DB16AF" w:rsidRPr="00730D73">
        <w:rPr>
          <w:rFonts w:ascii="Times New Roman" w:hAnsi="Times New Roman" w:cs="Times New Roman"/>
        </w:rPr>
        <w:t>rubble</w:t>
      </w:r>
      <w:r w:rsidR="00E34ECF" w:rsidRPr="00730D73">
        <w:rPr>
          <w:rFonts w:ascii="Times New Roman" w:hAnsi="Times New Roman" w:cs="Times New Roman"/>
        </w:rPr>
        <w:t xml:space="preserve"> of the divine</w:t>
      </w:r>
      <w:r w:rsidR="00FD2BF9" w:rsidRPr="00730D73">
        <w:rPr>
          <w:rFonts w:ascii="Times New Roman" w:hAnsi="Times New Roman" w:cs="Times New Roman"/>
        </w:rPr>
        <w:t xml:space="preserve"> </w:t>
      </w:r>
      <w:r w:rsidR="00E34ECF" w:rsidRPr="00730D73">
        <w:rPr>
          <w:rFonts w:ascii="Times New Roman" w:hAnsi="Times New Roman" w:cs="Times New Roman"/>
        </w:rPr>
        <w:t xml:space="preserve">leads the speaker </w:t>
      </w:r>
      <w:r w:rsidR="00DB16AF" w:rsidRPr="00730D73">
        <w:rPr>
          <w:rFonts w:ascii="Times New Roman" w:hAnsi="Times New Roman" w:cs="Times New Roman"/>
        </w:rPr>
        <w:t xml:space="preserve">to </w:t>
      </w:r>
      <w:r w:rsidR="00BB1095" w:rsidRPr="00730D73">
        <w:rPr>
          <w:rFonts w:ascii="Times New Roman" w:hAnsi="Times New Roman" w:cs="Times New Roman"/>
        </w:rPr>
        <w:t>declare his own “homelessness”</w:t>
      </w:r>
      <w:r w:rsidR="00D03961" w:rsidRPr="00730D73">
        <w:rPr>
          <w:rFonts w:ascii="Times New Roman" w:hAnsi="Times New Roman" w:cs="Times New Roman"/>
        </w:rPr>
        <w:t>:</w:t>
      </w:r>
    </w:p>
    <w:p w14:paraId="7097A5A4" w14:textId="77777777" w:rsidR="0015192A" w:rsidRDefault="00D03961" w:rsidP="0015192A">
      <w:pPr>
        <w:ind w:firstLine="720"/>
        <w:rPr>
          <w:rFonts w:ascii="Times New Roman" w:hAnsi="Times New Roman" w:cs="Times New Roman"/>
        </w:rPr>
      </w:pPr>
      <w:r w:rsidRPr="00730D73">
        <w:rPr>
          <w:rFonts w:ascii="Times New Roman" w:hAnsi="Times New Roman" w:cs="Times New Roman"/>
        </w:rPr>
        <w:t xml:space="preserve">To you, perhaps, </w:t>
      </w:r>
      <w:proofErr w:type="gramStart"/>
      <w:r w:rsidRPr="00730D73">
        <w:rPr>
          <w:rFonts w:ascii="Times New Roman" w:hAnsi="Times New Roman" w:cs="Times New Roman"/>
        </w:rPr>
        <w:t>you</w:t>
      </w:r>
      <w:proofErr w:type="gramEnd"/>
      <w:r w:rsidRPr="00730D73">
        <w:rPr>
          <w:rFonts w:ascii="Times New Roman" w:hAnsi="Times New Roman" w:cs="Times New Roman"/>
        </w:rPr>
        <w:t xml:space="preserve"> is</w:t>
      </w:r>
      <w:r w:rsidR="005B5286" w:rsidRPr="00730D73">
        <w:rPr>
          <w:rFonts w:ascii="Times New Roman" w:hAnsi="Times New Roman" w:cs="Times New Roman"/>
        </w:rPr>
        <w:t>la</w:t>
      </w:r>
      <w:r w:rsidRPr="00730D73">
        <w:rPr>
          <w:rFonts w:ascii="Times New Roman" w:hAnsi="Times New Roman" w:cs="Times New Roman"/>
        </w:rPr>
        <w:t>nds, yet one day shall</w:t>
      </w:r>
    </w:p>
    <w:p w14:paraId="04BA7AD2" w14:textId="77777777" w:rsidR="0015192A" w:rsidRDefault="00D03961" w:rsidP="0015192A">
      <w:pPr>
        <w:rPr>
          <w:rFonts w:ascii="Times New Roman" w:hAnsi="Times New Roman" w:cs="Times New Roman"/>
        </w:rPr>
      </w:pPr>
      <w:r w:rsidRPr="00730D73">
        <w:rPr>
          <w:rFonts w:ascii="Times New Roman" w:hAnsi="Times New Roman" w:cs="Times New Roman"/>
        </w:rPr>
        <w:t xml:space="preserve"> </w:t>
      </w:r>
      <w:r w:rsidR="0015192A">
        <w:rPr>
          <w:rFonts w:ascii="Times New Roman" w:hAnsi="Times New Roman" w:cs="Times New Roman"/>
        </w:rPr>
        <w:tab/>
      </w:r>
      <w:r w:rsidRPr="00730D73">
        <w:rPr>
          <w:rFonts w:ascii="Times New Roman" w:hAnsi="Times New Roman" w:cs="Times New Roman"/>
        </w:rPr>
        <w:t>A homeless singer come; for he’s driven on</w:t>
      </w:r>
    </w:p>
    <w:p w14:paraId="01066FAF" w14:textId="77777777" w:rsidR="0015192A" w:rsidRDefault="00D03961" w:rsidP="0015192A">
      <w:pPr>
        <w:ind w:firstLine="720"/>
        <w:rPr>
          <w:rFonts w:ascii="Times New Roman" w:hAnsi="Times New Roman" w:cs="Times New Roman"/>
        </w:rPr>
      </w:pPr>
      <w:r w:rsidRPr="00730D73">
        <w:rPr>
          <w:rFonts w:ascii="Times New Roman" w:hAnsi="Times New Roman" w:cs="Times New Roman"/>
        </w:rPr>
        <w:t>From stranger still to stranger</w:t>
      </w:r>
      <w:r w:rsidR="006C4006">
        <w:rPr>
          <w:rFonts w:ascii="Times New Roman" w:hAnsi="Times New Roman" w:cs="Times New Roman"/>
        </w:rPr>
        <w:t>,</w:t>
      </w:r>
      <w:r w:rsidRPr="00730D73">
        <w:rPr>
          <w:rFonts w:ascii="Times New Roman" w:hAnsi="Times New Roman" w:cs="Times New Roman"/>
        </w:rPr>
        <w:t xml:space="preserve"> and the</w:t>
      </w:r>
    </w:p>
    <w:p w14:paraId="6EF73230" w14:textId="77777777" w:rsidR="006C4006" w:rsidRDefault="00D03961" w:rsidP="0015192A">
      <w:pPr>
        <w:ind w:firstLine="720"/>
        <w:rPr>
          <w:rFonts w:ascii="Times New Roman" w:hAnsi="Times New Roman" w:cs="Times New Roman"/>
        </w:rPr>
      </w:pPr>
      <w:r w:rsidRPr="00730D73">
        <w:rPr>
          <w:rFonts w:ascii="Times New Roman" w:hAnsi="Times New Roman" w:cs="Times New Roman"/>
        </w:rPr>
        <w:t xml:space="preserve">Earth, the </w:t>
      </w:r>
      <w:r w:rsidR="00D94FFC" w:rsidRPr="00730D73">
        <w:rPr>
          <w:rFonts w:ascii="Times New Roman" w:hAnsi="Times New Roman" w:cs="Times New Roman"/>
        </w:rPr>
        <w:t>unbounded, alas, must serve him</w:t>
      </w:r>
    </w:p>
    <w:p w14:paraId="1C4D3C53" w14:textId="77777777" w:rsidR="0015192A" w:rsidRDefault="00D94FFC" w:rsidP="0015192A">
      <w:pPr>
        <w:ind w:firstLine="720"/>
        <w:rPr>
          <w:rFonts w:ascii="Times New Roman" w:hAnsi="Times New Roman" w:cs="Times New Roman"/>
        </w:rPr>
      </w:pPr>
      <w:r w:rsidRPr="00730D73">
        <w:rPr>
          <w:rFonts w:ascii="Times New Roman" w:hAnsi="Times New Roman" w:cs="Times New Roman"/>
        </w:rPr>
        <w:t>In place of home</w:t>
      </w:r>
      <w:r w:rsidR="006B34DB" w:rsidRPr="00730D73">
        <w:rPr>
          <w:rFonts w:ascii="Times New Roman" w:hAnsi="Times New Roman" w:cs="Times New Roman"/>
        </w:rPr>
        <w:t xml:space="preserve"> and nation his whole life long</w:t>
      </w:r>
    </w:p>
    <w:p w14:paraId="5A0FF5EC" w14:textId="77777777" w:rsidR="006E57D8" w:rsidRDefault="006E57D8" w:rsidP="0015192A">
      <w:pPr>
        <w:ind w:firstLine="720"/>
        <w:rPr>
          <w:rFonts w:ascii="Times New Roman" w:hAnsi="Times New Roman" w:cs="Times New Roman"/>
        </w:rPr>
      </w:pPr>
    </w:p>
    <w:p w14:paraId="315A3A4C" w14:textId="77777777" w:rsidR="006E57D8" w:rsidRDefault="006E57D8" w:rsidP="0015192A">
      <w:pPr>
        <w:ind w:firstLine="720"/>
        <w:rPr>
          <w:rFonts w:ascii="Times New Roman" w:hAnsi="Times New Roman" w:cs="Times New Roman"/>
        </w:rPr>
      </w:pPr>
      <w:r>
        <w:rPr>
          <w:rFonts w:ascii="Times New Roman" w:hAnsi="Times New Roman" w:cs="Times New Roman"/>
        </w:rPr>
        <w:lastRenderedPageBreak/>
        <w:t xml:space="preserve">Zu </w:t>
      </w:r>
      <w:proofErr w:type="spellStart"/>
      <w:r>
        <w:rPr>
          <w:rFonts w:ascii="Times New Roman" w:hAnsi="Times New Roman" w:cs="Times New Roman"/>
        </w:rPr>
        <w:t>euch</w:t>
      </w:r>
      <w:proofErr w:type="spellEnd"/>
      <w:r>
        <w:rPr>
          <w:rFonts w:ascii="Times New Roman" w:hAnsi="Times New Roman" w:cs="Times New Roman"/>
        </w:rPr>
        <w:t xml:space="preserve"> </w:t>
      </w:r>
      <w:proofErr w:type="spellStart"/>
      <w:r>
        <w:rPr>
          <w:rFonts w:ascii="Times New Roman" w:hAnsi="Times New Roman" w:cs="Times New Roman"/>
        </w:rPr>
        <w:t>vielleicht</w:t>
      </w:r>
      <w:proofErr w:type="spellEnd"/>
      <w:r>
        <w:rPr>
          <w:rFonts w:ascii="Times New Roman" w:hAnsi="Times New Roman" w:cs="Times New Roman"/>
        </w:rPr>
        <w:t xml:space="preserve">, </w:t>
      </w:r>
      <w:proofErr w:type="spellStart"/>
      <w:r>
        <w:rPr>
          <w:rFonts w:ascii="Times New Roman" w:hAnsi="Times New Roman" w:cs="Times New Roman"/>
        </w:rPr>
        <w:t>ihr</w:t>
      </w:r>
      <w:proofErr w:type="spellEnd"/>
      <w:r>
        <w:rPr>
          <w:rFonts w:ascii="Times New Roman" w:hAnsi="Times New Roman" w:cs="Times New Roman"/>
        </w:rPr>
        <w:t xml:space="preserve"> </w:t>
      </w:r>
      <w:proofErr w:type="spellStart"/>
      <w:r>
        <w:rPr>
          <w:rFonts w:ascii="Times New Roman" w:hAnsi="Times New Roman" w:cs="Times New Roman"/>
        </w:rPr>
        <w:t>Inseln</w:t>
      </w:r>
      <w:proofErr w:type="spellEnd"/>
      <w:r>
        <w:rPr>
          <w:rFonts w:ascii="Times New Roman" w:hAnsi="Times New Roman" w:cs="Times New Roman"/>
        </w:rPr>
        <w:t xml:space="preserve">! </w:t>
      </w:r>
      <w:proofErr w:type="spellStart"/>
      <w:r>
        <w:rPr>
          <w:rFonts w:ascii="Times New Roman" w:hAnsi="Times New Roman" w:cs="Times New Roman"/>
        </w:rPr>
        <w:t>geräth</w:t>
      </w:r>
      <w:proofErr w:type="spellEnd"/>
      <w:r>
        <w:rPr>
          <w:rFonts w:ascii="Times New Roman" w:hAnsi="Times New Roman" w:cs="Times New Roman"/>
        </w:rPr>
        <w:t xml:space="preserve"> </w:t>
      </w:r>
      <w:proofErr w:type="spellStart"/>
      <w:r>
        <w:rPr>
          <w:rFonts w:ascii="Times New Roman" w:hAnsi="Times New Roman" w:cs="Times New Roman"/>
        </w:rPr>
        <w:t>noch</w:t>
      </w:r>
      <w:proofErr w:type="spellEnd"/>
      <w:r>
        <w:rPr>
          <w:rFonts w:ascii="Times New Roman" w:hAnsi="Times New Roman" w:cs="Times New Roman"/>
        </w:rPr>
        <w:t xml:space="preserve"> </w:t>
      </w:r>
      <w:proofErr w:type="spellStart"/>
      <w:r>
        <w:rPr>
          <w:rFonts w:ascii="Times New Roman" w:hAnsi="Times New Roman" w:cs="Times New Roman"/>
        </w:rPr>
        <w:t>einst</w:t>
      </w:r>
      <w:proofErr w:type="spellEnd"/>
    </w:p>
    <w:p w14:paraId="6D7B4E19" w14:textId="77777777" w:rsidR="006E57D8" w:rsidRDefault="006E57D8" w:rsidP="0015192A">
      <w:pPr>
        <w:ind w:firstLine="720"/>
        <w:rPr>
          <w:rFonts w:ascii="Times New Roman" w:hAnsi="Times New Roman" w:cs="Times New Roman"/>
        </w:rPr>
      </w:pPr>
      <w:r>
        <w:rPr>
          <w:rFonts w:ascii="Times New Roman" w:hAnsi="Times New Roman" w:cs="Times New Roman"/>
        </w:rPr>
        <w:t xml:space="preserve">Ein </w:t>
      </w:r>
      <w:proofErr w:type="spellStart"/>
      <w:r>
        <w:rPr>
          <w:rFonts w:ascii="Times New Roman" w:hAnsi="Times New Roman" w:cs="Times New Roman"/>
        </w:rPr>
        <w:t>heimatloser</w:t>
      </w:r>
      <w:proofErr w:type="spellEnd"/>
      <w:r>
        <w:rPr>
          <w:rFonts w:ascii="Times New Roman" w:hAnsi="Times New Roman" w:cs="Times New Roman"/>
        </w:rPr>
        <w:t xml:space="preserve"> </w:t>
      </w:r>
      <w:proofErr w:type="spellStart"/>
      <w:r>
        <w:rPr>
          <w:rFonts w:ascii="Times New Roman" w:hAnsi="Times New Roman" w:cs="Times New Roman"/>
        </w:rPr>
        <w:t>Sänger</w:t>
      </w:r>
      <w:proofErr w:type="spellEnd"/>
      <w:r>
        <w:rPr>
          <w:rFonts w:ascii="Times New Roman" w:hAnsi="Times New Roman" w:cs="Times New Roman"/>
        </w:rPr>
        <w:t xml:space="preserve">; den wander </w:t>
      </w:r>
      <w:proofErr w:type="spellStart"/>
      <w:r>
        <w:rPr>
          <w:rFonts w:ascii="Times New Roman" w:hAnsi="Times New Roman" w:cs="Times New Roman"/>
        </w:rPr>
        <w:t>Muß</w:t>
      </w:r>
      <w:proofErr w:type="spellEnd"/>
    </w:p>
    <w:p w14:paraId="2E7002C7" w14:textId="77777777" w:rsidR="006E57D8" w:rsidRDefault="006E57D8" w:rsidP="0015192A">
      <w:pPr>
        <w:ind w:firstLine="720"/>
        <w:rPr>
          <w:rFonts w:ascii="Times New Roman" w:hAnsi="Times New Roman" w:cs="Times New Roman"/>
        </w:rPr>
      </w:pPr>
      <w:r>
        <w:rPr>
          <w:rFonts w:ascii="Times New Roman" w:hAnsi="Times New Roman" w:cs="Times New Roman"/>
        </w:rPr>
        <w:t xml:space="preserve">Von </w:t>
      </w:r>
      <w:proofErr w:type="spellStart"/>
      <w:r>
        <w:rPr>
          <w:rFonts w:ascii="Times New Roman" w:hAnsi="Times New Roman" w:cs="Times New Roman"/>
        </w:rPr>
        <w:t>Fremden</w:t>
      </w:r>
      <w:proofErr w:type="spellEnd"/>
      <w:r>
        <w:rPr>
          <w:rFonts w:ascii="Times New Roman" w:hAnsi="Times New Roman" w:cs="Times New Roman"/>
        </w:rPr>
        <w:t xml:space="preserve"> er </w:t>
      </w:r>
      <w:proofErr w:type="spellStart"/>
      <w:r>
        <w:rPr>
          <w:rFonts w:ascii="Times New Roman" w:hAnsi="Times New Roman" w:cs="Times New Roman"/>
        </w:rPr>
        <w:t>zu</w:t>
      </w:r>
      <w:proofErr w:type="spellEnd"/>
      <w:r>
        <w:rPr>
          <w:rFonts w:ascii="Times New Roman" w:hAnsi="Times New Roman" w:cs="Times New Roman"/>
        </w:rPr>
        <w:t xml:space="preserve"> </w:t>
      </w:r>
      <w:proofErr w:type="spellStart"/>
      <w:r>
        <w:rPr>
          <w:rFonts w:ascii="Times New Roman" w:hAnsi="Times New Roman" w:cs="Times New Roman"/>
        </w:rPr>
        <w:t>Fremden</w:t>
      </w:r>
      <w:proofErr w:type="spellEnd"/>
      <w:r>
        <w:rPr>
          <w:rFonts w:ascii="Times New Roman" w:hAnsi="Times New Roman" w:cs="Times New Roman"/>
        </w:rPr>
        <w:t>, und die</w:t>
      </w:r>
    </w:p>
    <w:p w14:paraId="1A276323" w14:textId="77777777" w:rsidR="006E57D8" w:rsidRDefault="006E57D8" w:rsidP="0015192A">
      <w:pPr>
        <w:ind w:firstLine="720"/>
        <w:rPr>
          <w:rFonts w:ascii="Times New Roman" w:hAnsi="Times New Roman" w:cs="Times New Roman"/>
        </w:rPr>
      </w:pPr>
      <w:proofErr w:type="spellStart"/>
      <w:r>
        <w:rPr>
          <w:rFonts w:ascii="Times New Roman" w:hAnsi="Times New Roman" w:cs="Times New Roman"/>
        </w:rPr>
        <w:t>Erde</w:t>
      </w:r>
      <w:proofErr w:type="spellEnd"/>
      <w:r>
        <w:rPr>
          <w:rFonts w:ascii="Times New Roman" w:hAnsi="Times New Roman" w:cs="Times New Roman"/>
        </w:rPr>
        <w:t xml:space="preserve">, die </w:t>
      </w:r>
      <w:proofErr w:type="spellStart"/>
      <w:r>
        <w:rPr>
          <w:rFonts w:ascii="Times New Roman" w:hAnsi="Times New Roman" w:cs="Times New Roman"/>
        </w:rPr>
        <w:t>freie</w:t>
      </w:r>
      <w:proofErr w:type="spellEnd"/>
      <w:r>
        <w:rPr>
          <w:rFonts w:ascii="Times New Roman" w:hAnsi="Times New Roman" w:cs="Times New Roman"/>
        </w:rPr>
        <w:t xml:space="preserve">, </w:t>
      </w:r>
      <w:proofErr w:type="spellStart"/>
      <w:r>
        <w:rPr>
          <w:rFonts w:ascii="Times New Roman" w:hAnsi="Times New Roman" w:cs="Times New Roman"/>
        </w:rPr>
        <w:t>sie</w:t>
      </w:r>
      <w:proofErr w:type="spellEnd"/>
      <w:r>
        <w:rPr>
          <w:rFonts w:ascii="Times New Roman" w:hAnsi="Times New Roman" w:cs="Times New Roman"/>
        </w:rPr>
        <w:t xml:space="preserve"> </w:t>
      </w:r>
      <w:proofErr w:type="spellStart"/>
      <w:r>
        <w:rPr>
          <w:rFonts w:ascii="Times New Roman" w:hAnsi="Times New Roman" w:cs="Times New Roman"/>
        </w:rPr>
        <w:t>muß</w:t>
      </w:r>
      <w:proofErr w:type="spellEnd"/>
      <w:r>
        <w:rPr>
          <w:rFonts w:ascii="Times New Roman" w:hAnsi="Times New Roman" w:cs="Times New Roman"/>
        </w:rPr>
        <w:t xml:space="preserve"> ja </w:t>
      </w:r>
      <w:proofErr w:type="spellStart"/>
      <w:r>
        <w:rPr>
          <w:rFonts w:ascii="Times New Roman" w:hAnsi="Times New Roman" w:cs="Times New Roman"/>
        </w:rPr>
        <w:t>leider</w:t>
      </w:r>
      <w:proofErr w:type="spellEnd"/>
      <w:r>
        <w:rPr>
          <w:rFonts w:ascii="Times New Roman" w:hAnsi="Times New Roman" w:cs="Times New Roman"/>
        </w:rPr>
        <w:t>!</w:t>
      </w:r>
    </w:p>
    <w:p w14:paraId="7412FD32" w14:textId="655AD6A5" w:rsidR="006E57D8" w:rsidRDefault="006E57D8" w:rsidP="006E57D8">
      <w:pPr>
        <w:ind w:firstLine="720"/>
        <w:rPr>
          <w:rFonts w:ascii="Times New Roman" w:hAnsi="Times New Roman" w:cs="Times New Roman"/>
        </w:rPr>
      </w:pPr>
      <w:proofErr w:type="spellStart"/>
      <w:r>
        <w:rPr>
          <w:rFonts w:ascii="Times New Roman" w:hAnsi="Times New Roman" w:cs="Times New Roman"/>
        </w:rPr>
        <w:t>Statt</w:t>
      </w:r>
      <w:proofErr w:type="spellEnd"/>
      <w:r>
        <w:rPr>
          <w:rFonts w:ascii="Times New Roman" w:hAnsi="Times New Roman" w:cs="Times New Roman"/>
        </w:rPr>
        <w:t xml:space="preserve"> </w:t>
      </w:r>
      <w:proofErr w:type="spellStart"/>
      <w:r>
        <w:rPr>
          <w:rFonts w:ascii="Times New Roman" w:hAnsi="Times New Roman" w:cs="Times New Roman"/>
        </w:rPr>
        <w:t>Vaterlands</w:t>
      </w:r>
      <w:proofErr w:type="spellEnd"/>
      <w:r>
        <w:rPr>
          <w:rFonts w:ascii="Times New Roman" w:hAnsi="Times New Roman" w:cs="Times New Roman"/>
        </w:rPr>
        <w:t xml:space="preserve"> </w:t>
      </w:r>
      <w:proofErr w:type="spellStart"/>
      <w:r>
        <w:rPr>
          <w:rFonts w:ascii="Times New Roman" w:hAnsi="Times New Roman" w:cs="Times New Roman"/>
        </w:rPr>
        <w:t>ihm</w:t>
      </w:r>
      <w:proofErr w:type="spellEnd"/>
      <w:r>
        <w:rPr>
          <w:rFonts w:ascii="Times New Roman" w:hAnsi="Times New Roman" w:cs="Times New Roman"/>
        </w:rPr>
        <w:t xml:space="preserve"> </w:t>
      </w:r>
      <w:proofErr w:type="spellStart"/>
      <w:r>
        <w:rPr>
          <w:rFonts w:ascii="Times New Roman" w:hAnsi="Times New Roman" w:cs="Times New Roman"/>
        </w:rPr>
        <w:t>dienen</w:t>
      </w:r>
      <w:proofErr w:type="spellEnd"/>
      <w:r>
        <w:rPr>
          <w:rFonts w:ascii="Times New Roman" w:hAnsi="Times New Roman" w:cs="Times New Roman"/>
        </w:rPr>
        <w:t xml:space="preserve">, so lang er </w:t>
      </w:r>
      <w:proofErr w:type="spellStart"/>
      <w:r>
        <w:rPr>
          <w:rFonts w:ascii="Times New Roman" w:hAnsi="Times New Roman" w:cs="Times New Roman"/>
        </w:rPr>
        <w:t>lebt</w:t>
      </w:r>
      <w:proofErr w:type="spellEnd"/>
      <w:r>
        <w:rPr>
          <w:rFonts w:ascii="Times New Roman" w:hAnsi="Times New Roman" w:cs="Times New Roman"/>
        </w:rPr>
        <w:t xml:space="preserve"> (M</w:t>
      </w:r>
      <w:del w:id="533" w:author="Copyeditor" w:date="2022-08-30T13:54:00Z">
        <w:r w:rsidDel="00864CF3">
          <w:rPr>
            <w:rFonts w:ascii="Times New Roman" w:hAnsi="Times New Roman" w:cs="Times New Roman"/>
          </w:rPr>
          <w:delText>,</w:delText>
        </w:r>
      </w:del>
      <w:r>
        <w:rPr>
          <w:rFonts w:ascii="Times New Roman" w:hAnsi="Times New Roman" w:cs="Times New Roman"/>
        </w:rPr>
        <w:t xml:space="preserve"> 25</w:t>
      </w:r>
      <w:del w:id="534" w:author="Copyeditor" w:date="2022-08-30T13:54:00Z">
        <w:r w:rsidDel="00864CF3">
          <w:rPr>
            <w:rFonts w:ascii="Times New Roman" w:hAnsi="Times New Roman" w:cs="Times New Roman"/>
          </w:rPr>
          <w:delText>-</w:delText>
        </w:r>
      </w:del>
      <w:ins w:id="535" w:author="Copyeditor" w:date="2022-08-30T13:54:00Z">
        <w:r w:rsidR="00864CF3">
          <w:rPr>
            <w:rFonts w:ascii="Times New Roman" w:hAnsi="Times New Roman" w:cs="Times New Roman"/>
          </w:rPr>
          <w:t>–</w:t>
        </w:r>
      </w:ins>
      <w:r>
        <w:rPr>
          <w:rFonts w:ascii="Times New Roman" w:hAnsi="Times New Roman" w:cs="Times New Roman"/>
        </w:rPr>
        <w:t>29).</w:t>
      </w:r>
    </w:p>
    <w:p w14:paraId="17884BF2" w14:textId="77777777" w:rsidR="0015192A" w:rsidRDefault="0015192A" w:rsidP="001F084B">
      <w:pPr>
        <w:spacing w:line="480" w:lineRule="auto"/>
        <w:rPr>
          <w:rFonts w:ascii="Times New Roman" w:hAnsi="Times New Roman" w:cs="Times New Roman"/>
        </w:rPr>
      </w:pPr>
    </w:p>
    <w:p w14:paraId="62D6423A" w14:textId="35EDD14A" w:rsidR="00FD41B0" w:rsidRPr="00730D73" w:rsidRDefault="00D516E1" w:rsidP="001F084B">
      <w:pPr>
        <w:spacing w:line="480" w:lineRule="auto"/>
        <w:rPr>
          <w:rFonts w:ascii="Times New Roman" w:hAnsi="Times New Roman" w:cs="Times New Roman"/>
        </w:rPr>
      </w:pPr>
      <w:r w:rsidRPr="00730D73">
        <w:rPr>
          <w:rFonts w:ascii="Times New Roman" w:hAnsi="Times New Roman" w:cs="Times New Roman"/>
        </w:rPr>
        <w:t xml:space="preserve">The oscillation of tones, and the abrupt shift away from the poet’s focus on the gods as the </w:t>
      </w:r>
      <w:r w:rsidR="006B34DB" w:rsidRPr="00730D73">
        <w:rPr>
          <w:rFonts w:ascii="Times New Roman" w:hAnsi="Times New Roman" w:cs="Times New Roman"/>
        </w:rPr>
        <w:t xml:space="preserve">object and </w:t>
      </w:r>
      <w:r w:rsidRPr="00730D73">
        <w:rPr>
          <w:rFonts w:ascii="Times New Roman" w:hAnsi="Times New Roman" w:cs="Times New Roman"/>
        </w:rPr>
        <w:t>source of his song</w:t>
      </w:r>
      <w:del w:id="536" w:author="Copyeditor" w:date="2022-08-30T13:55:00Z">
        <w:r w:rsidRPr="00730D73" w:rsidDel="00864CF3">
          <w:rPr>
            <w:rFonts w:ascii="Times New Roman" w:hAnsi="Times New Roman" w:cs="Times New Roman"/>
          </w:rPr>
          <w:delText>,</w:delText>
        </w:r>
      </w:del>
      <w:r w:rsidRPr="00730D73">
        <w:rPr>
          <w:rFonts w:ascii="Times New Roman" w:hAnsi="Times New Roman" w:cs="Times New Roman"/>
        </w:rPr>
        <w:t xml:space="preserve"> gradually </w:t>
      </w:r>
      <w:r w:rsidR="006B34DB" w:rsidRPr="00730D73">
        <w:rPr>
          <w:rFonts w:ascii="Times New Roman" w:hAnsi="Times New Roman" w:cs="Times New Roman"/>
        </w:rPr>
        <w:t>destabilizes the</w:t>
      </w:r>
      <w:r w:rsidR="00BB1095" w:rsidRPr="00730D73">
        <w:rPr>
          <w:rFonts w:ascii="Times New Roman" w:hAnsi="Times New Roman" w:cs="Times New Roman"/>
        </w:rPr>
        <w:t xml:space="preserve"> ground beneath the speaker, </w:t>
      </w:r>
      <w:r w:rsidR="006B34DB" w:rsidRPr="00730D73">
        <w:rPr>
          <w:rFonts w:ascii="Times New Roman" w:hAnsi="Times New Roman" w:cs="Times New Roman"/>
        </w:rPr>
        <w:t xml:space="preserve">disrupting </w:t>
      </w:r>
      <w:r w:rsidR="00BB1095" w:rsidRPr="00730D73">
        <w:rPr>
          <w:rFonts w:ascii="Times New Roman" w:hAnsi="Times New Roman" w:cs="Times New Roman"/>
        </w:rPr>
        <w:t xml:space="preserve">any clear </w:t>
      </w:r>
      <w:r w:rsidR="006B34DB" w:rsidRPr="00730D73">
        <w:rPr>
          <w:rFonts w:ascii="Times New Roman" w:hAnsi="Times New Roman" w:cs="Times New Roman"/>
        </w:rPr>
        <w:t>opposition</w:t>
      </w:r>
      <w:r w:rsidR="00BB1095" w:rsidRPr="00730D73">
        <w:rPr>
          <w:rFonts w:ascii="Times New Roman" w:hAnsi="Times New Roman" w:cs="Times New Roman"/>
        </w:rPr>
        <w:t xml:space="preserve"> between </w:t>
      </w:r>
      <w:proofErr w:type="spellStart"/>
      <w:r w:rsidR="00BB1095" w:rsidRPr="006C4006">
        <w:rPr>
          <w:rFonts w:ascii="Times New Roman" w:hAnsi="Times New Roman" w:cs="Times New Roman"/>
          <w:i/>
        </w:rPr>
        <w:t>heim</w:t>
      </w:r>
      <w:proofErr w:type="spellEnd"/>
      <w:r w:rsidR="00BB1095" w:rsidRPr="00730D73">
        <w:rPr>
          <w:rFonts w:ascii="Times New Roman" w:hAnsi="Times New Roman" w:cs="Times New Roman"/>
        </w:rPr>
        <w:t xml:space="preserve"> and </w:t>
      </w:r>
      <w:proofErr w:type="spellStart"/>
      <w:r w:rsidR="00BB1095" w:rsidRPr="006C4006">
        <w:rPr>
          <w:rFonts w:ascii="Times New Roman" w:hAnsi="Times New Roman" w:cs="Times New Roman"/>
          <w:i/>
        </w:rPr>
        <w:t>fremde</w:t>
      </w:r>
      <w:proofErr w:type="spellEnd"/>
      <w:r w:rsidR="00BB1095" w:rsidRPr="00730D73">
        <w:rPr>
          <w:rFonts w:ascii="Times New Roman" w:hAnsi="Times New Roman" w:cs="Times New Roman"/>
        </w:rPr>
        <w:t xml:space="preserve">, home and </w:t>
      </w:r>
      <w:r w:rsidR="00FD2BF9" w:rsidRPr="00730D73">
        <w:rPr>
          <w:rFonts w:ascii="Times New Roman" w:hAnsi="Times New Roman" w:cs="Times New Roman"/>
        </w:rPr>
        <w:t xml:space="preserve">the </w:t>
      </w:r>
      <w:r w:rsidR="00BB1095" w:rsidRPr="00730D73">
        <w:rPr>
          <w:rFonts w:ascii="Times New Roman" w:hAnsi="Times New Roman" w:cs="Times New Roman"/>
        </w:rPr>
        <w:t>strange</w:t>
      </w:r>
      <w:r w:rsidR="001610F1" w:rsidRPr="00730D73">
        <w:rPr>
          <w:rFonts w:ascii="Times New Roman" w:hAnsi="Times New Roman" w:cs="Times New Roman"/>
        </w:rPr>
        <w:t xml:space="preserve"> </w:t>
      </w:r>
      <w:r w:rsidR="00482718" w:rsidRPr="00730D73">
        <w:rPr>
          <w:rFonts w:ascii="Times New Roman" w:hAnsi="Times New Roman" w:cs="Times New Roman"/>
        </w:rPr>
        <w:t>(</w:t>
      </w:r>
      <w:r w:rsidR="001610F1" w:rsidRPr="00730D73">
        <w:rPr>
          <w:rFonts w:ascii="Times New Roman" w:hAnsi="Times New Roman" w:cs="Times New Roman"/>
        </w:rPr>
        <w:t>or foreign</w:t>
      </w:r>
      <w:r w:rsidR="00482718" w:rsidRPr="00730D73">
        <w:rPr>
          <w:rFonts w:ascii="Times New Roman" w:hAnsi="Times New Roman" w:cs="Times New Roman"/>
        </w:rPr>
        <w:t>)</w:t>
      </w:r>
      <w:r w:rsidR="00BB1095" w:rsidRPr="00730D73">
        <w:rPr>
          <w:rFonts w:ascii="Times New Roman" w:hAnsi="Times New Roman" w:cs="Times New Roman"/>
        </w:rPr>
        <w:t xml:space="preserve">. </w:t>
      </w:r>
      <w:r w:rsidR="00782BAF" w:rsidRPr="00730D73">
        <w:rPr>
          <w:rFonts w:ascii="Times New Roman" w:hAnsi="Times New Roman" w:cs="Times New Roman"/>
        </w:rPr>
        <w:t>Faced with the destruction of the temple of Zeus</w:t>
      </w:r>
      <w:r w:rsidR="006B34DB" w:rsidRPr="00730D73">
        <w:rPr>
          <w:rFonts w:ascii="Times New Roman" w:hAnsi="Times New Roman" w:cs="Times New Roman"/>
        </w:rPr>
        <w:t xml:space="preserve"> and the</w:t>
      </w:r>
      <w:r w:rsidR="00782BAF" w:rsidRPr="00730D73">
        <w:rPr>
          <w:rFonts w:ascii="Times New Roman" w:hAnsi="Times New Roman" w:cs="Times New Roman"/>
        </w:rPr>
        <w:t xml:space="preserve"> collapse of </w:t>
      </w:r>
      <w:r w:rsidR="006B34DB" w:rsidRPr="00730D73">
        <w:rPr>
          <w:rFonts w:ascii="Times New Roman" w:hAnsi="Times New Roman" w:cs="Times New Roman"/>
        </w:rPr>
        <w:t>the</w:t>
      </w:r>
      <w:r w:rsidR="00782BAF" w:rsidRPr="00730D73">
        <w:rPr>
          <w:rFonts w:ascii="Times New Roman" w:hAnsi="Times New Roman" w:cs="Times New Roman"/>
        </w:rPr>
        <w:t xml:space="preserve"> world </w:t>
      </w:r>
      <w:r w:rsidR="006B34DB" w:rsidRPr="00730D73">
        <w:rPr>
          <w:rFonts w:ascii="Times New Roman" w:hAnsi="Times New Roman" w:cs="Times New Roman"/>
        </w:rPr>
        <w:t xml:space="preserve">to which it belonged, </w:t>
      </w:r>
      <w:r w:rsidR="00782BAF" w:rsidRPr="00730D73">
        <w:rPr>
          <w:rFonts w:ascii="Times New Roman" w:hAnsi="Times New Roman" w:cs="Times New Roman"/>
        </w:rPr>
        <w:t xml:space="preserve">the speaker is </w:t>
      </w:r>
      <w:r w:rsidR="00D44E80" w:rsidRPr="00730D73">
        <w:rPr>
          <w:rFonts w:ascii="Times New Roman" w:hAnsi="Times New Roman" w:cs="Times New Roman"/>
        </w:rPr>
        <w:t xml:space="preserve">instead </w:t>
      </w:r>
      <w:r w:rsidR="00782BAF" w:rsidRPr="00730D73">
        <w:rPr>
          <w:rFonts w:ascii="Times New Roman" w:hAnsi="Times New Roman" w:cs="Times New Roman"/>
        </w:rPr>
        <w:t>“driven on” from strange</w:t>
      </w:r>
      <w:r w:rsidR="003C1AD6">
        <w:rPr>
          <w:rFonts w:ascii="Times New Roman" w:hAnsi="Times New Roman" w:cs="Times New Roman"/>
        </w:rPr>
        <w:t>r</w:t>
      </w:r>
      <w:r w:rsidR="00782BAF" w:rsidRPr="00730D73">
        <w:rPr>
          <w:rFonts w:ascii="Times New Roman" w:hAnsi="Times New Roman" w:cs="Times New Roman"/>
        </w:rPr>
        <w:t xml:space="preserve"> to strang</w:t>
      </w:r>
      <w:r w:rsidR="001610F1" w:rsidRPr="00730D73">
        <w:rPr>
          <w:rFonts w:ascii="Times New Roman" w:hAnsi="Times New Roman" w:cs="Times New Roman"/>
        </w:rPr>
        <w:t>e</w:t>
      </w:r>
      <w:r w:rsidR="003C1AD6">
        <w:rPr>
          <w:rFonts w:ascii="Times New Roman" w:hAnsi="Times New Roman" w:cs="Times New Roman"/>
        </w:rPr>
        <w:t>r</w:t>
      </w:r>
      <w:r w:rsidR="001610F1" w:rsidRPr="00730D73">
        <w:rPr>
          <w:rFonts w:ascii="Times New Roman" w:hAnsi="Times New Roman" w:cs="Times New Roman"/>
        </w:rPr>
        <w:t>, toward an Earth freed (</w:t>
      </w:r>
      <w:proofErr w:type="spellStart"/>
      <w:r w:rsidR="00AB19EC" w:rsidRPr="004F748A">
        <w:rPr>
          <w:rFonts w:ascii="Times New Roman" w:hAnsi="Times New Roman" w:cs="Times New Roman"/>
          <w:i/>
        </w:rPr>
        <w:t>Erde</w:t>
      </w:r>
      <w:proofErr w:type="spellEnd"/>
      <w:r w:rsidR="00AB19EC" w:rsidRPr="004F748A">
        <w:rPr>
          <w:rFonts w:ascii="Times New Roman" w:hAnsi="Times New Roman" w:cs="Times New Roman"/>
          <w:i/>
        </w:rPr>
        <w:t xml:space="preserve">, die </w:t>
      </w:r>
      <w:proofErr w:type="spellStart"/>
      <w:r w:rsidR="00AB19EC" w:rsidRPr="004F748A">
        <w:rPr>
          <w:rFonts w:ascii="Times New Roman" w:hAnsi="Times New Roman" w:cs="Times New Roman"/>
          <w:i/>
        </w:rPr>
        <w:t>freie</w:t>
      </w:r>
      <w:proofErr w:type="spellEnd"/>
      <w:r w:rsidR="00782BAF" w:rsidRPr="00730D73">
        <w:rPr>
          <w:rFonts w:ascii="Times New Roman" w:hAnsi="Times New Roman" w:cs="Times New Roman"/>
        </w:rPr>
        <w:t>) from its determination by that world</w:t>
      </w:r>
      <w:r w:rsidR="00C97000" w:rsidRPr="00730D73">
        <w:rPr>
          <w:rFonts w:ascii="Times New Roman" w:hAnsi="Times New Roman" w:cs="Times New Roman"/>
        </w:rPr>
        <w:t xml:space="preserve">, prior to its constitution </w:t>
      </w:r>
      <w:r w:rsidR="00FC5F18" w:rsidRPr="00730D73">
        <w:rPr>
          <w:rFonts w:ascii="Times New Roman" w:hAnsi="Times New Roman" w:cs="Times New Roman"/>
        </w:rPr>
        <w:t>in relation to</w:t>
      </w:r>
      <w:r w:rsidR="00C97000" w:rsidRPr="00730D73">
        <w:rPr>
          <w:rFonts w:ascii="Times New Roman" w:hAnsi="Times New Roman" w:cs="Times New Roman"/>
        </w:rPr>
        <w:t xml:space="preserve"> another</w:t>
      </w:r>
      <w:r w:rsidR="00320189" w:rsidRPr="00730D73">
        <w:rPr>
          <w:rFonts w:ascii="Times New Roman" w:hAnsi="Times New Roman" w:cs="Times New Roman"/>
        </w:rPr>
        <w:t>.</w:t>
      </w:r>
    </w:p>
    <w:p w14:paraId="50B79791" w14:textId="643F0CAF" w:rsidR="003C1AD6" w:rsidRDefault="00320189" w:rsidP="003C1AD6">
      <w:pPr>
        <w:spacing w:line="480" w:lineRule="auto"/>
        <w:ind w:firstLine="720"/>
        <w:rPr>
          <w:rFonts w:ascii="Times New Roman" w:hAnsi="Times New Roman" w:cs="Times New Roman"/>
        </w:rPr>
      </w:pPr>
      <w:r w:rsidRPr="00730D73">
        <w:rPr>
          <w:rFonts w:ascii="Times New Roman" w:hAnsi="Times New Roman" w:cs="Times New Roman"/>
        </w:rPr>
        <w:t xml:space="preserve">This </w:t>
      </w:r>
      <w:r w:rsidR="001610F1" w:rsidRPr="00730D73">
        <w:rPr>
          <w:rFonts w:ascii="Times New Roman" w:hAnsi="Times New Roman" w:cs="Times New Roman"/>
        </w:rPr>
        <w:t>“</w:t>
      </w:r>
      <w:r w:rsidRPr="00730D73">
        <w:rPr>
          <w:rFonts w:ascii="Times New Roman" w:hAnsi="Times New Roman" w:cs="Times New Roman"/>
        </w:rPr>
        <w:t>unbounded Earth,</w:t>
      </w:r>
      <w:r w:rsidR="001610F1" w:rsidRPr="00730D73">
        <w:rPr>
          <w:rFonts w:ascii="Times New Roman" w:hAnsi="Times New Roman" w:cs="Times New Roman"/>
        </w:rPr>
        <w:t>”</w:t>
      </w:r>
      <w:r w:rsidRPr="00730D73">
        <w:rPr>
          <w:rFonts w:ascii="Times New Roman" w:hAnsi="Times New Roman" w:cs="Times New Roman"/>
        </w:rPr>
        <w:t xml:space="preserve"> however </w:t>
      </w:r>
      <w:r w:rsidR="00D37F8A" w:rsidRPr="00730D73">
        <w:rPr>
          <w:rFonts w:ascii="Times New Roman" w:hAnsi="Times New Roman" w:cs="Times New Roman"/>
        </w:rPr>
        <w:t>is in no way</w:t>
      </w:r>
      <w:r w:rsidRPr="00730D73">
        <w:rPr>
          <w:rFonts w:ascii="Times New Roman" w:hAnsi="Times New Roman" w:cs="Times New Roman"/>
        </w:rPr>
        <w:t xml:space="preserve"> another </w:t>
      </w:r>
      <w:r w:rsidR="00F70199">
        <w:rPr>
          <w:rFonts w:ascii="Times New Roman" w:hAnsi="Times New Roman" w:cs="Times New Roman"/>
        </w:rPr>
        <w:t>world</w:t>
      </w:r>
      <w:r w:rsidRPr="00730D73">
        <w:rPr>
          <w:rFonts w:ascii="Times New Roman" w:hAnsi="Times New Roman" w:cs="Times New Roman"/>
        </w:rPr>
        <w:t xml:space="preserve"> or </w:t>
      </w:r>
      <w:r w:rsidR="00F70199">
        <w:rPr>
          <w:rFonts w:ascii="Times New Roman" w:hAnsi="Times New Roman" w:cs="Times New Roman"/>
        </w:rPr>
        <w:t>“</w:t>
      </w:r>
      <w:r w:rsidRPr="00730D73">
        <w:rPr>
          <w:rFonts w:ascii="Times New Roman" w:hAnsi="Times New Roman" w:cs="Times New Roman"/>
        </w:rPr>
        <w:t>home</w:t>
      </w:r>
      <w:r w:rsidR="000F4782" w:rsidRPr="00730D73">
        <w:rPr>
          <w:rFonts w:ascii="Times New Roman" w:hAnsi="Times New Roman" w:cs="Times New Roman"/>
        </w:rPr>
        <w:t>land</w:t>
      </w:r>
      <w:r w:rsidRPr="00730D73">
        <w:rPr>
          <w:rFonts w:ascii="Times New Roman" w:hAnsi="Times New Roman" w:cs="Times New Roman"/>
        </w:rPr>
        <w:t>,</w:t>
      </w:r>
      <w:r w:rsidR="00F70199">
        <w:rPr>
          <w:rFonts w:ascii="Times New Roman" w:hAnsi="Times New Roman" w:cs="Times New Roman"/>
        </w:rPr>
        <w:t>”</w:t>
      </w:r>
      <w:r w:rsidRPr="00730D73">
        <w:rPr>
          <w:rFonts w:ascii="Times New Roman" w:hAnsi="Times New Roman" w:cs="Times New Roman"/>
        </w:rPr>
        <w:t xml:space="preserve"> </w:t>
      </w:r>
      <w:r w:rsidR="00F70199">
        <w:rPr>
          <w:rFonts w:ascii="Times New Roman" w:hAnsi="Times New Roman" w:cs="Times New Roman"/>
        </w:rPr>
        <w:t xml:space="preserve">since, </w:t>
      </w:r>
      <w:r w:rsidRPr="00730D73">
        <w:rPr>
          <w:rFonts w:ascii="Times New Roman" w:hAnsi="Times New Roman" w:cs="Times New Roman"/>
        </w:rPr>
        <w:t xml:space="preserve">as the passage makes clear, it </w:t>
      </w:r>
      <w:r w:rsidR="000F4782" w:rsidRPr="00730D73">
        <w:rPr>
          <w:rFonts w:ascii="Times New Roman" w:hAnsi="Times New Roman" w:cs="Times New Roman"/>
        </w:rPr>
        <w:t>“</w:t>
      </w:r>
      <w:r w:rsidRPr="00730D73">
        <w:rPr>
          <w:rFonts w:ascii="Times New Roman" w:hAnsi="Times New Roman" w:cs="Times New Roman"/>
        </w:rPr>
        <w:t>serves</w:t>
      </w:r>
      <w:r w:rsidR="000F4782" w:rsidRPr="00730D73">
        <w:rPr>
          <w:rFonts w:ascii="Times New Roman" w:hAnsi="Times New Roman" w:cs="Times New Roman"/>
        </w:rPr>
        <w:t>”</w:t>
      </w:r>
      <w:r w:rsidRPr="00730D73">
        <w:rPr>
          <w:rFonts w:ascii="Times New Roman" w:hAnsi="Times New Roman" w:cs="Times New Roman"/>
        </w:rPr>
        <w:t xml:space="preserve"> the speaker </w:t>
      </w:r>
      <w:r w:rsidR="00F70199" w:rsidRPr="00864CF3">
        <w:rPr>
          <w:rFonts w:ascii="Times New Roman" w:hAnsi="Times New Roman" w:cs="Times New Roman"/>
          <w:iCs/>
          <w:rPrChange w:id="537" w:author="Copyeditor" w:date="2022-08-30T13:56:00Z">
            <w:rPr>
              <w:rFonts w:ascii="Times New Roman" w:hAnsi="Times New Roman" w:cs="Times New Roman"/>
              <w:i/>
            </w:rPr>
          </w:rPrChange>
        </w:rPr>
        <w:t>in place of</w:t>
      </w:r>
      <w:r w:rsidRPr="00730D73">
        <w:rPr>
          <w:rFonts w:ascii="Times New Roman" w:hAnsi="Times New Roman" w:cs="Times New Roman"/>
        </w:rPr>
        <w:t xml:space="preserve"> home and nation</w:t>
      </w:r>
      <w:r w:rsidR="007D6B55" w:rsidRPr="00730D73">
        <w:rPr>
          <w:rFonts w:ascii="Times New Roman" w:hAnsi="Times New Roman" w:cs="Times New Roman"/>
        </w:rPr>
        <w:t xml:space="preserve">. Instead, the ode </w:t>
      </w:r>
      <w:r w:rsidR="00105102" w:rsidRPr="00730D73">
        <w:rPr>
          <w:rFonts w:ascii="Times New Roman" w:hAnsi="Times New Roman" w:cs="Times New Roman"/>
        </w:rPr>
        <w:t>ends by addressing</w:t>
      </w:r>
      <w:r w:rsidR="007D6B55" w:rsidRPr="00730D73">
        <w:rPr>
          <w:rFonts w:ascii="Times New Roman" w:hAnsi="Times New Roman" w:cs="Times New Roman"/>
        </w:rPr>
        <w:t xml:space="preserve"> itself to the river, but only </w:t>
      </w:r>
      <w:r w:rsidR="00105102" w:rsidRPr="00730D73">
        <w:rPr>
          <w:rFonts w:ascii="Times New Roman" w:hAnsi="Times New Roman" w:cs="Times New Roman"/>
        </w:rPr>
        <w:t xml:space="preserve">once </w:t>
      </w:r>
      <w:r w:rsidR="000F4782" w:rsidRPr="00730D73">
        <w:rPr>
          <w:rFonts w:ascii="Times New Roman" w:hAnsi="Times New Roman" w:cs="Times New Roman"/>
        </w:rPr>
        <w:t>there is another tonal shift</w:t>
      </w:r>
      <w:r w:rsidR="00105102" w:rsidRPr="00730D73">
        <w:rPr>
          <w:rFonts w:ascii="Times New Roman" w:hAnsi="Times New Roman" w:cs="Times New Roman"/>
        </w:rPr>
        <w:t xml:space="preserve"> after</w:t>
      </w:r>
      <w:r w:rsidR="007D6B55" w:rsidRPr="00730D73">
        <w:rPr>
          <w:rFonts w:ascii="Times New Roman" w:hAnsi="Times New Roman" w:cs="Times New Roman"/>
        </w:rPr>
        <w:t xml:space="preserve"> the caesura </w:t>
      </w:r>
      <w:r w:rsidR="000F4782" w:rsidRPr="00730D73">
        <w:rPr>
          <w:rFonts w:ascii="Times New Roman" w:hAnsi="Times New Roman" w:cs="Times New Roman"/>
        </w:rPr>
        <w:t>in the</w:t>
      </w:r>
      <w:ins w:id="538" w:author="Copyeditor" w:date="2022-08-30T13:56:00Z">
        <w:r w:rsidR="00864CF3">
          <w:rPr>
            <w:rFonts w:ascii="Times New Roman" w:hAnsi="Times New Roman" w:cs="Times New Roman"/>
          </w:rPr>
          <w:t xml:space="preserve"> eighth</w:t>
        </w:r>
      </w:ins>
      <w:del w:id="539" w:author="Copyeditor" w:date="2022-08-30T13:56:00Z">
        <w:r w:rsidR="000F4782" w:rsidRPr="00730D73" w:rsidDel="00864CF3">
          <w:rPr>
            <w:rFonts w:ascii="Times New Roman" w:hAnsi="Times New Roman" w:cs="Times New Roman"/>
          </w:rPr>
          <w:delText xml:space="preserve"> 8</w:delText>
        </w:r>
        <w:r w:rsidR="000F4782" w:rsidRPr="00730D73" w:rsidDel="00864CF3">
          <w:rPr>
            <w:rFonts w:ascii="Times New Roman" w:hAnsi="Times New Roman" w:cs="Times New Roman"/>
            <w:vertAlign w:val="superscript"/>
          </w:rPr>
          <w:delText>th</w:delText>
        </w:r>
      </w:del>
      <w:r w:rsidR="000F4782" w:rsidRPr="00730D73">
        <w:rPr>
          <w:rFonts w:ascii="Times New Roman" w:hAnsi="Times New Roman" w:cs="Times New Roman"/>
        </w:rPr>
        <w:t xml:space="preserve"> stanza </w:t>
      </w:r>
      <w:r w:rsidR="00105102" w:rsidRPr="00730D73">
        <w:rPr>
          <w:rFonts w:ascii="Times New Roman" w:hAnsi="Times New Roman" w:cs="Times New Roman"/>
        </w:rPr>
        <w:t>separating</w:t>
      </w:r>
      <w:r w:rsidR="007D6B55" w:rsidRPr="00730D73">
        <w:rPr>
          <w:rFonts w:ascii="Times New Roman" w:hAnsi="Times New Roman" w:cs="Times New Roman"/>
        </w:rPr>
        <w:t xml:space="preserve"> the death of the homeless singer from the river</w:t>
      </w:r>
      <w:r w:rsidR="003C1AD6">
        <w:rPr>
          <w:rFonts w:ascii="Times New Roman" w:hAnsi="Times New Roman" w:cs="Times New Roman"/>
        </w:rPr>
        <w:t>:</w:t>
      </w:r>
    </w:p>
    <w:p w14:paraId="2E3E701E" w14:textId="77777777" w:rsidR="003C1AD6" w:rsidRDefault="000F4782" w:rsidP="003C1AD6">
      <w:pPr>
        <w:ind w:firstLine="720"/>
        <w:rPr>
          <w:rFonts w:ascii="Times New Roman" w:hAnsi="Times New Roman" w:cs="Times New Roman"/>
        </w:rPr>
      </w:pPr>
      <w:r w:rsidRPr="00730D73">
        <w:rPr>
          <w:rFonts w:ascii="Times New Roman" w:hAnsi="Times New Roman" w:cs="Times New Roman"/>
        </w:rPr>
        <w:t>And when he dies—but never, delightful Main</w:t>
      </w:r>
      <w:r w:rsidR="003C1AD6">
        <w:rPr>
          <w:rFonts w:ascii="Times New Roman" w:hAnsi="Times New Roman" w:cs="Times New Roman"/>
        </w:rPr>
        <w:t>,</w:t>
      </w:r>
    </w:p>
    <w:p w14:paraId="2C5FEB98" w14:textId="77777777" w:rsidR="003C1AD6" w:rsidRDefault="003C1AD6" w:rsidP="003C1AD6">
      <w:pPr>
        <w:ind w:firstLine="720"/>
        <w:rPr>
          <w:rFonts w:ascii="Times New Roman" w:hAnsi="Times New Roman" w:cs="Times New Roman"/>
        </w:rPr>
      </w:pPr>
      <w:r>
        <w:rPr>
          <w:rFonts w:ascii="Times New Roman" w:hAnsi="Times New Roman" w:cs="Times New Roman"/>
        </w:rPr>
        <w:t>Shall I forget you or your banks, the</w:t>
      </w:r>
    </w:p>
    <w:p w14:paraId="76DDDEA3" w14:textId="77777777" w:rsidR="003C1AD6" w:rsidRDefault="003C1AD6" w:rsidP="003C1AD6">
      <w:pPr>
        <w:ind w:firstLine="720"/>
        <w:rPr>
          <w:rFonts w:ascii="Times New Roman" w:hAnsi="Times New Roman" w:cs="Times New Roman"/>
        </w:rPr>
      </w:pPr>
      <w:r>
        <w:rPr>
          <w:rFonts w:ascii="Times New Roman" w:hAnsi="Times New Roman" w:cs="Times New Roman"/>
        </w:rPr>
        <w:t>Variously blessed, on my farthest travels.</w:t>
      </w:r>
    </w:p>
    <w:p w14:paraId="38B30ACD" w14:textId="77777777" w:rsidR="003C1AD6" w:rsidRDefault="003C1AD6" w:rsidP="003C1AD6">
      <w:pPr>
        <w:ind w:firstLine="720"/>
        <w:rPr>
          <w:rFonts w:ascii="Times New Roman" w:hAnsi="Times New Roman" w:cs="Times New Roman"/>
        </w:rPr>
      </w:pPr>
      <w:r>
        <w:rPr>
          <w:rFonts w:ascii="Times New Roman" w:hAnsi="Times New Roman" w:cs="Times New Roman"/>
        </w:rPr>
        <w:t>Hospitably, though proud, you admitted me,</w:t>
      </w:r>
    </w:p>
    <w:p w14:paraId="47B2306A" w14:textId="77777777" w:rsidR="003C258B" w:rsidRDefault="003C258B" w:rsidP="003C1AD6">
      <w:pPr>
        <w:ind w:firstLine="720"/>
        <w:rPr>
          <w:rFonts w:ascii="Times New Roman" w:hAnsi="Times New Roman" w:cs="Times New Roman"/>
        </w:rPr>
      </w:pPr>
      <w:r>
        <w:rPr>
          <w:rFonts w:ascii="Times New Roman" w:hAnsi="Times New Roman" w:cs="Times New Roman"/>
        </w:rPr>
        <w:t>And, smoothly flowing, brightened the stranger’s eye</w:t>
      </w:r>
    </w:p>
    <w:p w14:paraId="19F83976" w14:textId="77777777" w:rsidR="003C1AD6" w:rsidRDefault="003C1AD6" w:rsidP="003C1AD6">
      <w:pPr>
        <w:ind w:firstLine="720"/>
        <w:rPr>
          <w:rFonts w:ascii="Times New Roman" w:hAnsi="Times New Roman" w:cs="Times New Roman"/>
        </w:rPr>
      </w:pPr>
      <w:r>
        <w:rPr>
          <w:rFonts w:ascii="Times New Roman" w:hAnsi="Times New Roman" w:cs="Times New Roman"/>
        </w:rPr>
        <w:t>And, taught me gently gliding songs, and</w:t>
      </w:r>
    </w:p>
    <w:p w14:paraId="62C12D5F" w14:textId="77777777" w:rsidR="003C1AD6" w:rsidRDefault="003C1AD6" w:rsidP="003C1AD6">
      <w:pPr>
        <w:ind w:firstLine="720"/>
        <w:rPr>
          <w:rFonts w:ascii="Times New Roman" w:hAnsi="Times New Roman" w:cs="Times New Roman"/>
        </w:rPr>
      </w:pPr>
      <w:r>
        <w:rPr>
          <w:rFonts w:ascii="Times New Roman" w:hAnsi="Times New Roman" w:cs="Times New Roman"/>
        </w:rPr>
        <w:t>Taught me the strength that’s alive in silence.</w:t>
      </w:r>
    </w:p>
    <w:p w14:paraId="27F6769F" w14:textId="77777777" w:rsidR="00B06F15" w:rsidRDefault="00B06F15" w:rsidP="003C1AD6">
      <w:pPr>
        <w:ind w:firstLine="720"/>
        <w:rPr>
          <w:rFonts w:ascii="Times New Roman" w:hAnsi="Times New Roman" w:cs="Times New Roman"/>
        </w:rPr>
      </w:pPr>
    </w:p>
    <w:p w14:paraId="353174D3" w14:textId="77777777" w:rsidR="00B06F15" w:rsidRDefault="00B06F15" w:rsidP="003C1AD6">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wenn</w:t>
      </w:r>
      <w:proofErr w:type="spellEnd"/>
      <w:r>
        <w:rPr>
          <w:rFonts w:ascii="Times New Roman" w:hAnsi="Times New Roman" w:cs="Times New Roman"/>
        </w:rPr>
        <w:t xml:space="preserve"> er </w:t>
      </w:r>
      <w:proofErr w:type="spellStart"/>
      <w:r>
        <w:rPr>
          <w:rFonts w:ascii="Times New Roman" w:hAnsi="Times New Roman" w:cs="Times New Roman"/>
        </w:rPr>
        <w:t>stirbt</w:t>
      </w:r>
      <w:proofErr w:type="spellEnd"/>
      <w:r w:rsidR="003C258B">
        <w:rPr>
          <w:rFonts w:ascii="Times New Roman" w:hAnsi="Times New Roman" w:cs="Times New Roman"/>
        </w:rPr>
        <w:t>—</w:t>
      </w:r>
      <w:proofErr w:type="spellStart"/>
      <w:r w:rsidR="003C258B">
        <w:rPr>
          <w:rFonts w:ascii="Times New Roman" w:hAnsi="Times New Roman" w:cs="Times New Roman"/>
        </w:rPr>
        <w:t>doch</w:t>
      </w:r>
      <w:proofErr w:type="spellEnd"/>
      <w:r w:rsidR="003C258B">
        <w:rPr>
          <w:rFonts w:ascii="Times New Roman" w:hAnsi="Times New Roman" w:cs="Times New Roman"/>
        </w:rPr>
        <w:t xml:space="preserve"> </w:t>
      </w:r>
      <w:proofErr w:type="spellStart"/>
      <w:r w:rsidR="003C258B">
        <w:rPr>
          <w:rFonts w:ascii="Times New Roman" w:hAnsi="Times New Roman" w:cs="Times New Roman"/>
        </w:rPr>
        <w:t>nimmer</w:t>
      </w:r>
      <w:proofErr w:type="spellEnd"/>
      <w:r w:rsidR="003C258B">
        <w:rPr>
          <w:rFonts w:ascii="Times New Roman" w:hAnsi="Times New Roman" w:cs="Times New Roman"/>
        </w:rPr>
        <w:t xml:space="preserve"> </w:t>
      </w:r>
      <w:proofErr w:type="spellStart"/>
      <w:r w:rsidR="003C258B">
        <w:rPr>
          <w:rFonts w:ascii="Times New Roman" w:hAnsi="Times New Roman" w:cs="Times New Roman"/>
        </w:rPr>
        <w:t>vergeßt</w:t>
      </w:r>
      <w:proofErr w:type="spellEnd"/>
      <w:r w:rsidR="003C258B">
        <w:rPr>
          <w:rFonts w:ascii="Times New Roman" w:hAnsi="Times New Roman" w:cs="Times New Roman"/>
        </w:rPr>
        <w:t xml:space="preserve"> ich dich,</w:t>
      </w:r>
    </w:p>
    <w:p w14:paraId="455B8BEF" w14:textId="77777777" w:rsidR="003C258B" w:rsidRDefault="003C258B" w:rsidP="003C1AD6">
      <w:pPr>
        <w:ind w:firstLine="720"/>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fern ich </w:t>
      </w:r>
      <w:proofErr w:type="spellStart"/>
      <w:r>
        <w:rPr>
          <w:rFonts w:ascii="Times New Roman" w:hAnsi="Times New Roman" w:cs="Times New Roman"/>
        </w:rPr>
        <w:t>wandre</w:t>
      </w:r>
      <w:proofErr w:type="spellEnd"/>
      <w:r>
        <w:rPr>
          <w:rFonts w:ascii="Times New Roman" w:hAnsi="Times New Roman" w:cs="Times New Roman"/>
        </w:rPr>
        <w:t xml:space="preserve">, </w:t>
      </w:r>
      <w:proofErr w:type="spellStart"/>
      <w:r>
        <w:rPr>
          <w:rFonts w:ascii="Times New Roman" w:hAnsi="Times New Roman" w:cs="Times New Roman"/>
        </w:rPr>
        <w:t>schöner</w:t>
      </w:r>
      <w:proofErr w:type="spellEnd"/>
      <w:r>
        <w:rPr>
          <w:rFonts w:ascii="Times New Roman" w:hAnsi="Times New Roman" w:cs="Times New Roman"/>
        </w:rPr>
        <w:t xml:space="preserve"> Main! und</w:t>
      </w:r>
    </w:p>
    <w:p w14:paraId="64141C06" w14:textId="77777777" w:rsidR="003C258B" w:rsidRDefault="003C258B" w:rsidP="003C1AD6">
      <w:pPr>
        <w:ind w:firstLine="720"/>
        <w:rPr>
          <w:rFonts w:ascii="Times New Roman" w:hAnsi="Times New Roman" w:cs="Times New Roman"/>
        </w:rPr>
      </w:pPr>
      <w:proofErr w:type="spellStart"/>
      <w:r>
        <w:rPr>
          <w:rFonts w:ascii="Times New Roman" w:hAnsi="Times New Roman" w:cs="Times New Roman"/>
        </w:rPr>
        <w:t>Deine</w:t>
      </w:r>
      <w:proofErr w:type="spellEnd"/>
      <w:r>
        <w:rPr>
          <w:rFonts w:ascii="Times New Roman" w:hAnsi="Times New Roman" w:cs="Times New Roman"/>
        </w:rPr>
        <w:t xml:space="preserve"> </w:t>
      </w:r>
      <w:proofErr w:type="spellStart"/>
      <w:r>
        <w:rPr>
          <w:rFonts w:ascii="Times New Roman" w:hAnsi="Times New Roman" w:cs="Times New Roman"/>
        </w:rPr>
        <w:t>Gestade</w:t>
      </w:r>
      <w:proofErr w:type="spellEnd"/>
      <w:r>
        <w:rPr>
          <w:rFonts w:ascii="Times New Roman" w:hAnsi="Times New Roman" w:cs="Times New Roman"/>
        </w:rPr>
        <w:t xml:space="preserve">, die </w:t>
      </w:r>
      <w:proofErr w:type="spellStart"/>
      <w:r>
        <w:rPr>
          <w:rFonts w:ascii="Times New Roman" w:hAnsi="Times New Roman" w:cs="Times New Roman"/>
        </w:rPr>
        <w:t>vielbeglükten</w:t>
      </w:r>
      <w:proofErr w:type="spellEnd"/>
    </w:p>
    <w:p w14:paraId="728407F7" w14:textId="77777777" w:rsidR="003C258B" w:rsidRDefault="003C258B" w:rsidP="003C1AD6">
      <w:pPr>
        <w:ind w:firstLine="720"/>
        <w:rPr>
          <w:rFonts w:ascii="Times New Roman" w:hAnsi="Times New Roman" w:cs="Times New Roman"/>
        </w:rPr>
      </w:pPr>
      <w:proofErr w:type="spellStart"/>
      <w:r>
        <w:rPr>
          <w:rFonts w:ascii="Times New Roman" w:hAnsi="Times New Roman" w:cs="Times New Roman"/>
        </w:rPr>
        <w:t>Gastfreundlich</w:t>
      </w:r>
      <w:proofErr w:type="spellEnd"/>
      <w:r>
        <w:rPr>
          <w:rFonts w:ascii="Times New Roman" w:hAnsi="Times New Roman" w:cs="Times New Roman"/>
        </w:rPr>
        <w:t xml:space="preserve"> </w:t>
      </w:r>
      <w:proofErr w:type="spellStart"/>
      <w:r>
        <w:rPr>
          <w:rFonts w:ascii="Times New Roman" w:hAnsi="Times New Roman" w:cs="Times New Roman"/>
        </w:rPr>
        <w:t>nahmst</w:t>
      </w:r>
      <w:proofErr w:type="spellEnd"/>
      <w:r>
        <w:rPr>
          <w:rFonts w:ascii="Times New Roman" w:hAnsi="Times New Roman" w:cs="Times New Roman"/>
        </w:rPr>
        <w:t xml:space="preserve"> du </w:t>
      </w:r>
      <w:proofErr w:type="spellStart"/>
      <w:r>
        <w:rPr>
          <w:rFonts w:ascii="Times New Roman" w:hAnsi="Times New Roman" w:cs="Times New Roman"/>
        </w:rPr>
        <w:t>Stolzer</w:t>
      </w:r>
      <w:proofErr w:type="spellEnd"/>
      <w:r>
        <w:rPr>
          <w:rFonts w:ascii="Times New Roman" w:hAnsi="Times New Roman" w:cs="Times New Roman"/>
        </w:rPr>
        <w:t xml:space="preserve">! </w:t>
      </w:r>
      <w:proofErr w:type="spellStart"/>
      <w:r>
        <w:rPr>
          <w:rFonts w:ascii="Times New Roman" w:hAnsi="Times New Roman" w:cs="Times New Roman"/>
        </w:rPr>
        <w:t>bei</w:t>
      </w:r>
      <w:proofErr w:type="spellEnd"/>
      <w:r>
        <w:rPr>
          <w:rFonts w:ascii="Times New Roman" w:hAnsi="Times New Roman" w:cs="Times New Roman"/>
        </w:rPr>
        <w:t xml:space="preserve"> </w:t>
      </w:r>
      <w:proofErr w:type="spellStart"/>
      <w:r>
        <w:rPr>
          <w:rFonts w:ascii="Times New Roman" w:hAnsi="Times New Roman" w:cs="Times New Roman"/>
        </w:rPr>
        <w:t>dir</w:t>
      </w:r>
      <w:proofErr w:type="spellEnd"/>
      <w:r>
        <w:rPr>
          <w:rFonts w:ascii="Times New Roman" w:hAnsi="Times New Roman" w:cs="Times New Roman"/>
        </w:rPr>
        <w:t xml:space="preserve"> </w:t>
      </w:r>
      <w:proofErr w:type="spellStart"/>
      <w:r>
        <w:rPr>
          <w:rFonts w:ascii="Times New Roman" w:hAnsi="Times New Roman" w:cs="Times New Roman"/>
        </w:rPr>
        <w:t>mich</w:t>
      </w:r>
      <w:proofErr w:type="spellEnd"/>
      <w:r>
        <w:rPr>
          <w:rFonts w:ascii="Times New Roman" w:hAnsi="Times New Roman" w:cs="Times New Roman"/>
        </w:rPr>
        <w:t xml:space="preserve"> auf</w:t>
      </w:r>
    </w:p>
    <w:p w14:paraId="4E327D40" w14:textId="77777777" w:rsidR="003C258B" w:rsidRDefault="003C258B" w:rsidP="003C1AD6">
      <w:pPr>
        <w:ind w:firstLine="720"/>
        <w:rPr>
          <w:rFonts w:ascii="Times New Roman" w:hAnsi="Times New Roman" w:cs="Times New Roman"/>
        </w:rPr>
      </w:pPr>
      <w:r>
        <w:rPr>
          <w:rFonts w:ascii="Times New Roman" w:hAnsi="Times New Roman" w:cs="Times New Roman"/>
        </w:rPr>
        <w:t xml:space="preserve">Und </w:t>
      </w:r>
      <w:proofErr w:type="spellStart"/>
      <w:r>
        <w:rPr>
          <w:rFonts w:ascii="Times New Roman" w:hAnsi="Times New Roman" w:cs="Times New Roman"/>
        </w:rPr>
        <w:t>heitertest</w:t>
      </w:r>
      <w:proofErr w:type="spellEnd"/>
      <w:r>
        <w:rPr>
          <w:rFonts w:ascii="Times New Roman" w:hAnsi="Times New Roman" w:cs="Times New Roman"/>
        </w:rPr>
        <w:t xml:space="preserve"> das Auge dem </w:t>
      </w:r>
      <w:proofErr w:type="spellStart"/>
      <w:r>
        <w:rPr>
          <w:rFonts w:ascii="Times New Roman" w:hAnsi="Times New Roman" w:cs="Times New Roman"/>
        </w:rPr>
        <w:t>Fremdlinge</w:t>
      </w:r>
      <w:proofErr w:type="spellEnd"/>
      <w:r>
        <w:rPr>
          <w:rFonts w:ascii="Times New Roman" w:hAnsi="Times New Roman" w:cs="Times New Roman"/>
        </w:rPr>
        <w:t>,</w:t>
      </w:r>
    </w:p>
    <w:p w14:paraId="01FBD719" w14:textId="77777777" w:rsidR="003C258B" w:rsidRDefault="003C258B" w:rsidP="003C1AD6">
      <w:pPr>
        <w:ind w:firstLine="720"/>
        <w:rPr>
          <w:rFonts w:ascii="Times New Roman" w:hAnsi="Times New Roman" w:cs="Times New Roman"/>
        </w:rPr>
      </w:pPr>
      <w:r>
        <w:rPr>
          <w:rFonts w:ascii="Times New Roman" w:hAnsi="Times New Roman" w:cs="Times New Roman"/>
        </w:rPr>
        <w:t xml:space="preserve">Und still </w:t>
      </w:r>
      <w:proofErr w:type="spellStart"/>
      <w:r>
        <w:rPr>
          <w:rFonts w:ascii="Times New Roman" w:hAnsi="Times New Roman" w:cs="Times New Roman"/>
        </w:rPr>
        <w:t>hingleitende</w:t>
      </w:r>
      <w:proofErr w:type="spellEnd"/>
      <w:r>
        <w:rPr>
          <w:rFonts w:ascii="Times New Roman" w:hAnsi="Times New Roman" w:cs="Times New Roman"/>
        </w:rPr>
        <w:t xml:space="preserve"> </w:t>
      </w:r>
      <w:proofErr w:type="spellStart"/>
      <w:r>
        <w:rPr>
          <w:rFonts w:ascii="Times New Roman" w:hAnsi="Times New Roman" w:cs="Times New Roman"/>
        </w:rPr>
        <w:t>Gesänge</w:t>
      </w:r>
      <w:proofErr w:type="spellEnd"/>
    </w:p>
    <w:p w14:paraId="35777B34" w14:textId="2587E02C" w:rsidR="003C258B" w:rsidRDefault="003C258B" w:rsidP="003C1AD6">
      <w:pPr>
        <w:ind w:firstLine="720"/>
        <w:rPr>
          <w:rFonts w:ascii="Times New Roman" w:hAnsi="Times New Roman" w:cs="Times New Roman"/>
        </w:rPr>
      </w:pPr>
      <w:proofErr w:type="spellStart"/>
      <w:r>
        <w:rPr>
          <w:rFonts w:ascii="Times New Roman" w:hAnsi="Times New Roman" w:cs="Times New Roman"/>
        </w:rPr>
        <w:t>Lehrtest</w:t>
      </w:r>
      <w:proofErr w:type="spellEnd"/>
      <w:r>
        <w:rPr>
          <w:rFonts w:ascii="Times New Roman" w:hAnsi="Times New Roman" w:cs="Times New Roman"/>
        </w:rPr>
        <w:t xml:space="preserve"> du </w:t>
      </w:r>
      <w:proofErr w:type="spellStart"/>
      <w:r>
        <w:rPr>
          <w:rFonts w:ascii="Times New Roman" w:hAnsi="Times New Roman" w:cs="Times New Roman"/>
        </w:rPr>
        <w:t>mich</w:t>
      </w:r>
      <w:proofErr w:type="spellEnd"/>
      <w:r>
        <w:rPr>
          <w:rFonts w:ascii="Times New Roman" w:hAnsi="Times New Roman" w:cs="Times New Roman"/>
        </w:rPr>
        <w:t xml:space="preserve"> und </w:t>
      </w:r>
      <w:proofErr w:type="spellStart"/>
      <w:r>
        <w:rPr>
          <w:rFonts w:ascii="Times New Roman" w:hAnsi="Times New Roman" w:cs="Times New Roman"/>
        </w:rPr>
        <w:t>geräuschlos</w:t>
      </w:r>
      <w:proofErr w:type="spellEnd"/>
      <w:r>
        <w:rPr>
          <w:rFonts w:ascii="Times New Roman" w:hAnsi="Times New Roman" w:cs="Times New Roman"/>
        </w:rPr>
        <w:t xml:space="preserve"> Leben. (M 31</w:t>
      </w:r>
      <w:del w:id="540" w:author="Copyeditor" w:date="2022-08-30T13:57:00Z">
        <w:r w:rsidDel="007F4EFE">
          <w:rPr>
            <w:rFonts w:ascii="Times New Roman" w:hAnsi="Times New Roman" w:cs="Times New Roman"/>
          </w:rPr>
          <w:delText>-</w:delText>
        </w:r>
      </w:del>
      <w:ins w:id="541" w:author="Copyeditor" w:date="2022-08-30T13:57:00Z">
        <w:r w:rsidR="007F4EFE">
          <w:rPr>
            <w:rFonts w:ascii="Times New Roman" w:hAnsi="Times New Roman" w:cs="Times New Roman"/>
          </w:rPr>
          <w:t>–</w:t>
        </w:r>
      </w:ins>
      <w:r>
        <w:rPr>
          <w:rFonts w:ascii="Times New Roman" w:hAnsi="Times New Roman" w:cs="Times New Roman"/>
        </w:rPr>
        <w:t>36)</w:t>
      </w:r>
    </w:p>
    <w:p w14:paraId="43BE384F" w14:textId="77777777" w:rsidR="003C1AD6" w:rsidRDefault="003C1AD6" w:rsidP="003C1AD6">
      <w:pPr>
        <w:ind w:firstLine="720"/>
        <w:rPr>
          <w:rFonts w:ascii="Times New Roman" w:hAnsi="Times New Roman" w:cs="Times New Roman"/>
        </w:rPr>
      </w:pPr>
    </w:p>
    <w:p w14:paraId="16F33236" w14:textId="77777777" w:rsidR="008618E3" w:rsidRDefault="00CA05B1" w:rsidP="008618E3">
      <w:pPr>
        <w:spacing w:line="480" w:lineRule="auto"/>
        <w:rPr>
          <w:rFonts w:ascii="Times New Roman" w:hAnsi="Times New Roman" w:cs="Times New Roman"/>
        </w:rPr>
      </w:pPr>
      <w:r w:rsidRPr="00730D73">
        <w:rPr>
          <w:rFonts w:ascii="Times New Roman" w:hAnsi="Times New Roman" w:cs="Times New Roman"/>
        </w:rPr>
        <w:t>The river, as intermediary between the “boundless” Earth and the poet, is both the condition of possibility for his song (it teaches “gently gliding songs</w:t>
      </w:r>
      <w:r w:rsidR="003C1AD6">
        <w:rPr>
          <w:rFonts w:ascii="Times New Roman" w:hAnsi="Times New Roman" w:cs="Times New Roman"/>
        </w:rPr>
        <w:t>”</w:t>
      </w:r>
      <w:r w:rsidRPr="00730D73">
        <w:rPr>
          <w:rFonts w:ascii="Times New Roman" w:hAnsi="Times New Roman" w:cs="Times New Roman"/>
        </w:rPr>
        <w:t xml:space="preserve">) </w:t>
      </w:r>
      <w:r w:rsidR="000F4782" w:rsidRPr="00730D73">
        <w:rPr>
          <w:rFonts w:ascii="Times New Roman" w:hAnsi="Times New Roman" w:cs="Times New Roman"/>
        </w:rPr>
        <w:t>and that which</w:t>
      </w:r>
      <w:r w:rsidR="00AB19EC" w:rsidRPr="00730D73">
        <w:rPr>
          <w:rFonts w:ascii="Times New Roman" w:hAnsi="Times New Roman" w:cs="Times New Roman"/>
        </w:rPr>
        <w:t xml:space="preserve"> </w:t>
      </w:r>
      <w:r w:rsidR="000F4782" w:rsidRPr="00730D73">
        <w:rPr>
          <w:rFonts w:ascii="Times New Roman" w:hAnsi="Times New Roman" w:cs="Times New Roman"/>
        </w:rPr>
        <w:t>remains</w:t>
      </w:r>
      <w:r w:rsidR="005070D3" w:rsidRPr="00730D73">
        <w:rPr>
          <w:rFonts w:ascii="Times New Roman" w:hAnsi="Times New Roman" w:cs="Times New Roman"/>
        </w:rPr>
        <w:t xml:space="preserve"> </w:t>
      </w:r>
      <w:r w:rsidR="007D5869" w:rsidRPr="00730D73">
        <w:rPr>
          <w:rFonts w:ascii="Times New Roman" w:hAnsi="Times New Roman" w:cs="Times New Roman"/>
        </w:rPr>
        <w:t xml:space="preserve">unspoken, </w:t>
      </w:r>
      <w:r w:rsidR="00AB19EC" w:rsidRPr="00730D73">
        <w:rPr>
          <w:rFonts w:ascii="Times New Roman" w:hAnsi="Times New Roman" w:cs="Times New Roman"/>
        </w:rPr>
        <w:lastRenderedPageBreak/>
        <w:t xml:space="preserve">unpresentable, </w:t>
      </w:r>
      <w:r w:rsidR="005070D3" w:rsidRPr="00730D73">
        <w:rPr>
          <w:rFonts w:ascii="Times New Roman" w:hAnsi="Times New Roman" w:cs="Times New Roman"/>
        </w:rPr>
        <w:t>irreducibl</w:t>
      </w:r>
      <w:r w:rsidR="000F4782" w:rsidRPr="00730D73">
        <w:rPr>
          <w:rFonts w:ascii="Times New Roman" w:hAnsi="Times New Roman" w:cs="Times New Roman"/>
        </w:rPr>
        <w:t>e to the song it makes possible, since the river</w:t>
      </w:r>
      <w:r w:rsidR="005070D3" w:rsidRPr="00730D73">
        <w:rPr>
          <w:rFonts w:ascii="Times New Roman" w:hAnsi="Times New Roman" w:cs="Times New Roman"/>
        </w:rPr>
        <w:t xml:space="preserve"> </w:t>
      </w:r>
      <w:r w:rsidR="008519AE" w:rsidRPr="00730D73">
        <w:rPr>
          <w:rFonts w:ascii="Times New Roman" w:hAnsi="Times New Roman" w:cs="Times New Roman"/>
        </w:rPr>
        <w:t xml:space="preserve">also </w:t>
      </w:r>
      <w:r w:rsidR="005070D3" w:rsidRPr="00730D73">
        <w:rPr>
          <w:rFonts w:ascii="Times New Roman" w:hAnsi="Times New Roman" w:cs="Times New Roman"/>
        </w:rPr>
        <w:t>teaches “the strength that</w:t>
      </w:r>
      <w:r w:rsidR="00F70199">
        <w:rPr>
          <w:rFonts w:ascii="Times New Roman" w:hAnsi="Times New Roman" w:cs="Times New Roman"/>
        </w:rPr>
        <w:t>’s</w:t>
      </w:r>
      <w:r w:rsidR="005070D3" w:rsidRPr="00730D73">
        <w:rPr>
          <w:rFonts w:ascii="Times New Roman" w:hAnsi="Times New Roman" w:cs="Times New Roman"/>
        </w:rPr>
        <w:t xml:space="preserve"> alive in silence.” </w:t>
      </w:r>
      <w:r w:rsidR="00AB19EC" w:rsidRPr="00730D73">
        <w:rPr>
          <w:rFonts w:ascii="Times New Roman" w:hAnsi="Times New Roman" w:cs="Times New Roman"/>
        </w:rPr>
        <w:t xml:space="preserve">If the “unbounded” Earth has overturned </w:t>
      </w:r>
      <w:r w:rsidR="00253B0E" w:rsidRPr="00730D73">
        <w:rPr>
          <w:rFonts w:ascii="Times New Roman" w:hAnsi="Times New Roman" w:cs="Times New Roman"/>
        </w:rPr>
        <w:t xml:space="preserve">or eluded </w:t>
      </w:r>
      <w:r w:rsidR="00AB19EC" w:rsidRPr="00730D73">
        <w:rPr>
          <w:rFonts w:ascii="Times New Roman" w:hAnsi="Times New Roman" w:cs="Times New Roman"/>
        </w:rPr>
        <w:t>every “form and representation,” the alternation of tones</w:t>
      </w:r>
      <w:r w:rsidR="00253B0E" w:rsidRPr="00730D73">
        <w:rPr>
          <w:rFonts w:ascii="Times New Roman" w:hAnsi="Times New Roman" w:cs="Times New Roman"/>
        </w:rPr>
        <w:t xml:space="preserve">, the oscillation between the death of one nature, and the promise </w:t>
      </w:r>
      <w:r w:rsidR="00411074" w:rsidRPr="00730D73">
        <w:rPr>
          <w:rFonts w:ascii="Times New Roman" w:hAnsi="Times New Roman" w:cs="Times New Roman"/>
        </w:rPr>
        <w:t>or</w:t>
      </w:r>
      <w:r w:rsidR="00253B0E" w:rsidRPr="00730D73">
        <w:rPr>
          <w:rFonts w:ascii="Times New Roman" w:hAnsi="Times New Roman" w:cs="Times New Roman"/>
        </w:rPr>
        <w:t xml:space="preserve"> birth of another,</w:t>
      </w:r>
      <w:r w:rsidR="00AB19EC" w:rsidRPr="00730D73">
        <w:rPr>
          <w:rFonts w:ascii="Times New Roman" w:hAnsi="Times New Roman" w:cs="Times New Roman"/>
        </w:rPr>
        <w:t xml:space="preserve"> testifies </w:t>
      </w:r>
      <w:r w:rsidR="003C1AD6">
        <w:rPr>
          <w:rFonts w:ascii="Times New Roman" w:hAnsi="Times New Roman" w:cs="Times New Roman"/>
        </w:rPr>
        <w:t xml:space="preserve">in Hölderlin </w:t>
      </w:r>
      <w:r w:rsidR="00C9087A" w:rsidRPr="00730D73">
        <w:rPr>
          <w:rFonts w:ascii="Times New Roman" w:hAnsi="Times New Roman" w:cs="Times New Roman"/>
        </w:rPr>
        <w:t xml:space="preserve">to </w:t>
      </w:r>
      <w:r w:rsidR="00AC10D3" w:rsidRPr="00730D73">
        <w:rPr>
          <w:rFonts w:ascii="Times New Roman" w:hAnsi="Times New Roman" w:cs="Times New Roman"/>
        </w:rPr>
        <w:t>an</w:t>
      </w:r>
      <w:r w:rsidR="00253B0E" w:rsidRPr="00730D73">
        <w:rPr>
          <w:rFonts w:ascii="Times New Roman" w:hAnsi="Times New Roman" w:cs="Times New Roman"/>
        </w:rPr>
        <w:t xml:space="preserve"> </w:t>
      </w:r>
      <w:r w:rsidR="00AC10D3" w:rsidRPr="00730D73">
        <w:rPr>
          <w:rFonts w:ascii="Times New Roman" w:hAnsi="Times New Roman" w:cs="Times New Roman"/>
        </w:rPr>
        <w:t>“</w:t>
      </w:r>
      <w:r w:rsidR="00253B0E" w:rsidRPr="00730D73">
        <w:rPr>
          <w:rFonts w:ascii="Times New Roman" w:hAnsi="Times New Roman" w:cs="Times New Roman"/>
        </w:rPr>
        <w:t>Earth</w:t>
      </w:r>
      <w:r w:rsidR="00AC10D3" w:rsidRPr="00730D73">
        <w:rPr>
          <w:rFonts w:ascii="Times New Roman" w:hAnsi="Times New Roman" w:cs="Times New Roman"/>
        </w:rPr>
        <w:t>”</w:t>
      </w:r>
      <w:r w:rsidR="00253B0E" w:rsidRPr="00730D73">
        <w:rPr>
          <w:rFonts w:ascii="Times New Roman" w:hAnsi="Times New Roman" w:cs="Times New Roman"/>
        </w:rPr>
        <w:t xml:space="preserve"> </w:t>
      </w:r>
      <w:r w:rsidR="00AC10D3" w:rsidRPr="00730D73">
        <w:rPr>
          <w:rFonts w:ascii="Times New Roman" w:hAnsi="Times New Roman" w:cs="Times New Roman"/>
        </w:rPr>
        <w:t>that</w:t>
      </w:r>
      <w:r w:rsidR="00253B0E" w:rsidRPr="00730D73">
        <w:rPr>
          <w:rFonts w:ascii="Times New Roman" w:hAnsi="Times New Roman" w:cs="Times New Roman"/>
        </w:rPr>
        <w:t xml:space="preserve"> </w:t>
      </w:r>
      <w:r w:rsidR="00AC10D3" w:rsidRPr="00730D73">
        <w:rPr>
          <w:rFonts w:ascii="Times New Roman" w:hAnsi="Times New Roman" w:cs="Times New Roman"/>
        </w:rPr>
        <w:t>figures</w:t>
      </w:r>
      <w:r w:rsidR="00253B0E" w:rsidRPr="00730D73">
        <w:rPr>
          <w:rFonts w:ascii="Times New Roman" w:hAnsi="Times New Roman" w:cs="Times New Roman"/>
        </w:rPr>
        <w:t xml:space="preserve"> something other than </w:t>
      </w:r>
      <w:r w:rsidR="00411074" w:rsidRPr="00730D73">
        <w:rPr>
          <w:rFonts w:ascii="Times New Roman" w:hAnsi="Times New Roman" w:cs="Times New Roman"/>
        </w:rPr>
        <w:t xml:space="preserve">a </w:t>
      </w:r>
      <w:r w:rsidR="00253B0E" w:rsidRPr="00730D73">
        <w:rPr>
          <w:rFonts w:ascii="Times New Roman" w:hAnsi="Times New Roman" w:cs="Times New Roman"/>
        </w:rPr>
        <w:t>region of beings</w:t>
      </w:r>
      <w:del w:id="542" w:author="Copyeditor" w:date="2022-08-30T13:58:00Z">
        <w:r w:rsidR="00253B0E" w:rsidRPr="00730D73" w:rsidDel="007F4EFE">
          <w:rPr>
            <w:rFonts w:ascii="Times New Roman" w:hAnsi="Times New Roman" w:cs="Times New Roman"/>
          </w:rPr>
          <w:delText>,</w:delText>
        </w:r>
      </w:del>
      <w:r w:rsidR="00253B0E" w:rsidRPr="00730D73">
        <w:rPr>
          <w:rFonts w:ascii="Times New Roman" w:hAnsi="Times New Roman" w:cs="Times New Roman"/>
        </w:rPr>
        <w:t xml:space="preserve"> or </w:t>
      </w:r>
      <w:r w:rsidR="00411074" w:rsidRPr="00730D73">
        <w:rPr>
          <w:rFonts w:ascii="Times New Roman" w:hAnsi="Times New Roman" w:cs="Times New Roman"/>
        </w:rPr>
        <w:t>an objectivity</w:t>
      </w:r>
      <w:r w:rsidR="003C1AD6">
        <w:rPr>
          <w:rFonts w:ascii="Times New Roman" w:hAnsi="Times New Roman" w:cs="Times New Roman"/>
        </w:rPr>
        <w:t xml:space="preserve"> and</w:t>
      </w:r>
      <w:r w:rsidR="00253B0E" w:rsidRPr="00730D73">
        <w:rPr>
          <w:rFonts w:ascii="Times New Roman" w:hAnsi="Times New Roman" w:cs="Times New Roman"/>
        </w:rPr>
        <w:t xml:space="preserve"> that remains wholly other to human representation</w:t>
      </w:r>
      <w:r w:rsidR="00F70199">
        <w:rPr>
          <w:rFonts w:ascii="Times New Roman" w:hAnsi="Times New Roman" w:cs="Times New Roman"/>
        </w:rPr>
        <w:t>, as alien as another planet</w:t>
      </w:r>
      <w:r w:rsidR="00253B0E" w:rsidRPr="00730D73">
        <w:rPr>
          <w:rFonts w:ascii="Times New Roman" w:hAnsi="Times New Roman" w:cs="Times New Roman"/>
        </w:rPr>
        <w:t>.</w:t>
      </w:r>
      <w:r w:rsidR="00411074" w:rsidRPr="00730D73">
        <w:rPr>
          <w:rFonts w:ascii="Times New Roman" w:hAnsi="Times New Roman" w:cs="Times New Roman"/>
        </w:rPr>
        <w:t xml:space="preserve"> </w:t>
      </w:r>
      <w:r w:rsidR="00C9087A" w:rsidRPr="00730D73">
        <w:rPr>
          <w:rFonts w:ascii="Times New Roman" w:hAnsi="Times New Roman" w:cs="Times New Roman"/>
        </w:rPr>
        <w:t xml:space="preserve">What remains, in </w:t>
      </w:r>
      <w:r w:rsidR="00FF0C59" w:rsidRPr="00730D73">
        <w:rPr>
          <w:rFonts w:ascii="Times New Roman" w:hAnsi="Times New Roman" w:cs="Times New Roman"/>
        </w:rPr>
        <w:t>Hölderlin</w:t>
      </w:r>
      <w:r w:rsidR="00C9087A" w:rsidRPr="00730D73">
        <w:rPr>
          <w:rFonts w:ascii="Times New Roman" w:hAnsi="Times New Roman" w:cs="Times New Roman"/>
        </w:rPr>
        <w:t>, is a relation of non</w:t>
      </w:r>
      <w:del w:id="543" w:author="Copyeditor" w:date="2022-08-30T13:59:00Z">
        <w:r w:rsidR="00C9087A" w:rsidRPr="00730D73" w:rsidDel="007F4EFE">
          <w:rPr>
            <w:rFonts w:ascii="Times New Roman" w:hAnsi="Times New Roman" w:cs="Times New Roman"/>
          </w:rPr>
          <w:delText>-</w:delText>
        </w:r>
      </w:del>
      <w:r w:rsidR="00C9087A" w:rsidRPr="00730D73">
        <w:rPr>
          <w:rFonts w:ascii="Times New Roman" w:hAnsi="Times New Roman" w:cs="Times New Roman"/>
        </w:rPr>
        <w:t>equivalence, a collectivity predicated not simply on intertwinement</w:t>
      </w:r>
      <w:del w:id="544" w:author="Copyeditor" w:date="2022-08-30T13:59:00Z">
        <w:r w:rsidR="00C9087A" w:rsidRPr="00730D73" w:rsidDel="007F4EFE">
          <w:rPr>
            <w:rFonts w:ascii="Times New Roman" w:hAnsi="Times New Roman" w:cs="Times New Roman"/>
          </w:rPr>
          <w:delText>,</w:delText>
        </w:r>
      </w:del>
      <w:r w:rsidR="00C9087A" w:rsidRPr="00730D73">
        <w:rPr>
          <w:rFonts w:ascii="Times New Roman" w:hAnsi="Times New Roman" w:cs="Times New Roman"/>
        </w:rPr>
        <w:t xml:space="preserve"> but on differentiations that allow for no common </w:t>
      </w:r>
      <w:r w:rsidR="00C11150" w:rsidRPr="00730D73">
        <w:rPr>
          <w:rFonts w:ascii="Times New Roman" w:hAnsi="Times New Roman" w:cs="Times New Roman"/>
        </w:rPr>
        <w:t>foundation or starting point</w:t>
      </w:r>
      <w:r w:rsidR="00C9087A" w:rsidRPr="00730D73">
        <w:rPr>
          <w:rFonts w:ascii="Times New Roman" w:hAnsi="Times New Roman" w:cs="Times New Roman"/>
        </w:rPr>
        <w:t xml:space="preserve">. </w:t>
      </w:r>
      <w:r w:rsidR="00F70199">
        <w:rPr>
          <w:rFonts w:ascii="Times New Roman" w:hAnsi="Times New Roman" w:cs="Times New Roman"/>
        </w:rPr>
        <w:t>H</w:t>
      </w:r>
      <w:r w:rsidR="003C1AD6">
        <w:rPr>
          <w:rFonts w:ascii="Times New Roman" w:hAnsi="Times New Roman" w:cs="Times New Roman"/>
        </w:rPr>
        <w:t>ö</w:t>
      </w:r>
      <w:r w:rsidR="00F70199">
        <w:rPr>
          <w:rFonts w:ascii="Times New Roman" w:hAnsi="Times New Roman" w:cs="Times New Roman"/>
        </w:rPr>
        <w:t xml:space="preserve">lderlin’s </w:t>
      </w:r>
      <w:r w:rsidR="003C1AD6">
        <w:rPr>
          <w:rFonts w:ascii="Times New Roman" w:hAnsi="Times New Roman" w:cs="Times New Roman"/>
        </w:rPr>
        <w:t xml:space="preserve">poetic </w:t>
      </w:r>
      <w:r w:rsidR="00F70199">
        <w:rPr>
          <w:rFonts w:ascii="Times New Roman" w:hAnsi="Times New Roman" w:cs="Times New Roman"/>
        </w:rPr>
        <w:t>ecology is, to use Fr</w:t>
      </w:r>
      <w:r w:rsidR="002E2B10">
        <w:rPr>
          <w:rFonts w:ascii="Times New Roman" w:hAnsi="Times New Roman" w:cs="Times New Roman"/>
        </w:rPr>
        <w:t>é</w:t>
      </w:r>
      <w:r w:rsidR="00F70199">
        <w:rPr>
          <w:rFonts w:ascii="Times New Roman" w:hAnsi="Times New Roman" w:cs="Times New Roman"/>
        </w:rPr>
        <w:t>d</w:t>
      </w:r>
      <w:r w:rsidR="002E2B10">
        <w:rPr>
          <w:rFonts w:ascii="Times New Roman" w:hAnsi="Times New Roman" w:cs="Times New Roman"/>
        </w:rPr>
        <w:t>é</w:t>
      </w:r>
      <w:r w:rsidR="00F70199">
        <w:rPr>
          <w:rFonts w:ascii="Times New Roman" w:hAnsi="Times New Roman" w:cs="Times New Roman"/>
        </w:rPr>
        <w:t xml:space="preserve">ric </w:t>
      </w:r>
      <w:proofErr w:type="spellStart"/>
      <w:r w:rsidR="00F70199">
        <w:rPr>
          <w:rFonts w:ascii="Times New Roman" w:hAnsi="Times New Roman" w:cs="Times New Roman"/>
        </w:rPr>
        <w:t>Neyrat’s</w:t>
      </w:r>
      <w:proofErr w:type="spellEnd"/>
      <w:r w:rsidR="00F70199">
        <w:rPr>
          <w:rFonts w:ascii="Times New Roman" w:hAnsi="Times New Roman" w:cs="Times New Roman"/>
        </w:rPr>
        <w:t xml:space="preserve"> formulation, “a</w:t>
      </w:r>
      <w:r w:rsidR="00C9087A" w:rsidRPr="00730D73">
        <w:rPr>
          <w:rFonts w:ascii="Times New Roman" w:hAnsi="Times New Roman" w:cs="Times New Roman"/>
        </w:rPr>
        <w:t>n ecology of separation</w:t>
      </w:r>
      <w:r w:rsidR="00F70199">
        <w:rPr>
          <w:rFonts w:ascii="Times New Roman" w:hAnsi="Times New Roman" w:cs="Times New Roman"/>
        </w:rPr>
        <w:t>”</w:t>
      </w:r>
      <w:r w:rsidR="00C9087A" w:rsidRPr="00730D73">
        <w:rPr>
          <w:rFonts w:ascii="Times New Roman" w:hAnsi="Times New Roman" w:cs="Times New Roman"/>
        </w:rPr>
        <w:t xml:space="preserve"> that does not attempt to revive the old gods of nature, who in fact died some time ago</w:t>
      </w:r>
      <w:commentRangeStart w:id="545"/>
      <w:r w:rsidR="00F70199">
        <w:rPr>
          <w:rFonts w:ascii="Times New Roman" w:hAnsi="Times New Roman" w:cs="Times New Roman"/>
        </w:rPr>
        <w:t>.</w:t>
      </w:r>
      <w:commentRangeEnd w:id="545"/>
      <w:r w:rsidR="007F4EFE">
        <w:rPr>
          <w:rStyle w:val="CommentReference"/>
        </w:rPr>
        <w:commentReference w:id="545"/>
      </w:r>
      <w:r w:rsidR="00F70199">
        <w:rPr>
          <w:rFonts w:ascii="Times New Roman" w:hAnsi="Times New Roman" w:cs="Times New Roman"/>
        </w:rPr>
        <w:t xml:space="preserve"> </w:t>
      </w:r>
      <w:r w:rsidR="003C1AD6">
        <w:rPr>
          <w:rFonts w:ascii="Times New Roman" w:hAnsi="Times New Roman" w:cs="Times New Roman"/>
        </w:rPr>
        <w:t>Instead</w:t>
      </w:r>
      <w:r w:rsidR="00F258CD">
        <w:rPr>
          <w:rFonts w:ascii="Times New Roman" w:hAnsi="Times New Roman" w:cs="Times New Roman"/>
        </w:rPr>
        <w:t xml:space="preserve">, it encounters something far </w:t>
      </w:r>
      <w:proofErr w:type="gramStart"/>
      <w:r w:rsidR="00F258CD">
        <w:rPr>
          <w:rFonts w:ascii="Times New Roman" w:hAnsi="Times New Roman" w:cs="Times New Roman"/>
        </w:rPr>
        <w:t>more strange</w:t>
      </w:r>
      <w:proofErr w:type="gramEnd"/>
      <w:r w:rsidR="00F258CD">
        <w:rPr>
          <w:rFonts w:ascii="Times New Roman" w:hAnsi="Times New Roman" w:cs="Times New Roman"/>
        </w:rPr>
        <w:t xml:space="preserve"> and disorienting in and through what might be called </w:t>
      </w:r>
      <w:r w:rsidR="003C1AD6">
        <w:rPr>
          <w:rFonts w:ascii="Times New Roman" w:hAnsi="Times New Roman" w:cs="Times New Roman"/>
        </w:rPr>
        <w:t>its</w:t>
      </w:r>
      <w:r w:rsidR="00F258CD">
        <w:rPr>
          <w:rFonts w:ascii="Times New Roman" w:hAnsi="Times New Roman" w:cs="Times New Roman"/>
        </w:rPr>
        <w:t xml:space="preserve"> “</w:t>
      </w:r>
      <w:proofErr w:type="spellStart"/>
      <w:r w:rsidR="00F258CD">
        <w:rPr>
          <w:rFonts w:ascii="Times New Roman" w:hAnsi="Times New Roman" w:cs="Times New Roman"/>
        </w:rPr>
        <w:t>geopoetics</w:t>
      </w:r>
      <w:proofErr w:type="spellEnd"/>
      <w:r w:rsidR="00F258CD">
        <w:rPr>
          <w:rFonts w:ascii="Times New Roman" w:hAnsi="Times New Roman" w:cs="Times New Roman"/>
        </w:rPr>
        <w:t>”: the bringing-</w:t>
      </w:r>
      <w:r w:rsidR="003C1AD6">
        <w:rPr>
          <w:rFonts w:ascii="Times New Roman" w:hAnsi="Times New Roman" w:cs="Times New Roman"/>
        </w:rPr>
        <w:t>to</w:t>
      </w:r>
      <w:r w:rsidR="00F258CD">
        <w:rPr>
          <w:rFonts w:ascii="Times New Roman" w:hAnsi="Times New Roman" w:cs="Times New Roman"/>
        </w:rPr>
        <w:t>-lang</w:t>
      </w:r>
      <w:r w:rsidR="003C1AD6">
        <w:rPr>
          <w:rFonts w:ascii="Times New Roman" w:hAnsi="Times New Roman" w:cs="Times New Roman"/>
        </w:rPr>
        <w:t>ua</w:t>
      </w:r>
      <w:r w:rsidR="00F258CD">
        <w:rPr>
          <w:rFonts w:ascii="Times New Roman" w:hAnsi="Times New Roman" w:cs="Times New Roman"/>
        </w:rPr>
        <w:t xml:space="preserve">ge of an Earth that has twisted free </w:t>
      </w:r>
      <w:r w:rsidR="003C1AD6">
        <w:rPr>
          <w:rFonts w:ascii="Times New Roman" w:hAnsi="Times New Roman" w:cs="Times New Roman"/>
        </w:rPr>
        <w:t>from</w:t>
      </w:r>
      <w:r w:rsidR="00F258CD">
        <w:rPr>
          <w:rFonts w:ascii="Times New Roman" w:hAnsi="Times New Roman" w:cs="Times New Roman"/>
        </w:rPr>
        <w:t xml:space="preserve"> any concept of nature, </w:t>
      </w:r>
      <w:r w:rsidR="003C1AD6">
        <w:rPr>
          <w:rFonts w:ascii="Times New Roman" w:hAnsi="Times New Roman" w:cs="Times New Roman"/>
        </w:rPr>
        <w:t>from</w:t>
      </w:r>
      <w:r w:rsidR="00F258CD">
        <w:rPr>
          <w:rFonts w:ascii="Times New Roman" w:hAnsi="Times New Roman" w:cs="Times New Roman"/>
        </w:rPr>
        <w:t xml:space="preserve"> any “world” of Man or humans. </w:t>
      </w:r>
      <w:r w:rsidR="003C1AD6">
        <w:rPr>
          <w:rFonts w:ascii="Times New Roman" w:hAnsi="Times New Roman" w:cs="Times New Roman"/>
        </w:rPr>
        <w:t>Hölderlin’s Earth: a</w:t>
      </w:r>
      <w:r w:rsidR="00F258CD">
        <w:rPr>
          <w:rFonts w:ascii="Times New Roman" w:hAnsi="Times New Roman" w:cs="Times New Roman"/>
        </w:rPr>
        <w:t xml:space="preserve"> fully </w:t>
      </w:r>
      <w:proofErr w:type="spellStart"/>
      <w:r w:rsidR="00F258CD">
        <w:rPr>
          <w:rFonts w:ascii="Times New Roman" w:hAnsi="Times New Roman" w:cs="Times New Roman"/>
        </w:rPr>
        <w:t>deterritorialized</w:t>
      </w:r>
      <w:proofErr w:type="spellEnd"/>
      <w:r w:rsidR="00A66779">
        <w:rPr>
          <w:rStyle w:val="EndnoteReference"/>
          <w:rFonts w:ascii="Times New Roman" w:hAnsi="Times New Roman" w:cs="Times New Roman"/>
        </w:rPr>
        <w:endnoteReference w:id="15"/>
      </w:r>
      <w:r w:rsidR="00F258CD">
        <w:rPr>
          <w:rFonts w:ascii="Times New Roman" w:hAnsi="Times New Roman" w:cs="Times New Roman"/>
        </w:rPr>
        <w:t xml:space="preserve"> landscape without Man that is </w:t>
      </w:r>
      <w:r w:rsidR="00F669E2">
        <w:rPr>
          <w:rFonts w:ascii="Times New Roman" w:hAnsi="Times New Roman" w:cs="Times New Roman"/>
        </w:rPr>
        <w:t xml:space="preserve">at the same time </w:t>
      </w:r>
      <w:r w:rsidR="00F258CD">
        <w:rPr>
          <w:rFonts w:ascii="Times New Roman" w:hAnsi="Times New Roman" w:cs="Times New Roman"/>
        </w:rPr>
        <w:t>the very ground we walk on.</w:t>
      </w:r>
    </w:p>
    <w:p w14:paraId="002E108A" w14:textId="1D606AF0" w:rsidR="00B1699B" w:rsidRPr="008618E3" w:rsidRDefault="008159A9" w:rsidP="008618E3">
      <w:pPr>
        <w:spacing w:line="480" w:lineRule="auto"/>
        <w:jc w:val="center"/>
        <w:rPr>
          <w:rFonts w:ascii="Times New Roman" w:hAnsi="Times New Roman" w:cs="Times New Roman"/>
        </w:rPr>
      </w:pPr>
      <w:r w:rsidRPr="00B1699B">
        <w:rPr>
          <w:rFonts w:ascii="Times New Roman" w:hAnsi="Times New Roman" w:cs="Times New Roman"/>
          <w:b/>
        </w:rPr>
        <w:t xml:space="preserve">Works </w:t>
      </w:r>
      <w:commentRangeStart w:id="549"/>
      <w:r w:rsidRPr="00B1699B">
        <w:rPr>
          <w:rFonts w:ascii="Times New Roman" w:hAnsi="Times New Roman" w:cs="Times New Roman"/>
          <w:b/>
        </w:rPr>
        <w:t>Cited</w:t>
      </w:r>
      <w:commentRangeEnd w:id="549"/>
      <w:r w:rsidR="00B160B1">
        <w:rPr>
          <w:rStyle w:val="CommentReference"/>
        </w:rPr>
        <w:commentReference w:id="549"/>
      </w:r>
    </w:p>
    <w:p w14:paraId="02A1C875" w14:textId="30E912F8" w:rsidR="00B1699B" w:rsidRPr="0044385E" w:rsidRDefault="00B1699B" w:rsidP="00B160B1">
      <w:pPr>
        <w:spacing w:line="480" w:lineRule="auto"/>
        <w:ind w:left="720" w:hanging="720"/>
        <w:rPr>
          <w:rFonts w:ascii="Times New Roman" w:hAnsi="Times New Roman" w:cs="Times New Roman"/>
        </w:rPr>
      </w:pPr>
      <w:r w:rsidRPr="0044385E">
        <w:rPr>
          <w:rFonts w:ascii="Times New Roman" w:hAnsi="Times New Roman" w:cs="Times New Roman"/>
        </w:rPr>
        <w:t>Deleuze</w:t>
      </w:r>
      <w:r w:rsidR="00845EE5" w:rsidRPr="0044385E">
        <w:rPr>
          <w:rFonts w:ascii="Times New Roman" w:hAnsi="Times New Roman" w:cs="Times New Roman"/>
        </w:rPr>
        <w:t>, Gilles</w:t>
      </w:r>
      <w:r w:rsidR="00453B3D">
        <w:rPr>
          <w:rFonts w:ascii="Times New Roman" w:hAnsi="Times New Roman" w:cs="Times New Roman"/>
        </w:rPr>
        <w:t>,</w:t>
      </w:r>
      <w:r w:rsidRPr="0044385E">
        <w:rPr>
          <w:rFonts w:ascii="Times New Roman" w:hAnsi="Times New Roman" w:cs="Times New Roman"/>
        </w:rPr>
        <w:t xml:space="preserve"> </w:t>
      </w:r>
      <w:r w:rsidR="00453B3D">
        <w:rPr>
          <w:rFonts w:ascii="Times New Roman" w:hAnsi="Times New Roman" w:cs="Times New Roman"/>
        </w:rPr>
        <w:t>and Felix</w:t>
      </w:r>
      <w:r w:rsidRPr="0044385E">
        <w:rPr>
          <w:rFonts w:ascii="Times New Roman" w:hAnsi="Times New Roman" w:cs="Times New Roman"/>
        </w:rPr>
        <w:t xml:space="preserve"> </w:t>
      </w:r>
      <w:proofErr w:type="spellStart"/>
      <w:r w:rsidRPr="0044385E">
        <w:rPr>
          <w:rFonts w:ascii="Times New Roman" w:hAnsi="Times New Roman" w:cs="Times New Roman"/>
        </w:rPr>
        <w:t>Guattari</w:t>
      </w:r>
      <w:proofErr w:type="spellEnd"/>
      <w:r w:rsidR="00453B3D">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A Thousand Plateaus</w:t>
      </w:r>
      <w:r w:rsidR="00453B3D">
        <w:rPr>
          <w:rFonts w:ascii="Times New Roman" w:hAnsi="Times New Roman" w:cs="Times New Roman"/>
          <w:i/>
        </w:rPr>
        <w:t>.</w:t>
      </w:r>
      <w:r w:rsidRPr="0044385E">
        <w:rPr>
          <w:rFonts w:ascii="Times New Roman" w:hAnsi="Times New Roman" w:cs="Times New Roman"/>
        </w:rPr>
        <w:t xml:space="preserve"> </w:t>
      </w:r>
      <w:r w:rsidR="00453B3D">
        <w:rPr>
          <w:rFonts w:ascii="Times New Roman" w:hAnsi="Times New Roman" w:cs="Times New Roman"/>
        </w:rPr>
        <w:t>T</w:t>
      </w:r>
      <w:r w:rsidRPr="0044385E">
        <w:rPr>
          <w:rFonts w:ascii="Times New Roman" w:hAnsi="Times New Roman" w:cs="Times New Roman"/>
        </w:rPr>
        <w:t>rans</w:t>
      </w:r>
      <w:r w:rsidR="00453B3D">
        <w:rPr>
          <w:rFonts w:ascii="Times New Roman" w:hAnsi="Times New Roman" w:cs="Times New Roman"/>
        </w:rPr>
        <w:t>lated by</w:t>
      </w:r>
      <w:r w:rsidRPr="0044385E">
        <w:rPr>
          <w:rFonts w:ascii="Times New Roman" w:hAnsi="Times New Roman" w:cs="Times New Roman"/>
        </w:rPr>
        <w:t xml:space="preserve"> Brian </w:t>
      </w:r>
      <w:proofErr w:type="spellStart"/>
      <w:r w:rsidRPr="0044385E">
        <w:rPr>
          <w:rFonts w:ascii="Times New Roman" w:hAnsi="Times New Roman" w:cs="Times New Roman"/>
        </w:rPr>
        <w:t>Massumi</w:t>
      </w:r>
      <w:proofErr w:type="spellEnd"/>
      <w:r w:rsidR="00453B3D">
        <w:rPr>
          <w:rFonts w:ascii="Times New Roman" w:hAnsi="Times New Roman" w:cs="Times New Roman"/>
        </w:rPr>
        <w:t>,</w:t>
      </w:r>
      <w:r w:rsidRPr="0044385E">
        <w:rPr>
          <w:rFonts w:ascii="Times New Roman" w:hAnsi="Times New Roman" w:cs="Times New Roman"/>
        </w:rPr>
        <w:t xml:space="preserve"> U of Minnesota P, 1987</w:t>
      </w:r>
      <w:r w:rsidR="00845EE5" w:rsidRPr="0044385E">
        <w:rPr>
          <w:rFonts w:ascii="Times New Roman" w:hAnsi="Times New Roman" w:cs="Times New Roman"/>
        </w:rPr>
        <w:t>.</w:t>
      </w:r>
    </w:p>
    <w:p w14:paraId="2D9FFBBB" w14:textId="68F83976"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Derrida, </w:t>
      </w:r>
      <w:r w:rsidR="00845EE5" w:rsidRPr="0044385E">
        <w:rPr>
          <w:rFonts w:ascii="Times New Roman" w:hAnsi="Times New Roman" w:cs="Times New Roman"/>
        </w:rPr>
        <w:t>Jacques</w:t>
      </w:r>
      <w:r w:rsidR="00453B3D">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Margins of Philosophy</w:t>
      </w:r>
      <w:r w:rsidR="00453B3D">
        <w:rPr>
          <w:rFonts w:ascii="Times New Roman" w:hAnsi="Times New Roman" w:cs="Times New Roman"/>
          <w:i/>
        </w:rPr>
        <w:t>.</w:t>
      </w:r>
      <w:r w:rsidRPr="0044385E">
        <w:rPr>
          <w:rFonts w:ascii="Times New Roman" w:hAnsi="Times New Roman" w:cs="Times New Roman"/>
        </w:rPr>
        <w:t xml:space="preserve"> </w:t>
      </w:r>
      <w:r w:rsidR="00453B3D">
        <w:rPr>
          <w:rFonts w:ascii="Times New Roman" w:hAnsi="Times New Roman" w:cs="Times New Roman"/>
        </w:rPr>
        <w:t>T</w:t>
      </w:r>
      <w:r w:rsidRPr="0044385E">
        <w:rPr>
          <w:rFonts w:ascii="Times New Roman" w:hAnsi="Times New Roman" w:cs="Times New Roman"/>
        </w:rPr>
        <w:t>rans</w:t>
      </w:r>
      <w:r w:rsidR="00453B3D">
        <w:rPr>
          <w:rFonts w:ascii="Times New Roman" w:hAnsi="Times New Roman" w:cs="Times New Roman"/>
        </w:rPr>
        <w:t>lated by</w:t>
      </w:r>
      <w:r w:rsidRPr="0044385E">
        <w:rPr>
          <w:rFonts w:ascii="Times New Roman" w:hAnsi="Times New Roman" w:cs="Times New Roman"/>
        </w:rPr>
        <w:t xml:space="preserve"> Alan Bass</w:t>
      </w:r>
      <w:r w:rsidR="00453B3D">
        <w:rPr>
          <w:rFonts w:ascii="Times New Roman" w:hAnsi="Times New Roman" w:cs="Times New Roman"/>
        </w:rPr>
        <w:t>,</w:t>
      </w:r>
      <w:r w:rsidRPr="0044385E">
        <w:rPr>
          <w:rFonts w:ascii="Times New Roman" w:hAnsi="Times New Roman" w:cs="Times New Roman"/>
        </w:rPr>
        <w:t xml:space="preserve"> U of Chicago P, 1982</w:t>
      </w:r>
      <w:r w:rsidR="00845EE5" w:rsidRPr="0044385E">
        <w:rPr>
          <w:rFonts w:ascii="Times New Roman" w:hAnsi="Times New Roman" w:cs="Times New Roman"/>
        </w:rPr>
        <w:t>.</w:t>
      </w:r>
    </w:p>
    <w:p w14:paraId="3B582293" w14:textId="6F56C3CD" w:rsidR="008159A9" w:rsidRDefault="008159A9" w:rsidP="00B160B1">
      <w:pPr>
        <w:spacing w:line="480" w:lineRule="auto"/>
        <w:ind w:left="720" w:hanging="720"/>
        <w:rPr>
          <w:rFonts w:ascii="Times New Roman" w:hAnsi="Times New Roman" w:cs="Times New Roman"/>
        </w:rPr>
      </w:pPr>
      <w:proofErr w:type="spellStart"/>
      <w:r w:rsidRPr="0044385E">
        <w:rPr>
          <w:rFonts w:ascii="Times New Roman" w:hAnsi="Times New Roman" w:cs="Times New Roman"/>
        </w:rPr>
        <w:t>Descola</w:t>
      </w:r>
      <w:proofErr w:type="spellEnd"/>
      <w:r w:rsidRPr="0044385E">
        <w:rPr>
          <w:rFonts w:ascii="Times New Roman" w:hAnsi="Times New Roman" w:cs="Times New Roman"/>
        </w:rPr>
        <w:t xml:space="preserve">, </w:t>
      </w:r>
      <w:r w:rsidR="00845EE5" w:rsidRPr="0044385E">
        <w:rPr>
          <w:rFonts w:ascii="Times New Roman" w:hAnsi="Times New Roman" w:cs="Times New Roman"/>
        </w:rPr>
        <w:t>Phillipe</w:t>
      </w:r>
      <w:r w:rsidR="00453B3D">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Beyond Nature and Culture</w:t>
      </w:r>
      <w:r w:rsidR="00453B3D">
        <w:rPr>
          <w:rFonts w:ascii="Times New Roman" w:hAnsi="Times New Roman" w:cs="Times New Roman"/>
          <w:i/>
        </w:rPr>
        <w:t>.</w:t>
      </w:r>
      <w:r w:rsidRPr="0044385E">
        <w:rPr>
          <w:rFonts w:ascii="Times New Roman" w:hAnsi="Times New Roman" w:cs="Times New Roman"/>
        </w:rPr>
        <w:t xml:space="preserve"> </w:t>
      </w:r>
      <w:r w:rsidR="00453B3D">
        <w:rPr>
          <w:rFonts w:ascii="Times New Roman" w:hAnsi="Times New Roman" w:cs="Times New Roman"/>
        </w:rPr>
        <w:t>T</w:t>
      </w:r>
      <w:r w:rsidRPr="0044385E">
        <w:rPr>
          <w:rFonts w:ascii="Times New Roman" w:hAnsi="Times New Roman" w:cs="Times New Roman"/>
        </w:rPr>
        <w:t>rans</w:t>
      </w:r>
      <w:r w:rsidR="00453B3D">
        <w:rPr>
          <w:rFonts w:ascii="Times New Roman" w:hAnsi="Times New Roman" w:cs="Times New Roman"/>
        </w:rPr>
        <w:t>lated by</w:t>
      </w:r>
      <w:r w:rsidRPr="0044385E">
        <w:rPr>
          <w:rFonts w:ascii="Times New Roman" w:hAnsi="Times New Roman" w:cs="Times New Roman"/>
        </w:rPr>
        <w:t xml:space="preserve"> Janet Lloyd</w:t>
      </w:r>
      <w:r w:rsidR="00453B3D">
        <w:rPr>
          <w:rFonts w:ascii="Times New Roman" w:hAnsi="Times New Roman" w:cs="Times New Roman"/>
        </w:rPr>
        <w:t>,</w:t>
      </w:r>
      <w:r w:rsidRPr="0044385E">
        <w:rPr>
          <w:rFonts w:ascii="Times New Roman" w:hAnsi="Times New Roman" w:cs="Times New Roman"/>
        </w:rPr>
        <w:t xml:space="preserve"> U of Chicago P, 2013.</w:t>
      </w:r>
    </w:p>
    <w:p w14:paraId="6EA2724D" w14:textId="68E60C19" w:rsidR="00315170" w:rsidRPr="0044385E" w:rsidRDefault="00315170" w:rsidP="00B160B1">
      <w:pPr>
        <w:spacing w:line="480" w:lineRule="auto"/>
        <w:ind w:left="720" w:hanging="720"/>
        <w:rPr>
          <w:rFonts w:ascii="Times New Roman" w:hAnsi="Times New Roman" w:cs="Times New Roman"/>
        </w:rPr>
      </w:pPr>
      <w:commentRangeStart w:id="550"/>
      <w:proofErr w:type="spellStart"/>
      <w:r>
        <w:rPr>
          <w:rFonts w:ascii="Times New Roman" w:hAnsi="Times New Roman" w:cs="Times New Roman"/>
        </w:rPr>
        <w:t>Foti</w:t>
      </w:r>
      <w:commentRangeEnd w:id="550"/>
      <w:proofErr w:type="spellEnd"/>
      <w:r>
        <w:rPr>
          <w:rStyle w:val="CommentReference"/>
        </w:rPr>
        <w:commentReference w:id="550"/>
      </w:r>
      <w:r>
        <w:rPr>
          <w:rFonts w:ascii="Times New Roman" w:hAnsi="Times New Roman" w:cs="Times New Roman"/>
        </w:rPr>
        <w:t>, Veronique.</w:t>
      </w:r>
    </w:p>
    <w:p w14:paraId="2CB67CB6" w14:textId="7361C51A" w:rsidR="00B1699B" w:rsidRPr="0044385E" w:rsidRDefault="00845EE5" w:rsidP="00B160B1">
      <w:pPr>
        <w:spacing w:line="480" w:lineRule="auto"/>
        <w:ind w:left="720" w:hanging="720"/>
        <w:rPr>
          <w:rFonts w:ascii="Times New Roman" w:hAnsi="Times New Roman" w:cs="Times New Roman"/>
        </w:rPr>
      </w:pPr>
      <w:r w:rsidRPr="0044385E">
        <w:rPr>
          <w:rFonts w:ascii="Times New Roman" w:hAnsi="Times New Roman" w:cs="Times New Roman"/>
        </w:rPr>
        <w:t>Heidegger, Martin</w:t>
      </w:r>
      <w:r w:rsidR="00453B3D">
        <w:rPr>
          <w:rFonts w:ascii="Times New Roman" w:hAnsi="Times New Roman" w:cs="Times New Roman"/>
        </w:rPr>
        <w:t>.</w:t>
      </w:r>
      <w:r w:rsidRPr="0044385E">
        <w:rPr>
          <w:rFonts w:ascii="Times New Roman" w:hAnsi="Times New Roman" w:cs="Times New Roman"/>
        </w:rPr>
        <w:t xml:space="preserve"> </w:t>
      </w:r>
      <w:r w:rsidR="008159A9" w:rsidRPr="0044385E">
        <w:rPr>
          <w:rFonts w:ascii="Times New Roman" w:hAnsi="Times New Roman" w:cs="Times New Roman"/>
          <w:i/>
        </w:rPr>
        <w:t>The Four Fundamental Concepts of Metaphysics</w:t>
      </w:r>
      <w:r w:rsidR="00453B3D">
        <w:rPr>
          <w:rFonts w:ascii="Times New Roman" w:hAnsi="Times New Roman" w:cs="Times New Roman"/>
          <w:i/>
        </w:rPr>
        <w:t>.</w:t>
      </w:r>
      <w:r w:rsidR="008159A9" w:rsidRPr="0044385E">
        <w:rPr>
          <w:rFonts w:ascii="Times New Roman" w:hAnsi="Times New Roman" w:cs="Times New Roman"/>
          <w:i/>
        </w:rPr>
        <w:t xml:space="preserve"> </w:t>
      </w:r>
      <w:r w:rsidR="00453B3D">
        <w:rPr>
          <w:rFonts w:ascii="Times New Roman" w:hAnsi="Times New Roman" w:cs="Times New Roman"/>
        </w:rPr>
        <w:t>T</w:t>
      </w:r>
      <w:r w:rsidR="008159A9" w:rsidRPr="0044385E">
        <w:rPr>
          <w:rFonts w:ascii="Times New Roman" w:hAnsi="Times New Roman" w:cs="Times New Roman"/>
        </w:rPr>
        <w:t>rans</w:t>
      </w:r>
      <w:r w:rsidR="00453B3D">
        <w:rPr>
          <w:rFonts w:ascii="Times New Roman" w:hAnsi="Times New Roman" w:cs="Times New Roman"/>
        </w:rPr>
        <w:t>lated by</w:t>
      </w:r>
      <w:r w:rsidR="008159A9" w:rsidRPr="0044385E">
        <w:rPr>
          <w:rFonts w:ascii="Times New Roman" w:hAnsi="Times New Roman" w:cs="Times New Roman"/>
        </w:rPr>
        <w:t xml:space="preserve"> William McNeill </w:t>
      </w:r>
      <w:r w:rsidR="00453B3D">
        <w:rPr>
          <w:rFonts w:ascii="Times New Roman" w:hAnsi="Times New Roman" w:cs="Times New Roman"/>
        </w:rPr>
        <w:t>and</w:t>
      </w:r>
      <w:r w:rsidR="008159A9" w:rsidRPr="0044385E">
        <w:rPr>
          <w:rFonts w:ascii="Times New Roman" w:hAnsi="Times New Roman" w:cs="Times New Roman"/>
        </w:rPr>
        <w:t xml:space="preserve"> Nicholas Walker</w:t>
      </w:r>
      <w:r w:rsidR="00453B3D">
        <w:rPr>
          <w:rFonts w:ascii="Times New Roman" w:hAnsi="Times New Roman" w:cs="Times New Roman"/>
        </w:rPr>
        <w:t>,</w:t>
      </w:r>
      <w:r w:rsidR="008159A9" w:rsidRPr="0044385E">
        <w:rPr>
          <w:rFonts w:ascii="Times New Roman" w:hAnsi="Times New Roman" w:cs="Times New Roman"/>
        </w:rPr>
        <w:t xml:space="preserve"> Indiana </w:t>
      </w:r>
      <w:r w:rsidR="00453B3D">
        <w:rPr>
          <w:rFonts w:ascii="Times New Roman" w:hAnsi="Times New Roman" w:cs="Times New Roman"/>
        </w:rPr>
        <w:t>UP</w:t>
      </w:r>
      <w:r w:rsidR="008159A9" w:rsidRPr="0044385E">
        <w:rPr>
          <w:rFonts w:ascii="Times New Roman" w:hAnsi="Times New Roman" w:cs="Times New Roman"/>
        </w:rPr>
        <w:t>, 1995</w:t>
      </w:r>
      <w:r w:rsidRPr="0044385E">
        <w:rPr>
          <w:rFonts w:ascii="Times New Roman" w:hAnsi="Times New Roman" w:cs="Times New Roman"/>
        </w:rPr>
        <w:t>.</w:t>
      </w:r>
    </w:p>
    <w:p w14:paraId="65FB334F" w14:textId="77777777" w:rsidR="00453B3D" w:rsidRPr="0044385E" w:rsidRDefault="00453B3D" w:rsidP="00B160B1">
      <w:pPr>
        <w:spacing w:line="480" w:lineRule="auto"/>
        <w:ind w:left="720" w:hanging="720"/>
        <w:rPr>
          <w:rFonts w:ascii="Times New Roman" w:hAnsi="Times New Roman" w:cs="Times New Roman"/>
        </w:rPr>
      </w:pPr>
      <w:r>
        <w:rPr>
          <w:rFonts w:ascii="Times New Roman" w:hAnsi="Times New Roman" w:cs="Times New Roman"/>
        </w:rPr>
        <w:t>———.</w:t>
      </w:r>
      <w:r w:rsidRPr="0044385E">
        <w:rPr>
          <w:rFonts w:ascii="Times New Roman" w:hAnsi="Times New Roman" w:cs="Times New Roman"/>
        </w:rPr>
        <w:t xml:space="preserve"> </w:t>
      </w:r>
      <w:r w:rsidRPr="0044385E">
        <w:rPr>
          <w:rFonts w:ascii="Times New Roman" w:hAnsi="Times New Roman" w:cs="Times New Roman"/>
          <w:i/>
        </w:rPr>
        <w:t>H</w:t>
      </w:r>
      <w:r w:rsidRPr="0044385E">
        <w:rPr>
          <w:rFonts w:ascii="Times New Roman" w:hAnsi="Times New Roman" w:cs="Times New Roman"/>
        </w:rPr>
        <w:t>ö</w:t>
      </w:r>
      <w:r w:rsidRPr="0044385E">
        <w:rPr>
          <w:rFonts w:ascii="Times New Roman" w:hAnsi="Times New Roman" w:cs="Times New Roman"/>
          <w:i/>
        </w:rPr>
        <w:t>lderlin’s Hymn “Germania” and “The Rhine</w:t>
      </w:r>
      <w:r>
        <w:rPr>
          <w:rFonts w:ascii="Times New Roman" w:hAnsi="Times New Roman" w:cs="Times New Roman"/>
          <w:i/>
        </w:rPr>
        <w:t>.</w:t>
      </w:r>
      <w:r w:rsidRPr="0044385E">
        <w:rPr>
          <w:rFonts w:ascii="Times New Roman" w:hAnsi="Times New Roman" w:cs="Times New Roman"/>
          <w:i/>
        </w:rPr>
        <w:t>”</w:t>
      </w:r>
      <w:r w:rsidRPr="0044385E">
        <w:rPr>
          <w:rFonts w:ascii="Times New Roman" w:hAnsi="Times New Roman" w:cs="Times New Roman"/>
        </w:rPr>
        <w:t xml:space="preserve"> </w:t>
      </w:r>
      <w:r>
        <w:rPr>
          <w:rFonts w:ascii="Times New Roman" w:hAnsi="Times New Roman" w:cs="Times New Roman"/>
        </w:rPr>
        <w:t>T</w:t>
      </w:r>
      <w:r w:rsidRPr="0044385E">
        <w:rPr>
          <w:rFonts w:ascii="Times New Roman" w:hAnsi="Times New Roman" w:cs="Times New Roman"/>
        </w:rPr>
        <w:t>rans</w:t>
      </w:r>
      <w:r>
        <w:rPr>
          <w:rFonts w:ascii="Times New Roman" w:hAnsi="Times New Roman" w:cs="Times New Roman"/>
        </w:rPr>
        <w:t>lated by</w:t>
      </w:r>
      <w:r w:rsidRPr="0044385E">
        <w:rPr>
          <w:rFonts w:ascii="Times New Roman" w:hAnsi="Times New Roman" w:cs="Times New Roman"/>
        </w:rPr>
        <w:t xml:space="preserve"> William McNeill </w:t>
      </w:r>
      <w:r>
        <w:rPr>
          <w:rFonts w:ascii="Times New Roman" w:hAnsi="Times New Roman" w:cs="Times New Roman"/>
        </w:rPr>
        <w:t>and</w:t>
      </w:r>
      <w:r w:rsidRPr="0044385E">
        <w:rPr>
          <w:rFonts w:ascii="Times New Roman" w:hAnsi="Times New Roman" w:cs="Times New Roman"/>
        </w:rPr>
        <w:t xml:space="preserve"> Julia Ireland</w:t>
      </w:r>
      <w:r>
        <w:rPr>
          <w:rFonts w:ascii="Times New Roman" w:hAnsi="Times New Roman" w:cs="Times New Roman"/>
        </w:rPr>
        <w:t>,</w:t>
      </w:r>
      <w:r w:rsidRPr="0044385E">
        <w:rPr>
          <w:rFonts w:ascii="Times New Roman" w:hAnsi="Times New Roman" w:cs="Times New Roman"/>
        </w:rPr>
        <w:t xml:space="preserve"> Indiana </w:t>
      </w:r>
      <w:r>
        <w:rPr>
          <w:rFonts w:ascii="Times New Roman" w:hAnsi="Times New Roman" w:cs="Times New Roman"/>
        </w:rPr>
        <w:t>UP</w:t>
      </w:r>
      <w:r w:rsidRPr="0044385E">
        <w:rPr>
          <w:rFonts w:ascii="Times New Roman" w:hAnsi="Times New Roman" w:cs="Times New Roman"/>
        </w:rPr>
        <w:t>, 2014.</w:t>
      </w:r>
    </w:p>
    <w:p w14:paraId="5854DA44" w14:textId="76025BA6" w:rsidR="00453B3D" w:rsidRDefault="00460DBC" w:rsidP="00B160B1">
      <w:pPr>
        <w:spacing w:line="480" w:lineRule="auto"/>
        <w:ind w:left="720" w:hanging="720"/>
        <w:rPr>
          <w:rFonts w:ascii="Times New Roman" w:hAnsi="Times New Roman" w:cs="Times New Roman"/>
        </w:rPr>
      </w:pPr>
      <w:r>
        <w:rPr>
          <w:rFonts w:ascii="Times New Roman" w:hAnsi="Times New Roman" w:cs="Times New Roman"/>
        </w:rPr>
        <w:lastRenderedPageBreak/>
        <w:t>———.</w:t>
      </w:r>
      <w:r w:rsidRPr="0044385E">
        <w:rPr>
          <w:rFonts w:ascii="Times New Roman" w:hAnsi="Times New Roman" w:cs="Times New Roman"/>
        </w:rPr>
        <w:t xml:space="preserve"> </w:t>
      </w:r>
      <w:r w:rsidRPr="0044385E">
        <w:rPr>
          <w:rFonts w:ascii="Times New Roman" w:hAnsi="Times New Roman" w:cs="Times New Roman"/>
          <w:i/>
        </w:rPr>
        <w:t>H</w:t>
      </w:r>
      <w:r w:rsidRPr="0044385E">
        <w:rPr>
          <w:rFonts w:ascii="Times New Roman" w:hAnsi="Times New Roman" w:cs="Times New Roman"/>
        </w:rPr>
        <w:t>ö</w:t>
      </w:r>
      <w:r w:rsidRPr="0044385E">
        <w:rPr>
          <w:rFonts w:ascii="Times New Roman" w:hAnsi="Times New Roman" w:cs="Times New Roman"/>
          <w:i/>
        </w:rPr>
        <w:t>lderlin’s Hymn “Remembrance</w:t>
      </w:r>
      <w:r>
        <w:rPr>
          <w:rFonts w:ascii="Times New Roman" w:hAnsi="Times New Roman" w:cs="Times New Roman"/>
          <w:i/>
        </w:rPr>
        <w:t>.</w:t>
      </w:r>
      <w:r w:rsidRPr="0044385E">
        <w:rPr>
          <w:rFonts w:ascii="Times New Roman" w:hAnsi="Times New Roman" w:cs="Times New Roman"/>
          <w:i/>
        </w:rPr>
        <w:t xml:space="preserve">” </w:t>
      </w:r>
      <w:r>
        <w:rPr>
          <w:rFonts w:ascii="Times New Roman" w:hAnsi="Times New Roman" w:cs="Times New Roman"/>
        </w:rPr>
        <w:t>T</w:t>
      </w:r>
      <w:r w:rsidRPr="0044385E">
        <w:rPr>
          <w:rFonts w:ascii="Times New Roman" w:hAnsi="Times New Roman" w:cs="Times New Roman"/>
        </w:rPr>
        <w:t>rans</w:t>
      </w:r>
      <w:r>
        <w:rPr>
          <w:rFonts w:ascii="Times New Roman" w:hAnsi="Times New Roman" w:cs="Times New Roman"/>
        </w:rPr>
        <w:t>lated by</w:t>
      </w:r>
      <w:r w:rsidRPr="0044385E">
        <w:rPr>
          <w:rFonts w:ascii="Times New Roman" w:hAnsi="Times New Roman" w:cs="Times New Roman"/>
        </w:rPr>
        <w:t xml:space="preserve"> William McNeill </w:t>
      </w:r>
      <w:r>
        <w:rPr>
          <w:rFonts w:ascii="Times New Roman" w:hAnsi="Times New Roman" w:cs="Times New Roman"/>
        </w:rPr>
        <w:t>and</w:t>
      </w:r>
      <w:r w:rsidRPr="0044385E">
        <w:rPr>
          <w:rFonts w:ascii="Times New Roman" w:hAnsi="Times New Roman" w:cs="Times New Roman"/>
        </w:rPr>
        <w:t xml:space="preserve"> Julia Ireland</w:t>
      </w:r>
      <w:r>
        <w:rPr>
          <w:rFonts w:ascii="Times New Roman" w:hAnsi="Times New Roman" w:cs="Times New Roman"/>
        </w:rPr>
        <w:t>,</w:t>
      </w:r>
      <w:r w:rsidRPr="0044385E">
        <w:rPr>
          <w:rFonts w:ascii="Times New Roman" w:hAnsi="Times New Roman" w:cs="Times New Roman"/>
        </w:rPr>
        <w:t xml:space="preserve"> Indiana </w:t>
      </w:r>
      <w:r>
        <w:rPr>
          <w:rFonts w:ascii="Times New Roman" w:hAnsi="Times New Roman" w:cs="Times New Roman"/>
        </w:rPr>
        <w:t>UP</w:t>
      </w:r>
      <w:r w:rsidRPr="0044385E">
        <w:rPr>
          <w:rFonts w:ascii="Times New Roman" w:hAnsi="Times New Roman" w:cs="Times New Roman"/>
        </w:rPr>
        <w:t>, 2019.</w:t>
      </w:r>
    </w:p>
    <w:p w14:paraId="3C47D2E1" w14:textId="7D34718E" w:rsidR="008159A9" w:rsidRPr="0044385E" w:rsidRDefault="00453B3D" w:rsidP="00B160B1">
      <w:pPr>
        <w:spacing w:line="480" w:lineRule="auto"/>
        <w:ind w:left="720" w:hanging="720"/>
        <w:rPr>
          <w:rFonts w:ascii="Times New Roman" w:hAnsi="Times New Roman" w:cs="Times New Roman"/>
        </w:rPr>
      </w:pPr>
      <w:r>
        <w:rPr>
          <w:rFonts w:ascii="Times New Roman" w:hAnsi="Times New Roman" w:cs="Times New Roman"/>
        </w:rPr>
        <w:t xml:space="preserve">———. </w:t>
      </w:r>
      <w:r w:rsidR="00B1699B" w:rsidRPr="0044385E">
        <w:rPr>
          <w:rFonts w:ascii="Times New Roman" w:hAnsi="Times New Roman" w:cs="Times New Roman"/>
          <w:i/>
        </w:rPr>
        <w:t>H</w:t>
      </w:r>
      <w:r w:rsidR="00B1699B" w:rsidRPr="0044385E">
        <w:rPr>
          <w:rFonts w:ascii="Times New Roman" w:hAnsi="Times New Roman" w:cs="Times New Roman"/>
        </w:rPr>
        <w:t>ö</w:t>
      </w:r>
      <w:r w:rsidR="00B1699B" w:rsidRPr="0044385E">
        <w:rPr>
          <w:rFonts w:ascii="Times New Roman" w:hAnsi="Times New Roman" w:cs="Times New Roman"/>
          <w:i/>
        </w:rPr>
        <w:t xml:space="preserve">lderlin’s Hymn “The </w:t>
      </w:r>
      <w:proofErr w:type="spellStart"/>
      <w:r w:rsidR="00B1699B" w:rsidRPr="0044385E">
        <w:rPr>
          <w:rFonts w:ascii="Times New Roman" w:hAnsi="Times New Roman" w:cs="Times New Roman"/>
          <w:i/>
        </w:rPr>
        <w:t>Ister</w:t>
      </w:r>
      <w:proofErr w:type="spellEnd"/>
      <w:r>
        <w:rPr>
          <w:rFonts w:ascii="Times New Roman" w:hAnsi="Times New Roman" w:cs="Times New Roman"/>
          <w:i/>
        </w:rPr>
        <w:t>.</w:t>
      </w:r>
      <w:r w:rsidR="00B1699B" w:rsidRPr="0044385E">
        <w:rPr>
          <w:rFonts w:ascii="Times New Roman" w:hAnsi="Times New Roman" w:cs="Times New Roman"/>
          <w:i/>
        </w:rPr>
        <w:t>”</w:t>
      </w:r>
      <w:r w:rsidR="00B1699B" w:rsidRPr="0044385E">
        <w:rPr>
          <w:rFonts w:ascii="Times New Roman" w:hAnsi="Times New Roman" w:cs="Times New Roman"/>
        </w:rPr>
        <w:t xml:space="preserve"> </w:t>
      </w:r>
      <w:r>
        <w:rPr>
          <w:rFonts w:ascii="Times New Roman" w:hAnsi="Times New Roman" w:cs="Times New Roman"/>
        </w:rPr>
        <w:t>Tr</w:t>
      </w:r>
      <w:r w:rsidR="00B1699B" w:rsidRPr="0044385E">
        <w:rPr>
          <w:rFonts w:ascii="Times New Roman" w:hAnsi="Times New Roman" w:cs="Times New Roman"/>
        </w:rPr>
        <w:t>ans</w:t>
      </w:r>
      <w:r>
        <w:rPr>
          <w:rFonts w:ascii="Times New Roman" w:hAnsi="Times New Roman" w:cs="Times New Roman"/>
        </w:rPr>
        <w:t>lated</w:t>
      </w:r>
      <w:r w:rsidR="00B1699B" w:rsidRPr="0044385E">
        <w:rPr>
          <w:rFonts w:ascii="Times New Roman" w:hAnsi="Times New Roman" w:cs="Times New Roman"/>
        </w:rPr>
        <w:t xml:space="preserve"> William McNeill </w:t>
      </w:r>
      <w:r>
        <w:rPr>
          <w:rFonts w:ascii="Times New Roman" w:hAnsi="Times New Roman" w:cs="Times New Roman"/>
        </w:rPr>
        <w:t>and</w:t>
      </w:r>
      <w:r w:rsidR="00B1699B" w:rsidRPr="0044385E">
        <w:rPr>
          <w:rFonts w:ascii="Times New Roman" w:hAnsi="Times New Roman" w:cs="Times New Roman"/>
        </w:rPr>
        <w:t xml:space="preserve"> Julia Davis</w:t>
      </w:r>
      <w:r>
        <w:rPr>
          <w:rFonts w:ascii="Times New Roman" w:hAnsi="Times New Roman" w:cs="Times New Roman"/>
        </w:rPr>
        <w:t>,</w:t>
      </w:r>
      <w:r w:rsidR="00B1699B" w:rsidRPr="0044385E">
        <w:rPr>
          <w:rFonts w:ascii="Times New Roman" w:hAnsi="Times New Roman" w:cs="Times New Roman"/>
        </w:rPr>
        <w:t xml:space="preserve"> Indiana U</w:t>
      </w:r>
      <w:r>
        <w:rPr>
          <w:rFonts w:ascii="Times New Roman" w:hAnsi="Times New Roman" w:cs="Times New Roman"/>
        </w:rPr>
        <w:t>P</w:t>
      </w:r>
      <w:r w:rsidR="00B1699B" w:rsidRPr="0044385E">
        <w:rPr>
          <w:rFonts w:ascii="Times New Roman" w:hAnsi="Times New Roman" w:cs="Times New Roman"/>
        </w:rPr>
        <w:t>, 1996</w:t>
      </w:r>
      <w:r w:rsidR="00845EE5" w:rsidRPr="0044385E">
        <w:rPr>
          <w:rFonts w:ascii="Times New Roman" w:hAnsi="Times New Roman" w:cs="Times New Roman"/>
        </w:rPr>
        <w:t>.</w:t>
      </w:r>
    </w:p>
    <w:p w14:paraId="700159F3" w14:textId="77777777" w:rsidR="00460DBC" w:rsidRPr="0044385E" w:rsidRDefault="00460DBC" w:rsidP="00B160B1">
      <w:pPr>
        <w:spacing w:line="480" w:lineRule="auto"/>
        <w:ind w:left="720" w:hanging="720"/>
        <w:rPr>
          <w:rFonts w:ascii="Times New Roman" w:hAnsi="Times New Roman" w:cs="Times New Roman"/>
        </w:rPr>
      </w:pPr>
      <w:r>
        <w:rPr>
          <w:rFonts w:ascii="Times New Roman" w:hAnsi="Times New Roman" w:cs="Times New Roman"/>
        </w:rPr>
        <w:t>———.</w:t>
      </w:r>
      <w:r w:rsidRPr="0044385E">
        <w:rPr>
          <w:rFonts w:ascii="Times New Roman" w:hAnsi="Times New Roman" w:cs="Times New Roman"/>
        </w:rPr>
        <w:t xml:space="preserve"> </w:t>
      </w:r>
      <w:r w:rsidRPr="0044385E">
        <w:rPr>
          <w:rFonts w:ascii="Times New Roman" w:hAnsi="Times New Roman" w:cs="Times New Roman"/>
          <w:i/>
        </w:rPr>
        <w:t>Off the Beaten Track</w:t>
      </w:r>
      <w:r>
        <w:rPr>
          <w:rFonts w:ascii="Times New Roman" w:hAnsi="Times New Roman" w:cs="Times New Roman"/>
          <w:i/>
        </w:rPr>
        <w:t>.</w:t>
      </w:r>
      <w:r w:rsidRPr="0044385E">
        <w:rPr>
          <w:rFonts w:ascii="Times New Roman" w:hAnsi="Times New Roman" w:cs="Times New Roman"/>
          <w:i/>
        </w:rPr>
        <w:t xml:space="preserve"> </w:t>
      </w:r>
      <w:r>
        <w:rPr>
          <w:rFonts w:ascii="Times New Roman" w:hAnsi="Times New Roman" w:cs="Times New Roman"/>
        </w:rPr>
        <w:t>E</w:t>
      </w:r>
      <w:r w:rsidRPr="0044385E">
        <w:rPr>
          <w:rFonts w:ascii="Times New Roman" w:hAnsi="Times New Roman" w:cs="Times New Roman"/>
        </w:rPr>
        <w:t>d</w:t>
      </w:r>
      <w:r>
        <w:rPr>
          <w:rFonts w:ascii="Times New Roman" w:hAnsi="Times New Roman" w:cs="Times New Roman"/>
        </w:rPr>
        <w:t>ited and translated by</w:t>
      </w:r>
      <w:r w:rsidRPr="0044385E">
        <w:rPr>
          <w:rFonts w:ascii="Times New Roman" w:hAnsi="Times New Roman" w:cs="Times New Roman"/>
        </w:rPr>
        <w:t xml:space="preserve"> Julian Young </w:t>
      </w:r>
      <w:r>
        <w:rPr>
          <w:rFonts w:ascii="Times New Roman" w:hAnsi="Times New Roman" w:cs="Times New Roman"/>
        </w:rPr>
        <w:t>and</w:t>
      </w:r>
      <w:r w:rsidRPr="0044385E">
        <w:rPr>
          <w:rFonts w:ascii="Times New Roman" w:hAnsi="Times New Roman" w:cs="Times New Roman"/>
        </w:rPr>
        <w:t xml:space="preserve"> Kenneth Haynes</w:t>
      </w:r>
      <w:r>
        <w:rPr>
          <w:rFonts w:ascii="Times New Roman" w:hAnsi="Times New Roman" w:cs="Times New Roman"/>
        </w:rPr>
        <w:t>,</w:t>
      </w:r>
      <w:r w:rsidRPr="0044385E">
        <w:rPr>
          <w:rFonts w:ascii="Times New Roman" w:hAnsi="Times New Roman" w:cs="Times New Roman"/>
        </w:rPr>
        <w:t xml:space="preserve"> Cambridge </w:t>
      </w:r>
      <w:r>
        <w:rPr>
          <w:rFonts w:ascii="Times New Roman" w:hAnsi="Times New Roman" w:cs="Times New Roman"/>
        </w:rPr>
        <w:t>UP</w:t>
      </w:r>
      <w:r w:rsidRPr="0044385E">
        <w:rPr>
          <w:rFonts w:ascii="Times New Roman" w:hAnsi="Times New Roman" w:cs="Times New Roman"/>
        </w:rPr>
        <w:t>, 2002.</w:t>
      </w:r>
    </w:p>
    <w:p w14:paraId="766F1BED" w14:textId="68297B3A" w:rsidR="00B1699B" w:rsidRPr="0044385E" w:rsidRDefault="00453B3D" w:rsidP="00B160B1">
      <w:pPr>
        <w:spacing w:line="480" w:lineRule="auto"/>
        <w:ind w:left="720" w:hanging="720"/>
        <w:rPr>
          <w:rFonts w:ascii="Times New Roman" w:hAnsi="Times New Roman" w:cs="Times New Roman"/>
        </w:rPr>
      </w:pPr>
      <w:r>
        <w:rPr>
          <w:rFonts w:ascii="Times New Roman" w:hAnsi="Times New Roman" w:cs="Times New Roman"/>
        </w:rPr>
        <w:t>———.</w:t>
      </w:r>
      <w:r w:rsidR="008159A9" w:rsidRPr="0044385E">
        <w:rPr>
          <w:rFonts w:ascii="Times New Roman" w:hAnsi="Times New Roman" w:cs="Times New Roman"/>
        </w:rPr>
        <w:t xml:space="preserve"> “Only a God Can Save Us</w:t>
      </w:r>
      <w:r>
        <w:rPr>
          <w:rFonts w:ascii="Times New Roman" w:hAnsi="Times New Roman" w:cs="Times New Roman"/>
        </w:rPr>
        <w:t>.</w:t>
      </w:r>
      <w:r w:rsidR="008159A9" w:rsidRPr="0044385E">
        <w:rPr>
          <w:rFonts w:ascii="Times New Roman" w:hAnsi="Times New Roman" w:cs="Times New Roman"/>
        </w:rPr>
        <w:t xml:space="preserve">” </w:t>
      </w:r>
      <w:r w:rsidR="008159A9" w:rsidRPr="0044385E">
        <w:rPr>
          <w:rFonts w:ascii="Times New Roman" w:hAnsi="Times New Roman" w:cs="Times New Roman"/>
          <w:i/>
        </w:rPr>
        <w:t>Heidegger: The Man and the Thinker</w:t>
      </w:r>
      <w:r>
        <w:rPr>
          <w:rFonts w:ascii="Times New Roman" w:hAnsi="Times New Roman" w:cs="Times New Roman"/>
          <w:i/>
        </w:rPr>
        <w:t>,</w:t>
      </w:r>
      <w:r w:rsidR="008159A9" w:rsidRPr="0044385E">
        <w:rPr>
          <w:rFonts w:ascii="Times New Roman" w:hAnsi="Times New Roman" w:cs="Times New Roman"/>
        </w:rPr>
        <w:t xml:space="preserve"> ed</w:t>
      </w:r>
      <w:r>
        <w:rPr>
          <w:rFonts w:ascii="Times New Roman" w:hAnsi="Times New Roman" w:cs="Times New Roman"/>
        </w:rPr>
        <w:t>ited by</w:t>
      </w:r>
      <w:r w:rsidR="008159A9" w:rsidRPr="0044385E">
        <w:rPr>
          <w:rFonts w:ascii="Times New Roman" w:hAnsi="Times New Roman" w:cs="Times New Roman"/>
        </w:rPr>
        <w:t xml:space="preserve"> Thomas Sheehan</w:t>
      </w:r>
      <w:r>
        <w:rPr>
          <w:rFonts w:ascii="Times New Roman" w:hAnsi="Times New Roman" w:cs="Times New Roman"/>
        </w:rPr>
        <w:t>,</w:t>
      </w:r>
      <w:r w:rsidR="008159A9" w:rsidRPr="0044385E">
        <w:rPr>
          <w:rFonts w:ascii="Times New Roman" w:hAnsi="Times New Roman" w:cs="Times New Roman"/>
        </w:rPr>
        <w:t xml:space="preserve"> Routledge, 2017</w:t>
      </w:r>
      <w:r w:rsidR="00845EE5" w:rsidRPr="0044385E">
        <w:rPr>
          <w:rFonts w:ascii="Times New Roman" w:hAnsi="Times New Roman" w:cs="Times New Roman"/>
        </w:rPr>
        <w:t>.</w:t>
      </w:r>
    </w:p>
    <w:p w14:paraId="55E38085" w14:textId="6EF9DC59" w:rsidR="008159A9" w:rsidRPr="0044385E" w:rsidRDefault="001F35BF" w:rsidP="00B160B1">
      <w:pPr>
        <w:spacing w:line="480" w:lineRule="auto"/>
        <w:ind w:left="720" w:hanging="720"/>
        <w:rPr>
          <w:rFonts w:ascii="Times New Roman" w:hAnsi="Times New Roman" w:cs="Times New Roman"/>
        </w:rPr>
      </w:pPr>
      <w:r>
        <w:rPr>
          <w:rFonts w:ascii="Times New Roman" w:hAnsi="Times New Roman" w:cs="Times New Roman"/>
        </w:rPr>
        <w:t>———.</w:t>
      </w:r>
      <w:r w:rsidR="00B1699B" w:rsidRPr="0044385E">
        <w:rPr>
          <w:rFonts w:ascii="Times New Roman" w:hAnsi="Times New Roman" w:cs="Times New Roman"/>
        </w:rPr>
        <w:t xml:space="preserve"> </w:t>
      </w:r>
      <w:r w:rsidR="00B1699B" w:rsidRPr="0044385E">
        <w:rPr>
          <w:rFonts w:ascii="Times New Roman" w:hAnsi="Times New Roman" w:cs="Times New Roman"/>
          <w:i/>
        </w:rPr>
        <w:t>Poetry, Language, Thought</w:t>
      </w:r>
      <w:r>
        <w:rPr>
          <w:rFonts w:ascii="Times New Roman" w:hAnsi="Times New Roman" w:cs="Times New Roman"/>
          <w:i/>
        </w:rPr>
        <w:t>.</w:t>
      </w:r>
      <w:r w:rsidR="00B1699B" w:rsidRPr="0044385E">
        <w:rPr>
          <w:rFonts w:ascii="Times New Roman" w:hAnsi="Times New Roman" w:cs="Times New Roman"/>
        </w:rPr>
        <w:t xml:space="preserve"> </w:t>
      </w:r>
      <w:r>
        <w:rPr>
          <w:rFonts w:ascii="Times New Roman" w:hAnsi="Times New Roman" w:cs="Times New Roman"/>
        </w:rPr>
        <w:t>T</w:t>
      </w:r>
      <w:r w:rsidR="00B1699B" w:rsidRPr="0044385E">
        <w:rPr>
          <w:rFonts w:ascii="Times New Roman" w:hAnsi="Times New Roman" w:cs="Times New Roman"/>
        </w:rPr>
        <w:t>rans</w:t>
      </w:r>
      <w:r>
        <w:rPr>
          <w:rFonts w:ascii="Times New Roman" w:hAnsi="Times New Roman" w:cs="Times New Roman"/>
        </w:rPr>
        <w:t>lated by</w:t>
      </w:r>
      <w:r w:rsidR="00B1699B" w:rsidRPr="0044385E">
        <w:rPr>
          <w:rFonts w:ascii="Times New Roman" w:hAnsi="Times New Roman" w:cs="Times New Roman"/>
        </w:rPr>
        <w:t xml:space="preserve"> Albert Hofstadter</w:t>
      </w:r>
      <w:r>
        <w:rPr>
          <w:rFonts w:ascii="Times New Roman" w:hAnsi="Times New Roman" w:cs="Times New Roman"/>
        </w:rPr>
        <w:t>,</w:t>
      </w:r>
      <w:r w:rsidR="00B1699B" w:rsidRPr="0044385E">
        <w:rPr>
          <w:rFonts w:ascii="Times New Roman" w:hAnsi="Times New Roman" w:cs="Times New Roman"/>
        </w:rPr>
        <w:t xml:space="preserve"> Harper and Row, 1971</w:t>
      </w:r>
      <w:r>
        <w:rPr>
          <w:rFonts w:ascii="Times New Roman" w:hAnsi="Times New Roman" w:cs="Times New Roman"/>
        </w:rPr>
        <w:t>.</w:t>
      </w:r>
    </w:p>
    <w:p w14:paraId="37A8A544" w14:textId="0CB0F765"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Hölderlin, </w:t>
      </w:r>
      <w:r w:rsidR="00845EE5" w:rsidRPr="0044385E">
        <w:rPr>
          <w:rFonts w:ascii="Times New Roman" w:hAnsi="Times New Roman" w:cs="Times New Roman"/>
        </w:rPr>
        <w:t>Friedrich</w:t>
      </w:r>
      <w:r w:rsidR="001F35BF">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The Death of Empedocles</w:t>
      </w:r>
      <w:r w:rsidR="001F35BF">
        <w:rPr>
          <w:rFonts w:ascii="Times New Roman" w:hAnsi="Times New Roman" w:cs="Times New Roman"/>
          <w:i/>
        </w:rPr>
        <w:t>.</w:t>
      </w:r>
      <w:r w:rsidRPr="0044385E">
        <w:rPr>
          <w:rFonts w:ascii="Times New Roman" w:hAnsi="Times New Roman" w:cs="Times New Roman"/>
        </w:rPr>
        <w:t xml:space="preserve"> </w:t>
      </w:r>
      <w:r w:rsidR="001F35BF">
        <w:rPr>
          <w:rFonts w:ascii="Times New Roman" w:hAnsi="Times New Roman" w:cs="Times New Roman"/>
        </w:rPr>
        <w:t>T</w:t>
      </w:r>
      <w:r w:rsidRPr="0044385E">
        <w:rPr>
          <w:rFonts w:ascii="Times New Roman" w:hAnsi="Times New Roman" w:cs="Times New Roman"/>
        </w:rPr>
        <w:t>rans</w:t>
      </w:r>
      <w:r w:rsidR="001F35BF">
        <w:rPr>
          <w:rFonts w:ascii="Times New Roman" w:hAnsi="Times New Roman" w:cs="Times New Roman"/>
        </w:rPr>
        <w:t>lated by</w:t>
      </w:r>
      <w:r w:rsidRPr="0044385E">
        <w:rPr>
          <w:rFonts w:ascii="Times New Roman" w:hAnsi="Times New Roman" w:cs="Times New Roman"/>
        </w:rPr>
        <w:t xml:space="preserve"> David Fa</w:t>
      </w:r>
      <w:r w:rsidR="001F35BF">
        <w:rPr>
          <w:rFonts w:ascii="Times New Roman" w:hAnsi="Times New Roman" w:cs="Times New Roman"/>
        </w:rPr>
        <w:t>r</w:t>
      </w:r>
      <w:r w:rsidRPr="0044385E">
        <w:rPr>
          <w:rFonts w:ascii="Times New Roman" w:hAnsi="Times New Roman" w:cs="Times New Roman"/>
        </w:rPr>
        <w:t>rell Krell</w:t>
      </w:r>
      <w:r w:rsidR="001F35BF">
        <w:rPr>
          <w:rFonts w:ascii="Times New Roman" w:hAnsi="Times New Roman" w:cs="Times New Roman"/>
        </w:rPr>
        <w:t>,</w:t>
      </w:r>
      <w:r w:rsidRPr="0044385E">
        <w:rPr>
          <w:rFonts w:ascii="Times New Roman" w:hAnsi="Times New Roman" w:cs="Times New Roman"/>
        </w:rPr>
        <w:t xml:space="preserve"> State </w:t>
      </w:r>
      <w:r w:rsidR="001F35BF">
        <w:rPr>
          <w:rFonts w:ascii="Times New Roman" w:hAnsi="Times New Roman" w:cs="Times New Roman"/>
        </w:rPr>
        <w:t>U</w:t>
      </w:r>
      <w:r w:rsidRPr="0044385E">
        <w:rPr>
          <w:rFonts w:ascii="Times New Roman" w:hAnsi="Times New Roman" w:cs="Times New Roman"/>
        </w:rPr>
        <w:t xml:space="preserve"> of New York </w:t>
      </w:r>
      <w:r w:rsidR="001F35BF">
        <w:rPr>
          <w:rFonts w:ascii="Times New Roman" w:hAnsi="Times New Roman" w:cs="Times New Roman"/>
        </w:rPr>
        <w:t>P</w:t>
      </w:r>
      <w:r w:rsidRPr="0044385E">
        <w:rPr>
          <w:rFonts w:ascii="Times New Roman" w:hAnsi="Times New Roman" w:cs="Times New Roman"/>
        </w:rPr>
        <w:t>, 2008</w:t>
      </w:r>
      <w:r w:rsidR="00845EE5" w:rsidRPr="0044385E">
        <w:rPr>
          <w:rFonts w:ascii="Times New Roman" w:hAnsi="Times New Roman" w:cs="Times New Roman"/>
        </w:rPr>
        <w:t>.</w:t>
      </w:r>
    </w:p>
    <w:p w14:paraId="2D483FE7" w14:textId="1FAED538" w:rsidR="00B1699B" w:rsidRPr="0044385E" w:rsidRDefault="001F35BF" w:rsidP="00B160B1">
      <w:pPr>
        <w:spacing w:line="480" w:lineRule="auto"/>
        <w:ind w:left="720" w:hanging="720"/>
        <w:rPr>
          <w:rFonts w:ascii="Times New Roman" w:hAnsi="Times New Roman" w:cs="Times New Roman"/>
        </w:rPr>
      </w:pPr>
      <w:r>
        <w:rPr>
          <w:rFonts w:ascii="Times New Roman" w:hAnsi="Times New Roman" w:cs="Times New Roman"/>
        </w:rPr>
        <w:t>———.</w:t>
      </w:r>
      <w:r w:rsidR="008159A9" w:rsidRPr="0044385E">
        <w:rPr>
          <w:rFonts w:ascii="Times New Roman" w:hAnsi="Times New Roman" w:cs="Times New Roman"/>
        </w:rPr>
        <w:t xml:space="preserve"> </w:t>
      </w:r>
      <w:r w:rsidR="008159A9" w:rsidRPr="0044385E">
        <w:rPr>
          <w:rFonts w:ascii="Times New Roman" w:hAnsi="Times New Roman" w:cs="Times New Roman"/>
          <w:i/>
        </w:rPr>
        <w:t>Essays and Letter on Theory</w:t>
      </w:r>
      <w:r>
        <w:rPr>
          <w:rFonts w:ascii="Times New Roman" w:hAnsi="Times New Roman" w:cs="Times New Roman"/>
          <w:i/>
        </w:rPr>
        <w:t>.</w:t>
      </w:r>
      <w:r w:rsidR="008159A9" w:rsidRPr="0044385E">
        <w:rPr>
          <w:rFonts w:ascii="Times New Roman" w:hAnsi="Times New Roman" w:cs="Times New Roman"/>
          <w:i/>
        </w:rPr>
        <w:t xml:space="preserve"> </w:t>
      </w:r>
      <w:r>
        <w:rPr>
          <w:rFonts w:ascii="Times New Roman" w:hAnsi="Times New Roman" w:cs="Times New Roman"/>
        </w:rPr>
        <w:t>T</w:t>
      </w:r>
      <w:r w:rsidR="008159A9" w:rsidRPr="0044385E">
        <w:rPr>
          <w:rFonts w:ascii="Times New Roman" w:hAnsi="Times New Roman" w:cs="Times New Roman"/>
        </w:rPr>
        <w:t>rans</w:t>
      </w:r>
      <w:r>
        <w:rPr>
          <w:rFonts w:ascii="Times New Roman" w:hAnsi="Times New Roman" w:cs="Times New Roman"/>
        </w:rPr>
        <w:t>lated</w:t>
      </w:r>
      <w:r w:rsidR="008159A9" w:rsidRPr="0044385E">
        <w:rPr>
          <w:rFonts w:ascii="Times New Roman" w:hAnsi="Times New Roman" w:cs="Times New Roman"/>
        </w:rPr>
        <w:t xml:space="preserve"> Thomas Pfau</w:t>
      </w:r>
      <w:r>
        <w:rPr>
          <w:rFonts w:ascii="Times New Roman" w:hAnsi="Times New Roman" w:cs="Times New Roman"/>
        </w:rPr>
        <w:t>,</w:t>
      </w:r>
      <w:r w:rsidR="008159A9" w:rsidRPr="0044385E">
        <w:rPr>
          <w:rFonts w:ascii="Times New Roman" w:hAnsi="Times New Roman" w:cs="Times New Roman"/>
        </w:rPr>
        <w:t xml:space="preserve"> State </w:t>
      </w:r>
      <w:r>
        <w:rPr>
          <w:rFonts w:ascii="Times New Roman" w:hAnsi="Times New Roman" w:cs="Times New Roman"/>
        </w:rPr>
        <w:t>U</w:t>
      </w:r>
      <w:r w:rsidR="008159A9" w:rsidRPr="0044385E">
        <w:rPr>
          <w:rFonts w:ascii="Times New Roman" w:hAnsi="Times New Roman" w:cs="Times New Roman"/>
        </w:rPr>
        <w:t xml:space="preserve"> of New York </w:t>
      </w:r>
      <w:r>
        <w:rPr>
          <w:rFonts w:ascii="Times New Roman" w:hAnsi="Times New Roman" w:cs="Times New Roman"/>
        </w:rPr>
        <w:t>P</w:t>
      </w:r>
      <w:r w:rsidR="008159A9" w:rsidRPr="0044385E">
        <w:rPr>
          <w:rFonts w:ascii="Times New Roman" w:hAnsi="Times New Roman" w:cs="Times New Roman"/>
        </w:rPr>
        <w:t>, 1988</w:t>
      </w:r>
      <w:r>
        <w:rPr>
          <w:rFonts w:ascii="Times New Roman" w:hAnsi="Times New Roman" w:cs="Times New Roman"/>
        </w:rPr>
        <w:t>.</w:t>
      </w:r>
    </w:p>
    <w:p w14:paraId="6BC1BC7C" w14:textId="13FF487C" w:rsidR="008159A9" w:rsidRPr="0044385E" w:rsidRDefault="001F35BF" w:rsidP="00B160B1">
      <w:pPr>
        <w:spacing w:line="480" w:lineRule="auto"/>
        <w:ind w:left="720" w:hanging="720"/>
        <w:rPr>
          <w:rFonts w:ascii="Times New Roman" w:hAnsi="Times New Roman" w:cs="Times New Roman"/>
        </w:rPr>
      </w:pPr>
      <w:r>
        <w:rPr>
          <w:rFonts w:ascii="Times New Roman" w:hAnsi="Times New Roman" w:cs="Times New Roman"/>
        </w:rPr>
        <w:t>———.</w:t>
      </w:r>
      <w:r w:rsidR="00B1699B" w:rsidRPr="0044385E">
        <w:rPr>
          <w:rFonts w:ascii="Times New Roman" w:hAnsi="Times New Roman" w:cs="Times New Roman"/>
        </w:rPr>
        <w:t xml:space="preserve"> </w:t>
      </w:r>
      <w:r w:rsidR="00B1699B" w:rsidRPr="0044385E">
        <w:rPr>
          <w:rFonts w:ascii="Times New Roman" w:hAnsi="Times New Roman" w:cs="Times New Roman"/>
          <w:i/>
        </w:rPr>
        <w:t>Poems and Fragments</w:t>
      </w:r>
      <w:r w:rsidR="00B60671">
        <w:rPr>
          <w:rFonts w:ascii="Times New Roman" w:hAnsi="Times New Roman" w:cs="Times New Roman"/>
          <w:i/>
        </w:rPr>
        <w:t>.</w:t>
      </w:r>
      <w:r w:rsidR="00B1699B" w:rsidRPr="0044385E">
        <w:rPr>
          <w:rFonts w:ascii="Times New Roman" w:hAnsi="Times New Roman" w:cs="Times New Roman"/>
          <w:i/>
        </w:rPr>
        <w:t xml:space="preserve"> </w:t>
      </w:r>
      <w:r w:rsidR="00B60671">
        <w:rPr>
          <w:rFonts w:ascii="Times New Roman" w:hAnsi="Times New Roman" w:cs="Times New Roman"/>
        </w:rPr>
        <w:t>T</w:t>
      </w:r>
      <w:r w:rsidR="00B1699B" w:rsidRPr="0044385E">
        <w:rPr>
          <w:rFonts w:ascii="Times New Roman" w:hAnsi="Times New Roman" w:cs="Times New Roman"/>
        </w:rPr>
        <w:t>rans</w:t>
      </w:r>
      <w:r w:rsidR="00B60671">
        <w:rPr>
          <w:rFonts w:ascii="Times New Roman" w:hAnsi="Times New Roman" w:cs="Times New Roman"/>
        </w:rPr>
        <w:t>lated by</w:t>
      </w:r>
      <w:r w:rsidR="00B1699B" w:rsidRPr="0044385E">
        <w:rPr>
          <w:rFonts w:ascii="Times New Roman" w:hAnsi="Times New Roman" w:cs="Times New Roman"/>
        </w:rPr>
        <w:t xml:space="preserve"> Michael Hamburger</w:t>
      </w:r>
      <w:r w:rsidR="00B60671">
        <w:rPr>
          <w:rFonts w:ascii="Times New Roman" w:hAnsi="Times New Roman" w:cs="Times New Roman"/>
        </w:rPr>
        <w:t>,</w:t>
      </w:r>
      <w:r w:rsidR="00B1699B" w:rsidRPr="0044385E">
        <w:rPr>
          <w:rFonts w:ascii="Times New Roman" w:hAnsi="Times New Roman" w:cs="Times New Roman"/>
        </w:rPr>
        <w:t xml:space="preserve"> Anvil Press, 2005</w:t>
      </w:r>
      <w:r w:rsidR="00845EE5" w:rsidRPr="0044385E">
        <w:rPr>
          <w:rFonts w:ascii="Times New Roman" w:hAnsi="Times New Roman" w:cs="Times New Roman"/>
        </w:rPr>
        <w:t>.</w:t>
      </w:r>
    </w:p>
    <w:p w14:paraId="08493775" w14:textId="31D69B8F" w:rsidR="008159A9" w:rsidRPr="0044385E" w:rsidRDefault="00B60671" w:rsidP="00B160B1">
      <w:pPr>
        <w:spacing w:line="480" w:lineRule="auto"/>
        <w:ind w:left="720" w:hanging="720"/>
        <w:rPr>
          <w:rFonts w:ascii="Times New Roman" w:hAnsi="Times New Roman" w:cs="Times New Roman"/>
        </w:rPr>
      </w:pPr>
      <w:r>
        <w:rPr>
          <w:rFonts w:ascii="Times New Roman" w:hAnsi="Times New Roman" w:cs="Times New Roman"/>
        </w:rPr>
        <w:t>———.</w:t>
      </w:r>
      <w:r w:rsidR="008159A9" w:rsidRPr="0044385E">
        <w:rPr>
          <w:rFonts w:ascii="Times New Roman" w:hAnsi="Times New Roman" w:cs="Times New Roman"/>
        </w:rPr>
        <w:t xml:space="preserve"> </w:t>
      </w:r>
      <w:proofErr w:type="spellStart"/>
      <w:r w:rsidR="008159A9" w:rsidRPr="0044385E">
        <w:rPr>
          <w:rFonts w:ascii="Times New Roman" w:hAnsi="Times New Roman" w:cs="Times New Roman"/>
          <w:i/>
        </w:rPr>
        <w:t>Sämtliche</w:t>
      </w:r>
      <w:proofErr w:type="spellEnd"/>
      <w:r w:rsidR="008159A9" w:rsidRPr="0044385E">
        <w:rPr>
          <w:rFonts w:ascii="Times New Roman" w:hAnsi="Times New Roman" w:cs="Times New Roman"/>
          <w:i/>
        </w:rPr>
        <w:t xml:space="preserve"> Werke und </w:t>
      </w:r>
      <w:proofErr w:type="spellStart"/>
      <w:r w:rsidR="008159A9" w:rsidRPr="0044385E">
        <w:rPr>
          <w:rFonts w:ascii="Times New Roman" w:hAnsi="Times New Roman" w:cs="Times New Roman"/>
          <w:i/>
        </w:rPr>
        <w:t>Briefe</w:t>
      </w:r>
      <w:proofErr w:type="spellEnd"/>
      <w:r w:rsidR="008159A9" w:rsidRPr="0044385E">
        <w:rPr>
          <w:rFonts w:ascii="Times New Roman" w:hAnsi="Times New Roman" w:cs="Times New Roman"/>
          <w:i/>
        </w:rPr>
        <w:t xml:space="preserve"> Volume 1</w:t>
      </w:r>
      <w:r>
        <w:rPr>
          <w:rFonts w:ascii="Times New Roman" w:hAnsi="Times New Roman" w:cs="Times New Roman"/>
          <w:i/>
        </w:rPr>
        <w:t>–</w:t>
      </w:r>
      <w:r w:rsidR="008159A9" w:rsidRPr="0044385E">
        <w:rPr>
          <w:rFonts w:ascii="Times New Roman" w:hAnsi="Times New Roman" w:cs="Times New Roman"/>
          <w:i/>
        </w:rPr>
        <w:t>2</w:t>
      </w:r>
      <w:r>
        <w:rPr>
          <w:rFonts w:ascii="Times New Roman" w:hAnsi="Times New Roman" w:cs="Times New Roman"/>
        </w:rPr>
        <w:t>.</w:t>
      </w:r>
      <w:r w:rsidR="008159A9" w:rsidRPr="0044385E">
        <w:rPr>
          <w:rFonts w:ascii="Times New Roman" w:hAnsi="Times New Roman" w:cs="Times New Roman"/>
        </w:rPr>
        <w:t xml:space="preserve"> Carl </w:t>
      </w:r>
      <w:proofErr w:type="spellStart"/>
      <w:r w:rsidR="008159A9" w:rsidRPr="0044385E">
        <w:rPr>
          <w:rFonts w:ascii="Times New Roman" w:hAnsi="Times New Roman" w:cs="Times New Roman"/>
        </w:rPr>
        <w:t>Hanser</w:t>
      </w:r>
      <w:proofErr w:type="spellEnd"/>
      <w:r w:rsidR="008159A9" w:rsidRPr="0044385E">
        <w:rPr>
          <w:rFonts w:ascii="Times New Roman" w:hAnsi="Times New Roman" w:cs="Times New Roman"/>
        </w:rPr>
        <w:t xml:space="preserve"> Verlag, 1970</w:t>
      </w:r>
      <w:r w:rsidR="00845EE5" w:rsidRPr="0044385E">
        <w:rPr>
          <w:rFonts w:ascii="Times New Roman" w:hAnsi="Times New Roman" w:cs="Times New Roman"/>
        </w:rPr>
        <w:t>.</w:t>
      </w:r>
    </w:p>
    <w:p w14:paraId="0AC7BB30" w14:textId="6A82527F" w:rsidR="008159A9" w:rsidRPr="0044385E" w:rsidRDefault="008159A9" w:rsidP="00B160B1">
      <w:pPr>
        <w:spacing w:line="480" w:lineRule="auto"/>
        <w:ind w:left="720" w:hanging="720"/>
        <w:rPr>
          <w:rFonts w:ascii="Times New Roman" w:hAnsi="Times New Roman" w:cs="Times New Roman"/>
        </w:rPr>
      </w:pPr>
      <w:proofErr w:type="spellStart"/>
      <w:r w:rsidRPr="0044385E">
        <w:rPr>
          <w:rFonts w:ascii="Times New Roman" w:hAnsi="Times New Roman" w:cs="Times New Roman"/>
        </w:rPr>
        <w:t>Lacoue</w:t>
      </w:r>
      <w:proofErr w:type="spellEnd"/>
      <w:r w:rsidRPr="0044385E">
        <w:rPr>
          <w:rFonts w:ascii="Times New Roman" w:hAnsi="Times New Roman" w:cs="Times New Roman"/>
        </w:rPr>
        <w:t xml:space="preserve">-Labarthe, </w:t>
      </w:r>
      <w:r w:rsidR="00845EE5" w:rsidRPr="0044385E">
        <w:rPr>
          <w:rFonts w:ascii="Times New Roman" w:hAnsi="Times New Roman" w:cs="Times New Roman"/>
        </w:rPr>
        <w:t>Phillipe</w:t>
      </w:r>
      <w:r w:rsidR="00B60671">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Typography</w:t>
      </w:r>
      <w:r w:rsidR="00B60671">
        <w:rPr>
          <w:rFonts w:ascii="Times New Roman" w:hAnsi="Times New Roman" w:cs="Times New Roman"/>
          <w:i/>
        </w:rPr>
        <w:t>.</w:t>
      </w:r>
      <w:r w:rsidRPr="0044385E">
        <w:rPr>
          <w:rFonts w:ascii="Times New Roman" w:hAnsi="Times New Roman" w:cs="Times New Roman"/>
          <w:i/>
        </w:rPr>
        <w:t xml:space="preserve"> </w:t>
      </w:r>
      <w:r w:rsidR="00B60671">
        <w:rPr>
          <w:rFonts w:ascii="Times New Roman" w:hAnsi="Times New Roman" w:cs="Times New Roman"/>
        </w:rPr>
        <w:t>T</w:t>
      </w:r>
      <w:r w:rsidRPr="0044385E">
        <w:rPr>
          <w:rFonts w:ascii="Times New Roman" w:hAnsi="Times New Roman" w:cs="Times New Roman"/>
        </w:rPr>
        <w:t>rans</w:t>
      </w:r>
      <w:r w:rsidR="00B60671">
        <w:rPr>
          <w:rFonts w:ascii="Times New Roman" w:hAnsi="Times New Roman" w:cs="Times New Roman"/>
        </w:rPr>
        <w:t>lated by</w:t>
      </w:r>
      <w:r w:rsidRPr="0044385E">
        <w:rPr>
          <w:rFonts w:ascii="Times New Roman" w:hAnsi="Times New Roman" w:cs="Times New Roman"/>
        </w:rPr>
        <w:t xml:space="preserve"> Christopher </w:t>
      </w:r>
      <w:proofErr w:type="spellStart"/>
      <w:r w:rsidRPr="0044385E">
        <w:rPr>
          <w:rFonts w:ascii="Times New Roman" w:hAnsi="Times New Roman" w:cs="Times New Roman"/>
        </w:rPr>
        <w:t>Fynsk</w:t>
      </w:r>
      <w:proofErr w:type="spellEnd"/>
      <w:r w:rsidR="00B60671">
        <w:rPr>
          <w:rFonts w:ascii="Times New Roman" w:hAnsi="Times New Roman" w:cs="Times New Roman"/>
        </w:rPr>
        <w:t>,</w:t>
      </w:r>
      <w:r w:rsidRPr="0044385E">
        <w:rPr>
          <w:rFonts w:ascii="Times New Roman" w:hAnsi="Times New Roman" w:cs="Times New Roman"/>
        </w:rPr>
        <w:t xml:space="preserve"> Stanford </w:t>
      </w:r>
      <w:r w:rsidR="00B60671">
        <w:rPr>
          <w:rFonts w:ascii="Times New Roman" w:hAnsi="Times New Roman" w:cs="Times New Roman"/>
        </w:rPr>
        <w:t>UP</w:t>
      </w:r>
      <w:r w:rsidRPr="0044385E">
        <w:rPr>
          <w:rFonts w:ascii="Times New Roman" w:hAnsi="Times New Roman" w:cs="Times New Roman"/>
        </w:rPr>
        <w:t>, 1998</w:t>
      </w:r>
      <w:r w:rsidR="00845EE5" w:rsidRPr="0044385E">
        <w:rPr>
          <w:rFonts w:ascii="Times New Roman" w:hAnsi="Times New Roman" w:cs="Times New Roman"/>
        </w:rPr>
        <w:t>.</w:t>
      </w:r>
    </w:p>
    <w:p w14:paraId="2B64DA0F" w14:textId="1E0CDD81"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Latour, </w:t>
      </w:r>
      <w:r w:rsidR="00845EE5" w:rsidRPr="0044385E">
        <w:rPr>
          <w:rFonts w:ascii="Times New Roman" w:hAnsi="Times New Roman" w:cs="Times New Roman"/>
        </w:rPr>
        <w:t>Bruno</w:t>
      </w:r>
      <w:r w:rsidR="00B60671">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Politics of Nature</w:t>
      </w:r>
      <w:r w:rsidR="00B60671">
        <w:rPr>
          <w:rFonts w:ascii="Times New Roman" w:hAnsi="Times New Roman" w:cs="Times New Roman"/>
          <w:i/>
        </w:rPr>
        <w:t>.</w:t>
      </w:r>
      <w:r w:rsidRPr="0044385E">
        <w:rPr>
          <w:rFonts w:ascii="Times New Roman" w:hAnsi="Times New Roman" w:cs="Times New Roman"/>
        </w:rPr>
        <w:t xml:space="preserve"> </w:t>
      </w:r>
      <w:r w:rsidR="00B60671">
        <w:rPr>
          <w:rFonts w:ascii="Times New Roman" w:hAnsi="Times New Roman" w:cs="Times New Roman"/>
        </w:rPr>
        <w:t>T</w:t>
      </w:r>
      <w:r w:rsidRPr="0044385E">
        <w:rPr>
          <w:rFonts w:ascii="Times New Roman" w:hAnsi="Times New Roman" w:cs="Times New Roman"/>
        </w:rPr>
        <w:t>rans</w:t>
      </w:r>
      <w:r w:rsidR="00B60671">
        <w:rPr>
          <w:rFonts w:ascii="Times New Roman" w:hAnsi="Times New Roman" w:cs="Times New Roman"/>
        </w:rPr>
        <w:t>lated by</w:t>
      </w:r>
      <w:r w:rsidRPr="0044385E">
        <w:rPr>
          <w:rFonts w:ascii="Times New Roman" w:hAnsi="Times New Roman" w:cs="Times New Roman"/>
        </w:rPr>
        <w:t xml:space="preserve"> Catherine Porter</w:t>
      </w:r>
      <w:r w:rsidR="00B60671">
        <w:rPr>
          <w:rFonts w:ascii="Times New Roman" w:hAnsi="Times New Roman" w:cs="Times New Roman"/>
        </w:rPr>
        <w:t>,</w:t>
      </w:r>
      <w:r w:rsidRPr="0044385E">
        <w:rPr>
          <w:rFonts w:ascii="Times New Roman" w:hAnsi="Times New Roman" w:cs="Times New Roman"/>
        </w:rPr>
        <w:t xml:space="preserve"> Harvard U</w:t>
      </w:r>
      <w:r w:rsidR="00B60671">
        <w:rPr>
          <w:rFonts w:ascii="Times New Roman" w:hAnsi="Times New Roman" w:cs="Times New Roman"/>
        </w:rPr>
        <w:t>P</w:t>
      </w:r>
      <w:r w:rsidRPr="0044385E">
        <w:rPr>
          <w:rFonts w:ascii="Times New Roman" w:hAnsi="Times New Roman" w:cs="Times New Roman"/>
        </w:rPr>
        <w:t>, 2004.</w:t>
      </w:r>
    </w:p>
    <w:p w14:paraId="58969CA2" w14:textId="12A5BBFA" w:rsidR="008159A9" w:rsidRPr="0044385E" w:rsidRDefault="00B60671" w:rsidP="00B160B1">
      <w:pPr>
        <w:spacing w:line="480" w:lineRule="auto"/>
        <w:ind w:left="720" w:hanging="720"/>
        <w:rPr>
          <w:rFonts w:ascii="Times New Roman" w:hAnsi="Times New Roman" w:cs="Times New Roman"/>
        </w:rPr>
      </w:pPr>
      <w:r>
        <w:rPr>
          <w:rFonts w:ascii="Times New Roman" w:hAnsi="Times New Roman" w:cs="Times New Roman"/>
        </w:rPr>
        <w:t>———.</w:t>
      </w:r>
      <w:r w:rsidR="008159A9" w:rsidRPr="0044385E">
        <w:rPr>
          <w:rFonts w:ascii="Times New Roman" w:hAnsi="Times New Roman" w:cs="Times New Roman"/>
        </w:rPr>
        <w:t xml:space="preserve"> “The </w:t>
      </w:r>
      <w:proofErr w:type="spellStart"/>
      <w:r w:rsidR="008159A9" w:rsidRPr="0044385E">
        <w:rPr>
          <w:rFonts w:ascii="Times New Roman" w:hAnsi="Times New Roman" w:cs="Times New Roman"/>
        </w:rPr>
        <w:t>Promie</w:t>
      </w:r>
      <w:proofErr w:type="spellEnd"/>
      <w:r w:rsidR="008159A9" w:rsidRPr="0044385E">
        <w:rPr>
          <w:rFonts w:ascii="Times New Roman" w:hAnsi="Times New Roman" w:cs="Times New Roman"/>
        </w:rPr>
        <w:t xml:space="preserve"> of Constructivism</w:t>
      </w:r>
      <w:r>
        <w:rPr>
          <w:rFonts w:ascii="Times New Roman" w:hAnsi="Times New Roman" w:cs="Times New Roman"/>
        </w:rPr>
        <w:t>.</w:t>
      </w:r>
      <w:r w:rsidR="008159A9" w:rsidRPr="0044385E">
        <w:rPr>
          <w:rFonts w:ascii="Times New Roman" w:hAnsi="Times New Roman" w:cs="Times New Roman"/>
        </w:rPr>
        <w:t xml:space="preserve">” </w:t>
      </w:r>
      <w:r w:rsidR="008159A9" w:rsidRPr="0044385E">
        <w:rPr>
          <w:rFonts w:ascii="Times New Roman" w:hAnsi="Times New Roman" w:cs="Times New Roman"/>
          <w:i/>
        </w:rPr>
        <w:t>Chasing Technoscience</w:t>
      </w:r>
      <w:r>
        <w:rPr>
          <w:rFonts w:ascii="Times New Roman" w:hAnsi="Times New Roman" w:cs="Times New Roman"/>
          <w:i/>
        </w:rPr>
        <w:t>:</w:t>
      </w:r>
      <w:r w:rsidR="008159A9" w:rsidRPr="0044385E">
        <w:rPr>
          <w:rFonts w:ascii="Times New Roman" w:hAnsi="Times New Roman" w:cs="Times New Roman"/>
          <w:i/>
        </w:rPr>
        <w:t xml:space="preserve"> Matrix for Materiality</w:t>
      </w:r>
      <w:r>
        <w:rPr>
          <w:rFonts w:ascii="Times New Roman" w:hAnsi="Times New Roman" w:cs="Times New Roman"/>
          <w:i/>
        </w:rPr>
        <w:t>.</w:t>
      </w:r>
      <w:r w:rsidR="008159A9" w:rsidRPr="0044385E">
        <w:rPr>
          <w:rFonts w:ascii="Times New Roman" w:hAnsi="Times New Roman" w:cs="Times New Roman"/>
        </w:rPr>
        <w:t xml:space="preserve"> </w:t>
      </w:r>
      <w:r>
        <w:rPr>
          <w:rFonts w:ascii="Times New Roman" w:hAnsi="Times New Roman" w:cs="Times New Roman"/>
        </w:rPr>
        <w:t>E</w:t>
      </w:r>
      <w:r w:rsidR="008159A9" w:rsidRPr="0044385E">
        <w:rPr>
          <w:rFonts w:ascii="Times New Roman" w:hAnsi="Times New Roman" w:cs="Times New Roman"/>
        </w:rPr>
        <w:t>d</w:t>
      </w:r>
      <w:r>
        <w:rPr>
          <w:rFonts w:ascii="Times New Roman" w:hAnsi="Times New Roman" w:cs="Times New Roman"/>
        </w:rPr>
        <w:t>ited by</w:t>
      </w:r>
      <w:r w:rsidR="008159A9" w:rsidRPr="0044385E">
        <w:rPr>
          <w:rFonts w:ascii="Times New Roman" w:hAnsi="Times New Roman" w:cs="Times New Roman"/>
        </w:rPr>
        <w:t xml:space="preserve"> Don </w:t>
      </w:r>
      <w:proofErr w:type="spellStart"/>
      <w:r w:rsidR="008159A9" w:rsidRPr="0044385E">
        <w:rPr>
          <w:rFonts w:ascii="Times New Roman" w:hAnsi="Times New Roman" w:cs="Times New Roman"/>
        </w:rPr>
        <w:t>Ihde</w:t>
      </w:r>
      <w:proofErr w:type="spellEnd"/>
      <w:r w:rsidR="008159A9" w:rsidRPr="0044385E">
        <w:rPr>
          <w:rFonts w:ascii="Times New Roman" w:hAnsi="Times New Roman" w:cs="Times New Roman"/>
        </w:rPr>
        <w:t xml:space="preserve"> </w:t>
      </w:r>
      <w:r>
        <w:rPr>
          <w:rFonts w:ascii="Times New Roman" w:hAnsi="Times New Roman" w:cs="Times New Roman"/>
        </w:rPr>
        <w:t>and</w:t>
      </w:r>
      <w:r w:rsidR="008159A9" w:rsidRPr="0044385E">
        <w:rPr>
          <w:rFonts w:ascii="Times New Roman" w:hAnsi="Times New Roman" w:cs="Times New Roman"/>
        </w:rPr>
        <w:t xml:space="preserve"> Evan Selinger</w:t>
      </w:r>
      <w:r w:rsidR="00EF2D4C">
        <w:rPr>
          <w:rFonts w:ascii="Times New Roman" w:hAnsi="Times New Roman" w:cs="Times New Roman"/>
        </w:rPr>
        <w:t>,</w:t>
      </w:r>
      <w:r w:rsidR="008159A9" w:rsidRPr="0044385E">
        <w:rPr>
          <w:rFonts w:ascii="Times New Roman" w:hAnsi="Times New Roman" w:cs="Times New Roman"/>
        </w:rPr>
        <w:t xml:space="preserve"> Indiana </w:t>
      </w:r>
      <w:r w:rsidR="00EF2D4C">
        <w:rPr>
          <w:rFonts w:ascii="Times New Roman" w:hAnsi="Times New Roman" w:cs="Times New Roman"/>
        </w:rPr>
        <w:t>UP</w:t>
      </w:r>
      <w:r w:rsidR="008159A9" w:rsidRPr="0044385E">
        <w:rPr>
          <w:rFonts w:ascii="Times New Roman" w:hAnsi="Times New Roman" w:cs="Times New Roman"/>
        </w:rPr>
        <w:t>, 2003</w:t>
      </w:r>
      <w:r w:rsidR="00845EE5" w:rsidRPr="0044385E">
        <w:rPr>
          <w:rFonts w:ascii="Times New Roman" w:hAnsi="Times New Roman" w:cs="Times New Roman"/>
        </w:rPr>
        <w:t>.</w:t>
      </w:r>
    </w:p>
    <w:p w14:paraId="20AD72FF" w14:textId="04DD35B0"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Mitchell, </w:t>
      </w:r>
      <w:r w:rsidR="00845EE5" w:rsidRPr="0044385E">
        <w:rPr>
          <w:rFonts w:ascii="Times New Roman" w:hAnsi="Times New Roman" w:cs="Times New Roman"/>
        </w:rPr>
        <w:t>Andrew</w:t>
      </w:r>
      <w:r w:rsidR="00EF2D4C">
        <w:rPr>
          <w:rFonts w:ascii="Times New Roman" w:hAnsi="Times New Roman" w:cs="Times New Roman"/>
        </w:rPr>
        <w:t>.</w:t>
      </w:r>
      <w:r w:rsidR="00845EE5" w:rsidRPr="0044385E">
        <w:rPr>
          <w:rFonts w:ascii="Times New Roman" w:hAnsi="Times New Roman" w:cs="Times New Roman"/>
        </w:rPr>
        <w:t xml:space="preserve"> </w:t>
      </w:r>
      <w:r w:rsidRPr="0044385E">
        <w:rPr>
          <w:rFonts w:ascii="Times New Roman" w:hAnsi="Times New Roman" w:cs="Times New Roman"/>
          <w:i/>
        </w:rPr>
        <w:t>The Fourfol</w:t>
      </w:r>
      <w:r w:rsidR="00EF2D4C">
        <w:rPr>
          <w:rFonts w:ascii="Times New Roman" w:hAnsi="Times New Roman" w:cs="Times New Roman"/>
          <w:i/>
        </w:rPr>
        <w:t>d: Reading the Late Heidegger.</w:t>
      </w:r>
      <w:r w:rsidRPr="0044385E">
        <w:rPr>
          <w:rFonts w:ascii="Times New Roman" w:hAnsi="Times New Roman" w:cs="Times New Roman"/>
        </w:rPr>
        <w:t xml:space="preserve"> Northwestern </w:t>
      </w:r>
      <w:r w:rsidR="00EF2D4C">
        <w:rPr>
          <w:rFonts w:ascii="Times New Roman" w:hAnsi="Times New Roman" w:cs="Times New Roman"/>
        </w:rPr>
        <w:t>UP</w:t>
      </w:r>
      <w:r w:rsidRPr="0044385E">
        <w:rPr>
          <w:rFonts w:ascii="Times New Roman" w:hAnsi="Times New Roman" w:cs="Times New Roman"/>
        </w:rPr>
        <w:t>, 201</w:t>
      </w:r>
      <w:r w:rsidR="00845EE5" w:rsidRPr="0044385E">
        <w:rPr>
          <w:rFonts w:ascii="Times New Roman" w:hAnsi="Times New Roman" w:cs="Times New Roman"/>
        </w:rPr>
        <w:t>5.</w:t>
      </w:r>
    </w:p>
    <w:p w14:paraId="2669C029" w14:textId="77777777" w:rsidR="00B160B1"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Morton, </w:t>
      </w:r>
      <w:r w:rsidR="00C209EF" w:rsidRPr="0044385E">
        <w:rPr>
          <w:rFonts w:ascii="Times New Roman" w:hAnsi="Times New Roman" w:cs="Times New Roman"/>
        </w:rPr>
        <w:t>Timothy</w:t>
      </w:r>
      <w:r w:rsidR="00877C3D">
        <w:rPr>
          <w:rFonts w:ascii="Times New Roman" w:hAnsi="Times New Roman" w:cs="Times New Roman"/>
        </w:rPr>
        <w:t>.</w:t>
      </w:r>
      <w:r w:rsidR="00C209EF" w:rsidRPr="0044385E">
        <w:rPr>
          <w:rFonts w:ascii="Times New Roman" w:hAnsi="Times New Roman" w:cs="Times New Roman"/>
        </w:rPr>
        <w:t xml:space="preserve"> </w:t>
      </w:r>
      <w:r w:rsidRPr="0044385E">
        <w:rPr>
          <w:rFonts w:ascii="Times New Roman" w:hAnsi="Times New Roman" w:cs="Times New Roman"/>
          <w:i/>
        </w:rPr>
        <w:t>The Ecological Thought</w:t>
      </w:r>
      <w:r w:rsidR="00877C3D">
        <w:rPr>
          <w:rFonts w:ascii="Times New Roman" w:hAnsi="Times New Roman" w:cs="Times New Roman"/>
        </w:rPr>
        <w:t>.</w:t>
      </w:r>
      <w:r w:rsidRPr="0044385E">
        <w:rPr>
          <w:rFonts w:ascii="Times New Roman" w:hAnsi="Times New Roman" w:cs="Times New Roman"/>
        </w:rPr>
        <w:t xml:space="preserve"> Harvard </w:t>
      </w:r>
      <w:r w:rsidR="00877C3D">
        <w:rPr>
          <w:rFonts w:ascii="Times New Roman" w:hAnsi="Times New Roman" w:cs="Times New Roman"/>
        </w:rPr>
        <w:t>UP</w:t>
      </w:r>
      <w:r w:rsidRPr="0044385E">
        <w:rPr>
          <w:rFonts w:ascii="Times New Roman" w:hAnsi="Times New Roman" w:cs="Times New Roman"/>
        </w:rPr>
        <w:t>, 2010</w:t>
      </w:r>
      <w:r w:rsidR="00C209EF" w:rsidRPr="0044385E">
        <w:rPr>
          <w:rFonts w:ascii="Times New Roman" w:hAnsi="Times New Roman" w:cs="Times New Roman"/>
        </w:rPr>
        <w:t>.</w:t>
      </w:r>
    </w:p>
    <w:p w14:paraId="00A0294D" w14:textId="2EF938F7"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Nancy, </w:t>
      </w:r>
      <w:r w:rsidR="00C209EF" w:rsidRPr="0044385E">
        <w:rPr>
          <w:rFonts w:ascii="Times New Roman" w:hAnsi="Times New Roman" w:cs="Times New Roman"/>
        </w:rPr>
        <w:t>Jean-Luc</w:t>
      </w:r>
      <w:r w:rsidR="00877C3D">
        <w:rPr>
          <w:rFonts w:ascii="Times New Roman" w:hAnsi="Times New Roman" w:cs="Times New Roman"/>
        </w:rPr>
        <w:t>.</w:t>
      </w:r>
      <w:r w:rsidR="00C209EF" w:rsidRPr="0044385E">
        <w:rPr>
          <w:rFonts w:ascii="Times New Roman" w:hAnsi="Times New Roman" w:cs="Times New Roman"/>
        </w:rPr>
        <w:t xml:space="preserve"> </w:t>
      </w:r>
      <w:r w:rsidRPr="0044385E">
        <w:rPr>
          <w:rFonts w:ascii="Times New Roman" w:hAnsi="Times New Roman" w:cs="Times New Roman"/>
          <w:i/>
        </w:rPr>
        <w:t>After Fukushima</w:t>
      </w:r>
      <w:r w:rsidR="00E76E30">
        <w:rPr>
          <w:rFonts w:ascii="Times New Roman" w:hAnsi="Times New Roman" w:cs="Times New Roman"/>
          <w:i/>
        </w:rPr>
        <w:t>.</w:t>
      </w:r>
      <w:r w:rsidRPr="0044385E">
        <w:rPr>
          <w:rFonts w:ascii="Times New Roman" w:hAnsi="Times New Roman" w:cs="Times New Roman"/>
        </w:rPr>
        <w:t xml:space="preserve"> </w:t>
      </w:r>
      <w:r w:rsidR="00E76E30">
        <w:rPr>
          <w:rFonts w:ascii="Times New Roman" w:hAnsi="Times New Roman" w:cs="Times New Roman"/>
        </w:rPr>
        <w:t>T</w:t>
      </w:r>
      <w:r w:rsidRPr="0044385E">
        <w:rPr>
          <w:rFonts w:ascii="Times New Roman" w:hAnsi="Times New Roman" w:cs="Times New Roman"/>
        </w:rPr>
        <w:t>rans</w:t>
      </w:r>
      <w:r w:rsidR="00E76E30">
        <w:rPr>
          <w:rFonts w:ascii="Times New Roman" w:hAnsi="Times New Roman" w:cs="Times New Roman"/>
        </w:rPr>
        <w:t>lated by</w:t>
      </w:r>
      <w:r w:rsidRPr="0044385E">
        <w:rPr>
          <w:rFonts w:ascii="Times New Roman" w:hAnsi="Times New Roman" w:cs="Times New Roman"/>
        </w:rPr>
        <w:t xml:space="preserve"> Charlotte Mandell</w:t>
      </w:r>
      <w:r w:rsidR="00E76E30">
        <w:rPr>
          <w:rFonts w:ascii="Times New Roman" w:hAnsi="Times New Roman" w:cs="Times New Roman"/>
        </w:rPr>
        <w:t>,</w:t>
      </w:r>
      <w:r w:rsidRPr="0044385E">
        <w:rPr>
          <w:rFonts w:ascii="Times New Roman" w:hAnsi="Times New Roman" w:cs="Times New Roman"/>
        </w:rPr>
        <w:t xml:space="preserve"> Fordham </w:t>
      </w:r>
      <w:r w:rsidR="00E76E30">
        <w:rPr>
          <w:rFonts w:ascii="Times New Roman" w:hAnsi="Times New Roman" w:cs="Times New Roman"/>
        </w:rPr>
        <w:t>UP</w:t>
      </w:r>
      <w:r w:rsidRPr="0044385E">
        <w:rPr>
          <w:rFonts w:ascii="Times New Roman" w:hAnsi="Times New Roman" w:cs="Times New Roman"/>
        </w:rPr>
        <w:t>, 2015</w:t>
      </w:r>
      <w:r w:rsidR="00C209EF" w:rsidRPr="0044385E">
        <w:rPr>
          <w:rFonts w:ascii="Times New Roman" w:hAnsi="Times New Roman" w:cs="Times New Roman"/>
        </w:rPr>
        <w:t>.</w:t>
      </w:r>
    </w:p>
    <w:p w14:paraId="5D223CEB" w14:textId="54F06C19" w:rsidR="00C209EF" w:rsidRPr="0044385E" w:rsidRDefault="008159A9" w:rsidP="00B160B1">
      <w:pPr>
        <w:spacing w:line="480" w:lineRule="auto"/>
        <w:ind w:left="720" w:hanging="720"/>
        <w:rPr>
          <w:rFonts w:ascii="Times New Roman" w:hAnsi="Times New Roman" w:cs="Times New Roman"/>
        </w:rPr>
      </w:pPr>
      <w:proofErr w:type="spellStart"/>
      <w:r w:rsidRPr="0044385E">
        <w:rPr>
          <w:rFonts w:ascii="Times New Roman" w:hAnsi="Times New Roman" w:cs="Times New Roman"/>
        </w:rPr>
        <w:t>Neyrat</w:t>
      </w:r>
      <w:proofErr w:type="spellEnd"/>
      <w:r w:rsidRPr="0044385E">
        <w:rPr>
          <w:rFonts w:ascii="Times New Roman" w:hAnsi="Times New Roman" w:cs="Times New Roman"/>
        </w:rPr>
        <w:t>,</w:t>
      </w:r>
      <w:r w:rsidR="00E76E30">
        <w:rPr>
          <w:rFonts w:ascii="Times New Roman" w:hAnsi="Times New Roman" w:cs="Times New Roman"/>
        </w:rPr>
        <w:t xml:space="preserve"> </w:t>
      </w:r>
      <w:r w:rsidR="00E76E30" w:rsidRPr="0044385E">
        <w:rPr>
          <w:rFonts w:ascii="Times New Roman" w:hAnsi="Times New Roman" w:cs="Times New Roman"/>
        </w:rPr>
        <w:t>Frédéric</w:t>
      </w:r>
      <w:r w:rsidR="00460DBC">
        <w:rPr>
          <w:rFonts w:ascii="Times New Roman" w:hAnsi="Times New Roman" w:cs="Times New Roman"/>
        </w:rPr>
        <w:t>.</w:t>
      </w:r>
      <w:r w:rsidRPr="0044385E">
        <w:rPr>
          <w:rFonts w:ascii="Times New Roman" w:hAnsi="Times New Roman" w:cs="Times New Roman"/>
        </w:rPr>
        <w:t xml:space="preserve"> </w:t>
      </w:r>
      <w:r w:rsidRPr="0044385E">
        <w:rPr>
          <w:rFonts w:ascii="Times New Roman" w:hAnsi="Times New Roman" w:cs="Times New Roman"/>
          <w:i/>
        </w:rPr>
        <w:t xml:space="preserve">La Part </w:t>
      </w:r>
      <w:proofErr w:type="spellStart"/>
      <w:r w:rsidRPr="0044385E">
        <w:rPr>
          <w:rFonts w:ascii="Times New Roman" w:hAnsi="Times New Roman" w:cs="Times New Roman"/>
          <w:i/>
        </w:rPr>
        <w:t>Inconstructible</w:t>
      </w:r>
      <w:proofErr w:type="spellEnd"/>
      <w:r w:rsidRPr="0044385E">
        <w:rPr>
          <w:rFonts w:ascii="Times New Roman" w:hAnsi="Times New Roman" w:cs="Times New Roman"/>
          <w:i/>
        </w:rPr>
        <w:t xml:space="preserve"> de la Terre</w:t>
      </w:r>
      <w:r w:rsidR="00460DBC">
        <w:rPr>
          <w:rFonts w:ascii="Times New Roman" w:hAnsi="Times New Roman" w:cs="Times New Roman"/>
          <w:i/>
        </w:rPr>
        <w:t>.</w:t>
      </w:r>
      <w:r w:rsidRPr="0044385E">
        <w:rPr>
          <w:rFonts w:ascii="Times New Roman" w:hAnsi="Times New Roman" w:cs="Times New Roman"/>
          <w:i/>
        </w:rPr>
        <w:t xml:space="preserve"> </w:t>
      </w:r>
      <w:r w:rsidRPr="0044385E">
        <w:rPr>
          <w:rFonts w:ascii="Times New Roman" w:hAnsi="Times New Roman" w:cs="Times New Roman"/>
        </w:rPr>
        <w:t xml:space="preserve">Paris: </w:t>
      </w:r>
      <w:proofErr w:type="spellStart"/>
      <w:r w:rsidRPr="0044385E">
        <w:rPr>
          <w:rFonts w:ascii="Times New Roman" w:hAnsi="Times New Roman" w:cs="Times New Roman"/>
        </w:rPr>
        <w:t>Seuil</w:t>
      </w:r>
      <w:proofErr w:type="spellEnd"/>
      <w:r w:rsidRPr="0044385E">
        <w:rPr>
          <w:rFonts w:ascii="Times New Roman" w:hAnsi="Times New Roman" w:cs="Times New Roman"/>
        </w:rPr>
        <w:t xml:space="preserve">, 2016. </w:t>
      </w:r>
    </w:p>
    <w:p w14:paraId="48EEFA5F" w14:textId="27F1CBEA" w:rsidR="008159A9" w:rsidRPr="0044385E" w:rsidRDefault="00460DBC" w:rsidP="00B160B1">
      <w:pPr>
        <w:spacing w:line="480" w:lineRule="auto"/>
        <w:ind w:left="720" w:hanging="720"/>
        <w:rPr>
          <w:rFonts w:ascii="Times New Roman" w:hAnsi="Times New Roman" w:cs="Times New Roman"/>
        </w:rPr>
      </w:pPr>
      <w:r>
        <w:rPr>
          <w:rFonts w:ascii="Times New Roman" w:hAnsi="Times New Roman" w:cs="Times New Roman"/>
        </w:rPr>
        <w:t>———.</w:t>
      </w:r>
      <w:r w:rsidR="008159A9" w:rsidRPr="0044385E">
        <w:rPr>
          <w:rFonts w:ascii="Times New Roman" w:hAnsi="Times New Roman" w:cs="Times New Roman"/>
        </w:rPr>
        <w:t xml:space="preserve"> </w:t>
      </w:r>
      <w:r w:rsidR="008159A9" w:rsidRPr="0044385E">
        <w:rPr>
          <w:rFonts w:ascii="Times New Roman" w:hAnsi="Times New Roman" w:cs="Times New Roman"/>
          <w:i/>
        </w:rPr>
        <w:t xml:space="preserve">The </w:t>
      </w:r>
      <w:proofErr w:type="spellStart"/>
      <w:r w:rsidR="008159A9" w:rsidRPr="0044385E">
        <w:rPr>
          <w:rFonts w:ascii="Times New Roman" w:hAnsi="Times New Roman" w:cs="Times New Roman"/>
          <w:i/>
        </w:rPr>
        <w:t>Unconstructible</w:t>
      </w:r>
      <w:proofErr w:type="spellEnd"/>
      <w:r w:rsidR="008159A9" w:rsidRPr="0044385E">
        <w:rPr>
          <w:rFonts w:ascii="Times New Roman" w:hAnsi="Times New Roman" w:cs="Times New Roman"/>
          <w:i/>
        </w:rPr>
        <w:t xml:space="preserve"> Earth</w:t>
      </w:r>
      <w:r>
        <w:rPr>
          <w:rFonts w:ascii="Times New Roman" w:hAnsi="Times New Roman" w:cs="Times New Roman"/>
          <w:i/>
        </w:rPr>
        <w:t>.</w:t>
      </w:r>
      <w:r w:rsidR="008159A9" w:rsidRPr="0044385E">
        <w:rPr>
          <w:rFonts w:ascii="Times New Roman" w:hAnsi="Times New Roman" w:cs="Times New Roman"/>
        </w:rPr>
        <w:t xml:space="preserve"> </w:t>
      </w:r>
      <w:r>
        <w:rPr>
          <w:rFonts w:ascii="Times New Roman" w:hAnsi="Times New Roman" w:cs="Times New Roman"/>
        </w:rPr>
        <w:t>T</w:t>
      </w:r>
      <w:r w:rsidR="008159A9" w:rsidRPr="0044385E">
        <w:rPr>
          <w:rFonts w:ascii="Times New Roman" w:hAnsi="Times New Roman" w:cs="Times New Roman"/>
        </w:rPr>
        <w:t>rans</w:t>
      </w:r>
      <w:r>
        <w:rPr>
          <w:rFonts w:ascii="Times New Roman" w:hAnsi="Times New Roman" w:cs="Times New Roman"/>
        </w:rPr>
        <w:t>lated by</w:t>
      </w:r>
      <w:r w:rsidR="008159A9" w:rsidRPr="0044385E">
        <w:rPr>
          <w:rFonts w:ascii="Times New Roman" w:hAnsi="Times New Roman" w:cs="Times New Roman"/>
        </w:rPr>
        <w:t xml:space="preserve"> Drew S. Burk</w:t>
      </w:r>
      <w:r>
        <w:rPr>
          <w:rFonts w:ascii="Times New Roman" w:hAnsi="Times New Roman" w:cs="Times New Roman"/>
        </w:rPr>
        <w:t>,</w:t>
      </w:r>
      <w:r w:rsidR="008159A9" w:rsidRPr="0044385E">
        <w:rPr>
          <w:rFonts w:ascii="Times New Roman" w:hAnsi="Times New Roman" w:cs="Times New Roman"/>
        </w:rPr>
        <w:t xml:space="preserve"> Fordham </w:t>
      </w:r>
      <w:r>
        <w:rPr>
          <w:rFonts w:ascii="Times New Roman" w:hAnsi="Times New Roman" w:cs="Times New Roman"/>
        </w:rPr>
        <w:t>UP</w:t>
      </w:r>
      <w:r w:rsidR="008159A9" w:rsidRPr="0044385E">
        <w:rPr>
          <w:rFonts w:ascii="Times New Roman" w:hAnsi="Times New Roman" w:cs="Times New Roman"/>
        </w:rPr>
        <w:t>, 2019.</w:t>
      </w:r>
    </w:p>
    <w:p w14:paraId="34213712" w14:textId="2EF6E49F"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lastRenderedPageBreak/>
        <w:t xml:space="preserve">Schelling, </w:t>
      </w:r>
      <w:r w:rsidR="00C209EF" w:rsidRPr="0044385E">
        <w:rPr>
          <w:rFonts w:ascii="Times New Roman" w:hAnsi="Times New Roman" w:cs="Times New Roman"/>
        </w:rPr>
        <w:t>F.</w:t>
      </w:r>
      <w:r w:rsidR="00460DBC">
        <w:rPr>
          <w:rFonts w:ascii="Times New Roman" w:hAnsi="Times New Roman" w:cs="Times New Roman"/>
        </w:rPr>
        <w:t xml:space="preserve"> </w:t>
      </w:r>
      <w:r w:rsidR="00C209EF" w:rsidRPr="0044385E">
        <w:rPr>
          <w:rFonts w:ascii="Times New Roman" w:hAnsi="Times New Roman" w:cs="Times New Roman"/>
        </w:rPr>
        <w:t>W.</w:t>
      </w:r>
      <w:r w:rsidR="00460DBC">
        <w:rPr>
          <w:rFonts w:ascii="Times New Roman" w:hAnsi="Times New Roman" w:cs="Times New Roman"/>
        </w:rPr>
        <w:t xml:space="preserve"> </w:t>
      </w:r>
      <w:r w:rsidR="00C209EF" w:rsidRPr="0044385E">
        <w:rPr>
          <w:rFonts w:ascii="Times New Roman" w:hAnsi="Times New Roman" w:cs="Times New Roman"/>
        </w:rPr>
        <w:t xml:space="preserve">J. </w:t>
      </w:r>
      <w:r w:rsidRPr="0044385E">
        <w:rPr>
          <w:rFonts w:ascii="Times New Roman" w:hAnsi="Times New Roman" w:cs="Times New Roman"/>
          <w:i/>
        </w:rPr>
        <w:t>Idea for a Philosophy of Nature</w:t>
      </w:r>
      <w:r w:rsidR="00460DBC">
        <w:rPr>
          <w:rFonts w:ascii="Times New Roman" w:hAnsi="Times New Roman" w:cs="Times New Roman"/>
          <w:i/>
        </w:rPr>
        <w:t>.</w:t>
      </w:r>
      <w:r w:rsidRPr="0044385E">
        <w:rPr>
          <w:rFonts w:ascii="Times New Roman" w:hAnsi="Times New Roman" w:cs="Times New Roman"/>
          <w:i/>
        </w:rPr>
        <w:t xml:space="preserve"> </w:t>
      </w:r>
      <w:r w:rsidR="00460DBC">
        <w:rPr>
          <w:rFonts w:ascii="Times New Roman" w:hAnsi="Times New Roman" w:cs="Times New Roman"/>
        </w:rPr>
        <w:t>T</w:t>
      </w:r>
      <w:r w:rsidRPr="0044385E">
        <w:rPr>
          <w:rFonts w:ascii="Times New Roman" w:hAnsi="Times New Roman" w:cs="Times New Roman"/>
        </w:rPr>
        <w:t>rans</w:t>
      </w:r>
      <w:r w:rsidR="00460DBC">
        <w:rPr>
          <w:rFonts w:ascii="Times New Roman" w:hAnsi="Times New Roman" w:cs="Times New Roman"/>
        </w:rPr>
        <w:t>lated by</w:t>
      </w:r>
      <w:r w:rsidRPr="0044385E">
        <w:rPr>
          <w:rFonts w:ascii="Times New Roman" w:hAnsi="Times New Roman" w:cs="Times New Roman"/>
        </w:rPr>
        <w:t xml:space="preserve"> Errol E. Harris </w:t>
      </w:r>
      <w:r w:rsidR="00460DBC">
        <w:rPr>
          <w:rFonts w:ascii="Times New Roman" w:hAnsi="Times New Roman" w:cs="Times New Roman"/>
        </w:rPr>
        <w:t>and</w:t>
      </w:r>
      <w:r w:rsidRPr="0044385E">
        <w:rPr>
          <w:rFonts w:ascii="Times New Roman" w:hAnsi="Times New Roman" w:cs="Times New Roman"/>
        </w:rPr>
        <w:t xml:space="preserve"> Peter Heath</w:t>
      </w:r>
      <w:r w:rsidR="00460DBC">
        <w:rPr>
          <w:rFonts w:ascii="Times New Roman" w:hAnsi="Times New Roman" w:cs="Times New Roman"/>
        </w:rPr>
        <w:t>,</w:t>
      </w:r>
      <w:r w:rsidRPr="0044385E">
        <w:rPr>
          <w:rFonts w:ascii="Times New Roman" w:hAnsi="Times New Roman" w:cs="Times New Roman"/>
        </w:rPr>
        <w:t xml:space="preserve"> Cambridge </w:t>
      </w:r>
      <w:r w:rsidR="00460DBC">
        <w:rPr>
          <w:rFonts w:ascii="Times New Roman" w:hAnsi="Times New Roman" w:cs="Times New Roman"/>
        </w:rPr>
        <w:t>UP</w:t>
      </w:r>
      <w:r w:rsidRPr="0044385E">
        <w:rPr>
          <w:rFonts w:ascii="Times New Roman" w:hAnsi="Times New Roman" w:cs="Times New Roman"/>
        </w:rPr>
        <w:t>, 1995</w:t>
      </w:r>
      <w:r w:rsidR="00C209EF" w:rsidRPr="0044385E">
        <w:rPr>
          <w:rFonts w:ascii="Times New Roman" w:hAnsi="Times New Roman" w:cs="Times New Roman"/>
        </w:rPr>
        <w:t>.</w:t>
      </w:r>
    </w:p>
    <w:p w14:paraId="3B2CE66E" w14:textId="33CF28E6" w:rsidR="008159A9" w:rsidRPr="0044385E" w:rsidRDefault="008159A9" w:rsidP="00B160B1">
      <w:pPr>
        <w:spacing w:line="480" w:lineRule="auto"/>
        <w:ind w:left="720" w:hanging="720"/>
        <w:rPr>
          <w:rFonts w:ascii="Times New Roman" w:hAnsi="Times New Roman" w:cs="Times New Roman"/>
        </w:rPr>
      </w:pPr>
      <w:r w:rsidRPr="0044385E">
        <w:rPr>
          <w:rFonts w:ascii="Times New Roman" w:hAnsi="Times New Roman" w:cs="Times New Roman"/>
        </w:rPr>
        <w:t xml:space="preserve">Schmitt, </w:t>
      </w:r>
      <w:r w:rsidR="00C209EF" w:rsidRPr="0044385E">
        <w:rPr>
          <w:rFonts w:ascii="Times New Roman" w:hAnsi="Times New Roman" w:cs="Times New Roman"/>
        </w:rPr>
        <w:t>Carl</w:t>
      </w:r>
      <w:r w:rsidR="00460DBC">
        <w:rPr>
          <w:rFonts w:ascii="Times New Roman" w:hAnsi="Times New Roman" w:cs="Times New Roman"/>
        </w:rPr>
        <w:t>.</w:t>
      </w:r>
      <w:r w:rsidR="00C209EF" w:rsidRPr="0044385E">
        <w:rPr>
          <w:rFonts w:ascii="Times New Roman" w:hAnsi="Times New Roman" w:cs="Times New Roman"/>
        </w:rPr>
        <w:t xml:space="preserve"> </w:t>
      </w:r>
      <w:r w:rsidRPr="0044385E">
        <w:rPr>
          <w:rFonts w:ascii="Times New Roman" w:hAnsi="Times New Roman" w:cs="Times New Roman"/>
          <w:i/>
        </w:rPr>
        <w:t>The Nomos of the Earth</w:t>
      </w:r>
      <w:r w:rsidR="00460DBC">
        <w:rPr>
          <w:rFonts w:ascii="Times New Roman" w:hAnsi="Times New Roman" w:cs="Times New Roman"/>
          <w:i/>
        </w:rPr>
        <w:t>.</w:t>
      </w:r>
      <w:r w:rsidRPr="0044385E">
        <w:rPr>
          <w:rFonts w:ascii="Times New Roman" w:hAnsi="Times New Roman" w:cs="Times New Roman"/>
          <w:i/>
        </w:rPr>
        <w:t xml:space="preserve"> </w:t>
      </w:r>
      <w:r w:rsidR="00460DBC">
        <w:rPr>
          <w:rFonts w:ascii="Times New Roman" w:hAnsi="Times New Roman" w:cs="Times New Roman"/>
        </w:rPr>
        <w:t>T</w:t>
      </w:r>
      <w:r w:rsidRPr="0044385E">
        <w:rPr>
          <w:rFonts w:ascii="Times New Roman" w:hAnsi="Times New Roman" w:cs="Times New Roman"/>
        </w:rPr>
        <w:t>rans</w:t>
      </w:r>
      <w:r w:rsidR="00460DBC">
        <w:rPr>
          <w:rFonts w:ascii="Times New Roman" w:hAnsi="Times New Roman" w:cs="Times New Roman"/>
        </w:rPr>
        <w:t>lated by</w:t>
      </w:r>
      <w:r w:rsidRPr="0044385E">
        <w:rPr>
          <w:rFonts w:ascii="Times New Roman" w:hAnsi="Times New Roman" w:cs="Times New Roman"/>
        </w:rPr>
        <w:t xml:space="preserve"> G.</w:t>
      </w:r>
      <w:r w:rsidR="00460DBC">
        <w:rPr>
          <w:rFonts w:ascii="Times New Roman" w:hAnsi="Times New Roman" w:cs="Times New Roman"/>
        </w:rPr>
        <w:t xml:space="preserve"> </w:t>
      </w:r>
      <w:r w:rsidRPr="0044385E">
        <w:rPr>
          <w:rFonts w:ascii="Times New Roman" w:hAnsi="Times New Roman" w:cs="Times New Roman"/>
        </w:rPr>
        <w:t xml:space="preserve">L. </w:t>
      </w:r>
      <w:proofErr w:type="spellStart"/>
      <w:r w:rsidRPr="0044385E">
        <w:rPr>
          <w:rFonts w:ascii="Times New Roman" w:hAnsi="Times New Roman" w:cs="Times New Roman"/>
        </w:rPr>
        <w:t>Ulmen</w:t>
      </w:r>
      <w:proofErr w:type="spellEnd"/>
      <w:r w:rsidR="00460DBC">
        <w:rPr>
          <w:rFonts w:ascii="Times New Roman" w:hAnsi="Times New Roman" w:cs="Times New Roman"/>
        </w:rPr>
        <w:t>,</w:t>
      </w:r>
      <w:r w:rsidRPr="0044385E">
        <w:rPr>
          <w:rFonts w:ascii="Times New Roman" w:hAnsi="Times New Roman" w:cs="Times New Roman"/>
        </w:rPr>
        <w:t xml:space="preserve"> Telos Press, 2006</w:t>
      </w:r>
      <w:r w:rsidR="00C209EF" w:rsidRPr="0044385E">
        <w:rPr>
          <w:rFonts w:ascii="Times New Roman" w:hAnsi="Times New Roman" w:cs="Times New Roman"/>
        </w:rPr>
        <w:t>.</w:t>
      </w:r>
    </w:p>
    <w:p w14:paraId="4490CD9F" w14:textId="3B1B7484" w:rsidR="008159A9" w:rsidRPr="0044385E" w:rsidRDefault="008159A9" w:rsidP="00B160B1">
      <w:pPr>
        <w:spacing w:line="480" w:lineRule="auto"/>
        <w:ind w:left="720" w:hanging="720"/>
        <w:rPr>
          <w:rFonts w:ascii="Times New Roman" w:hAnsi="Times New Roman" w:cs="Times New Roman"/>
        </w:rPr>
      </w:pPr>
      <w:proofErr w:type="spellStart"/>
      <w:r w:rsidRPr="0044385E">
        <w:rPr>
          <w:rFonts w:ascii="Times New Roman" w:hAnsi="Times New Roman" w:cs="Times New Roman"/>
        </w:rPr>
        <w:t>Vernant</w:t>
      </w:r>
      <w:proofErr w:type="spellEnd"/>
      <w:r w:rsidR="00C209EF" w:rsidRPr="0044385E">
        <w:rPr>
          <w:rFonts w:ascii="Times New Roman" w:hAnsi="Times New Roman" w:cs="Times New Roman"/>
        </w:rPr>
        <w:t>, Jean-Pierre</w:t>
      </w:r>
      <w:r w:rsidR="00460DBC">
        <w:rPr>
          <w:rFonts w:ascii="Times New Roman" w:hAnsi="Times New Roman" w:cs="Times New Roman"/>
        </w:rPr>
        <w:t>,</w:t>
      </w:r>
      <w:r w:rsidRPr="0044385E">
        <w:rPr>
          <w:rFonts w:ascii="Times New Roman" w:hAnsi="Times New Roman" w:cs="Times New Roman"/>
        </w:rPr>
        <w:t xml:space="preserve"> </w:t>
      </w:r>
      <w:r w:rsidR="00460DBC">
        <w:rPr>
          <w:rFonts w:ascii="Times New Roman" w:hAnsi="Times New Roman" w:cs="Times New Roman"/>
        </w:rPr>
        <w:t>and</w:t>
      </w:r>
      <w:r w:rsidRPr="0044385E">
        <w:rPr>
          <w:rFonts w:ascii="Times New Roman" w:hAnsi="Times New Roman" w:cs="Times New Roman"/>
        </w:rPr>
        <w:t xml:space="preserve"> </w:t>
      </w:r>
      <w:r w:rsidR="00460DBC">
        <w:rPr>
          <w:rFonts w:ascii="Times New Roman" w:hAnsi="Times New Roman" w:cs="Times New Roman"/>
        </w:rPr>
        <w:t xml:space="preserve">Pierre </w:t>
      </w:r>
      <w:r w:rsidRPr="0044385E">
        <w:rPr>
          <w:rFonts w:ascii="Times New Roman" w:hAnsi="Times New Roman" w:cs="Times New Roman"/>
        </w:rPr>
        <w:t>Vidal-</w:t>
      </w:r>
      <w:proofErr w:type="spellStart"/>
      <w:r w:rsidRPr="0044385E">
        <w:rPr>
          <w:rFonts w:ascii="Times New Roman" w:hAnsi="Times New Roman" w:cs="Times New Roman"/>
        </w:rPr>
        <w:t>Naquet</w:t>
      </w:r>
      <w:proofErr w:type="spellEnd"/>
      <w:r w:rsidR="00460DBC">
        <w:rPr>
          <w:rFonts w:ascii="Times New Roman" w:hAnsi="Times New Roman" w:cs="Times New Roman"/>
        </w:rPr>
        <w:t>.</w:t>
      </w:r>
      <w:r w:rsidRPr="0044385E">
        <w:rPr>
          <w:rFonts w:ascii="Times New Roman" w:hAnsi="Times New Roman" w:cs="Times New Roman"/>
        </w:rPr>
        <w:t xml:space="preserve"> </w:t>
      </w:r>
      <w:r w:rsidRPr="0044385E">
        <w:rPr>
          <w:rFonts w:ascii="Times New Roman" w:hAnsi="Times New Roman" w:cs="Times New Roman"/>
          <w:i/>
        </w:rPr>
        <w:t>Myth and Tragedy in Ancient Greece, Vol 1</w:t>
      </w:r>
      <w:r w:rsidR="00460DBC">
        <w:rPr>
          <w:rFonts w:ascii="Times New Roman" w:hAnsi="Times New Roman" w:cs="Times New Roman"/>
          <w:i/>
        </w:rPr>
        <w:t>.</w:t>
      </w:r>
      <w:r w:rsidRPr="0044385E">
        <w:rPr>
          <w:rFonts w:ascii="Times New Roman" w:hAnsi="Times New Roman" w:cs="Times New Roman"/>
        </w:rPr>
        <w:t xml:space="preserve"> </w:t>
      </w:r>
      <w:r w:rsidR="00460DBC">
        <w:rPr>
          <w:rFonts w:ascii="Times New Roman" w:hAnsi="Times New Roman" w:cs="Times New Roman"/>
        </w:rPr>
        <w:t>T</w:t>
      </w:r>
      <w:r w:rsidRPr="0044385E">
        <w:rPr>
          <w:rFonts w:ascii="Times New Roman" w:hAnsi="Times New Roman" w:cs="Times New Roman"/>
        </w:rPr>
        <w:t>rans</w:t>
      </w:r>
      <w:r w:rsidR="00460DBC">
        <w:rPr>
          <w:rFonts w:ascii="Times New Roman" w:hAnsi="Times New Roman" w:cs="Times New Roman"/>
        </w:rPr>
        <w:t>lated by</w:t>
      </w:r>
      <w:r w:rsidRPr="0044385E">
        <w:rPr>
          <w:rFonts w:ascii="Times New Roman" w:hAnsi="Times New Roman" w:cs="Times New Roman"/>
        </w:rPr>
        <w:t xml:space="preserve"> Janet Lloyd</w:t>
      </w:r>
      <w:r w:rsidR="00460DBC">
        <w:rPr>
          <w:rFonts w:ascii="Times New Roman" w:hAnsi="Times New Roman" w:cs="Times New Roman"/>
        </w:rPr>
        <w:t>,</w:t>
      </w:r>
      <w:r w:rsidRPr="0044385E">
        <w:rPr>
          <w:rFonts w:ascii="Times New Roman" w:hAnsi="Times New Roman" w:cs="Times New Roman"/>
        </w:rPr>
        <w:t xml:space="preserve"> Zone Books, 1990</w:t>
      </w:r>
      <w:r w:rsidR="00C209EF" w:rsidRPr="0044385E">
        <w:rPr>
          <w:rFonts w:ascii="Times New Roman" w:hAnsi="Times New Roman" w:cs="Times New Roman"/>
        </w:rPr>
        <w:t>.</w:t>
      </w:r>
    </w:p>
    <w:sectPr w:rsidR="008159A9" w:rsidRPr="0044385E" w:rsidSect="000D659C">
      <w:footerReference w:type="even" r:id="rId11"/>
      <w:footerReference w:type="default" r:id="rId12"/>
      <w:endnotePr>
        <w:numFmt w:val="decimal"/>
      </w:endnotePr>
      <w:pgSz w:w="12240" w:h="15840"/>
      <w:pgMar w:top="1440" w:right="1152" w:bottom="1440" w:left="1152"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opyeditor" w:date="2022-08-29T13:49:00Z" w:initials="CE">
    <w:p w14:paraId="31E8F460" w14:textId="73C9BDFF" w:rsidR="00BF642C" w:rsidRDefault="00BF642C">
      <w:pPr>
        <w:pStyle w:val="CommentText"/>
      </w:pPr>
      <w:r>
        <w:rPr>
          <w:rStyle w:val="CommentReference"/>
        </w:rPr>
        <w:annotationRef/>
      </w:r>
      <w:r w:rsidRPr="00BF0DD5">
        <w:rPr>
          <w:highlight w:val="yellow"/>
        </w:rPr>
        <w:t xml:space="preserve">As a digital-only publication, </w:t>
      </w:r>
      <w:r w:rsidRPr="00BF0DD5">
        <w:rPr>
          <w:i/>
          <w:iCs/>
          <w:highlight w:val="yellow"/>
        </w:rPr>
        <w:t>Romantic Circles</w:t>
      </w:r>
      <w:r w:rsidRPr="00BF0DD5">
        <w:rPr>
          <w:highlight w:val="yellow"/>
        </w:rPr>
        <w:t xml:space="preserve"> automatically numbers each paragraph. For this reason, house style does not allow the numbering of headings so as to avoid confusion for the reader.</w:t>
      </w:r>
    </w:p>
  </w:comment>
  <w:comment w:id="7" w:author="Copyeditor" w:date="2022-08-29T14:03:00Z" w:initials="CE">
    <w:p w14:paraId="7F249ECC" w14:textId="4D7A4221" w:rsidR="000E3476" w:rsidRDefault="000E3476">
      <w:pPr>
        <w:pStyle w:val="CommentText"/>
      </w:pPr>
      <w:r>
        <w:rPr>
          <w:rStyle w:val="CommentReference"/>
        </w:rPr>
        <w:annotationRef/>
      </w:r>
      <w:r w:rsidRPr="00ED764C">
        <w:rPr>
          <w:highlight w:val="yellow"/>
        </w:rPr>
        <w:t>MLA does not require citation in endnotes when the source is already cited in the text.</w:t>
      </w:r>
      <w:r w:rsidR="00BF0DD5" w:rsidRPr="00ED764C">
        <w:rPr>
          <w:highlight w:val="yellow"/>
        </w:rPr>
        <w:t xml:space="preserve"> I have therefore deleted</w:t>
      </w:r>
      <w:r w:rsidR="00ED764C" w:rsidRPr="00ED764C">
        <w:rPr>
          <w:highlight w:val="yellow"/>
        </w:rPr>
        <w:t xml:space="preserve"> citation only notes.</w:t>
      </w:r>
    </w:p>
  </w:comment>
  <w:comment w:id="34" w:author="Copyeditor" w:date="2022-08-29T14:37:00Z" w:initials="CE">
    <w:p w14:paraId="2CA9C3FC" w14:textId="5E4AFEDC" w:rsidR="00AA5C06" w:rsidRDefault="00AA5C06">
      <w:pPr>
        <w:pStyle w:val="CommentText"/>
      </w:pPr>
      <w:r w:rsidRPr="00ED764C">
        <w:rPr>
          <w:rStyle w:val="CommentReference"/>
          <w:highlight w:val="yellow"/>
        </w:rPr>
        <w:annotationRef/>
      </w:r>
      <w:r w:rsidRPr="00ED764C">
        <w:rPr>
          <w:highlight w:val="yellow"/>
        </w:rPr>
        <w:t>Please provide a page number for the quoted material in this sentence.</w:t>
      </w:r>
    </w:p>
  </w:comment>
  <w:comment w:id="85" w:author="Copyeditor" w:date="2022-08-29T16:08:00Z" w:initials="CE">
    <w:p w14:paraId="08CE9D67" w14:textId="79CB0152" w:rsidR="00655037" w:rsidRDefault="00655037">
      <w:pPr>
        <w:pStyle w:val="CommentText"/>
      </w:pPr>
      <w:r>
        <w:rPr>
          <w:rStyle w:val="CommentReference"/>
        </w:rPr>
        <w:annotationRef/>
      </w:r>
      <w:r w:rsidRPr="00ED764C">
        <w:rPr>
          <w:highlight w:val="yellow"/>
        </w:rPr>
        <w:t>Please provide an in-text citation (including page number) for the quote material in this sentence.</w:t>
      </w:r>
    </w:p>
  </w:comment>
  <w:comment w:id="104" w:author="Copyeditor" w:date="2022-08-29T16:23:00Z" w:initials="CE">
    <w:p w14:paraId="56CD64CD" w14:textId="3BD5E885" w:rsidR="00A54DAA" w:rsidRDefault="00A54DAA">
      <w:pPr>
        <w:pStyle w:val="CommentText"/>
      </w:pPr>
      <w:r>
        <w:rPr>
          <w:rStyle w:val="CommentReference"/>
        </w:rPr>
        <w:annotationRef/>
      </w:r>
      <w:r w:rsidRPr="00ED764C">
        <w:rPr>
          <w:highlight w:val="yellow"/>
        </w:rPr>
        <w:t>Is this work included in one of the texts cited in the Works Cited? If so, please specific which text with an endnote or an abbreviated title inside parentheticals at the end of the sentence. Please also include a page number for the quoted material.</w:t>
      </w:r>
    </w:p>
  </w:comment>
  <w:comment w:id="115" w:author="Copyeditor" w:date="2022-08-29T16:34:00Z" w:initials="CE">
    <w:p w14:paraId="701F4A6E" w14:textId="5D596946" w:rsidR="00767D82" w:rsidRDefault="00767D82">
      <w:pPr>
        <w:pStyle w:val="CommentText"/>
      </w:pPr>
      <w:r w:rsidRPr="00ED764C">
        <w:rPr>
          <w:rStyle w:val="CommentReference"/>
          <w:highlight w:val="yellow"/>
        </w:rPr>
        <w:annotationRef/>
      </w:r>
      <w:r w:rsidRPr="00ED764C">
        <w:rPr>
          <w:highlight w:val="yellow"/>
        </w:rPr>
        <w:t>Are these italics yours or in the original?</w:t>
      </w:r>
    </w:p>
  </w:comment>
  <w:comment w:id="190" w:author="Copyeditor" w:date="2022-08-29T18:02:00Z" w:initials="CE">
    <w:p w14:paraId="470D47B0" w14:textId="6D9071FD" w:rsidR="002A3CDC" w:rsidRDefault="002A3CDC">
      <w:pPr>
        <w:pStyle w:val="CommentText"/>
      </w:pPr>
      <w:r>
        <w:rPr>
          <w:rStyle w:val="CommentReference"/>
        </w:rPr>
        <w:annotationRef/>
      </w:r>
      <w:r w:rsidRPr="00ED764C">
        <w:rPr>
          <w:highlight w:val="yellow"/>
        </w:rPr>
        <w:t xml:space="preserve">Can you please </w:t>
      </w:r>
      <w:r w:rsidR="009653D0" w:rsidRPr="00ED764C">
        <w:rPr>
          <w:highlight w:val="yellow"/>
        </w:rPr>
        <w:t>specify</w:t>
      </w:r>
      <w:r w:rsidRPr="00ED764C">
        <w:rPr>
          <w:highlight w:val="yellow"/>
        </w:rPr>
        <w:t xml:space="preserve"> which text this letter is found in and provide a page number in a parenthetical?</w:t>
      </w:r>
    </w:p>
  </w:comment>
  <w:comment w:id="217" w:author="Copyeditor" w:date="2022-08-29T18:36:00Z" w:initials="CE">
    <w:p w14:paraId="308F1C94" w14:textId="50C36E5E" w:rsidR="00234402" w:rsidRDefault="00234402">
      <w:pPr>
        <w:pStyle w:val="CommentText"/>
      </w:pPr>
      <w:r>
        <w:rPr>
          <w:rStyle w:val="CommentReference"/>
        </w:rPr>
        <w:annotationRef/>
      </w:r>
      <w:r w:rsidRPr="00ED764C">
        <w:rPr>
          <w:highlight w:val="yellow"/>
        </w:rPr>
        <w:t>Please add this source to the Works Cited.</w:t>
      </w:r>
    </w:p>
  </w:comment>
  <w:comment w:id="471" w:author="Copyeditor" w:date="2022-08-30T13:05:00Z" w:initials="CE">
    <w:p w14:paraId="3EDA84B1" w14:textId="20BE10EF" w:rsidR="00433901" w:rsidRDefault="00433901">
      <w:pPr>
        <w:pStyle w:val="CommentText"/>
      </w:pPr>
      <w:r w:rsidRPr="00ED764C">
        <w:rPr>
          <w:rStyle w:val="CommentReference"/>
          <w:highlight w:val="yellow"/>
        </w:rPr>
        <w:annotationRef/>
      </w:r>
      <w:r w:rsidR="004E5817" w:rsidRPr="00ED764C">
        <w:rPr>
          <w:highlight w:val="yellow"/>
        </w:rPr>
        <w:t>Are these italics in the original or are they yours?</w:t>
      </w:r>
    </w:p>
  </w:comment>
  <w:comment w:id="472" w:author="Copyeditor" w:date="2022-08-30T13:08:00Z" w:initials="CE">
    <w:p w14:paraId="6C1CA4AD" w14:textId="60749C42" w:rsidR="004E5817" w:rsidRDefault="004E5817">
      <w:pPr>
        <w:pStyle w:val="CommentText"/>
      </w:pPr>
      <w:r>
        <w:rPr>
          <w:rStyle w:val="CommentReference"/>
        </w:rPr>
        <w:annotationRef/>
      </w:r>
      <w:r w:rsidRPr="00ED764C">
        <w:rPr>
          <w:highlight w:val="yellow"/>
        </w:rPr>
        <w:t>Please include a page number in parentheticals for the quoted material in this sentence.</w:t>
      </w:r>
    </w:p>
  </w:comment>
  <w:comment w:id="489" w:author="Copyeditor" w:date="2022-08-30T13:16:00Z" w:initials="CE">
    <w:p w14:paraId="608FAF4C" w14:textId="54E41C1A" w:rsidR="001C1DD6" w:rsidRDefault="001C1DD6">
      <w:pPr>
        <w:pStyle w:val="CommentText"/>
      </w:pPr>
      <w:r>
        <w:rPr>
          <w:rStyle w:val="CommentReference"/>
        </w:rPr>
        <w:annotationRef/>
      </w:r>
      <w:r w:rsidRPr="00ED764C">
        <w:rPr>
          <w:highlight w:val="yellow"/>
        </w:rPr>
        <w:t>Please include a page number for the quoted material in this sentence.</w:t>
      </w:r>
    </w:p>
  </w:comment>
  <w:comment w:id="519" w:author="Copyeditor" w:date="2022-08-30T13:43:00Z" w:initials="CE">
    <w:p w14:paraId="7B0918E1" w14:textId="567BCDF2" w:rsidR="00C124F0" w:rsidRDefault="00C124F0">
      <w:pPr>
        <w:pStyle w:val="CommentText"/>
      </w:pPr>
      <w:r>
        <w:rPr>
          <w:rStyle w:val="CommentReference"/>
        </w:rPr>
        <w:annotationRef/>
      </w:r>
      <w:r w:rsidRPr="00ED764C">
        <w:rPr>
          <w:highlight w:val="yellow"/>
        </w:rPr>
        <w:t>Please provide a page number for the quoted material in this sentence.</w:t>
      </w:r>
    </w:p>
  </w:comment>
  <w:comment w:id="522" w:author="Copyeditor" w:date="2022-08-30T13:52:00Z" w:initials="CE">
    <w:p w14:paraId="19DE59CE" w14:textId="77777777" w:rsidR="004F748A" w:rsidRDefault="004F748A" w:rsidP="004F748A">
      <w:pPr>
        <w:pStyle w:val="CommentText"/>
      </w:pPr>
      <w:r>
        <w:rPr>
          <w:rStyle w:val="CommentReference"/>
        </w:rPr>
        <w:annotationRef/>
      </w:r>
      <w:r w:rsidRPr="00ED764C">
        <w:rPr>
          <w:highlight w:val="yellow"/>
        </w:rPr>
        <w:t>Please include line numbers here to be consistent the subsequent in-text citations.</w:t>
      </w:r>
    </w:p>
  </w:comment>
  <w:comment w:id="545" w:author="Copyeditor" w:date="2022-08-30T14:00:00Z" w:initials="CE">
    <w:p w14:paraId="7089B989" w14:textId="71FAC5CE" w:rsidR="007F4EFE" w:rsidRDefault="007F4EFE">
      <w:pPr>
        <w:pStyle w:val="CommentText"/>
      </w:pPr>
      <w:r w:rsidRPr="00ED764C">
        <w:rPr>
          <w:rStyle w:val="CommentReference"/>
          <w:highlight w:val="yellow"/>
        </w:rPr>
        <w:annotationRef/>
      </w:r>
      <w:r w:rsidRPr="00ED764C">
        <w:rPr>
          <w:highlight w:val="yellow"/>
        </w:rPr>
        <w:t>Please include a page number for this quoted material.</w:t>
      </w:r>
    </w:p>
  </w:comment>
  <w:comment w:id="549" w:author="Copyeditor" w:date="2022-08-30T21:20:00Z" w:initials="CE">
    <w:p w14:paraId="5F6A75D4" w14:textId="6DD1FF3A" w:rsidR="00B160B1" w:rsidRDefault="00B160B1">
      <w:pPr>
        <w:pStyle w:val="CommentText"/>
      </w:pPr>
      <w:r>
        <w:rPr>
          <w:rStyle w:val="CommentReference"/>
        </w:rPr>
        <w:annotationRef/>
      </w:r>
      <w:r w:rsidRPr="00ED764C">
        <w:rPr>
          <w:highlight w:val="yellow"/>
        </w:rPr>
        <w:t>I’ve silently edited the Works Cited to adhere to MLA style</w:t>
      </w:r>
      <w:r w:rsidR="00987D3D" w:rsidRPr="00ED764C">
        <w:rPr>
          <w:highlight w:val="yellow"/>
        </w:rPr>
        <w:t xml:space="preserve"> with the exception of any source addition/deletions.</w:t>
      </w:r>
    </w:p>
  </w:comment>
  <w:comment w:id="550" w:author="Copyeditor" w:date="2022-08-30T21:21:00Z" w:initials="CE">
    <w:p w14:paraId="4F753239" w14:textId="4C4D8ED7" w:rsidR="00315170" w:rsidRDefault="00315170">
      <w:pPr>
        <w:pStyle w:val="CommentText"/>
      </w:pPr>
      <w:r>
        <w:rPr>
          <w:rStyle w:val="CommentReference"/>
        </w:rPr>
        <w:annotationRef/>
      </w:r>
      <w:r w:rsidRPr="00F075D1">
        <w:rPr>
          <w:highlight w:val="yellow"/>
        </w:rPr>
        <w:t>Please add a full citation for this source mentioned on page 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8F460" w15:done="0"/>
  <w15:commentEx w15:paraId="7F249ECC" w15:done="0"/>
  <w15:commentEx w15:paraId="2CA9C3FC" w15:done="0"/>
  <w15:commentEx w15:paraId="08CE9D67" w15:done="0"/>
  <w15:commentEx w15:paraId="56CD64CD" w15:done="0"/>
  <w15:commentEx w15:paraId="701F4A6E" w15:done="0"/>
  <w15:commentEx w15:paraId="470D47B0" w15:done="0"/>
  <w15:commentEx w15:paraId="308F1C94" w15:done="0"/>
  <w15:commentEx w15:paraId="3EDA84B1" w15:done="0"/>
  <w15:commentEx w15:paraId="6C1CA4AD" w15:done="0"/>
  <w15:commentEx w15:paraId="608FAF4C" w15:done="0"/>
  <w15:commentEx w15:paraId="7B0918E1" w15:done="0"/>
  <w15:commentEx w15:paraId="19DE59CE" w15:done="0"/>
  <w15:commentEx w15:paraId="7089B989" w15:done="0"/>
  <w15:commentEx w15:paraId="5F6A75D4" w15:done="0"/>
  <w15:commentEx w15:paraId="4F7532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74275" w16cex:dateUtc="2022-08-29T19:49:00Z"/>
  <w16cex:commentExtensible w16cex:durableId="26B745C2" w16cex:dateUtc="2022-08-29T20:03:00Z"/>
  <w16cex:commentExtensible w16cex:durableId="26B74D99" w16cex:dateUtc="2022-08-29T20:37:00Z"/>
  <w16cex:commentExtensible w16cex:durableId="26B762F7" w16cex:dateUtc="2022-08-29T22:08:00Z"/>
  <w16cex:commentExtensible w16cex:durableId="26B76699" w16cex:dateUtc="2022-08-29T22:23:00Z"/>
  <w16cex:commentExtensible w16cex:durableId="26B7691E" w16cex:dateUtc="2022-08-29T22:34:00Z"/>
  <w16cex:commentExtensible w16cex:durableId="26B77DB5" w16cex:dateUtc="2022-08-30T00:02:00Z"/>
  <w16cex:commentExtensible w16cex:durableId="26B785B9" w16cex:dateUtc="2022-08-30T00:36:00Z"/>
  <w16cex:commentExtensible w16cex:durableId="26B889AC" w16cex:dateUtc="2022-08-30T19:05:00Z"/>
  <w16cex:commentExtensible w16cex:durableId="26B88A47" w16cex:dateUtc="2022-08-30T19:08:00Z"/>
  <w16cex:commentExtensible w16cex:durableId="26B88C42" w16cex:dateUtc="2022-08-30T19:16:00Z"/>
  <w16cex:commentExtensible w16cex:durableId="26B89277" w16cex:dateUtc="2022-08-30T19:43:00Z"/>
  <w16cex:commentExtensible w16cex:durableId="26B89480" w16cex:dateUtc="2022-08-30T19:52:00Z"/>
  <w16cex:commentExtensible w16cex:durableId="26B89673" w16cex:dateUtc="2022-08-30T20:00:00Z"/>
  <w16cex:commentExtensible w16cex:durableId="26B8FDB4" w16cex:dateUtc="2022-08-31T03:20:00Z"/>
  <w16cex:commentExtensible w16cex:durableId="26B8FDEA" w16cex:dateUtc="2022-08-31T03: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8F460" w16cid:durableId="26B74275"/>
  <w16cid:commentId w16cid:paraId="7F249ECC" w16cid:durableId="26B745C2"/>
  <w16cid:commentId w16cid:paraId="2CA9C3FC" w16cid:durableId="26B74D99"/>
  <w16cid:commentId w16cid:paraId="08CE9D67" w16cid:durableId="26B762F7"/>
  <w16cid:commentId w16cid:paraId="56CD64CD" w16cid:durableId="26B76699"/>
  <w16cid:commentId w16cid:paraId="701F4A6E" w16cid:durableId="26B7691E"/>
  <w16cid:commentId w16cid:paraId="470D47B0" w16cid:durableId="26B77DB5"/>
  <w16cid:commentId w16cid:paraId="308F1C94" w16cid:durableId="26B785B9"/>
  <w16cid:commentId w16cid:paraId="3EDA84B1" w16cid:durableId="26B889AC"/>
  <w16cid:commentId w16cid:paraId="6C1CA4AD" w16cid:durableId="26B88A47"/>
  <w16cid:commentId w16cid:paraId="608FAF4C" w16cid:durableId="26B88C42"/>
  <w16cid:commentId w16cid:paraId="7B0918E1" w16cid:durableId="26B89277"/>
  <w16cid:commentId w16cid:paraId="19DE59CE" w16cid:durableId="26B89480"/>
  <w16cid:commentId w16cid:paraId="7089B989" w16cid:durableId="26B89673"/>
  <w16cid:commentId w16cid:paraId="5F6A75D4" w16cid:durableId="26B8FDB4"/>
  <w16cid:commentId w16cid:paraId="4F753239" w16cid:durableId="26B8FD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8B4F6E" w14:textId="77777777" w:rsidR="0020198D" w:rsidRDefault="0020198D" w:rsidP="00E045DC">
      <w:r>
        <w:separator/>
      </w:r>
    </w:p>
  </w:endnote>
  <w:endnote w:type="continuationSeparator" w:id="0">
    <w:p w14:paraId="7A33FD01" w14:textId="77777777" w:rsidR="0020198D" w:rsidRDefault="0020198D" w:rsidP="00E045DC">
      <w:r>
        <w:continuationSeparator/>
      </w:r>
    </w:p>
  </w:endnote>
  <w:endnote w:id="1">
    <w:p w14:paraId="63011602" w14:textId="4E69FA07"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For a full development of this term, see Timothy Morton, “Thinking Big” in </w:t>
      </w:r>
      <w:r w:rsidRPr="0044385E">
        <w:rPr>
          <w:rFonts w:ascii="Times New Roman" w:hAnsi="Times New Roman" w:cs="Times New Roman"/>
          <w:i/>
        </w:rPr>
        <w:t>The Ecological Thought</w:t>
      </w:r>
      <w:del w:id="11" w:author="Copyeditor" w:date="2022-08-29T14:10:00Z">
        <w:r w:rsidRPr="0044385E" w:rsidDel="003A5FA8">
          <w:rPr>
            <w:rFonts w:ascii="Times New Roman" w:hAnsi="Times New Roman" w:cs="Times New Roman"/>
          </w:rPr>
          <w:delText>, Cambridge: Harvard University Press, 2010</w:delText>
        </w:r>
      </w:del>
      <w:r w:rsidRPr="0044385E">
        <w:rPr>
          <w:rFonts w:ascii="Times New Roman" w:hAnsi="Times New Roman" w:cs="Times New Roman"/>
        </w:rPr>
        <w:t>, 20</w:t>
      </w:r>
      <w:del w:id="12" w:author="Copyeditor" w:date="2022-08-29T14:10:00Z">
        <w:r w:rsidRPr="0044385E" w:rsidDel="003A5FA8">
          <w:rPr>
            <w:rFonts w:ascii="Times New Roman" w:hAnsi="Times New Roman" w:cs="Times New Roman"/>
          </w:rPr>
          <w:delText>-</w:delText>
        </w:r>
      </w:del>
      <w:ins w:id="13" w:author="Copyeditor" w:date="2022-08-29T14:10:00Z">
        <w:r w:rsidR="003A5FA8">
          <w:rPr>
            <w:rFonts w:ascii="Times New Roman" w:hAnsi="Times New Roman" w:cs="Times New Roman"/>
          </w:rPr>
          <w:t>–</w:t>
        </w:r>
      </w:ins>
      <w:r w:rsidRPr="0044385E">
        <w:rPr>
          <w:rFonts w:ascii="Times New Roman" w:hAnsi="Times New Roman" w:cs="Times New Roman"/>
        </w:rPr>
        <w:t>58.</w:t>
      </w:r>
    </w:p>
  </w:endnote>
  <w:endnote w:id="2">
    <w:p w14:paraId="3BB63174" w14:textId="2ACE538D"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Though this term is used in various places in Latour, he develops it in the most detail in the first chapter of </w:t>
      </w:r>
      <w:del w:id="14" w:author="Copyeditor" w:date="2022-08-29T14:14:00Z">
        <w:r w:rsidRPr="0044385E" w:rsidDel="003A5FA8">
          <w:rPr>
            <w:rFonts w:ascii="Times New Roman" w:hAnsi="Times New Roman" w:cs="Times New Roman"/>
            <w:i/>
          </w:rPr>
          <w:delText xml:space="preserve">Philosophy </w:delText>
        </w:r>
      </w:del>
      <w:ins w:id="15" w:author="Copyeditor" w:date="2022-08-29T14:14:00Z">
        <w:r w:rsidR="003A5FA8">
          <w:rPr>
            <w:rFonts w:ascii="Times New Roman" w:hAnsi="Times New Roman" w:cs="Times New Roman"/>
            <w:i/>
          </w:rPr>
          <w:t>Politics</w:t>
        </w:r>
        <w:r w:rsidR="003A5FA8" w:rsidRPr="0044385E">
          <w:rPr>
            <w:rFonts w:ascii="Times New Roman" w:hAnsi="Times New Roman" w:cs="Times New Roman"/>
            <w:i/>
          </w:rPr>
          <w:t xml:space="preserve"> </w:t>
        </w:r>
      </w:ins>
      <w:r w:rsidRPr="0044385E">
        <w:rPr>
          <w:rFonts w:ascii="Times New Roman" w:hAnsi="Times New Roman" w:cs="Times New Roman"/>
          <w:i/>
        </w:rPr>
        <w:t>of Nature</w:t>
      </w:r>
      <w:r w:rsidRPr="0044385E">
        <w:rPr>
          <w:rFonts w:ascii="Times New Roman" w:hAnsi="Times New Roman" w:cs="Times New Roman"/>
        </w:rPr>
        <w:t>, (titled “Why Political Ecology Has to Let Go of Nature”</w:t>
      </w:r>
      <w:r w:rsidR="008159A9" w:rsidRPr="0044385E">
        <w:rPr>
          <w:rFonts w:ascii="Times New Roman" w:hAnsi="Times New Roman" w:cs="Times New Roman"/>
        </w:rPr>
        <w:t>),</w:t>
      </w:r>
      <w:r w:rsidRPr="0044385E">
        <w:rPr>
          <w:rFonts w:ascii="Times New Roman" w:hAnsi="Times New Roman" w:cs="Times New Roman"/>
        </w:rPr>
        <w:t xml:space="preserve"> 9</w:t>
      </w:r>
      <w:del w:id="16" w:author="Copyeditor" w:date="2022-08-29T14:12:00Z">
        <w:r w:rsidRPr="0044385E" w:rsidDel="003A5FA8">
          <w:rPr>
            <w:rFonts w:ascii="Times New Roman" w:hAnsi="Times New Roman" w:cs="Times New Roman"/>
          </w:rPr>
          <w:delText>-</w:delText>
        </w:r>
      </w:del>
      <w:ins w:id="17" w:author="Copyeditor" w:date="2022-08-29T14:12:00Z">
        <w:r w:rsidR="003A5FA8">
          <w:rPr>
            <w:rFonts w:ascii="Times New Roman" w:hAnsi="Times New Roman" w:cs="Times New Roman"/>
          </w:rPr>
          <w:t>–</w:t>
        </w:r>
      </w:ins>
      <w:r w:rsidRPr="0044385E">
        <w:rPr>
          <w:rFonts w:ascii="Times New Roman" w:hAnsi="Times New Roman" w:cs="Times New Roman"/>
        </w:rPr>
        <w:t>52.</w:t>
      </w:r>
    </w:p>
  </w:endnote>
  <w:endnote w:id="3">
    <w:p w14:paraId="0F6F338C" w14:textId="70E3DB6E"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w:t>
      </w:r>
      <w:del w:id="37" w:author="Copyeditor" w:date="2022-08-29T14:38:00Z">
        <w:r w:rsidRPr="0044385E" w:rsidDel="00AA5C06">
          <w:rPr>
            <w:rFonts w:ascii="Times New Roman" w:hAnsi="Times New Roman" w:cs="Times New Roman"/>
          </w:rPr>
          <w:delText xml:space="preserve">Frédéric Neyrat, </w:delText>
        </w:r>
        <w:r w:rsidRPr="0044385E" w:rsidDel="00AA5C06">
          <w:rPr>
            <w:rFonts w:ascii="Times New Roman" w:hAnsi="Times New Roman" w:cs="Times New Roman"/>
            <w:i/>
          </w:rPr>
          <w:delText xml:space="preserve">La Part Inconstructible de la Terre, </w:delText>
        </w:r>
        <w:r w:rsidRPr="0044385E" w:rsidDel="00AA5C06">
          <w:rPr>
            <w:rFonts w:ascii="Times New Roman" w:hAnsi="Times New Roman" w:cs="Times New Roman"/>
          </w:rPr>
          <w:delText xml:space="preserve">Paris: Seuil, 2016. </w:delText>
        </w:r>
      </w:del>
      <w:r w:rsidRPr="0044385E">
        <w:rPr>
          <w:rFonts w:ascii="Times New Roman" w:hAnsi="Times New Roman" w:cs="Times New Roman"/>
        </w:rPr>
        <w:t>This text was recently translated</w:t>
      </w:r>
      <w:ins w:id="38" w:author="Copyeditor" w:date="2022-08-29T14:38:00Z">
        <w:r w:rsidR="00AA5C06">
          <w:rPr>
            <w:rFonts w:ascii="Times New Roman" w:hAnsi="Times New Roman" w:cs="Times New Roman"/>
          </w:rPr>
          <w:t xml:space="preserve"> by Drew S. Burk</w:t>
        </w:r>
      </w:ins>
      <w:r w:rsidRPr="0044385E">
        <w:rPr>
          <w:rFonts w:ascii="Times New Roman" w:hAnsi="Times New Roman" w:cs="Times New Roman"/>
        </w:rPr>
        <w:t xml:space="preserve"> as Frédéric </w:t>
      </w:r>
      <w:proofErr w:type="spellStart"/>
      <w:r w:rsidRPr="0044385E">
        <w:rPr>
          <w:rFonts w:ascii="Times New Roman" w:hAnsi="Times New Roman" w:cs="Times New Roman"/>
        </w:rPr>
        <w:t>Neyrat</w:t>
      </w:r>
      <w:proofErr w:type="spellEnd"/>
      <w:r w:rsidRPr="0044385E">
        <w:rPr>
          <w:rFonts w:ascii="Times New Roman" w:hAnsi="Times New Roman" w:cs="Times New Roman"/>
        </w:rPr>
        <w:t xml:space="preserve">, </w:t>
      </w:r>
      <w:r w:rsidRPr="0044385E">
        <w:rPr>
          <w:rFonts w:ascii="Times New Roman" w:hAnsi="Times New Roman" w:cs="Times New Roman"/>
          <w:i/>
        </w:rPr>
        <w:t xml:space="preserve">The </w:t>
      </w:r>
      <w:proofErr w:type="spellStart"/>
      <w:r w:rsidRPr="0044385E">
        <w:rPr>
          <w:rFonts w:ascii="Times New Roman" w:hAnsi="Times New Roman" w:cs="Times New Roman"/>
          <w:i/>
        </w:rPr>
        <w:t>Unconstructible</w:t>
      </w:r>
      <w:proofErr w:type="spellEnd"/>
      <w:r w:rsidRPr="0044385E">
        <w:rPr>
          <w:rFonts w:ascii="Times New Roman" w:hAnsi="Times New Roman" w:cs="Times New Roman"/>
          <w:i/>
        </w:rPr>
        <w:t xml:space="preserve"> Earth</w:t>
      </w:r>
      <w:del w:id="39" w:author="Copyeditor" w:date="2022-08-29T14:39:00Z">
        <w:r w:rsidRPr="0044385E" w:rsidDel="00AA5C06">
          <w:rPr>
            <w:rFonts w:ascii="Times New Roman" w:hAnsi="Times New Roman" w:cs="Times New Roman"/>
          </w:rPr>
          <w:delText xml:space="preserve"> (trans. Drew S. Burk) New York: Fordham University Press, 2019</w:delText>
        </w:r>
      </w:del>
      <w:r w:rsidRPr="0044385E">
        <w:rPr>
          <w:rFonts w:ascii="Times New Roman" w:hAnsi="Times New Roman" w:cs="Times New Roman"/>
        </w:rPr>
        <w:t xml:space="preserve">. Henceforth </w:t>
      </w:r>
      <w:ins w:id="40" w:author="Copyeditor" w:date="2022-09-06T10:45:00Z">
        <w:r w:rsidR="00EF3BDD">
          <w:rPr>
            <w:rFonts w:ascii="Times New Roman" w:hAnsi="Times New Roman" w:cs="Times New Roman"/>
          </w:rPr>
          <w:t>c</w:t>
        </w:r>
      </w:ins>
      <w:del w:id="41" w:author="Copyeditor" w:date="2022-09-06T10:45:00Z">
        <w:r w:rsidRPr="0044385E" w:rsidDel="00EF3BDD">
          <w:rPr>
            <w:rFonts w:ascii="Times New Roman" w:hAnsi="Times New Roman" w:cs="Times New Roman"/>
          </w:rPr>
          <w:delText>C</w:delText>
        </w:r>
      </w:del>
      <w:r w:rsidRPr="0044385E">
        <w:rPr>
          <w:rFonts w:ascii="Times New Roman" w:hAnsi="Times New Roman" w:cs="Times New Roman"/>
        </w:rPr>
        <w:t>ited in text as (N</w:t>
      </w:r>
      <w:ins w:id="42" w:author="Copyeditor" w:date="2022-09-06T10:46:00Z">
        <w:r w:rsidR="001E0F77">
          <w:rPr>
            <w:rFonts w:ascii="Times New Roman" w:hAnsi="Times New Roman" w:cs="Times New Roman"/>
          </w:rPr>
          <w:t>) and</w:t>
        </w:r>
      </w:ins>
      <w:del w:id="43" w:author="Copyeditor" w:date="2022-09-06T10:45:00Z">
        <w:r w:rsidRPr="0044385E" w:rsidDel="00EF3BDD">
          <w:rPr>
            <w:rFonts w:ascii="Times New Roman" w:hAnsi="Times New Roman" w:cs="Times New Roman"/>
          </w:rPr>
          <w:delText>,</w:delText>
        </w:r>
      </w:del>
      <w:r w:rsidRPr="0044385E">
        <w:rPr>
          <w:rFonts w:ascii="Times New Roman" w:hAnsi="Times New Roman" w:cs="Times New Roman"/>
        </w:rPr>
        <w:t xml:space="preserve"> followed by French and then English pagination.</w:t>
      </w:r>
    </w:p>
  </w:endnote>
  <w:endnote w:id="4">
    <w:p w14:paraId="3B9B64D8" w14:textId="3134A63E"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One of the first articulations of this distinction is to be found in Martin Heidegger, “The Origin of the Work of Art” in </w:t>
      </w:r>
      <w:r w:rsidRPr="0044385E">
        <w:rPr>
          <w:rFonts w:ascii="Times New Roman" w:hAnsi="Times New Roman" w:cs="Times New Roman"/>
          <w:i/>
        </w:rPr>
        <w:t>Off the Beaten Track</w:t>
      </w:r>
      <w:ins w:id="67" w:author="Copyeditor" w:date="2022-08-29T15:59:00Z">
        <w:r w:rsidR="00655037">
          <w:rPr>
            <w:rFonts w:ascii="Times New Roman" w:hAnsi="Times New Roman" w:cs="Times New Roman"/>
            <w:iCs/>
          </w:rPr>
          <w:t>,</w:t>
        </w:r>
      </w:ins>
      <w:r w:rsidRPr="0044385E">
        <w:rPr>
          <w:rFonts w:ascii="Times New Roman" w:hAnsi="Times New Roman" w:cs="Times New Roman"/>
          <w:i/>
        </w:rPr>
        <w:t xml:space="preserve"> </w:t>
      </w:r>
      <w:del w:id="68" w:author="Copyeditor" w:date="2022-08-29T15:59:00Z">
        <w:r w:rsidRPr="0044385E" w:rsidDel="00655037">
          <w:rPr>
            <w:rFonts w:ascii="Times New Roman" w:hAnsi="Times New Roman" w:cs="Times New Roman"/>
          </w:rPr>
          <w:delText xml:space="preserve">(ed. Julian Young &amp; Kenneth Haynes) Cambridge: Cambridge University Press, 2002: </w:delText>
        </w:r>
      </w:del>
      <w:r w:rsidRPr="0044385E">
        <w:rPr>
          <w:rFonts w:ascii="Times New Roman" w:hAnsi="Times New Roman" w:cs="Times New Roman"/>
        </w:rPr>
        <w:t>1</w:t>
      </w:r>
      <w:del w:id="69" w:author="Copyeditor" w:date="2022-08-29T15:59:00Z">
        <w:r w:rsidRPr="0044385E" w:rsidDel="00655037">
          <w:rPr>
            <w:rFonts w:ascii="Times New Roman" w:hAnsi="Times New Roman" w:cs="Times New Roman"/>
          </w:rPr>
          <w:delText>-</w:delText>
        </w:r>
      </w:del>
      <w:ins w:id="70" w:author="Copyeditor" w:date="2022-08-29T15:59:00Z">
        <w:r w:rsidR="00655037">
          <w:rPr>
            <w:rFonts w:ascii="Times New Roman" w:hAnsi="Times New Roman" w:cs="Times New Roman"/>
          </w:rPr>
          <w:t>–</w:t>
        </w:r>
      </w:ins>
      <w:r w:rsidRPr="0044385E">
        <w:rPr>
          <w:rFonts w:ascii="Times New Roman" w:hAnsi="Times New Roman" w:cs="Times New Roman"/>
        </w:rPr>
        <w:t>56. Henceforth cited in text as (WA) followed by the English translation</w:t>
      </w:r>
      <w:del w:id="71" w:author="Copyeditor" w:date="2022-08-29T15:59:00Z">
        <w:r w:rsidRPr="0044385E" w:rsidDel="00655037">
          <w:rPr>
            <w:rFonts w:ascii="Times New Roman" w:hAnsi="Times New Roman" w:cs="Times New Roman"/>
          </w:rPr>
          <w:delText>)</w:delText>
        </w:r>
      </w:del>
      <w:r w:rsidRPr="0044385E">
        <w:rPr>
          <w:rFonts w:ascii="Times New Roman" w:hAnsi="Times New Roman" w:cs="Times New Roman"/>
        </w:rPr>
        <w:t>. This initially bipartite division is then later developed by Heidegger into the notion of the “fourfold,” the play of revealing/concealing between Earth, world, divinities</w:t>
      </w:r>
      <w:ins w:id="72" w:author="Copyeditor" w:date="2022-08-29T16:00:00Z">
        <w:r w:rsidR="00655037">
          <w:rPr>
            <w:rFonts w:ascii="Times New Roman" w:hAnsi="Times New Roman" w:cs="Times New Roman"/>
          </w:rPr>
          <w:t>,</w:t>
        </w:r>
      </w:ins>
      <w:r w:rsidRPr="0044385E">
        <w:rPr>
          <w:rFonts w:ascii="Times New Roman" w:hAnsi="Times New Roman" w:cs="Times New Roman"/>
        </w:rPr>
        <w:t xml:space="preserve"> and mortals. For a close and detailed reading of this development in Heidegger, see Andrew Mitchell</w:t>
      </w:r>
      <w:ins w:id="73" w:author="Copyeditor" w:date="2022-08-29T16:01:00Z">
        <w:r w:rsidR="00655037">
          <w:rPr>
            <w:rFonts w:ascii="Times New Roman" w:hAnsi="Times New Roman" w:cs="Times New Roman"/>
          </w:rPr>
          <w:t>’s</w:t>
        </w:r>
      </w:ins>
      <w:del w:id="74" w:author="Copyeditor" w:date="2022-08-29T16:01:00Z">
        <w:r w:rsidRPr="0044385E" w:rsidDel="00655037">
          <w:rPr>
            <w:rFonts w:ascii="Times New Roman" w:hAnsi="Times New Roman" w:cs="Times New Roman"/>
          </w:rPr>
          <w:delText>,</w:delText>
        </w:r>
      </w:del>
      <w:r w:rsidRPr="0044385E">
        <w:rPr>
          <w:rFonts w:ascii="Times New Roman" w:hAnsi="Times New Roman" w:cs="Times New Roman"/>
        </w:rPr>
        <w:t xml:space="preserve"> </w:t>
      </w:r>
      <w:r w:rsidRPr="0044385E">
        <w:rPr>
          <w:rFonts w:ascii="Times New Roman" w:hAnsi="Times New Roman" w:cs="Times New Roman"/>
          <w:i/>
        </w:rPr>
        <w:t>The Fourfold</w:t>
      </w:r>
      <w:del w:id="75" w:author="Copyeditor" w:date="2022-08-29T16:01:00Z">
        <w:r w:rsidRPr="0044385E" w:rsidDel="00655037">
          <w:rPr>
            <w:rFonts w:ascii="Times New Roman" w:hAnsi="Times New Roman" w:cs="Times New Roman"/>
          </w:rPr>
          <w:delText>, Evanston: Northwestern University Press, 2015</w:delText>
        </w:r>
      </w:del>
      <w:r w:rsidRPr="0044385E">
        <w:rPr>
          <w:rFonts w:ascii="Times New Roman" w:hAnsi="Times New Roman" w:cs="Times New Roman"/>
        </w:rPr>
        <w:t xml:space="preserve">. </w:t>
      </w:r>
    </w:p>
  </w:endnote>
  <w:endnote w:id="5">
    <w:p w14:paraId="3B0BFD46" w14:textId="04A63A76"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w:t>
      </w:r>
      <w:del w:id="118" w:author="Copyeditor" w:date="2022-08-29T16:33:00Z">
        <w:r w:rsidRPr="0044385E" w:rsidDel="00767D82">
          <w:rPr>
            <w:rFonts w:ascii="Times New Roman" w:hAnsi="Times New Roman" w:cs="Times New Roman"/>
          </w:rPr>
          <w:delText xml:space="preserve">Friedrich Hölderlin, </w:delText>
        </w:r>
        <w:r w:rsidRPr="0044385E" w:rsidDel="00767D82">
          <w:rPr>
            <w:rFonts w:ascii="Times New Roman" w:hAnsi="Times New Roman" w:cs="Times New Roman"/>
            <w:i/>
          </w:rPr>
          <w:delText xml:space="preserve">Essays and Letter on Theory </w:delText>
        </w:r>
        <w:r w:rsidRPr="0044385E" w:rsidDel="00767D82">
          <w:rPr>
            <w:rFonts w:ascii="Times New Roman" w:hAnsi="Times New Roman" w:cs="Times New Roman"/>
          </w:rPr>
          <w:delText xml:space="preserve">(trans. Thomas Pfau) Albany: State University of New York Press, 1988: 83. </w:delText>
        </w:r>
      </w:del>
      <w:r w:rsidRPr="0044385E">
        <w:rPr>
          <w:rFonts w:ascii="Times New Roman" w:hAnsi="Times New Roman" w:cs="Times New Roman"/>
        </w:rPr>
        <w:t xml:space="preserve">See also Friedrich Hölderlin, </w:t>
      </w:r>
      <w:r w:rsidRPr="0044385E">
        <w:rPr>
          <w:rFonts w:ascii="Times New Roman" w:hAnsi="Times New Roman" w:cs="Times New Roman"/>
          <w:i/>
        </w:rPr>
        <w:t>Sämtliche Werke und Briefe Volume 1-2</w:t>
      </w:r>
      <w:r w:rsidRPr="0044385E">
        <w:rPr>
          <w:rFonts w:ascii="Times New Roman" w:hAnsi="Times New Roman" w:cs="Times New Roman"/>
        </w:rPr>
        <w:t>, Munich: Carl Hanser Verlag, 1970, 889. Prose texts by Hölderlin will henceforth be cited in text from this edition as (PW) with English pagination, followed by German volume number and pagination.</w:t>
      </w:r>
    </w:p>
  </w:endnote>
  <w:endnote w:id="6">
    <w:p w14:paraId="56003208" w14:textId="0DAF4850"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Martin Heidegger, “Only a God Can Save Us</w:t>
      </w:r>
      <w:ins w:id="146" w:author="Copyeditor" w:date="2022-08-29T16:47:00Z">
        <w:r w:rsidR="00A21647">
          <w:rPr>
            <w:rFonts w:ascii="Times New Roman" w:hAnsi="Times New Roman" w:cs="Times New Roman"/>
          </w:rPr>
          <w:t>,</w:t>
        </w:r>
      </w:ins>
      <w:r w:rsidRPr="0044385E">
        <w:rPr>
          <w:rFonts w:ascii="Times New Roman" w:hAnsi="Times New Roman" w:cs="Times New Roman"/>
        </w:rPr>
        <w:t xml:space="preserve">” </w:t>
      </w:r>
      <w:del w:id="147" w:author="Copyeditor" w:date="2022-08-29T16:47:00Z">
        <w:r w:rsidRPr="0044385E" w:rsidDel="00A21647">
          <w:rPr>
            <w:rFonts w:ascii="Times New Roman" w:hAnsi="Times New Roman" w:cs="Times New Roman"/>
          </w:rPr>
          <w:delText xml:space="preserve">in </w:delText>
        </w:r>
        <w:r w:rsidRPr="0044385E" w:rsidDel="00A21647">
          <w:rPr>
            <w:rFonts w:ascii="Times New Roman" w:hAnsi="Times New Roman" w:cs="Times New Roman"/>
            <w:i/>
          </w:rPr>
          <w:delText>Heidegger: The Man and the Thinker</w:delText>
        </w:r>
        <w:r w:rsidRPr="0044385E" w:rsidDel="00A21647">
          <w:rPr>
            <w:rFonts w:ascii="Times New Roman" w:hAnsi="Times New Roman" w:cs="Times New Roman"/>
          </w:rPr>
          <w:delText xml:space="preserve"> (ed. Thomas Sheehan) London: Routledge University Press, 2017, </w:delText>
        </w:r>
      </w:del>
      <w:r w:rsidRPr="0044385E">
        <w:rPr>
          <w:rFonts w:ascii="Times New Roman" w:hAnsi="Times New Roman" w:cs="Times New Roman"/>
        </w:rPr>
        <w:t>45</w:t>
      </w:r>
      <w:del w:id="148" w:author="Copyeditor" w:date="2022-08-29T16:48:00Z">
        <w:r w:rsidRPr="0044385E" w:rsidDel="00A21647">
          <w:rPr>
            <w:rFonts w:ascii="Times New Roman" w:hAnsi="Times New Roman" w:cs="Times New Roman"/>
          </w:rPr>
          <w:delText>-</w:delText>
        </w:r>
      </w:del>
      <w:ins w:id="149" w:author="Copyeditor" w:date="2022-08-29T16:48:00Z">
        <w:r w:rsidR="00A21647">
          <w:rPr>
            <w:rFonts w:ascii="Times New Roman" w:hAnsi="Times New Roman" w:cs="Times New Roman"/>
          </w:rPr>
          <w:t>–</w:t>
        </w:r>
      </w:ins>
      <w:r w:rsidRPr="0044385E">
        <w:rPr>
          <w:rFonts w:ascii="Times New Roman" w:hAnsi="Times New Roman" w:cs="Times New Roman"/>
        </w:rPr>
        <w:t>68.</w:t>
      </w:r>
    </w:p>
  </w:endnote>
  <w:endnote w:id="7">
    <w:p w14:paraId="608C414F" w14:textId="0ACA8A7F"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For a discussion of this dynamic, see Heidegger</w:t>
      </w:r>
      <w:ins w:id="154" w:author="Copyeditor" w:date="2022-08-29T17:02:00Z">
        <w:r w:rsidR="00862468">
          <w:rPr>
            <w:rFonts w:ascii="Times New Roman" w:hAnsi="Times New Roman" w:cs="Times New Roman"/>
          </w:rPr>
          <w:t>’s</w:t>
        </w:r>
      </w:ins>
      <w:r w:rsidRPr="0044385E">
        <w:rPr>
          <w:rFonts w:ascii="Times New Roman" w:hAnsi="Times New Roman" w:cs="Times New Roman"/>
        </w:rPr>
        <w:t xml:space="preserve"> broader discussion of the different relations to world between Dasein, animal</w:t>
      </w:r>
      <w:ins w:id="155" w:author="Copyeditor" w:date="2022-08-29T17:02:00Z">
        <w:r w:rsidR="00862468">
          <w:rPr>
            <w:rFonts w:ascii="Times New Roman" w:hAnsi="Times New Roman" w:cs="Times New Roman"/>
          </w:rPr>
          <w:t>,</w:t>
        </w:r>
      </w:ins>
      <w:r w:rsidRPr="0044385E">
        <w:rPr>
          <w:rFonts w:ascii="Times New Roman" w:hAnsi="Times New Roman" w:cs="Times New Roman"/>
        </w:rPr>
        <w:t xml:space="preserve"> and plant in </w:t>
      </w:r>
      <w:r w:rsidRPr="0044385E">
        <w:rPr>
          <w:rFonts w:ascii="Times New Roman" w:hAnsi="Times New Roman" w:cs="Times New Roman"/>
          <w:i/>
        </w:rPr>
        <w:t>The Four Fundamental Concepts of Metaphysics</w:t>
      </w:r>
      <w:del w:id="156" w:author="Copyeditor" w:date="2022-08-29T17:03:00Z">
        <w:r w:rsidRPr="0044385E" w:rsidDel="00862468">
          <w:rPr>
            <w:rFonts w:ascii="Times New Roman" w:hAnsi="Times New Roman" w:cs="Times New Roman"/>
            <w:i/>
          </w:rPr>
          <w:delText xml:space="preserve"> </w:delText>
        </w:r>
        <w:r w:rsidRPr="0044385E" w:rsidDel="00862468">
          <w:rPr>
            <w:rFonts w:ascii="Times New Roman" w:hAnsi="Times New Roman" w:cs="Times New Roman"/>
          </w:rPr>
          <w:delText>(trans. William McNeill &amp; Nicholas Walker) Bloomington: Indiana University Press, 1995</w:delText>
        </w:r>
      </w:del>
      <w:r w:rsidRPr="0044385E">
        <w:rPr>
          <w:rFonts w:ascii="Times New Roman" w:hAnsi="Times New Roman" w:cs="Times New Roman"/>
        </w:rPr>
        <w:t>, 176</w:t>
      </w:r>
      <w:del w:id="157" w:author="Copyeditor" w:date="2022-08-29T17:03:00Z">
        <w:r w:rsidRPr="0044385E" w:rsidDel="00862468">
          <w:rPr>
            <w:rFonts w:ascii="Times New Roman" w:hAnsi="Times New Roman" w:cs="Times New Roman"/>
          </w:rPr>
          <w:delText>-</w:delText>
        </w:r>
      </w:del>
      <w:ins w:id="158" w:author="Copyeditor" w:date="2022-08-29T17:03:00Z">
        <w:r w:rsidR="00862468">
          <w:rPr>
            <w:rFonts w:ascii="Times New Roman" w:hAnsi="Times New Roman" w:cs="Times New Roman"/>
          </w:rPr>
          <w:t>–</w:t>
        </w:r>
      </w:ins>
      <w:r w:rsidRPr="0044385E">
        <w:rPr>
          <w:rFonts w:ascii="Times New Roman" w:hAnsi="Times New Roman" w:cs="Times New Roman"/>
        </w:rPr>
        <w:t>200.</w:t>
      </w:r>
    </w:p>
  </w:endnote>
  <w:endnote w:id="8">
    <w:p w14:paraId="7FB25CD2" w14:textId="1B2A6797"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This distinction is found throughout Schelling’s works on nature. For a particularly focused discussion of it, see F.</w:t>
      </w:r>
      <w:ins w:id="220" w:author="Copyeditor" w:date="2022-08-29T18:40:00Z">
        <w:r w:rsidR="00E2651E">
          <w:rPr>
            <w:rFonts w:ascii="Times New Roman" w:hAnsi="Times New Roman" w:cs="Times New Roman"/>
          </w:rPr>
          <w:t> </w:t>
        </w:r>
      </w:ins>
      <w:r w:rsidRPr="0044385E">
        <w:rPr>
          <w:rFonts w:ascii="Times New Roman" w:hAnsi="Times New Roman" w:cs="Times New Roman"/>
        </w:rPr>
        <w:t>W.</w:t>
      </w:r>
      <w:ins w:id="221" w:author="Copyeditor" w:date="2022-08-29T18:40:00Z">
        <w:r w:rsidR="00E2651E">
          <w:rPr>
            <w:rFonts w:ascii="Times New Roman" w:hAnsi="Times New Roman" w:cs="Times New Roman"/>
          </w:rPr>
          <w:t> </w:t>
        </w:r>
      </w:ins>
      <w:r w:rsidRPr="0044385E">
        <w:rPr>
          <w:rFonts w:ascii="Times New Roman" w:hAnsi="Times New Roman" w:cs="Times New Roman"/>
        </w:rPr>
        <w:t xml:space="preserve">J. Schelling, “Introduction” in </w:t>
      </w:r>
      <w:r w:rsidRPr="0044385E">
        <w:rPr>
          <w:rFonts w:ascii="Times New Roman" w:hAnsi="Times New Roman" w:cs="Times New Roman"/>
          <w:i/>
        </w:rPr>
        <w:t>Idea for a Philosophy of Nature</w:t>
      </w:r>
      <w:del w:id="222" w:author="Copyeditor" w:date="2022-08-29T18:39:00Z">
        <w:r w:rsidRPr="0044385E" w:rsidDel="00E2651E">
          <w:rPr>
            <w:rFonts w:ascii="Times New Roman" w:hAnsi="Times New Roman" w:cs="Times New Roman"/>
            <w:i/>
          </w:rPr>
          <w:delText xml:space="preserve"> </w:delText>
        </w:r>
        <w:r w:rsidRPr="0044385E" w:rsidDel="00E2651E">
          <w:rPr>
            <w:rFonts w:ascii="Times New Roman" w:hAnsi="Times New Roman" w:cs="Times New Roman"/>
          </w:rPr>
          <w:delText>(trans. Errol E. Harris &amp; Peter Heath) Cambridge: Cambridge University Press, 1995</w:delText>
        </w:r>
      </w:del>
      <w:r w:rsidRPr="0044385E">
        <w:rPr>
          <w:rFonts w:ascii="Times New Roman" w:hAnsi="Times New Roman" w:cs="Times New Roman"/>
        </w:rPr>
        <w:t>, 9</w:t>
      </w:r>
      <w:del w:id="223" w:author="Copyeditor" w:date="2022-08-29T18:39:00Z">
        <w:r w:rsidRPr="0044385E" w:rsidDel="00E2651E">
          <w:rPr>
            <w:rFonts w:ascii="Times New Roman" w:hAnsi="Times New Roman" w:cs="Times New Roman"/>
          </w:rPr>
          <w:delText>-</w:delText>
        </w:r>
      </w:del>
      <w:ins w:id="224" w:author="Copyeditor" w:date="2022-08-29T18:39:00Z">
        <w:r w:rsidR="00E2651E">
          <w:rPr>
            <w:rFonts w:ascii="Times New Roman" w:hAnsi="Times New Roman" w:cs="Times New Roman"/>
          </w:rPr>
          <w:t>–</w:t>
        </w:r>
      </w:ins>
      <w:r w:rsidRPr="0044385E">
        <w:rPr>
          <w:rFonts w:ascii="Times New Roman" w:hAnsi="Times New Roman" w:cs="Times New Roman"/>
        </w:rPr>
        <w:t>42.</w:t>
      </w:r>
    </w:p>
  </w:endnote>
  <w:endnote w:id="9">
    <w:p w14:paraId="789FDE6B" w14:textId="511FDD69"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This is also the title of an important essay by Hölderlin, “Becoming in Dissolution” (PW 96</w:t>
      </w:r>
      <w:del w:id="257" w:author="Copyeditor" w:date="2022-08-29T18:45:00Z">
        <w:r w:rsidRPr="0044385E" w:rsidDel="008B2DE1">
          <w:rPr>
            <w:rFonts w:ascii="Times New Roman" w:hAnsi="Times New Roman" w:cs="Times New Roman"/>
          </w:rPr>
          <w:delText>-</w:delText>
        </w:r>
      </w:del>
      <w:ins w:id="258" w:author="Copyeditor" w:date="2022-08-29T18:45:00Z">
        <w:r w:rsidR="008B2DE1">
          <w:rPr>
            <w:rFonts w:ascii="Times New Roman" w:hAnsi="Times New Roman" w:cs="Times New Roman"/>
          </w:rPr>
          <w:t>–</w:t>
        </w:r>
      </w:ins>
      <w:r w:rsidRPr="0044385E">
        <w:rPr>
          <w:rFonts w:ascii="Times New Roman" w:hAnsi="Times New Roman" w:cs="Times New Roman"/>
        </w:rPr>
        <w:t>100</w:t>
      </w:r>
      <w:del w:id="259" w:author="Copyeditor" w:date="2022-08-29T18:45:00Z">
        <w:r w:rsidRPr="0044385E" w:rsidDel="008B2DE1">
          <w:rPr>
            <w:rFonts w:ascii="Times New Roman" w:hAnsi="Times New Roman" w:cs="Times New Roman"/>
          </w:rPr>
          <w:delText xml:space="preserve">/ </w:delText>
        </w:r>
      </w:del>
      <w:ins w:id="260" w:author="Copyeditor" w:date="2022-08-29T18:45:00Z">
        <w:r w:rsidR="008B2DE1">
          <w:rPr>
            <w:rFonts w:ascii="Times New Roman" w:hAnsi="Times New Roman" w:cs="Times New Roman"/>
          </w:rPr>
          <w:t>;</w:t>
        </w:r>
        <w:r w:rsidR="008B2DE1" w:rsidRPr="0044385E">
          <w:rPr>
            <w:rFonts w:ascii="Times New Roman" w:hAnsi="Times New Roman" w:cs="Times New Roman"/>
          </w:rPr>
          <w:t xml:space="preserve"> </w:t>
        </w:r>
      </w:ins>
      <w:r w:rsidRPr="0044385E">
        <w:rPr>
          <w:rFonts w:ascii="Times New Roman" w:hAnsi="Times New Roman" w:cs="Times New Roman"/>
        </w:rPr>
        <w:t>1:900</w:t>
      </w:r>
      <w:del w:id="261" w:author="Copyeditor" w:date="2022-08-29T18:46:00Z">
        <w:r w:rsidRPr="0044385E" w:rsidDel="008B2DE1">
          <w:rPr>
            <w:rFonts w:ascii="Times New Roman" w:hAnsi="Times New Roman" w:cs="Times New Roman"/>
          </w:rPr>
          <w:delText>-</w:delText>
        </w:r>
      </w:del>
      <w:ins w:id="262" w:author="Copyeditor" w:date="2022-08-29T18:46:00Z">
        <w:r w:rsidR="008B2DE1">
          <w:rPr>
            <w:rFonts w:ascii="Times New Roman" w:hAnsi="Times New Roman" w:cs="Times New Roman"/>
          </w:rPr>
          <w:t>–</w:t>
        </w:r>
      </w:ins>
      <w:r w:rsidRPr="0044385E">
        <w:rPr>
          <w:rFonts w:ascii="Times New Roman" w:hAnsi="Times New Roman" w:cs="Times New Roman"/>
        </w:rPr>
        <w:t>905).</w:t>
      </w:r>
    </w:p>
  </w:endnote>
  <w:endnote w:id="10">
    <w:p w14:paraId="2824B213" w14:textId="1A039CF1"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w:t>
      </w:r>
      <w:del w:id="296" w:author="Copyeditor" w:date="2022-08-29T20:42:00Z">
        <w:r w:rsidRPr="0044385E" w:rsidDel="00D23452">
          <w:rPr>
            <w:rFonts w:ascii="Times New Roman" w:hAnsi="Times New Roman" w:cs="Times New Roman"/>
          </w:rPr>
          <w:delText xml:space="preserve">Friedrich </w:delText>
        </w:r>
      </w:del>
      <w:r w:rsidRPr="0044385E">
        <w:rPr>
          <w:rFonts w:ascii="Times New Roman" w:hAnsi="Times New Roman" w:cs="Times New Roman"/>
        </w:rPr>
        <w:t xml:space="preserve">Hölderlin, </w:t>
      </w:r>
      <w:r w:rsidRPr="0044385E">
        <w:rPr>
          <w:rFonts w:ascii="Times New Roman" w:hAnsi="Times New Roman" w:cs="Times New Roman"/>
          <w:i/>
        </w:rPr>
        <w:t>The Death of Empedocles</w:t>
      </w:r>
      <w:del w:id="297" w:author="Copyeditor" w:date="2022-08-29T20:42:00Z">
        <w:r w:rsidRPr="0044385E" w:rsidDel="00D23452">
          <w:rPr>
            <w:rFonts w:ascii="Times New Roman" w:hAnsi="Times New Roman" w:cs="Times New Roman"/>
          </w:rPr>
          <w:delText xml:space="preserve"> (trans. David Farell Krell) Albany, State University of New York Press, 2008</w:delText>
        </w:r>
      </w:del>
      <w:r w:rsidRPr="0044385E">
        <w:rPr>
          <w:rFonts w:ascii="Times New Roman" w:hAnsi="Times New Roman" w:cs="Times New Roman"/>
        </w:rPr>
        <w:t>, 188. All citations to this work will henceforth be cited in text as (DE) followed by English pagination, then German volume and pagination.</w:t>
      </w:r>
    </w:p>
  </w:endnote>
  <w:endnote w:id="11">
    <w:p w14:paraId="2913754A" w14:textId="799F8940"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w:t>
      </w:r>
      <w:ins w:id="459" w:author="Copyeditor" w:date="2022-08-30T12:47:00Z">
        <w:r w:rsidR="00E46B9E">
          <w:rPr>
            <w:rFonts w:ascii="Times New Roman" w:hAnsi="Times New Roman" w:cs="Times New Roman"/>
          </w:rPr>
          <w:t xml:space="preserve">Jacques </w:t>
        </w:r>
      </w:ins>
      <w:r w:rsidRPr="0044385E">
        <w:rPr>
          <w:rFonts w:ascii="Times New Roman" w:hAnsi="Times New Roman" w:cs="Times New Roman"/>
        </w:rPr>
        <w:t>Derrida, in the “Ends of Man” describes this problematic as a “change of terrain.” See</w:t>
      </w:r>
      <w:del w:id="460" w:author="Copyeditor" w:date="2022-08-30T12:46:00Z">
        <w:r w:rsidRPr="0044385E" w:rsidDel="00E46B9E">
          <w:rPr>
            <w:rFonts w:ascii="Times New Roman" w:hAnsi="Times New Roman" w:cs="Times New Roman"/>
          </w:rPr>
          <w:delText xml:space="preserve"> Jacques Derrida, “The Ends of Man” in</w:delText>
        </w:r>
      </w:del>
      <w:r w:rsidRPr="0044385E">
        <w:rPr>
          <w:rFonts w:ascii="Times New Roman" w:hAnsi="Times New Roman" w:cs="Times New Roman"/>
        </w:rPr>
        <w:t xml:space="preserve"> </w:t>
      </w:r>
      <w:r w:rsidRPr="0044385E">
        <w:rPr>
          <w:rFonts w:ascii="Times New Roman" w:hAnsi="Times New Roman" w:cs="Times New Roman"/>
          <w:i/>
        </w:rPr>
        <w:t>Margins of Philosophy</w:t>
      </w:r>
      <w:del w:id="461" w:author="Copyeditor" w:date="2022-08-30T12:47:00Z">
        <w:r w:rsidRPr="0044385E" w:rsidDel="00C8252A">
          <w:rPr>
            <w:rFonts w:ascii="Times New Roman" w:hAnsi="Times New Roman" w:cs="Times New Roman"/>
          </w:rPr>
          <w:delText xml:space="preserve"> (trans Alan Bass) Chicago: University of Chicago Press, 1982</w:delText>
        </w:r>
      </w:del>
      <w:r w:rsidRPr="0044385E">
        <w:rPr>
          <w:rFonts w:ascii="Times New Roman" w:hAnsi="Times New Roman" w:cs="Times New Roman"/>
        </w:rPr>
        <w:t>, 135.</w:t>
      </w:r>
    </w:p>
  </w:endnote>
  <w:endnote w:id="12">
    <w:p w14:paraId="6A8770F8" w14:textId="6C681797"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Heidegger taught several seminars on Hölderlin, each one focused on a reading of a river poem. See Martin Heidegger, </w:t>
      </w:r>
      <w:r w:rsidRPr="0044385E">
        <w:rPr>
          <w:rFonts w:ascii="Times New Roman" w:hAnsi="Times New Roman" w:cs="Times New Roman"/>
          <w:i/>
        </w:rPr>
        <w:t>H</w:t>
      </w:r>
      <w:r w:rsidRPr="0044385E">
        <w:rPr>
          <w:rFonts w:ascii="Times New Roman" w:hAnsi="Times New Roman" w:cs="Times New Roman"/>
        </w:rPr>
        <w:t>ö</w:t>
      </w:r>
      <w:r w:rsidRPr="0044385E">
        <w:rPr>
          <w:rFonts w:ascii="Times New Roman" w:hAnsi="Times New Roman" w:cs="Times New Roman"/>
          <w:i/>
        </w:rPr>
        <w:t>lderlin’s Hymn “Germania” and “The Rhine”</w:t>
      </w:r>
      <w:del w:id="495" w:author="Copyeditor" w:date="2022-08-30T13:34:00Z">
        <w:r w:rsidRPr="0044385E" w:rsidDel="00945A11">
          <w:rPr>
            <w:rFonts w:ascii="Times New Roman" w:hAnsi="Times New Roman" w:cs="Times New Roman"/>
          </w:rPr>
          <w:delText xml:space="preserve"> (trans. William McNeill &amp; Julia Ireland) Bloomington: Indiana University Press, 2014</w:delText>
        </w:r>
      </w:del>
      <w:r w:rsidRPr="0044385E">
        <w:rPr>
          <w:rFonts w:ascii="Times New Roman" w:hAnsi="Times New Roman" w:cs="Times New Roman"/>
        </w:rPr>
        <w:t>;</w:t>
      </w:r>
      <w:ins w:id="496" w:author="Copyeditor" w:date="2022-08-30T13:34:00Z">
        <w:r w:rsidR="00945A11">
          <w:rPr>
            <w:rFonts w:ascii="Times New Roman" w:hAnsi="Times New Roman" w:cs="Times New Roman"/>
          </w:rPr>
          <w:t xml:space="preserve"> </w:t>
        </w:r>
      </w:ins>
      <w:del w:id="497" w:author="Copyeditor" w:date="2022-08-30T13:34:00Z">
        <w:r w:rsidRPr="0044385E" w:rsidDel="00945A11">
          <w:rPr>
            <w:rFonts w:ascii="Times New Roman" w:hAnsi="Times New Roman" w:cs="Times New Roman"/>
          </w:rPr>
          <w:delText xml:space="preserve">Martin Heidegger, </w:delText>
        </w:r>
      </w:del>
      <w:r w:rsidRPr="0044385E">
        <w:rPr>
          <w:rFonts w:ascii="Times New Roman" w:hAnsi="Times New Roman" w:cs="Times New Roman"/>
          <w:i/>
        </w:rPr>
        <w:t>H</w:t>
      </w:r>
      <w:r w:rsidRPr="0044385E">
        <w:rPr>
          <w:rFonts w:ascii="Times New Roman" w:hAnsi="Times New Roman" w:cs="Times New Roman"/>
        </w:rPr>
        <w:t>ö</w:t>
      </w:r>
      <w:r w:rsidRPr="0044385E">
        <w:rPr>
          <w:rFonts w:ascii="Times New Roman" w:hAnsi="Times New Roman" w:cs="Times New Roman"/>
          <w:i/>
        </w:rPr>
        <w:t>lderlin’s Hymn “Remembrance”</w:t>
      </w:r>
      <w:del w:id="498" w:author="Copyeditor" w:date="2022-08-30T13:34:00Z">
        <w:r w:rsidRPr="0044385E" w:rsidDel="00945A11">
          <w:rPr>
            <w:rFonts w:ascii="Times New Roman" w:hAnsi="Times New Roman" w:cs="Times New Roman"/>
            <w:i/>
          </w:rPr>
          <w:delText xml:space="preserve"> </w:delText>
        </w:r>
        <w:r w:rsidRPr="0044385E" w:rsidDel="00945A11">
          <w:rPr>
            <w:rFonts w:ascii="Times New Roman" w:hAnsi="Times New Roman" w:cs="Times New Roman"/>
          </w:rPr>
          <w:delText>(trans. William McNeill &amp; Julia Ireland) Bloomington: Indiana University Press, 2019</w:delText>
        </w:r>
      </w:del>
      <w:r w:rsidRPr="0044385E">
        <w:rPr>
          <w:rFonts w:ascii="Times New Roman" w:hAnsi="Times New Roman" w:cs="Times New Roman"/>
        </w:rPr>
        <w:t xml:space="preserve">; and </w:t>
      </w:r>
      <w:del w:id="499" w:author="Copyeditor" w:date="2022-08-30T13:34:00Z">
        <w:r w:rsidRPr="0044385E" w:rsidDel="00945A11">
          <w:rPr>
            <w:rFonts w:ascii="Times New Roman" w:hAnsi="Times New Roman" w:cs="Times New Roman"/>
          </w:rPr>
          <w:delText xml:space="preserve">Martin Heidegger, </w:delText>
        </w:r>
      </w:del>
      <w:r w:rsidRPr="0044385E">
        <w:rPr>
          <w:rFonts w:ascii="Times New Roman" w:hAnsi="Times New Roman" w:cs="Times New Roman"/>
          <w:i/>
        </w:rPr>
        <w:t>H</w:t>
      </w:r>
      <w:r w:rsidRPr="0044385E">
        <w:rPr>
          <w:rFonts w:ascii="Times New Roman" w:hAnsi="Times New Roman" w:cs="Times New Roman"/>
        </w:rPr>
        <w:t>ö</w:t>
      </w:r>
      <w:r w:rsidRPr="0044385E">
        <w:rPr>
          <w:rFonts w:ascii="Times New Roman" w:hAnsi="Times New Roman" w:cs="Times New Roman"/>
          <w:i/>
        </w:rPr>
        <w:t xml:space="preserve">lderlin’s Hymn “The </w:t>
      </w:r>
      <w:proofErr w:type="spellStart"/>
      <w:r w:rsidRPr="0044385E">
        <w:rPr>
          <w:rFonts w:ascii="Times New Roman" w:hAnsi="Times New Roman" w:cs="Times New Roman"/>
          <w:i/>
        </w:rPr>
        <w:t>Ister</w:t>
      </w:r>
      <w:proofErr w:type="spellEnd"/>
      <w:ins w:id="500" w:author="Copyeditor" w:date="2022-08-30T13:35:00Z">
        <w:r w:rsidR="00945A11">
          <w:rPr>
            <w:rFonts w:ascii="Times New Roman" w:hAnsi="Times New Roman" w:cs="Times New Roman"/>
            <w:i/>
          </w:rPr>
          <w:t>.</w:t>
        </w:r>
      </w:ins>
      <w:r w:rsidRPr="0044385E">
        <w:rPr>
          <w:rFonts w:ascii="Times New Roman" w:hAnsi="Times New Roman" w:cs="Times New Roman"/>
          <w:i/>
        </w:rPr>
        <w:t>”</w:t>
      </w:r>
      <w:del w:id="501" w:author="Copyeditor" w:date="2022-08-30T13:35:00Z">
        <w:r w:rsidRPr="0044385E" w:rsidDel="00945A11">
          <w:rPr>
            <w:rFonts w:ascii="Times New Roman" w:hAnsi="Times New Roman" w:cs="Times New Roman"/>
          </w:rPr>
          <w:delText xml:space="preserve"> (trans. William McNeill &amp; Julia Davis) Bloomington: Indiana University Press, 1996.</w:delText>
        </w:r>
      </w:del>
    </w:p>
  </w:endnote>
  <w:endnote w:id="13">
    <w:p w14:paraId="20694939" w14:textId="560B56C4" w:rsidR="00335F32" w:rsidRPr="0044385E" w:rsidRDefault="00335F32" w:rsidP="0044385E">
      <w:pPr>
        <w:pStyle w:val="EndnoteText"/>
        <w:spacing w:line="480" w:lineRule="auto"/>
        <w:rPr>
          <w:rFonts w:ascii="Times New Roman" w:hAnsi="Times New Roman" w:cs="Times New Roman"/>
        </w:rPr>
      </w:pPr>
      <w:r w:rsidRPr="0044385E">
        <w:rPr>
          <w:rStyle w:val="EndnoteReference"/>
          <w:rFonts w:ascii="Times New Roman" w:hAnsi="Times New Roman" w:cs="Times New Roman"/>
        </w:rPr>
        <w:endnoteRef/>
      </w:r>
      <w:r w:rsidRPr="0044385E">
        <w:rPr>
          <w:rFonts w:ascii="Times New Roman" w:hAnsi="Times New Roman" w:cs="Times New Roman"/>
        </w:rPr>
        <w:t xml:space="preserve"> </w:t>
      </w:r>
      <w:del w:id="511" w:author="Copyeditor" w:date="2022-08-30T13:40:00Z">
        <w:r w:rsidRPr="0044385E" w:rsidDel="006F5C84">
          <w:rPr>
            <w:rFonts w:ascii="Times New Roman" w:hAnsi="Times New Roman" w:cs="Times New Roman"/>
          </w:rPr>
          <w:delText xml:space="preserve">Martin </w:delText>
        </w:r>
      </w:del>
      <w:ins w:id="512" w:author="Copyeditor" w:date="2022-08-30T13:40:00Z">
        <w:r w:rsidR="006F5C84">
          <w:rPr>
            <w:rFonts w:ascii="Times New Roman" w:hAnsi="Times New Roman" w:cs="Times New Roman"/>
          </w:rPr>
          <w:t>See</w:t>
        </w:r>
        <w:r w:rsidR="006F5C84" w:rsidRPr="0044385E">
          <w:rPr>
            <w:rFonts w:ascii="Times New Roman" w:hAnsi="Times New Roman" w:cs="Times New Roman"/>
          </w:rPr>
          <w:t xml:space="preserve"> </w:t>
        </w:r>
      </w:ins>
      <w:r w:rsidRPr="0044385E">
        <w:rPr>
          <w:rFonts w:ascii="Times New Roman" w:hAnsi="Times New Roman" w:cs="Times New Roman"/>
        </w:rPr>
        <w:t xml:space="preserve">Heidegger, “Poetically Man Dwells” in </w:t>
      </w:r>
      <w:r w:rsidRPr="0044385E">
        <w:rPr>
          <w:rFonts w:ascii="Times New Roman" w:hAnsi="Times New Roman" w:cs="Times New Roman"/>
          <w:i/>
        </w:rPr>
        <w:t>Poetry, Language, Thought</w:t>
      </w:r>
      <w:del w:id="513" w:author="Copyeditor" w:date="2022-08-30T13:40:00Z">
        <w:r w:rsidRPr="0044385E" w:rsidDel="006F5C84">
          <w:rPr>
            <w:rFonts w:ascii="Times New Roman" w:hAnsi="Times New Roman" w:cs="Times New Roman"/>
          </w:rPr>
          <w:delText xml:space="preserve"> (trans. Albert Hofstadter</w:delText>
        </w:r>
        <w:r w:rsidR="002E2B10" w:rsidRPr="0044385E" w:rsidDel="006F5C84">
          <w:rPr>
            <w:rFonts w:ascii="Times New Roman" w:hAnsi="Times New Roman" w:cs="Times New Roman"/>
          </w:rPr>
          <w:delText>) New York: Harper and Row, 1971</w:delText>
        </w:r>
      </w:del>
      <w:r w:rsidR="002E2B10" w:rsidRPr="0044385E">
        <w:rPr>
          <w:rFonts w:ascii="Times New Roman" w:hAnsi="Times New Roman" w:cs="Times New Roman"/>
        </w:rPr>
        <w:t>, 215</w:t>
      </w:r>
      <w:r w:rsidRPr="0044385E">
        <w:rPr>
          <w:rFonts w:ascii="Times New Roman" w:hAnsi="Times New Roman" w:cs="Times New Roman"/>
        </w:rPr>
        <w:t>.</w:t>
      </w:r>
    </w:p>
  </w:endnote>
  <w:endnote w:id="14">
    <w:p w14:paraId="0227F853" w14:textId="77777777" w:rsidR="004F748A" w:rsidRPr="0044385E" w:rsidRDefault="004F748A" w:rsidP="004F748A">
      <w:pPr>
        <w:pStyle w:val="EndnoteText"/>
        <w:spacing w:line="480" w:lineRule="auto"/>
        <w:rPr>
          <w:ins w:id="523" w:author="Copyeditor" w:date="2022-09-06T11:22:00Z"/>
          <w:rFonts w:ascii="Times New Roman" w:hAnsi="Times New Roman" w:cs="Times New Roman"/>
        </w:rPr>
      </w:pPr>
      <w:ins w:id="524" w:author="Copyeditor" w:date="2022-09-06T11:22:00Z">
        <w:r w:rsidRPr="0044385E">
          <w:rPr>
            <w:rStyle w:val="EndnoteReference"/>
            <w:rFonts w:ascii="Times New Roman" w:hAnsi="Times New Roman" w:cs="Times New Roman"/>
          </w:rPr>
          <w:endnoteRef/>
        </w:r>
        <w:r w:rsidRPr="0044385E">
          <w:rPr>
            <w:rFonts w:ascii="Times New Roman" w:hAnsi="Times New Roman" w:cs="Times New Roman"/>
          </w:rPr>
          <w:t xml:space="preserve"> </w:t>
        </w:r>
        <w:r>
          <w:rPr>
            <w:rFonts w:ascii="Times New Roman" w:hAnsi="Times New Roman" w:cs="Times New Roman"/>
          </w:rPr>
          <w:t>See</w:t>
        </w:r>
        <w:r w:rsidRPr="0044385E">
          <w:rPr>
            <w:rFonts w:ascii="Times New Roman" w:hAnsi="Times New Roman" w:cs="Times New Roman"/>
            <w:i/>
          </w:rPr>
          <w:t xml:space="preserve"> Poems and Fragments</w:t>
        </w:r>
        <w:r>
          <w:rPr>
            <w:rFonts w:ascii="Times New Roman" w:hAnsi="Times New Roman" w:cs="Times New Roman"/>
            <w:iCs/>
          </w:rPr>
          <w:t>, 137</w:t>
        </w:r>
        <w:r w:rsidRPr="0044385E">
          <w:rPr>
            <w:rFonts w:ascii="Times New Roman" w:hAnsi="Times New Roman" w:cs="Times New Roman"/>
          </w:rPr>
          <w:t xml:space="preserve">; Hölderlin, </w:t>
        </w:r>
        <w:r w:rsidRPr="0044385E">
          <w:rPr>
            <w:rFonts w:ascii="Times New Roman" w:hAnsi="Times New Roman" w:cs="Times New Roman"/>
            <w:i/>
          </w:rPr>
          <w:t xml:space="preserve">Sämtliche Werke und Briefe Volume </w:t>
        </w:r>
        <w:r w:rsidRPr="0044385E">
          <w:rPr>
            <w:rFonts w:ascii="Times New Roman" w:hAnsi="Times New Roman" w:cs="Times New Roman"/>
          </w:rPr>
          <w:t>1, 239</w:t>
        </w:r>
        <w:r>
          <w:rPr>
            <w:rFonts w:ascii="Times New Roman" w:hAnsi="Times New Roman" w:cs="Times New Roman"/>
          </w:rPr>
          <w:t>–</w:t>
        </w:r>
        <w:r w:rsidRPr="0044385E">
          <w:rPr>
            <w:rFonts w:ascii="Times New Roman" w:hAnsi="Times New Roman" w:cs="Times New Roman"/>
          </w:rPr>
          <w:t>40. The poem will henceforth be cited in text as (M) followed by line numbers.</w:t>
        </w:r>
      </w:ins>
    </w:p>
  </w:endnote>
  <w:endnote w:id="15">
    <w:p w14:paraId="41012C0B" w14:textId="24BC0D4F" w:rsidR="00335F32" w:rsidRPr="00F825FE" w:rsidRDefault="00335F32" w:rsidP="0044385E">
      <w:pPr>
        <w:pStyle w:val="EndnoteText"/>
        <w:spacing w:line="480" w:lineRule="auto"/>
      </w:pPr>
      <w:r w:rsidRPr="0044385E">
        <w:rPr>
          <w:rStyle w:val="EndnoteReference"/>
          <w:rFonts w:ascii="Times New Roman" w:hAnsi="Times New Roman" w:cs="Times New Roman"/>
        </w:rPr>
        <w:endnoteRef/>
      </w:r>
      <w:r w:rsidRPr="0044385E">
        <w:rPr>
          <w:rFonts w:ascii="Times New Roman" w:hAnsi="Times New Roman" w:cs="Times New Roman"/>
        </w:rPr>
        <w:t xml:space="preserve"> </w:t>
      </w:r>
      <w:r w:rsidR="00F825FE" w:rsidRPr="0044385E">
        <w:rPr>
          <w:rFonts w:ascii="Times New Roman" w:hAnsi="Times New Roman" w:cs="Times New Roman"/>
        </w:rPr>
        <w:t xml:space="preserve">I borrow this term from Gilles Deleuze and Felix Guattari. While it is found at work throughout their corpus, a particularly focused description of it can be found in the introduction to </w:t>
      </w:r>
      <w:r w:rsidR="00F825FE" w:rsidRPr="0044385E">
        <w:rPr>
          <w:rFonts w:ascii="Times New Roman" w:hAnsi="Times New Roman" w:cs="Times New Roman"/>
          <w:i/>
        </w:rPr>
        <w:t>A Thousand Plateaus</w:t>
      </w:r>
      <w:del w:id="546" w:author="Copyeditor" w:date="2022-08-30T14:01:00Z">
        <w:r w:rsidR="00F825FE" w:rsidRPr="0044385E" w:rsidDel="007F4EFE">
          <w:rPr>
            <w:rFonts w:ascii="Times New Roman" w:hAnsi="Times New Roman" w:cs="Times New Roman"/>
          </w:rPr>
          <w:delText xml:space="preserve">; see Gilles Deleuze </w:delText>
        </w:r>
        <w:r w:rsidR="00B1699B" w:rsidRPr="0044385E" w:rsidDel="007F4EFE">
          <w:rPr>
            <w:rFonts w:ascii="Times New Roman" w:hAnsi="Times New Roman" w:cs="Times New Roman"/>
          </w:rPr>
          <w:delText>&amp;</w:delText>
        </w:r>
        <w:r w:rsidR="00F825FE" w:rsidRPr="0044385E" w:rsidDel="007F4EFE">
          <w:rPr>
            <w:rFonts w:ascii="Times New Roman" w:hAnsi="Times New Roman" w:cs="Times New Roman"/>
          </w:rPr>
          <w:delText xml:space="preserve"> Felix Guattari, “Introduction- The Rhizome” in </w:delText>
        </w:r>
        <w:r w:rsidR="00F825FE" w:rsidRPr="0044385E" w:rsidDel="007F4EFE">
          <w:rPr>
            <w:rFonts w:ascii="Times New Roman" w:hAnsi="Times New Roman" w:cs="Times New Roman"/>
            <w:i/>
          </w:rPr>
          <w:delText>A Thousand Plateaus</w:delText>
        </w:r>
        <w:r w:rsidR="00F825FE" w:rsidRPr="0044385E" w:rsidDel="007F4EFE">
          <w:rPr>
            <w:rFonts w:ascii="Times New Roman" w:hAnsi="Times New Roman" w:cs="Times New Roman"/>
          </w:rPr>
          <w:delText xml:space="preserve"> (trans. Brian Massumi) Minneapolis: University of Minnesota Press, 1987</w:delText>
        </w:r>
      </w:del>
      <w:r w:rsidR="00F825FE" w:rsidRPr="0044385E">
        <w:rPr>
          <w:rFonts w:ascii="Times New Roman" w:hAnsi="Times New Roman" w:cs="Times New Roman"/>
        </w:rPr>
        <w:t>, 9</w:t>
      </w:r>
      <w:del w:id="547" w:author="Copyeditor" w:date="2022-08-30T14:01:00Z">
        <w:r w:rsidR="00F825FE" w:rsidRPr="0044385E" w:rsidDel="007F4EFE">
          <w:rPr>
            <w:rFonts w:ascii="Times New Roman" w:hAnsi="Times New Roman" w:cs="Times New Roman"/>
          </w:rPr>
          <w:delText>-</w:delText>
        </w:r>
      </w:del>
      <w:ins w:id="548" w:author="Copyeditor" w:date="2022-08-30T14:01:00Z">
        <w:r w:rsidR="007F4EFE">
          <w:rPr>
            <w:rFonts w:ascii="Times New Roman" w:hAnsi="Times New Roman" w:cs="Times New Roman"/>
          </w:rPr>
          <w:t>–</w:t>
        </w:r>
      </w:ins>
      <w:r w:rsidR="00F825FE" w:rsidRPr="0044385E">
        <w:rPr>
          <w:rFonts w:ascii="Times New Roman" w:hAnsi="Times New Roman" w:cs="Times New Roman"/>
        </w:rPr>
        <w:t>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052078"/>
      <w:docPartObj>
        <w:docPartGallery w:val="Page Numbers (Bottom of Page)"/>
        <w:docPartUnique/>
      </w:docPartObj>
    </w:sdtPr>
    <w:sdtContent>
      <w:p w14:paraId="3EFA9A00" w14:textId="6FF3A227" w:rsidR="00335F32" w:rsidRDefault="00335F32" w:rsidP="00B61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3A5FA8">
          <w:rPr>
            <w:rStyle w:val="PageNumber"/>
            <w:noProof/>
          </w:rPr>
          <w:t>29</w:t>
        </w:r>
        <w:r>
          <w:rPr>
            <w:rStyle w:val="PageNumber"/>
          </w:rPr>
          <w:fldChar w:fldCharType="end"/>
        </w:r>
      </w:p>
    </w:sdtContent>
  </w:sdt>
  <w:p w14:paraId="2EF2BC7B" w14:textId="77777777" w:rsidR="00335F32" w:rsidRDefault="00335F32" w:rsidP="00E045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999309"/>
      <w:docPartObj>
        <w:docPartGallery w:val="Page Numbers (Bottom of Page)"/>
        <w:docPartUnique/>
      </w:docPartObj>
    </w:sdtPr>
    <w:sdtContent>
      <w:p w14:paraId="6CFA8818" w14:textId="77777777" w:rsidR="00335F32" w:rsidRDefault="00335F32" w:rsidP="00B61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43F53B" w14:textId="77777777" w:rsidR="00335F32" w:rsidRDefault="00335F32" w:rsidP="00E045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2E8D8" w14:textId="77777777" w:rsidR="0020198D" w:rsidRDefault="0020198D" w:rsidP="00E045DC">
      <w:r>
        <w:separator/>
      </w:r>
    </w:p>
  </w:footnote>
  <w:footnote w:type="continuationSeparator" w:id="0">
    <w:p w14:paraId="47C518E9" w14:textId="77777777" w:rsidR="0020198D" w:rsidRDefault="0020198D" w:rsidP="00E04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0716"/>
    <w:multiLevelType w:val="hybridMultilevel"/>
    <w:tmpl w:val="CE482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FB7098"/>
    <w:multiLevelType w:val="hybridMultilevel"/>
    <w:tmpl w:val="6BC03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476228">
    <w:abstractNumId w:val="1"/>
  </w:num>
  <w:num w:numId="2" w16cid:durableId="9695028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pyeditor">
    <w15:presenceInfo w15:providerId="None" w15:userId="Copyedi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59C"/>
    <w:rsid w:val="000023B0"/>
    <w:rsid w:val="00002D54"/>
    <w:rsid w:val="0000300E"/>
    <w:rsid w:val="00023CF1"/>
    <w:rsid w:val="0003021C"/>
    <w:rsid w:val="00030BD2"/>
    <w:rsid w:val="000348B4"/>
    <w:rsid w:val="00034F55"/>
    <w:rsid w:val="0003751F"/>
    <w:rsid w:val="00044847"/>
    <w:rsid w:val="00044BE6"/>
    <w:rsid w:val="00044FAA"/>
    <w:rsid w:val="00055D84"/>
    <w:rsid w:val="000562F5"/>
    <w:rsid w:val="0006293E"/>
    <w:rsid w:val="00064142"/>
    <w:rsid w:val="00064E7A"/>
    <w:rsid w:val="00070519"/>
    <w:rsid w:val="000725E4"/>
    <w:rsid w:val="00091D17"/>
    <w:rsid w:val="000930EA"/>
    <w:rsid w:val="000938A9"/>
    <w:rsid w:val="000943EF"/>
    <w:rsid w:val="000951FC"/>
    <w:rsid w:val="00096927"/>
    <w:rsid w:val="000974CF"/>
    <w:rsid w:val="000A11EC"/>
    <w:rsid w:val="000B276E"/>
    <w:rsid w:val="000B2B37"/>
    <w:rsid w:val="000B4BEA"/>
    <w:rsid w:val="000B6992"/>
    <w:rsid w:val="000C1AC5"/>
    <w:rsid w:val="000C1F90"/>
    <w:rsid w:val="000C436A"/>
    <w:rsid w:val="000C5CDB"/>
    <w:rsid w:val="000D2822"/>
    <w:rsid w:val="000D37D4"/>
    <w:rsid w:val="000D659C"/>
    <w:rsid w:val="000D74FF"/>
    <w:rsid w:val="000E2891"/>
    <w:rsid w:val="000E3476"/>
    <w:rsid w:val="000E798F"/>
    <w:rsid w:val="000F0032"/>
    <w:rsid w:val="000F2887"/>
    <w:rsid w:val="000F4782"/>
    <w:rsid w:val="000F54E0"/>
    <w:rsid w:val="000F755D"/>
    <w:rsid w:val="00105102"/>
    <w:rsid w:val="00107415"/>
    <w:rsid w:val="00107A16"/>
    <w:rsid w:val="00111937"/>
    <w:rsid w:val="00112279"/>
    <w:rsid w:val="00112AC7"/>
    <w:rsid w:val="00116355"/>
    <w:rsid w:val="00121C2E"/>
    <w:rsid w:val="00121E58"/>
    <w:rsid w:val="001227E7"/>
    <w:rsid w:val="00122A6F"/>
    <w:rsid w:val="0012699F"/>
    <w:rsid w:val="00130D5A"/>
    <w:rsid w:val="00133734"/>
    <w:rsid w:val="00133C00"/>
    <w:rsid w:val="00134F9F"/>
    <w:rsid w:val="001377FB"/>
    <w:rsid w:val="0014365A"/>
    <w:rsid w:val="001503E0"/>
    <w:rsid w:val="0015192A"/>
    <w:rsid w:val="00153202"/>
    <w:rsid w:val="001539D9"/>
    <w:rsid w:val="001610F1"/>
    <w:rsid w:val="00161829"/>
    <w:rsid w:val="00161B43"/>
    <w:rsid w:val="001625B2"/>
    <w:rsid w:val="00162C18"/>
    <w:rsid w:val="001677FC"/>
    <w:rsid w:val="0017248F"/>
    <w:rsid w:val="00174489"/>
    <w:rsid w:val="001760C8"/>
    <w:rsid w:val="00176189"/>
    <w:rsid w:val="00177D82"/>
    <w:rsid w:val="00180E5F"/>
    <w:rsid w:val="00181E7C"/>
    <w:rsid w:val="00182AA6"/>
    <w:rsid w:val="00190655"/>
    <w:rsid w:val="001938A2"/>
    <w:rsid w:val="00193EB5"/>
    <w:rsid w:val="00196BFF"/>
    <w:rsid w:val="001A3EF1"/>
    <w:rsid w:val="001B451A"/>
    <w:rsid w:val="001B62B8"/>
    <w:rsid w:val="001C11DC"/>
    <w:rsid w:val="001C1DD6"/>
    <w:rsid w:val="001C2CCE"/>
    <w:rsid w:val="001C519A"/>
    <w:rsid w:val="001C5F93"/>
    <w:rsid w:val="001D32A6"/>
    <w:rsid w:val="001E0F77"/>
    <w:rsid w:val="001E3577"/>
    <w:rsid w:val="001E4A7B"/>
    <w:rsid w:val="001E4F97"/>
    <w:rsid w:val="001E56FB"/>
    <w:rsid w:val="001E65AE"/>
    <w:rsid w:val="001F084B"/>
    <w:rsid w:val="001F2AAC"/>
    <w:rsid w:val="001F35BF"/>
    <w:rsid w:val="001F505F"/>
    <w:rsid w:val="001F642A"/>
    <w:rsid w:val="002016FE"/>
    <w:rsid w:val="002017DE"/>
    <w:rsid w:val="0020198D"/>
    <w:rsid w:val="0021251A"/>
    <w:rsid w:val="0021336C"/>
    <w:rsid w:val="00217D3B"/>
    <w:rsid w:val="002208F9"/>
    <w:rsid w:val="0022684E"/>
    <w:rsid w:val="00227920"/>
    <w:rsid w:val="0023208D"/>
    <w:rsid w:val="00234402"/>
    <w:rsid w:val="00240099"/>
    <w:rsid w:val="00245B00"/>
    <w:rsid w:val="00253B0E"/>
    <w:rsid w:val="00257819"/>
    <w:rsid w:val="002705E7"/>
    <w:rsid w:val="002755D3"/>
    <w:rsid w:val="0028099C"/>
    <w:rsid w:val="00287782"/>
    <w:rsid w:val="00291286"/>
    <w:rsid w:val="0029199D"/>
    <w:rsid w:val="00292AF4"/>
    <w:rsid w:val="00292F1E"/>
    <w:rsid w:val="00295FFF"/>
    <w:rsid w:val="002A22CB"/>
    <w:rsid w:val="002A3CDC"/>
    <w:rsid w:val="002B364F"/>
    <w:rsid w:val="002B3BBB"/>
    <w:rsid w:val="002B7D65"/>
    <w:rsid w:val="002C539C"/>
    <w:rsid w:val="002C749E"/>
    <w:rsid w:val="002D094D"/>
    <w:rsid w:val="002D0FA0"/>
    <w:rsid w:val="002D2967"/>
    <w:rsid w:val="002D716C"/>
    <w:rsid w:val="002D77BC"/>
    <w:rsid w:val="002E2B10"/>
    <w:rsid w:val="002E58F0"/>
    <w:rsid w:val="002E74DB"/>
    <w:rsid w:val="002E753E"/>
    <w:rsid w:val="002F2F16"/>
    <w:rsid w:val="002F30F5"/>
    <w:rsid w:val="00301C6E"/>
    <w:rsid w:val="003021EA"/>
    <w:rsid w:val="00302D02"/>
    <w:rsid w:val="00314B2E"/>
    <w:rsid w:val="00315170"/>
    <w:rsid w:val="00320189"/>
    <w:rsid w:val="00320E62"/>
    <w:rsid w:val="0032192F"/>
    <w:rsid w:val="00321FDA"/>
    <w:rsid w:val="00326D7B"/>
    <w:rsid w:val="0032727D"/>
    <w:rsid w:val="0033092F"/>
    <w:rsid w:val="00331F26"/>
    <w:rsid w:val="00332E95"/>
    <w:rsid w:val="00335F32"/>
    <w:rsid w:val="0034089C"/>
    <w:rsid w:val="00340D11"/>
    <w:rsid w:val="003477D0"/>
    <w:rsid w:val="00352DB4"/>
    <w:rsid w:val="003564EF"/>
    <w:rsid w:val="00362F67"/>
    <w:rsid w:val="003643B7"/>
    <w:rsid w:val="00370E3B"/>
    <w:rsid w:val="00373FF2"/>
    <w:rsid w:val="003745C9"/>
    <w:rsid w:val="00383B3E"/>
    <w:rsid w:val="00385625"/>
    <w:rsid w:val="00385CBB"/>
    <w:rsid w:val="00391D57"/>
    <w:rsid w:val="00391DBF"/>
    <w:rsid w:val="003926C5"/>
    <w:rsid w:val="003939C8"/>
    <w:rsid w:val="003956B7"/>
    <w:rsid w:val="00397EAE"/>
    <w:rsid w:val="003A0BA0"/>
    <w:rsid w:val="003A38B6"/>
    <w:rsid w:val="003A4211"/>
    <w:rsid w:val="003A5FA8"/>
    <w:rsid w:val="003A69C2"/>
    <w:rsid w:val="003B3566"/>
    <w:rsid w:val="003C1AD6"/>
    <w:rsid w:val="003C258B"/>
    <w:rsid w:val="003C3D53"/>
    <w:rsid w:val="003E1990"/>
    <w:rsid w:val="003E19EB"/>
    <w:rsid w:val="003E44DF"/>
    <w:rsid w:val="003F1CA1"/>
    <w:rsid w:val="003F51F7"/>
    <w:rsid w:val="00401008"/>
    <w:rsid w:val="004025D1"/>
    <w:rsid w:val="00403822"/>
    <w:rsid w:val="00405114"/>
    <w:rsid w:val="00411074"/>
    <w:rsid w:val="0041237A"/>
    <w:rsid w:val="00413473"/>
    <w:rsid w:val="00414EAF"/>
    <w:rsid w:val="0041706B"/>
    <w:rsid w:val="00423D91"/>
    <w:rsid w:val="00424DA4"/>
    <w:rsid w:val="004257E7"/>
    <w:rsid w:val="00426722"/>
    <w:rsid w:val="004331A6"/>
    <w:rsid w:val="00433901"/>
    <w:rsid w:val="004352F6"/>
    <w:rsid w:val="004377A8"/>
    <w:rsid w:val="00441E2C"/>
    <w:rsid w:val="0044385E"/>
    <w:rsid w:val="004439CB"/>
    <w:rsid w:val="00451E0F"/>
    <w:rsid w:val="00453B3D"/>
    <w:rsid w:val="00460DBC"/>
    <w:rsid w:val="004648D2"/>
    <w:rsid w:val="0046601E"/>
    <w:rsid w:val="00470988"/>
    <w:rsid w:val="00470AAE"/>
    <w:rsid w:val="00470DCC"/>
    <w:rsid w:val="004743B2"/>
    <w:rsid w:val="00476C31"/>
    <w:rsid w:val="004776E4"/>
    <w:rsid w:val="00477DFD"/>
    <w:rsid w:val="00480B8F"/>
    <w:rsid w:val="00481C61"/>
    <w:rsid w:val="00482718"/>
    <w:rsid w:val="00484D49"/>
    <w:rsid w:val="00494DAD"/>
    <w:rsid w:val="00495C0E"/>
    <w:rsid w:val="004A1031"/>
    <w:rsid w:val="004B3426"/>
    <w:rsid w:val="004C36CE"/>
    <w:rsid w:val="004C4668"/>
    <w:rsid w:val="004D3349"/>
    <w:rsid w:val="004D5B2B"/>
    <w:rsid w:val="004E5817"/>
    <w:rsid w:val="004E64DB"/>
    <w:rsid w:val="004F7449"/>
    <w:rsid w:val="004F748A"/>
    <w:rsid w:val="00500164"/>
    <w:rsid w:val="00503BCC"/>
    <w:rsid w:val="005070D3"/>
    <w:rsid w:val="00507EAE"/>
    <w:rsid w:val="00514929"/>
    <w:rsid w:val="005156AC"/>
    <w:rsid w:val="005209FA"/>
    <w:rsid w:val="005221D8"/>
    <w:rsid w:val="005242D4"/>
    <w:rsid w:val="00530DB0"/>
    <w:rsid w:val="0053140E"/>
    <w:rsid w:val="005330A6"/>
    <w:rsid w:val="005426E0"/>
    <w:rsid w:val="00546B98"/>
    <w:rsid w:val="00551225"/>
    <w:rsid w:val="00551465"/>
    <w:rsid w:val="00552B87"/>
    <w:rsid w:val="00552DFE"/>
    <w:rsid w:val="0055797A"/>
    <w:rsid w:val="00557FF8"/>
    <w:rsid w:val="0056175E"/>
    <w:rsid w:val="00562177"/>
    <w:rsid w:val="00571755"/>
    <w:rsid w:val="00573354"/>
    <w:rsid w:val="005736DD"/>
    <w:rsid w:val="00575743"/>
    <w:rsid w:val="00582C70"/>
    <w:rsid w:val="00585009"/>
    <w:rsid w:val="00591C81"/>
    <w:rsid w:val="005932B2"/>
    <w:rsid w:val="00593B94"/>
    <w:rsid w:val="005A08A8"/>
    <w:rsid w:val="005A237E"/>
    <w:rsid w:val="005A3799"/>
    <w:rsid w:val="005A4246"/>
    <w:rsid w:val="005A49CF"/>
    <w:rsid w:val="005B244A"/>
    <w:rsid w:val="005B37B4"/>
    <w:rsid w:val="005B46E6"/>
    <w:rsid w:val="005B5286"/>
    <w:rsid w:val="005C02DD"/>
    <w:rsid w:val="005C5FAA"/>
    <w:rsid w:val="005D4256"/>
    <w:rsid w:val="005E21E5"/>
    <w:rsid w:val="005E34F6"/>
    <w:rsid w:val="005E71AF"/>
    <w:rsid w:val="005E794B"/>
    <w:rsid w:val="005F0525"/>
    <w:rsid w:val="005F0EC2"/>
    <w:rsid w:val="005F19BD"/>
    <w:rsid w:val="005F5680"/>
    <w:rsid w:val="005F5E65"/>
    <w:rsid w:val="005F6DCC"/>
    <w:rsid w:val="00601EC2"/>
    <w:rsid w:val="00605ADD"/>
    <w:rsid w:val="00611D74"/>
    <w:rsid w:val="0061413B"/>
    <w:rsid w:val="00614B82"/>
    <w:rsid w:val="006177E6"/>
    <w:rsid w:val="00621093"/>
    <w:rsid w:val="00621D98"/>
    <w:rsid w:val="0062303D"/>
    <w:rsid w:val="006234AF"/>
    <w:rsid w:val="006251C5"/>
    <w:rsid w:val="006268BC"/>
    <w:rsid w:val="00626BBA"/>
    <w:rsid w:val="0063229B"/>
    <w:rsid w:val="00636112"/>
    <w:rsid w:val="00636A73"/>
    <w:rsid w:val="0063772B"/>
    <w:rsid w:val="00640DE5"/>
    <w:rsid w:val="00641A17"/>
    <w:rsid w:val="00646A2F"/>
    <w:rsid w:val="00651E1D"/>
    <w:rsid w:val="00655037"/>
    <w:rsid w:val="00655B0A"/>
    <w:rsid w:val="006617B2"/>
    <w:rsid w:val="00661C54"/>
    <w:rsid w:val="0066472C"/>
    <w:rsid w:val="00666FB2"/>
    <w:rsid w:val="00671CDF"/>
    <w:rsid w:val="00672DA1"/>
    <w:rsid w:val="00673297"/>
    <w:rsid w:val="00675551"/>
    <w:rsid w:val="00682B25"/>
    <w:rsid w:val="006858AD"/>
    <w:rsid w:val="00687204"/>
    <w:rsid w:val="006913D7"/>
    <w:rsid w:val="00692CF5"/>
    <w:rsid w:val="00694868"/>
    <w:rsid w:val="006A4889"/>
    <w:rsid w:val="006A75E6"/>
    <w:rsid w:val="006B2660"/>
    <w:rsid w:val="006B2D85"/>
    <w:rsid w:val="006B34DB"/>
    <w:rsid w:val="006C12F3"/>
    <w:rsid w:val="006C2024"/>
    <w:rsid w:val="006C2478"/>
    <w:rsid w:val="006C4006"/>
    <w:rsid w:val="006D0DBA"/>
    <w:rsid w:val="006D0E4A"/>
    <w:rsid w:val="006D326B"/>
    <w:rsid w:val="006D638C"/>
    <w:rsid w:val="006D6443"/>
    <w:rsid w:val="006E28FB"/>
    <w:rsid w:val="006E2AA9"/>
    <w:rsid w:val="006E50F8"/>
    <w:rsid w:val="006E5573"/>
    <w:rsid w:val="006E57D8"/>
    <w:rsid w:val="006E78A7"/>
    <w:rsid w:val="006F0FC9"/>
    <w:rsid w:val="006F1F4A"/>
    <w:rsid w:val="006F231F"/>
    <w:rsid w:val="006F2CCD"/>
    <w:rsid w:val="006F5C84"/>
    <w:rsid w:val="007073FD"/>
    <w:rsid w:val="00712E83"/>
    <w:rsid w:val="007219E8"/>
    <w:rsid w:val="00722A84"/>
    <w:rsid w:val="0072690A"/>
    <w:rsid w:val="007304E5"/>
    <w:rsid w:val="00730D73"/>
    <w:rsid w:val="00735A6E"/>
    <w:rsid w:val="007364B1"/>
    <w:rsid w:val="0073700B"/>
    <w:rsid w:val="0074063A"/>
    <w:rsid w:val="00741760"/>
    <w:rsid w:val="00742A29"/>
    <w:rsid w:val="00742CD9"/>
    <w:rsid w:val="00743573"/>
    <w:rsid w:val="007509F1"/>
    <w:rsid w:val="00752CE3"/>
    <w:rsid w:val="00753FBA"/>
    <w:rsid w:val="00767D82"/>
    <w:rsid w:val="007742A1"/>
    <w:rsid w:val="00782BAF"/>
    <w:rsid w:val="00782FF3"/>
    <w:rsid w:val="00785F2A"/>
    <w:rsid w:val="00786427"/>
    <w:rsid w:val="0079211A"/>
    <w:rsid w:val="0079516D"/>
    <w:rsid w:val="007A3A3C"/>
    <w:rsid w:val="007A6BB7"/>
    <w:rsid w:val="007B2680"/>
    <w:rsid w:val="007C0048"/>
    <w:rsid w:val="007C27E0"/>
    <w:rsid w:val="007C3E47"/>
    <w:rsid w:val="007C48F3"/>
    <w:rsid w:val="007C624B"/>
    <w:rsid w:val="007D1FF3"/>
    <w:rsid w:val="007D4716"/>
    <w:rsid w:val="007D5434"/>
    <w:rsid w:val="007D5869"/>
    <w:rsid w:val="007D6255"/>
    <w:rsid w:val="007D6B55"/>
    <w:rsid w:val="007E0980"/>
    <w:rsid w:val="007E1EA8"/>
    <w:rsid w:val="007E430D"/>
    <w:rsid w:val="007F4EFE"/>
    <w:rsid w:val="007F7B6B"/>
    <w:rsid w:val="008043C4"/>
    <w:rsid w:val="00807687"/>
    <w:rsid w:val="0081034D"/>
    <w:rsid w:val="0081108A"/>
    <w:rsid w:val="0081157A"/>
    <w:rsid w:val="00812928"/>
    <w:rsid w:val="0081361B"/>
    <w:rsid w:val="008159A9"/>
    <w:rsid w:val="00822D66"/>
    <w:rsid w:val="008309A1"/>
    <w:rsid w:val="00833575"/>
    <w:rsid w:val="0084090E"/>
    <w:rsid w:val="00845217"/>
    <w:rsid w:val="00845EE5"/>
    <w:rsid w:val="008504DD"/>
    <w:rsid w:val="008519AE"/>
    <w:rsid w:val="00852FFE"/>
    <w:rsid w:val="00860CF9"/>
    <w:rsid w:val="008618E3"/>
    <w:rsid w:val="00861A2E"/>
    <w:rsid w:val="0086234B"/>
    <w:rsid w:val="00862468"/>
    <w:rsid w:val="008626B2"/>
    <w:rsid w:val="00863CF2"/>
    <w:rsid w:val="00864CF3"/>
    <w:rsid w:val="0087201A"/>
    <w:rsid w:val="00876DDF"/>
    <w:rsid w:val="00877C3D"/>
    <w:rsid w:val="008868E3"/>
    <w:rsid w:val="0089091A"/>
    <w:rsid w:val="00891172"/>
    <w:rsid w:val="0089772E"/>
    <w:rsid w:val="008A21AB"/>
    <w:rsid w:val="008A394F"/>
    <w:rsid w:val="008A74DC"/>
    <w:rsid w:val="008B26A3"/>
    <w:rsid w:val="008B2DE1"/>
    <w:rsid w:val="008C0D40"/>
    <w:rsid w:val="008C3CE4"/>
    <w:rsid w:val="008D26C2"/>
    <w:rsid w:val="008D4FA0"/>
    <w:rsid w:val="008D5D59"/>
    <w:rsid w:val="008E45FE"/>
    <w:rsid w:val="008F5889"/>
    <w:rsid w:val="008F734F"/>
    <w:rsid w:val="00904AF5"/>
    <w:rsid w:val="00905341"/>
    <w:rsid w:val="009059BC"/>
    <w:rsid w:val="00905D17"/>
    <w:rsid w:val="0091091E"/>
    <w:rsid w:val="00913DD7"/>
    <w:rsid w:val="00914BF3"/>
    <w:rsid w:val="00917CBB"/>
    <w:rsid w:val="0092175F"/>
    <w:rsid w:val="009234C5"/>
    <w:rsid w:val="00926C2E"/>
    <w:rsid w:val="0093456B"/>
    <w:rsid w:val="009412FA"/>
    <w:rsid w:val="00941AFA"/>
    <w:rsid w:val="009431A8"/>
    <w:rsid w:val="009438F1"/>
    <w:rsid w:val="0094559F"/>
    <w:rsid w:val="00945A11"/>
    <w:rsid w:val="00946DA2"/>
    <w:rsid w:val="0095388F"/>
    <w:rsid w:val="0095572E"/>
    <w:rsid w:val="00963528"/>
    <w:rsid w:val="009653D0"/>
    <w:rsid w:val="009825F8"/>
    <w:rsid w:val="00987D3D"/>
    <w:rsid w:val="009901D9"/>
    <w:rsid w:val="00990847"/>
    <w:rsid w:val="00990BA6"/>
    <w:rsid w:val="0099751E"/>
    <w:rsid w:val="009A2285"/>
    <w:rsid w:val="009A6E53"/>
    <w:rsid w:val="009B043F"/>
    <w:rsid w:val="009B3950"/>
    <w:rsid w:val="009B49A3"/>
    <w:rsid w:val="009B4DBC"/>
    <w:rsid w:val="009B787E"/>
    <w:rsid w:val="009C09DF"/>
    <w:rsid w:val="009C4D41"/>
    <w:rsid w:val="009C5357"/>
    <w:rsid w:val="009D00FF"/>
    <w:rsid w:val="009D2DBE"/>
    <w:rsid w:val="009E04B5"/>
    <w:rsid w:val="009E0DD5"/>
    <w:rsid w:val="009E30C5"/>
    <w:rsid w:val="009E3FEA"/>
    <w:rsid w:val="009E7215"/>
    <w:rsid w:val="009E7965"/>
    <w:rsid w:val="009F5B75"/>
    <w:rsid w:val="009F6CA7"/>
    <w:rsid w:val="00A004E7"/>
    <w:rsid w:val="00A0087F"/>
    <w:rsid w:val="00A01351"/>
    <w:rsid w:val="00A031C8"/>
    <w:rsid w:val="00A06167"/>
    <w:rsid w:val="00A066F9"/>
    <w:rsid w:val="00A0678D"/>
    <w:rsid w:val="00A1336D"/>
    <w:rsid w:val="00A14BC5"/>
    <w:rsid w:val="00A162A5"/>
    <w:rsid w:val="00A16663"/>
    <w:rsid w:val="00A16CE8"/>
    <w:rsid w:val="00A21647"/>
    <w:rsid w:val="00A24E45"/>
    <w:rsid w:val="00A37D2F"/>
    <w:rsid w:val="00A40276"/>
    <w:rsid w:val="00A428D8"/>
    <w:rsid w:val="00A42992"/>
    <w:rsid w:val="00A4373F"/>
    <w:rsid w:val="00A440F0"/>
    <w:rsid w:val="00A51C11"/>
    <w:rsid w:val="00A54DAA"/>
    <w:rsid w:val="00A55081"/>
    <w:rsid w:val="00A55FFC"/>
    <w:rsid w:val="00A577AF"/>
    <w:rsid w:val="00A57F52"/>
    <w:rsid w:val="00A604FB"/>
    <w:rsid w:val="00A60EEC"/>
    <w:rsid w:val="00A6100F"/>
    <w:rsid w:val="00A625BA"/>
    <w:rsid w:val="00A62FAC"/>
    <w:rsid w:val="00A636E8"/>
    <w:rsid w:val="00A643B2"/>
    <w:rsid w:val="00A64DAE"/>
    <w:rsid w:val="00A66779"/>
    <w:rsid w:val="00A703A1"/>
    <w:rsid w:val="00A74B71"/>
    <w:rsid w:val="00A77318"/>
    <w:rsid w:val="00A8500C"/>
    <w:rsid w:val="00A8785F"/>
    <w:rsid w:val="00A90658"/>
    <w:rsid w:val="00A96D68"/>
    <w:rsid w:val="00AA2DBA"/>
    <w:rsid w:val="00AA5C06"/>
    <w:rsid w:val="00AA62B4"/>
    <w:rsid w:val="00AA7B59"/>
    <w:rsid w:val="00AB19EC"/>
    <w:rsid w:val="00AB60A7"/>
    <w:rsid w:val="00AB6721"/>
    <w:rsid w:val="00AB67CB"/>
    <w:rsid w:val="00AB7B7B"/>
    <w:rsid w:val="00AC10D3"/>
    <w:rsid w:val="00AC408F"/>
    <w:rsid w:val="00AC434B"/>
    <w:rsid w:val="00AC442C"/>
    <w:rsid w:val="00AC51A3"/>
    <w:rsid w:val="00AC6BB1"/>
    <w:rsid w:val="00AD0FD5"/>
    <w:rsid w:val="00AD4400"/>
    <w:rsid w:val="00AE7664"/>
    <w:rsid w:val="00AF4081"/>
    <w:rsid w:val="00AF5239"/>
    <w:rsid w:val="00B003BA"/>
    <w:rsid w:val="00B03B1D"/>
    <w:rsid w:val="00B05BB1"/>
    <w:rsid w:val="00B06F15"/>
    <w:rsid w:val="00B10985"/>
    <w:rsid w:val="00B11E0D"/>
    <w:rsid w:val="00B160B1"/>
    <w:rsid w:val="00B1699B"/>
    <w:rsid w:val="00B217EF"/>
    <w:rsid w:val="00B23F1E"/>
    <w:rsid w:val="00B35F9E"/>
    <w:rsid w:val="00B371AC"/>
    <w:rsid w:val="00B40A31"/>
    <w:rsid w:val="00B4278D"/>
    <w:rsid w:val="00B45398"/>
    <w:rsid w:val="00B45572"/>
    <w:rsid w:val="00B467B9"/>
    <w:rsid w:val="00B47F79"/>
    <w:rsid w:val="00B5181C"/>
    <w:rsid w:val="00B52FD2"/>
    <w:rsid w:val="00B56BFF"/>
    <w:rsid w:val="00B6047D"/>
    <w:rsid w:val="00B60671"/>
    <w:rsid w:val="00B61EF9"/>
    <w:rsid w:val="00B62B44"/>
    <w:rsid w:val="00B66134"/>
    <w:rsid w:val="00B7282F"/>
    <w:rsid w:val="00B77475"/>
    <w:rsid w:val="00B81D46"/>
    <w:rsid w:val="00B84CF2"/>
    <w:rsid w:val="00B9054C"/>
    <w:rsid w:val="00B92B2D"/>
    <w:rsid w:val="00B93BED"/>
    <w:rsid w:val="00B93D21"/>
    <w:rsid w:val="00BA0CDF"/>
    <w:rsid w:val="00BA166B"/>
    <w:rsid w:val="00BA1A2F"/>
    <w:rsid w:val="00BA4870"/>
    <w:rsid w:val="00BA4906"/>
    <w:rsid w:val="00BB1095"/>
    <w:rsid w:val="00BC19C0"/>
    <w:rsid w:val="00BC27E1"/>
    <w:rsid w:val="00BC4619"/>
    <w:rsid w:val="00BD1DF5"/>
    <w:rsid w:val="00BD223E"/>
    <w:rsid w:val="00BD290B"/>
    <w:rsid w:val="00BD3540"/>
    <w:rsid w:val="00BD6280"/>
    <w:rsid w:val="00BD6528"/>
    <w:rsid w:val="00BE6F49"/>
    <w:rsid w:val="00BF0DD5"/>
    <w:rsid w:val="00BF545F"/>
    <w:rsid w:val="00BF6137"/>
    <w:rsid w:val="00BF642C"/>
    <w:rsid w:val="00BF71C2"/>
    <w:rsid w:val="00C00178"/>
    <w:rsid w:val="00C02689"/>
    <w:rsid w:val="00C06B3A"/>
    <w:rsid w:val="00C07561"/>
    <w:rsid w:val="00C078ED"/>
    <w:rsid w:val="00C10372"/>
    <w:rsid w:val="00C11150"/>
    <w:rsid w:val="00C124F0"/>
    <w:rsid w:val="00C14FAE"/>
    <w:rsid w:val="00C15CA2"/>
    <w:rsid w:val="00C203F9"/>
    <w:rsid w:val="00C209EF"/>
    <w:rsid w:val="00C221A1"/>
    <w:rsid w:val="00C24536"/>
    <w:rsid w:val="00C36822"/>
    <w:rsid w:val="00C37C55"/>
    <w:rsid w:val="00C5092E"/>
    <w:rsid w:val="00C51875"/>
    <w:rsid w:val="00C577AB"/>
    <w:rsid w:val="00C636AA"/>
    <w:rsid w:val="00C708B2"/>
    <w:rsid w:val="00C726C2"/>
    <w:rsid w:val="00C72A8D"/>
    <w:rsid w:val="00C74E72"/>
    <w:rsid w:val="00C767D5"/>
    <w:rsid w:val="00C8252A"/>
    <w:rsid w:val="00C83E9D"/>
    <w:rsid w:val="00C877B4"/>
    <w:rsid w:val="00C9087A"/>
    <w:rsid w:val="00C93C66"/>
    <w:rsid w:val="00C956FD"/>
    <w:rsid w:val="00C9605B"/>
    <w:rsid w:val="00C97000"/>
    <w:rsid w:val="00CA05B1"/>
    <w:rsid w:val="00CA07C9"/>
    <w:rsid w:val="00CA40DA"/>
    <w:rsid w:val="00CA5609"/>
    <w:rsid w:val="00CA5B8B"/>
    <w:rsid w:val="00CB3818"/>
    <w:rsid w:val="00CC2C2A"/>
    <w:rsid w:val="00CC4022"/>
    <w:rsid w:val="00CC50E8"/>
    <w:rsid w:val="00CC5B54"/>
    <w:rsid w:val="00CC7BC2"/>
    <w:rsid w:val="00CE4707"/>
    <w:rsid w:val="00CF1F28"/>
    <w:rsid w:val="00CF4949"/>
    <w:rsid w:val="00CF6A84"/>
    <w:rsid w:val="00D02281"/>
    <w:rsid w:val="00D03769"/>
    <w:rsid w:val="00D03961"/>
    <w:rsid w:val="00D0557C"/>
    <w:rsid w:val="00D06482"/>
    <w:rsid w:val="00D10359"/>
    <w:rsid w:val="00D1066F"/>
    <w:rsid w:val="00D12CBC"/>
    <w:rsid w:val="00D15112"/>
    <w:rsid w:val="00D204F3"/>
    <w:rsid w:val="00D23452"/>
    <w:rsid w:val="00D25BEF"/>
    <w:rsid w:val="00D37F8A"/>
    <w:rsid w:val="00D42841"/>
    <w:rsid w:val="00D44E80"/>
    <w:rsid w:val="00D45F0D"/>
    <w:rsid w:val="00D477DA"/>
    <w:rsid w:val="00D516E1"/>
    <w:rsid w:val="00D549C6"/>
    <w:rsid w:val="00D5514B"/>
    <w:rsid w:val="00D64104"/>
    <w:rsid w:val="00D701E8"/>
    <w:rsid w:val="00D70848"/>
    <w:rsid w:val="00D709DA"/>
    <w:rsid w:val="00D711C9"/>
    <w:rsid w:val="00D71AC1"/>
    <w:rsid w:val="00D72A92"/>
    <w:rsid w:val="00D740BD"/>
    <w:rsid w:val="00D7429C"/>
    <w:rsid w:val="00D754A2"/>
    <w:rsid w:val="00D82FC9"/>
    <w:rsid w:val="00D848FB"/>
    <w:rsid w:val="00D84990"/>
    <w:rsid w:val="00D939FC"/>
    <w:rsid w:val="00D94A1D"/>
    <w:rsid w:val="00D94FFC"/>
    <w:rsid w:val="00DA35A2"/>
    <w:rsid w:val="00DB16AF"/>
    <w:rsid w:val="00DB311D"/>
    <w:rsid w:val="00DB4807"/>
    <w:rsid w:val="00DC30F1"/>
    <w:rsid w:val="00DC3597"/>
    <w:rsid w:val="00DD11A9"/>
    <w:rsid w:val="00DD236E"/>
    <w:rsid w:val="00DD27F6"/>
    <w:rsid w:val="00DD3643"/>
    <w:rsid w:val="00DD7B11"/>
    <w:rsid w:val="00DE0992"/>
    <w:rsid w:val="00DE5513"/>
    <w:rsid w:val="00DF0937"/>
    <w:rsid w:val="00DF3B53"/>
    <w:rsid w:val="00DF3D7D"/>
    <w:rsid w:val="00E000C0"/>
    <w:rsid w:val="00E007B5"/>
    <w:rsid w:val="00E01ADF"/>
    <w:rsid w:val="00E021CA"/>
    <w:rsid w:val="00E045DC"/>
    <w:rsid w:val="00E1669B"/>
    <w:rsid w:val="00E2651E"/>
    <w:rsid w:val="00E30DFA"/>
    <w:rsid w:val="00E344F3"/>
    <w:rsid w:val="00E34ECF"/>
    <w:rsid w:val="00E40D59"/>
    <w:rsid w:val="00E43EC8"/>
    <w:rsid w:val="00E446AF"/>
    <w:rsid w:val="00E45D64"/>
    <w:rsid w:val="00E46B9E"/>
    <w:rsid w:val="00E53E5F"/>
    <w:rsid w:val="00E578C4"/>
    <w:rsid w:val="00E60693"/>
    <w:rsid w:val="00E64EFB"/>
    <w:rsid w:val="00E65CB2"/>
    <w:rsid w:val="00E712C8"/>
    <w:rsid w:val="00E71E36"/>
    <w:rsid w:val="00E721E8"/>
    <w:rsid w:val="00E72AA4"/>
    <w:rsid w:val="00E75A98"/>
    <w:rsid w:val="00E75F0C"/>
    <w:rsid w:val="00E76E30"/>
    <w:rsid w:val="00E828A0"/>
    <w:rsid w:val="00E828CC"/>
    <w:rsid w:val="00E82A18"/>
    <w:rsid w:val="00E83867"/>
    <w:rsid w:val="00E84911"/>
    <w:rsid w:val="00E87E05"/>
    <w:rsid w:val="00EA4578"/>
    <w:rsid w:val="00EB36E4"/>
    <w:rsid w:val="00EB3EA3"/>
    <w:rsid w:val="00EB5EFA"/>
    <w:rsid w:val="00EB6E96"/>
    <w:rsid w:val="00EC232F"/>
    <w:rsid w:val="00EC2C1C"/>
    <w:rsid w:val="00EC63D3"/>
    <w:rsid w:val="00ED764C"/>
    <w:rsid w:val="00EE1950"/>
    <w:rsid w:val="00EE5B02"/>
    <w:rsid w:val="00EE6038"/>
    <w:rsid w:val="00EE6FE5"/>
    <w:rsid w:val="00EF01A8"/>
    <w:rsid w:val="00EF2D4C"/>
    <w:rsid w:val="00EF34D2"/>
    <w:rsid w:val="00EF3BDD"/>
    <w:rsid w:val="00EF5A24"/>
    <w:rsid w:val="00EF7002"/>
    <w:rsid w:val="00F075D1"/>
    <w:rsid w:val="00F13890"/>
    <w:rsid w:val="00F22110"/>
    <w:rsid w:val="00F234ED"/>
    <w:rsid w:val="00F243DB"/>
    <w:rsid w:val="00F258CD"/>
    <w:rsid w:val="00F3128C"/>
    <w:rsid w:val="00F32BC1"/>
    <w:rsid w:val="00F425F9"/>
    <w:rsid w:val="00F46223"/>
    <w:rsid w:val="00F46731"/>
    <w:rsid w:val="00F46C34"/>
    <w:rsid w:val="00F47E28"/>
    <w:rsid w:val="00F50157"/>
    <w:rsid w:val="00F514EC"/>
    <w:rsid w:val="00F52655"/>
    <w:rsid w:val="00F55099"/>
    <w:rsid w:val="00F55111"/>
    <w:rsid w:val="00F63308"/>
    <w:rsid w:val="00F6539E"/>
    <w:rsid w:val="00F669E2"/>
    <w:rsid w:val="00F700D3"/>
    <w:rsid w:val="00F70199"/>
    <w:rsid w:val="00F75ABD"/>
    <w:rsid w:val="00F76C5D"/>
    <w:rsid w:val="00F76EDF"/>
    <w:rsid w:val="00F825FE"/>
    <w:rsid w:val="00F84E32"/>
    <w:rsid w:val="00F85E2A"/>
    <w:rsid w:val="00F8606E"/>
    <w:rsid w:val="00F95317"/>
    <w:rsid w:val="00F96392"/>
    <w:rsid w:val="00F97B5E"/>
    <w:rsid w:val="00FA11CF"/>
    <w:rsid w:val="00FA3EF0"/>
    <w:rsid w:val="00FB178C"/>
    <w:rsid w:val="00FB48BF"/>
    <w:rsid w:val="00FB4C88"/>
    <w:rsid w:val="00FC0189"/>
    <w:rsid w:val="00FC04C9"/>
    <w:rsid w:val="00FC1CC1"/>
    <w:rsid w:val="00FC59AF"/>
    <w:rsid w:val="00FC5F18"/>
    <w:rsid w:val="00FD0304"/>
    <w:rsid w:val="00FD0568"/>
    <w:rsid w:val="00FD0611"/>
    <w:rsid w:val="00FD2737"/>
    <w:rsid w:val="00FD2BF9"/>
    <w:rsid w:val="00FD41B0"/>
    <w:rsid w:val="00FD4476"/>
    <w:rsid w:val="00FD51AA"/>
    <w:rsid w:val="00FE18E2"/>
    <w:rsid w:val="00FE72B3"/>
    <w:rsid w:val="00FE761D"/>
    <w:rsid w:val="00FF0C59"/>
    <w:rsid w:val="00FF3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7A4FA5"/>
  <w14:defaultImageDpi w14:val="32767"/>
  <w15:chartTrackingRefBased/>
  <w15:docId w15:val="{5AF57BC0-6667-EB4B-9598-9A7A275A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045DC"/>
    <w:pPr>
      <w:tabs>
        <w:tab w:val="center" w:pos="4680"/>
        <w:tab w:val="right" w:pos="9360"/>
      </w:tabs>
    </w:pPr>
  </w:style>
  <w:style w:type="character" w:customStyle="1" w:styleId="FooterChar">
    <w:name w:val="Footer Char"/>
    <w:basedOn w:val="DefaultParagraphFont"/>
    <w:link w:val="Footer"/>
    <w:uiPriority w:val="99"/>
    <w:rsid w:val="00E045DC"/>
  </w:style>
  <w:style w:type="character" w:styleId="PageNumber">
    <w:name w:val="page number"/>
    <w:basedOn w:val="DefaultParagraphFont"/>
    <w:uiPriority w:val="99"/>
    <w:semiHidden/>
    <w:unhideWhenUsed/>
    <w:rsid w:val="00E045DC"/>
  </w:style>
  <w:style w:type="paragraph" w:styleId="EndnoteText">
    <w:name w:val="endnote text"/>
    <w:basedOn w:val="Normal"/>
    <w:link w:val="EndnoteTextChar"/>
    <w:uiPriority w:val="99"/>
    <w:semiHidden/>
    <w:unhideWhenUsed/>
    <w:rsid w:val="00730D73"/>
    <w:rPr>
      <w:sz w:val="20"/>
      <w:szCs w:val="20"/>
    </w:rPr>
  </w:style>
  <w:style w:type="character" w:customStyle="1" w:styleId="EndnoteTextChar">
    <w:name w:val="Endnote Text Char"/>
    <w:basedOn w:val="DefaultParagraphFont"/>
    <w:link w:val="EndnoteText"/>
    <w:uiPriority w:val="99"/>
    <w:semiHidden/>
    <w:rsid w:val="00730D73"/>
    <w:rPr>
      <w:sz w:val="20"/>
      <w:szCs w:val="20"/>
    </w:rPr>
  </w:style>
  <w:style w:type="character" w:styleId="EndnoteReference">
    <w:name w:val="endnote reference"/>
    <w:basedOn w:val="DefaultParagraphFont"/>
    <w:uiPriority w:val="99"/>
    <w:semiHidden/>
    <w:unhideWhenUsed/>
    <w:rsid w:val="00730D73"/>
    <w:rPr>
      <w:vertAlign w:val="superscript"/>
    </w:rPr>
  </w:style>
  <w:style w:type="paragraph" w:styleId="NormalWeb">
    <w:name w:val="Normal (Web)"/>
    <w:basedOn w:val="Normal"/>
    <w:uiPriority w:val="99"/>
    <w:unhideWhenUsed/>
    <w:rsid w:val="00AC6BB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C434B"/>
    <w:pPr>
      <w:ind w:left="720"/>
      <w:contextualSpacing/>
    </w:pPr>
  </w:style>
  <w:style w:type="paragraph" w:styleId="Revision">
    <w:name w:val="Revision"/>
    <w:hidden/>
    <w:uiPriority w:val="99"/>
    <w:semiHidden/>
    <w:rsid w:val="00391D57"/>
  </w:style>
  <w:style w:type="character" w:styleId="CommentReference">
    <w:name w:val="annotation reference"/>
    <w:basedOn w:val="DefaultParagraphFont"/>
    <w:uiPriority w:val="99"/>
    <w:semiHidden/>
    <w:unhideWhenUsed/>
    <w:rsid w:val="00BF642C"/>
    <w:rPr>
      <w:sz w:val="16"/>
      <w:szCs w:val="16"/>
    </w:rPr>
  </w:style>
  <w:style w:type="paragraph" w:styleId="CommentText">
    <w:name w:val="annotation text"/>
    <w:basedOn w:val="Normal"/>
    <w:link w:val="CommentTextChar"/>
    <w:uiPriority w:val="99"/>
    <w:semiHidden/>
    <w:unhideWhenUsed/>
    <w:rsid w:val="00BF642C"/>
    <w:rPr>
      <w:sz w:val="20"/>
      <w:szCs w:val="20"/>
    </w:rPr>
  </w:style>
  <w:style w:type="character" w:customStyle="1" w:styleId="CommentTextChar">
    <w:name w:val="Comment Text Char"/>
    <w:basedOn w:val="DefaultParagraphFont"/>
    <w:link w:val="CommentText"/>
    <w:uiPriority w:val="99"/>
    <w:semiHidden/>
    <w:rsid w:val="00BF642C"/>
    <w:rPr>
      <w:sz w:val="20"/>
      <w:szCs w:val="20"/>
    </w:rPr>
  </w:style>
  <w:style w:type="paragraph" w:styleId="CommentSubject">
    <w:name w:val="annotation subject"/>
    <w:basedOn w:val="CommentText"/>
    <w:next w:val="CommentText"/>
    <w:link w:val="CommentSubjectChar"/>
    <w:uiPriority w:val="99"/>
    <w:semiHidden/>
    <w:unhideWhenUsed/>
    <w:rsid w:val="00BF642C"/>
    <w:rPr>
      <w:b/>
      <w:bCs/>
    </w:rPr>
  </w:style>
  <w:style w:type="character" w:customStyle="1" w:styleId="CommentSubjectChar">
    <w:name w:val="Comment Subject Char"/>
    <w:basedOn w:val="CommentTextChar"/>
    <w:link w:val="CommentSubject"/>
    <w:uiPriority w:val="99"/>
    <w:semiHidden/>
    <w:rsid w:val="00BF642C"/>
    <w:rPr>
      <w:b/>
      <w:bCs/>
      <w:sz w:val="20"/>
      <w:szCs w:val="20"/>
    </w:rPr>
  </w:style>
  <w:style w:type="paragraph" w:styleId="Header">
    <w:name w:val="header"/>
    <w:basedOn w:val="Normal"/>
    <w:link w:val="HeaderChar"/>
    <w:uiPriority w:val="99"/>
    <w:unhideWhenUsed/>
    <w:rsid w:val="003A5FA8"/>
    <w:pPr>
      <w:tabs>
        <w:tab w:val="center" w:pos="4680"/>
        <w:tab w:val="right" w:pos="9360"/>
      </w:tabs>
    </w:pPr>
  </w:style>
  <w:style w:type="character" w:customStyle="1" w:styleId="HeaderChar">
    <w:name w:val="Header Char"/>
    <w:basedOn w:val="DefaultParagraphFont"/>
    <w:link w:val="Header"/>
    <w:uiPriority w:val="99"/>
    <w:rsid w:val="003A5F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14797">
      <w:bodyDiv w:val="1"/>
      <w:marLeft w:val="0"/>
      <w:marRight w:val="0"/>
      <w:marTop w:val="0"/>
      <w:marBottom w:val="0"/>
      <w:divBdr>
        <w:top w:val="none" w:sz="0" w:space="0" w:color="auto"/>
        <w:left w:val="none" w:sz="0" w:space="0" w:color="auto"/>
        <w:bottom w:val="none" w:sz="0" w:space="0" w:color="auto"/>
        <w:right w:val="none" w:sz="0" w:space="0" w:color="auto"/>
      </w:divBdr>
      <w:divsChild>
        <w:div w:id="1931621013">
          <w:marLeft w:val="0"/>
          <w:marRight w:val="0"/>
          <w:marTop w:val="0"/>
          <w:marBottom w:val="0"/>
          <w:divBdr>
            <w:top w:val="none" w:sz="0" w:space="0" w:color="auto"/>
            <w:left w:val="none" w:sz="0" w:space="0" w:color="auto"/>
            <w:bottom w:val="none" w:sz="0" w:space="0" w:color="auto"/>
            <w:right w:val="none" w:sz="0" w:space="0" w:color="auto"/>
          </w:divBdr>
          <w:divsChild>
            <w:div w:id="1019700874">
              <w:marLeft w:val="0"/>
              <w:marRight w:val="0"/>
              <w:marTop w:val="0"/>
              <w:marBottom w:val="0"/>
              <w:divBdr>
                <w:top w:val="none" w:sz="0" w:space="0" w:color="auto"/>
                <w:left w:val="none" w:sz="0" w:space="0" w:color="auto"/>
                <w:bottom w:val="none" w:sz="0" w:space="0" w:color="auto"/>
                <w:right w:val="none" w:sz="0" w:space="0" w:color="auto"/>
              </w:divBdr>
              <w:divsChild>
                <w:div w:id="208260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30</Pages>
  <Words>9037</Words>
  <Characters>51511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Copyeditor</cp:lastModifiedBy>
  <cp:revision>17</cp:revision>
  <cp:lastPrinted>2018-04-09T15:49:00Z</cp:lastPrinted>
  <dcterms:created xsi:type="dcterms:W3CDTF">2022-08-29T19:40:00Z</dcterms:created>
  <dcterms:modified xsi:type="dcterms:W3CDTF">2022-09-06T17:22:00Z</dcterms:modified>
</cp:coreProperties>
</file>