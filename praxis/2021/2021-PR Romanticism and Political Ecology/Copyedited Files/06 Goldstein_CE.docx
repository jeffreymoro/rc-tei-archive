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6ED9" w14:textId="421094D2" w:rsidR="002105A7" w:rsidRDefault="002105A7" w:rsidP="002105A7">
      <w:r>
        <w:t>Amanda Jo Goldstein</w:t>
      </w:r>
      <w:r w:rsidR="00AE49D2">
        <w:t xml:space="preserve">, </w:t>
      </w:r>
      <w:r>
        <w:t>UC Berkeley</w:t>
      </w:r>
    </w:p>
    <w:p w14:paraId="28A9BFBF" w14:textId="2D536EF1" w:rsidR="002105A7" w:rsidRDefault="00AE49D2" w:rsidP="002105A7">
      <w:r>
        <w:t>Romantic Circles/PRAXIS Resubmission, 10.</w:t>
      </w:r>
      <w:r w:rsidR="005F474C">
        <w:t>25</w:t>
      </w:r>
      <w:r>
        <w:t>.20</w:t>
      </w:r>
    </w:p>
    <w:p w14:paraId="1E095BF0" w14:textId="226878F4" w:rsidR="00AE49D2" w:rsidRDefault="00AE49D2" w:rsidP="002105A7">
      <w:r>
        <w:t xml:space="preserve">Special Issue on “Political Ecology,” Ed. </w:t>
      </w:r>
      <w:proofErr w:type="spellStart"/>
      <w:r>
        <w:t>Kir</w:t>
      </w:r>
      <w:proofErr w:type="spellEnd"/>
      <w:r>
        <w:t xml:space="preserve"> </w:t>
      </w:r>
      <w:proofErr w:type="spellStart"/>
      <w:r>
        <w:t>Kuiken</w:t>
      </w:r>
      <w:proofErr w:type="spellEnd"/>
    </w:p>
    <w:p w14:paraId="1CF4E52F" w14:textId="77777777" w:rsidR="00AE49D2" w:rsidRDefault="00AE49D2" w:rsidP="002105A7"/>
    <w:p w14:paraId="19384DAE" w14:textId="77777777" w:rsidR="00AE49D2" w:rsidRPr="002105A7" w:rsidRDefault="00AE49D2" w:rsidP="002105A7"/>
    <w:p w14:paraId="3305BFBA" w14:textId="1A24AF25" w:rsidR="00282C58" w:rsidRPr="006F3C43" w:rsidRDefault="00282C58" w:rsidP="00282C58">
      <w:pPr>
        <w:jc w:val="center"/>
        <w:rPr>
          <w:i/>
        </w:rPr>
      </w:pPr>
      <w:r w:rsidRPr="006F3C43">
        <w:rPr>
          <w:i/>
        </w:rPr>
        <w:t>Utopian Pastoral and The Inhuman Trade</w:t>
      </w:r>
    </w:p>
    <w:p w14:paraId="7E990122" w14:textId="77777777" w:rsidR="00282C58" w:rsidRDefault="00282C58" w:rsidP="00282C58">
      <w:pPr>
        <w:jc w:val="center"/>
      </w:pPr>
    </w:p>
    <w:p w14:paraId="4ECD68E4" w14:textId="77777777" w:rsidR="00282C58" w:rsidRDefault="00282C58" w:rsidP="00282C58">
      <w:pPr>
        <w:jc w:val="center"/>
      </w:pPr>
    </w:p>
    <w:p w14:paraId="393DD044" w14:textId="77857859" w:rsidR="00282C58" w:rsidRPr="00785741" w:rsidRDefault="00934962" w:rsidP="00282C58">
      <w:pPr>
        <w:jc w:val="center"/>
      </w:pPr>
      <w:r w:rsidRPr="00785741">
        <w:t xml:space="preserve">Introduction: “We Fight </w:t>
      </w:r>
      <w:ins w:id="0" w:author="Copyeditor" w:date="2022-08-31T22:55:00Z">
        <w:r>
          <w:t>f</w:t>
        </w:r>
      </w:ins>
      <w:del w:id="1" w:author="Copyeditor" w:date="2022-08-31T22:55:00Z">
        <w:r w:rsidRPr="00785741" w:rsidDel="00934962">
          <w:delText>F</w:delText>
        </w:r>
      </w:del>
      <w:r w:rsidRPr="00785741">
        <w:t>or Grass”</w:t>
      </w:r>
    </w:p>
    <w:p w14:paraId="136B8797" w14:textId="77777777" w:rsidR="00282C58" w:rsidRDefault="00282C58" w:rsidP="00282C58">
      <w:pPr>
        <w:pStyle w:val="ListParagraph"/>
      </w:pPr>
    </w:p>
    <w:p w14:paraId="1F3D58E4" w14:textId="429A8DBB" w:rsidR="00282C58" w:rsidRPr="00D03110" w:rsidRDefault="00282C58" w:rsidP="002105A7">
      <w:pPr>
        <w:spacing w:line="480" w:lineRule="auto"/>
        <w:ind w:firstLine="720"/>
        <w:rPr>
          <w:bCs/>
        </w:rPr>
      </w:pPr>
      <w:r>
        <w:t>What may be the first appearance of “political ecology” in print offers no distinct definition or theor</w:t>
      </w:r>
      <w:r w:rsidR="00801DD0">
        <w:t>ization.</w:t>
      </w:r>
      <w:r>
        <w:t xml:space="preserve"> Yet </w:t>
      </w:r>
      <w:ins w:id="2" w:author="Copyeditor" w:date="2022-08-31T23:01:00Z">
        <w:r w:rsidR="00B04F87">
          <w:t>Frank Thone’s</w:t>
        </w:r>
      </w:ins>
      <w:del w:id="3" w:author="Copyeditor" w:date="2022-08-31T23:01:00Z">
        <w:r w:rsidDel="00B04F87">
          <w:delText>the</w:delText>
        </w:r>
      </w:del>
      <w:r>
        <w:t xml:space="preserve"> little think</w:t>
      </w:r>
      <w:ins w:id="4" w:author="Copyeditor" w:date="2022-08-31T22:58:00Z">
        <w:r w:rsidR="009652CE">
          <w:t xml:space="preserve"> </w:t>
        </w:r>
      </w:ins>
      <w:del w:id="5" w:author="Copyeditor" w:date="2022-08-31T22:58:00Z">
        <w:r w:rsidDel="009652CE">
          <w:delText>-</w:delText>
        </w:r>
      </w:del>
      <w:r>
        <w:t>piece entitled “We Fight for Grass</w:t>
      </w:r>
      <w:ins w:id="6" w:author="Copyeditor" w:date="2022-08-31T23:01:00Z">
        <w:r w:rsidR="00B04F87">
          <w:t>,</w:t>
        </w:r>
      </w:ins>
      <w:r>
        <w:t xml:space="preserve">” </w:t>
      </w:r>
      <w:del w:id="7" w:author="Copyeditor" w:date="2022-08-31T23:01:00Z">
        <w:r w:rsidDel="00B04F87">
          <w:delText>that</w:delText>
        </w:r>
      </w:del>
      <w:ins w:id="8" w:author="Copyeditor" w:date="2022-08-31T23:01:00Z">
        <w:r w:rsidR="00B04F87">
          <w:t>which</w:t>
        </w:r>
      </w:ins>
      <w:r>
        <w:t xml:space="preserve"> appeared under that heading in the </w:t>
      </w:r>
      <w:r>
        <w:rPr>
          <w:i/>
        </w:rPr>
        <w:t xml:space="preserve">Science News Letter </w:t>
      </w:r>
      <w:r>
        <w:t>of January 5</w:t>
      </w:r>
      <w:del w:id="9" w:author="Copyeditor" w:date="2022-08-31T22:58:00Z">
        <w:r w:rsidRPr="000F6900" w:rsidDel="009652CE">
          <w:rPr>
            <w:vertAlign w:val="superscript"/>
          </w:rPr>
          <w:delText>th</w:delText>
        </w:r>
      </w:del>
      <w:r>
        <w:t xml:space="preserve">, 1935, does articulate a strange, age-old parable of colonial avarice and climatic revenge. The </w:t>
      </w:r>
      <w:proofErr w:type="spellStart"/>
      <w:r>
        <w:t>topos</w:t>
      </w:r>
      <w:proofErr w:type="spellEnd"/>
      <w:r>
        <w:t xml:space="preserve"> long predates both the inauguration of the natural science of “ecology” in the 1860s and its self-conscious politicization in the 1970s, not to mention the splashy advent of a quite different sense of “political ecology” in (post</w:t>
      </w:r>
      <w:del w:id="10" w:author="Copyeditor" w:date="2022-08-31T23:02:00Z">
        <w:r w:rsidDel="00B04F87">
          <w:delText>-</w:delText>
        </w:r>
      </w:del>
      <w:r>
        <w:t xml:space="preserve">) humanistic theory by way of Jane Bennett’s 2010 monograph, </w:t>
      </w:r>
      <w:r>
        <w:rPr>
          <w:i/>
        </w:rPr>
        <w:t>Vibrant Matter: A Political Ecology of Things</w:t>
      </w:r>
      <w:r>
        <w:t>. Visions of what might be called “ecological retribution”</w:t>
      </w:r>
      <w:del w:id="11" w:author="Copyeditor" w:date="2022-08-31T23:03:00Z">
        <w:r w:rsidDel="00B04F87">
          <w:delText xml:space="preserve"> – </w:delText>
        </w:r>
      </w:del>
      <w:ins w:id="12" w:author="Copyeditor" w:date="2022-08-31T23:03:00Z">
        <w:r w:rsidR="00B04F87">
          <w:t>—</w:t>
        </w:r>
      </w:ins>
      <w:r>
        <w:t>and their utopian counterpart, “ecological jubilee”</w:t>
      </w:r>
      <w:del w:id="13" w:author="Copyeditor" w:date="2022-08-31T23:04:00Z">
        <w:r w:rsidDel="00B04F87">
          <w:delText xml:space="preserve"> – </w:delText>
        </w:r>
      </w:del>
      <w:ins w:id="14" w:author="Copyeditor" w:date="2022-08-31T23:04:00Z">
        <w:r w:rsidR="00B04F87">
          <w:t>—</w:t>
        </w:r>
      </w:ins>
      <w:r>
        <w:t xml:space="preserve">were to be the subject of this essay, for the sake of ecocriticism and Romantic “political ecology” </w:t>
      </w:r>
      <w:r w:rsidRPr="00B04F87">
        <w:rPr>
          <w:iCs/>
          <w:lang w:val="fr-FR"/>
          <w:rPrChange w:id="15" w:author="Copyeditor" w:date="2022-08-31T23:04:00Z">
            <w:rPr>
              <w:i/>
              <w:lang w:val="fr-FR"/>
            </w:rPr>
          </w:rPrChange>
        </w:rPr>
        <w:t>avant la lettre</w:t>
      </w:r>
      <w:r>
        <w:t xml:space="preserve">, long before I stumbled upon a variant here, </w:t>
      </w:r>
      <w:r w:rsidRPr="008A53E8">
        <w:t>at</w:t>
      </w:r>
      <w:r>
        <w:t xml:space="preserve"> one minor, modern origin of the phrase. </w:t>
      </w:r>
      <w:r w:rsidRPr="00D03110">
        <w:rPr>
          <w:bCs/>
        </w:rPr>
        <w:t>Yet its presence</w:t>
      </w:r>
      <w:r>
        <w:rPr>
          <w:bCs/>
        </w:rPr>
        <w:t>, I think,</w:t>
      </w:r>
      <w:r w:rsidRPr="00D03110">
        <w:rPr>
          <w:bCs/>
        </w:rPr>
        <w:t xml:space="preserve"> promotes </w:t>
      </w:r>
      <w:del w:id="16" w:author="Copyeditor" w:date="2022-08-31T23:06:00Z">
        <w:r w:rsidDel="00571A5E">
          <w:rPr>
            <w:bCs/>
          </w:rPr>
          <w:delText xml:space="preserve">Frank </w:delText>
        </w:r>
      </w:del>
      <w:r>
        <w:rPr>
          <w:bCs/>
        </w:rPr>
        <w:t>Thone’s</w:t>
      </w:r>
      <w:r w:rsidRPr="00D03110">
        <w:rPr>
          <w:bCs/>
        </w:rPr>
        <w:t xml:space="preserve"> mu</w:t>
      </w:r>
      <w:ins w:id="17" w:author="Copyeditor" w:date="2022-08-31T23:05:00Z">
        <w:r w:rsidR="00B04F87">
          <w:rPr>
            <w:bCs/>
          </w:rPr>
          <w:t>ch</w:t>
        </w:r>
      </w:ins>
      <w:del w:id="18" w:author="Copyeditor" w:date="2022-08-31T23:05:00Z">
        <w:r w:rsidRPr="00D03110" w:rsidDel="00B04F87">
          <w:rPr>
            <w:bCs/>
          </w:rPr>
          <w:delText>st</w:delText>
        </w:r>
      </w:del>
      <w:r w:rsidRPr="00D03110">
        <w:rPr>
          <w:bCs/>
        </w:rPr>
        <w:t>-dismissed “We Fight for Grass” into a</w:t>
      </w:r>
      <w:r>
        <w:rPr>
          <w:bCs/>
        </w:rPr>
        <w:t xml:space="preserve"> revealing </w:t>
      </w:r>
      <w:r w:rsidRPr="00D03110">
        <w:rPr>
          <w:bCs/>
        </w:rPr>
        <w:t xml:space="preserve">emblem for the ongoing challenge of “political ecology” in the </w:t>
      </w:r>
      <w:r>
        <w:rPr>
          <w:bCs/>
        </w:rPr>
        <w:t>text-based disciplines</w:t>
      </w:r>
      <w:del w:id="19" w:author="Copyeditor" w:date="2022-08-31T23:06:00Z">
        <w:r w:rsidDel="00571A5E">
          <w:rPr>
            <w:bCs/>
          </w:rPr>
          <w:delText>,</w:delText>
        </w:r>
      </w:del>
      <w:r>
        <w:rPr>
          <w:bCs/>
        </w:rPr>
        <w:t xml:space="preserve"> </w:t>
      </w:r>
      <w:r w:rsidR="00801DD0">
        <w:rPr>
          <w:bCs/>
        </w:rPr>
        <w:t>and</w:t>
      </w:r>
      <w:r>
        <w:rPr>
          <w:bCs/>
        </w:rPr>
        <w:t xml:space="preserve"> a concise </w:t>
      </w:r>
      <w:r w:rsidRPr="00D03110">
        <w:rPr>
          <w:bCs/>
        </w:rPr>
        <w:t xml:space="preserve">introduction to </w:t>
      </w:r>
      <w:r>
        <w:rPr>
          <w:bCs/>
        </w:rPr>
        <w:t xml:space="preserve">the present essay. </w:t>
      </w:r>
    </w:p>
    <w:p w14:paraId="6A299503" w14:textId="1436D476" w:rsidR="00282C58" w:rsidRDefault="00282C58" w:rsidP="002105A7">
      <w:pPr>
        <w:spacing w:line="480" w:lineRule="auto"/>
        <w:ind w:firstLine="720"/>
      </w:pPr>
      <w:r>
        <w:t xml:space="preserve">In Thone’s 1935 </w:t>
      </w:r>
      <w:r w:rsidR="00801DD0">
        <w:t>i</w:t>
      </w:r>
      <w:del w:id="20" w:author="Copyeditor" w:date="2022-08-31T23:06:00Z">
        <w:r w:rsidR="00801DD0" w:rsidDel="00571A5E">
          <w:delText>n</w:delText>
        </w:r>
      </w:del>
      <w:r w:rsidR="00801DD0">
        <w:t>teration</w:t>
      </w:r>
      <w:r>
        <w:t xml:space="preserve"> of “political ecology,” the fantasy of ecological retribution arrives at the height of an unwieldy analogy </w:t>
      </w:r>
      <w:r w:rsidR="00801DD0">
        <w:t>that compares</w:t>
      </w:r>
      <w:r>
        <w:t xml:space="preserve"> the incursions of Imperial Japan in Outer Mongolia </w:t>
      </w:r>
      <w:r w:rsidR="00801DD0">
        <w:t>to</w:t>
      </w:r>
      <w:r>
        <w:t xml:space="preserve"> “the Indian Fighting days of our own West” (</w:t>
      </w:r>
      <w:del w:id="21" w:author="Copyeditor" w:date="2022-08-31T23:08:00Z">
        <w:r w:rsidDel="00571A5E">
          <w:delText xml:space="preserve">Thone </w:delText>
        </w:r>
      </w:del>
      <w:r>
        <w:t xml:space="preserve">14). </w:t>
      </w:r>
      <w:r w:rsidR="00801DD0">
        <w:t>While</w:t>
      </w:r>
      <w:r>
        <w:t xml:space="preserve"> “to be sure, there are differences,” Thone boils both conflicts down to </w:t>
      </w:r>
      <w:r w:rsidR="00801DD0">
        <w:t>an age-old</w:t>
      </w:r>
      <w:r>
        <w:t xml:space="preserve"> antagonism between settlers and </w:t>
      </w:r>
      <w:r>
        <w:lastRenderedPageBreak/>
        <w:t>nomads: native peoples who “fight for grass”</w:t>
      </w:r>
      <w:del w:id="22" w:author="Copyeditor" w:date="2022-08-31T23:08:00Z">
        <w:r w:rsidDel="00571A5E">
          <w:delText xml:space="preserve"> – </w:delText>
        </w:r>
      </w:del>
      <w:ins w:id="23" w:author="Copyeditor" w:date="2022-08-31T23:08:00Z">
        <w:r w:rsidR="00571A5E">
          <w:t>—</w:t>
        </w:r>
      </w:ins>
      <w:r>
        <w:t>pasture for their ruminant food</w:t>
      </w:r>
      <w:ins w:id="24" w:author="Copyeditor" w:date="2022-08-31T23:08:00Z">
        <w:r w:rsidR="00571A5E">
          <w:t xml:space="preserve"> </w:t>
        </w:r>
      </w:ins>
      <w:del w:id="25" w:author="Copyeditor" w:date="2022-08-31T23:08:00Z">
        <w:r w:rsidDel="00571A5E">
          <w:delText>-</w:delText>
        </w:r>
      </w:del>
      <w:r>
        <w:t>sources</w:t>
      </w:r>
      <w:del w:id="26" w:author="Copyeditor" w:date="2022-08-31T23:09:00Z">
        <w:r w:rsidDel="00571A5E">
          <w:delText xml:space="preserve"> – </w:delText>
        </w:r>
      </w:del>
      <w:ins w:id="27" w:author="Copyeditor" w:date="2022-08-31T23:09:00Z">
        <w:r w:rsidR="00571A5E">
          <w:t>—</w:t>
        </w:r>
      </w:ins>
      <w:r>
        <w:t xml:space="preserve">against the conquering </w:t>
      </w:r>
      <w:del w:id="28" w:author="Copyeditor" w:date="2022-08-31T23:09:00Z">
        <w:r w:rsidDel="00571A5E">
          <w:delText>ploughshares</w:delText>
        </w:r>
      </w:del>
      <w:ins w:id="29" w:author="Copyeditor" w:date="2022-08-31T23:09:00Z">
        <w:r w:rsidR="00571A5E">
          <w:t>plowshares</w:t>
        </w:r>
      </w:ins>
      <w:r>
        <w:t xml:space="preserve"> of an “emergent empire” (14). The terms of the analogy are thus technically mythic even before the author actually compares Mongolian horsemen to “Centaurs” (14). The toil of tilling the soil divides fallen life from Paradise in </w:t>
      </w:r>
      <w:proofErr w:type="spellStart"/>
      <w:r>
        <w:t>Judaeo-Christian</w:t>
      </w:r>
      <w:proofErr w:type="spellEnd"/>
      <w:r>
        <w:t xml:space="preserve"> theology and the Golden Age from the rest in Gr</w:t>
      </w:r>
      <w:del w:id="30" w:author="Copyeditor" w:date="2022-08-31T23:10:00Z">
        <w:r w:rsidDel="00571A5E">
          <w:delText>a</w:delText>
        </w:r>
      </w:del>
      <w:r>
        <w:t>eco-Roman cosmogony; Reformation theology</w:t>
      </w:r>
      <w:r w:rsidR="00801DD0">
        <w:t xml:space="preserve"> and</w:t>
      </w:r>
      <w:r>
        <w:t xml:space="preserve"> </w:t>
      </w:r>
      <w:ins w:id="31" w:author="Copyeditor" w:date="2022-08-31T23:12:00Z">
        <w:r w:rsidR="003A71CE">
          <w:t xml:space="preserve">the </w:t>
        </w:r>
      </w:ins>
      <w:r>
        <w:t xml:space="preserve">Enlightenment </w:t>
      </w:r>
      <w:r w:rsidR="00801DD0">
        <w:t>redefined such</w:t>
      </w:r>
      <w:r>
        <w:t xml:space="preserve"> </w:t>
      </w:r>
      <w:ins w:id="32" w:author="Copyeditor" w:date="2022-08-31T23:13:00Z">
        <w:r w:rsidR="003A71CE">
          <w:t xml:space="preserve">a </w:t>
        </w:r>
      </w:ins>
      <w:r>
        <w:t xml:space="preserve">declension </w:t>
      </w:r>
      <w:ins w:id="33" w:author="Copyeditor" w:date="2022-08-31T23:13:00Z">
        <w:r w:rsidR="003A71CE">
          <w:t xml:space="preserve">of </w:t>
        </w:r>
      </w:ins>
      <w:r>
        <w:t xml:space="preserve">arduous </w:t>
      </w:r>
      <w:r w:rsidRPr="00074716">
        <w:t>progress</w:t>
      </w:r>
      <w:r>
        <w:t xml:space="preserve"> and ranked human societies accordingly. None of these mythic backgrounds are incidental to the present inquiry. But what matters </w:t>
      </w:r>
      <w:r w:rsidR="00801DD0">
        <w:t>most</w:t>
      </w:r>
      <w:r>
        <w:t xml:space="preserve"> is th</w:t>
      </w:r>
      <w:r w:rsidR="00801DD0">
        <w:t>e</w:t>
      </w:r>
      <w:r>
        <w:t xml:space="preserve"> moral climax of “We Fight for Grass,” when Thone suddenly pivots to the</w:t>
      </w:r>
      <w:r w:rsidR="00801DD0">
        <w:t xml:space="preserve"> </w:t>
      </w:r>
      <w:r>
        <w:t xml:space="preserve">Dust Bowl </w:t>
      </w:r>
      <w:del w:id="34" w:author="Copyeditor" w:date="2022-08-31T23:14:00Z">
        <w:r w:rsidDel="003A71CE">
          <w:delText xml:space="preserve">currently </w:delText>
        </w:r>
      </w:del>
      <w:ins w:id="35" w:author="Copyeditor" w:date="2022-08-31T23:14:00Z">
        <w:r w:rsidR="003A71CE">
          <w:t xml:space="preserve">then </w:t>
        </w:r>
      </w:ins>
      <w:r>
        <w:t>afflicting the North American prairies. His political ecology casts this catastrophe as a modality of attenuated, indigenous revenge:</w:t>
      </w:r>
    </w:p>
    <w:p w14:paraId="58468ED2" w14:textId="033A6DDF" w:rsidR="00282C58" w:rsidDel="003A71CE" w:rsidRDefault="00282C58">
      <w:pPr>
        <w:spacing w:line="480" w:lineRule="auto"/>
        <w:ind w:left="720" w:right="720"/>
        <w:rPr>
          <w:del w:id="36" w:author="Copyeditor" w:date="2022-08-31T23:15:00Z"/>
        </w:rPr>
        <w:pPrChange w:id="37" w:author="Copyeditor" w:date="2022-08-31T23:14:00Z">
          <w:pPr>
            <w:ind w:left="720" w:right="720"/>
          </w:pPr>
        </w:pPrChange>
      </w:pPr>
      <w:r>
        <w:t xml:space="preserve">The Indians fought for grass. They lost. The plow broke sod farther and farther westward, until in the mad, wheat-hungry years of the World War grasslands that never should have been turned over at all were broken and put into grain. Then came drought, grass-hoppers, dust storms; </w:t>
      </w:r>
      <w:r w:rsidRPr="000F6900">
        <w:t>the Indians were in part avenged</w:t>
      </w:r>
      <w:r>
        <w:t>.  Now we seek to replace the vanished grass. (</w:t>
      </w:r>
      <w:del w:id="38" w:author="Copyeditor" w:date="2022-08-31T23:15:00Z">
        <w:r w:rsidDel="003A71CE">
          <w:delText>Thone</w:delText>
        </w:r>
        <w:r w:rsidR="00253C5F" w:rsidDel="003A71CE">
          <w:delText>,</w:delText>
        </w:r>
        <w:r w:rsidDel="003A71CE">
          <w:delText xml:space="preserve"> </w:delText>
        </w:r>
      </w:del>
      <w:r>
        <w:t>14)</w:t>
      </w:r>
    </w:p>
    <w:p w14:paraId="25E1FC5C" w14:textId="77777777" w:rsidR="00282C58" w:rsidRDefault="00282C58">
      <w:pPr>
        <w:spacing w:line="480" w:lineRule="auto"/>
        <w:ind w:left="720" w:right="720"/>
        <w:pPrChange w:id="39" w:author="Copyeditor" w:date="2022-08-31T23:15:00Z">
          <w:pPr>
            <w:ind w:right="720"/>
          </w:pPr>
        </w:pPrChange>
      </w:pPr>
    </w:p>
    <w:p w14:paraId="699B28BD" w14:textId="0B6F438C" w:rsidR="00282C58" w:rsidRDefault="00282C58" w:rsidP="002105A7">
      <w:pPr>
        <w:spacing w:line="480" w:lineRule="auto"/>
      </w:pPr>
      <w:r>
        <w:t xml:space="preserve">At a distance of 85 years, the ideologies in play make easy targets. Grasslands “turned over” by an agentless “plow” elide their seizure through violent acts of “Indian Removal” (juridical, military, and biopolitical) that the author will neither query nor name. “We seek to replace the vanished grass,” Thone concludes, yet fail to imagine reparations for the (putatively) “vanished” people, let alone </w:t>
      </w:r>
      <w:del w:id="40" w:author="Copyeditor" w:date="2022-08-31T23:16:00Z">
        <w:r w:rsidDel="003A71CE">
          <w:delText xml:space="preserve">to </w:delText>
        </w:r>
      </w:del>
      <w:r>
        <w:t xml:space="preserve">grasp how the two projects would be inseparable. Though a tone of regret replaces that of triumph, Thone’s grass-up, ecological retelling of political conflict leaves the fatalist logic of Manifest Destiny and its myth of the Vanishing Indian intact. </w:t>
      </w:r>
    </w:p>
    <w:p w14:paraId="0076DA44" w14:textId="6BC5559B" w:rsidR="00282C58" w:rsidRDefault="00282C58" w:rsidP="002105A7">
      <w:pPr>
        <w:spacing w:line="480" w:lineRule="auto"/>
        <w:ind w:firstLine="720"/>
      </w:pPr>
      <w:r>
        <w:lastRenderedPageBreak/>
        <w:t xml:space="preserve">Yet it is precisely this heady mix of ecological regret and </w:t>
      </w:r>
      <w:del w:id="41" w:author="Copyeditor" w:date="2022-08-31T23:17:00Z">
        <w:r w:rsidDel="00E6239D">
          <w:delText>ethno-cultural</w:delText>
        </w:r>
      </w:del>
      <w:ins w:id="42" w:author="Copyeditor" w:date="2022-08-31T23:17:00Z">
        <w:r w:rsidR="00E6239D">
          <w:t>ethnocultural</w:t>
        </w:r>
      </w:ins>
      <w:r>
        <w:t xml:space="preserve"> unaccountability that may make Thone’s New Deal “political ecology” a still-pertinent emblem for the state of our art. Rewriting episodes of imperial conquest from the angle of the grass, the effort prefigures now familiar forms of </w:t>
      </w:r>
      <w:ins w:id="43" w:author="Copyeditor" w:date="2022-08-31T23:19:00Z">
        <w:r w:rsidR="00E6239D">
          <w:t xml:space="preserve">an </w:t>
        </w:r>
      </w:ins>
      <w:r>
        <w:t>ecologically</w:t>
      </w:r>
      <w:ins w:id="44" w:author="Copyeditor" w:date="2022-08-31T23:18:00Z">
        <w:r w:rsidR="00E6239D">
          <w:t xml:space="preserve"> </w:t>
        </w:r>
      </w:ins>
      <w:del w:id="45" w:author="Copyeditor" w:date="2022-08-31T23:18:00Z">
        <w:r w:rsidDel="00E6239D">
          <w:delText>-</w:delText>
        </w:r>
      </w:del>
      <w:r>
        <w:t xml:space="preserve">motivated “nonhuman turn” and </w:t>
      </w:r>
      <w:ins w:id="46" w:author="Copyeditor" w:date="2022-08-31T23:19:00Z">
        <w:r w:rsidR="00E6239D">
          <w:t>its</w:t>
        </w:r>
      </w:ins>
      <w:del w:id="47" w:author="Copyeditor" w:date="2022-08-31T23:19:00Z">
        <w:r w:rsidDel="00E6239D">
          <w:delText>their</w:delText>
        </w:r>
      </w:del>
      <w:r>
        <w:t xml:space="preserve"> increasingly notorious political shortcomings </w:t>
      </w:r>
      <w:r w:rsidR="00801DD0">
        <w:t>when it comes to</w:t>
      </w:r>
      <w:r>
        <w:t xml:space="preserve"> those Sylvia Wynter names “Man’s human Others” (Wynter and Scott 174). Influential new materialist, object-oriented, </w:t>
      </w:r>
      <w:proofErr w:type="spellStart"/>
      <w:r>
        <w:t>posthumanist</w:t>
      </w:r>
      <w:proofErr w:type="spellEnd"/>
      <w:r>
        <w:t xml:space="preserve">, and Anthropocene theories have been charged </w:t>
      </w:r>
      <w:r w:rsidR="00801DD0">
        <w:t xml:space="preserve">justly </w:t>
      </w:r>
      <w:r>
        <w:t>with “resounding silence” on matters of race and colonial history, above all by scholars in Black</w:t>
      </w:r>
      <w:r w:rsidR="00801DD0">
        <w:t xml:space="preserve"> </w:t>
      </w:r>
      <w:r>
        <w:t xml:space="preserve">and critical ethnic studies whose thought, by force rather than belated epiphany, has proceeded in proximity to categories like animality, thing-hood and the land (Z. I. Jackson 216; </w:t>
      </w:r>
      <w:proofErr w:type="spellStart"/>
      <w:r>
        <w:t>Karera</w:t>
      </w:r>
      <w:proofErr w:type="spellEnd"/>
      <w:r>
        <w:t xml:space="preserve">, 34, 47). The elision of pertinent </w:t>
      </w:r>
      <w:r w:rsidRPr="00277C73">
        <w:rPr>
          <w:bCs/>
        </w:rPr>
        <w:t>non-white</w:t>
      </w:r>
      <w:r>
        <w:rPr>
          <w:bCs/>
        </w:rPr>
        <w:t>, non-</w:t>
      </w:r>
      <w:r w:rsidRPr="00277C73">
        <w:rPr>
          <w:bCs/>
        </w:rPr>
        <w:t>Northern</w:t>
      </w:r>
      <w:r>
        <w:t xml:space="preserve"> expertise marks</w:t>
      </w:r>
      <w:ins w:id="48" w:author="Copyeditor" w:date="2022-08-31T23:22:00Z">
        <w:r w:rsidR="00EA5E0A">
          <w:t xml:space="preserve"> the</w:t>
        </w:r>
      </w:ins>
      <w:r>
        <w:t xml:space="preserve"> </w:t>
      </w:r>
      <w:r w:rsidR="00801DD0">
        <w:t>recent</w:t>
      </w:r>
      <w:r>
        <w:t xml:space="preserve"> genealogy of “political ecology” as well. Giving the term </w:t>
      </w:r>
      <w:r w:rsidR="00801DD0">
        <w:t>new</w:t>
      </w:r>
      <w:r>
        <w:t xml:space="preserve"> life in </w:t>
      </w:r>
      <w:r>
        <w:rPr>
          <w:i/>
        </w:rPr>
        <w:t xml:space="preserve">Vibrant </w:t>
      </w:r>
      <w:r w:rsidRPr="00EB0A2D">
        <w:rPr>
          <w:i/>
        </w:rPr>
        <w:t>Matter</w:t>
      </w:r>
      <w:r>
        <w:t xml:space="preserve">, Bennett neglected to acknowledge the precedence, or even the existence, of </w:t>
      </w:r>
      <w:r w:rsidR="00801DD0">
        <w:t>the</w:t>
      </w:r>
      <w:r>
        <w:t xml:space="preserve"> full-fledged academic discipline </w:t>
      </w:r>
      <w:r w:rsidR="00801DD0">
        <w:t>that shares</w:t>
      </w:r>
      <w:r>
        <w:t xml:space="preserve"> the same name. Centered in the </w:t>
      </w:r>
      <w:r w:rsidR="00801DD0">
        <w:t xml:space="preserve">study of the </w:t>
      </w:r>
      <w:r>
        <w:t xml:space="preserve">global South, Political Ecology was born among mid-century decolonization struggles and infused the purportedly apolitical natural science of ecology with the insights and methods </w:t>
      </w:r>
      <w:r w:rsidR="00801DD0">
        <w:t xml:space="preserve">of critical geography, </w:t>
      </w:r>
      <w:r>
        <w:t xml:space="preserve">Marxian </w:t>
      </w:r>
      <w:r w:rsidR="00801DD0">
        <w:t>structural analysis</w:t>
      </w:r>
      <w:r>
        <w:t>, cultural ecology, peasant and agrarian studies, and systems and dependency theory, frequently in open opposition to Third World development policies and open alliance with indigenous and peasant movements</w:t>
      </w:r>
      <w:commentRangeStart w:id="49"/>
      <w:r>
        <w:t>.</w:t>
      </w:r>
      <w:r>
        <w:rPr>
          <w:rStyle w:val="EndnoteReference"/>
        </w:rPr>
        <w:endnoteReference w:id="1"/>
      </w:r>
      <w:r>
        <w:t xml:space="preserve"> </w:t>
      </w:r>
      <w:commentRangeEnd w:id="49"/>
      <w:r w:rsidR="00F95015">
        <w:rPr>
          <w:rStyle w:val="CommentReference"/>
        </w:rPr>
        <w:commentReference w:id="49"/>
      </w:r>
    </w:p>
    <w:p w14:paraId="6AA022FD" w14:textId="1A050649" w:rsidR="00282C58" w:rsidRDefault="00282C58" w:rsidP="002105A7">
      <w:pPr>
        <w:spacing w:line="480" w:lineRule="auto"/>
        <w:ind w:firstLine="720"/>
      </w:pPr>
      <w:r>
        <w:t>What is the connection between eliding minoritized people and thought</w:t>
      </w:r>
      <w:del w:id="61" w:author="Copyeditor" w:date="2022-08-31T23:34:00Z">
        <w:r w:rsidDel="00F95015">
          <w:delText>,</w:delText>
        </w:r>
      </w:del>
      <w:r>
        <w:t xml:space="preserve"> in some variants </w:t>
      </w:r>
      <w:ins w:id="62" w:author="Copyeditor" w:date="2022-08-31T23:34:00Z">
        <w:r w:rsidR="00F95015">
          <w:t xml:space="preserve">of </w:t>
        </w:r>
      </w:ins>
      <w:r w:rsidR="00801DD0">
        <w:t>“</w:t>
      </w:r>
      <w:r>
        <w:t>political ecology</w:t>
      </w:r>
      <w:del w:id="63" w:author="Copyeditor" w:date="2022-08-31T23:34:00Z">
        <w:r w:rsidDel="00F95015">
          <w:delText>,</w:delText>
        </w:r>
      </w:del>
      <w:r w:rsidR="00801DD0">
        <w:t>”</w:t>
      </w:r>
      <w:r>
        <w:t xml:space="preserve"> and </w:t>
      </w:r>
      <w:r w:rsidR="00801DD0">
        <w:t>the tendency to figure</w:t>
      </w:r>
      <w:r>
        <w:t xml:space="preserve"> climate catastrophe as a modality of their revenge? In what ways does “Anthropocene” discourse license again, and with all scientific rigor, </w:t>
      </w:r>
      <w:r w:rsidR="00801DD0">
        <w:t>an understanding of</w:t>
      </w:r>
      <w:r>
        <w:t xml:space="preserve"> the weather as payback for crimes of history</w:t>
      </w:r>
      <w:r w:rsidR="00801DD0">
        <w:t>? Can such</w:t>
      </w:r>
      <w:r>
        <w:t xml:space="preserve"> moralization constitute anything other than repressed theology? My echo between “ecological” and </w:t>
      </w:r>
      <w:r w:rsidRPr="00F95015">
        <w:rPr>
          <w:iCs/>
          <w:rPrChange w:id="64" w:author="Copyeditor" w:date="2022-08-31T23:35:00Z">
            <w:rPr>
              <w:i/>
            </w:rPr>
          </w:rPrChange>
        </w:rPr>
        <w:t>divine</w:t>
      </w:r>
      <w:r>
        <w:rPr>
          <w:i/>
        </w:rPr>
        <w:t xml:space="preserve"> </w:t>
      </w:r>
      <w:r>
        <w:lastRenderedPageBreak/>
        <w:t xml:space="preserve">retribution, between the “Year of Jubilee” and “ecological jubilee,” is intended to welcome this </w:t>
      </w:r>
      <w:r w:rsidR="00801DD0">
        <w:t xml:space="preserve">latter </w:t>
      </w:r>
      <w:r>
        <w:t xml:space="preserve">question. The following contribution to the </w:t>
      </w:r>
      <w:r w:rsidR="00801DD0">
        <w:t>problem</w:t>
      </w:r>
      <w:r>
        <w:t xml:space="preserve"> of Euro-American “political ecology” seeks to explore this ideologically fraught mode of merging, or submerging, human histories of exploitation into the action of (also exploited) terrestrial elements</w:t>
      </w:r>
      <w:del w:id="65" w:author="Copyeditor" w:date="2022-08-31T23:35:00Z">
        <w:r w:rsidDel="00F95015">
          <w:delText xml:space="preserve"> – </w:delText>
        </w:r>
      </w:del>
      <w:ins w:id="66" w:author="Copyeditor" w:date="2022-08-31T23:35:00Z">
        <w:r w:rsidR="00F95015">
          <w:t>—</w:t>
        </w:r>
      </w:ins>
      <w:r>
        <w:t>including some improbably radical, utopian variations on the theme.</w:t>
      </w:r>
    </w:p>
    <w:p w14:paraId="1C6B3E46" w14:textId="7D73232E" w:rsidR="00282C58" w:rsidRDefault="00282C58" w:rsidP="002105A7">
      <w:pPr>
        <w:spacing w:line="480" w:lineRule="auto"/>
        <w:ind w:firstLine="720"/>
      </w:pPr>
      <w:r>
        <w:t>Limits of time and training do not permit me to remedy the missed encounter between the two materialist formations of “political ecology” sketched above</w:t>
      </w:r>
      <w:del w:id="67" w:author="Copyeditor" w:date="2022-09-01T00:00:00Z">
        <w:r w:rsidDel="00BE437E">
          <w:delText xml:space="preserve"> – </w:delText>
        </w:r>
      </w:del>
      <w:ins w:id="68" w:author="Copyeditor" w:date="2022-09-01T00:00:00Z">
        <w:r w:rsidR="00BE437E">
          <w:t>—</w:t>
        </w:r>
      </w:ins>
      <w:r>
        <w:t xml:space="preserve">the one a critical natural and social science, the other a </w:t>
      </w:r>
      <w:proofErr w:type="spellStart"/>
      <w:r>
        <w:t>posthumanist</w:t>
      </w:r>
      <w:proofErr w:type="spellEnd"/>
      <w:del w:id="69" w:author="Copyeditor" w:date="2022-09-01T00:00:00Z">
        <w:r w:rsidDel="00BE437E">
          <w:delText>ic</w:delText>
        </w:r>
      </w:del>
      <w:r>
        <w:t xml:space="preserve"> ontology of relation</w:t>
      </w:r>
      <w:del w:id="70" w:author="Copyeditor" w:date="2022-09-01T00:01:00Z">
        <w:r w:rsidDel="00BE437E">
          <w:delText xml:space="preserve"> – </w:delText>
        </w:r>
      </w:del>
      <w:ins w:id="71" w:author="Copyeditor" w:date="2022-09-01T00:01:00Z">
        <w:r w:rsidR="00BE437E">
          <w:t>—</w:t>
        </w:r>
      </w:ins>
      <w:r>
        <w:t>by properly interdisciplinary, hemispheric means. What I can do is plumb my European Romantic archive for the site that prefigures this encounter with the greatest intensity, soliciting a practice of reading informed by critical ecologies of race. This site is the highly vulnerable, even confused conjuncture between materialist natural philosophy, Jacobin internationalism, anti</w:t>
      </w:r>
      <w:del w:id="72" w:author="Copyeditor" w:date="2022-09-01T00:04:00Z">
        <w:r w:rsidDel="00BE437E">
          <w:delText>-</w:delText>
        </w:r>
      </w:del>
      <w:r>
        <w:t xml:space="preserve">slavery and commercial empire bodied forth as </w:t>
      </w:r>
      <w:r>
        <w:rPr>
          <w:i/>
        </w:rPr>
        <w:t>botany</w:t>
      </w:r>
      <w:r>
        <w:t xml:space="preserve"> (c.f. “We Fight for Grass”) in Erasmus Darwin’s 1791 epic, </w:t>
      </w:r>
      <w:r>
        <w:rPr>
          <w:i/>
        </w:rPr>
        <w:t>The Economy of Vegetation.</w:t>
      </w:r>
      <w:r>
        <w:t xml:space="preserve"> According to the wider logic of “ecological retribution” and “ecological jubilee” that</w:t>
      </w:r>
      <w:r w:rsidR="00801DD0">
        <w:t xml:space="preserve"> the present article will</w:t>
      </w:r>
      <w:r>
        <w:t xml:space="preserve"> illuminate primarily through Darwin’s materialist epic and associated satire, elements of exploited earth </w:t>
      </w:r>
      <w:r w:rsidRPr="002044E6">
        <w:rPr>
          <w:i/>
        </w:rPr>
        <w:t>and</w:t>
      </w:r>
      <w:r>
        <w:t xml:space="preserve"> dispossessed people conspire to avenge or overthrow </w:t>
      </w:r>
      <w:r w:rsidR="00801DD0">
        <w:t>regimes of colonization, expropriation, and enslavement</w:t>
      </w:r>
      <w:r>
        <w:t xml:space="preserve">. In so doing, they contest at a stroke the progress of empire, the rule of “natural law,” and </w:t>
      </w:r>
      <w:r w:rsidR="00801DD0">
        <w:t>any</w:t>
      </w:r>
      <w:r>
        <w:t xml:space="preserve"> normative expectations </w:t>
      </w:r>
      <w:r w:rsidR="00801DD0">
        <w:t>about</w:t>
      </w:r>
      <w:r>
        <w:t xml:space="preserve"> which kinds of terrestrial </w:t>
      </w:r>
      <w:del w:id="73" w:author="Copyeditor" w:date="2022-09-01T00:06:00Z">
        <w:r w:rsidDel="001737FD">
          <w:delText>being</w:delText>
        </w:r>
      </w:del>
      <w:ins w:id="74" w:author="Copyeditor" w:date="2022-09-01T00:06:00Z">
        <w:r w:rsidR="001737FD">
          <w:t>beings</w:t>
        </w:r>
      </w:ins>
      <w:r>
        <w:t xml:space="preserve"> are capable of moral and political action. </w:t>
      </w:r>
    </w:p>
    <w:p w14:paraId="5940B3C2" w14:textId="74D3DDA7" w:rsidR="00282C58" w:rsidRDefault="00282C58" w:rsidP="002105A7">
      <w:pPr>
        <w:spacing w:line="480" w:lineRule="auto"/>
        <w:ind w:firstLine="720"/>
      </w:pPr>
      <w:r>
        <w:t>The first part of this essay locates the poetic and political roots of Jacobin ecological jubilee in Golden Age pastoral</w:t>
      </w:r>
      <w:r w:rsidR="00801DD0">
        <w:t xml:space="preserve">, with </w:t>
      </w:r>
      <w:r>
        <w:t xml:space="preserve">its peculiar credulity regarding the political partisanship of other-than-human natures. Darwin’s engagement with this tradition is never finally dissociable from the English Enlightenment ideologies of which his “Lunar Society” circle formed the </w:t>
      </w:r>
      <w:r>
        <w:lastRenderedPageBreak/>
        <w:t>liberal and dissenting vanguard</w:t>
      </w:r>
      <w:r w:rsidR="00801DD0">
        <w:t>, including</w:t>
      </w:r>
      <w:r>
        <w:t xml:space="preserve"> familiar and </w:t>
      </w:r>
      <w:r w:rsidR="00801DD0">
        <w:t xml:space="preserve">still </w:t>
      </w:r>
      <w:r>
        <w:t>fatal</w:t>
      </w:r>
      <w:del w:id="75" w:author="Copyeditor" w:date="2022-09-01T00:07:00Z">
        <w:r w:rsidDel="001737FD">
          <w:delText>,</w:delText>
        </w:r>
      </w:del>
      <w:r>
        <w:t xml:space="preserve"> forms of techno-utopian optimism. Yet I attempt to isolate that aspect of Darwin’s techno-pastoral that exceeded such mystifications and apologetics, frightening his contemporaries with a vision of communal luxury that extended past both the rights-bearing category of the citizen-subject and the </w:t>
      </w:r>
      <w:r w:rsidR="00801DD0">
        <w:t>purportedly</w:t>
      </w:r>
      <w:r>
        <w:t xml:space="preserve"> universal community of humanitarian sentiment, into the (supposedly) extra-political </w:t>
      </w:r>
      <w:r w:rsidR="00801DD0">
        <w:t>terrain</w:t>
      </w:r>
      <w:r>
        <w:t xml:space="preserve"> of the earth.</w:t>
      </w:r>
      <w:r w:rsidR="005F474C">
        <w:rPr>
          <w:rStyle w:val="EndnoteReference"/>
        </w:rPr>
        <w:endnoteReference w:id="2"/>
      </w:r>
      <w:r>
        <w:t xml:space="preserve"> </w:t>
      </w:r>
    </w:p>
    <w:p w14:paraId="223CF963" w14:textId="2DDDDF1A" w:rsidR="00282C58" w:rsidRDefault="00282C58" w:rsidP="002105A7">
      <w:pPr>
        <w:spacing w:line="480" w:lineRule="auto"/>
        <w:ind w:firstLine="720"/>
      </w:pPr>
      <w:r>
        <w:t xml:space="preserve">Turning from ecological jubilee to ecological retribution, the second part of this essay delves into the most geological </w:t>
      </w:r>
      <w:r w:rsidRPr="003E304B">
        <w:rPr>
          <w:iCs/>
          <w:rPrChange w:id="80" w:author="Copyeditor" w:date="2022-09-01T00:12:00Z">
            <w:rPr>
              <w:i/>
            </w:rPr>
          </w:rPrChange>
        </w:rPr>
        <w:t>and</w:t>
      </w:r>
      <w:r>
        <w:t xml:space="preserve"> abolitionist </w:t>
      </w:r>
      <w:ins w:id="81" w:author="Copyeditor" w:date="2022-09-01T00:12:00Z">
        <w:r w:rsidR="003E304B">
          <w:t>c</w:t>
        </w:r>
      </w:ins>
      <w:del w:id="82" w:author="Copyeditor" w:date="2022-09-01T00:12:00Z">
        <w:r w:rsidDel="003E304B">
          <w:delText>C</w:delText>
        </w:r>
      </w:del>
      <w:r>
        <w:t xml:space="preserve">anto of Darwin’s </w:t>
      </w:r>
      <w:r>
        <w:rPr>
          <w:i/>
        </w:rPr>
        <w:t xml:space="preserve">Economy of </w:t>
      </w:r>
      <w:r w:rsidRPr="00BD53D6">
        <w:rPr>
          <w:i/>
        </w:rPr>
        <w:t>Vegetation</w:t>
      </w:r>
      <w:r>
        <w:t>, teasing out the overdetermined connections between racialized blackness and the energetic humus of appropriated earth that Darwin’s poetry confusedly mobilizes. The section focuses on Darwin’s repeated engagements with the period’s most iconic anti</w:t>
      </w:r>
      <w:del w:id="83" w:author="Copyeditor" w:date="2022-09-01T00:13:00Z">
        <w:r w:rsidDel="003E304B">
          <w:delText>-</w:delText>
        </w:r>
      </w:del>
      <w:r>
        <w:t>slavery icon, Josiah Wedgwood’s mass-produced cameo of a pleading slave in chains. I argue that Darwin’s due diligence to the extractive sources of industrial manufacture and geological knowledge combines with his “relief poetics”</w:t>
      </w:r>
      <w:del w:id="84" w:author="Copyeditor" w:date="2022-09-01T00:13:00Z">
        <w:r w:rsidDel="003E304B">
          <w:delText xml:space="preserve"> – </w:delText>
        </w:r>
      </w:del>
      <w:ins w:id="85" w:author="Copyeditor" w:date="2022-09-01T00:13:00Z">
        <w:r w:rsidR="003E304B">
          <w:t>—</w:t>
        </w:r>
      </w:ins>
      <w:r>
        <w:t>a compositional commitment to bestowing figure on the material that usually passes for ground</w:t>
      </w:r>
      <w:del w:id="86" w:author="Copyeditor" w:date="2022-09-01T00:14:00Z">
        <w:r w:rsidDel="003E304B">
          <w:delText xml:space="preserve"> – </w:delText>
        </w:r>
      </w:del>
      <w:ins w:id="87" w:author="Copyeditor" w:date="2022-09-01T00:14:00Z">
        <w:r w:rsidR="003E304B">
          <w:t>—</w:t>
        </w:r>
      </w:ins>
      <w:r>
        <w:t xml:space="preserve">to issue </w:t>
      </w:r>
      <w:del w:id="88" w:author="Copyeditor" w:date="2022-09-01T00:18:00Z">
        <w:r w:rsidDel="003E304B">
          <w:delText xml:space="preserve">in </w:delText>
        </w:r>
      </w:del>
      <w:r>
        <w:t xml:space="preserve">distinctly anti-humanitarian and illiberal incitements to vengeance against slavery and colonization. In the militant visions of ecological retribution that ensue by the close of this “Earth Canto,” human and inhuman victims of this process collaborate </w:t>
      </w:r>
      <w:r w:rsidRPr="00E618FE">
        <w:rPr>
          <w:i/>
          <w:iCs/>
        </w:rPr>
        <w:t>to inhume</w:t>
      </w:r>
      <w:r>
        <w:t xml:space="preserve"> the trans-Atlantic traffic known as “</w:t>
      </w:r>
      <w:r w:rsidR="00801DD0">
        <w:t>T</w:t>
      </w:r>
      <w:r>
        <w:t>he Inhuman Trade.”</w:t>
      </w:r>
    </w:p>
    <w:p w14:paraId="183811A0" w14:textId="000FAC41" w:rsidR="00282C58" w:rsidRPr="00207C8A" w:rsidRDefault="00282C58" w:rsidP="002105A7">
      <w:pPr>
        <w:spacing w:line="480" w:lineRule="auto"/>
        <w:ind w:firstLine="720"/>
      </w:pPr>
      <w:r>
        <w:t>In contrast to the present vogue for level</w:t>
      </w:r>
      <w:del w:id="89" w:author="Copyeditor" w:date="2022-09-01T00:19:00Z">
        <w:r w:rsidDel="00DD4678">
          <w:delText>l</w:delText>
        </w:r>
      </w:del>
      <w:r>
        <w:t xml:space="preserve">ing hierarchies in the domain of ontology, I argue, Darwin’s </w:t>
      </w:r>
      <w:r>
        <w:rPr>
          <w:i/>
          <w:iCs/>
        </w:rPr>
        <w:t>Economy of Vegetation</w:t>
      </w:r>
      <w:r>
        <w:t xml:space="preserve"> belongs to the prehistory of ecological </w:t>
      </w:r>
      <w:r w:rsidRPr="00816766">
        <w:t>reckoning</w:t>
      </w:r>
      <w:r>
        <w:t xml:space="preserve"> with social class, racial caste, and colonial history</w:t>
      </w:r>
      <w:del w:id="90" w:author="Copyeditor" w:date="2022-09-01T00:20:00Z">
        <w:r w:rsidDel="00DD4678">
          <w:delText xml:space="preserve"> – </w:delText>
        </w:r>
      </w:del>
      <w:ins w:id="91" w:author="Copyeditor" w:date="2022-09-01T00:20:00Z">
        <w:r w:rsidR="00DD4678">
          <w:t>—</w:t>
        </w:r>
      </w:ins>
      <w:r>
        <w:t>that is, with the differential distribution of harm, culpability, resistance</w:t>
      </w:r>
      <w:ins w:id="92" w:author="Copyeditor" w:date="2022-09-01T00:20:00Z">
        <w:r w:rsidR="00DD4678">
          <w:t>,</w:t>
        </w:r>
      </w:ins>
      <w:r>
        <w:t xml:space="preserve"> and reparation that is the substance of ecological </w:t>
      </w:r>
      <w:r w:rsidRPr="00DD4678">
        <w:rPr>
          <w:rPrChange w:id="93" w:author="Copyeditor" w:date="2022-09-01T00:20:00Z">
            <w:rPr>
              <w:i/>
              <w:iCs/>
            </w:rPr>
          </w:rPrChange>
        </w:rPr>
        <w:t>justice</w:t>
      </w:r>
      <w:r>
        <w:t xml:space="preserve">. Taken together, the Jacobin and Abolitionist dimensions of his materialist “economy of nature” stand to </w:t>
      </w:r>
      <w:r>
        <w:lastRenderedPageBreak/>
        <w:t xml:space="preserve">illuminate, in their intersection, the ideological and utopian horizons of a genuinely </w:t>
      </w:r>
      <w:r>
        <w:rPr>
          <w:i/>
          <w:iCs/>
        </w:rPr>
        <w:t xml:space="preserve">political </w:t>
      </w:r>
      <w:r>
        <w:t xml:space="preserve">ecology. </w:t>
      </w:r>
    </w:p>
    <w:p w14:paraId="3A08E59E" w14:textId="4A25917D" w:rsidR="00282C58" w:rsidRPr="00785741" w:rsidRDefault="00DD4678">
      <w:pPr>
        <w:pStyle w:val="ListParagraph"/>
        <w:jc w:val="center"/>
        <w:pPrChange w:id="94" w:author="Copyeditor" w:date="2022-09-01T00:21:00Z">
          <w:pPr>
            <w:pStyle w:val="ListParagraph"/>
            <w:numPr>
              <w:numId w:val="1"/>
            </w:numPr>
            <w:ind w:hanging="360"/>
            <w:jc w:val="center"/>
          </w:pPr>
        </w:pPrChange>
      </w:pPr>
      <w:commentRangeStart w:id="95"/>
      <w:r w:rsidRPr="00785741">
        <w:t xml:space="preserve">Jacobin </w:t>
      </w:r>
      <w:commentRangeEnd w:id="95"/>
      <w:r>
        <w:rPr>
          <w:rStyle w:val="CommentReference"/>
        </w:rPr>
        <w:commentReference w:id="95"/>
      </w:r>
      <w:r w:rsidRPr="00785741">
        <w:t xml:space="preserve">Pastoral, </w:t>
      </w:r>
      <w:ins w:id="96" w:author="Copyeditor" w:date="2022-09-01T00:22:00Z">
        <w:r>
          <w:t>o</w:t>
        </w:r>
      </w:ins>
      <w:del w:id="97" w:author="Copyeditor" w:date="2022-09-01T00:22:00Z">
        <w:r w:rsidRPr="00785741" w:rsidDel="00DD4678">
          <w:delText>O</w:delText>
        </w:r>
      </w:del>
      <w:r w:rsidRPr="00785741">
        <w:t>r, Plants Without Pants</w:t>
      </w:r>
    </w:p>
    <w:p w14:paraId="025DA49C" w14:textId="77777777" w:rsidR="00282C58" w:rsidRDefault="00282C58" w:rsidP="00282C58"/>
    <w:p w14:paraId="2CE1DE6B" w14:textId="27DCA4A0" w:rsidR="00282C58" w:rsidRDefault="00282C58" w:rsidP="00801DD0">
      <w:pPr>
        <w:spacing w:line="480" w:lineRule="auto"/>
        <w:ind w:firstLine="720"/>
        <w:rPr>
          <w:rFonts w:eastAsia="STSong"/>
        </w:rPr>
      </w:pPr>
      <w:r w:rsidRPr="00A6005D">
        <w:t>After several decades of restitution by historians of literature and science, Erasmus Darwin’s encyclopedic oeuvre at last requires no general introduction</w:t>
      </w:r>
      <w:r>
        <w:t xml:space="preserve"> in a venue such as this</w:t>
      </w:r>
      <w:r w:rsidRPr="00A6005D">
        <w:t>.</w:t>
      </w:r>
      <w:r w:rsidRPr="00A6005D">
        <w:rPr>
          <w:rStyle w:val="EndnoteReference"/>
        </w:rPr>
        <w:endnoteReference w:id="3"/>
      </w:r>
      <w:r w:rsidRPr="00A6005D">
        <w:t xml:space="preserve"> </w:t>
      </w:r>
      <w:r>
        <w:t xml:space="preserve">Despite the long-term triumph of a </w:t>
      </w:r>
      <w:r w:rsidRPr="00A6005D">
        <w:t xml:space="preserve">rival Romantic aesthetics </w:t>
      </w:r>
      <w:r>
        <w:t>that noisily broke with the doctor-poet’s prosody, philosophy</w:t>
      </w:r>
      <w:ins w:id="100" w:author="Copyeditor" w:date="2022-09-01T00:36:00Z">
        <w:r w:rsidR="00446CEE">
          <w:t>,</w:t>
        </w:r>
      </w:ins>
      <w:r>
        <w:t xml:space="preserve"> and politics, </w:t>
      </w:r>
      <w:r w:rsidRPr="00A6005D">
        <w:rPr>
          <w:i/>
        </w:rPr>
        <w:t>The Botanic Garden</w:t>
      </w:r>
      <w:r w:rsidRPr="00A6005D">
        <w:t xml:space="preserve"> (1791) was quite simply “the most popular and the most controversial nature poem of the 1790s” (</w:t>
      </w:r>
      <w:proofErr w:type="spellStart"/>
      <w:r w:rsidRPr="00A6005D">
        <w:t>Bewell</w:t>
      </w:r>
      <w:proofErr w:type="spellEnd"/>
      <w:ins w:id="101" w:author="Copyeditor" w:date="2022-09-01T00:38:00Z">
        <w:r w:rsidR="00446CEE">
          <w:t xml:space="preserve">, </w:t>
        </w:r>
        <w:r w:rsidR="00446CEE">
          <w:rPr>
            <w:i/>
            <w:iCs/>
          </w:rPr>
          <w:t xml:space="preserve">Natures </w:t>
        </w:r>
      </w:ins>
      <w:del w:id="102" w:author="Copyeditor" w:date="2022-09-01T00:37:00Z">
        <w:r w:rsidRPr="00A6005D" w:rsidDel="00446CEE">
          <w:delText xml:space="preserve"> 2017, </w:delText>
        </w:r>
      </w:del>
      <w:r w:rsidRPr="00A6005D">
        <w:t xml:space="preserve">53). </w:t>
      </w:r>
      <w:r>
        <w:t>T</w:t>
      </w:r>
      <w:r w:rsidR="00801DD0">
        <w:t>h</w:t>
      </w:r>
      <w:r>
        <w:t>e poem</w:t>
      </w:r>
      <w:r w:rsidR="00801DD0">
        <w:t xml:space="preserve"> in fact comprises </w:t>
      </w:r>
      <w:r>
        <w:t>two</w:t>
      </w:r>
      <w:del w:id="103" w:author="Copyeditor" w:date="2022-09-01T00:38:00Z">
        <w:r w:rsidDel="00446CEE">
          <w:delText>,</w:delText>
        </w:r>
      </w:del>
      <w:r>
        <w:t xml:space="preserve"> epic, didactic parts</w:t>
      </w:r>
      <w:r w:rsidR="00801DD0">
        <w:t xml:space="preserve">, </w:t>
      </w:r>
      <w:r w:rsidRPr="00A6005D">
        <w:rPr>
          <w:i/>
        </w:rPr>
        <w:t xml:space="preserve">The Economy of </w:t>
      </w:r>
      <w:r w:rsidRPr="00643BF8">
        <w:rPr>
          <w:i/>
        </w:rPr>
        <w:t>Vegetation</w:t>
      </w:r>
      <w:r>
        <w:rPr>
          <w:iCs/>
        </w:rPr>
        <w:t xml:space="preserve"> and</w:t>
      </w:r>
      <w:r w:rsidRPr="00A6005D">
        <w:t xml:space="preserve"> </w:t>
      </w:r>
      <w:r w:rsidRPr="00A6005D">
        <w:rPr>
          <w:i/>
        </w:rPr>
        <w:t>The Loves of the Plants</w:t>
      </w:r>
      <w:r w:rsidR="00801DD0">
        <w:rPr>
          <w:iCs/>
        </w:rPr>
        <w:t>.</w:t>
      </w:r>
      <w:r w:rsidRPr="00643BF8">
        <w:rPr>
          <w:rStyle w:val="EndnoteReference"/>
          <w:iCs/>
        </w:rPr>
        <w:endnoteReference w:id="4"/>
      </w:r>
      <w:r>
        <w:rPr>
          <w:i/>
          <w:iCs/>
        </w:rPr>
        <w:t xml:space="preserve"> </w:t>
      </w:r>
      <w:r>
        <w:rPr>
          <w:rFonts w:eastAsia="STSong"/>
        </w:rPr>
        <w:t xml:space="preserve">Though the </w:t>
      </w:r>
      <w:r>
        <w:rPr>
          <w:rFonts w:eastAsia="STSong"/>
          <w:i/>
        </w:rPr>
        <w:t>Loves</w:t>
      </w:r>
      <w:r>
        <w:rPr>
          <w:rFonts w:eastAsia="STSong"/>
        </w:rPr>
        <w:t xml:space="preserve">’ racy animations (indeed, </w:t>
      </w:r>
      <w:proofErr w:type="spellStart"/>
      <w:r>
        <w:rPr>
          <w:rFonts w:eastAsia="STSong"/>
        </w:rPr>
        <w:t>animalizations</w:t>
      </w:r>
      <w:proofErr w:type="spellEnd"/>
      <w:r>
        <w:rPr>
          <w:rFonts w:eastAsia="STSong"/>
        </w:rPr>
        <w:t>) of plant sexuality will re</w:t>
      </w:r>
      <w:del w:id="105" w:author="Copyeditor" w:date="2022-09-01T00:39:00Z">
        <w:r w:rsidDel="00446CEE">
          <w:rPr>
            <w:rFonts w:eastAsia="STSong"/>
          </w:rPr>
          <w:delText>-</w:delText>
        </w:r>
      </w:del>
      <w:r>
        <w:rPr>
          <w:rFonts w:eastAsia="STSong"/>
        </w:rPr>
        <w:t xml:space="preserve">enter this inquiry, our </w:t>
      </w:r>
      <w:r w:rsidR="00801DD0">
        <w:rPr>
          <w:rFonts w:eastAsia="STSong"/>
        </w:rPr>
        <w:t>ultimate</w:t>
      </w:r>
      <w:r>
        <w:rPr>
          <w:rFonts w:eastAsia="STSong"/>
        </w:rPr>
        <w:t xml:space="preserve"> focus is </w:t>
      </w:r>
      <w:r>
        <w:rPr>
          <w:rFonts w:eastAsia="STSong"/>
          <w:i/>
        </w:rPr>
        <w:t>The Economy of Vegetation</w:t>
      </w:r>
      <w:r>
        <w:rPr>
          <w:rFonts w:eastAsia="STSong"/>
        </w:rPr>
        <w:t xml:space="preserve">. </w:t>
      </w:r>
      <w:r w:rsidRPr="00380AD7">
        <w:rPr>
          <w:rFonts w:eastAsia="STSong"/>
        </w:rPr>
        <w:t xml:space="preserve">Following the Lucretian trick of shifting focus from </w:t>
      </w:r>
      <w:r>
        <w:rPr>
          <w:rFonts w:eastAsia="STSong"/>
        </w:rPr>
        <w:t xml:space="preserve">single, </w:t>
      </w:r>
      <w:r w:rsidRPr="00380AD7">
        <w:rPr>
          <w:rFonts w:eastAsia="STSong"/>
        </w:rPr>
        <w:t xml:space="preserve">bounded, </w:t>
      </w:r>
      <w:r>
        <w:rPr>
          <w:rFonts w:eastAsia="STSong"/>
        </w:rPr>
        <w:t>perceptible</w:t>
      </w:r>
      <w:r w:rsidRPr="00380AD7">
        <w:rPr>
          <w:rFonts w:eastAsia="STSong"/>
        </w:rPr>
        <w:t xml:space="preserve"> bodies to the plural, </w:t>
      </w:r>
      <w:r>
        <w:rPr>
          <w:rFonts w:eastAsia="STSong"/>
        </w:rPr>
        <w:t>subliminal, elemental</w:t>
      </w:r>
      <w:r w:rsidRPr="00380AD7">
        <w:rPr>
          <w:rFonts w:eastAsia="STSong"/>
        </w:rPr>
        <w:t xml:space="preserve"> media that pass through and between</w:t>
      </w:r>
      <w:r>
        <w:rPr>
          <w:rFonts w:eastAsia="STSong"/>
        </w:rPr>
        <w:t xml:space="preserve"> </w:t>
      </w:r>
      <w:r w:rsidRPr="00380AD7">
        <w:rPr>
          <w:rFonts w:eastAsia="STSong"/>
        </w:rPr>
        <w:t xml:space="preserve">them, </w:t>
      </w:r>
      <w:r w:rsidRPr="00380AD7">
        <w:rPr>
          <w:rFonts w:eastAsia="STSong"/>
          <w:i/>
        </w:rPr>
        <w:t>The Economy of Vegetation</w:t>
      </w:r>
      <w:r w:rsidRPr="00380AD7">
        <w:rPr>
          <w:rFonts w:eastAsia="STSong"/>
        </w:rPr>
        <w:t xml:space="preserve"> treats </w:t>
      </w:r>
      <w:r w:rsidR="00801DD0">
        <w:rPr>
          <w:rFonts w:eastAsia="STSong"/>
        </w:rPr>
        <w:t>botanical bodies</w:t>
      </w:r>
      <w:del w:id="106" w:author="Copyeditor" w:date="2022-09-01T10:11:00Z">
        <w:r w:rsidRPr="00380AD7" w:rsidDel="003B0075">
          <w:rPr>
            <w:rFonts w:eastAsia="STSong"/>
          </w:rPr>
          <w:delText xml:space="preserve"> – </w:delText>
        </w:r>
      </w:del>
      <w:ins w:id="107" w:author="Copyeditor" w:date="2022-09-01T10:11:00Z">
        <w:r w:rsidR="003B0075">
          <w:rPr>
            <w:rFonts w:eastAsia="STSong"/>
          </w:rPr>
          <w:t>—</w:t>
        </w:r>
      </w:ins>
      <w:r w:rsidRPr="00380AD7">
        <w:rPr>
          <w:rFonts w:eastAsia="STSong"/>
        </w:rPr>
        <w:t>in so far as they metabolize water, light, earth, and air</w:t>
      </w:r>
      <w:del w:id="108" w:author="Copyeditor" w:date="2022-09-01T10:11:00Z">
        <w:r w:rsidRPr="00380AD7" w:rsidDel="003B0075">
          <w:rPr>
            <w:rFonts w:eastAsia="STSong"/>
          </w:rPr>
          <w:delText xml:space="preserve"> – </w:delText>
        </w:r>
      </w:del>
      <w:ins w:id="109" w:author="Copyeditor" w:date="2022-09-01T10:11:00Z">
        <w:r w:rsidR="003B0075">
          <w:rPr>
            <w:rFonts w:eastAsia="STSong"/>
          </w:rPr>
          <w:t>—</w:t>
        </w:r>
      </w:ins>
      <w:r w:rsidRPr="00380AD7">
        <w:rPr>
          <w:rFonts w:eastAsia="STSong"/>
        </w:rPr>
        <w:t xml:space="preserve">as privileged organs for the disclosure, the making phenomenal, of every </w:t>
      </w:r>
      <w:r>
        <w:rPr>
          <w:rFonts w:eastAsia="STSong"/>
        </w:rPr>
        <w:t>chemical</w:t>
      </w:r>
      <w:r w:rsidRPr="00380AD7">
        <w:rPr>
          <w:rFonts w:eastAsia="STSong"/>
        </w:rPr>
        <w:t xml:space="preserve"> and energetic interchange on the globe. In each of </w:t>
      </w:r>
      <w:r>
        <w:rPr>
          <w:rFonts w:eastAsia="STSong"/>
        </w:rPr>
        <w:t>the poem’s</w:t>
      </w:r>
      <w:r w:rsidRPr="00380AD7">
        <w:rPr>
          <w:rFonts w:eastAsia="STSong"/>
        </w:rPr>
        <w:t xml:space="preserve"> four Cantos, the </w:t>
      </w:r>
      <w:r>
        <w:rPr>
          <w:rFonts w:eastAsia="STSong"/>
        </w:rPr>
        <w:t>“</w:t>
      </w:r>
      <w:r w:rsidRPr="00380AD7">
        <w:rPr>
          <w:rFonts w:eastAsia="STSong"/>
        </w:rPr>
        <w:t>Goddess of Botany</w:t>
      </w:r>
      <w:r>
        <w:rPr>
          <w:rFonts w:eastAsia="STSong"/>
        </w:rPr>
        <w:t>”</w:t>
      </w:r>
      <w:r w:rsidRPr="00380AD7">
        <w:rPr>
          <w:rFonts w:eastAsia="STSong"/>
        </w:rPr>
        <w:t xml:space="preserve"> summons one elemental constituency</w:t>
      </w:r>
      <w:r>
        <w:rPr>
          <w:rFonts w:eastAsia="STSong"/>
        </w:rPr>
        <w:t xml:space="preserve"> (Earth, Air, Water, and Fire, respectively),</w:t>
      </w:r>
      <w:r w:rsidRPr="00380AD7">
        <w:rPr>
          <w:rFonts w:eastAsia="STSong"/>
        </w:rPr>
        <w:t xml:space="preserve"> </w:t>
      </w:r>
      <w:r w:rsidR="00801DD0">
        <w:rPr>
          <w:rFonts w:eastAsia="STSong"/>
        </w:rPr>
        <w:t xml:space="preserve">and </w:t>
      </w:r>
      <w:r>
        <w:rPr>
          <w:rFonts w:eastAsia="STSong"/>
        </w:rPr>
        <w:t>proceed</w:t>
      </w:r>
      <w:r w:rsidR="00801DD0">
        <w:rPr>
          <w:rFonts w:eastAsia="STSong"/>
        </w:rPr>
        <w:t>s</w:t>
      </w:r>
      <w:r>
        <w:rPr>
          <w:rFonts w:eastAsia="STSong"/>
        </w:rPr>
        <w:t xml:space="preserve"> to chronicle</w:t>
      </w:r>
      <w:r w:rsidRPr="00380AD7">
        <w:rPr>
          <w:rFonts w:eastAsia="STSong"/>
        </w:rPr>
        <w:t xml:space="preserve"> </w:t>
      </w:r>
      <w:r>
        <w:rPr>
          <w:rFonts w:eastAsia="STSong"/>
        </w:rPr>
        <w:t>the action of its members</w:t>
      </w:r>
      <w:r w:rsidRPr="00380AD7">
        <w:rPr>
          <w:rFonts w:eastAsia="STSong"/>
        </w:rPr>
        <w:t xml:space="preserve"> “as they may be supposed to affect the growth of vegetables”</w:t>
      </w:r>
      <w:r w:rsidR="00CC6613">
        <w:rPr>
          <w:rFonts w:eastAsia="STSong"/>
        </w:rPr>
        <w:t xml:space="preserve"> (v).</w:t>
      </w:r>
      <w:r>
        <w:rPr>
          <w:rStyle w:val="EndnoteReference"/>
          <w:rFonts w:eastAsia="STSong"/>
        </w:rPr>
        <w:endnoteReference w:id="5"/>
      </w:r>
      <w:r w:rsidRPr="00380AD7">
        <w:rPr>
          <w:rFonts w:eastAsia="STSong"/>
        </w:rPr>
        <w:t xml:space="preserve"> </w:t>
      </w:r>
      <w:r>
        <w:rPr>
          <w:rFonts w:eastAsia="STSong"/>
        </w:rPr>
        <w:t>At this</w:t>
      </w:r>
      <w:r w:rsidRPr="00380AD7">
        <w:rPr>
          <w:rFonts w:eastAsia="STSong"/>
        </w:rPr>
        <w:t xml:space="preserve"> point</w:t>
      </w:r>
      <w:r>
        <w:rPr>
          <w:rFonts w:eastAsia="STSong"/>
        </w:rPr>
        <w:t>,</w:t>
      </w:r>
      <w:r w:rsidRPr="00380AD7">
        <w:rPr>
          <w:rFonts w:eastAsia="STSong"/>
        </w:rPr>
        <w:t xml:space="preserve"> the staggering </w:t>
      </w:r>
      <w:r>
        <w:rPr>
          <w:rFonts w:eastAsia="STSong"/>
        </w:rPr>
        <w:t>array of topics that</w:t>
      </w:r>
      <w:r w:rsidRPr="00380AD7">
        <w:rPr>
          <w:rFonts w:eastAsia="STSong"/>
        </w:rPr>
        <w:t xml:space="preserve"> </w:t>
      </w:r>
      <w:r w:rsidR="00801DD0">
        <w:rPr>
          <w:rFonts w:eastAsia="STSong"/>
        </w:rPr>
        <w:t>bear</w:t>
      </w:r>
      <w:r w:rsidRPr="00380AD7">
        <w:rPr>
          <w:rFonts w:eastAsia="STSong"/>
        </w:rPr>
        <w:t xml:space="preserve"> upon plant </w:t>
      </w:r>
      <w:r>
        <w:rPr>
          <w:rFonts w:eastAsia="STSong"/>
        </w:rPr>
        <w:t>life and love</w:t>
      </w:r>
      <w:r w:rsidR="00801DD0">
        <w:rPr>
          <w:rFonts w:eastAsia="STSong"/>
        </w:rPr>
        <w:t xml:space="preserve"> in this poem</w:t>
      </w:r>
      <w:r w:rsidRPr="00AC05DC">
        <w:rPr>
          <w:rFonts w:eastAsia="STSong" w:cstheme="minorHAnsi"/>
        </w:rPr>
        <w:t xml:space="preserve"> </w:t>
      </w:r>
      <w:r w:rsidRPr="00F6065B">
        <w:rPr>
          <w:rFonts w:eastAsia="STSong"/>
        </w:rPr>
        <w:t>comes into vie</w:t>
      </w:r>
      <w:r>
        <w:rPr>
          <w:rFonts w:eastAsia="STSong"/>
        </w:rPr>
        <w:t>w. As we can see from “the Argument” of any given Canto</w:t>
      </w:r>
      <w:commentRangeStart w:id="110"/>
      <w:r w:rsidRPr="006D7602">
        <w:rPr>
          <w:rFonts w:eastAsia="STSong"/>
          <w:bCs/>
        </w:rPr>
        <w:t xml:space="preserve"> </w:t>
      </w:r>
      <w:r w:rsidRPr="006D7602">
        <w:rPr>
          <w:rFonts w:eastAsia="STSong" w:cstheme="minorHAnsi"/>
          <w:bCs/>
          <w:rPrChange w:id="111" w:author="Copyeditor" w:date="2022-09-05T23:58:00Z">
            <w:rPr>
              <w:rFonts w:eastAsia="STSong" w:cstheme="minorHAnsi"/>
              <w:b/>
            </w:rPr>
          </w:rPrChange>
        </w:rPr>
        <w:t>(Figure 1)</w:t>
      </w:r>
      <w:commentRangeEnd w:id="110"/>
      <w:r w:rsidR="006D7602">
        <w:rPr>
          <w:rStyle w:val="CommentReference"/>
        </w:rPr>
        <w:commentReference w:id="110"/>
      </w:r>
      <w:commentRangeStart w:id="112"/>
      <w:r>
        <w:rPr>
          <w:rFonts w:eastAsia="STSong" w:cstheme="minorHAnsi"/>
        </w:rPr>
        <w:t>,</w:t>
      </w:r>
      <w:commentRangeEnd w:id="112"/>
      <w:r w:rsidR="003B0075">
        <w:rPr>
          <w:rStyle w:val="CommentReference"/>
        </w:rPr>
        <w:commentReference w:id="112"/>
      </w:r>
      <w:r>
        <w:rPr>
          <w:rFonts w:eastAsia="STSong" w:cstheme="minorHAnsi"/>
        </w:rPr>
        <w:t xml:space="preserve"> </w:t>
      </w:r>
      <w:r>
        <w:rPr>
          <w:rFonts w:eastAsia="STSong"/>
        </w:rPr>
        <w:t xml:space="preserve">the poem leaps from </w:t>
      </w:r>
      <w:r w:rsidR="00801DD0">
        <w:rPr>
          <w:rFonts w:eastAsia="STSong"/>
        </w:rPr>
        <w:t>chemical</w:t>
      </w:r>
      <w:r>
        <w:rPr>
          <w:rFonts w:eastAsia="STSong"/>
        </w:rPr>
        <w:t xml:space="preserve"> to mythological, natural philosophical, technological,</w:t>
      </w:r>
      <w:r w:rsidRPr="00380AD7">
        <w:rPr>
          <w:rFonts w:eastAsia="STSong"/>
        </w:rPr>
        <w:t xml:space="preserve"> </w:t>
      </w:r>
      <w:r>
        <w:rPr>
          <w:rFonts w:eastAsia="STSong"/>
        </w:rPr>
        <w:t>and</w:t>
      </w:r>
      <w:r w:rsidRPr="00380AD7">
        <w:rPr>
          <w:rFonts w:eastAsia="STSong"/>
        </w:rPr>
        <w:t xml:space="preserve"> </w:t>
      </w:r>
      <w:r>
        <w:rPr>
          <w:rFonts w:eastAsia="STSong"/>
        </w:rPr>
        <w:t>even</w:t>
      </w:r>
      <w:r w:rsidRPr="00380AD7">
        <w:rPr>
          <w:rFonts w:eastAsia="STSong"/>
        </w:rPr>
        <w:t xml:space="preserve"> world-historical</w:t>
      </w:r>
      <w:r w:rsidR="00801DD0">
        <w:rPr>
          <w:rFonts w:eastAsia="STSong"/>
        </w:rPr>
        <w:t xml:space="preserve"> registers, compassing</w:t>
      </w:r>
      <w:r>
        <w:rPr>
          <w:rFonts w:eastAsia="STSong"/>
        </w:rPr>
        <w:t xml:space="preserve"> celebrations of the </w:t>
      </w:r>
      <w:r w:rsidRPr="00832D2D">
        <w:rPr>
          <w:rFonts w:eastAsia="STSong"/>
          <w:iCs/>
          <w:rPrChange w:id="113" w:author="Copyeditor" w:date="2022-09-01T10:19:00Z">
            <w:rPr>
              <w:rFonts w:eastAsia="STSong"/>
              <w:i/>
            </w:rPr>
          </w:rPrChange>
        </w:rPr>
        <w:t>“Liberty of America; of Ireland; of France</w:t>
      </w:r>
      <w:r>
        <w:rPr>
          <w:rFonts w:eastAsia="STSong"/>
        </w:rPr>
        <w:t xml:space="preserve">” </w:t>
      </w:r>
      <w:r w:rsidR="00801DD0">
        <w:rPr>
          <w:rFonts w:eastAsia="STSong"/>
        </w:rPr>
        <w:t>and</w:t>
      </w:r>
      <w:r>
        <w:rPr>
          <w:rFonts w:eastAsia="STSong"/>
        </w:rPr>
        <w:t xml:space="preserve"> denunciations of the slave trade and the Spanish colonial </w:t>
      </w:r>
      <w:r w:rsidRPr="00832D2D">
        <w:rPr>
          <w:rFonts w:eastAsia="STSong"/>
          <w:rPrChange w:id="114" w:author="Copyeditor" w:date="2022-09-01T10:19:00Z">
            <w:rPr>
              <w:rFonts w:eastAsia="STSong"/>
              <w:i/>
              <w:iCs/>
            </w:rPr>
          </w:rPrChange>
        </w:rPr>
        <w:t>“Destruction of Mexico</w:t>
      </w:r>
      <w:r w:rsidRPr="00832D2D">
        <w:rPr>
          <w:rFonts w:eastAsia="STSong"/>
        </w:rPr>
        <w:t>.</w:t>
      </w:r>
      <w:commentRangeStart w:id="115"/>
      <w:r>
        <w:rPr>
          <w:rFonts w:eastAsia="STSong"/>
        </w:rPr>
        <w:t>”</w:t>
      </w:r>
      <w:commentRangeEnd w:id="115"/>
      <w:r w:rsidR="005D4B06">
        <w:rPr>
          <w:rStyle w:val="CommentReference"/>
        </w:rPr>
        <w:commentReference w:id="115"/>
      </w:r>
      <w:r>
        <w:rPr>
          <w:rFonts w:eastAsia="STSong"/>
        </w:rPr>
        <w:t xml:space="preserve">  </w:t>
      </w:r>
    </w:p>
    <w:p w14:paraId="701E7EAB" w14:textId="00F5779F" w:rsidR="00282C58" w:rsidRPr="00AC05DC" w:rsidRDefault="00801DD0" w:rsidP="002105A7">
      <w:pPr>
        <w:spacing w:line="480" w:lineRule="auto"/>
        <w:ind w:firstLine="720"/>
        <w:rPr>
          <w:rFonts w:eastAsia="STSong" w:cstheme="minorHAnsi"/>
        </w:rPr>
      </w:pPr>
      <w:r>
        <w:rPr>
          <w:rFonts w:eastAsia="STSong"/>
        </w:rPr>
        <w:lastRenderedPageBreak/>
        <w:t>My aim in</w:t>
      </w:r>
      <w:r w:rsidR="00282C58">
        <w:rPr>
          <w:rFonts w:eastAsia="STSong"/>
        </w:rPr>
        <w:t xml:space="preserve"> this </w:t>
      </w:r>
      <w:r>
        <w:rPr>
          <w:rFonts w:eastAsia="STSong"/>
        </w:rPr>
        <w:t>is</w:t>
      </w:r>
      <w:r w:rsidR="00282C58">
        <w:rPr>
          <w:rFonts w:eastAsia="STSong"/>
        </w:rPr>
        <w:t xml:space="preserve"> to take</w:t>
      </w:r>
      <w:r w:rsidR="00282C58" w:rsidRPr="001B1757">
        <w:rPr>
          <w:rFonts w:eastAsia="STSong"/>
        </w:rPr>
        <w:t xml:space="preserve"> seriously (</w:t>
      </w:r>
      <w:r w:rsidR="00282C58">
        <w:rPr>
          <w:rFonts w:eastAsia="STSong"/>
        </w:rPr>
        <w:t>if no less</w:t>
      </w:r>
      <w:r w:rsidR="00282C58" w:rsidRPr="001B1757">
        <w:rPr>
          <w:rFonts w:eastAsia="STSong"/>
        </w:rPr>
        <w:t xml:space="preserve"> comedically</w:t>
      </w:r>
      <w:r w:rsidR="00282C58">
        <w:rPr>
          <w:rFonts w:eastAsia="STSong"/>
        </w:rPr>
        <w:t>!</w:t>
      </w:r>
      <w:r w:rsidR="00282C58" w:rsidRPr="001B1757">
        <w:rPr>
          <w:rFonts w:eastAsia="STSong"/>
        </w:rPr>
        <w:t xml:space="preserve">) the pertinence of revolutionary, </w:t>
      </w:r>
      <w:r w:rsidR="00282C58">
        <w:rPr>
          <w:rFonts w:eastAsia="STSong"/>
        </w:rPr>
        <w:t>anti-colonial</w:t>
      </w:r>
      <w:r w:rsidR="00282C58" w:rsidRPr="001B1757">
        <w:rPr>
          <w:rFonts w:eastAsia="STSong"/>
        </w:rPr>
        <w:t xml:space="preserve">, and abolitionist causes </w:t>
      </w:r>
      <w:del w:id="116" w:author="Copyeditor" w:date="2022-09-01T10:24:00Z">
        <w:r w:rsidR="00282C58" w:rsidRPr="001B1757" w:rsidDel="005D4B06">
          <w:rPr>
            <w:rFonts w:eastAsia="STSong"/>
          </w:rPr>
          <w:delText xml:space="preserve">to </w:delText>
        </w:r>
      </w:del>
      <w:ins w:id="117" w:author="Copyeditor" w:date="2022-09-01T10:24:00Z">
        <w:r w:rsidR="005D4B06">
          <w:rPr>
            <w:rFonts w:eastAsia="STSong"/>
          </w:rPr>
          <w:t>of</w:t>
        </w:r>
        <w:r w:rsidR="005D4B06" w:rsidRPr="001B1757">
          <w:rPr>
            <w:rFonts w:eastAsia="STSong"/>
          </w:rPr>
          <w:t xml:space="preserve"> </w:t>
        </w:r>
      </w:ins>
      <w:r w:rsidR="00282C58" w:rsidRPr="001B1757">
        <w:rPr>
          <w:rFonts w:eastAsia="STSong"/>
        </w:rPr>
        <w:t xml:space="preserve">an </w:t>
      </w:r>
      <w:del w:id="118" w:author="Copyeditor" w:date="2022-09-01T10:24:00Z">
        <w:r w:rsidR="00282C58" w:rsidRPr="005D4B06" w:rsidDel="005D4B06">
          <w:rPr>
            <w:rFonts w:eastAsia="STSong"/>
            <w:i/>
            <w:iCs/>
            <w:rPrChange w:id="119" w:author="Copyeditor" w:date="2022-09-01T10:24:00Z">
              <w:rPr>
                <w:rFonts w:eastAsia="STSong"/>
              </w:rPr>
            </w:rPrChange>
          </w:rPr>
          <w:delText>“</w:delText>
        </w:r>
      </w:del>
      <w:r w:rsidR="00282C58" w:rsidRPr="005D4B06">
        <w:rPr>
          <w:rFonts w:eastAsia="STSong"/>
          <w:i/>
          <w:iCs/>
          <w:rPrChange w:id="120" w:author="Copyeditor" w:date="2022-09-01T10:24:00Z">
            <w:rPr>
              <w:rFonts w:eastAsia="STSong"/>
            </w:rPr>
          </w:rPrChange>
        </w:rPr>
        <w:t>Economy of Vegetation</w:t>
      </w:r>
      <w:r w:rsidR="00282C58">
        <w:rPr>
          <w:rFonts w:eastAsia="STSong"/>
        </w:rPr>
        <w:t>,</w:t>
      </w:r>
      <w:del w:id="121" w:author="Copyeditor" w:date="2022-09-01T10:24:00Z">
        <w:r w:rsidR="00282C58" w:rsidRPr="001B1757" w:rsidDel="005D4B06">
          <w:rPr>
            <w:rFonts w:eastAsia="STSong"/>
          </w:rPr>
          <w:delText>”</w:delText>
        </w:r>
      </w:del>
      <w:r w:rsidR="00282C58" w:rsidRPr="001B1757">
        <w:rPr>
          <w:rFonts w:eastAsia="STSong"/>
        </w:rPr>
        <w:t xml:space="preserve"> </w:t>
      </w:r>
      <w:r w:rsidR="00282C58">
        <w:rPr>
          <w:rFonts w:eastAsia="STSong"/>
        </w:rPr>
        <w:t>right up to the absurd, limit-possibility of politically partisan</w:t>
      </w:r>
      <w:r w:rsidR="00282C58" w:rsidRPr="001B1757">
        <w:rPr>
          <w:rFonts w:eastAsia="STSong"/>
        </w:rPr>
        <w:t xml:space="preserve"> </w:t>
      </w:r>
      <w:r w:rsidR="00282C58">
        <w:rPr>
          <w:rFonts w:eastAsia="STSong"/>
        </w:rPr>
        <w:t xml:space="preserve">vegetables. Previous scholars have shown that </w:t>
      </w:r>
      <w:r w:rsidR="00282C58" w:rsidRPr="001C16B1">
        <w:rPr>
          <w:rFonts w:eastAsia="STSong"/>
        </w:rPr>
        <w:t xml:space="preserve">Darwin’s </w:t>
      </w:r>
      <w:r w:rsidR="00282C58">
        <w:rPr>
          <w:rFonts w:eastAsia="STSong"/>
        </w:rPr>
        <w:t xml:space="preserve">critics </w:t>
      </w:r>
      <w:r w:rsidR="00282C58" w:rsidRPr="001C16B1">
        <w:rPr>
          <w:rFonts w:eastAsia="STSong"/>
        </w:rPr>
        <w:t xml:space="preserve">on the British right </w:t>
      </w:r>
      <w:r w:rsidR="00282C58">
        <w:rPr>
          <w:rFonts w:eastAsia="STSong"/>
        </w:rPr>
        <w:t xml:space="preserve">provide </w:t>
      </w:r>
      <w:r w:rsidR="00282C58" w:rsidRPr="001C16B1">
        <w:rPr>
          <w:rFonts w:eastAsia="STSong"/>
        </w:rPr>
        <w:t>acute diagnos</w:t>
      </w:r>
      <w:r w:rsidR="00282C58">
        <w:rPr>
          <w:rFonts w:eastAsia="STSong"/>
        </w:rPr>
        <w:t>e</w:t>
      </w:r>
      <w:r w:rsidR="00282C58" w:rsidRPr="001C16B1">
        <w:rPr>
          <w:rFonts w:eastAsia="STSong"/>
        </w:rPr>
        <w:t xml:space="preserve">s of the political and </w:t>
      </w:r>
      <w:r w:rsidR="00282C58">
        <w:rPr>
          <w:rFonts w:eastAsia="STSong"/>
        </w:rPr>
        <w:t>aesthetic</w:t>
      </w:r>
      <w:r w:rsidR="00282C58" w:rsidRPr="001C16B1">
        <w:rPr>
          <w:rFonts w:eastAsia="STSong"/>
        </w:rPr>
        <w:t xml:space="preserve"> threat</w:t>
      </w:r>
      <w:r w:rsidR="00282C58">
        <w:rPr>
          <w:rFonts w:eastAsia="STSong"/>
        </w:rPr>
        <w:t>s</w:t>
      </w:r>
      <w:r w:rsidR="00282C58" w:rsidRPr="001C16B1">
        <w:rPr>
          <w:rFonts w:eastAsia="STSong"/>
          <w:i/>
        </w:rPr>
        <w:t xml:space="preserve"> </w:t>
      </w:r>
      <w:r w:rsidR="00282C58" w:rsidRPr="001C16B1">
        <w:rPr>
          <w:rFonts w:eastAsia="STSong"/>
        </w:rPr>
        <w:t xml:space="preserve">his botany </w:t>
      </w:r>
      <w:r w:rsidR="00282C58">
        <w:rPr>
          <w:rFonts w:eastAsia="STSong"/>
        </w:rPr>
        <w:t>posed</w:t>
      </w:r>
      <w:r w:rsidR="00282C58" w:rsidRPr="001C16B1">
        <w:rPr>
          <w:rFonts w:eastAsia="STSong"/>
        </w:rPr>
        <w:t xml:space="preserve"> in the 1790s</w:t>
      </w:r>
      <w:r w:rsidR="00282C58" w:rsidRPr="00AC05DC">
        <w:rPr>
          <w:rFonts w:eastAsia="STSong" w:cstheme="minorHAnsi"/>
        </w:rPr>
        <w:t>.</w:t>
      </w:r>
      <w:r w:rsidR="00282C58" w:rsidRPr="00F84E61">
        <w:rPr>
          <w:rStyle w:val="EndnoteReference"/>
          <w:rFonts w:eastAsia="STSong"/>
        </w:rPr>
        <w:endnoteReference w:id="6"/>
      </w:r>
      <w:r w:rsidR="00282C58" w:rsidRPr="00F84E61">
        <w:rPr>
          <w:rFonts w:eastAsia="STSong"/>
        </w:rPr>
        <w:t xml:space="preserve"> </w:t>
      </w:r>
      <w:r w:rsidR="00282C58">
        <w:rPr>
          <w:rFonts w:eastAsia="STSong"/>
        </w:rPr>
        <w:t>Examining visual and verbal parody of his floral politics,</w:t>
      </w:r>
      <w:commentRangeStart w:id="127"/>
      <w:r w:rsidR="00282C58">
        <w:rPr>
          <w:rFonts w:eastAsia="STSong"/>
        </w:rPr>
        <w:t xml:space="preserve"> </w:t>
      </w:r>
      <w:ins w:id="128" w:author="Copyeditor" w:date="2022-09-01T10:39:00Z">
        <w:r w:rsidR="00503437">
          <w:rPr>
            <w:rFonts w:eastAsia="STSong"/>
          </w:rPr>
          <w:t xml:space="preserve">I </w:t>
        </w:r>
      </w:ins>
      <w:commentRangeEnd w:id="127"/>
      <w:ins w:id="129" w:author="Copyeditor" w:date="2022-09-01T10:40:00Z">
        <w:r w:rsidR="00503437">
          <w:rPr>
            <w:rStyle w:val="CommentReference"/>
          </w:rPr>
          <w:commentReference w:id="127"/>
        </w:r>
      </w:ins>
      <w:r>
        <w:rPr>
          <w:rFonts w:eastAsia="STSong"/>
        </w:rPr>
        <w:t xml:space="preserve">follow </w:t>
      </w:r>
      <w:r w:rsidR="00282C58">
        <w:rPr>
          <w:rFonts w:eastAsia="STSong"/>
        </w:rPr>
        <w:t xml:space="preserve">Darwin’s hostile contemporaries </w:t>
      </w:r>
      <w:r>
        <w:rPr>
          <w:rFonts w:eastAsia="STSong"/>
        </w:rPr>
        <w:t>in fitting</w:t>
      </w:r>
      <w:r w:rsidR="00282C58">
        <w:rPr>
          <w:rFonts w:eastAsia="STSong"/>
        </w:rPr>
        <w:t xml:space="preserve"> his work into a </w:t>
      </w:r>
      <w:r w:rsidR="00282C58" w:rsidRPr="001B1757">
        <w:rPr>
          <w:rFonts w:eastAsia="STSong"/>
        </w:rPr>
        <w:t>tradition of utopian pastoral</w:t>
      </w:r>
      <w:r w:rsidR="00282C58">
        <w:rPr>
          <w:rFonts w:eastAsia="STSong"/>
        </w:rPr>
        <w:t xml:space="preserve"> writing in which other-than-human beings indeed evince surprising political proclivities, </w:t>
      </w:r>
      <w:r>
        <w:rPr>
          <w:rFonts w:eastAsia="STSong"/>
        </w:rPr>
        <w:t>as if nature answered</w:t>
      </w:r>
      <w:r w:rsidR="00282C58" w:rsidRPr="001B1757">
        <w:rPr>
          <w:rFonts w:eastAsia="STSong"/>
        </w:rPr>
        <w:t xml:space="preserve"> to justice</w:t>
      </w:r>
      <w:del w:id="130" w:author="Copyeditor" w:date="2022-09-01T10:40:00Z">
        <w:r w:rsidR="00282C58" w:rsidRPr="001B1757" w:rsidDel="00503437">
          <w:rPr>
            <w:rFonts w:eastAsia="STSong"/>
          </w:rPr>
          <w:delText>,</w:delText>
        </w:r>
      </w:del>
      <w:r w:rsidR="00282C58" w:rsidRPr="001B1757">
        <w:rPr>
          <w:rFonts w:eastAsia="STSong"/>
        </w:rPr>
        <w:t xml:space="preserve"> </w:t>
      </w:r>
      <w:r w:rsidR="00282C58">
        <w:rPr>
          <w:rFonts w:eastAsia="STSong"/>
        </w:rPr>
        <w:t>rather than</w:t>
      </w:r>
      <w:r w:rsidR="00282C58" w:rsidRPr="001B1757">
        <w:rPr>
          <w:rFonts w:eastAsia="STSong"/>
        </w:rPr>
        <w:t xml:space="preserve"> necessity.</w:t>
      </w:r>
      <w:r w:rsidR="00282C58" w:rsidRPr="00380AD7">
        <w:rPr>
          <w:rFonts w:eastAsia="STSong"/>
        </w:rPr>
        <w:t xml:space="preserve"> </w:t>
      </w:r>
    </w:p>
    <w:p w14:paraId="5CEE511E" w14:textId="15FB9E57" w:rsidR="00282C58" w:rsidRPr="0028109A" w:rsidRDefault="00282C58" w:rsidP="002105A7">
      <w:pPr>
        <w:spacing w:line="480" w:lineRule="auto"/>
        <w:ind w:firstLine="720"/>
        <w:rPr>
          <w:rFonts w:eastAsia="STSong"/>
        </w:rPr>
      </w:pPr>
      <w:r>
        <w:rPr>
          <w:rFonts w:eastAsia="STSong"/>
        </w:rPr>
        <w:t xml:space="preserve">Alan </w:t>
      </w:r>
      <w:proofErr w:type="spellStart"/>
      <w:r>
        <w:rPr>
          <w:rFonts w:eastAsia="STSong"/>
        </w:rPr>
        <w:t>Bewell’s</w:t>
      </w:r>
      <w:proofErr w:type="spellEnd"/>
      <w:r>
        <w:rPr>
          <w:rFonts w:eastAsia="STSong"/>
        </w:rPr>
        <w:t xml:space="preserve"> groundbreaking</w:t>
      </w:r>
      <w:r w:rsidRPr="0028109A">
        <w:rPr>
          <w:rFonts w:eastAsia="STSong"/>
        </w:rPr>
        <w:t xml:space="preserve"> </w:t>
      </w:r>
      <w:r>
        <w:rPr>
          <w:rFonts w:eastAsia="STSong"/>
        </w:rPr>
        <w:t xml:space="preserve">1989 </w:t>
      </w:r>
      <w:r w:rsidRPr="0028109A">
        <w:rPr>
          <w:rFonts w:eastAsia="STSong"/>
        </w:rPr>
        <w:t>article on “</w:t>
      </w:r>
      <w:ins w:id="131" w:author="Copyeditor" w:date="2022-09-01T10:41:00Z">
        <w:r w:rsidR="00503437">
          <w:rPr>
            <w:rFonts w:eastAsia="STSong"/>
          </w:rPr>
          <w:t>B</w:t>
        </w:r>
      </w:ins>
      <w:del w:id="132" w:author="Copyeditor" w:date="2022-09-01T10:41:00Z">
        <w:r w:rsidRPr="0028109A" w:rsidDel="00503437">
          <w:rPr>
            <w:rFonts w:eastAsia="STSong"/>
          </w:rPr>
          <w:delText>b</w:delText>
        </w:r>
      </w:del>
      <w:r w:rsidRPr="0028109A">
        <w:rPr>
          <w:rFonts w:eastAsia="STSong"/>
        </w:rPr>
        <w:t xml:space="preserve">otany as </w:t>
      </w:r>
      <w:ins w:id="133" w:author="Copyeditor" w:date="2022-09-01T10:41:00Z">
        <w:r w:rsidR="00503437">
          <w:rPr>
            <w:rFonts w:eastAsia="STSong"/>
          </w:rPr>
          <w:t>S</w:t>
        </w:r>
      </w:ins>
      <w:del w:id="134" w:author="Copyeditor" w:date="2022-09-01T10:41:00Z">
        <w:r w:rsidRPr="0028109A" w:rsidDel="00503437">
          <w:rPr>
            <w:rFonts w:eastAsia="STSong"/>
          </w:rPr>
          <w:delText>s</w:delText>
        </w:r>
      </w:del>
      <w:r w:rsidRPr="0028109A">
        <w:rPr>
          <w:rFonts w:eastAsia="STSong"/>
        </w:rPr>
        <w:t xml:space="preserve">ocial </w:t>
      </w:r>
      <w:del w:id="135" w:author="Copyeditor" w:date="2022-09-01T10:41:00Z">
        <w:r w:rsidRPr="0028109A" w:rsidDel="00503437">
          <w:rPr>
            <w:rFonts w:eastAsia="STSong"/>
          </w:rPr>
          <w:delText>theory</w:delText>
        </w:r>
      </w:del>
      <w:ins w:id="136" w:author="Copyeditor" w:date="2022-09-01T10:41:00Z">
        <w:r w:rsidR="00503437">
          <w:rPr>
            <w:rFonts w:eastAsia="STSong"/>
          </w:rPr>
          <w:t>T</w:t>
        </w:r>
        <w:r w:rsidR="00503437" w:rsidRPr="0028109A">
          <w:rPr>
            <w:rFonts w:eastAsia="STSong"/>
          </w:rPr>
          <w:t>heory</w:t>
        </w:r>
      </w:ins>
      <w:r w:rsidRPr="0028109A">
        <w:rPr>
          <w:rFonts w:eastAsia="STSong"/>
        </w:rPr>
        <w:t>”</w:t>
      </w:r>
      <w:r>
        <w:rPr>
          <w:rFonts w:eastAsia="STSong"/>
        </w:rPr>
        <w:t xml:space="preserve"> first </w:t>
      </w:r>
      <w:r w:rsidRPr="0028109A">
        <w:rPr>
          <w:rFonts w:eastAsia="STSong"/>
        </w:rPr>
        <w:t>drew English Romanticists</w:t>
      </w:r>
      <w:r>
        <w:rPr>
          <w:rFonts w:eastAsia="STSong"/>
        </w:rPr>
        <w:t>’</w:t>
      </w:r>
      <w:r w:rsidRPr="0028109A">
        <w:rPr>
          <w:rFonts w:eastAsia="STSong"/>
        </w:rPr>
        <w:t xml:space="preserve"> attention to </w:t>
      </w:r>
      <w:r>
        <w:rPr>
          <w:rFonts w:eastAsia="STSong"/>
        </w:rPr>
        <w:t xml:space="preserve">James </w:t>
      </w:r>
      <w:proofErr w:type="spellStart"/>
      <w:r>
        <w:rPr>
          <w:rFonts w:eastAsia="STSong"/>
        </w:rPr>
        <w:t>Gillray’s</w:t>
      </w:r>
      <w:proofErr w:type="spellEnd"/>
      <w:r w:rsidRPr="0028109A">
        <w:rPr>
          <w:rFonts w:eastAsia="STSong"/>
        </w:rPr>
        <w:t xml:space="preserve"> 1798 cartoon</w:t>
      </w:r>
      <w:del w:id="137" w:author="Copyeditor" w:date="2022-09-01T10:43:00Z">
        <w:r w:rsidDel="00503437">
          <w:rPr>
            <w:rFonts w:eastAsia="STSong"/>
          </w:rPr>
          <w:delText>,</w:delText>
        </w:r>
      </w:del>
      <w:r>
        <w:rPr>
          <w:rFonts w:eastAsia="STSong"/>
        </w:rPr>
        <w:t xml:space="preserve"> “New Morality</w:t>
      </w:r>
      <w:ins w:id="138" w:author="Copyeditor" w:date="2022-09-01T10:43:00Z">
        <w:r w:rsidR="00503437">
          <w:rPr>
            <w:rFonts w:eastAsia="STSong"/>
          </w:rPr>
          <w:t>,</w:t>
        </w:r>
      </w:ins>
      <w:r>
        <w:rPr>
          <w:rFonts w:eastAsia="STSong"/>
        </w:rPr>
        <w:t xml:space="preserve">” </w:t>
      </w:r>
      <w:r w:rsidRPr="0087547A">
        <w:rPr>
          <w:rFonts w:eastAsia="STSong"/>
          <w:bCs/>
          <w:rPrChange w:id="139" w:author="Copyeditor" w:date="2022-09-06T00:09:00Z">
            <w:rPr>
              <w:rFonts w:eastAsia="STSong"/>
              <w:b/>
            </w:rPr>
          </w:rPrChange>
        </w:rPr>
        <w:t>(</w:t>
      </w:r>
      <w:commentRangeStart w:id="140"/>
      <w:r w:rsidRPr="0087547A">
        <w:rPr>
          <w:rFonts w:eastAsia="STSong" w:cstheme="minorHAnsi"/>
          <w:bCs/>
          <w:rPrChange w:id="141" w:author="Copyeditor" w:date="2022-09-06T00:09:00Z">
            <w:rPr>
              <w:rFonts w:eastAsia="STSong" w:cstheme="minorHAnsi"/>
              <w:b/>
            </w:rPr>
          </w:rPrChange>
        </w:rPr>
        <w:t>Figure 2</w:t>
      </w:r>
      <w:commentRangeEnd w:id="140"/>
      <w:r w:rsidR="0087547A">
        <w:rPr>
          <w:rStyle w:val="CommentReference"/>
        </w:rPr>
        <w:commentReference w:id="140"/>
      </w:r>
      <w:r w:rsidRPr="0087547A">
        <w:rPr>
          <w:rFonts w:eastAsia="STSong"/>
          <w:bCs/>
        </w:rPr>
        <w:t>;</w:t>
      </w:r>
      <w:r>
        <w:rPr>
          <w:rFonts w:eastAsia="STSong"/>
        </w:rPr>
        <w:t xml:space="preserve"> </w:t>
      </w:r>
      <w:proofErr w:type="spellStart"/>
      <w:r>
        <w:rPr>
          <w:rFonts w:eastAsia="STSong"/>
        </w:rPr>
        <w:t>Bewell</w:t>
      </w:r>
      <w:proofErr w:type="spellEnd"/>
      <w:r>
        <w:rPr>
          <w:rFonts w:eastAsia="STSong"/>
        </w:rPr>
        <w:t xml:space="preserve"> 1989</w:t>
      </w:r>
      <w:r w:rsidRPr="0087547A">
        <w:rPr>
          <w:rFonts w:eastAsia="STSong"/>
          <w:bCs/>
          <w:rPrChange w:id="142" w:author="Copyeditor" w:date="2022-09-06T00:09:00Z">
            <w:rPr>
              <w:rFonts w:eastAsia="STSong"/>
              <w:b/>
            </w:rPr>
          </w:rPrChange>
        </w:rPr>
        <w:t>)</w:t>
      </w:r>
      <w:r w:rsidR="00801DD0">
        <w:rPr>
          <w:rFonts w:eastAsia="STSong"/>
        </w:rPr>
        <w:t>, p</w:t>
      </w:r>
      <w:r w:rsidRPr="0028109A">
        <w:rPr>
          <w:rFonts w:eastAsia="STSong"/>
        </w:rPr>
        <w:t xml:space="preserve">ublished in the </w:t>
      </w:r>
      <w:r w:rsidRPr="0028109A">
        <w:rPr>
          <w:rFonts w:eastAsia="STSong"/>
          <w:i/>
        </w:rPr>
        <w:t>Anti-Jacobin Magazine and Review</w:t>
      </w:r>
      <w:r w:rsidR="00801DD0">
        <w:rPr>
          <w:rFonts w:eastAsia="STSong"/>
        </w:rPr>
        <w:t>.</w:t>
      </w:r>
      <w:r w:rsidRPr="0028109A">
        <w:rPr>
          <w:rStyle w:val="EndnoteReference"/>
          <w:rFonts w:eastAsia="STSong"/>
        </w:rPr>
        <w:endnoteReference w:id="7"/>
      </w:r>
      <w:r>
        <w:rPr>
          <w:rFonts w:eastAsia="STSong"/>
        </w:rPr>
        <w:t xml:space="preserve"> </w:t>
      </w:r>
      <w:r w:rsidR="00801DD0">
        <w:rPr>
          <w:rFonts w:eastAsia="STSong"/>
        </w:rPr>
        <w:t>T</w:t>
      </w:r>
      <w:r w:rsidRPr="0028109A">
        <w:rPr>
          <w:rFonts w:eastAsia="STSong"/>
        </w:rPr>
        <w:t>he piece is an extraordinary visual condensation of the culture war (</w:t>
      </w:r>
      <w:r>
        <w:rPr>
          <w:rFonts w:eastAsia="STSong"/>
        </w:rPr>
        <w:t>from</w:t>
      </w:r>
      <w:r w:rsidRPr="0028109A">
        <w:rPr>
          <w:rFonts w:eastAsia="STSong"/>
        </w:rPr>
        <w:t xml:space="preserve"> 1793, </w:t>
      </w:r>
      <w:r>
        <w:rPr>
          <w:rFonts w:eastAsia="STSong"/>
        </w:rPr>
        <w:t xml:space="preserve">also </w:t>
      </w:r>
      <w:r w:rsidRPr="0028109A">
        <w:rPr>
          <w:rFonts w:eastAsia="STSong"/>
        </w:rPr>
        <w:t xml:space="preserve">an actual war) excited in Britain by the French Revolution. There is </w:t>
      </w:r>
      <w:r>
        <w:rPr>
          <w:rFonts w:eastAsia="STSong"/>
        </w:rPr>
        <w:t>much</w:t>
      </w:r>
      <w:r w:rsidRPr="0028109A">
        <w:rPr>
          <w:rFonts w:eastAsia="STSong"/>
        </w:rPr>
        <w:t xml:space="preserve"> late</w:t>
      </w:r>
      <w:r>
        <w:rPr>
          <w:rFonts w:eastAsia="STSong"/>
        </w:rPr>
        <w:t>-</w:t>
      </w:r>
      <w:r w:rsidRPr="0028109A">
        <w:rPr>
          <w:rFonts w:eastAsia="STSong"/>
        </w:rPr>
        <w:t xml:space="preserve">Directorate </w:t>
      </w:r>
      <w:r>
        <w:rPr>
          <w:rFonts w:eastAsia="STSong"/>
        </w:rPr>
        <w:t xml:space="preserve">topical </w:t>
      </w:r>
      <w:r w:rsidRPr="0028109A">
        <w:rPr>
          <w:rFonts w:eastAsia="STSong"/>
        </w:rPr>
        <w:t xml:space="preserve">specificity on evidence here: a nightmare scenario in which </w:t>
      </w:r>
      <w:r w:rsidR="00801DD0">
        <w:rPr>
          <w:rFonts w:eastAsia="STSong"/>
        </w:rPr>
        <w:t>P</w:t>
      </w:r>
      <w:r w:rsidRPr="0028109A">
        <w:rPr>
          <w:rFonts w:eastAsia="STSong"/>
        </w:rPr>
        <w:t xml:space="preserve">resident </w:t>
      </w:r>
      <w:proofErr w:type="spellStart"/>
      <w:r w:rsidRPr="0028109A">
        <w:rPr>
          <w:rFonts w:eastAsia="STSong"/>
        </w:rPr>
        <w:t>Revelliere-Lepaux</w:t>
      </w:r>
      <w:proofErr w:type="spellEnd"/>
      <w:r w:rsidRPr="0028109A">
        <w:rPr>
          <w:rFonts w:eastAsia="STSong"/>
        </w:rPr>
        <w:t xml:space="preserve">, “high Priest of the </w:t>
      </w:r>
      <w:proofErr w:type="spellStart"/>
      <w:r w:rsidRPr="0028109A">
        <w:rPr>
          <w:rFonts w:eastAsia="STSong"/>
        </w:rPr>
        <w:t>Theophilanthropes</w:t>
      </w:r>
      <w:proofErr w:type="spellEnd"/>
      <w:r>
        <w:rPr>
          <w:rFonts w:eastAsia="STSong"/>
        </w:rPr>
        <w:t>,</w:t>
      </w:r>
      <w:r w:rsidRPr="0028109A">
        <w:rPr>
          <w:rFonts w:eastAsia="STSong"/>
        </w:rPr>
        <w:t>” has been installed in St. Paul’s Cathedral</w:t>
      </w:r>
      <w:del w:id="143" w:author="Copyeditor" w:date="2022-09-01T10:45:00Z">
        <w:r w:rsidRPr="0028109A" w:rsidDel="00503437">
          <w:rPr>
            <w:rFonts w:eastAsia="STSong"/>
          </w:rPr>
          <w:delText>,</w:delText>
        </w:r>
      </w:del>
      <w:r w:rsidRPr="0028109A">
        <w:rPr>
          <w:rFonts w:eastAsia="STSong"/>
        </w:rPr>
        <w:t xml:space="preserve"> under the craven auspices of “Justice,” “Philanthropy,” and “Sensibility</w:t>
      </w:r>
      <w:r>
        <w:rPr>
          <w:rFonts w:eastAsia="STSong"/>
        </w:rPr>
        <w:t>,</w:t>
      </w:r>
      <w:r w:rsidRPr="0028109A">
        <w:rPr>
          <w:rFonts w:eastAsia="STSong"/>
        </w:rPr>
        <w:t>” ushered in by a Napoleonic Leviathan (the obese amphibian on the left</w:t>
      </w:r>
      <w:r>
        <w:rPr>
          <w:rFonts w:eastAsia="STSong"/>
        </w:rPr>
        <w:t>)</w:t>
      </w:r>
      <w:r w:rsidRPr="0028109A">
        <w:rPr>
          <w:rFonts w:eastAsia="STSong"/>
        </w:rPr>
        <w:t>.</w:t>
      </w:r>
      <w:r>
        <w:rPr>
          <w:rStyle w:val="EndnoteReference"/>
          <w:rFonts w:eastAsia="STSong"/>
        </w:rPr>
        <w:endnoteReference w:id="8"/>
      </w:r>
      <w:r w:rsidRPr="0028109A">
        <w:rPr>
          <w:rFonts w:eastAsia="STSong"/>
        </w:rPr>
        <w:t xml:space="preserve"> The invading monster has an English face, that of the Whig Duke of Bedford, and carries other prominent Whig politicians on its back</w:t>
      </w:r>
      <w:r>
        <w:rPr>
          <w:rFonts w:eastAsia="STSong"/>
        </w:rPr>
        <w:t>;</w:t>
      </w:r>
      <w:r w:rsidRPr="0028109A">
        <w:rPr>
          <w:rFonts w:eastAsia="STSong"/>
        </w:rPr>
        <w:t xml:space="preserve"> </w:t>
      </w:r>
      <w:r>
        <w:rPr>
          <w:rFonts w:eastAsia="STSong"/>
        </w:rPr>
        <w:t xml:space="preserve">they are </w:t>
      </w:r>
      <w:r w:rsidRPr="0028109A">
        <w:rPr>
          <w:rFonts w:eastAsia="STSong"/>
        </w:rPr>
        <w:t xml:space="preserve">wafted into London on a frothy tide of revolutionary fervor that had, at least since Edmund Burke’s </w:t>
      </w:r>
      <w:r w:rsidRPr="0028109A">
        <w:rPr>
          <w:rFonts w:eastAsia="STSong"/>
          <w:i/>
        </w:rPr>
        <w:t>Reflections on the Revolution in France</w:t>
      </w:r>
      <w:r w:rsidRPr="0028109A">
        <w:rPr>
          <w:rFonts w:eastAsia="STSong"/>
        </w:rPr>
        <w:t xml:space="preserve"> (1790)</w:t>
      </w:r>
      <w:r>
        <w:rPr>
          <w:rFonts w:eastAsia="STSong"/>
        </w:rPr>
        <w:t>,</w:t>
      </w:r>
      <w:r w:rsidRPr="0028109A">
        <w:rPr>
          <w:rFonts w:eastAsia="STSong"/>
        </w:rPr>
        <w:t xml:space="preserve"> been figured as intoxicating liquor bubbling across the channel. A </w:t>
      </w:r>
      <w:r w:rsidR="00801DD0">
        <w:rPr>
          <w:rFonts w:eastAsia="STSong"/>
        </w:rPr>
        <w:t>print-media</w:t>
      </w:r>
      <w:r w:rsidRPr="0028109A">
        <w:rPr>
          <w:rFonts w:eastAsia="STSong"/>
        </w:rPr>
        <w:t xml:space="preserve"> “cornucopia of ignorance,” </w:t>
      </w:r>
      <w:del w:id="146" w:author="Copyeditor" w:date="2022-09-01T10:47:00Z">
        <w:r w:rsidRPr="0028109A" w:rsidDel="00977A52">
          <w:rPr>
            <w:rFonts w:eastAsia="STSong"/>
          </w:rPr>
          <w:delText>labelled</w:delText>
        </w:r>
      </w:del>
      <w:ins w:id="147" w:author="Copyeditor" w:date="2022-09-01T10:47:00Z">
        <w:r w:rsidR="00977A52">
          <w:rPr>
            <w:rFonts w:eastAsia="STSong"/>
          </w:rPr>
          <w:t>labeled</w:t>
        </w:r>
      </w:ins>
      <w:r w:rsidRPr="0028109A">
        <w:rPr>
          <w:rFonts w:eastAsia="STSong"/>
        </w:rPr>
        <w:t xml:space="preserve"> with the names of a number of liberal </w:t>
      </w:r>
      <w:r w:rsidR="00801DD0">
        <w:rPr>
          <w:rFonts w:eastAsia="STSong"/>
        </w:rPr>
        <w:t>press</w:t>
      </w:r>
      <w:r w:rsidRPr="0028109A">
        <w:rPr>
          <w:rFonts w:eastAsia="STSong"/>
        </w:rPr>
        <w:t xml:space="preserve"> </w:t>
      </w:r>
      <w:r>
        <w:rPr>
          <w:rFonts w:eastAsia="STSong"/>
        </w:rPr>
        <w:t>outlets</w:t>
      </w:r>
      <w:r w:rsidRPr="0028109A">
        <w:rPr>
          <w:rFonts w:eastAsia="STSong"/>
        </w:rPr>
        <w:t>, echoes the beast’s fat form</w:t>
      </w:r>
      <w:r w:rsidR="00801DD0">
        <w:rPr>
          <w:rFonts w:eastAsia="STSong"/>
        </w:rPr>
        <w:t>: it overflows with</w:t>
      </w:r>
      <w:r w:rsidRPr="0028109A">
        <w:rPr>
          <w:rFonts w:eastAsia="STSong"/>
        </w:rPr>
        <w:t xml:space="preserve"> ten years of English left</w:t>
      </w:r>
      <w:del w:id="148" w:author="Copyeditor" w:date="2022-09-01T10:48:00Z">
        <w:r w:rsidDel="00977A52">
          <w:rPr>
            <w:rFonts w:eastAsia="STSong"/>
          </w:rPr>
          <w:delText>-</w:delText>
        </w:r>
      </w:del>
      <w:r w:rsidRPr="007A79D4">
        <w:rPr>
          <w:rFonts w:eastAsia="STSong"/>
        </w:rPr>
        <w:t xml:space="preserve">ish </w:t>
      </w:r>
      <w:r w:rsidRPr="0028109A">
        <w:rPr>
          <w:rFonts w:eastAsia="STSong"/>
        </w:rPr>
        <w:t xml:space="preserve">writing, from Coleridge and Southey to Priestley, Tooke, </w:t>
      </w:r>
      <w:r w:rsidR="00801DD0">
        <w:rPr>
          <w:rFonts w:eastAsia="STSong"/>
        </w:rPr>
        <w:t xml:space="preserve">Godwin, and </w:t>
      </w:r>
      <w:r w:rsidRPr="0028109A">
        <w:rPr>
          <w:rFonts w:eastAsia="STSong"/>
        </w:rPr>
        <w:t>Wollstonecraft.</w:t>
      </w:r>
    </w:p>
    <w:p w14:paraId="3DAAD46D" w14:textId="6317203D" w:rsidR="00282C58" w:rsidRPr="00AC05DC" w:rsidRDefault="00282C58" w:rsidP="002105A7">
      <w:pPr>
        <w:spacing w:line="480" w:lineRule="auto"/>
        <w:ind w:firstLine="720"/>
        <w:rPr>
          <w:rFonts w:eastAsia="STSong"/>
        </w:rPr>
      </w:pPr>
      <w:proofErr w:type="spellStart"/>
      <w:r w:rsidRPr="00AC05DC">
        <w:rPr>
          <w:rFonts w:eastAsia="STSong"/>
        </w:rPr>
        <w:lastRenderedPageBreak/>
        <w:t>Bewell</w:t>
      </w:r>
      <w:proofErr w:type="spellEnd"/>
      <w:r w:rsidRPr="00AC05DC">
        <w:rPr>
          <w:rFonts w:eastAsia="STSong"/>
        </w:rPr>
        <w:t xml:space="preserve"> </w:t>
      </w:r>
      <w:r w:rsidR="00801DD0">
        <w:rPr>
          <w:rFonts w:eastAsia="STSong"/>
        </w:rPr>
        <w:t>urged Romanticists to zero</w:t>
      </w:r>
      <w:r w:rsidRPr="00AC05DC">
        <w:rPr>
          <w:rFonts w:eastAsia="STSong"/>
        </w:rPr>
        <w:t xml:space="preserve"> in on the tiny flower-seller </w:t>
      </w:r>
      <w:commentRangeStart w:id="149"/>
      <w:r w:rsidRPr="0087547A">
        <w:rPr>
          <w:rFonts w:eastAsia="STSong"/>
          <w:bCs/>
          <w:rPrChange w:id="150" w:author="Copyeditor" w:date="2022-09-06T00:09:00Z">
            <w:rPr>
              <w:rFonts w:eastAsia="STSong"/>
              <w:b/>
            </w:rPr>
          </w:rPrChange>
        </w:rPr>
        <w:t>(Figure 3)</w:t>
      </w:r>
      <w:r>
        <w:rPr>
          <w:rFonts w:eastAsia="STSong"/>
          <w:b/>
        </w:rPr>
        <w:t xml:space="preserve"> </w:t>
      </w:r>
      <w:commentRangeEnd w:id="149"/>
      <w:r w:rsidR="0087547A">
        <w:rPr>
          <w:rStyle w:val="CommentReference"/>
        </w:rPr>
        <w:commentReference w:id="149"/>
      </w:r>
      <w:r w:rsidRPr="00AC05DC">
        <w:rPr>
          <w:rFonts w:eastAsia="STSong"/>
        </w:rPr>
        <w:t>in the distant middle</w:t>
      </w:r>
      <w:ins w:id="151" w:author="Copyeditor" w:date="2022-09-01T10:50:00Z">
        <w:r w:rsidR="00977A52">
          <w:rPr>
            <w:rFonts w:eastAsia="STSong"/>
          </w:rPr>
          <w:t xml:space="preserve"> </w:t>
        </w:r>
      </w:ins>
      <w:del w:id="152" w:author="Copyeditor" w:date="2022-09-01T10:50:00Z">
        <w:r w:rsidRPr="00AC05DC" w:rsidDel="00977A52">
          <w:rPr>
            <w:rFonts w:eastAsia="STSong"/>
          </w:rPr>
          <w:delText>-</w:delText>
        </w:r>
      </w:del>
      <w:r w:rsidRPr="00AC05DC">
        <w:rPr>
          <w:rFonts w:eastAsia="STSong"/>
        </w:rPr>
        <w:t xml:space="preserve">ground of the image, just before the ad hominem caricatures of political figures and their works fade into an anonymous popular mob. The flowers in </w:t>
      </w:r>
      <w:r w:rsidR="00801DD0">
        <w:rPr>
          <w:rFonts w:eastAsia="STSong"/>
        </w:rPr>
        <w:t>the seller’s</w:t>
      </w:r>
      <w:r w:rsidRPr="00AC05DC">
        <w:rPr>
          <w:rFonts w:eastAsia="STSong"/>
        </w:rPr>
        <w:t xml:space="preserve"> basket are blossoming into a riot of </w:t>
      </w:r>
      <w:r w:rsidRPr="00977A52">
        <w:rPr>
          <w:rFonts w:eastAsia="STSong"/>
          <w:iCs/>
          <w:rPrChange w:id="153" w:author="Copyeditor" w:date="2022-09-01T10:51:00Z">
            <w:rPr>
              <w:rFonts w:eastAsia="STSong"/>
              <w:i/>
            </w:rPr>
          </w:rPrChange>
        </w:rPr>
        <w:t>bonnet</w:t>
      </w:r>
      <w:ins w:id="154" w:author="Copyeditor" w:date="2022-09-01T10:51:00Z">
        <w:r w:rsidR="00977A52" w:rsidRPr="00977A52">
          <w:rPr>
            <w:rFonts w:eastAsia="STSong"/>
            <w:iCs/>
            <w:rPrChange w:id="155" w:author="Copyeditor" w:date="2022-09-01T10:51:00Z">
              <w:rPr>
                <w:rFonts w:eastAsia="STSong"/>
                <w:i/>
              </w:rPr>
            </w:rPrChange>
          </w:rPr>
          <w:t xml:space="preserve"> </w:t>
        </w:r>
      </w:ins>
      <w:del w:id="156" w:author="Copyeditor" w:date="2022-09-01T10:51:00Z">
        <w:r w:rsidRPr="00977A52" w:rsidDel="00977A52">
          <w:rPr>
            <w:rFonts w:eastAsia="STSong"/>
            <w:iCs/>
            <w:rPrChange w:id="157" w:author="Copyeditor" w:date="2022-09-01T10:51:00Z">
              <w:rPr>
                <w:rFonts w:eastAsia="STSong"/>
                <w:i/>
              </w:rPr>
            </w:rPrChange>
          </w:rPr>
          <w:delText>-</w:delText>
        </w:r>
      </w:del>
      <w:r w:rsidRPr="00977A52">
        <w:rPr>
          <w:rFonts w:eastAsia="STSong"/>
          <w:iCs/>
          <w:rPrChange w:id="158" w:author="Copyeditor" w:date="2022-09-01T10:51:00Z">
            <w:rPr>
              <w:rFonts w:eastAsia="STSong"/>
              <w:i/>
            </w:rPr>
          </w:rPrChange>
        </w:rPr>
        <w:t>rouges</w:t>
      </w:r>
      <w:r>
        <w:rPr>
          <w:rFonts w:eastAsia="STSong"/>
        </w:rPr>
        <w:t xml:space="preserve">, and </w:t>
      </w:r>
      <w:r w:rsidRPr="00AC05DC">
        <w:rPr>
          <w:rFonts w:eastAsia="STSong"/>
        </w:rPr>
        <w:t>the little label beneath reads “</w:t>
      </w:r>
      <w:proofErr w:type="spellStart"/>
      <w:r w:rsidRPr="00977A52">
        <w:rPr>
          <w:rFonts w:eastAsia="STSong"/>
          <w:iCs/>
          <w:rPrChange w:id="159" w:author="Copyeditor" w:date="2022-09-01T10:51:00Z">
            <w:rPr>
              <w:rFonts w:eastAsia="STSong"/>
              <w:i/>
            </w:rPr>
          </w:rPrChange>
        </w:rPr>
        <w:t>Zoonomia</w:t>
      </w:r>
      <w:proofErr w:type="spellEnd"/>
      <w:r w:rsidRPr="00AC05DC">
        <w:rPr>
          <w:rFonts w:eastAsia="STSong"/>
        </w:rPr>
        <w:t>”</w:t>
      </w:r>
      <w:del w:id="160" w:author="Copyeditor" w:date="2022-09-01T10:52:00Z">
        <w:r w:rsidRPr="00AC05DC" w:rsidDel="00977A52">
          <w:rPr>
            <w:rFonts w:eastAsia="STSong"/>
          </w:rPr>
          <w:delText xml:space="preserve"> – </w:delText>
        </w:r>
      </w:del>
      <w:ins w:id="161" w:author="Copyeditor" w:date="2022-09-01T10:52:00Z">
        <w:r w:rsidR="00977A52">
          <w:rPr>
            <w:rFonts w:eastAsia="STSong"/>
          </w:rPr>
          <w:t>—</w:t>
        </w:r>
      </w:ins>
      <w:r w:rsidRPr="00AC05DC">
        <w:rPr>
          <w:rFonts w:eastAsia="STSong"/>
        </w:rPr>
        <w:t>the title of Erasmus Darwin’s medical magnum opus on animal life (1794</w:t>
      </w:r>
      <w:del w:id="162" w:author="Copyeditor" w:date="2022-09-01T10:52:00Z">
        <w:r w:rsidRPr="00AC05DC" w:rsidDel="00977A52">
          <w:rPr>
            <w:rFonts w:eastAsia="STSong"/>
          </w:rPr>
          <w:delText>-</w:delText>
        </w:r>
      </w:del>
      <w:ins w:id="163" w:author="Copyeditor" w:date="2022-09-01T10:52:00Z">
        <w:r w:rsidR="00977A52">
          <w:rPr>
            <w:rFonts w:eastAsia="STSong"/>
          </w:rPr>
          <w:t>–9</w:t>
        </w:r>
      </w:ins>
      <w:r w:rsidRPr="00AC05DC">
        <w:rPr>
          <w:rFonts w:eastAsia="STSong"/>
        </w:rPr>
        <w:t>6)</w:t>
      </w:r>
      <w:del w:id="164" w:author="Copyeditor" w:date="2022-09-01T10:52:00Z">
        <w:r w:rsidRPr="00AC05DC" w:rsidDel="006C1B7A">
          <w:rPr>
            <w:rFonts w:eastAsia="STSong"/>
          </w:rPr>
          <w:delText xml:space="preserve"> – </w:delText>
        </w:r>
      </w:del>
      <w:ins w:id="165" w:author="Copyeditor" w:date="2022-09-01T10:52:00Z">
        <w:r w:rsidR="006C1B7A">
          <w:rPr>
            <w:rFonts w:eastAsia="STSong"/>
          </w:rPr>
          <w:t>—</w:t>
        </w:r>
      </w:ins>
      <w:r>
        <w:rPr>
          <w:rFonts w:eastAsia="STSong"/>
        </w:rPr>
        <w:t>followed by</w:t>
      </w:r>
      <w:r w:rsidRPr="00AC05DC">
        <w:rPr>
          <w:rFonts w:eastAsia="STSong"/>
        </w:rPr>
        <w:t xml:space="preserve"> the perfectly incriminating subtitle, “Jacobin Plants.” </w:t>
      </w:r>
      <w:r>
        <w:rPr>
          <w:rFonts w:eastAsia="STSong"/>
        </w:rPr>
        <w:t>“</w:t>
      </w:r>
      <w:proofErr w:type="spellStart"/>
      <w:r w:rsidRPr="006C1B7A">
        <w:rPr>
          <w:rFonts w:eastAsia="STSong"/>
          <w:iCs/>
          <w:rPrChange w:id="166" w:author="Copyeditor" w:date="2022-09-01T10:53:00Z">
            <w:rPr>
              <w:rFonts w:eastAsia="STSong"/>
              <w:i/>
            </w:rPr>
          </w:rPrChange>
        </w:rPr>
        <w:t>Zoonomia</w:t>
      </w:r>
      <w:proofErr w:type="spellEnd"/>
      <w:ins w:id="167" w:author="Copyeditor" w:date="2022-09-01T10:53:00Z">
        <w:r w:rsidR="006C1B7A">
          <w:rPr>
            <w:rFonts w:eastAsia="STSong"/>
            <w:iCs/>
          </w:rPr>
          <w:t xml:space="preserve"> </w:t>
        </w:r>
      </w:ins>
      <w:del w:id="168" w:author="Copyeditor" w:date="2022-09-01T10:53:00Z">
        <w:r w:rsidRPr="006C1B7A" w:rsidDel="006C1B7A">
          <w:rPr>
            <w:rFonts w:eastAsia="STSong"/>
            <w:iCs/>
            <w:rPrChange w:id="169" w:author="Copyeditor" w:date="2022-09-01T10:53:00Z">
              <w:rPr>
                <w:rFonts w:eastAsia="STSong"/>
                <w:i/>
              </w:rPr>
            </w:rPrChange>
          </w:rPr>
          <w:delText xml:space="preserve"> </w:delText>
        </w:r>
        <w:r w:rsidRPr="006C1B7A" w:rsidDel="006C1B7A">
          <w:rPr>
            <w:rFonts w:eastAsia="STSong"/>
            <w:iCs/>
          </w:rPr>
          <w:delText xml:space="preserve">… </w:delText>
        </w:r>
      </w:del>
      <w:r w:rsidRPr="006C1B7A">
        <w:rPr>
          <w:rFonts w:eastAsia="STSong"/>
          <w:iCs/>
          <w:rPrChange w:id="170" w:author="Copyeditor" w:date="2022-09-01T10:53:00Z">
            <w:rPr>
              <w:rFonts w:eastAsia="STSong"/>
              <w:i/>
            </w:rPr>
          </w:rPrChange>
        </w:rPr>
        <w:t>or Jacobin Plants</w:t>
      </w:r>
      <w:r>
        <w:rPr>
          <w:rFonts w:eastAsia="STSong"/>
        </w:rPr>
        <w:t>”:</w:t>
      </w:r>
      <w:r w:rsidRPr="00AC05DC">
        <w:rPr>
          <w:rFonts w:eastAsia="STSong"/>
        </w:rPr>
        <w:t xml:space="preserve"> pithy proof that Darwin’s botany was perceived as a partisan endeavor in the 1790s</w:t>
      </w:r>
      <w:del w:id="171" w:author="Copyeditor" w:date="2022-09-01T10:53:00Z">
        <w:r w:rsidRPr="00AC05DC" w:rsidDel="006C1B7A">
          <w:rPr>
            <w:rFonts w:eastAsia="STSong"/>
          </w:rPr>
          <w:delText>,</w:delText>
        </w:r>
      </w:del>
      <w:r w:rsidRPr="00AC05DC">
        <w:rPr>
          <w:rFonts w:eastAsia="STSong"/>
        </w:rPr>
        <w:t xml:space="preserve"> </w:t>
      </w:r>
      <w:r>
        <w:rPr>
          <w:rFonts w:eastAsia="STSong"/>
        </w:rPr>
        <w:t>and of whose side it was on</w:t>
      </w:r>
      <w:r w:rsidRPr="00AC05DC">
        <w:rPr>
          <w:rFonts w:eastAsia="STSong"/>
        </w:rPr>
        <w:t xml:space="preserve">. </w:t>
      </w:r>
      <w:proofErr w:type="spellStart"/>
      <w:r>
        <w:rPr>
          <w:rFonts w:eastAsia="STSong"/>
        </w:rPr>
        <w:t>Bewell</w:t>
      </w:r>
      <w:proofErr w:type="spellEnd"/>
      <w:r w:rsidRPr="00AC05DC">
        <w:rPr>
          <w:rFonts w:eastAsia="STSong"/>
        </w:rPr>
        <w:t xml:space="preserve"> </w:t>
      </w:r>
      <w:r w:rsidR="00801DD0">
        <w:rPr>
          <w:rFonts w:eastAsia="STSong"/>
        </w:rPr>
        <w:t>moved outward from here to reevaluate</w:t>
      </w:r>
      <w:r w:rsidRPr="00AC05DC">
        <w:rPr>
          <w:rFonts w:eastAsia="STSong"/>
        </w:rPr>
        <w:t xml:space="preserve"> botany in the period as </w:t>
      </w:r>
      <w:r>
        <w:rPr>
          <w:rFonts w:eastAsia="STSong"/>
        </w:rPr>
        <w:t>the</w:t>
      </w:r>
      <w:r w:rsidRPr="00AC05DC">
        <w:rPr>
          <w:rFonts w:eastAsia="STSong"/>
        </w:rPr>
        <w:t xml:space="preserve"> locus of</w:t>
      </w:r>
      <w:r>
        <w:rPr>
          <w:rFonts w:eastAsia="STSong"/>
        </w:rPr>
        <w:t xml:space="preserve"> a</w:t>
      </w:r>
      <w:r w:rsidRPr="00AC05DC">
        <w:rPr>
          <w:rFonts w:eastAsia="STSong"/>
        </w:rPr>
        <w:t xml:space="preserve"> “</w:t>
      </w:r>
      <w:r>
        <w:rPr>
          <w:rFonts w:eastAsia="STSong"/>
        </w:rPr>
        <w:t>r</w:t>
      </w:r>
      <w:r w:rsidRPr="00AC05DC">
        <w:rPr>
          <w:rFonts w:eastAsia="STSong"/>
        </w:rPr>
        <w:t xml:space="preserve">adical </w:t>
      </w:r>
      <w:r>
        <w:rPr>
          <w:rFonts w:eastAsia="STSong"/>
        </w:rPr>
        <w:t xml:space="preserve">form of </w:t>
      </w:r>
      <w:r w:rsidRPr="00AC05DC">
        <w:rPr>
          <w:rFonts w:eastAsia="STSong"/>
        </w:rPr>
        <w:t>pastoral</w:t>
      </w:r>
      <w:r>
        <w:rPr>
          <w:rFonts w:eastAsia="STSong"/>
        </w:rPr>
        <w:t xml:space="preserve"> poetry</w:t>
      </w:r>
      <w:r w:rsidRPr="00AC05DC">
        <w:rPr>
          <w:rFonts w:eastAsia="STSong"/>
        </w:rPr>
        <w:t>”</w:t>
      </w:r>
      <w:r>
        <w:rPr>
          <w:rFonts w:eastAsia="STSong"/>
        </w:rPr>
        <w:t xml:space="preserve"> (</w:t>
      </w:r>
      <w:del w:id="172" w:author="Copyeditor" w:date="2022-09-01T10:54:00Z">
        <w:r w:rsidDel="006C1B7A">
          <w:rPr>
            <w:rFonts w:eastAsia="STSong"/>
          </w:rPr>
          <w:delText xml:space="preserve">1989 </w:delText>
        </w:r>
      </w:del>
      <w:ins w:id="173" w:author="Copyeditor" w:date="2022-09-01T10:54:00Z">
        <w:r w:rsidR="006C1B7A">
          <w:rPr>
            <w:rFonts w:eastAsia="STSong"/>
          </w:rPr>
          <w:t>“</w:t>
        </w:r>
      </w:ins>
      <w:ins w:id="174" w:author="Copyeditor" w:date="2022-09-01T11:09:00Z">
        <w:r w:rsidR="00335A08" w:rsidRPr="00335A08">
          <w:rPr>
            <w:rFonts w:eastAsia="STSong"/>
          </w:rPr>
          <w:t>Jacobin Plants</w:t>
        </w:r>
      </w:ins>
      <w:ins w:id="175" w:author="Copyeditor" w:date="2022-09-01T10:54:00Z">
        <w:r w:rsidR="006C1B7A">
          <w:rPr>
            <w:rFonts w:eastAsia="STSong"/>
          </w:rPr>
          <w:t xml:space="preserve">” </w:t>
        </w:r>
      </w:ins>
      <w:r>
        <w:rPr>
          <w:rFonts w:eastAsia="STSong"/>
        </w:rPr>
        <w:t>132)</w:t>
      </w:r>
      <w:r w:rsidRPr="00AC05DC">
        <w:rPr>
          <w:rFonts w:eastAsia="STSong"/>
        </w:rPr>
        <w:t xml:space="preserve">. </w:t>
      </w:r>
      <w:r>
        <w:rPr>
          <w:rFonts w:eastAsia="STSong"/>
        </w:rPr>
        <w:t>Thanks to</w:t>
      </w:r>
      <w:r w:rsidR="00801DD0">
        <w:rPr>
          <w:rFonts w:eastAsia="STSong"/>
        </w:rPr>
        <w:t xml:space="preserve"> his reading and others, </w:t>
      </w:r>
      <w:r>
        <w:rPr>
          <w:rFonts w:eastAsia="STSong"/>
        </w:rPr>
        <w:t>we</w:t>
      </w:r>
      <w:r w:rsidRPr="00AC05DC">
        <w:rPr>
          <w:rFonts w:eastAsia="STSong"/>
        </w:rPr>
        <w:t xml:space="preserve"> now understand </w:t>
      </w:r>
      <w:r>
        <w:rPr>
          <w:rFonts w:eastAsia="STSong"/>
        </w:rPr>
        <w:t xml:space="preserve">Darwin’s </w:t>
      </w:r>
      <w:r>
        <w:rPr>
          <w:rFonts w:eastAsia="STSong"/>
          <w:i/>
        </w:rPr>
        <w:t xml:space="preserve">The Loves of the Plants </w:t>
      </w:r>
      <w:r w:rsidRPr="00AC05DC">
        <w:rPr>
          <w:rFonts w:eastAsia="STSong"/>
        </w:rPr>
        <w:t>as Exhibit A for an English libertine botany</w:t>
      </w:r>
      <w:r w:rsidR="00801DD0">
        <w:rPr>
          <w:rFonts w:eastAsia="STSong"/>
        </w:rPr>
        <w:t xml:space="preserve"> that mobilized </w:t>
      </w:r>
      <w:r w:rsidR="00801DD0" w:rsidRPr="00AC05DC">
        <w:rPr>
          <w:rFonts w:eastAsia="STSong"/>
        </w:rPr>
        <w:t>plant sexuality as a polymorphically perverse challenge to the contemporary mating rites of British humans</w:t>
      </w:r>
      <w:r>
        <w:rPr>
          <w:rFonts w:eastAsia="STSong"/>
        </w:rPr>
        <w:t xml:space="preserve">. Darwin’s </w:t>
      </w:r>
      <w:r w:rsidRPr="00AC05DC">
        <w:rPr>
          <w:rFonts w:eastAsia="STSong"/>
        </w:rPr>
        <w:t xml:space="preserve">“flowery porn,” </w:t>
      </w:r>
      <w:r>
        <w:rPr>
          <w:rFonts w:eastAsia="STSong"/>
        </w:rPr>
        <w:t>as</w:t>
      </w:r>
      <w:r w:rsidRPr="00AC05DC">
        <w:rPr>
          <w:rFonts w:eastAsia="STSong"/>
        </w:rPr>
        <w:t xml:space="preserve"> </w:t>
      </w:r>
      <w:commentRangeStart w:id="176"/>
      <w:proofErr w:type="spellStart"/>
      <w:r w:rsidRPr="00AC05DC">
        <w:rPr>
          <w:rFonts w:eastAsia="STSong"/>
        </w:rPr>
        <w:t>Tristanne</w:t>
      </w:r>
      <w:proofErr w:type="spellEnd"/>
      <w:r w:rsidRPr="00AC05DC">
        <w:rPr>
          <w:rFonts w:eastAsia="STSong"/>
        </w:rPr>
        <w:t xml:space="preserve"> Connolly</w:t>
      </w:r>
      <w:r>
        <w:rPr>
          <w:rFonts w:eastAsia="STSong"/>
        </w:rPr>
        <w:t xml:space="preserve"> </w:t>
      </w:r>
      <w:commentRangeEnd w:id="176"/>
      <w:r w:rsidR="006C1B7A">
        <w:rPr>
          <w:rStyle w:val="CommentReference"/>
        </w:rPr>
        <w:commentReference w:id="176"/>
      </w:r>
      <w:r>
        <w:rPr>
          <w:rFonts w:eastAsia="STSong"/>
        </w:rPr>
        <w:t>put it,</w:t>
      </w:r>
      <w:r w:rsidRPr="00AC05DC">
        <w:rPr>
          <w:rFonts w:eastAsia="STSong"/>
        </w:rPr>
        <w:t xml:space="preserve"> outraged conservative critics, </w:t>
      </w:r>
      <w:r>
        <w:rPr>
          <w:rFonts w:eastAsia="STSong"/>
        </w:rPr>
        <w:t>not least</w:t>
      </w:r>
      <w:r w:rsidRPr="00AC05DC">
        <w:rPr>
          <w:rFonts w:eastAsia="STSong"/>
        </w:rPr>
        <w:t xml:space="preserve"> because the pleasures of botanical reading were so frequently enjoyed by women.</w:t>
      </w:r>
      <w:commentRangeStart w:id="177"/>
      <w:r w:rsidRPr="00AC05DC">
        <w:rPr>
          <w:rStyle w:val="EndnoteReference"/>
          <w:rFonts w:eastAsia="STSong"/>
        </w:rPr>
        <w:endnoteReference w:id="9"/>
      </w:r>
      <w:commentRangeEnd w:id="177"/>
      <w:r w:rsidR="002B5A8D">
        <w:rPr>
          <w:rStyle w:val="CommentReference"/>
        </w:rPr>
        <w:commentReference w:id="177"/>
      </w:r>
      <w:r w:rsidRPr="00AC05DC">
        <w:rPr>
          <w:rFonts w:eastAsia="STSong"/>
        </w:rPr>
        <w:t xml:space="preserve"> </w:t>
      </w:r>
      <w:r>
        <w:rPr>
          <w:rFonts w:eastAsia="STSong"/>
        </w:rPr>
        <w:t>Yet i</w:t>
      </w:r>
      <w:r w:rsidRPr="00AC05DC">
        <w:rPr>
          <w:rFonts w:eastAsia="STSong"/>
        </w:rPr>
        <w:t>t is less clear how</w:t>
      </w:r>
      <w:r w:rsidR="00801DD0">
        <w:rPr>
          <w:rFonts w:eastAsia="STSong"/>
        </w:rPr>
        <w:t xml:space="preserve"> </w:t>
      </w:r>
      <w:ins w:id="186" w:author="Copyeditor" w:date="2022-09-01T11:02:00Z">
        <w:r w:rsidR="002B5A8D">
          <w:rPr>
            <w:rFonts w:eastAsia="STSong"/>
          </w:rPr>
          <w:t xml:space="preserve">a </w:t>
        </w:r>
      </w:ins>
      <w:r w:rsidR="00801DD0">
        <w:rPr>
          <w:rFonts w:eastAsia="STSong"/>
        </w:rPr>
        <w:t xml:space="preserve">pastoral that is radical in the sphere of gender and </w:t>
      </w:r>
      <w:del w:id="187" w:author="Copyeditor" w:date="2022-09-01T11:02:00Z">
        <w:r w:rsidR="00801DD0" w:rsidDel="002B5A8D">
          <w:rPr>
            <w:rFonts w:eastAsia="STSong"/>
          </w:rPr>
          <w:delText>sexuailty</w:delText>
        </w:r>
      </w:del>
      <w:ins w:id="188" w:author="Copyeditor" w:date="2022-09-01T11:02:00Z">
        <w:r w:rsidR="002B5A8D">
          <w:rPr>
            <w:rFonts w:eastAsia="STSong"/>
          </w:rPr>
          <w:t>sexuality</w:t>
        </w:r>
      </w:ins>
      <w:r w:rsidRPr="00AC05DC">
        <w:rPr>
          <w:rFonts w:eastAsia="STSong"/>
        </w:rPr>
        <w:t xml:space="preserve"> connects to the adjective “Jacobin” that </w:t>
      </w:r>
      <w:r>
        <w:rPr>
          <w:rFonts w:eastAsia="STSong"/>
        </w:rPr>
        <w:t xml:space="preserve">would seem to </w:t>
      </w:r>
      <w:r w:rsidRPr="00AC05DC">
        <w:rPr>
          <w:rFonts w:eastAsia="STSong"/>
        </w:rPr>
        <w:t xml:space="preserve">stand instead, in </w:t>
      </w:r>
      <w:proofErr w:type="spellStart"/>
      <w:r w:rsidRPr="00AC05DC">
        <w:rPr>
          <w:rFonts w:eastAsia="STSong"/>
        </w:rPr>
        <w:t>Gillray’s</w:t>
      </w:r>
      <w:proofErr w:type="spellEnd"/>
      <w:r w:rsidRPr="00AC05DC">
        <w:rPr>
          <w:rFonts w:eastAsia="STSong"/>
        </w:rPr>
        <w:t xml:space="preserve"> cartoon and in the English conservative imagination, as a loose </w:t>
      </w:r>
      <w:del w:id="189" w:author="Copyeditor" w:date="2022-09-01T11:03:00Z">
        <w:r w:rsidRPr="00AC05DC" w:rsidDel="0077664C">
          <w:rPr>
            <w:rFonts w:eastAsia="STSong"/>
          </w:rPr>
          <w:delText>cypher</w:delText>
        </w:r>
      </w:del>
      <w:ins w:id="190" w:author="Copyeditor" w:date="2022-09-01T11:03:00Z">
        <w:r w:rsidR="0077664C">
          <w:rPr>
            <w:rFonts w:eastAsia="STSong"/>
          </w:rPr>
          <w:t>cipher</w:t>
        </w:r>
      </w:ins>
      <w:r w:rsidRPr="00AC05DC">
        <w:rPr>
          <w:rFonts w:eastAsia="STSong"/>
        </w:rPr>
        <w:t xml:space="preserve"> for a somewhat different social threat</w:t>
      </w:r>
      <w:del w:id="191" w:author="Copyeditor" w:date="2022-09-01T11:03:00Z">
        <w:r w:rsidRPr="00AC05DC" w:rsidDel="0077664C">
          <w:rPr>
            <w:rFonts w:eastAsia="STSong"/>
          </w:rPr>
          <w:delText xml:space="preserve"> – </w:delText>
        </w:r>
      </w:del>
      <w:ins w:id="192" w:author="Copyeditor" w:date="2022-09-01T11:03:00Z">
        <w:r w:rsidR="0077664C">
          <w:rPr>
            <w:rFonts w:eastAsia="STSong"/>
          </w:rPr>
          <w:t>—</w:t>
        </w:r>
      </w:ins>
      <w:r w:rsidRPr="00AC05DC">
        <w:rPr>
          <w:rFonts w:eastAsia="STSong"/>
        </w:rPr>
        <w:t>that of popular, transnational Revolutionism.</w:t>
      </w:r>
      <w:r>
        <w:rPr>
          <w:rFonts w:eastAsia="STSong"/>
        </w:rPr>
        <w:t xml:space="preserve"> </w:t>
      </w:r>
      <w:r w:rsidRPr="00AC05DC">
        <w:rPr>
          <w:rFonts w:eastAsia="STSong"/>
        </w:rPr>
        <w:t>Visually, the blooming Liberty Caps</w:t>
      </w:r>
      <w:r>
        <w:rPr>
          <w:rFonts w:eastAsia="STSong"/>
        </w:rPr>
        <w:t xml:space="preserve"> in Darwin’s basket</w:t>
      </w:r>
      <w:r w:rsidRPr="00AC05DC">
        <w:rPr>
          <w:rFonts w:eastAsia="STSong"/>
          <w:i/>
        </w:rPr>
        <w:t xml:space="preserve"> </w:t>
      </w:r>
      <w:r w:rsidRPr="00AC05DC">
        <w:rPr>
          <w:rFonts w:eastAsia="STSong"/>
        </w:rPr>
        <w:t xml:space="preserve">amplify the raised arms and open mouths of </w:t>
      </w:r>
      <w:r>
        <w:rPr>
          <w:rFonts w:eastAsia="STSong"/>
        </w:rPr>
        <w:t>a</w:t>
      </w:r>
      <w:r w:rsidRPr="00AC05DC">
        <w:rPr>
          <w:rFonts w:eastAsia="STSong"/>
        </w:rPr>
        <w:t xml:space="preserve"> threatening, jubilant mob.</w:t>
      </w:r>
    </w:p>
    <w:p w14:paraId="5DA41BFC" w14:textId="308AB441" w:rsidR="00282C58" w:rsidRDefault="00282C58" w:rsidP="002105A7">
      <w:pPr>
        <w:spacing w:line="480" w:lineRule="auto"/>
        <w:ind w:firstLine="720"/>
        <w:rPr>
          <w:rFonts w:eastAsia="STSong"/>
        </w:rPr>
      </w:pPr>
      <w:r>
        <w:rPr>
          <w:rFonts w:eastAsia="STSong"/>
        </w:rPr>
        <w:t>Let’s, then,</w:t>
      </w:r>
      <w:r w:rsidRPr="00AC05DC">
        <w:rPr>
          <w:rFonts w:eastAsia="STSong"/>
        </w:rPr>
        <w:t xml:space="preserve"> draw out the cartoon’s </w:t>
      </w:r>
      <w:r>
        <w:rPr>
          <w:rFonts w:eastAsia="STSong"/>
        </w:rPr>
        <w:t xml:space="preserve">stranger and more hilarious </w:t>
      </w:r>
      <w:r w:rsidRPr="00AC05DC">
        <w:rPr>
          <w:rFonts w:eastAsia="STSong"/>
        </w:rPr>
        <w:t xml:space="preserve">accusation that Darwinian botany is a botany in which plants take a political side, sporting or sprouting </w:t>
      </w:r>
      <w:proofErr w:type="spellStart"/>
      <w:r w:rsidRPr="00AC05DC">
        <w:rPr>
          <w:rFonts w:eastAsia="STSong"/>
        </w:rPr>
        <w:t>Phyrigian</w:t>
      </w:r>
      <w:proofErr w:type="spellEnd"/>
      <w:r w:rsidRPr="00AC05DC">
        <w:rPr>
          <w:rFonts w:eastAsia="STSong"/>
        </w:rPr>
        <w:t xml:space="preserve"> caps as partisans of liberty</w:t>
      </w:r>
      <w:r>
        <w:rPr>
          <w:rFonts w:eastAsia="STSong"/>
        </w:rPr>
        <w:t xml:space="preserve">. </w:t>
      </w:r>
      <w:r w:rsidR="00801DD0">
        <w:rPr>
          <w:rFonts w:eastAsia="STSong"/>
        </w:rPr>
        <w:t xml:space="preserve">Might </w:t>
      </w:r>
      <w:r w:rsidRPr="00AC05DC">
        <w:rPr>
          <w:rFonts w:eastAsia="STSong"/>
        </w:rPr>
        <w:t xml:space="preserve">other-than-human natures have moral and political </w:t>
      </w:r>
      <w:proofErr w:type="spellStart"/>
      <w:r w:rsidR="00801DD0">
        <w:rPr>
          <w:rFonts w:eastAsia="STSong"/>
        </w:rPr>
        <w:t>prowesses</w:t>
      </w:r>
      <w:proofErr w:type="spellEnd"/>
      <w:r w:rsidR="00801DD0">
        <w:rPr>
          <w:rFonts w:eastAsia="STSong"/>
        </w:rPr>
        <w:t xml:space="preserve"> and preferences</w:t>
      </w:r>
      <w:r w:rsidRPr="00AC05DC">
        <w:rPr>
          <w:rFonts w:eastAsia="STSong"/>
        </w:rPr>
        <w:t xml:space="preserve">, in addition to, or even as a subset of, their </w:t>
      </w:r>
      <w:r w:rsidRPr="00AC05DC">
        <w:rPr>
          <w:rFonts w:eastAsia="STSong"/>
          <w:i/>
        </w:rPr>
        <w:t>Loves</w:t>
      </w:r>
      <w:r w:rsidR="00801DD0">
        <w:rPr>
          <w:rFonts w:eastAsia="STSong"/>
        </w:rPr>
        <w:t xml:space="preserve">? It is as if, </w:t>
      </w:r>
      <w:r w:rsidRPr="00AC05DC">
        <w:rPr>
          <w:rFonts w:eastAsia="STSong"/>
        </w:rPr>
        <w:t>to quote that later, flower-powered</w:t>
      </w:r>
      <w:r>
        <w:rPr>
          <w:rFonts w:eastAsia="STSong"/>
        </w:rPr>
        <w:t>,</w:t>
      </w:r>
      <w:r w:rsidRPr="00AC05DC">
        <w:rPr>
          <w:rFonts w:eastAsia="STSong"/>
        </w:rPr>
        <w:t xml:space="preserve"> libidinal revolutionist, Herbert Marcuse “Nature, too, awaits the Revolution</w:t>
      </w:r>
      <w:del w:id="193" w:author="Copyeditor" w:date="2022-09-01T11:06:00Z">
        <w:r w:rsidR="00801DD0" w:rsidDel="0077664C">
          <w:rPr>
            <w:rFonts w:eastAsia="STSong"/>
          </w:rPr>
          <w:delText>.</w:delText>
        </w:r>
      </w:del>
      <w:r w:rsidRPr="00AC05DC">
        <w:rPr>
          <w:rFonts w:eastAsia="STSong"/>
        </w:rPr>
        <w:t>”</w:t>
      </w:r>
      <w:ins w:id="194" w:author="Copyeditor" w:date="2022-09-01T11:06:00Z">
        <w:r w:rsidR="0077664C">
          <w:rPr>
            <w:rFonts w:eastAsia="STSong"/>
          </w:rPr>
          <w:t xml:space="preserve"> </w:t>
        </w:r>
        <w:r w:rsidR="0077664C">
          <w:rPr>
            <w:rFonts w:eastAsia="STSong"/>
          </w:rPr>
          <w:lastRenderedPageBreak/>
          <w:t>(74).</w:t>
        </w:r>
      </w:ins>
      <w:r w:rsidRPr="00AC05DC">
        <w:rPr>
          <w:rStyle w:val="EndnoteReference"/>
          <w:rFonts w:eastAsia="STSong"/>
        </w:rPr>
        <w:endnoteReference w:id="10"/>
      </w:r>
      <w:r w:rsidRPr="00AC05DC">
        <w:rPr>
          <w:rFonts w:eastAsia="STSong"/>
        </w:rPr>
        <w:t xml:space="preserve"> Reading </w:t>
      </w:r>
      <w:proofErr w:type="spellStart"/>
      <w:r w:rsidRPr="00AC05DC">
        <w:rPr>
          <w:rFonts w:eastAsia="STSong"/>
        </w:rPr>
        <w:t>Gillray’s</w:t>
      </w:r>
      <w:proofErr w:type="spellEnd"/>
      <w:r w:rsidRPr="00AC05DC">
        <w:rPr>
          <w:rFonts w:eastAsia="STSong"/>
        </w:rPr>
        <w:t xml:space="preserve"> image against itself, we can see that it bears hostile witness to something very like this thesis: not only flowers, but fish, fowl, reptiles, amphibians, and other mammals swell the ranks of the revolutionary invasion</w:t>
      </w:r>
      <w:r>
        <w:rPr>
          <w:rFonts w:eastAsia="STSong"/>
        </w:rPr>
        <w:t xml:space="preserve">. A </w:t>
      </w:r>
      <w:r w:rsidRPr="00AC05DC">
        <w:rPr>
          <w:rFonts w:eastAsia="STSong"/>
        </w:rPr>
        <w:t>metamorphic front of half-human chimera (avian, simian, reptilian</w:t>
      </w:r>
      <w:ins w:id="197" w:author="Copyeditor" w:date="2022-09-01T11:11:00Z">
        <w:r w:rsidR="00335A08">
          <w:rPr>
            <w:rFonts w:eastAsia="STSong"/>
          </w:rPr>
          <w:t> . . . </w:t>
        </w:r>
      </w:ins>
      <w:del w:id="198" w:author="Copyeditor" w:date="2022-09-01T11:11:00Z">
        <w:r w:rsidRPr="00AC05DC" w:rsidDel="00335A08">
          <w:rPr>
            <w:rFonts w:eastAsia="STSong"/>
          </w:rPr>
          <w:delText xml:space="preserve"> … </w:delText>
        </w:r>
      </w:del>
      <w:r w:rsidRPr="00AC05DC">
        <w:rPr>
          <w:rFonts w:eastAsia="STSong"/>
        </w:rPr>
        <w:t xml:space="preserve">asinine!) conveys the purportedly degrading message that it is the </w:t>
      </w:r>
      <w:r>
        <w:rPr>
          <w:rFonts w:eastAsia="STSong"/>
        </w:rPr>
        <w:t xml:space="preserve">animal </w:t>
      </w:r>
      <w:r w:rsidRPr="00AC05DC">
        <w:rPr>
          <w:rFonts w:eastAsia="STSong"/>
        </w:rPr>
        <w:t xml:space="preserve">in and </w:t>
      </w:r>
      <w:r w:rsidR="00801DD0">
        <w:rPr>
          <w:rFonts w:eastAsia="STSong"/>
        </w:rPr>
        <w:t>around</w:t>
      </w:r>
      <w:r w:rsidRPr="00AC05DC">
        <w:rPr>
          <w:rFonts w:eastAsia="STSong"/>
        </w:rPr>
        <w:t xml:space="preserve"> human beings that drive their transnationally militant works and acts (</w:t>
      </w:r>
      <w:r>
        <w:rPr>
          <w:rFonts w:eastAsia="STSong"/>
        </w:rPr>
        <w:t>in</w:t>
      </w:r>
      <w:r w:rsidRPr="00AC05DC">
        <w:rPr>
          <w:rFonts w:eastAsia="STSong"/>
        </w:rPr>
        <w:t xml:space="preserve"> the guise of Jacobin “phil-</w:t>
      </w:r>
      <w:proofErr w:type="spellStart"/>
      <w:r w:rsidRPr="00AC05DC">
        <w:rPr>
          <w:rFonts w:eastAsia="STSong"/>
        </w:rPr>
        <w:t>anthropy</w:t>
      </w:r>
      <w:proofErr w:type="spellEnd"/>
      <w:r w:rsidRPr="00AC05DC">
        <w:rPr>
          <w:rFonts w:eastAsia="STSong"/>
        </w:rPr>
        <w:t xml:space="preserve">”). </w:t>
      </w:r>
    </w:p>
    <w:p w14:paraId="6E64FB33" w14:textId="6911EC9F" w:rsidR="00282C58" w:rsidRPr="00282C58" w:rsidRDefault="00282C58" w:rsidP="002105A7">
      <w:pPr>
        <w:spacing w:line="480" w:lineRule="auto"/>
        <w:ind w:firstLine="720"/>
      </w:pPr>
      <w:r w:rsidRPr="00AC05DC">
        <w:rPr>
          <w:rFonts w:eastAsia="STSong"/>
        </w:rPr>
        <w:t xml:space="preserve">We are supposed to laugh, of course, but also to be afraid. In the eyes of his critics, </w:t>
      </w:r>
      <w:r>
        <w:rPr>
          <w:rFonts w:eastAsia="STSong"/>
        </w:rPr>
        <w:t xml:space="preserve">it seems, </w:t>
      </w:r>
      <w:r w:rsidRPr="00AC05DC">
        <w:rPr>
          <w:rFonts w:eastAsia="STSong"/>
        </w:rPr>
        <w:t xml:space="preserve">Darwin and his crew of </w:t>
      </w:r>
      <w:r>
        <w:rPr>
          <w:rFonts w:eastAsia="STSong"/>
        </w:rPr>
        <w:t>enthusiastic</w:t>
      </w:r>
      <w:r w:rsidRPr="00AC05DC">
        <w:rPr>
          <w:rFonts w:eastAsia="STSong"/>
        </w:rPr>
        <w:t>, polymathic, dissenting Enlightenment savants</w:t>
      </w:r>
      <w:del w:id="199" w:author="Copyeditor" w:date="2022-09-01T11:13:00Z">
        <w:r w:rsidRPr="00AC05DC" w:rsidDel="00CD019D">
          <w:rPr>
            <w:rFonts w:eastAsia="STSong"/>
          </w:rPr>
          <w:delText xml:space="preserve"> – </w:delText>
        </w:r>
      </w:del>
      <w:ins w:id="200" w:author="Copyeditor" w:date="2022-09-01T11:13:00Z">
        <w:r w:rsidR="00CD019D">
          <w:rPr>
            <w:rFonts w:eastAsia="STSong"/>
          </w:rPr>
          <w:t>—</w:t>
        </w:r>
      </w:ins>
      <w:r w:rsidRPr="00AC05DC">
        <w:rPr>
          <w:rFonts w:eastAsia="STSong"/>
        </w:rPr>
        <w:t>the Lunar Society, as they called themselves</w:t>
      </w:r>
      <w:del w:id="201" w:author="Copyeditor" w:date="2022-09-01T11:13:00Z">
        <w:r w:rsidRPr="00AC05DC" w:rsidDel="00CD019D">
          <w:rPr>
            <w:rFonts w:eastAsia="STSong"/>
          </w:rPr>
          <w:delText xml:space="preserve"> –</w:delText>
        </w:r>
      </w:del>
      <w:ins w:id="202" w:author="Copyeditor" w:date="2022-09-01T11:13:00Z">
        <w:r w:rsidR="00CD019D">
          <w:rPr>
            <w:rFonts w:eastAsia="STSong"/>
          </w:rPr>
          <w:t>—</w:t>
        </w:r>
      </w:ins>
      <w:del w:id="203" w:author="Copyeditor" w:date="2022-09-01T11:13:00Z">
        <w:r w:rsidRPr="00AC05DC" w:rsidDel="00CD019D">
          <w:rPr>
            <w:rFonts w:eastAsia="STSong"/>
          </w:rPr>
          <w:delText xml:space="preserve"> </w:delText>
        </w:r>
      </w:del>
      <w:r w:rsidRPr="00AC05DC">
        <w:rPr>
          <w:rFonts w:eastAsia="STSong"/>
        </w:rPr>
        <w:t xml:space="preserve">represented a dangerous, </w:t>
      </w:r>
      <w:proofErr w:type="spellStart"/>
      <w:r w:rsidRPr="00AC05DC">
        <w:rPr>
          <w:rFonts w:eastAsia="STSong"/>
        </w:rPr>
        <w:t>Francophilic</w:t>
      </w:r>
      <w:proofErr w:type="spellEnd"/>
      <w:r w:rsidRPr="00AC05DC">
        <w:rPr>
          <w:rFonts w:eastAsia="STSong"/>
        </w:rPr>
        <w:t xml:space="preserve"> form of socially Utopian naturalism that drew force and authority from the wider, para-juridical domain of the earth. This position is clearly part</w:t>
      </w:r>
      <w:del w:id="204" w:author="Copyeditor" w:date="2022-09-01T11:13:00Z">
        <w:r w:rsidRPr="00AC05DC" w:rsidDel="00CD019D">
          <w:rPr>
            <w:rFonts w:eastAsia="STSong"/>
          </w:rPr>
          <w:delText xml:space="preserve">, </w:delText>
        </w:r>
      </w:del>
      <w:ins w:id="205" w:author="Copyeditor" w:date="2022-09-01T11:13:00Z">
        <w:r w:rsidR="00CD019D">
          <w:rPr>
            <w:rFonts w:eastAsia="STSong"/>
          </w:rPr>
          <w:t>—</w:t>
        </w:r>
      </w:ins>
      <w:r w:rsidRPr="00AC05DC">
        <w:rPr>
          <w:rFonts w:eastAsia="STSong"/>
        </w:rPr>
        <w:t>but not, I think, a well-grasped part</w:t>
      </w:r>
      <w:del w:id="206" w:author="Copyeditor" w:date="2022-09-01T11:13:00Z">
        <w:r w:rsidRPr="00AC05DC" w:rsidDel="00CD019D">
          <w:rPr>
            <w:rFonts w:eastAsia="STSong"/>
          </w:rPr>
          <w:delText xml:space="preserve">, </w:delText>
        </w:r>
      </w:del>
      <w:ins w:id="207" w:author="Copyeditor" w:date="2022-09-01T11:13:00Z">
        <w:r w:rsidR="00CD019D">
          <w:rPr>
            <w:rFonts w:eastAsia="STSong"/>
          </w:rPr>
          <w:t>—</w:t>
        </w:r>
      </w:ins>
      <w:r w:rsidRPr="00AC05DC">
        <w:rPr>
          <w:rFonts w:eastAsia="STSong"/>
        </w:rPr>
        <w:t xml:space="preserve">of the long-term rise of “natural right” political </w:t>
      </w:r>
      <w:r>
        <w:rPr>
          <w:rFonts w:eastAsia="STSong"/>
        </w:rPr>
        <w:t>philosophy in general</w:t>
      </w:r>
      <w:del w:id="208" w:author="Copyeditor" w:date="2022-09-01T11:14:00Z">
        <w:r w:rsidRPr="00AC05DC" w:rsidDel="00CD019D">
          <w:rPr>
            <w:rFonts w:eastAsia="STSong"/>
          </w:rPr>
          <w:delText>,</w:delText>
        </w:r>
      </w:del>
      <w:r w:rsidRPr="00AC05DC">
        <w:rPr>
          <w:rFonts w:eastAsia="STSong"/>
        </w:rPr>
        <w:t xml:space="preserve"> and of Jacobin “natural Republicanism” in particular</w:t>
      </w:r>
      <w:r>
        <w:rPr>
          <w:rFonts w:eastAsia="STSong"/>
        </w:rPr>
        <w:t xml:space="preserve"> (</w:t>
      </w:r>
      <w:commentRangeStart w:id="209"/>
      <w:r>
        <w:rPr>
          <w:rFonts w:eastAsia="STSong"/>
        </w:rPr>
        <w:t>Edelstein</w:t>
      </w:r>
      <w:del w:id="210" w:author="Copyeditor" w:date="2022-09-01T11:14:00Z">
        <w:r w:rsidDel="00CD019D">
          <w:rPr>
            <w:rFonts w:eastAsia="STSong"/>
          </w:rPr>
          <w:delText>,</w:delText>
        </w:r>
      </w:del>
      <w:r>
        <w:rPr>
          <w:rFonts w:eastAsia="STSong"/>
        </w:rPr>
        <w:t xml:space="preserve"> </w:t>
      </w:r>
      <w:commentRangeEnd w:id="209"/>
      <w:r w:rsidR="00CD019D">
        <w:rPr>
          <w:rStyle w:val="CommentReference"/>
        </w:rPr>
        <w:commentReference w:id="209"/>
      </w:r>
      <w:r>
        <w:rPr>
          <w:rFonts w:eastAsia="STSong"/>
        </w:rPr>
        <w:t>1</w:t>
      </w:r>
      <w:del w:id="211" w:author="Copyeditor" w:date="2022-09-01T11:14:00Z">
        <w:r w:rsidDel="00CD019D">
          <w:rPr>
            <w:rFonts w:eastAsia="STSong"/>
          </w:rPr>
          <w:delText>-</w:delText>
        </w:r>
      </w:del>
      <w:ins w:id="212" w:author="Copyeditor" w:date="2022-09-01T11:14:00Z">
        <w:r w:rsidR="00CD019D">
          <w:rPr>
            <w:rFonts w:eastAsia="STSong"/>
          </w:rPr>
          <w:t>–</w:t>
        </w:r>
      </w:ins>
      <w:r>
        <w:rPr>
          <w:rFonts w:eastAsia="STSong"/>
        </w:rPr>
        <w:t>25).</w:t>
      </w:r>
      <w:r w:rsidRPr="00AC05DC">
        <w:rPr>
          <w:rFonts w:eastAsia="STSong"/>
        </w:rPr>
        <w:t xml:space="preserve"> It is also clearly connected, as Devin Griffiths has recently argued, to Darwin’s increasing notoriety as a theorist of biological evolution</w:t>
      </w:r>
      <w:r>
        <w:rPr>
          <w:rFonts w:eastAsia="STSong"/>
        </w:rPr>
        <w:t>.</w:t>
      </w:r>
      <w:commentRangeStart w:id="213"/>
      <w:r w:rsidRPr="00AC05DC">
        <w:rPr>
          <w:rStyle w:val="EndnoteReference"/>
          <w:rFonts w:eastAsia="STSong"/>
        </w:rPr>
        <w:endnoteReference w:id="11"/>
      </w:r>
      <w:commentRangeEnd w:id="213"/>
      <w:r w:rsidR="00952146">
        <w:rPr>
          <w:rStyle w:val="CommentReference"/>
        </w:rPr>
        <w:commentReference w:id="213"/>
      </w:r>
      <w:r>
        <w:rPr>
          <w:rFonts w:eastAsia="STSong"/>
        </w:rPr>
        <w:t xml:space="preserve"> Yet both these orientations would read the flora and fauna in this image as allegories for </w:t>
      </w:r>
      <w:r>
        <w:rPr>
          <w:rFonts w:eastAsia="STSong"/>
          <w:i/>
        </w:rPr>
        <w:t>human</w:t>
      </w:r>
      <w:r>
        <w:rPr>
          <w:rFonts w:eastAsia="STSong"/>
        </w:rPr>
        <w:t xml:space="preserve"> degradation.</w:t>
      </w:r>
      <w:r w:rsidRPr="00AC05DC">
        <w:rPr>
          <w:rFonts w:eastAsia="STSong"/>
        </w:rPr>
        <w:t xml:space="preserve"> How might we </w:t>
      </w:r>
      <w:r>
        <w:rPr>
          <w:rFonts w:eastAsia="STSong"/>
        </w:rPr>
        <w:t xml:space="preserve">instead </w:t>
      </w:r>
      <w:r w:rsidRPr="00AC05DC">
        <w:rPr>
          <w:rFonts w:eastAsia="STSong"/>
        </w:rPr>
        <w:t>thicken the notion of “radical</w:t>
      </w:r>
      <w:r w:rsidRPr="00AC05DC">
        <w:rPr>
          <w:rFonts w:eastAsia="STSong"/>
          <w:i/>
        </w:rPr>
        <w:t xml:space="preserve"> </w:t>
      </w:r>
      <w:r w:rsidRPr="00AC05DC">
        <w:rPr>
          <w:rFonts w:eastAsia="STSong"/>
        </w:rPr>
        <w:t xml:space="preserve">pastoral” to account for the ridiculous and/or </w:t>
      </w:r>
      <w:r>
        <w:rPr>
          <w:rFonts w:eastAsia="STSong"/>
        </w:rPr>
        <w:t>dire</w:t>
      </w:r>
      <w:r w:rsidRPr="00AC05DC">
        <w:rPr>
          <w:rFonts w:eastAsia="STSong"/>
        </w:rPr>
        <w:t xml:space="preserve"> possibility of </w:t>
      </w:r>
      <w:proofErr w:type="spellStart"/>
      <w:r w:rsidRPr="00AC05DC">
        <w:rPr>
          <w:rFonts w:eastAsia="STSong"/>
        </w:rPr>
        <w:t>multinatural</w:t>
      </w:r>
      <w:proofErr w:type="spellEnd"/>
      <w:r>
        <w:rPr>
          <w:rFonts w:eastAsia="STSong"/>
        </w:rPr>
        <w:t xml:space="preserve"> </w:t>
      </w:r>
      <w:r w:rsidRPr="00AC05DC">
        <w:rPr>
          <w:rFonts w:eastAsia="STSong"/>
        </w:rPr>
        <w:t xml:space="preserve">revolutionism </w:t>
      </w:r>
      <w:r>
        <w:rPr>
          <w:rFonts w:eastAsia="STSong"/>
        </w:rPr>
        <w:t xml:space="preserve">found in </w:t>
      </w:r>
      <w:r w:rsidR="00801DD0">
        <w:rPr>
          <w:rFonts w:eastAsia="STSong"/>
        </w:rPr>
        <w:t>Darwin’s</w:t>
      </w:r>
      <w:r w:rsidRPr="00AC05DC">
        <w:rPr>
          <w:rFonts w:eastAsia="STSong"/>
        </w:rPr>
        <w:t xml:space="preserve"> representations of plant animacy and love?</w:t>
      </w:r>
      <w:r>
        <w:rPr>
          <w:rStyle w:val="EndnoteReference"/>
          <w:rFonts w:eastAsia="STSong"/>
        </w:rPr>
        <w:endnoteReference w:id="12"/>
      </w:r>
    </w:p>
    <w:p w14:paraId="1724BB8B" w14:textId="49998AC9" w:rsidR="00E41CDA" w:rsidRPr="00FE6148" w:rsidRDefault="00E41CDA" w:rsidP="002105A7">
      <w:pPr>
        <w:spacing w:line="480" w:lineRule="auto"/>
        <w:ind w:firstLine="720"/>
        <w:rPr>
          <w:rFonts w:eastAsia="STSong"/>
          <w:b/>
        </w:rPr>
      </w:pPr>
      <w:r>
        <w:rPr>
          <w:rFonts w:eastAsia="STSong"/>
        </w:rPr>
        <w:t>Another</w:t>
      </w:r>
      <w:r w:rsidRPr="00AC05DC">
        <w:rPr>
          <w:rFonts w:eastAsia="STSong"/>
        </w:rPr>
        <w:t xml:space="preserve"> brilliant parody helps </w:t>
      </w:r>
      <w:r>
        <w:rPr>
          <w:rFonts w:eastAsia="STSong"/>
        </w:rPr>
        <w:t>specify</w:t>
      </w:r>
      <w:r w:rsidRPr="00AC05DC">
        <w:rPr>
          <w:rFonts w:eastAsia="STSong"/>
        </w:rPr>
        <w:t xml:space="preserve"> the logic</w:t>
      </w:r>
      <w:del w:id="236" w:author="Copyeditor" w:date="2022-09-04T15:04:00Z">
        <w:r w:rsidRPr="00AC05DC" w:rsidDel="006A2A15">
          <w:rPr>
            <w:rFonts w:eastAsia="STSong"/>
          </w:rPr>
          <w:delText xml:space="preserve"> – </w:delText>
        </w:r>
      </w:del>
      <w:ins w:id="237" w:author="Copyeditor" w:date="2022-09-04T15:04:00Z">
        <w:r w:rsidR="006A2A15">
          <w:rPr>
            <w:rFonts w:eastAsia="STSong"/>
          </w:rPr>
          <w:t>—</w:t>
        </w:r>
      </w:ins>
      <w:r w:rsidRPr="00AC05DC">
        <w:rPr>
          <w:rFonts w:eastAsia="STSong"/>
        </w:rPr>
        <w:t>or the fantasy</w:t>
      </w:r>
      <w:del w:id="238" w:author="Copyeditor" w:date="2022-09-04T15:05:00Z">
        <w:r w:rsidRPr="00AC05DC" w:rsidDel="006A2A15">
          <w:rPr>
            <w:rFonts w:eastAsia="STSong"/>
          </w:rPr>
          <w:delText xml:space="preserve"> – </w:delText>
        </w:r>
      </w:del>
      <w:ins w:id="239" w:author="Copyeditor" w:date="2022-09-04T15:05:00Z">
        <w:r w:rsidR="006A2A15">
          <w:rPr>
            <w:rFonts w:eastAsia="STSong"/>
          </w:rPr>
          <w:t>—</w:t>
        </w:r>
      </w:ins>
      <w:r w:rsidRPr="00AC05DC">
        <w:rPr>
          <w:rFonts w:eastAsia="STSong"/>
        </w:rPr>
        <w:t xml:space="preserve">that keeps turning Darwin’s </w:t>
      </w:r>
      <w:r w:rsidRPr="00AC05DC">
        <w:rPr>
          <w:rFonts w:eastAsia="STSong"/>
          <w:i/>
        </w:rPr>
        <w:t xml:space="preserve">Botanic Garden </w:t>
      </w:r>
      <w:r w:rsidRPr="00AC05DC">
        <w:rPr>
          <w:rFonts w:eastAsia="STSong"/>
        </w:rPr>
        <w:t>into a botany of liberation.</w:t>
      </w:r>
      <w:r>
        <w:rPr>
          <w:rFonts w:eastAsia="STSong"/>
        </w:rPr>
        <w:t xml:space="preserve"> </w:t>
      </w:r>
      <w:r w:rsidRPr="00AC05DC">
        <w:rPr>
          <w:rFonts w:eastAsia="STSong"/>
        </w:rPr>
        <w:t xml:space="preserve">Published anonymously four years prior to </w:t>
      </w:r>
      <w:proofErr w:type="spellStart"/>
      <w:r w:rsidRPr="00AC05DC">
        <w:rPr>
          <w:rFonts w:eastAsia="STSong"/>
        </w:rPr>
        <w:t>Gillray’s</w:t>
      </w:r>
      <w:proofErr w:type="spellEnd"/>
      <w:r w:rsidRPr="00AC05DC">
        <w:rPr>
          <w:rFonts w:eastAsia="STSong"/>
        </w:rPr>
        <w:t xml:space="preserve"> cartoon, </w:t>
      </w:r>
      <w:r w:rsidRPr="00AC05DC">
        <w:rPr>
          <w:rFonts w:eastAsia="STSong"/>
          <w:i/>
        </w:rPr>
        <w:t xml:space="preserve">The Golden Age: A </w:t>
      </w:r>
      <w:ins w:id="240" w:author="Copyeditor" w:date="2022-09-04T15:06:00Z">
        <w:r w:rsidR="006A2A15">
          <w:rPr>
            <w:rFonts w:eastAsia="STSong"/>
            <w:i/>
          </w:rPr>
          <w:t>P</w:t>
        </w:r>
      </w:ins>
      <w:del w:id="241" w:author="Copyeditor" w:date="2022-09-04T15:06:00Z">
        <w:r w:rsidRPr="00AC05DC" w:rsidDel="006A2A15">
          <w:rPr>
            <w:rFonts w:eastAsia="STSong"/>
            <w:i/>
          </w:rPr>
          <w:delText>p</w:delText>
        </w:r>
      </w:del>
      <w:r w:rsidRPr="00AC05DC">
        <w:rPr>
          <w:rFonts w:eastAsia="STSong"/>
          <w:i/>
        </w:rPr>
        <w:t>oetical Epistle from Erasmus D--n, M.D. to Thomas Beddoes, M.D.</w:t>
      </w:r>
      <w:r w:rsidRPr="00AC05DC">
        <w:rPr>
          <w:rFonts w:eastAsia="STSong"/>
        </w:rPr>
        <w:t xml:space="preserve"> (1794) purported</w:t>
      </w:r>
      <w:r w:rsidR="00801DD0">
        <w:rPr>
          <w:rFonts w:eastAsia="STSong"/>
        </w:rPr>
        <w:t xml:space="preserve"> </w:t>
      </w:r>
      <w:r w:rsidRPr="00AC05DC">
        <w:rPr>
          <w:rFonts w:eastAsia="STSong"/>
        </w:rPr>
        <w:t xml:space="preserve">to be written by Darwin to his friend and collaborator Thomas Beddoes, </w:t>
      </w:r>
      <w:r>
        <w:rPr>
          <w:rFonts w:eastAsia="STSong"/>
        </w:rPr>
        <w:t xml:space="preserve">a </w:t>
      </w:r>
      <w:r w:rsidRPr="00AC05DC">
        <w:rPr>
          <w:rFonts w:eastAsia="STSong"/>
        </w:rPr>
        <w:t>famous experimental chemist and notorious apologist for the September Massacres.</w:t>
      </w:r>
      <w:r w:rsidRPr="00AC05DC">
        <w:rPr>
          <w:rStyle w:val="EndnoteReference"/>
          <w:rFonts w:eastAsia="STSong"/>
        </w:rPr>
        <w:endnoteReference w:id="13"/>
      </w:r>
      <w:r w:rsidRPr="00AC05DC">
        <w:rPr>
          <w:rFonts w:eastAsia="STSong"/>
        </w:rPr>
        <w:t xml:space="preserve"> </w:t>
      </w:r>
      <w:r w:rsidR="00AC4A2E">
        <w:rPr>
          <w:rFonts w:eastAsia="STSong"/>
        </w:rPr>
        <w:lastRenderedPageBreak/>
        <w:t>More outrageous</w:t>
      </w:r>
      <w:r>
        <w:rPr>
          <w:rFonts w:eastAsia="STSong"/>
        </w:rPr>
        <w:t xml:space="preserve">, even, than “Jacobins,” </w:t>
      </w:r>
      <w:r>
        <w:rPr>
          <w:rFonts w:eastAsia="STSong"/>
          <w:i/>
        </w:rPr>
        <w:t>The Golden Age</w:t>
      </w:r>
      <w:r w:rsidR="00AC4A2E">
        <w:rPr>
          <w:rFonts w:eastAsia="STSong"/>
        </w:rPr>
        <w:t xml:space="preserve"> hails </w:t>
      </w:r>
      <w:r>
        <w:rPr>
          <w:rFonts w:eastAsia="STSong"/>
        </w:rPr>
        <w:t xml:space="preserve">Darwinian plants as </w:t>
      </w:r>
      <w:r w:rsidRPr="00AC05DC">
        <w:rPr>
          <w:rFonts w:eastAsia="STSong"/>
        </w:rPr>
        <w:t xml:space="preserve">veritable </w:t>
      </w:r>
      <w:r w:rsidRPr="00F327B8">
        <w:rPr>
          <w:rFonts w:eastAsia="STSong"/>
          <w:i/>
        </w:rPr>
        <w:t>sans</w:t>
      </w:r>
      <w:ins w:id="262" w:author="Copyeditor" w:date="2022-09-05T22:28:00Z">
        <w:r w:rsidR="00F327B8">
          <w:rPr>
            <w:rFonts w:eastAsia="STSong"/>
            <w:i/>
          </w:rPr>
          <w:t>-</w:t>
        </w:r>
      </w:ins>
      <w:del w:id="263" w:author="Copyeditor" w:date="2022-09-04T15:55:00Z">
        <w:r w:rsidRPr="00F327B8" w:rsidDel="00C02828">
          <w:rPr>
            <w:rFonts w:eastAsia="STSong"/>
            <w:i/>
          </w:rPr>
          <w:delText>-</w:delText>
        </w:r>
      </w:del>
      <w:r w:rsidRPr="00F327B8">
        <w:rPr>
          <w:rFonts w:eastAsia="STSong"/>
          <w:i/>
        </w:rPr>
        <w:t>culottes</w:t>
      </w:r>
      <w:r>
        <w:rPr>
          <w:rFonts w:eastAsia="STSong"/>
        </w:rPr>
        <w:t>. (</w:t>
      </w:r>
      <w:r w:rsidR="000F3C1B">
        <w:rPr>
          <w:rFonts w:eastAsia="STSong"/>
        </w:rPr>
        <w:t>Yes</w:t>
      </w:r>
      <w:r w:rsidR="00801DD0">
        <w:rPr>
          <w:rFonts w:eastAsia="STSong"/>
        </w:rPr>
        <w:t>,</w:t>
      </w:r>
      <w:r w:rsidRPr="00AC05DC">
        <w:rPr>
          <w:rFonts w:eastAsia="STSong"/>
          <w:i/>
        </w:rPr>
        <w:t xml:space="preserve"> </w:t>
      </w:r>
      <w:r>
        <w:rPr>
          <w:rFonts w:eastAsia="STSong"/>
        </w:rPr>
        <w:t>p</w:t>
      </w:r>
      <w:r w:rsidRPr="00AC05DC">
        <w:rPr>
          <w:rFonts w:eastAsia="STSong"/>
        </w:rPr>
        <w:t>lants without pants</w:t>
      </w:r>
      <w:r w:rsidR="00801DD0">
        <w:rPr>
          <w:rFonts w:eastAsia="STSong"/>
        </w:rPr>
        <w:t>.</w:t>
      </w:r>
      <w:r>
        <w:rPr>
          <w:rFonts w:eastAsia="STSong"/>
        </w:rPr>
        <w:t>)</w:t>
      </w:r>
      <w:r w:rsidRPr="00AC05DC">
        <w:rPr>
          <w:rFonts w:eastAsia="STSong"/>
        </w:rPr>
        <w:t xml:space="preserve"> </w:t>
      </w:r>
      <w:r>
        <w:rPr>
          <w:rFonts w:eastAsia="STSong"/>
        </w:rPr>
        <w:t>I</w:t>
      </w:r>
      <w:r w:rsidRPr="00AC05DC">
        <w:rPr>
          <w:rFonts w:eastAsia="STSong"/>
        </w:rPr>
        <w:t xml:space="preserve">n fact, </w:t>
      </w:r>
      <w:r>
        <w:rPr>
          <w:rFonts w:eastAsia="STSong"/>
          <w:i/>
        </w:rPr>
        <w:t>The Golden Age</w:t>
      </w:r>
      <w:r w:rsidRPr="00AC05DC">
        <w:rPr>
          <w:rFonts w:eastAsia="STSong"/>
          <w:i/>
        </w:rPr>
        <w:t xml:space="preserve"> </w:t>
      </w:r>
      <w:r>
        <w:rPr>
          <w:rFonts w:eastAsia="STSong"/>
        </w:rPr>
        <w:t>attempts to expose the</w:t>
      </w:r>
      <w:r w:rsidRPr="00AC05DC">
        <w:rPr>
          <w:rFonts w:eastAsia="STSong"/>
        </w:rPr>
        <w:t xml:space="preserve"> whole Darwinian project of versified botany as an awkward, </w:t>
      </w:r>
      <w:r>
        <w:rPr>
          <w:rFonts w:eastAsia="STSong"/>
        </w:rPr>
        <w:t>obvious</w:t>
      </w:r>
      <w:r w:rsidRPr="00AC05DC">
        <w:rPr>
          <w:rFonts w:eastAsia="STSong"/>
        </w:rPr>
        <w:t xml:space="preserve"> attempt to clothe the “broad,” “brawny” butts of the </w:t>
      </w:r>
      <w:proofErr w:type="gramStart"/>
      <w:r w:rsidRPr="00AC05DC">
        <w:rPr>
          <w:rFonts w:eastAsia="STSong"/>
        </w:rPr>
        <w:t>Paris street</w:t>
      </w:r>
      <w:proofErr w:type="gramEnd"/>
      <w:r w:rsidRPr="00AC05DC">
        <w:rPr>
          <w:rFonts w:eastAsia="STSong"/>
        </w:rPr>
        <w:t xml:space="preserve"> in decorous poetic pantaloons. “Attend,” calls the poem’s pseudo-Darwin to his </w:t>
      </w:r>
      <w:ins w:id="264" w:author="Copyeditor" w:date="2022-09-04T15:54:00Z">
        <w:r w:rsidR="00C02828">
          <w:rPr>
            <w:rFonts w:eastAsia="STSong"/>
          </w:rPr>
          <w:t>s</w:t>
        </w:r>
      </w:ins>
      <w:del w:id="265" w:author="Copyeditor" w:date="2022-09-04T15:54:00Z">
        <w:r w:rsidRPr="00AC05DC" w:rsidDel="00C02828">
          <w:rPr>
            <w:rFonts w:eastAsia="STSong"/>
          </w:rPr>
          <w:delText>S</w:delText>
        </w:r>
      </w:del>
      <w:r w:rsidRPr="00AC05DC">
        <w:rPr>
          <w:rFonts w:eastAsia="STSong"/>
        </w:rPr>
        <w:t>ans-</w:t>
      </w:r>
      <w:proofErr w:type="spellStart"/>
      <w:ins w:id="266" w:author="Copyeditor" w:date="2022-09-04T15:54:00Z">
        <w:r w:rsidR="00C02828">
          <w:rPr>
            <w:rFonts w:eastAsia="STSong"/>
          </w:rPr>
          <w:t>c</w:t>
        </w:r>
      </w:ins>
      <w:del w:id="267" w:author="Copyeditor" w:date="2022-09-04T15:54:00Z">
        <w:r w:rsidRPr="00AC05DC" w:rsidDel="00C02828">
          <w:rPr>
            <w:rFonts w:eastAsia="STSong"/>
          </w:rPr>
          <w:delText>C</w:delText>
        </w:r>
      </w:del>
      <w:r w:rsidRPr="00AC05DC">
        <w:rPr>
          <w:rFonts w:eastAsia="STSong"/>
        </w:rPr>
        <w:t>ulottist</w:t>
      </w:r>
      <w:proofErr w:type="spellEnd"/>
      <w:r w:rsidRPr="00AC05DC">
        <w:rPr>
          <w:rFonts w:eastAsia="STSong"/>
        </w:rPr>
        <w:t xml:space="preserve"> comrade, “While in Rhyme’s Galligaskins I enclose / The broad posteriors of thy brawny prose</w:t>
      </w:r>
      <w:r w:rsidR="00801DD0">
        <w:rPr>
          <w:rFonts w:eastAsia="STSong"/>
        </w:rPr>
        <w:t xml:space="preserve">” </w:t>
      </w:r>
      <w:r>
        <w:rPr>
          <w:rFonts w:eastAsia="STSong"/>
        </w:rPr>
        <w:t>(</w:t>
      </w:r>
      <w:commentRangeStart w:id="268"/>
      <w:r>
        <w:rPr>
          <w:rFonts w:eastAsia="STSong"/>
        </w:rPr>
        <w:t>B</w:t>
      </w:r>
      <w:commentRangeEnd w:id="268"/>
      <w:r w:rsidR="006B061C">
        <w:rPr>
          <w:rStyle w:val="CommentReference"/>
        </w:rPr>
        <w:commentReference w:id="268"/>
      </w:r>
      <w:r>
        <w:rPr>
          <w:rFonts w:eastAsia="STSong"/>
        </w:rPr>
        <w:t>2)</w:t>
      </w:r>
      <w:r w:rsidR="00801DD0">
        <w:rPr>
          <w:rFonts w:eastAsia="STSong"/>
        </w:rPr>
        <w:t>.</w:t>
      </w:r>
    </w:p>
    <w:p w14:paraId="773B892D" w14:textId="0FDBAA4B" w:rsidR="00E41CDA" w:rsidRPr="00AC05DC" w:rsidRDefault="00E41CDA" w:rsidP="002105A7">
      <w:pPr>
        <w:spacing w:line="480" w:lineRule="auto"/>
        <w:ind w:firstLine="720"/>
        <w:rPr>
          <w:rFonts w:eastAsia="STSong"/>
        </w:rPr>
      </w:pPr>
      <w:r>
        <w:rPr>
          <w:rFonts w:eastAsia="STSong"/>
        </w:rPr>
        <w:t xml:space="preserve">Like </w:t>
      </w:r>
      <w:proofErr w:type="spellStart"/>
      <w:r>
        <w:rPr>
          <w:rFonts w:eastAsia="STSong"/>
        </w:rPr>
        <w:t>Gillray’s</w:t>
      </w:r>
      <w:proofErr w:type="spellEnd"/>
      <w:r>
        <w:rPr>
          <w:rFonts w:eastAsia="STSong"/>
        </w:rPr>
        <w:t xml:space="preserve"> cartoon, </w:t>
      </w:r>
      <w:r w:rsidRPr="00AC05DC">
        <w:rPr>
          <w:rFonts w:eastAsia="STSong"/>
          <w:i/>
        </w:rPr>
        <w:t>The Golden Age</w:t>
      </w:r>
      <w:r w:rsidRPr="00AC05DC">
        <w:rPr>
          <w:rFonts w:eastAsia="STSong"/>
        </w:rPr>
        <w:t xml:space="preserve"> parod</w:t>
      </w:r>
      <w:r w:rsidR="000F3C1B">
        <w:rPr>
          <w:rFonts w:eastAsia="STSong"/>
        </w:rPr>
        <w:t xml:space="preserve">y </w:t>
      </w:r>
      <w:r>
        <w:rPr>
          <w:rFonts w:eastAsia="STSong"/>
        </w:rPr>
        <w:t>singles out</w:t>
      </w:r>
      <w:r w:rsidRPr="00AC05DC">
        <w:rPr>
          <w:rFonts w:eastAsia="STSong"/>
        </w:rPr>
        <w:t xml:space="preserve"> for </w:t>
      </w:r>
      <w:r>
        <w:rPr>
          <w:rFonts w:eastAsia="STSong"/>
        </w:rPr>
        <w:t>special</w:t>
      </w:r>
      <w:r w:rsidRPr="00AC05DC">
        <w:rPr>
          <w:rFonts w:eastAsia="STSong"/>
        </w:rPr>
        <w:t xml:space="preserve"> ridicule the theme of nonhuman natures collaborating and rejoicing in the Revolution. “Skip, skip ye Mountains! Forests lend your </w:t>
      </w:r>
      <w:proofErr w:type="gramStart"/>
      <w:r w:rsidRPr="00AC05DC">
        <w:rPr>
          <w:rFonts w:eastAsia="STSong"/>
        </w:rPr>
        <w:t>Ears!</w:t>
      </w:r>
      <w:r>
        <w:rPr>
          <w:rFonts w:eastAsia="STSong"/>
        </w:rPr>
        <w:t>,</w:t>
      </w:r>
      <w:proofErr w:type="gramEnd"/>
      <w:r w:rsidRPr="00AC05DC">
        <w:rPr>
          <w:rFonts w:eastAsia="STSong"/>
        </w:rPr>
        <w:t>”</w:t>
      </w:r>
      <w:r>
        <w:rPr>
          <w:rFonts w:eastAsia="STSong"/>
        </w:rPr>
        <w:t xml:space="preserve"> calls “Darwin</w:t>
      </w:r>
      <w:commentRangeStart w:id="269"/>
      <w:r>
        <w:rPr>
          <w:rFonts w:eastAsia="STSong"/>
        </w:rPr>
        <w:t>.</w:t>
      </w:r>
      <w:commentRangeEnd w:id="269"/>
      <w:r w:rsidR="006B061C">
        <w:rPr>
          <w:rStyle w:val="CommentReference"/>
        </w:rPr>
        <w:commentReference w:id="269"/>
      </w:r>
      <w:r>
        <w:rPr>
          <w:rFonts w:eastAsia="STSong"/>
        </w:rPr>
        <w:t>” F</w:t>
      </w:r>
      <w:r w:rsidRPr="00AC05DC">
        <w:rPr>
          <w:rFonts w:eastAsia="STSong"/>
        </w:rPr>
        <w:t>or under the rule of “red-</w:t>
      </w:r>
      <w:proofErr w:type="spellStart"/>
      <w:r w:rsidRPr="00AC05DC">
        <w:rPr>
          <w:rFonts w:eastAsia="STSong"/>
        </w:rPr>
        <w:t>capt</w:t>
      </w:r>
      <w:proofErr w:type="spellEnd"/>
      <w:r w:rsidRPr="00AC05DC">
        <w:rPr>
          <w:rFonts w:eastAsia="STSong"/>
        </w:rPr>
        <w:t xml:space="preserve"> Liberty” and “fair Philosophy” that the poem heralds, </w:t>
      </w:r>
      <w:del w:id="270" w:author="Copyeditor" w:date="2022-09-04T15:46:00Z">
        <w:r w:rsidRPr="00AC05DC" w:rsidDel="006B061C">
          <w:rPr>
            <w:rFonts w:eastAsia="STSong"/>
          </w:rPr>
          <w:delText>tongue-in cheek</w:delText>
        </w:r>
      </w:del>
      <w:ins w:id="271" w:author="Copyeditor" w:date="2022-09-04T15:46:00Z">
        <w:r w:rsidR="006B061C">
          <w:rPr>
            <w:rFonts w:eastAsia="STSong"/>
          </w:rPr>
          <w:t>tongue-in-cheek</w:t>
        </w:r>
      </w:ins>
      <w:r w:rsidRPr="00AC05DC">
        <w:rPr>
          <w:rFonts w:eastAsia="STSong"/>
        </w:rPr>
        <w:t>, a two-fold revolution transpires</w:t>
      </w:r>
      <w:r>
        <w:rPr>
          <w:rFonts w:eastAsia="STSong"/>
        </w:rPr>
        <w:t xml:space="preserve"> (5, 4): </w:t>
      </w:r>
      <w:r w:rsidR="00801DD0">
        <w:rPr>
          <w:rFonts w:eastAsia="STSong"/>
        </w:rPr>
        <w:t>while</w:t>
      </w:r>
      <w:r w:rsidR="000F3C1B">
        <w:rPr>
          <w:rFonts w:eastAsia="STSong"/>
        </w:rPr>
        <w:t xml:space="preserve"> </w:t>
      </w:r>
      <w:r w:rsidRPr="00AC05DC">
        <w:rPr>
          <w:rFonts w:eastAsia="STSong"/>
        </w:rPr>
        <w:t xml:space="preserve">the </w:t>
      </w:r>
      <w:r>
        <w:rPr>
          <w:rFonts w:eastAsia="STSong"/>
        </w:rPr>
        <w:t>human</w:t>
      </w:r>
      <w:r w:rsidRPr="00AC05DC">
        <w:rPr>
          <w:rFonts w:eastAsia="STSong"/>
        </w:rPr>
        <w:t xml:space="preserve"> </w:t>
      </w:r>
      <w:r w:rsidRPr="005A15A1">
        <w:rPr>
          <w:rFonts w:eastAsia="STSong"/>
          <w:iCs/>
          <w:rPrChange w:id="272" w:author="Copyeditor" w:date="2022-09-04T15:57:00Z">
            <w:rPr>
              <w:rFonts w:eastAsia="STSong"/>
              <w:i/>
            </w:rPr>
          </w:rPrChange>
        </w:rPr>
        <w:t>sans-c</w:t>
      </w:r>
      <w:ins w:id="273" w:author="Copyeditor" w:date="2022-09-05T22:29:00Z">
        <w:r w:rsidR="00F327B8">
          <w:rPr>
            <w:rFonts w:eastAsia="STSong"/>
            <w:iCs/>
          </w:rPr>
          <w:t>u</w:t>
        </w:r>
      </w:ins>
      <w:del w:id="274" w:author="Copyeditor" w:date="2022-09-05T22:29:00Z">
        <w:r w:rsidRPr="005A15A1" w:rsidDel="00F327B8">
          <w:rPr>
            <w:rFonts w:eastAsia="STSong"/>
            <w:iCs/>
            <w:rPrChange w:id="275" w:author="Copyeditor" w:date="2022-09-04T15:57:00Z">
              <w:rPr>
                <w:rFonts w:eastAsia="STSong"/>
                <w:i/>
              </w:rPr>
            </w:rPrChange>
          </w:rPr>
          <w:delText>o</w:delText>
        </w:r>
      </w:del>
      <w:r w:rsidRPr="005A15A1">
        <w:rPr>
          <w:rFonts w:eastAsia="STSong"/>
          <w:iCs/>
          <w:rPrChange w:id="276" w:author="Copyeditor" w:date="2022-09-04T15:57:00Z">
            <w:rPr>
              <w:rFonts w:eastAsia="STSong"/>
              <w:i/>
            </w:rPr>
          </w:rPrChange>
        </w:rPr>
        <w:t>lottes</w:t>
      </w:r>
      <w:r w:rsidRPr="00AC05DC">
        <w:rPr>
          <w:rFonts w:eastAsia="STSong"/>
        </w:rPr>
        <w:t xml:space="preserve"> level </w:t>
      </w:r>
      <w:r>
        <w:rPr>
          <w:rFonts w:eastAsia="STSong"/>
        </w:rPr>
        <w:t>their</w:t>
      </w:r>
      <w:r w:rsidRPr="00AC05DC">
        <w:rPr>
          <w:rFonts w:eastAsia="STSong"/>
        </w:rPr>
        <w:t xml:space="preserve"> social hierarchy “to the mean muck of low Equality,” the curse of human labor relaxes, and other natures assert their own technicity</w:t>
      </w:r>
      <w:r>
        <w:rPr>
          <w:rFonts w:eastAsia="STSong"/>
        </w:rPr>
        <w:t xml:space="preserve"> (11)</w:t>
      </w:r>
      <w:r w:rsidRPr="00AC05DC">
        <w:rPr>
          <w:rFonts w:eastAsia="STSong"/>
        </w:rPr>
        <w:t xml:space="preserve">. Plants spontaneously metamorphose into luxurious foodstuffs and manufactures, much to the delight of the rural and urban poor, left idle by the newfound productivity of louche, transgressively animate Darwinian vegetables. </w:t>
      </w:r>
      <w:r w:rsidR="00801DD0">
        <w:rPr>
          <w:rFonts w:eastAsia="STSong"/>
        </w:rPr>
        <w:t>In a return to the effortless luxury of the mythic Golden Age, stock Georgic characters like the busy Dairy-maid swiftly regress to gathering “R</w:t>
      </w:r>
      <w:r w:rsidRPr="00AC05DC">
        <w:rPr>
          <w:rFonts w:eastAsia="STSong"/>
        </w:rPr>
        <w:t xml:space="preserve">ich Cream and Butter from [a] herd of Trees” </w:t>
      </w:r>
      <w:r>
        <w:rPr>
          <w:rFonts w:eastAsia="STSong"/>
        </w:rPr>
        <w:t>(10</w:t>
      </w:r>
      <w:r w:rsidR="00801DD0">
        <w:rPr>
          <w:rFonts w:eastAsia="STSong"/>
        </w:rPr>
        <w:t>)</w:t>
      </w:r>
      <w:r>
        <w:rPr>
          <w:rFonts w:eastAsia="STSong"/>
        </w:rPr>
        <w:t xml:space="preserve">. </w:t>
      </w:r>
      <w:r w:rsidRPr="00AC05DC">
        <w:rPr>
          <w:rFonts w:eastAsia="STSong"/>
        </w:rPr>
        <w:t xml:space="preserve">By the climax of this </w:t>
      </w:r>
      <w:r>
        <w:rPr>
          <w:rFonts w:eastAsia="STSong"/>
        </w:rPr>
        <w:t>part</w:t>
      </w:r>
      <w:r w:rsidRPr="00AC05DC">
        <w:rPr>
          <w:rFonts w:eastAsia="STSong"/>
        </w:rPr>
        <w:t xml:space="preserve"> of the poem, plants have assumed the manufacture of complex commodities and luxury goods</w:t>
      </w:r>
      <w:r w:rsidR="00801DD0">
        <w:rPr>
          <w:rFonts w:eastAsia="STSong"/>
        </w:rPr>
        <w:t xml:space="preserve">: </w:t>
      </w:r>
      <w:r w:rsidRPr="00AC05DC">
        <w:rPr>
          <w:rFonts w:eastAsia="STSong"/>
        </w:rPr>
        <w:t xml:space="preserve">“Tallow Candles tip the modest Thorn, / Candles </w:t>
      </w:r>
      <w:r>
        <w:rPr>
          <w:rFonts w:eastAsia="STSong"/>
        </w:rPr>
        <w:t>of Wax the prouder Elm adorn!”</w:t>
      </w:r>
      <w:r w:rsidR="00801DD0">
        <w:rPr>
          <w:rFonts w:eastAsia="STSong"/>
        </w:rPr>
        <w:t>; atop another grove,</w:t>
      </w:r>
      <w:r w:rsidRPr="00AC05DC">
        <w:rPr>
          <w:rFonts w:eastAsia="STSong"/>
        </w:rPr>
        <w:t xml:space="preserve"> “Where leaves once grew, now periwigs of Hair!”</w:t>
      </w:r>
      <w:r w:rsidR="00801DD0">
        <w:rPr>
          <w:rFonts w:eastAsia="STSong"/>
        </w:rPr>
        <w:t xml:space="preserve"> (7).</w:t>
      </w:r>
    </w:p>
    <w:p w14:paraId="5B6D07DB" w14:textId="26A6667A" w:rsidR="00801DD0" w:rsidRDefault="00801DD0" w:rsidP="002105A7">
      <w:pPr>
        <w:spacing w:line="480" w:lineRule="auto"/>
        <w:ind w:firstLine="720"/>
        <w:rPr>
          <w:rFonts w:eastAsia="STSong"/>
        </w:rPr>
      </w:pPr>
      <w:r>
        <w:rPr>
          <w:rFonts w:eastAsia="STSong"/>
        </w:rPr>
        <w:t>T</w:t>
      </w:r>
      <w:r w:rsidR="000F3C1B">
        <w:rPr>
          <w:rFonts w:eastAsia="STSong"/>
        </w:rPr>
        <w:t>he</w:t>
      </w:r>
      <w:r w:rsidR="005F095B">
        <w:rPr>
          <w:rFonts w:eastAsia="STSong"/>
        </w:rPr>
        <w:t xml:space="preserve"> most obvious target of the parodist’s </w:t>
      </w:r>
      <w:r w:rsidR="00BD0A84">
        <w:rPr>
          <w:rFonts w:eastAsia="STSong"/>
        </w:rPr>
        <w:t xml:space="preserve">extravagant </w:t>
      </w:r>
      <w:r w:rsidR="00E41CDA">
        <w:rPr>
          <w:rFonts w:eastAsia="STSong"/>
        </w:rPr>
        <w:t xml:space="preserve">vegetable grotesques is a certain form of techno-scientific hubris. </w:t>
      </w:r>
      <w:r w:rsidR="000F3C1B" w:rsidRPr="00AC05DC">
        <w:rPr>
          <w:rFonts w:eastAsia="STSong"/>
        </w:rPr>
        <w:t>Darwin, Beddoes, and their Lunar Society cohort were at the forefront of the coal-, steam-</w:t>
      </w:r>
      <w:r>
        <w:rPr>
          <w:rFonts w:eastAsia="STSong"/>
        </w:rPr>
        <w:t>,</w:t>
      </w:r>
      <w:r w:rsidR="000F3C1B" w:rsidRPr="00AC05DC">
        <w:rPr>
          <w:rFonts w:eastAsia="STSong"/>
        </w:rPr>
        <w:t xml:space="preserve"> and expropriation-powered industrial</w:t>
      </w:r>
      <w:r w:rsidR="000F3C1B">
        <w:rPr>
          <w:rFonts w:eastAsia="STSong"/>
        </w:rPr>
        <w:t xml:space="preserve"> modernization</w:t>
      </w:r>
      <w:r w:rsidR="000F3C1B" w:rsidRPr="00AC05DC">
        <w:rPr>
          <w:rFonts w:eastAsia="STSong"/>
        </w:rPr>
        <w:t xml:space="preserve"> of the English </w:t>
      </w:r>
      <w:r w:rsidR="000F3C1B" w:rsidRPr="00AC05DC">
        <w:rPr>
          <w:rFonts w:eastAsia="STSong"/>
        </w:rPr>
        <w:lastRenderedPageBreak/>
        <w:t>midlands</w:t>
      </w:r>
      <w:r>
        <w:rPr>
          <w:rFonts w:eastAsia="STSong"/>
        </w:rPr>
        <w:t>;</w:t>
      </w:r>
      <w:r w:rsidR="000F3C1B" w:rsidRPr="00AC05DC">
        <w:rPr>
          <w:rFonts w:eastAsia="STSong"/>
        </w:rPr>
        <w:t xml:space="preserve"> </w:t>
      </w:r>
      <w:r w:rsidR="000F3C1B">
        <w:rPr>
          <w:rFonts w:eastAsia="STSong"/>
        </w:rPr>
        <w:t xml:space="preserve">at the dawn of an “Anthropocene” age </w:t>
      </w:r>
      <w:r>
        <w:rPr>
          <w:rFonts w:eastAsia="STSong"/>
        </w:rPr>
        <w:t xml:space="preserve">frequently </w:t>
      </w:r>
      <w:r w:rsidR="000F3C1B">
        <w:rPr>
          <w:rFonts w:eastAsia="STSong"/>
        </w:rPr>
        <w:t xml:space="preserve">dated to their precise generation and social set, </w:t>
      </w:r>
      <w:r w:rsidR="00BD0A84">
        <w:rPr>
          <w:rFonts w:eastAsia="STSong"/>
        </w:rPr>
        <w:t xml:space="preserve">they helped pioneer </w:t>
      </w:r>
      <w:r w:rsidR="000F3C1B">
        <w:rPr>
          <w:rFonts w:eastAsia="STSong"/>
        </w:rPr>
        <w:t>a now familiar and still feckless variety of techno-utopian futurism. I</w:t>
      </w:r>
      <w:r w:rsidR="000F3C1B" w:rsidRPr="00AC05DC">
        <w:rPr>
          <w:rFonts w:eastAsia="STSong"/>
        </w:rPr>
        <w:t xml:space="preserve">n places in </w:t>
      </w:r>
      <w:r w:rsidR="000F3C1B" w:rsidRPr="00AC05DC">
        <w:rPr>
          <w:rFonts w:eastAsia="STSong"/>
          <w:i/>
        </w:rPr>
        <w:t>The Botanic Garden</w:t>
      </w:r>
      <w:r w:rsidR="000F3C1B" w:rsidRPr="00AC05DC">
        <w:rPr>
          <w:rFonts w:eastAsia="STSong"/>
        </w:rPr>
        <w:t>, Darwin apostrophizes steam power, prophecies air travel</w:t>
      </w:r>
      <w:r w:rsidR="000F3C1B">
        <w:rPr>
          <w:rFonts w:eastAsia="STSong"/>
        </w:rPr>
        <w:t>,</w:t>
      </w:r>
      <w:r w:rsidR="000F3C1B" w:rsidRPr="00AC05DC">
        <w:rPr>
          <w:rFonts w:eastAsia="STSong"/>
        </w:rPr>
        <w:t xml:space="preserve"> and projects geo-engineering as a modality of climate control.</w:t>
      </w:r>
      <w:r w:rsidR="000F3C1B" w:rsidRPr="00AC05DC">
        <w:rPr>
          <w:rStyle w:val="EndnoteReference"/>
          <w:rFonts w:eastAsia="STSong"/>
        </w:rPr>
        <w:endnoteReference w:id="14"/>
      </w:r>
      <w:r w:rsidR="000F3C1B" w:rsidRPr="00AC05DC">
        <w:rPr>
          <w:rFonts w:eastAsia="STSong"/>
        </w:rPr>
        <w:t xml:space="preserve"> </w:t>
      </w:r>
      <w:r w:rsidR="005854D8">
        <w:rPr>
          <w:rFonts w:eastAsia="STSong"/>
        </w:rPr>
        <w:t xml:space="preserve">Taking as </w:t>
      </w:r>
      <w:r w:rsidR="00AC4A2E">
        <w:rPr>
          <w:rFonts w:eastAsia="STSong"/>
        </w:rPr>
        <w:t>an</w:t>
      </w:r>
      <w:r w:rsidR="005854D8">
        <w:rPr>
          <w:rFonts w:eastAsia="STSong"/>
        </w:rPr>
        <w:t xml:space="preserve"> epigraph one of Beddoes’s particularly enthusiastic speculations</w:t>
      </w:r>
      <w:del w:id="280" w:author="Copyeditor" w:date="2022-09-04T16:31:00Z">
        <w:r w:rsidR="005854D8" w:rsidDel="004C14B6">
          <w:rPr>
            <w:rFonts w:eastAsia="STSong"/>
          </w:rPr>
          <w:delText xml:space="preserve"> –</w:delText>
        </w:r>
      </w:del>
      <w:ins w:id="281" w:author="Copyeditor" w:date="2022-09-04T16:31:00Z">
        <w:r w:rsidR="004C14B6">
          <w:rPr>
            <w:rFonts w:eastAsia="STSong"/>
          </w:rPr>
          <w:t>—</w:t>
        </w:r>
      </w:ins>
      <w:del w:id="282" w:author="Copyeditor" w:date="2022-09-06T00:17:00Z">
        <w:r w:rsidR="005854D8" w:rsidDel="00455A0D">
          <w:rPr>
            <w:rFonts w:eastAsia="STSong"/>
          </w:rPr>
          <w:delText xml:space="preserve"> </w:delText>
        </w:r>
      </w:del>
      <w:r w:rsidR="005854D8" w:rsidRPr="00AC05DC">
        <w:rPr>
          <w:rFonts w:eastAsia="STSong"/>
        </w:rPr>
        <w:t>“May we not, by regulating the vegetable functions, teach our Woods &amp; Hedges to supply us with Butter &amp; Tallow?</w:t>
      </w:r>
      <w:del w:id="283" w:author="Copyeditor" w:date="2022-09-04T16:32:00Z">
        <w:r w:rsidR="005854D8" w:rsidRPr="009A6535" w:rsidDel="004C14B6">
          <w:rPr>
            <w:rFonts w:eastAsia="STSong"/>
          </w:rPr>
          <w:delText xml:space="preserve"> </w:delText>
        </w:r>
        <w:r w:rsidR="005854D8" w:rsidDel="004C14B6">
          <w:rPr>
            <w:rFonts w:eastAsia="STSong"/>
          </w:rPr>
          <w:delText>[Title pg.]</w:delText>
        </w:r>
      </w:del>
      <w:r w:rsidR="005854D8" w:rsidRPr="00AC05DC">
        <w:rPr>
          <w:rFonts w:eastAsia="STSong"/>
        </w:rPr>
        <w:t>”</w:t>
      </w:r>
      <w:del w:id="284" w:author="Copyeditor" w:date="2022-09-04T16:32:00Z">
        <w:r w:rsidR="005854D8" w:rsidDel="004C14B6">
          <w:rPr>
            <w:rFonts w:eastAsia="STSong"/>
          </w:rPr>
          <w:delText xml:space="preserve"> – </w:delText>
        </w:r>
      </w:del>
      <w:ins w:id="285" w:author="Copyeditor" w:date="2022-09-04T16:32:00Z">
        <w:r w:rsidR="004C14B6">
          <w:rPr>
            <w:rFonts w:eastAsia="STSong"/>
          </w:rPr>
          <w:t>—</w:t>
        </w:r>
      </w:ins>
      <w:r w:rsidR="005854D8">
        <w:rPr>
          <w:rFonts w:eastAsia="STSong"/>
        </w:rPr>
        <w:t xml:space="preserve">the parody </w:t>
      </w:r>
      <w:r w:rsidR="000F3C1B">
        <w:rPr>
          <w:rFonts w:eastAsia="STSong"/>
        </w:rPr>
        <w:t>is out to caricature</w:t>
      </w:r>
      <w:r w:rsidR="005854D8">
        <w:rPr>
          <w:rFonts w:eastAsia="STSong"/>
        </w:rPr>
        <w:t xml:space="preserve"> Lunar </w:t>
      </w:r>
      <w:r w:rsidR="000F3C1B">
        <w:rPr>
          <w:rFonts w:eastAsia="STSong"/>
        </w:rPr>
        <w:t>readiness to</w:t>
      </w:r>
      <w:r w:rsidR="005854D8">
        <w:rPr>
          <w:rFonts w:eastAsia="STSong"/>
        </w:rPr>
        <w:t xml:space="preserve"> meddle in the natural order of things</w:t>
      </w:r>
      <w:del w:id="286" w:author="Copyeditor" w:date="2022-09-04T16:33:00Z">
        <w:r w:rsidR="00AC4A2E" w:rsidDel="004C14B6">
          <w:rPr>
            <w:rFonts w:eastAsia="STSong"/>
          </w:rPr>
          <w:delText>,</w:delText>
        </w:r>
      </w:del>
      <w:r w:rsidR="00AC4A2E">
        <w:rPr>
          <w:rFonts w:eastAsia="STSong"/>
        </w:rPr>
        <w:t xml:space="preserve"> as well as </w:t>
      </w:r>
      <w:r w:rsidR="000F3C1B">
        <w:rPr>
          <w:rFonts w:eastAsia="STSong"/>
        </w:rPr>
        <w:t>to</w:t>
      </w:r>
      <w:r w:rsidR="005854D8">
        <w:rPr>
          <w:rFonts w:eastAsia="STSong"/>
        </w:rPr>
        <w:t xml:space="preserve"> </w:t>
      </w:r>
      <w:r>
        <w:rPr>
          <w:rFonts w:eastAsia="STSong"/>
        </w:rPr>
        <w:t>prophecy</w:t>
      </w:r>
      <w:r w:rsidR="005854D8">
        <w:rPr>
          <w:rFonts w:eastAsia="STSong"/>
        </w:rPr>
        <w:t xml:space="preserve"> the monstrous consequences of </w:t>
      </w:r>
      <w:r w:rsidR="00CF105D">
        <w:rPr>
          <w:rFonts w:eastAsia="STSong"/>
        </w:rPr>
        <w:t>a</w:t>
      </w:r>
      <w:r w:rsidR="005854D8">
        <w:rPr>
          <w:rFonts w:eastAsia="STSong"/>
        </w:rPr>
        <w:t xml:space="preserve"> </w:t>
      </w:r>
      <w:r>
        <w:rPr>
          <w:rFonts w:eastAsia="STSong"/>
        </w:rPr>
        <w:t xml:space="preserve">notably </w:t>
      </w:r>
      <w:r w:rsidR="005854D8" w:rsidRPr="009A6535">
        <w:rPr>
          <w:rFonts w:eastAsia="STSong"/>
        </w:rPr>
        <w:t>Godless</w:t>
      </w:r>
      <w:r w:rsidR="005854D8">
        <w:rPr>
          <w:rFonts w:eastAsia="STSong"/>
        </w:rPr>
        <w:t xml:space="preserve"> faith in scientific miracles. </w:t>
      </w:r>
    </w:p>
    <w:p w14:paraId="27F84EE3" w14:textId="2D11D11C" w:rsidR="00E41CDA" w:rsidRPr="005B043E" w:rsidRDefault="00801DD0" w:rsidP="00801DD0">
      <w:pPr>
        <w:spacing w:line="480" w:lineRule="auto"/>
        <w:ind w:firstLine="720"/>
        <w:rPr>
          <w:rFonts w:eastAsia="STSong"/>
        </w:rPr>
      </w:pPr>
      <w:r>
        <w:rPr>
          <w:rFonts w:eastAsia="STSong"/>
        </w:rPr>
        <w:t>T</w:t>
      </w:r>
      <w:r w:rsidR="005854D8">
        <w:rPr>
          <w:rFonts w:eastAsia="STSong"/>
        </w:rPr>
        <w:t xml:space="preserve">his </w:t>
      </w:r>
      <w:r w:rsidR="00CF105D">
        <w:rPr>
          <w:rFonts w:eastAsia="STSong"/>
        </w:rPr>
        <w:t>rather familiar</w:t>
      </w:r>
      <w:r>
        <w:rPr>
          <w:rFonts w:eastAsia="STSong"/>
        </w:rPr>
        <w:t xml:space="preserve"> form of</w:t>
      </w:r>
      <w:r w:rsidR="00CF105D">
        <w:rPr>
          <w:rFonts w:eastAsia="STSong"/>
        </w:rPr>
        <w:t xml:space="preserve"> anti-Promethean caution against</w:t>
      </w:r>
      <w:r w:rsidR="005854D8">
        <w:rPr>
          <w:rFonts w:eastAsia="STSong"/>
        </w:rPr>
        <w:t xml:space="preserve"> Beddoes’s and Darwin’s visionary experimentalism is not entirely fair.</w:t>
      </w:r>
      <w:r w:rsidR="005854D8">
        <w:rPr>
          <w:rStyle w:val="EndnoteReference"/>
          <w:rFonts w:eastAsia="STSong"/>
        </w:rPr>
        <w:endnoteReference w:id="15"/>
      </w:r>
      <w:r w:rsidR="00E41CDA" w:rsidRPr="00AC05DC">
        <w:rPr>
          <w:rFonts w:eastAsia="STSong"/>
        </w:rPr>
        <w:t xml:space="preserve"> </w:t>
      </w:r>
      <w:r>
        <w:t>But what</w:t>
      </w:r>
      <w:r w:rsidR="00E41CDA">
        <w:t xml:space="preserve"> I wish to </w:t>
      </w:r>
      <w:r w:rsidR="00E41CDA" w:rsidRPr="00AC05DC">
        <w:t>emphasize</w:t>
      </w:r>
      <w:r w:rsidR="00CF105D">
        <w:t xml:space="preserve"> instead</w:t>
      </w:r>
      <w:r w:rsidR="00E41CDA" w:rsidRPr="00AC05DC">
        <w:t xml:space="preserve"> </w:t>
      </w:r>
      <w:r w:rsidR="00E41CDA">
        <w:t>is that</w:t>
      </w:r>
      <w:r w:rsidR="00E41CDA" w:rsidRPr="00AC05DC">
        <w:t xml:space="preserve"> the </w:t>
      </w:r>
      <w:r w:rsidR="00E41CDA">
        <w:t xml:space="preserve">parodist </w:t>
      </w:r>
      <w:r w:rsidR="00CF105D">
        <w:t>also picks up</w:t>
      </w:r>
      <w:r w:rsidR="00E41CDA" w:rsidRPr="00AC05DC">
        <w:t xml:space="preserve"> on, and </w:t>
      </w:r>
      <w:r w:rsidR="00CF105D">
        <w:t>exaggerates</w:t>
      </w:r>
      <w:r w:rsidR="00E41CDA" w:rsidRPr="00AC05DC">
        <w:t xml:space="preserve"> to the point of caricature, a different, </w:t>
      </w:r>
      <w:ins w:id="297" w:author="Copyeditor" w:date="2022-09-04T16:59:00Z">
        <w:r w:rsidR="00F860B8">
          <w:t xml:space="preserve">though </w:t>
        </w:r>
      </w:ins>
      <w:r w:rsidR="00E41CDA" w:rsidRPr="00AC05DC">
        <w:t xml:space="preserve">perhaps equally delusive and damaging, </w:t>
      </w:r>
      <w:del w:id="298" w:author="Copyeditor" w:date="2022-09-04T16:59:00Z">
        <w:r w:rsidR="00E41CDA" w:rsidRPr="00AC05DC" w:rsidDel="00F860B8">
          <w:delText xml:space="preserve">but </w:delText>
        </w:r>
        <w:r w:rsidR="00E41CDA" w:rsidRPr="00AC05DC" w:rsidDel="00F860B8">
          <w:rPr>
            <w:i/>
          </w:rPr>
          <w:delText>different</w:delText>
        </w:r>
        <w:r w:rsidR="00E41CDA" w:rsidRPr="00AC05DC" w:rsidDel="00F860B8">
          <w:delText xml:space="preserve"> </w:delText>
        </w:r>
      </w:del>
      <w:r w:rsidR="00E41CDA" w:rsidRPr="00AC05DC">
        <w:t xml:space="preserve">form of </w:t>
      </w:r>
      <w:r w:rsidR="00AC4A2E">
        <w:t>techno-</w:t>
      </w:r>
      <w:r w:rsidR="00E41CDA" w:rsidRPr="00AC05DC">
        <w:t xml:space="preserve">utopian ecology in Erasmus Darwin’s </w:t>
      </w:r>
      <w:r>
        <w:t>sans-</w:t>
      </w:r>
      <w:proofErr w:type="spellStart"/>
      <w:r>
        <w:t>culottist</w:t>
      </w:r>
      <w:proofErr w:type="spellEnd"/>
      <w:r>
        <w:t xml:space="preserve"> botanical poetry</w:t>
      </w:r>
      <w:r w:rsidR="00E41CDA" w:rsidRPr="00AC05DC">
        <w:t>.</w:t>
      </w:r>
      <w:r w:rsidR="00E41CDA">
        <w:t xml:space="preserve"> For beyond the epigraph</w:t>
      </w:r>
      <w:r>
        <w:t xml:space="preserve"> in </w:t>
      </w:r>
      <w:r w:rsidR="00E41CDA">
        <w:t>th</w:t>
      </w:r>
      <w:r w:rsidR="009670EF">
        <w:t>is</w:t>
      </w:r>
      <w:r w:rsidR="00E41CDA">
        <w:t xml:space="preserve"> instructive spoof</w:t>
      </w:r>
      <w:r w:rsidR="000F3C1B">
        <w:rPr>
          <w:rFonts w:eastAsia="STSong"/>
        </w:rPr>
        <w:t xml:space="preserve">, </w:t>
      </w:r>
      <w:r w:rsidR="000F3C1B" w:rsidRPr="00A0767F">
        <w:rPr>
          <w:rFonts w:eastAsia="STSong"/>
          <w:iCs/>
          <w:rPrChange w:id="299" w:author="Copyeditor" w:date="2022-09-04T17:00:00Z">
            <w:rPr>
              <w:rFonts w:eastAsia="STSong"/>
              <w:i/>
            </w:rPr>
          </w:rPrChange>
        </w:rPr>
        <w:t>cessation</w:t>
      </w:r>
      <w:r w:rsidR="000F3C1B">
        <w:rPr>
          <w:rFonts w:eastAsia="STSong"/>
          <w:i/>
        </w:rPr>
        <w:t xml:space="preserve"> </w:t>
      </w:r>
      <w:r w:rsidR="000F3C1B" w:rsidRPr="00801DD0">
        <w:rPr>
          <w:rFonts w:eastAsia="STSong"/>
          <w:iCs/>
        </w:rPr>
        <w:t>of labor</w:t>
      </w:r>
      <w:r w:rsidR="000F3C1B">
        <w:rPr>
          <w:rFonts w:eastAsia="STSong"/>
          <w:i/>
        </w:rPr>
        <w:t xml:space="preserve"> </w:t>
      </w:r>
      <w:r w:rsidR="000F3C1B">
        <w:rPr>
          <w:rFonts w:eastAsia="STSong"/>
        </w:rPr>
        <w:t xml:space="preserve">becomes the </w:t>
      </w:r>
      <w:r w:rsidR="00E41CDA" w:rsidRPr="00AC05DC">
        <w:rPr>
          <w:rFonts w:eastAsia="STSong"/>
        </w:rPr>
        <w:t xml:space="preserve">crucial theme: pastoral </w:t>
      </w:r>
      <w:proofErr w:type="spellStart"/>
      <w:r w:rsidR="00E41CDA" w:rsidRPr="00AC05DC">
        <w:rPr>
          <w:rFonts w:eastAsia="STSong"/>
          <w:i/>
        </w:rPr>
        <w:t>otium</w:t>
      </w:r>
      <w:proofErr w:type="spellEnd"/>
      <w:r w:rsidR="00E41CDA" w:rsidRPr="00AC05DC">
        <w:rPr>
          <w:rFonts w:eastAsia="STSong"/>
          <w:i/>
        </w:rPr>
        <w:t xml:space="preserve"> </w:t>
      </w:r>
      <w:del w:id="300" w:author="Copyeditor" w:date="2022-09-04T18:05:00Z">
        <w:r w:rsidR="00E41CDA" w:rsidRPr="00AC05DC" w:rsidDel="00EE1DEF">
          <w:rPr>
            <w:rFonts w:eastAsia="STSong"/>
          </w:rPr>
          <w:delText xml:space="preserve">in </w:delText>
        </w:r>
      </w:del>
      <w:ins w:id="301" w:author="Copyeditor" w:date="2022-09-04T18:05:00Z">
        <w:r w:rsidR="00EE1DEF" w:rsidRPr="00AC05DC">
          <w:rPr>
            <w:rFonts w:eastAsia="STSong"/>
          </w:rPr>
          <w:t>i</w:t>
        </w:r>
        <w:r w:rsidR="00EE1DEF">
          <w:rPr>
            <w:rFonts w:eastAsia="STSong"/>
          </w:rPr>
          <w:t>s</w:t>
        </w:r>
        <w:r w:rsidR="00EE1DEF" w:rsidRPr="00AC05DC">
          <w:rPr>
            <w:rFonts w:eastAsia="STSong"/>
          </w:rPr>
          <w:t xml:space="preserve"> </w:t>
        </w:r>
      </w:ins>
      <w:r w:rsidR="00E41CDA" w:rsidRPr="00AC05DC">
        <w:rPr>
          <w:rFonts w:eastAsia="STSong"/>
        </w:rPr>
        <w:t xml:space="preserve">the key of </w:t>
      </w:r>
      <w:r w:rsidR="00E41CDA" w:rsidRPr="00801DD0">
        <w:rPr>
          <w:rFonts w:eastAsia="STSong"/>
          <w:iCs/>
        </w:rPr>
        <w:t>freedom from toil,</w:t>
      </w:r>
      <w:r w:rsidR="00E41CDA" w:rsidRPr="00AC05DC">
        <w:rPr>
          <w:rFonts w:eastAsia="STSong"/>
        </w:rPr>
        <w:t xml:space="preserve"> </w:t>
      </w:r>
      <w:r w:rsidR="000F3C1B">
        <w:rPr>
          <w:rFonts w:eastAsia="STSong"/>
        </w:rPr>
        <w:t>carrying</w:t>
      </w:r>
      <w:r w:rsidR="00E41CDA" w:rsidRPr="00AC05DC">
        <w:rPr>
          <w:rFonts w:eastAsia="STSong"/>
        </w:rPr>
        <w:t xml:space="preserve"> with it release from the exigency to transform, combat, coerce, or exchange other natures. What humans (specifically, the “frisky French” and their English admirers) </w:t>
      </w:r>
      <w:r w:rsidR="00E41CDA" w:rsidRPr="00AC05DC">
        <w:rPr>
          <w:rFonts w:eastAsia="STSong"/>
          <w:i/>
        </w:rPr>
        <w:t xml:space="preserve">do </w:t>
      </w:r>
      <w:r w:rsidR="00E41CDA" w:rsidRPr="00AC05DC">
        <w:rPr>
          <w:rFonts w:eastAsia="STSong"/>
        </w:rPr>
        <w:t xml:space="preserve">in </w:t>
      </w:r>
      <w:r w:rsidR="00E41CDA">
        <w:rPr>
          <w:rFonts w:eastAsia="STSong"/>
          <w:i/>
        </w:rPr>
        <w:t xml:space="preserve">The Golden Age </w:t>
      </w:r>
      <w:r w:rsidR="00E41CDA">
        <w:rPr>
          <w:rFonts w:eastAsia="STSong"/>
        </w:rPr>
        <w:t>parody</w:t>
      </w:r>
      <w:r w:rsidR="00E41CDA" w:rsidRPr="00AC05DC">
        <w:rPr>
          <w:rFonts w:eastAsia="STSong"/>
        </w:rPr>
        <w:t xml:space="preserve"> is violently revolutionize the social order, delivering the “gigantic blow” that lays Royalty, Monarchy, Ministry,</w:t>
      </w:r>
      <w:r w:rsidR="00E41CDA">
        <w:rPr>
          <w:rFonts w:eastAsia="STSong"/>
        </w:rPr>
        <w:t xml:space="preserve"> Bigotry, Slavery, and God “low</w:t>
      </w:r>
      <w:r w:rsidR="00E41CDA" w:rsidRPr="00AC05DC">
        <w:rPr>
          <w:rFonts w:eastAsia="STSong"/>
        </w:rPr>
        <w:t xml:space="preserve">” </w:t>
      </w:r>
      <w:r w:rsidR="00E41CDA">
        <w:rPr>
          <w:rFonts w:eastAsia="STSong"/>
        </w:rPr>
        <w:t>(12</w:t>
      </w:r>
      <w:del w:id="302" w:author="Copyeditor" w:date="2022-09-04T18:06:00Z">
        <w:r w:rsidR="00E41CDA" w:rsidDel="00EE1DEF">
          <w:rPr>
            <w:rFonts w:eastAsia="STSong"/>
          </w:rPr>
          <w:delText>-</w:delText>
        </w:r>
      </w:del>
      <w:ins w:id="303" w:author="Copyeditor" w:date="2022-09-04T18:06:00Z">
        <w:r w:rsidR="00EE1DEF">
          <w:rPr>
            <w:rFonts w:eastAsia="STSong"/>
          </w:rPr>
          <w:t>–</w:t>
        </w:r>
      </w:ins>
      <w:r w:rsidR="00E41CDA">
        <w:rPr>
          <w:rFonts w:eastAsia="STSong"/>
        </w:rPr>
        <w:t xml:space="preserve">14). </w:t>
      </w:r>
      <w:r w:rsidR="00E41CDA" w:rsidRPr="00AC05DC">
        <w:rPr>
          <w:rFonts w:eastAsia="STSong"/>
        </w:rPr>
        <w:t>What other natures do, in the solidarity that</w:t>
      </w:r>
      <w:r w:rsidR="00E41CDA">
        <w:rPr>
          <w:rFonts w:eastAsia="STSong"/>
        </w:rPr>
        <w:t xml:space="preserve"> the parodist</w:t>
      </w:r>
      <w:r w:rsidR="00E41CDA" w:rsidRPr="00AC05DC">
        <w:rPr>
          <w:rFonts w:eastAsia="STSong"/>
        </w:rPr>
        <w:t xml:space="preserve"> sarcastically calls their “happiness” and “triumph,” is </w:t>
      </w:r>
      <w:r w:rsidR="00E41CDA">
        <w:rPr>
          <w:rFonts w:eastAsia="STSong"/>
        </w:rPr>
        <w:t>pitch in</w:t>
      </w:r>
      <w:r w:rsidR="00E41CDA" w:rsidRPr="00AC05DC">
        <w:rPr>
          <w:rFonts w:eastAsia="STSong"/>
        </w:rPr>
        <w:t xml:space="preserve"> to resolve the resultant crisis in production</w:t>
      </w:r>
      <w:r w:rsidR="00E41CDA">
        <w:rPr>
          <w:rFonts w:eastAsia="STSong"/>
        </w:rPr>
        <w:t>.</w:t>
      </w:r>
      <w:r w:rsidR="00E41CDA" w:rsidRPr="00AC05DC">
        <w:rPr>
          <w:rFonts w:eastAsia="STSong"/>
        </w:rPr>
        <w:t xml:space="preserve"> </w:t>
      </w:r>
      <w:r w:rsidR="000F3C1B">
        <w:rPr>
          <w:rFonts w:eastAsia="STSong"/>
        </w:rPr>
        <w:t>Their</w:t>
      </w:r>
      <w:r w:rsidR="00E41CDA">
        <w:rPr>
          <w:rFonts w:eastAsia="STSong"/>
        </w:rPr>
        <w:t xml:space="preserve"> generous</w:t>
      </w:r>
      <w:r w:rsidR="000F3C1B">
        <w:rPr>
          <w:rFonts w:eastAsia="STSong"/>
        </w:rPr>
        <w:t>, generative</w:t>
      </w:r>
      <w:r w:rsidR="00E41CDA">
        <w:rPr>
          <w:rFonts w:eastAsia="STSong"/>
        </w:rPr>
        <w:t xml:space="preserve"> metamorphoses realize </w:t>
      </w:r>
      <w:r w:rsidR="00E41CDA" w:rsidRPr="00AC05DC">
        <w:rPr>
          <w:rFonts w:eastAsia="STSong"/>
        </w:rPr>
        <w:t xml:space="preserve">and surpass that fundamental demand of the </w:t>
      </w:r>
      <w:ins w:id="304" w:author="Copyeditor" w:date="2022-09-04T18:08:00Z">
        <w:r w:rsidR="00EE1DEF" w:rsidRPr="00EE1DEF">
          <w:rPr>
            <w:rFonts w:eastAsia="STSong"/>
            <w:iCs/>
            <w:rPrChange w:id="305" w:author="Copyeditor" w:date="2022-09-04T18:08:00Z">
              <w:rPr>
                <w:rFonts w:eastAsia="STSong"/>
                <w:i/>
              </w:rPr>
            </w:rPrChange>
          </w:rPr>
          <w:t>s</w:t>
        </w:r>
      </w:ins>
      <w:del w:id="306" w:author="Copyeditor" w:date="2022-09-04T18:08:00Z">
        <w:r w:rsidR="00E41CDA" w:rsidRPr="00EE1DEF" w:rsidDel="00EE1DEF">
          <w:rPr>
            <w:rFonts w:eastAsia="STSong"/>
            <w:iCs/>
            <w:rPrChange w:id="307" w:author="Copyeditor" w:date="2022-09-04T18:08:00Z">
              <w:rPr>
                <w:rFonts w:eastAsia="STSong"/>
                <w:i/>
              </w:rPr>
            </w:rPrChange>
          </w:rPr>
          <w:delText>S</w:delText>
        </w:r>
      </w:del>
      <w:r w:rsidR="00E41CDA" w:rsidRPr="00EE1DEF">
        <w:rPr>
          <w:rFonts w:eastAsia="STSong"/>
          <w:iCs/>
          <w:rPrChange w:id="308" w:author="Copyeditor" w:date="2022-09-04T18:08:00Z">
            <w:rPr>
              <w:rFonts w:eastAsia="STSong"/>
              <w:i/>
            </w:rPr>
          </w:rPrChange>
        </w:rPr>
        <w:t>ans-</w:t>
      </w:r>
      <w:ins w:id="309" w:author="Copyeditor" w:date="2022-09-04T18:08:00Z">
        <w:r w:rsidR="00EE1DEF" w:rsidRPr="00EE1DEF">
          <w:rPr>
            <w:rFonts w:eastAsia="STSong"/>
            <w:iCs/>
            <w:rPrChange w:id="310" w:author="Copyeditor" w:date="2022-09-04T18:08:00Z">
              <w:rPr>
                <w:rFonts w:eastAsia="STSong"/>
                <w:i/>
              </w:rPr>
            </w:rPrChange>
          </w:rPr>
          <w:t>c</w:t>
        </w:r>
      </w:ins>
      <w:del w:id="311" w:author="Copyeditor" w:date="2022-09-04T18:08:00Z">
        <w:r w:rsidR="00E41CDA" w:rsidRPr="00EE1DEF" w:rsidDel="00EE1DEF">
          <w:rPr>
            <w:rFonts w:eastAsia="STSong"/>
            <w:iCs/>
            <w:rPrChange w:id="312" w:author="Copyeditor" w:date="2022-09-04T18:08:00Z">
              <w:rPr>
                <w:rFonts w:eastAsia="STSong"/>
                <w:i/>
              </w:rPr>
            </w:rPrChange>
          </w:rPr>
          <w:delText>C</w:delText>
        </w:r>
      </w:del>
      <w:r w:rsidR="00E41CDA" w:rsidRPr="00EE1DEF">
        <w:rPr>
          <w:rFonts w:eastAsia="STSong"/>
          <w:iCs/>
          <w:rPrChange w:id="313" w:author="Copyeditor" w:date="2022-09-04T18:08:00Z">
            <w:rPr>
              <w:rFonts w:eastAsia="STSong"/>
              <w:i/>
            </w:rPr>
          </w:rPrChange>
        </w:rPr>
        <w:t>ulottes</w:t>
      </w:r>
      <w:del w:id="314" w:author="Copyeditor" w:date="2022-09-04T18:08:00Z">
        <w:r w:rsidR="00E41CDA" w:rsidRPr="00AC05DC" w:rsidDel="00EE1DEF">
          <w:rPr>
            <w:rFonts w:eastAsia="STSong"/>
          </w:rPr>
          <w:delText xml:space="preserve"> – </w:delText>
        </w:r>
      </w:del>
      <w:proofErr w:type="gramStart"/>
      <w:ins w:id="315" w:author="Copyeditor" w:date="2022-09-04T18:08:00Z">
        <w:r w:rsidR="00EE1DEF">
          <w:rPr>
            <w:rFonts w:eastAsia="STSong"/>
          </w:rPr>
          <w:t>—</w:t>
        </w:r>
      </w:ins>
      <w:r w:rsidR="00E41CDA" w:rsidRPr="00AC05DC">
        <w:rPr>
          <w:rFonts w:eastAsia="STSong"/>
        </w:rPr>
        <w:t>“</w:t>
      </w:r>
      <w:proofErr w:type="gramEnd"/>
      <w:r w:rsidR="00E41CDA" w:rsidRPr="00AC05DC">
        <w:rPr>
          <w:rFonts w:eastAsia="STSong"/>
        </w:rPr>
        <w:t xml:space="preserve">Equality </w:t>
      </w:r>
      <w:commentRangeStart w:id="316"/>
      <w:r w:rsidR="00E41CDA" w:rsidRPr="00AC05DC">
        <w:rPr>
          <w:rFonts w:eastAsia="STSong"/>
          <w:i/>
        </w:rPr>
        <w:t>and</w:t>
      </w:r>
      <w:r w:rsidR="00E41CDA" w:rsidRPr="00AC05DC">
        <w:rPr>
          <w:rFonts w:eastAsia="STSong"/>
        </w:rPr>
        <w:t xml:space="preserve"> </w:t>
      </w:r>
      <w:r w:rsidR="00E41CDA" w:rsidRPr="00AC05DC">
        <w:rPr>
          <w:rFonts w:eastAsia="STSong"/>
          <w:i/>
        </w:rPr>
        <w:t>Bread</w:t>
      </w:r>
      <w:commentRangeEnd w:id="316"/>
      <w:r w:rsidR="00EE1DEF">
        <w:rPr>
          <w:rStyle w:val="CommentReference"/>
        </w:rPr>
        <w:commentReference w:id="316"/>
      </w:r>
      <w:r w:rsidR="00E41CDA" w:rsidRPr="00AC05DC">
        <w:rPr>
          <w:rFonts w:eastAsia="STSong"/>
        </w:rPr>
        <w:t>!”</w:t>
      </w:r>
      <w:del w:id="317" w:author="Copyeditor" w:date="2022-09-04T18:08:00Z">
        <w:r w:rsidR="00E41CDA" w:rsidRPr="00AC05DC" w:rsidDel="00EE1DEF">
          <w:rPr>
            <w:rFonts w:eastAsia="STSong"/>
          </w:rPr>
          <w:delText xml:space="preserve"> – </w:delText>
        </w:r>
      </w:del>
      <w:ins w:id="318" w:author="Copyeditor" w:date="2022-09-04T18:08:00Z">
        <w:r w:rsidR="00EE1DEF">
          <w:rPr>
            <w:rFonts w:eastAsia="STSong"/>
          </w:rPr>
          <w:t>—</w:t>
        </w:r>
      </w:ins>
      <w:r w:rsidR="00E41CDA" w:rsidRPr="00AC05DC">
        <w:rPr>
          <w:rFonts w:eastAsia="STSong"/>
        </w:rPr>
        <w:t xml:space="preserve">which itself </w:t>
      </w:r>
      <w:r w:rsidR="00E41CDA">
        <w:rPr>
          <w:rFonts w:eastAsia="STSong"/>
        </w:rPr>
        <w:t>pushed</w:t>
      </w:r>
      <w:r w:rsidR="00E41CDA" w:rsidRPr="00AC05DC">
        <w:rPr>
          <w:rFonts w:eastAsia="STSong"/>
        </w:rPr>
        <w:t xml:space="preserve"> past the domain of liberal political rights and into the realm of “animal” need</w:t>
      </w:r>
      <w:r w:rsidR="00E41CDA">
        <w:rPr>
          <w:rFonts w:eastAsia="STSong"/>
        </w:rPr>
        <w:t xml:space="preserve"> (Soboul</w:t>
      </w:r>
      <w:del w:id="319" w:author="Copyeditor" w:date="2022-09-04T18:09:00Z">
        <w:r w:rsidR="00E41CDA" w:rsidDel="00EE1DEF">
          <w:rPr>
            <w:rFonts w:eastAsia="STSong"/>
          </w:rPr>
          <w:delText>,</w:delText>
        </w:r>
      </w:del>
      <w:r w:rsidR="00E41CDA">
        <w:rPr>
          <w:rFonts w:eastAsia="STSong"/>
        </w:rPr>
        <w:t xml:space="preserve"> 43</w:t>
      </w:r>
      <w:del w:id="320" w:author="Copyeditor" w:date="2022-09-04T18:09:00Z">
        <w:r w:rsidR="00E41CDA" w:rsidDel="00EE1DEF">
          <w:rPr>
            <w:rFonts w:eastAsia="STSong"/>
          </w:rPr>
          <w:delText>-</w:delText>
        </w:r>
      </w:del>
      <w:ins w:id="321" w:author="Copyeditor" w:date="2022-09-04T18:09:00Z">
        <w:r w:rsidR="00EE1DEF">
          <w:rPr>
            <w:rFonts w:eastAsia="STSong"/>
          </w:rPr>
          <w:t>–</w:t>
        </w:r>
      </w:ins>
      <w:r w:rsidR="00E41CDA">
        <w:rPr>
          <w:rFonts w:eastAsia="STSong"/>
        </w:rPr>
        <w:t>52; Simmons</w:t>
      </w:r>
      <w:del w:id="322" w:author="Copyeditor" w:date="2022-09-04T18:09:00Z">
        <w:r w:rsidR="00E41CDA" w:rsidDel="00EE1DEF">
          <w:rPr>
            <w:rFonts w:eastAsia="STSong"/>
          </w:rPr>
          <w:delText>,</w:delText>
        </w:r>
      </w:del>
      <w:r w:rsidR="00E41CDA">
        <w:rPr>
          <w:rFonts w:eastAsia="STSong"/>
        </w:rPr>
        <w:t xml:space="preserve"> 1</w:t>
      </w:r>
      <w:del w:id="323" w:author="Copyeditor" w:date="2022-09-04T18:09:00Z">
        <w:r w:rsidR="00E41CDA" w:rsidDel="00EE1DEF">
          <w:rPr>
            <w:rFonts w:eastAsia="STSong"/>
          </w:rPr>
          <w:delText>-</w:delText>
        </w:r>
      </w:del>
      <w:ins w:id="324" w:author="Copyeditor" w:date="2022-09-04T18:09:00Z">
        <w:r w:rsidR="00EE1DEF">
          <w:rPr>
            <w:rFonts w:eastAsia="STSong"/>
          </w:rPr>
          <w:t>–</w:t>
        </w:r>
      </w:ins>
      <w:r w:rsidR="00E41CDA">
        <w:rPr>
          <w:rFonts w:eastAsia="STSong"/>
        </w:rPr>
        <w:t>12).</w:t>
      </w:r>
      <w:r w:rsidR="00E41CDA" w:rsidRPr="00AC05DC">
        <w:rPr>
          <w:rFonts w:eastAsia="STSong"/>
        </w:rPr>
        <w:t xml:space="preserve"> </w:t>
      </w:r>
      <w:r w:rsidR="00E41CDA" w:rsidRPr="00AC05DC">
        <w:rPr>
          <w:rFonts w:eastAsia="STSong"/>
          <w:i/>
        </w:rPr>
        <w:t xml:space="preserve">The Golden Age </w:t>
      </w:r>
      <w:r w:rsidR="00E41CDA" w:rsidRPr="00AC05DC">
        <w:rPr>
          <w:rFonts w:eastAsia="STSong"/>
        </w:rPr>
        <w:t xml:space="preserve">epistle culminates in a </w:t>
      </w:r>
      <w:r w:rsidR="000F3C1B">
        <w:rPr>
          <w:rFonts w:eastAsia="STSong"/>
        </w:rPr>
        <w:t xml:space="preserve">materialist </w:t>
      </w:r>
      <w:r w:rsidR="00E41CDA" w:rsidRPr="00AC05DC">
        <w:rPr>
          <w:rFonts w:eastAsia="STSong"/>
        </w:rPr>
        <w:t xml:space="preserve">burlesque in which </w:t>
      </w:r>
      <w:r w:rsidR="00E41CDA" w:rsidRPr="00AC05DC">
        <w:rPr>
          <w:rFonts w:eastAsia="STSong"/>
        </w:rPr>
        <w:lastRenderedPageBreak/>
        <w:t>the people Burke famously characterized as a “swinish multitude” party with an actual multitude of pigs (</w:t>
      </w:r>
      <w:r w:rsidR="00AC4A2E">
        <w:rPr>
          <w:rFonts w:eastAsia="STSong"/>
        </w:rPr>
        <w:t>among</w:t>
      </w:r>
      <w:r w:rsidR="00E41CDA" w:rsidRPr="00AC05DC">
        <w:rPr>
          <w:rFonts w:eastAsia="STSong"/>
        </w:rPr>
        <w:t xml:space="preserve"> other flora and fauna)</w:t>
      </w:r>
      <w:r w:rsidR="000F3C1B">
        <w:rPr>
          <w:rFonts w:eastAsia="STSong"/>
        </w:rPr>
        <w:t xml:space="preserve">, </w:t>
      </w:r>
      <w:r w:rsidR="00E41CDA" w:rsidRPr="00AC05DC">
        <w:rPr>
          <w:rFonts w:eastAsia="STSong"/>
        </w:rPr>
        <w:t>flourishing on uncoerced plenty and rejoicing in their general “</w:t>
      </w:r>
      <w:r w:rsidR="00E41CDA" w:rsidRPr="008E122F">
        <w:rPr>
          <w:rFonts w:eastAsia="STSong"/>
          <w:i/>
        </w:rPr>
        <w:t>nudity of Breech!</w:t>
      </w:r>
      <w:r w:rsidR="00E41CDA" w:rsidRPr="00AC05DC">
        <w:rPr>
          <w:rFonts w:eastAsia="STSong"/>
        </w:rPr>
        <w:t xml:space="preserve">” </w:t>
      </w:r>
      <w:r w:rsidR="00E41CDA">
        <w:rPr>
          <w:rFonts w:eastAsia="STSong"/>
        </w:rPr>
        <w:t>(15, 12)</w:t>
      </w:r>
    </w:p>
    <w:p w14:paraId="5338DBAE" w14:textId="418F0E07" w:rsidR="00E41CDA" w:rsidRPr="003869DF" w:rsidRDefault="00E41CDA" w:rsidP="002105A7">
      <w:pPr>
        <w:spacing w:line="480" w:lineRule="auto"/>
        <w:ind w:firstLine="720"/>
        <w:rPr>
          <w:rFonts w:eastAsia="STSong"/>
          <w:strike/>
        </w:rPr>
      </w:pPr>
      <w:r w:rsidRPr="00AC05DC">
        <w:rPr>
          <w:rFonts w:eastAsia="STSong"/>
        </w:rPr>
        <w:t xml:space="preserve">Sketched here in negative, unflattering caricature, </w:t>
      </w:r>
      <w:r>
        <w:rPr>
          <w:rFonts w:eastAsia="STSong"/>
        </w:rPr>
        <w:t xml:space="preserve">then, </w:t>
      </w:r>
      <w:r w:rsidRPr="00AC05DC">
        <w:rPr>
          <w:rFonts w:eastAsia="STSong"/>
        </w:rPr>
        <w:t>would seem to be a vision of not-merely-human “communal luxury</w:t>
      </w:r>
      <w:del w:id="325" w:author="Copyeditor" w:date="2022-09-04T18:29:00Z">
        <w:r w:rsidRPr="00AC05DC" w:rsidDel="00C339F1">
          <w:rPr>
            <w:rFonts w:eastAsia="STSong"/>
          </w:rPr>
          <w:delText>,</w:delText>
        </w:r>
      </w:del>
      <w:r w:rsidRPr="00AC05DC">
        <w:rPr>
          <w:rFonts w:eastAsia="STSong"/>
        </w:rPr>
        <w:t xml:space="preserve">” that, as an ecological ethos, would be deliciously, improbably predicated on working </w:t>
      </w:r>
      <w:r w:rsidRPr="00AC05DC">
        <w:rPr>
          <w:rFonts w:eastAsia="STSong"/>
          <w:i/>
        </w:rPr>
        <w:t>less</w:t>
      </w:r>
      <w:r w:rsidRPr="00AC05DC">
        <w:rPr>
          <w:rFonts w:eastAsia="STSong"/>
        </w:rPr>
        <w:t>.</w:t>
      </w:r>
      <w:commentRangeStart w:id="326"/>
      <w:r w:rsidR="000F3C1B">
        <w:rPr>
          <w:rStyle w:val="EndnoteReference"/>
          <w:rFonts w:eastAsia="STSong"/>
        </w:rPr>
        <w:endnoteReference w:id="16"/>
      </w:r>
      <w:commentRangeEnd w:id="326"/>
      <w:r w:rsidR="00C339F1">
        <w:rPr>
          <w:rStyle w:val="CommentReference"/>
        </w:rPr>
        <w:commentReference w:id="326"/>
      </w:r>
      <w:r w:rsidRPr="00AC05DC">
        <w:rPr>
          <w:rFonts w:eastAsia="STSong"/>
        </w:rPr>
        <w:t xml:space="preserve"> Focused on setting their social relations in order, the Europeans in the poem relent in their intensive transformation and domination of the (rest of the</w:t>
      </w:r>
      <w:r>
        <w:rPr>
          <w:rFonts w:eastAsia="STSong"/>
        </w:rPr>
        <w:t>)</w:t>
      </w:r>
      <w:r w:rsidRPr="00AC05DC">
        <w:rPr>
          <w:rFonts w:eastAsia="STSong"/>
        </w:rPr>
        <w:t xml:space="preserve"> natural world</w:t>
      </w:r>
      <w:r>
        <w:rPr>
          <w:rFonts w:eastAsia="STSong"/>
        </w:rPr>
        <w:t xml:space="preserve">. </w:t>
      </w:r>
      <w:r w:rsidR="00AC4A2E">
        <w:rPr>
          <w:rFonts w:eastAsia="STSong"/>
        </w:rPr>
        <w:t>And r</w:t>
      </w:r>
      <w:r w:rsidRPr="00AC05DC">
        <w:rPr>
          <w:rFonts w:eastAsia="STSong"/>
        </w:rPr>
        <w:t xml:space="preserve">ather than </w:t>
      </w:r>
      <w:r>
        <w:rPr>
          <w:rFonts w:eastAsia="STSong"/>
        </w:rPr>
        <w:t xml:space="preserve">occasioning </w:t>
      </w:r>
      <w:r w:rsidR="00AC4A2E">
        <w:rPr>
          <w:rFonts w:eastAsia="STSong"/>
        </w:rPr>
        <w:t xml:space="preserve">a </w:t>
      </w:r>
      <w:r>
        <w:rPr>
          <w:rFonts w:eastAsia="STSong"/>
        </w:rPr>
        <w:t>reversion to</w:t>
      </w:r>
      <w:r w:rsidRPr="00AC05DC">
        <w:rPr>
          <w:rFonts w:eastAsia="STSong"/>
        </w:rPr>
        <w:t xml:space="preserve"> wilderness </w:t>
      </w:r>
      <w:r>
        <w:rPr>
          <w:rFonts w:eastAsia="STSong"/>
        </w:rPr>
        <w:t>or</w:t>
      </w:r>
      <w:r w:rsidRPr="00AC05DC">
        <w:rPr>
          <w:rFonts w:eastAsia="STSong"/>
        </w:rPr>
        <w:t xml:space="preserve"> (</w:t>
      </w:r>
      <w:proofErr w:type="spellStart"/>
      <w:r w:rsidRPr="00AC05DC">
        <w:rPr>
          <w:rFonts w:eastAsia="STSong"/>
        </w:rPr>
        <w:t>ig</w:t>
      </w:r>
      <w:proofErr w:type="spellEnd"/>
      <w:r w:rsidRPr="00AC05DC">
        <w:rPr>
          <w:rFonts w:eastAsia="STSong"/>
        </w:rPr>
        <w:t xml:space="preserve">)noble savagery, this cessative ethos </w:t>
      </w:r>
      <w:r w:rsidR="00801DD0">
        <w:rPr>
          <w:rFonts w:eastAsia="STSong"/>
        </w:rPr>
        <w:t>expects to</w:t>
      </w:r>
      <w:r w:rsidRPr="00AC05DC">
        <w:rPr>
          <w:rFonts w:eastAsia="STSong"/>
        </w:rPr>
        <w:t xml:space="preserve"> give place to the</w:t>
      </w:r>
      <w:r w:rsidR="00AC4A2E">
        <w:rPr>
          <w:rFonts w:eastAsia="STSong"/>
        </w:rPr>
        <w:t xml:space="preserve"> </w:t>
      </w:r>
      <w:r w:rsidRPr="00AC05DC">
        <w:rPr>
          <w:rFonts w:eastAsia="STSong"/>
        </w:rPr>
        <w:t xml:space="preserve">ingenuity, artfulness, and technics of </w:t>
      </w:r>
      <w:proofErr w:type="spellStart"/>
      <w:r w:rsidRPr="00AC05DC">
        <w:rPr>
          <w:rFonts w:eastAsia="STSong"/>
        </w:rPr>
        <w:t>natures</w:t>
      </w:r>
      <w:proofErr w:type="spellEnd"/>
      <w:r w:rsidRPr="00AC05DC">
        <w:rPr>
          <w:rFonts w:eastAsia="STSong"/>
        </w:rPr>
        <w:t xml:space="preserve"> not usually credited with such powers. </w:t>
      </w:r>
      <w:r w:rsidR="000F3C1B">
        <w:rPr>
          <w:rFonts w:eastAsia="STSong"/>
        </w:rPr>
        <w:t xml:space="preserve">Deriving the latter </w:t>
      </w:r>
      <w:r w:rsidR="00AC4A2E">
        <w:rPr>
          <w:rFonts w:eastAsia="STSong"/>
        </w:rPr>
        <w:t xml:space="preserve">vision </w:t>
      </w:r>
      <w:r w:rsidR="000F3C1B">
        <w:rPr>
          <w:rFonts w:eastAsia="STSong"/>
        </w:rPr>
        <w:t xml:space="preserve">from Darwin requires little hyperbole: </w:t>
      </w:r>
      <w:r w:rsidRPr="00AC05DC">
        <w:rPr>
          <w:rFonts w:eastAsia="STSong"/>
          <w:i/>
        </w:rPr>
        <w:t>The Botanic Garden</w:t>
      </w:r>
      <w:r w:rsidR="00CF105D">
        <w:rPr>
          <w:rFonts w:eastAsia="STSong"/>
          <w:iCs/>
        </w:rPr>
        <w:t>, as we shall see,</w:t>
      </w:r>
      <w:r w:rsidRPr="00AC05DC">
        <w:rPr>
          <w:rFonts w:eastAsia="STSong"/>
          <w:i/>
        </w:rPr>
        <w:t xml:space="preserve"> </w:t>
      </w:r>
      <w:r w:rsidR="000F3C1B">
        <w:rPr>
          <w:rFonts w:eastAsia="STSong"/>
        </w:rPr>
        <w:t>everywhere attributes</w:t>
      </w:r>
      <w:r w:rsidRPr="00AC05DC">
        <w:rPr>
          <w:rFonts w:eastAsia="STSong"/>
        </w:rPr>
        <w:t xml:space="preserve"> technical</w:t>
      </w:r>
      <w:r w:rsidR="00801DD0">
        <w:rPr>
          <w:rFonts w:eastAsia="STSong"/>
        </w:rPr>
        <w:t xml:space="preserve"> and</w:t>
      </w:r>
      <w:r w:rsidR="00CF105D">
        <w:rPr>
          <w:rFonts w:eastAsia="STSong"/>
        </w:rPr>
        <w:t xml:space="preserve"> cultural </w:t>
      </w:r>
      <w:r w:rsidR="00801DD0">
        <w:rPr>
          <w:rFonts w:eastAsia="STSong"/>
        </w:rPr>
        <w:t>ingenuity</w:t>
      </w:r>
      <w:r w:rsidRPr="00AC05DC">
        <w:rPr>
          <w:rFonts w:eastAsia="STSong"/>
        </w:rPr>
        <w:t xml:space="preserve"> to flora, in </w:t>
      </w:r>
      <w:r w:rsidR="000F3C1B">
        <w:rPr>
          <w:rFonts w:eastAsia="STSong"/>
        </w:rPr>
        <w:t>extension of</w:t>
      </w:r>
      <w:r w:rsidRPr="00AC05DC">
        <w:rPr>
          <w:rFonts w:eastAsia="STSong"/>
        </w:rPr>
        <w:t xml:space="preserve"> their </w:t>
      </w:r>
      <w:r w:rsidR="00801DD0">
        <w:rPr>
          <w:rFonts w:eastAsia="STSong"/>
        </w:rPr>
        <w:t xml:space="preserve">powers of </w:t>
      </w:r>
      <w:r w:rsidR="000F3C1B">
        <w:rPr>
          <w:rFonts w:eastAsia="STSong"/>
        </w:rPr>
        <w:t xml:space="preserve">erotic and </w:t>
      </w:r>
      <w:r w:rsidR="00801DD0">
        <w:rPr>
          <w:rFonts w:eastAsia="STSong"/>
        </w:rPr>
        <w:t>physiological</w:t>
      </w:r>
      <w:r w:rsidR="000F3C1B">
        <w:rPr>
          <w:rFonts w:eastAsia="STSong"/>
        </w:rPr>
        <w:t xml:space="preserve"> </w:t>
      </w:r>
      <w:r w:rsidR="00AC4A2E">
        <w:rPr>
          <w:rFonts w:eastAsia="STSong"/>
        </w:rPr>
        <w:t>transformation</w:t>
      </w:r>
      <w:r w:rsidRPr="00FE6148">
        <w:rPr>
          <w:rFonts w:eastAsia="STSong"/>
        </w:rPr>
        <w:t xml:space="preserve">. </w:t>
      </w:r>
      <w:r w:rsidRPr="00AC05DC">
        <w:rPr>
          <w:rFonts w:eastAsia="STSong"/>
        </w:rPr>
        <w:t xml:space="preserve">Belonging, </w:t>
      </w:r>
      <w:r w:rsidR="00CF105D">
        <w:rPr>
          <w:rFonts w:eastAsia="STSong"/>
        </w:rPr>
        <w:t xml:space="preserve">as </w:t>
      </w:r>
      <w:r w:rsidR="000F3C1B">
        <w:rPr>
          <w:rFonts w:eastAsia="STSong"/>
          <w:i/>
        </w:rPr>
        <w:t>The Golden Age</w:t>
      </w:r>
      <w:r w:rsidR="00CF105D">
        <w:rPr>
          <w:rFonts w:eastAsia="STSong"/>
        </w:rPr>
        <w:t xml:space="preserve"> parodist</w:t>
      </w:r>
      <w:r w:rsidR="006163FE">
        <w:rPr>
          <w:rFonts w:eastAsia="STSong"/>
        </w:rPr>
        <w:t xml:space="preserve"> </w:t>
      </w:r>
      <w:r w:rsidRPr="00AC05DC">
        <w:rPr>
          <w:rFonts w:eastAsia="STSong"/>
        </w:rPr>
        <w:t>emphatically signals, to the proto-</w:t>
      </w:r>
      <w:ins w:id="330" w:author="Copyeditor" w:date="2022-09-04T18:33:00Z">
        <w:r w:rsidR="00C339F1">
          <w:rPr>
            <w:rFonts w:eastAsia="STSong"/>
          </w:rPr>
          <w:t>u</w:t>
        </w:r>
      </w:ins>
      <w:del w:id="331" w:author="Copyeditor" w:date="2022-09-04T18:33:00Z">
        <w:r w:rsidRPr="00AC05DC" w:rsidDel="00C339F1">
          <w:rPr>
            <w:rFonts w:eastAsia="STSong"/>
          </w:rPr>
          <w:delText>U</w:delText>
        </w:r>
      </w:del>
      <w:r w:rsidRPr="00AC05DC">
        <w:rPr>
          <w:rFonts w:eastAsia="STSong"/>
        </w:rPr>
        <w:t>topian genres of Golden Age myth, pastoral poetry, and belly-centric Land of Cockaigne folklore,</w:t>
      </w:r>
      <w:ins w:id="332" w:author="Copyeditor" w:date="2022-09-04T18:36:00Z">
        <w:r w:rsidR="00176A29">
          <w:rPr>
            <w:rFonts w:eastAsia="STSong"/>
          </w:rPr>
          <w:t xml:space="preserve"> the</w:t>
        </w:r>
      </w:ins>
      <w:r w:rsidRPr="00AC05DC">
        <w:rPr>
          <w:rFonts w:eastAsia="STSong"/>
        </w:rPr>
        <w:t xml:space="preserve"> Lunar Society</w:t>
      </w:r>
      <w:ins w:id="333" w:author="Copyeditor" w:date="2022-09-04T18:36:00Z">
        <w:r w:rsidR="00176A29">
          <w:rPr>
            <w:rFonts w:eastAsia="STSong"/>
          </w:rPr>
          <w:t>’s</w:t>
        </w:r>
      </w:ins>
      <w:r w:rsidRPr="00AC05DC">
        <w:rPr>
          <w:rFonts w:eastAsia="STSong"/>
        </w:rPr>
        <w:t xml:space="preserve"> experimental philosophy and poetry </w:t>
      </w:r>
      <w:r w:rsidR="00AC4A2E">
        <w:rPr>
          <w:rFonts w:eastAsia="STSong"/>
        </w:rPr>
        <w:t>thus hazards</w:t>
      </w:r>
      <w:r w:rsidRPr="00AC05DC">
        <w:rPr>
          <w:rFonts w:eastAsia="STSong"/>
        </w:rPr>
        <w:t xml:space="preserve"> the insane, intoxicating possibility that </w:t>
      </w:r>
      <w:r w:rsidR="00CF105D">
        <w:rPr>
          <w:rFonts w:eastAsia="STSong"/>
        </w:rPr>
        <w:t xml:space="preserve">the supposedly immutable </w:t>
      </w:r>
      <w:r w:rsidRPr="00AC05DC">
        <w:rPr>
          <w:rFonts w:eastAsia="STSong"/>
        </w:rPr>
        <w:t xml:space="preserve">“natural law” </w:t>
      </w:r>
      <w:r w:rsidR="00CF105D">
        <w:rPr>
          <w:rFonts w:eastAsia="STSong"/>
        </w:rPr>
        <w:t>said to govern the</w:t>
      </w:r>
      <w:r w:rsidR="000F3C1B">
        <w:rPr>
          <w:rFonts w:eastAsia="STSong"/>
        </w:rPr>
        <w:t xml:space="preserve"> non</w:t>
      </w:r>
      <w:del w:id="334" w:author="Copyeditor" w:date="2022-09-04T18:36:00Z">
        <w:r w:rsidR="000F3C1B" w:rsidDel="00176A29">
          <w:rPr>
            <w:rFonts w:eastAsia="STSong"/>
          </w:rPr>
          <w:delText>-</w:delText>
        </w:r>
      </w:del>
      <w:r w:rsidR="000F3C1B">
        <w:rPr>
          <w:rFonts w:eastAsia="STSong"/>
        </w:rPr>
        <w:t xml:space="preserve">human realm </w:t>
      </w:r>
      <w:r w:rsidRPr="00AC05DC">
        <w:rPr>
          <w:rFonts w:eastAsia="STSong"/>
        </w:rPr>
        <w:t xml:space="preserve">may be as </w:t>
      </w:r>
      <w:r>
        <w:rPr>
          <w:rFonts w:eastAsia="STSong"/>
        </w:rPr>
        <w:t xml:space="preserve">fungible </w:t>
      </w:r>
      <w:r w:rsidR="00CF105D">
        <w:rPr>
          <w:rFonts w:eastAsia="STSong"/>
        </w:rPr>
        <w:t xml:space="preserve">as </w:t>
      </w:r>
      <w:r w:rsidR="000F3C1B">
        <w:rPr>
          <w:rFonts w:eastAsia="STSong"/>
        </w:rPr>
        <w:t>our</w:t>
      </w:r>
      <w:r w:rsidRPr="00AC05DC">
        <w:rPr>
          <w:rFonts w:eastAsia="STSong"/>
        </w:rPr>
        <w:t xml:space="preserve"> “positive”</w:t>
      </w:r>
      <w:r w:rsidR="00AC4A2E">
        <w:rPr>
          <w:rFonts w:eastAsia="STSong"/>
        </w:rPr>
        <w:t xml:space="preserve"> and</w:t>
      </w:r>
      <w:r w:rsidRPr="00AC05DC">
        <w:rPr>
          <w:rFonts w:eastAsia="STSong"/>
        </w:rPr>
        <w:t xml:space="preserve"> “civil” </w:t>
      </w:r>
      <w:r w:rsidR="00AC4A2E">
        <w:rPr>
          <w:rFonts w:eastAsia="STSong"/>
        </w:rPr>
        <w:t>law</w:t>
      </w:r>
      <w:r>
        <w:rPr>
          <w:rFonts w:eastAsia="STSong"/>
        </w:rPr>
        <w:t xml:space="preserve">. </w:t>
      </w:r>
      <w:r w:rsidRPr="00AC05DC">
        <w:rPr>
          <w:rFonts w:eastAsia="STSong"/>
        </w:rPr>
        <w:t xml:space="preserve">What if scarcity, competition, and toil were “necessities” not of Nature but of liberal political economy, laws of a zero-sum system transposed (and enforced) upon an Earth quite capable of </w:t>
      </w:r>
      <w:r>
        <w:rPr>
          <w:rFonts w:eastAsia="STSong"/>
        </w:rPr>
        <w:t>behaving differently</w:t>
      </w:r>
      <w:r w:rsidRPr="00AC05DC">
        <w:rPr>
          <w:rFonts w:eastAsia="STSong"/>
        </w:rPr>
        <w:t xml:space="preserve">? </w:t>
      </w:r>
      <w:r w:rsidR="000F3C1B">
        <w:rPr>
          <w:rFonts w:eastAsia="STSong"/>
        </w:rPr>
        <w:t xml:space="preserve">If the rules of the </w:t>
      </w:r>
      <w:r w:rsidR="000F3C1B" w:rsidRPr="00E41CDA">
        <w:rPr>
          <w:rFonts w:eastAsia="STSong"/>
          <w:i/>
        </w:rPr>
        <w:t>oikos</w:t>
      </w:r>
      <w:r w:rsidR="000F3C1B">
        <w:rPr>
          <w:rFonts w:eastAsia="STSong"/>
        </w:rPr>
        <w:t xml:space="preserve"> </w:t>
      </w:r>
      <w:r w:rsidR="000F3C1B" w:rsidRPr="00E41CDA">
        <w:rPr>
          <w:rFonts w:eastAsia="STSong"/>
        </w:rPr>
        <w:t>were</w:t>
      </w:r>
      <w:r w:rsidR="000F3C1B">
        <w:rPr>
          <w:rFonts w:eastAsia="STSong"/>
        </w:rPr>
        <w:t xml:space="preserve"> changed, do we really know what other natures would do? </w:t>
      </w:r>
      <w:r w:rsidR="00AC4A2E">
        <w:rPr>
          <w:rFonts w:eastAsia="STSong"/>
        </w:rPr>
        <w:t>On what grounds do we assume</w:t>
      </w:r>
      <w:r w:rsidRPr="00AC05DC">
        <w:rPr>
          <w:rFonts w:eastAsia="STSong"/>
        </w:rPr>
        <w:t xml:space="preserve"> that moral, cultural, technical, and political capacit</w:t>
      </w:r>
      <w:r>
        <w:rPr>
          <w:rFonts w:eastAsia="STSong"/>
        </w:rPr>
        <w:t>y</w:t>
      </w:r>
      <w:r w:rsidRPr="00AC05DC">
        <w:rPr>
          <w:rFonts w:eastAsia="STSong"/>
        </w:rPr>
        <w:t xml:space="preserve"> </w:t>
      </w:r>
      <w:r w:rsidR="000F3C1B">
        <w:rPr>
          <w:rFonts w:eastAsia="STSong"/>
        </w:rPr>
        <w:t xml:space="preserve">in nature </w:t>
      </w:r>
      <w:r w:rsidRPr="00AC05DC">
        <w:rPr>
          <w:rFonts w:eastAsia="STSong"/>
        </w:rPr>
        <w:t xml:space="preserve">actually </w:t>
      </w:r>
      <w:r w:rsidR="000F3C1B">
        <w:rPr>
          <w:rFonts w:eastAsia="STSong"/>
        </w:rPr>
        <w:t>begin and end</w:t>
      </w:r>
      <w:r w:rsidRPr="00AC05DC">
        <w:rPr>
          <w:rFonts w:eastAsia="STSong"/>
        </w:rPr>
        <w:t xml:space="preserve"> </w:t>
      </w:r>
      <w:r w:rsidR="000F3C1B">
        <w:rPr>
          <w:rFonts w:eastAsia="STSong"/>
        </w:rPr>
        <w:t>in</w:t>
      </w:r>
      <w:r w:rsidRPr="00AC05DC">
        <w:rPr>
          <w:rFonts w:eastAsia="STSong"/>
        </w:rPr>
        <w:t xml:space="preserve"> th</w:t>
      </w:r>
      <w:r w:rsidR="000F3C1B">
        <w:rPr>
          <w:rFonts w:eastAsia="STSong"/>
        </w:rPr>
        <w:t xml:space="preserve">ose </w:t>
      </w:r>
      <w:r w:rsidRPr="00AC05DC">
        <w:rPr>
          <w:rFonts w:eastAsia="STSong"/>
        </w:rPr>
        <w:t>beings currently overrepresented as rights-bearing</w:t>
      </w:r>
      <w:r w:rsidR="000F3C1B">
        <w:rPr>
          <w:rFonts w:eastAsia="STSong"/>
        </w:rPr>
        <w:t xml:space="preserve"> </w:t>
      </w:r>
      <w:r w:rsidRPr="00AC05DC">
        <w:rPr>
          <w:rFonts w:eastAsia="STSong"/>
        </w:rPr>
        <w:t>citizen</w:t>
      </w:r>
      <w:r w:rsidR="000F3C1B">
        <w:rPr>
          <w:rFonts w:eastAsia="STSong"/>
        </w:rPr>
        <w:t>s and subjects of</w:t>
      </w:r>
      <w:r w:rsidRPr="00AC05DC">
        <w:rPr>
          <w:rFonts w:eastAsia="STSong"/>
        </w:rPr>
        <w:t xml:space="preserve"> moral sensibility? </w:t>
      </w:r>
      <w:r>
        <w:rPr>
          <w:rFonts w:eastAsia="STSong"/>
        </w:rPr>
        <w:t>“Shout, shout, ye Meads!</w:t>
      </w:r>
      <w:ins w:id="335" w:author="Copyeditor" w:date="2022-09-04T18:38:00Z">
        <w:r w:rsidR="00176A29">
          <w:rPr>
            <w:rFonts w:eastAsia="STSong"/>
          </w:rPr>
          <w:t> . . .</w:t>
        </w:r>
      </w:ins>
      <w:ins w:id="336" w:author="Copyeditor" w:date="2022-09-04T18:39:00Z">
        <w:r w:rsidR="00176A29">
          <w:rPr>
            <w:rFonts w:eastAsia="STSong"/>
          </w:rPr>
          <w:t> </w:t>
        </w:r>
      </w:ins>
      <w:del w:id="337" w:author="Copyeditor" w:date="2022-09-04T18:38:00Z">
        <w:r w:rsidDel="00176A29">
          <w:rPr>
            <w:rFonts w:eastAsia="STSong"/>
          </w:rPr>
          <w:delText xml:space="preserve"> … </w:delText>
        </w:r>
      </w:del>
      <w:r>
        <w:rPr>
          <w:rFonts w:eastAsia="STSong"/>
        </w:rPr>
        <w:t>ye Corn-fields, raise your happy heads!” (15)</w:t>
      </w:r>
    </w:p>
    <w:p w14:paraId="3D63C811" w14:textId="3BEB50A9" w:rsidR="00E41CDA" w:rsidRPr="00DA18CB" w:rsidRDefault="000F3C1B" w:rsidP="002105A7">
      <w:pPr>
        <w:spacing w:line="480" w:lineRule="auto"/>
        <w:ind w:firstLine="720"/>
        <w:rPr>
          <w:rFonts w:eastAsia="STSong"/>
        </w:rPr>
      </w:pPr>
      <w:r>
        <w:rPr>
          <w:rFonts w:eastAsia="STSong"/>
        </w:rPr>
        <w:lastRenderedPageBreak/>
        <w:t>Lest</w:t>
      </w:r>
      <w:r w:rsidR="00E73D3C">
        <w:rPr>
          <w:rFonts w:eastAsia="STSong"/>
        </w:rPr>
        <w:t xml:space="preserve"> deri</w:t>
      </w:r>
      <w:r>
        <w:rPr>
          <w:rFonts w:eastAsia="STSong"/>
        </w:rPr>
        <w:t>ving</w:t>
      </w:r>
      <w:r w:rsidR="009670EF">
        <w:rPr>
          <w:rFonts w:eastAsia="STSong"/>
        </w:rPr>
        <w:t xml:space="preserve"> </w:t>
      </w:r>
      <w:r>
        <w:rPr>
          <w:rFonts w:eastAsia="STSong"/>
        </w:rPr>
        <w:t>this</w:t>
      </w:r>
      <w:r w:rsidR="009670EF">
        <w:rPr>
          <w:rFonts w:eastAsia="STSong"/>
        </w:rPr>
        <w:t xml:space="preserve"> </w:t>
      </w:r>
      <w:r w:rsidR="006163FE">
        <w:rPr>
          <w:rFonts w:eastAsia="STSong"/>
        </w:rPr>
        <w:t xml:space="preserve">eco-utopian </w:t>
      </w:r>
      <w:r w:rsidR="00CF105D">
        <w:rPr>
          <w:rFonts w:eastAsia="STSong"/>
        </w:rPr>
        <w:t xml:space="preserve">vision of </w:t>
      </w:r>
      <w:proofErr w:type="spellStart"/>
      <w:r w:rsidR="00CF105D">
        <w:rPr>
          <w:rFonts w:eastAsia="STSong"/>
        </w:rPr>
        <w:t>multinatural</w:t>
      </w:r>
      <w:proofErr w:type="spellEnd"/>
      <w:r w:rsidR="00CF105D">
        <w:rPr>
          <w:rFonts w:eastAsia="STSong"/>
        </w:rPr>
        <w:t xml:space="preserve"> jubilee</w:t>
      </w:r>
      <w:r w:rsidR="006163FE">
        <w:rPr>
          <w:rFonts w:eastAsia="STSong"/>
        </w:rPr>
        <w:t xml:space="preserve"> from</w:t>
      </w:r>
      <w:r w:rsidR="009670EF">
        <w:rPr>
          <w:rFonts w:eastAsia="STSong"/>
        </w:rPr>
        <w:t xml:space="preserve"> its derisive caricature </w:t>
      </w:r>
      <w:r>
        <w:rPr>
          <w:rFonts w:eastAsia="STSong"/>
        </w:rPr>
        <w:t>seem</w:t>
      </w:r>
      <w:r w:rsidR="009670EF">
        <w:rPr>
          <w:rFonts w:eastAsia="STSong"/>
        </w:rPr>
        <w:t xml:space="preserve"> farfetched, </w:t>
      </w:r>
      <w:r w:rsidR="00E73D3C">
        <w:rPr>
          <w:rFonts w:eastAsia="STSong"/>
        </w:rPr>
        <w:t>consider that the</w:t>
      </w:r>
      <w:r w:rsidR="009670EF" w:rsidRPr="00AC05DC">
        <w:rPr>
          <w:rFonts w:eastAsia="STSong"/>
        </w:rPr>
        <w:t xml:space="preserve"> apocryphal </w:t>
      </w:r>
      <w:r>
        <w:rPr>
          <w:rFonts w:eastAsia="STSong"/>
          <w:i/>
        </w:rPr>
        <w:t xml:space="preserve">Golden Age </w:t>
      </w:r>
      <w:r>
        <w:rPr>
          <w:rFonts w:eastAsia="STSong"/>
        </w:rPr>
        <w:t xml:space="preserve">epistle </w:t>
      </w:r>
      <w:r w:rsidR="009670EF" w:rsidRPr="00AC05DC">
        <w:rPr>
          <w:rFonts w:eastAsia="STSong"/>
        </w:rPr>
        <w:t xml:space="preserve">seemed so very </w:t>
      </w:r>
      <w:r w:rsidR="009670EF" w:rsidRPr="003D3361">
        <w:rPr>
          <w:rFonts w:eastAsia="STSong"/>
          <w:iCs/>
          <w:rPrChange w:id="338" w:author="Copyeditor" w:date="2022-09-04T21:09:00Z">
            <w:rPr>
              <w:rFonts w:eastAsia="STSong"/>
              <w:i/>
            </w:rPr>
          </w:rPrChange>
        </w:rPr>
        <w:t>like</w:t>
      </w:r>
      <w:r w:rsidR="009670EF" w:rsidRPr="00AC05DC">
        <w:rPr>
          <w:rFonts w:eastAsia="STSong"/>
        </w:rPr>
        <w:t xml:space="preserve"> something Erasmus Darwin would write</w:t>
      </w:r>
      <w:r>
        <w:rPr>
          <w:rFonts w:eastAsia="STSong"/>
        </w:rPr>
        <w:t xml:space="preserve"> </w:t>
      </w:r>
      <w:r w:rsidR="009670EF" w:rsidRPr="00AC05DC">
        <w:rPr>
          <w:rFonts w:eastAsia="STSong"/>
        </w:rPr>
        <w:t xml:space="preserve">that </w:t>
      </w:r>
      <w:r w:rsidR="00801DD0">
        <w:rPr>
          <w:rFonts w:eastAsia="STSong"/>
        </w:rPr>
        <w:t>he</w:t>
      </w:r>
      <w:r>
        <w:rPr>
          <w:rFonts w:eastAsia="STSong"/>
        </w:rPr>
        <w:t xml:space="preserve"> </w:t>
      </w:r>
      <w:r w:rsidRPr="00AC05DC">
        <w:rPr>
          <w:rFonts w:eastAsia="STSong"/>
        </w:rPr>
        <w:t xml:space="preserve">felt </w:t>
      </w:r>
      <w:r>
        <w:rPr>
          <w:rFonts w:eastAsia="STSong"/>
        </w:rPr>
        <w:t>compelled</w:t>
      </w:r>
      <w:r w:rsidRPr="00AC05DC">
        <w:rPr>
          <w:rFonts w:eastAsia="STSong"/>
        </w:rPr>
        <w:t xml:space="preserve"> to publicly disavow authorship in the </w:t>
      </w:r>
      <w:r w:rsidRPr="00AC05DC">
        <w:rPr>
          <w:rFonts w:eastAsia="STSong"/>
          <w:i/>
        </w:rPr>
        <w:t>Derby Mercury</w:t>
      </w:r>
      <w:r>
        <w:rPr>
          <w:rFonts w:eastAsia="STSong"/>
        </w:rPr>
        <w:t xml:space="preserve"> (King-Hele</w:t>
      </w:r>
      <w:del w:id="339" w:author="Copyeditor" w:date="2022-09-04T21:09:00Z">
        <w:r w:rsidDel="003D3361">
          <w:rPr>
            <w:rFonts w:eastAsia="STSong"/>
          </w:rPr>
          <w:delText>,</w:delText>
        </w:r>
      </w:del>
      <w:r>
        <w:rPr>
          <w:rFonts w:eastAsia="STSong"/>
        </w:rPr>
        <w:t xml:space="preserve"> 250).</w:t>
      </w:r>
      <w:r w:rsidRPr="00AC05DC">
        <w:rPr>
          <w:rFonts w:eastAsia="STSong"/>
        </w:rPr>
        <w:t xml:space="preserve"> </w:t>
      </w:r>
      <w:r>
        <w:rPr>
          <w:rFonts w:eastAsia="STSong"/>
        </w:rPr>
        <w:t>Though hardly a subtle piece of work, the anonymous parody “has the odd distinction of having been read ‘straight</w:t>
      </w:r>
      <w:r w:rsidR="00EF7DDF">
        <w:rPr>
          <w:rFonts w:eastAsia="STSong"/>
        </w:rPr>
        <w:t>,</w:t>
      </w:r>
      <w:r w:rsidR="00FA32B0">
        <w:rPr>
          <w:rFonts w:eastAsia="STSong"/>
        </w:rPr>
        <w:t>’”</w:t>
      </w:r>
      <w:r w:rsidR="00166402">
        <w:rPr>
          <w:rFonts w:eastAsia="STSong"/>
        </w:rPr>
        <w:t xml:space="preserve"> and </w:t>
      </w:r>
      <w:r w:rsidR="00A44C9C">
        <w:rPr>
          <w:rFonts w:eastAsia="STSong"/>
        </w:rPr>
        <w:t xml:space="preserve">it </w:t>
      </w:r>
      <w:r>
        <w:rPr>
          <w:rFonts w:eastAsia="STSong"/>
        </w:rPr>
        <w:t xml:space="preserve">continues, to this day, to be </w:t>
      </w:r>
      <w:r w:rsidR="009670EF" w:rsidRPr="00AC05DC">
        <w:rPr>
          <w:rFonts w:eastAsia="STSong"/>
        </w:rPr>
        <w:t xml:space="preserve">misattributed to </w:t>
      </w:r>
      <w:r>
        <w:rPr>
          <w:rFonts w:eastAsia="STSong"/>
        </w:rPr>
        <w:t>Erasmus Darwin</w:t>
      </w:r>
      <w:r w:rsidR="009670EF" w:rsidRPr="00AC05DC">
        <w:rPr>
          <w:rFonts w:eastAsia="STSong"/>
        </w:rPr>
        <w:t xml:space="preserve"> in </w:t>
      </w:r>
      <w:r w:rsidR="00A44C9C">
        <w:rPr>
          <w:rFonts w:eastAsia="STSong"/>
        </w:rPr>
        <w:t xml:space="preserve">some </w:t>
      </w:r>
      <w:r w:rsidR="009670EF" w:rsidRPr="00AC05DC">
        <w:rPr>
          <w:rFonts w:eastAsia="STSong"/>
        </w:rPr>
        <w:t>library catalogs and criticism</w:t>
      </w:r>
      <w:r w:rsidR="009670EF">
        <w:rPr>
          <w:rFonts w:eastAsia="STSong"/>
        </w:rPr>
        <w:t xml:space="preserve"> (</w:t>
      </w:r>
      <w:commentRangeStart w:id="340"/>
      <w:proofErr w:type="spellStart"/>
      <w:r>
        <w:rPr>
          <w:rFonts w:eastAsia="STSong"/>
        </w:rPr>
        <w:t>Faubert</w:t>
      </w:r>
      <w:proofErr w:type="spellEnd"/>
      <w:del w:id="341" w:author="Copyeditor" w:date="2022-09-04T21:10:00Z">
        <w:r w:rsidDel="003D3361">
          <w:rPr>
            <w:rFonts w:eastAsia="STSong"/>
          </w:rPr>
          <w:delText>,</w:delText>
        </w:r>
      </w:del>
      <w:r>
        <w:rPr>
          <w:rFonts w:eastAsia="STSong"/>
        </w:rPr>
        <w:t xml:space="preserve"> </w:t>
      </w:r>
      <w:commentRangeEnd w:id="340"/>
      <w:r w:rsidR="003D3361">
        <w:rPr>
          <w:rStyle w:val="CommentReference"/>
        </w:rPr>
        <w:commentReference w:id="340"/>
      </w:r>
      <w:r>
        <w:rPr>
          <w:rFonts w:eastAsia="STSong"/>
        </w:rPr>
        <w:t xml:space="preserve">454; </w:t>
      </w:r>
      <w:r w:rsidR="009670EF">
        <w:rPr>
          <w:rFonts w:eastAsia="STSong"/>
        </w:rPr>
        <w:t>Reiman</w:t>
      </w:r>
      <w:del w:id="342" w:author="Copyeditor" w:date="2022-09-04T21:10:00Z">
        <w:r w:rsidR="009670EF" w:rsidDel="003D3361">
          <w:rPr>
            <w:rFonts w:eastAsia="STSong"/>
          </w:rPr>
          <w:delText>,</w:delText>
        </w:r>
      </w:del>
      <w:r w:rsidR="009670EF">
        <w:rPr>
          <w:rFonts w:eastAsia="STSong"/>
        </w:rPr>
        <w:t xml:space="preserve"> xii</w:t>
      </w:r>
      <w:del w:id="343" w:author="Copyeditor" w:date="2022-09-04T21:10:00Z">
        <w:r w:rsidR="009670EF" w:rsidDel="003D3361">
          <w:rPr>
            <w:rFonts w:eastAsia="STSong"/>
          </w:rPr>
          <w:delText>-</w:delText>
        </w:r>
      </w:del>
      <w:ins w:id="344" w:author="Copyeditor" w:date="2022-09-04T21:10:00Z">
        <w:r w:rsidR="003D3361">
          <w:rPr>
            <w:rFonts w:eastAsia="STSong"/>
          </w:rPr>
          <w:t>–</w:t>
        </w:r>
      </w:ins>
      <w:r w:rsidR="009670EF">
        <w:rPr>
          <w:rFonts w:eastAsia="STSong"/>
        </w:rPr>
        <w:t xml:space="preserve">ix; </w:t>
      </w:r>
      <w:del w:id="345" w:author="Copyeditor" w:date="2022-09-04T21:12:00Z">
        <w:r w:rsidR="009670EF" w:rsidRPr="00E16E53" w:rsidDel="003D3361">
          <w:delText>Preistman</w:delText>
        </w:r>
      </w:del>
      <w:ins w:id="346" w:author="Copyeditor" w:date="2022-09-04T21:12:00Z">
        <w:r w:rsidR="003D3361">
          <w:t>Priestman</w:t>
        </w:r>
      </w:ins>
      <w:del w:id="347" w:author="Copyeditor" w:date="2022-09-04T21:10:00Z">
        <w:r w:rsidR="00801DD0" w:rsidDel="003D3361">
          <w:delText>,</w:delText>
        </w:r>
      </w:del>
      <w:r w:rsidR="009670EF" w:rsidRPr="00E16E53">
        <w:t xml:space="preserve"> 199n12</w:t>
      </w:r>
      <w:r w:rsidR="009670EF" w:rsidRPr="00E16E53">
        <w:rPr>
          <w:rFonts w:eastAsia="STSong"/>
        </w:rPr>
        <w:t>).</w:t>
      </w:r>
      <w:r w:rsidR="009670EF" w:rsidRPr="00AC05DC">
        <w:rPr>
          <w:rFonts w:eastAsia="STSong"/>
        </w:rPr>
        <w:t xml:space="preserve"> Martin Priestman </w:t>
      </w:r>
      <w:r>
        <w:rPr>
          <w:rFonts w:eastAsia="STSong"/>
        </w:rPr>
        <w:t xml:space="preserve">convincingly suggests </w:t>
      </w:r>
      <w:r w:rsidR="009670EF" w:rsidRPr="00AC05DC">
        <w:rPr>
          <w:rFonts w:eastAsia="STSong"/>
        </w:rPr>
        <w:t xml:space="preserve">that </w:t>
      </w:r>
      <w:r>
        <w:rPr>
          <w:rFonts w:eastAsia="STSong"/>
          <w:iCs/>
        </w:rPr>
        <w:t>an</w:t>
      </w:r>
      <w:r w:rsidR="00E73D3C">
        <w:rPr>
          <w:rFonts w:eastAsia="STSong"/>
          <w:iCs/>
        </w:rPr>
        <w:t xml:space="preserve"> embarrassing similarity </w:t>
      </w:r>
      <w:r>
        <w:rPr>
          <w:rFonts w:eastAsia="STSong"/>
          <w:iCs/>
        </w:rPr>
        <w:t xml:space="preserve">between anti-Jacobin </w:t>
      </w:r>
      <w:r w:rsidR="009670EF" w:rsidRPr="00AC05DC">
        <w:rPr>
          <w:rFonts w:eastAsia="STSong"/>
        </w:rPr>
        <w:t xml:space="preserve">parodies </w:t>
      </w:r>
      <w:r w:rsidR="00FA32B0">
        <w:rPr>
          <w:rFonts w:eastAsia="STSong"/>
        </w:rPr>
        <w:t xml:space="preserve">like </w:t>
      </w:r>
      <w:r w:rsidR="00FA32B0">
        <w:rPr>
          <w:rFonts w:eastAsia="STSong"/>
          <w:i/>
          <w:iCs/>
        </w:rPr>
        <w:t xml:space="preserve">The Golden Age </w:t>
      </w:r>
      <w:r>
        <w:rPr>
          <w:rFonts w:eastAsia="STSong"/>
        </w:rPr>
        <w:t>and</w:t>
      </w:r>
      <w:r w:rsidR="009670EF" w:rsidRPr="00AC05DC">
        <w:rPr>
          <w:rFonts w:eastAsia="STSong"/>
        </w:rPr>
        <w:t xml:space="preserve"> </w:t>
      </w:r>
      <w:r>
        <w:rPr>
          <w:rFonts w:eastAsia="STSong"/>
        </w:rPr>
        <w:t xml:space="preserve">an epic that </w:t>
      </w:r>
      <w:r w:rsidR="009670EF" w:rsidRPr="00AC05DC">
        <w:rPr>
          <w:rFonts w:eastAsia="STSong"/>
        </w:rPr>
        <w:t xml:space="preserve">Darwin </w:t>
      </w:r>
      <w:r w:rsidR="00A44C9C">
        <w:rPr>
          <w:rFonts w:eastAsia="STSong"/>
        </w:rPr>
        <w:t>actually had underway</w:t>
      </w:r>
      <w:r>
        <w:rPr>
          <w:rFonts w:eastAsia="STSong"/>
        </w:rPr>
        <w:t xml:space="preserve"> in</w:t>
      </w:r>
      <w:r w:rsidR="009670EF" w:rsidRPr="00AC05DC">
        <w:rPr>
          <w:rFonts w:eastAsia="STSong"/>
        </w:rPr>
        <w:t xml:space="preserve"> </w:t>
      </w:r>
      <w:r>
        <w:rPr>
          <w:rFonts w:eastAsia="STSong"/>
        </w:rPr>
        <w:t>the late</w:t>
      </w:r>
      <w:r w:rsidR="009670EF" w:rsidRPr="00AC05DC">
        <w:rPr>
          <w:rFonts w:eastAsia="STSong"/>
        </w:rPr>
        <w:t xml:space="preserve"> 1790s</w:t>
      </w:r>
      <w:del w:id="348" w:author="Copyeditor" w:date="2022-09-04T21:12:00Z">
        <w:r w:rsidR="00E73D3C" w:rsidDel="003D3361">
          <w:rPr>
            <w:rFonts w:eastAsia="STSong"/>
          </w:rPr>
          <w:delText xml:space="preserve"> –</w:delText>
        </w:r>
        <w:r w:rsidDel="003D3361">
          <w:rPr>
            <w:rFonts w:eastAsia="STSong"/>
          </w:rPr>
          <w:delText xml:space="preserve"> </w:delText>
        </w:r>
      </w:del>
      <w:ins w:id="349" w:author="Copyeditor" w:date="2022-09-04T21:12:00Z">
        <w:r w:rsidR="003D3361">
          <w:rPr>
            <w:rFonts w:eastAsia="STSong"/>
          </w:rPr>
          <w:t>—</w:t>
        </w:r>
      </w:ins>
      <w:r>
        <w:rPr>
          <w:rFonts w:eastAsia="STSong"/>
        </w:rPr>
        <w:t>a poem in which, according to extant notes,</w:t>
      </w:r>
      <w:r w:rsidR="00E73D3C">
        <w:rPr>
          <w:rFonts w:eastAsia="STSong"/>
        </w:rPr>
        <w:t xml:space="preserve"> </w:t>
      </w:r>
      <w:r w:rsidR="009670EF" w:rsidRPr="00AC05DC">
        <w:rPr>
          <w:rFonts w:eastAsia="STSong"/>
        </w:rPr>
        <w:t>“Liberty returns, and leads the golden age” under the aegis of “mild Philosophy” and Nature in the Lucretian shape of</w:t>
      </w:r>
      <w:r w:rsidR="00175702">
        <w:rPr>
          <w:rFonts w:eastAsia="STSong"/>
        </w:rPr>
        <w:t xml:space="preserve"> </w:t>
      </w:r>
      <w:r w:rsidR="009670EF" w:rsidRPr="00AC05DC">
        <w:rPr>
          <w:rFonts w:eastAsia="STSong"/>
          <w:i/>
        </w:rPr>
        <w:t>“Immortal Love</w:t>
      </w:r>
      <w:del w:id="350" w:author="Copyeditor" w:date="2022-09-04T21:13:00Z">
        <w:r w:rsidR="009670EF" w:rsidRPr="00AC05DC" w:rsidDel="003D3361">
          <w:rPr>
            <w:rFonts w:eastAsia="STSong"/>
            <w:i/>
          </w:rPr>
          <w:delText>!</w:delText>
        </w:r>
        <w:r w:rsidR="009670EF" w:rsidRPr="00AC05DC" w:rsidDel="003D3361">
          <w:rPr>
            <w:rFonts w:eastAsia="STSong"/>
          </w:rPr>
          <w:delText xml:space="preserve">”– </w:delText>
        </w:r>
      </w:del>
      <w:ins w:id="351" w:author="Copyeditor" w:date="2022-09-04T21:13:00Z">
        <w:r w:rsidR="003D3361" w:rsidRPr="00AC05DC">
          <w:rPr>
            <w:rFonts w:eastAsia="STSong"/>
            <w:i/>
          </w:rPr>
          <w:t>!</w:t>
        </w:r>
        <w:r w:rsidR="003D3361" w:rsidRPr="00AC05DC">
          <w:rPr>
            <w:rFonts w:eastAsia="STSong"/>
          </w:rPr>
          <w:t>”</w:t>
        </w:r>
        <w:r w:rsidR="003D3361">
          <w:rPr>
            <w:rFonts w:eastAsia="STSong"/>
          </w:rPr>
          <w:t>—</w:t>
        </w:r>
      </w:ins>
      <w:r w:rsidR="009670EF" w:rsidRPr="00AC05DC">
        <w:rPr>
          <w:rFonts w:eastAsia="STSong"/>
        </w:rPr>
        <w:t xml:space="preserve">may have </w:t>
      </w:r>
      <w:r>
        <w:rPr>
          <w:rFonts w:eastAsia="STSong"/>
        </w:rPr>
        <w:t>motivated</w:t>
      </w:r>
      <w:r w:rsidR="009670EF" w:rsidRPr="00AC05DC">
        <w:rPr>
          <w:rFonts w:eastAsia="STSong"/>
        </w:rPr>
        <w:t xml:space="preserve"> </w:t>
      </w:r>
      <w:r>
        <w:rPr>
          <w:rFonts w:eastAsia="STSong"/>
        </w:rPr>
        <w:t xml:space="preserve">Darwin to abandon </w:t>
      </w:r>
      <w:r w:rsidR="00E673A9">
        <w:rPr>
          <w:rFonts w:eastAsia="STSong"/>
        </w:rPr>
        <w:t>that genuine Golden Age</w:t>
      </w:r>
      <w:r>
        <w:rPr>
          <w:rFonts w:eastAsia="STSong"/>
        </w:rPr>
        <w:t xml:space="preserve"> project (</w:t>
      </w:r>
      <w:r w:rsidR="009670EF">
        <w:rPr>
          <w:rFonts w:eastAsia="STSong"/>
        </w:rPr>
        <w:t>Priestman</w:t>
      </w:r>
      <w:del w:id="352" w:author="Copyeditor" w:date="2022-09-04T21:13:00Z">
        <w:r w:rsidR="00801DD0" w:rsidDel="003D3361">
          <w:rPr>
            <w:rFonts w:eastAsia="STSong"/>
          </w:rPr>
          <w:delText>,</w:delText>
        </w:r>
      </w:del>
      <w:r w:rsidR="009670EF">
        <w:rPr>
          <w:rFonts w:eastAsia="STSong"/>
        </w:rPr>
        <w:t xml:space="preserve"> </w:t>
      </w:r>
      <w:commentRangeStart w:id="353"/>
      <w:proofErr w:type="spellStart"/>
      <w:r w:rsidR="009670EF">
        <w:rPr>
          <w:rFonts w:eastAsia="STSong"/>
        </w:rPr>
        <w:t>Chapt</w:t>
      </w:r>
      <w:proofErr w:type="spellEnd"/>
      <w:r w:rsidR="009670EF">
        <w:rPr>
          <w:rFonts w:eastAsia="STSong"/>
        </w:rPr>
        <w:t>. 10</w:t>
      </w:r>
      <w:commentRangeEnd w:id="353"/>
      <w:r w:rsidR="003D3361">
        <w:rPr>
          <w:rStyle w:val="CommentReference"/>
        </w:rPr>
        <w:commentReference w:id="353"/>
      </w:r>
      <w:r w:rsidR="00175702">
        <w:rPr>
          <w:rFonts w:eastAsia="STSong"/>
        </w:rPr>
        <w:t>).</w:t>
      </w:r>
      <w:r w:rsidR="007F7385">
        <w:rPr>
          <w:rFonts w:eastAsia="STSong"/>
        </w:rPr>
        <w:t xml:space="preserve"> </w:t>
      </w:r>
      <w:r>
        <w:rPr>
          <w:rFonts w:eastAsia="STSong"/>
        </w:rPr>
        <w:t>Satire and sincerity,</w:t>
      </w:r>
      <w:r w:rsidR="0048403A">
        <w:rPr>
          <w:rFonts w:eastAsia="STSong"/>
        </w:rPr>
        <w:t xml:space="preserve"> original and parody,</w:t>
      </w:r>
      <w:r>
        <w:rPr>
          <w:rFonts w:eastAsia="STSong"/>
        </w:rPr>
        <w:t xml:space="preserve"> real possibility and ris</w:t>
      </w:r>
      <w:ins w:id="354" w:author="Copyeditor" w:date="2022-09-04T21:18:00Z">
        <w:r w:rsidR="009258E6">
          <w:rPr>
            <w:rFonts w:eastAsia="STSong"/>
          </w:rPr>
          <w:t>i</w:t>
        </w:r>
      </w:ins>
      <w:del w:id="355" w:author="Copyeditor" w:date="2022-09-04T21:18:00Z">
        <w:r w:rsidDel="009258E6">
          <w:rPr>
            <w:rFonts w:eastAsia="STSong"/>
          </w:rPr>
          <w:delText>a</w:delText>
        </w:r>
      </w:del>
      <w:r>
        <w:rPr>
          <w:rFonts w:eastAsia="STSong"/>
        </w:rPr>
        <w:t>ble absurdity</w:t>
      </w:r>
      <w:del w:id="356" w:author="Copyeditor" w:date="2022-09-04T21:18:00Z">
        <w:r w:rsidDel="009258E6">
          <w:rPr>
            <w:rFonts w:eastAsia="STSong"/>
          </w:rPr>
          <w:delText>,</w:delText>
        </w:r>
      </w:del>
      <w:r>
        <w:rPr>
          <w:rFonts w:eastAsia="STSong"/>
        </w:rPr>
        <w:t xml:space="preserve"> blur so thoroughly in the reception of</w:t>
      </w:r>
      <w:r w:rsidR="006163FE">
        <w:rPr>
          <w:rFonts w:eastAsia="STSong"/>
        </w:rPr>
        <w:t xml:space="preserve"> such </w:t>
      </w:r>
      <w:r>
        <w:rPr>
          <w:rFonts w:eastAsia="STSong"/>
        </w:rPr>
        <w:t>utopian political ecology that one begins to suspect that</w:t>
      </w:r>
      <w:del w:id="357" w:author="Copyeditor" w:date="2022-09-04T21:18:00Z">
        <w:r w:rsidR="00801DD0" w:rsidDel="009258E6">
          <w:rPr>
            <w:rFonts w:eastAsia="STSong"/>
          </w:rPr>
          <w:delText xml:space="preserve"> – </w:delText>
        </w:r>
      </w:del>
      <w:ins w:id="358" w:author="Copyeditor" w:date="2022-09-04T21:18:00Z">
        <w:r w:rsidR="009258E6">
          <w:rPr>
            <w:rFonts w:eastAsia="STSong"/>
          </w:rPr>
          <w:t>—</w:t>
        </w:r>
      </w:ins>
      <w:r w:rsidR="00801DD0">
        <w:rPr>
          <w:rFonts w:eastAsia="STSong"/>
        </w:rPr>
        <w:t xml:space="preserve">as with the term </w:t>
      </w:r>
      <w:del w:id="359" w:author="Copyeditor" w:date="2022-09-04T21:18:00Z">
        <w:r w:rsidR="00801DD0" w:rsidRPr="009258E6" w:rsidDel="009258E6">
          <w:rPr>
            <w:rFonts w:eastAsia="STSong"/>
            <w:i/>
            <w:iCs/>
            <w:rPrChange w:id="360" w:author="Copyeditor" w:date="2022-09-04T21:18:00Z">
              <w:rPr>
                <w:rFonts w:eastAsia="STSong"/>
              </w:rPr>
            </w:rPrChange>
          </w:rPr>
          <w:delText>“</w:delText>
        </w:r>
      </w:del>
      <w:r w:rsidR="00801DD0" w:rsidRPr="009258E6">
        <w:rPr>
          <w:rFonts w:eastAsia="STSong"/>
          <w:i/>
          <w:iCs/>
          <w:rPrChange w:id="361" w:author="Copyeditor" w:date="2022-09-04T21:18:00Z">
            <w:rPr>
              <w:rFonts w:eastAsia="STSong"/>
            </w:rPr>
          </w:rPrChange>
        </w:rPr>
        <w:t>utopian</w:t>
      </w:r>
      <w:del w:id="362" w:author="Copyeditor" w:date="2022-09-04T21:18:00Z">
        <w:r w:rsidR="00801DD0" w:rsidDel="009258E6">
          <w:rPr>
            <w:rFonts w:eastAsia="STSong"/>
          </w:rPr>
          <w:delText>”</w:delText>
        </w:r>
      </w:del>
      <w:r w:rsidR="00801DD0">
        <w:rPr>
          <w:rFonts w:eastAsia="STSong"/>
        </w:rPr>
        <w:t xml:space="preserve"> itself</w:t>
      </w:r>
      <w:del w:id="363" w:author="Copyeditor" w:date="2022-09-04T21:18:00Z">
        <w:r w:rsidR="00801DD0" w:rsidDel="009258E6">
          <w:rPr>
            <w:rFonts w:eastAsia="STSong"/>
          </w:rPr>
          <w:delText xml:space="preserve"> – </w:delText>
        </w:r>
      </w:del>
      <w:ins w:id="364" w:author="Copyeditor" w:date="2022-09-04T21:18:00Z">
        <w:r w:rsidR="009258E6">
          <w:rPr>
            <w:rFonts w:eastAsia="STSong"/>
          </w:rPr>
          <w:t>—</w:t>
        </w:r>
      </w:ins>
      <w:r w:rsidR="00801DD0">
        <w:rPr>
          <w:rFonts w:eastAsia="STSong"/>
        </w:rPr>
        <w:t xml:space="preserve">derogatory or celebratory connotations reveal less about a text than about an audience’s </w:t>
      </w:r>
      <w:r w:rsidR="00EF7DDF">
        <w:rPr>
          <w:rFonts w:eastAsia="STSong"/>
        </w:rPr>
        <w:t>attachment</w:t>
      </w:r>
      <w:r w:rsidR="00FA32B0" w:rsidRPr="00E673A9">
        <w:rPr>
          <w:rFonts w:eastAsia="STSong"/>
        </w:rPr>
        <w:t xml:space="preserve"> to the</w:t>
      </w:r>
      <w:r w:rsidRPr="00E673A9">
        <w:rPr>
          <w:rFonts w:eastAsia="STSong"/>
        </w:rPr>
        <w:t xml:space="preserve"> </w:t>
      </w:r>
      <w:r w:rsidR="00FA32B0" w:rsidRPr="00E673A9">
        <w:rPr>
          <w:rFonts w:eastAsia="STSong"/>
        </w:rPr>
        <w:t>present order of things</w:t>
      </w:r>
      <w:r w:rsidR="00801DD0">
        <w:rPr>
          <w:rFonts w:eastAsia="STSong"/>
        </w:rPr>
        <w:t>.</w:t>
      </w:r>
      <w:r w:rsidR="0048403A" w:rsidRPr="00DA18CB">
        <w:rPr>
          <w:rFonts w:eastAsia="STSong"/>
        </w:rPr>
        <w:t xml:space="preserve"> </w:t>
      </w:r>
    </w:p>
    <w:p w14:paraId="37FF1356" w14:textId="238153B3" w:rsidR="00E41CDA" w:rsidRPr="00E41CDA" w:rsidRDefault="000F3C1B" w:rsidP="002105A7">
      <w:pPr>
        <w:spacing w:line="480" w:lineRule="auto"/>
        <w:ind w:firstLine="720"/>
        <w:rPr>
          <w:rFonts w:eastAsia="STSong"/>
          <w:b/>
        </w:rPr>
      </w:pPr>
      <w:r w:rsidRPr="00DA18CB">
        <w:rPr>
          <w:rFonts w:eastAsia="STSong"/>
        </w:rPr>
        <w:t>As</w:t>
      </w:r>
      <w:r w:rsidR="00175702" w:rsidRPr="00DA18CB">
        <w:rPr>
          <w:rFonts w:eastAsia="STSong"/>
        </w:rPr>
        <w:t xml:space="preserve"> </w:t>
      </w:r>
      <w:r w:rsidR="00690593" w:rsidRPr="00DA18CB">
        <w:rPr>
          <w:rFonts w:eastAsia="STSong"/>
          <w:i/>
        </w:rPr>
        <w:t xml:space="preserve">The Golden Age </w:t>
      </w:r>
      <w:r w:rsidR="00690593" w:rsidRPr="00DA18CB">
        <w:rPr>
          <w:rFonts w:eastAsia="STSong"/>
          <w:iCs/>
        </w:rPr>
        <w:t>parody</w:t>
      </w:r>
      <w:r w:rsidR="00175702" w:rsidRPr="00DA18CB">
        <w:rPr>
          <w:rFonts w:eastAsia="STSong"/>
          <w:iCs/>
        </w:rPr>
        <w:t xml:space="preserve"> </w:t>
      </w:r>
      <w:r w:rsidR="00E41CDA" w:rsidRPr="00DA18CB">
        <w:rPr>
          <w:rFonts w:eastAsia="STSong"/>
        </w:rPr>
        <w:t xml:space="preserve">will not let readers forget, there is classical precedent </w:t>
      </w:r>
      <w:r w:rsidR="00801DD0">
        <w:rPr>
          <w:rFonts w:eastAsia="STSong"/>
        </w:rPr>
        <w:t>for all this</w:t>
      </w:r>
      <w:r w:rsidR="00E41CDA" w:rsidRPr="00AC05DC">
        <w:rPr>
          <w:rFonts w:eastAsia="STSong"/>
        </w:rPr>
        <w:t xml:space="preserve">. </w:t>
      </w:r>
      <w:r w:rsidR="00175702">
        <w:rPr>
          <w:rFonts w:eastAsia="STSong"/>
          <w:i/>
          <w:iCs/>
        </w:rPr>
        <w:t xml:space="preserve">The Golden Age </w:t>
      </w:r>
      <w:r w:rsidR="00175702">
        <w:rPr>
          <w:rFonts w:eastAsia="STSong"/>
        </w:rPr>
        <w:t>epistle</w:t>
      </w:r>
      <w:r w:rsidR="00E41CDA" w:rsidRPr="00AC05DC">
        <w:rPr>
          <w:rFonts w:eastAsia="STSong"/>
        </w:rPr>
        <w:t xml:space="preserve"> everywhere references Virgil’s fourth, “messianic” </w:t>
      </w:r>
      <w:r w:rsidR="00E41CDA" w:rsidRPr="00AC05DC">
        <w:rPr>
          <w:rFonts w:eastAsia="STSong"/>
          <w:i/>
        </w:rPr>
        <w:t xml:space="preserve">Eclogue, </w:t>
      </w:r>
      <w:r w:rsidR="00175702">
        <w:rPr>
          <w:rFonts w:eastAsia="STSong"/>
        </w:rPr>
        <w:t>notable for infusing</w:t>
      </w:r>
      <w:r w:rsidR="00E41CDA" w:rsidRPr="00AC05DC">
        <w:rPr>
          <w:rFonts w:eastAsia="STSong"/>
        </w:rPr>
        <w:t xml:space="preserve"> Golden Age </w:t>
      </w:r>
      <w:r w:rsidR="00175702">
        <w:rPr>
          <w:rFonts w:eastAsia="STSong"/>
        </w:rPr>
        <w:t>myth</w:t>
      </w:r>
      <w:r w:rsidR="00E41CDA" w:rsidRPr="00AC05DC">
        <w:rPr>
          <w:rFonts w:eastAsia="STSong"/>
        </w:rPr>
        <w:t xml:space="preserve"> into the pastoral mode and </w:t>
      </w:r>
      <w:r w:rsidR="00175702">
        <w:rPr>
          <w:rFonts w:eastAsia="STSong"/>
        </w:rPr>
        <w:t>for</w:t>
      </w:r>
      <w:r w:rsidR="00E41CDA" w:rsidRPr="00AC05DC">
        <w:rPr>
          <w:rFonts w:eastAsia="STSong"/>
        </w:rPr>
        <w:t xml:space="preserve"> transpos</w:t>
      </w:r>
      <w:r w:rsidR="00EF7DDF">
        <w:rPr>
          <w:rFonts w:eastAsia="STSong"/>
        </w:rPr>
        <w:t>ing</w:t>
      </w:r>
      <w:r w:rsidR="00E41CDA" w:rsidRPr="00AC05DC">
        <w:rPr>
          <w:rFonts w:eastAsia="STSong"/>
        </w:rPr>
        <w:t xml:space="preserve"> that Age from the mythic past</w:t>
      </w:r>
      <w:ins w:id="365" w:author="Copyeditor" w:date="2022-09-04T21:19:00Z">
        <w:r w:rsidR="00382766">
          <w:rPr>
            <w:rFonts w:eastAsia="STSong"/>
          </w:rPr>
          <w:t xml:space="preserve"> to</w:t>
        </w:r>
      </w:ins>
      <w:r w:rsidR="00E41CDA" w:rsidRPr="00AC05DC">
        <w:rPr>
          <w:rFonts w:eastAsia="STSong"/>
        </w:rPr>
        <w:t xml:space="preserve"> the imminent, political future.</w:t>
      </w:r>
      <w:r w:rsidR="00E41CDA">
        <w:rPr>
          <w:rStyle w:val="EndnoteReference"/>
          <w:rFonts w:eastAsia="STSong"/>
        </w:rPr>
        <w:endnoteReference w:id="17"/>
      </w:r>
      <w:r w:rsidR="00E41CDA" w:rsidRPr="00AC05DC">
        <w:rPr>
          <w:rFonts w:eastAsia="STSong"/>
        </w:rPr>
        <w:t xml:space="preserve"> What matters about this version of pastoral as a means to capture (and skewer) Darwin</w:t>
      </w:r>
      <w:r w:rsidR="00175702">
        <w:rPr>
          <w:rFonts w:eastAsia="STSong"/>
        </w:rPr>
        <w:t xml:space="preserve">’s visionary </w:t>
      </w:r>
      <w:r w:rsidR="00E41CDA" w:rsidRPr="00AC05DC">
        <w:rPr>
          <w:rFonts w:eastAsia="STSong"/>
        </w:rPr>
        <w:t>naturalism</w:t>
      </w:r>
      <w:del w:id="369" w:author="Copyeditor" w:date="2022-09-04T21:20:00Z">
        <w:r w:rsidR="00E41CDA" w:rsidRPr="00AC05DC" w:rsidDel="00382766">
          <w:rPr>
            <w:rFonts w:eastAsia="STSong"/>
          </w:rPr>
          <w:delText>,</w:delText>
        </w:r>
      </w:del>
      <w:r w:rsidR="00E41CDA" w:rsidRPr="00AC05DC">
        <w:rPr>
          <w:rFonts w:eastAsia="STSong"/>
        </w:rPr>
        <w:t xml:space="preserve"> is that Virgil’s </w:t>
      </w:r>
      <w:r w:rsidR="00E41CDA" w:rsidRPr="00AC05DC">
        <w:rPr>
          <w:rFonts w:eastAsia="STSong"/>
          <w:i/>
        </w:rPr>
        <w:t xml:space="preserve">Eclogue </w:t>
      </w:r>
      <w:r w:rsidR="00E41CDA" w:rsidRPr="00AC05DC">
        <w:rPr>
          <w:rFonts w:eastAsia="STSong"/>
        </w:rPr>
        <w:t xml:space="preserve">borrowed the stirring, Golden Age </w:t>
      </w:r>
      <w:proofErr w:type="spellStart"/>
      <w:r w:rsidR="00E41CDA" w:rsidRPr="00AC05DC">
        <w:rPr>
          <w:rFonts w:eastAsia="STSong"/>
        </w:rPr>
        <w:t>topos</w:t>
      </w:r>
      <w:proofErr w:type="spellEnd"/>
      <w:r w:rsidR="00E41CDA" w:rsidRPr="00AC05DC">
        <w:rPr>
          <w:rFonts w:eastAsia="STSong"/>
        </w:rPr>
        <w:t xml:space="preserve"> of an unforced, unstinting earth</w:t>
      </w:r>
      <w:del w:id="370" w:author="Copyeditor" w:date="2022-09-04T21:21:00Z">
        <w:r w:rsidR="00E41CDA" w:rsidRPr="00AC05DC" w:rsidDel="00382766">
          <w:rPr>
            <w:rFonts w:eastAsia="STSong"/>
          </w:rPr>
          <w:delText xml:space="preserve"> –</w:delText>
        </w:r>
      </w:del>
      <w:ins w:id="371" w:author="Copyeditor" w:date="2022-09-04T21:21:00Z">
        <w:r w:rsidR="00382766">
          <w:rPr>
            <w:rFonts w:eastAsia="STSong"/>
          </w:rPr>
          <w:t>—</w:t>
        </w:r>
      </w:ins>
      <w:r w:rsidR="00E41CDA" w:rsidRPr="00AC05DC">
        <w:rPr>
          <w:rFonts w:eastAsia="STSong"/>
        </w:rPr>
        <w:t xml:space="preserve"> “the grain-giving earth bore fruit abundantly without prompting” to mortals “free from toil and woe</w:t>
      </w:r>
      <w:del w:id="372" w:author="Copyeditor" w:date="2022-09-04T21:21:00Z">
        <w:r w:rsidR="00E41CDA" w:rsidRPr="00AC05DC" w:rsidDel="00382766">
          <w:rPr>
            <w:rFonts w:eastAsia="STSong"/>
          </w:rPr>
          <w:delText xml:space="preserve">”– </w:delText>
        </w:r>
      </w:del>
      <w:ins w:id="373" w:author="Copyeditor" w:date="2022-09-04T21:21:00Z">
        <w:r w:rsidR="00382766">
          <w:rPr>
            <w:rFonts w:eastAsia="STSong"/>
          </w:rPr>
          <w:t>—</w:t>
        </w:r>
      </w:ins>
      <w:r w:rsidR="00E41CDA" w:rsidRPr="00AC05DC">
        <w:rPr>
          <w:rFonts w:eastAsia="STSong"/>
        </w:rPr>
        <w:t xml:space="preserve">and cast this condition of uncoerced terrestrial luxury as subject to </w:t>
      </w:r>
      <w:r w:rsidR="00E41CDA" w:rsidRPr="00382766">
        <w:rPr>
          <w:rFonts w:eastAsia="STSong"/>
          <w:iCs/>
          <w:rPrChange w:id="374" w:author="Copyeditor" w:date="2022-09-04T21:21:00Z">
            <w:rPr>
              <w:rFonts w:eastAsia="STSong"/>
              <w:i/>
            </w:rPr>
          </w:rPrChange>
        </w:rPr>
        <w:t>political</w:t>
      </w:r>
      <w:r w:rsidR="00E41CDA" w:rsidRPr="00AC05DC">
        <w:rPr>
          <w:rFonts w:eastAsia="STSong"/>
        </w:rPr>
        <w:t xml:space="preserve"> restitution</w:t>
      </w:r>
      <w:ins w:id="375" w:author="Copyeditor" w:date="2022-09-04T21:26:00Z">
        <w:r w:rsidR="00527A77">
          <w:rPr>
            <w:rFonts w:eastAsia="STSong"/>
          </w:rPr>
          <w:t xml:space="preserve"> (</w:t>
        </w:r>
        <w:commentRangeStart w:id="376"/>
        <w:r w:rsidR="00527A77" w:rsidRPr="00527A77">
          <w:rPr>
            <w:rFonts w:eastAsia="STSong"/>
          </w:rPr>
          <w:t xml:space="preserve">Hesiod </w:t>
        </w:r>
        <w:commentRangeEnd w:id="376"/>
        <w:r w:rsidR="00527A77">
          <w:rPr>
            <w:rStyle w:val="CommentReference"/>
          </w:rPr>
          <w:commentReference w:id="376"/>
        </w:r>
        <w:r w:rsidR="00527A77" w:rsidRPr="00527A77">
          <w:rPr>
            <w:rFonts w:eastAsia="STSong"/>
          </w:rPr>
          <w:t>117</w:t>
        </w:r>
        <w:r w:rsidR="00527A77">
          <w:rPr>
            <w:rFonts w:eastAsia="STSong"/>
          </w:rPr>
          <w:t>–</w:t>
        </w:r>
        <w:r w:rsidR="00527A77" w:rsidRPr="00527A77">
          <w:rPr>
            <w:rFonts w:eastAsia="STSong"/>
          </w:rPr>
          <w:t>18, 113</w:t>
        </w:r>
        <w:r w:rsidR="00527A77">
          <w:rPr>
            <w:rFonts w:eastAsia="STSong"/>
          </w:rPr>
          <w:t>)</w:t>
        </w:r>
      </w:ins>
      <w:commentRangeStart w:id="377"/>
      <w:r w:rsidR="00E41CDA" w:rsidRPr="00AC05DC">
        <w:rPr>
          <w:rFonts w:eastAsia="STSong"/>
        </w:rPr>
        <w:t>.</w:t>
      </w:r>
      <w:commentRangeEnd w:id="377"/>
      <w:r w:rsidR="00FA1591">
        <w:rPr>
          <w:rStyle w:val="CommentReference"/>
        </w:rPr>
        <w:commentReference w:id="377"/>
      </w:r>
      <w:r w:rsidR="00E41CDA" w:rsidRPr="00AC05DC">
        <w:rPr>
          <w:rFonts w:eastAsia="STSong"/>
        </w:rPr>
        <w:t xml:space="preserve"> An </w:t>
      </w:r>
      <w:r w:rsidR="00E41CDA" w:rsidRPr="00AC05DC">
        <w:rPr>
          <w:rFonts w:eastAsia="STSong"/>
        </w:rPr>
        <w:lastRenderedPageBreak/>
        <w:t xml:space="preserve">encomium to his patron Pollio, consul at the time of composition, Virgil’s poem augurs the return of the Golden Age under </w:t>
      </w:r>
      <w:r w:rsidR="00E41CDA">
        <w:rPr>
          <w:rFonts w:eastAsia="STSong"/>
        </w:rPr>
        <w:t>Pollio’s</w:t>
      </w:r>
      <w:r w:rsidR="00E41CDA" w:rsidRPr="00AC05DC">
        <w:rPr>
          <w:rFonts w:eastAsia="STSong"/>
        </w:rPr>
        <w:t xml:space="preserve"> stewardship, </w:t>
      </w:r>
      <w:r w:rsidR="008D10D7">
        <w:rPr>
          <w:rFonts w:eastAsia="STSong"/>
        </w:rPr>
        <w:t>prophesying the</w:t>
      </w:r>
      <w:r w:rsidR="00E41CDA">
        <w:rPr>
          <w:rFonts w:eastAsia="STSong"/>
        </w:rPr>
        <w:t xml:space="preserve"> </w:t>
      </w:r>
      <w:r w:rsidR="00E41CDA" w:rsidRPr="00AC05DC">
        <w:rPr>
          <w:rFonts w:eastAsia="STSong"/>
        </w:rPr>
        <w:t xml:space="preserve">birth of a </w:t>
      </w:r>
      <w:r w:rsidR="00E41CDA" w:rsidRPr="00733EE0">
        <w:rPr>
          <w:rFonts w:eastAsia="STSong"/>
        </w:rPr>
        <w:t>divine ruler</w:t>
      </w:r>
      <w:r w:rsidR="00E41CDA" w:rsidRPr="00AC05DC">
        <w:rPr>
          <w:rFonts w:eastAsia="STSong"/>
        </w:rPr>
        <w:t xml:space="preserve"> who</w:t>
      </w:r>
      <w:r w:rsidR="00EF7DDF">
        <w:rPr>
          <w:rFonts w:eastAsia="STSong"/>
        </w:rPr>
        <w:t>se advent brings</w:t>
      </w:r>
      <w:r w:rsidR="00E41CDA" w:rsidRPr="00AC05DC">
        <w:rPr>
          <w:rFonts w:eastAsia="STSong"/>
        </w:rPr>
        <w:t xml:space="preserve"> the very earth to pour forth gifts of flowers, fruits, milk, and grain.</w:t>
      </w:r>
      <w:r w:rsidR="00E41CDA">
        <w:rPr>
          <w:rFonts w:eastAsia="STSong"/>
        </w:rPr>
        <w:t xml:space="preserve"> </w:t>
      </w:r>
      <w:r w:rsidR="00801DD0">
        <w:rPr>
          <w:rFonts w:eastAsia="STSong"/>
        </w:rPr>
        <w:t xml:space="preserve">Likewise, </w:t>
      </w:r>
      <w:commentRangeStart w:id="378"/>
      <w:r w:rsidR="008D10D7">
        <w:rPr>
          <w:rFonts w:eastAsia="STSong"/>
        </w:rPr>
        <w:t xml:space="preserve">Darwin’s modern satirist </w:t>
      </w:r>
      <w:r w:rsidR="00801DD0">
        <w:rPr>
          <w:rFonts w:eastAsia="STSong"/>
        </w:rPr>
        <w:t>suggests</w:t>
      </w:r>
      <w:commentRangeEnd w:id="378"/>
      <w:r w:rsidR="00B5210E">
        <w:rPr>
          <w:rStyle w:val="CommentReference"/>
        </w:rPr>
        <w:commentReference w:id="378"/>
      </w:r>
      <w:r w:rsidR="00801DD0">
        <w:rPr>
          <w:rFonts w:eastAsia="STSong"/>
        </w:rPr>
        <w:t>, Darwin’s Lunar Society cohort expects the wholesale</w:t>
      </w:r>
      <w:r w:rsidR="008D10D7">
        <w:rPr>
          <w:rFonts w:eastAsia="STSong"/>
        </w:rPr>
        <w:t xml:space="preserve"> “renovation of the world under the benign influence of French Freedom” (</w:t>
      </w:r>
      <w:commentRangeStart w:id="379"/>
      <w:r w:rsidR="008D10D7">
        <w:rPr>
          <w:rFonts w:eastAsia="STSong"/>
        </w:rPr>
        <w:t>5n</w:t>
      </w:r>
      <w:commentRangeEnd w:id="379"/>
      <w:r w:rsidR="00B5210E">
        <w:rPr>
          <w:rStyle w:val="CommentReference"/>
        </w:rPr>
        <w:commentReference w:id="379"/>
      </w:r>
      <w:r w:rsidR="008D10D7">
        <w:rPr>
          <w:rFonts w:eastAsia="STSong"/>
        </w:rPr>
        <w:t>).</w:t>
      </w:r>
    </w:p>
    <w:p w14:paraId="7CDD469A" w14:textId="617B2F41" w:rsidR="005C4B2A" w:rsidRDefault="00175702" w:rsidP="002105A7">
      <w:pPr>
        <w:spacing w:line="480" w:lineRule="auto"/>
        <w:ind w:firstLine="720"/>
        <w:rPr>
          <w:rFonts w:eastAsia="STSong"/>
        </w:rPr>
      </w:pPr>
      <w:r w:rsidRPr="00DA18CB">
        <w:rPr>
          <w:rFonts w:eastAsia="STSong"/>
          <w:bCs/>
        </w:rPr>
        <w:t xml:space="preserve">And </w:t>
      </w:r>
      <w:r w:rsidR="00BD0A84" w:rsidRPr="00DA18CB">
        <w:rPr>
          <w:rFonts w:eastAsia="STSong"/>
          <w:bCs/>
        </w:rPr>
        <w:t>here</w:t>
      </w:r>
      <w:r w:rsidR="00EF7DDF">
        <w:rPr>
          <w:rFonts w:eastAsia="STSong"/>
          <w:bCs/>
        </w:rPr>
        <w:t>, in fact,</w:t>
      </w:r>
      <w:r w:rsidR="00DA18CB">
        <w:rPr>
          <w:rFonts w:eastAsia="STSong"/>
          <w:bCs/>
        </w:rPr>
        <w:t xml:space="preserve"> is the first </w:t>
      </w:r>
      <w:r w:rsidR="00801DD0">
        <w:rPr>
          <w:rFonts w:eastAsia="STSong"/>
          <w:bCs/>
        </w:rPr>
        <w:t>politico-ecological feature</w:t>
      </w:r>
      <w:r w:rsidR="00DA18CB">
        <w:rPr>
          <w:rFonts w:eastAsia="STSong"/>
          <w:bCs/>
        </w:rPr>
        <w:t xml:space="preserve"> to mark</w:t>
      </w:r>
      <w:del w:id="380" w:author="Copyeditor" w:date="2022-09-04T21:36:00Z">
        <w:r w:rsidR="00801DD0" w:rsidDel="009A64D4">
          <w:rPr>
            <w:rFonts w:eastAsia="STSong"/>
            <w:bCs/>
          </w:rPr>
          <w:delText xml:space="preserve"> </w:delText>
        </w:r>
        <w:r w:rsidR="00E41CDA" w:rsidRPr="00DA18CB" w:rsidDel="009A64D4">
          <w:rPr>
            <w:rFonts w:eastAsia="STSong"/>
            <w:bCs/>
          </w:rPr>
          <w:delText>in</w:delText>
        </w:r>
      </w:del>
      <w:r w:rsidR="00E41CDA" w:rsidRPr="00DA18CB">
        <w:rPr>
          <w:rFonts w:eastAsia="STSong"/>
          <w:bCs/>
        </w:rPr>
        <w:t xml:space="preserve"> the classical Golden Age tradition associated, </w:t>
      </w:r>
      <w:r w:rsidR="00EF7DDF">
        <w:rPr>
          <w:rFonts w:eastAsia="STSong"/>
          <w:bCs/>
        </w:rPr>
        <w:t>by</w:t>
      </w:r>
      <w:r w:rsidR="00E41CDA" w:rsidRPr="00DA18CB">
        <w:rPr>
          <w:rFonts w:eastAsia="STSong"/>
          <w:bCs/>
        </w:rPr>
        <w:t xml:space="preserve"> the 1790s, with experimental utopianism and Jacobin </w:t>
      </w:r>
      <w:r w:rsidRPr="00DA18CB">
        <w:rPr>
          <w:rFonts w:eastAsia="STSong"/>
          <w:bCs/>
        </w:rPr>
        <w:t>internationalism</w:t>
      </w:r>
      <w:r w:rsidR="00E41CDA" w:rsidRPr="00DA18CB">
        <w:rPr>
          <w:rFonts w:eastAsia="STSong"/>
          <w:bCs/>
        </w:rPr>
        <w:t>:</w:t>
      </w:r>
      <w:r w:rsidR="00E41CDA">
        <w:rPr>
          <w:rFonts w:eastAsia="STSong"/>
          <w:b/>
        </w:rPr>
        <w:t xml:space="preserve"> </w:t>
      </w:r>
      <w:r w:rsidR="00E41CDA" w:rsidRPr="00AC05DC">
        <w:rPr>
          <w:rFonts w:eastAsia="STSong"/>
        </w:rPr>
        <w:t xml:space="preserve">the notion that plants and animals and winds and waters </w:t>
      </w:r>
      <w:r w:rsidR="00E41CDA">
        <w:rPr>
          <w:rFonts w:eastAsia="STSong"/>
        </w:rPr>
        <w:t xml:space="preserve">will </w:t>
      </w:r>
      <w:r w:rsidR="00E41CDA" w:rsidRPr="00AC05DC">
        <w:rPr>
          <w:rFonts w:eastAsia="STSong"/>
        </w:rPr>
        <w:t>participate in a new political dispensation</w:t>
      </w:r>
      <w:r w:rsidR="00E41CDA">
        <w:rPr>
          <w:rFonts w:eastAsia="STSong"/>
        </w:rPr>
        <w:t>, altering the very face of the earth</w:t>
      </w:r>
      <w:r w:rsidR="00E41CDA" w:rsidRPr="00AC05DC">
        <w:rPr>
          <w:rFonts w:eastAsia="STSong"/>
        </w:rPr>
        <w:t>. On the horizon of the faltering republic</w:t>
      </w:r>
      <w:r w:rsidR="008D10D7">
        <w:rPr>
          <w:rFonts w:eastAsia="STSong"/>
        </w:rPr>
        <w:t xml:space="preserve">, </w:t>
      </w:r>
      <w:r w:rsidR="00E41CDA" w:rsidRPr="00AC05DC">
        <w:rPr>
          <w:rFonts w:eastAsia="STSong"/>
        </w:rPr>
        <w:t xml:space="preserve">Virgil’s fourth eclogue </w:t>
      </w:r>
      <w:r w:rsidR="008D10D7">
        <w:rPr>
          <w:rFonts w:eastAsia="STSong"/>
        </w:rPr>
        <w:t>forecasts</w:t>
      </w:r>
      <w:r w:rsidR="00E41CDA" w:rsidRPr="00AC05DC">
        <w:rPr>
          <w:rFonts w:eastAsia="STSong"/>
        </w:rPr>
        <w:t xml:space="preserve"> a form of </w:t>
      </w:r>
      <w:proofErr w:type="spellStart"/>
      <w:r w:rsidR="00E41CDA" w:rsidRPr="00AC05DC">
        <w:rPr>
          <w:rFonts w:eastAsia="STSong"/>
        </w:rPr>
        <w:t>theo</w:t>
      </w:r>
      <w:r w:rsidR="00E41CDA">
        <w:rPr>
          <w:rFonts w:eastAsia="STSong"/>
        </w:rPr>
        <w:t>logic</w:t>
      </w:r>
      <w:ins w:id="381" w:author="Copyeditor" w:date="2022-09-04T21:45:00Z">
        <w:r w:rsidR="00E844CB">
          <w:rPr>
            <w:rFonts w:eastAsia="STSong"/>
          </w:rPr>
          <w:t>o</w:t>
        </w:r>
      </w:ins>
      <w:proofErr w:type="spellEnd"/>
      <w:del w:id="382" w:author="Copyeditor" w:date="2022-09-04T21:45:00Z">
        <w:r w:rsidR="00E41CDA" w:rsidDel="00E844CB">
          <w:rPr>
            <w:rFonts w:eastAsia="STSong"/>
          </w:rPr>
          <w:delText>al</w:delText>
        </w:r>
      </w:del>
      <w:r w:rsidR="00E41CDA" w:rsidRPr="00AC05DC">
        <w:rPr>
          <w:rFonts w:eastAsia="STSong"/>
        </w:rPr>
        <w:t xml:space="preserve">-political expiation felt </w:t>
      </w:r>
      <w:r w:rsidR="00801DD0">
        <w:rPr>
          <w:rFonts w:eastAsia="STSong"/>
        </w:rPr>
        <w:t xml:space="preserve">deep into the earth: </w:t>
      </w:r>
      <w:r w:rsidR="00360DA1">
        <w:rPr>
          <w:rFonts w:eastAsia="STSong"/>
        </w:rPr>
        <w:t xml:space="preserve">an alteration that would </w:t>
      </w:r>
      <w:r w:rsidR="00E41CDA" w:rsidRPr="00AC05DC">
        <w:rPr>
          <w:rFonts w:eastAsia="STSong"/>
        </w:rPr>
        <w:t>“free the lands from lasting fear</w:t>
      </w:r>
      <w:r w:rsidR="00801DD0">
        <w:rPr>
          <w:rFonts w:eastAsia="STSong"/>
        </w:rPr>
        <w:t xml:space="preserve"> (</w:t>
      </w:r>
      <w:commentRangeStart w:id="383"/>
      <w:r w:rsidR="00801DD0">
        <w:rPr>
          <w:rFonts w:eastAsia="STSong"/>
        </w:rPr>
        <w:t xml:space="preserve">Lee </w:t>
      </w:r>
      <w:commentRangeEnd w:id="383"/>
      <w:r w:rsidR="00E844CB">
        <w:rPr>
          <w:rStyle w:val="CommentReference"/>
        </w:rPr>
        <w:commentReference w:id="383"/>
      </w:r>
      <w:r w:rsidR="00801DD0">
        <w:rPr>
          <w:rFonts w:eastAsia="STSong"/>
        </w:rPr>
        <w:t>57</w:t>
      </w:r>
      <w:ins w:id="384" w:author="Copyeditor" w:date="2022-09-04T21:40:00Z">
        <w:r w:rsidR="009A64D4">
          <w:rPr>
            <w:rFonts w:eastAsia="STSong"/>
          </w:rPr>
          <w:t>;</w:t>
        </w:r>
      </w:ins>
      <w:del w:id="385" w:author="Copyeditor" w:date="2022-09-04T21:40:00Z">
        <w:r w:rsidR="00801DD0" w:rsidDel="009A64D4">
          <w:rPr>
            <w:rFonts w:eastAsia="STSong"/>
          </w:rPr>
          <w:delText>,</w:delText>
        </w:r>
      </w:del>
      <w:r w:rsidR="00801DD0">
        <w:rPr>
          <w:rFonts w:eastAsia="STSong"/>
        </w:rPr>
        <w:t xml:space="preserve"> </w:t>
      </w:r>
      <w:commentRangeStart w:id="386"/>
      <w:r w:rsidR="00801DD0">
        <w:rPr>
          <w:rFonts w:eastAsia="STSong"/>
        </w:rPr>
        <w:t xml:space="preserve">Virgil </w:t>
      </w:r>
      <w:commentRangeEnd w:id="386"/>
      <w:r w:rsidR="00E844CB">
        <w:rPr>
          <w:rStyle w:val="CommentReference"/>
        </w:rPr>
        <w:commentReference w:id="386"/>
      </w:r>
      <w:r w:rsidR="00801DD0">
        <w:rPr>
          <w:rFonts w:eastAsia="STSong"/>
        </w:rPr>
        <w:t>13</w:t>
      </w:r>
      <w:del w:id="387" w:author="Copyeditor" w:date="2022-09-04T21:41:00Z">
        <w:r w:rsidR="00801DD0" w:rsidDel="009A64D4">
          <w:rPr>
            <w:rFonts w:eastAsia="STSong"/>
          </w:rPr>
          <w:delText>-</w:delText>
        </w:r>
      </w:del>
      <w:ins w:id="388" w:author="Copyeditor" w:date="2022-09-04T21:41:00Z">
        <w:r w:rsidR="009A64D4">
          <w:rPr>
            <w:rFonts w:eastAsia="STSong"/>
          </w:rPr>
          <w:t>–</w:t>
        </w:r>
      </w:ins>
      <w:r w:rsidR="00801DD0">
        <w:rPr>
          <w:rFonts w:eastAsia="STSong"/>
        </w:rPr>
        <w:t>14).</w:t>
      </w:r>
      <w:r w:rsidR="00801DD0">
        <w:rPr>
          <w:rStyle w:val="EndnoteReference"/>
          <w:rFonts w:eastAsia="STSong"/>
        </w:rPr>
        <w:endnoteReference w:id="18"/>
      </w:r>
      <w:del w:id="410" w:author="Copyeditor" w:date="2022-09-04T21:43:00Z">
        <w:r w:rsidR="00E41CDA" w:rsidRPr="00AC05DC" w:rsidDel="00E844CB">
          <w:rPr>
            <w:rFonts w:eastAsia="STSong"/>
          </w:rPr>
          <w:delText xml:space="preserve"> </w:delText>
        </w:r>
      </w:del>
      <w:r w:rsidR="00E41CDA" w:rsidRPr="00AC05DC">
        <w:rPr>
          <w:rFonts w:eastAsia="STSong"/>
          <w:i/>
        </w:rPr>
        <w:t xml:space="preserve"> </w:t>
      </w:r>
      <w:r w:rsidR="00E41CDA">
        <w:rPr>
          <w:rFonts w:eastAsia="STSong"/>
        </w:rPr>
        <w:t>While</w:t>
      </w:r>
      <w:r w:rsidR="00E41CDA" w:rsidRPr="00AC05DC">
        <w:rPr>
          <w:rFonts w:eastAsia="STSong"/>
        </w:rPr>
        <w:t xml:space="preserve"> the Golden Age </w:t>
      </w:r>
      <w:r w:rsidR="00E41CDA">
        <w:rPr>
          <w:rFonts w:eastAsia="STSong"/>
        </w:rPr>
        <w:t>renews</w:t>
      </w:r>
      <w:r w:rsidR="00E41CDA" w:rsidRPr="00AC05DC">
        <w:rPr>
          <w:rFonts w:eastAsia="STSong"/>
        </w:rPr>
        <w:t xml:space="preserve"> under the rising sign of </w:t>
      </w:r>
      <w:r w:rsidR="00801DD0">
        <w:rPr>
          <w:rFonts w:eastAsia="STSong"/>
        </w:rPr>
        <w:t>e</w:t>
      </w:r>
      <w:r w:rsidR="00E41CDA" w:rsidRPr="00AC05DC">
        <w:rPr>
          <w:rFonts w:eastAsia="STSong"/>
        </w:rPr>
        <w:t>mpire in Virgil, Ovid</w:t>
      </w:r>
      <w:r w:rsidR="00EF7DDF">
        <w:rPr>
          <w:rFonts w:eastAsia="STSong"/>
        </w:rPr>
        <w:t xml:space="preserve">’s </w:t>
      </w:r>
      <w:r w:rsidR="00801DD0">
        <w:rPr>
          <w:rFonts w:eastAsia="STSong"/>
        </w:rPr>
        <w:t xml:space="preserve">Golden Age </w:t>
      </w:r>
      <w:r w:rsidR="00EF7DDF">
        <w:rPr>
          <w:rFonts w:eastAsia="STSong"/>
        </w:rPr>
        <w:t xml:space="preserve">vision </w:t>
      </w:r>
      <w:r w:rsidR="00801DD0">
        <w:rPr>
          <w:rFonts w:eastAsia="STSong"/>
        </w:rPr>
        <w:t>harks</w:t>
      </w:r>
      <w:r w:rsidR="00E41CDA">
        <w:rPr>
          <w:rFonts w:eastAsia="STSong"/>
        </w:rPr>
        <w:t xml:space="preserve"> back to</w:t>
      </w:r>
      <w:r w:rsidR="00E41CDA" w:rsidRPr="00AC05DC">
        <w:rPr>
          <w:rFonts w:eastAsia="STSong"/>
        </w:rPr>
        <w:t xml:space="preserve"> an anarcho-communism of terrestrial </w:t>
      </w:r>
      <w:r w:rsidR="00801DD0">
        <w:rPr>
          <w:rFonts w:eastAsia="STSong"/>
        </w:rPr>
        <w:t>elements</w:t>
      </w:r>
      <w:r w:rsidR="00E41CDA">
        <w:rPr>
          <w:rFonts w:eastAsia="STSong"/>
        </w:rPr>
        <w:t>: the earth</w:t>
      </w:r>
      <w:r w:rsidR="00E41CDA" w:rsidRPr="00AC05DC">
        <w:rPr>
          <w:rFonts w:eastAsia="STSong"/>
        </w:rPr>
        <w:t xml:space="preserve"> </w:t>
      </w:r>
      <w:del w:id="411" w:author="Copyeditor" w:date="2022-09-04T21:53:00Z">
        <w:r w:rsidR="00E41CDA" w:rsidDel="00C443A2">
          <w:rPr>
            <w:rFonts w:eastAsia="STSong"/>
          </w:rPr>
          <w:delText>[</w:delText>
        </w:r>
      </w:del>
      <w:ins w:id="412" w:author="Copyeditor" w:date="2022-09-04T21:53:00Z">
        <w:r w:rsidR="00C443A2">
          <w:rPr>
            <w:rFonts w:eastAsia="STSong"/>
          </w:rPr>
          <w:t>(</w:t>
        </w:r>
      </w:ins>
      <w:r w:rsidR="00E41CDA" w:rsidRPr="008A62C0">
        <w:rPr>
          <w:rFonts w:eastAsia="STSong"/>
          <w:i/>
        </w:rPr>
        <w:t>humus</w:t>
      </w:r>
      <w:ins w:id="413" w:author="Copyeditor" w:date="2022-09-04T21:53:00Z">
        <w:r w:rsidR="00C443A2">
          <w:rPr>
            <w:rFonts w:eastAsia="STSong"/>
          </w:rPr>
          <w:t>)</w:t>
        </w:r>
      </w:ins>
      <w:del w:id="414" w:author="Copyeditor" w:date="2022-09-04T21:53:00Z">
        <w:r w:rsidR="00E41CDA" w:rsidDel="00C443A2">
          <w:rPr>
            <w:rFonts w:eastAsia="STSong"/>
          </w:rPr>
          <w:delText>]</w:delText>
        </w:r>
      </w:del>
      <w:r w:rsidR="00E41CDA">
        <w:rPr>
          <w:rFonts w:eastAsia="STSong"/>
        </w:rPr>
        <w:t xml:space="preserve"> </w:t>
      </w:r>
      <w:r w:rsidR="00E41CDA" w:rsidRPr="00AC05DC">
        <w:rPr>
          <w:rFonts w:eastAsia="STSong"/>
        </w:rPr>
        <w:t>“had been a common good, one all could share,” “just like the sunlight and the air”</w:t>
      </w:r>
      <w:r w:rsidR="00E41CDA">
        <w:rPr>
          <w:rFonts w:eastAsia="STSong"/>
        </w:rPr>
        <w:t xml:space="preserve"> (Ferry 8</w:t>
      </w:r>
      <w:ins w:id="415" w:author="Copyeditor" w:date="2022-09-04T21:46:00Z">
        <w:r w:rsidR="00E844CB">
          <w:rPr>
            <w:rFonts w:eastAsia="STSong"/>
          </w:rPr>
          <w:t>;</w:t>
        </w:r>
      </w:ins>
      <w:del w:id="416" w:author="Copyeditor" w:date="2022-09-04T21:46:00Z">
        <w:r w:rsidR="00E41CDA" w:rsidDel="00E844CB">
          <w:rPr>
            <w:rFonts w:eastAsia="STSong"/>
          </w:rPr>
          <w:delText>,</w:delText>
        </w:r>
      </w:del>
      <w:r w:rsidR="00E41CDA">
        <w:rPr>
          <w:rFonts w:eastAsia="STSong"/>
        </w:rPr>
        <w:t xml:space="preserve"> Ovid 1:135</w:t>
      </w:r>
      <w:del w:id="417" w:author="Copyeditor" w:date="2022-09-04T21:46:00Z">
        <w:r w:rsidR="00E41CDA" w:rsidDel="007C55D4">
          <w:rPr>
            <w:rFonts w:eastAsia="STSong"/>
          </w:rPr>
          <w:delText>-</w:delText>
        </w:r>
      </w:del>
      <w:ins w:id="418" w:author="Copyeditor" w:date="2022-09-04T21:46:00Z">
        <w:r w:rsidR="007C55D4">
          <w:rPr>
            <w:rFonts w:eastAsia="STSong"/>
          </w:rPr>
          <w:t>–3</w:t>
        </w:r>
      </w:ins>
      <w:r w:rsidR="00E41CDA">
        <w:rPr>
          <w:rFonts w:eastAsia="STSong"/>
        </w:rPr>
        <w:t xml:space="preserve">6). </w:t>
      </w:r>
      <w:r w:rsidR="00E41CDA" w:rsidRPr="00AC05DC">
        <w:rPr>
          <w:rFonts w:eastAsia="STSong"/>
        </w:rPr>
        <w:t xml:space="preserve">Justice was immanent in such an earth, </w:t>
      </w:r>
      <w:r w:rsidR="00E41CDA">
        <w:rPr>
          <w:rFonts w:eastAsia="STSong"/>
        </w:rPr>
        <w:t xml:space="preserve">as </w:t>
      </w:r>
      <w:r w:rsidR="00E41CDA" w:rsidRPr="00AC05DC">
        <w:rPr>
          <w:rFonts w:eastAsia="STSong"/>
        </w:rPr>
        <w:t xml:space="preserve">we learn </w:t>
      </w:r>
      <w:r w:rsidR="00E41CDA">
        <w:rPr>
          <w:rFonts w:eastAsia="STSong"/>
        </w:rPr>
        <w:t>when S</w:t>
      </w:r>
      <w:r w:rsidR="00E41CDA" w:rsidRPr="00AC05DC">
        <w:rPr>
          <w:rFonts w:eastAsia="STSong"/>
        </w:rPr>
        <w:t>he flees it</w:t>
      </w:r>
      <w:r w:rsidR="00E41CDA">
        <w:rPr>
          <w:rFonts w:eastAsia="STSong"/>
        </w:rPr>
        <w:t xml:space="preserve"> </w:t>
      </w:r>
      <w:r w:rsidR="00EF7DDF">
        <w:rPr>
          <w:rFonts w:eastAsia="STSong"/>
        </w:rPr>
        <w:t>(in person of the</w:t>
      </w:r>
      <w:r w:rsidR="00EF7DDF" w:rsidRPr="00AC05DC">
        <w:rPr>
          <w:rFonts w:eastAsia="STSong"/>
        </w:rPr>
        <w:t xml:space="preserve"> goddess Astraea</w:t>
      </w:r>
      <w:r w:rsidR="00EF7DDF">
        <w:rPr>
          <w:rFonts w:eastAsia="STSong"/>
        </w:rPr>
        <w:t>,</w:t>
      </w:r>
      <w:r w:rsidR="00EF7DDF" w:rsidRPr="00AC05DC">
        <w:rPr>
          <w:rFonts w:eastAsia="STSong"/>
        </w:rPr>
        <w:t xml:space="preserve"> </w:t>
      </w:r>
      <w:r w:rsidR="00E41CDA">
        <w:rPr>
          <w:rFonts w:eastAsia="STSong"/>
        </w:rPr>
        <w:t>1:150)</w:t>
      </w:r>
      <w:r w:rsidR="00E41CDA" w:rsidRPr="00AC05DC">
        <w:rPr>
          <w:rFonts w:eastAsia="STSong"/>
        </w:rPr>
        <w:t xml:space="preserve">; </w:t>
      </w:r>
      <w:r w:rsidR="00360DA1">
        <w:rPr>
          <w:rFonts w:eastAsia="STSong"/>
        </w:rPr>
        <w:t xml:space="preserve">or which we </w:t>
      </w:r>
      <w:r w:rsidR="00EF7DDF">
        <w:rPr>
          <w:rFonts w:eastAsia="STSong"/>
        </w:rPr>
        <w:t>knew</w:t>
      </w:r>
      <w:r w:rsidR="00360DA1">
        <w:rPr>
          <w:rFonts w:eastAsia="STSong"/>
        </w:rPr>
        <w:t xml:space="preserve"> </w:t>
      </w:r>
      <w:r w:rsidR="00EF7DDF">
        <w:rPr>
          <w:rFonts w:eastAsia="STSong"/>
        </w:rPr>
        <w:t>already</w:t>
      </w:r>
      <w:r w:rsidR="00E41CDA" w:rsidRPr="00AC05DC">
        <w:rPr>
          <w:rFonts w:eastAsia="STSong"/>
        </w:rPr>
        <w:t>, since everything and everyone moves “uncompelled</w:t>
      </w:r>
      <w:ins w:id="419" w:author="Copyeditor" w:date="2022-09-04T21:53:00Z">
        <w:r w:rsidR="00C443A2">
          <w:rPr>
            <w:rFonts w:eastAsia="STSong"/>
          </w:rPr>
          <w:t>”</w:t>
        </w:r>
      </w:ins>
      <w:r w:rsidR="00E41CDA">
        <w:rPr>
          <w:rFonts w:eastAsia="STSong"/>
        </w:rPr>
        <w:t xml:space="preserve"> </w:t>
      </w:r>
      <w:del w:id="420" w:author="Copyeditor" w:date="2022-09-04T21:53:00Z">
        <w:r w:rsidR="00E41CDA" w:rsidDel="00C443A2">
          <w:rPr>
            <w:rFonts w:eastAsia="STSong"/>
          </w:rPr>
          <w:delText>[</w:delText>
        </w:r>
      </w:del>
      <w:ins w:id="421" w:author="Copyeditor" w:date="2022-09-04T21:53:00Z">
        <w:r w:rsidR="00C443A2">
          <w:rPr>
            <w:rFonts w:eastAsia="STSong"/>
          </w:rPr>
          <w:t>(</w:t>
        </w:r>
      </w:ins>
      <w:proofErr w:type="spellStart"/>
      <w:r w:rsidR="00E41CDA" w:rsidRPr="008A62C0">
        <w:rPr>
          <w:rFonts w:eastAsia="STSong"/>
          <w:i/>
        </w:rPr>
        <w:t>inmunis</w:t>
      </w:r>
      <w:proofErr w:type="spellEnd"/>
      <w:del w:id="422" w:author="Copyeditor" w:date="2022-09-04T21:53:00Z">
        <w:r w:rsidR="00E41CDA" w:rsidDel="00C443A2">
          <w:rPr>
            <w:rFonts w:eastAsia="STSong"/>
          </w:rPr>
          <w:delText>]</w:delText>
        </w:r>
        <w:r w:rsidR="00E41CDA" w:rsidRPr="00AC05DC" w:rsidDel="00C443A2">
          <w:rPr>
            <w:rFonts w:eastAsia="STSong"/>
          </w:rPr>
          <w:delText xml:space="preserve">” </w:delText>
        </w:r>
      </w:del>
      <w:ins w:id="423" w:author="Copyeditor" w:date="2022-09-04T21:53:00Z">
        <w:r w:rsidR="00C443A2">
          <w:rPr>
            <w:rFonts w:eastAsia="STSong"/>
          </w:rPr>
          <w:t>)</w:t>
        </w:r>
        <w:r w:rsidR="00C443A2" w:rsidRPr="00AC05DC">
          <w:rPr>
            <w:rFonts w:eastAsia="STSong"/>
          </w:rPr>
          <w:t xml:space="preserve"> </w:t>
        </w:r>
      </w:ins>
      <w:r w:rsidR="00E41CDA" w:rsidRPr="00AC05DC">
        <w:rPr>
          <w:rFonts w:eastAsia="STSong"/>
        </w:rPr>
        <w:t>but righteously</w:t>
      </w:r>
      <w:r w:rsidR="00E41CDA">
        <w:rPr>
          <w:rFonts w:eastAsia="STSong"/>
        </w:rPr>
        <w:t xml:space="preserve"> (</w:t>
      </w:r>
      <w:commentRangeStart w:id="424"/>
      <w:r w:rsidR="00E41CDA">
        <w:rPr>
          <w:rFonts w:eastAsia="STSong"/>
        </w:rPr>
        <w:t xml:space="preserve">Ferry </w:t>
      </w:r>
      <w:commentRangeEnd w:id="424"/>
      <w:r w:rsidR="007C55D4">
        <w:rPr>
          <w:rStyle w:val="CommentReference"/>
        </w:rPr>
        <w:commentReference w:id="424"/>
      </w:r>
      <w:r w:rsidR="00E41CDA">
        <w:rPr>
          <w:rFonts w:eastAsia="STSong"/>
        </w:rPr>
        <w:t>6</w:t>
      </w:r>
      <w:del w:id="425" w:author="Copyeditor" w:date="2022-09-04T21:47:00Z">
        <w:r w:rsidR="00E41CDA" w:rsidDel="007C55D4">
          <w:rPr>
            <w:rFonts w:eastAsia="STSong"/>
          </w:rPr>
          <w:delText xml:space="preserve">, </w:delText>
        </w:r>
      </w:del>
      <w:ins w:id="426" w:author="Copyeditor" w:date="2022-09-04T21:47:00Z">
        <w:r w:rsidR="007C55D4">
          <w:rPr>
            <w:rFonts w:eastAsia="STSong"/>
          </w:rPr>
          <w:t xml:space="preserve">; </w:t>
        </w:r>
      </w:ins>
      <w:commentRangeStart w:id="427"/>
      <w:r w:rsidR="00E41CDA">
        <w:rPr>
          <w:rFonts w:eastAsia="STSong"/>
        </w:rPr>
        <w:t xml:space="preserve">Ovid </w:t>
      </w:r>
      <w:commentRangeEnd w:id="427"/>
      <w:r w:rsidR="007C55D4">
        <w:rPr>
          <w:rStyle w:val="CommentReference"/>
        </w:rPr>
        <w:commentReference w:id="427"/>
      </w:r>
      <w:r w:rsidR="00E41CDA">
        <w:rPr>
          <w:rFonts w:eastAsia="STSong"/>
        </w:rPr>
        <w:t>1:101)</w:t>
      </w:r>
      <w:r w:rsidR="00E41CDA" w:rsidRPr="00AC05DC">
        <w:rPr>
          <w:rFonts w:eastAsia="STSong"/>
        </w:rPr>
        <w:t>. When Ovid writes that “the Age”</w:t>
      </w:r>
      <w:del w:id="428" w:author="Copyeditor" w:date="2022-09-04T21:49:00Z">
        <w:r w:rsidR="00E41CDA" w:rsidRPr="00AC05DC" w:rsidDel="007C55D4">
          <w:rPr>
            <w:rFonts w:eastAsia="STSong"/>
          </w:rPr>
          <w:delText xml:space="preserve"> – </w:delText>
        </w:r>
      </w:del>
      <w:ins w:id="429" w:author="Copyeditor" w:date="2022-09-04T21:49:00Z">
        <w:r w:rsidR="007C55D4">
          <w:rPr>
            <w:rFonts w:eastAsia="STSong"/>
          </w:rPr>
          <w:t>—</w:t>
        </w:r>
      </w:ins>
      <w:r w:rsidR="00E41CDA" w:rsidRPr="00AC05DC">
        <w:rPr>
          <w:rFonts w:eastAsia="STSong"/>
        </w:rPr>
        <w:t>not just its men</w:t>
      </w:r>
      <w:del w:id="430" w:author="Copyeditor" w:date="2022-09-04T21:49:00Z">
        <w:r w:rsidR="00E41CDA" w:rsidRPr="00AC05DC" w:rsidDel="007C55D4">
          <w:rPr>
            <w:rFonts w:eastAsia="STSong"/>
          </w:rPr>
          <w:delText xml:space="preserve"> –</w:delText>
        </w:r>
      </w:del>
      <w:ins w:id="431" w:author="Copyeditor" w:date="2022-09-04T21:49:00Z">
        <w:r w:rsidR="007C55D4">
          <w:rPr>
            <w:rFonts w:eastAsia="STSong"/>
          </w:rPr>
          <w:t>—</w:t>
        </w:r>
      </w:ins>
      <w:del w:id="432" w:author="Copyeditor" w:date="2022-09-04T21:49:00Z">
        <w:r w:rsidR="00E41CDA" w:rsidRPr="00AC05DC" w:rsidDel="007C55D4">
          <w:rPr>
            <w:rFonts w:eastAsia="STSong"/>
          </w:rPr>
          <w:delText xml:space="preserve"> </w:delText>
        </w:r>
      </w:del>
      <w:r w:rsidR="00E41CDA" w:rsidRPr="00AC05DC">
        <w:rPr>
          <w:rFonts w:eastAsia="STSong"/>
        </w:rPr>
        <w:t xml:space="preserve">cultivated faith and rectitude of itself, without law, and without judge or protector, he gathers persons, animals, plants, and planet together, in an epoch of unforced generativity and </w:t>
      </w:r>
      <w:r w:rsidR="00E41CDA">
        <w:rPr>
          <w:rFonts w:eastAsia="STSong"/>
        </w:rPr>
        <w:t>righteousness (</w:t>
      </w:r>
      <w:commentRangeStart w:id="433"/>
      <w:r w:rsidR="00E41CDA">
        <w:rPr>
          <w:rFonts w:eastAsia="STSong"/>
        </w:rPr>
        <w:t xml:space="preserve">Ovid </w:t>
      </w:r>
      <w:commentRangeEnd w:id="433"/>
      <w:r w:rsidR="007C55D4">
        <w:rPr>
          <w:rStyle w:val="CommentReference"/>
        </w:rPr>
        <w:commentReference w:id="433"/>
      </w:r>
      <w:r w:rsidR="00E41CDA">
        <w:rPr>
          <w:rFonts w:eastAsia="STSong"/>
        </w:rPr>
        <w:t>1:89</w:t>
      </w:r>
      <w:del w:id="434" w:author="Copyeditor" w:date="2022-09-04T21:50:00Z">
        <w:r w:rsidR="00E41CDA" w:rsidDel="007C55D4">
          <w:rPr>
            <w:rFonts w:eastAsia="STSong"/>
          </w:rPr>
          <w:delText>-</w:delText>
        </w:r>
      </w:del>
      <w:ins w:id="435" w:author="Copyeditor" w:date="2022-09-04T21:50:00Z">
        <w:r w:rsidR="007C55D4">
          <w:rPr>
            <w:rFonts w:eastAsia="STSong"/>
          </w:rPr>
          <w:t>–</w:t>
        </w:r>
      </w:ins>
      <w:r w:rsidR="00E41CDA">
        <w:rPr>
          <w:rFonts w:eastAsia="STSong"/>
        </w:rPr>
        <w:t>90)</w:t>
      </w:r>
      <w:r w:rsidR="00E41CDA" w:rsidRPr="00AC05DC">
        <w:rPr>
          <w:rFonts w:eastAsia="STSong"/>
        </w:rPr>
        <w:t>.</w:t>
      </w:r>
      <w:r w:rsidR="00801DD0">
        <w:rPr>
          <w:rStyle w:val="EndnoteReference"/>
          <w:rFonts w:eastAsia="STSong"/>
        </w:rPr>
        <w:endnoteReference w:id="19"/>
      </w:r>
      <w:r w:rsidR="00E41CDA" w:rsidRPr="00AC05DC">
        <w:rPr>
          <w:rFonts w:eastAsia="STSong"/>
        </w:rPr>
        <w:t xml:space="preserve"> </w:t>
      </w:r>
    </w:p>
    <w:p w14:paraId="4349F0A1" w14:textId="0DE91878" w:rsidR="00C309B2" w:rsidRDefault="00E41CDA" w:rsidP="002105A7">
      <w:pPr>
        <w:spacing w:line="480" w:lineRule="auto"/>
        <w:ind w:firstLine="720"/>
        <w:rPr>
          <w:rFonts w:eastAsia="STSong"/>
        </w:rPr>
      </w:pPr>
      <w:r w:rsidRPr="00AC05DC">
        <w:rPr>
          <w:rFonts w:eastAsia="STSong"/>
        </w:rPr>
        <w:t>Though the</w:t>
      </w:r>
      <w:r>
        <w:rPr>
          <w:rFonts w:eastAsia="STSong"/>
        </w:rPr>
        <w:t>ir</w:t>
      </w:r>
      <w:r w:rsidRPr="00AC05DC">
        <w:rPr>
          <w:rFonts w:eastAsia="STSong"/>
        </w:rPr>
        <w:t xml:space="preserve"> political </w:t>
      </w:r>
      <w:r>
        <w:rPr>
          <w:rFonts w:eastAsia="STSong"/>
        </w:rPr>
        <w:t>valences</w:t>
      </w:r>
      <w:r w:rsidRPr="00AC05DC">
        <w:rPr>
          <w:rFonts w:eastAsia="STSong"/>
        </w:rPr>
        <w:t xml:space="preserve"> </w:t>
      </w:r>
      <w:r>
        <w:rPr>
          <w:rFonts w:eastAsia="STSong"/>
        </w:rPr>
        <w:t xml:space="preserve">differ diametrically, then, </w:t>
      </w:r>
      <w:r w:rsidRPr="00AC05DC">
        <w:rPr>
          <w:rFonts w:eastAsia="STSong"/>
        </w:rPr>
        <w:t xml:space="preserve">both the Ovidian and the Virgilian </w:t>
      </w:r>
      <w:r w:rsidR="00922D89">
        <w:rPr>
          <w:rFonts w:eastAsia="STSong"/>
        </w:rPr>
        <w:t>strains of Golden Age myth</w:t>
      </w:r>
      <w:r w:rsidRPr="00AC05DC">
        <w:rPr>
          <w:rFonts w:eastAsia="STSong"/>
        </w:rPr>
        <w:t xml:space="preserve"> share the </w:t>
      </w:r>
      <w:r>
        <w:rPr>
          <w:rFonts w:eastAsia="STSong"/>
        </w:rPr>
        <w:t>vision</w:t>
      </w:r>
      <w:r w:rsidRPr="00AC05DC">
        <w:rPr>
          <w:rFonts w:eastAsia="STSong"/>
        </w:rPr>
        <w:t xml:space="preserve"> of </w:t>
      </w:r>
      <w:r w:rsidR="008D10D7">
        <w:rPr>
          <w:rFonts w:eastAsia="STSong"/>
        </w:rPr>
        <w:t>a</w:t>
      </w:r>
      <w:r w:rsidR="00690593">
        <w:rPr>
          <w:rFonts w:eastAsia="STSong"/>
        </w:rPr>
        <w:t xml:space="preserve"> nature</w:t>
      </w:r>
      <w:r w:rsidR="008D10D7">
        <w:rPr>
          <w:rFonts w:eastAsia="STSong"/>
        </w:rPr>
        <w:t xml:space="preserve"> that answers </w:t>
      </w:r>
      <w:r w:rsidRPr="00AC05DC">
        <w:rPr>
          <w:rFonts w:eastAsia="STSong"/>
        </w:rPr>
        <w:t xml:space="preserve">to justice, </w:t>
      </w:r>
      <w:r>
        <w:rPr>
          <w:rFonts w:eastAsia="STSong"/>
        </w:rPr>
        <w:t>rather than</w:t>
      </w:r>
      <w:r w:rsidRPr="00AC05DC">
        <w:rPr>
          <w:rFonts w:eastAsia="STSong"/>
        </w:rPr>
        <w:t xml:space="preserve"> necessity. The</w:t>
      </w:r>
      <w:r>
        <w:rPr>
          <w:rFonts w:eastAsia="STSong"/>
        </w:rPr>
        <w:t>y</w:t>
      </w:r>
      <w:r w:rsidRPr="00AC05DC">
        <w:rPr>
          <w:rFonts w:eastAsia="STSong"/>
        </w:rPr>
        <w:t xml:space="preserve"> also share in the enactment of a poetic reprieve from the labor of coercion </w:t>
      </w:r>
      <w:r w:rsidRPr="00AC05DC">
        <w:rPr>
          <w:rFonts w:eastAsia="STSong"/>
        </w:rPr>
        <w:lastRenderedPageBreak/>
        <w:t>that is felt by those who work the land and the land that they work, together: “the soil will suffer hoes no more, nor vines the hook</w:t>
      </w:r>
      <w:ins w:id="460" w:author="Copyeditor" w:date="2022-09-04T21:52:00Z">
        <w:r w:rsidR="00C443A2">
          <w:rPr>
            <w:rFonts w:eastAsia="STSong"/>
          </w:rPr>
          <w:t>”</w:t>
        </w:r>
      </w:ins>
      <w:r w:rsidRPr="00AC05DC">
        <w:rPr>
          <w:rFonts w:eastAsia="STSong"/>
        </w:rPr>
        <w:t xml:space="preserve"> </w:t>
      </w:r>
      <w:del w:id="461" w:author="Copyeditor" w:date="2022-09-04T21:52:00Z">
        <w:r w:rsidDel="00C443A2">
          <w:rPr>
            <w:rFonts w:eastAsia="STSong"/>
          </w:rPr>
          <w:delText>[</w:delText>
        </w:r>
      </w:del>
      <w:ins w:id="462" w:author="Copyeditor" w:date="2022-09-04T21:52:00Z">
        <w:r w:rsidR="00C443A2">
          <w:rPr>
            <w:rFonts w:eastAsia="STSong"/>
          </w:rPr>
          <w:t>(</w:t>
        </w:r>
      </w:ins>
      <w:r w:rsidRPr="00C443A2">
        <w:rPr>
          <w:rFonts w:eastAsia="STSong"/>
          <w:iCs/>
          <w:rPrChange w:id="463" w:author="Copyeditor" w:date="2022-09-04T21:53:00Z">
            <w:rPr>
              <w:rFonts w:eastAsia="STSong"/>
              <w:i/>
            </w:rPr>
          </w:rPrChange>
        </w:rPr>
        <w:t xml:space="preserve">non </w:t>
      </w:r>
      <w:proofErr w:type="spellStart"/>
      <w:r w:rsidRPr="00C443A2">
        <w:rPr>
          <w:rFonts w:eastAsia="STSong"/>
          <w:iCs/>
          <w:rPrChange w:id="464" w:author="Copyeditor" w:date="2022-09-04T21:53:00Z">
            <w:rPr>
              <w:rFonts w:eastAsia="STSong"/>
              <w:i/>
            </w:rPr>
          </w:rPrChange>
        </w:rPr>
        <w:t>rastros</w:t>
      </w:r>
      <w:proofErr w:type="spellEnd"/>
      <w:r w:rsidRPr="00C443A2">
        <w:rPr>
          <w:rFonts w:eastAsia="STSong"/>
          <w:iCs/>
          <w:rPrChange w:id="465" w:author="Copyeditor" w:date="2022-09-04T21:53:00Z">
            <w:rPr>
              <w:rFonts w:eastAsia="STSong"/>
              <w:i/>
            </w:rPr>
          </w:rPrChange>
        </w:rPr>
        <w:t xml:space="preserve"> </w:t>
      </w:r>
      <w:proofErr w:type="spellStart"/>
      <w:r w:rsidRPr="00C443A2">
        <w:rPr>
          <w:rFonts w:eastAsia="STSong"/>
          <w:iCs/>
          <w:rPrChange w:id="466" w:author="Copyeditor" w:date="2022-09-04T21:53:00Z">
            <w:rPr>
              <w:rFonts w:eastAsia="STSong"/>
              <w:i/>
            </w:rPr>
          </w:rPrChange>
        </w:rPr>
        <w:t>patietur</w:t>
      </w:r>
      <w:proofErr w:type="spellEnd"/>
      <w:r w:rsidRPr="00C443A2">
        <w:rPr>
          <w:rFonts w:eastAsia="STSong"/>
          <w:iCs/>
          <w:rPrChange w:id="467" w:author="Copyeditor" w:date="2022-09-04T21:53:00Z">
            <w:rPr>
              <w:rFonts w:eastAsia="STSong"/>
              <w:i/>
            </w:rPr>
          </w:rPrChange>
        </w:rPr>
        <w:t xml:space="preserve"> humus, non </w:t>
      </w:r>
      <w:proofErr w:type="spellStart"/>
      <w:r w:rsidRPr="00C443A2">
        <w:rPr>
          <w:rFonts w:eastAsia="STSong"/>
          <w:iCs/>
          <w:rPrChange w:id="468" w:author="Copyeditor" w:date="2022-09-04T21:53:00Z">
            <w:rPr>
              <w:rFonts w:eastAsia="STSong"/>
              <w:i/>
            </w:rPr>
          </w:rPrChange>
        </w:rPr>
        <w:t>uinea</w:t>
      </w:r>
      <w:proofErr w:type="spellEnd"/>
      <w:r w:rsidRPr="00C443A2">
        <w:rPr>
          <w:rFonts w:eastAsia="STSong"/>
          <w:iCs/>
          <w:rPrChange w:id="469" w:author="Copyeditor" w:date="2022-09-04T21:53:00Z">
            <w:rPr>
              <w:rFonts w:eastAsia="STSong"/>
              <w:i/>
            </w:rPr>
          </w:rPrChange>
        </w:rPr>
        <w:t xml:space="preserve"> </w:t>
      </w:r>
      <w:proofErr w:type="spellStart"/>
      <w:r w:rsidRPr="00C443A2">
        <w:rPr>
          <w:rFonts w:eastAsia="STSong"/>
          <w:iCs/>
          <w:rPrChange w:id="470" w:author="Copyeditor" w:date="2022-09-04T21:53:00Z">
            <w:rPr>
              <w:rFonts w:eastAsia="STSong"/>
              <w:i/>
            </w:rPr>
          </w:rPrChange>
        </w:rPr>
        <w:t>falcem</w:t>
      </w:r>
      <w:proofErr w:type="spellEnd"/>
      <w:del w:id="471" w:author="Copyeditor" w:date="2022-09-04T21:53:00Z">
        <w:r w:rsidDel="00C443A2">
          <w:rPr>
            <w:rFonts w:eastAsia="STSong"/>
          </w:rPr>
          <w:delText>]</w:delText>
        </w:r>
      </w:del>
      <w:ins w:id="472" w:author="Copyeditor" w:date="2022-09-04T21:53:00Z">
        <w:r w:rsidR="00C443A2">
          <w:rPr>
            <w:rFonts w:eastAsia="STSong"/>
          </w:rPr>
          <w:t>)</w:t>
        </w:r>
      </w:ins>
      <w:del w:id="473" w:author="Copyeditor" w:date="2022-09-04T21:52:00Z">
        <w:r w:rsidDel="00C443A2">
          <w:rPr>
            <w:rFonts w:eastAsia="STSong"/>
          </w:rPr>
          <w:delText>”</w:delText>
        </w:r>
      </w:del>
      <w:r>
        <w:rPr>
          <w:rFonts w:eastAsia="STSong"/>
        </w:rPr>
        <w:t xml:space="preserve"> (Lee 59</w:t>
      </w:r>
      <w:ins w:id="474" w:author="Copyeditor" w:date="2022-09-04T21:52:00Z">
        <w:r w:rsidR="00C443A2">
          <w:rPr>
            <w:rFonts w:eastAsia="STSong"/>
          </w:rPr>
          <w:t>;</w:t>
        </w:r>
      </w:ins>
      <w:del w:id="475" w:author="Copyeditor" w:date="2022-09-04T21:52:00Z">
        <w:r w:rsidDel="00C443A2">
          <w:rPr>
            <w:rFonts w:eastAsia="STSong"/>
          </w:rPr>
          <w:delText>,</w:delText>
        </w:r>
      </w:del>
      <w:r>
        <w:rPr>
          <w:rFonts w:eastAsia="STSong"/>
        </w:rPr>
        <w:t xml:space="preserve"> Virgil </w:t>
      </w:r>
      <w:r w:rsidRPr="00AC05DC">
        <w:rPr>
          <w:rFonts w:eastAsia="STSong"/>
        </w:rPr>
        <w:t>40</w:t>
      </w:r>
      <w:r>
        <w:rPr>
          <w:rFonts w:eastAsia="STSong"/>
        </w:rPr>
        <w:t>)</w:t>
      </w:r>
      <w:r w:rsidRPr="00AC05DC">
        <w:rPr>
          <w:rFonts w:eastAsia="STSong"/>
        </w:rPr>
        <w:t>.</w:t>
      </w:r>
      <w:r w:rsidR="00061063">
        <w:rPr>
          <w:rFonts w:eastAsia="STSong"/>
        </w:rPr>
        <w:t xml:space="preserve"> </w:t>
      </w:r>
      <w:r>
        <w:rPr>
          <w:rFonts w:eastAsia="STSong"/>
        </w:rPr>
        <w:t xml:space="preserve">Yet Virgil </w:t>
      </w:r>
      <w:r w:rsidR="00291020">
        <w:rPr>
          <w:rFonts w:eastAsia="STSong"/>
        </w:rPr>
        <w:t>also presses</w:t>
      </w:r>
      <w:r>
        <w:rPr>
          <w:rFonts w:eastAsia="STSong"/>
        </w:rPr>
        <w:t xml:space="preserve"> to</w:t>
      </w:r>
      <w:r w:rsidRPr="00AC05DC">
        <w:rPr>
          <w:rFonts w:eastAsia="STSong"/>
        </w:rPr>
        <w:t xml:space="preserve"> the point of irony, perhaps to the point of transparent fantasy, the Golden Age vision of spontaneous luxury and </w:t>
      </w:r>
      <w:r>
        <w:rPr>
          <w:rFonts w:eastAsia="STSong"/>
        </w:rPr>
        <w:t>worklessness</w:t>
      </w:r>
      <w:r w:rsidRPr="00AC05DC">
        <w:rPr>
          <w:rFonts w:eastAsia="STSong"/>
        </w:rPr>
        <w:t xml:space="preserve"> without privation. </w:t>
      </w:r>
      <w:r w:rsidR="008D10D7">
        <w:rPr>
          <w:rFonts w:eastAsia="STSong"/>
        </w:rPr>
        <w:t xml:space="preserve">As the </w:t>
      </w:r>
      <w:r w:rsidR="008D10D7">
        <w:rPr>
          <w:rFonts w:eastAsia="STSong"/>
          <w:i/>
          <w:iCs/>
        </w:rPr>
        <w:t>Eclogue</w:t>
      </w:r>
      <w:r w:rsidR="008D10D7">
        <w:rPr>
          <w:rFonts w:eastAsia="STSong"/>
        </w:rPr>
        <w:t>’s</w:t>
      </w:r>
      <w:r w:rsidR="00061063">
        <w:rPr>
          <w:rFonts w:eastAsia="STSong"/>
        </w:rPr>
        <w:t xml:space="preserve"> landscape</w:t>
      </w:r>
      <w:r>
        <w:rPr>
          <w:rFonts w:eastAsia="STSong"/>
        </w:rPr>
        <w:t xml:space="preserve"> </w:t>
      </w:r>
      <w:r w:rsidR="008D10D7">
        <w:rPr>
          <w:rFonts w:eastAsia="STSong"/>
        </w:rPr>
        <w:t>“spontaneously” overflows</w:t>
      </w:r>
      <w:r>
        <w:rPr>
          <w:rFonts w:eastAsia="STSong"/>
        </w:rPr>
        <w:t xml:space="preserve"> with goods </w:t>
      </w:r>
      <w:r w:rsidR="00DE6709">
        <w:rPr>
          <w:rFonts w:eastAsia="STSong"/>
        </w:rPr>
        <w:t>that conform to aristocratic taste</w:t>
      </w:r>
      <w:r>
        <w:rPr>
          <w:rFonts w:eastAsia="STSong"/>
        </w:rPr>
        <w:t>, Virgi</w:t>
      </w:r>
      <w:r w:rsidR="00061063">
        <w:rPr>
          <w:rFonts w:eastAsia="STSong"/>
        </w:rPr>
        <w:t>l</w:t>
      </w:r>
      <w:del w:id="476" w:author="Copyeditor" w:date="2022-09-04T21:54:00Z">
        <w:r w:rsidDel="00C443A2">
          <w:rPr>
            <w:rFonts w:eastAsia="STSong"/>
          </w:rPr>
          <w:delText xml:space="preserve"> – </w:delText>
        </w:r>
      </w:del>
      <w:ins w:id="477" w:author="Copyeditor" w:date="2022-09-04T21:54:00Z">
        <w:r w:rsidR="00C443A2">
          <w:rPr>
            <w:rFonts w:eastAsia="STSong"/>
          </w:rPr>
          <w:t>—</w:t>
        </w:r>
      </w:ins>
      <w:r>
        <w:rPr>
          <w:rFonts w:eastAsia="STSong"/>
        </w:rPr>
        <w:t xml:space="preserve">and </w:t>
      </w:r>
      <w:r w:rsidR="00061063">
        <w:rPr>
          <w:rFonts w:eastAsia="STSong"/>
        </w:rPr>
        <w:t>Darwin’s parodist</w:t>
      </w:r>
      <w:r>
        <w:rPr>
          <w:rFonts w:eastAsia="STSong"/>
        </w:rPr>
        <w:t xml:space="preserve"> after him</w:t>
      </w:r>
      <w:del w:id="478" w:author="Copyeditor" w:date="2022-09-04T21:54:00Z">
        <w:r w:rsidDel="00C443A2">
          <w:rPr>
            <w:rFonts w:eastAsia="STSong"/>
          </w:rPr>
          <w:delText xml:space="preserve"> –</w:delText>
        </w:r>
      </w:del>
      <w:ins w:id="479" w:author="Copyeditor" w:date="2022-09-04T21:54:00Z">
        <w:r w:rsidR="00C443A2">
          <w:rPr>
            <w:rFonts w:eastAsia="STSong"/>
          </w:rPr>
          <w:t>—</w:t>
        </w:r>
      </w:ins>
      <w:del w:id="480" w:author="Copyeditor" w:date="2022-09-04T21:55:00Z">
        <w:r w:rsidDel="00C443A2">
          <w:rPr>
            <w:rFonts w:eastAsia="STSong"/>
          </w:rPr>
          <w:delText xml:space="preserve"> </w:delText>
        </w:r>
      </w:del>
      <w:r>
        <w:rPr>
          <w:rFonts w:eastAsia="STSong"/>
        </w:rPr>
        <w:t>manage</w:t>
      </w:r>
      <w:r w:rsidR="00291020">
        <w:rPr>
          <w:rFonts w:eastAsia="STSong"/>
        </w:rPr>
        <w:t>s</w:t>
      </w:r>
      <w:r>
        <w:rPr>
          <w:rFonts w:eastAsia="STSong"/>
        </w:rPr>
        <w:t xml:space="preserve"> to underscore the eye</w:t>
      </w:r>
      <w:del w:id="481" w:author="Copyeditor" w:date="2022-09-04T21:55:00Z">
        <w:r w:rsidDel="00C443A2">
          <w:rPr>
            <w:rFonts w:eastAsia="STSong"/>
          </w:rPr>
          <w:delText>-</w:delText>
        </w:r>
      </w:del>
      <w:r>
        <w:rPr>
          <w:rFonts w:eastAsia="STSong"/>
        </w:rPr>
        <w:t xml:space="preserve">brow-raising convenience for (certain) humans of that which the earth is said to give freely </w:t>
      </w:r>
      <w:ins w:id="482" w:author="Copyeditor" w:date="2022-09-04T21:56:00Z">
        <w:r w:rsidR="00C443A2">
          <w:rPr>
            <w:rFonts w:eastAsia="STSong"/>
          </w:rPr>
          <w:t>(</w:t>
        </w:r>
      </w:ins>
      <w:del w:id="483" w:author="Copyeditor" w:date="2022-09-04T21:56:00Z">
        <w:r w:rsidRPr="00C443A2" w:rsidDel="00C443A2">
          <w:rPr>
            <w:rFonts w:eastAsia="STSong"/>
          </w:rPr>
          <w:delText>[</w:delText>
        </w:r>
      </w:del>
      <w:r w:rsidRPr="00455A0D">
        <w:rPr>
          <w:rFonts w:eastAsia="STSong"/>
          <w:i/>
          <w:iCs/>
        </w:rPr>
        <w:t xml:space="preserve">sponte </w:t>
      </w:r>
      <w:proofErr w:type="spellStart"/>
      <w:r w:rsidRPr="00455A0D">
        <w:rPr>
          <w:rFonts w:eastAsia="STSong"/>
          <w:i/>
          <w:iCs/>
        </w:rPr>
        <w:t>sua</w:t>
      </w:r>
      <w:proofErr w:type="spellEnd"/>
      <w:del w:id="484" w:author="Copyeditor" w:date="2022-09-04T21:56:00Z">
        <w:r w:rsidRPr="005F474C" w:rsidDel="00C443A2">
          <w:rPr>
            <w:rFonts w:eastAsia="STSong"/>
          </w:rPr>
          <w:delText>]</w:delText>
        </w:r>
        <w:r w:rsidDel="00C443A2">
          <w:rPr>
            <w:rFonts w:eastAsia="STSong"/>
          </w:rPr>
          <w:delText xml:space="preserve"> </w:delText>
        </w:r>
      </w:del>
      <w:ins w:id="485" w:author="Copyeditor" w:date="2022-09-04T21:56:00Z">
        <w:r w:rsidR="00C443A2">
          <w:rPr>
            <w:rFonts w:eastAsia="STSong"/>
          </w:rPr>
          <w:t xml:space="preserve">) </w:t>
        </w:r>
      </w:ins>
      <w:r>
        <w:rPr>
          <w:rFonts w:eastAsia="STSong"/>
        </w:rPr>
        <w:t>in her golden mood.</w:t>
      </w:r>
      <w:commentRangeStart w:id="486"/>
      <w:r>
        <w:rPr>
          <w:rStyle w:val="EndnoteReference"/>
          <w:rFonts w:eastAsia="STSong"/>
        </w:rPr>
        <w:endnoteReference w:id="20"/>
      </w:r>
      <w:commentRangeEnd w:id="486"/>
      <w:r w:rsidR="00C31D3D">
        <w:rPr>
          <w:rStyle w:val="CommentReference"/>
        </w:rPr>
        <w:commentReference w:id="486"/>
      </w:r>
      <w:r>
        <w:rPr>
          <w:rFonts w:eastAsia="STSong"/>
        </w:rPr>
        <w:t xml:space="preserve"> </w:t>
      </w:r>
      <w:r w:rsidR="00061063">
        <w:rPr>
          <w:rFonts w:eastAsia="STSong"/>
        </w:rPr>
        <w:t xml:space="preserve">In </w:t>
      </w:r>
      <w:r w:rsidR="00DE6709">
        <w:rPr>
          <w:rFonts w:eastAsia="STSong"/>
        </w:rPr>
        <w:t>the</w:t>
      </w:r>
      <w:r w:rsidR="00061063">
        <w:rPr>
          <w:rFonts w:eastAsia="STSong"/>
        </w:rPr>
        <w:t xml:space="preserve"> </w:t>
      </w:r>
      <w:r w:rsidR="00DE6709">
        <w:rPr>
          <w:rFonts w:eastAsia="STSong"/>
        </w:rPr>
        <w:t>shadow of Virgil’s pastoral irony</w:t>
      </w:r>
      <w:r w:rsidR="00061063">
        <w:rPr>
          <w:rFonts w:eastAsia="STSong"/>
        </w:rPr>
        <w:t xml:space="preserve">, </w:t>
      </w:r>
      <w:r w:rsidR="00922D89">
        <w:rPr>
          <w:rFonts w:eastAsia="STSong"/>
        </w:rPr>
        <w:t>the</w:t>
      </w:r>
      <w:r w:rsidR="00360DA1">
        <w:rPr>
          <w:rFonts w:eastAsia="STSong"/>
        </w:rPr>
        <w:t xml:space="preserve"> </w:t>
      </w:r>
      <w:r w:rsidR="008D10D7">
        <w:rPr>
          <w:rFonts w:eastAsia="STSong"/>
        </w:rPr>
        <w:t>e</w:t>
      </w:r>
      <w:r w:rsidRPr="00AC05DC">
        <w:rPr>
          <w:rFonts w:eastAsia="STSong"/>
        </w:rPr>
        <w:t>arth’s unforced freedom</w:t>
      </w:r>
      <w:r w:rsidR="00061063">
        <w:rPr>
          <w:rFonts w:eastAsia="STSong"/>
        </w:rPr>
        <w:t xml:space="preserve"> </w:t>
      </w:r>
      <w:r w:rsidR="005C4B2A">
        <w:rPr>
          <w:rFonts w:eastAsia="STSong"/>
        </w:rPr>
        <w:t>can appear</w:t>
      </w:r>
      <w:r w:rsidR="008D10D7">
        <w:rPr>
          <w:rFonts w:eastAsia="STSong"/>
        </w:rPr>
        <w:t xml:space="preserve"> to </w:t>
      </w:r>
      <w:r w:rsidR="00922D89">
        <w:rPr>
          <w:rFonts w:eastAsia="STSong"/>
        </w:rPr>
        <w:t>differ precious little</w:t>
      </w:r>
      <w:r w:rsidRPr="00AC05DC">
        <w:rPr>
          <w:rFonts w:eastAsia="STSong"/>
        </w:rPr>
        <w:t xml:space="preserve"> from </w:t>
      </w:r>
      <w:r>
        <w:rPr>
          <w:rFonts w:eastAsia="STSong"/>
        </w:rPr>
        <w:t>her</w:t>
      </w:r>
      <w:r w:rsidRPr="00AC05DC">
        <w:rPr>
          <w:rFonts w:eastAsia="STSong"/>
        </w:rPr>
        <w:t xml:space="preserve"> forcible transformation</w:t>
      </w:r>
      <w:r w:rsidR="008D10D7">
        <w:rPr>
          <w:rFonts w:eastAsia="STSong"/>
        </w:rPr>
        <w:t xml:space="preserve">: </w:t>
      </w:r>
      <w:r w:rsidR="007F7385" w:rsidRPr="00AC05DC">
        <w:rPr>
          <w:rFonts w:eastAsia="STSong"/>
        </w:rPr>
        <w:t>other natures live to serve</w:t>
      </w:r>
      <w:r w:rsidR="00801DD0">
        <w:rPr>
          <w:rFonts w:eastAsia="STSong"/>
        </w:rPr>
        <w:t xml:space="preserve"> in Golden Age ecology</w:t>
      </w:r>
      <w:del w:id="489" w:author="Copyeditor" w:date="2022-09-04T22:00:00Z">
        <w:r w:rsidR="007F7385" w:rsidRPr="00AC05DC" w:rsidDel="00C31D3D">
          <w:rPr>
            <w:rFonts w:eastAsia="STSong"/>
          </w:rPr>
          <w:delText>,</w:delText>
        </w:r>
      </w:del>
      <w:r w:rsidR="007F7385" w:rsidRPr="00AC05DC">
        <w:rPr>
          <w:rFonts w:eastAsia="STSong"/>
        </w:rPr>
        <w:t xml:space="preserve"> and</w:t>
      </w:r>
      <w:ins w:id="490" w:author="Copyeditor" w:date="2022-09-04T22:00:00Z">
        <w:r w:rsidR="00C31D3D">
          <w:rPr>
            <w:rFonts w:eastAsia="STSong"/>
          </w:rPr>
          <w:t>,</w:t>
        </w:r>
      </w:ins>
      <w:r w:rsidR="007F7385" w:rsidRPr="00AC05DC">
        <w:rPr>
          <w:rFonts w:eastAsia="STSong"/>
        </w:rPr>
        <w:t xml:space="preserve"> </w:t>
      </w:r>
      <w:r w:rsidR="005C4B2A">
        <w:rPr>
          <w:rFonts w:eastAsia="STSong"/>
        </w:rPr>
        <w:t>celebrating</w:t>
      </w:r>
      <w:r w:rsidR="007F7385" w:rsidRPr="00AC05DC">
        <w:rPr>
          <w:rFonts w:eastAsia="STSong"/>
        </w:rPr>
        <w:t xml:space="preserve"> their </w:t>
      </w:r>
      <w:r w:rsidR="007F7385">
        <w:rPr>
          <w:rFonts w:eastAsia="STSong"/>
        </w:rPr>
        <w:t>creative</w:t>
      </w:r>
      <w:r w:rsidR="007F7385" w:rsidRPr="00AC05DC">
        <w:rPr>
          <w:rFonts w:eastAsia="STSong"/>
        </w:rPr>
        <w:t xml:space="preserve"> powers</w:t>
      </w:r>
      <w:del w:id="491" w:author="Copyeditor" w:date="2022-09-04T22:00:00Z">
        <w:r w:rsidR="007F7385" w:rsidDel="00C31D3D">
          <w:rPr>
            <w:rFonts w:eastAsia="STSong"/>
          </w:rPr>
          <w:delText>,</w:delText>
        </w:r>
      </w:del>
      <w:r w:rsidR="007F7385">
        <w:rPr>
          <w:rFonts w:eastAsia="STSong"/>
        </w:rPr>
        <w:t xml:space="preserve"> à la Darwin</w:t>
      </w:r>
      <w:r w:rsidR="00801DD0">
        <w:rPr>
          <w:rFonts w:eastAsia="STSong"/>
        </w:rPr>
        <w:t xml:space="preserve"> </w:t>
      </w:r>
      <w:ins w:id="492" w:author="Copyeditor" w:date="2022-09-04T22:01:00Z">
        <w:r w:rsidR="00C31D3D">
          <w:rPr>
            <w:rFonts w:eastAsia="STSong"/>
          </w:rPr>
          <w:t>(</w:t>
        </w:r>
      </w:ins>
      <w:del w:id="493" w:author="Copyeditor" w:date="2022-09-04T22:01:00Z">
        <w:r w:rsidR="00801DD0" w:rsidDel="00C31D3D">
          <w:rPr>
            <w:rFonts w:eastAsia="STSong"/>
          </w:rPr>
          <w:delText xml:space="preserve">– </w:delText>
        </w:r>
      </w:del>
      <w:r w:rsidR="00801DD0">
        <w:rPr>
          <w:rFonts w:eastAsia="STSong"/>
        </w:rPr>
        <w:t>like their “resilience,” in a contemporary idiom</w:t>
      </w:r>
      <w:ins w:id="494" w:author="Copyeditor" w:date="2022-09-04T22:01:00Z">
        <w:r w:rsidR="00C31D3D">
          <w:rPr>
            <w:rFonts w:eastAsia="STSong"/>
          </w:rPr>
          <w:t>),</w:t>
        </w:r>
      </w:ins>
      <w:del w:id="495" w:author="Copyeditor" w:date="2022-09-04T22:01:00Z">
        <w:r w:rsidR="00801DD0" w:rsidDel="00C31D3D">
          <w:rPr>
            <w:rFonts w:eastAsia="STSong"/>
          </w:rPr>
          <w:delText xml:space="preserve"> –</w:delText>
        </w:r>
      </w:del>
      <w:r w:rsidR="007F7385">
        <w:rPr>
          <w:rFonts w:eastAsia="STSong"/>
        </w:rPr>
        <w:t xml:space="preserve"> </w:t>
      </w:r>
      <w:r w:rsidR="007F7385" w:rsidRPr="00AC05DC">
        <w:rPr>
          <w:rFonts w:eastAsia="STSong"/>
        </w:rPr>
        <w:t>may be little more than an alibi for subjecting them to every serviceable transformation</w:t>
      </w:r>
      <w:r w:rsidR="007F7385">
        <w:rPr>
          <w:rFonts w:eastAsia="STSong"/>
        </w:rPr>
        <w:t>.</w:t>
      </w:r>
      <w:commentRangeStart w:id="496"/>
      <w:r w:rsidR="00DA18CB">
        <w:rPr>
          <w:rStyle w:val="EndnoteReference"/>
          <w:rFonts w:eastAsia="STSong"/>
        </w:rPr>
        <w:endnoteReference w:id="21"/>
      </w:r>
      <w:commentRangeEnd w:id="496"/>
      <w:r w:rsidR="00723882">
        <w:rPr>
          <w:rStyle w:val="CommentReference"/>
        </w:rPr>
        <w:commentReference w:id="496"/>
      </w:r>
      <w:r w:rsidR="007F7385">
        <w:rPr>
          <w:rFonts w:eastAsia="STSong"/>
        </w:rPr>
        <w:t xml:space="preserve"> </w:t>
      </w:r>
      <w:r>
        <w:rPr>
          <w:rFonts w:eastAsia="STSong"/>
        </w:rPr>
        <w:t xml:space="preserve">From a </w:t>
      </w:r>
      <w:r w:rsidRPr="00AC05DC">
        <w:rPr>
          <w:rFonts w:eastAsia="STSong"/>
        </w:rPr>
        <w:t xml:space="preserve">Marxian </w:t>
      </w:r>
      <w:r w:rsidR="00922D89">
        <w:rPr>
          <w:rFonts w:eastAsia="STSong"/>
        </w:rPr>
        <w:t xml:space="preserve">perspective, </w:t>
      </w:r>
      <w:del w:id="518" w:author="Copyeditor" w:date="2022-09-04T22:23:00Z">
        <w:r w:rsidR="00922D89" w:rsidDel="00723882">
          <w:rPr>
            <w:rFonts w:eastAsia="STSong"/>
          </w:rPr>
          <w:delText>moreover</w:delText>
        </w:r>
        <w:r w:rsidRPr="00AC05DC" w:rsidDel="00723882">
          <w:rPr>
            <w:rFonts w:eastAsia="STSong"/>
          </w:rPr>
          <w:delText xml:space="preserve">, </w:delText>
        </w:r>
      </w:del>
      <w:r w:rsidRPr="00AC05DC">
        <w:rPr>
          <w:rFonts w:eastAsia="STSong"/>
        </w:rPr>
        <w:t xml:space="preserve">is </w:t>
      </w:r>
      <w:r>
        <w:rPr>
          <w:rFonts w:eastAsia="STSong"/>
        </w:rPr>
        <w:t xml:space="preserve">not </w:t>
      </w:r>
      <w:r w:rsidRPr="00AC05DC">
        <w:rPr>
          <w:rFonts w:eastAsia="STSong"/>
        </w:rPr>
        <w:t>nature’s productive “aut</w:t>
      </w:r>
      <w:r>
        <w:rPr>
          <w:rFonts w:eastAsia="STSong"/>
        </w:rPr>
        <w:t>omat</w:t>
      </w:r>
      <w:r w:rsidRPr="00AC05DC">
        <w:rPr>
          <w:rFonts w:eastAsia="STSong"/>
        </w:rPr>
        <w:t xml:space="preserve">ism” in </w:t>
      </w:r>
      <w:r w:rsidR="000F3C1B">
        <w:rPr>
          <w:rFonts w:eastAsia="STSong"/>
        </w:rPr>
        <w:t xml:space="preserve">the </w:t>
      </w:r>
      <w:r w:rsidRPr="00AC05DC">
        <w:rPr>
          <w:rFonts w:eastAsia="STSong"/>
        </w:rPr>
        <w:t xml:space="preserve">Golden Age </w:t>
      </w:r>
      <w:r w:rsidR="000F3C1B">
        <w:rPr>
          <w:rFonts w:eastAsia="STSong"/>
        </w:rPr>
        <w:t xml:space="preserve">merely </w:t>
      </w:r>
      <w:r w:rsidRPr="00AC05DC">
        <w:rPr>
          <w:rFonts w:eastAsia="STSong"/>
        </w:rPr>
        <w:t xml:space="preserve">a wishful erasure of human producers from the picture, </w:t>
      </w:r>
      <w:r w:rsidR="000F3C1B">
        <w:rPr>
          <w:rFonts w:eastAsia="STSong"/>
        </w:rPr>
        <w:t>if not a</w:t>
      </w:r>
      <w:r w:rsidRPr="00AC05DC">
        <w:rPr>
          <w:rFonts w:eastAsia="STSong"/>
        </w:rPr>
        <w:t xml:space="preserve"> fantasy of total automation?</w:t>
      </w:r>
      <w:r w:rsidR="00291020">
        <w:rPr>
          <w:rFonts w:eastAsia="STSong"/>
        </w:rPr>
        <w:t xml:space="preserve"> </w:t>
      </w:r>
    </w:p>
    <w:p w14:paraId="79F3F1AD" w14:textId="5F74523A" w:rsidR="00E41CDA" w:rsidRPr="00276F5D" w:rsidRDefault="00291020" w:rsidP="002105A7">
      <w:pPr>
        <w:spacing w:line="480" w:lineRule="auto"/>
        <w:ind w:firstLine="720"/>
        <w:rPr>
          <w:rFonts w:eastAsia="STSong"/>
        </w:rPr>
      </w:pPr>
      <w:r>
        <w:rPr>
          <w:rFonts w:eastAsia="STSong"/>
        </w:rPr>
        <w:t xml:space="preserve">Such </w:t>
      </w:r>
      <w:r w:rsidR="00801DD0">
        <w:rPr>
          <w:rFonts w:eastAsia="STSong"/>
        </w:rPr>
        <w:t xml:space="preserve">crucial, </w:t>
      </w:r>
      <w:r w:rsidR="002675C0">
        <w:rPr>
          <w:rFonts w:eastAsia="STSong"/>
        </w:rPr>
        <w:t>demystif</w:t>
      </w:r>
      <w:r w:rsidR="005C4B2A">
        <w:rPr>
          <w:rFonts w:eastAsia="STSong"/>
        </w:rPr>
        <w:t xml:space="preserve">ying </w:t>
      </w:r>
      <w:r w:rsidR="00801DD0">
        <w:rPr>
          <w:rFonts w:eastAsia="STSong"/>
        </w:rPr>
        <w:t>critiques</w:t>
      </w:r>
      <w:r w:rsidR="005C4B2A">
        <w:rPr>
          <w:rFonts w:eastAsia="STSong"/>
        </w:rPr>
        <w:t xml:space="preserve"> </w:t>
      </w:r>
      <w:r w:rsidR="00C3182E">
        <w:rPr>
          <w:rFonts w:eastAsia="STSong"/>
        </w:rPr>
        <w:t>can</w:t>
      </w:r>
      <w:r w:rsidR="00A820B1">
        <w:rPr>
          <w:rFonts w:eastAsia="STSong"/>
        </w:rPr>
        <w:t xml:space="preserve"> never finally</w:t>
      </w:r>
      <w:r w:rsidR="008B449F">
        <w:rPr>
          <w:rFonts w:eastAsia="STSong"/>
        </w:rPr>
        <w:t xml:space="preserve"> be</w:t>
      </w:r>
      <w:r>
        <w:rPr>
          <w:rFonts w:eastAsia="STSong"/>
        </w:rPr>
        <w:t xml:space="preserve"> gainsaid</w:t>
      </w:r>
      <w:r w:rsidR="00BD0A84">
        <w:rPr>
          <w:rFonts w:eastAsia="STSong"/>
        </w:rPr>
        <w:t>.</w:t>
      </w:r>
      <w:r w:rsidR="00801DD0">
        <w:rPr>
          <w:rStyle w:val="EndnoteReference"/>
          <w:rFonts w:eastAsia="STSong"/>
        </w:rPr>
        <w:endnoteReference w:id="22"/>
      </w:r>
      <w:r w:rsidR="00BD0A84">
        <w:rPr>
          <w:rFonts w:eastAsia="STSong"/>
        </w:rPr>
        <w:t xml:space="preserve"> </w:t>
      </w:r>
      <w:r w:rsidR="00801DD0">
        <w:rPr>
          <w:rFonts w:eastAsia="STSong"/>
        </w:rPr>
        <w:t>But neither, I would argue, can they finally exhaust</w:t>
      </w:r>
      <w:r w:rsidR="00801DD0" w:rsidRPr="009F61D2">
        <w:rPr>
          <w:rFonts w:eastAsia="STSong"/>
        </w:rPr>
        <w:t xml:space="preserve"> </w:t>
      </w:r>
      <w:r w:rsidR="00801DD0">
        <w:rPr>
          <w:rFonts w:eastAsia="STSong"/>
        </w:rPr>
        <w:t>the provocation of utopian techno-pastoral.</w:t>
      </w:r>
      <w:commentRangeStart w:id="521"/>
      <w:r w:rsidR="00801DD0">
        <w:rPr>
          <w:rStyle w:val="EndnoteReference"/>
          <w:rFonts w:eastAsia="STSong"/>
        </w:rPr>
        <w:endnoteReference w:id="23"/>
      </w:r>
      <w:commentRangeEnd w:id="521"/>
      <w:r w:rsidR="00D75AC1">
        <w:rPr>
          <w:rStyle w:val="CommentReference"/>
        </w:rPr>
        <w:commentReference w:id="521"/>
      </w:r>
      <w:r w:rsidR="00801DD0">
        <w:rPr>
          <w:rFonts w:eastAsia="STSong"/>
        </w:rPr>
        <w:t xml:space="preserve"> </w:t>
      </w:r>
      <w:r w:rsidR="00C3182E" w:rsidRPr="00276F5D">
        <w:rPr>
          <w:rFonts w:eastAsia="STSong"/>
        </w:rPr>
        <w:t>Read credulously,</w:t>
      </w:r>
      <w:r w:rsidR="00BD0A84" w:rsidRPr="00276F5D">
        <w:rPr>
          <w:rFonts w:eastAsia="STSong"/>
        </w:rPr>
        <w:t xml:space="preserve"> fo</w:t>
      </w:r>
      <w:r w:rsidR="0048403A" w:rsidRPr="00276F5D">
        <w:rPr>
          <w:rFonts w:eastAsia="STSong"/>
        </w:rPr>
        <w:t xml:space="preserve">ur features of </w:t>
      </w:r>
      <w:r w:rsidR="00C3182E" w:rsidRPr="00276F5D">
        <w:rPr>
          <w:rFonts w:eastAsia="STSong"/>
        </w:rPr>
        <w:t xml:space="preserve">the </w:t>
      </w:r>
      <w:proofErr w:type="spellStart"/>
      <w:r w:rsidR="0048403A" w:rsidRPr="00276F5D">
        <w:rPr>
          <w:rFonts w:eastAsia="STSong"/>
        </w:rPr>
        <w:t>Darwinesque</w:t>
      </w:r>
      <w:proofErr w:type="spellEnd"/>
      <w:r w:rsidR="0048403A" w:rsidRPr="00276F5D">
        <w:rPr>
          <w:rFonts w:eastAsia="STSong"/>
        </w:rPr>
        <w:t xml:space="preserve"> pastoral </w:t>
      </w:r>
      <w:r w:rsidR="00BD0A84" w:rsidRPr="00276F5D">
        <w:rPr>
          <w:rFonts w:eastAsia="STSong"/>
        </w:rPr>
        <w:t>st</w:t>
      </w:r>
      <w:r w:rsidR="00C3182E" w:rsidRPr="00276F5D">
        <w:rPr>
          <w:rFonts w:eastAsia="STSong"/>
        </w:rPr>
        <w:t>rain under investigation st</w:t>
      </w:r>
      <w:r w:rsidR="00BD0A84" w:rsidRPr="00276F5D">
        <w:rPr>
          <w:rFonts w:eastAsia="STSong"/>
        </w:rPr>
        <w:t>and out as utopian</w:t>
      </w:r>
      <w:r w:rsidR="009B7BFF">
        <w:rPr>
          <w:rFonts w:eastAsia="STSong"/>
        </w:rPr>
        <w:t xml:space="preserve"> in historical retrospect</w:t>
      </w:r>
      <w:r w:rsidR="00276F5D">
        <w:rPr>
          <w:rFonts w:eastAsia="STSong"/>
        </w:rPr>
        <w:t xml:space="preserve">, in so far as </w:t>
      </w:r>
      <w:r w:rsidR="00C3182E" w:rsidRPr="00276F5D">
        <w:rPr>
          <w:rFonts w:eastAsia="STSong"/>
        </w:rPr>
        <w:t xml:space="preserve">they </w:t>
      </w:r>
      <w:r w:rsidR="009B7BFF">
        <w:rPr>
          <w:rFonts w:eastAsia="STSong"/>
        </w:rPr>
        <w:t xml:space="preserve">would </w:t>
      </w:r>
      <w:r w:rsidR="00D46F88" w:rsidRPr="00276F5D">
        <w:rPr>
          <w:rFonts w:eastAsia="STSong"/>
        </w:rPr>
        <w:t xml:space="preserve">break the frame of </w:t>
      </w:r>
      <w:r w:rsidR="009B7BFF">
        <w:rPr>
          <w:rFonts w:eastAsia="STSong"/>
        </w:rPr>
        <w:t xml:space="preserve">the politics of nature that triumphed in the interim, up to and including our </w:t>
      </w:r>
      <w:r w:rsidR="00C3182E" w:rsidRPr="00276F5D">
        <w:rPr>
          <w:rFonts w:eastAsia="STSong"/>
        </w:rPr>
        <w:t>normative</w:t>
      </w:r>
      <w:r w:rsidR="009B7BFF">
        <w:rPr>
          <w:rFonts w:eastAsia="STSong"/>
        </w:rPr>
        <w:t xml:space="preserve"> sense of </w:t>
      </w:r>
      <w:r w:rsidR="00D46F88" w:rsidRPr="00276F5D">
        <w:rPr>
          <w:rFonts w:eastAsia="STSong"/>
        </w:rPr>
        <w:t>political ecology.</w:t>
      </w:r>
    </w:p>
    <w:p w14:paraId="02CC5D49" w14:textId="61B4D6FE" w:rsidR="00E41CDA" w:rsidRPr="00887275" w:rsidRDefault="00C3182E" w:rsidP="002105A7">
      <w:pPr>
        <w:spacing w:line="480" w:lineRule="auto"/>
        <w:ind w:firstLine="720"/>
        <w:rPr>
          <w:rFonts w:eastAsia="STSong"/>
        </w:rPr>
      </w:pPr>
      <w:r>
        <w:rPr>
          <w:rFonts w:eastAsia="STSong"/>
        </w:rPr>
        <w:t xml:space="preserve">The first </w:t>
      </w:r>
      <w:ins w:id="526" w:author="Copyeditor" w:date="2022-09-05T11:25:00Z">
        <w:r w:rsidR="00CB7B82">
          <w:rPr>
            <w:rFonts w:eastAsia="STSong"/>
          </w:rPr>
          <w:t xml:space="preserve">feature </w:t>
        </w:r>
      </w:ins>
      <w:r>
        <w:rPr>
          <w:rFonts w:eastAsia="STSong"/>
        </w:rPr>
        <w:t xml:space="preserve">concerns pastoral </w:t>
      </w:r>
      <w:proofErr w:type="spellStart"/>
      <w:r w:rsidRPr="00AC05DC">
        <w:rPr>
          <w:rFonts w:eastAsia="STSong"/>
          <w:i/>
        </w:rPr>
        <w:t>adynata</w:t>
      </w:r>
      <w:proofErr w:type="spellEnd"/>
      <w:r>
        <w:rPr>
          <w:rFonts w:eastAsia="STSong"/>
        </w:rPr>
        <w:t xml:space="preserve"> and </w:t>
      </w:r>
      <w:proofErr w:type="spellStart"/>
      <w:r>
        <w:rPr>
          <w:rFonts w:eastAsia="STSong"/>
          <w:i/>
        </w:rPr>
        <w:t>impossibilia</w:t>
      </w:r>
      <w:proofErr w:type="spellEnd"/>
      <w:del w:id="527" w:author="Copyeditor" w:date="2022-09-04T22:28:00Z">
        <w:r w:rsidDel="00D75AC1">
          <w:rPr>
            <w:rFonts w:eastAsia="STSong"/>
          </w:rPr>
          <w:delText xml:space="preserve"> – </w:delText>
        </w:r>
      </w:del>
      <w:ins w:id="528" w:author="Copyeditor" w:date="2022-09-04T22:28:00Z">
        <w:r w:rsidR="00D75AC1">
          <w:rPr>
            <w:rFonts w:eastAsia="STSong"/>
          </w:rPr>
          <w:t>—</w:t>
        </w:r>
      </w:ins>
      <w:del w:id="529" w:author="Copyeditor" w:date="2022-09-04T22:28:00Z">
        <w:r w:rsidR="00801DD0" w:rsidDel="00D75AC1">
          <w:rPr>
            <w:rFonts w:eastAsia="STSong"/>
          </w:rPr>
          <w:delText>thos</w:delText>
        </w:r>
      </w:del>
      <w:ins w:id="530" w:author="Copyeditor" w:date="2022-09-04T22:28:00Z">
        <w:r w:rsidR="00D75AC1">
          <w:rPr>
            <w:rFonts w:eastAsia="STSong"/>
          </w:rPr>
          <w:t>those</w:t>
        </w:r>
      </w:ins>
      <w:r w:rsidR="00801DD0">
        <w:rPr>
          <w:rFonts w:eastAsia="STSong"/>
        </w:rPr>
        <w:t xml:space="preserve"> </w:t>
      </w:r>
      <w:r>
        <w:rPr>
          <w:rFonts w:eastAsia="STSong"/>
        </w:rPr>
        <w:t>“miraculous dislocations of natural law” that have been hallmarks of pastoral rhetoric since Theocritus</w:t>
      </w:r>
      <w:r w:rsidR="009B7BFF">
        <w:rPr>
          <w:rFonts w:eastAsia="STSong"/>
        </w:rPr>
        <w:t xml:space="preserve"> (</w:t>
      </w:r>
      <w:proofErr w:type="spellStart"/>
      <w:r w:rsidR="009B7BFF">
        <w:rPr>
          <w:rFonts w:eastAsia="STSong"/>
        </w:rPr>
        <w:t>Rosenmeyer</w:t>
      </w:r>
      <w:proofErr w:type="spellEnd"/>
      <w:del w:id="531" w:author="Copyeditor" w:date="2022-09-04T22:29:00Z">
        <w:r w:rsidR="009B7BFF" w:rsidDel="00D75AC1">
          <w:rPr>
            <w:rFonts w:eastAsia="STSong"/>
          </w:rPr>
          <w:delText>,</w:delText>
        </w:r>
      </w:del>
      <w:r w:rsidR="009B7BFF">
        <w:rPr>
          <w:rFonts w:eastAsia="STSong"/>
        </w:rPr>
        <w:t xml:space="preserve"> </w:t>
      </w:r>
      <w:r w:rsidR="009B7BFF" w:rsidRPr="00EC15C9">
        <w:rPr>
          <w:rFonts w:eastAsia="STSong"/>
        </w:rPr>
        <w:t>216</w:t>
      </w:r>
      <w:r w:rsidR="009B7BFF" w:rsidRPr="00AD678B">
        <w:rPr>
          <w:rFonts w:eastAsia="STSong"/>
        </w:rPr>
        <w:t>).</w:t>
      </w:r>
      <w:r w:rsidR="009B7BFF">
        <w:rPr>
          <w:rFonts w:eastAsia="STSong"/>
        </w:rPr>
        <w:t xml:space="preserve"> </w:t>
      </w:r>
      <w:r w:rsidR="00801DD0">
        <w:rPr>
          <w:rFonts w:eastAsia="STSong"/>
        </w:rPr>
        <w:t>While these are typically read as tropes</w:t>
      </w:r>
      <w:r w:rsidR="00887275">
        <w:rPr>
          <w:rFonts w:eastAsia="STSong"/>
        </w:rPr>
        <w:t xml:space="preserve"> for </w:t>
      </w:r>
      <w:r>
        <w:rPr>
          <w:rFonts w:eastAsia="STSong"/>
        </w:rPr>
        <w:t>impossibility itself</w:t>
      </w:r>
      <w:r w:rsidR="00801DD0">
        <w:rPr>
          <w:rFonts w:eastAsia="STSong"/>
        </w:rPr>
        <w:t>, or signs of divine intervention, they also effect</w:t>
      </w:r>
      <w:r w:rsidR="00BD0A84">
        <w:rPr>
          <w:rFonts w:eastAsia="STSong"/>
        </w:rPr>
        <w:t xml:space="preserve">, as I have suggested, </w:t>
      </w:r>
      <w:r w:rsidR="00801DD0">
        <w:rPr>
          <w:rFonts w:eastAsia="STSong"/>
        </w:rPr>
        <w:t>a</w:t>
      </w:r>
      <w:r w:rsidR="009B7BFF">
        <w:rPr>
          <w:rFonts w:eastAsia="STSong"/>
        </w:rPr>
        <w:t xml:space="preserve"> provocative</w:t>
      </w:r>
      <w:r w:rsidR="00887275">
        <w:rPr>
          <w:rFonts w:eastAsia="STSong"/>
        </w:rPr>
        <w:t xml:space="preserve"> decoupling of</w:t>
      </w:r>
      <w:r w:rsidR="00E41CDA" w:rsidRPr="00AC05DC">
        <w:rPr>
          <w:rFonts w:eastAsia="STSong"/>
        </w:rPr>
        <w:t xml:space="preserve"> </w:t>
      </w:r>
      <w:r w:rsidR="009B7BFF">
        <w:rPr>
          <w:rFonts w:eastAsia="STSong"/>
        </w:rPr>
        <w:t xml:space="preserve">the concept </w:t>
      </w:r>
      <w:r w:rsidR="009B7BFF">
        <w:rPr>
          <w:rFonts w:eastAsia="STSong"/>
        </w:rPr>
        <w:lastRenderedPageBreak/>
        <w:t xml:space="preserve">of </w:t>
      </w:r>
      <w:r w:rsidR="00887275">
        <w:rPr>
          <w:rFonts w:eastAsia="STSong"/>
        </w:rPr>
        <w:t>n</w:t>
      </w:r>
      <w:r w:rsidR="00E41CDA" w:rsidRPr="00AC05DC">
        <w:rPr>
          <w:rFonts w:eastAsia="STSong"/>
        </w:rPr>
        <w:t xml:space="preserve">ature </w:t>
      </w:r>
      <w:r w:rsidR="00887275">
        <w:rPr>
          <w:rFonts w:eastAsia="STSong"/>
        </w:rPr>
        <w:t xml:space="preserve">from </w:t>
      </w:r>
      <w:r w:rsidR="00801DD0">
        <w:rPr>
          <w:rFonts w:eastAsia="STSong"/>
        </w:rPr>
        <w:t>those</w:t>
      </w:r>
      <w:r w:rsidR="009B7BFF">
        <w:rPr>
          <w:rFonts w:eastAsia="STSong"/>
        </w:rPr>
        <w:t xml:space="preserve"> of </w:t>
      </w:r>
      <w:r w:rsidR="00887275">
        <w:rPr>
          <w:rFonts w:eastAsia="STSong"/>
        </w:rPr>
        <w:t>necess</w:t>
      </w:r>
      <w:r w:rsidR="00801DD0">
        <w:rPr>
          <w:rFonts w:eastAsia="STSong"/>
        </w:rPr>
        <w:t xml:space="preserve">ity and </w:t>
      </w:r>
      <w:r w:rsidR="00887275">
        <w:rPr>
          <w:rFonts w:eastAsia="STSong"/>
        </w:rPr>
        <w:t>determination</w:t>
      </w:r>
      <w:r w:rsidR="007A259F">
        <w:rPr>
          <w:rFonts w:eastAsia="STSong"/>
        </w:rPr>
        <w:t xml:space="preserve">. In such </w:t>
      </w:r>
      <w:r w:rsidR="002675C0">
        <w:rPr>
          <w:rFonts w:eastAsia="STSong"/>
        </w:rPr>
        <w:t>figures</w:t>
      </w:r>
      <w:r w:rsidR="007A259F">
        <w:rPr>
          <w:rFonts w:eastAsia="STSong"/>
        </w:rPr>
        <w:t>, nature ceases to play the role of indifferent background to human suffering and triumph,</w:t>
      </w:r>
      <w:r w:rsidR="00120BFF">
        <w:rPr>
          <w:rFonts w:eastAsia="STSong"/>
        </w:rPr>
        <w:t xml:space="preserve"> </w:t>
      </w:r>
      <w:r w:rsidR="00801DD0">
        <w:rPr>
          <w:rFonts w:eastAsia="STSong"/>
        </w:rPr>
        <w:t>of</w:t>
      </w:r>
      <w:r w:rsidR="00120BFF">
        <w:rPr>
          <w:rFonts w:eastAsia="STSong"/>
        </w:rPr>
        <w:t xml:space="preserve"> the repetitive cycle from which the arrow of human history breaks, </w:t>
      </w:r>
      <w:r w:rsidR="00801DD0">
        <w:rPr>
          <w:rFonts w:eastAsia="STSong"/>
        </w:rPr>
        <w:t>of</w:t>
      </w:r>
      <w:r w:rsidR="00120BFF">
        <w:rPr>
          <w:rFonts w:eastAsia="STSong"/>
        </w:rPr>
        <w:t xml:space="preserve"> the ironclad physical determination fro</w:t>
      </w:r>
      <w:r w:rsidR="00FB7D33">
        <w:rPr>
          <w:rFonts w:eastAsia="STSong"/>
        </w:rPr>
        <w:t>m</w:t>
      </w:r>
      <w:r w:rsidR="00120BFF">
        <w:rPr>
          <w:rFonts w:eastAsia="STSong"/>
        </w:rPr>
        <w:t xml:space="preserve"> which we wrest our uniquely human moral freedom. </w:t>
      </w:r>
      <w:r w:rsidR="00FB7D33">
        <w:rPr>
          <w:rFonts w:eastAsia="STSong"/>
        </w:rPr>
        <w:t xml:space="preserve">Instead, other natures freely take part in the </w:t>
      </w:r>
      <w:r w:rsidR="003857E3">
        <w:rPr>
          <w:rFonts w:eastAsia="STSong"/>
        </w:rPr>
        <w:t xml:space="preserve">action in a manner </w:t>
      </w:r>
      <w:r w:rsidR="00887275">
        <w:rPr>
          <w:rFonts w:eastAsia="STSong"/>
        </w:rPr>
        <w:t>that cannot quite be</w:t>
      </w:r>
      <w:r w:rsidR="00AE3A68">
        <w:rPr>
          <w:rFonts w:eastAsia="STSong"/>
        </w:rPr>
        <w:t xml:space="preserve"> explained away as anthropomorphism</w:t>
      </w:r>
      <w:r w:rsidR="003857E3">
        <w:rPr>
          <w:rFonts w:eastAsia="STSong"/>
        </w:rPr>
        <w:t>.</w:t>
      </w:r>
      <w:commentRangeStart w:id="532"/>
      <w:r w:rsidR="00801DD0">
        <w:rPr>
          <w:rStyle w:val="EndnoteReference"/>
          <w:rFonts w:eastAsia="STSong"/>
        </w:rPr>
        <w:endnoteReference w:id="24"/>
      </w:r>
      <w:commentRangeEnd w:id="532"/>
      <w:r w:rsidR="007F4B17">
        <w:rPr>
          <w:rStyle w:val="CommentReference"/>
        </w:rPr>
        <w:commentReference w:id="532"/>
      </w:r>
      <w:r w:rsidR="003857E3">
        <w:rPr>
          <w:rFonts w:eastAsia="STSong"/>
        </w:rPr>
        <w:t xml:space="preserve"> </w:t>
      </w:r>
      <w:r w:rsidR="00F070C0">
        <w:rPr>
          <w:rFonts w:eastAsia="STSong"/>
        </w:rPr>
        <w:t>And in so far as</w:t>
      </w:r>
      <w:r w:rsidR="003857E3">
        <w:rPr>
          <w:rFonts w:eastAsia="STSong"/>
        </w:rPr>
        <w:t xml:space="preserve"> Golden Age pastoral</w:t>
      </w:r>
      <w:r w:rsidR="001F5349">
        <w:rPr>
          <w:rFonts w:eastAsia="STSong"/>
        </w:rPr>
        <w:t xml:space="preserve">ists </w:t>
      </w:r>
      <w:r w:rsidR="003C0C8A">
        <w:rPr>
          <w:rFonts w:eastAsia="STSong"/>
        </w:rPr>
        <w:t>depict</w:t>
      </w:r>
      <w:r w:rsidR="003857E3">
        <w:rPr>
          <w:rFonts w:eastAsia="STSong"/>
        </w:rPr>
        <w:t xml:space="preserve"> </w:t>
      </w:r>
      <w:proofErr w:type="spellStart"/>
      <w:r w:rsidR="001F5349">
        <w:rPr>
          <w:rFonts w:eastAsia="STSong"/>
          <w:i/>
          <w:iCs/>
        </w:rPr>
        <w:t>impossibilia</w:t>
      </w:r>
      <w:proofErr w:type="spellEnd"/>
      <w:r w:rsidR="003857E3">
        <w:rPr>
          <w:rFonts w:eastAsia="STSong"/>
        </w:rPr>
        <w:t xml:space="preserve"> as effect</w:t>
      </w:r>
      <w:r w:rsidR="001F5349">
        <w:rPr>
          <w:rFonts w:eastAsia="STSong"/>
        </w:rPr>
        <w:t xml:space="preserve">s </w:t>
      </w:r>
      <w:r w:rsidR="003857E3">
        <w:rPr>
          <w:rFonts w:eastAsia="STSong"/>
        </w:rPr>
        <w:t xml:space="preserve">of </w:t>
      </w:r>
      <w:r w:rsidR="003857E3" w:rsidRPr="007F4B17">
        <w:rPr>
          <w:rFonts w:eastAsia="STSong"/>
          <w:rPrChange w:id="535" w:author="Copyeditor" w:date="2022-09-04T22:34:00Z">
            <w:rPr>
              <w:rFonts w:eastAsia="STSong"/>
              <w:i/>
              <w:iCs/>
            </w:rPr>
          </w:rPrChange>
        </w:rPr>
        <w:t>political</w:t>
      </w:r>
      <w:r w:rsidR="003857E3">
        <w:rPr>
          <w:rFonts w:eastAsia="STSong"/>
        </w:rPr>
        <w:t xml:space="preserve"> regime change</w:t>
      </w:r>
      <w:r w:rsidR="002D1642">
        <w:rPr>
          <w:rFonts w:eastAsia="STSong"/>
        </w:rPr>
        <w:t xml:space="preserve">, </w:t>
      </w:r>
      <w:r w:rsidR="001F5349">
        <w:rPr>
          <w:rFonts w:eastAsia="STSong"/>
        </w:rPr>
        <w:t>they</w:t>
      </w:r>
      <w:r w:rsidR="003C0C8A">
        <w:rPr>
          <w:rFonts w:eastAsia="STSong"/>
        </w:rPr>
        <w:t xml:space="preserve"> </w:t>
      </w:r>
      <w:ins w:id="536" w:author="Copyeditor" w:date="2022-09-05T12:18:00Z">
        <w:r w:rsidR="004916BC">
          <w:rPr>
            <w:rFonts w:eastAsia="STSong"/>
          </w:rPr>
          <w:t xml:space="preserve">also </w:t>
        </w:r>
      </w:ins>
      <w:del w:id="537" w:author="Copyeditor" w:date="2022-09-05T12:18:00Z">
        <w:r w:rsidR="003C0C8A" w:rsidDel="004916BC">
          <w:rPr>
            <w:rFonts w:eastAsia="STSong"/>
          </w:rPr>
          <w:delText xml:space="preserve">both </w:delText>
        </w:r>
      </w:del>
      <w:r w:rsidR="003C0C8A">
        <w:rPr>
          <w:rFonts w:eastAsia="STSong"/>
        </w:rPr>
        <w:t>call</w:t>
      </w:r>
      <w:r w:rsidR="001F5349">
        <w:rPr>
          <w:rFonts w:eastAsia="STSong"/>
        </w:rPr>
        <w:t xml:space="preserve"> </w:t>
      </w:r>
      <w:r w:rsidR="002D1642">
        <w:rPr>
          <w:rFonts w:eastAsia="STSong"/>
        </w:rPr>
        <w:t>into question</w:t>
      </w:r>
      <w:r w:rsidR="006357EB">
        <w:rPr>
          <w:rFonts w:eastAsia="STSong"/>
        </w:rPr>
        <w:t xml:space="preserve"> </w:t>
      </w:r>
      <w:r w:rsidR="002D1642">
        <w:rPr>
          <w:rFonts w:eastAsia="STSong"/>
        </w:rPr>
        <w:t xml:space="preserve">the </w:t>
      </w:r>
      <w:r w:rsidR="006357EB">
        <w:rPr>
          <w:rFonts w:eastAsia="STSong"/>
        </w:rPr>
        <w:t>tenacious</w:t>
      </w:r>
      <w:r w:rsidR="002D1642">
        <w:rPr>
          <w:rFonts w:eastAsia="STSong"/>
        </w:rPr>
        <w:t xml:space="preserve"> metaphor of nature </w:t>
      </w:r>
      <w:r w:rsidR="002D1642">
        <w:rPr>
          <w:rFonts w:eastAsia="STSong"/>
          <w:i/>
          <w:iCs/>
        </w:rPr>
        <w:t xml:space="preserve">as </w:t>
      </w:r>
      <w:r w:rsidR="002D1642">
        <w:rPr>
          <w:rFonts w:eastAsia="STSong"/>
        </w:rPr>
        <w:t xml:space="preserve">law </w:t>
      </w:r>
      <w:r w:rsidR="00DC43DB">
        <w:rPr>
          <w:rFonts w:eastAsia="STSong"/>
        </w:rPr>
        <w:t>(</w:t>
      </w:r>
      <w:r w:rsidR="00DC43DB" w:rsidRPr="00455A0D">
        <w:rPr>
          <w:rFonts w:eastAsia="STSong"/>
          <w:i/>
          <w:iCs/>
        </w:rPr>
        <w:t>jus naturae</w:t>
      </w:r>
      <w:r w:rsidR="00DC43DB">
        <w:rPr>
          <w:rFonts w:eastAsia="STSong"/>
        </w:rPr>
        <w:t xml:space="preserve">) </w:t>
      </w:r>
      <w:r w:rsidR="002D1642" w:rsidRPr="00DC43DB">
        <w:rPr>
          <w:rFonts w:eastAsia="STSong"/>
        </w:rPr>
        <w:t>and</w:t>
      </w:r>
      <w:r w:rsidR="002D1642">
        <w:rPr>
          <w:rFonts w:eastAsia="STSong"/>
        </w:rPr>
        <w:t xml:space="preserve"> the presumption that the power to suspend it is exclusively </w:t>
      </w:r>
      <w:r w:rsidR="00DC43DB">
        <w:rPr>
          <w:rFonts w:eastAsia="STSong"/>
        </w:rPr>
        <w:t xml:space="preserve">sovereign or </w:t>
      </w:r>
      <w:r w:rsidR="002D1642">
        <w:rPr>
          <w:rFonts w:eastAsia="STSong"/>
        </w:rPr>
        <w:t>divine</w:t>
      </w:r>
      <w:r w:rsidR="00E41CDA" w:rsidRPr="00AC05DC">
        <w:rPr>
          <w:rFonts w:eastAsia="STSong"/>
        </w:rPr>
        <w:t>.</w:t>
      </w:r>
      <w:r w:rsidR="00E41CDA">
        <w:rPr>
          <w:rStyle w:val="EndnoteReference"/>
          <w:rFonts w:eastAsia="STSong"/>
        </w:rPr>
        <w:endnoteReference w:id="25"/>
      </w:r>
      <w:r w:rsidR="006357EB">
        <w:rPr>
          <w:rFonts w:eastAsia="STSong"/>
        </w:rPr>
        <w:t xml:space="preserve"> Now that “Anthropocene” weather relentlessly historicizes the lawlike regularities of </w:t>
      </w:r>
      <w:r w:rsidR="003869DF">
        <w:rPr>
          <w:rFonts w:eastAsia="STSong"/>
        </w:rPr>
        <w:t>the</w:t>
      </w:r>
      <w:r w:rsidR="006357EB">
        <w:rPr>
          <w:rFonts w:eastAsia="STSong"/>
        </w:rPr>
        <w:t xml:space="preserve"> Holocene environments</w:t>
      </w:r>
      <w:r w:rsidR="003869DF">
        <w:rPr>
          <w:rFonts w:eastAsia="STSong"/>
        </w:rPr>
        <w:t xml:space="preserve"> we once knew</w:t>
      </w:r>
      <w:r w:rsidR="006357EB">
        <w:rPr>
          <w:rFonts w:eastAsia="STSong"/>
        </w:rPr>
        <w:t xml:space="preserve">, </w:t>
      </w:r>
      <w:r w:rsidR="00801DD0">
        <w:rPr>
          <w:rFonts w:eastAsia="STSong"/>
        </w:rPr>
        <w:t>I would argue that it is</w:t>
      </w:r>
      <w:r w:rsidR="006357EB" w:rsidRPr="00887275">
        <w:rPr>
          <w:rFonts w:eastAsia="STSong"/>
        </w:rPr>
        <w:t xml:space="preserve"> worth </w:t>
      </w:r>
      <w:r w:rsidR="00814DC9" w:rsidRPr="00887275">
        <w:rPr>
          <w:rFonts w:eastAsia="STSong"/>
        </w:rPr>
        <w:t>learning to view the behavior of terrestrial</w:t>
      </w:r>
      <w:r w:rsidR="006357EB" w:rsidRPr="00887275">
        <w:rPr>
          <w:rFonts w:eastAsia="STSong"/>
        </w:rPr>
        <w:t xml:space="preserve"> natures </w:t>
      </w:r>
      <w:r w:rsidR="00814DC9" w:rsidRPr="00887275">
        <w:rPr>
          <w:rFonts w:eastAsia="STSong"/>
        </w:rPr>
        <w:t>under the sign of their</w:t>
      </w:r>
      <w:r w:rsidR="00DE2DA2" w:rsidRPr="00887275">
        <w:rPr>
          <w:rFonts w:eastAsia="STSong"/>
        </w:rPr>
        <w:t xml:space="preserve"> </w:t>
      </w:r>
      <w:r w:rsidR="003869DF" w:rsidRPr="00887275">
        <w:rPr>
          <w:rFonts w:eastAsia="STSong"/>
        </w:rPr>
        <w:t>potential</w:t>
      </w:r>
      <w:r w:rsidR="00814DC9" w:rsidRPr="00887275">
        <w:rPr>
          <w:rFonts w:eastAsia="STSong"/>
        </w:rPr>
        <w:t xml:space="preserve"> </w:t>
      </w:r>
      <w:r w:rsidR="006357EB" w:rsidRPr="00887275">
        <w:rPr>
          <w:rFonts w:eastAsia="STSong"/>
        </w:rPr>
        <w:t>freedom</w:t>
      </w:r>
      <w:r w:rsidR="00DE2DA2" w:rsidRPr="00887275">
        <w:rPr>
          <w:rFonts w:eastAsia="STSong"/>
        </w:rPr>
        <w:t xml:space="preserve"> and </w:t>
      </w:r>
      <w:r w:rsidR="00814DC9" w:rsidRPr="00887275">
        <w:rPr>
          <w:rFonts w:eastAsia="STSong"/>
        </w:rPr>
        <w:t xml:space="preserve">actual </w:t>
      </w:r>
      <w:r w:rsidR="00DE2DA2" w:rsidRPr="00887275">
        <w:rPr>
          <w:rFonts w:eastAsia="STSong"/>
        </w:rPr>
        <w:t>coercion</w:t>
      </w:r>
      <w:r w:rsidR="00814DC9" w:rsidRPr="00887275">
        <w:rPr>
          <w:rFonts w:eastAsia="STSong"/>
        </w:rPr>
        <w:t>, rather than their supposed necessity.</w:t>
      </w:r>
    </w:p>
    <w:p w14:paraId="783FBB18" w14:textId="4A384B6E" w:rsidR="0077163E" w:rsidRDefault="00E41CDA" w:rsidP="002105A7">
      <w:pPr>
        <w:spacing w:line="480" w:lineRule="auto"/>
        <w:rPr>
          <w:rFonts w:eastAsia="STSong"/>
        </w:rPr>
      </w:pPr>
      <w:r w:rsidRPr="00AC05DC">
        <w:rPr>
          <w:rFonts w:eastAsia="STSong"/>
        </w:rPr>
        <w:t xml:space="preserve"> </w:t>
      </w:r>
      <w:r w:rsidRPr="00AC05DC">
        <w:rPr>
          <w:rFonts w:eastAsia="STSong"/>
        </w:rPr>
        <w:tab/>
      </w:r>
      <w:r w:rsidR="00AE3A68">
        <w:rPr>
          <w:rFonts w:eastAsia="STSong"/>
        </w:rPr>
        <w:t>Secondly,</w:t>
      </w:r>
      <w:r w:rsidRPr="00AC05DC">
        <w:rPr>
          <w:rFonts w:eastAsia="STSong"/>
        </w:rPr>
        <w:t xml:space="preserve"> </w:t>
      </w:r>
      <w:r w:rsidR="002D1642">
        <w:rPr>
          <w:rFonts w:eastAsia="STSong"/>
        </w:rPr>
        <w:t xml:space="preserve">the eco-utopian </w:t>
      </w:r>
      <w:r w:rsidR="00AE3A68">
        <w:rPr>
          <w:rFonts w:eastAsia="STSong"/>
        </w:rPr>
        <w:t xml:space="preserve">pastoral </w:t>
      </w:r>
      <w:r w:rsidR="002D1642">
        <w:rPr>
          <w:rFonts w:eastAsia="STSong"/>
        </w:rPr>
        <w:t>imaginary</w:t>
      </w:r>
      <w:r w:rsidR="00DC43DB">
        <w:rPr>
          <w:rFonts w:eastAsia="STSong"/>
        </w:rPr>
        <w:t xml:space="preserve"> that</w:t>
      </w:r>
      <w:r w:rsidR="002D1642">
        <w:rPr>
          <w:rFonts w:eastAsia="STSong"/>
        </w:rPr>
        <w:t xml:space="preserve"> I have traced </w:t>
      </w:r>
      <w:r w:rsidR="00DC43DB">
        <w:rPr>
          <w:rFonts w:eastAsia="STSong"/>
        </w:rPr>
        <w:t>through Darwin to</w:t>
      </w:r>
      <w:r w:rsidR="002D1642">
        <w:rPr>
          <w:rFonts w:eastAsia="STSong"/>
        </w:rPr>
        <w:t xml:space="preserve"> Virgil and Ovid’s Golden Age</w:t>
      </w:r>
      <w:r w:rsidR="00DC43DB">
        <w:rPr>
          <w:rFonts w:eastAsia="STSong"/>
        </w:rPr>
        <w:t>s</w:t>
      </w:r>
      <w:r w:rsidR="002D1642">
        <w:rPr>
          <w:rFonts w:eastAsia="STSong"/>
        </w:rPr>
        <w:t xml:space="preserve"> manifests a</w:t>
      </w:r>
      <w:r w:rsidR="003C0C8A">
        <w:rPr>
          <w:rFonts w:eastAsia="STSong"/>
        </w:rPr>
        <w:t>n unfamiliar</w:t>
      </w:r>
      <w:r w:rsidR="003869DF">
        <w:rPr>
          <w:rFonts w:eastAsia="STSong"/>
        </w:rPr>
        <w:t xml:space="preserve">, </w:t>
      </w:r>
      <w:r w:rsidR="00801DD0">
        <w:rPr>
          <w:rFonts w:eastAsia="STSong"/>
        </w:rPr>
        <w:t xml:space="preserve">indeed </w:t>
      </w:r>
      <w:r w:rsidR="003869DF">
        <w:rPr>
          <w:rFonts w:eastAsia="STSong"/>
        </w:rPr>
        <w:t>anti-Promethean</w:t>
      </w:r>
      <w:r w:rsidR="00801DD0">
        <w:rPr>
          <w:rFonts w:eastAsia="STSong"/>
        </w:rPr>
        <w:t>,</w:t>
      </w:r>
      <w:r w:rsidR="003869DF">
        <w:rPr>
          <w:rFonts w:eastAsia="STSong"/>
        </w:rPr>
        <w:t xml:space="preserve"> form of </w:t>
      </w:r>
      <w:proofErr w:type="spellStart"/>
      <w:r w:rsidRPr="00AC05DC">
        <w:rPr>
          <w:rFonts w:eastAsia="STSong"/>
        </w:rPr>
        <w:t>technophilia</w:t>
      </w:r>
      <w:proofErr w:type="spellEnd"/>
      <w:r w:rsidR="002D1642">
        <w:rPr>
          <w:rFonts w:eastAsia="STSong"/>
        </w:rPr>
        <w:t xml:space="preserve">. </w:t>
      </w:r>
      <w:r w:rsidR="003869DF">
        <w:rPr>
          <w:rFonts w:eastAsia="STSong"/>
        </w:rPr>
        <w:t>Though present in Ovid’s self-cultivating grains, and, especially, in Virgil’s “technicolor sheep,” i</w:t>
      </w:r>
      <w:r w:rsidR="00DC43DB">
        <w:rPr>
          <w:rFonts w:eastAsia="STSong"/>
        </w:rPr>
        <w:t xml:space="preserve">mages of </w:t>
      </w:r>
      <w:r w:rsidR="00AB1418">
        <w:rPr>
          <w:rFonts w:eastAsia="STSong"/>
        </w:rPr>
        <w:t xml:space="preserve">the spontaneous technicity of other natures may reach their </w:t>
      </w:r>
      <w:r w:rsidR="008A4A09">
        <w:rPr>
          <w:rFonts w:eastAsia="STSong"/>
        </w:rPr>
        <w:t>literary</w:t>
      </w:r>
      <w:r w:rsidR="006F3A22">
        <w:rPr>
          <w:rFonts w:eastAsia="STSong"/>
        </w:rPr>
        <w:t xml:space="preserve"> </w:t>
      </w:r>
      <w:r w:rsidR="00AB1418">
        <w:rPr>
          <w:rFonts w:eastAsia="STSong"/>
        </w:rPr>
        <w:t xml:space="preserve">climax </w:t>
      </w:r>
      <w:r w:rsidR="006F3A22">
        <w:rPr>
          <w:rFonts w:eastAsia="STSong"/>
        </w:rPr>
        <w:t xml:space="preserve">in </w:t>
      </w:r>
      <w:r w:rsidR="00AB1418">
        <w:rPr>
          <w:rFonts w:eastAsia="STSong"/>
        </w:rPr>
        <w:t xml:space="preserve">Darwin’s </w:t>
      </w:r>
      <w:r w:rsidR="003869DF">
        <w:rPr>
          <w:rFonts w:eastAsia="STSong"/>
          <w:i/>
          <w:iCs/>
        </w:rPr>
        <w:t>The Loves of the Plants</w:t>
      </w:r>
      <w:r w:rsidR="003C0C8A">
        <w:rPr>
          <w:rFonts w:eastAsia="STSong"/>
        </w:rPr>
        <w:t xml:space="preserve">. There, </w:t>
      </w:r>
      <w:r w:rsidR="002D1642" w:rsidRPr="00FE6148">
        <w:rPr>
          <w:rFonts w:eastAsia="STSong"/>
        </w:rPr>
        <w:t xml:space="preserve">Flax </w:t>
      </w:r>
      <w:r w:rsidR="00AB1418">
        <w:rPr>
          <w:rFonts w:eastAsia="STSong"/>
        </w:rPr>
        <w:t xml:space="preserve">is cast </w:t>
      </w:r>
      <w:r w:rsidR="002D1642" w:rsidRPr="00FE6148">
        <w:rPr>
          <w:rFonts w:eastAsia="STSong"/>
        </w:rPr>
        <w:t>as the “</w:t>
      </w:r>
      <w:proofErr w:type="spellStart"/>
      <w:r w:rsidR="002D1642" w:rsidRPr="00FE6148">
        <w:rPr>
          <w:rFonts w:eastAsia="STSong"/>
        </w:rPr>
        <w:t>Inventress</w:t>
      </w:r>
      <w:proofErr w:type="spellEnd"/>
      <w:r w:rsidR="002D1642" w:rsidRPr="00FE6148">
        <w:rPr>
          <w:rFonts w:eastAsia="STSong"/>
        </w:rPr>
        <w:t xml:space="preserve">” of </w:t>
      </w:r>
      <w:r w:rsidR="006F3A22">
        <w:rPr>
          <w:rFonts w:eastAsia="STSong"/>
        </w:rPr>
        <w:t>weaving</w:t>
      </w:r>
      <w:r w:rsidR="002D1642" w:rsidRPr="00FE6148">
        <w:rPr>
          <w:rFonts w:eastAsia="STSong"/>
        </w:rPr>
        <w:t xml:space="preserve">, </w:t>
      </w:r>
      <w:r w:rsidR="002D1642">
        <w:rPr>
          <w:rFonts w:eastAsia="STSong"/>
        </w:rPr>
        <w:t xml:space="preserve">ably </w:t>
      </w:r>
      <w:r w:rsidR="002D1642" w:rsidRPr="00FE6148">
        <w:rPr>
          <w:rFonts w:eastAsia="STSong"/>
        </w:rPr>
        <w:t>fashion</w:t>
      </w:r>
      <w:r w:rsidR="002D1642">
        <w:rPr>
          <w:rFonts w:eastAsia="STSong"/>
        </w:rPr>
        <w:t>ing</w:t>
      </w:r>
      <w:r w:rsidR="002D1642" w:rsidRPr="00FE6148">
        <w:rPr>
          <w:rFonts w:eastAsia="STSong"/>
        </w:rPr>
        <w:t xml:space="preserve"> her own fibrous body into a textile</w:t>
      </w:r>
      <w:r w:rsidR="00AB1418">
        <w:rPr>
          <w:rFonts w:eastAsia="STSong"/>
        </w:rPr>
        <w:t xml:space="preserve">; </w:t>
      </w:r>
      <w:r w:rsidR="002D1642" w:rsidRPr="00FE6148">
        <w:rPr>
          <w:rFonts w:eastAsia="STSong"/>
        </w:rPr>
        <w:t xml:space="preserve">the Carline Thistle </w:t>
      </w:r>
      <w:r w:rsidR="00AB1418">
        <w:rPr>
          <w:rFonts w:eastAsia="STSong"/>
        </w:rPr>
        <w:t>plays</w:t>
      </w:r>
      <w:r w:rsidR="002D1642" w:rsidRPr="00FE6148">
        <w:rPr>
          <w:rFonts w:eastAsia="STSong"/>
        </w:rPr>
        <w:t xml:space="preserve"> the “fair Mechanic” whose </w:t>
      </w:r>
      <w:r w:rsidR="002D1642">
        <w:rPr>
          <w:rFonts w:eastAsia="STSong"/>
        </w:rPr>
        <w:t>far-floating</w:t>
      </w:r>
      <w:r w:rsidR="002D1642" w:rsidRPr="00FE6148">
        <w:rPr>
          <w:rFonts w:eastAsia="STSong"/>
        </w:rPr>
        <w:t xml:space="preserve"> seeds </w:t>
      </w:r>
      <w:r w:rsidR="002D1642">
        <w:rPr>
          <w:rFonts w:eastAsia="STSong"/>
        </w:rPr>
        <w:t>precede</w:t>
      </w:r>
      <w:r w:rsidR="002D1642" w:rsidRPr="00FE6148">
        <w:rPr>
          <w:rFonts w:eastAsia="STSong"/>
        </w:rPr>
        <w:t xml:space="preserve"> the Montgolfier brothers in their recent “invention” of the hot air balloon</w:t>
      </w:r>
      <w:r w:rsidR="002D1642">
        <w:rPr>
          <w:rFonts w:eastAsia="STSong"/>
        </w:rPr>
        <w:t xml:space="preserve">, and </w:t>
      </w:r>
      <w:proofErr w:type="spellStart"/>
      <w:r w:rsidR="002D1642">
        <w:rPr>
          <w:rFonts w:eastAsia="STSong"/>
        </w:rPr>
        <w:t>Papyra</w:t>
      </w:r>
      <w:proofErr w:type="spellEnd"/>
      <w:r w:rsidR="002D1642">
        <w:rPr>
          <w:rFonts w:eastAsia="STSong"/>
        </w:rPr>
        <w:t xml:space="preserve"> </w:t>
      </w:r>
      <w:r w:rsidR="00AB1418">
        <w:rPr>
          <w:rFonts w:eastAsia="STSong"/>
        </w:rPr>
        <w:t xml:space="preserve">[papyrus] is credited </w:t>
      </w:r>
      <w:r w:rsidR="002D1642">
        <w:rPr>
          <w:rFonts w:eastAsia="STSong"/>
        </w:rPr>
        <w:t>with introducing semiotic systems into human cultures</w:t>
      </w:r>
      <w:r w:rsidR="000A5D08">
        <w:rPr>
          <w:rFonts w:eastAsia="STSong"/>
        </w:rPr>
        <w:t xml:space="preserve"> (</w:t>
      </w:r>
      <w:r w:rsidR="006F3A22">
        <w:rPr>
          <w:rFonts w:eastAsia="STSong"/>
        </w:rPr>
        <w:t>2:</w:t>
      </w:r>
      <w:del w:id="542" w:author="Copyeditor" w:date="2022-09-05T12:25:00Z">
        <w:r w:rsidR="008A4A09" w:rsidDel="007F7FCC">
          <w:rPr>
            <w:rFonts w:eastAsia="STSong"/>
          </w:rPr>
          <w:delText xml:space="preserve"> </w:delText>
        </w:r>
      </w:del>
      <w:r w:rsidR="006F3A22">
        <w:rPr>
          <w:rFonts w:eastAsia="STSong"/>
        </w:rPr>
        <w:t>66</w:t>
      </w:r>
      <w:del w:id="543" w:author="Copyeditor" w:date="2022-09-05T12:25:00Z">
        <w:r w:rsidR="006F3A22" w:rsidDel="007F7FCC">
          <w:rPr>
            <w:rFonts w:eastAsia="STSong"/>
          </w:rPr>
          <w:delText>-</w:delText>
        </w:r>
      </w:del>
      <w:ins w:id="544" w:author="Copyeditor" w:date="2022-09-05T12:25:00Z">
        <w:r w:rsidR="007F7FCC">
          <w:rPr>
            <w:rFonts w:eastAsia="STSong"/>
          </w:rPr>
          <w:t>–</w:t>
        </w:r>
      </w:ins>
      <w:r w:rsidR="006F3A22">
        <w:rPr>
          <w:rFonts w:eastAsia="STSong"/>
        </w:rPr>
        <w:t>84, 7</w:t>
      </w:r>
      <w:del w:id="545" w:author="Copyeditor" w:date="2022-09-05T12:25:00Z">
        <w:r w:rsidR="006F3A22" w:rsidDel="007F7FCC">
          <w:rPr>
            <w:rFonts w:eastAsia="STSong"/>
          </w:rPr>
          <w:delText>-</w:delText>
        </w:r>
      </w:del>
      <w:ins w:id="546" w:author="Copyeditor" w:date="2022-09-05T12:25:00Z">
        <w:r w:rsidR="007F7FCC">
          <w:rPr>
            <w:rFonts w:eastAsia="STSong"/>
          </w:rPr>
          <w:t>–</w:t>
        </w:r>
      </w:ins>
      <w:r w:rsidR="006F3A22">
        <w:rPr>
          <w:rFonts w:eastAsia="STSong"/>
        </w:rPr>
        <w:t xml:space="preserve">66, </w:t>
      </w:r>
      <w:r w:rsidR="008A4A09">
        <w:rPr>
          <w:rFonts w:eastAsia="STSong"/>
        </w:rPr>
        <w:t>105</w:t>
      </w:r>
      <w:del w:id="547" w:author="Copyeditor" w:date="2022-09-05T12:25:00Z">
        <w:r w:rsidR="008A4A09" w:rsidDel="007F7FCC">
          <w:rPr>
            <w:rFonts w:eastAsia="STSong"/>
          </w:rPr>
          <w:delText>-1</w:delText>
        </w:r>
      </w:del>
      <w:ins w:id="548" w:author="Copyeditor" w:date="2022-09-05T12:25:00Z">
        <w:r w:rsidR="007F7FCC">
          <w:rPr>
            <w:rFonts w:eastAsia="STSong"/>
          </w:rPr>
          <w:t>–</w:t>
        </w:r>
      </w:ins>
      <w:r w:rsidR="008A4A09">
        <w:rPr>
          <w:rFonts w:eastAsia="STSong"/>
        </w:rPr>
        <w:t>18</w:t>
      </w:r>
      <w:r w:rsidR="000A5D08">
        <w:rPr>
          <w:rFonts w:eastAsia="STSong"/>
        </w:rPr>
        <w:t>)</w:t>
      </w:r>
      <w:r w:rsidR="002D1642" w:rsidRPr="00FE6148">
        <w:rPr>
          <w:rFonts w:eastAsia="STSong"/>
        </w:rPr>
        <w:t>.</w:t>
      </w:r>
      <w:r w:rsidR="00AB1418">
        <w:rPr>
          <w:rFonts w:eastAsia="STSong"/>
        </w:rPr>
        <w:t xml:space="preserve"> </w:t>
      </w:r>
      <w:r w:rsidR="006357EB">
        <w:rPr>
          <w:rFonts w:eastAsia="STSong"/>
        </w:rPr>
        <w:t>Darwin’s suspicious parodist</w:t>
      </w:r>
      <w:r w:rsidR="005D5FDC">
        <w:rPr>
          <w:rFonts w:eastAsia="STSong"/>
        </w:rPr>
        <w:t xml:space="preserve"> reads such images of</w:t>
      </w:r>
      <w:r w:rsidR="006357EB">
        <w:rPr>
          <w:rFonts w:eastAsia="STSong"/>
        </w:rPr>
        <w:t xml:space="preserve"> vegetable </w:t>
      </w:r>
      <w:r w:rsidR="005D5FDC">
        <w:rPr>
          <w:rFonts w:eastAsia="STSong"/>
        </w:rPr>
        <w:t xml:space="preserve">ingenuity as </w:t>
      </w:r>
      <w:r w:rsidR="00D30AE5">
        <w:rPr>
          <w:rFonts w:eastAsia="STSong"/>
        </w:rPr>
        <w:t>covert</w:t>
      </w:r>
      <w:r w:rsidR="005D5FDC">
        <w:rPr>
          <w:rFonts w:eastAsia="STSong"/>
        </w:rPr>
        <w:t xml:space="preserve"> allegories for the experimentalists’ own plans to manipulate </w:t>
      </w:r>
      <w:r w:rsidR="003869DF">
        <w:rPr>
          <w:rFonts w:eastAsia="STSong"/>
        </w:rPr>
        <w:t>plant</w:t>
      </w:r>
      <w:r w:rsidR="005D5FDC">
        <w:rPr>
          <w:rFonts w:eastAsia="STSong"/>
        </w:rPr>
        <w:t xml:space="preserve"> biology.</w:t>
      </w:r>
      <w:r w:rsidR="00A44C9C">
        <w:rPr>
          <w:rFonts w:eastAsia="STSong"/>
        </w:rPr>
        <w:t xml:space="preserve"> </w:t>
      </w:r>
      <w:r w:rsidR="005D5FDC">
        <w:rPr>
          <w:rFonts w:eastAsia="STSong"/>
        </w:rPr>
        <w:t xml:space="preserve">But taken straight, Darwin’s </w:t>
      </w:r>
      <w:r w:rsidR="003C0C8A">
        <w:rPr>
          <w:rFonts w:eastAsia="STSong"/>
        </w:rPr>
        <w:t>notion of vegetable ingenuity</w:t>
      </w:r>
      <w:r w:rsidR="005D5FDC">
        <w:rPr>
          <w:rFonts w:eastAsia="STSong"/>
        </w:rPr>
        <w:t xml:space="preserve"> </w:t>
      </w:r>
      <w:r w:rsidR="003C0C8A">
        <w:rPr>
          <w:rFonts w:eastAsia="STSong"/>
        </w:rPr>
        <w:t>emerges</w:t>
      </w:r>
      <w:r w:rsidR="003A684A">
        <w:rPr>
          <w:rFonts w:eastAsia="STSong"/>
        </w:rPr>
        <w:t xml:space="preserve"> from a thoroughgoing naturalist perspective that </w:t>
      </w:r>
      <w:r w:rsidR="003C0C8A">
        <w:rPr>
          <w:rFonts w:eastAsia="STSong"/>
        </w:rPr>
        <w:t>has ceased to respect</w:t>
      </w:r>
      <w:r w:rsidR="003A684A">
        <w:rPr>
          <w:rFonts w:eastAsia="STSong"/>
        </w:rPr>
        <w:t xml:space="preserve"> the anthropo-</w:t>
      </w:r>
      <w:r w:rsidR="003869DF">
        <w:rPr>
          <w:rFonts w:eastAsia="STSong"/>
        </w:rPr>
        <w:t xml:space="preserve"> </w:t>
      </w:r>
      <w:r w:rsidR="003A684A">
        <w:rPr>
          <w:rFonts w:eastAsia="STSong"/>
        </w:rPr>
        <w:t>and androcentric distinction between</w:t>
      </w:r>
      <w:r w:rsidR="003C0C8A">
        <w:rPr>
          <w:rFonts w:eastAsia="STSong"/>
        </w:rPr>
        <w:t xml:space="preserve"> the</w:t>
      </w:r>
      <w:r w:rsidR="003A684A">
        <w:rPr>
          <w:rFonts w:eastAsia="STSong"/>
        </w:rPr>
        <w:t xml:space="preserve"> fruits of</w:t>
      </w:r>
      <w:r w:rsidRPr="00AC05DC">
        <w:rPr>
          <w:rFonts w:eastAsia="STSong"/>
        </w:rPr>
        <w:t xml:space="preserve"> </w:t>
      </w:r>
      <w:r w:rsidR="005D5FDC">
        <w:rPr>
          <w:rFonts w:eastAsia="STSong"/>
        </w:rPr>
        <w:t xml:space="preserve">biological </w:t>
      </w:r>
      <w:r w:rsidR="005D5FDC">
        <w:rPr>
          <w:rFonts w:eastAsia="STSong"/>
        </w:rPr>
        <w:lastRenderedPageBreak/>
        <w:t>generation</w:t>
      </w:r>
      <w:r w:rsidRPr="00AC05DC">
        <w:rPr>
          <w:rFonts w:eastAsia="STSong"/>
        </w:rPr>
        <w:t xml:space="preserve"> and </w:t>
      </w:r>
      <w:r w:rsidR="00D30AE5">
        <w:rPr>
          <w:rFonts w:eastAsia="STSong"/>
        </w:rPr>
        <w:t xml:space="preserve">the </w:t>
      </w:r>
      <w:r w:rsidR="003A684A">
        <w:rPr>
          <w:rFonts w:eastAsia="STSong"/>
        </w:rPr>
        <w:t>works of</w:t>
      </w:r>
      <w:r w:rsidR="005D5FDC">
        <w:rPr>
          <w:rFonts w:eastAsia="STSong"/>
        </w:rPr>
        <w:t xml:space="preserve"> </w:t>
      </w:r>
      <w:r w:rsidR="003A684A">
        <w:rPr>
          <w:rFonts w:eastAsia="STSong"/>
        </w:rPr>
        <w:t xml:space="preserve">technical </w:t>
      </w:r>
      <w:r w:rsidR="005D5FDC">
        <w:rPr>
          <w:rFonts w:eastAsia="STSong"/>
        </w:rPr>
        <w:t>genius</w:t>
      </w:r>
      <w:r w:rsidR="0077163E">
        <w:rPr>
          <w:rFonts w:eastAsia="STSong"/>
        </w:rPr>
        <w:t>.</w:t>
      </w:r>
      <w:r w:rsidR="00DA18CB" w:rsidRPr="00DA18CB">
        <w:rPr>
          <w:rStyle w:val="EndnoteReference"/>
          <w:rFonts w:eastAsia="STSong"/>
        </w:rPr>
        <w:t xml:space="preserve"> </w:t>
      </w:r>
      <w:commentRangeStart w:id="549"/>
      <w:r w:rsidR="00DA18CB" w:rsidRPr="00FE6148">
        <w:rPr>
          <w:rStyle w:val="EndnoteReference"/>
          <w:rFonts w:eastAsia="STSong"/>
        </w:rPr>
        <w:endnoteReference w:id="26"/>
      </w:r>
      <w:commentRangeEnd w:id="549"/>
      <w:r w:rsidR="003241FE">
        <w:rPr>
          <w:rStyle w:val="CommentReference"/>
        </w:rPr>
        <w:commentReference w:id="549"/>
      </w:r>
      <w:r w:rsidR="00DA18CB" w:rsidRPr="00FE6148">
        <w:rPr>
          <w:rFonts w:eastAsia="STSong"/>
        </w:rPr>
        <w:t xml:space="preserve"> </w:t>
      </w:r>
      <w:r w:rsidR="0077163E">
        <w:rPr>
          <w:rFonts w:eastAsia="STSong"/>
        </w:rPr>
        <w:t xml:space="preserve">Situating “invention” and “representation” </w:t>
      </w:r>
      <w:r w:rsidR="0077163E">
        <w:rPr>
          <w:rFonts w:eastAsia="STSong"/>
          <w:i/>
          <w:iCs/>
        </w:rPr>
        <w:t xml:space="preserve">within </w:t>
      </w:r>
      <w:r w:rsidR="0077163E">
        <w:rPr>
          <w:rFonts w:eastAsia="STSong"/>
        </w:rPr>
        <w:t xml:space="preserve">the realm of generative </w:t>
      </w:r>
      <w:r w:rsidR="00801DD0">
        <w:rPr>
          <w:rFonts w:eastAsia="STSong"/>
        </w:rPr>
        <w:t xml:space="preserve">reproduction and </w:t>
      </w:r>
      <w:r w:rsidR="0077163E">
        <w:rPr>
          <w:rFonts w:eastAsia="STSong"/>
        </w:rPr>
        <w:t xml:space="preserve">deviation, </w:t>
      </w:r>
      <w:r w:rsidR="003A684A">
        <w:rPr>
          <w:rFonts w:eastAsia="STSong"/>
        </w:rPr>
        <w:t xml:space="preserve">Darwinian techno-pastoral foregrounds </w:t>
      </w:r>
      <w:r w:rsidRPr="00AC05DC">
        <w:rPr>
          <w:rFonts w:eastAsia="STSong"/>
        </w:rPr>
        <w:t>the precedence</w:t>
      </w:r>
      <w:r w:rsidR="0077163E">
        <w:rPr>
          <w:rFonts w:eastAsia="STSong"/>
        </w:rPr>
        <w:t xml:space="preserve"> and participation</w:t>
      </w:r>
      <w:r w:rsidRPr="00AC05DC">
        <w:rPr>
          <w:rFonts w:eastAsia="STSong"/>
        </w:rPr>
        <w:t xml:space="preserve"> of other natures </w:t>
      </w:r>
      <w:r w:rsidR="0079045E">
        <w:rPr>
          <w:rFonts w:eastAsia="STSong"/>
        </w:rPr>
        <w:t>as co</w:t>
      </w:r>
      <w:del w:id="553" w:author="Copyeditor" w:date="2022-09-05T12:35:00Z">
        <w:r w:rsidR="0079045E" w:rsidDel="00344B35">
          <w:rPr>
            <w:rFonts w:eastAsia="STSong"/>
          </w:rPr>
          <w:delText>-</w:delText>
        </w:r>
      </w:del>
      <w:r w:rsidR="0079045E">
        <w:rPr>
          <w:rFonts w:eastAsia="STSong"/>
        </w:rPr>
        <w:t>authors in the</w:t>
      </w:r>
      <w:r>
        <w:rPr>
          <w:rFonts w:eastAsia="STSong"/>
        </w:rPr>
        <w:t xml:space="preserve"> history of </w:t>
      </w:r>
      <w:r w:rsidRPr="00AC05DC">
        <w:rPr>
          <w:rFonts w:eastAsia="STSong"/>
        </w:rPr>
        <w:t>art</w:t>
      </w:r>
      <w:r w:rsidR="00801DD0">
        <w:rPr>
          <w:rFonts w:eastAsia="STSong"/>
        </w:rPr>
        <w:t xml:space="preserve">, </w:t>
      </w:r>
      <w:r w:rsidRPr="00AC05DC">
        <w:rPr>
          <w:rFonts w:eastAsia="STSong"/>
        </w:rPr>
        <w:t>technology,</w:t>
      </w:r>
      <w:r w:rsidR="00801DD0">
        <w:rPr>
          <w:rFonts w:eastAsia="STSong"/>
        </w:rPr>
        <w:t xml:space="preserve"> and mediation</w:t>
      </w:r>
      <w:r w:rsidRPr="00AC05DC">
        <w:rPr>
          <w:rFonts w:eastAsia="STSong"/>
        </w:rPr>
        <w:t>.</w:t>
      </w:r>
      <w:commentRangeStart w:id="554"/>
      <w:r w:rsidRPr="00AC05DC">
        <w:rPr>
          <w:rStyle w:val="EndnoteReference"/>
          <w:rFonts w:eastAsia="STSong"/>
        </w:rPr>
        <w:endnoteReference w:id="27"/>
      </w:r>
      <w:commentRangeEnd w:id="554"/>
      <w:r w:rsidR="00DA1503">
        <w:rPr>
          <w:rStyle w:val="CommentReference"/>
        </w:rPr>
        <w:commentReference w:id="554"/>
      </w:r>
      <w:r w:rsidR="00F070C0">
        <w:rPr>
          <w:rFonts w:eastAsia="STSong"/>
        </w:rPr>
        <w:t xml:space="preserve"> </w:t>
      </w:r>
      <w:r w:rsidR="00801DD0">
        <w:rPr>
          <w:rFonts w:eastAsia="STSong"/>
        </w:rPr>
        <w:t>Yet</w:t>
      </w:r>
      <w:r w:rsidR="0079045E">
        <w:rPr>
          <w:rFonts w:eastAsia="STSong"/>
        </w:rPr>
        <w:t xml:space="preserve"> such technophilic naturalism, and this is the third point, would remain indistinguishable from familiar technologies of domination, were it not for the co</w:t>
      </w:r>
      <w:del w:id="627" w:author="Copyeditor" w:date="2022-09-05T12:41:00Z">
        <w:r w:rsidR="0079045E" w:rsidDel="00DA1503">
          <w:rPr>
            <w:rFonts w:eastAsia="STSong"/>
          </w:rPr>
          <w:delText>-</w:delText>
        </w:r>
      </w:del>
      <w:r w:rsidR="0079045E">
        <w:rPr>
          <w:rFonts w:eastAsia="STSong"/>
        </w:rPr>
        <w:t xml:space="preserve">presence of </w:t>
      </w:r>
      <w:r w:rsidR="003869DF">
        <w:rPr>
          <w:rFonts w:eastAsia="STSong"/>
        </w:rPr>
        <w:t xml:space="preserve">the </w:t>
      </w:r>
      <w:r w:rsidR="0079045E">
        <w:rPr>
          <w:rFonts w:eastAsia="STSong"/>
        </w:rPr>
        <w:t xml:space="preserve">pastoral </w:t>
      </w:r>
      <w:r w:rsidR="003869DF">
        <w:rPr>
          <w:rFonts w:eastAsia="STSong"/>
        </w:rPr>
        <w:t xml:space="preserve">insistence on </w:t>
      </w:r>
      <w:r w:rsidR="003869DF" w:rsidRPr="00DA1503">
        <w:rPr>
          <w:rFonts w:eastAsia="STSong"/>
          <w:iCs/>
          <w:rPrChange w:id="628" w:author="Copyeditor" w:date="2022-09-05T12:42:00Z">
            <w:rPr>
              <w:rFonts w:eastAsia="STSong"/>
              <w:i/>
            </w:rPr>
          </w:rPrChange>
        </w:rPr>
        <w:t>leisure</w:t>
      </w:r>
      <w:r w:rsidR="0079045E">
        <w:rPr>
          <w:rFonts w:eastAsia="STSong"/>
        </w:rPr>
        <w:t xml:space="preserve">. Only the </w:t>
      </w:r>
      <w:r w:rsidR="00C72161">
        <w:rPr>
          <w:rFonts w:eastAsia="STSong"/>
        </w:rPr>
        <w:t xml:space="preserve">pause </w:t>
      </w:r>
      <w:r w:rsidR="0077163E">
        <w:rPr>
          <w:rFonts w:eastAsia="STSong"/>
        </w:rPr>
        <w:t xml:space="preserve">that the </w:t>
      </w:r>
      <w:r w:rsidR="00C72161">
        <w:rPr>
          <w:rFonts w:eastAsia="STSong"/>
        </w:rPr>
        <w:t xml:space="preserve">pastoral </w:t>
      </w:r>
      <w:r w:rsidR="0077163E">
        <w:rPr>
          <w:rFonts w:eastAsia="STSong"/>
        </w:rPr>
        <w:t xml:space="preserve">mode </w:t>
      </w:r>
      <w:r w:rsidR="00C72161">
        <w:rPr>
          <w:rFonts w:eastAsia="STSong"/>
        </w:rPr>
        <w:t xml:space="preserve">places on the </w:t>
      </w:r>
      <w:r w:rsidR="003869DF">
        <w:rPr>
          <w:rFonts w:eastAsia="STSong"/>
        </w:rPr>
        <w:t>workaday world and the working day</w:t>
      </w:r>
      <w:r w:rsidR="00C72161">
        <w:rPr>
          <w:rFonts w:eastAsia="STSong"/>
        </w:rPr>
        <w:t xml:space="preserve"> </w:t>
      </w:r>
      <w:r w:rsidR="0077163E">
        <w:rPr>
          <w:rFonts w:eastAsia="STSong"/>
        </w:rPr>
        <w:t>ensures that the visionary</w:t>
      </w:r>
      <w:r w:rsidR="00C72161">
        <w:rPr>
          <w:rFonts w:eastAsia="STSong"/>
        </w:rPr>
        <w:t xml:space="preserve"> </w:t>
      </w:r>
      <w:r>
        <w:rPr>
          <w:rFonts w:eastAsia="STSong"/>
        </w:rPr>
        <w:t>technics in evidence arise not from increased human manipulation</w:t>
      </w:r>
      <w:del w:id="629" w:author="Copyeditor" w:date="2022-09-05T12:42:00Z">
        <w:r w:rsidDel="00DA1503">
          <w:rPr>
            <w:rFonts w:eastAsia="STSong"/>
          </w:rPr>
          <w:delText>,</w:delText>
        </w:r>
      </w:del>
      <w:r w:rsidR="00C72161">
        <w:rPr>
          <w:rFonts w:eastAsia="STSong"/>
        </w:rPr>
        <w:t xml:space="preserve"> but,</w:t>
      </w:r>
      <w:r>
        <w:rPr>
          <w:rFonts w:eastAsia="STSong"/>
        </w:rPr>
        <w:t xml:space="preserve"> on the contrary, from </w:t>
      </w:r>
      <w:r w:rsidRPr="00AC05DC">
        <w:rPr>
          <w:rFonts w:eastAsia="STSong"/>
        </w:rPr>
        <w:t xml:space="preserve">giving space or leaving room for other beings to take up, differently, the </w:t>
      </w:r>
      <w:r w:rsidR="00C72161">
        <w:rPr>
          <w:rFonts w:eastAsia="STSong"/>
        </w:rPr>
        <w:t>activity</w:t>
      </w:r>
      <w:r w:rsidRPr="00AC05DC">
        <w:rPr>
          <w:rFonts w:eastAsia="STSong"/>
        </w:rPr>
        <w:t xml:space="preserve"> of transformation to which some of us have relentlessly subjected the other constituents of the earth.</w:t>
      </w:r>
      <w:commentRangeStart w:id="630"/>
      <w:r w:rsidRPr="00AC05DC">
        <w:rPr>
          <w:rStyle w:val="EndnoteReference"/>
          <w:rFonts w:eastAsia="STSong"/>
        </w:rPr>
        <w:endnoteReference w:id="28"/>
      </w:r>
      <w:commentRangeEnd w:id="630"/>
      <w:r w:rsidR="0059524D">
        <w:rPr>
          <w:rStyle w:val="CommentReference"/>
        </w:rPr>
        <w:commentReference w:id="630"/>
      </w:r>
      <w:r w:rsidRPr="00AC05DC">
        <w:rPr>
          <w:rFonts w:eastAsia="STSong"/>
        </w:rPr>
        <w:t xml:space="preserve"> </w:t>
      </w:r>
    </w:p>
    <w:p w14:paraId="15ED2284" w14:textId="377BDBB9" w:rsidR="000A5D08" w:rsidRDefault="00E41CDA" w:rsidP="002105A7">
      <w:pPr>
        <w:spacing w:line="480" w:lineRule="auto"/>
        <w:ind w:firstLine="720"/>
        <w:rPr>
          <w:rFonts w:eastAsia="STSong"/>
        </w:rPr>
      </w:pPr>
      <w:r w:rsidRPr="00AC05DC">
        <w:rPr>
          <w:rFonts w:eastAsia="STSong"/>
        </w:rPr>
        <w:t xml:space="preserve">Finally, </w:t>
      </w:r>
      <w:r w:rsidR="000F3C1B">
        <w:rPr>
          <w:rFonts w:eastAsia="STSong"/>
        </w:rPr>
        <w:t>this strange form of techno-pastoral</w:t>
      </w:r>
      <w:r w:rsidRPr="00AC05DC">
        <w:rPr>
          <w:rFonts w:eastAsia="STSong"/>
        </w:rPr>
        <w:t xml:space="preserve"> utopianism permits a political ecology to come into view that </w:t>
      </w:r>
      <w:r w:rsidR="000F3C1B">
        <w:rPr>
          <w:rFonts w:eastAsia="STSong"/>
        </w:rPr>
        <w:t>foregrounds</w:t>
      </w:r>
      <w:r w:rsidRPr="00AC05DC">
        <w:rPr>
          <w:rFonts w:eastAsia="STSong"/>
        </w:rPr>
        <w:t xml:space="preserve"> the authentically political </w:t>
      </w:r>
      <w:r w:rsidR="00C72161">
        <w:rPr>
          <w:rFonts w:eastAsia="STSong"/>
        </w:rPr>
        <w:t>axis</w:t>
      </w:r>
      <w:r w:rsidRPr="00AC05DC">
        <w:rPr>
          <w:rFonts w:eastAsia="STSong"/>
        </w:rPr>
        <w:t xml:space="preserve"> of freedom and coercion</w:t>
      </w:r>
      <w:r w:rsidR="00C72161">
        <w:rPr>
          <w:rFonts w:eastAsia="STSong"/>
        </w:rPr>
        <w:t xml:space="preserve">, as opposed to </w:t>
      </w:r>
      <w:r w:rsidR="000F3C1B">
        <w:rPr>
          <w:rFonts w:eastAsia="STSong"/>
        </w:rPr>
        <w:t xml:space="preserve">the now common preoccupation </w:t>
      </w:r>
      <w:r w:rsidR="00C72161">
        <w:rPr>
          <w:rFonts w:eastAsia="STSong"/>
        </w:rPr>
        <w:t>with the ontolog</w:t>
      </w:r>
      <w:r w:rsidR="003869DF">
        <w:rPr>
          <w:rFonts w:eastAsia="STSong"/>
        </w:rPr>
        <w:t xml:space="preserve">ical axis of </w:t>
      </w:r>
      <w:r w:rsidR="000F3C1B">
        <w:rPr>
          <w:rFonts w:eastAsia="STSong"/>
        </w:rPr>
        <w:t xml:space="preserve">“human” </w:t>
      </w:r>
      <w:r w:rsidR="00C72161">
        <w:rPr>
          <w:rFonts w:eastAsia="STSong"/>
        </w:rPr>
        <w:t>and</w:t>
      </w:r>
      <w:r w:rsidR="003869DF">
        <w:rPr>
          <w:rFonts w:eastAsia="STSong"/>
        </w:rPr>
        <w:t>/v</w:t>
      </w:r>
      <w:ins w:id="632" w:author="Copyeditor" w:date="2022-09-05T12:57:00Z">
        <w:r w:rsidR="000908DB">
          <w:rPr>
            <w:rFonts w:eastAsia="STSong"/>
          </w:rPr>
          <w:t>ersus</w:t>
        </w:r>
      </w:ins>
      <w:del w:id="633" w:author="Copyeditor" w:date="2022-09-05T12:57:00Z">
        <w:r w:rsidR="003869DF" w:rsidDel="000908DB">
          <w:rPr>
            <w:rFonts w:eastAsia="STSong"/>
          </w:rPr>
          <w:delText>s.</w:delText>
        </w:r>
      </w:del>
      <w:r w:rsidR="000F3C1B">
        <w:rPr>
          <w:rFonts w:eastAsia="STSong"/>
        </w:rPr>
        <w:t xml:space="preserve"> “non</w:t>
      </w:r>
      <w:del w:id="634" w:author="Copyeditor" w:date="2022-09-05T12:57:00Z">
        <w:r w:rsidR="000F3C1B" w:rsidDel="000908DB">
          <w:rPr>
            <w:rFonts w:eastAsia="STSong"/>
          </w:rPr>
          <w:delText>-</w:delText>
        </w:r>
      </w:del>
      <w:r w:rsidR="000F3C1B">
        <w:rPr>
          <w:rFonts w:eastAsia="STSong"/>
        </w:rPr>
        <w:t xml:space="preserve">human” being. </w:t>
      </w:r>
      <w:r w:rsidR="00D40087">
        <w:rPr>
          <w:rFonts w:eastAsia="STSong"/>
        </w:rPr>
        <w:t>It is true that an</w:t>
      </w:r>
      <w:r w:rsidR="00B44275">
        <w:rPr>
          <w:rFonts w:eastAsia="STSong"/>
        </w:rPr>
        <w:t xml:space="preserve"> open</w:t>
      </w:r>
      <w:r w:rsidR="003C0C8A">
        <w:rPr>
          <w:rFonts w:eastAsia="STSong"/>
        </w:rPr>
        <w:t xml:space="preserve"> </w:t>
      </w:r>
      <w:r w:rsidR="00C72161">
        <w:rPr>
          <w:rFonts w:eastAsia="STSong"/>
        </w:rPr>
        <w:t>ontology</w:t>
      </w:r>
      <w:del w:id="635" w:author="Copyeditor" w:date="2022-09-05T12:58:00Z">
        <w:r w:rsidR="00C72161" w:rsidDel="000908DB">
          <w:rPr>
            <w:rFonts w:eastAsia="STSong"/>
          </w:rPr>
          <w:delText xml:space="preserve"> – </w:delText>
        </w:r>
      </w:del>
      <w:ins w:id="636" w:author="Copyeditor" w:date="2022-09-05T12:58:00Z">
        <w:r w:rsidR="000908DB">
          <w:rPr>
            <w:rFonts w:eastAsia="STSong"/>
          </w:rPr>
          <w:t>—</w:t>
        </w:r>
      </w:ins>
      <w:r w:rsidR="00C72161">
        <w:rPr>
          <w:rFonts w:eastAsia="STSong"/>
        </w:rPr>
        <w:t xml:space="preserve">an ontology that </w:t>
      </w:r>
      <w:r w:rsidR="00812CD2">
        <w:rPr>
          <w:rFonts w:eastAsia="STSong"/>
        </w:rPr>
        <w:t>does not</w:t>
      </w:r>
      <w:r w:rsidR="00C72161">
        <w:rPr>
          <w:rFonts w:eastAsia="STSong"/>
        </w:rPr>
        <w:t xml:space="preserve"> presume to </w:t>
      </w:r>
      <w:r w:rsidR="00B44275">
        <w:rPr>
          <w:rFonts w:eastAsia="STSong"/>
        </w:rPr>
        <w:t>dictate</w:t>
      </w:r>
      <w:r w:rsidR="00C72161">
        <w:rPr>
          <w:rFonts w:eastAsia="STSong"/>
        </w:rPr>
        <w:t xml:space="preserve"> the capacities of various kinds of being in advance</w:t>
      </w:r>
      <w:r w:rsidR="00812CD2">
        <w:rPr>
          <w:rFonts w:eastAsia="STSong"/>
        </w:rPr>
        <w:t xml:space="preserve"> </w:t>
      </w:r>
      <w:r w:rsidR="003C0C8A">
        <w:rPr>
          <w:rFonts w:eastAsia="STSong"/>
        </w:rPr>
        <w:t>and that does not</w:t>
      </w:r>
      <w:r w:rsidR="00812CD2">
        <w:rPr>
          <w:rFonts w:eastAsia="STSong"/>
        </w:rPr>
        <w:t xml:space="preserve"> invest in the human “exception”</w:t>
      </w:r>
      <w:del w:id="637" w:author="Copyeditor" w:date="2022-09-05T12:59:00Z">
        <w:r w:rsidR="00C72161" w:rsidDel="000908DB">
          <w:rPr>
            <w:rFonts w:eastAsia="STSong"/>
          </w:rPr>
          <w:delText xml:space="preserve"> – </w:delText>
        </w:r>
      </w:del>
      <w:ins w:id="638" w:author="Copyeditor" w:date="2022-09-05T12:59:00Z">
        <w:r w:rsidR="000908DB">
          <w:rPr>
            <w:rFonts w:eastAsia="STSong"/>
          </w:rPr>
          <w:t>—</w:t>
        </w:r>
      </w:ins>
      <w:r w:rsidR="00C72161">
        <w:rPr>
          <w:rFonts w:eastAsia="STSong"/>
        </w:rPr>
        <w:t xml:space="preserve">is </w:t>
      </w:r>
      <w:r w:rsidR="00D40087">
        <w:rPr>
          <w:rFonts w:eastAsia="STSong"/>
        </w:rPr>
        <w:t>propitious, if not prerequisite, for</w:t>
      </w:r>
      <w:r w:rsidR="00B44275">
        <w:rPr>
          <w:rFonts w:eastAsia="STSong"/>
        </w:rPr>
        <w:t xml:space="preserve"> </w:t>
      </w:r>
      <w:r w:rsidR="00D40087">
        <w:rPr>
          <w:rFonts w:eastAsia="STSong"/>
        </w:rPr>
        <w:t>an ecological point of view</w:t>
      </w:r>
      <w:r w:rsidR="006503F7">
        <w:rPr>
          <w:rFonts w:eastAsia="STSong"/>
        </w:rPr>
        <w:t>. Yet it</w:t>
      </w:r>
      <w:r w:rsidR="00B44275">
        <w:rPr>
          <w:rFonts w:eastAsia="STSong"/>
        </w:rPr>
        <w:t xml:space="preserve"> is a mistake to imagine that abolishing hierarchy among categories of being a</w:t>
      </w:r>
      <w:r w:rsidR="000F3C1B">
        <w:rPr>
          <w:rFonts w:eastAsia="STSong"/>
        </w:rPr>
        <w:t>ccomplish</w:t>
      </w:r>
      <w:r w:rsidR="00B44275">
        <w:rPr>
          <w:rFonts w:eastAsia="STSong"/>
        </w:rPr>
        <w:t>es</w:t>
      </w:r>
      <w:r w:rsidR="000F3C1B">
        <w:rPr>
          <w:rFonts w:eastAsia="STSong"/>
        </w:rPr>
        <w:t xml:space="preserve"> anybody’s </w:t>
      </w:r>
      <w:r w:rsidR="00B44275">
        <w:rPr>
          <w:rFonts w:eastAsia="STSong"/>
        </w:rPr>
        <w:t xml:space="preserve">political </w:t>
      </w:r>
      <w:r w:rsidR="000F3C1B">
        <w:rPr>
          <w:rFonts w:eastAsia="STSong"/>
        </w:rPr>
        <w:t>liberation.</w:t>
      </w:r>
      <w:r w:rsidR="00B44275">
        <w:rPr>
          <w:rFonts w:eastAsia="STSong"/>
        </w:rPr>
        <w:t xml:space="preserve"> </w:t>
      </w:r>
      <w:r w:rsidR="00D66A5F">
        <w:rPr>
          <w:rFonts w:eastAsia="STSong"/>
        </w:rPr>
        <w:t xml:space="preserve">In fact, </w:t>
      </w:r>
      <w:r w:rsidR="00CE09EB">
        <w:rPr>
          <w:rFonts w:eastAsia="STSong"/>
        </w:rPr>
        <w:t xml:space="preserve">where </w:t>
      </w:r>
      <w:r w:rsidR="006503F7">
        <w:rPr>
          <w:rFonts w:eastAsia="STSong"/>
        </w:rPr>
        <w:t xml:space="preserve">ontological </w:t>
      </w:r>
      <w:del w:id="639" w:author="Copyeditor" w:date="2022-09-05T13:00:00Z">
        <w:r w:rsidR="006503F7" w:rsidDel="000908DB">
          <w:rPr>
            <w:rFonts w:eastAsia="STSong"/>
          </w:rPr>
          <w:delText>levelling</w:delText>
        </w:r>
      </w:del>
      <w:ins w:id="640" w:author="Copyeditor" w:date="2022-09-05T13:00:00Z">
        <w:r w:rsidR="000908DB">
          <w:rPr>
            <w:rFonts w:eastAsia="STSong"/>
          </w:rPr>
          <w:t>leveling</w:t>
        </w:r>
      </w:ins>
      <w:r w:rsidR="006503F7">
        <w:rPr>
          <w:rFonts w:eastAsia="STSong"/>
        </w:rPr>
        <w:t xml:space="preserve"> </w:t>
      </w:r>
      <w:r w:rsidR="00CE09EB">
        <w:rPr>
          <w:rFonts w:eastAsia="STSong"/>
        </w:rPr>
        <w:t>masquerades as</w:t>
      </w:r>
      <w:r w:rsidR="006503F7">
        <w:rPr>
          <w:rFonts w:eastAsia="STSong"/>
        </w:rPr>
        <w:t xml:space="preserve"> </w:t>
      </w:r>
      <w:del w:id="641" w:author="Copyeditor" w:date="2022-09-05T13:01:00Z">
        <w:r w:rsidR="006503F7" w:rsidDel="000908DB">
          <w:rPr>
            <w:rFonts w:eastAsia="STSong"/>
          </w:rPr>
          <w:delText>“</w:delText>
        </w:r>
      </w:del>
      <w:r w:rsidR="006503F7" w:rsidRPr="003869DF">
        <w:rPr>
          <w:rFonts w:eastAsia="STSong"/>
          <w:i/>
        </w:rPr>
        <w:t>political</w:t>
      </w:r>
      <w:r w:rsidR="006503F7">
        <w:rPr>
          <w:rFonts w:eastAsia="STSong"/>
        </w:rPr>
        <w:t xml:space="preserve"> ecology</w:t>
      </w:r>
      <w:del w:id="642" w:author="Copyeditor" w:date="2022-09-05T13:02:00Z">
        <w:r w:rsidR="006503F7" w:rsidDel="000908DB">
          <w:rPr>
            <w:rFonts w:eastAsia="STSong"/>
          </w:rPr>
          <w:delText>”</w:delText>
        </w:r>
      </w:del>
      <w:r w:rsidR="00D40087">
        <w:rPr>
          <w:rFonts w:eastAsia="STSong"/>
        </w:rPr>
        <w:t xml:space="preserve"> achieved,</w:t>
      </w:r>
      <w:r w:rsidR="006503F7">
        <w:rPr>
          <w:rFonts w:eastAsia="STSong"/>
        </w:rPr>
        <w:t xml:space="preserve"> </w:t>
      </w:r>
      <w:r w:rsidR="00CE09EB">
        <w:rPr>
          <w:rFonts w:eastAsia="STSong"/>
        </w:rPr>
        <w:t xml:space="preserve">it </w:t>
      </w:r>
      <w:r w:rsidR="00D30AE5">
        <w:rPr>
          <w:rFonts w:eastAsia="STSong"/>
        </w:rPr>
        <w:t>necessarily thwart</w:t>
      </w:r>
      <w:r w:rsidR="00CE09EB">
        <w:rPr>
          <w:rFonts w:eastAsia="STSong"/>
        </w:rPr>
        <w:t xml:space="preserve">s </w:t>
      </w:r>
      <w:r w:rsidR="00D30AE5">
        <w:rPr>
          <w:rFonts w:eastAsia="STSong"/>
        </w:rPr>
        <w:t>and mystifies the</w:t>
      </w:r>
      <w:r w:rsidR="00812CD2">
        <w:rPr>
          <w:rFonts w:eastAsia="STSong"/>
        </w:rPr>
        <w:t xml:space="preserve"> basic politicization of ecology.</w:t>
      </w:r>
      <w:r w:rsidR="00CE09EB">
        <w:rPr>
          <w:rStyle w:val="EndnoteReference"/>
          <w:rFonts w:eastAsia="STSong"/>
        </w:rPr>
        <w:endnoteReference w:id="29"/>
      </w:r>
      <w:r w:rsidR="00812CD2">
        <w:rPr>
          <w:rFonts w:eastAsia="STSong"/>
        </w:rPr>
        <w:t xml:space="preserve"> </w:t>
      </w:r>
      <w:r w:rsidR="00D21391">
        <w:rPr>
          <w:rFonts w:eastAsia="STSong"/>
        </w:rPr>
        <w:t>This is because</w:t>
      </w:r>
      <w:r w:rsidR="00D81AEB">
        <w:rPr>
          <w:rFonts w:eastAsia="STSong"/>
        </w:rPr>
        <w:t xml:space="preserve"> matters</w:t>
      </w:r>
      <w:r w:rsidR="00B44275">
        <w:rPr>
          <w:rFonts w:eastAsia="STSong"/>
        </w:rPr>
        <w:t xml:space="preserve"> of justice, </w:t>
      </w:r>
      <w:r w:rsidR="00812CD2">
        <w:rPr>
          <w:rFonts w:eastAsia="STSong"/>
        </w:rPr>
        <w:t>exploitation</w:t>
      </w:r>
      <w:ins w:id="643" w:author="Copyeditor" w:date="2022-09-05T13:02:00Z">
        <w:r w:rsidR="00254DF8">
          <w:rPr>
            <w:rFonts w:eastAsia="STSong"/>
          </w:rPr>
          <w:t>,</w:t>
        </w:r>
      </w:ins>
      <w:r w:rsidR="00B44275">
        <w:rPr>
          <w:rFonts w:eastAsia="STSong"/>
        </w:rPr>
        <w:t xml:space="preserve"> and repair</w:t>
      </w:r>
      <w:r w:rsidR="00D66A5F">
        <w:rPr>
          <w:rFonts w:eastAsia="STSong"/>
        </w:rPr>
        <w:t xml:space="preserve"> </w:t>
      </w:r>
      <w:r w:rsidR="003869DF">
        <w:rPr>
          <w:rFonts w:eastAsia="STSong"/>
        </w:rPr>
        <w:t xml:space="preserve">in the realm of ecology </w:t>
      </w:r>
      <w:r w:rsidR="00D81AEB">
        <w:rPr>
          <w:rFonts w:eastAsia="STSong"/>
        </w:rPr>
        <w:t xml:space="preserve">never </w:t>
      </w:r>
      <w:r w:rsidR="00D30AE5">
        <w:rPr>
          <w:rFonts w:eastAsia="STSong"/>
        </w:rPr>
        <w:t>concern</w:t>
      </w:r>
      <w:r w:rsidR="00D81AEB">
        <w:rPr>
          <w:rFonts w:eastAsia="STSong"/>
        </w:rPr>
        <w:t xml:space="preserve"> </w:t>
      </w:r>
      <w:r w:rsidR="00B44275" w:rsidRPr="00254DF8">
        <w:rPr>
          <w:rFonts w:eastAsia="STSong"/>
          <w:rPrChange w:id="644" w:author="Copyeditor" w:date="2022-09-05T13:02:00Z">
            <w:rPr>
              <w:rFonts w:eastAsia="STSong"/>
              <w:i/>
              <w:iCs/>
            </w:rPr>
          </w:rPrChange>
        </w:rPr>
        <w:t>the</w:t>
      </w:r>
      <w:r w:rsidR="00B44275">
        <w:rPr>
          <w:rFonts w:eastAsia="STSong"/>
          <w:i/>
          <w:iCs/>
        </w:rPr>
        <w:t xml:space="preserve"> </w:t>
      </w:r>
      <w:r w:rsidR="00B44275">
        <w:rPr>
          <w:rFonts w:eastAsia="STSong"/>
        </w:rPr>
        <w:t xml:space="preserve">human </w:t>
      </w:r>
      <w:r w:rsidR="00D21391">
        <w:rPr>
          <w:rFonts w:eastAsia="STSong"/>
        </w:rPr>
        <w:t>and/</w:t>
      </w:r>
      <w:r w:rsidR="00D81AEB">
        <w:rPr>
          <w:rFonts w:eastAsia="STSong"/>
        </w:rPr>
        <w:t>v</w:t>
      </w:r>
      <w:del w:id="645" w:author="Copyeditor" w:date="2022-09-05T13:02:00Z">
        <w:r w:rsidR="00D81AEB" w:rsidDel="00254DF8">
          <w:rPr>
            <w:rFonts w:eastAsia="STSong"/>
          </w:rPr>
          <w:delText>s.</w:delText>
        </w:r>
      </w:del>
      <w:ins w:id="646" w:author="Copyeditor" w:date="2022-09-05T13:02:00Z">
        <w:r w:rsidR="00254DF8">
          <w:rPr>
            <w:rFonts w:eastAsia="STSong"/>
          </w:rPr>
          <w:t>ersus</w:t>
        </w:r>
      </w:ins>
      <w:r w:rsidR="00D81AEB">
        <w:rPr>
          <w:rFonts w:eastAsia="STSong"/>
        </w:rPr>
        <w:t xml:space="preserve"> </w:t>
      </w:r>
      <w:r w:rsidR="00D81AEB" w:rsidRPr="00254DF8">
        <w:rPr>
          <w:rFonts w:eastAsia="STSong"/>
          <w:rPrChange w:id="647" w:author="Copyeditor" w:date="2022-09-05T13:02:00Z">
            <w:rPr>
              <w:rFonts w:eastAsia="STSong"/>
              <w:i/>
              <w:iCs/>
            </w:rPr>
          </w:rPrChange>
        </w:rPr>
        <w:t>the</w:t>
      </w:r>
      <w:r w:rsidR="00D81AEB">
        <w:rPr>
          <w:rFonts w:eastAsia="STSong"/>
        </w:rPr>
        <w:t xml:space="preserve"> non</w:t>
      </w:r>
      <w:del w:id="648" w:author="Copyeditor" w:date="2022-09-05T13:02:00Z">
        <w:r w:rsidR="00D81AEB" w:rsidDel="00254DF8">
          <w:rPr>
            <w:rFonts w:eastAsia="STSong"/>
          </w:rPr>
          <w:delText>-</w:delText>
        </w:r>
      </w:del>
      <w:r w:rsidR="00D81AEB">
        <w:rPr>
          <w:rFonts w:eastAsia="STSong"/>
        </w:rPr>
        <w:t>human</w:t>
      </w:r>
      <w:r w:rsidR="00812CD2">
        <w:rPr>
          <w:rFonts w:eastAsia="STSong"/>
        </w:rPr>
        <w:t xml:space="preserve">; </w:t>
      </w:r>
      <w:r w:rsidR="00D66A5F">
        <w:rPr>
          <w:rFonts w:eastAsia="STSong"/>
        </w:rPr>
        <w:t>they have</w:t>
      </w:r>
      <w:r w:rsidR="00812CD2">
        <w:rPr>
          <w:rFonts w:eastAsia="STSong"/>
        </w:rPr>
        <w:t xml:space="preserve"> instead to do with </w:t>
      </w:r>
      <w:r w:rsidR="00812CD2">
        <w:rPr>
          <w:rFonts w:eastAsia="STSong"/>
          <w:i/>
          <w:iCs/>
        </w:rPr>
        <w:t xml:space="preserve">certain </w:t>
      </w:r>
      <w:r w:rsidR="00812CD2">
        <w:rPr>
          <w:rFonts w:eastAsia="STSong"/>
        </w:rPr>
        <w:t>humans exploiting</w:t>
      </w:r>
      <w:r w:rsidR="00D66A5F">
        <w:rPr>
          <w:rFonts w:eastAsia="STSong"/>
        </w:rPr>
        <w:t xml:space="preserve"> </w:t>
      </w:r>
      <w:r w:rsidR="00812CD2">
        <w:rPr>
          <w:rFonts w:eastAsia="STSong"/>
        </w:rPr>
        <w:t xml:space="preserve">other human </w:t>
      </w:r>
      <w:r w:rsidR="00812CD2" w:rsidRPr="00254DF8">
        <w:rPr>
          <w:rFonts w:eastAsia="STSong"/>
          <w:rPrChange w:id="649" w:author="Copyeditor" w:date="2022-09-05T13:03:00Z">
            <w:rPr>
              <w:rFonts w:eastAsia="STSong"/>
              <w:i/>
              <w:iCs/>
            </w:rPr>
          </w:rPrChange>
        </w:rPr>
        <w:t>and</w:t>
      </w:r>
      <w:r w:rsidR="00812CD2">
        <w:rPr>
          <w:rFonts w:eastAsia="STSong"/>
          <w:i/>
          <w:iCs/>
        </w:rPr>
        <w:t xml:space="preserve"> </w:t>
      </w:r>
      <w:r w:rsidR="00D81AEB">
        <w:rPr>
          <w:rFonts w:eastAsia="STSong"/>
        </w:rPr>
        <w:t>n</w:t>
      </w:r>
      <w:r w:rsidR="00812CD2">
        <w:rPr>
          <w:rFonts w:eastAsia="STSong"/>
        </w:rPr>
        <w:t xml:space="preserve">onhuman </w:t>
      </w:r>
      <w:r w:rsidR="003D6553">
        <w:rPr>
          <w:rFonts w:eastAsia="STSong"/>
        </w:rPr>
        <w:t>beings</w:t>
      </w:r>
      <w:r w:rsidR="00D81AEB">
        <w:rPr>
          <w:rFonts w:eastAsia="STSong"/>
        </w:rPr>
        <w:t xml:space="preserve"> who condition their life</w:t>
      </w:r>
      <w:r w:rsidR="003D6553">
        <w:rPr>
          <w:rFonts w:eastAsia="STSong"/>
        </w:rPr>
        <w:t xml:space="preserve">. </w:t>
      </w:r>
      <w:r w:rsidR="00D21391">
        <w:rPr>
          <w:rFonts w:eastAsia="STSong"/>
        </w:rPr>
        <w:t xml:space="preserve">An analytic grounded in ontological categories of being </w:t>
      </w:r>
      <w:r w:rsidR="00D30AE5">
        <w:rPr>
          <w:rFonts w:eastAsia="STSong"/>
        </w:rPr>
        <w:t>has no means to</w:t>
      </w:r>
      <w:r w:rsidR="003869DF">
        <w:rPr>
          <w:rFonts w:eastAsia="STSong"/>
        </w:rPr>
        <w:t xml:space="preserve"> grasp</w:t>
      </w:r>
      <w:r w:rsidR="00D30AE5">
        <w:rPr>
          <w:rFonts w:eastAsia="STSong"/>
        </w:rPr>
        <w:t xml:space="preserve"> </w:t>
      </w:r>
      <w:r w:rsidR="003869DF">
        <w:rPr>
          <w:rFonts w:eastAsia="STSong"/>
        </w:rPr>
        <w:t>this</w:t>
      </w:r>
      <w:r w:rsidR="00D21391">
        <w:rPr>
          <w:rFonts w:eastAsia="STSong"/>
        </w:rPr>
        <w:t xml:space="preserve"> </w:t>
      </w:r>
      <w:r w:rsidR="003869DF">
        <w:rPr>
          <w:rFonts w:eastAsia="STSong"/>
        </w:rPr>
        <w:t xml:space="preserve">asymmetrical and </w:t>
      </w:r>
      <w:r w:rsidR="00D21391">
        <w:rPr>
          <w:rFonts w:eastAsia="STSong"/>
        </w:rPr>
        <w:t xml:space="preserve">differential distribution of responsibility and harm. In this </w:t>
      </w:r>
      <w:r w:rsidR="00D21391">
        <w:rPr>
          <w:rFonts w:eastAsia="STSong"/>
        </w:rPr>
        <w:lastRenderedPageBreak/>
        <w:t xml:space="preserve">context, </w:t>
      </w:r>
      <w:r w:rsidR="00D66A5F">
        <w:rPr>
          <w:rFonts w:eastAsia="STSong"/>
        </w:rPr>
        <w:t>parables</w:t>
      </w:r>
      <w:r w:rsidR="00D21391">
        <w:rPr>
          <w:rFonts w:eastAsia="STSong"/>
        </w:rPr>
        <w:t xml:space="preserve"> of ecological jubilee acquire their peculiar utopian</w:t>
      </w:r>
      <w:r w:rsidR="003869DF">
        <w:rPr>
          <w:rFonts w:eastAsia="STSong"/>
        </w:rPr>
        <w:t xml:space="preserve">, </w:t>
      </w:r>
      <w:proofErr w:type="spellStart"/>
      <w:r w:rsidR="003869DF">
        <w:rPr>
          <w:rFonts w:eastAsia="STSong"/>
        </w:rPr>
        <w:t>counter</w:t>
      </w:r>
      <w:del w:id="650" w:author="Copyeditor" w:date="2022-09-05T13:03:00Z">
        <w:r w:rsidR="003869DF" w:rsidDel="00254DF8">
          <w:rPr>
            <w:rFonts w:eastAsia="STSong"/>
          </w:rPr>
          <w:delText>-</w:delText>
        </w:r>
      </w:del>
      <w:r w:rsidR="00D66A5F">
        <w:rPr>
          <w:rFonts w:eastAsia="STSong"/>
        </w:rPr>
        <w:t>ideological</w:t>
      </w:r>
      <w:proofErr w:type="spellEnd"/>
      <w:r w:rsidR="00D66A5F">
        <w:rPr>
          <w:rFonts w:eastAsia="STSong"/>
        </w:rPr>
        <w:t xml:space="preserve"> </w:t>
      </w:r>
      <w:r w:rsidR="00D21391">
        <w:rPr>
          <w:rFonts w:eastAsia="STSong"/>
        </w:rPr>
        <w:t xml:space="preserve">purchase. </w:t>
      </w:r>
      <w:r w:rsidR="00D66A5F">
        <w:rPr>
          <w:rFonts w:eastAsia="STSong"/>
        </w:rPr>
        <w:t>For</w:t>
      </w:r>
      <w:r w:rsidR="00DE2DA2">
        <w:rPr>
          <w:rFonts w:eastAsia="STSong"/>
        </w:rPr>
        <w:t xml:space="preserve">, however distortedly, </w:t>
      </w:r>
      <w:r w:rsidR="00801DD0">
        <w:rPr>
          <w:rFonts w:eastAsia="STSong"/>
        </w:rPr>
        <w:t>they</w:t>
      </w:r>
      <w:r w:rsidR="00E746ED">
        <w:rPr>
          <w:rFonts w:eastAsia="STSong"/>
        </w:rPr>
        <w:t xml:space="preserve"> begin by</w:t>
      </w:r>
      <w:r w:rsidR="00D66A5F">
        <w:rPr>
          <w:rFonts w:eastAsia="STSong"/>
        </w:rPr>
        <w:t xml:space="preserve"> </w:t>
      </w:r>
      <w:r w:rsidR="00DE2DA2">
        <w:rPr>
          <w:rFonts w:eastAsia="STSong"/>
        </w:rPr>
        <w:t>imagin</w:t>
      </w:r>
      <w:r w:rsidR="00E746ED">
        <w:rPr>
          <w:rFonts w:eastAsia="STSong"/>
        </w:rPr>
        <w:t>ing</w:t>
      </w:r>
      <w:r w:rsidR="00D66A5F">
        <w:rPr>
          <w:rFonts w:eastAsia="STSong"/>
        </w:rPr>
        <w:t xml:space="preserve"> </w:t>
      </w:r>
      <w:r w:rsidR="003869DF">
        <w:rPr>
          <w:rFonts w:eastAsia="STSong"/>
        </w:rPr>
        <w:t xml:space="preserve">not ontological </w:t>
      </w:r>
      <w:r w:rsidR="00801DD0">
        <w:rPr>
          <w:rFonts w:eastAsia="STSong"/>
        </w:rPr>
        <w:t>equivalence</w:t>
      </w:r>
      <w:r w:rsidR="003869DF">
        <w:rPr>
          <w:rFonts w:eastAsia="STSong"/>
        </w:rPr>
        <w:t xml:space="preserve"> but </w:t>
      </w:r>
      <w:r w:rsidR="00D66A5F">
        <w:rPr>
          <w:rFonts w:eastAsia="STSong"/>
        </w:rPr>
        <w:t>an end to coercion</w:t>
      </w:r>
      <w:del w:id="651" w:author="Copyeditor" w:date="2022-09-05T13:59:00Z">
        <w:r w:rsidR="00D30AE5" w:rsidDel="00903120">
          <w:rPr>
            <w:rFonts w:eastAsia="STSong"/>
          </w:rPr>
          <w:delText xml:space="preserve"> </w:delText>
        </w:r>
        <w:r w:rsidR="00801DD0" w:rsidDel="00903120">
          <w:rPr>
            <w:rFonts w:eastAsia="STSong"/>
          </w:rPr>
          <w:delText xml:space="preserve">– </w:delText>
        </w:r>
      </w:del>
      <w:ins w:id="652" w:author="Copyeditor" w:date="2022-09-05T13:59:00Z">
        <w:r w:rsidR="00903120">
          <w:rPr>
            <w:rFonts w:eastAsia="STSong"/>
          </w:rPr>
          <w:t>—</w:t>
        </w:r>
      </w:ins>
      <w:r w:rsidR="00801DD0">
        <w:rPr>
          <w:rFonts w:eastAsia="STSong"/>
        </w:rPr>
        <w:t xml:space="preserve">a </w:t>
      </w:r>
      <w:r w:rsidR="003869DF">
        <w:rPr>
          <w:rFonts w:eastAsia="STSong"/>
        </w:rPr>
        <w:t>genuinely political gambit</w:t>
      </w:r>
      <w:r w:rsidR="00DE2DA2">
        <w:rPr>
          <w:rFonts w:eastAsia="STSong"/>
        </w:rPr>
        <w:t>.</w:t>
      </w:r>
      <w:r w:rsidR="000A5D08">
        <w:rPr>
          <w:rFonts w:eastAsia="STSong"/>
        </w:rPr>
        <w:t xml:space="preserve"> </w:t>
      </w:r>
    </w:p>
    <w:p w14:paraId="2B9B02E5" w14:textId="34FE60E8" w:rsidR="00E41CDA" w:rsidRDefault="003869DF" w:rsidP="002105A7">
      <w:pPr>
        <w:spacing w:line="480" w:lineRule="auto"/>
        <w:ind w:firstLine="720"/>
        <w:rPr>
          <w:rFonts w:eastAsia="STSong"/>
        </w:rPr>
      </w:pPr>
      <w:r>
        <w:rPr>
          <w:rFonts w:eastAsia="STSong"/>
        </w:rPr>
        <w:t xml:space="preserve">How, then, does </w:t>
      </w:r>
      <w:r w:rsidR="000A5D08">
        <w:rPr>
          <w:rFonts w:eastAsia="STSong"/>
        </w:rPr>
        <w:t>this</w:t>
      </w:r>
      <w:r>
        <w:rPr>
          <w:rFonts w:eastAsia="STSong"/>
        </w:rPr>
        <w:t xml:space="preserve"> peculiar eco-utopian imaginary we have been tracing comport with the facts of racialization, colonization, and enslavement that enabled and fractured “the human” and his rights (the “Rights of Man,” “natural” and “civil”) during </w:t>
      </w:r>
      <w:r w:rsidR="00801DD0">
        <w:rPr>
          <w:rFonts w:eastAsia="STSong"/>
        </w:rPr>
        <w:t>Darwin’s</w:t>
      </w:r>
      <w:r>
        <w:rPr>
          <w:rFonts w:eastAsia="STSong"/>
        </w:rPr>
        <w:t xml:space="preserve"> era of their revolutionary ascendancy and counter</w:t>
      </w:r>
      <w:del w:id="653" w:author="Copyeditor" w:date="2022-09-05T14:00:00Z">
        <w:r w:rsidDel="00903120">
          <w:rPr>
            <w:rFonts w:eastAsia="STSong"/>
          </w:rPr>
          <w:delText>-</w:delText>
        </w:r>
      </w:del>
      <w:r>
        <w:rPr>
          <w:rFonts w:eastAsia="STSong"/>
        </w:rPr>
        <w:t>reaction? To explore this question, I turn, finally</w:t>
      </w:r>
      <w:ins w:id="654" w:author="Copyeditor" w:date="2022-09-05T14:01:00Z">
        <w:r w:rsidR="00903120">
          <w:rPr>
            <w:rFonts w:eastAsia="STSong"/>
          </w:rPr>
          <w:t>,</w:t>
        </w:r>
      </w:ins>
      <w:r w:rsidR="0035608A">
        <w:rPr>
          <w:rFonts w:eastAsia="STSong"/>
        </w:rPr>
        <w:t xml:space="preserve"> </w:t>
      </w:r>
      <w:r>
        <w:rPr>
          <w:rFonts w:eastAsia="STSong"/>
        </w:rPr>
        <w:t xml:space="preserve">to Darwin’s </w:t>
      </w:r>
      <w:r w:rsidR="0035608A">
        <w:rPr>
          <w:rFonts w:eastAsia="STSong"/>
          <w:i/>
          <w:iCs/>
        </w:rPr>
        <w:t xml:space="preserve">The </w:t>
      </w:r>
      <w:r w:rsidR="00E41CDA" w:rsidRPr="00CA04AB">
        <w:rPr>
          <w:rFonts w:eastAsia="STSong"/>
          <w:i/>
        </w:rPr>
        <w:t>Economy of Vegetation</w:t>
      </w:r>
      <w:r>
        <w:rPr>
          <w:rFonts w:eastAsia="STSong"/>
        </w:rPr>
        <w:t>, focusing on the political ecology of slavery and abolition in that poem</w:t>
      </w:r>
      <w:r w:rsidR="0035608A">
        <w:rPr>
          <w:rFonts w:eastAsia="STSong"/>
        </w:rPr>
        <w:t xml:space="preserve">. </w:t>
      </w:r>
      <w:r>
        <w:rPr>
          <w:rFonts w:eastAsia="STSong"/>
        </w:rPr>
        <w:t>Here, the human and non</w:t>
      </w:r>
      <w:del w:id="655" w:author="Copyeditor" w:date="2022-09-05T14:01:00Z">
        <w:r w:rsidDel="00903120">
          <w:rPr>
            <w:rFonts w:eastAsia="STSong"/>
          </w:rPr>
          <w:delText>-</w:delText>
        </w:r>
      </w:del>
      <w:r>
        <w:rPr>
          <w:rFonts w:eastAsia="STSong"/>
        </w:rPr>
        <w:t>human</w:t>
      </w:r>
      <w:r w:rsidR="00DE2DA2">
        <w:rPr>
          <w:rFonts w:eastAsia="STSong"/>
        </w:rPr>
        <w:t xml:space="preserve"> “Others of Man”</w:t>
      </w:r>
      <w:r w:rsidR="00E41CDA" w:rsidRPr="00CA04AB">
        <w:rPr>
          <w:rFonts w:eastAsia="STSong"/>
        </w:rPr>
        <w:t xml:space="preserve"> </w:t>
      </w:r>
      <w:r>
        <w:rPr>
          <w:rFonts w:eastAsia="STSong"/>
        </w:rPr>
        <w:t>welcomed into the poem’s</w:t>
      </w:r>
      <w:r w:rsidR="009806E6">
        <w:rPr>
          <w:rFonts w:eastAsia="STSong"/>
        </w:rPr>
        <w:t xml:space="preserve"> </w:t>
      </w:r>
      <w:r>
        <w:rPr>
          <w:rFonts w:eastAsia="STSong"/>
        </w:rPr>
        <w:t>Jacobin</w:t>
      </w:r>
      <w:r w:rsidR="00DE2DA2">
        <w:rPr>
          <w:rFonts w:eastAsia="STSong"/>
        </w:rPr>
        <w:t xml:space="preserve"> ecology </w:t>
      </w:r>
      <w:r w:rsidR="00887275">
        <w:rPr>
          <w:rFonts w:eastAsia="STSong"/>
        </w:rPr>
        <w:t xml:space="preserve">clearly </w:t>
      </w:r>
      <w:r>
        <w:rPr>
          <w:rFonts w:eastAsia="STSong"/>
        </w:rPr>
        <w:t>emerge</w:t>
      </w:r>
      <w:r w:rsidR="00E41CDA" w:rsidRPr="00CA04AB">
        <w:rPr>
          <w:rFonts w:eastAsia="STSong"/>
        </w:rPr>
        <w:t xml:space="preserve"> </w:t>
      </w:r>
      <w:r>
        <w:rPr>
          <w:rFonts w:eastAsia="STSong"/>
        </w:rPr>
        <w:t>as demanding and exacting</w:t>
      </w:r>
      <w:r w:rsidR="00E41CDA" w:rsidRPr="00CA04AB">
        <w:rPr>
          <w:rFonts w:eastAsia="STSong"/>
        </w:rPr>
        <w:t xml:space="preserve"> allies</w:t>
      </w:r>
      <w:r>
        <w:rPr>
          <w:rFonts w:eastAsia="STSong"/>
        </w:rPr>
        <w:t xml:space="preserve">, rather than, as </w:t>
      </w:r>
      <w:r w:rsidR="00887275">
        <w:rPr>
          <w:rFonts w:eastAsia="STSong"/>
        </w:rPr>
        <w:t>I</w:t>
      </w:r>
      <w:r>
        <w:rPr>
          <w:rFonts w:eastAsia="STSong"/>
        </w:rPr>
        <w:t xml:space="preserve"> worried above, </w:t>
      </w:r>
      <w:r w:rsidR="00E41CDA" w:rsidRPr="00CA04AB">
        <w:rPr>
          <w:rFonts w:eastAsia="STSong"/>
        </w:rPr>
        <w:t>figures of wish-fulfillment</w:t>
      </w:r>
      <w:del w:id="656" w:author="Copyeditor" w:date="2022-09-05T14:03:00Z">
        <w:r w:rsidR="00E41CDA" w:rsidRPr="00CA04AB" w:rsidDel="00903120">
          <w:rPr>
            <w:rFonts w:eastAsia="STSong"/>
          </w:rPr>
          <w:delText>,</w:delText>
        </w:r>
      </w:del>
      <w:r w:rsidR="00E41CDA" w:rsidRPr="00CA04AB">
        <w:rPr>
          <w:rFonts w:eastAsia="STSong"/>
        </w:rPr>
        <w:t xml:space="preserve"> or alibis for the history of technolog</w:t>
      </w:r>
      <w:r w:rsidR="00814DC9">
        <w:rPr>
          <w:rFonts w:eastAsia="STSong"/>
        </w:rPr>
        <w:t xml:space="preserve">ical and colonial domination. </w:t>
      </w:r>
      <w:r w:rsidR="00EF32A9">
        <w:rPr>
          <w:rFonts w:eastAsia="STSong"/>
        </w:rPr>
        <w:t>Darwin’s</w:t>
      </w:r>
      <w:r w:rsidR="00E41CDA" w:rsidRPr="0044254A">
        <w:t xml:space="preserve"> techniques of figuring earth</w:t>
      </w:r>
      <w:r>
        <w:t xml:space="preserve"> </w:t>
      </w:r>
      <w:r w:rsidR="00E41CDA" w:rsidRPr="0044254A">
        <w:t>and ground</w:t>
      </w:r>
      <w:r w:rsidR="00EF32A9">
        <w:t xml:space="preserve"> in </w:t>
      </w:r>
      <w:r w:rsidR="00EF32A9">
        <w:rPr>
          <w:i/>
          <w:iCs/>
        </w:rPr>
        <w:t>The Economy</w:t>
      </w:r>
      <w:r>
        <w:rPr>
          <w:iCs/>
        </w:rPr>
        <w:t xml:space="preserve">, I argue, </w:t>
      </w:r>
      <w:r>
        <w:rPr>
          <w:rFonts w:eastAsia="STSong"/>
        </w:rPr>
        <w:t xml:space="preserve">push past the interests of his own bustling, industrial bourgeois milieu to </w:t>
      </w:r>
      <w:r w:rsidR="00EF32A9">
        <w:t>i</w:t>
      </w:r>
      <w:r w:rsidR="00E41CDA" w:rsidRPr="0044254A">
        <w:t xml:space="preserve">ssue </w:t>
      </w:r>
      <w:r>
        <w:t xml:space="preserve">in distinctly illiberal, anti-humanitarian incitements to </w:t>
      </w:r>
      <w:proofErr w:type="spellStart"/>
      <w:r>
        <w:t>multinatural</w:t>
      </w:r>
      <w:proofErr w:type="spellEnd"/>
      <w:r>
        <w:t xml:space="preserve"> vengeance against chattel slavery and settler colonialism. In </w:t>
      </w:r>
      <w:r w:rsidR="00E73457">
        <w:t>dark</w:t>
      </w:r>
      <w:r>
        <w:t xml:space="preserve"> counterpoint to</w:t>
      </w:r>
      <w:r w:rsidR="00D30AE5">
        <w:t xml:space="preserve"> our</w:t>
      </w:r>
      <w:r>
        <w:t xml:space="preserve"> visions of “ecological jubilee,” </w:t>
      </w:r>
      <w:r>
        <w:rPr>
          <w:i/>
        </w:rPr>
        <w:t xml:space="preserve">The </w:t>
      </w:r>
      <w:r w:rsidRPr="003869DF">
        <w:rPr>
          <w:i/>
        </w:rPr>
        <w:t>Economy</w:t>
      </w:r>
      <w:r>
        <w:t>’s parables of “ecological retribution” attempt to join forces with</w:t>
      </w:r>
      <w:r w:rsidR="009806E6">
        <w:rPr>
          <w:rFonts w:eastAsia="STSong"/>
        </w:rPr>
        <w:t xml:space="preserve"> the</w:t>
      </w:r>
      <w:r w:rsidR="00E41CDA" w:rsidRPr="0044254A">
        <w:rPr>
          <w:rFonts w:eastAsia="STSong"/>
        </w:rPr>
        <w:t xml:space="preserve"> </w:t>
      </w:r>
      <w:r>
        <w:rPr>
          <w:rFonts w:eastAsia="STSong"/>
        </w:rPr>
        <w:t>many</w:t>
      </w:r>
      <w:r w:rsidR="00E41CDA" w:rsidRPr="0044254A">
        <w:rPr>
          <w:rFonts w:eastAsia="STSong"/>
        </w:rPr>
        <w:t xml:space="preserve"> </w:t>
      </w:r>
      <w:r>
        <w:rPr>
          <w:rFonts w:eastAsia="STSong"/>
        </w:rPr>
        <w:t>expropriated natures (human, nonhuman, dehumanized)</w:t>
      </w:r>
      <w:r w:rsidR="00E41CDA" w:rsidRPr="0044254A">
        <w:rPr>
          <w:rFonts w:eastAsia="STSong"/>
        </w:rPr>
        <w:t xml:space="preserve"> </w:t>
      </w:r>
      <w:r>
        <w:rPr>
          <w:rFonts w:eastAsia="STSong"/>
        </w:rPr>
        <w:t>forced into complicity by the</w:t>
      </w:r>
      <w:r w:rsidR="00E41CDA" w:rsidRPr="0044254A">
        <w:rPr>
          <w:rFonts w:eastAsia="STSong"/>
        </w:rPr>
        <w:t xml:space="preserve"> trans-Atlantic slave</w:t>
      </w:r>
      <w:ins w:id="657" w:author="Copyeditor" w:date="2022-09-05T14:04:00Z">
        <w:r w:rsidR="00903120">
          <w:rPr>
            <w:rFonts w:eastAsia="STSong"/>
          </w:rPr>
          <w:t xml:space="preserve"> </w:t>
        </w:r>
      </w:ins>
      <w:del w:id="658" w:author="Copyeditor" w:date="2022-09-05T14:04:00Z">
        <w:r w:rsidR="00E41CDA" w:rsidRPr="0044254A" w:rsidDel="00903120">
          <w:rPr>
            <w:rFonts w:eastAsia="STSong"/>
          </w:rPr>
          <w:delText>-</w:delText>
        </w:r>
      </w:del>
      <w:r w:rsidR="00E41CDA" w:rsidRPr="0044254A">
        <w:rPr>
          <w:rFonts w:eastAsia="STSong"/>
        </w:rPr>
        <w:t>trade</w:t>
      </w:r>
      <w:del w:id="659" w:author="Copyeditor" w:date="2022-09-05T14:05:00Z">
        <w:r w:rsidDel="00B37CEB">
          <w:rPr>
            <w:rFonts w:eastAsia="STSong"/>
          </w:rPr>
          <w:delText>,</w:delText>
        </w:r>
      </w:del>
      <w:r>
        <w:rPr>
          <w:rFonts w:eastAsia="STSong"/>
        </w:rPr>
        <w:t xml:space="preserve"> </w:t>
      </w:r>
      <w:r w:rsidR="0035608A">
        <w:rPr>
          <w:rFonts w:eastAsia="STSong"/>
        </w:rPr>
        <w:t xml:space="preserve">on </w:t>
      </w:r>
      <w:r w:rsidR="00E41CDA">
        <w:rPr>
          <w:rFonts w:eastAsia="STSong"/>
        </w:rPr>
        <w:t>the eve of a</w:t>
      </w:r>
      <w:r w:rsidR="00E41CDA" w:rsidRPr="0044254A">
        <w:rPr>
          <w:rFonts w:eastAsia="STSong"/>
        </w:rPr>
        <w:t xml:space="preserve"> militant </w:t>
      </w:r>
      <w:r w:rsidR="00E41CDA" w:rsidRPr="00564C8F">
        <w:rPr>
          <w:rFonts w:eastAsia="STSong"/>
          <w:i/>
        </w:rPr>
        <w:t>black</w:t>
      </w:r>
      <w:r w:rsidR="00E41CDA" w:rsidRPr="0044254A">
        <w:rPr>
          <w:rFonts w:eastAsia="STSong"/>
          <w:i/>
        </w:rPr>
        <w:t xml:space="preserve"> </w:t>
      </w:r>
      <w:r w:rsidR="00E41CDA" w:rsidRPr="0044254A">
        <w:rPr>
          <w:rFonts w:eastAsia="STSong"/>
        </w:rPr>
        <w:t>Jacobinism.</w:t>
      </w:r>
    </w:p>
    <w:p w14:paraId="6745F4D3" w14:textId="01CE35D2" w:rsidR="00282C58" w:rsidRDefault="00282C58" w:rsidP="00EF32A9">
      <w:pPr>
        <w:ind w:firstLine="720"/>
        <w:rPr>
          <w:rFonts w:eastAsia="STSong"/>
          <w:b/>
        </w:rPr>
      </w:pPr>
    </w:p>
    <w:p w14:paraId="3CABC0DA" w14:textId="47306A63" w:rsidR="00282C58" w:rsidRDefault="00282C58">
      <w:pPr>
        <w:jc w:val="center"/>
        <w:pPrChange w:id="660" w:author="Copyeditor" w:date="2022-09-05T14:06:00Z">
          <w:pPr>
            <w:ind w:left="720" w:firstLine="720"/>
          </w:pPr>
        </w:pPrChange>
      </w:pPr>
      <w:del w:id="661" w:author="Copyeditor" w:date="2022-09-05T14:05:00Z">
        <w:r w:rsidDel="00B37CEB">
          <w:delText xml:space="preserve">2. </w:delText>
        </w:r>
      </w:del>
      <w:r w:rsidR="00B37CEB">
        <w:t xml:space="preserve">Relief Poetry </w:t>
      </w:r>
      <w:del w:id="662" w:author="Copyeditor" w:date="2022-09-05T14:05:00Z">
        <w:r w:rsidR="00B37CEB" w:rsidDel="00B37CEB">
          <w:delText xml:space="preserve">And </w:delText>
        </w:r>
      </w:del>
      <w:ins w:id="663" w:author="Copyeditor" w:date="2022-09-05T14:05:00Z">
        <w:r w:rsidR="00B37CEB">
          <w:t xml:space="preserve">and </w:t>
        </w:r>
      </w:ins>
      <w:r w:rsidR="00B37CEB">
        <w:t xml:space="preserve">The Race </w:t>
      </w:r>
      <w:ins w:id="664" w:author="Copyeditor" w:date="2022-09-05T14:05:00Z">
        <w:r w:rsidR="00B37CEB">
          <w:t>f</w:t>
        </w:r>
      </w:ins>
      <w:del w:id="665" w:author="Copyeditor" w:date="2022-09-05T14:05:00Z">
        <w:r w:rsidR="00B37CEB" w:rsidDel="00B37CEB">
          <w:delText>F</w:delText>
        </w:r>
      </w:del>
      <w:r w:rsidR="00B37CEB">
        <w:t>or/</w:t>
      </w:r>
      <w:del w:id="666" w:author="Copyeditor" w:date="2022-09-05T14:05:00Z">
        <w:r w:rsidR="00B37CEB" w:rsidDel="00B37CEB">
          <w:delText xml:space="preserve">Of </w:delText>
        </w:r>
      </w:del>
      <w:ins w:id="667" w:author="Copyeditor" w:date="2022-09-05T14:05:00Z">
        <w:r w:rsidR="00B37CEB">
          <w:t xml:space="preserve">of </w:t>
        </w:r>
      </w:ins>
      <w:del w:id="668" w:author="Copyeditor" w:date="2022-09-05T14:05:00Z">
        <w:r w:rsidR="00B37CEB" w:rsidDel="00B37CEB">
          <w:delText xml:space="preserve">The </w:delText>
        </w:r>
      </w:del>
      <w:ins w:id="669" w:author="Copyeditor" w:date="2022-09-05T14:05:00Z">
        <w:r w:rsidR="00B37CEB">
          <w:t xml:space="preserve">the </w:t>
        </w:r>
      </w:ins>
      <w:r w:rsidR="00B37CEB">
        <w:t>Ground</w:t>
      </w:r>
    </w:p>
    <w:p w14:paraId="2412359A" w14:textId="77777777" w:rsidR="00282C58" w:rsidRDefault="00282C58" w:rsidP="00282C58">
      <w:pPr>
        <w:ind w:firstLine="720"/>
      </w:pPr>
    </w:p>
    <w:p w14:paraId="699F1695" w14:textId="76C95D06" w:rsidR="00282C58" w:rsidRDefault="00282C58" w:rsidP="002105A7">
      <w:pPr>
        <w:spacing w:line="480" w:lineRule="auto"/>
        <w:ind w:firstLine="720"/>
      </w:pPr>
      <w:r>
        <w:t xml:space="preserve">If the class politics of Darwin’s visions of communal luxury were transparent enough to make for easy parody, grasping the ecological intersection between race and class in his work requires a subtler appreciation of the poet’s figurative and compositional tactics. The brilliant </w:t>
      </w:r>
      <w:r w:rsidRPr="00CA04AB">
        <w:t xml:space="preserve">Swiss-English </w:t>
      </w:r>
      <w:r>
        <w:t xml:space="preserve">graphic </w:t>
      </w:r>
      <w:r w:rsidRPr="00CA04AB">
        <w:t>artist Henri Fuseli</w:t>
      </w:r>
      <w:r w:rsidR="00801DD0">
        <w:t xml:space="preserve">’s </w:t>
      </w:r>
      <w:r w:rsidRPr="00CA04AB">
        <w:t xml:space="preserve">frontispiece to the </w:t>
      </w:r>
      <w:proofErr w:type="spellStart"/>
      <w:r w:rsidRPr="00CA04AB">
        <w:rPr>
          <w:i/>
        </w:rPr>
        <w:t>The</w:t>
      </w:r>
      <w:proofErr w:type="spellEnd"/>
      <w:r w:rsidRPr="00CA04AB">
        <w:rPr>
          <w:i/>
        </w:rPr>
        <w:t xml:space="preserve"> Economy of Vegetation</w:t>
      </w:r>
      <w:r>
        <w:t xml:space="preserve"> </w:t>
      </w:r>
      <w:r w:rsidR="00801DD0">
        <w:lastRenderedPageBreak/>
        <w:t xml:space="preserve">provides a perfect introduction </w:t>
      </w:r>
      <w:commentRangeStart w:id="670"/>
      <w:r w:rsidRPr="00253485">
        <w:rPr>
          <w:rFonts w:cstheme="minorHAnsi"/>
          <w:bCs/>
          <w:rPrChange w:id="671" w:author="Copyeditor" w:date="2022-09-06T00:11:00Z">
            <w:rPr>
              <w:rFonts w:cstheme="minorHAnsi"/>
              <w:b/>
            </w:rPr>
          </w:rPrChange>
        </w:rPr>
        <w:t>(Figure 4)</w:t>
      </w:r>
      <w:commentRangeEnd w:id="670"/>
      <w:r w:rsidR="00253485">
        <w:rPr>
          <w:rStyle w:val="CommentReference"/>
        </w:rPr>
        <w:commentReference w:id="670"/>
      </w:r>
      <w:r>
        <w:t>.</w:t>
      </w:r>
      <w:r w:rsidRPr="00CA04AB">
        <w:t xml:space="preserve"> </w:t>
      </w:r>
      <w:r>
        <w:t>The f</w:t>
      </w:r>
      <w:r w:rsidRPr="00CA04AB">
        <w:t>rontispiece is supposed to represent the</w:t>
      </w:r>
      <w:r>
        <w:t xml:space="preserve"> Goddess, “Flora</w:t>
      </w:r>
      <w:commentRangeStart w:id="672"/>
      <w:del w:id="673" w:author="Copyeditor" w:date="2022-09-05T14:07:00Z">
        <w:r w:rsidDel="00B37CEB">
          <w:delText>[</w:delText>
        </w:r>
      </w:del>
      <w:r>
        <w:t>,</w:t>
      </w:r>
      <w:del w:id="674" w:author="Copyeditor" w:date="2022-09-05T14:06:00Z">
        <w:r w:rsidDel="00B37CEB">
          <w:delText>]</w:delText>
        </w:r>
      </w:del>
      <w:r>
        <w:t xml:space="preserve"> </w:t>
      </w:r>
      <w:commentRangeEnd w:id="672"/>
      <w:r w:rsidR="00B37CEB">
        <w:rPr>
          <w:rStyle w:val="CommentReference"/>
        </w:rPr>
        <w:commentReference w:id="672"/>
      </w:r>
      <w:r>
        <w:t xml:space="preserve">attired by the </w:t>
      </w:r>
      <w:r w:rsidRPr="00CA04AB">
        <w:t xml:space="preserve">Elements,” </w:t>
      </w:r>
      <w:r>
        <w:t xml:space="preserve">in correspondence </w:t>
      </w:r>
      <w:r w:rsidR="00801DD0">
        <w:t>with</w:t>
      </w:r>
      <w:r>
        <w:t xml:space="preserve"> the four</w:t>
      </w:r>
      <w:r w:rsidRPr="00CA04AB">
        <w:t xml:space="preserve">, element-focused </w:t>
      </w:r>
      <w:ins w:id="675" w:author="Copyeditor" w:date="2022-09-05T14:08:00Z">
        <w:r w:rsidR="00B37CEB">
          <w:t>c</w:t>
        </w:r>
      </w:ins>
      <w:del w:id="676" w:author="Copyeditor" w:date="2022-09-05T14:08:00Z">
        <w:r w:rsidRPr="00CA04AB" w:rsidDel="00B37CEB">
          <w:delText>C</w:delText>
        </w:r>
      </w:del>
      <w:r w:rsidRPr="00CA04AB">
        <w:t xml:space="preserve">antos through which the poem purports to tell the “physiology of plants.”  </w:t>
      </w:r>
      <w:r w:rsidRPr="00CA04AB">
        <w:rPr>
          <w:rFonts w:eastAsia="STSong"/>
        </w:rPr>
        <w:t>And indeed, Fuseli</w:t>
      </w:r>
      <w:r>
        <w:rPr>
          <w:rFonts w:eastAsia="STSong"/>
        </w:rPr>
        <w:t>’s frontispiece</w:t>
      </w:r>
      <w:r w:rsidRPr="00CA04AB">
        <w:rPr>
          <w:rFonts w:eastAsia="STSong"/>
        </w:rPr>
        <w:t xml:space="preserve"> </w:t>
      </w:r>
      <w:r>
        <w:rPr>
          <w:rFonts w:eastAsia="STSong"/>
        </w:rPr>
        <w:t>provides</w:t>
      </w:r>
      <w:r w:rsidRPr="00CA04AB">
        <w:rPr>
          <w:rFonts w:eastAsia="STSong"/>
        </w:rPr>
        <w:t xml:space="preserve"> an allegorical persona for each element: Air, with her dashing butterfly hat</w:t>
      </w:r>
      <w:del w:id="677" w:author="Copyeditor" w:date="2022-09-05T14:09:00Z">
        <w:r w:rsidRPr="00CA04AB" w:rsidDel="00B37CEB">
          <w:rPr>
            <w:rFonts w:eastAsia="STSong"/>
          </w:rPr>
          <w:delText xml:space="preserve">, </w:delText>
        </w:r>
      </w:del>
      <w:ins w:id="678" w:author="Copyeditor" w:date="2022-09-05T14:09:00Z">
        <w:r w:rsidR="00B37CEB">
          <w:rPr>
            <w:rFonts w:eastAsia="STSong"/>
          </w:rPr>
          <w:t>;</w:t>
        </w:r>
        <w:r w:rsidR="00B37CEB" w:rsidRPr="00CA04AB">
          <w:rPr>
            <w:rFonts w:eastAsia="STSong"/>
          </w:rPr>
          <w:t xml:space="preserve"> </w:t>
        </w:r>
      </w:ins>
      <w:r w:rsidRPr="00CA04AB">
        <w:rPr>
          <w:rFonts w:eastAsia="STSong"/>
        </w:rPr>
        <w:t>Fire, with a mirror to represent the action of light</w:t>
      </w:r>
      <w:del w:id="679" w:author="Copyeditor" w:date="2022-09-05T14:09:00Z">
        <w:r w:rsidRPr="00CA04AB" w:rsidDel="00B37CEB">
          <w:rPr>
            <w:rFonts w:eastAsia="STSong"/>
          </w:rPr>
          <w:delText xml:space="preserve">, </w:delText>
        </w:r>
      </w:del>
      <w:ins w:id="680" w:author="Copyeditor" w:date="2022-09-05T14:09:00Z">
        <w:r w:rsidR="00B37CEB">
          <w:rPr>
            <w:rFonts w:eastAsia="STSong"/>
          </w:rPr>
          <w:t>;</w:t>
        </w:r>
        <w:r w:rsidR="00B37CEB" w:rsidRPr="00CA04AB">
          <w:rPr>
            <w:rFonts w:eastAsia="STSong"/>
          </w:rPr>
          <w:t xml:space="preserve"> </w:t>
        </w:r>
      </w:ins>
      <w:r w:rsidRPr="00CA04AB">
        <w:rPr>
          <w:rFonts w:eastAsia="STSong"/>
        </w:rPr>
        <w:t>Water</w:t>
      </w:r>
      <w:ins w:id="681" w:author="Copyeditor" w:date="2022-09-05T14:09:00Z">
        <w:r w:rsidR="00B37CEB">
          <w:rPr>
            <w:rFonts w:eastAsia="STSong"/>
          </w:rPr>
          <w:t>,</w:t>
        </w:r>
      </w:ins>
      <w:r w:rsidRPr="00CA04AB">
        <w:rPr>
          <w:rFonts w:eastAsia="STSong"/>
        </w:rPr>
        <w:t xml:space="preserve"> with an appropriate vase</w:t>
      </w:r>
      <w:del w:id="682" w:author="Copyeditor" w:date="2022-09-05T14:09:00Z">
        <w:r w:rsidRPr="00CA04AB" w:rsidDel="00B37CEB">
          <w:rPr>
            <w:rFonts w:eastAsia="STSong"/>
          </w:rPr>
          <w:delText xml:space="preserve">, </w:delText>
        </w:r>
      </w:del>
      <w:ins w:id="683" w:author="Copyeditor" w:date="2022-09-05T14:09:00Z">
        <w:r w:rsidR="00B37CEB">
          <w:rPr>
            <w:rFonts w:eastAsia="STSong"/>
          </w:rPr>
          <w:t>;</w:t>
        </w:r>
        <w:r w:rsidR="00B37CEB" w:rsidRPr="00CA04AB">
          <w:rPr>
            <w:rFonts w:eastAsia="STSong"/>
          </w:rPr>
          <w:t xml:space="preserve"> </w:t>
        </w:r>
      </w:ins>
      <w:r w:rsidRPr="00CA04AB">
        <w:rPr>
          <w:rFonts w:eastAsia="STSong"/>
        </w:rPr>
        <w:t xml:space="preserve">and Earth offering up </w:t>
      </w:r>
      <w:r>
        <w:rPr>
          <w:rFonts w:eastAsia="STSong"/>
        </w:rPr>
        <w:t>a sampling of her</w:t>
      </w:r>
      <w:r w:rsidRPr="00CA04AB">
        <w:rPr>
          <w:rFonts w:eastAsia="STSong"/>
        </w:rPr>
        <w:t xml:space="preserve"> gorgeous vegetation. Bu</w:t>
      </w:r>
      <w:r>
        <w:rPr>
          <w:rFonts w:eastAsia="STSong"/>
        </w:rPr>
        <w:t>t who, then, is the extra, extra-</w:t>
      </w:r>
      <w:r w:rsidRPr="00CA04AB">
        <w:rPr>
          <w:rFonts w:eastAsia="STSong"/>
        </w:rPr>
        <w:t>earthy figure</w:t>
      </w:r>
      <w:r>
        <w:rPr>
          <w:rFonts w:eastAsia="STSong"/>
        </w:rPr>
        <w:t xml:space="preserve"> in the very bottom of the frame</w:t>
      </w:r>
      <w:r w:rsidRPr="00CA04AB">
        <w:rPr>
          <w:rFonts w:eastAsia="STSong"/>
        </w:rPr>
        <w:t xml:space="preserve">, reaching up from the ground, as plants do, but with brawny arms and a cap of weeds? </w:t>
      </w:r>
    </w:p>
    <w:p w14:paraId="17323077" w14:textId="6AF78343" w:rsidR="00282C58" w:rsidRDefault="00282C58" w:rsidP="002105A7">
      <w:pPr>
        <w:spacing w:line="480" w:lineRule="auto"/>
        <w:ind w:firstLine="720"/>
        <w:rPr>
          <w:rFonts w:eastAsia="STSong"/>
        </w:rPr>
      </w:pPr>
      <w:r w:rsidRPr="00682C80">
        <w:rPr>
          <w:rFonts w:eastAsia="STSong"/>
        </w:rPr>
        <w:t xml:space="preserve">As Fuseli intimates with this picture, supernumerary, subterranean figures like this one proliferate in </w:t>
      </w:r>
      <w:r>
        <w:rPr>
          <w:rFonts w:eastAsia="STSong"/>
        </w:rPr>
        <w:t>the</w:t>
      </w:r>
      <w:r w:rsidRPr="00682C80">
        <w:rPr>
          <w:rFonts w:eastAsia="STSong"/>
        </w:rPr>
        <w:t xml:space="preserve"> </w:t>
      </w:r>
      <w:r>
        <w:rPr>
          <w:rFonts w:eastAsia="STSong"/>
        </w:rPr>
        <w:t xml:space="preserve">second </w:t>
      </w:r>
      <w:ins w:id="684" w:author="Copyeditor" w:date="2022-09-05T14:10:00Z">
        <w:r w:rsidR="00795E26">
          <w:rPr>
            <w:rFonts w:eastAsia="STSong"/>
          </w:rPr>
          <w:t>c</w:t>
        </w:r>
      </w:ins>
      <w:del w:id="685" w:author="Copyeditor" w:date="2022-09-05T14:10:00Z">
        <w:r w:rsidDel="00795E26">
          <w:rPr>
            <w:rFonts w:eastAsia="STSong"/>
          </w:rPr>
          <w:delText>C</w:delText>
        </w:r>
      </w:del>
      <w:r>
        <w:rPr>
          <w:rFonts w:eastAsia="STSong"/>
        </w:rPr>
        <w:t xml:space="preserve">anto of </w:t>
      </w:r>
      <w:r>
        <w:rPr>
          <w:rFonts w:eastAsia="STSong"/>
          <w:i/>
          <w:iCs/>
        </w:rPr>
        <w:t xml:space="preserve">The Economy of </w:t>
      </w:r>
      <w:r w:rsidRPr="00160F1A">
        <w:rPr>
          <w:rFonts w:eastAsia="STSong"/>
          <w:i/>
          <w:iCs/>
        </w:rPr>
        <w:t>Vegetation</w:t>
      </w:r>
      <w:r>
        <w:rPr>
          <w:rFonts w:eastAsia="STSong"/>
        </w:rPr>
        <w:t xml:space="preserve">, the one that is devoted to the elemental </w:t>
      </w:r>
      <w:r w:rsidR="00427F4C">
        <w:rPr>
          <w:rFonts w:eastAsia="STSong"/>
        </w:rPr>
        <w:t>activity</w:t>
      </w:r>
      <w:r>
        <w:rPr>
          <w:rFonts w:eastAsia="STSong"/>
        </w:rPr>
        <w:t xml:space="preserve"> of “earth</w:t>
      </w:r>
      <w:r w:rsidR="00427F4C">
        <w:rPr>
          <w:rFonts w:eastAsia="STSong"/>
        </w:rPr>
        <w:t>.</w:t>
      </w:r>
      <w:r>
        <w:rPr>
          <w:rFonts w:eastAsia="STSong"/>
        </w:rPr>
        <w:t xml:space="preserve">” Here, </w:t>
      </w:r>
      <w:r w:rsidRPr="00682C80">
        <w:rPr>
          <w:rFonts w:eastAsia="STSong"/>
        </w:rPr>
        <w:t>the action</w:t>
      </w:r>
      <w:r w:rsidR="00427F4C">
        <w:rPr>
          <w:rFonts w:eastAsia="STSong"/>
        </w:rPr>
        <w:t>s</w:t>
      </w:r>
      <w:r w:rsidRPr="00682C80">
        <w:rPr>
          <w:rFonts w:eastAsia="STSong"/>
        </w:rPr>
        <w:t xml:space="preserve"> of soils, </w:t>
      </w:r>
      <w:r>
        <w:rPr>
          <w:rFonts w:eastAsia="STSong"/>
        </w:rPr>
        <w:t>earths,</w:t>
      </w:r>
      <w:r w:rsidRPr="00682C80">
        <w:rPr>
          <w:rFonts w:eastAsia="STSong"/>
        </w:rPr>
        <w:t xml:space="preserve"> and minerals </w:t>
      </w:r>
      <w:r w:rsidR="00427F4C">
        <w:rPr>
          <w:rFonts w:eastAsia="STSong"/>
        </w:rPr>
        <w:t>are</w:t>
      </w:r>
      <w:r w:rsidRPr="00682C80">
        <w:rPr>
          <w:rFonts w:eastAsia="STSong"/>
        </w:rPr>
        <w:t xml:space="preserve"> at stake</w:t>
      </w:r>
      <w:del w:id="686" w:author="Copyeditor" w:date="2022-09-05T14:11:00Z">
        <w:r w:rsidRPr="00682C80" w:rsidDel="00795E26">
          <w:rPr>
            <w:rFonts w:eastAsia="STSong"/>
          </w:rPr>
          <w:delText>,</w:delText>
        </w:r>
      </w:del>
      <w:r w:rsidRPr="00682C80">
        <w:rPr>
          <w:rFonts w:eastAsia="STSong"/>
        </w:rPr>
        <w:t xml:space="preserve"> and all manner of quasi-animate beings, from slumbering seeds</w:t>
      </w:r>
      <w:del w:id="687" w:author="Copyeditor" w:date="2022-09-05T14:12:00Z">
        <w:r w:rsidRPr="00682C80" w:rsidDel="00795E26">
          <w:rPr>
            <w:rFonts w:eastAsia="STSong"/>
          </w:rPr>
          <w:delText>,</w:delText>
        </w:r>
      </w:del>
      <w:r w:rsidRPr="00682C80">
        <w:rPr>
          <w:rFonts w:eastAsia="STSong"/>
        </w:rPr>
        <w:t xml:space="preserve"> to incipient statues,</w:t>
      </w:r>
      <w:del w:id="688" w:author="Copyeditor" w:date="2022-09-05T14:12:00Z">
        <w:r w:rsidRPr="00682C80" w:rsidDel="00795E26">
          <w:rPr>
            <w:rFonts w:eastAsia="STSong"/>
          </w:rPr>
          <w:delText xml:space="preserve"> to</w:delText>
        </w:r>
      </w:del>
      <w:r w:rsidRPr="00682C80">
        <w:rPr>
          <w:rFonts w:eastAsia="STSong"/>
        </w:rPr>
        <w:t xml:space="preserve"> </w:t>
      </w:r>
      <w:proofErr w:type="spellStart"/>
      <w:r w:rsidRPr="00682C80">
        <w:rPr>
          <w:rFonts w:eastAsia="STSong"/>
        </w:rPr>
        <w:t>Bastilled</w:t>
      </w:r>
      <w:proofErr w:type="spellEnd"/>
      <w:r w:rsidRPr="00682C80">
        <w:rPr>
          <w:rFonts w:eastAsia="STSong"/>
        </w:rPr>
        <w:t xml:space="preserve"> prisoners, oppressed Irishmen, and Africans in irons, linger in stony latency to release themselves, or be released</w:t>
      </w:r>
      <w:ins w:id="689" w:author="Copyeditor" w:date="2022-09-05T14:13:00Z">
        <w:r w:rsidR="00795E26">
          <w:rPr>
            <w:rFonts w:eastAsia="STSong"/>
          </w:rPr>
          <w:t>,</w:t>
        </w:r>
      </w:ins>
      <w:r w:rsidRPr="00682C80">
        <w:rPr>
          <w:rFonts w:eastAsia="STSong"/>
        </w:rPr>
        <w:t xml:space="preserve"> from</w:t>
      </w:r>
      <w:del w:id="690" w:author="Copyeditor" w:date="2022-09-05T14:13:00Z">
        <w:r w:rsidRPr="00682C80" w:rsidDel="00795E26">
          <w:rPr>
            <w:rFonts w:eastAsia="STSong"/>
          </w:rPr>
          <w:delText>,</w:delText>
        </w:r>
      </w:del>
      <w:r w:rsidRPr="00682C80">
        <w:rPr>
          <w:rFonts w:eastAsia="STSong"/>
        </w:rPr>
        <w:t xml:space="preserve"> the ground. As the syntax of that last sentence suggests, the distribution of agency and patience across figure and background is particularly fraught when it comes to the </w:t>
      </w:r>
      <w:ins w:id="691" w:author="Copyeditor" w:date="2022-09-05T14:13:00Z">
        <w:r w:rsidR="00795E26">
          <w:rPr>
            <w:rFonts w:eastAsia="STSong"/>
          </w:rPr>
          <w:t>c</w:t>
        </w:r>
      </w:ins>
      <w:del w:id="692" w:author="Copyeditor" w:date="2022-09-05T14:13:00Z">
        <w:r w:rsidRPr="00682C80" w:rsidDel="00795E26">
          <w:rPr>
            <w:rFonts w:eastAsia="STSong"/>
          </w:rPr>
          <w:delText>C</w:delText>
        </w:r>
      </w:del>
      <w:r w:rsidRPr="00682C80">
        <w:rPr>
          <w:rFonts w:eastAsia="STSong"/>
        </w:rPr>
        <w:t xml:space="preserve">anto’s joint task of personifying </w:t>
      </w:r>
      <w:r>
        <w:rPr>
          <w:rFonts w:eastAsia="STSong"/>
        </w:rPr>
        <w:t>elements of</w:t>
      </w:r>
      <w:r w:rsidRPr="00682C80">
        <w:rPr>
          <w:rFonts w:eastAsia="STSong"/>
        </w:rPr>
        <w:t xml:space="preserve"> earth</w:t>
      </w:r>
      <w:del w:id="693" w:author="Copyeditor" w:date="2022-09-05T14:13:00Z">
        <w:r w:rsidRPr="00682C80" w:rsidDel="00795E26">
          <w:rPr>
            <w:rFonts w:eastAsia="STSong"/>
          </w:rPr>
          <w:delText xml:space="preserve"> – </w:delText>
        </w:r>
      </w:del>
      <w:ins w:id="694" w:author="Copyeditor" w:date="2022-09-05T14:13:00Z">
        <w:r w:rsidR="00795E26">
          <w:rPr>
            <w:rFonts w:eastAsia="STSong"/>
          </w:rPr>
          <w:t>—</w:t>
        </w:r>
      </w:ins>
      <w:r w:rsidRPr="00682C80">
        <w:rPr>
          <w:rFonts w:eastAsia="STSong"/>
        </w:rPr>
        <w:t>that is, figuring the ground</w:t>
      </w:r>
      <w:del w:id="695" w:author="Copyeditor" w:date="2022-09-05T14:13:00Z">
        <w:r w:rsidRPr="00682C80" w:rsidDel="00795E26">
          <w:rPr>
            <w:rFonts w:eastAsia="STSong"/>
          </w:rPr>
          <w:delText xml:space="preserve"> – </w:delText>
        </w:r>
      </w:del>
      <w:ins w:id="696" w:author="Copyeditor" w:date="2022-09-05T14:13:00Z">
        <w:r w:rsidR="00795E26">
          <w:rPr>
            <w:rFonts w:eastAsia="STSong"/>
          </w:rPr>
          <w:t>—</w:t>
        </w:r>
      </w:ins>
      <w:r w:rsidRPr="00682C80">
        <w:rPr>
          <w:rFonts w:eastAsia="STSong"/>
        </w:rPr>
        <w:t>and depicting the action of that and those who have been, in Darwin’s quite precise term, “</w:t>
      </w:r>
      <w:proofErr w:type="spellStart"/>
      <w:r w:rsidRPr="00682C80">
        <w:rPr>
          <w:rFonts w:eastAsia="STSong"/>
        </w:rPr>
        <w:t>disanimated</w:t>
      </w:r>
      <w:proofErr w:type="spellEnd"/>
      <w:del w:id="697" w:author="Copyeditor" w:date="2022-09-05T14:15:00Z">
        <w:r w:rsidRPr="00682C80" w:rsidDel="00795E26">
          <w:rPr>
            <w:rFonts w:eastAsia="STSong"/>
          </w:rPr>
          <w:delText>,</w:delText>
        </w:r>
      </w:del>
      <w:r w:rsidRPr="00682C80">
        <w:rPr>
          <w:rFonts w:eastAsia="STSong"/>
        </w:rPr>
        <w:t xml:space="preserve">” or reduced to </w:t>
      </w:r>
      <w:r>
        <w:rPr>
          <w:rFonts w:eastAsia="STSong"/>
        </w:rPr>
        <w:t xml:space="preserve">that terrestrial </w:t>
      </w:r>
      <w:r w:rsidRPr="00682C80">
        <w:rPr>
          <w:rFonts w:eastAsia="STSong"/>
        </w:rPr>
        <w:t>matrix</w:t>
      </w:r>
      <w:commentRangeStart w:id="698"/>
      <w:r w:rsidRPr="00682C80">
        <w:rPr>
          <w:rFonts w:eastAsia="STSong"/>
        </w:rPr>
        <w:t>.</w:t>
      </w:r>
      <w:commentRangeEnd w:id="698"/>
      <w:r w:rsidR="00492E26">
        <w:rPr>
          <w:rStyle w:val="CommentReference"/>
        </w:rPr>
        <w:commentReference w:id="698"/>
      </w:r>
      <w:r w:rsidRPr="00682C80">
        <w:rPr>
          <w:rFonts w:eastAsia="STSong"/>
        </w:rPr>
        <w:t xml:space="preserve"> The addressees of this </w:t>
      </w:r>
      <w:r>
        <w:rPr>
          <w:rFonts w:eastAsia="STSong"/>
        </w:rPr>
        <w:t xml:space="preserve">Earth </w:t>
      </w:r>
      <w:del w:id="699" w:author="Copyeditor" w:date="2022-09-05T14:16:00Z">
        <w:r w:rsidRPr="00682C80" w:rsidDel="00492E26">
          <w:rPr>
            <w:rFonts w:eastAsia="STSong"/>
          </w:rPr>
          <w:delText>Canto</w:delText>
        </w:r>
      </w:del>
      <w:ins w:id="700" w:author="Copyeditor" w:date="2022-09-05T14:16:00Z">
        <w:r w:rsidR="00492E26">
          <w:rPr>
            <w:rFonts w:eastAsia="STSong"/>
          </w:rPr>
          <w:t>c</w:t>
        </w:r>
        <w:r w:rsidR="00492E26" w:rsidRPr="00682C80">
          <w:rPr>
            <w:rFonts w:eastAsia="STSong"/>
          </w:rPr>
          <w:t>anto</w:t>
        </w:r>
      </w:ins>
      <w:r w:rsidRPr="00682C80">
        <w:rPr>
          <w:rFonts w:eastAsia="STSong"/>
        </w:rPr>
        <w:t>, elements of ground whom Darwin personifies as “Gnomes</w:t>
      </w:r>
      <w:commentRangeStart w:id="701"/>
      <w:r w:rsidRPr="00682C80">
        <w:rPr>
          <w:rFonts w:eastAsia="STSong"/>
        </w:rPr>
        <w:t>,”</w:t>
      </w:r>
      <w:commentRangeEnd w:id="701"/>
      <w:r w:rsidR="00492E26">
        <w:rPr>
          <w:rStyle w:val="CommentReference"/>
        </w:rPr>
        <w:commentReference w:id="701"/>
      </w:r>
      <w:r w:rsidRPr="00682C80">
        <w:rPr>
          <w:rFonts w:eastAsia="STSong"/>
        </w:rPr>
        <w:t xml:space="preserve"> bear this figural burden: they operate as a force of frankly de-carceral natality, even as they do not quite cease to embody the inhuman, inanimate states of imprisonment and (social) death in which certain beings are </w:t>
      </w:r>
      <w:r w:rsidRPr="00492E26">
        <w:rPr>
          <w:rFonts w:eastAsia="STSong"/>
        </w:rPr>
        <w:t>in</w:t>
      </w:r>
      <w:r w:rsidRPr="00492E26">
        <w:rPr>
          <w:rFonts w:eastAsia="STSong"/>
          <w:rPrChange w:id="702" w:author="Copyeditor" w:date="2022-09-05T14:19:00Z">
            <w:rPr>
              <w:rFonts w:eastAsia="STSong"/>
              <w:i/>
              <w:iCs/>
            </w:rPr>
          </w:rPrChange>
        </w:rPr>
        <w:t>terred</w:t>
      </w:r>
      <w:r w:rsidRPr="00682C80">
        <w:rPr>
          <w:rFonts w:eastAsia="STSong"/>
        </w:rPr>
        <w:t xml:space="preserve">, </w:t>
      </w:r>
      <w:r>
        <w:rPr>
          <w:rFonts w:eastAsia="STSong"/>
        </w:rPr>
        <w:t>not to mention the stony</w:t>
      </w:r>
      <w:r w:rsidRPr="00682C80">
        <w:rPr>
          <w:rFonts w:eastAsia="STSong"/>
        </w:rPr>
        <w:t xml:space="preserve"> walls, tombs, and prisons that contain them. </w:t>
      </w:r>
      <w:r w:rsidR="00427F4C" w:rsidRPr="00682C80">
        <w:rPr>
          <w:rFonts w:eastAsia="STSong"/>
        </w:rPr>
        <w:t xml:space="preserve">In </w:t>
      </w:r>
      <w:r w:rsidR="00427F4C">
        <w:rPr>
          <w:rFonts w:eastAsia="STSong"/>
        </w:rPr>
        <w:t>any</w:t>
      </w:r>
      <w:r w:rsidR="00427F4C" w:rsidRPr="00682C80">
        <w:rPr>
          <w:rFonts w:eastAsia="STSong"/>
        </w:rPr>
        <w:t xml:space="preserve"> case, </w:t>
      </w:r>
      <w:r w:rsidR="00427F4C">
        <w:rPr>
          <w:rFonts w:eastAsia="STSong"/>
        </w:rPr>
        <w:t>their personification</w:t>
      </w:r>
      <w:r w:rsidR="00427F4C" w:rsidRPr="00682C80">
        <w:rPr>
          <w:rFonts w:eastAsia="STSong"/>
        </w:rPr>
        <w:t xml:space="preserve"> means allowing the background to surge into relief, usually at the cost of </w:t>
      </w:r>
      <w:r w:rsidR="00427F4C">
        <w:rPr>
          <w:rFonts w:eastAsia="STSong"/>
        </w:rPr>
        <w:t>someone or something</w:t>
      </w:r>
      <w:r w:rsidR="00427F4C" w:rsidRPr="00682C80">
        <w:rPr>
          <w:rFonts w:eastAsia="STSong"/>
        </w:rPr>
        <w:t xml:space="preserve"> else. </w:t>
      </w:r>
      <w:r w:rsidRPr="00682C80">
        <w:rPr>
          <w:rFonts w:eastAsia="STSong"/>
        </w:rPr>
        <w:t xml:space="preserve">Reading </w:t>
      </w:r>
      <w:r w:rsidRPr="00682C80">
        <w:rPr>
          <w:rFonts w:eastAsia="STSong"/>
        </w:rPr>
        <w:lastRenderedPageBreak/>
        <w:t xml:space="preserve">Darwin’s Earth </w:t>
      </w:r>
      <w:del w:id="703" w:author="Copyeditor" w:date="2022-09-05T14:20:00Z">
        <w:r w:rsidRPr="00682C80" w:rsidDel="00492E26">
          <w:rPr>
            <w:rFonts w:eastAsia="STSong"/>
          </w:rPr>
          <w:delText xml:space="preserve">Canto </w:delText>
        </w:r>
      </w:del>
      <w:ins w:id="704" w:author="Copyeditor" w:date="2022-09-05T14:20:00Z">
        <w:r w:rsidR="00492E26">
          <w:rPr>
            <w:rFonts w:eastAsia="STSong"/>
          </w:rPr>
          <w:t>c</w:t>
        </w:r>
        <w:r w:rsidR="00492E26" w:rsidRPr="00682C80">
          <w:rPr>
            <w:rFonts w:eastAsia="STSong"/>
          </w:rPr>
          <w:t xml:space="preserve">anto </w:t>
        </w:r>
      </w:ins>
      <w:r w:rsidRPr="00682C80">
        <w:rPr>
          <w:rFonts w:eastAsia="STSong"/>
        </w:rPr>
        <w:t>alongside de</w:t>
      </w:r>
      <w:del w:id="705" w:author="Copyeditor" w:date="2022-09-05T14:20:00Z">
        <w:r w:rsidRPr="00682C80" w:rsidDel="00492E26">
          <w:rPr>
            <w:rFonts w:eastAsia="STSong"/>
          </w:rPr>
          <w:delText>-</w:delText>
        </w:r>
      </w:del>
      <w:r w:rsidRPr="00682C80">
        <w:rPr>
          <w:rFonts w:eastAsia="STSong"/>
        </w:rPr>
        <w:t xml:space="preserve">colonial ecologies of race </w:t>
      </w:r>
      <w:proofErr w:type="gramStart"/>
      <w:r w:rsidRPr="00682C80">
        <w:rPr>
          <w:rFonts w:eastAsia="STSong"/>
        </w:rPr>
        <w:t>allows</w:t>
      </w:r>
      <w:proofErr w:type="gramEnd"/>
      <w:r w:rsidRPr="00682C80">
        <w:rPr>
          <w:rFonts w:eastAsia="STSong"/>
        </w:rPr>
        <w:t xml:space="preserve"> us to see how </w:t>
      </w:r>
      <w:r>
        <w:rPr>
          <w:rFonts w:eastAsia="STSong"/>
        </w:rPr>
        <w:t>his</w:t>
      </w:r>
      <w:r w:rsidRPr="00682C80">
        <w:rPr>
          <w:rFonts w:eastAsia="STSong"/>
        </w:rPr>
        <w:t xml:space="preserve"> kitschy, elastic, preternatural figure of the “Gnomes”</w:t>
      </w:r>
      <w:del w:id="706" w:author="Copyeditor" w:date="2022-09-05T14:20:00Z">
        <w:r w:rsidRPr="00682C80" w:rsidDel="00492E26">
          <w:rPr>
            <w:rFonts w:eastAsia="STSong"/>
          </w:rPr>
          <w:delText xml:space="preserve"> – </w:delText>
        </w:r>
      </w:del>
      <w:ins w:id="707" w:author="Copyeditor" w:date="2022-09-05T14:20:00Z">
        <w:r w:rsidR="00492E26">
          <w:rPr>
            <w:rFonts w:eastAsia="STSong"/>
          </w:rPr>
          <w:t>—</w:t>
        </w:r>
      </w:ins>
      <w:r w:rsidRPr="00682C80">
        <w:rPr>
          <w:rFonts w:eastAsia="STSong"/>
        </w:rPr>
        <w:t xml:space="preserve">etymologically, </w:t>
      </w:r>
      <w:r w:rsidRPr="00682C80">
        <w:rPr>
          <w:rFonts w:eastAsia="STSong"/>
          <w:i/>
        </w:rPr>
        <w:t>earth-men</w:t>
      </w:r>
      <w:del w:id="708" w:author="Copyeditor" w:date="2022-09-05T14:21:00Z">
        <w:r w:rsidRPr="00682C80" w:rsidDel="00492E26">
          <w:rPr>
            <w:rFonts w:eastAsia="STSong"/>
          </w:rPr>
          <w:delText xml:space="preserve"> – </w:delText>
        </w:r>
      </w:del>
      <w:ins w:id="709" w:author="Copyeditor" w:date="2022-09-05T14:21:00Z">
        <w:r w:rsidR="00492E26">
          <w:rPr>
            <w:rFonts w:eastAsia="STSong"/>
          </w:rPr>
          <w:t>—</w:t>
        </w:r>
      </w:ins>
      <w:r w:rsidRPr="00682C80">
        <w:rPr>
          <w:rFonts w:eastAsia="STSong"/>
        </w:rPr>
        <w:t>come to signify the condition of imposed identification and possible allegiance between varieties of exploited ground and the classes of beings conscripted to work them.  Such earths and such human beings are linked by econom</w:t>
      </w:r>
      <w:r>
        <w:rPr>
          <w:rFonts w:eastAsia="STSong"/>
        </w:rPr>
        <w:t>ies</w:t>
      </w:r>
      <w:r w:rsidRPr="00682C80">
        <w:rPr>
          <w:rFonts w:eastAsia="STSong"/>
        </w:rPr>
        <w:t xml:space="preserve"> of </w:t>
      </w:r>
      <w:r>
        <w:rPr>
          <w:rFonts w:eastAsia="STSong"/>
        </w:rPr>
        <w:t>extraction</w:t>
      </w:r>
      <w:r w:rsidRPr="00682C80">
        <w:rPr>
          <w:rFonts w:eastAsia="STSong"/>
        </w:rPr>
        <w:t xml:space="preserve"> that Darwin cannot but trace in doing due diligence to the sites and sources of Enlightenment geological and mineralogical knowledge.</w:t>
      </w:r>
    </w:p>
    <w:p w14:paraId="7B7A1301" w14:textId="2241580A" w:rsidR="00282C58" w:rsidRPr="00682C80" w:rsidRDefault="00282C58" w:rsidP="002105A7">
      <w:pPr>
        <w:spacing w:line="480" w:lineRule="auto"/>
        <w:ind w:firstLine="720"/>
      </w:pPr>
      <w:r>
        <w:t xml:space="preserve">But </w:t>
      </w:r>
      <w:r w:rsidR="00427F4C">
        <w:t>before leaving</w:t>
      </w:r>
      <w:r>
        <w:t xml:space="preserve"> Fuseli’s image, notice its ekphrastic function: </w:t>
      </w:r>
      <w:r w:rsidR="00427F4C">
        <w:t>as</w:t>
      </w:r>
      <w:r>
        <w:t xml:space="preserve"> an engraving of a (fictional) cameo, </w:t>
      </w:r>
      <w:r w:rsidR="00427F4C">
        <w:t>the frontispiece</w:t>
      </w:r>
      <w:del w:id="710" w:author="Copyeditor" w:date="2022-09-05T14:23:00Z">
        <w:r w:rsidR="00427F4C" w:rsidDel="00C41B93">
          <w:delText>s</w:delText>
        </w:r>
      </w:del>
      <w:r>
        <w:t xml:space="preserve"> offers another indispensable clue to Darwin’s </w:t>
      </w:r>
      <w:r w:rsidR="00427F4C">
        <w:t xml:space="preserve">mediatic </w:t>
      </w:r>
      <w:r>
        <w:t xml:space="preserve">art in </w:t>
      </w:r>
      <w:r>
        <w:rPr>
          <w:i/>
        </w:rPr>
        <w:t>The Economy</w:t>
      </w:r>
      <w:r>
        <w:t xml:space="preserve">. </w:t>
      </w:r>
      <w:r w:rsidRPr="00682C80">
        <w:t xml:space="preserve">Critics, then and now, </w:t>
      </w:r>
      <w:r>
        <w:t>have agreed</w:t>
      </w:r>
      <w:r w:rsidRPr="00682C80">
        <w:t xml:space="preserve"> that Erasmus Darwin’s poetic style is highly visual</w:t>
      </w:r>
      <w:del w:id="711" w:author="Copyeditor" w:date="2022-09-05T14:25:00Z">
        <w:r w:rsidRPr="00682C80" w:rsidDel="00C41B93">
          <w:delText xml:space="preserve"> – </w:delText>
        </w:r>
      </w:del>
      <w:ins w:id="712" w:author="Copyeditor" w:date="2022-09-05T14:27:00Z">
        <w:r w:rsidR="00331F44">
          <w:t xml:space="preserve">, </w:t>
        </w:r>
      </w:ins>
      <w:r w:rsidRPr="00682C80">
        <w:t>rife with allegorical personifications and written “chiefly to the eye,” as he put it himself, as if in proper neo</w:t>
      </w:r>
      <w:del w:id="713" w:author="Copyeditor" w:date="2022-09-05T14:25:00Z">
        <w:r w:rsidRPr="00682C80" w:rsidDel="00C41B93">
          <w:delText>-</w:delText>
        </w:r>
      </w:del>
      <w:r w:rsidRPr="00682C80">
        <w:t>classical deference to poetry’s “sister art,” painting</w:t>
      </w:r>
      <w:del w:id="714" w:author="Copyeditor" w:date="2022-09-05T14:27:00Z">
        <w:r w:rsidRPr="00682C80" w:rsidDel="00331F44">
          <w:delText>,</w:delText>
        </w:r>
      </w:del>
      <w:r w:rsidRPr="00682C80">
        <w:t xml:space="preserve"> (</w:t>
      </w:r>
      <w:proofErr w:type="spellStart"/>
      <w:r w:rsidRPr="00455A0D">
        <w:rPr>
          <w:i/>
        </w:rPr>
        <w:t>ut</w:t>
      </w:r>
      <w:proofErr w:type="spellEnd"/>
      <w:r w:rsidRPr="00455A0D">
        <w:rPr>
          <w:i/>
        </w:rPr>
        <w:t xml:space="preserve"> </w:t>
      </w:r>
      <w:proofErr w:type="spellStart"/>
      <w:r w:rsidRPr="00455A0D">
        <w:rPr>
          <w:i/>
        </w:rPr>
        <w:t>pictura</w:t>
      </w:r>
      <w:proofErr w:type="spellEnd"/>
      <w:r w:rsidRPr="00455A0D">
        <w:rPr>
          <w:i/>
        </w:rPr>
        <w:t xml:space="preserve"> </w:t>
      </w:r>
      <w:proofErr w:type="spellStart"/>
      <w:r w:rsidRPr="00455A0D">
        <w:rPr>
          <w:i/>
        </w:rPr>
        <w:t>poeisis</w:t>
      </w:r>
      <w:proofErr w:type="spellEnd"/>
      <w:r w:rsidRPr="00682C80">
        <w:t>)</w:t>
      </w:r>
      <w:commentRangeStart w:id="715"/>
      <w:r w:rsidRPr="00682C80">
        <w:t>.</w:t>
      </w:r>
      <w:commentRangeEnd w:id="715"/>
      <w:r w:rsidR="00331F44">
        <w:rPr>
          <w:rStyle w:val="CommentReference"/>
        </w:rPr>
        <w:commentReference w:id="715"/>
      </w:r>
      <w:r w:rsidRPr="00682C80">
        <w:t xml:space="preserve"> But the meaning of writing “to the eye” changes </w:t>
      </w:r>
      <w:r w:rsidR="00427F4C">
        <w:t>in light of Darwin’s understanding of the neurophysiology of sight</w:t>
      </w:r>
      <w:r w:rsidRPr="00682C80">
        <w:t xml:space="preserve">. To address the eye with a printed word, he explains in his biomedical masterwork, </w:t>
      </w:r>
      <w:proofErr w:type="spellStart"/>
      <w:r w:rsidRPr="00682C80">
        <w:rPr>
          <w:i/>
        </w:rPr>
        <w:t>Zoonomia</w:t>
      </w:r>
      <w:proofErr w:type="spellEnd"/>
      <w:r w:rsidRPr="00682C80">
        <w:t>, is to trigger cascades of associated tactile experience, literally disposing the reader’s nerves of touch to re</w:t>
      </w:r>
      <w:del w:id="716" w:author="Copyeditor" w:date="2022-09-05T14:31:00Z">
        <w:r w:rsidRPr="00682C80" w:rsidDel="00331F44">
          <w:delText>-</w:delText>
        </w:r>
      </w:del>
      <w:r w:rsidRPr="00682C80">
        <w:t xml:space="preserve">constitute the three-dimensional feel of the signified with her own body (Goldstein </w:t>
      </w:r>
      <w:del w:id="717" w:author="Copyeditor" w:date="2022-09-05T14:31:00Z">
        <w:r w:rsidRPr="00682C80" w:rsidDel="007A0A0E">
          <w:delText>20</w:delText>
        </w:r>
        <w:r w:rsidR="006F3A22" w:rsidDel="007A0A0E">
          <w:delText>20</w:delText>
        </w:r>
      </w:del>
      <w:ins w:id="718" w:author="Copyeditor" w:date="2022-09-05T14:31:00Z">
        <w:r w:rsidR="007A0A0E">
          <w:t>“Nerve poetry”</w:t>
        </w:r>
      </w:ins>
      <w:r w:rsidRPr="00682C80">
        <w:t xml:space="preserve">). Darwin’s allegories of reading </w:t>
      </w:r>
      <w:r>
        <w:t xml:space="preserve">thus </w:t>
      </w:r>
      <w:r w:rsidRPr="00682C80">
        <w:t xml:space="preserve">stress the </w:t>
      </w:r>
      <w:r w:rsidR="00427F4C">
        <w:t>kinesthetic reconstitution of</w:t>
      </w:r>
      <w:r w:rsidRPr="00682C80">
        <w:t xml:space="preserve"> poetic lines as three-dimensional forms</w:t>
      </w:r>
      <w:r w:rsidR="00427F4C">
        <w:t xml:space="preserve">: </w:t>
      </w:r>
      <w:r w:rsidRPr="00682C80">
        <w:t xml:space="preserve">William Cowper </w:t>
      </w:r>
      <w:r w:rsidR="00427F4C">
        <w:t>attested to</w:t>
      </w:r>
      <w:r w:rsidRPr="00682C80">
        <w:t xml:space="preserve"> the effect as “Meet[</w:t>
      </w:r>
      <w:proofErr w:type="spellStart"/>
      <w:r w:rsidRPr="00682C80">
        <w:t>ing</w:t>
      </w:r>
      <w:proofErr w:type="spellEnd"/>
      <w:r w:rsidRPr="00682C80">
        <w:t xml:space="preserve">] the eye with a </w:t>
      </w:r>
      <w:r w:rsidRPr="00682C80">
        <w:rPr>
          <w:i/>
        </w:rPr>
        <w:t>boldness of projection</w:t>
      </w:r>
      <w:r w:rsidRPr="00682C80">
        <w:t xml:space="preserve"> unattainable by any hand but that of a master” (</w:t>
      </w:r>
      <w:del w:id="719" w:author="Copyeditor" w:date="2022-09-05T15:33:00Z">
        <w:r w:rsidRPr="002E3A16" w:rsidDel="002E3A16">
          <w:delText>Cowper</w:delText>
        </w:r>
      </w:del>
      <w:del w:id="720" w:author="Copyeditor" w:date="2022-09-05T14:32:00Z">
        <w:r w:rsidRPr="002E3A16" w:rsidDel="007A0A0E">
          <w:delText>,</w:delText>
        </w:r>
      </w:del>
      <w:del w:id="721" w:author="Copyeditor" w:date="2022-09-05T15:33:00Z">
        <w:r w:rsidRPr="002E3A16" w:rsidDel="002E3A16">
          <w:delText xml:space="preserve"> </w:delText>
        </w:r>
      </w:del>
      <w:r w:rsidRPr="002E3A16">
        <w:t>qtd. in Packham 147</w:t>
      </w:r>
      <w:r w:rsidRPr="00682C80">
        <w:t xml:space="preserve">). Given this foundational semiotic relation between </w:t>
      </w:r>
      <w:r>
        <w:t>plastic</w:t>
      </w:r>
      <w:r w:rsidRPr="00682C80">
        <w:t xml:space="preserve"> plenitude and visual abstraction, it is no wonder that specimens of relief sculpture </w:t>
      </w:r>
      <w:r w:rsidR="00427F4C">
        <w:t>(</w:t>
      </w:r>
      <w:r w:rsidRPr="00682C80">
        <w:t>tomb decorations, architectural ornaments, medallions, cameos</w:t>
      </w:r>
      <w:ins w:id="722" w:author="Copyeditor" w:date="2022-09-05T14:33:00Z">
        <w:r w:rsidR="007A0A0E">
          <w:t>,</w:t>
        </w:r>
      </w:ins>
      <w:r w:rsidRPr="00682C80">
        <w:t xml:space="preserve"> and coins</w:t>
      </w:r>
      <w:r w:rsidR="00427F4C">
        <w:t>)</w:t>
      </w:r>
      <w:r w:rsidRPr="00682C80">
        <w:t xml:space="preserve"> are privileged objects of Darwin’s poetic attention in the </w:t>
      </w:r>
      <w:r w:rsidRPr="00682C80">
        <w:rPr>
          <w:i/>
        </w:rPr>
        <w:t>Botanic Garden</w:t>
      </w:r>
      <w:r w:rsidRPr="00682C80">
        <w:t>.</w:t>
      </w:r>
      <w:commentRangeStart w:id="723"/>
      <w:r w:rsidRPr="00682C80">
        <w:rPr>
          <w:rStyle w:val="EndnoteReference"/>
        </w:rPr>
        <w:endnoteReference w:id="30"/>
      </w:r>
      <w:commentRangeEnd w:id="723"/>
      <w:r w:rsidR="007A0A0E">
        <w:rPr>
          <w:rStyle w:val="CommentReference"/>
        </w:rPr>
        <w:commentReference w:id="723"/>
      </w:r>
      <w:r w:rsidRPr="00682C80">
        <w:t xml:space="preserve"> Dramatizing the emergence of plastic forms from undifferentiated ground, objects sculpted or molded in bas-relief </w:t>
      </w:r>
      <w:r>
        <w:t>were</w:t>
      </w:r>
      <w:r w:rsidRPr="00682C80">
        <w:t xml:space="preserve"> ready allegories for </w:t>
      </w:r>
      <w:r w:rsidRPr="00682C80">
        <w:lastRenderedPageBreak/>
        <w:t>the kind of cognitive experience Darwin hope</w:t>
      </w:r>
      <w:r>
        <w:t>d</w:t>
      </w:r>
      <w:r w:rsidRPr="00682C80">
        <w:t xml:space="preserve"> to produce</w:t>
      </w:r>
      <w:r>
        <w:t xml:space="preserve"> through poetry</w:t>
      </w:r>
      <w:del w:id="732" w:author="Copyeditor" w:date="2022-09-05T14:37:00Z">
        <w:r w:rsidDel="006F3629">
          <w:delText>,</w:delText>
        </w:r>
      </w:del>
      <w:r>
        <w:t xml:space="preserve"> by virtue of</w:t>
      </w:r>
      <w:r w:rsidRPr="00682C80">
        <w:t xml:space="preserve"> </w:t>
      </w:r>
      <w:r>
        <w:t>the physiology of reading</w:t>
      </w:r>
      <w:r w:rsidRPr="00682C80">
        <w:t xml:space="preserve">. </w:t>
      </w:r>
    </w:p>
    <w:p w14:paraId="1537FC09" w14:textId="28A84066" w:rsidR="00282C58" w:rsidRDefault="00427F4C" w:rsidP="002105A7">
      <w:pPr>
        <w:spacing w:line="480" w:lineRule="auto"/>
        <w:ind w:firstLine="720"/>
      </w:pPr>
      <w:r>
        <w:t>A</w:t>
      </w:r>
      <w:r w:rsidR="00282C58" w:rsidRPr="00CA04AB">
        <w:t xml:space="preserve">s the prototype for Darwin’s </w:t>
      </w:r>
      <w:r w:rsidR="00282C58">
        <w:t xml:space="preserve">poetry </w:t>
      </w:r>
      <w:r>
        <w:t>the minor art of bas-relief</w:t>
      </w:r>
      <w:r w:rsidR="00282C58" w:rsidRPr="00CA04AB">
        <w:t xml:space="preserve"> declines to produce autonomous, free-standing forms, in favor of scenes in which form continually issues from a material ground. </w:t>
      </w:r>
      <w:r w:rsidR="00282C58">
        <w:t xml:space="preserve">Likewise, </w:t>
      </w:r>
      <w:r w:rsidR="00282C58" w:rsidRPr="00CA04AB">
        <w:t>Darwin’s</w:t>
      </w:r>
      <w:r w:rsidR="00282C58">
        <w:t xml:space="preserve"> didactic</w:t>
      </w:r>
      <w:r w:rsidR="00282C58" w:rsidRPr="00CA04AB">
        <w:t xml:space="preserve"> figural strategies </w:t>
      </w:r>
      <w:r w:rsidR="00282C58">
        <w:t>systematically</w:t>
      </w:r>
      <w:r w:rsidR="00282C58" w:rsidRPr="00CA04AB">
        <w:t xml:space="preserve"> redistribute attention towards grounds and surround</w:t>
      </w:r>
      <w:ins w:id="733" w:author="Copyeditor" w:date="2022-09-05T14:38:00Z">
        <w:r w:rsidR="006F3629">
          <w:t>ing</w:t>
        </w:r>
      </w:ins>
      <w:r w:rsidR="00282C58" w:rsidRPr="00CA04AB">
        <w:t>s, refusing</w:t>
      </w:r>
      <w:r w:rsidR="00282C58">
        <w:t xml:space="preserve"> (or failing) </w:t>
      </w:r>
      <w:r w:rsidR="00282C58" w:rsidRPr="00CA04AB">
        <w:t xml:space="preserve">to extricate focal agents and objects from their contextual </w:t>
      </w:r>
      <w:r w:rsidR="00282C58">
        <w:t>supports</w:t>
      </w:r>
      <w:del w:id="734" w:author="Copyeditor" w:date="2022-09-05T14:38:00Z">
        <w:r w:rsidR="00282C58" w:rsidDel="006F3629">
          <w:delText>,</w:delText>
        </w:r>
      </w:del>
      <w:r w:rsidR="00282C58" w:rsidRPr="00CA04AB">
        <w:t xml:space="preserve"> and dramatizing the </w:t>
      </w:r>
      <w:r w:rsidR="00282C58">
        <w:t xml:space="preserve">difficulty of selecting </w:t>
      </w:r>
      <w:r w:rsidR="00282C58" w:rsidRPr="00CA04AB">
        <w:t xml:space="preserve">what to bring into relief. </w:t>
      </w:r>
      <w:r w:rsidR="00282C58">
        <w:t>In addition to explaining much readerly disorientation, Darwin’s dizzying commitment to</w:t>
      </w:r>
      <w:r w:rsidR="00282C58" w:rsidRPr="00CA04AB">
        <w:t xml:space="preserve"> foregrounding </w:t>
      </w:r>
      <w:r w:rsidR="00282C58">
        <w:t xml:space="preserve">backgrounds and magnifying the minor </w:t>
      </w:r>
      <w:r w:rsidR="00282C58" w:rsidRPr="00CA04AB">
        <w:t>account</w:t>
      </w:r>
      <w:r w:rsidR="00282C58">
        <w:t>s</w:t>
      </w:r>
      <w:r w:rsidR="00282C58" w:rsidRPr="00CA04AB">
        <w:t xml:space="preserve"> for the most </w:t>
      </w:r>
      <w:r w:rsidR="00282C58">
        <w:t>distinctive and obvious</w:t>
      </w:r>
      <w:r w:rsidR="00282C58" w:rsidRPr="00CA04AB">
        <w:t xml:space="preserve"> </w:t>
      </w:r>
      <w:r w:rsidR="00282C58">
        <w:t>formal</w:t>
      </w:r>
      <w:r w:rsidR="00282C58" w:rsidRPr="00CA04AB">
        <w:t xml:space="preserve"> feature of his poems</w:t>
      </w:r>
      <w:del w:id="735" w:author="Copyeditor" w:date="2022-09-05T14:45:00Z">
        <w:r w:rsidR="00282C58" w:rsidRPr="00CA04AB" w:rsidDel="00377E55">
          <w:delText xml:space="preserve">, </w:delText>
        </w:r>
      </w:del>
      <w:ins w:id="736" w:author="Copyeditor" w:date="2022-09-05T14:45:00Z">
        <w:r w:rsidR="00377E55">
          <w:t>—</w:t>
        </w:r>
      </w:ins>
      <w:r w:rsidR="00282C58" w:rsidRPr="00CA04AB">
        <w:t>the extensive apparatus of footnotes that supports each column of verse like a prosaic pedestal.</w:t>
      </w:r>
      <w:r w:rsidR="00282C58">
        <w:rPr>
          <w:rStyle w:val="EndnoteReference"/>
        </w:rPr>
        <w:endnoteReference w:id="31"/>
      </w:r>
      <w:r w:rsidR="00282C58" w:rsidRPr="00CA04AB">
        <w:t xml:space="preserve"> With a root in </w:t>
      </w:r>
      <w:proofErr w:type="spellStart"/>
      <w:r w:rsidR="00282C58" w:rsidRPr="00CA04AB">
        <w:rPr>
          <w:i/>
        </w:rPr>
        <w:t>relevare</w:t>
      </w:r>
      <w:proofErr w:type="spellEnd"/>
      <w:r w:rsidR="00282C58" w:rsidRPr="00CA04AB">
        <w:t xml:space="preserve">, to lift up, but also to offer help or relief, </w:t>
      </w:r>
      <w:r>
        <w:t>what I</w:t>
      </w:r>
      <w:r w:rsidR="00282C58">
        <w:t xml:space="preserve"> term “relief poetry”</w:t>
      </w:r>
      <w:r w:rsidR="00282C58" w:rsidRPr="00CA04AB">
        <w:t xml:space="preserve"> </w:t>
      </w:r>
      <w:r w:rsidR="00282C58">
        <w:t>capture</w:t>
      </w:r>
      <w:r>
        <w:t>s</w:t>
      </w:r>
      <w:r w:rsidR="00282C58">
        <w:t xml:space="preserve"> the immediately </w:t>
      </w:r>
      <w:r w:rsidR="00282C58" w:rsidRPr="00CA04AB">
        <w:t xml:space="preserve">political </w:t>
      </w:r>
      <w:r w:rsidR="00282C58">
        <w:t xml:space="preserve">and sentimental </w:t>
      </w:r>
      <w:r w:rsidR="00282C58" w:rsidRPr="00CA04AB">
        <w:t>pathos</w:t>
      </w:r>
      <w:r w:rsidR="00282C58">
        <w:t xml:space="preserve"> of a poetry saturated with the problem of</w:t>
      </w:r>
      <w:r w:rsidR="00282C58" w:rsidRPr="00CA04AB">
        <w:t xml:space="preserve"> what or whom to </w:t>
      </w:r>
      <w:r w:rsidR="00282C58">
        <w:t>elevate</w:t>
      </w:r>
      <w:r w:rsidR="00282C58" w:rsidRPr="00CA04AB">
        <w:t>, make visible, and</w:t>
      </w:r>
      <w:r w:rsidR="00282C58">
        <w:t xml:space="preserve"> </w:t>
      </w:r>
      <w:r w:rsidR="00282C58" w:rsidRPr="00377E55">
        <w:rPr>
          <w:iCs/>
          <w:rPrChange w:id="739" w:author="Copyeditor" w:date="2022-09-05T14:47:00Z">
            <w:rPr>
              <w:i/>
            </w:rPr>
          </w:rPrChange>
        </w:rPr>
        <w:t>animate</w:t>
      </w:r>
      <w:r w:rsidR="00282C58" w:rsidRPr="00CA04AB">
        <w:t xml:space="preserve"> by setting the reader’s living nervous system into </w:t>
      </w:r>
      <w:r w:rsidR="00282C58">
        <w:t>sympathetic</w:t>
      </w:r>
      <w:r w:rsidR="00282C58" w:rsidRPr="00CA04AB">
        <w:t xml:space="preserve"> motion.</w:t>
      </w:r>
      <w:commentRangeStart w:id="740"/>
      <w:r w:rsidR="005F474C">
        <w:rPr>
          <w:rStyle w:val="EndnoteReference"/>
        </w:rPr>
        <w:endnoteReference w:id="32"/>
      </w:r>
      <w:commentRangeEnd w:id="740"/>
      <w:r w:rsidR="00377E55">
        <w:rPr>
          <w:rStyle w:val="CommentReference"/>
        </w:rPr>
        <w:commentReference w:id="740"/>
      </w:r>
      <w:r w:rsidR="00282C58" w:rsidRPr="00CA04AB">
        <w:t xml:space="preserve"> </w:t>
      </w:r>
    </w:p>
    <w:p w14:paraId="1FCCA3B0" w14:textId="5FF7C15F" w:rsidR="00282C58" w:rsidRPr="00682C80" w:rsidRDefault="00282C58" w:rsidP="002105A7">
      <w:pPr>
        <w:spacing w:line="480" w:lineRule="auto"/>
        <w:ind w:firstLine="720"/>
      </w:pPr>
      <w:r>
        <w:t>The intimate connection between relief poetics, mineral extraction, industrial manufacturing</w:t>
      </w:r>
      <w:ins w:id="752" w:author="Copyeditor" w:date="2022-09-05T14:50:00Z">
        <w:r w:rsidR="00D64272">
          <w:t>,</w:t>
        </w:r>
      </w:ins>
      <w:r>
        <w:t xml:space="preserve"> and chattel slavery in the (Political) </w:t>
      </w:r>
      <w:r w:rsidRPr="00A73D4A">
        <w:rPr>
          <w:i/>
        </w:rPr>
        <w:t>Economy of Vegetation</w:t>
      </w:r>
      <w:r w:rsidRPr="00CA04AB">
        <w:t xml:space="preserve"> come</w:t>
      </w:r>
      <w:r>
        <w:t>s</w:t>
      </w:r>
      <w:r w:rsidRPr="00CA04AB">
        <w:t xml:space="preserve"> to a head when Darwin embeds the</w:t>
      </w:r>
      <w:r>
        <w:t xml:space="preserve"> </w:t>
      </w:r>
      <w:r w:rsidRPr="00CA04AB">
        <w:t xml:space="preserve">most iconic token of the contemporary trans-Atlantic abolitionist movement in the </w:t>
      </w:r>
      <w:r>
        <w:t>middle</w:t>
      </w:r>
      <w:r w:rsidRPr="00CA04AB">
        <w:t xml:space="preserve"> of his Earth </w:t>
      </w:r>
      <w:del w:id="753" w:author="Copyeditor" w:date="2022-09-05T14:50:00Z">
        <w:r w:rsidRPr="00CA04AB" w:rsidDel="00D64272">
          <w:delText>Canto</w:delText>
        </w:r>
        <w:r w:rsidDel="00D64272">
          <w:delText xml:space="preserve"> </w:delText>
        </w:r>
      </w:del>
      <w:ins w:id="754" w:author="Copyeditor" w:date="2022-09-05T14:50:00Z">
        <w:r w:rsidR="00D64272">
          <w:t>c</w:t>
        </w:r>
        <w:r w:rsidR="00D64272" w:rsidRPr="00CA04AB">
          <w:t>anto</w:t>
        </w:r>
      </w:ins>
      <w:ins w:id="755" w:author="Copyeditor" w:date="2022-09-06T00:12:00Z">
        <w:r w:rsidR="00253485">
          <w:t xml:space="preserve"> </w:t>
        </w:r>
      </w:ins>
      <w:commentRangeStart w:id="756"/>
      <w:r w:rsidRPr="00253485">
        <w:rPr>
          <w:rFonts w:cstheme="minorHAnsi"/>
          <w:bCs/>
          <w:rPrChange w:id="757" w:author="Copyeditor" w:date="2022-09-06T00:12:00Z">
            <w:rPr>
              <w:rFonts w:cstheme="minorHAnsi"/>
              <w:b/>
            </w:rPr>
          </w:rPrChange>
        </w:rPr>
        <w:t>(Fig</w:t>
      </w:r>
      <w:del w:id="758" w:author="Copyeditor" w:date="2022-09-06T00:12:00Z">
        <w:r w:rsidRPr="00253485" w:rsidDel="00253485">
          <w:rPr>
            <w:rFonts w:cstheme="minorHAnsi"/>
            <w:bCs/>
            <w:rPrChange w:id="759" w:author="Copyeditor" w:date="2022-09-06T00:12:00Z">
              <w:rPr>
                <w:rFonts w:cstheme="minorHAnsi"/>
                <w:b/>
              </w:rPr>
            </w:rPrChange>
          </w:rPr>
          <w:delText xml:space="preserve">. </w:delText>
        </w:r>
      </w:del>
      <w:ins w:id="760" w:author="Copyeditor" w:date="2022-09-06T00:12:00Z">
        <w:r w:rsidR="00253485">
          <w:rPr>
            <w:rFonts w:cstheme="minorHAnsi"/>
            <w:bCs/>
          </w:rPr>
          <w:t>ure</w:t>
        </w:r>
        <w:r w:rsidR="00253485" w:rsidRPr="00253485">
          <w:rPr>
            <w:rFonts w:cstheme="minorHAnsi"/>
            <w:bCs/>
            <w:rPrChange w:id="761" w:author="Copyeditor" w:date="2022-09-06T00:12:00Z">
              <w:rPr>
                <w:rFonts w:cstheme="minorHAnsi"/>
                <w:b/>
              </w:rPr>
            </w:rPrChange>
          </w:rPr>
          <w:t xml:space="preserve"> </w:t>
        </w:r>
      </w:ins>
      <w:r w:rsidRPr="00253485">
        <w:rPr>
          <w:rFonts w:cstheme="minorHAnsi"/>
          <w:bCs/>
          <w:rPrChange w:id="762" w:author="Copyeditor" w:date="2022-09-06T00:12:00Z">
            <w:rPr>
              <w:rFonts w:cstheme="minorHAnsi"/>
              <w:b/>
            </w:rPr>
          </w:rPrChange>
        </w:rPr>
        <w:t>5)</w:t>
      </w:r>
      <w:r w:rsidRPr="000E3BBB">
        <w:t>.</w:t>
      </w:r>
      <w:r>
        <w:rPr>
          <w:b/>
        </w:rPr>
        <w:t xml:space="preserve"> </w:t>
      </w:r>
      <w:commentRangeEnd w:id="756"/>
      <w:r w:rsidR="00253485">
        <w:rPr>
          <w:rStyle w:val="CommentReference"/>
        </w:rPr>
        <w:commentReference w:id="756"/>
      </w:r>
      <w:r w:rsidRPr="00CA04AB">
        <w:t>Th</w:t>
      </w:r>
      <w:r>
        <w:t>is bas-relief</w:t>
      </w:r>
      <w:r w:rsidRPr="00CA04AB">
        <w:t xml:space="preserve"> medallion </w:t>
      </w:r>
      <w:r w:rsidR="00427F4C">
        <w:t>first appears</w:t>
      </w:r>
      <w:r>
        <w:t xml:space="preserve"> </w:t>
      </w:r>
      <w:r w:rsidR="00427F4C">
        <w:t>in</w:t>
      </w:r>
      <w:ins w:id="763" w:author="Copyeditor" w:date="2022-09-05T14:51:00Z">
        <w:r w:rsidR="00D64272">
          <w:t xml:space="preserve"> the</w:t>
        </w:r>
      </w:ins>
      <w:r w:rsidR="00427F4C">
        <w:t xml:space="preserve"> course of the</w:t>
      </w:r>
      <w:r>
        <w:t xml:space="preserve"> </w:t>
      </w:r>
      <w:ins w:id="764" w:author="Copyeditor" w:date="2022-09-05T14:51:00Z">
        <w:r w:rsidR="00D64272">
          <w:t>c</w:t>
        </w:r>
      </w:ins>
      <w:del w:id="765" w:author="Copyeditor" w:date="2022-09-05T14:51:00Z">
        <w:r w:rsidRPr="00CA04AB" w:rsidDel="00D64272">
          <w:delText>C</w:delText>
        </w:r>
      </w:del>
      <w:r w:rsidRPr="00CA04AB">
        <w:t xml:space="preserve">anto’s </w:t>
      </w:r>
      <w:r>
        <w:t xml:space="preserve">survey of the formation of </w:t>
      </w:r>
      <w:r w:rsidRPr="00CA04AB">
        <w:t xml:space="preserve">clays and </w:t>
      </w:r>
      <w:r>
        <w:t xml:space="preserve">the manufacture of </w:t>
      </w:r>
      <w:r w:rsidRPr="00CA04AB">
        <w:t>ceramics. Commissioned in 1787 as the seal for the London Committee of the Society for Effecting the Abolition of the Slave Trade</w:t>
      </w:r>
      <w:ins w:id="766" w:author="Copyeditor" w:date="2022-09-05T14:52:00Z">
        <w:r w:rsidR="00D64272">
          <w:t xml:space="preserve"> (SE</w:t>
        </w:r>
      </w:ins>
      <w:ins w:id="767" w:author="Copyeditor" w:date="2022-09-05T14:53:00Z">
        <w:r w:rsidR="00D64272">
          <w:t>AST)</w:t>
        </w:r>
      </w:ins>
      <w:r w:rsidRPr="00CA04AB">
        <w:t>, the image was a smash hit in abolitionist circles, especially after Darwin’s Lunar Society friend and collaborator, the porcela</w:t>
      </w:r>
      <w:r>
        <w:t xml:space="preserve">in manufacturer Josiah Wedgwood, </w:t>
      </w:r>
      <w:r w:rsidRPr="00CA04AB">
        <w:t xml:space="preserve">put it into mass production as a wearable cameo at his state-of-the-art factory, </w:t>
      </w:r>
      <w:r w:rsidRPr="00CA04AB">
        <w:lastRenderedPageBreak/>
        <w:t>Etruria</w:t>
      </w:r>
      <w:r w:rsidRPr="00D64272">
        <w:rPr>
          <w:bCs/>
        </w:rPr>
        <w:t xml:space="preserve"> </w:t>
      </w:r>
      <w:commentRangeStart w:id="768"/>
      <w:r w:rsidRPr="00D64272">
        <w:rPr>
          <w:rFonts w:cstheme="minorHAnsi"/>
          <w:bCs/>
          <w:rPrChange w:id="769" w:author="Copyeditor" w:date="2022-09-05T14:52:00Z">
            <w:rPr>
              <w:rFonts w:cstheme="minorHAnsi"/>
              <w:b/>
            </w:rPr>
          </w:rPrChange>
        </w:rPr>
        <w:t>(Fig</w:t>
      </w:r>
      <w:ins w:id="770" w:author="Copyeditor" w:date="2022-09-06T00:12:00Z">
        <w:r w:rsidR="00253485">
          <w:rPr>
            <w:rFonts w:cstheme="minorHAnsi"/>
            <w:bCs/>
          </w:rPr>
          <w:t>ur</w:t>
        </w:r>
      </w:ins>
      <w:ins w:id="771" w:author="Copyeditor" w:date="2022-09-06T00:13:00Z">
        <w:r w:rsidR="00253485">
          <w:rPr>
            <w:rFonts w:cstheme="minorHAnsi"/>
            <w:bCs/>
          </w:rPr>
          <w:t>e</w:t>
        </w:r>
      </w:ins>
      <w:del w:id="772" w:author="Copyeditor" w:date="2022-09-06T00:12:00Z">
        <w:r w:rsidRPr="00D64272" w:rsidDel="00253485">
          <w:rPr>
            <w:rFonts w:cstheme="minorHAnsi"/>
            <w:bCs/>
            <w:rPrChange w:id="773" w:author="Copyeditor" w:date="2022-09-05T14:52:00Z">
              <w:rPr>
                <w:rFonts w:cstheme="minorHAnsi"/>
                <w:b/>
              </w:rPr>
            </w:rPrChange>
          </w:rPr>
          <w:delText>.</w:delText>
        </w:r>
      </w:del>
      <w:r w:rsidRPr="00D64272">
        <w:rPr>
          <w:rFonts w:cstheme="minorHAnsi"/>
          <w:bCs/>
          <w:rPrChange w:id="774" w:author="Copyeditor" w:date="2022-09-05T14:52:00Z">
            <w:rPr>
              <w:rFonts w:cstheme="minorHAnsi"/>
              <w:b/>
            </w:rPr>
          </w:rPrChange>
        </w:rPr>
        <w:t xml:space="preserve"> 6)</w:t>
      </w:r>
      <w:commentRangeEnd w:id="768"/>
      <w:r w:rsidR="00253485">
        <w:rPr>
          <w:rStyle w:val="CommentReference"/>
        </w:rPr>
        <w:commentReference w:id="768"/>
      </w:r>
      <w:r w:rsidRPr="00D64272">
        <w:rPr>
          <w:rFonts w:cstheme="minorHAnsi"/>
          <w:bCs/>
          <w:rPrChange w:id="775" w:author="Copyeditor" w:date="2022-09-05T14:52:00Z">
            <w:rPr>
              <w:rFonts w:cstheme="minorHAnsi"/>
              <w:b/>
            </w:rPr>
          </w:rPrChange>
        </w:rPr>
        <w:t>.</w:t>
      </w:r>
      <w:r w:rsidRPr="00CA04AB">
        <w:t xml:space="preserve"> </w:t>
      </w:r>
      <w:r>
        <w:t xml:space="preserve">In an irony apparently lost on contemporaries, </w:t>
      </w:r>
      <w:r w:rsidR="00427F4C">
        <w:t>the SEAST’s emblem</w:t>
      </w:r>
      <w:r>
        <w:t xml:space="preserve"> against human commodification became quite the fashionable commodity: the cameo was set in snuff</w:t>
      </w:r>
      <w:del w:id="776" w:author="Copyeditor" w:date="2022-09-05T15:26:00Z">
        <w:r w:rsidDel="00B008A3">
          <w:delText>-</w:delText>
        </w:r>
      </w:del>
      <w:r>
        <w:t xml:space="preserve">boxes and </w:t>
      </w:r>
      <w:r w:rsidRPr="00CA04AB">
        <w:t>worn in bracelets and hairpins;</w:t>
      </w:r>
      <w:r>
        <w:t xml:space="preserve"> like an earlier modern “meme,” it crossed the channel and the Atlantic, switching genders, settings, and media in diverse adaptations (</w:t>
      </w:r>
      <w:r w:rsidR="00D76D5E">
        <w:t>Clarkson</w:t>
      </w:r>
      <w:del w:id="777" w:author="Copyeditor" w:date="2022-09-05T15:26:00Z">
        <w:r w:rsidR="00D76D5E" w:rsidDel="00B008A3">
          <w:delText>,</w:delText>
        </w:r>
      </w:del>
      <w:r w:rsidR="00D76D5E">
        <w:t xml:space="preserve"> 191</w:t>
      </w:r>
      <w:del w:id="778" w:author="Copyeditor" w:date="2022-09-05T15:26:00Z">
        <w:r w:rsidR="00D76D5E" w:rsidDel="00B008A3">
          <w:delText>-1</w:delText>
        </w:r>
      </w:del>
      <w:ins w:id="779" w:author="Copyeditor" w:date="2022-09-05T15:26:00Z">
        <w:r w:rsidR="00B008A3">
          <w:t>–</w:t>
        </w:r>
      </w:ins>
      <w:r w:rsidR="00D76D5E">
        <w:t xml:space="preserve">92; </w:t>
      </w:r>
      <w:r>
        <w:t>Hamilton</w:t>
      </w:r>
      <w:del w:id="780" w:author="Copyeditor" w:date="2022-09-05T15:26:00Z">
        <w:r w:rsidDel="00B008A3">
          <w:delText>,</w:delText>
        </w:r>
      </w:del>
      <w:r>
        <w:t xml:space="preserve"> 631</w:t>
      </w:r>
      <w:del w:id="781" w:author="Copyeditor" w:date="2022-09-05T15:26:00Z">
        <w:r w:rsidDel="00B008A3">
          <w:delText>-6</w:delText>
        </w:r>
      </w:del>
      <w:ins w:id="782" w:author="Copyeditor" w:date="2022-09-05T15:26:00Z">
        <w:r w:rsidR="00B008A3">
          <w:t>–</w:t>
        </w:r>
      </w:ins>
      <w:r>
        <w:t xml:space="preserve">52). </w:t>
      </w:r>
      <w:r w:rsidRPr="00CA04AB">
        <w:t xml:space="preserve">Responding to </w:t>
      </w:r>
      <w:r>
        <w:t>a</w:t>
      </w:r>
      <w:r w:rsidRPr="00CA04AB">
        <w:t xml:space="preserve"> batch he received from Wedgwood</w:t>
      </w:r>
      <w:r>
        <w:t xml:space="preserve"> in a 1798 letter, </w:t>
      </w:r>
      <w:r w:rsidRPr="00CA04AB">
        <w:t xml:space="preserve">Lunar Society foreign correspondent Benjamin Franklin </w:t>
      </w:r>
      <w:r>
        <w:t>described a marked alteration in “</w:t>
      </w:r>
      <w:r w:rsidRPr="00CA04AB">
        <w:t>the countenances” of those to whom he had distributed the cameo</w:t>
      </w:r>
      <w:r>
        <w:t>, attesting to the medallion’s particular power as plastic relief:</w:t>
      </w:r>
      <w:r w:rsidRPr="00CA04AB">
        <w:t xml:space="preserve"> “I have seen such marks of being affected by contemplating the figure of the supplicant (which is admirably executed) that I am persuaded it may have an effect equal to that of the best written pamphlet in procuring </w:t>
      </w:r>
      <w:proofErr w:type="spellStart"/>
      <w:r w:rsidRPr="00CA04AB">
        <w:t>favour</w:t>
      </w:r>
      <w:proofErr w:type="spellEnd"/>
      <w:r w:rsidRPr="00CA04AB">
        <w:t xml:space="preserve"> to those afflicted people</w:t>
      </w:r>
      <w:del w:id="783" w:author="Copyeditor" w:date="2022-09-05T15:32:00Z">
        <w:r w:rsidDel="002E3A16">
          <w:delText>.</w:delText>
        </w:r>
      </w:del>
      <w:r>
        <w:t>”</w:t>
      </w:r>
      <w:ins w:id="784" w:author="Copyeditor" w:date="2022-09-05T15:32:00Z">
        <w:r w:rsidR="002E3A16">
          <w:t xml:space="preserve"> (q</w:t>
        </w:r>
        <w:r w:rsidR="002E3A16" w:rsidRPr="002E3A16">
          <w:t>td. in Hamilton 635</w:t>
        </w:r>
        <w:r w:rsidR="002E3A16">
          <w:t>)</w:t>
        </w:r>
        <w:r w:rsidR="002E3A16" w:rsidRPr="002E3A16">
          <w:t>.</w:t>
        </w:r>
      </w:ins>
      <w:del w:id="785" w:author="Copyeditor" w:date="2022-09-05T15:32:00Z">
        <w:r w:rsidRPr="00390908" w:rsidDel="002E3A16">
          <w:rPr>
            <w:rStyle w:val="EndnoteReference"/>
          </w:rPr>
          <w:delText xml:space="preserve"> </w:delText>
        </w:r>
      </w:del>
      <w:r>
        <w:rPr>
          <w:rStyle w:val="EndnoteReference"/>
        </w:rPr>
        <w:endnoteReference w:id="33"/>
      </w:r>
      <w:r w:rsidR="00427F4C">
        <w:t xml:space="preserve"> Leading English abolitionist Thomas Clarkson credited the icon with helping to “keep </w:t>
      </w:r>
      <w:r w:rsidR="00427F4C" w:rsidRPr="00CA04AB">
        <w:t xml:space="preserve">up a hatred of the trade among the people” and “turning the popular feeling in our </w:t>
      </w:r>
      <w:proofErr w:type="spellStart"/>
      <w:r w:rsidR="00427F4C" w:rsidRPr="00CA04AB">
        <w:t>favo</w:t>
      </w:r>
      <w:r w:rsidR="00427F4C">
        <w:t>u</w:t>
      </w:r>
      <w:r w:rsidR="00427F4C" w:rsidRPr="00CA04AB">
        <w:t>r</w:t>
      </w:r>
      <w:proofErr w:type="spellEnd"/>
      <w:r w:rsidR="00427F4C" w:rsidRPr="00CA04AB">
        <w:t xml:space="preserve">” during </w:t>
      </w:r>
      <w:r w:rsidR="00427F4C">
        <w:t xml:space="preserve">the many </w:t>
      </w:r>
      <w:r w:rsidR="00427F4C" w:rsidRPr="00CA04AB">
        <w:t>intervals when the Society’s parliamentary efforts were stalled</w:t>
      </w:r>
      <w:r w:rsidR="00427F4C">
        <w:t xml:space="preserve"> (188, 191).</w:t>
      </w:r>
    </w:p>
    <w:p w14:paraId="08B0562E" w14:textId="60479D30" w:rsidR="00282C58" w:rsidRPr="00926E8C" w:rsidRDefault="00282C58" w:rsidP="002105A7">
      <w:pPr>
        <w:spacing w:line="480" w:lineRule="auto"/>
        <w:ind w:firstLine="720"/>
      </w:pPr>
      <w:r>
        <w:t xml:space="preserve"> Typifying both the propagandistic efficacy and the limits of the mainstream white abolitionist imagination</w:t>
      </w:r>
      <w:del w:id="791" w:author="Copyeditor" w:date="2022-09-05T15:34:00Z">
        <w:r w:rsidDel="002E3A16">
          <w:delText xml:space="preserve"> – </w:delText>
        </w:r>
      </w:del>
      <w:ins w:id="792" w:author="Copyeditor" w:date="2022-09-05T15:34:00Z">
        <w:r w:rsidR="002E3A16">
          <w:t>—</w:t>
        </w:r>
      </w:ins>
      <w:r>
        <w:t xml:space="preserve">which preferred to picture a “supplicating Negro” begging kinship recognition (in the nearly unanswerable form of a negative rhetorical question) to the ongoing fact and fear of slave and </w:t>
      </w:r>
      <w:proofErr w:type="gramStart"/>
      <w:r>
        <w:t>Maroon</w:t>
      </w:r>
      <w:proofErr w:type="gramEnd"/>
      <w:r>
        <w:t xml:space="preserve"> uprisings in the colonies</w:t>
      </w:r>
      <w:del w:id="793" w:author="Copyeditor" w:date="2022-09-05T15:34:00Z">
        <w:r w:rsidDel="002E3A16">
          <w:delText xml:space="preserve"> – </w:delText>
        </w:r>
      </w:del>
      <w:ins w:id="794" w:author="Copyeditor" w:date="2022-09-05T15:34:00Z">
        <w:r w:rsidR="002E3A16">
          <w:t>—</w:t>
        </w:r>
      </w:ins>
      <w:r>
        <w:t xml:space="preserve">the </w:t>
      </w:r>
      <w:r w:rsidR="00427F4C">
        <w:t>image also did</w:t>
      </w:r>
      <w:r>
        <w:t xml:space="preserve"> its share of damage. </w:t>
      </w:r>
      <w:r w:rsidR="00427F4C">
        <w:t>I</w:t>
      </w:r>
      <w:r>
        <w:t>n casting the slave’s humanity and freedom as a “gift” in the (presumptively white) spectator’s power to bestow, such visions of “the emancipation moment” steal a person’s freedom a second time by usurping their power to seize it</w:t>
      </w:r>
      <w:r w:rsidR="00427F4C">
        <w:t xml:space="preserve"> (Wood</w:t>
      </w:r>
      <w:commentRangeStart w:id="795"/>
      <w:r w:rsidR="00427F4C">
        <w:t>)</w:t>
      </w:r>
      <w:commentRangeEnd w:id="795"/>
      <w:r w:rsidR="002E3A16">
        <w:rPr>
          <w:rStyle w:val="CommentReference"/>
        </w:rPr>
        <w:commentReference w:id="795"/>
      </w:r>
      <w:r>
        <w:t>.</w:t>
      </w:r>
      <w:r>
        <w:rPr>
          <w:rStyle w:val="EndnoteReference"/>
        </w:rPr>
        <w:endnoteReference w:id="34"/>
      </w:r>
      <w:r>
        <w:t xml:space="preserve"> </w:t>
      </w:r>
      <w:r w:rsidR="00427F4C">
        <w:t>Nor is such an</w:t>
      </w:r>
      <w:r>
        <w:t xml:space="preserve"> analysis merely a product of hindsight. In his 1801 novel of the Haitian Revolution, </w:t>
      </w:r>
      <w:commentRangeStart w:id="810"/>
      <w:r>
        <w:rPr>
          <w:i/>
        </w:rPr>
        <w:t xml:space="preserve">The Daughter of </w:t>
      </w:r>
      <w:r w:rsidRPr="00185A60">
        <w:rPr>
          <w:i/>
        </w:rPr>
        <w:t>Adoption</w:t>
      </w:r>
      <w:r>
        <w:t xml:space="preserve">, </w:t>
      </w:r>
      <w:r w:rsidRPr="00185A60">
        <w:t>John</w:t>
      </w:r>
      <w:r>
        <w:t xml:space="preserve"> </w:t>
      </w:r>
      <w:proofErr w:type="spellStart"/>
      <w:r>
        <w:t>Thelwall</w:t>
      </w:r>
      <w:commentRangeEnd w:id="810"/>
      <w:proofErr w:type="spellEnd"/>
      <w:r w:rsidR="004322C5">
        <w:rPr>
          <w:rStyle w:val="CommentReference"/>
        </w:rPr>
        <w:commentReference w:id="810"/>
      </w:r>
      <w:r>
        <w:t xml:space="preserve"> put the logic of “the horrible gift of freedom” in the mouth of a revered old white philanthropist in St. Domingue who surprises a radical young friend by </w:t>
      </w:r>
      <w:r>
        <w:rPr>
          <w:i/>
        </w:rPr>
        <w:t xml:space="preserve">not </w:t>
      </w:r>
      <w:r>
        <w:t xml:space="preserve">celebrating </w:t>
      </w:r>
      <w:r>
        <w:lastRenderedPageBreak/>
        <w:t xml:space="preserve">the news that the islands’ slaves “have thrown off the yoke” (160). “‘And is it possible, sir, after what I have heard from your lips,” the young man asks incredulously, “that you can be averse to the emancipation of your sable brethren?’” The </w:t>
      </w:r>
      <w:r w:rsidR="00427F4C">
        <w:t>older man</w:t>
      </w:r>
      <w:r>
        <w:t xml:space="preserve"> replies: “I would die to emancipate them; but I cannot wish for their revolt” (160). At the core of the white Englishman’s stated, humanitarian preference for the “slow” but “certain” operation of “the sympathy of mankind,” then, </w:t>
      </w:r>
      <w:proofErr w:type="spellStart"/>
      <w:r>
        <w:t>Thelwall</w:t>
      </w:r>
      <w:proofErr w:type="spellEnd"/>
      <w:r>
        <w:t xml:space="preserve"> reveals a refusal to relinquish </w:t>
      </w:r>
      <w:r w:rsidR="00427F4C">
        <w:t>that</w:t>
      </w:r>
      <w:r>
        <w:t xml:space="preserve"> power to emancipate the slave </w:t>
      </w:r>
      <w:r w:rsidR="00427F4C">
        <w:t>in which</w:t>
      </w:r>
      <w:r>
        <w:t xml:space="preserve"> </w:t>
      </w:r>
      <w:r w:rsidR="00427F4C">
        <w:t>the colonist’s</w:t>
      </w:r>
      <w:r>
        <w:t xml:space="preserve"> supremacy is staked</w:t>
      </w:r>
      <w:del w:id="811" w:author="Copyeditor" w:date="2022-09-05T15:53:00Z">
        <w:r w:rsidDel="004322C5">
          <w:delText>,</w:delText>
        </w:r>
      </w:del>
      <w:r>
        <w:t xml:space="preserve"> at a value equal to that of his own life.</w:t>
      </w:r>
    </w:p>
    <w:p w14:paraId="07742CF0" w14:textId="481149F8" w:rsidR="00282C58" w:rsidRPr="00CA04AB" w:rsidRDefault="00282C58" w:rsidP="002105A7">
      <w:pPr>
        <w:spacing w:line="480" w:lineRule="auto"/>
        <w:ind w:firstLine="720"/>
      </w:pPr>
      <w:r>
        <w:t>Darwin’s first pass at the cameo focuses on its production in Wedgwood’s factory</w:t>
      </w:r>
      <w:r w:rsidR="00427F4C">
        <w:t>, attempting</w:t>
      </w:r>
      <w:r>
        <w:t xml:space="preserve"> to channel “the fair medallion’s” </w:t>
      </w:r>
      <w:proofErr w:type="spellStart"/>
      <w:r>
        <w:t>transmedial</w:t>
      </w:r>
      <w:proofErr w:type="spellEnd"/>
      <w:r>
        <w:t>, trans-Atlantic efficacy in verse, even as it draws out the occulted labor and materials behind its sentimental surface:</w:t>
      </w:r>
    </w:p>
    <w:p w14:paraId="0EECAFA8" w14:textId="77777777" w:rsidR="00282C58" w:rsidRPr="00CA04AB" w:rsidRDefault="00282C58" w:rsidP="00282C58">
      <w:pPr>
        <w:ind w:left="1440"/>
      </w:pPr>
      <w:del w:id="812" w:author="Copyeditor" w:date="2022-09-05T16:12:00Z">
        <w:r w:rsidRPr="00CA04AB" w:rsidDel="001F688F">
          <w:delText>“</w:delText>
        </w:r>
      </w:del>
      <w:r w:rsidRPr="00CA04AB">
        <w:t>GNOMES! as you now dissect with hammers fine</w:t>
      </w:r>
    </w:p>
    <w:p w14:paraId="291B89EA" w14:textId="77777777" w:rsidR="00282C58" w:rsidRPr="00CA04AB" w:rsidRDefault="00282C58" w:rsidP="00282C58">
      <w:pPr>
        <w:ind w:left="1440"/>
      </w:pPr>
      <w:r w:rsidRPr="00CA04AB">
        <w:t xml:space="preserve">The granite-rock, the </w:t>
      </w:r>
      <w:proofErr w:type="spellStart"/>
      <w:r w:rsidRPr="00CA04AB">
        <w:t>nodul’d</w:t>
      </w:r>
      <w:proofErr w:type="spellEnd"/>
      <w:r w:rsidRPr="00CA04AB">
        <w:t xml:space="preserve"> flint calcine;</w:t>
      </w:r>
    </w:p>
    <w:p w14:paraId="20868D3B" w14:textId="77777777" w:rsidR="00282C58" w:rsidRPr="00CA04AB" w:rsidRDefault="00282C58" w:rsidP="00282C58">
      <w:pPr>
        <w:ind w:left="1440"/>
      </w:pPr>
      <w:r w:rsidRPr="00CA04AB">
        <w:t xml:space="preserve">Grind with strong arm, the circling </w:t>
      </w:r>
      <w:proofErr w:type="spellStart"/>
      <w:r w:rsidRPr="00CA04AB">
        <w:t>chertz</w:t>
      </w:r>
      <w:proofErr w:type="spellEnd"/>
      <w:r w:rsidRPr="00CA04AB">
        <w:t xml:space="preserve"> betwixt,</w:t>
      </w:r>
    </w:p>
    <w:p w14:paraId="64E4E540" w14:textId="77777777" w:rsidR="00282C58" w:rsidRPr="00CA04AB" w:rsidRDefault="00282C58" w:rsidP="00282C58">
      <w:pPr>
        <w:ind w:left="1440"/>
      </w:pPr>
      <w:r w:rsidRPr="00CA04AB">
        <w:t>Your pure Ka-o-</w:t>
      </w:r>
      <w:proofErr w:type="spellStart"/>
      <w:r w:rsidRPr="00CA04AB">
        <w:t>lins</w:t>
      </w:r>
      <w:proofErr w:type="spellEnd"/>
      <w:r w:rsidRPr="00CA04AB">
        <w:t xml:space="preserve"> and Pe-tun-</w:t>
      </w:r>
      <w:proofErr w:type="spellStart"/>
      <w:r w:rsidRPr="00CA04AB">
        <w:t>tses</w:t>
      </w:r>
      <w:proofErr w:type="spellEnd"/>
      <w:r w:rsidRPr="00CA04AB">
        <w:t xml:space="preserve"> mixt;</w:t>
      </w:r>
      <w:r>
        <w:tab/>
      </w:r>
      <w:r>
        <w:tab/>
        <w:t>300</w:t>
      </w:r>
    </w:p>
    <w:p w14:paraId="3C3BB9C4" w14:textId="77777777" w:rsidR="00282C58" w:rsidRPr="00CA04AB" w:rsidRDefault="00282C58" w:rsidP="00282C58">
      <w:pPr>
        <w:ind w:left="1440"/>
      </w:pPr>
      <w:r w:rsidRPr="00CA04AB">
        <w:t>O’er each red saggars burning cave preside,</w:t>
      </w:r>
    </w:p>
    <w:p w14:paraId="5A527529" w14:textId="77777777" w:rsidR="00282C58" w:rsidRDefault="00282C58" w:rsidP="00282C58">
      <w:pPr>
        <w:ind w:left="1440"/>
      </w:pPr>
      <w:r w:rsidRPr="00CA04AB">
        <w:t>The keen-eyed Fire-Nymphs blazing by your side;</w:t>
      </w:r>
    </w:p>
    <w:p w14:paraId="28658162" w14:textId="77777777" w:rsidR="00282C58" w:rsidRDefault="00282C58" w:rsidP="00282C58">
      <w:pPr>
        <w:ind w:left="1440"/>
      </w:pPr>
      <w:r>
        <w:t>And pleased on WEDGWOOD ray your partial smile,</w:t>
      </w:r>
    </w:p>
    <w:p w14:paraId="59215E1F" w14:textId="77777777" w:rsidR="00282C58" w:rsidRPr="00A60ADB" w:rsidRDefault="00282C58" w:rsidP="00282C58">
      <w:pPr>
        <w:ind w:left="1440"/>
      </w:pPr>
      <w:r>
        <w:t xml:space="preserve">A new Etruria decks </w:t>
      </w:r>
      <w:proofErr w:type="gramStart"/>
      <w:r>
        <w:t>Britannia’s isle</w:t>
      </w:r>
      <w:proofErr w:type="gramEnd"/>
      <w:r>
        <w:t xml:space="preserve">— </w:t>
      </w:r>
    </w:p>
    <w:p w14:paraId="7024BD13" w14:textId="77777777" w:rsidR="00282C58" w:rsidRPr="00CA04AB" w:rsidRDefault="00282C58" w:rsidP="00282C58">
      <w:pPr>
        <w:ind w:left="1440"/>
      </w:pPr>
      <w:proofErr w:type="spellStart"/>
      <w:r w:rsidRPr="00CA04AB">
        <w:t>Charm’d</w:t>
      </w:r>
      <w:proofErr w:type="spellEnd"/>
      <w:r w:rsidRPr="00CA04AB">
        <w:t xml:space="preserve"> by your touch, the flint liquescent pours</w:t>
      </w:r>
      <w:r>
        <w:tab/>
        <w:t>305</w:t>
      </w:r>
    </w:p>
    <w:p w14:paraId="4C767EBC" w14:textId="77777777" w:rsidR="00282C58" w:rsidRPr="00CA04AB" w:rsidRDefault="00282C58" w:rsidP="00282C58">
      <w:pPr>
        <w:ind w:left="1440"/>
      </w:pPr>
      <w:r w:rsidRPr="00CA04AB">
        <w:t>Through finer sieves, and falls in whiter showers;</w:t>
      </w:r>
    </w:p>
    <w:p w14:paraId="78E8BD72" w14:textId="77777777" w:rsidR="00282C58" w:rsidRPr="00CA04AB" w:rsidRDefault="00282C58" w:rsidP="00282C58">
      <w:pPr>
        <w:ind w:left="1440"/>
      </w:pPr>
      <w:proofErr w:type="spellStart"/>
      <w:r w:rsidRPr="00CA04AB">
        <w:t>Charm’d</w:t>
      </w:r>
      <w:proofErr w:type="spellEnd"/>
      <w:r w:rsidRPr="00CA04AB">
        <w:t xml:space="preserve"> by your touch, the kneaded clay refines,</w:t>
      </w:r>
    </w:p>
    <w:p w14:paraId="13B8C5BD" w14:textId="77777777" w:rsidR="00282C58" w:rsidRPr="00CA04AB" w:rsidRDefault="00282C58" w:rsidP="00282C58">
      <w:pPr>
        <w:ind w:left="1440"/>
      </w:pPr>
      <w:r w:rsidRPr="00CA04AB">
        <w:t>The biscuit hardens, the enamel shines;</w:t>
      </w:r>
    </w:p>
    <w:p w14:paraId="328698EF" w14:textId="77777777" w:rsidR="00282C58" w:rsidRPr="00CA04AB" w:rsidRDefault="00282C58" w:rsidP="00282C58">
      <w:pPr>
        <w:ind w:left="1440"/>
      </w:pPr>
      <w:r w:rsidRPr="00CA04AB">
        <w:t xml:space="preserve">Each nicer </w:t>
      </w:r>
      <w:proofErr w:type="spellStart"/>
      <w:r w:rsidRPr="00CA04AB">
        <w:t>mould</w:t>
      </w:r>
      <w:proofErr w:type="spellEnd"/>
      <w:r w:rsidRPr="00CA04AB">
        <w:t xml:space="preserve"> a softer feature </w:t>
      </w:r>
      <w:proofErr w:type="gramStart"/>
      <w:r w:rsidRPr="00CA04AB">
        <w:t>drinks</w:t>
      </w:r>
      <w:proofErr w:type="gramEnd"/>
      <w:r w:rsidRPr="00CA04AB">
        <w:t>,</w:t>
      </w:r>
    </w:p>
    <w:p w14:paraId="70A5E848" w14:textId="77777777" w:rsidR="00282C58" w:rsidRPr="00CA04AB" w:rsidRDefault="00282C58" w:rsidP="00282C58">
      <w:pPr>
        <w:ind w:left="1440"/>
      </w:pPr>
      <w:r w:rsidRPr="00CA04AB">
        <w:t>The bold Cameo speaks, the soft Intaglio thinks.</w:t>
      </w:r>
      <w:r>
        <w:tab/>
        <w:t>310</w:t>
      </w:r>
    </w:p>
    <w:p w14:paraId="27CCFBBB" w14:textId="77777777" w:rsidR="00282C58" w:rsidRPr="00CA04AB" w:rsidRDefault="00282C58" w:rsidP="00282C58">
      <w:pPr>
        <w:ind w:left="2160" w:firstLine="720"/>
      </w:pPr>
    </w:p>
    <w:p w14:paraId="7DE20C39" w14:textId="77777777" w:rsidR="00282C58" w:rsidRPr="00CA04AB" w:rsidRDefault="00282C58" w:rsidP="00282C58">
      <w:pPr>
        <w:ind w:left="1440"/>
      </w:pPr>
      <w:del w:id="813" w:author="Copyeditor" w:date="2022-09-05T16:19:00Z">
        <w:r w:rsidRPr="00CA04AB" w:rsidDel="00B12C12">
          <w:delText>“</w:delText>
        </w:r>
      </w:del>
      <w:r w:rsidRPr="00CA04AB">
        <w:t>To call the pearly drops from Pity’s eye,</w:t>
      </w:r>
    </w:p>
    <w:p w14:paraId="63FBD7FF" w14:textId="77777777" w:rsidR="00282C58" w:rsidRPr="00CA04AB" w:rsidRDefault="00282C58" w:rsidP="00282C58">
      <w:pPr>
        <w:ind w:left="1440"/>
      </w:pPr>
      <w:r w:rsidRPr="00CA04AB">
        <w:t xml:space="preserve">Or stay Despair’s </w:t>
      </w:r>
      <w:proofErr w:type="spellStart"/>
      <w:r w:rsidRPr="00CA04AB">
        <w:t>disanimating</w:t>
      </w:r>
      <w:proofErr w:type="spellEnd"/>
      <w:r w:rsidRPr="00CA04AB">
        <w:t xml:space="preserve"> sigh,</w:t>
      </w:r>
    </w:p>
    <w:p w14:paraId="4F9A440D" w14:textId="1C7F321F" w:rsidR="00282C58" w:rsidRPr="00CA04AB" w:rsidRDefault="00282C58" w:rsidP="00282C58">
      <w:pPr>
        <w:ind w:left="1440"/>
      </w:pPr>
      <w:r w:rsidRPr="00CA04AB">
        <w:t>Whether,</w:t>
      </w:r>
      <w:r w:rsidR="005F474C">
        <w:t xml:space="preserve"> O </w:t>
      </w:r>
      <w:r w:rsidRPr="00CA04AB">
        <w:t xml:space="preserve">Friend of art! the gem you </w:t>
      </w:r>
      <w:proofErr w:type="spellStart"/>
      <w:r w:rsidRPr="00CA04AB">
        <w:t>mould</w:t>
      </w:r>
      <w:proofErr w:type="spellEnd"/>
    </w:p>
    <w:p w14:paraId="6C318E92" w14:textId="77777777" w:rsidR="00282C58" w:rsidRPr="00CA04AB" w:rsidRDefault="00282C58" w:rsidP="00282C58">
      <w:pPr>
        <w:ind w:left="1440"/>
      </w:pPr>
      <w:r w:rsidRPr="00CA04AB">
        <w:t>Rich with new taste, with ancient virtue bold;</w:t>
      </w:r>
    </w:p>
    <w:p w14:paraId="44376DCD" w14:textId="77777777" w:rsidR="00282C58" w:rsidRPr="00CA04AB" w:rsidRDefault="00282C58" w:rsidP="00282C58">
      <w:pPr>
        <w:ind w:left="1440"/>
      </w:pPr>
      <w:r w:rsidRPr="00CA04AB">
        <w:t xml:space="preserve">Form the poor </w:t>
      </w:r>
      <w:proofErr w:type="spellStart"/>
      <w:r w:rsidRPr="00CA04AB">
        <w:t>fetter’d</w:t>
      </w:r>
      <w:proofErr w:type="spellEnd"/>
      <w:r w:rsidRPr="00CA04AB">
        <w:t xml:space="preserve"> SLAVE on bended knee;</w:t>
      </w:r>
      <w:r>
        <w:tab/>
        <w:t>315</w:t>
      </w:r>
    </w:p>
    <w:p w14:paraId="1D7C2791" w14:textId="7256505B" w:rsidR="00282C58" w:rsidRDefault="00282C58" w:rsidP="00282C58">
      <w:pPr>
        <w:ind w:left="1440"/>
      </w:pPr>
      <w:r w:rsidRPr="00CA04AB">
        <w:t xml:space="preserve">From </w:t>
      </w:r>
      <w:proofErr w:type="spellStart"/>
      <w:r w:rsidRPr="00CA04AB">
        <w:t>Britains</w:t>
      </w:r>
      <w:proofErr w:type="spellEnd"/>
      <w:r w:rsidRPr="00CA04AB">
        <w:t xml:space="preserve"> sons imploring to be free</w:t>
      </w:r>
      <w:del w:id="814" w:author="Copyeditor" w:date="2022-09-05T16:19:00Z">
        <w:r w:rsidR="00427F4C" w:rsidDel="00B12C12">
          <w:delText xml:space="preserve"> …</w:delText>
        </w:r>
      </w:del>
    </w:p>
    <w:p w14:paraId="6C0C0508" w14:textId="77777777" w:rsidR="00282C58" w:rsidRDefault="00282C58" w:rsidP="00282C58">
      <w:r>
        <w:tab/>
        <w:t xml:space="preserve"> </w:t>
      </w:r>
    </w:p>
    <w:p w14:paraId="680B3FA6" w14:textId="524A98EC" w:rsidR="00427F4C" w:rsidDel="00B12C12" w:rsidRDefault="00282C58" w:rsidP="002105A7">
      <w:pPr>
        <w:spacing w:line="480" w:lineRule="auto"/>
        <w:rPr>
          <w:del w:id="815" w:author="Copyeditor" w:date="2022-09-05T16:20:00Z"/>
        </w:rPr>
      </w:pPr>
      <w:r>
        <w:t xml:space="preserve">Commenting on passages such as this some thirty years ago, Maureen McNeil </w:t>
      </w:r>
      <w:r w:rsidR="00427F4C">
        <w:t>shrewdly observed</w:t>
      </w:r>
      <w:r>
        <w:t xml:space="preserve"> that Darwin’s industrial poetry </w:t>
      </w:r>
      <w:r w:rsidR="00427F4C">
        <w:t xml:space="preserve">erased </w:t>
      </w:r>
      <w:r>
        <w:t>workers from the scene</w:t>
      </w:r>
      <w:del w:id="816" w:author="Copyeditor" w:date="2022-09-05T16:20:00Z">
        <w:r w:rsidDel="00B12C12">
          <w:delText xml:space="preserve"> –</w:delText>
        </w:r>
      </w:del>
      <w:ins w:id="817" w:author="Copyeditor" w:date="2022-09-05T16:20:00Z">
        <w:r w:rsidR="00B12C12">
          <w:t>,</w:t>
        </w:r>
      </w:ins>
      <w:r>
        <w:t xml:space="preserve"> instead</w:t>
      </w:r>
      <w:r w:rsidR="00427F4C">
        <w:t xml:space="preserve"> attributing labor</w:t>
      </w:r>
      <w:del w:id="818" w:author="Copyeditor" w:date="2022-09-05T16:20:00Z">
        <w:r w:rsidDel="00B12C12">
          <w:delText>,</w:delText>
        </w:r>
      </w:del>
      <w:r>
        <w:t xml:space="preserve"> </w:t>
      </w:r>
      <w:r>
        <w:lastRenderedPageBreak/>
        <w:t xml:space="preserve">“to ‘gnomes’ who magically perform the work required” (17, 19). </w:t>
      </w:r>
    </w:p>
    <w:p w14:paraId="242A023D" w14:textId="33460222" w:rsidR="00282C58" w:rsidRDefault="00282C58" w:rsidP="002105A7">
      <w:pPr>
        <w:spacing w:line="480" w:lineRule="auto"/>
      </w:pPr>
      <w:r>
        <w:t>Yet equipped with mining and prospecting hammers, presiding over kilns, grinding pigments with</w:t>
      </w:r>
      <w:ins w:id="819" w:author="Copyeditor" w:date="2022-09-05T16:21:00Z">
        <w:r w:rsidR="00B12C12">
          <w:t xml:space="preserve"> a</w:t>
        </w:r>
      </w:ins>
      <w:r>
        <w:t xml:space="preserve"> “strong arm,” molding and glazing forms with</w:t>
      </w:r>
      <w:ins w:id="820" w:author="Copyeditor" w:date="2022-09-05T16:21:00Z">
        <w:r w:rsidR="00B12C12">
          <w:t xml:space="preserve"> a</w:t>
        </w:r>
      </w:ins>
      <w:r>
        <w:t xml:space="preserve"> “</w:t>
      </w:r>
      <w:proofErr w:type="spellStart"/>
      <w:del w:id="821" w:author="Copyeditor" w:date="2022-09-05T16:23:00Z">
        <w:r w:rsidDel="009E757F">
          <w:delText xml:space="preserve">nice </w:delText>
        </w:r>
      </w:del>
      <w:ins w:id="822" w:author="Copyeditor" w:date="2022-09-05T16:23:00Z">
        <w:r w:rsidR="009E757F">
          <w:t>charm’d</w:t>
        </w:r>
        <w:proofErr w:type="spellEnd"/>
        <w:r w:rsidR="009E757F">
          <w:t> </w:t>
        </w:r>
      </w:ins>
      <w:ins w:id="823" w:author="Copyeditor" w:date="2022-09-05T16:24:00Z">
        <w:r w:rsidR="009E757F">
          <w:t>. . . </w:t>
        </w:r>
      </w:ins>
      <w:r>
        <w:t xml:space="preserve">touch,” these “GNOMES” </w:t>
      </w:r>
      <w:r w:rsidR="00427F4C">
        <w:t>certainly</w:t>
      </w:r>
      <w:r>
        <w:t xml:space="preserve"> </w:t>
      </w:r>
      <w:r w:rsidR="00427F4C">
        <w:t>insinuate</w:t>
      </w:r>
      <w:r>
        <w:t xml:space="preserve"> the working people at Wedgwood’s factory and across his far-flung supply and production chain. Rather than eliminate human producers, Darwin’s incessant apostrophes to </w:t>
      </w:r>
      <w:del w:id="824" w:author="Copyeditor" w:date="2022-09-05T16:26:00Z">
        <w:r w:rsidDel="009E757F">
          <w:delText>“</w:delText>
        </w:r>
      </w:del>
      <w:r>
        <w:t>earth-men</w:t>
      </w:r>
      <w:del w:id="825" w:author="Copyeditor" w:date="2022-09-05T16:26:00Z">
        <w:r w:rsidDel="009E757F">
          <w:delText>”</w:delText>
        </w:r>
      </w:del>
      <w:r>
        <w:t xml:space="preserve"> in the plural encompass human laborers together with the materials, tools, and machines</w:t>
      </w:r>
      <w:del w:id="826" w:author="Copyeditor" w:date="2022-09-05T16:25:00Z">
        <w:r w:rsidDel="009E757F">
          <w:delText>,</w:delText>
        </w:r>
      </w:del>
      <w:r>
        <w:t xml:space="preserve"> they work, conjoining </w:t>
      </w:r>
      <w:r w:rsidRPr="005160E9">
        <w:t>both</w:t>
      </w:r>
      <w:r>
        <w:t xml:space="preserve"> sources of occulted value that contribute to the animate “magic” of commodities. “</w:t>
      </w:r>
      <w:proofErr w:type="spellStart"/>
      <w:del w:id="827" w:author="Copyeditor" w:date="2022-09-05T16:27:00Z">
        <w:r w:rsidDel="009E757F">
          <w:delText xml:space="preserve">Charmed </w:delText>
        </w:r>
      </w:del>
      <w:ins w:id="828" w:author="Copyeditor" w:date="2022-09-05T16:27:00Z">
        <w:r w:rsidR="009E757F">
          <w:t>Charm’d</w:t>
        </w:r>
        <w:proofErr w:type="spellEnd"/>
        <w:r w:rsidR="009E757F">
          <w:t xml:space="preserve"> </w:t>
        </w:r>
      </w:ins>
      <w:r>
        <w:t>by your touch,” Darwin repeats, the molten metals pour, harden, refine, take shape, and shine: “</w:t>
      </w:r>
      <w:r w:rsidRPr="00CA04AB">
        <w:t>The bold Cameo speaks, the soft Intaglio thinks</w:t>
      </w:r>
      <w:r>
        <w:t>.” What ultimately</w:t>
      </w:r>
      <w:r w:rsidRPr="00F63A41">
        <w:t xml:space="preserve"> “speaks”</w:t>
      </w:r>
      <w:r>
        <w:t xml:space="preserve"> and “thinks”</w:t>
      </w:r>
      <w:r w:rsidRPr="00F63A41">
        <w:t xml:space="preserve"> through the </w:t>
      </w:r>
      <w:r>
        <w:t>“</w:t>
      </w:r>
      <w:r w:rsidRPr="00F63A41">
        <w:t>bold Cameo</w:t>
      </w:r>
      <w:r>
        <w:t xml:space="preserve">” in this passage is </w:t>
      </w:r>
      <w:r w:rsidR="00427F4C">
        <w:t>an</w:t>
      </w:r>
      <w:r w:rsidRPr="00F63A41">
        <w:t xml:space="preserve"> industrial</w:t>
      </w:r>
      <w:r>
        <w:t xml:space="preserve"> supply and </w:t>
      </w:r>
      <w:r w:rsidRPr="00F63A41">
        <w:t>production</w:t>
      </w:r>
      <w:r w:rsidR="00427F4C">
        <w:t xml:space="preserve"> chain</w:t>
      </w:r>
      <w:r>
        <w:t>, from clay harvesting to mineral mining, chemical processing, and factory finishing</w:t>
      </w:r>
      <w:r w:rsidR="00427F4C">
        <w:t>:</w:t>
      </w:r>
      <w:r>
        <w:t xml:space="preserve"> </w:t>
      </w:r>
      <w:r w:rsidRPr="00F63A41">
        <w:t xml:space="preserve">a </w:t>
      </w:r>
      <w:r>
        <w:t>kind</w:t>
      </w:r>
      <w:r w:rsidRPr="00F63A41">
        <w:t xml:space="preserve"> of proto-Marxist </w:t>
      </w:r>
      <w:del w:id="829" w:author="Copyeditor" w:date="2022-09-05T16:28:00Z">
        <w:r w:rsidRPr="00F63A41" w:rsidDel="005822BB">
          <w:delText>prosopopeia</w:delText>
        </w:r>
      </w:del>
      <w:ins w:id="830" w:author="Copyeditor" w:date="2022-09-05T16:28:00Z">
        <w:r w:rsidR="005822BB" w:rsidRPr="00F63A41">
          <w:t>prosopopoeia</w:t>
        </w:r>
      </w:ins>
      <w:r w:rsidRPr="00F63A41">
        <w:t xml:space="preserve"> that makes </w:t>
      </w:r>
      <w:r>
        <w:t>the commodity’s power</w:t>
      </w:r>
      <w:r w:rsidRPr="00F63A41">
        <w:t xml:space="preserve"> an indexical </w:t>
      </w:r>
      <w:r>
        <w:t xml:space="preserve">expression of the human labor </w:t>
      </w:r>
      <w:r w:rsidRPr="005822BB">
        <w:rPr>
          <w:iCs/>
          <w:rPrChange w:id="831" w:author="Copyeditor" w:date="2022-09-05T16:29:00Z">
            <w:rPr>
              <w:i/>
            </w:rPr>
          </w:rPrChange>
        </w:rPr>
        <w:t>and</w:t>
      </w:r>
      <w:r>
        <w:t xml:space="preserve"> globally-sourced materials that went into its production.</w:t>
      </w:r>
      <w:commentRangeStart w:id="832"/>
      <w:r w:rsidR="00427F4C">
        <w:rPr>
          <w:rStyle w:val="EndnoteReference"/>
        </w:rPr>
        <w:endnoteReference w:id="35"/>
      </w:r>
      <w:commentRangeEnd w:id="832"/>
      <w:r w:rsidR="005822BB">
        <w:rPr>
          <w:rStyle w:val="CommentReference"/>
        </w:rPr>
        <w:commentReference w:id="832"/>
      </w:r>
      <w:r>
        <w:t xml:space="preserve"> Darwin’s remediation makes clear that these occulted agencies (“GNOMES”) contribute to the semiotic and affective efficacy of the cameo (its power to “speak,” “think,” and “call the </w:t>
      </w:r>
      <w:ins w:id="836" w:author="Copyeditor" w:date="2022-09-05T16:32:00Z">
        <w:r w:rsidR="005822BB">
          <w:t>p</w:t>
        </w:r>
      </w:ins>
      <w:del w:id="837" w:author="Copyeditor" w:date="2022-09-05T16:32:00Z">
        <w:r w:rsidDel="005822BB">
          <w:delText>P</w:delText>
        </w:r>
      </w:del>
      <w:r>
        <w:t>early drops from Pity’s eye,</w:t>
      </w:r>
      <w:r w:rsidR="00D76D5E">
        <w:t xml:space="preserve"> </w:t>
      </w:r>
      <w:r>
        <w:t xml:space="preserve">/ Or stay Despair’s </w:t>
      </w:r>
      <w:proofErr w:type="spellStart"/>
      <w:r>
        <w:t>disanimating</w:t>
      </w:r>
      <w:proofErr w:type="spellEnd"/>
      <w:r>
        <w:t xml:space="preserve"> sigh”)</w:t>
      </w:r>
      <w:r w:rsidR="00427F4C">
        <w:t>. B</w:t>
      </w:r>
      <w:r>
        <w:t>ut</w:t>
      </w:r>
      <w:r w:rsidR="00427F4C">
        <w:t xml:space="preserve"> as we will see,</w:t>
      </w:r>
      <w:r>
        <w:t xml:space="preserve"> it is not quite clear that their meaning agrees with its milquetoast motto</w:t>
      </w:r>
      <w:del w:id="838" w:author="Copyeditor" w:date="2022-09-05T16:32:00Z">
        <w:r w:rsidDel="005822BB">
          <w:delText xml:space="preserve"> – </w:delText>
        </w:r>
      </w:del>
      <w:ins w:id="839" w:author="Copyeditor" w:date="2022-09-05T16:32:00Z">
        <w:r w:rsidR="005822BB">
          <w:t>—</w:t>
        </w:r>
      </w:ins>
      <w:r>
        <w:rPr>
          <w:i/>
        </w:rPr>
        <w:t xml:space="preserve">Am I Not </w:t>
      </w:r>
      <w:proofErr w:type="gramStart"/>
      <w:r>
        <w:rPr>
          <w:i/>
        </w:rPr>
        <w:t>A</w:t>
      </w:r>
      <w:proofErr w:type="gramEnd"/>
      <w:r>
        <w:rPr>
          <w:i/>
        </w:rPr>
        <w:t xml:space="preserve"> Man and a Brother?</w:t>
      </w:r>
      <w:del w:id="840" w:author="Copyeditor" w:date="2022-09-05T16:32:00Z">
        <w:r w:rsidDel="005822BB">
          <w:rPr>
            <w:i/>
          </w:rPr>
          <w:delText xml:space="preserve"> </w:delText>
        </w:r>
        <w:r w:rsidDel="005822BB">
          <w:delText xml:space="preserve">– </w:delText>
        </w:r>
      </w:del>
      <w:ins w:id="841" w:author="Copyeditor" w:date="2022-09-05T16:32:00Z">
        <w:r w:rsidR="005822BB">
          <w:t>—</w:t>
        </w:r>
      </w:ins>
      <w:r>
        <w:t>actually printed thereon.</w:t>
      </w:r>
    </w:p>
    <w:p w14:paraId="1B5373C3" w14:textId="6BC0B58D" w:rsidR="00282C58" w:rsidRDefault="00282C58" w:rsidP="002105A7">
      <w:pPr>
        <w:spacing w:line="480" w:lineRule="auto"/>
        <w:ind w:firstLine="720"/>
      </w:pPr>
      <w:r>
        <w:t>On the earthen side of Darwin’s gnomic conjunction, a “new” materialist emphasis on nonhuman agency</w:t>
      </w:r>
      <w:del w:id="842" w:author="Copyeditor" w:date="2022-09-05T16:33:00Z">
        <w:r w:rsidDel="005822BB">
          <w:delText xml:space="preserve"> – </w:delText>
        </w:r>
      </w:del>
      <w:ins w:id="843" w:author="Copyeditor" w:date="2022-09-05T16:33:00Z">
        <w:r w:rsidR="005822BB">
          <w:t>—</w:t>
        </w:r>
      </w:ins>
      <w:r>
        <w:t>particularly on the kind of “natural technicity” I explored in the previous section</w:t>
      </w:r>
      <w:del w:id="844" w:author="Copyeditor" w:date="2022-09-05T16:34:00Z">
        <w:r w:rsidDel="00A65D3C">
          <w:delText xml:space="preserve"> – </w:delText>
        </w:r>
      </w:del>
      <w:ins w:id="845" w:author="Copyeditor" w:date="2022-09-05T16:34:00Z">
        <w:r w:rsidR="00A65D3C">
          <w:t>—</w:t>
        </w:r>
      </w:ins>
      <w:r>
        <w:t xml:space="preserve">is indeed emphatic in this section of </w:t>
      </w:r>
      <w:r>
        <w:rPr>
          <w:i/>
        </w:rPr>
        <w:t>The Economy of Vegetation</w:t>
      </w:r>
      <w:r>
        <w:t xml:space="preserve">. Mineral processes of taking shape and appearing, including in splendid, highly wrought forms, are literally and </w:t>
      </w:r>
      <w:r>
        <w:lastRenderedPageBreak/>
        <w:t>scientifically at stake in the Earth Canto, as in this passage on the process by which acids transmute chalk into gemstones:</w:t>
      </w:r>
    </w:p>
    <w:p w14:paraId="6B8CC166" w14:textId="77777777" w:rsidR="00282C58" w:rsidRDefault="00282C58" w:rsidP="00282C58">
      <w:pPr>
        <w:ind w:left="2160"/>
      </w:pPr>
      <w:r>
        <w:t xml:space="preserve">Hence silvery Selenite her </w:t>
      </w:r>
      <w:proofErr w:type="spellStart"/>
      <w:r>
        <w:t>chrystal</w:t>
      </w:r>
      <w:proofErr w:type="spellEnd"/>
      <w:r>
        <w:t xml:space="preserve"> </w:t>
      </w:r>
      <w:proofErr w:type="spellStart"/>
      <w:r>
        <w:t>moulds</w:t>
      </w:r>
      <w:proofErr w:type="spellEnd"/>
      <w:r>
        <w:t>,</w:t>
      </w:r>
    </w:p>
    <w:p w14:paraId="11E463CA" w14:textId="77777777" w:rsidR="00282C58" w:rsidRDefault="00282C58" w:rsidP="00282C58">
      <w:pPr>
        <w:ind w:left="2160"/>
      </w:pPr>
      <w:r>
        <w:t xml:space="preserve">And soft </w:t>
      </w:r>
      <w:proofErr w:type="spellStart"/>
      <w:r>
        <w:t>Asbestus</w:t>
      </w:r>
      <w:proofErr w:type="spellEnd"/>
      <w:r>
        <w:t xml:space="preserve"> smooths his silky folds;</w:t>
      </w:r>
    </w:p>
    <w:p w14:paraId="01D4E812" w14:textId="77777777" w:rsidR="00282C58" w:rsidRDefault="00282C58" w:rsidP="00282C58">
      <w:pPr>
        <w:ind w:left="2160"/>
      </w:pPr>
      <w:r>
        <w:t>His cubic forms phosphoric Fluor prints,</w:t>
      </w:r>
    </w:p>
    <w:p w14:paraId="5FD7AA0B" w14:textId="77777777" w:rsidR="00282C58" w:rsidRDefault="00282C58" w:rsidP="00282C58">
      <w:pPr>
        <w:ind w:left="2160"/>
      </w:pPr>
      <w:r>
        <w:t>Or rays in spheres his amethystine tints.</w:t>
      </w:r>
    </w:p>
    <w:p w14:paraId="6FA347FB" w14:textId="77777777" w:rsidR="00282C58" w:rsidRDefault="00282C58" w:rsidP="00282C58">
      <w:pPr>
        <w:ind w:left="2160"/>
      </w:pPr>
      <w:r>
        <w:t>Soft cobweb clouds transparent Onyx spreads,</w:t>
      </w:r>
    </w:p>
    <w:p w14:paraId="660D4CCF" w14:textId="77777777" w:rsidR="00282C58" w:rsidRDefault="00282C58" w:rsidP="00282C58">
      <w:pPr>
        <w:ind w:left="2160"/>
      </w:pPr>
      <w:r>
        <w:t xml:space="preserve">And playful Agates weave their </w:t>
      </w:r>
      <w:proofErr w:type="spellStart"/>
      <w:r>
        <w:t>colour’d</w:t>
      </w:r>
      <w:proofErr w:type="spellEnd"/>
      <w:r>
        <w:t xml:space="preserve"> threads;</w:t>
      </w:r>
    </w:p>
    <w:p w14:paraId="27489F4E" w14:textId="77777777" w:rsidR="00282C58" w:rsidRDefault="00282C58" w:rsidP="00282C58">
      <w:pPr>
        <w:ind w:left="2160"/>
      </w:pPr>
      <w:r>
        <w:t xml:space="preserve">Gay pictured </w:t>
      </w:r>
      <w:proofErr w:type="spellStart"/>
      <w:r>
        <w:t>Mochoes</w:t>
      </w:r>
      <w:proofErr w:type="spellEnd"/>
      <w:r>
        <w:t xml:space="preserve"> glow with landscape-dyes,</w:t>
      </w:r>
    </w:p>
    <w:p w14:paraId="281441B6" w14:textId="393CCFC7" w:rsidR="00282C58" w:rsidRDefault="00282C58" w:rsidP="00282C58">
      <w:pPr>
        <w:ind w:left="2160"/>
      </w:pPr>
      <w:r>
        <w:t>And changeful Opals roll their lucid eyes (219</w:t>
      </w:r>
      <w:del w:id="846" w:author="Copyeditor" w:date="2022-09-05T16:35:00Z">
        <w:r w:rsidDel="00A65D3C">
          <w:delText>-</w:delText>
        </w:r>
      </w:del>
      <w:ins w:id="847" w:author="Copyeditor" w:date="2022-09-05T16:35:00Z">
        <w:r w:rsidR="00A65D3C">
          <w:t>–</w:t>
        </w:r>
      </w:ins>
      <w:r>
        <w:t>26)</w:t>
      </w:r>
    </w:p>
    <w:p w14:paraId="2C29BCCF" w14:textId="77777777" w:rsidR="00282C58" w:rsidRDefault="00282C58" w:rsidP="00282C58"/>
    <w:p w14:paraId="583D14EF" w14:textId="7B7E1AD6" w:rsidR="00282C58" w:rsidRDefault="00282C58" w:rsidP="002105A7">
      <w:pPr>
        <w:spacing w:line="480" w:lineRule="auto"/>
      </w:pPr>
      <w:r>
        <w:t>In another context, to speak of stones weaving, folding, printing</w:t>
      </w:r>
      <w:ins w:id="848" w:author="Copyeditor" w:date="2022-09-05T16:35:00Z">
        <w:r w:rsidR="00A65D3C">
          <w:t>,</w:t>
        </w:r>
      </w:ins>
      <w:r>
        <w:t xml:space="preserve"> and tinting their garments</w:t>
      </w:r>
      <w:del w:id="849" w:author="Copyeditor" w:date="2022-09-05T16:35:00Z">
        <w:r w:rsidDel="00A65D3C">
          <w:delText xml:space="preserve"> – </w:delText>
        </w:r>
      </w:del>
      <w:ins w:id="850" w:author="Copyeditor" w:date="2022-09-05T16:35:00Z">
        <w:r w:rsidR="00A65D3C">
          <w:t>—</w:t>
        </w:r>
      </w:ins>
      <w:r>
        <w:t>to write of stones molding spheres and cubes, painting landscapes, or “roll</w:t>
      </w:r>
      <w:ins w:id="851" w:author="Copyeditor" w:date="2022-09-05T16:36:00Z">
        <w:r w:rsidR="00A65D3C">
          <w:t>[</w:t>
        </w:r>
      </w:ins>
      <w:proofErr w:type="spellStart"/>
      <w:r>
        <w:t>ing</w:t>
      </w:r>
      <w:proofErr w:type="spellEnd"/>
      <w:ins w:id="852" w:author="Copyeditor" w:date="2022-09-05T16:36:00Z">
        <w:r w:rsidR="00A65D3C">
          <w:t>]</w:t>
        </w:r>
      </w:ins>
      <w:r>
        <w:t xml:space="preserve"> their lucid eyes” back at the spectator</w:t>
      </w:r>
      <w:del w:id="853" w:author="Copyeditor" w:date="2022-09-05T16:36:00Z">
        <w:r w:rsidDel="00A65D3C">
          <w:delText xml:space="preserve"> – </w:delText>
        </w:r>
      </w:del>
      <w:ins w:id="854" w:author="Copyeditor" w:date="2022-09-05T16:36:00Z">
        <w:r w:rsidR="00A65D3C">
          <w:t>—</w:t>
        </w:r>
      </w:ins>
      <w:r>
        <w:t>would constitute gross and indecent anthropomorphism. But such figures operate differently in a poem that systematically traces the chemical and geological production of spectacular mineral forms, revealing very real, yet very nonhuman powers to fashion the kind of shapes that humans achieve largely through artistry and technique. These mineral productions include not only rigorously geometrical forms but</w:t>
      </w:r>
      <w:r w:rsidR="00427F4C">
        <w:t xml:space="preserve"> also</w:t>
      </w:r>
      <w:r>
        <w:t xml:space="preserve"> mimetic similitudes of </w:t>
      </w:r>
      <w:r w:rsidRPr="00A65D3C">
        <w:rPr>
          <w:iCs/>
          <w:rPrChange w:id="855" w:author="Copyeditor" w:date="2022-09-05T16:36:00Z">
            <w:rPr>
              <w:i/>
            </w:rPr>
          </w:rPrChange>
        </w:rPr>
        <w:t>other</w:t>
      </w:r>
      <w:r>
        <w:rPr>
          <w:i/>
        </w:rPr>
        <w:t xml:space="preserve"> </w:t>
      </w:r>
      <w:r>
        <w:t xml:space="preserve">natures: rocks and gemstones that assume the shape of wisps of hair, floral petals and spines, striated sands and </w:t>
      </w:r>
      <w:del w:id="856" w:author="Copyeditor" w:date="2022-09-05T16:37:00Z">
        <w:r w:rsidDel="00A65D3C">
          <w:delText>tree-rings</w:delText>
        </w:r>
      </w:del>
      <w:ins w:id="857" w:author="Copyeditor" w:date="2022-09-05T16:37:00Z">
        <w:r w:rsidR="00A65D3C">
          <w:t>tree rings</w:t>
        </w:r>
      </w:ins>
      <w:r>
        <w:t xml:space="preserve">, land- and seascapes. </w:t>
      </w:r>
      <w:r w:rsidR="00427F4C">
        <w:t xml:space="preserve">The Earth </w:t>
      </w:r>
      <w:ins w:id="858" w:author="Copyeditor" w:date="2022-09-05T16:37:00Z">
        <w:r w:rsidR="00A65D3C">
          <w:t>c</w:t>
        </w:r>
      </w:ins>
      <w:del w:id="859" w:author="Copyeditor" w:date="2022-09-05T16:37:00Z">
        <w:r w:rsidR="00427F4C" w:rsidDel="00A65D3C">
          <w:delText>C</w:delText>
        </w:r>
      </w:del>
      <w:r w:rsidR="00427F4C">
        <w:t>anto</w:t>
      </w:r>
      <w:r>
        <w:t xml:space="preserve"> explores the mineral dimension of </w:t>
      </w:r>
      <w:r w:rsidR="00427F4C">
        <w:t xml:space="preserve">plant and animal vitality: </w:t>
      </w:r>
      <w:r>
        <w:t>Darwin traces</w:t>
      </w:r>
      <w:r w:rsidR="00427F4C">
        <w:t xml:space="preserve"> </w:t>
      </w:r>
      <w:r>
        <w:t xml:space="preserve">the blush of blood-borne iron beneath a rosy human cheek and the “dark </w:t>
      </w:r>
      <w:proofErr w:type="spellStart"/>
      <w:r>
        <w:t>mould</w:t>
      </w:r>
      <w:proofErr w:type="spellEnd"/>
      <w:r>
        <w:t xml:space="preserve">, white lime, and crumbling sands” that nourish and awaken dormant seeds (542). </w:t>
      </w:r>
      <w:r w:rsidR="00427F4C">
        <w:t>B</w:t>
      </w:r>
      <w:r>
        <w:t xml:space="preserve">y virtue of </w:t>
      </w:r>
      <w:ins w:id="860" w:author="Copyeditor" w:date="2022-09-05T16:38:00Z">
        <w:r w:rsidR="00A65D3C">
          <w:t xml:space="preserve">the </w:t>
        </w:r>
      </w:ins>
      <w:r>
        <w:t>recently</w:t>
      </w:r>
      <w:ins w:id="861" w:author="Copyeditor" w:date="2022-09-05T16:38:00Z">
        <w:r w:rsidR="00A65D3C">
          <w:t xml:space="preserve"> </w:t>
        </w:r>
      </w:ins>
      <w:del w:id="862" w:author="Copyeditor" w:date="2022-09-05T16:38:00Z">
        <w:r w:rsidDel="00A65D3C">
          <w:delText>-</w:delText>
        </w:r>
      </w:del>
      <w:r>
        <w:t xml:space="preserve">discovered chemical processes of oxidation, respiration, and photosynthesis traced in the poem, moreover, </w:t>
      </w:r>
      <w:r w:rsidR="00427F4C">
        <w:t>elements of earth</w:t>
      </w:r>
      <w:r>
        <w:t xml:space="preserve"> actually effectuate </w:t>
      </w:r>
      <w:r w:rsidRPr="00AD7E16">
        <w:t xml:space="preserve">animation </w:t>
      </w:r>
      <w:r>
        <w:t>and its signs</w:t>
      </w:r>
      <w:r w:rsidR="00427F4C">
        <w:t xml:space="preserve"> in the poem</w:t>
      </w:r>
      <w:r>
        <w:t>: breath, energy, growth, motion.</w:t>
      </w:r>
    </w:p>
    <w:p w14:paraId="3A58F675" w14:textId="23AB2F87" w:rsidR="00282C58" w:rsidRDefault="00282C58" w:rsidP="002105A7">
      <w:pPr>
        <w:spacing w:line="480" w:lineRule="auto"/>
      </w:pPr>
      <w:r>
        <w:tab/>
        <w:t xml:space="preserve">Darwin’s scientific realism on the question of the relation between earthly materiality and technical artistry, between geochemistry and biological animation, means that his “GNOMES” personify a sphere of suppressed identity between “earths” and “men,” bodying forth at once the </w:t>
      </w:r>
      <w:r>
        <w:lastRenderedPageBreak/>
        <w:t>action of minerals in and on human beings</w:t>
      </w:r>
      <w:del w:id="863" w:author="Copyeditor" w:date="2022-09-05T16:39:00Z">
        <w:r w:rsidDel="006D496D">
          <w:delText>,</w:delText>
        </w:r>
      </w:del>
      <w:r>
        <w:t xml:space="preserve"> and of human beings in and on the earth. But as usual, summation </w:t>
      </w:r>
      <w:r w:rsidR="00427F4C">
        <w:t>at the level</w:t>
      </w:r>
      <w:ins w:id="864" w:author="Copyeditor" w:date="2022-09-05T16:39:00Z">
        <w:r w:rsidR="006D496D">
          <w:t xml:space="preserve"> of</w:t>
        </w:r>
      </w:ins>
      <w:r w:rsidR="00427F4C">
        <w:t xml:space="preserve"> </w:t>
      </w:r>
      <w:r>
        <w:t xml:space="preserve">human/nonhuman </w:t>
      </w:r>
      <w:r w:rsidR="00427F4C">
        <w:t>ontology</w:t>
      </w:r>
      <w:r>
        <w:t xml:space="preserve"> will occlude the political </w:t>
      </w:r>
      <w:r w:rsidR="00427F4C">
        <w:t>burden</w:t>
      </w:r>
      <w:r>
        <w:t xml:space="preserve"> of the not-quite</w:t>
      </w:r>
      <w:ins w:id="865" w:author="Copyeditor" w:date="2022-09-05T16:39:00Z">
        <w:r w:rsidR="006D496D">
          <w:t>-</w:t>
        </w:r>
      </w:ins>
      <w:r>
        <w:t>, not-</w:t>
      </w:r>
      <w:del w:id="866" w:author="Copyeditor" w:date="2022-09-05T16:39:00Z">
        <w:r w:rsidDel="006D496D">
          <w:delText xml:space="preserve">merely </w:delText>
        </w:r>
      </w:del>
      <w:ins w:id="867" w:author="Copyeditor" w:date="2022-09-05T16:39:00Z">
        <w:r w:rsidR="006D496D">
          <w:t>merely-</w:t>
        </w:r>
      </w:ins>
      <w:r>
        <w:t xml:space="preserve">human “gnomes” </w:t>
      </w:r>
      <w:r w:rsidR="00427F4C">
        <w:t xml:space="preserve">in </w:t>
      </w:r>
      <w:r>
        <w:t xml:space="preserve">their </w:t>
      </w:r>
      <w:r w:rsidR="00427F4C">
        <w:t>pointed marginality and plural, collective action</w:t>
      </w:r>
      <w:r>
        <w:t xml:space="preserve">. </w:t>
      </w:r>
      <w:r w:rsidR="00427F4C">
        <w:t>Reading Darwin’s</w:t>
      </w:r>
      <w:r>
        <w:t xml:space="preserve"> Earth </w:t>
      </w:r>
      <w:del w:id="868" w:author="Copyeditor" w:date="2022-09-05T16:40:00Z">
        <w:r w:rsidDel="006D496D">
          <w:delText xml:space="preserve">Canto </w:delText>
        </w:r>
      </w:del>
      <w:ins w:id="869" w:author="Copyeditor" w:date="2022-09-05T16:40:00Z">
        <w:r w:rsidR="006D496D">
          <w:t xml:space="preserve">canto </w:t>
        </w:r>
      </w:ins>
      <w:r>
        <w:t>in fact helps militate against the</w:t>
      </w:r>
      <w:r w:rsidR="00427F4C">
        <w:t xml:space="preserve"> present</w:t>
      </w:r>
      <w:r>
        <w:t xml:space="preserve"> tendency to mistake ontology for political ecology</w:t>
      </w:r>
      <w:del w:id="870" w:author="Copyeditor" w:date="2022-09-05T16:41:00Z">
        <w:r w:rsidR="00427F4C" w:rsidDel="006D496D">
          <w:delText>,</w:delText>
        </w:r>
      </w:del>
      <w:r w:rsidR="00427F4C">
        <w:t xml:space="preserve"> </w:t>
      </w:r>
      <w:r>
        <w:t>writ large in theories of the “Anthropocene” that urge the suppression of difference under the (negative) universal sign of human peril.</w:t>
      </w:r>
      <w:r>
        <w:rPr>
          <w:rStyle w:val="EndnoteReference"/>
        </w:rPr>
        <w:endnoteReference w:id="36"/>
      </w:r>
      <w:r>
        <w:t xml:space="preserve"> To repeat</w:t>
      </w:r>
      <w:r w:rsidR="00427F4C">
        <w:t xml:space="preserve"> </w:t>
      </w:r>
      <w:r>
        <w:t xml:space="preserve">what ought to be obvious, at stake in the ecological predicament said to have begun in Darwin’s generation is not a question of the relation between </w:t>
      </w:r>
      <w:r w:rsidRPr="006D496D">
        <w:rPr>
          <w:iCs/>
          <w:rPrChange w:id="873" w:author="Copyeditor" w:date="2022-09-05T16:43:00Z">
            <w:rPr>
              <w:i/>
            </w:rPr>
          </w:rPrChange>
        </w:rPr>
        <w:t>the</w:t>
      </w:r>
      <w:r>
        <w:t xml:space="preserve"> </w:t>
      </w:r>
      <w:proofErr w:type="spellStart"/>
      <w:r>
        <w:t>anthropos</w:t>
      </w:r>
      <w:proofErr w:type="spellEnd"/>
      <w:r>
        <w:t xml:space="preserve"> and </w:t>
      </w:r>
      <w:r w:rsidRPr="006D496D">
        <w:rPr>
          <w:iCs/>
          <w:rPrChange w:id="874" w:author="Copyeditor" w:date="2022-09-05T16:43:00Z">
            <w:rPr>
              <w:i/>
            </w:rPr>
          </w:rPrChange>
        </w:rPr>
        <w:t>the</w:t>
      </w:r>
      <w:r>
        <w:rPr>
          <w:i/>
        </w:rPr>
        <w:t xml:space="preserve"> </w:t>
      </w:r>
      <w:r>
        <w:t>earth</w:t>
      </w:r>
      <w:del w:id="875" w:author="Copyeditor" w:date="2022-09-05T16:44:00Z">
        <w:r w:rsidDel="00267D17">
          <w:delText>,</w:delText>
        </w:r>
      </w:del>
      <w:r>
        <w:t xml:space="preserve"> but of </w:t>
      </w:r>
      <w:r w:rsidRPr="00B8663B">
        <w:rPr>
          <w:i/>
        </w:rPr>
        <w:t>certain</w:t>
      </w:r>
      <w:r>
        <w:t xml:space="preserve"> humans exploiting certain other human </w:t>
      </w:r>
      <w:r w:rsidRPr="00B8663B">
        <w:rPr>
          <w:i/>
        </w:rPr>
        <w:t>and</w:t>
      </w:r>
      <w:r>
        <w:t xml:space="preserve"> </w:t>
      </w:r>
      <w:del w:id="876" w:author="Copyeditor" w:date="2022-09-05T16:44:00Z">
        <w:r w:rsidDel="00267D17">
          <w:delText xml:space="preserve">the </w:delText>
        </w:r>
      </w:del>
      <w:r>
        <w:t>nonhuman beings. And it is</w:t>
      </w:r>
      <w:ins w:id="877" w:author="Copyeditor" w:date="2022-09-05T16:52:00Z">
        <w:r w:rsidR="00BA4985">
          <w:t xml:space="preserve"> in</w:t>
        </w:r>
      </w:ins>
      <w:r>
        <w:t xml:space="preserve"> the latter side of this asymmetrical relation</w:t>
      </w:r>
      <w:del w:id="878" w:author="Copyeditor" w:date="2022-09-05T16:44:00Z">
        <w:r w:rsidDel="00267D17">
          <w:delText xml:space="preserve"> – </w:delText>
        </w:r>
      </w:del>
      <w:ins w:id="879" w:author="Copyeditor" w:date="2022-09-05T16:44:00Z">
        <w:r w:rsidR="00267D17">
          <w:t>—</w:t>
        </w:r>
      </w:ins>
      <w:r>
        <w:t xml:space="preserve">the human </w:t>
      </w:r>
      <w:r w:rsidRPr="00267D17">
        <w:rPr>
          <w:iCs/>
          <w:rPrChange w:id="880" w:author="Copyeditor" w:date="2022-09-05T16:44:00Z">
            <w:rPr>
              <w:i/>
            </w:rPr>
          </w:rPrChange>
        </w:rPr>
        <w:t>and</w:t>
      </w:r>
      <w:r>
        <w:t xml:space="preserve"> nonhuman beings brought together as expendable resources throughout the history of New World colonization and capitalization</w:t>
      </w:r>
      <w:del w:id="881" w:author="Copyeditor" w:date="2022-09-05T16:44:00Z">
        <w:r w:rsidDel="00267D17">
          <w:delText xml:space="preserve"> – </w:delText>
        </w:r>
      </w:del>
      <w:ins w:id="882" w:author="Copyeditor" w:date="2022-09-05T16:44:00Z">
        <w:r w:rsidR="00267D17">
          <w:t>—</w:t>
        </w:r>
      </w:ins>
      <w:r>
        <w:t xml:space="preserve">that the gnomic conjunction </w:t>
      </w:r>
      <w:del w:id="883" w:author="Copyeditor" w:date="2022-09-05T16:53:00Z">
        <w:r w:rsidRPr="00BA4985" w:rsidDel="00BA4985">
          <w:rPr>
            <w:i/>
            <w:iCs/>
            <w:rPrChange w:id="884" w:author="Copyeditor" w:date="2022-09-05T16:53:00Z">
              <w:rPr/>
            </w:rPrChange>
          </w:rPr>
          <w:delText>“</w:delText>
        </w:r>
      </w:del>
      <w:r w:rsidRPr="00BA4985">
        <w:rPr>
          <w:i/>
          <w:iCs/>
          <w:rPrChange w:id="885" w:author="Copyeditor" w:date="2022-09-05T16:53:00Z">
            <w:rPr/>
          </w:rPrChange>
        </w:rPr>
        <w:t>earth-men</w:t>
      </w:r>
      <w:del w:id="886" w:author="Copyeditor" w:date="2022-09-05T16:53:00Z">
        <w:r w:rsidDel="00BA4985">
          <w:delText>”</w:delText>
        </w:r>
      </w:del>
      <w:r>
        <w:t xml:space="preserve"> increasingly figures forth in Darwin’s poem.</w:t>
      </w:r>
      <w:r w:rsidR="00427F4C">
        <w:t xml:space="preserve"> Such conjunctions are crucial to a political ecology capable of recognizing historical reparations as intrinsic to any project of ecological repair.</w:t>
      </w:r>
    </w:p>
    <w:p w14:paraId="01F3B3FC" w14:textId="038F7C14" w:rsidR="00282C58" w:rsidRDefault="00282C58" w:rsidP="002105A7">
      <w:pPr>
        <w:spacing w:line="480" w:lineRule="auto"/>
        <w:ind w:firstLine="720"/>
      </w:pPr>
      <w:r>
        <w:t xml:space="preserve">From the perspective of </w:t>
      </w:r>
      <w:r w:rsidR="00427F4C">
        <w:t>critical</w:t>
      </w:r>
      <w:r>
        <w:t xml:space="preserve"> geography, Kathryn </w:t>
      </w:r>
      <w:proofErr w:type="spellStart"/>
      <w:r>
        <w:t>Yusoff</w:t>
      </w:r>
      <w:proofErr w:type="spellEnd"/>
      <w:r>
        <w:t xml:space="preserve"> has suggestively sketched the conjunction between (certain) earths and (certain) men at stake in the pre</w:t>
      </w:r>
      <w:del w:id="887" w:author="Copyeditor" w:date="2022-09-05T16:54:00Z">
        <w:r w:rsidDel="00246DB9">
          <w:delText>-</w:delText>
        </w:r>
      </w:del>
      <w:r>
        <w:t xml:space="preserve">history of fossil capital and “Anthropocene” geology. </w:t>
      </w:r>
      <w:r w:rsidR="00BB7DFC">
        <w:rPr>
          <w:iCs/>
        </w:rPr>
        <w:t>The</w:t>
      </w:r>
      <w:r>
        <w:t xml:space="preserve"> “coal-black” subjects of chattel slavery and the earths subjected to fossil</w:t>
      </w:r>
      <w:ins w:id="888" w:author="Copyeditor" w:date="2022-09-05T17:04:00Z">
        <w:r w:rsidR="00A7593D">
          <w:t xml:space="preserve"> </w:t>
        </w:r>
      </w:ins>
      <w:del w:id="889" w:author="Copyeditor" w:date="2022-09-05T17:04:00Z">
        <w:r w:rsidDel="00A7593D">
          <w:delText>-</w:delText>
        </w:r>
      </w:del>
      <w:r>
        <w:t xml:space="preserve">fuel extraction </w:t>
      </w:r>
      <w:proofErr w:type="gramStart"/>
      <w:r>
        <w:t>were</w:t>
      </w:r>
      <w:proofErr w:type="gramEnd"/>
      <w:r>
        <w:t xml:space="preserve"> forcibly conjoined, she argues, </w:t>
      </w:r>
      <w:r w:rsidR="00BB7DFC">
        <w:t>by</w:t>
      </w:r>
      <w:r>
        <w:t xml:space="preserve"> “blackness” as an “inhuman categorization” that marked those who bore it as appropriable energy sources for colonial expansion and industrialization. </w:t>
      </w:r>
      <w:r w:rsidR="00BB7DFC">
        <w:t>To foreground just one</w:t>
      </w:r>
      <w:r>
        <w:t xml:space="preserve"> literal, metabolic example of the link between England’s industrialization and its expanding colonial empire</w:t>
      </w:r>
      <w:ins w:id="890" w:author="Copyeditor" w:date="2022-09-05T17:19:00Z">
        <w:r w:rsidR="00DF3DAA">
          <w:t>,</w:t>
        </w:r>
      </w:ins>
      <w:del w:id="891" w:author="Copyeditor" w:date="2022-09-05T17:19:00Z">
        <w:r w:rsidDel="00DF3DAA">
          <w:delText>:</w:delText>
        </w:r>
      </w:del>
      <w:r>
        <w:t xml:space="preserve"> West Indian plantation sugar and East Indian tea fueled the “wage slaves” at the base of </w:t>
      </w:r>
      <w:r w:rsidR="00BB7DFC">
        <w:t>England’s</w:t>
      </w:r>
      <w:r>
        <w:t xml:space="preserve"> new industrial economy, those soot-blackened persons that populate </w:t>
      </w:r>
      <w:r w:rsidR="00BB7DFC">
        <w:t xml:space="preserve">both </w:t>
      </w:r>
      <w:r>
        <w:t xml:space="preserve">William Blake’s </w:t>
      </w:r>
      <w:r>
        <w:rPr>
          <w:i/>
        </w:rPr>
        <w:t xml:space="preserve">Songs of </w:t>
      </w:r>
      <w:r>
        <w:rPr>
          <w:i/>
        </w:rPr>
        <w:lastRenderedPageBreak/>
        <w:t>Innocence and of Experience</w:t>
      </w:r>
      <w:r w:rsidR="00BB7DFC">
        <w:rPr>
          <w:i/>
        </w:rPr>
        <w:t xml:space="preserve"> </w:t>
      </w:r>
      <w:r w:rsidR="00BB7DFC">
        <w:rPr>
          <w:iCs/>
        </w:rPr>
        <w:t>and</w:t>
      </w:r>
      <w:r>
        <w:t xml:space="preserve"> Darwin’s West Midlands region, </w:t>
      </w:r>
      <w:r w:rsidR="00BB7DFC">
        <w:t>known as the</w:t>
      </w:r>
      <w:r>
        <w:t xml:space="preserve"> “Black Country.”</w:t>
      </w:r>
      <w:r>
        <w:rPr>
          <w:rStyle w:val="EndnoteReference"/>
        </w:rPr>
        <w:endnoteReference w:id="37"/>
      </w:r>
      <w:r>
        <w:t xml:space="preserve"> Yet </w:t>
      </w:r>
      <w:proofErr w:type="spellStart"/>
      <w:r>
        <w:t>Yusoff’s</w:t>
      </w:r>
      <w:proofErr w:type="spellEnd"/>
      <w:r>
        <w:t xml:space="preserve"> theory of “black </w:t>
      </w:r>
      <w:proofErr w:type="spellStart"/>
      <w:r>
        <w:t>inhumanist</w:t>
      </w:r>
      <w:proofErr w:type="spellEnd"/>
      <w:r>
        <w:t xml:space="preserve"> poetics,” like Monique </w:t>
      </w:r>
      <w:proofErr w:type="spellStart"/>
      <w:r>
        <w:t>Allewaert’s</w:t>
      </w:r>
      <w:proofErr w:type="spellEnd"/>
      <w:r>
        <w:t xml:space="preserve"> notion of “parahuman” allegiance among the beings yoked together by plantation ecology/economy, </w:t>
      </w:r>
      <w:r>
        <w:rPr>
          <w:bCs/>
        </w:rPr>
        <w:t xml:space="preserve">reveals not only histories of subjugation but also </w:t>
      </w:r>
      <w:r>
        <w:t>illicit practices of “freedom</w:t>
      </w:r>
      <w:r>
        <w:rPr>
          <w:i/>
        </w:rPr>
        <w:t xml:space="preserve"> in </w:t>
      </w:r>
      <w:r>
        <w:t xml:space="preserve">the earth” unleashed when expropriated subjects of “inhuman categorization” tip their compulsory intimacy with the land into strategic alliance and </w:t>
      </w:r>
      <w:proofErr w:type="spellStart"/>
      <w:r>
        <w:t>multinatural</w:t>
      </w:r>
      <w:proofErr w:type="spellEnd"/>
      <w:r>
        <w:t xml:space="preserve"> insurgency </w:t>
      </w:r>
      <w:r w:rsidRPr="00472940">
        <w:t>(</w:t>
      </w:r>
      <w:proofErr w:type="spellStart"/>
      <w:r>
        <w:t>Yusoff</w:t>
      </w:r>
      <w:proofErr w:type="spellEnd"/>
      <w:r>
        <w:t xml:space="preserve"> </w:t>
      </w:r>
      <w:r w:rsidRPr="00472940">
        <w:t>xii, 15</w:t>
      </w:r>
      <w:r>
        <w:t xml:space="preserve">; </w:t>
      </w:r>
      <w:del w:id="899" w:author="Copyeditor" w:date="2022-09-05T17:24:00Z">
        <w:r w:rsidR="00BB7DFC" w:rsidDel="00751A59">
          <w:delText xml:space="preserve">comp. </w:delText>
        </w:r>
      </w:del>
      <w:proofErr w:type="spellStart"/>
      <w:r>
        <w:t>Allewaert</w:t>
      </w:r>
      <w:proofErr w:type="spellEnd"/>
      <w:del w:id="900" w:author="Copyeditor" w:date="2022-09-05T17:24:00Z">
        <w:r w:rsidDel="00751A59">
          <w:delText>,</w:delText>
        </w:r>
      </w:del>
      <w:r>
        <w:t xml:space="preserve"> 7)</w:t>
      </w:r>
      <w:r w:rsidR="00D76D5E">
        <w:t>.</w:t>
      </w:r>
      <w:r w:rsidRPr="001B05F3">
        <w:rPr>
          <w:rStyle w:val="EndnoteReference"/>
          <w:bCs/>
        </w:rPr>
        <w:endnoteReference w:id="38"/>
      </w:r>
      <w:r>
        <w:t xml:space="preserve"> When </w:t>
      </w:r>
      <w:proofErr w:type="spellStart"/>
      <w:r>
        <w:t>Yusoff</w:t>
      </w:r>
      <w:proofErr w:type="spellEnd"/>
      <w:r>
        <w:t xml:space="preserve"> suggests that early</w:t>
      </w:r>
      <w:ins w:id="904" w:author="Copyeditor" w:date="2022-09-05T17:26:00Z">
        <w:r w:rsidR="00751A59">
          <w:t xml:space="preserve"> </w:t>
        </w:r>
      </w:ins>
      <w:del w:id="905" w:author="Copyeditor" w:date="2022-09-05T17:26:00Z">
        <w:r w:rsidDel="00751A59">
          <w:delText>-</w:delText>
        </w:r>
      </w:del>
      <w:r>
        <w:t xml:space="preserve">American black </w:t>
      </w:r>
      <w:proofErr w:type="spellStart"/>
      <w:r>
        <w:t>inhumanist</w:t>
      </w:r>
      <w:proofErr w:type="spellEnd"/>
      <w:r>
        <w:t xml:space="preserve"> artistry can attest to “a gravitational force so extravagant, it defies gravity” (100), </w:t>
      </w:r>
      <w:r w:rsidR="00BB7DFC">
        <w:t>we can perceive the</w:t>
      </w:r>
      <w:r>
        <w:t xml:space="preserve"> elective affinity between the </w:t>
      </w:r>
      <w:r w:rsidR="00BB7DFC">
        <w:t xml:space="preserve">long </w:t>
      </w:r>
      <w:r>
        <w:t xml:space="preserve">history of Afro-futurism and the </w:t>
      </w:r>
      <w:r w:rsidR="00BB7DFC">
        <w:t xml:space="preserve">eco-utopian </w:t>
      </w:r>
      <w:r>
        <w:t>“</w:t>
      </w:r>
      <w:commentRangeStart w:id="906"/>
      <w:r>
        <w:t>suspensions of natural law</w:t>
      </w:r>
      <w:commentRangeEnd w:id="906"/>
      <w:r w:rsidR="001F06E3">
        <w:rPr>
          <w:rStyle w:val="CommentReference"/>
        </w:rPr>
        <w:commentReference w:id="906"/>
      </w:r>
      <w:r>
        <w:t xml:space="preserve">” </w:t>
      </w:r>
      <w:r w:rsidR="00BB7DFC">
        <w:t>this essay has traced by way of pastoral</w:t>
      </w:r>
      <w:r>
        <w:t xml:space="preserve">. At stake is a form of </w:t>
      </w:r>
      <w:proofErr w:type="spellStart"/>
      <w:r>
        <w:t>multinatural</w:t>
      </w:r>
      <w:proofErr w:type="spellEnd"/>
      <w:r>
        <w:t xml:space="preserve"> allegiance that upends not only positive laws but also the natural laws taken for their necessary ground.</w:t>
      </w:r>
    </w:p>
    <w:p w14:paraId="7D4C76FA" w14:textId="08E60873" w:rsidR="00282C58" w:rsidRDefault="00282C58" w:rsidP="002105A7">
      <w:pPr>
        <w:spacing w:line="480" w:lineRule="auto"/>
        <w:ind w:firstLine="720"/>
        <w:rPr>
          <w:color w:val="000000" w:themeColor="text1"/>
        </w:rPr>
      </w:pPr>
      <w:r>
        <w:rPr>
          <w:color w:val="000000" w:themeColor="text1"/>
        </w:rPr>
        <w:t>Written from the very heart of a dissenting, abolitionist Enlightenment centered in England’s industrializing Midlands, Darwin’s poetry ultimately manages to limn and solicit such insurgent potential within</w:t>
      </w:r>
      <w:r w:rsidR="00BB7DFC">
        <w:rPr>
          <w:color w:val="000000" w:themeColor="text1"/>
        </w:rPr>
        <w:t xml:space="preserve"> the</w:t>
      </w:r>
      <w:r>
        <w:rPr>
          <w:color w:val="000000" w:themeColor="text1"/>
        </w:rPr>
        <w:t xml:space="preserve"> differentially “inhuman” terrestrial collectivities that it apostrophizes without being able to activate or control. Though critics from the </w:t>
      </w:r>
      <w:r>
        <w:rPr>
          <w:i/>
          <w:color w:val="000000" w:themeColor="text1"/>
        </w:rPr>
        <w:t xml:space="preserve">Anti-Jacobin </w:t>
      </w:r>
      <w:r>
        <w:rPr>
          <w:color w:val="000000" w:themeColor="text1"/>
        </w:rPr>
        <w:t xml:space="preserve">forward have mocked the miscellaneous character of Darwin’s poem, the logic of the poem’s movement </w:t>
      </w:r>
      <w:r w:rsidR="00BB7DFC">
        <w:rPr>
          <w:color w:val="000000" w:themeColor="text1"/>
        </w:rPr>
        <w:t xml:space="preserve">in the Earth </w:t>
      </w:r>
      <w:ins w:id="907" w:author="Copyeditor" w:date="2022-09-05T17:30:00Z">
        <w:r w:rsidR="001F06E3">
          <w:rPr>
            <w:color w:val="000000" w:themeColor="text1"/>
          </w:rPr>
          <w:t>c</w:t>
        </w:r>
      </w:ins>
      <w:del w:id="908" w:author="Copyeditor" w:date="2022-09-05T17:30:00Z">
        <w:r w:rsidR="00BB7DFC" w:rsidDel="001F06E3">
          <w:rPr>
            <w:color w:val="000000" w:themeColor="text1"/>
          </w:rPr>
          <w:delText>C</w:delText>
        </w:r>
      </w:del>
      <w:r w:rsidR="00BB7DFC">
        <w:rPr>
          <w:color w:val="000000" w:themeColor="text1"/>
        </w:rPr>
        <w:t>anto is f</w:t>
      </w:r>
      <w:r>
        <w:rPr>
          <w:color w:val="000000" w:themeColor="text1"/>
        </w:rPr>
        <w:t xml:space="preserve">rankly anti-colonial. In fact, Darwin traces, with subtle but increasing condemnation, the very trajectory mapped </w:t>
      </w:r>
      <w:r w:rsidR="00BB7DFC">
        <w:rPr>
          <w:color w:val="000000" w:themeColor="text1"/>
        </w:rPr>
        <w:t>by</w:t>
      </w:r>
      <w:r>
        <w:rPr>
          <w:color w:val="000000" w:themeColor="text1"/>
        </w:rPr>
        <w:t xml:space="preserve"> </w:t>
      </w:r>
      <w:proofErr w:type="spellStart"/>
      <w:r>
        <w:rPr>
          <w:color w:val="000000" w:themeColor="text1"/>
        </w:rPr>
        <w:t>Yusoff’s</w:t>
      </w:r>
      <w:proofErr w:type="spellEnd"/>
      <w:r>
        <w:rPr>
          <w:color w:val="000000" w:themeColor="text1"/>
        </w:rPr>
        <w:t xml:space="preserve"> “inhuman geography,” </w:t>
      </w:r>
      <w:r w:rsidR="00BB7DFC">
        <w:rPr>
          <w:color w:val="000000" w:themeColor="text1"/>
        </w:rPr>
        <w:t>a</w:t>
      </w:r>
      <w:r>
        <w:rPr>
          <w:color w:val="000000" w:themeColor="text1"/>
        </w:rPr>
        <w:t xml:space="preserve"> geo-logic that unites the histories of fossil capital and colonial slavery. </w:t>
      </w:r>
    </w:p>
    <w:p w14:paraId="797D4A02" w14:textId="32465A7E" w:rsidR="00282C58" w:rsidRDefault="00282C58" w:rsidP="002105A7">
      <w:pPr>
        <w:spacing w:line="480" w:lineRule="auto"/>
        <w:ind w:firstLine="720"/>
        <w:rPr>
          <w:color w:val="000000" w:themeColor="text1"/>
        </w:rPr>
      </w:pPr>
      <w:r>
        <w:rPr>
          <w:color w:val="000000" w:themeColor="text1"/>
        </w:rPr>
        <w:t xml:space="preserve">Here, in brief, is that sequence of movements. From industrial-scale cameo-production in Wedgewood’s factory, Darwin next surveys the nearby fields of “sable COAL,” pointedly touching on the dark distillates of “fossil oil”: “pitchy” </w:t>
      </w:r>
      <w:proofErr w:type="spellStart"/>
      <w:r>
        <w:rPr>
          <w:color w:val="000000" w:themeColor="text1"/>
        </w:rPr>
        <w:t>Naptha</w:t>
      </w:r>
      <w:proofErr w:type="spellEnd"/>
      <w:r>
        <w:rPr>
          <w:color w:val="000000" w:themeColor="text1"/>
        </w:rPr>
        <w:t>, and Jet, eponymously black (349, 351</w:t>
      </w:r>
      <w:ins w:id="909" w:author="Copyeditor" w:date="2022-09-05T17:32:00Z">
        <w:r w:rsidR="00B10850">
          <w:rPr>
            <w:color w:val="000000" w:themeColor="text1"/>
          </w:rPr>
          <w:t>–</w:t>
        </w:r>
      </w:ins>
      <w:del w:id="910" w:author="Copyeditor" w:date="2022-09-05T17:32:00Z">
        <w:r w:rsidDel="00B10850">
          <w:rPr>
            <w:color w:val="000000" w:themeColor="text1"/>
          </w:rPr>
          <w:delText>-3</w:delText>
        </w:r>
      </w:del>
      <w:r>
        <w:rPr>
          <w:color w:val="000000" w:themeColor="text1"/>
        </w:rPr>
        <w:t xml:space="preserve">52). He gives particular attention to Amber, a petroleum sublimate whose electrical </w:t>
      </w:r>
      <w:r>
        <w:rPr>
          <w:color w:val="000000" w:themeColor="text1"/>
        </w:rPr>
        <w:lastRenderedPageBreak/>
        <w:t>properties, in Darwin’s lithic retelling, galvanize the American and French Revolutions (“man electrified man” [368]) through the person of Benjamin Franklin</w:t>
      </w:r>
      <w:del w:id="911" w:author="Copyeditor" w:date="2022-09-05T17:33:00Z">
        <w:r w:rsidDel="00B10850">
          <w:rPr>
            <w:color w:val="000000" w:themeColor="text1"/>
          </w:rPr>
          <w:delText>,</w:delText>
        </w:r>
      </w:del>
      <w:r>
        <w:rPr>
          <w:color w:val="000000" w:themeColor="text1"/>
        </w:rPr>
        <w:t xml:space="preserve"> only to stumble on the long colonial history of the Americas and</w:t>
      </w:r>
      <w:r w:rsidR="00BB7DFC">
        <w:rPr>
          <w:color w:val="000000" w:themeColor="text1"/>
        </w:rPr>
        <w:t>, again,</w:t>
      </w:r>
      <w:r>
        <w:rPr>
          <w:color w:val="000000" w:themeColor="text1"/>
        </w:rPr>
        <w:t xml:space="preserve"> the present reality of black enslavement (353</w:t>
      </w:r>
      <w:ins w:id="912" w:author="Copyeditor" w:date="2022-09-05T17:33:00Z">
        <w:r w:rsidR="00B10850">
          <w:rPr>
            <w:color w:val="000000" w:themeColor="text1"/>
          </w:rPr>
          <w:t>–</w:t>
        </w:r>
      </w:ins>
      <w:del w:id="913" w:author="Copyeditor" w:date="2022-09-05T17:33:00Z">
        <w:r w:rsidDel="00B10850">
          <w:rPr>
            <w:color w:val="000000" w:themeColor="text1"/>
          </w:rPr>
          <w:delText>-3</w:delText>
        </w:r>
      </w:del>
      <w:r>
        <w:rPr>
          <w:color w:val="000000" w:themeColor="text1"/>
        </w:rPr>
        <w:t xml:space="preserve">94). In such sequencing, the volatile blackness of fossil earth forms a link between the poem’s repeated confrontations with chattel slavery in an Age of Revolution, as if the racialized conjunction between </w:t>
      </w:r>
      <w:r w:rsidR="00BB7DFC">
        <w:rPr>
          <w:color w:val="000000" w:themeColor="text1"/>
        </w:rPr>
        <w:t>usable</w:t>
      </w:r>
      <w:r>
        <w:rPr>
          <w:color w:val="000000" w:themeColor="text1"/>
        </w:rPr>
        <w:t xml:space="preserve"> earth and </w:t>
      </w:r>
      <w:r w:rsidR="00BB7DFC">
        <w:rPr>
          <w:color w:val="000000" w:themeColor="text1"/>
        </w:rPr>
        <w:t>useable</w:t>
      </w:r>
      <w:r>
        <w:rPr>
          <w:color w:val="000000" w:themeColor="text1"/>
        </w:rPr>
        <w:t xml:space="preserve"> people held the key to grasping the </w:t>
      </w:r>
      <w:r>
        <w:rPr>
          <w:i/>
          <w:color w:val="000000" w:themeColor="text1"/>
        </w:rPr>
        <w:t>non</w:t>
      </w:r>
      <w:r>
        <w:rPr>
          <w:color w:val="000000" w:themeColor="text1"/>
        </w:rPr>
        <w:t>contradiction between the victory of the Rights of Man and an ongoing “inhuman trade.”</w:t>
      </w:r>
    </w:p>
    <w:p w14:paraId="7F8246E5" w14:textId="36E300F9" w:rsidR="00282C58" w:rsidRDefault="00282C58" w:rsidP="002105A7">
      <w:pPr>
        <w:spacing w:line="480" w:lineRule="auto"/>
        <w:ind w:firstLine="720"/>
        <w:rPr>
          <w:color w:val="000000" w:themeColor="text1"/>
        </w:rPr>
      </w:pPr>
      <w:r>
        <w:rPr>
          <w:color w:val="000000" w:themeColor="text1"/>
        </w:rPr>
        <w:t xml:space="preserve">Darwin builds to </w:t>
      </w:r>
      <w:r w:rsidR="00BB7DFC">
        <w:rPr>
          <w:color w:val="000000" w:themeColor="text1"/>
        </w:rPr>
        <w:t>a</w:t>
      </w:r>
      <w:r>
        <w:rPr>
          <w:color w:val="000000" w:themeColor="text1"/>
        </w:rPr>
        <w:t xml:space="preserve"> second engagement with Wedgwood’s medallion by castigating his countrymen as successors to the Spanish colonial profiteers who “</w:t>
      </w:r>
      <w:proofErr w:type="spellStart"/>
      <w:r>
        <w:rPr>
          <w:color w:val="000000" w:themeColor="text1"/>
        </w:rPr>
        <w:t>slaughter’d</w:t>
      </w:r>
      <w:proofErr w:type="spellEnd"/>
      <w:r>
        <w:rPr>
          <w:color w:val="000000" w:themeColor="text1"/>
        </w:rPr>
        <w:t xml:space="preserve"> half the globe”:</w:t>
      </w:r>
    </w:p>
    <w:p w14:paraId="43E6CD1B" w14:textId="77777777" w:rsidR="00282C58" w:rsidRDefault="00282C58" w:rsidP="00282C58">
      <w:pPr>
        <w:ind w:left="720" w:firstLine="720"/>
        <w:rPr>
          <w:color w:val="000000" w:themeColor="text1"/>
        </w:rPr>
      </w:pPr>
      <w:r>
        <w:rPr>
          <w:color w:val="000000" w:themeColor="text1"/>
        </w:rPr>
        <w:t xml:space="preserve">Whence </w:t>
      </w:r>
      <w:proofErr w:type="spellStart"/>
      <w:r>
        <w:rPr>
          <w:color w:val="000000" w:themeColor="text1"/>
        </w:rPr>
        <w:t>roof’d</w:t>
      </w:r>
      <w:proofErr w:type="spellEnd"/>
      <w:r>
        <w:rPr>
          <w:color w:val="000000" w:themeColor="text1"/>
        </w:rPr>
        <w:t xml:space="preserve"> with silver </w:t>
      </w:r>
      <w:proofErr w:type="spellStart"/>
      <w:r>
        <w:rPr>
          <w:color w:val="000000" w:themeColor="text1"/>
        </w:rPr>
        <w:t>beam’d</w:t>
      </w:r>
      <w:proofErr w:type="spellEnd"/>
      <w:r>
        <w:rPr>
          <w:color w:val="000000" w:themeColor="text1"/>
        </w:rPr>
        <w:t xml:space="preserve"> PERU, of old, </w:t>
      </w:r>
    </w:p>
    <w:p w14:paraId="08575FDA" w14:textId="77777777" w:rsidR="00282C58" w:rsidRDefault="00282C58" w:rsidP="00282C58">
      <w:pPr>
        <w:ind w:left="720" w:firstLine="720"/>
        <w:rPr>
          <w:color w:val="000000" w:themeColor="text1"/>
        </w:rPr>
      </w:pPr>
      <w:r>
        <w:rPr>
          <w:color w:val="000000" w:themeColor="text1"/>
        </w:rPr>
        <w:t>And hapless MEXICO was paved with gold.</w:t>
      </w:r>
    </w:p>
    <w:p w14:paraId="1B04D5E9" w14:textId="77777777" w:rsidR="00282C58" w:rsidRPr="00DA34BF" w:rsidRDefault="00282C58" w:rsidP="00282C58">
      <w:pPr>
        <w:ind w:left="720" w:firstLine="720"/>
      </w:pPr>
    </w:p>
    <w:p w14:paraId="238F0976" w14:textId="77777777" w:rsidR="00282C58" w:rsidRDefault="00282C58" w:rsidP="00282C58">
      <w:pPr>
        <w:ind w:left="720" w:firstLine="720"/>
        <w:rPr>
          <w:color w:val="000000" w:themeColor="text1"/>
        </w:rPr>
      </w:pPr>
      <w:r>
        <w:rPr>
          <w:color w:val="000000" w:themeColor="text1"/>
        </w:rPr>
        <w:t xml:space="preserve">Heavens! on my sight what sanguine </w:t>
      </w:r>
      <w:proofErr w:type="spellStart"/>
      <w:r>
        <w:rPr>
          <w:color w:val="000000" w:themeColor="text1"/>
        </w:rPr>
        <w:t>colours</w:t>
      </w:r>
      <w:proofErr w:type="spellEnd"/>
      <w:r>
        <w:rPr>
          <w:color w:val="000000" w:themeColor="text1"/>
        </w:rPr>
        <w:t xml:space="preserve"> blaze</w:t>
      </w:r>
      <w:del w:id="914" w:author="Copyeditor" w:date="2022-09-05T18:00:00Z">
        <w:r w:rsidDel="00CE4572">
          <w:rPr>
            <w:color w:val="000000" w:themeColor="text1"/>
          </w:rPr>
          <w:delText xml:space="preserve"> </w:delText>
        </w:r>
      </w:del>
      <w:r>
        <w:rPr>
          <w:color w:val="000000" w:themeColor="text1"/>
        </w:rPr>
        <w:t>!</w:t>
      </w:r>
    </w:p>
    <w:p w14:paraId="416AC816" w14:textId="77777777" w:rsidR="00282C58" w:rsidRDefault="00282C58" w:rsidP="00282C58">
      <w:pPr>
        <w:ind w:left="720" w:firstLine="720"/>
        <w:rPr>
          <w:color w:val="000000" w:themeColor="text1"/>
        </w:rPr>
      </w:pPr>
      <w:r>
        <w:rPr>
          <w:color w:val="000000" w:themeColor="text1"/>
        </w:rPr>
        <w:t>Spain’s deathless shame</w:t>
      </w:r>
      <w:del w:id="915" w:author="Copyeditor" w:date="2022-09-05T18:00:00Z">
        <w:r w:rsidDel="00CE4572">
          <w:rPr>
            <w:color w:val="000000" w:themeColor="text1"/>
          </w:rPr>
          <w:delText xml:space="preserve"> </w:delText>
        </w:r>
      </w:del>
      <w:r>
        <w:rPr>
          <w:color w:val="000000" w:themeColor="text1"/>
        </w:rPr>
        <w:t>! the crimes of modern days</w:t>
      </w:r>
      <w:del w:id="916" w:author="Copyeditor" w:date="2022-09-05T18:00:00Z">
        <w:r w:rsidDel="00CE4572">
          <w:rPr>
            <w:color w:val="000000" w:themeColor="text1"/>
          </w:rPr>
          <w:delText xml:space="preserve"> </w:delText>
        </w:r>
      </w:del>
      <w:r>
        <w:rPr>
          <w:color w:val="000000" w:themeColor="text1"/>
        </w:rPr>
        <w:t>!</w:t>
      </w:r>
    </w:p>
    <w:p w14:paraId="388AD420" w14:textId="77777777" w:rsidR="00282C58" w:rsidRDefault="00282C58" w:rsidP="00282C58">
      <w:pPr>
        <w:ind w:left="720" w:firstLine="720"/>
        <w:rPr>
          <w:color w:val="000000" w:themeColor="text1"/>
        </w:rPr>
      </w:pPr>
      <w:r>
        <w:rPr>
          <w:color w:val="000000" w:themeColor="text1"/>
        </w:rPr>
        <w:t xml:space="preserve">When Avarice, shrouded in Religion’s robe, </w:t>
      </w:r>
      <w:r>
        <w:rPr>
          <w:color w:val="000000" w:themeColor="text1"/>
        </w:rPr>
        <w:tab/>
      </w:r>
      <w:r>
        <w:rPr>
          <w:color w:val="000000" w:themeColor="text1"/>
        </w:rPr>
        <w:tab/>
      </w:r>
      <w:r>
        <w:rPr>
          <w:color w:val="000000" w:themeColor="text1"/>
        </w:rPr>
        <w:tab/>
        <w:t>415</w:t>
      </w:r>
    </w:p>
    <w:p w14:paraId="40F8AB30" w14:textId="77777777" w:rsidR="00282C58" w:rsidRDefault="00282C58" w:rsidP="00282C58">
      <w:pPr>
        <w:ind w:left="720" w:firstLine="720"/>
        <w:rPr>
          <w:color w:val="000000" w:themeColor="text1"/>
        </w:rPr>
      </w:pPr>
      <w:proofErr w:type="spellStart"/>
      <w:r>
        <w:rPr>
          <w:color w:val="000000" w:themeColor="text1"/>
        </w:rPr>
        <w:t>Sail’d</w:t>
      </w:r>
      <w:proofErr w:type="spellEnd"/>
      <w:r>
        <w:rPr>
          <w:color w:val="000000" w:themeColor="text1"/>
        </w:rPr>
        <w:t xml:space="preserve"> to the West, and </w:t>
      </w:r>
      <w:proofErr w:type="spellStart"/>
      <w:r>
        <w:rPr>
          <w:color w:val="000000" w:themeColor="text1"/>
        </w:rPr>
        <w:t>slaughter’d</w:t>
      </w:r>
      <w:proofErr w:type="spellEnd"/>
      <w:r>
        <w:rPr>
          <w:color w:val="000000" w:themeColor="text1"/>
        </w:rPr>
        <w:t xml:space="preserve"> half the globe;</w:t>
      </w:r>
    </w:p>
    <w:p w14:paraId="1ECC28EE" w14:textId="77777777" w:rsidR="00282C58" w:rsidRDefault="00282C58" w:rsidP="00282C58">
      <w:pPr>
        <w:ind w:left="720" w:firstLine="720"/>
        <w:rPr>
          <w:color w:val="000000" w:themeColor="text1"/>
        </w:rPr>
      </w:pPr>
      <w:r>
        <w:rPr>
          <w:color w:val="000000" w:themeColor="text1"/>
        </w:rPr>
        <w:t>While Superstition, stalking by his side,</w:t>
      </w:r>
    </w:p>
    <w:p w14:paraId="194AF9CC" w14:textId="77777777" w:rsidR="00282C58" w:rsidRDefault="00282C58" w:rsidP="00282C58">
      <w:pPr>
        <w:ind w:left="720" w:firstLine="720"/>
        <w:rPr>
          <w:color w:val="000000" w:themeColor="text1"/>
        </w:rPr>
      </w:pPr>
      <w:proofErr w:type="spellStart"/>
      <w:r>
        <w:rPr>
          <w:color w:val="000000" w:themeColor="text1"/>
        </w:rPr>
        <w:t>Mock’d</w:t>
      </w:r>
      <w:proofErr w:type="spellEnd"/>
      <w:r>
        <w:rPr>
          <w:color w:val="000000" w:themeColor="text1"/>
        </w:rPr>
        <w:t xml:space="preserve"> the loud groans, and </w:t>
      </w:r>
      <w:proofErr w:type="spellStart"/>
      <w:r>
        <w:rPr>
          <w:color w:val="000000" w:themeColor="text1"/>
        </w:rPr>
        <w:t>lap’d</w:t>
      </w:r>
      <w:proofErr w:type="spellEnd"/>
      <w:r>
        <w:rPr>
          <w:color w:val="000000" w:themeColor="text1"/>
        </w:rPr>
        <w:t xml:space="preserve"> the bloody tide;</w:t>
      </w:r>
    </w:p>
    <w:p w14:paraId="6C5DB796" w14:textId="77777777" w:rsidR="00282C58" w:rsidRDefault="00282C58" w:rsidP="00282C58">
      <w:pPr>
        <w:ind w:left="720" w:firstLine="720"/>
        <w:rPr>
          <w:color w:val="000000" w:themeColor="text1"/>
        </w:rPr>
      </w:pPr>
      <w:r>
        <w:rPr>
          <w:color w:val="000000" w:themeColor="text1"/>
        </w:rPr>
        <w:t>For sacred truths announced her frenzied dreams,</w:t>
      </w:r>
    </w:p>
    <w:p w14:paraId="6258E356" w14:textId="65A27AD0" w:rsidR="00282C58" w:rsidRDefault="00282C58" w:rsidP="00282C58">
      <w:pPr>
        <w:ind w:left="720" w:firstLine="720"/>
        <w:rPr>
          <w:color w:val="000000" w:themeColor="text1"/>
        </w:rPr>
      </w:pPr>
      <w:r>
        <w:rPr>
          <w:color w:val="000000" w:themeColor="text1"/>
        </w:rPr>
        <w:t xml:space="preserve">And </w:t>
      </w:r>
      <w:proofErr w:type="spellStart"/>
      <w:r>
        <w:rPr>
          <w:color w:val="000000" w:themeColor="text1"/>
        </w:rPr>
        <w:t>turn’d</w:t>
      </w:r>
      <w:proofErr w:type="spellEnd"/>
      <w:r>
        <w:rPr>
          <w:color w:val="000000" w:themeColor="text1"/>
        </w:rPr>
        <w:t xml:space="preserve"> to night the sun’s meridian beams. </w:t>
      </w:r>
      <w:del w:id="917" w:author="Copyeditor" w:date="2022-09-05T17:57:00Z">
        <w:r w:rsidDel="006A6624">
          <w:rPr>
            <w:color w:val="000000" w:themeColor="text1"/>
          </w:rPr>
          <w:delText>---</w:delText>
        </w:r>
      </w:del>
      <w:ins w:id="918" w:author="Copyeditor" w:date="2022-09-05T17:57:00Z">
        <w:r w:rsidR="006A6624">
          <w:rPr>
            <w:color w:val="000000" w:themeColor="text1"/>
          </w:rPr>
          <w:t>—</w:t>
        </w:r>
      </w:ins>
      <w:r>
        <w:rPr>
          <w:color w:val="000000" w:themeColor="text1"/>
        </w:rPr>
        <w:tab/>
      </w:r>
      <w:r>
        <w:rPr>
          <w:color w:val="000000" w:themeColor="text1"/>
        </w:rPr>
        <w:tab/>
        <w:t>420</w:t>
      </w:r>
    </w:p>
    <w:p w14:paraId="07163F2D" w14:textId="77777777" w:rsidR="00282C58" w:rsidRDefault="00282C58" w:rsidP="00282C58">
      <w:pPr>
        <w:ind w:left="720" w:firstLine="720"/>
        <w:rPr>
          <w:color w:val="000000" w:themeColor="text1"/>
        </w:rPr>
      </w:pPr>
      <w:r>
        <w:rPr>
          <w:color w:val="000000" w:themeColor="text1"/>
        </w:rPr>
        <w:t>Hear, oh, BRITANNIA</w:t>
      </w:r>
      <w:del w:id="919" w:author="Copyeditor" w:date="2022-09-05T18:00:00Z">
        <w:r w:rsidDel="00CE4572">
          <w:rPr>
            <w:color w:val="000000" w:themeColor="text1"/>
          </w:rPr>
          <w:delText xml:space="preserve"> </w:delText>
        </w:r>
      </w:del>
      <w:r>
        <w:rPr>
          <w:color w:val="000000" w:themeColor="text1"/>
        </w:rPr>
        <w:t>! potent Queen of isles,</w:t>
      </w:r>
    </w:p>
    <w:p w14:paraId="7B824828" w14:textId="77777777" w:rsidR="00282C58" w:rsidRDefault="00282C58" w:rsidP="00282C58">
      <w:pPr>
        <w:ind w:left="720" w:firstLine="720"/>
        <w:rPr>
          <w:color w:val="000000" w:themeColor="text1"/>
        </w:rPr>
      </w:pPr>
      <w:r>
        <w:rPr>
          <w:color w:val="000000" w:themeColor="text1"/>
        </w:rPr>
        <w:t>On whom fair Art, and meek Religion smiles,</w:t>
      </w:r>
    </w:p>
    <w:p w14:paraId="50172A2E" w14:textId="77777777" w:rsidR="00282C58" w:rsidRDefault="00282C58" w:rsidP="00282C58">
      <w:pPr>
        <w:ind w:left="720" w:firstLine="720"/>
        <w:rPr>
          <w:color w:val="000000" w:themeColor="text1"/>
        </w:rPr>
      </w:pPr>
      <w:r>
        <w:rPr>
          <w:color w:val="000000" w:themeColor="text1"/>
        </w:rPr>
        <w:t>Now AFRIC’s coasts thy craftier sons invade</w:t>
      </w:r>
    </w:p>
    <w:p w14:paraId="23BA0619" w14:textId="57DD549D" w:rsidR="00282C58" w:rsidRDefault="00282C58" w:rsidP="00282C58">
      <w:pPr>
        <w:ind w:left="720" w:firstLine="720"/>
        <w:rPr>
          <w:color w:val="000000" w:themeColor="text1"/>
        </w:rPr>
      </w:pPr>
      <w:r>
        <w:rPr>
          <w:color w:val="000000" w:themeColor="text1"/>
        </w:rPr>
        <w:t>With murder, rapine, theft</w:t>
      </w:r>
      <w:del w:id="920" w:author="Copyeditor" w:date="2022-09-05T17:57:00Z">
        <w:r w:rsidDel="006A6624">
          <w:rPr>
            <w:color w:val="000000" w:themeColor="text1"/>
          </w:rPr>
          <w:delText>,---</w:delText>
        </w:r>
      </w:del>
      <w:ins w:id="921" w:author="Copyeditor" w:date="2022-09-05T17:57:00Z">
        <w:r w:rsidR="006A6624">
          <w:rPr>
            <w:color w:val="000000" w:themeColor="text1"/>
          </w:rPr>
          <w:t>,—</w:t>
        </w:r>
      </w:ins>
      <w:r>
        <w:rPr>
          <w:color w:val="000000" w:themeColor="text1"/>
        </w:rPr>
        <w:t>and call it Trade</w:t>
      </w:r>
      <w:del w:id="922" w:author="Copyeditor" w:date="2022-09-05T18:00:00Z">
        <w:r w:rsidDel="00CE4572">
          <w:rPr>
            <w:color w:val="000000" w:themeColor="text1"/>
          </w:rPr>
          <w:delText xml:space="preserve"> </w:delText>
        </w:r>
      </w:del>
      <w:r>
        <w:rPr>
          <w:color w:val="000000" w:themeColor="text1"/>
        </w:rPr>
        <w:t>!</w:t>
      </w:r>
    </w:p>
    <w:p w14:paraId="3288A953" w14:textId="6AE46106" w:rsidR="00282C58" w:rsidRDefault="00282C58" w:rsidP="00282C58">
      <w:pPr>
        <w:ind w:left="720" w:firstLine="720"/>
        <w:rPr>
          <w:color w:val="000000" w:themeColor="text1"/>
        </w:rPr>
      </w:pPr>
      <w:del w:id="923" w:author="Copyeditor" w:date="2022-09-05T17:57:00Z">
        <w:r w:rsidDel="006A6624">
          <w:rPr>
            <w:color w:val="000000" w:themeColor="text1"/>
          </w:rPr>
          <w:delText xml:space="preserve">--- </w:delText>
        </w:r>
      </w:del>
      <w:ins w:id="924" w:author="Copyeditor" w:date="2022-09-05T17:57:00Z">
        <w:r w:rsidR="006A6624">
          <w:rPr>
            <w:color w:val="000000" w:themeColor="text1"/>
          </w:rPr>
          <w:t xml:space="preserve">— </w:t>
        </w:r>
      </w:ins>
      <w:r>
        <w:rPr>
          <w:color w:val="000000" w:themeColor="text1"/>
        </w:rPr>
        <w:t>The SLAVE, in chains, on supplicating knee,</w:t>
      </w:r>
      <w:r>
        <w:rPr>
          <w:color w:val="000000" w:themeColor="text1"/>
        </w:rPr>
        <w:tab/>
      </w:r>
      <w:r>
        <w:rPr>
          <w:color w:val="000000" w:themeColor="text1"/>
        </w:rPr>
        <w:tab/>
        <w:t>425</w:t>
      </w:r>
    </w:p>
    <w:p w14:paraId="3FD4B07E" w14:textId="77777777" w:rsidR="00282C58" w:rsidRDefault="00282C58" w:rsidP="00282C58">
      <w:pPr>
        <w:ind w:left="720" w:firstLine="720"/>
        <w:rPr>
          <w:color w:val="000000" w:themeColor="text1"/>
        </w:rPr>
      </w:pPr>
      <w:r>
        <w:rPr>
          <w:color w:val="000000" w:themeColor="text1"/>
        </w:rPr>
        <w:t>Spreads his wide arms, and lifts his eyes to Thee;</w:t>
      </w:r>
    </w:p>
    <w:p w14:paraId="5D83955B" w14:textId="77777777" w:rsidR="00282C58" w:rsidRDefault="00282C58" w:rsidP="00282C58">
      <w:pPr>
        <w:ind w:left="720" w:firstLine="720"/>
        <w:rPr>
          <w:color w:val="000000" w:themeColor="text1"/>
        </w:rPr>
      </w:pPr>
      <w:r>
        <w:rPr>
          <w:color w:val="000000" w:themeColor="text1"/>
        </w:rPr>
        <w:t xml:space="preserve">With hunger pale, with wounds and toil </w:t>
      </w:r>
      <w:proofErr w:type="spellStart"/>
      <w:r>
        <w:rPr>
          <w:color w:val="000000" w:themeColor="text1"/>
        </w:rPr>
        <w:t>oppress’d</w:t>
      </w:r>
      <w:proofErr w:type="spellEnd"/>
      <w:r>
        <w:rPr>
          <w:color w:val="000000" w:themeColor="text1"/>
        </w:rPr>
        <w:t>,</w:t>
      </w:r>
    </w:p>
    <w:p w14:paraId="1C05BE1F" w14:textId="77777777" w:rsidR="00282C58" w:rsidRDefault="00282C58" w:rsidP="00282C58">
      <w:pPr>
        <w:ind w:left="720" w:firstLine="720"/>
        <w:rPr>
          <w:color w:val="000000" w:themeColor="text1"/>
        </w:rPr>
      </w:pPr>
      <w:r>
        <w:rPr>
          <w:color w:val="000000" w:themeColor="text1"/>
        </w:rPr>
        <w:t>“</w:t>
      </w:r>
      <w:del w:id="925" w:author="Copyeditor" w:date="2022-09-05T17:58:00Z">
        <w:r w:rsidDel="006A6624">
          <w:rPr>
            <w:color w:val="000000" w:themeColor="text1"/>
          </w:rPr>
          <w:delText xml:space="preserve"> </w:delText>
        </w:r>
      </w:del>
      <w:r>
        <w:rPr>
          <w:color w:val="000000" w:themeColor="text1"/>
        </w:rPr>
        <w:t xml:space="preserve">ARE WE NOT </w:t>
      </w:r>
      <w:proofErr w:type="gramStart"/>
      <w:r>
        <w:rPr>
          <w:color w:val="000000" w:themeColor="text1"/>
        </w:rPr>
        <w:t>BRETHREN ?</w:t>
      </w:r>
      <w:proofErr w:type="gramEnd"/>
      <w:r>
        <w:rPr>
          <w:color w:val="000000" w:themeColor="text1"/>
        </w:rPr>
        <w:t xml:space="preserve">” </w:t>
      </w:r>
      <w:del w:id="926" w:author="Copyeditor" w:date="2022-09-05T17:58:00Z">
        <w:r w:rsidDel="006A6624">
          <w:rPr>
            <w:color w:val="000000" w:themeColor="text1"/>
          </w:rPr>
          <w:delText xml:space="preserve"> </w:delText>
        </w:r>
      </w:del>
      <w:r>
        <w:rPr>
          <w:color w:val="000000" w:themeColor="text1"/>
        </w:rPr>
        <w:t>sorrow choaks the rest;</w:t>
      </w:r>
    </w:p>
    <w:p w14:paraId="235B5A9E" w14:textId="491F6D97" w:rsidR="00282C58" w:rsidRDefault="00282C58" w:rsidP="00282C58">
      <w:pPr>
        <w:ind w:left="720" w:firstLine="720"/>
        <w:rPr>
          <w:color w:val="000000" w:themeColor="text1"/>
        </w:rPr>
      </w:pPr>
      <w:del w:id="927" w:author="Copyeditor" w:date="2022-09-05T17:58:00Z">
        <w:r w:rsidDel="006A6624">
          <w:rPr>
            <w:color w:val="000000" w:themeColor="text1"/>
          </w:rPr>
          <w:delText xml:space="preserve">-- </w:delText>
        </w:r>
      </w:del>
      <w:ins w:id="928" w:author="Copyeditor" w:date="2022-09-05T17:58:00Z">
        <w:r w:rsidR="006A6624">
          <w:rPr>
            <w:color w:val="000000" w:themeColor="text1"/>
          </w:rPr>
          <w:t xml:space="preserve">— </w:t>
        </w:r>
      </w:ins>
      <w:r>
        <w:rPr>
          <w:color w:val="000000" w:themeColor="text1"/>
        </w:rPr>
        <w:t>AIR! bear to heaven upon they azure flood</w:t>
      </w:r>
    </w:p>
    <w:p w14:paraId="02B03173" w14:textId="6E9CDECC" w:rsidR="00282C58" w:rsidRPr="00987A25" w:rsidRDefault="00282C58" w:rsidP="00282C58">
      <w:pPr>
        <w:ind w:left="720" w:firstLine="720"/>
        <w:rPr>
          <w:color w:val="000000" w:themeColor="text1"/>
        </w:rPr>
      </w:pPr>
      <w:r>
        <w:rPr>
          <w:color w:val="000000" w:themeColor="text1"/>
        </w:rPr>
        <w:t>Their innocent cries</w:t>
      </w:r>
      <w:del w:id="929" w:author="Copyeditor" w:date="2022-09-05T18:00:00Z">
        <w:r w:rsidDel="00CE4572">
          <w:rPr>
            <w:color w:val="000000" w:themeColor="text1"/>
          </w:rPr>
          <w:delText xml:space="preserve"> </w:delText>
        </w:r>
      </w:del>
      <w:del w:id="930" w:author="Copyeditor" w:date="2022-09-05T17:58:00Z">
        <w:r w:rsidDel="006A6624">
          <w:rPr>
            <w:color w:val="000000" w:themeColor="text1"/>
          </w:rPr>
          <w:delText>!---</w:delText>
        </w:r>
      </w:del>
      <w:ins w:id="931" w:author="Copyeditor" w:date="2022-09-05T17:58:00Z">
        <w:r w:rsidR="006A6624">
          <w:rPr>
            <w:color w:val="000000" w:themeColor="text1"/>
          </w:rPr>
          <w:t>!—</w:t>
        </w:r>
      </w:ins>
      <w:r>
        <w:rPr>
          <w:color w:val="000000" w:themeColor="text1"/>
        </w:rPr>
        <w:t>EARTH</w:t>
      </w:r>
      <w:del w:id="932" w:author="Copyeditor" w:date="2022-09-05T18:00:00Z">
        <w:r w:rsidDel="00CE4572">
          <w:rPr>
            <w:color w:val="000000" w:themeColor="text1"/>
          </w:rPr>
          <w:delText xml:space="preserve"> </w:delText>
        </w:r>
      </w:del>
      <w:r>
        <w:rPr>
          <w:color w:val="000000" w:themeColor="text1"/>
        </w:rPr>
        <w:t>! cover not their blood</w:t>
      </w:r>
      <w:del w:id="933" w:author="Copyeditor" w:date="2022-09-05T18:00:00Z">
        <w:r w:rsidDel="00CE4572">
          <w:rPr>
            <w:color w:val="000000" w:themeColor="text1"/>
          </w:rPr>
          <w:delText xml:space="preserve"> </w:delText>
        </w:r>
      </w:del>
      <w:r>
        <w:rPr>
          <w:color w:val="000000" w:themeColor="text1"/>
        </w:rPr>
        <w:t xml:space="preserve">! </w:t>
      </w:r>
      <w:r>
        <w:rPr>
          <w:b/>
          <w:color w:val="000000" w:themeColor="text1"/>
        </w:rPr>
        <w:tab/>
      </w:r>
      <w:r w:rsidRPr="00987A25">
        <w:rPr>
          <w:color w:val="000000" w:themeColor="text1"/>
        </w:rPr>
        <w:t>430</w:t>
      </w:r>
    </w:p>
    <w:p w14:paraId="3C65B848" w14:textId="77777777" w:rsidR="00282C58" w:rsidRDefault="00282C58" w:rsidP="00282C58">
      <w:pPr>
        <w:ind w:firstLine="720"/>
        <w:rPr>
          <w:color w:val="000000" w:themeColor="text1"/>
        </w:rPr>
      </w:pPr>
    </w:p>
    <w:p w14:paraId="255B8225" w14:textId="1EF03B01" w:rsidR="00282C58" w:rsidRDefault="00282C58" w:rsidP="002105A7">
      <w:pPr>
        <w:spacing w:line="480" w:lineRule="auto"/>
        <w:rPr>
          <w:color w:val="000000" w:themeColor="text1"/>
        </w:rPr>
      </w:pPr>
      <w:r>
        <w:rPr>
          <w:color w:val="000000" w:themeColor="text1"/>
        </w:rPr>
        <w:t>The closing anti</w:t>
      </w:r>
      <w:del w:id="934" w:author="Copyeditor" w:date="2022-09-05T18:00:00Z">
        <w:r w:rsidDel="00CE4572">
          <w:rPr>
            <w:color w:val="000000" w:themeColor="text1"/>
          </w:rPr>
          <w:delText>-</w:delText>
        </w:r>
      </w:del>
      <w:r>
        <w:rPr>
          <w:color w:val="000000" w:themeColor="text1"/>
        </w:rPr>
        <w:t>slavery exhortation, paraphrasing the Wedgwood cameo’s scene and motto, has the ring of a sentimental set</w:t>
      </w:r>
      <w:ins w:id="935" w:author="Copyeditor" w:date="2022-09-05T18:01:00Z">
        <w:r w:rsidR="00CE4572">
          <w:rPr>
            <w:color w:val="000000" w:themeColor="text1"/>
          </w:rPr>
          <w:t xml:space="preserve"> </w:t>
        </w:r>
      </w:ins>
      <w:del w:id="936" w:author="Copyeditor" w:date="2022-09-05T18:01:00Z">
        <w:r w:rsidDel="00CE4572">
          <w:rPr>
            <w:color w:val="000000" w:themeColor="text1"/>
          </w:rPr>
          <w:delText>-</w:delText>
        </w:r>
      </w:del>
      <w:r>
        <w:rPr>
          <w:color w:val="000000" w:themeColor="text1"/>
        </w:rPr>
        <w:t xml:space="preserve">piece: an appeal to universal brotherhood keyed to the supposed humanitarian impulse of a British readership. </w:t>
      </w:r>
    </w:p>
    <w:p w14:paraId="429C83B5" w14:textId="5E681C08" w:rsidR="00282C58" w:rsidRPr="00400114" w:rsidRDefault="00282C58" w:rsidP="002105A7">
      <w:pPr>
        <w:spacing w:line="480" w:lineRule="auto"/>
        <w:ind w:firstLine="720"/>
        <w:rPr>
          <w:color w:val="000000" w:themeColor="text1"/>
        </w:rPr>
      </w:pPr>
      <w:r>
        <w:rPr>
          <w:color w:val="000000" w:themeColor="text1"/>
        </w:rPr>
        <w:lastRenderedPageBreak/>
        <w:t>But the passage also stages a limit to this fashionable, consumable form of speaking and feeling for the slave. There is more to say, it seems, but “sorrow”</w:t>
      </w:r>
      <w:del w:id="937" w:author="Copyeditor" w:date="2022-09-05T18:02:00Z">
        <w:r w:rsidDel="00CE4572">
          <w:rPr>
            <w:color w:val="000000" w:themeColor="text1"/>
          </w:rPr>
          <w:delText xml:space="preserve"> – </w:delText>
        </w:r>
      </w:del>
      <w:ins w:id="938" w:author="Copyeditor" w:date="2022-09-05T18:02:00Z">
        <w:r w:rsidR="00CE4572">
          <w:rPr>
            <w:color w:val="000000" w:themeColor="text1"/>
          </w:rPr>
          <w:t>—</w:t>
        </w:r>
      </w:ins>
      <w:r>
        <w:rPr>
          <w:color w:val="000000" w:themeColor="text1"/>
        </w:rPr>
        <w:t>whether the slave’s</w:t>
      </w:r>
      <w:del w:id="939" w:author="Copyeditor" w:date="2022-09-05T18:02:00Z">
        <w:r w:rsidDel="00CE4572">
          <w:rPr>
            <w:color w:val="000000" w:themeColor="text1"/>
          </w:rPr>
          <w:delText>,</w:delText>
        </w:r>
      </w:del>
      <w:r>
        <w:rPr>
          <w:color w:val="000000" w:themeColor="text1"/>
        </w:rPr>
        <w:t xml:space="preserve"> or the poet’s overweening sympathy</w:t>
      </w:r>
      <w:del w:id="940" w:author="Copyeditor" w:date="2022-09-05T18:02:00Z">
        <w:r w:rsidDel="00CE4572">
          <w:rPr>
            <w:color w:val="000000" w:themeColor="text1"/>
          </w:rPr>
          <w:delText xml:space="preserve"> – </w:delText>
        </w:r>
      </w:del>
      <w:proofErr w:type="gramStart"/>
      <w:ins w:id="941" w:author="Copyeditor" w:date="2022-09-05T18:02:00Z">
        <w:r w:rsidR="00CE4572">
          <w:rPr>
            <w:color w:val="000000" w:themeColor="text1"/>
          </w:rPr>
          <w:t>—</w:t>
        </w:r>
      </w:ins>
      <w:r>
        <w:rPr>
          <w:color w:val="000000" w:themeColor="text1"/>
        </w:rPr>
        <w:t>“</w:t>
      </w:r>
      <w:proofErr w:type="gramEnd"/>
      <w:r>
        <w:rPr>
          <w:color w:val="000000" w:themeColor="text1"/>
        </w:rPr>
        <w:t>choaks the rest.” And here the poem itself emphatically “chokes” on a kind of grievance not so easily produced and consumed: the lines sputter apart in a flurry of dashes, chiasmi, and an awkward enjambment that together shatter Darwin’s highly regular meter and end-stopped lineation. At this breaking point, the materialist nature poem capitulates into a kind of curse or prayer (the language is biblical) that radicalizes Darwin’s overall poetics of deflecting attention towards the background. Calling on the elemental milieu for relief</w:t>
      </w:r>
      <w:del w:id="942" w:author="Copyeditor" w:date="2022-09-05T18:03:00Z">
        <w:r w:rsidDel="00CE4572">
          <w:rPr>
            <w:color w:val="000000" w:themeColor="text1"/>
          </w:rPr>
          <w:delText xml:space="preserve"> – </w:delText>
        </w:r>
      </w:del>
      <w:proofErr w:type="gramStart"/>
      <w:ins w:id="943" w:author="Copyeditor" w:date="2022-09-05T18:03:00Z">
        <w:r w:rsidR="00CE4572">
          <w:rPr>
            <w:color w:val="000000" w:themeColor="text1"/>
          </w:rPr>
          <w:t>—</w:t>
        </w:r>
      </w:ins>
      <w:r>
        <w:rPr>
          <w:color w:val="000000" w:themeColor="text1"/>
        </w:rPr>
        <w:t>“</w:t>
      </w:r>
      <w:proofErr w:type="gramEnd"/>
      <w:r>
        <w:rPr>
          <w:color w:val="000000" w:themeColor="text1"/>
        </w:rPr>
        <w:t>AIR! bear to heaven upon they azure flood / Their innocent cries</w:t>
      </w:r>
      <w:del w:id="944" w:author="Copyeditor" w:date="2022-09-05T18:03:00Z">
        <w:r w:rsidDel="00934D81">
          <w:rPr>
            <w:color w:val="000000" w:themeColor="text1"/>
          </w:rPr>
          <w:delText xml:space="preserve"> </w:delText>
        </w:r>
        <w:r w:rsidDel="00CE4572">
          <w:rPr>
            <w:color w:val="000000" w:themeColor="text1"/>
          </w:rPr>
          <w:delText>!---</w:delText>
        </w:r>
      </w:del>
      <w:ins w:id="945" w:author="Copyeditor" w:date="2022-09-05T18:03:00Z">
        <w:r w:rsidR="00CE4572">
          <w:rPr>
            <w:color w:val="000000" w:themeColor="text1"/>
          </w:rPr>
          <w:t>!—</w:t>
        </w:r>
      </w:ins>
      <w:r>
        <w:rPr>
          <w:color w:val="000000" w:themeColor="text1"/>
        </w:rPr>
        <w:t>EARTH</w:t>
      </w:r>
      <w:del w:id="946" w:author="Copyeditor" w:date="2022-09-05T18:03:00Z">
        <w:r w:rsidDel="00934D81">
          <w:rPr>
            <w:color w:val="000000" w:themeColor="text1"/>
          </w:rPr>
          <w:delText xml:space="preserve"> </w:delText>
        </w:r>
      </w:del>
      <w:r>
        <w:rPr>
          <w:color w:val="000000" w:themeColor="text1"/>
        </w:rPr>
        <w:t>! cover not their blood</w:t>
      </w:r>
      <w:del w:id="947" w:author="Copyeditor" w:date="2022-09-05T18:04:00Z">
        <w:r w:rsidDel="00934D81">
          <w:rPr>
            <w:color w:val="000000" w:themeColor="text1"/>
          </w:rPr>
          <w:delText xml:space="preserve"> </w:delText>
        </w:r>
      </w:del>
      <w:r>
        <w:rPr>
          <w:color w:val="000000" w:themeColor="text1"/>
        </w:rPr>
        <w:t>!”</w:t>
      </w:r>
      <w:del w:id="948" w:author="Copyeditor" w:date="2022-09-05T18:04:00Z">
        <w:r w:rsidDel="00934D81">
          <w:rPr>
            <w:color w:val="000000" w:themeColor="text1"/>
          </w:rPr>
          <w:delText xml:space="preserve"> </w:delText>
        </w:r>
        <w:r w:rsidDel="00934D81">
          <w:rPr>
            <w:i/>
            <w:color w:val="000000" w:themeColor="text1"/>
          </w:rPr>
          <w:delText xml:space="preserve">– </w:delText>
        </w:r>
      </w:del>
      <w:ins w:id="949" w:author="Copyeditor" w:date="2022-09-05T18:04:00Z">
        <w:r w:rsidR="00934D81">
          <w:rPr>
            <w:i/>
            <w:color w:val="000000" w:themeColor="text1"/>
          </w:rPr>
          <w:t>—</w:t>
        </w:r>
      </w:ins>
      <w:r>
        <w:rPr>
          <w:color w:val="000000" w:themeColor="text1"/>
        </w:rPr>
        <w:t>the speaker cedes to these elemental media that quintessential artistic power of lifting something up for notice or preservation. Now the air is to bear up the slaves’ protest, the earth to ensure that their wrongly</w:t>
      </w:r>
      <w:ins w:id="950" w:author="Copyeditor" w:date="2022-09-05T18:04:00Z">
        <w:r w:rsidR="00934D81">
          <w:rPr>
            <w:color w:val="000000" w:themeColor="text1"/>
          </w:rPr>
          <w:t xml:space="preserve"> </w:t>
        </w:r>
      </w:ins>
      <w:del w:id="951" w:author="Copyeditor" w:date="2022-09-05T18:04:00Z">
        <w:r w:rsidDel="00934D81">
          <w:rPr>
            <w:color w:val="000000" w:themeColor="text1"/>
          </w:rPr>
          <w:delText>-</w:delText>
        </w:r>
      </w:del>
      <w:r>
        <w:rPr>
          <w:color w:val="000000" w:themeColor="text1"/>
        </w:rPr>
        <w:t>spilled blood continues to surface.</w:t>
      </w:r>
      <w:del w:id="952" w:author="Copyeditor" w:date="2022-09-05T18:04:00Z">
        <w:r w:rsidDel="00934D81">
          <w:rPr>
            <w:color w:val="000000" w:themeColor="text1"/>
          </w:rPr>
          <w:delText xml:space="preserve"> </w:delText>
        </w:r>
      </w:del>
      <w:r>
        <w:rPr>
          <w:color w:val="000000" w:themeColor="text1"/>
        </w:rPr>
        <w:t xml:space="preserve"> In the absence of a divine Book of Judgment, the vast material and semiotic </w:t>
      </w:r>
      <w:proofErr w:type="spellStart"/>
      <w:r>
        <w:rPr>
          <w:color w:val="000000" w:themeColor="text1"/>
        </w:rPr>
        <w:t>re</w:t>
      </w:r>
      <w:del w:id="953" w:author="Copyeditor" w:date="2022-09-05T18:04:00Z">
        <w:r w:rsidDel="00934D81">
          <w:rPr>
            <w:color w:val="000000" w:themeColor="text1"/>
          </w:rPr>
          <w:delText>-</w:delText>
        </w:r>
      </w:del>
      <w:r>
        <w:rPr>
          <w:color w:val="000000" w:themeColor="text1"/>
        </w:rPr>
        <w:t>combinatory</w:t>
      </w:r>
      <w:proofErr w:type="spellEnd"/>
      <w:r>
        <w:rPr>
          <w:color w:val="000000" w:themeColor="text1"/>
        </w:rPr>
        <w:t xml:space="preserve"> that Darwin scientifically believes the globe to be is called upon to retain the evidence of the damage, to amplify the smothered voices, to enact retribution or reparation. This scene of natural justice seems to me the moral counterpart of the joyous </w:t>
      </w:r>
      <w:proofErr w:type="spellStart"/>
      <w:r>
        <w:rPr>
          <w:color w:val="000000" w:themeColor="text1"/>
        </w:rPr>
        <w:t>multi</w:t>
      </w:r>
      <w:del w:id="954" w:author="Copyeditor" w:date="2022-09-05T18:06:00Z">
        <w:r w:rsidDel="00934D81">
          <w:rPr>
            <w:color w:val="000000" w:themeColor="text1"/>
          </w:rPr>
          <w:delText>-</w:delText>
        </w:r>
      </w:del>
      <w:r>
        <w:rPr>
          <w:color w:val="000000" w:themeColor="text1"/>
        </w:rPr>
        <w:t>natural</w:t>
      </w:r>
      <w:proofErr w:type="spellEnd"/>
      <w:r>
        <w:rPr>
          <w:color w:val="000000" w:themeColor="text1"/>
        </w:rPr>
        <w:t xml:space="preserve"> jubilee that tore hierarchies to the (fertile) ground: now Darwin threatens that the earth will </w:t>
      </w:r>
      <w:r w:rsidRPr="00A9170F">
        <w:rPr>
          <w:i/>
          <w:color w:val="000000" w:themeColor="text1"/>
        </w:rPr>
        <w:t>inhume</w:t>
      </w:r>
      <w:r>
        <w:rPr>
          <w:color w:val="000000" w:themeColor="text1"/>
        </w:rPr>
        <w:t>, that is, smother with earth</w:t>
      </w:r>
      <w:del w:id="955" w:author="Copyeditor" w:date="2022-09-05T18:07:00Z">
        <w:r w:rsidDel="00934D81">
          <w:rPr>
            <w:color w:val="000000" w:themeColor="text1"/>
          </w:rPr>
          <w:delText>,</w:delText>
        </w:r>
      </w:del>
      <w:r>
        <w:rPr>
          <w:color w:val="000000" w:themeColor="text1"/>
        </w:rPr>
        <w:t xml:space="preserve"> the “inhuman trade” in which his own well-being is implicated</w:t>
      </w:r>
      <w:del w:id="956" w:author="Copyeditor" w:date="2022-09-05T18:07:00Z">
        <w:r w:rsidDel="00934D81">
          <w:rPr>
            <w:color w:val="000000" w:themeColor="text1"/>
          </w:rPr>
          <w:delText>,</w:delText>
        </w:r>
      </w:del>
      <w:r>
        <w:rPr>
          <w:color w:val="000000" w:themeColor="text1"/>
        </w:rPr>
        <w:t xml:space="preserve"> and which gives the lie to contemporary pretenses at universal humanism and humanitarian sentimentalism</w:t>
      </w:r>
      <w:del w:id="957" w:author="Copyeditor" w:date="2022-09-05T18:07:00Z">
        <w:r w:rsidDel="00934D81">
          <w:rPr>
            <w:color w:val="000000" w:themeColor="text1"/>
          </w:rPr>
          <w:delText>,</w:delText>
        </w:r>
      </w:del>
      <w:r>
        <w:rPr>
          <w:color w:val="000000" w:themeColor="text1"/>
        </w:rPr>
        <w:t xml:space="preserve"> alike. </w:t>
      </w:r>
    </w:p>
    <w:p w14:paraId="09758E6C" w14:textId="4A06EB89" w:rsidR="00282C58" w:rsidDel="00507C12" w:rsidRDefault="00282C58" w:rsidP="002105A7">
      <w:pPr>
        <w:spacing w:line="480" w:lineRule="auto"/>
        <w:ind w:firstLine="720"/>
        <w:rPr>
          <w:del w:id="958" w:author="Copyeditor" w:date="2022-09-05T18:13:00Z"/>
          <w:color w:val="000000" w:themeColor="text1"/>
        </w:rPr>
      </w:pPr>
      <w:r>
        <w:rPr>
          <w:color w:val="000000" w:themeColor="text1"/>
        </w:rPr>
        <w:t xml:space="preserve">If this were a canonical Romantic lyric poem, if it operated according to good negative aesthetic principles, it would probably </w:t>
      </w:r>
      <w:r w:rsidRPr="00934D81">
        <w:rPr>
          <w:iCs/>
          <w:color w:val="000000" w:themeColor="text1"/>
          <w:rPrChange w:id="959" w:author="Copyeditor" w:date="2022-09-05T18:07:00Z">
            <w:rPr>
              <w:i/>
              <w:color w:val="000000" w:themeColor="text1"/>
            </w:rPr>
          </w:rPrChange>
        </w:rPr>
        <w:t>stop</w:t>
      </w:r>
      <w:r>
        <w:rPr>
          <w:i/>
          <w:color w:val="000000" w:themeColor="text1"/>
        </w:rPr>
        <w:t xml:space="preserve"> </w:t>
      </w:r>
      <w:r>
        <w:rPr>
          <w:color w:val="000000" w:themeColor="text1"/>
        </w:rPr>
        <w:t>here, at the threshold that marks the unsayable, even sublime</w:t>
      </w:r>
      <w:ins w:id="960" w:author="Copyeditor" w:date="2022-09-05T18:08:00Z">
        <w:r w:rsidR="00934D81">
          <w:rPr>
            <w:color w:val="000000" w:themeColor="text1"/>
          </w:rPr>
          <w:t>,</w:t>
        </w:r>
      </w:ins>
      <w:r>
        <w:rPr>
          <w:color w:val="000000" w:themeColor="text1"/>
        </w:rPr>
        <w:t xml:space="preserve"> alterity of the </w:t>
      </w:r>
      <w:proofErr w:type="gramStart"/>
      <w:r>
        <w:rPr>
          <w:color w:val="000000" w:themeColor="text1"/>
        </w:rPr>
        <w:t>Other’s</w:t>
      </w:r>
      <w:proofErr w:type="gramEnd"/>
      <w:r>
        <w:rPr>
          <w:color w:val="000000" w:themeColor="text1"/>
        </w:rPr>
        <w:t xml:space="preserve"> suffering. But this poem is </w:t>
      </w:r>
      <w:r w:rsidRPr="00934D81">
        <w:rPr>
          <w:iCs/>
          <w:color w:val="000000" w:themeColor="text1"/>
          <w:rPrChange w:id="961" w:author="Copyeditor" w:date="2022-09-05T18:08:00Z">
            <w:rPr>
              <w:i/>
              <w:color w:val="000000" w:themeColor="text1"/>
            </w:rPr>
          </w:rPrChange>
        </w:rPr>
        <w:t>didactic</w:t>
      </w:r>
      <w:r>
        <w:rPr>
          <w:color w:val="000000" w:themeColor="text1"/>
        </w:rPr>
        <w:t>, scholarly, thorough. And it is after material retribution. Having diligently followed the minerals, so to speak, through that zig-</w:t>
      </w:r>
      <w:r>
        <w:rPr>
          <w:color w:val="000000" w:themeColor="text1"/>
        </w:rPr>
        <w:lastRenderedPageBreak/>
        <w:t xml:space="preserve">zag, trans-Atlantic course that connects the precious metal mines of Spanish colonial Mexico and Peru </w:t>
      </w:r>
      <w:r w:rsidR="00BB7DFC">
        <w:rPr>
          <w:color w:val="000000" w:themeColor="text1"/>
        </w:rPr>
        <w:t>(</w:t>
      </w:r>
      <w:r>
        <w:rPr>
          <w:color w:val="000000" w:themeColor="text1"/>
        </w:rPr>
        <w:t>which first fueled the demand for enslaved African labor</w:t>
      </w:r>
      <w:r w:rsidR="00BB7DFC">
        <w:rPr>
          <w:color w:val="000000" w:themeColor="text1"/>
        </w:rPr>
        <w:t>)</w:t>
      </w:r>
      <w:del w:id="962" w:author="Copyeditor" w:date="2022-09-05T18:08:00Z">
        <w:r w:rsidDel="00507C12">
          <w:rPr>
            <w:color w:val="000000" w:themeColor="text1"/>
          </w:rPr>
          <w:delText xml:space="preserve"> – </w:delText>
        </w:r>
      </w:del>
      <w:ins w:id="963" w:author="Copyeditor" w:date="2022-09-05T18:08:00Z">
        <w:r w:rsidR="00507C12">
          <w:rPr>
            <w:color w:val="000000" w:themeColor="text1"/>
          </w:rPr>
          <w:t>—</w:t>
        </w:r>
      </w:ins>
      <w:r>
        <w:rPr>
          <w:color w:val="000000" w:themeColor="text1"/>
        </w:rPr>
        <w:t xml:space="preserve">home to the coalfields of the English Midlands </w:t>
      </w:r>
      <w:r w:rsidR="00BB7DFC">
        <w:rPr>
          <w:color w:val="000000" w:themeColor="text1"/>
        </w:rPr>
        <w:t>(</w:t>
      </w:r>
      <w:r>
        <w:rPr>
          <w:color w:val="000000" w:themeColor="text1"/>
        </w:rPr>
        <w:t>whose incipient industrial working classes are fueled by West Indian sugar</w:t>
      </w:r>
      <w:r w:rsidR="00BB7DFC">
        <w:rPr>
          <w:color w:val="000000" w:themeColor="text1"/>
        </w:rPr>
        <w:t>)</w:t>
      </w:r>
      <w:del w:id="964" w:author="Copyeditor" w:date="2022-09-05T18:09:00Z">
        <w:r w:rsidDel="00507C12">
          <w:rPr>
            <w:color w:val="000000" w:themeColor="text1"/>
          </w:rPr>
          <w:delText xml:space="preserve"> – </w:delText>
        </w:r>
      </w:del>
      <w:ins w:id="965" w:author="Copyeditor" w:date="2022-09-05T18:09:00Z">
        <w:r w:rsidR="00507C12">
          <w:rPr>
            <w:color w:val="000000" w:themeColor="text1"/>
          </w:rPr>
          <w:t>—</w:t>
        </w:r>
      </w:ins>
      <w:r>
        <w:rPr>
          <w:color w:val="000000" w:themeColor="text1"/>
        </w:rPr>
        <w:t xml:space="preserve">across </w:t>
      </w:r>
      <w:r w:rsidRPr="00073BF6">
        <w:rPr>
          <w:color w:val="000000" w:themeColor="text1"/>
        </w:rPr>
        <w:t xml:space="preserve">the channel </w:t>
      </w:r>
      <w:r>
        <w:rPr>
          <w:color w:val="000000" w:themeColor="text1"/>
        </w:rPr>
        <w:t xml:space="preserve">to revolutionary France (about to be galvanized by insurrection in Saint-Domingue), Darwin’s “GNOMES” have picked up a racialized and explicitly militant charge: </w:t>
      </w:r>
    </w:p>
    <w:p w14:paraId="7DE58CA3" w14:textId="77777777" w:rsidR="00282C58" w:rsidRDefault="00282C58">
      <w:pPr>
        <w:spacing w:line="480" w:lineRule="auto"/>
        <w:ind w:firstLine="720"/>
        <w:rPr>
          <w:color w:val="000000" w:themeColor="text1"/>
        </w:rPr>
        <w:pPrChange w:id="966" w:author="Copyeditor" w:date="2022-09-05T18:13:00Z">
          <w:pPr>
            <w:ind w:firstLine="720"/>
          </w:pPr>
        </w:pPrChange>
      </w:pPr>
    </w:p>
    <w:p w14:paraId="6A514D63" w14:textId="320D699F" w:rsidR="00282C58" w:rsidRDefault="00282C58" w:rsidP="00282C58">
      <w:pPr>
        <w:ind w:left="720" w:firstLine="720"/>
        <w:rPr>
          <w:color w:val="000000" w:themeColor="text1"/>
        </w:rPr>
      </w:pPr>
      <w:del w:id="967" w:author="Copyeditor" w:date="2022-09-05T18:13:00Z">
        <w:r w:rsidDel="00507C12">
          <w:rPr>
            <w:color w:val="000000" w:themeColor="text1"/>
          </w:rPr>
          <w:delText>“</w:delText>
        </w:r>
      </w:del>
      <w:r>
        <w:rPr>
          <w:color w:val="000000" w:themeColor="text1"/>
        </w:rPr>
        <w:t xml:space="preserve">When Heaven’s dread justice smites in crimes </w:t>
      </w:r>
      <w:proofErr w:type="spellStart"/>
      <w:r>
        <w:rPr>
          <w:color w:val="000000" w:themeColor="text1"/>
        </w:rPr>
        <w:t>o’ergrown</w:t>
      </w:r>
      <w:proofErr w:type="spellEnd"/>
    </w:p>
    <w:p w14:paraId="4C12B8B0" w14:textId="77777777" w:rsidR="00282C58" w:rsidRDefault="00282C58" w:rsidP="00282C58">
      <w:pPr>
        <w:ind w:left="720" w:firstLine="720"/>
        <w:rPr>
          <w:color w:val="000000" w:themeColor="text1"/>
        </w:rPr>
      </w:pPr>
      <w:r>
        <w:rPr>
          <w:color w:val="000000" w:themeColor="text1"/>
        </w:rPr>
        <w:t xml:space="preserve">The blood-nursed Tyrant on his purple throne, </w:t>
      </w:r>
    </w:p>
    <w:p w14:paraId="05441D18" w14:textId="77777777" w:rsidR="00282C58" w:rsidRDefault="00282C58" w:rsidP="00282C58">
      <w:pPr>
        <w:ind w:left="720" w:firstLine="720"/>
        <w:rPr>
          <w:color w:val="000000" w:themeColor="text1"/>
        </w:rPr>
      </w:pPr>
      <w:r>
        <w:rPr>
          <w:color w:val="000000" w:themeColor="text1"/>
        </w:rPr>
        <w:t>GNOMES</w:t>
      </w:r>
      <w:del w:id="968" w:author="Copyeditor" w:date="2022-09-05T18:14:00Z">
        <w:r w:rsidDel="005D05D8">
          <w:rPr>
            <w:color w:val="000000" w:themeColor="text1"/>
          </w:rPr>
          <w:delText xml:space="preserve"> </w:delText>
        </w:r>
      </w:del>
      <w:r>
        <w:rPr>
          <w:color w:val="000000" w:themeColor="text1"/>
        </w:rPr>
        <w:t xml:space="preserve">! YOUR bold forms </w:t>
      </w:r>
      <w:proofErr w:type="spellStart"/>
      <w:r>
        <w:rPr>
          <w:color w:val="000000" w:themeColor="text1"/>
        </w:rPr>
        <w:t>unnumber’d</w:t>
      </w:r>
      <w:proofErr w:type="spellEnd"/>
      <w:r>
        <w:rPr>
          <w:color w:val="000000" w:themeColor="text1"/>
        </w:rPr>
        <w:t xml:space="preserve"> arms outstretch,</w:t>
      </w:r>
    </w:p>
    <w:p w14:paraId="211CDD70" w14:textId="229F2E62" w:rsidR="00282C58" w:rsidRPr="00FD6E4E" w:rsidRDefault="00282C58" w:rsidP="00282C58">
      <w:pPr>
        <w:ind w:left="720" w:firstLine="720"/>
        <w:rPr>
          <w:color w:val="000000" w:themeColor="text1"/>
        </w:rPr>
      </w:pPr>
      <w:r>
        <w:rPr>
          <w:color w:val="000000" w:themeColor="text1"/>
        </w:rPr>
        <w:t>And urge the vengeance o’er the guilty wretch</w:t>
      </w:r>
      <w:del w:id="969" w:author="Copyeditor" w:date="2022-09-05T18:14:00Z">
        <w:r w:rsidDel="005D05D8">
          <w:rPr>
            <w:color w:val="000000" w:themeColor="text1"/>
          </w:rPr>
          <w:delText xml:space="preserve">.--- </w:delText>
        </w:r>
        <w:r w:rsidDel="005D05D8">
          <w:rPr>
            <w:b/>
            <w:color w:val="000000" w:themeColor="text1"/>
          </w:rPr>
          <w:delText xml:space="preserve"> </w:delText>
        </w:r>
      </w:del>
      <w:ins w:id="970" w:author="Copyeditor" w:date="2022-09-05T18:14:00Z">
        <w:r w:rsidR="005D05D8">
          <w:rPr>
            <w:color w:val="000000" w:themeColor="text1"/>
          </w:rPr>
          <w:t xml:space="preserve">.— </w:t>
        </w:r>
        <w:r w:rsidR="005D05D8">
          <w:rPr>
            <w:b/>
            <w:color w:val="000000" w:themeColor="text1"/>
          </w:rPr>
          <w:t xml:space="preserve"> </w:t>
        </w:r>
      </w:ins>
      <w:r w:rsidRPr="00FD6E4E">
        <w:rPr>
          <w:color w:val="000000" w:themeColor="text1"/>
        </w:rPr>
        <w:t>(431</w:t>
      </w:r>
      <w:del w:id="971" w:author="Copyeditor" w:date="2022-09-05T18:14:00Z">
        <w:r w:rsidRPr="00FD6E4E" w:rsidDel="005D05D8">
          <w:rPr>
            <w:color w:val="000000" w:themeColor="text1"/>
          </w:rPr>
          <w:delText>-4</w:delText>
        </w:r>
      </w:del>
      <w:ins w:id="972" w:author="Copyeditor" w:date="2022-09-05T18:14:00Z">
        <w:r w:rsidR="005D05D8">
          <w:rPr>
            <w:color w:val="000000" w:themeColor="text1"/>
          </w:rPr>
          <w:t>–</w:t>
        </w:r>
      </w:ins>
      <w:r w:rsidRPr="00FD6E4E">
        <w:rPr>
          <w:color w:val="000000" w:themeColor="text1"/>
        </w:rPr>
        <w:t>34)</w:t>
      </w:r>
    </w:p>
    <w:p w14:paraId="6B67E29C" w14:textId="77777777" w:rsidR="00282C58" w:rsidRDefault="00282C58" w:rsidP="00282C58">
      <w:pPr>
        <w:rPr>
          <w:color w:val="000000" w:themeColor="text1"/>
        </w:rPr>
      </w:pPr>
    </w:p>
    <w:p w14:paraId="0B6D5B1C" w14:textId="7C1170C5" w:rsidR="00282C58" w:rsidRDefault="00282C58" w:rsidP="002105A7">
      <w:pPr>
        <w:spacing w:line="480" w:lineRule="auto"/>
        <w:rPr>
          <w:color w:val="000000" w:themeColor="text1"/>
        </w:rPr>
      </w:pPr>
      <w:r>
        <w:rPr>
          <w:color w:val="000000" w:themeColor="text1"/>
        </w:rPr>
        <w:t xml:space="preserve">And indeed, Darwin finishes out the </w:t>
      </w:r>
      <w:del w:id="973" w:author="Copyeditor" w:date="2022-09-05T18:14:00Z">
        <w:r w:rsidDel="005D05D8">
          <w:rPr>
            <w:color w:val="000000" w:themeColor="text1"/>
          </w:rPr>
          <w:delText xml:space="preserve">Canto </w:delText>
        </w:r>
      </w:del>
      <w:ins w:id="974" w:author="Copyeditor" w:date="2022-09-05T18:14:00Z">
        <w:r w:rsidR="005D05D8">
          <w:rPr>
            <w:color w:val="000000" w:themeColor="text1"/>
          </w:rPr>
          <w:t xml:space="preserve">canto </w:t>
        </w:r>
      </w:ins>
      <w:r>
        <w:rPr>
          <w:color w:val="000000" w:themeColor="text1"/>
        </w:rPr>
        <w:t>by seeking evidence of what I called, at the outset “ecological retribution</w:t>
      </w:r>
      <w:del w:id="975" w:author="Copyeditor" w:date="2022-09-05T18:14:00Z">
        <w:r w:rsidDel="005D05D8">
          <w:rPr>
            <w:color w:val="000000" w:themeColor="text1"/>
          </w:rPr>
          <w:delText xml:space="preserve">”: </w:delText>
        </w:r>
      </w:del>
      <w:ins w:id="976" w:author="Copyeditor" w:date="2022-09-05T18:14:00Z">
        <w:r w:rsidR="005D05D8">
          <w:rPr>
            <w:color w:val="000000" w:themeColor="text1"/>
          </w:rPr>
          <w:t>”—</w:t>
        </w:r>
      </w:ins>
      <w:r>
        <w:rPr>
          <w:color w:val="000000" w:themeColor="text1"/>
        </w:rPr>
        <w:t xml:space="preserve">that is, he sifts through his vast natural historical archive for signs of elemental forces departing from the moral indifference usually presumed to be their law. </w:t>
      </w:r>
    </w:p>
    <w:p w14:paraId="7D4CEBF4" w14:textId="72976372" w:rsidR="00282C58" w:rsidRPr="00324C01" w:rsidRDefault="00282C58" w:rsidP="002105A7">
      <w:pPr>
        <w:spacing w:line="480" w:lineRule="auto"/>
        <w:ind w:firstLine="720"/>
        <w:rPr>
          <w:b/>
          <w:color w:val="000000" w:themeColor="text1"/>
        </w:rPr>
      </w:pPr>
      <w:r>
        <w:rPr>
          <w:color w:val="000000" w:themeColor="text1"/>
        </w:rPr>
        <w:t xml:space="preserve">What emerges across the </w:t>
      </w:r>
      <w:ins w:id="977" w:author="Copyeditor" w:date="2022-09-05T18:15:00Z">
        <w:r w:rsidR="005D05D8">
          <w:rPr>
            <w:color w:val="000000" w:themeColor="text1"/>
          </w:rPr>
          <w:t>c</w:t>
        </w:r>
      </w:ins>
      <w:del w:id="978" w:author="Copyeditor" w:date="2022-09-05T18:15:00Z">
        <w:r w:rsidDel="005D05D8">
          <w:rPr>
            <w:color w:val="000000" w:themeColor="text1"/>
          </w:rPr>
          <w:delText>C</w:delText>
        </w:r>
      </w:del>
      <w:r>
        <w:rPr>
          <w:color w:val="000000" w:themeColor="text1"/>
        </w:rPr>
        <w:t>anto’s remaining episodes is a</w:t>
      </w:r>
      <w:r w:rsidR="00BB7DFC">
        <w:rPr>
          <w:color w:val="000000" w:themeColor="text1"/>
        </w:rPr>
        <w:t xml:space="preserve"> revisionist </w:t>
      </w:r>
      <w:r>
        <w:rPr>
          <w:color w:val="000000" w:themeColor="text1"/>
        </w:rPr>
        <w:t xml:space="preserve">natural history in which terrestrial elements conspire with racialized subjects to reverse and avenge the progress of </w:t>
      </w:r>
      <w:ins w:id="979" w:author="Copyeditor" w:date="2022-09-05T18:15:00Z">
        <w:r w:rsidR="005D05D8">
          <w:rPr>
            <w:color w:val="000000" w:themeColor="text1"/>
          </w:rPr>
          <w:t>e</w:t>
        </w:r>
      </w:ins>
      <w:del w:id="980" w:author="Copyeditor" w:date="2022-09-05T18:15:00Z">
        <w:r w:rsidDel="005D05D8">
          <w:rPr>
            <w:color w:val="000000" w:themeColor="text1"/>
          </w:rPr>
          <w:delText>E</w:delText>
        </w:r>
      </w:del>
      <w:r>
        <w:rPr>
          <w:color w:val="000000" w:themeColor="text1"/>
        </w:rPr>
        <w:t xml:space="preserve">mpire. Darwin reprises the ancient story of the Persian general Cambyses II, who attempted to “subdue </w:t>
      </w:r>
      <w:proofErr w:type="spellStart"/>
      <w:r>
        <w:rPr>
          <w:color w:val="000000" w:themeColor="text1"/>
        </w:rPr>
        <w:t>Ethopia</w:t>
      </w:r>
      <w:proofErr w:type="spellEnd"/>
      <w:r>
        <w:rPr>
          <w:color w:val="000000" w:themeColor="text1"/>
        </w:rPr>
        <w:t xml:space="preserve">,” only to have his armies subsumed by burning sandstorms in the deserts of Northeast Africa: “wave after wave the driving desert swims, / Bursts over their heads, and </w:t>
      </w:r>
      <w:r w:rsidRPr="00961444">
        <w:rPr>
          <w:i/>
          <w:color w:val="000000" w:themeColor="text1"/>
        </w:rPr>
        <w:t>inhumes</w:t>
      </w:r>
      <w:r>
        <w:rPr>
          <w:color w:val="000000" w:themeColor="text1"/>
        </w:rPr>
        <w:t xml:space="preserve"> the struggling limbs” (435n, 489</w:t>
      </w:r>
      <w:del w:id="981" w:author="Copyeditor" w:date="2022-09-05T18:16:00Z">
        <w:r w:rsidDel="005D05D8">
          <w:rPr>
            <w:color w:val="000000" w:themeColor="text1"/>
          </w:rPr>
          <w:delText>-4</w:delText>
        </w:r>
      </w:del>
      <w:ins w:id="982" w:author="Copyeditor" w:date="2022-09-05T18:16:00Z">
        <w:r w:rsidR="005D05D8">
          <w:rPr>
            <w:color w:val="000000" w:themeColor="text1"/>
          </w:rPr>
          <w:t>–</w:t>
        </w:r>
      </w:ins>
      <w:r>
        <w:rPr>
          <w:color w:val="000000" w:themeColor="text1"/>
        </w:rPr>
        <w:t>90</w:t>
      </w:r>
      <w:ins w:id="983" w:author="Copyeditor" w:date="2022-09-05T18:15:00Z">
        <w:r w:rsidR="005D05D8">
          <w:rPr>
            <w:color w:val="000000" w:themeColor="text1"/>
          </w:rPr>
          <w:t>;</w:t>
        </w:r>
      </w:ins>
      <w:del w:id="984" w:author="Copyeditor" w:date="2022-09-05T18:15:00Z">
        <w:r w:rsidDel="005D05D8">
          <w:rPr>
            <w:color w:val="000000" w:themeColor="text1"/>
          </w:rPr>
          <w:delText>,</w:delText>
        </w:r>
      </w:del>
      <w:r>
        <w:rPr>
          <w:color w:val="000000" w:themeColor="text1"/>
        </w:rPr>
        <w:t xml:space="preserve"> emphasis added).</w:t>
      </w:r>
      <w:r>
        <w:rPr>
          <w:rStyle w:val="EndnoteReference"/>
          <w:color w:val="000000" w:themeColor="text1"/>
        </w:rPr>
        <w:endnoteReference w:id="39"/>
      </w:r>
      <w:r>
        <w:rPr>
          <w:color w:val="000000" w:themeColor="text1"/>
        </w:rPr>
        <w:t xml:space="preserve"> In this retelling, what seems like natural disaster is fostered by the “vindictive hands” of the </w:t>
      </w:r>
      <w:ins w:id="992" w:author="Copyeditor" w:date="2022-09-05T18:59:00Z">
        <w:r w:rsidR="0064271E">
          <w:rPr>
            <w:color w:val="000000" w:themeColor="text1"/>
          </w:rPr>
          <w:t>c</w:t>
        </w:r>
      </w:ins>
      <w:del w:id="993" w:author="Copyeditor" w:date="2022-09-05T18:59:00Z">
        <w:r w:rsidDel="0064271E">
          <w:rPr>
            <w:color w:val="000000" w:themeColor="text1"/>
          </w:rPr>
          <w:delText>C</w:delText>
        </w:r>
      </w:del>
      <w:r>
        <w:rPr>
          <w:color w:val="000000" w:themeColor="text1"/>
        </w:rPr>
        <w:t xml:space="preserve">anto’s </w:t>
      </w:r>
      <w:del w:id="994" w:author="Copyeditor" w:date="2022-09-05T18:59:00Z">
        <w:r w:rsidDel="0064271E">
          <w:rPr>
            <w:color w:val="000000" w:themeColor="text1"/>
          </w:rPr>
          <w:delText>ever present</w:delText>
        </w:r>
      </w:del>
      <w:ins w:id="995" w:author="Copyeditor" w:date="2022-09-05T18:59:00Z">
        <w:r w:rsidR="0064271E">
          <w:rPr>
            <w:color w:val="000000" w:themeColor="text1"/>
          </w:rPr>
          <w:t>ever-present</w:t>
        </w:r>
      </w:ins>
      <w:r>
        <w:rPr>
          <w:color w:val="000000" w:themeColor="text1"/>
        </w:rPr>
        <w:t xml:space="preserve"> “Gnomes”</w:t>
      </w:r>
      <w:del w:id="996" w:author="Copyeditor" w:date="2022-09-05T18:59:00Z">
        <w:r w:rsidDel="0064271E">
          <w:rPr>
            <w:color w:val="000000" w:themeColor="text1"/>
          </w:rPr>
          <w:delText xml:space="preserve"> – </w:delText>
        </w:r>
      </w:del>
      <w:ins w:id="997" w:author="Copyeditor" w:date="2022-09-05T18:59:00Z">
        <w:r w:rsidR="0064271E">
          <w:rPr>
            <w:color w:val="000000" w:themeColor="text1"/>
          </w:rPr>
          <w:t>—</w:t>
        </w:r>
      </w:ins>
      <w:r>
        <w:rPr>
          <w:color w:val="000000" w:themeColor="text1"/>
        </w:rPr>
        <w:t xml:space="preserve">those half-human, half-earthen collectivities that have changed over the course of the </w:t>
      </w:r>
      <w:ins w:id="998" w:author="Copyeditor" w:date="2022-09-05T18:59:00Z">
        <w:r w:rsidR="0064271E">
          <w:rPr>
            <w:color w:val="000000" w:themeColor="text1"/>
          </w:rPr>
          <w:t>c</w:t>
        </w:r>
      </w:ins>
      <w:del w:id="999" w:author="Copyeditor" w:date="2022-09-05T18:59:00Z">
        <w:r w:rsidDel="0064271E">
          <w:rPr>
            <w:color w:val="000000" w:themeColor="text1"/>
          </w:rPr>
          <w:delText>C</w:delText>
        </w:r>
      </w:del>
      <w:r>
        <w:rPr>
          <w:color w:val="000000" w:themeColor="text1"/>
        </w:rPr>
        <w:t xml:space="preserve">anto from solicitous minsters of the poem’s every topical whim to militant, “resistless” agents of political violence (460, 487). Their “infuriate surge” inhumes the invaders in “one great earthy Ocean” (487, 494). Night then “bow[s] his Ethiop brow,” as if to sanctify the action, before the poem </w:t>
      </w:r>
      <w:r w:rsidR="00BB7DFC">
        <w:rPr>
          <w:color w:val="000000" w:themeColor="text1"/>
        </w:rPr>
        <w:t>turns</w:t>
      </w:r>
      <w:r>
        <w:rPr>
          <w:color w:val="000000" w:themeColor="text1"/>
        </w:rPr>
        <w:t xml:space="preserve"> to celebrate the “</w:t>
      </w:r>
      <w:proofErr w:type="spellStart"/>
      <w:r>
        <w:rPr>
          <w:color w:val="000000" w:themeColor="text1"/>
        </w:rPr>
        <w:t>Afric</w:t>
      </w:r>
      <w:proofErr w:type="spellEnd"/>
      <w:r>
        <w:rPr>
          <w:color w:val="000000" w:themeColor="text1"/>
        </w:rPr>
        <w:t xml:space="preserve"> Warrior,” Hannibal, to whom the very Alps yielded passage, that he might “</w:t>
      </w:r>
      <w:proofErr w:type="spellStart"/>
      <w:r>
        <w:rPr>
          <w:color w:val="000000" w:themeColor="text1"/>
        </w:rPr>
        <w:t>sh</w:t>
      </w:r>
      <w:proofErr w:type="spellEnd"/>
      <w:r>
        <w:rPr>
          <w:color w:val="000000" w:themeColor="text1"/>
        </w:rPr>
        <w:t>[</w:t>
      </w:r>
      <w:proofErr w:type="spellStart"/>
      <w:r>
        <w:rPr>
          <w:color w:val="000000" w:themeColor="text1"/>
        </w:rPr>
        <w:t>ake</w:t>
      </w:r>
      <w:proofErr w:type="spellEnd"/>
      <w:r>
        <w:rPr>
          <w:color w:val="000000" w:themeColor="text1"/>
        </w:rPr>
        <w:t>] the rising empire of the world” (495, 529</w:t>
      </w:r>
      <w:del w:id="1000" w:author="Copyeditor" w:date="2022-09-05T19:00:00Z">
        <w:r w:rsidDel="0064271E">
          <w:rPr>
            <w:color w:val="000000" w:themeColor="text1"/>
          </w:rPr>
          <w:delText>-5</w:delText>
        </w:r>
      </w:del>
      <w:ins w:id="1001" w:author="Copyeditor" w:date="2022-09-05T19:00:00Z">
        <w:r w:rsidR="0064271E">
          <w:rPr>
            <w:color w:val="000000" w:themeColor="text1"/>
          </w:rPr>
          <w:t>–</w:t>
        </w:r>
      </w:ins>
      <w:r>
        <w:rPr>
          <w:color w:val="000000" w:themeColor="text1"/>
        </w:rPr>
        <w:t>41).</w:t>
      </w:r>
    </w:p>
    <w:p w14:paraId="0B04E4FB" w14:textId="37362B7F" w:rsidR="00282C58" w:rsidRPr="003162A6" w:rsidRDefault="00282C58" w:rsidP="002105A7">
      <w:pPr>
        <w:spacing w:line="480" w:lineRule="auto"/>
      </w:pPr>
      <w:r>
        <w:rPr>
          <w:color w:val="000000" w:themeColor="text1"/>
        </w:rPr>
        <w:lastRenderedPageBreak/>
        <w:tab/>
        <w:t xml:space="preserve">Are such dark pastoral </w:t>
      </w:r>
      <w:proofErr w:type="spellStart"/>
      <w:r w:rsidRPr="00F12EC0">
        <w:rPr>
          <w:i/>
          <w:color w:val="000000" w:themeColor="text1"/>
        </w:rPr>
        <w:t>adynata</w:t>
      </w:r>
      <w:proofErr w:type="spellEnd"/>
      <w:r>
        <w:rPr>
          <w:color w:val="000000" w:themeColor="text1"/>
        </w:rPr>
        <w:t>, no less than the Golden, utopian ones</w:t>
      </w:r>
      <w:del w:id="1002" w:author="Copyeditor" w:date="2022-09-05T19:04:00Z">
        <w:r w:rsidDel="0064271E">
          <w:rPr>
            <w:color w:val="000000" w:themeColor="text1"/>
          </w:rPr>
          <w:delText xml:space="preserve"> – </w:delText>
        </w:r>
      </w:del>
      <w:ins w:id="1003" w:author="Copyeditor" w:date="2022-09-05T19:04:00Z">
        <w:r w:rsidR="0064271E">
          <w:rPr>
            <w:color w:val="000000" w:themeColor="text1"/>
          </w:rPr>
          <w:t>—</w:t>
        </w:r>
      </w:ins>
      <w:r>
        <w:rPr>
          <w:color w:val="000000" w:themeColor="text1"/>
        </w:rPr>
        <w:t>for in both cases, other-than-human beings suspend the laws of nature by taking a moral or political side</w:t>
      </w:r>
      <w:del w:id="1004" w:author="Copyeditor" w:date="2022-09-05T19:05:00Z">
        <w:r w:rsidDel="00F347F2">
          <w:rPr>
            <w:color w:val="000000" w:themeColor="text1"/>
          </w:rPr>
          <w:delText xml:space="preserve"> – </w:delText>
        </w:r>
      </w:del>
      <w:ins w:id="1005" w:author="Copyeditor" w:date="2022-09-05T19:05:00Z">
        <w:r w:rsidR="00F347F2">
          <w:rPr>
            <w:color w:val="000000" w:themeColor="text1"/>
          </w:rPr>
          <w:t>—</w:t>
        </w:r>
      </w:ins>
      <w:r>
        <w:rPr>
          <w:color w:val="000000" w:themeColor="text1"/>
        </w:rPr>
        <w:t xml:space="preserve">simply preposterous and ironic, </w:t>
      </w:r>
      <w:proofErr w:type="spellStart"/>
      <w:r>
        <w:rPr>
          <w:i/>
          <w:color w:val="000000" w:themeColor="text1"/>
        </w:rPr>
        <w:t>impossibilia</w:t>
      </w:r>
      <w:proofErr w:type="spellEnd"/>
      <w:r>
        <w:rPr>
          <w:i/>
          <w:color w:val="000000" w:themeColor="text1"/>
        </w:rPr>
        <w:t xml:space="preserve"> </w:t>
      </w:r>
      <w:r>
        <w:rPr>
          <w:color w:val="000000" w:themeColor="text1"/>
        </w:rPr>
        <w:t xml:space="preserve">connoting impossibility itself? </w:t>
      </w:r>
      <w:r w:rsidRPr="00324C01">
        <w:rPr>
          <w:color w:val="000000" w:themeColor="text1"/>
        </w:rPr>
        <w:t xml:space="preserve">Are the twinned, utopian poles of </w:t>
      </w:r>
      <w:proofErr w:type="spellStart"/>
      <w:r w:rsidRPr="00324C01">
        <w:rPr>
          <w:color w:val="000000" w:themeColor="text1"/>
        </w:rPr>
        <w:t>multinatural</w:t>
      </w:r>
      <w:proofErr w:type="spellEnd"/>
      <w:r w:rsidRPr="00324C01">
        <w:rPr>
          <w:color w:val="000000" w:themeColor="text1"/>
        </w:rPr>
        <w:t xml:space="preserve"> vengeance and </w:t>
      </w:r>
      <w:proofErr w:type="spellStart"/>
      <w:r w:rsidRPr="00324C01">
        <w:rPr>
          <w:color w:val="000000" w:themeColor="text1"/>
        </w:rPr>
        <w:t>multinatural</w:t>
      </w:r>
      <w:proofErr w:type="spellEnd"/>
      <w:r w:rsidRPr="00324C01">
        <w:rPr>
          <w:color w:val="000000" w:themeColor="text1"/>
        </w:rPr>
        <w:t xml:space="preserve"> jubilee anything other than “bad faith” in the presumptively materialist context of Darwin’s poem</w:t>
      </w:r>
      <w:del w:id="1006" w:author="Copyeditor" w:date="2022-09-05T19:11:00Z">
        <w:r w:rsidR="00BB7DFC" w:rsidDel="00D33291">
          <w:rPr>
            <w:color w:val="000000" w:themeColor="text1"/>
          </w:rPr>
          <w:delText xml:space="preserve">: </w:delText>
        </w:r>
      </w:del>
      <w:ins w:id="1007" w:author="Copyeditor" w:date="2022-09-05T19:11:00Z">
        <w:r w:rsidR="00D33291">
          <w:rPr>
            <w:color w:val="000000" w:themeColor="text1"/>
          </w:rPr>
          <w:t>—</w:t>
        </w:r>
      </w:ins>
      <w:r w:rsidR="00BB7DFC">
        <w:rPr>
          <w:color w:val="000000" w:themeColor="text1"/>
        </w:rPr>
        <w:t>examples</w:t>
      </w:r>
      <w:r>
        <w:rPr>
          <w:color w:val="000000" w:themeColor="text1"/>
        </w:rPr>
        <w:t xml:space="preserve"> of the </w:t>
      </w:r>
      <w:r w:rsidRPr="00324C01">
        <w:rPr>
          <w:color w:val="000000" w:themeColor="text1"/>
        </w:rPr>
        <w:t>eschatology for atheists that Steve</w:t>
      </w:r>
      <w:ins w:id="1008" w:author="Copyeditor" w:date="2022-09-05T19:05:00Z">
        <w:r w:rsidR="00F347F2">
          <w:rPr>
            <w:color w:val="000000" w:themeColor="text1"/>
          </w:rPr>
          <w:t>n</w:t>
        </w:r>
      </w:ins>
      <w:r w:rsidRPr="00324C01">
        <w:rPr>
          <w:color w:val="000000" w:themeColor="text1"/>
        </w:rPr>
        <w:t xml:space="preserve"> Goldsmith has detected in much new materialist thought</w:t>
      </w:r>
      <w:del w:id="1009" w:author="Copyeditor" w:date="2022-09-05T19:11:00Z">
        <w:r w:rsidR="00BB7DFC" w:rsidDel="00D33291">
          <w:rPr>
            <w:color w:val="000000" w:themeColor="text1"/>
          </w:rPr>
          <w:delText>,</w:delText>
        </w:r>
      </w:del>
      <w:r>
        <w:rPr>
          <w:color w:val="000000" w:themeColor="text1"/>
        </w:rPr>
        <w:t xml:space="preserve"> o</w:t>
      </w:r>
      <w:r w:rsidRPr="00324C01">
        <w:rPr>
          <w:color w:val="000000" w:themeColor="text1"/>
        </w:rPr>
        <w:t xml:space="preserve">r </w:t>
      </w:r>
      <w:r w:rsidR="00BB7DFC">
        <w:rPr>
          <w:color w:val="000000" w:themeColor="text1"/>
        </w:rPr>
        <w:t xml:space="preserve">of </w:t>
      </w:r>
      <w:r w:rsidRPr="00324C01">
        <w:rPr>
          <w:color w:val="000000" w:themeColor="text1"/>
        </w:rPr>
        <w:t>unchallenging recourse to a common form of Providentialism, in which the elements are once again instruments of a just God</w:t>
      </w:r>
      <w:commentRangeStart w:id="1010"/>
      <w:r w:rsidRPr="00324C01">
        <w:rPr>
          <w:color w:val="000000" w:themeColor="text1"/>
        </w:rPr>
        <w:t xml:space="preserve">? </w:t>
      </w:r>
      <w:commentRangeEnd w:id="1010"/>
      <w:r w:rsidR="00E013F1">
        <w:rPr>
          <w:rStyle w:val="CommentReference"/>
        </w:rPr>
        <w:commentReference w:id="1010"/>
      </w:r>
      <w:r>
        <w:rPr>
          <w:color w:val="000000" w:themeColor="text1"/>
        </w:rPr>
        <w:t xml:space="preserve">Maybe. </w:t>
      </w:r>
      <w:r>
        <w:t xml:space="preserve">Yet in </w:t>
      </w:r>
      <w:r w:rsidR="00BB7DFC">
        <w:t>the present</w:t>
      </w:r>
      <w:r>
        <w:t xml:space="preserve"> context of global climate destabilization, it feels difficult </w:t>
      </w:r>
      <w:r w:rsidRPr="00D33291">
        <w:rPr>
          <w:iCs/>
          <w:rPrChange w:id="1011" w:author="Copyeditor" w:date="2022-09-05T19:12:00Z">
            <w:rPr>
              <w:i/>
            </w:rPr>
          </w:rPrChange>
        </w:rPr>
        <w:t>not</w:t>
      </w:r>
      <w:r>
        <w:rPr>
          <w:i/>
        </w:rPr>
        <w:t xml:space="preserve"> </w:t>
      </w:r>
      <w:r>
        <w:t>to read the destructive behavior of the elements as commentary on the history of human production and consumption</w:t>
      </w:r>
      <w:del w:id="1012" w:author="Copyeditor" w:date="2022-09-05T19:18:00Z">
        <w:r w:rsidDel="00D92E7B">
          <w:delText>,</w:delText>
        </w:r>
      </w:del>
      <w:r>
        <w:t xml:space="preserve"> as well as to recognize that the Holocene regularities we have known </w:t>
      </w:r>
      <w:r w:rsidR="00BB7DFC">
        <w:t>have never been</w:t>
      </w:r>
      <w:r>
        <w:t xml:space="preserve"> </w:t>
      </w:r>
      <w:r w:rsidR="00BB7DFC">
        <w:t>as</w:t>
      </w:r>
      <w:r>
        <w:t xml:space="preserve"> immutable as “natural law.” Moreover, and more to the point of Darwin’s groping attempts at a natural philosophy and poetics of abolition, Black Studies scholars’ efforts to decolonize mainstream Anthropocene and new materialist theory advocate a similar form of attention to the poetic conjuncture between other-than-human beings and human subjects of de</w:t>
      </w:r>
      <w:del w:id="1013" w:author="Copyeditor" w:date="2022-09-05T19:19:00Z">
        <w:r w:rsidDel="00D92E7B">
          <w:delText>-</w:delText>
        </w:r>
      </w:del>
      <w:r>
        <w:t>humanization</w:t>
      </w:r>
      <w:del w:id="1014" w:author="Copyeditor" w:date="2022-09-05T19:19:00Z">
        <w:r w:rsidDel="00D92E7B">
          <w:delText xml:space="preserve"> – </w:delText>
        </w:r>
      </w:del>
      <w:ins w:id="1015" w:author="Copyeditor" w:date="2022-09-05T19:19:00Z">
        <w:r w:rsidR="00D92E7B">
          <w:t>—</w:t>
        </w:r>
      </w:ins>
      <w:r>
        <w:t xml:space="preserve">between what is called “nature” and those “genres of being human” </w:t>
      </w:r>
      <w:r w:rsidRPr="003162A6">
        <w:t>rendered illegible by one ethno-class’s over</w:t>
      </w:r>
      <w:del w:id="1016" w:author="Copyeditor" w:date="2022-09-05T19:19:00Z">
        <w:r w:rsidRPr="003162A6" w:rsidDel="00D92E7B">
          <w:delText>-</w:delText>
        </w:r>
      </w:del>
      <w:r w:rsidRPr="003162A6">
        <w:t xml:space="preserve">representation </w:t>
      </w:r>
      <w:r w:rsidRPr="003162A6">
        <w:rPr>
          <w:i/>
        </w:rPr>
        <w:t xml:space="preserve">as </w:t>
      </w:r>
      <w:r w:rsidRPr="003162A6">
        <w:t>Man</w:t>
      </w:r>
      <w:r>
        <w:t xml:space="preserve"> (Wynter </w:t>
      </w:r>
      <w:commentRangeStart w:id="1017"/>
      <w:r>
        <w:t>26</w:t>
      </w:r>
      <w:commentRangeEnd w:id="1017"/>
      <w:r w:rsidR="00D92E7B">
        <w:rPr>
          <w:rStyle w:val="CommentReference"/>
        </w:rPr>
        <w:commentReference w:id="1017"/>
      </w:r>
      <w:r>
        <w:t>).</w:t>
      </w:r>
    </w:p>
    <w:p w14:paraId="55D1360B" w14:textId="7F10B929" w:rsidR="00282C58" w:rsidRDefault="00282C58" w:rsidP="002105A7">
      <w:pPr>
        <w:spacing w:line="480" w:lineRule="auto"/>
        <w:ind w:firstLine="720"/>
      </w:pPr>
      <w:proofErr w:type="spellStart"/>
      <w:r>
        <w:t>Zakiya</w:t>
      </w:r>
      <w:proofErr w:type="spellEnd"/>
      <w:r>
        <w:t xml:space="preserve"> Iman Jackson observes that </w:t>
      </w:r>
      <w:r w:rsidR="00BB7DFC">
        <w:t>because</w:t>
      </w:r>
      <w:r>
        <w:t xml:space="preserve"> the racialization of some expressions of humanity as insufficiently human structure</w:t>
      </w:r>
      <w:r w:rsidR="00BB7DFC">
        <w:t>s</w:t>
      </w:r>
      <w:r>
        <w:t xml:space="preserve"> the very field of </w:t>
      </w:r>
      <w:r w:rsidRPr="00995136">
        <w:rPr>
          <w:i/>
        </w:rPr>
        <w:t>non</w:t>
      </w:r>
      <w:del w:id="1018" w:author="Copyeditor" w:date="2022-09-05T19:21:00Z">
        <w:r w:rsidRPr="00995136" w:rsidDel="00A828ED">
          <w:rPr>
            <w:i/>
          </w:rPr>
          <w:delText>-</w:delText>
        </w:r>
      </w:del>
      <w:r>
        <w:t>human being for modern Western metaphysics</w:t>
      </w:r>
      <w:r w:rsidR="00BB7DFC">
        <w:t xml:space="preserve">, </w:t>
      </w:r>
      <w:r>
        <w:t>attempts to move “</w:t>
      </w:r>
      <w:r w:rsidRPr="00995136">
        <w:rPr>
          <w:i/>
        </w:rPr>
        <w:t>beyond</w:t>
      </w:r>
      <w:r>
        <w:t xml:space="preserve"> the human” </w:t>
      </w:r>
      <w:r w:rsidR="00BB7DFC">
        <w:t>without</w:t>
      </w:r>
      <w:r>
        <w:t xml:space="preserve"> confront</w:t>
      </w:r>
      <w:r w:rsidR="00BB7DFC">
        <w:t>ing</w:t>
      </w:r>
      <w:r>
        <w:t xml:space="preserve"> race as intrinsic to the </w:t>
      </w:r>
      <w:r w:rsidR="00BB7DFC">
        <w:t>matter</w:t>
      </w:r>
      <w:r>
        <w:t xml:space="preserve"> at hand cannot but perpetuate humanism</w:t>
      </w:r>
      <w:ins w:id="1019" w:author="Copyeditor" w:date="2022-09-05T19:22:00Z">
        <w:r w:rsidR="00A828ED">
          <w:t>’</w:t>
        </w:r>
      </w:ins>
      <w:r>
        <w:t>s</w:t>
      </w:r>
      <w:del w:id="1020" w:author="Copyeditor" w:date="2022-09-05T19:22:00Z">
        <w:r w:rsidDel="00A828ED">
          <w:delText>’</w:delText>
        </w:r>
      </w:del>
      <w:r>
        <w:t xml:space="preserve"> </w:t>
      </w:r>
      <w:r w:rsidR="00BB7DFC">
        <w:t xml:space="preserve">historical </w:t>
      </w:r>
      <w:r>
        <w:t>ignorance and silence regarding black critiques and praxes</w:t>
      </w:r>
      <w:del w:id="1021" w:author="Copyeditor" w:date="2022-09-05T19:22:00Z">
        <w:r w:rsidDel="00A828ED">
          <w:delText xml:space="preserve"> –</w:delText>
        </w:r>
      </w:del>
      <w:ins w:id="1022" w:author="Copyeditor" w:date="2022-09-05T19:22:00Z">
        <w:r w:rsidR="00A828ED">
          <w:t>—</w:t>
        </w:r>
      </w:ins>
      <w:del w:id="1023" w:author="Copyeditor" w:date="2022-09-05T19:22:00Z">
        <w:r w:rsidDel="00A828ED">
          <w:delText xml:space="preserve"> </w:delText>
        </w:r>
      </w:del>
      <w:r>
        <w:t xml:space="preserve">not least those “irreverent to the normative production of ‘the human’” all along (216). It ought to go without saying that other-than-white thought and practice, early and late, has a good deal to teach Anthropocene perpetrators about comporting </w:t>
      </w:r>
      <w:r>
        <w:lastRenderedPageBreak/>
        <w:t xml:space="preserve">otherwise with other-than-human beings. Yet although the precedence and brilliance of minoritized thought on this score frequently goes unacknowledged, the inherence of racialization in the actual and theoretical territory of </w:t>
      </w:r>
      <w:r w:rsidR="00BB7DFC">
        <w:t xml:space="preserve">ecological concern for </w:t>
      </w:r>
      <w:r>
        <w:t xml:space="preserve">other-than-human </w:t>
      </w:r>
      <w:r w:rsidR="00BB7DFC">
        <w:t>beings</w:t>
      </w:r>
      <w:r>
        <w:t xml:space="preserve"> is not optional: “terrestrial movement toward the nonhuman is simultaneously movement toward blackness, whether blackness is embraced or not” (</w:t>
      </w:r>
      <w:ins w:id="1024" w:author="Copyeditor" w:date="2022-09-05T21:41:00Z">
        <w:r w:rsidR="00077CB2">
          <w:t xml:space="preserve">Z. I. </w:t>
        </w:r>
      </w:ins>
      <w:r>
        <w:t>Jackson</w:t>
      </w:r>
      <w:del w:id="1025" w:author="Copyeditor" w:date="2022-09-05T19:57:00Z">
        <w:r w:rsidDel="00412563">
          <w:delText>,</w:delText>
        </w:r>
      </w:del>
      <w:r>
        <w:t xml:space="preserve"> 217).</w:t>
      </w:r>
    </w:p>
    <w:p w14:paraId="56131B10" w14:textId="6D30714A" w:rsidR="00282C58" w:rsidRDefault="00282C58" w:rsidP="002105A7">
      <w:pPr>
        <w:spacing w:line="480" w:lineRule="auto"/>
        <w:ind w:firstLine="720"/>
      </w:pPr>
      <w:r>
        <w:rPr>
          <w:color w:val="000000" w:themeColor="text1"/>
        </w:rPr>
        <w:t xml:space="preserve">By turning so incessantly to the ground in his </w:t>
      </w:r>
      <w:r>
        <w:rPr>
          <w:i/>
          <w:iCs/>
          <w:color w:val="000000" w:themeColor="text1"/>
        </w:rPr>
        <w:t>Economy of Vegetation</w:t>
      </w:r>
      <w:r>
        <w:rPr>
          <w:color w:val="000000" w:themeColor="text1"/>
        </w:rPr>
        <w:t>, has Darwin found a way of registering</w:t>
      </w:r>
      <w:del w:id="1026" w:author="Copyeditor" w:date="2022-09-05T19:59:00Z">
        <w:r w:rsidDel="00412563">
          <w:rPr>
            <w:color w:val="000000" w:themeColor="text1"/>
          </w:rPr>
          <w:delText xml:space="preserve">, </w:delText>
        </w:r>
      </w:del>
      <w:ins w:id="1027" w:author="Copyeditor" w:date="2022-09-05T19:59:00Z">
        <w:r w:rsidR="00412563">
          <w:rPr>
            <w:color w:val="000000" w:themeColor="text1"/>
          </w:rPr>
          <w:t>—</w:t>
        </w:r>
      </w:ins>
      <w:r>
        <w:rPr>
          <w:color w:val="000000" w:themeColor="text1"/>
        </w:rPr>
        <w:t>the threat and promise of a kind of terrestrial justice meted out by and for subjects scarcely discernible therefrom</w:t>
      </w:r>
      <w:del w:id="1028" w:author="Copyeditor" w:date="2022-09-05T19:59:00Z">
        <w:r w:rsidDel="00412563">
          <w:rPr>
            <w:color w:val="000000" w:themeColor="text1"/>
          </w:rPr>
          <w:delText>,</w:delText>
        </w:r>
        <w:r w:rsidDel="00412563">
          <w:delText xml:space="preserve"> </w:delText>
        </w:r>
      </w:del>
      <w:ins w:id="1029" w:author="Copyeditor" w:date="2022-09-05T19:59:00Z">
        <w:r w:rsidR="00412563">
          <w:rPr>
            <w:color w:val="000000" w:themeColor="text1"/>
          </w:rPr>
          <w:t>—</w:t>
        </w:r>
      </w:ins>
      <w:r>
        <w:rPr>
          <w:color w:val="000000" w:themeColor="text1"/>
        </w:rPr>
        <w:t>sustaining</w:t>
      </w:r>
      <w:ins w:id="1030" w:author="Copyeditor" w:date="2022-09-05T19:59:00Z">
        <w:r w:rsidR="00412563">
          <w:rPr>
            <w:color w:val="000000" w:themeColor="text1"/>
          </w:rPr>
          <w:t>,</w:t>
        </w:r>
      </w:ins>
      <w:r>
        <w:rPr>
          <w:color w:val="000000" w:themeColor="text1"/>
        </w:rPr>
        <w:t xml:space="preserve"> and threatening his gorgeous </w:t>
      </w:r>
      <w:r>
        <w:rPr>
          <w:i/>
          <w:color w:val="000000" w:themeColor="text1"/>
        </w:rPr>
        <w:t>Botanic Garden</w:t>
      </w:r>
      <w:r>
        <w:rPr>
          <w:color w:val="000000" w:themeColor="text1"/>
        </w:rPr>
        <w:t xml:space="preserve"> with </w:t>
      </w:r>
      <w:del w:id="1031" w:author="Copyeditor" w:date="2022-09-05T20:00:00Z">
        <w:r w:rsidDel="00412563">
          <w:rPr>
            <w:color w:val="000000" w:themeColor="text1"/>
          </w:rPr>
          <w:delText xml:space="preserve">their </w:delText>
        </w:r>
      </w:del>
      <w:ins w:id="1032" w:author="Copyeditor" w:date="2022-09-05T20:00:00Z">
        <w:r w:rsidR="00412563">
          <w:rPr>
            <w:color w:val="000000" w:themeColor="text1"/>
          </w:rPr>
          <w:t xml:space="preserve">its </w:t>
        </w:r>
      </w:ins>
      <w:r>
        <w:rPr>
          <w:color w:val="000000" w:themeColor="text1"/>
        </w:rPr>
        <w:t xml:space="preserve">inhuman, inhuming power? </w:t>
      </w:r>
      <w:r>
        <w:t xml:space="preserve">Not so improbably, perhaps, when the </w:t>
      </w:r>
      <w:r>
        <w:rPr>
          <w:color w:val="000000" w:themeColor="text1"/>
        </w:rPr>
        <w:t>glaring fact of the “inhuman trade” revealed to anyone who cared to see that the other-than-human realm was rife with human being uncounted as such. For a natural philosopher and poet such as Erasmus Darwin, moreover, such dispossessed subjects shared space with genres of plant, animal, and mineral being whose capacity for meaning-making and historical transformation was likewise undreamt and underestimated in mainstream metaphysics.</w:t>
      </w:r>
      <w:r>
        <w:t xml:space="preserve"> </w:t>
      </w:r>
    </w:p>
    <w:p w14:paraId="36021133" w14:textId="4DA9DCBA" w:rsidR="00282C58" w:rsidRDefault="00282C58" w:rsidP="002105A7">
      <w:pPr>
        <w:spacing w:line="480" w:lineRule="auto"/>
        <w:ind w:firstLine="720"/>
        <w:rPr>
          <w:color w:val="000000" w:themeColor="text1"/>
        </w:rPr>
      </w:pPr>
      <w:r>
        <w:t xml:space="preserve">I hope to have suggested that, issuing from deep within the culture of the perpetrators, the doggedly terrestrial movement of Erasmus Darwin’s </w:t>
      </w:r>
      <w:r>
        <w:rPr>
          <w:i/>
        </w:rPr>
        <w:t xml:space="preserve">Botanic Garden </w:t>
      </w:r>
      <w:r>
        <w:t>cannot but express the historical, epistemological, metabolic</w:t>
      </w:r>
      <w:ins w:id="1033" w:author="Copyeditor" w:date="2022-09-05T20:04:00Z">
        <w:r w:rsidR="009312B1">
          <w:t>,</w:t>
        </w:r>
      </w:ins>
      <w:r>
        <w:t xml:space="preserve"> and metonymic </w:t>
      </w:r>
      <w:r w:rsidRPr="00CE7900">
        <w:t xml:space="preserve">associations </w:t>
      </w:r>
      <w:r>
        <w:t xml:space="preserve">between the earth’s energetic darkness and that of its denigrated subjects. But more than this: the poetics draws this racialized dimension of the ground into relief, apostrophizing the human humus in such a way as to hail the retributive and reparative ingenuity of this association without enfolding it in the discourse of Man. </w:t>
      </w:r>
      <w:r>
        <w:rPr>
          <w:color w:val="000000" w:themeColor="text1"/>
        </w:rPr>
        <w:t xml:space="preserve">Darwin’s awkward, impure anti-colonialism appeals not to the wrath and rapture of God but to that of the </w:t>
      </w:r>
      <w:r w:rsidRPr="00DA2368">
        <w:rPr>
          <w:i/>
          <w:color w:val="000000" w:themeColor="text1"/>
        </w:rPr>
        <w:t>interred</w:t>
      </w:r>
      <w:r>
        <w:rPr>
          <w:color w:val="000000" w:themeColor="text1"/>
        </w:rPr>
        <w:t xml:space="preserve">, those scarcely distinguishable from the ground and thereby able to partake, for better or for worse, of its more-than-human power. Who knows what other natures, </w:t>
      </w:r>
      <w:r>
        <w:rPr>
          <w:color w:val="000000" w:themeColor="text1"/>
        </w:rPr>
        <w:lastRenderedPageBreak/>
        <w:t xml:space="preserve">in their freedom, might do, were we to cease foreclosing that possibility, by </w:t>
      </w:r>
      <w:r w:rsidR="00BB7DFC">
        <w:rPr>
          <w:color w:val="000000" w:themeColor="text1"/>
        </w:rPr>
        <w:t>force</w:t>
      </w:r>
      <w:r>
        <w:rPr>
          <w:color w:val="000000" w:themeColor="text1"/>
        </w:rPr>
        <w:t xml:space="preserve"> and by philosophy?</w:t>
      </w:r>
    </w:p>
    <w:p w14:paraId="1296F8D8" w14:textId="7A090CEB" w:rsidR="00253C5F" w:rsidRDefault="00253C5F" w:rsidP="00282C58">
      <w:pPr>
        <w:ind w:firstLine="720"/>
      </w:pPr>
    </w:p>
    <w:p w14:paraId="48419333" w14:textId="16B8E0E0" w:rsidR="00AE49D2" w:rsidRDefault="00AE49D2" w:rsidP="00282C58">
      <w:pPr>
        <w:ind w:firstLine="720"/>
      </w:pPr>
    </w:p>
    <w:p w14:paraId="4D97A094" w14:textId="4CF8383D" w:rsidR="00AE49D2" w:rsidRDefault="00AE49D2" w:rsidP="00282C58">
      <w:pPr>
        <w:ind w:firstLine="720"/>
      </w:pPr>
    </w:p>
    <w:p w14:paraId="69925A45" w14:textId="2E9DE84D" w:rsidR="00AE49D2" w:rsidRDefault="00AE49D2" w:rsidP="00282C58">
      <w:pPr>
        <w:ind w:firstLine="720"/>
      </w:pPr>
    </w:p>
    <w:p w14:paraId="7AE5A6A3" w14:textId="77777777" w:rsidR="00AE49D2" w:rsidRDefault="00AE49D2" w:rsidP="00282C58">
      <w:pPr>
        <w:ind w:firstLine="720"/>
      </w:pPr>
    </w:p>
    <w:p w14:paraId="25482334" w14:textId="77777777" w:rsidR="00253C5F" w:rsidRDefault="00253C5F" w:rsidP="00282C58">
      <w:pPr>
        <w:ind w:firstLine="720"/>
      </w:pPr>
    </w:p>
    <w:p w14:paraId="2EEC8C43" w14:textId="77777777" w:rsidR="00253C5F" w:rsidRPr="007455FF" w:rsidRDefault="00253C5F" w:rsidP="00253C5F">
      <w:pPr>
        <w:shd w:val="clear" w:color="auto" w:fill="FFFFFF" w:themeFill="background1"/>
        <w:ind w:left="720" w:hanging="720"/>
        <w:jc w:val="center"/>
      </w:pPr>
      <w:commentRangeStart w:id="1034"/>
      <w:r w:rsidRPr="007455FF">
        <w:t>WORKS CITED</w:t>
      </w:r>
      <w:commentRangeEnd w:id="1034"/>
      <w:r w:rsidR="0071619D">
        <w:rPr>
          <w:rStyle w:val="CommentReference"/>
        </w:rPr>
        <w:commentReference w:id="1034"/>
      </w:r>
    </w:p>
    <w:p w14:paraId="43CDAF2C" w14:textId="77777777" w:rsidR="00253C5F" w:rsidRPr="007455FF" w:rsidRDefault="00253C5F" w:rsidP="00253C5F">
      <w:pPr>
        <w:shd w:val="clear" w:color="auto" w:fill="FFFFFF" w:themeFill="background1"/>
        <w:ind w:left="720" w:hanging="720"/>
      </w:pPr>
    </w:p>
    <w:p w14:paraId="41D63391" w14:textId="65265109" w:rsidR="00253C5F" w:rsidRPr="007455FF" w:rsidRDefault="00253C5F" w:rsidP="0071619D">
      <w:pPr>
        <w:spacing w:line="480" w:lineRule="auto"/>
        <w:ind w:left="720" w:hanging="720"/>
      </w:pPr>
      <w:proofErr w:type="spellStart"/>
      <w:r w:rsidRPr="007455FF">
        <w:t>Allewaert</w:t>
      </w:r>
      <w:proofErr w:type="spellEnd"/>
      <w:r w:rsidRPr="007455FF">
        <w:t>, Monique. </w:t>
      </w:r>
      <w:r w:rsidRPr="002624D8">
        <w:rPr>
          <w:i/>
          <w:iCs/>
        </w:rPr>
        <w:t>Ariel’s Ecology: Plantations, Personhood, and Colonialism in the American Tropics</w:t>
      </w:r>
      <w:r w:rsidRPr="007455FF">
        <w:t xml:space="preserve">. </w:t>
      </w:r>
      <w:r w:rsidR="000C5103">
        <w:t>U</w:t>
      </w:r>
      <w:r w:rsidR="000C5103" w:rsidRPr="007455FF">
        <w:t xml:space="preserve"> </w:t>
      </w:r>
      <w:r w:rsidRPr="007455FF">
        <w:t xml:space="preserve">of Minnesota </w:t>
      </w:r>
      <w:r w:rsidR="000C5103">
        <w:t>P</w:t>
      </w:r>
      <w:r w:rsidRPr="007455FF">
        <w:t>, 2013.</w:t>
      </w:r>
    </w:p>
    <w:p w14:paraId="7AD6849D" w14:textId="252E46DC" w:rsidR="00253C5F" w:rsidRPr="007455FF" w:rsidRDefault="00253C5F" w:rsidP="0071619D">
      <w:pPr>
        <w:spacing w:line="480" w:lineRule="auto"/>
        <w:ind w:left="720" w:hanging="720"/>
      </w:pPr>
      <w:r w:rsidRPr="007455FF">
        <w:t xml:space="preserve">Beddoes, Thomas. </w:t>
      </w:r>
      <w:r w:rsidRPr="002624D8">
        <w:rPr>
          <w:i/>
          <w:iCs/>
        </w:rPr>
        <w:t>Observations on the Nature of Calculus, Sea Scurvy, Consumption, Catarrh, and Fever: Together with Conjectures upon Several Other Subjects of Physiology and Pathology</w:t>
      </w:r>
      <w:r w:rsidRPr="007455FF">
        <w:t xml:space="preserve">. </w:t>
      </w:r>
      <w:r w:rsidR="000D4B5C">
        <w:t xml:space="preserve">J. </w:t>
      </w:r>
      <w:r w:rsidRPr="007455FF">
        <w:t>Murray,</w:t>
      </w:r>
      <w:r w:rsidR="000D4B5C">
        <w:t xml:space="preserve"> </w:t>
      </w:r>
      <w:r w:rsidRPr="007455FF">
        <w:t>1793. </w:t>
      </w:r>
      <w:r w:rsidRPr="00187CA8">
        <w:rPr>
          <w:i/>
          <w:iCs/>
        </w:rPr>
        <w:t>Eighteenth</w:t>
      </w:r>
      <w:r w:rsidR="00F10452">
        <w:rPr>
          <w:i/>
          <w:iCs/>
        </w:rPr>
        <w:t xml:space="preserve"> </w:t>
      </w:r>
      <w:r w:rsidRPr="00187CA8">
        <w:rPr>
          <w:i/>
          <w:iCs/>
        </w:rPr>
        <w:t>Century Collections Online</w:t>
      </w:r>
      <w:r w:rsidR="000D4B5C" w:rsidRPr="000D4B5C">
        <w:t>,</w:t>
      </w:r>
      <w:r w:rsidR="000D4B5C">
        <w:t xml:space="preserve"> </w:t>
      </w:r>
      <w:r w:rsidR="000D4B5C" w:rsidRPr="000D4B5C">
        <w:t>link.gale.com/apps/doc/CW0107861457/ECCO?u=txshracd2542&amp;sid=bookmark-ECCO&amp;xid=a4b9bc9b&amp;pg=1.</w:t>
      </w:r>
      <w:r w:rsidR="000D4B5C">
        <w:t xml:space="preserve"> Accessed</w:t>
      </w:r>
      <w:r w:rsidRPr="007455FF">
        <w:t> 14 Feb. 2020.</w:t>
      </w:r>
    </w:p>
    <w:p w14:paraId="2F4F9B77" w14:textId="7B61204A" w:rsidR="00253C5F" w:rsidRPr="007455FF" w:rsidRDefault="00253C5F" w:rsidP="0071619D">
      <w:pPr>
        <w:spacing w:line="480" w:lineRule="auto"/>
        <w:ind w:left="720" w:hanging="720"/>
      </w:pPr>
      <w:r w:rsidRPr="007455FF">
        <w:t>Bennett, Jane. </w:t>
      </w:r>
      <w:r w:rsidRPr="002624D8">
        <w:rPr>
          <w:i/>
          <w:iCs/>
        </w:rPr>
        <w:t>Vibrant Matter: A Political Ecology of Things</w:t>
      </w:r>
      <w:r w:rsidRPr="007455FF">
        <w:t xml:space="preserve">. Duke </w:t>
      </w:r>
      <w:r w:rsidR="000C5103">
        <w:t>UP</w:t>
      </w:r>
      <w:r w:rsidRPr="007455FF">
        <w:t>, 2010. </w:t>
      </w:r>
    </w:p>
    <w:p w14:paraId="5D9322EE" w14:textId="232BE08F" w:rsidR="000D4B5C" w:rsidRPr="007455FF" w:rsidRDefault="00253C5F" w:rsidP="0071619D">
      <w:pPr>
        <w:spacing w:line="480" w:lineRule="auto"/>
        <w:ind w:left="720" w:hanging="720"/>
      </w:pPr>
      <w:proofErr w:type="spellStart"/>
      <w:r w:rsidRPr="007455FF">
        <w:t>Bewell</w:t>
      </w:r>
      <w:proofErr w:type="spellEnd"/>
      <w:r w:rsidRPr="007455FF">
        <w:t>, Alan. “‘Jacobin Plants’: Botany as Social Theory in the 1790s.” </w:t>
      </w:r>
      <w:r w:rsidRPr="000D4B5C">
        <w:rPr>
          <w:i/>
          <w:iCs/>
        </w:rPr>
        <w:t>Wordsworth Circle</w:t>
      </w:r>
      <w:r w:rsidRPr="007455FF">
        <w:t>, vol. 20, no. 3, 1989, pp. 132</w:t>
      </w:r>
      <w:r w:rsidR="000D4B5C">
        <w:t>–</w:t>
      </w:r>
      <w:r w:rsidRPr="007455FF">
        <w:t>39.</w:t>
      </w:r>
    </w:p>
    <w:p w14:paraId="11E57850" w14:textId="160611AD" w:rsidR="00253C5F" w:rsidRPr="007455FF" w:rsidRDefault="000D4B5C" w:rsidP="0071619D">
      <w:pPr>
        <w:spacing w:line="480" w:lineRule="auto"/>
        <w:ind w:left="720" w:hanging="720"/>
      </w:pPr>
      <w:r>
        <w:t>———</w:t>
      </w:r>
      <w:r w:rsidR="00253C5F" w:rsidRPr="007455FF">
        <w:t>. </w:t>
      </w:r>
      <w:r w:rsidR="00253C5F" w:rsidRPr="000D4B5C">
        <w:rPr>
          <w:i/>
          <w:iCs/>
        </w:rPr>
        <w:t>Natures in Translation: Romanticism and Colonial Natural History</w:t>
      </w:r>
      <w:r w:rsidR="00253C5F" w:rsidRPr="007455FF">
        <w:t xml:space="preserve">. Johns Hopkins </w:t>
      </w:r>
      <w:r>
        <w:t>UP</w:t>
      </w:r>
      <w:r w:rsidR="00253C5F" w:rsidRPr="007455FF">
        <w:t>, 2017.</w:t>
      </w:r>
    </w:p>
    <w:p w14:paraId="2B453CED" w14:textId="4FA1DF8E" w:rsidR="00253C5F" w:rsidRPr="007455FF" w:rsidDel="00BD0139" w:rsidRDefault="00253C5F" w:rsidP="0071619D">
      <w:pPr>
        <w:spacing w:line="480" w:lineRule="auto"/>
        <w:ind w:left="720" w:hanging="720"/>
        <w:rPr>
          <w:del w:id="1035" w:author="Copyeditor" w:date="2022-09-05T22:12:00Z"/>
        </w:rPr>
      </w:pPr>
    </w:p>
    <w:p w14:paraId="1A3F1BDA" w14:textId="43399A76" w:rsidR="00253C5F" w:rsidRPr="007455FF" w:rsidDel="00BD0139" w:rsidRDefault="00253C5F" w:rsidP="0071619D">
      <w:pPr>
        <w:spacing w:line="480" w:lineRule="auto"/>
        <w:ind w:left="720" w:hanging="720"/>
        <w:rPr>
          <w:del w:id="1036" w:author="Copyeditor" w:date="2022-09-05T22:12:00Z"/>
        </w:rPr>
      </w:pPr>
      <w:del w:id="1037" w:author="Copyeditor" w:date="2022-09-05T22:12:00Z">
        <w:r w:rsidRPr="007455FF" w:rsidDel="00BD0139">
          <w:delText>Bonneuil, Christophe, and Jean-Baptiste Fressoz. </w:delText>
        </w:r>
        <w:r w:rsidRPr="000D4B5C" w:rsidDel="00BD0139">
          <w:rPr>
            <w:i/>
            <w:iCs/>
          </w:rPr>
          <w:delText>The Shock of the Anthropocene: The Earth, History, and Us</w:delText>
        </w:r>
        <w:r w:rsidRPr="007455FF" w:rsidDel="00BD0139">
          <w:delText>. Translated by David Fernbach, Verso, 2016.</w:delText>
        </w:r>
      </w:del>
    </w:p>
    <w:p w14:paraId="021C462D" w14:textId="13E77384" w:rsidR="00253C5F" w:rsidRPr="007455FF" w:rsidDel="00BD0139" w:rsidRDefault="00253C5F" w:rsidP="0071619D">
      <w:pPr>
        <w:spacing w:line="480" w:lineRule="auto"/>
        <w:ind w:left="720" w:hanging="720"/>
        <w:rPr>
          <w:del w:id="1038" w:author="Copyeditor" w:date="2022-09-05T22:12:00Z"/>
        </w:rPr>
      </w:pPr>
    </w:p>
    <w:p w14:paraId="4719755C" w14:textId="77777777" w:rsidR="002624D8" w:rsidRPr="007455FF" w:rsidRDefault="002624D8" w:rsidP="0071619D">
      <w:pPr>
        <w:spacing w:line="480" w:lineRule="auto"/>
        <w:ind w:left="720" w:hanging="720"/>
      </w:pPr>
      <w:r w:rsidRPr="007455FF">
        <w:t>[Canning and Frere]</w:t>
      </w:r>
      <w:r>
        <w:t>.</w:t>
      </w:r>
      <w:r w:rsidRPr="007455FF">
        <w:t xml:space="preserve"> “The Loves of the Triangles</w:t>
      </w:r>
      <w:r>
        <w:t>.</w:t>
      </w:r>
      <w:r w:rsidRPr="007455FF">
        <w:t xml:space="preserve">” </w:t>
      </w:r>
      <w:r w:rsidRPr="00E85EA4">
        <w:rPr>
          <w:i/>
          <w:iCs/>
        </w:rPr>
        <w:t>The Anti-Jacobin, or Weekly Examiner</w:t>
      </w:r>
      <w:r w:rsidRPr="007455FF">
        <w:t xml:space="preserve">, </w:t>
      </w:r>
      <w:r>
        <w:t>n</w:t>
      </w:r>
      <w:r w:rsidRPr="007455FF">
        <w:t xml:space="preserve">o. XXIII, April 16, 1798. Reprinted in </w:t>
      </w:r>
      <w:r w:rsidRPr="00E85EA4">
        <w:rPr>
          <w:i/>
          <w:iCs/>
        </w:rPr>
        <w:t>The Anti-Jacobin, or Weekly Examiner</w:t>
      </w:r>
      <w:r w:rsidRPr="007455FF">
        <w:t xml:space="preserve">, </w:t>
      </w:r>
      <w:r>
        <w:t>e</w:t>
      </w:r>
      <w:r w:rsidRPr="007455FF">
        <w:t xml:space="preserve">dited by W. Gifford. </w:t>
      </w:r>
      <w:r>
        <w:t>4th</w:t>
      </w:r>
      <w:r w:rsidRPr="007455FF">
        <w:t xml:space="preserve"> </w:t>
      </w:r>
      <w:r>
        <w:t>ed.</w:t>
      </w:r>
      <w:r w:rsidRPr="007455FF">
        <w:t xml:space="preserve">, </w:t>
      </w:r>
      <w:r>
        <w:t>r</w:t>
      </w:r>
      <w:r w:rsidRPr="007455FF">
        <w:t xml:space="preserve">evised and </w:t>
      </w:r>
      <w:r>
        <w:t>c</w:t>
      </w:r>
      <w:r w:rsidRPr="007455FF">
        <w:t>orrected</w:t>
      </w:r>
      <w:r>
        <w:t>,</w:t>
      </w:r>
      <w:r w:rsidRPr="007455FF">
        <w:t xml:space="preserve"> J. Wright, 1799, pp. 162</w:t>
      </w:r>
      <w:r>
        <w:t>–</w:t>
      </w:r>
      <w:r w:rsidRPr="007455FF">
        <w:t>74.</w:t>
      </w:r>
      <w:r>
        <w:t xml:space="preserve"> 2 vols.</w:t>
      </w:r>
      <w:r w:rsidRPr="007455FF">
        <w:t xml:space="preserve"> </w:t>
      </w:r>
      <w:r w:rsidRPr="00187CA8">
        <w:rPr>
          <w:i/>
          <w:iCs/>
        </w:rPr>
        <w:t>Eighteenth</w:t>
      </w:r>
      <w:r>
        <w:rPr>
          <w:i/>
          <w:iCs/>
        </w:rPr>
        <w:t xml:space="preserve"> </w:t>
      </w:r>
      <w:r w:rsidRPr="00187CA8">
        <w:rPr>
          <w:i/>
          <w:iCs/>
        </w:rPr>
        <w:t>Century Collections Online</w:t>
      </w:r>
      <w:r>
        <w:t xml:space="preserve">, </w:t>
      </w:r>
      <w:r w:rsidRPr="00187CA8">
        <w:lastRenderedPageBreak/>
        <w:t>link.gale.com/apps/doc/CW0104867316/ECCO?u=txshracd2542&amp;sid=bookmark-ECCO&amp;xid=a2880005&amp;pg=1.</w:t>
      </w:r>
      <w:r>
        <w:t xml:space="preserve"> Accessed </w:t>
      </w:r>
      <w:r w:rsidRPr="007455FF">
        <w:t>14 Feb. 2020.</w:t>
      </w:r>
    </w:p>
    <w:p w14:paraId="16F1A72C" w14:textId="51A1AD91" w:rsidR="00253C5F" w:rsidRPr="007455FF" w:rsidRDefault="00253C5F" w:rsidP="0071619D">
      <w:pPr>
        <w:spacing w:line="480" w:lineRule="auto"/>
        <w:ind w:left="720" w:hanging="720"/>
      </w:pPr>
      <w:r w:rsidRPr="007455FF">
        <w:t>Carroll, Siobhan. “On Erasmus Darwin’s </w:t>
      </w:r>
      <w:r w:rsidRPr="000D4B5C">
        <w:rPr>
          <w:i/>
          <w:iCs/>
        </w:rPr>
        <w:t>The Botanic Garden</w:t>
      </w:r>
      <w:r w:rsidRPr="007455FF">
        <w:t>, 1791</w:t>
      </w:r>
      <w:r w:rsidR="000D4B5C">
        <w:t>–</w:t>
      </w:r>
      <w:r w:rsidRPr="007455FF">
        <w:t>1792.” </w:t>
      </w:r>
      <w:r w:rsidRPr="000D4B5C">
        <w:rPr>
          <w:i/>
          <w:iCs/>
        </w:rPr>
        <w:t>BRANCH: Britain, Representation and Nineteenth-Century History</w:t>
      </w:r>
      <w:r w:rsidR="000D4B5C">
        <w:t xml:space="preserve">, </w:t>
      </w:r>
      <w:hyperlink r:id="rId12" w:history="1">
        <w:r w:rsidR="000D4B5C" w:rsidRPr="00CC0491">
          <w:rPr>
            <w:rStyle w:val="Hyperlink"/>
          </w:rPr>
          <w:t>www.branchcollective.org/?ps_articles=siobhan-carroll-on-erasmus-darwins-the-botanic-garden-1791-1792</w:t>
        </w:r>
      </w:hyperlink>
      <w:r w:rsidRPr="007455FF">
        <w:t>. Accessed 14 Feb. 2020.</w:t>
      </w:r>
    </w:p>
    <w:p w14:paraId="3C10DECD" w14:textId="3B3717A6" w:rsidR="00253C5F" w:rsidRDefault="00253C5F" w:rsidP="0071619D">
      <w:pPr>
        <w:spacing w:line="480" w:lineRule="auto"/>
        <w:ind w:left="720" w:hanging="720"/>
      </w:pPr>
      <w:r w:rsidRPr="007455FF">
        <w:t xml:space="preserve">Castellano, </w:t>
      </w:r>
      <w:proofErr w:type="spellStart"/>
      <w:r w:rsidRPr="007455FF">
        <w:t>Katey</w:t>
      </w:r>
      <w:proofErr w:type="spellEnd"/>
      <w:r w:rsidRPr="007455FF">
        <w:t>. </w:t>
      </w:r>
      <w:r w:rsidRPr="000D4B5C">
        <w:rPr>
          <w:i/>
          <w:iCs/>
        </w:rPr>
        <w:t>The Ecology of British Romantic Conservatism, 1790</w:t>
      </w:r>
      <w:r w:rsidR="000D4B5C">
        <w:rPr>
          <w:i/>
          <w:iCs/>
        </w:rPr>
        <w:t>–</w:t>
      </w:r>
      <w:r w:rsidRPr="000D4B5C">
        <w:rPr>
          <w:i/>
          <w:iCs/>
        </w:rPr>
        <w:t>1837</w:t>
      </w:r>
      <w:r w:rsidRPr="007455FF">
        <w:t>. Palgrave Macmillan, 2013.</w:t>
      </w:r>
    </w:p>
    <w:p w14:paraId="2E6741A3" w14:textId="76B0D046" w:rsidR="00253C5F" w:rsidRDefault="00253C5F" w:rsidP="0071619D">
      <w:pPr>
        <w:spacing w:line="480" w:lineRule="auto"/>
        <w:ind w:left="720" w:hanging="720"/>
      </w:pPr>
      <w:r>
        <w:t xml:space="preserve">Chakrabarty, Dipesh. “The Climate of History: Four Theses.” </w:t>
      </w:r>
      <w:r w:rsidRPr="00EF6B01">
        <w:rPr>
          <w:i/>
          <w:iCs/>
        </w:rPr>
        <w:t>Critical Inquiry</w:t>
      </w:r>
      <w:r w:rsidR="00EF6B01">
        <w:t>,</w:t>
      </w:r>
      <w:r>
        <w:t xml:space="preserve"> vol. 35, </w:t>
      </w:r>
      <w:r w:rsidR="00EF6B01">
        <w:t xml:space="preserve">no. 2, </w:t>
      </w:r>
      <w:r>
        <w:t>2009</w:t>
      </w:r>
      <w:r w:rsidR="00EF6B01">
        <w:t>, pp. 197–222.</w:t>
      </w:r>
    </w:p>
    <w:p w14:paraId="05274347" w14:textId="5BF472A3" w:rsidR="002624D8" w:rsidRDefault="00253C5F" w:rsidP="0071619D">
      <w:pPr>
        <w:spacing w:line="480" w:lineRule="auto"/>
        <w:ind w:left="720" w:hanging="720"/>
        <w:rPr>
          <w:ins w:id="1039" w:author="Copyeditor" w:date="2022-09-05T22:13:00Z"/>
        </w:rPr>
      </w:pPr>
      <w:r>
        <w:t xml:space="preserve">Clarkson, Thomas. </w:t>
      </w:r>
      <w:r>
        <w:rPr>
          <w:i/>
        </w:rPr>
        <w:t>The History of the Rise, Progress, and Accomplishment of the Abolition of the African Slave Trade</w:t>
      </w:r>
      <w:r w:rsidR="00EF6B01">
        <w:t>.</w:t>
      </w:r>
      <w:r>
        <w:t xml:space="preserve"> Vol. 1</w:t>
      </w:r>
      <w:r w:rsidR="00EF6B01">
        <w:t>,</w:t>
      </w:r>
      <w:r>
        <w:t xml:space="preserve"> R. Longman, Hurst, Rees, and Orme, 1808.</w:t>
      </w:r>
    </w:p>
    <w:p w14:paraId="4BDEC3C9" w14:textId="0D15699E" w:rsidR="00BD0139" w:rsidRDefault="00BD0139" w:rsidP="0071619D">
      <w:pPr>
        <w:spacing w:line="480" w:lineRule="auto"/>
        <w:ind w:left="720" w:hanging="720"/>
      </w:pPr>
      <w:commentRangeStart w:id="1040"/>
      <w:ins w:id="1041" w:author="Copyeditor" w:date="2022-09-05T22:13:00Z">
        <w:r>
          <w:t>Connolly</w:t>
        </w:r>
        <w:commentRangeEnd w:id="1040"/>
        <w:r>
          <w:rPr>
            <w:rStyle w:val="CommentReference"/>
          </w:rPr>
          <w:commentReference w:id="1040"/>
        </w:r>
        <w:r>
          <w:t xml:space="preserve">, </w:t>
        </w:r>
        <w:proofErr w:type="spellStart"/>
        <w:r>
          <w:t>Tristanne</w:t>
        </w:r>
        <w:proofErr w:type="spellEnd"/>
        <w:r>
          <w:t>.</w:t>
        </w:r>
      </w:ins>
    </w:p>
    <w:p w14:paraId="620D1AEE" w14:textId="12BD40AC" w:rsidR="00253C5F" w:rsidRPr="007455FF" w:rsidRDefault="00253C5F" w:rsidP="0071619D">
      <w:pPr>
        <w:spacing w:line="480" w:lineRule="auto"/>
        <w:ind w:left="720" w:hanging="720"/>
      </w:pPr>
      <w:proofErr w:type="spellStart"/>
      <w:r w:rsidRPr="007455FF">
        <w:t>Crutzen</w:t>
      </w:r>
      <w:proofErr w:type="spellEnd"/>
      <w:r w:rsidR="00EF6B01">
        <w:t>, P</w:t>
      </w:r>
      <w:r w:rsidR="00F10452">
        <w:t>aul J</w:t>
      </w:r>
      <w:r w:rsidR="00EF6B01">
        <w:t>.,</w:t>
      </w:r>
      <w:r w:rsidRPr="007455FF">
        <w:t xml:space="preserve"> and </w:t>
      </w:r>
      <w:r w:rsidR="00EF6B01">
        <w:t>E</w:t>
      </w:r>
      <w:r w:rsidR="00F10452">
        <w:t>ugene F</w:t>
      </w:r>
      <w:r w:rsidR="00EF6B01">
        <w:t xml:space="preserve">. </w:t>
      </w:r>
      <w:r w:rsidRPr="007455FF">
        <w:t>Stoermer</w:t>
      </w:r>
      <w:r w:rsidR="00EF6B01">
        <w:t>.</w:t>
      </w:r>
      <w:r w:rsidRPr="007455FF">
        <w:t xml:space="preserve"> “The </w:t>
      </w:r>
      <w:r w:rsidR="00EF6B01">
        <w:t>‘</w:t>
      </w:r>
      <w:r w:rsidRPr="007455FF">
        <w:t xml:space="preserve">Anthropocene.’” </w:t>
      </w:r>
      <w:r w:rsidR="00EF6B01" w:rsidRPr="00F10452">
        <w:rPr>
          <w:i/>
          <w:iCs/>
        </w:rPr>
        <w:t xml:space="preserve">IGBO </w:t>
      </w:r>
      <w:r w:rsidRPr="00F10452">
        <w:rPr>
          <w:i/>
          <w:iCs/>
        </w:rPr>
        <w:t>Global Change Newsletter</w:t>
      </w:r>
      <w:r w:rsidRPr="007455FF">
        <w:t xml:space="preserve"> </w:t>
      </w:r>
      <w:r w:rsidR="00F10452">
        <w:t xml:space="preserve">no. </w:t>
      </w:r>
      <w:r w:rsidRPr="007455FF">
        <w:t>41, 2000, pp. 17</w:t>
      </w:r>
      <w:r w:rsidR="00F10452">
        <w:t>–</w:t>
      </w:r>
      <w:r w:rsidRPr="007455FF">
        <w:t>18.</w:t>
      </w:r>
    </w:p>
    <w:p w14:paraId="42A581C7" w14:textId="5C1EB042" w:rsidR="00253C5F" w:rsidRPr="007455FF" w:rsidRDefault="00253C5F" w:rsidP="0071619D">
      <w:pPr>
        <w:spacing w:line="480" w:lineRule="auto"/>
        <w:ind w:left="720" w:hanging="720"/>
      </w:pPr>
      <w:r w:rsidRPr="007455FF">
        <w:t xml:space="preserve">Darwin, Erasmus. </w:t>
      </w:r>
      <w:r w:rsidRPr="00F10452">
        <w:rPr>
          <w:i/>
          <w:iCs/>
        </w:rPr>
        <w:t>The Botanic Garden</w:t>
      </w:r>
      <w:r w:rsidR="00F10452" w:rsidRPr="00F10452">
        <w:rPr>
          <w:i/>
          <w:iCs/>
        </w:rPr>
        <w:t>:</w:t>
      </w:r>
      <w:r w:rsidRPr="00F10452">
        <w:rPr>
          <w:i/>
          <w:iCs/>
        </w:rPr>
        <w:t xml:space="preserve"> A Poem, in Two Parts. Part I. Containing </w:t>
      </w:r>
      <w:proofErr w:type="gramStart"/>
      <w:r w:rsidRPr="00F10452">
        <w:rPr>
          <w:i/>
          <w:iCs/>
        </w:rPr>
        <w:t>The</w:t>
      </w:r>
      <w:proofErr w:type="gramEnd"/>
      <w:r w:rsidRPr="00F10452">
        <w:rPr>
          <w:i/>
          <w:iCs/>
        </w:rPr>
        <w:t xml:space="preserve"> Economy of Vegetation; Part II. The Loves of the Plants</w:t>
      </w:r>
      <w:r w:rsidRPr="007455FF">
        <w:t xml:space="preserve">. </w:t>
      </w:r>
      <w:r w:rsidRPr="00F10452">
        <w:rPr>
          <w:i/>
          <w:iCs/>
        </w:rPr>
        <w:t>With Philosophical Notes</w:t>
      </w:r>
      <w:r w:rsidRPr="007455FF">
        <w:t>. J. Johnson,</w:t>
      </w:r>
      <w:r w:rsidR="00081DA7">
        <w:t xml:space="preserve"> </w:t>
      </w:r>
      <w:r w:rsidRPr="007455FF">
        <w:t xml:space="preserve">1791. </w:t>
      </w:r>
      <w:r w:rsidRPr="00F10452">
        <w:rPr>
          <w:i/>
          <w:iCs/>
        </w:rPr>
        <w:t>Eighteenth</w:t>
      </w:r>
      <w:r w:rsidR="00F10452">
        <w:rPr>
          <w:i/>
          <w:iCs/>
        </w:rPr>
        <w:t xml:space="preserve"> </w:t>
      </w:r>
      <w:r w:rsidRPr="00F10452">
        <w:rPr>
          <w:i/>
          <w:iCs/>
        </w:rPr>
        <w:t>Century Collections Online</w:t>
      </w:r>
      <w:r w:rsidR="00F10452">
        <w:t xml:space="preserve">, </w:t>
      </w:r>
      <w:r w:rsidR="00F10452" w:rsidRPr="00F10452">
        <w:t>link.gale.com/apps/doc/CW0114463329/ECCO?u=txshracd2542&amp;sid=bookmark-ECCO&amp;xid=a23027ae&amp;pg=1.</w:t>
      </w:r>
      <w:r w:rsidRPr="007455FF">
        <w:t xml:space="preserve"> </w:t>
      </w:r>
      <w:r w:rsidR="00081DA7">
        <w:t xml:space="preserve">Accessed </w:t>
      </w:r>
      <w:r w:rsidRPr="007455FF">
        <w:t>15 Nov. 2019.</w:t>
      </w:r>
    </w:p>
    <w:p w14:paraId="1213E20F" w14:textId="66E4AE9A" w:rsidR="005F474C" w:rsidRDefault="00081DA7" w:rsidP="0071619D">
      <w:pPr>
        <w:spacing w:line="480" w:lineRule="auto"/>
        <w:ind w:left="720" w:hanging="720"/>
      </w:pPr>
      <w:r>
        <w:t>———</w:t>
      </w:r>
      <w:r w:rsidR="00253C5F" w:rsidRPr="007455FF">
        <w:t>.</w:t>
      </w:r>
      <w:r>
        <w:t xml:space="preserve"> </w:t>
      </w:r>
      <w:proofErr w:type="spellStart"/>
      <w:r w:rsidR="00253C5F" w:rsidRPr="00081DA7">
        <w:rPr>
          <w:i/>
          <w:iCs/>
        </w:rPr>
        <w:t>Zoonomia</w:t>
      </w:r>
      <w:proofErr w:type="spellEnd"/>
      <w:r w:rsidR="00253C5F" w:rsidRPr="00081DA7">
        <w:rPr>
          <w:i/>
          <w:iCs/>
        </w:rPr>
        <w:t xml:space="preserve">; or, the </w:t>
      </w:r>
      <w:r w:rsidRPr="00081DA7">
        <w:rPr>
          <w:i/>
          <w:iCs/>
        </w:rPr>
        <w:t>L</w:t>
      </w:r>
      <w:r w:rsidR="00253C5F" w:rsidRPr="00081DA7">
        <w:rPr>
          <w:i/>
          <w:iCs/>
        </w:rPr>
        <w:t xml:space="preserve">aws of </w:t>
      </w:r>
      <w:r w:rsidRPr="00081DA7">
        <w:rPr>
          <w:i/>
          <w:iCs/>
        </w:rPr>
        <w:t>O</w:t>
      </w:r>
      <w:r w:rsidR="00253C5F" w:rsidRPr="00081DA7">
        <w:rPr>
          <w:i/>
          <w:iCs/>
        </w:rPr>
        <w:t xml:space="preserve">rganic </w:t>
      </w:r>
      <w:r w:rsidRPr="00081DA7">
        <w:rPr>
          <w:i/>
          <w:iCs/>
        </w:rPr>
        <w:t>L</w:t>
      </w:r>
      <w:r w:rsidR="00253C5F" w:rsidRPr="00081DA7">
        <w:rPr>
          <w:i/>
          <w:iCs/>
        </w:rPr>
        <w:t>ife</w:t>
      </w:r>
      <w:r>
        <w:t>.</w:t>
      </w:r>
      <w:r w:rsidR="00253C5F" w:rsidRPr="007455FF">
        <w:t xml:space="preserve"> Vol. I</w:t>
      </w:r>
      <w:r>
        <w:t>,</w:t>
      </w:r>
      <w:r w:rsidR="00253C5F" w:rsidRPr="007455FF">
        <w:t xml:space="preserve"> J. Johnson, </w:t>
      </w:r>
      <w:r>
        <w:t>[</w:t>
      </w:r>
      <w:r w:rsidR="00253C5F" w:rsidRPr="007455FF">
        <w:t>1794</w:t>
      </w:r>
      <w:r>
        <w:t>]–96</w:t>
      </w:r>
      <w:r w:rsidR="00253C5F" w:rsidRPr="007455FF">
        <w:t xml:space="preserve">. </w:t>
      </w:r>
      <w:r w:rsidR="00253C5F" w:rsidRPr="00081DA7">
        <w:rPr>
          <w:i/>
          <w:iCs/>
        </w:rPr>
        <w:t>Eighteenth Century Collections Online</w:t>
      </w:r>
      <w:r w:rsidR="00253C5F" w:rsidRPr="007455FF">
        <w:t>.</w:t>
      </w:r>
      <w:r>
        <w:t xml:space="preserve"> </w:t>
      </w:r>
      <w:r w:rsidRPr="00081DA7">
        <w:lastRenderedPageBreak/>
        <w:t>link.gale.com/apps/doc/CW0109312786/ECCO?u=txshracd2542&amp;sid=bookmark-ECCO&amp;xid=8df52a9f.</w:t>
      </w:r>
      <w:r>
        <w:t xml:space="preserve"> </w:t>
      </w:r>
      <w:r w:rsidR="00253C5F" w:rsidRPr="007455FF">
        <w:t xml:space="preserve">Accessed 15 Nov. 2019. </w:t>
      </w:r>
    </w:p>
    <w:p w14:paraId="56A4DF33" w14:textId="327D8442" w:rsidR="005F474C" w:rsidRDefault="005F474C" w:rsidP="0071619D">
      <w:pPr>
        <w:spacing w:line="480" w:lineRule="auto"/>
        <w:ind w:left="720" w:hanging="720"/>
        <w:rPr>
          <w:ins w:id="1042" w:author="Copyeditor" w:date="2022-09-05T22:13:00Z"/>
        </w:rPr>
      </w:pPr>
      <w:proofErr w:type="spellStart"/>
      <w:r>
        <w:t>Diran</w:t>
      </w:r>
      <w:proofErr w:type="spellEnd"/>
      <w:r>
        <w:t>, Ingrid</w:t>
      </w:r>
      <w:r w:rsidR="00081DA7">
        <w:t>,</w:t>
      </w:r>
      <w:r>
        <w:t xml:space="preserve"> and </w:t>
      </w:r>
      <w:r w:rsidR="00081DA7">
        <w:t xml:space="preserve">Antoine </w:t>
      </w:r>
      <w:proofErr w:type="spellStart"/>
      <w:r>
        <w:t>Traisnel</w:t>
      </w:r>
      <w:proofErr w:type="spellEnd"/>
      <w:r>
        <w:t xml:space="preserve">. “The Birth of Biopower.” </w:t>
      </w:r>
      <w:r w:rsidRPr="00081DA7">
        <w:rPr>
          <w:i/>
          <w:iCs/>
        </w:rPr>
        <w:t>Diacritics</w:t>
      </w:r>
      <w:r w:rsidR="00081DA7">
        <w:t>,</w:t>
      </w:r>
      <w:r>
        <w:t xml:space="preserve"> vol. 47, no. 3, 2019, pp. 32</w:t>
      </w:r>
      <w:r w:rsidR="00081DA7">
        <w:t>–</w:t>
      </w:r>
      <w:r>
        <w:t>51.</w:t>
      </w:r>
    </w:p>
    <w:p w14:paraId="1447B351" w14:textId="4EA182F1" w:rsidR="00BD0139" w:rsidRPr="007455FF" w:rsidRDefault="00BD0139" w:rsidP="0071619D">
      <w:pPr>
        <w:spacing w:line="480" w:lineRule="auto"/>
        <w:ind w:left="720" w:hanging="720"/>
      </w:pPr>
      <w:commentRangeStart w:id="1043"/>
      <w:ins w:id="1044" w:author="Copyeditor" w:date="2022-09-05T22:13:00Z">
        <w:r>
          <w:t>Edelstein</w:t>
        </w:r>
        <w:commentRangeEnd w:id="1043"/>
        <w:r>
          <w:rPr>
            <w:rStyle w:val="CommentReference"/>
          </w:rPr>
          <w:commentReference w:id="1043"/>
        </w:r>
        <w:r>
          <w:t>.</w:t>
        </w:r>
      </w:ins>
    </w:p>
    <w:p w14:paraId="2D46A7A9" w14:textId="1C6ACB7A" w:rsidR="00253C5F" w:rsidRDefault="00253C5F" w:rsidP="0071619D">
      <w:pPr>
        <w:spacing w:line="480" w:lineRule="auto"/>
        <w:ind w:left="720" w:hanging="720"/>
        <w:rPr>
          <w:ins w:id="1045" w:author="Copyeditor" w:date="2022-09-05T22:14:00Z"/>
        </w:rPr>
      </w:pPr>
      <w:proofErr w:type="spellStart"/>
      <w:r w:rsidRPr="007455FF">
        <w:t>Fara</w:t>
      </w:r>
      <w:proofErr w:type="spellEnd"/>
      <w:r w:rsidRPr="007455FF">
        <w:t>, Patricia. </w:t>
      </w:r>
      <w:r w:rsidRPr="00081DA7">
        <w:rPr>
          <w:i/>
          <w:iCs/>
        </w:rPr>
        <w:t>Erasmus Darwin: Sex, Science, and Serendipity</w:t>
      </w:r>
      <w:r w:rsidRPr="007455FF">
        <w:t xml:space="preserve">. Oxford </w:t>
      </w:r>
      <w:r w:rsidR="00081DA7">
        <w:t>UP</w:t>
      </w:r>
      <w:r w:rsidRPr="007455FF">
        <w:t>, 2012. </w:t>
      </w:r>
    </w:p>
    <w:p w14:paraId="480CCBF4" w14:textId="103F8528" w:rsidR="00BD0139" w:rsidRDefault="00BD0139" w:rsidP="0071619D">
      <w:pPr>
        <w:spacing w:line="480" w:lineRule="auto"/>
        <w:ind w:left="720" w:hanging="720"/>
        <w:rPr>
          <w:ins w:id="1046" w:author="Copyeditor" w:date="2022-09-05T22:14:00Z"/>
        </w:rPr>
      </w:pPr>
      <w:commentRangeStart w:id="1047"/>
      <w:proofErr w:type="spellStart"/>
      <w:ins w:id="1048" w:author="Copyeditor" w:date="2022-09-05T22:14:00Z">
        <w:r>
          <w:t>Faubert</w:t>
        </w:r>
        <w:commentRangeEnd w:id="1047"/>
        <w:proofErr w:type="spellEnd"/>
        <w:r>
          <w:rPr>
            <w:rStyle w:val="CommentReference"/>
          </w:rPr>
          <w:commentReference w:id="1047"/>
        </w:r>
        <w:r>
          <w:t>.</w:t>
        </w:r>
      </w:ins>
    </w:p>
    <w:p w14:paraId="6FE405A0" w14:textId="4329A08D" w:rsidR="00BD0139" w:rsidRDefault="00BD0139" w:rsidP="0071619D">
      <w:pPr>
        <w:spacing w:line="480" w:lineRule="auto"/>
        <w:ind w:left="720" w:hanging="720"/>
        <w:rPr>
          <w:ins w:id="1049" w:author="Copyeditor" w:date="2022-09-05T22:14:00Z"/>
        </w:rPr>
      </w:pPr>
      <w:commentRangeStart w:id="1050"/>
      <w:ins w:id="1051" w:author="Copyeditor" w:date="2022-09-05T22:14:00Z">
        <w:r>
          <w:t>Ferry</w:t>
        </w:r>
        <w:commentRangeEnd w:id="1050"/>
        <w:r>
          <w:rPr>
            <w:rStyle w:val="CommentReference"/>
          </w:rPr>
          <w:commentReference w:id="1050"/>
        </w:r>
        <w:r>
          <w:t>.</w:t>
        </w:r>
      </w:ins>
    </w:p>
    <w:p w14:paraId="2F0119CA" w14:textId="07895AFB" w:rsidR="00BD0139" w:rsidRPr="007455FF" w:rsidRDefault="00BD0139" w:rsidP="0071619D">
      <w:pPr>
        <w:spacing w:line="480" w:lineRule="auto"/>
        <w:ind w:left="720" w:hanging="720"/>
      </w:pPr>
      <w:commentRangeStart w:id="1052"/>
      <w:ins w:id="1053" w:author="Copyeditor" w:date="2022-09-05T22:14:00Z">
        <w:r>
          <w:t>François</w:t>
        </w:r>
        <w:commentRangeEnd w:id="1052"/>
        <w:r>
          <w:rPr>
            <w:rStyle w:val="CommentReference"/>
          </w:rPr>
          <w:commentReference w:id="1052"/>
        </w:r>
        <w:r>
          <w:t>, Anne-Lise.</w:t>
        </w:r>
      </w:ins>
    </w:p>
    <w:p w14:paraId="71F60100" w14:textId="7640FAF4" w:rsidR="00253C5F" w:rsidRDefault="00253C5F" w:rsidP="0071619D">
      <w:pPr>
        <w:spacing w:line="480" w:lineRule="auto"/>
        <w:ind w:left="720" w:hanging="720"/>
      </w:pPr>
      <w:proofErr w:type="spellStart"/>
      <w:r w:rsidRPr="007455FF">
        <w:t>Gil</w:t>
      </w:r>
      <w:r w:rsidR="00D32FDF">
        <w:t>l</w:t>
      </w:r>
      <w:r w:rsidRPr="007455FF">
        <w:t>ray</w:t>
      </w:r>
      <w:proofErr w:type="spellEnd"/>
      <w:r w:rsidRPr="007455FF">
        <w:t>, James. “New Morality: or</w:t>
      </w:r>
      <w:r w:rsidR="00081DA7">
        <w:t>—</w:t>
      </w:r>
      <w:r w:rsidRPr="007455FF">
        <w:t xml:space="preserve">The </w:t>
      </w:r>
      <w:proofErr w:type="spellStart"/>
      <w:r w:rsidRPr="007455FF">
        <w:t>Promi’sd</w:t>
      </w:r>
      <w:proofErr w:type="spellEnd"/>
      <w:r w:rsidRPr="007455FF">
        <w:t xml:space="preserve"> </w:t>
      </w:r>
      <w:r w:rsidR="00081DA7">
        <w:t>I</w:t>
      </w:r>
      <w:r w:rsidRPr="007455FF">
        <w:t xml:space="preserve">nstallment of the </w:t>
      </w:r>
      <w:r w:rsidR="00081DA7">
        <w:t>H</w:t>
      </w:r>
      <w:r w:rsidRPr="007455FF">
        <w:t xml:space="preserve">igh-priest of the </w:t>
      </w:r>
      <w:proofErr w:type="spellStart"/>
      <w:r w:rsidR="00081DA7">
        <w:t>T</w:t>
      </w:r>
      <w:r w:rsidRPr="007455FF">
        <w:t>heophilanthropes</w:t>
      </w:r>
      <w:proofErr w:type="spellEnd"/>
      <w:r w:rsidRPr="007455FF">
        <w:t xml:space="preserve">, with the </w:t>
      </w:r>
      <w:r w:rsidR="00081DA7">
        <w:t>H</w:t>
      </w:r>
      <w:r w:rsidRPr="007455FF">
        <w:t xml:space="preserve">omage of </w:t>
      </w:r>
      <w:r w:rsidR="00081DA7">
        <w:t>L</w:t>
      </w:r>
      <w:r w:rsidRPr="007455FF">
        <w:t xml:space="preserve">eviathan and </w:t>
      </w:r>
      <w:r w:rsidR="00081DA7">
        <w:t>H</w:t>
      </w:r>
      <w:r w:rsidRPr="007455FF">
        <w:t xml:space="preserve">is </w:t>
      </w:r>
      <w:r w:rsidR="00081DA7">
        <w:t>S</w:t>
      </w:r>
      <w:r w:rsidRPr="007455FF">
        <w:t>uite.</w:t>
      </w:r>
      <w:r>
        <w:t>”</w:t>
      </w:r>
      <w:r w:rsidRPr="007455FF">
        <w:t xml:space="preserve"> </w:t>
      </w:r>
      <w:r w:rsidRPr="00081DA7">
        <w:rPr>
          <w:i/>
          <w:iCs/>
        </w:rPr>
        <w:t>The Anti-Jacobin Magazine &amp; Review</w:t>
      </w:r>
      <w:r w:rsidRPr="007455FF">
        <w:t xml:space="preserve">, 1 August 1798. </w:t>
      </w:r>
      <w:r w:rsidRPr="00D32FDF">
        <w:rPr>
          <w:i/>
          <w:iCs/>
        </w:rPr>
        <w:t>The British Museum Online Collection</w:t>
      </w:r>
      <w:r w:rsidRPr="007455FF">
        <w:t>, no. 1851,0901.930. Accessed 14 Feb 2020.</w:t>
      </w:r>
    </w:p>
    <w:p w14:paraId="3576E006" w14:textId="2BA8E35C" w:rsidR="00E85EA4" w:rsidRDefault="00E85EA4" w:rsidP="0071619D">
      <w:pPr>
        <w:spacing w:line="480" w:lineRule="auto"/>
        <w:ind w:left="720" w:hanging="720"/>
      </w:pPr>
      <w:r w:rsidRPr="00EE790B">
        <w:rPr>
          <w:i/>
          <w:iCs/>
        </w:rPr>
        <w:t>The Golden Age: A Poetical Epistle from Erasmus D--n, M.D. to Thomas Beddoes, M.D.</w:t>
      </w:r>
      <w:r>
        <w:t xml:space="preserve"> </w:t>
      </w:r>
      <w:r w:rsidRPr="007455FF">
        <w:t>F. and C. Rivington; and J. Cooke,</w:t>
      </w:r>
      <w:r>
        <w:t xml:space="preserve"> </w:t>
      </w:r>
      <w:r w:rsidRPr="007455FF">
        <w:t>1794. </w:t>
      </w:r>
      <w:r w:rsidRPr="00205E81">
        <w:rPr>
          <w:i/>
          <w:iCs/>
        </w:rPr>
        <w:t>Eighteenth Century Collections Online</w:t>
      </w:r>
      <w:r w:rsidRPr="007455FF">
        <w:t>,</w:t>
      </w:r>
      <w:r>
        <w:t xml:space="preserve"> </w:t>
      </w:r>
      <w:r w:rsidRPr="00205E81">
        <w:t>link.gale.com/apps/doc/CW0116871934/ECCO?u=txshracd2542&amp;sid=bookmark-ECCO&amp;xid=aeb16cb5&amp;pg=1.</w:t>
      </w:r>
      <w:r>
        <w:t xml:space="preserve"> Accessed </w:t>
      </w:r>
      <w:r w:rsidRPr="007455FF">
        <w:t>13 Feb. 2020.</w:t>
      </w:r>
    </w:p>
    <w:p w14:paraId="03F8C1D7" w14:textId="23E7C83F" w:rsidR="005F474C" w:rsidRDefault="00253C5F" w:rsidP="0071619D">
      <w:pPr>
        <w:spacing w:line="480" w:lineRule="auto"/>
        <w:ind w:left="720" w:hanging="720"/>
      </w:pPr>
      <w:r>
        <w:t xml:space="preserve">Goldsmith, Steven. “Almost Gone: Rembrandt and the Ends of Materialism.” </w:t>
      </w:r>
      <w:r w:rsidRPr="007D419B">
        <w:rPr>
          <w:i/>
          <w:iCs/>
        </w:rPr>
        <w:t>New Literary History</w:t>
      </w:r>
      <w:r>
        <w:t>, vol. 45, no. 3, 2014</w:t>
      </w:r>
      <w:r w:rsidR="007D419B">
        <w:t>, pp. 411–43.</w:t>
      </w:r>
    </w:p>
    <w:p w14:paraId="327DFEFD" w14:textId="1A1978B9" w:rsidR="00253C5F" w:rsidRPr="007455FF" w:rsidRDefault="007D419B" w:rsidP="0071619D">
      <w:pPr>
        <w:spacing w:line="480" w:lineRule="auto"/>
        <w:ind w:left="720" w:hanging="720"/>
      </w:pPr>
      <w:r>
        <w:t>———</w:t>
      </w:r>
      <w:r w:rsidR="005F474C">
        <w:t xml:space="preserve">. </w:t>
      </w:r>
      <w:r w:rsidR="005F474C" w:rsidRPr="007D419B">
        <w:rPr>
          <w:i/>
          <w:iCs/>
        </w:rPr>
        <w:t>Blake’s Agitation: Criticism and the Work of the Emotions</w:t>
      </w:r>
      <w:r w:rsidR="005F474C" w:rsidRPr="005F474C">
        <w:t>.</w:t>
      </w:r>
      <w:r w:rsidR="005F474C">
        <w:t xml:space="preserve"> Johns Hopkins </w:t>
      </w:r>
      <w:r>
        <w:t>UP</w:t>
      </w:r>
      <w:r w:rsidR="005F474C">
        <w:t>, 2013.</w:t>
      </w:r>
    </w:p>
    <w:p w14:paraId="40874AA6" w14:textId="3DF7A09B" w:rsidR="007D419B" w:rsidRDefault="00253C5F" w:rsidP="0071619D">
      <w:pPr>
        <w:spacing w:line="480" w:lineRule="auto"/>
        <w:ind w:left="720" w:hanging="720"/>
      </w:pPr>
      <w:r w:rsidRPr="007455FF">
        <w:t>Goldstein, Amanda Jo.</w:t>
      </w:r>
      <w:r w:rsidR="007D419B" w:rsidRPr="007455FF">
        <w:t xml:space="preserve"> “Nerve </w:t>
      </w:r>
      <w:r w:rsidR="007D419B">
        <w:t>P</w:t>
      </w:r>
      <w:r w:rsidR="007D419B" w:rsidRPr="007455FF">
        <w:t xml:space="preserve">oetry and </w:t>
      </w:r>
      <w:r w:rsidR="007D419B">
        <w:t>F</w:t>
      </w:r>
      <w:r w:rsidR="007D419B" w:rsidRPr="007455FF">
        <w:t xml:space="preserve">iber </w:t>
      </w:r>
      <w:r w:rsidR="007D419B">
        <w:t>A</w:t>
      </w:r>
      <w:r w:rsidR="007D419B" w:rsidRPr="007455FF">
        <w:t xml:space="preserve">rt: </w:t>
      </w:r>
      <w:proofErr w:type="spellStart"/>
      <w:r w:rsidR="007D419B" w:rsidRPr="007455FF">
        <w:t>Biosemiosis</w:t>
      </w:r>
      <w:proofErr w:type="spellEnd"/>
      <w:r w:rsidR="007D419B" w:rsidRPr="007455FF">
        <w:t xml:space="preserve"> and </w:t>
      </w:r>
      <w:r w:rsidR="007D419B">
        <w:t>P</w:t>
      </w:r>
      <w:r w:rsidR="007D419B" w:rsidRPr="007455FF">
        <w:t xml:space="preserve">lasticity in Erasmus Darwin.” </w:t>
      </w:r>
      <w:r w:rsidR="007D419B" w:rsidRPr="007D419B">
        <w:rPr>
          <w:i/>
          <w:iCs/>
        </w:rPr>
        <w:t>Literature Compass</w:t>
      </w:r>
      <w:r w:rsidR="007D419B" w:rsidRPr="007455FF">
        <w:t xml:space="preserve">, </w:t>
      </w:r>
      <w:r w:rsidR="007D419B">
        <w:t xml:space="preserve">vol. 17, no. 3–4, </w:t>
      </w:r>
      <w:r w:rsidR="007D419B" w:rsidRPr="007455FF">
        <w:t>2020</w:t>
      </w:r>
      <w:r w:rsidR="007D419B">
        <w:t xml:space="preserve">, </w:t>
      </w:r>
      <w:r w:rsidR="00077CB2" w:rsidRPr="00077CB2">
        <w:t>https://doi-org.ezproxy.rice.edu/10.1111/lic3.12552</w:t>
      </w:r>
      <w:r w:rsidR="00077CB2">
        <w:t>.</w:t>
      </w:r>
    </w:p>
    <w:p w14:paraId="43B7D279" w14:textId="428DD57F" w:rsidR="00077CB2" w:rsidRPr="007455FF" w:rsidRDefault="007D419B" w:rsidP="0071619D">
      <w:pPr>
        <w:spacing w:line="480" w:lineRule="auto"/>
        <w:ind w:left="720" w:hanging="720"/>
      </w:pPr>
      <w:r>
        <w:lastRenderedPageBreak/>
        <w:t xml:space="preserve">———. </w:t>
      </w:r>
      <w:r w:rsidR="00253C5F" w:rsidRPr="007D419B">
        <w:rPr>
          <w:i/>
          <w:iCs/>
        </w:rPr>
        <w:t xml:space="preserve">Sweet </w:t>
      </w:r>
      <w:r w:rsidRPr="007D419B">
        <w:rPr>
          <w:i/>
          <w:iCs/>
        </w:rPr>
        <w:t>S</w:t>
      </w:r>
      <w:r w:rsidR="00253C5F" w:rsidRPr="007D419B">
        <w:rPr>
          <w:i/>
          <w:iCs/>
        </w:rPr>
        <w:t xml:space="preserve">cience: Romantic </w:t>
      </w:r>
      <w:r w:rsidRPr="007D419B">
        <w:rPr>
          <w:i/>
          <w:iCs/>
        </w:rPr>
        <w:t>M</w:t>
      </w:r>
      <w:r w:rsidR="00253C5F" w:rsidRPr="007D419B">
        <w:rPr>
          <w:i/>
          <w:iCs/>
        </w:rPr>
        <w:t xml:space="preserve">aterialism and the </w:t>
      </w:r>
      <w:r w:rsidRPr="007D419B">
        <w:rPr>
          <w:i/>
          <w:iCs/>
        </w:rPr>
        <w:t>N</w:t>
      </w:r>
      <w:r w:rsidR="00253C5F" w:rsidRPr="007D419B">
        <w:rPr>
          <w:i/>
          <w:iCs/>
        </w:rPr>
        <w:t xml:space="preserve">ew </w:t>
      </w:r>
      <w:r w:rsidRPr="007D419B">
        <w:rPr>
          <w:i/>
          <w:iCs/>
        </w:rPr>
        <w:t>L</w:t>
      </w:r>
      <w:r w:rsidR="00253C5F" w:rsidRPr="007D419B">
        <w:rPr>
          <w:i/>
          <w:iCs/>
        </w:rPr>
        <w:t xml:space="preserve">ogics of </w:t>
      </w:r>
      <w:r w:rsidRPr="007D419B">
        <w:rPr>
          <w:i/>
          <w:iCs/>
        </w:rPr>
        <w:t>L</w:t>
      </w:r>
      <w:r w:rsidR="00253C5F" w:rsidRPr="007D419B">
        <w:rPr>
          <w:i/>
          <w:iCs/>
        </w:rPr>
        <w:t>ife</w:t>
      </w:r>
      <w:r w:rsidR="00253C5F" w:rsidRPr="007455FF">
        <w:t xml:space="preserve">. U of Chicago </w:t>
      </w:r>
      <w:r>
        <w:t>P</w:t>
      </w:r>
      <w:r w:rsidR="00253C5F" w:rsidRPr="007455FF">
        <w:t>, 2017.</w:t>
      </w:r>
    </w:p>
    <w:p w14:paraId="1BB43A0D" w14:textId="5ADC28A0" w:rsidR="00253C5F" w:rsidRPr="007455FF" w:rsidRDefault="00253C5F" w:rsidP="0071619D">
      <w:pPr>
        <w:spacing w:line="480" w:lineRule="auto"/>
        <w:ind w:left="720" w:hanging="720"/>
      </w:pPr>
      <w:r w:rsidRPr="007455FF">
        <w:t>Griffiths, Devin. </w:t>
      </w:r>
      <w:r w:rsidRPr="00077CB2">
        <w:rPr>
          <w:i/>
          <w:iCs/>
        </w:rPr>
        <w:t xml:space="preserve">The Age of Analogy: Science and Literature between the </w:t>
      </w:r>
      <w:proofErr w:type="spellStart"/>
      <w:r w:rsidRPr="00077CB2">
        <w:rPr>
          <w:i/>
          <w:iCs/>
        </w:rPr>
        <w:t>Darwins</w:t>
      </w:r>
      <w:proofErr w:type="spellEnd"/>
      <w:r w:rsidRPr="007455FF">
        <w:t xml:space="preserve">. Johns Hopkins </w:t>
      </w:r>
      <w:r w:rsidR="00077CB2">
        <w:t>UP</w:t>
      </w:r>
      <w:r w:rsidRPr="007455FF">
        <w:t>, 2016.</w:t>
      </w:r>
    </w:p>
    <w:p w14:paraId="324CE377" w14:textId="083F65C9" w:rsidR="00253C5F" w:rsidRDefault="00253C5F" w:rsidP="0071619D">
      <w:pPr>
        <w:spacing w:line="480" w:lineRule="auto"/>
        <w:ind w:left="720" w:hanging="720"/>
        <w:rPr>
          <w:ins w:id="1054" w:author="Copyeditor" w:date="2022-09-05T22:15:00Z"/>
        </w:rPr>
      </w:pPr>
      <w:r w:rsidRPr="007455FF">
        <w:t>Hamilton, Cynthia S. “Hercules Subdued: The Visual Rhetoric of the Kneeling Slave.” </w:t>
      </w:r>
      <w:r w:rsidRPr="00077CB2">
        <w:rPr>
          <w:i/>
          <w:iCs/>
        </w:rPr>
        <w:t>Slavery &amp; Abolition</w:t>
      </w:r>
      <w:r w:rsidRPr="007455FF">
        <w:t>, vol. 34, no. 4, 2013, pp. 631–52.</w:t>
      </w:r>
    </w:p>
    <w:p w14:paraId="0330756A" w14:textId="4FE63675" w:rsidR="00BD0139" w:rsidRPr="007455FF" w:rsidRDefault="00BD0139" w:rsidP="0071619D">
      <w:pPr>
        <w:spacing w:line="480" w:lineRule="auto"/>
        <w:ind w:left="720" w:hanging="720"/>
      </w:pPr>
      <w:commentRangeStart w:id="1055"/>
      <w:ins w:id="1056" w:author="Copyeditor" w:date="2022-09-05T22:15:00Z">
        <w:r>
          <w:t>Hesiod</w:t>
        </w:r>
        <w:commentRangeEnd w:id="1055"/>
        <w:r>
          <w:rPr>
            <w:rStyle w:val="CommentReference"/>
          </w:rPr>
          <w:commentReference w:id="1055"/>
        </w:r>
        <w:r>
          <w:t>.</w:t>
        </w:r>
      </w:ins>
    </w:p>
    <w:p w14:paraId="22918D4C" w14:textId="5B2A083C" w:rsidR="00253C5F" w:rsidRPr="007455FF" w:rsidRDefault="00253C5F" w:rsidP="0071619D">
      <w:pPr>
        <w:spacing w:line="480" w:lineRule="auto"/>
        <w:ind w:left="720" w:hanging="720"/>
      </w:pPr>
      <w:r w:rsidRPr="007455FF">
        <w:t xml:space="preserve">Jackson, Noel. “Rhyme and Reason: Erasmus Darwin’s Romanticism.” </w:t>
      </w:r>
      <w:r w:rsidRPr="00077CB2">
        <w:rPr>
          <w:i/>
          <w:iCs/>
        </w:rPr>
        <w:t>Modern Language Quarterly</w:t>
      </w:r>
      <w:r w:rsidRPr="007455FF">
        <w:t xml:space="preserve">, vol. 10, no. 2, 2009, </w:t>
      </w:r>
      <w:r w:rsidR="00077CB2">
        <w:t xml:space="preserve">pp. </w:t>
      </w:r>
      <w:r w:rsidRPr="007455FF">
        <w:t>171</w:t>
      </w:r>
      <w:r w:rsidR="00077CB2">
        <w:t>–</w:t>
      </w:r>
      <w:r w:rsidRPr="007455FF">
        <w:t>94.</w:t>
      </w:r>
    </w:p>
    <w:p w14:paraId="57D0F1A8" w14:textId="0E6879DA" w:rsidR="00253C5F" w:rsidRPr="007455FF" w:rsidRDefault="00253C5F" w:rsidP="0071619D">
      <w:pPr>
        <w:spacing w:line="480" w:lineRule="auto"/>
        <w:ind w:left="720" w:hanging="720"/>
      </w:pPr>
      <w:r w:rsidRPr="007455FF">
        <w:t xml:space="preserve">Jackson, </w:t>
      </w:r>
      <w:proofErr w:type="spellStart"/>
      <w:r w:rsidRPr="007455FF">
        <w:t>Zakiyyah</w:t>
      </w:r>
      <w:proofErr w:type="spellEnd"/>
      <w:r w:rsidRPr="007455FF">
        <w:t xml:space="preserve"> Iman. “Outer Worlds: The Persistence of Race in Movement ‘Beyond the Human.’” </w:t>
      </w:r>
      <w:r w:rsidRPr="00077CB2">
        <w:rPr>
          <w:i/>
          <w:iCs/>
        </w:rPr>
        <w:t>GLQ: A Journal of Lesbian and Gay Studies</w:t>
      </w:r>
      <w:r w:rsidRPr="007455FF">
        <w:t>, vol. 21, n</w:t>
      </w:r>
      <w:r w:rsidR="00077CB2">
        <w:t>o</w:t>
      </w:r>
      <w:r w:rsidRPr="007455FF">
        <w:t>. 2, 2015, pp. 215</w:t>
      </w:r>
      <w:r w:rsidR="00077CB2">
        <w:t>–</w:t>
      </w:r>
      <w:r w:rsidRPr="007455FF">
        <w:t xml:space="preserve">18. </w:t>
      </w:r>
    </w:p>
    <w:p w14:paraId="03EAE980" w14:textId="6290335C" w:rsidR="005F474C" w:rsidRPr="007455FF" w:rsidRDefault="00253C5F" w:rsidP="0071619D">
      <w:pPr>
        <w:spacing w:line="480" w:lineRule="auto"/>
        <w:ind w:left="720" w:hanging="720"/>
      </w:pPr>
      <w:r w:rsidRPr="007455FF">
        <w:t>Jay, Mike. </w:t>
      </w:r>
      <w:r w:rsidRPr="00077CB2">
        <w:rPr>
          <w:i/>
          <w:iCs/>
        </w:rPr>
        <w:t>The Atmosphere of Heaven: The Unnatural Experiments of Dr. Beddoes and His Sons of Genius</w:t>
      </w:r>
      <w:r w:rsidRPr="007455FF">
        <w:t xml:space="preserve">. Yale </w:t>
      </w:r>
      <w:r w:rsidR="00077CB2">
        <w:t>UP</w:t>
      </w:r>
      <w:r w:rsidRPr="007455FF">
        <w:t>, 2009</w:t>
      </w:r>
      <w:r w:rsidR="005F474C">
        <w:t>.</w:t>
      </w:r>
    </w:p>
    <w:p w14:paraId="0B0D2633" w14:textId="0A48766A" w:rsidR="005F474C" w:rsidRDefault="00253C5F" w:rsidP="0071619D">
      <w:pPr>
        <w:spacing w:line="480" w:lineRule="auto"/>
        <w:ind w:left="720" w:hanging="720"/>
        <w:rPr>
          <w:ins w:id="1057" w:author="Copyeditor" w:date="2022-09-05T22:15:00Z"/>
        </w:rPr>
      </w:pPr>
      <w:proofErr w:type="spellStart"/>
      <w:r w:rsidRPr="007455FF">
        <w:t>Karera</w:t>
      </w:r>
      <w:proofErr w:type="spellEnd"/>
      <w:r w:rsidRPr="007455FF">
        <w:t xml:space="preserve">, Axelle. </w:t>
      </w:r>
      <w:r w:rsidR="00077CB2">
        <w:t>“</w:t>
      </w:r>
      <w:r w:rsidRPr="007455FF">
        <w:t>Blackness and the Pitfalls of Anthropocene Ethics.</w:t>
      </w:r>
      <w:r w:rsidR="00077CB2">
        <w:t>”</w:t>
      </w:r>
      <w:r w:rsidRPr="007455FF">
        <w:t> </w:t>
      </w:r>
      <w:r w:rsidRPr="00077CB2">
        <w:rPr>
          <w:i/>
          <w:iCs/>
        </w:rPr>
        <w:t>Critical Philosophy of Race</w:t>
      </w:r>
      <w:r w:rsidRPr="007455FF">
        <w:t>, vol. 7 no. 1, 2019, p</w:t>
      </w:r>
      <w:r w:rsidR="00077CB2">
        <w:t>p</w:t>
      </w:r>
      <w:r w:rsidRPr="007455FF">
        <w:t>. 32</w:t>
      </w:r>
      <w:r w:rsidR="00077CB2">
        <w:t>–</w:t>
      </w:r>
      <w:r w:rsidRPr="007455FF">
        <w:t>56.</w:t>
      </w:r>
    </w:p>
    <w:p w14:paraId="18F3684C" w14:textId="21C3ABAB" w:rsidR="00BD0139" w:rsidRPr="007455FF" w:rsidRDefault="00BD0139" w:rsidP="0071619D">
      <w:pPr>
        <w:spacing w:line="480" w:lineRule="auto"/>
        <w:ind w:left="720" w:hanging="720"/>
      </w:pPr>
      <w:commentRangeStart w:id="1058"/>
      <w:ins w:id="1059" w:author="Copyeditor" w:date="2022-09-05T22:16:00Z">
        <w:r>
          <w:t>Kelley</w:t>
        </w:r>
        <w:commentRangeEnd w:id="1058"/>
        <w:r>
          <w:rPr>
            <w:rStyle w:val="CommentReference"/>
          </w:rPr>
          <w:commentReference w:id="1058"/>
        </w:r>
        <w:r>
          <w:t>.</w:t>
        </w:r>
      </w:ins>
    </w:p>
    <w:p w14:paraId="07B185F7" w14:textId="0FFD8EDF" w:rsidR="00253C5F" w:rsidRDefault="00253C5F" w:rsidP="0071619D">
      <w:pPr>
        <w:spacing w:line="480" w:lineRule="auto"/>
        <w:ind w:left="720" w:hanging="720"/>
        <w:rPr>
          <w:ins w:id="1060" w:author="Copyeditor" w:date="2022-09-05T22:16:00Z"/>
        </w:rPr>
      </w:pPr>
      <w:r w:rsidRPr="007455FF">
        <w:t>King-Hele, Desmond. </w:t>
      </w:r>
      <w:r w:rsidRPr="00077CB2">
        <w:rPr>
          <w:i/>
          <w:iCs/>
        </w:rPr>
        <w:t>Doctor of Revolution: The Life and Genius of Erasmus Darwin</w:t>
      </w:r>
      <w:r w:rsidRPr="007455FF">
        <w:t>. Faber &amp; Faber, 1977.</w:t>
      </w:r>
    </w:p>
    <w:p w14:paraId="0D5EC1E7" w14:textId="25875539" w:rsidR="00BD0139" w:rsidRPr="007455FF" w:rsidRDefault="00BD0139" w:rsidP="0071619D">
      <w:pPr>
        <w:spacing w:line="480" w:lineRule="auto"/>
        <w:ind w:left="720" w:hanging="720"/>
      </w:pPr>
      <w:commentRangeStart w:id="1061"/>
      <w:ins w:id="1062" w:author="Copyeditor" w:date="2022-09-05T22:16:00Z">
        <w:r>
          <w:t>Lee</w:t>
        </w:r>
        <w:commentRangeEnd w:id="1061"/>
        <w:r>
          <w:rPr>
            <w:rStyle w:val="CommentReference"/>
          </w:rPr>
          <w:commentReference w:id="1061"/>
        </w:r>
        <w:r>
          <w:t>.</w:t>
        </w:r>
      </w:ins>
    </w:p>
    <w:p w14:paraId="77F51C01" w14:textId="1A2A92E6" w:rsidR="00253C5F" w:rsidRDefault="00253C5F" w:rsidP="0071619D">
      <w:pPr>
        <w:spacing w:line="480" w:lineRule="auto"/>
        <w:ind w:left="720" w:hanging="720"/>
        <w:rPr>
          <w:ins w:id="1063" w:author="Copyeditor" w:date="2022-09-05T22:21:00Z"/>
        </w:rPr>
      </w:pPr>
      <w:proofErr w:type="spellStart"/>
      <w:r w:rsidRPr="007455FF">
        <w:t>Leff</w:t>
      </w:r>
      <w:proofErr w:type="spellEnd"/>
      <w:r w:rsidRPr="007455FF">
        <w:t xml:space="preserve">, Enrique. “Political Ecology: </w:t>
      </w:r>
      <w:r w:rsidR="00077CB2">
        <w:t>A</w:t>
      </w:r>
      <w:r w:rsidRPr="007455FF">
        <w:t xml:space="preserve"> Latin American Perspective.” </w:t>
      </w:r>
      <w:proofErr w:type="spellStart"/>
      <w:r w:rsidRPr="00077CB2">
        <w:rPr>
          <w:i/>
          <w:iCs/>
        </w:rPr>
        <w:t>Desenvolvimento</w:t>
      </w:r>
      <w:proofErr w:type="spellEnd"/>
      <w:r w:rsidRPr="00077CB2">
        <w:rPr>
          <w:i/>
          <w:iCs/>
        </w:rPr>
        <w:t xml:space="preserve"> e </w:t>
      </w:r>
      <w:proofErr w:type="spellStart"/>
      <w:r w:rsidRPr="00077CB2">
        <w:rPr>
          <w:i/>
          <w:iCs/>
        </w:rPr>
        <w:t>meio</w:t>
      </w:r>
      <w:proofErr w:type="spellEnd"/>
      <w:r w:rsidRPr="00077CB2">
        <w:rPr>
          <w:i/>
          <w:iCs/>
        </w:rPr>
        <w:t xml:space="preserve"> </w:t>
      </w:r>
      <w:proofErr w:type="spellStart"/>
      <w:r w:rsidRPr="00077CB2">
        <w:rPr>
          <w:i/>
          <w:iCs/>
        </w:rPr>
        <w:t>ambiente</w:t>
      </w:r>
      <w:proofErr w:type="spellEnd"/>
      <w:r w:rsidR="00077CB2">
        <w:t>,</w:t>
      </w:r>
      <w:r w:rsidRPr="007455FF">
        <w:t xml:space="preserve"> </w:t>
      </w:r>
      <w:r w:rsidR="00077CB2">
        <w:t>v</w:t>
      </w:r>
      <w:r w:rsidRPr="007455FF">
        <w:t>ol. 34, 2015</w:t>
      </w:r>
      <w:r w:rsidR="00077CB2">
        <w:t>,</w:t>
      </w:r>
      <w:r w:rsidRPr="007455FF">
        <w:t xml:space="preserve"> </w:t>
      </w:r>
      <w:r w:rsidR="00644626">
        <w:t>pp. 29–64.</w:t>
      </w:r>
    </w:p>
    <w:p w14:paraId="6E523FBE" w14:textId="5A2E2A86" w:rsidR="009672FC" w:rsidRPr="007455FF" w:rsidRDefault="009672FC" w:rsidP="0071619D">
      <w:pPr>
        <w:spacing w:line="480" w:lineRule="auto"/>
        <w:ind w:left="720" w:hanging="720"/>
      </w:pPr>
      <w:ins w:id="1064" w:author="Copyeditor" w:date="2022-09-05T22:21:00Z">
        <w:r>
          <w:t xml:space="preserve">———. “The Power-full Distribution of Knowledge in Political Ecology: A View from the South.” </w:t>
        </w:r>
      </w:ins>
      <w:ins w:id="1065" w:author="Copyeditor" w:date="2022-09-05T22:22:00Z">
        <w:r w:rsidR="00F45936">
          <w:t>Perreault, Bridge, and McCarthy, pp. 64–75.</w:t>
        </w:r>
      </w:ins>
    </w:p>
    <w:p w14:paraId="47CF785D" w14:textId="77777777" w:rsidR="002624D8" w:rsidRDefault="00253C5F" w:rsidP="0071619D">
      <w:pPr>
        <w:spacing w:line="480" w:lineRule="auto"/>
        <w:ind w:left="720" w:hanging="720"/>
      </w:pPr>
      <w:r w:rsidRPr="007455FF">
        <w:lastRenderedPageBreak/>
        <w:t>Marcuse,</w:t>
      </w:r>
      <w:r w:rsidR="00644626">
        <w:t xml:space="preserve"> </w:t>
      </w:r>
      <w:r w:rsidR="00644626" w:rsidRPr="007455FF">
        <w:t>Herbert</w:t>
      </w:r>
      <w:r w:rsidR="00644626">
        <w:t>.</w:t>
      </w:r>
      <w:r w:rsidRPr="007455FF">
        <w:t xml:space="preserve"> </w:t>
      </w:r>
      <w:r w:rsidRPr="00644626">
        <w:rPr>
          <w:i/>
          <w:iCs/>
        </w:rPr>
        <w:t>Counter-Revolution and Revolt</w:t>
      </w:r>
      <w:r>
        <w:t xml:space="preserve">. </w:t>
      </w:r>
      <w:r w:rsidRPr="007455FF">
        <w:t>Beacon, 1972.</w:t>
      </w:r>
    </w:p>
    <w:p w14:paraId="6D6325BE" w14:textId="53A19249" w:rsidR="002624D8" w:rsidRDefault="00253C5F" w:rsidP="0071619D">
      <w:pPr>
        <w:spacing w:line="480" w:lineRule="auto"/>
        <w:ind w:left="720" w:hanging="720"/>
        <w:rPr>
          <w:ins w:id="1066" w:author="Copyeditor" w:date="2022-09-05T22:23:00Z"/>
        </w:rPr>
      </w:pPr>
      <w:proofErr w:type="spellStart"/>
      <w:r>
        <w:t>Malm</w:t>
      </w:r>
      <w:proofErr w:type="spellEnd"/>
      <w:r>
        <w:t xml:space="preserve">, Andreas. </w:t>
      </w:r>
      <w:r w:rsidRPr="00644626">
        <w:rPr>
          <w:i/>
          <w:iCs/>
        </w:rPr>
        <w:t xml:space="preserve">The Progress of </w:t>
      </w:r>
      <w:r w:rsidR="00644626">
        <w:rPr>
          <w:i/>
          <w:iCs/>
        </w:rPr>
        <w:t>T</w:t>
      </w:r>
      <w:r w:rsidRPr="00644626">
        <w:rPr>
          <w:i/>
          <w:iCs/>
        </w:rPr>
        <w:t>his Storm</w:t>
      </w:r>
      <w:r>
        <w:t>. Verso, 2018.</w:t>
      </w:r>
    </w:p>
    <w:p w14:paraId="7875E058" w14:textId="3A012F3C" w:rsidR="00F45936" w:rsidRDefault="00F45936" w:rsidP="0071619D">
      <w:pPr>
        <w:spacing w:line="480" w:lineRule="auto"/>
        <w:ind w:left="720" w:hanging="720"/>
      </w:pPr>
      <w:commentRangeStart w:id="1067"/>
      <w:ins w:id="1068" w:author="Copyeditor" w:date="2022-09-05T22:23:00Z">
        <w:r>
          <w:t>Mannheim</w:t>
        </w:r>
        <w:commentRangeEnd w:id="1067"/>
        <w:r>
          <w:rPr>
            <w:rStyle w:val="CommentReference"/>
          </w:rPr>
          <w:commentReference w:id="1067"/>
        </w:r>
        <w:r>
          <w:t>, Karl.</w:t>
        </w:r>
      </w:ins>
    </w:p>
    <w:p w14:paraId="4CC7E429" w14:textId="2E1D7C60" w:rsidR="00FA5E2A" w:rsidRDefault="002624D8" w:rsidP="0071619D">
      <w:pPr>
        <w:spacing w:line="480" w:lineRule="auto"/>
        <w:ind w:left="720" w:hanging="720"/>
        <w:rPr>
          <w:ins w:id="1069" w:author="Copyeditor" w:date="2022-09-05T22:23:00Z"/>
        </w:rPr>
      </w:pPr>
      <w:r w:rsidRPr="007455FF">
        <w:t>McNeil, Maureen. </w:t>
      </w:r>
      <w:r w:rsidRPr="00644626">
        <w:rPr>
          <w:i/>
          <w:iCs/>
        </w:rPr>
        <w:t>Under the Banner of Science: Erasmus Darwin and His Age</w:t>
      </w:r>
      <w:r w:rsidRPr="007455FF">
        <w:t xml:space="preserve">. Manchester </w:t>
      </w:r>
      <w:r>
        <w:t>UP</w:t>
      </w:r>
      <w:r w:rsidRPr="007455FF">
        <w:t>, 1987.</w:t>
      </w:r>
    </w:p>
    <w:p w14:paraId="3C392CFE" w14:textId="0467037D" w:rsidR="00F45936" w:rsidRPr="002624D8" w:rsidRDefault="00F45936" w:rsidP="0071619D">
      <w:pPr>
        <w:spacing w:line="480" w:lineRule="auto"/>
        <w:ind w:left="720" w:hanging="720"/>
      </w:pPr>
      <w:commentRangeStart w:id="1070"/>
      <w:ins w:id="1071" w:author="Copyeditor" w:date="2022-09-05T22:23:00Z">
        <w:r>
          <w:t xml:space="preserve">Meeker and </w:t>
        </w:r>
        <w:proofErr w:type="spellStart"/>
        <w:r>
          <w:t>Szabari</w:t>
        </w:r>
        <w:commentRangeEnd w:id="1070"/>
        <w:proofErr w:type="spellEnd"/>
        <w:r>
          <w:rPr>
            <w:rStyle w:val="CommentReference"/>
          </w:rPr>
          <w:commentReference w:id="1070"/>
        </w:r>
        <w:r>
          <w:t>.</w:t>
        </w:r>
      </w:ins>
    </w:p>
    <w:p w14:paraId="3E4522B9" w14:textId="6327D85E" w:rsidR="00FA5E2A" w:rsidRPr="00FA5E2A" w:rsidRDefault="00FA5E2A" w:rsidP="0071619D">
      <w:pPr>
        <w:spacing w:line="480" w:lineRule="auto"/>
        <w:ind w:left="720" w:hanging="720"/>
      </w:pPr>
      <w:proofErr w:type="spellStart"/>
      <w:r>
        <w:t>Menely</w:t>
      </w:r>
      <w:proofErr w:type="spellEnd"/>
      <w:r>
        <w:t xml:space="preserve">, Tobias. “Acts of Sympathy: Abolitionist Poetry and Transatlantic Identification.” </w:t>
      </w:r>
      <w:r w:rsidRPr="00644626">
        <w:rPr>
          <w:i/>
          <w:iCs/>
        </w:rPr>
        <w:t>Affect and Abolition in the Anglo-Atlantic, 1770</w:t>
      </w:r>
      <w:r w:rsidR="00644626">
        <w:rPr>
          <w:i/>
          <w:iCs/>
        </w:rPr>
        <w:t>–</w:t>
      </w:r>
      <w:r w:rsidRPr="00644626">
        <w:rPr>
          <w:i/>
          <w:iCs/>
        </w:rPr>
        <w:t>1830</w:t>
      </w:r>
      <w:r>
        <w:t>, ed</w:t>
      </w:r>
      <w:r w:rsidR="00644626">
        <w:t>ited by</w:t>
      </w:r>
      <w:r>
        <w:t xml:space="preserve"> Stephen Ahearn, </w:t>
      </w:r>
      <w:r w:rsidR="003961E5">
        <w:t>Routledge, 2016</w:t>
      </w:r>
      <w:r w:rsidR="00644626">
        <w:t>, pp. 45–67.</w:t>
      </w:r>
    </w:p>
    <w:p w14:paraId="432B3AF3" w14:textId="77777777" w:rsidR="00253C5F" w:rsidRPr="007455FF" w:rsidRDefault="00253C5F" w:rsidP="0071619D">
      <w:pPr>
        <w:spacing w:line="480" w:lineRule="auto"/>
        <w:ind w:left="720" w:hanging="720"/>
      </w:pPr>
    </w:p>
    <w:p w14:paraId="397B26F1" w14:textId="42E5E0D4" w:rsidR="00253C5F" w:rsidRPr="007455FF" w:rsidRDefault="00253C5F" w:rsidP="0071619D">
      <w:pPr>
        <w:spacing w:line="480" w:lineRule="auto"/>
        <w:ind w:left="720" w:hanging="720"/>
      </w:pPr>
      <w:proofErr w:type="spellStart"/>
      <w:r w:rsidRPr="007455FF">
        <w:t>Menely</w:t>
      </w:r>
      <w:proofErr w:type="spellEnd"/>
      <w:r w:rsidRPr="007455FF">
        <w:t>, Tobias, and Jesse O. Taylor. </w:t>
      </w:r>
      <w:r w:rsidRPr="00644626">
        <w:rPr>
          <w:i/>
          <w:iCs/>
        </w:rPr>
        <w:t>Anthropocene Reading: Literary History in Geologic Times</w:t>
      </w:r>
      <w:r w:rsidRPr="007455FF">
        <w:t xml:space="preserve">. Pennsylvania State </w:t>
      </w:r>
      <w:r w:rsidR="00644626">
        <w:t>UP</w:t>
      </w:r>
      <w:r w:rsidRPr="007455FF">
        <w:t>, 2017.</w:t>
      </w:r>
    </w:p>
    <w:p w14:paraId="1C229D3D" w14:textId="027C90F5" w:rsidR="00253C5F" w:rsidRPr="007455FF" w:rsidRDefault="00253C5F" w:rsidP="0071619D">
      <w:pPr>
        <w:spacing w:line="480" w:lineRule="auto"/>
        <w:ind w:left="720" w:hanging="720"/>
      </w:pPr>
      <w:r w:rsidRPr="007455FF">
        <w:t xml:space="preserve">Ovid. </w:t>
      </w:r>
      <w:r w:rsidRPr="000C2D3D">
        <w:rPr>
          <w:i/>
          <w:iCs/>
        </w:rPr>
        <w:t>Metamorphoses</w:t>
      </w:r>
      <w:r w:rsidRPr="007455FF">
        <w:t>.</w:t>
      </w:r>
      <w:r w:rsidR="00891E9B">
        <w:t xml:space="preserve"> Vol. 1,</w:t>
      </w:r>
      <w:r w:rsidRPr="007455FF">
        <w:t xml:space="preserve"> </w:t>
      </w:r>
      <w:r w:rsidR="00891E9B">
        <w:t>t</w:t>
      </w:r>
      <w:r w:rsidRPr="007455FF">
        <w:t>ranslated by Frank Justus Miller</w:t>
      </w:r>
      <w:r w:rsidR="00891E9B">
        <w:t xml:space="preserve">, </w:t>
      </w:r>
      <w:r w:rsidR="00891E9B" w:rsidRPr="007455FF">
        <w:t xml:space="preserve">3rd </w:t>
      </w:r>
      <w:r w:rsidR="00891E9B">
        <w:t>e</w:t>
      </w:r>
      <w:r w:rsidR="00891E9B" w:rsidRPr="007455FF">
        <w:t>d.,</w:t>
      </w:r>
      <w:r w:rsidR="00891E9B">
        <w:t xml:space="preserve"> </w:t>
      </w:r>
      <w:r w:rsidRPr="007455FF">
        <w:t>Loeb-Harvard UP, 1977.</w:t>
      </w:r>
    </w:p>
    <w:p w14:paraId="7AE8FE4B" w14:textId="5B8C2991" w:rsidR="00253C5F" w:rsidRPr="007455FF" w:rsidRDefault="00891E9B" w:rsidP="0071619D">
      <w:pPr>
        <w:spacing w:line="480" w:lineRule="auto"/>
        <w:ind w:left="720" w:hanging="720"/>
      </w:pPr>
      <w:r>
        <w:t>———</w:t>
      </w:r>
      <w:r w:rsidR="00253C5F" w:rsidRPr="007455FF">
        <w:t xml:space="preserve">. </w:t>
      </w:r>
      <w:r w:rsidR="00253C5F" w:rsidRPr="000C2D3D">
        <w:rPr>
          <w:i/>
          <w:iCs/>
        </w:rPr>
        <w:t>The Metamorphoses of Ovid</w:t>
      </w:r>
      <w:r w:rsidR="00253C5F" w:rsidRPr="007455FF">
        <w:t>. Translated by Allen Mandelbaum</w:t>
      </w:r>
      <w:r>
        <w:t>,</w:t>
      </w:r>
      <w:r w:rsidR="00253C5F" w:rsidRPr="007455FF">
        <w:t> 1st ed., Harcourt Brace, 1993.</w:t>
      </w:r>
    </w:p>
    <w:p w14:paraId="11FCA9B3" w14:textId="56073ED1" w:rsidR="00253C5F" w:rsidRPr="007455FF" w:rsidRDefault="00253C5F" w:rsidP="0071619D">
      <w:pPr>
        <w:spacing w:line="480" w:lineRule="auto"/>
        <w:ind w:left="720" w:hanging="720"/>
      </w:pPr>
      <w:r w:rsidRPr="007455FF">
        <w:t>Packham, Catherine. </w:t>
      </w:r>
      <w:r w:rsidRPr="00891E9B">
        <w:rPr>
          <w:i/>
          <w:iCs/>
        </w:rPr>
        <w:t>Eighteenth-Century Vitalism: Bodies, Culture, Politics</w:t>
      </w:r>
      <w:r w:rsidRPr="007455FF">
        <w:t>. Palgrave Macmillan, 2012.</w:t>
      </w:r>
    </w:p>
    <w:p w14:paraId="32DE7D95" w14:textId="2B2A8D7A" w:rsidR="00253C5F" w:rsidRPr="007455FF" w:rsidRDefault="00253C5F" w:rsidP="0071619D">
      <w:pPr>
        <w:spacing w:line="480" w:lineRule="auto"/>
        <w:ind w:left="720" w:hanging="720"/>
      </w:pPr>
      <w:r w:rsidRPr="007455FF">
        <w:t xml:space="preserve">Patterson, Anabelle. </w:t>
      </w:r>
      <w:r w:rsidRPr="00891E9B">
        <w:rPr>
          <w:i/>
          <w:iCs/>
        </w:rPr>
        <w:t>Pastoral and Ideology: Virgil to Valéry</w:t>
      </w:r>
      <w:r w:rsidRPr="007455FF">
        <w:t>. Clarendon, 1988.</w:t>
      </w:r>
    </w:p>
    <w:p w14:paraId="23DD2E12" w14:textId="071880A4" w:rsidR="00253C5F" w:rsidRDefault="00253C5F" w:rsidP="0071619D">
      <w:pPr>
        <w:spacing w:line="480" w:lineRule="auto"/>
        <w:ind w:left="720" w:hanging="720"/>
      </w:pPr>
      <w:r w:rsidRPr="007455FF">
        <w:t xml:space="preserve">Perreault, Tom, </w:t>
      </w:r>
      <w:r w:rsidR="00891E9B" w:rsidRPr="007455FF">
        <w:t xml:space="preserve">Gavin </w:t>
      </w:r>
      <w:r w:rsidRPr="007455FF">
        <w:t xml:space="preserve">Bridge, and </w:t>
      </w:r>
      <w:r w:rsidR="00891E9B">
        <w:t xml:space="preserve">James </w:t>
      </w:r>
      <w:r w:rsidRPr="007455FF">
        <w:t>McCarthy</w:t>
      </w:r>
      <w:r w:rsidR="00891E9B">
        <w:t>, editors</w:t>
      </w:r>
      <w:r w:rsidRPr="007455FF">
        <w:t xml:space="preserve">. </w:t>
      </w:r>
      <w:r w:rsidRPr="00891E9B">
        <w:rPr>
          <w:i/>
          <w:iCs/>
        </w:rPr>
        <w:t>The Routledge Handbook of Political Ecology</w:t>
      </w:r>
      <w:r w:rsidRPr="007455FF">
        <w:t>. Routledge, 2015.</w:t>
      </w:r>
    </w:p>
    <w:p w14:paraId="520BD810" w14:textId="527A2FCF" w:rsidR="00F45936" w:rsidRPr="007455FF" w:rsidRDefault="00F45936" w:rsidP="0071619D">
      <w:pPr>
        <w:spacing w:line="480" w:lineRule="auto"/>
        <w:ind w:left="720" w:hanging="720"/>
      </w:pPr>
      <w:r w:rsidRPr="007455FF">
        <w:lastRenderedPageBreak/>
        <w:t>Pettman, Dominic</w:t>
      </w:r>
      <w:r>
        <w:t>,</w:t>
      </w:r>
      <w:r w:rsidRPr="007455FF">
        <w:t xml:space="preserve"> and Margret </w:t>
      </w:r>
      <w:proofErr w:type="spellStart"/>
      <w:r w:rsidRPr="007455FF">
        <w:t>Grebowicz</w:t>
      </w:r>
      <w:proofErr w:type="spellEnd"/>
      <w:r w:rsidRPr="007455FF">
        <w:t>. “Libidinal Ecology: Sex and the Anthropocene</w:t>
      </w:r>
      <w:r>
        <w:t>.</w:t>
      </w:r>
      <w:r w:rsidRPr="007455FF">
        <w:t xml:space="preserve">” Parts I and II. </w:t>
      </w:r>
      <w:r w:rsidRPr="00891E9B">
        <w:rPr>
          <w:i/>
          <w:iCs/>
        </w:rPr>
        <w:t>Public Seminar</w:t>
      </w:r>
      <w:r w:rsidRPr="007455FF">
        <w:t>, 26 Jan</w:t>
      </w:r>
      <w:r>
        <w:t>.</w:t>
      </w:r>
      <w:r w:rsidRPr="007455FF">
        <w:t xml:space="preserve"> 2016</w:t>
      </w:r>
      <w:r>
        <w:t>,</w:t>
      </w:r>
      <w:r w:rsidRPr="007455FF">
        <w:t xml:space="preserve"> </w:t>
      </w:r>
      <w:hyperlink r:id="rId13" w:anchor=".VqeLlBgrJFQ" w:history="1">
        <w:r w:rsidRPr="007455FF">
          <w:rPr>
            <w:rStyle w:val="Hyperlink"/>
          </w:rPr>
          <w:t>publicseminar.org/2016/01/libidinal-ecology-sex-and-the-anthropocene-i/</w:t>
        </w:r>
        <w:proofErr w:type="gramStart"/>
        <w:r w:rsidRPr="007455FF">
          <w:rPr>
            <w:rStyle w:val="Hyperlink"/>
          </w:rPr>
          <w:t>#.VqeLlBgrJFQ</w:t>
        </w:r>
        <w:proofErr w:type="gramEnd"/>
      </w:hyperlink>
      <w:r w:rsidRPr="007455FF">
        <w:t>.</w:t>
      </w:r>
    </w:p>
    <w:p w14:paraId="0350BE9D" w14:textId="607D9268" w:rsidR="00253C5F" w:rsidRPr="007455FF" w:rsidRDefault="00253C5F" w:rsidP="0071619D">
      <w:pPr>
        <w:spacing w:line="480" w:lineRule="auto"/>
        <w:ind w:left="720" w:hanging="720"/>
      </w:pPr>
      <w:r w:rsidRPr="007455FF">
        <w:t>Priestman, Martin. </w:t>
      </w:r>
      <w:r w:rsidRPr="00C540DF">
        <w:rPr>
          <w:i/>
          <w:iCs/>
        </w:rPr>
        <w:t>The Poetry of Erasmus Darwin: Enlightened Spaces, Romantic Times</w:t>
      </w:r>
      <w:r w:rsidRPr="007455FF">
        <w:t>. Ashgate, 2013.</w:t>
      </w:r>
    </w:p>
    <w:p w14:paraId="50D5B029" w14:textId="5A424FF3" w:rsidR="00253C5F" w:rsidRPr="007455FF" w:rsidRDefault="00253C5F" w:rsidP="0071619D">
      <w:pPr>
        <w:spacing w:line="480" w:lineRule="auto"/>
        <w:ind w:left="720" w:hanging="720"/>
      </w:pPr>
      <w:r w:rsidRPr="007455FF">
        <w:t>Reiman, Donald. “Introduction</w:t>
      </w:r>
      <w:r w:rsidR="00C540DF">
        <w:t>.</w:t>
      </w:r>
      <w:r w:rsidRPr="007455FF">
        <w:t xml:space="preserve">” </w:t>
      </w:r>
      <w:r w:rsidRPr="00C540DF">
        <w:rPr>
          <w:i/>
          <w:iCs/>
        </w:rPr>
        <w:t>The Golden Age: The Temple of Nature, or the Origin of Society</w:t>
      </w:r>
      <w:r w:rsidR="00C540DF">
        <w:t>. By Erasmus Darwin,</w:t>
      </w:r>
      <w:r w:rsidRPr="007455FF">
        <w:t xml:space="preserve"> Garland, 1978.</w:t>
      </w:r>
    </w:p>
    <w:p w14:paraId="4D88D352" w14:textId="7879EF5D" w:rsidR="00253C5F" w:rsidRPr="007455FF" w:rsidRDefault="00253C5F" w:rsidP="0071619D">
      <w:pPr>
        <w:spacing w:line="480" w:lineRule="auto"/>
        <w:ind w:left="720" w:hanging="720"/>
      </w:pPr>
      <w:r w:rsidRPr="007455FF">
        <w:t>Richardson, Alan. </w:t>
      </w:r>
      <w:r w:rsidRPr="00C540DF">
        <w:rPr>
          <w:i/>
          <w:iCs/>
        </w:rPr>
        <w:t>British Romanticism and the Science of the Mind</w:t>
      </w:r>
      <w:r w:rsidRPr="007455FF">
        <w:t xml:space="preserve">. Cambridge </w:t>
      </w:r>
      <w:r w:rsidR="00C540DF">
        <w:t>UP</w:t>
      </w:r>
      <w:r w:rsidRPr="007455FF">
        <w:t>, 2001. </w:t>
      </w:r>
    </w:p>
    <w:p w14:paraId="0245564A" w14:textId="704BE243" w:rsidR="00253C5F" w:rsidRDefault="00253C5F" w:rsidP="0071619D">
      <w:pPr>
        <w:spacing w:line="480" w:lineRule="auto"/>
        <w:ind w:left="720" w:hanging="720"/>
        <w:rPr>
          <w:ins w:id="1072" w:author="Copyeditor" w:date="2022-09-05T22:24:00Z"/>
        </w:rPr>
      </w:pPr>
      <w:proofErr w:type="spellStart"/>
      <w:r w:rsidRPr="007455FF">
        <w:t>Rosenmeyer</w:t>
      </w:r>
      <w:proofErr w:type="spellEnd"/>
      <w:r w:rsidRPr="007455FF">
        <w:t>, Thomas G. </w:t>
      </w:r>
      <w:r w:rsidRPr="00C540DF">
        <w:rPr>
          <w:i/>
          <w:iCs/>
        </w:rPr>
        <w:t>The Green Cabinet</w:t>
      </w:r>
      <w:r w:rsidR="00C540DF">
        <w:rPr>
          <w:i/>
          <w:iCs/>
        </w:rPr>
        <w:t>:</w:t>
      </w:r>
      <w:r w:rsidRPr="00C540DF">
        <w:rPr>
          <w:i/>
          <w:iCs/>
        </w:rPr>
        <w:t xml:space="preserve"> Theocritus and the European Pastoral Lyric</w:t>
      </w:r>
      <w:r w:rsidRPr="007455FF">
        <w:t xml:space="preserve">. </w:t>
      </w:r>
      <w:r w:rsidR="00C540DF">
        <w:t>U</w:t>
      </w:r>
      <w:r w:rsidRPr="007455FF">
        <w:t xml:space="preserve"> of California </w:t>
      </w:r>
      <w:r w:rsidR="00C540DF">
        <w:t>P</w:t>
      </w:r>
      <w:r w:rsidRPr="007455FF">
        <w:t>, 1969.</w:t>
      </w:r>
    </w:p>
    <w:p w14:paraId="2A3413AF" w14:textId="79279562" w:rsidR="00F45936" w:rsidRPr="007455FF" w:rsidRDefault="00F45936" w:rsidP="0071619D">
      <w:pPr>
        <w:spacing w:line="480" w:lineRule="auto"/>
        <w:ind w:left="720" w:hanging="720"/>
      </w:pPr>
      <w:commentRangeStart w:id="1073"/>
      <w:ins w:id="1074" w:author="Copyeditor" w:date="2022-09-05T22:24:00Z">
        <w:r>
          <w:t>Ross, Kristen</w:t>
        </w:r>
        <w:commentRangeEnd w:id="1073"/>
        <w:r>
          <w:rPr>
            <w:rStyle w:val="CommentReference"/>
          </w:rPr>
          <w:commentReference w:id="1073"/>
        </w:r>
        <w:r>
          <w:t>.</w:t>
        </w:r>
      </w:ins>
    </w:p>
    <w:p w14:paraId="1EA95797" w14:textId="0A8D7C58" w:rsidR="00253C5F" w:rsidRPr="007455FF" w:rsidRDefault="00253C5F" w:rsidP="0071619D">
      <w:pPr>
        <w:spacing w:line="480" w:lineRule="auto"/>
        <w:ind w:left="720" w:hanging="720"/>
      </w:pPr>
      <w:r w:rsidRPr="007455FF">
        <w:t>Simmons, Dana. </w:t>
      </w:r>
      <w:r w:rsidRPr="00C540DF">
        <w:rPr>
          <w:i/>
          <w:iCs/>
        </w:rPr>
        <w:t>Vital Minimum: Need, Science, and Politics in Modern France</w:t>
      </w:r>
      <w:r w:rsidRPr="007455FF">
        <w:t xml:space="preserve">. </w:t>
      </w:r>
      <w:r w:rsidR="00C540DF">
        <w:t>U</w:t>
      </w:r>
      <w:r w:rsidRPr="007455FF">
        <w:t xml:space="preserve"> of Chicago </w:t>
      </w:r>
      <w:r w:rsidR="00C540DF">
        <w:t>P</w:t>
      </w:r>
      <w:r w:rsidRPr="007455FF">
        <w:t>, 2015. </w:t>
      </w:r>
    </w:p>
    <w:p w14:paraId="36BF9FBE" w14:textId="641CF3BF" w:rsidR="00253C5F" w:rsidRPr="007455FF" w:rsidRDefault="00253C5F" w:rsidP="0071619D">
      <w:pPr>
        <w:spacing w:line="480" w:lineRule="auto"/>
        <w:ind w:left="720" w:hanging="720"/>
      </w:pPr>
      <w:r w:rsidRPr="007455FF">
        <w:t>Soboul, Albert. </w:t>
      </w:r>
      <w:r w:rsidRPr="00C540DF">
        <w:rPr>
          <w:i/>
          <w:iCs/>
        </w:rPr>
        <w:t>The Sans-Culottes: The Popular Movement and Revolutionary Government, 1793</w:t>
      </w:r>
      <w:r w:rsidR="00C540DF" w:rsidRPr="00C540DF">
        <w:rPr>
          <w:i/>
          <w:iCs/>
        </w:rPr>
        <w:t>–</w:t>
      </w:r>
      <w:r w:rsidRPr="00C540DF">
        <w:rPr>
          <w:i/>
          <w:iCs/>
        </w:rPr>
        <w:t>1794</w:t>
      </w:r>
      <w:r w:rsidRPr="007455FF">
        <w:t xml:space="preserve">. Princeton </w:t>
      </w:r>
      <w:r w:rsidR="00C540DF">
        <w:t>UP</w:t>
      </w:r>
      <w:r w:rsidRPr="007455FF">
        <w:t>, 1980.</w:t>
      </w:r>
    </w:p>
    <w:p w14:paraId="0B822A05" w14:textId="5C7CB3B2" w:rsidR="00BD0139" w:rsidRDefault="00BD0139" w:rsidP="0071619D">
      <w:pPr>
        <w:spacing w:line="480" w:lineRule="auto"/>
        <w:ind w:left="720" w:hanging="720"/>
        <w:rPr>
          <w:ins w:id="1075" w:author="Copyeditor" w:date="2022-09-05T22:24:00Z"/>
        </w:rPr>
      </w:pPr>
      <w:r w:rsidRPr="007455FF">
        <w:t>Taylor,</w:t>
      </w:r>
      <w:r>
        <w:t xml:space="preserve"> Matthew A.</w:t>
      </w:r>
      <w:r w:rsidRPr="007455FF">
        <w:t xml:space="preserve"> “At Land’s End: Novel Spaces and the Limits of </w:t>
      </w:r>
      <w:proofErr w:type="spellStart"/>
      <w:r w:rsidRPr="007455FF">
        <w:t>Planetarity</w:t>
      </w:r>
      <w:proofErr w:type="spellEnd"/>
      <w:r w:rsidRPr="007455FF">
        <w:t xml:space="preserve">.” </w:t>
      </w:r>
      <w:r w:rsidRPr="00891E9B">
        <w:rPr>
          <w:i/>
          <w:iCs/>
        </w:rPr>
        <w:t>Novel: A Forum on Fiction</w:t>
      </w:r>
      <w:r w:rsidRPr="007455FF">
        <w:t>, vol. 49, no. 1, 2016, pp. 115</w:t>
      </w:r>
      <w:r>
        <w:t>–</w:t>
      </w:r>
      <w:r w:rsidRPr="007455FF">
        <w:t>38.</w:t>
      </w:r>
    </w:p>
    <w:p w14:paraId="3706A1F6" w14:textId="5D2B7562" w:rsidR="00F45936" w:rsidRDefault="00F45936" w:rsidP="0071619D">
      <w:pPr>
        <w:spacing w:line="480" w:lineRule="auto"/>
        <w:ind w:left="720" w:hanging="720"/>
        <w:rPr>
          <w:ins w:id="1076" w:author="Copyeditor" w:date="2022-09-05T22:25:00Z"/>
        </w:rPr>
      </w:pPr>
      <w:commentRangeStart w:id="1077"/>
      <w:ins w:id="1078" w:author="Copyeditor" w:date="2022-09-05T22:25:00Z">
        <w:r>
          <w:t>Tetreault</w:t>
        </w:r>
        <w:commentRangeEnd w:id="1077"/>
        <w:r>
          <w:rPr>
            <w:rStyle w:val="CommentReference"/>
          </w:rPr>
          <w:commentReference w:id="1077"/>
        </w:r>
        <w:r>
          <w:t>.</w:t>
        </w:r>
      </w:ins>
    </w:p>
    <w:p w14:paraId="67431D9F" w14:textId="75D49812" w:rsidR="00F45936" w:rsidRPr="007455FF" w:rsidRDefault="00F45936" w:rsidP="0071619D">
      <w:pPr>
        <w:spacing w:line="480" w:lineRule="auto"/>
        <w:ind w:left="720" w:hanging="720"/>
      </w:pPr>
      <w:commentRangeStart w:id="1079"/>
      <w:proofErr w:type="spellStart"/>
      <w:ins w:id="1080" w:author="Copyeditor" w:date="2022-09-05T22:25:00Z">
        <w:r>
          <w:t>Thelwall</w:t>
        </w:r>
        <w:proofErr w:type="spellEnd"/>
        <w:r>
          <w:t>, John</w:t>
        </w:r>
        <w:commentRangeEnd w:id="1079"/>
        <w:r>
          <w:rPr>
            <w:rStyle w:val="CommentReference"/>
          </w:rPr>
          <w:commentReference w:id="1079"/>
        </w:r>
        <w:r>
          <w:t xml:space="preserve">. </w:t>
        </w:r>
        <w:r>
          <w:rPr>
            <w:i/>
          </w:rPr>
          <w:t xml:space="preserve">The Daughter of </w:t>
        </w:r>
        <w:r w:rsidRPr="00185A60">
          <w:rPr>
            <w:i/>
          </w:rPr>
          <w:t>Adoptio</w:t>
        </w:r>
        <w:r>
          <w:rPr>
            <w:i/>
          </w:rPr>
          <w:t>n.</w:t>
        </w:r>
      </w:ins>
    </w:p>
    <w:p w14:paraId="2E3CB31A" w14:textId="61B3F174" w:rsidR="00253C5F" w:rsidRPr="007455FF" w:rsidRDefault="00253C5F" w:rsidP="0071619D">
      <w:pPr>
        <w:spacing w:line="480" w:lineRule="auto"/>
        <w:ind w:left="720" w:hanging="720"/>
      </w:pPr>
      <w:r w:rsidRPr="007455FF">
        <w:t xml:space="preserve">Thone, Frank. “Nature Ramblings: We Fight for Grass.” </w:t>
      </w:r>
      <w:r w:rsidRPr="00C540DF">
        <w:rPr>
          <w:i/>
          <w:iCs/>
        </w:rPr>
        <w:t>The Science News-Letter</w:t>
      </w:r>
      <w:r w:rsidRPr="007455FF">
        <w:t>, vol. 27, no. 717, 1935, p. 14.</w:t>
      </w:r>
    </w:p>
    <w:p w14:paraId="139C5B21" w14:textId="313E8A08" w:rsidR="00253C5F" w:rsidRPr="007455FF" w:rsidRDefault="00253C5F" w:rsidP="0071619D">
      <w:pPr>
        <w:spacing w:line="480" w:lineRule="auto"/>
        <w:ind w:left="720" w:hanging="720"/>
      </w:pPr>
      <w:proofErr w:type="spellStart"/>
      <w:r w:rsidRPr="007455FF">
        <w:t>Uglow</w:t>
      </w:r>
      <w:proofErr w:type="spellEnd"/>
      <w:r w:rsidRPr="007455FF">
        <w:t>, Jennifer S. </w:t>
      </w:r>
      <w:r w:rsidRPr="00023238">
        <w:rPr>
          <w:i/>
          <w:iCs/>
        </w:rPr>
        <w:t xml:space="preserve">The Lunar Men: Five Friends Whose </w:t>
      </w:r>
      <w:proofErr w:type="spellStart"/>
      <w:r w:rsidRPr="00023238">
        <w:rPr>
          <w:i/>
          <w:iCs/>
        </w:rPr>
        <w:t>Curiousity</w:t>
      </w:r>
      <w:proofErr w:type="spellEnd"/>
      <w:r w:rsidRPr="00023238">
        <w:rPr>
          <w:i/>
          <w:iCs/>
        </w:rPr>
        <w:t xml:space="preserve"> Changed the World</w:t>
      </w:r>
      <w:r w:rsidRPr="007455FF">
        <w:t>. Farrar, Straus and Giroux, 2002.</w:t>
      </w:r>
    </w:p>
    <w:p w14:paraId="4CB81FB5" w14:textId="2272C18D" w:rsidR="00253C5F" w:rsidRPr="007455FF" w:rsidRDefault="00253C5F" w:rsidP="0071619D">
      <w:pPr>
        <w:spacing w:line="480" w:lineRule="auto"/>
        <w:ind w:left="720" w:hanging="720"/>
      </w:pPr>
      <w:r w:rsidRPr="007455FF">
        <w:lastRenderedPageBreak/>
        <w:t xml:space="preserve">Virgil. </w:t>
      </w:r>
      <w:r w:rsidRPr="00023238">
        <w:rPr>
          <w:i/>
          <w:iCs/>
        </w:rPr>
        <w:t>The Eclogues: The Latin Text with a Verse Translation and Brief Notes</w:t>
      </w:r>
      <w:r w:rsidR="00023238">
        <w:t>. Edited and translated</w:t>
      </w:r>
      <w:r w:rsidRPr="007455FF">
        <w:t xml:space="preserve"> by Guy Lee</w:t>
      </w:r>
      <w:r w:rsidR="00023238">
        <w:t>,</w:t>
      </w:r>
      <w:r w:rsidRPr="007455FF">
        <w:t xml:space="preserve"> Penguin, Revised </w:t>
      </w:r>
      <w:r w:rsidR="00023238">
        <w:t>e</w:t>
      </w:r>
      <w:r w:rsidRPr="007455FF">
        <w:t>d., 1984.</w:t>
      </w:r>
    </w:p>
    <w:p w14:paraId="34B35DA6" w14:textId="73941CF5" w:rsidR="00253C5F" w:rsidRPr="007455FF" w:rsidRDefault="00023238" w:rsidP="0071619D">
      <w:pPr>
        <w:spacing w:line="480" w:lineRule="auto"/>
        <w:ind w:left="720" w:hanging="720"/>
      </w:pPr>
      <w:r>
        <w:t>———</w:t>
      </w:r>
      <w:r w:rsidR="00253C5F" w:rsidRPr="007455FF">
        <w:t xml:space="preserve">. </w:t>
      </w:r>
      <w:r w:rsidR="00253C5F" w:rsidRPr="00023238">
        <w:rPr>
          <w:i/>
          <w:iCs/>
        </w:rPr>
        <w:t>The Eclogues of Virgil: A Translation</w:t>
      </w:r>
      <w:r>
        <w:t>. Translated</w:t>
      </w:r>
      <w:r w:rsidR="00253C5F" w:rsidRPr="007455FF">
        <w:t xml:space="preserve"> by David Ferry</w:t>
      </w:r>
      <w:r>
        <w:t>,</w:t>
      </w:r>
      <w:r w:rsidR="00253C5F" w:rsidRPr="007455FF">
        <w:t xml:space="preserve"> Farrar, Straus and Giroux, 1999.</w:t>
      </w:r>
    </w:p>
    <w:p w14:paraId="650F3AA4" w14:textId="36DF0E8E" w:rsidR="00EF6B01" w:rsidRDefault="00EF6B01" w:rsidP="0071619D">
      <w:pPr>
        <w:spacing w:line="480" w:lineRule="auto"/>
        <w:ind w:left="720" w:hanging="720"/>
      </w:pPr>
      <w:proofErr w:type="spellStart"/>
      <w:r w:rsidRPr="007455FF">
        <w:t>Viveiros</w:t>
      </w:r>
      <w:proofErr w:type="spellEnd"/>
      <w:r w:rsidRPr="007455FF">
        <w:t xml:space="preserve"> de Castro, Eduardo </w:t>
      </w:r>
      <w:proofErr w:type="spellStart"/>
      <w:r w:rsidRPr="007455FF">
        <w:t>Batalha</w:t>
      </w:r>
      <w:proofErr w:type="spellEnd"/>
      <w:r w:rsidRPr="007455FF">
        <w:t>. </w:t>
      </w:r>
      <w:r w:rsidRPr="00EF6B01">
        <w:rPr>
          <w:i/>
          <w:iCs/>
        </w:rPr>
        <w:t>The Relative Native: Essays on Indigenous Conceptual Worlds</w:t>
      </w:r>
      <w:r w:rsidRPr="007455FF">
        <w:t xml:space="preserve">. </w:t>
      </w:r>
      <w:proofErr w:type="spellStart"/>
      <w:r w:rsidRPr="007455FF">
        <w:t>Hau</w:t>
      </w:r>
      <w:proofErr w:type="spellEnd"/>
      <w:r w:rsidRPr="007455FF">
        <w:t xml:space="preserve"> Books, 2015.</w:t>
      </w:r>
    </w:p>
    <w:p w14:paraId="5CFDE166" w14:textId="77777777" w:rsidR="00BD0139" w:rsidRDefault="00253C5F" w:rsidP="0071619D">
      <w:pPr>
        <w:spacing w:line="480" w:lineRule="auto"/>
        <w:ind w:left="720" w:hanging="720"/>
      </w:pPr>
      <w:r w:rsidRPr="007455FF">
        <w:t>Wood, Marcus. </w:t>
      </w:r>
      <w:r w:rsidRPr="00023238">
        <w:rPr>
          <w:i/>
          <w:iCs/>
        </w:rPr>
        <w:t>The Horrible Gift of Freedom: Atlantic Slavery and the Representation of Emancipation</w:t>
      </w:r>
      <w:r w:rsidRPr="007455FF">
        <w:t xml:space="preserve">. </w:t>
      </w:r>
      <w:r w:rsidR="00023238">
        <w:t>U</w:t>
      </w:r>
      <w:r w:rsidRPr="007455FF">
        <w:t xml:space="preserve"> of Georgia </w:t>
      </w:r>
      <w:r w:rsidR="00023238">
        <w:t>P</w:t>
      </w:r>
      <w:r w:rsidRPr="007455FF">
        <w:t>, 2010.</w:t>
      </w:r>
    </w:p>
    <w:p w14:paraId="22B37BBE" w14:textId="1182AB9A" w:rsidR="00253C5F" w:rsidRPr="007455FF" w:rsidRDefault="00253C5F" w:rsidP="0071619D">
      <w:pPr>
        <w:spacing w:line="480" w:lineRule="auto"/>
        <w:ind w:left="720" w:hanging="720"/>
      </w:pPr>
      <w:commentRangeStart w:id="1081"/>
      <w:r w:rsidRPr="007455FF">
        <w:t>Wynter, Sylvia</w:t>
      </w:r>
      <w:commentRangeEnd w:id="1081"/>
      <w:r w:rsidR="00F45936">
        <w:rPr>
          <w:rStyle w:val="CommentReference"/>
        </w:rPr>
        <w:commentReference w:id="1081"/>
      </w:r>
      <w:r w:rsidRPr="007455FF">
        <w:t xml:space="preserve">. </w:t>
      </w:r>
      <w:r w:rsidR="00023238">
        <w:t>“</w:t>
      </w:r>
      <w:r w:rsidRPr="007455FF">
        <w:t xml:space="preserve">Unsettling the Coloniality of Being/Power/Truth/Freedom: Towards the Human, </w:t>
      </w:r>
      <w:r w:rsidR="00023238">
        <w:t>a</w:t>
      </w:r>
      <w:r w:rsidRPr="007455FF">
        <w:t>fter Man, Its Overrepresentation</w:t>
      </w:r>
      <w:r w:rsidR="00023238">
        <w:t>—</w:t>
      </w:r>
      <w:r w:rsidRPr="007455FF">
        <w:t>An Argument.</w:t>
      </w:r>
      <w:r w:rsidR="00023238">
        <w:t>”</w:t>
      </w:r>
      <w:r w:rsidRPr="007455FF">
        <w:t> </w:t>
      </w:r>
      <w:r w:rsidRPr="00023238">
        <w:rPr>
          <w:i/>
          <w:iCs/>
        </w:rPr>
        <w:t>CR: The New Centennial Review</w:t>
      </w:r>
      <w:r w:rsidRPr="007455FF">
        <w:t>, vol. 3 no. 3, 2003, p</w:t>
      </w:r>
      <w:r w:rsidR="00023238">
        <w:t>p</w:t>
      </w:r>
      <w:r w:rsidRPr="007455FF">
        <w:t>. 257</w:t>
      </w:r>
      <w:r w:rsidR="00023238">
        <w:t>–</w:t>
      </w:r>
      <w:r w:rsidRPr="007455FF">
        <w:t>337.</w:t>
      </w:r>
    </w:p>
    <w:p w14:paraId="5A9EE191" w14:textId="0DBD19A9" w:rsidR="00253C5F" w:rsidRPr="007455FF" w:rsidRDefault="00BD0139" w:rsidP="0071619D">
      <w:pPr>
        <w:spacing w:line="480" w:lineRule="auto"/>
        <w:ind w:left="720" w:hanging="720"/>
      </w:pPr>
      <w:r w:rsidRPr="007455FF">
        <w:t>Wynter, Sylvia and</w:t>
      </w:r>
      <w:r>
        <w:t xml:space="preserve"> David</w:t>
      </w:r>
      <w:r w:rsidRPr="007455FF">
        <w:t xml:space="preserve"> Scott. “The Re-Enchantment of Humanism: An Interview with Sylvia Wynter.” </w:t>
      </w:r>
      <w:r w:rsidRPr="00023238">
        <w:rPr>
          <w:i/>
          <w:iCs/>
        </w:rPr>
        <w:t>Small Axe: A Caribbean Journal of Criticism</w:t>
      </w:r>
      <w:r w:rsidRPr="007455FF">
        <w:t>, vol. 4, no. 2, Sept. 2000, p</w:t>
      </w:r>
      <w:r>
        <w:t>p</w:t>
      </w:r>
      <w:r w:rsidRPr="007455FF">
        <w:t>. 118</w:t>
      </w:r>
      <w:r>
        <w:t>–</w:t>
      </w:r>
      <w:r w:rsidRPr="007455FF">
        <w:t>207.</w:t>
      </w:r>
    </w:p>
    <w:p w14:paraId="1C4064B3" w14:textId="037299F0" w:rsidR="00253C5F" w:rsidRDefault="00253C5F" w:rsidP="0071619D">
      <w:pPr>
        <w:spacing w:line="480" w:lineRule="auto"/>
      </w:pPr>
      <w:proofErr w:type="spellStart"/>
      <w:r w:rsidRPr="007455FF">
        <w:t>Yusoff</w:t>
      </w:r>
      <w:proofErr w:type="spellEnd"/>
      <w:r w:rsidRPr="007455FF">
        <w:t xml:space="preserve">, Kathryn. </w:t>
      </w:r>
      <w:r w:rsidRPr="00023238">
        <w:rPr>
          <w:i/>
          <w:iCs/>
        </w:rPr>
        <w:t xml:space="preserve">A Billion Black </w:t>
      </w:r>
      <w:proofErr w:type="spellStart"/>
      <w:r w:rsidRPr="00023238">
        <w:rPr>
          <w:i/>
          <w:iCs/>
        </w:rPr>
        <w:t>Anthropocenes</w:t>
      </w:r>
      <w:proofErr w:type="spellEnd"/>
      <w:r w:rsidRPr="00023238">
        <w:rPr>
          <w:i/>
          <w:iCs/>
        </w:rPr>
        <w:t xml:space="preserve"> or None</w:t>
      </w:r>
      <w:r w:rsidRPr="007455FF">
        <w:t xml:space="preserve">. </w:t>
      </w:r>
      <w:r w:rsidR="00023238">
        <w:t>U</w:t>
      </w:r>
      <w:r w:rsidRPr="007455FF">
        <w:t xml:space="preserve"> of Minnesota</w:t>
      </w:r>
      <w:r w:rsidR="00023238">
        <w:t>,</w:t>
      </w:r>
      <w:r w:rsidRPr="007455FF">
        <w:t xml:space="preserve"> 2018.</w:t>
      </w:r>
    </w:p>
    <w:p w14:paraId="41B3EF35" w14:textId="77777777" w:rsidR="00253C5F" w:rsidRPr="00CA5EE8" w:rsidRDefault="00253C5F" w:rsidP="00282C58">
      <w:pPr>
        <w:ind w:firstLine="720"/>
      </w:pPr>
    </w:p>
    <w:p w14:paraId="5EF373BB" w14:textId="77777777" w:rsidR="00282C58" w:rsidRPr="00EF32A9" w:rsidRDefault="00282C58" w:rsidP="00EF32A9">
      <w:pPr>
        <w:ind w:firstLine="720"/>
        <w:rPr>
          <w:rFonts w:eastAsia="STSong"/>
          <w:b/>
        </w:rPr>
      </w:pPr>
    </w:p>
    <w:p w14:paraId="191A489D" w14:textId="77777777" w:rsidR="007C13C9" w:rsidRDefault="007C13C9" w:rsidP="00E41CDA"/>
    <w:sectPr w:rsidR="007C13C9" w:rsidSect="00742BA3">
      <w:footerReference w:type="even" r:id="rId14"/>
      <w:footerReference w:type="default" r:id="rId15"/>
      <w:footnotePr>
        <w:numStart w:val="18"/>
      </w:footnotePr>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Copyeditor" w:date="2022-08-31T23:33:00Z" w:initials="CE">
    <w:p w14:paraId="0F0FB974" w14:textId="5766D8E8" w:rsidR="00F95015" w:rsidRDefault="00F95015">
      <w:pPr>
        <w:pStyle w:val="CommentText"/>
      </w:pPr>
      <w:r>
        <w:rPr>
          <w:rStyle w:val="CommentReference"/>
        </w:rPr>
        <w:annotationRef/>
      </w:r>
      <w:r w:rsidRPr="0071619D">
        <w:rPr>
          <w:highlight w:val="yellow"/>
        </w:rPr>
        <w:t>Please add</w:t>
      </w:r>
      <w:r w:rsidR="009672FC" w:rsidRPr="0071619D">
        <w:rPr>
          <w:highlight w:val="yellow"/>
        </w:rPr>
        <w:t xml:space="preserve"> a</w:t>
      </w:r>
      <w:r w:rsidRPr="0071619D">
        <w:rPr>
          <w:highlight w:val="yellow"/>
        </w:rPr>
        <w:t xml:space="preserve"> </w:t>
      </w:r>
      <w:r w:rsidR="009672FC" w:rsidRPr="0071619D">
        <w:rPr>
          <w:highlight w:val="yellow"/>
        </w:rPr>
        <w:t xml:space="preserve">full </w:t>
      </w:r>
      <w:r w:rsidRPr="0071619D">
        <w:rPr>
          <w:highlight w:val="yellow"/>
        </w:rPr>
        <w:t>citation</w:t>
      </w:r>
      <w:r w:rsidR="009672FC" w:rsidRPr="0071619D">
        <w:rPr>
          <w:highlight w:val="yellow"/>
        </w:rPr>
        <w:t xml:space="preserve"> for </w:t>
      </w:r>
      <w:r w:rsidRPr="0071619D">
        <w:rPr>
          <w:highlight w:val="yellow"/>
        </w:rPr>
        <w:t>Tetreault to the Works Cited page.</w:t>
      </w:r>
    </w:p>
  </w:comment>
  <w:comment w:id="95" w:author="Copyeditor" w:date="2022-09-01T00:22:00Z" w:initials="CE">
    <w:p w14:paraId="333AD93C" w14:textId="13B4FF80" w:rsidR="00DD4678" w:rsidRDefault="00DD4678">
      <w:pPr>
        <w:pStyle w:val="CommentText"/>
      </w:pPr>
      <w:r>
        <w:rPr>
          <w:rStyle w:val="CommentReference"/>
        </w:rPr>
        <w:annotationRef/>
      </w:r>
      <w:r w:rsidRPr="0071619D">
        <w:rPr>
          <w:highlight w:val="yellow"/>
        </w:rPr>
        <w:t xml:space="preserve">As a digital-only publication, </w:t>
      </w:r>
      <w:r w:rsidRPr="0071619D">
        <w:rPr>
          <w:i/>
          <w:iCs/>
          <w:highlight w:val="yellow"/>
        </w:rPr>
        <w:t>Romantic Circles</w:t>
      </w:r>
      <w:r w:rsidRPr="0071619D">
        <w:rPr>
          <w:highlight w:val="yellow"/>
        </w:rPr>
        <w:t xml:space="preserve"> automatically numbers each paragraph. For this reason, house style does not allow the numbering of headings so as to avoid confusion for the reader.</w:t>
      </w:r>
    </w:p>
  </w:comment>
  <w:comment w:id="110" w:author="Copyeditor" w:date="2022-09-05T23:58:00Z" w:initials="CE">
    <w:p w14:paraId="72E82090" w14:textId="08378884" w:rsidR="006D7602" w:rsidRDefault="006D7602">
      <w:pPr>
        <w:pStyle w:val="CommentText"/>
      </w:pPr>
      <w:r w:rsidRPr="006D7602">
        <w:rPr>
          <w:rStyle w:val="CommentReference"/>
          <w:highlight w:val="cyan"/>
        </w:rPr>
        <w:annotationRef/>
      </w:r>
      <w:r w:rsidRPr="006D7602">
        <w:rPr>
          <w:highlight w:val="cyan"/>
        </w:rPr>
        <w:t>Add figure?</w:t>
      </w:r>
    </w:p>
  </w:comment>
  <w:comment w:id="112" w:author="Copyeditor" w:date="2022-09-01T10:16:00Z" w:initials="CE">
    <w:p w14:paraId="55F56556" w14:textId="685E9B1F" w:rsidR="003B0075" w:rsidRDefault="003B0075">
      <w:pPr>
        <w:pStyle w:val="CommentText"/>
      </w:pPr>
      <w:r>
        <w:rPr>
          <w:rStyle w:val="CommentReference"/>
        </w:rPr>
        <w:annotationRef/>
      </w:r>
      <w:r w:rsidRPr="0071619D">
        <w:rPr>
          <w:highlight w:val="yellow"/>
        </w:rPr>
        <w:t xml:space="preserve">There </w:t>
      </w:r>
      <w:r w:rsidR="006D7602">
        <w:rPr>
          <w:highlight w:val="yellow"/>
        </w:rPr>
        <w:t>were no</w:t>
      </w:r>
      <w:r w:rsidRPr="0071619D">
        <w:rPr>
          <w:highlight w:val="yellow"/>
        </w:rPr>
        <w:t xml:space="preserve"> figures </w:t>
      </w:r>
      <w:r w:rsidR="00832D2D" w:rsidRPr="0071619D">
        <w:rPr>
          <w:highlight w:val="yellow"/>
        </w:rPr>
        <w:t>in</w:t>
      </w:r>
      <w:r w:rsidR="006D7602">
        <w:rPr>
          <w:highlight w:val="yellow"/>
        </w:rPr>
        <w:t>cluded in</w:t>
      </w:r>
      <w:r w:rsidR="00832D2D" w:rsidRPr="0071619D">
        <w:rPr>
          <w:highlight w:val="yellow"/>
        </w:rPr>
        <w:t xml:space="preserve"> this essay</w:t>
      </w:r>
      <w:r w:rsidR="0071619D">
        <w:rPr>
          <w:highlight w:val="yellow"/>
        </w:rPr>
        <w:t xml:space="preserve"> or</w:t>
      </w:r>
      <w:r w:rsidR="006D7602">
        <w:rPr>
          <w:highlight w:val="yellow"/>
        </w:rPr>
        <w:t xml:space="preserve"> in</w:t>
      </w:r>
      <w:r w:rsidR="0071619D">
        <w:rPr>
          <w:highlight w:val="yellow"/>
        </w:rPr>
        <w:t xml:space="preserve"> the volume files</w:t>
      </w:r>
      <w:r w:rsidR="006D7602">
        <w:rPr>
          <w:highlight w:val="yellow"/>
        </w:rPr>
        <w:t>.</w:t>
      </w:r>
      <w:r w:rsidR="00832D2D" w:rsidRPr="0071619D">
        <w:rPr>
          <w:highlight w:val="yellow"/>
        </w:rPr>
        <w:t xml:space="preserve"> </w:t>
      </w:r>
      <w:r w:rsidR="0071619D" w:rsidRPr="0071619D">
        <w:rPr>
          <w:highlight w:val="yellow"/>
        </w:rPr>
        <w:t xml:space="preserve">If </w:t>
      </w:r>
      <w:r w:rsidR="006D7602">
        <w:rPr>
          <w:highlight w:val="yellow"/>
        </w:rPr>
        <w:t>this essay should have figures</w:t>
      </w:r>
      <w:r w:rsidR="0071619D" w:rsidRPr="0071619D">
        <w:rPr>
          <w:highlight w:val="yellow"/>
        </w:rPr>
        <w:t>, please provide</w:t>
      </w:r>
      <w:r w:rsidR="0071619D" w:rsidRPr="006D7602">
        <w:rPr>
          <w:highlight w:val="yellow"/>
        </w:rPr>
        <w:t xml:space="preserve"> </w:t>
      </w:r>
      <w:r w:rsidR="006D7602" w:rsidRPr="006D7602">
        <w:rPr>
          <w:highlight w:val="yellow"/>
        </w:rPr>
        <w:t>them along</w:t>
      </w:r>
      <w:r w:rsidR="0071619D">
        <w:t xml:space="preserve"> </w:t>
      </w:r>
      <w:r w:rsidR="0071619D" w:rsidRPr="0071619D">
        <w:rPr>
          <w:highlight w:val="yellow"/>
        </w:rPr>
        <w:t>with captions and citation/</w:t>
      </w:r>
      <w:r w:rsidR="0071619D">
        <w:rPr>
          <w:highlight w:val="yellow"/>
        </w:rPr>
        <w:t>photo credit</w:t>
      </w:r>
      <w:r w:rsidR="0071619D" w:rsidRPr="0071619D">
        <w:rPr>
          <w:highlight w:val="yellow"/>
        </w:rPr>
        <w:t xml:space="preserve"> information.</w:t>
      </w:r>
    </w:p>
  </w:comment>
  <w:comment w:id="115" w:author="Copyeditor" w:date="2022-09-01T10:22:00Z" w:initials="CE">
    <w:p w14:paraId="69DAAE48" w14:textId="168ADB6D" w:rsidR="005D4B06" w:rsidRDefault="005D4B06">
      <w:pPr>
        <w:pStyle w:val="CommentText"/>
      </w:pPr>
      <w:r>
        <w:rPr>
          <w:rStyle w:val="CommentReference"/>
        </w:rPr>
        <w:annotationRef/>
      </w:r>
      <w:r w:rsidRPr="0071619D">
        <w:rPr>
          <w:highlight w:val="yellow"/>
        </w:rPr>
        <w:t>Please provide a page number in a parenthetical for this quoted material.</w:t>
      </w:r>
    </w:p>
  </w:comment>
  <w:comment w:id="127" w:author="Copyeditor" w:date="2022-09-01T10:40:00Z" w:initials="CE">
    <w:p w14:paraId="0059AB17" w14:textId="23CFF0C5" w:rsidR="00503437" w:rsidRDefault="00503437">
      <w:pPr>
        <w:pStyle w:val="CommentText"/>
      </w:pPr>
      <w:r>
        <w:rPr>
          <w:rStyle w:val="CommentReference"/>
        </w:rPr>
        <w:annotationRef/>
      </w:r>
      <w:proofErr w:type="gramStart"/>
      <w:r w:rsidRPr="006D7602">
        <w:rPr>
          <w:highlight w:val="yellow"/>
        </w:rPr>
        <w:t>Edit</w:t>
      </w:r>
      <w:proofErr w:type="gramEnd"/>
      <w:r w:rsidRPr="006D7602">
        <w:rPr>
          <w:highlight w:val="yellow"/>
        </w:rPr>
        <w:t xml:space="preserve"> OK?</w:t>
      </w:r>
    </w:p>
  </w:comment>
  <w:comment w:id="140" w:author="Copyeditor" w:date="2022-09-06T00:09:00Z" w:initials="CE">
    <w:p w14:paraId="61576C4B" w14:textId="1C4F3F5B" w:rsidR="0087547A" w:rsidRDefault="0087547A">
      <w:pPr>
        <w:pStyle w:val="CommentText"/>
      </w:pPr>
      <w:r>
        <w:rPr>
          <w:rStyle w:val="CommentReference"/>
        </w:rPr>
        <w:annotationRef/>
      </w:r>
      <w:r w:rsidRPr="0087547A">
        <w:rPr>
          <w:highlight w:val="cyan"/>
        </w:rPr>
        <w:t>Add a figure?</w:t>
      </w:r>
    </w:p>
  </w:comment>
  <w:comment w:id="149" w:author="Copyeditor" w:date="2022-09-06T00:09:00Z" w:initials="CE">
    <w:p w14:paraId="66EF3506" w14:textId="75D1CCCC" w:rsidR="0087547A" w:rsidRDefault="0087547A">
      <w:pPr>
        <w:pStyle w:val="CommentText"/>
      </w:pPr>
      <w:r>
        <w:rPr>
          <w:rStyle w:val="CommentReference"/>
        </w:rPr>
        <w:annotationRef/>
      </w:r>
      <w:r w:rsidRPr="0087547A">
        <w:rPr>
          <w:highlight w:val="cyan"/>
        </w:rPr>
        <w:t>Add a figure?</w:t>
      </w:r>
    </w:p>
  </w:comment>
  <w:comment w:id="176" w:author="Copyeditor" w:date="2022-09-01T10:55:00Z" w:initials="CE">
    <w:p w14:paraId="2A1DE5F4" w14:textId="6A0C5335" w:rsidR="006C1B7A" w:rsidRDefault="006C1B7A">
      <w:pPr>
        <w:pStyle w:val="CommentText"/>
      </w:pPr>
      <w:r>
        <w:rPr>
          <w:rStyle w:val="CommentReference"/>
        </w:rPr>
        <w:annotationRef/>
      </w:r>
      <w:r w:rsidRPr="006D7602">
        <w:rPr>
          <w:highlight w:val="yellow"/>
        </w:rPr>
        <w:t>Please add a full citation for this source to the Works Cited page.</w:t>
      </w:r>
    </w:p>
  </w:comment>
  <w:comment w:id="177" w:author="Copyeditor" w:date="2022-09-01T11:01:00Z" w:initials="CE">
    <w:p w14:paraId="3A8AA481" w14:textId="26EB0532" w:rsidR="002B5A8D" w:rsidRDefault="002B5A8D">
      <w:pPr>
        <w:pStyle w:val="CommentText"/>
      </w:pPr>
      <w:r>
        <w:rPr>
          <w:rStyle w:val="CommentReference"/>
        </w:rPr>
        <w:annotationRef/>
      </w:r>
      <w:r w:rsidRPr="006D7602">
        <w:rPr>
          <w:highlight w:val="yellow"/>
        </w:rPr>
        <w:t xml:space="preserve">Please full citations for two sources mentioned in this note to the Works Cited page: 1) Kelley, 2) Meeker and </w:t>
      </w:r>
      <w:proofErr w:type="spellStart"/>
      <w:r w:rsidRPr="006D7602">
        <w:rPr>
          <w:highlight w:val="yellow"/>
        </w:rPr>
        <w:t>Szabari</w:t>
      </w:r>
      <w:proofErr w:type="spellEnd"/>
    </w:p>
  </w:comment>
  <w:comment w:id="209" w:author="Copyeditor" w:date="2022-09-01T11:15:00Z" w:initials="CE">
    <w:p w14:paraId="141FE834" w14:textId="5C0FAA73" w:rsidR="00CD019D" w:rsidRDefault="00CD019D">
      <w:pPr>
        <w:pStyle w:val="CommentText"/>
      </w:pPr>
      <w:r w:rsidRPr="006D7602">
        <w:rPr>
          <w:rStyle w:val="CommentReference"/>
          <w:highlight w:val="yellow"/>
        </w:rPr>
        <w:annotationRef/>
      </w:r>
      <w:r w:rsidRPr="006D7602">
        <w:rPr>
          <w:highlight w:val="yellow"/>
        </w:rPr>
        <w:t>Please a full citation for this source to the Works Cited.</w:t>
      </w:r>
    </w:p>
  </w:comment>
  <w:comment w:id="213" w:author="Copyeditor" w:date="2022-09-01T11:31:00Z" w:initials="CE">
    <w:p w14:paraId="4506F42F" w14:textId="24738D64" w:rsidR="00952146" w:rsidRDefault="00952146">
      <w:pPr>
        <w:pStyle w:val="CommentText"/>
      </w:pPr>
      <w:r>
        <w:rPr>
          <w:rStyle w:val="CommentReference"/>
        </w:rPr>
        <w:annotationRef/>
      </w:r>
      <w:r w:rsidRPr="006D7602">
        <w:rPr>
          <w:highlight w:val="yellow"/>
        </w:rPr>
        <w:t>Please add page numbers for two quotations in this note marked with a “#”.</w:t>
      </w:r>
    </w:p>
  </w:comment>
  <w:comment w:id="268" w:author="Copyeditor" w:date="2022-09-04T15:46:00Z" w:initials="CE">
    <w:p w14:paraId="6CD04238" w14:textId="6A1F4A93" w:rsidR="006B061C" w:rsidRDefault="006B061C">
      <w:pPr>
        <w:pStyle w:val="CommentText"/>
      </w:pPr>
      <w:r>
        <w:rPr>
          <w:rStyle w:val="CommentReference"/>
        </w:rPr>
        <w:annotationRef/>
      </w:r>
      <w:r w:rsidRPr="006D7602">
        <w:rPr>
          <w:highlight w:val="yellow"/>
        </w:rPr>
        <w:t>Is this “B” correct or a typo?</w:t>
      </w:r>
    </w:p>
  </w:comment>
  <w:comment w:id="269" w:author="Copyeditor" w:date="2022-09-04T15:46:00Z" w:initials="CE">
    <w:p w14:paraId="224A613B" w14:textId="472B4202" w:rsidR="006B061C" w:rsidRDefault="006B061C">
      <w:pPr>
        <w:pStyle w:val="CommentText"/>
      </w:pPr>
      <w:r>
        <w:rPr>
          <w:rStyle w:val="CommentReference"/>
        </w:rPr>
        <w:annotationRef/>
      </w:r>
      <w:r w:rsidRPr="006D7602">
        <w:rPr>
          <w:highlight w:val="yellow"/>
        </w:rPr>
        <w:t>Please include a page number in a parenthetical for this quoted material.</w:t>
      </w:r>
    </w:p>
  </w:comment>
  <w:comment w:id="316" w:author="Copyeditor" w:date="2022-09-04T18:08:00Z" w:initials="CE">
    <w:p w14:paraId="29BF2DBB" w14:textId="52EB72F6" w:rsidR="00EE1DEF" w:rsidRDefault="00EE1DEF">
      <w:pPr>
        <w:pStyle w:val="CommentText"/>
      </w:pPr>
      <w:r w:rsidRPr="006D7602">
        <w:rPr>
          <w:rStyle w:val="CommentReference"/>
          <w:highlight w:val="yellow"/>
        </w:rPr>
        <w:annotationRef/>
      </w:r>
      <w:r w:rsidRPr="006D7602">
        <w:rPr>
          <w:highlight w:val="yellow"/>
        </w:rPr>
        <w:t>Are these italics in the original or are they yours?</w:t>
      </w:r>
    </w:p>
  </w:comment>
  <w:comment w:id="326" w:author="Copyeditor" w:date="2022-09-04T18:31:00Z" w:initials="CE">
    <w:p w14:paraId="70BCAE79" w14:textId="263E9E39" w:rsidR="00C339F1" w:rsidRDefault="00C339F1">
      <w:pPr>
        <w:pStyle w:val="CommentText"/>
      </w:pPr>
      <w:r>
        <w:rPr>
          <w:rStyle w:val="CommentReference"/>
        </w:rPr>
        <w:annotationRef/>
      </w:r>
      <w:r w:rsidRPr="006D7602">
        <w:rPr>
          <w:highlight w:val="yellow"/>
        </w:rPr>
        <w:t>Please add a full citation to the Works Cited page for Kristen Ross.</w:t>
      </w:r>
    </w:p>
  </w:comment>
  <w:comment w:id="340" w:author="Copyeditor" w:date="2022-09-04T21:11:00Z" w:initials="CE">
    <w:p w14:paraId="52F1AE8D" w14:textId="14AF95ED" w:rsidR="003D3361" w:rsidRDefault="003D3361">
      <w:pPr>
        <w:pStyle w:val="CommentText"/>
      </w:pPr>
      <w:r>
        <w:rPr>
          <w:rStyle w:val="CommentReference"/>
        </w:rPr>
        <w:annotationRef/>
      </w:r>
      <w:r w:rsidRPr="006D7602">
        <w:rPr>
          <w:highlight w:val="yellow"/>
        </w:rPr>
        <w:t>Please add a full citation for this source to the Works Cited page.</w:t>
      </w:r>
    </w:p>
  </w:comment>
  <w:comment w:id="353" w:author="Copyeditor" w:date="2022-09-04T21:13:00Z" w:initials="CE">
    <w:p w14:paraId="110430FA" w14:textId="0798FFA3" w:rsidR="003D3361" w:rsidRDefault="003D3361">
      <w:pPr>
        <w:pStyle w:val="CommentText"/>
      </w:pPr>
      <w:r>
        <w:rPr>
          <w:rStyle w:val="CommentReference"/>
        </w:rPr>
        <w:annotationRef/>
      </w:r>
      <w:r w:rsidR="009258E6" w:rsidRPr="006D7602">
        <w:rPr>
          <w:highlight w:val="yellow"/>
        </w:rPr>
        <w:t>Please provide page numbers, instead of a chapter number, to be in accordance with MLA style.</w:t>
      </w:r>
    </w:p>
  </w:comment>
  <w:comment w:id="376" w:author="Copyeditor" w:date="2022-09-04T21:26:00Z" w:initials="CE">
    <w:p w14:paraId="2B4F1178" w14:textId="46C2F08F" w:rsidR="00527A77" w:rsidRDefault="00527A77">
      <w:pPr>
        <w:pStyle w:val="CommentText"/>
      </w:pPr>
      <w:r w:rsidRPr="006D7602">
        <w:rPr>
          <w:rStyle w:val="CommentReference"/>
          <w:highlight w:val="yellow"/>
        </w:rPr>
        <w:annotationRef/>
      </w:r>
      <w:r w:rsidRPr="006D7602">
        <w:rPr>
          <w:highlight w:val="yellow"/>
        </w:rPr>
        <w:t>Please add a full citation for this source to the Works Cited page.</w:t>
      </w:r>
    </w:p>
  </w:comment>
  <w:comment w:id="377" w:author="Copyeditor" w:date="2022-09-05T22:34:00Z" w:initials="CE">
    <w:p w14:paraId="68D8CD76" w14:textId="29EF5616" w:rsidR="00FA1591" w:rsidRDefault="00FA1591">
      <w:pPr>
        <w:pStyle w:val="CommentText"/>
      </w:pPr>
      <w:r>
        <w:rPr>
          <w:rStyle w:val="CommentReference"/>
        </w:rPr>
        <w:annotationRef/>
      </w:r>
      <w:r w:rsidRPr="006D7602">
        <w:rPr>
          <w:highlight w:val="yellow"/>
        </w:rPr>
        <w:t>Deleted note 18 and moved citation to the body of the text per MLA.</w:t>
      </w:r>
    </w:p>
  </w:comment>
  <w:comment w:id="378" w:author="Copyeditor" w:date="2022-09-04T21:32:00Z" w:initials="CE">
    <w:p w14:paraId="2EEA56B4" w14:textId="32112114" w:rsidR="00B5210E" w:rsidRDefault="00B5210E">
      <w:pPr>
        <w:pStyle w:val="CommentText"/>
      </w:pPr>
      <w:r>
        <w:rPr>
          <w:rStyle w:val="CommentReference"/>
        </w:rPr>
        <w:annotationRef/>
      </w:r>
      <w:r w:rsidRPr="006D7602">
        <w:rPr>
          <w:highlight w:val="yellow"/>
        </w:rPr>
        <w:t>It’s unclear here who you’re referencing here. Please add the name of your source for more clarity.</w:t>
      </w:r>
    </w:p>
  </w:comment>
  <w:comment w:id="379" w:author="Copyeditor" w:date="2022-09-04T21:34:00Z" w:initials="CE">
    <w:p w14:paraId="6222A2F7" w14:textId="40B3E39D" w:rsidR="00B5210E" w:rsidRDefault="00B5210E">
      <w:pPr>
        <w:pStyle w:val="CommentText"/>
      </w:pPr>
      <w:r>
        <w:rPr>
          <w:rStyle w:val="CommentReference"/>
        </w:rPr>
        <w:annotationRef/>
      </w:r>
      <w:r w:rsidRPr="006D7602">
        <w:rPr>
          <w:highlight w:val="yellow"/>
        </w:rPr>
        <w:t>Please check this page number reference against the original? Is it missing a note number?</w:t>
      </w:r>
    </w:p>
  </w:comment>
  <w:comment w:id="383" w:author="Copyeditor" w:date="2022-09-04T21:42:00Z" w:initials="CE">
    <w:p w14:paraId="26BD4B12" w14:textId="1ED6B817" w:rsidR="00E844CB" w:rsidRDefault="00E844CB">
      <w:pPr>
        <w:pStyle w:val="CommentText"/>
      </w:pPr>
      <w:r>
        <w:rPr>
          <w:rStyle w:val="CommentReference"/>
        </w:rPr>
        <w:annotationRef/>
      </w:r>
      <w:r w:rsidRPr="006D7602">
        <w:rPr>
          <w:highlight w:val="yellow"/>
        </w:rPr>
        <w:t>Please add a full citation for this source to the Works Cited page.</w:t>
      </w:r>
    </w:p>
  </w:comment>
  <w:comment w:id="386" w:author="Copyeditor" w:date="2022-09-04T21:42:00Z" w:initials="CE">
    <w:p w14:paraId="74392406" w14:textId="47F24362" w:rsidR="00E844CB" w:rsidRDefault="00E844CB">
      <w:pPr>
        <w:pStyle w:val="CommentText"/>
      </w:pPr>
      <w:r>
        <w:rPr>
          <w:rStyle w:val="CommentReference"/>
        </w:rPr>
        <w:annotationRef/>
      </w:r>
      <w:r w:rsidRPr="006D7602">
        <w:rPr>
          <w:highlight w:val="yellow"/>
        </w:rPr>
        <w:t>Since you have two citations for Virgil on the WC page, please specify which one you’re citing here with a shortened title.</w:t>
      </w:r>
    </w:p>
  </w:comment>
  <w:comment w:id="424" w:author="Copyeditor" w:date="2022-09-04T21:47:00Z" w:initials="CE">
    <w:p w14:paraId="7F8308EA" w14:textId="49550E1C" w:rsidR="007C55D4" w:rsidRDefault="007C55D4">
      <w:pPr>
        <w:pStyle w:val="CommentText"/>
      </w:pPr>
      <w:r w:rsidRPr="006D7602">
        <w:rPr>
          <w:rStyle w:val="CommentReference"/>
          <w:highlight w:val="yellow"/>
        </w:rPr>
        <w:annotationRef/>
      </w:r>
      <w:r w:rsidRPr="006D7602">
        <w:rPr>
          <w:highlight w:val="yellow"/>
        </w:rPr>
        <w:t>Please add a full citation for this source to the WC page.</w:t>
      </w:r>
    </w:p>
  </w:comment>
  <w:comment w:id="427" w:author="Copyeditor" w:date="2022-09-04T21:47:00Z" w:initials="CE">
    <w:p w14:paraId="7CCDE24A" w14:textId="4B07EF55" w:rsidR="007C55D4" w:rsidRDefault="007C55D4">
      <w:pPr>
        <w:pStyle w:val="CommentText"/>
      </w:pPr>
      <w:r>
        <w:rPr>
          <w:rStyle w:val="CommentReference"/>
        </w:rPr>
        <w:annotationRef/>
      </w:r>
      <w:r w:rsidRPr="006D7602">
        <w:rPr>
          <w:highlight w:val="yellow"/>
        </w:rPr>
        <w:t>Please specify here which version of the Metamorphoses you’re referencing since you have two versions cited on the WC page.</w:t>
      </w:r>
    </w:p>
  </w:comment>
  <w:comment w:id="433" w:author="Copyeditor" w:date="2022-09-04T21:50:00Z" w:initials="CE">
    <w:p w14:paraId="536F5101" w14:textId="0E9E468F" w:rsidR="007C55D4" w:rsidRDefault="007C55D4">
      <w:pPr>
        <w:pStyle w:val="CommentText"/>
      </w:pPr>
      <w:r>
        <w:rPr>
          <w:rStyle w:val="CommentReference"/>
        </w:rPr>
        <w:annotationRef/>
      </w:r>
      <w:r w:rsidRPr="006D7602">
        <w:rPr>
          <w:highlight w:val="yellow"/>
        </w:rPr>
        <w:t>Again, please specify version here.</w:t>
      </w:r>
    </w:p>
  </w:comment>
  <w:comment w:id="486" w:author="Copyeditor" w:date="2022-09-04T21:58:00Z" w:initials="CE">
    <w:p w14:paraId="631F0817" w14:textId="4F208637" w:rsidR="00C31D3D" w:rsidRDefault="00C31D3D">
      <w:pPr>
        <w:pStyle w:val="CommentText"/>
      </w:pPr>
      <w:r w:rsidRPr="006D7602">
        <w:rPr>
          <w:rStyle w:val="CommentReference"/>
          <w:highlight w:val="yellow"/>
        </w:rPr>
        <w:annotationRef/>
      </w:r>
      <w:r w:rsidRPr="006D7602">
        <w:rPr>
          <w:highlight w:val="yellow"/>
        </w:rPr>
        <w:t>Edit OK in note? If not, please clarify what you are identifying as a confirmation.</w:t>
      </w:r>
    </w:p>
  </w:comment>
  <w:comment w:id="496" w:author="Copyeditor" w:date="2022-09-04T22:22:00Z" w:initials="CE">
    <w:p w14:paraId="1350CC95" w14:textId="04C74DCA" w:rsidR="00723882" w:rsidRDefault="00723882">
      <w:pPr>
        <w:pStyle w:val="CommentText"/>
      </w:pPr>
      <w:r w:rsidRPr="0087547A">
        <w:rPr>
          <w:rStyle w:val="CommentReference"/>
          <w:highlight w:val="yellow"/>
        </w:rPr>
        <w:annotationRef/>
      </w:r>
      <w:r w:rsidRPr="0087547A">
        <w:rPr>
          <w:highlight w:val="yellow"/>
        </w:rPr>
        <w:t>Please add a missing page number for a quotation in the first third of the note.</w:t>
      </w:r>
    </w:p>
  </w:comment>
  <w:comment w:id="521" w:author="Copyeditor" w:date="2022-09-04T22:27:00Z" w:initials="CE">
    <w:p w14:paraId="59174928" w14:textId="334FE9FF" w:rsidR="00D75AC1" w:rsidRDefault="00D75AC1">
      <w:pPr>
        <w:pStyle w:val="CommentText"/>
      </w:pPr>
      <w:r w:rsidRPr="0087547A">
        <w:rPr>
          <w:rStyle w:val="CommentReference"/>
          <w:highlight w:val="yellow"/>
        </w:rPr>
        <w:annotationRef/>
      </w:r>
      <w:r w:rsidRPr="0087547A">
        <w:rPr>
          <w:highlight w:val="yellow"/>
        </w:rPr>
        <w:t xml:space="preserve">Please add a full citation for </w:t>
      </w:r>
      <w:r w:rsidRPr="0087547A">
        <w:rPr>
          <w:rFonts w:eastAsia="STSong"/>
          <w:highlight w:val="yellow"/>
        </w:rPr>
        <w:t>Karl Mannheim to the WC page.</w:t>
      </w:r>
    </w:p>
  </w:comment>
  <w:comment w:id="532" w:author="Copyeditor" w:date="2022-09-04T22:32:00Z" w:initials="CE">
    <w:p w14:paraId="7B75A81B" w14:textId="53BC8624" w:rsidR="007F4B17" w:rsidRDefault="007F4B17">
      <w:pPr>
        <w:pStyle w:val="CommentText"/>
      </w:pPr>
      <w:r>
        <w:rPr>
          <w:rStyle w:val="CommentReference"/>
        </w:rPr>
        <w:annotationRef/>
      </w:r>
      <w:r w:rsidRPr="0087547A">
        <w:rPr>
          <w:highlight w:val="yellow"/>
        </w:rPr>
        <w:t xml:space="preserve">Please provide a citation and page number for </w:t>
      </w:r>
      <w:r w:rsidRPr="0087547A">
        <w:rPr>
          <w:rFonts w:eastAsia="STSong"/>
          <w:highlight w:val="yellow"/>
        </w:rPr>
        <w:t>“break the bonds of fate.” If this phrase is not borrowed from a source, please remove the quotation marks around it.</w:t>
      </w:r>
    </w:p>
  </w:comment>
  <w:comment w:id="549" w:author="Copyeditor" w:date="2022-09-05T12:33:00Z" w:initials="CE">
    <w:p w14:paraId="1B691DC5" w14:textId="12E888AC" w:rsidR="003241FE" w:rsidRDefault="003241FE">
      <w:pPr>
        <w:pStyle w:val="CommentText"/>
      </w:pPr>
      <w:r w:rsidRPr="0087547A">
        <w:rPr>
          <w:rStyle w:val="CommentReference"/>
          <w:highlight w:val="yellow"/>
        </w:rPr>
        <w:annotationRef/>
      </w:r>
      <w:r w:rsidRPr="0087547A">
        <w:rPr>
          <w:highlight w:val="yellow"/>
        </w:rPr>
        <w:t xml:space="preserve">Please </w:t>
      </w:r>
      <w:r w:rsidR="0087547A" w:rsidRPr="0087547A">
        <w:rPr>
          <w:highlight w:val="yellow"/>
        </w:rPr>
        <w:t xml:space="preserve">confirm I’ve added the correct </w:t>
      </w:r>
      <w:proofErr w:type="spellStart"/>
      <w:r w:rsidR="0087547A" w:rsidRPr="0087547A">
        <w:rPr>
          <w:highlight w:val="yellow"/>
        </w:rPr>
        <w:t>Bewell</w:t>
      </w:r>
      <w:proofErr w:type="spellEnd"/>
      <w:r w:rsidR="0087547A" w:rsidRPr="0087547A">
        <w:rPr>
          <w:highlight w:val="yellow"/>
        </w:rPr>
        <w:t xml:space="preserve"> text to the appropriate citation in this note.</w:t>
      </w:r>
    </w:p>
  </w:comment>
  <w:comment w:id="554" w:author="Copyeditor" w:date="2022-09-05T12:40:00Z" w:initials="CE">
    <w:p w14:paraId="28360D4B" w14:textId="46CE77FB" w:rsidR="00DA1503" w:rsidRDefault="00DA1503">
      <w:pPr>
        <w:pStyle w:val="CommentText"/>
      </w:pPr>
      <w:r>
        <w:rPr>
          <w:rStyle w:val="CommentReference"/>
        </w:rPr>
        <w:annotationRef/>
      </w:r>
      <w:r w:rsidRPr="0087547A">
        <w:rPr>
          <w:highlight w:val="yellow"/>
        </w:rPr>
        <w:t>Please add line or page numbers to the quotations in this note.</w:t>
      </w:r>
    </w:p>
  </w:comment>
  <w:comment w:id="630" w:author="Copyeditor" w:date="2022-09-05T12:48:00Z" w:initials="CE">
    <w:p w14:paraId="244468A5" w14:textId="50D6A640" w:rsidR="0059524D" w:rsidRDefault="0059524D">
      <w:pPr>
        <w:pStyle w:val="CommentText"/>
      </w:pPr>
      <w:r>
        <w:rPr>
          <w:rStyle w:val="CommentReference"/>
        </w:rPr>
        <w:annotationRef/>
      </w:r>
      <w:r w:rsidRPr="0087547A">
        <w:rPr>
          <w:highlight w:val="yellow"/>
        </w:rPr>
        <w:t xml:space="preserve">Please add a full citation </w:t>
      </w:r>
      <w:r w:rsidR="0087547A" w:rsidRPr="0087547A">
        <w:rPr>
          <w:highlight w:val="yellow"/>
        </w:rPr>
        <w:t>for Anne-Lise François to the WC page.</w:t>
      </w:r>
    </w:p>
  </w:comment>
  <w:comment w:id="670" w:author="Copyeditor" w:date="2022-09-06T00:11:00Z" w:initials="CE">
    <w:p w14:paraId="377F57B4" w14:textId="1004CE64" w:rsidR="00253485" w:rsidRDefault="00253485">
      <w:pPr>
        <w:pStyle w:val="CommentText"/>
      </w:pPr>
      <w:r>
        <w:rPr>
          <w:rStyle w:val="CommentReference"/>
        </w:rPr>
        <w:annotationRef/>
      </w:r>
      <w:r w:rsidRPr="00253485">
        <w:rPr>
          <w:highlight w:val="cyan"/>
        </w:rPr>
        <w:t>Add a figure?</w:t>
      </w:r>
    </w:p>
  </w:comment>
  <w:comment w:id="672" w:author="Copyeditor" w:date="2022-09-05T14:07:00Z" w:initials="CE">
    <w:p w14:paraId="0A699DCA" w14:textId="661FF3F4" w:rsidR="00B37CEB" w:rsidRDefault="00B37CEB">
      <w:pPr>
        <w:pStyle w:val="CommentText"/>
      </w:pPr>
      <w:r w:rsidRPr="0087547A">
        <w:rPr>
          <w:rStyle w:val="CommentReference"/>
          <w:highlight w:val="yellow"/>
        </w:rPr>
        <w:annotationRef/>
      </w:r>
      <w:r w:rsidRPr="0087547A">
        <w:rPr>
          <w:highlight w:val="yellow"/>
        </w:rPr>
        <w:t>CMOS 13.7 allows punctuation to be silently changed inside a quote to adhere to proper grammatical structure.</w:t>
      </w:r>
    </w:p>
  </w:comment>
  <w:comment w:id="698" w:author="Copyeditor" w:date="2022-09-05T14:15:00Z" w:initials="CE">
    <w:p w14:paraId="2954A343" w14:textId="2884D00E" w:rsidR="00492E26" w:rsidRDefault="00492E26">
      <w:pPr>
        <w:pStyle w:val="CommentText"/>
      </w:pPr>
      <w:r>
        <w:rPr>
          <w:rStyle w:val="CommentReference"/>
        </w:rPr>
        <w:annotationRef/>
      </w:r>
      <w:r w:rsidRPr="0087547A">
        <w:rPr>
          <w:highlight w:val="yellow"/>
        </w:rPr>
        <w:t>Please include a page number for the quoted term in this sentence.</w:t>
      </w:r>
    </w:p>
  </w:comment>
  <w:comment w:id="701" w:author="Copyeditor" w:date="2022-09-05T14:17:00Z" w:initials="CE">
    <w:p w14:paraId="0C62D2EA" w14:textId="212F2616" w:rsidR="00492E26" w:rsidRDefault="00492E26">
      <w:pPr>
        <w:pStyle w:val="CommentText"/>
      </w:pPr>
      <w:r>
        <w:rPr>
          <w:rStyle w:val="CommentReference"/>
        </w:rPr>
        <w:annotationRef/>
      </w:r>
      <w:r w:rsidRPr="0087547A">
        <w:rPr>
          <w:highlight w:val="yellow"/>
        </w:rPr>
        <w:t>Please include a page number for this quoted term.</w:t>
      </w:r>
    </w:p>
  </w:comment>
  <w:comment w:id="715" w:author="Copyeditor" w:date="2022-09-05T14:27:00Z" w:initials="CE">
    <w:p w14:paraId="0A19C26B" w14:textId="71717AB5" w:rsidR="00331F44" w:rsidRDefault="00331F44">
      <w:pPr>
        <w:pStyle w:val="CommentText"/>
      </w:pPr>
      <w:r w:rsidRPr="0087547A">
        <w:rPr>
          <w:rStyle w:val="CommentReference"/>
          <w:highlight w:val="yellow"/>
        </w:rPr>
        <w:annotationRef/>
      </w:r>
      <w:r w:rsidRPr="0087547A">
        <w:rPr>
          <w:highlight w:val="yellow"/>
        </w:rPr>
        <w:t>Please include a page number for the quoted material here.</w:t>
      </w:r>
    </w:p>
  </w:comment>
  <w:comment w:id="723" w:author="Copyeditor" w:date="2022-09-05T14:36:00Z" w:initials="CE">
    <w:p w14:paraId="1E1C357E" w14:textId="17832628" w:rsidR="007A0A0E" w:rsidRDefault="007A0A0E">
      <w:pPr>
        <w:pStyle w:val="CommentText"/>
      </w:pPr>
      <w:r>
        <w:rPr>
          <w:rStyle w:val="CommentReference"/>
        </w:rPr>
        <w:annotationRef/>
      </w:r>
      <w:r w:rsidRPr="0087547A">
        <w:rPr>
          <w:highlight w:val="yellow"/>
        </w:rPr>
        <w:t xml:space="preserve">Please review edit to this note to ensure </w:t>
      </w:r>
      <w:r w:rsidR="006F3629" w:rsidRPr="0087547A">
        <w:rPr>
          <w:highlight w:val="yellow"/>
        </w:rPr>
        <w:t>the added citation for your own work is correct.</w:t>
      </w:r>
    </w:p>
  </w:comment>
  <w:comment w:id="740" w:author="Copyeditor" w:date="2022-09-05T14:49:00Z" w:initials="CE">
    <w:p w14:paraId="4350F886" w14:textId="10C6EAF9" w:rsidR="00377E55" w:rsidRDefault="00377E55">
      <w:pPr>
        <w:pStyle w:val="CommentText"/>
      </w:pPr>
      <w:r>
        <w:rPr>
          <w:rStyle w:val="CommentReference"/>
        </w:rPr>
        <w:annotationRef/>
      </w:r>
      <w:r w:rsidRPr="0087547A">
        <w:rPr>
          <w:highlight w:val="yellow"/>
        </w:rPr>
        <w:t xml:space="preserve">Please </w:t>
      </w:r>
      <w:r w:rsidR="00E013F1" w:rsidRPr="0087547A">
        <w:rPr>
          <w:highlight w:val="yellow"/>
        </w:rPr>
        <w:t>confirm I’ve cited the correct Goldsmith text in this note.</w:t>
      </w:r>
    </w:p>
  </w:comment>
  <w:comment w:id="756" w:author="Copyeditor" w:date="2022-09-06T00:12:00Z" w:initials="CE">
    <w:p w14:paraId="504AE142" w14:textId="7F1EC57B" w:rsidR="00253485" w:rsidRDefault="00253485">
      <w:pPr>
        <w:pStyle w:val="CommentText"/>
      </w:pPr>
      <w:r>
        <w:rPr>
          <w:rStyle w:val="CommentReference"/>
        </w:rPr>
        <w:annotationRef/>
      </w:r>
      <w:r w:rsidRPr="00253485">
        <w:rPr>
          <w:highlight w:val="cyan"/>
        </w:rPr>
        <w:t>Add a figure?</w:t>
      </w:r>
    </w:p>
  </w:comment>
  <w:comment w:id="768" w:author="Copyeditor" w:date="2022-09-06T00:13:00Z" w:initials="CE">
    <w:p w14:paraId="32B75405" w14:textId="1E113E8D" w:rsidR="00253485" w:rsidRDefault="00253485">
      <w:pPr>
        <w:pStyle w:val="CommentText"/>
      </w:pPr>
      <w:r>
        <w:rPr>
          <w:rStyle w:val="CommentReference"/>
        </w:rPr>
        <w:annotationRef/>
      </w:r>
      <w:r w:rsidRPr="00253485">
        <w:rPr>
          <w:highlight w:val="cyan"/>
        </w:rPr>
        <w:t>Add a figure?</w:t>
      </w:r>
    </w:p>
  </w:comment>
  <w:comment w:id="795" w:author="Copyeditor" w:date="2022-09-05T15:35:00Z" w:initials="CE">
    <w:p w14:paraId="2C32FFCD" w14:textId="77C720DC" w:rsidR="002E3A16" w:rsidRDefault="002E3A16">
      <w:pPr>
        <w:pStyle w:val="CommentText"/>
      </w:pPr>
      <w:r>
        <w:rPr>
          <w:rStyle w:val="CommentReference"/>
        </w:rPr>
        <w:annotationRef/>
      </w:r>
      <w:r w:rsidRPr="0087547A">
        <w:rPr>
          <w:highlight w:val="yellow"/>
        </w:rPr>
        <w:t>Please include a page number here for the borrowed material.</w:t>
      </w:r>
    </w:p>
  </w:comment>
  <w:comment w:id="810" w:author="Copyeditor" w:date="2022-09-05T15:52:00Z" w:initials="CE">
    <w:p w14:paraId="26014F23" w14:textId="16237D64" w:rsidR="004322C5" w:rsidRDefault="004322C5">
      <w:pPr>
        <w:pStyle w:val="CommentText"/>
      </w:pPr>
      <w:r w:rsidRPr="0087547A">
        <w:rPr>
          <w:rStyle w:val="CommentReference"/>
          <w:highlight w:val="yellow"/>
        </w:rPr>
        <w:annotationRef/>
      </w:r>
      <w:r w:rsidRPr="0087547A">
        <w:rPr>
          <w:highlight w:val="yellow"/>
        </w:rPr>
        <w:t>Please add a full citation for this source to the WC page.</w:t>
      </w:r>
    </w:p>
  </w:comment>
  <w:comment w:id="832" w:author="Copyeditor" w:date="2022-09-05T16:31:00Z" w:initials="CE">
    <w:p w14:paraId="186E6636" w14:textId="01C5D075" w:rsidR="005822BB" w:rsidRDefault="005822BB">
      <w:pPr>
        <w:pStyle w:val="CommentText"/>
      </w:pPr>
      <w:r>
        <w:rPr>
          <w:rStyle w:val="CommentReference"/>
        </w:rPr>
        <w:annotationRef/>
      </w:r>
      <w:r w:rsidRPr="0087547A">
        <w:rPr>
          <w:highlight w:val="yellow"/>
        </w:rPr>
        <w:t>Please verify that the page number citation is correct: l.315n. Should the “n” be followed by a note number?</w:t>
      </w:r>
    </w:p>
  </w:comment>
  <w:comment w:id="906" w:author="Copyeditor" w:date="2022-09-05T17:27:00Z" w:initials="CE">
    <w:p w14:paraId="6898903A" w14:textId="740473DE" w:rsidR="001F06E3" w:rsidRDefault="001F06E3">
      <w:pPr>
        <w:pStyle w:val="CommentText"/>
      </w:pPr>
      <w:r>
        <w:rPr>
          <w:rStyle w:val="CommentReference"/>
        </w:rPr>
        <w:annotationRef/>
      </w:r>
      <w:r w:rsidRPr="0087547A">
        <w:rPr>
          <w:highlight w:val="yellow"/>
        </w:rPr>
        <w:t>Please add a page number citation at the end of the sentence for this material.</w:t>
      </w:r>
    </w:p>
  </w:comment>
  <w:comment w:id="1010" w:author="Copyeditor" w:date="2022-09-05T20:30:00Z" w:initials="CE">
    <w:p w14:paraId="11F7D4B4" w14:textId="182F2347" w:rsidR="00E013F1" w:rsidRDefault="00E013F1">
      <w:pPr>
        <w:pStyle w:val="CommentText"/>
      </w:pPr>
      <w:r w:rsidRPr="0087547A">
        <w:rPr>
          <w:rStyle w:val="CommentReference"/>
          <w:highlight w:val="yellow"/>
        </w:rPr>
        <w:annotationRef/>
      </w:r>
      <w:r w:rsidRPr="0087547A">
        <w:rPr>
          <w:highlight w:val="yellow"/>
        </w:rPr>
        <w:t>Please add a note or citation specifying which Goldsmith text you’re referencing here (since two appear on the WC page).</w:t>
      </w:r>
    </w:p>
  </w:comment>
  <w:comment w:id="1017" w:author="Copyeditor" w:date="2022-09-05T19:20:00Z" w:initials="CE">
    <w:p w14:paraId="32EE2DF5" w14:textId="1A598812" w:rsidR="00D92E7B" w:rsidRDefault="00D92E7B">
      <w:pPr>
        <w:pStyle w:val="CommentText"/>
      </w:pPr>
      <w:r>
        <w:rPr>
          <w:rStyle w:val="CommentReference"/>
        </w:rPr>
        <w:annotationRef/>
      </w:r>
      <w:r w:rsidRPr="0087547A">
        <w:rPr>
          <w:highlight w:val="yellow"/>
        </w:rPr>
        <w:t>This page number doesn’t correspond with the page ranges for the Wynter source cited on the WC page. Please check against original.</w:t>
      </w:r>
    </w:p>
  </w:comment>
  <w:comment w:id="1034" w:author="Copyeditor" w:date="2022-09-05T23:53:00Z" w:initials="CE">
    <w:p w14:paraId="6CDC0E3A" w14:textId="2309A2EA" w:rsidR="0071619D" w:rsidRDefault="0071619D">
      <w:pPr>
        <w:pStyle w:val="CommentText"/>
      </w:pPr>
      <w:r w:rsidRPr="0071619D">
        <w:rPr>
          <w:rStyle w:val="CommentReference"/>
          <w:highlight w:val="yellow"/>
        </w:rPr>
        <w:annotationRef/>
      </w:r>
      <w:r w:rsidRPr="0071619D">
        <w:rPr>
          <w:rFonts w:ascii="Calibri" w:eastAsiaTheme="minorHAnsi" w:hAnsi="Calibri" w:cs="Calibri"/>
          <w:color w:val="000000"/>
          <w:sz w:val="32"/>
          <w:szCs w:val="32"/>
          <w:highlight w:val="yellow"/>
        </w:rPr>
        <w:t>I’ve silently edited the Works Cited to adhere to MLA style with the exception of any source addition/deletions.</w:t>
      </w:r>
    </w:p>
  </w:comment>
  <w:comment w:id="1040" w:author="Copyeditor" w:date="2022-09-05T22:13:00Z" w:initials="CE">
    <w:p w14:paraId="7DE9E4EA" w14:textId="0C5178C2" w:rsidR="00BD0139" w:rsidRDefault="00BD0139">
      <w:pPr>
        <w:pStyle w:val="CommentText"/>
      </w:pPr>
      <w:r>
        <w:rPr>
          <w:rStyle w:val="CommentReference"/>
        </w:rPr>
        <w:annotationRef/>
      </w:r>
      <w:r>
        <w:t>Please add source from page 8.</w:t>
      </w:r>
    </w:p>
  </w:comment>
  <w:comment w:id="1043" w:author="Copyeditor" w:date="2022-09-05T22:13:00Z" w:initials="CE">
    <w:p w14:paraId="2A151D5B" w14:textId="48222B0E" w:rsidR="00BD0139" w:rsidRDefault="00BD0139">
      <w:pPr>
        <w:pStyle w:val="CommentText"/>
      </w:pPr>
      <w:r>
        <w:rPr>
          <w:rStyle w:val="CommentReference"/>
        </w:rPr>
        <w:annotationRef/>
      </w:r>
      <w:r>
        <w:t>Please add source from page 9.</w:t>
      </w:r>
    </w:p>
  </w:comment>
  <w:comment w:id="1047" w:author="Copyeditor" w:date="2022-09-05T22:14:00Z" w:initials="CE">
    <w:p w14:paraId="390C61AB" w14:textId="772B5152" w:rsidR="00BD0139" w:rsidRDefault="00BD0139">
      <w:pPr>
        <w:pStyle w:val="CommentText"/>
      </w:pPr>
      <w:r>
        <w:rPr>
          <w:rStyle w:val="CommentReference"/>
        </w:rPr>
        <w:annotationRef/>
      </w:r>
      <w:r>
        <w:t>Please add source from page 13.</w:t>
      </w:r>
    </w:p>
  </w:comment>
  <w:comment w:id="1050" w:author="Copyeditor" w:date="2022-09-05T22:14:00Z" w:initials="CE">
    <w:p w14:paraId="530111CE" w14:textId="397227CF" w:rsidR="00BD0139" w:rsidRDefault="00BD0139">
      <w:pPr>
        <w:pStyle w:val="CommentText"/>
      </w:pPr>
      <w:r>
        <w:rPr>
          <w:rStyle w:val="CommentReference"/>
        </w:rPr>
        <w:annotationRef/>
      </w:r>
      <w:r>
        <w:t>Please add source from page 14.</w:t>
      </w:r>
    </w:p>
  </w:comment>
  <w:comment w:id="1052" w:author="Copyeditor" w:date="2022-09-05T22:14:00Z" w:initials="CE">
    <w:p w14:paraId="57754F2A" w14:textId="357B4610" w:rsidR="00BD0139" w:rsidRDefault="00BD0139">
      <w:pPr>
        <w:pStyle w:val="CommentText"/>
      </w:pPr>
      <w:r>
        <w:rPr>
          <w:rStyle w:val="CommentReference"/>
        </w:rPr>
        <w:annotationRef/>
      </w:r>
      <w:r>
        <w:t>Please add source from note 28.</w:t>
      </w:r>
    </w:p>
  </w:comment>
  <w:comment w:id="1055" w:author="Copyeditor" w:date="2022-09-05T22:15:00Z" w:initials="CE">
    <w:p w14:paraId="466AAFF7" w14:textId="76324F36" w:rsidR="00BD0139" w:rsidRDefault="00BD0139">
      <w:pPr>
        <w:pStyle w:val="CommentText"/>
      </w:pPr>
      <w:r>
        <w:rPr>
          <w:rStyle w:val="CommentReference"/>
        </w:rPr>
        <w:annotationRef/>
      </w:r>
      <w:r>
        <w:t>Please add source from note 18.</w:t>
      </w:r>
    </w:p>
  </w:comment>
  <w:comment w:id="1058" w:author="Copyeditor" w:date="2022-09-05T22:16:00Z" w:initials="CE">
    <w:p w14:paraId="1006CB06" w14:textId="42BF3B74" w:rsidR="00BD0139" w:rsidRDefault="00BD0139">
      <w:pPr>
        <w:pStyle w:val="CommentText"/>
      </w:pPr>
      <w:r>
        <w:rPr>
          <w:rStyle w:val="CommentReference"/>
        </w:rPr>
        <w:annotationRef/>
      </w:r>
      <w:r>
        <w:t>Please add source from note 9.</w:t>
      </w:r>
    </w:p>
  </w:comment>
  <w:comment w:id="1061" w:author="Copyeditor" w:date="2022-09-05T22:16:00Z" w:initials="CE">
    <w:p w14:paraId="3CE6870F" w14:textId="619AF0ED" w:rsidR="00BD0139" w:rsidRDefault="00BD0139">
      <w:pPr>
        <w:pStyle w:val="CommentText"/>
      </w:pPr>
      <w:r>
        <w:rPr>
          <w:rStyle w:val="CommentReference"/>
        </w:rPr>
        <w:annotationRef/>
      </w:r>
      <w:r w:rsidR="009672FC">
        <w:t>Please add source from pages 14 and 15.</w:t>
      </w:r>
    </w:p>
  </w:comment>
  <w:comment w:id="1067" w:author="Copyeditor" w:date="2022-09-05T22:23:00Z" w:initials="CE">
    <w:p w14:paraId="5A55B81E" w14:textId="3C33A0FE" w:rsidR="00F45936" w:rsidRDefault="00F45936">
      <w:pPr>
        <w:pStyle w:val="CommentText"/>
      </w:pPr>
      <w:r>
        <w:rPr>
          <w:rStyle w:val="CommentReference"/>
        </w:rPr>
        <w:annotationRef/>
      </w:r>
      <w:r>
        <w:t>Please add source from note 24.</w:t>
      </w:r>
    </w:p>
  </w:comment>
  <w:comment w:id="1070" w:author="Copyeditor" w:date="2022-09-05T22:23:00Z" w:initials="CE">
    <w:p w14:paraId="272EA3B7" w14:textId="6AFD76D9" w:rsidR="00F45936" w:rsidRDefault="00F45936">
      <w:pPr>
        <w:pStyle w:val="CommentText"/>
      </w:pPr>
      <w:r>
        <w:rPr>
          <w:rStyle w:val="CommentReference"/>
        </w:rPr>
        <w:annotationRef/>
      </w:r>
      <w:r>
        <w:t>Please add source from notes 9 and 26.</w:t>
      </w:r>
    </w:p>
  </w:comment>
  <w:comment w:id="1073" w:author="Copyeditor" w:date="2022-09-05T22:24:00Z" w:initials="CE">
    <w:p w14:paraId="4BB3888E" w14:textId="51F6F9DF" w:rsidR="00F45936" w:rsidRDefault="00F45936">
      <w:pPr>
        <w:pStyle w:val="CommentText"/>
      </w:pPr>
      <w:r>
        <w:rPr>
          <w:rStyle w:val="CommentReference"/>
        </w:rPr>
        <w:annotationRef/>
      </w:r>
      <w:r>
        <w:t>Please add source from note 16.</w:t>
      </w:r>
    </w:p>
  </w:comment>
  <w:comment w:id="1077" w:author="Copyeditor" w:date="2022-09-05T22:25:00Z" w:initials="CE">
    <w:p w14:paraId="6A505CBB" w14:textId="3FA860CF" w:rsidR="00F45936" w:rsidRDefault="00F45936">
      <w:pPr>
        <w:pStyle w:val="CommentText"/>
      </w:pPr>
      <w:r>
        <w:rPr>
          <w:rStyle w:val="CommentReference"/>
        </w:rPr>
        <w:annotationRef/>
      </w:r>
      <w:r>
        <w:t>Please add source from note 1.</w:t>
      </w:r>
    </w:p>
  </w:comment>
  <w:comment w:id="1079" w:author="Copyeditor" w:date="2022-09-05T22:25:00Z" w:initials="CE">
    <w:p w14:paraId="455B9A42" w14:textId="20B4F84B" w:rsidR="00F45936" w:rsidRDefault="00F45936">
      <w:pPr>
        <w:pStyle w:val="CommentText"/>
      </w:pPr>
      <w:r>
        <w:rPr>
          <w:rStyle w:val="CommentReference"/>
        </w:rPr>
        <w:annotationRef/>
      </w:r>
      <w:r>
        <w:t>Please add source from page 22.</w:t>
      </w:r>
    </w:p>
  </w:comment>
  <w:comment w:id="1081" w:author="Copyeditor" w:date="2022-09-05T22:26:00Z" w:initials="CE">
    <w:p w14:paraId="16060006" w14:textId="0A5E0D80" w:rsidR="00F45936" w:rsidRDefault="00F45936">
      <w:pPr>
        <w:pStyle w:val="CommentText"/>
      </w:pPr>
      <w:r>
        <w:rPr>
          <w:rStyle w:val="CommentReference"/>
        </w:rPr>
        <w:annotationRef/>
      </w:r>
      <w:r>
        <w:t>Is this source the one referenced on page 31? If not, please delete as it doesn’t appear elsewhere in the essay or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0FB974" w15:done="0"/>
  <w15:commentEx w15:paraId="333AD93C" w15:done="0"/>
  <w15:commentEx w15:paraId="72E82090" w15:done="0"/>
  <w15:commentEx w15:paraId="55F56556" w15:done="0"/>
  <w15:commentEx w15:paraId="69DAAE48" w15:done="0"/>
  <w15:commentEx w15:paraId="0059AB17" w15:done="0"/>
  <w15:commentEx w15:paraId="61576C4B" w15:done="0"/>
  <w15:commentEx w15:paraId="66EF3506" w15:done="0"/>
  <w15:commentEx w15:paraId="2A1DE5F4" w15:done="0"/>
  <w15:commentEx w15:paraId="3A8AA481" w15:done="0"/>
  <w15:commentEx w15:paraId="141FE834" w15:done="0"/>
  <w15:commentEx w15:paraId="4506F42F" w15:done="0"/>
  <w15:commentEx w15:paraId="6CD04238" w15:done="0"/>
  <w15:commentEx w15:paraId="224A613B" w15:done="0"/>
  <w15:commentEx w15:paraId="29BF2DBB" w15:done="0"/>
  <w15:commentEx w15:paraId="70BCAE79" w15:done="0"/>
  <w15:commentEx w15:paraId="52F1AE8D" w15:done="0"/>
  <w15:commentEx w15:paraId="110430FA" w15:done="0"/>
  <w15:commentEx w15:paraId="2B4F1178" w15:done="0"/>
  <w15:commentEx w15:paraId="68D8CD76" w15:done="0"/>
  <w15:commentEx w15:paraId="2EEA56B4" w15:done="0"/>
  <w15:commentEx w15:paraId="6222A2F7" w15:done="0"/>
  <w15:commentEx w15:paraId="26BD4B12" w15:done="0"/>
  <w15:commentEx w15:paraId="74392406" w15:done="0"/>
  <w15:commentEx w15:paraId="7F8308EA" w15:done="0"/>
  <w15:commentEx w15:paraId="7CCDE24A" w15:done="0"/>
  <w15:commentEx w15:paraId="536F5101" w15:done="0"/>
  <w15:commentEx w15:paraId="631F0817" w15:done="0"/>
  <w15:commentEx w15:paraId="1350CC95" w15:done="0"/>
  <w15:commentEx w15:paraId="59174928" w15:done="0"/>
  <w15:commentEx w15:paraId="7B75A81B" w15:done="0"/>
  <w15:commentEx w15:paraId="1B691DC5" w15:done="0"/>
  <w15:commentEx w15:paraId="28360D4B" w15:done="0"/>
  <w15:commentEx w15:paraId="244468A5" w15:done="0"/>
  <w15:commentEx w15:paraId="377F57B4" w15:done="0"/>
  <w15:commentEx w15:paraId="0A699DCA" w15:done="0"/>
  <w15:commentEx w15:paraId="2954A343" w15:done="0"/>
  <w15:commentEx w15:paraId="0C62D2EA" w15:done="0"/>
  <w15:commentEx w15:paraId="0A19C26B" w15:done="0"/>
  <w15:commentEx w15:paraId="1E1C357E" w15:done="0"/>
  <w15:commentEx w15:paraId="4350F886" w15:done="0"/>
  <w15:commentEx w15:paraId="504AE142" w15:done="0"/>
  <w15:commentEx w15:paraId="32B75405" w15:done="0"/>
  <w15:commentEx w15:paraId="2C32FFCD" w15:done="0"/>
  <w15:commentEx w15:paraId="26014F23" w15:done="0"/>
  <w15:commentEx w15:paraId="186E6636" w15:done="0"/>
  <w15:commentEx w15:paraId="6898903A" w15:done="0"/>
  <w15:commentEx w15:paraId="11F7D4B4" w15:done="0"/>
  <w15:commentEx w15:paraId="32EE2DF5" w15:done="0"/>
  <w15:commentEx w15:paraId="6CDC0E3A" w15:done="0"/>
  <w15:commentEx w15:paraId="7DE9E4EA" w15:done="0"/>
  <w15:commentEx w15:paraId="2A151D5B" w15:done="0"/>
  <w15:commentEx w15:paraId="390C61AB" w15:done="0"/>
  <w15:commentEx w15:paraId="530111CE" w15:done="0"/>
  <w15:commentEx w15:paraId="57754F2A" w15:done="0"/>
  <w15:commentEx w15:paraId="466AAFF7" w15:done="0"/>
  <w15:commentEx w15:paraId="1006CB06" w15:done="0"/>
  <w15:commentEx w15:paraId="3CE6870F" w15:done="0"/>
  <w15:commentEx w15:paraId="5A55B81E" w15:done="0"/>
  <w15:commentEx w15:paraId="272EA3B7" w15:done="0"/>
  <w15:commentEx w15:paraId="4BB3888E" w15:done="0"/>
  <w15:commentEx w15:paraId="6A505CBB" w15:done="0"/>
  <w15:commentEx w15:paraId="455B9A42" w15:done="0"/>
  <w15:commentEx w15:paraId="160600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A6E31" w16cex:dateUtc="2022-09-01T05:33:00Z"/>
  <w16cex:commentExtensible w16cex:durableId="26BA79B9" w16cex:dateUtc="2022-09-01T06:22:00Z"/>
  <w16cex:commentExtensible w16cex:durableId="26C10BB6" w16cex:dateUtc="2022-09-06T05:58:00Z"/>
  <w16cex:commentExtensible w16cex:durableId="26BB04F1" w16cex:dateUtc="2022-09-01T16:16:00Z"/>
  <w16cex:commentExtensible w16cex:durableId="26BB0663" w16cex:dateUtc="2022-09-01T16:22:00Z"/>
  <w16cex:commentExtensible w16cex:durableId="26BB0A9B" w16cex:dateUtc="2022-09-01T16:40:00Z"/>
  <w16cex:commentExtensible w16cex:durableId="26C10E32" w16cex:dateUtc="2022-09-06T06:09:00Z"/>
  <w16cex:commentExtensible w16cex:durableId="26C10E4D" w16cex:dateUtc="2022-09-06T06:09:00Z"/>
  <w16cex:commentExtensible w16cex:durableId="26BB0E06" w16cex:dateUtc="2022-09-01T16:55:00Z"/>
  <w16cex:commentExtensible w16cex:durableId="26BB0F6D" w16cex:dateUtc="2022-09-01T17:01:00Z"/>
  <w16cex:commentExtensible w16cex:durableId="26BB12CD" w16cex:dateUtc="2022-09-01T17:15:00Z"/>
  <w16cex:commentExtensible w16cex:durableId="26BB1684" w16cex:dateUtc="2022-09-01T17:31:00Z"/>
  <w16cex:commentExtensible w16cex:durableId="26BF46D2" w16cex:dateUtc="2022-09-04T21:46:00Z"/>
  <w16cex:commentExtensible w16cex:durableId="26BF46BA" w16cex:dateUtc="2022-09-04T21:46:00Z"/>
  <w16cex:commentExtensible w16cex:durableId="26BF6826" w16cex:dateUtc="2022-09-05T00:08:00Z"/>
  <w16cex:commentExtensible w16cex:durableId="26BF6D70" w16cex:dateUtc="2022-09-05T00:31:00Z"/>
  <w16cex:commentExtensible w16cex:durableId="26BF9312" w16cex:dateUtc="2022-09-05T03:11:00Z"/>
  <w16cex:commentExtensible w16cex:durableId="26BF9383" w16cex:dateUtc="2022-09-05T03:13:00Z"/>
  <w16cex:commentExtensible w16cex:durableId="26BF96A0" w16cex:dateUtc="2022-09-05T03:26:00Z"/>
  <w16cex:commentExtensible w16cex:durableId="26C0F7EE" w16cex:dateUtc="2022-09-06T04:34:00Z"/>
  <w16cex:commentExtensible w16cex:durableId="26BF97EC" w16cex:dateUtc="2022-09-05T03:32:00Z"/>
  <w16cex:commentExtensible w16cex:durableId="26BF9865" w16cex:dateUtc="2022-09-05T03:34:00Z"/>
  <w16cex:commentExtensible w16cex:durableId="26BF9A38" w16cex:dateUtc="2022-09-05T03:42:00Z"/>
  <w16cex:commentExtensible w16cex:durableId="26BF9A48" w16cex:dateUtc="2022-09-05T03:42:00Z"/>
  <w16cex:commentExtensible w16cex:durableId="26BF9B6A" w16cex:dateUtc="2022-09-05T03:47:00Z"/>
  <w16cex:commentExtensible w16cex:durableId="26BF9B7F" w16cex:dateUtc="2022-09-05T03:47:00Z"/>
  <w16cex:commentExtensible w16cex:durableId="26BF9C2E" w16cex:dateUtc="2022-09-05T03:50:00Z"/>
  <w16cex:commentExtensible w16cex:durableId="26BF9E10" w16cex:dateUtc="2022-09-05T03:58:00Z"/>
  <w16cex:commentExtensible w16cex:durableId="26BFA3B6" w16cex:dateUtc="2022-09-05T04:22:00Z"/>
  <w16cex:commentExtensible w16cex:durableId="26BFA4B7" w16cex:dateUtc="2022-09-05T04:27:00Z"/>
  <w16cex:commentExtensible w16cex:durableId="26BFA61A" w16cex:dateUtc="2022-09-05T04:32:00Z"/>
  <w16cex:commentExtensible w16cex:durableId="26C06B27" w16cex:dateUtc="2022-09-05T18:33:00Z"/>
  <w16cex:commentExtensible w16cex:durableId="26C06CC8" w16cex:dateUtc="2022-09-05T18:40:00Z"/>
  <w16cex:commentExtensible w16cex:durableId="26C06E88" w16cex:dateUtc="2022-09-05T18:48:00Z"/>
  <w16cex:commentExtensible w16cex:durableId="26C10EC5" w16cex:dateUtc="2022-09-06T06:11:00Z"/>
  <w16cex:commentExtensible w16cex:durableId="26C08137" w16cex:dateUtc="2022-09-05T20:07:00Z"/>
  <w16cex:commentExtensible w16cex:durableId="26C08313" w16cex:dateUtc="2022-09-05T20:15:00Z"/>
  <w16cex:commentExtensible w16cex:durableId="26C08372" w16cex:dateUtc="2022-09-05T20:17:00Z"/>
  <w16cex:commentExtensible w16cex:durableId="26C085E2" w16cex:dateUtc="2022-09-05T20:27:00Z"/>
  <w16cex:commentExtensible w16cex:durableId="26C087D3" w16cex:dateUtc="2022-09-05T20:36:00Z"/>
  <w16cex:commentExtensible w16cex:durableId="26C08AEA" w16cex:dateUtc="2022-09-05T20:49:00Z"/>
  <w16cex:commentExtensible w16cex:durableId="26C10EF4" w16cex:dateUtc="2022-09-06T06:12:00Z"/>
  <w16cex:commentExtensible w16cex:durableId="26C10F12" w16cex:dateUtc="2022-09-06T06:13:00Z"/>
  <w16cex:commentExtensible w16cex:durableId="26C095AA" w16cex:dateUtc="2022-09-05T21:35:00Z"/>
  <w16cex:commentExtensible w16cex:durableId="26C099BB" w16cex:dateUtc="2022-09-05T21:52:00Z"/>
  <w16cex:commentExtensible w16cex:durableId="26C0A2D6" w16cex:dateUtc="2022-09-05T22:31:00Z"/>
  <w16cex:commentExtensible w16cex:durableId="26C0B005" w16cex:dateUtc="2022-09-05T23:27:00Z"/>
  <w16cex:commentExtensible w16cex:durableId="26C0DACA" w16cex:dateUtc="2022-09-06T02:30:00Z"/>
  <w16cex:commentExtensible w16cex:durableId="26C0CA77" w16cex:dateUtc="2022-09-06T01:20:00Z"/>
  <w16cex:commentExtensible w16cex:durableId="26C10AA2" w16cex:dateUtc="2022-09-06T05:53:00Z"/>
  <w16cex:commentExtensible w16cex:durableId="26C0F2FF" w16cex:dateUtc="2022-09-06T04:13:00Z"/>
  <w16cex:commentExtensible w16cex:durableId="26C0F31D" w16cex:dateUtc="2022-09-06T04:13:00Z"/>
  <w16cex:commentExtensible w16cex:durableId="26C0F330" w16cex:dateUtc="2022-09-06T04:14:00Z"/>
  <w16cex:commentExtensible w16cex:durableId="26C0F343" w16cex:dateUtc="2022-09-06T04:14:00Z"/>
  <w16cex:commentExtensible w16cex:durableId="26C0F361" w16cex:dateUtc="2022-09-06T04:14:00Z"/>
  <w16cex:commentExtensible w16cex:durableId="26C0F38A" w16cex:dateUtc="2022-09-06T04:15:00Z"/>
  <w16cex:commentExtensible w16cex:durableId="26C0F3A5" w16cex:dateUtc="2022-09-06T04:16:00Z"/>
  <w16cex:commentExtensible w16cex:durableId="26C0F3BB" w16cex:dateUtc="2022-09-06T04:16:00Z"/>
  <w16cex:commentExtensible w16cex:durableId="26C0F54F" w16cex:dateUtc="2022-09-06T04:23:00Z"/>
  <w16cex:commentExtensible w16cex:durableId="26C0F56E" w16cex:dateUtc="2022-09-06T04:23:00Z"/>
  <w16cex:commentExtensible w16cex:durableId="26C0F5A4" w16cex:dateUtc="2022-09-06T04:24:00Z"/>
  <w16cex:commentExtensible w16cex:durableId="26C0F5CE" w16cex:dateUtc="2022-09-06T04:25:00Z"/>
  <w16cex:commentExtensible w16cex:durableId="26C0F5EE" w16cex:dateUtc="2022-09-06T04:25:00Z"/>
  <w16cex:commentExtensible w16cex:durableId="26C0F629" w16cex:dateUtc="2022-09-06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0FB974" w16cid:durableId="26BA6E31"/>
  <w16cid:commentId w16cid:paraId="333AD93C" w16cid:durableId="26BA79B9"/>
  <w16cid:commentId w16cid:paraId="72E82090" w16cid:durableId="26C10BB6"/>
  <w16cid:commentId w16cid:paraId="55F56556" w16cid:durableId="26BB04F1"/>
  <w16cid:commentId w16cid:paraId="69DAAE48" w16cid:durableId="26BB0663"/>
  <w16cid:commentId w16cid:paraId="0059AB17" w16cid:durableId="26BB0A9B"/>
  <w16cid:commentId w16cid:paraId="61576C4B" w16cid:durableId="26C10E32"/>
  <w16cid:commentId w16cid:paraId="66EF3506" w16cid:durableId="26C10E4D"/>
  <w16cid:commentId w16cid:paraId="2A1DE5F4" w16cid:durableId="26BB0E06"/>
  <w16cid:commentId w16cid:paraId="3A8AA481" w16cid:durableId="26BB0F6D"/>
  <w16cid:commentId w16cid:paraId="141FE834" w16cid:durableId="26BB12CD"/>
  <w16cid:commentId w16cid:paraId="4506F42F" w16cid:durableId="26BB1684"/>
  <w16cid:commentId w16cid:paraId="6CD04238" w16cid:durableId="26BF46D2"/>
  <w16cid:commentId w16cid:paraId="224A613B" w16cid:durableId="26BF46BA"/>
  <w16cid:commentId w16cid:paraId="29BF2DBB" w16cid:durableId="26BF6826"/>
  <w16cid:commentId w16cid:paraId="70BCAE79" w16cid:durableId="26BF6D70"/>
  <w16cid:commentId w16cid:paraId="52F1AE8D" w16cid:durableId="26BF9312"/>
  <w16cid:commentId w16cid:paraId="110430FA" w16cid:durableId="26BF9383"/>
  <w16cid:commentId w16cid:paraId="2B4F1178" w16cid:durableId="26BF96A0"/>
  <w16cid:commentId w16cid:paraId="68D8CD76" w16cid:durableId="26C0F7EE"/>
  <w16cid:commentId w16cid:paraId="2EEA56B4" w16cid:durableId="26BF97EC"/>
  <w16cid:commentId w16cid:paraId="6222A2F7" w16cid:durableId="26BF9865"/>
  <w16cid:commentId w16cid:paraId="26BD4B12" w16cid:durableId="26BF9A38"/>
  <w16cid:commentId w16cid:paraId="74392406" w16cid:durableId="26BF9A48"/>
  <w16cid:commentId w16cid:paraId="7F8308EA" w16cid:durableId="26BF9B6A"/>
  <w16cid:commentId w16cid:paraId="7CCDE24A" w16cid:durableId="26BF9B7F"/>
  <w16cid:commentId w16cid:paraId="536F5101" w16cid:durableId="26BF9C2E"/>
  <w16cid:commentId w16cid:paraId="631F0817" w16cid:durableId="26BF9E10"/>
  <w16cid:commentId w16cid:paraId="1350CC95" w16cid:durableId="26BFA3B6"/>
  <w16cid:commentId w16cid:paraId="59174928" w16cid:durableId="26BFA4B7"/>
  <w16cid:commentId w16cid:paraId="7B75A81B" w16cid:durableId="26BFA61A"/>
  <w16cid:commentId w16cid:paraId="1B691DC5" w16cid:durableId="26C06B27"/>
  <w16cid:commentId w16cid:paraId="28360D4B" w16cid:durableId="26C06CC8"/>
  <w16cid:commentId w16cid:paraId="244468A5" w16cid:durableId="26C06E88"/>
  <w16cid:commentId w16cid:paraId="377F57B4" w16cid:durableId="26C10EC5"/>
  <w16cid:commentId w16cid:paraId="0A699DCA" w16cid:durableId="26C08137"/>
  <w16cid:commentId w16cid:paraId="2954A343" w16cid:durableId="26C08313"/>
  <w16cid:commentId w16cid:paraId="0C62D2EA" w16cid:durableId="26C08372"/>
  <w16cid:commentId w16cid:paraId="0A19C26B" w16cid:durableId="26C085E2"/>
  <w16cid:commentId w16cid:paraId="1E1C357E" w16cid:durableId="26C087D3"/>
  <w16cid:commentId w16cid:paraId="4350F886" w16cid:durableId="26C08AEA"/>
  <w16cid:commentId w16cid:paraId="504AE142" w16cid:durableId="26C10EF4"/>
  <w16cid:commentId w16cid:paraId="32B75405" w16cid:durableId="26C10F12"/>
  <w16cid:commentId w16cid:paraId="2C32FFCD" w16cid:durableId="26C095AA"/>
  <w16cid:commentId w16cid:paraId="26014F23" w16cid:durableId="26C099BB"/>
  <w16cid:commentId w16cid:paraId="186E6636" w16cid:durableId="26C0A2D6"/>
  <w16cid:commentId w16cid:paraId="6898903A" w16cid:durableId="26C0B005"/>
  <w16cid:commentId w16cid:paraId="11F7D4B4" w16cid:durableId="26C0DACA"/>
  <w16cid:commentId w16cid:paraId="32EE2DF5" w16cid:durableId="26C0CA77"/>
  <w16cid:commentId w16cid:paraId="6CDC0E3A" w16cid:durableId="26C10AA2"/>
  <w16cid:commentId w16cid:paraId="7DE9E4EA" w16cid:durableId="26C0F2FF"/>
  <w16cid:commentId w16cid:paraId="2A151D5B" w16cid:durableId="26C0F31D"/>
  <w16cid:commentId w16cid:paraId="390C61AB" w16cid:durableId="26C0F330"/>
  <w16cid:commentId w16cid:paraId="530111CE" w16cid:durableId="26C0F343"/>
  <w16cid:commentId w16cid:paraId="57754F2A" w16cid:durableId="26C0F361"/>
  <w16cid:commentId w16cid:paraId="466AAFF7" w16cid:durableId="26C0F38A"/>
  <w16cid:commentId w16cid:paraId="1006CB06" w16cid:durableId="26C0F3A5"/>
  <w16cid:commentId w16cid:paraId="3CE6870F" w16cid:durableId="26C0F3BB"/>
  <w16cid:commentId w16cid:paraId="5A55B81E" w16cid:durableId="26C0F54F"/>
  <w16cid:commentId w16cid:paraId="272EA3B7" w16cid:durableId="26C0F56E"/>
  <w16cid:commentId w16cid:paraId="4BB3888E" w16cid:durableId="26C0F5A4"/>
  <w16cid:commentId w16cid:paraId="6A505CBB" w16cid:durableId="26C0F5CE"/>
  <w16cid:commentId w16cid:paraId="455B9A42" w16cid:durableId="26C0F5EE"/>
  <w16cid:commentId w16cid:paraId="16060006" w16cid:durableId="26C0F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6982" w14:textId="77777777" w:rsidR="004C4A5A" w:rsidRDefault="004C4A5A" w:rsidP="00E41CDA">
      <w:r>
        <w:separator/>
      </w:r>
    </w:p>
  </w:endnote>
  <w:endnote w:type="continuationSeparator" w:id="0">
    <w:p w14:paraId="4665A36F" w14:textId="77777777" w:rsidR="004C4A5A" w:rsidRDefault="004C4A5A" w:rsidP="00E41CDA">
      <w:r>
        <w:continuationSeparator/>
      </w:r>
    </w:p>
  </w:endnote>
  <w:endnote w:id="1">
    <w:p w14:paraId="0F93AD53" w14:textId="49C3DA85" w:rsidR="007C13C9" w:rsidRPr="00B579B5" w:rsidRDefault="007C13C9" w:rsidP="00B41B7A">
      <w:pPr>
        <w:pStyle w:val="EndnoteText"/>
        <w:spacing w:line="480" w:lineRule="auto"/>
      </w:pPr>
      <w:r w:rsidRPr="00B579B5">
        <w:rPr>
          <w:rStyle w:val="EndnoteReference"/>
        </w:rPr>
        <w:endnoteRef/>
      </w:r>
      <w:r>
        <w:t xml:space="preserve"> For a theoretically</w:t>
      </w:r>
      <w:ins w:id="50" w:author="Copyeditor" w:date="2022-08-31T23:25:00Z">
        <w:r w:rsidR="00EA5E0A">
          <w:t xml:space="preserve"> </w:t>
        </w:r>
      </w:ins>
      <w:del w:id="51" w:author="Copyeditor" w:date="2022-08-31T23:25:00Z">
        <w:r w:rsidDel="00EA5E0A">
          <w:delText>-</w:delText>
        </w:r>
      </w:del>
      <w:r>
        <w:t>informed</w:t>
      </w:r>
      <w:r w:rsidRPr="00B579B5">
        <w:t xml:space="preserve"> overview of the</w:t>
      </w:r>
      <w:r>
        <w:t xml:space="preserve"> multiple</w:t>
      </w:r>
      <w:r w:rsidRPr="00B579B5">
        <w:t xml:space="preserve"> origins of political ecology</w:t>
      </w:r>
      <w:r>
        <w:t xml:space="preserve">, see Tetreault, as well as </w:t>
      </w:r>
      <w:r w:rsidRPr="00B579B5">
        <w:t>Perreault, Bridge, and McCarthy</w:t>
      </w:r>
      <w:r>
        <w:t xml:space="preserve">’s introduction to a fine </w:t>
      </w:r>
      <w:r w:rsidRPr="00B579B5">
        <w:t>survey of essays representing the state of the art</w:t>
      </w:r>
      <w:del w:id="52" w:author="Copyeditor" w:date="2022-08-31T23:26:00Z">
        <w:r w:rsidRPr="00B579B5" w:rsidDel="00EA5E0A">
          <w:delText>, see</w:delText>
        </w:r>
      </w:del>
      <w:r w:rsidRPr="00B579B5">
        <w:t xml:space="preserve">; for </w:t>
      </w:r>
      <w:r>
        <w:t>the</w:t>
      </w:r>
      <w:r w:rsidRPr="00B579B5">
        <w:t xml:space="preserve"> importance of Latin American perspectives within and on the discipline, see </w:t>
      </w:r>
      <w:proofErr w:type="spellStart"/>
      <w:r w:rsidRPr="00B579B5">
        <w:t>Leff’s</w:t>
      </w:r>
      <w:proofErr w:type="spellEnd"/>
      <w:r w:rsidRPr="00B579B5">
        <w:t xml:space="preserve"> contribution to </w:t>
      </w:r>
      <w:r>
        <w:t>the aforementioned</w:t>
      </w:r>
      <w:r w:rsidRPr="00B579B5">
        <w:t xml:space="preserve"> volume, </w:t>
      </w:r>
      <w:ins w:id="53" w:author="Copyeditor" w:date="2022-09-05T22:19:00Z">
        <w:r w:rsidR="009672FC">
          <w:t xml:space="preserve">(“Power-full Distribution </w:t>
        </w:r>
      </w:ins>
      <w:r w:rsidRPr="00B579B5">
        <w:t>64</w:t>
      </w:r>
      <w:del w:id="54" w:author="Copyeditor" w:date="2022-08-31T23:26:00Z">
        <w:r w:rsidRPr="00B579B5" w:rsidDel="00EA5E0A">
          <w:delText>-</w:delText>
        </w:r>
      </w:del>
      <w:ins w:id="55" w:author="Copyeditor" w:date="2022-08-31T23:26:00Z">
        <w:r w:rsidR="00EA5E0A">
          <w:t>–</w:t>
        </w:r>
      </w:ins>
      <w:r w:rsidRPr="00B579B5">
        <w:t>75</w:t>
      </w:r>
      <w:ins w:id="56" w:author="Copyeditor" w:date="2022-09-05T22:19:00Z">
        <w:r w:rsidR="009672FC">
          <w:t>)</w:t>
        </w:r>
      </w:ins>
      <w:del w:id="57" w:author="Copyeditor" w:date="2022-09-05T22:19:00Z">
        <w:r w:rsidRPr="00B579B5" w:rsidDel="009672FC">
          <w:delText>,</w:delText>
        </w:r>
      </w:del>
      <w:r w:rsidRPr="00B579B5">
        <w:t xml:space="preserve"> </w:t>
      </w:r>
      <w:r>
        <w:t>and</w:t>
      </w:r>
      <w:ins w:id="58" w:author="Copyeditor" w:date="2022-09-05T22:20:00Z">
        <w:r w:rsidR="009672FC">
          <w:t xml:space="preserve"> his essay “Political Ecology</w:t>
        </w:r>
      </w:ins>
      <w:del w:id="59" w:author="Copyeditor" w:date="2022-09-05T22:20:00Z">
        <w:r w:rsidDel="009672FC">
          <w:delText xml:space="preserve"> Leff (2015)</w:delText>
        </w:r>
      </w:del>
      <w:r>
        <w:t>,</w:t>
      </w:r>
      <w:ins w:id="60" w:author="Copyeditor" w:date="2022-09-05T22:20:00Z">
        <w:r w:rsidR="009672FC">
          <w:t>”</w:t>
        </w:r>
      </w:ins>
      <w:r>
        <w:t xml:space="preserve"> as well as Tetreault.</w:t>
      </w:r>
    </w:p>
  </w:endnote>
  <w:endnote w:id="2">
    <w:p w14:paraId="7EEB4228" w14:textId="6BC69F73" w:rsidR="005F474C" w:rsidRDefault="005F474C" w:rsidP="00B41B7A">
      <w:pPr>
        <w:pStyle w:val="EndnoteText"/>
        <w:spacing w:line="480" w:lineRule="auto"/>
      </w:pPr>
      <w:r>
        <w:rPr>
          <w:rStyle w:val="EndnoteReference"/>
        </w:rPr>
        <w:endnoteRef/>
      </w:r>
      <w:r>
        <w:t xml:space="preserve"> Against the reflexive tendency to figure the earth as power’s apolitical ground, see </w:t>
      </w:r>
      <w:proofErr w:type="spellStart"/>
      <w:r>
        <w:t>Diran</w:t>
      </w:r>
      <w:proofErr w:type="spellEnd"/>
      <w:r>
        <w:t xml:space="preserve"> and </w:t>
      </w:r>
      <w:proofErr w:type="spellStart"/>
      <w:r>
        <w:t>Traisnel’s</w:t>
      </w:r>
      <w:proofErr w:type="spellEnd"/>
      <w:r>
        <w:t xml:space="preserve"> elaboration of “</w:t>
      </w:r>
      <w:proofErr w:type="spellStart"/>
      <w:r>
        <w:t>geopower</w:t>
      </w:r>
      <w:proofErr w:type="spellEnd"/>
      <w:r>
        <w:t>”</w:t>
      </w:r>
      <w:del w:id="76" w:author="Copyeditor" w:date="2022-09-01T00:11:00Z">
        <w:r w:rsidDel="003E304B">
          <w:delText xml:space="preserve"> – </w:delText>
        </w:r>
      </w:del>
      <w:ins w:id="77" w:author="Copyeditor" w:date="2022-09-01T00:11:00Z">
        <w:r w:rsidR="003E304B">
          <w:t>—</w:t>
        </w:r>
      </w:ins>
      <w:r>
        <w:t>the “unspoken corollary” of Foucauldian biopolitics that regulates the relation between living and nonliving realms, populations and lands, 33</w:t>
      </w:r>
      <w:del w:id="78" w:author="Copyeditor" w:date="2022-09-01T00:11:00Z">
        <w:r w:rsidDel="003E304B">
          <w:delText>-</w:delText>
        </w:r>
      </w:del>
      <w:ins w:id="79" w:author="Copyeditor" w:date="2022-09-01T00:11:00Z">
        <w:r w:rsidR="003E304B">
          <w:t>–</w:t>
        </w:r>
      </w:ins>
      <w:r>
        <w:t>34.</w:t>
      </w:r>
    </w:p>
  </w:endnote>
  <w:endnote w:id="3">
    <w:p w14:paraId="2F6D0AA4" w14:textId="1AA953A7" w:rsidR="007C13C9" w:rsidRPr="00B579B5" w:rsidRDefault="007C13C9" w:rsidP="00B41B7A">
      <w:pPr>
        <w:pStyle w:val="EndnoteText"/>
        <w:spacing w:line="480" w:lineRule="auto"/>
      </w:pPr>
      <w:r w:rsidRPr="00B579B5">
        <w:rPr>
          <w:rStyle w:val="EndnoteReference"/>
        </w:rPr>
        <w:endnoteRef/>
      </w:r>
      <w:r w:rsidRPr="00B579B5">
        <w:t xml:space="preserve"> </w:t>
      </w:r>
      <w:ins w:id="98" w:author="Copyeditor" w:date="2022-09-01T00:23:00Z">
        <w:r w:rsidR="00DD4678">
          <w:t xml:space="preserve">Martin </w:t>
        </w:r>
      </w:ins>
      <w:proofErr w:type="spellStart"/>
      <w:r w:rsidRPr="00B579B5">
        <w:t>Preistman’s</w:t>
      </w:r>
      <w:proofErr w:type="spellEnd"/>
      <w:r w:rsidRPr="00B579B5">
        <w:t xml:space="preserve"> recent monograph</w:t>
      </w:r>
      <w:r w:rsidR="005F474C">
        <w:t xml:space="preserve"> provides the long-needed, </w:t>
      </w:r>
      <w:r w:rsidRPr="00B579B5">
        <w:t>comprehensive overview of Erasmus Darwin’s polymathic contributions to late-Enlightenment culture (in biology, medicine, psychology, chemistry, botany, and geology, as well as comparative mythology,</w:t>
      </w:r>
      <w:r>
        <w:t xml:space="preserve"> hermeticism,</w:t>
      </w:r>
      <w:r w:rsidRPr="00B579B5">
        <w:t xml:space="preserve"> pedagogy, dissenting politics</w:t>
      </w:r>
      <w:ins w:id="99" w:author="Copyeditor" w:date="2022-09-01T00:23:00Z">
        <w:r w:rsidR="00DD4678">
          <w:t>,</w:t>
        </w:r>
      </w:ins>
      <w:r w:rsidRPr="00B579B5">
        <w:t xml:space="preserve"> and early Romantic poetics), the scope and influence of his “Lunar Society” community of savants, and the now extensive scholarly literature on each of these topics.</w:t>
      </w:r>
    </w:p>
  </w:endnote>
  <w:endnote w:id="4">
    <w:p w14:paraId="053E05FB" w14:textId="77777777" w:rsidR="007C13C9" w:rsidRDefault="007C13C9" w:rsidP="00B41B7A">
      <w:pPr>
        <w:pStyle w:val="EndnoteText"/>
        <w:spacing w:line="480" w:lineRule="auto"/>
      </w:pPr>
      <w:r>
        <w:rPr>
          <w:rStyle w:val="EndnoteReference"/>
        </w:rPr>
        <w:endnoteRef/>
      </w:r>
      <w:r>
        <w:t xml:space="preserve"> Though it would constitute “Part 2” of </w:t>
      </w:r>
      <w:r>
        <w:rPr>
          <w:i/>
          <w:iCs/>
        </w:rPr>
        <w:t xml:space="preserve">The Botanic </w:t>
      </w:r>
      <w:r w:rsidRPr="00E5250E">
        <w:rPr>
          <w:i/>
          <w:iCs/>
        </w:rPr>
        <w:t>Garden</w:t>
      </w:r>
      <w:r>
        <w:t xml:space="preserve">, </w:t>
      </w:r>
      <w:r w:rsidRPr="00E5250E">
        <w:rPr>
          <w:i/>
          <w:iCs/>
        </w:rPr>
        <w:t>The</w:t>
      </w:r>
      <w:r w:rsidRPr="00A6005D">
        <w:rPr>
          <w:i/>
        </w:rPr>
        <w:t xml:space="preserve"> Loves of the Plants</w:t>
      </w:r>
      <w:r>
        <w:rPr>
          <w:rStyle w:val="EndnoteReference"/>
          <w:i/>
        </w:rPr>
        <w:t xml:space="preserve"> </w:t>
      </w:r>
      <w:r w:rsidRPr="00A6005D">
        <w:t xml:space="preserve">had been </w:t>
      </w:r>
      <w:r>
        <w:t xml:space="preserve">independently </w:t>
      </w:r>
      <w:r w:rsidRPr="00A6005D">
        <w:t xml:space="preserve">published </w:t>
      </w:r>
      <w:r>
        <w:t>beforehand</w:t>
      </w:r>
      <w:del w:id="104" w:author="Copyeditor" w:date="2022-09-01T00:38:00Z">
        <w:r w:rsidDel="00446CEE">
          <w:delText>,</w:delText>
        </w:r>
      </w:del>
      <w:r w:rsidRPr="00A6005D">
        <w:t xml:space="preserve"> in 1789</w:t>
      </w:r>
      <w:r>
        <w:t>.</w:t>
      </w:r>
    </w:p>
  </w:endnote>
  <w:endnote w:id="5">
    <w:p w14:paraId="37781DD7" w14:textId="77777777" w:rsidR="007C13C9" w:rsidRDefault="007C13C9" w:rsidP="00B41B7A">
      <w:pPr>
        <w:pStyle w:val="EndnoteText"/>
        <w:spacing w:line="480" w:lineRule="auto"/>
      </w:pPr>
      <w:r>
        <w:rPr>
          <w:rStyle w:val="EndnoteReference"/>
        </w:rPr>
        <w:endnoteRef/>
      </w:r>
      <w:r>
        <w:t xml:space="preserve"> </w:t>
      </w:r>
      <w:r>
        <w:rPr>
          <w:rFonts w:eastAsia="STSong"/>
        </w:rPr>
        <w:t>I</w:t>
      </w:r>
      <w:r w:rsidRPr="00380AD7">
        <w:rPr>
          <w:rFonts w:eastAsia="STSong"/>
        </w:rPr>
        <w:t xml:space="preserve">n a nod to the radical Enlightenment hermetic tradition, Darwin personifies </w:t>
      </w:r>
      <w:r>
        <w:rPr>
          <w:rFonts w:eastAsia="STSong"/>
        </w:rPr>
        <w:t>the material elements</w:t>
      </w:r>
      <w:r w:rsidRPr="00380AD7">
        <w:rPr>
          <w:rFonts w:eastAsia="STSong"/>
        </w:rPr>
        <w:t xml:space="preserve"> according to the code of Rosicrucian symbolism</w:t>
      </w:r>
      <w:r>
        <w:rPr>
          <w:rFonts w:eastAsia="STSong"/>
        </w:rPr>
        <w:t>,</w:t>
      </w:r>
      <w:r w:rsidRPr="00380AD7">
        <w:rPr>
          <w:rFonts w:eastAsia="STSong"/>
        </w:rPr>
        <w:t xml:space="preserve"> addressing Earth elements as “</w:t>
      </w:r>
      <w:proofErr w:type="gramStart"/>
      <w:r w:rsidRPr="00380AD7">
        <w:rPr>
          <w:rFonts w:eastAsia="STSong"/>
        </w:rPr>
        <w:t>Gnomes!,</w:t>
      </w:r>
      <w:proofErr w:type="gramEnd"/>
      <w:r w:rsidRPr="00380AD7">
        <w:rPr>
          <w:rFonts w:eastAsia="STSong"/>
        </w:rPr>
        <w:t xml:space="preserve">” Air elements as “Sylphs!,” Water elements as “Nymphs,” and Fire elements as “Salamanders!”.  </w:t>
      </w:r>
    </w:p>
  </w:endnote>
  <w:endnote w:id="6">
    <w:p w14:paraId="161D88AA" w14:textId="37FB83B7" w:rsidR="007C13C9" w:rsidRPr="00B579B5" w:rsidRDefault="007C13C9" w:rsidP="00B41B7A">
      <w:pPr>
        <w:pStyle w:val="EndnoteText"/>
        <w:spacing w:line="480" w:lineRule="auto"/>
      </w:pPr>
      <w:r w:rsidRPr="00B579B5">
        <w:rPr>
          <w:rStyle w:val="EndnoteReference"/>
        </w:rPr>
        <w:endnoteRef/>
      </w:r>
      <w:r w:rsidRPr="00B579B5">
        <w:t xml:space="preserve"> </w:t>
      </w:r>
      <w:ins w:id="122" w:author="Copyeditor" w:date="2022-09-01T10:37:00Z">
        <w:r w:rsidR="00503437">
          <w:t xml:space="preserve">Catherine </w:t>
        </w:r>
      </w:ins>
      <w:r w:rsidRPr="00B579B5">
        <w:t xml:space="preserve">Packham, </w:t>
      </w:r>
      <w:ins w:id="123" w:author="Copyeditor" w:date="2022-09-01T10:37:00Z">
        <w:r w:rsidR="00503437">
          <w:t xml:space="preserve">Devin </w:t>
        </w:r>
      </w:ins>
      <w:r w:rsidRPr="00B579B5">
        <w:t>Griffiths, N</w:t>
      </w:r>
      <w:ins w:id="124" w:author="Copyeditor" w:date="2022-09-01T10:37:00Z">
        <w:r w:rsidR="00503437">
          <w:t>oel</w:t>
        </w:r>
      </w:ins>
      <w:del w:id="125" w:author="Copyeditor" w:date="2022-09-01T10:37:00Z">
        <w:r w:rsidRPr="00B579B5" w:rsidDel="00503437">
          <w:delText>.</w:delText>
        </w:r>
      </w:del>
      <w:r w:rsidRPr="00B579B5">
        <w:t xml:space="preserve"> Jackson, and </w:t>
      </w:r>
      <w:ins w:id="126" w:author="Copyeditor" w:date="2022-09-01T10:37:00Z">
        <w:r w:rsidR="00503437">
          <w:t xml:space="preserve">Patricia </w:t>
        </w:r>
      </w:ins>
      <w:proofErr w:type="spellStart"/>
      <w:r w:rsidRPr="00B579B5">
        <w:t>Fara</w:t>
      </w:r>
      <w:proofErr w:type="spellEnd"/>
      <w:r w:rsidRPr="00B579B5">
        <w:t xml:space="preserve">, for instance, all </w:t>
      </w:r>
      <w:r>
        <w:t>ground their i</w:t>
      </w:r>
      <w:r w:rsidRPr="00B579B5">
        <w:t xml:space="preserve">mportant interventions </w:t>
      </w:r>
      <w:r>
        <w:t>in</w:t>
      </w:r>
      <w:r w:rsidRPr="00B579B5">
        <w:t xml:space="preserve"> Darwin’s contemporary and near-contemporary reception in the critical press. </w:t>
      </w:r>
    </w:p>
  </w:endnote>
  <w:endnote w:id="7">
    <w:p w14:paraId="0610A725" w14:textId="77777777" w:rsidR="007C13C9" w:rsidRPr="00B579B5" w:rsidRDefault="007C13C9" w:rsidP="00B41B7A">
      <w:pPr>
        <w:pStyle w:val="EndnoteText"/>
        <w:spacing w:line="480" w:lineRule="auto"/>
      </w:pPr>
      <w:r w:rsidRPr="00B579B5">
        <w:rPr>
          <w:rStyle w:val="EndnoteReference"/>
        </w:rPr>
        <w:endnoteRef/>
      </w:r>
      <w:r w:rsidRPr="00B579B5">
        <w:t xml:space="preserve"> </w:t>
      </w:r>
      <w:r w:rsidRPr="00B579B5">
        <w:rPr>
          <w:rFonts w:eastAsia="STSong"/>
        </w:rPr>
        <w:t xml:space="preserve">The somewhat lesser successor to the short-lived </w:t>
      </w:r>
      <w:r>
        <w:rPr>
          <w:rFonts w:eastAsia="STSong"/>
        </w:rPr>
        <w:t>and</w:t>
      </w:r>
      <w:r w:rsidRPr="00B579B5">
        <w:rPr>
          <w:rFonts w:eastAsia="STSong"/>
        </w:rPr>
        <w:t xml:space="preserve"> influential </w:t>
      </w:r>
      <w:r w:rsidRPr="00B579B5">
        <w:rPr>
          <w:rFonts w:eastAsia="STSong"/>
          <w:i/>
        </w:rPr>
        <w:t>Anti-Jacobin, or Weekly Examiner</w:t>
      </w:r>
      <w:r w:rsidRPr="00B579B5">
        <w:rPr>
          <w:rFonts w:eastAsia="STSong"/>
        </w:rPr>
        <w:t xml:space="preserve"> (published from November 1797 to July 1798); </w:t>
      </w:r>
      <w:proofErr w:type="spellStart"/>
      <w:r w:rsidRPr="00B579B5">
        <w:rPr>
          <w:rFonts w:eastAsia="STSong"/>
        </w:rPr>
        <w:t>Gillray’s</w:t>
      </w:r>
      <w:proofErr w:type="spellEnd"/>
      <w:r w:rsidRPr="00B579B5">
        <w:rPr>
          <w:rFonts w:eastAsia="STSong"/>
        </w:rPr>
        <w:t xml:space="preserve"> cartoon illustrated an excerpt from George Canning’s poem by the same name, and was also issued separately.</w:t>
      </w:r>
    </w:p>
  </w:endnote>
  <w:endnote w:id="8">
    <w:p w14:paraId="47E8F18F" w14:textId="4F008D8B" w:rsidR="007C13C9" w:rsidRPr="00B579B5" w:rsidRDefault="007C13C9" w:rsidP="00B41B7A">
      <w:pPr>
        <w:pStyle w:val="EndnoteText"/>
        <w:spacing w:line="480" w:lineRule="auto"/>
      </w:pPr>
      <w:r w:rsidRPr="00B579B5">
        <w:rPr>
          <w:rStyle w:val="EndnoteReference"/>
        </w:rPr>
        <w:endnoteRef/>
      </w:r>
      <w:r w:rsidRPr="00B579B5">
        <w:t xml:space="preserve"> </w:t>
      </w:r>
      <w:r>
        <w:t>The</w:t>
      </w:r>
      <w:r w:rsidRPr="00B579B5">
        <w:t xml:space="preserve"> British Museum’s image description decodes these details</w:t>
      </w:r>
      <w:del w:id="144" w:author="Copyeditor" w:date="2022-09-01T10:46:00Z">
        <w:r w:rsidRPr="00B579B5" w:rsidDel="00503437">
          <w:delText>,</w:delText>
        </w:r>
      </w:del>
      <w:r w:rsidRPr="00B579B5">
        <w:t xml:space="preserve"> and more; see </w:t>
      </w:r>
      <w:ins w:id="145" w:author="Copyeditor" w:date="2022-09-01T10:46:00Z">
        <w:r w:rsidR="00503437">
          <w:fldChar w:fldCharType="begin"/>
        </w:r>
        <w:r w:rsidR="00503437">
          <w:instrText xml:space="preserve"> HYPERLINK "https://research.britishmuseum.org/research/collection_online/collection_object_details.aspx?objectId=1480866&amp;partId=1" </w:instrText>
        </w:r>
        <w:r w:rsidR="00503437">
          <w:fldChar w:fldCharType="separate"/>
        </w:r>
        <w:r w:rsidRPr="00503437">
          <w:rPr>
            <w:rStyle w:val="Hyperlink"/>
          </w:rPr>
          <w:t>https://research.britishmuseum.org/research/collection_online/collection_object_details.aspx?objectId=1480866&amp;partId=1</w:t>
        </w:r>
        <w:r w:rsidR="00503437">
          <w:fldChar w:fldCharType="end"/>
        </w:r>
      </w:ins>
      <w:r w:rsidRPr="00B579B5">
        <w:t xml:space="preserve">. </w:t>
      </w:r>
    </w:p>
  </w:endnote>
  <w:endnote w:id="9">
    <w:p w14:paraId="4E87E0DA" w14:textId="5184F2AB" w:rsidR="007C13C9" w:rsidRPr="00B579B5" w:rsidRDefault="007C13C9" w:rsidP="00B41B7A">
      <w:pPr>
        <w:pStyle w:val="EndnoteText"/>
        <w:spacing w:line="480" w:lineRule="auto"/>
        <w:rPr>
          <w:i/>
        </w:rPr>
      </w:pPr>
      <w:r w:rsidRPr="00B579B5">
        <w:rPr>
          <w:rStyle w:val="EndnoteReference"/>
        </w:rPr>
        <w:endnoteRef/>
      </w:r>
      <w:r w:rsidRPr="00B579B5">
        <w:t xml:space="preserve"> In addition to Conolly, see, recently and especially, Kelley, 78</w:t>
      </w:r>
      <w:del w:id="178" w:author="Copyeditor" w:date="2022-09-01T10:56:00Z">
        <w:r w:rsidRPr="00B579B5" w:rsidDel="006C1B7A">
          <w:delText>-</w:delText>
        </w:r>
      </w:del>
      <w:ins w:id="179" w:author="Copyeditor" w:date="2022-09-01T10:56:00Z">
        <w:r w:rsidR="006C1B7A">
          <w:t>–</w:t>
        </w:r>
      </w:ins>
      <w:r w:rsidRPr="00B579B5">
        <w:t xml:space="preserve">93. I borrow the term “libertine botany” from Meeker and </w:t>
      </w:r>
      <w:proofErr w:type="spellStart"/>
      <w:r w:rsidRPr="00B579B5">
        <w:t>Szabari</w:t>
      </w:r>
      <w:proofErr w:type="spellEnd"/>
      <w:r w:rsidRPr="00B579B5">
        <w:t xml:space="preserve">, who deftly theorize an early modern modality of botanical </w:t>
      </w:r>
      <w:proofErr w:type="spellStart"/>
      <w:r w:rsidRPr="00B579B5">
        <w:t>erotics</w:t>
      </w:r>
      <w:proofErr w:type="spellEnd"/>
      <w:r w:rsidRPr="00B579B5">
        <w:t xml:space="preserve"> that treats plant life as “animated by desire yet without interiority,” capable of multiplying affect, animation, and pleasure across different kind of material bodies</w:t>
      </w:r>
      <w:del w:id="180" w:author="Copyeditor" w:date="2022-09-01T10:58:00Z">
        <w:r w:rsidRPr="00B579B5" w:rsidDel="002B5A8D">
          <w:delText xml:space="preserve"> – </w:delText>
        </w:r>
      </w:del>
      <w:ins w:id="181" w:author="Copyeditor" w:date="2022-09-01T10:58:00Z">
        <w:r w:rsidR="002B5A8D">
          <w:t>—</w:t>
        </w:r>
      </w:ins>
      <w:r w:rsidRPr="00B579B5">
        <w:t>rather than subjecting plants to an Enlightenment logic of analogy that constrains them to model human sexuality or subjectivity (479</w:t>
      </w:r>
      <w:ins w:id="182" w:author="Copyeditor" w:date="2022-09-01T10:58:00Z">
        <w:r w:rsidR="002B5A8D">
          <w:t>–</w:t>
        </w:r>
      </w:ins>
      <w:del w:id="183" w:author="Copyeditor" w:date="2022-09-01T10:58:00Z">
        <w:r w:rsidRPr="00B579B5" w:rsidDel="002B5A8D">
          <w:delText>-4</w:delText>
        </w:r>
      </w:del>
      <w:r w:rsidRPr="00B579B5">
        <w:t xml:space="preserve">80). Darwin’s </w:t>
      </w:r>
      <w:r w:rsidRPr="00B579B5">
        <w:rPr>
          <w:i/>
        </w:rPr>
        <w:t>Loves of the Plants</w:t>
      </w:r>
      <w:r w:rsidRPr="00B579B5">
        <w:t xml:space="preserve"> occupies an ambivalent place in this brilliant analysis, evincing at once a profoundly libertine “affective involvement in animated matter,” driven by plants’ ability to “engender the technologies that allow us to be affected by them,” and a tendency to foreclose such possibilities through the anthropocentric conceit of plant </w:t>
      </w:r>
      <w:r>
        <w:t>“</w:t>
      </w:r>
      <w:r w:rsidRPr="00B579B5">
        <w:t>marriage</w:t>
      </w:r>
      <w:r>
        <w:t>”</w:t>
      </w:r>
      <w:r w:rsidRPr="00B579B5">
        <w:t xml:space="preserve"> (485</w:t>
      </w:r>
      <w:del w:id="184" w:author="Copyeditor" w:date="2022-09-01T10:59:00Z">
        <w:r w:rsidRPr="00B579B5" w:rsidDel="002B5A8D">
          <w:delText>-</w:delText>
        </w:r>
      </w:del>
      <w:ins w:id="185" w:author="Copyeditor" w:date="2022-09-01T10:59:00Z">
        <w:r w:rsidR="002B5A8D">
          <w:t>–8</w:t>
        </w:r>
      </w:ins>
      <w:r w:rsidRPr="00B579B5">
        <w:t>6).</w:t>
      </w:r>
    </w:p>
  </w:endnote>
  <w:endnote w:id="10">
    <w:p w14:paraId="4DC9E63C" w14:textId="3C97C984" w:rsidR="007C13C9" w:rsidRPr="00B579B5" w:rsidRDefault="007C13C9" w:rsidP="00B41B7A">
      <w:pPr>
        <w:pStyle w:val="EndnoteText"/>
        <w:spacing w:line="480" w:lineRule="auto"/>
      </w:pPr>
      <w:r w:rsidRPr="00B579B5">
        <w:rPr>
          <w:rStyle w:val="EndnoteReference"/>
        </w:rPr>
        <w:endnoteRef/>
      </w:r>
      <w:r w:rsidRPr="00B579B5">
        <w:t xml:space="preserve"> </w:t>
      </w:r>
      <w:del w:id="195" w:author="Copyeditor" w:date="2022-09-01T11:07:00Z">
        <w:r w:rsidDel="0077664C">
          <w:delText xml:space="preserve">Marcuse 74. </w:delText>
        </w:r>
      </w:del>
      <w:r w:rsidRPr="00B579B5">
        <w:t xml:space="preserve">Compare </w:t>
      </w:r>
      <w:proofErr w:type="spellStart"/>
      <w:r w:rsidRPr="00B579B5">
        <w:t>Bewell’s</w:t>
      </w:r>
      <w:proofErr w:type="spellEnd"/>
      <w:r w:rsidRPr="00B579B5">
        <w:t xml:space="preserve"> witty nod to 1960s “flower-power” in “Jacobin Plants” (132); on the Anthropocene relevance of “libidinal ecology” (including Marcuse), see Pett</w:t>
      </w:r>
      <w:del w:id="196" w:author="Copyeditor" w:date="2022-09-01T11:07:00Z">
        <w:r w:rsidRPr="00B579B5" w:rsidDel="0077664C">
          <w:delText>i</w:delText>
        </w:r>
      </w:del>
      <w:r w:rsidRPr="00B579B5">
        <w:t xml:space="preserve">man and </w:t>
      </w:r>
      <w:proofErr w:type="spellStart"/>
      <w:r w:rsidRPr="00B579B5">
        <w:t>Grebowicz</w:t>
      </w:r>
      <w:proofErr w:type="spellEnd"/>
      <w:r w:rsidRPr="00B579B5">
        <w:t>.</w:t>
      </w:r>
    </w:p>
  </w:endnote>
  <w:endnote w:id="11">
    <w:p w14:paraId="559259DF" w14:textId="0F99A539" w:rsidR="007C13C9" w:rsidRPr="00B579B5" w:rsidRDefault="007C13C9" w:rsidP="00B41B7A">
      <w:pPr>
        <w:pStyle w:val="EndnoteText"/>
        <w:spacing w:line="480" w:lineRule="auto"/>
      </w:pPr>
      <w:r w:rsidRPr="00B579B5">
        <w:rPr>
          <w:rStyle w:val="EndnoteReference"/>
        </w:rPr>
        <w:endnoteRef/>
      </w:r>
      <w:r w:rsidRPr="00B579B5">
        <w:t xml:space="preserve"> Griffiths has persuasively argued that the intensifying vitriol (and satirical assault) against Darwin’s </w:t>
      </w:r>
      <w:r w:rsidRPr="00B579B5">
        <w:rPr>
          <w:i/>
        </w:rPr>
        <w:t>Botanic Garden</w:t>
      </w:r>
      <w:r w:rsidRPr="00B579B5">
        <w:t xml:space="preserve"> in the later 1790s had much to do with the poems’ reappraisal through the prism of his later, biomedical masterwork </w:t>
      </w:r>
      <w:proofErr w:type="spellStart"/>
      <w:r w:rsidRPr="00B579B5">
        <w:rPr>
          <w:i/>
        </w:rPr>
        <w:t>Zoonomia</w:t>
      </w:r>
      <w:proofErr w:type="spellEnd"/>
      <w:r w:rsidRPr="00B579B5">
        <w:rPr>
          <w:i/>
        </w:rPr>
        <w:t xml:space="preserve"> </w:t>
      </w:r>
      <w:r w:rsidRPr="00B579B5">
        <w:t>(1794</w:t>
      </w:r>
      <w:del w:id="214" w:author="Copyeditor" w:date="2022-09-01T11:16:00Z">
        <w:r w:rsidRPr="00B579B5" w:rsidDel="00CD019D">
          <w:delText>-</w:delText>
        </w:r>
      </w:del>
      <w:ins w:id="215" w:author="Copyeditor" w:date="2022-09-01T11:16:00Z">
        <w:r w:rsidR="00CD019D">
          <w:t>–9</w:t>
        </w:r>
      </w:ins>
      <w:r w:rsidRPr="00B579B5">
        <w:t xml:space="preserve">6), which advanced an overtly evolutionary theory of organic life. In hindsight, Griffiths argues, the </w:t>
      </w:r>
      <w:r w:rsidRPr="00B579B5">
        <w:rPr>
          <w:i/>
        </w:rPr>
        <w:t>Botanic Garden</w:t>
      </w:r>
      <w:r w:rsidRPr="00B579B5">
        <w:t xml:space="preserve"> was reread as a threatening “evolutionary epic</w:t>
      </w:r>
      <w:del w:id="216" w:author="Copyeditor" w:date="2022-09-01T11:16:00Z">
        <w:r w:rsidDel="00CD019D">
          <w:delText>.</w:delText>
        </w:r>
      </w:del>
      <w:r w:rsidRPr="00B579B5">
        <w:t>”</w:t>
      </w:r>
      <w:ins w:id="217" w:author="Copyeditor" w:date="2022-09-01T11:16:00Z">
        <w:r w:rsidR="00CD019D">
          <w:t xml:space="preserve"> (#).</w:t>
        </w:r>
      </w:ins>
      <w:r w:rsidRPr="00B579B5">
        <w:t xml:space="preserve"> On this reading, the metamorphic, multispecies advance of </w:t>
      </w:r>
      <w:proofErr w:type="spellStart"/>
      <w:r w:rsidRPr="00B579B5">
        <w:t>Gillray’s</w:t>
      </w:r>
      <w:proofErr w:type="spellEnd"/>
      <w:r w:rsidRPr="00B579B5">
        <w:t xml:space="preserve"> “New Morality” primarily represents (conservative skepticism of) </w:t>
      </w:r>
      <w:r>
        <w:t xml:space="preserve">an </w:t>
      </w:r>
      <w:r w:rsidRPr="00B579B5">
        <w:t>all-encompassing</w:t>
      </w:r>
      <w:r>
        <w:t>,</w:t>
      </w:r>
      <w:r w:rsidRPr="00B579B5">
        <w:t xml:space="preserve"> progressive theory of evolution (79</w:t>
      </w:r>
      <w:ins w:id="218" w:author="Copyeditor" w:date="2022-09-01T11:20:00Z">
        <w:r w:rsidR="005A1EE6">
          <w:t>–</w:t>
        </w:r>
      </w:ins>
      <w:del w:id="219" w:author="Copyeditor" w:date="2022-09-01T11:20:00Z">
        <w:r w:rsidRPr="00B579B5" w:rsidDel="005A1EE6">
          <w:delText>-</w:delText>
        </w:r>
      </w:del>
      <w:r w:rsidRPr="00B579B5">
        <w:t xml:space="preserve">80), rather than his politics of revolution. Indeed, Griffith ultimately concurs with such critics that Darwin “powerfully confused biological development with social progress” (80), arguing that his epic evolutionism foundered on </w:t>
      </w:r>
      <w:r>
        <w:t>an</w:t>
      </w:r>
      <w:r w:rsidRPr="00B579B5">
        <w:t xml:space="preserve"> inability to discover a “less teleological” historicism that could “admit diversification, uncertainty, and the contingency of change” (55):</w:t>
      </w:r>
    </w:p>
    <w:p w14:paraId="6A8EA430" w14:textId="77777777" w:rsidR="007C13C9" w:rsidRPr="007D3EBF" w:rsidRDefault="007C13C9" w:rsidP="00B41B7A">
      <w:pPr>
        <w:pStyle w:val="EndnoteText"/>
        <w:spacing w:line="480" w:lineRule="auto"/>
        <w:ind w:left="720" w:right="720"/>
        <w:jc w:val="both"/>
        <w:rPr>
          <w:sz w:val="18"/>
          <w:szCs w:val="18"/>
        </w:rPr>
      </w:pPr>
      <w:r w:rsidRPr="007D3EBF">
        <w:rPr>
          <w:sz w:val="18"/>
          <w:szCs w:val="18"/>
        </w:rPr>
        <w:t xml:space="preserve">In its implicit addresses to an audience that comprises not merely all of humanity, but all of nature, the </w:t>
      </w:r>
      <w:r w:rsidRPr="007D3EBF">
        <w:rPr>
          <w:i/>
          <w:sz w:val="18"/>
          <w:szCs w:val="18"/>
        </w:rPr>
        <w:t xml:space="preserve">Botanic Garden </w:t>
      </w:r>
      <w:r w:rsidRPr="007D3EBF">
        <w:rPr>
          <w:sz w:val="18"/>
          <w:szCs w:val="18"/>
        </w:rPr>
        <w:t>gestures toward a unitary history without granularity or uncertainty. It is a fatal problem, in so far as it leaves the poem unable to address the most important event of its day. Despite Darwin’s noted advocacy, and the most suspicious readings of Canning, Frere, and others, the French Revolution finds no place in the poem, even as the revolution reflects the poem’s guiding problem: whether order emerges from freedom. (80)</w:t>
      </w:r>
    </w:p>
    <w:p w14:paraId="7D3DC004" w14:textId="58748F4E" w:rsidR="007C13C9" w:rsidRPr="00B579B5" w:rsidRDefault="007C13C9" w:rsidP="00B41B7A">
      <w:pPr>
        <w:pStyle w:val="EndnoteText"/>
        <w:spacing w:line="480" w:lineRule="auto"/>
      </w:pPr>
      <w:r w:rsidRPr="00B579B5">
        <w:t xml:space="preserve">In the context of Griffith’s serious and important new reading, it is </w:t>
      </w:r>
      <w:r>
        <w:t>puzzling</w:t>
      </w:r>
      <w:r w:rsidRPr="00B579B5">
        <w:t xml:space="preserve"> that this final assertion is</w:t>
      </w:r>
      <w:r>
        <w:t xml:space="preserve">, frankly, </w:t>
      </w:r>
      <w:r w:rsidRPr="00B579B5">
        <w:t xml:space="preserve">false. </w:t>
      </w:r>
      <w:r w:rsidRPr="00B579B5">
        <w:rPr>
          <w:i/>
        </w:rPr>
        <w:t>The</w:t>
      </w:r>
      <w:r w:rsidRPr="00B579B5">
        <w:t xml:space="preserve"> </w:t>
      </w:r>
      <w:r w:rsidRPr="00B579B5">
        <w:rPr>
          <w:i/>
        </w:rPr>
        <w:t xml:space="preserve">Botanic Garden </w:t>
      </w:r>
      <w:r w:rsidRPr="00B579B5">
        <w:t>in fact</w:t>
      </w:r>
      <w:r w:rsidRPr="00B579B5">
        <w:rPr>
          <w:i/>
        </w:rPr>
        <w:t xml:space="preserve"> </w:t>
      </w:r>
      <w:r w:rsidRPr="00B579B5">
        <w:t>contains</w:t>
      </w:r>
      <w:r>
        <w:t xml:space="preserve"> </w:t>
      </w:r>
      <w:r w:rsidRPr="00B579B5">
        <w:t>a famous and immediately influential passage on the French Revolution (</w:t>
      </w:r>
      <w:r w:rsidRPr="00B579B5">
        <w:rPr>
          <w:i/>
        </w:rPr>
        <w:t>Economy of Vegetation</w:t>
      </w:r>
      <w:r w:rsidRPr="00B579B5">
        <w:t>, Canto 2, ll.377</w:t>
      </w:r>
      <w:del w:id="220" w:author="Copyeditor" w:date="2022-09-01T11:24:00Z">
        <w:r w:rsidRPr="00B579B5" w:rsidDel="005A1EE6">
          <w:delText>-</w:delText>
        </w:r>
      </w:del>
      <w:ins w:id="221" w:author="Copyeditor" w:date="2022-09-01T11:24:00Z">
        <w:r w:rsidR="005A1EE6">
          <w:t>–</w:t>
        </w:r>
      </w:ins>
      <w:del w:id="222" w:author="Copyeditor" w:date="2022-09-01T11:24:00Z">
        <w:r w:rsidRPr="00B579B5" w:rsidDel="005A1EE6">
          <w:delText>3</w:delText>
        </w:r>
      </w:del>
      <w:r w:rsidRPr="00B579B5">
        <w:t>94)</w:t>
      </w:r>
      <w:r>
        <w:t>,</w:t>
      </w:r>
      <w:r w:rsidRPr="00B579B5">
        <w:t xml:space="preserve"> and the poem’s </w:t>
      </w:r>
      <w:r>
        <w:t>notoriously</w:t>
      </w:r>
      <w:r w:rsidRPr="00B579B5">
        <w:t xml:space="preserve"> willy-nilly (far from “teleological”) incorporation of topical events is precisely what must be explained (see Packham, n1</w:t>
      </w:r>
      <w:ins w:id="223" w:author="Copyeditor" w:date="2022-09-01T11:41:00Z">
        <w:r w:rsidR="00725A1A">
          <w:t>3</w:t>
        </w:r>
      </w:ins>
      <w:del w:id="224" w:author="Copyeditor" w:date="2022-09-01T11:41:00Z">
        <w:r w:rsidRPr="00B579B5" w:rsidDel="00725A1A">
          <w:delText>1</w:delText>
        </w:r>
      </w:del>
      <w:r w:rsidRPr="00B579B5">
        <w:t xml:space="preserve">, below). Darwin’s sense of natural and social history is, moreover, “granular” and “contingent” in an </w:t>
      </w:r>
      <w:r>
        <w:t>a technical,</w:t>
      </w:r>
      <w:r w:rsidRPr="00B579B5">
        <w:t xml:space="preserve"> neo-Lucretian sense, rigorously </w:t>
      </w:r>
      <w:r>
        <w:t>theorizing the connection between</w:t>
      </w:r>
      <w:r w:rsidRPr="00B579B5">
        <w:t xml:space="preserve"> natural and cultural </w:t>
      </w:r>
      <w:r>
        <w:t>pattern-formation</w:t>
      </w:r>
      <w:r w:rsidRPr="00B579B5">
        <w:t xml:space="preserve"> through a sense of “habit” </w:t>
      </w:r>
      <w:r>
        <w:t>that extends deep into nonhuman being (</w:t>
      </w:r>
      <w:r w:rsidRPr="006A407A">
        <w:rPr>
          <w:bCs/>
        </w:rPr>
        <w:t>Goldstein</w:t>
      </w:r>
      <w:ins w:id="225" w:author="Copyeditor" w:date="2022-09-01T11:27:00Z">
        <w:r w:rsidR="00877BA5">
          <w:rPr>
            <w:bCs/>
          </w:rPr>
          <w:t>,</w:t>
        </w:r>
      </w:ins>
      <w:r w:rsidRPr="006A407A">
        <w:rPr>
          <w:bCs/>
        </w:rPr>
        <w:t xml:space="preserve"> </w:t>
      </w:r>
      <w:del w:id="226" w:author="Copyeditor" w:date="2022-09-01T11:27:00Z">
        <w:r w:rsidRPr="006A407A" w:rsidDel="00877BA5">
          <w:rPr>
            <w:bCs/>
          </w:rPr>
          <w:delText>2020</w:delText>
        </w:r>
      </w:del>
      <w:ins w:id="227" w:author="Copyeditor" w:date="2022-09-01T11:27:00Z">
        <w:r w:rsidR="00877BA5">
          <w:rPr>
            <w:bCs/>
          </w:rPr>
          <w:t>“Nerve Poetry” #</w:t>
        </w:r>
      </w:ins>
      <w:r w:rsidRPr="006A407A">
        <w:rPr>
          <w:bCs/>
        </w:rPr>
        <w:t>)</w:t>
      </w:r>
      <w:r w:rsidRPr="006A407A">
        <w:t>.</w:t>
      </w:r>
      <w:r>
        <w:t xml:space="preserve"> Perhaps Griffith’s</w:t>
      </w:r>
      <w:r w:rsidRPr="00B579B5">
        <w:t xml:space="preserve"> criticism was meant for Darwin’s later epic, </w:t>
      </w:r>
      <w:r w:rsidRPr="00B579B5">
        <w:rPr>
          <w:i/>
        </w:rPr>
        <w:t>The Temple of Nature</w:t>
      </w:r>
      <w:r w:rsidRPr="00B579B5">
        <w:t xml:space="preserve"> (1803)</w:t>
      </w:r>
      <w:r>
        <w:t xml:space="preserve">, rather than </w:t>
      </w:r>
      <w:r>
        <w:rPr>
          <w:i/>
          <w:iCs/>
        </w:rPr>
        <w:t>The Botanic Garden</w:t>
      </w:r>
      <w:r w:rsidRPr="00B579B5">
        <w:t xml:space="preserve">? It would then </w:t>
      </w:r>
      <w:r>
        <w:t>need</w:t>
      </w:r>
      <w:r w:rsidRPr="00B579B5">
        <w:t xml:space="preserve"> to contend with Martin Priestman’s work on the political and social arguments contained in that poem’s suppressed </w:t>
      </w:r>
      <w:r>
        <w:t>outline</w:t>
      </w:r>
      <w:r w:rsidRPr="00B579B5">
        <w:t xml:space="preserve">, </w:t>
      </w:r>
      <w:r w:rsidRPr="00B579B5">
        <w:rPr>
          <w:i/>
        </w:rPr>
        <w:t>The Progress of Society</w:t>
      </w:r>
      <w:r w:rsidRPr="00B579B5">
        <w:t>.</w:t>
      </w:r>
    </w:p>
  </w:endnote>
  <w:endnote w:id="12">
    <w:p w14:paraId="44FC5FF3" w14:textId="6844D680" w:rsidR="007C13C9" w:rsidRPr="00402156" w:rsidRDefault="007C13C9" w:rsidP="00B41B7A">
      <w:pPr>
        <w:pStyle w:val="EndnoteText"/>
        <w:spacing w:line="480" w:lineRule="auto"/>
        <w:rPr>
          <w:sz w:val="24"/>
          <w:szCs w:val="24"/>
        </w:rPr>
      </w:pPr>
      <w:r w:rsidRPr="00B579B5">
        <w:rPr>
          <w:rStyle w:val="EndnoteReference"/>
        </w:rPr>
        <w:endnoteRef/>
      </w:r>
      <w:r w:rsidRPr="00B579B5">
        <w:t xml:space="preserve"> “</w:t>
      </w:r>
      <w:proofErr w:type="spellStart"/>
      <w:r w:rsidRPr="00B579B5">
        <w:t>Multinaturalism</w:t>
      </w:r>
      <w:proofErr w:type="spellEnd"/>
      <w:r w:rsidRPr="00B579B5">
        <w:t xml:space="preserve">” comes from the Amerindian anthropologist Eduardo </w:t>
      </w:r>
      <w:proofErr w:type="spellStart"/>
      <w:r w:rsidRPr="00B579B5">
        <w:t>Viveiros</w:t>
      </w:r>
      <w:proofErr w:type="spellEnd"/>
      <w:r w:rsidRPr="00B579B5">
        <w:t xml:space="preserve"> de</w:t>
      </w:r>
      <w:r w:rsidRPr="0034053A">
        <w:t xml:space="preserve"> Castro’s </w:t>
      </w:r>
      <w:r>
        <w:t>studies</w:t>
      </w:r>
      <w:r w:rsidRPr="0034053A">
        <w:t xml:space="preserve"> </w:t>
      </w:r>
      <w:r>
        <w:t>of</w:t>
      </w:r>
      <w:r w:rsidRPr="0034053A">
        <w:t xml:space="preserve"> </w:t>
      </w:r>
      <w:ins w:id="228" w:author="Copyeditor" w:date="2022-09-01T11:35:00Z">
        <w:r w:rsidR="00952146">
          <w:t>I</w:t>
        </w:r>
      </w:ins>
      <w:del w:id="229" w:author="Copyeditor" w:date="2022-09-01T11:35:00Z">
        <w:r w:rsidRPr="0034053A" w:rsidDel="00952146">
          <w:delText>i</w:delText>
        </w:r>
      </w:del>
      <w:r w:rsidRPr="0034053A">
        <w:t xml:space="preserve">ndigenous American cosmological </w:t>
      </w:r>
      <w:proofErr w:type="spellStart"/>
      <w:r w:rsidRPr="0034053A">
        <w:t>perspectivalism</w:t>
      </w:r>
      <w:proofErr w:type="spellEnd"/>
      <w:r w:rsidRPr="0034053A">
        <w:t xml:space="preserve"> in its difference from modern </w:t>
      </w:r>
      <w:ins w:id="230" w:author="Copyeditor" w:date="2022-09-01T11:38:00Z">
        <w:r w:rsidR="00725A1A">
          <w:t>W</w:t>
        </w:r>
      </w:ins>
      <w:del w:id="231" w:author="Copyeditor" w:date="2022-09-01T11:38:00Z">
        <w:r w:rsidRPr="0034053A" w:rsidDel="00725A1A">
          <w:delText>w</w:delText>
        </w:r>
      </w:del>
      <w:r w:rsidRPr="0034053A">
        <w:t>estern multiculturalism</w:t>
      </w:r>
      <w:r>
        <w:t>. W</w:t>
      </w:r>
      <w:r w:rsidRPr="0034053A">
        <w:t xml:space="preserve">hile </w:t>
      </w:r>
      <w:r>
        <w:t>multiculturalism</w:t>
      </w:r>
      <w:r w:rsidRPr="0034053A">
        <w:t xml:space="preserve"> presumes “the unity of nature and the plurality of cultures,” or many partial representations of one natural reality external to representation, Amerindian </w:t>
      </w:r>
      <w:proofErr w:type="spellStart"/>
      <w:r w:rsidRPr="0034053A">
        <w:t>perspectivalism</w:t>
      </w:r>
      <w:proofErr w:type="spellEnd"/>
      <w:r w:rsidRPr="0034053A">
        <w:t xml:space="preserve"> supposes “one ‘culture,’ multiple ‘natures</w:t>
      </w:r>
      <w:r>
        <w:t>,</w:t>
      </w:r>
      <w:r w:rsidRPr="0034053A">
        <w:t>’”</w:t>
      </w:r>
      <w:r>
        <w:t xml:space="preserve"> wherein radically different beings have in common the figure that “one sees of oneself when one says ‘I’” (58</w:t>
      </w:r>
      <w:del w:id="232" w:author="Copyeditor" w:date="2022-09-01T11:39:00Z">
        <w:r w:rsidDel="00725A1A">
          <w:delText>-</w:delText>
        </w:r>
      </w:del>
      <w:ins w:id="233" w:author="Copyeditor" w:date="2022-09-01T11:39:00Z">
        <w:r w:rsidR="00725A1A">
          <w:t>–</w:t>
        </w:r>
      </w:ins>
      <w:r>
        <w:t>60).</w:t>
      </w:r>
      <w:r w:rsidRPr="0034053A">
        <w:t xml:space="preserve"> </w:t>
      </w:r>
      <w:r>
        <w:t>I import the term not in its full anthropological specificity</w:t>
      </w:r>
      <w:del w:id="234" w:author="Copyeditor" w:date="2022-09-01T11:39:00Z">
        <w:r w:rsidDel="00725A1A">
          <w:delText>,</w:delText>
        </w:r>
      </w:del>
      <w:r>
        <w:t xml:space="preserve"> but rather to emphasize a commitment to </w:t>
      </w:r>
      <w:r w:rsidRPr="00725A1A">
        <w:rPr>
          <w:iCs/>
          <w:rPrChange w:id="235" w:author="Copyeditor" w:date="2022-09-01T11:39:00Z">
            <w:rPr>
              <w:i/>
            </w:rPr>
          </w:rPrChange>
        </w:rPr>
        <w:t>natures</w:t>
      </w:r>
      <w:r>
        <w:t xml:space="preserve">, plural, and the effects of such pluralization. It seems to me that in the radical pastoral perspective under discussion, nature is no guarantor of unity or lawfulness, and yet attributes of mental/moral culture usually reserved for human subjects are presumed throughout. </w:t>
      </w:r>
      <w:proofErr w:type="spellStart"/>
      <w:r>
        <w:t>Bewell</w:t>
      </w:r>
      <w:proofErr w:type="spellEnd"/>
      <w:r>
        <w:t xml:space="preserve"> separately coins the term “multi-naturalism” in </w:t>
      </w:r>
      <w:r>
        <w:rPr>
          <w:i/>
        </w:rPr>
        <w:t>Natures in Translation</w:t>
      </w:r>
      <w:r>
        <w:t xml:space="preserve"> to denote a modern, “cosmopolitan” sense of “nature” that is no longer bound to place: the nature discoverable in botanic gardens was “composed of strangers, of immigrants, of foreign plants that have traveled from far across the globe” whose diversity represents the reach and interests of British commercial empire (74, 79). “</w:t>
      </w:r>
      <w:proofErr w:type="spellStart"/>
      <w:r>
        <w:t>Multinaturalism</w:t>
      </w:r>
      <w:proofErr w:type="spellEnd"/>
      <w:r>
        <w:t>” in this sense thus operates as analogue and corollary (rather than inversion) of modern Western “multiculturalism.”</w:t>
      </w:r>
    </w:p>
  </w:endnote>
  <w:endnote w:id="13">
    <w:p w14:paraId="0A069965" w14:textId="1B202EC1" w:rsidR="007C13C9" w:rsidRPr="00E32CD9" w:rsidRDefault="007C13C9" w:rsidP="00B41B7A">
      <w:pPr>
        <w:pStyle w:val="EndnoteText"/>
        <w:spacing w:line="480" w:lineRule="auto"/>
      </w:pPr>
      <w:r w:rsidRPr="00E32CD9">
        <w:rPr>
          <w:rStyle w:val="EndnoteReference"/>
        </w:rPr>
        <w:endnoteRef/>
      </w:r>
      <w:r w:rsidRPr="00E32CD9">
        <w:t xml:space="preserve"> The </w:t>
      </w:r>
      <w:r w:rsidRPr="00E32CD9">
        <w:rPr>
          <w:i/>
        </w:rPr>
        <w:t xml:space="preserve">Epistle </w:t>
      </w:r>
      <w:r w:rsidRPr="00E32CD9">
        <w:t xml:space="preserve">was published by the loyalist press of Francis and Charles Rivington, founders of the periodical </w:t>
      </w:r>
      <w:r w:rsidRPr="00E32CD9">
        <w:rPr>
          <w:i/>
        </w:rPr>
        <w:t>British Critic</w:t>
      </w:r>
      <w:r>
        <w:t>; as there are no line numbers, I give page</w:t>
      </w:r>
      <w:ins w:id="242" w:author="Copyeditor" w:date="2022-09-04T15:11:00Z">
        <w:r w:rsidR="0047490A">
          <w:t xml:space="preserve"> number</w:t>
        </w:r>
      </w:ins>
      <w:r>
        <w:t xml:space="preserve"> citations.</w:t>
      </w:r>
      <w:r w:rsidRPr="00E32CD9">
        <w:t xml:space="preserve"> </w:t>
      </w:r>
      <w:r>
        <w:t>On Beddoes, his Lunar and Romantic relations, and the politics and afterlives of his experimentalism, see</w:t>
      </w:r>
      <w:ins w:id="243" w:author="Copyeditor" w:date="2022-09-04T15:12:00Z">
        <w:r w:rsidR="0047490A">
          <w:t xml:space="preserve"> Mike</w:t>
        </w:r>
      </w:ins>
      <w:r>
        <w:t xml:space="preserve"> Jay, who discusses the </w:t>
      </w:r>
      <w:r>
        <w:rPr>
          <w:i/>
        </w:rPr>
        <w:t xml:space="preserve">Epistle </w:t>
      </w:r>
      <w:r>
        <w:t>and its effects at 108</w:t>
      </w:r>
      <w:del w:id="244" w:author="Copyeditor" w:date="2022-09-04T15:12:00Z">
        <w:r w:rsidDel="0047490A">
          <w:delText>-</w:delText>
        </w:r>
      </w:del>
      <w:ins w:id="245" w:author="Copyeditor" w:date="2022-09-04T15:12:00Z">
        <w:r w:rsidR="0047490A">
          <w:t>–</w:t>
        </w:r>
      </w:ins>
      <w:del w:id="246" w:author="Copyeditor" w:date="2022-09-04T15:12:00Z">
        <w:r w:rsidDel="0047490A">
          <w:delText>10</w:delText>
        </w:r>
      </w:del>
      <w:r>
        <w:t>9. And c</w:t>
      </w:r>
      <w:r w:rsidRPr="00E32CD9">
        <w:t xml:space="preserve">ompare Packham’s discussion of the </w:t>
      </w:r>
      <w:r>
        <w:rPr>
          <w:i/>
        </w:rPr>
        <w:t xml:space="preserve">Epistle </w:t>
      </w:r>
      <w:r w:rsidRPr="00E32CD9">
        <w:t>and its critical reception</w:t>
      </w:r>
      <w:del w:id="247" w:author="Copyeditor" w:date="2022-09-04T15:14:00Z">
        <w:r w:rsidRPr="00E32CD9" w:rsidDel="0047490A">
          <w:delText>,</w:delText>
        </w:r>
      </w:del>
      <w:r w:rsidRPr="00E32CD9">
        <w:t xml:space="preserve"> </w:t>
      </w:r>
      <w:ins w:id="248" w:author="Copyeditor" w:date="2022-09-04T15:14:00Z">
        <w:r w:rsidR="0047490A">
          <w:t>(</w:t>
        </w:r>
      </w:ins>
      <w:r w:rsidRPr="00E32CD9">
        <w:t>159</w:t>
      </w:r>
      <w:del w:id="249" w:author="Copyeditor" w:date="2022-09-04T15:12:00Z">
        <w:r w:rsidRPr="00E32CD9" w:rsidDel="0047490A">
          <w:delText>-</w:delText>
        </w:r>
      </w:del>
      <w:ins w:id="250" w:author="Copyeditor" w:date="2022-09-04T15:12:00Z">
        <w:r w:rsidR="0047490A">
          <w:t>–</w:t>
        </w:r>
      </w:ins>
      <w:r w:rsidRPr="00E32CD9">
        <w:t>62</w:t>
      </w:r>
      <w:ins w:id="251" w:author="Copyeditor" w:date="2022-09-04T15:14:00Z">
        <w:r w:rsidR="0047490A">
          <w:t>)</w:t>
        </w:r>
      </w:ins>
      <w:r w:rsidRPr="00E32CD9">
        <w:t xml:space="preserve">. In a convincing counterpoint to Griffiths’ argument about Darwin’s unitary “teleology,” Packham emphasizes how conservative satires of Erasmus Darwin’s work in fact </w:t>
      </w:r>
      <w:r>
        <w:t>stressed</w:t>
      </w:r>
      <w:r w:rsidRPr="00E32CD9">
        <w:t xml:space="preserve"> </w:t>
      </w:r>
      <w:r>
        <w:t xml:space="preserve">its </w:t>
      </w:r>
      <w:r w:rsidRPr="00E32CD9">
        <w:t>aleatory qualities</w:t>
      </w:r>
      <w:r>
        <w:t>. C</w:t>
      </w:r>
      <w:r w:rsidRPr="00E32CD9">
        <w:t>aricaturing</w:t>
      </w:r>
      <w:r>
        <w:t xml:space="preserve"> the </w:t>
      </w:r>
      <w:r w:rsidRPr="00E32CD9">
        <w:t>“fundamental failure of any system of literary or intellectual order or hierarchy” in his poems, such critics effectively indicted the “chaos” of democratic</w:t>
      </w:r>
      <w:r w:rsidRPr="00E32CD9">
        <w:rPr>
          <w:i/>
        </w:rPr>
        <w:t xml:space="preserve"> </w:t>
      </w:r>
      <w:r w:rsidRPr="00E32CD9">
        <w:t>politics with the same brush</w:t>
      </w:r>
      <w:del w:id="252" w:author="Copyeditor" w:date="2022-09-04T15:14:00Z">
        <w:r w:rsidRPr="00E32CD9" w:rsidDel="0047490A">
          <w:delText>,</w:delText>
        </w:r>
      </w:del>
      <w:r w:rsidRPr="00E32CD9">
        <w:t xml:space="preserve"> </w:t>
      </w:r>
      <w:ins w:id="253" w:author="Copyeditor" w:date="2022-09-04T15:14:00Z">
        <w:r w:rsidR="0047490A">
          <w:t>(</w:t>
        </w:r>
      </w:ins>
      <w:r w:rsidRPr="00E32CD9">
        <w:t>166</w:t>
      </w:r>
      <w:del w:id="254" w:author="Copyeditor" w:date="2022-09-04T15:14:00Z">
        <w:r w:rsidRPr="00E32CD9" w:rsidDel="0047490A">
          <w:delText>-1</w:delText>
        </w:r>
      </w:del>
      <w:ins w:id="255" w:author="Copyeditor" w:date="2022-09-04T15:14:00Z">
        <w:r w:rsidR="0047490A">
          <w:t>–</w:t>
        </w:r>
      </w:ins>
      <w:r w:rsidRPr="00E32CD9">
        <w:t>67</w:t>
      </w:r>
      <w:ins w:id="256" w:author="Copyeditor" w:date="2022-09-04T15:14:00Z">
        <w:r w:rsidR="0047490A">
          <w:t>)</w:t>
        </w:r>
      </w:ins>
      <w:r w:rsidRPr="00E32CD9">
        <w:t>. Their reinvestment in literary decorum, Packham shows, was pitched against practices of creative compilation characteristic of the radical journals friendlier to Darwin’s poetry</w:t>
      </w:r>
      <w:del w:id="257" w:author="Copyeditor" w:date="2022-09-04T15:15:00Z">
        <w:r w:rsidRPr="00E32CD9" w:rsidDel="00AC0816">
          <w:delText>,</w:delText>
        </w:r>
      </w:del>
      <w:r w:rsidRPr="00E32CD9">
        <w:t xml:space="preserve"> </w:t>
      </w:r>
      <w:ins w:id="258" w:author="Copyeditor" w:date="2022-09-04T15:15:00Z">
        <w:r w:rsidR="00AC0816">
          <w:t>(</w:t>
        </w:r>
      </w:ins>
      <w:r w:rsidRPr="00E32CD9">
        <w:t>169</w:t>
      </w:r>
      <w:del w:id="259" w:author="Copyeditor" w:date="2022-09-04T15:15:00Z">
        <w:r w:rsidRPr="00E32CD9" w:rsidDel="00AC0816">
          <w:delText>- 1</w:delText>
        </w:r>
      </w:del>
      <w:ins w:id="260" w:author="Copyeditor" w:date="2022-09-04T15:15:00Z">
        <w:r w:rsidR="00AC0816">
          <w:t>–</w:t>
        </w:r>
      </w:ins>
      <w:r w:rsidRPr="00E32CD9">
        <w:t>71</w:t>
      </w:r>
      <w:ins w:id="261" w:author="Copyeditor" w:date="2022-09-04T15:15:00Z">
        <w:r w:rsidR="00AC0816">
          <w:t>)</w:t>
        </w:r>
      </w:ins>
      <w:r w:rsidRPr="00E32CD9">
        <w:t>.</w:t>
      </w:r>
    </w:p>
  </w:endnote>
  <w:endnote w:id="14">
    <w:p w14:paraId="74B064E1" w14:textId="2C688DCB" w:rsidR="007C13C9" w:rsidRPr="009F2E49" w:rsidRDefault="007C13C9" w:rsidP="00B41B7A">
      <w:pPr>
        <w:spacing w:line="480" w:lineRule="auto"/>
        <w:rPr>
          <w:sz w:val="20"/>
          <w:szCs w:val="20"/>
        </w:rPr>
      </w:pPr>
      <w:r w:rsidRPr="009F2E49">
        <w:rPr>
          <w:rStyle w:val="EndnoteReference"/>
          <w:sz w:val="20"/>
          <w:szCs w:val="20"/>
        </w:rPr>
        <w:endnoteRef/>
      </w:r>
      <w:r w:rsidRPr="009F2E49">
        <w:rPr>
          <w:sz w:val="20"/>
          <w:szCs w:val="20"/>
        </w:rPr>
        <w:t xml:space="preserve"> Launching the term “Anthropocene” in 2000, Paul </w:t>
      </w:r>
      <w:proofErr w:type="spellStart"/>
      <w:r w:rsidRPr="009F2E49">
        <w:rPr>
          <w:sz w:val="20"/>
          <w:szCs w:val="20"/>
        </w:rPr>
        <w:t>Crutzen</w:t>
      </w:r>
      <w:proofErr w:type="spellEnd"/>
      <w:r w:rsidRPr="009F2E49">
        <w:rPr>
          <w:sz w:val="20"/>
          <w:szCs w:val="20"/>
        </w:rPr>
        <w:t xml:space="preserve"> and Eugene Stoermer proposed dating the epoch to Lunar Society member James Watt’s 1784 patent on the double-acting steam engine. Many dates, logics, and critiques have since been proposed; see </w:t>
      </w:r>
      <w:ins w:id="277" w:author="Copyeditor" w:date="2022-09-04T16:11:00Z">
        <w:r w:rsidR="001A35AD">
          <w:rPr>
            <w:sz w:val="20"/>
            <w:szCs w:val="20"/>
          </w:rPr>
          <w:t xml:space="preserve">Tobias </w:t>
        </w:r>
      </w:ins>
      <w:proofErr w:type="spellStart"/>
      <w:r w:rsidRPr="009F2E49">
        <w:rPr>
          <w:sz w:val="20"/>
          <w:szCs w:val="20"/>
        </w:rPr>
        <w:t>Menely</w:t>
      </w:r>
      <w:proofErr w:type="spellEnd"/>
      <w:r w:rsidRPr="009F2E49">
        <w:rPr>
          <w:sz w:val="20"/>
          <w:szCs w:val="20"/>
        </w:rPr>
        <w:t xml:space="preserve"> and </w:t>
      </w:r>
      <w:ins w:id="278" w:author="Copyeditor" w:date="2022-09-04T16:11:00Z">
        <w:r w:rsidR="001A35AD">
          <w:rPr>
            <w:sz w:val="20"/>
            <w:szCs w:val="20"/>
          </w:rPr>
          <w:t xml:space="preserve">Jesse O. </w:t>
        </w:r>
      </w:ins>
      <w:r w:rsidRPr="009F2E49">
        <w:rPr>
          <w:sz w:val="20"/>
          <w:szCs w:val="20"/>
        </w:rPr>
        <w:t xml:space="preserve">Taylor for a thoughtful introduction to the implications of this and rival chronologies. And see </w:t>
      </w:r>
      <w:ins w:id="279" w:author="Copyeditor" w:date="2022-09-04T16:20:00Z">
        <w:r w:rsidR="00281BCF" w:rsidRPr="00281BCF">
          <w:rPr>
            <w:sz w:val="20"/>
            <w:szCs w:val="20"/>
          </w:rPr>
          <w:t xml:space="preserve">Siobhan </w:t>
        </w:r>
      </w:ins>
      <w:r w:rsidRPr="009F2E49">
        <w:rPr>
          <w:sz w:val="20"/>
          <w:szCs w:val="20"/>
        </w:rPr>
        <w:t>Carroll on Darwin’s climate intervention schemes and their afterlives.</w:t>
      </w:r>
    </w:p>
  </w:endnote>
  <w:endnote w:id="15">
    <w:p w14:paraId="61DF1920" w14:textId="5C42FF8D" w:rsidR="007C13C9" w:rsidRDefault="007C13C9" w:rsidP="00B41B7A">
      <w:pPr>
        <w:pStyle w:val="EndnoteText"/>
        <w:spacing w:line="480" w:lineRule="auto"/>
      </w:pPr>
      <w:r>
        <w:rPr>
          <w:rStyle w:val="EndnoteReference"/>
        </w:rPr>
        <w:endnoteRef/>
      </w:r>
      <w:r w:rsidRPr="00AC05DC">
        <w:rPr>
          <w:rFonts w:eastAsia="STSong"/>
        </w:rPr>
        <w:t>In context, Beddoes’</w:t>
      </w:r>
      <w:ins w:id="287" w:author="Copyeditor" w:date="2022-09-04T16:36:00Z">
        <w:r w:rsidR="004C14B6">
          <w:rPr>
            <w:rFonts w:eastAsia="STSong"/>
          </w:rPr>
          <w:t>s</w:t>
        </w:r>
      </w:ins>
      <w:r w:rsidRPr="00AC05DC">
        <w:rPr>
          <w:rFonts w:eastAsia="STSong"/>
        </w:rPr>
        <w:t xml:space="preserve"> idea involves both less technological hubris and less magical thinking than the parody lets on. The excerpted question comes at the end of an anything-but-fantastical passage on the healthful and useful properties of existing botanical butters. Beddoes wants to know whether some such plant could be bred and cultivated in England, and, in a question of ongoing ecological import, whether a plant-based diet might better and more efficiently nourish the British populace. In fact, in general, </w:t>
      </w:r>
      <w:del w:id="288" w:author="Copyeditor" w:date="2022-09-04T16:58:00Z">
        <w:r w:rsidRPr="00AC05DC" w:rsidDel="00F860B8">
          <w:rPr>
            <w:rFonts w:eastAsia="STSong"/>
          </w:rPr>
          <w:delText xml:space="preserve">the </w:delText>
        </w:r>
      </w:del>
      <w:ins w:id="289" w:author="Copyeditor" w:date="2022-09-04T16:58:00Z">
        <w:r w:rsidR="00F860B8">
          <w:rPr>
            <w:rFonts w:eastAsia="STSong"/>
          </w:rPr>
          <w:t>his</w:t>
        </w:r>
        <w:r w:rsidR="00F860B8" w:rsidRPr="00AC05DC">
          <w:rPr>
            <w:rFonts w:eastAsia="STSong"/>
          </w:rPr>
          <w:t xml:space="preserve"> </w:t>
        </w:r>
      </w:ins>
      <w:r w:rsidRPr="00AC05DC">
        <w:rPr>
          <w:rFonts w:eastAsia="STSong"/>
          <w:i/>
        </w:rPr>
        <w:t>Observations</w:t>
      </w:r>
      <w:r w:rsidRPr="00AC05DC">
        <w:rPr>
          <w:rFonts w:eastAsia="STSong"/>
        </w:rPr>
        <w:t>’ sense of how science could alleviate social misery has less to do with “techno-fixes”</w:t>
      </w:r>
      <w:del w:id="290" w:author="Copyeditor" w:date="2022-09-04T16:38:00Z">
        <w:r w:rsidRPr="00AC05DC" w:rsidDel="0071121B">
          <w:rPr>
            <w:rFonts w:eastAsia="STSong"/>
          </w:rPr>
          <w:delText xml:space="preserve"> –</w:delText>
        </w:r>
      </w:del>
      <w:ins w:id="291" w:author="Copyeditor" w:date="2022-09-04T16:38:00Z">
        <w:r w:rsidR="0071121B">
          <w:rPr>
            <w:rFonts w:eastAsia="STSong"/>
          </w:rPr>
          <w:t>—</w:t>
        </w:r>
      </w:ins>
      <w:del w:id="292" w:author="Copyeditor" w:date="2022-09-04T16:39:00Z">
        <w:r w:rsidRPr="00AC05DC" w:rsidDel="0071121B">
          <w:rPr>
            <w:rFonts w:eastAsia="STSong"/>
          </w:rPr>
          <w:delText xml:space="preserve"> </w:delText>
        </w:r>
      </w:del>
      <w:r>
        <w:rPr>
          <w:rFonts w:eastAsia="STSong"/>
        </w:rPr>
        <w:t>the</w:t>
      </w:r>
      <w:r w:rsidRPr="00AC05DC">
        <w:rPr>
          <w:rFonts w:eastAsia="STSong"/>
        </w:rPr>
        <w:t xml:space="preserve"> hallmark </w:t>
      </w:r>
      <w:r>
        <w:rPr>
          <w:rFonts w:eastAsia="STSong"/>
        </w:rPr>
        <w:t xml:space="preserve">of which is to </w:t>
      </w:r>
      <w:r w:rsidRPr="00AC05DC">
        <w:rPr>
          <w:rFonts w:eastAsia="STSong"/>
        </w:rPr>
        <w:t xml:space="preserve">avoid </w:t>
      </w:r>
      <w:r>
        <w:rPr>
          <w:rFonts w:eastAsia="STSong"/>
        </w:rPr>
        <w:t xml:space="preserve">or cut through </w:t>
      </w:r>
      <w:r w:rsidRPr="00AC05DC">
        <w:rPr>
          <w:rFonts w:eastAsia="STSong"/>
        </w:rPr>
        <w:t>the messy realm of political contestation</w:t>
      </w:r>
      <w:del w:id="293" w:author="Copyeditor" w:date="2022-09-04T16:38:00Z">
        <w:r w:rsidRPr="00AC05DC" w:rsidDel="0071121B">
          <w:rPr>
            <w:rFonts w:eastAsia="STSong"/>
          </w:rPr>
          <w:delText xml:space="preserve"> –</w:delText>
        </w:r>
      </w:del>
      <w:ins w:id="294" w:author="Copyeditor" w:date="2022-09-04T16:38:00Z">
        <w:r w:rsidR="0071121B">
          <w:rPr>
            <w:rFonts w:eastAsia="STSong"/>
          </w:rPr>
          <w:t>—</w:t>
        </w:r>
      </w:ins>
      <w:del w:id="295" w:author="Copyeditor" w:date="2022-09-04T16:38:00Z">
        <w:r w:rsidRPr="00AC05DC" w:rsidDel="0071121B">
          <w:rPr>
            <w:rFonts w:eastAsia="STSong"/>
          </w:rPr>
          <w:delText xml:space="preserve"> </w:delText>
        </w:r>
      </w:del>
      <w:r w:rsidRPr="00AC05DC">
        <w:rPr>
          <w:rFonts w:eastAsia="STSong"/>
        </w:rPr>
        <w:t>than with the social reorganization of science that Revolution</w:t>
      </w:r>
      <w:r>
        <w:rPr>
          <w:rFonts w:eastAsia="STSong"/>
        </w:rPr>
        <w:t xml:space="preserve"> must</w:t>
      </w:r>
      <w:r w:rsidRPr="00AC05DC">
        <w:rPr>
          <w:rFonts w:eastAsia="STSong"/>
        </w:rPr>
        <w:t xml:space="preserve"> entail. He </w:t>
      </w:r>
      <w:r>
        <w:rPr>
          <w:rFonts w:eastAsia="STSong"/>
        </w:rPr>
        <w:t xml:space="preserve">literally </w:t>
      </w:r>
      <w:r w:rsidRPr="00AC05DC">
        <w:rPr>
          <w:rFonts w:eastAsia="STSong"/>
        </w:rPr>
        <w:t xml:space="preserve">wants to know what medicine </w:t>
      </w:r>
      <w:r>
        <w:rPr>
          <w:rFonts w:eastAsia="STSong"/>
        </w:rPr>
        <w:t>could</w:t>
      </w:r>
      <w:r w:rsidRPr="00AC05DC">
        <w:rPr>
          <w:rFonts w:eastAsia="STSong"/>
        </w:rPr>
        <w:t xml:space="preserve"> achieve were it not “exclusively at the disposal of Despots and Juntos” (</w:t>
      </w:r>
      <w:r>
        <w:rPr>
          <w:rFonts w:eastAsia="STSong"/>
        </w:rPr>
        <w:t>Beddoes</w:t>
      </w:r>
      <w:del w:id="296" w:author="Copyeditor" w:date="2022-09-04T16:56:00Z">
        <w:r w:rsidDel="00F860B8">
          <w:rPr>
            <w:rFonts w:eastAsia="STSong"/>
          </w:rPr>
          <w:delText xml:space="preserve">, </w:delText>
        </w:r>
        <w:r w:rsidRPr="00AC05DC" w:rsidDel="00F860B8">
          <w:rPr>
            <w:rFonts w:eastAsia="STSong"/>
          </w:rPr>
          <w:delText>Dedication,</w:delText>
        </w:r>
      </w:del>
      <w:r w:rsidRPr="00AC05DC">
        <w:rPr>
          <w:rFonts w:eastAsia="STSong"/>
        </w:rPr>
        <w:t xml:space="preserve"> iv).</w:t>
      </w:r>
    </w:p>
  </w:endnote>
  <w:endnote w:id="16">
    <w:p w14:paraId="132B7FAA" w14:textId="3ED53B69" w:rsidR="007C13C9" w:rsidRDefault="007C13C9" w:rsidP="00B41B7A">
      <w:pPr>
        <w:pStyle w:val="EndnoteText"/>
        <w:spacing w:line="480" w:lineRule="auto"/>
      </w:pPr>
      <w:r>
        <w:rPr>
          <w:rStyle w:val="EndnoteReference"/>
        </w:rPr>
        <w:endnoteRef/>
      </w:r>
      <w:r>
        <w:t xml:space="preserve"> I borrow the evocative and technically apt phrase “communal luxury” from Kristen Ross’s study of the practical imaginary of the Paris commune; see especially</w:t>
      </w:r>
      <w:del w:id="327" w:author="Copyeditor" w:date="2022-09-04T18:30:00Z">
        <w:r w:rsidDel="00C339F1">
          <w:delText>,</w:delText>
        </w:r>
      </w:del>
      <w:r>
        <w:t xml:space="preserve"> 39</w:t>
      </w:r>
      <w:del w:id="328" w:author="Copyeditor" w:date="2022-09-04T18:30:00Z">
        <w:r w:rsidDel="00C339F1">
          <w:delText>-</w:delText>
        </w:r>
      </w:del>
      <w:ins w:id="329" w:author="Copyeditor" w:date="2022-09-04T18:30:00Z">
        <w:r w:rsidR="00C339F1">
          <w:t>–</w:t>
        </w:r>
      </w:ins>
      <w:r>
        <w:t>66.</w:t>
      </w:r>
    </w:p>
  </w:endnote>
  <w:endnote w:id="17">
    <w:p w14:paraId="11C2B5C4" w14:textId="128BED0D" w:rsidR="007C13C9" w:rsidRDefault="007C13C9" w:rsidP="00B41B7A">
      <w:pPr>
        <w:pStyle w:val="EndnoteText"/>
        <w:spacing w:line="480" w:lineRule="auto"/>
      </w:pPr>
      <w:r>
        <w:rPr>
          <w:rStyle w:val="EndnoteReference"/>
        </w:rPr>
        <w:endnoteRef/>
      </w:r>
      <w:r>
        <w:t xml:space="preserve"> On the different origins and character of pastoral and Golden Age tradition, as well as their initially experimental merger in Roman literature, see </w:t>
      </w:r>
      <w:ins w:id="366" w:author="Copyeditor" w:date="2022-09-04T21:20:00Z">
        <w:r w:rsidR="00382766">
          <w:t xml:space="preserve">Thomas G. </w:t>
        </w:r>
      </w:ins>
      <w:proofErr w:type="spellStart"/>
      <w:r>
        <w:t>Rosenmeyer</w:t>
      </w:r>
      <w:proofErr w:type="spellEnd"/>
      <w:r>
        <w:t xml:space="preserve"> 214</w:t>
      </w:r>
      <w:del w:id="367" w:author="Copyeditor" w:date="2022-09-04T21:20:00Z">
        <w:r w:rsidDel="00382766">
          <w:delText>-2</w:delText>
        </w:r>
      </w:del>
      <w:ins w:id="368" w:author="Copyeditor" w:date="2022-09-04T21:20:00Z">
        <w:r w:rsidR="00382766">
          <w:t>–</w:t>
        </w:r>
      </w:ins>
      <w:r>
        <w:t>24.</w:t>
      </w:r>
    </w:p>
  </w:endnote>
  <w:endnote w:id="18">
    <w:p w14:paraId="41047B0A" w14:textId="118090CF" w:rsidR="00801DD0" w:rsidRDefault="00801DD0" w:rsidP="00B41B7A">
      <w:pPr>
        <w:pStyle w:val="EndnoteText"/>
        <w:spacing w:line="480" w:lineRule="auto"/>
      </w:pPr>
      <w:r>
        <w:rPr>
          <w:rStyle w:val="EndnoteReference"/>
        </w:rPr>
        <w:endnoteRef/>
      </w:r>
      <w:r>
        <w:t xml:space="preserve"> “</w:t>
      </w:r>
      <w:proofErr w:type="spellStart"/>
      <w:proofErr w:type="gramStart"/>
      <w:r w:rsidRPr="00E844CB">
        <w:rPr>
          <w:rFonts w:eastAsia="STSong"/>
          <w:iCs/>
          <w:rPrChange w:id="389" w:author="Copyeditor" w:date="2022-09-04T21:42:00Z">
            <w:rPr>
              <w:rFonts w:eastAsia="STSong"/>
              <w:i/>
            </w:rPr>
          </w:rPrChange>
        </w:rPr>
        <w:t>te</w:t>
      </w:r>
      <w:proofErr w:type="spellEnd"/>
      <w:proofErr w:type="gramEnd"/>
      <w:r w:rsidRPr="00E844CB">
        <w:rPr>
          <w:rFonts w:eastAsia="STSong"/>
          <w:iCs/>
          <w:rPrChange w:id="390" w:author="Copyeditor" w:date="2022-09-04T21:42:00Z">
            <w:rPr>
              <w:rFonts w:eastAsia="STSong"/>
              <w:i/>
            </w:rPr>
          </w:rPrChange>
        </w:rPr>
        <w:t xml:space="preserve"> duce, </w:t>
      </w:r>
      <w:proofErr w:type="spellStart"/>
      <w:r w:rsidRPr="00E844CB">
        <w:rPr>
          <w:rFonts w:eastAsia="STSong"/>
          <w:iCs/>
          <w:rPrChange w:id="391" w:author="Copyeditor" w:date="2022-09-04T21:42:00Z">
            <w:rPr>
              <w:rFonts w:eastAsia="STSong"/>
              <w:i/>
            </w:rPr>
          </w:rPrChange>
        </w:rPr>
        <w:t>si</w:t>
      </w:r>
      <w:proofErr w:type="spellEnd"/>
      <w:r w:rsidRPr="00E844CB">
        <w:rPr>
          <w:rFonts w:eastAsia="STSong"/>
          <w:iCs/>
          <w:rPrChange w:id="392" w:author="Copyeditor" w:date="2022-09-04T21:42:00Z">
            <w:rPr>
              <w:rFonts w:eastAsia="STSong"/>
              <w:i/>
            </w:rPr>
          </w:rPrChange>
        </w:rPr>
        <w:t xml:space="preserve"> qua manet </w:t>
      </w:r>
      <w:proofErr w:type="spellStart"/>
      <w:r w:rsidRPr="00E844CB">
        <w:rPr>
          <w:rFonts w:eastAsia="STSong"/>
          <w:iCs/>
          <w:rPrChange w:id="393" w:author="Copyeditor" w:date="2022-09-04T21:42:00Z">
            <w:rPr>
              <w:rFonts w:eastAsia="STSong"/>
              <w:i/>
            </w:rPr>
          </w:rPrChange>
        </w:rPr>
        <w:t>sceleris</w:t>
      </w:r>
      <w:proofErr w:type="spellEnd"/>
      <w:r w:rsidRPr="00E844CB">
        <w:rPr>
          <w:rFonts w:eastAsia="STSong"/>
          <w:iCs/>
          <w:rPrChange w:id="394" w:author="Copyeditor" w:date="2022-09-04T21:42:00Z">
            <w:rPr>
              <w:rFonts w:eastAsia="STSong"/>
              <w:i/>
            </w:rPr>
          </w:rPrChange>
        </w:rPr>
        <w:t xml:space="preserve"> </w:t>
      </w:r>
      <w:proofErr w:type="spellStart"/>
      <w:r w:rsidRPr="00E844CB">
        <w:rPr>
          <w:rFonts w:eastAsia="STSong"/>
          <w:iCs/>
          <w:rPrChange w:id="395" w:author="Copyeditor" w:date="2022-09-04T21:42:00Z">
            <w:rPr>
              <w:rFonts w:eastAsia="STSong"/>
              <w:i/>
            </w:rPr>
          </w:rPrChange>
        </w:rPr>
        <w:t>uestigia</w:t>
      </w:r>
      <w:proofErr w:type="spellEnd"/>
      <w:r w:rsidRPr="00E844CB">
        <w:rPr>
          <w:rFonts w:eastAsia="STSong"/>
          <w:iCs/>
          <w:rPrChange w:id="396" w:author="Copyeditor" w:date="2022-09-04T21:42:00Z">
            <w:rPr>
              <w:rFonts w:eastAsia="STSong"/>
              <w:i/>
            </w:rPr>
          </w:rPrChange>
        </w:rPr>
        <w:t xml:space="preserve"> </w:t>
      </w:r>
      <w:proofErr w:type="spellStart"/>
      <w:r w:rsidRPr="00E844CB">
        <w:rPr>
          <w:rFonts w:eastAsia="STSong"/>
          <w:iCs/>
          <w:rPrChange w:id="397" w:author="Copyeditor" w:date="2022-09-04T21:42:00Z">
            <w:rPr>
              <w:rFonts w:eastAsia="STSong"/>
              <w:i/>
            </w:rPr>
          </w:rPrChange>
        </w:rPr>
        <w:t>nostri</w:t>
      </w:r>
      <w:proofErr w:type="spellEnd"/>
      <w:r w:rsidRPr="00E844CB">
        <w:rPr>
          <w:rFonts w:eastAsia="STSong"/>
          <w:iCs/>
          <w:rPrChange w:id="398" w:author="Copyeditor" w:date="2022-09-04T21:42:00Z">
            <w:rPr>
              <w:rFonts w:eastAsia="STSong"/>
              <w:i/>
            </w:rPr>
          </w:rPrChange>
        </w:rPr>
        <w:t xml:space="preserve"> / </w:t>
      </w:r>
      <w:proofErr w:type="spellStart"/>
      <w:r w:rsidRPr="00E844CB">
        <w:rPr>
          <w:rFonts w:eastAsia="STSong"/>
          <w:iCs/>
          <w:rPrChange w:id="399" w:author="Copyeditor" w:date="2022-09-04T21:42:00Z">
            <w:rPr>
              <w:rFonts w:eastAsia="STSong"/>
              <w:i/>
            </w:rPr>
          </w:rPrChange>
        </w:rPr>
        <w:t>inrita</w:t>
      </w:r>
      <w:proofErr w:type="spellEnd"/>
      <w:r w:rsidRPr="00E844CB">
        <w:rPr>
          <w:rFonts w:eastAsia="STSong"/>
          <w:iCs/>
          <w:rPrChange w:id="400" w:author="Copyeditor" w:date="2022-09-04T21:42:00Z">
            <w:rPr>
              <w:rFonts w:eastAsia="STSong"/>
              <w:i/>
            </w:rPr>
          </w:rPrChange>
        </w:rPr>
        <w:t xml:space="preserve"> </w:t>
      </w:r>
      <w:proofErr w:type="spellStart"/>
      <w:r w:rsidRPr="00E844CB">
        <w:rPr>
          <w:rFonts w:eastAsia="STSong"/>
          <w:iCs/>
          <w:rPrChange w:id="401" w:author="Copyeditor" w:date="2022-09-04T21:42:00Z">
            <w:rPr>
              <w:rFonts w:eastAsia="STSong"/>
              <w:i/>
            </w:rPr>
          </w:rPrChange>
        </w:rPr>
        <w:t>perpetua</w:t>
      </w:r>
      <w:proofErr w:type="spellEnd"/>
      <w:r w:rsidRPr="00E844CB">
        <w:rPr>
          <w:rFonts w:eastAsia="STSong"/>
          <w:iCs/>
          <w:rPrChange w:id="402" w:author="Copyeditor" w:date="2022-09-04T21:42:00Z">
            <w:rPr>
              <w:rFonts w:eastAsia="STSong"/>
              <w:i/>
            </w:rPr>
          </w:rPrChange>
        </w:rPr>
        <w:t xml:space="preserve"> </w:t>
      </w:r>
      <w:proofErr w:type="spellStart"/>
      <w:r w:rsidRPr="00E844CB">
        <w:rPr>
          <w:rFonts w:eastAsia="STSong"/>
          <w:iCs/>
          <w:rPrChange w:id="403" w:author="Copyeditor" w:date="2022-09-04T21:42:00Z">
            <w:rPr>
              <w:rFonts w:eastAsia="STSong"/>
              <w:i/>
            </w:rPr>
          </w:rPrChange>
        </w:rPr>
        <w:t>soluent</w:t>
      </w:r>
      <w:proofErr w:type="spellEnd"/>
      <w:r w:rsidRPr="00E844CB">
        <w:rPr>
          <w:rFonts w:eastAsia="STSong"/>
          <w:iCs/>
          <w:rPrChange w:id="404" w:author="Copyeditor" w:date="2022-09-04T21:42:00Z">
            <w:rPr>
              <w:rFonts w:eastAsia="STSong"/>
              <w:i/>
            </w:rPr>
          </w:rPrChange>
        </w:rPr>
        <w:t xml:space="preserve"> </w:t>
      </w:r>
      <w:proofErr w:type="spellStart"/>
      <w:r w:rsidRPr="00E844CB">
        <w:rPr>
          <w:rFonts w:eastAsia="STSong"/>
          <w:iCs/>
          <w:rPrChange w:id="405" w:author="Copyeditor" w:date="2022-09-04T21:42:00Z">
            <w:rPr>
              <w:rFonts w:eastAsia="STSong"/>
              <w:i/>
            </w:rPr>
          </w:rPrChange>
        </w:rPr>
        <w:t>formidine</w:t>
      </w:r>
      <w:proofErr w:type="spellEnd"/>
      <w:r w:rsidRPr="00E844CB">
        <w:rPr>
          <w:rFonts w:eastAsia="STSong"/>
          <w:iCs/>
          <w:rPrChange w:id="406" w:author="Copyeditor" w:date="2022-09-04T21:42:00Z">
            <w:rPr>
              <w:rFonts w:eastAsia="STSong"/>
              <w:i/>
            </w:rPr>
          </w:rPrChange>
        </w:rPr>
        <w:t xml:space="preserve"> </w:t>
      </w:r>
      <w:proofErr w:type="spellStart"/>
      <w:r w:rsidRPr="00E844CB">
        <w:rPr>
          <w:rFonts w:eastAsia="STSong"/>
          <w:iCs/>
          <w:rPrChange w:id="407" w:author="Copyeditor" w:date="2022-09-04T21:42:00Z">
            <w:rPr>
              <w:rFonts w:eastAsia="STSong"/>
              <w:i/>
            </w:rPr>
          </w:rPrChange>
        </w:rPr>
        <w:t>terras</w:t>
      </w:r>
      <w:proofErr w:type="spellEnd"/>
      <w:r>
        <w:rPr>
          <w:rFonts w:eastAsia="STSong"/>
        </w:rPr>
        <w:t>” (Virgil 13</w:t>
      </w:r>
      <w:del w:id="408" w:author="Copyeditor" w:date="2022-09-04T21:42:00Z">
        <w:r w:rsidDel="00E844CB">
          <w:rPr>
            <w:rFonts w:eastAsia="STSong"/>
          </w:rPr>
          <w:delText>-</w:delText>
        </w:r>
      </w:del>
      <w:ins w:id="409" w:author="Copyeditor" w:date="2022-09-04T21:42:00Z">
        <w:r w:rsidR="00E844CB">
          <w:rPr>
            <w:rFonts w:eastAsia="STSong"/>
          </w:rPr>
          <w:t>–</w:t>
        </w:r>
      </w:ins>
      <w:r>
        <w:rPr>
          <w:rFonts w:eastAsia="STSong"/>
        </w:rPr>
        <w:t>14)</w:t>
      </w:r>
    </w:p>
  </w:endnote>
  <w:endnote w:id="19">
    <w:p w14:paraId="0BEEF195" w14:textId="5F0082FD" w:rsidR="00801DD0" w:rsidRDefault="00801DD0" w:rsidP="00B41B7A">
      <w:pPr>
        <w:pStyle w:val="EndnoteText"/>
        <w:spacing w:line="480" w:lineRule="auto"/>
      </w:pPr>
      <w:r>
        <w:rPr>
          <w:rStyle w:val="EndnoteReference"/>
        </w:rPr>
        <w:endnoteRef/>
      </w:r>
      <w:r>
        <w:t xml:space="preserve"> “</w:t>
      </w:r>
      <w:r w:rsidRPr="007C55D4">
        <w:rPr>
          <w:rFonts w:eastAsia="STSong"/>
          <w:iCs/>
          <w:rPrChange w:id="436" w:author="Copyeditor" w:date="2022-09-04T21:50:00Z">
            <w:rPr>
              <w:rFonts w:eastAsia="STSong"/>
              <w:i/>
            </w:rPr>
          </w:rPrChange>
        </w:rPr>
        <w:t xml:space="preserve">Aurea prima </w:t>
      </w:r>
      <w:proofErr w:type="spellStart"/>
      <w:r w:rsidRPr="007C55D4">
        <w:rPr>
          <w:rFonts w:eastAsia="STSong"/>
          <w:iCs/>
          <w:rPrChange w:id="437" w:author="Copyeditor" w:date="2022-09-04T21:50:00Z">
            <w:rPr>
              <w:rFonts w:eastAsia="STSong"/>
              <w:i/>
            </w:rPr>
          </w:rPrChange>
        </w:rPr>
        <w:t>sata</w:t>
      </w:r>
      <w:proofErr w:type="spellEnd"/>
      <w:r w:rsidRPr="007C55D4">
        <w:rPr>
          <w:rFonts w:eastAsia="STSong"/>
          <w:iCs/>
          <w:rPrChange w:id="438" w:author="Copyeditor" w:date="2022-09-04T21:50:00Z">
            <w:rPr>
              <w:rFonts w:eastAsia="STSong"/>
              <w:i/>
            </w:rPr>
          </w:rPrChange>
        </w:rPr>
        <w:t xml:space="preserve"> </w:t>
      </w:r>
      <w:proofErr w:type="spellStart"/>
      <w:r w:rsidRPr="007C55D4">
        <w:rPr>
          <w:rFonts w:eastAsia="STSong"/>
          <w:iCs/>
          <w:rPrChange w:id="439" w:author="Copyeditor" w:date="2022-09-04T21:50:00Z">
            <w:rPr>
              <w:rFonts w:eastAsia="STSong"/>
              <w:i/>
            </w:rPr>
          </w:rPrChange>
        </w:rPr>
        <w:t>est</w:t>
      </w:r>
      <w:proofErr w:type="spellEnd"/>
      <w:r w:rsidRPr="007C55D4">
        <w:rPr>
          <w:rFonts w:eastAsia="STSong"/>
          <w:iCs/>
          <w:rPrChange w:id="440" w:author="Copyeditor" w:date="2022-09-04T21:50:00Z">
            <w:rPr>
              <w:rFonts w:eastAsia="STSong"/>
              <w:i/>
            </w:rPr>
          </w:rPrChange>
        </w:rPr>
        <w:t xml:space="preserve"> </w:t>
      </w:r>
      <w:proofErr w:type="spellStart"/>
      <w:r w:rsidRPr="007C55D4">
        <w:rPr>
          <w:rFonts w:eastAsia="STSong"/>
          <w:iCs/>
          <w:rPrChange w:id="441" w:author="Copyeditor" w:date="2022-09-04T21:50:00Z">
            <w:rPr>
              <w:rFonts w:eastAsia="STSong"/>
              <w:i/>
            </w:rPr>
          </w:rPrChange>
        </w:rPr>
        <w:t>aetas</w:t>
      </w:r>
      <w:proofErr w:type="spellEnd"/>
      <w:r w:rsidRPr="007C55D4">
        <w:rPr>
          <w:rFonts w:eastAsia="STSong"/>
          <w:iCs/>
          <w:rPrChange w:id="442" w:author="Copyeditor" w:date="2022-09-04T21:50:00Z">
            <w:rPr>
              <w:rFonts w:eastAsia="STSong"/>
              <w:i/>
            </w:rPr>
          </w:rPrChange>
        </w:rPr>
        <w:t xml:space="preserve">, </w:t>
      </w:r>
      <w:proofErr w:type="spellStart"/>
      <w:r w:rsidRPr="007C55D4">
        <w:rPr>
          <w:rFonts w:eastAsia="STSong"/>
          <w:iCs/>
          <w:rPrChange w:id="443" w:author="Copyeditor" w:date="2022-09-04T21:50:00Z">
            <w:rPr>
              <w:rFonts w:eastAsia="STSong"/>
              <w:i/>
            </w:rPr>
          </w:rPrChange>
        </w:rPr>
        <w:t>quae</w:t>
      </w:r>
      <w:proofErr w:type="spellEnd"/>
      <w:r w:rsidRPr="007C55D4">
        <w:rPr>
          <w:rFonts w:eastAsia="STSong"/>
          <w:iCs/>
          <w:rPrChange w:id="444" w:author="Copyeditor" w:date="2022-09-04T21:50:00Z">
            <w:rPr>
              <w:rFonts w:eastAsia="STSong"/>
              <w:i/>
            </w:rPr>
          </w:rPrChange>
        </w:rPr>
        <w:t xml:space="preserve"> </w:t>
      </w:r>
      <w:proofErr w:type="spellStart"/>
      <w:r w:rsidRPr="007C55D4">
        <w:rPr>
          <w:rFonts w:eastAsia="STSong"/>
          <w:iCs/>
          <w:rPrChange w:id="445" w:author="Copyeditor" w:date="2022-09-04T21:50:00Z">
            <w:rPr>
              <w:rFonts w:eastAsia="STSong"/>
              <w:i/>
            </w:rPr>
          </w:rPrChange>
        </w:rPr>
        <w:t>vindice</w:t>
      </w:r>
      <w:proofErr w:type="spellEnd"/>
      <w:r w:rsidRPr="007C55D4">
        <w:rPr>
          <w:rFonts w:eastAsia="STSong"/>
          <w:iCs/>
          <w:rPrChange w:id="446" w:author="Copyeditor" w:date="2022-09-04T21:50:00Z">
            <w:rPr>
              <w:rFonts w:eastAsia="STSong"/>
              <w:i/>
            </w:rPr>
          </w:rPrChange>
        </w:rPr>
        <w:t xml:space="preserve"> </w:t>
      </w:r>
      <w:proofErr w:type="spellStart"/>
      <w:r w:rsidRPr="007C55D4">
        <w:rPr>
          <w:rFonts w:eastAsia="STSong"/>
          <w:iCs/>
          <w:rPrChange w:id="447" w:author="Copyeditor" w:date="2022-09-04T21:50:00Z">
            <w:rPr>
              <w:rFonts w:eastAsia="STSong"/>
              <w:i/>
            </w:rPr>
          </w:rPrChange>
        </w:rPr>
        <w:t>nullo</w:t>
      </w:r>
      <w:proofErr w:type="spellEnd"/>
      <w:r w:rsidRPr="007C55D4">
        <w:rPr>
          <w:rFonts w:eastAsia="STSong"/>
          <w:iCs/>
          <w:rPrChange w:id="448" w:author="Copyeditor" w:date="2022-09-04T21:50:00Z">
            <w:rPr>
              <w:rFonts w:eastAsia="STSong"/>
              <w:i/>
            </w:rPr>
          </w:rPrChange>
        </w:rPr>
        <w:t xml:space="preserve">, / sponte </w:t>
      </w:r>
      <w:proofErr w:type="spellStart"/>
      <w:r w:rsidRPr="007C55D4">
        <w:rPr>
          <w:rFonts w:eastAsia="STSong"/>
          <w:iCs/>
          <w:rPrChange w:id="449" w:author="Copyeditor" w:date="2022-09-04T21:50:00Z">
            <w:rPr>
              <w:rFonts w:eastAsia="STSong"/>
              <w:i/>
            </w:rPr>
          </w:rPrChange>
        </w:rPr>
        <w:t>su</w:t>
      </w:r>
      <w:proofErr w:type="spellEnd"/>
      <w:r w:rsidRPr="007C55D4">
        <w:rPr>
          <w:rFonts w:eastAsia="STSong"/>
          <w:iCs/>
          <w:rPrChange w:id="450" w:author="Copyeditor" w:date="2022-09-04T21:50:00Z">
            <w:rPr>
              <w:rFonts w:eastAsia="STSong"/>
              <w:i/>
            </w:rPr>
          </w:rPrChange>
        </w:rPr>
        <w:t xml:space="preserve">, sine </w:t>
      </w:r>
      <w:proofErr w:type="spellStart"/>
      <w:r w:rsidRPr="007C55D4">
        <w:rPr>
          <w:rFonts w:eastAsia="STSong"/>
          <w:iCs/>
          <w:rPrChange w:id="451" w:author="Copyeditor" w:date="2022-09-04T21:50:00Z">
            <w:rPr>
              <w:rFonts w:eastAsia="STSong"/>
              <w:i/>
            </w:rPr>
          </w:rPrChange>
        </w:rPr>
        <w:t>lege</w:t>
      </w:r>
      <w:proofErr w:type="spellEnd"/>
      <w:r w:rsidRPr="007C55D4">
        <w:rPr>
          <w:rFonts w:eastAsia="STSong"/>
          <w:iCs/>
          <w:rPrChange w:id="452" w:author="Copyeditor" w:date="2022-09-04T21:50:00Z">
            <w:rPr>
              <w:rFonts w:eastAsia="STSong"/>
              <w:i/>
            </w:rPr>
          </w:rPrChange>
        </w:rPr>
        <w:t xml:space="preserve"> </w:t>
      </w:r>
      <w:proofErr w:type="spellStart"/>
      <w:r w:rsidRPr="007C55D4">
        <w:rPr>
          <w:rFonts w:eastAsia="STSong"/>
          <w:iCs/>
          <w:rPrChange w:id="453" w:author="Copyeditor" w:date="2022-09-04T21:50:00Z">
            <w:rPr>
              <w:rFonts w:eastAsia="STSong"/>
              <w:i/>
            </w:rPr>
          </w:rPrChange>
        </w:rPr>
        <w:t>fidem</w:t>
      </w:r>
      <w:proofErr w:type="spellEnd"/>
      <w:r w:rsidRPr="007C55D4">
        <w:rPr>
          <w:rFonts w:eastAsia="STSong"/>
          <w:iCs/>
          <w:rPrChange w:id="454" w:author="Copyeditor" w:date="2022-09-04T21:50:00Z">
            <w:rPr>
              <w:rFonts w:eastAsia="STSong"/>
              <w:i/>
            </w:rPr>
          </w:rPrChange>
        </w:rPr>
        <w:t xml:space="preserve"> </w:t>
      </w:r>
      <w:proofErr w:type="spellStart"/>
      <w:r w:rsidRPr="007C55D4">
        <w:rPr>
          <w:rFonts w:eastAsia="STSong"/>
          <w:iCs/>
          <w:rPrChange w:id="455" w:author="Copyeditor" w:date="2022-09-04T21:50:00Z">
            <w:rPr>
              <w:rFonts w:eastAsia="STSong"/>
              <w:i/>
            </w:rPr>
          </w:rPrChange>
        </w:rPr>
        <w:t>rectumque</w:t>
      </w:r>
      <w:proofErr w:type="spellEnd"/>
      <w:r w:rsidRPr="007C55D4">
        <w:rPr>
          <w:rFonts w:eastAsia="STSong"/>
          <w:iCs/>
          <w:rPrChange w:id="456" w:author="Copyeditor" w:date="2022-09-04T21:50:00Z">
            <w:rPr>
              <w:rFonts w:eastAsia="STSong"/>
              <w:i/>
            </w:rPr>
          </w:rPrChange>
        </w:rPr>
        <w:t xml:space="preserve"> </w:t>
      </w:r>
      <w:proofErr w:type="spellStart"/>
      <w:r w:rsidRPr="007C55D4">
        <w:rPr>
          <w:rFonts w:eastAsia="STSong"/>
          <w:iCs/>
          <w:rPrChange w:id="457" w:author="Copyeditor" w:date="2022-09-04T21:50:00Z">
            <w:rPr>
              <w:rFonts w:eastAsia="STSong"/>
              <w:i/>
            </w:rPr>
          </w:rPrChange>
        </w:rPr>
        <w:t>colebat</w:t>
      </w:r>
      <w:proofErr w:type="spellEnd"/>
      <w:r>
        <w:rPr>
          <w:rFonts w:eastAsia="STSong"/>
        </w:rPr>
        <w:t>”</w:t>
      </w:r>
      <w:r w:rsidRPr="00801DD0">
        <w:rPr>
          <w:rFonts w:eastAsia="STSong"/>
        </w:rPr>
        <w:t xml:space="preserve"> </w:t>
      </w:r>
      <w:r>
        <w:rPr>
          <w:rFonts w:eastAsia="STSong"/>
        </w:rPr>
        <w:t>(Ovid 1:89</w:t>
      </w:r>
      <w:del w:id="458" w:author="Copyeditor" w:date="2022-09-04T21:50:00Z">
        <w:r w:rsidDel="007C55D4">
          <w:rPr>
            <w:rFonts w:eastAsia="STSong"/>
          </w:rPr>
          <w:delText>-</w:delText>
        </w:r>
      </w:del>
      <w:ins w:id="459" w:author="Copyeditor" w:date="2022-09-04T21:50:00Z">
        <w:r w:rsidR="007C55D4">
          <w:rPr>
            <w:rFonts w:eastAsia="STSong"/>
          </w:rPr>
          <w:t>–</w:t>
        </w:r>
      </w:ins>
      <w:r>
        <w:rPr>
          <w:rFonts w:eastAsia="STSong"/>
        </w:rPr>
        <w:t>90).</w:t>
      </w:r>
    </w:p>
  </w:endnote>
  <w:endnote w:id="20">
    <w:p w14:paraId="34D97D14" w14:textId="375662EA" w:rsidR="007C13C9" w:rsidRPr="00CA6CC4" w:rsidRDefault="007C13C9" w:rsidP="00B41B7A">
      <w:pPr>
        <w:pStyle w:val="EndnoteText"/>
        <w:spacing w:line="480" w:lineRule="auto"/>
      </w:pPr>
      <w:r w:rsidRPr="00CA6CC4">
        <w:rPr>
          <w:rStyle w:val="EndnoteReference"/>
        </w:rPr>
        <w:endnoteRef/>
      </w:r>
      <w:r>
        <w:rPr>
          <w:rFonts w:eastAsia="STSong"/>
        </w:rPr>
        <w:t xml:space="preserve"> </w:t>
      </w:r>
      <w:del w:id="487" w:author="Copyeditor" w:date="2022-09-04T21:57:00Z">
        <w:r w:rsidDel="00C31D3D">
          <w:rPr>
            <w:rFonts w:eastAsia="STSong"/>
          </w:rPr>
          <w:delText>A</w:delText>
        </w:r>
        <w:r w:rsidRPr="00AC05DC" w:rsidDel="00C31D3D">
          <w:rPr>
            <w:rFonts w:eastAsia="STSong"/>
          </w:rPr>
          <w:delText xml:space="preserve"> local</w:delText>
        </w:r>
      </w:del>
      <w:ins w:id="488" w:author="Copyeditor" w:date="2022-09-04T21:57:00Z">
        <w:r w:rsidR="00C31D3D">
          <w:rPr>
            <w:rFonts w:eastAsia="STSong"/>
          </w:rPr>
          <w:t>This passage serves as</w:t>
        </w:r>
      </w:ins>
      <w:r w:rsidRPr="00AC05DC">
        <w:rPr>
          <w:rFonts w:eastAsia="STSong"/>
        </w:rPr>
        <w:t xml:space="preserve"> confirmation of Anabelle Patterson’s thesis that the </w:t>
      </w:r>
      <w:r w:rsidRPr="00AC05DC">
        <w:rPr>
          <w:rFonts w:eastAsia="STSong"/>
          <w:i/>
        </w:rPr>
        <w:t xml:space="preserve">Eclogues </w:t>
      </w:r>
      <w:r w:rsidRPr="00AC05DC">
        <w:rPr>
          <w:rFonts w:eastAsia="STSong"/>
        </w:rPr>
        <w:t xml:space="preserve">serve, throughout their varied and insistent reception and adaptation history, </w:t>
      </w:r>
      <w:r>
        <w:rPr>
          <w:rFonts w:eastAsia="STSong"/>
        </w:rPr>
        <w:t xml:space="preserve">as </w:t>
      </w:r>
      <w:r w:rsidRPr="00AC05DC">
        <w:rPr>
          <w:rFonts w:eastAsia="STSong"/>
        </w:rPr>
        <w:t>provocations to explore the connection between literary culture and ideology</w:t>
      </w:r>
      <w:r>
        <w:rPr>
          <w:rFonts w:eastAsia="STSong"/>
        </w:rPr>
        <w:t>.</w:t>
      </w:r>
    </w:p>
  </w:endnote>
  <w:endnote w:id="21">
    <w:p w14:paraId="3A600A41" w14:textId="1061BEB6" w:rsidR="007C13C9" w:rsidRDefault="007C13C9" w:rsidP="00B41B7A">
      <w:pPr>
        <w:pStyle w:val="EndnoteText"/>
        <w:spacing w:line="480" w:lineRule="auto"/>
      </w:pPr>
      <w:r>
        <w:rPr>
          <w:rStyle w:val="EndnoteReference"/>
        </w:rPr>
        <w:endnoteRef/>
      </w:r>
      <w:r>
        <w:t xml:space="preserve"> </w:t>
      </w:r>
      <w:r>
        <w:rPr>
          <w:rFonts w:eastAsia="STSong"/>
        </w:rPr>
        <w:t xml:space="preserve">Most hyperbolically, </w:t>
      </w:r>
      <w:r w:rsidRPr="00AC05DC">
        <w:rPr>
          <w:rFonts w:eastAsia="STSong"/>
        </w:rPr>
        <w:t>rams and sheep turn themselves rich colors</w:t>
      </w:r>
      <w:del w:id="497" w:author="Copyeditor" w:date="2022-09-04T22:01:00Z">
        <w:r w:rsidRPr="00AC05DC" w:rsidDel="00976054">
          <w:rPr>
            <w:rFonts w:eastAsia="STSong"/>
          </w:rPr>
          <w:delText xml:space="preserve"> – </w:delText>
        </w:r>
      </w:del>
      <w:ins w:id="498" w:author="Copyeditor" w:date="2022-09-04T22:01:00Z">
        <w:r w:rsidR="00976054">
          <w:rPr>
            <w:rFonts w:eastAsia="STSong"/>
          </w:rPr>
          <w:t>—</w:t>
        </w:r>
      </w:ins>
      <w:r w:rsidRPr="00AC05DC">
        <w:rPr>
          <w:rFonts w:eastAsia="STSong"/>
        </w:rPr>
        <w:t>purple, saffron, scarlet</w:t>
      </w:r>
      <w:del w:id="499" w:author="Copyeditor" w:date="2022-09-04T22:01:00Z">
        <w:r w:rsidRPr="00AC05DC" w:rsidDel="00976054">
          <w:rPr>
            <w:rFonts w:eastAsia="STSong"/>
          </w:rPr>
          <w:delText xml:space="preserve"> – </w:delText>
        </w:r>
      </w:del>
      <w:ins w:id="500" w:author="Copyeditor" w:date="2022-09-04T22:01:00Z">
        <w:r w:rsidR="00976054">
          <w:rPr>
            <w:rFonts w:eastAsia="STSong"/>
          </w:rPr>
          <w:t>—</w:t>
        </w:r>
      </w:ins>
      <w:r w:rsidRPr="00AC05DC">
        <w:rPr>
          <w:rFonts w:eastAsia="STSong"/>
        </w:rPr>
        <w:t>gamely obviating the need to dye their wool or skins</w:t>
      </w:r>
      <w:r>
        <w:rPr>
          <w:rFonts w:eastAsia="STSong"/>
        </w:rPr>
        <w:t xml:space="preserve"> (</w:t>
      </w:r>
      <w:proofErr w:type="spellStart"/>
      <w:r w:rsidRPr="00770A3E">
        <w:rPr>
          <w:rFonts w:eastAsia="STSong"/>
        </w:rPr>
        <w:t xml:space="preserve">see </w:t>
      </w:r>
      <w:r w:rsidR="00770A3E" w:rsidRPr="00770A3E">
        <w:rPr>
          <w:rFonts w:eastAsia="STSong"/>
        </w:rPr>
        <w:t>n</w:t>
      </w:r>
      <w:proofErr w:type="spellEnd"/>
      <w:r w:rsidR="00770A3E" w:rsidRPr="00770A3E">
        <w:rPr>
          <w:rFonts w:eastAsia="STSong"/>
        </w:rPr>
        <w:t>. 2</w:t>
      </w:r>
      <w:ins w:id="501" w:author="Copyeditor" w:date="2022-09-04T22:02:00Z">
        <w:r w:rsidR="00976054">
          <w:rPr>
            <w:rFonts w:eastAsia="STSong"/>
          </w:rPr>
          <w:t>7</w:t>
        </w:r>
      </w:ins>
      <w:del w:id="502" w:author="Copyeditor" w:date="2022-09-04T22:02:00Z">
        <w:r w:rsidR="005F474C" w:rsidDel="00976054">
          <w:rPr>
            <w:rFonts w:eastAsia="STSong"/>
          </w:rPr>
          <w:delText>8</w:delText>
        </w:r>
        <w:r w:rsidR="00770A3E" w:rsidRPr="00770A3E" w:rsidDel="00976054">
          <w:rPr>
            <w:rFonts w:eastAsia="STSong"/>
          </w:rPr>
          <w:delText>,</w:delText>
        </w:r>
      </w:del>
      <w:r w:rsidR="00770A3E" w:rsidRPr="00770A3E">
        <w:rPr>
          <w:rFonts w:eastAsia="STSong"/>
        </w:rPr>
        <w:t xml:space="preserve"> below</w:t>
      </w:r>
      <w:r w:rsidRPr="00770A3E">
        <w:rPr>
          <w:rFonts w:eastAsia="STSong"/>
        </w:rPr>
        <w:t>).</w:t>
      </w:r>
      <w:r w:rsidRPr="00AC05DC">
        <w:rPr>
          <w:rFonts w:eastAsia="STSong"/>
        </w:rPr>
        <w:t xml:space="preserve"> In </w:t>
      </w:r>
      <w:r>
        <w:rPr>
          <w:rFonts w:eastAsia="STSong"/>
        </w:rPr>
        <w:t>Virgil’s “technicolor” animal skins (</w:t>
      </w:r>
      <w:proofErr w:type="spellStart"/>
      <w:r>
        <w:rPr>
          <w:rFonts w:eastAsia="STSong"/>
        </w:rPr>
        <w:t>Rosenmeyer</w:t>
      </w:r>
      <w:proofErr w:type="spellEnd"/>
      <w:r>
        <w:rPr>
          <w:rFonts w:eastAsia="STSong"/>
        </w:rPr>
        <w:t xml:space="preserve"> 217),</w:t>
      </w:r>
      <w:r w:rsidRPr="00AC05DC">
        <w:rPr>
          <w:rFonts w:eastAsia="STSong"/>
        </w:rPr>
        <w:t xml:space="preserve"> the </w:t>
      </w:r>
      <w:r>
        <w:rPr>
          <w:rFonts w:eastAsia="STSong"/>
        </w:rPr>
        <w:t>later</w:t>
      </w:r>
      <w:r w:rsidRPr="00AC05DC">
        <w:rPr>
          <w:rFonts w:eastAsia="STSong"/>
        </w:rPr>
        <w:t xml:space="preserve"> parodist of </w:t>
      </w:r>
      <w:r>
        <w:rPr>
          <w:rFonts w:eastAsia="STSong"/>
        </w:rPr>
        <w:t xml:space="preserve">Erasmus </w:t>
      </w:r>
      <w:r w:rsidRPr="00AC05DC">
        <w:rPr>
          <w:rFonts w:eastAsia="STSong"/>
        </w:rPr>
        <w:t>Darwin finds his mark</w:t>
      </w:r>
      <w:r>
        <w:rPr>
          <w:rFonts w:eastAsia="STSong"/>
        </w:rPr>
        <w:t>: w</w:t>
      </w:r>
      <w:r w:rsidRPr="00AC05DC">
        <w:rPr>
          <w:rFonts w:eastAsia="STSong"/>
        </w:rPr>
        <w:t>here “nature” is poetically induced past fruiting and farming into textile manufacture</w:t>
      </w:r>
      <w:r>
        <w:rPr>
          <w:rFonts w:eastAsia="STSong"/>
        </w:rPr>
        <w:t xml:space="preserve"> and manipulation</w:t>
      </w:r>
      <w:ins w:id="503" w:author="Copyeditor" w:date="2022-09-04T22:03:00Z">
        <w:r w:rsidR="00976054">
          <w:rPr>
            <w:rFonts w:eastAsia="STSong"/>
          </w:rPr>
          <w:t xml:space="preserve">, </w:t>
        </w:r>
      </w:ins>
      <w:del w:id="504" w:author="Copyeditor" w:date="2022-09-04T22:03:00Z">
        <w:r w:rsidRPr="00AC05DC" w:rsidDel="00976054">
          <w:rPr>
            <w:rFonts w:eastAsia="STSong"/>
          </w:rPr>
          <w:delText xml:space="preserve"> – </w:delText>
        </w:r>
      </w:del>
      <w:r>
        <w:rPr>
          <w:rFonts w:eastAsia="STSong"/>
        </w:rPr>
        <w:t>there</w:t>
      </w:r>
      <w:r w:rsidRPr="00AC05DC">
        <w:rPr>
          <w:rFonts w:eastAsia="STSong"/>
        </w:rPr>
        <w:t xml:space="preserve"> is an emblem for the hubris of experimental philosophy and textual artistry at the dawn of the Industrial Age.</w:t>
      </w:r>
      <w:r>
        <w:rPr>
          <w:rFonts w:eastAsia="STSong"/>
        </w:rPr>
        <w:t xml:space="preserve"> (</w:t>
      </w:r>
      <w:r>
        <w:rPr>
          <w:rFonts w:eastAsia="STSong"/>
          <w:i/>
          <w:iCs/>
        </w:rPr>
        <w:t>The Golden Age</w:t>
      </w:r>
      <w:r w:rsidRPr="00AC05DC">
        <w:rPr>
          <w:rFonts w:eastAsia="STSong"/>
        </w:rPr>
        <w:t xml:space="preserve"> both adapts </w:t>
      </w:r>
      <w:r>
        <w:rPr>
          <w:rFonts w:eastAsia="STSong"/>
        </w:rPr>
        <w:t>these</w:t>
      </w:r>
      <w:r w:rsidRPr="00AC05DC">
        <w:rPr>
          <w:rFonts w:eastAsia="STSong"/>
        </w:rPr>
        <w:t xml:space="preserve"> lines and provides the Latin in a footnote to make sure no one misses the reference</w:t>
      </w:r>
      <w:r>
        <w:rPr>
          <w:rFonts w:eastAsia="STSong"/>
        </w:rPr>
        <w:t xml:space="preserve"> [5, 5n]</w:t>
      </w:r>
      <w:proofErr w:type="gramStart"/>
      <w:r>
        <w:rPr>
          <w:rFonts w:eastAsia="STSong"/>
        </w:rPr>
        <w:t>)</w:t>
      </w:r>
      <w:r w:rsidRPr="00AC05DC">
        <w:rPr>
          <w:rFonts w:eastAsia="STSong"/>
        </w:rPr>
        <w:t>.</w:t>
      </w:r>
      <w:r>
        <w:rPr>
          <w:rFonts w:eastAsia="STSong"/>
        </w:rPr>
        <w:t>The</w:t>
      </w:r>
      <w:proofErr w:type="gramEnd"/>
      <w:r w:rsidRPr="00AC05DC">
        <w:rPr>
          <w:rFonts w:eastAsia="STSong"/>
        </w:rPr>
        <w:t xml:space="preserve"> </w:t>
      </w:r>
      <w:r>
        <w:rPr>
          <w:rFonts w:eastAsia="STSong"/>
        </w:rPr>
        <w:t>parodist clearly</w:t>
      </w:r>
      <w:r w:rsidRPr="00AC05DC">
        <w:rPr>
          <w:rFonts w:eastAsia="STSong"/>
        </w:rPr>
        <w:t xml:space="preserve"> sees </w:t>
      </w:r>
      <w:r>
        <w:rPr>
          <w:rFonts w:eastAsia="STSong"/>
        </w:rPr>
        <w:t>a distinction without a</w:t>
      </w:r>
      <w:r w:rsidRPr="00AC05DC">
        <w:rPr>
          <w:rFonts w:eastAsia="STSong"/>
        </w:rPr>
        <w:t xml:space="preserve"> difference between trying to intervene technically in plant fertility (to “</w:t>
      </w:r>
      <w:proofErr w:type="spellStart"/>
      <w:r w:rsidRPr="00AC05DC">
        <w:rPr>
          <w:rFonts w:eastAsia="STSong"/>
        </w:rPr>
        <w:t>regulat</w:t>
      </w:r>
      <w:proofErr w:type="spellEnd"/>
      <w:r w:rsidRPr="00AC05DC">
        <w:rPr>
          <w:rFonts w:eastAsia="STSong"/>
        </w:rPr>
        <w:t>[e] the vegetable functions”) and the Golden Age vision of their spontaneous technicity that he summons to ridicule that project</w:t>
      </w:r>
      <w:ins w:id="505" w:author="Copyeditor" w:date="2022-09-04T22:15:00Z">
        <w:r w:rsidR="002F5712">
          <w:rPr>
            <w:rFonts w:eastAsia="STSong"/>
          </w:rPr>
          <w:t xml:space="preserve"> (#)</w:t>
        </w:r>
      </w:ins>
      <w:r w:rsidRPr="00AC05DC">
        <w:rPr>
          <w:rFonts w:eastAsia="STSong"/>
        </w:rPr>
        <w:t xml:space="preserve">. The latter is ideological cover for the former, and both instantiate what </w:t>
      </w:r>
      <w:r w:rsidRPr="00AC05DC">
        <w:rPr>
          <w:rFonts w:eastAsia="STSong"/>
          <w:i/>
        </w:rPr>
        <w:t xml:space="preserve">Anti-Jacobin </w:t>
      </w:r>
      <w:r w:rsidRPr="00AC05DC">
        <w:rPr>
          <w:rFonts w:eastAsia="STSong"/>
        </w:rPr>
        <w:t xml:space="preserve">satirists on the British right would soon distill as the core Darwinian/Jacobin fallacy: “Whatever is, is wrong” (a perversion of the quiescent motto of that </w:t>
      </w:r>
      <w:r w:rsidRPr="002F5712">
        <w:rPr>
          <w:rFonts w:eastAsia="STSong"/>
          <w:iCs/>
          <w:rPrChange w:id="506" w:author="Copyeditor" w:date="2022-09-04T22:17:00Z">
            <w:rPr>
              <w:rFonts w:eastAsia="STSong"/>
              <w:i/>
            </w:rPr>
          </w:rPrChange>
        </w:rPr>
        <w:t>responsible</w:t>
      </w:r>
      <w:r w:rsidRPr="00AC05DC">
        <w:rPr>
          <w:rFonts w:eastAsia="STSong"/>
        </w:rPr>
        <w:t xml:space="preserve"> couplet artist, Alexander Pope), which also constitutes a bad faith and unchristian promise to the rabble that hard labor is not their lot in this life. Though concern for the status of non</w:t>
      </w:r>
      <w:del w:id="507" w:author="Copyeditor" w:date="2022-09-04T22:18:00Z">
        <w:r w:rsidRPr="00AC05DC" w:rsidDel="002F5712">
          <w:rPr>
            <w:rFonts w:eastAsia="STSong"/>
          </w:rPr>
          <w:delText>-</w:delText>
        </w:r>
      </w:del>
      <w:r w:rsidRPr="00AC05DC">
        <w:rPr>
          <w:rFonts w:eastAsia="STSong"/>
        </w:rPr>
        <w:t xml:space="preserve">human natures </w:t>
      </w:r>
      <w:r>
        <w:rPr>
          <w:rFonts w:eastAsia="STSong"/>
        </w:rPr>
        <w:t>is merely an incidental</w:t>
      </w:r>
      <w:r w:rsidRPr="00AC05DC">
        <w:rPr>
          <w:rFonts w:eastAsia="STSong"/>
        </w:rPr>
        <w:t xml:space="preserve"> byproduct of the parodist’s concern for the British social hierarchy (the </w:t>
      </w:r>
      <w:r>
        <w:rPr>
          <w:rFonts w:eastAsia="STSong"/>
        </w:rPr>
        <w:t>O</w:t>
      </w:r>
      <w:r w:rsidRPr="00AC05DC">
        <w:rPr>
          <w:rFonts w:eastAsia="STSong"/>
        </w:rPr>
        <w:t xml:space="preserve">rder of Nature in the </w:t>
      </w:r>
      <w:proofErr w:type="spellStart"/>
      <w:r w:rsidRPr="00AC05DC">
        <w:rPr>
          <w:rFonts w:eastAsia="STSong"/>
        </w:rPr>
        <w:t>Burkean</w:t>
      </w:r>
      <w:proofErr w:type="spellEnd"/>
      <w:r w:rsidRPr="00AC05DC">
        <w:rPr>
          <w:rFonts w:eastAsia="STSong"/>
        </w:rPr>
        <w:t xml:space="preserve"> sense), we glimpse in his early suspicion of GMO-logic how the conservative principle of deference to the extant contributes to a conservation ecology.</w:t>
      </w:r>
      <w:r>
        <w:rPr>
          <w:rFonts w:eastAsia="STSong"/>
        </w:rPr>
        <w:t xml:space="preserve"> See </w:t>
      </w:r>
      <w:r w:rsidRPr="00C06F05">
        <w:t xml:space="preserve">the </w:t>
      </w:r>
      <w:proofErr w:type="spellStart"/>
      <w:r w:rsidRPr="00C06F05">
        <w:rPr>
          <w:i/>
        </w:rPr>
        <w:t>The</w:t>
      </w:r>
      <w:proofErr w:type="spellEnd"/>
      <w:r w:rsidRPr="00C06F05">
        <w:rPr>
          <w:i/>
        </w:rPr>
        <w:t xml:space="preserve"> Anti-Jacobin, or Weekly Examiner</w:t>
      </w:r>
      <w:r w:rsidRPr="00C06F05">
        <w:t xml:space="preserve">’s introduction to </w:t>
      </w:r>
      <w:r>
        <w:t>another</w:t>
      </w:r>
      <w:r w:rsidRPr="00C06F05">
        <w:t xml:space="preserve"> hilarious and damning satire of Darwin, “The Loves of the Triangles”</w:t>
      </w:r>
      <w:r>
        <w:t xml:space="preserve"> (1798) </w:t>
      </w:r>
      <w:ins w:id="508" w:author="Copyeditor" w:date="2022-09-04T22:20:00Z">
        <w:r w:rsidR="00723882">
          <w:t xml:space="preserve">published anonymously </w:t>
        </w:r>
      </w:ins>
      <w:r>
        <w:t>by Canning and Frere</w:t>
      </w:r>
      <w:r w:rsidRPr="00C06F05">
        <w:t>: “We contend, that ‘</w:t>
      </w:r>
      <w:r w:rsidRPr="00C06F05">
        <w:rPr>
          <w:i/>
        </w:rPr>
        <w:t xml:space="preserve">Whatever is, is </w:t>
      </w:r>
      <w:r w:rsidRPr="005350C8">
        <w:t>WRONG</w:t>
      </w:r>
      <w:r w:rsidRPr="00723882">
        <w:rPr>
          <w:iCs/>
          <w:rPrChange w:id="509" w:author="Copyeditor" w:date="2022-09-04T22:20:00Z">
            <w:rPr>
              <w:i/>
            </w:rPr>
          </w:rPrChange>
        </w:rPr>
        <w:t>;’</w:t>
      </w:r>
      <w:r w:rsidRPr="00C06F05">
        <w:rPr>
          <w:i/>
        </w:rPr>
        <w:t xml:space="preserve"> </w:t>
      </w:r>
      <w:r w:rsidRPr="00C06F05">
        <w:t xml:space="preserve">that </w:t>
      </w:r>
      <w:r>
        <w:t>I</w:t>
      </w:r>
      <w:r w:rsidRPr="00C06F05">
        <w:t xml:space="preserve">nstitutions, civil and religious, that </w:t>
      </w:r>
      <w:r>
        <w:t>S</w:t>
      </w:r>
      <w:r w:rsidRPr="00C06F05">
        <w:t xml:space="preserve">ocial </w:t>
      </w:r>
      <w:r>
        <w:t>Or</w:t>
      </w:r>
      <w:r w:rsidRPr="00C06F05">
        <w:t xml:space="preserve">der (as it is called in </w:t>
      </w:r>
      <w:r w:rsidRPr="00C06F05">
        <w:rPr>
          <w:i/>
        </w:rPr>
        <w:t xml:space="preserve">your </w:t>
      </w:r>
      <w:r w:rsidRPr="00C06F05">
        <w:t xml:space="preserve">cant) and </w:t>
      </w:r>
      <w:r>
        <w:t>R</w:t>
      </w:r>
      <w:r w:rsidRPr="00C06F05">
        <w:t xml:space="preserve">egular </w:t>
      </w:r>
      <w:r>
        <w:t>Go</w:t>
      </w:r>
      <w:r w:rsidRPr="00C06F05">
        <w:t xml:space="preserve">vernment and </w:t>
      </w:r>
      <w:r>
        <w:t>L</w:t>
      </w:r>
      <w:r w:rsidRPr="00C06F05">
        <w:t>aw</w:t>
      </w:r>
      <w:ins w:id="510" w:author="Copyeditor" w:date="2022-09-04T22:20:00Z">
        <w:r w:rsidR="00723882">
          <w:t> </w:t>
        </w:r>
      </w:ins>
      <w:ins w:id="511" w:author="Copyeditor" w:date="2022-09-04T22:21:00Z">
        <w:r w:rsidR="00723882">
          <w:t>. . . </w:t>
        </w:r>
      </w:ins>
      <w:del w:id="512" w:author="Copyeditor" w:date="2022-09-04T22:20:00Z">
        <w:r w:rsidRPr="00C06F05" w:rsidDel="00723882">
          <w:delText xml:space="preserve"> … </w:delText>
        </w:r>
      </w:del>
      <w:r w:rsidRPr="00C06F05">
        <w:t xml:space="preserve">are but so many cramps and fetters on the free agency of man’s </w:t>
      </w:r>
      <w:r w:rsidRPr="00C06F05">
        <w:rPr>
          <w:i/>
        </w:rPr>
        <w:t xml:space="preserve">natural intellect </w:t>
      </w:r>
      <w:r w:rsidRPr="00C06F05">
        <w:t xml:space="preserve">and </w:t>
      </w:r>
      <w:r w:rsidRPr="00C06F05">
        <w:rPr>
          <w:i/>
        </w:rPr>
        <w:t>moral sensibility</w:t>
      </w:r>
      <w:r w:rsidRPr="00C06F05">
        <w:t>”</w:t>
      </w:r>
      <w:r>
        <w:t xml:space="preserve"> </w:t>
      </w:r>
      <w:ins w:id="513" w:author="Copyeditor" w:date="2022-09-04T22:21:00Z">
        <w:r w:rsidR="00723882">
          <w:t>(</w:t>
        </w:r>
      </w:ins>
      <w:r>
        <w:t>164</w:t>
      </w:r>
      <w:ins w:id="514" w:author="Copyeditor" w:date="2022-09-04T22:21:00Z">
        <w:r w:rsidR="00723882">
          <w:t>)</w:t>
        </w:r>
      </w:ins>
      <w:r>
        <w:t xml:space="preserve">. </w:t>
      </w:r>
      <w:r w:rsidRPr="00C06F05">
        <w:t xml:space="preserve">On “green conservativism,” see </w:t>
      </w:r>
      <w:proofErr w:type="spellStart"/>
      <w:ins w:id="515" w:author="Copyeditor" w:date="2022-09-04T22:21:00Z">
        <w:r w:rsidR="00723882">
          <w:t>Katey</w:t>
        </w:r>
        <w:proofErr w:type="spellEnd"/>
        <w:r w:rsidR="00723882">
          <w:t xml:space="preserve"> </w:t>
        </w:r>
      </w:ins>
      <w:r w:rsidRPr="00C06F05">
        <w:t>Castellano</w:t>
      </w:r>
      <w:del w:id="516" w:author="Copyeditor" w:date="2022-09-04T22:21:00Z">
        <w:r w:rsidRPr="00C06F05" w:rsidDel="00723882">
          <w:delText>, e.g.</w:delText>
        </w:r>
      </w:del>
      <w:ins w:id="517" w:author="Copyeditor" w:date="2022-09-04T22:21:00Z">
        <w:r w:rsidR="00723882">
          <w:t>.</w:t>
        </w:r>
      </w:ins>
    </w:p>
  </w:endnote>
  <w:endnote w:id="22">
    <w:p w14:paraId="2F83E03C" w14:textId="2E19AB77" w:rsidR="00801DD0" w:rsidRPr="00276F5D" w:rsidRDefault="00801DD0" w:rsidP="00B41B7A">
      <w:pPr>
        <w:spacing w:line="480" w:lineRule="auto"/>
        <w:rPr>
          <w:rFonts w:eastAsia="STSong"/>
          <w:sz w:val="20"/>
          <w:szCs w:val="20"/>
        </w:rPr>
      </w:pPr>
      <w:r w:rsidRPr="00276F5D">
        <w:rPr>
          <w:rStyle w:val="EndnoteReference"/>
          <w:sz w:val="20"/>
          <w:szCs w:val="20"/>
        </w:rPr>
        <w:endnoteRef/>
      </w:r>
      <w:r w:rsidRPr="00276F5D">
        <w:rPr>
          <w:sz w:val="20"/>
          <w:szCs w:val="20"/>
        </w:rPr>
        <w:t xml:space="preserve"> </w:t>
      </w:r>
      <w:r w:rsidRPr="00276F5D">
        <w:rPr>
          <w:rFonts w:eastAsia="STSong"/>
          <w:sz w:val="20"/>
          <w:szCs w:val="20"/>
        </w:rPr>
        <w:t>Th</w:t>
      </w:r>
      <w:r>
        <w:rPr>
          <w:rFonts w:eastAsia="STSong"/>
          <w:sz w:val="20"/>
          <w:szCs w:val="20"/>
        </w:rPr>
        <w:t>e</w:t>
      </w:r>
      <w:r w:rsidRPr="00276F5D">
        <w:rPr>
          <w:rFonts w:eastAsia="STSong"/>
          <w:sz w:val="20"/>
          <w:szCs w:val="20"/>
        </w:rPr>
        <w:t xml:space="preserve"> Marxian line of </w:t>
      </w:r>
      <w:r>
        <w:rPr>
          <w:rFonts w:eastAsia="STSong"/>
          <w:sz w:val="20"/>
          <w:szCs w:val="20"/>
        </w:rPr>
        <w:t>ideology critique</w:t>
      </w:r>
      <w:r w:rsidRPr="00276F5D">
        <w:rPr>
          <w:rFonts w:eastAsia="STSong"/>
          <w:sz w:val="20"/>
          <w:szCs w:val="20"/>
        </w:rPr>
        <w:t xml:space="preserve"> is </w:t>
      </w:r>
      <w:r>
        <w:rPr>
          <w:rFonts w:eastAsia="STSong"/>
          <w:sz w:val="20"/>
          <w:szCs w:val="20"/>
        </w:rPr>
        <w:t>brilliantly executed in</w:t>
      </w:r>
      <w:r w:rsidRPr="00276F5D">
        <w:rPr>
          <w:rFonts w:eastAsia="STSong"/>
          <w:sz w:val="20"/>
          <w:szCs w:val="20"/>
        </w:rPr>
        <w:t xml:space="preserve"> </w:t>
      </w:r>
      <w:proofErr w:type="spellStart"/>
      <w:r w:rsidRPr="00276F5D">
        <w:rPr>
          <w:rFonts w:eastAsia="STSong"/>
          <w:sz w:val="20"/>
          <w:szCs w:val="20"/>
        </w:rPr>
        <w:t>Bewell’s</w:t>
      </w:r>
      <w:proofErr w:type="spellEnd"/>
      <w:r w:rsidRPr="00276F5D">
        <w:rPr>
          <w:rFonts w:eastAsia="STSong"/>
          <w:sz w:val="20"/>
          <w:szCs w:val="20"/>
        </w:rPr>
        <w:t xml:space="preserve"> </w:t>
      </w:r>
      <w:r>
        <w:rPr>
          <w:rFonts w:eastAsia="STSong"/>
          <w:sz w:val="20"/>
          <w:szCs w:val="20"/>
        </w:rPr>
        <w:t>latest</w:t>
      </w:r>
      <w:r w:rsidRPr="00276F5D">
        <w:rPr>
          <w:rFonts w:eastAsia="STSong"/>
          <w:sz w:val="20"/>
          <w:szCs w:val="20"/>
        </w:rPr>
        <w:t xml:space="preserve"> reading of</w:t>
      </w:r>
      <w:r>
        <w:rPr>
          <w:rFonts w:eastAsia="STSong"/>
          <w:sz w:val="20"/>
          <w:szCs w:val="20"/>
        </w:rPr>
        <w:t xml:space="preserve"> </w:t>
      </w:r>
      <w:r>
        <w:rPr>
          <w:rFonts w:eastAsia="STSong"/>
          <w:i/>
          <w:iCs/>
          <w:sz w:val="20"/>
          <w:szCs w:val="20"/>
        </w:rPr>
        <w:t>The Botanic Garden</w:t>
      </w:r>
      <w:r>
        <w:rPr>
          <w:rFonts w:eastAsia="STSong"/>
          <w:sz w:val="20"/>
          <w:szCs w:val="20"/>
        </w:rPr>
        <w:t xml:space="preserve">. </w:t>
      </w:r>
      <w:proofErr w:type="spellStart"/>
      <w:r>
        <w:rPr>
          <w:rFonts w:eastAsia="STSong"/>
          <w:sz w:val="20"/>
          <w:szCs w:val="20"/>
        </w:rPr>
        <w:t>Bewell</w:t>
      </w:r>
      <w:proofErr w:type="spellEnd"/>
      <w:r>
        <w:rPr>
          <w:rFonts w:eastAsia="STSong"/>
          <w:sz w:val="20"/>
          <w:szCs w:val="20"/>
        </w:rPr>
        <w:t xml:space="preserve"> sees</w:t>
      </w:r>
      <w:r w:rsidRPr="00276F5D">
        <w:rPr>
          <w:rFonts w:eastAsia="STSong"/>
          <w:sz w:val="20"/>
          <w:szCs w:val="20"/>
        </w:rPr>
        <w:t xml:space="preserve"> Darwin’s dazzling, animate botanicals as celebrating “the metamorphosis of nature into commodities” and thereby cashing in on a booming global trade in plants that was utterly transforming the “nature” of both colony and metropole (</w:t>
      </w:r>
      <w:ins w:id="519" w:author="Copyeditor" w:date="2022-09-04T22:24:00Z">
        <w:r w:rsidR="00D75AC1">
          <w:rPr>
            <w:rFonts w:eastAsia="STSong"/>
            <w:i/>
            <w:iCs/>
            <w:sz w:val="20"/>
            <w:szCs w:val="20"/>
          </w:rPr>
          <w:t xml:space="preserve">Natures </w:t>
        </w:r>
      </w:ins>
      <w:del w:id="520" w:author="Copyeditor" w:date="2022-09-04T22:24:00Z">
        <w:r w:rsidRPr="00276F5D" w:rsidDel="00D75AC1">
          <w:rPr>
            <w:rFonts w:eastAsia="STSong"/>
            <w:sz w:val="20"/>
            <w:szCs w:val="20"/>
          </w:rPr>
          <w:delText xml:space="preserve">2017 </w:delText>
        </w:r>
      </w:del>
      <w:r w:rsidRPr="00276F5D">
        <w:rPr>
          <w:rFonts w:eastAsia="STSong"/>
          <w:sz w:val="20"/>
          <w:szCs w:val="20"/>
        </w:rPr>
        <w:t xml:space="preserve">69, 79). </w:t>
      </w:r>
    </w:p>
  </w:endnote>
  <w:endnote w:id="23">
    <w:p w14:paraId="0C8353B7" w14:textId="5057EDBC" w:rsidR="00801DD0" w:rsidRDefault="00801DD0" w:rsidP="00B41B7A">
      <w:pPr>
        <w:pStyle w:val="EndnoteText"/>
        <w:spacing w:line="480" w:lineRule="auto"/>
      </w:pPr>
      <w:r>
        <w:rPr>
          <w:rStyle w:val="EndnoteReference"/>
        </w:rPr>
        <w:endnoteRef/>
      </w:r>
      <w:r>
        <w:t xml:space="preserve"> </w:t>
      </w:r>
      <w:r w:rsidRPr="00276F5D">
        <w:rPr>
          <w:rFonts w:eastAsia="STSong"/>
          <w:bCs/>
        </w:rPr>
        <w:t>Visionary radicalism, wish fulfillment, and class apologetics so openly and intimately entwine in the genealogy of this particular eco-utopian imaginary that it will</w:t>
      </w:r>
      <w:del w:id="522" w:author="Copyeditor" w:date="2022-09-04T22:25:00Z">
        <w:r w:rsidRPr="00276F5D" w:rsidDel="00D75AC1">
          <w:rPr>
            <w:rFonts w:eastAsia="STSong"/>
            <w:bCs/>
          </w:rPr>
          <w:delText xml:space="preserve"> – </w:delText>
        </w:r>
      </w:del>
      <w:ins w:id="523" w:author="Copyeditor" w:date="2022-09-04T22:25:00Z">
        <w:r w:rsidR="00D75AC1">
          <w:rPr>
            <w:rFonts w:eastAsia="STSong"/>
            <w:bCs/>
          </w:rPr>
          <w:t>—</w:t>
        </w:r>
      </w:ins>
      <w:r w:rsidRPr="00276F5D">
        <w:rPr>
          <w:rFonts w:eastAsia="STSong"/>
          <w:bCs/>
        </w:rPr>
        <w:t>and should</w:t>
      </w:r>
      <w:del w:id="524" w:author="Copyeditor" w:date="2022-09-04T22:25:00Z">
        <w:r w:rsidRPr="00276F5D" w:rsidDel="00D75AC1">
          <w:rPr>
            <w:rFonts w:eastAsia="STSong"/>
            <w:bCs/>
          </w:rPr>
          <w:delText xml:space="preserve"> -- </w:delText>
        </w:r>
      </w:del>
      <w:ins w:id="525" w:author="Copyeditor" w:date="2022-09-04T22:25:00Z">
        <w:r w:rsidR="00D75AC1">
          <w:rPr>
            <w:rFonts w:eastAsia="STSong"/>
            <w:bCs/>
          </w:rPr>
          <w:t>—</w:t>
        </w:r>
      </w:ins>
      <w:r w:rsidRPr="00276F5D">
        <w:rPr>
          <w:rFonts w:eastAsia="STSong"/>
          <w:bCs/>
        </w:rPr>
        <w:t xml:space="preserve">remain permanently susceptible of ideology critique. </w:t>
      </w:r>
      <w:r>
        <w:rPr>
          <w:rFonts w:eastAsia="STSong"/>
        </w:rPr>
        <w:t>Following Karl Mannheim, the first to mutually theorize “ideology” and “utopia,” we might differentiate between these two dimensions of mental “incongruence with the state of reality” by asking whether a given orientation, were it to “pass over into conduct,” would “shatter” the existing order of things (utopia) or ensure its maintenance (ideology) (173</w:t>
      </w:r>
      <w:r w:rsidRPr="00276F5D">
        <w:rPr>
          <w:rFonts w:eastAsia="STSong"/>
        </w:rPr>
        <w:t>).</w:t>
      </w:r>
    </w:p>
  </w:endnote>
  <w:endnote w:id="24">
    <w:p w14:paraId="3ADDF479" w14:textId="0BB6B757" w:rsidR="00801DD0" w:rsidRDefault="00801DD0" w:rsidP="00B41B7A">
      <w:pPr>
        <w:pStyle w:val="EndnoteText"/>
        <w:spacing w:line="480" w:lineRule="auto"/>
      </w:pPr>
      <w:r>
        <w:rPr>
          <w:rStyle w:val="EndnoteReference"/>
        </w:rPr>
        <w:endnoteRef/>
      </w:r>
      <w:r>
        <w:t xml:space="preserve"> </w:t>
      </w:r>
      <w:r>
        <w:rPr>
          <w:rFonts w:eastAsia="STSong"/>
        </w:rPr>
        <w:t xml:space="preserve">Here we can trace an </w:t>
      </w:r>
      <w:r w:rsidRPr="00AC05DC">
        <w:rPr>
          <w:rFonts w:eastAsia="STSong"/>
        </w:rPr>
        <w:t>affordance of the Epicurean</w:t>
      </w:r>
      <w:r>
        <w:rPr>
          <w:rFonts w:eastAsia="STSong"/>
        </w:rPr>
        <w:t xml:space="preserve"> and Lucretian</w:t>
      </w:r>
      <w:r w:rsidRPr="00AC05DC">
        <w:rPr>
          <w:rFonts w:eastAsia="STSong"/>
        </w:rPr>
        <w:t xml:space="preserve"> tradition that </w:t>
      </w:r>
      <w:r>
        <w:rPr>
          <w:rFonts w:eastAsia="STSong"/>
        </w:rPr>
        <w:t xml:space="preserve">Erasmus </w:t>
      </w:r>
      <w:r w:rsidRPr="00AC05DC">
        <w:rPr>
          <w:rFonts w:eastAsia="STSong"/>
        </w:rPr>
        <w:t>Darwin shared with Virgil</w:t>
      </w:r>
      <w:r>
        <w:rPr>
          <w:rFonts w:eastAsia="STSong"/>
        </w:rPr>
        <w:t xml:space="preserve">, </w:t>
      </w:r>
      <w:r w:rsidRPr="00AC05DC">
        <w:rPr>
          <w:rFonts w:eastAsia="STSong"/>
        </w:rPr>
        <w:t>Ovid</w:t>
      </w:r>
      <w:r>
        <w:rPr>
          <w:rFonts w:eastAsia="STSong"/>
        </w:rPr>
        <w:t>, Theocritus</w:t>
      </w:r>
      <w:ins w:id="533" w:author="Copyeditor" w:date="2022-09-04T22:31:00Z">
        <w:r w:rsidR="007F4B17">
          <w:rPr>
            <w:rFonts w:eastAsia="STSong"/>
          </w:rPr>
          <w:t>,</w:t>
        </w:r>
      </w:ins>
      <w:r>
        <w:rPr>
          <w:rFonts w:eastAsia="STSong"/>
        </w:rPr>
        <w:t xml:space="preserve"> and classical pastoral as a whole. Rather than conceive</w:t>
      </w:r>
      <w:ins w:id="534" w:author="Copyeditor" w:date="2022-09-04T22:31:00Z">
        <w:r w:rsidR="007F4B17">
          <w:rPr>
            <w:rFonts w:eastAsia="STSong"/>
          </w:rPr>
          <w:t xml:space="preserve"> of</w:t>
        </w:r>
      </w:ins>
      <w:r>
        <w:rPr>
          <w:rFonts w:eastAsia="STSong"/>
        </w:rPr>
        <w:t xml:space="preserve"> nature as inherently lawful, such poetic philosophy ascribed to nature’s least constituents the power to “break the bonds of fate,” lest nothing different would or could ever arise, or have arisen, in the cosmos. Since this tradition equates that which is familiarly called “chance” in the realm of physics with that which is called “freedom” in the realm of ethics, it carves out a broad space for moral, cultural, and political conduct among nonhuman natures, even as it instructs humans in their fundamental naturalness and contingency.</w:t>
      </w:r>
    </w:p>
  </w:endnote>
  <w:endnote w:id="25">
    <w:p w14:paraId="16A042EF" w14:textId="69C47EBB" w:rsidR="007C13C9" w:rsidRDefault="007C13C9" w:rsidP="00B41B7A">
      <w:pPr>
        <w:pStyle w:val="EndnoteText"/>
        <w:spacing w:line="480" w:lineRule="auto"/>
      </w:pPr>
      <w:r>
        <w:rPr>
          <w:rStyle w:val="EndnoteReference"/>
        </w:rPr>
        <w:endnoteRef/>
      </w:r>
      <w:r>
        <w:t xml:space="preserve"> See </w:t>
      </w:r>
      <w:proofErr w:type="spellStart"/>
      <w:r>
        <w:t>Rosenmeyer</w:t>
      </w:r>
      <w:proofErr w:type="spellEnd"/>
      <w:del w:id="538" w:author="Copyeditor" w:date="2022-09-04T22:34:00Z">
        <w:r w:rsidDel="00081977">
          <w:delText>,</w:delText>
        </w:r>
      </w:del>
      <w:r>
        <w:t xml:space="preserve"> 98</w:t>
      </w:r>
      <w:del w:id="539" w:author="Copyeditor" w:date="2022-09-04T22:34:00Z">
        <w:r w:rsidDel="00081977">
          <w:delText>-</w:delText>
        </w:r>
      </w:del>
      <w:ins w:id="540" w:author="Copyeditor" w:date="2022-09-04T22:34:00Z">
        <w:r w:rsidR="00081977">
          <w:t>–</w:t>
        </w:r>
      </w:ins>
      <w:r>
        <w:t>129</w:t>
      </w:r>
      <w:del w:id="541" w:author="Copyeditor" w:date="2022-09-04T22:34:00Z">
        <w:r w:rsidDel="00081977">
          <w:delText>,</w:delText>
        </w:r>
      </w:del>
      <w:r>
        <w:t xml:space="preserve"> for the Epicurean persuasions of classical pastoral, particularly with regard to questions of freedom, autonomy, and pleasure.</w:t>
      </w:r>
    </w:p>
  </w:endnote>
  <w:endnote w:id="26">
    <w:p w14:paraId="2AB5BF49" w14:textId="2F923EDC" w:rsidR="007C13C9" w:rsidRPr="00402156" w:rsidRDefault="007C13C9" w:rsidP="00B41B7A">
      <w:pPr>
        <w:pStyle w:val="EndnoteText"/>
        <w:spacing w:line="480" w:lineRule="auto"/>
        <w:rPr>
          <w:sz w:val="24"/>
          <w:szCs w:val="24"/>
        </w:rPr>
      </w:pPr>
      <w:r w:rsidRPr="00E32CD9">
        <w:rPr>
          <w:rStyle w:val="EndnoteReference"/>
        </w:rPr>
        <w:endnoteRef/>
      </w:r>
      <w:r w:rsidRPr="00E32CD9">
        <w:t xml:space="preserve"> Concurring, therefore, with </w:t>
      </w:r>
      <w:proofErr w:type="spellStart"/>
      <w:r w:rsidRPr="00E32CD9">
        <w:t>Bewell</w:t>
      </w:r>
      <w:proofErr w:type="spellEnd"/>
      <w:r w:rsidRPr="00E32CD9">
        <w:t xml:space="preserve"> that “in Darwin’s ‘economy of vegetation,’ the distinction between nature and </w:t>
      </w:r>
      <w:proofErr w:type="spellStart"/>
      <w:r w:rsidRPr="00E32CD9">
        <w:rPr>
          <w:i/>
        </w:rPr>
        <w:t>techné</w:t>
      </w:r>
      <w:proofErr w:type="spellEnd"/>
      <w:r w:rsidRPr="00E32CD9">
        <w:rPr>
          <w:i/>
        </w:rPr>
        <w:t xml:space="preserve"> </w:t>
      </w:r>
      <w:r w:rsidRPr="00E32CD9">
        <w:t>is not of great importance,” I depart from his judgment that managing, controlling, exploiting, and profiting from nature is therefore paramount (</w:t>
      </w:r>
      <w:ins w:id="550" w:author="Copyeditor" w:date="2022-09-06T00:04:00Z">
        <w:r w:rsidR="0087547A">
          <w:rPr>
            <w:i/>
            <w:iCs/>
          </w:rPr>
          <w:t xml:space="preserve">Natures </w:t>
        </w:r>
      </w:ins>
      <w:r w:rsidRPr="00E32CD9">
        <w:t xml:space="preserve">69). There is, after all, also the “libertine” possibility Meeker and </w:t>
      </w:r>
      <w:proofErr w:type="spellStart"/>
      <w:r w:rsidRPr="00E32CD9">
        <w:t>Szabari</w:t>
      </w:r>
      <w:proofErr w:type="spellEnd"/>
      <w:r w:rsidRPr="00E32CD9">
        <w:t xml:space="preserve"> ascribe to him</w:t>
      </w:r>
      <w:del w:id="551" w:author="Copyeditor" w:date="2022-09-05T12:33:00Z">
        <w:r w:rsidRPr="00E32CD9" w:rsidDel="003241FE">
          <w:delText xml:space="preserve">: </w:delText>
        </w:r>
      </w:del>
      <w:ins w:id="552" w:author="Copyeditor" w:date="2022-09-05T12:33:00Z">
        <w:r w:rsidR="003241FE">
          <w:t>,</w:t>
        </w:r>
        <w:r w:rsidR="003241FE" w:rsidRPr="00E32CD9">
          <w:t xml:space="preserve"> </w:t>
        </w:r>
      </w:ins>
      <w:r w:rsidRPr="00E32CD9">
        <w:t>that of seeing other natures as “artfully enabling mediation” and “engender[</w:t>
      </w:r>
      <w:proofErr w:type="spellStart"/>
      <w:r w:rsidRPr="00E32CD9">
        <w:t>ing</w:t>
      </w:r>
      <w:proofErr w:type="spellEnd"/>
      <w:r w:rsidRPr="00E32CD9">
        <w:t>] the technologies that allow us to be affected by them” (486).</w:t>
      </w:r>
    </w:p>
  </w:endnote>
  <w:endnote w:id="27">
    <w:p w14:paraId="55FBF1CC" w14:textId="77777777" w:rsidR="00344B35" w:rsidRDefault="007C13C9" w:rsidP="00B41B7A">
      <w:pPr>
        <w:spacing w:line="480" w:lineRule="auto"/>
        <w:rPr>
          <w:ins w:id="555" w:author="Copyeditor" w:date="2022-09-05T12:36:00Z"/>
          <w:rFonts w:eastAsia="STSong"/>
          <w:sz w:val="20"/>
          <w:szCs w:val="20"/>
        </w:rPr>
      </w:pPr>
      <w:r w:rsidRPr="00CA6CC4">
        <w:rPr>
          <w:rStyle w:val="EndnoteReference"/>
          <w:sz w:val="20"/>
          <w:szCs w:val="20"/>
        </w:rPr>
        <w:endnoteRef/>
      </w:r>
      <w:r w:rsidRPr="00CA6CC4">
        <w:rPr>
          <w:sz w:val="20"/>
          <w:szCs w:val="20"/>
        </w:rPr>
        <w:t xml:space="preserve"> </w:t>
      </w:r>
      <w:r w:rsidRPr="00CA6CC4">
        <w:rPr>
          <w:rFonts w:eastAsia="STSong"/>
          <w:sz w:val="20"/>
          <w:szCs w:val="20"/>
        </w:rPr>
        <w:t xml:space="preserve">Take, for instance, Virgil’s outrageous figure of the rams and lambs </w:t>
      </w:r>
      <w:r>
        <w:rPr>
          <w:rFonts w:eastAsia="STSong"/>
          <w:sz w:val="20"/>
          <w:szCs w:val="20"/>
        </w:rPr>
        <w:t>with</w:t>
      </w:r>
      <w:r w:rsidRPr="00CA6CC4">
        <w:rPr>
          <w:rFonts w:eastAsia="STSong"/>
          <w:sz w:val="20"/>
          <w:szCs w:val="20"/>
        </w:rPr>
        <w:t xml:space="preserve"> </w:t>
      </w:r>
      <w:r>
        <w:rPr>
          <w:rFonts w:eastAsia="STSong"/>
          <w:sz w:val="20"/>
          <w:szCs w:val="20"/>
        </w:rPr>
        <w:t>self-dying</w:t>
      </w:r>
      <w:r w:rsidRPr="00CA6CC4">
        <w:rPr>
          <w:rFonts w:eastAsia="STSong"/>
          <w:sz w:val="20"/>
          <w:szCs w:val="20"/>
        </w:rPr>
        <w:t xml:space="preserve"> coats</w:t>
      </w:r>
      <w:r w:rsidRPr="008954F1">
        <w:rPr>
          <w:rFonts w:eastAsia="STSong"/>
          <w:sz w:val="20"/>
          <w:szCs w:val="20"/>
        </w:rPr>
        <w:t xml:space="preserve">: </w:t>
      </w:r>
    </w:p>
    <w:p w14:paraId="4698E998" w14:textId="77777777" w:rsidR="00344B35" w:rsidRDefault="007C13C9">
      <w:pPr>
        <w:spacing w:line="480" w:lineRule="auto"/>
        <w:ind w:left="720"/>
        <w:rPr>
          <w:ins w:id="556" w:author="Copyeditor" w:date="2022-09-05T12:37:00Z"/>
          <w:rFonts w:eastAsia="STSong"/>
          <w:iCs/>
          <w:sz w:val="20"/>
          <w:szCs w:val="20"/>
        </w:rPr>
        <w:pPrChange w:id="557" w:author="Copyeditor" w:date="2022-09-05T12:37:00Z">
          <w:pPr>
            <w:spacing w:line="480" w:lineRule="auto"/>
          </w:pPr>
        </w:pPrChange>
      </w:pPr>
      <w:del w:id="558" w:author="Copyeditor" w:date="2022-09-05T12:36:00Z">
        <w:r w:rsidRPr="008954F1" w:rsidDel="00344B35">
          <w:rPr>
            <w:rFonts w:eastAsia="STSong"/>
            <w:sz w:val="20"/>
            <w:szCs w:val="20"/>
          </w:rPr>
          <w:delText>“</w:delText>
        </w:r>
      </w:del>
      <w:r w:rsidRPr="00344B35">
        <w:rPr>
          <w:rFonts w:eastAsia="STSong"/>
          <w:iCs/>
          <w:sz w:val="20"/>
          <w:szCs w:val="20"/>
          <w:rPrChange w:id="559" w:author="Copyeditor" w:date="2022-09-05T12:36:00Z">
            <w:rPr>
              <w:rFonts w:eastAsia="STSong"/>
              <w:i/>
              <w:sz w:val="20"/>
              <w:szCs w:val="20"/>
            </w:rPr>
          </w:rPrChange>
        </w:rPr>
        <w:t xml:space="preserve">ipse sed in </w:t>
      </w:r>
      <w:proofErr w:type="spellStart"/>
      <w:r w:rsidRPr="00344B35">
        <w:rPr>
          <w:rFonts w:eastAsia="STSong"/>
          <w:iCs/>
          <w:sz w:val="20"/>
          <w:szCs w:val="20"/>
          <w:rPrChange w:id="560" w:author="Copyeditor" w:date="2022-09-05T12:36:00Z">
            <w:rPr>
              <w:rFonts w:eastAsia="STSong"/>
              <w:i/>
              <w:sz w:val="20"/>
              <w:szCs w:val="20"/>
            </w:rPr>
          </w:rPrChange>
        </w:rPr>
        <w:t>pratis</w:t>
      </w:r>
      <w:proofErr w:type="spellEnd"/>
      <w:r w:rsidRPr="00344B35">
        <w:rPr>
          <w:rFonts w:eastAsia="STSong"/>
          <w:iCs/>
          <w:sz w:val="20"/>
          <w:szCs w:val="20"/>
          <w:rPrChange w:id="561" w:author="Copyeditor" w:date="2022-09-05T12:36:00Z">
            <w:rPr>
              <w:rFonts w:eastAsia="STSong"/>
              <w:i/>
              <w:sz w:val="20"/>
              <w:szCs w:val="20"/>
            </w:rPr>
          </w:rPrChange>
        </w:rPr>
        <w:t xml:space="preserve"> </w:t>
      </w:r>
      <w:proofErr w:type="spellStart"/>
      <w:r w:rsidRPr="00344B35">
        <w:rPr>
          <w:rFonts w:eastAsia="STSong"/>
          <w:iCs/>
          <w:sz w:val="20"/>
          <w:szCs w:val="20"/>
          <w:rPrChange w:id="562" w:author="Copyeditor" w:date="2022-09-05T12:36:00Z">
            <w:rPr>
              <w:rFonts w:eastAsia="STSong"/>
              <w:i/>
              <w:sz w:val="20"/>
              <w:szCs w:val="20"/>
            </w:rPr>
          </w:rPrChange>
        </w:rPr>
        <w:t>aries</w:t>
      </w:r>
      <w:proofErr w:type="spellEnd"/>
      <w:r w:rsidRPr="00344B35">
        <w:rPr>
          <w:rFonts w:eastAsia="STSong"/>
          <w:iCs/>
          <w:sz w:val="20"/>
          <w:szCs w:val="20"/>
          <w:rPrChange w:id="563" w:author="Copyeditor" w:date="2022-09-05T12:36:00Z">
            <w:rPr>
              <w:rFonts w:eastAsia="STSong"/>
              <w:i/>
              <w:sz w:val="20"/>
              <w:szCs w:val="20"/>
            </w:rPr>
          </w:rPrChange>
        </w:rPr>
        <w:t xml:space="preserve"> </w:t>
      </w:r>
      <w:proofErr w:type="spellStart"/>
      <w:r w:rsidRPr="00344B35">
        <w:rPr>
          <w:rFonts w:eastAsia="STSong"/>
          <w:iCs/>
          <w:sz w:val="20"/>
          <w:szCs w:val="20"/>
          <w:rPrChange w:id="564" w:author="Copyeditor" w:date="2022-09-05T12:36:00Z">
            <w:rPr>
              <w:rFonts w:eastAsia="STSong"/>
              <w:i/>
              <w:sz w:val="20"/>
              <w:szCs w:val="20"/>
            </w:rPr>
          </w:rPrChange>
        </w:rPr>
        <w:t>iam</w:t>
      </w:r>
      <w:proofErr w:type="spellEnd"/>
      <w:r w:rsidRPr="00344B35">
        <w:rPr>
          <w:rFonts w:eastAsia="STSong"/>
          <w:iCs/>
          <w:sz w:val="20"/>
          <w:szCs w:val="20"/>
          <w:rPrChange w:id="565" w:author="Copyeditor" w:date="2022-09-05T12:36:00Z">
            <w:rPr>
              <w:rFonts w:eastAsia="STSong"/>
              <w:i/>
              <w:sz w:val="20"/>
              <w:szCs w:val="20"/>
            </w:rPr>
          </w:rPrChange>
        </w:rPr>
        <w:t xml:space="preserve"> </w:t>
      </w:r>
      <w:proofErr w:type="spellStart"/>
      <w:r w:rsidRPr="00344B35">
        <w:rPr>
          <w:rFonts w:eastAsia="STSong"/>
          <w:iCs/>
          <w:sz w:val="20"/>
          <w:szCs w:val="20"/>
          <w:rPrChange w:id="566" w:author="Copyeditor" w:date="2022-09-05T12:36:00Z">
            <w:rPr>
              <w:rFonts w:eastAsia="STSong"/>
              <w:i/>
              <w:sz w:val="20"/>
              <w:szCs w:val="20"/>
            </w:rPr>
          </w:rPrChange>
        </w:rPr>
        <w:t>suaue</w:t>
      </w:r>
      <w:proofErr w:type="spellEnd"/>
      <w:r w:rsidRPr="00344B35">
        <w:rPr>
          <w:rFonts w:eastAsia="STSong"/>
          <w:iCs/>
          <w:sz w:val="20"/>
          <w:szCs w:val="20"/>
          <w:rPrChange w:id="567" w:author="Copyeditor" w:date="2022-09-05T12:36:00Z">
            <w:rPr>
              <w:rFonts w:eastAsia="STSong"/>
              <w:i/>
              <w:sz w:val="20"/>
              <w:szCs w:val="20"/>
            </w:rPr>
          </w:rPrChange>
        </w:rPr>
        <w:t xml:space="preserve"> </w:t>
      </w:r>
      <w:proofErr w:type="spellStart"/>
      <w:r w:rsidRPr="00344B35">
        <w:rPr>
          <w:rFonts w:eastAsia="STSong"/>
          <w:iCs/>
          <w:sz w:val="20"/>
          <w:szCs w:val="20"/>
          <w:rPrChange w:id="568" w:author="Copyeditor" w:date="2022-09-05T12:36:00Z">
            <w:rPr>
              <w:rFonts w:eastAsia="STSong"/>
              <w:i/>
              <w:sz w:val="20"/>
              <w:szCs w:val="20"/>
            </w:rPr>
          </w:rPrChange>
        </w:rPr>
        <w:t>rubenti</w:t>
      </w:r>
      <w:proofErr w:type="spellEnd"/>
      <w:del w:id="569" w:author="Copyeditor" w:date="2022-09-05T12:37:00Z">
        <w:r w:rsidRPr="00344B35" w:rsidDel="00344B35">
          <w:rPr>
            <w:rFonts w:eastAsia="STSong"/>
            <w:iCs/>
            <w:sz w:val="20"/>
            <w:szCs w:val="20"/>
            <w:rPrChange w:id="570" w:author="Copyeditor" w:date="2022-09-05T12:36:00Z">
              <w:rPr>
                <w:rFonts w:eastAsia="STSong"/>
                <w:i/>
                <w:sz w:val="20"/>
                <w:szCs w:val="20"/>
              </w:rPr>
            </w:rPrChange>
          </w:rPr>
          <w:delText xml:space="preserve"> / </w:delText>
        </w:r>
      </w:del>
    </w:p>
    <w:p w14:paraId="40785584" w14:textId="77777777" w:rsidR="00344B35" w:rsidRDefault="007C13C9">
      <w:pPr>
        <w:spacing w:line="480" w:lineRule="auto"/>
        <w:ind w:left="720"/>
        <w:rPr>
          <w:ins w:id="571" w:author="Copyeditor" w:date="2022-09-05T12:37:00Z"/>
          <w:rFonts w:eastAsia="STSong"/>
          <w:iCs/>
          <w:sz w:val="20"/>
          <w:szCs w:val="20"/>
        </w:rPr>
        <w:pPrChange w:id="572" w:author="Copyeditor" w:date="2022-09-05T12:37:00Z">
          <w:pPr>
            <w:spacing w:line="480" w:lineRule="auto"/>
          </w:pPr>
        </w:pPrChange>
      </w:pPr>
      <w:proofErr w:type="spellStart"/>
      <w:r w:rsidRPr="00344B35">
        <w:rPr>
          <w:rFonts w:eastAsia="STSong"/>
          <w:iCs/>
          <w:sz w:val="20"/>
          <w:szCs w:val="20"/>
          <w:rPrChange w:id="573" w:author="Copyeditor" w:date="2022-09-05T12:36:00Z">
            <w:rPr>
              <w:rFonts w:eastAsia="STSong"/>
              <w:i/>
              <w:sz w:val="20"/>
              <w:szCs w:val="20"/>
            </w:rPr>
          </w:rPrChange>
        </w:rPr>
        <w:t>murice</w:t>
      </w:r>
      <w:proofErr w:type="spellEnd"/>
      <w:r w:rsidRPr="00344B35">
        <w:rPr>
          <w:rFonts w:eastAsia="STSong"/>
          <w:iCs/>
          <w:sz w:val="20"/>
          <w:szCs w:val="20"/>
          <w:rPrChange w:id="574" w:author="Copyeditor" w:date="2022-09-05T12:36:00Z">
            <w:rPr>
              <w:rFonts w:eastAsia="STSong"/>
              <w:i/>
              <w:sz w:val="20"/>
              <w:szCs w:val="20"/>
            </w:rPr>
          </w:rPrChange>
        </w:rPr>
        <w:t xml:space="preserve">, </w:t>
      </w:r>
      <w:proofErr w:type="spellStart"/>
      <w:r w:rsidRPr="00344B35">
        <w:rPr>
          <w:rFonts w:eastAsia="STSong"/>
          <w:iCs/>
          <w:sz w:val="20"/>
          <w:szCs w:val="20"/>
          <w:rPrChange w:id="575" w:author="Copyeditor" w:date="2022-09-05T12:36:00Z">
            <w:rPr>
              <w:rFonts w:eastAsia="STSong"/>
              <w:i/>
              <w:sz w:val="20"/>
              <w:szCs w:val="20"/>
            </w:rPr>
          </w:rPrChange>
        </w:rPr>
        <w:t>iam</w:t>
      </w:r>
      <w:proofErr w:type="spellEnd"/>
      <w:r w:rsidRPr="00344B35">
        <w:rPr>
          <w:rFonts w:eastAsia="STSong"/>
          <w:iCs/>
          <w:sz w:val="20"/>
          <w:szCs w:val="20"/>
          <w:rPrChange w:id="576" w:author="Copyeditor" w:date="2022-09-05T12:36:00Z">
            <w:rPr>
              <w:rFonts w:eastAsia="STSong"/>
              <w:i/>
              <w:sz w:val="20"/>
              <w:szCs w:val="20"/>
            </w:rPr>
          </w:rPrChange>
        </w:rPr>
        <w:t xml:space="preserve"> </w:t>
      </w:r>
      <w:proofErr w:type="spellStart"/>
      <w:r w:rsidRPr="00344B35">
        <w:rPr>
          <w:rFonts w:eastAsia="STSong"/>
          <w:iCs/>
          <w:sz w:val="20"/>
          <w:szCs w:val="20"/>
          <w:rPrChange w:id="577" w:author="Copyeditor" w:date="2022-09-05T12:36:00Z">
            <w:rPr>
              <w:rFonts w:eastAsia="STSong"/>
              <w:i/>
              <w:sz w:val="20"/>
              <w:szCs w:val="20"/>
            </w:rPr>
          </w:rPrChange>
        </w:rPr>
        <w:t>croceo</w:t>
      </w:r>
      <w:proofErr w:type="spellEnd"/>
      <w:r w:rsidRPr="00344B35">
        <w:rPr>
          <w:rFonts w:eastAsia="STSong"/>
          <w:iCs/>
          <w:sz w:val="20"/>
          <w:szCs w:val="20"/>
          <w:rPrChange w:id="578" w:author="Copyeditor" w:date="2022-09-05T12:36:00Z">
            <w:rPr>
              <w:rFonts w:eastAsia="STSong"/>
              <w:i/>
              <w:sz w:val="20"/>
              <w:szCs w:val="20"/>
            </w:rPr>
          </w:rPrChange>
        </w:rPr>
        <w:t xml:space="preserve"> </w:t>
      </w:r>
      <w:proofErr w:type="spellStart"/>
      <w:r w:rsidRPr="00344B35">
        <w:rPr>
          <w:rFonts w:eastAsia="STSong"/>
          <w:iCs/>
          <w:sz w:val="20"/>
          <w:szCs w:val="20"/>
          <w:rPrChange w:id="579" w:author="Copyeditor" w:date="2022-09-05T12:36:00Z">
            <w:rPr>
              <w:rFonts w:eastAsia="STSong"/>
              <w:i/>
              <w:sz w:val="20"/>
              <w:szCs w:val="20"/>
            </w:rPr>
          </w:rPrChange>
        </w:rPr>
        <w:t>mutabit</w:t>
      </w:r>
      <w:proofErr w:type="spellEnd"/>
      <w:r w:rsidRPr="00344B35">
        <w:rPr>
          <w:rFonts w:eastAsia="STSong"/>
          <w:iCs/>
          <w:sz w:val="20"/>
          <w:szCs w:val="20"/>
          <w:rPrChange w:id="580" w:author="Copyeditor" w:date="2022-09-05T12:36:00Z">
            <w:rPr>
              <w:rFonts w:eastAsia="STSong"/>
              <w:i/>
              <w:sz w:val="20"/>
              <w:szCs w:val="20"/>
            </w:rPr>
          </w:rPrChange>
        </w:rPr>
        <w:t xml:space="preserve"> </w:t>
      </w:r>
      <w:proofErr w:type="spellStart"/>
      <w:r w:rsidRPr="00344B35">
        <w:rPr>
          <w:rFonts w:eastAsia="STSong"/>
          <w:iCs/>
          <w:sz w:val="20"/>
          <w:szCs w:val="20"/>
          <w:rPrChange w:id="581" w:author="Copyeditor" w:date="2022-09-05T12:36:00Z">
            <w:rPr>
              <w:rFonts w:eastAsia="STSong"/>
              <w:i/>
              <w:sz w:val="20"/>
              <w:szCs w:val="20"/>
            </w:rPr>
          </w:rPrChange>
        </w:rPr>
        <w:t>uellera</w:t>
      </w:r>
      <w:proofErr w:type="spellEnd"/>
      <w:r w:rsidRPr="00344B35">
        <w:rPr>
          <w:rFonts w:eastAsia="STSong"/>
          <w:iCs/>
          <w:sz w:val="20"/>
          <w:szCs w:val="20"/>
          <w:rPrChange w:id="582" w:author="Copyeditor" w:date="2022-09-05T12:36:00Z">
            <w:rPr>
              <w:rFonts w:eastAsia="STSong"/>
              <w:i/>
              <w:sz w:val="20"/>
              <w:szCs w:val="20"/>
            </w:rPr>
          </w:rPrChange>
        </w:rPr>
        <w:t xml:space="preserve"> </w:t>
      </w:r>
      <w:proofErr w:type="spellStart"/>
      <w:r w:rsidRPr="00344B35">
        <w:rPr>
          <w:rFonts w:eastAsia="STSong"/>
          <w:iCs/>
          <w:sz w:val="20"/>
          <w:szCs w:val="20"/>
          <w:rPrChange w:id="583" w:author="Copyeditor" w:date="2022-09-05T12:36:00Z">
            <w:rPr>
              <w:rFonts w:eastAsia="STSong"/>
              <w:i/>
              <w:sz w:val="20"/>
              <w:szCs w:val="20"/>
            </w:rPr>
          </w:rPrChange>
        </w:rPr>
        <w:t>luto</w:t>
      </w:r>
      <w:proofErr w:type="spellEnd"/>
      <w:r w:rsidRPr="00344B35">
        <w:rPr>
          <w:rFonts w:eastAsia="STSong"/>
          <w:iCs/>
          <w:sz w:val="20"/>
          <w:szCs w:val="20"/>
          <w:rPrChange w:id="584" w:author="Copyeditor" w:date="2022-09-05T12:36:00Z">
            <w:rPr>
              <w:rFonts w:eastAsia="STSong"/>
              <w:i/>
              <w:sz w:val="20"/>
              <w:szCs w:val="20"/>
            </w:rPr>
          </w:rPrChange>
        </w:rPr>
        <w:t>;</w:t>
      </w:r>
      <w:del w:id="585" w:author="Copyeditor" w:date="2022-09-05T12:37:00Z">
        <w:r w:rsidRPr="00344B35" w:rsidDel="00344B35">
          <w:rPr>
            <w:rFonts w:eastAsia="STSong"/>
            <w:iCs/>
            <w:sz w:val="20"/>
            <w:szCs w:val="20"/>
            <w:rPrChange w:id="586" w:author="Copyeditor" w:date="2022-09-05T12:36:00Z">
              <w:rPr>
                <w:rFonts w:eastAsia="STSong"/>
                <w:i/>
                <w:sz w:val="20"/>
                <w:szCs w:val="20"/>
              </w:rPr>
            </w:rPrChange>
          </w:rPr>
          <w:delText xml:space="preserve"> / </w:delText>
        </w:r>
      </w:del>
    </w:p>
    <w:p w14:paraId="322DE556" w14:textId="77777777" w:rsidR="00344B35" w:rsidRDefault="007C13C9">
      <w:pPr>
        <w:spacing w:line="480" w:lineRule="auto"/>
        <w:ind w:left="720"/>
        <w:rPr>
          <w:ins w:id="587" w:author="Copyeditor" w:date="2022-09-05T12:37:00Z"/>
          <w:rFonts w:eastAsia="STSong"/>
          <w:sz w:val="20"/>
          <w:szCs w:val="20"/>
        </w:rPr>
        <w:pPrChange w:id="588" w:author="Copyeditor" w:date="2022-09-05T12:37:00Z">
          <w:pPr>
            <w:spacing w:line="480" w:lineRule="auto"/>
          </w:pPr>
        </w:pPrChange>
      </w:pPr>
      <w:r w:rsidRPr="00344B35">
        <w:rPr>
          <w:rFonts w:eastAsia="STSong"/>
          <w:iCs/>
          <w:sz w:val="20"/>
          <w:szCs w:val="20"/>
          <w:rPrChange w:id="589" w:author="Copyeditor" w:date="2022-09-05T12:36:00Z">
            <w:rPr>
              <w:rFonts w:eastAsia="STSong"/>
              <w:i/>
              <w:sz w:val="20"/>
              <w:szCs w:val="20"/>
            </w:rPr>
          </w:rPrChange>
        </w:rPr>
        <w:t xml:space="preserve">sponte </w:t>
      </w:r>
      <w:proofErr w:type="spellStart"/>
      <w:r w:rsidRPr="00344B35">
        <w:rPr>
          <w:rFonts w:eastAsia="STSong"/>
          <w:iCs/>
          <w:sz w:val="20"/>
          <w:szCs w:val="20"/>
          <w:rPrChange w:id="590" w:author="Copyeditor" w:date="2022-09-05T12:36:00Z">
            <w:rPr>
              <w:rFonts w:eastAsia="STSong"/>
              <w:i/>
              <w:sz w:val="20"/>
              <w:szCs w:val="20"/>
            </w:rPr>
          </w:rPrChange>
        </w:rPr>
        <w:t>sua</w:t>
      </w:r>
      <w:proofErr w:type="spellEnd"/>
      <w:r w:rsidRPr="00344B35">
        <w:rPr>
          <w:rFonts w:eastAsia="STSong"/>
          <w:iCs/>
          <w:sz w:val="20"/>
          <w:szCs w:val="20"/>
          <w:rPrChange w:id="591" w:author="Copyeditor" w:date="2022-09-05T12:36:00Z">
            <w:rPr>
              <w:rFonts w:eastAsia="STSong"/>
              <w:i/>
              <w:sz w:val="20"/>
              <w:szCs w:val="20"/>
            </w:rPr>
          </w:rPrChange>
        </w:rPr>
        <w:t xml:space="preserve"> </w:t>
      </w:r>
      <w:proofErr w:type="spellStart"/>
      <w:r w:rsidRPr="00344B35">
        <w:rPr>
          <w:rFonts w:eastAsia="STSong"/>
          <w:iCs/>
          <w:sz w:val="20"/>
          <w:szCs w:val="20"/>
          <w:rPrChange w:id="592" w:author="Copyeditor" w:date="2022-09-05T12:36:00Z">
            <w:rPr>
              <w:rFonts w:eastAsia="STSong"/>
              <w:i/>
              <w:sz w:val="20"/>
              <w:szCs w:val="20"/>
            </w:rPr>
          </w:rPrChange>
        </w:rPr>
        <w:t>sandyx</w:t>
      </w:r>
      <w:proofErr w:type="spellEnd"/>
      <w:r w:rsidRPr="00344B35">
        <w:rPr>
          <w:rFonts w:eastAsia="STSong"/>
          <w:iCs/>
          <w:sz w:val="20"/>
          <w:szCs w:val="20"/>
          <w:rPrChange w:id="593" w:author="Copyeditor" w:date="2022-09-05T12:36:00Z">
            <w:rPr>
              <w:rFonts w:eastAsia="STSong"/>
              <w:i/>
              <w:sz w:val="20"/>
              <w:szCs w:val="20"/>
            </w:rPr>
          </w:rPrChange>
        </w:rPr>
        <w:t xml:space="preserve"> </w:t>
      </w:r>
      <w:proofErr w:type="spellStart"/>
      <w:r w:rsidRPr="00344B35">
        <w:rPr>
          <w:rFonts w:eastAsia="STSong"/>
          <w:iCs/>
          <w:sz w:val="20"/>
          <w:szCs w:val="20"/>
          <w:rPrChange w:id="594" w:author="Copyeditor" w:date="2022-09-05T12:36:00Z">
            <w:rPr>
              <w:rFonts w:eastAsia="STSong"/>
              <w:i/>
              <w:sz w:val="20"/>
              <w:szCs w:val="20"/>
            </w:rPr>
          </w:rPrChange>
        </w:rPr>
        <w:t>pascentis</w:t>
      </w:r>
      <w:proofErr w:type="spellEnd"/>
      <w:r w:rsidRPr="00344B35">
        <w:rPr>
          <w:rFonts w:eastAsia="STSong"/>
          <w:iCs/>
          <w:sz w:val="20"/>
          <w:szCs w:val="20"/>
          <w:rPrChange w:id="595" w:author="Copyeditor" w:date="2022-09-05T12:36:00Z">
            <w:rPr>
              <w:rFonts w:eastAsia="STSong"/>
              <w:i/>
              <w:sz w:val="20"/>
              <w:szCs w:val="20"/>
            </w:rPr>
          </w:rPrChange>
        </w:rPr>
        <w:t xml:space="preserve"> </w:t>
      </w:r>
      <w:proofErr w:type="spellStart"/>
      <w:r w:rsidRPr="00344B35">
        <w:rPr>
          <w:rFonts w:eastAsia="STSong"/>
          <w:iCs/>
          <w:sz w:val="20"/>
          <w:szCs w:val="20"/>
          <w:rPrChange w:id="596" w:author="Copyeditor" w:date="2022-09-05T12:36:00Z">
            <w:rPr>
              <w:rFonts w:eastAsia="STSong"/>
              <w:i/>
              <w:sz w:val="20"/>
              <w:szCs w:val="20"/>
            </w:rPr>
          </w:rPrChange>
        </w:rPr>
        <w:t>uestiet</w:t>
      </w:r>
      <w:proofErr w:type="spellEnd"/>
      <w:r w:rsidRPr="00344B35">
        <w:rPr>
          <w:rFonts w:eastAsia="STSong"/>
          <w:iCs/>
          <w:sz w:val="20"/>
          <w:szCs w:val="20"/>
          <w:rPrChange w:id="597" w:author="Copyeditor" w:date="2022-09-05T12:36:00Z">
            <w:rPr>
              <w:rFonts w:eastAsia="STSong"/>
              <w:i/>
              <w:sz w:val="20"/>
              <w:szCs w:val="20"/>
            </w:rPr>
          </w:rPrChange>
        </w:rPr>
        <w:t xml:space="preserve"> </w:t>
      </w:r>
      <w:proofErr w:type="spellStart"/>
      <w:r w:rsidRPr="00344B35">
        <w:rPr>
          <w:rFonts w:eastAsia="STSong"/>
          <w:iCs/>
          <w:sz w:val="20"/>
          <w:szCs w:val="20"/>
          <w:rPrChange w:id="598" w:author="Copyeditor" w:date="2022-09-05T12:36:00Z">
            <w:rPr>
              <w:rFonts w:eastAsia="STSong"/>
              <w:i/>
              <w:sz w:val="20"/>
              <w:szCs w:val="20"/>
            </w:rPr>
          </w:rPrChange>
        </w:rPr>
        <w:t>agnos</w:t>
      </w:r>
      <w:proofErr w:type="spellEnd"/>
      <w:ins w:id="599" w:author="Copyeditor" w:date="2022-09-05T12:37:00Z">
        <w:r w:rsidR="00344B35">
          <w:rPr>
            <w:rFonts w:eastAsia="STSong"/>
            <w:sz w:val="20"/>
            <w:szCs w:val="20"/>
          </w:rPr>
          <w:t>.</w:t>
        </w:r>
      </w:ins>
      <w:del w:id="600" w:author="Copyeditor" w:date="2022-09-05T12:37:00Z">
        <w:r w:rsidRPr="008954F1" w:rsidDel="00344B35">
          <w:rPr>
            <w:rFonts w:eastAsia="STSong"/>
            <w:sz w:val="20"/>
            <w:szCs w:val="20"/>
          </w:rPr>
          <w:delText>”</w:delText>
        </w:r>
      </w:del>
      <w:r w:rsidRPr="00CA6CC4">
        <w:rPr>
          <w:rFonts w:eastAsia="STSong"/>
          <w:sz w:val="20"/>
          <w:szCs w:val="20"/>
        </w:rPr>
        <w:t xml:space="preserve"> (</w:t>
      </w:r>
      <w:del w:id="601" w:author="Copyeditor" w:date="2022-09-05T12:36:00Z">
        <w:r w:rsidRPr="00CA6CC4" w:rsidDel="00344B35">
          <w:rPr>
            <w:rFonts w:eastAsia="STSong"/>
            <w:sz w:val="20"/>
            <w:szCs w:val="20"/>
          </w:rPr>
          <w:delText>my emphasis</w:delText>
        </w:r>
      </w:del>
      <w:ins w:id="602" w:author="Copyeditor" w:date="2022-09-05T12:36:00Z">
        <w:r w:rsidR="00344B35">
          <w:rPr>
            <w:rFonts w:eastAsia="STSong"/>
            <w:sz w:val="20"/>
            <w:szCs w:val="20"/>
          </w:rPr>
          <w:t>add page or line numbers</w:t>
        </w:r>
      </w:ins>
      <w:r w:rsidRPr="00CA6CC4">
        <w:rPr>
          <w:rFonts w:eastAsia="STSong"/>
          <w:sz w:val="20"/>
          <w:szCs w:val="20"/>
        </w:rPr>
        <w:t>)</w:t>
      </w:r>
      <w:del w:id="603" w:author="Copyeditor" w:date="2022-09-05T12:37:00Z">
        <w:r w:rsidRPr="00CA6CC4" w:rsidDel="00344B35">
          <w:rPr>
            <w:rFonts w:eastAsia="STSong"/>
            <w:sz w:val="20"/>
            <w:szCs w:val="20"/>
          </w:rPr>
          <w:delText>.</w:delText>
        </w:r>
      </w:del>
      <w:r w:rsidRPr="00CA6CC4">
        <w:rPr>
          <w:rFonts w:eastAsia="STSong"/>
          <w:sz w:val="20"/>
          <w:szCs w:val="20"/>
        </w:rPr>
        <w:t xml:space="preserve"> </w:t>
      </w:r>
    </w:p>
    <w:p w14:paraId="328A57A5" w14:textId="77777777" w:rsidR="00344B35" w:rsidRDefault="007C13C9" w:rsidP="00B41B7A">
      <w:pPr>
        <w:spacing w:line="480" w:lineRule="auto"/>
        <w:rPr>
          <w:ins w:id="604" w:author="Copyeditor" w:date="2022-09-05T12:37:00Z"/>
          <w:rFonts w:eastAsia="STSong"/>
          <w:sz w:val="20"/>
          <w:szCs w:val="20"/>
        </w:rPr>
      </w:pPr>
      <w:r w:rsidRPr="00CA6CC4">
        <w:rPr>
          <w:rFonts w:eastAsia="STSong"/>
          <w:sz w:val="20"/>
          <w:szCs w:val="20"/>
        </w:rPr>
        <w:t>David Ferry’s recent translation has it thus</w:t>
      </w:r>
      <w:del w:id="605" w:author="Copyeditor" w:date="2022-09-05T12:37:00Z">
        <w:r w:rsidRPr="00CA6CC4" w:rsidDel="00344B35">
          <w:rPr>
            <w:rFonts w:eastAsia="STSong"/>
            <w:sz w:val="20"/>
            <w:szCs w:val="20"/>
          </w:rPr>
          <w:delText xml:space="preserve">: </w:delText>
        </w:r>
      </w:del>
      <w:ins w:id="606" w:author="Copyeditor" w:date="2022-09-05T12:37:00Z">
        <w:r w:rsidR="00344B35" w:rsidRPr="00CA6CC4">
          <w:rPr>
            <w:rFonts w:eastAsia="STSong"/>
            <w:sz w:val="20"/>
            <w:szCs w:val="20"/>
          </w:rPr>
          <w:t>:</w:t>
        </w:r>
      </w:ins>
    </w:p>
    <w:p w14:paraId="67EA07F6" w14:textId="77777777" w:rsidR="00344B35" w:rsidRDefault="007C13C9">
      <w:pPr>
        <w:spacing w:line="480" w:lineRule="auto"/>
        <w:ind w:left="720"/>
        <w:rPr>
          <w:ins w:id="607" w:author="Copyeditor" w:date="2022-09-05T12:37:00Z"/>
          <w:rFonts w:eastAsia="STSong"/>
          <w:sz w:val="20"/>
          <w:szCs w:val="20"/>
        </w:rPr>
        <w:pPrChange w:id="608" w:author="Copyeditor" w:date="2022-09-05T12:38:00Z">
          <w:pPr>
            <w:spacing w:line="480" w:lineRule="auto"/>
          </w:pPr>
        </w:pPrChange>
      </w:pPr>
      <w:del w:id="609" w:author="Copyeditor" w:date="2022-09-05T12:37:00Z">
        <w:r w:rsidRPr="00CA6CC4" w:rsidDel="00344B35">
          <w:rPr>
            <w:rFonts w:eastAsia="STSong"/>
            <w:sz w:val="20"/>
            <w:szCs w:val="20"/>
          </w:rPr>
          <w:delText>“</w:delText>
        </w:r>
      </w:del>
      <w:r w:rsidRPr="00CA6CC4">
        <w:rPr>
          <w:rFonts w:eastAsia="STSong"/>
          <w:sz w:val="20"/>
          <w:szCs w:val="20"/>
        </w:rPr>
        <w:t>No longer need cloth learn to imitate colors</w:t>
      </w:r>
      <w:del w:id="610" w:author="Copyeditor" w:date="2022-09-05T12:37:00Z">
        <w:r w:rsidRPr="00CA6CC4" w:rsidDel="00344B35">
          <w:rPr>
            <w:rFonts w:eastAsia="STSong"/>
            <w:sz w:val="20"/>
            <w:szCs w:val="20"/>
          </w:rPr>
          <w:delText xml:space="preserve"> / </w:delText>
        </w:r>
      </w:del>
    </w:p>
    <w:p w14:paraId="08FEE740" w14:textId="77777777" w:rsidR="00344B35" w:rsidRDefault="007C13C9">
      <w:pPr>
        <w:spacing w:line="480" w:lineRule="auto"/>
        <w:ind w:left="720"/>
        <w:rPr>
          <w:ins w:id="611" w:author="Copyeditor" w:date="2022-09-05T12:37:00Z"/>
          <w:rFonts w:eastAsia="STSong"/>
          <w:sz w:val="20"/>
          <w:szCs w:val="20"/>
        </w:rPr>
        <w:pPrChange w:id="612" w:author="Copyeditor" w:date="2022-09-05T12:38:00Z">
          <w:pPr>
            <w:spacing w:line="480" w:lineRule="auto"/>
          </w:pPr>
        </w:pPrChange>
      </w:pPr>
      <w:r w:rsidRPr="00CA6CC4">
        <w:rPr>
          <w:rFonts w:eastAsia="STSong"/>
          <w:sz w:val="20"/>
          <w:szCs w:val="20"/>
        </w:rPr>
        <w:t>Out in the meadow the fleece of the ram will change</w:t>
      </w:r>
      <w:del w:id="613" w:author="Copyeditor" w:date="2022-09-05T12:37:00Z">
        <w:r w:rsidRPr="00CA6CC4" w:rsidDel="00344B35">
          <w:rPr>
            <w:rFonts w:eastAsia="STSong"/>
            <w:sz w:val="20"/>
            <w:szCs w:val="20"/>
          </w:rPr>
          <w:delText xml:space="preserve"> / </w:delText>
        </w:r>
      </w:del>
    </w:p>
    <w:p w14:paraId="638FBBF2" w14:textId="77777777" w:rsidR="00344B35" w:rsidRDefault="007C13C9">
      <w:pPr>
        <w:spacing w:line="480" w:lineRule="auto"/>
        <w:ind w:left="720"/>
        <w:rPr>
          <w:ins w:id="614" w:author="Copyeditor" w:date="2022-09-05T12:37:00Z"/>
          <w:rFonts w:eastAsia="STSong"/>
          <w:sz w:val="20"/>
          <w:szCs w:val="20"/>
        </w:rPr>
        <w:pPrChange w:id="615" w:author="Copyeditor" w:date="2022-09-05T12:38:00Z">
          <w:pPr>
            <w:spacing w:line="480" w:lineRule="auto"/>
          </w:pPr>
        </w:pPrChange>
      </w:pPr>
      <w:r w:rsidRPr="00CA6CC4">
        <w:rPr>
          <w:rFonts w:eastAsia="STSong"/>
          <w:sz w:val="20"/>
          <w:szCs w:val="20"/>
        </w:rPr>
        <w:t>Of its own accord from purple to yellow;</w:t>
      </w:r>
      <w:del w:id="616" w:author="Copyeditor" w:date="2022-09-05T12:37:00Z">
        <w:r w:rsidRPr="00CA6CC4" w:rsidDel="00344B35">
          <w:rPr>
            <w:rFonts w:eastAsia="STSong"/>
            <w:sz w:val="20"/>
            <w:szCs w:val="20"/>
          </w:rPr>
          <w:delText xml:space="preserve"> / </w:delText>
        </w:r>
      </w:del>
    </w:p>
    <w:p w14:paraId="7EA1E0A5" w14:textId="18AE45D5" w:rsidR="00344B35" w:rsidRDefault="007C13C9">
      <w:pPr>
        <w:spacing w:line="480" w:lineRule="auto"/>
        <w:ind w:left="720"/>
        <w:rPr>
          <w:ins w:id="617" w:author="Copyeditor" w:date="2022-09-05T12:38:00Z"/>
          <w:rFonts w:eastAsia="STSong"/>
          <w:sz w:val="20"/>
          <w:szCs w:val="20"/>
        </w:rPr>
        <w:pPrChange w:id="618" w:author="Copyeditor" w:date="2022-09-05T12:38:00Z">
          <w:pPr>
            <w:spacing w:line="480" w:lineRule="auto"/>
          </w:pPr>
        </w:pPrChange>
      </w:pPr>
      <w:r w:rsidRPr="00CA6CC4">
        <w:rPr>
          <w:rFonts w:eastAsia="STSong"/>
          <w:sz w:val="20"/>
          <w:szCs w:val="20"/>
        </w:rPr>
        <w:t>In the meadow the lambs will graze in bright red coats.</w:t>
      </w:r>
      <w:ins w:id="619" w:author="Copyeditor" w:date="2022-09-05T12:39:00Z">
        <w:r w:rsidR="00DA1503">
          <w:rPr>
            <w:rFonts w:eastAsia="STSong"/>
            <w:sz w:val="20"/>
            <w:szCs w:val="20"/>
          </w:rPr>
          <w:t xml:space="preserve"> (</w:t>
        </w:r>
        <w:proofErr w:type="gramStart"/>
        <w:r w:rsidR="00DA1503">
          <w:rPr>
            <w:rFonts w:eastAsia="STSong"/>
            <w:sz w:val="20"/>
            <w:szCs w:val="20"/>
          </w:rPr>
          <w:t>add</w:t>
        </w:r>
        <w:proofErr w:type="gramEnd"/>
        <w:r w:rsidR="00DA1503">
          <w:rPr>
            <w:rFonts w:eastAsia="STSong"/>
            <w:sz w:val="20"/>
            <w:szCs w:val="20"/>
          </w:rPr>
          <w:t xml:space="preserve"> page or line numbers)</w:t>
        </w:r>
      </w:ins>
      <w:del w:id="620" w:author="Copyeditor" w:date="2022-09-05T12:38:00Z">
        <w:r w:rsidRPr="00CA6CC4" w:rsidDel="00344B35">
          <w:rPr>
            <w:rFonts w:eastAsia="STSong"/>
            <w:sz w:val="20"/>
            <w:szCs w:val="20"/>
          </w:rPr>
          <w:delText xml:space="preserve">” </w:delText>
        </w:r>
      </w:del>
    </w:p>
    <w:p w14:paraId="00A1EFE0" w14:textId="6E5A67B4" w:rsidR="007C13C9" w:rsidRPr="00CA6CC4" w:rsidRDefault="008954F1" w:rsidP="00B41B7A">
      <w:pPr>
        <w:spacing w:line="480" w:lineRule="auto"/>
        <w:rPr>
          <w:rFonts w:eastAsia="STSong"/>
          <w:sz w:val="20"/>
          <w:szCs w:val="20"/>
        </w:rPr>
      </w:pPr>
      <w:r>
        <w:rPr>
          <w:rFonts w:eastAsia="STSong"/>
          <w:sz w:val="20"/>
          <w:szCs w:val="20"/>
        </w:rPr>
        <w:t>Virgil’s</w:t>
      </w:r>
      <w:r w:rsidRPr="00CA6CC4">
        <w:rPr>
          <w:rFonts w:eastAsia="STSong"/>
          <w:sz w:val="20"/>
          <w:szCs w:val="20"/>
        </w:rPr>
        <w:t xml:space="preserve"> apparent disdain for the deceit and artifice of dyeing makes one expect some endorsement of unadulterated, “natural” wool, but</w:t>
      </w:r>
      <w:del w:id="621" w:author="Copyeditor" w:date="2022-09-05T12:38:00Z">
        <w:r w:rsidDel="00344B35">
          <w:rPr>
            <w:rFonts w:eastAsia="STSong"/>
            <w:sz w:val="20"/>
            <w:szCs w:val="20"/>
          </w:rPr>
          <w:delText xml:space="preserve"> – </w:delText>
        </w:r>
      </w:del>
      <w:ins w:id="622" w:author="Copyeditor" w:date="2022-09-05T12:38:00Z">
        <w:r w:rsidR="00344B35">
          <w:rPr>
            <w:rFonts w:eastAsia="STSong"/>
            <w:sz w:val="20"/>
            <w:szCs w:val="20"/>
          </w:rPr>
          <w:t>—</w:t>
        </w:r>
      </w:ins>
      <w:r>
        <w:rPr>
          <w:rFonts w:eastAsia="STSong"/>
          <w:sz w:val="20"/>
          <w:szCs w:val="20"/>
        </w:rPr>
        <w:t xml:space="preserve">in ways </w:t>
      </w:r>
      <w:r w:rsidR="005F474C">
        <w:rPr>
          <w:rFonts w:eastAsia="STSong"/>
          <w:sz w:val="20"/>
          <w:szCs w:val="20"/>
        </w:rPr>
        <w:t>too complex to unfold here</w:t>
      </w:r>
      <w:del w:id="623" w:author="Copyeditor" w:date="2022-09-05T12:39:00Z">
        <w:r w:rsidDel="00DA1503">
          <w:rPr>
            <w:rFonts w:eastAsia="STSong"/>
            <w:sz w:val="20"/>
            <w:szCs w:val="20"/>
          </w:rPr>
          <w:delText xml:space="preserve"> –</w:delText>
        </w:r>
        <w:r w:rsidRPr="00CA6CC4" w:rsidDel="00DA1503">
          <w:rPr>
            <w:rFonts w:eastAsia="STSong"/>
            <w:sz w:val="20"/>
            <w:szCs w:val="20"/>
          </w:rPr>
          <w:delText xml:space="preserve"> </w:delText>
        </w:r>
      </w:del>
      <w:ins w:id="624" w:author="Copyeditor" w:date="2022-09-05T12:39:00Z">
        <w:r w:rsidR="00DA1503">
          <w:rPr>
            <w:rFonts w:eastAsia="STSong"/>
            <w:sz w:val="20"/>
            <w:szCs w:val="20"/>
          </w:rPr>
          <w:t>—</w:t>
        </w:r>
      </w:ins>
      <w:r w:rsidRPr="00CA6CC4">
        <w:rPr>
          <w:rFonts w:eastAsia="STSong"/>
          <w:sz w:val="20"/>
          <w:szCs w:val="20"/>
        </w:rPr>
        <w:t>the moral line in the poem is falling not between nature and artifice, or truth and fiction, but between spontaneity and coercion.</w:t>
      </w:r>
      <w:r>
        <w:rPr>
          <w:rFonts w:eastAsia="STSong"/>
          <w:sz w:val="20"/>
          <w:szCs w:val="20"/>
        </w:rPr>
        <w:t xml:space="preserve"> In V</w:t>
      </w:r>
      <w:r w:rsidR="007C13C9" w:rsidRPr="00CA6CC4">
        <w:rPr>
          <w:rFonts w:eastAsia="STSong"/>
          <w:sz w:val="20"/>
          <w:szCs w:val="20"/>
        </w:rPr>
        <w:t xml:space="preserve">irgil’s Latin, in fact, nature and art/techne, and also native and strange, have entered into a positive feedback loop that heightens naturalness and technical splendor </w:t>
      </w:r>
      <w:r w:rsidR="007C13C9" w:rsidRPr="00CA6CC4">
        <w:rPr>
          <w:rFonts w:eastAsia="STSong"/>
          <w:i/>
          <w:sz w:val="20"/>
          <w:szCs w:val="20"/>
        </w:rPr>
        <w:t>together</w:t>
      </w:r>
      <w:r w:rsidR="007C13C9" w:rsidRPr="00CA6CC4">
        <w:rPr>
          <w:rFonts w:eastAsia="STSong"/>
          <w:sz w:val="20"/>
          <w:szCs w:val="20"/>
        </w:rPr>
        <w:t>. Above all, from the first image, wherein the ram changes the color of his own (</w:t>
      </w:r>
      <w:r w:rsidR="007C13C9" w:rsidRPr="00DA1503">
        <w:rPr>
          <w:rFonts w:eastAsia="STSong"/>
          <w:iCs/>
          <w:sz w:val="20"/>
          <w:szCs w:val="20"/>
          <w:rPrChange w:id="625" w:author="Copyeditor" w:date="2022-09-05T12:40:00Z">
            <w:rPr>
              <w:rFonts w:eastAsia="STSong"/>
              <w:i/>
              <w:sz w:val="20"/>
              <w:szCs w:val="20"/>
            </w:rPr>
          </w:rPrChange>
        </w:rPr>
        <w:t xml:space="preserve">ipse </w:t>
      </w:r>
      <w:proofErr w:type="spellStart"/>
      <w:r w:rsidR="007C13C9" w:rsidRPr="00DA1503">
        <w:rPr>
          <w:rFonts w:eastAsia="STSong"/>
          <w:iCs/>
          <w:sz w:val="20"/>
          <w:szCs w:val="20"/>
          <w:rPrChange w:id="626" w:author="Copyeditor" w:date="2022-09-05T12:40:00Z">
            <w:rPr>
              <w:rFonts w:eastAsia="STSong"/>
              <w:i/>
              <w:sz w:val="20"/>
              <w:szCs w:val="20"/>
            </w:rPr>
          </w:rPrChange>
        </w:rPr>
        <w:t>suae</w:t>
      </w:r>
      <w:proofErr w:type="spellEnd"/>
      <w:r w:rsidR="007C13C9" w:rsidRPr="00CA6CC4">
        <w:rPr>
          <w:rFonts w:eastAsia="STSong"/>
          <w:sz w:val="20"/>
          <w:szCs w:val="20"/>
        </w:rPr>
        <w:t xml:space="preserve">) coat, to the last, in which the color </w:t>
      </w:r>
      <w:proofErr w:type="spellStart"/>
      <w:r w:rsidR="007C13C9" w:rsidRPr="00CA6CC4">
        <w:rPr>
          <w:rFonts w:eastAsia="STSong"/>
          <w:i/>
          <w:sz w:val="20"/>
          <w:szCs w:val="20"/>
        </w:rPr>
        <w:t>sandyx</w:t>
      </w:r>
      <w:proofErr w:type="spellEnd"/>
      <w:r w:rsidR="007C13C9" w:rsidRPr="00CA6CC4">
        <w:rPr>
          <w:rFonts w:eastAsia="STSong"/>
          <w:sz w:val="20"/>
          <w:szCs w:val="20"/>
        </w:rPr>
        <w:t xml:space="preserve"> leaps, </w:t>
      </w:r>
      <w:r w:rsidR="007C13C9" w:rsidRPr="00CA6CC4">
        <w:rPr>
          <w:rFonts w:eastAsia="STSong"/>
          <w:i/>
          <w:sz w:val="20"/>
          <w:szCs w:val="20"/>
        </w:rPr>
        <w:t xml:space="preserve">sponte </w:t>
      </w:r>
      <w:proofErr w:type="spellStart"/>
      <w:r w:rsidR="007C13C9" w:rsidRPr="00CA6CC4">
        <w:rPr>
          <w:rFonts w:eastAsia="STSong"/>
          <w:i/>
          <w:sz w:val="20"/>
          <w:szCs w:val="20"/>
        </w:rPr>
        <w:t>sua</w:t>
      </w:r>
      <w:proofErr w:type="spellEnd"/>
      <w:r w:rsidR="007C13C9" w:rsidRPr="00CA6CC4">
        <w:rPr>
          <w:rFonts w:eastAsia="STSong"/>
          <w:sz w:val="20"/>
          <w:szCs w:val="20"/>
        </w:rPr>
        <w:t>,</w:t>
      </w:r>
      <w:r w:rsidR="007C13C9" w:rsidRPr="00CA6CC4">
        <w:rPr>
          <w:rFonts w:eastAsia="STSong"/>
          <w:i/>
          <w:sz w:val="20"/>
          <w:szCs w:val="20"/>
        </w:rPr>
        <w:t xml:space="preserve"> </w:t>
      </w:r>
      <w:r w:rsidR="007C13C9" w:rsidRPr="00CA6CC4">
        <w:rPr>
          <w:rFonts w:eastAsia="STSong"/>
          <w:sz w:val="20"/>
          <w:szCs w:val="20"/>
        </w:rPr>
        <w:t>to change the coats of the lambs, the stress falls on the possibility of spontaneous, uncoerced transformation.</w:t>
      </w:r>
    </w:p>
  </w:endnote>
  <w:endnote w:id="28">
    <w:p w14:paraId="5F7C105B" w14:textId="226354E4" w:rsidR="007C13C9" w:rsidRPr="00402156" w:rsidRDefault="007C13C9" w:rsidP="00B41B7A">
      <w:pPr>
        <w:pStyle w:val="EndnoteText"/>
        <w:spacing w:line="480" w:lineRule="auto"/>
        <w:rPr>
          <w:sz w:val="24"/>
          <w:szCs w:val="24"/>
        </w:rPr>
      </w:pPr>
      <w:r w:rsidRPr="00402156">
        <w:rPr>
          <w:rStyle w:val="EndnoteReference"/>
          <w:sz w:val="24"/>
          <w:szCs w:val="24"/>
        </w:rPr>
        <w:endnoteRef/>
      </w:r>
      <w:r w:rsidRPr="00402156">
        <w:rPr>
          <w:sz w:val="24"/>
          <w:szCs w:val="24"/>
        </w:rPr>
        <w:t xml:space="preserve"> </w:t>
      </w:r>
      <w:r w:rsidRPr="006358E9">
        <w:t xml:space="preserve">I remain inspired by and indebted to Anne-Lise François’ unparalleled meditation on the ethics and politics of biotechnology as “a contest for the domain of human and ecological creativity”; in her essay, pastoral is </w:t>
      </w:r>
      <w:r>
        <w:t xml:space="preserve">implicated in the difficulty of holding </w:t>
      </w:r>
      <w:r w:rsidRPr="006358E9">
        <w:t xml:space="preserve">an “openness to unscripted, heretofore unimagined possibilities” of nature apart from the hegemonic mandate of “constant reinvention” (45). </w:t>
      </w:r>
      <w:r>
        <w:t>And a key distinction arises</w:t>
      </w:r>
      <w:r w:rsidRPr="006358E9">
        <w:t xml:space="preserve"> between an ethos that makes space to be surprised by ecological creativity and one that seeks to control, patent, and “</w:t>
      </w:r>
      <w:r w:rsidRPr="006358E9">
        <w:rPr>
          <w:i/>
        </w:rPr>
        <w:t xml:space="preserve">imagine </w:t>
      </w:r>
      <w:r w:rsidRPr="006358E9">
        <w:t xml:space="preserve">itself determining” the shape and duration of plant and animal generation (44). </w:t>
      </w:r>
      <w:r>
        <w:t>See also, in the context of an ecological ethos of</w:t>
      </w:r>
      <w:r w:rsidRPr="006358E9">
        <w:t xml:space="preserve"> desistence </w:t>
      </w:r>
      <w:ins w:id="631" w:author="Copyeditor" w:date="2022-09-05T12:46:00Z">
        <w:r w:rsidR="0059524D">
          <w:t xml:space="preserve">Matthew A. </w:t>
        </w:r>
      </w:ins>
      <w:r w:rsidRPr="006358E9">
        <w:t xml:space="preserve">Taylor’s </w:t>
      </w:r>
      <w:r>
        <w:t>notion</w:t>
      </w:r>
      <w:r w:rsidRPr="006358E9">
        <w:t xml:space="preserve"> of “counter-industrious revolution”: not a “war against climate change, only a relinquishing of the fetishes of growth, productivity, acceleration and mastery that have fired our world” (132)</w:t>
      </w:r>
      <w:r>
        <w:t xml:space="preserve">. </w:t>
      </w:r>
    </w:p>
  </w:endnote>
  <w:endnote w:id="29">
    <w:p w14:paraId="7D71F7E6" w14:textId="234FB0DE" w:rsidR="007C13C9" w:rsidRDefault="007C13C9" w:rsidP="00B41B7A">
      <w:pPr>
        <w:pStyle w:val="EndnoteText"/>
        <w:spacing w:line="480" w:lineRule="auto"/>
      </w:pPr>
      <w:r>
        <w:rPr>
          <w:rStyle w:val="EndnoteReference"/>
        </w:rPr>
        <w:endnoteRef/>
      </w:r>
      <w:r>
        <w:t xml:space="preserve"> I take this to be the principal flaw of Jane Bennett’s </w:t>
      </w:r>
      <w:r w:rsidR="005F474C">
        <w:t>eloquent</w:t>
      </w:r>
      <w:r>
        <w:t xml:space="preserve"> and influential “new materialist” approach to political ecology in </w:t>
      </w:r>
      <w:r>
        <w:rPr>
          <w:i/>
          <w:iCs/>
        </w:rPr>
        <w:t>Vibrant Materialism</w:t>
      </w:r>
      <w:r>
        <w:t>.</w:t>
      </w:r>
      <w:r w:rsidR="005F474C">
        <w:t xml:space="preserve"> Many of her sources in the long, </w:t>
      </w:r>
      <w:r w:rsidR="005F474C" w:rsidRPr="005F474C">
        <w:rPr>
          <w:i/>
          <w:iCs/>
        </w:rPr>
        <w:t>old</w:t>
      </w:r>
      <w:r w:rsidR="005F474C">
        <w:t xml:space="preserve"> history of non-Cartesian, non-Kantian philosophical naturalism, vitalism, and materialism do not share this deficit.</w:t>
      </w:r>
    </w:p>
  </w:endnote>
  <w:endnote w:id="30">
    <w:p w14:paraId="085AA9F2" w14:textId="4DAEF75F" w:rsidR="007C13C9" w:rsidRPr="0083225D" w:rsidRDefault="007C13C9" w:rsidP="00B41B7A">
      <w:pPr>
        <w:pStyle w:val="EndnoteText"/>
        <w:spacing w:line="480" w:lineRule="auto"/>
      </w:pPr>
      <w:r w:rsidRPr="0083225D">
        <w:rPr>
          <w:rStyle w:val="EndnoteReference"/>
        </w:rPr>
        <w:endnoteRef/>
      </w:r>
      <w:r w:rsidRPr="0083225D">
        <w:t xml:space="preserve"> See Priestman’s related insight that</w:t>
      </w:r>
      <w:r>
        <w:t>,</w:t>
      </w:r>
      <w:r w:rsidRPr="0083225D">
        <w:t xml:space="preserve"> from the </w:t>
      </w:r>
      <w:r>
        <w:t xml:space="preserve">formal level of the line </w:t>
      </w:r>
      <w:r w:rsidRPr="0083225D">
        <w:t>to that of the epic, Darwin’s poems are constructed as spatial architectures</w:t>
      </w:r>
      <w:del w:id="724" w:author="Copyeditor" w:date="2022-09-05T14:34:00Z">
        <w:r w:rsidRPr="0083225D" w:rsidDel="007A0A0E">
          <w:delText>,</w:delText>
        </w:r>
      </w:del>
      <w:r w:rsidRPr="0083225D">
        <w:t xml:space="preserve"> rather than temporal narratives</w:t>
      </w:r>
      <w:ins w:id="725" w:author="Copyeditor" w:date="2022-09-05T14:35:00Z">
        <w:r w:rsidR="007A0A0E">
          <w:t>.</w:t>
        </w:r>
      </w:ins>
      <w:del w:id="726" w:author="Copyeditor" w:date="2022-09-05T14:34:00Z">
        <w:r w:rsidDel="007A0A0E">
          <w:delText>,</w:delText>
        </w:r>
      </w:del>
      <w:r>
        <w:t xml:space="preserve"> </w:t>
      </w:r>
      <w:del w:id="727" w:author="Copyeditor" w:date="2022-09-05T14:35:00Z">
        <w:r w:rsidDel="007A0A0E">
          <w:delText>as well as</w:delText>
        </w:r>
      </w:del>
      <w:ins w:id="728" w:author="Copyeditor" w:date="2022-09-05T14:35:00Z">
        <w:r w:rsidR="007A0A0E">
          <w:t>See also</w:t>
        </w:r>
      </w:ins>
      <w:r>
        <w:t xml:space="preserve"> my exploration</w:t>
      </w:r>
      <w:ins w:id="729" w:author="Copyeditor" w:date="2022-09-05T14:35:00Z">
        <w:r w:rsidR="007A0A0E">
          <w:t xml:space="preserve"> in “Nerve Poetry and Fiber Art</w:t>
        </w:r>
      </w:ins>
      <w:r>
        <w:t>.</w:t>
      </w:r>
      <w:ins w:id="730" w:author="Copyeditor" w:date="2022-09-05T14:35:00Z">
        <w:r w:rsidR="007A0A0E">
          <w:t>”</w:t>
        </w:r>
      </w:ins>
      <w:r>
        <w:t xml:space="preserve"> And </w:t>
      </w:r>
      <w:r w:rsidRPr="0083225D">
        <w:t xml:space="preserve">see </w:t>
      </w:r>
      <w:ins w:id="731" w:author="Copyeditor" w:date="2022-09-05T14:35:00Z">
        <w:r w:rsidR="007A0A0E">
          <w:t xml:space="preserve">Alan </w:t>
        </w:r>
      </w:ins>
      <w:r w:rsidRPr="0083225D">
        <w:t xml:space="preserve">Richardson’s groundbreaking recognition of Darwin (among </w:t>
      </w:r>
      <w:r>
        <w:t>others</w:t>
      </w:r>
      <w:r w:rsidRPr="0083225D">
        <w:t xml:space="preserve">) as </w:t>
      </w:r>
      <w:r>
        <w:t>advancing</w:t>
      </w:r>
      <w:r w:rsidRPr="0083225D">
        <w:t xml:space="preserve"> an influential</w:t>
      </w:r>
      <w:r>
        <w:t xml:space="preserve">, </w:t>
      </w:r>
      <w:r w:rsidRPr="0083225D">
        <w:t>embodied, brain-based science of the “mind</w:t>
      </w:r>
      <w:r>
        <w:t>” within Romantic culture.</w:t>
      </w:r>
    </w:p>
  </w:endnote>
  <w:endnote w:id="31">
    <w:p w14:paraId="19366948" w14:textId="19929DF0" w:rsidR="007C13C9" w:rsidRPr="000D546D" w:rsidRDefault="007C13C9" w:rsidP="00B41B7A">
      <w:pPr>
        <w:spacing w:line="480" w:lineRule="auto"/>
        <w:rPr>
          <w:sz w:val="20"/>
          <w:szCs w:val="20"/>
        </w:rPr>
      </w:pPr>
      <w:r w:rsidRPr="00427F4C">
        <w:rPr>
          <w:rStyle w:val="EndnoteReference"/>
          <w:sz w:val="20"/>
          <w:szCs w:val="20"/>
        </w:rPr>
        <w:endnoteRef/>
      </w:r>
      <w:r w:rsidRPr="00427F4C">
        <w:rPr>
          <w:sz w:val="20"/>
          <w:szCs w:val="20"/>
        </w:rPr>
        <w:t xml:space="preserve"> </w:t>
      </w:r>
      <w:r w:rsidR="00427F4C" w:rsidRPr="00427F4C">
        <w:rPr>
          <w:sz w:val="20"/>
          <w:szCs w:val="20"/>
        </w:rPr>
        <w:t>Substantiating the poem’s claims with sources and explanations, this apparatus redefines the poetic voice as an expression of collective expertise (the “The Lunar Society” and its members’ far-flung correspondence and research) that cannot stand or be comprehended apart from this generative matrix of production.</w:t>
      </w:r>
      <w:r w:rsidR="005F474C">
        <w:rPr>
          <w:sz w:val="20"/>
          <w:szCs w:val="20"/>
        </w:rPr>
        <w:t xml:space="preserve"> </w:t>
      </w:r>
      <w:r w:rsidRPr="000D546D">
        <w:rPr>
          <w:sz w:val="20"/>
          <w:szCs w:val="20"/>
        </w:rPr>
        <w:t>Against the autonomy of lyric, then, we might counterpose the aesthetic heteronomy of didactic, for which contextualism is intrinsic to the form and to any formalism capable of countenancing it as art (Goldstein</w:t>
      </w:r>
      <w:del w:id="737" w:author="Copyeditor" w:date="2022-09-05T14:46:00Z">
        <w:r w:rsidRPr="000D546D" w:rsidDel="00377E55">
          <w:rPr>
            <w:sz w:val="20"/>
            <w:szCs w:val="20"/>
          </w:rPr>
          <w:delText xml:space="preserve"> 2017</w:delText>
        </w:r>
      </w:del>
      <w:r w:rsidRPr="000D546D">
        <w:rPr>
          <w:sz w:val="20"/>
          <w:szCs w:val="20"/>
        </w:rPr>
        <w:t>,</w:t>
      </w:r>
      <w:ins w:id="738" w:author="Copyeditor" w:date="2022-09-05T14:46:00Z">
        <w:r w:rsidR="00377E55">
          <w:rPr>
            <w:sz w:val="20"/>
            <w:szCs w:val="20"/>
          </w:rPr>
          <w:t xml:space="preserve"> </w:t>
        </w:r>
        <w:r w:rsidR="00377E55">
          <w:rPr>
            <w:i/>
            <w:iCs/>
            <w:sz w:val="20"/>
            <w:szCs w:val="20"/>
          </w:rPr>
          <w:t>Sweet Science</w:t>
        </w:r>
      </w:ins>
      <w:r w:rsidRPr="000D546D">
        <w:rPr>
          <w:sz w:val="20"/>
          <w:szCs w:val="20"/>
        </w:rPr>
        <w:t xml:space="preserve"> 199). </w:t>
      </w:r>
    </w:p>
  </w:endnote>
  <w:endnote w:id="32">
    <w:p w14:paraId="1C33FCF8" w14:textId="7917BC5F" w:rsidR="005F474C" w:rsidRDefault="005F474C" w:rsidP="00B41B7A">
      <w:pPr>
        <w:pStyle w:val="EndnoteText"/>
        <w:spacing w:line="480" w:lineRule="auto"/>
      </w:pPr>
      <w:r>
        <w:rPr>
          <w:rStyle w:val="EndnoteReference"/>
        </w:rPr>
        <w:endnoteRef/>
      </w:r>
      <w:r>
        <w:t xml:space="preserve"> See </w:t>
      </w:r>
      <w:ins w:id="741" w:author="Copyeditor" w:date="2022-09-05T14:48:00Z">
        <w:r w:rsidR="00377E55">
          <w:t xml:space="preserve">Steven </w:t>
        </w:r>
      </w:ins>
      <w:r>
        <w:t>Goldsmith’s extraordinary account of the sentimental and poetic circuit between witnessing “grief” and supplying “relief” that was already hackneyed in the eighteenth</w:t>
      </w:r>
      <w:ins w:id="742" w:author="Copyeditor" w:date="2022-09-05T14:48:00Z">
        <w:r w:rsidR="00377E55">
          <w:t xml:space="preserve"> </w:t>
        </w:r>
      </w:ins>
      <w:del w:id="743" w:author="Copyeditor" w:date="2022-09-05T14:48:00Z">
        <w:r w:rsidDel="00377E55">
          <w:delText>-</w:delText>
        </w:r>
      </w:del>
      <w:r>
        <w:t xml:space="preserve">century, including the mischief Blake works thereon through his own </w:t>
      </w:r>
      <w:del w:id="744" w:author="Copyeditor" w:date="2022-09-05T14:48:00Z">
        <w:r w:rsidDel="00377E55">
          <w:delText xml:space="preserve">bas </w:delText>
        </w:r>
      </w:del>
      <w:ins w:id="745" w:author="Copyeditor" w:date="2022-09-05T14:48:00Z">
        <w:r w:rsidR="00377E55">
          <w:t>bas-</w:t>
        </w:r>
      </w:ins>
      <w:r>
        <w:t>relief art</w:t>
      </w:r>
      <w:del w:id="746" w:author="Copyeditor" w:date="2022-09-05T14:48:00Z">
        <w:r w:rsidDel="00377E55">
          <w:delText>,</w:delText>
        </w:r>
      </w:del>
      <w:r>
        <w:t xml:space="preserve"> </w:t>
      </w:r>
      <w:ins w:id="747" w:author="Copyeditor" w:date="2022-09-05T14:48:00Z">
        <w:r w:rsidR="00377E55">
          <w:t>(</w:t>
        </w:r>
      </w:ins>
      <w:ins w:id="748" w:author="Copyeditor" w:date="2022-09-05T20:28:00Z">
        <w:r w:rsidR="00E013F1">
          <w:rPr>
            <w:i/>
            <w:iCs/>
          </w:rPr>
          <w:t xml:space="preserve">Blake’s Agitation </w:t>
        </w:r>
      </w:ins>
      <w:r>
        <w:t>188</w:t>
      </w:r>
      <w:del w:id="749" w:author="Copyeditor" w:date="2022-09-05T14:48:00Z">
        <w:r w:rsidDel="00377E55">
          <w:delText>-</w:delText>
        </w:r>
      </w:del>
      <w:ins w:id="750" w:author="Copyeditor" w:date="2022-09-05T14:48:00Z">
        <w:r w:rsidR="00377E55">
          <w:t>–</w:t>
        </w:r>
      </w:ins>
      <w:r>
        <w:t>218</w:t>
      </w:r>
      <w:ins w:id="751" w:author="Copyeditor" w:date="2022-09-05T14:48:00Z">
        <w:r w:rsidR="00377E55">
          <w:t>)</w:t>
        </w:r>
      </w:ins>
      <w:r>
        <w:t xml:space="preserve">. </w:t>
      </w:r>
    </w:p>
  </w:endnote>
  <w:endnote w:id="33">
    <w:p w14:paraId="5771A3C1" w14:textId="328B589B" w:rsidR="007C13C9" w:rsidRDefault="007C13C9" w:rsidP="00B41B7A">
      <w:pPr>
        <w:pStyle w:val="EndnoteText"/>
        <w:spacing w:line="480" w:lineRule="auto"/>
      </w:pPr>
      <w:r>
        <w:rPr>
          <w:rStyle w:val="EndnoteReference"/>
        </w:rPr>
        <w:endnoteRef/>
      </w:r>
      <w:r>
        <w:t xml:space="preserve"> </w:t>
      </w:r>
      <w:del w:id="786" w:author="Copyeditor" w:date="2022-09-05T15:30:00Z">
        <w:r w:rsidDel="00B008A3">
          <w:delText xml:space="preserve">Qtd. in Hamilton, 635. </w:delText>
        </w:r>
      </w:del>
      <w:r>
        <w:t xml:space="preserve">See </w:t>
      </w:r>
      <w:ins w:id="787" w:author="Copyeditor" w:date="2022-09-05T15:30:00Z">
        <w:r w:rsidR="00B008A3">
          <w:t>T</w:t>
        </w:r>
      </w:ins>
      <w:ins w:id="788" w:author="Copyeditor" w:date="2022-09-05T15:31:00Z">
        <w:r w:rsidR="00B008A3">
          <w:t xml:space="preserve">obias </w:t>
        </w:r>
      </w:ins>
      <w:proofErr w:type="spellStart"/>
      <w:r>
        <w:t>Menely’s</w:t>
      </w:r>
      <w:proofErr w:type="spellEnd"/>
      <w:r>
        <w:t xml:space="preserve"> compelling account, which draws on Clarkson, of the perlocutionary political efficacy of sentimental humanitarian rhetoric in abolitionist poetry: rather than merely consolidating existing bonds, </w:t>
      </w:r>
      <w:proofErr w:type="spellStart"/>
      <w:r>
        <w:t>Menely</w:t>
      </w:r>
      <w:proofErr w:type="spellEnd"/>
      <w:r>
        <w:t xml:space="preserve"> argues, the abolitionist appeal can work to bring into being a sympathetic public that does not preexist its utterance (45</w:t>
      </w:r>
      <w:del w:id="789" w:author="Copyeditor" w:date="2022-09-05T15:32:00Z">
        <w:r w:rsidDel="002E3A16">
          <w:delText>-</w:delText>
        </w:r>
      </w:del>
      <w:ins w:id="790" w:author="Copyeditor" w:date="2022-09-05T15:32:00Z">
        <w:r w:rsidR="002E3A16">
          <w:t>–</w:t>
        </w:r>
      </w:ins>
      <w:r>
        <w:t>67). Questions remain, I think, about the terms on which enslaved subjects are figured for the purposes of forging new sympathetic identifications among presumptively white audiences.</w:t>
      </w:r>
    </w:p>
  </w:endnote>
  <w:endnote w:id="34">
    <w:p w14:paraId="3DA41095" w14:textId="2649F382" w:rsidR="007C13C9" w:rsidRPr="009E20D1" w:rsidRDefault="007C13C9" w:rsidP="00B41B7A">
      <w:pPr>
        <w:spacing w:line="480" w:lineRule="auto"/>
        <w:rPr>
          <w:sz w:val="20"/>
          <w:szCs w:val="20"/>
        </w:rPr>
      </w:pPr>
      <w:r w:rsidRPr="00FB2AA5">
        <w:rPr>
          <w:rStyle w:val="EndnoteReference"/>
          <w:sz w:val="20"/>
          <w:szCs w:val="20"/>
        </w:rPr>
        <w:endnoteRef/>
      </w:r>
      <w:r w:rsidRPr="00FB2AA5">
        <w:rPr>
          <w:sz w:val="20"/>
          <w:szCs w:val="20"/>
        </w:rPr>
        <w:t xml:space="preserve"> In </w:t>
      </w:r>
      <w:ins w:id="796" w:author="Copyeditor" w:date="2022-09-05T15:44:00Z">
        <w:r w:rsidR="008333A6">
          <w:rPr>
            <w:sz w:val="20"/>
            <w:szCs w:val="20"/>
          </w:rPr>
          <w:t xml:space="preserve">Marcus </w:t>
        </w:r>
      </w:ins>
      <w:r w:rsidRPr="00FB2AA5">
        <w:rPr>
          <w:sz w:val="20"/>
          <w:szCs w:val="20"/>
        </w:rPr>
        <w:t>Wood’s analysis, this paradigm of emancipation tees</w:t>
      </w:r>
      <w:ins w:id="797" w:author="Copyeditor" w:date="2022-09-05T15:35:00Z">
        <w:r w:rsidR="002E3A16">
          <w:rPr>
            <w:sz w:val="20"/>
            <w:szCs w:val="20"/>
          </w:rPr>
          <w:t xml:space="preserve"> </w:t>
        </w:r>
      </w:ins>
      <w:del w:id="798" w:author="Copyeditor" w:date="2022-09-05T15:35:00Z">
        <w:r w:rsidRPr="00FB2AA5" w:rsidDel="002E3A16">
          <w:rPr>
            <w:sz w:val="20"/>
            <w:szCs w:val="20"/>
          </w:rPr>
          <w:delText>-</w:delText>
        </w:r>
      </w:del>
      <w:r w:rsidRPr="00FB2AA5">
        <w:rPr>
          <w:sz w:val="20"/>
          <w:szCs w:val="20"/>
        </w:rPr>
        <w:t xml:space="preserve">up an ethos of white British self-congratulation for the eventual abolition of the trade in 1807 that persisted well into the bicentennial celebrations of 2007, </w:t>
      </w:r>
      <w:r>
        <w:rPr>
          <w:sz w:val="20"/>
          <w:szCs w:val="20"/>
        </w:rPr>
        <w:t>which failed to</w:t>
      </w:r>
      <w:r w:rsidRPr="00FB2AA5">
        <w:rPr>
          <w:sz w:val="20"/>
          <w:szCs w:val="20"/>
        </w:rPr>
        <w:t xml:space="preserve"> commemorate, for instance, the fact that slaveholders and not slaves were financially compensated for their “loss.” Without disputing this overall analysis, Hamilton has shown that the visual rhetoric of the kneeling slave was somewhat more </w:t>
      </w:r>
      <w:r>
        <w:rPr>
          <w:sz w:val="20"/>
          <w:szCs w:val="20"/>
        </w:rPr>
        <w:t>nuanced</w:t>
      </w:r>
      <w:r w:rsidRPr="00FB2AA5">
        <w:rPr>
          <w:sz w:val="20"/>
          <w:szCs w:val="20"/>
        </w:rPr>
        <w:t>, alluding to the heroic endurance and (potentially threatening) strength of Hercules. I would also note that Darwin’s own, neurophysiological theory of the operation of sympathetic mimesis through various perceptual media suggests that such a complex object’s text</w:t>
      </w:r>
      <w:r>
        <w:rPr>
          <w:sz w:val="20"/>
          <w:szCs w:val="20"/>
        </w:rPr>
        <w:t xml:space="preserve"> </w:t>
      </w:r>
      <w:r w:rsidRPr="00FB2AA5">
        <w:rPr>
          <w:sz w:val="20"/>
          <w:szCs w:val="20"/>
        </w:rPr>
        <w:t xml:space="preserve">and sculptured image may not have acted in concert on the body of </w:t>
      </w:r>
      <w:ins w:id="799" w:author="Copyeditor" w:date="2022-09-05T15:45:00Z">
        <w:r w:rsidR="008333A6">
          <w:rPr>
            <w:sz w:val="20"/>
            <w:szCs w:val="20"/>
          </w:rPr>
          <w:t xml:space="preserve">a </w:t>
        </w:r>
      </w:ins>
      <w:r w:rsidRPr="00FB2AA5">
        <w:rPr>
          <w:sz w:val="20"/>
          <w:szCs w:val="20"/>
        </w:rPr>
        <w:t xml:space="preserve">person who simultaneously sees, reads, and holds it. True, the motto “Am I Not </w:t>
      </w:r>
      <w:proofErr w:type="gramStart"/>
      <w:r w:rsidRPr="00FB2AA5">
        <w:rPr>
          <w:sz w:val="20"/>
          <w:szCs w:val="20"/>
        </w:rPr>
        <w:t>A</w:t>
      </w:r>
      <w:proofErr w:type="gramEnd"/>
      <w:r w:rsidRPr="00FB2AA5">
        <w:rPr>
          <w:sz w:val="20"/>
          <w:szCs w:val="20"/>
        </w:rPr>
        <w:t xml:space="preserve"> Man and A Brother?</w:t>
      </w:r>
      <w:del w:id="800" w:author="Copyeditor" w:date="2022-09-05T15:45:00Z">
        <w:r w:rsidRPr="00FB2AA5" w:rsidDel="008333A6">
          <w:rPr>
            <w:sz w:val="20"/>
            <w:szCs w:val="20"/>
          </w:rPr>
          <w:delText>,</w:delText>
        </w:r>
      </w:del>
      <w:r w:rsidRPr="00FB2AA5">
        <w:rPr>
          <w:sz w:val="20"/>
          <w:szCs w:val="20"/>
        </w:rPr>
        <w:t xml:space="preserve">” projects its </w:t>
      </w:r>
      <w:r w:rsidRPr="00FB2AA5">
        <w:rPr>
          <w:i/>
          <w:sz w:val="20"/>
          <w:szCs w:val="20"/>
        </w:rPr>
        <w:t>reader</w:t>
      </w:r>
      <w:r w:rsidRPr="00FB2AA5">
        <w:rPr>
          <w:sz w:val="20"/>
          <w:szCs w:val="20"/>
        </w:rPr>
        <w:t xml:space="preserve"> as the addressee and adjudicator of this rhetorical question, empowered to grant or withhold humanity and kinship from the “imploring” slave. But because the bas</w:t>
      </w:r>
      <w:ins w:id="801" w:author="Copyeditor" w:date="2022-09-05T15:46:00Z">
        <w:r w:rsidR="008333A6">
          <w:rPr>
            <w:sz w:val="20"/>
            <w:szCs w:val="20"/>
          </w:rPr>
          <w:t>-</w:t>
        </w:r>
      </w:ins>
      <w:del w:id="802" w:author="Copyeditor" w:date="2022-09-05T15:46:00Z">
        <w:r w:rsidRPr="00FB2AA5" w:rsidDel="008333A6">
          <w:rPr>
            <w:sz w:val="20"/>
            <w:szCs w:val="20"/>
          </w:rPr>
          <w:delText xml:space="preserve"> </w:delText>
        </w:r>
      </w:del>
      <w:r w:rsidRPr="00FB2AA5">
        <w:rPr>
          <w:sz w:val="20"/>
          <w:szCs w:val="20"/>
        </w:rPr>
        <w:t xml:space="preserve">relief pictures the slave in profile, it positions its </w:t>
      </w:r>
      <w:r w:rsidRPr="008333A6">
        <w:rPr>
          <w:iCs/>
          <w:sz w:val="20"/>
          <w:szCs w:val="20"/>
          <w:rPrChange w:id="803" w:author="Copyeditor" w:date="2022-09-05T15:46:00Z">
            <w:rPr>
              <w:i/>
              <w:sz w:val="20"/>
              <w:szCs w:val="20"/>
            </w:rPr>
          </w:rPrChange>
        </w:rPr>
        <w:t>viewer</w:t>
      </w:r>
      <w:r w:rsidRPr="00FB2AA5">
        <w:rPr>
          <w:sz w:val="20"/>
          <w:szCs w:val="20"/>
        </w:rPr>
        <w:t xml:space="preserve"> as witness</w:t>
      </w:r>
      <w:r>
        <w:rPr>
          <w:sz w:val="20"/>
          <w:szCs w:val="20"/>
        </w:rPr>
        <w:t>, instead,</w:t>
      </w:r>
      <w:r w:rsidRPr="00FB2AA5">
        <w:rPr>
          <w:sz w:val="20"/>
          <w:szCs w:val="20"/>
        </w:rPr>
        <w:t xml:space="preserve"> to a scene in which the slave beseeches someone else</w:t>
      </w:r>
      <w:r>
        <w:rPr>
          <w:sz w:val="20"/>
          <w:szCs w:val="20"/>
        </w:rPr>
        <w:t>. This</w:t>
      </w:r>
      <w:r w:rsidRPr="00FB2AA5">
        <w:rPr>
          <w:sz w:val="20"/>
          <w:szCs w:val="20"/>
        </w:rPr>
        <w:t xml:space="preserve"> position of complicit remove </w:t>
      </w:r>
      <w:r>
        <w:rPr>
          <w:sz w:val="20"/>
          <w:szCs w:val="20"/>
        </w:rPr>
        <w:t xml:space="preserve">was </w:t>
      </w:r>
      <w:r w:rsidRPr="00FB2AA5">
        <w:rPr>
          <w:sz w:val="20"/>
          <w:szCs w:val="20"/>
        </w:rPr>
        <w:t>well-keyed to the English mainland situation, in which citizens could (and frequently did) congratulate themselves on the effective illegality of slavery on their soil</w:t>
      </w:r>
      <w:r>
        <w:rPr>
          <w:sz w:val="20"/>
          <w:szCs w:val="20"/>
        </w:rPr>
        <w:t>,</w:t>
      </w:r>
      <w:r w:rsidRPr="00FB2AA5">
        <w:rPr>
          <w:sz w:val="20"/>
          <w:szCs w:val="20"/>
        </w:rPr>
        <w:t xml:space="preserve"> while profiting magnificently from the trans-Atlantic slave </w:t>
      </w:r>
      <w:r w:rsidRPr="008333A6">
        <w:rPr>
          <w:iCs/>
          <w:sz w:val="20"/>
          <w:szCs w:val="20"/>
          <w:rPrChange w:id="804" w:author="Copyeditor" w:date="2022-09-05T15:47:00Z">
            <w:rPr>
              <w:i/>
              <w:sz w:val="20"/>
              <w:szCs w:val="20"/>
            </w:rPr>
          </w:rPrChange>
        </w:rPr>
        <w:t>trade</w:t>
      </w:r>
      <w:r w:rsidRPr="00FB2AA5">
        <w:rPr>
          <w:sz w:val="20"/>
          <w:szCs w:val="20"/>
        </w:rPr>
        <w:t xml:space="preserve">. </w:t>
      </w:r>
      <w:r>
        <w:rPr>
          <w:sz w:val="20"/>
          <w:szCs w:val="20"/>
        </w:rPr>
        <w:t xml:space="preserve">Less suspiciously read, this effect correlates with </w:t>
      </w:r>
      <w:proofErr w:type="spellStart"/>
      <w:r>
        <w:rPr>
          <w:sz w:val="20"/>
          <w:szCs w:val="20"/>
        </w:rPr>
        <w:t>Menely’s</w:t>
      </w:r>
      <w:proofErr w:type="spellEnd"/>
      <w:r>
        <w:rPr>
          <w:sz w:val="20"/>
          <w:szCs w:val="20"/>
        </w:rPr>
        <w:t xml:space="preserve"> keen observation that humanitarian abolitionist poetics extend the scope of existing sympathetic identification where “the collective addressee witnesses not only the suffering slave but its own witnessing of the slave’s suffering” (65). </w:t>
      </w:r>
      <w:r w:rsidRPr="00FB2AA5">
        <w:rPr>
          <w:sz w:val="20"/>
          <w:szCs w:val="20"/>
        </w:rPr>
        <w:t>Finally, Darwin’s understanding of ideation as bodily mimicry of the object by the senses, particularly in the case of touch, suggest</w:t>
      </w:r>
      <w:ins w:id="805" w:author="Copyeditor" w:date="2022-09-05T15:47:00Z">
        <w:r w:rsidR="008333A6">
          <w:rPr>
            <w:sz w:val="20"/>
            <w:szCs w:val="20"/>
          </w:rPr>
          <w:t>s</w:t>
        </w:r>
      </w:ins>
      <w:r w:rsidRPr="00FB2AA5">
        <w:rPr>
          <w:sz w:val="20"/>
          <w:szCs w:val="20"/>
        </w:rPr>
        <w:t xml:space="preserve"> that the palpable medallion may not only constrain the agency of the depicted slave but also bring the perceiver to his or her (virtual) knees, forcing their nerves to rehearse like attitudes of humiliation. </w:t>
      </w:r>
      <w:r>
        <w:rPr>
          <w:sz w:val="20"/>
          <w:szCs w:val="20"/>
        </w:rPr>
        <w:t xml:space="preserve">See Goldstein </w:t>
      </w:r>
      <w:del w:id="806" w:author="Copyeditor" w:date="2022-09-05T15:49:00Z">
        <w:r w:rsidDel="004322C5">
          <w:rPr>
            <w:sz w:val="20"/>
            <w:szCs w:val="20"/>
          </w:rPr>
          <w:delText xml:space="preserve">2020 </w:delText>
        </w:r>
      </w:del>
      <w:ins w:id="807" w:author="Copyeditor" w:date="2022-09-05T15:49:00Z">
        <w:r w:rsidR="004322C5">
          <w:rPr>
            <w:sz w:val="20"/>
            <w:szCs w:val="20"/>
          </w:rPr>
          <w:t>“Nerve Poetry and Fi</w:t>
        </w:r>
      </w:ins>
      <w:ins w:id="808" w:author="Copyeditor" w:date="2022-09-05T15:50:00Z">
        <w:r w:rsidR="004322C5">
          <w:rPr>
            <w:sz w:val="20"/>
            <w:szCs w:val="20"/>
          </w:rPr>
          <w:t>ber Art”</w:t>
        </w:r>
      </w:ins>
      <w:ins w:id="809" w:author="Copyeditor" w:date="2022-09-05T15:49:00Z">
        <w:r w:rsidR="004322C5">
          <w:rPr>
            <w:sz w:val="20"/>
            <w:szCs w:val="20"/>
          </w:rPr>
          <w:t xml:space="preserve"> </w:t>
        </w:r>
      </w:ins>
      <w:r>
        <w:rPr>
          <w:sz w:val="20"/>
          <w:szCs w:val="20"/>
        </w:rPr>
        <w:t xml:space="preserve">on Darwin’s neuro-aesthetics. </w:t>
      </w:r>
    </w:p>
  </w:endnote>
  <w:endnote w:id="35">
    <w:p w14:paraId="4AA785A0" w14:textId="77777777" w:rsidR="00427F4C" w:rsidRPr="009E20D1" w:rsidRDefault="00427F4C" w:rsidP="00B41B7A">
      <w:pPr>
        <w:pStyle w:val="EndnoteText"/>
        <w:spacing w:line="480" w:lineRule="auto"/>
      </w:pPr>
      <w:r w:rsidRPr="009E20D1">
        <w:rPr>
          <w:rStyle w:val="EndnoteReference"/>
        </w:rPr>
        <w:endnoteRef/>
      </w:r>
      <w:r w:rsidRPr="009E20D1">
        <w:t xml:space="preserve"> Alongside the famous anti</w:t>
      </w:r>
      <w:del w:id="833" w:author="Copyeditor" w:date="2022-09-05T16:29:00Z">
        <w:r w:rsidRPr="009E20D1" w:rsidDel="005822BB">
          <w:delText>-</w:delText>
        </w:r>
      </w:del>
      <w:r w:rsidRPr="009E20D1">
        <w:t xml:space="preserve">slavery medallion, Darwin reproduced </w:t>
      </w:r>
      <w:r>
        <w:t xml:space="preserve">the </w:t>
      </w:r>
      <w:r w:rsidRPr="009E20D1">
        <w:t xml:space="preserve">image of </w:t>
      </w:r>
      <w:r>
        <w:t>another, equally fraught</w:t>
      </w:r>
      <w:r w:rsidRPr="009E20D1">
        <w:t xml:space="preserve"> Wedgwood cameo</w:t>
      </w:r>
      <w:r>
        <w:t>, this one plunging us into the penal colonization of Australia: a cameo of</w:t>
      </w:r>
      <w:r w:rsidRPr="009E20D1">
        <w:t xml:space="preserve"> “Hope attended by Peace, and Art, and </w:t>
      </w:r>
      <w:proofErr w:type="spellStart"/>
      <w:r w:rsidRPr="009E20D1">
        <w:t>Labour</w:t>
      </w:r>
      <w:proofErr w:type="spellEnd"/>
      <w:r w:rsidRPr="009E20D1">
        <w:t>; which was made of clay from Botany-Bay; to which place he sent many of them, to show the inhabitants what their materials would do, and to encourage their industry” (</w:t>
      </w:r>
      <w:r w:rsidRPr="009E20D1">
        <w:rPr>
          <w:i/>
        </w:rPr>
        <w:t>Economy of Vegetation</w:t>
      </w:r>
      <w:del w:id="834" w:author="Copyeditor" w:date="2022-09-05T16:29:00Z">
        <w:r w:rsidRPr="009E20D1" w:rsidDel="005822BB">
          <w:delText>,</w:delText>
        </w:r>
      </w:del>
      <w:r w:rsidRPr="009E20D1">
        <w:t xml:space="preserve"> l.</w:t>
      </w:r>
      <w:del w:id="835" w:author="Copyeditor" w:date="2022-09-05T16:30:00Z">
        <w:r w:rsidRPr="009E20D1" w:rsidDel="005822BB">
          <w:delText xml:space="preserve"> </w:delText>
        </w:r>
      </w:del>
      <w:r w:rsidRPr="009E20D1">
        <w:t>315n).</w:t>
      </w:r>
    </w:p>
  </w:endnote>
  <w:endnote w:id="36">
    <w:p w14:paraId="2772ABCF" w14:textId="34A714B2" w:rsidR="007C13C9" w:rsidRPr="00C6193A" w:rsidRDefault="007C13C9" w:rsidP="00B41B7A">
      <w:pPr>
        <w:pStyle w:val="EndnoteText"/>
        <w:spacing w:line="480" w:lineRule="auto"/>
      </w:pPr>
      <w:r>
        <w:rPr>
          <w:rStyle w:val="EndnoteReference"/>
        </w:rPr>
        <w:endnoteRef/>
      </w:r>
      <w:r>
        <w:t xml:space="preserve"> </w:t>
      </w:r>
      <w:ins w:id="871" w:author="Copyeditor" w:date="2022-09-05T16:42:00Z">
        <w:r w:rsidR="006D496D">
          <w:t xml:space="preserve">Dipesh </w:t>
        </w:r>
      </w:ins>
      <w:r>
        <w:t>Chakrabarty’s brilliant and influential early formulation of the challenge that Anthropocene science posed to humanist historiography focused on the limits of his own</w:t>
      </w:r>
      <w:r w:rsidR="00770A3E">
        <w:t xml:space="preserve"> formation in</w:t>
      </w:r>
      <w:r>
        <w:t xml:space="preserve"> postcolonial, Marxist, subaltern, and globalization studies</w:t>
      </w:r>
      <w:r w:rsidR="00770A3E">
        <w:t xml:space="preserve">, </w:t>
      </w:r>
      <w:r>
        <w:t xml:space="preserve">and projected the “negative universal history” that would need to arise in their place (199, 222). And see </w:t>
      </w:r>
      <w:ins w:id="872" w:author="Copyeditor" w:date="2022-09-05T16:43:00Z">
        <w:r w:rsidR="006D496D">
          <w:t xml:space="preserve">Andreas </w:t>
        </w:r>
      </w:ins>
      <w:proofErr w:type="spellStart"/>
      <w:r>
        <w:t>Malm’s</w:t>
      </w:r>
      <w:proofErr w:type="spellEnd"/>
      <w:r>
        <w:t xml:space="preserve"> </w:t>
      </w:r>
      <w:proofErr w:type="gramStart"/>
      <w:r>
        <w:rPr>
          <w:i/>
        </w:rPr>
        <w:t>The</w:t>
      </w:r>
      <w:proofErr w:type="gramEnd"/>
      <w:r>
        <w:rPr>
          <w:i/>
        </w:rPr>
        <w:t xml:space="preserve"> Progress of this Storm</w:t>
      </w:r>
      <w:r>
        <w:t xml:space="preserve"> for a recent example of the ethos of urgency that sees attention to differential histories as an obstacle to climate action.</w:t>
      </w:r>
    </w:p>
  </w:endnote>
  <w:endnote w:id="37">
    <w:p w14:paraId="7535E17D" w14:textId="4FB99FE2" w:rsidR="007C13C9" w:rsidRPr="009E20D1" w:rsidRDefault="007C13C9" w:rsidP="00B41B7A">
      <w:pPr>
        <w:pStyle w:val="EndnoteText"/>
        <w:spacing w:line="480" w:lineRule="auto"/>
      </w:pPr>
      <w:r w:rsidRPr="009E20D1">
        <w:rPr>
          <w:rStyle w:val="EndnoteReference"/>
        </w:rPr>
        <w:endnoteRef/>
      </w:r>
      <w:r w:rsidRPr="009E20D1">
        <w:t xml:space="preserve"> </w:t>
      </w:r>
      <w:ins w:id="892" w:author="Copyeditor" w:date="2022-09-05T17:21:00Z">
        <w:r w:rsidR="00DF3DAA" w:rsidRPr="009E20D1">
          <w:t>Lunar Society collaborations were instrumental to the early and precipitous industrialization of the West Midlands</w:t>
        </w:r>
      </w:ins>
      <w:del w:id="893" w:author="Copyeditor" w:date="2022-09-05T17:21:00Z">
        <w:r w:rsidRPr="009E20D1" w:rsidDel="00751A59">
          <w:delText>In early West Midlands</w:delText>
        </w:r>
      </w:del>
      <w:r w:rsidRPr="009E20D1">
        <w:t xml:space="preserve"> projects ranging from John Wilkinson’s ironworks at Bradley to James Watt’s improvements on the Newcomen Engine to numerous canal and transportation projects</w:t>
      </w:r>
      <w:del w:id="894" w:author="Copyeditor" w:date="2022-09-05T17:21:00Z">
        <w:r w:rsidRPr="009E20D1" w:rsidDel="00751A59">
          <w:delText xml:space="preserve">, </w:delText>
        </w:r>
      </w:del>
      <w:ins w:id="895" w:author="Copyeditor" w:date="2022-09-05T17:21:00Z">
        <w:r w:rsidR="00751A59">
          <w:t>.</w:t>
        </w:r>
        <w:r w:rsidR="00751A59" w:rsidRPr="009E20D1">
          <w:t xml:space="preserve"> </w:t>
        </w:r>
        <w:r w:rsidR="00751A59">
          <w:t>S</w:t>
        </w:r>
      </w:ins>
      <w:del w:id="896" w:author="Copyeditor" w:date="2022-09-05T17:21:00Z">
        <w:r w:rsidRPr="009E20D1" w:rsidDel="00DF3DAA">
          <w:delText xml:space="preserve">Lunar Society collaborations were instrumental to the early and precipitous industrialization of the West Midlands; </w:delText>
        </w:r>
        <w:r w:rsidRPr="009E20D1" w:rsidDel="00751A59">
          <w:delText>s</w:delText>
        </w:r>
      </w:del>
      <w:r w:rsidRPr="009E20D1">
        <w:t xml:space="preserve">ee </w:t>
      </w:r>
      <w:ins w:id="897" w:author="Copyeditor" w:date="2022-09-05T17:21:00Z">
        <w:r w:rsidR="00751A59">
          <w:t xml:space="preserve">Jennifer </w:t>
        </w:r>
      </w:ins>
      <w:ins w:id="898" w:author="Copyeditor" w:date="2022-09-05T17:22:00Z">
        <w:r w:rsidR="00751A59">
          <w:t xml:space="preserve">S. </w:t>
        </w:r>
      </w:ins>
      <w:proofErr w:type="spellStart"/>
      <w:r w:rsidRPr="009E20D1">
        <w:t>Uglow’s</w:t>
      </w:r>
      <w:proofErr w:type="spellEnd"/>
      <w:r w:rsidRPr="009E20D1">
        <w:t xml:space="preserve"> comprehensive group bibliography.</w:t>
      </w:r>
    </w:p>
  </w:endnote>
  <w:endnote w:id="38">
    <w:p w14:paraId="2F186894" w14:textId="77777777" w:rsidR="007C13C9" w:rsidRDefault="007C13C9" w:rsidP="00B41B7A">
      <w:pPr>
        <w:pStyle w:val="EndnoteText"/>
        <w:spacing w:line="480" w:lineRule="auto"/>
      </w:pPr>
      <w:r>
        <w:rPr>
          <w:rStyle w:val="EndnoteReference"/>
        </w:rPr>
        <w:endnoteRef/>
      </w:r>
      <w:r>
        <w:t xml:space="preserve"> Monique </w:t>
      </w:r>
      <w:proofErr w:type="spellStart"/>
      <w:r>
        <w:t>Allewaert’s</w:t>
      </w:r>
      <w:proofErr w:type="spellEnd"/>
      <w:r>
        <w:t xml:space="preserve"> work on “parahuman” allegiances in the plantation zone brilliantly explores not only the vulnerabilities</w:t>
      </w:r>
      <w:del w:id="901" w:author="Copyeditor" w:date="2022-09-05T17:25:00Z">
        <w:r w:rsidDel="00751A59">
          <w:delText>,</w:delText>
        </w:r>
      </w:del>
      <w:r>
        <w:t xml:space="preserve"> but also the illicit powers</w:t>
      </w:r>
      <w:del w:id="902" w:author="Copyeditor" w:date="2022-09-05T17:25:00Z">
        <w:r w:rsidDel="00751A59">
          <w:delText>,</w:delText>
        </w:r>
      </w:del>
      <w:r>
        <w:t xml:space="preserve"> arising from enslaved African and Maroon subjects’ initially unchosen proximity to other natures (by way of both lived experience and onto-epistemological categorization)</w:t>
      </w:r>
      <w:del w:id="903" w:author="Copyeditor" w:date="2022-09-05T17:26:00Z">
        <w:r w:rsidDel="00751A59">
          <w:delText>,</w:delText>
        </w:r>
      </w:del>
      <w:r>
        <w:t xml:space="preserve"> as well as from their participation in and invention of cosmologies that organize nature otherwise.</w:t>
      </w:r>
    </w:p>
  </w:endnote>
  <w:endnote w:id="39">
    <w:p w14:paraId="5670CC75" w14:textId="26050466" w:rsidR="007C13C9" w:rsidRDefault="007C13C9" w:rsidP="00B41B7A">
      <w:pPr>
        <w:spacing w:line="480" w:lineRule="auto"/>
        <w:rPr>
          <w:color w:val="000000" w:themeColor="text1"/>
          <w:sz w:val="20"/>
          <w:szCs w:val="20"/>
        </w:rPr>
      </w:pPr>
      <w:r w:rsidRPr="009E20D1">
        <w:rPr>
          <w:rStyle w:val="EndnoteReference"/>
          <w:sz w:val="20"/>
          <w:szCs w:val="20"/>
        </w:rPr>
        <w:endnoteRef/>
      </w:r>
      <w:r w:rsidRPr="009E20D1">
        <w:rPr>
          <w:sz w:val="20"/>
          <w:szCs w:val="20"/>
        </w:rPr>
        <w:t xml:space="preserve"> </w:t>
      </w:r>
      <w:r w:rsidRPr="009E20D1">
        <w:rPr>
          <w:color w:val="000000" w:themeColor="text1"/>
          <w:sz w:val="20"/>
          <w:szCs w:val="20"/>
        </w:rPr>
        <w:t>Darwin retells the story from classical sources</w:t>
      </w:r>
      <w:del w:id="985" w:author="Copyeditor" w:date="2022-09-05T18:56:00Z">
        <w:r w:rsidRPr="009E20D1" w:rsidDel="0064271E">
          <w:rPr>
            <w:color w:val="000000" w:themeColor="text1"/>
            <w:sz w:val="20"/>
            <w:szCs w:val="20"/>
          </w:rPr>
          <w:delText>,</w:delText>
        </w:r>
      </w:del>
      <w:r w:rsidRPr="009E20D1">
        <w:rPr>
          <w:color w:val="000000" w:themeColor="text1"/>
          <w:sz w:val="20"/>
          <w:szCs w:val="20"/>
        </w:rPr>
        <w:t xml:space="preserve"> but corroborates the ongoing possibility of anti-colonial </w:t>
      </w:r>
      <w:r>
        <w:rPr>
          <w:color w:val="000000" w:themeColor="text1"/>
          <w:sz w:val="20"/>
          <w:szCs w:val="20"/>
        </w:rPr>
        <w:t xml:space="preserve">sandstorms in his footnotes, </w:t>
      </w:r>
      <w:r w:rsidRPr="009E20D1">
        <w:rPr>
          <w:color w:val="000000" w:themeColor="text1"/>
          <w:sz w:val="20"/>
          <w:szCs w:val="20"/>
        </w:rPr>
        <w:t>citing</w:t>
      </w:r>
      <w:r>
        <w:rPr>
          <w:color w:val="000000" w:themeColor="text1"/>
          <w:sz w:val="20"/>
          <w:szCs w:val="20"/>
        </w:rPr>
        <w:t xml:space="preserve"> recent</w:t>
      </w:r>
      <w:r w:rsidRPr="009E20D1">
        <w:rPr>
          <w:color w:val="000000" w:themeColor="text1"/>
          <w:sz w:val="20"/>
          <w:szCs w:val="20"/>
        </w:rPr>
        <w:t xml:space="preserve"> </w:t>
      </w:r>
      <w:r>
        <w:rPr>
          <w:color w:val="000000" w:themeColor="text1"/>
          <w:sz w:val="20"/>
          <w:szCs w:val="20"/>
        </w:rPr>
        <w:t xml:space="preserve">accounts </w:t>
      </w:r>
      <w:r w:rsidRPr="009E20D1">
        <w:rPr>
          <w:color w:val="000000" w:themeColor="text1"/>
          <w:sz w:val="20"/>
          <w:szCs w:val="20"/>
        </w:rPr>
        <w:t xml:space="preserve">of </w:t>
      </w:r>
      <w:r>
        <w:rPr>
          <w:color w:val="000000" w:themeColor="text1"/>
          <w:sz w:val="20"/>
          <w:szCs w:val="20"/>
        </w:rPr>
        <w:t>terrifying</w:t>
      </w:r>
      <w:r w:rsidRPr="009E20D1">
        <w:rPr>
          <w:color w:val="000000" w:themeColor="text1"/>
          <w:sz w:val="20"/>
          <w:szCs w:val="20"/>
        </w:rPr>
        <w:t xml:space="preserve"> desert phenomena recorded in Scottish travel writer James Bruce’s </w:t>
      </w:r>
      <w:r w:rsidRPr="009E20D1">
        <w:rPr>
          <w:i/>
          <w:color w:val="000000" w:themeColor="text1"/>
          <w:sz w:val="20"/>
          <w:szCs w:val="20"/>
        </w:rPr>
        <w:t xml:space="preserve">Travels to </w:t>
      </w:r>
      <w:del w:id="986" w:author="Copyeditor" w:date="2022-09-05T18:57:00Z">
        <w:r w:rsidRPr="009E20D1" w:rsidDel="0064271E">
          <w:rPr>
            <w:i/>
            <w:color w:val="000000" w:themeColor="text1"/>
            <w:sz w:val="20"/>
            <w:szCs w:val="20"/>
          </w:rPr>
          <w:delText xml:space="preserve">discover </w:delText>
        </w:r>
      </w:del>
      <w:ins w:id="987" w:author="Copyeditor" w:date="2022-09-05T18:57:00Z">
        <w:r w:rsidR="0064271E">
          <w:rPr>
            <w:i/>
            <w:color w:val="000000" w:themeColor="text1"/>
            <w:sz w:val="20"/>
            <w:szCs w:val="20"/>
          </w:rPr>
          <w:t>D</w:t>
        </w:r>
        <w:r w:rsidR="0064271E" w:rsidRPr="009E20D1">
          <w:rPr>
            <w:i/>
            <w:color w:val="000000" w:themeColor="text1"/>
            <w:sz w:val="20"/>
            <w:szCs w:val="20"/>
          </w:rPr>
          <w:t xml:space="preserve">iscover </w:t>
        </w:r>
      </w:ins>
      <w:r w:rsidRPr="009E20D1">
        <w:rPr>
          <w:i/>
          <w:color w:val="000000" w:themeColor="text1"/>
          <w:sz w:val="20"/>
          <w:szCs w:val="20"/>
        </w:rPr>
        <w:t xml:space="preserve">the </w:t>
      </w:r>
      <w:ins w:id="988" w:author="Copyeditor" w:date="2022-09-05T18:57:00Z">
        <w:r w:rsidR="0064271E">
          <w:rPr>
            <w:i/>
            <w:color w:val="000000" w:themeColor="text1"/>
            <w:sz w:val="20"/>
            <w:szCs w:val="20"/>
          </w:rPr>
          <w:t>S</w:t>
        </w:r>
      </w:ins>
      <w:del w:id="989" w:author="Copyeditor" w:date="2022-09-05T18:57:00Z">
        <w:r w:rsidRPr="009E20D1" w:rsidDel="0064271E">
          <w:rPr>
            <w:i/>
            <w:color w:val="000000" w:themeColor="text1"/>
            <w:sz w:val="20"/>
            <w:szCs w:val="20"/>
          </w:rPr>
          <w:delText>s</w:delText>
        </w:r>
      </w:del>
      <w:r w:rsidRPr="009E20D1">
        <w:rPr>
          <w:i/>
          <w:color w:val="000000" w:themeColor="text1"/>
          <w:sz w:val="20"/>
          <w:szCs w:val="20"/>
        </w:rPr>
        <w:t>ource of the Nile</w:t>
      </w:r>
      <w:r w:rsidRPr="009E20D1">
        <w:rPr>
          <w:color w:val="000000" w:themeColor="text1"/>
          <w:sz w:val="20"/>
          <w:szCs w:val="20"/>
        </w:rPr>
        <w:t xml:space="preserve"> (1768</w:t>
      </w:r>
      <w:del w:id="990" w:author="Copyeditor" w:date="2022-09-05T18:57:00Z">
        <w:r w:rsidRPr="009E20D1" w:rsidDel="0064271E">
          <w:rPr>
            <w:color w:val="000000" w:themeColor="text1"/>
            <w:sz w:val="20"/>
            <w:szCs w:val="20"/>
          </w:rPr>
          <w:delText>-</w:delText>
        </w:r>
      </w:del>
      <w:ins w:id="991" w:author="Copyeditor" w:date="2022-09-05T18:57:00Z">
        <w:r w:rsidR="0064271E">
          <w:rPr>
            <w:color w:val="000000" w:themeColor="text1"/>
            <w:sz w:val="20"/>
            <w:szCs w:val="20"/>
          </w:rPr>
          <w:t>–</w:t>
        </w:r>
      </w:ins>
      <w:r w:rsidRPr="009E20D1">
        <w:rPr>
          <w:color w:val="000000" w:themeColor="text1"/>
          <w:sz w:val="20"/>
          <w:szCs w:val="20"/>
        </w:rPr>
        <w:t>73</w:t>
      </w:r>
      <w:r>
        <w:rPr>
          <w:color w:val="000000" w:themeColor="text1"/>
          <w:sz w:val="20"/>
          <w:szCs w:val="20"/>
        </w:rPr>
        <w:t>); Darwin l.478n.</w:t>
      </w:r>
    </w:p>
    <w:p w14:paraId="4060846A" w14:textId="77777777" w:rsidR="007C13C9" w:rsidRDefault="007C13C9" w:rsidP="00282C58">
      <w:pPr>
        <w:rPr>
          <w:color w:val="000000" w:themeColor="text1"/>
          <w:sz w:val="20"/>
          <w:szCs w:val="20"/>
        </w:rPr>
      </w:pPr>
    </w:p>
    <w:p w14:paraId="51C49D2A" w14:textId="77777777" w:rsidR="007C13C9" w:rsidRPr="009E20D1" w:rsidRDefault="007C13C9" w:rsidP="00282C58">
      <w:pPr>
        <w:rPr>
          <w:color w:val="000000" w:themeColor="text1"/>
          <w:sz w:val="20"/>
          <w:szCs w:val="20"/>
        </w:rPr>
      </w:pPr>
    </w:p>
    <w:p w14:paraId="7ECE391C" w14:textId="77777777" w:rsidR="007C13C9" w:rsidRPr="00402156" w:rsidRDefault="007C13C9" w:rsidP="00282C58">
      <w:pPr>
        <w:pStyle w:val="EndnoteText"/>
        <w:rPr>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Song">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8930200"/>
      <w:docPartObj>
        <w:docPartGallery w:val="Page Numbers (Bottom of Page)"/>
        <w:docPartUnique/>
      </w:docPartObj>
    </w:sdtPr>
    <w:sdtContent>
      <w:p w14:paraId="202E8C6D" w14:textId="5B1BCD17" w:rsidR="002105A7" w:rsidRDefault="002105A7" w:rsidP="006A62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9487E8" w14:textId="77777777" w:rsidR="002105A7" w:rsidRDefault="002105A7" w:rsidP="002105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8626534"/>
      <w:docPartObj>
        <w:docPartGallery w:val="Page Numbers (Bottom of Page)"/>
        <w:docPartUnique/>
      </w:docPartObj>
    </w:sdtPr>
    <w:sdtContent>
      <w:p w14:paraId="6AD725FD" w14:textId="1A7F2114" w:rsidR="002105A7" w:rsidRDefault="002105A7" w:rsidP="006A62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5004DA" w14:textId="77777777" w:rsidR="002105A7" w:rsidRDefault="002105A7" w:rsidP="002105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F2AE" w14:textId="77777777" w:rsidR="004C4A5A" w:rsidRDefault="004C4A5A" w:rsidP="00E41CDA">
      <w:r>
        <w:separator/>
      </w:r>
    </w:p>
  </w:footnote>
  <w:footnote w:type="continuationSeparator" w:id="0">
    <w:p w14:paraId="0CDE5380" w14:textId="77777777" w:rsidR="004C4A5A" w:rsidRDefault="004C4A5A" w:rsidP="00E41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B76BC"/>
    <w:multiLevelType w:val="hybridMultilevel"/>
    <w:tmpl w:val="A290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0408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numStart w:val="18"/>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DA"/>
    <w:rsid w:val="00023238"/>
    <w:rsid w:val="0002386E"/>
    <w:rsid w:val="00061063"/>
    <w:rsid w:val="00074C40"/>
    <w:rsid w:val="00077CB2"/>
    <w:rsid w:val="0008071A"/>
    <w:rsid w:val="00081977"/>
    <w:rsid w:val="00081DA7"/>
    <w:rsid w:val="000908DB"/>
    <w:rsid w:val="000A5D08"/>
    <w:rsid w:val="000B6EFC"/>
    <w:rsid w:val="000C2D3D"/>
    <w:rsid w:val="000C5103"/>
    <w:rsid w:val="000D4B5C"/>
    <w:rsid w:val="000F3C1B"/>
    <w:rsid w:val="00101E33"/>
    <w:rsid w:val="00120BFF"/>
    <w:rsid w:val="0012289B"/>
    <w:rsid w:val="001359C8"/>
    <w:rsid w:val="001564E1"/>
    <w:rsid w:val="0016499C"/>
    <w:rsid w:val="00166402"/>
    <w:rsid w:val="001737FD"/>
    <w:rsid w:val="00175702"/>
    <w:rsid w:val="00176A29"/>
    <w:rsid w:val="00187CA8"/>
    <w:rsid w:val="001A35AD"/>
    <w:rsid w:val="001F06E3"/>
    <w:rsid w:val="001F5349"/>
    <w:rsid w:val="001F688F"/>
    <w:rsid w:val="00205E81"/>
    <w:rsid w:val="002105A7"/>
    <w:rsid w:val="0023717C"/>
    <w:rsid w:val="00246DB9"/>
    <w:rsid w:val="00253485"/>
    <w:rsid w:val="00253C5F"/>
    <w:rsid w:val="00254DF8"/>
    <w:rsid w:val="002624D8"/>
    <w:rsid w:val="002675C0"/>
    <w:rsid w:val="00267D17"/>
    <w:rsid w:val="00276F5D"/>
    <w:rsid w:val="00281BCF"/>
    <w:rsid w:val="00282C58"/>
    <w:rsid w:val="00291020"/>
    <w:rsid w:val="002B5A8D"/>
    <w:rsid w:val="002D1642"/>
    <w:rsid w:val="002E3A16"/>
    <w:rsid w:val="002E7762"/>
    <w:rsid w:val="002F10AC"/>
    <w:rsid w:val="002F5712"/>
    <w:rsid w:val="00306BB0"/>
    <w:rsid w:val="003116E0"/>
    <w:rsid w:val="003241FE"/>
    <w:rsid w:val="00331F44"/>
    <w:rsid w:val="00335A08"/>
    <w:rsid w:val="00344B35"/>
    <w:rsid w:val="0035608A"/>
    <w:rsid w:val="00360DA1"/>
    <w:rsid w:val="00377E55"/>
    <w:rsid w:val="00382766"/>
    <w:rsid w:val="003857E3"/>
    <w:rsid w:val="003869DF"/>
    <w:rsid w:val="003961E5"/>
    <w:rsid w:val="003A684A"/>
    <w:rsid w:val="003A71CE"/>
    <w:rsid w:val="003B0075"/>
    <w:rsid w:val="003C0C8A"/>
    <w:rsid w:val="003C2B12"/>
    <w:rsid w:val="003D3361"/>
    <w:rsid w:val="003D6553"/>
    <w:rsid w:val="003E304B"/>
    <w:rsid w:val="00412563"/>
    <w:rsid w:val="00427F4C"/>
    <w:rsid w:val="004322C5"/>
    <w:rsid w:val="004424F2"/>
    <w:rsid w:val="00446CEE"/>
    <w:rsid w:val="00455A0D"/>
    <w:rsid w:val="0047490A"/>
    <w:rsid w:val="0048403A"/>
    <w:rsid w:val="004916BC"/>
    <w:rsid w:val="00492E26"/>
    <w:rsid w:val="004A60BD"/>
    <w:rsid w:val="004C14B6"/>
    <w:rsid w:val="004C4A5A"/>
    <w:rsid w:val="00503437"/>
    <w:rsid w:val="00507C12"/>
    <w:rsid w:val="00527A77"/>
    <w:rsid w:val="00552CF9"/>
    <w:rsid w:val="005575DE"/>
    <w:rsid w:val="00571A5E"/>
    <w:rsid w:val="00581B84"/>
    <w:rsid w:val="005822BB"/>
    <w:rsid w:val="005854D8"/>
    <w:rsid w:val="0059524D"/>
    <w:rsid w:val="005A15A1"/>
    <w:rsid w:val="005A1EE6"/>
    <w:rsid w:val="005C4B2A"/>
    <w:rsid w:val="005D05D8"/>
    <w:rsid w:val="005D4B06"/>
    <w:rsid w:val="005D5FDC"/>
    <w:rsid w:val="005F03C7"/>
    <w:rsid w:val="005F095B"/>
    <w:rsid w:val="005F474C"/>
    <w:rsid w:val="006163FE"/>
    <w:rsid w:val="0062364A"/>
    <w:rsid w:val="006357EB"/>
    <w:rsid w:val="0064271E"/>
    <w:rsid w:val="00644626"/>
    <w:rsid w:val="006503F7"/>
    <w:rsid w:val="00657FB3"/>
    <w:rsid w:val="00680ADD"/>
    <w:rsid w:val="00687393"/>
    <w:rsid w:val="00690593"/>
    <w:rsid w:val="006A2A15"/>
    <w:rsid w:val="006A6624"/>
    <w:rsid w:val="006B061C"/>
    <w:rsid w:val="006C1B7A"/>
    <w:rsid w:val="006D496D"/>
    <w:rsid w:val="006D5AEC"/>
    <w:rsid w:val="006D7602"/>
    <w:rsid w:val="006F3629"/>
    <w:rsid w:val="006F3A22"/>
    <w:rsid w:val="0071121B"/>
    <w:rsid w:val="0071619D"/>
    <w:rsid w:val="00723882"/>
    <w:rsid w:val="007241A1"/>
    <w:rsid w:val="00725A1A"/>
    <w:rsid w:val="00742BA3"/>
    <w:rsid w:val="00743E08"/>
    <w:rsid w:val="00751A59"/>
    <w:rsid w:val="00770A3E"/>
    <w:rsid w:val="0077163E"/>
    <w:rsid w:val="0077664C"/>
    <w:rsid w:val="0079045E"/>
    <w:rsid w:val="00795E26"/>
    <w:rsid w:val="007A0A0E"/>
    <w:rsid w:val="007A259F"/>
    <w:rsid w:val="007B3ACC"/>
    <w:rsid w:val="007C13C9"/>
    <w:rsid w:val="007C2FF1"/>
    <w:rsid w:val="007C55D4"/>
    <w:rsid w:val="007D419B"/>
    <w:rsid w:val="007F4B17"/>
    <w:rsid w:val="007F7385"/>
    <w:rsid w:val="007F7FCC"/>
    <w:rsid w:val="00801DD0"/>
    <w:rsid w:val="00812CD2"/>
    <w:rsid w:val="00814DC9"/>
    <w:rsid w:val="00832D2D"/>
    <w:rsid w:val="008333A6"/>
    <w:rsid w:val="0087547A"/>
    <w:rsid w:val="00877BA5"/>
    <w:rsid w:val="00887275"/>
    <w:rsid w:val="00891E9B"/>
    <w:rsid w:val="008954F1"/>
    <w:rsid w:val="008A2066"/>
    <w:rsid w:val="008A4A09"/>
    <w:rsid w:val="008A573B"/>
    <w:rsid w:val="008A62C0"/>
    <w:rsid w:val="008B449F"/>
    <w:rsid w:val="008D10D7"/>
    <w:rsid w:val="008F0800"/>
    <w:rsid w:val="00903120"/>
    <w:rsid w:val="00922D89"/>
    <w:rsid w:val="009258E6"/>
    <w:rsid w:val="009312B1"/>
    <w:rsid w:val="00934962"/>
    <w:rsid w:val="00934D81"/>
    <w:rsid w:val="00952146"/>
    <w:rsid w:val="00952EF8"/>
    <w:rsid w:val="009652CE"/>
    <w:rsid w:val="009670EF"/>
    <w:rsid w:val="009672FC"/>
    <w:rsid w:val="00976054"/>
    <w:rsid w:val="00977A52"/>
    <w:rsid w:val="009806E6"/>
    <w:rsid w:val="009921C8"/>
    <w:rsid w:val="009A64D4"/>
    <w:rsid w:val="009B7BFF"/>
    <w:rsid w:val="009E757F"/>
    <w:rsid w:val="009F2E49"/>
    <w:rsid w:val="00A0767F"/>
    <w:rsid w:val="00A24889"/>
    <w:rsid w:val="00A44C9C"/>
    <w:rsid w:val="00A65D3C"/>
    <w:rsid w:val="00A7593D"/>
    <w:rsid w:val="00A820B1"/>
    <w:rsid w:val="00A828ED"/>
    <w:rsid w:val="00AB1418"/>
    <w:rsid w:val="00AC0816"/>
    <w:rsid w:val="00AC4A2E"/>
    <w:rsid w:val="00AD678B"/>
    <w:rsid w:val="00AE3A68"/>
    <w:rsid w:val="00AE49D2"/>
    <w:rsid w:val="00B008A3"/>
    <w:rsid w:val="00B04F87"/>
    <w:rsid w:val="00B10850"/>
    <w:rsid w:val="00B12C12"/>
    <w:rsid w:val="00B37CEB"/>
    <w:rsid w:val="00B41B7A"/>
    <w:rsid w:val="00B44275"/>
    <w:rsid w:val="00B5210E"/>
    <w:rsid w:val="00BA4985"/>
    <w:rsid w:val="00BB7DFC"/>
    <w:rsid w:val="00BD0139"/>
    <w:rsid w:val="00BD0A84"/>
    <w:rsid w:val="00BE437E"/>
    <w:rsid w:val="00C02828"/>
    <w:rsid w:val="00C05928"/>
    <w:rsid w:val="00C309B2"/>
    <w:rsid w:val="00C3182E"/>
    <w:rsid w:val="00C31D3D"/>
    <w:rsid w:val="00C339F1"/>
    <w:rsid w:val="00C41B93"/>
    <w:rsid w:val="00C443A2"/>
    <w:rsid w:val="00C540DF"/>
    <w:rsid w:val="00C72161"/>
    <w:rsid w:val="00CB7B82"/>
    <w:rsid w:val="00CC6613"/>
    <w:rsid w:val="00CD019D"/>
    <w:rsid w:val="00CE09EB"/>
    <w:rsid w:val="00CE4572"/>
    <w:rsid w:val="00CF105D"/>
    <w:rsid w:val="00CF4BC2"/>
    <w:rsid w:val="00CF5A05"/>
    <w:rsid w:val="00D21391"/>
    <w:rsid w:val="00D30AE5"/>
    <w:rsid w:val="00D32FDF"/>
    <w:rsid w:val="00D33291"/>
    <w:rsid w:val="00D40087"/>
    <w:rsid w:val="00D46F88"/>
    <w:rsid w:val="00D64272"/>
    <w:rsid w:val="00D66A5F"/>
    <w:rsid w:val="00D75AC1"/>
    <w:rsid w:val="00D76D5E"/>
    <w:rsid w:val="00D81AEB"/>
    <w:rsid w:val="00D92260"/>
    <w:rsid w:val="00D92E7B"/>
    <w:rsid w:val="00DA1503"/>
    <w:rsid w:val="00DA18CB"/>
    <w:rsid w:val="00DC43DB"/>
    <w:rsid w:val="00DD4678"/>
    <w:rsid w:val="00DD7D42"/>
    <w:rsid w:val="00DE2DA2"/>
    <w:rsid w:val="00DE6709"/>
    <w:rsid w:val="00DF3DAA"/>
    <w:rsid w:val="00DF7373"/>
    <w:rsid w:val="00E013F1"/>
    <w:rsid w:val="00E41CDA"/>
    <w:rsid w:val="00E6239D"/>
    <w:rsid w:val="00E673A9"/>
    <w:rsid w:val="00E7159B"/>
    <w:rsid w:val="00E73457"/>
    <w:rsid w:val="00E73D3C"/>
    <w:rsid w:val="00E746ED"/>
    <w:rsid w:val="00E760FD"/>
    <w:rsid w:val="00E844CB"/>
    <w:rsid w:val="00E85EA4"/>
    <w:rsid w:val="00E9677F"/>
    <w:rsid w:val="00EA5E0A"/>
    <w:rsid w:val="00EC15C9"/>
    <w:rsid w:val="00EE1DEF"/>
    <w:rsid w:val="00EE790B"/>
    <w:rsid w:val="00EF32A9"/>
    <w:rsid w:val="00EF6B01"/>
    <w:rsid w:val="00EF7DDF"/>
    <w:rsid w:val="00F0606C"/>
    <w:rsid w:val="00F070C0"/>
    <w:rsid w:val="00F10452"/>
    <w:rsid w:val="00F327B8"/>
    <w:rsid w:val="00F347F2"/>
    <w:rsid w:val="00F36F0D"/>
    <w:rsid w:val="00F45936"/>
    <w:rsid w:val="00F83EA1"/>
    <w:rsid w:val="00F860B8"/>
    <w:rsid w:val="00F95015"/>
    <w:rsid w:val="00FA1591"/>
    <w:rsid w:val="00FA32B0"/>
    <w:rsid w:val="00FA5E2A"/>
    <w:rsid w:val="00FB7D33"/>
    <w:rsid w:val="00FC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16772"/>
  <w15:chartTrackingRefBased/>
  <w15:docId w15:val="{7371B6CA-25F5-4745-A0A9-176F80C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41CDA"/>
    <w:rPr>
      <w:sz w:val="20"/>
      <w:szCs w:val="20"/>
    </w:rPr>
  </w:style>
  <w:style w:type="character" w:customStyle="1" w:styleId="EndnoteTextChar">
    <w:name w:val="Endnote Text Char"/>
    <w:basedOn w:val="DefaultParagraphFont"/>
    <w:link w:val="EndnoteText"/>
    <w:uiPriority w:val="99"/>
    <w:rsid w:val="00E41CDA"/>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E41CDA"/>
    <w:rPr>
      <w:vertAlign w:val="superscript"/>
    </w:rPr>
  </w:style>
  <w:style w:type="paragraph" w:styleId="BalloonText">
    <w:name w:val="Balloon Text"/>
    <w:basedOn w:val="Normal"/>
    <w:link w:val="BalloonTextChar"/>
    <w:uiPriority w:val="99"/>
    <w:semiHidden/>
    <w:unhideWhenUsed/>
    <w:rsid w:val="00DC43DB"/>
    <w:rPr>
      <w:sz w:val="18"/>
      <w:szCs w:val="18"/>
    </w:rPr>
  </w:style>
  <w:style w:type="character" w:customStyle="1" w:styleId="BalloonTextChar">
    <w:name w:val="Balloon Text Char"/>
    <w:basedOn w:val="DefaultParagraphFont"/>
    <w:link w:val="BalloonText"/>
    <w:uiPriority w:val="99"/>
    <w:semiHidden/>
    <w:rsid w:val="00DC43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DD7D42"/>
    <w:rPr>
      <w:sz w:val="20"/>
      <w:szCs w:val="20"/>
    </w:rPr>
  </w:style>
  <w:style w:type="character" w:customStyle="1" w:styleId="FootnoteTextChar">
    <w:name w:val="Footnote Text Char"/>
    <w:basedOn w:val="DefaultParagraphFont"/>
    <w:link w:val="FootnoteText"/>
    <w:uiPriority w:val="99"/>
    <w:semiHidden/>
    <w:rsid w:val="00DD7D42"/>
    <w:rPr>
      <w:sz w:val="20"/>
      <w:szCs w:val="20"/>
    </w:rPr>
  </w:style>
  <w:style w:type="character" w:styleId="FootnoteReference">
    <w:name w:val="footnote reference"/>
    <w:basedOn w:val="DefaultParagraphFont"/>
    <w:uiPriority w:val="99"/>
    <w:semiHidden/>
    <w:unhideWhenUsed/>
    <w:rsid w:val="00DD7D42"/>
    <w:rPr>
      <w:vertAlign w:val="superscript"/>
    </w:rPr>
  </w:style>
  <w:style w:type="paragraph" w:styleId="ListParagraph">
    <w:name w:val="List Paragraph"/>
    <w:basedOn w:val="Normal"/>
    <w:uiPriority w:val="34"/>
    <w:qFormat/>
    <w:rsid w:val="00282C58"/>
    <w:pPr>
      <w:ind w:left="720"/>
      <w:contextualSpacing/>
    </w:pPr>
  </w:style>
  <w:style w:type="character" w:styleId="Hyperlink">
    <w:name w:val="Hyperlink"/>
    <w:basedOn w:val="DefaultParagraphFont"/>
    <w:uiPriority w:val="99"/>
    <w:unhideWhenUsed/>
    <w:rsid w:val="00253C5F"/>
    <w:rPr>
      <w:color w:val="0000FF"/>
      <w:u w:val="single"/>
    </w:rPr>
  </w:style>
  <w:style w:type="paragraph" w:styleId="Footer">
    <w:name w:val="footer"/>
    <w:basedOn w:val="Normal"/>
    <w:link w:val="FooterChar"/>
    <w:uiPriority w:val="99"/>
    <w:unhideWhenUsed/>
    <w:rsid w:val="002105A7"/>
    <w:pPr>
      <w:tabs>
        <w:tab w:val="center" w:pos="4680"/>
        <w:tab w:val="right" w:pos="9360"/>
      </w:tabs>
    </w:pPr>
  </w:style>
  <w:style w:type="character" w:customStyle="1" w:styleId="FooterChar">
    <w:name w:val="Footer Char"/>
    <w:basedOn w:val="DefaultParagraphFont"/>
    <w:link w:val="Footer"/>
    <w:uiPriority w:val="99"/>
    <w:rsid w:val="002105A7"/>
  </w:style>
  <w:style w:type="character" w:styleId="PageNumber">
    <w:name w:val="page number"/>
    <w:basedOn w:val="DefaultParagraphFont"/>
    <w:uiPriority w:val="99"/>
    <w:semiHidden/>
    <w:unhideWhenUsed/>
    <w:rsid w:val="002105A7"/>
  </w:style>
  <w:style w:type="paragraph" w:styleId="Revision">
    <w:name w:val="Revision"/>
    <w:hidden/>
    <w:uiPriority w:val="99"/>
    <w:semiHidden/>
    <w:rsid w:val="00934962"/>
  </w:style>
  <w:style w:type="character" w:styleId="CommentReference">
    <w:name w:val="annotation reference"/>
    <w:basedOn w:val="DefaultParagraphFont"/>
    <w:uiPriority w:val="99"/>
    <w:semiHidden/>
    <w:unhideWhenUsed/>
    <w:rsid w:val="00F95015"/>
    <w:rPr>
      <w:sz w:val="16"/>
      <w:szCs w:val="16"/>
    </w:rPr>
  </w:style>
  <w:style w:type="paragraph" w:styleId="CommentText">
    <w:name w:val="annotation text"/>
    <w:basedOn w:val="Normal"/>
    <w:link w:val="CommentTextChar"/>
    <w:uiPriority w:val="99"/>
    <w:semiHidden/>
    <w:unhideWhenUsed/>
    <w:rsid w:val="00F95015"/>
    <w:rPr>
      <w:sz w:val="20"/>
      <w:szCs w:val="20"/>
    </w:rPr>
  </w:style>
  <w:style w:type="character" w:customStyle="1" w:styleId="CommentTextChar">
    <w:name w:val="Comment Text Char"/>
    <w:basedOn w:val="DefaultParagraphFont"/>
    <w:link w:val="CommentText"/>
    <w:uiPriority w:val="99"/>
    <w:semiHidden/>
    <w:rsid w:val="00F95015"/>
    <w:rPr>
      <w:sz w:val="20"/>
      <w:szCs w:val="20"/>
    </w:rPr>
  </w:style>
  <w:style w:type="paragraph" w:styleId="CommentSubject">
    <w:name w:val="annotation subject"/>
    <w:basedOn w:val="CommentText"/>
    <w:next w:val="CommentText"/>
    <w:link w:val="CommentSubjectChar"/>
    <w:uiPriority w:val="99"/>
    <w:semiHidden/>
    <w:unhideWhenUsed/>
    <w:rsid w:val="00F95015"/>
    <w:rPr>
      <w:b/>
      <w:bCs/>
    </w:rPr>
  </w:style>
  <w:style w:type="character" w:customStyle="1" w:styleId="CommentSubjectChar">
    <w:name w:val="Comment Subject Char"/>
    <w:basedOn w:val="CommentTextChar"/>
    <w:link w:val="CommentSubject"/>
    <w:uiPriority w:val="99"/>
    <w:semiHidden/>
    <w:rsid w:val="00F95015"/>
    <w:rPr>
      <w:b/>
      <w:bCs/>
      <w:sz w:val="20"/>
      <w:szCs w:val="20"/>
    </w:rPr>
  </w:style>
  <w:style w:type="character" w:styleId="UnresolvedMention">
    <w:name w:val="Unresolved Mention"/>
    <w:basedOn w:val="DefaultParagraphFont"/>
    <w:uiPriority w:val="99"/>
    <w:semiHidden/>
    <w:unhideWhenUsed/>
    <w:rsid w:val="00503437"/>
    <w:rPr>
      <w:color w:val="605E5C"/>
      <w:shd w:val="clear" w:color="auto" w:fill="E1DFDD"/>
    </w:rPr>
  </w:style>
  <w:style w:type="character" w:styleId="FollowedHyperlink">
    <w:name w:val="FollowedHyperlink"/>
    <w:basedOn w:val="DefaultParagraphFont"/>
    <w:uiPriority w:val="99"/>
    <w:semiHidden/>
    <w:unhideWhenUsed/>
    <w:rsid w:val="000D4B5C"/>
    <w:rPr>
      <w:color w:val="954F72" w:themeColor="followedHyperlink"/>
      <w:u w:val="single"/>
    </w:rPr>
  </w:style>
  <w:style w:type="character" w:customStyle="1" w:styleId="hlfld-contribauthor">
    <w:name w:val="hlfld-contribauthor"/>
    <w:basedOn w:val="DefaultParagraphFont"/>
    <w:rsid w:val="00EF6B01"/>
  </w:style>
  <w:style w:type="character" w:customStyle="1" w:styleId="apple-converted-space">
    <w:name w:val="apple-converted-space"/>
    <w:basedOn w:val="DefaultParagraphFont"/>
    <w:rsid w:val="00EF6B01"/>
  </w:style>
  <w:style w:type="character" w:customStyle="1" w:styleId="nlmgiven-names">
    <w:name w:val="nlm_given-names"/>
    <w:basedOn w:val="DefaultParagraphFont"/>
    <w:rsid w:val="00EF6B01"/>
  </w:style>
  <w:style w:type="character" w:customStyle="1" w:styleId="nlmyear">
    <w:name w:val="nlm_year"/>
    <w:basedOn w:val="DefaultParagraphFont"/>
    <w:rsid w:val="00EF6B01"/>
  </w:style>
  <w:style w:type="character" w:customStyle="1" w:styleId="nlmarticle-title">
    <w:name w:val="nlm_article-title"/>
    <w:basedOn w:val="DefaultParagraphFont"/>
    <w:rsid w:val="00EF6B01"/>
  </w:style>
  <w:style w:type="character" w:customStyle="1" w:styleId="nlmfpage">
    <w:name w:val="nlm_fpage"/>
    <w:basedOn w:val="DefaultParagraphFont"/>
    <w:rsid w:val="00EF6B01"/>
  </w:style>
  <w:style w:type="character" w:customStyle="1" w:styleId="nlmlpage">
    <w:name w:val="nlm_lpage"/>
    <w:basedOn w:val="DefaultParagraphFont"/>
    <w:rsid w:val="00EF6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7661">
      <w:bodyDiv w:val="1"/>
      <w:marLeft w:val="0"/>
      <w:marRight w:val="0"/>
      <w:marTop w:val="0"/>
      <w:marBottom w:val="0"/>
      <w:divBdr>
        <w:top w:val="none" w:sz="0" w:space="0" w:color="auto"/>
        <w:left w:val="none" w:sz="0" w:space="0" w:color="auto"/>
        <w:bottom w:val="none" w:sz="0" w:space="0" w:color="auto"/>
        <w:right w:val="none" w:sz="0" w:space="0" w:color="auto"/>
      </w:divBdr>
    </w:div>
    <w:div w:id="186992280">
      <w:bodyDiv w:val="1"/>
      <w:marLeft w:val="0"/>
      <w:marRight w:val="0"/>
      <w:marTop w:val="0"/>
      <w:marBottom w:val="0"/>
      <w:divBdr>
        <w:top w:val="none" w:sz="0" w:space="0" w:color="auto"/>
        <w:left w:val="none" w:sz="0" w:space="0" w:color="auto"/>
        <w:bottom w:val="none" w:sz="0" w:space="0" w:color="auto"/>
        <w:right w:val="none" w:sz="0" w:space="0" w:color="auto"/>
      </w:divBdr>
    </w:div>
    <w:div w:id="253631875">
      <w:bodyDiv w:val="1"/>
      <w:marLeft w:val="0"/>
      <w:marRight w:val="0"/>
      <w:marTop w:val="0"/>
      <w:marBottom w:val="0"/>
      <w:divBdr>
        <w:top w:val="none" w:sz="0" w:space="0" w:color="auto"/>
        <w:left w:val="none" w:sz="0" w:space="0" w:color="auto"/>
        <w:bottom w:val="none" w:sz="0" w:space="0" w:color="auto"/>
        <w:right w:val="none" w:sz="0" w:space="0" w:color="auto"/>
      </w:divBdr>
    </w:div>
    <w:div w:id="621376310">
      <w:bodyDiv w:val="1"/>
      <w:marLeft w:val="0"/>
      <w:marRight w:val="0"/>
      <w:marTop w:val="0"/>
      <w:marBottom w:val="0"/>
      <w:divBdr>
        <w:top w:val="none" w:sz="0" w:space="0" w:color="auto"/>
        <w:left w:val="none" w:sz="0" w:space="0" w:color="auto"/>
        <w:bottom w:val="none" w:sz="0" w:space="0" w:color="auto"/>
        <w:right w:val="none" w:sz="0" w:space="0" w:color="auto"/>
      </w:divBdr>
    </w:div>
    <w:div w:id="792671064">
      <w:bodyDiv w:val="1"/>
      <w:marLeft w:val="0"/>
      <w:marRight w:val="0"/>
      <w:marTop w:val="0"/>
      <w:marBottom w:val="0"/>
      <w:divBdr>
        <w:top w:val="none" w:sz="0" w:space="0" w:color="auto"/>
        <w:left w:val="none" w:sz="0" w:space="0" w:color="auto"/>
        <w:bottom w:val="none" w:sz="0" w:space="0" w:color="auto"/>
        <w:right w:val="none" w:sz="0" w:space="0" w:color="auto"/>
      </w:divBdr>
    </w:div>
    <w:div w:id="801770748">
      <w:bodyDiv w:val="1"/>
      <w:marLeft w:val="0"/>
      <w:marRight w:val="0"/>
      <w:marTop w:val="0"/>
      <w:marBottom w:val="0"/>
      <w:divBdr>
        <w:top w:val="none" w:sz="0" w:space="0" w:color="auto"/>
        <w:left w:val="none" w:sz="0" w:space="0" w:color="auto"/>
        <w:bottom w:val="none" w:sz="0" w:space="0" w:color="auto"/>
        <w:right w:val="none" w:sz="0" w:space="0" w:color="auto"/>
      </w:divBdr>
    </w:div>
    <w:div w:id="935289543">
      <w:bodyDiv w:val="1"/>
      <w:marLeft w:val="0"/>
      <w:marRight w:val="0"/>
      <w:marTop w:val="0"/>
      <w:marBottom w:val="0"/>
      <w:divBdr>
        <w:top w:val="none" w:sz="0" w:space="0" w:color="auto"/>
        <w:left w:val="none" w:sz="0" w:space="0" w:color="auto"/>
        <w:bottom w:val="none" w:sz="0" w:space="0" w:color="auto"/>
        <w:right w:val="none" w:sz="0" w:space="0" w:color="auto"/>
      </w:divBdr>
    </w:div>
    <w:div w:id="956448640">
      <w:bodyDiv w:val="1"/>
      <w:marLeft w:val="0"/>
      <w:marRight w:val="0"/>
      <w:marTop w:val="0"/>
      <w:marBottom w:val="0"/>
      <w:divBdr>
        <w:top w:val="none" w:sz="0" w:space="0" w:color="auto"/>
        <w:left w:val="none" w:sz="0" w:space="0" w:color="auto"/>
        <w:bottom w:val="none" w:sz="0" w:space="0" w:color="auto"/>
        <w:right w:val="none" w:sz="0" w:space="0" w:color="auto"/>
      </w:divBdr>
    </w:div>
    <w:div w:id="1218515617">
      <w:bodyDiv w:val="1"/>
      <w:marLeft w:val="0"/>
      <w:marRight w:val="0"/>
      <w:marTop w:val="0"/>
      <w:marBottom w:val="0"/>
      <w:divBdr>
        <w:top w:val="none" w:sz="0" w:space="0" w:color="auto"/>
        <w:left w:val="none" w:sz="0" w:space="0" w:color="auto"/>
        <w:bottom w:val="none" w:sz="0" w:space="0" w:color="auto"/>
        <w:right w:val="none" w:sz="0" w:space="0" w:color="auto"/>
      </w:divBdr>
    </w:div>
    <w:div w:id="1309090724">
      <w:bodyDiv w:val="1"/>
      <w:marLeft w:val="0"/>
      <w:marRight w:val="0"/>
      <w:marTop w:val="0"/>
      <w:marBottom w:val="0"/>
      <w:divBdr>
        <w:top w:val="none" w:sz="0" w:space="0" w:color="auto"/>
        <w:left w:val="none" w:sz="0" w:space="0" w:color="auto"/>
        <w:bottom w:val="none" w:sz="0" w:space="0" w:color="auto"/>
        <w:right w:val="none" w:sz="0" w:space="0" w:color="auto"/>
      </w:divBdr>
    </w:div>
    <w:div w:id="1548029002">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205188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ublicseminar.org/2016/01/libidinal-ecology-sex-and-the-anthropocene-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anchcollective.org/?ps_articles=siobhan-carroll-on-erasmus-darwins-the-botanic-garden-1791-17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CE48-4F28-C841-99EA-DBEAB19A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48</Pages>
  <Words>11324</Words>
  <Characters>64548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Copyeditor</cp:lastModifiedBy>
  <cp:revision>22</cp:revision>
  <cp:lastPrinted>2020-10-23T19:36:00Z</cp:lastPrinted>
  <dcterms:created xsi:type="dcterms:W3CDTF">2022-09-01T04:40:00Z</dcterms:created>
  <dcterms:modified xsi:type="dcterms:W3CDTF">2022-09-06T17:49:00Z</dcterms:modified>
</cp:coreProperties>
</file>