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C0C6B" w14:textId="350679FF" w:rsidR="00E63B01" w:rsidRPr="007912FC" w:rsidRDefault="00285BF2" w:rsidP="003B0155">
      <w:pPr>
        <w:jc w:val="center"/>
        <w:rPr>
          <w:rFonts w:ascii="Times New Roman" w:hAnsi="Times New Roman" w:cs="Times New Roman"/>
        </w:rPr>
      </w:pPr>
      <w:r w:rsidRPr="007912FC">
        <w:rPr>
          <w:rFonts w:ascii="Times New Roman" w:hAnsi="Times New Roman" w:cs="Times New Roman"/>
        </w:rPr>
        <w:t xml:space="preserve">Kir Kuiken, </w:t>
      </w:r>
      <w:r w:rsidR="003B0155" w:rsidRPr="007912FC">
        <w:rPr>
          <w:rFonts w:ascii="Times New Roman" w:hAnsi="Times New Roman" w:cs="Times New Roman"/>
        </w:rPr>
        <w:t>Introduction: Romanticism and Political Ecology</w:t>
      </w:r>
    </w:p>
    <w:p w14:paraId="1C8B74C5" w14:textId="2D0B6476" w:rsidR="003B0155" w:rsidRPr="007912FC" w:rsidRDefault="003B0155" w:rsidP="003B0155">
      <w:pPr>
        <w:jc w:val="center"/>
        <w:rPr>
          <w:rFonts w:ascii="Times New Roman" w:hAnsi="Times New Roman" w:cs="Times New Roman"/>
        </w:rPr>
      </w:pPr>
    </w:p>
    <w:p w14:paraId="4E3BFEB6" w14:textId="77777777" w:rsidR="00B732EA" w:rsidRPr="007912FC" w:rsidRDefault="003B0155" w:rsidP="003B0155">
      <w:pPr>
        <w:spacing w:line="480" w:lineRule="auto"/>
        <w:rPr>
          <w:rFonts w:ascii="Times New Roman" w:hAnsi="Times New Roman" w:cs="Times New Roman"/>
        </w:rPr>
      </w:pPr>
      <w:r w:rsidRPr="007912FC">
        <w:rPr>
          <w:rFonts w:ascii="Times New Roman" w:hAnsi="Times New Roman" w:cs="Times New Roman"/>
        </w:rPr>
        <w:tab/>
      </w:r>
    </w:p>
    <w:p w14:paraId="7E9A0F9D" w14:textId="4889ABAB" w:rsidR="00726F64" w:rsidRPr="007912FC" w:rsidRDefault="00285BF2" w:rsidP="00285BF2">
      <w:pPr>
        <w:spacing w:line="480" w:lineRule="auto"/>
        <w:ind w:firstLine="576"/>
        <w:rPr>
          <w:rFonts w:ascii="Times New Roman" w:hAnsi="Times New Roman" w:cs="Times New Roman"/>
        </w:rPr>
      </w:pPr>
      <w:r w:rsidRPr="007912FC">
        <w:rPr>
          <w:rFonts w:ascii="Times New Roman" w:hAnsi="Times New Roman" w:cs="Times New Roman"/>
        </w:rPr>
        <w:t>R</w:t>
      </w:r>
      <w:r w:rsidR="003B0155" w:rsidRPr="007912FC">
        <w:rPr>
          <w:rFonts w:ascii="Times New Roman" w:hAnsi="Times New Roman" w:cs="Times New Roman"/>
        </w:rPr>
        <w:t>omanticism</w:t>
      </w:r>
      <w:r w:rsidRPr="007912FC">
        <w:rPr>
          <w:rFonts w:ascii="Times New Roman" w:hAnsi="Times New Roman" w:cs="Times New Roman"/>
        </w:rPr>
        <w:t>’s relationship with</w:t>
      </w:r>
      <w:r w:rsidR="003B0155" w:rsidRPr="007912FC">
        <w:rPr>
          <w:rFonts w:ascii="Times New Roman" w:hAnsi="Times New Roman" w:cs="Times New Roman"/>
        </w:rPr>
        <w:t xml:space="preserve"> ecology has been a </w:t>
      </w:r>
      <w:r w:rsidRPr="007912FC">
        <w:rPr>
          <w:rFonts w:ascii="Times New Roman" w:hAnsi="Times New Roman" w:cs="Times New Roman"/>
        </w:rPr>
        <w:t>lively</w:t>
      </w:r>
      <w:r w:rsidR="003B0155" w:rsidRPr="007912FC">
        <w:rPr>
          <w:rFonts w:ascii="Times New Roman" w:hAnsi="Times New Roman" w:cs="Times New Roman"/>
        </w:rPr>
        <w:t xml:space="preserve"> topic of concern. </w:t>
      </w:r>
      <w:r w:rsidRPr="007912FC">
        <w:rPr>
          <w:rFonts w:ascii="Times New Roman" w:hAnsi="Times New Roman" w:cs="Times New Roman"/>
        </w:rPr>
        <w:t>In arguing that English Romantic</w:t>
      </w:r>
      <w:r w:rsidR="00B31057" w:rsidRPr="007912FC">
        <w:rPr>
          <w:rFonts w:ascii="Times New Roman" w:hAnsi="Times New Roman" w:cs="Times New Roman"/>
        </w:rPr>
        <w:t>is</w:t>
      </w:r>
      <w:r w:rsidRPr="007912FC">
        <w:rPr>
          <w:rFonts w:ascii="Times New Roman" w:hAnsi="Times New Roman" w:cs="Times New Roman"/>
        </w:rPr>
        <w:t xml:space="preserve">m poets discovered </w:t>
      </w:r>
      <w:r w:rsidR="003B0155" w:rsidRPr="007912FC">
        <w:rPr>
          <w:rFonts w:ascii="Times New Roman" w:hAnsi="Times New Roman" w:cs="Times New Roman"/>
        </w:rPr>
        <w:t>a new “holistic” paradigm th</w:t>
      </w:r>
      <w:r w:rsidR="00DA782E" w:rsidRPr="007912FC">
        <w:rPr>
          <w:rFonts w:ascii="Times New Roman" w:hAnsi="Times New Roman" w:cs="Times New Roman"/>
        </w:rPr>
        <w:t>at</w:t>
      </w:r>
      <w:r w:rsidR="003B0155" w:rsidRPr="007912FC">
        <w:rPr>
          <w:rFonts w:ascii="Times New Roman" w:hAnsi="Times New Roman" w:cs="Times New Roman"/>
        </w:rPr>
        <w:t xml:space="preserve"> prefigured contemporary </w:t>
      </w:r>
      <w:r w:rsidR="00DA782E" w:rsidRPr="007912FC">
        <w:rPr>
          <w:rFonts w:ascii="Times New Roman" w:hAnsi="Times New Roman" w:cs="Times New Roman"/>
        </w:rPr>
        <w:t>ecological thought and eco</w:t>
      </w:r>
      <w:del w:id="0" w:author="Copyeditor" w:date="2022-08-13T13:28:00Z">
        <w:r w:rsidR="00DA782E" w:rsidRPr="007912FC" w:rsidDel="00705AF2">
          <w:rPr>
            <w:rFonts w:ascii="Times New Roman" w:hAnsi="Times New Roman" w:cs="Times New Roman"/>
          </w:rPr>
          <w:delText>-</w:delText>
        </w:r>
      </w:del>
      <w:r w:rsidR="00DA782E" w:rsidRPr="007912FC">
        <w:rPr>
          <w:rFonts w:ascii="Times New Roman" w:hAnsi="Times New Roman" w:cs="Times New Roman"/>
        </w:rPr>
        <w:t xml:space="preserve">criticism, </w:t>
      </w:r>
      <w:r w:rsidRPr="007912FC">
        <w:rPr>
          <w:rFonts w:ascii="Times New Roman" w:hAnsi="Times New Roman" w:cs="Times New Roman"/>
        </w:rPr>
        <w:t xml:space="preserve">John </w:t>
      </w:r>
      <w:proofErr w:type="spellStart"/>
      <w:r w:rsidRPr="007912FC">
        <w:rPr>
          <w:rFonts w:ascii="Times New Roman" w:hAnsi="Times New Roman" w:cs="Times New Roman"/>
        </w:rPr>
        <w:t>Mc</w:t>
      </w:r>
      <w:ins w:id="1" w:author="Copyeditor" w:date="2022-08-13T13:30:00Z">
        <w:r w:rsidR="00705AF2">
          <w:rPr>
            <w:rFonts w:ascii="Times New Roman" w:hAnsi="Times New Roman" w:cs="Times New Roman"/>
          </w:rPr>
          <w:t>K</w:t>
        </w:r>
      </w:ins>
      <w:del w:id="2" w:author="Copyeditor" w:date="2022-08-13T13:30:00Z">
        <w:r w:rsidRPr="007912FC" w:rsidDel="00705AF2">
          <w:rPr>
            <w:rFonts w:ascii="Times New Roman" w:hAnsi="Times New Roman" w:cs="Times New Roman"/>
          </w:rPr>
          <w:delText>C</w:delText>
        </w:r>
      </w:del>
      <w:r w:rsidRPr="007912FC">
        <w:rPr>
          <w:rFonts w:ascii="Times New Roman" w:hAnsi="Times New Roman" w:cs="Times New Roman"/>
        </w:rPr>
        <w:t>usick’s</w:t>
      </w:r>
      <w:proofErr w:type="spellEnd"/>
      <w:r w:rsidRPr="007912FC">
        <w:rPr>
          <w:rFonts w:ascii="Times New Roman" w:hAnsi="Times New Roman" w:cs="Times New Roman"/>
        </w:rPr>
        <w:t xml:space="preserve"> seminal </w:t>
      </w:r>
      <w:r w:rsidRPr="007912FC">
        <w:rPr>
          <w:rFonts w:ascii="Times New Roman" w:hAnsi="Times New Roman" w:cs="Times New Roman"/>
          <w:i/>
          <w:iCs/>
        </w:rPr>
        <w:t xml:space="preserve">Green Writing </w:t>
      </w:r>
      <w:r w:rsidRPr="007912FC">
        <w:rPr>
          <w:rFonts w:ascii="Times New Roman" w:hAnsi="Times New Roman" w:cs="Times New Roman"/>
        </w:rPr>
        <w:t>(2000)</w:t>
      </w:r>
      <w:r w:rsidRPr="007912FC">
        <w:rPr>
          <w:rFonts w:ascii="Times New Roman" w:hAnsi="Times New Roman" w:cs="Times New Roman"/>
          <w:i/>
          <w:iCs/>
        </w:rPr>
        <w:t xml:space="preserve"> </w:t>
      </w:r>
      <w:r w:rsidR="00DA782E" w:rsidRPr="007912FC">
        <w:rPr>
          <w:rFonts w:ascii="Times New Roman" w:hAnsi="Times New Roman" w:cs="Times New Roman"/>
        </w:rPr>
        <w:t xml:space="preserve">set the stage for a renewed concern with the way Romantic-era authors </w:t>
      </w:r>
      <w:r w:rsidR="00005AFF" w:rsidRPr="007912FC">
        <w:rPr>
          <w:rFonts w:ascii="Times New Roman" w:hAnsi="Times New Roman" w:cs="Times New Roman"/>
        </w:rPr>
        <w:t xml:space="preserve">form part of a </w:t>
      </w:r>
      <w:r w:rsidR="00845BB2" w:rsidRPr="007912FC">
        <w:rPr>
          <w:rFonts w:ascii="Times New Roman" w:hAnsi="Times New Roman" w:cs="Times New Roman"/>
        </w:rPr>
        <w:t>genealogy</w:t>
      </w:r>
      <w:r w:rsidR="00DA782E" w:rsidRPr="007912FC">
        <w:rPr>
          <w:rFonts w:ascii="Times New Roman" w:hAnsi="Times New Roman" w:cs="Times New Roman"/>
        </w:rPr>
        <w:t xml:space="preserve"> </w:t>
      </w:r>
      <w:r w:rsidR="00845BB2" w:rsidRPr="007912FC">
        <w:rPr>
          <w:rFonts w:ascii="Times New Roman" w:hAnsi="Times New Roman" w:cs="Times New Roman"/>
        </w:rPr>
        <w:t>of</w:t>
      </w:r>
      <w:r w:rsidR="00DA782E" w:rsidRPr="007912FC">
        <w:rPr>
          <w:rFonts w:ascii="Times New Roman" w:hAnsi="Times New Roman" w:cs="Times New Roman"/>
        </w:rPr>
        <w:t xml:space="preserve"> our </w:t>
      </w:r>
      <w:r w:rsidR="00845BB2" w:rsidRPr="007912FC">
        <w:rPr>
          <w:rFonts w:ascii="Times New Roman" w:hAnsi="Times New Roman" w:cs="Times New Roman"/>
        </w:rPr>
        <w:t xml:space="preserve">own </w:t>
      </w:r>
      <w:r w:rsidR="00DA782E" w:rsidRPr="007912FC">
        <w:rPr>
          <w:rFonts w:ascii="Times New Roman" w:hAnsi="Times New Roman" w:cs="Times New Roman"/>
        </w:rPr>
        <w:t xml:space="preserve">contemporary ecological concerns in the era of </w:t>
      </w:r>
      <w:r w:rsidRPr="007912FC">
        <w:rPr>
          <w:rFonts w:ascii="Times New Roman" w:hAnsi="Times New Roman" w:cs="Times New Roman"/>
        </w:rPr>
        <w:t>anthropocentric</w:t>
      </w:r>
      <w:r w:rsidR="00DA782E" w:rsidRPr="007912FC">
        <w:rPr>
          <w:rFonts w:ascii="Times New Roman" w:hAnsi="Times New Roman" w:cs="Times New Roman"/>
        </w:rPr>
        <w:t xml:space="preserve"> climate change. </w:t>
      </w:r>
      <w:r w:rsidRPr="007912FC">
        <w:rPr>
          <w:rFonts w:ascii="Times New Roman" w:hAnsi="Times New Roman" w:cs="Times New Roman"/>
        </w:rPr>
        <w:t>I</w:t>
      </w:r>
      <w:r w:rsidR="00726F64" w:rsidRPr="007912FC">
        <w:rPr>
          <w:rFonts w:ascii="Times New Roman" w:hAnsi="Times New Roman" w:cs="Times New Roman"/>
        </w:rPr>
        <w:t xml:space="preserve">n </w:t>
      </w:r>
      <w:r w:rsidR="00726F64" w:rsidRPr="007912FC">
        <w:rPr>
          <w:rFonts w:ascii="Times New Roman" w:hAnsi="Times New Roman" w:cs="Times New Roman"/>
          <w:i/>
          <w:iCs/>
        </w:rPr>
        <w:t xml:space="preserve">Ecology </w:t>
      </w:r>
      <w:ins w:id="3" w:author="Copyeditor" w:date="2022-08-13T13:29:00Z">
        <w:r w:rsidR="00705AF2">
          <w:rPr>
            <w:rFonts w:ascii="Times New Roman" w:hAnsi="Times New Roman" w:cs="Times New Roman"/>
            <w:i/>
            <w:iCs/>
          </w:rPr>
          <w:t>w</w:t>
        </w:r>
      </w:ins>
      <w:del w:id="4" w:author="Copyeditor" w:date="2022-08-13T13:29:00Z">
        <w:r w:rsidR="00726F64" w:rsidRPr="007912FC" w:rsidDel="00705AF2">
          <w:rPr>
            <w:rFonts w:ascii="Times New Roman" w:hAnsi="Times New Roman" w:cs="Times New Roman"/>
            <w:i/>
            <w:iCs/>
          </w:rPr>
          <w:delText>W</w:delText>
        </w:r>
      </w:del>
      <w:r w:rsidR="00726F64" w:rsidRPr="007912FC">
        <w:rPr>
          <w:rFonts w:ascii="Times New Roman" w:hAnsi="Times New Roman" w:cs="Times New Roman"/>
          <w:i/>
          <w:iCs/>
        </w:rPr>
        <w:t>ithout Nature</w:t>
      </w:r>
      <w:r w:rsidR="00005AFF" w:rsidRPr="007912FC">
        <w:rPr>
          <w:rFonts w:ascii="Times New Roman" w:hAnsi="Times New Roman" w:cs="Times New Roman"/>
        </w:rPr>
        <w:t>,</w:t>
      </w:r>
      <w:r w:rsidR="00726F64" w:rsidRPr="007912FC">
        <w:rPr>
          <w:rFonts w:ascii="Times New Roman" w:hAnsi="Times New Roman" w:cs="Times New Roman"/>
        </w:rPr>
        <w:t xml:space="preserve"> </w:t>
      </w:r>
      <w:r w:rsidRPr="007912FC">
        <w:rPr>
          <w:rFonts w:ascii="Times New Roman" w:hAnsi="Times New Roman" w:cs="Times New Roman"/>
        </w:rPr>
        <w:t xml:space="preserve">Timothy Morton </w:t>
      </w:r>
      <w:r w:rsidR="00726F64" w:rsidRPr="007912FC">
        <w:rPr>
          <w:rFonts w:ascii="Times New Roman" w:hAnsi="Times New Roman" w:cs="Times New Roman"/>
        </w:rPr>
        <w:t xml:space="preserve">clarified that </w:t>
      </w:r>
      <w:r w:rsidRPr="007912FC">
        <w:rPr>
          <w:rFonts w:ascii="Times New Roman" w:hAnsi="Times New Roman" w:cs="Times New Roman"/>
        </w:rPr>
        <w:t xml:space="preserve">while </w:t>
      </w:r>
      <w:r w:rsidR="00726F64" w:rsidRPr="007912FC">
        <w:rPr>
          <w:rFonts w:ascii="Times New Roman" w:hAnsi="Times New Roman" w:cs="Times New Roman"/>
        </w:rPr>
        <w:t xml:space="preserve">the </w:t>
      </w:r>
      <w:ins w:id="5" w:author="Copyeditor" w:date="2022-08-13T13:38:00Z">
        <w:r w:rsidR="00705AF2">
          <w:rPr>
            <w:rFonts w:ascii="Times New Roman" w:hAnsi="Times New Roman" w:cs="Times New Roman"/>
          </w:rPr>
          <w:t>“</w:t>
        </w:r>
      </w:ins>
      <w:del w:id="6" w:author="Copyeditor" w:date="2022-08-13T13:38:00Z">
        <w:r w:rsidR="00726F64" w:rsidRPr="007912FC" w:rsidDel="00705AF2">
          <w:rPr>
            <w:rFonts w:ascii="Times New Roman" w:hAnsi="Times New Roman" w:cs="Times New Roman"/>
          </w:rPr>
          <w:delText>‘</w:delText>
        </w:r>
      </w:del>
      <w:r w:rsidR="00726F64" w:rsidRPr="007912FC">
        <w:rPr>
          <w:rFonts w:ascii="Times New Roman" w:hAnsi="Times New Roman" w:cs="Times New Roman"/>
        </w:rPr>
        <w:t>holism</w:t>
      </w:r>
      <w:ins w:id="7" w:author="Copyeditor" w:date="2022-08-13T13:38:00Z">
        <w:r w:rsidR="00705AF2">
          <w:rPr>
            <w:rFonts w:ascii="Times New Roman" w:hAnsi="Times New Roman" w:cs="Times New Roman"/>
          </w:rPr>
          <w:t>”</w:t>
        </w:r>
      </w:ins>
      <w:del w:id="8" w:author="Copyeditor" w:date="2022-08-13T13:38:00Z">
        <w:r w:rsidR="00726F64" w:rsidRPr="007912FC" w:rsidDel="00705AF2">
          <w:rPr>
            <w:rFonts w:ascii="Times New Roman" w:hAnsi="Times New Roman" w:cs="Times New Roman"/>
          </w:rPr>
          <w:delText>’</w:delText>
        </w:r>
      </w:del>
      <w:r w:rsidR="00726F64" w:rsidRPr="007912FC">
        <w:rPr>
          <w:rFonts w:ascii="Times New Roman" w:hAnsi="Times New Roman" w:cs="Times New Roman"/>
        </w:rPr>
        <w:t xml:space="preserve"> specific to the Romantic period concerns not just a feeling of </w:t>
      </w:r>
      <w:r w:rsidR="00845110" w:rsidRPr="007912FC">
        <w:rPr>
          <w:rFonts w:ascii="Times New Roman" w:hAnsi="Times New Roman" w:cs="Times New Roman"/>
        </w:rPr>
        <w:t>enmeshment</w:t>
      </w:r>
      <w:r w:rsidR="00726F64" w:rsidRPr="007912FC">
        <w:rPr>
          <w:rFonts w:ascii="Times New Roman" w:hAnsi="Times New Roman" w:cs="Times New Roman"/>
        </w:rPr>
        <w:t xml:space="preserve"> with “nature” or with the “non-human</w:t>
      </w:r>
      <w:r w:rsidR="00005AFF" w:rsidRPr="007912FC">
        <w:rPr>
          <w:rFonts w:ascii="Times New Roman" w:hAnsi="Times New Roman" w:cs="Times New Roman"/>
        </w:rPr>
        <w:t>,</w:t>
      </w:r>
      <w:r w:rsidR="00726F64" w:rsidRPr="007912FC">
        <w:rPr>
          <w:rFonts w:ascii="Times New Roman" w:hAnsi="Times New Roman" w:cs="Times New Roman"/>
        </w:rPr>
        <w:t xml:space="preserve">” </w:t>
      </w:r>
      <w:r w:rsidRPr="007912FC">
        <w:rPr>
          <w:rFonts w:ascii="Times New Roman" w:hAnsi="Times New Roman" w:cs="Times New Roman"/>
        </w:rPr>
        <w:t>it</w:t>
      </w:r>
      <w:r w:rsidR="00726F64" w:rsidRPr="007912FC">
        <w:rPr>
          <w:rFonts w:ascii="Times New Roman" w:hAnsi="Times New Roman" w:cs="Times New Roman"/>
        </w:rPr>
        <w:t xml:space="preserve"> </w:t>
      </w:r>
      <w:r w:rsidR="00845BB2" w:rsidRPr="007912FC">
        <w:rPr>
          <w:rFonts w:ascii="Times New Roman" w:hAnsi="Times New Roman" w:cs="Times New Roman"/>
        </w:rPr>
        <w:t xml:space="preserve">also </w:t>
      </w:r>
      <w:r w:rsidR="00726F64" w:rsidRPr="007912FC">
        <w:rPr>
          <w:rFonts w:ascii="Times New Roman" w:hAnsi="Times New Roman" w:cs="Times New Roman"/>
        </w:rPr>
        <w:t xml:space="preserve">contains a burgeoning </w:t>
      </w:r>
      <w:r w:rsidR="00845110" w:rsidRPr="007912FC">
        <w:rPr>
          <w:rFonts w:ascii="Times New Roman" w:hAnsi="Times New Roman" w:cs="Times New Roman"/>
        </w:rPr>
        <w:t>feeling of</w:t>
      </w:r>
      <w:r w:rsidR="00726F64" w:rsidRPr="007912FC">
        <w:rPr>
          <w:rFonts w:ascii="Times New Roman" w:hAnsi="Times New Roman" w:cs="Times New Roman"/>
        </w:rPr>
        <w:t xml:space="preserve"> interconnection that dovetails with nationalism, a sense of belonging to “a whole greater than the sum of its parts</w:t>
      </w:r>
      <w:commentRangeStart w:id="9"/>
      <w:r w:rsidR="00726F64" w:rsidRPr="007912FC">
        <w:rPr>
          <w:rFonts w:ascii="Times New Roman" w:hAnsi="Times New Roman" w:cs="Times New Roman"/>
        </w:rPr>
        <w:t>”</w:t>
      </w:r>
      <w:commentRangeEnd w:id="9"/>
      <w:r w:rsidR="00116D5F">
        <w:rPr>
          <w:rStyle w:val="CommentReference"/>
        </w:rPr>
        <w:commentReference w:id="9"/>
      </w:r>
      <w:r w:rsidR="00845110" w:rsidRPr="007912FC">
        <w:rPr>
          <w:rFonts w:ascii="Times New Roman" w:hAnsi="Times New Roman" w:cs="Times New Roman"/>
        </w:rPr>
        <w:t xml:space="preserve"> that potentially underpi</w:t>
      </w:r>
      <w:r w:rsidR="00005AFF" w:rsidRPr="007912FC">
        <w:rPr>
          <w:rFonts w:ascii="Times New Roman" w:hAnsi="Times New Roman" w:cs="Times New Roman"/>
        </w:rPr>
        <w:t>ns</w:t>
      </w:r>
      <w:r w:rsidR="00845110" w:rsidRPr="007912FC">
        <w:rPr>
          <w:rFonts w:ascii="Times New Roman" w:hAnsi="Times New Roman" w:cs="Times New Roman"/>
        </w:rPr>
        <w:t xml:space="preserve"> a conservative or reactionary politics</w:t>
      </w:r>
      <w:ins w:id="10" w:author="Copyeditor" w:date="2022-08-13T13:39:00Z">
        <w:r w:rsidR="00430ACD">
          <w:rPr>
            <w:rFonts w:ascii="Times New Roman" w:hAnsi="Times New Roman" w:cs="Times New Roman"/>
          </w:rPr>
          <w:t xml:space="preserve"> (101)</w:t>
        </w:r>
      </w:ins>
      <w:r w:rsidR="00845110" w:rsidRPr="007912FC">
        <w:rPr>
          <w:rFonts w:ascii="Times New Roman" w:hAnsi="Times New Roman" w:cs="Times New Roman"/>
        </w:rPr>
        <w:t>. At the root</w:t>
      </w:r>
      <w:r w:rsidR="00D574F9" w:rsidRPr="007912FC">
        <w:rPr>
          <w:rFonts w:ascii="Times New Roman" w:hAnsi="Times New Roman" w:cs="Times New Roman"/>
        </w:rPr>
        <w:t xml:space="preserve"> of</w:t>
      </w:r>
      <w:r w:rsidR="00845110" w:rsidRPr="007912FC">
        <w:rPr>
          <w:rFonts w:ascii="Times New Roman" w:hAnsi="Times New Roman" w:cs="Times New Roman"/>
        </w:rPr>
        <w:t xml:space="preserve"> these concerns is the bugbear of organicism and “organic community”</w:t>
      </w:r>
      <w:r w:rsidRPr="007912FC">
        <w:rPr>
          <w:rFonts w:ascii="Times New Roman" w:hAnsi="Times New Roman" w:cs="Times New Roman"/>
        </w:rPr>
        <w:t>—</w:t>
      </w:r>
      <w:r w:rsidR="00D574F9" w:rsidRPr="007912FC">
        <w:rPr>
          <w:rFonts w:ascii="Times New Roman" w:hAnsi="Times New Roman" w:cs="Times New Roman"/>
        </w:rPr>
        <w:t>a form of holism that implies an identity between members</w:t>
      </w:r>
      <w:r w:rsidRPr="007912FC">
        <w:rPr>
          <w:rFonts w:ascii="Times New Roman" w:hAnsi="Times New Roman" w:cs="Times New Roman"/>
        </w:rPr>
        <w:t xml:space="preserve"> as well as</w:t>
      </w:r>
      <w:r w:rsidR="00D574F9" w:rsidRPr="007912FC">
        <w:rPr>
          <w:rFonts w:ascii="Times New Roman" w:hAnsi="Times New Roman" w:cs="Times New Roman"/>
        </w:rPr>
        <w:t xml:space="preserve"> their subsumption by a </w:t>
      </w:r>
      <w:r w:rsidR="00845BB2" w:rsidRPr="007912FC">
        <w:rPr>
          <w:rFonts w:ascii="Times New Roman" w:hAnsi="Times New Roman" w:cs="Times New Roman"/>
        </w:rPr>
        <w:t>totality</w:t>
      </w:r>
      <w:r w:rsidR="00D574F9" w:rsidRPr="007912FC">
        <w:rPr>
          <w:rFonts w:ascii="Times New Roman" w:hAnsi="Times New Roman" w:cs="Times New Roman"/>
        </w:rPr>
        <w:t xml:space="preserve"> that remains irreducible to the differences </w:t>
      </w:r>
      <w:r w:rsidR="00B90934" w:rsidRPr="007912FC">
        <w:rPr>
          <w:rFonts w:ascii="Times New Roman" w:hAnsi="Times New Roman" w:cs="Times New Roman"/>
        </w:rPr>
        <w:t>contained within it</w:t>
      </w:r>
      <w:r w:rsidR="00D574F9" w:rsidRPr="007912FC">
        <w:rPr>
          <w:rFonts w:ascii="Times New Roman" w:hAnsi="Times New Roman" w:cs="Times New Roman"/>
        </w:rPr>
        <w:t xml:space="preserve">. In </w:t>
      </w:r>
      <w:r w:rsidRPr="007912FC">
        <w:rPr>
          <w:rFonts w:ascii="Times New Roman" w:hAnsi="Times New Roman" w:cs="Times New Roman"/>
        </w:rPr>
        <w:t>contradistinction to</w:t>
      </w:r>
      <w:r w:rsidR="00D574F9" w:rsidRPr="007912FC">
        <w:rPr>
          <w:rFonts w:ascii="Times New Roman" w:hAnsi="Times New Roman" w:cs="Times New Roman"/>
        </w:rPr>
        <w:t xml:space="preserve"> this kind of organicism, Morton proposes a thinking of “collectivism,” which he argues rules out </w:t>
      </w:r>
      <w:r w:rsidR="00B90934" w:rsidRPr="007912FC">
        <w:rPr>
          <w:rFonts w:ascii="Times New Roman" w:hAnsi="Times New Roman" w:cs="Times New Roman"/>
        </w:rPr>
        <w:t>organic community</w:t>
      </w:r>
      <w:r w:rsidR="00D574F9" w:rsidRPr="007912FC">
        <w:rPr>
          <w:rFonts w:ascii="Times New Roman" w:hAnsi="Times New Roman" w:cs="Times New Roman"/>
        </w:rPr>
        <w:t xml:space="preserve"> by making the collective enmeshment of human</w:t>
      </w:r>
      <w:r w:rsidR="00B90934" w:rsidRPr="007912FC">
        <w:rPr>
          <w:rFonts w:ascii="Times New Roman" w:hAnsi="Times New Roman" w:cs="Times New Roman"/>
        </w:rPr>
        <w:t xml:space="preserve"> and</w:t>
      </w:r>
      <w:r w:rsidR="00D574F9" w:rsidRPr="007912FC">
        <w:rPr>
          <w:rFonts w:ascii="Times New Roman" w:hAnsi="Times New Roman" w:cs="Times New Roman"/>
        </w:rPr>
        <w:t xml:space="preserve"> non-human </w:t>
      </w:r>
      <w:proofErr w:type="spellStart"/>
      <w:r w:rsidR="00B90934" w:rsidRPr="007912FC">
        <w:rPr>
          <w:rFonts w:ascii="Times New Roman" w:hAnsi="Times New Roman" w:cs="Times New Roman"/>
        </w:rPr>
        <w:t>un</w:t>
      </w:r>
      <w:del w:id="11" w:author="Copyeditor" w:date="2022-08-13T13:42:00Z">
        <w:r w:rsidR="00B31057" w:rsidRPr="007912FC" w:rsidDel="00430ACD">
          <w:rPr>
            <w:rFonts w:ascii="Times New Roman" w:hAnsi="Times New Roman" w:cs="Times New Roman"/>
          </w:rPr>
          <w:delText>-</w:delText>
        </w:r>
      </w:del>
      <w:r w:rsidR="00B90934" w:rsidRPr="007912FC">
        <w:rPr>
          <w:rFonts w:ascii="Times New Roman" w:hAnsi="Times New Roman" w:cs="Times New Roman"/>
        </w:rPr>
        <w:t>subsumable</w:t>
      </w:r>
      <w:proofErr w:type="spellEnd"/>
      <w:r w:rsidR="00B90934" w:rsidRPr="007912FC">
        <w:rPr>
          <w:rFonts w:ascii="Times New Roman" w:hAnsi="Times New Roman" w:cs="Times New Roman"/>
        </w:rPr>
        <w:t xml:space="preserve"> by </w:t>
      </w:r>
      <w:r w:rsidR="00222965" w:rsidRPr="007912FC">
        <w:rPr>
          <w:rFonts w:ascii="Times New Roman" w:hAnsi="Times New Roman" w:cs="Times New Roman"/>
        </w:rPr>
        <w:t xml:space="preserve">any discrete totality. As he puts it in </w:t>
      </w:r>
      <w:r w:rsidR="00222965" w:rsidRPr="007912FC">
        <w:rPr>
          <w:rFonts w:ascii="Times New Roman" w:hAnsi="Times New Roman" w:cs="Times New Roman"/>
          <w:i/>
          <w:iCs/>
        </w:rPr>
        <w:t>The Ecological Thought</w:t>
      </w:r>
      <w:r w:rsidR="00222965" w:rsidRPr="007912FC">
        <w:rPr>
          <w:rFonts w:ascii="Times New Roman" w:hAnsi="Times New Roman" w:cs="Times New Roman"/>
        </w:rPr>
        <w:t>, with a nod to Saussure:</w:t>
      </w:r>
    </w:p>
    <w:p w14:paraId="35B67D5A" w14:textId="2CBF2C85" w:rsidR="003D7A9F" w:rsidRPr="007912FC" w:rsidRDefault="00222965">
      <w:pPr>
        <w:spacing w:line="480" w:lineRule="auto"/>
        <w:ind w:left="720"/>
        <w:rPr>
          <w:rFonts w:ascii="Times New Roman" w:hAnsi="Times New Roman" w:cs="Times New Roman"/>
        </w:rPr>
        <w:pPrChange w:id="12" w:author="Copyeditor" w:date="2022-08-13T13:47:00Z">
          <w:pPr>
            <w:spacing w:line="480" w:lineRule="auto"/>
          </w:pPr>
        </w:pPrChange>
      </w:pPr>
      <w:r w:rsidRPr="007912FC">
        <w:rPr>
          <w:rFonts w:ascii="Times New Roman" w:hAnsi="Times New Roman" w:cs="Times New Roman"/>
        </w:rPr>
        <w:t>The ecological thought permits no distance. Thinking interdependence involves dissolving the barrier between “over here” and “over there,” and more fund</w:t>
      </w:r>
      <w:r w:rsidR="00210336" w:rsidRPr="007912FC">
        <w:rPr>
          <w:rFonts w:ascii="Times New Roman" w:hAnsi="Times New Roman" w:cs="Times New Roman"/>
        </w:rPr>
        <w:t>a</w:t>
      </w:r>
      <w:r w:rsidRPr="007912FC">
        <w:rPr>
          <w:rFonts w:ascii="Times New Roman" w:hAnsi="Times New Roman" w:cs="Times New Roman"/>
        </w:rPr>
        <w:t>mentally, the metaphysical illusion of rigid, narrow boundaries between inside and outside. Thinking interdependence involves thinking difference. Th</w:t>
      </w:r>
      <w:r w:rsidR="003D7A9F" w:rsidRPr="007912FC">
        <w:rPr>
          <w:rFonts w:ascii="Times New Roman" w:hAnsi="Times New Roman" w:cs="Times New Roman"/>
        </w:rPr>
        <w:t>is</w:t>
      </w:r>
      <w:r w:rsidRPr="007912FC">
        <w:rPr>
          <w:rFonts w:ascii="Times New Roman" w:hAnsi="Times New Roman" w:cs="Times New Roman"/>
        </w:rPr>
        <w:t xml:space="preserve"> means </w:t>
      </w:r>
      <w:r w:rsidR="003D7A9F" w:rsidRPr="007912FC">
        <w:rPr>
          <w:rFonts w:ascii="Times New Roman" w:hAnsi="Times New Roman" w:cs="Times New Roman"/>
        </w:rPr>
        <w:t>confronting the fac</w:t>
      </w:r>
      <w:r w:rsidR="00210336" w:rsidRPr="007912FC">
        <w:rPr>
          <w:rFonts w:ascii="Times New Roman" w:hAnsi="Times New Roman" w:cs="Times New Roman"/>
        </w:rPr>
        <w:t>t</w:t>
      </w:r>
      <w:r w:rsidR="003D7A9F" w:rsidRPr="007912FC">
        <w:rPr>
          <w:rFonts w:ascii="Times New Roman" w:hAnsi="Times New Roman" w:cs="Times New Roman"/>
        </w:rPr>
        <w:t xml:space="preserve"> that all </w:t>
      </w:r>
      <w:r w:rsidR="003D7A9F" w:rsidRPr="007912FC">
        <w:rPr>
          <w:rFonts w:ascii="Times New Roman" w:hAnsi="Times New Roman" w:cs="Times New Roman"/>
        </w:rPr>
        <w:lastRenderedPageBreak/>
        <w:t>beings are related to each other negatively and differentially, in an open system without center or edg</w:t>
      </w:r>
      <w:commentRangeStart w:id="13"/>
      <w:r w:rsidR="003D7A9F" w:rsidRPr="007912FC">
        <w:rPr>
          <w:rFonts w:ascii="Times New Roman" w:hAnsi="Times New Roman" w:cs="Times New Roman"/>
        </w:rPr>
        <w:t>e.</w:t>
      </w:r>
      <w:ins w:id="14" w:author="Copyeditor" w:date="2022-08-13T13:47:00Z">
        <w:r w:rsidR="005B149F">
          <w:rPr>
            <w:rFonts w:ascii="Times New Roman" w:hAnsi="Times New Roman" w:cs="Times New Roman"/>
          </w:rPr>
          <w:t xml:space="preserve"> </w:t>
        </w:r>
      </w:ins>
      <w:commentRangeEnd w:id="13"/>
      <w:ins w:id="15" w:author="Copyeditor" w:date="2022-09-05T22:37:00Z">
        <w:r w:rsidR="00116D5F">
          <w:rPr>
            <w:rStyle w:val="CommentReference"/>
          </w:rPr>
          <w:commentReference w:id="13"/>
        </w:r>
      </w:ins>
      <w:ins w:id="16" w:author="Copyeditor" w:date="2022-08-13T13:47:00Z">
        <w:r w:rsidR="005B149F">
          <w:rPr>
            <w:rFonts w:ascii="Times New Roman" w:hAnsi="Times New Roman" w:cs="Times New Roman"/>
          </w:rPr>
          <w:t>(39)</w:t>
        </w:r>
      </w:ins>
    </w:p>
    <w:p w14:paraId="39CC84A4" w14:textId="16A9C5D9" w:rsidR="003D7A9F" w:rsidRPr="007912FC" w:rsidRDefault="003D7A9F" w:rsidP="003D7A9F">
      <w:pPr>
        <w:spacing w:line="480" w:lineRule="auto"/>
        <w:rPr>
          <w:rFonts w:ascii="Times New Roman" w:hAnsi="Times New Roman" w:cs="Times New Roman"/>
        </w:rPr>
      </w:pPr>
      <w:r w:rsidRPr="007912FC">
        <w:rPr>
          <w:rFonts w:ascii="Times New Roman" w:hAnsi="Times New Roman" w:cs="Times New Roman"/>
        </w:rPr>
        <w:t xml:space="preserve">From holism to </w:t>
      </w:r>
      <w:r w:rsidR="00210336" w:rsidRPr="007912FC">
        <w:rPr>
          <w:rFonts w:ascii="Times New Roman" w:hAnsi="Times New Roman" w:cs="Times New Roman"/>
        </w:rPr>
        <w:t xml:space="preserve">ecological collectivism, </w:t>
      </w:r>
      <w:r w:rsidR="00F77AB3" w:rsidRPr="007912FC">
        <w:rPr>
          <w:rFonts w:ascii="Times New Roman" w:hAnsi="Times New Roman" w:cs="Times New Roman"/>
        </w:rPr>
        <w:t xml:space="preserve">from nationalism to Morton’s “mesh,” </w:t>
      </w:r>
      <w:r w:rsidR="00210336" w:rsidRPr="007912FC">
        <w:rPr>
          <w:rFonts w:ascii="Times New Roman" w:hAnsi="Times New Roman" w:cs="Times New Roman"/>
        </w:rPr>
        <w:t xml:space="preserve">Romanticism becomes a necessary touchstone not just for a genealogical account of our own sense of ecology, but </w:t>
      </w:r>
      <w:r w:rsidR="00F77AB3" w:rsidRPr="007912FC">
        <w:rPr>
          <w:rFonts w:ascii="Times New Roman" w:hAnsi="Times New Roman" w:cs="Times New Roman"/>
        </w:rPr>
        <w:t xml:space="preserve">also </w:t>
      </w:r>
      <w:r w:rsidR="00B31057" w:rsidRPr="007912FC">
        <w:rPr>
          <w:rFonts w:ascii="Times New Roman" w:hAnsi="Times New Roman" w:cs="Times New Roman"/>
        </w:rPr>
        <w:t>for how it necessarily presages a</w:t>
      </w:r>
      <w:r w:rsidR="00210336" w:rsidRPr="007912FC">
        <w:rPr>
          <w:rFonts w:ascii="Times New Roman" w:hAnsi="Times New Roman" w:cs="Times New Roman"/>
        </w:rPr>
        <w:t xml:space="preserve"> </w:t>
      </w:r>
      <w:r w:rsidR="00210336" w:rsidRPr="007912FC">
        <w:rPr>
          <w:rFonts w:ascii="Times New Roman" w:hAnsi="Times New Roman" w:cs="Times New Roman"/>
          <w:i/>
          <w:iCs/>
        </w:rPr>
        <w:t xml:space="preserve">political </w:t>
      </w:r>
      <w:r w:rsidR="00210336" w:rsidRPr="007912FC">
        <w:rPr>
          <w:rFonts w:ascii="Times New Roman" w:hAnsi="Times New Roman" w:cs="Times New Roman"/>
        </w:rPr>
        <w:t>ecology</w:t>
      </w:r>
      <w:r w:rsidR="00285BF2" w:rsidRPr="007912FC">
        <w:rPr>
          <w:rFonts w:ascii="Times New Roman" w:hAnsi="Times New Roman" w:cs="Times New Roman"/>
        </w:rPr>
        <w:t>—</w:t>
      </w:r>
      <w:r w:rsidR="00210336" w:rsidRPr="007912FC">
        <w:rPr>
          <w:rFonts w:ascii="Times New Roman" w:hAnsi="Times New Roman" w:cs="Times New Roman"/>
        </w:rPr>
        <w:t xml:space="preserve">a conceptualization of the relations between </w:t>
      </w:r>
      <w:r w:rsidR="00F77AB3" w:rsidRPr="007912FC">
        <w:rPr>
          <w:rFonts w:ascii="Times New Roman" w:hAnsi="Times New Roman" w:cs="Times New Roman"/>
        </w:rPr>
        <w:t xml:space="preserve">the </w:t>
      </w:r>
      <w:r w:rsidR="00F77AB3" w:rsidRPr="007912FC">
        <w:rPr>
          <w:rFonts w:ascii="Times New Roman" w:hAnsi="Times New Roman" w:cs="Times New Roman"/>
          <w:i/>
          <w:iCs/>
        </w:rPr>
        <w:t xml:space="preserve">polis </w:t>
      </w:r>
      <w:r w:rsidR="00F77AB3" w:rsidRPr="007912FC">
        <w:rPr>
          <w:rFonts w:ascii="Times New Roman" w:hAnsi="Times New Roman" w:cs="Times New Roman"/>
        </w:rPr>
        <w:t>and what it excludes or includes</w:t>
      </w:r>
      <w:r w:rsidR="00164F3C" w:rsidRPr="007912FC">
        <w:rPr>
          <w:rFonts w:ascii="Times New Roman" w:hAnsi="Times New Roman" w:cs="Times New Roman"/>
        </w:rPr>
        <w:t>, what forms of collectivity it allows or disallows.</w:t>
      </w:r>
    </w:p>
    <w:p w14:paraId="27A7C018" w14:textId="5E1B78A0" w:rsidR="0071516A" w:rsidRPr="007912FC" w:rsidRDefault="00164F3C" w:rsidP="00044ED7">
      <w:pPr>
        <w:spacing w:line="480" w:lineRule="auto"/>
        <w:rPr>
          <w:rFonts w:ascii="Times New Roman" w:hAnsi="Times New Roman" w:cs="Times New Roman"/>
        </w:rPr>
      </w:pPr>
      <w:r w:rsidRPr="007912FC">
        <w:rPr>
          <w:rFonts w:ascii="Times New Roman" w:hAnsi="Times New Roman" w:cs="Times New Roman"/>
        </w:rPr>
        <w:tab/>
      </w:r>
      <w:r w:rsidR="007A6DC3" w:rsidRPr="007912FC">
        <w:rPr>
          <w:rFonts w:ascii="Times New Roman" w:hAnsi="Times New Roman" w:cs="Times New Roman"/>
        </w:rPr>
        <w:t>However, th</w:t>
      </w:r>
      <w:r w:rsidR="00B31057" w:rsidRPr="007912FC">
        <w:rPr>
          <w:rFonts w:ascii="Times New Roman" w:hAnsi="Times New Roman" w:cs="Times New Roman"/>
        </w:rPr>
        <w:t>e</w:t>
      </w:r>
      <w:r w:rsidR="00C03D92" w:rsidRPr="007912FC">
        <w:rPr>
          <w:rFonts w:ascii="Times New Roman" w:hAnsi="Times New Roman" w:cs="Times New Roman"/>
        </w:rPr>
        <w:t xml:space="preserve"> idea that Romanticism lays the </w:t>
      </w:r>
      <w:r w:rsidR="00DA6E6D" w:rsidRPr="007912FC">
        <w:rPr>
          <w:rFonts w:ascii="Times New Roman" w:hAnsi="Times New Roman" w:cs="Times New Roman"/>
        </w:rPr>
        <w:t>groundwork for</w:t>
      </w:r>
      <w:r w:rsidR="00C03D92" w:rsidRPr="007912FC">
        <w:rPr>
          <w:rFonts w:ascii="Times New Roman" w:hAnsi="Times New Roman" w:cs="Times New Roman"/>
        </w:rPr>
        <w:t xml:space="preserve"> our </w:t>
      </w:r>
      <w:r w:rsidR="00DA6E6D" w:rsidRPr="007912FC">
        <w:rPr>
          <w:rFonts w:ascii="Times New Roman" w:hAnsi="Times New Roman" w:cs="Times New Roman"/>
        </w:rPr>
        <w:t xml:space="preserve">own </w:t>
      </w:r>
      <w:r w:rsidR="007A6DC3" w:rsidRPr="007912FC">
        <w:rPr>
          <w:rFonts w:ascii="Times New Roman" w:hAnsi="Times New Roman" w:cs="Times New Roman"/>
        </w:rPr>
        <w:t>ecological preoccupations</w:t>
      </w:r>
      <w:r w:rsidR="00DA6E6D" w:rsidRPr="007912FC">
        <w:rPr>
          <w:rFonts w:ascii="Times New Roman" w:hAnsi="Times New Roman" w:cs="Times New Roman"/>
        </w:rPr>
        <w:t xml:space="preserve"> begs the question of exactly what </w:t>
      </w:r>
      <w:r w:rsidR="00DA6E6D" w:rsidRPr="007912FC">
        <w:rPr>
          <w:rFonts w:ascii="Times New Roman" w:hAnsi="Times New Roman" w:cs="Times New Roman"/>
          <w:i/>
          <w:iCs/>
        </w:rPr>
        <w:t>kinds</w:t>
      </w:r>
      <w:r w:rsidR="00DA6E6D" w:rsidRPr="007912FC">
        <w:rPr>
          <w:rFonts w:ascii="Times New Roman" w:hAnsi="Times New Roman" w:cs="Times New Roman"/>
        </w:rPr>
        <w:t xml:space="preserve"> of political ecologies </w:t>
      </w:r>
      <w:r w:rsidR="00B632F1" w:rsidRPr="007912FC">
        <w:rPr>
          <w:rFonts w:ascii="Times New Roman" w:hAnsi="Times New Roman" w:cs="Times New Roman"/>
        </w:rPr>
        <w:t>it articulated</w:t>
      </w:r>
      <w:r w:rsidR="00DA6E6D" w:rsidRPr="007912FC">
        <w:rPr>
          <w:rFonts w:ascii="Times New Roman" w:hAnsi="Times New Roman" w:cs="Times New Roman"/>
        </w:rPr>
        <w:t xml:space="preserve">. </w:t>
      </w:r>
      <w:r w:rsidR="007A6DC3" w:rsidRPr="007912FC">
        <w:rPr>
          <w:rFonts w:ascii="Times New Roman" w:hAnsi="Times New Roman" w:cs="Times New Roman"/>
        </w:rPr>
        <w:t>Nearly</w:t>
      </w:r>
      <w:r w:rsidR="00005AFF" w:rsidRPr="007912FC">
        <w:rPr>
          <w:rFonts w:ascii="Times New Roman" w:hAnsi="Times New Roman" w:cs="Times New Roman"/>
        </w:rPr>
        <w:t xml:space="preserve"> t</w:t>
      </w:r>
      <w:r w:rsidR="007163A0" w:rsidRPr="007912FC">
        <w:rPr>
          <w:rFonts w:ascii="Times New Roman" w:hAnsi="Times New Roman" w:cs="Times New Roman"/>
        </w:rPr>
        <w:t xml:space="preserve">wo decades ago, Nicholas Roe’s </w:t>
      </w:r>
      <w:r w:rsidR="007163A0" w:rsidRPr="007912FC">
        <w:rPr>
          <w:rFonts w:ascii="Times New Roman" w:hAnsi="Times New Roman" w:cs="Times New Roman"/>
          <w:i/>
          <w:iCs/>
        </w:rPr>
        <w:t xml:space="preserve">Politics of Nature </w:t>
      </w:r>
      <w:r w:rsidR="007A6DC3" w:rsidRPr="007912FC">
        <w:rPr>
          <w:rFonts w:ascii="Times New Roman" w:hAnsi="Times New Roman" w:cs="Times New Roman"/>
        </w:rPr>
        <w:t>argued that</w:t>
      </w:r>
      <w:r w:rsidR="007163A0" w:rsidRPr="007912FC">
        <w:rPr>
          <w:rFonts w:ascii="Times New Roman" w:hAnsi="Times New Roman" w:cs="Times New Roman"/>
        </w:rPr>
        <w:t xml:space="preserve"> Romantic authors concatenated their politics with a conception of </w:t>
      </w:r>
      <w:r w:rsidR="00550AAB" w:rsidRPr="007912FC">
        <w:rPr>
          <w:rFonts w:ascii="Times New Roman" w:hAnsi="Times New Roman" w:cs="Times New Roman"/>
        </w:rPr>
        <w:t>the natural world</w:t>
      </w:r>
      <w:r w:rsidR="007163A0" w:rsidRPr="007912FC">
        <w:rPr>
          <w:rFonts w:ascii="Times New Roman" w:hAnsi="Times New Roman" w:cs="Times New Roman"/>
        </w:rPr>
        <w:t xml:space="preserve"> that was bound up with notions of human nature and natural right</w:t>
      </w:r>
      <w:r w:rsidR="007A6DC3" w:rsidRPr="007912FC">
        <w:rPr>
          <w:rFonts w:ascii="Times New Roman" w:hAnsi="Times New Roman" w:cs="Times New Roman"/>
        </w:rPr>
        <w:t>, aimed largely at democra</w:t>
      </w:r>
      <w:r w:rsidR="00550AAB" w:rsidRPr="007912FC">
        <w:rPr>
          <w:rFonts w:ascii="Times New Roman" w:hAnsi="Times New Roman" w:cs="Times New Roman"/>
        </w:rPr>
        <w:t>t</w:t>
      </w:r>
      <w:r w:rsidR="007A6DC3" w:rsidRPr="007912FC">
        <w:rPr>
          <w:rFonts w:ascii="Times New Roman" w:hAnsi="Times New Roman" w:cs="Times New Roman"/>
        </w:rPr>
        <w:t>ic</w:t>
      </w:r>
      <w:r w:rsidR="00BC6149" w:rsidRPr="007912FC">
        <w:rPr>
          <w:rFonts w:ascii="Times New Roman" w:hAnsi="Times New Roman" w:cs="Times New Roman"/>
        </w:rPr>
        <w:t xml:space="preserve"> or</w:t>
      </w:r>
      <w:r w:rsidR="0071516A" w:rsidRPr="007912FC">
        <w:rPr>
          <w:rFonts w:ascii="Times New Roman" w:hAnsi="Times New Roman" w:cs="Times New Roman"/>
        </w:rPr>
        <w:t xml:space="preserve"> r</w:t>
      </w:r>
      <w:r w:rsidR="007827B4" w:rsidRPr="007912FC">
        <w:rPr>
          <w:rFonts w:ascii="Times New Roman" w:hAnsi="Times New Roman" w:cs="Times New Roman"/>
        </w:rPr>
        <w:t>epublican political commitments</w:t>
      </w:r>
      <w:r w:rsidR="007A6DC3" w:rsidRPr="007912FC">
        <w:rPr>
          <w:rFonts w:ascii="Times New Roman" w:hAnsi="Times New Roman" w:cs="Times New Roman"/>
        </w:rPr>
        <w:t>. In this way,</w:t>
      </w:r>
      <w:r w:rsidR="0071516A" w:rsidRPr="007912FC">
        <w:rPr>
          <w:rFonts w:ascii="Times New Roman" w:hAnsi="Times New Roman" w:cs="Times New Roman"/>
        </w:rPr>
        <w:t xml:space="preserve"> Roe</w:t>
      </w:r>
      <w:r w:rsidR="007827B4" w:rsidRPr="007912FC">
        <w:rPr>
          <w:rFonts w:ascii="Times New Roman" w:hAnsi="Times New Roman" w:cs="Times New Roman"/>
        </w:rPr>
        <w:t xml:space="preserve"> </w:t>
      </w:r>
      <w:r w:rsidR="0071516A" w:rsidRPr="007912FC">
        <w:rPr>
          <w:rFonts w:ascii="Times New Roman" w:hAnsi="Times New Roman" w:cs="Times New Roman"/>
        </w:rPr>
        <w:t>challenged</w:t>
      </w:r>
      <w:r w:rsidR="007163A0" w:rsidRPr="007912FC">
        <w:rPr>
          <w:rFonts w:ascii="Times New Roman" w:hAnsi="Times New Roman" w:cs="Times New Roman"/>
        </w:rPr>
        <w:t xml:space="preserve"> </w:t>
      </w:r>
      <w:r w:rsidR="007827B4" w:rsidRPr="007912FC">
        <w:rPr>
          <w:rFonts w:ascii="Times New Roman" w:hAnsi="Times New Roman" w:cs="Times New Roman"/>
        </w:rPr>
        <w:t xml:space="preserve">earlier </w:t>
      </w:r>
      <w:r w:rsidR="007163A0" w:rsidRPr="007912FC">
        <w:rPr>
          <w:rFonts w:ascii="Times New Roman" w:hAnsi="Times New Roman" w:cs="Times New Roman"/>
        </w:rPr>
        <w:t>new historicist claims that Romanticism entailed a retreat from history to the supposedly ahistorical domain of nature or the imagination</w:t>
      </w:r>
      <w:r w:rsidR="00BC6149" w:rsidRPr="007912FC">
        <w:rPr>
          <w:rFonts w:ascii="Times New Roman" w:hAnsi="Times New Roman" w:cs="Times New Roman"/>
        </w:rPr>
        <w:t>.</w:t>
      </w:r>
      <w:r w:rsidR="00BC75DF" w:rsidRPr="007912FC">
        <w:rPr>
          <w:rStyle w:val="EndnoteReference"/>
          <w:rFonts w:ascii="Times New Roman" w:hAnsi="Times New Roman" w:cs="Times New Roman"/>
        </w:rPr>
        <w:endnoteReference w:id="1"/>
      </w:r>
      <w:r w:rsidR="00BC75DF" w:rsidRPr="007912FC">
        <w:rPr>
          <w:rFonts w:ascii="Times New Roman" w:hAnsi="Times New Roman" w:cs="Times New Roman"/>
        </w:rPr>
        <w:t xml:space="preserve"> </w:t>
      </w:r>
      <w:r w:rsidR="00BC6149" w:rsidRPr="007912FC">
        <w:rPr>
          <w:rFonts w:ascii="Times New Roman" w:hAnsi="Times New Roman" w:cs="Times New Roman"/>
        </w:rPr>
        <w:t>As</w:t>
      </w:r>
      <w:r w:rsidR="00BC75DF" w:rsidRPr="007912FC">
        <w:rPr>
          <w:rFonts w:ascii="Times New Roman" w:hAnsi="Times New Roman" w:cs="Times New Roman"/>
        </w:rPr>
        <w:t xml:space="preserve"> he puts it</w:t>
      </w:r>
      <w:r w:rsidR="007A6DC3" w:rsidRPr="007912FC">
        <w:rPr>
          <w:rFonts w:ascii="Times New Roman" w:hAnsi="Times New Roman" w:cs="Times New Roman"/>
        </w:rPr>
        <w:t>,</w:t>
      </w:r>
      <w:r w:rsidR="00BC75DF" w:rsidRPr="007912FC">
        <w:rPr>
          <w:rFonts w:ascii="Times New Roman" w:hAnsi="Times New Roman" w:cs="Times New Roman"/>
        </w:rPr>
        <w:t xml:space="preserve"> “nature could never suffice as a Romantic escape from history because</w:t>
      </w:r>
      <w:ins w:id="18" w:author="Copyeditor" w:date="2022-08-13T13:57:00Z">
        <w:r w:rsidR="008F7F86">
          <w:rPr>
            <w:rFonts w:ascii="Times New Roman" w:hAnsi="Times New Roman" w:cs="Times New Roman"/>
          </w:rPr>
          <w:t> . </w:t>
        </w:r>
      </w:ins>
      <w:ins w:id="19" w:author="Copyeditor" w:date="2022-08-13T13:58:00Z">
        <w:r w:rsidR="008F7F86">
          <w:rPr>
            <w:rFonts w:ascii="Times New Roman" w:hAnsi="Times New Roman" w:cs="Times New Roman"/>
          </w:rPr>
          <w:t>. . </w:t>
        </w:r>
      </w:ins>
      <w:del w:id="20" w:author="Copyeditor" w:date="2022-08-13T13:57:00Z">
        <w:r w:rsidR="00BC75DF" w:rsidRPr="007912FC" w:rsidDel="008F7F86">
          <w:rPr>
            <w:rFonts w:ascii="Times New Roman" w:hAnsi="Times New Roman" w:cs="Times New Roman"/>
          </w:rPr>
          <w:delText>…</w:delText>
        </w:r>
      </w:del>
      <w:r w:rsidR="00BC75DF" w:rsidRPr="007912FC">
        <w:rPr>
          <w:rFonts w:ascii="Times New Roman" w:hAnsi="Times New Roman" w:cs="Times New Roman"/>
        </w:rPr>
        <w:t>nature as an idea and as a physical actuality was fundamental to contemporary interpretations of history and to the political theory of an age of revolutions</w:t>
      </w:r>
      <w:commentRangeStart w:id="21"/>
      <w:del w:id="22" w:author="Copyeditor" w:date="2022-08-13T13:58:00Z">
        <w:r w:rsidR="00BC75DF" w:rsidRPr="007912FC" w:rsidDel="008F7F86">
          <w:rPr>
            <w:rFonts w:ascii="Times New Roman" w:hAnsi="Times New Roman" w:cs="Times New Roman"/>
          </w:rPr>
          <w:delText>.</w:delText>
        </w:r>
      </w:del>
      <w:r w:rsidR="00BC75DF" w:rsidRPr="007912FC">
        <w:rPr>
          <w:rFonts w:ascii="Times New Roman" w:hAnsi="Times New Roman" w:cs="Times New Roman"/>
        </w:rPr>
        <w:t>”</w:t>
      </w:r>
      <w:commentRangeEnd w:id="21"/>
      <w:r w:rsidR="00116D5F">
        <w:rPr>
          <w:rStyle w:val="CommentReference"/>
        </w:rPr>
        <w:commentReference w:id="21"/>
      </w:r>
      <w:ins w:id="23" w:author="Copyeditor" w:date="2022-08-13T13:58:00Z">
        <w:r w:rsidR="008F7F86">
          <w:rPr>
            <w:rFonts w:ascii="Times New Roman" w:hAnsi="Times New Roman" w:cs="Times New Roman"/>
          </w:rPr>
          <w:t xml:space="preserve"> (11).</w:t>
        </w:r>
      </w:ins>
      <w:r w:rsidR="007163A0" w:rsidRPr="007912FC">
        <w:rPr>
          <w:rFonts w:ascii="Times New Roman" w:hAnsi="Times New Roman" w:cs="Times New Roman"/>
        </w:rPr>
        <w:t xml:space="preserve"> When </w:t>
      </w:r>
      <w:commentRangeStart w:id="24"/>
      <w:r w:rsidR="007163A0" w:rsidRPr="007912FC">
        <w:rPr>
          <w:rFonts w:ascii="Times New Roman" w:hAnsi="Times New Roman" w:cs="Times New Roman"/>
        </w:rPr>
        <w:t xml:space="preserve">Wordsworth </w:t>
      </w:r>
      <w:r w:rsidR="004B1744" w:rsidRPr="007912FC">
        <w:rPr>
          <w:rFonts w:ascii="Times New Roman" w:hAnsi="Times New Roman" w:cs="Times New Roman"/>
        </w:rPr>
        <w:t>suggests</w:t>
      </w:r>
      <w:r w:rsidR="007163A0" w:rsidRPr="007912FC">
        <w:rPr>
          <w:rFonts w:ascii="Times New Roman" w:hAnsi="Times New Roman" w:cs="Times New Roman"/>
        </w:rPr>
        <w:t xml:space="preserve"> in </w:t>
      </w:r>
      <w:r w:rsidR="00550AAB" w:rsidRPr="007912FC">
        <w:rPr>
          <w:rFonts w:ascii="Times New Roman" w:hAnsi="Times New Roman" w:cs="Times New Roman"/>
          <w:i/>
          <w:iCs/>
        </w:rPr>
        <w:t>The</w:t>
      </w:r>
      <w:r w:rsidR="007163A0" w:rsidRPr="007912FC">
        <w:rPr>
          <w:rFonts w:ascii="Times New Roman" w:hAnsi="Times New Roman" w:cs="Times New Roman"/>
          <w:i/>
          <w:iCs/>
        </w:rPr>
        <w:t xml:space="preserve"> Prelude</w:t>
      </w:r>
      <w:commentRangeEnd w:id="24"/>
      <w:r w:rsidR="00A421F4">
        <w:rPr>
          <w:rStyle w:val="CommentReference"/>
        </w:rPr>
        <w:commentReference w:id="24"/>
      </w:r>
      <w:r w:rsidR="007163A0" w:rsidRPr="007912FC">
        <w:rPr>
          <w:rFonts w:ascii="Times New Roman" w:hAnsi="Times New Roman" w:cs="Times New Roman"/>
        </w:rPr>
        <w:t xml:space="preserve"> that the French Revolution </w:t>
      </w:r>
      <w:r w:rsidR="007827B4" w:rsidRPr="007912FC">
        <w:rPr>
          <w:rFonts w:ascii="Times New Roman" w:hAnsi="Times New Roman" w:cs="Times New Roman"/>
        </w:rPr>
        <w:t>seemed</w:t>
      </w:r>
      <w:r w:rsidR="007163A0" w:rsidRPr="007912FC">
        <w:rPr>
          <w:rFonts w:ascii="Times New Roman" w:hAnsi="Times New Roman" w:cs="Times New Roman"/>
        </w:rPr>
        <w:t xml:space="preserve"> “nothing out of nature’s </w:t>
      </w:r>
      <w:r w:rsidR="007827B4" w:rsidRPr="007912FC">
        <w:rPr>
          <w:rFonts w:ascii="Times New Roman" w:hAnsi="Times New Roman" w:cs="Times New Roman"/>
        </w:rPr>
        <w:t xml:space="preserve">certain </w:t>
      </w:r>
      <w:r w:rsidR="007163A0" w:rsidRPr="007912FC">
        <w:rPr>
          <w:rFonts w:ascii="Times New Roman" w:hAnsi="Times New Roman" w:cs="Times New Roman"/>
        </w:rPr>
        <w:t xml:space="preserve">course,” </w:t>
      </w:r>
      <w:r w:rsidR="007A6DC3" w:rsidRPr="007912FC">
        <w:rPr>
          <w:rFonts w:ascii="Times New Roman" w:hAnsi="Times New Roman" w:cs="Times New Roman"/>
        </w:rPr>
        <w:t xml:space="preserve">this sense of </w:t>
      </w:r>
      <w:r w:rsidR="007827B4" w:rsidRPr="007912FC">
        <w:rPr>
          <w:rFonts w:ascii="Times New Roman" w:hAnsi="Times New Roman" w:cs="Times New Roman"/>
        </w:rPr>
        <w:t xml:space="preserve">nature can hardly be </w:t>
      </w:r>
      <w:r w:rsidR="007A6DC3" w:rsidRPr="007912FC">
        <w:rPr>
          <w:rFonts w:ascii="Times New Roman" w:hAnsi="Times New Roman" w:cs="Times New Roman"/>
        </w:rPr>
        <w:t>seen as</w:t>
      </w:r>
      <w:r w:rsidR="007827B4" w:rsidRPr="007912FC">
        <w:rPr>
          <w:rFonts w:ascii="Times New Roman" w:hAnsi="Times New Roman" w:cs="Times New Roman"/>
        </w:rPr>
        <w:t xml:space="preserve"> indifferent to the political domain</w:t>
      </w:r>
      <w:del w:id="25" w:author="Copyeditor" w:date="2022-08-13T14:00:00Z">
        <w:r w:rsidR="00BC75DF" w:rsidRPr="007912FC" w:rsidDel="008F7F86">
          <w:rPr>
            <w:rFonts w:ascii="Times New Roman" w:hAnsi="Times New Roman" w:cs="Times New Roman"/>
          </w:rPr>
          <w:delText>,</w:delText>
        </w:r>
      </w:del>
      <w:r w:rsidR="00BC75DF" w:rsidRPr="007912FC">
        <w:rPr>
          <w:rFonts w:ascii="Times New Roman" w:hAnsi="Times New Roman" w:cs="Times New Roman"/>
        </w:rPr>
        <w:t xml:space="preserve"> since it </w:t>
      </w:r>
      <w:r w:rsidR="007A6DC3" w:rsidRPr="007912FC">
        <w:rPr>
          <w:rFonts w:ascii="Times New Roman" w:hAnsi="Times New Roman" w:cs="Times New Roman"/>
        </w:rPr>
        <w:t>figures as</w:t>
      </w:r>
      <w:r w:rsidR="00BC75DF" w:rsidRPr="007912FC">
        <w:rPr>
          <w:rFonts w:ascii="Times New Roman" w:hAnsi="Times New Roman" w:cs="Times New Roman"/>
        </w:rPr>
        <w:t xml:space="preserve"> the </w:t>
      </w:r>
      <w:r w:rsidR="000675DC" w:rsidRPr="007912FC">
        <w:rPr>
          <w:rFonts w:ascii="Times New Roman" w:hAnsi="Times New Roman" w:cs="Times New Roman"/>
        </w:rPr>
        <w:t xml:space="preserve">very </w:t>
      </w:r>
      <w:r w:rsidR="00BC75DF" w:rsidRPr="007912FC">
        <w:rPr>
          <w:rFonts w:ascii="Times New Roman" w:hAnsi="Times New Roman" w:cs="Times New Roman"/>
        </w:rPr>
        <w:t xml:space="preserve">concept </w:t>
      </w:r>
      <w:r w:rsidR="007A6DC3" w:rsidRPr="007912FC">
        <w:rPr>
          <w:rFonts w:ascii="Times New Roman" w:hAnsi="Times New Roman" w:cs="Times New Roman"/>
        </w:rPr>
        <w:t>generative of</w:t>
      </w:r>
      <w:r w:rsidR="00BC75DF" w:rsidRPr="007912FC">
        <w:rPr>
          <w:rFonts w:ascii="Times New Roman" w:hAnsi="Times New Roman" w:cs="Times New Roman"/>
        </w:rPr>
        <w:t xml:space="preserve"> a reading of historical change</w:t>
      </w:r>
      <w:r w:rsidR="007827B4" w:rsidRPr="007912FC">
        <w:rPr>
          <w:rFonts w:ascii="Times New Roman" w:hAnsi="Times New Roman" w:cs="Times New Roman"/>
        </w:rPr>
        <w:t>.</w:t>
      </w:r>
    </w:p>
    <w:p w14:paraId="222D54CF" w14:textId="5BFE685A" w:rsidR="00044ED7" w:rsidRPr="007912FC" w:rsidRDefault="0071516A" w:rsidP="00E50B20">
      <w:pPr>
        <w:spacing w:line="480" w:lineRule="auto"/>
        <w:ind w:firstLine="720"/>
        <w:rPr>
          <w:rFonts w:ascii="Times New Roman" w:hAnsi="Times New Roman" w:cs="Times New Roman"/>
        </w:rPr>
      </w:pPr>
      <w:r w:rsidRPr="007912FC">
        <w:rPr>
          <w:rFonts w:ascii="Times New Roman" w:hAnsi="Times New Roman" w:cs="Times New Roman"/>
        </w:rPr>
        <w:t>Y</w:t>
      </w:r>
      <w:r w:rsidR="007827B4" w:rsidRPr="007912FC">
        <w:rPr>
          <w:rFonts w:ascii="Times New Roman" w:hAnsi="Times New Roman" w:cs="Times New Roman"/>
        </w:rPr>
        <w:t xml:space="preserve">et all of these </w:t>
      </w:r>
      <w:r w:rsidR="00980F88" w:rsidRPr="007912FC">
        <w:rPr>
          <w:rFonts w:ascii="Times New Roman" w:hAnsi="Times New Roman" w:cs="Times New Roman"/>
        </w:rPr>
        <w:t xml:space="preserve">Romantic </w:t>
      </w:r>
      <w:r w:rsidR="007827B4" w:rsidRPr="007912FC">
        <w:rPr>
          <w:rFonts w:ascii="Times New Roman" w:hAnsi="Times New Roman" w:cs="Times New Roman"/>
        </w:rPr>
        <w:t xml:space="preserve">tropes and themes remain firmly embedded within a particular </w:t>
      </w:r>
      <w:r w:rsidR="004B1744" w:rsidRPr="007912FC">
        <w:rPr>
          <w:rFonts w:ascii="Times New Roman" w:hAnsi="Times New Roman" w:cs="Times New Roman"/>
        </w:rPr>
        <w:t>reading of the liberal tradition</w:t>
      </w:r>
      <w:r w:rsidR="006A37C0" w:rsidRPr="007912FC">
        <w:rPr>
          <w:rFonts w:ascii="Times New Roman" w:hAnsi="Times New Roman" w:cs="Times New Roman"/>
        </w:rPr>
        <w:t>,</w:t>
      </w:r>
      <w:r w:rsidR="004B1744" w:rsidRPr="007912FC">
        <w:rPr>
          <w:rFonts w:ascii="Times New Roman" w:hAnsi="Times New Roman" w:cs="Times New Roman"/>
        </w:rPr>
        <w:t xml:space="preserve"> </w:t>
      </w:r>
      <w:r w:rsidR="00044ED7" w:rsidRPr="007912FC">
        <w:rPr>
          <w:rFonts w:ascii="Times New Roman" w:hAnsi="Times New Roman" w:cs="Times New Roman"/>
        </w:rPr>
        <w:t>which</w:t>
      </w:r>
      <w:r w:rsidR="004B1744" w:rsidRPr="007912FC">
        <w:rPr>
          <w:rFonts w:ascii="Times New Roman" w:hAnsi="Times New Roman" w:cs="Times New Roman"/>
        </w:rPr>
        <w:t xml:space="preserve"> maintain</w:t>
      </w:r>
      <w:r w:rsidR="00044ED7" w:rsidRPr="007912FC">
        <w:rPr>
          <w:rFonts w:ascii="Times New Roman" w:hAnsi="Times New Roman" w:cs="Times New Roman"/>
        </w:rPr>
        <w:t>s</w:t>
      </w:r>
      <w:r w:rsidR="004B1744" w:rsidRPr="007912FC">
        <w:rPr>
          <w:rFonts w:ascii="Times New Roman" w:hAnsi="Times New Roman" w:cs="Times New Roman"/>
        </w:rPr>
        <w:t xml:space="preserve"> </w:t>
      </w:r>
      <w:r w:rsidR="00044ED7" w:rsidRPr="007912FC">
        <w:rPr>
          <w:rFonts w:ascii="Times New Roman" w:hAnsi="Times New Roman" w:cs="Times New Roman"/>
        </w:rPr>
        <w:t>or</w:t>
      </w:r>
      <w:r w:rsidR="004B1744" w:rsidRPr="007912FC">
        <w:rPr>
          <w:rFonts w:ascii="Times New Roman" w:hAnsi="Times New Roman" w:cs="Times New Roman"/>
        </w:rPr>
        <w:t xml:space="preserve"> even privilege</w:t>
      </w:r>
      <w:r w:rsidR="00044ED7" w:rsidRPr="007912FC">
        <w:rPr>
          <w:rFonts w:ascii="Times New Roman" w:hAnsi="Times New Roman" w:cs="Times New Roman"/>
        </w:rPr>
        <w:t>s</w:t>
      </w:r>
      <w:r w:rsidR="004B1744" w:rsidRPr="007912FC">
        <w:rPr>
          <w:rFonts w:ascii="Times New Roman" w:hAnsi="Times New Roman" w:cs="Times New Roman"/>
        </w:rPr>
        <w:t xml:space="preserve"> </w:t>
      </w:r>
      <w:r w:rsidR="0044406D" w:rsidRPr="007912FC">
        <w:rPr>
          <w:rFonts w:ascii="Times New Roman" w:hAnsi="Times New Roman" w:cs="Times New Roman"/>
        </w:rPr>
        <w:t>the</w:t>
      </w:r>
      <w:r w:rsidR="004B1744" w:rsidRPr="007912FC">
        <w:rPr>
          <w:rFonts w:ascii="Times New Roman" w:hAnsi="Times New Roman" w:cs="Times New Roman"/>
        </w:rPr>
        <w:t xml:space="preserve"> distinction between </w:t>
      </w:r>
      <w:r w:rsidR="004B1744" w:rsidRPr="007912FC">
        <w:rPr>
          <w:rFonts w:ascii="Times New Roman" w:hAnsi="Times New Roman" w:cs="Times New Roman"/>
          <w:i/>
          <w:iCs/>
        </w:rPr>
        <w:t xml:space="preserve">human </w:t>
      </w:r>
      <w:r w:rsidR="004B1744" w:rsidRPr="007912FC">
        <w:rPr>
          <w:rFonts w:ascii="Times New Roman" w:hAnsi="Times New Roman" w:cs="Times New Roman"/>
        </w:rPr>
        <w:t xml:space="preserve">nature and </w:t>
      </w:r>
      <w:r w:rsidR="00106C8B" w:rsidRPr="007912FC">
        <w:rPr>
          <w:rFonts w:ascii="Times New Roman" w:hAnsi="Times New Roman" w:cs="Times New Roman"/>
        </w:rPr>
        <w:t>a</w:t>
      </w:r>
      <w:r w:rsidR="004B1744" w:rsidRPr="007912FC">
        <w:rPr>
          <w:rFonts w:ascii="Times New Roman" w:hAnsi="Times New Roman" w:cs="Times New Roman"/>
        </w:rPr>
        <w:t xml:space="preserve"> nature “out there” that it parallels</w:t>
      </w:r>
      <w:r w:rsidR="0044406D" w:rsidRPr="007912FC">
        <w:rPr>
          <w:rFonts w:ascii="Times New Roman" w:hAnsi="Times New Roman" w:cs="Times New Roman"/>
        </w:rPr>
        <w:t>,</w:t>
      </w:r>
      <w:r w:rsidR="004B1744" w:rsidRPr="007912FC">
        <w:rPr>
          <w:rFonts w:ascii="Times New Roman" w:hAnsi="Times New Roman" w:cs="Times New Roman"/>
        </w:rPr>
        <w:t xml:space="preserve"> echoes</w:t>
      </w:r>
      <w:ins w:id="26" w:author="Copyeditor" w:date="2022-08-13T14:05:00Z">
        <w:r w:rsidR="00A421F4">
          <w:rPr>
            <w:rFonts w:ascii="Times New Roman" w:hAnsi="Times New Roman" w:cs="Times New Roman"/>
          </w:rPr>
          <w:t>,</w:t>
        </w:r>
      </w:ins>
      <w:r w:rsidR="00CD5CB3" w:rsidRPr="007912FC">
        <w:rPr>
          <w:rFonts w:ascii="Times New Roman" w:hAnsi="Times New Roman" w:cs="Times New Roman"/>
        </w:rPr>
        <w:t xml:space="preserve"> or </w:t>
      </w:r>
      <w:r w:rsidR="00550AAB" w:rsidRPr="007912FC">
        <w:rPr>
          <w:rFonts w:ascii="Times New Roman" w:hAnsi="Times New Roman" w:cs="Times New Roman"/>
        </w:rPr>
        <w:t>separates itself</w:t>
      </w:r>
      <w:r w:rsidR="00CD5CB3" w:rsidRPr="007912FC">
        <w:rPr>
          <w:rFonts w:ascii="Times New Roman" w:hAnsi="Times New Roman" w:cs="Times New Roman"/>
        </w:rPr>
        <w:t xml:space="preserve"> from</w:t>
      </w:r>
      <w:r w:rsidR="00BC6B11" w:rsidRPr="007912FC">
        <w:rPr>
          <w:rFonts w:ascii="Times New Roman" w:hAnsi="Times New Roman" w:cs="Times New Roman"/>
        </w:rPr>
        <w:t>.</w:t>
      </w:r>
      <w:r w:rsidR="0044406D" w:rsidRPr="007912FC">
        <w:rPr>
          <w:rFonts w:ascii="Times New Roman" w:hAnsi="Times New Roman" w:cs="Times New Roman"/>
        </w:rPr>
        <w:t xml:space="preserve"> </w:t>
      </w:r>
      <w:r w:rsidR="006A37C0" w:rsidRPr="007912FC">
        <w:rPr>
          <w:rFonts w:ascii="Times New Roman" w:hAnsi="Times New Roman" w:cs="Times New Roman"/>
        </w:rPr>
        <w:t>And t</w:t>
      </w:r>
      <w:r w:rsidR="0044406D" w:rsidRPr="007912FC">
        <w:rPr>
          <w:rFonts w:ascii="Times New Roman" w:hAnsi="Times New Roman" w:cs="Times New Roman"/>
        </w:rPr>
        <w:t xml:space="preserve">he </w:t>
      </w:r>
      <w:r w:rsidR="00E50B20" w:rsidRPr="007912FC">
        <w:rPr>
          <w:rFonts w:ascii="Times New Roman" w:hAnsi="Times New Roman" w:cs="Times New Roman"/>
        </w:rPr>
        <w:t>notion</w:t>
      </w:r>
      <w:r w:rsidR="0044406D" w:rsidRPr="007912FC">
        <w:rPr>
          <w:rFonts w:ascii="Times New Roman" w:hAnsi="Times New Roman" w:cs="Times New Roman"/>
        </w:rPr>
        <w:t xml:space="preserve"> </w:t>
      </w:r>
      <w:r w:rsidR="00E50B20" w:rsidRPr="007912FC">
        <w:rPr>
          <w:rFonts w:ascii="Times New Roman" w:hAnsi="Times New Roman" w:cs="Times New Roman"/>
        </w:rPr>
        <w:lastRenderedPageBreak/>
        <w:t xml:space="preserve">that the political dimension of </w:t>
      </w:r>
      <w:r w:rsidR="0044406D" w:rsidRPr="007912FC">
        <w:rPr>
          <w:rFonts w:ascii="Times New Roman" w:hAnsi="Times New Roman" w:cs="Times New Roman"/>
        </w:rPr>
        <w:t xml:space="preserve">Romantic conceptions of nature </w:t>
      </w:r>
      <w:r w:rsidR="00E50B20" w:rsidRPr="007912FC">
        <w:rPr>
          <w:rFonts w:ascii="Times New Roman" w:hAnsi="Times New Roman" w:cs="Times New Roman"/>
        </w:rPr>
        <w:t xml:space="preserve">is </w:t>
      </w:r>
      <w:r w:rsidR="0044406D" w:rsidRPr="007912FC">
        <w:rPr>
          <w:rFonts w:ascii="Times New Roman" w:hAnsi="Times New Roman" w:cs="Times New Roman"/>
        </w:rPr>
        <w:t xml:space="preserve">tied </w:t>
      </w:r>
      <w:r w:rsidR="0088128A" w:rsidRPr="007912FC">
        <w:rPr>
          <w:rFonts w:ascii="Times New Roman" w:hAnsi="Times New Roman" w:cs="Times New Roman"/>
        </w:rPr>
        <w:t xml:space="preserve">primarily </w:t>
      </w:r>
      <w:r w:rsidR="0044406D" w:rsidRPr="007912FC">
        <w:rPr>
          <w:rFonts w:ascii="Times New Roman" w:hAnsi="Times New Roman" w:cs="Times New Roman"/>
        </w:rPr>
        <w:t xml:space="preserve">to </w:t>
      </w:r>
      <w:r w:rsidR="00E50B20" w:rsidRPr="007912FC">
        <w:rPr>
          <w:rFonts w:ascii="Times New Roman" w:hAnsi="Times New Roman" w:cs="Times New Roman"/>
        </w:rPr>
        <w:t>human-centered “</w:t>
      </w:r>
      <w:r w:rsidR="0044406D" w:rsidRPr="007912FC">
        <w:rPr>
          <w:rFonts w:ascii="Times New Roman" w:hAnsi="Times New Roman" w:cs="Times New Roman"/>
        </w:rPr>
        <w:t>natural right</w:t>
      </w:r>
      <w:r w:rsidR="00E50B20" w:rsidRPr="007912FC">
        <w:rPr>
          <w:rFonts w:ascii="Times New Roman" w:hAnsi="Times New Roman" w:cs="Times New Roman"/>
        </w:rPr>
        <w:t>s” fundamentally limits the scope of the ways in which Romantic political ecology might be seen to contest not only purportedly natural formations such as the nation-state</w:t>
      </w:r>
      <w:del w:id="27" w:author="Copyeditor" w:date="2022-08-13T14:08:00Z">
        <w:r w:rsidR="00E50B20" w:rsidRPr="007912FC" w:rsidDel="00DF2E3D">
          <w:rPr>
            <w:rFonts w:ascii="Times New Roman" w:hAnsi="Times New Roman" w:cs="Times New Roman"/>
          </w:rPr>
          <w:delText>,</w:delText>
        </w:r>
      </w:del>
      <w:r w:rsidR="00E50B20" w:rsidRPr="007912FC">
        <w:rPr>
          <w:rFonts w:ascii="Times New Roman" w:hAnsi="Times New Roman" w:cs="Times New Roman"/>
        </w:rPr>
        <w:t xml:space="preserve"> but also the basic categories of liberal political philosophy, </w:t>
      </w:r>
      <w:r w:rsidR="0050091A" w:rsidRPr="007912FC">
        <w:rPr>
          <w:rFonts w:ascii="Times New Roman" w:hAnsi="Times New Roman" w:cs="Times New Roman"/>
        </w:rPr>
        <w:t>including</w:t>
      </w:r>
      <w:r w:rsidR="00E50B20" w:rsidRPr="007912FC">
        <w:rPr>
          <w:rFonts w:ascii="Times New Roman" w:hAnsi="Times New Roman" w:cs="Times New Roman"/>
        </w:rPr>
        <w:t xml:space="preserve"> its investment in universal figure</w:t>
      </w:r>
      <w:r w:rsidR="00550AAB" w:rsidRPr="007912FC">
        <w:rPr>
          <w:rFonts w:ascii="Times New Roman" w:hAnsi="Times New Roman" w:cs="Times New Roman"/>
        </w:rPr>
        <w:t>s</w:t>
      </w:r>
      <w:r w:rsidR="00E50B20" w:rsidRPr="007912FC">
        <w:rPr>
          <w:rFonts w:ascii="Times New Roman" w:hAnsi="Times New Roman" w:cs="Times New Roman"/>
        </w:rPr>
        <w:t xml:space="preserve"> of “the human” as the </w:t>
      </w:r>
      <w:r w:rsidR="00BC6B11" w:rsidRPr="007912FC">
        <w:rPr>
          <w:rFonts w:ascii="Times New Roman" w:hAnsi="Times New Roman" w:cs="Times New Roman"/>
        </w:rPr>
        <w:t xml:space="preserve">primary </w:t>
      </w:r>
      <w:r w:rsidR="00E50B20" w:rsidRPr="007912FC">
        <w:rPr>
          <w:rFonts w:ascii="Times New Roman" w:hAnsi="Times New Roman" w:cs="Times New Roman"/>
        </w:rPr>
        <w:t>bearer of rights</w:t>
      </w:r>
      <w:r w:rsidR="00550AAB" w:rsidRPr="007912FC">
        <w:rPr>
          <w:rFonts w:ascii="Times New Roman" w:hAnsi="Times New Roman" w:cs="Times New Roman"/>
        </w:rPr>
        <w:t>.</w:t>
      </w:r>
      <w:r w:rsidR="0088128A" w:rsidRPr="007912FC">
        <w:rPr>
          <w:rFonts w:ascii="Times New Roman" w:hAnsi="Times New Roman" w:cs="Times New Roman"/>
        </w:rPr>
        <w:t xml:space="preserve"> </w:t>
      </w:r>
      <w:r w:rsidR="00550AAB" w:rsidRPr="007912FC">
        <w:rPr>
          <w:rFonts w:ascii="Times New Roman" w:hAnsi="Times New Roman" w:cs="Times New Roman"/>
        </w:rPr>
        <w:t>T</w:t>
      </w:r>
      <w:r w:rsidR="0088128A" w:rsidRPr="007912FC">
        <w:rPr>
          <w:rFonts w:ascii="Times New Roman" w:hAnsi="Times New Roman" w:cs="Times New Roman"/>
        </w:rPr>
        <w:t xml:space="preserve">his investment hardly constitutes a </w:t>
      </w:r>
      <w:r w:rsidR="009E125F" w:rsidRPr="007912FC">
        <w:rPr>
          <w:rFonts w:ascii="Times New Roman" w:hAnsi="Times New Roman" w:cs="Times New Roman"/>
        </w:rPr>
        <w:t xml:space="preserve">convincing </w:t>
      </w:r>
      <w:r w:rsidR="0088128A" w:rsidRPr="007912FC">
        <w:rPr>
          <w:rFonts w:ascii="Times New Roman" w:hAnsi="Times New Roman" w:cs="Times New Roman"/>
        </w:rPr>
        <w:t xml:space="preserve">bulwark against the ways in which </w:t>
      </w:r>
      <w:r w:rsidR="009E125F" w:rsidRPr="007912FC">
        <w:rPr>
          <w:rFonts w:ascii="Times New Roman" w:hAnsi="Times New Roman" w:cs="Times New Roman"/>
        </w:rPr>
        <w:t>the category of “the human”</w:t>
      </w:r>
      <w:r w:rsidR="0088128A" w:rsidRPr="007912FC">
        <w:rPr>
          <w:rFonts w:ascii="Times New Roman" w:hAnsi="Times New Roman" w:cs="Times New Roman"/>
        </w:rPr>
        <w:t xml:space="preserve"> </w:t>
      </w:r>
      <w:r w:rsidR="00FB1DD8" w:rsidRPr="007912FC">
        <w:rPr>
          <w:rFonts w:ascii="Times New Roman" w:hAnsi="Times New Roman" w:cs="Times New Roman"/>
        </w:rPr>
        <w:t>is both at the center of the period’s declaration</w:t>
      </w:r>
      <w:r w:rsidR="00B51D6E" w:rsidRPr="007912FC">
        <w:rPr>
          <w:rFonts w:ascii="Times New Roman" w:hAnsi="Times New Roman" w:cs="Times New Roman"/>
        </w:rPr>
        <w:t>s</w:t>
      </w:r>
      <w:r w:rsidR="00FB1DD8" w:rsidRPr="007912FC">
        <w:rPr>
          <w:rFonts w:ascii="Times New Roman" w:hAnsi="Times New Roman" w:cs="Times New Roman"/>
        </w:rPr>
        <w:t xml:space="preserve"> of rights and sovereignty for a range of hitherto bereft </w:t>
      </w:r>
      <w:r w:rsidR="00B51D6E" w:rsidRPr="007912FC">
        <w:rPr>
          <w:rFonts w:ascii="Times New Roman" w:hAnsi="Times New Roman" w:cs="Times New Roman"/>
        </w:rPr>
        <w:t>members of the polity</w:t>
      </w:r>
      <w:del w:id="28" w:author="Copyeditor" w:date="2022-08-13T15:26:00Z">
        <w:r w:rsidR="00FB1DD8" w:rsidRPr="007912FC" w:rsidDel="007D365E">
          <w:rPr>
            <w:rFonts w:ascii="Times New Roman" w:hAnsi="Times New Roman" w:cs="Times New Roman"/>
          </w:rPr>
          <w:delText>,</w:delText>
        </w:r>
      </w:del>
      <w:r w:rsidR="00FB1DD8" w:rsidRPr="007912FC">
        <w:rPr>
          <w:rFonts w:ascii="Times New Roman" w:hAnsi="Times New Roman" w:cs="Times New Roman"/>
        </w:rPr>
        <w:t xml:space="preserve"> </w:t>
      </w:r>
      <w:r w:rsidR="00FB1DD8" w:rsidRPr="007912FC">
        <w:rPr>
          <w:rFonts w:ascii="Times New Roman" w:hAnsi="Times New Roman" w:cs="Times New Roman"/>
          <w:i/>
          <w:iCs/>
        </w:rPr>
        <w:t>and simultaneously</w:t>
      </w:r>
      <w:r w:rsidR="00FB1DD8" w:rsidRPr="007912FC">
        <w:rPr>
          <w:rFonts w:ascii="Times New Roman" w:hAnsi="Times New Roman" w:cs="Times New Roman"/>
        </w:rPr>
        <w:t xml:space="preserve"> </w:t>
      </w:r>
      <w:r w:rsidR="000675DC" w:rsidRPr="007912FC">
        <w:rPr>
          <w:rFonts w:ascii="Times New Roman" w:hAnsi="Times New Roman" w:cs="Times New Roman"/>
        </w:rPr>
        <w:t xml:space="preserve">at the </w:t>
      </w:r>
      <w:r w:rsidR="00BC6B11" w:rsidRPr="007912FC">
        <w:rPr>
          <w:rFonts w:ascii="Times New Roman" w:hAnsi="Times New Roman" w:cs="Times New Roman"/>
        </w:rPr>
        <w:t>center</w:t>
      </w:r>
      <w:r w:rsidR="00FB1DD8" w:rsidRPr="007912FC">
        <w:rPr>
          <w:rFonts w:ascii="Times New Roman" w:hAnsi="Times New Roman" w:cs="Times New Roman"/>
        </w:rPr>
        <w:t xml:space="preserve"> of</w:t>
      </w:r>
      <w:r w:rsidR="0088128A" w:rsidRPr="007912FC">
        <w:rPr>
          <w:rFonts w:ascii="Times New Roman" w:hAnsi="Times New Roman" w:cs="Times New Roman"/>
        </w:rPr>
        <w:t xml:space="preserve"> </w:t>
      </w:r>
      <w:r w:rsidR="009E125F" w:rsidRPr="007912FC">
        <w:rPr>
          <w:rFonts w:ascii="Times New Roman" w:hAnsi="Times New Roman" w:cs="Times New Roman"/>
        </w:rPr>
        <w:t>a</w:t>
      </w:r>
      <w:r w:rsidR="0088128A" w:rsidRPr="007912FC">
        <w:rPr>
          <w:rFonts w:ascii="Times New Roman" w:hAnsi="Times New Roman" w:cs="Times New Roman"/>
        </w:rPr>
        <w:t xml:space="preserve"> long history of violent </w:t>
      </w:r>
      <w:proofErr w:type="spellStart"/>
      <w:r w:rsidR="0088128A" w:rsidRPr="007912FC">
        <w:rPr>
          <w:rFonts w:ascii="Times New Roman" w:hAnsi="Times New Roman" w:cs="Times New Roman"/>
        </w:rPr>
        <w:t>de</w:t>
      </w:r>
      <w:del w:id="29" w:author="Copyeditor" w:date="2022-08-13T15:26:00Z">
        <w:r w:rsidR="009E125F" w:rsidRPr="007912FC" w:rsidDel="007D365E">
          <w:rPr>
            <w:rFonts w:ascii="Times New Roman" w:hAnsi="Times New Roman" w:cs="Times New Roman"/>
          </w:rPr>
          <w:delText>-</w:delText>
        </w:r>
      </w:del>
      <w:r w:rsidR="0088128A" w:rsidRPr="007912FC">
        <w:rPr>
          <w:rFonts w:ascii="Times New Roman" w:hAnsi="Times New Roman" w:cs="Times New Roman"/>
        </w:rPr>
        <w:t>humanizations</w:t>
      </w:r>
      <w:proofErr w:type="spellEnd"/>
      <w:r w:rsidR="0088128A" w:rsidRPr="007912FC">
        <w:rPr>
          <w:rFonts w:ascii="Times New Roman" w:hAnsi="Times New Roman" w:cs="Times New Roman"/>
        </w:rPr>
        <w:t xml:space="preserve"> </w:t>
      </w:r>
      <w:r w:rsidR="00BC6B11" w:rsidRPr="007912FC">
        <w:rPr>
          <w:rFonts w:ascii="Times New Roman" w:hAnsi="Times New Roman" w:cs="Times New Roman"/>
        </w:rPr>
        <w:t>and</w:t>
      </w:r>
      <w:r w:rsidR="0088128A" w:rsidRPr="007912FC">
        <w:rPr>
          <w:rFonts w:ascii="Times New Roman" w:hAnsi="Times New Roman" w:cs="Times New Roman"/>
        </w:rPr>
        <w:t xml:space="preserve"> </w:t>
      </w:r>
      <w:proofErr w:type="spellStart"/>
      <w:r w:rsidR="0088128A" w:rsidRPr="007912FC">
        <w:rPr>
          <w:rFonts w:ascii="Times New Roman" w:hAnsi="Times New Roman" w:cs="Times New Roman"/>
        </w:rPr>
        <w:t>re</w:t>
      </w:r>
      <w:del w:id="30" w:author="Copyeditor" w:date="2022-08-13T15:26:00Z">
        <w:r w:rsidR="0088128A" w:rsidRPr="007912FC" w:rsidDel="007D365E">
          <w:rPr>
            <w:rFonts w:ascii="Times New Roman" w:hAnsi="Times New Roman" w:cs="Times New Roman"/>
          </w:rPr>
          <w:delText>-</w:delText>
        </w:r>
      </w:del>
      <w:r w:rsidR="0088128A" w:rsidRPr="007912FC">
        <w:rPr>
          <w:rFonts w:ascii="Times New Roman" w:hAnsi="Times New Roman" w:cs="Times New Roman"/>
        </w:rPr>
        <w:t>naturalization</w:t>
      </w:r>
      <w:r w:rsidR="0050091A" w:rsidRPr="007912FC">
        <w:rPr>
          <w:rFonts w:ascii="Times New Roman" w:hAnsi="Times New Roman" w:cs="Times New Roman"/>
        </w:rPr>
        <w:t>s</w:t>
      </w:r>
      <w:proofErr w:type="spellEnd"/>
      <w:r w:rsidR="0088128A" w:rsidRPr="007912FC">
        <w:rPr>
          <w:rFonts w:ascii="Times New Roman" w:hAnsi="Times New Roman" w:cs="Times New Roman"/>
        </w:rPr>
        <w:t xml:space="preserve"> of all kinds</w:t>
      </w:r>
      <w:r w:rsidR="009E125F" w:rsidRPr="007912FC">
        <w:rPr>
          <w:rFonts w:ascii="Times New Roman" w:hAnsi="Times New Roman" w:cs="Times New Roman"/>
        </w:rPr>
        <w:t>.</w:t>
      </w:r>
      <w:r w:rsidR="00B51D6E" w:rsidRPr="007912FC">
        <w:rPr>
          <w:rFonts w:ascii="Times New Roman" w:hAnsi="Times New Roman" w:cs="Times New Roman"/>
        </w:rPr>
        <w:t xml:space="preserve"> </w:t>
      </w:r>
      <w:r w:rsidR="006B30F3" w:rsidRPr="007912FC">
        <w:rPr>
          <w:rFonts w:ascii="Times New Roman" w:hAnsi="Times New Roman" w:cs="Times New Roman"/>
        </w:rPr>
        <w:t>As I will discuss below, a</w:t>
      </w:r>
      <w:r w:rsidR="00B51D6E" w:rsidRPr="007912FC">
        <w:rPr>
          <w:rFonts w:ascii="Times New Roman" w:hAnsi="Times New Roman" w:cs="Times New Roman"/>
        </w:rPr>
        <w:t xml:space="preserve">mong the issues that this volume explores is the question of whether </w:t>
      </w:r>
      <w:r w:rsidR="000675DC" w:rsidRPr="007912FC">
        <w:rPr>
          <w:rFonts w:ascii="Times New Roman" w:hAnsi="Times New Roman" w:cs="Times New Roman"/>
        </w:rPr>
        <w:t xml:space="preserve">the </w:t>
      </w:r>
      <w:r w:rsidR="00B51D6E" w:rsidRPr="007912FC">
        <w:rPr>
          <w:rFonts w:ascii="Times New Roman" w:hAnsi="Times New Roman" w:cs="Times New Roman"/>
        </w:rPr>
        <w:t xml:space="preserve">Romantic </w:t>
      </w:r>
      <w:r w:rsidR="000675DC" w:rsidRPr="007912FC">
        <w:rPr>
          <w:rFonts w:ascii="Times New Roman" w:hAnsi="Times New Roman" w:cs="Times New Roman"/>
        </w:rPr>
        <w:t>preoccupation</w:t>
      </w:r>
      <w:r w:rsidR="00B51D6E" w:rsidRPr="007912FC">
        <w:rPr>
          <w:rFonts w:ascii="Times New Roman" w:hAnsi="Times New Roman" w:cs="Times New Roman"/>
        </w:rPr>
        <w:t xml:space="preserve"> with nature, and thus with </w:t>
      </w:r>
      <w:r w:rsidR="000675DC" w:rsidRPr="007912FC">
        <w:rPr>
          <w:rFonts w:ascii="Times New Roman" w:hAnsi="Times New Roman" w:cs="Times New Roman"/>
        </w:rPr>
        <w:t xml:space="preserve">questions surrounding </w:t>
      </w:r>
      <w:r w:rsidR="006F3253" w:rsidRPr="007912FC">
        <w:rPr>
          <w:rFonts w:ascii="Times New Roman" w:hAnsi="Times New Roman" w:cs="Times New Roman"/>
        </w:rPr>
        <w:t xml:space="preserve">what </w:t>
      </w:r>
      <w:r w:rsidR="00BC6B11" w:rsidRPr="007912FC">
        <w:rPr>
          <w:rFonts w:ascii="Times New Roman" w:hAnsi="Times New Roman" w:cs="Times New Roman"/>
        </w:rPr>
        <w:t>w</w:t>
      </w:r>
      <w:r w:rsidR="006F3253" w:rsidRPr="007912FC">
        <w:rPr>
          <w:rFonts w:ascii="Times New Roman" w:hAnsi="Times New Roman" w:cs="Times New Roman"/>
        </w:rPr>
        <w:t xml:space="preserve">e now call </w:t>
      </w:r>
      <w:r w:rsidR="00B51D6E" w:rsidRPr="007912FC">
        <w:rPr>
          <w:rFonts w:ascii="Times New Roman" w:hAnsi="Times New Roman" w:cs="Times New Roman"/>
        </w:rPr>
        <w:t>political ecology more generally, can be reduced to these concerns.</w:t>
      </w:r>
    </w:p>
    <w:p w14:paraId="052CEC4A" w14:textId="09A07526" w:rsidR="00164F3C" w:rsidRPr="007912FC" w:rsidRDefault="000675DC" w:rsidP="003D7A9F">
      <w:pPr>
        <w:spacing w:line="480" w:lineRule="auto"/>
        <w:rPr>
          <w:rFonts w:ascii="Times New Roman" w:hAnsi="Times New Roman" w:cs="Times New Roman"/>
        </w:rPr>
      </w:pPr>
      <w:r w:rsidRPr="007912FC">
        <w:rPr>
          <w:rFonts w:ascii="Times New Roman" w:hAnsi="Times New Roman" w:cs="Times New Roman"/>
        </w:rPr>
        <w:tab/>
      </w:r>
      <w:r w:rsidR="00DA6E6D" w:rsidRPr="007912FC">
        <w:rPr>
          <w:rFonts w:ascii="Times New Roman" w:hAnsi="Times New Roman" w:cs="Times New Roman"/>
        </w:rPr>
        <w:t xml:space="preserve">Recent theoretical work by thinkers of contemporary political ecology—Latour and </w:t>
      </w:r>
      <w:proofErr w:type="spellStart"/>
      <w:r w:rsidR="00DA6E6D" w:rsidRPr="007912FC">
        <w:rPr>
          <w:rFonts w:ascii="Times New Roman" w:hAnsi="Times New Roman" w:cs="Times New Roman"/>
        </w:rPr>
        <w:t>Descola</w:t>
      </w:r>
      <w:proofErr w:type="spellEnd"/>
      <w:r w:rsidR="004B1744" w:rsidRPr="007912FC">
        <w:rPr>
          <w:rFonts w:ascii="Times New Roman" w:hAnsi="Times New Roman" w:cs="Times New Roman"/>
        </w:rPr>
        <w:t xml:space="preserve"> </w:t>
      </w:r>
      <w:r w:rsidR="00DA6E6D" w:rsidRPr="007912FC">
        <w:rPr>
          <w:rFonts w:ascii="Times New Roman" w:hAnsi="Times New Roman" w:cs="Times New Roman"/>
        </w:rPr>
        <w:t xml:space="preserve">in particular— repeat </w:t>
      </w:r>
      <w:r w:rsidR="006B30F3" w:rsidRPr="007912FC">
        <w:rPr>
          <w:rFonts w:ascii="Times New Roman" w:hAnsi="Times New Roman" w:cs="Times New Roman"/>
        </w:rPr>
        <w:t xml:space="preserve">a central tenet of </w:t>
      </w:r>
      <w:r w:rsidR="00DA6E6D" w:rsidRPr="007912FC">
        <w:rPr>
          <w:rFonts w:ascii="Times New Roman" w:hAnsi="Times New Roman" w:cs="Times New Roman"/>
        </w:rPr>
        <w:t>contemporary eco</w:t>
      </w:r>
      <w:del w:id="31" w:author="Copyeditor" w:date="2022-08-13T15:28:00Z">
        <w:r w:rsidR="00DA6E6D" w:rsidRPr="007912FC" w:rsidDel="00F26789">
          <w:rPr>
            <w:rFonts w:ascii="Times New Roman" w:hAnsi="Times New Roman" w:cs="Times New Roman"/>
          </w:rPr>
          <w:delText>-</w:delText>
        </w:r>
      </w:del>
      <w:r w:rsidR="00DA6E6D" w:rsidRPr="007912FC">
        <w:rPr>
          <w:rFonts w:ascii="Times New Roman" w:hAnsi="Times New Roman" w:cs="Times New Roman"/>
        </w:rPr>
        <w:t xml:space="preserve">criticism: the need to relinquish </w:t>
      </w:r>
      <w:r w:rsidRPr="007912FC">
        <w:rPr>
          <w:rFonts w:ascii="Times New Roman" w:hAnsi="Times New Roman" w:cs="Times New Roman"/>
        </w:rPr>
        <w:t>any</w:t>
      </w:r>
      <w:r w:rsidR="00DA6E6D" w:rsidRPr="007912FC">
        <w:rPr>
          <w:rFonts w:ascii="Times New Roman" w:hAnsi="Times New Roman" w:cs="Times New Roman"/>
        </w:rPr>
        <w:t xml:space="preserve"> concept of a “nature” external to the political. Latour’s </w:t>
      </w:r>
      <w:r w:rsidR="00DA6E6D" w:rsidRPr="007912FC">
        <w:rPr>
          <w:rFonts w:ascii="Times New Roman" w:hAnsi="Times New Roman" w:cs="Times New Roman"/>
          <w:i/>
          <w:iCs/>
        </w:rPr>
        <w:t>Politics of Nature</w:t>
      </w:r>
      <w:r w:rsidR="00DA6E6D" w:rsidRPr="007912FC">
        <w:rPr>
          <w:rFonts w:ascii="Times New Roman" w:hAnsi="Times New Roman" w:cs="Times New Roman"/>
        </w:rPr>
        <w:t xml:space="preserve">, for instance, argues that any political ecology worthy of its name must abandon the tradition’s great divide between the political domain on </w:t>
      </w:r>
      <w:r w:rsidR="0050091A" w:rsidRPr="007912FC">
        <w:rPr>
          <w:rFonts w:ascii="Times New Roman" w:hAnsi="Times New Roman" w:cs="Times New Roman"/>
        </w:rPr>
        <w:t xml:space="preserve">the </w:t>
      </w:r>
      <w:r w:rsidR="00DA6E6D" w:rsidRPr="007912FC">
        <w:rPr>
          <w:rFonts w:ascii="Times New Roman" w:hAnsi="Times New Roman" w:cs="Times New Roman"/>
        </w:rPr>
        <w:t xml:space="preserve">one hand (where political “rights” are accrued and citizens </w:t>
      </w:r>
      <w:r w:rsidR="00B77CE3" w:rsidRPr="007912FC">
        <w:rPr>
          <w:rFonts w:ascii="Times New Roman" w:hAnsi="Times New Roman" w:cs="Times New Roman"/>
        </w:rPr>
        <w:t xml:space="preserve">are </w:t>
      </w:r>
      <w:r w:rsidR="00DA6E6D" w:rsidRPr="007912FC">
        <w:rPr>
          <w:rFonts w:ascii="Times New Roman" w:hAnsi="Times New Roman" w:cs="Times New Roman"/>
        </w:rPr>
        <w:t>formed)</w:t>
      </w:r>
      <w:del w:id="32" w:author="Copyeditor" w:date="2022-08-13T15:29:00Z">
        <w:r w:rsidR="00DA6E6D" w:rsidRPr="007912FC" w:rsidDel="00F26789">
          <w:rPr>
            <w:rFonts w:ascii="Times New Roman" w:hAnsi="Times New Roman" w:cs="Times New Roman"/>
          </w:rPr>
          <w:delText>,</w:delText>
        </w:r>
      </w:del>
      <w:r w:rsidR="00DA6E6D" w:rsidRPr="007912FC">
        <w:rPr>
          <w:rFonts w:ascii="Times New Roman" w:hAnsi="Times New Roman" w:cs="Times New Roman"/>
        </w:rPr>
        <w:t xml:space="preserve"> and an ahistorical “nature” </w:t>
      </w:r>
      <w:r w:rsidR="00B632F1" w:rsidRPr="007912FC">
        <w:rPr>
          <w:rFonts w:ascii="Times New Roman" w:hAnsi="Times New Roman" w:cs="Times New Roman"/>
        </w:rPr>
        <w:t xml:space="preserve">on the other </w:t>
      </w:r>
      <w:r w:rsidR="00DA6E6D" w:rsidRPr="007912FC">
        <w:rPr>
          <w:rFonts w:ascii="Times New Roman" w:hAnsi="Times New Roman" w:cs="Times New Roman"/>
        </w:rPr>
        <w:t>(</w:t>
      </w:r>
      <w:r w:rsidR="00B77CE3" w:rsidRPr="007912FC">
        <w:rPr>
          <w:rFonts w:ascii="Times New Roman" w:hAnsi="Times New Roman" w:cs="Times New Roman"/>
        </w:rPr>
        <w:t>whose denizens</w:t>
      </w:r>
      <w:r w:rsidR="00DA6E6D" w:rsidRPr="007912FC">
        <w:rPr>
          <w:rFonts w:ascii="Times New Roman" w:hAnsi="Times New Roman" w:cs="Times New Roman"/>
        </w:rPr>
        <w:t xml:space="preserve"> remain</w:t>
      </w:r>
      <w:r w:rsidR="00550AAB" w:rsidRPr="007912FC">
        <w:rPr>
          <w:rFonts w:ascii="Times New Roman" w:hAnsi="Times New Roman" w:cs="Times New Roman"/>
        </w:rPr>
        <w:t xml:space="preserve"> </w:t>
      </w:r>
      <w:r w:rsidR="00DA6E6D" w:rsidRPr="007912FC">
        <w:rPr>
          <w:rFonts w:ascii="Times New Roman" w:hAnsi="Times New Roman" w:cs="Times New Roman"/>
        </w:rPr>
        <w:t>outside the political domain</w:t>
      </w:r>
      <w:r w:rsidR="00B77CE3" w:rsidRPr="007912FC">
        <w:rPr>
          <w:rFonts w:ascii="Times New Roman" w:hAnsi="Times New Roman" w:cs="Times New Roman"/>
        </w:rPr>
        <w:t xml:space="preserve">, without “rights” or </w:t>
      </w:r>
      <w:r w:rsidR="00CB11F6" w:rsidRPr="007912FC">
        <w:rPr>
          <w:rFonts w:ascii="Times New Roman" w:hAnsi="Times New Roman" w:cs="Times New Roman"/>
        </w:rPr>
        <w:t>political standing</w:t>
      </w:r>
      <w:r w:rsidR="00B77CE3" w:rsidRPr="007912FC">
        <w:rPr>
          <w:rFonts w:ascii="Times New Roman" w:hAnsi="Times New Roman" w:cs="Times New Roman"/>
        </w:rPr>
        <w:t xml:space="preserve">). </w:t>
      </w:r>
      <w:r w:rsidR="00CB11F6" w:rsidRPr="007912FC">
        <w:rPr>
          <w:rFonts w:ascii="Times New Roman" w:hAnsi="Times New Roman" w:cs="Times New Roman"/>
        </w:rPr>
        <w:t>This divide not only separates politics into two houses</w:t>
      </w:r>
      <w:del w:id="33" w:author="Copyeditor" w:date="2022-08-13T15:33:00Z">
        <w:r w:rsidR="00CB11F6" w:rsidRPr="007912FC" w:rsidDel="00F26789">
          <w:rPr>
            <w:rFonts w:ascii="Times New Roman" w:hAnsi="Times New Roman" w:cs="Times New Roman"/>
          </w:rPr>
          <w:delText>,</w:delText>
        </w:r>
      </w:del>
      <w:r w:rsidR="00CB11F6" w:rsidRPr="007912FC">
        <w:rPr>
          <w:rFonts w:ascii="Times New Roman" w:hAnsi="Times New Roman" w:cs="Times New Roman"/>
        </w:rPr>
        <w:t xml:space="preserve"> but </w:t>
      </w:r>
      <w:r w:rsidR="006B30F3" w:rsidRPr="007912FC">
        <w:rPr>
          <w:rFonts w:ascii="Times New Roman" w:hAnsi="Times New Roman" w:cs="Times New Roman"/>
        </w:rPr>
        <w:t xml:space="preserve">also </w:t>
      </w:r>
      <w:r w:rsidR="00CB11F6" w:rsidRPr="007912FC">
        <w:rPr>
          <w:rFonts w:ascii="Times New Roman" w:hAnsi="Times New Roman" w:cs="Times New Roman"/>
        </w:rPr>
        <w:t>accounts for a variety of exclusions of non</w:t>
      </w:r>
      <w:del w:id="34" w:author="Copyeditor" w:date="2022-08-13T15:33:00Z">
        <w:r w:rsidR="00CB11F6" w:rsidRPr="007912FC" w:rsidDel="007A0E46">
          <w:rPr>
            <w:rFonts w:ascii="Times New Roman" w:hAnsi="Times New Roman" w:cs="Times New Roman"/>
          </w:rPr>
          <w:delText>-</w:delText>
        </w:r>
      </w:del>
      <w:r w:rsidR="00CB11F6" w:rsidRPr="007912FC">
        <w:rPr>
          <w:rFonts w:ascii="Times New Roman" w:hAnsi="Times New Roman" w:cs="Times New Roman"/>
        </w:rPr>
        <w:t xml:space="preserve">human </w:t>
      </w:r>
      <w:r w:rsidR="006B30F3" w:rsidRPr="007912FC">
        <w:rPr>
          <w:rFonts w:ascii="Times New Roman" w:hAnsi="Times New Roman" w:cs="Times New Roman"/>
          <w:i/>
          <w:iCs/>
        </w:rPr>
        <w:t>as well as</w:t>
      </w:r>
      <w:r w:rsidR="00CB11F6" w:rsidRPr="007912FC">
        <w:rPr>
          <w:rFonts w:ascii="Times New Roman" w:hAnsi="Times New Roman" w:cs="Times New Roman"/>
          <w:i/>
          <w:iCs/>
        </w:rPr>
        <w:t xml:space="preserve"> human </w:t>
      </w:r>
      <w:r w:rsidR="00CB11F6" w:rsidRPr="007912FC">
        <w:rPr>
          <w:rFonts w:ascii="Times New Roman" w:hAnsi="Times New Roman" w:cs="Times New Roman"/>
        </w:rPr>
        <w:t>non</w:t>
      </w:r>
      <w:del w:id="35" w:author="Copyeditor" w:date="2022-08-13T15:34:00Z">
        <w:r w:rsidR="00CB11F6" w:rsidRPr="007912FC" w:rsidDel="007A0E46">
          <w:rPr>
            <w:rFonts w:ascii="Times New Roman" w:hAnsi="Times New Roman" w:cs="Times New Roman"/>
          </w:rPr>
          <w:delText>-</w:delText>
        </w:r>
      </w:del>
      <w:r w:rsidR="00CB11F6" w:rsidRPr="007912FC">
        <w:rPr>
          <w:rFonts w:ascii="Times New Roman" w:hAnsi="Times New Roman" w:cs="Times New Roman"/>
        </w:rPr>
        <w:t xml:space="preserve">citizens, </w:t>
      </w:r>
      <w:r w:rsidR="006B30F3" w:rsidRPr="007912FC">
        <w:rPr>
          <w:rFonts w:ascii="Times New Roman" w:hAnsi="Times New Roman" w:cs="Times New Roman"/>
        </w:rPr>
        <w:t>relegating them all</w:t>
      </w:r>
      <w:r w:rsidR="00CB11F6" w:rsidRPr="007912FC">
        <w:rPr>
          <w:rFonts w:ascii="Times New Roman" w:hAnsi="Times New Roman" w:cs="Times New Roman"/>
        </w:rPr>
        <w:t xml:space="preserve"> to the domain of nature. As Latour </w:t>
      </w:r>
      <w:r w:rsidR="0050091A" w:rsidRPr="007912FC">
        <w:rPr>
          <w:rFonts w:ascii="Times New Roman" w:hAnsi="Times New Roman" w:cs="Times New Roman"/>
        </w:rPr>
        <w:t>argues</w:t>
      </w:r>
      <w:r w:rsidR="00CB11F6" w:rsidRPr="007912FC">
        <w:rPr>
          <w:rFonts w:ascii="Times New Roman" w:hAnsi="Times New Roman" w:cs="Times New Roman"/>
        </w:rPr>
        <w:t xml:space="preserve">, modern political ecology must liquidate this opposition if it </w:t>
      </w:r>
      <w:r w:rsidR="006B30F3" w:rsidRPr="007912FC">
        <w:rPr>
          <w:rFonts w:ascii="Times New Roman" w:hAnsi="Times New Roman" w:cs="Times New Roman"/>
        </w:rPr>
        <w:t>is</w:t>
      </w:r>
      <w:r w:rsidR="00CB11F6" w:rsidRPr="007912FC">
        <w:rPr>
          <w:rFonts w:ascii="Times New Roman" w:hAnsi="Times New Roman" w:cs="Times New Roman"/>
        </w:rPr>
        <w:t xml:space="preserve"> to </w:t>
      </w:r>
      <w:r w:rsidR="005C4434" w:rsidRPr="007912FC">
        <w:rPr>
          <w:rFonts w:ascii="Times New Roman" w:hAnsi="Times New Roman" w:cs="Times New Roman"/>
        </w:rPr>
        <w:t>address</w:t>
      </w:r>
      <w:r w:rsidR="00CB11F6" w:rsidRPr="007912FC">
        <w:rPr>
          <w:rFonts w:ascii="Times New Roman" w:hAnsi="Times New Roman" w:cs="Times New Roman"/>
        </w:rPr>
        <w:t xml:space="preserve"> </w:t>
      </w:r>
      <w:r w:rsidR="006B30F3" w:rsidRPr="007912FC">
        <w:rPr>
          <w:rFonts w:ascii="Times New Roman" w:hAnsi="Times New Roman" w:cs="Times New Roman"/>
        </w:rPr>
        <w:t xml:space="preserve">adequately </w:t>
      </w:r>
      <w:r w:rsidR="00CB11F6" w:rsidRPr="007912FC">
        <w:rPr>
          <w:rFonts w:ascii="Times New Roman" w:hAnsi="Times New Roman" w:cs="Times New Roman"/>
        </w:rPr>
        <w:t xml:space="preserve">the current ecological crisis of the Anthropocene, </w:t>
      </w:r>
      <w:r w:rsidR="006B30F3" w:rsidRPr="007912FC">
        <w:rPr>
          <w:rFonts w:ascii="Times New Roman" w:hAnsi="Times New Roman" w:cs="Times New Roman"/>
        </w:rPr>
        <w:t>wherein</w:t>
      </w:r>
      <w:r w:rsidR="00CB11F6" w:rsidRPr="007912FC">
        <w:rPr>
          <w:rFonts w:ascii="Times New Roman" w:hAnsi="Times New Roman" w:cs="Times New Roman"/>
        </w:rPr>
        <w:t xml:space="preserve"> humans have now become the equivalent of a natural force, </w:t>
      </w:r>
      <w:r w:rsidR="00CB11F6" w:rsidRPr="007912FC">
        <w:rPr>
          <w:rFonts w:ascii="Times New Roman" w:hAnsi="Times New Roman" w:cs="Times New Roman"/>
        </w:rPr>
        <w:lastRenderedPageBreak/>
        <w:t xml:space="preserve">altering the Earth’s geological record and climate systems to such an extent that </w:t>
      </w:r>
      <w:r w:rsidR="006B30F3" w:rsidRPr="007912FC">
        <w:rPr>
          <w:rFonts w:ascii="Times New Roman" w:hAnsi="Times New Roman" w:cs="Times New Roman"/>
        </w:rPr>
        <w:t>it is no longer possible</w:t>
      </w:r>
      <w:r w:rsidR="00CB11F6" w:rsidRPr="007912FC">
        <w:rPr>
          <w:rFonts w:ascii="Times New Roman" w:hAnsi="Times New Roman" w:cs="Times New Roman"/>
        </w:rPr>
        <w:t xml:space="preserve"> to rigorously </w:t>
      </w:r>
      <w:r w:rsidR="00110041" w:rsidRPr="007912FC">
        <w:rPr>
          <w:rFonts w:ascii="Times New Roman" w:hAnsi="Times New Roman" w:cs="Times New Roman"/>
        </w:rPr>
        <w:t>distinguish</w:t>
      </w:r>
      <w:r w:rsidR="00CB11F6" w:rsidRPr="007912FC">
        <w:rPr>
          <w:rFonts w:ascii="Times New Roman" w:hAnsi="Times New Roman" w:cs="Times New Roman"/>
        </w:rPr>
        <w:t xml:space="preserve"> </w:t>
      </w:r>
      <w:r w:rsidR="00110041" w:rsidRPr="007912FC">
        <w:rPr>
          <w:rFonts w:ascii="Times New Roman" w:hAnsi="Times New Roman" w:cs="Times New Roman"/>
        </w:rPr>
        <w:t>human</w:t>
      </w:r>
      <w:r w:rsidR="00550AAB" w:rsidRPr="007912FC">
        <w:rPr>
          <w:rFonts w:ascii="Times New Roman" w:hAnsi="Times New Roman" w:cs="Times New Roman"/>
        </w:rPr>
        <w:t>-made</w:t>
      </w:r>
      <w:r w:rsidR="00110041" w:rsidRPr="007912FC">
        <w:rPr>
          <w:rFonts w:ascii="Times New Roman" w:hAnsi="Times New Roman" w:cs="Times New Roman"/>
        </w:rPr>
        <w:t xml:space="preserve"> from natural processes.</w:t>
      </w:r>
    </w:p>
    <w:p w14:paraId="121612F2" w14:textId="4DE01EA1" w:rsidR="007458AB" w:rsidRPr="007912FC" w:rsidRDefault="00110041" w:rsidP="003D7A9F">
      <w:pPr>
        <w:spacing w:line="480" w:lineRule="auto"/>
        <w:rPr>
          <w:rFonts w:ascii="Times New Roman" w:hAnsi="Times New Roman" w:cs="Times New Roman"/>
        </w:rPr>
      </w:pPr>
      <w:r w:rsidRPr="007912FC">
        <w:rPr>
          <w:rFonts w:ascii="Times New Roman" w:hAnsi="Times New Roman" w:cs="Times New Roman"/>
        </w:rPr>
        <w:tab/>
      </w:r>
      <w:r w:rsidR="006B30F3" w:rsidRPr="007912FC">
        <w:rPr>
          <w:rFonts w:ascii="Times New Roman" w:hAnsi="Times New Roman" w:cs="Times New Roman"/>
        </w:rPr>
        <w:t>Like many of its critical predecessors, t</w:t>
      </w:r>
      <w:r w:rsidRPr="007912FC">
        <w:rPr>
          <w:rFonts w:ascii="Times New Roman" w:hAnsi="Times New Roman" w:cs="Times New Roman"/>
        </w:rPr>
        <w:t xml:space="preserve">his volume </w:t>
      </w:r>
      <w:del w:id="36" w:author="Copyeditor" w:date="2022-08-13T15:37:00Z">
        <w:r w:rsidRPr="007912FC" w:rsidDel="007A0E46">
          <w:rPr>
            <w:rFonts w:ascii="Times New Roman" w:hAnsi="Times New Roman" w:cs="Times New Roman"/>
          </w:rPr>
          <w:delText>takes up the question of</w:delText>
        </w:r>
      </w:del>
      <w:ins w:id="37" w:author="Copyeditor" w:date="2022-08-13T15:37:00Z">
        <w:r w:rsidR="007A0E46">
          <w:rPr>
            <w:rFonts w:ascii="Times New Roman" w:hAnsi="Times New Roman" w:cs="Times New Roman"/>
          </w:rPr>
          <w:t>asks</w:t>
        </w:r>
      </w:ins>
      <w:r w:rsidRPr="007912FC">
        <w:rPr>
          <w:rFonts w:ascii="Times New Roman" w:hAnsi="Times New Roman" w:cs="Times New Roman"/>
        </w:rPr>
        <w:t xml:space="preserve"> what kinds of political ecologies</w:t>
      </w:r>
      <w:r w:rsidR="006F3253" w:rsidRPr="007912FC">
        <w:rPr>
          <w:rFonts w:ascii="Times New Roman" w:hAnsi="Times New Roman" w:cs="Times New Roman"/>
        </w:rPr>
        <w:t xml:space="preserve"> </w:t>
      </w:r>
      <w:r w:rsidRPr="007912FC">
        <w:rPr>
          <w:rFonts w:ascii="Times New Roman" w:hAnsi="Times New Roman" w:cs="Times New Roman"/>
        </w:rPr>
        <w:t xml:space="preserve">Romanticism devised and deployed </w:t>
      </w:r>
      <w:r w:rsidR="005C4434" w:rsidRPr="007912FC">
        <w:rPr>
          <w:rFonts w:ascii="Times New Roman" w:hAnsi="Times New Roman" w:cs="Times New Roman"/>
        </w:rPr>
        <w:t>in response to</w:t>
      </w:r>
      <w:r w:rsidRPr="007912FC">
        <w:rPr>
          <w:rFonts w:ascii="Times New Roman" w:hAnsi="Times New Roman" w:cs="Times New Roman"/>
        </w:rPr>
        <w:t xml:space="preserve"> its </w:t>
      </w:r>
      <w:r w:rsidR="005C4434" w:rsidRPr="007912FC">
        <w:rPr>
          <w:rFonts w:ascii="Times New Roman" w:hAnsi="Times New Roman" w:cs="Times New Roman"/>
        </w:rPr>
        <w:t xml:space="preserve">own </w:t>
      </w:r>
      <w:r w:rsidR="006B30F3" w:rsidRPr="007912FC">
        <w:rPr>
          <w:rFonts w:ascii="Times New Roman" w:hAnsi="Times New Roman" w:cs="Times New Roman"/>
        </w:rPr>
        <w:t>historical</w:t>
      </w:r>
      <w:r w:rsidRPr="007912FC">
        <w:rPr>
          <w:rFonts w:ascii="Times New Roman" w:hAnsi="Times New Roman" w:cs="Times New Roman"/>
        </w:rPr>
        <w:t xml:space="preserve"> moment.</w:t>
      </w:r>
      <w:r w:rsidR="00B632F1" w:rsidRPr="007912FC">
        <w:rPr>
          <w:rFonts w:ascii="Times New Roman" w:hAnsi="Times New Roman" w:cs="Times New Roman"/>
        </w:rPr>
        <w:t xml:space="preserve"> </w:t>
      </w:r>
      <w:r w:rsidR="00550AAB" w:rsidRPr="007912FC">
        <w:rPr>
          <w:rFonts w:ascii="Times New Roman" w:hAnsi="Times New Roman" w:cs="Times New Roman"/>
        </w:rPr>
        <w:t>However,</w:t>
      </w:r>
      <w:r w:rsidR="00B632F1" w:rsidRPr="007912FC">
        <w:rPr>
          <w:rFonts w:ascii="Times New Roman" w:hAnsi="Times New Roman" w:cs="Times New Roman"/>
        </w:rPr>
        <w:t xml:space="preserve"> </w:t>
      </w:r>
      <w:del w:id="38" w:author="Copyeditor" w:date="2022-08-13T15:39:00Z">
        <w:r w:rsidR="006B30F3" w:rsidRPr="00FD4B3A" w:rsidDel="00FD4B3A">
          <w:rPr>
            <w:rFonts w:ascii="Times New Roman" w:hAnsi="Times New Roman" w:cs="Times New Roman"/>
            <w:i/>
            <w:iCs/>
            <w:rPrChange w:id="39" w:author="Copyeditor" w:date="2022-08-13T15:40:00Z">
              <w:rPr>
                <w:rFonts w:ascii="Times New Roman" w:hAnsi="Times New Roman" w:cs="Times New Roman"/>
              </w:rPr>
            </w:rPrChange>
          </w:rPr>
          <w:delText>“</w:delText>
        </w:r>
      </w:del>
      <w:r w:rsidR="006B30F3" w:rsidRPr="00FD4B3A">
        <w:rPr>
          <w:rFonts w:ascii="Times New Roman" w:hAnsi="Times New Roman" w:cs="Times New Roman"/>
          <w:i/>
          <w:iCs/>
          <w:rPrChange w:id="40" w:author="Copyeditor" w:date="2022-08-13T15:40:00Z">
            <w:rPr>
              <w:rFonts w:ascii="Times New Roman" w:hAnsi="Times New Roman" w:cs="Times New Roman"/>
            </w:rPr>
          </w:rPrChange>
        </w:rPr>
        <w:t>Romanticism and Political Ecology</w:t>
      </w:r>
      <w:del w:id="41" w:author="Copyeditor" w:date="2022-08-13T15:39:00Z">
        <w:r w:rsidR="006B30F3" w:rsidRPr="007912FC" w:rsidDel="00FD4B3A">
          <w:rPr>
            <w:rFonts w:ascii="Times New Roman" w:hAnsi="Times New Roman" w:cs="Times New Roman"/>
          </w:rPr>
          <w:delText>”</w:delText>
        </w:r>
      </w:del>
      <w:r w:rsidR="00B632F1" w:rsidRPr="007912FC">
        <w:rPr>
          <w:rFonts w:ascii="Times New Roman" w:hAnsi="Times New Roman" w:cs="Times New Roman"/>
        </w:rPr>
        <w:t xml:space="preserve"> does so without assuming either that Romantic political ecology can be reduced to the </w:t>
      </w:r>
      <w:r w:rsidR="006B30F3" w:rsidRPr="007912FC">
        <w:rPr>
          <w:rFonts w:ascii="Times New Roman" w:hAnsi="Times New Roman" w:cs="Times New Roman"/>
        </w:rPr>
        <w:t>“</w:t>
      </w:r>
      <w:r w:rsidR="00B632F1" w:rsidRPr="007912FC">
        <w:rPr>
          <w:rFonts w:ascii="Times New Roman" w:hAnsi="Times New Roman" w:cs="Times New Roman"/>
        </w:rPr>
        <w:t>holism</w:t>
      </w:r>
      <w:del w:id="42" w:author="Copyeditor" w:date="2022-08-13T15:41:00Z">
        <w:r w:rsidR="00B632F1" w:rsidRPr="007912FC" w:rsidDel="00FD4B3A">
          <w:rPr>
            <w:rFonts w:ascii="Times New Roman" w:hAnsi="Times New Roman" w:cs="Times New Roman"/>
          </w:rPr>
          <w:delText>’</w:delText>
        </w:r>
      </w:del>
      <w:r w:rsidR="006B30F3" w:rsidRPr="007912FC">
        <w:rPr>
          <w:rFonts w:ascii="Times New Roman" w:hAnsi="Times New Roman" w:cs="Times New Roman"/>
        </w:rPr>
        <w:t>”</w:t>
      </w:r>
      <w:ins w:id="43" w:author="Copyeditor" w:date="2022-08-13T15:41:00Z">
        <w:r w:rsidR="00FD4B3A">
          <w:rPr>
            <w:rFonts w:ascii="Times New Roman" w:hAnsi="Times New Roman" w:cs="Times New Roman"/>
          </w:rPr>
          <w:t xml:space="preserve"> </w:t>
        </w:r>
      </w:ins>
      <w:r w:rsidR="00B632F1" w:rsidRPr="007912FC">
        <w:rPr>
          <w:rFonts w:ascii="Times New Roman" w:hAnsi="Times New Roman" w:cs="Times New Roman"/>
        </w:rPr>
        <w:t>of organic community and its bedfellow nationalism</w:t>
      </w:r>
      <w:del w:id="44" w:author="Copyeditor" w:date="2022-08-13T15:40:00Z">
        <w:r w:rsidR="00550AAB" w:rsidRPr="007912FC" w:rsidDel="00FD4B3A">
          <w:rPr>
            <w:rFonts w:ascii="Times New Roman" w:hAnsi="Times New Roman" w:cs="Times New Roman"/>
          </w:rPr>
          <w:delText>,</w:delText>
        </w:r>
      </w:del>
      <w:r w:rsidR="00B632F1" w:rsidRPr="007912FC">
        <w:rPr>
          <w:rFonts w:ascii="Times New Roman" w:hAnsi="Times New Roman" w:cs="Times New Roman"/>
        </w:rPr>
        <w:t xml:space="preserve"> or</w:t>
      </w:r>
      <w:r w:rsidR="00B632F1" w:rsidRPr="007912FC">
        <w:rPr>
          <w:rFonts w:ascii="Times New Roman" w:hAnsi="Times New Roman" w:cs="Times New Roman"/>
          <w:i/>
          <w:iCs/>
        </w:rPr>
        <w:t xml:space="preserve"> </w:t>
      </w:r>
      <w:r w:rsidR="00B632F1" w:rsidRPr="007912FC">
        <w:rPr>
          <w:rFonts w:ascii="Times New Roman" w:hAnsi="Times New Roman" w:cs="Times New Roman"/>
        </w:rPr>
        <w:t xml:space="preserve">that it prefigures Latour’s liquidation of the concept of </w:t>
      </w:r>
      <w:r w:rsidR="005C4434" w:rsidRPr="007912FC">
        <w:rPr>
          <w:rFonts w:ascii="Times New Roman" w:hAnsi="Times New Roman" w:cs="Times New Roman"/>
        </w:rPr>
        <w:t xml:space="preserve">the externality of </w:t>
      </w:r>
      <w:r w:rsidR="00B632F1" w:rsidRPr="007912FC">
        <w:rPr>
          <w:rFonts w:ascii="Times New Roman" w:hAnsi="Times New Roman" w:cs="Times New Roman"/>
        </w:rPr>
        <w:t xml:space="preserve">nature in favor </w:t>
      </w:r>
      <w:r w:rsidR="00B854AD" w:rsidRPr="007912FC">
        <w:rPr>
          <w:rFonts w:ascii="Times New Roman" w:hAnsi="Times New Roman" w:cs="Times New Roman"/>
        </w:rPr>
        <w:t xml:space="preserve">of a collectivity that includes </w:t>
      </w:r>
      <w:r w:rsidR="00550AAB" w:rsidRPr="007912FC">
        <w:rPr>
          <w:rFonts w:ascii="Times New Roman" w:hAnsi="Times New Roman" w:cs="Times New Roman"/>
        </w:rPr>
        <w:t xml:space="preserve">both </w:t>
      </w:r>
      <w:r w:rsidR="00B854AD" w:rsidRPr="007912FC">
        <w:rPr>
          <w:rFonts w:ascii="Times New Roman" w:hAnsi="Times New Roman" w:cs="Times New Roman"/>
        </w:rPr>
        <w:t>humans and non</w:t>
      </w:r>
      <w:del w:id="45" w:author="Copyeditor" w:date="2022-08-13T15:41:00Z">
        <w:r w:rsidR="00B854AD" w:rsidRPr="007912FC" w:rsidDel="00FD4B3A">
          <w:rPr>
            <w:rFonts w:ascii="Times New Roman" w:hAnsi="Times New Roman" w:cs="Times New Roman"/>
          </w:rPr>
          <w:delText>-</w:delText>
        </w:r>
      </w:del>
      <w:r w:rsidR="00B854AD" w:rsidRPr="007912FC">
        <w:rPr>
          <w:rFonts w:ascii="Times New Roman" w:hAnsi="Times New Roman" w:cs="Times New Roman"/>
        </w:rPr>
        <w:t xml:space="preserve">humans. As the essays in this volume attest, the </w:t>
      </w:r>
      <w:r w:rsidR="005C4434" w:rsidRPr="007912FC">
        <w:rPr>
          <w:rFonts w:ascii="Times New Roman" w:hAnsi="Times New Roman" w:cs="Times New Roman"/>
        </w:rPr>
        <w:t xml:space="preserve">Romantic </w:t>
      </w:r>
      <w:r w:rsidR="00B854AD" w:rsidRPr="007912FC">
        <w:rPr>
          <w:rFonts w:ascii="Times New Roman" w:hAnsi="Times New Roman" w:cs="Times New Roman"/>
        </w:rPr>
        <w:t>period abounded with multiple challenges to the seemingly simple division between nature and culture,</w:t>
      </w:r>
      <w:r w:rsidR="005C4434" w:rsidRPr="007912FC">
        <w:rPr>
          <w:rFonts w:ascii="Times New Roman" w:hAnsi="Times New Roman" w:cs="Times New Roman"/>
        </w:rPr>
        <w:t xml:space="preserve"> human and non</w:t>
      </w:r>
      <w:del w:id="46" w:author="Copyeditor" w:date="2022-08-13T15:41:00Z">
        <w:r w:rsidR="005C4434" w:rsidRPr="007912FC" w:rsidDel="00FD4B3A">
          <w:rPr>
            <w:rFonts w:ascii="Times New Roman" w:hAnsi="Times New Roman" w:cs="Times New Roman"/>
          </w:rPr>
          <w:delText>-</w:delText>
        </w:r>
      </w:del>
      <w:r w:rsidR="005C4434" w:rsidRPr="007912FC">
        <w:rPr>
          <w:rFonts w:ascii="Times New Roman" w:hAnsi="Times New Roman" w:cs="Times New Roman"/>
        </w:rPr>
        <w:t>human</w:t>
      </w:r>
      <w:r w:rsidR="007458AB" w:rsidRPr="007912FC">
        <w:rPr>
          <w:rFonts w:ascii="Times New Roman" w:hAnsi="Times New Roman" w:cs="Times New Roman"/>
        </w:rPr>
        <w:t xml:space="preserve">, as well as </w:t>
      </w:r>
      <w:r w:rsidR="0071233A" w:rsidRPr="007912FC">
        <w:rPr>
          <w:rFonts w:ascii="Times New Roman" w:hAnsi="Times New Roman" w:cs="Times New Roman"/>
        </w:rPr>
        <w:t xml:space="preserve">to </w:t>
      </w:r>
      <w:r w:rsidR="00B854AD" w:rsidRPr="007912FC">
        <w:rPr>
          <w:rFonts w:ascii="Times New Roman" w:hAnsi="Times New Roman" w:cs="Times New Roman"/>
        </w:rPr>
        <w:t xml:space="preserve">the ways in which that division </w:t>
      </w:r>
      <w:r w:rsidR="007458AB" w:rsidRPr="007912FC">
        <w:rPr>
          <w:rFonts w:ascii="Times New Roman" w:hAnsi="Times New Roman" w:cs="Times New Roman"/>
        </w:rPr>
        <w:t>help</w:t>
      </w:r>
      <w:r w:rsidR="0050091A" w:rsidRPr="007912FC">
        <w:rPr>
          <w:rFonts w:ascii="Times New Roman" w:hAnsi="Times New Roman" w:cs="Times New Roman"/>
        </w:rPr>
        <w:t>ed</w:t>
      </w:r>
      <w:r w:rsidR="007458AB" w:rsidRPr="007912FC">
        <w:rPr>
          <w:rFonts w:ascii="Times New Roman" w:hAnsi="Times New Roman" w:cs="Times New Roman"/>
        </w:rPr>
        <w:t xml:space="preserve"> to </w:t>
      </w:r>
      <w:r w:rsidR="00B854AD" w:rsidRPr="007912FC">
        <w:rPr>
          <w:rFonts w:ascii="Times New Roman" w:hAnsi="Times New Roman" w:cs="Times New Roman"/>
        </w:rPr>
        <w:t xml:space="preserve">inform a specific set of political </w:t>
      </w:r>
      <w:r w:rsidR="003206E1" w:rsidRPr="007912FC">
        <w:rPr>
          <w:rFonts w:ascii="Times New Roman" w:hAnsi="Times New Roman" w:cs="Times New Roman"/>
        </w:rPr>
        <w:t>motifs</w:t>
      </w:r>
      <w:r w:rsidR="00B854AD" w:rsidRPr="007912FC">
        <w:rPr>
          <w:rFonts w:ascii="Times New Roman" w:hAnsi="Times New Roman" w:cs="Times New Roman"/>
        </w:rPr>
        <w:t xml:space="preserve"> or concepts. </w:t>
      </w:r>
      <w:r w:rsidR="0071233A" w:rsidRPr="007912FC">
        <w:rPr>
          <w:rFonts w:ascii="Times New Roman" w:hAnsi="Times New Roman" w:cs="Times New Roman"/>
        </w:rPr>
        <w:t>Simply put, t</w:t>
      </w:r>
      <w:r w:rsidR="007458AB" w:rsidRPr="007912FC">
        <w:rPr>
          <w:rFonts w:ascii="Times New Roman" w:hAnsi="Times New Roman" w:cs="Times New Roman"/>
        </w:rPr>
        <w:t xml:space="preserve">here is more Romantic experimentation with various kinds of political ecology than is dreamt of </w:t>
      </w:r>
      <w:r w:rsidR="003206E1" w:rsidRPr="007912FC">
        <w:rPr>
          <w:rFonts w:ascii="Times New Roman" w:hAnsi="Times New Roman" w:cs="Times New Roman"/>
        </w:rPr>
        <w:t>by</w:t>
      </w:r>
      <w:r w:rsidR="007458AB" w:rsidRPr="007912FC">
        <w:rPr>
          <w:rFonts w:ascii="Times New Roman" w:hAnsi="Times New Roman" w:cs="Times New Roman"/>
        </w:rPr>
        <w:t xml:space="preserve"> liberal political philosophy. This includes, among other things, a </w:t>
      </w:r>
      <w:r w:rsidR="0071233A" w:rsidRPr="007912FC">
        <w:rPr>
          <w:rFonts w:ascii="Times New Roman" w:hAnsi="Times New Roman" w:cs="Times New Roman"/>
        </w:rPr>
        <w:t xml:space="preserve">crucial </w:t>
      </w:r>
      <w:r w:rsidR="007458AB" w:rsidRPr="007912FC">
        <w:rPr>
          <w:rFonts w:ascii="Times New Roman" w:hAnsi="Times New Roman" w:cs="Times New Roman"/>
        </w:rPr>
        <w:t xml:space="preserve">recognition that </w:t>
      </w:r>
      <w:r w:rsidR="0071233A" w:rsidRPr="007912FC">
        <w:rPr>
          <w:rFonts w:ascii="Times New Roman" w:hAnsi="Times New Roman" w:cs="Times New Roman"/>
        </w:rPr>
        <w:t>in lieu of a</w:t>
      </w:r>
      <w:r w:rsidR="007458AB" w:rsidRPr="007912FC">
        <w:rPr>
          <w:rFonts w:ascii="Times New Roman" w:hAnsi="Times New Roman" w:cs="Times New Roman"/>
        </w:rPr>
        <w:t xml:space="preserve"> simple opposition between </w:t>
      </w:r>
      <w:r w:rsidR="00E36C28" w:rsidRPr="007912FC">
        <w:rPr>
          <w:rFonts w:ascii="Times New Roman" w:hAnsi="Times New Roman" w:cs="Times New Roman"/>
        </w:rPr>
        <w:t xml:space="preserve">nature and culture, </w:t>
      </w:r>
      <w:del w:id="47" w:author="Copyeditor" w:date="2022-08-13T15:42:00Z">
        <w:r w:rsidR="0071233A" w:rsidRPr="007912FC" w:rsidDel="00FD4B3A">
          <w:rPr>
            <w:rFonts w:ascii="Times New Roman" w:hAnsi="Times New Roman" w:cs="Times New Roman"/>
          </w:rPr>
          <w:delText>there exists</w:delText>
        </w:r>
        <w:r w:rsidR="00E36C28" w:rsidRPr="007912FC" w:rsidDel="00FD4B3A">
          <w:rPr>
            <w:rFonts w:ascii="Times New Roman" w:hAnsi="Times New Roman" w:cs="Times New Roman"/>
          </w:rPr>
          <w:delText xml:space="preserve"> </w:delText>
        </w:r>
      </w:del>
      <w:r w:rsidR="00E36C28" w:rsidRPr="007912FC">
        <w:rPr>
          <w:rFonts w:ascii="Times New Roman" w:hAnsi="Times New Roman" w:cs="Times New Roman"/>
        </w:rPr>
        <w:t>a complex interdependency</w:t>
      </w:r>
      <w:ins w:id="48" w:author="Copyeditor" w:date="2022-08-13T15:43:00Z">
        <w:r w:rsidR="00FD4B3A">
          <w:rPr>
            <w:rFonts w:ascii="Times New Roman" w:hAnsi="Times New Roman" w:cs="Times New Roman"/>
          </w:rPr>
          <w:t xml:space="preserve"> exists</w:t>
        </w:r>
      </w:ins>
      <w:r w:rsidR="00E36C28" w:rsidRPr="007912FC">
        <w:rPr>
          <w:rFonts w:ascii="Times New Roman" w:hAnsi="Times New Roman" w:cs="Times New Roman"/>
        </w:rPr>
        <w:t xml:space="preserve"> that</w:t>
      </w:r>
      <w:r w:rsidR="001C006E" w:rsidRPr="007912FC">
        <w:rPr>
          <w:rFonts w:ascii="Times New Roman" w:hAnsi="Times New Roman" w:cs="Times New Roman"/>
        </w:rPr>
        <w:t xml:space="preserve"> </w:t>
      </w:r>
      <w:r w:rsidR="00E36C28" w:rsidRPr="007912FC">
        <w:rPr>
          <w:rFonts w:ascii="Times New Roman" w:hAnsi="Times New Roman" w:cs="Times New Roman"/>
        </w:rPr>
        <w:t xml:space="preserve">does not necessarily entail a complete immanence of one to the other. In other words, as Alan </w:t>
      </w:r>
      <w:proofErr w:type="spellStart"/>
      <w:r w:rsidR="00E36C28" w:rsidRPr="007912FC">
        <w:rPr>
          <w:rFonts w:ascii="Times New Roman" w:hAnsi="Times New Roman" w:cs="Times New Roman"/>
        </w:rPr>
        <w:t>Bewell</w:t>
      </w:r>
      <w:proofErr w:type="spellEnd"/>
      <w:r w:rsidR="00E36C28" w:rsidRPr="007912FC">
        <w:rPr>
          <w:rFonts w:ascii="Times New Roman" w:hAnsi="Times New Roman" w:cs="Times New Roman"/>
        </w:rPr>
        <w:t xml:space="preserve"> has </w:t>
      </w:r>
      <w:r w:rsidR="0071233A" w:rsidRPr="007912FC">
        <w:rPr>
          <w:rFonts w:ascii="Times New Roman" w:hAnsi="Times New Roman" w:cs="Times New Roman"/>
        </w:rPr>
        <w:t>argued</w:t>
      </w:r>
      <w:r w:rsidR="009B5964" w:rsidRPr="007912FC">
        <w:rPr>
          <w:rFonts w:ascii="Times New Roman" w:hAnsi="Times New Roman" w:cs="Times New Roman"/>
        </w:rPr>
        <w:t xml:space="preserve"> in </w:t>
      </w:r>
      <w:r w:rsidR="009B5964" w:rsidRPr="007912FC">
        <w:rPr>
          <w:rFonts w:ascii="Times New Roman" w:hAnsi="Times New Roman" w:cs="Times New Roman"/>
          <w:i/>
          <w:iCs/>
        </w:rPr>
        <w:t>Natures in Translation</w:t>
      </w:r>
      <w:r w:rsidR="00E36C28" w:rsidRPr="007912FC">
        <w:rPr>
          <w:rFonts w:ascii="Times New Roman" w:hAnsi="Times New Roman" w:cs="Times New Roman"/>
        </w:rPr>
        <w:t xml:space="preserve">, there </w:t>
      </w:r>
      <w:r w:rsidR="003206E1" w:rsidRPr="007912FC">
        <w:rPr>
          <w:rFonts w:ascii="Times New Roman" w:hAnsi="Times New Roman" w:cs="Times New Roman"/>
        </w:rPr>
        <w:t xml:space="preserve">was </w:t>
      </w:r>
      <w:r w:rsidR="0071233A" w:rsidRPr="007912FC">
        <w:rPr>
          <w:rFonts w:ascii="Times New Roman" w:hAnsi="Times New Roman" w:cs="Times New Roman"/>
        </w:rPr>
        <w:t xml:space="preserve">never </w:t>
      </w:r>
      <w:r w:rsidR="00E36C28" w:rsidRPr="007912FC">
        <w:rPr>
          <w:rFonts w:ascii="Times New Roman" w:hAnsi="Times New Roman" w:cs="Times New Roman"/>
        </w:rPr>
        <w:t xml:space="preserve">a </w:t>
      </w:r>
      <w:proofErr w:type="gramStart"/>
      <w:r w:rsidR="00E36C28" w:rsidRPr="007912FC">
        <w:rPr>
          <w:rFonts w:ascii="Times New Roman" w:hAnsi="Times New Roman" w:cs="Times New Roman"/>
        </w:rPr>
        <w:t>Romantic</w:t>
      </w:r>
      <w:proofErr w:type="gramEnd"/>
      <w:r w:rsidR="00E36C28" w:rsidRPr="007912FC">
        <w:rPr>
          <w:rFonts w:ascii="Times New Roman" w:hAnsi="Times New Roman" w:cs="Times New Roman"/>
        </w:rPr>
        <w:t xml:space="preserve"> conception of nature in the singular</w:t>
      </w:r>
      <w:del w:id="49" w:author="Copyeditor" w:date="2022-08-13T15:44:00Z">
        <w:r w:rsidR="00E36C28" w:rsidRPr="007912FC" w:rsidDel="00C03859">
          <w:rPr>
            <w:rFonts w:ascii="Times New Roman" w:hAnsi="Times New Roman" w:cs="Times New Roman"/>
          </w:rPr>
          <w:delText>,</w:delText>
        </w:r>
      </w:del>
      <w:r w:rsidR="00E36C28" w:rsidRPr="007912FC">
        <w:rPr>
          <w:rFonts w:ascii="Times New Roman" w:hAnsi="Times New Roman" w:cs="Times New Roman"/>
        </w:rPr>
        <w:t xml:space="preserve"> </w:t>
      </w:r>
      <w:r w:rsidR="0071233A" w:rsidRPr="007912FC">
        <w:rPr>
          <w:rFonts w:ascii="Times New Roman" w:hAnsi="Times New Roman" w:cs="Times New Roman"/>
        </w:rPr>
        <w:t>but rather multiple conceptions</w:t>
      </w:r>
      <w:r w:rsidR="00E36C28" w:rsidRPr="007912FC">
        <w:rPr>
          <w:rFonts w:ascii="Times New Roman" w:hAnsi="Times New Roman" w:cs="Times New Roman"/>
        </w:rPr>
        <w:t xml:space="preserve"> of nature and </w:t>
      </w:r>
      <w:r w:rsidR="0050091A" w:rsidRPr="007912FC">
        <w:rPr>
          <w:rFonts w:ascii="Times New Roman" w:hAnsi="Times New Roman" w:cs="Times New Roman"/>
        </w:rPr>
        <w:t xml:space="preserve">of </w:t>
      </w:r>
      <w:r w:rsidR="00E36C28" w:rsidRPr="007912FC">
        <w:rPr>
          <w:rFonts w:ascii="Times New Roman" w:hAnsi="Times New Roman" w:cs="Times New Roman"/>
        </w:rPr>
        <w:t>the natural</w:t>
      </w:r>
      <w:r w:rsidR="009B5964" w:rsidRPr="007912FC">
        <w:rPr>
          <w:rFonts w:ascii="Times New Roman" w:hAnsi="Times New Roman" w:cs="Times New Roman"/>
        </w:rPr>
        <w:t>, each of which in turn entail</w:t>
      </w:r>
      <w:r w:rsidR="004830B7" w:rsidRPr="007912FC">
        <w:rPr>
          <w:rFonts w:ascii="Times New Roman" w:hAnsi="Times New Roman" w:cs="Times New Roman"/>
        </w:rPr>
        <w:t>ed</w:t>
      </w:r>
      <w:r w:rsidR="009B5964" w:rsidRPr="007912FC">
        <w:rPr>
          <w:rFonts w:ascii="Times New Roman" w:hAnsi="Times New Roman" w:cs="Times New Roman"/>
        </w:rPr>
        <w:t xml:space="preserve"> a different </w:t>
      </w:r>
      <w:r w:rsidR="0071233A" w:rsidRPr="007912FC">
        <w:rPr>
          <w:rFonts w:ascii="Times New Roman" w:hAnsi="Times New Roman" w:cs="Times New Roman"/>
        </w:rPr>
        <w:t>understanding</w:t>
      </w:r>
      <w:r w:rsidR="009B5964" w:rsidRPr="007912FC">
        <w:rPr>
          <w:rFonts w:ascii="Times New Roman" w:hAnsi="Times New Roman" w:cs="Times New Roman"/>
        </w:rPr>
        <w:t xml:space="preserve"> of its </w:t>
      </w:r>
      <w:r w:rsidR="001C006E" w:rsidRPr="007912FC">
        <w:rPr>
          <w:rFonts w:ascii="Times New Roman" w:hAnsi="Times New Roman" w:cs="Times New Roman"/>
        </w:rPr>
        <w:t>connect</w:t>
      </w:r>
      <w:r w:rsidR="0050091A" w:rsidRPr="007912FC">
        <w:rPr>
          <w:rFonts w:ascii="Times New Roman" w:hAnsi="Times New Roman" w:cs="Times New Roman"/>
        </w:rPr>
        <w:t>ion</w:t>
      </w:r>
      <w:r w:rsidR="001C006E" w:rsidRPr="007912FC">
        <w:rPr>
          <w:rFonts w:ascii="Times New Roman" w:hAnsi="Times New Roman" w:cs="Times New Roman"/>
        </w:rPr>
        <w:t xml:space="preserve"> to politics and</w:t>
      </w:r>
      <w:r w:rsidR="009B5964" w:rsidRPr="007912FC">
        <w:rPr>
          <w:rFonts w:ascii="Times New Roman" w:hAnsi="Times New Roman" w:cs="Times New Roman"/>
        </w:rPr>
        <w:t xml:space="preserve"> the political. </w:t>
      </w:r>
      <w:proofErr w:type="spellStart"/>
      <w:r w:rsidR="009B5964" w:rsidRPr="007912FC">
        <w:rPr>
          <w:rFonts w:ascii="Times New Roman" w:hAnsi="Times New Roman" w:cs="Times New Roman"/>
        </w:rPr>
        <w:t>Bewell’s</w:t>
      </w:r>
      <w:proofErr w:type="spellEnd"/>
      <w:r w:rsidR="009B5964" w:rsidRPr="007912FC">
        <w:rPr>
          <w:rFonts w:ascii="Times New Roman" w:hAnsi="Times New Roman" w:cs="Times New Roman"/>
        </w:rPr>
        <w:t xml:space="preserve"> </w:t>
      </w:r>
      <w:r w:rsidR="0071233A" w:rsidRPr="007912FC">
        <w:rPr>
          <w:rFonts w:ascii="Times New Roman" w:hAnsi="Times New Roman" w:cs="Times New Roman"/>
        </w:rPr>
        <w:t>claim about</w:t>
      </w:r>
      <w:r w:rsidR="009B5964" w:rsidRPr="007912FC">
        <w:rPr>
          <w:rFonts w:ascii="Times New Roman" w:hAnsi="Times New Roman" w:cs="Times New Roman"/>
        </w:rPr>
        <w:t xml:space="preserve"> John Clare </w:t>
      </w:r>
      <w:r w:rsidR="0071233A" w:rsidRPr="007912FC">
        <w:rPr>
          <w:rFonts w:ascii="Times New Roman" w:hAnsi="Times New Roman" w:cs="Times New Roman"/>
        </w:rPr>
        <w:t>is</w:t>
      </w:r>
      <w:r w:rsidR="009B5964" w:rsidRPr="007912FC">
        <w:rPr>
          <w:rFonts w:ascii="Times New Roman" w:hAnsi="Times New Roman" w:cs="Times New Roman"/>
        </w:rPr>
        <w:t xml:space="preserve"> a case in point: even in the context of </w:t>
      </w:r>
      <w:r w:rsidR="00241D72" w:rsidRPr="007912FC">
        <w:rPr>
          <w:rFonts w:ascii="Times New Roman" w:hAnsi="Times New Roman" w:cs="Times New Roman"/>
        </w:rPr>
        <w:t>a poetry embedded in the langua</w:t>
      </w:r>
      <w:r w:rsidR="001C006E" w:rsidRPr="007912FC">
        <w:rPr>
          <w:rFonts w:ascii="Times New Roman" w:hAnsi="Times New Roman" w:cs="Times New Roman"/>
        </w:rPr>
        <w:t>g</w:t>
      </w:r>
      <w:r w:rsidR="00241D72" w:rsidRPr="007912FC">
        <w:rPr>
          <w:rFonts w:ascii="Times New Roman" w:hAnsi="Times New Roman" w:cs="Times New Roman"/>
        </w:rPr>
        <w:t>e of rights that can be extended to non</w:t>
      </w:r>
      <w:del w:id="50" w:author="Copyeditor" w:date="2022-08-13T15:45:00Z">
        <w:r w:rsidR="00241D72" w:rsidRPr="007912FC" w:rsidDel="00C03859">
          <w:rPr>
            <w:rFonts w:ascii="Times New Roman" w:hAnsi="Times New Roman" w:cs="Times New Roman"/>
          </w:rPr>
          <w:delText>-</w:delText>
        </w:r>
      </w:del>
      <w:r w:rsidR="00241D72" w:rsidRPr="007912FC">
        <w:rPr>
          <w:rFonts w:ascii="Times New Roman" w:hAnsi="Times New Roman" w:cs="Times New Roman"/>
        </w:rPr>
        <w:t>human entities,</w:t>
      </w:r>
      <w:r w:rsidR="001C006E" w:rsidRPr="007912FC">
        <w:rPr>
          <w:rStyle w:val="EndnoteReference"/>
          <w:rFonts w:ascii="Times New Roman" w:hAnsi="Times New Roman" w:cs="Times New Roman"/>
        </w:rPr>
        <w:endnoteReference w:id="2"/>
      </w:r>
      <w:r w:rsidR="00241D72" w:rsidRPr="007912FC">
        <w:rPr>
          <w:rFonts w:ascii="Times New Roman" w:hAnsi="Times New Roman" w:cs="Times New Roman"/>
        </w:rPr>
        <w:t xml:space="preserve"> we discover a poet marking the passage </w:t>
      </w:r>
      <w:r w:rsidR="001C006E" w:rsidRPr="007912FC">
        <w:rPr>
          <w:rFonts w:ascii="Times New Roman" w:hAnsi="Times New Roman" w:cs="Times New Roman"/>
        </w:rPr>
        <w:t>from</w:t>
      </w:r>
      <w:r w:rsidR="00241D72" w:rsidRPr="007912FC">
        <w:rPr>
          <w:rFonts w:ascii="Times New Roman" w:hAnsi="Times New Roman" w:cs="Times New Roman"/>
        </w:rPr>
        <w:t xml:space="preserve"> the death of one conception of nature and world</w:t>
      </w:r>
      <w:r w:rsidR="004830B7" w:rsidRPr="007912FC">
        <w:rPr>
          <w:rFonts w:ascii="Times New Roman" w:hAnsi="Times New Roman" w:cs="Times New Roman"/>
        </w:rPr>
        <w:t>—</w:t>
      </w:r>
      <w:r w:rsidR="00355BC4" w:rsidRPr="007912FC">
        <w:rPr>
          <w:rFonts w:ascii="Times New Roman" w:hAnsi="Times New Roman" w:cs="Times New Roman"/>
        </w:rPr>
        <w:t xml:space="preserve">the commons and </w:t>
      </w:r>
      <w:r w:rsidR="00241D72" w:rsidRPr="007912FC">
        <w:rPr>
          <w:rFonts w:ascii="Times New Roman" w:hAnsi="Times New Roman" w:cs="Times New Roman"/>
        </w:rPr>
        <w:t>the parish or locale</w:t>
      </w:r>
      <w:r w:rsidR="00355BC4" w:rsidRPr="007912FC">
        <w:rPr>
          <w:rFonts w:ascii="Times New Roman" w:hAnsi="Times New Roman" w:cs="Times New Roman"/>
        </w:rPr>
        <w:t xml:space="preserve"> which depended upon it</w:t>
      </w:r>
      <w:r w:rsidR="004830B7" w:rsidRPr="007912FC">
        <w:rPr>
          <w:rFonts w:ascii="Times New Roman" w:hAnsi="Times New Roman" w:cs="Times New Roman"/>
        </w:rPr>
        <w:t>—</w:t>
      </w:r>
      <w:r w:rsidR="00355BC4" w:rsidRPr="007912FC">
        <w:rPr>
          <w:rFonts w:ascii="Times New Roman" w:hAnsi="Times New Roman" w:cs="Times New Roman"/>
        </w:rPr>
        <w:t xml:space="preserve"> to</w:t>
      </w:r>
      <w:r w:rsidR="00241D72" w:rsidRPr="007912FC">
        <w:rPr>
          <w:rFonts w:ascii="Times New Roman" w:hAnsi="Times New Roman" w:cs="Times New Roman"/>
        </w:rPr>
        <w:t xml:space="preserve"> the birth of another</w:t>
      </w:r>
      <w:r w:rsidR="004830B7" w:rsidRPr="007912FC">
        <w:rPr>
          <w:rFonts w:ascii="Times New Roman" w:hAnsi="Times New Roman" w:cs="Times New Roman"/>
        </w:rPr>
        <w:t xml:space="preserve">: </w:t>
      </w:r>
      <w:r w:rsidR="00355BC4" w:rsidRPr="007912FC">
        <w:rPr>
          <w:rFonts w:ascii="Times New Roman" w:hAnsi="Times New Roman" w:cs="Times New Roman"/>
        </w:rPr>
        <w:t>privatized industrial agriculture and the system that depends on it</w:t>
      </w:r>
      <w:r w:rsidR="00241D72" w:rsidRPr="007912FC">
        <w:rPr>
          <w:rFonts w:ascii="Times New Roman" w:hAnsi="Times New Roman" w:cs="Times New Roman"/>
        </w:rPr>
        <w:t xml:space="preserve">. </w:t>
      </w:r>
      <w:r w:rsidR="001C006E" w:rsidRPr="007912FC">
        <w:rPr>
          <w:rFonts w:ascii="Times New Roman" w:hAnsi="Times New Roman" w:cs="Times New Roman"/>
        </w:rPr>
        <w:t xml:space="preserve">This suggests not just the mutual imbrication of nature </w:t>
      </w:r>
      <w:r w:rsidR="0071233A" w:rsidRPr="007912FC">
        <w:rPr>
          <w:rFonts w:ascii="Times New Roman" w:hAnsi="Times New Roman" w:cs="Times New Roman"/>
        </w:rPr>
        <w:t>with</w:t>
      </w:r>
      <w:r w:rsidR="001C006E" w:rsidRPr="007912FC">
        <w:rPr>
          <w:rFonts w:ascii="Times New Roman" w:hAnsi="Times New Roman" w:cs="Times New Roman"/>
        </w:rPr>
        <w:t xml:space="preserve"> culture</w:t>
      </w:r>
      <w:del w:id="68" w:author="Copyeditor" w:date="2022-08-13T16:00:00Z">
        <w:r w:rsidR="001C006E" w:rsidRPr="007912FC" w:rsidDel="00EA7985">
          <w:rPr>
            <w:rFonts w:ascii="Times New Roman" w:hAnsi="Times New Roman" w:cs="Times New Roman"/>
          </w:rPr>
          <w:delText>,</w:delText>
        </w:r>
      </w:del>
      <w:r w:rsidR="001C006E" w:rsidRPr="007912FC">
        <w:rPr>
          <w:rFonts w:ascii="Times New Roman" w:hAnsi="Times New Roman" w:cs="Times New Roman"/>
        </w:rPr>
        <w:t xml:space="preserve"> but an acute </w:t>
      </w:r>
      <w:r w:rsidR="001C006E" w:rsidRPr="007912FC">
        <w:rPr>
          <w:rFonts w:ascii="Times New Roman" w:hAnsi="Times New Roman" w:cs="Times New Roman"/>
        </w:rPr>
        <w:lastRenderedPageBreak/>
        <w:t xml:space="preserve">recognition of the </w:t>
      </w:r>
      <w:r w:rsidR="001C006E" w:rsidRPr="007912FC">
        <w:rPr>
          <w:rFonts w:ascii="Times New Roman" w:hAnsi="Times New Roman" w:cs="Times New Roman"/>
          <w:i/>
          <w:iCs/>
        </w:rPr>
        <w:t>historical specificity</w:t>
      </w:r>
      <w:r w:rsidR="001C006E" w:rsidRPr="007912FC">
        <w:rPr>
          <w:rFonts w:ascii="Times New Roman" w:hAnsi="Times New Roman" w:cs="Times New Roman"/>
        </w:rPr>
        <w:t xml:space="preserve"> of any concept of nature. There is no nature “as such”—only a set of exteriorities </w:t>
      </w:r>
      <w:r w:rsidR="00355BC4" w:rsidRPr="007912FC">
        <w:rPr>
          <w:rFonts w:ascii="Times New Roman" w:hAnsi="Times New Roman" w:cs="Times New Roman"/>
        </w:rPr>
        <w:t xml:space="preserve">specific to </w:t>
      </w:r>
      <w:r w:rsidR="0071233A" w:rsidRPr="007912FC">
        <w:rPr>
          <w:rFonts w:ascii="Times New Roman" w:hAnsi="Times New Roman" w:cs="Times New Roman"/>
        </w:rPr>
        <w:t xml:space="preserve">a </w:t>
      </w:r>
      <w:r w:rsidR="00355BC4" w:rsidRPr="007912FC">
        <w:rPr>
          <w:rFonts w:ascii="Times New Roman" w:hAnsi="Times New Roman" w:cs="Times New Roman"/>
        </w:rPr>
        <w:t xml:space="preserve">given world or ecosphere constituted by its relationship to </w:t>
      </w:r>
      <w:r w:rsidR="0071233A" w:rsidRPr="007912FC">
        <w:rPr>
          <w:rFonts w:ascii="Times New Roman" w:hAnsi="Times New Roman" w:cs="Times New Roman"/>
        </w:rPr>
        <w:t>that exteriority</w:t>
      </w:r>
      <w:r w:rsidR="00355BC4" w:rsidRPr="007912FC">
        <w:rPr>
          <w:rFonts w:ascii="Times New Roman" w:hAnsi="Times New Roman" w:cs="Times New Roman"/>
        </w:rPr>
        <w:t xml:space="preserve">. </w:t>
      </w:r>
    </w:p>
    <w:p w14:paraId="3FB2F947" w14:textId="64B78ABD" w:rsidR="00110041" w:rsidRPr="007912FC" w:rsidRDefault="00355BC4" w:rsidP="00F43882">
      <w:pPr>
        <w:spacing w:line="480" w:lineRule="auto"/>
        <w:ind w:firstLine="720"/>
        <w:rPr>
          <w:rFonts w:ascii="Times New Roman" w:hAnsi="Times New Roman" w:cs="Times New Roman"/>
        </w:rPr>
      </w:pPr>
      <w:r w:rsidRPr="007912FC">
        <w:rPr>
          <w:rFonts w:ascii="Times New Roman" w:hAnsi="Times New Roman" w:cs="Times New Roman"/>
        </w:rPr>
        <w:t>This is not to say, however, that nature, for the Romantics, is purely conceptual, an invention</w:t>
      </w:r>
      <w:ins w:id="69" w:author="Copyeditor" w:date="2022-08-13T16:01:00Z">
        <w:r w:rsidR="00EA7985">
          <w:rPr>
            <w:rFonts w:ascii="Times New Roman" w:hAnsi="Times New Roman" w:cs="Times New Roman"/>
          </w:rPr>
          <w:t>,</w:t>
        </w:r>
      </w:ins>
      <w:r w:rsidRPr="007912FC">
        <w:rPr>
          <w:rFonts w:ascii="Times New Roman" w:hAnsi="Times New Roman" w:cs="Times New Roman"/>
        </w:rPr>
        <w:t xml:space="preserve"> or social creation. Rather, it </w:t>
      </w:r>
      <w:r w:rsidR="0071233A" w:rsidRPr="007912FC">
        <w:rPr>
          <w:rFonts w:ascii="Times New Roman" w:hAnsi="Times New Roman" w:cs="Times New Roman"/>
        </w:rPr>
        <w:t>functions as</w:t>
      </w:r>
      <w:r w:rsidRPr="007912FC">
        <w:rPr>
          <w:rFonts w:ascii="Times New Roman" w:hAnsi="Times New Roman" w:cs="Times New Roman"/>
        </w:rPr>
        <w:t xml:space="preserve"> a domain </w:t>
      </w:r>
      <w:r w:rsidR="00AB007F" w:rsidRPr="007912FC">
        <w:rPr>
          <w:rFonts w:ascii="Times New Roman" w:hAnsi="Times New Roman" w:cs="Times New Roman"/>
        </w:rPr>
        <w:t xml:space="preserve">of </w:t>
      </w:r>
      <w:r w:rsidRPr="007912FC">
        <w:rPr>
          <w:rFonts w:ascii="Times New Roman" w:hAnsi="Times New Roman" w:cs="Times New Roman"/>
        </w:rPr>
        <w:t>exterior</w:t>
      </w:r>
      <w:r w:rsidR="00AB007F" w:rsidRPr="007912FC">
        <w:rPr>
          <w:rFonts w:ascii="Times New Roman" w:hAnsi="Times New Roman" w:cs="Times New Roman"/>
        </w:rPr>
        <w:t>ity</w:t>
      </w:r>
      <w:r w:rsidRPr="007912FC">
        <w:rPr>
          <w:rFonts w:ascii="Times New Roman" w:hAnsi="Times New Roman" w:cs="Times New Roman"/>
        </w:rPr>
        <w:t xml:space="preserve"> to the social-political as it is presently constituted. This volume </w:t>
      </w:r>
      <w:r w:rsidR="0071233A" w:rsidRPr="007912FC">
        <w:rPr>
          <w:rFonts w:ascii="Times New Roman" w:hAnsi="Times New Roman" w:cs="Times New Roman"/>
        </w:rPr>
        <w:t>offers</w:t>
      </w:r>
      <w:r w:rsidRPr="007912FC">
        <w:rPr>
          <w:rFonts w:ascii="Times New Roman" w:hAnsi="Times New Roman" w:cs="Times New Roman"/>
        </w:rPr>
        <w:t xml:space="preserve"> what might be called </w:t>
      </w:r>
      <w:r w:rsidR="00AB007F" w:rsidRPr="007912FC">
        <w:rPr>
          <w:rFonts w:ascii="Times New Roman" w:hAnsi="Times New Roman" w:cs="Times New Roman"/>
        </w:rPr>
        <w:t xml:space="preserve">an “alternative” </w:t>
      </w:r>
      <w:r w:rsidR="007C48B9" w:rsidRPr="007912FC">
        <w:rPr>
          <w:rFonts w:ascii="Times New Roman" w:hAnsi="Times New Roman" w:cs="Times New Roman"/>
        </w:rPr>
        <w:t>understanding</w:t>
      </w:r>
      <w:r w:rsidR="00AB007F" w:rsidRPr="007912FC">
        <w:rPr>
          <w:rFonts w:ascii="Times New Roman" w:hAnsi="Times New Roman" w:cs="Times New Roman"/>
        </w:rPr>
        <w:t xml:space="preserve"> of Romantic political ecology, searching </w:t>
      </w:r>
      <w:r w:rsidR="0071233A" w:rsidRPr="007912FC">
        <w:rPr>
          <w:rFonts w:ascii="Times New Roman" w:hAnsi="Times New Roman" w:cs="Times New Roman"/>
        </w:rPr>
        <w:t xml:space="preserve">as it does </w:t>
      </w:r>
      <w:r w:rsidR="00AB007F" w:rsidRPr="007912FC">
        <w:rPr>
          <w:rFonts w:ascii="Times New Roman" w:hAnsi="Times New Roman" w:cs="Times New Roman"/>
        </w:rPr>
        <w:t>for those elements within Romantic</w:t>
      </w:r>
      <w:ins w:id="70" w:author="Copyeditor" w:date="2022-08-13T16:03:00Z">
        <w:r w:rsidR="00EA7985">
          <w:rPr>
            <w:rFonts w:ascii="Times New Roman" w:hAnsi="Times New Roman" w:cs="Times New Roman"/>
          </w:rPr>
          <w:t>-</w:t>
        </w:r>
      </w:ins>
      <w:del w:id="71" w:author="Copyeditor" w:date="2022-08-13T16:03:00Z">
        <w:r w:rsidR="00AB007F" w:rsidRPr="007912FC" w:rsidDel="00EA7985">
          <w:rPr>
            <w:rFonts w:ascii="Times New Roman" w:hAnsi="Times New Roman" w:cs="Times New Roman"/>
          </w:rPr>
          <w:delText xml:space="preserve"> </w:delText>
        </w:r>
      </w:del>
      <w:r w:rsidR="0050091A" w:rsidRPr="007912FC">
        <w:rPr>
          <w:rFonts w:ascii="Times New Roman" w:hAnsi="Times New Roman" w:cs="Times New Roman"/>
        </w:rPr>
        <w:t>era</w:t>
      </w:r>
      <w:r w:rsidR="00AB007F" w:rsidRPr="007912FC">
        <w:rPr>
          <w:rFonts w:ascii="Times New Roman" w:hAnsi="Times New Roman" w:cs="Times New Roman"/>
        </w:rPr>
        <w:t xml:space="preserve"> authors that re</w:t>
      </w:r>
      <w:del w:id="72" w:author="Copyeditor" w:date="2022-08-13T16:03:00Z">
        <w:r w:rsidR="00AB007F" w:rsidRPr="007912FC" w:rsidDel="00EA7985">
          <w:rPr>
            <w:rFonts w:ascii="Times New Roman" w:hAnsi="Times New Roman" w:cs="Times New Roman"/>
          </w:rPr>
          <w:delText>-</w:delText>
        </w:r>
      </w:del>
      <w:r w:rsidR="00AB007F" w:rsidRPr="007912FC">
        <w:rPr>
          <w:rFonts w:ascii="Times New Roman" w:hAnsi="Times New Roman" w:cs="Times New Roman"/>
        </w:rPr>
        <w:t xml:space="preserve">situate dominant </w:t>
      </w:r>
      <w:r w:rsidR="002429C4" w:rsidRPr="007912FC">
        <w:rPr>
          <w:rFonts w:ascii="Times New Roman" w:hAnsi="Times New Roman" w:cs="Times New Roman"/>
        </w:rPr>
        <w:t xml:space="preserve">liberal </w:t>
      </w:r>
      <w:r w:rsidR="00AB007F" w:rsidRPr="007912FC">
        <w:rPr>
          <w:rFonts w:ascii="Times New Roman" w:hAnsi="Times New Roman" w:cs="Times New Roman"/>
        </w:rPr>
        <w:t xml:space="preserve">conceptions of the relation between nature and </w:t>
      </w:r>
      <w:r w:rsidR="0050091A" w:rsidRPr="007912FC">
        <w:rPr>
          <w:rFonts w:ascii="Times New Roman" w:hAnsi="Times New Roman" w:cs="Times New Roman"/>
        </w:rPr>
        <w:t>politics</w:t>
      </w:r>
      <w:r w:rsidR="00AB007F" w:rsidRPr="007912FC">
        <w:rPr>
          <w:rFonts w:ascii="Times New Roman" w:hAnsi="Times New Roman" w:cs="Times New Roman"/>
        </w:rPr>
        <w:t>. For this reason</w:t>
      </w:r>
      <w:r w:rsidR="002429C4" w:rsidRPr="007912FC">
        <w:rPr>
          <w:rFonts w:ascii="Times New Roman" w:hAnsi="Times New Roman" w:cs="Times New Roman"/>
        </w:rPr>
        <w:t>,</w:t>
      </w:r>
      <w:r w:rsidR="00AB007F" w:rsidRPr="007912FC">
        <w:rPr>
          <w:rFonts w:ascii="Times New Roman" w:hAnsi="Times New Roman" w:cs="Times New Roman"/>
        </w:rPr>
        <w:t xml:space="preserve"> the essays </w:t>
      </w:r>
      <w:r w:rsidR="002429C4" w:rsidRPr="007912FC">
        <w:rPr>
          <w:rFonts w:ascii="Times New Roman" w:hAnsi="Times New Roman" w:cs="Times New Roman"/>
        </w:rPr>
        <w:t>included</w:t>
      </w:r>
      <w:r w:rsidR="00AB007F" w:rsidRPr="007912FC">
        <w:rPr>
          <w:rFonts w:ascii="Times New Roman" w:hAnsi="Times New Roman" w:cs="Times New Roman"/>
        </w:rPr>
        <w:t xml:space="preserve"> here cover a wide range of canonical and non</w:t>
      </w:r>
      <w:del w:id="73" w:author="Copyeditor" w:date="2022-08-13T16:04:00Z">
        <w:r w:rsidR="00AB007F" w:rsidRPr="007912FC" w:rsidDel="000A041B">
          <w:rPr>
            <w:rFonts w:ascii="Times New Roman" w:hAnsi="Times New Roman" w:cs="Times New Roman"/>
          </w:rPr>
          <w:delText>-</w:delText>
        </w:r>
      </w:del>
      <w:r w:rsidR="00AB007F" w:rsidRPr="007912FC">
        <w:rPr>
          <w:rFonts w:ascii="Times New Roman" w:hAnsi="Times New Roman" w:cs="Times New Roman"/>
        </w:rPr>
        <w:t>canonical Romanticism: from its pre</w:t>
      </w:r>
      <w:del w:id="74" w:author="Copyeditor" w:date="2022-08-13T16:04:00Z">
        <w:r w:rsidR="00714D49" w:rsidRPr="007912FC" w:rsidDel="000A041B">
          <w:rPr>
            <w:rFonts w:ascii="Times New Roman" w:hAnsi="Times New Roman" w:cs="Times New Roman"/>
          </w:rPr>
          <w:delText>-</w:delText>
        </w:r>
      </w:del>
      <w:r w:rsidR="00AB007F" w:rsidRPr="007912FC">
        <w:rPr>
          <w:rFonts w:ascii="Times New Roman" w:hAnsi="Times New Roman" w:cs="Times New Roman"/>
        </w:rPr>
        <w:t>figurations in Rousseau</w:t>
      </w:r>
      <w:del w:id="75" w:author="Copyeditor" w:date="2022-08-13T16:07:00Z">
        <w:r w:rsidR="00AB007F" w:rsidRPr="007912FC" w:rsidDel="000A041B">
          <w:rPr>
            <w:rFonts w:ascii="Times New Roman" w:hAnsi="Times New Roman" w:cs="Times New Roman"/>
          </w:rPr>
          <w:delText>,</w:delText>
        </w:r>
      </w:del>
      <w:r w:rsidR="00AB007F" w:rsidRPr="007912FC">
        <w:rPr>
          <w:rFonts w:ascii="Times New Roman" w:hAnsi="Times New Roman" w:cs="Times New Roman"/>
        </w:rPr>
        <w:t xml:space="preserve"> to </w:t>
      </w:r>
      <w:r w:rsidR="002429C4" w:rsidRPr="007912FC">
        <w:rPr>
          <w:rFonts w:ascii="Times New Roman" w:hAnsi="Times New Roman" w:cs="Times New Roman"/>
        </w:rPr>
        <w:t xml:space="preserve">the way the recently recovered work of </w:t>
      </w:r>
      <w:r w:rsidR="0050091A" w:rsidRPr="007912FC">
        <w:rPr>
          <w:rFonts w:ascii="Times New Roman" w:hAnsi="Times New Roman" w:cs="Times New Roman"/>
        </w:rPr>
        <w:t>K</w:t>
      </w:r>
      <w:r w:rsidR="002429C4" w:rsidRPr="007912FC">
        <w:rPr>
          <w:rFonts w:ascii="Times New Roman" w:hAnsi="Times New Roman" w:cs="Times New Roman"/>
        </w:rPr>
        <w:t>aroline von G</w:t>
      </w:r>
      <w:r w:rsidR="007C48B9" w:rsidRPr="007912FC">
        <w:rPr>
          <w:rFonts w:ascii="Times New Roman" w:hAnsi="Times New Roman" w:cs="Times New Roman"/>
        </w:rPr>
        <w:t>ü</w:t>
      </w:r>
      <w:r w:rsidR="002429C4" w:rsidRPr="007912FC">
        <w:rPr>
          <w:rFonts w:ascii="Times New Roman" w:hAnsi="Times New Roman" w:cs="Times New Roman"/>
        </w:rPr>
        <w:t xml:space="preserve">nderrode sought to recast German </w:t>
      </w:r>
      <w:proofErr w:type="spellStart"/>
      <w:r w:rsidR="002429C4" w:rsidRPr="007912FC">
        <w:rPr>
          <w:rFonts w:ascii="Times New Roman" w:hAnsi="Times New Roman" w:cs="Times New Roman"/>
          <w:i/>
          <w:iCs/>
        </w:rPr>
        <w:t>Natur</w:t>
      </w:r>
      <w:r w:rsidR="00714D49" w:rsidRPr="007912FC">
        <w:rPr>
          <w:rFonts w:ascii="Times New Roman" w:hAnsi="Times New Roman" w:cs="Times New Roman"/>
          <w:i/>
          <w:iCs/>
        </w:rPr>
        <w:t>p</w:t>
      </w:r>
      <w:r w:rsidR="002429C4" w:rsidRPr="007912FC">
        <w:rPr>
          <w:rFonts w:ascii="Times New Roman" w:hAnsi="Times New Roman" w:cs="Times New Roman"/>
          <w:i/>
          <w:iCs/>
        </w:rPr>
        <w:t>hilosophie</w:t>
      </w:r>
      <w:proofErr w:type="spellEnd"/>
      <w:r w:rsidR="002429C4" w:rsidRPr="007912FC">
        <w:rPr>
          <w:rFonts w:ascii="Times New Roman" w:hAnsi="Times New Roman" w:cs="Times New Roman"/>
          <w:i/>
          <w:iCs/>
        </w:rPr>
        <w:t xml:space="preserve"> </w:t>
      </w:r>
      <w:r w:rsidR="002429C4" w:rsidRPr="007912FC">
        <w:rPr>
          <w:rFonts w:ascii="Times New Roman" w:hAnsi="Times New Roman" w:cs="Times New Roman"/>
        </w:rPr>
        <w:t xml:space="preserve">in </w:t>
      </w:r>
      <w:r w:rsidR="00714D49" w:rsidRPr="007912FC">
        <w:rPr>
          <w:rFonts w:ascii="Times New Roman" w:hAnsi="Times New Roman" w:cs="Times New Roman"/>
        </w:rPr>
        <w:t>ways</w:t>
      </w:r>
      <w:r w:rsidR="002429C4" w:rsidRPr="007912FC">
        <w:rPr>
          <w:rFonts w:ascii="Times New Roman" w:hAnsi="Times New Roman" w:cs="Times New Roman"/>
        </w:rPr>
        <w:t xml:space="preserve"> that challenged any human-centered notion of consciousness</w:t>
      </w:r>
      <w:r w:rsidR="0071233A" w:rsidRPr="007912FC">
        <w:rPr>
          <w:rFonts w:ascii="Times New Roman" w:hAnsi="Times New Roman" w:cs="Times New Roman"/>
        </w:rPr>
        <w:t>;</w:t>
      </w:r>
      <w:r w:rsidR="00F43882" w:rsidRPr="007912FC">
        <w:rPr>
          <w:rFonts w:ascii="Times New Roman" w:hAnsi="Times New Roman" w:cs="Times New Roman"/>
        </w:rPr>
        <w:t xml:space="preserve"> f</w:t>
      </w:r>
      <w:r w:rsidR="0071233A" w:rsidRPr="007912FC">
        <w:rPr>
          <w:rFonts w:ascii="Times New Roman" w:hAnsi="Times New Roman" w:cs="Times New Roman"/>
        </w:rPr>
        <w:t>rom</w:t>
      </w:r>
      <w:r w:rsidR="002429C4" w:rsidRPr="007912FC">
        <w:rPr>
          <w:rFonts w:ascii="Times New Roman" w:hAnsi="Times New Roman" w:cs="Times New Roman"/>
        </w:rPr>
        <w:t xml:space="preserve"> H</w:t>
      </w:r>
      <w:r w:rsidR="007C48B9" w:rsidRPr="007912FC">
        <w:rPr>
          <w:rFonts w:ascii="Times New Roman" w:hAnsi="Times New Roman" w:cs="Times New Roman"/>
        </w:rPr>
        <w:t>ö</w:t>
      </w:r>
      <w:r w:rsidR="002429C4" w:rsidRPr="007912FC">
        <w:rPr>
          <w:rFonts w:ascii="Times New Roman" w:hAnsi="Times New Roman" w:cs="Times New Roman"/>
        </w:rPr>
        <w:t xml:space="preserve">lderlin, whose conception of the Earth is </w:t>
      </w:r>
      <w:r w:rsidR="007C48B9" w:rsidRPr="007912FC">
        <w:rPr>
          <w:rFonts w:ascii="Times New Roman" w:hAnsi="Times New Roman" w:cs="Times New Roman"/>
        </w:rPr>
        <w:t>interpreted</w:t>
      </w:r>
      <w:r w:rsidR="002429C4" w:rsidRPr="007912FC">
        <w:rPr>
          <w:rFonts w:ascii="Times New Roman" w:hAnsi="Times New Roman" w:cs="Times New Roman"/>
        </w:rPr>
        <w:t xml:space="preserve"> as a figure for a </w:t>
      </w:r>
      <w:r w:rsidR="00584076" w:rsidRPr="007912FC">
        <w:rPr>
          <w:rFonts w:ascii="Times New Roman" w:hAnsi="Times New Roman" w:cs="Times New Roman"/>
        </w:rPr>
        <w:t>transition</w:t>
      </w:r>
      <w:r w:rsidR="002429C4" w:rsidRPr="007912FC">
        <w:rPr>
          <w:rFonts w:ascii="Times New Roman" w:hAnsi="Times New Roman" w:cs="Times New Roman"/>
        </w:rPr>
        <w:t xml:space="preserve"> from one conception of world and nature to another, to Mary Shelley’s </w:t>
      </w:r>
      <w:r w:rsidR="00F43882" w:rsidRPr="007912FC">
        <w:rPr>
          <w:rFonts w:ascii="Times New Roman" w:hAnsi="Times New Roman" w:cs="Times New Roman"/>
          <w:i/>
          <w:iCs/>
        </w:rPr>
        <w:t>The</w:t>
      </w:r>
      <w:r w:rsidR="00F43882" w:rsidRPr="007912FC">
        <w:rPr>
          <w:rFonts w:ascii="Times New Roman" w:hAnsi="Times New Roman" w:cs="Times New Roman"/>
        </w:rPr>
        <w:t xml:space="preserve"> </w:t>
      </w:r>
      <w:r w:rsidR="002429C4" w:rsidRPr="007912FC">
        <w:rPr>
          <w:rFonts w:ascii="Times New Roman" w:hAnsi="Times New Roman" w:cs="Times New Roman"/>
          <w:i/>
          <w:iCs/>
        </w:rPr>
        <w:t>Last Man</w:t>
      </w:r>
      <w:r w:rsidR="00F43882" w:rsidRPr="007912FC">
        <w:rPr>
          <w:rFonts w:ascii="Times New Roman" w:hAnsi="Times New Roman" w:cs="Times New Roman"/>
        </w:rPr>
        <w:t>,</w:t>
      </w:r>
      <w:r w:rsidR="002429C4" w:rsidRPr="007912FC">
        <w:rPr>
          <w:rFonts w:ascii="Times New Roman" w:hAnsi="Times New Roman" w:cs="Times New Roman"/>
        </w:rPr>
        <w:t xml:space="preserve"> which </w:t>
      </w:r>
      <w:r w:rsidR="00584076" w:rsidRPr="007912FC">
        <w:rPr>
          <w:rFonts w:ascii="Times New Roman" w:hAnsi="Times New Roman" w:cs="Times New Roman"/>
        </w:rPr>
        <w:t>challenges the racial hierarchies ensconced in the allegedly universal concept of “Man”</w:t>
      </w:r>
      <w:r w:rsidR="002429C4" w:rsidRPr="007912FC">
        <w:rPr>
          <w:rFonts w:ascii="Times New Roman" w:hAnsi="Times New Roman" w:cs="Times New Roman"/>
        </w:rPr>
        <w:t xml:space="preserve"> </w:t>
      </w:r>
      <w:r w:rsidR="00F43882" w:rsidRPr="007912FC">
        <w:rPr>
          <w:rFonts w:ascii="Times New Roman" w:hAnsi="Times New Roman" w:cs="Times New Roman"/>
        </w:rPr>
        <w:t>by</w:t>
      </w:r>
      <w:r w:rsidR="00584076" w:rsidRPr="007912FC">
        <w:rPr>
          <w:rFonts w:ascii="Times New Roman" w:hAnsi="Times New Roman" w:cs="Times New Roman"/>
        </w:rPr>
        <w:t xml:space="preserve"> opening up forms of commonality predicated on </w:t>
      </w:r>
      <w:r w:rsidR="0050091A" w:rsidRPr="007912FC">
        <w:rPr>
          <w:rFonts w:ascii="Times New Roman" w:hAnsi="Times New Roman" w:cs="Times New Roman"/>
        </w:rPr>
        <w:t>a different mode of relationality</w:t>
      </w:r>
      <w:r w:rsidR="0071233A" w:rsidRPr="007912FC">
        <w:rPr>
          <w:rFonts w:ascii="Times New Roman" w:hAnsi="Times New Roman" w:cs="Times New Roman"/>
        </w:rPr>
        <w:t>;</w:t>
      </w:r>
      <w:r w:rsidR="007C48B9" w:rsidRPr="007912FC">
        <w:rPr>
          <w:rFonts w:ascii="Times New Roman" w:hAnsi="Times New Roman" w:cs="Times New Roman"/>
        </w:rPr>
        <w:t xml:space="preserve"> </w:t>
      </w:r>
      <w:r w:rsidR="0071233A" w:rsidRPr="007912FC">
        <w:rPr>
          <w:rFonts w:ascii="Times New Roman" w:hAnsi="Times New Roman" w:cs="Times New Roman"/>
        </w:rPr>
        <w:t xml:space="preserve">and </w:t>
      </w:r>
      <w:r w:rsidR="00714D49" w:rsidRPr="007912FC">
        <w:rPr>
          <w:rFonts w:ascii="Times New Roman" w:hAnsi="Times New Roman" w:cs="Times New Roman"/>
        </w:rPr>
        <w:t xml:space="preserve">finally </w:t>
      </w:r>
      <w:r w:rsidR="00584076" w:rsidRPr="007912FC">
        <w:rPr>
          <w:rFonts w:ascii="Times New Roman" w:hAnsi="Times New Roman" w:cs="Times New Roman"/>
        </w:rPr>
        <w:t xml:space="preserve">to Erasmus Darwin’s </w:t>
      </w:r>
      <w:r w:rsidR="00F43882" w:rsidRPr="007912FC">
        <w:rPr>
          <w:rFonts w:ascii="Times New Roman" w:hAnsi="Times New Roman" w:cs="Times New Roman"/>
        </w:rPr>
        <w:t xml:space="preserve">pastoral </w:t>
      </w:r>
      <w:r w:rsidR="00584076" w:rsidRPr="007912FC">
        <w:rPr>
          <w:rFonts w:ascii="Times New Roman" w:hAnsi="Times New Roman" w:cs="Times New Roman"/>
        </w:rPr>
        <w:t>ecologies</w:t>
      </w:r>
      <w:r w:rsidR="00F43882" w:rsidRPr="007912FC">
        <w:rPr>
          <w:rFonts w:ascii="Times New Roman" w:hAnsi="Times New Roman" w:cs="Times New Roman"/>
        </w:rPr>
        <w:t>,</w:t>
      </w:r>
      <w:r w:rsidR="00584076" w:rsidRPr="007912FC">
        <w:rPr>
          <w:rFonts w:ascii="Times New Roman" w:hAnsi="Times New Roman" w:cs="Times New Roman"/>
        </w:rPr>
        <w:t xml:space="preserve"> </w:t>
      </w:r>
      <w:r w:rsidR="00F43882" w:rsidRPr="007912FC">
        <w:rPr>
          <w:rFonts w:ascii="Times New Roman" w:hAnsi="Times New Roman" w:cs="Times New Roman"/>
        </w:rPr>
        <w:t xml:space="preserve">which </w:t>
      </w:r>
      <w:r w:rsidR="00584076" w:rsidRPr="007912FC">
        <w:rPr>
          <w:rFonts w:ascii="Times New Roman" w:hAnsi="Times New Roman" w:cs="Times New Roman"/>
        </w:rPr>
        <w:t>directly challeng</w:t>
      </w:r>
      <w:r w:rsidR="00F43882" w:rsidRPr="007912FC">
        <w:rPr>
          <w:rFonts w:ascii="Times New Roman" w:hAnsi="Times New Roman" w:cs="Times New Roman"/>
        </w:rPr>
        <w:t>e</w:t>
      </w:r>
      <w:r w:rsidR="00584076" w:rsidRPr="007912FC">
        <w:rPr>
          <w:rFonts w:ascii="Times New Roman" w:hAnsi="Times New Roman" w:cs="Times New Roman"/>
        </w:rPr>
        <w:t xml:space="preserve"> </w:t>
      </w:r>
      <w:r w:rsidR="00F43882" w:rsidRPr="007912FC">
        <w:rPr>
          <w:rFonts w:ascii="Times New Roman" w:hAnsi="Times New Roman" w:cs="Times New Roman"/>
        </w:rPr>
        <w:t xml:space="preserve">traditional natural law philosophy’s elision of the </w:t>
      </w:r>
      <w:r w:rsidR="00714D49" w:rsidRPr="007912FC">
        <w:rPr>
          <w:rFonts w:ascii="Times New Roman" w:hAnsi="Times New Roman" w:cs="Times New Roman"/>
        </w:rPr>
        <w:t>“</w:t>
      </w:r>
      <w:r w:rsidR="00F43882" w:rsidRPr="007912FC">
        <w:rPr>
          <w:rFonts w:ascii="Times New Roman" w:hAnsi="Times New Roman" w:cs="Times New Roman"/>
        </w:rPr>
        <w:t>non</w:t>
      </w:r>
      <w:del w:id="76" w:author="Copyeditor" w:date="2022-08-13T16:10:00Z">
        <w:r w:rsidR="00F43882" w:rsidRPr="007912FC" w:rsidDel="00D7389A">
          <w:rPr>
            <w:rFonts w:ascii="Times New Roman" w:hAnsi="Times New Roman" w:cs="Times New Roman"/>
          </w:rPr>
          <w:delText>-</w:delText>
        </w:r>
      </w:del>
      <w:r w:rsidR="00F43882" w:rsidRPr="007912FC">
        <w:rPr>
          <w:rFonts w:ascii="Times New Roman" w:hAnsi="Times New Roman" w:cs="Times New Roman"/>
        </w:rPr>
        <w:t>human</w:t>
      </w:r>
      <w:r w:rsidR="00714D49" w:rsidRPr="007912FC">
        <w:rPr>
          <w:rFonts w:ascii="Times New Roman" w:hAnsi="Times New Roman" w:cs="Times New Roman"/>
        </w:rPr>
        <w:t>”</w:t>
      </w:r>
      <w:r w:rsidR="00F43882" w:rsidRPr="007912FC">
        <w:rPr>
          <w:rFonts w:ascii="Times New Roman" w:hAnsi="Times New Roman" w:cs="Times New Roman"/>
        </w:rPr>
        <w:t xml:space="preserve"> resources (including human slaves) upon which their concept of human freedom depended. Each essay, in its turn, draws out an underground, unorthodox Romantic political ecology. </w:t>
      </w:r>
      <w:r w:rsidR="00110041" w:rsidRPr="007912FC">
        <w:rPr>
          <w:rFonts w:ascii="Times New Roman" w:hAnsi="Times New Roman" w:cs="Times New Roman"/>
        </w:rPr>
        <w:t xml:space="preserve">As a result, </w:t>
      </w:r>
      <w:r w:rsidR="0071233A" w:rsidRPr="007912FC">
        <w:rPr>
          <w:rFonts w:ascii="Times New Roman" w:hAnsi="Times New Roman" w:cs="Times New Roman"/>
        </w:rPr>
        <w:t>our volume</w:t>
      </w:r>
      <w:r w:rsidR="00110041" w:rsidRPr="007912FC">
        <w:rPr>
          <w:rFonts w:ascii="Times New Roman" w:hAnsi="Times New Roman" w:cs="Times New Roman"/>
        </w:rPr>
        <w:t xml:space="preserve"> provide</w:t>
      </w:r>
      <w:r w:rsidR="0071233A" w:rsidRPr="007912FC">
        <w:rPr>
          <w:rFonts w:ascii="Times New Roman" w:hAnsi="Times New Roman" w:cs="Times New Roman"/>
        </w:rPr>
        <w:t xml:space="preserve">s a novel </w:t>
      </w:r>
      <w:r w:rsidR="00110041" w:rsidRPr="007912FC">
        <w:rPr>
          <w:rFonts w:ascii="Times New Roman" w:hAnsi="Times New Roman" w:cs="Times New Roman"/>
        </w:rPr>
        <w:t>genealogy for Romanticism</w:t>
      </w:r>
      <w:r w:rsidR="0071233A" w:rsidRPr="007912FC">
        <w:rPr>
          <w:rFonts w:ascii="Times New Roman" w:hAnsi="Times New Roman" w:cs="Times New Roman"/>
        </w:rPr>
        <w:t>’s pioneering role in</w:t>
      </w:r>
      <w:r w:rsidR="00110041" w:rsidRPr="007912FC">
        <w:rPr>
          <w:rFonts w:ascii="Times New Roman" w:hAnsi="Times New Roman" w:cs="Times New Roman"/>
        </w:rPr>
        <w:t xml:space="preserve"> contemporary politic</w:t>
      </w:r>
      <w:ins w:id="77" w:author="Copyeditor" w:date="2022-08-13T16:13:00Z">
        <w:r w:rsidR="00D7389A">
          <w:rPr>
            <w:rFonts w:ascii="Times New Roman" w:hAnsi="Times New Roman" w:cs="Times New Roman"/>
          </w:rPr>
          <w:t>o-</w:t>
        </w:r>
      </w:ins>
      <w:del w:id="78" w:author="Copyeditor" w:date="2022-08-13T16:13:00Z">
        <w:r w:rsidR="00110041" w:rsidRPr="007912FC" w:rsidDel="00D7389A">
          <w:rPr>
            <w:rFonts w:ascii="Times New Roman" w:hAnsi="Times New Roman" w:cs="Times New Roman"/>
          </w:rPr>
          <w:delText xml:space="preserve">al </w:delText>
        </w:r>
      </w:del>
      <w:r w:rsidR="00110041" w:rsidRPr="007912FC">
        <w:rPr>
          <w:rFonts w:ascii="Times New Roman" w:hAnsi="Times New Roman" w:cs="Times New Roman"/>
        </w:rPr>
        <w:t>ecological concerns</w:t>
      </w:r>
      <w:r w:rsidR="005E33A8" w:rsidRPr="007912FC">
        <w:rPr>
          <w:rFonts w:ascii="Times New Roman" w:hAnsi="Times New Roman" w:cs="Times New Roman"/>
        </w:rPr>
        <w:t>.</w:t>
      </w:r>
    </w:p>
    <w:p w14:paraId="29B242F9" w14:textId="7AB1022E" w:rsidR="00F77AB3" w:rsidRPr="007912FC" w:rsidRDefault="00F77AB3" w:rsidP="003D7A9F">
      <w:pPr>
        <w:spacing w:line="480" w:lineRule="auto"/>
        <w:rPr>
          <w:rFonts w:ascii="Times New Roman" w:hAnsi="Times New Roman" w:cs="Times New Roman"/>
        </w:rPr>
      </w:pPr>
      <w:r w:rsidRPr="007912FC">
        <w:rPr>
          <w:rFonts w:ascii="Times New Roman" w:hAnsi="Times New Roman" w:cs="Times New Roman"/>
        </w:rPr>
        <w:tab/>
      </w:r>
      <w:r w:rsidR="0022009C" w:rsidRPr="007912FC">
        <w:rPr>
          <w:rFonts w:ascii="Times New Roman" w:hAnsi="Times New Roman" w:cs="Times New Roman"/>
        </w:rPr>
        <w:t xml:space="preserve">The collection opens with </w:t>
      </w:r>
      <w:r w:rsidR="00CE69DD" w:rsidRPr="007912FC">
        <w:rPr>
          <w:rFonts w:ascii="Times New Roman" w:hAnsi="Times New Roman" w:cs="Times New Roman"/>
        </w:rPr>
        <w:t xml:space="preserve">Frederic </w:t>
      </w:r>
      <w:proofErr w:type="spellStart"/>
      <w:r w:rsidR="00CE69DD" w:rsidRPr="007912FC">
        <w:rPr>
          <w:rFonts w:ascii="Times New Roman" w:hAnsi="Times New Roman" w:cs="Times New Roman"/>
        </w:rPr>
        <w:t>Neyrat</w:t>
      </w:r>
      <w:r w:rsidR="0022009C" w:rsidRPr="007912FC">
        <w:rPr>
          <w:rFonts w:ascii="Times New Roman" w:hAnsi="Times New Roman" w:cs="Times New Roman"/>
        </w:rPr>
        <w:t>’s</w:t>
      </w:r>
      <w:proofErr w:type="spellEnd"/>
      <w:r w:rsidR="0022009C" w:rsidRPr="007912FC">
        <w:rPr>
          <w:rFonts w:ascii="Times New Roman" w:hAnsi="Times New Roman" w:cs="Times New Roman"/>
        </w:rPr>
        <w:t xml:space="preserve"> </w:t>
      </w:r>
      <w:r w:rsidR="007C48B9" w:rsidRPr="007912FC">
        <w:rPr>
          <w:rFonts w:ascii="Times New Roman" w:hAnsi="Times New Roman" w:cs="Times New Roman"/>
        </w:rPr>
        <w:t>“Communicating the Outside: Nature, the Outside</w:t>
      </w:r>
      <w:ins w:id="79" w:author="Copyeditor" w:date="2022-08-13T16:13:00Z">
        <w:r w:rsidR="00D7389A">
          <w:rPr>
            <w:rFonts w:ascii="Times New Roman" w:hAnsi="Times New Roman" w:cs="Times New Roman"/>
          </w:rPr>
          <w:t>,</w:t>
        </w:r>
      </w:ins>
      <w:r w:rsidR="007C48B9" w:rsidRPr="007912FC">
        <w:rPr>
          <w:rFonts w:ascii="Times New Roman" w:hAnsi="Times New Roman" w:cs="Times New Roman"/>
        </w:rPr>
        <w:t xml:space="preserve"> and Romanticism,”</w:t>
      </w:r>
      <w:r w:rsidR="00CE69DD" w:rsidRPr="007912FC">
        <w:rPr>
          <w:rFonts w:ascii="Times New Roman" w:hAnsi="Times New Roman" w:cs="Times New Roman"/>
        </w:rPr>
        <w:t xml:space="preserve"> which engages in a critique of the “second wave” of post-</w:t>
      </w:r>
      <w:r w:rsidR="00CE69DD" w:rsidRPr="007912FC">
        <w:rPr>
          <w:rFonts w:ascii="Times New Roman" w:hAnsi="Times New Roman" w:cs="Times New Roman"/>
        </w:rPr>
        <w:lastRenderedPageBreak/>
        <w:t xml:space="preserve">structuralism, </w:t>
      </w:r>
      <w:r w:rsidR="0050091A" w:rsidRPr="007912FC">
        <w:rPr>
          <w:rFonts w:ascii="Times New Roman" w:hAnsi="Times New Roman" w:cs="Times New Roman"/>
        </w:rPr>
        <w:t>focusing on</w:t>
      </w:r>
      <w:r w:rsidR="00CE69DD" w:rsidRPr="007912FC">
        <w:rPr>
          <w:rFonts w:ascii="Times New Roman" w:hAnsi="Times New Roman" w:cs="Times New Roman"/>
        </w:rPr>
        <w:t xml:space="preserve"> the way it argues for the liquidation of the concept of nature as a </w:t>
      </w:r>
      <w:r w:rsidR="0050091A" w:rsidRPr="007912FC">
        <w:rPr>
          <w:rFonts w:ascii="Times New Roman" w:hAnsi="Times New Roman" w:cs="Times New Roman"/>
        </w:rPr>
        <w:t xml:space="preserve">simple </w:t>
      </w:r>
      <w:r w:rsidR="00CE69DD" w:rsidRPr="007912FC">
        <w:rPr>
          <w:rFonts w:ascii="Times New Roman" w:hAnsi="Times New Roman" w:cs="Times New Roman"/>
        </w:rPr>
        <w:t xml:space="preserve">exteriority to the political. </w:t>
      </w:r>
      <w:r w:rsidR="00714D49" w:rsidRPr="007912FC">
        <w:rPr>
          <w:rFonts w:ascii="Times New Roman" w:hAnsi="Times New Roman" w:cs="Times New Roman"/>
        </w:rPr>
        <w:t>Analyzing</w:t>
      </w:r>
      <w:r w:rsidR="009B6480" w:rsidRPr="007912FC">
        <w:rPr>
          <w:rFonts w:ascii="Times New Roman" w:hAnsi="Times New Roman" w:cs="Times New Roman"/>
        </w:rPr>
        <w:t xml:space="preserve"> </w:t>
      </w:r>
      <w:r w:rsidR="0050091A" w:rsidRPr="007912FC">
        <w:rPr>
          <w:rFonts w:ascii="Times New Roman" w:hAnsi="Times New Roman" w:cs="Times New Roman"/>
        </w:rPr>
        <w:t>the work of</w:t>
      </w:r>
      <w:r w:rsidR="009B6480" w:rsidRPr="007912FC">
        <w:rPr>
          <w:rFonts w:ascii="Times New Roman" w:hAnsi="Times New Roman" w:cs="Times New Roman"/>
        </w:rPr>
        <w:t xml:space="preserve"> Bruno Latour and others, </w:t>
      </w:r>
      <w:proofErr w:type="spellStart"/>
      <w:r w:rsidR="009B6480" w:rsidRPr="007912FC">
        <w:rPr>
          <w:rFonts w:ascii="Times New Roman" w:hAnsi="Times New Roman" w:cs="Times New Roman"/>
        </w:rPr>
        <w:t>Neyrat</w:t>
      </w:r>
      <w:proofErr w:type="spellEnd"/>
      <w:r w:rsidR="009B6480" w:rsidRPr="007912FC">
        <w:rPr>
          <w:rFonts w:ascii="Times New Roman" w:hAnsi="Times New Roman" w:cs="Times New Roman"/>
        </w:rPr>
        <w:t xml:space="preserve"> reads the attempt to eliminate the distinction between the </w:t>
      </w:r>
      <w:r w:rsidR="009B6480" w:rsidRPr="00F4005F">
        <w:rPr>
          <w:rFonts w:ascii="Times New Roman" w:hAnsi="Times New Roman" w:cs="Times New Roman"/>
          <w:rPrChange w:id="80" w:author="Copyeditor" w:date="2022-08-13T16:17:00Z">
            <w:rPr>
              <w:rFonts w:ascii="Times New Roman" w:hAnsi="Times New Roman" w:cs="Times New Roman"/>
              <w:i/>
              <w:iCs/>
            </w:rPr>
          </w:rPrChange>
        </w:rPr>
        <w:t>polis</w:t>
      </w:r>
      <w:r w:rsidR="009B6480" w:rsidRPr="007912FC">
        <w:rPr>
          <w:rFonts w:ascii="Times New Roman" w:hAnsi="Times New Roman" w:cs="Times New Roman"/>
          <w:i/>
          <w:iCs/>
        </w:rPr>
        <w:t xml:space="preserve"> </w:t>
      </w:r>
      <w:r w:rsidR="009B6480" w:rsidRPr="007912FC">
        <w:rPr>
          <w:rFonts w:ascii="Times New Roman" w:hAnsi="Times New Roman" w:cs="Times New Roman"/>
        </w:rPr>
        <w:t xml:space="preserve">and its other—nature—as a </w:t>
      </w:r>
      <w:r w:rsidR="009B6480" w:rsidRPr="00F4005F">
        <w:rPr>
          <w:rFonts w:ascii="Times New Roman" w:hAnsi="Times New Roman" w:cs="Times New Roman"/>
          <w:rPrChange w:id="81" w:author="Copyeditor" w:date="2022-08-13T16:17:00Z">
            <w:rPr>
              <w:rFonts w:ascii="Times New Roman" w:hAnsi="Times New Roman" w:cs="Times New Roman"/>
              <w:i/>
              <w:iCs/>
            </w:rPr>
          </w:rPrChange>
        </w:rPr>
        <w:t>symptom</w:t>
      </w:r>
      <w:r w:rsidR="009B6480" w:rsidRPr="007912FC">
        <w:rPr>
          <w:rFonts w:ascii="Times New Roman" w:hAnsi="Times New Roman" w:cs="Times New Roman"/>
          <w:i/>
          <w:iCs/>
        </w:rPr>
        <w:t xml:space="preserve"> </w:t>
      </w:r>
      <w:r w:rsidR="009B6480" w:rsidRPr="007912FC">
        <w:rPr>
          <w:rFonts w:ascii="Times New Roman" w:hAnsi="Times New Roman" w:cs="Times New Roman"/>
        </w:rPr>
        <w:t xml:space="preserve">of the current environmental crisis. Rather than provide the conceptual matrix for addressing the new forms of collective action and solidarity that would be necessary to confront this crisis, </w:t>
      </w:r>
      <w:proofErr w:type="spellStart"/>
      <w:r w:rsidR="009B6480" w:rsidRPr="007912FC">
        <w:rPr>
          <w:rFonts w:ascii="Times New Roman" w:hAnsi="Times New Roman" w:cs="Times New Roman"/>
        </w:rPr>
        <w:t>Neyrat</w:t>
      </w:r>
      <w:proofErr w:type="spellEnd"/>
      <w:r w:rsidR="009B6480" w:rsidRPr="007912FC">
        <w:rPr>
          <w:rFonts w:ascii="Times New Roman" w:hAnsi="Times New Roman" w:cs="Times New Roman"/>
        </w:rPr>
        <w:t xml:space="preserve"> demonstrates </w:t>
      </w:r>
      <w:r w:rsidR="00726402" w:rsidRPr="007912FC">
        <w:rPr>
          <w:rFonts w:ascii="Times New Roman" w:hAnsi="Times New Roman" w:cs="Times New Roman"/>
        </w:rPr>
        <w:t>how</w:t>
      </w:r>
      <w:r w:rsidR="009B6480" w:rsidRPr="007912FC">
        <w:rPr>
          <w:rFonts w:ascii="Times New Roman" w:hAnsi="Times New Roman" w:cs="Times New Roman"/>
        </w:rPr>
        <w:t xml:space="preserve"> this approach ends up reasserting a form of community</w:t>
      </w:r>
      <w:r w:rsidR="004A4AFB" w:rsidRPr="007912FC">
        <w:rPr>
          <w:rFonts w:ascii="Times New Roman" w:hAnsi="Times New Roman" w:cs="Times New Roman"/>
        </w:rPr>
        <w:t xml:space="preserve"> between entities</w:t>
      </w:r>
      <w:r w:rsidR="00726402" w:rsidRPr="007912FC">
        <w:rPr>
          <w:rFonts w:ascii="Times New Roman" w:hAnsi="Times New Roman" w:cs="Times New Roman"/>
        </w:rPr>
        <w:t xml:space="preserve">—one </w:t>
      </w:r>
      <w:r w:rsidR="009B6480" w:rsidRPr="007912FC">
        <w:rPr>
          <w:rFonts w:ascii="Times New Roman" w:hAnsi="Times New Roman" w:cs="Times New Roman"/>
        </w:rPr>
        <w:t xml:space="preserve">that obliterates </w:t>
      </w:r>
      <w:r w:rsidR="004A4AFB" w:rsidRPr="007912FC">
        <w:rPr>
          <w:rFonts w:ascii="Times New Roman" w:hAnsi="Times New Roman" w:cs="Times New Roman"/>
        </w:rPr>
        <w:t xml:space="preserve">any </w:t>
      </w:r>
      <w:r w:rsidR="009B6480" w:rsidRPr="007912FC">
        <w:rPr>
          <w:rFonts w:ascii="Times New Roman" w:hAnsi="Times New Roman" w:cs="Times New Roman"/>
        </w:rPr>
        <w:t xml:space="preserve">sense of alterity </w:t>
      </w:r>
      <w:r w:rsidR="0050091A" w:rsidRPr="007912FC">
        <w:rPr>
          <w:rFonts w:ascii="Times New Roman" w:hAnsi="Times New Roman" w:cs="Times New Roman"/>
        </w:rPr>
        <w:t xml:space="preserve">that </w:t>
      </w:r>
      <w:r w:rsidR="009B6480" w:rsidRPr="007912FC">
        <w:rPr>
          <w:rFonts w:ascii="Times New Roman" w:hAnsi="Times New Roman" w:cs="Times New Roman"/>
        </w:rPr>
        <w:t xml:space="preserve">various forms of </w:t>
      </w:r>
      <w:r w:rsidR="007C48B9" w:rsidRPr="007912FC">
        <w:rPr>
          <w:rFonts w:ascii="Times New Roman" w:hAnsi="Times New Roman" w:cs="Times New Roman"/>
        </w:rPr>
        <w:t>“</w:t>
      </w:r>
      <w:r w:rsidR="009B6480" w:rsidRPr="007912FC">
        <w:rPr>
          <w:rFonts w:ascii="Times New Roman" w:hAnsi="Times New Roman" w:cs="Times New Roman"/>
        </w:rPr>
        <w:t xml:space="preserve">nature” might be said to </w:t>
      </w:r>
      <w:r w:rsidR="004A4AFB" w:rsidRPr="007912FC">
        <w:rPr>
          <w:rFonts w:ascii="Times New Roman" w:hAnsi="Times New Roman" w:cs="Times New Roman"/>
        </w:rPr>
        <w:t xml:space="preserve">possess. This </w:t>
      </w:r>
      <w:del w:id="82" w:author="Copyeditor" w:date="2022-08-13T16:24:00Z">
        <w:r w:rsidR="004A4AFB" w:rsidRPr="007912FC" w:rsidDel="008627D1">
          <w:rPr>
            <w:rFonts w:ascii="Times New Roman" w:hAnsi="Times New Roman" w:cs="Times New Roman"/>
          </w:rPr>
          <w:delText>in turn</w:delText>
        </w:r>
        <w:r w:rsidR="009B6480" w:rsidRPr="007912FC" w:rsidDel="008627D1">
          <w:rPr>
            <w:rFonts w:ascii="Times New Roman" w:hAnsi="Times New Roman" w:cs="Times New Roman"/>
          </w:rPr>
          <w:delText xml:space="preserve"> </w:delText>
        </w:r>
      </w:del>
      <w:r w:rsidR="009B6480" w:rsidRPr="007912FC">
        <w:rPr>
          <w:rFonts w:ascii="Times New Roman" w:hAnsi="Times New Roman" w:cs="Times New Roman"/>
        </w:rPr>
        <w:t>pav</w:t>
      </w:r>
      <w:r w:rsidR="004A4AFB" w:rsidRPr="007912FC">
        <w:rPr>
          <w:rFonts w:ascii="Times New Roman" w:hAnsi="Times New Roman" w:cs="Times New Roman"/>
        </w:rPr>
        <w:t>es</w:t>
      </w:r>
      <w:r w:rsidR="009B6480" w:rsidRPr="007912FC">
        <w:rPr>
          <w:rFonts w:ascii="Times New Roman" w:hAnsi="Times New Roman" w:cs="Times New Roman"/>
        </w:rPr>
        <w:t xml:space="preserve"> the way</w:t>
      </w:r>
      <w:r w:rsidR="0050091A" w:rsidRPr="007912FC">
        <w:rPr>
          <w:rFonts w:ascii="Times New Roman" w:hAnsi="Times New Roman" w:cs="Times New Roman"/>
        </w:rPr>
        <w:t xml:space="preserve">, </w:t>
      </w:r>
      <w:proofErr w:type="spellStart"/>
      <w:r w:rsidR="0050091A" w:rsidRPr="007912FC">
        <w:rPr>
          <w:rFonts w:ascii="Times New Roman" w:hAnsi="Times New Roman" w:cs="Times New Roman"/>
        </w:rPr>
        <w:t>Neyrat</w:t>
      </w:r>
      <w:proofErr w:type="spellEnd"/>
      <w:r w:rsidR="0050091A" w:rsidRPr="007912FC">
        <w:rPr>
          <w:rFonts w:ascii="Times New Roman" w:hAnsi="Times New Roman" w:cs="Times New Roman"/>
        </w:rPr>
        <w:t xml:space="preserve"> argues,</w:t>
      </w:r>
      <w:r w:rsidR="009B6480" w:rsidRPr="007912FC">
        <w:rPr>
          <w:rFonts w:ascii="Times New Roman" w:hAnsi="Times New Roman" w:cs="Times New Roman"/>
        </w:rPr>
        <w:t xml:space="preserve"> for a </w:t>
      </w:r>
      <w:r w:rsidR="004A4AFB" w:rsidRPr="007912FC">
        <w:rPr>
          <w:rFonts w:ascii="Times New Roman" w:hAnsi="Times New Roman" w:cs="Times New Roman"/>
        </w:rPr>
        <w:t xml:space="preserve">neo-holism where all entities are reduced to a single shared plane of immanence, </w:t>
      </w:r>
      <w:r w:rsidR="007C48B9" w:rsidRPr="007912FC">
        <w:rPr>
          <w:rFonts w:ascii="Times New Roman" w:hAnsi="Times New Roman" w:cs="Times New Roman"/>
        </w:rPr>
        <w:t>leading</w:t>
      </w:r>
      <w:r w:rsidR="004A4AFB" w:rsidRPr="007912FC">
        <w:rPr>
          <w:rFonts w:ascii="Times New Roman" w:hAnsi="Times New Roman" w:cs="Times New Roman"/>
        </w:rPr>
        <w:t xml:space="preserve"> to a </w:t>
      </w:r>
      <w:r w:rsidR="009B6480" w:rsidRPr="007912FC">
        <w:rPr>
          <w:rFonts w:ascii="Times New Roman" w:hAnsi="Times New Roman" w:cs="Times New Roman"/>
        </w:rPr>
        <w:t>series of fantasies</w:t>
      </w:r>
      <w:r w:rsidR="004A4AFB" w:rsidRPr="007912FC">
        <w:rPr>
          <w:rFonts w:ascii="Times New Roman" w:hAnsi="Times New Roman" w:cs="Times New Roman"/>
        </w:rPr>
        <w:t xml:space="preserve">, including </w:t>
      </w:r>
      <w:del w:id="83" w:author="Copyeditor" w:date="2022-08-13T16:24:00Z">
        <w:r w:rsidR="004A4AFB" w:rsidRPr="007912FC" w:rsidDel="008627D1">
          <w:rPr>
            <w:rFonts w:ascii="Times New Roman" w:hAnsi="Times New Roman" w:cs="Times New Roman"/>
          </w:rPr>
          <w:delText>the fa</w:delText>
        </w:r>
        <w:r w:rsidR="000A0E82" w:rsidRPr="007912FC" w:rsidDel="008627D1">
          <w:rPr>
            <w:rFonts w:ascii="Times New Roman" w:hAnsi="Times New Roman" w:cs="Times New Roman"/>
          </w:rPr>
          <w:delText>n</w:delText>
        </w:r>
        <w:r w:rsidR="004A4AFB" w:rsidRPr="007912FC" w:rsidDel="008627D1">
          <w:rPr>
            <w:rFonts w:ascii="Times New Roman" w:hAnsi="Times New Roman" w:cs="Times New Roman"/>
          </w:rPr>
          <w:delText xml:space="preserve">tasy of </w:delText>
        </w:r>
      </w:del>
      <w:r w:rsidR="004A4AFB" w:rsidRPr="007912FC">
        <w:rPr>
          <w:rFonts w:ascii="Times New Roman" w:hAnsi="Times New Roman" w:cs="Times New Roman"/>
        </w:rPr>
        <w:t>geo-engineering</w:t>
      </w:r>
      <w:r w:rsidR="00726402" w:rsidRPr="007912FC">
        <w:rPr>
          <w:rFonts w:ascii="Times New Roman" w:hAnsi="Times New Roman" w:cs="Times New Roman"/>
        </w:rPr>
        <w:t>, which finally</w:t>
      </w:r>
      <w:r w:rsidR="000A0E82" w:rsidRPr="007912FC">
        <w:rPr>
          <w:rFonts w:ascii="Times New Roman" w:hAnsi="Times New Roman" w:cs="Times New Roman"/>
        </w:rPr>
        <w:t xml:space="preserve"> only exacerbates the crisis</w:t>
      </w:r>
      <w:r w:rsidR="00726402" w:rsidRPr="007912FC">
        <w:rPr>
          <w:rFonts w:ascii="Times New Roman" w:hAnsi="Times New Roman" w:cs="Times New Roman"/>
        </w:rPr>
        <w:t>.</w:t>
      </w:r>
      <w:r w:rsidR="009B6480" w:rsidRPr="007912FC">
        <w:rPr>
          <w:rFonts w:ascii="Times New Roman" w:hAnsi="Times New Roman" w:cs="Times New Roman"/>
        </w:rPr>
        <w:t xml:space="preserve"> </w:t>
      </w:r>
      <w:r w:rsidR="00726402" w:rsidRPr="007912FC">
        <w:rPr>
          <w:rFonts w:ascii="Times New Roman" w:hAnsi="Times New Roman" w:cs="Times New Roman"/>
        </w:rPr>
        <w:t>I</w:t>
      </w:r>
      <w:r w:rsidR="009B6480" w:rsidRPr="007912FC">
        <w:rPr>
          <w:rFonts w:ascii="Times New Roman" w:hAnsi="Times New Roman" w:cs="Times New Roman"/>
        </w:rPr>
        <w:t xml:space="preserve">n lieu of this approach, </w:t>
      </w:r>
      <w:proofErr w:type="spellStart"/>
      <w:r w:rsidR="009B6480" w:rsidRPr="007912FC">
        <w:rPr>
          <w:rFonts w:ascii="Times New Roman" w:hAnsi="Times New Roman" w:cs="Times New Roman"/>
        </w:rPr>
        <w:t>Neyrat</w:t>
      </w:r>
      <w:proofErr w:type="spellEnd"/>
      <w:r w:rsidR="009B6480" w:rsidRPr="007912FC">
        <w:rPr>
          <w:rFonts w:ascii="Times New Roman" w:hAnsi="Times New Roman" w:cs="Times New Roman"/>
        </w:rPr>
        <w:t xml:space="preserve"> </w:t>
      </w:r>
      <w:r w:rsidR="000A0E82" w:rsidRPr="007912FC">
        <w:rPr>
          <w:rFonts w:ascii="Times New Roman" w:hAnsi="Times New Roman" w:cs="Times New Roman"/>
        </w:rPr>
        <w:t xml:space="preserve">argues for a “radical existentialism” that privileges a field of differences that cannot be reduced to </w:t>
      </w:r>
      <w:r w:rsidR="00552D8B" w:rsidRPr="007912FC">
        <w:rPr>
          <w:rFonts w:ascii="Times New Roman" w:hAnsi="Times New Roman" w:cs="Times New Roman"/>
        </w:rPr>
        <w:t>one</w:t>
      </w:r>
      <w:r w:rsidR="000A0E82" w:rsidRPr="007912FC">
        <w:rPr>
          <w:rFonts w:ascii="Times New Roman" w:hAnsi="Times New Roman" w:cs="Times New Roman"/>
        </w:rPr>
        <w:t xml:space="preserve"> </w:t>
      </w:r>
      <w:r w:rsidR="00552D8B" w:rsidRPr="007912FC">
        <w:rPr>
          <w:rFonts w:ascii="Times New Roman" w:hAnsi="Times New Roman" w:cs="Times New Roman"/>
        </w:rPr>
        <w:t>an</w:t>
      </w:r>
      <w:r w:rsidR="000A0E82" w:rsidRPr="007912FC">
        <w:rPr>
          <w:rFonts w:ascii="Times New Roman" w:hAnsi="Times New Roman" w:cs="Times New Roman"/>
        </w:rPr>
        <w:t xml:space="preserve">other. </w:t>
      </w:r>
      <w:r w:rsidR="00552D8B" w:rsidRPr="007912FC">
        <w:rPr>
          <w:rFonts w:ascii="Times New Roman" w:hAnsi="Times New Roman" w:cs="Times New Roman"/>
        </w:rPr>
        <w:t>It is on this score that the Romanticism</w:t>
      </w:r>
      <w:r w:rsidR="00726402" w:rsidRPr="007912FC">
        <w:rPr>
          <w:rFonts w:ascii="Times New Roman" w:hAnsi="Times New Roman" w:cs="Times New Roman"/>
        </w:rPr>
        <w:t>s</w:t>
      </w:r>
      <w:r w:rsidR="00552D8B" w:rsidRPr="007912FC">
        <w:rPr>
          <w:rFonts w:ascii="Times New Roman" w:hAnsi="Times New Roman" w:cs="Times New Roman"/>
        </w:rPr>
        <w:t xml:space="preserve"> of Victor Hugo and Jean-Jacques Rousseau </w:t>
      </w:r>
      <w:del w:id="84" w:author="Copyeditor" w:date="2022-08-13T16:30:00Z">
        <w:r w:rsidR="00552D8B" w:rsidRPr="007912FC" w:rsidDel="002B49A5">
          <w:rPr>
            <w:rFonts w:ascii="Times New Roman" w:hAnsi="Times New Roman" w:cs="Times New Roman"/>
          </w:rPr>
          <w:delText>becomes</w:delText>
        </w:r>
      </w:del>
      <w:ins w:id="85" w:author="Copyeditor" w:date="2022-08-13T16:30:00Z">
        <w:r w:rsidR="002B49A5">
          <w:rPr>
            <w:rFonts w:ascii="Times New Roman" w:hAnsi="Times New Roman" w:cs="Times New Roman"/>
          </w:rPr>
          <w:t>become</w:t>
        </w:r>
      </w:ins>
      <w:r w:rsidR="00552D8B" w:rsidRPr="007912FC">
        <w:rPr>
          <w:rFonts w:ascii="Times New Roman" w:hAnsi="Times New Roman" w:cs="Times New Roman"/>
        </w:rPr>
        <w:t xml:space="preserve"> an important touchstone. Rather than understanding the Romantic period as reducing nature to a transcendent exteriority or </w:t>
      </w:r>
      <w:r w:rsidR="007C48B9" w:rsidRPr="007912FC">
        <w:rPr>
          <w:rFonts w:ascii="Times New Roman" w:hAnsi="Times New Roman" w:cs="Times New Roman"/>
        </w:rPr>
        <w:t xml:space="preserve">to </w:t>
      </w:r>
      <w:r w:rsidR="00552D8B" w:rsidRPr="007912FC">
        <w:rPr>
          <w:rFonts w:ascii="Times New Roman" w:hAnsi="Times New Roman" w:cs="Times New Roman"/>
        </w:rPr>
        <w:t xml:space="preserve">its immediate phenomenal characteristics, </w:t>
      </w:r>
      <w:proofErr w:type="spellStart"/>
      <w:r w:rsidR="00552D8B" w:rsidRPr="007912FC">
        <w:rPr>
          <w:rFonts w:ascii="Times New Roman" w:hAnsi="Times New Roman" w:cs="Times New Roman"/>
        </w:rPr>
        <w:t>Neyrat</w:t>
      </w:r>
      <w:proofErr w:type="spellEnd"/>
      <w:r w:rsidR="00552D8B" w:rsidRPr="007912FC">
        <w:rPr>
          <w:rFonts w:ascii="Times New Roman" w:hAnsi="Times New Roman" w:cs="Times New Roman"/>
        </w:rPr>
        <w:t xml:space="preserve"> understands Romanticism as a “producer of outsides.” “Nature” is not a single transcendent field</w:t>
      </w:r>
      <w:del w:id="86" w:author="Copyeditor" w:date="2022-08-13T16:31:00Z">
        <w:r w:rsidR="00552D8B" w:rsidRPr="007912FC" w:rsidDel="002B49A5">
          <w:rPr>
            <w:rFonts w:ascii="Times New Roman" w:hAnsi="Times New Roman" w:cs="Times New Roman"/>
          </w:rPr>
          <w:delText>,</w:delText>
        </w:r>
      </w:del>
      <w:r w:rsidR="00552D8B" w:rsidRPr="007912FC">
        <w:rPr>
          <w:rFonts w:ascii="Times New Roman" w:hAnsi="Times New Roman" w:cs="Times New Roman"/>
        </w:rPr>
        <w:t xml:space="preserve"> but something more akin to what</w:t>
      </w:r>
      <w:ins w:id="87" w:author="Copyeditor" w:date="2022-08-13T16:35:00Z">
        <w:r w:rsidR="002B49A5">
          <w:rPr>
            <w:rFonts w:ascii="Times New Roman" w:hAnsi="Times New Roman" w:cs="Times New Roman"/>
          </w:rPr>
          <w:t xml:space="preserve"> Eduardo</w:t>
        </w:r>
      </w:ins>
      <w:r w:rsidR="00552D8B" w:rsidRPr="007912FC">
        <w:rPr>
          <w:rFonts w:ascii="Times New Roman" w:hAnsi="Times New Roman" w:cs="Times New Roman"/>
        </w:rPr>
        <w:t xml:space="preserve"> </w:t>
      </w:r>
      <w:commentRangeStart w:id="88"/>
      <w:proofErr w:type="spellStart"/>
      <w:r w:rsidR="00552D8B" w:rsidRPr="007912FC">
        <w:rPr>
          <w:rFonts w:ascii="Times New Roman" w:hAnsi="Times New Roman" w:cs="Times New Roman"/>
        </w:rPr>
        <w:t>Viveiros</w:t>
      </w:r>
      <w:proofErr w:type="spellEnd"/>
      <w:r w:rsidR="00552D8B" w:rsidRPr="007912FC">
        <w:rPr>
          <w:rFonts w:ascii="Times New Roman" w:hAnsi="Times New Roman" w:cs="Times New Roman"/>
        </w:rPr>
        <w:t xml:space="preserve"> de Castro</w:t>
      </w:r>
      <w:commentRangeEnd w:id="88"/>
      <w:r w:rsidR="002B49A5">
        <w:rPr>
          <w:rStyle w:val="CommentReference"/>
        </w:rPr>
        <w:commentReference w:id="88"/>
      </w:r>
      <w:r w:rsidR="00552D8B" w:rsidRPr="007912FC">
        <w:rPr>
          <w:rFonts w:ascii="Times New Roman" w:hAnsi="Times New Roman" w:cs="Times New Roman"/>
        </w:rPr>
        <w:t xml:space="preserve"> calls a “multi-naturalism”</w:t>
      </w:r>
      <w:r w:rsidR="00726402" w:rsidRPr="007912FC">
        <w:rPr>
          <w:rFonts w:ascii="Times New Roman" w:hAnsi="Times New Roman" w:cs="Times New Roman"/>
        </w:rPr>
        <w:t>—</w:t>
      </w:r>
      <w:r w:rsidR="00552D8B" w:rsidRPr="007912FC">
        <w:rPr>
          <w:rFonts w:ascii="Times New Roman" w:hAnsi="Times New Roman" w:cs="Times New Roman"/>
        </w:rPr>
        <w:t>the idea that there is not one nature in the singular</w:t>
      </w:r>
      <w:del w:id="89" w:author="Copyeditor" w:date="2022-08-13T16:35:00Z">
        <w:r w:rsidR="00552D8B" w:rsidRPr="007912FC" w:rsidDel="001E2C50">
          <w:rPr>
            <w:rFonts w:ascii="Times New Roman" w:hAnsi="Times New Roman" w:cs="Times New Roman"/>
          </w:rPr>
          <w:delText>,</w:delText>
        </w:r>
      </w:del>
      <w:r w:rsidR="00552D8B" w:rsidRPr="007912FC">
        <w:rPr>
          <w:rFonts w:ascii="Times New Roman" w:hAnsi="Times New Roman" w:cs="Times New Roman"/>
        </w:rPr>
        <w:t xml:space="preserve"> but a multiplicity of “natures” that include</w:t>
      </w:r>
      <w:r w:rsidR="0050091A" w:rsidRPr="007912FC">
        <w:rPr>
          <w:rFonts w:ascii="Times New Roman" w:hAnsi="Times New Roman" w:cs="Times New Roman"/>
        </w:rPr>
        <w:t>s</w:t>
      </w:r>
      <w:r w:rsidR="00552D8B" w:rsidRPr="007912FC">
        <w:rPr>
          <w:rFonts w:ascii="Times New Roman" w:hAnsi="Times New Roman" w:cs="Times New Roman"/>
        </w:rPr>
        <w:t xml:space="preserve"> </w:t>
      </w:r>
      <w:r w:rsidR="00B83118" w:rsidRPr="007912FC">
        <w:rPr>
          <w:rFonts w:ascii="Times New Roman" w:hAnsi="Times New Roman" w:cs="Times New Roman"/>
        </w:rPr>
        <w:t xml:space="preserve">among </w:t>
      </w:r>
      <w:r w:rsidR="00726402" w:rsidRPr="007912FC">
        <w:rPr>
          <w:rFonts w:ascii="Times New Roman" w:hAnsi="Times New Roman" w:cs="Times New Roman"/>
        </w:rPr>
        <w:t>their</w:t>
      </w:r>
      <w:r w:rsidR="00B83118" w:rsidRPr="007912FC">
        <w:rPr>
          <w:rFonts w:ascii="Times New Roman" w:hAnsi="Times New Roman" w:cs="Times New Roman"/>
        </w:rPr>
        <w:t xml:space="preserve"> various iterations </w:t>
      </w:r>
      <w:r w:rsidR="00552D8B" w:rsidRPr="007912FC">
        <w:rPr>
          <w:rFonts w:ascii="Times New Roman" w:hAnsi="Times New Roman" w:cs="Times New Roman"/>
        </w:rPr>
        <w:t xml:space="preserve">a notion of something </w:t>
      </w:r>
      <w:r w:rsidR="00B83118" w:rsidRPr="007912FC">
        <w:rPr>
          <w:rFonts w:ascii="Times New Roman" w:hAnsi="Times New Roman" w:cs="Times New Roman"/>
        </w:rPr>
        <w:t>fundamentally untouched by humans (e.g.</w:t>
      </w:r>
      <w:ins w:id="90" w:author="Copyeditor" w:date="2022-08-13T16:35:00Z">
        <w:r w:rsidR="001E2C50">
          <w:rPr>
            <w:rFonts w:ascii="Times New Roman" w:hAnsi="Times New Roman" w:cs="Times New Roman"/>
          </w:rPr>
          <w:t>,</w:t>
        </w:r>
      </w:ins>
      <w:r w:rsidR="00B83118" w:rsidRPr="007912FC">
        <w:rPr>
          <w:rFonts w:ascii="Times New Roman" w:hAnsi="Times New Roman" w:cs="Times New Roman"/>
        </w:rPr>
        <w:t xml:space="preserve"> the Earth’s burning core). This </w:t>
      </w:r>
      <w:r w:rsidR="00714D49" w:rsidRPr="007912FC">
        <w:rPr>
          <w:rFonts w:ascii="Times New Roman" w:hAnsi="Times New Roman" w:cs="Times New Roman"/>
        </w:rPr>
        <w:t>diversely</w:t>
      </w:r>
      <w:r w:rsidR="00B83118" w:rsidRPr="007912FC">
        <w:rPr>
          <w:rFonts w:ascii="Times New Roman" w:hAnsi="Times New Roman" w:cs="Times New Roman"/>
        </w:rPr>
        <w:t xml:space="preserve"> exterior “elsewhere” that constitutes </w:t>
      </w:r>
      <w:r w:rsidR="007C48B9" w:rsidRPr="007912FC">
        <w:rPr>
          <w:rFonts w:ascii="Times New Roman" w:hAnsi="Times New Roman" w:cs="Times New Roman"/>
        </w:rPr>
        <w:t xml:space="preserve">Romantic </w:t>
      </w:r>
      <w:r w:rsidR="00B83118" w:rsidRPr="007912FC">
        <w:rPr>
          <w:rFonts w:ascii="Times New Roman" w:hAnsi="Times New Roman" w:cs="Times New Roman"/>
        </w:rPr>
        <w:t xml:space="preserve">“nature,” according to </w:t>
      </w:r>
      <w:proofErr w:type="spellStart"/>
      <w:r w:rsidR="00B83118" w:rsidRPr="007912FC">
        <w:rPr>
          <w:rFonts w:ascii="Times New Roman" w:hAnsi="Times New Roman" w:cs="Times New Roman"/>
        </w:rPr>
        <w:t>Neyrat</w:t>
      </w:r>
      <w:proofErr w:type="spellEnd"/>
      <w:r w:rsidR="00B83118" w:rsidRPr="007912FC">
        <w:rPr>
          <w:rFonts w:ascii="Times New Roman" w:hAnsi="Times New Roman" w:cs="Times New Roman"/>
        </w:rPr>
        <w:t xml:space="preserve">, opens up a separation, a spacing, rather than an absolute divide. It thereby produces a </w:t>
      </w:r>
      <w:r w:rsidR="00B83118" w:rsidRPr="001E2C50">
        <w:rPr>
          <w:rFonts w:ascii="Times New Roman" w:hAnsi="Times New Roman" w:cs="Times New Roman"/>
          <w:rPrChange w:id="91" w:author="Copyeditor" w:date="2022-08-13T16:37:00Z">
            <w:rPr>
              <w:rFonts w:ascii="Times New Roman" w:hAnsi="Times New Roman" w:cs="Times New Roman"/>
              <w:i/>
              <w:iCs/>
            </w:rPr>
          </w:rPrChange>
        </w:rPr>
        <w:t>relation</w:t>
      </w:r>
      <w:r w:rsidR="00B83118" w:rsidRPr="007912FC">
        <w:rPr>
          <w:rFonts w:ascii="Times New Roman" w:hAnsi="Times New Roman" w:cs="Times New Roman"/>
          <w:i/>
          <w:iCs/>
        </w:rPr>
        <w:t xml:space="preserve"> </w:t>
      </w:r>
      <w:r w:rsidR="00B83118" w:rsidRPr="007912FC">
        <w:rPr>
          <w:rFonts w:ascii="Times New Roman" w:hAnsi="Times New Roman" w:cs="Times New Roman"/>
        </w:rPr>
        <w:t xml:space="preserve">between singularities, without abolishing their differences, </w:t>
      </w:r>
      <w:r w:rsidR="00726402" w:rsidRPr="007912FC">
        <w:rPr>
          <w:rFonts w:ascii="Times New Roman" w:hAnsi="Times New Roman" w:cs="Times New Roman"/>
        </w:rPr>
        <w:t xml:space="preserve">and introduces </w:t>
      </w:r>
      <w:r w:rsidR="00B83118" w:rsidRPr="007912FC">
        <w:rPr>
          <w:rFonts w:ascii="Times New Roman" w:hAnsi="Times New Roman" w:cs="Times New Roman"/>
        </w:rPr>
        <w:t>a form of community that leaves the alterity of incompossible worlds intact.</w:t>
      </w:r>
    </w:p>
    <w:p w14:paraId="7959096D" w14:textId="4F7CDCE9" w:rsidR="00B83118" w:rsidRPr="007912FC" w:rsidRDefault="00B83118" w:rsidP="003D7A9F">
      <w:pPr>
        <w:spacing w:line="480" w:lineRule="auto"/>
        <w:rPr>
          <w:rFonts w:ascii="Times New Roman" w:hAnsi="Times New Roman" w:cs="Times New Roman"/>
        </w:rPr>
      </w:pPr>
      <w:r w:rsidRPr="007912FC">
        <w:rPr>
          <w:rFonts w:ascii="Times New Roman" w:hAnsi="Times New Roman" w:cs="Times New Roman"/>
        </w:rPr>
        <w:lastRenderedPageBreak/>
        <w:tab/>
      </w:r>
      <w:r w:rsidR="00C505A1" w:rsidRPr="007912FC">
        <w:rPr>
          <w:rFonts w:ascii="Times New Roman" w:hAnsi="Times New Roman" w:cs="Times New Roman"/>
        </w:rPr>
        <w:t xml:space="preserve">Anna Ezekiel’s essay </w:t>
      </w:r>
      <w:r w:rsidR="007C48B9" w:rsidRPr="007912FC">
        <w:rPr>
          <w:rFonts w:ascii="Times New Roman" w:hAnsi="Times New Roman" w:cs="Times New Roman"/>
        </w:rPr>
        <w:t>“Earth, Spirit, Humanity: Community and the Nonhuman in Karoline von Günderrode’s ‘Idea of the Earth’”</w:t>
      </w:r>
      <w:r w:rsidR="00C505A1" w:rsidRPr="007912FC">
        <w:rPr>
          <w:rFonts w:ascii="Times New Roman" w:hAnsi="Times New Roman" w:cs="Times New Roman"/>
        </w:rPr>
        <w:t xml:space="preserve"> examines author and poet Karoline von G</w:t>
      </w:r>
      <w:r w:rsidR="007C48B9" w:rsidRPr="007912FC">
        <w:rPr>
          <w:rFonts w:ascii="Times New Roman" w:hAnsi="Times New Roman" w:cs="Times New Roman"/>
        </w:rPr>
        <w:t>ü</w:t>
      </w:r>
      <w:r w:rsidR="00C505A1" w:rsidRPr="007912FC">
        <w:rPr>
          <w:rFonts w:ascii="Times New Roman" w:hAnsi="Times New Roman" w:cs="Times New Roman"/>
        </w:rPr>
        <w:t xml:space="preserve">nderrode’s prose writings as a response to </w:t>
      </w:r>
      <w:del w:id="92" w:author="Copyeditor" w:date="2022-08-13T16:45:00Z">
        <w:r w:rsidR="00C505A1" w:rsidRPr="007912FC" w:rsidDel="00B657C6">
          <w:rPr>
            <w:rFonts w:ascii="Times New Roman" w:hAnsi="Times New Roman" w:cs="Times New Roman"/>
          </w:rPr>
          <w:delText xml:space="preserve">contemporary </w:delText>
        </w:r>
      </w:del>
      <w:ins w:id="93" w:author="Copyeditor" w:date="2022-08-13T16:45:00Z">
        <w:r w:rsidR="00B657C6">
          <w:rPr>
            <w:rFonts w:ascii="Times New Roman" w:hAnsi="Times New Roman" w:cs="Times New Roman"/>
          </w:rPr>
          <w:t>eighteenth- and nineteenth-century</w:t>
        </w:r>
        <w:r w:rsidR="00B657C6" w:rsidRPr="007912FC">
          <w:rPr>
            <w:rFonts w:ascii="Times New Roman" w:hAnsi="Times New Roman" w:cs="Times New Roman"/>
          </w:rPr>
          <w:t xml:space="preserve"> </w:t>
        </w:r>
      </w:ins>
      <w:proofErr w:type="spellStart"/>
      <w:r w:rsidR="00C505A1" w:rsidRPr="007912FC">
        <w:rPr>
          <w:rFonts w:ascii="Times New Roman" w:hAnsi="Times New Roman" w:cs="Times New Roman"/>
          <w:i/>
          <w:iCs/>
        </w:rPr>
        <w:t>Naturphilosophie</w:t>
      </w:r>
      <w:proofErr w:type="spellEnd"/>
      <w:r w:rsidR="00C505A1" w:rsidRPr="007912FC">
        <w:rPr>
          <w:rFonts w:ascii="Times New Roman" w:hAnsi="Times New Roman" w:cs="Times New Roman"/>
        </w:rPr>
        <w:t xml:space="preserve">, particularly </w:t>
      </w:r>
      <w:r w:rsidR="00D128B1" w:rsidRPr="007912FC">
        <w:rPr>
          <w:rFonts w:ascii="Times New Roman" w:hAnsi="Times New Roman" w:cs="Times New Roman"/>
        </w:rPr>
        <w:t>the version put forth by her</w:t>
      </w:r>
      <w:r w:rsidR="00C505A1" w:rsidRPr="007912FC">
        <w:rPr>
          <w:rFonts w:ascii="Times New Roman" w:hAnsi="Times New Roman" w:cs="Times New Roman"/>
        </w:rPr>
        <w:t xml:space="preserve"> contemporar</w:t>
      </w:r>
      <w:r w:rsidR="0013709F" w:rsidRPr="007912FC">
        <w:rPr>
          <w:rFonts w:ascii="Times New Roman" w:hAnsi="Times New Roman" w:cs="Times New Roman"/>
        </w:rPr>
        <w:t>y</w:t>
      </w:r>
      <w:r w:rsidR="00C505A1" w:rsidRPr="007912FC">
        <w:rPr>
          <w:rFonts w:ascii="Times New Roman" w:hAnsi="Times New Roman" w:cs="Times New Roman"/>
        </w:rPr>
        <w:t>, Friedrich Schelling. A neglected figure of German Romanticism whose work has only recently been translated into English (by Ezekiel herself),</w:t>
      </w:r>
      <w:r w:rsidR="0013709F" w:rsidRPr="007912FC">
        <w:rPr>
          <w:rStyle w:val="EndnoteReference"/>
          <w:rFonts w:ascii="Times New Roman" w:hAnsi="Times New Roman" w:cs="Times New Roman"/>
        </w:rPr>
        <w:endnoteReference w:id="3"/>
      </w:r>
      <w:r w:rsidR="00721A31" w:rsidRPr="007912FC">
        <w:rPr>
          <w:rFonts w:ascii="Times New Roman" w:hAnsi="Times New Roman" w:cs="Times New Roman"/>
        </w:rPr>
        <w:t xml:space="preserve"> </w:t>
      </w:r>
      <w:r w:rsidR="00D128B1" w:rsidRPr="007912FC">
        <w:rPr>
          <w:rFonts w:ascii="Times New Roman" w:hAnsi="Times New Roman" w:cs="Times New Roman"/>
        </w:rPr>
        <w:t xml:space="preserve">Günderrode is primarily known as a poet. </w:t>
      </w:r>
      <w:r w:rsidR="00721A31" w:rsidRPr="007912FC">
        <w:rPr>
          <w:rFonts w:ascii="Times New Roman" w:hAnsi="Times New Roman" w:cs="Times New Roman"/>
        </w:rPr>
        <w:t xml:space="preserve">Ezekiel </w:t>
      </w:r>
      <w:r w:rsidR="00D128B1" w:rsidRPr="007912FC">
        <w:rPr>
          <w:rFonts w:ascii="Times New Roman" w:hAnsi="Times New Roman" w:cs="Times New Roman"/>
        </w:rPr>
        <w:t>takes up her</w:t>
      </w:r>
      <w:r w:rsidR="00C505A1" w:rsidRPr="007912FC">
        <w:rPr>
          <w:rFonts w:ascii="Times New Roman" w:hAnsi="Times New Roman" w:cs="Times New Roman"/>
        </w:rPr>
        <w:t xml:space="preserve"> brief text </w:t>
      </w:r>
      <w:r w:rsidR="00C505A1" w:rsidRPr="007912FC">
        <w:rPr>
          <w:rFonts w:ascii="Times New Roman" w:hAnsi="Times New Roman" w:cs="Times New Roman"/>
          <w:i/>
          <w:iCs/>
        </w:rPr>
        <w:t>The Idea of the Earth</w:t>
      </w:r>
      <w:del w:id="96" w:author="Copyeditor" w:date="2022-08-13T16:50:00Z">
        <w:r w:rsidR="00721A31" w:rsidRPr="007912FC" w:rsidDel="00B657C6">
          <w:rPr>
            <w:rFonts w:ascii="Times New Roman" w:hAnsi="Times New Roman" w:cs="Times New Roman"/>
          </w:rPr>
          <w:delText>,</w:delText>
        </w:r>
      </w:del>
      <w:r w:rsidR="00721A31" w:rsidRPr="007912FC">
        <w:rPr>
          <w:rFonts w:ascii="Times New Roman" w:hAnsi="Times New Roman" w:cs="Times New Roman"/>
        </w:rPr>
        <w:t xml:space="preserve"> </w:t>
      </w:r>
      <w:r w:rsidR="00D128B1" w:rsidRPr="007912FC">
        <w:rPr>
          <w:rFonts w:ascii="Times New Roman" w:hAnsi="Times New Roman" w:cs="Times New Roman"/>
        </w:rPr>
        <w:t xml:space="preserve">and reads it in conjunction with her other writings, examining how Günderrode’s </w:t>
      </w:r>
      <w:r w:rsidR="00C505A1" w:rsidRPr="007912FC">
        <w:rPr>
          <w:rFonts w:ascii="Times New Roman" w:hAnsi="Times New Roman" w:cs="Times New Roman"/>
        </w:rPr>
        <w:t>re</w:t>
      </w:r>
      <w:del w:id="97" w:author="Copyeditor" w:date="2022-08-13T16:51:00Z">
        <w:r w:rsidR="00C505A1" w:rsidRPr="007912FC" w:rsidDel="00024866">
          <w:rPr>
            <w:rFonts w:ascii="Times New Roman" w:hAnsi="Times New Roman" w:cs="Times New Roman"/>
          </w:rPr>
          <w:delText>-</w:delText>
        </w:r>
      </w:del>
      <w:r w:rsidR="00C505A1" w:rsidRPr="007912FC">
        <w:rPr>
          <w:rFonts w:ascii="Times New Roman" w:hAnsi="Times New Roman" w:cs="Times New Roman"/>
        </w:rPr>
        <w:t xml:space="preserve">writing of </w:t>
      </w:r>
      <w:r w:rsidR="00721A31" w:rsidRPr="007912FC">
        <w:rPr>
          <w:rFonts w:ascii="Times New Roman" w:hAnsi="Times New Roman" w:cs="Times New Roman"/>
        </w:rPr>
        <w:t xml:space="preserve">idealist </w:t>
      </w:r>
      <w:proofErr w:type="spellStart"/>
      <w:r w:rsidR="00C505A1" w:rsidRPr="007912FC">
        <w:rPr>
          <w:rFonts w:ascii="Times New Roman" w:hAnsi="Times New Roman" w:cs="Times New Roman"/>
          <w:i/>
          <w:iCs/>
        </w:rPr>
        <w:t>Naturphilosophie</w:t>
      </w:r>
      <w:proofErr w:type="spellEnd"/>
      <w:r w:rsidR="00C505A1" w:rsidRPr="007912FC">
        <w:rPr>
          <w:rFonts w:ascii="Times New Roman" w:hAnsi="Times New Roman" w:cs="Times New Roman"/>
        </w:rPr>
        <w:t xml:space="preserve"> </w:t>
      </w:r>
      <w:ins w:id="98" w:author="Copyeditor" w:date="2022-08-13T16:56:00Z">
        <w:r w:rsidR="00B5246E">
          <w:rPr>
            <w:rFonts w:ascii="Times New Roman" w:hAnsi="Times New Roman" w:cs="Times New Roman"/>
          </w:rPr>
          <w:t xml:space="preserve">notions </w:t>
        </w:r>
      </w:ins>
      <w:r w:rsidR="00D128B1" w:rsidRPr="007912FC">
        <w:rPr>
          <w:rFonts w:ascii="Times New Roman" w:hAnsi="Times New Roman" w:cs="Times New Roman"/>
        </w:rPr>
        <w:t xml:space="preserve">works </w:t>
      </w:r>
      <w:r w:rsidR="00C505A1" w:rsidRPr="007912FC">
        <w:rPr>
          <w:rFonts w:ascii="Times New Roman" w:hAnsi="Times New Roman" w:cs="Times New Roman"/>
        </w:rPr>
        <w:t>along different lines</w:t>
      </w:r>
      <w:del w:id="99" w:author="Copyeditor" w:date="2022-08-13T16:57:00Z">
        <w:r w:rsidR="00C505A1" w:rsidRPr="007912FC" w:rsidDel="00B5246E">
          <w:rPr>
            <w:rFonts w:ascii="Times New Roman" w:hAnsi="Times New Roman" w:cs="Times New Roman"/>
          </w:rPr>
          <w:delText>,</w:delText>
        </w:r>
      </w:del>
      <w:r w:rsidR="00C505A1" w:rsidRPr="007912FC">
        <w:rPr>
          <w:rFonts w:ascii="Times New Roman" w:hAnsi="Times New Roman" w:cs="Times New Roman"/>
        </w:rPr>
        <w:t xml:space="preserve"> and with surprising results. Focusing on the concept of the Earth as </w:t>
      </w:r>
      <w:r w:rsidR="00895FF9" w:rsidRPr="007912FC">
        <w:rPr>
          <w:rFonts w:ascii="Times New Roman" w:hAnsi="Times New Roman" w:cs="Times New Roman"/>
        </w:rPr>
        <w:t xml:space="preserve">that which </w:t>
      </w:r>
      <w:r w:rsidR="00AF0ED4" w:rsidRPr="007912FC">
        <w:rPr>
          <w:rFonts w:ascii="Times New Roman" w:hAnsi="Times New Roman" w:cs="Times New Roman"/>
        </w:rPr>
        <w:t xml:space="preserve">both </w:t>
      </w:r>
      <w:r w:rsidR="00197DF0" w:rsidRPr="007912FC">
        <w:rPr>
          <w:rFonts w:ascii="Times New Roman" w:hAnsi="Times New Roman" w:cs="Times New Roman"/>
        </w:rPr>
        <w:t>harbor</w:t>
      </w:r>
      <w:r w:rsidR="00895FF9" w:rsidRPr="007912FC">
        <w:rPr>
          <w:rFonts w:ascii="Times New Roman" w:hAnsi="Times New Roman" w:cs="Times New Roman"/>
        </w:rPr>
        <w:t>s</w:t>
      </w:r>
      <w:r w:rsidR="00AF0ED4" w:rsidRPr="007912FC">
        <w:rPr>
          <w:rFonts w:ascii="Times New Roman" w:hAnsi="Times New Roman" w:cs="Times New Roman"/>
        </w:rPr>
        <w:t xml:space="preserve"> “nature” in general</w:t>
      </w:r>
      <w:del w:id="100" w:author="Copyeditor" w:date="2022-08-13T16:57:00Z">
        <w:r w:rsidR="00AF0ED4" w:rsidRPr="007912FC" w:rsidDel="00B5246E">
          <w:rPr>
            <w:rFonts w:ascii="Times New Roman" w:hAnsi="Times New Roman" w:cs="Times New Roman"/>
          </w:rPr>
          <w:delText>,</w:delText>
        </w:r>
      </w:del>
      <w:r w:rsidR="00AF0ED4" w:rsidRPr="007912FC">
        <w:rPr>
          <w:rFonts w:ascii="Times New Roman" w:hAnsi="Times New Roman" w:cs="Times New Roman"/>
        </w:rPr>
        <w:t xml:space="preserve"> but also surpass</w:t>
      </w:r>
      <w:r w:rsidR="00895FF9" w:rsidRPr="007912FC">
        <w:rPr>
          <w:rFonts w:ascii="Times New Roman" w:hAnsi="Times New Roman" w:cs="Times New Roman"/>
        </w:rPr>
        <w:t>es</w:t>
      </w:r>
      <w:r w:rsidR="00AF0ED4" w:rsidRPr="007912FC">
        <w:rPr>
          <w:rFonts w:ascii="Times New Roman" w:hAnsi="Times New Roman" w:cs="Times New Roman"/>
        </w:rPr>
        <w:t xml:space="preserve"> it by including both human and non</w:t>
      </w:r>
      <w:del w:id="101" w:author="Copyeditor" w:date="2022-08-13T16:57:00Z">
        <w:r w:rsidR="00AF0ED4" w:rsidRPr="007912FC" w:rsidDel="00B5246E">
          <w:rPr>
            <w:rFonts w:ascii="Times New Roman" w:hAnsi="Times New Roman" w:cs="Times New Roman"/>
          </w:rPr>
          <w:delText>-</w:delText>
        </w:r>
      </w:del>
      <w:r w:rsidR="00AF0ED4" w:rsidRPr="007912FC">
        <w:rPr>
          <w:rFonts w:ascii="Times New Roman" w:hAnsi="Times New Roman" w:cs="Times New Roman"/>
        </w:rPr>
        <w:t>human elements within it</w:t>
      </w:r>
      <w:r w:rsidR="00721A31" w:rsidRPr="007912FC">
        <w:rPr>
          <w:rFonts w:ascii="Times New Roman" w:hAnsi="Times New Roman" w:cs="Times New Roman"/>
        </w:rPr>
        <w:t xml:space="preserve">, </w:t>
      </w:r>
      <w:r w:rsidR="00895FF9" w:rsidRPr="007912FC">
        <w:rPr>
          <w:rFonts w:ascii="Times New Roman" w:hAnsi="Times New Roman" w:cs="Times New Roman"/>
        </w:rPr>
        <w:t>Ezekiel’s</w:t>
      </w:r>
      <w:r w:rsidR="00721A31" w:rsidRPr="007912FC">
        <w:rPr>
          <w:rFonts w:ascii="Times New Roman" w:hAnsi="Times New Roman" w:cs="Times New Roman"/>
        </w:rPr>
        <w:t xml:space="preserve"> essay shows how G</w:t>
      </w:r>
      <w:r w:rsidR="0013709F" w:rsidRPr="007912FC">
        <w:rPr>
          <w:rFonts w:ascii="Times New Roman" w:hAnsi="Times New Roman" w:cs="Times New Roman"/>
        </w:rPr>
        <w:t>ü</w:t>
      </w:r>
      <w:r w:rsidR="00721A31" w:rsidRPr="007912FC">
        <w:rPr>
          <w:rFonts w:ascii="Times New Roman" w:hAnsi="Times New Roman" w:cs="Times New Roman"/>
        </w:rPr>
        <w:t>nderrode’s cosmology implies no special status for the human. Rather</w:t>
      </w:r>
      <w:r w:rsidR="00714D49" w:rsidRPr="007912FC">
        <w:rPr>
          <w:rFonts w:ascii="Times New Roman" w:hAnsi="Times New Roman" w:cs="Times New Roman"/>
        </w:rPr>
        <w:t>,</w:t>
      </w:r>
      <w:r w:rsidR="00721A31" w:rsidRPr="007912FC">
        <w:rPr>
          <w:rFonts w:ascii="Times New Roman" w:hAnsi="Times New Roman" w:cs="Times New Roman"/>
        </w:rPr>
        <w:t xml:space="preserve"> </w:t>
      </w:r>
      <w:r w:rsidR="00197DF0" w:rsidRPr="007912FC">
        <w:rPr>
          <w:rFonts w:ascii="Times New Roman" w:hAnsi="Times New Roman" w:cs="Times New Roman"/>
        </w:rPr>
        <w:t>the human</w:t>
      </w:r>
      <w:r w:rsidR="00721A31" w:rsidRPr="007912FC">
        <w:rPr>
          <w:rFonts w:ascii="Times New Roman" w:hAnsi="Times New Roman" w:cs="Times New Roman"/>
        </w:rPr>
        <w:t xml:space="preserve"> is embedded in, and of a piece with, the non</w:t>
      </w:r>
      <w:del w:id="102" w:author="Copyeditor" w:date="2022-08-13T16:58:00Z">
        <w:r w:rsidR="00721A31" w:rsidRPr="007912FC" w:rsidDel="00B5246E">
          <w:rPr>
            <w:rFonts w:ascii="Times New Roman" w:hAnsi="Times New Roman" w:cs="Times New Roman"/>
          </w:rPr>
          <w:delText>-</w:delText>
        </w:r>
      </w:del>
      <w:r w:rsidR="00721A31" w:rsidRPr="007912FC">
        <w:rPr>
          <w:rFonts w:ascii="Times New Roman" w:hAnsi="Times New Roman" w:cs="Times New Roman"/>
        </w:rPr>
        <w:t>human. The results of this cosmology are far</w:t>
      </w:r>
      <w:r w:rsidR="00895FF9" w:rsidRPr="007912FC">
        <w:rPr>
          <w:rFonts w:ascii="Times New Roman" w:hAnsi="Times New Roman" w:cs="Times New Roman"/>
        </w:rPr>
        <w:t>-</w:t>
      </w:r>
      <w:del w:id="103" w:author="Copyeditor" w:date="2022-08-13T16:58:00Z">
        <w:r w:rsidR="00721A31" w:rsidRPr="007912FC" w:rsidDel="00B5246E">
          <w:rPr>
            <w:rFonts w:ascii="Times New Roman" w:hAnsi="Times New Roman" w:cs="Times New Roman"/>
          </w:rPr>
          <w:delText xml:space="preserve"> </w:delText>
        </w:r>
      </w:del>
      <w:r w:rsidR="00721A31" w:rsidRPr="007912FC">
        <w:rPr>
          <w:rFonts w:ascii="Times New Roman" w:hAnsi="Times New Roman" w:cs="Times New Roman"/>
        </w:rPr>
        <w:t>reaching, questioning the unique sovereignty of humanity in relation to the natural world and</w:t>
      </w:r>
      <w:r w:rsidR="00895FF9" w:rsidRPr="007912FC">
        <w:rPr>
          <w:rFonts w:ascii="Times New Roman" w:hAnsi="Times New Roman" w:cs="Times New Roman"/>
        </w:rPr>
        <w:t>,</w:t>
      </w:r>
      <w:r w:rsidR="00721A31" w:rsidRPr="007912FC">
        <w:rPr>
          <w:rFonts w:ascii="Times New Roman" w:hAnsi="Times New Roman" w:cs="Times New Roman"/>
        </w:rPr>
        <w:t xml:space="preserve"> as a result, its domination over other non</w:t>
      </w:r>
      <w:del w:id="104" w:author="Copyeditor" w:date="2022-08-13T16:59:00Z">
        <w:r w:rsidR="00721A31" w:rsidRPr="007912FC" w:rsidDel="00B5246E">
          <w:rPr>
            <w:rFonts w:ascii="Times New Roman" w:hAnsi="Times New Roman" w:cs="Times New Roman"/>
          </w:rPr>
          <w:delText>-</w:delText>
        </w:r>
      </w:del>
      <w:r w:rsidR="00721A31" w:rsidRPr="007912FC">
        <w:rPr>
          <w:rFonts w:ascii="Times New Roman" w:hAnsi="Times New Roman" w:cs="Times New Roman"/>
        </w:rPr>
        <w:t xml:space="preserve">human (and human) beings. </w:t>
      </w:r>
      <w:r w:rsidR="00197DF0" w:rsidRPr="007912FC">
        <w:rPr>
          <w:rFonts w:ascii="Times New Roman" w:hAnsi="Times New Roman" w:cs="Times New Roman"/>
        </w:rPr>
        <w:t>If</w:t>
      </w:r>
      <w:r w:rsidR="00721A31" w:rsidRPr="007912FC">
        <w:rPr>
          <w:rFonts w:ascii="Times New Roman" w:hAnsi="Times New Roman" w:cs="Times New Roman"/>
        </w:rPr>
        <w:t xml:space="preserve"> “spirit” or “mind” cannot rigorously be distinguished from its other, or from that which is not aware of itself as </w:t>
      </w:r>
      <w:r w:rsidR="00262992" w:rsidRPr="007912FC">
        <w:rPr>
          <w:rFonts w:ascii="Times New Roman" w:hAnsi="Times New Roman" w:cs="Times New Roman"/>
        </w:rPr>
        <w:t xml:space="preserve">the unfolding of </w:t>
      </w:r>
      <w:r w:rsidR="00721A31" w:rsidRPr="007912FC">
        <w:rPr>
          <w:rFonts w:ascii="Times New Roman" w:hAnsi="Times New Roman" w:cs="Times New Roman"/>
        </w:rPr>
        <w:t xml:space="preserve">spirit, then </w:t>
      </w:r>
      <w:r w:rsidR="00262992" w:rsidRPr="007912FC">
        <w:rPr>
          <w:rFonts w:ascii="Times New Roman" w:hAnsi="Times New Roman" w:cs="Times New Roman"/>
        </w:rPr>
        <w:t xml:space="preserve">“spirit” or “mind,” not to mention consciousness, are no longer the exclusive domain of human beings. Whereas idealist philosophies tend to understand self-consciousness as </w:t>
      </w:r>
      <w:r w:rsidR="00197DF0" w:rsidRPr="007912FC">
        <w:rPr>
          <w:rFonts w:ascii="Times New Roman" w:hAnsi="Times New Roman" w:cs="Times New Roman"/>
        </w:rPr>
        <w:t>the</w:t>
      </w:r>
      <w:r w:rsidR="00262992" w:rsidRPr="007912FC">
        <w:rPr>
          <w:rFonts w:ascii="Times New Roman" w:hAnsi="Times New Roman" w:cs="Times New Roman"/>
        </w:rPr>
        <w:t xml:space="preserve"> emergence of spirit out of its exteriorization in the natural world, G</w:t>
      </w:r>
      <w:r w:rsidR="0013709F" w:rsidRPr="007912FC">
        <w:rPr>
          <w:rFonts w:ascii="Times New Roman" w:hAnsi="Times New Roman" w:cs="Times New Roman"/>
        </w:rPr>
        <w:t>ü</w:t>
      </w:r>
      <w:r w:rsidR="00262992" w:rsidRPr="007912FC">
        <w:rPr>
          <w:rFonts w:ascii="Times New Roman" w:hAnsi="Times New Roman" w:cs="Times New Roman"/>
        </w:rPr>
        <w:t>nderrode’s cosmology</w:t>
      </w:r>
      <w:r w:rsidR="00714D49" w:rsidRPr="007912FC">
        <w:rPr>
          <w:rFonts w:ascii="Times New Roman" w:hAnsi="Times New Roman" w:cs="Times New Roman"/>
        </w:rPr>
        <w:t>,</w:t>
      </w:r>
      <w:r w:rsidR="00262992" w:rsidRPr="007912FC">
        <w:rPr>
          <w:rFonts w:ascii="Times New Roman" w:hAnsi="Times New Roman" w:cs="Times New Roman"/>
        </w:rPr>
        <w:t xml:space="preserve"> </w:t>
      </w:r>
      <w:r w:rsidR="00714D49" w:rsidRPr="007912FC">
        <w:rPr>
          <w:rFonts w:ascii="Times New Roman" w:hAnsi="Times New Roman" w:cs="Times New Roman"/>
        </w:rPr>
        <w:t>according to</w:t>
      </w:r>
      <w:r w:rsidR="00895FF9" w:rsidRPr="007912FC">
        <w:rPr>
          <w:rFonts w:ascii="Times New Roman" w:hAnsi="Times New Roman" w:cs="Times New Roman"/>
        </w:rPr>
        <w:t xml:space="preserve"> Ezekiel</w:t>
      </w:r>
      <w:r w:rsidR="00714D49" w:rsidRPr="007912FC">
        <w:rPr>
          <w:rFonts w:ascii="Times New Roman" w:hAnsi="Times New Roman" w:cs="Times New Roman"/>
        </w:rPr>
        <w:t xml:space="preserve">, </w:t>
      </w:r>
      <w:r w:rsidR="00262992" w:rsidRPr="007912FC">
        <w:rPr>
          <w:rFonts w:ascii="Times New Roman" w:hAnsi="Times New Roman" w:cs="Times New Roman"/>
        </w:rPr>
        <w:t>implies that non</w:t>
      </w:r>
      <w:del w:id="105" w:author="Copyeditor" w:date="2022-08-13T17:08:00Z">
        <w:r w:rsidR="00262992" w:rsidRPr="007912FC" w:rsidDel="00B71C85">
          <w:rPr>
            <w:rFonts w:ascii="Times New Roman" w:hAnsi="Times New Roman" w:cs="Times New Roman"/>
          </w:rPr>
          <w:delText>-</w:delText>
        </w:r>
      </w:del>
      <w:r w:rsidR="00262992" w:rsidRPr="007912FC">
        <w:rPr>
          <w:rFonts w:ascii="Times New Roman" w:hAnsi="Times New Roman" w:cs="Times New Roman"/>
        </w:rPr>
        <w:t xml:space="preserve">human entities can partake of “consciousness” (and even self-consciousness) alongside their human counterparts. The result, </w:t>
      </w:r>
      <w:r w:rsidR="00895FF9" w:rsidRPr="007912FC">
        <w:rPr>
          <w:rFonts w:ascii="Times New Roman" w:hAnsi="Times New Roman" w:cs="Times New Roman"/>
        </w:rPr>
        <w:t>as the essay</w:t>
      </w:r>
      <w:r w:rsidR="00262992" w:rsidRPr="007912FC">
        <w:rPr>
          <w:rFonts w:ascii="Times New Roman" w:hAnsi="Times New Roman" w:cs="Times New Roman"/>
        </w:rPr>
        <w:t xml:space="preserve"> demonstrates, is a conception of community predicated on the notion of a form of harmony with the natural world</w:t>
      </w:r>
      <w:r w:rsidR="00895FF9" w:rsidRPr="007912FC">
        <w:rPr>
          <w:rFonts w:ascii="Times New Roman" w:hAnsi="Times New Roman" w:cs="Times New Roman"/>
        </w:rPr>
        <w:t xml:space="preserve">— a kind of harmony wherein </w:t>
      </w:r>
      <w:r w:rsidR="00262992" w:rsidRPr="007912FC">
        <w:rPr>
          <w:rFonts w:ascii="Times New Roman" w:hAnsi="Times New Roman" w:cs="Times New Roman"/>
        </w:rPr>
        <w:t>human and non</w:t>
      </w:r>
      <w:del w:id="106" w:author="Copyeditor" w:date="2022-08-13T17:09:00Z">
        <w:r w:rsidR="00262992" w:rsidRPr="007912FC" w:rsidDel="00B71C85">
          <w:rPr>
            <w:rFonts w:ascii="Times New Roman" w:hAnsi="Times New Roman" w:cs="Times New Roman"/>
          </w:rPr>
          <w:delText>-</w:delText>
        </w:r>
      </w:del>
      <w:r w:rsidR="00262992" w:rsidRPr="007912FC">
        <w:rPr>
          <w:rFonts w:ascii="Times New Roman" w:hAnsi="Times New Roman" w:cs="Times New Roman"/>
        </w:rPr>
        <w:t xml:space="preserve">human </w:t>
      </w:r>
      <w:r w:rsidR="00262992" w:rsidRPr="007912FC">
        <w:rPr>
          <w:rFonts w:ascii="Times New Roman" w:hAnsi="Times New Roman" w:cs="Times New Roman"/>
        </w:rPr>
        <w:lastRenderedPageBreak/>
        <w:t xml:space="preserve">entities enter into surprising connections with each other, </w:t>
      </w:r>
      <w:r w:rsidR="00714D49" w:rsidRPr="007912FC">
        <w:rPr>
          <w:rFonts w:ascii="Times New Roman" w:hAnsi="Times New Roman" w:cs="Times New Roman"/>
        </w:rPr>
        <w:t>producing</w:t>
      </w:r>
      <w:r w:rsidR="00262992" w:rsidRPr="007912FC">
        <w:rPr>
          <w:rFonts w:ascii="Times New Roman" w:hAnsi="Times New Roman" w:cs="Times New Roman"/>
        </w:rPr>
        <w:t xml:space="preserve"> a new form of sociality </w:t>
      </w:r>
      <w:r w:rsidR="00895FF9" w:rsidRPr="007912FC">
        <w:rPr>
          <w:rFonts w:ascii="Times New Roman" w:hAnsi="Times New Roman" w:cs="Times New Roman"/>
        </w:rPr>
        <w:t xml:space="preserve">that </w:t>
      </w:r>
      <w:r w:rsidR="0013709F" w:rsidRPr="007912FC">
        <w:rPr>
          <w:rFonts w:ascii="Times New Roman" w:hAnsi="Times New Roman" w:cs="Times New Roman"/>
        </w:rPr>
        <w:t xml:space="preserve">Günderrode </w:t>
      </w:r>
      <w:r w:rsidR="00262992" w:rsidRPr="007912FC">
        <w:rPr>
          <w:rFonts w:ascii="Times New Roman" w:hAnsi="Times New Roman" w:cs="Times New Roman"/>
        </w:rPr>
        <w:t>calls the “realized idea of the earth.”</w:t>
      </w:r>
    </w:p>
    <w:p w14:paraId="3C23B849" w14:textId="74746657" w:rsidR="00262992" w:rsidRPr="007912FC" w:rsidRDefault="00262992" w:rsidP="003D7A9F">
      <w:pPr>
        <w:spacing w:line="480" w:lineRule="auto"/>
        <w:rPr>
          <w:rFonts w:ascii="Times New Roman" w:hAnsi="Times New Roman" w:cs="Times New Roman"/>
        </w:rPr>
      </w:pPr>
      <w:r w:rsidRPr="007912FC">
        <w:rPr>
          <w:rFonts w:ascii="Times New Roman" w:hAnsi="Times New Roman" w:cs="Times New Roman"/>
        </w:rPr>
        <w:tab/>
      </w:r>
      <w:r w:rsidR="000122F9" w:rsidRPr="007912FC">
        <w:rPr>
          <w:rFonts w:ascii="Times New Roman" w:hAnsi="Times New Roman" w:cs="Times New Roman"/>
        </w:rPr>
        <w:t>Whereas G</w:t>
      </w:r>
      <w:r w:rsidR="0013709F" w:rsidRPr="007912FC">
        <w:rPr>
          <w:rFonts w:ascii="Times New Roman" w:hAnsi="Times New Roman" w:cs="Times New Roman"/>
        </w:rPr>
        <w:t>ü</w:t>
      </w:r>
      <w:r w:rsidR="000122F9" w:rsidRPr="007912FC">
        <w:rPr>
          <w:rFonts w:ascii="Times New Roman" w:hAnsi="Times New Roman" w:cs="Times New Roman"/>
        </w:rPr>
        <w:t>nderrode</w:t>
      </w:r>
      <w:r w:rsidR="00B31DF9" w:rsidRPr="007912FC">
        <w:rPr>
          <w:rFonts w:ascii="Times New Roman" w:hAnsi="Times New Roman" w:cs="Times New Roman"/>
        </w:rPr>
        <w:t xml:space="preserve">’s cosmology effectively equates the Earth with “the world,” </w:t>
      </w:r>
      <w:r w:rsidR="00821B7E" w:rsidRPr="007912FC">
        <w:rPr>
          <w:rFonts w:ascii="Times New Roman" w:hAnsi="Times New Roman" w:cs="Times New Roman"/>
        </w:rPr>
        <w:t>my own</w:t>
      </w:r>
      <w:r w:rsidR="00B31DF9" w:rsidRPr="007912FC">
        <w:rPr>
          <w:rFonts w:ascii="Times New Roman" w:hAnsi="Times New Roman" w:cs="Times New Roman"/>
        </w:rPr>
        <w:t xml:space="preserve"> contribution</w:t>
      </w:r>
      <w:r w:rsidR="00714D49" w:rsidRPr="007912FC">
        <w:rPr>
          <w:rFonts w:ascii="Times New Roman" w:hAnsi="Times New Roman" w:cs="Times New Roman"/>
        </w:rPr>
        <w:t xml:space="preserve">, </w:t>
      </w:r>
      <w:r w:rsidR="00B31DF9" w:rsidRPr="007912FC">
        <w:rPr>
          <w:rFonts w:ascii="Times New Roman" w:hAnsi="Times New Roman" w:cs="Times New Roman"/>
        </w:rPr>
        <w:t>“H</w:t>
      </w:r>
      <w:r w:rsidR="0013709F" w:rsidRPr="007912FC">
        <w:rPr>
          <w:rFonts w:ascii="Times New Roman" w:hAnsi="Times New Roman" w:cs="Times New Roman"/>
        </w:rPr>
        <w:t>ö</w:t>
      </w:r>
      <w:r w:rsidR="00B31DF9" w:rsidRPr="007912FC">
        <w:rPr>
          <w:rFonts w:ascii="Times New Roman" w:hAnsi="Times New Roman" w:cs="Times New Roman"/>
        </w:rPr>
        <w:t>lderlin’s Earth</w:t>
      </w:r>
      <w:r w:rsidR="00714D49" w:rsidRPr="007912FC">
        <w:rPr>
          <w:rFonts w:ascii="Times New Roman" w:hAnsi="Times New Roman" w:cs="Times New Roman"/>
        </w:rPr>
        <w:t>,</w:t>
      </w:r>
      <w:r w:rsidR="00B31DF9" w:rsidRPr="007912FC">
        <w:rPr>
          <w:rFonts w:ascii="Times New Roman" w:hAnsi="Times New Roman" w:cs="Times New Roman"/>
        </w:rPr>
        <w:t>”</w:t>
      </w:r>
      <w:r w:rsidR="00714D49" w:rsidRPr="007912FC">
        <w:rPr>
          <w:rFonts w:ascii="Times New Roman" w:hAnsi="Times New Roman" w:cs="Times New Roman"/>
        </w:rPr>
        <w:t xml:space="preserve"> </w:t>
      </w:r>
      <w:r w:rsidR="00B31DF9" w:rsidRPr="007912FC">
        <w:rPr>
          <w:rFonts w:ascii="Times New Roman" w:hAnsi="Times New Roman" w:cs="Times New Roman"/>
        </w:rPr>
        <w:t xml:space="preserve">demonstrates the extent to which </w:t>
      </w:r>
      <w:r w:rsidR="00935514" w:rsidRPr="007912FC">
        <w:rPr>
          <w:rFonts w:ascii="Times New Roman" w:hAnsi="Times New Roman" w:cs="Times New Roman"/>
        </w:rPr>
        <w:t>one of her German Romantic</w:t>
      </w:r>
      <w:del w:id="107" w:author="Copyeditor" w:date="2022-08-13T17:14:00Z">
        <w:r w:rsidR="00935514" w:rsidRPr="007912FC" w:rsidDel="00473B60">
          <w:rPr>
            <w:rFonts w:ascii="Times New Roman" w:hAnsi="Times New Roman" w:cs="Times New Roman"/>
          </w:rPr>
          <w:delText>ist</w:delText>
        </w:r>
      </w:del>
      <w:r w:rsidR="00935514" w:rsidRPr="007912FC">
        <w:rPr>
          <w:rFonts w:ascii="Times New Roman" w:hAnsi="Times New Roman" w:cs="Times New Roman"/>
        </w:rPr>
        <w:t xml:space="preserve"> contemporaries—Friedrich H</w:t>
      </w:r>
      <w:r w:rsidR="0013709F" w:rsidRPr="007912FC">
        <w:rPr>
          <w:rFonts w:ascii="Times New Roman" w:hAnsi="Times New Roman" w:cs="Times New Roman"/>
        </w:rPr>
        <w:t>ö</w:t>
      </w:r>
      <w:r w:rsidR="00935514" w:rsidRPr="007912FC">
        <w:rPr>
          <w:rFonts w:ascii="Times New Roman" w:hAnsi="Times New Roman" w:cs="Times New Roman"/>
        </w:rPr>
        <w:t>lderlin—articulat</w:t>
      </w:r>
      <w:r w:rsidR="00821B7E" w:rsidRPr="007912FC">
        <w:rPr>
          <w:rFonts w:ascii="Times New Roman" w:hAnsi="Times New Roman" w:cs="Times New Roman"/>
        </w:rPr>
        <w:t xml:space="preserve">ed </w:t>
      </w:r>
      <w:r w:rsidR="00935514" w:rsidRPr="007912FC">
        <w:rPr>
          <w:rFonts w:ascii="Times New Roman" w:hAnsi="Times New Roman" w:cs="Times New Roman"/>
        </w:rPr>
        <w:t xml:space="preserve">a different notion of “the Earth” in terms not dissimilar to what </w:t>
      </w:r>
      <w:proofErr w:type="spellStart"/>
      <w:r w:rsidR="00935514" w:rsidRPr="007912FC">
        <w:rPr>
          <w:rFonts w:ascii="Times New Roman" w:hAnsi="Times New Roman" w:cs="Times New Roman"/>
        </w:rPr>
        <w:t>Neyrat</w:t>
      </w:r>
      <w:proofErr w:type="spellEnd"/>
      <w:r w:rsidR="00935514" w:rsidRPr="007912FC">
        <w:rPr>
          <w:rFonts w:ascii="Times New Roman" w:hAnsi="Times New Roman" w:cs="Times New Roman"/>
        </w:rPr>
        <w:t xml:space="preserve"> in his essay calls an “infinity of outsides.” Focusing on the interlocking </w:t>
      </w:r>
      <w:proofErr w:type="spellStart"/>
      <w:r w:rsidR="00935514" w:rsidRPr="007912FC">
        <w:rPr>
          <w:rFonts w:ascii="Times New Roman" w:hAnsi="Times New Roman" w:cs="Times New Roman"/>
        </w:rPr>
        <w:t>thematics</w:t>
      </w:r>
      <w:proofErr w:type="spellEnd"/>
      <w:r w:rsidR="00935514" w:rsidRPr="007912FC">
        <w:rPr>
          <w:rFonts w:ascii="Times New Roman" w:hAnsi="Times New Roman" w:cs="Times New Roman"/>
        </w:rPr>
        <w:t xml:space="preserve"> of the “alternation of poetic tones” that H</w:t>
      </w:r>
      <w:r w:rsidR="0013709F" w:rsidRPr="007912FC">
        <w:rPr>
          <w:rFonts w:ascii="Times New Roman" w:hAnsi="Times New Roman" w:cs="Times New Roman"/>
        </w:rPr>
        <w:t>ö</w:t>
      </w:r>
      <w:r w:rsidR="00935514" w:rsidRPr="007912FC">
        <w:rPr>
          <w:rFonts w:ascii="Times New Roman" w:hAnsi="Times New Roman" w:cs="Times New Roman"/>
        </w:rPr>
        <w:t xml:space="preserve">lderlin’s prose texts argue are basic structures of all poetry, </w:t>
      </w:r>
      <w:r w:rsidR="00821B7E" w:rsidRPr="007912FC">
        <w:rPr>
          <w:rFonts w:ascii="Times New Roman" w:hAnsi="Times New Roman" w:cs="Times New Roman"/>
        </w:rPr>
        <w:t>I</w:t>
      </w:r>
      <w:r w:rsidR="00935514" w:rsidRPr="007912FC">
        <w:rPr>
          <w:rFonts w:ascii="Times New Roman" w:hAnsi="Times New Roman" w:cs="Times New Roman"/>
        </w:rPr>
        <w:t xml:space="preserve"> analyze how</w:t>
      </w:r>
      <w:r w:rsidR="00102ECA" w:rsidRPr="007912FC">
        <w:rPr>
          <w:rFonts w:ascii="Times New Roman" w:hAnsi="Times New Roman" w:cs="Times New Roman"/>
        </w:rPr>
        <w:t xml:space="preserve"> </w:t>
      </w:r>
      <w:r w:rsidR="008C5D1E" w:rsidRPr="007912FC">
        <w:rPr>
          <w:rFonts w:ascii="Times New Roman" w:hAnsi="Times New Roman" w:cs="Times New Roman"/>
        </w:rPr>
        <w:t>H</w:t>
      </w:r>
      <w:r w:rsidR="0013709F" w:rsidRPr="007912FC">
        <w:rPr>
          <w:rFonts w:ascii="Times New Roman" w:hAnsi="Times New Roman" w:cs="Times New Roman"/>
        </w:rPr>
        <w:t>ö</w:t>
      </w:r>
      <w:r w:rsidR="008C5D1E" w:rsidRPr="007912FC">
        <w:rPr>
          <w:rFonts w:ascii="Times New Roman" w:hAnsi="Times New Roman" w:cs="Times New Roman"/>
        </w:rPr>
        <w:t>lderlin’s focus on</w:t>
      </w:r>
      <w:r w:rsidR="00935514" w:rsidRPr="007912FC">
        <w:rPr>
          <w:rFonts w:ascii="Times New Roman" w:hAnsi="Times New Roman" w:cs="Times New Roman"/>
        </w:rPr>
        <w:t xml:space="preserve"> the crucial interplay between the organic</w:t>
      </w:r>
      <w:r w:rsidR="007D0573" w:rsidRPr="007912FC">
        <w:rPr>
          <w:rFonts w:ascii="Times New Roman" w:hAnsi="Times New Roman" w:cs="Times New Roman"/>
        </w:rPr>
        <w:t xml:space="preserve"> (</w:t>
      </w:r>
      <w:r w:rsidR="00935514" w:rsidRPr="007912FC">
        <w:rPr>
          <w:rFonts w:ascii="Times New Roman" w:hAnsi="Times New Roman" w:cs="Times New Roman"/>
        </w:rPr>
        <w:t>a relatively consistent moment of stasis and harmony found within both nature and man’s creations</w:t>
      </w:r>
      <w:r w:rsidR="007D0573" w:rsidRPr="007912FC">
        <w:rPr>
          <w:rFonts w:ascii="Times New Roman" w:hAnsi="Times New Roman" w:cs="Times New Roman"/>
        </w:rPr>
        <w:t>)</w:t>
      </w:r>
      <w:del w:id="108" w:author="Copyeditor" w:date="2022-08-13T17:15:00Z">
        <w:r w:rsidR="007D0573" w:rsidRPr="007912FC" w:rsidDel="00473B60">
          <w:rPr>
            <w:rFonts w:ascii="Times New Roman" w:hAnsi="Times New Roman" w:cs="Times New Roman"/>
          </w:rPr>
          <w:delText>,</w:delText>
        </w:r>
      </w:del>
      <w:r w:rsidR="007D0573" w:rsidRPr="007912FC">
        <w:rPr>
          <w:rFonts w:ascii="Times New Roman" w:hAnsi="Times New Roman" w:cs="Times New Roman"/>
        </w:rPr>
        <w:t xml:space="preserve"> </w:t>
      </w:r>
      <w:r w:rsidR="00935514" w:rsidRPr="007912FC">
        <w:rPr>
          <w:rFonts w:ascii="Times New Roman" w:hAnsi="Times New Roman" w:cs="Times New Roman"/>
        </w:rPr>
        <w:t xml:space="preserve">and the </w:t>
      </w:r>
      <w:proofErr w:type="spellStart"/>
      <w:r w:rsidR="00935514" w:rsidRPr="007912FC">
        <w:rPr>
          <w:rFonts w:ascii="Times New Roman" w:hAnsi="Times New Roman" w:cs="Times New Roman"/>
        </w:rPr>
        <w:t>aorgic</w:t>
      </w:r>
      <w:proofErr w:type="spellEnd"/>
      <w:r w:rsidR="007D0573" w:rsidRPr="007912FC">
        <w:rPr>
          <w:rFonts w:ascii="Times New Roman" w:hAnsi="Times New Roman" w:cs="Times New Roman"/>
        </w:rPr>
        <w:t xml:space="preserve"> (</w:t>
      </w:r>
      <w:r w:rsidR="00935514" w:rsidRPr="007912FC">
        <w:rPr>
          <w:rFonts w:ascii="Times New Roman" w:hAnsi="Times New Roman" w:cs="Times New Roman"/>
        </w:rPr>
        <w:t>the gradual dissolution of that temporary stability</w:t>
      </w:r>
      <w:r w:rsidR="007D0573" w:rsidRPr="007912FC">
        <w:rPr>
          <w:rFonts w:ascii="Times New Roman" w:hAnsi="Times New Roman" w:cs="Times New Roman"/>
        </w:rPr>
        <w:t>)</w:t>
      </w:r>
      <w:del w:id="109" w:author="Copyeditor" w:date="2022-08-13T17:17:00Z">
        <w:r w:rsidR="007D0573" w:rsidRPr="007912FC" w:rsidDel="00473B60">
          <w:rPr>
            <w:rFonts w:ascii="Times New Roman" w:hAnsi="Times New Roman" w:cs="Times New Roman"/>
          </w:rPr>
          <w:delText>,</w:delText>
        </w:r>
      </w:del>
      <w:r w:rsidR="007D0573" w:rsidRPr="007912FC">
        <w:rPr>
          <w:rFonts w:ascii="Times New Roman" w:hAnsi="Times New Roman" w:cs="Times New Roman"/>
        </w:rPr>
        <w:t xml:space="preserve"> </w:t>
      </w:r>
      <w:r w:rsidR="00935514" w:rsidRPr="007912FC">
        <w:rPr>
          <w:rFonts w:ascii="Times New Roman" w:hAnsi="Times New Roman" w:cs="Times New Roman"/>
        </w:rPr>
        <w:t>separate</w:t>
      </w:r>
      <w:r w:rsidR="00821B7E" w:rsidRPr="007912FC">
        <w:rPr>
          <w:rFonts w:ascii="Times New Roman" w:hAnsi="Times New Roman" w:cs="Times New Roman"/>
        </w:rPr>
        <w:t>s</w:t>
      </w:r>
      <w:r w:rsidR="00935514" w:rsidRPr="007912FC">
        <w:rPr>
          <w:rFonts w:ascii="Times New Roman" w:hAnsi="Times New Roman" w:cs="Times New Roman"/>
        </w:rPr>
        <w:t xml:space="preserve"> Earth from world</w:t>
      </w:r>
      <w:r w:rsidR="007E6000" w:rsidRPr="007912FC">
        <w:rPr>
          <w:rFonts w:ascii="Times New Roman" w:hAnsi="Times New Roman" w:cs="Times New Roman"/>
        </w:rPr>
        <w:t xml:space="preserve">, culminating in </w:t>
      </w:r>
      <w:r w:rsidR="007D0573" w:rsidRPr="007912FC">
        <w:rPr>
          <w:rFonts w:ascii="Times New Roman" w:hAnsi="Times New Roman" w:cs="Times New Roman"/>
        </w:rPr>
        <w:t xml:space="preserve">what Hölderlin calls </w:t>
      </w:r>
      <w:r w:rsidR="007E6000" w:rsidRPr="007912FC">
        <w:rPr>
          <w:rFonts w:ascii="Times New Roman" w:hAnsi="Times New Roman" w:cs="Times New Roman"/>
        </w:rPr>
        <w:t>their “real separation</w:t>
      </w:r>
      <w:r w:rsidR="00935514" w:rsidRPr="007912FC">
        <w:rPr>
          <w:rFonts w:ascii="Times New Roman" w:hAnsi="Times New Roman" w:cs="Times New Roman"/>
        </w:rPr>
        <w:t>.</w:t>
      </w:r>
      <w:r w:rsidR="007E6000" w:rsidRPr="007912FC">
        <w:rPr>
          <w:rFonts w:ascii="Times New Roman" w:hAnsi="Times New Roman" w:cs="Times New Roman"/>
        </w:rPr>
        <w:t>”</w:t>
      </w:r>
      <w:r w:rsidR="00935514" w:rsidRPr="007912FC">
        <w:rPr>
          <w:rFonts w:ascii="Times New Roman" w:hAnsi="Times New Roman" w:cs="Times New Roman"/>
        </w:rPr>
        <w:t xml:space="preserve"> The Earth thus comes to designate, in H</w:t>
      </w:r>
      <w:r w:rsidR="0013709F" w:rsidRPr="007912FC">
        <w:rPr>
          <w:rFonts w:ascii="Times New Roman" w:hAnsi="Times New Roman" w:cs="Times New Roman"/>
        </w:rPr>
        <w:t>ö</w:t>
      </w:r>
      <w:r w:rsidR="00935514" w:rsidRPr="007912FC">
        <w:rPr>
          <w:rFonts w:ascii="Times New Roman" w:hAnsi="Times New Roman" w:cs="Times New Roman"/>
        </w:rPr>
        <w:t>lderlin’s poetics, a moment between the dissolution of one world</w:t>
      </w:r>
      <w:r w:rsidR="007E6000" w:rsidRPr="007912FC">
        <w:rPr>
          <w:rFonts w:ascii="Times New Roman" w:hAnsi="Times New Roman" w:cs="Times New Roman"/>
        </w:rPr>
        <w:t xml:space="preserve"> </w:t>
      </w:r>
      <w:r w:rsidR="00935514" w:rsidRPr="007912FC">
        <w:rPr>
          <w:rFonts w:ascii="Times New Roman" w:hAnsi="Times New Roman" w:cs="Times New Roman"/>
        </w:rPr>
        <w:t>and its relation to nature, and the unfolding of another</w:t>
      </w:r>
      <w:r w:rsidR="00890CB6" w:rsidRPr="007912FC">
        <w:rPr>
          <w:rFonts w:ascii="Times New Roman" w:hAnsi="Times New Roman" w:cs="Times New Roman"/>
        </w:rPr>
        <w:t xml:space="preserve">. In short, </w:t>
      </w:r>
      <w:r w:rsidR="007E6000" w:rsidRPr="007912FC">
        <w:rPr>
          <w:rFonts w:ascii="Times New Roman" w:hAnsi="Times New Roman" w:cs="Times New Roman"/>
        </w:rPr>
        <w:t>H</w:t>
      </w:r>
      <w:r w:rsidR="0013709F" w:rsidRPr="007912FC">
        <w:rPr>
          <w:rFonts w:ascii="Times New Roman" w:hAnsi="Times New Roman" w:cs="Times New Roman"/>
        </w:rPr>
        <w:t>ö</w:t>
      </w:r>
      <w:r w:rsidR="007E6000" w:rsidRPr="007912FC">
        <w:rPr>
          <w:rFonts w:ascii="Times New Roman" w:hAnsi="Times New Roman" w:cs="Times New Roman"/>
        </w:rPr>
        <w:t xml:space="preserve">lderlin’s </w:t>
      </w:r>
      <w:r w:rsidR="0013709F" w:rsidRPr="007912FC">
        <w:rPr>
          <w:rFonts w:ascii="Times New Roman" w:hAnsi="Times New Roman" w:cs="Times New Roman"/>
        </w:rPr>
        <w:t xml:space="preserve">conception of the </w:t>
      </w:r>
      <w:r w:rsidR="007E6000" w:rsidRPr="007912FC">
        <w:rPr>
          <w:rFonts w:ascii="Times New Roman" w:hAnsi="Times New Roman" w:cs="Times New Roman"/>
        </w:rPr>
        <w:t>Earth</w:t>
      </w:r>
      <w:r w:rsidR="00890CB6" w:rsidRPr="007912FC">
        <w:rPr>
          <w:rFonts w:ascii="Times New Roman" w:hAnsi="Times New Roman" w:cs="Times New Roman"/>
        </w:rPr>
        <w:t xml:space="preserve"> constitutes a radical exteriority </w:t>
      </w:r>
      <w:r w:rsidR="00F046DC" w:rsidRPr="007912FC">
        <w:rPr>
          <w:rFonts w:ascii="Times New Roman" w:hAnsi="Times New Roman" w:cs="Times New Roman"/>
        </w:rPr>
        <w:t xml:space="preserve">to </w:t>
      </w:r>
      <w:r w:rsidR="000E083E" w:rsidRPr="007912FC">
        <w:rPr>
          <w:rFonts w:ascii="Times New Roman" w:hAnsi="Times New Roman" w:cs="Times New Roman"/>
        </w:rPr>
        <w:t>any notion of the</w:t>
      </w:r>
      <w:r w:rsidR="008C5D1E" w:rsidRPr="007912FC">
        <w:rPr>
          <w:rFonts w:ascii="Times New Roman" w:hAnsi="Times New Roman" w:cs="Times New Roman"/>
        </w:rPr>
        <w:t xml:space="preserve"> </w:t>
      </w:r>
      <w:r w:rsidR="000E083E" w:rsidRPr="007912FC">
        <w:rPr>
          <w:rFonts w:ascii="Times New Roman" w:hAnsi="Times New Roman" w:cs="Times New Roman"/>
        </w:rPr>
        <w:t xml:space="preserve">“world” </w:t>
      </w:r>
      <w:r w:rsidR="000E083E" w:rsidRPr="007912FC">
        <w:rPr>
          <w:rFonts w:ascii="Times New Roman" w:hAnsi="Times New Roman" w:cs="Times New Roman"/>
          <w:i/>
          <w:iCs/>
        </w:rPr>
        <w:t xml:space="preserve">and </w:t>
      </w:r>
      <w:r w:rsidR="00F046DC" w:rsidRPr="007912FC">
        <w:rPr>
          <w:rFonts w:ascii="Times New Roman" w:hAnsi="Times New Roman" w:cs="Times New Roman"/>
        </w:rPr>
        <w:t xml:space="preserve">to </w:t>
      </w:r>
      <w:r w:rsidR="00F51599" w:rsidRPr="007912FC">
        <w:rPr>
          <w:rFonts w:ascii="Times New Roman" w:hAnsi="Times New Roman" w:cs="Times New Roman"/>
        </w:rPr>
        <w:t xml:space="preserve">any </w:t>
      </w:r>
      <w:r w:rsidR="007E6000" w:rsidRPr="007912FC">
        <w:rPr>
          <w:rFonts w:ascii="Times New Roman" w:hAnsi="Times New Roman" w:cs="Times New Roman"/>
        </w:rPr>
        <w:t>cosmology or</w:t>
      </w:r>
      <w:r w:rsidR="000E083E" w:rsidRPr="007912FC">
        <w:rPr>
          <w:rFonts w:ascii="Times New Roman" w:hAnsi="Times New Roman" w:cs="Times New Roman"/>
        </w:rPr>
        <w:t xml:space="preserve"> </w:t>
      </w:r>
      <w:r w:rsidR="0013709F" w:rsidRPr="007912FC">
        <w:rPr>
          <w:rFonts w:ascii="Times New Roman" w:hAnsi="Times New Roman" w:cs="Times New Roman"/>
        </w:rPr>
        <w:t>idea</w:t>
      </w:r>
      <w:r w:rsidR="000E083E" w:rsidRPr="007912FC">
        <w:rPr>
          <w:rFonts w:ascii="Times New Roman" w:hAnsi="Times New Roman" w:cs="Times New Roman"/>
        </w:rPr>
        <w:t xml:space="preserve"> of “nature” upon which </w:t>
      </w:r>
      <w:r w:rsidR="00F046DC" w:rsidRPr="007912FC">
        <w:rPr>
          <w:rFonts w:ascii="Times New Roman" w:hAnsi="Times New Roman" w:cs="Times New Roman"/>
        </w:rPr>
        <w:t>th</w:t>
      </w:r>
      <w:r w:rsidR="007E6000" w:rsidRPr="007912FC">
        <w:rPr>
          <w:rFonts w:ascii="Times New Roman" w:hAnsi="Times New Roman" w:cs="Times New Roman"/>
        </w:rPr>
        <w:t>at</w:t>
      </w:r>
      <w:r w:rsidR="00F046DC" w:rsidRPr="007912FC">
        <w:rPr>
          <w:rFonts w:ascii="Times New Roman" w:hAnsi="Times New Roman" w:cs="Times New Roman"/>
        </w:rPr>
        <w:t xml:space="preserve"> world</w:t>
      </w:r>
      <w:r w:rsidR="000E083E" w:rsidRPr="007912FC">
        <w:rPr>
          <w:rFonts w:ascii="Times New Roman" w:hAnsi="Times New Roman" w:cs="Times New Roman"/>
        </w:rPr>
        <w:t xml:space="preserve"> depends. </w:t>
      </w:r>
      <w:r w:rsidR="005E7FFD" w:rsidRPr="007912FC">
        <w:rPr>
          <w:rFonts w:ascii="Times New Roman" w:hAnsi="Times New Roman" w:cs="Times New Roman"/>
        </w:rPr>
        <w:t>It</w:t>
      </w:r>
      <w:r w:rsidR="00F046DC" w:rsidRPr="007912FC">
        <w:rPr>
          <w:rFonts w:ascii="Times New Roman" w:hAnsi="Times New Roman" w:cs="Times New Roman"/>
        </w:rPr>
        <w:t xml:space="preserve"> </w:t>
      </w:r>
      <w:r w:rsidR="007E6000" w:rsidRPr="007912FC">
        <w:rPr>
          <w:rFonts w:ascii="Times New Roman" w:hAnsi="Times New Roman" w:cs="Times New Roman"/>
        </w:rPr>
        <w:t xml:space="preserve">also, </w:t>
      </w:r>
      <w:r w:rsidR="00F046DC" w:rsidRPr="007912FC">
        <w:rPr>
          <w:rFonts w:ascii="Times New Roman" w:hAnsi="Times New Roman" w:cs="Times New Roman"/>
        </w:rPr>
        <w:t>th</w:t>
      </w:r>
      <w:r w:rsidR="007E6000" w:rsidRPr="007912FC">
        <w:rPr>
          <w:rFonts w:ascii="Times New Roman" w:hAnsi="Times New Roman" w:cs="Times New Roman"/>
        </w:rPr>
        <w:t>erefore,</w:t>
      </w:r>
      <w:r w:rsidR="00F046DC" w:rsidRPr="007912FC">
        <w:rPr>
          <w:rFonts w:ascii="Times New Roman" w:hAnsi="Times New Roman" w:cs="Times New Roman"/>
        </w:rPr>
        <w:t xml:space="preserve"> ent</w:t>
      </w:r>
      <w:r w:rsidR="007E6000" w:rsidRPr="007912FC">
        <w:rPr>
          <w:rFonts w:ascii="Times New Roman" w:hAnsi="Times New Roman" w:cs="Times New Roman"/>
        </w:rPr>
        <w:t>ai</w:t>
      </w:r>
      <w:r w:rsidR="00F046DC" w:rsidRPr="007912FC">
        <w:rPr>
          <w:rFonts w:ascii="Times New Roman" w:hAnsi="Times New Roman" w:cs="Times New Roman"/>
        </w:rPr>
        <w:t xml:space="preserve">ls something other than an </w:t>
      </w:r>
      <w:r w:rsidR="00F046DC" w:rsidRPr="007912FC">
        <w:rPr>
          <w:rFonts w:ascii="Times New Roman" w:hAnsi="Times New Roman" w:cs="Times New Roman"/>
          <w:i/>
          <w:iCs/>
        </w:rPr>
        <w:t>oikos</w:t>
      </w:r>
      <w:r w:rsidR="005E7FFD" w:rsidRPr="007912FC">
        <w:rPr>
          <w:rFonts w:ascii="Times New Roman" w:hAnsi="Times New Roman" w:cs="Times New Roman"/>
        </w:rPr>
        <w:t xml:space="preserve">, </w:t>
      </w:r>
      <w:ins w:id="110" w:author="Copyeditor" w:date="2022-08-13T17:19:00Z">
        <w:r w:rsidR="00360A8E">
          <w:rPr>
            <w:rFonts w:ascii="Times New Roman" w:hAnsi="Times New Roman" w:cs="Times New Roman"/>
          </w:rPr>
          <w:t xml:space="preserve">a </w:t>
        </w:r>
      </w:ins>
      <w:r w:rsidR="00F046DC" w:rsidRPr="007912FC">
        <w:rPr>
          <w:rFonts w:ascii="Times New Roman" w:hAnsi="Times New Roman" w:cs="Times New Roman"/>
        </w:rPr>
        <w:t xml:space="preserve">“home” or “habitat” </w:t>
      </w:r>
      <w:r w:rsidR="008C5D1E" w:rsidRPr="007912FC">
        <w:rPr>
          <w:rFonts w:ascii="Times New Roman" w:hAnsi="Times New Roman" w:cs="Times New Roman"/>
        </w:rPr>
        <w:t>suggested</w:t>
      </w:r>
      <w:r w:rsidR="00F046DC" w:rsidRPr="007912FC">
        <w:rPr>
          <w:rFonts w:ascii="Times New Roman" w:hAnsi="Times New Roman" w:cs="Times New Roman"/>
        </w:rPr>
        <w:t xml:space="preserve"> in the </w:t>
      </w:r>
      <w:r w:rsidR="00821B7E" w:rsidRPr="007912FC">
        <w:rPr>
          <w:rFonts w:ascii="Times New Roman" w:hAnsi="Times New Roman" w:cs="Times New Roman"/>
        </w:rPr>
        <w:t>etymology of the term “ecology</w:t>
      </w:r>
      <w:ins w:id="111" w:author="Copyeditor" w:date="2022-08-13T17:19:00Z">
        <w:r w:rsidR="00360A8E">
          <w:rPr>
            <w:rFonts w:ascii="Times New Roman" w:hAnsi="Times New Roman" w:cs="Times New Roman"/>
          </w:rPr>
          <w:t>,</w:t>
        </w:r>
      </w:ins>
      <w:r w:rsidR="00821B7E" w:rsidRPr="007912FC">
        <w:rPr>
          <w:rFonts w:ascii="Times New Roman" w:hAnsi="Times New Roman" w:cs="Times New Roman"/>
        </w:rPr>
        <w:t>”</w:t>
      </w:r>
      <w:del w:id="112" w:author="Copyeditor" w:date="2022-08-13T17:19:00Z">
        <w:r w:rsidR="005E7FFD" w:rsidRPr="007912FC" w:rsidDel="00360A8E">
          <w:rPr>
            <w:rFonts w:ascii="Times New Roman" w:hAnsi="Times New Roman" w:cs="Times New Roman"/>
          </w:rPr>
          <w:delText>,</w:delText>
        </w:r>
      </w:del>
      <w:r w:rsidR="00821B7E" w:rsidRPr="007912FC">
        <w:rPr>
          <w:rFonts w:ascii="Times New Roman" w:hAnsi="Times New Roman" w:cs="Times New Roman"/>
        </w:rPr>
        <w:t xml:space="preserve"> </w:t>
      </w:r>
      <w:r w:rsidR="005E7FFD" w:rsidRPr="007912FC">
        <w:rPr>
          <w:rFonts w:ascii="Times New Roman" w:hAnsi="Times New Roman" w:cs="Times New Roman"/>
        </w:rPr>
        <w:t>which</w:t>
      </w:r>
      <w:r w:rsidR="00F046DC" w:rsidRPr="007912FC">
        <w:rPr>
          <w:rFonts w:ascii="Times New Roman" w:hAnsi="Times New Roman" w:cs="Times New Roman"/>
        </w:rPr>
        <w:t xml:space="preserve"> would be capable of reconstituting a shared sense of belonging</w:t>
      </w:r>
      <w:r w:rsidR="007E6000" w:rsidRPr="007912FC">
        <w:rPr>
          <w:rFonts w:ascii="Times New Roman" w:hAnsi="Times New Roman" w:cs="Times New Roman"/>
        </w:rPr>
        <w:t xml:space="preserve"> or rootedness</w:t>
      </w:r>
      <w:r w:rsidR="00F046DC" w:rsidRPr="007912FC">
        <w:rPr>
          <w:rFonts w:ascii="Times New Roman" w:hAnsi="Times New Roman" w:cs="Times New Roman"/>
        </w:rPr>
        <w:t>. Turning to one of H</w:t>
      </w:r>
      <w:r w:rsidR="0013709F" w:rsidRPr="007912FC">
        <w:rPr>
          <w:rFonts w:ascii="Times New Roman" w:hAnsi="Times New Roman" w:cs="Times New Roman"/>
        </w:rPr>
        <w:t>ö</w:t>
      </w:r>
      <w:r w:rsidR="00F046DC" w:rsidRPr="007912FC">
        <w:rPr>
          <w:rFonts w:ascii="Times New Roman" w:hAnsi="Times New Roman" w:cs="Times New Roman"/>
        </w:rPr>
        <w:t>lderlin’s shorter river poems, “</w:t>
      </w:r>
      <w:r w:rsidR="00821B7E" w:rsidRPr="007912FC">
        <w:rPr>
          <w:rFonts w:ascii="Times New Roman" w:hAnsi="Times New Roman" w:cs="Times New Roman"/>
        </w:rPr>
        <w:t>T</w:t>
      </w:r>
      <w:r w:rsidR="00F046DC" w:rsidRPr="007912FC">
        <w:rPr>
          <w:rFonts w:ascii="Times New Roman" w:hAnsi="Times New Roman" w:cs="Times New Roman"/>
        </w:rPr>
        <w:t xml:space="preserve">he Main,” </w:t>
      </w:r>
      <w:r w:rsidR="00821B7E" w:rsidRPr="007912FC">
        <w:rPr>
          <w:rFonts w:ascii="Times New Roman" w:hAnsi="Times New Roman" w:cs="Times New Roman"/>
        </w:rPr>
        <w:t>I</w:t>
      </w:r>
      <w:r w:rsidR="00F046DC" w:rsidRPr="007912FC">
        <w:rPr>
          <w:rFonts w:ascii="Times New Roman" w:hAnsi="Times New Roman" w:cs="Times New Roman"/>
        </w:rPr>
        <w:t xml:space="preserve"> </w:t>
      </w:r>
      <w:r w:rsidR="00F51599" w:rsidRPr="007912FC">
        <w:rPr>
          <w:rFonts w:ascii="Times New Roman" w:hAnsi="Times New Roman" w:cs="Times New Roman"/>
        </w:rPr>
        <w:t>analyze the way</w:t>
      </w:r>
      <w:r w:rsidR="00F046DC" w:rsidRPr="007912FC">
        <w:rPr>
          <w:rFonts w:ascii="Times New Roman" w:hAnsi="Times New Roman" w:cs="Times New Roman"/>
        </w:rPr>
        <w:t xml:space="preserve"> that </w:t>
      </w:r>
      <w:r w:rsidR="005E7FFD" w:rsidRPr="007912FC">
        <w:rPr>
          <w:rFonts w:ascii="Times New Roman" w:hAnsi="Times New Roman" w:cs="Times New Roman"/>
        </w:rPr>
        <w:t>he</w:t>
      </w:r>
      <w:r w:rsidR="00F046DC" w:rsidRPr="007912FC">
        <w:rPr>
          <w:rFonts w:ascii="Times New Roman" w:hAnsi="Times New Roman" w:cs="Times New Roman"/>
        </w:rPr>
        <w:t xml:space="preserve"> </w:t>
      </w:r>
      <w:r w:rsidR="0013709F" w:rsidRPr="007912FC">
        <w:rPr>
          <w:rFonts w:ascii="Times New Roman" w:hAnsi="Times New Roman" w:cs="Times New Roman"/>
        </w:rPr>
        <w:t>actually</w:t>
      </w:r>
      <w:r w:rsidR="00F046DC" w:rsidRPr="007912FC">
        <w:rPr>
          <w:rFonts w:ascii="Times New Roman" w:hAnsi="Times New Roman" w:cs="Times New Roman"/>
        </w:rPr>
        <w:t xml:space="preserve"> reverses the </w:t>
      </w:r>
      <w:r w:rsidR="00F51599" w:rsidRPr="007912FC">
        <w:rPr>
          <w:rFonts w:ascii="Times New Roman" w:hAnsi="Times New Roman" w:cs="Times New Roman"/>
        </w:rPr>
        <w:t>assumed relation</w:t>
      </w:r>
      <w:r w:rsidR="00F046DC" w:rsidRPr="007912FC">
        <w:rPr>
          <w:rFonts w:ascii="Times New Roman" w:hAnsi="Times New Roman" w:cs="Times New Roman"/>
        </w:rPr>
        <w:t xml:space="preserve"> between poetry and </w:t>
      </w:r>
      <w:r w:rsidR="006F068B" w:rsidRPr="007912FC">
        <w:rPr>
          <w:rFonts w:ascii="Times New Roman" w:hAnsi="Times New Roman" w:cs="Times New Roman"/>
        </w:rPr>
        <w:t xml:space="preserve">the </w:t>
      </w:r>
      <w:r w:rsidR="00F046DC" w:rsidRPr="007912FC">
        <w:rPr>
          <w:rFonts w:ascii="Times New Roman" w:hAnsi="Times New Roman" w:cs="Times New Roman"/>
        </w:rPr>
        <w:t xml:space="preserve">Earth found in </w:t>
      </w:r>
      <w:commentRangeStart w:id="113"/>
      <w:r w:rsidR="00F046DC" w:rsidRPr="007912FC">
        <w:rPr>
          <w:rFonts w:ascii="Times New Roman" w:hAnsi="Times New Roman" w:cs="Times New Roman"/>
        </w:rPr>
        <w:t xml:space="preserve">one of Heidegger’s favorite </w:t>
      </w:r>
      <w:r w:rsidR="006F068B" w:rsidRPr="007912FC">
        <w:rPr>
          <w:rFonts w:ascii="Times New Roman" w:hAnsi="Times New Roman" w:cs="Times New Roman"/>
        </w:rPr>
        <w:t>references</w:t>
      </w:r>
      <w:r w:rsidR="00F046DC" w:rsidRPr="007912FC">
        <w:rPr>
          <w:rFonts w:ascii="Times New Roman" w:hAnsi="Times New Roman" w:cs="Times New Roman"/>
        </w:rPr>
        <w:t xml:space="preserve"> </w:t>
      </w:r>
      <w:r w:rsidR="006F068B" w:rsidRPr="007912FC">
        <w:rPr>
          <w:rFonts w:ascii="Times New Roman" w:hAnsi="Times New Roman" w:cs="Times New Roman"/>
        </w:rPr>
        <w:t>to</w:t>
      </w:r>
      <w:r w:rsidR="00F046DC" w:rsidRPr="007912FC">
        <w:rPr>
          <w:rFonts w:ascii="Times New Roman" w:hAnsi="Times New Roman" w:cs="Times New Roman"/>
        </w:rPr>
        <w:t xml:space="preserve"> H</w:t>
      </w:r>
      <w:r w:rsidR="0013709F" w:rsidRPr="007912FC">
        <w:rPr>
          <w:rFonts w:ascii="Times New Roman" w:hAnsi="Times New Roman" w:cs="Times New Roman"/>
        </w:rPr>
        <w:t>ö</w:t>
      </w:r>
      <w:r w:rsidR="00F046DC" w:rsidRPr="007912FC">
        <w:rPr>
          <w:rFonts w:ascii="Times New Roman" w:hAnsi="Times New Roman" w:cs="Times New Roman"/>
        </w:rPr>
        <w:t>lderlin</w:t>
      </w:r>
      <w:r w:rsidR="00821B7E" w:rsidRPr="007912FC">
        <w:rPr>
          <w:rFonts w:ascii="Times New Roman" w:hAnsi="Times New Roman" w:cs="Times New Roman"/>
        </w:rPr>
        <w:t>—</w:t>
      </w:r>
      <w:r w:rsidR="00F51599" w:rsidRPr="007912FC">
        <w:rPr>
          <w:rFonts w:ascii="Times New Roman" w:hAnsi="Times New Roman" w:cs="Times New Roman"/>
        </w:rPr>
        <w:t>“poetically Man dwells on this Earth</w:t>
      </w:r>
      <w:r w:rsidR="00F046DC" w:rsidRPr="007912FC">
        <w:rPr>
          <w:rFonts w:ascii="Times New Roman" w:hAnsi="Times New Roman" w:cs="Times New Roman"/>
        </w:rPr>
        <w:t>.</w:t>
      </w:r>
      <w:r w:rsidR="00821B7E" w:rsidRPr="007912FC">
        <w:rPr>
          <w:rFonts w:ascii="Times New Roman" w:hAnsi="Times New Roman" w:cs="Times New Roman"/>
        </w:rPr>
        <w:t>”</w:t>
      </w:r>
      <w:commentRangeEnd w:id="113"/>
      <w:r w:rsidR="00360A8E">
        <w:rPr>
          <w:rStyle w:val="CommentReference"/>
        </w:rPr>
        <w:commentReference w:id="113"/>
      </w:r>
      <w:r w:rsidR="00F046DC" w:rsidRPr="007912FC">
        <w:rPr>
          <w:rFonts w:ascii="Times New Roman" w:hAnsi="Times New Roman" w:cs="Times New Roman"/>
        </w:rPr>
        <w:t xml:space="preserve"> </w:t>
      </w:r>
      <w:r w:rsidR="006F068B" w:rsidRPr="007912FC">
        <w:rPr>
          <w:rFonts w:ascii="Times New Roman" w:hAnsi="Times New Roman" w:cs="Times New Roman"/>
        </w:rPr>
        <w:t xml:space="preserve">In fact, </w:t>
      </w:r>
      <w:r w:rsidR="00F51599" w:rsidRPr="007912FC">
        <w:rPr>
          <w:rFonts w:ascii="Times New Roman" w:hAnsi="Times New Roman" w:cs="Times New Roman"/>
        </w:rPr>
        <w:t>H</w:t>
      </w:r>
      <w:r w:rsidR="0013709F" w:rsidRPr="007912FC">
        <w:rPr>
          <w:rFonts w:ascii="Times New Roman" w:hAnsi="Times New Roman" w:cs="Times New Roman"/>
        </w:rPr>
        <w:t>ö</w:t>
      </w:r>
      <w:r w:rsidR="00F51599" w:rsidRPr="007912FC">
        <w:rPr>
          <w:rFonts w:ascii="Times New Roman" w:hAnsi="Times New Roman" w:cs="Times New Roman"/>
        </w:rPr>
        <w:t>lderlin’s river</w:t>
      </w:r>
      <w:r w:rsidR="006F068B" w:rsidRPr="007912FC">
        <w:rPr>
          <w:rFonts w:ascii="Times New Roman" w:hAnsi="Times New Roman" w:cs="Times New Roman"/>
        </w:rPr>
        <w:t xml:space="preserve"> poetry </w:t>
      </w:r>
      <w:r w:rsidR="005E7FFD" w:rsidRPr="007912FC">
        <w:rPr>
          <w:rFonts w:ascii="Times New Roman" w:hAnsi="Times New Roman" w:cs="Times New Roman"/>
        </w:rPr>
        <w:t>is not one</w:t>
      </w:r>
      <w:r w:rsidR="00F51599" w:rsidRPr="007912FC">
        <w:rPr>
          <w:rFonts w:ascii="Times New Roman" w:hAnsi="Times New Roman" w:cs="Times New Roman"/>
        </w:rPr>
        <w:t xml:space="preserve"> </w:t>
      </w:r>
      <w:r w:rsidR="006F068B" w:rsidRPr="007912FC">
        <w:rPr>
          <w:rFonts w:ascii="Times New Roman" w:hAnsi="Times New Roman" w:cs="Times New Roman"/>
        </w:rPr>
        <w:t>that</w:t>
      </w:r>
      <w:r w:rsidR="00F046DC" w:rsidRPr="007912FC">
        <w:rPr>
          <w:rFonts w:ascii="Times New Roman" w:hAnsi="Times New Roman" w:cs="Times New Roman"/>
        </w:rPr>
        <w:t xml:space="preserve"> open</w:t>
      </w:r>
      <w:r w:rsidR="00197DF0" w:rsidRPr="007912FC">
        <w:rPr>
          <w:rFonts w:ascii="Times New Roman" w:hAnsi="Times New Roman" w:cs="Times New Roman"/>
        </w:rPr>
        <w:t>s</w:t>
      </w:r>
      <w:r w:rsidR="00F046DC" w:rsidRPr="007912FC">
        <w:rPr>
          <w:rFonts w:ascii="Times New Roman" w:hAnsi="Times New Roman" w:cs="Times New Roman"/>
        </w:rPr>
        <w:t xml:space="preserve"> up the possibility of a </w:t>
      </w:r>
      <w:r w:rsidR="00F51599" w:rsidRPr="007912FC">
        <w:rPr>
          <w:rFonts w:ascii="Times New Roman" w:hAnsi="Times New Roman" w:cs="Times New Roman"/>
        </w:rPr>
        <w:t xml:space="preserve">new </w:t>
      </w:r>
      <w:r w:rsidR="00F046DC" w:rsidRPr="007912FC">
        <w:rPr>
          <w:rFonts w:ascii="Times New Roman" w:hAnsi="Times New Roman" w:cs="Times New Roman"/>
        </w:rPr>
        <w:t>“dwelling” on the Earth</w:t>
      </w:r>
      <w:r w:rsidR="005E7FFD" w:rsidRPr="007912FC">
        <w:rPr>
          <w:rFonts w:ascii="Times New Roman" w:hAnsi="Times New Roman" w:cs="Times New Roman"/>
        </w:rPr>
        <w:t>;</w:t>
      </w:r>
      <w:r w:rsidR="00821B7E" w:rsidRPr="007912FC">
        <w:rPr>
          <w:rFonts w:ascii="Times New Roman" w:hAnsi="Times New Roman" w:cs="Times New Roman"/>
        </w:rPr>
        <w:t xml:space="preserve"> instead</w:t>
      </w:r>
      <w:ins w:id="114" w:author="Copyeditor" w:date="2022-08-13T17:22:00Z">
        <w:r w:rsidR="00360A8E">
          <w:rPr>
            <w:rFonts w:ascii="Times New Roman" w:hAnsi="Times New Roman" w:cs="Times New Roman"/>
          </w:rPr>
          <w:t>,</w:t>
        </w:r>
      </w:ins>
      <w:r w:rsidR="008C5D1E" w:rsidRPr="007912FC">
        <w:rPr>
          <w:rFonts w:ascii="Times New Roman" w:hAnsi="Times New Roman" w:cs="Times New Roman"/>
        </w:rPr>
        <w:t xml:space="preserve"> </w:t>
      </w:r>
      <w:r w:rsidR="005E7FFD" w:rsidRPr="007912FC">
        <w:rPr>
          <w:rFonts w:ascii="Times New Roman" w:hAnsi="Times New Roman" w:cs="Times New Roman"/>
        </w:rPr>
        <w:t>it witnesses</w:t>
      </w:r>
      <w:r w:rsidR="008C5D1E" w:rsidRPr="007912FC">
        <w:rPr>
          <w:rFonts w:ascii="Times New Roman" w:hAnsi="Times New Roman" w:cs="Times New Roman"/>
        </w:rPr>
        <w:t xml:space="preserve"> </w:t>
      </w:r>
      <w:r w:rsidR="00F046DC" w:rsidRPr="007912FC">
        <w:rPr>
          <w:rFonts w:ascii="Times New Roman" w:hAnsi="Times New Roman" w:cs="Times New Roman"/>
        </w:rPr>
        <w:t xml:space="preserve">poetry’s exposure to </w:t>
      </w:r>
      <w:r w:rsidR="008C5D1E" w:rsidRPr="007912FC">
        <w:rPr>
          <w:rFonts w:ascii="Times New Roman" w:hAnsi="Times New Roman" w:cs="Times New Roman"/>
        </w:rPr>
        <w:t>something</w:t>
      </w:r>
      <w:r w:rsidR="00821B7E" w:rsidRPr="007912FC">
        <w:rPr>
          <w:rFonts w:ascii="Times New Roman" w:hAnsi="Times New Roman" w:cs="Times New Roman"/>
        </w:rPr>
        <w:t xml:space="preserve"> </w:t>
      </w:r>
      <w:r w:rsidR="008C5D1E" w:rsidRPr="007912FC">
        <w:rPr>
          <w:rFonts w:ascii="Times New Roman" w:hAnsi="Times New Roman" w:cs="Times New Roman"/>
        </w:rPr>
        <w:t>so</w:t>
      </w:r>
      <w:r w:rsidR="00F046DC" w:rsidRPr="007912FC">
        <w:rPr>
          <w:rFonts w:ascii="Times New Roman" w:hAnsi="Times New Roman" w:cs="Times New Roman"/>
        </w:rPr>
        <w:t xml:space="preserve"> fundamental</w:t>
      </w:r>
      <w:r w:rsidR="008C5D1E" w:rsidRPr="007912FC">
        <w:rPr>
          <w:rFonts w:ascii="Times New Roman" w:hAnsi="Times New Roman" w:cs="Times New Roman"/>
        </w:rPr>
        <w:t>ly</w:t>
      </w:r>
      <w:r w:rsidR="00F046DC" w:rsidRPr="007912FC">
        <w:rPr>
          <w:rFonts w:ascii="Times New Roman" w:hAnsi="Times New Roman" w:cs="Times New Roman"/>
        </w:rPr>
        <w:t xml:space="preserve"> exterior</w:t>
      </w:r>
      <w:r w:rsidR="00F51599" w:rsidRPr="007912FC">
        <w:rPr>
          <w:rFonts w:ascii="Times New Roman" w:hAnsi="Times New Roman" w:cs="Times New Roman"/>
        </w:rPr>
        <w:t xml:space="preserve"> </w:t>
      </w:r>
      <w:r w:rsidR="00F046DC" w:rsidRPr="007912FC">
        <w:rPr>
          <w:rFonts w:ascii="Times New Roman" w:hAnsi="Times New Roman" w:cs="Times New Roman"/>
        </w:rPr>
        <w:t xml:space="preserve">to </w:t>
      </w:r>
      <w:r w:rsidR="006F068B" w:rsidRPr="007912FC">
        <w:rPr>
          <w:rFonts w:ascii="Times New Roman" w:hAnsi="Times New Roman" w:cs="Times New Roman"/>
          <w:i/>
          <w:iCs/>
        </w:rPr>
        <w:t>any</w:t>
      </w:r>
      <w:r w:rsidR="00F046DC" w:rsidRPr="007912FC">
        <w:rPr>
          <w:rFonts w:ascii="Times New Roman" w:hAnsi="Times New Roman" w:cs="Times New Roman"/>
        </w:rPr>
        <w:t xml:space="preserve"> world</w:t>
      </w:r>
      <w:r w:rsidR="005E7FFD" w:rsidRPr="007912FC">
        <w:rPr>
          <w:rFonts w:ascii="Times New Roman" w:hAnsi="Times New Roman" w:cs="Times New Roman"/>
        </w:rPr>
        <w:t>—t</w:t>
      </w:r>
      <w:r w:rsidR="00821B7E" w:rsidRPr="007912FC">
        <w:rPr>
          <w:rFonts w:ascii="Times New Roman" w:hAnsi="Times New Roman" w:cs="Times New Roman"/>
        </w:rPr>
        <w:t xml:space="preserve">he Earth as a </w:t>
      </w:r>
      <w:r w:rsidR="00821B7E" w:rsidRPr="007912FC">
        <w:rPr>
          <w:rFonts w:ascii="Times New Roman" w:hAnsi="Times New Roman" w:cs="Times New Roman"/>
          <w:i/>
          <w:iCs/>
        </w:rPr>
        <w:t>terra incognita</w:t>
      </w:r>
      <w:r w:rsidR="005E7FFD" w:rsidRPr="007912FC">
        <w:rPr>
          <w:rFonts w:ascii="Times New Roman" w:hAnsi="Times New Roman" w:cs="Times New Roman"/>
        </w:rPr>
        <w:t>—</w:t>
      </w:r>
      <w:r w:rsidR="00F51599" w:rsidRPr="007912FC">
        <w:rPr>
          <w:rFonts w:ascii="Times New Roman" w:hAnsi="Times New Roman" w:cs="Times New Roman"/>
        </w:rPr>
        <w:t xml:space="preserve"> </w:t>
      </w:r>
      <w:r w:rsidR="00F046DC" w:rsidRPr="007912FC">
        <w:rPr>
          <w:rFonts w:ascii="Times New Roman" w:hAnsi="Times New Roman" w:cs="Times New Roman"/>
        </w:rPr>
        <w:t xml:space="preserve">that </w:t>
      </w:r>
      <w:r w:rsidR="008C5D1E" w:rsidRPr="007912FC">
        <w:rPr>
          <w:rFonts w:ascii="Times New Roman" w:hAnsi="Times New Roman" w:cs="Times New Roman"/>
        </w:rPr>
        <w:t xml:space="preserve">it </w:t>
      </w:r>
      <w:r w:rsidR="008C5D1E" w:rsidRPr="007912FC">
        <w:rPr>
          <w:rFonts w:ascii="Times New Roman" w:hAnsi="Times New Roman" w:cs="Times New Roman"/>
        </w:rPr>
        <w:lastRenderedPageBreak/>
        <w:t xml:space="preserve">inescapably </w:t>
      </w:r>
      <w:r w:rsidR="00F046DC" w:rsidRPr="007912FC">
        <w:rPr>
          <w:rFonts w:ascii="Times New Roman" w:hAnsi="Times New Roman" w:cs="Times New Roman"/>
        </w:rPr>
        <w:t xml:space="preserve">destabilizes </w:t>
      </w:r>
      <w:r w:rsidR="006F068B" w:rsidRPr="007912FC">
        <w:rPr>
          <w:rFonts w:ascii="Times New Roman" w:hAnsi="Times New Roman" w:cs="Times New Roman"/>
        </w:rPr>
        <w:t>all</w:t>
      </w:r>
      <w:r w:rsidR="00F046DC" w:rsidRPr="007912FC">
        <w:rPr>
          <w:rFonts w:ascii="Times New Roman" w:hAnsi="Times New Roman" w:cs="Times New Roman"/>
        </w:rPr>
        <w:t xml:space="preserve"> sense</w:t>
      </w:r>
      <w:r w:rsidR="006F068B" w:rsidRPr="007912FC">
        <w:rPr>
          <w:rFonts w:ascii="Times New Roman" w:hAnsi="Times New Roman" w:cs="Times New Roman"/>
        </w:rPr>
        <w:t>s</w:t>
      </w:r>
      <w:r w:rsidR="00F046DC" w:rsidRPr="007912FC">
        <w:rPr>
          <w:rFonts w:ascii="Times New Roman" w:hAnsi="Times New Roman" w:cs="Times New Roman"/>
        </w:rPr>
        <w:t xml:space="preserve"> of “dwelling</w:t>
      </w:r>
      <w:r w:rsidR="00F51599" w:rsidRPr="007912FC">
        <w:rPr>
          <w:rFonts w:ascii="Times New Roman" w:hAnsi="Times New Roman" w:cs="Times New Roman"/>
        </w:rPr>
        <w:t>,</w:t>
      </w:r>
      <w:r w:rsidR="00F046DC" w:rsidRPr="007912FC">
        <w:rPr>
          <w:rFonts w:ascii="Times New Roman" w:hAnsi="Times New Roman" w:cs="Times New Roman"/>
        </w:rPr>
        <w:t>”</w:t>
      </w:r>
      <w:r w:rsidR="00F51599" w:rsidRPr="007912FC">
        <w:rPr>
          <w:rFonts w:ascii="Times New Roman" w:hAnsi="Times New Roman" w:cs="Times New Roman"/>
        </w:rPr>
        <w:t xml:space="preserve"> along with an</w:t>
      </w:r>
      <w:r w:rsidR="008C5D1E" w:rsidRPr="007912FC">
        <w:rPr>
          <w:rFonts w:ascii="Times New Roman" w:hAnsi="Times New Roman" w:cs="Times New Roman"/>
        </w:rPr>
        <w:t>y</w:t>
      </w:r>
      <w:r w:rsidR="00F51599" w:rsidRPr="007912FC">
        <w:rPr>
          <w:rFonts w:ascii="Times New Roman" w:hAnsi="Times New Roman" w:cs="Times New Roman"/>
        </w:rPr>
        <w:t xml:space="preserve"> </w:t>
      </w:r>
      <w:r w:rsidR="006F068B" w:rsidRPr="007912FC">
        <w:rPr>
          <w:rFonts w:ascii="Times New Roman" w:hAnsi="Times New Roman" w:cs="Times New Roman"/>
        </w:rPr>
        <w:t>concept</w:t>
      </w:r>
      <w:r w:rsidR="00196C4C" w:rsidRPr="007912FC">
        <w:rPr>
          <w:rFonts w:ascii="Times New Roman" w:hAnsi="Times New Roman" w:cs="Times New Roman"/>
        </w:rPr>
        <w:t>ion</w:t>
      </w:r>
      <w:r w:rsidR="00F51599" w:rsidRPr="007912FC">
        <w:rPr>
          <w:rFonts w:ascii="Times New Roman" w:hAnsi="Times New Roman" w:cs="Times New Roman"/>
        </w:rPr>
        <w:t xml:space="preserve"> of native land or soil.</w:t>
      </w:r>
    </w:p>
    <w:p w14:paraId="233A689E" w14:textId="0C6C111D" w:rsidR="00F51599" w:rsidRPr="007912FC" w:rsidRDefault="00F51599" w:rsidP="003D7A9F">
      <w:pPr>
        <w:spacing w:line="480" w:lineRule="auto"/>
        <w:rPr>
          <w:rFonts w:ascii="Times New Roman" w:hAnsi="Times New Roman" w:cs="Times New Roman"/>
        </w:rPr>
      </w:pPr>
      <w:r w:rsidRPr="007912FC">
        <w:rPr>
          <w:rFonts w:ascii="Times New Roman" w:hAnsi="Times New Roman" w:cs="Times New Roman"/>
        </w:rPr>
        <w:tab/>
      </w:r>
      <w:r w:rsidR="00784084" w:rsidRPr="007912FC">
        <w:rPr>
          <w:rFonts w:ascii="Times New Roman" w:hAnsi="Times New Roman" w:cs="Times New Roman"/>
        </w:rPr>
        <w:t xml:space="preserve">Joseph </w:t>
      </w:r>
      <w:proofErr w:type="spellStart"/>
      <w:r w:rsidR="00784084" w:rsidRPr="007912FC">
        <w:rPr>
          <w:rFonts w:ascii="Times New Roman" w:hAnsi="Times New Roman" w:cs="Times New Roman"/>
        </w:rPr>
        <w:t>Albernaz’s</w:t>
      </w:r>
      <w:proofErr w:type="spellEnd"/>
      <w:r w:rsidR="00784084" w:rsidRPr="007912FC">
        <w:rPr>
          <w:rFonts w:ascii="Times New Roman" w:hAnsi="Times New Roman" w:cs="Times New Roman"/>
        </w:rPr>
        <w:t xml:space="preserve"> essay </w:t>
      </w:r>
      <w:r w:rsidR="0005075D" w:rsidRPr="007912FC">
        <w:rPr>
          <w:rFonts w:ascii="Times New Roman" w:hAnsi="Times New Roman" w:cs="Times New Roman"/>
        </w:rPr>
        <w:t>“Without Task: Abdication, Race</w:t>
      </w:r>
      <w:ins w:id="115" w:author="Copyeditor" w:date="2022-08-13T17:32:00Z">
        <w:r w:rsidR="005B40B9">
          <w:rPr>
            <w:rFonts w:ascii="Times New Roman" w:hAnsi="Times New Roman" w:cs="Times New Roman"/>
          </w:rPr>
          <w:t>,</w:t>
        </w:r>
      </w:ins>
      <w:r w:rsidR="0005075D" w:rsidRPr="007912FC">
        <w:rPr>
          <w:rFonts w:ascii="Times New Roman" w:hAnsi="Times New Roman" w:cs="Times New Roman"/>
        </w:rPr>
        <w:t xml:space="preserve"> and Relation in Mary Shelley’s </w:t>
      </w:r>
      <w:r w:rsidR="0005075D" w:rsidRPr="007912FC">
        <w:rPr>
          <w:rFonts w:ascii="Times New Roman" w:hAnsi="Times New Roman" w:cs="Times New Roman"/>
          <w:i/>
          <w:iCs/>
        </w:rPr>
        <w:t>The Last Man</w:t>
      </w:r>
      <w:r w:rsidR="0005075D" w:rsidRPr="007912FC">
        <w:rPr>
          <w:rFonts w:ascii="Times New Roman" w:hAnsi="Times New Roman" w:cs="Times New Roman"/>
        </w:rPr>
        <w:t>”</w:t>
      </w:r>
      <w:r w:rsidR="00784084" w:rsidRPr="007912FC">
        <w:rPr>
          <w:rFonts w:ascii="Times New Roman" w:hAnsi="Times New Roman" w:cs="Times New Roman"/>
        </w:rPr>
        <w:t xml:space="preserve"> shifts the collection’s focus to British Romanticism</w:t>
      </w:r>
      <w:del w:id="116" w:author="Copyeditor" w:date="2022-08-13T17:32:00Z">
        <w:r w:rsidR="00784084" w:rsidRPr="007912FC" w:rsidDel="005B40B9">
          <w:rPr>
            <w:rFonts w:ascii="Times New Roman" w:hAnsi="Times New Roman" w:cs="Times New Roman"/>
          </w:rPr>
          <w:delText>,</w:delText>
        </w:r>
      </w:del>
      <w:r w:rsidR="00784084" w:rsidRPr="007912FC">
        <w:rPr>
          <w:rFonts w:ascii="Times New Roman" w:hAnsi="Times New Roman" w:cs="Times New Roman"/>
        </w:rPr>
        <w:t xml:space="preserve"> with an examination of the way Shelley’s novel </w:t>
      </w:r>
      <w:r w:rsidR="00196C4C" w:rsidRPr="007912FC">
        <w:rPr>
          <w:rFonts w:ascii="Times New Roman" w:hAnsi="Times New Roman" w:cs="Times New Roman"/>
        </w:rPr>
        <w:t xml:space="preserve">questions the supposedly universal category of </w:t>
      </w:r>
      <w:r w:rsidR="001970F3" w:rsidRPr="007912FC">
        <w:rPr>
          <w:rFonts w:ascii="Times New Roman" w:hAnsi="Times New Roman" w:cs="Times New Roman"/>
        </w:rPr>
        <w:t>“</w:t>
      </w:r>
      <w:r w:rsidR="00196C4C" w:rsidRPr="007912FC">
        <w:rPr>
          <w:rFonts w:ascii="Times New Roman" w:hAnsi="Times New Roman" w:cs="Times New Roman"/>
        </w:rPr>
        <w:t>Man</w:t>
      </w:r>
      <w:r w:rsidR="001970F3" w:rsidRPr="007912FC">
        <w:rPr>
          <w:rFonts w:ascii="Times New Roman" w:hAnsi="Times New Roman" w:cs="Times New Roman"/>
        </w:rPr>
        <w:t>”</w:t>
      </w:r>
      <w:r w:rsidR="00196C4C" w:rsidRPr="007912FC">
        <w:rPr>
          <w:rFonts w:ascii="Times New Roman" w:hAnsi="Times New Roman" w:cs="Times New Roman"/>
        </w:rPr>
        <w:t xml:space="preserve"> by charting an “end of Man”</w:t>
      </w:r>
      <w:r w:rsidR="0005075D" w:rsidRPr="007912FC">
        <w:rPr>
          <w:rStyle w:val="EndnoteReference"/>
          <w:rFonts w:ascii="Times New Roman" w:hAnsi="Times New Roman" w:cs="Times New Roman"/>
        </w:rPr>
        <w:endnoteReference w:id="4"/>
      </w:r>
      <w:r w:rsidR="00196C4C" w:rsidRPr="007912FC">
        <w:rPr>
          <w:rFonts w:ascii="Times New Roman" w:hAnsi="Times New Roman" w:cs="Times New Roman"/>
        </w:rPr>
        <w:t xml:space="preserve"> that is </w:t>
      </w:r>
      <w:proofErr w:type="spellStart"/>
      <w:r w:rsidR="00196C4C" w:rsidRPr="007912FC">
        <w:rPr>
          <w:rFonts w:ascii="Times New Roman" w:hAnsi="Times New Roman" w:cs="Times New Roman"/>
        </w:rPr>
        <w:t>post</w:t>
      </w:r>
      <w:del w:id="121" w:author="Copyeditor" w:date="2022-08-13T17:44:00Z">
        <w:r w:rsidR="00196C4C" w:rsidRPr="007912FC" w:rsidDel="003521BB">
          <w:rPr>
            <w:rFonts w:ascii="Times New Roman" w:hAnsi="Times New Roman" w:cs="Times New Roman"/>
          </w:rPr>
          <w:delText>-</w:delText>
        </w:r>
      </w:del>
      <w:r w:rsidR="00196C4C" w:rsidRPr="007912FC">
        <w:rPr>
          <w:rFonts w:ascii="Times New Roman" w:hAnsi="Times New Roman" w:cs="Times New Roman"/>
        </w:rPr>
        <w:t>universal</w:t>
      </w:r>
      <w:proofErr w:type="spellEnd"/>
      <w:r w:rsidR="00196C4C" w:rsidRPr="007912FC">
        <w:rPr>
          <w:rFonts w:ascii="Times New Roman" w:hAnsi="Times New Roman" w:cs="Times New Roman"/>
        </w:rPr>
        <w:t xml:space="preserve">. Grounding his analysis in long-standing critiques of “Man” as a universal category, as well as more recent critical race theory that understands this category as constituted by its racial </w:t>
      </w:r>
      <w:r w:rsidR="00DC316F" w:rsidRPr="007912FC">
        <w:rPr>
          <w:rFonts w:ascii="Times New Roman" w:hAnsi="Times New Roman" w:cs="Times New Roman"/>
        </w:rPr>
        <w:t xml:space="preserve">and gendered </w:t>
      </w:r>
      <w:r w:rsidR="00196C4C" w:rsidRPr="007912FC">
        <w:rPr>
          <w:rFonts w:ascii="Times New Roman" w:hAnsi="Times New Roman" w:cs="Times New Roman"/>
        </w:rPr>
        <w:t xml:space="preserve">gradations and exclusions, </w:t>
      </w:r>
      <w:proofErr w:type="spellStart"/>
      <w:r w:rsidR="00196C4C" w:rsidRPr="007912FC">
        <w:rPr>
          <w:rFonts w:ascii="Times New Roman" w:hAnsi="Times New Roman" w:cs="Times New Roman"/>
        </w:rPr>
        <w:t>Albernaz</w:t>
      </w:r>
      <w:proofErr w:type="spellEnd"/>
      <w:r w:rsidR="00196C4C" w:rsidRPr="007912FC">
        <w:rPr>
          <w:rFonts w:ascii="Times New Roman" w:hAnsi="Times New Roman" w:cs="Times New Roman"/>
        </w:rPr>
        <w:t xml:space="preserve"> </w:t>
      </w:r>
      <w:r w:rsidR="00487DC3" w:rsidRPr="007912FC">
        <w:rPr>
          <w:rFonts w:ascii="Times New Roman" w:hAnsi="Times New Roman" w:cs="Times New Roman"/>
        </w:rPr>
        <w:t>reads Shelley’s</w:t>
      </w:r>
      <w:r w:rsidR="00196C4C" w:rsidRPr="007912FC">
        <w:rPr>
          <w:rFonts w:ascii="Times New Roman" w:hAnsi="Times New Roman" w:cs="Times New Roman"/>
        </w:rPr>
        <w:t xml:space="preserve"> novel </w:t>
      </w:r>
      <w:r w:rsidR="00487DC3" w:rsidRPr="007912FC">
        <w:rPr>
          <w:rFonts w:ascii="Times New Roman" w:hAnsi="Times New Roman" w:cs="Times New Roman"/>
        </w:rPr>
        <w:t>as an investigation into</w:t>
      </w:r>
      <w:r w:rsidR="00196C4C" w:rsidRPr="007912FC">
        <w:rPr>
          <w:rFonts w:ascii="Times New Roman" w:hAnsi="Times New Roman" w:cs="Times New Roman"/>
        </w:rPr>
        <w:t xml:space="preserve"> the possibility of a form of community </w:t>
      </w:r>
      <w:r w:rsidR="00487DC3" w:rsidRPr="007912FC">
        <w:rPr>
          <w:rFonts w:ascii="Times New Roman" w:hAnsi="Times New Roman" w:cs="Times New Roman"/>
        </w:rPr>
        <w:t xml:space="preserve">that would not be </w:t>
      </w:r>
      <w:r w:rsidR="00196C4C" w:rsidRPr="007912FC">
        <w:rPr>
          <w:rFonts w:ascii="Times New Roman" w:hAnsi="Times New Roman" w:cs="Times New Roman"/>
        </w:rPr>
        <w:t xml:space="preserve">predicated </w:t>
      </w:r>
      <w:r w:rsidR="00487DC3" w:rsidRPr="007912FC">
        <w:rPr>
          <w:rFonts w:ascii="Times New Roman" w:hAnsi="Times New Roman" w:cs="Times New Roman"/>
        </w:rPr>
        <w:t>exclusively on a</w:t>
      </w:r>
      <w:r w:rsidR="00196C4C" w:rsidRPr="007912FC">
        <w:rPr>
          <w:rFonts w:ascii="Times New Roman" w:hAnsi="Times New Roman" w:cs="Times New Roman"/>
        </w:rPr>
        <w:t xml:space="preserve"> “shared humanity.” Since the plague </w:t>
      </w:r>
      <w:r w:rsidR="000A58EB" w:rsidRPr="007912FC">
        <w:rPr>
          <w:rFonts w:ascii="Times New Roman" w:hAnsi="Times New Roman" w:cs="Times New Roman"/>
        </w:rPr>
        <w:t xml:space="preserve">in the novel that ravages the globe </w:t>
      </w:r>
      <w:r w:rsidR="00196C4C" w:rsidRPr="007912FC">
        <w:rPr>
          <w:rFonts w:ascii="Times New Roman" w:hAnsi="Times New Roman" w:cs="Times New Roman"/>
        </w:rPr>
        <w:t>undoes all the usual logics of human sovereignty</w:t>
      </w:r>
      <w:r w:rsidR="00E07D53" w:rsidRPr="007912FC">
        <w:rPr>
          <w:rFonts w:ascii="Times New Roman" w:hAnsi="Times New Roman" w:cs="Times New Roman"/>
        </w:rPr>
        <w:t xml:space="preserve"> or mastery</w:t>
      </w:r>
      <w:r w:rsidR="00196C4C" w:rsidRPr="007912FC">
        <w:rPr>
          <w:rFonts w:ascii="Times New Roman" w:hAnsi="Times New Roman" w:cs="Times New Roman"/>
        </w:rPr>
        <w:t xml:space="preserve">, human progress and human futurity, </w:t>
      </w:r>
      <w:proofErr w:type="spellStart"/>
      <w:r w:rsidR="00196C4C" w:rsidRPr="007912FC">
        <w:rPr>
          <w:rFonts w:ascii="Times New Roman" w:hAnsi="Times New Roman" w:cs="Times New Roman"/>
        </w:rPr>
        <w:t>Albernaz</w:t>
      </w:r>
      <w:proofErr w:type="spellEnd"/>
      <w:r w:rsidR="00196C4C" w:rsidRPr="007912FC">
        <w:rPr>
          <w:rFonts w:ascii="Times New Roman" w:hAnsi="Times New Roman" w:cs="Times New Roman"/>
        </w:rPr>
        <w:t xml:space="preserve"> </w:t>
      </w:r>
      <w:r w:rsidR="007F51A9" w:rsidRPr="007912FC">
        <w:rPr>
          <w:rFonts w:ascii="Times New Roman" w:hAnsi="Times New Roman" w:cs="Times New Roman"/>
        </w:rPr>
        <w:t xml:space="preserve">sees </w:t>
      </w:r>
      <w:r w:rsidR="00196C4C" w:rsidRPr="007912FC">
        <w:rPr>
          <w:rFonts w:ascii="Times New Roman" w:hAnsi="Times New Roman" w:cs="Times New Roman"/>
        </w:rPr>
        <w:t xml:space="preserve">the novel as an exploration of </w:t>
      </w:r>
      <w:r w:rsidR="00E07D53" w:rsidRPr="007912FC">
        <w:rPr>
          <w:rFonts w:ascii="Times New Roman" w:hAnsi="Times New Roman" w:cs="Times New Roman"/>
        </w:rPr>
        <w:t xml:space="preserve">the “end” of Man in another sense: the end of a universal category capable of generating solidarity with </w:t>
      </w:r>
      <w:r w:rsidR="00197DF0" w:rsidRPr="007912FC">
        <w:rPr>
          <w:rFonts w:ascii="Times New Roman" w:hAnsi="Times New Roman" w:cs="Times New Roman"/>
        </w:rPr>
        <w:t>that which it</w:t>
      </w:r>
      <w:r w:rsidR="00E07D53" w:rsidRPr="007912FC">
        <w:rPr>
          <w:rFonts w:ascii="Times New Roman" w:hAnsi="Times New Roman" w:cs="Times New Roman"/>
        </w:rPr>
        <w:t xml:space="preserve"> excludes. What happens, Shelley’s novel seems to ask, in the absence of any goal or </w:t>
      </w:r>
      <w:r w:rsidR="00E07D53" w:rsidRPr="007912FC">
        <w:rPr>
          <w:rFonts w:ascii="Times New Roman" w:hAnsi="Times New Roman" w:cs="Times New Roman"/>
          <w:i/>
          <w:iCs/>
        </w:rPr>
        <w:t>telos</w:t>
      </w:r>
      <w:r w:rsidR="00160153" w:rsidRPr="007912FC">
        <w:rPr>
          <w:rFonts w:ascii="Times New Roman" w:hAnsi="Times New Roman" w:cs="Times New Roman"/>
        </w:rPr>
        <w:t xml:space="preserve"> concerning </w:t>
      </w:r>
      <w:r w:rsidR="000A58EB" w:rsidRPr="007912FC">
        <w:rPr>
          <w:rFonts w:ascii="Times New Roman" w:hAnsi="Times New Roman" w:cs="Times New Roman"/>
        </w:rPr>
        <w:t>humanity or its future</w:t>
      </w:r>
      <w:r w:rsidR="00E07D53" w:rsidRPr="007912FC">
        <w:rPr>
          <w:rFonts w:ascii="Times New Roman" w:hAnsi="Times New Roman" w:cs="Times New Roman"/>
        </w:rPr>
        <w:t xml:space="preserve">? </w:t>
      </w:r>
      <w:proofErr w:type="spellStart"/>
      <w:r w:rsidR="00E07D53" w:rsidRPr="007912FC">
        <w:rPr>
          <w:rFonts w:ascii="Times New Roman" w:hAnsi="Times New Roman" w:cs="Times New Roman"/>
        </w:rPr>
        <w:t>Albernaz’s</w:t>
      </w:r>
      <w:proofErr w:type="spellEnd"/>
      <w:r w:rsidR="00E07D53" w:rsidRPr="007912FC">
        <w:rPr>
          <w:rFonts w:ascii="Times New Roman" w:hAnsi="Times New Roman" w:cs="Times New Roman"/>
        </w:rPr>
        <w:t xml:space="preserve"> response to this question </w:t>
      </w:r>
      <w:r w:rsidR="007F51A9" w:rsidRPr="007912FC">
        <w:rPr>
          <w:rFonts w:ascii="Times New Roman" w:hAnsi="Times New Roman" w:cs="Times New Roman"/>
        </w:rPr>
        <w:t>shows that</w:t>
      </w:r>
      <w:r w:rsidR="00E07D53" w:rsidRPr="007912FC">
        <w:rPr>
          <w:rFonts w:ascii="Times New Roman" w:hAnsi="Times New Roman" w:cs="Times New Roman"/>
        </w:rPr>
        <w:t xml:space="preserve"> </w:t>
      </w:r>
      <w:r w:rsidR="00E07D53" w:rsidRPr="007912FC">
        <w:rPr>
          <w:rFonts w:ascii="Times New Roman" w:hAnsi="Times New Roman" w:cs="Times New Roman"/>
          <w:i/>
          <w:iCs/>
        </w:rPr>
        <w:t>The Last Man</w:t>
      </w:r>
      <w:r w:rsidR="00160153" w:rsidRPr="007912FC">
        <w:rPr>
          <w:rFonts w:ascii="Times New Roman" w:hAnsi="Times New Roman" w:cs="Times New Roman"/>
        </w:rPr>
        <w:t xml:space="preserve"> </w:t>
      </w:r>
      <w:r w:rsidR="00DC316F" w:rsidRPr="007912FC">
        <w:rPr>
          <w:rFonts w:ascii="Times New Roman" w:hAnsi="Times New Roman" w:cs="Times New Roman"/>
        </w:rPr>
        <w:t>opens</w:t>
      </w:r>
      <w:r w:rsidR="00160153" w:rsidRPr="007912FC">
        <w:rPr>
          <w:rFonts w:ascii="Times New Roman" w:hAnsi="Times New Roman" w:cs="Times New Roman"/>
        </w:rPr>
        <w:t xml:space="preserve"> a space for what he calls a form of “relational life</w:t>
      </w:r>
      <w:r w:rsidR="000A58EB" w:rsidRPr="007912FC">
        <w:rPr>
          <w:rFonts w:ascii="Times New Roman" w:hAnsi="Times New Roman" w:cs="Times New Roman"/>
        </w:rPr>
        <w:t xml:space="preserve">” that no longer has any </w:t>
      </w:r>
      <w:r w:rsidR="000A58EB" w:rsidRPr="007912FC">
        <w:rPr>
          <w:rFonts w:ascii="Times New Roman" w:hAnsi="Times New Roman" w:cs="Times New Roman"/>
          <w:i/>
          <w:iCs/>
        </w:rPr>
        <w:t>telos</w:t>
      </w:r>
      <w:r w:rsidR="000A58EB" w:rsidRPr="007912FC">
        <w:rPr>
          <w:rFonts w:ascii="Times New Roman" w:hAnsi="Times New Roman" w:cs="Times New Roman"/>
        </w:rPr>
        <w:t xml:space="preserve"> or task</w:t>
      </w:r>
      <w:del w:id="122" w:author="Copyeditor" w:date="2022-08-13T17:55:00Z">
        <w:r w:rsidR="000A58EB" w:rsidRPr="007912FC" w:rsidDel="00DA43C2">
          <w:rPr>
            <w:rFonts w:ascii="Times New Roman" w:hAnsi="Times New Roman" w:cs="Times New Roman"/>
          </w:rPr>
          <w:delText>,</w:delText>
        </w:r>
      </w:del>
      <w:r w:rsidR="000A58EB" w:rsidRPr="007912FC">
        <w:rPr>
          <w:rFonts w:ascii="Times New Roman" w:hAnsi="Times New Roman" w:cs="Times New Roman"/>
        </w:rPr>
        <w:t xml:space="preserve"> and that eschews any sovereignty predicated on shared belonging to a </w:t>
      </w:r>
      <w:del w:id="123" w:author="Copyeditor" w:date="2022-08-13T17:56:00Z">
        <w:r w:rsidR="000A58EB" w:rsidRPr="007912FC" w:rsidDel="00DA43C2">
          <w:rPr>
            <w:rFonts w:ascii="Times New Roman" w:hAnsi="Times New Roman" w:cs="Times New Roman"/>
          </w:rPr>
          <w:delText xml:space="preserve">universal </w:delText>
        </w:r>
      </w:del>
      <w:r w:rsidR="000A58EB" w:rsidRPr="007912FC">
        <w:rPr>
          <w:rFonts w:ascii="Times New Roman" w:hAnsi="Times New Roman" w:cs="Times New Roman"/>
        </w:rPr>
        <w:t xml:space="preserve">category that is </w:t>
      </w:r>
      <w:r w:rsidR="00197DF0" w:rsidRPr="007912FC">
        <w:rPr>
          <w:rFonts w:ascii="Times New Roman" w:hAnsi="Times New Roman" w:cs="Times New Roman"/>
        </w:rPr>
        <w:t>both</w:t>
      </w:r>
      <w:r w:rsidR="000A58EB" w:rsidRPr="007912FC">
        <w:rPr>
          <w:rFonts w:ascii="Times New Roman" w:hAnsi="Times New Roman" w:cs="Times New Roman"/>
        </w:rPr>
        <w:t xml:space="preserve"> racially exclusive </w:t>
      </w:r>
      <w:r w:rsidR="00197DF0" w:rsidRPr="007912FC">
        <w:rPr>
          <w:rFonts w:ascii="Times New Roman" w:hAnsi="Times New Roman" w:cs="Times New Roman"/>
        </w:rPr>
        <w:t>and</w:t>
      </w:r>
      <w:r w:rsidR="000A58EB" w:rsidRPr="007912FC">
        <w:rPr>
          <w:rFonts w:ascii="Times New Roman" w:hAnsi="Times New Roman" w:cs="Times New Roman"/>
        </w:rPr>
        <w:t xml:space="preserve"> falsely universal. Focusing his analysis on a key scene in the novel where the main character, Lionel Verney, is potentially exposed to the deadly virus when he comes to the aid of one of its victims</w:t>
      </w:r>
      <w:r w:rsidR="007F51A9" w:rsidRPr="007912FC">
        <w:rPr>
          <w:rFonts w:ascii="Times New Roman" w:hAnsi="Times New Roman" w:cs="Times New Roman"/>
        </w:rPr>
        <w:t>—</w:t>
      </w:r>
      <w:r w:rsidR="000A58EB" w:rsidRPr="007912FC">
        <w:rPr>
          <w:rFonts w:ascii="Times New Roman" w:hAnsi="Times New Roman" w:cs="Times New Roman"/>
        </w:rPr>
        <w:t>a black man dying from its effects</w:t>
      </w:r>
      <w:r w:rsidR="007F51A9" w:rsidRPr="007912FC">
        <w:rPr>
          <w:rFonts w:ascii="Times New Roman" w:hAnsi="Times New Roman" w:cs="Times New Roman"/>
        </w:rPr>
        <w:t>—</w:t>
      </w:r>
      <w:proofErr w:type="spellStart"/>
      <w:r w:rsidR="000A58EB" w:rsidRPr="007912FC">
        <w:rPr>
          <w:rFonts w:ascii="Times New Roman" w:hAnsi="Times New Roman" w:cs="Times New Roman"/>
        </w:rPr>
        <w:t>Albernaz</w:t>
      </w:r>
      <w:proofErr w:type="spellEnd"/>
      <w:r w:rsidR="000A58EB" w:rsidRPr="007912FC">
        <w:rPr>
          <w:rFonts w:ascii="Times New Roman" w:hAnsi="Times New Roman" w:cs="Times New Roman"/>
        </w:rPr>
        <w:t xml:space="preserve"> contends that this scene, </w:t>
      </w:r>
      <w:r w:rsidR="00DC316F" w:rsidRPr="007912FC">
        <w:rPr>
          <w:rFonts w:ascii="Times New Roman" w:hAnsi="Times New Roman" w:cs="Times New Roman"/>
        </w:rPr>
        <w:t>rather than</w:t>
      </w:r>
      <w:r w:rsidR="000A58EB" w:rsidRPr="007912FC">
        <w:rPr>
          <w:rFonts w:ascii="Times New Roman" w:hAnsi="Times New Roman" w:cs="Times New Roman"/>
        </w:rPr>
        <w:t xml:space="preserve"> appealing to some humanity they both share, presents a renunciation of </w:t>
      </w:r>
      <w:r w:rsidR="00C0504B" w:rsidRPr="007912FC">
        <w:rPr>
          <w:rFonts w:ascii="Times New Roman" w:hAnsi="Times New Roman" w:cs="Times New Roman"/>
        </w:rPr>
        <w:t xml:space="preserve">the privileges of the </w:t>
      </w:r>
      <w:r w:rsidR="0016225C" w:rsidRPr="007912FC">
        <w:rPr>
          <w:rFonts w:ascii="Times New Roman" w:hAnsi="Times New Roman" w:cs="Times New Roman"/>
        </w:rPr>
        <w:t xml:space="preserve">universal </w:t>
      </w:r>
      <w:r w:rsidR="00C0504B" w:rsidRPr="007912FC">
        <w:rPr>
          <w:rFonts w:ascii="Times New Roman" w:hAnsi="Times New Roman" w:cs="Times New Roman"/>
        </w:rPr>
        <w:t xml:space="preserve">category “Man” that </w:t>
      </w:r>
      <w:r w:rsidR="007F51A9" w:rsidRPr="007912FC">
        <w:rPr>
          <w:rFonts w:ascii="Times New Roman" w:hAnsi="Times New Roman" w:cs="Times New Roman"/>
        </w:rPr>
        <w:t>the main character</w:t>
      </w:r>
      <w:r w:rsidR="00C0504B" w:rsidRPr="007912FC">
        <w:rPr>
          <w:rFonts w:ascii="Times New Roman" w:hAnsi="Times New Roman" w:cs="Times New Roman"/>
        </w:rPr>
        <w:t xml:space="preserve"> does </w:t>
      </w:r>
      <w:r w:rsidR="00C0504B" w:rsidRPr="007912FC">
        <w:rPr>
          <w:rFonts w:ascii="Times New Roman" w:hAnsi="Times New Roman" w:cs="Times New Roman"/>
          <w:i/>
          <w:iCs/>
        </w:rPr>
        <w:t>not</w:t>
      </w:r>
      <w:r w:rsidR="00C0504B" w:rsidRPr="007912FC">
        <w:rPr>
          <w:rFonts w:ascii="Times New Roman" w:hAnsi="Times New Roman" w:cs="Times New Roman"/>
        </w:rPr>
        <w:t xml:space="preserve"> share with </w:t>
      </w:r>
      <w:r w:rsidR="007F51A9" w:rsidRPr="007912FC">
        <w:rPr>
          <w:rFonts w:ascii="Times New Roman" w:hAnsi="Times New Roman" w:cs="Times New Roman"/>
        </w:rPr>
        <w:t>the other</w:t>
      </w:r>
      <w:r w:rsidR="00C0504B" w:rsidRPr="007912FC">
        <w:rPr>
          <w:rFonts w:ascii="Times New Roman" w:hAnsi="Times New Roman" w:cs="Times New Roman"/>
        </w:rPr>
        <w:t xml:space="preserve">. In </w:t>
      </w:r>
      <w:proofErr w:type="spellStart"/>
      <w:r w:rsidR="00C0504B" w:rsidRPr="007912FC">
        <w:rPr>
          <w:rFonts w:ascii="Times New Roman" w:hAnsi="Times New Roman" w:cs="Times New Roman"/>
        </w:rPr>
        <w:t>Albernaz’s</w:t>
      </w:r>
      <w:proofErr w:type="spellEnd"/>
      <w:r w:rsidR="00C0504B" w:rsidRPr="007912FC">
        <w:rPr>
          <w:rFonts w:ascii="Times New Roman" w:hAnsi="Times New Roman" w:cs="Times New Roman"/>
        </w:rPr>
        <w:t xml:space="preserve"> account</w:t>
      </w:r>
      <w:r w:rsidR="00104D61" w:rsidRPr="007912FC">
        <w:rPr>
          <w:rFonts w:ascii="Times New Roman" w:hAnsi="Times New Roman" w:cs="Times New Roman"/>
        </w:rPr>
        <w:t>,</w:t>
      </w:r>
      <w:r w:rsidR="00C0504B" w:rsidRPr="007912FC">
        <w:rPr>
          <w:rFonts w:ascii="Times New Roman" w:hAnsi="Times New Roman" w:cs="Times New Roman"/>
        </w:rPr>
        <w:t xml:space="preserve"> this scene </w:t>
      </w:r>
      <w:r w:rsidR="00DC316F" w:rsidRPr="007912FC">
        <w:rPr>
          <w:rFonts w:ascii="Times New Roman" w:hAnsi="Times New Roman" w:cs="Times New Roman"/>
        </w:rPr>
        <w:t>presents</w:t>
      </w:r>
      <w:r w:rsidR="00C0504B" w:rsidRPr="007912FC">
        <w:rPr>
          <w:rFonts w:ascii="Times New Roman" w:hAnsi="Times New Roman" w:cs="Times New Roman"/>
        </w:rPr>
        <w:t xml:space="preserve"> most sharply what is at work </w:t>
      </w:r>
      <w:r w:rsidR="00DC210D" w:rsidRPr="007912FC">
        <w:rPr>
          <w:rFonts w:ascii="Times New Roman" w:hAnsi="Times New Roman" w:cs="Times New Roman"/>
        </w:rPr>
        <w:t>in oblique ways</w:t>
      </w:r>
      <w:r w:rsidR="00C0504B" w:rsidRPr="007912FC">
        <w:rPr>
          <w:rFonts w:ascii="Times New Roman" w:hAnsi="Times New Roman" w:cs="Times New Roman"/>
        </w:rPr>
        <w:t xml:space="preserve"> throughout the novel: </w:t>
      </w:r>
      <w:r w:rsidR="00C0504B" w:rsidRPr="007912FC">
        <w:rPr>
          <w:rFonts w:ascii="Times New Roman" w:hAnsi="Times New Roman" w:cs="Times New Roman"/>
        </w:rPr>
        <w:lastRenderedPageBreak/>
        <w:t xml:space="preserve">an entanglement with </w:t>
      </w:r>
      <w:proofErr w:type="spellStart"/>
      <w:proofErr w:type="gramStart"/>
      <w:r w:rsidR="00DC316F" w:rsidRPr="007912FC">
        <w:rPr>
          <w:rFonts w:ascii="Times New Roman" w:hAnsi="Times New Roman" w:cs="Times New Roman"/>
        </w:rPr>
        <w:t>an other</w:t>
      </w:r>
      <w:proofErr w:type="spellEnd"/>
      <w:proofErr w:type="gramEnd"/>
      <w:r w:rsidR="00C0504B" w:rsidRPr="007912FC">
        <w:rPr>
          <w:rFonts w:ascii="Times New Roman" w:hAnsi="Times New Roman" w:cs="Times New Roman"/>
        </w:rPr>
        <w:t xml:space="preserve"> who, in this case, </w:t>
      </w:r>
      <w:r w:rsidR="00DC210D" w:rsidRPr="007912FC">
        <w:rPr>
          <w:rFonts w:ascii="Times New Roman" w:hAnsi="Times New Roman" w:cs="Times New Roman"/>
        </w:rPr>
        <w:t>i</w:t>
      </w:r>
      <w:r w:rsidR="00C0504B" w:rsidRPr="007912FC">
        <w:rPr>
          <w:rFonts w:ascii="Times New Roman" w:hAnsi="Times New Roman" w:cs="Times New Roman"/>
        </w:rPr>
        <w:t>s “a (non)-person marked by slavery”</w:t>
      </w:r>
      <w:r w:rsidR="00DC210D" w:rsidRPr="007912FC">
        <w:rPr>
          <w:rFonts w:ascii="Times New Roman" w:hAnsi="Times New Roman" w:cs="Times New Roman"/>
        </w:rPr>
        <w:t xml:space="preserve"> and therefore by radical de</w:t>
      </w:r>
      <w:del w:id="124" w:author="Copyeditor" w:date="2022-08-13T17:57:00Z">
        <w:r w:rsidR="00DC210D" w:rsidRPr="007912FC" w:rsidDel="00DA43C2">
          <w:rPr>
            <w:rFonts w:ascii="Times New Roman" w:hAnsi="Times New Roman" w:cs="Times New Roman"/>
          </w:rPr>
          <w:delText>-</w:delText>
        </w:r>
      </w:del>
      <w:r w:rsidR="00DC210D" w:rsidRPr="007912FC">
        <w:rPr>
          <w:rFonts w:ascii="Times New Roman" w:hAnsi="Times New Roman" w:cs="Times New Roman"/>
        </w:rPr>
        <w:t xml:space="preserve">humanization. For </w:t>
      </w:r>
      <w:proofErr w:type="spellStart"/>
      <w:r w:rsidR="00DC210D" w:rsidRPr="007912FC">
        <w:rPr>
          <w:rFonts w:ascii="Times New Roman" w:hAnsi="Times New Roman" w:cs="Times New Roman"/>
        </w:rPr>
        <w:t>Albernaz</w:t>
      </w:r>
      <w:proofErr w:type="spellEnd"/>
      <w:r w:rsidR="00DC210D" w:rsidRPr="007912FC">
        <w:rPr>
          <w:rFonts w:ascii="Times New Roman" w:hAnsi="Times New Roman" w:cs="Times New Roman"/>
        </w:rPr>
        <w:t>, this</w:t>
      </w:r>
      <w:r w:rsidR="00C0504B" w:rsidRPr="007912FC">
        <w:rPr>
          <w:rFonts w:ascii="Times New Roman" w:hAnsi="Times New Roman" w:cs="Times New Roman"/>
        </w:rPr>
        <w:t xml:space="preserve"> </w:t>
      </w:r>
      <w:r w:rsidR="007F51A9" w:rsidRPr="007912FC">
        <w:rPr>
          <w:rFonts w:ascii="Times New Roman" w:hAnsi="Times New Roman" w:cs="Times New Roman"/>
        </w:rPr>
        <w:t xml:space="preserve">possibility </w:t>
      </w:r>
      <w:r w:rsidR="00C0504B" w:rsidRPr="007912FC">
        <w:rPr>
          <w:rFonts w:ascii="Times New Roman" w:hAnsi="Times New Roman" w:cs="Times New Roman"/>
        </w:rPr>
        <w:t xml:space="preserve">points forward to a landscape without man that </w:t>
      </w:r>
      <w:r w:rsidR="007F51A9" w:rsidRPr="007912FC">
        <w:rPr>
          <w:rFonts w:ascii="Times New Roman" w:hAnsi="Times New Roman" w:cs="Times New Roman"/>
        </w:rPr>
        <w:t xml:space="preserve">instead </w:t>
      </w:r>
      <w:r w:rsidR="00114E59" w:rsidRPr="007912FC">
        <w:rPr>
          <w:rFonts w:ascii="Times New Roman" w:hAnsi="Times New Roman" w:cs="Times New Roman"/>
        </w:rPr>
        <w:t xml:space="preserve">contains </w:t>
      </w:r>
      <w:r w:rsidR="00C0504B" w:rsidRPr="007912FC">
        <w:rPr>
          <w:rFonts w:ascii="Times New Roman" w:hAnsi="Times New Roman" w:cs="Times New Roman"/>
        </w:rPr>
        <w:t xml:space="preserve">a solidarity with </w:t>
      </w:r>
      <w:r w:rsidR="00DC210D" w:rsidRPr="007912FC">
        <w:rPr>
          <w:rFonts w:ascii="Times New Roman" w:hAnsi="Times New Roman" w:cs="Times New Roman"/>
        </w:rPr>
        <w:t>others</w:t>
      </w:r>
      <w:r w:rsidR="00C0504B" w:rsidRPr="007912FC">
        <w:rPr>
          <w:rFonts w:ascii="Times New Roman" w:hAnsi="Times New Roman" w:cs="Times New Roman"/>
        </w:rPr>
        <w:t xml:space="preserve"> whose otherness is no longer filtered through the category of the human</w:t>
      </w:r>
      <w:r w:rsidR="00DC210D" w:rsidRPr="007912FC">
        <w:rPr>
          <w:rFonts w:ascii="Times New Roman" w:hAnsi="Times New Roman" w:cs="Times New Roman"/>
        </w:rPr>
        <w:t xml:space="preserve"> and </w:t>
      </w:r>
      <w:r w:rsidR="00DC316F" w:rsidRPr="007912FC">
        <w:rPr>
          <w:rFonts w:ascii="Times New Roman" w:hAnsi="Times New Roman" w:cs="Times New Roman"/>
        </w:rPr>
        <w:t>all</w:t>
      </w:r>
      <w:r w:rsidR="00DC210D" w:rsidRPr="00DA43C2">
        <w:rPr>
          <w:rFonts w:ascii="Times New Roman" w:hAnsi="Times New Roman" w:cs="Times New Roman"/>
        </w:rPr>
        <w:t xml:space="preserve"> </w:t>
      </w:r>
      <w:r w:rsidR="00DC210D" w:rsidRPr="00DA43C2">
        <w:rPr>
          <w:rFonts w:ascii="Times New Roman" w:hAnsi="Times New Roman" w:cs="Times New Roman"/>
          <w:rPrChange w:id="125" w:author="Copyeditor" w:date="2022-08-13T17:57:00Z">
            <w:rPr>
              <w:rFonts w:ascii="Times New Roman" w:hAnsi="Times New Roman" w:cs="Times New Roman"/>
              <w:i/>
              <w:iCs/>
            </w:rPr>
          </w:rPrChange>
        </w:rPr>
        <w:t>its</w:t>
      </w:r>
      <w:r w:rsidR="00DC210D" w:rsidRPr="007912FC">
        <w:rPr>
          <w:rFonts w:ascii="Times New Roman" w:hAnsi="Times New Roman" w:cs="Times New Roman"/>
        </w:rPr>
        <w:t xml:space="preserve"> particular others, human or otherwise.</w:t>
      </w:r>
    </w:p>
    <w:p w14:paraId="1D9024DA" w14:textId="5175C80B" w:rsidR="00123970" w:rsidRPr="007912FC" w:rsidRDefault="00123970" w:rsidP="003D7A9F">
      <w:pPr>
        <w:spacing w:line="480" w:lineRule="auto"/>
        <w:rPr>
          <w:rFonts w:ascii="Times New Roman" w:hAnsi="Times New Roman" w:cs="Times New Roman"/>
        </w:rPr>
      </w:pPr>
      <w:r w:rsidRPr="007912FC">
        <w:rPr>
          <w:rFonts w:ascii="Times New Roman" w:hAnsi="Times New Roman" w:cs="Times New Roman"/>
        </w:rPr>
        <w:tab/>
        <w:t>Amanda Goldstein’s contribution</w:t>
      </w:r>
      <w:r w:rsidR="00104D61" w:rsidRPr="007912FC">
        <w:rPr>
          <w:rFonts w:ascii="Times New Roman" w:hAnsi="Times New Roman" w:cs="Times New Roman"/>
        </w:rPr>
        <w:t>, “Utopian Pastoral and the Inhuman Trade”</w:t>
      </w:r>
      <w:r w:rsidRPr="007912FC">
        <w:rPr>
          <w:rFonts w:ascii="Times New Roman" w:hAnsi="Times New Roman" w:cs="Times New Roman"/>
        </w:rPr>
        <w:t xml:space="preserve"> </w:t>
      </w:r>
      <w:r w:rsidR="009F4461" w:rsidRPr="007912FC">
        <w:rPr>
          <w:rFonts w:ascii="Times New Roman" w:hAnsi="Times New Roman" w:cs="Times New Roman"/>
        </w:rPr>
        <w:t>extends</w:t>
      </w:r>
      <w:r w:rsidRPr="007912FC">
        <w:rPr>
          <w:rFonts w:ascii="Times New Roman" w:hAnsi="Times New Roman" w:cs="Times New Roman"/>
        </w:rPr>
        <w:t xml:space="preserve"> </w:t>
      </w:r>
      <w:proofErr w:type="spellStart"/>
      <w:r w:rsidRPr="007912FC">
        <w:rPr>
          <w:rFonts w:ascii="Times New Roman" w:hAnsi="Times New Roman" w:cs="Times New Roman"/>
        </w:rPr>
        <w:t>Albernaz’s</w:t>
      </w:r>
      <w:proofErr w:type="spellEnd"/>
      <w:r w:rsidRPr="007912FC">
        <w:rPr>
          <w:rFonts w:ascii="Times New Roman" w:hAnsi="Times New Roman" w:cs="Times New Roman"/>
        </w:rPr>
        <w:t xml:space="preserve"> exploration of the way Romantic political ecology set</w:t>
      </w:r>
      <w:r w:rsidR="00104D61" w:rsidRPr="007912FC">
        <w:rPr>
          <w:rFonts w:ascii="Times New Roman" w:hAnsi="Times New Roman" w:cs="Times New Roman"/>
        </w:rPr>
        <w:t>s</w:t>
      </w:r>
      <w:r w:rsidRPr="007912FC">
        <w:rPr>
          <w:rFonts w:ascii="Times New Roman" w:hAnsi="Times New Roman" w:cs="Times New Roman"/>
        </w:rPr>
        <w:t xml:space="preserve"> about questioning the centrality of human rights</w:t>
      </w:r>
      <w:ins w:id="126" w:author="Copyeditor" w:date="2022-08-13T17:58:00Z">
        <w:r w:rsidR="00DA43C2">
          <w:rPr>
            <w:rFonts w:ascii="Times New Roman" w:hAnsi="Times New Roman" w:cs="Times New Roman"/>
          </w:rPr>
          <w:t>–</w:t>
        </w:r>
      </w:ins>
      <w:del w:id="127" w:author="Copyeditor" w:date="2022-08-13T17:58:00Z">
        <w:r w:rsidRPr="007912FC" w:rsidDel="00DA43C2">
          <w:rPr>
            <w:rFonts w:ascii="Times New Roman" w:hAnsi="Times New Roman" w:cs="Times New Roman"/>
          </w:rPr>
          <w:delText>-</w:delText>
        </w:r>
      </w:del>
      <w:r w:rsidRPr="007912FC">
        <w:rPr>
          <w:rFonts w:ascii="Times New Roman" w:hAnsi="Times New Roman" w:cs="Times New Roman"/>
        </w:rPr>
        <w:t>bearing subjects and the universality of Man</w:t>
      </w:r>
      <w:r w:rsidR="0016225C" w:rsidRPr="007912FC">
        <w:rPr>
          <w:rFonts w:ascii="Times New Roman" w:hAnsi="Times New Roman" w:cs="Times New Roman"/>
        </w:rPr>
        <w:t xml:space="preserve"> through the category of racial difference. She does so by focusing her attention on</w:t>
      </w:r>
      <w:r w:rsidRPr="007912FC">
        <w:rPr>
          <w:rFonts w:ascii="Times New Roman" w:hAnsi="Times New Roman" w:cs="Times New Roman"/>
        </w:rPr>
        <w:t xml:space="preserve"> the genre of </w:t>
      </w:r>
      <w:r w:rsidR="00E370DD" w:rsidRPr="007912FC">
        <w:rPr>
          <w:rFonts w:ascii="Times New Roman" w:hAnsi="Times New Roman" w:cs="Times New Roman"/>
        </w:rPr>
        <w:t>Golden Age</w:t>
      </w:r>
      <w:r w:rsidRPr="007912FC">
        <w:rPr>
          <w:rFonts w:ascii="Times New Roman" w:hAnsi="Times New Roman" w:cs="Times New Roman"/>
        </w:rPr>
        <w:t xml:space="preserve"> pastoral</w:t>
      </w:r>
      <w:r w:rsidR="009F4461" w:rsidRPr="007912FC">
        <w:rPr>
          <w:rFonts w:ascii="Times New Roman" w:hAnsi="Times New Roman" w:cs="Times New Roman"/>
        </w:rPr>
        <w:t xml:space="preserve"> in </w:t>
      </w:r>
      <w:r w:rsidR="00DC316F" w:rsidRPr="007912FC">
        <w:rPr>
          <w:rFonts w:ascii="Times New Roman" w:hAnsi="Times New Roman" w:cs="Times New Roman"/>
        </w:rPr>
        <w:t>relation to</w:t>
      </w:r>
      <w:r w:rsidR="009F4461" w:rsidRPr="007912FC">
        <w:rPr>
          <w:rFonts w:ascii="Times New Roman" w:hAnsi="Times New Roman" w:cs="Times New Roman"/>
        </w:rPr>
        <w:t xml:space="preserve"> </w:t>
      </w:r>
      <w:r w:rsidRPr="007912FC">
        <w:rPr>
          <w:rFonts w:ascii="Times New Roman" w:hAnsi="Times New Roman" w:cs="Times New Roman"/>
        </w:rPr>
        <w:t xml:space="preserve">Erasmus Darwin’s </w:t>
      </w:r>
      <w:r w:rsidRPr="007912FC">
        <w:rPr>
          <w:rFonts w:ascii="Times New Roman" w:hAnsi="Times New Roman" w:cs="Times New Roman"/>
          <w:i/>
          <w:iCs/>
        </w:rPr>
        <w:t>The Economy of Vegetation</w:t>
      </w:r>
      <w:del w:id="128" w:author="Copyeditor" w:date="2022-08-13T18:00:00Z">
        <w:r w:rsidR="009F4461" w:rsidRPr="007912FC" w:rsidDel="00DA43C2">
          <w:rPr>
            <w:rFonts w:ascii="Times New Roman" w:hAnsi="Times New Roman" w:cs="Times New Roman"/>
            <w:i/>
            <w:iCs/>
          </w:rPr>
          <w:delText>,</w:delText>
        </w:r>
      </w:del>
      <w:r w:rsidR="009F4461" w:rsidRPr="007912FC">
        <w:rPr>
          <w:rFonts w:ascii="Times New Roman" w:hAnsi="Times New Roman" w:cs="Times New Roman"/>
        </w:rPr>
        <w:t xml:space="preserve"> and by</w:t>
      </w:r>
      <w:r w:rsidRPr="007912FC">
        <w:rPr>
          <w:rFonts w:ascii="Times New Roman" w:hAnsi="Times New Roman" w:cs="Times New Roman"/>
          <w:i/>
          <w:iCs/>
        </w:rPr>
        <w:t xml:space="preserve"> </w:t>
      </w:r>
      <w:r w:rsidR="009F4461" w:rsidRPr="007912FC">
        <w:rPr>
          <w:rFonts w:ascii="Times New Roman" w:hAnsi="Times New Roman" w:cs="Times New Roman"/>
        </w:rPr>
        <w:t>s</w:t>
      </w:r>
      <w:r w:rsidRPr="007912FC">
        <w:rPr>
          <w:rFonts w:ascii="Times New Roman" w:hAnsi="Times New Roman" w:cs="Times New Roman"/>
        </w:rPr>
        <w:t xml:space="preserve">etting up her </w:t>
      </w:r>
      <w:r w:rsidR="00D15F45" w:rsidRPr="007912FC">
        <w:rPr>
          <w:rFonts w:ascii="Times New Roman" w:hAnsi="Times New Roman" w:cs="Times New Roman"/>
        </w:rPr>
        <w:t>interpretation</w:t>
      </w:r>
      <w:r w:rsidRPr="007912FC">
        <w:rPr>
          <w:rFonts w:ascii="Times New Roman" w:hAnsi="Times New Roman" w:cs="Times New Roman"/>
        </w:rPr>
        <w:t xml:space="preserve"> of Darwin as a riposte to various </w:t>
      </w:r>
      <w:r w:rsidR="00D15F45" w:rsidRPr="007912FC">
        <w:rPr>
          <w:rFonts w:ascii="Times New Roman" w:hAnsi="Times New Roman" w:cs="Times New Roman"/>
        </w:rPr>
        <w:t xml:space="preserve">contemporary </w:t>
      </w:r>
      <w:r w:rsidRPr="007912FC">
        <w:rPr>
          <w:rFonts w:ascii="Times New Roman" w:hAnsi="Times New Roman" w:cs="Times New Roman"/>
        </w:rPr>
        <w:t>new materialism</w:t>
      </w:r>
      <w:r w:rsidR="00104D61" w:rsidRPr="007912FC">
        <w:rPr>
          <w:rFonts w:ascii="Times New Roman" w:hAnsi="Times New Roman" w:cs="Times New Roman"/>
        </w:rPr>
        <w:t>s</w:t>
      </w:r>
      <w:r w:rsidRPr="007912FC">
        <w:rPr>
          <w:rFonts w:ascii="Times New Roman" w:hAnsi="Times New Roman" w:cs="Times New Roman"/>
        </w:rPr>
        <w:t xml:space="preserve"> and </w:t>
      </w:r>
      <w:proofErr w:type="spellStart"/>
      <w:r w:rsidRPr="007912FC">
        <w:rPr>
          <w:rFonts w:ascii="Times New Roman" w:hAnsi="Times New Roman" w:cs="Times New Roman"/>
        </w:rPr>
        <w:t>post</w:t>
      </w:r>
      <w:del w:id="129" w:author="Copyeditor" w:date="2022-08-13T18:00:00Z">
        <w:r w:rsidR="00D15F45" w:rsidRPr="007912FC" w:rsidDel="00A300F9">
          <w:rPr>
            <w:rFonts w:ascii="Times New Roman" w:hAnsi="Times New Roman" w:cs="Times New Roman"/>
          </w:rPr>
          <w:delText>-</w:delText>
        </w:r>
      </w:del>
      <w:r w:rsidRPr="007912FC">
        <w:rPr>
          <w:rFonts w:ascii="Times New Roman" w:hAnsi="Times New Roman" w:cs="Times New Roman"/>
        </w:rPr>
        <w:t>humanism</w:t>
      </w:r>
      <w:r w:rsidR="00104D61" w:rsidRPr="007912FC">
        <w:rPr>
          <w:rFonts w:ascii="Times New Roman" w:hAnsi="Times New Roman" w:cs="Times New Roman"/>
        </w:rPr>
        <w:t>s</w:t>
      </w:r>
      <w:proofErr w:type="spellEnd"/>
      <w:r w:rsidRPr="007912FC">
        <w:rPr>
          <w:rFonts w:ascii="Times New Roman" w:hAnsi="Times New Roman" w:cs="Times New Roman"/>
        </w:rPr>
        <w:t xml:space="preserve"> that tend to reduce the question of the human to a generality—</w:t>
      </w:r>
      <w:r w:rsidRPr="007912FC">
        <w:rPr>
          <w:rFonts w:ascii="Times New Roman" w:hAnsi="Times New Roman" w:cs="Times New Roman"/>
          <w:i/>
          <w:iCs/>
        </w:rPr>
        <w:t>the</w:t>
      </w:r>
      <w:r w:rsidRPr="007912FC">
        <w:rPr>
          <w:rFonts w:ascii="Times New Roman" w:hAnsi="Times New Roman" w:cs="Times New Roman"/>
        </w:rPr>
        <w:t xml:space="preserve"> human</w:t>
      </w:r>
      <w:r w:rsidRPr="007912FC">
        <w:rPr>
          <w:rFonts w:ascii="Times New Roman" w:hAnsi="Times New Roman" w:cs="Times New Roman"/>
          <w:i/>
          <w:iCs/>
        </w:rPr>
        <w:t>—</w:t>
      </w:r>
      <w:r w:rsidRPr="007912FC">
        <w:rPr>
          <w:rFonts w:ascii="Times New Roman" w:hAnsi="Times New Roman" w:cs="Times New Roman"/>
        </w:rPr>
        <w:t>and its various non</w:t>
      </w:r>
      <w:del w:id="130" w:author="Copyeditor" w:date="2022-08-13T18:01:00Z">
        <w:r w:rsidRPr="007912FC" w:rsidDel="00A300F9">
          <w:rPr>
            <w:rFonts w:ascii="Times New Roman" w:hAnsi="Times New Roman" w:cs="Times New Roman"/>
          </w:rPr>
          <w:delText>-</w:delText>
        </w:r>
      </w:del>
      <w:r w:rsidRPr="007912FC">
        <w:rPr>
          <w:rFonts w:ascii="Times New Roman" w:hAnsi="Times New Roman" w:cs="Times New Roman"/>
        </w:rPr>
        <w:t>human others</w:t>
      </w:r>
      <w:r w:rsidR="009F4461" w:rsidRPr="007912FC">
        <w:rPr>
          <w:rFonts w:ascii="Times New Roman" w:hAnsi="Times New Roman" w:cs="Times New Roman"/>
        </w:rPr>
        <w:t>.</w:t>
      </w:r>
      <w:r w:rsidRPr="007912FC">
        <w:rPr>
          <w:rFonts w:ascii="Times New Roman" w:hAnsi="Times New Roman" w:cs="Times New Roman"/>
        </w:rPr>
        <w:t xml:space="preserve"> </w:t>
      </w:r>
      <w:r w:rsidR="00CE6944" w:rsidRPr="007912FC">
        <w:rPr>
          <w:rFonts w:ascii="Times New Roman" w:hAnsi="Times New Roman" w:cs="Times New Roman"/>
        </w:rPr>
        <w:t>As Goldstein argues</w:t>
      </w:r>
      <w:r w:rsidR="009F4461" w:rsidRPr="007912FC">
        <w:rPr>
          <w:rFonts w:ascii="Times New Roman" w:hAnsi="Times New Roman" w:cs="Times New Roman"/>
        </w:rPr>
        <w:t>,</w:t>
      </w:r>
      <w:r w:rsidRPr="007912FC">
        <w:rPr>
          <w:rFonts w:ascii="Times New Roman" w:hAnsi="Times New Roman" w:cs="Times New Roman"/>
        </w:rPr>
        <w:t xml:space="preserve"> </w:t>
      </w:r>
      <w:r w:rsidR="009F4461" w:rsidRPr="007912FC">
        <w:rPr>
          <w:rFonts w:ascii="Times New Roman" w:hAnsi="Times New Roman" w:cs="Times New Roman"/>
        </w:rPr>
        <w:t>Erasmus</w:t>
      </w:r>
      <w:r w:rsidRPr="007912FC">
        <w:rPr>
          <w:rFonts w:ascii="Times New Roman" w:hAnsi="Times New Roman" w:cs="Times New Roman"/>
        </w:rPr>
        <w:t xml:space="preserve"> Darwin’s </w:t>
      </w:r>
      <w:r w:rsidR="008A5567" w:rsidRPr="007912FC">
        <w:rPr>
          <w:rFonts w:ascii="Times New Roman" w:hAnsi="Times New Roman" w:cs="Times New Roman"/>
        </w:rPr>
        <w:t>work centers around an ecology that recognize</w:t>
      </w:r>
      <w:r w:rsidR="009F4461" w:rsidRPr="007912FC">
        <w:rPr>
          <w:rFonts w:ascii="Times New Roman" w:hAnsi="Times New Roman" w:cs="Times New Roman"/>
        </w:rPr>
        <w:t>s how</w:t>
      </w:r>
      <w:r w:rsidR="008A5567" w:rsidRPr="007912FC">
        <w:rPr>
          <w:rFonts w:ascii="Times New Roman" w:hAnsi="Times New Roman" w:cs="Times New Roman"/>
        </w:rPr>
        <w:t xml:space="preserve"> specific classes or groups of humans exploit </w:t>
      </w:r>
      <w:r w:rsidR="008A5567" w:rsidRPr="007912FC">
        <w:rPr>
          <w:rFonts w:ascii="Times New Roman" w:hAnsi="Times New Roman" w:cs="Times New Roman"/>
          <w:i/>
          <w:iCs/>
        </w:rPr>
        <w:t>other humans</w:t>
      </w:r>
      <w:r w:rsidR="008A5567" w:rsidRPr="007912FC">
        <w:rPr>
          <w:rFonts w:ascii="Times New Roman" w:hAnsi="Times New Roman" w:cs="Times New Roman"/>
        </w:rPr>
        <w:t xml:space="preserve"> and</w:t>
      </w:r>
      <w:r w:rsidR="008A5567" w:rsidRPr="007912FC">
        <w:rPr>
          <w:rFonts w:ascii="Times New Roman" w:hAnsi="Times New Roman" w:cs="Times New Roman"/>
          <w:i/>
          <w:iCs/>
        </w:rPr>
        <w:t xml:space="preserve"> </w:t>
      </w:r>
      <w:r w:rsidR="008A5567" w:rsidRPr="007912FC">
        <w:rPr>
          <w:rFonts w:ascii="Times New Roman" w:hAnsi="Times New Roman" w:cs="Times New Roman"/>
        </w:rPr>
        <w:t>non</w:t>
      </w:r>
      <w:del w:id="131" w:author="Copyeditor" w:date="2022-08-13T18:01:00Z">
        <w:r w:rsidR="008A5567" w:rsidRPr="007912FC" w:rsidDel="00A300F9">
          <w:rPr>
            <w:rFonts w:ascii="Times New Roman" w:hAnsi="Times New Roman" w:cs="Times New Roman"/>
          </w:rPr>
          <w:delText>-</w:delText>
        </w:r>
      </w:del>
      <w:r w:rsidR="008A5567" w:rsidRPr="007912FC">
        <w:rPr>
          <w:rFonts w:ascii="Times New Roman" w:hAnsi="Times New Roman" w:cs="Times New Roman"/>
        </w:rPr>
        <w:t>humans</w:t>
      </w:r>
      <w:r w:rsidR="00104D61" w:rsidRPr="007912FC">
        <w:rPr>
          <w:rFonts w:ascii="Times New Roman" w:hAnsi="Times New Roman" w:cs="Times New Roman"/>
        </w:rPr>
        <w:t xml:space="preserve"> togethe</w:t>
      </w:r>
      <w:r w:rsidR="009F4461" w:rsidRPr="007912FC">
        <w:rPr>
          <w:rFonts w:ascii="Times New Roman" w:hAnsi="Times New Roman" w:cs="Times New Roman"/>
        </w:rPr>
        <w:t>r—</w:t>
      </w:r>
      <w:del w:id="132" w:author="Copyeditor" w:date="2022-08-13T18:01:00Z">
        <w:r w:rsidR="008A5567" w:rsidRPr="007912FC" w:rsidDel="00A300F9">
          <w:rPr>
            <w:rFonts w:ascii="Times New Roman" w:hAnsi="Times New Roman" w:cs="Times New Roman"/>
          </w:rPr>
          <w:delText xml:space="preserve"> </w:delText>
        </w:r>
      </w:del>
      <w:r w:rsidR="00104D61" w:rsidRPr="007912FC">
        <w:rPr>
          <w:rFonts w:ascii="Times New Roman" w:hAnsi="Times New Roman" w:cs="Times New Roman"/>
        </w:rPr>
        <w:t xml:space="preserve">an exploitation </w:t>
      </w:r>
      <w:r w:rsidR="00D15F45" w:rsidRPr="007912FC">
        <w:rPr>
          <w:rFonts w:ascii="Times New Roman" w:hAnsi="Times New Roman" w:cs="Times New Roman"/>
        </w:rPr>
        <w:t>that</w:t>
      </w:r>
      <w:r w:rsidR="008A5567" w:rsidRPr="007912FC">
        <w:rPr>
          <w:rFonts w:ascii="Times New Roman" w:hAnsi="Times New Roman" w:cs="Times New Roman"/>
        </w:rPr>
        <w:t xml:space="preserve"> collectively become</w:t>
      </w:r>
      <w:ins w:id="133" w:author="Copyeditor" w:date="2022-08-13T18:01:00Z">
        <w:r w:rsidR="00A300F9">
          <w:rPr>
            <w:rFonts w:ascii="Times New Roman" w:hAnsi="Times New Roman" w:cs="Times New Roman"/>
          </w:rPr>
          <w:t>s</w:t>
        </w:r>
      </w:ins>
      <w:r w:rsidR="008A5567" w:rsidRPr="007912FC">
        <w:rPr>
          <w:rFonts w:ascii="Times New Roman" w:hAnsi="Times New Roman" w:cs="Times New Roman"/>
        </w:rPr>
        <w:t xml:space="preserve"> the basis of their mode of life. Darwin</w:t>
      </w:r>
      <w:r w:rsidR="009F4461" w:rsidRPr="007912FC">
        <w:rPr>
          <w:rFonts w:ascii="Times New Roman" w:hAnsi="Times New Roman" w:cs="Times New Roman"/>
        </w:rPr>
        <w:t xml:space="preserve"> thus</w:t>
      </w:r>
      <w:r w:rsidR="008A5567" w:rsidRPr="007912FC">
        <w:rPr>
          <w:rFonts w:ascii="Times New Roman" w:hAnsi="Times New Roman" w:cs="Times New Roman"/>
        </w:rPr>
        <w:t xml:space="preserve"> provides a needed corrective</w:t>
      </w:r>
      <w:r w:rsidR="00A460FA" w:rsidRPr="007912FC">
        <w:rPr>
          <w:rFonts w:ascii="Times New Roman" w:hAnsi="Times New Roman" w:cs="Times New Roman"/>
        </w:rPr>
        <w:t xml:space="preserve"> to, or politicization of, </w:t>
      </w:r>
      <w:r w:rsidR="008A5567" w:rsidRPr="007912FC">
        <w:rPr>
          <w:rFonts w:ascii="Times New Roman" w:hAnsi="Times New Roman" w:cs="Times New Roman"/>
        </w:rPr>
        <w:t xml:space="preserve">traditional </w:t>
      </w:r>
      <w:r w:rsidR="00CE6944" w:rsidRPr="007912FC">
        <w:rPr>
          <w:rFonts w:ascii="Times New Roman" w:hAnsi="Times New Roman" w:cs="Times New Roman"/>
        </w:rPr>
        <w:t xml:space="preserve">political </w:t>
      </w:r>
      <w:r w:rsidR="008A5567" w:rsidRPr="007912FC">
        <w:rPr>
          <w:rFonts w:ascii="Times New Roman" w:hAnsi="Times New Roman" w:cs="Times New Roman"/>
        </w:rPr>
        <w:t xml:space="preserve">ecology </w:t>
      </w:r>
      <w:r w:rsidR="00A460FA" w:rsidRPr="007912FC">
        <w:rPr>
          <w:rFonts w:ascii="Times New Roman" w:hAnsi="Times New Roman" w:cs="Times New Roman"/>
        </w:rPr>
        <w:t xml:space="preserve">by </w:t>
      </w:r>
      <w:r w:rsidR="00D15F45" w:rsidRPr="007912FC">
        <w:rPr>
          <w:rFonts w:ascii="Times New Roman" w:hAnsi="Times New Roman" w:cs="Times New Roman"/>
        </w:rPr>
        <w:t>bringing</w:t>
      </w:r>
      <w:r w:rsidR="008A5567" w:rsidRPr="007912FC">
        <w:rPr>
          <w:rFonts w:ascii="Times New Roman" w:hAnsi="Times New Roman" w:cs="Times New Roman"/>
        </w:rPr>
        <w:t xml:space="preserve"> the problem of slavery and colonialism into its account of the natural world</w:t>
      </w:r>
      <w:del w:id="134" w:author="Copyeditor" w:date="2022-08-13T18:02:00Z">
        <w:r w:rsidR="00104D61" w:rsidRPr="007912FC" w:rsidDel="00A300F9">
          <w:rPr>
            <w:rFonts w:ascii="Times New Roman" w:hAnsi="Times New Roman" w:cs="Times New Roman"/>
          </w:rPr>
          <w:delText>,</w:delText>
        </w:r>
      </w:del>
      <w:r w:rsidR="00104D61" w:rsidRPr="007912FC">
        <w:rPr>
          <w:rFonts w:ascii="Times New Roman" w:hAnsi="Times New Roman" w:cs="Times New Roman"/>
        </w:rPr>
        <w:t xml:space="preserve"> and by figuring</w:t>
      </w:r>
      <w:r w:rsidR="008A5567" w:rsidRPr="007912FC">
        <w:rPr>
          <w:rFonts w:ascii="Times New Roman" w:hAnsi="Times New Roman" w:cs="Times New Roman"/>
        </w:rPr>
        <w:t xml:space="preserve"> </w:t>
      </w:r>
      <w:r w:rsidR="00A460FA" w:rsidRPr="007912FC">
        <w:rPr>
          <w:rFonts w:ascii="Times New Roman" w:hAnsi="Times New Roman" w:cs="Times New Roman"/>
        </w:rPr>
        <w:t>“</w:t>
      </w:r>
      <w:r w:rsidR="00104D61" w:rsidRPr="007912FC">
        <w:rPr>
          <w:rFonts w:ascii="Times New Roman" w:hAnsi="Times New Roman" w:cs="Times New Roman"/>
        </w:rPr>
        <w:t>n</w:t>
      </w:r>
      <w:r w:rsidR="00A460FA" w:rsidRPr="007912FC">
        <w:rPr>
          <w:rFonts w:ascii="Times New Roman" w:hAnsi="Times New Roman" w:cs="Times New Roman"/>
        </w:rPr>
        <w:t>ature” and its various</w:t>
      </w:r>
      <w:r w:rsidR="008A5567" w:rsidRPr="007912FC">
        <w:rPr>
          <w:rFonts w:ascii="Times New Roman" w:hAnsi="Times New Roman" w:cs="Times New Roman"/>
        </w:rPr>
        <w:t xml:space="preserve"> non</w:t>
      </w:r>
      <w:del w:id="135" w:author="Copyeditor" w:date="2022-08-13T18:02:00Z">
        <w:r w:rsidR="008A5567" w:rsidRPr="007912FC" w:rsidDel="00A300F9">
          <w:rPr>
            <w:rFonts w:ascii="Times New Roman" w:hAnsi="Times New Roman" w:cs="Times New Roman"/>
          </w:rPr>
          <w:delText>-</w:delText>
        </w:r>
      </w:del>
      <w:r w:rsidR="008A5567" w:rsidRPr="007912FC">
        <w:rPr>
          <w:rFonts w:ascii="Times New Roman" w:hAnsi="Times New Roman" w:cs="Times New Roman"/>
        </w:rPr>
        <w:t>human</w:t>
      </w:r>
      <w:r w:rsidR="00A460FA" w:rsidRPr="007912FC">
        <w:rPr>
          <w:rFonts w:ascii="Times New Roman" w:hAnsi="Times New Roman" w:cs="Times New Roman"/>
        </w:rPr>
        <w:t>s (including dehumanized slaves</w:t>
      </w:r>
      <w:r w:rsidR="00104D61" w:rsidRPr="007912FC">
        <w:rPr>
          <w:rFonts w:ascii="Times New Roman" w:hAnsi="Times New Roman" w:cs="Times New Roman"/>
        </w:rPr>
        <w:t>) a</w:t>
      </w:r>
      <w:r w:rsidR="00D15F45" w:rsidRPr="007912FC">
        <w:rPr>
          <w:rFonts w:ascii="Times New Roman" w:hAnsi="Times New Roman" w:cs="Times New Roman"/>
        </w:rPr>
        <w:t>s</w:t>
      </w:r>
      <w:r w:rsidR="00104D61" w:rsidRPr="007912FC">
        <w:rPr>
          <w:rFonts w:ascii="Times New Roman" w:hAnsi="Times New Roman" w:cs="Times New Roman"/>
        </w:rPr>
        <w:t xml:space="preserve"> active agents of rebellion</w:t>
      </w:r>
      <w:r w:rsidR="008A5567" w:rsidRPr="007912FC">
        <w:rPr>
          <w:rFonts w:ascii="Times New Roman" w:hAnsi="Times New Roman" w:cs="Times New Roman"/>
        </w:rPr>
        <w:t xml:space="preserve"> against </w:t>
      </w:r>
      <w:r w:rsidR="00104D61" w:rsidRPr="007912FC">
        <w:rPr>
          <w:rFonts w:ascii="Times New Roman" w:hAnsi="Times New Roman" w:cs="Times New Roman"/>
        </w:rPr>
        <w:t>their own</w:t>
      </w:r>
      <w:r w:rsidR="008A5567" w:rsidRPr="007912FC">
        <w:rPr>
          <w:rFonts w:ascii="Times New Roman" w:hAnsi="Times New Roman" w:cs="Times New Roman"/>
        </w:rPr>
        <w:t xml:space="preserve"> exploitation</w:t>
      </w:r>
      <w:r w:rsidR="00A460FA" w:rsidRPr="007912FC">
        <w:rPr>
          <w:rFonts w:ascii="Times New Roman" w:hAnsi="Times New Roman" w:cs="Times New Roman"/>
        </w:rPr>
        <w:t xml:space="preserve"> and </w:t>
      </w:r>
      <w:r w:rsidR="008A5567" w:rsidRPr="007912FC">
        <w:rPr>
          <w:rFonts w:ascii="Times New Roman" w:hAnsi="Times New Roman" w:cs="Times New Roman"/>
        </w:rPr>
        <w:t xml:space="preserve">enslavement. </w:t>
      </w:r>
      <w:r w:rsidR="00A460FA" w:rsidRPr="007912FC">
        <w:rPr>
          <w:rFonts w:ascii="Times New Roman" w:hAnsi="Times New Roman" w:cs="Times New Roman"/>
        </w:rPr>
        <w:t>Whereas earlier version</w:t>
      </w:r>
      <w:r w:rsidR="00104D61" w:rsidRPr="007912FC">
        <w:rPr>
          <w:rFonts w:ascii="Times New Roman" w:hAnsi="Times New Roman" w:cs="Times New Roman"/>
        </w:rPr>
        <w:t>s</w:t>
      </w:r>
      <w:r w:rsidR="00A460FA" w:rsidRPr="007912FC">
        <w:rPr>
          <w:rFonts w:ascii="Times New Roman" w:hAnsi="Times New Roman" w:cs="Times New Roman"/>
        </w:rPr>
        <w:t xml:space="preserve"> of </w:t>
      </w:r>
      <w:r w:rsidR="00104D61" w:rsidRPr="007912FC">
        <w:rPr>
          <w:rFonts w:ascii="Times New Roman" w:hAnsi="Times New Roman" w:cs="Times New Roman"/>
        </w:rPr>
        <w:t xml:space="preserve">pastoral </w:t>
      </w:r>
      <w:r w:rsidR="00A460FA" w:rsidRPr="007912FC">
        <w:rPr>
          <w:rFonts w:ascii="Times New Roman" w:hAnsi="Times New Roman" w:cs="Times New Roman"/>
        </w:rPr>
        <w:t>“ecological jubilee</w:t>
      </w:r>
      <w:r w:rsidR="00104D61" w:rsidRPr="007912FC">
        <w:rPr>
          <w:rFonts w:ascii="Times New Roman" w:hAnsi="Times New Roman" w:cs="Times New Roman"/>
        </w:rPr>
        <w:t>”</w:t>
      </w:r>
      <w:r w:rsidR="00A460FA" w:rsidRPr="007912FC">
        <w:rPr>
          <w:rFonts w:ascii="Times New Roman" w:hAnsi="Times New Roman" w:cs="Times New Roman"/>
        </w:rPr>
        <w:t xml:space="preserve"> depict</w:t>
      </w:r>
      <w:r w:rsidR="00D15F45" w:rsidRPr="007912FC">
        <w:rPr>
          <w:rFonts w:ascii="Times New Roman" w:hAnsi="Times New Roman" w:cs="Times New Roman"/>
        </w:rPr>
        <w:t>ed</w:t>
      </w:r>
      <w:r w:rsidR="008A5567" w:rsidRPr="007912FC">
        <w:rPr>
          <w:rFonts w:ascii="Times New Roman" w:hAnsi="Times New Roman" w:cs="Times New Roman"/>
        </w:rPr>
        <w:t xml:space="preserve"> </w:t>
      </w:r>
      <w:r w:rsidR="00104D61" w:rsidRPr="007912FC">
        <w:rPr>
          <w:rFonts w:ascii="Times New Roman" w:hAnsi="Times New Roman" w:cs="Times New Roman"/>
        </w:rPr>
        <w:t>nature as</w:t>
      </w:r>
      <w:r w:rsidR="008A5567" w:rsidRPr="007912FC">
        <w:rPr>
          <w:rFonts w:ascii="Times New Roman" w:hAnsi="Times New Roman" w:cs="Times New Roman"/>
        </w:rPr>
        <w:t xml:space="preserve"> </w:t>
      </w:r>
      <w:r w:rsidR="00A460FA" w:rsidRPr="007912FC">
        <w:rPr>
          <w:rFonts w:ascii="Times New Roman" w:hAnsi="Times New Roman" w:cs="Times New Roman"/>
        </w:rPr>
        <w:t>taking</w:t>
      </w:r>
      <w:r w:rsidR="008A5567" w:rsidRPr="007912FC">
        <w:rPr>
          <w:rFonts w:ascii="Times New Roman" w:hAnsi="Times New Roman" w:cs="Times New Roman"/>
        </w:rPr>
        <w:t xml:space="preserve"> side</w:t>
      </w:r>
      <w:r w:rsidR="00A460FA" w:rsidRPr="007912FC">
        <w:rPr>
          <w:rFonts w:ascii="Times New Roman" w:hAnsi="Times New Roman" w:cs="Times New Roman"/>
        </w:rPr>
        <w:t>s</w:t>
      </w:r>
      <w:r w:rsidR="008A5567" w:rsidRPr="007912FC">
        <w:rPr>
          <w:rFonts w:ascii="Times New Roman" w:hAnsi="Times New Roman" w:cs="Times New Roman"/>
        </w:rPr>
        <w:t xml:space="preserve"> </w:t>
      </w:r>
      <w:r w:rsidR="00A460FA" w:rsidRPr="007912FC">
        <w:rPr>
          <w:rFonts w:ascii="Times New Roman" w:hAnsi="Times New Roman" w:cs="Times New Roman"/>
        </w:rPr>
        <w:t>with</w:t>
      </w:r>
      <w:r w:rsidR="008A5567" w:rsidRPr="007912FC">
        <w:rPr>
          <w:rFonts w:ascii="Times New Roman" w:hAnsi="Times New Roman" w:cs="Times New Roman"/>
        </w:rPr>
        <w:t xml:space="preserve"> the laboring class, </w:t>
      </w:r>
      <w:r w:rsidR="00CE6944" w:rsidRPr="007912FC">
        <w:rPr>
          <w:rFonts w:ascii="Times New Roman" w:hAnsi="Times New Roman" w:cs="Times New Roman"/>
        </w:rPr>
        <w:t xml:space="preserve">Goldstein’s argues that </w:t>
      </w:r>
      <w:r w:rsidR="00A460FA" w:rsidRPr="007912FC">
        <w:rPr>
          <w:rFonts w:ascii="Times New Roman" w:hAnsi="Times New Roman" w:cs="Times New Roman"/>
        </w:rPr>
        <w:t xml:space="preserve">Darwin’s parables </w:t>
      </w:r>
      <w:r w:rsidR="00CE6944" w:rsidRPr="007912FC">
        <w:rPr>
          <w:rFonts w:ascii="Times New Roman" w:hAnsi="Times New Roman" w:cs="Times New Roman"/>
        </w:rPr>
        <w:t xml:space="preserve">take the idea of </w:t>
      </w:r>
      <w:r w:rsidR="00A460FA" w:rsidRPr="007912FC">
        <w:rPr>
          <w:rFonts w:ascii="Times New Roman" w:hAnsi="Times New Roman" w:cs="Times New Roman"/>
        </w:rPr>
        <w:t xml:space="preserve">“ecological retribution” </w:t>
      </w:r>
      <w:r w:rsidR="00CE6944" w:rsidRPr="007912FC">
        <w:rPr>
          <w:rFonts w:ascii="Times New Roman" w:hAnsi="Times New Roman" w:cs="Times New Roman"/>
        </w:rPr>
        <w:t xml:space="preserve">further by </w:t>
      </w:r>
      <w:r w:rsidR="00A460FA" w:rsidRPr="007912FC">
        <w:rPr>
          <w:rFonts w:ascii="Times New Roman" w:hAnsi="Times New Roman" w:cs="Times New Roman"/>
        </w:rPr>
        <w:t>depict</w:t>
      </w:r>
      <w:r w:rsidR="00CE6944" w:rsidRPr="007912FC">
        <w:rPr>
          <w:rFonts w:ascii="Times New Roman" w:hAnsi="Times New Roman" w:cs="Times New Roman"/>
        </w:rPr>
        <w:t>ing</w:t>
      </w:r>
      <w:r w:rsidR="00A460FA" w:rsidRPr="007912FC">
        <w:rPr>
          <w:rFonts w:ascii="Times New Roman" w:hAnsi="Times New Roman" w:cs="Times New Roman"/>
        </w:rPr>
        <w:t xml:space="preserve"> </w:t>
      </w:r>
      <w:r w:rsidR="00EB197C" w:rsidRPr="007912FC">
        <w:rPr>
          <w:rFonts w:ascii="Times New Roman" w:hAnsi="Times New Roman" w:cs="Times New Roman"/>
        </w:rPr>
        <w:t>the</w:t>
      </w:r>
      <w:r w:rsidR="00A460FA" w:rsidRPr="007912FC">
        <w:rPr>
          <w:rFonts w:ascii="Times New Roman" w:hAnsi="Times New Roman" w:cs="Times New Roman"/>
        </w:rPr>
        <w:t xml:space="preserve"> supposedly extra-political domain of the Earth as released from its indifference,</w:t>
      </w:r>
      <w:r w:rsidR="00CE6944" w:rsidRPr="007912FC">
        <w:rPr>
          <w:rFonts w:ascii="Times New Roman" w:hAnsi="Times New Roman" w:cs="Times New Roman"/>
        </w:rPr>
        <w:t xml:space="preserve"> </w:t>
      </w:r>
      <w:r w:rsidR="00A460FA" w:rsidRPr="007912FC">
        <w:rPr>
          <w:rFonts w:ascii="Times New Roman" w:hAnsi="Times New Roman" w:cs="Times New Roman"/>
        </w:rPr>
        <w:t xml:space="preserve">taking up arms </w:t>
      </w:r>
      <w:r w:rsidR="00EB197C" w:rsidRPr="007912FC">
        <w:rPr>
          <w:rFonts w:ascii="Times New Roman" w:hAnsi="Times New Roman" w:cs="Times New Roman"/>
        </w:rPr>
        <w:t>against unfettered resource extraction and chattel slavery. These depictions, Goldstein argues, project emancipation and abolitionism not as the domain of enlightened (human, white) benefactors</w:t>
      </w:r>
      <w:del w:id="136" w:author="Copyeditor" w:date="2022-08-13T18:03:00Z">
        <w:r w:rsidR="00EB197C" w:rsidRPr="007912FC" w:rsidDel="00A300F9">
          <w:rPr>
            <w:rFonts w:ascii="Times New Roman" w:hAnsi="Times New Roman" w:cs="Times New Roman"/>
          </w:rPr>
          <w:delText>,</w:delText>
        </w:r>
      </w:del>
      <w:r w:rsidR="00EB197C" w:rsidRPr="007912FC">
        <w:rPr>
          <w:rFonts w:ascii="Times New Roman" w:hAnsi="Times New Roman" w:cs="Times New Roman"/>
        </w:rPr>
        <w:t xml:space="preserve"> but as the direct and </w:t>
      </w:r>
      <w:r w:rsidR="00EB197C" w:rsidRPr="007912FC">
        <w:rPr>
          <w:rFonts w:ascii="Times New Roman" w:hAnsi="Times New Roman" w:cs="Times New Roman"/>
        </w:rPr>
        <w:lastRenderedPageBreak/>
        <w:t>violent retribution of the enslaved. In short, Darwin projects a non</w:t>
      </w:r>
      <w:del w:id="137" w:author="Copyeditor" w:date="2022-08-13T18:04:00Z">
        <w:r w:rsidR="00EB197C" w:rsidRPr="007912FC" w:rsidDel="00A300F9">
          <w:rPr>
            <w:rFonts w:ascii="Times New Roman" w:hAnsi="Times New Roman" w:cs="Times New Roman"/>
          </w:rPr>
          <w:delText>-</w:delText>
        </w:r>
      </w:del>
      <w:r w:rsidR="00EB197C" w:rsidRPr="007912FC">
        <w:rPr>
          <w:rFonts w:ascii="Times New Roman" w:hAnsi="Times New Roman" w:cs="Times New Roman"/>
        </w:rPr>
        <w:t>human agency found in the human, vegetal</w:t>
      </w:r>
      <w:r w:rsidR="002A3859" w:rsidRPr="007912FC">
        <w:rPr>
          <w:rFonts w:ascii="Times New Roman" w:hAnsi="Times New Roman" w:cs="Times New Roman"/>
        </w:rPr>
        <w:t>,</w:t>
      </w:r>
      <w:r w:rsidR="00EB197C" w:rsidRPr="007912FC">
        <w:rPr>
          <w:rFonts w:ascii="Times New Roman" w:hAnsi="Times New Roman" w:cs="Times New Roman"/>
        </w:rPr>
        <w:t xml:space="preserve"> and lithic “resources” upon which the rights-bearing colonial subject depends. The result, according to Goldstein, is a political ecology through and through</w:t>
      </w:r>
      <w:r w:rsidR="00EA1E0C" w:rsidRPr="007912FC">
        <w:rPr>
          <w:rFonts w:ascii="Times New Roman" w:hAnsi="Times New Roman" w:cs="Times New Roman"/>
        </w:rPr>
        <w:t>,</w:t>
      </w:r>
      <w:r w:rsidR="00EB197C" w:rsidRPr="007912FC">
        <w:rPr>
          <w:rFonts w:ascii="Times New Roman" w:hAnsi="Times New Roman" w:cs="Times New Roman"/>
        </w:rPr>
        <w:t xml:space="preserve"> where the </w:t>
      </w:r>
      <w:r w:rsidR="002A3859" w:rsidRPr="007912FC">
        <w:rPr>
          <w:rFonts w:ascii="Times New Roman" w:hAnsi="Times New Roman" w:cs="Times New Roman"/>
        </w:rPr>
        <w:t xml:space="preserve">elemental </w:t>
      </w:r>
      <w:r w:rsidR="00EB197C" w:rsidRPr="007912FC">
        <w:rPr>
          <w:rFonts w:ascii="Times New Roman" w:hAnsi="Times New Roman" w:cs="Times New Roman"/>
        </w:rPr>
        <w:t xml:space="preserve">forces of the Earth </w:t>
      </w:r>
      <w:r w:rsidR="00CE6944" w:rsidRPr="007912FC">
        <w:rPr>
          <w:rFonts w:ascii="Times New Roman" w:hAnsi="Times New Roman" w:cs="Times New Roman"/>
        </w:rPr>
        <w:t>themse</w:t>
      </w:r>
      <w:ins w:id="138" w:author="Copyeditor" w:date="2022-08-13T18:04:00Z">
        <w:r w:rsidR="00A300F9">
          <w:rPr>
            <w:rFonts w:ascii="Times New Roman" w:hAnsi="Times New Roman" w:cs="Times New Roman"/>
          </w:rPr>
          <w:t>l</w:t>
        </w:r>
      </w:ins>
      <w:r w:rsidR="00CE6944" w:rsidRPr="007912FC">
        <w:rPr>
          <w:rFonts w:ascii="Times New Roman" w:hAnsi="Times New Roman" w:cs="Times New Roman"/>
        </w:rPr>
        <w:t>ves</w:t>
      </w:r>
      <w:r w:rsidR="00EB197C" w:rsidRPr="007912FC">
        <w:rPr>
          <w:rFonts w:ascii="Times New Roman" w:hAnsi="Times New Roman" w:cs="Times New Roman"/>
        </w:rPr>
        <w:t xml:space="preserve"> become agents of justice rather than of indifferent necessity</w:t>
      </w:r>
      <w:del w:id="139" w:author="Copyeditor" w:date="2022-08-13T18:04:00Z">
        <w:r w:rsidR="00EB197C" w:rsidRPr="007912FC" w:rsidDel="00A300F9">
          <w:rPr>
            <w:rFonts w:ascii="Times New Roman" w:hAnsi="Times New Roman" w:cs="Times New Roman"/>
          </w:rPr>
          <w:delText>,</w:delText>
        </w:r>
      </w:del>
      <w:r w:rsidR="00EB197C" w:rsidRPr="007912FC">
        <w:rPr>
          <w:rFonts w:ascii="Times New Roman" w:hAnsi="Times New Roman" w:cs="Times New Roman"/>
        </w:rPr>
        <w:t xml:space="preserve"> and where </w:t>
      </w:r>
      <w:r w:rsidR="002A3859" w:rsidRPr="007912FC">
        <w:rPr>
          <w:rFonts w:ascii="Times New Roman" w:hAnsi="Times New Roman" w:cs="Times New Roman"/>
        </w:rPr>
        <w:t>both civil</w:t>
      </w:r>
      <w:r w:rsidR="00CE6944" w:rsidRPr="007912FC">
        <w:rPr>
          <w:rFonts w:ascii="Times New Roman" w:hAnsi="Times New Roman" w:cs="Times New Roman"/>
        </w:rPr>
        <w:t xml:space="preserve"> and </w:t>
      </w:r>
      <w:r w:rsidR="00EB197C" w:rsidRPr="007912FC">
        <w:rPr>
          <w:rFonts w:ascii="Times New Roman" w:hAnsi="Times New Roman" w:cs="Times New Roman"/>
        </w:rPr>
        <w:t xml:space="preserve">natural law </w:t>
      </w:r>
      <w:r w:rsidR="002A3859" w:rsidRPr="007912FC">
        <w:rPr>
          <w:rFonts w:ascii="Times New Roman" w:hAnsi="Times New Roman" w:cs="Times New Roman"/>
        </w:rPr>
        <w:t xml:space="preserve">are seen as thoroughly </w:t>
      </w:r>
      <w:r w:rsidR="00B732EA" w:rsidRPr="007912FC">
        <w:rPr>
          <w:rFonts w:ascii="Times New Roman" w:hAnsi="Times New Roman" w:cs="Times New Roman"/>
        </w:rPr>
        <w:t>malleable</w:t>
      </w:r>
      <w:r w:rsidR="002A3859" w:rsidRPr="007912FC">
        <w:rPr>
          <w:rFonts w:ascii="Times New Roman" w:hAnsi="Times New Roman" w:cs="Times New Roman"/>
        </w:rPr>
        <w:t xml:space="preserve">. </w:t>
      </w:r>
    </w:p>
    <w:p w14:paraId="19F1EC85" w14:textId="60E51A50" w:rsidR="006E1701" w:rsidRPr="007912FC" w:rsidRDefault="00B732EA" w:rsidP="003D7A9F">
      <w:pPr>
        <w:spacing w:line="480" w:lineRule="auto"/>
        <w:rPr>
          <w:rFonts w:ascii="Times New Roman" w:hAnsi="Times New Roman" w:cs="Times New Roman"/>
        </w:rPr>
      </w:pPr>
      <w:r w:rsidRPr="007912FC">
        <w:rPr>
          <w:rFonts w:ascii="Times New Roman" w:hAnsi="Times New Roman" w:cs="Times New Roman"/>
        </w:rPr>
        <w:tab/>
      </w:r>
      <w:r w:rsidR="00104D61" w:rsidRPr="007912FC">
        <w:rPr>
          <w:rFonts w:ascii="Times New Roman" w:hAnsi="Times New Roman" w:cs="Times New Roman"/>
        </w:rPr>
        <w:t>The essay</w:t>
      </w:r>
      <w:r w:rsidR="00047419" w:rsidRPr="007912FC">
        <w:rPr>
          <w:rFonts w:ascii="Times New Roman" w:hAnsi="Times New Roman" w:cs="Times New Roman"/>
        </w:rPr>
        <w:t>s</w:t>
      </w:r>
      <w:r w:rsidR="00104D61" w:rsidRPr="007912FC">
        <w:rPr>
          <w:rFonts w:ascii="Times New Roman" w:hAnsi="Times New Roman" w:cs="Times New Roman"/>
        </w:rPr>
        <w:t xml:space="preserve"> collected here </w:t>
      </w:r>
      <w:r w:rsidR="00EA1E0C" w:rsidRPr="007912FC">
        <w:rPr>
          <w:rFonts w:ascii="Times New Roman" w:hAnsi="Times New Roman" w:cs="Times New Roman"/>
        </w:rPr>
        <w:t>examine</w:t>
      </w:r>
      <w:r w:rsidR="00047419" w:rsidRPr="007912FC">
        <w:rPr>
          <w:rFonts w:ascii="Times New Roman" w:hAnsi="Times New Roman" w:cs="Times New Roman"/>
        </w:rPr>
        <w:t xml:space="preserve"> the various modalities of Romantic political ecology</w:t>
      </w:r>
      <w:r w:rsidR="00CE6944" w:rsidRPr="007912FC">
        <w:rPr>
          <w:rFonts w:ascii="Times New Roman" w:hAnsi="Times New Roman" w:cs="Times New Roman"/>
        </w:rPr>
        <w:t xml:space="preserve"> as a</w:t>
      </w:r>
      <w:r w:rsidR="00047419" w:rsidRPr="007912FC">
        <w:rPr>
          <w:rFonts w:ascii="Times New Roman" w:hAnsi="Times New Roman" w:cs="Times New Roman"/>
        </w:rPr>
        <w:t xml:space="preserve"> “multi-naturalism</w:t>
      </w:r>
      <w:r w:rsidR="00CE6944" w:rsidRPr="007912FC">
        <w:rPr>
          <w:rFonts w:ascii="Times New Roman" w:hAnsi="Times New Roman" w:cs="Times New Roman"/>
        </w:rPr>
        <w:t>,</w:t>
      </w:r>
      <w:r w:rsidR="00047419" w:rsidRPr="007912FC">
        <w:rPr>
          <w:rFonts w:ascii="Times New Roman" w:hAnsi="Times New Roman" w:cs="Times New Roman"/>
        </w:rPr>
        <w:t xml:space="preserve">” </w:t>
      </w:r>
      <w:r w:rsidR="00CE6944" w:rsidRPr="007912FC">
        <w:rPr>
          <w:rFonts w:ascii="Times New Roman" w:hAnsi="Times New Roman" w:cs="Times New Roman"/>
        </w:rPr>
        <w:t>treating</w:t>
      </w:r>
      <w:r w:rsidR="00047419" w:rsidRPr="007912FC">
        <w:rPr>
          <w:rFonts w:ascii="Times New Roman" w:hAnsi="Times New Roman" w:cs="Times New Roman"/>
        </w:rPr>
        <w:t xml:space="preserve"> the mutual imbrication of concepts of nature </w:t>
      </w:r>
      <w:r w:rsidR="00CE6944" w:rsidRPr="007912FC">
        <w:rPr>
          <w:rFonts w:ascii="Times New Roman" w:hAnsi="Times New Roman" w:cs="Times New Roman"/>
        </w:rPr>
        <w:t>and</w:t>
      </w:r>
      <w:r w:rsidR="00047419" w:rsidRPr="007912FC">
        <w:rPr>
          <w:rFonts w:ascii="Times New Roman" w:hAnsi="Times New Roman" w:cs="Times New Roman"/>
        </w:rPr>
        <w:t xml:space="preserve"> the particular vision of the political that flows </w:t>
      </w:r>
      <w:r w:rsidR="008E74DE" w:rsidRPr="007912FC">
        <w:rPr>
          <w:rFonts w:ascii="Times New Roman" w:hAnsi="Times New Roman" w:cs="Times New Roman"/>
        </w:rPr>
        <w:t>from</w:t>
      </w:r>
      <w:r w:rsidR="00047419" w:rsidRPr="007912FC">
        <w:rPr>
          <w:rFonts w:ascii="Times New Roman" w:hAnsi="Times New Roman" w:cs="Times New Roman"/>
        </w:rPr>
        <w:t xml:space="preserve"> it without reducing one to the other. As such</w:t>
      </w:r>
      <w:ins w:id="140" w:author="Copyeditor" w:date="2022-08-13T18:05:00Z">
        <w:r w:rsidR="00A202ED">
          <w:rPr>
            <w:rFonts w:ascii="Times New Roman" w:hAnsi="Times New Roman" w:cs="Times New Roman"/>
          </w:rPr>
          <w:t>,</w:t>
        </w:r>
      </w:ins>
      <w:r w:rsidR="00047419" w:rsidRPr="007912FC">
        <w:rPr>
          <w:rFonts w:ascii="Times New Roman" w:hAnsi="Times New Roman" w:cs="Times New Roman"/>
        </w:rPr>
        <w:t xml:space="preserve"> they demonstrate the breadth </w:t>
      </w:r>
      <w:r w:rsidR="00EA1E0C" w:rsidRPr="007912FC">
        <w:rPr>
          <w:rFonts w:ascii="Times New Roman" w:hAnsi="Times New Roman" w:cs="Times New Roman"/>
        </w:rPr>
        <w:t xml:space="preserve">and possibility </w:t>
      </w:r>
      <w:r w:rsidR="00047419" w:rsidRPr="007912FC">
        <w:rPr>
          <w:rFonts w:ascii="Times New Roman" w:hAnsi="Times New Roman" w:cs="Times New Roman"/>
        </w:rPr>
        <w:t xml:space="preserve">of Romantic political ecology that remains to be examined, along with </w:t>
      </w:r>
      <w:r w:rsidR="003152BB" w:rsidRPr="007912FC">
        <w:rPr>
          <w:rFonts w:ascii="Times New Roman" w:hAnsi="Times New Roman" w:cs="Times New Roman"/>
        </w:rPr>
        <w:t xml:space="preserve">the fecundity of the </w:t>
      </w:r>
      <w:r w:rsidR="00047419" w:rsidRPr="007912FC">
        <w:rPr>
          <w:rFonts w:ascii="Times New Roman" w:hAnsi="Times New Roman" w:cs="Times New Roman"/>
        </w:rPr>
        <w:t>question</w:t>
      </w:r>
      <w:r w:rsidR="003152BB" w:rsidRPr="007912FC">
        <w:rPr>
          <w:rFonts w:ascii="Times New Roman" w:hAnsi="Times New Roman" w:cs="Times New Roman"/>
        </w:rPr>
        <w:t>s</w:t>
      </w:r>
      <w:r w:rsidR="00047419" w:rsidRPr="007912FC">
        <w:rPr>
          <w:rFonts w:ascii="Times New Roman" w:hAnsi="Times New Roman" w:cs="Times New Roman"/>
        </w:rPr>
        <w:t xml:space="preserve"> it continues to raise</w:t>
      </w:r>
      <w:r w:rsidR="003152BB" w:rsidRPr="007912FC">
        <w:rPr>
          <w:rFonts w:ascii="Times New Roman" w:hAnsi="Times New Roman" w:cs="Times New Roman"/>
        </w:rPr>
        <w:t xml:space="preserve">: </w:t>
      </w:r>
      <w:r w:rsidR="00EA1E0C" w:rsidRPr="007912FC">
        <w:rPr>
          <w:rFonts w:ascii="Times New Roman" w:hAnsi="Times New Roman" w:cs="Times New Roman"/>
        </w:rPr>
        <w:t>H</w:t>
      </w:r>
      <w:r w:rsidR="00047419" w:rsidRPr="007912FC">
        <w:rPr>
          <w:rFonts w:ascii="Times New Roman" w:hAnsi="Times New Roman" w:cs="Times New Roman"/>
        </w:rPr>
        <w:t xml:space="preserve">ow does one understand the relation between </w:t>
      </w:r>
      <w:r w:rsidR="003152BB" w:rsidRPr="007912FC">
        <w:rPr>
          <w:rFonts w:ascii="Times New Roman" w:hAnsi="Times New Roman" w:cs="Times New Roman"/>
        </w:rPr>
        <w:t xml:space="preserve">the </w:t>
      </w:r>
      <w:r w:rsidR="00047419" w:rsidRPr="007912FC">
        <w:rPr>
          <w:rFonts w:ascii="Times New Roman" w:hAnsi="Times New Roman" w:cs="Times New Roman"/>
        </w:rPr>
        <w:t>human and the non</w:t>
      </w:r>
      <w:del w:id="141" w:author="Copyeditor" w:date="2022-08-13T18:05:00Z">
        <w:r w:rsidR="00047419" w:rsidRPr="007912FC" w:rsidDel="00A202ED">
          <w:rPr>
            <w:rFonts w:ascii="Times New Roman" w:hAnsi="Times New Roman" w:cs="Times New Roman"/>
          </w:rPr>
          <w:delText>-</w:delText>
        </w:r>
      </w:del>
      <w:r w:rsidR="00047419" w:rsidRPr="007912FC">
        <w:rPr>
          <w:rFonts w:ascii="Times New Roman" w:hAnsi="Times New Roman" w:cs="Times New Roman"/>
        </w:rPr>
        <w:t>human? How does this very question elide the problem of race</w:t>
      </w:r>
      <w:r w:rsidR="003152BB" w:rsidRPr="007912FC">
        <w:rPr>
          <w:rFonts w:ascii="Times New Roman" w:hAnsi="Times New Roman" w:cs="Times New Roman"/>
        </w:rPr>
        <w:t xml:space="preserve"> or colonialism</w:t>
      </w:r>
      <w:r w:rsidR="00047419" w:rsidRPr="007912FC">
        <w:rPr>
          <w:rFonts w:ascii="Times New Roman" w:hAnsi="Times New Roman" w:cs="Times New Roman"/>
        </w:rPr>
        <w:t>? Is nature a transcendent backdrop for the sovereign rights</w:t>
      </w:r>
      <w:r w:rsidR="00EA1E0C" w:rsidRPr="007912FC">
        <w:rPr>
          <w:rFonts w:ascii="Times New Roman" w:hAnsi="Times New Roman" w:cs="Times New Roman"/>
        </w:rPr>
        <w:t>-</w:t>
      </w:r>
      <w:r w:rsidR="00047419" w:rsidRPr="007912FC">
        <w:rPr>
          <w:rFonts w:ascii="Times New Roman" w:hAnsi="Times New Roman" w:cs="Times New Roman"/>
        </w:rPr>
        <w:t>bearing subject</w:t>
      </w:r>
      <w:del w:id="142" w:author="Copyeditor" w:date="2022-08-13T18:05:00Z">
        <w:r w:rsidR="00047419" w:rsidRPr="007912FC" w:rsidDel="00A202ED">
          <w:rPr>
            <w:rFonts w:ascii="Times New Roman" w:hAnsi="Times New Roman" w:cs="Times New Roman"/>
          </w:rPr>
          <w:delText>,</w:delText>
        </w:r>
      </w:del>
      <w:r w:rsidR="00047419" w:rsidRPr="007912FC">
        <w:rPr>
          <w:rFonts w:ascii="Times New Roman" w:hAnsi="Times New Roman" w:cs="Times New Roman"/>
        </w:rPr>
        <w:t xml:space="preserve"> or precisely that which potentially </w:t>
      </w:r>
      <w:r w:rsidR="003152BB" w:rsidRPr="007912FC">
        <w:rPr>
          <w:rFonts w:ascii="Times New Roman" w:hAnsi="Times New Roman" w:cs="Times New Roman"/>
        </w:rPr>
        <w:t>undermines</w:t>
      </w:r>
      <w:r w:rsidR="00047419" w:rsidRPr="007912FC">
        <w:rPr>
          <w:rFonts w:ascii="Times New Roman" w:hAnsi="Times New Roman" w:cs="Times New Roman"/>
        </w:rPr>
        <w:t xml:space="preserve"> it? How does a thinking of the Earth demonstrate the </w:t>
      </w:r>
      <w:r w:rsidR="003152BB" w:rsidRPr="007912FC">
        <w:rPr>
          <w:rFonts w:ascii="Times New Roman" w:hAnsi="Times New Roman" w:cs="Times New Roman"/>
        </w:rPr>
        <w:t xml:space="preserve">mutual </w:t>
      </w:r>
      <w:r w:rsidR="00047419" w:rsidRPr="007912FC">
        <w:rPr>
          <w:rFonts w:ascii="Times New Roman" w:hAnsi="Times New Roman" w:cs="Times New Roman"/>
        </w:rPr>
        <w:t xml:space="preserve">imbrication of the human world </w:t>
      </w:r>
      <w:r w:rsidR="003152BB" w:rsidRPr="007912FC">
        <w:rPr>
          <w:rFonts w:ascii="Times New Roman" w:hAnsi="Times New Roman" w:cs="Times New Roman"/>
        </w:rPr>
        <w:t>with</w:t>
      </w:r>
      <w:r w:rsidR="00047419" w:rsidRPr="007912FC">
        <w:rPr>
          <w:rFonts w:ascii="Times New Roman" w:hAnsi="Times New Roman" w:cs="Times New Roman"/>
        </w:rPr>
        <w:t xml:space="preserve"> nature? In the </w:t>
      </w:r>
      <w:r w:rsidR="00630C33" w:rsidRPr="007912FC">
        <w:rPr>
          <w:rFonts w:ascii="Times New Roman" w:hAnsi="Times New Roman" w:cs="Times New Roman"/>
        </w:rPr>
        <w:t xml:space="preserve">midst of the </w:t>
      </w:r>
      <w:r w:rsidR="00047419" w:rsidRPr="007912FC">
        <w:rPr>
          <w:rFonts w:ascii="Times New Roman" w:hAnsi="Times New Roman" w:cs="Times New Roman"/>
        </w:rPr>
        <w:t>current</w:t>
      </w:r>
      <w:r w:rsidR="00630C33" w:rsidRPr="007912FC">
        <w:rPr>
          <w:rFonts w:ascii="Times New Roman" w:hAnsi="Times New Roman" w:cs="Times New Roman"/>
        </w:rPr>
        <w:t xml:space="preserve"> focus on</w:t>
      </w:r>
      <w:r w:rsidR="00047419" w:rsidRPr="007912FC">
        <w:rPr>
          <w:rFonts w:ascii="Times New Roman" w:hAnsi="Times New Roman" w:cs="Times New Roman"/>
        </w:rPr>
        <w:t xml:space="preserve"> the ecological fate of the planet, </w:t>
      </w:r>
      <w:r w:rsidR="00630C33" w:rsidRPr="007912FC">
        <w:rPr>
          <w:rFonts w:ascii="Times New Roman" w:hAnsi="Times New Roman" w:cs="Times New Roman"/>
        </w:rPr>
        <w:t xml:space="preserve">this collection hopes to offer some historical counter-examples of modes of thought that exceeded the dominant mode of politics (and ecology </w:t>
      </w:r>
      <w:proofErr w:type="spellStart"/>
      <w:r w:rsidR="00630C33" w:rsidRPr="00A202ED">
        <w:rPr>
          <w:rFonts w:ascii="Times New Roman" w:hAnsi="Times New Roman" w:cs="Times New Roman"/>
          <w:rPrChange w:id="143" w:author="Copyeditor" w:date="2022-08-13T18:07:00Z">
            <w:rPr>
              <w:rFonts w:ascii="Times New Roman" w:hAnsi="Times New Roman" w:cs="Times New Roman"/>
              <w:i/>
              <w:iCs/>
            </w:rPr>
          </w:rPrChange>
        </w:rPr>
        <w:t>avant</w:t>
      </w:r>
      <w:proofErr w:type="spellEnd"/>
      <w:r w:rsidR="00630C33" w:rsidRPr="00A202ED">
        <w:rPr>
          <w:rFonts w:ascii="Times New Roman" w:hAnsi="Times New Roman" w:cs="Times New Roman"/>
          <w:rPrChange w:id="144" w:author="Copyeditor" w:date="2022-08-13T18:07:00Z">
            <w:rPr>
              <w:rFonts w:ascii="Times New Roman" w:hAnsi="Times New Roman" w:cs="Times New Roman"/>
              <w:i/>
              <w:iCs/>
            </w:rPr>
          </w:rPrChange>
        </w:rPr>
        <w:t xml:space="preserve"> la </w:t>
      </w:r>
      <w:proofErr w:type="spellStart"/>
      <w:r w:rsidR="00630C33" w:rsidRPr="00A202ED">
        <w:rPr>
          <w:rFonts w:ascii="Times New Roman" w:hAnsi="Times New Roman" w:cs="Times New Roman"/>
          <w:rPrChange w:id="145" w:author="Copyeditor" w:date="2022-08-13T18:07:00Z">
            <w:rPr>
              <w:rFonts w:ascii="Times New Roman" w:hAnsi="Times New Roman" w:cs="Times New Roman"/>
              <w:i/>
              <w:iCs/>
            </w:rPr>
          </w:rPrChange>
        </w:rPr>
        <w:t>lettre</w:t>
      </w:r>
      <w:proofErr w:type="spellEnd"/>
      <w:r w:rsidR="00630C33" w:rsidRPr="007912FC">
        <w:rPr>
          <w:rFonts w:ascii="Times New Roman" w:hAnsi="Times New Roman" w:cs="Times New Roman"/>
        </w:rPr>
        <w:t xml:space="preserve">) of </w:t>
      </w:r>
      <w:r w:rsidR="00EA1E0C" w:rsidRPr="007912FC">
        <w:rPr>
          <w:rFonts w:ascii="Times New Roman" w:hAnsi="Times New Roman" w:cs="Times New Roman"/>
        </w:rPr>
        <w:t xml:space="preserve">its </w:t>
      </w:r>
      <w:r w:rsidR="00630C33" w:rsidRPr="007912FC">
        <w:rPr>
          <w:rFonts w:ascii="Times New Roman" w:hAnsi="Times New Roman" w:cs="Times New Roman"/>
        </w:rPr>
        <w:t>time.</w:t>
      </w:r>
    </w:p>
    <w:p w14:paraId="38995D36" w14:textId="6E99B9EE" w:rsidR="006E1701" w:rsidRPr="007912FC" w:rsidRDefault="006E1701" w:rsidP="003D7A9F">
      <w:pPr>
        <w:spacing w:line="480" w:lineRule="auto"/>
        <w:rPr>
          <w:rFonts w:ascii="Times New Roman" w:hAnsi="Times New Roman" w:cs="Times New Roman"/>
        </w:rPr>
      </w:pPr>
    </w:p>
    <w:p w14:paraId="1A7ECD15" w14:textId="0D8E6E95" w:rsidR="006E1701" w:rsidRPr="007912FC" w:rsidRDefault="006E1701" w:rsidP="003D7A9F">
      <w:pPr>
        <w:spacing w:line="480" w:lineRule="auto"/>
        <w:rPr>
          <w:rFonts w:ascii="Times New Roman" w:hAnsi="Times New Roman" w:cs="Times New Roman"/>
        </w:rPr>
      </w:pPr>
    </w:p>
    <w:p w14:paraId="2C34F657" w14:textId="06DB2187" w:rsidR="006E1701" w:rsidRPr="007912FC" w:rsidRDefault="006E1701" w:rsidP="003D7A9F">
      <w:pPr>
        <w:spacing w:line="480" w:lineRule="auto"/>
        <w:rPr>
          <w:rFonts w:ascii="Times New Roman" w:hAnsi="Times New Roman" w:cs="Times New Roman"/>
        </w:rPr>
      </w:pPr>
    </w:p>
    <w:p w14:paraId="1FA1FB2E" w14:textId="242DE3F6" w:rsidR="006E1701" w:rsidRPr="007912FC" w:rsidRDefault="006E1701" w:rsidP="003D7A9F">
      <w:pPr>
        <w:spacing w:line="480" w:lineRule="auto"/>
        <w:rPr>
          <w:rFonts w:ascii="Times New Roman" w:hAnsi="Times New Roman" w:cs="Times New Roman"/>
        </w:rPr>
      </w:pPr>
    </w:p>
    <w:p w14:paraId="0F8F1C74" w14:textId="00433795" w:rsidR="006E1701" w:rsidRPr="007912FC" w:rsidRDefault="006E1701" w:rsidP="003D7A9F">
      <w:pPr>
        <w:spacing w:line="480" w:lineRule="auto"/>
        <w:rPr>
          <w:rFonts w:ascii="Times New Roman" w:hAnsi="Times New Roman" w:cs="Times New Roman"/>
        </w:rPr>
      </w:pPr>
    </w:p>
    <w:p w14:paraId="3A6EEBCE" w14:textId="77777777" w:rsidR="00477BC3" w:rsidRPr="007912FC" w:rsidRDefault="00477BC3" w:rsidP="00477BC3">
      <w:pPr>
        <w:spacing w:line="480" w:lineRule="auto"/>
        <w:jc w:val="center"/>
        <w:rPr>
          <w:rFonts w:ascii="Times New Roman" w:hAnsi="Times New Roman" w:cs="Times New Roman"/>
        </w:rPr>
      </w:pPr>
    </w:p>
    <w:p w14:paraId="10A63CC1" w14:textId="77777777" w:rsidR="00477BC3" w:rsidRPr="007912FC" w:rsidRDefault="00477BC3" w:rsidP="00477BC3">
      <w:pPr>
        <w:spacing w:line="480" w:lineRule="auto"/>
        <w:jc w:val="center"/>
        <w:rPr>
          <w:rFonts w:ascii="Times New Roman" w:hAnsi="Times New Roman" w:cs="Times New Roman"/>
        </w:rPr>
      </w:pPr>
    </w:p>
    <w:p w14:paraId="3B8D04E9" w14:textId="77777777" w:rsidR="00477BC3" w:rsidRPr="007912FC" w:rsidRDefault="00477BC3" w:rsidP="00477BC3">
      <w:pPr>
        <w:spacing w:line="480" w:lineRule="auto"/>
        <w:jc w:val="center"/>
        <w:rPr>
          <w:rFonts w:ascii="Times New Roman" w:hAnsi="Times New Roman" w:cs="Times New Roman"/>
        </w:rPr>
      </w:pPr>
    </w:p>
    <w:p w14:paraId="6BD36380" w14:textId="77777777" w:rsidR="00477BC3" w:rsidRPr="007912FC" w:rsidRDefault="00477BC3" w:rsidP="00477BC3">
      <w:pPr>
        <w:spacing w:line="480" w:lineRule="auto"/>
        <w:jc w:val="center"/>
        <w:rPr>
          <w:rFonts w:ascii="Times New Roman" w:hAnsi="Times New Roman" w:cs="Times New Roman"/>
        </w:rPr>
      </w:pPr>
    </w:p>
    <w:p w14:paraId="52859E85" w14:textId="77777777" w:rsidR="00477BC3" w:rsidRPr="007912FC" w:rsidRDefault="00477BC3" w:rsidP="00477BC3">
      <w:pPr>
        <w:spacing w:line="480" w:lineRule="auto"/>
        <w:jc w:val="center"/>
        <w:rPr>
          <w:rFonts w:ascii="Times New Roman" w:hAnsi="Times New Roman" w:cs="Times New Roman"/>
        </w:rPr>
      </w:pPr>
    </w:p>
    <w:p w14:paraId="16EECABD" w14:textId="77777777" w:rsidR="00266A44" w:rsidRPr="007912FC" w:rsidRDefault="00266A44" w:rsidP="00477BC3">
      <w:pPr>
        <w:spacing w:line="480" w:lineRule="auto"/>
        <w:jc w:val="center"/>
        <w:rPr>
          <w:rFonts w:ascii="Times New Roman" w:hAnsi="Times New Roman" w:cs="Times New Roman"/>
        </w:rPr>
      </w:pPr>
    </w:p>
    <w:p w14:paraId="14E8BC75" w14:textId="77777777" w:rsidR="00266A44" w:rsidRPr="007912FC" w:rsidRDefault="00266A44" w:rsidP="00477BC3">
      <w:pPr>
        <w:spacing w:line="480" w:lineRule="auto"/>
        <w:jc w:val="center"/>
        <w:rPr>
          <w:rFonts w:ascii="Times New Roman" w:hAnsi="Times New Roman" w:cs="Times New Roman"/>
        </w:rPr>
      </w:pPr>
    </w:p>
    <w:p w14:paraId="723B4814" w14:textId="77777777" w:rsidR="00266A44" w:rsidRPr="007912FC" w:rsidRDefault="00266A44" w:rsidP="00477BC3">
      <w:pPr>
        <w:spacing w:line="480" w:lineRule="auto"/>
        <w:jc w:val="center"/>
        <w:rPr>
          <w:rFonts w:ascii="Times New Roman" w:hAnsi="Times New Roman" w:cs="Times New Roman"/>
        </w:rPr>
      </w:pPr>
    </w:p>
    <w:p w14:paraId="7B5C8545" w14:textId="77777777" w:rsidR="00266A44" w:rsidRPr="007912FC" w:rsidRDefault="00266A44" w:rsidP="00477BC3">
      <w:pPr>
        <w:spacing w:line="480" w:lineRule="auto"/>
        <w:jc w:val="center"/>
        <w:rPr>
          <w:rFonts w:ascii="Times New Roman" w:hAnsi="Times New Roman" w:cs="Times New Roman"/>
        </w:rPr>
      </w:pPr>
    </w:p>
    <w:p w14:paraId="032F0A46" w14:textId="77777777" w:rsidR="00E079C9" w:rsidRPr="007912FC" w:rsidRDefault="00E079C9" w:rsidP="00477BC3">
      <w:pPr>
        <w:spacing w:line="480" w:lineRule="auto"/>
        <w:jc w:val="center"/>
        <w:rPr>
          <w:rFonts w:ascii="Times New Roman" w:hAnsi="Times New Roman" w:cs="Times New Roman"/>
        </w:rPr>
      </w:pPr>
    </w:p>
    <w:p w14:paraId="159F4DDA" w14:textId="77777777" w:rsidR="00E079C9" w:rsidRPr="007912FC" w:rsidRDefault="00E079C9" w:rsidP="00477BC3">
      <w:pPr>
        <w:spacing w:line="480" w:lineRule="auto"/>
        <w:jc w:val="center"/>
        <w:rPr>
          <w:rFonts w:ascii="Times New Roman" w:hAnsi="Times New Roman" w:cs="Times New Roman"/>
        </w:rPr>
      </w:pPr>
    </w:p>
    <w:p w14:paraId="42A9EED1" w14:textId="77777777" w:rsidR="00E079C9" w:rsidRPr="007912FC" w:rsidRDefault="00E079C9" w:rsidP="00477BC3">
      <w:pPr>
        <w:spacing w:line="480" w:lineRule="auto"/>
        <w:jc w:val="center"/>
        <w:rPr>
          <w:rFonts w:ascii="Times New Roman" w:hAnsi="Times New Roman" w:cs="Times New Roman"/>
        </w:rPr>
      </w:pPr>
    </w:p>
    <w:p w14:paraId="65975AEF" w14:textId="77777777" w:rsidR="00E079C9" w:rsidRPr="007912FC" w:rsidRDefault="00E079C9" w:rsidP="00477BC3">
      <w:pPr>
        <w:spacing w:line="480" w:lineRule="auto"/>
        <w:jc w:val="center"/>
        <w:rPr>
          <w:rFonts w:ascii="Times New Roman" w:hAnsi="Times New Roman" w:cs="Times New Roman"/>
        </w:rPr>
      </w:pPr>
    </w:p>
    <w:p w14:paraId="6128DFF2" w14:textId="77777777" w:rsidR="00E079C9" w:rsidRPr="007912FC" w:rsidRDefault="00E079C9" w:rsidP="00477BC3">
      <w:pPr>
        <w:spacing w:line="480" w:lineRule="auto"/>
        <w:jc w:val="center"/>
        <w:rPr>
          <w:rFonts w:ascii="Times New Roman" w:hAnsi="Times New Roman" w:cs="Times New Roman"/>
        </w:rPr>
      </w:pPr>
    </w:p>
    <w:p w14:paraId="223F21C8" w14:textId="77777777" w:rsidR="00E079C9" w:rsidRPr="007912FC" w:rsidRDefault="00E079C9" w:rsidP="00477BC3">
      <w:pPr>
        <w:spacing w:line="480" w:lineRule="auto"/>
        <w:jc w:val="center"/>
        <w:rPr>
          <w:rFonts w:ascii="Times New Roman" w:hAnsi="Times New Roman" w:cs="Times New Roman"/>
        </w:rPr>
      </w:pPr>
    </w:p>
    <w:p w14:paraId="4E8A95E9" w14:textId="78244384" w:rsidR="00477BC3" w:rsidRPr="007912FC" w:rsidRDefault="006E1701" w:rsidP="00477BC3">
      <w:pPr>
        <w:spacing w:line="480" w:lineRule="auto"/>
        <w:jc w:val="center"/>
        <w:rPr>
          <w:rFonts w:ascii="Times New Roman" w:hAnsi="Times New Roman" w:cs="Times New Roman"/>
        </w:rPr>
      </w:pPr>
      <w:r w:rsidRPr="007912FC">
        <w:rPr>
          <w:rFonts w:ascii="Times New Roman" w:hAnsi="Times New Roman" w:cs="Times New Roman"/>
        </w:rPr>
        <w:t>Works Cited</w:t>
      </w:r>
    </w:p>
    <w:p w14:paraId="2665A444" w14:textId="22AD5FB9" w:rsidR="00477BC3" w:rsidRPr="007912FC" w:rsidRDefault="00477BC3" w:rsidP="00A202ED">
      <w:pPr>
        <w:spacing w:line="480" w:lineRule="auto"/>
        <w:ind w:left="720" w:hanging="720"/>
        <w:rPr>
          <w:rFonts w:ascii="Times New Roman" w:hAnsi="Times New Roman" w:cs="Times New Roman"/>
        </w:rPr>
      </w:pPr>
      <w:proofErr w:type="spellStart"/>
      <w:r w:rsidRPr="007912FC">
        <w:rPr>
          <w:rFonts w:ascii="Times New Roman" w:hAnsi="Times New Roman" w:cs="Times New Roman"/>
        </w:rPr>
        <w:t>Bewell</w:t>
      </w:r>
      <w:proofErr w:type="spellEnd"/>
      <w:r w:rsidRPr="007912FC">
        <w:rPr>
          <w:rFonts w:ascii="Times New Roman" w:hAnsi="Times New Roman" w:cs="Times New Roman"/>
        </w:rPr>
        <w:t>, Alan</w:t>
      </w:r>
      <w:del w:id="146" w:author="Copyeditor" w:date="2022-08-13T18:08:00Z">
        <w:r w:rsidRPr="007912FC" w:rsidDel="00A202ED">
          <w:rPr>
            <w:rFonts w:ascii="Times New Roman" w:hAnsi="Times New Roman" w:cs="Times New Roman"/>
          </w:rPr>
          <w:delText xml:space="preserve">, </w:delText>
        </w:r>
      </w:del>
      <w:ins w:id="147" w:author="Copyeditor" w:date="2022-08-13T18:08:00Z">
        <w:r w:rsidR="00A202ED">
          <w:rPr>
            <w:rFonts w:ascii="Times New Roman" w:hAnsi="Times New Roman" w:cs="Times New Roman"/>
          </w:rPr>
          <w:t>.</w:t>
        </w:r>
        <w:r w:rsidR="00A202ED" w:rsidRPr="007912FC">
          <w:rPr>
            <w:rFonts w:ascii="Times New Roman" w:hAnsi="Times New Roman" w:cs="Times New Roman"/>
          </w:rPr>
          <w:t xml:space="preserve"> </w:t>
        </w:r>
      </w:ins>
      <w:r w:rsidRPr="007912FC">
        <w:rPr>
          <w:rFonts w:ascii="Times New Roman" w:hAnsi="Times New Roman" w:cs="Times New Roman"/>
          <w:i/>
          <w:iCs/>
        </w:rPr>
        <w:t>Natures in Translation: Romanticism and Colonial Natural History</w:t>
      </w:r>
      <w:ins w:id="148" w:author="Copyeditor" w:date="2022-08-13T18:08:00Z">
        <w:r w:rsidR="00A202ED" w:rsidRPr="00A202ED">
          <w:rPr>
            <w:rFonts w:ascii="Times New Roman" w:hAnsi="Times New Roman" w:cs="Times New Roman"/>
            <w:rPrChange w:id="149" w:author="Copyeditor" w:date="2022-08-13T18:08:00Z">
              <w:rPr>
                <w:rFonts w:ascii="Times New Roman" w:hAnsi="Times New Roman" w:cs="Times New Roman"/>
                <w:i/>
                <w:iCs/>
              </w:rPr>
            </w:rPrChange>
          </w:rPr>
          <w:t>.</w:t>
        </w:r>
      </w:ins>
      <w:r w:rsidRPr="007912FC">
        <w:rPr>
          <w:rFonts w:ascii="Times New Roman" w:hAnsi="Times New Roman" w:cs="Times New Roman"/>
        </w:rPr>
        <w:t xml:space="preserve"> </w:t>
      </w:r>
      <w:del w:id="150" w:author="Copyeditor" w:date="2022-08-13T18:08:00Z">
        <w:r w:rsidRPr="007912FC" w:rsidDel="00A202ED">
          <w:rPr>
            <w:rFonts w:ascii="Times New Roman" w:hAnsi="Times New Roman" w:cs="Times New Roman"/>
          </w:rPr>
          <w:delText xml:space="preserve">(Baltimore: </w:delText>
        </w:r>
      </w:del>
      <w:r w:rsidRPr="007912FC">
        <w:rPr>
          <w:rFonts w:ascii="Times New Roman" w:hAnsi="Times New Roman" w:cs="Times New Roman"/>
        </w:rPr>
        <w:t xml:space="preserve">John Hopkins </w:t>
      </w:r>
      <w:del w:id="151" w:author="Copyeditor" w:date="2022-08-13T18:08:00Z">
        <w:r w:rsidRPr="007912FC" w:rsidDel="00A202ED">
          <w:rPr>
            <w:rFonts w:ascii="Times New Roman" w:hAnsi="Times New Roman" w:cs="Times New Roman"/>
          </w:rPr>
          <w:delText>University Press</w:delText>
        </w:r>
      </w:del>
      <w:ins w:id="152" w:author="Copyeditor" w:date="2022-08-13T18:08:00Z">
        <w:r w:rsidR="00A202ED">
          <w:rPr>
            <w:rFonts w:ascii="Times New Roman" w:hAnsi="Times New Roman" w:cs="Times New Roman"/>
          </w:rPr>
          <w:t>UP</w:t>
        </w:r>
      </w:ins>
      <w:r w:rsidRPr="007912FC">
        <w:rPr>
          <w:rFonts w:ascii="Times New Roman" w:hAnsi="Times New Roman" w:cs="Times New Roman"/>
        </w:rPr>
        <w:t>, 2017</w:t>
      </w:r>
      <w:del w:id="153" w:author="Copyeditor" w:date="2022-08-13T18:08:00Z">
        <w:r w:rsidRPr="007912FC" w:rsidDel="00A202ED">
          <w:rPr>
            <w:rFonts w:ascii="Times New Roman" w:hAnsi="Times New Roman" w:cs="Times New Roman"/>
          </w:rPr>
          <w:delText>)</w:delText>
        </w:r>
      </w:del>
      <w:r w:rsidRPr="007912FC">
        <w:rPr>
          <w:rFonts w:ascii="Times New Roman" w:hAnsi="Times New Roman" w:cs="Times New Roman"/>
        </w:rPr>
        <w:t>.</w:t>
      </w:r>
    </w:p>
    <w:p w14:paraId="664BF54B" w14:textId="1728728C" w:rsidR="00477BC3" w:rsidRPr="007912FC" w:rsidRDefault="00477BC3" w:rsidP="00A202ED">
      <w:pPr>
        <w:spacing w:line="480" w:lineRule="auto"/>
        <w:ind w:left="720" w:hanging="720"/>
        <w:rPr>
          <w:rFonts w:ascii="Times New Roman" w:hAnsi="Times New Roman" w:cs="Times New Roman"/>
        </w:rPr>
      </w:pPr>
      <w:r w:rsidRPr="007912FC">
        <w:rPr>
          <w:rFonts w:ascii="Times New Roman" w:hAnsi="Times New Roman" w:cs="Times New Roman"/>
        </w:rPr>
        <w:t>Clare, John</w:t>
      </w:r>
      <w:ins w:id="154" w:author="Copyeditor" w:date="2022-08-13T18:09:00Z">
        <w:r w:rsidR="00A202ED">
          <w:rPr>
            <w:rFonts w:ascii="Times New Roman" w:hAnsi="Times New Roman" w:cs="Times New Roman"/>
          </w:rPr>
          <w:t>.</w:t>
        </w:r>
      </w:ins>
      <w:del w:id="155" w:author="Copyeditor" w:date="2022-08-13T18:09:00Z">
        <w:r w:rsidRPr="007912FC" w:rsidDel="00A202ED">
          <w:rPr>
            <w:rFonts w:ascii="Times New Roman" w:hAnsi="Times New Roman" w:cs="Times New Roman"/>
          </w:rPr>
          <w:delText>,</w:delText>
        </w:r>
      </w:del>
      <w:r w:rsidRPr="007912FC">
        <w:rPr>
          <w:rFonts w:ascii="Times New Roman" w:hAnsi="Times New Roman" w:cs="Times New Roman"/>
        </w:rPr>
        <w:t xml:space="preserve"> </w:t>
      </w:r>
      <w:r w:rsidRPr="007912FC">
        <w:rPr>
          <w:rFonts w:ascii="Times New Roman" w:hAnsi="Times New Roman" w:cs="Times New Roman"/>
          <w:i/>
          <w:iCs/>
        </w:rPr>
        <w:t>Major Works</w:t>
      </w:r>
      <w:ins w:id="156" w:author="Copyeditor" w:date="2022-08-13T18:09:00Z">
        <w:r w:rsidR="00A202ED">
          <w:rPr>
            <w:rFonts w:ascii="Times New Roman" w:hAnsi="Times New Roman" w:cs="Times New Roman"/>
          </w:rPr>
          <w:t>.</w:t>
        </w:r>
      </w:ins>
      <w:r w:rsidRPr="007912FC">
        <w:rPr>
          <w:rFonts w:ascii="Times New Roman" w:hAnsi="Times New Roman" w:cs="Times New Roman"/>
        </w:rPr>
        <w:t xml:space="preserve"> </w:t>
      </w:r>
      <w:del w:id="157" w:author="Copyeditor" w:date="2022-08-13T18:09:00Z">
        <w:r w:rsidRPr="007912FC" w:rsidDel="00A202ED">
          <w:rPr>
            <w:rFonts w:ascii="Times New Roman" w:hAnsi="Times New Roman" w:cs="Times New Roman"/>
          </w:rPr>
          <w:delText xml:space="preserve">(Oxford: </w:delText>
        </w:r>
      </w:del>
      <w:r w:rsidRPr="007912FC">
        <w:rPr>
          <w:rFonts w:ascii="Times New Roman" w:hAnsi="Times New Roman" w:cs="Times New Roman"/>
        </w:rPr>
        <w:t xml:space="preserve">Oxford </w:t>
      </w:r>
      <w:del w:id="158" w:author="Copyeditor" w:date="2022-08-13T18:09:00Z">
        <w:r w:rsidRPr="007912FC" w:rsidDel="00A202ED">
          <w:rPr>
            <w:rFonts w:ascii="Times New Roman" w:hAnsi="Times New Roman" w:cs="Times New Roman"/>
          </w:rPr>
          <w:delText>University Press</w:delText>
        </w:r>
      </w:del>
      <w:ins w:id="159" w:author="Copyeditor" w:date="2022-08-13T18:09:00Z">
        <w:r w:rsidR="00A202ED">
          <w:rPr>
            <w:rFonts w:ascii="Times New Roman" w:hAnsi="Times New Roman" w:cs="Times New Roman"/>
          </w:rPr>
          <w:t>UP</w:t>
        </w:r>
      </w:ins>
      <w:r w:rsidRPr="007912FC">
        <w:rPr>
          <w:rFonts w:ascii="Times New Roman" w:hAnsi="Times New Roman" w:cs="Times New Roman"/>
        </w:rPr>
        <w:t>, 2008</w:t>
      </w:r>
      <w:del w:id="160" w:author="Copyeditor" w:date="2022-08-13T18:09:00Z">
        <w:r w:rsidRPr="007912FC" w:rsidDel="00A202ED">
          <w:rPr>
            <w:rFonts w:ascii="Times New Roman" w:hAnsi="Times New Roman" w:cs="Times New Roman"/>
          </w:rPr>
          <w:delText>)</w:delText>
        </w:r>
      </w:del>
      <w:r w:rsidRPr="007912FC">
        <w:rPr>
          <w:rFonts w:ascii="Times New Roman" w:hAnsi="Times New Roman" w:cs="Times New Roman"/>
        </w:rPr>
        <w:t>.</w:t>
      </w:r>
    </w:p>
    <w:p w14:paraId="0EFF23D7" w14:textId="029A444E" w:rsidR="00477BC3" w:rsidRPr="007912FC" w:rsidRDefault="00477BC3" w:rsidP="00A202ED">
      <w:pPr>
        <w:spacing w:line="480" w:lineRule="auto"/>
        <w:ind w:left="720" w:hanging="720"/>
        <w:rPr>
          <w:rFonts w:ascii="Times New Roman" w:hAnsi="Times New Roman" w:cs="Times New Roman"/>
        </w:rPr>
      </w:pPr>
      <w:r w:rsidRPr="007912FC">
        <w:rPr>
          <w:rFonts w:ascii="Times New Roman" w:hAnsi="Times New Roman" w:cs="Times New Roman"/>
        </w:rPr>
        <w:t>Derrida, Jacques</w:t>
      </w:r>
      <w:ins w:id="161" w:author="Copyeditor" w:date="2022-08-13T18:09:00Z">
        <w:r w:rsidR="00A202ED">
          <w:rPr>
            <w:rFonts w:ascii="Times New Roman" w:hAnsi="Times New Roman" w:cs="Times New Roman"/>
          </w:rPr>
          <w:t>.</w:t>
        </w:r>
      </w:ins>
      <w:r w:rsidRPr="007912FC">
        <w:rPr>
          <w:rFonts w:ascii="Times New Roman" w:hAnsi="Times New Roman" w:cs="Times New Roman"/>
        </w:rPr>
        <w:t xml:space="preserve"> </w:t>
      </w:r>
      <w:r w:rsidRPr="007912FC">
        <w:rPr>
          <w:rFonts w:ascii="Times New Roman" w:hAnsi="Times New Roman" w:cs="Times New Roman"/>
          <w:i/>
          <w:iCs/>
        </w:rPr>
        <w:t>Margins of Philosophy</w:t>
      </w:r>
      <w:del w:id="162" w:author="Copyeditor" w:date="2022-09-05T22:40:00Z">
        <w:r w:rsidRPr="007912FC" w:rsidDel="007D5153">
          <w:rPr>
            <w:rFonts w:ascii="Times New Roman" w:hAnsi="Times New Roman" w:cs="Times New Roman"/>
            <w:i/>
            <w:iCs/>
          </w:rPr>
          <w:delText xml:space="preserve">, </w:delText>
        </w:r>
      </w:del>
      <w:ins w:id="163" w:author="Copyeditor" w:date="2022-09-05T22:40:00Z">
        <w:r w:rsidR="007D5153">
          <w:rPr>
            <w:rFonts w:ascii="Times New Roman" w:hAnsi="Times New Roman" w:cs="Times New Roman"/>
            <w:i/>
            <w:iCs/>
          </w:rPr>
          <w:t>.</w:t>
        </w:r>
        <w:r w:rsidR="007D5153" w:rsidRPr="007912FC">
          <w:rPr>
            <w:rFonts w:ascii="Times New Roman" w:hAnsi="Times New Roman" w:cs="Times New Roman"/>
            <w:i/>
            <w:iCs/>
          </w:rPr>
          <w:t xml:space="preserve"> </w:t>
        </w:r>
      </w:ins>
      <w:del w:id="164" w:author="Copyeditor" w:date="2022-09-05T22:40:00Z">
        <w:r w:rsidRPr="007912FC" w:rsidDel="007D5153">
          <w:rPr>
            <w:rFonts w:ascii="Times New Roman" w:hAnsi="Times New Roman" w:cs="Times New Roman"/>
          </w:rPr>
          <w:delText>trans</w:delText>
        </w:r>
      </w:del>
      <w:ins w:id="165" w:author="Copyeditor" w:date="2022-09-05T22:40:00Z">
        <w:r w:rsidR="007D5153">
          <w:rPr>
            <w:rFonts w:ascii="Times New Roman" w:hAnsi="Times New Roman" w:cs="Times New Roman"/>
          </w:rPr>
          <w:t>T</w:t>
        </w:r>
        <w:r w:rsidR="007D5153" w:rsidRPr="007912FC">
          <w:rPr>
            <w:rFonts w:ascii="Times New Roman" w:hAnsi="Times New Roman" w:cs="Times New Roman"/>
          </w:rPr>
          <w:t>rans</w:t>
        </w:r>
        <w:r w:rsidR="007D5153">
          <w:rPr>
            <w:rFonts w:ascii="Times New Roman" w:hAnsi="Times New Roman" w:cs="Times New Roman"/>
          </w:rPr>
          <w:t xml:space="preserve">lated </w:t>
        </w:r>
      </w:ins>
      <w:ins w:id="166" w:author="Copyeditor" w:date="2022-08-13T18:09:00Z">
        <w:r w:rsidR="00A202ED">
          <w:rPr>
            <w:rFonts w:ascii="Times New Roman" w:hAnsi="Times New Roman" w:cs="Times New Roman"/>
          </w:rPr>
          <w:t>by</w:t>
        </w:r>
      </w:ins>
      <w:del w:id="167" w:author="Copyeditor" w:date="2022-08-13T18:09:00Z">
        <w:r w:rsidRPr="007912FC" w:rsidDel="00A202ED">
          <w:rPr>
            <w:rFonts w:ascii="Times New Roman" w:hAnsi="Times New Roman" w:cs="Times New Roman"/>
          </w:rPr>
          <w:delText>.</w:delText>
        </w:r>
      </w:del>
      <w:r w:rsidRPr="007912FC">
        <w:rPr>
          <w:rFonts w:ascii="Times New Roman" w:hAnsi="Times New Roman" w:cs="Times New Roman"/>
        </w:rPr>
        <w:t xml:space="preserve"> Alan Bass</w:t>
      </w:r>
      <w:ins w:id="168" w:author="Copyeditor" w:date="2022-08-13T18:09:00Z">
        <w:r w:rsidR="00A202ED">
          <w:rPr>
            <w:rFonts w:ascii="Times New Roman" w:hAnsi="Times New Roman" w:cs="Times New Roman"/>
          </w:rPr>
          <w:t>,</w:t>
        </w:r>
      </w:ins>
      <w:r w:rsidRPr="007912FC">
        <w:rPr>
          <w:rFonts w:ascii="Times New Roman" w:hAnsi="Times New Roman" w:cs="Times New Roman"/>
        </w:rPr>
        <w:t xml:space="preserve"> </w:t>
      </w:r>
      <w:del w:id="169" w:author="Copyeditor" w:date="2022-08-13T18:09:00Z">
        <w:r w:rsidRPr="007912FC" w:rsidDel="00A202ED">
          <w:rPr>
            <w:rFonts w:ascii="Times New Roman" w:hAnsi="Times New Roman" w:cs="Times New Roman"/>
          </w:rPr>
          <w:delText xml:space="preserve">(Chicago: </w:delText>
        </w:r>
      </w:del>
      <w:r w:rsidRPr="007912FC">
        <w:rPr>
          <w:rFonts w:ascii="Times New Roman" w:hAnsi="Times New Roman" w:cs="Times New Roman"/>
        </w:rPr>
        <w:t>U</w:t>
      </w:r>
      <w:ins w:id="170" w:author="Copyeditor" w:date="2022-08-13T18:09:00Z">
        <w:r w:rsidR="00A202ED">
          <w:rPr>
            <w:rFonts w:ascii="Times New Roman" w:hAnsi="Times New Roman" w:cs="Times New Roman"/>
          </w:rPr>
          <w:t xml:space="preserve"> </w:t>
        </w:r>
      </w:ins>
      <w:del w:id="171" w:author="Copyeditor" w:date="2022-08-13T18:09:00Z">
        <w:r w:rsidRPr="007912FC" w:rsidDel="00A202ED">
          <w:rPr>
            <w:rFonts w:ascii="Times New Roman" w:hAnsi="Times New Roman" w:cs="Times New Roman"/>
          </w:rPr>
          <w:delText xml:space="preserve">niversity </w:delText>
        </w:r>
      </w:del>
      <w:r w:rsidRPr="007912FC">
        <w:rPr>
          <w:rFonts w:ascii="Times New Roman" w:hAnsi="Times New Roman" w:cs="Times New Roman"/>
        </w:rPr>
        <w:t>of Chicago P</w:t>
      </w:r>
      <w:del w:id="172" w:author="Copyeditor" w:date="2022-08-13T18:09:00Z">
        <w:r w:rsidRPr="007912FC" w:rsidDel="00A202ED">
          <w:rPr>
            <w:rFonts w:ascii="Times New Roman" w:hAnsi="Times New Roman" w:cs="Times New Roman"/>
          </w:rPr>
          <w:delText>ress</w:delText>
        </w:r>
      </w:del>
      <w:r w:rsidRPr="007912FC">
        <w:rPr>
          <w:rFonts w:ascii="Times New Roman" w:hAnsi="Times New Roman" w:cs="Times New Roman"/>
        </w:rPr>
        <w:t>, 1982</w:t>
      </w:r>
      <w:del w:id="173" w:author="Copyeditor" w:date="2022-08-13T18:09:00Z">
        <w:r w:rsidRPr="007912FC" w:rsidDel="00A202ED">
          <w:rPr>
            <w:rFonts w:ascii="Times New Roman" w:hAnsi="Times New Roman" w:cs="Times New Roman"/>
          </w:rPr>
          <w:delText>)</w:delText>
        </w:r>
      </w:del>
      <w:r w:rsidRPr="007912FC">
        <w:rPr>
          <w:rFonts w:ascii="Times New Roman" w:hAnsi="Times New Roman" w:cs="Times New Roman"/>
        </w:rPr>
        <w:t>.</w:t>
      </w:r>
    </w:p>
    <w:p w14:paraId="6806C2B3" w14:textId="48E39615" w:rsidR="00477BC3" w:rsidRPr="007912FC" w:rsidRDefault="00477BC3" w:rsidP="00A202ED">
      <w:pPr>
        <w:spacing w:line="480" w:lineRule="auto"/>
        <w:ind w:left="720" w:hanging="720"/>
        <w:rPr>
          <w:rFonts w:ascii="Times New Roman" w:hAnsi="Times New Roman" w:cs="Times New Roman"/>
        </w:rPr>
      </w:pPr>
      <w:proofErr w:type="spellStart"/>
      <w:r w:rsidRPr="007912FC">
        <w:rPr>
          <w:rFonts w:ascii="Times New Roman" w:hAnsi="Times New Roman" w:cs="Times New Roman"/>
        </w:rPr>
        <w:t>Descola</w:t>
      </w:r>
      <w:proofErr w:type="spellEnd"/>
      <w:r w:rsidRPr="007912FC">
        <w:rPr>
          <w:rFonts w:ascii="Times New Roman" w:hAnsi="Times New Roman" w:cs="Times New Roman"/>
        </w:rPr>
        <w:t>, Phillipe</w:t>
      </w:r>
      <w:del w:id="174" w:author="Copyeditor" w:date="2022-08-13T18:09:00Z">
        <w:r w:rsidRPr="007912FC" w:rsidDel="00A202ED">
          <w:rPr>
            <w:rFonts w:ascii="Times New Roman" w:hAnsi="Times New Roman" w:cs="Times New Roman"/>
          </w:rPr>
          <w:delText xml:space="preserve">, </w:delText>
        </w:r>
      </w:del>
      <w:ins w:id="175" w:author="Copyeditor" w:date="2022-08-13T18:09:00Z">
        <w:r w:rsidR="00A202ED">
          <w:rPr>
            <w:rFonts w:ascii="Times New Roman" w:hAnsi="Times New Roman" w:cs="Times New Roman"/>
          </w:rPr>
          <w:t>.</w:t>
        </w:r>
        <w:r w:rsidR="00A202ED" w:rsidRPr="007912FC">
          <w:rPr>
            <w:rFonts w:ascii="Times New Roman" w:hAnsi="Times New Roman" w:cs="Times New Roman"/>
          </w:rPr>
          <w:t xml:space="preserve"> </w:t>
        </w:r>
      </w:ins>
      <w:r w:rsidRPr="007912FC">
        <w:rPr>
          <w:rFonts w:ascii="Times New Roman" w:hAnsi="Times New Roman" w:cs="Times New Roman"/>
          <w:i/>
          <w:iCs/>
        </w:rPr>
        <w:t>Beyond Nature and Culture</w:t>
      </w:r>
      <w:del w:id="176" w:author="Copyeditor" w:date="2022-09-05T22:41:00Z">
        <w:r w:rsidRPr="007912FC" w:rsidDel="007D5153">
          <w:rPr>
            <w:rFonts w:ascii="Times New Roman" w:hAnsi="Times New Roman" w:cs="Times New Roman"/>
          </w:rPr>
          <w:delText xml:space="preserve">, </w:delText>
        </w:r>
      </w:del>
      <w:ins w:id="177" w:author="Copyeditor" w:date="2022-09-05T22:41:00Z">
        <w:r w:rsidR="007D5153">
          <w:rPr>
            <w:rFonts w:ascii="Times New Roman" w:hAnsi="Times New Roman" w:cs="Times New Roman"/>
          </w:rPr>
          <w:t>.</w:t>
        </w:r>
        <w:r w:rsidR="007D5153" w:rsidRPr="007912FC">
          <w:rPr>
            <w:rFonts w:ascii="Times New Roman" w:hAnsi="Times New Roman" w:cs="Times New Roman"/>
          </w:rPr>
          <w:t xml:space="preserve"> </w:t>
        </w:r>
      </w:ins>
      <w:del w:id="178" w:author="Copyeditor" w:date="2022-09-05T22:41:00Z">
        <w:r w:rsidRPr="007912FC" w:rsidDel="007D5153">
          <w:rPr>
            <w:rFonts w:ascii="Times New Roman" w:hAnsi="Times New Roman" w:cs="Times New Roman"/>
          </w:rPr>
          <w:delText>t</w:delText>
        </w:r>
      </w:del>
      <w:ins w:id="179" w:author="Copyeditor" w:date="2022-09-05T22:41:00Z">
        <w:r w:rsidR="007D5153">
          <w:rPr>
            <w:rFonts w:ascii="Times New Roman" w:hAnsi="Times New Roman" w:cs="Times New Roman"/>
          </w:rPr>
          <w:t>T</w:t>
        </w:r>
      </w:ins>
      <w:r w:rsidRPr="007912FC">
        <w:rPr>
          <w:rFonts w:ascii="Times New Roman" w:hAnsi="Times New Roman" w:cs="Times New Roman"/>
        </w:rPr>
        <w:t>rans</w:t>
      </w:r>
      <w:del w:id="180" w:author="Copyeditor" w:date="2022-08-13T18:09:00Z">
        <w:r w:rsidRPr="007912FC" w:rsidDel="00A202ED">
          <w:rPr>
            <w:rFonts w:ascii="Times New Roman" w:hAnsi="Times New Roman" w:cs="Times New Roman"/>
          </w:rPr>
          <w:delText xml:space="preserve">. </w:delText>
        </w:r>
      </w:del>
      <w:ins w:id="181" w:author="Copyeditor" w:date="2022-08-13T18:09:00Z">
        <w:r w:rsidR="00A202ED">
          <w:rPr>
            <w:rFonts w:ascii="Times New Roman" w:hAnsi="Times New Roman" w:cs="Times New Roman"/>
          </w:rPr>
          <w:t>lated</w:t>
        </w:r>
        <w:r w:rsidR="00A202ED" w:rsidRPr="007912FC">
          <w:rPr>
            <w:rFonts w:ascii="Times New Roman" w:hAnsi="Times New Roman" w:cs="Times New Roman"/>
          </w:rPr>
          <w:t xml:space="preserve"> </w:t>
        </w:r>
      </w:ins>
      <w:r w:rsidRPr="007912FC">
        <w:rPr>
          <w:rFonts w:ascii="Times New Roman" w:hAnsi="Times New Roman" w:cs="Times New Roman"/>
        </w:rPr>
        <w:t>Janet Lloyd</w:t>
      </w:r>
      <w:ins w:id="182" w:author="Copyeditor" w:date="2022-08-13T18:09:00Z">
        <w:r w:rsidR="00A202ED">
          <w:rPr>
            <w:rFonts w:ascii="Times New Roman" w:hAnsi="Times New Roman" w:cs="Times New Roman"/>
          </w:rPr>
          <w:t>,</w:t>
        </w:r>
      </w:ins>
      <w:r w:rsidRPr="007912FC">
        <w:rPr>
          <w:rFonts w:ascii="Times New Roman" w:hAnsi="Times New Roman" w:cs="Times New Roman"/>
        </w:rPr>
        <w:t xml:space="preserve"> </w:t>
      </w:r>
      <w:del w:id="183" w:author="Copyeditor" w:date="2022-08-13T18:09:00Z">
        <w:r w:rsidRPr="007912FC" w:rsidDel="00A202ED">
          <w:rPr>
            <w:rFonts w:ascii="Times New Roman" w:hAnsi="Times New Roman" w:cs="Times New Roman"/>
          </w:rPr>
          <w:delText xml:space="preserve">(Chicago: </w:delText>
        </w:r>
      </w:del>
      <w:proofErr w:type="spellStart"/>
      <w:r w:rsidRPr="007912FC">
        <w:rPr>
          <w:rFonts w:ascii="Times New Roman" w:hAnsi="Times New Roman" w:cs="Times New Roman"/>
        </w:rPr>
        <w:t>U</w:t>
      </w:r>
      <w:del w:id="184" w:author="Copyeditor" w:date="2022-08-13T18:10:00Z">
        <w:r w:rsidRPr="007912FC" w:rsidDel="00A202ED">
          <w:rPr>
            <w:rFonts w:ascii="Times New Roman" w:hAnsi="Times New Roman" w:cs="Times New Roman"/>
          </w:rPr>
          <w:delText xml:space="preserve">niversity </w:delText>
        </w:r>
      </w:del>
      <w:r w:rsidRPr="007912FC">
        <w:rPr>
          <w:rFonts w:ascii="Times New Roman" w:hAnsi="Times New Roman" w:cs="Times New Roman"/>
        </w:rPr>
        <w:t>of</w:t>
      </w:r>
      <w:proofErr w:type="spellEnd"/>
      <w:r w:rsidRPr="007912FC">
        <w:rPr>
          <w:rFonts w:ascii="Times New Roman" w:hAnsi="Times New Roman" w:cs="Times New Roman"/>
        </w:rPr>
        <w:t xml:space="preserve"> Chicago </w:t>
      </w:r>
      <w:del w:id="185" w:author="Copyeditor" w:date="2022-08-13T18:10:00Z">
        <w:r w:rsidRPr="007912FC" w:rsidDel="00A202ED">
          <w:rPr>
            <w:rFonts w:ascii="Times New Roman" w:hAnsi="Times New Roman" w:cs="Times New Roman"/>
          </w:rPr>
          <w:delText>Press</w:delText>
        </w:r>
      </w:del>
      <w:ins w:id="186" w:author="Copyeditor" w:date="2022-08-13T18:10:00Z">
        <w:r w:rsidR="00A202ED">
          <w:rPr>
            <w:rFonts w:ascii="Times New Roman" w:hAnsi="Times New Roman" w:cs="Times New Roman"/>
          </w:rPr>
          <w:t>P</w:t>
        </w:r>
      </w:ins>
      <w:r w:rsidRPr="007912FC">
        <w:rPr>
          <w:rFonts w:ascii="Times New Roman" w:hAnsi="Times New Roman" w:cs="Times New Roman"/>
        </w:rPr>
        <w:t>, 2013</w:t>
      </w:r>
      <w:del w:id="187" w:author="Copyeditor" w:date="2022-08-13T18:10:00Z">
        <w:r w:rsidRPr="007912FC" w:rsidDel="00A202ED">
          <w:rPr>
            <w:rFonts w:ascii="Times New Roman" w:hAnsi="Times New Roman" w:cs="Times New Roman"/>
          </w:rPr>
          <w:delText>)</w:delText>
        </w:r>
      </w:del>
      <w:r w:rsidRPr="007912FC">
        <w:rPr>
          <w:rFonts w:ascii="Times New Roman" w:hAnsi="Times New Roman" w:cs="Times New Roman"/>
        </w:rPr>
        <w:t>.</w:t>
      </w:r>
    </w:p>
    <w:p w14:paraId="495F2E01" w14:textId="6CBEA070" w:rsidR="00477BC3" w:rsidRPr="007912FC" w:rsidRDefault="00477BC3" w:rsidP="00A202ED">
      <w:pPr>
        <w:spacing w:line="480" w:lineRule="auto"/>
        <w:ind w:left="720" w:hanging="720"/>
        <w:rPr>
          <w:rFonts w:ascii="Times New Roman" w:hAnsi="Times New Roman" w:cs="Times New Roman"/>
        </w:rPr>
      </w:pPr>
      <w:r w:rsidRPr="007912FC">
        <w:rPr>
          <w:rFonts w:ascii="Times New Roman" w:hAnsi="Times New Roman" w:cs="Times New Roman"/>
        </w:rPr>
        <w:t>Günderrode, Karoline von</w:t>
      </w:r>
      <w:del w:id="188" w:author="Copyeditor" w:date="2022-08-13T18:10:00Z">
        <w:r w:rsidRPr="007912FC" w:rsidDel="00A202ED">
          <w:rPr>
            <w:rFonts w:ascii="Times New Roman" w:hAnsi="Times New Roman" w:cs="Times New Roman"/>
          </w:rPr>
          <w:delText>,</w:delText>
        </w:r>
      </w:del>
      <w:ins w:id="189" w:author="Copyeditor" w:date="2022-08-13T18:10:00Z">
        <w:r w:rsidR="00A202ED">
          <w:rPr>
            <w:rFonts w:ascii="Times New Roman" w:hAnsi="Times New Roman" w:cs="Times New Roman"/>
          </w:rPr>
          <w:t>.</w:t>
        </w:r>
      </w:ins>
      <w:r w:rsidRPr="007912FC">
        <w:rPr>
          <w:rFonts w:ascii="Times New Roman" w:hAnsi="Times New Roman" w:cs="Times New Roman"/>
        </w:rPr>
        <w:t xml:space="preserve"> </w:t>
      </w:r>
      <w:r w:rsidRPr="007912FC">
        <w:rPr>
          <w:rFonts w:ascii="Times New Roman" w:hAnsi="Times New Roman" w:cs="Times New Roman"/>
          <w:i/>
          <w:iCs/>
        </w:rPr>
        <w:t>Poetic Fragments</w:t>
      </w:r>
      <w:del w:id="190" w:author="Copyeditor" w:date="2022-09-05T22:40:00Z">
        <w:r w:rsidRPr="007912FC" w:rsidDel="00C7557B">
          <w:rPr>
            <w:rFonts w:ascii="Times New Roman" w:hAnsi="Times New Roman" w:cs="Times New Roman"/>
            <w:i/>
            <w:iCs/>
          </w:rPr>
          <w:delText xml:space="preserve">, </w:delText>
        </w:r>
      </w:del>
      <w:ins w:id="191" w:author="Copyeditor" w:date="2022-09-05T22:40:00Z">
        <w:r w:rsidR="00C7557B">
          <w:rPr>
            <w:rFonts w:ascii="Times New Roman" w:hAnsi="Times New Roman" w:cs="Times New Roman"/>
            <w:i/>
            <w:iCs/>
          </w:rPr>
          <w:t>.</w:t>
        </w:r>
        <w:r w:rsidR="00C7557B" w:rsidRPr="007912FC">
          <w:rPr>
            <w:rFonts w:ascii="Times New Roman" w:hAnsi="Times New Roman" w:cs="Times New Roman"/>
            <w:i/>
            <w:iCs/>
          </w:rPr>
          <w:t xml:space="preserve"> </w:t>
        </w:r>
        <w:r w:rsidR="00C7557B">
          <w:rPr>
            <w:rFonts w:ascii="Times New Roman" w:hAnsi="Times New Roman" w:cs="Times New Roman"/>
          </w:rPr>
          <w:t>T</w:t>
        </w:r>
      </w:ins>
      <w:del w:id="192" w:author="Copyeditor" w:date="2022-09-05T22:40:00Z">
        <w:r w:rsidRPr="007912FC" w:rsidDel="00C7557B">
          <w:rPr>
            <w:rFonts w:ascii="Times New Roman" w:hAnsi="Times New Roman" w:cs="Times New Roman"/>
          </w:rPr>
          <w:delText>t</w:delText>
        </w:r>
      </w:del>
      <w:r w:rsidRPr="007912FC">
        <w:rPr>
          <w:rFonts w:ascii="Times New Roman" w:hAnsi="Times New Roman" w:cs="Times New Roman"/>
        </w:rPr>
        <w:t>rans</w:t>
      </w:r>
      <w:ins w:id="193" w:author="Copyeditor" w:date="2022-08-13T18:10:00Z">
        <w:r w:rsidR="009E03C3">
          <w:rPr>
            <w:rFonts w:ascii="Times New Roman" w:hAnsi="Times New Roman" w:cs="Times New Roman"/>
          </w:rPr>
          <w:t>lated by</w:t>
        </w:r>
      </w:ins>
      <w:del w:id="194" w:author="Copyeditor" w:date="2022-08-13T18:10:00Z">
        <w:r w:rsidRPr="007912FC" w:rsidDel="009E03C3">
          <w:rPr>
            <w:rFonts w:ascii="Times New Roman" w:hAnsi="Times New Roman" w:cs="Times New Roman"/>
          </w:rPr>
          <w:delText>.</w:delText>
        </w:r>
      </w:del>
      <w:r w:rsidRPr="007912FC">
        <w:rPr>
          <w:rFonts w:ascii="Times New Roman" w:hAnsi="Times New Roman" w:cs="Times New Roman"/>
        </w:rPr>
        <w:t xml:space="preserve"> Anna Ezekiel, </w:t>
      </w:r>
      <w:del w:id="195" w:author="Copyeditor" w:date="2022-08-13T18:10:00Z">
        <w:r w:rsidRPr="007912FC" w:rsidDel="009E03C3">
          <w:rPr>
            <w:rFonts w:ascii="Times New Roman" w:hAnsi="Times New Roman" w:cs="Times New Roman"/>
          </w:rPr>
          <w:delText xml:space="preserve">(Albany: </w:delText>
        </w:r>
      </w:del>
      <w:r w:rsidRPr="007912FC">
        <w:rPr>
          <w:rFonts w:ascii="Times New Roman" w:hAnsi="Times New Roman" w:cs="Times New Roman"/>
        </w:rPr>
        <w:t xml:space="preserve">State </w:t>
      </w:r>
      <w:del w:id="196" w:author="Copyeditor" w:date="2022-08-13T18:10:00Z">
        <w:r w:rsidRPr="007912FC" w:rsidDel="009E03C3">
          <w:rPr>
            <w:rFonts w:ascii="Times New Roman" w:hAnsi="Times New Roman" w:cs="Times New Roman"/>
          </w:rPr>
          <w:delText xml:space="preserve">University </w:delText>
        </w:r>
      </w:del>
      <w:ins w:id="197" w:author="Copyeditor" w:date="2022-08-13T18:10:00Z">
        <w:r w:rsidR="009E03C3">
          <w:rPr>
            <w:rFonts w:ascii="Times New Roman" w:hAnsi="Times New Roman" w:cs="Times New Roman"/>
          </w:rPr>
          <w:t>U</w:t>
        </w:r>
        <w:r w:rsidR="009E03C3" w:rsidRPr="007912FC">
          <w:rPr>
            <w:rFonts w:ascii="Times New Roman" w:hAnsi="Times New Roman" w:cs="Times New Roman"/>
          </w:rPr>
          <w:t xml:space="preserve"> </w:t>
        </w:r>
      </w:ins>
      <w:r w:rsidRPr="007912FC">
        <w:rPr>
          <w:rFonts w:ascii="Times New Roman" w:hAnsi="Times New Roman" w:cs="Times New Roman"/>
        </w:rPr>
        <w:t xml:space="preserve">of New York </w:t>
      </w:r>
      <w:del w:id="198" w:author="Copyeditor" w:date="2022-08-13T18:10:00Z">
        <w:r w:rsidRPr="007912FC" w:rsidDel="009E03C3">
          <w:rPr>
            <w:rFonts w:ascii="Times New Roman" w:hAnsi="Times New Roman" w:cs="Times New Roman"/>
          </w:rPr>
          <w:delText>Press</w:delText>
        </w:r>
      </w:del>
      <w:ins w:id="199" w:author="Copyeditor" w:date="2022-08-13T18:10:00Z">
        <w:r w:rsidR="009E03C3">
          <w:rPr>
            <w:rFonts w:ascii="Times New Roman" w:hAnsi="Times New Roman" w:cs="Times New Roman"/>
          </w:rPr>
          <w:t>P</w:t>
        </w:r>
      </w:ins>
      <w:r w:rsidRPr="007912FC">
        <w:rPr>
          <w:rFonts w:ascii="Times New Roman" w:hAnsi="Times New Roman" w:cs="Times New Roman"/>
        </w:rPr>
        <w:t>, 2016</w:t>
      </w:r>
      <w:del w:id="200" w:author="Copyeditor" w:date="2022-08-13T18:10:00Z">
        <w:r w:rsidRPr="007912FC" w:rsidDel="009E03C3">
          <w:rPr>
            <w:rFonts w:ascii="Times New Roman" w:hAnsi="Times New Roman" w:cs="Times New Roman"/>
          </w:rPr>
          <w:delText>)</w:delText>
        </w:r>
      </w:del>
      <w:r w:rsidRPr="007912FC">
        <w:rPr>
          <w:rFonts w:ascii="Times New Roman" w:hAnsi="Times New Roman" w:cs="Times New Roman"/>
        </w:rPr>
        <w:t>.</w:t>
      </w:r>
    </w:p>
    <w:p w14:paraId="0EC1031A" w14:textId="2A70C722" w:rsidR="00477BC3" w:rsidRPr="007912FC" w:rsidRDefault="00477BC3" w:rsidP="00A202ED">
      <w:pPr>
        <w:spacing w:line="480" w:lineRule="auto"/>
        <w:ind w:left="720" w:hanging="720"/>
        <w:rPr>
          <w:rFonts w:ascii="Times New Roman" w:hAnsi="Times New Roman" w:cs="Times New Roman"/>
        </w:rPr>
      </w:pPr>
      <w:r w:rsidRPr="007912FC">
        <w:rPr>
          <w:rFonts w:ascii="Times New Roman" w:hAnsi="Times New Roman" w:cs="Times New Roman"/>
        </w:rPr>
        <w:t>Latour, Bruno</w:t>
      </w:r>
      <w:del w:id="201" w:author="Copyeditor" w:date="2022-08-13T18:10:00Z">
        <w:r w:rsidRPr="007912FC" w:rsidDel="009E03C3">
          <w:rPr>
            <w:rFonts w:ascii="Times New Roman" w:hAnsi="Times New Roman" w:cs="Times New Roman"/>
          </w:rPr>
          <w:delText xml:space="preserve">, </w:delText>
        </w:r>
      </w:del>
      <w:ins w:id="202" w:author="Copyeditor" w:date="2022-08-13T18:10:00Z">
        <w:r w:rsidR="009E03C3">
          <w:rPr>
            <w:rFonts w:ascii="Times New Roman" w:hAnsi="Times New Roman" w:cs="Times New Roman"/>
          </w:rPr>
          <w:t>.</w:t>
        </w:r>
        <w:r w:rsidR="009E03C3" w:rsidRPr="007912FC">
          <w:rPr>
            <w:rFonts w:ascii="Times New Roman" w:hAnsi="Times New Roman" w:cs="Times New Roman"/>
          </w:rPr>
          <w:t xml:space="preserve"> </w:t>
        </w:r>
      </w:ins>
      <w:r w:rsidRPr="007912FC">
        <w:rPr>
          <w:rFonts w:ascii="Times New Roman" w:hAnsi="Times New Roman" w:cs="Times New Roman"/>
          <w:i/>
          <w:iCs/>
        </w:rPr>
        <w:t>The Politics of Nature</w:t>
      </w:r>
      <w:ins w:id="203" w:author="Copyeditor" w:date="2022-09-05T22:41:00Z">
        <w:r w:rsidR="007D5153">
          <w:rPr>
            <w:rFonts w:ascii="Times New Roman" w:hAnsi="Times New Roman" w:cs="Times New Roman"/>
          </w:rPr>
          <w:t>.</w:t>
        </w:r>
      </w:ins>
      <w:del w:id="204" w:author="Copyeditor" w:date="2022-09-05T22:41:00Z">
        <w:r w:rsidRPr="007912FC" w:rsidDel="007D5153">
          <w:rPr>
            <w:rFonts w:ascii="Times New Roman" w:hAnsi="Times New Roman" w:cs="Times New Roman"/>
          </w:rPr>
          <w:delText>,</w:delText>
        </w:r>
      </w:del>
      <w:r w:rsidRPr="007912FC">
        <w:rPr>
          <w:rFonts w:ascii="Times New Roman" w:hAnsi="Times New Roman" w:cs="Times New Roman"/>
        </w:rPr>
        <w:t xml:space="preserve"> </w:t>
      </w:r>
      <w:del w:id="205" w:author="Copyeditor" w:date="2022-09-05T22:41:00Z">
        <w:r w:rsidRPr="007912FC" w:rsidDel="007D5153">
          <w:rPr>
            <w:rFonts w:ascii="Times New Roman" w:hAnsi="Times New Roman" w:cs="Times New Roman"/>
          </w:rPr>
          <w:delText>t</w:delText>
        </w:r>
      </w:del>
      <w:ins w:id="206" w:author="Copyeditor" w:date="2022-09-05T22:41:00Z">
        <w:r w:rsidR="007D5153">
          <w:rPr>
            <w:rFonts w:ascii="Times New Roman" w:hAnsi="Times New Roman" w:cs="Times New Roman"/>
          </w:rPr>
          <w:t>T</w:t>
        </w:r>
      </w:ins>
      <w:r w:rsidRPr="007912FC">
        <w:rPr>
          <w:rFonts w:ascii="Times New Roman" w:hAnsi="Times New Roman" w:cs="Times New Roman"/>
        </w:rPr>
        <w:t>rans</w:t>
      </w:r>
      <w:del w:id="207" w:author="Copyeditor" w:date="2022-08-13T18:10:00Z">
        <w:r w:rsidRPr="007912FC" w:rsidDel="009E03C3">
          <w:rPr>
            <w:rFonts w:ascii="Times New Roman" w:hAnsi="Times New Roman" w:cs="Times New Roman"/>
          </w:rPr>
          <w:delText xml:space="preserve">. </w:delText>
        </w:r>
      </w:del>
      <w:ins w:id="208" w:author="Copyeditor" w:date="2022-08-13T18:10:00Z">
        <w:r w:rsidR="009E03C3">
          <w:rPr>
            <w:rFonts w:ascii="Times New Roman" w:hAnsi="Times New Roman" w:cs="Times New Roman"/>
          </w:rPr>
          <w:t>lated by</w:t>
        </w:r>
        <w:r w:rsidR="009E03C3" w:rsidRPr="007912FC">
          <w:rPr>
            <w:rFonts w:ascii="Times New Roman" w:hAnsi="Times New Roman" w:cs="Times New Roman"/>
          </w:rPr>
          <w:t xml:space="preserve"> </w:t>
        </w:r>
      </w:ins>
      <w:r w:rsidRPr="007912FC">
        <w:rPr>
          <w:rFonts w:ascii="Times New Roman" w:hAnsi="Times New Roman" w:cs="Times New Roman"/>
        </w:rPr>
        <w:t>Catherine Porter</w:t>
      </w:r>
      <w:ins w:id="209" w:author="Copyeditor" w:date="2022-08-13T18:11:00Z">
        <w:r w:rsidR="009E03C3">
          <w:rPr>
            <w:rFonts w:ascii="Times New Roman" w:hAnsi="Times New Roman" w:cs="Times New Roman"/>
          </w:rPr>
          <w:t>,</w:t>
        </w:r>
      </w:ins>
      <w:r w:rsidRPr="007912FC">
        <w:rPr>
          <w:rFonts w:ascii="Times New Roman" w:hAnsi="Times New Roman" w:cs="Times New Roman"/>
        </w:rPr>
        <w:t xml:space="preserve"> </w:t>
      </w:r>
      <w:del w:id="210" w:author="Copyeditor" w:date="2022-08-13T18:11:00Z">
        <w:r w:rsidRPr="007912FC" w:rsidDel="009E03C3">
          <w:rPr>
            <w:rFonts w:ascii="Times New Roman" w:hAnsi="Times New Roman" w:cs="Times New Roman"/>
          </w:rPr>
          <w:delText xml:space="preserve">(Cambridge: </w:delText>
        </w:r>
      </w:del>
      <w:r w:rsidRPr="007912FC">
        <w:rPr>
          <w:rFonts w:ascii="Times New Roman" w:hAnsi="Times New Roman" w:cs="Times New Roman"/>
        </w:rPr>
        <w:t xml:space="preserve">Harvard </w:t>
      </w:r>
      <w:del w:id="211" w:author="Copyeditor" w:date="2022-08-13T18:11:00Z">
        <w:r w:rsidRPr="007912FC" w:rsidDel="009E03C3">
          <w:rPr>
            <w:rFonts w:ascii="Times New Roman" w:hAnsi="Times New Roman" w:cs="Times New Roman"/>
          </w:rPr>
          <w:delText>University Press</w:delText>
        </w:r>
      </w:del>
      <w:ins w:id="212" w:author="Copyeditor" w:date="2022-08-13T18:11:00Z">
        <w:r w:rsidR="009E03C3">
          <w:rPr>
            <w:rFonts w:ascii="Times New Roman" w:hAnsi="Times New Roman" w:cs="Times New Roman"/>
          </w:rPr>
          <w:t>UP</w:t>
        </w:r>
      </w:ins>
      <w:r w:rsidRPr="007912FC">
        <w:rPr>
          <w:rFonts w:ascii="Times New Roman" w:hAnsi="Times New Roman" w:cs="Times New Roman"/>
        </w:rPr>
        <w:t>, 2004</w:t>
      </w:r>
      <w:del w:id="213" w:author="Copyeditor" w:date="2022-08-13T18:11:00Z">
        <w:r w:rsidRPr="007912FC" w:rsidDel="009E03C3">
          <w:rPr>
            <w:rFonts w:ascii="Times New Roman" w:hAnsi="Times New Roman" w:cs="Times New Roman"/>
          </w:rPr>
          <w:delText>)</w:delText>
        </w:r>
      </w:del>
      <w:r w:rsidRPr="007912FC">
        <w:rPr>
          <w:rFonts w:ascii="Times New Roman" w:hAnsi="Times New Roman" w:cs="Times New Roman"/>
        </w:rPr>
        <w:t>.</w:t>
      </w:r>
    </w:p>
    <w:p w14:paraId="38FCBD3C" w14:textId="117702BE" w:rsidR="00477BC3" w:rsidRPr="007912FC" w:rsidRDefault="00477BC3" w:rsidP="00A202ED">
      <w:pPr>
        <w:spacing w:line="480" w:lineRule="auto"/>
        <w:ind w:left="720" w:hanging="720"/>
        <w:rPr>
          <w:rFonts w:ascii="Times New Roman" w:hAnsi="Times New Roman" w:cs="Times New Roman"/>
        </w:rPr>
      </w:pPr>
      <w:r w:rsidRPr="007912FC">
        <w:rPr>
          <w:rFonts w:ascii="Times New Roman" w:hAnsi="Times New Roman" w:cs="Times New Roman"/>
        </w:rPr>
        <w:lastRenderedPageBreak/>
        <w:t>McGann, Jerome</w:t>
      </w:r>
      <w:ins w:id="214" w:author="Copyeditor" w:date="2022-08-13T18:11:00Z">
        <w:r w:rsidR="009E03C3">
          <w:rPr>
            <w:rFonts w:ascii="Times New Roman" w:hAnsi="Times New Roman" w:cs="Times New Roman"/>
          </w:rPr>
          <w:t>.</w:t>
        </w:r>
      </w:ins>
      <w:del w:id="215" w:author="Copyeditor" w:date="2022-08-13T18:11:00Z">
        <w:r w:rsidRPr="007912FC" w:rsidDel="009E03C3">
          <w:rPr>
            <w:rFonts w:ascii="Times New Roman" w:hAnsi="Times New Roman" w:cs="Times New Roman"/>
          </w:rPr>
          <w:delText>,</w:delText>
        </w:r>
      </w:del>
      <w:r w:rsidRPr="007912FC">
        <w:rPr>
          <w:rFonts w:ascii="Times New Roman" w:hAnsi="Times New Roman" w:cs="Times New Roman"/>
        </w:rPr>
        <w:t xml:space="preserve"> </w:t>
      </w:r>
      <w:r w:rsidRPr="007912FC">
        <w:rPr>
          <w:rFonts w:ascii="Times New Roman" w:hAnsi="Times New Roman" w:cs="Times New Roman"/>
          <w:i/>
          <w:iCs/>
        </w:rPr>
        <w:t>The Romantic Ideology</w:t>
      </w:r>
      <w:ins w:id="216" w:author="Copyeditor" w:date="2022-08-13T18:11:00Z">
        <w:r w:rsidR="009E03C3">
          <w:rPr>
            <w:rFonts w:ascii="Times New Roman" w:hAnsi="Times New Roman" w:cs="Times New Roman"/>
            <w:i/>
            <w:iCs/>
          </w:rPr>
          <w:t>.</w:t>
        </w:r>
      </w:ins>
      <w:r w:rsidRPr="007912FC">
        <w:rPr>
          <w:rFonts w:ascii="Times New Roman" w:hAnsi="Times New Roman" w:cs="Times New Roman"/>
        </w:rPr>
        <w:t xml:space="preserve"> </w:t>
      </w:r>
      <w:del w:id="217" w:author="Copyeditor" w:date="2022-08-13T18:11:00Z">
        <w:r w:rsidRPr="007912FC" w:rsidDel="009E03C3">
          <w:rPr>
            <w:rFonts w:ascii="Times New Roman" w:hAnsi="Times New Roman" w:cs="Times New Roman"/>
          </w:rPr>
          <w:delText xml:space="preserve">(Chicago: </w:delText>
        </w:r>
      </w:del>
      <w:r w:rsidRPr="007912FC">
        <w:rPr>
          <w:rFonts w:ascii="Times New Roman" w:hAnsi="Times New Roman" w:cs="Times New Roman"/>
        </w:rPr>
        <w:t>U</w:t>
      </w:r>
      <w:del w:id="218" w:author="Copyeditor" w:date="2022-08-13T18:11:00Z">
        <w:r w:rsidRPr="007912FC" w:rsidDel="009E03C3">
          <w:rPr>
            <w:rFonts w:ascii="Times New Roman" w:hAnsi="Times New Roman" w:cs="Times New Roman"/>
          </w:rPr>
          <w:delText>niversity</w:delText>
        </w:r>
      </w:del>
      <w:r w:rsidRPr="007912FC">
        <w:rPr>
          <w:rFonts w:ascii="Times New Roman" w:hAnsi="Times New Roman" w:cs="Times New Roman"/>
        </w:rPr>
        <w:t xml:space="preserve"> of Chicago P</w:t>
      </w:r>
      <w:del w:id="219" w:author="Copyeditor" w:date="2022-08-13T18:11:00Z">
        <w:r w:rsidRPr="007912FC" w:rsidDel="009E03C3">
          <w:rPr>
            <w:rFonts w:ascii="Times New Roman" w:hAnsi="Times New Roman" w:cs="Times New Roman"/>
          </w:rPr>
          <w:delText>ress)</w:delText>
        </w:r>
      </w:del>
      <w:r w:rsidRPr="007912FC">
        <w:rPr>
          <w:rFonts w:ascii="Times New Roman" w:hAnsi="Times New Roman" w:cs="Times New Roman"/>
        </w:rPr>
        <w:t>, 1983.</w:t>
      </w:r>
    </w:p>
    <w:p w14:paraId="07319353" w14:textId="5C30AF28" w:rsidR="00477BC3" w:rsidRPr="007912FC" w:rsidRDefault="00477BC3" w:rsidP="00A202ED">
      <w:pPr>
        <w:spacing w:line="480" w:lineRule="auto"/>
        <w:ind w:left="720" w:hanging="720"/>
        <w:rPr>
          <w:rFonts w:ascii="Times New Roman" w:hAnsi="Times New Roman" w:cs="Times New Roman"/>
        </w:rPr>
      </w:pPr>
      <w:proofErr w:type="spellStart"/>
      <w:r w:rsidRPr="007912FC">
        <w:rPr>
          <w:rFonts w:ascii="Times New Roman" w:hAnsi="Times New Roman" w:cs="Times New Roman"/>
        </w:rPr>
        <w:t>McKusick</w:t>
      </w:r>
      <w:proofErr w:type="spellEnd"/>
      <w:r w:rsidRPr="007912FC">
        <w:rPr>
          <w:rFonts w:ascii="Times New Roman" w:hAnsi="Times New Roman" w:cs="Times New Roman"/>
        </w:rPr>
        <w:t>, James E.</w:t>
      </w:r>
      <w:del w:id="220" w:author="Copyeditor" w:date="2022-08-13T18:11:00Z">
        <w:r w:rsidRPr="007912FC" w:rsidDel="009E03C3">
          <w:rPr>
            <w:rFonts w:ascii="Times New Roman" w:hAnsi="Times New Roman" w:cs="Times New Roman"/>
          </w:rPr>
          <w:delText>,</w:delText>
        </w:r>
      </w:del>
      <w:r w:rsidRPr="007912FC">
        <w:rPr>
          <w:rFonts w:ascii="Times New Roman" w:hAnsi="Times New Roman" w:cs="Times New Roman"/>
        </w:rPr>
        <w:t xml:space="preserve"> </w:t>
      </w:r>
      <w:r w:rsidRPr="007912FC">
        <w:rPr>
          <w:rFonts w:ascii="Times New Roman" w:hAnsi="Times New Roman" w:cs="Times New Roman"/>
          <w:i/>
          <w:iCs/>
        </w:rPr>
        <w:t>Green Writing: Romanticism and Ecology</w:t>
      </w:r>
      <w:ins w:id="221" w:author="Copyeditor" w:date="2022-08-13T18:11:00Z">
        <w:r w:rsidR="009E03C3">
          <w:rPr>
            <w:rFonts w:ascii="Times New Roman" w:hAnsi="Times New Roman" w:cs="Times New Roman"/>
            <w:i/>
            <w:iCs/>
          </w:rPr>
          <w:t>.</w:t>
        </w:r>
      </w:ins>
      <w:r w:rsidRPr="007912FC">
        <w:rPr>
          <w:rFonts w:ascii="Times New Roman" w:hAnsi="Times New Roman" w:cs="Times New Roman"/>
        </w:rPr>
        <w:t xml:space="preserve"> </w:t>
      </w:r>
      <w:del w:id="222" w:author="Copyeditor" w:date="2022-08-13T18:11:00Z">
        <w:r w:rsidRPr="007912FC" w:rsidDel="009E03C3">
          <w:rPr>
            <w:rFonts w:ascii="Times New Roman" w:hAnsi="Times New Roman" w:cs="Times New Roman"/>
          </w:rPr>
          <w:delText xml:space="preserve">(New York: </w:delText>
        </w:r>
      </w:del>
      <w:r w:rsidRPr="007912FC">
        <w:rPr>
          <w:rFonts w:ascii="Times New Roman" w:hAnsi="Times New Roman" w:cs="Times New Roman"/>
        </w:rPr>
        <w:t>St. Martin’s Press, 2000</w:t>
      </w:r>
      <w:del w:id="223" w:author="Copyeditor" w:date="2022-08-13T18:11:00Z">
        <w:r w:rsidRPr="007912FC" w:rsidDel="009E03C3">
          <w:rPr>
            <w:rFonts w:ascii="Times New Roman" w:hAnsi="Times New Roman" w:cs="Times New Roman"/>
          </w:rPr>
          <w:delText>)</w:delText>
        </w:r>
      </w:del>
      <w:r w:rsidRPr="007912FC">
        <w:rPr>
          <w:rFonts w:ascii="Times New Roman" w:hAnsi="Times New Roman" w:cs="Times New Roman"/>
        </w:rPr>
        <w:t>.</w:t>
      </w:r>
    </w:p>
    <w:p w14:paraId="1AB296C0" w14:textId="4EC28AE7" w:rsidR="00477BC3" w:rsidRPr="007912FC" w:rsidRDefault="00477BC3" w:rsidP="00A202ED">
      <w:pPr>
        <w:spacing w:line="480" w:lineRule="auto"/>
        <w:ind w:left="720" w:hanging="720"/>
        <w:rPr>
          <w:rFonts w:ascii="Times New Roman" w:hAnsi="Times New Roman" w:cs="Times New Roman"/>
        </w:rPr>
      </w:pPr>
      <w:r w:rsidRPr="007912FC">
        <w:rPr>
          <w:rFonts w:ascii="Times New Roman" w:hAnsi="Times New Roman" w:cs="Times New Roman"/>
        </w:rPr>
        <w:t>Morton,</w:t>
      </w:r>
      <w:ins w:id="224" w:author="Copyeditor" w:date="2022-08-13T18:11:00Z">
        <w:r w:rsidR="009E03C3">
          <w:rPr>
            <w:rFonts w:ascii="Times New Roman" w:hAnsi="Times New Roman" w:cs="Times New Roman"/>
          </w:rPr>
          <w:t xml:space="preserve"> Timothy.</w:t>
        </w:r>
      </w:ins>
      <w:r w:rsidRPr="007912FC">
        <w:rPr>
          <w:rFonts w:ascii="Times New Roman" w:hAnsi="Times New Roman" w:cs="Times New Roman"/>
        </w:rPr>
        <w:t xml:space="preserve"> </w:t>
      </w:r>
      <w:r w:rsidRPr="007912FC">
        <w:rPr>
          <w:rFonts w:ascii="Times New Roman" w:hAnsi="Times New Roman" w:cs="Times New Roman"/>
          <w:i/>
          <w:iCs/>
        </w:rPr>
        <w:t>The Ecological Thought</w:t>
      </w:r>
      <w:ins w:id="225" w:author="Copyeditor" w:date="2022-08-13T18:12:00Z">
        <w:r w:rsidR="009E03C3">
          <w:rPr>
            <w:rFonts w:ascii="Times New Roman" w:hAnsi="Times New Roman" w:cs="Times New Roman"/>
          </w:rPr>
          <w:t>.</w:t>
        </w:r>
      </w:ins>
      <w:r w:rsidRPr="007912FC">
        <w:rPr>
          <w:rFonts w:ascii="Times New Roman" w:hAnsi="Times New Roman" w:cs="Times New Roman"/>
          <w:i/>
          <w:iCs/>
        </w:rPr>
        <w:t xml:space="preserve"> </w:t>
      </w:r>
      <w:del w:id="226" w:author="Copyeditor" w:date="2022-08-13T18:12:00Z">
        <w:r w:rsidRPr="007912FC" w:rsidDel="009E03C3">
          <w:rPr>
            <w:rFonts w:ascii="Times New Roman" w:hAnsi="Times New Roman" w:cs="Times New Roman"/>
          </w:rPr>
          <w:delText xml:space="preserve">(Cambridge: </w:delText>
        </w:r>
      </w:del>
      <w:r w:rsidRPr="007912FC">
        <w:rPr>
          <w:rFonts w:ascii="Times New Roman" w:hAnsi="Times New Roman" w:cs="Times New Roman"/>
        </w:rPr>
        <w:t xml:space="preserve">Harvard </w:t>
      </w:r>
      <w:del w:id="227" w:author="Copyeditor" w:date="2022-08-13T18:12:00Z">
        <w:r w:rsidRPr="007912FC" w:rsidDel="009E03C3">
          <w:rPr>
            <w:rFonts w:ascii="Times New Roman" w:hAnsi="Times New Roman" w:cs="Times New Roman"/>
          </w:rPr>
          <w:delText>University Press</w:delText>
        </w:r>
      </w:del>
      <w:ins w:id="228" w:author="Copyeditor" w:date="2022-08-13T18:12:00Z">
        <w:r w:rsidR="009E03C3">
          <w:rPr>
            <w:rFonts w:ascii="Times New Roman" w:hAnsi="Times New Roman" w:cs="Times New Roman"/>
          </w:rPr>
          <w:t>UP</w:t>
        </w:r>
      </w:ins>
      <w:r w:rsidRPr="007912FC">
        <w:rPr>
          <w:rFonts w:ascii="Times New Roman" w:hAnsi="Times New Roman" w:cs="Times New Roman"/>
        </w:rPr>
        <w:t>, 2010</w:t>
      </w:r>
      <w:del w:id="229" w:author="Copyeditor" w:date="2022-08-13T18:12:00Z">
        <w:r w:rsidRPr="007912FC" w:rsidDel="009E03C3">
          <w:rPr>
            <w:rFonts w:ascii="Times New Roman" w:hAnsi="Times New Roman" w:cs="Times New Roman"/>
          </w:rPr>
          <w:delText>)</w:delText>
        </w:r>
      </w:del>
      <w:r w:rsidRPr="007912FC">
        <w:rPr>
          <w:rFonts w:ascii="Times New Roman" w:hAnsi="Times New Roman" w:cs="Times New Roman"/>
        </w:rPr>
        <w:t>.</w:t>
      </w:r>
    </w:p>
    <w:p w14:paraId="5ADB74B0" w14:textId="23C0AEC7" w:rsidR="00477BC3" w:rsidRPr="007912FC" w:rsidRDefault="00477BC3" w:rsidP="00A202ED">
      <w:pPr>
        <w:spacing w:line="480" w:lineRule="auto"/>
        <w:ind w:left="720" w:hanging="720"/>
        <w:rPr>
          <w:rFonts w:ascii="Times New Roman" w:hAnsi="Times New Roman" w:cs="Times New Roman"/>
        </w:rPr>
      </w:pPr>
      <w:del w:id="230" w:author="Copyeditor" w:date="2022-08-13T18:12:00Z">
        <w:r w:rsidRPr="007912FC" w:rsidDel="009E03C3">
          <w:rPr>
            <w:rFonts w:ascii="Times New Roman" w:hAnsi="Times New Roman" w:cs="Times New Roman"/>
          </w:rPr>
          <w:delText>Morton, Timothy</w:delText>
        </w:r>
      </w:del>
      <w:ins w:id="231" w:author="Copyeditor" w:date="2022-08-13T18:12:00Z">
        <w:r w:rsidR="009E03C3">
          <w:rPr>
            <w:rFonts w:ascii="Times New Roman" w:hAnsi="Times New Roman" w:cs="Times New Roman"/>
          </w:rPr>
          <w:t>———.</w:t>
        </w:r>
      </w:ins>
      <w:r w:rsidRPr="007912FC">
        <w:rPr>
          <w:rFonts w:ascii="Times New Roman" w:hAnsi="Times New Roman" w:cs="Times New Roman"/>
        </w:rPr>
        <w:t xml:space="preserve"> </w:t>
      </w:r>
      <w:r w:rsidRPr="007912FC">
        <w:rPr>
          <w:rFonts w:ascii="Times New Roman" w:hAnsi="Times New Roman" w:cs="Times New Roman"/>
          <w:i/>
          <w:iCs/>
        </w:rPr>
        <w:t xml:space="preserve">Ecology </w:t>
      </w:r>
      <w:ins w:id="232" w:author="Copyeditor" w:date="2022-08-13T18:12:00Z">
        <w:r w:rsidR="009E03C3">
          <w:rPr>
            <w:rFonts w:ascii="Times New Roman" w:hAnsi="Times New Roman" w:cs="Times New Roman"/>
            <w:i/>
            <w:iCs/>
          </w:rPr>
          <w:t>w</w:t>
        </w:r>
      </w:ins>
      <w:del w:id="233" w:author="Copyeditor" w:date="2022-08-13T18:12:00Z">
        <w:r w:rsidRPr="007912FC" w:rsidDel="009E03C3">
          <w:rPr>
            <w:rFonts w:ascii="Times New Roman" w:hAnsi="Times New Roman" w:cs="Times New Roman"/>
            <w:i/>
            <w:iCs/>
          </w:rPr>
          <w:delText>W</w:delText>
        </w:r>
      </w:del>
      <w:r w:rsidRPr="007912FC">
        <w:rPr>
          <w:rFonts w:ascii="Times New Roman" w:hAnsi="Times New Roman" w:cs="Times New Roman"/>
          <w:i/>
          <w:iCs/>
        </w:rPr>
        <w:t>ithout Nature: Rethinking Environmental Aesthetics</w:t>
      </w:r>
      <w:ins w:id="234" w:author="Copyeditor" w:date="2022-08-13T18:12:00Z">
        <w:r w:rsidR="009E03C3">
          <w:rPr>
            <w:rFonts w:ascii="Times New Roman" w:hAnsi="Times New Roman" w:cs="Times New Roman"/>
          </w:rPr>
          <w:t>.</w:t>
        </w:r>
      </w:ins>
      <w:r w:rsidRPr="007912FC">
        <w:rPr>
          <w:rFonts w:ascii="Times New Roman" w:hAnsi="Times New Roman" w:cs="Times New Roman"/>
          <w:i/>
          <w:iCs/>
        </w:rPr>
        <w:t xml:space="preserve"> </w:t>
      </w:r>
      <w:del w:id="235" w:author="Copyeditor" w:date="2022-08-13T18:12:00Z">
        <w:r w:rsidRPr="007912FC" w:rsidDel="009E03C3">
          <w:rPr>
            <w:rFonts w:ascii="Times New Roman" w:hAnsi="Times New Roman" w:cs="Times New Roman"/>
          </w:rPr>
          <w:delText xml:space="preserve">(Cambridge: </w:delText>
        </w:r>
      </w:del>
      <w:r w:rsidRPr="007912FC">
        <w:rPr>
          <w:rFonts w:ascii="Times New Roman" w:hAnsi="Times New Roman" w:cs="Times New Roman"/>
        </w:rPr>
        <w:t>Harvard U</w:t>
      </w:r>
      <w:del w:id="236" w:author="Copyeditor" w:date="2022-08-13T18:12:00Z">
        <w:r w:rsidRPr="007912FC" w:rsidDel="009E03C3">
          <w:rPr>
            <w:rFonts w:ascii="Times New Roman" w:hAnsi="Times New Roman" w:cs="Times New Roman"/>
          </w:rPr>
          <w:delText>niversity Press</w:delText>
        </w:r>
      </w:del>
      <w:ins w:id="237" w:author="Copyeditor" w:date="2022-08-13T18:12:00Z">
        <w:r w:rsidR="009E03C3">
          <w:rPr>
            <w:rFonts w:ascii="Times New Roman" w:hAnsi="Times New Roman" w:cs="Times New Roman"/>
          </w:rPr>
          <w:t>P</w:t>
        </w:r>
      </w:ins>
      <w:r w:rsidRPr="007912FC">
        <w:rPr>
          <w:rFonts w:ascii="Times New Roman" w:hAnsi="Times New Roman" w:cs="Times New Roman"/>
        </w:rPr>
        <w:t>, 2007</w:t>
      </w:r>
      <w:del w:id="238" w:author="Copyeditor" w:date="2022-08-13T18:12:00Z">
        <w:r w:rsidRPr="007912FC" w:rsidDel="009E03C3">
          <w:rPr>
            <w:rFonts w:ascii="Times New Roman" w:hAnsi="Times New Roman" w:cs="Times New Roman"/>
          </w:rPr>
          <w:delText>)</w:delText>
        </w:r>
      </w:del>
      <w:r w:rsidRPr="007912FC">
        <w:rPr>
          <w:rFonts w:ascii="Times New Roman" w:hAnsi="Times New Roman" w:cs="Times New Roman"/>
        </w:rPr>
        <w:t>.</w:t>
      </w:r>
    </w:p>
    <w:p w14:paraId="2F54D9CB" w14:textId="6BF75564" w:rsidR="00477BC3" w:rsidRPr="007912FC" w:rsidRDefault="00477BC3" w:rsidP="00A202ED">
      <w:pPr>
        <w:spacing w:line="480" w:lineRule="auto"/>
        <w:ind w:left="720" w:hanging="720"/>
        <w:rPr>
          <w:rFonts w:ascii="Times New Roman" w:hAnsi="Times New Roman" w:cs="Times New Roman"/>
        </w:rPr>
      </w:pPr>
      <w:r w:rsidRPr="007912FC">
        <w:rPr>
          <w:rFonts w:ascii="Times New Roman" w:hAnsi="Times New Roman" w:cs="Times New Roman"/>
        </w:rPr>
        <w:t>Roe, Nicholas</w:t>
      </w:r>
      <w:ins w:id="239" w:author="Copyeditor" w:date="2022-08-13T18:12:00Z">
        <w:r w:rsidR="009E03C3">
          <w:rPr>
            <w:rFonts w:ascii="Times New Roman" w:hAnsi="Times New Roman" w:cs="Times New Roman"/>
          </w:rPr>
          <w:t>.</w:t>
        </w:r>
      </w:ins>
      <w:del w:id="240" w:author="Copyeditor" w:date="2022-08-13T18:12:00Z">
        <w:r w:rsidRPr="007912FC" w:rsidDel="009E03C3">
          <w:rPr>
            <w:rFonts w:ascii="Times New Roman" w:hAnsi="Times New Roman" w:cs="Times New Roman"/>
          </w:rPr>
          <w:delText>,</w:delText>
        </w:r>
      </w:del>
      <w:r w:rsidRPr="007912FC">
        <w:rPr>
          <w:rFonts w:ascii="Times New Roman" w:hAnsi="Times New Roman" w:cs="Times New Roman"/>
        </w:rPr>
        <w:t xml:space="preserve"> </w:t>
      </w:r>
      <w:r w:rsidRPr="007912FC">
        <w:rPr>
          <w:rFonts w:ascii="Times New Roman" w:hAnsi="Times New Roman" w:cs="Times New Roman"/>
          <w:i/>
          <w:iCs/>
        </w:rPr>
        <w:t>The Politics of Nature: William Wordsworth and Some Contemporaries</w:t>
      </w:r>
      <w:ins w:id="241" w:author="Copyeditor" w:date="2022-08-13T18:12:00Z">
        <w:r w:rsidR="009E03C3">
          <w:rPr>
            <w:rFonts w:ascii="Times New Roman" w:hAnsi="Times New Roman" w:cs="Times New Roman"/>
          </w:rPr>
          <w:t>.</w:t>
        </w:r>
      </w:ins>
      <w:r w:rsidRPr="007912FC">
        <w:rPr>
          <w:rFonts w:ascii="Times New Roman" w:hAnsi="Times New Roman" w:cs="Times New Roman"/>
        </w:rPr>
        <w:t xml:space="preserve"> 2</w:t>
      </w:r>
      <w:ins w:id="242" w:author="Copyeditor" w:date="2022-08-13T18:12:00Z">
        <w:r w:rsidR="009E03C3">
          <w:rPr>
            <w:rFonts w:ascii="Times New Roman" w:hAnsi="Times New Roman" w:cs="Times New Roman"/>
          </w:rPr>
          <w:t xml:space="preserve">nd </w:t>
        </w:r>
      </w:ins>
      <w:del w:id="243" w:author="Copyeditor" w:date="2022-08-13T18:12:00Z">
        <w:r w:rsidRPr="007912FC" w:rsidDel="009E03C3">
          <w:rPr>
            <w:rFonts w:ascii="Times New Roman" w:hAnsi="Times New Roman" w:cs="Times New Roman"/>
            <w:vertAlign w:val="superscript"/>
          </w:rPr>
          <w:delText>nd</w:delText>
        </w:r>
        <w:r w:rsidRPr="007912FC" w:rsidDel="009E03C3">
          <w:rPr>
            <w:rFonts w:ascii="Times New Roman" w:hAnsi="Times New Roman" w:cs="Times New Roman"/>
          </w:rPr>
          <w:delText xml:space="preserve"> </w:delText>
        </w:r>
      </w:del>
      <w:r w:rsidRPr="007912FC">
        <w:rPr>
          <w:rFonts w:ascii="Times New Roman" w:hAnsi="Times New Roman" w:cs="Times New Roman"/>
        </w:rPr>
        <w:t>Edition</w:t>
      </w:r>
      <w:ins w:id="244" w:author="Copyeditor" w:date="2022-08-13T18:12:00Z">
        <w:r w:rsidR="009E03C3">
          <w:rPr>
            <w:rFonts w:ascii="Times New Roman" w:hAnsi="Times New Roman" w:cs="Times New Roman"/>
          </w:rPr>
          <w:t>.</w:t>
        </w:r>
      </w:ins>
      <w:r w:rsidRPr="007912FC">
        <w:rPr>
          <w:rFonts w:ascii="Times New Roman" w:hAnsi="Times New Roman" w:cs="Times New Roman"/>
        </w:rPr>
        <w:t xml:space="preserve"> </w:t>
      </w:r>
      <w:del w:id="245" w:author="Copyeditor" w:date="2022-08-13T18:12:00Z">
        <w:r w:rsidRPr="007912FC" w:rsidDel="009E03C3">
          <w:rPr>
            <w:rFonts w:ascii="Times New Roman" w:hAnsi="Times New Roman" w:cs="Times New Roman"/>
          </w:rPr>
          <w:delText xml:space="preserve">(New York: </w:delText>
        </w:r>
      </w:del>
      <w:r w:rsidRPr="007912FC">
        <w:rPr>
          <w:rFonts w:ascii="Times New Roman" w:hAnsi="Times New Roman" w:cs="Times New Roman"/>
        </w:rPr>
        <w:t>Palgrave, 2002</w:t>
      </w:r>
      <w:del w:id="246" w:author="Copyeditor" w:date="2022-08-13T18:12:00Z">
        <w:r w:rsidRPr="007912FC" w:rsidDel="009E03C3">
          <w:rPr>
            <w:rFonts w:ascii="Times New Roman" w:hAnsi="Times New Roman" w:cs="Times New Roman"/>
          </w:rPr>
          <w:delText>)</w:delText>
        </w:r>
      </w:del>
      <w:r w:rsidRPr="007912FC">
        <w:rPr>
          <w:rFonts w:ascii="Times New Roman" w:hAnsi="Times New Roman" w:cs="Times New Roman"/>
        </w:rPr>
        <w:t>.</w:t>
      </w:r>
    </w:p>
    <w:p w14:paraId="0659ED51" w14:textId="77777777" w:rsidR="00976631" w:rsidRPr="007912FC" w:rsidRDefault="00976631" w:rsidP="006E1701">
      <w:pPr>
        <w:spacing w:line="480" w:lineRule="auto"/>
        <w:jc w:val="center"/>
        <w:rPr>
          <w:rFonts w:ascii="Times New Roman" w:hAnsi="Times New Roman" w:cs="Times New Roman"/>
        </w:rPr>
      </w:pPr>
    </w:p>
    <w:sectPr w:rsidR="00976631" w:rsidRPr="007912FC" w:rsidSect="003B0155">
      <w:footerReference w:type="even" r:id="rId11"/>
      <w:footerReference w:type="default" r:id="rId12"/>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Copyeditor" w:date="2022-09-05T22:36:00Z" w:initials="CE">
    <w:p w14:paraId="59BD6176" w14:textId="784047DE" w:rsidR="00116D5F" w:rsidRDefault="00116D5F">
      <w:pPr>
        <w:pStyle w:val="CommentText"/>
      </w:pPr>
      <w:r>
        <w:rPr>
          <w:rStyle w:val="CommentReference"/>
        </w:rPr>
        <w:annotationRef/>
      </w:r>
      <w:r w:rsidRPr="00116D5F">
        <w:rPr>
          <w:highlight w:val="yellow"/>
        </w:rPr>
        <w:t>Deleted note 1 and moved citation information to body of text per MLA.</w:t>
      </w:r>
    </w:p>
  </w:comment>
  <w:comment w:id="13" w:author="Copyeditor" w:date="2022-09-05T22:37:00Z" w:initials="CE">
    <w:p w14:paraId="793D30B1" w14:textId="44888EF5" w:rsidR="00116D5F" w:rsidRDefault="00116D5F">
      <w:pPr>
        <w:pStyle w:val="CommentText"/>
      </w:pPr>
      <w:r>
        <w:rPr>
          <w:rStyle w:val="CommentReference"/>
        </w:rPr>
        <w:annotationRef/>
      </w:r>
      <w:r w:rsidRPr="00116D5F">
        <w:rPr>
          <w:highlight w:val="yellow"/>
        </w:rPr>
        <w:t>Deleted note 2 and moved citation information to body of text per MLA.</w:t>
      </w:r>
    </w:p>
  </w:comment>
  <w:comment w:id="21" w:author="Copyeditor" w:date="2022-09-05T22:37:00Z" w:initials="CE">
    <w:p w14:paraId="67462CA3" w14:textId="23BEFF78" w:rsidR="00116D5F" w:rsidRDefault="00116D5F">
      <w:pPr>
        <w:pStyle w:val="CommentText"/>
      </w:pPr>
      <w:r>
        <w:rPr>
          <w:rStyle w:val="CommentReference"/>
        </w:rPr>
        <w:annotationRef/>
      </w:r>
      <w:r w:rsidRPr="00116D5F">
        <w:rPr>
          <w:highlight w:val="yellow"/>
        </w:rPr>
        <w:t>Deleted note 3 and moved citation information to body of text per MLA.</w:t>
      </w:r>
    </w:p>
  </w:comment>
  <w:comment w:id="24" w:author="Copyeditor" w:date="2022-08-13T14:03:00Z" w:initials="CE">
    <w:p w14:paraId="4C8B80EF" w14:textId="07F96B00" w:rsidR="00A421F4" w:rsidRDefault="00A421F4">
      <w:pPr>
        <w:pStyle w:val="CommentText"/>
      </w:pPr>
      <w:r w:rsidRPr="00116D5F">
        <w:rPr>
          <w:rStyle w:val="CommentReference"/>
          <w:highlight w:val="yellow"/>
        </w:rPr>
        <w:annotationRef/>
      </w:r>
      <w:r w:rsidRPr="00116D5F">
        <w:rPr>
          <w:highlight w:val="yellow"/>
        </w:rPr>
        <w:t>Please add this source to the Works Cited.</w:t>
      </w:r>
    </w:p>
  </w:comment>
  <w:comment w:id="88" w:author="Copyeditor" w:date="2022-08-13T16:34:00Z" w:initials="CE">
    <w:p w14:paraId="458D527E" w14:textId="42845531" w:rsidR="002B49A5" w:rsidRDefault="002B49A5">
      <w:pPr>
        <w:pStyle w:val="CommentText"/>
      </w:pPr>
      <w:r w:rsidRPr="00116D5F">
        <w:rPr>
          <w:rStyle w:val="CommentReference"/>
          <w:highlight w:val="yellow"/>
        </w:rPr>
        <w:annotationRef/>
      </w:r>
      <w:r w:rsidRPr="00116D5F">
        <w:rPr>
          <w:highlight w:val="yellow"/>
        </w:rPr>
        <w:t>I have added this source to the Works Cited.</w:t>
      </w:r>
    </w:p>
  </w:comment>
  <w:comment w:id="113" w:author="Copyeditor" w:date="2022-08-13T17:21:00Z" w:initials="CE">
    <w:p w14:paraId="58355173" w14:textId="3DAE1E33" w:rsidR="00360A8E" w:rsidRDefault="00360A8E">
      <w:pPr>
        <w:pStyle w:val="CommentText"/>
      </w:pPr>
      <w:r w:rsidRPr="00116D5F">
        <w:rPr>
          <w:rStyle w:val="CommentReference"/>
          <w:highlight w:val="yellow"/>
        </w:rPr>
        <w:annotationRef/>
      </w:r>
      <w:r w:rsidRPr="00116D5F">
        <w:rPr>
          <w:highlight w:val="yellow"/>
        </w:rPr>
        <w:t>Can you please add a citation for this source to the Works Cited? And please also include a page number for the quotation in a parenthetical if available.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BD6176" w15:done="0"/>
  <w15:commentEx w15:paraId="793D30B1" w15:done="0"/>
  <w15:commentEx w15:paraId="67462CA3" w15:done="0"/>
  <w15:commentEx w15:paraId="4C8B80EF" w15:done="0"/>
  <w15:commentEx w15:paraId="458D527E" w15:done="0"/>
  <w15:commentEx w15:paraId="583551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F86F" w16cex:dateUtc="2022-09-06T04:36:00Z"/>
  <w16cex:commentExtensible w16cex:durableId="26C0F897" w16cex:dateUtc="2022-09-06T04:37:00Z"/>
  <w16cex:commentExtensible w16cex:durableId="26C0F8AF" w16cex:dateUtc="2022-09-06T04:37:00Z"/>
  <w16cex:commentExtensible w16cex:durableId="26A22DC5" w16cex:dateUtc="2022-08-13T20:03:00Z"/>
  <w16cex:commentExtensible w16cex:durableId="26A2512F" w16cex:dateUtc="2022-08-13T22:34:00Z"/>
  <w16cex:commentExtensible w16cex:durableId="26A25C07" w16cex:dateUtc="2022-08-13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BD6176" w16cid:durableId="26C0F86F"/>
  <w16cid:commentId w16cid:paraId="793D30B1" w16cid:durableId="26C0F897"/>
  <w16cid:commentId w16cid:paraId="67462CA3" w16cid:durableId="26C0F8AF"/>
  <w16cid:commentId w16cid:paraId="4C8B80EF" w16cid:durableId="26A22DC5"/>
  <w16cid:commentId w16cid:paraId="458D527E" w16cid:durableId="26A2512F"/>
  <w16cid:commentId w16cid:paraId="58355173" w16cid:durableId="26A25C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E4C60" w14:textId="77777777" w:rsidR="00ED70AC" w:rsidRDefault="00ED70AC" w:rsidP="00726F64">
      <w:r>
        <w:separator/>
      </w:r>
    </w:p>
  </w:endnote>
  <w:endnote w:type="continuationSeparator" w:id="0">
    <w:p w14:paraId="45D61047" w14:textId="77777777" w:rsidR="00ED70AC" w:rsidRDefault="00ED70AC" w:rsidP="00726F64">
      <w:r>
        <w:continuationSeparator/>
      </w:r>
    </w:p>
  </w:endnote>
  <w:endnote w:id="1">
    <w:p w14:paraId="2E43361B" w14:textId="2759CED8" w:rsidR="00BC75DF" w:rsidRPr="007912FC" w:rsidRDefault="00BC75DF" w:rsidP="007912FC">
      <w:pPr>
        <w:pStyle w:val="EndnoteText"/>
        <w:rPr>
          <w:rFonts w:ascii="Times New Roman" w:hAnsi="Times New Roman" w:cs="Times New Roman"/>
        </w:rPr>
      </w:pPr>
      <w:r w:rsidRPr="007912FC">
        <w:rPr>
          <w:rStyle w:val="EndnoteReference"/>
          <w:rFonts w:ascii="Times New Roman" w:hAnsi="Times New Roman" w:cs="Times New Roman"/>
        </w:rPr>
        <w:endnoteRef/>
      </w:r>
      <w:r w:rsidRPr="007912FC">
        <w:rPr>
          <w:rFonts w:ascii="Times New Roman" w:hAnsi="Times New Roman" w:cs="Times New Roman"/>
        </w:rPr>
        <w:t xml:space="preserve"> </w:t>
      </w:r>
      <w:r w:rsidR="006A1215" w:rsidRPr="007912FC">
        <w:rPr>
          <w:rFonts w:ascii="Times New Roman" w:hAnsi="Times New Roman" w:cs="Times New Roman"/>
        </w:rPr>
        <w:t xml:space="preserve">These arguments find their clearest expression in </w:t>
      </w:r>
      <w:r w:rsidRPr="007912FC">
        <w:rPr>
          <w:rFonts w:ascii="Times New Roman" w:hAnsi="Times New Roman" w:cs="Times New Roman"/>
        </w:rPr>
        <w:t xml:space="preserve">Jerome McGann, </w:t>
      </w:r>
      <w:r w:rsidR="006A1215" w:rsidRPr="007912FC">
        <w:rPr>
          <w:rFonts w:ascii="Times New Roman" w:hAnsi="Times New Roman" w:cs="Times New Roman"/>
          <w:i/>
          <w:iCs/>
        </w:rPr>
        <w:t xml:space="preserve">The </w:t>
      </w:r>
      <w:r w:rsidRPr="007912FC">
        <w:rPr>
          <w:rFonts w:ascii="Times New Roman" w:hAnsi="Times New Roman" w:cs="Times New Roman"/>
          <w:i/>
          <w:iCs/>
        </w:rPr>
        <w:t>Romantic Ideolog</w:t>
      </w:r>
      <w:r w:rsidR="006A1215" w:rsidRPr="007912FC">
        <w:rPr>
          <w:rFonts w:ascii="Times New Roman" w:hAnsi="Times New Roman" w:cs="Times New Roman"/>
          <w:i/>
          <w:iCs/>
        </w:rPr>
        <w:t>y</w:t>
      </w:r>
      <w:del w:id="17" w:author="Copyeditor" w:date="2022-09-05T22:41:00Z">
        <w:r w:rsidR="006A1215" w:rsidRPr="007912FC" w:rsidDel="006B3E43">
          <w:rPr>
            <w:rFonts w:ascii="Times New Roman" w:hAnsi="Times New Roman" w:cs="Times New Roman"/>
          </w:rPr>
          <w:delText xml:space="preserve"> </w:delText>
        </w:r>
        <w:r w:rsidR="00976631" w:rsidRPr="007912FC" w:rsidDel="006B3E43">
          <w:rPr>
            <w:rFonts w:ascii="Times New Roman" w:hAnsi="Times New Roman" w:cs="Times New Roman"/>
          </w:rPr>
          <w:delText>(</w:delText>
        </w:r>
        <w:r w:rsidR="006A1215" w:rsidRPr="007912FC" w:rsidDel="006B3E43">
          <w:rPr>
            <w:rFonts w:ascii="Times New Roman" w:hAnsi="Times New Roman" w:cs="Times New Roman"/>
          </w:rPr>
          <w:delText>Chicago: University of Chicago Press</w:delText>
        </w:r>
        <w:r w:rsidR="00976631" w:rsidRPr="007912FC" w:rsidDel="006B3E43">
          <w:rPr>
            <w:rFonts w:ascii="Times New Roman" w:hAnsi="Times New Roman" w:cs="Times New Roman"/>
          </w:rPr>
          <w:delText>)</w:delText>
        </w:r>
        <w:r w:rsidR="006A1215" w:rsidRPr="007912FC" w:rsidDel="006B3E43">
          <w:rPr>
            <w:rFonts w:ascii="Times New Roman" w:hAnsi="Times New Roman" w:cs="Times New Roman"/>
          </w:rPr>
          <w:delText>, 1983</w:delText>
        </w:r>
      </w:del>
      <w:r w:rsidR="006A1215" w:rsidRPr="007912FC">
        <w:rPr>
          <w:rFonts w:ascii="Times New Roman" w:hAnsi="Times New Roman" w:cs="Times New Roman"/>
        </w:rPr>
        <w:t>.</w:t>
      </w:r>
    </w:p>
  </w:endnote>
  <w:endnote w:id="2">
    <w:p w14:paraId="73AB374E" w14:textId="1F60A93E" w:rsidR="004A2EE6" w:rsidRDefault="001C006E" w:rsidP="007912FC">
      <w:pPr>
        <w:pStyle w:val="EndnoteText"/>
        <w:rPr>
          <w:ins w:id="51" w:author="Copyeditor" w:date="2022-08-13T15:53:00Z"/>
          <w:rFonts w:ascii="Times New Roman" w:hAnsi="Times New Roman" w:cs="Times New Roman"/>
        </w:rPr>
      </w:pPr>
      <w:r w:rsidRPr="007912FC">
        <w:rPr>
          <w:rStyle w:val="EndnoteReference"/>
          <w:rFonts w:ascii="Times New Roman" w:hAnsi="Times New Roman" w:cs="Times New Roman"/>
        </w:rPr>
        <w:endnoteRef/>
      </w:r>
      <w:r w:rsidRPr="007912FC">
        <w:rPr>
          <w:rFonts w:ascii="Times New Roman" w:hAnsi="Times New Roman" w:cs="Times New Roman"/>
        </w:rPr>
        <w:t xml:space="preserve"> </w:t>
      </w:r>
      <w:r w:rsidR="00D069F4" w:rsidRPr="007912FC">
        <w:rPr>
          <w:rFonts w:ascii="Times New Roman" w:hAnsi="Times New Roman" w:cs="Times New Roman"/>
        </w:rPr>
        <w:t>One of the clearest examples of this can be found in John Clare</w:t>
      </w:r>
      <w:ins w:id="52" w:author="Copyeditor" w:date="2022-08-13T15:48:00Z">
        <w:r w:rsidR="00C03859">
          <w:rPr>
            <w:rFonts w:ascii="Times New Roman" w:hAnsi="Times New Roman" w:cs="Times New Roman"/>
          </w:rPr>
          <w:t>’s</w:t>
        </w:r>
      </w:ins>
      <w:r w:rsidR="00D069F4" w:rsidRPr="007912FC">
        <w:rPr>
          <w:rFonts w:ascii="Times New Roman" w:hAnsi="Times New Roman" w:cs="Times New Roman"/>
        </w:rPr>
        <w:t xml:space="preserve"> poem, “The Lament of </w:t>
      </w:r>
      <w:proofErr w:type="spellStart"/>
      <w:r w:rsidR="00D069F4" w:rsidRPr="007912FC">
        <w:rPr>
          <w:rFonts w:ascii="Times New Roman" w:hAnsi="Times New Roman" w:cs="Times New Roman"/>
        </w:rPr>
        <w:t>Swordy</w:t>
      </w:r>
      <w:proofErr w:type="spellEnd"/>
      <w:r w:rsidR="00D069F4" w:rsidRPr="007912FC">
        <w:rPr>
          <w:rFonts w:ascii="Times New Roman" w:hAnsi="Times New Roman" w:cs="Times New Roman"/>
        </w:rPr>
        <w:t xml:space="preserve"> Well,” where the stone quarry of the title is the lyric voice of the poem and laments, among other things, that the system of profit or “gain” that has produced its exploitation and destruction has usurped its “freedom</w:t>
      </w:r>
      <w:ins w:id="53" w:author="Copyeditor" w:date="2022-08-13T15:54:00Z">
        <w:r w:rsidR="0041446F">
          <w:rPr>
            <w:rFonts w:ascii="Times New Roman" w:hAnsi="Times New Roman" w:cs="Times New Roman"/>
          </w:rPr>
          <w:t>”</w:t>
        </w:r>
      </w:ins>
      <w:r w:rsidR="00D069F4" w:rsidRPr="007912FC">
        <w:rPr>
          <w:rFonts w:ascii="Times New Roman" w:hAnsi="Times New Roman" w:cs="Times New Roman"/>
        </w:rPr>
        <w:t xml:space="preserve">: </w:t>
      </w:r>
    </w:p>
    <w:p w14:paraId="44CF52C0" w14:textId="77777777" w:rsidR="004A2EE6" w:rsidRDefault="00D069F4">
      <w:pPr>
        <w:pStyle w:val="EndnoteText"/>
        <w:ind w:left="720"/>
        <w:rPr>
          <w:ins w:id="54" w:author="Copyeditor" w:date="2022-08-13T15:53:00Z"/>
          <w:rFonts w:ascii="Times New Roman" w:hAnsi="Times New Roman" w:cs="Times New Roman"/>
        </w:rPr>
        <w:pPrChange w:id="55" w:author="Copyeditor" w:date="2022-08-13T15:54:00Z">
          <w:pPr>
            <w:pStyle w:val="EndnoteText"/>
          </w:pPr>
        </w:pPrChange>
      </w:pPr>
      <w:del w:id="56" w:author="Copyeditor" w:date="2022-08-13T15:53:00Z">
        <w:r w:rsidRPr="007912FC" w:rsidDel="004A2EE6">
          <w:rPr>
            <w:rFonts w:ascii="Times New Roman" w:hAnsi="Times New Roman" w:cs="Times New Roman"/>
          </w:rPr>
          <w:delText>“</w:delText>
        </w:r>
      </w:del>
      <w:r w:rsidRPr="007912FC">
        <w:rPr>
          <w:rFonts w:ascii="Times New Roman" w:hAnsi="Times New Roman" w:cs="Times New Roman"/>
        </w:rPr>
        <w:t>Gain takes my freedom all away</w:t>
      </w:r>
      <w:del w:id="57" w:author="Copyeditor" w:date="2022-08-13T15:53:00Z">
        <w:r w:rsidRPr="007912FC" w:rsidDel="004A2EE6">
          <w:rPr>
            <w:rFonts w:ascii="Times New Roman" w:hAnsi="Times New Roman" w:cs="Times New Roman"/>
          </w:rPr>
          <w:delText xml:space="preserve">/ </w:delText>
        </w:r>
      </w:del>
    </w:p>
    <w:p w14:paraId="363B080F" w14:textId="77777777" w:rsidR="004A2EE6" w:rsidRDefault="00D069F4">
      <w:pPr>
        <w:pStyle w:val="EndnoteText"/>
        <w:ind w:left="720"/>
        <w:rPr>
          <w:ins w:id="58" w:author="Copyeditor" w:date="2022-08-13T15:53:00Z"/>
          <w:rFonts w:ascii="Times New Roman" w:hAnsi="Times New Roman" w:cs="Times New Roman"/>
        </w:rPr>
        <w:pPrChange w:id="59" w:author="Copyeditor" w:date="2022-08-13T15:54:00Z">
          <w:pPr>
            <w:pStyle w:val="EndnoteText"/>
          </w:pPr>
        </w:pPrChange>
      </w:pPr>
      <w:r w:rsidRPr="007912FC">
        <w:rPr>
          <w:rFonts w:ascii="Times New Roman" w:hAnsi="Times New Roman" w:cs="Times New Roman"/>
        </w:rPr>
        <w:t>Since its dull suit I wore</w:t>
      </w:r>
      <w:del w:id="60" w:author="Copyeditor" w:date="2022-08-13T15:53:00Z">
        <w:r w:rsidRPr="007912FC" w:rsidDel="004A2EE6">
          <w:rPr>
            <w:rFonts w:ascii="Times New Roman" w:hAnsi="Times New Roman" w:cs="Times New Roman"/>
          </w:rPr>
          <w:delText xml:space="preserve">/ </w:delText>
        </w:r>
      </w:del>
    </w:p>
    <w:p w14:paraId="16AF94B5" w14:textId="77777777" w:rsidR="004A2EE6" w:rsidRDefault="00D069F4">
      <w:pPr>
        <w:pStyle w:val="EndnoteText"/>
        <w:ind w:left="720"/>
        <w:rPr>
          <w:ins w:id="61" w:author="Copyeditor" w:date="2022-08-13T15:53:00Z"/>
          <w:rFonts w:ascii="Times New Roman" w:hAnsi="Times New Roman" w:cs="Times New Roman"/>
        </w:rPr>
        <w:pPrChange w:id="62" w:author="Copyeditor" w:date="2022-08-13T15:54:00Z">
          <w:pPr>
            <w:pStyle w:val="EndnoteText"/>
          </w:pPr>
        </w:pPrChange>
      </w:pPr>
      <w:r w:rsidRPr="007912FC">
        <w:rPr>
          <w:rFonts w:ascii="Times New Roman" w:hAnsi="Times New Roman" w:cs="Times New Roman"/>
        </w:rPr>
        <w:t>And yet scorn vows I never pay</w:t>
      </w:r>
      <w:del w:id="63" w:author="Copyeditor" w:date="2022-08-13T15:53:00Z">
        <w:r w:rsidRPr="007912FC" w:rsidDel="004A2EE6">
          <w:rPr>
            <w:rFonts w:ascii="Times New Roman" w:hAnsi="Times New Roman" w:cs="Times New Roman"/>
          </w:rPr>
          <w:delText xml:space="preserve">/ </w:delText>
        </w:r>
      </w:del>
    </w:p>
    <w:p w14:paraId="139CECB7" w14:textId="77777777" w:rsidR="004A2EE6" w:rsidRDefault="00D069F4">
      <w:pPr>
        <w:pStyle w:val="EndnoteText"/>
        <w:ind w:left="720"/>
        <w:rPr>
          <w:ins w:id="64" w:author="Copyeditor" w:date="2022-08-13T15:54:00Z"/>
          <w:rFonts w:ascii="Times New Roman" w:hAnsi="Times New Roman" w:cs="Times New Roman"/>
        </w:rPr>
        <w:pPrChange w:id="65" w:author="Copyeditor" w:date="2022-08-13T15:54:00Z">
          <w:pPr>
            <w:pStyle w:val="EndnoteText"/>
          </w:pPr>
        </w:pPrChange>
      </w:pPr>
      <w:r w:rsidRPr="007912FC">
        <w:rPr>
          <w:rFonts w:ascii="Times New Roman" w:hAnsi="Times New Roman" w:cs="Times New Roman"/>
        </w:rPr>
        <w:t>And hurts me more and more.</w:t>
      </w:r>
    </w:p>
    <w:p w14:paraId="5E54C4F9" w14:textId="7E61880B" w:rsidR="001C006E" w:rsidRPr="007912FC" w:rsidRDefault="00D069F4" w:rsidP="007912FC">
      <w:pPr>
        <w:pStyle w:val="EndnoteText"/>
        <w:rPr>
          <w:rFonts w:ascii="Times New Roman" w:hAnsi="Times New Roman" w:cs="Times New Roman"/>
        </w:rPr>
      </w:pPr>
      <w:del w:id="66" w:author="Copyeditor" w:date="2022-08-13T15:54:00Z">
        <w:r w:rsidRPr="007912FC" w:rsidDel="004A2EE6">
          <w:rPr>
            <w:rFonts w:ascii="Times New Roman" w:hAnsi="Times New Roman" w:cs="Times New Roman"/>
          </w:rPr>
          <w:delText xml:space="preserve">” </w:delText>
        </w:r>
      </w:del>
      <w:r w:rsidRPr="007912FC">
        <w:rPr>
          <w:rFonts w:ascii="Times New Roman" w:hAnsi="Times New Roman" w:cs="Times New Roman"/>
        </w:rPr>
        <w:t xml:space="preserve">See John Clare, </w:t>
      </w:r>
      <w:r w:rsidR="005F22BB" w:rsidRPr="007912FC">
        <w:rPr>
          <w:rFonts w:ascii="Times New Roman" w:hAnsi="Times New Roman" w:cs="Times New Roman"/>
          <w:i/>
          <w:iCs/>
        </w:rPr>
        <w:t>Major Works</w:t>
      </w:r>
      <w:del w:id="67" w:author="Copyeditor" w:date="2022-08-13T15:54:00Z">
        <w:r w:rsidR="005F22BB" w:rsidRPr="007912FC" w:rsidDel="0041446F">
          <w:rPr>
            <w:rFonts w:ascii="Times New Roman" w:hAnsi="Times New Roman" w:cs="Times New Roman"/>
          </w:rPr>
          <w:delText xml:space="preserve"> (Oxford: Oxford University Press, 2008</w:delText>
        </w:r>
        <w:r w:rsidR="00976631" w:rsidRPr="007912FC" w:rsidDel="0041446F">
          <w:rPr>
            <w:rFonts w:ascii="Times New Roman" w:hAnsi="Times New Roman" w:cs="Times New Roman"/>
          </w:rPr>
          <w:delText>)</w:delText>
        </w:r>
      </w:del>
      <w:r w:rsidR="005F22BB" w:rsidRPr="007912FC">
        <w:rPr>
          <w:rFonts w:ascii="Times New Roman" w:hAnsi="Times New Roman" w:cs="Times New Roman"/>
        </w:rPr>
        <w:t>, 151.</w:t>
      </w:r>
    </w:p>
  </w:endnote>
  <w:endnote w:id="3">
    <w:p w14:paraId="64BF43EC" w14:textId="2F48FBC8" w:rsidR="0013709F" w:rsidRPr="007912FC" w:rsidRDefault="0013709F" w:rsidP="007912FC">
      <w:pPr>
        <w:pStyle w:val="EndnoteText"/>
        <w:rPr>
          <w:rFonts w:ascii="Times New Roman" w:hAnsi="Times New Roman" w:cs="Times New Roman"/>
        </w:rPr>
      </w:pPr>
      <w:r w:rsidRPr="007912FC">
        <w:rPr>
          <w:rStyle w:val="EndnoteReference"/>
          <w:rFonts w:ascii="Times New Roman" w:hAnsi="Times New Roman" w:cs="Times New Roman"/>
        </w:rPr>
        <w:endnoteRef/>
      </w:r>
      <w:r w:rsidR="00976631" w:rsidRPr="007912FC">
        <w:rPr>
          <w:rFonts w:ascii="Times New Roman" w:hAnsi="Times New Roman" w:cs="Times New Roman"/>
        </w:rPr>
        <w:t xml:space="preserve"> </w:t>
      </w:r>
      <w:r w:rsidR="00DE1F17" w:rsidRPr="007912FC">
        <w:rPr>
          <w:rFonts w:ascii="Times New Roman" w:hAnsi="Times New Roman" w:cs="Times New Roman"/>
        </w:rPr>
        <w:t xml:space="preserve">Karoline von Günderrode, </w:t>
      </w:r>
      <w:r w:rsidR="00DE1F17" w:rsidRPr="007912FC">
        <w:rPr>
          <w:rFonts w:ascii="Times New Roman" w:hAnsi="Times New Roman" w:cs="Times New Roman"/>
          <w:i/>
          <w:iCs/>
        </w:rPr>
        <w:t>Poetic Fragments</w:t>
      </w:r>
      <w:ins w:id="94" w:author="Copyeditor" w:date="2022-09-05T22:40:00Z">
        <w:r w:rsidR="00C7557B">
          <w:rPr>
            <w:rFonts w:ascii="Times New Roman" w:hAnsi="Times New Roman" w:cs="Times New Roman"/>
            <w:i/>
            <w:iCs/>
          </w:rPr>
          <w:t>.</w:t>
        </w:r>
      </w:ins>
      <w:del w:id="95" w:author="Copyeditor" w:date="2022-09-05T22:40:00Z">
        <w:r w:rsidR="00DE1F17" w:rsidRPr="007912FC" w:rsidDel="00C7557B">
          <w:rPr>
            <w:rFonts w:ascii="Times New Roman" w:hAnsi="Times New Roman" w:cs="Times New Roman"/>
            <w:i/>
            <w:iCs/>
          </w:rPr>
          <w:delText xml:space="preserve">, </w:delText>
        </w:r>
        <w:r w:rsidR="00DE1F17" w:rsidRPr="007912FC" w:rsidDel="00C7557B">
          <w:rPr>
            <w:rFonts w:ascii="Times New Roman" w:hAnsi="Times New Roman" w:cs="Times New Roman"/>
          </w:rPr>
          <w:delText>trans. Anna Ezekiel, (Albany: State University of New York Press, 2016</w:delText>
        </w:r>
        <w:r w:rsidR="00976631" w:rsidRPr="007912FC" w:rsidDel="00C7557B">
          <w:rPr>
            <w:rFonts w:ascii="Times New Roman" w:hAnsi="Times New Roman" w:cs="Times New Roman"/>
          </w:rPr>
          <w:delText>)</w:delText>
        </w:r>
        <w:r w:rsidR="00DE1F17" w:rsidRPr="007912FC" w:rsidDel="00C7557B">
          <w:rPr>
            <w:rFonts w:ascii="Times New Roman" w:hAnsi="Times New Roman" w:cs="Times New Roman"/>
          </w:rPr>
          <w:delText>.</w:delText>
        </w:r>
      </w:del>
    </w:p>
  </w:endnote>
  <w:endnote w:id="4">
    <w:p w14:paraId="700F758E" w14:textId="6B20BEDE" w:rsidR="0005075D" w:rsidRPr="007912FC" w:rsidRDefault="0005075D" w:rsidP="007912FC">
      <w:pPr>
        <w:pStyle w:val="EndnoteText"/>
        <w:rPr>
          <w:rFonts w:ascii="Times New Roman" w:hAnsi="Times New Roman" w:cs="Times New Roman"/>
        </w:rPr>
      </w:pPr>
      <w:r w:rsidRPr="007912FC">
        <w:rPr>
          <w:rStyle w:val="EndnoteReference"/>
          <w:rFonts w:ascii="Times New Roman" w:hAnsi="Times New Roman" w:cs="Times New Roman"/>
        </w:rPr>
        <w:endnoteRef/>
      </w:r>
      <w:r w:rsidRPr="007912FC">
        <w:rPr>
          <w:rFonts w:ascii="Times New Roman" w:hAnsi="Times New Roman" w:cs="Times New Roman"/>
        </w:rPr>
        <w:t xml:space="preserve"> </w:t>
      </w:r>
      <w:r w:rsidR="00DE1F17" w:rsidRPr="007912FC">
        <w:rPr>
          <w:rFonts w:ascii="Times New Roman" w:hAnsi="Times New Roman" w:cs="Times New Roman"/>
        </w:rPr>
        <w:t>I draw the phrase from Derrida</w:t>
      </w:r>
      <w:ins w:id="117" w:author="Copyeditor" w:date="2022-08-13T17:33:00Z">
        <w:r w:rsidR="005B40B9">
          <w:rPr>
            <w:rFonts w:ascii="Times New Roman" w:hAnsi="Times New Roman" w:cs="Times New Roman"/>
          </w:rPr>
          <w:t>’s</w:t>
        </w:r>
      </w:ins>
      <w:r w:rsidR="00DE1F17" w:rsidRPr="007912FC">
        <w:rPr>
          <w:rFonts w:ascii="Times New Roman" w:hAnsi="Times New Roman" w:cs="Times New Roman"/>
        </w:rPr>
        <w:t xml:space="preserve"> essay, “The Ends of Man.” See Jacques Derrida, </w:t>
      </w:r>
      <w:r w:rsidR="00DE1F17" w:rsidRPr="007912FC">
        <w:rPr>
          <w:rFonts w:ascii="Times New Roman" w:hAnsi="Times New Roman" w:cs="Times New Roman"/>
          <w:i/>
          <w:iCs/>
        </w:rPr>
        <w:t>Margins of Philosophy</w:t>
      </w:r>
      <w:del w:id="118" w:author="Copyeditor" w:date="2022-08-13T17:35:00Z">
        <w:r w:rsidR="00DE1F17" w:rsidRPr="007912FC" w:rsidDel="005B40B9">
          <w:rPr>
            <w:rFonts w:ascii="Times New Roman" w:hAnsi="Times New Roman" w:cs="Times New Roman"/>
            <w:i/>
            <w:iCs/>
          </w:rPr>
          <w:delText xml:space="preserve">, </w:delText>
        </w:r>
        <w:r w:rsidR="00DE1F17" w:rsidRPr="007912FC" w:rsidDel="005B40B9">
          <w:rPr>
            <w:rFonts w:ascii="Times New Roman" w:hAnsi="Times New Roman" w:cs="Times New Roman"/>
          </w:rPr>
          <w:delText>trans. Alan Bass (Chicago: University of Chicago Press, 1982)</w:delText>
        </w:r>
      </w:del>
      <w:r w:rsidR="00DE1F17" w:rsidRPr="007912FC">
        <w:rPr>
          <w:rFonts w:ascii="Times New Roman" w:hAnsi="Times New Roman" w:cs="Times New Roman"/>
        </w:rPr>
        <w:t>, 109</w:t>
      </w:r>
      <w:ins w:id="119" w:author="Copyeditor" w:date="2022-08-13T17:36:00Z">
        <w:r w:rsidR="005B40B9">
          <w:rPr>
            <w:rFonts w:ascii="Times New Roman" w:hAnsi="Times New Roman" w:cs="Times New Roman"/>
          </w:rPr>
          <w:t>–</w:t>
        </w:r>
      </w:ins>
      <w:del w:id="120" w:author="Copyeditor" w:date="2022-08-13T17:35:00Z">
        <w:r w:rsidR="00DE1F17" w:rsidRPr="007912FC" w:rsidDel="005B40B9">
          <w:rPr>
            <w:rFonts w:ascii="Times New Roman" w:hAnsi="Times New Roman" w:cs="Times New Roman"/>
          </w:rPr>
          <w:delText>-1</w:delText>
        </w:r>
      </w:del>
      <w:r w:rsidR="00DE1F17" w:rsidRPr="007912FC">
        <w:rPr>
          <w:rFonts w:ascii="Times New Roman" w:hAnsi="Times New Roman" w:cs="Times New Roman"/>
        </w:rPr>
        <w:t>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7369933"/>
      <w:docPartObj>
        <w:docPartGallery w:val="Page Numbers (Bottom of Page)"/>
        <w:docPartUnique/>
      </w:docPartObj>
    </w:sdtPr>
    <w:sdtContent>
      <w:p w14:paraId="599C9846" w14:textId="4AC0CF10" w:rsidR="00110041" w:rsidRDefault="00110041" w:rsidP="006843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FE478" w14:textId="77777777" w:rsidR="00110041" w:rsidRDefault="00110041" w:rsidP="001100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6102507"/>
      <w:docPartObj>
        <w:docPartGallery w:val="Page Numbers (Bottom of Page)"/>
        <w:docPartUnique/>
      </w:docPartObj>
    </w:sdtPr>
    <w:sdtContent>
      <w:p w14:paraId="73BF0BD6" w14:textId="500A8C1D" w:rsidR="00110041" w:rsidRDefault="00110041" w:rsidP="006843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73638D" w14:textId="77777777" w:rsidR="00110041" w:rsidRDefault="00110041" w:rsidP="001100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0C60" w14:textId="77777777" w:rsidR="00ED70AC" w:rsidRDefault="00ED70AC" w:rsidP="00726F64">
      <w:r>
        <w:separator/>
      </w:r>
    </w:p>
  </w:footnote>
  <w:footnote w:type="continuationSeparator" w:id="0">
    <w:p w14:paraId="71D10C65" w14:textId="77777777" w:rsidR="00ED70AC" w:rsidRDefault="00ED70AC" w:rsidP="00726F6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55"/>
    <w:rsid w:val="00005AFF"/>
    <w:rsid w:val="000122F9"/>
    <w:rsid w:val="00024866"/>
    <w:rsid w:val="000259BD"/>
    <w:rsid w:val="00032003"/>
    <w:rsid w:val="00044ED7"/>
    <w:rsid w:val="00047419"/>
    <w:rsid w:val="0005075D"/>
    <w:rsid w:val="000675DC"/>
    <w:rsid w:val="000A041B"/>
    <w:rsid w:val="000A0E82"/>
    <w:rsid w:val="000A58EB"/>
    <w:rsid w:val="000E083E"/>
    <w:rsid w:val="00102ECA"/>
    <w:rsid w:val="00104D61"/>
    <w:rsid w:val="00106C8B"/>
    <w:rsid w:val="00110041"/>
    <w:rsid w:val="00112B74"/>
    <w:rsid w:val="00114E59"/>
    <w:rsid w:val="00116D5F"/>
    <w:rsid w:val="00123970"/>
    <w:rsid w:val="0013709F"/>
    <w:rsid w:val="00160153"/>
    <w:rsid w:val="00161B36"/>
    <w:rsid w:val="0016225C"/>
    <w:rsid w:val="00164F3C"/>
    <w:rsid w:val="00196C4C"/>
    <w:rsid w:val="001970F3"/>
    <w:rsid w:val="00197DF0"/>
    <w:rsid w:val="001C006E"/>
    <w:rsid w:val="001E2C50"/>
    <w:rsid w:val="00210336"/>
    <w:rsid w:val="0022009C"/>
    <w:rsid w:val="00222965"/>
    <w:rsid w:val="00241D72"/>
    <w:rsid w:val="002429C4"/>
    <w:rsid w:val="00261A63"/>
    <w:rsid w:val="00262992"/>
    <w:rsid w:val="00266A44"/>
    <w:rsid w:val="00285BF2"/>
    <w:rsid w:val="002A3859"/>
    <w:rsid w:val="002B49A5"/>
    <w:rsid w:val="002D35C5"/>
    <w:rsid w:val="003079B0"/>
    <w:rsid w:val="00311D83"/>
    <w:rsid w:val="003152BB"/>
    <w:rsid w:val="003206E1"/>
    <w:rsid w:val="003209FE"/>
    <w:rsid w:val="003521BB"/>
    <w:rsid w:val="00355BC4"/>
    <w:rsid w:val="00356C48"/>
    <w:rsid w:val="00360A8E"/>
    <w:rsid w:val="003B0155"/>
    <w:rsid w:val="003D7A9F"/>
    <w:rsid w:val="0041446F"/>
    <w:rsid w:val="00430ACD"/>
    <w:rsid w:val="0044406D"/>
    <w:rsid w:val="00451055"/>
    <w:rsid w:val="004543E0"/>
    <w:rsid w:val="00473B60"/>
    <w:rsid w:val="00477BC3"/>
    <w:rsid w:val="004830B7"/>
    <w:rsid w:val="00485F3C"/>
    <w:rsid w:val="00487DC3"/>
    <w:rsid w:val="004A2EE6"/>
    <w:rsid w:val="004A4AFB"/>
    <w:rsid w:val="004B1744"/>
    <w:rsid w:val="0050091A"/>
    <w:rsid w:val="00544D4E"/>
    <w:rsid w:val="00550AAB"/>
    <w:rsid w:val="00552D8B"/>
    <w:rsid w:val="00584076"/>
    <w:rsid w:val="005B149F"/>
    <w:rsid w:val="005B40B9"/>
    <w:rsid w:val="005C4434"/>
    <w:rsid w:val="005E33A8"/>
    <w:rsid w:val="005E7FFD"/>
    <w:rsid w:val="005F22BB"/>
    <w:rsid w:val="00630C33"/>
    <w:rsid w:val="006A1215"/>
    <w:rsid w:val="006A37C0"/>
    <w:rsid w:val="006B2B63"/>
    <w:rsid w:val="006B30F3"/>
    <w:rsid w:val="006B3E43"/>
    <w:rsid w:val="006E1701"/>
    <w:rsid w:val="006F068B"/>
    <w:rsid w:val="006F3253"/>
    <w:rsid w:val="00705AF2"/>
    <w:rsid w:val="0071015B"/>
    <w:rsid w:val="0071233A"/>
    <w:rsid w:val="00714D49"/>
    <w:rsid w:val="0071516A"/>
    <w:rsid w:val="007163A0"/>
    <w:rsid w:val="0071647B"/>
    <w:rsid w:val="00721A31"/>
    <w:rsid w:val="00726402"/>
    <w:rsid w:val="00726F64"/>
    <w:rsid w:val="007458AB"/>
    <w:rsid w:val="00775849"/>
    <w:rsid w:val="007827B4"/>
    <w:rsid w:val="00784084"/>
    <w:rsid w:val="007912FC"/>
    <w:rsid w:val="007A0E46"/>
    <w:rsid w:val="007A6DC3"/>
    <w:rsid w:val="007C48B9"/>
    <w:rsid w:val="007D0573"/>
    <w:rsid w:val="007D365E"/>
    <w:rsid w:val="007D5153"/>
    <w:rsid w:val="007D7DB0"/>
    <w:rsid w:val="007E366E"/>
    <w:rsid w:val="007E6000"/>
    <w:rsid w:val="007F51A9"/>
    <w:rsid w:val="008161B5"/>
    <w:rsid w:val="00821B7E"/>
    <w:rsid w:val="00845110"/>
    <w:rsid w:val="00845BB2"/>
    <w:rsid w:val="008627D1"/>
    <w:rsid w:val="00872DD3"/>
    <w:rsid w:val="0088128A"/>
    <w:rsid w:val="00890CB6"/>
    <w:rsid w:val="00893313"/>
    <w:rsid w:val="00895FF9"/>
    <w:rsid w:val="008A5567"/>
    <w:rsid w:val="008C5D1E"/>
    <w:rsid w:val="008E74DE"/>
    <w:rsid w:val="008F4215"/>
    <w:rsid w:val="008F7F86"/>
    <w:rsid w:val="00935514"/>
    <w:rsid w:val="00976631"/>
    <w:rsid w:val="00980F88"/>
    <w:rsid w:val="009B5964"/>
    <w:rsid w:val="009B6480"/>
    <w:rsid w:val="009E03C3"/>
    <w:rsid w:val="009E125F"/>
    <w:rsid w:val="009F4461"/>
    <w:rsid w:val="00A202ED"/>
    <w:rsid w:val="00A300F9"/>
    <w:rsid w:val="00A421F4"/>
    <w:rsid w:val="00A460FA"/>
    <w:rsid w:val="00A93696"/>
    <w:rsid w:val="00AB007F"/>
    <w:rsid w:val="00AF0ED4"/>
    <w:rsid w:val="00B31057"/>
    <w:rsid w:val="00B31DF9"/>
    <w:rsid w:val="00B51D6E"/>
    <w:rsid w:val="00B5246E"/>
    <w:rsid w:val="00B632F1"/>
    <w:rsid w:val="00B657C6"/>
    <w:rsid w:val="00B71C85"/>
    <w:rsid w:val="00B732EA"/>
    <w:rsid w:val="00B77CE3"/>
    <w:rsid w:val="00B83118"/>
    <w:rsid w:val="00B854AD"/>
    <w:rsid w:val="00B90934"/>
    <w:rsid w:val="00B91B5E"/>
    <w:rsid w:val="00B92B2D"/>
    <w:rsid w:val="00BC6149"/>
    <w:rsid w:val="00BC6B11"/>
    <w:rsid w:val="00BC75DF"/>
    <w:rsid w:val="00BE29D4"/>
    <w:rsid w:val="00C00186"/>
    <w:rsid w:val="00C03859"/>
    <w:rsid w:val="00C03D92"/>
    <w:rsid w:val="00C0504B"/>
    <w:rsid w:val="00C505A1"/>
    <w:rsid w:val="00C62817"/>
    <w:rsid w:val="00C7557B"/>
    <w:rsid w:val="00C76C3C"/>
    <w:rsid w:val="00CA088A"/>
    <w:rsid w:val="00CB11F6"/>
    <w:rsid w:val="00CD5CB3"/>
    <w:rsid w:val="00CE6944"/>
    <w:rsid w:val="00CE69DD"/>
    <w:rsid w:val="00D069F4"/>
    <w:rsid w:val="00D128B1"/>
    <w:rsid w:val="00D14328"/>
    <w:rsid w:val="00D15F45"/>
    <w:rsid w:val="00D30E9D"/>
    <w:rsid w:val="00D42841"/>
    <w:rsid w:val="00D5151A"/>
    <w:rsid w:val="00D574F9"/>
    <w:rsid w:val="00D71DE9"/>
    <w:rsid w:val="00D7389A"/>
    <w:rsid w:val="00DA43C2"/>
    <w:rsid w:val="00DA6E6D"/>
    <w:rsid w:val="00DA782E"/>
    <w:rsid w:val="00DC210D"/>
    <w:rsid w:val="00DC316F"/>
    <w:rsid w:val="00DE1F17"/>
    <w:rsid w:val="00DF2E3D"/>
    <w:rsid w:val="00E079C9"/>
    <w:rsid w:val="00E07D53"/>
    <w:rsid w:val="00E11B2E"/>
    <w:rsid w:val="00E36C28"/>
    <w:rsid w:val="00E370DD"/>
    <w:rsid w:val="00E50B20"/>
    <w:rsid w:val="00EA1E0C"/>
    <w:rsid w:val="00EA3CEE"/>
    <w:rsid w:val="00EA7985"/>
    <w:rsid w:val="00EB197C"/>
    <w:rsid w:val="00EB1C6D"/>
    <w:rsid w:val="00EB5880"/>
    <w:rsid w:val="00ED70AC"/>
    <w:rsid w:val="00F046DC"/>
    <w:rsid w:val="00F26789"/>
    <w:rsid w:val="00F4005F"/>
    <w:rsid w:val="00F43882"/>
    <w:rsid w:val="00F45CDC"/>
    <w:rsid w:val="00F51599"/>
    <w:rsid w:val="00F77AB3"/>
    <w:rsid w:val="00FB1DD8"/>
    <w:rsid w:val="00FD4B3A"/>
    <w:rsid w:val="00FF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70580"/>
  <w14:defaultImageDpi w14:val="32767"/>
  <w15:chartTrackingRefBased/>
  <w15:docId w15:val="{46D331C9-5C10-3142-A0DF-F9CC5BD3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26F64"/>
    <w:rPr>
      <w:sz w:val="20"/>
      <w:szCs w:val="20"/>
    </w:rPr>
  </w:style>
  <w:style w:type="character" w:customStyle="1" w:styleId="EndnoteTextChar">
    <w:name w:val="Endnote Text Char"/>
    <w:basedOn w:val="DefaultParagraphFont"/>
    <w:link w:val="EndnoteText"/>
    <w:uiPriority w:val="99"/>
    <w:semiHidden/>
    <w:rsid w:val="00726F64"/>
    <w:rPr>
      <w:sz w:val="20"/>
      <w:szCs w:val="20"/>
    </w:rPr>
  </w:style>
  <w:style w:type="character" w:styleId="EndnoteReference">
    <w:name w:val="endnote reference"/>
    <w:basedOn w:val="DefaultParagraphFont"/>
    <w:uiPriority w:val="99"/>
    <w:semiHidden/>
    <w:unhideWhenUsed/>
    <w:rsid w:val="00726F64"/>
    <w:rPr>
      <w:vertAlign w:val="superscript"/>
    </w:rPr>
  </w:style>
  <w:style w:type="paragraph" w:styleId="Footer">
    <w:name w:val="footer"/>
    <w:basedOn w:val="Normal"/>
    <w:link w:val="FooterChar"/>
    <w:uiPriority w:val="99"/>
    <w:unhideWhenUsed/>
    <w:rsid w:val="00110041"/>
    <w:pPr>
      <w:tabs>
        <w:tab w:val="center" w:pos="4680"/>
        <w:tab w:val="right" w:pos="9360"/>
      </w:tabs>
    </w:pPr>
  </w:style>
  <w:style w:type="character" w:customStyle="1" w:styleId="FooterChar">
    <w:name w:val="Footer Char"/>
    <w:basedOn w:val="DefaultParagraphFont"/>
    <w:link w:val="Footer"/>
    <w:uiPriority w:val="99"/>
    <w:rsid w:val="00110041"/>
  </w:style>
  <w:style w:type="character" w:styleId="PageNumber">
    <w:name w:val="page number"/>
    <w:basedOn w:val="DefaultParagraphFont"/>
    <w:uiPriority w:val="99"/>
    <w:semiHidden/>
    <w:unhideWhenUsed/>
    <w:rsid w:val="00110041"/>
  </w:style>
  <w:style w:type="paragraph" w:styleId="BalloonText">
    <w:name w:val="Balloon Text"/>
    <w:basedOn w:val="Normal"/>
    <w:link w:val="BalloonTextChar"/>
    <w:uiPriority w:val="99"/>
    <w:semiHidden/>
    <w:unhideWhenUsed/>
    <w:rsid w:val="007C48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48B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5075D"/>
    <w:rPr>
      <w:sz w:val="16"/>
      <w:szCs w:val="16"/>
    </w:rPr>
  </w:style>
  <w:style w:type="paragraph" w:styleId="CommentText">
    <w:name w:val="annotation text"/>
    <w:basedOn w:val="Normal"/>
    <w:link w:val="CommentTextChar"/>
    <w:uiPriority w:val="99"/>
    <w:semiHidden/>
    <w:unhideWhenUsed/>
    <w:rsid w:val="0005075D"/>
    <w:rPr>
      <w:sz w:val="20"/>
      <w:szCs w:val="20"/>
    </w:rPr>
  </w:style>
  <w:style w:type="character" w:customStyle="1" w:styleId="CommentTextChar">
    <w:name w:val="Comment Text Char"/>
    <w:basedOn w:val="DefaultParagraphFont"/>
    <w:link w:val="CommentText"/>
    <w:uiPriority w:val="99"/>
    <w:semiHidden/>
    <w:rsid w:val="0005075D"/>
    <w:rPr>
      <w:sz w:val="20"/>
      <w:szCs w:val="20"/>
    </w:rPr>
  </w:style>
  <w:style w:type="paragraph" w:styleId="CommentSubject">
    <w:name w:val="annotation subject"/>
    <w:basedOn w:val="CommentText"/>
    <w:next w:val="CommentText"/>
    <w:link w:val="CommentSubjectChar"/>
    <w:uiPriority w:val="99"/>
    <w:semiHidden/>
    <w:unhideWhenUsed/>
    <w:rsid w:val="0005075D"/>
    <w:rPr>
      <w:b/>
      <w:bCs/>
    </w:rPr>
  </w:style>
  <w:style w:type="character" w:customStyle="1" w:styleId="CommentSubjectChar">
    <w:name w:val="Comment Subject Char"/>
    <w:basedOn w:val="CommentTextChar"/>
    <w:link w:val="CommentSubject"/>
    <w:uiPriority w:val="99"/>
    <w:semiHidden/>
    <w:rsid w:val="0005075D"/>
    <w:rPr>
      <w:b/>
      <w:bCs/>
      <w:sz w:val="20"/>
      <w:szCs w:val="20"/>
    </w:rPr>
  </w:style>
  <w:style w:type="paragraph" w:styleId="Revision">
    <w:name w:val="Revision"/>
    <w:hidden/>
    <w:uiPriority w:val="99"/>
    <w:semiHidden/>
    <w:rsid w:val="00BE2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56F81-9314-9D47-B6FF-B8BD5762F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13</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Kuiken, Kir</dc:creator>
  <cp:keywords/>
  <dc:description/>
  <cp:lastModifiedBy>Copyeditor</cp:lastModifiedBy>
  <cp:revision>10</cp:revision>
  <dcterms:created xsi:type="dcterms:W3CDTF">2022-08-13T18:40:00Z</dcterms:created>
  <dcterms:modified xsi:type="dcterms:W3CDTF">2022-09-06T04:42:00Z</dcterms:modified>
</cp:coreProperties>
</file>