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9F5E9" w14:textId="77777777" w:rsidR="002B6D1E" w:rsidRPr="00A46450" w:rsidRDefault="002B6D1E" w:rsidP="002B6D1E">
      <w:pPr>
        <w:jc w:val="center"/>
        <w:rPr>
          <w:rFonts w:ascii="Times New Roman" w:hAnsi="Times New Roman" w:cs="Times New Roman"/>
          <w:b/>
          <w:sz w:val="24"/>
          <w:szCs w:val="24"/>
        </w:rPr>
      </w:pPr>
      <w:r w:rsidRPr="00A46450">
        <w:rPr>
          <w:rFonts w:ascii="Times New Roman" w:hAnsi="Times New Roman" w:cs="Times New Roman"/>
          <w:b/>
          <w:sz w:val="24"/>
          <w:szCs w:val="24"/>
        </w:rPr>
        <w:t>Centering Disability</w:t>
      </w:r>
    </w:p>
    <w:p w14:paraId="652BBC1E" w14:textId="77777777" w:rsidR="002B6D1E" w:rsidRPr="00A46450" w:rsidRDefault="002B6D1E" w:rsidP="002B6D1E">
      <w:pPr>
        <w:rPr>
          <w:rFonts w:ascii="Times New Roman" w:hAnsi="Times New Roman" w:cs="Times New Roman"/>
          <w:sz w:val="20"/>
          <w:szCs w:val="20"/>
        </w:rPr>
      </w:pPr>
      <w:r w:rsidRPr="00A46450">
        <w:rPr>
          <w:rFonts w:ascii="Times New Roman" w:hAnsi="Times New Roman" w:cs="Times New Roman"/>
          <w:i/>
          <w:sz w:val="20"/>
          <w:szCs w:val="20"/>
        </w:rPr>
        <w:t>“Disability is everywhere in history, once you begin looking for it, but conspicuously absent from the histories we write.”</w:t>
      </w:r>
      <w:r w:rsidRPr="00A46450">
        <w:rPr>
          <w:rFonts w:ascii="Times New Roman" w:hAnsi="Times New Roman" w:cs="Times New Roman"/>
          <w:sz w:val="20"/>
          <w:szCs w:val="20"/>
        </w:rPr>
        <w:t xml:space="preserve"> </w:t>
      </w:r>
    </w:p>
    <w:p w14:paraId="59DCA7E2" w14:textId="77777777" w:rsidR="002B6D1E" w:rsidRPr="00A46450" w:rsidRDefault="002B6D1E" w:rsidP="00A46450">
      <w:pPr>
        <w:ind w:firstLine="720"/>
        <w:rPr>
          <w:rFonts w:ascii="Times New Roman" w:hAnsi="Times New Roman" w:cs="Times New Roman"/>
          <w:sz w:val="20"/>
          <w:szCs w:val="20"/>
        </w:rPr>
      </w:pPr>
      <w:r w:rsidRPr="00A46450">
        <w:rPr>
          <w:rFonts w:ascii="Times New Roman" w:hAnsi="Times New Roman" w:cs="Times New Roman"/>
          <w:sz w:val="20"/>
          <w:szCs w:val="20"/>
        </w:rPr>
        <w:t xml:space="preserve"> — Douglas C. Baynton, “Disability and the Justification of Inequality in American History” (2001)</w:t>
      </w:r>
      <w:r w:rsidRPr="00A46450">
        <w:rPr>
          <w:rFonts w:ascii="Times New Roman" w:hAnsi="Times New Roman" w:cs="Times New Roman"/>
          <w:i/>
          <w:sz w:val="20"/>
          <w:szCs w:val="20"/>
        </w:rPr>
        <w:tab/>
      </w:r>
    </w:p>
    <w:p w14:paraId="012172E8" w14:textId="77777777" w:rsidR="002B6D1E" w:rsidRPr="00A46450" w:rsidRDefault="002B6D1E" w:rsidP="002B6D1E">
      <w:pPr>
        <w:rPr>
          <w:rFonts w:ascii="Times New Roman" w:hAnsi="Times New Roman" w:cs="Times New Roman"/>
          <w:sz w:val="20"/>
          <w:szCs w:val="20"/>
        </w:rPr>
      </w:pPr>
      <w:r w:rsidRPr="00A46450">
        <w:rPr>
          <w:rFonts w:ascii="Times New Roman" w:hAnsi="Times New Roman" w:cs="Times New Roman"/>
          <w:sz w:val="20"/>
          <w:szCs w:val="20"/>
        </w:rPr>
        <w:t>“</w:t>
      </w:r>
      <w:r w:rsidRPr="00A46450">
        <w:rPr>
          <w:rFonts w:ascii="Times New Roman" w:hAnsi="Times New Roman" w:cs="Times New Roman"/>
          <w:i/>
          <w:sz w:val="20"/>
          <w:szCs w:val="20"/>
        </w:rPr>
        <w:t>By reading cultural representations alongside the testimonies of disabled people themselves, a more complex picture of disability in history emerges, one which is sensitive to the dynamics of oppression, but which also recognizes disabled people as historical actors in their own right.</w:t>
      </w:r>
      <w:r w:rsidRPr="00A46450">
        <w:rPr>
          <w:rFonts w:ascii="Times New Roman" w:hAnsi="Times New Roman" w:cs="Times New Roman"/>
          <w:sz w:val="20"/>
          <w:szCs w:val="20"/>
        </w:rPr>
        <w:t>”</w:t>
      </w:r>
    </w:p>
    <w:p w14:paraId="7B41CDAC" w14:textId="77777777" w:rsidR="002B6D1E" w:rsidRPr="00A46450" w:rsidRDefault="002B6D1E" w:rsidP="00A46450">
      <w:pPr>
        <w:ind w:firstLine="720"/>
        <w:rPr>
          <w:rFonts w:ascii="Times New Roman" w:hAnsi="Times New Roman" w:cs="Times New Roman"/>
          <w:sz w:val="20"/>
          <w:szCs w:val="20"/>
        </w:rPr>
      </w:pPr>
      <w:r w:rsidRPr="00A46450">
        <w:rPr>
          <w:rFonts w:ascii="Times New Roman" w:hAnsi="Times New Roman" w:cs="Times New Roman"/>
          <w:sz w:val="20"/>
          <w:szCs w:val="20"/>
        </w:rPr>
        <w:t xml:space="preserve"> — David M. Turner, </w:t>
      </w:r>
      <w:r w:rsidRPr="00A46450">
        <w:rPr>
          <w:rFonts w:ascii="Times New Roman" w:hAnsi="Times New Roman" w:cs="Times New Roman"/>
          <w:i/>
          <w:sz w:val="20"/>
          <w:szCs w:val="20"/>
        </w:rPr>
        <w:t xml:space="preserve">Disability in Eighteenth-Century England: Imagining Physical Impairment </w:t>
      </w:r>
      <w:r w:rsidRPr="00A46450">
        <w:rPr>
          <w:rFonts w:ascii="Times New Roman" w:hAnsi="Times New Roman" w:cs="Times New Roman"/>
          <w:sz w:val="20"/>
          <w:szCs w:val="20"/>
        </w:rPr>
        <w:t>(2012)</w:t>
      </w:r>
    </w:p>
    <w:p w14:paraId="267C43D0" w14:textId="77777777" w:rsidR="00C56839" w:rsidRPr="00A46450" w:rsidRDefault="00C56839" w:rsidP="00C56839">
      <w:pPr>
        <w:pStyle w:val="ListParagraph"/>
        <w:numPr>
          <w:ilvl w:val="0"/>
          <w:numId w:val="1"/>
        </w:numPr>
        <w:rPr>
          <w:rFonts w:ascii="Times New Roman" w:hAnsi="Times New Roman" w:cs="Times New Roman"/>
          <w:sz w:val="24"/>
          <w:szCs w:val="24"/>
        </w:rPr>
      </w:pPr>
      <w:r w:rsidRPr="00A46450">
        <w:rPr>
          <w:rFonts w:ascii="Times New Roman" w:hAnsi="Times New Roman" w:cs="Times New Roman"/>
          <w:sz w:val="24"/>
          <w:szCs w:val="24"/>
        </w:rPr>
        <w:tab/>
      </w:r>
    </w:p>
    <w:p w14:paraId="0842390A" w14:textId="348CB4C2" w:rsidR="008313A7" w:rsidRPr="00A46450" w:rsidRDefault="00B16D8E"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During my final year of graduate s</w:t>
      </w:r>
      <w:r w:rsidR="002D7489" w:rsidRPr="00A46450">
        <w:rPr>
          <w:rFonts w:ascii="Times New Roman" w:hAnsi="Times New Roman" w:cs="Times New Roman"/>
          <w:sz w:val="24"/>
          <w:szCs w:val="24"/>
        </w:rPr>
        <w:t xml:space="preserve">tudies at </w:t>
      </w:r>
      <w:r w:rsidR="00953BE4">
        <w:rPr>
          <w:rFonts w:ascii="Times New Roman" w:hAnsi="Times New Roman" w:cs="Times New Roman"/>
          <w:sz w:val="24"/>
          <w:szCs w:val="24"/>
        </w:rPr>
        <w:t>the University of Pennsylvania</w:t>
      </w:r>
      <w:r w:rsidRPr="00A46450">
        <w:rPr>
          <w:rFonts w:ascii="Times New Roman" w:hAnsi="Times New Roman" w:cs="Times New Roman"/>
          <w:sz w:val="24"/>
          <w:szCs w:val="24"/>
        </w:rPr>
        <w:t>, I received a</w:t>
      </w:r>
      <w:r w:rsidR="002D7489" w:rsidRPr="00A46450">
        <w:rPr>
          <w:rFonts w:ascii="Times New Roman" w:hAnsi="Times New Roman" w:cs="Times New Roman"/>
          <w:sz w:val="24"/>
          <w:szCs w:val="24"/>
        </w:rPr>
        <w:t xml:space="preserve"> joint</w:t>
      </w:r>
      <w:r w:rsidRPr="00A46450">
        <w:rPr>
          <w:rFonts w:ascii="Times New Roman" w:hAnsi="Times New Roman" w:cs="Times New Roman"/>
          <w:sz w:val="24"/>
          <w:szCs w:val="24"/>
        </w:rPr>
        <w:t xml:space="preserve"> research and teaching fellowship, which enabled me to complete my dissertation </w:t>
      </w:r>
      <w:r w:rsidR="00953BE4">
        <w:rPr>
          <w:rFonts w:ascii="Times New Roman" w:hAnsi="Times New Roman" w:cs="Times New Roman"/>
          <w:sz w:val="24"/>
          <w:szCs w:val="24"/>
        </w:rPr>
        <w:t>and</w:t>
      </w:r>
      <w:r w:rsidRPr="00A46450">
        <w:rPr>
          <w:rFonts w:ascii="Times New Roman" w:hAnsi="Times New Roman" w:cs="Times New Roman"/>
          <w:sz w:val="24"/>
          <w:szCs w:val="24"/>
        </w:rPr>
        <w:t xml:space="preserve"> teach two courses of my own design. In the process of designing </w:t>
      </w:r>
      <w:r w:rsidR="002D7489" w:rsidRPr="00A46450">
        <w:rPr>
          <w:rFonts w:ascii="Times New Roman" w:hAnsi="Times New Roman" w:cs="Times New Roman"/>
          <w:sz w:val="24"/>
          <w:szCs w:val="24"/>
        </w:rPr>
        <w:t xml:space="preserve">one of </w:t>
      </w:r>
      <w:r w:rsidRPr="00A46450">
        <w:rPr>
          <w:rFonts w:ascii="Times New Roman" w:hAnsi="Times New Roman" w:cs="Times New Roman"/>
          <w:sz w:val="24"/>
          <w:szCs w:val="24"/>
        </w:rPr>
        <w:t>th</w:t>
      </w:r>
      <w:r w:rsidR="002D7489" w:rsidRPr="00A46450">
        <w:rPr>
          <w:rFonts w:ascii="Times New Roman" w:hAnsi="Times New Roman" w:cs="Times New Roman"/>
          <w:sz w:val="24"/>
          <w:szCs w:val="24"/>
        </w:rPr>
        <w:t>ese</w:t>
      </w:r>
      <w:r w:rsidRPr="00A46450">
        <w:rPr>
          <w:rFonts w:ascii="Times New Roman" w:hAnsi="Times New Roman" w:cs="Times New Roman"/>
          <w:sz w:val="24"/>
          <w:szCs w:val="24"/>
        </w:rPr>
        <w:t xml:space="preserve"> course</w:t>
      </w:r>
      <w:r w:rsidR="002D7489" w:rsidRPr="00A46450">
        <w:rPr>
          <w:rFonts w:ascii="Times New Roman" w:hAnsi="Times New Roman" w:cs="Times New Roman"/>
          <w:sz w:val="24"/>
          <w:szCs w:val="24"/>
        </w:rPr>
        <w:t>s</w:t>
      </w:r>
      <w:r w:rsidRPr="00A46450">
        <w:rPr>
          <w:rFonts w:ascii="Times New Roman" w:hAnsi="Times New Roman" w:cs="Times New Roman"/>
          <w:sz w:val="24"/>
          <w:szCs w:val="24"/>
        </w:rPr>
        <w:t xml:space="preserve">, I began with a question that </w:t>
      </w:r>
      <w:r w:rsidR="00350376" w:rsidRPr="00A46450">
        <w:rPr>
          <w:rFonts w:ascii="Times New Roman" w:hAnsi="Times New Roman" w:cs="Times New Roman"/>
          <w:sz w:val="24"/>
          <w:szCs w:val="24"/>
        </w:rPr>
        <w:t xml:space="preserve">I was already trying to address </w:t>
      </w:r>
      <w:r w:rsidR="002D7489" w:rsidRPr="00A46450">
        <w:rPr>
          <w:rFonts w:ascii="Times New Roman" w:hAnsi="Times New Roman" w:cs="Times New Roman"/>
          <w:sz w:val="24"/>
          <w:szCs w:val="24"/>
        </w:rPr>
        <w:t>throughout my scholarship</w:t>
      </w:r>
      <w:r w:rsidR="00350376" w:rsidRPr="00A46450">
        <w:rPr>
          <w:rFonts w:ascii="Times New Roman" w:hAnsi="Times New Roman" w:cs="Times New Roman"/>
          <w:sz w:val="24"/>
          <w:szCs w:val="24"/>
        </w:rPr>
        <w:t xml:space="preserve"> and </w:t>
      </w:r>
      <w:r w:rsidR="002D7489" w:rsidRPr="00A46450">
        <w:rPr>
          <w:rFonts w:ascii="Times New Roman" w:hAnsi="Times New Roman" w:cs="Times New Roman"/>
          <w:sz w:val="24"/>
          <w:szCs w:val="24"/>
        </w:rPr>
        <w:t>more recent</w:t>
      </w:r>
      <w:r w:rsidR="00585AAE" w:rsidRPr="00A46450">
        <w:rPr>
          <w:rFonts w:ascii="Times New Roman" w:hAnsi="Times New Roman" w:cs="Times New Roman"/>
          <w:sz w:val="24"/>
          <w:szCs w:val="24"/>
        </w:rPr>
        <w:t>ly</w:t>
      </w:r>
      <w:r w:rsidR="002D7489" w:rsidRPr="00A46450">
        <w:rPr>
          <w:rFonts w:ascii="Times New Roman" w:hAnsi="Times New Roman" w:cs="Times New Roman"/>
          <w:sz w:val="24"/>
          <w:szCs w:val="24"/>
        </w:rPr>
        <w:t xml:space="preserve"> </w:t>
      </w:r>
      <w:r w:rsidR="00350376" w:rsidRPr="00A46450">
        <w:rPr>
          <w:rFonts w:ascii="Times New Roman" w:hAnsi="Times New Roman" w:cs="Times New Roman"/>
          <w:sz w:val="24"/>
          <w:szCs w:val="24"/>
        </w:rPr>
        <w:t>in my preparation for the academic job market:</w:t>
      </w:r>
      <w:r w:rsidRPr="00A46450">
        <w:rPr>
          <w:rFonts w:ascii="Times New Roman" w:hAnsi="Times New Roman" w:cs="Times New Roman"/>
          <w:sz w:val="24"/>
          <w:szCs w:val="24"/>
        </w:rPr>
        <w:t xml:space="preserve"> </w:t>
      </w:r>
      <w:r w:rsidR="00350376" w:rsidRPr="00A46450">
        <w:rPr>
          <w:rFonts w:ascii="Times New Roman" w:hAnsi="Times New Roman" w:cs="Times New Roman"/>
          <w:i/>
          <w:sz w:val="24"/>
          <w:szCs w:val="24"/>
        </w:rPr>
        <w:t xml:space="preserve">what is the value of centering disability in literary studies? </w:t>
      </w:r>
      <w:r w:rsidR="00350376" w:rsidRPr="00A46450">
        <w:rPr>
          <w:rFonts w:ascii="Times New Roman" w:hAnsi="Times New Roman" w:cs="Times New Roman"/>
          <w:sz w:val="24"/>
          <w:szCs w:val="24"/>
        </w:rPr>
        <w:t xml:space="preserve">My attempts at thinking through </w:t>
      </w:r>
      <w:r w:rsidR="00312DF2" w:rsidRPr="00A46450">
        <w:rPr>
          <w:rFonts w:ascii="Times New Roman" w:hAnsi="Times New Roman" w:cs="Times New Roman"/>
          <w:sz w:val="24"/>
          <w:szCs w:val="24"/>
        </w:rPr>
        <w:t xml:space="preserve">different </w:t>
      </w:r>
      <w:r w:rsidR="00350376" w:rsidRPr="00A46450">
        <w:rPr>
          <w:rFonts w:ascii="Times New Roman" w:hAnsi="Times New Roman" w:cs="Times New Roman"/>
          <w:sz w:val="24"/>
          <w:szCs w:val="24"/>
        </w:rPr>
        <w:t xml:space="preserve">answers to this question culminated in my lower-division undergraduate seminar offered in the fall semester of 2017. As a fellow at </w:t>
      </w:r>
      <w:r w:rsidRPr="00A46450">
        <w:rPr>
          <w:rFonts w:ascii="Times New Roman" w:hAnsi="Times New Roman" w:cs="Times New Roman"/>
          <w:sz w:val="24"/>
          <w:szCs w:val="24"/>
        </w:rPr>
        <w:t>The College of Liberal and Professional Studies (LPS)</w:t>
      </w:r>
      <w:r w:rsidR="00350376" w:rsidRPr="00A46450">
        <w:rPr>
          <w:rFonts w:ascii="Times New Roman" w:hAnsi="Times New Roman" w:cs="Times New Roman"/>
          <w:sz w:val="24"/>
          <w:szCs w:val="24"/>
        </w:rPr>
        <w:t xml:space="preserve">, </w:t>
      </w:r>
      <w:r w:rsidR="002D7489" w:rsidRPr="00A46450">
        <w:rPr>
          <w:rFonts w:ascii="Times New Roman" w:hAnsi="Times New Roman" w:cs="Times New Roman"/>
          <w:sz w:val="24"/>
          <w:szCs w:val="24"/>
        </w:rPr>
        <w:t>I</w:t>
      </w:r>
      <w:r w:rsidR="00350376" w:rsidRPr="00A46450">
        <w:rPr>
          <w:rFonts w:ascii="Times New Roman" w:hAnsi="Times New Roman" w:cs="Times New Roman"/>
          <w:sz w:val="24"/>
          <w:szCs w:val="24"/>
        </w:rPr>
        <w:t xml:space="preserve"> was</w:t>
      </w:r>
      <w:r w:rsidR="002D7489" w:rsidRPr="00A46450">
        <w:rPr>
          <w:rFonts w:ascii="Times New Roman" w:hAnsi="Times New Roman" w:cs="Times New Roman"/>
          <w:sz w:val="24"/>
          <w:szCs w:val="24"/>
        </w:rPr>
        <w:t xml:space="preserve"> tasked </w:t>
      </w:r>
      <w:r w:rsidR="003E6858" w:rsidRPr="00A46450">
        <w:rPr>
          <w:rFonts w:ascii="Times New Roman" w:hAnsi="Times New Roman" w:cs="Times New Roman"/>
          <w:sz w:val="24"/>
          <w:szCs w:val="24"/>
        </w:rPr>
        <w:t>with creating a</w:t>
      </w:r>
      <w:r w:rsidR="002D7489" w:rsidRPr="00A46450">
        <w:rPr>
          <w:rFonts w:ascii="Times New Roman" w:hAnsi="Times New Roman" w:cs="Times New Roman"/>
          <w:sz w:val="24"/>
          <w:szCs w:val="24"/>
        </w:rPr>
        <w:t xml:space="preserve"> course</w:t>
      </w:r>
      <w:r w:rsidR="00350376" w:rsidRPr="00A46450">
        <w:rPr>
          <w:rFonts w:ascii="Times New Roman" w:hAnsi="Times New Roman" w:cs="Times New Roman"/>
          <w:sz w:val="24"/>
          <w:szCs w:val="24"/>
        </w:rPr>
        <w:t xml:space="preserve"> </w:t>
      </w:r>
      <w:r w:rsidR="002D7489" w:rsidRPr="00A46450">
        <w:rPr>
          <w:rFonts w:ascii="Times New Roman" w:hAnsi="Times New Roman" w:cs="Times New Roman"/>
          <w:sz w:val="24"/>
          <w:szCs w:val="24"/>
        </w:rPr>
        <w:t>catered to</w:t>
      </w:r>
      <w:r w:rsidR="006A568A" w:rsidRPr="00A46450">
        <w:rPr>
          <w:rFonts w:ascii="Times New Roman" w:hAnsi="Times New Roman" w:cs="Times New Roman"/>
          <w:sz w:val="24"/>
          <w:szCs w:val="24"/>
        </w:rPr>
        <w:t xml:space="preserve"> English majors and minors, </w:t>
      </w:r>
      <w:r w:rsidR="00FD0C16" w:rsidRPr="00A46450">
        <w:rPr>
          <w:rFonts w:ascii="Times New Roman" w:hAnsi="Times New Roman" w:cs="Times New Roman"/>
          <w:sz w:val="24"/>
          <w:szCs w:val="24"/>
        </w:rPr>
        <w:t xml:space="preserve">as well as </w:t>
      </w:r>
      <w:r w:rsidR="006A568A" w:rsidRPr="00A46450">
        <w:rPr>
          <w:rFonts w:ascii="Times New Roman" w:hAnsi="Times New Roman" w:cs="Times New Roman"/>
          <w:sz w:val="24"/>
          <w:szCs w:val="24"/>
        </w:rPr>
        <w:t>LPS students,</w:t>
      </w:r>
      <w:r w:rsidR="00350376" w:rsidRPr="00A46450">
        <w:rPr>
          <w:rFonts w:ascii="Times New Roman" w:hAnsi="Times New Roman" w:cs="Times New Roman"/>
          <w:sz w:val="24"/>
          <w:szCs w:val="24"/>
        </w:rPr>
        <w:t xml:space="preserve"> many of whom are non-traditional students pursuing continuing education</w:t>
      </w:r>
      <w:r w:rsidR="002D7489" w:rsidRPr="00A46450">
        <w:rPr>
          <w:rFonts w:ascii="Times New Roman" w:hAnsi="Times New Roman" w:cs="Times New Roman"/>
          <w:sz w:val="24"/>
          <w:szCs w:val="24"/>
        </w:rPr>
        <w:t xml:space="preserve"> alongside other employment</w:t>
      </w:r>
      <w:r w:rsidR="00350376" w:rsidRPr="00A46450">
        <w:rPr>
          <w:rFonts w:ascii="Times New Roman" w:hAnsi="Times New Roman" w:cs="Times New Roman"/>
          <w:sz w:val="24"/>
          <w:szCs w:val="24"/>
        </w:rPr>
        <w:t>. Th</w:t>
      </w:r>
      <w:r w:rsidR="006A568A" w:rsidRPr="00A46450">
        <w:rPr>
          <w:rFonts w:ascii="Times New Roman" w:hAnsi="Times New Roman" w:cs="Times New Roman"/>
          <w:sz w:val="24"/>
          <w:szCs w:val="24"/>
        </w:rPr>
        <w:t>is unique rostering</w:t>
      </w:r>
      <w:r w:rsidR="00FD0C16" w:rsidRPr="00A46450">
        <w:rPr>
          <w:rFonts w:ascii="Times New Roman" w:hAnsi="Times New Roman" w:cs="Times New Roman"/>
          <w:sz w:val="24"/>
          <w:szCs w:val="24"/>
        </w:rPr>
        <w:t xml:space="preserve"> and enrollment cap on the number of English students</w:t>
      </w:r>
      <w:r w:rsidR="006A568A" w:rsidRPr="00A46450">
        <w:rPr>
          <w:rFonts w:ascii="Times New Roman" w:hAnsi="Times New Roman" w:cs="Times New Roman"/>
          <w:sz w:val="24"/>
          <w:szCs w:val="24"/>
        </w:rPr>
        <w:t xml:space="preserve"> </w:t>
      </w:r>
      <w:r w:rsidRPr="00A46450">
        <w:rPr>
          <w:rFonts w:ascii="Times New Roman" w:hAnsi="Times New Roman" w:cs="Times New Roman"/>
          <w:sz w:val="24"/>
          <w:szCs w:val="24"/>
        </w:rPr>
        <w:t xml:space="preserve">ensured that the class would not be composed of </w:t>
      </w:r>
      <w:r w:rsidR="006A568A" w:rsidRPr="00A46450">
        <w:rPr>
          <w:rFonts w:ascii="Times New Roman" w:hAnsi="Times New Roman" w:cs="Times New Roman"/>
          <w:sz w:val="24"/>
          <w:szCs w:val="24"/>
        </w:rPr>
        <w:t xml:space="preserve">solely </w:t>
      </w:r>
      <w:r w:rsidR="00FD0C16" w:rsidRPr="00A46450">
        <w:rPr>
          <w:rFonts w:ascii="Times New Roman" w:hAnsi="Times New Roman" w:cs="Times New Roman"/>
          <w:sz w:val="24"/>
          <w:szCs w:val="24"/>
        </w:rPr>
        <w:t>majors in the field but would also include STEM students</w:t>
      </w:r>
      <w:r w:rsidR="002D7489" w:rsidRPr="00A46450">
        <w:rPr>
          <w:rFonts w:ascii="Times New Roman" w:hAnsi="Times New Roman" w:cs="Times New Roman"/>
          <w:sz w:val="24"/>
          <w:szCs w:val="24"/>
        </w:rPr>
        <w:t xml:space="preserve"> and </w:t>
      </w:r>
      <w:r w:rsidR="00514F49" w:rsidRPr="00A46450">
        <w:rPr>
          <w:rFonts w:ascii="Times New Roman" w:hAnsi="Times New Roman" w:cs="Times New Roman"/>
          <w:sz w:val="24"/>
          <w:szCs w:val="24"/>
        </w:rPr>
        <w:t xml:space="preserve">working </w:t>
      </w:r>
      <w:r w:rsidR="002D7489" w:rsidRPr="00A46450">
        <w:rPr>
          <w:rFonts w:ascii="Times New Roman" w:hAnsi="Times New Roman" w:cs="Times New Roman"/>
          <w:sz w:val="24"/>
          <w:szCs w:val="24"/>
        </w:rPr>
        <w:t>professionals</w:t>
      </w:r>
      <w:r w:rsidR="00514F49" w:rsidRPr="00A46450">
        <w:rPr>
          <w:rFonts w:ascii="Times New Roman" w:hAnsi="Times New Roman" w:cs="Times New Roman"/>
          <w:sz w:val="24"/>
          <w:szCs w:val="24"/>
        </w:rPr>
        <w:t xml:space="preserve"> in nursing, medicine, and law</w:t>
      </w:r>
      <w:r w:rsidR="00C214DE" w:rsidRPr="00A46450">
        <w:rPr>
          <w:rFonts w:ascii="Times New Roman" w:hAnsi="Times New Roman" w:cs="Times New Roman"/>
          <w:sz w:val="24"/>
          <w:szCs w:val="24"/>
        </w:rPr>
        <w:t>.</w:t>
      </w:r>
      <w:r w:rsidR="008313A7" w:rsidRPr="00A46450">
        <w:rPr>
          <w:rFonts w:ascii="Times New Roman" w:hAnsi="Times New Roman" w:cs="Times New Roman"/>
          <w:sz w:val="24"/>
          <w:szCs w:val="24"/>
        </w:rPr>
        <w:t xml:space="preserve"> </w:t>
      </w:r>
      <w:r w:rsidR="002D7489" w:rsidRPr="00A46450">
        <w:rPr>
          <w:rFonts w:ascii="Times New Roman" w:hAnsi="Times New Roman" w:cs="Times New Roman"/>
          <w:sz w:val="24"/>
          <w:szCs w:val="24"/>
        </w:rPr>
        <w:t xml:space="preserve">At first, I had conceived </w:t>
      </w:r>
      <w:r w:rsidR="00585AAE" w:rsidRPr="00A46450">
        <w:rPr>
          <w:rFonts w:ascii="Times New Roman" w:hAnsi="Times New Roman" w:cs="Times New Roman"/>
          <w:sz w:val="24"/>
          <w:szCs w:val="24"/>
        </w:rPr>
        <w:t xml:space="preserve">of “Disability Narratives” </w:t>
      </w:r>
      <w:r w:rsidR="002D7489" w:rsidRPr="00A46450">
        <w:rPr>
          <w:rFonts w:ascii="Times New Roman" w:hAnsi="Times New Roman" w:cs="Times New Roman"/>
          <w:sz w:val="24"/>
          <w:szCs w:val="24"/>
        </w:rPr>
        <w:t xml:space="preserve">as a broad </w:t>
      </w:r>
      <w:r w:rsidR="00C214DE" w:rsidRPr="00A46450">
        <w:rPr>
          <w:rFonts w:ascii="Times New Roman" w:hAnsi="Times New Roman" w:cs="Times New Roman"/>
          <w:sz w:val="24"/>
          <w:szCs w:val="24"/>
        </w:rPr>
        <w:t xml:space="preserve">survey of disability </w:t>
      </w:r>
      <w:r w:rsidR="000528FB" w:rsidRPr="00A46450">
        <w:rPr>
          <w:rFonts w:ascii="Times New Roman" w:hAnsi="Times New Roman" w:cs="Times New Roman"/>
          <w:sz w:val="24"/>
          <w:szCs w:val="24"/>
        </w:rPr>
        <w:t>writing</w:t>
      </w:r>
      <w:r w:rsidR="00C214DE" w:rsidRPr="00A46450">
        <w:rPr>
          <w:rFonts w:ascii="Times New Roman" w:hAnsi="Times New Roman" w:cs="Times New Roman"/>
          <w:sz w:val="24"/>
          <w:szCs w:val="24"/>
        </w:rPr>
        <w:t>,</w:t>
      </w:r>
      <w:r w:rsidR="002D7489" w:rsidRPr="00A46450">
        <w:rPr>
          <w:rFonts w:ascii="Times New Roman" w:hAnsi="Times New Roman" w:cs="Times New Roman"/>
          <w:sz w:val="24"/>
          <w:szCs w:val="24"/>
        </w:rPr>
        <w:t xml:space="preserve"> but</w:t>
      </w:r>
      <w:r w:rsidR="00C214DE" w:rsidRPr="00A46450">
        <w:rPr>
          <w:rFonts w:ascii="Times New Roman" w:hAnsi="Times New Roman" w:cs="Times New Roman"/>
          <w:sz w:val="24"/>
          <w:szCs w:val="24"/>
        </w:rPr>
        <w:t xml:space="preserve"> I realized</w:t>
      </w:r>
      <w:r w:rsidR="00312DF2" w:rsidRPr="00A46450">
        <w:rPr>
          <w:rFonts w:ascii="Times New Roman" w:hAnsi="Times New Roman" w:cs="Times New Roman"/>
          <w:sz w:val="24"/>
          <w:szCs w:val="24"/>
        </w:rPr>
        <w:t xml:space="preserve"> after seeing the mix of students enrolled that</w:t>
      </w:r>
      <w:r w:rsidR="00C214DE" w:rsidRPr="00A46450">
        <w:rPr>
          <w:rFonts w:ascii="Times New Roman" w:hAnsi="Times New Roman" w:cs="Times New Roman"/>
          <w:sz w:val="24"/>
          <w:szCs w:val="24"/>
        </w:rPr>
        <w:t xml:space="preserve"> I needed to reframe this course in a way that also </w:t>
      </w:r>
      <w:r w:rsidR="008313A7" w:rsidRPr="00A46450">
        <w:rPr>
          <w:rFonts w:ascii="Times New Roman" w:hAnsi="Times New Roman" w:cs="Times New Roman"/>
          <w:sz w:val="24"/>
          <w:szCs w:val="24"/>
        </w:rPr>
        <w:t xml:space="preserve">made accessible </w:t>
      </w:r>
      <w:r w:rsidR="00C214DE" w:rsidRPr="00A46450">
        <w:rPr>
          <w:rFonts w:ascii="Times New Roman" w:hAnsi="Times New Roman" w:cs="Times New Roman"/>
          <w:sz w:val="24"/>
          <w:szCs w:val="24"/>
        </w:rPr>
        <w:t>to non-majors the key skills in literary studies</w:t>
      </w:r>
      <w:r w:rsidR="00585AAE" w:rsidRPr="00A46450">
        <w:rPr>
          <w:rFonts w:ascii="Times New Roman" w:hAnsi="Times New Roman" w:cs="Times New Roman"/>
          <w:sz w:val="24"/>
          <w:szCs w:val="24"/>
        </w:rPr>
        <w:t>,</w:t>
      </w:r>
      <w:r w:rsidR="00C214DE" w:rsidRPr="00A46450">
        <w:rPr>
          <w:rFonts w:ascii="Times New Roman" w:hAnsi="Times New Roman" w:cs="Times New Roman"/>
          <w:sz w:val="24"/>
          <w:szCs w:val="24"/>
        </w:rPr>
        <w:t xml:space="preserve"> like close</w:t>
      </w:r>
      <w:r w:rsidR="009D45E5" w:rsidRPr="00A46450">
        <w:rPr>
          <w:rFonts w:ascii="Times New Roman" w:hAnsi="Times New Roman" w:cs="Times New Roman"/>
          <w:sz w:val="24"/>
          <w:szCs w:val="24"/>
        </w:rPr>
        <w:t xml:space="preserve"> </w:t>
      </w:r>
      <w:r w:rsidR="00C214DE" w:rsidRPr="00A46450">
        <w:rPr>
          <w:rFonts w:ascii="Times New Roman" w:hAnsi="Times New Roman" w:cs="Times New Roman"/>
          <w:sz w:val="24"/>
          <w:szCs w:val="24"/>
        </w:rPr>
        <w:t>reading</w:t>
      </w:r>
      <w:r w:rsidR="009D39BB" w:rsidRPr="00A46450">
        <w:rPr>
          <w:rFonts w:ascii="Times New Roman" w:hAnsi="Times New Roman" w:cs="Times New Roman"/>
          <w:sz w:val="24"/>
          <w:szCs w:val="24"/>
        </w:rPr>
        <w:t>,</w:t>
      </w:r>
      <w:r w:rsidR="00C214DE" w:rsidRPr="00A46450">
        <w:rPr>
          <w:rFonts w:ascii="Times New Roman" w:hAnsi="Times New Roman" w:cs="Times New Roman"/>
          <w:sz w:val="24"/>
          <w:szCs w:val="24"/>
        </w:rPr>
        <w:t xml:space="preserve"> </w:t>
      </w:r>
      <w:r w:rsidR="008313A7" w:rsidRPr="00A46450">
        <w:rPr>
          <w:rFonts w:ascii="Times New Roman" w:hAnsi="Times New Roman" w:cs="Times New Roman"/>
          <w:sz w:val="24"/>
          <w:szCs w:val="24"/>
        </w:rPr>
        <w:t>that help us</w:t>
      </w:r>
      <w:r w:rsidR="00C214DE" w:rsidRPr="00A46450">
        <w:rPr>
          <w:rFonts w:ascii="Times New Roman" w:hAnsi="Times New Roman" w:cs="Times New Roman"/>
          <w:sz w:val="24"/>
          <w:szCs w:val="24"/>
        </w:rPr>
        <w:t xml:space="preserve"> </w:t>
      </w:r>
      <w:r w:rsidR="008313A7" w:rsidRPr="00A46450">
        <w:rPr>
          <w:rFonts w:ascii="Times New Roman" w:hAnsi="Times New Roman" w:cs="Times New Roman"/>
          <w:sz w:val="24"/>
          <w:szCs w:val="24"/>
        </w:rPr>
        <w:t xml:space="preserve">better understand </w:t>
      </w:r>
      <w:r w:rsidR="002D7489" w:rsidRPr="008A24CE">
        <w:rPr>
          <w:rFonts w:ascii="Times New Roman" w:hAnsi="Times New Roman" w:cs="Times New Roman"/>
          <w:i/>
          <w:iCs/>
          <w:sz w:val="24"/>
          <w:szCs w:val="24"/>
        </w:rPr>
        <w:t>why</w:t>
      </w:r>
      <w:r w:rsidR="002D7489" w:rsidRPr="00A46450">
        <w:rPr>
          <w:rFonts w:ascii="Times New Roman" w:hAnsi="Times New Roman" w:cs="Times New Roman"/>
          <w:sz w:val="24"/>
          <w:szCs w:val="24"/>
        </w:rPr>
        <w:t xml:space="preserve"> </w:t>
      </w:r>
      <w:r w:rsidR="009639DD" w:rsidRPr="00A46450">
        <w:rPr>
          <w:rFonts w:ascii="Times New Roman" w:hAnsi="Times New Roman" w:cs="Times New Roman"/>
          <w:sz w:val="24"/>
          <w:szCs w:val="24"/>
        </w:rPr>
        <w:t>disability</w:t>
      </w:r>
      <w:r w:rsidR="002D7489" w:rsidRPr="00A46450">
        <w:rPr>
          <w:rFonts w:ascii="Times New Roman" w:hAnsi="Times New Roman" w:cs="Times New Roman"/>
          <w:sz w:val="24"/>
          <w:szCs w:val="24"/>
        </w:rPr>
        <w:t xml:space="preserve"> matters in the first place. </w:t>
      </w:r>
      <w:r w:rsidR="00FB49D6" w:rsidRPr="00A46450">
        <w:rPr>
          <w:rFonts w:ascii="Times New Roman" w:hAnsi="Times New Roman" w:cs="Times New Roman"/>
          <w:sz w:val="24"/>
          <w:szCs w:val="24"/>
        </w:rPr>
        <w:t xml:space="preserve">I needed to make a </w:t>
      </w:r>
      <w:r w:rsidR="00953BE4">
        <w:rPr>
          <w:rFonts w:ascii="Times New Roman" w:hAnsi="Times New Roman" w:cs="Times New Roman"/>
          <w:sz w:val="24"/>
          <w:szCs w:val="24"/>
        </w:rPr>
        <w:t xml:space="preserve">compelling, semester-long </w:t>
      </w:r>
      <w:r w:rsidR="00FB49D6" w:rsidRPr="00A46450">
        <w:rPr>
          <w:rFonts w:ascii="Times New Roman" w:hAnsi="Times New Roman" w:cs="Times New Roman"/>
          <w:sz w:val="24"/>
          <w:szCs w:val="24"/>
        </w:rPr>
        <w:t>case for the vibranc</w:t>
      </w:r>
      <w:r w:rsidR="009D45E5" w:rsidRPr="00A46450">
        <w:rPr>
          <w:rFonts w:ascii="Times New Roman" w:hAnsi="Times New Roman" w:cs="Times New Roman"/>
          <w:sz w:val="24"/>
          <w:szCs w:val="24"/>
        </w:rPr>
        <w:t xml:space="preserve">y </w:t>
      </w:r>
      <w:r w:rsidR="00FB49D6" w:rsidRPr="00A46450">
        <w:rPr>
          <w:rFonts w:ascii="Times New Roman" w:hAnsi="Times New Roman" w:cs="Times New Roman"/>
          <w:sz w:val="24"/>
          <w:szCs w:val="24"/>
        </w:rPr>
        <w:t xml:space="preserve">of disabled life against reductive views of disability as an unbearable state of being </w:t>
      </w:r>
      <w:r w:rsidR="00953BE4">
        <w:rPr>
          <w:rFonts w:ascii="Times New Roman" w:hAnsi="Times New Roman" w:cs="Times New Roman"/>
          <w:sz w:val="24"/>
          <w:szCs w:val="24"/>
        </w:rPr>
        <w:t>defined only by</w:t>
      </w:r>
      <w:r w:rsidR="00FB49D6" w:rsidRPr="00A46450">
        <w:rPr>
          <w:rFonts w:ascii="Times New Roman" w:hAnsi="Times New Roman" w:cs="Times New Roman"/>
          <w:sz w:val="24"/>
          <w:szCs w:val="24"/>
        </w:rPr>
        <w:t xml:space="preserve"> suffering and </w:t>
      </w:r>
      <w:r w:rsidR="00FB49D6" w:rsidRPr="00A46450">
        <w:rPr>
          <w:rFonts w:ascii="Times New Roman" w:hAnsi="Times New Roman" w:cs="Times New Roman"/>
          <w:sz w:val="24"/>
          <w:szCs w:val="24"/>
        </w:rPr>
        <w:lastRenderedPageBreak/>
        <w:t xml:space="preserve">stigma. </w:t>
      </w:r>
      <w:r w:rsidR="00953BE4">
        <w:rPr>
          <w:rFonts w:ascii="Times New Roman" w:hAnsi="Times New Roman" w:cs="Times New Roman"/>
          <w:sz w:val="24"/>
          <w:szCs w:val="24"/>
        </w:rPr>
        <w:t>Such vibrancy, I wanted to insist to my students, pervades much of literary history in ways we are just now beginning to take seriously.</w:t>
      </w:r>
    </w:p>
    <w:p w14:paraId="6F92EA21" w14:textId="305BE906" w:rsidR="00951027" w:rsidRPr="00A46450" w:rsidRDefault="0083339E"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P</w:t>
      </w:r>
      <w:r w:rsidR="00473EF7" w:rsidRPr="00A46450">
        <w:rPr>
          <w:rFonts w:ascii="Times New Roman" w:hAnsi="Times New Roman" w:cs="Times New Roman"/>
          <w:sz w:val="24"/>
          <w:szCs w:val="24"/>
        </w:rPr>
        <w:t>art of doing justice to this project of scholarly inquiry was</w:t>
      </w:r>
      <w:r w:rsidR="00D46D50" w:rsidRPr="00A46450">
        <w:rPr>
          <w:rFonts w:ascii="Times New Roman" w:hAnsi="Times New Roman" w:cs="Times New Roman"/>
          <w:sz w:val="24"/>
          <w:szCs w:val="24"/>
        </w:rPr>
        <w:t xml:space="preserve"> also </w:t>
      </w:r>
      <w:r w:rsidR="00951027" w:rsidRPr="00A46450">
        <w:rPr>
          <w:rFonts w:ascii="Times New Roman" w:hAnsi="Times New Roman" w:cs="Times New Roman"/>
          <w:sz w:val="24"/>
          <w:szCs w:val="24"/>
        </w:rPr>
        <w:t xml:space="preserve">putting into practice an activist </w:t>
      </w:r>
      <w:r w:rsidR="00C56839" w:rsidRPr="00A46450">
        <w:rPr>
          <w:rFonts w:ascii="Times New Roman" w:hAnsi="Times New Roman" w:cs="Times New Roman"/>
          <w:sz w:val="24"/>
          <w:szCs w:val="24"/>
        </w:rPr>
        <w:t xml:space="preserve">slogan from the disability rights movement: </w:t>
      </w:r>
      <w:r w:rsidR="00C56839" w:rsidRPr="00A46450">
        <w:rPr>
          <w:rFonts w:ascii="Times New Roman" w:hAnsi="Times New Roman" w:cs="Times New Roman"/>
          <w:i/>
          <w:sz w:val="24"/>
          <w:szCs w:val="24"/>
        </w:rPr>
        <w:t>nothing about us without us</w:t>
      </w:r>
      <w:r w:rsidR="00C56839" w:rsidRPr="00A46450">
        <w:rPr>
          <w:rFonts w:ascii="Times New Roman" w:hAnsi="Times New Roman" w:cs="Times New Roman"/>
          <w:sz w:val="24"/>
          <w:szCs w:val="24"/>
        </w:rPr>
        <w:t>.</w:t>
      </w:r>
      <w:r w:rsidR="00C56839" w:rsidRPr="00A46450">
        <w:rPr>
          <w:rStyle w:val="EndnoteReference"/>
          <w:rFonts w:ascii="Times New Roman" w:hAnsi="Times New Roman" w:cs="Times New Roman"/>
          <w:sz w:val="24"/>
          <w:szCs w:val="24"/>
        </w:rPr>
        <w:endnoteReference w:id="1"/>
      </w:r>
      <w:r w:rsidR="00C56839" w:rsidRPr="00A46450">
        <w:rPr>
          <w:rFonts w:ascii="Times New Roman" w:hAnsi="Times New Roman" w:cs="Times New Roman"/>
          <w:sz w:val="24"/>
          <w:szCs w:val="24"/>
        </w:rPr>
        <w:t xml:space="preserve"> This phrase</w:t>
      </w:r>
      <w:r w:rsidR="0068384A" w:rsidRPr="00A46450">
        <w:rPr>
          <w:rFonts w:ascii="Times New Roman" w:hAnsi="Times New Roman" w:cs="Times New Roman"/>
          <w:sz w:val="24"/>
          <w:szCs w:val="24"/>
        </w:rPr>
        <w:t>,</w:t>
      </w:r>
      <w:r w:rsidR="00C56839" w:rsidRPr="00A46450">
        <w:rPr>
          <w:rFonts w:ascii="Times New Roman" w:hAnsi="Times New Roman" w:cs="Times New Roman"/>
          <w:sz w:val="24"/>
          <w:szCs w:val="24"/>
        </w:rPr>
        <w:t xml:space="preserve"> coined by </w:t>
      </w:r>
      <w:r w:rsidR="00951027" w:rsidRPr="00A46450">
        <w:rPr>
          <w:rFonts w:ascii="Times New Roman" w:hAnsi="Times New Roman" w:cs="Times New Roman"/>
          <w:sz w:val="24"/>
          <w:szCs w:val="24"/>
        </w:rPr>
        <w:t xml:space="preserve">early </w:t>
      </w:r>
      <w:r w:rsidR="00C56839" w:rsidRPr="00A46450">
        <w:rPr>
          <w:rFonts w:ascii="Times New Roman" w:hAnsi="Times New Roman" w:cs="Times New Roman"/>
          <w:sz w:val="24"/>
          <w:szCs w:val="24"/>
        </w:rPr>
        <w:t>disability activists</w:t>
      </w:r>
      <w:r w:rsidR="0068384A" w:rsidRPr="00A46450">
        <w:rPr>
          <w:rFonts w:ascii="Times New Roman" w:hAnsi="Times New Roman" w:cs="Times New Roman"/>
          <w:sz w:val="24"/>
          <w:szCs w:val="24"/>
        </w:rPr>
        <w:t>,</w:t>
      </w:r>
      <w:r w:rsidR="00C56839" w:rsidRPr="00A46450">
        <w:rPr>
          <w:rFonts w:ascii="Times New Roman" w:hAnsi="Times New Roman" w:cs="Times New Roman"/>
          <w:sz w:val="24"/>
          <w:szCs w:val="24"/>
        </w:rPr>
        <w:t xml:space="preserve"> reminds us that we should not only be foregrounding the narratives of disability produced by disabled people themselves, but we should be wary of </w:t>
      </w:r>
      <w:r w:rsidR="00B628C7">
        <w:rPr>
          <w:rFonts w:ascii="Times New Roman" w:hAnsi="Times New Roman" w:cs="Times New Roman"/>
          <w:sz w:val="24"/>
          <w:szCs w:val="24"/>
        </w:rPr>
        <w:t>confining</w:t>
      </w:r>
      <w:r w:rsidR="00B628C7" w:rsidRPr="00A46450">
        <w:rPr>
          <w:rFonts w:ascii="Times New Roman" w:hAnsi="Times New Roman" w:cs="Times New Roman"/>
          <w:sz w:val="24"/>
          <w:szCs w:val="24"/>
        </w:rPr>
        <w:t xml:space="preserve"> </w:t>
      </w:r>
      <w:r w:rsidR="00C56839" w:rsidRPr="00A46450">
        <w:rPr>
          <w:rFonts w:ascii="Times New Roman" w:hAnsi="Times New Roman" w:cs="Times New Roman"/>
          <w:sz w:val="24"/>
          <w:szCs w:val="24"/>
        </w:rPr>
        <w:t>disability to its representations alone.</w:t>
      </w:r>
      <w:r w:rsidR="00450802" w:rsidRPr="00A46450">
        <w:rPr>
          <w:rFonts w:ascii="Times New Roman" w:hAnsi="Times New Roman" w:cs="Times New Roman"/>
          <w:sz w:val="24"/>
          <w:szCs w:val="24"/>
        </w:rPr>
        <w:t xml:space="preserve"> While close</w:t>
      </w:r>
      <w:r w:rsidR="009D39BB" w:rsidRPr="00A46450">
        <w:rPr>
          <w:rFonts w:ascii="Times New Roman" w:hAnsi="Times New Roman" w:cs="Times New Roman"/>
          <w:sz w:val="24"/>
          <w:szCs w:val="24"/>
        </w:rPr>
        <w:t xml:space="preserve"> </w:t>
      </w:r>
      <w:r w:rsidR="00450802" w:rsidRPr="00A46450">
        <w:rPr>
          <w:rFonts w:ascii="Times New Roman" w:hAnsi="Times New Roman" w:cs="Times New Roman"/>
          <w:sz w:val="24"/>
          <w:szCs w:val="24"/>
        </w:rPr>
        <w:t>readings of literary character</w:t>
      </w:r>
      <w:r w:rsidR="00A46450">
        <w:rPr>
          <w:rFonts w:ascii="Times New Roman" w:hAnsi="Times New Roman" w:cs="Times New Roman"/>
          <w:sz w:val="24"/>
          <w:szCs w:val="24"/>
        </w:rPr>
        <w:t>s</w:t>
      </w:r>
      <w:r w:rsidR="00450802" w:rsidRPr="00A46450">
        <w:rPr>
          <w:rFonts w:ascii="Times New Roman" w:hAnsi="Times New Roman" w:cs="Times New Roman"/>
          <w:sz w:val="24"/>
          <w:szCs w:val="24"/>
        </w:rPr>
        <w:t xml:space="preserve"> can reveal how ableist structures operate and disability theory may provide useful frameworks by which we might analyze our objects of study, what frequently gets sidelined in classrooms are the everyday lives of disabled people</w:t>
      </w:r>
      <w:r w:rsidR="00DC5D7F">
        <w:rPr>
          <w:rFonts w:ascii="Times New Roman" w:hAnsi="Times New Roman" w:cs="Times New Roman"/>
          <w:sz w:val="24"/>
          <w:szCs w:val="24"/>
        </w:rPr>
        <w:t xml:space="preserve"> and the ways disabled people have learned to live within and in spite of ableism</w:t>
      </w:r>
      <w:r w:rsidR="009D45E5" w:rsidRPr="00A46450">
        <w:rPr>
          <w:rFonts w:ascii="Times New Roman" w:hAnsi="Times New Roman" w:cs="Times New Roman"/>
          <w:sz w:val="24"/>
          <w:szCs w:val="24"/>
        </w:rPr>
        <w:t>. Instead,</w:t>
      </w:r>
      <w:r w:rsidR="00450802" w:rsidRPr="00A46450">
        <w:rPr>
          <w:rFonts w:ascii="Times New Roman" w:hAnsi="Times New Roman" w:cs="Times New Roman"/>
          <w:sz w:val="24"/>
          <w:szCs w:val="24"/>
        </w:rPr>
        <w:t xml:space="preserve"> narratives about the disabled by </w:t>
      </w:r>
      <w:proofErr w:type="spellStart"/>
      <w:r w:rsidR="00450802" w:rsidRPr="00A46450">
        <w:rPr>
          <w:rFonts w:ascii="Times New Roman" w:hAnsi="Times New Roman" w:cs="Times New Roman"/>
          <w:sz w:val="24"/>
          <w:szCs w:val="24"/>
        </w:rPr>
        <w:t>ablebodied</w:t>
      </w:r>
      <w:proofErr w:type="spellEnd"/>
      <w:r w:rsidR="00450802" w:rsidRPr="00A46450">
        <w:rPr>
          <w:rFonts w:ascii="Times New Roman" w:hAnsi="Times New Roman" w:cs="Times New Roman"/>
          <w:sz w:val="24"/>
          <w:szCs w:val="24"/>
        </w:rPr>
        <w:t xml:space="preserve"> writers</w:t>
      </w:r>
      <w:r w:rsidR="00953BE4">
        <w:rPr>
          <w:rFonts w:ascii="Times New Roman" w:hAnsi="Times New Roman" w:cs="Times New Roman"/>
          <w:sz w:val="24"/>
          <w:szCs w:val="24"/>
        </w:rPr>
        <w:t xml:space="preserve"> often</w:t>
      </w:r>
      <w:r w:rsidR="00450802" w:rsidRPr="00A46450">
        <w:rPr>
          <w:rFonts w:ascii="Times New Roman" w:hAnsi="Times New Roman" w:cs="Times New Roman"/>
          <w:sz w:val="24"/>
          <w:szCs w:val="24"/>
        </w:rPr>
        <w:t xml:space="preserve"> come to stand in</w:t>
      </w:r>
      <w:r w:rsidR="00DC5D7F">
        <w:rPr>
          <w:rFonts w:ascii="Times New Roman" w:hAnsi="Times New Roman" w:cs="Times New Roman"/>
          <w:sz w:val="24"/>
          <w:szCs w:val="24"/>
        </w:rPr>
        <w:t xml:space="preserve"> </w:t>
      </w:r>
      <w:r w:rsidR="00953BE4">
        <w:rPr>
          <w:rFonts w:ascii="Times New Roman" w:hAnsi="Times New Roman" w:cs="Times New Roman"/>
          <w:sz w:val="24"/>
          <w:szCs w:val="24"/>
        </w:rPr>
        <w:t>or speak</w:t>
      </w:r>
      <w:r w:rsidR="00450802" w:rsidRPr="00A46450">
        <w:rPr>
          <w:rFonts w:ascii="Times New Roman" w:hAnsi="Times New Roman" w:cs="Times New Roman"/>
          <w:sz w:val="24"/>
          <w:szCs w:val="24"/>
        </w:rPr>
        <w:t xml:space="preserve"> for</w:t>
      </w:r>
      <w:ins w:id="0" w:author="Travis C Lau" w:date="2021-06-23T16:10:00Z">
        <w:r w:rsidR="00DC5D7F">
          <w:rPr>
            <w:rFonts w:ascii="Times New Roman" w:hAnsi="Times New Roman" w:cs="Times New Roman"/>
            <w:sz w:val="24"/>
            <w:szCs w:val="24"/>
          </w:rPr>
          <w:t xml:space="preserve"> </w:t>
        </w:r>
      </w:ins>
      <w:ins w:id="1" w:author="james hallman" w:date="2024-03-08T14:08:00Z">
        <w:r w:rsidR="008A24CE">
          <w:rPr>
            <w:rFonts w:ascii="Times New Roman" w:hAnsi="Times New Roman" w:cs="Times New Roman"/>
            <w:sz w:val="24"/>
            <w:szCs w:val="24"/>
          </w:rPr>
          <w:t>the</w:t>
        </w:r>
      </w:ins>
      <w:r w:rsidR="00234208" w:rsidRPr="00A46450">
        <w:rPr>
          <w:rFonts w:ascii="Times New Roman" w:hAnsi="Times New Roman" w:cs="Times New Roman"/>
          <w:sz w:val="24"/>
          <w:szCs w:val="24"/>
        </w:rPr>
        <w:t xml:space="preserve"> disabled experience</w:t>
      </w:r>
      <w:r w:rsidR="00450802" w:rsidRPr="00A46450">
        <w:rPr>
          <w:rFonts w:ascii="Times New Roman" w:hAnsi="Times New Roman" w:cs="Times New Roman"/>
          <w:sz w:val="24"/>
          <w:szCs w:val="24"/>
        </w:rPr>
        <w:t xml:space="preserve">. </w:t>
      </w:r>
      <w:r w:rsidR="00951027" w:rsidRPr="00A46450">
        <w:rPr>
          <w:rFonts w:ascii="Times New Roman" w:hAnsi="Times New Roman" w:cs="Times New Roman"/>
          <w:sz w:val="24"/>
          <w:szCs w:val="24"/>
        </w:rPr>
        <w:t>Community organizers</w:t>
      </w:r>
      <w:r w:rsidR="00234208" w:rsidRPr="00A46450">
        <w:rPr>
          <w:rFonts w:ascii="Times New Roman" w:hAnsi="Times New Roman" w:cs="Times New Roman"/>
          <w:sz w:val="24"/>
          <w:szCs w:val="24"/>
        </w:rPr>
        <w:t xml:space="preserve"> like Alice Wong and </w:t>
      </w:r>
      <w:proofErr w:type="spellStart"/>
      <w:r w:rsidR="00234208" w:rsidRPr="00A46450">
        <w:rPr>
          <w:rFonts w:ascii="Times New Roman" w:hAnsi="Times New Roman" w:cs="Times New Roman"/>
          <w:sz w:val="24"/>
          <w:szCs w:val="24"/>
        </w:rPr>
        <w:t>Vilissa</w:t>
      </w:r>
      <w:proofErr w:type="spellEnd"/>
      <w:r w:rsidR="00234208" w:rsidRPr="00A46450">
        <w:rPr>
          <w:rFonts w:ascii="Times New Roman" w:hAnsi="Times New Roman" w:cs="Times New Roman"/>
          <w:sz w:val="24"/>
          <w:szCs w:val="24"/>
        </w:rPr>
        <w:t xml:space="preserve"> Thom</w:t>
      </w:r>
      <w:r w:rsidR="00951027" w:rsidRPr="00A46450">
        <w:rPr>
          <w:rFonts w:ascii="Times New Roman" w:hAnsi="Times New Roman" w:cs="Times New Roman"/>
          <w:sz w:val="24"/>
          <w:szCs w:val="24"/>
        </w:rPr>
        <w:t>ps</w:t>
      </w:r>
      <w:r w:rsidR="00234208" w:rsidRPr="00A46450">
        <w:rPr>
          <w:rFonts w:ascii="Times New Roman" w:hAnsi="Times New Roman" w:cs="Times New Roman"/>
          <w:sz w:val="24"/>
          <w:szCs w:val="24"/>
        </w:rPr>
        <w:t>on have taught me</w:t>
      </w:r>
      <w:r w:rsidR="00450802" w:rsidRPr="00A46450">
        <w:rPr>
          <w:rFonts w:ascii="Times New Roman" w:hAnsi="Times New Roman" w:cs="Times New Roman"/>
          <w:sz w:val="24"/>
          <w:szCs w:val="24"/>
        </w:rPr>
        <w:t xml:space="preserve"> </w:t>
      </w:r>
      <w:r w:rsidR="00234208" w:rsidRPr="00A46450">
        <w:rPr>
          <w:rFonts w:ascii="Times New Roman" w:hAnsi="Times New Roman" w:cs="Times New Roman"/>
          <w:sz w:val="24"/>
          <w:szCs w:val="24"/>
        </w:rPr>
        <w:t xml:space="preserve">that to truly understand </w:t>
      </w:r>
      <w:r w:rsidR="00450802" w:rsidRPr="00A46450">
        <w:rPr>
          <w:rFonts w:ascii="Times New Roman" w:hAnsi="Times New Roman" w:cs="Times New Roman"/>
          <w:sz w:val="24"/>
          <w:szCs w:val="24"/>
        </w:rPr>
        <w:t xml:space="preserve">disability requires us to attend to more than the many spectacular narratives of </w:t>
      </w:r>
      <w:r w:rsidR="00FB49D6" w:rsidRPr="00A46450">
        <w:rPr>
          <w:rFonts w:ascii="Times New Roman" w:hAnsi="Times New Roman" w:cs="Times New Roman"/>
          <w:sz w:val="24"/>
          <w:szCs w:val="24"/>
        </w:rPr>
        <w:t>misery</w:t>
      </w:r>
      <w:r w:rsidR="00450802" w:rsidRPr="00A46450">
        <w:rPr>
          <w:rFonts w:ascii="Times New Roman" w:hAnsi="Times New Roman" w:cs="Times New Roman"/>
          <w:sz w:val="24"/>
          <w:szCs w:val="24"/>
        </w:rPr>
        <w:t xml:space="preserve"> or overcoming</w:t>
      </w:r>
      <w:r w:rsidR="00234208" w:rsidRPr="00A46450">
        <w:rPr>
          <w:rFonts w:ascii="Times New Roman" w:hAnsi="Times New Roman" w:cs="Times New Roman"/>
          <w:sz w:val="24"/>
          <w:szCs w:val="24"/>
        </w:rPr>
        <w:t xml:space="preserve"> that so often dominate our critical attention</w:t>
      </w:r>
      <w:r w:rsidR="00450802" w:rsidRPr="00A46450">
        <w:rPr>
          <w:rFonts w:ascii="Times New Roman" w:hAnsi="Times New Roman" w:cs="Times New Roman"/>
          <w:sz w:val="24"/>
          <w:szCs w:val="24"/>
        </w:rPr>
        <w:t>.</w:t>
      </w:r>
      <w:r w:rsidR="00FC2D8F" w:rsidRPr="00A46450">
        <w:rPr>
          <w:rStyle w:val="EndnoteReference"/>
          <w:rFonts w:ascii="Times New Roman" w:hAnsi="Times New Roman" w:cs="Times New Roman"/>
          <w:sz w:val="24"/>
          <w:szCs w:val="24"/>
        </w:rPr>
        <w:endnoteReference w:id="2"/>
      </w:r>
      <w:r w:rsidR="00377861" w:rsidRPr="00A46450">
        <w:rPr>
          <w:rFonts w:ascii="Times New Roman" w:hAnsi="Times New Roman" w:cs="Times New Roman"/>
          <w:sz w:val="24"/>
          <w:szCs w:val="24"/>
        </w:rPr>
        <w:t xml:space="preserve"> </w:t>
      </w:r>
      <w:r w:rsidR="00377861" w:rsidRPr="00A46450">
        <w:rPr>
          <w:rFonts w:ascii="Times New Roman" w:hAnsi="Times New Roman" w:cs="Times New Roman"/>
          <w:i/>
          <w:sz w:val="24"/>
          <w:szCs w:val="24"/>
        </w:rPr>
        <w:t xml:space="preserve">Which stories of disability are we not </w:t>
      </w:r>
      <w:r w:rsidR="00951027" w:rsidRPr="00A46450">
        <w:rPr>
          <w:rFonts w:ascii="Times New Roman" w:hAnsi="Times New Roman" w:cs="Times New Roman"/>
          <w:i/>
          <w:sz w:val="24"/>
          <w:szCs w:val="24"/>
        </w:rPr>
        <w:t xml:space="preserve">paying attention </w:t>
      </w:r>
      <w:r w:rsidR="00377861" w:rsidRPr="00A46450">
        <w:rPr>
          <w:rFonts w:ascii="Times New Roman" w:hAnsi="Times New Roman" w:cs="Times New Roman"/>
          <w:i/>
          <w:sz w:val="24"/>
          <w:szCs w:val="24"/>
        </w:rPr>
        <w:t>t</w:t>
      </w:r>
      <w:r w:rsidR="00951027" w:rsidRPr="00A46450">
        <w:rPr>
          <w:rFonts w:ascii="Times New Roman" w:hAnsi="Times New Roman" w:cs="Times New Roman"/>
          <w:i/>
          <w:sz w:val="24"/>
          <w:szCs w:val="24"/>
        </w:rPr>
        <w:t>o</w:t>
      </w:r>
      <w:r w:rsidR="00377861" w:rsidRPr="00A46450">
        <w:rPr>
          <w:rFonts w:ascii="Times New Roman" w:hAnsi="Times New Roman" w:cs="Times New Roman"/>
          <w:i/>
          <w:sz w:val="24"/>
          <w:szCs w:val="24"/>
        </w:rPr>
        <w:t>?</w:t>
      </w:r>
      <w:r w:rsidR="00450802" w:rsidRPr="00A46450">
        <w:rPr>
          <w:rFonts w:ascii="Times New Roman" w:hAnsi="Times New Roman" w:cs="Times New Roman"/>
          <w:i/>
          <w:sz w:val="24"/>
          <w:szCs w:val="24"/>
        </w:rPr>
        <w:t xml:space="preserve"> </w:t>
      </w:r>
      <w:r w:rsidR="00A01960" w:rsidRPr="00A46450">
        <w:rPr>
          <w:rFonts w:ascii="Times New Roman" w:hAnsi="Times New Roman" w:cs="Times New Roman"/>
          <w:sz w:val="24"/>
          <w:szCs w:val="24"/>
        </w:rPr>
        <w:t>We have a responsibility to the</w:t>
      </w:r>
      <w:r w:rsidR="00450802" w:rsidRPr="00A46450">
        <w:rPr>
          <w:rFonts w:ascii="Times New Roman" w:hAnsi="Times New Roman" w:cs="Times New Roman"/>
          <w:sz w:val="24"/>
          <w:szCs w:val="24"/>
        </w:rPr>
        <w:t xml:space="preserve"> quotidian, the </w:t>
      </w:r>
      <w:r w:rsidR="00951027" w:rsidRPr="00A46450">
        <w:rPr>
          <w:rFonts w:ascii="Times New Roman" w:hAnsi="Times New Roman" w:cs="Times New Roman"/>
          <w:sz w:val="24"/>
          <w:szCs w:val="24"/>
        </w:rPr>
        <w:t>everyday</w:t>
      </w:r>
      <w:r w:rsidR="00A01960" w:rsidRPr="00A46450">
        <w:rPr>
          <w:rFonts w:ascii="Times New Roman" w:hAnsi="Times New Roman" w:cs="Times New Roman"/>
          <w:sz w:val="24"/>
          <w:szCs w:val="24"/>
        </w:rPr>
        <w:t xml:space="preserve"> of disability</w:t>
      </w:r>
      <w:r w:rsidR="00450802" w:rsidRPr="00A46450">
        <w:rPr>
          <w:rFonts w:ascii="Times New Roman" w:hAnsi="Times New Roman" w:cs="Times New Roman"/>
          <w:sz w:val="24"/>
          <w:szCs w:val="24"/>
        </w:rPr>
        <w:t>, not just the “extreme or exotic bodies,”</w:t>
      </w:r>
      <w:r w:rsidR="001C77DB" w:rsidRPr="00A46450">
        <w:rPr>
          <w:rFonts w:ascii="Times New Roman" w:hAnsi="Times New Roman" w:cs="Times New Roman"/>
          <w:sz w:val="24"/>
          <w:szCs w:val="24"/>
        </w:rPr>
        <w:t xml:space="preserve"> which David Turner sees as</w:t>
      </w:r>
      <w:r w:rsidR="00450802" w:rsidRPr="00A46450">
        <w:rPr>
          <w:rFonts w:ascii="Times New Roman" w:hAnsi="Times New Roman" w:cs="Times New Roman"/>
          <w:sz w:val="24"/>
          <w:szCs w:val="24"/>
        </w:rPr>
        <w:t xml:space="preserve"> “deflect</w:t>
      </w:r>
      <w:r w:rsidR="001C77DB" w:rsidRPr="00A46450">
        <w:rPr>
          <w:rFonts w:ascii="Times New Roman" w:hAnsi="Times New Roman" w:cs="Times New Roman"/>
          <w:sz w:val="24"/>
          <w:szCs w:val="24"/>
        </w:rPr>
        <w:t>[</w:t>
      </w:r>
      <w:proofErr w:type="spellStart"/>
      <w:r w:rsidR="001C77DB" w:rsidRPr="00A46450">
        <w:rPr>
          <w:rFonts w:ascii="Times New Roman" w:hAnsi="Times New Roman" w:cs="Times New Roman"/>
          <w:sz w:val="24"/>
          <w:szCs w:val="24"/>
        </w:rPr>
        <w:t>ing</w:t>
      </w:r>
      <w:proofErr w:type="spellEnd"/>
      <w:r w:rsidR="001C77DB" w:rsidRPr="00A46450">
        <w:rPr>
          <w:rFonts w:ascii="Times New Roman" w:hAnsi="Times New Roman" w:cs="Times New Roman"/>
          <w:sz w:val="24"/>
          <w:szCs w:val="24"/>
        </w:rPr>
        <w:t>]</w:t>
      </w:r>
      <w:r w:rsidR="00450802" w:rsidRPr="00A46450">
        <w:rPr>
          <w:rFonts w:ascii="Times New Roman" w:hAnsi="Times New Roman" w:cs="Times New Roman"/>
          <w:sz w:val="24"/>
          <w:szCs w:val="24"/>
        </w:rPr>
        <w:t xml:space="preserve"> attention from the experiences or representations of thousands of people whose impairments were less visually apparent or unusual”</w:t>
      </w:r>
      <w:r w:rsidR="001C77DB" w:rsidRPr="00A46450">
        <w:rPr>
          <w:rFonts w:ascii="Times New Roman" w:hAnsi="Times New Roman" w:cs="Times New Roman"/>
          <w:sz w:val="24"/>
          <w:szCs w:val="24"/>
        </w:rPr>
        <w:t xml:space="preserve"> (3)</w:t>
      </w:r>
      <w:r w:rsidR="00E14EC2" w:rsidRPr="00A46450">
        <w:rPr>
          <w:rFonts w:ascii="Times New Roman" w:hAnsi="Times New Roman" w:cs="Times New Roman"/>
          <w:sz w:val="24"/>
          <w:szCs w:val="24"/>
        </w:rPr>
        <w:t>.</w:t>
      </w:r>
      <w:r w:rsidR="00450802" w:rsidRPr="00A46450">
        <w:rPr>
          <w:rFonts w:ascii="Times New Roman" w:hAnsi="Times New Roman" w:cs="Times New Roman"/>
          <w:sz w:val="24"/>
          <w:szCs w:val="24"/>
        </w:rPr>
        <w:t xml:space="preserve"> </w:t>
      </w:r>
      <w:r w:rsidR="00951027" w:rsidRPr="00A46450">
        <w:rPr>
          <w:rFonts w:ascii="Times New Roman" w:hAnsi="Times New Roman" w:cs="Times New Roman"/>
          <w:sz w:val="24"/>
          <w:szCs w:val="24"/>
        </w:rPr>
        <w:t xml:space="preserve">Only attending to sensational or “interesting” cases contributes to an erasure of </w:t>
      </w:r>
      <w:r w:rsidR="00BE65FA" w:rsidRPr="00A46450">
        <w:rPr>
          <w:rFonts w:ascii="Times New Roman" w:hAnsi="Times New Roman" w:cs="Times New Roman"/>
          <w:sz w:val="24"/>
          <w:szCs w:val="24"/>
        </w:rPr>
        <w:t xml:space="preserve">the extensive archive of disabled experience that remains understudied and undervalued. </w:t>
      </w:r>
      <w:r w:rsidR="0031013E" w:rsidRPr="00A46450">
        <w:rPr>
          <w:rFonts w:ascii="Times New Roman" w:hAnsi="Times New Roman" w:cs="Times New Roman"/>
          <w:sz w:val="24"/>
          <w:szCs w:val="24"/>
        </w:rPr>
        <w:t xml:space="preserve">As my </w:t>
      </w:r>
      <w:r w:rsidR="009D45E5" w:rsidRPr="00A46450">
        <w:rPr>
          <w:rFonts w:ascii="Times New Roman" w:hAnsi="Times New Roman" w:cs="Times New Roman"/>
          <w:sz w:val="24"/>
          <w:szCs w:val="24"/>
        </w:rPr>
        <w:t xml:space="preserve">LPS </w:t>
      </w:r>
      <w:r w:rsidR="0031013E" w:rsidRPr="00A46450">
        <w:rPr>
          <w:rFonts w:ascii="Times New Roman" w:hAnsi="Times New Roman" w:cs="Times New Roman"/>
          <w:sz w:val="24"/>
          <w:szCs w:val="24"/>
        </w:rPr>
        <w:t xml:space="preserve">students would come to discover, disabled people have long theorized ways of living that enabled them to thrive—a disabled wellbeing. </w:t>
      </w:r>
      <w:r w:rsidR="00513656">
        <w:rPr>
          <w:rFonts w:ascii="Times New Roman" w:hAnsi="Times New Roman" w:cs="Times New Roman"/>
          <w:sz w:val="24"/>
          <w:szCs w:val="24"/>
        </w:rPr>
        <w:t xml:space="preserve">To </w:t>
      </w:r>
      <w:r w:rsidR="00DC5D7F">
        <w:rPr>
          <w:rFonts w:ascii="Times New Roman" w:hAnsi="Times New Roman" w:cs="Times New Roman"/>
          <w:sz w:val="24"/>
          <w:szCs w:val="24"/>
        </w:rPr>
        <w:t>trace the multiple forms that disabled being takes</w:t>
      </w:r>
      <w:r w:rsidR="00513656">
        <w:rPr>
          <w:rFonts w:ascii="Times New Roman" w:hAnsi="Times New Roman" w:cs="Times New Roman"/>
          <w:sz w:val="24"/>
          <w:szCs w:val="24"/>
        </w:rPr>
        <w:t xml:space="preserve"> requires us to suspend our ongoing assumptions about disability and to see disability on its own terms, even if </w:t>
      </w:r>
      <w:r w:rsidR="007148EF">
        <w:rPr>
          <w:rFonts w:ascii="Times New Roman" w:hAnsi="Times New Roman" w:cs="Times New Roman"/>
          <w:sz w:val="24"/>
          <w:szCs w:val="24"/>
        </w:rPr>
        <w:t xml:space="preserve">those </w:t>
      </w:r>
      <w:r w:rsidR="007148EF">
        <w:rPr>
          <w:rFonts w:ascii="Times New Roman" w:hAnsi="Times New Roman" w:cs="Times New Roman"/>
          <w:sz w:val="24"/>
          <w:szCs w:val="24"/>
        </w:rPr>
        <w:lastRenderedPageBreak/>
        <w:t>terms</w:t>
      </w:r>
      <w:r w:rsidR="00513656">
        <w:rPr>
          <w:rFonts w:ascii="Times New Roman" w:hAnsi="Times New Roman" w:cs="Times New Roman"/>
          <w:sz w:val="24"/>
          <w:szCs w:val="24"/>
        </w:rPr>
        <w:t xml:space="preserve"> challenge what we think we know about </w:t>
      </w:r>
      <w:r w:rsidR="00D0267C">
        <w:rPr>
          <w:rFonts w:ascii="Times New Roman" w:hAnsi="Times New Roman" w:cs="Times New Roman"/>
          <w:sz w:val="24"/>
          <w:szCs w:val="24"/>
        </w:rPr>
        <w:t xml:space="preserve">disability </w:t>
      </w:r>
      <w:r w:rsidR="00513656">
        <w:rPr>
          <w:rFonts w:ascii="Times New Roman" w:hAnsi="Times New Roman" w:cs="Times New Roman"/>
          <w:sz w:val="24"/>
          <w:szCs w:val="24"/>
        </w:rPr>
        <w:t>as a</w:t>
      </w:r>
      <w:r w:rsidR="00DC5D7F">
        <w:rPr>
          <w:rFonts w:ascii="Times New Roman" w:hAnsi="Times New Roman" w:cs="Times New Roman"/>
          <w:sz w:val="24"/>
          <w:szCs w:val="24"/>
        </w:rPr>
        <w:t xml:space="preserve"> shifting category of human experience</w:t>
      </w:r>
      <w:r w:rsidR="00513656">
        <w:rPr>
          <w:rFonts w:ascii="Times New Roman" w:hAnsi="Times New Roman" w:cs="Times New Roman"/>
          <w:sz w:val="24"/>
          <w:szCs w:val="24"/>
        </w:rPr>
        <w:t>.</w:t>
      </w:r>
    </w:p>
    <w:p w14:paraId="722CE859" w14:textId="1E015A55" w:rsidR="009832CA" w:rsidRPr="00A46450" w:rsidRDefault="000528FB"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As a scholar used to</w:t>
      </w:r>
      <w:r w:rsidR="00BE65FA" w:rsidRPr="00A46450">
        <w:rPr>
          <w:rFonts w:ascii="Times New Roman" w:hAnsi="Times New Roman" w:cs="Times New Roman"/>
          <w:sz w:val="24"/>
          <w:szCs w:val="24"/>
        </w:rPr>
        <w:t xml:space="preserve"> working in older historical periods, I first </w:t>
      </w:r>
      <w:r w:rsidR="009D45E5" w:rsidRPr="00A46450">
        <w:rPr>
          <w:rFonts w:ascii="Times New Roman" w:hAnsi="Times New Roman" w:cs="Times New Roman"/>
          <w:sz w:val="24"/>
          <w:szCs w:val="24"/>
        </w:rPr>
        <w:t>imagined</w:t>
      </w:r>
      <w:r w:rsidR="00BE65FA" w:rsidRPr="00A46450">
        <w:rPr>
          <w:rFonts w:ascii="Times New Roman" w:hAnsi="Times New Roman" w:cs="Times New Roman"/>
          <w:sz w:val="24"/>
          <w:szCs w:val="24"/>
        </w:rPr>
        <w:t xml:space="preserve"> the class chronologically. While </w:t>
      </w:r>
      <w:r w:rsidR="0068384A" w:rsidRPr="00A46450">
        <w:rPr>
          <w:rFonts w:ascii="Times New Roman" w:hAnsi="Times New Roman" w:cs="Times New Roman"/>
          <w:sz w:val="24"/>
          <w:szCs w:val="24"/>
        </w:rPr>
        <w:t>this ordering of texts was certainly more straightforward</w:t>
      </w:r>
      <w:r w:rsidR="00BE65FA" w:rsidRPr="00A46450">
        <w:rPr>
          <w:rFonts w:ascii="Times New Roman" w:hAnsi="Times New Roman" w:cs="Times New Roman"/>
          <w:sz w:val="24"/>
          <w:szCs w:val="24"/>
        </w:rPr>
        <w:t xml:space="preserve">, this structure </w:t>
      </w:r>
      <w:r w:rsidR="001B4794" w:rsidRPr="00A46450">
        <w:rPr>
          <w:rFonts w:ascii="Times New Roman" w:hAnsi="Times New Roman" w:cs="Times New Roman"/>
          <w:sz w:val="24"/>
          <w:szCs w:val="24"/>
        </w:rPr>
        <w:t>inadvertently re</w:t>
      </w:r>
      <w:r w:rsidR="00BE65FA" w:rsidRPr="00A46450">
        <w:rPr>
          <w:rFonts w:ascii="Times New Roman" w:hAnsi="Times New Roman" w:cs="Times New Roman"/>
          <w:sz w:val="24"/>
          <w:szCs w:val="24"/>
        </w:rPr>
        <w:t xml:space="preserve">produced </w:t>
      </w:r>
      <w:r w:rsidR="001B4794" w:rsidRPr="00A46450">
        <w:rPr>
          <w:rFonts w:ascii="Times New Roman" w:hAnsi="Times New Roman" w:cs="Times New Roman"/>
          <w:sz w:val="24"/>
          <w:szCs w:val="24"/>
        </w:rPr>
        <w:t xml:space="preserve">a </w:t>
      </w:r>
      <w:r w:rsidR="00BE65FA" w:rsidRPr="00A46450">
        <w:rPr>
          <w:rFonts w:ascii="Times New Roman" w:hAnsi="Times New Roman" w:cs="Times New Roman"/>
          <w:sz w:val="24"/>
          <w:szCs w:val="24"/>
        </w:rPr>
        <w:t>progress narrative</w:t>
      </w:r>
      <w:r w:rsidR="001B4794" w:rsidRPr="00A46450">
        <w:rPr>
          <w:rFonts w:ascii="Times New Roman" w:hAnsi="Times New Roman" w:cs="Times New Roman"/>
          <w:sz w:val="24"/>
          <w:szCs w:val="24"/>
        </w:rPr>
        <w:t xml:space="preserve"> of disability</w:t>
      </w:r>
      <w:r w:rsidR="00BE65FA" w:rsidRPr="00A46450">
        <w:rPr>
          <w:rFonts w:ascii="Times New Roman" w:hAnsi="Times New Roman" w:cs="Times New Roman"/>
          <w:sz w:val="24"/>
          <w:szCs w:val="24"/>
        </w:rPr>
        <w:t xml:space="preserve"> from</w:t>
      </w:r>
      <w:r w:rsidR="001B4794" w:rsidRPr="00A46450">
        <w:rPr>
          <w:rFonts w:ascii="Times New Roman" w:hAnsi="Times New Roman" w:cs="Times New Roman"/>
          <w:sz w:val="24"/>
          <w:szCs w:val="24"/>
        </w:rPr>
        <w:t xml:space="preserve"> </w:t>
      </w:r>
      <w:r w:rsidR="00BE65FA" w:rsidRPr="00A46450">
        <w:rPr>
          <w:rFonts w:ascii="Times New Roman" w:hAnsi="Times New Roman" w:cs="Times New Roman"/>
          <w:sz w:val="24"/>
          <w:szCs w:val="24"/>
        </w:rPr>
        <w:t>pathology and oppression to empowerment and activism</w:t>
      </w:r>
      <w:r w:rsidR="009D45E5" w:rsidRPr="00A46450">
        <w:rPr>
          <w:rFonts w:ascii="Times New Roman" w:hAnsi="Times New Roman" w:cs="Times New Roman"/>
          <w:sz w:val="24"/>
          <w:szCs w:val="24"/>
        </w:rPr>
        <w:t xml:space="preserve">. </w:t>
      </w:r>
      <w:r w:rsidR="00D0267C">
        <w:rPr>
          <w:rFonts w:ascii="Times New Roman" w:hAnsi="Times New Roman" w:cs="Times New Roman"/>
          <w:sz w:val="24"/>
          <w:szCs w:val="24"/>
        </w:rPr>
        <w:t>Given my own training in Romantic literature and culture and the history of medicine, this trajectory</w:t>
      </w:r>
      <w:r w:rsidR="001B4794" w:rsidRPr="00A46450">
        <w:rPr>
          <w:rFonts w:ascii="Times New Roman" w:hAnsi="Times New Roman" w:cs="Times New Roman"/>
          <w:sz w:val="24"/>
          <w:szCs w:val="24"/>
        </w:rPr>
        <w:t xml:space="preserve"> felt too reductive and teleological</w:t>
      </w:r>
      <w:r w:rsidR="00D0267C">
        <w:rPr>
          <w:rFonts w:ascii="Times New Roman" w:hAnsi="Times New Roman" w:cs="Times New Roman"/>
          <w:sz w:val="24"/>
          <w:szCs w:val="24"/>
        </w:rPr>
        <w:t>, especially as this period witnessed profound transitions in how disability was understood in relation to shifting definitions of the body and the human</w:t>
      </w:r>
      <w:r w:rsidR="001B4794" w:rsidRPr="00A46450">
        <w:rPr>
          <w:rFonts w:ascii="Times New Roman" w:hAnsi="Times New Roman" w:cs="Times New Roman"/>
          <w:sz w:val="24"/>
          <w:szCs w:val="24"/>
        </w:rPr>
        <w:t>. To address the</w:t>
      </w:r>
      <w:r w:rsidR="0068384A" w:rsidRPr="00A46450">
        <w:rPr>
          <w:rFonts w:ascii="Times New Roman" w:hAnsi="Times New Roman" w:cs="Times New Roman"/>
          <w:sz w:val="24"/>
          <w:szCs w:val="24"/>
        </w:rPr>
        <w:t>se</w:t>
      </w:r>
      <w:r w:rsidR="001B4794" w:rsidRPr="00A46450">
        <w:rPr>
          <w:rFonts w:ascii="Times New Roman" w:hAnsi="Times New Roman" w:cs="Times New Roman"/>
          <w:sz w:val="24"/>
          <w:szCs w:val="24"/>
        </w:rPr>
        <w:t xml:space="preserve"> larger concerns I had, I applied a technique from </w:t>
      </w:r>
      <w:r w:rsidRPr="00A46450">
        <w:rPr>
          <w:rFonts w:ascii="Times New Roman" w:hAnsi="Times New Roman" w:cs="Times New Roman"/>
          <w:sz w:val="24"/>
          <w:szCs w:val="24"/>
        </w:rPr>
        <w:t xml:space="preserve">my </w:t>
      </w:r>
      <w:r w:rsidR="0068384A" w:rsidRPr="00A46450">
        <w:rPr>
          <w:rFonts w:ascii="Times New Roman" w:hAnsi="Times New Roman" w:cs="Times New Roman"/>
          <w:sz w:val="24"/>
          <w:szCs w:val="24"/>
        </w:rPr>
        <w:t xml:space="preserve">early </w:t>
      </w:r>
      <w:r w:rsidRPr="00A46450">
        <w:rPr>
          <w:rFonts w:ascii="Times New Roman" w:hAnsi="Times New Roman" w:cs="Times New Roman"/>
          <w:sz w:val="24"/>
          <w:szCs w:val="24"/>
        </w:rPr>
        <w:t>days</w:t>
      </w:r>
      <w:r w:rsidR="0068384A" w:rsidRPr="00A46450">
        <w:rPr>
          <w:rFonts w:ascii="Times New Roman" w:hAnsi="Times New Roman" w:cs="Times New Roman"/>
          <w:sz w:val="24"/>
          <w:szCs w:val="24"/>
        </w:rPr>
        <w:t xml:space="preserve"> in graduate school to </w:t>
      </w:r>
      <w:r w:rsidR="001B4794" w:rsidRPr="00A46450">
        <w:rPr>
          <w:rFonts w:ascii="Times New Roman" w:hAnsi="Times New Roman" w:cs="Times New Roman"/>
          <w:sz w:val="24"/>
          <w:szCs w:val="24"/>
        </w:rPr>
        <w:t>help me rework my syllabus.</w:t>
      </w:r>
      <w:r w:rsidR="0068384A" w:rsidRPr="00A46450">
        <w:rPr>
          <w:rFonts w:ascii="Times New Roman" w:hAnsi="Times New Roman" w:cs="Times New Roman"/>
          <w:sz w:val="24"/>
          <w:szCs w:val="24"/>
        </w:rPr>
        <w:t xml:space="preserve"> </w:t>
      </w:r>
      <w:r w:rsidR="00953BE4">
        <w:rPr>
          <w:rFonts w:ascii="Times New Roman" w:hAnsi="Times New Roman" w:cs="Times New Roman"/>
          <w:sz w:val="24"/>
          <w:szCs w:val="24"/>
        </w:rPr>
        <w:t xml:space="preserve">Dr. </w:t>
      </w:r>
      <w:proofErr w:type="spellStart"/>
      <w:r w:rsidR="00953BE4">
        <w:rPr>
          <w:rFonts w:ascii="Times New Roman" w:hAnsi="Times New Roman" w:cs="Times New Roman"/>
          <w:sz w:val="24"/>
          <w:szCs w:val="24"/>
        </w:rPr>
        <w:t>Suvir</w:t>
      </w:r>
      <w:proofErr w:type="spellEnd"/>
      <w:r w:rsidR="00953BE4">
        <w:rPr>
          <w:rFonts w:ascii="Times New Roman" w:hAnsi="Times New Roman" w:cs="Times New Roman"/>
          <w:sz w:val="24"/>
          <w:szCs w:val="24"/>
        </w:rPr>
        <w:t xml:space="preserve"> Kaul</w:t>
      </w:r>
      <w:r w:rsidR="00953BE4" w:rsidRPr="00A46450">
        <w:rPr>
          <w:rFonts w:ascii="Times New Roman" w:hAnsi="Times New Roman" w:cs="Times New Roman"/>
          <w:sz w:val="24"/>
          <w:szCs w:val="24"/>
        </w:rPr>
        <w:t xml:space="preserve">, </w:t>
      </w:r>
      <w:r w:rsidR="00A96523" w:rsidRPr="00A46450">
        <w:rPr>
          <w:rFonts w:ascii="Times New Roman" w:hAnsi="Times New Roman" w:cs="Times New Roman"/>
          <w:sz w:val="24"/>
          <w:szCs w:val="24"/>
        </w:rPr>
        <w:t>my advisor and chair</w:t>
      </w:r>
      <w:r w:rsidR="00322DD5" w:rsidRPr="00A46450">
        <w:rPr>
          <w:rFonts w:ascii="Times New Roman" w:hAnsi="Times New Roman" w:cs="Times New Roman"/>
          <w:sz w:val="24"/>
          <w:szCs w:val="24"/>
        </w:rPr>
        <w:t xml:space="preserve"> for my first-year exam</w:t>
      </w:r>
      <w:r w:rsidR="0068384A" w:rsidRPr="00A46450">
        <w:rPr>
          <w:rFonts w:ascii="Times New Roman" w:hAnsi="Times New Roman" w:cs="Times New Roman"/>
          <w:sz w:val="24"/>
          <w:szCs w:val="24"/>
        </w:rPr>
        <w:t xml:space="preserve">, </w:t>
      </w:r>
      <w:r w:rsidRPr="00A46450">
        <w:rPr>
          <w:rFonts w:ascii="Times New Roman" w:hAnsi="Times New Roman" w:cs="Times New Roman"/>
          <w:sz w:val="24"/>
          <w:szCs w:val="24"/>
        </w:rPr>
        <w:t xml:space="preserve">suggested that I prepare for </w:t>
      </w:r>
      <w:r w:rsidR="00322DD5" w:rsidRPr="00A46450">
        <w:rPr>
          <w:rFonts w:ascii="Times New Roman" w:hAnsi="Times New Roman" w:cs="Times New Roman"/>
          <w:sz w:val="24"/>
          <w:szCs w:val="24"/>
        </w:rPr>
        <w:t xml:space="preserve">my exam by thinking thematically rather than chronologically about the texts in my lists. I hoped that by playing with unexpected configurations of key texts, my students could </w:t>
      </w:r>
      <w:r w:rsidR="00891B2B" w:rsidRPr="00A46450">
        <w:rPr>
          <w:rFonts w:ascii="Times New Roman" w:hAnsi="Times New Roman" w:cs="Times New Roman"/>
          <w:sz w:val="24"/>
          <w:szCs w:val="24"/>
        </w:rPr>
        <w:t>offer</w:t>
      </w:r>
      <w:r w:rsidR="00322DD5" w:rsidRPr="00A46450">
        <w:rPr>
          <w:rFonts w:ascii="Times New Roman" w:hAnsi="Times New Roman" w:cs="Times New Roman"/>
          <w:sz w:val="24"/>
          <w:szCs w:val="24"/>
        </w:rPr>
        <w:t xml:space="preserve"> equally unexpected answers to classroom questions—just as I had attempted to do </w:t>
      </w:r>
      <w:r w:rsidR="00F955B4" w:rsidRPr="00A46450">
        <w:rPr>
          <w:rFonts w:ascii="Times New Roman" w:hAnsi="Times New Roman" w:cs="Times New Roman"/>
          <w:sz w:val="24"/>
          <w:szCs w:val="24"/>
        </w:rPr>
        <w:t>in my</w:t>
      </w:r>
      <w:r w:rsidR="00322DD5" w:rsidRPr="00A46450">
        <w:rPr>
          <w:rFonts w:ascii="Times New Roman" w:hAnsi="Times New Roman" w:cs="Times New Roman"/>
          <w:sz w:val="24"/>
          <w:szCs w:val="24"/>
        </w:rPr>
        <w:t xml:space="preserve"> exam. </w:t>
      </w:r>
      <w:r w:rsidR="00E03AEB">
        <w:rPr>
          <w:rFonts w:ascii="Times New Roman" w:hAnsi="Times New Roman" w:cs="Times New Roman"/>
          <w:sz w:val="24"/>
          <w:szCs w:val="24"/>
        </w:rPr>
        <w:t>How, for instance, might more contemporary activism and scholarship on neurodivergence shape the ways we read works like William Wordsworth’s “The Idiot Boy”</w:t>
      </w:r>
      <w:r w:rsidR="007148EF">
        <w:rPr>
          <w:rFonts w:ascii="Times New Roman" w:hAnsi="Times New Roman" w:cs="Times New Roman"/>
          <w:sz w:val="24"/>
          <w:szCs w:val="24"/>
        </w:rPr>
        <w:t xml:space="preserve"> or John Clare’s “I Am” poems</w:t>
      </w:r>
      <w:r w:rsidR="00E03AEB">
        <w:rPr>
          <w:rFonts w:ascii="Times New Roman" w:hAnsi="Times New Roman" w:cs="Times New Roman"/>
          <w:sz w:val="24"/>
          <w:szCs w:val="24"/>
        </w:rPr>
        <w:t xml:space="preserve">? </w:t>
      </w:r>
      <w:r w:rsidR="00322DD5" w:rsidRPr="00A46450">
        <w:rPr>
          <w:rFonts w:ascii="Times New Roman" w:hAnsi="Times New Roman" w:cs="Times New Roman"/>
          <w:sz w:val="24"/>
          <w:szCs w:val="24"/>
        </w:rPr>
        <w:t>This thematic course structure also better reflected the field of disability studies and its recent</w:t>
      </w:r>
      <w:r w:rsidRPr="00A46450">
        <w:rPr>
          <w:rFonts w:ascii="Times New Roman" w:hAnsi="Times New Roman" w:cs="Times New Roman"/>
          <w:sz w:val="24"/>
          <w:szCs w:val="24"/>
        </w:rPr>
        <w:t xml:space="preserve"> </w:t>
      </w:r>
      <w:r w:rsidR="007B2774" w:rsidRPr="00A46450">
        <w:rPr>
          <w:rFonts w:ascii="Times New Roman" w:hAnsi="Times New Roman" w:cs="Times New Roman"/>
          <w:sz w:val="24"/>
          <w:szCs w:val="24"/>
        </w:rPr>
        <w:t xml:space="preserve">shifts </w:t>
      </w:r>
      <w:r w:rsidR="007E7013" w:rsidRPr="00A46450">
        <w:rPr>
          <w:rFonts w:ascii="Times New Roman" w:hAnsi="Times New Roman" w:cs="Times New Roman"/>
          <w:sz w:val="24"/>
          <w:szCs w:val="24"/>
        </w:rPr>
        <w:t xml:space="preserve">toward more </w:t>
      </w:r>
      <w:r w:rsidR="007B2774" w:rsidRPr="00A46450">
        <w:rPr>
          <w:rFonts w:ascii="Times New Roman" w:hAnsi="Times New Roman" w:cs="Times New Roman"/>
          <w:sz w:val="24"/>
          <w:szCs w:val="24"/>
        </w:rPr>
        <w:t>intersectional scholarship</w:t>
      </w:r>
      <w:r w:rsidR="00423E66">
        <w:rPr>
          <w:rFonts w:ascii="Times New Roman" w:hAnsi="Times New Roman" w:cs="Times New Roman"/>
          <w:sz w:val="24"/>
          <w:szCs w:val="24"/>
        </w:rPr>
        <w:t xml:space="preserve"> and disability in pre-modern and early modern contexts</w:t>
      </w:r>
      <w:r w:rsidR="007B2774" w:rsidRPr="00A46450">
        <w:rPr>
          <w:rFonts w:ascii="Times New Roman" w:hAnsi="Times New Roman" w:cs="Times New Roman"/>
          <w:sz w:val="24"/>
          <w:szCs w:val="24"/>
        </w:rPr>
        <w:t>.</w:t>
      </w:r>
      <w:r w:rsidR="007E7013" w:rsidRPr="00A46450">
        <w:rPr>
          <w:rFonts w:ascii="Times New Roman" w:hAnsi="Times New Roman" w:cs="Times New Roman"/>
          <w:sz w:val="24"/>
          <w:szCs w:val="24"/>
        </w:rPr>
        <w:t xml:space="preserve"> </w:t>
      </w:r>
      <w:r w:rsidR="007B2774" w:rsidRPr="00A46450">
        <w:rPr>
          <w:rFonts w:ascii="Times New Roman" w:hAnsi="Times New Roman" w:cs="Times New Roman"/>
          <w:sz w:val="24"/>
          <w:szCs w:val="24"/>
        </w:rPr>
        <w:t xml:space="preserve">Since </w:t>
      </w:r>
      <w:r w:rsidRPr="00A46450">
        <w:rPr>
          <w:rFonts w:ascii="Times New Roman" w:hAnsi="Times New Roman" w:cs="Times New Roman"/>
          <w:sz w:val="24"/>
          <w:szCs w:val="24"/>
        </w:rPr>
        <w:t>my class met only</w:t>
      </w:r>
      <w:r w:rsidR="007B2774" w:rsidRPr="00A46450">
        <w:rPr>
          <w:rFonts w:ascii="Times New Roman" w:hAnsi="Times New Roman" w:cs="Times New Roman"/>
          <w:sz w:val="24"/>
          <w:szCs w:val="24"/>
        </w:rPr>
        <w:t xml:space="preserve"> once a</w:t>
      </w:r>
      <w:r w:rsidR="007E7013" w:rsidRPr="00A46450">
        <w:rPr>
          <w:rFonts w:ascii="Times New Roman" w:hAnsi="Times New Roman" w:cs="Times New Roman"/>
          <w:sz w:val="24"/>
          <w:szCs w:val="24"/>
        </w:rPr>
        <w:t xml:space="preserve"> week</w:t>
      </w:r>
      <w:r w:rsidR="007B2774" w:rsidRPr="00A46450">
        <w:rPr>
          <w:rFonts w:ascii="Times New Roman" w:hAnsi="Times New Roman" w:cs="Times New Roman"/>
          <w:sz w:val="24"/>
          <w:szCs w:val="24"/>
        </w:rPr>
        <w:t>, each three-hour</w:t>
      </w:r>
      <w:r w:rsidR="007E7013" w:rsidRPr="00A46450">
        <w:rPr>
          <w:rFonts w:ascii="Times New Roman" w:hAnsi="Times New Roman" w:cs="Times New Roman"/>
          <w:sz w:val="24"/>
          <w:szCs w:val="24"/>
        </w:rPr>
        <w:t xml:space="preserve"> meeting </w:t>
      </w:r>
      <w:r w:rsidR="007B2774" w:rsidRPr="00A46450">
        <w:rPr>
          <w:rFonts w:ascii="Times New Roman" w:hAnsi="Times New Roman" w:cs="Times New Roman"/>
          <w:sz w:val="24"/>
          <w:szCs w:val="24"/>
        </w:rPr>
        <w:t>gave us ample time to</w:t>
      </w:r>
      <w:r w:rsidR="007E7013" w:rsidRPr="00A46450">
        <w:rPr>
          <w:rFonts w:ascii="Times New Roman" w:hAnsi="Times New Roman" w:cs="Times New Roman"/>
          <w:sz w:val="24"/>
          <w:szCs w:val="24"/>
        </w:rPr>
        <w:t xml:space="preserve"> </w:t>
      </w:r>
      <w:r w:rsidR="007B2774" w:rsidRPr="00A46450">
        <w:rPr>
          <w:rFonts w:ascii="Times New Roman" w:hAnsi="Times New Roman" w:cs="Times New Roman"/>
          <w:sz w:val="24"/>
          <w:szCs w:val="24"/>
        </w:rPr>
        <w:t>explore how</w:t>
      </w:r>
      <w:r w:rsidR="007E7013" w:rsidRPr="00A46450">
        <w:rPr>
          <w:rFonts w:ascii="Times New Roman" w:hAnsi="Times New Roman" w:cs="Times New Roman"/>
          <w:sz w:val="24"/>
          <w:szCs w:val="24"/>
        </w:rPr>
        <w:t xml:space="preserve"> disability</w:t>
      </w:r>
      <w:r w:rsidR="007B2774" w:rsidRPr="00A46450">
        <w:rPr>
          <w:rFonts w:ascii="Times New Roman" w:hAnsi="Times New Roman" w:cs="Times New Roman"/>
          <w:sz w:val="24"/>
          <w:szCs w:val="24"/>
        </w:rPr>
        <w:t xml:space="preserve"> and disability theory links up with</w:t>
      </w:r>
      <w:r w:rsidR="007E7013" w:rsidRPr="00A46450">
        <w:rPr>
          <w:rFonts w:ascii="Times New Roman" w:hAnsi="Times New Roman" w:cs="Times New Roman"/>
          <w:sz w:val="24"/>
          <w:szCs w:val="24"/>
        </w:rPr>
        <w:t xml:space="preserve"> </w:t>
      </w:r>
      <w:r w:rsidR="007B2774" w:rsidRPr="00A46450">
        <w:rPr>
          <w:rFonts w:ascii="Times New Roman" w:hAnsi="Times New Roman" w:cs="Times New Roman"/>
          <w:sz w:val="24"/>
          <w:szCs w:val="24"/>
        </w:rPr>
        <w:t xml:space="preserve">other </w:t>
      </w:r>
      <w:r w:rsidR="007E7013" w:rsidRPr="00A46450">
        <w:rPr>
          <w:rFonts w:ascii="Times New Roman" w:hAnsi="Times New Roman" w:cs="Times New Roman"/>
          <w:sz w:val="24"/>
          <w:szCs w:val="24"/>
        </w:rPr>
        <w:t>marginalized identities</w:t>
      </w:r>
      <w:r w:rsidR="007B2774" w:rsidRPr="00A46450">
        <w:rPr>
          <w:rFonts w:ascii="Times New Roman" w:hAnsi="Times New Roman" w:cs="Times New Roman"/>
          <w:sz w:val="24"/>
          <w:szCs w:val="24"/>
        </w:rPr>
        <w:t xml:space="preserve"> like queerness or blackness</w:t>
      </w:r>
      <w:r w:rsidR="00891B2B" w:rsidRPr="00A46450">
        <w:rPr>
          <w:rFonts w:ascii="Times New Roman" w:hAnsi="Times New Roman" w:cs="Times New Roman"/>
          <w:sz w:val="24"/>
          <w:szCs w:val="24"/>
        </w:rPr>
        <w:t>.</w:t>
      </w:r>
      <w:r w:rsidR="00AF08C5" w:rsidRPr="00A46450">
        <w:rPr>
          <w:rFonts w:ascii="Times New Roman" w:hAnsi="Times New Roman" w:cs="Times New Roman"/>
          <w:sz w:val="24"/>
          <w:szCs w:val="24"/>
        </w:rPr>
        <w:t xml:space="preserve"> Each </w:t>
      </w:r>
      <w:r w:rsidR="00FC5C99" w:rsidRPr="00A46450">
        <w:rPr>
          <w:rFonts w:ascii="Times New Roman" w:hAnsi="Times New Roman" w:cs="Times New Roman"/>
          <w:sz w:val="24"/>
          <w:szCs w:val="24"/>
        </w:rPr>
        <w:t xml:space="preserve">of </w:t>
      </w:r>
      <w:r w:rsidR="009D45E5" w:rsidRPr="00A46450">
        <w:rPr>
          <w:rFonts w:ascii="Times New Roman" w:hAnsi="Times New Roman" w:cs="Times New Roman"/>
          <w:sz w:val="24"/>
          <w:szCs w:val="24"/>
        </w:rPr>
        <w:t>the course’s text clusters</w:t>
      </w:r>
      <w:r w:rsidR="001D7E31" w:rsidRPr="00A46450">
        <w:rPr>
          <w:rFonts w:ascii="Times New Roman" w:hAnsi="Times New Roman" w:cs="Times New Roman"/>
          <w:sz w:val="24"/>
          <w:szCs w:val="24"/>
        </w:rPr>
        <w:t xml:space="preserve"> ultimately </w:t>
      </w:r>
      <w:r w:rsidR="00EE5D79" w:rsidRPr="00A46450">
        <w:rPr>
          <w:rFonts w:ascii="Times New Roman" w:hAnsi="Times New Roman" w:cs="Times New Roman"/>
          <w:sz w:val="24"/>
          <w:szCs w:val="24"/>
        </w:rPr>
        <w:t xml:space="preserve">included combinations of </w:t>
      </w:r>
      <w:r w:rsidR="00450802" w:rsidRPr="00A46450">
        <w:rPr>
          <w:rFonts w:ascii="Times New Roman" w:hAnsi="Times New Roman" w:cs="Times New Roman"/>
          <w:sz w:val="24"/>
          <w:szCs w:val="24"/>
        </w:rPr>
        <w:t>fiction</w:t>
      </w:r>
      <w:r w:rsidR="00EE5D79" w:rsidRPr="00A46450">
        <w:rPr>
          <w:rFonts w:ascii="Times New Roman" w:hAnsi="Times New Roman" w:cs="Times New Roman"/>
          <w:sz w:val="24"/>
          <w:szCs w:val="24"/>
        </w:rPr>
        <w:t>, poetry,</w:t>
      </w:r>
      <w:r w:rsidR="001D7E31" w:rsidRPr="00A46450">
        <w:rPr>
          <w:rFonts w:ascii="Times New Roman" w:hAnsi="Times New Roman" w:cs="Times New Roman"/>
          <w:sz w:val="24"/>
          <w:szCs w:val="24"/>
        </w:rPr>
        <w:t xml:space="preserve"> and plays</w:t>
      </w:r>
      <w:r w:rsidR="00195524" w:rsidRPr="00A46450">
        <w:rPr>
          <w:rFonts w:ascii="Times New Roman" w:hAnsi="Times New Roman" w:cs="Times New Roman"/>
          <w:sz w:val="24"/>
          <w:szCs w:val="24"/>
        </w:rPr>
        <w:t xml:space="preserve"> from different historical periods</w:t>
      </w:r>
      <w:r w:rsidR="001D7E31" w:rsidRPr="00A46450">
        <w:rPr>
          <w:rFonts w:ascii="Times New Roman" w:hAnsi="Times New Roman" w:cs="Times New Roman"/>
          <w:sz w:val="24"/>
          <w:szCs w:val="24"/>
        </w:rPr>
        <w:t xml:space="preserve"> with disability life-writing and theory</w:t>
      </w:r>
      <w:r w:rsidR="00450802" w:rsidRPr="00A46450">
        <w:rPr>
          <w:rFonts w:ascii="Times New Roman" w:hAnsi="Times New Roman" w:cs="Times New Roman"/>
          <w:sz w:val="24"/>
          <w:szCs w:val="24"/>
        </w:rPr>
        <w:t xml:space="preserve"> that </w:t>
      </w:r>
      <w:r w:rsidR="001D7E31" w:rsidRPr="00A46450">
        <w:rPr>
          <w:rFonts w:ascii="Times New Roman" w:hAnsi="Times New Roman" w:cs="Times New Roman"/>
          <w:sz w:val="24"/>
          <w:szCs w:val="24"/>
        </w:rPr>
        <w:t xml:space="preserve">together </w:t>
      </w:r>
      <w:r w:rsidR="00D26A13">
        <w:rPr>
          <w:rFonts w:ascii="Times New Roman" w:hAnsi="Times New Roman" w:cs="Times New Roman"/>
          <w:sz w:val="24"/>
          <w:szCs w:val="24"/>
        </w:rPr>
        <w:lastRenderedPageBreak/>
        <w:t>flesh out the multiple dimensions of</w:t>
      </w:r>
      <w:r w:rsidR="001D7E31" w:rsidRPr="00A46450">
        <w:rPr>
          <w:rFonts w:ascii="Times New Roman" w:hAnsi="Times New Roman" w:cs="Times New Roman"/>
          <w:sz w:val="24"/>
          <w:szCs w:val="24"/>
        </w:rPr>
        <w:t xml:space="preserve"> </w:t>
      </w:r>
      <w:del w:id="2" w:author="james hallman" w:date="2024-03-08T14:14:00Z">
        <w:r w:rsidR="001D7E31" w:rsidRPr="00A46450" w:rsidDel="008A24CE">
          <w:rPr>
            <w:rFonts w:ascii="Times New Roman" w:hAnsi="Times New Roman" w:cs="Times New Roman"/>
            <w:sz w:val="24"/>
            <w:szCs w:val="24"/>
          </w:rPr>
          <w:delText>disabil</w:delText>
        </w:r>
      </w:del>
      <w:ins w:id="3" w:author="Travis C Lau" w:date="2021-06-23T16:06:00Z">
        <w:del w:id="4" w:author="james hallman" w:date="2024-03-08T14:14:00Z">
          <w:r w:rsidR="00D26A13" w:rsidDel="008A24CE">
            <w:rPr>
              <w:rFonts w:ascii="Times New Roman" w:hAnsi="Times New Roman" w:cs="Times New Roman"/>
              <w:sz w:val="24"/>
              <w:szCs w:val="24"/>
            </w:rPr>
            <w:delText>ed</w:delText>
          </w:r>
        </w:del>
      </w:ins>
      <w:ins w:id="5" w:author="james hallman" w:date="2024-03-08T14:14:00Z">
        <w:r w:rsidR="008A24CE" w:rsidRPr="00A46450">
          <w:rPr>
            <w:rFonts w:ascii="Times New Roman" w:hAnsi="Times New Roman" w:cs="Times New Roman"/>
            <w:sz w:val="24"/>
            <w:szCs w:val="24"/>
          </w:rPr>
          <w:t>disable</w:t>
        </w:r>
        <w:r w:rsidR="008A24CE">
          <w:rPr>
            <w:rFonts w:ascii="Times New Roman" w:hAnsi="Times New Roman" w:cs="Times New Roman"/>
            <w:sz w:val="24"/>
            <w:szCs w:val="24"/>
          </w:rPr>
          <w:t>d</w:t>
        </w:r>
      </w:ins>
      <w:r w:rsidR="001D7E31" w:rsidRPr="00A46450">
        <w:rPr>
          <w:rFonts w:ascii="Times New Roman" w:hAnsi="Times New Roman" w:cs="Times New Roman"/>
          <w:sz w:val="24"/>
          <w:szCs w:val="24"/>
        </w:rPr>
        <w:t xml:space="preserve"> experience </w:t>
      </w:r>
      <w:r w:rsidR="00D26A13">
        <w:rPr>
          <w:rFonts w:ascii="Times New Roman" w:hAnsi="Times New Roman" w:cs="Times New Roman"/>
          <w:sz w:val="24"/>
          <w:szCs w:val="24"/>
        </w:rPr>
        <w:t>and</w:t>
      </w:r>
      <w:r w:rsidR="001D7E31" w:rsidRPr="00A46450">
        <w:rPr>
          <w:rFonts w:ascii="Times New Roman" w:hAnsi="Times New Roman" w:cs="Times New Roman"/>
          <w:sz w:val="24"/>
          <w:szCs w:val="24"/>
        </w:rPr>
        <w:t xml:space="preserve"> speculate on</w:t>
      </w:r>
      <w:r w:rsidR="00D26A13">
        <w:rPr>
          <w:rFonts w:ascii="Times New Roman" w:hAnsi="Times New Roman" w:cs="Times New Roman"/>
          <w:sz w:val="24"/>
          <w:szCs w:val="24"/>
        </w:rPr>
        <w:t xml:space="preserve"> what</w:t>
      </w:r>
      <w:r w:rsidR="001D7E31" w:rsidRPr="00A46450">
        <w:rPr>
          <w:rFonts w:ascii="Times New Roman" w:hAnsi="Times New Roman" w:cs="Times New Roman"/>
          <w:sz w:val="24"/>
          <w:szCs w:val="24"/>
        </w:rPr>
        <w:t xml:space="preserve"> more inclusive futures</w:t>
      </w:r>
      <w:r w:rsidR="00016B45" w:rsidRPr="00A46450">
        <w:rPr>
          <w:rFonts w:ascii="Times New Roman" w:hAnsi="Times New Roman" w:cs="Times New Roman"/>
          <w:sz w:val="24"/>
          <w:szCs w:val="24"/>
        </w:rPr>
        <w:t xml:space="preserve"> and</w:t>
      </w:r>
      <w:r w:rsidR="00D26A13">
        <w:rPr>
          <w:rFonts w:ascii="Times New Roman" w:hAnsi="Times New Roman" w:cs="Times New Roman"/>
          <w:sz w:val="24"/>
          <w:szCs w:val="24"/>
        </w:rPr>
        <w:t xml:space="preserve"> worlds might look like</w:t>
      </w:r>
      <w:r w:rsidR="001D7E31" w:rsidRPr="00A46450">
        <w:rPr>
          <w:rFonts w:ascii="Times New Roman" w:hAnsi="Times New Roman" w:cs="Times New Roman"/>
          <w:sz w:val="24"/>
          <w:szCs w:val="24"/>
        </w:rPr>
        <w:t>.</w:t>
      </w:r>
      <w:ins w:id="6" w:author="Travis C Lau" w:date="2021-06-22T14:01:00Z">
        <w:r w:rsidR="00D0267C">
          <w:rPr>
            <w:rFonts w:ascii="Times New Roman" w:hAnsi="Times New Roman" w:cs="Times New Roman"/>
            <w:sz w:val="24"/>
            <w:szCs w:val="24"/>
          </w:rPr>
          <w:t xml:space="preserve"> </w:t>
        </w:r>
      </w:ins>
    </w:p>
    <w:p w14:paraId="100E4177" w14:textId="17ED8377" w:rsidR="004A658F" w:rsidRPr="00FE3E7E" w:rsidRDefault="00A01960"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One of my</w:t>
      </w:r>
      <w:r w:rsidR="00F955B4" w:rsidRPr="00A46450">
        <w:rPr>
          <w:rFonts w:ascii="Times New Roman" w:hAnsi="Times New Roman" w:cs="Times New Roman"/>
          <w:sz w:val="24"/>
          <w:szCs w:val="24"/>
        </w:rPr>
        <w:t xml:space="preserve"> </w:t>
      </w:r>
      <w:r w:rsidR="00D0267C">
        <w:rPr>
          <w:rFonts w:ascii="Times New Roman" w:hAnsi="Times New Roman" w:cs="Times New Roman"/>
          <w:sz w:val="24"/>
          <w:szCs w:val="24"/>
        </w:rPr>
        <w:t xml:space="preserve">other </w:t>
      </w:r>
      <w:r w:rsidR="00F955B4" w:rsidRPr="00A46450">
        <w:rPr>
          <w:rFonts w:ascii="Times New Roman" w:hAnsi="Times New Roman" w:cs="Times New Roman"/>
          <w:sz w:val="24"/>
          <w:szCs w:val="24"/>
        </w:rPr>
        <w:t>primary</w:t>
      </w:r>
      <w:r w:rsidRPr="00A46450">
        <w:rPr>
          <w:rFonts w:ascii="Times New Roman" w:hAnsi="Times New Roman" w:cs="Times New Roman"/>
          <w:sz w:val="24"/>
          <w:szCs w:val="24"/>
        </w:rPr>
        <w:t xml:space="preserve"> goals for the course was to have students learn how to think and write from their respective </w:t>
      </w:r>
      <w:proofErr w:type="spellStart"/>
      <w:r w:rsidRPr="00A46450">
        <w:rPr>
          <w:rFonts w:ascii="Times New Roman" w:hAnsi="Times New Roman" w:cs="Times New Roman"/>
          <w:sz w:val="24"/>
          <w:szCs w:val="24"/>
        </w:rPr>
        <w:t>bodyminds</w:t>
      </w:r>
      <w:proofErr w:type="spellEnd"/>
      <w:r w:rsidR="006E07B5" w:rsidRPr="00A46450">
        <w:rPr>
          <w:rFonts w:ascii="Times New Roman" w:hAnsi="Times New Roman" w:cs="Times New Roman"/>
          <w:sz w:val="24"/>
          <w:szCs w:val="24"/>
        </w:rPr>
        <w:t xml:space="preserve">, for </w:t>
      </w:r>
      <w:r w:rsidR="0031013E" w:rsidRPr="00A46450">
        <w:rPr>
          <w:rFonts w:ascii="Times New Roman" w:hAnsi="Times New Roman" w:cs="Times New Roman"/>
          <w:sz w:val="24"/>
          <w:szCs w:val="24"/>
        </w:rPr>
        <w:t>the personal is the place from which transformative, invested scholarship comes</w:t>
      </w:r>
      <w:r w:rsidRPr="00A46450">
        <w:rPr>
          <w:rFonts w:ascii="Times New Roman" w:hAnsi="Times New Roman" w:cs="Times New Roman"/>
          <w:sz w:val="24"/>
          <w:szCs w:val="24"/>
        </w:rPr>
        <w:t>.</w:t>
      </w:r>
      <w:r w:rsidR="00FB49D6" w:rsidRPr="00A46450">
        <w:rPr>
          <w:rStyle w:val="EndnoteReference"/>
          <w:rFonts w:ascii="Times New Roman" w:hAnsi="Times New Roman" w:cs="Times New Roman"/>
          <w:sz w:val="24"/>
          <w:szCs w:val="24"/>
        </w:rPr>
        <w:endnoteReference w:id="3"/>
      </w:r>
      <w:r w:rsidR="001D7E31" w:rsidRPr="00A46450">
        <w:rPr>
          <w:rFonts w:ascii="Times New Roman" w:hAnsi="Times New Roman" w:cs="Times New Roman"/>
          <w:sz w:val="24"/>
          <w:szCs w:val="24"/>
        </w:rPr>
        <w:t xml:space="preserve"> My work has been greatly influenced by feminist standpoint theory and more recently what Rosemarie Garland Thomson has called </w:t>
      </w:r>
      <w:proofErr w:type="spellStart"/>
      <w:r w:rsidR="001D7E31" w:rsidRPr="00A46450">
        <w:rPr>
          <w:rFonts w:ascii="Times New Roman" w:hAnsi="Times New Roman" w:cs="Times New Roman"/>
          <w:i/>
          <w:sz w:val="24"/>
          <w:szCs w:val="24"/>
        </w:rPr>
        <w:t>sitpoint</w:t>
      </w:r>
      <w:proofErr w:type="spellEnd"/>
      <w:r w:rsidR="001D7E31" w:rsidRPr="00A46450">
        <w:rPr>
          <w:rFonts w:ascii="Times New Roman" w:hAnsi="Times New Roman" w:cs="Times New Roman"/>
          <w:i/>
          <w:sz w:val="24"/>
          <w:szCs w:val="24"/>
        </w:rPr>
        <w:t xml:space="preserve"> theory</w:t>
      </w:r>
      <w:r w:rsidR="001D7E31" w:rsidRPr="00A46450">
        <w:rPr>
          <w:rFonts w:ascii="Times New Roman" w:hAnsi="Times New Roman" w:cs="Times New Roman"/>
          <w:sz w:val="24"/>
          <w:szCs w:val="24"/>
        </w:rPr>
        <w:t>: the acts of writing and thinkin</w:t>
      </w:r>
      <w:r w:rsidR="000A3EC8" w:rsidRPr="00A46450">
        <w:rPr>
          <w:rFonts w:ascii="Times New Roman" w:hAnsi="Times New Roman" w:cs="Times New Roman"/>
          <w:sz w:val="24"/>
          <w:szCs w:val="24"/>
        </w:rPr>
        <w:t xml:space="preserve">g and the forms of knowledge we produce are inextricable from our </w:t>
      </w:r>
      <w:r w:rsidR="001D7E31" w:rsidRPr="00A46450">
        <w:rPr>
          <w:rFonts w:ascii="Times New Roman" w:hAnsi="Times New Roman" w:cs="Times New Roman"/>
          <w:sz w:val="24"/>
          <w:szCs w:val="24"/>
        </w:rPr>
        <w:t>complexly embodied situations.</w:t>
      </w:r>
      <w:r w:rsidR="004B63FC" w:rsidRPr="00A46450">
        <w:rPr>
          <w:rFonts w:ascii="Times New Roman" w:hAnsi="Times New Roman" w:cs="Times New Roman"/>
          <w:sz w:val="24"/>
          <w:szCs w:val="24"/>
        </w:rPr>
        <w:t xml:space="preserve"> </w:t>
      </w:r>
      <w:r w:rsidR="001D7E31" w:rsidRPr="00A46450">
        <w:rPr>
          <w:rFonts w:ascii="Times New Roman" w:hAnsi="Times New Roman" w:cs="Times New Roman"/>
          <w:sz w:val="24"/>
          <w:szCs w:val="24"/>
        </w:rPr>
        <w:t>Disability scholarship has taught me the great value of refusing the persona of the detached and disembodied critic</w:t>
      </w:r>
      <w:r w:rsidR="00F135C9" w:rsidRPr="00A46450">
        <w:rPr>
          <w:rFonts w:ascii="Times New Roman" w:hAnsi="Times New Roman" w:cs="Times New Roman"/>
          <w:sz w:val="24"/>
          <w:szCs w:val="24"/>
        </w:rPr>
        <w:t xml:space="preserve">, which unrealistically disavows the </w:t>
      </w:r>
      <w:proofErr w:type="spellStart"/>
      <w:r w:rsidR="00F135C9" w:rsidRPr="00A46450">
        <w:rPr>
          <w:rFonts w:ascii="Times New Roman" w:hAnsi="Times New Roman" w:cs="Times New Roman"/>
          <w:sz w:val="24"/>
          <w:szCs w:val="24"/>
        </w:rPr>
        <w:t>bodymind</w:t>
      </w:r>
      <w:proofErr w:type="spellEnd"/>
      <w:r w:rsidR="00F135C9" w:rsidRPr="00A46450">
        <w:rPr>
          <w:rFonts w:ascii="Times New Roman" w:hAnsi="Times New Roman" w:cs="Times New Roman"/>
          <w:sz w:val="24"/>
          <w:szCs w:val="24"/>
        </w:rPr>
        <w:t xml:space="preserve"> behind it.</w:t>
      </w:r>
      <w:r w:rsidR="00E03AEB">
        <w:rPr>
          <w:rFonts w:ascii="Times New Roman" w:hAnsi="Times New Roman" w:cs="Times New Roman"/>
          <w:sz w:val="24"/>
          <w:szCs w:val="24"/>
        </w:rPr>
        <w:t xml:space="preserve"> This resonates with ongoing shifts in the study of Romanticism, which seek to recognize how disability was formative for Romantic writers like Samuel Taylor Coleridge or </w:t>
      </w:r>
      <w:r w:rsidR="00A61CED">
        <w:rPr>
          <w:rFonts w:ascii="Times New Roman" w:hAnsi="Times New Roman" w:cs="Times New Roman"/>
          <w:sz w:val="24"/>
          <w:szCs w:val="24"/>
        </w:rPr>
        <w:t xml:space="preserve">Mary Robinson </w:t>
      </w:r>
      <w:r w:rsidR="00E03AEB">
        <w:rPr>
          <w:rFonts w:ascii="Times New Roman" w:hAnsi="Times New Roman" w:cs="Times New Roman"/>
          <w:sz w:val="24"/>
          <w:szCs w:val="24"/>
        </w:rPr>
        <w:t>such that their work cannot be understood without attending to their disabled lived experience.</w:t>
      </w:r>
      <w:r w:rsidR="00F135C9" w:rsidRPr="00A46450">
        <w:rPr>
          <w:rFonts w:ascii="Times New Roman" w:hAnsi="Times New Roman" w:cs="Times New Roman"/>
          <w:sz w:val="24"/>
          <w:szCs w:val="24"/>
        </w:rPr>
        <w:t xml:space="preserve"> </w:t>
      </w:r>
      <w:r w:rsidR="00FE3E7E">
        <w:rPr>
          <w:rFonts w:ascii="Times New Roman" w:hAnsi="Times New Roman" w:cs="Times New Roman"/>
          <w:sz w:val="24"/>
          <w:szCs w:val="24"/>
        </w:rPr>
        <w:t xml:space="preserve">In what follows, I reflect on the trajectory of my Disability Narratives course that moves from introducing students to broader frameworks in disability theory to examining more specific, historicized instances of disability like Frances Burney’s mastectomy letter and George Byron’s </w:t>
      </w:r>
      <w:r w:rsidR="00FE3E7E">
        <w:rPr>
          <w:rFonts w:ascii="Times New Roman" w:hAnsi="Times New Roman" w:cs="Times New Roman"/>
          <w:i/>
          <w:iCs/>
          <w:sz w:val="24"/>
          <w:szCs w:val="24"/>
        </w:rPr>
        <w:t>The Deformed Transformed</w:t>
      </w:r>
      <w:r w:rsidR="003243A9">
        <w:rPr>
          <w:rFonts w:ascii="Times New Roman" w:hAnsi="Times New Roman" w:cs="Times New Roman"/>
          <w:sz w:val="24"/>
          <w:szCs w:val="24"/>
        </w:rPr>
        <w:t xml:space="preserve">, two works not typically assigned in disability studies </w:t>
      </w:r>
      <w:r w:rsidR="00FD120B">
        <w:rPr>
          <w:rFonts w:ascii="Times New Roman" w:hAnsi="Times New Roman" w:cs="Times New Roman"/>
          <w:sz w:val="24"/>
          <w:szCs w:val="24"/>
        </w:rPr>
        <w:t>course</w:t>
      </w:r>
      <w:r w:rsidR="003243A9">
        <w:rPr>
          <w:rFonts w:ascii="Times New Roman" w:hAnsi="Times New Roman" w:cs="Times New Roman"/>
          <w:sz w:val="24"/>
          <w:szCs w:val="24"/>
        </w:rPr>
        <w:t>s</w:t>
      </w:r>
      <w:r w:rsidR="00FE3E7E">
        <w:rPr>
          <w:rFonts w:ascii="Times New Roman" w:hAnsi="Times New Roman" w:cs="Times New Roman"/>
          <w:sz w:val="24"/>
          <w:szCs w:val="24"/>
        </w:rPr>
        <w:t xml:space="preserve">. </w:t>
      </w:r>
      <w:r w:rsidR="003243A9">
        <w:rPr>
          <w:rFonts w:ascii="Times New Roman" w:hAnsi="Times New Roman" w:cs="Times New Roman"/>
          <w:sz w:val="24"/>
          <w:szCs w:val="24"/>
        </w:rPr>
        <w:t>I realized in the process of teaching this course how Romantic representations of disability by disabled writers</w:t>
      </w:r>
      <w:r w:rsidR="00FE3E7E">
        <w:rPr>
          <w:rFonts w:ascii="Times New Roman" w:hAnsi="Times New Roman" w:cs="Times New Roman"/>
          <w:sz w:val="24"/>
          <w:szCs w:val="24"/>
        </w:rPr>
        <w:t xml:space="preserve"> </w:t>
      </w:r>
      <w:r w:rsidR="003243A9">
        <w:rPr>
          <w:rFonts w:ascii="Times New Roman" w:hAnsi="Times New Roman" w:cs="Times New Roman"/>
          <w:sz w:val="24"/>
          <w:szCs w:val="24"/>
        </w:rPr>
        <w:t>complicated the dominant narratives in disability studies by exploring a much more robust spectrum of disabled experiences not reducible to pathology and normality.</w:t>
      </w:r>
      <w:r w:rsidR="00605968">
        <w:rPr>
          <w:rFonts w:ascii="Times New Roman" w:hAnsi="Times New Roman" w:cs="Times New Roman"/>
          <w:sz w:val="24"/>
          <w:szCs w:val="24"/>
        </w:rPr>
        <w:t xml:space="preserve"> </w:t>
      </w:r>
      <w:r w:rsidR="00FD120B">
        <w:rPr>
          <w:rFonts w:ascii="Times New Roman" w:hAnsi="Times New Roman" w:cs="Times New Roman"/>
          <w:sz w:val="24"/>
          <w:szCs w:val="24"/>
        </w:rPr>
        <w:t xml:space="preserve">As a classroom community, we learned to how to read in a way that recognizes </w:t>
      </w:r>
      <w:r w:rsidR="00605968">
        <w:rPr>
          <w:rFonts w:ascii="Times New Roman" w:hAnsi="Times New Roman" w:cs="Times New Roman"/>
          <w:sz w:val="24"/>
          <w:szCs w:val="24"/>
        </w:rPr>
        <w:t>th</w:t>
      </w:r>
      <w:r w:rsidR="00FD120B">
        <w:rPr>
          <w:rFonts w:ascii="Times New Roman" w:hAnsi="Times New Roman" w:cs="Times New Roman"/>
          <w:sz w:val="24"/>
          <w:szCs w:val="24"/>
        </w:rPr>
        <w:t xml:space="preserve">e centrality of disability </w:t>
      </w:r>
      <w:r w:rsidR="00605968">
        <w:rPr>
          <w:rFonts w:ascii="Times New Roman" w:hAnsi="Times New Roman" w:cs="Times New Roman"/>
          <w:sz w:val="24"/>
          <w:szCs w:val="24"/>
        </w:rPr>
        <w:t>to the</w:t>
      </w:r>
      <w:r w:rsidR="00FD120B">
        <w:rPr>
          <w:rFonts w:ascii="Times New Roman" w:hAnsi="Times New Roman" w:cs="Times New Roman"/>
          <w:sz w:val="24"/>
          <w:szCs w:val="24"/>
        </w:rPr>
        <w:t xml:space="preserve">se writers’ </w:t>
      </w:r>
      <w:r w:rsidR="00605968">
        <w:rPr>
          <w:rFonts w:ascii="Times New Roman" w:hAnsi="Times New Roman" w:cs="Times New Roman"/>
          <w:sz w:val="24"/>
          <w:szCs w:val="24"/>
        </w:rPr>
        <w:t>literary and artistic productions</w:t>
      </w:r>
      <w:r w:rsidR="00FD120B">
        <w:rPr>
          <w:rFonts w:ascii="Times New Roman" w:hAnsi="Times New Roman" w:cs="Times New Roman"/>
          <w:sz w:val="24"/>
          <w:szCs w:val="24"/>
        </w:rPr>
        <w:t xml:space="preserve"> to the extent that such attention reconfigured what we thought we knew about Romanticism and earlier periods preceding disability’s formation as a politicized identity. </w:t>
      </w:r>
    </w:p>
    <w:p w14:paraId="3FDAA1FB" w14:textId="49AEB8DE" w:rsidR="008D71CF" w:rsidRPr="00A46450" w:rsidRDefault="00F135C9"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lastRenderedPageBreak/>
        <w:t xml:space="preserve">My pedagogical method </w:t>
      </w:r>
      <w:r w:rsidR="00E03AEB">
        <w:rPr>
          <w:rFonts w:ascii="Times New Roman" w:hAnsi="Times New Roman" w:cs="Times New Roman"/>
          <w:sz w:val="24"/>
          <w:szCs w:val="24"/>
        </w:rPr>
        <w:t>remains indebted to this explicit</w:t>
      </w:r>
      <w:r w:rsidR="004A658F">
        <w:rPr>
          <w:rFonts w:ascii="Times New Roman" w:hAnsi="Times New Roman" w:cs="Times New Roman"/>
          <w:sz w:val="24"/>
          <w:szCs w:val="24"/>
        </w:rPr>
        <w:t xml:space="preserve"> </w:t>
      </w:r>
      <w:r w:rsidR="00E03AEB">
        <w:rPr>
          <w:rFonts w:ascii="Times New Roman" w:hAnsi="Times New Roman" w:cs="Times New Roman"/>
          <w:sz w:val="24"/>
          <w:szCs w:val="24"/>
        </w:rPr>
        <w:t>recognition</w:t>
      </w:r>
      <w:r w:rsidRPr="00A46450">
        <w:rPr>
          <w:rFonts w:ascii="Times New Roman" w:hAnsi="Times New Roman" w:cs="Times New Roman"/>
          <w:sz w:val="24"/>
          <w:szCs w:val="24"/>
        </w:rPr>
        <w:t xml:space="preserve"> </w:t>
      </w:r>
      <w:r w:rsidR="00E03AEB">
        <w:rPr>
          <w:rFonts w:ascii="Times New Roman" w:hAnsi="Times New Roman" w:cs="Times New Roman"/>
          <w:sz w:val="24"/>
          <w:szCs w:val="24"/>
        </w:rPr>
        <w:t xml:space="preserve">of </w:t>
      </w:r>
      <w:r w:rsidRPr="00A46450">
        <w:rPr>
          <w:rFonts w:ascii="Times New Roman" w:hAnsi="Times New Roman" w:cs="Times New Roman"/>
          <w:sz w:val="24"/>
          <w:szCs w:val="24"/>
        </w:rPr>
        <w:t xml:space="preserve">the </w:t>
      </w:r>
      <w:proofErr w:type="spellStart"/>
      <w:r w:rsidRPr="00A46450">
        <w:rPr>
          <w:rFonts w:ascii="Times New Roman" w:hAnsi="Times New Roman" w:cs="Times New Roman"/>
          <w:sz w:val="24"/>
          <w:szCs w:val="24"/>
        </w:rPr>
        <w:t>bodymind</w:t>
      </w:r>
      <w:proofErr w:type="spellEnd"/>
      <w:r w:rsidRPr="00A46450">
        <w:rPr>
          <w:rFonts w:ascii="Times New Roman" w:hAnsi="Times New Roman" w:cs="Times New Roman"/>
          <w:sz w:val="24"/>
          <w:szCs w:val="24"/>
        </w:rPr>
        <w:t xml:space="preserve"> </w:t>
      </w:r>
      <w:proofErr w:type="gramStart"/>
      <w:r w:rsidR="00176DBE">
        <w:rPr>
          <w:rFonts w:ascii="Times New Roman" w:hAnsi="Times New Roman" w:cs="Times New Roman"/>
          <w:sz w:val="24"/>
          <w:szCs w:val="24"/>
        </w:rPr>
        <w:t>actually doing</w:t>
      </w:r>
      <w:proofErr w:type="gramEnd"/>
      <w:r w:rsidR="00DC5D7F">
        <w:rPr>
          <w:rFonts w:ascii="Times New Roman" w:hAnsi="Times New Roman" w:cs="Times New Roman"/>
          <w:sz w:val="24"/>
          <w:szCs w:val="24"/>
        </w:rPr>
        <w:t xml:space="preserve"> the</w:t>
      </w:r>
      <w:r w:rsidR="00E03AEB">
        <w:rPr>
          <w:rFonts w:ascii="Times New Roman" w:hAnsi="Times New Roman" w:cs="Times New Roman"/>
          <w:sz w:val="24"/>
          <w:szCs w:val="24"/>
        </w:rPr>
        <w:t xml:space="preserve"> labor of thinking and writing, the </w:t>
      </w:r>
      <w:proofErr w:type="spellStart"/>
      <w:r w:rsidR="00E03AEB">
        <w:rPr>
          <w:rFonts w:ascii="Times New Roman" w:hAnsi="Times New Roman" w:cs="Times New Roman"/>
          <w:sz w:val="24"/>
          <w:szCs w:val="24"/>
        </w:rPr>
        <w:t>bodymind</w:t>
      </w:r>
      <w:proofErr w:type="spellEnd"/>
      <w:r w:rsidR="00E03AEB">
        <w:rPr>
          <w:rFonts w:ascii="Times New Roman" w:hAnsi="Times New Roman" w:cs="Times New Roman"/>
          <w:sz w:val="24"/>
          <w:szCs w:val="24"/>
        </w:rPr>
        <w:t xml:space="preserve"> </w:t>
      </w:r>
      <w:r w:rsidRPr="00A46450">
        <w:rPr>
          <w:rFonts w:ascii="Times New Roman" w:hAnsi="Times New Roman" w:cs="Times New Roman"/>
          <w:sz w:val="24"/>
          <w:szCs w:val="24"/>
        </w:rPr>
        <w:t>that I and my students have</w:t>
      </w:r>
      <w:r w:rsidR="0031013E" w:rsidRPr="00A46450">
        <w:rPr>
          <w:rFonts w:ascii="Times New Roman" w:hAnsi="Times New Roman" w:cs="Times New Roman"/>
          <w:sz w:val="24"/>
          <w:szCs w:val="24"/>
        </w:rPr>
        <w:t xml:space="preserve"> unfortunately</w:t>
      </w:r>
      <w:r w:rsidRPr="00A46450">
        <w:rPr>
          <w:rFonts w:ascii="Times New Roman" w:hAnsi="Times New Roman" w:cs="Times New Roman"/>
          <w:sz w:val="24"/>
          <w:szCs w:val="24"/>
        </w:rPr>
        <w:t xml:space="preserve"> been </w:t>
      </w:r>
      <w:r w:rsidR="00513656" w:rsidRPr="00A46450">
        <w:rPr>
          <w:rFonts w:ascii="Times New Roman" w:hAnsi="Times New Roman" w:cs="Times New Roman"/>
          <w:sz w:val="24"/>
          <w:szCs w:val="24"/>
        </w:rPr>
        <w:t xml:space="preserve">long </w:t>
      </w:r>
      <w:r w:rsidRPr="00A46450">
        <w:rPr>
          <w:rFonts w:ascii="Times New Roman" w:hAnsi="Times New Roman" w:cs="Times New Roman"/>
          <w:sz w:val="24"/>
          <w:szCs w:val="24"/>
        </w:rPr>
        <w:t xml:space="preserve">trained to neglect. </w:t>
      </w:r>
      <w:r w:rsidR="008043AC" w:rsidRPr="00A46450">
        <w:rPr>
          <w:rFonts w:ascii="Times New Roman" w:hAnsi="Times New Roman" w:cs="Times New Roman"/>
          <w:sz w:val="24"/>
          <w:szCs w:val="24"/>
        </w:rPr>
        <w:t xml:space="preserve">From a disabled </w:t>
      </w:r>
      <w:proofErr w:type="spellStart"/>
      <w:r w:rsidR="008043AC" w:rsidRPr="00A46450">
        <w:rPr>
          <w:rFonts w:ascii="Times New Roman" w:hAnsi="Times New Roman" w:cs="Times New Roman"/>
          <w:sz w:val="24"/>
          <w:szCs w:val="24"/>
        </w:rPr>
        <w:t>sitpoint</w:t>
      </w:r>
      <w:proofErr w:type="spellEnd"/>
      <w:r w:rsidR="008043AC" w:rsidRPr="00A46450">
        <w:rPr>
          <w:rFonts w:ascii="Times New Roman" w:hAnsi="Times New Roman" w:cs="Times New Roman"/>
          <w:sz w:val="24"/>
          <w:szCs w:val="24"/>
        </w:rPr>
        <w:t>, “wellbeing” does not signify individual healthiness or an ableist expectation to work or think. A</w:t>
      </w:r>
      <w:r w:rsidRPr="00A46450">
        <w:rPr>
          <w:rFonts w:ascii="Times New Roman" w:hAnsi="Times New Roman" w:cs="Times New Roman"/>
          <w:sz w:val="24"/>
          <w:szCs w:val="24"/>
        </w:rPr>
        <w:t xml:space="preserve"> </w:t>
      </w:r>
      <w:proofErr w:type="spellStart"/>
      <w:r w:rsidR="008043AC" w:rsidRPr="00A46450">
        <w:rPr>
          <w:rFonts w:ascii="Times New Roman" w:hAnsi="Times New Roman" w:cs="Times New Roman"/>
          <w:sz w:val="24"/>
          <w:szCs w:val="24"/>
        </w:rPr>
        <w:t>sitpoint</w:t>
      </w:r>
      <w:proofErr w:type="spellEnd"/>
      <w:r w:rsidR="008043AC" w:rsidRPr="00A46450">
        <w:rPr>
          <w:rFonts w:ascii="Times New Roman" w:hAnsi="Times New Roman" w:cs="Times New Roman"/>
          <w:sz w:val="24"/>
          <w:szCs w:val="24"/>
        </w:rPr>
        <w:t xml:space="preserve"> approach to the classroom instead </w:t>
      </w:r>
      <w:r w:rsidR="00891B2B" w:rsidRPr="00A46450">
        <w:rPr>
          <w:rFonts w:ascii="Times New Roman" w:hAnsi="Times New Roman" w:cs="Times New Roman"/>
          <w:sz w:val="24"/>
          <w:szCs w:val="24"/>
        </w:rPr>
        <w:t xml:space="preserve">affirms </w:t>
      </w:r>
      <w:r w:rsidR="008043AC" w:rsidRPr="00A46450">
        <w:rPr>
          <w:rFonts w:ascii="Times New Roman" w:hAnsi="Times New Roman" w:cs="Times New Roman"/>
          <w:sz w:val="24"/>
          <w:szCs w:val="24"/>
        </w:rPr>
        <w:t xml:space="preserve">the </w:t>
      </w:r>
      <w:r w:rsidR="00572944" w:rsidRPr="00A46450">
        <w:rPr>
          <w:rFonts w:ascii="Times New Roman" w:hAnsi="Times New Roman" w:cs="Times New Roman"/>
          <w:sz w:val="24"/>
          <w:szCs w:val="24"/>
        </w:rPr>
        <w:t xml:space="preserve">full </w:t>
      </w:r>
      <w:r w:rsidR="008043AC" w:rsidRPr="00A46450">
        <w:rPr>
          <w:rFonts w:ascii="Times New Roman" w:hAnsi="Times New Roman" w:cs="Times New Roman"/>
          <w:sz w:val="24"/>
          <w:szCs w:val="24"/>
        </w:rPr>
        <w:t>range of</w:t>
      </w:r>
      <w:r w:rsidR="00634BA7" w:rsidRPr="00A46450">
        <w:rPr>
          <w:rFonts w:ascii="Times New Roman" w:hAnsi="Times New Roman" w:cs="Times New Roman"/>
          <w:sz w:val="24"/>
          <w:szCs w:val="24"/>
        </w:rPr>
        <w:t xml:space="preserve"> </w:t>
      </w:r>
      <w:r w:rsidRPr="00A46450">
        <w:rPr>
          <w:rFonts w:ascii="Times New Roman" w:hAnsi="Times New Roman" w:cs="Times New Roman"/>
          <w:sz w:val="24"/>
          <w:szCs w:val="24"/>
        </w:rPr>
        <w:t xml:space="preserve">different </w:t>
      </w:r>
      <w:proofErr w:type="spellStart"/>
      <w:r w:rsidRPr="00A46450">
        <w:rPr>
          <w:rFonts w:ascii="Times New Roman" w:hAnsi="Times New Roman" w:cs="Times New Roman"/>
          <w:sz w:val="24"/>
          <w:szCs w:val="24"/>
        </w:rPr>
        <w:t>bodyminds</w:t>
      </w:r>
      <w:proofErr w:type="spellEnd"/>
      <w:r w:rsidRPr="00A46450">
        <w:rPr>
          <w:rFonts w:ascii="Times New Roman" w:hAnsi="Times New Roman" w:cs="Times New Roman"/>
          <w:sz w:val="24"/>
          <w:szCs w:val="24"/>
        </w:rPr>
        <w:t>, each</w:t>
      </w:r>
      <w:r w:rsidR="00FB49D6" w:rsidRPr="00A46450">
        <w:rPr>
          <w:rFonts w:ascii="Times New Roman" w:hAnsi="Times New Roman" w:cs="Times New Roman"/>
          <w:sz w:val="24"/>
          <w:szCs w:val="24"/>
        </w:rPr>
        <w:t xml:space="preserve"> living with </w:t>
      </w:r>
      <w:r w:rsidRPr="00A46450">
        <w:rPr>
          <w:rFonts w:ascii="Times New Roman" w:hAnsi="Times New Roman" w:cs="Times New Roman"/>
          <w:sz w:val="24"/>
          <w:szCs w:val="24"/>
        </w:rPr>
        <w:t xml:space="preserve">different capacities and </w:t>
      </w:r>
      <w:r w:rsidR="00FB49D6" w:rsidRPr="00A46450">
        <w:rPr>
          <w:rFonts w:ascii="Times New Roman" w:hAnsi="Times New Roman" w:cs="Times New Roman"/>
          <w:sz w:val="24"/>
          <w:szCs w:val="24"/>
        </w:rPr>
        <w:t>limits</w:t>
      </w:r>
      <w:r w:rsidR="008043AC" w:rsidRPr="00A46450">
        <w:rPr>
          <w:rFonts w:ascii="Times New Roman" w:hAnsi="Times New Roman" w:cs="Times New Roman"/>
          <w:sz w:val="24"/>
          <w:szCs w:val="24"/>
        </w:rPr>
        <w:t>, toward a sense of collective wellbeing</w:t>
      </w:r>
      <w:r w:rsidR="00DC5D7F">
        <w:rPr>
          <w:rFonts w:ascii="Times New Roman" w:hAnsi="Times New Roman" w:cs="Times New Roman"/>
          <w:sz w:val="24"/>
          <w:szCs w:val="24"/>
        </w:rPr>
        <w:t>: my role as an educator is to</w:t>
      </w:r>
      <w:r w:rsidR="00A23547">
        <w:rPr>
          <w:rFonts w:ascii="Times New Roman" w:hAnsi="Times New Roman" w:cs="Times New Roman"/>
          <w:sz w:val="24"/>
          <w:szCs w:val="24"/>
        </w:rPr>
        <w:t xml:space="preserve"> </w:t>
      </w:r>
      <w:r w:rsidR="00572944" w:rsidRPr="00A46450">
        <w:rPr>
          <w:rFonts w:ascii="Times New Roman" w:hAnsi="Times New Roman" w:cs="Times New Roman"/>
          <w:sz w:val="24"/>
          <w:szCs w:val="24"/>
        </w:rPr>
        <w:t>encourage each</w:t>
      </w:r>
      <w:r w:rsidR="008043AC" w:rsidRPr="00A46450">
        <w:rPr>
          <w:rFonts w:ascii="Times New Roman" w:hAnsi="Times New Roman" w:cs="Times New Roman"/>
          <w:sz w:val="24"/>
          <w:szCs w:val="24"/>
        </w:rPr>
        <w:t xml:space="preserve"> member </w:t>
      </w:r>
      <w:r w:rsidR="00DC5D7F">
        <w:rPr>
          <w:rFonts w:ascii="Times New Roman" w:hAnsi="Times New Roman" w:cs="Times New Roman"/>
          <w:sz w:val="24"/>
          <w:szCs w:val="24"/>
        </w:rPr>
        <w:t xml:space="preserve">of our community of inquiry </w:t>
      </w:r>
      <w:r w:rsidR="008043AC" w:rsidRPr="00A46450">
        <w:rPr>
          <w:rFonts w:ascii="Times New Roman" w:hAnsi="Times New Roman" w:cs="Times New Roman"/>
          <w:sz w:val="24"/>
          <w:szCs w:val="24"/>
        </w:rPr>
        <w:t xml:space="preserve">to contribute and participate in </w:t>
      </w:r>
      <w:r w:rsidR="00572944" w:rsidRPr="00A46450">
        <w:rPr>
          <w:rFonts w:ascii="Times New Roman" w:hAnsi="Times New Roman" w:cs="Times New Roman"/>
          <w:sz w:val="24"/>
          <w:szCs w:val="24"/>
        </w:rPr>
        <w:t>the ways</w:t>
      </w:r>
      <w:r w:rsidR="008043AC" w:rsidRPr="00A46450">
        <w:rPr>
          <w:rFonts w:ascii="Times New Roman" w:hAnsi="Times New Roman" w:cs="Times New Roman"/>
          <w:sz w:val="24"/>
          <w:szCs w:val="24"/>
        </w:rPr>
        <w:t xml:space="preserve"> most accessible to them</w:t>
      </w:r>
      <w:r w:rsidR="00DC5D7F">
        <w:rPr>
          <w:rFonts w:ascii="Times New Roman" w:hAnsi="Times New Roman" w:cs="Times New Roman"/>
          <w:sz w:val="24"/>
          <w:szCs w:val="24"/>
        </w:rPr>
        <w:t xml:space="preserve"> while also acknowledging the access needs of their classmates</w:t>
      </w:r>
      <w:r w:rsidR="008043AC" w:rsidRPr="00A46450">
        <w:rPr>
          <w:rFonts w:ascii="Times New Roman" w:hAnsi="Times New Roman" w:cs="Times New Roman"/>
          <w:sz w:val="24"/>
          <w:szCs w:val="24"/>
        </w:rPr>
        <w:t xml:space="preserve">. </w:t>
      </w:r>
      <w:r w:rsidR="00572944" w:rsidRPr="00A46450">
        <w:rPr>
          <w:rFonts w:ascii="Times New Roman" w:hAnsi="Times New Roman" w:cs="Times New Roman"/>
          <w:sz w:val="24"/>
          <w:szCs w:val="24"/>
        </w:rPr>
        <w:t>I</w:t>
      </w:r>
      <w:r w:rsidR="00DC5D7F">
        <w:rPr>
          <w:rFonts w:ascii="Times New Roman" w:hAnsi="Times New Roman" w:cs="Times New Roman"/>
          <w:sz w:val="24"/>
          <w:szCs w:val="24"/>
        </w:rPr>
        <w:t xml:space="preserve">n “Disability Narratives,” I </w:t>
      </w:r>
      <w:r w:rsidR="00572944" w:rsidRPr="00A46450">
        <w:rPr>
          <w:rFonts w:ascii="Times New Roman" w:hAnsi="Times New Roman" w:cs="Times New Roman"/>
          <w:sz w:val="24"/>
          <w:szCs w:val="24"/>
        </w:rPr>
        <w:t>want</w:t>
      </w:r>
      <w:r w:rsidR="00DC5D7F">
        <w:rPr>
          <w:rFonts w:ascii="Times New Roman" w:hAnsi="Times New Roman" w:cs="Times New Roman"/>
          <w:sz w:val="24"/>
          <w:szCs w:val="24"/>
        </w:rPr>
        <w:t>ed</w:t>
      </w:r>
      <w:r w:rsidR="00572944" w:rsidRPr="00A46450">
        <w:rPr>
          <w:rFonts w:ascii="Times New Roman" w:hAnsi="Times New Roman" w:cs="Times New Roman"/>
          <w:sz w:val="24"/>
          <w:szCs w:val="24"/>
        </w:rPr>
        <w:t xml:space="preserve"> my students to understand wellbeing as a community effort</w:t>
      </w:r>
      <w:r w:rsidR="00DC5D7F">
        <w:rPr>
          <w:rFonts w:ascii="Times New Roman" w:hAnsi="Times New Roman" w:cs="Times New Roman"/>
          <w:sz w:val="24"/>
          <w:szCs w:val="24"/>
        </w:rPr>
        <w:t xml:space="preserve"> that is ongoing as our needs and goals changed over the semester</w:t>
      </w:r>
      <w:r w:rsidR="00572944" w:rsidRPr="00A46450">
        <w:rPr>
          <w:rFonts w:ascii="Times New Roman" w:hAnsi="Times New Roman" w:cs="Times New Roman"/>
          <w:sz w:val="24"/>
          <w:szCs w:val="24"/>
        </w:rPr>
        <w:t>: I stressed from the first day that</w:t>
      </w:r>
      <w:r w:rsidR="00B83E75" w:rsidRPr="00A46450">
        <w:rPr>
          <w:rFonts w:ascii="Times New Roman" w:hAnsi="Times New Roman" w:cs="Times New Roman"/>
          <w:sz w:val="24"/>
          <w:szCs w:val="24"/>
        </w:rPr>
        <w:t xml:space="preserve"> </w:t>
      </w:r>
      <w:r w:rsidR="00572944" w:rsidRPr="00A46450">
        <w:rPr>
          <w:rFonts w:ascii="Times New Roman" w:hAnsi="Times New Roman" w:cs="Times New Roman"/>
          <w:sz w:val="24"/>
          <w:szCs w:val="24"/>
        </w:rPr>
        <w:t xml:space="preserve">we had a collective responsibility to maintain a </w:t>
      </w:r>
      <w:r w:rsidR="00EC05C7" w:rsidRPr="00A46450">
        <w:rPr>
          <w:rFonts w:ascii="Times New Roman" w:hAnsi="Times New Roman" w:cs="Times New Roman"/>
          <w:sz w:val="24"/>
          <w:szCs w:val="24"/>
        </w:rPr>
        <w:t xml:space="preserve">supportive environment </w:t>
      </w:r>
      <w:r w:rsidR="00572944" w:rsidRPr="00A46450">
        <w:rPr>
          <w:rFonts w:ascii="Times New Roman" w:hAnsi="Times New Roman" w:cs="Times New Roman"/>
          <w:sz w:val="24"/>
          <w:szCs w:val="24"/>
        </w:rPr>
        <w:t xml:space="preserve">that would allow each student to inhabit as fully as possible their own </w:t>
      </w:r>
      <w:proofErr w:type="spellStart"/>
      <w:proofErr w:type="gramStart"/>
      <w:r w:rsidR="00572944" w:rsidRPr="00A46450">
        <w:rPr>
          <w:rFonts w:ascii="Times New Roman" w:hAnsi="Times New Roman" w:cs="Times New Roman"/>
          <w:sz w:val="24"/>
          <w:szCs w:val="24"/>
        </w:rPr>
        <w:t>bodyminds</w:t>
      </w:r>
      <w:proofErr w:type="spellEnd"/>
      <w:r w:rsidR="00DC5D7F">
        <w:rPr>
          <w:rFonts w:ascii="Times New Roman" w:hAnsi="Times New Roman" w:cs="Times New Roman"/>
          <w:sz w:val="24"/>
          <w:szCs w:val="24"/>
        </w:rPr>
        <w:t>.</w:t>
      </w:r>
      <w:r w:rsidR="0031013E" w:rsidRPr="00A46450">
        <w:rPr>
          <w:rFonts w:ascii="Times New Roman" w:hAnsi="Times New Roman" w:cs="Times New Roman"/>
          <w:sz w:val="24"/>
          <w:szCs w:val="24"/>
        </w:rPr>
        <w:t>.</w:t>
      </w:r>
      <w:proofErr w:type="gramEnd"/>
      <w:r w:rsidR="00EC05C7" w:rsidRPr="00A46450">
        <w:rPr>
          <w:rFonts w:ascii="Times New Roman" w:hAnsi="Times New Roman" w:cs="Times New Roman"/>
          <w:sz w:val="24"/>
          <w:szCs w:val="24"/>
        </w:rPr>
        <w:t xml:space="preserve"> </w:t>
      </w:r>
      <w:r w:rsidR="0031013E" w:rsidRPr="00A46450">
        <w:rPr>
          <w:rFonts w:ascii="Times New Roman" w:hAnsi="Times New Roman" w:cs="Times New Roman"/>
          <w:sz w:val="24"/>
          <w:szCs w:val="24"/>
        </w:rPr>
        <w:t xml:space="preserve">From freewriting sessions </w:t>
      </w:r>
      <w:r w:rsidR="00572944" w:rsidRPr="00A46450">
        <w:rPr>
          <w:rFonts w:ascii="Times New Roman" w:hAnsi="Times New Roman" w:cs="Times New Roman"/>
          <w:sz w:val="24"/>
          <w:szCs w:val="24"/>
        </w:rPr>
        <w:t>to group reflections</w:t>
      </w:r>
      <w:r w:rsidR="00E03AEB">
        <w:rPr>
          <w:rFonts w:ascii="Times New Roman" w:hAnsi="Times New Roman" w:cs="Times New Roman"/>
          <w:sz w:val="24"/>
          <w:szCs w:val="24"/>
        </w:rPr>
        <w:t xml:space="preserve"> to peer review</w:t>
      </w:r>
      <w:r w:rsidR="0031013E" w:rsidRPr="00A46450">
        <w:rPr>
          <w:rFonts w:ascii="Times New Roman" w:hAnsi="Times New Roman" w:cs="Times New Roman"/>
          <w:sz w:val="24"/>
          <w:szCs w:val="24"/>
        </w:rPr>
        <w:t xml:space="preserve">, </w:t>
      </w:r>
      <w:r w:rsidR="00572944" w:rsidRPr="00A46450">
        <w:rPr>
          <w:rFonts w:ascii="Times New Roman" w:hAnsi="Times New Roman" w:cs="Times New Roman"/>
          <w:sz w:val="24"/>
          <w:szCs w:val="24"/>
        </w:rPr>
        <w:t>I tried to create the conditions in which</w:t>
      </w:r>
      <w:r w:rsidR="008D71CF" w:rsidRPr="00A46450">
        <w:rPr>
          <w:rFonts w:ascii="Times New Roman" w:hAnsi="Times New Roman" w:cs="Times New Roman"/>
          <w:sz w:val="24"/>
          <w:szCs w:val="24"/>
        </w:rPr>
        <w:t xml:space="preserve"> </w:t>
      </w:r>
      <w:r w:rsidR="00572944" w:rsidRPr="00A46450">
        <w:rPr>
          <w:rFonts w:ascii="Times New Roman" w:hAnsi="Times New Roman" w:cs="Times New Roman"/>
          <w:sz w:val="24"/>
          <w:szCs w:val="24"/>
        </w:rPr>
        <w:t>vulnerability could be coinhabited among the students and</w:t>
      </w:r>
      <w:r w:rsidR="008D71CF" w:rsidRPr="00A46450">
        <w:rPr>
          <w:rFonts w:ascii="Times New Roman" w:hAnsi="Times New Roman" w:cs="Times New Roman"/>
          <w:sz w:val="24"/>
          <w:szCs w:val="24"/>
        </w:rPr>
        <w:t xml:space="preserve"> </w:t>
      </w:r>
      <w:r w:rsidR="00891B2B" w:rsidRPr="00A46450">
        <w:rPr>
          <w:rFonts w:ascii="Times New Roman" w:hAnsi="Times New Roman" w:cs="Times New Roman"/>
          <w:sz w:val="24"/>
          <w:szCs w:val="24"/>
        </w:rPr>
        <w:t xml:space="preserve">shaped </w:t>
      </w:r>
      <w:r w:rsidR="00572944" w:rsidRPr="00A46450">
        <w:rPr>
          <w:rFonts w:ascii="Times New Roman" w:hAnsi="Times New Roman" w:cs="Times New Roman"/>
          <w:sz w:val="24"/>
          <w:szCs w:val="24"/>
        </w:rPr>
        <w:t>into</w:t>
      </w:r>
      <w:r w:rsidR="008D71CF" w:rsidRPr="00A46450">
        <w:rPr>
          <w:rFonts w:ascii="Times New Roman" w:hAnsi="Times New Roman" w:cs="Times New Roman"/>
          <w:sz w:val="24"/>
          <w:szCs w:val="24"/>
        </w:rPr>
        <w:t xml:space="preserve"> </w:t>
      </w:r>
      <w:r w:rsidR="0031013E" w:rsidRPr="00A46450">
        <w:rPr>
          <w:rFonts w:ascii="Times New Roman" w:hAnsi="Times New Roman" w:cs="Times New Roman"/>
          <w:sz w:val="24"/>
          <w:szCs w:val="24"/>
        </w:rPr>
        <w:t xml:space="preserve">thoughtful and exciting </w:t>
      </w:r>
      <w:r w:rsidR="00E03AEB">
        <w:rPr>
          <w:rFonts w:ascii="Times New Roman" w:hAnsi="Times New Roman" w:cs="Times New Roman"/>
          <w:sz w:val="24"/>
          <w:szCs w:val="24"/>
        </w:rPr>
        <w:t>arguments about the literature and art they encountered, often for the first time</w:t>
      </w:r>
      <w:r w:rsidR="008D71CF" w:rsidRPr="00A46450">
        <w:rPr>
          <w:rFonts w:ascii="Times New Roman" w:hAnsi="Times New Roman" w:cs="Times New Roman"/>
          <w:sz w:val="24"/>
          <w:szCs w:val="24"/>
        </w:rPr>
        <w:t>.</w:t>
      </w:r>
      <w:r w:rsidR="00572944" w:rsidRPr="00A46450">
        <w:rPr>
          <w:rFonts w:ascii="Times New Roman" w:hAnsi="Times New Roman" w:cs="Times New Roman"/>
          <w:sz w:val="24"/>
          <w:szCs w:val="24"/>
        </w:rPr>
        <w:t xml:space="preserve"> </w:t>
      </w:r>
      <w:r w:rsidR="00E03AEB">
        <w:rPr>
          <w:rFonts w:ascii="Times New Roman" w:hAnsi="Times New Roman" w:cs="Times New Roman"/>
          <w:sz w:val="24"/>
          <w:szCs w:val="24"/>
        </w:rPr>
        <w:t>To that end</w:t>
      </w:r>
      <w:r w:rsidR="00572944" w:rsidRPr="00A46450">
        <w:rPr>
          <w:rFonts w:ascii="Times New Roman" w:hAnsi="Times New Roman" w:cs="Times New Roman"/>
          <w:sz w:val="24"/>
          <w:szCs w:val="24"/>
        </w:rPr>
        <w:t xml:space="preserve">, I </w:t>
      </w:r>
      <w:r w:rsidR="00E03AEB">
        <w:rPr>
          <w:rFonts w:ascii="Times New Roman" w:hAnsi="Times New Roman" w:cs="Times New Roman"/>
          <w:sz w:val="24"/>
          <w:szCs w:val="24"/>
        </w:rPr>
        <w:t>avoided the role as the</w:t>
      </w:r>
      <w:r w:rsidR="00572944" w:rsidRPr="00A46450">
        <w:rPr>
          <w:rFonts w:ascii="Times New Roman" w:hAnsi="Times New Roman" w:cs="Times New Roman"/>
          <w:sz w:val="24"/>
          <w:szCs w:val="24"/>
        </w:rPr>
        <w:t xml:space="preserve"> figure of authority in the room but </w:t>
      </w:r>
      <w:r w:rsidR="00E03AEB">
        <w:rPr>
          <w:rFonts w:ascii="Times New Roman" w:hAnsi="Times New Roman" w:cs="Times New Roman"/>
          <w:sz w:val="24"/>
          <w:szCs w:val="24"/>
        </w:rPr>
        <w:t xml:space="preserve">instead </w:t>
      </w:r>
      <w:r w:rsidR="00572944" w:rsidRPr="00A46450">
        <w:rPr>
          <w:rFonts w:ascii="Times New Roman" w:hAnsi="Times New Roman" w:cs="Times New Roman"/>
          <w:sz w:val="24"/>
          <w:szCs w:val="24"/>
        </w:rPr>
        <w:t xml:space="preserve">a member of the community that </w:t>
      </w:r>
      <w:r w:rsidR="00E03AEB">
        <w:rPr>
          <w:rFonts w:ascii="Times New Roman" w:hAnsi="Times New Roman" w:cs="Times New Roman"/>
          <w:sz w:val="24"/>
          <w:szCs w:val="24"/>
        </w:rPr>
        <w:t>learned from them as much as they learned from me</w:t>
      </w:r>
      <w:r w:rsidR="00572944" w:rsidRPr="00A46450">
        <w:rPr>
          <w:rFonts w:ascii="Times New Roman" w:hAnsi="Times New Roman" w:cs="Times New Roman"/>
          <w:sz w:val="24"/>
          <w:szCs w:val="24"/>
        </w:rPr>
        <w:t>.</w:t>
      </w:r>
      <w:r w:rsidR="0031013E" w:rsidRPr="00A46450">
        <w:rPr>
          <w:rFonts w:ascii="Times New Roman" w:hAnsi="Times New Roman" w:cs="Times New Roman"/>
          <w:sz w:val="24"/>
          <w:szCs w:val="24"/>
        </w:rPr>
        <w:t xml:space="preserve"> </w:t>
      </w:r>
      <w:r w:rsidR="008D71CF" w:rsidRPr="00A46450">
        <w:rPr>
          <w:rFonts w:ascii="Times New Roman" w:hAnsi="Times New Roman" w:cs="Times New Roman"/>
          <w:sz w:val="24"/>
          <w:szCs w:val="24"/>
        </w:rPr>
        <w:t xml:space="preserve">Such interdependence characterizes what </w:t>
      </w:r>
      <w:proofErr w:type="spellStart"/>
      <w:r w:rsidR="008D71CF" w:rsidRPr="00A46450">
        <w:rPr>
          <w:rFonts w:ascii="Times New Roman" w:hAnsi="Times New Roman" w:cs="Times New Roman"/>
          <w:sz w:val="24"/>
          <w:szCs w:val="24"/>
        </w:rPr>
        <w:t>Liat</w:t>
      </w:r>
      <w:proofErr w:type="spellEnd"/>
      <w:r w:rsidR="008D71CF" w:rsidRPr="00A46450">
        <w:rPr>
          <w:rFonts w:ascii="Times New Roman" w:hAnsi="Times New Roman" w:cs="Times New Roman"/>
          <w:sz w:val="24"/>
          <w:szCs w:val="24"/>
        </w:rPr>
        <w:t xml:space="preserve"> Ben-Moshe finds most powerful about a disability studies classroom: “that kind of space, of prefiguration, of taking into account both difficult and uncommon content and unfamiliar forms by which to convey it”</w:t>
      </w:r>
      <w:r w:rsidR="00F95DD0" w:rsidRPr="00A46450">
        <w:rPr>
          <w:rFonts w:ascii="Times New Roman" w:hAnsi="Times New Roman" w:cs="Times New Roman"/>
          <w:sz w:val="24"/>
          <w:szCs w:val="24"/>
        </w:rPr>
        <w:t xml:space="preserve"> (</w:t>
      </w:r>
      <w:r w:rsidR="00A31D01" w:rsidRPr="00A46450">
        <w:rPr>
          <w:rFonts w:ascii="Times New Roman" w:hAnsi="Times New Roman" w:cs="Times New Roman"/>
          <w:sz w:val="24"/>
          <w:szCs w:val="24"/>
        </w:rPr>
        <w:t>par. 4).</w:t>
      </w:r>
      <w:r w:rsidR="00DC5D7F">
        <w:rPr>
          <w:rFonts w:ascii="Times New Roman" w:hAnsi="Times New Roman" w:cs="Times New Roman"/>
          <w:sz w:val="24"/>
          <w:szCs w:val="24"/>
        </w:rPr>
        <w:t xml:space="preserve"> This was not simply a class “about disabled topics”</w:t>
      </w:r>
      <w:r w:rsidR="00E03AEB">
        <w:rPr>
          <w:rFonts w:ascii="Times New Roman" w:hAnsi="Times New Roman" w:cs="Times New Roman"/>
          <w:sz w:val="24"/>
          <w:szCs w:val="24"/>
        </w:rPr>
        <w:t xml:space="preserve"> </w:t>
      </w:r>
      <w:r w:rsidR="00DC5D7F">
        <w:rPr>
          <w:rFonts w:ascii="Times New Roman" w:hAnsi="Times New Roman" w:cs="Times New Roman"/>
          <w:sz w:val="24"/>
          <w:szCs w:val="24"/>
        </w:rPr>
        <w:t>but</w:t>
      </w:r>
      <w:r w:rsidR="00674EAA">
        <w:rPr>
          <w:rFonts w:ascii="Times New Roman" w:hAnsi="Times New Roman" w:cs="Times New Roman"/>
          <w:sz w:val="24"/>
          <w:szCs w:val="24"/>
        </w:rPr>
        <w:t xml:space="preserve"> about building</w:t>
      </w:r>
      <w:r w:rsidR="00DC5D7F">
        <w:rPr>
          <w:rFonts w:ascii="Times New Roman" w:hAnsi="Times New Roman" w:cs="Times New Roman"/>
          <w:sz w:val="24"/>
          <w:szCs w:val="24"/>
        </w:rPr>
        <w:t xml:space="preserve"> an accessible</w:t>
      </w:r>
      <w:r w:rsidR="00E03AEB">
        <w:rPr>
          <w:rFonts w:ascii="Times New Roman" w:hAnsi="Times New Roman" w:cs="Times New Roman"/>
          <w:sz w:val="24"/>
          <w:szCs w:val="24"/>
        </w:rPr>
        <w:t xml:space="preserve"> community of inquiry invested in working through </w:t>
      </w:r>
      <w:r w:rsidR="00674EAA">
        <w:rPr>
          <w:rFonts w:ascii="Times New Roman" w:hAnsi="Times New Roman" w:cs="Times New Roman"/>
          <w:sz w:val="24"/>
          <w:szCs w:val="24"/>
        </w:rPr>
        <w:t xml:space="preserve">difficult, uncommon, and unfamiliar material across </w:t>
      </w:r>
      <w:proofErr w:type="spellStart"/>
      <w:r w:rsidR="00674EAA">
        <w:rPr>
          <w:rFonts w:ascii="Times New Roman" w:hAnsi="Times New Roman" w:cs="Times New Roman"/>
          <w:sz w:val="24"/>
          <w:szCs w:val="24"/>
        </w:rPr>
        <w:t>embodyminded</w:t>
      </w:r>
      <w:proofErr w:type="spellEnd"/>
      <w:r w:rsidR="00674EAA">
        <w:rPr>
          <w:rFonts w:ascii="Times New Roman" w:hAnsi="Times New Roman" w:cs="Times New Roman"/>
          <w:sz w:val="24"/>
          <w:szCs w:val="24"/>
        </w:rPr>
        <w:t xml:space="preserve"> and disciplinary difference.</w:t>
      </w:r>
      <w:r w:rsidR="008E2E72">
        <w:rPr>
          <w:rFonts w:ascii="Times New Roman" w:hAnsi="Times New Roman" w:cs="Times New Roman"/>
          <w:sz w:val="24"/>
          <w:szCs w:val="24"/>
        </w:rPr>
        <w:t xml:space="preserve"> </w:t>
      </w:r>
    </w:p>
    <w:p w14:paraId="4184F991" w14:textId="77777777" w:rsidR="00C56839" w:rsidRPr="00A46450" w:rsidRDefault="00C56839" w:rsidP="00A46450">
      <w:pPr>
        <w:pStyle w:val="ListParagraph"/>
        <w:numPr>
          <w:ilvl w:val="0"/>
          <w:numId w:val="1"/>
        </w:numPr>
        <w:spacing w:line="480" w:lineRule="auto"/>
        <w:rPr>
          <w:rFonts w:ascii="Times New Roman" w:hAnsi="Times New Roman" w:cs="Times New Roman"/>
          <w:sz w:val="24"/>
          <w:szCs w:val="24"/>
        </w:rPr>
      </w:pPr>
    </w:p>
    <w:p w14:paraId="25671249" w14:textId="1A255BF5" w:rsidR="00C56839" w:rsidRPr="00A46450" w:rsidRDefault="00B95D25"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lastRenderedPageBreak/>
        <w:t xml:space="preserve">Over the course of fifteen weeks, my students and I explored </w:t>
      </w:r>
      <w:r w:rsidR="00A73145" w:rsidRPr="00A46450">
        <w:rPr>
          <w:rFonts w:ascii="Times New Roman" w:hAnsi="Times New Roman" w:cs="Times New Roman"/>
          <w:sz w:val="24"/>
          <w:szCs w:val="24"/>
        </w:rPr>
        <w:t xml:space="preserve">how </w:t>
      </w:r>
      <w:r w:rsidR="002F42FC" w:rsidRPr="00A46450">
        <w:rPr>
          <w:rFonts w:ascii="Times New Roman" w:hAnsi="Times New Roman" w:cs="Times New Roman"/>
          <w:sz w:val="24"/>
          <w:szCs w:val="24"/>
        </w:rPr>
        <w:t>different representational forms</w:t>
      </w:r>
      <w:r w:rsidR="00A73145" w:rsidRPr="00A46450">
        <w:rPr>
          <w:rFonts w:ascii="Times New Roman" w:hAnsi="Times New Roman" w:cs="Times New Roman"/>
          <w:sz w:val="24"/>
          <w:szCs w:val="24"/>
        </w:rPr>
        <w:t xml:space="preserve"> </w:t>
      </w:r>
      <w:r w:rsidRPr="00A46450">
        <w:rPr>
          <w:rFonts w:ascii="Times New Roman" w:hAnsi="Times New Roman" w:cs="Times New Roman"/>
          <w:sz w:val="24"/>
          <w:szCs w:val="24"/>
        </w:rPr>
        <w:t>perpetuate</w:t>
      </w:r>
      <w:r w:rsidR="0093409F" w:rsidRPr="00A46450">
        <w:rPr>
          <w:rFonts w:ascii="Times New Roman" w:hAnsi="Times New Roman" w:cs="Times New Roman"/>
          <w:sz w:val="24"/>
          <w:szCs w:val="24"/>
        </w:rPr>
        <w:t xml:space="preserve">, </w:t>
      </w:r>
      <w:r w:rsidR="00C621FD" w:rsidRPr="00A46450">
        <w:rPr>
          <w:rFonts w:ascii="Times New Roman" w:hAnsi="Times New Roman" w:cs="Times New Roman"/>
          <w:sz w:val="24"/>
          <w:szCs w:val="24"/>
        </w:rPr>
        <w:t>reject, or</w:t>
      </w:r>
      <w:r w:rsidR="002F42FC" w:rsidRPr="00A46450">
        <w:rPr>
          <w:rFonts w:ascii="Times New Roman" w:hAnsi="Times New Roman" w:cs="Times New Roman"/>
          <w:sz w:val="24"/>
          <w:szCs w:val="24"/>
        </w:rPr>
        <w:t xml:space="preserve"> even</w:t>
      </w:r>
      <w:r w:rsidR="00C621FD" w:rsidRPr="00A46450">
        <w:rPr>
          <w:rFonts w:ascii="Times New Roman" w:hAnsi="Times New Roman" w:cs="Times New Roman"/>
          <w:sz w:val="24"/>
          <w:szCs w:val="24"/>
        </w:rPr>
        <w:t xml:space="preserve"> transform </w:t>
      </w:r>
      <w:r w:rsidRPr="00A46450">
        <w:rPr>
          <w:rFonts w:ascii="Times New Roman" w:hAnsi="Times New Roman" w:cs="Times New Roman"/>
          <w:sz w:val="24"/>
          <w:szCs w:val="24"/>
        </w:rPr>
        <w:t>stereotypes of the disabled</w:t>
      </w:r>
      <w:r w:rsidR="002F42FC" w:rsidRPr="00A46450">
        <w:rPr>
          <w:rFonts w:ascii="Times New Roman" w:hAnsi="Times New Roman" w:cs="Times New Roman"/>
          <w:sz w:val="24"/>
          <w:szCs w:val="24"/>
        </w:rPr>
        <w:t>. Were there other ways of imagining disabled life beyond the abnormal or the deficient?</w:t>
      </w:r>
      <w:r w:rsidRPr="00A46450">
        <w:rPr>
          <w:rFonts w:ascii="Times New Roman" w:hAnsi="Times New Roman" w:cs="Times New Roman"/>
          <w:sz w:val="24"/>
          <w:szCs w:val="24"/>
        </w:rPr>
        <w:t xml:space="preserve"> To </w:t>
      </w:r>
      <w:r w:rsidR="00C121C5">
        <w:rPr>
          <w:rFonts w:ascii="Times New Roman" w:hAnsi="Times New Roman" w:cs="Times New Roman"/>
          <w:sz w:val="24"/>
          <w:szCs w:val="24"/>
        </w:rPr>
        <w:t>develop a conceptual vocabulary for us to theorize potential answers, we began with</w:t>
      </w:r>
      <w:r w:rsidRPr="00A46450">
        <w:rPr>
          <w:rFonts w:ascii="Times New Roman" w:hAnsi="Times New Roman" w:cs="Times New Roman"/>
          <w:sz w:val="24"/>
          <w:szCs w:val="24"/>
        </w:rPr>
        <w:t xml:space="preserve"> </w:t>
      </w:r>
      <w:r w:rsidR="00C56839" w:rsidRPr="00A46450">
        <w:rPr>
          <w:rFonts w:ascii="Times New Roman" w:hAnsi="Times New Roman" w:cs="Times New Roman"/>
          <w:sz w:val="24"/>
          <w:szCs w:val="24"/>
        </w:rPr>
        <w:t>David Mitchell and Sharon Snyder’s “narrative prosthesis,” a</w:t>
      </w:r>
      <w:r w:rsidRPr="00A46450">
        <w:rPr>
          <w:rFonts w:ascii="Times New Roman" w:hAnsi="Times New Roman" w:cs="Times New Roman"/>
          <w:sz w:val="24"/>
          <w:szCs w:val="24"/>
        </w:rPr>
        <w:t xml:space="preserve"> critical</w:t>
      </w:r>
      <w:r w:rsidR="00C56839" w:rsidRPr="00A46450">
        <w:rPr>
          <w:rFonts w:ascii="Times New Roman" w:hAnsi="Times New Roman" w:cs="Times New Roman"/>
          <w:sz w:val="24"/>
          <w:szCs w:val="24"/>
        </w:rPr>
        <w:t xml:space="preserve"> term </w:t>
      </w:r>
      <w:r w:rsidR="00C121C5">
        <w:rPr>
          <w:rFonts w:ascii="Times New Roman" w:hAnsi="Times New Roman" w:cs="Times New Roman"/>
          <w:sz w:val="24"/>
          <w:szCs w:val="24"/>
        </w:rPr>
        <w:t>they use to</w:t>
      </w:r>
      <w:r w:rsidR="00C56839" w:rsidRPr="00A46450">
        <w:rPr>
          <w:rFonts w:ascii="Times New Roman" w:hAnsi="Times New Roman" w:cs="Times New Roman"/>
          <w:sz w:val="24"/>
          <w:szCs w:val="24"/>
        </w:rPr>
        <w:t xml:space="preserve"> describe a work’s dependency on disability as a device of characterization or plot that </w:t>
      </w:r>
      <w:r w:rsidR="00234208" w:rsidRPr="00A46450">
        <w:rPr>
          <w:rFonts w:ascii="Times New Roman" w:hAnsi="Times New Roman" w:cs="Times New Roman"/>
          <w:sz w:val="24"/>
          <w:szCs w:val="24"/>
        </w:rPr>
        <w:t>produce</w:t>
      </w:r>
      <w:r w:rsidR="00C56839" w:rsidRPr="00A46450">
        <w:rPr>
          <w:rFonts w:ascii="Times New Roman" w:hAnsi="Times New Roman" w:cs="Times New Roman"/>
          <w:sz w:val="24"/>
          <w:szCs w:val="24"/>
        </w:rPr>
        <w:t xml:space="preserve">s certain narratives of </w:t>
      </w:r>
      <w:r w:rsidR="002F42FC" w:rsidRPr="00A46450">
        <w:rPr>
          <w:rFonts w:ascii="Times New Roman" w:hAnsi="Times New Roman" w:cs="Times New Roman"/>
          <w:sz w:val="24"/>
          <w:szCs w:val="24"/>
        </w:rPr>
        <w:t>progress or cure</w:t>
      </w:r>
      <w:r w:rsidR="00C56839" w:rsidRPr="00A46450">
        <w:rPr>
          <w:rFonts w:ascii="Times New Roman" w:hAnsi="Times New Roman" w:cs="Times New Roman"/>
          <w:sz w:val="24"/>
          <w:szCs w:val="24"/>
        </w:rPr>
        <w:t>.</w:t>
      </w:r>
      <w:r w:rsidR="00C121C5">
        <w:rPr>
          <w:rStyle w:val="EndnoteReference"/>
          <w:rFonts w:ascii="Times New Roman" w:hAnsi="Times New Roman" w:cs="Times New Roman"/>
          <w:sz w:val="24"/>
          <w:szCs w:val="24"/>
        </w:rPr>
        <w:endnoteReference w:id="4"/>
      </w:r>
      <w:r w:rsidR="00C56839" w:rsidRPr="00A46450">
        <w:rPr>
          <w:rFonts w:ascii="Times New Roman" w:hAnsi="Times New Roman" w:cs="Times New Roman"/>
          <w:sz w:val="24"/>
          <w:szCs w:val="24"/>
        </w:rPr>
        <w:t xml:space="preserve"> </w:t>
      </w:r>
      <w:r w:rsidR="00EE16AD" w:rsidRPr="00A46450">
        <w:rPr>
          <w:rFonts w:ascii="Times New Roman" w:hAnsi="Times New Roman" w:cs="Times New Roman"/>
          <w:sz w:val="24"/>
          <w:szCs w:val="24"/>
        </w:rPr>
        <w:t>I had my students mark not only when disability appears</w:t>
      </w:r>
      <w:r w:rsidR="00C121C5">
        <w:rPr>
          <w:rFonts w:ascii="Times New Roman" w:hAnsi="Times New Roman" w:cs="Times New Roman"/>
          <w:sz w:val="24"/>
          <w:szCs w:val="24"/>
        </w:rPr>
        <w:t xml:space="preserve"> in texts</w:t>
      </w:r>
      <w:r w:rsidR="00EE16AD" w:rsidRPr="00A46450">
        <w:rPr>
          <w:rFonts w:ascii="Times New Roman" w:hAnsi="Times New Roman" w:cs="Times New Roman"/>
          <w:sz w:val="24"/>
          <w:szCs w:val="24"/>
        </w:rPr>
        <w:t xml:space="preserve"> but</w:t>
      </w:r>
      <w:r w:rsidR="00574AAE">
        <w:rPr>
          <w:rFonts w:ascii="Times New Roman" w:hAnsi="Times New Roman" w:cs="Times New Roman"/>
          <w:sz w:val="24"/>
          <w:szCs w:val="24"/>
        </w:rPr>
        <w:t xml:space="preserve"> also when</w:t>
      </w:r>
      <w:r w:rsidR="00EE16AD" w:rsidRPr="00A46450">
        <w:rPr>
          <w:rFonts w:ascii="Times New Roman" w:hAnsi="Times New Roman" w:cs="Times New Roman"/>
          <w:sz w:val="24"/>
          <w:szCs w:val="24"/>
        </w:rPr>
        <w:t xml:space="preserve"> </w:t>
      </w:r>
      <w:r w:rsidR="00574AAE">
        <w:rPr>
          <w:rFonts w:ascii="Times New Roman" w:hAnsi="Times New Roman" w:cs="Times New Roman"/>
          <w:sz w:val="24"/>
          <w:szCs w:val="24"/>
        </w:rPr>
        <w:t>=</w:t>
      </w:r>
      <w:r w:rsidR="00FB0017" w:rsidRPr="00A46450">
        <w:rPr>
          <w:rFonts w:ascii="Times New Roman" w:hAnsi="Times New Roman" w:cs="Times New Roman"/>
          <w:sz w:val="24"/>
          <w:szCs w:val="24"/>
        </w:rPr>
        <w:t>disabled characters</w:t>
      </w:r>
      <w:r w:rsidR="00EE16AD" w:rsidRPr="00A46450">
        <w:rPr>
          <w:rFonts w:ascii="Times New Roman" w:hAnsi="Times New Roman" w:cs="Times New Roman"/>
          <w:sz w:val="24"/>
          <w:szCs w:val="24"/>
        </w:rPr>
        <w:t xml:space="preserve"> </w:t>
      </w:r>
      <w:r w:rsidR="00B628C7">
        <w:rPr>
          <w:rFonts w:ascii="Times New Roman" w:hAnsi="Times New Roman" w:cs="Times New Roman"/>
          <w:sz w:val="24"/>
          <w:szCs w:val="24"/>
        </w:rPr>
        <w:t>become relegated to</w:t>
      </w:r>
      <w:r w:rsidR="00C56839" w:rsidRPr="00A46450">
        <w:rPr>
          <w:rFonts w:ascii="Times New Roman" w:hAnsi="Times New Roman" w:cs="Times New Roman"/>
          <w:sz w:val="24"/>
          <w:szCs w:val="24"/>
        </w:rPr>
        <w:t xml:space="preserve"> minor, flat, and non-agential roles</w:t>
      </w:r>
      <w:r w:rsidR="00574AAE">
        <w:rPr>
          <w:rFonts w:ascii="Times New Roman" w:hAnsi="Times New Roman" w:cs="Times New Roman"/>
          <w:sz w:val="24"/>
          <w:szCs w:val="24"/>
        </w:rPr>
        <w:t xml:space="preserve"> like the comic relief of an otherwise serious plot or the shady figure easily identifiable as villainous because of their disabilities</w:t>
      </w:r>
      <w:r w:rsidR="00C56839" w:rsidRPr="00A46450">
        <w:rPr>
          <w:rFonts w:ascii="Times New Roman" w:hAnsi="Times New Roman" w:cs="Times New Roman"/>
          <w:sz w:val="24"/>
          <w:szCs w:val="24"/>
        </w:rPr>
        <w:t xml:space="preserve">. </w:t>
      </w:r>
      <w:r w:rsidR="00EE16AD" w:rsidRPr="00A46450">
        <w:rPr>
          <w:rFonts w:ascii="Times New Roman" w:hAnsi="Times New Roman" w:cs="Times New Roman"/>
          <w:sz w:val="24"/>
          <w:szCs w:val="24"/>
        </w:rPr>
        <w:t xml:space="preserve">We compiled lists and sketched out </w:t>
      </w:r>
      <w:proofErr w:type="spellStart"/>
      <w:r w:rsidR="00EE16AD" w:rsidRPr="00A46450">
        <w:rPr>
          <w:rFonts w:ascii="Times New Roman" w:hAnsi="Times New Roman" w:cs="Times New Roman"/>
          <w:sz w:val="24"/>
          <w:szCs w:val="24"/>
        </w:rPr>
        <w:t>mindmaps</w:t>
      </w:r>
      <w:proofErr w:type="spellEnd"/>
      <w:r w:rsidR="00EE16AD" w:rsidRPr="00A46450">
        <w:rPr>
          <w:rFonts w:ascii="Times New Roman" w:hAnsi="Times New Roman" w:cs="Times New Roman"/>
          <w:sz w:val="24"/>
          <w:szCs w:val="24"/>
        </w:rPr>
        <w:t xml:space="preserve"> </w:t>
      </w:r>
      <w:r w:rsidR="00923DFF" w:rsidRPr="00A46450">
        <w:rPr>
          <w:rFonts w:ascii="Times New Roman" w:hAnsi="Times New Roman" w:cs="Times New Roman"/>
          <w:sz w:val="24"/>
          <w:szCs w:val="24"/>
        </w:rPr>
        <w:t>of the tropes</w:t>
      </w:r>
      <w:r w:rsidR="00234208" w:rsidRPr="00A46450">
        <w:rPr>
          <w:rFonts w:ascii="Times New Roman" w:hAnsi="Times New Roman" w:cs="Times New Roman"/>
          <w:sz w:val="24"/>
          <w:szCs w:val="24"/>
        </w:rPr>
        <w:t xml:space="preserve"> repeatedly</w:t>
      </w:r>
      <w:r w:rsidR="00C56839" w:rsidRPr="00A46450">
        <w:rPr>
          <w:rFonts w:ascii="Times New Roman" w:hAnsi="Times New Roman" w:cs="Times New Roman"/>
          <w:sz w:val="24"/>
          <w:szCs w:val="24"/>
        </w:rPr>
        <w:t xml:space="preserve"> invok</w:t>
      </w:r>
      <w:r w:rsidR="00923DFF" w:rsidRPr="00A46450">
        <w:rPr>
          <w:rFonts w:ascii="Times New Roman" w:hAnsi="Times New Roman" w:cs="Times New Roman"/>
          <w:sz w:val="24"/>
          <w:szCs w:val="24"/>
        </w:rPr>
        <w:t xml:space="preserve">ed from compensatory ability (i.e. Tiresias’ prophetic sight replacing his blindness) to infantilization (i.e. the disabled bought out of slavery by the women in </w:t>
      </w:r>
      <w:r w:rsidR="00C621FD" w:rsidRPr="00A46450">
        <w:rPr>
          <w:rFonts w:ascii="Times New Roman" w:hAnsi="Times New Roman" w:cs="Times New Roman"/>
          <w:sz w:val="24"/>
          <w:szCs w:val="24"/>
        </w:rPr>
        <w:t xml:space="preserve">Sarah Scott’s </w:t>
      </w:r>
      <w:r w:rsidR="00923DFF" w:rsidRPr="00A46450">
        <w:rPr>
          <w:rFonts w:ascii="Times New Roman" w:hAnsi="Times New Roman" w:cs="Times New Roman"/>
          <w:i/>
          <w:sz w:val="24"/>
          <w:szCs w:val="24"/>
        </w:rPr>
        <w:t>Millennium Hall</w:t>
      </w:r>
      <w:r w:rsidR="00923DFF" w:rsidRPr="00A46450">
        <w:rPr>
          <w:rFonts w:ascii="Times New Roman" w:hAnsi="Times New Roman" w:cs="Times New Roman"/>
          <w:sz w:val="24"/>
          <w:szCs w:val="24"/>
        </w:rPr>
        <w:t>).</w:t>
      </w:r>
      <w:ins w:id="7" w:author="james hallman" w:date="2024-03-08T14:27:00Z">
        <w:r w:rsidR="003222AB">
          <w:rPr>
            <w:rFonts w:ascii="Times New Roman" w:hAnsi="Times New Roman" w:cs="Times New Roman"/>
            <w:sz w:val="24"/>
            <w:szCs w:val="24"/>
          </w:rPr>
          <w:t xml:space="preserve"> </w:t>
        </w:r>
      </w:ins>
      <w:r w:rsidR="00C121C5">
        <w:rPr>
          <w:rFonts w:ascii="Times New Roman" w:hAnsi="Times New Roman" w:cs="Times New Roman"/>
          <w:sz w:val="24"/>
          <w:szCs w:val="24"/>
        </w:rPr>
        <w:t>D</w:t>
      </w:r>
      <w:r w:rsidR="00923DFF" w:rsidRPr="00A46450">
        <w:rPr>
          <w:rFonts w:ascii="Times New Roman" w:hAnsi="Times New Roman" w:cs="Times New Roman"/>
          <w:sz w:val="24"/>
          <w:szCs w:val="24"/>
        </w:rPr>
        <w:t xml:space="preserve">isability </w:t>
      </w:r>
      <w:r w:rsidR="00C621FD" w:rsidRPr="00A46450">
        <w:rPr>
          <w:rFonts w:ascii="Times New Roman" w:hAnsi="Times New Roman" w:cs="Times New Roman"/>
          <w:sz w:val="24"/>
          <w:szCs w:val="24"/>
        </w:rPr>
        <w:t>in such works is</w:t>
      </w:r>
      <w:r w:rsidR="00923DFF" w:rsidRPr="00A46450">
        <w:rPr>
          <w:rFonts w:ascii="Times New Roman" w:hAnsi="Times New Roman" w:cs="Times New Roman"/>
          <w:sz w:val="24"/>
          <w:szCs w:val="24"/>
        </w:rPr>
        <w:t xml:space="preserve"> </w:t>
      </w:r>
      <w:r w:rsidR="00C121C5">
        <w:rPr>
          <w:rFonts w:ascii="Times New Roman" w:hAnsi="Times New Roman" w:cs="Times New Roman"/>
          <w:sz w:val="24"/>
          <w:szCs w:val="24"/>
        </w:rPr>
        <w:t xml:space="preserve">repeatedly </w:t>
      </w:r>
      <w:r w:rsidR="00923DFF" w:rsidRPr="00A46450">
        <w:rPr>
          <w:rFonts w:ascii="Times New Roman" w:hAnsi="Times New Roman" w:cs="Times New Roman"/>
          <w:sz w:val="24"/>
          <w:szCs w:val="24"/>
        </w:rPr>
        <w:t xml:space="preserve">invoked </w:t>
      </w:r>
      <w:r w:rsidR="00C621FD" w:rsidRPr="00A46450">
        <w:rPr>
          <w:rFonts w:ascii="Times New Roman" w:hAnsi="Times New Roman" w:cs="Times New Roman"/>
          <w:sz w:val="24"/>
          <w:szCs w:val="24"/>
        </w:rPr>
        <w:t xml:space="preserve">for </w:t>
      </w:r>
      <w:r w:rsidR="00923DFF" w:rsidRPr="00A46450">
        <w:rPr>
          <w:rFonts w:ascii="Times New Roman" w:hAnsi="Times New Roman" w:cs="Times New Roman"/>
          <w:sz w:val="24"/>
          <w:szCs w:val="24"/>
        </w:rPr>
        <w:t>its</w:t>
      </w:r>
      <w:r w:rsidR="00C56839" w:rsidRPr="00A46450">
        <w:rPr>
          <w:rFonts w:ascii="Times New Roman" w:hAnsi="Times New Roman" w:cs="Times New Roman"/>
          <w:sz w:val="24"/>
          <w:szCs w:val="24"/>
        </w:rPr>
        <w:t xml:space="preserve"> symbolic or transgressive implication</w:t>
      </w:r>
      <w:r w:rsidR="00FB0017" w:rsidRPr="00A46450">
        <w:rPr>
          <w:rFonts w:ascii="Times New Roman" w:hAnsi="Times New Roman" w:cs="Times New Roman"/>
          <w:sz w:val="24"/>
          <w:szCs w:val="24"/>
        </w:rPr>
        <w:t>s</w:t>
      </w:r>
      <w:r w:rsidR="00C56839" w:rsidRPr="00A46450">
        <w:rPr>
          <w:rFonts w:ascii="Times New Roman" w:hAnsi="Times New Roman" w:cs="Times New Roman"/>
          <w:sz w:val="24"/>
          <w:szCs w:val="24"/>
        </w:rPr>
        <w:t xml:space="preserve"> but ultimately contained or eliminated </w:t>
      </w:r>
      <w:r w:rsidR="00923DFF" w:rsidRPr="00A46450">
        <w:rPr>
          <w:rFonts w:ascii="Times New Roman" w:hAnsi="Times New Roman" w:cs="Times New Roman"/>
          <w:sz w:val="24"/>
          <w:szCs w:val="24"/>
        </w:rPr>
        <w:t>for the sake of narrative resolution, be it in the form of marriage or</w:t>
      </w:r>
      <w:r w:rsidR="00C621FD" w:rsidRPr="00A46450">
        <w:rPr>
          <w:rFonts w:ascii="Times New Roman" w:hAnsi="Times New Roman" w:cs="Times New Roman"/>
          <w:sz w:val="24"/>
          <w:szCs w:val="24"/>
        </w:rPr>
        <w:t xml:space="preserve"> </w:t>
      </w:r>
      <w:r w:rsidR="00923DFF" w:rsidRPr="00A46450">
        <w:rPr>
          <w:rFonts w:ascii="Times New Roman" w:hAnsi="Times New Roman" w:cs="Times New Roman"/>
          <w:sz w:val="24"/>
          <w:szCs w:val="24"/>
        </w:rPr>
        <w:t>recovery</w:t>
      </w:r>
      <w:r w:rsidR="00C56839" w:rsidRPr="00A46450">
        <w:rPr>
          <w:rFonts w:ascii="Times New Roman" w:hAnsi="Times New Roman" w:cs="Times New Roman"/>
          <w:sz w:val="24"/>
          <w:szCs w:val="24"/>
        </w:rPr>
        <w:t xml:space="preserve">. But the (mis)use of disability as a narrative prop towards ableist ends is hardly new. </w:t>
      </w:r>
      <w:r w:rsidR="00C121C5">
        <w:rPr>
          <w:rFonts w:ascii="Times New Roman" w:hAnsi="Times New Roman" w:cs="Times New Roman"/>
          <w:sz w:val="24"/>
          <w:szCs w:val="24"/>
        </w:rPr>
        <w:t xml:space="preserve">As Mitchell and Snyder argue, “narrative prosthesis” is deployed repeatedly throughout literary history to the extent that we have become accustomed to assuming disability must function in such </w:t>
      </w:r>
      <w:r w:rsidR="00B628C7">
        <w:rPr>
          <w:rFonts w:ascii="Times New Roman" w:hAnsi="Times New Roman" w:cs="Times New Roman"/>
          <w:sz w:val="24"/>
          <w:szCs w:val="24"/>
        </w:rPr>
        <w:t>objectifying and limiting</w:t>
      </w:r>
      <w:r w:rsidR="00C121C5">
        <w:rPr>
          <w:rFonts w:ascii="Times New Roman" w:hAnsi="Times New Roman" w:cs="Times New Roman"/>
          <w:sz w:val="24"/>
          <w:szCs w:val="24"/>
        </w:rPr>
        <w:t xml:space="preserve"> ways.</w:t>
      </w:r>
      <w:r w:rsidR="004A658F">
        <w:rPr>
          <w:rFonts w:ascii="Times New Roman" w:hAnsi="Times New Roman" w:cs="Times New Roman"/>
          <w:sz w:val="24"/>
          <w:szCs w:val="24"/>
        </w:rPr>
        <w:t xml:space="preserve"> </w:t>
      </w:r>
      <w:r w:rsidR="00C121C5">
        <w:rPr>
          <w:rFonts w:ascii="Times New Roman" w:hAnsi="Times New Roman" w:cs="Times New Roman"/>
          <w:sz w:val="24"/>
          <w:szCs w:val="24"/>
        </w:rPr>
        <w:t>The</w:t>
      </w:r>
      <w:r w:rsidR="004A658F">
        <w:rPr>
          <w:rFonts w:ascii="Times New Roman" w:hAnsi="Times New Roman" w:cs="Times New Roman"/>
          <w:sz w:val="24"/>
          <w:szCs w:val="24"/>
        </w:rPr>
        <w:t xml:space="preserve"> </w:t>
      </w:r>
      <w:r w:rsidR="00C56839" w:rsidRPr="00A46450">
        <w:rPr>
          <w:rFonts w:ascii="Times New Roman" w:hAnsi="Times New Roman" w:cs="Times New Roman"/>
          <w:sz w:val="24"/>
          <w:szCs w:val="24"/>
        </w:rPr>
        <w:t xml:space="preserve">Western literary tradition since Homer’s </w:t>
      </w:r>
      <w:r w:rsidR="00C56839" w:rsidRPr="00A46450">
        <w:rPr>
          <w:rFonts w:ascii="Times New Roman" w:hAnsi="Times New Roman" w:cs="Times New Roman"/>
          <w:i/>
          <w:sz w:val="24"/>
          <w:szCs w:val="24"/>
        </w:rPr>
        <w:t xml:space="preserve">Iliad </w:t>
      </w:r>
      <w:r w:rsidR="00C56839" w:rsidRPr="00A46450">
        <w:rPr>
          <w:rFonts w:ascii="Times New Roman" w:hAnsi="Times New Roman" w:cs="Times New Roman"/>
          <w:sz w:val="24"/>
          <w:szCs w:val="24"/>
        </w:rPr>
        <w:t xml:space="preserve">and Sophocles’ </w:t>
      </w:r>
      <w:r w:rsidR="00C56839" w:rsidRPr="00A46450">
        <w:rPr>
          <w:rFonts w:ascii="Times New Roman" w:hAnsi="Times New Roman" w:cs="Times New Roman"/>
          <w:i/>
          <w:sz w:val="24"/>
          <w:szCs w:val="24"/>
        </w:rPr>
        <w:t xml:space="preserve">Oedipus Rex </w:t>
      </w:r>
      <w:r w:rsidR="00C56839" w:rsidRPr="00A46450">
        <w:rPr>
          <w:rFonts w:ascii="Times New Roman" w:hAnsi="Times New Roman" w:cs="Times New Roman"/>
          <w:sz w:val="24"/>
          <w:szCs w:val="24"/>
        </w:rPr>
        <w:t>has “persistently, even obsessively, deployed disability”</w:t>
      </w:r>
      <w:r w:rsidR="00C121C5">
        <w:rPr>
          <w:rFonts w:ascii="Times New Roman" w:hAnsi="Times New Roman" w:cs="Times New Roman"/>
          <w:sz w:val="24"/>
          <w:szCs w:val="24"/>
        </w:rPr>
        <w:t xml:space="preserve"> precisely for its ideological implications</w:t>
      </w:r>
      <w:r w:rsidR="00A31D01" w:rsidRPr="00A46450">
        <w:rPr>
          <w:rFonts w:ascii="Times New Roman" w:hAnsi="Times New Roman" w:cs="Times New Roman"/>
          <w:sz w:val="24"/>
          <w:szCs w:val="24"/>
        </w:rPr>
        <w:t xml:space="preserve"> (</w:t>
      </w:r>
      <w:proofErr w:type="spellStart"/>
      <w:r w:rsidR="00A31D01" w:rsidRPr="00A46450">
        <w:rPr>
          <w:rFonts w:ascii="Times New Roman" w:hAnsi="Times New Roman" w:cs="Times New Roman"/>
          <w:sz w:val="24"/>
          <w:szCs w:val="24"/>
        </w:rPr>
        <w:t>Couser</w:t>
      </w:r>
      <w:proofErr w:type="spellEnd"/>
      <w:r w:rsidR="00A31D01" w:rsidRPr="00A46450">
        <w:rPr>
          <w:rFonts w:ascii="Times New Roman" w:hAnsi="Times New Roman" w:cs="Times New Roman"/>
          <w:sz w:val="24"/>
          <w:szCs w:val="24"/>
        </w:rPr>
        <w:t xml:space="preserve"> 603).</w:t>
      </w:r>
      <w:r w:rsidR="00C56839" w:rsidRPr="00A46450">
        <w:rPr>
          <w:rFonts w:ascii="Times New Roman" w:hAnsi="Times New Roman" w:cs="Times New Roman"/>
          <w:sz w:val="24"/>
          <w:szCs w:val="24"/>
        </w:rPr>
        <w:t xml:space="preserve"> The ubiquity of disability throughout literary history has paradoxically contributed to its invisibility, its being everywhere and nowhere simultaneously. A key </w:t>
      </w:r>
      <w:r w:rsidR="00C621FD" w:rsidRPr="00A46450">
        <w:rPr>
          <w:rFonts w:ascii="Times New Roman" w:hAnsi="Times New Roman" w:cs="Times New Roman"/>
          <w:sz w:val="24"/>
          <w:szCs w:val="24"/>
        </w:rPr>
        <w:t xml:space="preserve">strategy for </w:t>
      </w:r>
      <w:r w:rsidR="004B63FC" w:rsidRPr="00A46450">
        <w:rPr>
          <w:rFonts w:ascii="Times New Roman" w:hAnsi="Times New Roman" w:cs="Times New Roman"/>
          <w:sz w:val="24"/>
          <w:szCs w:val="24"/>
        </w:rPr>
        <w:t>structuring my course around clusters of texts</w:t>
      </w:r>
      <w:r w:rsidR="00C621FD" w:rsidRPr="00A46450">
        <w:rPr>
          <w:rFonts w:ascii="Times New Roman" w:hAnsi="Times New Roman" w:cs="Times New Roman"/>
          <w:sz w:val="24"/>
          <w:szCs w:val="24"/>
        </w:rPr>
        <w:t xml:space="preserve"> was to </w:t>
      </w:r>
      <w:r w:rsidR="00C56839" w:rsidRPr="00A46450">
        <w:rPr>
          <w:rFonts w:ascii="Times New Roman" w:hAnsi="Times New Roman" w:cs="Times New Roman"/>
          <w:sz w:val="24"/>
          <w:szCs w:val="24"/>
        </w:rPr>
        <w:t>make this ubiquity apparent</w:t>
      </w:r>
      <w:r w:rsidR="00C121C5">
        <w:rPr>
          <w:rFonts w:ascii="Times New Roman" w:hAnsi="Times New Roman" w:cs="Times New Roman"/>
          <w:sz w:val="24"/>
          <w:szCs w:val="24"/>
        </w:rPr>
        <w:t xml:space="preserve"> even with texts that are not ostensibly about disability</w:t>
      </w:r>
      <w:r w:rsidR="00C56839" w:rsidRPr="00A46450">
        <w:rPr>
          <w:rFonts w:ascii="Times New Roman" w:hAnsi="Times New Roman" w:cs="Times New Roman"/>
          <w:sz w:val="24"/>
          <w:szCs w:val="24"/>
        </w:rPr>
        <w:t xml:space="preserve"> and </w:t>
      </w:r>
      <w:r w:rsidR="00C621FD" w:rsidRPr="00A46450">
        <w:rPr>
          <w:rFonts w:ascii="Times New Roman" w:hAnsi="Times New Roman" w:cs="Times New Roman"/>
          <w:sz w:val="24"/>
          <w:szCs w:val="24"/>
        </w:rPr>
        <w:t xml:space="preserve">to provide </w:t>
      </w:r>
      <w:r w:rsidR="00C121C5">
        <w:rPr>
          <w:rFonts w:ascii="Times New Roman" w:hAnsi="Times New Roman" w:cs="Times New Roman"/>
          <w:sz w:val="24"/>
          <w:szCs w:val="24"/>
        </w:rPr>
        <w:t>analytical tools</w:t>
      </w:r>
      <w:r w:rsidR="00C621FD" w:rsidRPr="00A46450">
        <w:rPr>
          <w:rFonts w:ascii="Times New Roman" w:hAnsi="Times New Roman" w:cs="Times New Roman"/>
          <w:sz w:val="24"/>
          <w:szCs w:val="24"/>
        </w:rPr>
        <w:t xml:space="preserve"> </w:t>
      </w:r>
      <w:r w:rsidR="00C621FD" w:rsidRPr="00A46450">
        <w:rPr>
          <w:rFonts w:ascii="Times New Roman" w:hAnsi="Times New Roman" w:cs="Times New Roman"/>
          <w:sz w:val="24"/>
          <w:szCs w:val="24"/>
        </w:rPr>
        <w:lastRenderedPageBreak/>
        <w:t>for thinking about</w:t>
      </w:r>
      <w:r w:rsidR="00C56839" w:rsidRPr="00A46450">
        <w:rPr>
          <w:rFonts w:ascii="Times New Roman" w:hAnsi="Times New Roman" w:cs="Times New Roman"/>
          <w:sz w:val="24"/>
          <w:szCs w:val="24"/>
        </w:rPr>
        <w:t xml:space="preserve"> </w:t>
      </w:r>
      <w:r w:rsidR="00C621FD" w:rsidRPr="00A46450">
        <w:rPr>
          <w:rFonts w:ascii="Times New Roman" w:hAnsi="Times New Roman" w:cs="Times New Roman"/>
          <w:sz w:val="24"/>
          <w:szCs w:val="24"/>
        </w:rPr>
        <w:t xml:space="preserve">representations of disability that were always already there within and without the Western canon. </w:t>
      </w:r>
    </w:p>
    <w:p w14:paraId="7E352F7E" w14:textId="0BFA3B34" w:rsidR="004B63FC" w:rsidRPr="00A46450" w:rsidRDefault="00C56839"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For many of my students, learning to read characters </w:t>
      </w:r>
      <w:r w:rsidRPr="00A46450">
        <w:rPr>
          <w:rFonts w:ascii="Times New Roman" w:hAnsi="Times New Roman" w:cs="Times New Roman"/>
          <w:i/>
          <w:sz w:val="24"/>
          <w:szCs w:val="24"/>
        </w:rPr>
        <w:t xml:space="preserve">explicitly in terms of disability </w:t>
      </w:r>
      <w:r w:rsidRPr="00A46450">
        <w:rPr>
          <w:rFonts w:ascii="Times New Roman" w:hAnsi="Times New Roman" w:cs="Times New Roman"/>
          <w:sz w:val="24"/>
          <w:szCs w:val="24"/>
        </w:rPr>
        <w:t>was novel, and to some, deeply unsettling, for the way that it undermined how familiar texts have traditionally been received. Destabilizing and revising conventional readings—</w:t>
      </w:r>
      <w:r w:rsidR="004B63FC" w:rsidRPr="00A46450">
        <w:rPr>
          <w:rFonts w:ascii="Times New Roman" w:hAnsi="Times New Roman" w:cs="Times New Roman"/>
          <w:sz w:val="24"/>
          <w:szCs w:val="24"/>
        </w:rPr>
        <w:t xml:space="preserve">to </w:t>
      </w:r>
      <w:r w:rsidR="00C06224">
        <w:rPr>
          <w:rFonts w:ascii="Times New Roman" w:hAnsi="Times New Roman" w:cs="Times New Roman"/>
          <w:i/>
          <w:iCs/>
          <w:sz w:val="24"/>
          <w:szCs w:val="24"/>
        </w:rPr>
        <w:t xml:space="preserve">crip </w:t>
      </w:r>
      <w:r w:rsidRPr="00A46450">
        <w:rPr>
          <w:rFonts w:ascii="Times New Roman" w:hAnsi="Times New Roman" w:cs="Times New Roman"/>
          <w:sz w:val="24"/>
          <w:szCs w:val="24"/>
        </w:rPr>
        <w:t xml:space="preserve">them through a series of un-readings of texts we thought we knew—became a useful methodology that prompted students to question the ideological work </w:t>
      </w:r>
      <w:r w:rsidR="00D214E7" w:rsidRPr="00A46450">
        <w:rPr>
          <w:rFonts w:ascii="Times New Roman" w:hAnsi="Times New Roman" w:cs="Times New Roman"/>
          <w:sz w:val="24"/>
          <w:szCs w:val="24"/>
        </w:rPr>
        <w:t>of a text’s</w:t>
      </w:r>
      <w:r w:rsidRPr="00A46450">
        <w:rPr>
          <w:rFonts w:ascii="Times New Roman" w:hAnsi="Times New Roman" w:cs="Times New Roman"/>
          <w:sz w:val="24"/>
          <w:szCs w:val="24"/>
        </w:rPr>
        <w:t xml:space="preserve"> invocations of disability.</w:t>
      </w:r>
      <w:r w:rsidR="00C06224">
        <w:rPr>
          <w:rFonts w:ascii="Times New Roman" w:hAnsi="Times New Roman" w:cs="Times New Roman"/>
          <w:sz w:val="24"/>
          <w:szCs w:val="24"/>
        </w:rPr>
        <w:t xml:space="preserve"> The term “crip” first emerged out of disability activism, which reclaimed slurs like “cripple” as a form of politicized community identification but has now become a methodology in disability studies as an academic field.</w:t>
      </w:r>
      <w:r w:rsidR="00C06224">
        <w:rPr>
          <w:rStyle w:val="EndnoteReference"/>
          <w:rFonts w:ascii="Times New Roman" w:hAnsi="Times New Roman" w:cs="Times New Roman"/>
          <w:sz w:val="24"/>
          <w:szCs w:val="24"/>
        </w:rPr>
        <w:endnoteReference w:id="5"/>
      </w:r>
      <w:r w:rsidRPr="00A46450">
        <w:rPr>
          <w:rFonts w:ascii="Times New Roman" w:hAnsi="Times New Roman" w:cs="Times New Roman"/>
          <w:sz w:val="24"/>
          <w:szCs w:val="24"/>
        </w:rPr>
        <w:t>Like Said’s</w:t>
      </w:r>
      <w:r w:rsidR="00574AAE">
        <w:rPr>
          <w:rFonts w:ascii="Times New Roman" w:hAnsi="Times New Roman" w:cs="Times New Roman"/>
          <w:sz w:val="24"/>
          <w:szCs w:val="24"/>
        </w:rPr>
        <w:t xml:space="preserve"> postcolonial,</w:t>
      </w:r>
      <w:r w:rsidRPr="00A46450">
        <w:rPr>
          <w:rFonts w:ascii="Times New Roman" w:hAnsi="Times New Roman" w:cs="Times New Roman"/>
          <w:sz w:val="24"/>
          <w:szCs w:val="24"/>
        </w:rPr>
        <w:t xml:space="preserve"> contrapuntal reading and</w:t>
      </w:r>
      <w:r w:rsidR="00D214E7" w:rsidRPr="00A46450">
        <w:rPr>
          <w:rFonts w:ascii="Times New Roman" w:hAnsi="Times New Roman" w:cs="Times New Roman"/>
          <w:sz w:val="24"/>
          <w:szCs w:val="24"/>
        </w:rPr>
        <w:t xml:space="preserve"> queer studies’ queering of texts,</w:t>
      </w:r>
      <w:r w:rsidRPr="00A46450">
        <w:rPr>
          <w:rFonts w:ascii="Times New Roman" w:hAnsi="Times New Roman" w:cs="Times New Roman"/>
          <w:sz w:val="24"/>
          <w:szCs w:val="24"/>
        </w:rPr>
        <w:t xml:space="preserve"> </w:t>
      </w:r>
      <w:proofErr w:type="spellStart"/>
      <w:r w:rsidRPr="00A46450">
        <w:rPr>
          <w:rFonts w:ascii="Times New Roman" w:hAnsi="Times New Roman" w:cs="Times New Roman"/>
          <w:i/>
          <w:sz w:val="24"/>
          <w:szCs w:val="24"/>
        </w:rPr>
        <w:t>cripping</w:t>
      </w:r>
      <w:proofErr w:type="spellEnd"/>
      <w:r w:rsidRPr="00A46450">
        <w:rPr>
          <w:rFonts w:ascii="Times New Roman" w:hAnsi="Times New Roman" w:cs="Times New Roman"/>
          <w:i/>
          <w:sz w:val="24"/>
          <w:szCs w:val="24"/>
        </w:rPr>
        <w:t xml:space="preserve"> is disability as a reading method</w:t>
      </w:r>
      <w:r w:rsidRPr="00A46450">
        <w:rPr>
          <w:rFonts w:ascii="Times New Roman" w:hAnsi="Times New Roman" w:cs="Times New Roman"/>
          <w:sz w:val="24"/>
          <w:szCs w:val="24"/>
        </w:rPr>
        <w:t xml:space="preserve">: </w:t>
      </w:r>
      <w:r w:rsidR="00923DFF" w:rsidRPr="00A46450">
        <w:rPr>
          <w:rFonts w:ascii="Times New Roman" w:hAnsi="Times New Roman" w:cs="Times New Roman"/>
          <w:sz w:val="24"/>
          <w:szCs w:val="24"/>
        </w:rPr>
        <w:t xml:space="preserve">a </w:t>
      </w:r>
      <w:r w:rsidRPr="00A46450">
        <w:rPr>
          <w:rFonts w:ascii="Times New Roman" w:hAnsi="Times New Roman" w:cs="Times New Roman"/>
          <w:sz w:val="24"/>
          <w:szCs w:val="24"/>
        </w:rPr>
        <w:t>reading against the normative, ableist grain of the text</w:t>
      </w:r>
      <w:r w:rsidR="00F55290" w:rsidRPr="00A46450">
        <w:rPr>
          <w:rFonts w:ascii="Times New Roman" w:hAnsi="Times New Roman" w:cs="Times New Roman"/>
          <w:sz w:val="24"/>
          <w:szCs w:val="24"/>
        </w:rPr>
        <w:t xml:space="preserve"> to uncover its simultaneous reliance upon and disavowal of disability</w:t>
      </w:r>
      <w:r w:rsidRPr="00A46450">
        <w:rPr>
          <w:rFonts w:ascii="Times New Roman" w:hAnsi="Times New Roman" w:cs="Times New Roman"/>
          <w:sz w:val="24"/>
          <w:szCs w:val="24"/>
        </w:rPr>
        <w:t>.</w:t>
      </w:r>
      <w:r w:rsidRPr="00A46450">
        <w:rPr>
          <w:rStyle w:val="EndnoteReference"/>
          <w:rFonts w:ascii="Times New Roman" w:hAnsi="Times New Roman" w:cs="Times New Roman"/>
          <w:sz w:val="24"/>
          <w:szCs w:val="24"/>
        </w:rPr>
        <w:endnoteReference w:id="6"/>
      </w:r>
      <w:r w:rsidRPr="00A46450">
        <w:rPr>
          <w:rFonts w:ascii="Times New Roman" w:hAnsi="Times New Roman" w:cs="Times New Roman"/>
          <w:sz w:val="24"/>
          <w:szCs w:val="24"/>
        </w:rPr>
        <w:t xml:space="preserve"> </w:t>
      </w:r>
      <w:r w:rsidR="00D214E7" w:rsidRPr="00A46450">
        <w:rPr>
          <w:rFonts w:ascii="Times New Roman" w:hAnsi="Times New Roman" w:cs="Times New Roman"/>
          <w:sz w:val="24"/>
          <w:szCs w:val="24"/>
        </w:rPr>
        <w:t>A crip approach also meant considering the ableism of scholarly responses to a text</w:t>
      </w:r>
      <w:r w:rsidR="00613AC3">
        <w:rPr>
          <w:rFonts w:ascii="Times New Roman" w:hAnsi="Times New Roman" w:cs="Times New Roman"/>
          <w:sz w:val="24"/>
          <w:szCs w:val="24"/>
        </w:rPr>
        <w:t xml:space="preserve">—this was one of the central </w:t>
      </w:r>
      <w:r w:rsidR="00B425F9">
        <w:rPr>
          <w:rFonts w:ascii="Times New Roman" w:hAnsi="Times New Roman" w:cs="Times New Roman"/>
          <w:sz w:val="24"/>
          <w:szCs w:val="24"/>
        </w:rPr>
        <w:t>interventions</w:t>
      </w:r>
      <w:r w:rsidR="00613AC3">
        <w:rPr>
          <w:rFonts w:ascii="Times New Roman" w:hAnsi="Times New Roman" w:cs="Times New Roman"/>
          <w:sz w:val="24"/>
          <w:szCs w:val="24"/>
        </w:rPr>
        <w:t xml:space="preserve"> in the recent edited collection</w:t>
      </w:r>
      <w:r w:rsidR="00B425F9">
        <w:rPr>
          <w:rFonts w:ascii="Times New Roman" w:hAnsi="Times New Roman" w:cs="Times New Roman"/>
          <w:sz w:val="24"/>
          <w:szCs w:val="24"/>
        </w:rPr>
        <w:t xml:space="preserve"> of essays on disability and Romantic literature</w:t>
      </w:r>
      <w:r w:rsidR="00613AC3">
        <w:rPr>
          <w:rFonts w:ascii="Times New Roman" w:hAnsi="Times New Roman" w:cs="Times New Roman"/>
          <w:sz w:val="24"/>
          <w:szCs w:val="24"/>
        </w:rPr>
        <w:t xml:space="preserve">, </w:t>
      </w:r>
      <w:r w:rsidR="00613AC3">
        <w:rPr>
          <w:rFonts w:ascii="Times New Roman" w:hAnsi="Times New Roman" w:cs="Times New Roman"/>
          <w:i/>
          <w:iCs/>
          <w:sz w:val="24"/>
          <w:szCs w:val="24"/>
        </w:rPr>
        <w:t>Disabling Romanticism</w:t>
      </w:r>
      <w:r w:rsidR="00613AC3">
        <w:rPr>
          <w:rFonts w:ascii="Times New Roman" w:hAnsi="Times New Roman" w:cs="Times New Roman"/>
          <w:sz w:val="24"/>
          <w:szCs w:val="24"/>
        </w:rPr>
        <w:t xml:space="preserve"> (2013)</w:t>
      </w:r>
      <w:r w:rsidR="009E3CF1" w:rsidRPr="00A46450">
        <w:rPr>
          <w:rFonts w:ascii="Times New Roman" w:hAnsi="Times New Roman" w:cs="Times New Roman"/>
          <w:sz w:val="24"/>
          <w:szCs w:val="24"/>
        </w:rPr>
        <w:t>.</w:t>
      </w:r>
      <w:r w:rsidR="00D214E7" w:rsidRPr="00A46450">
        <w:rPr>
          <w:rFonts w:ascii="Times New Roman" w:hAnsi="Times New Roman" w:cs="Times New Roman"/>
          <w:sz w:val="24"/>
          <w:szCs w:val="24"/>
        </w:rPr>
        <w:t xml:space="preserve"> </w:t>
      </w:r>
      <w:r w:rsidR="009E3CF1" w:rsidRPr="00A46450">
        <w:rPr>
          <w:rFonts w:ascii="Times New Roman" w:hAnsi="Times New Roman" w:cs="Times New Roman"/>
          <w:sz w:val="24"/>
          <w:szCs w:val="24"/>
        </w:rPr>
        <w:t>J</w:t>
      </w:r>
      <w:r w:rsidR="00D214E7" w:rsidRPr="00A46450">
        <w:rPr>
          <w:rFonts w:ascii="Times New Roman" w:hAnsi="Times New Roman" w:cs="Times New Roman"/>
          <w:sz w:val="24"/>
          <w:szCs w:val="24"/>
        </w:rPr>
        <w:t xml:space="preserve">ust as </w:t>
      </w:r>
      <w:r w:rsidR="009E3CF1" w:rsidRPr="00A46450">
        <w:rPr>
          <w:rFonts w:ascii="Times New Roman" w:hAnsi="Times New Roman" w:cs="Times New Roman"/>
          <w:sz w:val="24"/>
          <w:szCs w:val="24"/>
        </w:rPr>
        <w:t xml:space="preserve">some </w:t>
      </w:r>
      <w:r w:rsidR="00D214E7" w:rsidRPr="00A46450">
        <w:rPr>
          <w:rFonts w:ascii="Times New Roman" w:hAnsi="Times New Roman" w:cs="Times New Roman"/>
          <w:sz w:val="24"/>
          <w:szCs w:val="24"/>
        </w:rPr>
        <w:t xml:space="preserve">authors </w:t>
      </w:r>
      <w:r w:rsidR="009E3CF1" w:rsidRPr="00A46450">
        <w:rPr>
          <w:rFonts w:ascii="Times New Roman" w:hAnsi="Times New Roman" w:cs="Times New Roman"/>
          <w:sz w:val="24"/>
          <w:szCs w:val="24"/>
        </w:rPr>
        <w:t xml:space="preserve">deployed </w:t>
      </w:r>
      <w:r w:rsidR="00C06224">
        <w:rPr>
          <w:rFonts w:ascii="Times New Roman" w:hAnsi="Times New Roman" w:cs="Times New Roman"/>
          <w:sz w:val="24"/>
          <w:szCs w:val="24"/>
        </w:rPr>
        <w:t>ableist</w:t>
      </w:r>
      <w:r w:rsidR="00C06224" w:rsidRPr="00A46450">
        <w:rPr>
          <w:rFonts w:ascii="Times New Roman" w:hAnsi="Times New Roman" w:cs="Times New Roman"/>
          <w:sz w:val="24"/>
          <w:szCs w:val="24"/>
        </w:rPr>
        <w:t xml:space="preserve"> </w:t>
      </w:r>
      <w:r w:rsidR="009E3CF1" w:rsidRPr="00A46450">
        <w:rPr>
          <w:rFonts w:ascii="Times New Roman" w:hAnsi="Times New Roman" w:cs="Times New Roman"/>
          <w:sz w:val="24"/>
          <w:szCs w:val="24"/>
        </w:rPr>
        <w:t>metaphors</w:t>
      </w:r>
      <w:r w:rsidR="00C06224">
        <w:rPr>
          <w:rFonts w:ascii="Times New Roman" w:hAnsi="Times New Roman" w:cs="Times New Roman"/>
          <w:sz w:val="24"/>
          <w:szCs w:val="24"/>
        </w:rPr>
        <w:t xml:space="preserve"> of “crippled economies” </w:t>
      </w:r>
      <w:r w:rsidR="00613AC3">
        <w:rPr>
          <w:rFonts w:ascii="Times New Roman" w:hAnsi="Times New Roman" w:cs="Times New Roman"/>
          <w:sz w:val="24"/>
          <w:szCs w:val="24"/>
        </w:rPr>
        <w:t>or characters’ “blind spots</w:t>
      </w:r>
      <w:r w:rsidR="009E3CF1" w:rsidRPr="00A46450">
        <w:rPr>
          <w:rFonts w:ascii="Times New Roman" w:hAnsi="Times New Roman" w:cs="Times New Roman"/>
          <w:sz w:val="24"/>
          <w:szCs w:val="24"/>
        </w:rPr>
        <w:t>,</w:t>
      </w:r>
      <w:r w:rsidR="00613AC3">
        <w:rPr>
          <w:rFonts w:ascii="Times New Roman" w:hAnsi="Times New Roman" w:cs="Times New Roman"/>
          <w:sz w:val="24"/>
          <w:szCs w:val="24"/>
        </w:rPr>
        <w:t>”</w:t>
      </w:r>
      <w:r w:rsidR="009E3CF1" w:rsidRPr="00A46450">
        <w:rPr>
          <w:rFonts w:ascii="Times New Roman" w:hAnsi="Times New Roman" w:cs="Times New Roman"/>
          <w:sz w:val="24"/>
          <w:szCs w:val="24"/>
        </w:rPr>
        <w:t xml:space="preserve"> some critics recycled such metaphors </w:t>
      </w:r>
      <w:r w:rsidR="00C06224">
        <w:rPr>
          <w:rFonts w:ascii="Times New Roman" w:hAnsi="Times New Roman" w:cs="Times New Roman"/>
          <w:sz w:val="24"/>
          <w:szCs w:val="24"/>
        </w:rPr>
        <w:t>by reading texts only in terms of an</w:t>
      </w:r>
      <w:r w:rsidR="009E3CF1" w:rsidRPr="00A46450">
        <w:rPr>
          <w:rFonts w:ascii="Times New Roman" w:hAnsi="Times New Roman" w:cs="Times New Roman"/>
          <w:sz w:val="24"/>
          <w:szCs w:val="24"/>
        </w:rPr>
        <w:t xml:space="preserve"> author’s disability or even entirely ignor</w:t>
      </w:r>
      <w:r w:rsidR="00C06224">
        <w:rPr>
          <w:rFonts w:ascii="Times New Roman" w:hAnsi="Times New Roman" w:cs="Times New Roman"/>
          <w:sz w:val="24"/>
          <w:szCs w:val="24"/>
        </w:rPr>
        <w:t>ing</w:t>
      </w:r>
      <w:r w:rsidR="009E3CF1" w:rsidRPr="00A46450">
        <w:rPr>
          <w:rFonts w:ascii="Times New Roman" w:hAnsi="Times New Roman" w:cs="Times New Roman"/>
          <w:sz w:val="24"/>
          <w:szCs w:val="24"/>
        </w:rPr>
        <w:t xml:space="preserve"> disability all together</w:t>
      </w:r>
      <w:r w:rsidR="00C06224">
        <w:rPr>
          <w:rFonts w:ascii="Times New Roman" w:hAnsi="Times New Roman" w:cs="Times New Roman"/>
          <w:sz w:val="24"/>
          <w:szCs w:val="24"/>
        </w:rPr>
        <w:t xml:space="preserve"> as an unnecessary</w:t>
      </w:r>
      <w:r w:rsidR="00613AC3">
        <w:rPr>
          <w:rFonts w:ascii="Times New Roman" w:hAnsi="Times New Roman" w:cs="Times New Roman"/>
          <w:sz w:val="24"/>
          <w:szCs w:val="24"/>
        </w:rPr>
        <w:t xml:space="preserve"> or unsavory detail that devalues the work’s literary merit</w:t>
      </w:r>
      <w:r w:rsidR="009E3CF1" w:rsidRPr="00A46450">
        <w:rPr>
          <w:rFonts w:ascii="Times New Roman" w:hAnsi="Times New Roman" w:cs="Times New Roman"/>
          <w:sz w:val="24"/>
          <w:szCs w:val="24"/>
        </w:rPr>
        <w:t xml:space="preserve">. </w:t>
      </w:r>
      <w:r w:rsidR="00FC5556" w:rsidRPr="00A46450">
        <w:rPr>
          <w:rFonts w:ascii="Times New Roman" w:hAnsi="Times New Roman" w:cs="Times New Roman"/>
          <w:sz w:val="24"/>
          <w:szCs w:val="24"/>
        </w:rPr>
        <w:t xml:space="preserve">Attention to these biases in scholarship also helped my students become more comfortable challenging what felt like the unassailable authority of published literary critics while encouraging </w:t>
      </w:r>
      <w:r w:rsidR="00613AC3">
        <w:rPr>
          <w:rFonts w:ascii="Times New Roman" w:hAnsi="Times New Roman" w:cs="Times New Roman"/>
          <w:sz w:val="24"/>
          <w:szCs w:val="24"/>
        </w:rPr>
        <w:t>students</w:t>
      </w:r>
      <w:r w:rsidR="00613AC3" w:rsidRPr="00A46450">
        <w:rPr>
          <w:rFonts w:ascii="Times New Roman" w:hAnsi="Times New Roman" w:cs="Times New Roman"/>
          <w:sz w:val="24"/>
          <w:szCs w:val="24"/>
        </w:rPr>
        <w:t xml:space="preserve"> </w:t>
      </w:r>
      <w:r w:rsidR="00FC5556" w:rsidRPr="00A46450">
        <w:rPr>
          <w:rFonts w:ascii="Times New Roman" w:hAnsi="Times New Roman" w:cs="Times New Roman"/>
          <w:sz w:val="24"/>
          <w:szCs w:val="24"/>
        </w:rPr>
        <w:t xml:space="preserve">to be self-conscious about their own potentially ableist readings. </w:t>
      </w:r>
    </w:p>
    <w:p w14:paraId="596BDEB9" w14:textId="72034400" w:rsidR="009E3CF1" w:rsidRPr="00A46450" w:rsidRDefault="00574AAE" w:rsidP="00A46450">
      <w:pPr>
        <w:spacing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8E624A" w:rsidRPr="00A46450">
        <w:rPr>
          <w:rFonts w:ascii="Times New Roman" w:hAnsi="Times New Roman" w:cs="Times New Roman"/>
          <w:sz w:val="24"/>
          <w:szCs w:val="24"/>
        </w:rPr>
        <w:t xml:space="preserve"> practice this kind of </w:t>
      </w:r>
      <w:r w:rsidR="00FB0017" w:rsidRPr="00A46450">
        <w:rPr>
          <w:rFonts w:ascii="Times New Roman" w:hAnsi="Times New Roman" w:cs="Times New Roman"/>
          <w:sz w:val="24"/>
          <w:szCs w:val="24"/>
        </w:rPr>
        <w:t>approach</w:t>
      </w:r>
      <w:r w:rsidR="008E624A" w:rsidRPr="00A46450">
        <w:rPr>
          <w:rFonts w:ascii="Times New Roman" w:hAnsi="Times New Roman" w:cs="Times New Roman"/>
          <w:sz w:val="24"/>
          <w:szCs w:val="24"/>
        </w:rPr>
        <w:t>, I dedicated each class meeting to slow close</w:t>
      </w:r>
      <w:r w:rsidR="00A23547">
        <w:rPr>
          <w:rFonts w:ascii="Times New Roman" w:hAnsi="Times New Roman" w:cs="Times New Roman"/>
          <w:sz w:val="24"/>
          <w:szCs w:val="24"/>
        </w:rPr>
        <w:t xml:space="preserve"> </w:t>
      </w:r>
      <w:r w:rsidR="008E624A" w:rsidRPr="00A46450">
        <w:rPr>
          <w:rFonts w:ascii="Times New Roman" w:hAnsi="Times New Roman" w:cs="Times New Roman"/>
          <w:sz w:val="24"/>
          <w:szCs w:val="24"/>
        </w:rPr>
        <w:t>readings of passages mostly chosen</w:t>
      </w:r>
      <w:r w:rsidR="00FB0017" w:rsidRPr="00A46450">
        <w:rPr>
          <w:rFonts w:ascii="Times New Roman" w:hAnsi="Times New Roman" w:cs="Times New Roman"/>
          <w:sz w:val="24"/>
          <w:szCs w:val="24"/>
        </w:rPr>
        <w:t xml:space="preserve"> ahead of time</w:t>
      </w:r>
      <w:r w:rsidR="008E624A" w:rsidRPr="00A46450">
        <w:rPr>
          <w:rFonts w:ascii="Times New Roman" w:hAnsi="Times New Roman" w:cs="Times New Roman"/>
          <w:sz w:val="24"/>
          <w:szCs w:val="24"/>
        </w:rPr>
        <w:t xml:space="preserve"> by my students. These readings would then form the </w:t>
      </w:r>
      <w:r w:rsidR="008E624A" w:rsidRPr="00A46450">
        <w:rPr>
          <w:rFonts w:ascii="Times New Roman" w:hAnsi="Times New Roman" w:cs="Times New Roman"/>
          <w:sz w:val="24"/>
          <w:szCs w:val="24"/>
        </w:rPr>
        <w:lastRenderedPageBreak/>
        <w:t>bases of responses to larger thematic questions I posed on the board at the start of each class. These questions were collated from student discussion posts and elaborated upon in ways that would help connect themes across different weeks in the course</w:t>
      </w:r>
      <w:r>
        <w:rPr>
          <w:rFonts w:ascii="Times New Roman" w:hAnsi="Times New Roman" w:cs="Times New Roman"/>
          <w:sz w:val="24"/>
          <w:szCs w:val="24"/>
        </w:rPr>
        <w:t xml:space="preserve"> or to earlier questions posed in previous classes</w:t>
      </w:r>
      <w:r w:rsidR="008E624A" w:rsidRPr="00A46450">
        <w:rPr>
          <w:rFonts w:ascii="Times New Roman" w:hAnsi="Times New Roman" w:cs="Times New Roman"/>
          <w:sz w:val="24"/>
          <w:szCs w:val="24"/>
        </w:rPr>
        <w:t xml:space="preserve">. To check in on their progress after the first month, </w:t>
      </w:r>
      <w:r w:rsidR="004B63FC" w:rsidRPr="00A46450">
        <w:rPr>
          <w:rFonts w:ascii="Times New Roman" w:hAnsi="Times New Roman" w:cs="Times New Roman"/>
          <w:sz w:val="24"/>
          <w:szCs w:val="24"/>
        </w:rPr>
        <w:t xml:space="preserve">I assigned for the first extended writing assignment a </w:t>
      </w:r>
      <w:r w:rsidR="006A648D" w:rsidRPr="00A46450">
        <w:rPr>
          <w:rFonts w:ascii="Times New Roman" w:hAnsi="Times New Roman" w:cs="Times New Roman"/>
          <w:sz w:val="24"/>
          <w:szCs w:val="24"/>
        </w:rPr>
        <w:t>critical interpretation of Raymond Carver’s short story, “Cathedral”</w:t>
      </w:r>
      <w:r w:rsidR="004B63FC" w:rsidRPr="00A46450">
        <w:rPr>
          <w:rFonts w:ascii="Times New Roman" w:hAnsi="Times New Roman" w:cs="Times New Roman"/>
          <w:sz w:val="24"/>
          <w:szCs w:val="24"/>
        </w:rPr>
        <w:t xml:space="preserve"> (1983). </w:t>
      </w:r>
      <w:r w:rsidR="00EC3DDD" w:rsidRPr="00A46450">
        <w:rPr>
          <w:rFonts w:ascii="Times New Roman" w:hAnsi="Times New Roman" w:cs="Times New Roman"/>
          <w:sz w:val="24"/>
          <w:szCs w:val="24"/>
        </w:rPr>
        <w:t xml:space="preserve">The story </w:t>
      </w:r>
      <w:r w:rsidR="002B33DD" w:rsidRPr="00A46450">
        <w:rPr>
          <w:rFonts w:ascii="Times New Roman" w:hAnsi="Times New Roman" w:cs="Times New Roman"/>
          <w:sz w:val="24"/>
          <w:szCs w:val="24"/>
        </w:rPr>
        <w:t>describes an</w:t>
      </w:r>
      <w:r w:rsidR="00EC3DDD" w:rsidRPr="00A46450">
        <w:rPr>
          <w:rFonts w:ascii="Times New Roman" w:hAnsi="Times New Roman" w:cs="Times New Roman"/>
          <w:sz w:val="24"/>
          <w:szCs w:val="24"/>
        </w:rPr>
        <w:t xml:space="preserve"> unnamed </w:t>
      </w:r>
      <w:r w:rsidR="00893321" w:rsidRPr="00A46450">
        <w:rPr>
          <w:rFonts w:ascii="Times New Roman" w:hAnsi="Times New Roman" w:cs="Times New Roman"/>
          <w:sz w:val="24"/>
          <w:szCs w:val="24"/>
        </w:rPr>
        <w:t>narrator’s encounter with his wife’s friend, Robert</w:t>
      </w:r>
      <w:r w:rsidR="002B33DD" w:rsidRPr="00A46450">
        <w:rPr>
          <w:rFonts w:ascii="Times New Roman" w:hAnsi="Times New Roman" w:cs="Times New Roman"/>
          <w:sz w:val="24"/>
          <w:szCs w:val="24"/>
        </w:rPr>
        <w:t xml:space="preserve">, </w:t>
      </w:r>
      <w:r w:rsidR="00893321" w:rsidRPr="00A46450">
        <w:rPr>
          <w:rFonts w:ascii="Times New Roman" w:hAnsi="Times New Roman" w:cs="Times New Roman"/>
          <w:sz w:val="24"/>
          <w:szCs w:val="24"/>
        </w:rPr>
        <w:t>repeatedly referred to</w:t>
      </w:r>
      <w:r w:rsidR="002B33DD" w:rsidRPr="00A46450">
        <w:rPr>
          <w:rFonts w:ascii="Times New Roman" w:hAnsi="Times New Roman" w:cs="Times New Roman"/>
          <w:sz w:val="24"/>
          <w:szCs w:val="24"/>
        </w:rPr>
        <w:t xml:space="preserve"> by the narrator</w:t>
      </w:r>
      <w:r w:rsidR="00893321" w:rsidRPr="00A46450">
        <w:rPr>
          <w:rFonts w:ascii="Times New Roman" w:hAnsi="Times New Roman" w:cs="Times New Roman"/>
          <w:sz w:val="24"/>
          <w:szCs w:val="24"/>
        </w:rPr>
        <w:t xml:space="preserve"> as “the blind man.” The narrator notes how Robert does not seem to look </w:t>
      </w:r>
      <w:r w:rsidR="002B33DD" w:rsidRPr="00A46450">
        <w:rPr>
          <w:rFonts w:ascii="Times New Roman" w:hAnsi="Times New Roman" w:cs="Times New Roman"/>
          <w:sz w:val="24"/>
          <w:szCs w:val="24"/>
        </w:rPr>
        <w:t xml:space="preserve">or act </w:t>
      </w:r>
      <w:r w:rsidR="00893321" w:rsidRPr="00A46450">
        <w:rPr>
          <w:rFonts w:ascii="Times New Roman" w:hAnsi="Times New Roman" w:cs="Times New Roman"/>
          <w:sz w:val="24"/>
          <w:szCs w:val="24"/>
        </w:rPr>
        <w:t>like</w:t>
      </w:r>
      <w:r w:rsidR="002B33DD" w:rsidRPr="00A46450">
        <w:rPr>
          <w:rFonts w:ascii="Times New Roman" w:hAnsi="Times New Roman" w:cs="Times New Roman"/>
          <w:sz w:val="24"/>
          <w:szCs w:val="24"/>
        </w:rPr>
        <w:t xml:space="preserve"> a typical</w:t>
      </w:r>
      <w:r w:rsidR="00893321" w:rsidRPr="00A46450">
        <w:rPr>
          <w:rFonts w:ascii="Times New Roman" w:hAnsi="Times New Roman" w:cs="Times New Roman"/>
          <w:sz w:val="24"/>
          <w:szCs w:val="24"/>
        </w:rPr>
        <w:t xml:space="preserve"> blind man. </w:t>
      </w:r>
      <w:r w:rsidR="002B33DD" w:rsidRPr="00A46450">
        <w:rPr>
          <w:rFonts w:ascii="Times New Roman" w:hAnsi="Times New Roman" w:cs="Times New Roman"/>
          <w:sz w:val="24"/>
          <w:szCs w:val="24"/>
        </w:rPr>
        <w:t xml:space="preserve">After the </w:t>
      </w:r>
      <w:r w:rsidR="00893321" w:rsidRPr="00A46450">
        <w:rPr>
          <w:rFonts w:ascii="Times New Roman" w:hAnsi="Times New Roman" w:cs="Times New Roman"/>
          <w:sz w:val="24"/>
          <w:szCs w:val="24"/>
        </w:rPr>
        <w:t>narrator’s wife falls asleep, the narrator and Robert are left to watch television</w:t>
      </w:r>
      <w:r w:rsidR="002B33DD" w:rsidRPr="00A46450">
        <w:rPr>
          <w:rFonts w:ascii="Times New Roman" w:hAnsi="Times New Roman" w:cs="Times New Roman"/>
          <w:sz w:val="24"/>
          <w:szCs w:val="24"/>
        </w:rPr>
        <w:t>.</w:t>
      </w:r>
      <w:r w:rsidR="00893321" w:rsidRPr="00A46450">
        <w:rPr>
          <w:rFonts w:ascii="Times New Roman" w:hAnsi="Times New Roman" w:cs="Times New Roman"/>
          <w:sz w:val="24"/>
          <w:szCs w:val="24"/>
        </w:rPr>
        <w:t xml:space="preserve"> </w:t>
      </w:r>
      <w:r w:rsidR="002B33DD" w:rsidRPr="00A46450">
        <w:rPr>
          <w:rFonts w:ascii="Times New Roman" w:hAnsi="Times New Roman" w:cs="Times New Roman"/>
          <w:sz w:val="24"/>
          <w:szCs w:val="24"/>
        </w:rPr>
        <w:t>W</w:t>
      </w:r>
      <w:r w:rsidR="00893321" w:rsidRPr="00A46450">
        <w:rPr>
          <w:rFonts w:ascii="Times New Roman" w:hAnsi="Times New Roman" w:cs="Times New Roman"/>
          <w:sz w:val="24"/>
          <w:szCs w:val="24"/>
        </w:rPr>
        <w:t>hen a cathedral appears on screen in a documentary</w:t>
      </w:r>
      <w:r w:rsidR="002B33DD" w:rsidRPr="00A46450">
        <w:rPr>
          <w:rFonts w:ascii="Times New Roman" w:hAnsi="Times New Roman" w:cs="Times New Roman"/>
          <w:sz w:val="24"/>
          <w:szCs w:val="24"/>
        </w:rPr>
        <w:t xml:space="preserve">, the narrator struggles to describe it for </w:t>
      </w:r>
      <w:r w:rsidR="00893321" w:rsidRPr="00A46450">
        <w:rPr>
          <w:rFonts w:ascii="Times New Roman" w:hAnsi="Times New Roman" w:cs="Times New Roman"/>
          <w:sz w:val="24"/>
          <w:szCs w:val="24"/>
        </w:rPr>
        <w:t>Robert</w:t>
      </w:r>
      <w:r w:rsidR="002B33DD" w:rsidRPr="00A46450">
        <w:rPr>
          <w:rFonts w:ascii="Times New Roman" w:hAnsi="Times New Roman" w:cs="Times New Roman"/>
          <w:sz w:val="24"/>
          <w:szCs w:val="24"/>
        </w:rPr>
        <w:t>, who</w:t>
      </w:r>
      <w:r w:rsidR="00893321" w:rsidRPr="00A46450">
        <w:rPr>
          <w:rFonts w:ascii="Times New Roman" w:hAnsi="Times New Roman" w:cs="Times New Roman"/>
          <w:sz w:val="24"/>
          <w:szCs w:val="24"/>
        </w:rPr>
        <w:t xml:space="preserve"> then offers that they draw the image together on paper. For the narrator, th</w:t>
      </w:r>
      <w:r w:rsidR="002B33DD" w:rsidRPr="00A46450">
        <w:rPr>
          <w:rFonts w:ascii="Times New Roman" w:hAnsi="Times New Roman" w:cs="Times New Roman"/>
          <w:sz w:val="24"/>
          <w:szCs w:val="24"/>
        </w:rPr>
        <w:t xml:space="preserve">is intimate </w:t>
      </w:r>
      <w:r w:rsidR="00893321" w:rsidRPr="00A46450">
        <w:rPr>
          <w:rFonts w:ascii="Times New Roman" w:hAnsi="Times New Roman" w:cs="Times New Roman"/>
          <w:sz w:val="24"/>
          <w:szCs w:val="24"/>
        </w:rPr>
        <w:t xml:space="preserve">experience is epiphanic, and he </w:t>
      </w:r>
      <w:r w:rsidR="002B33DD" w:rsidRPr="00A46450">
        <w:rPr>
          <w:rFonts w:ascii="Times New Roman" w:hAnsi="Times New Roman" w:cs="Times New Roman"/>
          <w:sz w:val="24"/>
          <w:szCs w:val="24"/>
        </w:rPr>
        <w:t>subsequently abandons his hostility toward Robert and his blindness. Many of my students remarked on how Carver uses the encounter with Robert simply to catalyze the narrator’s spiritual transformation</w:t>
      </w:r>
      <w:r w:rsidR="00883C16" w:rsidRPr="00A46450">
        <w:rPr>
          <w:rFonts w:ascii="Times New Roman" w:hAnsi="Times New Roman" w:cs="Times New Roman"/>
          <w:sz w:val="24"/>
          <w:szCs w:val="24"/>
        </w:rPr>
        <w:t xml:space="preserve"> by</w:t>
      </w:r>
      <w:r w:rsidR="008E624A" w:rsidRPr="00A46450">
        <w:rPr>
          <w:rFonts w:ascii="Times New Roman" w:hAnsi="Times New Roman" w:cs="Times New Roman"/>
          <w:sz w:val="24"/>
          <w:szCs w:val="24"/>
        </w:rPr>
        <w:t xml:space="preserve"> the</w:t>
      </w:r>
      <w:r w:rsidR="00883C16" w:rsidRPr="00A46450">
        <w:rPr>
          <w:rFonts w:ascii="Times New Roman" w:hAnsi="Times New Roman" w:cs="Times New Roman"/>
          <w:sz w:val="24"/>
          <w:szCs w:val="24"/>
        </w:rPr>
        <w:t xml:space="preserve"> story’s end</w:t>
      </w:r>
      <w:r w:rsidR="002B33DD" w:rsidRPr="00A46450">
        <w:rPr>
          <w:rFonts w:ascii="Times New Roman" w:hAnsi="Times New Roman" w:cs="Times New Roman"/>
          <w:sz w:val="24"/>
          <w:szCs w:val="24"/>
        </w:rPr>
        <w:t xml:space="preserve">. As a </w:t>
      </w:r>
      <w:r w:rsidR="00613AC3">
        <w:rPr>
          <w:rFonts w:ascii="Times New Roman" w:hAnsi="Times New Roman" w:cs="Times New Roman"/>
          <w:sz w:val="24"/>
          <w:szCs w:val="24"/>
        </w:rPr>
        <w:t xml:space="preserve">form of </w:t>
      </w:r>
      <w:r w:rsidR="002B33DD" w:rsidRPr="00A46450">
        <w:rPr>
          <w:rFonts w:ascii="Times New Roman" w:hAnsi="Times New Roman" w:cs="Times New Roman"/>
          <w:sz w:val="24"/>
          <w:szCs w:val="24"/>
        </w:rPr>
        <w:t xml:space="preserve">narrative prosthesis, Robert is flattened to his disability as “the blind man” </w:t>
      </w:r>
      <w:r w:rsidR="00613AC3">
        <w:rPr>
          <w:rFonts w:ascii="Times New Roman" w:hAnsi="Times New Roman" w:cs="Times New Roman"/>
          <w:sz w:val="24"/>
          <w:szCs w:val="24"/>
        </w:rPr>
        <w:t xml:space="preserve">who is </w:t>
      </w:r>
      <w:r w:rsidR="002B33DD" w:rsidRPr="00A46450">
        <w:rPr>
          <w:rFonts w:ascii="Times New Roman" w:hAnsi="Times New Roman" w:cs="Times New Roman"/>
          <w:sz w:val="24"/>
          <w:szCs w:val="24"/>
        </w:rPr>
        <w:t>compensat</w:t>
      </w:r>
      <w:r w:rsidR="008E624A" w:rsidRPr="00A46450">
        <w:rPr>
          <w:rFonts w:ascii="Times New Roman" w:hAnsi="Times New Roman" w:cs="Times New Roman"/>
          <w:sz w:val="24"/>
          <w:szCs w:val="24"/>
        </w:rPr>
        <w:t>ed with</w:t>
      </w:r>
      <w:r w:rsidR="002B33DD" w:rsidRPr="00A46450">
        <w:rPr>
          <w:rFonts w:ascii="Times New Roman" w:hAnsi="Times New Roman" w:cs="Times New Roman"/>
          <w:sz w:val="24"/>
          <w:szCs w:val="24"/>
        </w:rPr>
        <w:t xml:space="preserve"> insight and self-consciousness </w:t>
      </w:r>
      <w:r w:rsidR="008E624A" w:rsidRPr="00A46450">
        <w:rPr>
          <w:rFonts w:ascii="Times New Roman" w:hAnsi="Times New Roman" w:cs="Times New Roman"/>
          <w:sz w:val="24"/>
          <w:szCs w:val="24"/>
        </w:rPr>
        <w:t xml:space="preserve">only </w:t>
      </w:r>
      <w:r w:rsidR="002B33DD" w:rsidRPr="00A46450">
        <w:rPr>
          <w:rFonts w:ascii="Times New Roman" w:hAnsi="Times New Roman" w:cs="Times New Roman"/>
          <w:sz w:val="24"/>
          <w:szCs w:val="24"/>
        </w:rPr>
        <w:t xml:space="preserve">useful for reforming the unnamed narrator’s prejudices. </w:t>
      </w:r>
      <w:r w:rsidR="00613AC3">
        <w:rPr>
          <w:rFonts w:ascii="Times New Roman" w:hAnsi="Times New Roman" w:cs="Times New Roman"/>
          <w:sz w:val="24"/>
          <w:szCs w:val="24"/>
        </w:rPr>
        <w:t>Many of my students</w:t>
      </w:r>
      <w:r w:rsidR="002B33DD" w:rsidRPr="00A46450">
        <w:rPr>
          <w:rFonts w:ascii="Times New Roman" w:hAnsi="Times New Roman" w:cs="Times New Roman"/>
          <w:sz w:val="24"/>
          <w:szCs w:val="24"/>
        </w:rPr>
        <w:t xml:space="preserve"> </w:t>
      </w:r>
      <w:r w:rsidR="00613AC3">
        <w:rPr>
          <w:rFonts w:ascii="Times New Roman" w:hAnsi="Times New Roman" w:cs="Times New Roman"/>
          <w:sz w:val="24"/>
          <w:szCs w:val="24"/>
        </w:rPr>
        <w:t>at first interpreted the text as</w:t>
      </w:r>
      <w:r w:rsidR="002B33DD" w:rsidRPr="00A46450">
        <w:rPr>
          <w:rFonts w:ascii="Times New Roman" w:hAnsi="Times New Roman" w:cs="Times New Roman"/>
          <w:sz w:val="24"/>
          <w:szCs w:val="24"/>
        </w:rPr>
        <w:t xml:space="preserve"> humanizing Robert </w:t>
      </w:r>
      <w:r w:rsidR="00613AC3">
        <w:rPr>
          <w:rFonts w:ascii="Times New Roman" w:hAnsi="Times New Roman" w:cs="Times New Roman"/>
          <w:sz w:val="24"/>
          <w:szCs w:val="24"/>
        </w:rPr>
        <w:t xml:space="preserve">by giving him subjectivity, but in fact, the text </w:t>
      </w:r>
      <w:r w:rsidR="002B33DD" w:rsidRPr="00A46450">
        <w:rPr>
          <w:rFonts w:ascii="Times New Roman" w:hAnsi="Times New Roman" w:cs="Times New Roman"/>
          <w:sz w:val="24"/>
          <w:szCs w:val="24"/>
        </w:rPr>
        <w:t>is</w:t>
      </w:r>
      <w:r w:rsidR="00613AC3">
        <w:rPr>
          <w:rFonts w:ascii="Times New Roman" w:hAnsi="Times New Roman" w:cs="Times New Roman"/>
          <w:sz w:val="24"/>
          <w:szCs w:val="24"/>
        </w:rPr>
        <w:t xml:space="preserve"> revealed to be</w:t>
      </w:r>
      <w:r w:rsidR="008E624A" w:rsidRPr="00A46450">
        <w:rPr>
          <w:rFonts w:ascii="Times New Roman" w:hAnsi="Times New Roman" w:cs="Times New Roman"/>
          <w:sz w:val="24"/>
          <w:szCs w:val="24"/>
        </w:rPr>
        <w:t xml:space="preserve"> </w:t>
      </w:r>
      <w:r w:rsidR="00883C16" w:rsidRPr="00A46450">
        <w:rPr>
          <w:rFonts w:ascii="Times New Roman" w:hAnsi="Times New Roman" w:cs="Times New Roman"/>
          <w:sz w:val="24"/>
          <w:szCs w:val="24"/>
        </w:rPr>
        <w:t>less</w:t>
      </w:r>
      <w:r w:rsidR="00613AC3">
        <w:rPr>
          <w:rFonts w:ascii="Times New Roman" w:hAnsi="Times New Roman" w:cs="Times New Roman"/>
          <w:sz w:val="24"/>
          <w:szCs w:val="24"/>
        </w:rPr>
        <w:t xml:space="preserve"> and less</w:t>
      </w:r>
      <w:r w:rsidR="002B33DD" w:rsidRPr="00A46450">
        <w:rPr>
          <w:rFonts w:ascii="Times New Roman" w:hAnsi="Times New Roman" w:cs="Times New Roman"/>
          <w:sz w:val="24"/>
          <w:szCs w:val="24"/>
        </w:rPr>
        <w:t xml:space="preserve"> about Robert</w:t>
      </w:r>
      <w:r w:rsidR="00883C16" w:rsidRPr="00A46450">
        <w:rPr>
          <w:rFonts w:ascii="Times New Roman" w:hAnsi="Times New Roman" w:cs="Times New Roman"/>
          <w:sz w:val="24"/>
          <w:szCs w:val="24"/>
        </w:rPr>
        <w:t>’s lived experience or interiority as a disabled man</w:t>
      </w:r>
      <w:r w:rsidR="002B33DD" w:rsidRPr="00A46450">
        <w:rPr>
          <w:rFonts w:ascii="Times New Roman" w:hAnsi="Times New Roman" w:cs="Times New Roman"/>
          <w:sz w:val="24"/>
          <w:szCs w:val="24"/>
        </w:rPr>
        <w:t xml:space="preserve"> but </w:t>
      </w:r>
      <w:r w:rsidR="00613AC3">
        <w:rPr>
          <w:rFonts w:ascii="Times New Roman" w:hAnsi="Times New Roman" w:cs="Times New Roman"/>
          <w:sz w:val="24"/>
          <w:szCs w:val="24"/>
        </w:rPr>
        <w:t>about his capacity to bring about the</w:t>
      </w:r>
      <w:r w:rsidR="00883C16" w:rsidRPr="00A46450">
        <w:rPr>
          <w:rFonts w:ascii="Times New Roman" w:hAnsi="Times New Roman" w:cs="Times New Roman"/>
          <w:sz w:val="24"/>
          <w:szCs w:val="24"/>
        </w:rPr>
        <w:t xml:space="preserve"> </w:t>
      </w:r>
      <w:proofErr w:type="spellStart"/>
      <w:r w:rsidR="00883C16" w:rsidRPr="00A46450">
        <w:rPr>
          <w:rFonts w:ascii="Times New Roman" w:hAnsi="Times New Roman" w:cs="Times New Roman"/>
          <w:sz w:val="24"/>
          <w:szCs w:val="24"/>
        </w:rPr>
        <w:t>ablebod</w:t>
      </w:r>
      <w:r w:rsidR="00DC5D7F">
        <w:rPr>
          <w:rFonts w:ascii="Times New Roman" w:hAnsi="Times New Roman" w:cs="Times New Roman"/>
          <w:sz w:val="24"/>
          <w:szCs w:val="24"/>
        </w:rPr>
        <w:t>ymind</w:t>
      </w:r>
      <w:r w:rsidR="00883C16" w:rsidRPr="00A46450">
        <w:rPr>
          <w:rFonts w:ascii="Times New Roman" w:hAnsi="Times New Roman" w:cs="Times New Roman"/>
          <w:sz w:val="24"/>
          <w:szCs w:val="24"/>
        </w:rPr>
        <w:t>ed</w:t>
      </w:r>
      <w:proofErr w:type="spellEnd"/>
      <w:r w:rsidR="00883C16" w:rsidRPr="00A46450">
        <w:rPr>
          <w:rFonts w:ascii="Times New Roman" w:hAnsi="Times New Roman" w:cs="Times New Roman"/>
          <w:sz w:val="24"/>
          <w:szCs w:val="24"/>
        </w:rPr>
        <w:t xml:space="preserve"> n</w:t>
      </w:r>
      <w:r w:rsidR="002B33DD" w:rsidRPr="00A46450">
        <w:rPr>
          <w:rFonts w:ascii="Times New Roman" w:hAnsi="Times New Roman" w:cs="Times New Roman"/>
          <w:sz w:val="24"/>
          <w:szCs w:val="24"/>
        </w:rPr>
        <w:t>arrator</w:t>
      </w:r>
      <w:r w:rsidR="00883C16" w:rsidRPr="00A46450">
        <w:rPr>
          <w:rFonts w:ascii="Times New Roman" w:hAnsi="Times New Roman" w:cs="Times New Roman"/>
          <w:sz w:val="24"/>
          <w:szCs w:val="24"/>
        </w:rPr>
        <w:t>’s moral improvement.</w:t>
      </w:r>
      <w:r w:rsidR="00613AC3">
        <w:rPr>
          <w:rFonts w:ascii="Times New Roman" w:hAnsi="Times New Roman" w:cs="Times New Roman"/>
          <w:sz w:val="24"/>
          <w:szCs w:val="24"/>
        </w:rPr>
        <w:t xml:space="preserve"> While the Robert’s characterization is not directly disparaging, his function as the short story’s narrative prosthesis precludes any possibility of his identification as anything other than the “blind man” whose</w:t>
      </w:r>
      <w:r w:rsidR="00B628C7">
        <w:rPr>
          <w:rFonts w:ascii="Times New Roman" w:hAnsi="Times New Roman" w:cs="Times New Roman"/>
          <w:sz w:val="24"/>
          <w:szCs w:val="24"/>
        </w:rPr>
        <w:t xml:space="preserve"> </w:t>
      </w:r>
      <w:r w:rsidR="009160B9">
        <w:rPr>
          <w:rFonts w:ascii="Times New Roman" w:hAnsi="Times New Roman" w:cs="Times New Roman"/>
          <w:sz w:val="24"/>
          <w:szCs w:val="24"/>
        </w:rPr>
        <w:t>commanding presence</w:t>
      </w:r>
      <w:r w:rsidR="00613AC3">
        <w:rPr>
          <w:rFonts w:ascii="Times New Roman" w:hAnsi="Times New Roman" w:cs="Times New Roman"/>
          <w:sz w:val="24"/>
          <w:szCs w:val="24"/>
        </w:rPr>
        <w:t xml:space="preserve"> unsettles the narrator</w:t>
      </w:r>
      <w:r w:rsidR="008A24CE">
        <w:rPr>
          <w:rFonts w:ascii="Times New Roman" w:hAnsi="Times New Roman" w:cs="Times New Roman"/>
          <w:sz w:val="24"/>
          <w:szCs w:val="24"/>
        </w:rPr>
        <w:t xml:space="preserve">. </w:t>
      </w:r>
      <w:r w:rsidR="00883C16" w:rsidRPr="00A46450">
        <w:rPr>
          <w:rFonts w:ascii="Times New Roman" w:hAnsi="Times New Roman" w:cs="Times New Roman"/>
          <w:sz w:val="24"/>
          <w:szCs w:val="24"/>
        </w:rPr>
        <w:t xml:space="preserve">  </w:t>
      </w:r>
    </w:p>
    <w:p w14:paraId="1A4C330E" w14:textId="20986769" w:rsidR="00283869" w:rsidRPr="00A46450" w:rsidRDefault="00613AC3" w:rsidP="00A4645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Such unsettling</w:t>
      </w:r>
      <w:r w:rsidR="00BD7462">
        <w:rPr>
          <w:rFonts w:ascii="Times New Roman" w:hAnsi="Times New Roman" w:cs="Times New Roman"/>
          <w:sz w:val="24"/>
          <w:szCs w:val="24"/>
        </w:rPr>
        <w:t xml:space="preserve"> and its implications</w:t>
      </w:r>
      <w:r>
        <w:rPr>
          <w:rFonts w:ascii="Times New Roman" w:hAnsi="Times New Roman" w:cs="Times New Roman"/>
          <w:sz w:val="24"/>
          <w:szCs w:val="24"/>
        </w:rPr>
        <w:t xml:space="preserve"> became part of an</w:t>
      </w:r>
      <w:r w:rsidR="00FB5BD3" w:rsidRPr="00A46450">
        <w:rPr>
          <w:rFonts w:ascii="Times New Roman" w:hAnsi="Times New Roman" w:cs="Times New Roman"/>
          <w:sz w:val="24"/>
          <w:szCs w:val="24"/>
        </w:rPr>
        <w:t xml:space="preserve"> ongoing</w:t>
      </w:r>
      <w:r>
        <w:rPr>
          <w:rFonts w:ascii="Times New Roman" w:hAnsi="Times New Roman" w:cs="Times New Roman"/>
          <w:sz w:val="24"/>
          <w:szCs w:val="24"/>
        </w:rPr>
        <w:t xml:space="preserve"> set of</w:t>
      </w:r>
      <w:r w:rsidR="00FB5BD3" w:rsidRPr="00A46450">
        <w:rPr>
          <w:rFonts w:ascii="Times New Roman" w:hAnsi="Times New Roman" w:cs="Times New Roman"/>
          <w:sz w:val="24"/>
          <w:szCs w:val="24"/>
        </w:rPr>
        <w:t xml:space="preserve"> question</w:t>
      </w:r>
      <w:r>
        <w:rPr>
          <w:rFonts w:ascii="Times New Roman" w:hAnsi="Times New Roman" w:cs="Times New Roman"/>
          <w:sz w:val="24"/>
          <w:szCs w:val="24"/>
        </w:rPr>
        <w:t>s</w:t>
      </w:r>
      <w:r w:rsidR="00FB5BD3" w:rsidRPr="00A46450">
        <w:rPr>
          <w:rFonts w:ascii="Times New Roman" w:hAnsi="Times New Roman" w:cs="Times New Roman"/>
          <w:sz w:val="24"/>
          <w:szCs w:val="24"/>
        </w:rPr>
        <w:t xml:space="preserve"> in the class </w:t>
      </w:r>
      <w:r>
        <w:rPr>
          <w:rFonts w:ascii="Times New Roman" w:hAnsi="Times New Roman" w:cs="Times New Roman"/>
          <w:sz w:val="24"/>
          <w:szCs w:val="24"/>
        </w:rPr>
        <w:t>how</w:t>
      </w:r>
      <w:r w:rsidR="00FB0017" w:rsidRPr="00A46450">
        <w:rPr>
          <w:rFonts w:ascii="Times New Roman" w:hAnsi="Times New Roman" w:cs="Times New Roman"/>
          <w:sz w:val="24"/>
          <w:szCs w:val="24"/>
        </w:rPr>
        <w:t xml:space="preserve"> different affects became attached</w:t>
      </w:r>
      <w:r w:rsidR="00FB5BD3" w:rsidRPr="00A46450">
        <w:rPr>
          <w:rFonts w:ascii="Times New Roman" w:hAnsi="Times New Roman" w:cs="Times New Roman"/>
          <w:sz w:val="24"/>
          <w:szCs w:val="24"/>
        </w:rPr>
        <w:t xml:space="preserve"> to disability. </w:t>
      </w:r>
      <w:r w:rsidR="008D4740" w:rsidRPr="00A46450">
        <w:rPr>
          <w:rFonts w:ascii="Times New Roman" w:hAnsi="Times New Roman" w:cs="Times New Roman"/>
          <w:sz w:val="24"/>
          <w:szCs w:val="24"/>
        </w:rPr>
        <w:t xml:space="preserve">The second short paper in the course asked my students to consider the affective strategies of a set of short films, some of which were entries for the </w:t>
      </w:r>
      <w:proofErr w:type="spellStart"/>
      <w:r w:rsidR="008D4740" w:rsidRPr="00A46450">
        <w:rPr>
          <w:rFonts w:ascii="Times New Roman" w:hAnsi="Times New Roman" w:cs="Times New Roman"/>
          <w:sz w:val="24"/>
          <w:szCs w:val="24"/>
        </w:rPr>
        <w:t>Easterseals</w:t>
      </w:r>
      <w:proofErr w:type="spellEnd"/>
      <w:r w:rsidR="008D4740" w:rsidRPr="00A46450">
        <w:rPr>
          <w:rFonts w:ascii="Times New Roman" w:hAnsi="Times New Roman" w:cs="Times New Roman"/>
          <w:sz w:val="24"/>
          <w:szCs w:val="24"/>
        </w:rPr>
        <w:t xml:space="preserve"> Disability Film Challenge. By this point in the class</w:t>
      </w:r>
      <w:r w:rsidR="006A648D" w:rsidRPr="00A46450">
        <w:rPr>
          <w:rFonts w:ascii="Times New Roman" w:hAnsi="Times New Roman" w:cs="Times New Roman"/>
          <w:sz w:val="24"/>
          <w:szCs w:val="24"/>
        </w:rPr>
        <w:t>,</w:t>
      </w:r>
      <w:r w:rsidR="00FB5BD3" w:rsidRPr="00A46450">
        <w:rPr>
          <w:rFonts w:ascii="Times New Roman" w:hAnsi="Times New Roman" w:cs="Times New Roman"/>
          <w:sz w:val="24"/>
          <w:szCs w:val="24"/>
        </w:rPr>
        <w:t xml:space="preserve"> </w:t>
      </w:r>
      <w:r w:rsidR="006A648D" w:rsidRPr="00A46450">
        <w:rPr>
          <w:rFonts w:ascii="Times New Roman" w:hAnsi="Times New Roman" w:cs="Times New Roman"/>
          <w:sz w:val="24"/>
          <w:szCs w:val="24"/>
        </w:rPr>
        <w:t>my students had come</w:t>
      </w:r>
      <w:r w:rsidR="00FB5BD3" w:rsidRPr="00A46450">
        <w:rPr>
          <w:rFonts w:ascii="Times New Roman" w:hAnsi="Times New Roman" w:cs="Times New Roman"/>
          <w:sz w:val="24"/>
          <w:szCs w:val="24"/>
        </w:rPr>
        <w:t xml:space="preserve"> to </w:t>
      </w:r>
      <w:r w:rsidR="006A648D" w:rsidRPr="00A46450">
        <w:rPr>
          <w:rFonts w:ascii="Times New Roman" w:hAnsi="Times New Roman" w:cs="Times New Roman"/>
          <w:sz w:val="24"/>
          <w:szCs w:val="24"/>
        </w:rPr>
        <w:t>expect</w:t>
      </w:r>
      <w:r w:rsidR="00FB5BD3" w:rsidRPr="00A46450">
        <w:rPr>
          <w:rFonts w:ascii="Times New Roman" w:hAnsi="Times New Roman" w:cs="Times New Roman"/>
          <w:sz w:val="24"/>
          <w:szCs w:val="24"/>
        </w:rPr>
        <w:t xml:space="preserve"> narratives of </w:t>
      </w:r>
      <w:r w:rsidR="00C56839" w:rsidRPr="00A46450">
        <w:rPr>
          <w:rFonts w:ascii="Times New Roman" w:hAnsi="Times New Roman" w:cs="Times New Roman"/>
          <w:sz w:val="24"/>
          <w:szCs w:val="24"/>
        </w:rPr>
        <w:t>disability “inspiration porn</w:t>
      </w:r>
      <w:r w:rsidR="00883C16" w:rsidRPr="00A46450">
        <w:rPr>
          <w:rFonts w:ascii="Times New Roman" w:hAnsi="Times New Roman" w:cs="Times New Roman"/>
          <w:sz w:val="24"/>
          <w:szCs w:val="24"/>
        </w:rPr>
        <w:t>.</w:t>
      </w:r>
      <w:r w:rsidR="00C56839" w:rsidRPr="00A46450">
        <w:rPr>
          <w:rFonts w:ascii="Times New Roman" w:hAnsi="Times New Roman" w:cs="Times New Roman"/>
          <w:sz w:val="24"/>
          <w:szCs w:val="24"/>
        </w:rPr>
        <w:t>”</w:t>
      </w:r>
      <w:r w:rsidR="00883C16" w:rsidRPr="00A46450">
        <w:rPr>
          <w:rStyle w:val="EndnoteReference"/>
          <w:rFonts w:ascii="Times New Roman" w:hAnsi="Times New Roman" w:cs="Times New Roman"/>
          <w:sz w:val="24"/>
          <w:szCs w:val="24"/>
        </w:rPr>
        <w:endnoteReference w:id="7"/>
      </w:r>
      <w:r w:rsidR="00883C16" w:rsidRPr="00A46450">
        <w:rPr>
          <w:rFonts w:ascii="Times New Roman" w:hAnsi="Times New Roman" w:cs="Times New Roman"/>
          <w:sz w:val="24"/>
          <w:szCs w:val="24"/>
        </w:rPr>
        <w:t xml:space="preserve"> From the competitive athlete in the wheelchair to the disabled child who grows up to be successful an</w:t>
      </w:r>
      <w:r w:rsidR="00FB0017" w:rsidRPr="00A46450">
        <w:rPr>
          <w:rFonts w:ascii="Times New Roman" w:hAnsi="Times New Roman" w:cs="Times New Roman"/>
          <w:sz w:val="24"/>
          <w:szCs w:val="24"/>
        </w:rPr>
        <w:t>d</w:t>
      </w:r>
      <w:r w:rsidR="00883C16" w:rsidRPr="00A46450">
        <w:rPr>
          <w:rFonts w:ascii="Times New Roman" w:hAnsi="Times New Roman" w:cs="Times New Roman"/>
          <w:sz w:val="24"/>
          <w:szCs w:val="24"/>
        </w:rPr>
        <w:t xml:space="preserve"> independent, “inspiration porn” perpetuates a series of </w:t>
      </w:r>
      <w:r w:rsidR="00C56839" w:rsidRPr="00A46450">
        <w:rPr>
          <w:rFonts w:ascii="Times New Roman" w:hAnsi="Times New Roman" w:cs="Times New Roman"/>
          <w:sz w:val="24"/>
          <w:szCs w:val="24"/>
        </w:rPr>
        <w:t xml:space="preserve">sentimental </w:t>
      </w:r>
      <w:r w:rsidR="00FB5BD3" w:rsidRPr="00A46450">
        <w:rPr>
          <w:rFonts w:ascii="Times New Roman" w:hAnsi="Times New Roman" w:cs="Times New Roman"/>
          <w:sz w:val="24"/>
          <w:szCs w:val="24"/>
        </w:rPr>
        <w:t>fantasies of overcoming disability</w:t>
      </w:r>
      <w:r w:rsidR="006A648D" w:rsidRPr="00A46450">
        <w:rPr>
          <w:rFonts w:ascii="Times New Roman" w:hAnsi="Times New Roman" w:cs="Times New Roman"/>
          <w:sz w:val="24"/>
          <w:szCs w:val="24"/>
        </w:rPr>
        <w:t>.</w:t>
      </w:r>
      <w:r w:rsidR="00883C16" w:rsidRPr="00A46450">
        <w:rPr>
          <w:rFonts w:ascii="Times New Roman" w:hAnsi="Times New Roman" w:cs="Times New Roman"/>
          <w:sz w:val="24"/>
          <w:szCs w:val="24"/>
        </w:rPr>
        <w:t xml:space="preserve"> “Inspiration porn” frames disability as an undesirable state that the disabled should aspire to exceed rather than embrace.</w:t>
      </w:r>
      <w:r w:rsidR="00C56839" w:rsidRPr="00A46450">
        <w:rPr>
          <w:rFonts w:ascii="Times New Roman" w:hAnsi="Times New Roman" w:cs="Times New Roman"/>
          <w:sz w:val="24"/>
          <w:szCs w:val="24"/>
        </w:rPr>
        <w:t xml:space="preserve"> </w:t>
      </w:r>
      <w:r w:rsidR="00FC5556" w:rsidRPr="00A46450">
        <w:rPr>
          <w:rFonts w:ascii="Times New Roman" w:hAnsi="Times New Roman" w:cs="Times New Roman"/>
          <w:sz w:val="24"/>
          <w:szCs w:val="24"/>
        </w:rPr>
        <w:t xml:space="preserve">Disability “inspiration porn” remains popular in everything from commercials to romantic comedies, but as my students observed, it is part of a well-established tradition </w:t>
      </w:r>
      <w:r w:rsidR="00CE53DA">
        <w:rPr>
          <w:rFonts w:ascii="Times New Roman" w:hAnsi="Times New Roman" w:cs="Times New Roman"/>
          <w:sz w:val="24"/>
          <w:szCs w:val="24"/>
        </w:rPr>
        <w:t xml:space="preserve">dating back to sentimental fiction and Romantic melodrama like Percy Shelley’s </w:t>
      </w:r>
      <w:r w:rsidR="00CE53DA">
        <w:rPr>
          <w:rFonts w:ascii="Times New Roman" w:hAnsi="Times New Roman" w:cs="Times New Roman"/>
          <w:i/>
          <w:iCs/>
          <w:sz w:val="24"/>
          <w:szCs w:val="24"/>
        </w:rPr>
        <w:t xml:space="preserve">The Cenci </w:t>
      </w:r>
      <w:r w:rsidR="00CE53DA">
        <w:rPr>
          <w:rFonts w:ascii="Times New Roman" w:hAnsi="Times New Roman" w:cs="Times New Roman"/>
          <w:sz w:val="24"/>
          <w:szCs w:val="24"/>
        </w:rPr>
        <w:t xml:space="preserve">or Samuel Coleridge’s </w:t>
      </w:r>
      <w:r w:rsidR="00CE53DA">
        <w:rPr>
          <w:rFonts w:ascii="Times New Roman" w:hAnsi="Times New Roman" w:cs="Times New Roman"/>
          <w:i/>
          <w:iCs/>
          <w:sz w:val="24"/>
          <w:szCs w:val="24"/>
        </w:rPr>
        <w:t>Remorse</w:t>
      </w:r>
      <w:ins w:id="9" w:author="james hallman" w:date="2024-03-08T14:33:00Z">
        <w:r w:rsidR="003222AB">
          <w:rPr>
            <w:rFonts w:ascii="Times New Roman" w:hAnsi="Times New Roman" w:cs="Times New Roman"/>
            <w:i/>
            <w:iCs/>
            <w:sz w:val="24"/>
            <w:szCs w:val="24"/>
          </w:rPr>
          <w:t>.</w:t>
        </w:r>
      </w:ins>
      <w:del w:id="10" w:author="james hallman" w:date="2024-03-08T14:33:00Z">
        <w:r w:rsidR="00CE53DA" w:rsidDel="003222AB">
          <w:rPr>
            <w:rFonts w:ascii="Times New Roman" w:hAnsi="Times New Roman" w:cs="Times New Roman"/>
            <w:i/>
            <w:iCs/>
            <w:sz w:val="24"/>
            <w:szCs w:val="24"/>
          </w:rPr>
          <w:delText>.</w:delText>
        </w:r>
        <w:r w:rsidR="00CE53DA" w:rsidDel="003222AB">
          <w:rPr>
            <w:rFonts w:ascii="Times New Roman" w:hAnsi="Times New Roman" w:cs="Times New Roman"/>
            <w:sz w:val="24"/>
            <w:szCs w:val="24"/>
          </w:rPr>
          <w:delText xml:space="preserve"> </w:delText>
        </w:r>
        <w:r w:rsidR="00FC5556" w:rsidRPr="00A46450" w:rsidDel="003222AB">
          <w:rPr>
            <w:rFonts w:ascii="Times New Roman" w:hAnsi="Times New Roman" w:cs="Times New Roman"/>
            <w:sz w:val="24"/>
            <w:szCs w:val="24"/>
          </w:rPr>
          <w:delText>.</w:delText>
        </w:r>
      </w:del>
      <w:r w:rsidR="00906B7C" w:rsidRPr="00A46450">
        <w:rPr>
          <w:rFonts w:ascii="Times New Roman" w:hAnsi="Times New Roman" w:cs="Times New Roman"/>
          <w:sz w:val="24"/>
          <w:szCs w:val="24"/>
        </w:rPr>
        <w:t xml:space="preserve"> </w:t>
      </w:r>
      <w:r w:rsidR="00CE53DA">
        <w:rPr>
          <w:rFonts w:ascii="Times New Roman" w:hAnsi="Times New Roman" w:cs="Times New Roman"/>
          <w:sz w:val="24"/>
          <w:szCs w:val="24"/>
        </w:rPr>
        <w:t xml:space="preserve">A more familiar text to my students, </w:t>
      </w:r>
      <w:r w:rsidR="008D4740" w:rsidRPr="00A46450">
        <w:rPr>
          <w:rFonts w:ascii="Times New Roman" w:hAnsi="Times New Roman" w:cs="Times New Roman"/>
          <w:sz w:val="24"/>
          <w:szCs w:val="24"/>
        </w:rPr>
        <w:t xml:space="preserve">Charles Dickens’ </w:t>
      </w:r>
      <w:r w:rsidR="008D4740" w:rsidRPr="00A46450">
        <w:rPr>
          <w:rFonts w:ascii="Times New Roman" w:hAnsi="Times New Roman" w:cs="Times New Roman"/>
          <w:i/>
          <w:sz w:val="24"/>
          <w:szCs w:val="24"/>
        </w:rPr>
        <w:t xml:space="preserve">A Christmas Carol </w:t>
      </w:r>
      <w:r w:rsidR="008D4740" w:rsidRPr="00A46450">
        <w:rPr>
          <w:rFonts w:ascii="Times New Roman" w:hAnsi="Times New Roman" w:cs="Times New Roman"/>
          <w:sz w:val="24"/>
          <w:szCs w:val="24"/>
        </w:rPr>
        <w:t>(1843)</w:t>
      </w:r>
      <w:r w:rsidR="00CE53DA">
        <w:rPr>
          <w:rFonts w:ascii="Times New Roman" w:hAnsi="Times New Roman" w:cs="Times New Roman"/>
          <w:sz w:val="24"/>
          <w:szCs w:val="24"/>
        </w:rPr>
        <w:t>,</w:t>
      </w:r>
      <w:r w:rsidR="008D4740" w:rsidRPr="00A46450">
        <w:rPr>
          <w:rFonts w:ascii="Times New Roman" w:hAnsi="Times New Roman" w:cs="Times New Roman"/>
          <w:sz w:val="24"/>
          <w:szCs w:val="24"/>
        </w:rPr>
        <w:t xml:space="preserve"> served as a useful case study for tracking how </w:t>
      </w:r>
      <w:r w:rsidR="00CE53DA">
        <w:rPr>
          <w:rFonts w:ascii="Times New Roman" w:hAnsi="Times New Roman" w:cs="Times New Roman"/>
          <w:sz w:val="24"/>
          <w:szCs w:val="24"/>
        </w:rPr>
        <w:t>disability became a particularly “sticky” category that was increasingly attached to certain affective qualities like pity or fear</w:t>
      </w:r>
      <w:r w:rsidR="008D4740" w:rsidRPr="00A46450">
        <w:rPr>
          <w:rFonts w:ascii="Times New Roman" w:hAnsi="Times New Roman" w:cs="Times New Roman"/>
          <w:sz w:val="24"/>
          <w:szCs w:val="24"/>
        </w:rPr>
        <w:t xml:space="preserve"> .</w:t>
      </w:r>
      <w:r w:rsidR="008D4740" w:rsidRPr="00A46450">
        <w:rPr>
          <w:rStyle w:val="EndnoteReference"/>
          <w:rFonts w:ascii="Times New Roman" w:hAnsi="Times New Roman" w:cs="Times New Roman"/>
          <w:sz w:val="24"/>
          <w:szCs w:val="24"/>
        </w:rPr>
        <w:endnoteReference w:id="8"/>
      </w:r>
      <w:r w:rsidR="008D4740" w:rsidRPr="00A46450">
        <w:rPr>
          <w:rFonts w:ascii="Times New Roman" w:hAnsi="Times New Roman" w:cs="Times New Roman"/>
          <w:sz w:val="24"/>
          <w:szCs w:val="24"/>
        </w:rPr>
        <w:t xml:space="preserve"> </w:t>
      </w:r>
      <w:r w:rsidR="00190324" w:rsidRPr="00A46450">
        <w:rPr>
          <w:rFonts w:ascii="Times New Roman" w:hAnsi="Times New Roman" w:cs="Times New Roman"/>
          <w:sz w:val="24"/>
          <w:szCs w:val="24"/>
        </w:rPr>
        <w:t xml:space="preserve">In conjunction with the </w:t>
      </w:r>
      <w:r w:rsidR="00CE53DA">
        <w:rPr>
          <w:rFonts w:ascii="Times New Roman" w:hAnsi="Times New Roman" w:cs="Times New Roman"/>
          <w:sz w:val="24"/>
          <w:szCs w:val="24"/>
        </w:rPr>
        <w:t>Dickens’s original staves</w:t>
      </w:r>
      <w:r w:rsidR="00190324" w:rsidRPr="00A46450">
        <w:rPr>
          <w:rFonts w:ascii="Times New Roman" w:hAnsi="Times New Roman" w:cs="Times New Roman"/>
          <w:sz w:val="24"/>
          <w:szCs w:val="24"/>
        </w:rPr>
        <w:t>, we watched</w:t>
      </w:r>
      <w:r w:rsidR="00CE53DA">
        <w:rPr>
          <w:rFonts w:ascii="Times New Roman" w:hAnsi="Times New Roman" w:cs="Times New Roman"/>
          <w:sz w:val="24"/>
          <w:szCs w:val="24"/>
        </w:rPr>
        <w:t xml:space="preserve"> television and film</w:t>
      </w:r>
      <w:r w:rsidR="00190324" w:rsidRPr="00A46450">
        <w:rPr>
          <w:rFonts w:ascii="Times New Roman" w:hAnsi="Times New Roman" w:cs="Times New Roman"/>
          <w:sz w:val="24"/>
          <w:szCs w:val="24"/>
        </w:rPr>
        <w:t xml:space="preserve"> adaptations of the novella, specifically for </w:t>
      </w:r>
      <w:r w:rsidR="008D4740" w:rsidRPr="00A46450">
        <w:rPr>
          <w:rFonts w:ascii="Times New Roman" w:hAnsi="Times New Roman" w:cs="Times New Roman"/>
          <w:sz w:val="24"/>
          <w:szCs w:val="24"/>
        </w:rPr>
        <w:t xml:space="preserve">their </w:t>
      </w:r>
      <w:r w:rsidR="00CE53DA">
        <w:rPr>
          <w:rFonts w:ascii="Times New Roman" w:hAnsi="Times New Roman" w:cs="Times New Roman"/>
          <w:sz w:val="24"/>
          <w:szCs w:val="24"/>
        </w:rPr>
        <w:t xml:space="preserve">different </w:t>
      </w:r>
      <w:r w:rsidR="008D4740" w:rsidRPr="00A46450">
        <w:rPr>
          <w:rFonts w:ascii="Times New Roman" w:hAnsi="Times New Roman" w:cs="Times New Roman"/>
          <w:sz w:val="24"/>
          <w:szCs w:val="24"/>
        </w:rPr>
        <w:t xml:space="preserve">representations of Tiny Tim as a pitiable young disabled boy whose poverty and suffering help to catalyze Scrooge’s moral </w:t>
      </w:r>
      <w:r w:rsidR="006A648D" w:rsidRPr="00A46450">
        <w:rPr>
          <w:rFonts w:ascii="Times New Roman" w:hAnsi="Times New Roman" w:cs="Times New Roman"/>
          <w:sz w:val="24"/>
          <w:szCs w:val="24"/>
        </w:rPr>
        <w:t>reformation</w:t>
      </w:r>
      <w:r w:rsidR="00190324" w:rsidRPr="00A46450">
        <w:rPr>
          <w:rFonts w:ascii="Times New Roman" w:hAnsi="Times New Roman" w:cs="Times New Roman"/>
          <w:sz w:val="24"/>
          <w:szCs w:val="24"/>
        </w:rPr>
        <w:t xml:space="preserve">. </w:t>
      </w:r>
      <w:proofErr w:type="spellStart"/>
      <w:r w:rsidR="00190324" w:rsidRPr="00A46450">
        <w:rPr>
          <w:rFonts w:ascii="Times New Roman" w:hAnsi="Times New Roman" w:cs="Times New Roman"/>
          <w:sz w:val="24"/>
          <w:szCs w:val="24"/>
        </w:rPr>
        <w:t>Cripping</w:t>
      </w:r>
      <w:proofErr w:type="spellEnd"/>
      <w:r w:rsidR="00190324" w:rsidRPr="00A46450">
        <w:rPr>
          <w:rFonts w:ascii="Times New Roman" w:hAnsi="Times New Roman" w:cs="Times New Roman"/>
          <w:sz w:val="24"/>
          <w:szCs w:val="24"/>
        </w:rPr>
        <w:t xml:space="preserve"> </w:t>
      </w:r>
      <w:r w:rsidR="00FB0017" w:rsidRPr="00A46450">
        <w:rPr>
          <w:rFonts w:ascii="Times New Roman" w:hAnsi="Times New Roman" w:cs="Times New Roman"/>
          <w:sz w:val="24"/>
          <w:szCs w:val="24"/>
        </w:rPr>
        <w:t>literature</w:t>
      </w:r>
      <w:r w:rsidR="008D4740" w:rsidRPr="00A46450">
        <w:rPr>
          <w:rFonts w:ascii="Times New Roman" w:hAnsi="Times New Roman" w:cs="Times New Roman"/>
          <w:sz w:val="24"/>
          <w:szCs w:val="24"/>
        </w:rPr>
        <w:t xml:space="preserve"> like </w:t>
      </w:r>
      <w:r w:rsidR="008D4740" w:rsidRPr="00A46450">
        <w:rPr>
          <w:rFonts w:ascii="Times New Roman" w:hAnsi="Times New Roman" w:cs="Times New Roman"/>
          <w:i/>
          <w:sz w:val="24"/>
          <w:szCs w:val="24"/>
        </w:rPr>
        <w:t>A Christmas Carol</w:t>
      </w:r>
      <w:r w:rsidR="008D4740" w:rsidRPr="00A46450">
        <w:rPr>
          <w:rFonts w:ascii="Times New Roman" w:hAnsi="Times New Roman" w:cs="Times New Roman"/>
          <w:sz w:val="24"/>
          <w:szCs w:val="24"/>
        </w:rPr>
        <w:t xml:space="preserve">—a work </w:t>
      </w:r>
      <w:r w:rsidR="00586C9D">
        <w:rPr>
          <w:rFonts w:ascii="Times New Roman" w:hAnsi="Times New Roman" w:cs="Times New Roman"/>
          <w:sz w:val="24"/>
          <w:szCs w:val="24"/>
        </w:rPr>
        <w:t>of children’s literature not explicitly about disabled experience</w:t>
      </w:r>
      <w:r w:rsidR="008D4740" w:rsidRPr="00A46450">
        <w:rPr>
          <w:rFonts w:ascii="Times New Roman" w:hAnsi="Times New Roman" w:cs="Times New Roman"/>
          <w:sz w:val="24"/>
          <w:szCs w:val="24"/>
        </w:rPr>
        <w:t xml:space="preserve">—reveals </w:t>
      </w:r>
      <w:r w:rsidR="00283869" w:rsidRPr="00A46450">
        <w:rPr>
          <w:rFonts w:ascii="Times New Roman" w:hAnsi="Times New Roman" w:cs="Times New Roman"/>
          <w:sz w:val="24"/>
          <w:szCs w:val="24"/>
        </w:rPr>
        <w:t xml:space="preserve">the manipulative qualities of “inspiration porn” that </w:t>
      </w:r>
      <w:r w:rsidR="00360E4E" w:rsidRPr="00A46450">
        <w:rPr>
          <w:rFonts w:ascii="Times New Roman" w:hAnsi="Times New Roman" w:cs="Times New Roman"/>
          <w:sz w:val="24"/>
          <w:szCs w:val="24"/>
        </w:rPr>
        <w:t xml:space="preserve">depend on </w:t>
      </w:r>
      <w:r w:rsidR="00586C9D">
        <w:rPr>
          <w:rFonts w:ascii="Times New Roman" w:hAnsi="Times New Roman" w:cs="Times New Roman"/>
          <w:sz w:val="24"/>
          <w:szCs w:val="24"/>
        </w:rPr>
        <w:t>the work’s</w:t>
      </w:r>
      <w:r w:rsidR="00586C9D" w:rsidRPr="00A46450">
        <w:rPr>
          <w:rFonts w:ascii="Times New Roman" w:hAnsi="Times New Roman" w:cs="Times New Roman"/>
          <w:sz w:val="24"/>
          <w:szCs w:val="24"/>
        </w:rPr>
        <w:t xml:space="preserve"> </w:t>
      </w:r>
      <w:r w:rsidR="00360E4E" w:rsidRPr="00A46450">
        <w:rPr>
          <w:rFonts w:ascii="Times New Roman" w:hAnsi="Times New Roman" w:cs="Times New Roman"/>
          <w:sz w:val="24"/>
          <w:szCs w:val="24"/>
        </w:rPr>
        <w:t>ability to</w:t>
      </w:r>
      <w:r w:rsidR="00283869" w:rsidRPr="00A46450">
        <w:rPr>
          <w:rFonts w:ascii="Times New Roman" w:hAnsi="Times New Roman" w:cs="Times New Roman"/>
          <w:sz w:val="24"/>
          <w:szCs w:val="24"/>
        </w:rPr>
        <w:t xml:space="preserve"> pull on heartstrings</w:t>
      </w:r>
      <w:r w:rsidR="00586C9D">
        <w:rPr>
          <w:rFonts w:ascii="Times New Roman" w:hAnsi="Times New Roman" w:cs="Times New Roman"/>
          <w:sz w:val="24"/>
          <w:szCs w:val="24"/>
        </w:rPr>
        <w:t xml:space="preserve"> in response to disability as a tragic state of being</w:t>
      </w:r>
      <w:r w:rsidR="00283869" w:rsidRPr="00A46450">
        <w:rPr>
          <w:rFonts w:ascii="Times New Roman" w:hAnsi="Times New Roman" w:cs="Times New Roman"/>
          <w:sz w:val="24"/>
          <w:szCs w:val="24"/>
        </w:rPr>
        <w:t>. Dicken</w:t>
      </w:r>
      <w:r w:rsidR="008D4740" w:rsidRPr="00A46450">
        <w:rPr>
          <w:rFonts w:ascii="Times New Roman" w:hAnsi="Times New Roman" w:cs="Times New Roman"/>
          <w:sz w:val="24"/>
          <w:szCs w:val="24"/>
        </w:rPr>
        <w:t>s</w:t>
      </w:r>
      <w:r w:rsidR="00283869" w:rsidRPr="00A46450">
        <w:rPr>
          <w:rFonts w:ascii="Times New Roman" w:hAnsi="Times New Roman" w:cs="Times New Roman"/>
          <w:sz w:val="24"/>
          <w:szCs w:val="24"/>
        </w:rPr>
        <w:t>’</w:t>
      </w:r>
      <w:r w:rsidR="00A141F9">
        <w:rPr>
          <w:rFonts w:ascii="Times New Roman" w:hAnsi="Times New Roman" w:cs="Times New Roman"/>
          <w:sz w:val="24"/>
          <w:szCs w:val="24"/>
        </w:rPr>
        <w:t>s</w:t>
      </w:r>
      <w:r w:rsidR="00283869" w:rsidRPr="00A46450">
        <w:rPr>
          <w:rFonts w:ascii="Times New Roman" w:hAnsi="Times New Roman" w:cs="Times New Roman"/>
          <w:sz w:val="24"/>
          <w:szCs w:val="24"/>
        </w:rPr>
        <w:t xml:space="preserve"> novella exemplifies precisely how</w:t>
      </w:r>
      <w:r w:rsidR="00C56839" w:rsidRPr="00A46450">
        <w:rPr>
          <w:rFonts w:ascii="Times New Roman" w:hAnsi="Times New Roman" w:cs="Times New Roman"/>
          <w:sz w:val="24"/>
          <w:szCs w:val="24"/>
        </w:rPr>
        <w:t xml:space="preserve"> </w:t>
      </w:r>
      <w:r w:rsidR="00283869" w:rsidRPr="00A46450">
        <w:rPr>
          <w:rFonts w:ascii="Times New Roman" w:hAnsi="Times New Roman" w:cs="Times New Roman"/>
          <w:sz w:val="24"/>
          <w:szCs w:val="24"/>
        </w:rPr>
        <w:t>affect is integral to its appeal to readers</w:t>
      </w:r>
      <w:r w:rsidR="00A141F9">
        <w:rPr>
          <w:rFonts w:ascii="Times New Roman" w:hAnsi="Times New Roman" w:cs="Times New Roman"/>
          <w:sz w:val="24"/>
          <w:szCs w:val="24"/>
        </w:rPr>
        <w:t xml:space="preserve"> old and young such that it has become a </w:t>
      </w:r>
      <w:r w:rsidR="008D4740" w:rsidRPr="00A46450">
        <w:rPr>
          <w:rFonts w:ascii="Times New Roman" w:hAnsi="Times New Roman" w:cs="Times New Roman"/>
          <w:sz w:val="24"/>
          <w:szCs w:val="24"/>
        </w:rPr>
        <w:t>Christmas classic</w:t>
      </w:r>
      <w:r w:rsidR="00A141F9">
        <w:rPr>
          <w:rFonts w:ascii="Times New Roman" w:hAnsi="Times New Roman" w:cs="Times New Roman"/>
          <w:sz w:val="24"/>
          <w:szCs w:val="24"/>
        </w:rPr>
        <w:t xml:space="preserve"> frequently a part of family holiday traditions</w:t>
      </w:r>
      <w:r w:rsidR="00283869" w:rsidRPr="00A46450">
        <w:rPr>
          <w:rFonts w:ascii="Times New Roman" w:hAnsi="Times New Roman" w:cs="Times New Roman"/>
          <w:sz w:val="24"/>
          <w:szCs w:val="24"/>
        </w:rPr>
        <w:t>. After all, Victorian social reformers</w:t>
      </w:r>
      <w:r w:rsidR="00A141F9">
        <w:rPr>
          <w:rFonts w:ascii="Times New Roman" w:hAnsi="Times New Roman" w:cs="Times New Roman"/>
          <w:sz w:val="24"/>
          <w:szCs w:val="24"/>
        </w:rPr>
        <w:t xml:space="preserve"> similarly</w:t>
      </w:r>
      <w:r w:rsidR="00283869" w:rsidRPr="00A46450">
        <w:rPr>
          <w:rFonts w:ascii="Times New Roman" w:hAnsi="Times New Roman" w:cs="Times New Roman"/>
          <w:sz w:val="24"/>
          <w:szCs w:val="24"/>
        </w:rPr>
        <w:t xml:space="preserve"> depended on such sob stories to make the disabled </w:t>
      </w:r>
      <w:r w:rsidR="006A648D" w:rsidRPr="00A46450">
        <w:rPr>
          <w:rFonts w:ascii="Times New Roman" w:hAnsi="Times New Roman" w:cs="Times New Roman"/>
          <w:sz w:val="24"/>
          <w:szCs w:val="24"/>
        </w:rPr>
        <w:t xml:space="preserve">more sympathetic </w:t>
      </w:r>
      <w:r w:rsidR="006A648D" w:rsidRPr="00A46450">
        <w:rPr>
          <w:rFonts w:ascii="Times New Roman" w:hAnsi="Times New Roman" w:cs="Times New Roman"/>
          <w:sz w:val="24"/>
          <w:szCs w:val="24"/>
        </w:rPr>
        <w:lastRenderedPageBreak/>
        <w:t>and worthier</w:t>
      </w:r>
      <w:r w:rsidR="008D4740" w:rsidRPr="00A46450">
        <w:rPr>
          <w:rFonts w:ascii="Times New Roman" w:hAnsi="Times New Roman" w:cs="Times New Roman"/>
          <w:sz w:val="24"/>
          <w:szCs w:val="24"/>
        </w:rPr>
        <w:t xml:space="preserve"> </w:t>
      </w:r>
      <w:r w:rsidR="00283869" w:rsidRPr="00A46450">
        <w:rPr>
          <w:rFonts w:ascii="Times New Roman" w:hAnsi="Times New Roman" w:cs="Times New Roman"/>
          <w:sz w:val="24"/>
          <w:szCs w:val="24"/>
        </w:rPr>
        <w:t xml:space="preserve">of charity. </w:t>
      </w:r>
      <w:r w:rsidR="00AD2CD9" w:rsidRPr="00A46450">
        <w:rPr>
          <w:rFonts w:ascii="Times New Roman" w:hAnsi="Times New Roman" w:cs="Times New Roman"/>
          <w:sz w:val="24"/>
          <w:szCs w:val="24"/>
        </w:rPr>
        <w:t xml:space="preserve">To quote one of my students, </w:t>
      </w:r>
      <w:r w:rsidR="004B63FC" w:rsidRPr="00A46450">
        <w:rPr>
          <w:rFonts w:ascii="Times New Roman" w:hAnsi="Times New Roman" w:cs="Times New Roman"/>
          <w:sz w:val="24"/>
          <w:szCs w:val="24"/>
        </w:rPr>
        <w:t>“</w:t>
      </w:r>
      <w:r w:rsidR="00AD2CD9" w:rsidRPr="00A46450">
        <w:rPr>
          <w:rFonts w:ascii="Times New Roman" w:hAnsi="Times New Roman" w:cs="Times New Roman"/>
          <w:sz w:val="24"/>
          <w:szCs w:val="24"/>
        </w:rPr>
        <w:t>the history of disability is also a history of feelings.</w:t>
      </w:r>
      <w:r w:rsidR="004B63FC" w:rsidRPr="00A46450">
        <w:rPr>
          <w:rFonts w:ascii="Times New Roman" w:hAnsi="Times New Roman" w:cs="Times New Roman"/>
          <w:sz w:val="24"/>
          <w:szCs w:val="24"/>
        </w:rPr>
        <w:t>”</w:t>
      </w:r>
      <w:r w:rsidR="00AD2CD9" w:rsidRPr="00A46450">
        <w:rPr>
          <w:rFonts w:ascii="Times New Roman" w:hAnsi="Times New Roman" w:cs="Times New Roman"/>
          <w:sz w:val="24"/>
          <w:szCs w:val="24"/>
        </w:rPr>
        <w:t xml:space="preserve"> And </w:t>
      </w:r>
      <w:r w:rsidR="00C22F8E" w:rsidRPr="00A46450">
        <w:rPr>
          <w:rFonts w:ascii="Times New Roman" w:hAnsi="Times New Roman" w:cs="Times New Roman"/>
          <w:sz w:val="24"/>
          <w:szCs w:val="24"/>
        </w:rPr>
        <w:t>it was</w:t>
      </w:r>
      <w:r w:rsidR="00AD2CD9" w:rsidRPr="00A46450">
        <w:rPr>
          <w:rFonts w:ascii="Times New Roman" w:hAnsi="Times New Roman" w:cs="Times New Roman"/>
          <w:sz w:val="24"/>
          <w:szCs w:val="24"/>
        </w:rPr>
        <w:t xml:space="preserve"> those feelings that I</w:t>
      </w:r>
      <w:r w:rsidR="00C22F8E" w:rsidRPr="00A46450">
        <w:rPr>
          <w:rFonts w:ascii="Times New Roman" w:hAnsi="Times New Roman" w:cs="Times New Roman"/>
          <w:sz w:val="24"/>
          <w:szCs w:val="24"/>
        </w:rPr>
        <w:t xml:space="preserve"> wanted students not to disavow but to use as the </w:t>
      </w:r>
      <w:r w:rsidR="00274258">
        <w:rPr>
          <w:rFonts w:ascii="Times New Roman" w:hAnsi="Times New Roman" w:cs="Times New Roman"/>
          <w:sz w:val="24"/>
          <w:szCs w:val="24"/>
        </w:rPr>
        <w:t xml:space="preserve">affective </w:t>
      </w:r>
      <w:r w:rsidR="00C22F8E" w:rsidRPr="00A46450">
        <w:rPr>
          <w:rFonts w:ascii="Times New Roman" w:hAnsi="Times New Roman" w:cs="Times New Roman"/>
          <w:sz w:val="24"/>
          <w:szCs w:val="24"/>
        </w:rPr>
        <w:t xml:space="preserve">foundations for their own crip readings of texts. </w:t>
      </w:r>
    </w:p>
    <w:p w14:paraId="784F5D60" w14:textId="77777777" w:rsidR="00C56839" w:rsidRPr="00A46450" w:rsidRDefault="00C56839" w:rsidP="00A46450">
      <w:pPr>
        <w:pStyle w:val="ListParagraph"/>
        <w:numPr>
          <w:ilvl w:val="0"/>
          <w:numId w:val="1"/>
        </w:numPr>
        <w:spacing w:line="480" w:lineRule="auto"/>
        <w:rPr>
          <w:rFonts w:ascii="Times New Roman" w:hAnsi="Times New Roman" w:cs="Times New Roman"/>
          <w:sz w:val="24"/>
          <w:szCs w:val="24"/>
        </w:rPr>
      </w:pPr>
    </w:p>
    <w:p w14:paraId="17BE1C0C" w14:textId="4816A4AD" w:rsidR="003F0100" w:rsidRPr="00A46450" w:rsidRDefault="002D3CB5"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 </w:t>
      </w:r>
      <w:r w:rsidR="00AF2470" w:rsidRPr="00A46450">
        <w:rPr>
          <w:rFonts w:ascii="Times New Roman" w:hAnsi="Times New Roman" w:cs="Times New Roman"/>
          <w:sz w:val="24"/>
          <w:szCs w:val="24"/>
        </w:rPr>
        <w:t xml:space="preserve">In the month before classes began, I realized in previewing the enrollment numbers that </w:t>
      </w:r>
      <w:r w:rsidR="00E3749A" w:rsidRPr="00A46450">
        <w:rPr>
          <w:rFonts w:ascii="Times New Roman" w:hAnsi="Times New Roman" w:cs="Times New Roman"/>
          <w:i/>
          <w:sz w:val="24"/>
          <w:szCs w:val="24"/>
        </w:rPr>
        <w:t xml:space="preserve">Disability Narratives </w:t>
      </w:r>
      <w:r w:rsidR="00E3749A" w:rsidRPr="00A46450">
        <w:rPr>
          <w:rFonts w:ascii="Times New Roman" w:hAnsi="Times New Roman" w:cs="Times New Roman"/>
          <w:sz w:val="24"/>
          <w:szCs w:val="24"/>
        </w:rPr>
        <w:t>would include not just English majors but also a significant number of STEM and pre-professional students</w:t>
      </w:r>
      <w:r w:rsidR="00AF2470" w:rsidRPr="00A46450">
        <w:rPr>
          <w:rFonts w:ascii="Times New Roman" w:hAnsi="Times New Roman" w:cs="Times New Roman"/>
          <w:sz w:val="24"/>
          <w:szCs w:val="24"/>
        </w:rPr>
        <w:t xml:space="preserve">. Fully aware that these students have more frequently encountered a medicalized approach to disability, I started to re-envision the course in terms of what Roy Porter has called “doing medical history from below,” a </w:t>
      </w:r>
      <w:r w:rsidR="00BD7462">
        <w:rPr>
          <w:rFonts w:ascii="Times New Roman" w:hAnsi="Times New Roman" w:cs="Times New Roman"/>
          <w:sz w:val="24"/>
          <w:szCs w:val="24"/>
        </w:rPr>
        <w:t>way of doing medical history as social history</w:t>
      </w:r>
      <w:r w:rsidR="00AF2470" w:rsidRPr="00A46450">
        <w:rPr>
          <w:rFonts w:ascii="Times New Roman" w:hAnsi="Times New Roman" w:cs="Times New Roman"/>
          <w:sz w:val="24"/>
          <w:szCs w:val="24"/>
        </w:rPr>
        <w:t xml:space="preserve"> that centers the lived experience of sick and disabled people so often excluded from histories </w:t>
      </w:r>
      <w:r w:rsidR="00176DBE">
        <w:rPr>
          <w:rFonts w:ascii="Times New Roman" w:hAnsi="Times New Roman" w:cs="Times New Roman"/>
          <w:sz w:val="24"/>
          <w:szCs w:val="24"/>
        </w:rPr>
        <w:t>preoccupied with</w:t>
      </w:r>
      <w:r w:rsidR="00AF2470" w:rsidRPr="00A46450">
        <w:rPr>
          <w:rFonts w:ascii="Times New Roman" w:hAnsi="Times New Roman" w:cs="Times New Roman"/>
          <w:sz w:val="24"/>
          <w:szCs w:val="24"/>
        </w:rPr>
        <w:t xml:space="preserve"> medical </w:t>
      </w:r>
      <w:r w:rsidR="00BD7462">
        <w:rPr>
          <w:rFonts w:ascii="Times New Roman" w:hAnsi="Times New Roman" w:cs="Times New Roman"/>
          <w:sz w:val="24"/>
          <w:szCs w:val="24"/>
        </w:rPr>
        <w:t>advancement</w:t>
      </w:r>
      <w:r w:rsidR="00AF2470" w:rsidRPr="00A46450">
        <w:rPr>
          <w:rFonts w:ascii="Times New Roman" w:hAnsi="Times New Roman" w:cs="Times New Roman"/>
          <w:sz w:val="24"/>
          <w:szCs w:val="24"/>
        </w:rPr>
        <w:t>.</w:t>
      </w:r>
      <w:r w:rsidR="007245F3">
        <w:rPr>
          <w:rStyle w:val="EndnoteReference"/>
          <w:rFonts w:ascii="Times New Roman" w:hAnsi="Times New Roman" w:cs="Times New Roman"/>
          <w:sz w:val="24"/>
          <w:szCs w:val="24"/>
        </w:rPr>
        <w:endnoteReference w:id="9"/>
      </w:r>
      <w:r w:rsidR="00AF2470" w:rsidRPr="00A46450">
        <w:rPr>
          <w:rFonts w:ascii="Times New Roman" w:hAnsi="Times New Roman" w:cs="Times New Roman"/>
          <w:sz w:val="24"/>
          <w:szCs w:val="24"/>
        </w:rPr>
        <w:t xml:space="preserve"> I reworked the </w:t>
      </w:r>
      <w:r w:rsidR="003F0100" w:rsidRPr="00A46450">
        <w:rPr>
          <w:rFonts w:ascii="Times New Roman" w:hAnsi="Times New Roman" w:cs="Times New Roman"/>
          <w:sz w:val="24"/>
          <w:szCs w:val="24"/>
        </w:rPr>
        <w:t xml:space="preserve">class narrative </w:t>
      </w:r>
      <w:r w:rsidR="00AF2470" w:rsidRPr="00A46450">
        <w:rPr>
          <w:rFonts w:ascii="Times New Roman" w:hAnsi="Times New Roman" w:cs="Times New Roman"/>
          <w:sz w:val="24"/>
          <w:szCs w:val="24"/>
        </w:rPr>
        <w:t>to better un</w:t>
      </w:r>
      <w:r w:rsidR="003F0100" w:rsidRPr="00A46450">
        <w:rPr>
          <w:rFonts w:ascii="Times New Roman" w:hAnsi="Times New Roman" w:cs="Times New Roman"/>
          <w:sz w:val="24"/>
          <w:szCs w:val="24"/>
        </w:rPr>
        <w:t>pack how disability comes into being not only through scientific and medical understanding</w:t>
      </w:r>
      <w:r w:rsidR="00AF2470" w:rsidRPr="00A46450">
        <w:rPr>
          <w:rFonts w:ascii="Times New Roman" w:hAnsi="Times New Roman" w:cs="Times New Roman"/>
          <w:sz w:val="24"/>
          <w:szCs w:val="24"/>
        </w:rPr>
        <w:t>s</w:t>
      </w:r>
      <w:r w:rsidR="003F0100" w:rsidRPr="00A46450">
        <w:rPr>
          <w:rFonts w:ascii="Times New Roman" w:hAnsi="Times New Roman" w:cs="Times New Roman"/>
          <w:sz w:val="24"/>
          <w:szCs w:val="24"/>
        </w:rPr>
        <w:t xml:space="preserve"> but also through cultural production like fiction and poetry by and about disabled people. If I wanted my students to understand that disability has an extended</w:t>
      </w:r>
      <w:r w:rsidR="00A61CED">
        <w:rPr>
          <w:rFonts w:ascii="Times New Roman" w:hAnsi="Times New Roman" w:cs="Times New Roman"/>
          <w:sz w:val="24"/>
          <w:szCs w:val="24"/>
        </w:rPr>
        <w:t xml:space="preserve"> cultural</w:t>
      </w:r>
      <w:r w:rsidR="003F0100" w:rsidRPr="00A46450">
        <w:rPr>
          <w:rFonts w:ascii="Times New Roman" w:hAnsi="Times New Roman" w:cs="Times New Roman"/>
          <w:sz w:val="24"/>
          <w:szCs w:val="24"/>
        </w:rPr>
        <w:t xml:space="preserve"> history, I needed to create opportunities where they might witness the manifold ways disability has been </w:t>
      </w:r>
      <w:r w:rsidR="00FA0FB4" w:rsidRPr="00A46450">
        <w:rPr>
          <w:rFonts w:ascii="Times New Roman" w:hAnsi="Times New Roman" w:cs="Times New Roman"/>
          <w:sz w:val="24"/>
          <w:szCs w:val="24"/>
        </w:rPr>
        <w:t xml:space="preserve">metaphorized within medicine and science </w:t>
      </w:r>
      <w:r w:rsidR="003F0100" w:rsidRPr="00A46450">
        <w:rPr>
          <w:rFonts w:ascii="Times New Roman" w:hAnsi="Times New Roman" w:cs="Times New Roman"/>
          <w:sz w:val="24"/>
          <w:szCs w:val="24"/>
        </w:rPr>
        <w:t xml:space="preserve">and more importantly how disabled people continue to define themselves by and </w:t>
      </w:r>
      <w:r w:rsidR="00FA0FB4" w:rsidRPr="00A46450">
        <w:rPr>
          <w:rFonts w:ascii="Times New Roman" w:hAnsi="Times New Roman" w:cs="Times New Roman"/>
          <w:sz w:val="24"/>
          <w:szCs w:val="24"/>
        </w:rPr>
        <w:t>against those concept metaphors</w:t>
      </w:r>
      <w:r w:rsidR="003F0100" w:rsidRPr="00A46450">
        <w:rPr>
          <w:rFonts w:ascii="Times New Roman" w:hAnsi="Times New Roman" w:cs="Times New Roman"/>
          <w:sz w:val="24"/>
          <w:szCs w:val="24"/>
        </w:rPr>
        <w:t xml:space="preserve">. As opposed to understanding narratives as mere reflections of a static disability reality defined only by natural philosophers, scientists, and physicians, I </w:t>
      </w:r>
      <w:r w:rsidR="00FA0FB4" w:rsidRPr="00A46450">
        <w:rPr>
          <w:rFonts w:ascii="Times New Roman" w:hAnsi="Times New Roman" w:cs="Times New Roman"/>
          <w:sz w:val="24"/>
          <w:szCs w:val="24"/>
        </w:rPr>
        <w:t>challenged my</w:t>
      </w:r>
      <w:r w:rsidR="003F0100" w:rsidRPr="00A46450">
        <w:rPr>
          <w:rFonts w:ascii="Times New Roman" w:hAnsi="Times New Roman" w:cs="Times New Roman"/>
          <w:sz w:val="24"/>
          <w:szCs w:val="24"/>
        </w:rPr>
        <w:t xml:space="preserve"> students to think more capaciously about narrative beyond the mimetic: </w:t>
      </w:r>
      <w:r w:rsidR="003F0100" w:rsidRPr="00A46450">
        <w:rPr>
          <w:rFonts w:ascii="Times New Roman" w:hAnsi="Times New Roman" w:cs="Times New Roman"/>
          <w:i/>
          <w:sz w:val="24"/>
          <w:szCs w:val="24"/>
        </w:rPr>
        <w:t>how do these narratives imagine and reimagine disability and the worlds in which disabled people live</w:t>
      </w:r>
      <w:r w:rsidR="003F0100" w:rsidRPr="00A46450">
        <w:rPr>
          <w:rFonts w:ascii="Times New Roman" w:hAnsi="Times New Roman" w:cs="Times New Roman"/>
          <w:sz w:val="24"/>
          <w:szCs w:val="24"/>
        </w:rPr>
        <w:t xml:space="preserve">? </w:t>
      </w:r>
    </w:p>
    <w:p w14:paraId="7346A8AF" w14:textId="5974E38A" w:rsidR="002D3CB5" w:rsidRPr="00A46450" w:rsidRDefault="003F0100"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In efforts to crip the </w:t>
      </w:r>
      <w:r w:rsidR="002D3CB5" w:rsidRPr="00A46450">
        <w:rPr>
          <w:rFonts w:ascii="Times New Roman" w:hAnsi="Times New Roman" w:cs="Times New Roman"/>
          <w:sz w:val="24"/>
          <w:szCs w:val="24"/>
        </w:rPr>
        <w:t>triumphalist accounts of medical progress</w:t>
      </w:r>
      <w:r w:rsidRPr="00A46450">
        <w:rPr>
          <w:rFonts w:ascii="Times New Roman" w:hAnsi="Times New Roman" w:cs="Times New Roman"/>
          <w:sz w:val="24"/>
          <w:szCs w:val="24"/>
        </w:rPr>
        <w:t xml:space="preserve"> many of the pre-med</w:t>
      </w:r>
      <w:r w:rsidR="007245F3">
        <w:rPr>
          <w:rFonts w:ascii="Times New Roman" w:hAnsi="Times New Roman" w:cs="Times New Roman"/>
          <w:sz w:val="24"/>
          <w:szCs w:val="24"/>
        </w:rPr>
        <w:t>icine</w:t>
      </w:r>
      <w:r w:rsidRPr="00A46450">
        <w:rPr>
          <w:rFonts w:ascii="Times New Roman" w:hAnsi="Times New Roman" w:cs="Times New Roman"/>
          <w:sz w:val="24"/>
          <w:szCs w:val="24"/>
        </w:rPr>
        <w:t xml:space="preserve"> and nursing students received in their lecture courses, I also</w:t>
      </w:r>
      <w:r w:rsidR="00A030BE" w:rsidRPr="00A46450">
        <w:rPr>
          <w:rFonts w:ascii="Times New Roman" w:hAnsi="Times New Roman" w:cs="Times New Roman"/>
          <w:sz w:val="24"/>
          <w:szCs w:val="24"/>
        </w:rPr>
        <w:t xml:space="preserve"> began the course thinking with them </w:t>
      </w:r>
      <w:r w:rsidR="00A030BE" w:rsidRPr="00A46450">
        <w:rPr>
          <w:rFonts w:ascii="Times New Roman" w:hAnsi="Times New Roman" w:cs="Times New Roman"/>
          <w:sz w:val="24"/>
          <w:szCs w:val="24"/>
        </w:rPr>
        <w:lastRenderedPageBreak/>
        <w:t xml:space="preserve">about </w:t>
      </w:r>
      <w:r w:rsidR="002D3CB5" w:rsidRPr="00A46450">
        <w:rPr>
          <w:rFonts w:ascii="Times New Roman" w:hAnsi="Times New Roman" w:cs="Times New Roman"/>
          <w:sz w:val="24"/>
          <w:szCs w:val="24"/>
        </w:rPr>
        <w:t>medicine</w:t>
      </w:r>
      <w:r w:rsidR="00A23547">
        <w:rPr>
          <w:rFonts w:ascii="Times New Roman" w:hAnsi="Times New Roman" w:cs="Times New Roman"/>
          <w:sz w:val="24"/>
          <w:szCs w:val="24"/>
        </w:rPr>
        <w:t>’</w:t>
      </w:r>
      <w:r w:rsidR="002D3CB5" w:rsidRPr="00A46450">
        <w:rPr>
          <w:rFonts w:ascii="Times New Roman" w:hAnsi="Times New Roman" w:cs="Times New Roman"/>
          <w:sz w:val="24"/>
          <w:szCs w:val="24"/>
        </w:rPr>
        <w:t xml:space="preserve">s role in producing and maintaining what Tobin </w:t>
      </w:r>
      <w:proofErr w:type="spellStart"/>
      <w:r w:rsidR="002D3CB5" w:rsidRPr="00A46450">
        <w:rPr>
          <w:rFonts w:ascii="Times New Roman" w:hAnsi="Times New Roman" w:cs="Times New Roman"/>
          <w:sz w:val="24"/>
          <w:szCs w:val="24"/>
        </w:rPr>
        <w:t>Siebers</w:t>
      </w:r>
      <w:proofErr w:type="spellEnd"/>
      <w:r w:rsidR="002D3CB5" w:rsidRPr="00A46450">
        <w:rPr>
          <w:rFonts w:ascii="Times New Roman" w:hAnsi="Times New Roman" w:cs="Times New Roman"/>
          <w:sz w:val="24"/>
          <w:szCs w:val="24"/>
        </w:rPr>
        <w:t xml:space="preserve"> has termed “the ideology of ability,” or the pervasive cultural “preference for able-</w:t>
      </w:r>
      <w:proofErr w:type="spellStart"/>
      <w:r w:rsidR="002D3CB5" w:rsidRPr="00A46450">
        <w:rPr>
          <w:rFonts w:ascii="Times New Roman" w:hAnsi="Times New Roman" w:cs="Times New Roman"/>
          <w:sz w:val="24"/>
          <w:szCs w:val="24"/>
        </w:rPr>
        <w:t>bodiedness</w:t>
      </w:r>
      <w:proofErr w:type="spellEnd"/>
      <w:r w:rsidR="002D3CB5" w:rsidRPr="00A46450">
        <w:rPr>
          <w:rFonts w:ascii="Times New Roman" w:hAnsi="Times New Roman" w:cs="Times New Roman"/>
          <w:sz w:val="24"/>
          <w:szCs w:val="24"/>
        </w:rPr>
        <w:t>” that came to “</w:t>
      </w:r>
      <w:proofErr w:type="spellStart"/>
      <w:r w:rsidR="002D3CB5" w:rsidRPr="00A46450">
        <w:rPr>
          <w:rFonts w:ascii="Times New Roman" w:hAnsi="Times New Roman" w:cs="Times New Roman"/>
          <w:sz w:val="24"/>
          <w:szCs w:val="24"/>
        </w:rPr>
        <w:t>defin</w:t>
      </w:r>
      <w:proofErr w:type="spellEnd"/>
      <w:r w:rsidR="002D3CB5" w:rsidRPr="00A46450">
        <w:rPr>
          <w:rFonts w:ascii="Times New Roman" w:hAnsi="Times New Roman" w:cs="Times New Roman"/>
          <w:sz w:val="24"/>
          <w:szCs w:val="24"/>
        </w:rPr>
        <w:t>[e] the baseline by which humanness is determined, setting the measure of body and mind that gives or denies human status to individual persons”</w:t>
      </w:r>
      <w:r w:rsidR="00A31D01" w:rsidRPr="00A46450">
        <w:rPr>
          <w:rFonts w:ascii="Times New Roman" w:hAnsi="Times New Roman" w:cs="Times New Roman"/>
          <w:sz w:val="24"/>
          <w:szCs w:val="24"/>
        </w:rPr>
        <w:t xml:space="preserve"> (8-9).</w:t>
      </w:r>
      <w:r w:rsidR="00A030BE" w:rsidRPr="00A46450">
        <w:rPr>
          <w:rFonts w:ascii="Times New Roman" w:hAnsi="Times New Roman" w:cs="Times New Roman"/>
          <w:sz w:val="24"/>
          <w:szCs w:val="24"/>
        </w:rPr>
        <w:t xml:space="preserve"> </w:t>
      </w:r>
      <w:r w:rsidR="002D3CB5" w:rsidRPr="00A46450">
        <w:rPr>
          <w:rFonts w:ascii="Times New Roman" w:hAnsi="Times New Roman" w:cs="Times New Roman"/>
          <w:sz w:val="24"/>
          <w:szCs w:val="24"/>
        </w:rPr>
        <w:t xml:space="preserve">This ideology underpins the medical model of disability, which locates disability in individual bodies and seeks to return those bodies to health by </w:t>
      </w:r>
      <w:r w:rsidR="00BD7462">
        <w:rPr>
          <w:rFonts w:ascii="Times New Roman" w:hAnsi="Times New Roman" w:cs="Times New Roman"/>
          <w:sz w:val="24"/>
          <w:szCs w:val="24"/>
        </w:rPr>
        <w:t>correcting or eliminating that</w:t>
      </w:r>
      <w:r w:rsidR="002D3CB5" w:rsidRPr="00A46450">
        <w:rPr>
          <w:rFonts w:ascii="Times New Roman" w:hAnsi="Times New Roman" w:cs="Times New Roman"/>
          <w:sz w:val="24"/>
          <w:szCs w:val="24"/>
        </w:rPr>
        <w:t xml:space="preserve"> disability. </w:t>
      </w:r>
      <w:r w:rsidR="00FB0017" w:rsidRPr="00A46450">
        <w:rPr>
          <w:rFonts w:ascii="Times New Roman" w:hAnsi="Times New Roman" w:cs="Times New Roman"/>
          <w:sz w:val="24"/>
          <w:szCs w:val="24"/>
        </w:rPr>
        <w:t>The consequences of such ideology became disturbingly clear in our case studies of euthanasia programs like</w:t>
      </w:r>
      <w:r w:rsidR="002D3CB5" w:rsidRPr="00A46450">
        <w:rPr>
          <w:rFonts w:ascii="Times New Roman" w:hAnsi="Times New Roman" w:cs="Times New Roman"/>
          <w:sz w:val="24"/>
          <w:szCs w:val="24"/>
        </w:rPr>
        <w:t xml:space="preserve"> </w:t>
      </w:r>
      <w:r w:rsidR="00FB0017" w:rsidRPr="00A46450">
        <w:rPr>
          <w:rFonts w:ascii="Times New Roman" w:hAnsi="Times New Roman" w:cs="Times New Roman"/>
          <w:sz w:val="24"/>
          <w:szCs w:val="24"/>
        </w:rPr>
        <w:t xml:space="preserve">Nazi Germany’s </w:t>
      </w:r>
      <w:proofErr w:type="spellStart"/>
      <w:r w:rsidR="002D3CB5" w:rsidRPr="00A46450">
        <w:rPr>
          <w:rFonts w:ascii="Times New Roman" w:hAnsi="Times New Roman" w:cs="Times New Roman"/>
          <w:i/>
          <w:sz w:val="24"/>
          <w:szCs w:val="24"/>
        </w:rPr>
        <w:t>Aktion</w:t>
      </w:r>
      <w:proofErr w:type="spellEnd"/>
      <w:r w:rsidR="002D3CB5" w:rsidRPr="00A46450">
        <w:rPr>
          <w:rFonts w:ascii="Times New Roman" w:hAnsi="Times New Roman" w:cs="Times New Roman"/>
          <w:i/>
          <w:sz w:val="24"/>
          <w:szCs w:val="24"/>
        </w:rPr>
        <w:t xml:space="preserve"> T4, </w:t>
      </w:r>
      <w:r w:rsidR="00FB0017" w:rsidRPr="00A46450">
        <w:rPr>
          <w:rFonts w:ascii="Times New Roman" w:hAnsi="Times New Roman" w:cs="Times New Roman"/>
          <w:sz w:val="24"/>
          <w:szCs w:val="24"/>
        </w:rPr>
        <w:t xml:space="preserve">which </w:t>
      </w:r>
      <w:r w:rsidR="002D3CB5" w:rsidRPr="00A46450">
        <w:rPr>
          <w:rFonts w:ascii="Times New Roman" w:hAnsi="Times New Roman" w:cs="Times New Roman"/>
          <w:sz w:val="24"/>
          <w:szCs w:val="24"/>
        </w:rPr>
        <w:t>killed over 300,000 disabled people</w:t>
      </w:r>
      <w:r w:rsidR="00FB0017" w:rsidRPr="00A46450">
        <w:rPr>
          <w:rFonts w:ascii="Times New Roman" w:hAnsi="Times New Roman" w:cs="Times New Roman"/>
          <w:sz w:val="24"/>
          <w:szCs w:val="24"/>
        </w:rPr>
        <w:t xml:space="preserve"> on the grounds that it purified the population and eliminated burdens on the nation. Such cases underscored </w:t>
      </w:r>
      <w:r w:rsidR="002D3CB5" w:rsidRPr="00A46450">
        <w:rPr>
          <w:rFonts w:ascii="Times New Roman" w:hAnsi="Times New Roman" w:cs="Times New Roman"/>
          <w:sz w:val="24"/>
          <w:szCs w:val="24"/>
        </w:rPr>
        <w:t>how medicine was often complicit with legal and social systems of oppression through its authority over definitions of healthiness and ability. Often definitions at the level of the individual and the population depended on the direct marginalization or exclusion of the disabled.</w:t>
      </w:r>
      <w:r w:rsidR="00A030BE" w:rsidRPr="00A46450">
        <w:rPr>
          <w:rFonts w:ascii="Times New Roman" w:hAnsi="Times New Roman" w:cs="Times New Roman"/>
          <w:sz w:val="24"/>
          <w:szCs w:val="24"/>
        </w:rPr>
        <w:t xml:space="preserve"> Archival accounts of institutionalization and violent medical intervention, like the case of Carrie Buck</w:t>
      </w:r>
      <w:r w:rsidR="00E3749A" w:rsidRPr="00A46450">
        <w:rPr>
          <w:rFonts w:ascii="Times New Roman" w:hAnsi="Times New Roman" w:cs="Times New Roman"/>
          <w:sz w:val="24"/>
          <w:szCs w:val="24"/>
        </w:rPr>
        <w:t>, who was</w:t>
      </w:r>
      <w:r w:rsidR="00A030BE" w:rsidRPr="00A46450">
        <w:rPr>
          <w:rFonts w:ascii="Times New Roman" w:hAnsi="Times New Roman" w:cs="Times New Roman"/>
          <w:sz w:val="24"/>
          <w:szCs w:val="24"/>
        </w:rPr>
        <w:t xml:space="preserve"> forcibly sterilized</w:t>
      </w:r>
      <w:r w:rsidR="00E3749A" w:rsidRPr="00A46450">
        <w:rPr>
          <w:rFonts w:ascii="Times New Roman" w:hAnsi="Times New Roman" w:cs="Times New Roman"/>
          <w:sz w:val="24"/>
          <w:szCs w:val="24"/>
        </w:rPr>
        <w:t xml:space="preserve"> in Virginia in 1927</w:t>
      </w:r>
      <w:r w:rsidR="00A030BE" w:rsidRPr="00A46450">
        <w:rPr>
          <w:rFonts w:ascii="Times New Roman" w:hAnsi="Times New Roman" w:cs="Times New Roman"/>
          <w:sz w:val="24"/>
          <w:szCs w:val="24"/>
        </w:rPr>
        <w:t xml:space="preserve"> for her “feeble-mindedness,” helped to make real the ugly consequences of Western medical ableism</w:t>
      </w:r>
      <w:r w:rsidR="00BD7462">
        <w:rPr>
          <w:rFonts w:ascii="Times New Roman" w:hAnsi="Times New Roman" w:cs="Times New Roman"/>
          <w:sz w:val="24"/>
          <w:szCs w:val="24"/>
        </w:rPr>
        <w:t xml:space="preserve"> that were in fact recent history</w:t>
      </w:r>
      <w:r w:rsidR="00A030BE" w:rsidRPr="00A46450">
        <w:rPr>
          <w:rFonts w:ascii="Times New Roman" w:hAnsi="Times New Roman" w:cs="Times New Roman"/>
          <w:sz w:val="24"/>
          <w:szCs w:val="24"/>
        </w:rPr>
        <w:t xml:space="preserve">. We read </w:t>
      </w:r>
      <w:r w:rsidR="00CB137E" w:rsidRPr="00A46450">
        <w:rPr>
          <w:rFonts w:ascii="Times New Roman" w:hAnsi="Times New Roman" w:cs="Times New Roman"/>
          <w:sz w:val="24"/>
          <w:szCs w:val="24"/>
        </w:rPr>
        <w:t xml:space="preserve">trans and </w:t>
      </w:r>
      <w:r w:rsidR="00A030BE" w:rsidRPr="00A46450">
        <w:rPr>
          <w:rFonts w:ascii="Times New Roman" w:hAnsi="Times New Roman" w:cs="Times New Roman"/>
          <w:sz w:val="24"/>
          <w:szCs w:val="24"/>
        </w:rPr>
        <w:t xml:space="preserve">disabled writer Eli Clare’s own reflections on </w:t>
      </w:r>
      <w:r w:rsidR="00BD7462">
        <w:rPr>
          <w:rFonts w:ascii="Times New Roman" w:hAnsi="Times New Roman" w:cs="Times New Roman"/>
          <w:sz w:val="24"/>
          <w:szCs w:val="24"/>
        </w:rPr>
        <w:t xml:space="preserve">the traumatic but moving </w:t>
      </w:r>
      <w:r w:rsidR="00A030BE" w:rsidRPr="00A46450">
        <w:rPr>
          <w:rFonts w:ascii="Times New Roman" w:hAnsi="Times New Roman" w:cs="Times New Roman"/>
          <w:sz w:val="24"/>
          <w:szCs w:val="24"/>
        </w:rPr>
        <w:t>encounter</w:t>
      </w:r>
      <w:r w:rsidR="00BD7462">
        <w:rPr>
          <w:rFonts w:ascii="Times New Roman" w:hAnsi="Times New Roman" w:cs="Times New Roman"/>
          <w:sz w:val="24"/>
          <w:szCs w:val="24"/>
        </w:rPr>
        <w:t xml:space="preserve"> with</w:t>
      </w:r>
      <w:r w:rsidR="00A030BE" w:rsidRPr="00A46450">
        <w:rPr>
          <w:rFonts w:ascii="Times New Roman" w:hAnsi="Times New Roman" w:cs="Times New Roman"/>
          <w:sz w:val="24"/>
          <w:szCs w:val="24"/>
        </w:rPr>
        <w:t xml:space="preserve"> Carrie Buck in the archive and the ongoing struggle for disabled people to recover their lost histories</w:t>
      </w:r>
      <w:r w:rsidR="00BD7462">
        <w:rPr>
          <w:rFonts w:ascii="Times New Roman" w:hAnsi="Times New Roman" w:cs="Times New Roman"/>
          <w:sz w:val="24"/>
          <w:szCs w:val="24"/>
        </w:rPr>
        <w:t xml:space="preserve"> while finding themselves within them</w:t>
      </w:r>
      <w:r w:rsidR="00A030BE" w:rsidRPr="00A46450">
        <w:rPr>
          <w:rFonts w:ascii="Times New Roman" w:hAnsi="Times New Roman" w:cs="Times New Roman"/>
          <w:sz w:val="24"/>
          <w:szCs w:val="24"/>
        </w:rPr>
        <w:t>.</w:t>
      </w:r>
      <w:r w:rsidR="007245F3">
        <w:rPr>
          <w:rStyle w:val="EndnoteReference"/>
          <w:rFonts w:ascii="Times New Roman" w:hAnsi="Times New Roman" w:cs="Times New Roman"/>
          <w:sz w:val="24"/>
          <w:szCs w:val="24"/>
        </w:rPr>
        <w:endnoteReference w:id="10"/>
      </w:r>
      <w:r w:rsidR="007245F3">
        <w:rPr>
          <w:rFonts w:ascii="Times New Roman" w:hAnsi="Times New Roman" w:cs="Times New Roman"/>
          <w:sz w:val="24"/>
          <w:szCs w:val="24"/>
        </w:rPr>
        <w:t xml:space="preserve"> But encounters like Clare’s in the archive rea</w:t>
      </w:r>
      <w:r w:rsidR="00274258">
        <w:rPr>
          <w:rFonts w:ascii="Times New Roman" w:hAnsi="Times New Roman" w:cs="Times New Roman"/>
          <w:sz w:val="24"/>
          <w:szCs w:val="24"/>
        </w:rPr>
        <w:t>ch</w:t>
      </w:r>
      <w:r w:rsidR="007245F3">
        <w:rPr>
          <w:rFonts w:ascii="Times New Roman" w:hAnsi="Times New Roman" w:cs="Times New Roman"/>
          <w:sz w:val="24"/>
          <w:szCs w:val="24"/>
        </w:rPr>
        <w:t xml:space="preserve"> further back in literary history in seemingly unexpected places.</w:t>
      </w:r>
    </w:p>
    <w:p w14:paraId="24977F57" w14:textId="545889E2" w:rsidR="00F73F98" w:rsidRDefault="00076EBC"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A cursory look at historical representations of </w:t>
      </w:r>
      <w:r w:rsidR="00FB0017" w:rsidRPr="00A46450">
        <w:rPr>
          <w:rFonts w:ascii="Times New Roman" w:hAnsi="Times New Roman" w:cs="Times New Roman"/>
          <w:sz w:val="24"/>
          <w:szCs w:val="24"/>
        </w:rPr>
        <w:t xml:space="preserve">disability </w:t>
      </w:r>
      <w:r w:rsidRPr="00A46450">
        <w:rPr>
          <w:rFonts w:ascii="Times New Roman" w:hAnsi="Times New Roman" w:cs="Times New Roman"/>
          <w:sz w:val="24"/>
          <w:szCs w:val="24"/>
        </w:rPr>
        <w:t xml:space="preserve">easily creates the illusion that disability always was what Mitchell and Snyder have called </w:t>
      </w:r>
      <w:r w:rsidR="002D3CB5" w:rsidRPr="00A46450">
        <w:rPr>
          <w:rFonts w:ascii="Times New Roman" w:hAnsi="Times New Roman" w:cs="Times New Roman"/>
          <w:sz w:val="24"/>
          <w:szCs w:val="24"/>
        </w:rPr>
        <w:t>“the master trope of human disqualification</w:t>
      </w:r>
      <w:r w:rsidRPr="00A46450">
        <w:rPr>
          <w:rFonts w:ascii="Times New Roman" w:hAnsi="Times New Roman" w:cs="Times New Roman"/>
          <w:sz w:val="24"/>
          <w:szCs w:val="24"/>
        </w:rPr>
        <w:t>”</w:t>
      </w:r>
      <w:r w:rsidR="00A31D01" w:rsidRPr="00A46450">
        <w:rPr>
          <w:rFonts w:ascii="Times New Roman" w:hAnsi="Times New Roman" w:cs="Times New Roman"/>
          <w:sz w:val="24"/>
          <w:szCs w:val="24"/>
        </w:rPr>
        <w:t xml:space="preserve"> (125). </w:t>
      </w:r>
      <w:r w:rsidR="002D3CB5" w:rsidRPr="00A46450">
        <w:rPr>
          <w:rFonts w:ascii="Times New Roman" w:hAnsi="Times New Roman" w:cs="Times New Roman"/>
          <w:sz w:val="24"/>
          <w:szCs w:val="24"/>
        </w:rPr>
        <w:t xml:space="preserve">Exemplified by figures like Shakespeare’s </w:t>
      </w:r>
      <w:r w:rsidR="002D3CB5" w:rsidRPr="00804651">
        <w:rPr>
          <w:rFonts w:ascii="Times New Roman" w:hAnsi="Times New Roman" w:cs="Times New Roman"/>
          <w:iCs/>
          <w:sz w:val="24"/>
          <w:szCs w:val="24"/>
        </w:rPr>
        <w:t>Richard III</w:t>
      </w:r>
      <w:r w:rsidR="00BD7462">
        <w:rPr>
          <w:rFonts w:ascii="Times New Roman" w:hAnsi="Times New Roman" w:cs="Times New Roman"/>
          <w:i/>
          <w:sz w:val="24"/>
          <w:szCs w:val="24"/>
        </w:rPr>
        <w:t xml:space="preserve"> </w:t>
      </w:r>
      <w:r w:rsidR="00BD7462">
        <w:rPr>
          <w:rFonts w:ascii="Times New Roman" w:hAnsi="Times New Roman" w:cs="Times New Roman"/>
          <w:iCs/>
          <w:sz w:val="24"/>
          <w:szCs w:val="24"/>
        </w:rPr>
        <w:t>or Homer’s Thersites</w:t>
      </w:r>
      <w:r w:rsidR="002D3CB5" w:rsidRPr="00A46450">
        <w:rPr>
          <w:rFonts w:ascii="Times New Roman" w:hAnsi="Times New Roman" w:cs="Times New Roman"/>
          <w:i/>
          <w:sz w:val="24"/>
          <w:szCs w:val="24"/>
        </w:rPr>
        <w:t xml:space="preserve">, </w:t>
      </w:r>
      <w:r w:rsidR="002D3CB5" w:rsidRPr="00A46450">
        <w:rPr>
          <w:rFonts w:ascii="Times New Roman" w:hAnsi="Times New Roman" w:cs="Times New Roman"/>
          <w:sz w:val="24"/>
          <w:szCs w:val="24"/>
        </w:rPr>
        <w:t xml:space="preserve">disability had long been understood as teratological monstrosity or divine error. </w:t>
      </w:r>
      <w:r w:rsidR="00A61CED">
        <w:rPr>
          <w:rFonts w:ascii="Times New Roman" w:hAnsi="Times New Roman" w:cs="Times New Roman"/>
          <w:sz w:val="24"/>
          <w:szCs w:val="24"/>
        </w:rPr>
        <w:t xml:space="preserve">In </w:t>
      </w:r>
      <w:r w:rsidR="00A61CED">
        <w:rPr>
          <w:rFonts w:ascii="Times New Roman" w:hAnsi="Times New Roman" w:cs="Times New Roman"/>
          <w:sz w:val="24"/>
          <w:szCs w:val="24"/>
        </w:rPr>
        <w:lastRenderedPageBreak/>
        <w:t xml:space="preserve">terms of character, </w:t>
      </w:r>
      <w:r w:rsidR="00BD7462">
        <w:rPr>
          <w:rFonts w:ascii="Times New Roman" w:hAnsi="Times New Roman" w:cs="Times New Roman"/>
          <w:sz w:val="24"/>
          <w:szCs w:val="24"/>
        </w:rPr>
        <w:t>their</w:t>
      </w:r>
      <w:r w:rsidR="004A658F">
        <w:rPr>
          <w:rFonts w:ascii="Times New Roman" w:hAnsi="Times New Roman" w:cs="Times New Roman"/>
          <w:sz w:val="24"/>
          <w:szCs w:val="24"/>
        </w:rPr>
        <w:t xml:space="preserve"> </w:t>
      </w:r>
      <w:r w:rsidR="002D3CB5" w:rsidRPr="00A46450">
        <w:rPr>
          <w:rFonts w:ascii="Times New Roman" w:hAnsi="Times New Roman" w:cs="Times New Roman"/>
          <w:sz w:val="24"/>
          <w:szCs w:val="24"/>
        </w:rPr>
        <w:t xml:space="preserve">deformity </w:t>
      </w:r>
      <w:r w:rsidR="00BD7462">
        <w:rPr>
          <w:rFonts w:ascii="Times New Roman" w:hAnsi="Times New Roman" w:cs="Times New Roman"/>
          <w:sz w:val="24"/>
          <w:szCs w:val="24"/>
        </w:rPr>
        <w:t>and ugliness</w:t>
      </w:r>
      <w:r w:rsidR="002D3CB5" w:rsidRPr="00A46450">
        <w:rPr>
          <w:rFonts w:ascii="Times New Roman" w:hAnsi="Times New Roman" w:cs="Times New Roman"/>
          <w:sz w:val="24"/>
          <w:szCs w:val="24"/>
        </w:rPr>
        <w:t xml:space="preserve"> </w:t>
      </w:r>
      <w:r w:rsidR="00A61CED">
        <w:rPr>
          <w:rFonts w:ascii="Times New Roman" w:hAnsi="Times New Roman" w:cs="Times New Roman"/>
          <w:sz w:val="24"/>
          <w:szCs w:val="24"/>
        </w:rPr>
        <w:t>externally signaled</w:t>
      </w:r>
      <w:r w:rsidR="002D3CB5" w:rsidRPr="00A46450">
        <w:rPr>
          <w:rFonts w:ascii="Times New Roman" w:hAnsi="Times New Roman" w:cs="Times New Roman"/>
          <w:sz w:val="24"/>
          <w:szCs w:val="24"/>
        </w:rPr>
        <w:t xml:space="preserve"> moral deficiency and corrupt character.</w:t>
      </w:r>
      <w:r w:rsidRPr="00A46450">
        <w:rPr>
          <w:rFonts w:ascii="Times New Roman" w:hAnsi="Times New Roman" w:cs="Times New Roman"/>
          <w:sz w:val="24"/>
          <w:szCs w:val="24"/>
        </w:rPr>
        <w:t xml:space="preserve"> Yet,</w:t>
      </w:r>
      <w:r w:rsidR="002D3CB5" w:rsidRPr="00A46450">
        <w:rPr>
          <w:rFonts w:ascii="Times New Roman" w:hAnsi="Times New Roman" w:cs="Times New Roman"/>
          <w:sz w:val="24"/>
          <w:szCs w:val="24"/>
        </w:rPr>
        <w:t xml:space="preserve"> </w:t>
      </w:r>
      <w:r w:rsidRPr="00A46450">
        <w:rPr>
          <w:rFonts w:ascii="Times New Roman" w:hAnsi="Times New Roman" w:cs="Times New Roman"/>
          <w:sz w:val="24"/>
          <w:szCs w:val="24"/>
        </w:rPr>
        <w:t xml:space="preserve">a turn to Romantic-era literature reveals that the “master trope” was not nearly as totalizing as both disability thinkers and literary scholars have suggested. In fact, the </w:t>
      </w:r>
      <w:r w:rsidR="002D3CB5" w:rsidRPr="00A46450">
        <w:rPr>
          <w:rFonts w:ascii="Times New Roman" w:hAnsi="Times New Roman" w:cs="Times New Roman"/>
          <w:sz w:val="24"/>
          <w:szCs w:val="24"/>
        </w:rPr>
        <w:t xml:space="preserve">cultural equivalence between deformity and immorality would be repeatedly questioned by eighteenth-century and early nineteenth-century writers from William Hay to </w:t>
      </w:r>
      <w:r w:rsidR="00F131C6" w:rsidRPr="00A46450">
        <w:rPr>
          <w:rFonts w:ascii="Times New Roman" w:hAnsi="Times New Roman" w:cs="Times New Roman"/>
          <w:sz w:val="24"/>
          <w:szCs w:val="24"/>
        </w:rPr>
        <w:t xml:space="preserve">George </w:t>
      </w:r>
      <w:r w:rsidR="002D3CB5" w:rsidRPr="00A46450">
        <w:rPr>
          <w:rFonts w:ascii="Times New Roman" w:hAnsi="Times New Roman" w:cs="Times New Roman"/>
          <w:sz w:val="24"/>
          <w:szCs w:val="24"/>
        </w:rPr>
        <w:t>Byron.</w:t>
      </w:r>
      <w:r w:rsidR="00F131C6" w:rsidRPr="00A46450">
        <w:rPr>
          <w:rFonts w:ascii="Times New Roman" w:hAnsi="Times New Roman" w:cs="Times New Roman"/>
          <w:sz w:val="24"/>
          <w:szCs w:val="24"/>
        </w:rPr>
        <w:t xml:space="preserve"> Closer attention to the periods prior to the rise of eugenics and medical pathology reveals </w:t>
      </w:r>
      <w:r w:rsidR="003E3E6F">
        <w:rPr>
          <w:rFonts w:ascii="Times New Roman" w:hAnsi="Times New Roman" w:cs="Times New Roman"/>
          <w:sz w:val="24"/>
          <w:szCs w:val="24"/>
        </w:rPr>
        <w:t>understudied</w:t>
      </w:r>
      <w:r w:rsidR="003E3E6F" w:rsidRPr="00A46450">
        <w:rPr>
          <w:rFonts w:ascii="Times New Roman" w:hAnsi="Times New Roman" w:cs="Times New Roman"/>
          <w:sz w:val="24"/>
          <w:szCs w:val="24"/>
        </w:rPr>
        <w:t xml:space="preserve"> </w:t>
      </w:r>
      <w:r w:rsidR="00F131C6" w:rsidRPr="00A46450">
        <w:rPr>
          <w:rFonts w:ascii="Times New Roman" w:hAnsi="Times New Roman" w:cs="Times New Roman"/>
          <w:sz w:val="24"/>
          <w:szCs w:val="24"/>
        </w:rPr>
        <w:t>instances of disability resistance, flourishing, and agency that often escape and even challenge the familiar narrative of the “master trope of human disqualification</w:t>
      </w:r>
      <w:r w:rsidR="00F73F98">
        <w:rPr>
          <w:rFonts w:ascii="Times New Roman" w:hAnsi="Times New Roman" w:cs="Times New Roman"/>
          <w:sz w:val="24"/>
          <w:szCs w:val="24"/>
        </w:rPr>
        <w:t xml:space="preserve">” presumed to be definitive of disabled experience </w:t>
      </w:r>
      <w:proofErr w:type="spellStart"/>
      <w:r w:rsidR="00F73F98">
        <w:rPr>
          <w:rFonts w:ascii="Times New Roman" w:hAnsi="Times New Roman" w:cs="Times New Roman"/>
          <w:sz w:val="24"/>
          <w:szCs w:val="24"/>
        </w:rPr>
        <w:t>transhistorically</w:t>
      </w:r>
      <w:proofErr w:type="spellEnd"/>
      <w:r w:rsidR="00F73F98">
        <w:rPr>
          <w:rFonts w:ascii="Times New Roman" w:hAnsi="Times New Roman" w:cs="Times New Roman"/>
          <w:sz w:val="24"/>
          <w:szCs w:val="24"/>
        </w:rPr>
        <w:t>.</w:t>
      </w:r>
      <w:r w:rsidR="00F131C6" w:rsidRPr="00A46450">
        <w:rPr>
          <w:rFonts w:ascii="Times New Roman" w:hAnsi="Times New Roman" w:cs="Times New Roman"/>
          <w:sz w:val="24"/>
          <w:szCs w:val="24"/>
        </w:rPr>
        <w:t xml:space="preserve"> </w:t>
      </w:r>
    </w:p>
    <w:p w14:paraId="78C247D8" w14:textId="00728305" w:rsidR="00076EBC" w:rsidRPr="00A46450" w:rsidRDefault="000C7529"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In moving away from “militating against a monolithically ableist past” in favor of “recovering the social and historical particulars that add up to our ableist present,” </w:t>
      </w:r>
      <w:r w:rsidR="005511FD">
        <w:rPr>
          <w:rFonts w:ascii="Times New Roman" w:hAnsi="Times New Roman" w:cs="Times New Roman"/>
          <w:sz w:val="24"/>
          <w:szCs w:val="24"/>
        </w:rPr>
        <w:t>Scholars of Romantic-era disability</w:t>
      </w:r>
      <w:r w:rsidRPr="00A46450">
        <w:rPr>
          <w:rFonts w:ascii="Times New Roman" w:hAnsi="Times New Roman" w:cs="Times New Roman"/>
          <w:sz w:val="24"/>
          <w:szCs w:val="24"/>
        </w:rPr>
        <w:t xml:space="preserve"> like </w:t>
      </w:r>
      <w:proofErr w:type="spellStart"/>
      <w:r w:rsidRPr="00A46450">
        <w:rPr>
          <w:rFonts w:ascii="Times New Roman" w:hAnsi="Times New Roman" w:cs="Times New Roman"/>
          <w:sz w:val="24"/>
          <w:szCs w:val="24"/>
        </w:rPr>
        <w:t>Fuson</w:t>
      </w:r>
      <w:proofErr w:type="spellEnd"/>
      <w:r w:rsidRPr="00A46450">
        <w:rPr>
          <w:rFonts w:ascii="Times New Roman" w:hAnsi="Times New Roman" w:cs="Times New Roman"/>
          <w:sz w:val="24"/>
          <w:szCs w:val="24"/>
        </w:rPr>
        <w:t xml:space="preserve"> Wang, Emily B. </w:t>
      </w:r>
      <w:proofErr w:type="spellStart"/>
      <w:r w:rsidRPr="00A46450">
        <w:rPr>
          <w:rFonts w:ascii="Times New Roman" w:hAnsi="Times New Roman" w:cs="Times New Roman"/>
          <w:sz w:val="24"/>
          <w:szCs w:val="24"/>
        </w:rPr>
        <w:t>Stanback</w:t>
      </w:r>
      <w:proofErr w:type="spellEnd"/>
      <w:r w:rsidRPr="00A46450">
        <w:rPr>
          <w:rFonts w:ascii="Times New Roman" w:hAnsi="Times New Roman" w:cs="Times New Roman"/>
          <w:sz w:val="24"/>
          <w:szCs w:val="24"/>
        </w:rPr>
        <w:t xml:space="preserve">, and </w:t>
      </w:r>
      <w:proofErr w:type="spellStart"/>
      <w:r w:rsidRPr="00A46450">
        <w:rPr>
          <w:rFonts w:ascii="Times New Roman" w:hAnsi="Times New Roman" w:cs="Times New Roman"/>
          <w:sz w:val="24"/>
          <w:szCs w:val="24"/>
        </w:rPr>
        <w:t>Essaka</w:t>
      </w:r>
      <w:proofErr w:type="spellEnd"/>
      <w:r w:rsidRPr="00A46450">
        <w:rPr>
          <w:rFonts w:ascii="Times New Roman" w:hAnsi="Times New Roman" w:cs="Times New Roman"/>
          <w:sz w:val="24"/>
          <w:szCs w:val="24"/>
        </w:rPr>
        <w:t xml:space="preserve"> Joshua have revealed how the Romantic period offers </w:t>
      </w:r>
      <w:r w:rsidR="003E3E6F" w:rsidRPr="00A46450">
        <w:rPr>
          <w:rFonts w:ascii="Times New Roman" w:hAnsi="Times New Roman" w:cs="Times New Roman"/>
          <w:sz w:val="24"/>
          <w:szCs w:val="24"/>
        </w:rPr>
        <w:t>surprising</w:t>
      </w:r>
      <w:r w:rsidR="003E3E6F">
        <w:rPr>
          <w:rFonts w:ascii="Times New Roman" w:hAnsi="Times New Roman" w:cs="Times New Roman"/>
          <w:sz w:val="24"/>
          <w:szCs w:val="24"/>
        </w:rPr>
        <w:t>ly positive</w:t>
      </w:r>
      <w:r w:rsidRPr="00A46450">
        <w:rPr>
          <w:rFonts w:ascii="Times New Roman" w:hAnsi="Times New Roman" w:cs="Times New Roman"/>
          <w:sz w:val="24"/>
          <w:szCs w:val="24"/>
        </w:rPr>
        <w:t xml:space="preserve"> representations and conceptions of bodily difference during a “transitional moment between Enlightenment yearning for universal humanism and the Victorian codification of social mores”</w:t>
      </w:r>
      <w:r w:rsidR="00A31D01" w:rsidRPr="00A46450">
        <w:rPr>
          <w:rFonts w:ascii="Times New Roman" w:hAnsi="Times New Roman" w:cs="Times New Roman"/>
          <w:sz w:val="24"/>
          <w:szCs w:val="24"/>
        </w:rPr>
        <w:t xml:space="preserve"> (Wang</w:t>
      </w:r>
      <w:r w:rsidRPr="00A46450">
        <w:rPr>
          <w:rStyle w:val="EndnoteReference"/>
          <w:rFonts w:ascii="Times New Roman" w:hAnsi="Times New Roman" w:cs="Times New Roman"/>
          <w:sz w:val="24"/>
          <w:szCs w:val="24"/>
        </w:rPr>
        <w:t xml:space="preserve"> </w:t>
      </w:r>
      <w:r w:rsidR="00A31D01" w:rsidRPr="00A46450">
        <w:rPr>
          <w:rFonts w:ascii="Times New Roman" w:hAnsi="Times New Roman" w:cs="Times New Roman"/>
          <w:sz w:val="24"/>
          <w:szCs w:val="24"/>
        </w:rPr>
        <w:t xml:space="preserve"> 2).</w:t>
      </w:r>
      <w:r w:rsidRPr="00A46450">
        <w:rPr>
          <w:rFonts w:ascii="Times New Roman" w:hAnsi="Times New Roman" w:cs="Times New Roman"/>
          <w:sz w:val="24"/>
          <w:szCs w:val="24"/>
        </w:rPr>
        <w:t xml:space="preserve"> Attention to this period “in between” complicates (or crips) what has too often been understood as a straightforward trajectory from religio</w:t>
      </w:r>
      <w:r w:rsidR="005511FD">
        <w:rPr>
          <w:rFonts w:ascii="Times New Roman" w:hAnsi="Times New Roman" w:cs="Times New Roman"/>
          <w:sz w:val="24"/>
          <w:szCs w:val="24"/>
        </w:rPr>
        <w:t>us</w:t>
      </w:r>
      <w:r w:rsidR="00F73F98">
        <w:rPr>
          <w:rFonts w:ascii="Times New Roman" w:hAnsi="Times New Roman" w:cs="Times New Roman"/>
          <w:sz w:val="24"/>
          <w:szCs w:val="24"/>
        </w:rPr>
        <w:t>, juridical,</w:t>
      </w:r>
      <w:r w:rsidR="005511FD">
        <w:rPr>
          <w:rFonts w:ascii="Times New Roman" w:hAnsi="Times New Roman" w:cs="Times New Roman"/>
          <w:sz w:val="24"/>
          <w:szCs w:val="24"/>
        </w:rPr>
        <w:t xml:space="preserve"> and</w:t>
      </w:r>
      <w:r w:rsidR="004A658F">
        <w:rPr>
          <w:rFonts w:ascii="Times New Roman" w:hAnsi="Times New Roman" w:cs="Times New Roman"/>
          <w:sz w:val="24"/>
          <w:szCs w:val="24"/>
        </w:rPr>
        <w:t xml:space="preserve"> </w:t>
      </w:r>
      <w:r w:rsidRPr="00A46450">
        <w:rPr>
          <w:rFonts w:ascii="Times New Roman" w:hAnsi="Times New Roman" w:cs="Times New Roman"/>
          <w:sz w:val="24"/>
          <w:szCs w:val="24"/>
        </w:rPr>
        <w:t xml:space="preserve">moral understandings of disability to </w:t>
      </w:r>
      <w:r w:rsidR="00F73F98">
        <w:rPr>
          <w:rFonts w:ascii="Times New Roman" w:hAnsi="Times New Roman" w:cs="Times New Roman"/>
          <w:sz w:val="24"/>
          <w:szCs w:val="24"/>
        </w:rPr>
        <w:t>bio</w:t>
      </w:r>
      <w:r w:rsidRPr="00A46450">
        <w:rPr>
          <w:rFonts w:ascii="Times New Roman" w:hAnsi="Times New Roman" w:cs="Times New Roman"/>
          <w:sz w:val="24"/>
          <w:szCs w:val="24"/>
        </w:rPr>
        <w:t xml:space="preserve">medical pathology and statistical norms by the nineteenth century. </w:t>
      </w:r>
      <w:r w:rsidR="005511FD">
        <w:rPr>
          <w:rFonts w:ascii="Times New Roman" w:hAnsi="Times New Roman" w:cs="Times New Roman"/>
          <w:sz w:val="24"/>
          <w:szCs w:val="24"/>
        </w:rPr>
        <w:t xml:space="preserve">Most recently, the </w:t>
      </w:r>
      <w:r w:rsidR="00B425F9">
        <w:rPr>
          <w:rFonts w:ascii="Times New Roman" w:hAnsi="Times New Roman" w:cs="Times New Roman"/>
          <w:sz w:val="24"/>
          <w:szCs w:val="24"/>
        </w:rPr>
        <w:t>contributors of</w:t>
      </w:r>
      <w:r w:rsidR="005511FD">
        <w:rPr>
          <w:rFonts w:ascii="Times New Roman" w:hAnsi="Times New Roman" w:cs="Times New Roman"/>
          <w:sz w:val="24"/>
          <w:szCs w:val="24"/>
        </w:rPr>
        <w:t xml:space="preserve"> </w:t>
      </w:r>
      <w:r w:rsidR="005511FD">
        <w:rPr>
          <w:rFonts w:ascii="Times New Roman" w:hAnsi="Times New Roman" w:cs="Times New Roman"/>
          <w:i/>
          <w:iCs/>
          <w:sz w:val="24"/>
          <w:szCs w:val="24"/>
        </w:rPr>
        <w:t xml:space="preserve">Disabling Romanticism </w:t>
      </w:r>
      <w:r w:rsidR="00B425F9">
        <w:rPr>
          <w:rFonts w:ascii="Times New Roman" w:hAnsi="Times New Roman" w:cs="Times New Roman"/>
          <w:sz w:val="24"/>
          <w:szCs w:val="24"/>
        </w:rPr>
        <w:t>have</w:t>
      </w:r>
      <w:r w:rsidRPr="00A46450">
        <w:rPr>
          <w:rFonts w:ascii="Times New Roman" w:hAnsi="Times New Roman" w:cs="Times New Roman"/>
          <w:sz w:val="24"/>
          <w:szCs w:val="24"/>
        </w:rPr>
        <w:t xml:space="preserve"> made a powerful case for how many Romantic authors wrote consciously about and from the position of their own disabilities </w:t>
      </w:r>
      <w:r w:rsidR="00F73F98">
        <w:rPr>
          <w:rFonts w:ascii="Times New Roman" w:hAnsi="Times New Roman" w:cs="Times New Roman"/>
          <w:sz w:val="24"/>
          <w:szCs w:val="24"/>
        </w:rPr>
        <w:t>to explore</w:t>
      </w:r>
      <w:r w:rsidRPr="00A46450">
        <w:rPr>
          <w:rFonts w:ascii="Times New Roman" w:hAnsi="Times New Roman" w:cs="Times New Roman"/>
          <w:sz w:val="24"/>
          <w:szCs w:val="24"/>
        </w:rPr>
        <w:t xml:space="preserve"> </w:t>
      </w:r>
      <w:r w:rsidR="00F73F98">
        <w:rPr>
          <w:rFonts w:ascii="Times New Roman" w:hAnsi="Times New Roman" w:cs="Times New Roman"/>
          <w:sz w:val="24"/>
          <w:szCs w:val="24"/>
        </w:rPr>
        <w:t>seemingly disembodied abstractions like</w:t>
      </w:r>
      <w:r w:rsidRPr="00A46450">
        <w:rPr>
          <w:rFonts w:ascii="Times New Roman" w:hAnsi="Times New Roman" w:cs="Times New Roman"/>
          <w:sz w:val="24"/>
          <w:szCs w:val="24"/>
        </w:rPr>
        <w:t xml:space="preserve"> </w:t>
      </w:r>
      <w:del w:id="11" w:author="james hallman" w:date="2024-03-08T14:41:00Z">
        <w:r w:rsidRPr="00A46450" w:rsidDel="00E26E8E">
          <w:rPr>
            <w:rFonts w:ascii="Times New Roman" w:hAnsi="Times New Roman" w:cs="Times New Roman"/>
            <w:sz w:val="24"/>
            <w:szCs w:val="24"/>
          </w:rPr>
          <w:delText xml:space="preserve"> </w:delText>
        </w:r>
      </w:del>
      <w:r w:rsidRPr="00A46450">
        <w:rPr>
          <w:rFonts w:ascii="Times New Roman" w:hAnsi="Times New Roman" w:cs="Times New Roman"/>
          <w:sz w:val="24"/>
          <w:szCs w:val="24"/>
        </w:rPr>
        <w:t xml:space="preserve">sublimity and transcendence. In attending to the ways in which disability shapes the creative conditions and forms of writing, this newer generation of </w:t>
      </w:r>
      <w:r w:rsidR="00F73F98">
        <w:rPr>
          <w:rFonts w:ascii="Times New Roman" w:hAnsi="Times New Roman" w:cs="Times New Roman"/>
          <w:sz w:val="24"/>
          <w:szCs w:val="24"/>
        </w:rPr>
        <w:t>interdisciplinary</w:t>
      </w:r>
      <w:r w:rsidR="00F73F98" w:rsidRPr="00A46450">
        <w:rPr>
          <w:rFonts w:ascii="Times New Roman" w:hAnsi="Times New Roman" w:cs="Times New Roman"/>
          <w:sz w:val="24"/>
          <w:szCs w:val="24"/>
        </w:rPr>
        <w:t xml:space="preserve"> </w:t>
      </w:r>
      <w:r w:rsidRPr="00A46450">
        <w:rPr>
          <w:rFonts w:ascii="Times New Roman" w:hAnsi="Times New Roman" w:cs="Times New Roman"/>
          <w:sz w:val="24"/>
          <w:szCs w:val="24"/>
        </w:rPr>
        <w:t>scholars has begun to resituate Romantic writers within</w:t>
      </w:r>
      <w:r w:rsidR="001247B1" w:rsidRPr="00A46450">
        <w:rPr>
          <w:rFonts w:ascii="Times New Roman" w:hAnsi="Times New Roman" w:cs="Times New Roman"/>
          <w:sz w:val="24"/>
          <w:szCs w:val="24"/>
        </w:rPr>
        <w:t xml:space="preserve"> the context of disability </w:t>
      </w:r>
      <w:r w:rsidR="001247B1" w:rsidRPr="00A46450">
        <w:rPr>
          <w:rFonts w:ascii="Times New Roman" w:hAnsi="Times New Roman" w:cs="Times New Roman"/>
          <w:sz w:val="24"/>
          <w:szCs w:val="24"/>
        </w:rPr>
        <w:lastRenderedPageBreak/>
        <w:t>history</w:t>
      </w:r>
      <w:r w:rsidR="00F73F98">
        <w:rPr>
          <w:rFonts w:ascii="Times New Roman" w:hAnsi="Times New Roman" w:cs="Times New Roman"/>
          <w:sz w:val="24"/>
          <w:szCs w:val="24"/>
        </w:rPr>
        <w:t xml:space="preserve"> and resist the presentism of disability studies as a field</w:t>
      </w:r>
      <w:r w:rsidRPr="00A46450">
        <w:rPr>
          <w:rFonts w:ascii="Times New Roman" w:hAnsi="Times New Roman" w:cs="Times New Roman"/>
          <w:sz w:val="24"/>
          <w:szCs w:val="24"/>
        </w:rPr>
        <w:t>. This has importantly expanded the canon of disability texts beyond more contemporary works and pushed the field to think more capaciously about forms of disability in history</w:t>
      </w:r>
      <w:r w:rsidR="00F73F98">
        <w:rPr>
          <w:rFonts w:ascii="Times New Roman" w:hAnsi="Times New Roman" w:cs="Times New Roman"/>
          <w:sz w:val="24"/>
          <w:szCs w:val="24"/>
        </w:rPr>
        <w:t xml:space="preserve"> before the constitution of </w:t>
      </w:r>
      <w:proofErr w:type="spellStart"/>
      <w:r w:rsidR="00F73F98">
        <w:rPr>
          <w:rFonts w:ascii="Times New Roman" w:hAnsi="Times New Roman" w:cs="Times New Roman"/>
          <w:sz w:val="24"/>
          <w:szCs w:val="24"/>
        </w:rPr>
        <w:t>ablebod</w:t>
      </w:r>
      <w:r w:rsidR="00DC5D7F">
        <w:rPr>
          <w:rFonts w:ascii="Times New Roman" w:hAnsi="Times New Roman" w:cs="Times New Roman"/>
          <w:sz w:val="24"/>
          <w:szCs w:val="24"/>
        </w:rPr>
        <w:t>yminded</w:t>
      </w:r>
      <w:r w:rsidR="00F73F98">
        <w:rPr>
          <w:rFonts w:ascii="Times New Roman" w:hAnsi="Times New Roman" w:cs="Times New Roman"/>
          <w:sz w:val="24"/>
          <w:szCs w:val="24"/>
        </w:rPr>
        <w:t>ness</w:t>
      </w:r>
      <w:proofErr w:type="spellEnd"/>
      <w:r w:rsidR="00F73F98">
        <w:rPr>
          <w:rFonts w:ascii="Times New Roman" w:hAnsi="Times New Roman" w:cs="Times New Roman"/>
          <w:sz w:val="24"/>
          <w:szCs w:val="24"/>
        </w:rPr>
        <w:t xml:space="preserve"> as a medical and cultural norm</w:t>
      </w:r>
      <w:r w:rsidRPr="00A46450">
        <w:rPr>
          <w:rFonts w:ascii="Times New Roman" w:hAnsi="Times New Roman" w:cs="Times New Roman"/>
          <w:sz w:val="24"/>
          <w:szCs w:val="24"/>
        </w:rPr>
        <w:t>.</w:t>
      </w:r>
    </w:p>
    <w:p w14:paraId="2F57E205" w14:textId="4FB74382" w:rsidR="00E11D03" w:rsidRDefault="00A030BE"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Given that most of the dramatic works I had included </w:t>
      </w:r>
      <w:r w:rsidR="001247B1" w:rsidRPr="00A46450">
        <w:rPr>
          <w:rFonts w:ascii="Times New Roman" w:hAnsi="Times New Roman" w:cs="Times New Roman"/>
          <w:sz w:val="24"/>
          <w:szCs w:val="24"/>
        </w:rPr>
        <w:t xml:space="preserve">in “Disability Narratives” </w:t>
      </w:r>
      <w:r w:rsidRPr="00A46450">
        <w:rPr>
          <w:rFonts w:ascii="Times New Roman" w:hAnsi="Times New Roman" w:cs="Times New Roman"/>
          <w:sz w:val="24"/>
          <w:szCs w:val="24"/>
        </w:rPr>
        <w:t xml:space="preserve">were contemporary, I </w:t>
      </w:r>
      <w:r w:rsidR="005B7F95">
        <w:rPr>
          <w:rFonts w:ascii="Times New Roman" w:hAnsi="Times New Roman" w:cs="Times New Roman"/>
          <w:sz w:val="24"/>
          <w:szCs w:val="24"/>
        </w:rPr>
        <w:t>took a risk assigning a text I had not previously taught in a disability context:</w:t>
      </w:r>
      <w:r w:rsidR="002D3CB5" w:rsidRPr="00A46450">
        <w:rPr>
          <w:rFonts w:ascii="Times New Roman" w:hAnsi="Times New Roman" w:cs="Times New Roman"/>
          <w:sz w:val="24"/>
          <w:szCs w:val="24"/>
        </w:rPr>
        <w:t xml:space="preserve"> Byron’s dramatic fragment, </w:t>
      </w:r>
      <w:r w:rsidR="002D3CB5" w:rsidRPr="00A46450">
        <w:rPr>
          <w:rFonts w:ascii="Times New Roman" w:hAnsi="Times New Roman" w:cs="Times New Roman"/>
          <w:i/>
          <w:sz w:val="24"/>
          <w:szCs w:val="24"/>
        </w:rPr>
        <w:t>The Deformed Transformed</w:t>
      </w:r>
      <w:r w:rsidR="002D3CB5" w:rsidRPr="00A46450">
        <w:rPr>
          <w:rFonts w:ascii="Times New Roman" w:hAnsi="Times New Roman" w:cs="Times New Roman"/>
          <w:sz w:val="24"/>
          <w:szCs w:val="24"/>
        </w:rPr>
        <w:t xml:space="preserve"> (1822)</w:t>
      </w:r>
      <w:r w:rsidR="005B7F95">
        <w:rPr>
          <w:rFonts w:ascii="Times New Roman" w:hAnsi="Times New Roman" w:cs="Times New Roman"/>
          <w:sz w:val="24"/>
          <w:szCs w:val="24"/>
        </w:rPr>
        <w:t>.</w:t>
      </w:r>
      <w:r w:rsidR="00AB27E8" w:rsidRPr="00A46450">
        <w:rPr>
          <w:rFonts w:ascii="Times New Roman" w:hAnsi="Times New Roman" w:cs="Times New Roman"/>
          <w:sz w:val="24"/>
          <w:szCs w:val="24"/>
        </w:rPr>
        <w:t xml:space="preserve"> </w:t>
      </w:r>
      <w:r w:rsidR="005B7F95">
        <w:rPr>
          <w:rFonts w:ascii="Times New Roman" w:hAnsi="Times New Roman" w:cs="Times New Roman"/>
          <w:sz w:val="24"/>
          <w:szCs w:val="24"/>
        </w:rPr>
        <w:t xml:space="preserve">I wanted to experiment </w:t>
      </w:r>
      <w:r w:rsidR="00E11D03">
        <w:rPr>
          <w:rFonts w:ascii="Times New Roman" w:hAnsi="Times New Roman" w:cs="Times New Roman"/>
          <w:sz w:val="24"/>
          <w:szCs w:val="24"/>
        </w:rPr>
        <w:t>with reading the</w:t>
      </w:r>
      <w:r w:rsidR="005B7F95">
        <w:rPr>
          <w:rFonts w:ascii="Times New Roman" w:hAnsi="Times New Roman" w:cs="Times New Roman"/>
          <w:sz w:val="24"/>
          <w:szCs w:val="24"/>
        </w:rPr>
        <w:t xml:space="preserve"> fragment not in terms of Byron’s oeuvre </w:t>
      </w:r>
      <w:r w:rsidR="00E11D03">
        <w:rPr>
          <w:rFonts w:ascii="Times New Roman" w:hAnsi="Times New Roman" w:cs="Times New Roman"/>
          <w:sz w:val="24"/>
          <w:szCs w:val="24"/>
        </w:rPr>
        <w:t>and reductive notions of “Romantic genius” but rather as</w:t>
      </w:r>
      <w:r w:rsidR="00AB27E8" w:rsidRPr="00A46450">
        <w:rPr>
          <w:rFonts w:ascii="Times New Roman" w:hAnsi="Times New Roman" w:cs="Times New Roman"/>
          <w:sz w:val="24"/>
          <w:szCs w:val="24"/>
        </w:rPr>
        <w:t xml:space="preserve"> a transitional text marking the ways in which disability’s meanings were being renegotiated before the rise of hospital medicine and the specialized sciences</w:t>
      </w:r>
      <w:r w:rsidRPr="00A46450">
        <w:rPr>
          <w:rFonts w:ascii="Times New Roman" w:hAnsi="Times New Roman" w:cs="Times New Roman"/>
          <w:i/>
          <w:sz w:val="24"/>
          <w:szCs w:val="24"/>
        </w:rPr>
        <w:t xml:space="preserve">. </w:t>
      </w:r>
      <w:r w:rsidRPr="00A46450">
        <w:rPr>
          <w:rFonts w:ascii="Times New Roman" w:hAnsi="Times New Roman" w:cs="Times New Roman"/>
          <w:sz w:val="24"/>
          <w:szCs w:val="24"/>
        </w:rPr>
        <w:t>The</w:t>
      </w:r>
      <w:r w:rsidR="00E11D03">
        <w:rPr>
          <w:rFonts w:ascii="Times New Roman" w:hAnsi="Times New Roman" w:cs="Times New Roman"/>
          <w:sz w:val="24"/>
          <w:szCs w:val="24"/>
        </w:rPr>
        <w:t xml:space="preserve"> text begins with the</w:t>
      </w:r>
      <w:r w:rsidRPr="00A46450">
        <w:rPr>
          <w:rFonts w:ascii="Times New Roman" w:hAnsi="Times New Roman" w:cs="Times New Roman"/>
          <w:sz w:val="24"/>
          <w:szCs w:val="24"/>
        </w:rPr>
        <w:t xml:space="preserve"> </w:t>
      </w:r>
      <w:r w:rsidR="002D3CB5" w:rsidRPr="00A46450">
        <w:rPr>
          <w:rFonts w:ascii="Times New Roman" w:hAnsi="Times New Roman" w:cs="Times New Roman"/>
          <w:sz w:val="24"/>
          <w:szCs w:val="24"/>
        </w:rPr>
        <w:t xml:space="preserve">hunchbacked </w:t>
      </w:r>
      <w:r w:rsidR="00E11D03">
        <w:rPr>
          <w:rFonts w:ascii="Times New Roman" w:hAnsi="Times New Roman" w:cs="Times New Roman"/>
          <w:sz w:val="24"/>
          <w:szCs w:val="24"/>
        </w:rPr>
        <w:t xml:space="preserve">protagonist, </w:t>
      </w:r>
      <w:r w:rsidR="002D3CB5" w:rsidRPr="00A46450">
        <w:rPr>
          <w:rFonts w:ascii="Times New Roman" w:hAnsi="Times New Roman" w:cs="Times New Roman"/>
          <w:sz w:val="24"/>
          <w:szCs w:val="24"/>
        </w:rPr>
        <w:t>Arnold</w:t>
      </w:r>
      <w:r w:rsidR="00E11D03">
        <w:rPr>
          <w:rFonts w:ascii="Times New Roman" w:hAnsi="Times New Roman" w:cs="Times New Roman"/>
          <w:sz w:val="24"/>
          <w:szCs w:val="24"/>
        </w:rPr>
        <w:t xml:space="preserve"> who is</w:t>
      </w:r>
      <w:r w:rsidR="002D3CB5" w:rsidRPr="00A46450">
        <w:rPr>
          <w:rFonts w:ascii="Times New Roman" w:hAnsi="Times New Roman" w:cs="Times New Roman"/>
          <w:sz w:val="24"/>
          <w:szCs w:val="24"/>
        </w:rPr>
        <w:t xml:space="preserve"> traumatically rejected by his mother </w:t>
      </w:r>
      <w:r w:rsidR="00E11D03">
        <w:rPr>
          <w:rFonts w:ascii="Times New Roman" w:hAnsi="Times New Roman" w:cs="Times New Roman"/>
          <w:sz w:val="24"/>
          <w:szCs w:val="24"/>
        </w:rPr>
        <w:t>during</w:t>
      </w:r>
      <w:r w:rsidR="002D3CB5" w:rsidRPr="00A46450">
        <w:rPr>
          <w:rFonts w:ascii="Times New Roman" w:hAnsi="Times New Roman" w:cs="Times New Roman"/>
          <w:sz w:val="24"/>
          <w:szCs w:val="24"/>
        </w:rPr>
        <w:t xml:space="preserve"> childhood</w:t>
      </w:r>
      <w:ins w:id="12" w:author="Travis C Lau" w:date="2021-06-23T13:55:00Z">
        <w:del w:id="13" w:author="james hallman" w:date="2024-03-08T14:08:00Z">
          <w:r w:rsidR="00E11D03" w:rsidDel="008A24CE">
            <w:rPr>
              <w:rFonts w:ascii="Times New Roman" w:hAnsi="Times New Roman" w:cs="Times New Roman"/>
              <w:sz w:val="24"/>
              <w:szCs w:val="24"/>
            </w:rPr>
            <w:delText>.</w:delText>
          </w:r>
        </w:del>
      </w:ins>
      <w:del w:id="14" w:author="james hallman" w:date="2024-03-08T14:08:00Z">
        <w:r w:rsidR="002D3CB5" w:rsidRPr="00A46450" w:rsidDel="008A24CE">
          <w:rPr>
            <w:rFonts w:ascii="Times New Roman" w:hAnsi="Times New Roman" w:cs="Times New Roman"/>
            <w:sz w:val="24"/>
            <w:szCs w:val="24"/>
          </w:rPr>
          <w:delText>,</w:delText>
        </w:r>
      </w:del>
      <w:ins w:id="15" w:author="Travis C Lau" w:date="2021-06-23T13:55:00Z">
        <w:del w:id="16" w:author="james hallman" w:date="2024-03-08T14:08:00Z">
          <w:r w:rsidR="00E11D03" w:rsidDel="008A24CE">
            <w:rPr>
              <w:rFonts w:ascii="Times New Roman" w:hAnsi="Times New Roman" w:cs="Times New Roman"/>
              <w:sz w:val="24"/>
              <w:szCs w:val="24"/>
            </w:rPr>
            <w:delText xml:space="preserve"> </w:delText>
          </w:r>
        </w:del>
      </w:ins>
      <w:del w:id="17" w:author="james hallman" w:date="2024-03-08T14:08:00Z">
        <w:r w:rsidR="002D3CB5" w:rsidRPr="00A46450" w:rsidDel="008A24CE">
          <w:rPr>
            <w:rFonts w:ascii="Times New Roman" w:hAnsi="Times New Roman" w:cs="Times New Roman"/>
            <w:sz w:val="24"/>
            <w:szCs w:val="24"/>
          </w:rPr>
          <w:delText xml:space="preserve"> </w:delText>
        </w:r>
      </w:del>
      <w:ins w:id="18" w:author="james hallman" w:date="2024-03-08T14:08:00Z">
        <w:r w:rsidR="008A24CE">
          <w:rPr>
            <w:rFonts w:ascii="Times New Roman" w:hAnsi="Times New Roman" w:cs="Times New Roman"/>
            <w:sz w:val="24"/>
            <w:szCs w:val="24"/>
          </w:rPr>
          <w:t xml:space="preserve">. </w:t>
        </w:r>
      </w:ins>
      <w:r w:rsidR="00E11D03">
        <w:rPr>
          <w:rFonts w:ascii="Times New Roman" w:hAnsi="Times New Roman" w:cs="Times New Roman"/>
          <w:sz w:val="24"/>
          <w:szCs w:val="24"/>
        </w:rPr>
        <w:t xml:space="preserve">Tempted by the prospect of a more beautiful and capable body, Arnold makes a </w:t>
      </w:r>
      <w:r w:rsidR="002D3CB5" w:rsidRPr="00A46450">
        <w:rPr>
          <w:rFonts w:ascii="Times New Roman" w:hAnsi="Times New Roman" w:cs="Times New Roman"/>
          <w:sz w:val="24"/>
          <w:szCs w:val="24"/>
        </w:rPr>
        <w:t xml:space="preserve">Faustian pact with </w:t>
      </w:r>
      <w:r w:rsidR="00E11D03">
        <w:rPr>
          <w:rFonts w:ascii="Times New Roman" w:hAnsi="Times New Roman" w:cs="Times New Roman"/>
          <w:sz w:val="24"/>
          <w:szCs w:val="24"/>
        </w:rPr>
        <w:t>an</w:t>
      </w:r>
      <w:r w:rsidR="002D3CB5" w:rsidRPr="00A46450">
        <w:rPr>
          <w:rFonts w:ascii="Times New Roman" w:hAnsi="Times New Roman" w:cs="Times New Roman"/>
          <w:sz w:val="24"/>
          <w:szCs w:val="24"/>
        </w:rPr>
        <w:t xml:space="preserve"> unnamed Stranger who offers to give him the body of the heroic Achilles and assume Arnold’s body in his place. The conclusion Byron had planned in his final notes is that Arnold ultimately becomes jealous of his own body as he fails to court </w:t>
      </w:r>
      <w:proofErr w:type="spellStart"/>
      <w:r w:rsidR="002D3CB5" w:rsidRPr="00A46450">
        <w:rPr>
          <w:rFonts w:ascii="Times New Roman" w:hAnsi="Times New Roman" w:cs="Times New Roman"/>
          <w:sz w:val="24"/>
          <w:szCs w:val="24"/>
        </w:rPr>
        <w:t>Olimpia</w:t>
      </w:r>
      <w:proofErr w:type="spellEnd"/>
      <w:r w:rsidR="00E3749A" w:rsidRPr="00A46450">
        <w:rPr>
          <w:rFonts w:ascii="Times New Roman" w:hAnsi="Times New Roman" w:cs="Times New Roman"/>
          <w:sz w:val="24"/>
          <w:szCs w:val="24"/>
        </w:rPr>
        <w:t>,</w:t>
      </w:r>
      <w:r w:rsidR="00E11D03">
        <w:rPr>
          <w:rFonts w:ascii="Times New Roman" w:hAnsi="Times New Roman" w:cs="Times New Roman"/>
          <w:sz w:val="24"/>
          <w:szCs w:val="24"/>
        </w:rPr>
        <w:t xml:space="preserve"> a young woman</w:t>
      </w:r>
      <w:r w:rsidR="002D3CB5" w:rsidRPr="00A46450">
        <w:rPr>
          <w:rFonts w:ascii="Times New Roman" w:hAnsi="Times New Roman" w:cs="Times New Roman"/>
          <w:sz w:val="24"/>
          <w:szCs w:val="24"/>
        </w:rPr>
        <w:t xml:space="preserve"> who falls in love with the Stranger for his insight and intelligence</w:t>
      </w:r>
      <w:r w:rsidR="00E11D03">
        <w:rPr>
          <w:rFonts w:ascii="Times New Roman" w:hAnsi="Times New Roman" w:cs="Times New Roman"/>
          <w:sz w:val="24"/>
          <w:szCs w:val="24"/>
        </w:rPr>
        <w:t xml:space="preserve"> rather than with Arnold despite his newfound form</w:t>
      </w:r>
      <w:r w:rsidR="002D3CB5" w:rsidRPr="00A46450">
        <w:rPr>
          <w:rFonts w:ascii="Times New Roman" w:hAnsi="Times New Roman" w:cs="Times New Roman"/>
          <w:sz w:val="24"/>
          <w:szCs w:val="24"/>
        </w:rPr>
        <w:t xml:space="preserve">. </w:t>
      </w:r>
    </w:p>
    <w:p w14:paraId="504B167D" w14:textId="1FC821E4" w:rsidR="002D3CB5" w:rsidRPr="00A46450" w:rsidRDefault="002D3CB5"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In what scholars have described as Byron’s semiautobiographical play about his club foot, </w:t>
      </w:r>
      <w:r w:rsidR="00E11D03">
        <w:rPr>
          <w:rFonts w:ascii="Times New Roman" w:hAnsi="Times New Roman" w:cs="Times New Roman"/>
          <w:i/>
          <w:iCs/>
          <w:sz w:val="24"/>
          <w:szCs w:val="24"/>
        </w:rPr>
        <w:t xml:space="preserve">The Deformed Transformed </w:t>
      </w:r>
      <w:r w:rsidR="00E11D03">
        <w:rPr>
          <w:rFonts w:ascii="Times New Roman" w:hAnsi="Times New Roman" w:cs="Times New Roman"/>
          <w:sz w:val="24"/>
          <w:szCs w:val="24"/>
        </w:rPr>
        <w:t>has been read as an</w:t>
      </w:r>
      <w:r w:rsidR="00E11D03" w:rsidRPr="00A46450">
        <w:rPr>
          <w:rFonts w:ascii="Times New Roman" w:hAnsi="Times New Roman" w:cs="Times New Roman"/>
          <w:sz w:val="24"/>
          <w:szCs w:val="24"/>
        </w:rPr>
        <w:t xml:space="preserve"> </w:t>
      </w:r>
      <w:r w:rsidRPr="00A46450">
        <w:rPr>
          <w:rFonts w:ascii="Times New Roman" w:hAnsi="Times New Roman" w:cs="Times New Roman"/>
          <w:sz w:val="24"/>
          <w:szCs w:val="24"/>
        </w:rPr>
        <w:t>expos</w:t>
      </w:r>
      <w:r w:rsidR="00E11D03">
        <w:rPr>
          <w:rFonts w:ascii="Times New Roman" w:hAnsi="Times New Roman" w:cs="Times New Roman"/>
          <w:sz w:val="24"/>
          <w:szCs w:val="24"/>
        </w:rPr>
        <w:t>é</w:t>
      </w:r>
      <w:r w:rsidRPr="00A46450">
        <w:rPr>
          <w:rFonts w:ascii="Times New Roman" w:hAnsi="Times New Roman" w:cs="Times New Roman"/>
          <w:sz w:val="24"/>
          <w:szCs w:val="24"/>
        </w:rPr>
        <w:t xml:space="preserve"> </w:t>
      </w:r>
      <w:r w:rsidR="00E11D03">
        <w:rPr>
          <w:rFonts w:ascii="Times New Roman" w:hAnsi="Times New Roman" w:cs="Times New Roman"/>
          <w:sz w:val="24"/>
          <w:szCs w:val="24"/>
        </w:rPr>
        <w:t xml:space="preserve">of </w:t>
      </w:r>
      <w:r w:rsidRPr="00A46450">
        <w:rPr>
          <w:rFonts w:ascii="Times New Roman" w:hAnsi="Times New Roman" w:cs="Times New Roman"/>
          <w:sz w:val="24"/>
          <w:szCs w:val="24"/>
        </w:rPr>
        <w:t xml:space="preserve">how “the meaning of disability is tethered to discriminatory cultural ideologies” that </w:t>
      </w:r>
      <w:r w:rsidR="00E11D03">
        <w:rPr>
          <w:rFonts w:ascii="Times New Roman" w:hAnsi="Times New Roman" w:cs="Times New Roman"/>
          <w:sz w:val="24"/>
          <w:szCs w:val="24"/>
        </w:rPr>
        <w:t>coerce the</w:t>
      </w:r>
      <w:r w:rsidRPr="00A46450">
        <w:rPr>
          <w:rFonts w:ascii="Times New Roman" w:hAnsi="Times New Roman" w:cs="Times New Roman"/>
          <w:sz w:val="24"/>
          <w:szCs w:val="24"/>
        </w:rPr>
        <w:t xml:space="preserve"> disabled to choose death rather than stigma in life</w:t>
      </w:r>
      <w:r w:rsidR="00CE263C" w:rsidRPr="00A46450">
        <w:rPr>
          <w:rFonts w:ascii="Times New Roman" w:hAnsi="Times New Roman" w:cs="Times New Roman"/>
          <w:sz w:val="24"/>
          <w:szCs w:val="24"/>
        </w:rPr>
        <w:t xml:space="preserve"> (Snyder</w:t>
      </w:r>
      <w:ins w:id="19" w:author="james hallman" w:date="2024-03-08T14:43:00Z">
        <w:r w:rsidR="00E26E8E">
          <w:rPr>
            <w:rFonts w:ascii="Times New Roman" w:hAnsi="Times New Roman" w:cs="Times New Roman"/>
            <w:sz w:val="24"/>
            <w:szCs w:val="24"/>
          </w:rPr>
          <w:t>,</w:t>
        </w:r>
      </w:ins>
      <w:r w:rsidR="00CE263C" w:rsidRPr="00A46450">
        <w:rPr>
          <w:rFonts w:ascii="Times New Roman" w:hAnsi="Times New Roman" w:cs="Times New Roman"/>
          <w:sz w:val="24"/>
          <w:szCs w:val="24"/>
        </w:rPr>
        <w:t xml:space="preserve"> 272).</w:t>
      </w:r>
      <w:r w:rsidRPr="00A46450">
        <w:rPr>
          <w:rStyle w:val="EndnoteReference"/>
          <w:rFonts w:ascii="Times New Roman" w:hAnsi="Times New Roman" w:cs="Times New Roman"/>
          <w:sz w:val="24"/>
          <w:szCs w:val="24"/>
        </w:rPr>
        <w:endnoteReference w:id="11"/>
      </w:r>
      <w:r w:rsidRPr="00A46450">
        <w:rPr>
          <w:rFonts w:ascii="Times New Roman" w:hAnsi="Times New Roman" w:cs="Times New Roman"/>
          <w:sz w:val="24"/>
          <w:szCs w:val="24"/>
        </w:rPr>
        <w:t xml:space="preserve"> Arnold’s very desire to liberate himself from his own body (at first</w:t>
      </w:r>
      <w:r w:rsidR="00E3749A" w:rsidRPr="00A46450">
        <w:rPr>
          <w:rFonts w:ascii="Times New Roman" w:hAnsi="Times New Roman" w:cs="Times New Roman"/>
          <w:sz w:val="24"/>
          <w:szCs w:val="24"/>
        </w:rPr>
        <w:t xml:space="preserve"> through</w:t>
      </w:r>
      <w:r w:rsidRPr="00A46450">
        <w:rPr>
          <w:rFonts w:ascii="Times New Roman" w:hAnsi="Times New Roman" w:cs="Times New Roman"/>
          <w:sz w:val="24"/>
          <w:szCs w:val="24"/>
        </w:rPr>
        <w:t xml:space="preserve"> suicide, then later </w:t>
      </w:r>
      <w:r w:rsidR="00E3749A" w:rsidRPr="00A46450">
        <w:rPr>
          <w:rFonts w:ascii="Times New Roman" w:hAnsi="Times New Roman" w:cs="Times New Roman"/>
          <w:sz w:val="24"/>
          <w:szCs w:val="24"/>
        </w:rPr>
        <w:t xml:space="preserve">through </w:t>
      </w:r>
      <w:r w:rsidRPr="00A46450">
        <w:rPr>
          <w:rFonts w:ascii="Times New Roman" w:hAnsi="Times New Roman" w:cs="Times New Roman"/>
          <w:sz w:val="24"/>
          <w:szCs w:val="24"/>
        </w:rPr>
        <w:t xml:space="preserve">an exchange of bodies) is futile because it merely reflects a tragic internalization of the cultural pressures to be and remain </w:t>
      </w:r>
      <w:proofErr w:type="spellStart"/>
      <w:r w:rsidRPr="00A46450">
        <w:rPr>
          <w:rFonts w:ascii="Times New Roman" w:hAnsi="Times New Roman" w:cs="Times New Roman"/>
          <w:sz w:val="24"/>
          <w:szCs w:val="24"/>
        </w:rPr>
        <w:t>ablebod</w:t>
      </w:r>
      <w:r w:rsidR="00DC5D7F">
        <w:rPr>
          <w:rFonts w:ascii="Times New Roman" w:hAnsi="Times New Roman" w:cs="Times New Roman"/>
          <w:sz w:val="24"/>
          <w:szCs w:val="24"/>
        </w:rPr>
        <w:t>yminded</w:t>
      </w:r>
      <w:proofErr w:type="spellEnd"/>
      <w:r w:rsidRPr="00A46450">
        <w:rPr>
          <w:rFonts w:ascii="Times New Roman" w:hAnsi="Times New Roman" w:cs="Times New Roman"/>
          <w:sz w:val="24"/>
          <w:szCs w:val="24"/>
        </w:rPr>
        <w:t xml:space="preserve">. Despite the </w:t>
      </w:r>
      <w:r w:rsidRPr="00A46450">
        <w:rPr>
          <w:rFonts w:ascii="Times New Roman" w:hAnsi="Times New Roman" w:cs="Times New Roman"/>
          <w:sz w:val="24"/>
          <w:szCs w:val="24"/>
        </w:rPr>
        <w:lastRenderedPageBreak/>
        <w:t xml:space="preserve">play’s </w:t>
      </w:r>
      <w:r w:rsidR="00E3749A" w:rsidRPr="00A46450">
        <w:rPr>
          <w:rFonts w:ascii="Times New Roman" w:hAnsi="Times New Roman" w:cs="Times New Roman"/>
          <w:sz w:val="24"/>
          <w:szCs w:val="24"/>
        </w:rPr>
        <w:t xml:space="preserve">tragic end in which Arnold loses </w:t>
      </w:r>
      <w:proofErr w:type="spellStart"/>
      <w:r w:rsidR="00E3749A" w:rsidRPr="00A46450">
        <w:rPr>
          <w:rFonts w:ascii="Times New Roman" w:hAnsi="Times New Roman" w:cs="Times New Roman"/>
          <w:sz w:val="24"/>
          <w:szCs w:val="24"/>
        </w:rPr>
        <w:t>Olimpia</w:t>
      </w:r>
      <w:proofErr w:type="spellEnd"/>
      <w:r w:rsidR="00E3749A" w:rsidRPr="00A46450">
        <w:rPr>
          <w:rFonts w:ascii="Times New Roman" w:hAnsi="Times New Roman" w:cs="Times New Roman"/>
          <w:sz w:val="24"/>
          <w:szCs w:val="24"/>
        </w:rPr>
        <w:t xml:space="preserve"> </w:t>
      </w:r>
      <w:r w:rsidR="00E11D03">
        <w:rPr>
          <w:rFonts w:ascii="Times New Roman" w:hAnsi="Times New Roman" w:cs="Times New Roman"/>
          <w:sz w:val="24"/>
          <w:szCs w:val="24"/>
        </w:rPr>
        <w:t xml:space="preserve">to the very man with whom he exchanged his own body </w:t>
      </w:r>
      <w:r w:rsidR="00E3749A" w:rsidRPr="00A46450">
        <w:rPr>
          <w:rFonts w:ascii="Times New Roman" w:hAnsi="Times New Roman" w:cs="Times New Roman"/>
          <w:sz w:val="24"/>
          <w:szCs w:val="24"/>
        </w:rPr>
        <w:t xml:space="preserve">and </w:t>
      </w:r>
      <w:r w:rsidR="00E11D03">
        <w:rPr>
          <w:rFonts w:ascii="Times New Roman" w:hAnsi="Times New Roman" w:cs="Times New Roman"/>
          <w:sz w:val="24"/>
          <w:szCs w:val="24"/>
        </w:rPr>
        <w:t>ultimately laments his decision to cast off his</w:t>
      </w:r>
      <w:r w:rsidR="00E3749A" w:rsidRPr="00A46450">
        <w:rPr>
          <w:rFonts w:ascii="Times New Roman" w:hAnsi="Times New Roman" w:cs="Times New Roman"/>
          <w:sz w:val="24"/>
          <w:szCs w:val="24"/>
        </w:rPr>
        <w:t xml:space="preserve"> original body</w:t>
      </w:r>
      <w:r w:rsidRPr="00A46450">
        <w:rPr>
          <w:rFonts w:ascii="Times New Roman" w:hAnsi="Times New Roman" w:cs="Times New Roman"/>
          <w:sz w:val="24"/>
          <w:szCs w:val="24"/>
        </w:rPr>
        <w:t xml:space="preserve">, </w:t>
      </w:r>
      <w:r w:rsidR="00E11D03">
        <w:rPr>
          <w:rFonts w:ascii="Times New Roman" w:hAnsi="Times New Roman" w:cs="Times New Roman"/>
          <w:sz w:val="24"/>
          <w:szCs w:val="24"/>
        </w:rPr>
        <w:t xml:space="preserve">my </w:t>
      </w:r>
      <w:r w:rsidRPr="00A46450">
        <w:rPr>
          <w:rFonts w:ascii="Times New Roman" w:hAnsi="Times New Roman" w:cs="Times New Roman"/>
          <w:sz w:val="24"/>
          <w:szCs w:val="24"/>
        </w:rPr>
        <w:t xml:space="preserve">students </w:t>
      </w:r>
      <w:r w:rsidR="00744DF0" w:rsidRPr="00A46450">
        <w:rPr>
          <w:rFonts w:ascii="Times New Roman" w:hAnsi="Times New Roman" w:cs="Times New Roman"/>
          <w:sz w:val="24"/>
          <w:szCs w:val="24"/>
        </w:rPr>
        <w:t xml:space="preserve">kept returning to the </w:t>
      </w:r>
      <w:r w:rsidRPr="00A46450">
        <w:rPr>
          <w:rFonts w:ascii="Times New Roman" w:hAnsi="Times New Roman" w:cs="Times New Roman"/>
          <w:sz w:val="24"/>
          <w:szCs w:val="24"/>
        </w:rPr>
        <w:t xml:space="preserve">articulate defense </w:t>
      </w:r>
      <w:r w:rsidR="00744DF0" w:rsidRPr="00A46450">
        <w:rPr>
          <w:rFonts w:ascii="Times New Roman" w:hAnsi="Times New Roman" w:cs="Times New Roman"/>
          <w:sz w:val="24"/>
          <w:szCs w:val="24"/>
        </w:rPr>
        <w:t xml:space="preserve">and </w:t>
      </w:r>
      <w:r w:rsidRPr="00A46450">
        <w:rPr>
          <w:rFonts w:ascii="Times New Roman" w:hAnsi="Times New Roman" w:cs="Times New Roman"/>
          <w:sz w:val="24"/>
          <w:szCs w:val="24"/>
        </w:rPr>
        <w:t>celebration of disability that Arnold presents before the iconic body-swap scene</w:t>
      </w:r>
      <w:r w:rsidR="00744DF0" w:rsidRPr="00A46450">
        <w:rPr>
          <w:rFonts w:ascii="Times New Roman" w:hAnsi="Times New Roman" w:cs="Times New Roman"/>
          <w:sz w:val="24"/>
          <w:szCs w:val="24"/>
        </w:rPr>
        <w:t xml:space="preserve">: “Deformity is daring. / It is its essence to </w:t>
      </w:r>
      <w:proofErr w:type="spellStart"/>
      <w:r w:rsidR="00744DF0" w:rsidRPr="00A46450">
        <w:rPr>
          <w:rFonts w:ascii="Times New Roman" w:hAnsi="Times New Roman" w:cs="Times New Roman"/>
          <w:sz w:val="24"/>
          <w:szCs w:val="24"/>
        </w:rPr>
        <w:t>o’ertake</w:t>
      </w:r>
      <w:proofErr w:type="spellEnd"/>
      <w:r w:rsidR="00744DF0" w:rsidRPr="00A46450">
        <w:rPr>
          <w:rFonts w:ascii="Times New Roman" w:hAnsi="Times New Roman" w:cs="Times New Roman"/>
          <w:sz w:val="24"/>
          <w:szCs w:val="24"/>
        </w:rPr>
        <w:t xml:space="preserve"> mankind / By heart and </w:t>
      </w:r>
      <w:proofErr w:type="gramStart"/>
      <w:r w:rsidR="00744DF0" w:rsidRPr="00A46450">
        <w:rPr>
          <w:rFonts w:ascii="Times New Roman" w:hAnsi="Times New Roman" w:cs="Times New Roman"/>
          <w:sz w:val="24"/>
          <w:szCs w:val="24"/>
        </w:rPr>
        <w:t>soul, and</w:t>
      </w:r>
      <w:proofErr w:type="gramEnd"/>
      <w:r w:rsidR="00744DF0" w:rsidRPr="00A46450">
        <w:rPr>
          <w:rFonts w:ascii="Times New Roman" w:hAnsi="Times New Roman" w:cs="Times New Roman"/>
          <w:sz w:val="24"/>
          <w:szCs w:val="24"/>
        </w:rPr>
        <w:t xml:space="preserve"> make itself the equal”</w:t>
      </w:r>
      <w:r w:rsidR="00CE263C" w:rsidRPr="00A46450">
        <w:rPr>
          <w:rFonts w:ascii="Times New Roman" w:hAnsi="Times New Roman" w:cs="Times New Roman"/>
          <w:sz w:val="24"/>
          <w:szCs w:val="24"/>
        </w:rPr>
        <w:t xml:space="preserve"> (</w:t>
      </w:r>
      <w:proofErr w:type="spellStart"/>
      <w:r w:rsidR="00CE263C" w:rsidRPr="00A46450">
        <w:rPr>
          <w:rFonts w:ascii="Times New Roman" w:hAnsi="Times New Roman" w:cs="Times New Roman"/>
        </w:rPr>
        <w:t>I.i</w:t>
      </w:r>
      <w:proofErr w:type="spellEnd"/>
      <w:r w:rsidR="00CE263C" w:rsidRPr="00A46450">
        <w:rPr>
          <w:rFonts w:ascii="Times New Roman" w:hAnsi="Times New Roman" w:cs="Times New Roman"/>
        </w:rPr>
        <w:t>. 314-316).</w:t>
      </w:r>
      <w:r w:rsidR="00744DF0" w:rsidRPr="00A46450">
        <w:rPr>
          <w:rFonts w:ascii="Times New Roman" w:hAnsi="Times New Roman" w:cs="Times New Roman"/>
          <w:sz w:val="24"/>
          <w:szCs w:val="24"/>
        </w:rPr>
        <w:t xml:space="preserve"> </w:t>
      </w:r>
      <w:r w:rsidR="005D68CA">
        <w:rPr>
          <w:rFonts w:ascii="Times New Roman" w:hAnsi="Times New Roman" w:cs="Times New Roman"/>
          <w:sz w:val="24"/>
          <w:szCs w:val="24"/>
        </w:rPr>
        <w:t>Part of the negotiation between Arnold and the Stranger is a debate over how deformity uniquely prepares humans and animals for survival even as it may hinder that survival in the first place. As my students concluded, t</w:t>
      </w:r>
      <w:r w:rsidR="00744DF0" w:rsidRPr="00A46450">
        <w:rPr>
          <w:rFonts w:ascii="Times New Roman" w:hAnsi="Times New Roman" w:cs="Times New Roman"/>
          <w:sz w:val="24"/>
          <w:szCs w:val="24"/>
        </w:rPr>
        <w:t xml:space="preserve">he overemphasis upon Arnold’s internalized ableism </w:t>
      </w:r>
      <w:r w:rsidR="00B628C7">
        <w:rPr>
          <w:rFonts w:ascii="Times New Roman" w:hAnsi="Times New Roman" w:cs="Times New Roman"/>
          <w:sz w:val="24"/>
          <w:szCs w:val="24"/>
        </w:rPr>
        <w:t>and shame misses the opportunity to recognize an early form of what</w:t>
      </w:r>
      <w:r w:rsidR="00744DF0" w:rsidRPr="00A46450">
        <w:rPr>
          <w:rFonts w:ascii="Times New Roman" w:hAnsi="Times New Roman" w:cs="Times New Roman"/>
          <w:sz w:val="24"/>
          <w:szCs w:val="24"/>
        </w:rPr>
        <w:t xml:space="preserve"> we might call</w:t>
      </w:r>
      <w:r w:rsidR="00B628C7">
        <w:rPr>
          <w:rFonts w:ascii="Times New Roman" w:hAnsi="Times New Roman" w:cs="Times New Roman"/>
          <w:sz w:val="24"/>
          <w:szCs w:val="24"/>
        </w:rPr>
        <w:t xml:space="preserve"> in the disability community</w:t>
      </w:r>
      <w:r w:rsidR="00744DF0" w:rsidRPr="00A46450">
        <w:rPr>
          <w:rFonts w:ascii="Times New Roman" w:hAnsi="Times New Roman" w:cs="Times New Roman"/>
          <w:sz w:val="24"/>
          <w:szCs w:val="24"/>
        </w:rPr>
        <w:t xml:space="preserve"> “disability pride” or a valuation of disability that sees it as a resource for survival.</w:t>
      </w:r>
      <w:r w:rsidR="00744DF0" w:rsidRPr="00A46450">
        <w:rPr>
          <w:rStyle w:val="EndnoteReference"/>
          <w:rFonts w:ascii="Times New Roman" w:hAnsi="Times New Roman" w:cs="Times New Roman"/>
          <w:sz w:val="24"/>
          <w:szCs w:val="24"/>
        </w:rPr>
        <w:endnoteReference w:id="12"/>
      </w:r>
    </w:p>
    <w:p w14:paraId="6BAA9E56" w14:textId="73E32DC8" w:rsidR="00FA0FB4" w:rsidRPr="00A46450" w:rsidRDefault="00B628C7" w:rsidP="00A4645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Alongside recovering historical examples of disabled life, the course focused on disability’s interrelationship with gender</w:t>
      </w:r>
      <w:r w:rsidR="007F2343" w:rsidRPr="00A46450">
        <w:rPr>
          <w:rFonts w:ascii="Times New Roman" w:hAnsi="Times New Roman" w:cs="Times New Roman"/>
          <w:sz w:val="24"/>
          <w:szCs w:val="24"/>
        </w:rPr>
        <w:t xml:space="preserve">. </w:t>
      </w:r>
      <w:r w:rsidR="00D025A3" w:rsidRPr="00A46450">
        <w:rPr>
          <w:rFonts w:ascii="Times New Roman" w:hAnsi="Times New Roman" w:cs="Times New Roman"/>
          <w:sz w:val="24"/>
          <w:szCs w:val="24"/>
        </w:rPr>
        <w:t xml:space="preserve">I paired </w:t>
      </w:r>
      <w:r w:rsidR="002D3CB5" w:rsidRPr="00A46450">
        <w:rPr>
          <w:rFonts w:ascii="Times New Roman" w:hAnsi="Times New Roman" w:cs="Times New Roman"/>
          <w:sz w:val="24"/>
          <w:szCs w:val="24"/>
        </w:rPr>
        <w:t xml:space="preserve">Frances Burney </w:t>
      </w:r>
      <w:proofErr w:type="spellStart"/>
      <w:r w:rsidR="002D3CB5" w:rsidRPr="00A46450">
        <w:rPr>
          <w:rFonts w:ascii="Times New Roman" w:hAnsi="Times New Roman" w:cs="Times New Roman"/>
          <w:sz w:val="24"/>
          <w:szCs w:val="24"/>
        </w:rPr>
        <w:t>D’Arblay</w:t>
      </w:r>
      <w:r w:rsidR="00D025A3" w:rsidRPr="00A46450">
        <w:rPr>
          <w:rFonts w:ascii="Times New Roman" w:hAnsi="Times New Roman" w:cs="Times New Roman"/>
          <w:sz w:val="24"/>
          <w:szCs w:val="24"/>
        </w:rPr>
        <w:t>’s</w:t>
      </w:r>
      <w:proofErr w:type="spellEnd"/>
      <w:r w:rsidR="00D025A3" w:rsidRPr="00A46450">
        <w:rPr>
          <w:rFonts w:ascii="Times New Roman" w:hAnsi="Times New Roman" w:cs="Times New Roman"/>
          <w:sz w:val="24"/>
          <w:szCs w:val="24"/>
        </w:rPr>
        <w:t xml:space="preserve"> </w:t>
      </w:r>
      <w:r>
        <w:rPr>
          <w:rFonts w:ascii="Times New Roman" w:hAnsi="Times New Roman" w:cs="Times New Roman"/>
          <w:sz w:val="24"/>
          <w:szCs w:val="24"/>
        </w:rPr>
        <w:t>1812 letter to her sister</w:t>
      </w:r>
      <w:r w:rsidR="00D025A3" w:rsidRPr="00A46450">
        <w:rPr>
          <w:rFonts w:ascii="Times New Roman" w:hAnsi="Times New Roman" w:cs="Times New Roman"/>
          <w:sz w:val="24"/>
          <w:szCs w:val="24"/>
        </w:rPr>
        <w:t xml:space="preserve"> </w:t>
      </w:r>
      <w:del w:id="21" w:author="james hallman" w:date="2024-03-08T14:43:00Z">
        <w:r w:rsidR="00D025A3" w:rsidRPr="00A46450" w:rsidDel="00E26E8E">
          <w:rPr>
            <w:rFonts w:ascii="Times New Roman" w:hAnsi="Times New Roman" w:cs="Times New Roman"/>
            <w:sz w:val="24"/>
            <w:szCs w:val="24"/>
          </w:rPr>
          <w:delText xml:space="preserve"> </w:delText>
        </w:r>
      </w:del>
      <w:r w:rsidR="00D025A3" w:rsidRPr="00A46450">
        <w:rPr>
          <w:rFonts w:ascii="Times New Roman" w:hAnsi="Times New Roman" w:cs="Times New Roman"/>
          <w:sz w:val="24"/>
          <w:szCs w:val="24"/>
        </w:rPr>
        <w:t xml:space="preserve">with Audre Lorde’s </w:t>
      </w:r>
      <w:r w:rsidR="00D025A3" w:rsidRPr="00A46450">
        <w:rPr>
          <w:rFonts w:ascii="Times New Roman" w:hAnsi="Times New Roman" w:cs="Times New Roman"/>
          <w:i/>
          <w:sz w:val="24"/>
          <w:szCs w:val="24"/>
        </w:rPr>
        <w:t xml:space="preserve">The Cancer Journals </w:t>
      </w:r>
      <w:r w:rsidR="00D025A3" w:rsidRPr="00A46450">
        <w:rPr>
          <w:rFonts w:ascii="Times New Roman" w:hAnsi="Times New Roman" w:cs="Times New Roman"/>
          <w:sz w:val="24"/>
          <w:szCs w:val="24"/>
        </w:rPr>
        <w:t>(1980)</w:t>
      </w:r>
      <w:r w:rsidR="00D025A3" w:rsidRPr="00A46450">
        <w:rPr>
          <w:rFonts w:ascii="Times New Roman" w:hAnsi="Times New Roman" w:cs="Times New Roman"/>
          <w:i/>
          <w:sz w:val="24"/>
          <w:szCs w:val="24"/>
        </w:rPr>
        <w:t xml:space="preserve">. </w:t>
      </w:r>
      <w:r w:rsidR="00D025A3" w:rsidRPr="00A46450">
        <w:rPr>
          <w:rFonts w:ascii="Times New Roman" w:hAnsi="Times New Roman" w:cs="Times New Roman"/>
          <w:sz w:val="24"/>
          <w:szCs w:val="24"/>
        </w:rPr>
        <w:t>Burney underwent a mastectomy</w:t>
      </w:r>
      <w:r w:rsidR="00874848">
        <w:rPr>
          <w:rFonts w:ascii="Times New Roman" w:hAnsi="Times New Roman" w:cs="Times New Roman"/>
          <w:sz w:val="24"/>
          <w:szCs w:val="24"/>
        </w:rPr>
        <w:t xml:space="preserve"> </w:t>
      </w:r>
      <w:r w:rsidR="00D025A3" w:rsidRPr="00A46450">
        <w:rPr>
          <w:rFonts w:ascii="Times New Roman" w:hAnsi="Times New Roman" w:cs="Times New Roman"/>
          <w:sz w:val="24"/>
          <w:szCs w:val="24"/>
        </w:rPr>
        <w:t xml:space="preserve">of her right breast in 1811 after surgeons discovered what they believed to be a cancerous tumor. During her convalescence, she detailed the experience of surgery with only a “wine cordial” for anesthesia in a harrowing letter to Esther, her sister. Lorde’s journals similarly capture the traumatic experience of seeking medical treatment for her breast cancer and her struggle to make sense of that experience from her vantage point as </w:t>
      </w:r>
      <w:r w:rsidR="00DB5322" w:rsidRPr="00A46450">
        <w:rPr>
          <w:rFonts w:ascii="Times New Roman" w:hAnsi="Times New Roman" w:cs="Times New Roman"/>
          <w:sz w:val="24"/>
          <w:szCs w:val="24"/>
        </w:rPr>
        <w:t>a black lesbian feminist.</w:t>
      </w:r>
      <w:r w:rsidR="00FA0FB4" w:rsidRPr="00A46450">
        <w:rPr>
          <w:rFonts w:ascii="Times New Roman" w:hAnsi="Times New Roman" w:cs="Times New Roman"/>
          <w:sz w:val="24"/>
          <w:szCs w:val="24"/>
        </w:rPr>
        <w:t xml:space="preserve"> Drawing on the pedagogical exercises familiar to students </w:t>
      </w:r>
      <w:r>
        <w:rPr>
          <w:rFonts w:ascii="Times New Roman" w:hAnsi="Times New Roman" w:cs="Times New Roman"/>
          <w:sz w:val="24"/>
          <w:szCs w:val="24"/>
        </w:rPr>
        <w:t>training to be clinicians</w:t>
      </w:r>
      <w:r w:rsidR="00FA0FB4" w:rsidRPr="00A46450">
        <w:rPr>
          <w:rFonts w:ascii="Times New Roman" w:hAnsi="Times New Roman" w:cs="Times New Roman"/>
          <w:sz w:val="24"/>
          <w:szCs w:val="24"/>
        </w:rPr>
        <w:t>, I had my students work in groups to approach Burney’s and Lorde’s texts as bioethics cases. These exercises train students to read and interpret a case report that details an ethical dilemma typically associated with a decision to provide or refuse treatment or access to care. One of my mentors</w:t>
      </w:r>
      <w:r>
        <w:rPr>
          <w:rFonts w:ascii="Times New Roman" w:hAnsi="Times New Roman" w:cs="Times New Roman"/>
          <w:sz w:val="24"/>
          <w:szCs w:val="24"/>
        </w:rPr>
        <w:t xml:space="preserve">, Dr. Lance </w:t>
      </w:r>
      <w:proofErr w:type="spellStart"/>
      <w:r>
        <w:rPr>
          <w:rFonts w:ascii="Times New Roman" w:hAnsi="Times New Roman" w:cs="Times New Roman"/>
          <w:sz w:val="24"/>
          <w:szCs w:val="24"/>
        </w:rPr>
        <w:t>Wahlert</w:t>
      </w:r>
      <w:proofErr w:type="spellEnd"/>
      <w:r>
        <w:rPr>
          <w:rFonts w:ascii="Times New Roman" w:hAnsi="Times New Roman" w:cs="Times New Roman"/>
          <w:sz w:val="24"/>
          <w:szCs w:val="24"/>
        </w:rPr>
        <w:t>,</w:t>
      </w:r>
      <w:ins w:id="22" w:author="james hallman" w:date="2024-03-08T14:44:00Z">
        <w:r w:rsidR="00E26E8E">
          <w:rPr>
            <w:rFonts w:ascii="Times New Roman" w:hAnsi="Times New Roman" w:cs="Times New Roman"/>
            <w:sz w:val="24"/>
            <w:szCs w:val="24"/>
          </w:rPr>
          <w:t xml:space="preserve"> </w:t>
        </w:r>
      </w:ins>
      <w:r w:rsidR="00FA0FB4" w:rsidRPr="00A46450">
        <w:rPr>
          <w:rFonts w:ascii="Times New Roman" w:hAnsi="Times New Roman" w:cs="Times New Roman"/>
          <w:sz w:val="24"/>
          <w:szCs w:val="24"/>
        </w:rPr>
        <w:t xml:space="preserve">frequently teaches his narrative medicine classes in the school of medicine by presenting literary </w:t>
      </w:r>
      <w:r w:rsidR="00FA0FB4" w:rsidRPr="00A46450">
        <w:rPr>
          <w:rFonts w:ascii="Times New Roman" w:hAnsi="Times New Roman" w:cs="Times New Roman"/>
          <w:sz w:val="24"/>
          <w:szCs w:val="24"/>
        </w:rPr>
        <w:lastRenderedPageBreak/>
        <w:t xml:space="preserve">sources as “case studies” that raise bioethical questions about issues like autonomy or consent. I asked my students to consider </w:t>
      </w:r>
      <w:r w:rsidRPr="00A46450">
        <w:rPr>
          <w:rFonts w:ascii="Times New Roman" w:hAnsi="Times New Roman" w:cs="Times New Roman"/>
          <w:sz w:val="24"/>
          <w:szCs w:val="24"/>
        </w:rPr>
        <w:t>whether</w:t>
      </w:r>
      <w:r w:rsidR="00FA0FB4" w:rsidRPr="00A46450">
        <w:rPr>
          <w:rFonts w:ascii="Times New Roman" w:hAnsi="Times New Roman" w:cs="Times New Roman"/>
          <w:sz w:val="24"/>
          <w:szCs w:val="24"/>
        </w:rPr>
        <w:t xml:space="preserve"> the therapeutic experience</w:t>
      </w:r>
      <w:r>
        <w:rPr>
          <w:rFonts w:ascii="Times New Roman" w:hAnsi="Times New Roman" w:cs="Times New Roman"/>
          <w:sz w:val="24"/>
          <w:szCs w:val="24"/>
        </w:rPr>
        <w:t>s</w:t>
      </w:r>
      <w:r w:rsidR="00FA0FB4" w:rsidRPr="00A46450">
        <w:rPr>
          <w:rFonts w:ascii="Times New Roman" w:hAnsi="Times New Roman" w:cs="Times New Roman"/>
          <w:sz w:val="24"/>
          <w:szCs w:val="24"/>
        </w:rPr>
        <w:t xml:space="preserve"> for either Burney or Lorde </w:t>
      </w:r>
      <w:r>
        <w:rPr>
          <w:rFonts w:ascii="Times New Roman" w:hAnsi="Times New Roman" w:cs="Times New Roman"/>
          <w:sz w:val="24"/>
          <w:szCs w:val="24"/>
        </w:rPr>
        <w:t>shifted their understanding of what constitutes ethics in these contexts, especially given the difference in privilege between the two women</w:t>
      </w:r>
      <w:r w:rsidR="00FA0FB4" w:rsidRPr="00A46450">
        <w:rPr>
          <w:rFonts w:ascii="Times New Roman" w:hAnsi="Times New Roman" w:cs="Times New Roman"/>
          <w:sz w:val="24"/>
          <w:szCs w:val="24"/>
        </w:rPr>
        <w:t xml:space="preserve">. </w:t>
      </w:r>
      <w:r>
        <w:rPr>
          <w:rFonts w:ascii="Times New Roman" w:hAnsi="Times New Roman" w:cs="Times New Roman"/>
          <w:sz w:val="24"/>
          <w:szCs w:val="24"/>
        </w:rPr>
        <w:t xml:space="preserve">I was moved by my students’ </w:t>
      </w:r>
      <w:r w:rsidR="009160B9">
        <w:rPr>
          <w:rFonts w:ascii="Times New Roman" w:hAnsi="Times New Roman" w:cs="Times New Roman"/>
          <w:sz w:val="24"/>
          <w:szCs w:val="24"/>
        </w:rPr>
        <w:t xml:space="preserve">collective refusal to make the conversation purely about </w:t>
      </w:r>
      <w:proofErr w:type="gramStart"/>
      <w:r w:rsidR="009160B9">
        <w:rPr>
          <w:rFonts w:ascii="Times New Roman" w:hAnsi="Times New Roman" w:cs="Times New Roman"/>
          <w:sz w:val="24"/>
          <w:szCs w:val="24"/>
        </w:rPr>
        <w:t>whether or not</w:t>
      </w:r>
      <w:proofErr w:type="gramEnd"/>
      <w:r w:rsidR="009160B9">
        <w:rPr>
          <w:rFonts w:ascii="Times New Roman" w:hAnsi="Times New Roman" w:cs="Times New Roman"/>
          <w:sz w:val="24"/>
          <w:szCs w:val="24"/>
        </w:rPr>
        <w:t xml:space="preserve"> Burney or Lorde were treated ethically. Instead, they considered the consequences of such unethical care and the disturbing continuities of healthcare between this late eighteenth-century moment and the 1970s, where</w:t>
      </w:r>
      <w:r w:rsidR="00874848">
        <w:rPr>
          <w:rFonts w:ascii="Times New Roman" w:hAnsi="Times New Roman" w:cs="Times New Roman"/>
          <w:sz w:val="24"/>
          <w:szCs w:val="24"/>
        </w:rPr>
        <w:t xml:space="preserve"> </w:t>
      </w:r>
      <w:r w:rsidR="00FA0FB4" w:rsidRPr="00A46450">
        <w:rPr>
          <w:rFonts w:ascii="Times New Roman" w:hAnsi="Times New Roman" w:cs="Times New Roman"/>
          <w:sz w:val="24"/>
          <w:szCs w:val="24"/>
        </w:rPr>
        <w:t xml:space="preserve">medical professionals </w:t>
      </w:r>
      <w:r w:rsidR="009160B9">
        <w:rPr>
          <w:rFonts w:ascii="Times New Roman" w:hAnsi="Times New Roman" w:cs="Times New Roman"/>
          <w:sz w:val="24"/>
          <w:szCs w:val="24"/>
        </w:rPr>
        <w:t>actively</w:t>
      </w:r>
      <w:r w:rsidR="00874848">
        <w:rPr>
          <w:rFonts w:ascii="Times New Roman" w:hAnsi="Times New Roman" w:cs="Times New Roman"/>
          <w:sz w:val="24"/>
          <w:szCs w:val="24"/>
        </w:rPr>
        <w:t xml:space="preserve"> </w:t>
      </w:r>
      <w:r w:rsidR="00FA0FB4" w:rsidRPr="00A46450">
        <w:rPr>
          <w:rFonts w:ascii="Times New Roman" w:hAnsi="Times New Roman" w:cs="Times New Roman"/>
          <w:sz w:val="24"/>
          <w:szCs w:val="24"/>
        </w:rPr>
        <w:t>den</w:t>
      </w:r>
      <w:r w:rsidR="009160B9">
        <w:rPr>
          <w:rFonts w:ascii="Times New Roman" w:hAnsi="Times New Roman" w:cs="Times New Roman"/>
          <w:sz w:val="24"/>
          <w:szCs w:val="24"/>
        </w:rPr>
        <w:t>ied</w:t>
      </w:r>
      <w:r w:rsidR="00874848">
        <w:rPr>
          <w:rFonts w:ascii="Times New Roman" w:hAnsi="Times New Roman" w:cs="Times New Roman"/>
          <w:sz w:val="24"/>
          <w:szCs w:val="24"/>
        </w:rPr>
        <w:t xml:space="preserve"> </w:t>
      </w:r>
      <w:r w:rsidR="00FA0FB4" w:rsidRPr="00A46450">
        <w:rPr>
          <w:rFonts w:ascii="Times New Roman" w:hAnsi="Times New Roman" w:cs="Times New Roman"/>
          <w:sz w:val="24"/>
          <w:szCs w:val="24"/>
        </w:rPr>
        <w:t xml:space="preserve">and even </w:t>
      </w:r>
      <w:r w:rsidR="009160B9" w:rsidRPr="00A46450">
        <w:rPr>
          <w:rFonts w:ascii="Times New Roman" w:hAnsi="Times New Roman" w:cs="Times New Roman"/>
          <w:sz w:val="24"/>
          <w:szCs w:val="24"/>
        </w:rPr>
        <w:t>eras</w:t>
      </w:r>
      <w:r w:rsidR="009160B9">
        <w:rPr>
          <w:rFonts w:ascii="Times New Roman" w:hAnsi="Times New Roman" w:cs="Times New Roman"/>
          <w:sz w:val="24"/>
          <w:szCs w:val="24"/>
        </w:rPr>
        <w:t>ed</w:t>
      </w:r>
      <w:r w:rsidR="009160B9" w:rsidRPr="00A46450">
        <w:rPr>
          <w:rFonts w:ascii="Times New Roman" w:hAnsi="Times New Roman" w:cs="Times New Roman"/>
          <w:sz w:val="24"/>
          <w:szCs w:val="24"/>
        </w:rPr>
        <w:t xml:space="preserve"> </w:t>
      </w:r>
      <w:r w:rsidR="00FA0FB4" w:rsidRPr="00A46450">
        <w:rPr>
          <w:rFonts w:ascii="Times New Roman" w:hAnsi="Times New Roman" w:cs="Times New Roman"/>
          <w:sz w:val="24"/>
          <w:szCs w:val="24"/>
        </w:rPr>
        <w:t xml:space="preserve">the subjective experiences of </w:t>
      </w:r>
      <w:r w:rsidR="009160B9">
        <w:rPr>
          <w:rFonts w:ascii="Times New Roman" w:hAnsi="Times New Roman" w:cs="Times New Roman"/>
          <w:sz w:val="24"/>
          <w:szCs w:val="24"/>
        </w:rPr>
        <w:t>already vulnerable patients like Burney and Lorde</w:t>
      </w:r>
      <w:r w:rsidR="00FA0FB4" w:rsidRPr="00A46450">
        <w:rPr>
          <w:rFonts w:ascii="Times New Roman" w:hAnsi="Times New Roman" w:cs="Times New Roman"/>
          <w:sz w:val="24"/>
          <w:szCs w:val="24"/>
        </w:rPr>
        <w:t xml:space="preserve"> before, during, and after treatment. </w:t>
      </w:r>
    </w:p>
    <w:p w14:paraId="0B893CC9" w14:textId="067D87AB" w:rsidR="00F60519" w:rsidRPr="00A46450" w:rsidRDefault="00D025A3"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 As one of my students smartly argued in his final project on Lorde’s </w:t>
      </w:r>
      <w:r w:rsidRPr="00A46450">
        <w:rPr>
          <w:rFonts w:ascii="Times New Roman" w:hAnsi="Times New Roman" w:cs="Times New Roman"/>
          <w:i/>
          <w:sz w:val="24"/>
          <w:szCs w:val="24"/>
        </w:rPr>
        <w:t xml:space="preserve">Journals, </w:t>
      </w:r>
      <w:r w:rsidRPr="00A46450">
        <w:rPr>
          <w:rFonts w:ascii="Times New Roman" w:hAnsi="Times New Roman" w:cs="Times New Roman"/>
          <w:sz w:val="24"/>
          <w:szCs w:val="24"/>
        </w:rPr>
        <w:t>th</w:t>
      </w:r>
      <w:r w:rsidR="00FA0FB4" w:rsidRPr="00A46450">
        <w:rPr>
          <w:rFonts w:ascii="Times New Roman" w:hAnsi="Times New Roman" w:cs="Times New Roman"/>
          <w:sz w:val="24"/>
          <w:szCs w:val="24"/>
        </w:rPr>
        <w:t>is</w:t>
      </w:r>
      <w:r w:rsidRPr="00A46450">
        <w:rPr>
          <w:rFonts w:ascii="Times New Roman" w:hAnsi="Times New Roman" w:cs="Times New Roman"/>
          <w:sz w:val="24"/>
          <w:szCs w:val="24"/>
        </w:rPr>
        <w:t xml:space="preserve"> pairing</w:t>
      </w:r>
      <w:r w:rsidR="00FA0FB4" w:rsidRPr="00A46450">
        <w:rPr>
          <w:rFonts w:ascii="Times New Roman" w:hAnsi="Times New Roman" w:cs="Times New Roman"/>
          <w:sz w:val="24"/>
          <w:szCs w:val="24"/>
        </w:rPr>
        <w:t xml:space="preserve"> of texts</w:t>
      </w:r>
      <w:r w:rsidRPr="00A46450">
        <w:rPr>
          <w:rFonts w:ascii="Times New Roman" w:hAnsi="Times New Roman" w:cs="Times New Roman"/>
          <w:sz w:val="24"/>
          <w:szCs w:val="24"/>
        </w:rPr>
        <w:t xml:space="preserve"> </w:t>
      </w:r>
      <w:r w:rsidR="00DB5322" w:rsidRPr="00A46450">
        <w:rPr>
          <w:rFonts w:ascii="Times New Roman" w:hAnsi="Times New Roman" w:cs="Times New Roman"/>
          <w:sz w:val="24"/>
          <w:szCs w:val="24"/>
        </w:rPr>
        <w:t xml:space="preserve">reveals </w:t>
      </w:r>
      <w:r w:rsidRPr="00A46450">
        <w:rPr>
          <w:rFonts w:ascii="Times New Roman" w:hAnsi="Times New Roman" w:cs="Times New Roman"/>
          <w:sz w:val="24"/>
          <w:szCs w:val="24"/>
        </w:rPr>
        <w:t>the cruelty of what Burney calls in her letter a “perfect recovery” even after medical trauma. This</w:t>
      </w:r>
      <w:r w:rsidR="00DB5322" w:rsidRPr="00A46450">
        <w:rPr>
          <w:rFonts w:ascii="Times New Roman" w:hAnsi="Times New Roman" w:cs="Times New Roman"/>
          <w:sz w:val="24"/>
          <w:szCs w:val="24"/>
        </w:rPr>
        <w:t xml:space="preserve"> standard of</w:t>
      </w:r>
      <w:r w:rsidRPr="00A46450">
        <w:rPr>
          <w:rFonts w:ascii="Times New Roman" w:hAnsi="Times New Roman" w:cs="Times New Roman"/>
          <w:sz w:val="24"/>
          <w:szCs w:val="24"/>
        </w:rPr>
        <w:t xml:space="preserve"> “perfect recovery” is characterized by bodily wholeness and a preservation of physical beauty</w:t>
      </w:r>
      <w:r w:rsidR="009160B9">
        <w:rPr>
          <w:rFonts w:ascii="Times New Roman" w:hAnsi="Times New Roman" w:cs="Times New Roman"/>
          <w:sz w:val="24"/>
          <w:szCs w:val="24"/>
        </w:rPr>
        <w:t xml:space="preserve"> linked to a woman’s social status and marriageability</w:t>
      </w:r>
      <w:r w:rsidRPr="00A46450">
        <w:rPr>
          <w:rFonts w:ascii="Times New Roman" w:hAnsi="Times New Roman" w:cs="Times New Roman"/>
          <w:sz w:val="24"/>
          <w:szCs w:val="24"/>
        </w:rPr>
        <w:t xml:space="preserve">. In reading Burney’s account, students saw the historical foundations for </w:t>
      </w:r>
      <w:r w:rsidR="009160B9">
        <w:rPr>
          <w:rFonts w:ascii="Times New Roman" w:hAnsi="Times New Roman" w:cs="Times New Roman"/>
          <w:sz w:val="24"/>
          <w:szCs w:val="24"/>
        </w:rPr>
        <w:t xml:space="preserve">the </w:t>
      </w:r>
      <w:r w:rsidRPr="00A46450">
        <w:rPr>
          <w:rFonts w:ascii="Times New Roman" w:hAnsi="Times New Roman" w:cs="Times New Roman"/>
          <w:sz w:val="24"/>
          <w:szCs w:val="24"/>
        </w:rPr>
        <w:t>gendered social pressures women like Lorde</w:t>
      </w:r>
      <w:r w:rsidR="009160B9">
        <w:rPr>
          <w:rFonts w:ascii="Times New Roman" w:hAnsi="Times New Roman" w:cs="Times New Roman"/>
          <w:sz w:val="24"/>
          <w:szCs w:val="24"/>
        </w:rPr>
        <w:t xml:space="preserve"> continue to</w:t>
      </w:r>
      <w:r w:rsidRPr="00A46450">
        <w:rPr>
          <w:rFonts w:ascii="Times New Roman" w:hAnsi="Times New Roman" w:cs="Times New Roman"/>
          <w:sz w:val="24"/>
          <w:szCs w:val="24"/>
        </w:rPr>
        <w:t xml:space="preserve"> face</w:t>
      </w:r>
      <w:r w:rsidR="009160B9">
        <w:rPr>
          <w:rFonts w:ascii="Times New Roman" w:hAnsi="Times New Roman" w:cs="Times New Roman"/>
          <w:sz w:val="24"/>
          <w:szCs w:val="24"/>
        </w:rPr>
        <w:t xml:space="preserve"> as in her direct condemnation of the expectation that she</w:t>
      </w:r>
      <w:del w:id="23" w:author="james hallman" w:date="2024-03-08T14:45:00Z">
        <w:r w:rsidRPr="00A46450" w:rsidDel="00E26E8E">
          <w:rPr>
            <w:rFonts w:ascii="Times New Roman" w:hAnsi="Times New Roman" w:cs="Times New Roman"/>
            <w:sz w:val="24"/>
            <w:szCs w:val="24"/>
          </w:rPr>
          <w:delText xml:space="preserve"> </w:delText>
        </w:r>
      </w:del>
      <w:r w:rsidRPr="00A46450">
        <w:rPr>
          <w:rFonts w:ascii="Times New Roman" w:hAnsi="Times New Roman" w:cs="Times New Roman"/>
          <w:sz w:val="24"/>
          <w:szCs w:val="24"/>
        </w:rPr>
        <w:t xml:space="preserve"> </w:t>
      </w:r>
      <w:r w:rsidR="009160B9">
        <w:rPr>
          <w:rFonts w:ascii="Times New Roman" w:hAnsi="Times New Roman" w:cs="Times New Roman"/>
          <w:sz w:val="24"/>
          <w:szCs w:val="24"/>
        </w:rPr>
        <w:t xml:space="preserve">get </w:t>
      </w:r>
      <w:r w:rsidRPr="00A46450">
        <w:rPr>
          <w:rFonts w:ascii="Times New Roman" w:hAnsi="Times New Roman" w:cs="Times New Roman"/>
          <w:sz w:val="24"/>
          <w:szCs w:val="24"/>
        </w:rPr>
        <w:t xml:space="preserve">a prosthetic breast implant </w:t>
      </w:r>
      <w:proofErr w:type="gramStart"/>
      <w:r w:rsidR="001247B1" w:rsidRPr="00A46450">
        <w:rPr>
          <w:rFonts w:ascii="Times New Roman" w:hAnsi="Times New Roman" w:cs="Times New Roman"/>
          <w:sz w:val="24"/>
          <w:szCs w:val="24"/>
        </w:rPr>
        <w:t>in order to</w:t>
      </w:r>
      <w:proofErr w:type="gramEnd"/>
      <w:r w:rsidR="009160B9">
        <w:rPr>
          <w:rFonts w:ascii="Times New Roman" w:hAnsi="Times New Roman" w:cs="Times New Roman"/>
          <w:sz w:val="24"/>
          <w:szCs w:val="24"/>
        </w:rPr>
        <w:t xml:space="preserve"> pass as a woman in public life.</w:t>
      </w:r>
      <w:r w:rsidR="001247B1" w:rsidRPr="00A46450">
        <w:rPr>
          <w:rFonts w:ascii="Times New Roman" w:hAnsi="Times New Roman" w:cs="Times New Roman"/>
          <w:sz w:val="24"/>
          <w:szCs w:val="24"/>
        </w:rPr>
        <w:t xml:space="preserve"> </w:t>
      </w:r>
      <w:r w:rsidR="00DB5322" w:rsidRPr="00A46450">
        <w:rPr>
          <w:rFonts w:ascii="Times New Roman" w:hAnsi="Times New Roman" w:cs="Times New Roman"/>
          <w:sz w:val="24"/>
          <w:szCs w:val="24"/>
        </w:rPr>
        <w:t>As a guiding question, I asked my students how</w:t>
      </w:r>
      <w:r w:rsidR="00FA0FB4" w:rsidRPr="00A46450">
        <w:rPr>
          <w:rFonts w:ascii="Times New Roman" w:hAnsi="Times New Roman" w:cs="Times New Roman"/>
          <w:sz w:val="24"/>
          <w:szCs w:val="24"/>
        </w:rPr>
        <w:t xml:space="preserve"> the demands of</w:t>
      </w:r>
      <w:r w:rsidR="00DB5322" w:rsidRPr="00A46450">
        <w:rPr>
          <w:rFonts w:ascii="Times New Roman" w:hAnsi="Times New Roman" w:cs="Times New Roman"/>
          <w:sz w:val="24"/>
          <w:szCs w:val="24"/>
        </w:rPr>
        <w:t xml:space="preserve"> cure and recovery might </w:t>
      </w:r>
      <w:r w:rsidR="00FA0FB4" w:rsidRPr="00A46450">
        <w:rPr>
          <w:rFonts w:ascii="Times New Roman" w:hAnsi="Times New Roman" w:cs="Times New Roman"/>
          <w:sz w:val="24"/>
          <w:szCs w:val="24"/>
        </w:rPr>
        <w:t xml:space="preserve">work to further disable women </w:t>
      </w:r>
      <w:r w:rsidR="00FA0FB4" w:rsidRPr="00804651">
        <w:rPr>
          <w:rFonts w:ascii="Times New Roman" w:hAnsi="Times New Roman" w:cs="Times New Roman"/>
          <w:i/>
          <w:iCs/>
          <w:sz w:val="24"/>
          <w:szCs w:val="24"/>
        </w:rPr>
        <w:t>socially</w:t>
      </w:r>
      <w:r w:rsidR="009160B9" w:rsidRPr="00804651">
        <w:rPr>
          <w:rFonts w:ascii="Times New Roman" w:hAnsi="Times New Roman" w:cs="Times New Roman"/>
          <w:i/>
          <w:iCs/>
          <w:sz w:val="24"/>
          <w:szCs w:val="24"/>
        </w:rPr>
        <w:t xml:space="preserve"> </w:t>
      </w:r>
      <w:r w:rsidR="009160B9">
        <w:rPr>
          <w:rFonts w:ascii="Times New Roman" w:hAnsi="Times New Roman" w:cs="Times New Roman"/>
          <w:sz w:val="24"/>
          <w:szCs w:val="24"/>
        </w:rPr>
        <w:t>rather than exclusively in terms of bodily health</w:t>
      </w:r>
      <w:r w:rsidR="00CE77BA" w:rsidRPr="00A46450">
        <w:rPr>
          <w:rFonts w:ascii="Times New Roman" w:hAnsi="Times New Roman" w:cs="Times New Roman"/>
          <w:sz w:val="24"/>
          <w:szCs w:val="24"/>
        </w:rPr>
        <w:t>:</w:t>
      </w:r>
      <w:r w:rsidR="00503E1C" w:rsidRPr="00A46450">
        <w:rPr>
          <w:rFonts w:ascii="Times New Roman" w:hAnsi="Times New Roman" w:cs="Times New Roman"/>
          <w:sz w:val="24"/>
          <w:szCs w:val="24"/>
        </w:rPr>
        <w:t xml:space="preserve"> </w:t>
      </w:r>
      <w:r w:rsidR="00CE77BA" w:rsidRPr="00804651">
        <w:rPr>
          <w:rFonts w:ascii="Times New Roman" w:hAnsi="Times New Roman" w:cs="Times New Roman"/>
          <w:i/>
          <w:iCs/>
          <w:sz w:val="24"/>
          <w:szCs w:val="24"/>
        </w:rPr>
        <w:t xml:space="preserve">how do women who fail to recover or whose full “return” to health is impossible become further stigmatized in ways that contribute to their </w:t>
      </w:r>
      <w:r w:rsidR="00FB49D6" w:rsidRPr="00804651">
        <w:rPr>
          <w:rFonts w:ascii="Times New Roman" w:hAnsi="Times New Roman" w:cs="Times New Roman"/>
          <w:i/>
          <w:iCs/>
          <w:sz w:val="24"/>
          <w:szCs w:val="24"/>
        </w:rPr>
        <w:t xml:space="preserve">ongoing </w:t>
      </w:r>
      <w:r w:rsidR="00CE77BA" w:rsidRPr="00804651">
        <w:rPr>
          <w:rFonts w:ascii="Times New Roman" w:hAnsi="Times New Roman" w:cs="Times New Roman"/>
          <w:i/>
          <w:iCs/>
          <w:sz w:val="24"/>
          <w:szCs w:val="24"/>
        </w:rPr>
        <w:t>mistreatment</w:t>
      </w:r>
      <w:r w:rsidR="00FB49D6" w:rsidRPr="00804651">
        <w:rPr>
          <w:rFonts w:ascii="Times New Roman" w:hAnsi="Times New Roman" w:cs="Times New Roman"/>
          <w:i/>
          <w:iCs/>
          <w:sz w:val="24"/>
          <w:szCs w:val="24"/>
        </w:rPr>
        <w:t xml:space="preserve"> as women</w:t>
      </w:r>
      <w:r w:rsidR="009160B9">
        <w:rPr>
          <w:rFonts w:ascii="Times New Roman" w:hAnsi="Times New Roman" w:cs="Times New Roman"/>
          <w:i/>
          <w:iCs/>
          <w:sz w:val="24"/>
          <w:szCs w:val="24"/>
        </w:rPr>
        <w:t xml:space="preserve"> or even exclusion from womanhood entirely</w:t>
      </w:r>
      <w:r w:rsidR="00CE77BA" w:rsidRPr="00804651">
        <w:rPr>
          <w:rFonts w:ascii="Times New Roman" w:hAnsi="Times New Roman" w:cs="Times New Roman"/>
          <w:i/>
          <w:iCs/>
          <w:sz w:val="24"/>
          <w:szCs w:val="24"/>
        </w:rPr>
        <w:t>?</w:t>
      </w:r>
      <w:r w:rsidRPr="00A46450">
        <w:rPr>
          <w:rFonts w:ascii="Times New Roman" w:hAnsi="Times New Roman" w:cs="Times New Roman"/>
          <w:sz w:val="24"/>
          <w:szCs w:val="24"/>
        </w:rPr>
        <w:t xml:space="preserve"> </w:t>
      </w:r>
      <w:r w:rsidR="009160B9">
        <w:rPr>
          <w:rFonts w:ascii="Times New Roman" w:hAnsi="Times New Roman" w:cs="Times New Roman"/>
          <w:sz w:val="24"/>
          <w:szCs w:val="24"/>
        </w:rPr>
        <w:t>The class found especially useful</w:t>
      </w:r>
      <w:r w:rsidR="00DB5322" w:rsidRPr="00A46450">
        <w:rPr>
          <w:rFonts w:ascii="Times New Roman" w:hAnsi="Times New Roman" w:cs="Times New Roman"/>
          <w:sz w:val="24"/>
          <w:szCs w:val="24"/>
        </w:rPr>
        <w:t xml:space="preserve"> </w:t>
      </w:r>
      <w:r w:rsidRPr="00A46450">
        <w:rPr>
          <w:rFonts w:ascii="Times New Roman" w:hAnsi="Times New Roman" w:cs="Times New Roman"/>
          <w:sz w:val="24"/>
          <w:szCs w:val="24"/>
        </w:rPr>
        <w:t xml:space="preserve">Alison </w:t>
      </w:r>
      <w:proofErr w:type="spellStart"/>
      <w:r w:rsidRPr="00A46450">
        <w:rPr>
          <w:rFonts w:ascii="Times New Roman" w:hAnsi="Times New Roman" w:cs="Times New Roman"/>
          <w:sz w:val="24"/>
          <w:szCs w:val="24"/>
        </w:rPr>
        <w:t>Kafer</w:t>
      </w:r>
      <w:r w:rsidR="00DB5322" w:rsidRPr="00A46450">
        <w:rPr>
          <w:rFonts w:ascii="Times New Roman" w:hAnsi="Times New Roman" w:cs="Times New Roman"/>
          <w:sz w:val="24"/>
          <w:szCs w:val="24"/>
        </w:rPr>
        <w:t>’</w:t>
      </w:r>
      <w:r w:rsidR="009160B9">
        <w:rPr>
          <w:rFonts w:ascii="Times New Roman" w:hAnsi="Times New Roman" w:cs="Times New Roman"/>
          <w:sz w:val="24"/>
          <w:szCs w:val="24"/>
        </w:rPr>
        <w:t>s</w:t>
      </w:r>
      <w:proofErr w:type="spellEnd"/>
      <w:r w:rsidR="009160B9">
        <w:rPr>
          <w:rFonts w:ascii="Times New Roman" w:hAnsi="Times New Roman" w:cs="Times New Roman"/>
          <w:sz w:val="24"/>
          <w:szCs w:val="24"/>
        </w:rPr>
        <w:t xml:space="preserve"> </w:t>
      </w:r>
      <w:r w:rsidR="003E3E6F">
        <w:rPr>
          <w:rFonts w:ascii="Times New Roman" w:hAnsi="Times New Roman" w:cs="Times New Roman"/>
          <w:sz w:val="24"/>
          <w:szCs w:val="24"/>
        </w:rPr>
        <w:t>critique</w:t>
      </w:r>
      <w:r w:rsidR="00DB5322" w:rsidRPr="00A46450">
        <w:rPr>
          <w:rFonts w:ascii="Times New Roman" w:hAnsi="Times New Roman" w:cs="Times New Roman"/>
          <w:sz w:val="24"/>
          <w:szCs w:val="24"/>
        </w:rPr>
        <w:t xml:space="preserve"> of the </w:t>
      </w:r>
      <w:r w:rsidRPr="00A46450">
        <w:rPr>
          <w:rFonts w:ascii="Times New Roman" w:hAnsi="Times New Roman" w:cs="Times New Roman"/>
          <w:sz w:val="24"/>
          <w:szCs w:val="24"/>
        </w:rPr>
        <w:t>“curative imaginary</w:t>
      </w:r>
      <w:r w:rsidR="00DB5322" w:rsidRPr="00A46450">
        <w:rPr>
          <w:rFonts w:ascii="Times New Roman" w:hAnsi="Times New Roman" w:cs="Times New Roman"/>
          <w:sz w:val="24"/>
          <w:szCs w:val="24"/>
        </w:rPr>
        <w:t xml:space="preserve">,” which helped to make sense of what students felt was a counterintuitive argument against cure. If “inspiration porn” defined the ideal disabled person as one who overcomes their disability, </w:t>
      </w:r>
      <w:r w:rsidR="00DB5322" w:rsidRPr="00A46450">
        <w:rPr>
          <w:rFonts w:ascii="Times New Roman" w:hAnsi="Times New Roman" w:cs="Times New Roman"/>
          <w:sz w:val="24"/>
          <w:szCs w:val="24"/>
        </w:rPr>
        <w:lastRenderedPageBreak/>
        <w:t xml:space="preserve">narratives of cure enforce the idea that </w:t>
      </w:r>
      <w:r w:rsidRPr="00A46450">
        <w:rPr>
          <w:rFonts w:ascii="Times New Roman" w:hAnsi="Times New Roman" w:cs="Times New Roman"/>
          <w:sz w:val="24"/>
          <w:szCs w:val="24"/>
        </w:rPr>
        <w:t>“the only appropriate disabled mind/body is one cured or moving toward cure”</w:t>
      </w:r>
      <w:r w:rsidR="003E3E6F" w:rsidRPr="003E3E6F">
        <w:rPr>
          <w:rFonts w:ascii="Times New Roman" w:hAnsi="Times New Roman" w:cs="Times New Roman"/>
          <w:sz w:val="24"/>
          <w:szCs w:val="24"/>
        </w:rPr>
        <w:t xml:space="preserve"> </w:t>
      </w:r>
      <w:r w:rsidR="003E3E6F" w:rsidRPr="00A46450">
        <w:rPr>
          <w:rFonts w:ascii="Times New Roman" w:hAnsi="Times New Roman" w:cs="Times New Roman"/>
          <w:sz w:val="24"/>
          <w:szCs w:val="24"/>
        </w:rPr>
        <w:t>(27-28)</w:t>
      </w:r>
      <w:del w:id="24" w:author="james hallman" w:date="2024-03-08T14:08:00Z">
        <w:r w:rsidR="003E3E6F" w:rsidRPr="00A46450" w:rsidDel="008A24CE">
          <w:rPr>
            <w:rFonts w:ascii="Times New Roman" w:hAnsi="Times New Roman" w:cs="Times New Roman"/>
            <w:sz w:val="24"/>
            <w:szCs w:val="24"/>
          </w:rPr>
          <w:delText xml:space="preserve">. </w:delText>
        </w:r>
        <w:r w:rsidRPr="00A46450" w:rsidDel="008A24CE">
          <w:rPr>
            <w:rFonts w:ascii="Times New Roman" w:hAnsi="Times New Roman" w:cs="Times New Roman"/>
            <w:sz w:val="24"/>
            <w:szCs w:val="24"/>
          </w:rPr>
          <w:delText xml:space="preserve"> </w:delText>
        </w:r>
      </w:del>
      <w:ins w:id="25" w:author="james hallman" w:date="2024-03-08T14:08:00Z">
        <w:r w:rsidR="008A24CE">
          <w:rPr>
            <w:rFonts w:ascii="Times New Roman" w:hAnsi="Times New Roman" w:cs="Times New Roman"/>
            <w:sz w:val="24"/>
            <w:szCs w:val="24"/>
          </w:rPr>
          <w:t xml:space="preserve">. </w:t>
        </w:r>
      </w:ins>
      <w:r w:rsidR="003E3E6F">
        <w:rPr>
          <w:rFonts w:ascii="Times New Roman" w:hAnsi="Times New Roman" w:cs="Times New Roman"/>
          <w:sz w:val="24"/>
          <w:szCs w:val="24"/>
        </w:rPr>
        <w:t>Thus</w:t>
      </w:r>
      <w:del w:id="26" w:author="james hallman" w:date="2024-03-08T14:46:00Z">
        <w:r w:rsidR="003E3E6F" w:rsidDel="005546AA">
          <w:rPr>
            <w:rFonts w:ascii="Times New Roman" w:hAnsi="Times New Roman" w:cs="Times New Roman"/>
            <w:sz w:val="24"/>
            <w:szCs w:val="24"/>
          </w:rPr>
          <w:delText xml:space="preserve">, </w:delText>
        </w:r>
        <w:r w:rsidRPr="00A46450" w:rsidDel="005546AA">
          <w:rPr>
            <w:rFonts w:ascii="Times New Roman" w:hAnsi="Times New Roman" w:cs="Times New Roman"/>
            <w:sz w:val="24"/>
            <w:szCs w:val="24"/>
          </w:rPr>
          <w:delText xml:space="preserve">and </w:delText>
        </w:r>
      </w:del>
      <w:ins w:id="27" w:author="james hallman" w:date="2024-03-08T14:08:00Z">
        <w:r w:rsidR="008A24CE">
          <w:rPr>
            <w:rFonts w:ascii="Times New Roman" w:hAnsi="Times New Roman" w:cs="Times New Roman"/>
            <w:sz w:val="24"/>
            <w:szCs w:val="24"/>
          </w:rPr>
          <w:t xml:space="preserve">, </w:t>
        </w:r>
      </w:ins>
      <w:r w:rsidRPr="00A46450">
        <w:rPr>
          <w:rFonts w:ascii="Times New Roman" w:hAnsi="Times New Roman" w:cs="Times New Roman"/>
          <w:sz w:val="24"/>
          <w:szCs w:val="24"/>
        </w:rPr>
        <w:t xml:space="preserve">to fail to be cured or to refuse </w:t>
      </w:r>
      <w:r w:rsidR="003E3E6F">
        <w:rPr>
          <w:rFonts w:ascii="Times New Roman" w:hAnsi="Times New Roman" w:cs="Times New Roman"/>
          <w:sz w:val="24"/>
          <w:szCs w:val="24"/>
        </w:rPr>
        <w:t xml:space="preserve">cure </w:t>
      </w:r>
      <w:r w:rsidRPr="00A46450">
        <w:rPr>
          <w:rFonts w:ascii="Times New Roman" w:hAnsi="Times New Roman" w:cs="Times New Roman"/>
          <w:sz w:val="24"/>
          <w:szCs w:val="24"/>
        </w:rPr>
        <w:t>risks further stigma and rejection</w:t>
      </w:r>
      <w:r w:rsidR="003E3E6F">
        <w:rPr>
          <w:rFonts w:ascii="Times New Roman" w:hAnsi="Times New Roman" w:cs="Times New Roman"/>
          <w:sz w:val="24"/>
          <w:szCs w:val="24"/>
        </w:rPr>
        <w:t xml:space="preserve"> that gets mediated across multiple axes of identity and marginality.</w:t>
      </w:r>
      <w:r w:rsidR="00CE263C" w:rsidRPr="00A46450">
        <w:rPr>
          <w:rFonts w:ascii="Times New Roman" w:hAnsi="Times New Roman" w:cs="Times New Roman"/>
          <w:sz w:val="24"/>
          <w:szCs w:val="24"/>
        </w:rPr>
        <w:t xml:space="preserve"> </w:t>
      </w:r>
      <w:r w:rsidR="003E3E6F">
        <w:rPr>
          <w:rFonts w:ascii="Times New Roman" w:hAnsi="Times New Roman" w:cs="Times New Roman"/>
          <w:sz w:val="24"/>
          <w:szCs w:val="24"/>
        </w:rPr>
        <w:t xml:space="preserve">Thinking across the significant historical and identity divides between Burney and Lorde also importantly helped students recognize unexpected opportunities for solidarity based on shared struggle with ableism and medical trauma. </w:t>
      </w:r>
    </w:p>
    <w:p w14:paraId="2AEDA218" w14:textId="77777777" w:rsidR="002D6621" w:rsidRPr="00A46450" w:rsidRDefault="002D6621" w:rsidP="00A46450">
      <w:pPr>
        <w:pStyle w:val="ListParagraph"/>
        <w:numPr>
          <w:ilvl w:val="0"/>
          <w:numId w:val="1"/>
        </w:numPr>
        <w:spacing w:line="480" w:lineRule="auto"/>
        <w:rPr>
          <w:rFonts w:ascii="Times New Roman" w:hAnsi="Times New Roman" w:cs="Times New Roman"/>
          <w:sz w:val="24"/>
          <w:szCs w:val="24"/>
        </w:rPr>
      </w:pPr>
    </w:p>
    <w:p w14:paraId="79703999" w14:textId="28EA3490" w:rsidR="003E3C57" w:rsidRPr="00A46450" w:rsidRDefault="003E3C57"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Challenging inherited assumptions about what disability is and why it matters is difficult work. I took </w:t>
      </w:r>
      <w:r w:rsidR="003E3E6F">
        <w:rPr>
          <w:rFonts w:ascii="Times New Roman" w:hAnsi="Times New Roman" w:cs="Times New Roman"/>
          <w:sz w:val="24"/>
          <w:szCs w:val="24"/>
        </w:rPr>
        <w:t>many</w:t>
      </w:r>
      <w:r w:rsidRPr="00A46450">
        <w:rPr>
          <w:rFonts w:ascii="Times New Roman" w:hAnsi="Times New Roman" w:cs="Times New Roman"/>
          <w:sz w:val="24"/>
          <w:szCs w:val="24"/>
        </w:rPr>
        <w:t xml:space="preserve"> pedagogical risks in the design and execution of this course</w:t>
      </w:r>
      <w:r w:rsidR="003E3E6F">
        <w:rPr>
          <w:rFonts w:ascii="Times New Roman" w:hAnsi="Times New Roman" w:cs="Times New Roman"/>
          <w:sz w:val="24"/>
          <w:szCs w:val="24"/>
        </w:rPr>
        <w:t xml:space="preserve"> during a period of great professional uncertainty</w:t>
      </w:r>
      <w:r w:rsidRPr="00A46450">
        <w:rPr>
          <w:rFonts w:ascii="Times New Roman" w:hAnsi="Times New Roman" w:cs="Times New Roman"/>
          <w:sz w:val="24"/>
          <w:szCs w:val="24"/>
        </w:rPr>
        <w:t xml:space="preserve">, but one of the hardest aspects </w:t>
      </w:r>
      <w:r w:rsidR="003E3E6F">
        <w:rPr>
          <w:rFonts w:ascii="Times New Roman" w:hAnsi="Times New Roman" w:cs="Times New Roman"/>
          <w:sz w:val="24"/>
          <w:szCs w:val="24"/>
        </w:rPr>
        <w:t xml:space="preserve">to reckon with </w:t>
      </w:r>
      <w:r w:rsidRPr="00A46450">
        <w:rPr>
          <w:rFonts w:ascii="Times New Roman" w:hAnsi="Times New Roman" w:cs="Times New Roman"/>
          <w:sz w:val="24"/>
          <w:szCs w:val="24"/>
        </w:rPr>
        <w:t>was teaching</w:t>
      </w:r>
      <w:r w:rsidR="003E3E6F">
        <w:rPr>
          <w:rFonts w:ascii="Times New Roman" w:hAnsi="Times New Roman" w:cs="Times New Roman"/>
          <w:sz w:val="24"/>
          <w:szCs w:val="24"/>
        </w:rPr>
        <w:t xml:space="preserve"> a disability-centered course</w:t>
      </w:r>
      <w:r w:rsidRPr="00A46450">
        <w:rPr>
          <w:rFonts w:ascii="Times New Roman" w:hAnsi="Times New Roman" w:cs="Times New Roman"/>
          <w:sz w:val="24"/>
          <w:szCs w:val="24"/>
        </w:rPr>
        <w:t xml:space="preserve"> without presuming that disability studies or even the category of disability had</w:t>
      </w:r>
      <w:r w:rsidR="003E3E6F">
        <w:rPr>
          <w:rFonts w:ascii="Times New Roman" w:hAnsi="Times New Roman" w:cs="Times New Roman"/>
          <w:sz w:val="24"/>
          <w:szCs w:val="24"/>
        </w:rPr>
        <w:t xml:space="preserve"> any</w:t>
      </w:r>
      <w:r w:rsidRPr="00A46450">
        <w:rPr>
          <w:rFonts w:ascii="Times New Roman" w:hAnsi="Times New Roman" w:cs="Times New Roman"/>
          <w:sz w:val="24"/>
          <w:szCs w:val="24"/>
        </w:rPr>
        <w:t xml:space="preserve"> value to my students. I had to</w:t>
      </w:r>
      <w:ins w:id="28" w:author="james hallman" w:date="2024-03-08T14:47:00Z">
        <w:r w:rsidR="005546AA">
          <w:rPr>
            <w:rFonts w:ascii="Times New Roman" w:hAnsi="Times New Roman" w:cs="Times New Roman"/>
            <w:sz w:val="24"/>
            <w:szCs w:val="24"/>
          </w:rPr>
          <w:t xml:space="preserve"> </w:t>
        </w:r>
      </w:ins>
      <w:r w:rsidRPr="00A46450">
        <w:rPr>
          <w:rFonts w:ascii="Times New Roman" w:hAnsi="Times New Roman" w:cs="Times New Roman"/>
          <w:sz w:val="24"/>
          <w:szCs w:val="24"/>
        </w:rPr>
        <w:t>learn</w:t>
      </w:r>
      <w:r w:rsidR="003E3E6F">
        <w:rPr>
          <w:rFonts w:ascii="Times New Roman" w:hAnsi="Times New Roman" w:cs="Times New Roman"/>
          <w:sz w:val="24"/>
          <w:szCs w:val="24"/>
        </w:rPr>
        <w:t xml:space="preserve"> different ways of</w:t>
      </w:r>
      <w:del w:id="29" w:author="james hallman" w:date="2024-03-08T14:47:00Z">
        <w:r w:rsidRPr="00A46450" w:rsidDel="005546AA">
          <w:rPr>
            <w:rFonts w:ascii="Times New Roman" w:hAnsi="Times New Roman" w:cs="Times New Roman"/>
            <w:sz w:val="24"/>
            <w:szCs w:val="24"/>
          </w:rPr>
          <w:delText xml:space="preserve"> </w:delText>
        </w:r>
      </w:del>
      <w:r w:rsidRPr="00A46450">
        <w:rPr>
          <w:rFonts w:ascii="Times New Roman" w:hAnsi="Times New Roman" w:cs="Times New Roman"/>
          <w:sz w:val="24"/>
          <w:szCs w:val="24"/>
        </w:rPr>
        <w:t xml:space="preserve"> mak</w:t>
      </w:r>
      <w:r w:rsidR="003E3E6F">
        <w:rPr>
          <w:rFonts w:ascii="Times New Roman" w:hAnsi="Times New Roman" w:cs="Times New Roman"/>
          <w:sz w:val="24"/>
          <w:szCs w:val="24"/>
        </w:rPr>
        <w:t>ing</w:t>
      </w:r>
      <w:r w:rsidRPr="00A46450">
        <w:rPr>
          <w:rFonts w:ascii="Times New Roman" w:hAnsi="Times New Roman" w:cs="Times New Roman"/>
          <w:sz w:val="24"/>
          <w:szCs w:val="24"/>
        </w:rPr>
        <w:t xml:space="preserve"> accessible the very foundations of disability studies to students whose training primed them to be skeptical or even hostile to these ways of thinking</w:t>
      </w:r>
      <w:r w:rsidR="003E3E6F">
        <w:rPr>
          <w:rFonts w:ascii="Times New Roman" w:hAnsi="Times New Roman" w:cs="Times New Roman"/>
          <w:sz w:val="24"/>
          <w:szCs w:val="24"/>
        </w:rPr>
        <w:t xml:space="preserve"> and being</w:t>
      </w:r>
      <w:r w:rsidRPr="00A46450">
        <w:rPr>
          <w:rFonts w:ascii="Times New Roman" w:hAnsi="Times New Roman" w:cs="Times New Roman"/>
          <w:sz w:val="24"/>
          <w:szCs w:val="24"/>
        </w:rPr>
        <w:t xml:space="preserve">. </w:t>
      </w:r>
      <w:r w:rsidR="00481715" w:rsidRPr="00A46450">
        <w:rPr>
          <w:rFonts w:ascii="Times New Roman" w:hAnsi="Times New Roman" w:cs="Times New Roman"/>
          <w:sz w:val="24"/>
          <w:szCs w:val="24"/>
        </w:rPr>
        <w:t>As we often challenge our students to address the “stakes” question in their writing, part of the transformative act of teaching is realizing those stakes for ourselves and conveying them to our students who may or may not accept them. Teaching disability has trained me to welcome and even invite student resistance as a means of opening up conversation rather than closing it down</w:t>
      </w:r>
      <w:r w:rsidR="003E3E6F">
        <w:rPr>
          <w:rFonts w:ascii="Times New Roman" w:hAnsi="Times New Roman" w:cs="Times New Roman"/>
          <w:sz w:val="24"/>
          <w:szCs w:val="24"/>
        </w:rPr>
        <w:t>, generous invitations to work through impasses and disagreement instead of dismissive accusations of ableism</w:t>
      </w:r>
      <w:r w:rsidR="00481715" w:rsidRPr="00A46450">
        <w:rPr>
          <w:rFonts w:ascii="Times New Roman" w:hAnsi="Times New Roman" w:cs="Times New Roman"/>
          <w:sz w:val="24"/>
          <w:szCs w:val="24"/>
        </w:rPr>
        <w:t xml:space="preserve">. Choosing to join our students in their encounters with history, literature, and theory requires a scholarly humility open to the unpredictable, the unplanned. After all, disability reminds us that life is about </w:t>
      </w:r>
      <w:r w:rsidR="00481715" w:rsidRPr="00804651">
        <w:rPr>
          <w:rFonts w:ascii="Times New Roman" w:hAnsi="Times New Roman" w:cs="Times New Roman"/>
          <w:i/>
          <w:iCs/>
          <w:sz w:val="24"/>
          <w:szCs w:val="24"/>
        </w:rPr>
        <w:t>contingency</w:t>
      </w:r>
      <w:r w:rsidR="00481715" w:rsidRPr="00A46450">
        <w:rPr>
          <w:rFonts w:ascii="Times New Roman" w:hAnsi="Times New Roman" w:cs="Times New Roman"/>
          <w:sz w:val="24"/>
          <w:szCs w:val="24"/>
        </w:rPr>
        <w:t>.</w:t>
      </w:r>
    </w:p>
    <w:p w14:paraId="615E9C57" w14:textId="31384740" w:rsidR="00E7720C" w:rsidRPr="00A46450" w:rsidRDefault="00036754"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During a particularly heated discussion</w:t>
      </w:r>
      <w:r w:rsidR="00F17D90" w:rsidRPr="00A46450">
        <w:rPr>
          <w:rFonts w:ascii="Times New Roman" w:hAnsi="Times New Roman" w:cs="Times New Roman"/>
          <w:sz w:val="24"/>
          <w:szCs w:val="24"/>
        </w:rPr>
        <w:t xml:space="preserve"> toward the end of</w:t>
      </w:r>
      <w:r w:rsidR="00A96523" w:rsidRPr="00A46450">
        <w:rPr>
          <w:rFonts w:ascii="Times New Roman" w:hAnsi="Times New Roman" w:cs="Times New Roman"/>
          <w:sz w:val="24"/>
          <w:szCs w:val="24"/>
        </w:rPr>
        <w:t xml:space="preserve"> “Disability Narratives</w:t>
      </w:r>
      <w:r w:rsidRPr="00A46450">
        <w:rPr>
          <w:rFonts w:ascii="Times New Roman" w:hAnsi="Times New Roman" w:cs="Times New Roman"/>
          <w:sz w:val="24"/>
          <w:szCs w:val="24"/>
        </w:rPr>
        <w:t>,</w:t>
      </w:r>
      <w:r w:rsidR="00A96523" w:rsidRPr="00A46450">
        <w:rPr>
          <w:rFonts w:ascii="Times New Roman" w:hAnsi="Times New Roman" w:cs="Times New Roman"/>
          <w:sz w:val="24"/>
          <w:szCs w:val="24"/>
        </w:rPr>
        <w:t>”</w:t>
      </w:r>
      <w:r w:rsidRPr="00A46450">
        <w:rPr>
          <w:rFonts w:ascii="Times New Roman" w:hAnsi="Times New Roman" w:cs="Times New Roman"/>
          <w:sz w:val="24"/>
          <w:szCs w:val="24"/>
        </w:rPr>
        <w:t xml:space="preserve"> a biomedical</w:t>
      </w:r>
      <w:r w:rsidR="00A96523" w:rsidRPr="00A46450">
        <w:rPr>
          <w:rFonts w:ascii="Times New Roman" w:hAnsi="Times New Roman" w:cs="Times New Roman"/>
          <w:sz w:val="24"/>
          <w:szCs w:val="24"/>
        </w:rPr>
        <w:t xml:space="preserve"> sciences student</w:t>
      </w:r>
      <w:r w:rsidRPr="00A46450">
        <w:rPr>
          <w:rFonts w:ascii="Times New Roman" w:hAnsi="Times New Roman" w:cs="Times New Roman"/>
          <w:sz w:val="24"/>
          <w:szCs w:val="24"/>
        </w:rPr>
        <w:t xml:space="preserve"> expressed frustration with what felt to her like an indictment of </w:t>
      </w:r>
      <w:r w:rsidR="00D87829" w:rsidRPr="00A46450">
        <w:rPr>
          <w:rFonts w:ascii="Times New Roman" w:hAnsi="Times New Roman" w:cs="Times New Roman"/>
          <w:sz w:val="24"/>
          <w:szCs w:val="24"/>
        </w:rPr>
        <w:t xml:space="preserve">the </w:t>
      </w:r>
      <w:r w:rsidR="00D87829" w:rsidRPr="00A46450">
        <w:rPr>
          <w:rFonts w:ascii="Times New Roman" w:hAnsi="Times New Roman" w:cs="Times New Roman"/>
          <w:sz w:val="24"/>
          <w:szCs w:val="24"/>
        </w:rPr>
        <w:lastRenderedPageBreak/>
        <w:t>medical establishment</w:t>
      </w:r>
      <w:r w:rsidRPr="00A46450">
        <w:rPr>
          <w:rFonts w:ascii="Times New Roman" w:hAnsi="Times New Roman" w:cs="Times New Roman"/>
          <w:sz w:val="24"/>
          <w:szCs w:val="24"/>
        </w:rPr>
        <w:t xml:space="preserve"> and a needless “blame game </w:t>
      </w:r>
      <w:r w:rsidR="00D87829" w:rsidRPr="00A46450">
        <w:rPr>
          <w:rFonts w:ascii="Times New Roman" w:hAnsi="Times New Roman" w:cs="Times New Roman"/>
          <w:sz w:val="24"/>
          <w:szCs w:val="24"/>
        </w:rPr>
        <w:t xml:space="preserve">against </w:t>
      </w:r>
      <w:r w:rsidRPr="00A46450">
        <w:rPr>
          <w:rFonts w:ascii="Times New Roman" w:hAnsi="Times New Roman" w:cs="Times New Roman"/>
          <w:sz w:val="24"/>
          <w:szCs w:val="24"/>
        </w:rPr>
        <w:t>people just trying to help.”</w:t>
      </w:r>
      <w:r w:rsidR="00D87829" w:rsidRPr="00A46450">
        <w:rPr>
          <w:rFonts w:ascii="Times New Roman" w:hAnsi="Times New Roman" w:cs="Times New Roman"/>
          <w:sz w:val="24"/>
          <w:szCs w:val="24"/>
        </w:rPr>
        <w:t xml:space="preserve"> Another added that it seemed contradictory and even hypocritical that disabled people are advocating for healthcare access </w:t>
      </w:r>
      <w:r w:rsidR="00A96523" w:rsidRPr="00A46450">
        <w:rPr>
          <w:rFonts w:ascii="Times New Roman" w:hAnsi="Times New Roman" w:cs="Times New Roman"/>
          <w:sz w:val="24"/>
          <w:szCs w:val="24"/>
        </w:rPr>
        <w:t>and seeking medical assistance while simultaneously celebrating</w:t>
      </w:r>
      <w:r w:rsidR="00F17D90" w:rsidRPr="00A46450">
        <w:rPr>
          <w:rFonts w:ascii="Times New Roman" w:hAnsi="Times New Roman" w:cs="Times New Roman"/>
          <w:sz w:val="24"/>
          <w:szCs w:val="24"/>
        </w:rPr>
        <w:t xml:space="preserve"> disability pride and</w:t>
      </w:r>
      <w:r w:rsidR="00D87829" w:rsidRPr="00A46450">
        <w:rPr>
          <w:rFonts w:ascii="Times New Roman" w:hAnsi="Times New Roman" w:cs="Times New Roman"/>
          <w:sz w:val="24"/>
          <w:szCs w:val="24"/>
        </w:rPr>
        <w:t xml:space="preserve"> damning </w:t>
      </w:r>
      <w:r w:rsidR="00F17D90" w:rsidRPr="00A46450">
        <w:rPr>
          <w:rFonts w:ascii="Times New Roman" w:hAnsi="Times New Roman" w:cs="Times New Roman"/>
          <w:sz w:val="24"/>
          <w:szCs w:val="24"/>
        </w:rPr>
        <w:t xml:space="preserve">medical assistance that might </w:t>
      </w:r>
      <w:r w:rsidR="00D87829" w:rsidRPr="00A46450">
        <w:rPr>
          <w:rFonts w:ascii="Times New Roman" w:hAnsi="Times New Roman" w:cs="Times New Roman"/>
          <w:sz w:val="24"/>
          <w:szCs w:val="24"/>
        </w:rPr>
        <w:t xml:space="preserve">better their lives. </w:t>
      </w:r>
      <w:r w:rsidR="00F17D90" w:rsidRPr="00A46450">
        <w:rPr>
          <w:rFonts w:ascii="Times New Roman" w:hAnsi="Times New Roman" w:cs="Times New Roman"/>
          <w:sz w:val="24"/>
          <w:szCs w:val="24"/>
        </w:rPr>
        <w:t xml:space="preserve">For </w:t>
      </w:r>
      <w:r w:rsidR="00076EBC" w:rsidRPr="00A46450">
        <w:rPr>
          <w:rFonts w:ascii="Times New Roman" w:hAnsi="Times New Roman" w:cs="Times New Roman"/>
          <w:sz w:val="24"/>
          <w:szCs w:val="24"/>
        </w:rPr>
        <w:t>the disabled students</w:t>
      </w:r>
      <w:r w:rsidR="003E3E6F">
        <w:rPr>
          <w:rFonts w:ascii="Times New Roman" w:hAnsi="Times New Roman" w:cs="Times New Roman"/>
          <w:sz w:val="24"/>
          <w:szCs w:val="24"/>
        </w:rPr>
        <w:t xml:space="preserve"> in the room</w:t>
      </w:r>
      <w:r w:rsidR="00076EBC" w:rsidRPr="00A46450">
        <w:rPr>
          <w:rFonts w:ascii="Times New Roman" w:hAnsi="Times New Roman" w:cs="Times New Roman"/>
          <w:sz w:val="24"/>
          <w:szCs w:val="24"/>
        </w:rPr>
        <w:t>,</w:t>
      </w:r>
      <w:r w:rsidR="00F17D90" w:rsidRPr="00A46450">
        <w:rPr>
          <w:rFonts w:ascii="Times New Roman" w:hAnsi="Times New Roman" w:cs="Times New Roman"/>
          <w:sz w:val="24"/>
          <w:szCs w:val="24"/>
        </w:rPr>
        <w:t xml:space="preserve"> such remarks entirely miss what many disabled writers had been telling us all semester: that it is entirely possible to embrace disability as an identity while also desiring to have humane, patient-centered care that better enables disabled </w:t>
      </w:r>
      <w:r w:rsidR="005F6533" w:rsidRPr="00A46450">
        <w:rPr>
          <w:rFonts w:ascii="Times New Roman" w:hAnsi="Times New Roman" w:cs="Times New Roman"/>
          <w:sz w:val="24"/>
          <w:szCs w:val="24"/>
        </w:rPr>
        <w:t>people to flourish rather than</w:t>
      </w:r>
      <w:r w:rsidR="004813E9" w:rsidRPr="00A46450">
        <w:rPr>
          <w:rFonts w:ascii="Times New Roman" w:hAnsi="Times New Roman" w:cs="Times New Roman"/>
          <w:sz w:val="24"/>
          <w:szCs w:val="24"/>
        </w:rPr>
        <w:t xml:space="preserve"> be</w:t>
      </w:r>
      <w:r w:rsidR="005F6533" w:rsidRPr="00A46450">
        <w:rPr>
          <w:rFonts w:ascii="Times New Roman" w:hAnsi="Times New Roman" w:cs="Times New Roman"/>
          <w:sz w:val="24"/>
          <w:szCs w:val="24"/>
        </w:rPr>
        <w:t xml:space="preserve"> fixed or eliminated by medicine. </w:t>
      </w:r>
      <w:r w:rsidR="00281961" w:rsidRPr="00A46450">
        <w:rPr>
          <w:rFonts w:ascii="Times New Roman" w:hAnsi="Times New Roman" w:cs="Times New Roman"/>
          <w:sz w:val="24"/>
          <w:szCs w:val="24"/>
        </w:rPr>
        <w:t>“If cure was all that mattered, I wouldn’t even be here,” one disabled student remarked at the very end of class</w:t>
      </w:r>
      <w:r w:rsidR="00076EBC" w:rsidRPr="00A46450">
        <w:rPr>
          <w:rFonts w:ascii="Times New Roman" w:hAnsi="Times New Roman" w:cs="Times New Roman"/>
          <w:sz w:val="24"/>
          <w:szCs w:val="24"/>
        </w:rPr>
        <w:t>. Sobering as this comment was, the biomedical student recognized the personal stakes the disabled students had in resisting a cure narrative that she was complicit in perpetuating uncritically</w:t>
      </w:r>
      <w:r w:rsidR="00A90F70">
        <w:rPr>
          <w:rFonts w:ascii="Times New Roman" w:hAnsi="Times New Roman" w:cs="Times New Roman"/>
          <w:sz w:val="24"/>
          <w:szCs w:val="24"/>
        </w:rPr>
        <w:t xml:space="preserve"> even in her desire to help alleviate suffering</w:t>
      </w:r>
      <w:r w:rsidR="00076EBC" w:rsidRPr="00A46450">
        <w:rPr>
          <w:rFonts w:ascii="Times New Roman" w:hAnsi="Times New Roman" w:cs="Times New Roman"/>
          <w:sz w:val="24"/>
          <w:szCs w:val="24"/>
        </w:rPr>
        <w:t>. Such recognition, as my disabled students made clear, is only possible when we center disabled peopl</w:t>
      </w:r>
      <w:r w:rsidR="00A90F70">
        <w:rPr>
          <w:rFonts w:ascii="Times New Roman" w:hAnsi="Times New Roman" w:cs="Times New Roman"/>
          <w:sz w:val="24"/>
          <w:szCs w:val="24"/>
        </w:rPr>
        <w:t>e and their ways of knowing.</w:t>
      </w:r>
      <w:del w:id="30" w:author="james hallman" w:date="2024-03-08T14:51:00Z">
        <w:r w:rsidR="00A90F70" w:rsidDel="005546AA">
          <w:rPr>
            <w:rFonts w:ascii="Times New Roman" w:hAnsi="Times New Roman" w:cs="Times New Roman"/>
            <w:sz w:val="24"/>
            <w:szCs w:val="24"/>
          </w:rPr>
          <w:delText xml:space="preserve"> </w:delText>
        </w:r>
        <w:r w:rsidR="00076EBC" w:rsidRPr="00A46450" w:rsidDel="005546AA">
          <w:rPr>
            <w:rFonts w:ascii="Times New Roman" w:hAnsi="Times New Roman" w:cs="Times New Roman"/>
            <w:sz w:val="24"/>
            <w:szCs w:val="24"/>
          </w:rPr>
          <w:delText xml:space="preserve">. </w:delText>
        </w:r>
      </w:del>
    </w:p>
    <w:p w14:paraId="05A095E4" w14:textId="133AD46D" w:rsidR="00CE7075" w:rsidRPr="00A46450" w:rsidRDefault="00281961" w:rsidP="00A46450">
      <w:pPr>
        <w:spacing w:line="480" w:lineRule="auto"/>
        <w:ind w:firstLine="720"/>
        <w:rPr>
          <w:rFonts w:ascii="Times New Roman" w:hAnsi="Times New Roman" w:cs="Times New Roman"/>
          <w:sz w:val="24"/>
          <w:szCs w:val="24"/>
        </w:rPr>
      </w:pPr>
      <w:r w:rsidRPr="00A46450">
        <w:rPr>
          <w:rFonts w:ascii="Times New Roman" w:hAnsi="Times New Roman" w:cs="Times New Roman"/>
          <w:sz w:val="24"/>
          <w:szCs w:val="24"/>
        </w:rPr>
        <w:t xml:space="preserve">One of the great successes of this class was </w:t>
      </w:r>
      <w:r w:rsidR="00A90F70">
        <w:rPr>
          <w:rFonts w:ascii="Times New Roman" w:hAnsi="Times New Roman" w:cs="Times New Roman"/>
          <w:sz w:val="24"/>
          <w:szCs w:val="24"/>
        </w:rPr>
        <w:t>fostering a</w:t>
      </w:r>
      <w:r w:rsidRPr="00A46450">
        <w:rPr>
          <w:rFonts w:ascii="Times New Roman" w:hAnsi="Times New Roman" w:cs="Times New Roman"/>
          <w:sz w:val="24"/>
          <w:szCs w:val="24"/>
        </w:rPr>
        <w:t xml:space="preserve"> classroom space in whic</w:t>
      </w:r>
      <w:r w:rsidR="00E7720C" w:rsidRPr="00A46450">
        <w:rPr>
          <w:rFonts w:ascii="Times New Roman" w:hAnsi="Times New Roman" w:cs="Times New Roman"/>
          <w:sz w:val="24"/>
          <w:szCs w:val="24"/>
        </w:rPr>
        <w:t>h such heated discussions</w:t>
      </w:r>
      <w:r w:rsidR="00CE7075" w:rsidRPr="00A46450">
        <w:rPr>
          <w:rFonts w:ascii="Times New Roman" w:hAnsi="Times New Roman" w:cs="Times New Roman"/>
          <w:sz w:val="24"/>
          <w:szCs w:val="24"/>
        </w:rPr>
        <w:t xml:space="preserve"> could happen safely and productively</w:t>
      </w:r>
      <w:r w:rsidRPr="00A46450">
        <w:rPr>
          <w:rFonts w:ascii="Times New Roman" w:hAnsi="Times New Roman" w:cs="Times New Roman"/>
          <w:sz w:val="24"/>
          <w:szCs w:val="24"/>
        </w:rPr>
        <w:t xml:space="preserve">. </w:t>
      </w:r>
      <w:r w:rsidR="00A90F70" w:rsidRPr="00A46450">
        <w:rPr>
          <w:rFonts w:ascii="Times New Roman" w:hAnsi="Times New Roman" w:cs="Times New Roman"/>
          <w:sz w:val="24"/>
          <w:szCs w:val="24"/>
        </w:rPr>
        <w:t>Early in the</w:t>
      </w:r>
      <w:r w:rsidR="002D6621" w:rsidRPr="00A46450">
        <w:rPr>
          <w:rFonts w:ascii="Times New Roman" w:hAnsi="Times New Roman" w:cs="Times New Roman"/>
          <w:sz w:val="24"/>
          <w:szCs w:val="24"/>
        </w:rPr>
        <w:t xml:space="preserve"> semester, I asked my students what brought them to my class</w:t>
      </w:r>
      <w:r w:rsidRPr="00A46450">
        <w:rPr>
          <w:rFonts w:ascii="Times New Roman" w:hAnsi="Times New Roman" w:cs="Times New Roman"/>
          <w:sz w:val="24"/>
          <w:szCs w:val="24"/>
        </w:rPr>
        <w:t>.</w:t>
      </w:r>
      <w:r w:rsidR="002D6621" w:rsidRPr="00A46450">
        <w:rPr>
          <w:rFonts w:ascii="Times New Roman" w:hAnsi="Times New Roman" w:cs="Times New Roman"/>
          <w:sz w:val="24"/>
          <w:szCs w:val="24"/>
        </w:rPr>
        <w:t xml:space="preserve"> </w:t>
      </w:r>
      <w:r w:rsidRPr="00A46450">
        <w:rPr>
          <w:rFonts w:ascii="Times New Roman" w:hAnsi="Times New Roman" w:cs="Times New Roman"/>
          <w:sz w:val="24"/>
          <w:szCs w:val="24"/>
        </w:rPr>
        <w:t xml:space="preserve">A few </w:t>
      </w:r>
      <w:r w:rsidR="002D6621" w:rsidRPr="00A46450">
        <w:rPr>
          <w:rFonts w:ascii="Times New Roman" w:hAnsi="Times New Roman" w:cs="Times New Roman"/>
          <w:sz w:val="24"/>
          <w:szCs w:val="24"/>
        </w:rPr>
        <w:t>chose to disclose their disabilities</w:t>
      </w:r>
      <w:r w:rsidR="00E7720C" w:rsidRPr="00A46450">
        <w:rPr>
          <w:rFonts w:ascii="Times New Roman" w:hAnsi="Times New Roman" w:cs="Times New Roman"/>
          <w:sz w:val="24"/>
          <w:szCs w:val="24"/>
        </w:rPr>
        <w:t>, while others described</w:t>
      </w:r>
      <w:r w:rsidR="002C2BB5" w:rsidRPr="00A46450">
        <w:rPr>
          <w:rFonts w:ascii="Times New Roman" w:hAnsi="Times New Roman" w:cs="Times New Roman"/>
          <w:sz w:val="24"/>
          <w:szCs w:val="24"/>
        </w:rPr>
        <w:t xml:space="preserve"> the experiences of</w:t>
      </w:r>
      <w:r w:rsidR="00E7720C" w:rsidRPr="00A46450">
        <w:rPr>
          <w:rFonts w:ascii="Times New Roman" w:hAnsi="Times New Roman" w:cs="Times New Roman"/>
          <w:sz w:val="24"/>
          <w:szCs w:val="24"/>
        </w:rPr>
        <w:t xml:space="preserve"> </w:t>
      </w:r>
      <w:r w:rsidR="00A90F70">
        <w:rPr>
          <w:rFonts w:ascii="Times New Roman" w:hAnsi="Times New Roman" w:cs="Times New Roman"/>
          <w:sz w:val="24"/>
          <w:szCs w:val="24"/>
        </w:rPr>
        <w:t xml:space="preserve">disabled </w:t>
      </w:r>
      <w:r w:rsidR="00E7720C" w:rsidRPr="00A46450">
        <w:rPr>
          <w:rFonts w:ascii="Times New Roman" w:hAnsi="Times New Roman" w:cs="Times New Roman"/>
          <w:sz w:val="24"/>
          <w:szCs w:val="24"/>
        </w:rPr>
        <w:t>friends and family</w:t>
      </w:r>
      <w:r w:rsidR="002D6621" w:rsidRPr="00A46450">
        <w:rPr>
          <w:rFonts w:ascii="Times New Roman" w:hAnsi="Times New Roman" w:cs="Times New Roman"/>
          <w:sz w:val="24"/>
          <w:szCs w:val="24"/>
        </w:rPr>
        <w:t>. I made very clear that disclosure was never an expectation nor a requirement</w:t>
      </w:r>
      <w:r w:rsidR="00A90F70">
        <w:rPr>
          <w:rFonts w:ascii="Times New Roman" w:hAnsi="Times New Roman" w:cs="Times New Roman"/>
          <w:sz w:val="24"/>
          <w:szCs w:val="24"/>
        </w:rPr>
        <w:t xml:space="preserve"> for success in my course,</w:t>
      </w:r>
      <w:r w:rsidR="002D6621" w:rsidRPr="00A46450">
        <w:rPr>
          <w:rFonts w:ascii="Times New Roman" w:hAnsi="Times New Roman" w:cs="Times New Roman"/>
          <w:sz w:val="24"/>
          <w:szCs w:val="24"/>
        </w:rPr>
        <w:t xml:space="preserve"> outside of an invitation on the syllabus to speak with me should they</w:t>
      </w:r>
      <w:r w:rsidR="00A96523" w:rsidRPr="00A46450">
        <w:rPr>
          <w:rFonts w:ascii="Times New Roman" w:hAnsi="Times New Roman" w:cs="Times New Roman"/>
          <w:sz w:val="24"/>
          <w:szCs w:val="24"/>
        </w:rPr>
        <w:t xml:space="preserve"> want</w:t>
      </w:r>
      <w:r w:rsidR="002D6621" w:rsidRPr="00A46450">
        <w:rPr>
          <w:rFonts w:ascii="Times New Roman" w:hAnsi="Times New Roman" w:cs="Times New Roman"/>
          <w:sz w:val="24"/>
          <w:szCs w:val="24"/>
        </w:rPr>
        <w:t xml:space="preserve"> help accessing accommodations, but </w:t>
      </w:r>
      <w:r w:rsidR="00A90F70">
        <w:rPr>
          <w:rFonts w:ascii="Times New Roman" w:hAnsi="Times New Roman" w:cs="Times New Roman"/>
          <w:sz w:val="24"/>
          <w:szCs w:val="24"/>
        </w:rPr>
        <w:t xml:space="preserve">many of my disabled </w:t>
      </w:r>
      <w:r w:rsidR="002D6621" w:rsidRPr="00A46450">
        <w:rPr>
          <w:rFonts w:ascii="Times New Roman" w:hAnsi="Times New Roman" w:cs="Times New Roman"/>
          <w:sz w:val="24"/>
          <w:szCs w:val="24"/>
        </w:rPr>
        <w:t>students insisted that this was one of the only classroom spaces where</w:t>
      </w:r>
      <w:r w:rsidR="00A96523" w:rsidRPr="00A46450">
        <w:rPr>
          <w:rFonts w:ascii="Times New Roman" w:hAnsi="Times New Roman" w:cs="Times New Roman"/>
          <w:sz w:val="24"/>
          <w:szCs w:val="24"/>
        </w:rPr>
        <w:t xml:space="preserve"> disclosure</w:t>
      </w:r>
      <w:r w:rsidR="002D6621" w:rsidRPr="00A46450">
        <w:rPr>
          <w:rFonts w:ascii="Times New Roman" w:hAnsi="Times New Roman" w:cs="Times New Roman"/>
          <w:sz w:val="24"/>
          <w:szCs w:val="24"/>
        </w:rPr>
        <w:t xml:space="preserve"> had felt allowed</w:t>
      </w:r>
      <w:r w:rsidR="002C2BB5" w:rsidRPr="00A46450">
        <w:rPr>
          <w:rFonts w:ascii="Times New Roman" w:hAnsi="Times New Roman" w:cs="Times New Roman"/>
          <w:sz w:val="24"/>
          <w:szCs w:val="24"/>
        </w:rPr>
        <w:t xml:space="preserve">, even </w:t>
      </w:r>
      <w:r w:rsidR="002D6621" w:rsidRPr="00A46450">
        <w:rPr>
          <w:rFonts w:ascii="Times New Roman" w:hAnsi="Times New Roman" w:cs="Times New Roman"/>
          <w:sz w:val="24"/>
          <w:szCs w:val="24"/>
        </w:rPr>
        <w:t xml:space="preserve">necessary. </w:t>
      </w:r>
      <w:r w:rsidR="00CE7075" w:rsidRPr="00A46450">
        <w:rPr>
          <w:rFonts w:ascii="Times New Roman" w:hAnsi="Times New Roman" w:cs="Times New Roman"/>
          <w:sz w:val="24"/>
          <w:szCs w:val="24"/>
        </w:rPr>
        <w:t xml:space="preserve">Their moving </w:t>
      </w:r>
      <w:r w:rsidR="00A90F70">
        <w:rPr>
          <w:rFonts w:ascii="Times New Roman" w:hAnsi="Times New Roman" w:cs="Times New Roman"/>
          <w:sz w:val="24"/>
          <w:szCs w:val="24"/>
        </w:rPr>
        <w:t>reflections on how</w:t>
      </w:r>
      <w:r w:rsidR="00CE7075" w:rsidRPr="00A46450">
        <w:rPr>
          <w:rFonts w:ascii="Times New Roman" w:hAnsi="Times New Roman" w:cs="Times New Roman"/>
          <w:sz w:val="24"/>
          <w:szCs w:val="24"/>
        </w:rPr>
        <w:t xml:space="preserve"> disability has shaped their personal and academic lives inspired me to disclose for the first time in an academic setting my own experience living </w:t>
      </w:r>
      <w:r w:rsidR="00E924EB" w:rsidRPr="00A46450">
        <w:rPr>
          <w:rFonts w:ascii="Times New Roman" w:hAnsi="Times New Roman" w:cs="Times New Roman"/>
          <w:sz w:val="24"/>
          <w:szCs w:val="24"/>
        </w:rPr>
        <w:t xml:space="preserve">and teaching </w:t>
      </w:r>
      <w:r w:rsidR="00CE7075" w:rsidRPr="00A46450">
        <w:rPr>
          <w:rFonts w:ascii="Times New Roman" w:hAnsi="Times New Roman" w:cs="Times New Roman"/>
          <w:sz w:val="24"/>
          <w:szCs w:val="24"/>
        </w:rPr>
        <w:t>with scoliosis-related disability</w:t>
      </w:r>
      <w:r w:rsidR="002C2BB5" w:rsidRPr="00A46450">
        <w:rPr>
          <w:rFonts w:ascii="Times New Roman" w:hAnsi="Times New Roman" w:cs="Times New Roman"/>
          <w:sz w:val="24"/>
          <w:szCs w:val="24"/>
        </w:rPr>
        <w:t xml:space="preserve">, brain fog, and chronic </w:t>
      </w:r>
      <w:r w:rsidR="002C2BB5" w:rsidRPr="00A46450">
        <w:rPr>
          <w:rFonts w:ascii="Times New Roman" w:hAnsi="Times New Roman" w:cs="Times New Roman"/>
          <w:sz w:val="24"/>
          <w:szCs w:val="24"/>
        </w:rPr>
        <w:lastRenderedPageBreak/>
        <w:t>pain</w:t>
      </w:r>
      <w:r w:rsidR="00CE7075" w:rsidRPr="00A46450">
        <w:rPr>
          <w:rFonts w:ascii="Times New Roman" w:hAnsi="Times New Roman" w:cs="Times New Roman"/>
          <w:sz w:val="24"/>
          <w:szCs w:val="24"/>
        </w:rPr>
        <w:t>.</w:t>
      </w:r>
      <w:r w:rsidR="00CE7075" w:rsidRPr="00A46450">
        <w:rPr>
          <w:rStyle w:val="EndnoteReference"/>
          <w:rFonts w:ascii="Times New Roman" w:hAnsi="Times New Roman" w:cs="Times New Roman"/>
          <w:sz w:val="24"/>
          <w:szCs w:val="24"/>
        </w:rPr>
        <w:endnoteReference w:id="13"/>
      </w:r>
      <w:r w:rsidR="00CE7075" w:rsidRPr="00A46450">
        <w:rPr>
          <w:rFonts w:ascii="Times New Roman" w:hAnsi="Times New Roman" w:cs="Times New Roman"/>
          <w:sz w:val="24"/>
          <w:szCs w:val="24"/>
        </w:rPr>
        <w:t xml:space="preserve"> </w:t>
      </w:r>
      <w:r w:rsidR="00E924EB" w:rsidRPr="00A46450">
        <w:rPr>
          <w:rFonts w:ascii="Times New Roman" w:hAnsi="Times New Roman" w:cs="Times New Roman"/>
          <w:sz w:val="24"/>
          <w:szCs w:val="24"/>
        </w:rPr>
        <w:t xml:space="preserve">I admitted that I often struggled to articulate myself clearly when speaking </w:t>
      </w:r>
      <w:r w:rsidR="00A90F70">
        <w:rPr>
          <w:rFonts w:ascii="Times New Roman" w:hAnsi="Times New Roman" w:cs="Times New Roman"/>
          <w:sz w:val="24"/>
          <w:szCs w:val="24"/>
        </w:rPr>
        <w:t>if my pain and fog were intense and that the very act of physically being in the room to teach inevitably exacerbated my pain</w:t>
      </w:r>
      <w:r w:rsidR="00E924EB" w:rsidRPr="00A46450">
        <w:rPr>
          <w:rFonts w:ascii="Times New Roman" w:hAnsi="Times New Roman" w:cs="Times New Roman"/>
          <w:sz w:val="24"/>
          <w:szCs w:val="24"/>
        </w:rPr>
        <w:t>. Rather than concealing these facts of my daily living</w:t>
      </w:r>
      <w:r w:rsidR="00A90F70">
        <w:rPr>
          <w:rFonts w:ascii="Times New Roman" w:hAnsi="Times New Roman" w:cs="Times New Roman"/>
          <w:sz w:val="24"/>
          <w:szCs w:val="24"/>
        </w:rPr>
        <w:t xml:space="preserve"> that shape every facet of my academic life</w:t>
      </w:r>
      <w:r w:rsidR="00E924EB" w:rsidRPr="00A46450">
        <w:rPr>
          <w:rFonts w:ascii="Times New Roman" w:hAnsi="Times New Roman" w:cs="Times New Roman"/>
          <w:sz w:val="24"/>
          <w:szCs w:val="24"/>
        </w:rPr>
        <w:t xml:space="preserve">, </w:t>
      </w:r>
      <w:r w:rsidR="00CE7075" w:rsidRPr="00A46450">
        <w:rPr>
          <w:rFonts w:ascii="Times New Roman" w:hAnsi="Times New Roman" w:cs="Times New Roman"/>
          <w:sz w:val="24"/>
          <w:szCs w:val="24"/>
        </w:rPr>
        <w:t>I told them</w:t>
      </w:r>
      <w:r w:rsidR="002C2BB5" w:rsidRPr="00A46450">
        <w:rPr>
          <w:rFonts w:ascii="Times New Roman" w:hAnsi="Times New Roman" w:cs="Times New Roman"/>
          <w:sz w:val="24"/>
          <w:szCs w:val="24"/>
        </w:rPr>
        <w:t xml:space="preserve"> that, according to vicissitudes of my own </w:t>
      </w:r>
      <w:proofErr w:type="spellStart"/>
      <w:r w:rsidR="002C2BB5" w:rsidRPr="00A46450">
        <w:rPr>
          <w:rFonts w:ascii="Times New Roman" w:hAnsi="Times New Roman" w:cs="Times New Roman"/>
          <w:sz w:val="24"/>
          <w:szCs w:val="24"/>
        </w:rPr>
        <w:t>bodymind</w:t>
      </w:r>
      <w:proofErr w:type="spellEnd"/>
      <w:r w:rsidR="002C2BB5" w:rsidRPr="00A46450">
        <w:rPr>
          <w:rFonts w:ascii="Times New Roman" w:hAnsi="Times New Roman" w:cs="Times New Roman"/>
          <w:sz w:val="24"/>
          <w:szCs w:val="24"/>
        </w:rPr>
        <w:t xml:space="preserve">, </w:t>
      </w:r>
      <w:r w:rsidR="00CE7075" w:rsidRPr="00A46450">
        <w:rPr>
          <w:rFonts w:ascii="Times New Roman" w:hAnsi="Times New Roman" w:cs="Times New Roman"/>
          <w:sz w:val="24"/>
          <w:szCs w:val="24"/>
        </w:rPr>
        <w:t>I would need to rely on them frequently throughout the semester</w:t>
      </w:r>
      <w:r w:rsidR="002C2BB5" w:rsidRPr="00A46450">
        <w:rPr>
          <w:rFonts w:ascii="Times New Roman" w:hAnsi="Times New Roman" w:cs="Times New Roman"/>
          <w:sz w:val="24"/>
          <w:szCs w:val="24"/>
        </w:rPr>
        <w:t xml:space="preserve"> just</w:t>
      </w:r>
      <w:r w:rsidR="00CE7075" w:rsidRPr="00A46450">
        <w:rPr>
          <w:rFonts w:ascii="Times New Roman" w:hAnsi="Times New Roman" w:cs="Times New Roman"/>
          <w:sz w:val="24"/>
          <w:szCs w:val="24"/>
        </w:rPr>
        <w:t xml:space="preserve"> as much as they</w:t>
      </w:r>
      <w:r w:rsidR="002C2BB5" w:rsidRPr="00A46450">
        <w:rPr>
          <w:rFonts w:ascii="Times New Roman" w:hAnsi="Times New Roman" w:cs="Times New Roman"/>
          <w:sz w:val="24"/>
          <w:szCs w:val="24"/>
        </w:rPr>
        <w:t xml:space="preserve">, as </w:t>
      </w:r>
      <w:proofErr w:type="spellStart"/>
      <w:r w:rsidR="002C2BB5" w:rsidRPr="00A46450">
        <w:rPr>
          <w:rFonts w:ascii="Times New Roman" w:hAnsi="Times New Roman" w:cs="Times New Roman"/>
          <w:sz w:val="24"/>
          <w:szCs w:val="24"/>
        </w:rPr>
        <w:t>bodyminds</w:t>
      </w:r>
      <w:proofErr w:type="spellEnd"/>
      <w:r w:rsidR="002C2BB5" w:rsidRPr="00A46450">
        <w:rPr>
          <w:rFonts w:ascii="Times New Roman" w:hAnsi="Times New Roman" w:cs="Times New Roman"/>
          <w:sz w:val="24"/>
          <w:szCs w:val="24"/>
        </w:rPr>
        <w:t xml:space="preserve"> with their own vicissitudes, </w:t>
      </w:r>
      <w:r w:rsidR="00CE7075" w:rsidRPr="00A46450">
        <w:rPr>
          <w:rFonts w:ascii="Times New Roman" w:hAnsi="Times New Roman" w:cs="Times New Roman"/>
          <w:sz w:val="24"/>
          <w:szCs w:val="24"/>
        </w:rPr>
        <w:t>would need to rely on me.</w:t>
      </w:r>
      <w:r w:rsidR="00A17E08" w:rsidRPr="00A46450">
        <w:rPr>
          <w:rFonts w:ascii="Times New Roman" w:hAnsi="Times New Roman" w:cs="Times New Roman"/>
          <w:sz w:val="24"/>
          <w:szCs w:val="24"/>
        </w:rPr>
        <w:t xml:space="preserve"> </w:t>
      </w:r>
      <w:r w:rsidR="00A90F70">
        <w:rPr>
          <w:rFonts w:ascii="Times New Roman" w:hAnsi="Times New Roman" w:cs="Times New Roman"/>
          <w:sz w:val="24"/>
          <w:szCs w:val="24"/>
        </w:rPr>
        <w:t>I frequently hear from fellow educators that they</w:t>
      </w:r>
      <w:r w:rsidR="00A17E08" w:rsidRPr="00A46450">
        <w:rPr>
          <w:rFonts w:ascii="Times New Roman" w:hAnsi="Times New Roman" w:cs="Times New Roman"/>
          <w:sz w:val="24"/>
          <w:szCs w:val="24"/>
        </w:rPr>
        <w:t xml:space="preserve"> often fear such admissions might lead to students questioning their ability</w:t>
      </w:r>
      <w:r w:rsidR="00A90F70">
        <w:rPr>
          <w:rFonts w:ascii="Times New Roman" w:hAnsi="Times New Roman" w:cs="Times New Roman"/>
          <w:sz w:val="24"/>
          <w:szCs w:val="24"/>
        </w:rPr>
        <w:t xml:space="preserve"> to teach</w:t>
      </w:r>
      <w:r w:rsidR="00A17E08" w:rsidRPr="00A46450">
        <w:rPr>
          <w:rFonts w:ascii="Times New Roman" w:hAnsi="Times New Roman" w:cs="Times New Roman"/>
          <w:sz w:val="24"/>
          <w:szCs w:val="24"/>
        </w:rPr>
        <w:t xml:space="preserve"> </w:t>
      </w:r>
      <w:r w:rsidR="00A90F70">
        <w:rPr>
          <w:rFonts w:ascii="Times New Roman" w:hAnsi="Times New Roman" w:cs="Times New Roman"/>
          <w:sz w:val="24"/>
          <w:szCs w:val="24"/>
        </w:rPr>
        <w:t>or risk potentially alienating their students</w:t>
      </w:r>
      <w:r w:rsidR="00A17E08" w:rsidRPr="00A46450">
        <w:rPr>
          <w:rFonts w:ascii="Times New Roman" w:hAnsi="Times New Roman" w:cs="Times New Roman"/>
          <w:sz w:val="24"/>
          <w:szCs w:val="24"/>
        </w:rPr>
        <w:t>. In my experience, this form of honesty has been empowering because students feel connected to their instructors in new ways that prompt them to bring their fullest selves to the classroom</w:t>
      </w:r>
      <w:r w:rsidR="00A90F70">
        <w:rPr>
          <w:rFonts w:ascii="Times New Roman" w:hAnsi="Times New Roman" w:cs="Times New Roman"/>
          <w:sz w:val="24"/>
          <w:szCs w:val="24"/>
        </w:rPr>
        <w:t xml:space="preserve"> and to take risks with other members of a classroom community invested in collective wellbeing.</w:t>
      </w:r>
      <w:del w:id="31" w:author="james hallman" w:date="2024-03-08T14:52:00Z">
        <w:r w:rsidR="00A17E08" w:rsidRPr="00A46450" w:rsidDel="005546AA">
          <w:rPr>
            <w:rFonts w:ascii="Times New Roman" w:hAnsi="Times New Roman" w:cs="Times New Roman"/>
            <w:sz w:val="24"/>
            <w:szCs w:val="24"/>
          </w:rPr>
          <w:delText>.</w:delText>
        </w:r>
      </w:del>
      <w:r w:rsidR="00A17E08" w:rsidRPr="00A46450">
        <w:rPr>
          <w:rFonts w:ascii="Times New Roman" w:hAnsi="Times New Roman" w:cs="Times New Roman"/>
          <w:sz w:val="24"/>
          <w:szCs w:val="24"/>
        </w:rPr>
        <w:t xml:space="preserve"> </w:t>
      </w:r>
      <w:r w:rsidR="00CE7075" w:rsidRPr="00A46450">
        <w:rPr>
          <w:rFonts w:ascii="Times New Roman" w:hAnsi="Times New Roman" w:cs="Times New Roman"/>
          <w:sz w:val="24"/>
          <w:szCs w:val="24"/>
        </w:rPr>
        <w:t xml:space="preserve">Centering disability </w:t>
      </w:r>
      <w:r w:rsidR="00D26A13">
        <w:rPr>
          <w:rFonts w:ascii="Times New Roman" w:hAnsi="Times New Roman" w:cs="Times New Roman"/>
          <w:sz w:val="24"/>
          <w:szCs w:val="24"/>
        </w:rPr>
        <w:t>aspires toward an</w:t>
      </w:r>
      <w:r w:rsidR="00A17E08" w:rsidRPr="00A46450">
        <w:rPr>
          <w:rFonts w:ascii="Times New Roman" w:hAnsi="Times New Roman" w:cs="Times New Roman"/>
          <w:sz w:val="24"/>
          <w:szCs w:val="24"/>
        </w:rPr>
        <w:t xml:space="preserve"> </w:t>
      </w:r>
      <w:r w:rsidR="00CE7075" w:rsidRPr="00A46450">
        <w:rPr>
          <w:rFonts w:ascii="Times New Roman" w:hAnsi="Times New Roman" w:cs="Times New Roman"/>
          <w:sz w:val="24"/>
          <w:szCs w:val="24"/>
        </w:rPr>
        <w:t>interdependen</w:t>
      </w:r>
      <w:r w:rsidR="000811BE" w:rsidRPr="00A46450">
        <w:rPr>
          <w:rFonts w:ascii="Times New Roman" w:hAnsi="Times New Roman" w:cs="Times New Roman"/>
          <w:sz w:val="24"/>
          <w:szCs w:val="24"/>
        </w:rPr>
        <w:t>t vulnerability</w:t>
      </w:r>
      <w:r w:rsidR="00CE7075" w:rsidRPr="00A46450">
        <w:rPr>
          <w:rFonts w:ascii="Times New Roman" w:hAnsi="Times New Roman" w:cs="Times New Roman"/>
          <w:sz w:val="24"/>
          <w:szCs w:val="24"/>
        </w:rPr>
        <w:t xml:space="preserve"> that </w:t>
      </w:r>
      <w:r w:rsidR="000811BE" w:rsidRPr="00A46450">
        <w:rPr>
          <w:rFonts w:ascii="Times New Roman" w:hAnsi="Times New Roman" w:cs="Times New Roman"/>
          <w:sz w:val="24"/>
          <w:szCs w:val="24"/>
        </w:rPr>
        <w:t xml:space="preserve">makes possible </w:t>
      </w:r>
      <w:r w:rsidR="00D26A13">
        <w:rPr>
          <w:rFonts w:ascii="Times New Roman" w:hAnsi="Times New Roman" w:cs="Times New Roman"/>
          <w:sz w:val="24"/>
          <w:szCs w:val="24"/>
        </w:rPr>
        <w:t xml:space="preserve"> the act of communal</w:t>
      </w:r>
      <w:r w:rsidR="000811BE" w:rsidRPr="00A46450">
        <w:rPr>
          <w:rFonts w:ascii="Times New Roman" w:hAnsi="Times New Roman" w:cs="Times New Roman"/>
          <w:sz w:val="24"/>
          <w:szCs w:val="24"/>
        </w:rPr>
        <w:t xml:space="preserve"> knowledge-making</w:t>
      </w:r>
      <w:r w:rsidR="00D26A13">
        <w:rPr>
          <w:rFonts w:ascii="Times New Roman" w:hAnsi="Times New Roman" w:cs="Times New Roman"/>
          <w:sz w:val="24"/>
          <w:szCs w:val="24"/>
        </w:rPr>
        <w:t>, one</w:t>
      </w:r>
      <w:r w:rsidR="000811BE" w:rsidRPr="00A46450">
        <w:rPr>
          <w:rFonts w:ascii="Times New Roman" w:hAnsi="Times New Roman" w:cs="Times New Roman"/>
          <w:sz w:val="24"/>
          <w:szCs w:val="24"/>
        </w:rPr>
        <w:t xml:space="preserve"> that is compassionate and </w:t>
      </w:r>
      <w:r w:rsidR="00D26A13">
        <w:rPr>
          <w:rFonts w:ascii="Times New Roman" w:hAnsi="Times New Roman" w:cs="Times New Roman"/>
          <w:sz w:val="24"/>
          <w:szCs w:val="24"/>
        </w:rPr>
        <w:t>accessible to the</w:t>
      </w:r>
      <w:r w:rsidR="000811BE" w:rsidRPr="00A46450">
        <w:rPr>
          <w:rFonts w:ascii="Times New Roman" w:hAnsi="Times New Roman" w:cs="Times New Roman"/>
          <w:sz w:val="24"/>
          <w:szCs w:val="24"/>
        </w:rPr>
        <w:t xml:space="preserve"> </w:t>
      </w:r>
      <w:proofErr w:type="spellStart"/>
      <w:r w:rsidR="000811BE" w:rsidRPr="00A46450">
        <w:rPr>
          <w:rFonts w:ascii="Times New Roman" w:hAnsi="Times New Roman" w:cs="Times New Roman"/>
          <w:sz w:val="24"/>
          <w:szCs w:val="24"/>
        </w:rPr>
        <w:t>bodyminds</w:t>
      </w:r>
      <w:proofErr w:type="spellEnd"/>
      <w:r w:rsidR="00D26A13">
        <w:rPr>
          <w:rFonts w:ascii="Times New Roman" w:hAnsi="Times New Roman" w:cs="Times New Roman"/>
          <w:sz w:val="24"/>
          <w:szCs w:val="24"/>
        </w:rPr>
        <w:t xml:space="preserve"> that share the classroom together</w:t>
      </w:r>
      <w:r w:rsidR="000811BE" w:rsidRPr="00A46450">
        <w:rPr>
          <w:rFonts w:ascii="Times New Roman" w:hAnsi="Times New Roman" w:cs="Times New Roman"/>
          <w:sz w:val="24"/>
          <w:szCs w:val="24"/>
        </w:rPr>
        <w:t xml:space="preserve"> .</w:t>
      </w:r>
    </w:p>
    <w:p w14:paraId="7CA30EF6" w14:textId="77777777" w:rsidR="00E14EC2" w:rsidRPr="00A46450" w:rsidRDefault="00E14EC2" w:rsidP="00E14EC2">
      <w:pPr>
        <w:rPr>
          <w:rFonts w:ascii="Times New Roman" w:hAnsi="Times New Roman" w:cs="Times New Roman"/>
          <w:sz w:val="24"/>
          <w:szCs w:val="24"/>
        </w:rPr>
      </w:pPr>
    </w:p>
    <w:p w14:paraId="7B7C18E4" w14:textId="77777777" w:rsidR="00D26A13" w:rsidRDefault="00D26A13" w:rsidP="00E14EC2">
      <w:pPr>
        <w:rPr>
          <w:rFonts w:ascii="Times New Roman" w:hAnsi="Times New Roman" w:cs="Times New Roman"/>
          <w:b/>
          <w:sz w:val="24"/>
          <w:szCs w:val="24"/>
        </w:rPr>
      </w:pPr>
    </w:p>
    <w:p w14:paraId="76BF0FF5" w14:textId="77777777" w:rsidR="00D26A13" w:rsidRDefault="00D26A13" w:rsidP="00E14EC2">
      <w:pPr>
        <w:rPr>
          <w:rFonts w:ascii="Times New Roman" w:hAnsi="Times New Roman" w:cs="Times New Roman"/>
          <w:b/>
          <w:sz w:val="24"/>
          <w:szCs w:val="24"/>
        </w:rPr>
      </w:pPr>
    </w:p>
    <w:p w14:paraId="1681E9FB" w14:textId="62D3E9D9" w:rsidR="00E14EC2" w:rsidRPr="00A46450" w:rsidRDefault="00E14EC2" w:rsidP="00E14EC2">
      <w:pPr>
        <w:rPr>
          <w:rFonts w:ascii="Times New Roman" w:hAnsi="Times New Roman" w:cs="Times New Roman"/>
          <w:b/>
          <w:sz w:val="24"/>
          <w:szCs w:val="24"/>
        </w:rPr>
      </w:pPr>
      <w:r w:rsidRPr="00A46450">
        <w:rPr>
          <w:rFonts w:ascii="Times New Roman" w:hAnsi="Times New Roman" w:cs="Times New Roman"/>
          <w:b/>
          <w:sz w:val="24"/>
          <w:szCs w:val="24"/>
        </w:rPr>
        <w:t>Works Cited</w:t>
      </w:r>
    </w:p>
    <w:p w14:paraId="10FA0A58" w14:textId="77777777" w:rsidR="00B06323" w:rsidRPr="00A46450" w:rsidRDefault="00F95DD0"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Ben-Moshe, </w:t>
      </w:r>
      <w:proofErr w:type="spellStart"/>
      <w:r w:rsidRPr="00A46450">
        <w:rPr>
          <w:rFonts w:ascii="Times New Roman" w:hAnsi="Times New Roman" w:cs="Times New Roman"/>
          <w:sz w:val="24"/>
          <w:szCs w:val="24"/>
        </w:rPr>
        <w:t>Liat</w:t>
      </w:r>
      <w:proofErr w:type="spellEnd"/>
      <w:r w:rsidRPr="00A46450">
        <w:rPr>
          <w:rFonts w:ascii="Times New Roman" w:hAnsi="Times New Roman" w:cs="Times New Roman"/>
          <w:sz w:val="24"/>
          <w:szCs w:val="24"/>
        </w:rPr>
        <w:t xml:space="preserve">. ““Interventions in Disability Studies Pedagogy – Introduction.” </w:t>
      </w:r>
      <w:r w:rsidRPr="00A46450">
        <w:rPr>
          <w:rFonts w:ascii="Times New Roman" w:hAnsi="Times New Roman" w:cs="Times New Roman"/>
          <w:i/>
          <w:sz w:val="24"/>
          <w:szCs w:val="24"/>
        </w:rPr>
        <w:t xml:space="preserve">Disability Studies Quarterly. </w:t>
      </w:r>
      <w:r w:rsidRPr="00A46450">
        <w:rPr>
          <w:rFonts w:ascii="Times New Roman" w:hAnsi="Times New Roman" w:cs="Times New Roman"/>
          <w:sz w:val="24"/>
          <w:szCs w:val="24"/>
        </w:rPr>
        <w:t xml:space="preserve">35.2 (2015). &lt; </w:t>
      </w:r>
      <w:hyperlink r:id="rId11" w:history="1">
        <w:r w:rsidR="00A31D01" w:rsidRPr="00A46450">
          <w:rPr>
            <w:rStyle w:val="Hyperlink"/>
            <w:rFonts w:ascii="Times New Roman" w:hAnsi="Times New Roman" w:cs="Times New Roman"/>
            <w:sz w:val="24"/>
            <w:szCs w:val="24"/>
          </w:rPr>
          <w:t>http://dsq-sds.org/issue/view/144</w:t>
        </w:r>
      </w:hyperlink>
      <w:r w:rsidRPr="00A46450">
        <w:rPr>
          <w:rFonts w:ascii="Times New Roman" w:hAnsi="Times New Roman" w:cs="Times New Roman"/>
          <w:sz w:val="24"/>
          <w:szCs w:val="24"/>
        </w:rPr>
        <w:t>&gt;.</w:t>
      </w:r>
    </w:p>
    <w:p w14:paraId="636B825F" w14:textId="77777777" w:rsidR="00B06323" w:rsidRPr="00A46450" w:rsidRDefault="00B06323" w:rsidP="00B06323">
      <w:pPr>
        <w:spacing w:line="240" w:lineRule="auto"/>
        <w:contextualSpacing/>
        <w:rPr>
          <w:rFonts w:ascii="Times New Roman" w:hAnsi="Times New Roman" w:cs="Times New Roman"/>
          <w:sz w:val="24"/>
          <w:szCs w:val="24"/>
        </w:rPr>
      </w:pPr>
    </w:p>
    <w:p w14:paraId="2E755D64" w14:textId="77777777" w:rsidR="00B06323" w:rsidRPr="00A46450" w:rsidRDefault="00CE263C"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Bradshaw, Michael. ed. </w:t>
      </w:r>
      <w:r w:rsidR="00A31D01" w:rsidRPr="00A46450">
        <w:rPr>
          <w:rFonts w:ascii="Times New Roman" w:hAnsi="Times New Roman" w:cs="Times New Roman"/>
          <w:i/>
          <w:sz w:val="24"/>
          <w:szCs w:val="24"/>
        </w:rPr>
        <w:t xml:space="preserve">Disabling Romanticism: Body, Mind, and Text. </w:t>
      </w:r>
      <w:proofErr w:type="spellStart"/>
      <w:r w:rsidR="00A31D01" w:rsidRPr="00A46450">
        <w:rPr>
          <w:rFonts w:ascii="Times New Roman" w:hAnsi="Times New Roman" w:cs="Times New Roman"/>
          <w:sz w:val="24"/>
          <w:szCs w:val="24"/>
        </w:rPr>
        <w:t>Houndmills</w:t>
      </w:r>
      <w:proofErr w:type="spellEnd"/>
      <w:r w:rsidR="00A31D01" w:rsidRPr="00A46450">
        <w:rPr>
          <w:rFonts w:ascii="Times New Roman" w:hAnsi="Times New Roman" w:cs="Times New Roman"/>
          <w:sz w:val="24"/>
          <w:szCs w:val="24"/>
        </w:rPr>
        <w:t xml:space="preserve">, </w:t>
      </w:r>
      <w:proofErr w:type="spellStart"/>
      <w:r w:rsidR="00A31D01" w:rsidRPr="00A46450">
        <w:rPr>
          <w:rFonts w:ascii="Times New Roman" w:hAnsi="Times New Roman" w:cs="Times New Roman"/>
          <w:sz w:val="24"/>
          <w:szCs w:val="24"/>
        </w:rPr>
        <w:t>Basingtoke</w:t>
      </w:r>
      <w:proofErr w:type="spellEnd"/>
      <w:r w:rsidR="00A31D01" w:rsidRPr="00A46450">
        <w:rPr>
          <w:rFonts w:ascii="Times New Roman" w:hAnsi="Times New Roman" w:cs="Times New Roman"/>
          <w:sz w:val="24"/>
          <w:szCs w:val="24"/>
        </w:rPr>
        <w:t>: Palgrave Macmillan, 2016.</w:t>
      </w:r>
    </w:p>
    <w:p w14:paraId="678C87DD" w14:textId="77777777" w:rsidR="00B06323" w:rsidRPr="00A46450" w:rsidRDefault="00B06323" w:rsidP="00B06323">
      <w:pPr>
        <w:spacing w:line="240" w:lineRule="auto"/>
        <w:contextualSpacing/>
        <w:rPr>
          <w:rFonts w:ascii="Times New Roman" w:hAnsi="Times New Roman" w:cs="Times New Roman"/>
          <w:sz w:val="24"/>
          <w:szCs w:val="24"/>
        </w:rPr>
      </w:pPr>
    </w:p>
    <w:p w14:paraId="15450E84" w14:textId="1A029D6E" w:rsidR="00B06323" w:rsidRPr="00A46450" w:rsidRDefault="00CE263C"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Byron, Lord George. </w:t>
      </w:r>
      <w:r w:rsidRPr="00A46450">
        <w:rPr>
          <w:rFonts w:ascii="Times New Roman" w:hAnsi="Times New Roman" w:cs="Times New Roman"/>
          <w:i/>
          <w:sz w:val="24"/>
          <w:szCs w:val="24"/>
        </w:rPr>
        <w:t xml:space="preserve">The Works of Lord Byron. </w:t>
      </w:r>
      <w:r w:rsidRPr="00A46450">
        <w:rPr>
          <w:rFonts w:ascii="Times New Roman" w:hAnsi="Times New Roman" w:cs="Times New Roman"/>
          <w:sz w:val="24"/>
          <w:szCs w:val="24"/>
        </w:rPr>
        <w:t xml:space="preserve">Vol. 5, </w:t>
      </w:r>
      <w:r w:rsidRPr="00A46450">
        <w:rPr>
          <w:rFonts w:ascii="Times New Roman" w:hAnsi="Times New Roman" w:cs="Times New Roman"/>
          <w:i/>
          <w:sz w:val="24"/>
          <w:szCs w:val="24"/>
        </w:rPr>
        <w:t xml:space="preserve">Poetry, </w:t>
      </w:r>
      <w:r w:rsidRPr="00A46450">
        <w:rPr>
          <w:rFonts w:ascii="Times New Roman" w:hAnsi="Times New Roman" w:cs="Times New Roman"/>
          <w:sz w:val="24"/>
          <w:szCs w:val="24"/>
        </w:rPr>
        <w:t>ed. E. H. Coleridge. New York: Scribner’s Sons, 1901. 467</w:t>
      </w:r>
      <w:r w:rsidR="007245F3">
        <w:rPr>
          <w:rFonts w:ascii="Times New Roman" w:hAnsi="Times New Roman" w:cs="Times New Roman"/>
          <w:sz w:val="24"/>
          <w:szCs w:val="24"/>
        </w:rPr>
        <w:t>-</w:t>
      </w:r>
      <w:r w:rsidRPr="00A46450">
        <w:rPr>
          <w:rFonts w:ascii="Times New Roman" w:hAnsi="Times New Roman" w:cs="Times New Roman"/>
          <w:sz w:val="24"/>
          <w:szCs w:val="24"/>
        </w:rPr>
        <w:t>534</w:t>
      </w:r>
      <w:r w:rsidR="00B06323" w:rsidRPr="00A46450">
        <w:rPr>
          <w:rFonts w:ascii="Times New Roman" w:hAnsi="Times New Roman" w:cs="Times New Roman"/>
          <w:sz w:val="24"/>
          <w:szCs w:val="24"/>
        </w:rPr>
        <w:t>.</w:t>
      </w:r>
    </w:p>
    <w:p w14:paraId="154AA0A4" w14:textId="77777777" w:rsidR="00B06323" w:rsidRPr="00A46450" w:rsidRDefault="00B06323" w:rsidP="00B06323">
      <w:pPr>
        <w:spacing w:line="240" w:lineRule="auto"/>
        <w:contextualSpacing/>
        <w:rPr>
          <w:rFonts w:ascii="Times New Roman" w:hAnsi="Times New Roman" w:cs="Times New Roman"/>
          <w:color w:val="222222"/>
          <w:sz w:val="24"/>
          <w:szCs w:val="24"/>
          <w:shd w:val="clear" w:color="auto" w:fill="FFFFFF"/>
        </w:rPr>
      </w:pPr>
    </w:p>
    <w:p w14:paraId="6B018061" w14:textId="106A2C3B" w:rsidR="00B06323" w:rsidRDefault="00A31D01" w:rsidP="00B06323">
      <w:pPr>
        <w:spacing w:line="240" w:lineRule="auto"/>
        <w:contextualSpacing/>
        <w:rPr>
          <w:rFonts w:ascii="Times New Roman" w:hAnsi="Times New Roman" w:cs="Times New Roman"/>
          <w:color w:val="222222"/>
          <w:sz w:val="24"/>
          <w:szCs w:val="24"/>
          <w:shd w:val="clear" w:color="auto" w:fill="FFFFFF"/>
        </w:rPr>
      </w:pPr>
      <w:r w:rsidRPr="00A46450">
        <w:rPr>
          <w:rFonts w:ascii="Times New Roman" w:hAnsi="Times New Roman" w:cs="Times New Roman"/>
          <w:color w:val="222222"/>
          <w:sz w:val="24"/>
          <w:szCs w:val="24"/>
          <w:shd w:val="clear" w:color="auto" w:fill="FFFFFF"/>
        </w:rPr>
        <w:t>Carver, Raymond. </w:t>
      </w:r>
      <w:r w:rsidRPr="00A46450">
        <w:rPr>
          <w:rFonts w:ascii="Times New Roman" w:hAnsi="Times New Roman" w:cs="Times New Roman"/>
          <w:i/>
          <w:iCs/>
          <w:color w:val="222222"/>
          <w:sz w:val="24"/>
          <w:szCs w:val="24"/>
          <w:shd w:val="clear" w:color="auto" w:fill="FFFFFF"/>
        </w:rPr>
        <w:t>Cathedral.</w:t>
      </w:r>
      <w:r w:rsidRPr="00A46450">
        <w:rPr>
          <w:rFonts w:ascii="Times New Roman" w:hAnsi="Times New Roman" w:cs="Times New Roman"/>
          <w:color w:val="222222"/>
          <w:sz w:val="24"/>
          <w:szCs w:val="24"/>
          <w:shd w:val="clear" w:color="auto" w:fill="FFFFFF"/>
        </w:rPr>
        <w:t> New York: Knopf, 1983.</w:t>
      </w:r>
    </w:p>
    <w:p w14:paraId="542F88EE" w14:textId="3EA506D3" w:rsidR="007245F3" w:rsidRDefault="007245F3" w:rsidP="00B06323">
      <w:pPr>
        <w:spacing w:line="240" w:lineRule="auto"/>
        <w:contextualSpacing/>
        <w:rPr>
          <w:rFonts w:ascii="Times New Roman" w:hAnsi="Times New Roman" w:cs="Times New Roman"/>
          <w:color w:val="222222"/>
          <w:sz w:val="24"/>
          <w:szCs w:val="24"/>
          <w:shd w:val="clear" w:color="auto" w:fill="FFFFFF"/>
        </w:rPr>
      </w:pPr>
    </w:p>
    <w:p w14:paraId="5C03A9DD" w14:textId="7F2458A5" w:rsidR="007245F3" w:rsidRPr="007245F3" w:rsidRDefault="007245F3" w:rsidP="00B06323">
      <w:pPr>
        <w:spacing w:line="240" w:lineRule="auto"/>
        <w:contextualSpacing/>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Clare, Eli. </w:t>
      </w:r>
      <w:r>
        <w:rPr>
          <w:rFonts w:ascii="Times New Roman" w:hAnsi="Times New Roman" w:cs="Times New Roman"/>
          <w:i/>
          <w:iCs/>
          <w:color w:val="222222"/>
          <w:sz w:val="24"/>
          <w:szCs w:val="24"/>
          <w:shd w:val="clear" w:color="auto" w:fill="FFFFFF"/>
        </w:rPr>
        <w:t xml:space="preserve">Brilliant Imperfection: Grappling with Cure. </w:t>
      </w:r>
      <w:r>
        <w:rPr>
          <w:rFonts w:ascii="Times New Roman" w:hAnsi="Times New Roman" w:cs="Times New Roman"/>
          <w:color w:val="222222"/>
          <w:sz w:val="24"/>
          <w:szCs w:val="24"/>
          <w:shd w:val="clear" w:color="auto" w:fill="FFFFFF"/>
        </w:rPr>
        <w:t>Durham: Duke UP, 2017.</w:t>
      </w:r>
    </w:p>
    <w:p w14:paraId="33A6EA0C" w14:textId="77777777" w:rsidR="00B06323" w:rsidRPr="00A46450" w:rsidRDefault="00B06323" w:rsidP="00B06323">
      <w:pPr>
        <w:spacing w:line="240" w:lineRule="auto"/>
        <w:contextualSpacing/>
        <w:rPr>
          <w:rFonts w:ascii="Times New Roman" w:hAnsi="Times New Roman" w:cs="Times New Roman"/>
          <w:sz w:val="24"/>
          <w:szCs w:val="24"/>
        </w:rPr>
      </w:pPr>
    </w:p>
    <w:p w14:paraId="256D9BE9" w14:textId="1B70F484" w:rsidR="00B06323" w:rsidRPr="00A46450" w:rsidRDefault="00A31D01" w:rsidP="00B06323">
      <w:pPr>
        <w:spacing w:line="240" w:lineRule="auto"/>
        <w:contextualSpacing/>
        <w:rPr>
          <w:rFonts w:ascii="Times New Roman" w:hAnsi="Times New Roman" w:cs="Times New Roman"/>
          <w:sz w:val="24"/>
          <w:szCs w:val="24"/>
        </w:rPr>
      </w:pPr>
      <w:proofErr w:type="spellStart"/>
      <w:r w:rsidRPr="00A46450">
        <w:rPr>
          <w:rFonts w:ascii="Times New Roman" w:hAnsi="Times New Roman" w:cs="Times New Roman"/>
          <w:sz w:val="24"/>
          <w:szCs w:val="24"/>
        </w:rPr>
        <w:lastRenderedPageBreak/>
        <w:t>Couser</w:t>
      </w:r>
      <w:proofErr w:type="spellEnd"/>
      <w:r w:rsidRPr="00A46450">
        <w:rPr>
          <w:rFonts w:ascii="Times New Roman" w:hAnsi="Times New Roman" w:cs="Times New Roman"/>
          <w:sz w:val="24"/>
          <w:szCs w:val="24"/>
        </w:rPr>
        <w:t xml:space="preserve">, Thomas. “Disability, Life Narrative, and Representation.” </w:t>
      </w:r>
      <w:r w:rsidRPr="00A46450">
        <w:rPr>
          <w:rFonts w:ascii="Times New Roman" w:hAnsi="Times New Roman" w:cs="Times New Roman"/>
          <w:i/>
          <w:sz w:val="24"/>
          <w:szCs w:val="24"/>
        </w:rPr>
        <w:t xml:space="preserve">PMLA. </w:t>
      </w:r>
      <w:r w:rsidRPr="00A46450">
        <w:rPr>
          <w:rFonts w:ascii="Times New Roman" w:hAnsi="Times New Roman" w:cs="Times New Roman"/>
          <w:sz w:val="24"/>
          <w:szCs w:val="24"/>
        </w:rPr>
        <w:t>120.2 (2005): 602</w:t>
      </w:r>
      <w:r w:rsidR="007245F3">
        <w:rPr>
          <w:rFonts w:ascii="Times New Roman" w:hAnsi="Times New Roman" w:cs="Times New Roman"/>
          <w:sz w:val="24"/>
          <w:szCs w:val="24"/>
        </w:rPr>
        <w:t>-</w:t>
      </w:r>
      <w:r w:rsidRPr="00A46450">
        <w:rPr>
          <w:rFonts w:ascii="Times New Roman" w:hAnsi="Times New Roman" w:cs="Times New Roman"/>
          <w:sz w:val="24"/>
          <w:szCs w:val="24"/>
        </w:rPr>
        <w:t>606.</w:t>
      </w:r>
    </w:p>
    <w:p w14:paraId="79031368" w14:textId="77777777" w:rsidR="00B06323" w:rsidRPr="00A46450" w:rsidRDefault="00B06323" w:rsidP="00B06323">
      <w:pPr>
        <w:spacing w:line="240" w:lineRule="auto"/>
        <w:contextualSpacing/>
        <w:rPr>
          <w:rFonts w:ascii="Times New Roman" w:hAnsi="Times New Roman" w:cs="Times New Roman"/>
          <w:sz w:val="24"/>
          <w:szCs w:val="24"/>
        </w:rPr>
      </w:pPr>
    </w:p>
    <w:p w14:paraId="060C6DDA" w14:textId="77777777" w:rsidR="00B06323" w:rsidRPr="00A46450" w:rsidRDefault="00F95DD0"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Garland-Thomson, Rosemarie. Integrating Disability, Transforming Feminist Theory.” </w:t>
      </w:r>
      <w:r w:rsidRPr="00A46450">
        <w:rPr>
          <w:rFonts w:ascii="Times New Roman" w:hAnsi="Times New Roman" w:cs="Times New Roman"/>
          <w:i/>
          <w:sz w:val="24"/>
          <w:szCs w:val="24"/>
        </w:rPr>
        <w:t xml:space="preserve">NWSA Journal. </w:t>
      </w:r>
      <w:r w:rsidRPr="00A46450">
        <w:rPr>
          <w:rFonts w:ascii="Times New Roman" w:hAnsi="Times New Roman" w:cs="Times New Roman"/>
          <w:sz w:val="24"/>
          <w:szCs w:val="24"/>
        </w:rPr>
        <w:t>14.3 (2002): 1-32.</w:t>
      </w:r>
    </w:p>
    <w:p w14:paraId="25DEFB6B" w14:textId="77777777" w:rsidR="00B06323" w:rsidRPr="00A46450" w:rsidRDefault="00B06323" w:rsidP="00B06323">
      <w:pPr>
        <w:spacing w:line="240" w:lineRule="auto"/>
        <w:contextualSpacing/>
        <w:rPr>
          <w:rFonts w:ascii="Times New Roman" w:hAnsi="Times New Roman" w:cs="Times New Roman"/>
          <w:sz w:val="24"/>
          <w:szCs w:val="24"/>
        </w:rPr>
      </w:pPr>
    </w:p>
    <w:p w14:paraId="76600CB0" w14:textId="77777777" w:rsidR="00B06323" w:rsidRPr="00A46450" w:rsidRDefault="00CE263C" w:rsidP="00B06323">
      <w:pPr>
        <w:spacing w:line="240" w:lineRule="auto"/>
        <w:contextualSpacing/>
        <w:rPr>
          <w:rFonts w:ascii="Times New Roman" w:hAnsi="Times New Roman" w:cs="Times New Roman"/>
          <w:sz w:val="24"/>
          <w:szCs w:val="24"/>
        </w:rPr>
      </w:pPr>
      <w:proofErr w:type="spellStart"/>
      <w:r w:rsidRPr="00A46450">
        <w:rPr>
          <w:rFonts w:ascii="Times New Roman" w:hAnsi="Times New Roman" w:cs="Times New Roman"/>
          <w:sz w:val="24"/>
          <w:szCs w:val="24"/>
        </w:rPr>
        <w:t>Kafer</w:t>
      </w:r>
      <w:proofErr w:type="spellEnd"/>
      <w:r w:rsidRPr="00A46450">
        <w:rPr>
          <w:rFonts w:ascii="Times New Roman" w:hAnsi="Times New Roman" w:cs="Times New Roman"/>
          <w:sz w:val="24"/>
          <w:szCs w:val="24"/>
        </w:rPr>
        <w:t xml:space="preserve">, Alison. </w:t>
      </w:r>
      <w:r w:rsidRPr="00A46450">
        <w:rPr>
          <w:rFonts w:ascii="Times New Roman" w:hAnsi="Times New Roman" w:cs="Times New Roman"/>
          <w:i/>
          <w:sz w:val="24"/>
          <w:szCs w:val="24"/>
        </w:rPr>
        <w:t xml:space="preserve">Feminist, Queer, Crip. </w:t>
      </w:r>
      <w:r w:rsidRPr="00A46450">
        <w:rPr>
          <w:rFonts w:ascii="Times New Roman" w:hAnsi="Times New Roman" w:cs="Times New Roman"/>
          <w:sz w:val="24"/>
          <w:szCs w:val="24"/>
        </w:rPr>
        <w:t xml:space="preserve">Bloomington: Indiana University Press, 2013. </w:t>
      </w:r>
    </w:p>
    <w:p w14:paraId="5DD3AD74" w14:textId="77777777" w:rsidR="00B06323" w:rsidRPr="00A46450" w:rsidRDefault="00B06323" w:rsidP="00B06323">
      <w:pPr>
        <w:spacing w:line="240" w:lineRule="auto"/>
        <w:contextualSpacing/>
        <w:rPr>
          <w:rFonts w:ascii="Times New Roman" w:hAnsi="Times New Roman" w:cs="Times New Roman"/>
          <w:sz w:val="24"/>
          <w:szCs w:val="24"/>
        </w:rPr>
      </w:pPr>
    </w:p>
    <w:p w14:paraId="1CB21C2D" w14:textId="77777777" w:rsidR="00A31D01" w:rsidRPr="00A46450" w:rsidRDefault="00A31D01"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Mitchell, David, Snyder, Sharon. </w:t>
      </w:r>
      <w:r w:rsidRPr="00A46450">
        <w:rPr>
          <w:rFonts w:ascii="Times New Roman" w:hAnsi="Times New Roman" w:cs="Times New Roman"/>
          <w:i/>
          <w:sz w:val="24"/>
          <w:szCs w:val="24"/>
        </w:rPr>
        <w:t xml:space="preserve">Narrative Prosthesis: Disability and the Dependencies of Discourse. </w:t>
      </w:r>
      <w:r w:rsidRPr="00A46450">
        <w:rPr>
          <w:rFonts w:ascii="Times New Roman" w:hAnsi="Times New Roman" w:cs="Times New Roman"/>
          <w:sz w:val="24"/>
          <w:szCs w:val="24"/>
        </w:rPr>
        <w:t>Ann Arbor: University of Michigan Press, 2001.</w:t>
      </w:r>
    </w:p>
    <w:p w14:paraId="77EFA670" w14:textId="77777777" w:rsidR="00B06323" w:rsidRPr="00A46450" w:rsidRDefault="00B06323" w:rsidP="00B06323">
      <w:pPr>
        <w:spacing w:line="240" w:lineRule="auto"/>
        <w:contextualSpacing/>
        <w:rPr>
          <w:rFonts w:ascii="Times New Roman" w:hAnsi="Times New Roman" w:cs="Times New Roman"/>
          <w:sz w:val="24"/>
          <w:szCs w:val="24"/>
        </w:rPr>
      </w:pPr>
    </w:p>
    <w:p w14:paraId="3FD10A74" w14:textId="77777777" w:rsidR="00B06323" w:rsidRPr="00A46450" w:rsidRDefault="00A31D01"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 </w:t>
      </w:r>
      <w:r w:rsidRPr="00A46450">
        <w:rPr>
          <w:rFonts w:ascii="Times New Roman" w:hAnsi="Times New Roman" w:cs="Times New Roman"/>
          <w:i/>
          <w:sz w:val="24"/>
          <w:szCs w:val="24"/>
        </w:rPr>
        <w:t xml:space="preserve">Cultural Locations of Disability. </w:t>
      </w:r>
      <w:r w:rsidRPr="00A46450">
        <w:rPr>
          <w:rFonts w:ascii="Times New Roman" w:hAnsi="Times New Roman" w:cs="Times New Roman"/>
          <w:sz w:val="24"/>
          <w:szCs w:val="24"/>
        </w:rPr>
        <w:t>Chicago: University of Chicago Press, 2006.</w:t>
      </w:r>
    </w:p>
    <w:p w14:paraId="518AD00B" w14:textId="77777777" w:rsidR="00B06323" w:rsidRPr="00A46450" w:rsidRDefault="00B06323" w:rsidP="00B06323">
      <w:pPr>
        <w:spacing w:line="240" w:lineRule="auto"/>
        <w:contextualSpacing/>
        <w:rPr>
          <w:rFonts w:ascii="Times New Roman" w:hAnsi="Times New Roman" w:cs="Times New Roman"/>
          <w:sz w:val="24"/>
          <w:szCs w:val="24"/>
        </w:rPr>
      </w:pPr>
    </w:p>
    <w:p w14:paraId="555C0FE9" w14:textId="06893BCD" w:rsidR="00B06323" w:rsidRPr="00A46450" w:rsidRDefault="00A31D01"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Porter, Roy. “The Patient’s View: Doing Medical History from Below.” </w:t>
      </w:r>
      <w:r w:rsidRPr="00A46450">
        <w:rPr>
          <w:rFonts w:ascii="Times New Roman" w:hAnsi="Times New Roman" w:cs="Times New Roman"/>
          <w:i/>
          <w:sz w:val="24"/>
          <w:szCs w:val="24"/>
        </w:rPr>
        <w:t xml:space="preserve">Theory and Society. </w:t>
      </w:r>
      <w:r w:rsidRPr="00A46450">
        <w:rPr>
          <w:rFonts w:ascii="Times New Roman" w:hAnsi="Times New Roman" w:cs="Times New Roman"/>
          <w:sz w:val="24"/>
          <w:szCs w:val="24"/>
        </w:rPr>
        <w:t>14 (1985): 175</w:t>
      </w:r>
      <w:r w:rsidR="007245F3">
        <w:rPr>
          <w:rFonts w:ascii="Times New Roman" w:hAnsi="Times New Roman" w:cs="Times New Roman"/>
          <w:sz w:val="24"/>
          <w:szCs w:val="24"/>
        </w:rPr>
        <w:t>-</w:t>
      </w:r>
      <w:r w:rsidRPr="00A46450">
        <w:rPr>
          <w:rFonts w:ascii="Times New Roman" w:hAnsi="Times New Roman" w:cs="Times New Roman"/>
          <w:sz w:val="24"/>
          <w:szCs w:val="24"/>
        </w:rPr>
        <w:t>198.</w:t>
      </w:r>
    </w:p>
    <w:p w14:paraId="47DB3649" w14:textId="77777777" w:rsidR="00B06323" w:rsidRPr="00A46450" w:rsidRDefault="00B06323" w:rsidP="00B06323">
      <w:pPr>
        <w:spacing w:line="240" w:lineRule="auto"/>
        <w:contextualSpacing/>
        <w:rPr>
          <w:rFonts w:ascii="Times New Roman" w:hAnsi="Times New Roman" w:cs="Times New Roman"/>
          <w:sz w:val="24"/>
          <w:szCs w:val="24"/>
        </w:rPr>
      </w:pPr>
    </w:p>
    <w:p w14:paraId="3FBE63CA" w14:textId="77777777" w:rsidR="00B06323" w:rsidRPr="00A46450" w:rsidRDefault="00A31D01" w:rsidP="00B06323">
      <w:pPr>
        <w:spacing w:line="240" w:lineRule="auto"/>
        <w:contextualSpacing/>
        <w:rPr>
          <w:rFonts w:ascii="Times New Roman" w:hAnsi="Times New Roman" w:cs="Times New Roman"/>
          <w:sz w:val="24"/>
          <w:szCs w:val="24"/>
        </w:rPr>
      </w:pPr>
      <w:proofErr w:type="spellStart"/>
      <w:r w:rsidRPr="00A46450">
        <w:rPr>
          <w:rFonts w:ascii="Times New Roman" w:hAnsi="Times New Roman" w:cs="Times New Roman"/>
          <w:sz w:val="24"/>
          <w:szCs w:val="24"/>
        </w:rPr>
        <w:t>Siebers</w:t>
      </w:r>
      <w:proofErr w:type="spellEnd"/>
      <w:r w:rsidRPr="00A46450">
        <w:rPr>
          <w:rFonts w:ascii="Times New Roman" w:hAnsi="Times New Roman" w:cs="Times New Roman"/>
          <w:sz w:val="24"/>
          <w:szCs w:val="24"/>
        </w:rPr>
        <w:t xml:space="preserve">, Tobin. </w:t>
      </w:r>
      <w:r w:rsidRPr="00A46450">
        <w:rPr>
          <w:rFonts w:ascii="Times New Roman" w:hAnsi="Times New Roman" w:cs="Times New Roman"/>
          <w:i/>
          <w:sz w:val="24"/>
          <w:szCs w:val="24"/>
        </w:rPr>
        <w:t xml:space="preserve">Disability Theory. </w:t>
      </w:r>
      <w:r w:rsidRPr="00A46450">
        <w:rPr>
          <w:rFonts w:ascii="Times New Roman" w:hAnsi="Times New Roman" w:cs="Times New Roman"/>
          <w:sz w:val="24"/>
          <w:szCs w:val="24"/>
        </w:rPr>
        <w:t xml:space="preserve">Ann Arbor: University of Michigan, 2008. </w:t>
      </w:r>
    </w:p>
    <w:p w14:paraId="06070AFD" w14:textId="77777777" w:rsidR="00B06323" w:rsidRPr="00A46450" w:rsidRDefault="00B06323" w:rsidP="00B06323">
      <w:pPr>
        <w:spacing w:line="240" w:lineRule="auto"/>
        <w:contextualSpacing/>
        <w:rPr>
          <w:rFonts w:ascii="Times New Roman" w:hAnsi="Times New Roman" w:cs="Times New Roman"/>
          <w:sz w:val="24"/>
          <w:szCs w:val="24"/>
        </w:rPr>
      </w:pPr>
    </w:p>
    <w:p w14:paraId="573D2DC7" w14:textId="5E7EE9BA" w:rsidR="00B06323" w:rsidRPr="00A46450" w:rsidRDefault="00CE263C"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Snyder, Sharon L</w:t>
      </w:r>
      <w:del w:id="32" w:author="james hallman" w:date="2024-03-08T14:08:00Z">
        <w:r w:rsidRPr="00A46450" w:rsidDel="008A24CE">
          <w:rPr>
            <w:rFonts w:ascii="Times New Roman" w:hAnsi="Times New Roman" w:cs="Times New Roman"/>
            <w:sz w:val="24"/>
            <w:szCs w:val="24"/>
          </w:rPr>
          <w:delText xml:space="preserve">.  </w:delText>
        </w:r>
      </w:del>
      <w:ins w:id="33" w:author="james hallman" w:date="2024-03-08T14:08:00Z">
        <w:r w:rsidR="008A24CE">
          <w:rPr>
            <w:rFonts w:ascii="Times New Roman" w:hAnsi="Times New Roman" w:cs="Times New Roman"/>
            <w:sz w:val="24"/>
            <w:szCs w:val="24"/>
          </w:rPr>
          <w:t xml:space="preserve">. </w:t>
        </w:r>
      </w:ins>
      <w:r w:rsidRPr="00A46450">
        <w:rPr>
          <w:rFonts w:ascii="Times New Roman" w:hAnsi="Times New Roman" w:cs="Times New Roman"/>
          <w:sz w:val="24"/>
          <w:szCs w:val="24"/>
        </w:rPr>
        <w:t xml:space="preserve">“Unfixing Disability in Lord Byron’s </w:t>
      </w:r>
      <w:r w:rsidRPr="00A46450">
        <w:rPr>
          <w:rFonts w:ascii="Times New Roman" w:hAnsi="Times New Roman" w:cs="Times New Roman"/>
          <w:i/>
          <w:sz w:val="24"/>
          <w:szCs w:val="24"/>
        </w:rPr>
        <w:t>The Deformed Transformed.</w:t>
      </w:r>
      <w:r w:rsidRPr="00A46450">
        <w:rPr>
          <w:rFonts w:ascii="Times New Roman" w:hAnsi="Times New Roman" w:cs="Times New Roman"/>
          <w:sz w:val="24"/>
          <w:szCs w:val="24"/>
        </w:rPr>
        <w:t xml:space="preserve">” </w:t>
      </w:r>
      <w:r w:rsidRPr="00A46450">
        <w:rPr>
          <w:rFonts w:ascii="Times New Roman" w:hAnsi="Times New Roman" w:cs="Times New Roman"/>
          <w:i/>
          <w:sz w:val="24"/>
          <w:szCs w:val="24"/>
        </w:rPr>
        <w:t xml:space="preserve">Bodies in Commotion: Disability and Performance. </w:t>
      </w:r>
      <w:r w:rsidRPr="00A46450">
        <w:rPr>
          <w:rFonts w:ascii="Times New Roman" w:hAnsi="Times New Roman" w:cs="Times New Roman"/>
          <w:sz w:val="24"/>
          <w:szCs w:val="24"/>
        </w:rPr>
        <w:t xml:space="preserve">eds. Carrie </w:t>
      </w:r>
      <w:proofErr w:type="spellStart"/>
      <w:r w:rsidRPr="00A46450">
        <w:rPr>
          <w:rFonts w:ascii="Times New Roman" w:hAnsi="Times New Roman" w:cs="Times New Roman"/>
          <w:sz w:val="24"/>
          <w:szCs w:val="24"/>
        </w:rPr>
        <w:t>Sandahl</w:t>
      </w:r>
      <w:proofErr w:type="spellEnd"/>
      <w:r w:rsidRPr="00A46450">
        <w:rPr>
          <w:rFonts w:ascii="Times New Roman" w:hAnsi="Times New Roman" w:cs="Times New Roman"/>
          <w:sz w:val="24"/>
          <w:szCs w:val="24"/>
        </w:rPr>
        <w:t xml:space="preserve"> and Philip </w:t>
      </w:r>
      <w:proofErr w:type="spellStart"/>
      <w:r w:rsidRPr="00A46450">
        <w:rPr>
          <w:rFonts w:ascii="Times New Roman" w:hAnsi="Times New Roman" w:cs="Times New Roman"/>
          <w:sz w:val="24"/>
          <w:szCs w:val="24"/>
        </w:rPr>
        <w:t>Auslander</w:t>
      </w:r>
      <w:proofErr w:type="spellEnd"/>
      <w:r w:rsidRPr="00A46450">
        <w:rPr>
          <w:rFonts w:ascii="Times New Roman" w:hAnsi="Times New Roman" w:cs="Times New Roman"/>
          <w:sz w:val="24"/>
          <w:szCs w:val="24"/>
        </w:rPr>
        <w:t>. Ann Arbor: University of Michigan Press, 2005. 271</w:t>
      </w:r>
      <w:r w:rsidR="007245F3">
        <w:rPr>
          <w:rFonts w:ascii="Times New Roman" w:hAnsi="Times New Roman" w:cs="Times New Roman"/>
          <w:sz w:val="24"/>
          <w:szCs w:val="24"/>
        </w:rPr>
        <w:t>-</w:t>
      </w:r>
      <w:r w:rsidRPr="00A46450">
        <w:rPr>
          <w:rFonts w:ascii="Times New Roman" w:hAnsi="Times New Roman" w:cs="Times New Roman"/>
          <w:sz w:val="24"/>
          <w:szCs w:val="24"/>
        </w:rPr>
        <w:t>283.</w:t>
      </w:r>
    </w:p>
    <w:p w14:paraId="61120907" w14:textId="77777777" w:rsidR="00B06323" w:rsidRPr="00A46450" w:rsidRDefault="00B06323" w:rsidP="00B06323">
      <w:pPr>
        <w:spacing w:line="240" w:lineRule="auto"/>
        <w:contextualSpacing/>
        <w:rPr>
          <w:rFonts w:ascii="Times New Roman" w:hAnsi="Times New Roman" w:cs="Times New Roman"/>
          <w:sz w:val="24"/>
          <w:szCs w:val="24"/>
        </w:rPr>
      </w:pPr>
    </w:p>
    <w:p w14:paraId="0BF1344D" w14:textId="4B1D9837" w:rsidR="00E14EC2" w:rsidRPr="00A46450" w:rsidRDefault="00E14EC2" w:rsidP="00B06323">
      <w:pPr>
        <w:spacing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Turner, David. </w:t>
      </w:r>
      <w:r w:rsidRPr="00A46450">
        <w:rPr>
          <w:rFonts w:ascii="Times New Roman" w:hAnsi="Times New Roman" w:cs="Times New Roman"/>
          <w:i/>
          <w:sz w:val="24"/>
          <w:szCs w:val="24"/>
        </w:rPr>
        <w:t xml:space="preserve">Eighteenth-Century England: Imagining Physical </w:t>
      </w:r>
      <w:r w:rsidR="00B06323" w:rsidRPr="00A46450">
        <w:rPr>
          <w:rFonts w:ascii="Times New Roman" w:hAnsi="Times New Roman" w:cs="Times New Roman"/>
          <w:i/>
          <w:sz w:val="24"/>
          <w:szCs w:val="24"/>
        </w:rPr>
        <w:t>Impairment</w:t>
      </w:r>
      <w:r w:rsidRPr="00A46450">
        <w:rPr>
          <w:rFonts w:ascii="Times New Roman" w:hAnsi="Times New Roman" w:cs="Times New Roman"/>
          <w:i/>
          <w:sz w:val="24"/>
          <w:szCs w:val="24"/>
        </w:rPr>
        <w:t xml:space="preserve">. </w:t>
      </w:r>
      <w:r w:rsidRPr="00A46450">
        <w:rPr>
          <w:rFonts w:ascii="Times New Roman" w:hAnsi="Times New Roman" w:cs="Times New Roman"/>
          <w:sz w:val="24"/>
          <w:szCs w:val="24"/>
        </w:rPr>
        <w:t>New York: Routledge, 2012.</w:t>
      </w:r>
      <w:r w:rsidR="00C121C5">
        <w:rPr>
          <w:rFonts w:ascii="Times New Roman" w:hAnsi="Times New Roman" w:cs="Times New Roman"/>
          <w:sz w:val="24"/>
          <w:szCs w:val="24"/>
        </w:rPr>
        <w:br/>
      </w:r>
    </w:p>
    <w:p w14:paraId="3F7030E2" w14:textId="53869896" w:rsidR="00A31D01" w:rsidRPr="00A46450" w:rsidRDefault="00A31D01" w:rsidP="00A31D01">
      <w:pPr>
        <w:spacing w:after="0" w:line="240" w:lineRule="auto"/>
        <w:contextualSpacing/>
        <w:rPr>
          <w:rFonts w:ascii="Times New Roman" w:hAnsi="Times New Roman" w:cs="Times New Roman"/>
          <w:sz w:val="24"/>
          <w:szCs w:val="24"/>
        </w:rPr>
      </w:pPr>
      <w:r w:rsidRPr="00A46450">
        <w:rPr>
          <w:rFonts w:ascii="Times New Roman" w:hAnsi="Times New Roman" w:cs="Times New Roman"/>
          <w:sz w:val="24"/>
          <w:szCs w:val="24"/>
        </w:rPr>
        <w:t xml:space="preserve">Wang, </w:t>
      </w:r>
      <w:proofErr w:type="spellStart"/>
      <w:r w:rsidRPr="00A46450">
        <w:rPr>
          <w:rFonts w:ascii="Times New Roman" w:hAnsi="Times New Roman" w:cs="Times New Roman"/>
          <w:sz w:val="24"/>
          <w:szCs w:val="24"/>
        </w:rPr>
        <w:t>Fuson</w:t>
      </w:r>
      <w:proofErr w:type="spellEnd"/>
      <w:r w:rsidRPr="00A46450">
        <w:rPr>
          <w:rFonts w:ascii="Times New Roman" w:hAnsi="Times New Roman" w:cs="Times New Roman"/>
          <w:sz w:val="24"/>
          <w:szCs w:val="24"/>
        </w:rPr>
        <w:t xml:space="preserve">. “The Historicist Turn of Romantic-Era Disability Studies, or </w:t>
      </w:r>
      <w:r w:rsidRPr="00A46450">
        <w:rPr>
          <w:rFonts w:ascii="Times New Roman" w:hAnsi="Times New Roman" w:cs="Times New Roman"/>
          <w:i/>
          <w:sz w:val="24"/>
          <w:szCs w:val="24"/>
        </w:rPr>
        <w:t xml:space="preserve">Frankenstein </w:t>
      </w:r>
      <w:r w:rsidRPr="00A46450">
        <w:rPr>
          <w:rFonts w:ascii="Times New Roman" w:hAnsi="Times New Roman" w:cs="Times New Roman"/>
          <w:sz w:val="24"/>
          <w:szCs w:val="24"/>
        </w:rPr>
        <w:t xml:space="preserve">in the Dark.” </w:t>
      </w:r>
      <w:r w:rsidRPr="00A46450">
        <w:rPr>
          <w:rFonts w:ascii="Times New Roman" w:hAnsi="Times New Roman" w:cs="Times New Roman"/>
          <w:i/>
          <w:sz w:val="24"/>
          <w:szCs w:val="24"/>
        </w:rPr>
        <w:t xml:space="preserve">Literature Compass. </w:t>
      </w:r>
      <w:r w:rsidRPr="00A46450">
        <w:rPr>
          <w:rFonts w:ascii="Times New Roman" w:hAnsi="Times New Roman" w:cs="Times New Roman"/>
          <w:sz w:val="24"/>
          <w:szCs w:val="24"/>
        </w:rPr>
        <w:t xml:space="preserve">14.7 (2017). &lt; </w:t>
      </w:r>
      <w:hyperlink r:id="rId12" w:history="1">
        <w:r w:rsidRPr="00A46450">
          <w:rPr>
            <w:rStyle w:val="Hyperlink"/>
            <w:rFonts w:ascii="Times New Roman" w:hAnsi="Times New Roman" w:cs="Times New Roman"/>
            <w:b/>
            <w:bCs/>
            <w:color w:val="005274"/>
            <w:sz w:val="24"/>
            <w:szCs w:val="24"/>
            <w:shd w:val="clear" w:color="auto" w:fill="FFFFFF"/>
          </w:rPr>
          <w:t>https://doi.org/10.1111/lic3.12400</w:t>
        </w:r>
      </w:hyperlink>
      <w:r w:rsidRPr="00A46450">
        <w:rPr>
          <w:rFonts w:ascii="Times New Roman" w:hAnsi="Times New Roman" w:cs="Times New Roman"/>
          <w:sz w:val="24"/>
          <w:szCs w:val="24"/>
        </w:rPr>
        <w:t>&gt;</w:t>
      </w:r>
      <w:ins w:id="34" w:author="james hallman" w:date="2024-03-08T14:56:00Z">
        <w:r w:rsidR="005546AA">
          <w:rPr>
            <w:rFonts w:ascii="Times New Roman" w:hAnsi="Times New Roman" w:cs="Times New Roman"/>
            <w:sz w:val="24"/>
            <w:szCs w:val="24"/>
          </w:rPr>
          <w:t>.</w:t>
        </w:r>
      </w:ins>
    </w:p>
    <w:p w14:paraId="4E102FCF" w14:textId="77777777" w:rsidR="002D3CB5" w:rsidRPr="00A46450" w:rsidRDefault="002D3CB5" w:rsidP="004F3CB5">
      <w:pPr>
        <w:rPr>
          <w:rFonts w:ascii="Times New Roman" w:hAnsi="Times New Roman" w:cs="Times New Roman"/>
          <w:sz w:val="24"/>
          <w:szCs w:val="24"/>
        </w:rPr>
      </w:pPr>
    </w:p>
    <w:sectPr w:rsidR="002D3CB5" w:rsidRPr="00A46450" w:rsidSect="00460F61">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1CFDA" w14:textId="77777777" w:rsidR="00460F61" w:rsidRDefault="00460F61" w:rsidP="00C56839">
      <w:pPr>
        <w:spacing w:after="0" w:line="240" w:lineRule="auto"/>
      </w:pPr>
      <w:r>
        <w:separator/>
      </w:r>
    </w:p>
  </w:endnote>
  <w:endnote w:type="continuationSeparator" w:id="0">
    <w:p w14:paraId="1D26E8F7" w14:textId="77777777" w:rsidR="00460F61" w:rsidRDefault="00460F61" w:rsidP="00C56839">
      <w:pPr>
        <w:spacing w:after="0" w:line="240" w:lineRule="auto"/>
      </w:pPr>
      <w:r>
        <w:continuationSeparator/>
      </w:r>
    </w:p>
  </w:endnote>
  <w:endnote w:id="1">
    <w:p w14:paraId="0EE9BEA7" w14:textId="77777777" w:rsidR="00036754" w:rsidRPr="00205D0E" w:rsidRDefault="00036754" w:rsidP="00C56839">
      <w:pPr>
        <w:pStyle w:val="EndnoteText"/>
        <w:rPr>
          <w:rFonts w:ascii="Times New Roman" w:hAnsi="Times New Roman" w:cs="Times New Roman"/>
        </w:rPr>
      </w:pPr>
      <w:r w:rsidRPr="00205D0E">
        <w:rPr>
          <w:rStyle w:val="EndnoteReference"/>
          <w:rFonts w:ascii="Times New Roman" w:hAnsi="Times New Roman" w:cs="Times New Roman"/>
        </w:rPr>
        <w:endnoteRef/>
      </w:r>
      <w:r w:rsidRPr="00205D0E">
        <w:rPr>
          <w:rFonts w:ascii="Times New Roman" w:hAnsi="Times New Roman" w:cs="Times New Roman"/>
        </w:rPr>
        <w:t xml:space="preserve"> For more about the DRM and the history of disability activism, see James Charlton’s </w:t>
      </w:r>
      <w:r w:rsidRPr="00205D0E">
        <w:rPr>
          <w:rFonts w:ascii="Times New Roman" w:hAnsi="Times New Roman" w:cs="Times New Roman"/>
          <w:i/>
        </w:rPr>
        <w:t xml:space="preserve">Nothing About Us Without Us: Disability Oppression and Empowerment </w:t>
      </w:r>
      <w:r w:rsidRPr="00205D0E">
        <w:rPr>
          <w:rFonts w:ascii="Times New Roman" w:hAnsi="Times New Roman" w:cs="Times New Roman"/>
        </w:rPr>
        <w:t>(Berkeley: University of California Press, 1998).</w:t>
      </w:r>
    </w:p>
  </w:endnote>
  <w:endnote w:id="2">
    <w:p w14:paraId="3843C949" w14:textId="77777777" w:rsidR="00FC2D8F" w:rsidRPr="00205D0E" w:rsidRDefault="00FC2D8F">
      <w:pPr>
        <w:pStyle w:val="EndnoteText"/>
        <w:rPr>
          <w:rFonts w:ascii="Times New Roman" w:hAnsi="Times New Roman" w:cs="Times New Roman"/>
        </w:rPr>
      </w:pPr>
      <w:r w:rsidRPr="00205D0E">
        <w:rPr>
          <w:rStyle w:val="EndnoteReference"/>
          <w:rFonts w:ascii="Times New Roman" w:hAnsi="Times New Roman" w:cs="Times New Roman"/>
        </w:rPr>
        <w:endnoteRef/>
      </w:r>
      <w:r w:rsidRPr="00205D0E">
        <w:rPr>
          <w:rFonts w:ascii="Times New Roman" w:hAnsi="Times New Roman" w:cs="Times New Roman"/>
        </w:rPr>
        <w:t xml:space="preserve"> See Alice’s </w:t>
      </w:r>
      <w:r w:rsidRPr="00205D0E">
        <w:rPr>
          <w:rFonts w:ascii="Times New Roman" w:hAnsi="Times New Roman" w:cs="Times New Roman"/>
          <w:i/>
        </w:rPr>
        <w:t>Disability Visibility Project</w:t>
      </w:r>
      <w:r w:rsidRPr="00205D0E">
        <w:rPr>
          <w:rFonts w:ascii="Times New Roman" w:hAnsi="Times New Roman" w:cs="Times New Roman"/>
        </w:rPr>
        <w:t xml:space="preserve"> for resources and disability-centered podcasts, writing, and interviews. See also Vilissa</w:t>
      </w:r>
      <w:r w:rsidR="009D39BB" w:rsidRPr="00205D0E">
        <w:rPr>
          <w:rFonts w:ascii="Times New Roman" w:hAnsi="Times New Roman" w:cs="Times New Roman"/>
        </w:rPr>
        <w:t xml:space="preserve"> Thompson’s </w:t>
      </w:r>
      <w:r w:rsidR="009D39BB" w:rsidRPr="00205D0E">
        <w:rPr>
          <w:rFonts w:ascii="Times New Roman" w:hAnsi="Times New Roman" w:cs="Times New Roman"/>
          <w:i/>
        </w:rPr>
        <w:t>Ramp Your Voice!</w:t>
      </w:r>
      <w:r w:rsidR="009D39BB" w:rsidRPr="00205D0E">
        <w:rPr>
          <w:rFonts w:ascii="Times New Roman" w:hAnsi="Times New Roman" w:cs="Times New Roman"/>
        </w:rPr>
        <w:t xml:space="preserve"> self-advocacy and empowerment movement for disabled people and her #disabilitytoowhite hashtag project that centers </w:t>
      </w:r>
      <w:r w:rsidR="009D1F6F" w:rsidRPr="00205D0E">
        <w:rPr>
          <w:rFonts w:ascii="Times New Roman" w:hAnsi="Times New Roman" w:cs="Times New Roman"/>
        </w:rPr>
        <w:t xml:space="preserve">the voices of </w:t>
      </w:r>
      <w:r w:rsidR="009D39BB" w:rsidRPr="00205D0E">
        <w:rPr>
          <w:rFonts w:ascii="Times New Roman" w:hAnsi="Times New Roman" w:cs="Times New Roman"/>
        </w:rPr>
        <w:t>disabled people of color.</w:t>
      </w:r>
    </w:p>
  </w:endnote>
  <w:endnote w:id="3">
    <w:p w14:paraId="1B8DCD57" w14:textId="77777777" w:rsidR="00FB49D6" w:rsidRPr="007245F3" w:rsidRDefault="00FB49D6">
      <w:pPr>
        <w:pStyle w:val="EndnoteText"/>
        <w:rPr>
          <w:rFonts w:ascii="Times New Roman" w:hAnsi="Times New Roman" w:cs="Times New Roman"/>
        </w:rPr>
      </w:pPr>
      <w:r w:rsidRPr="00205D0E">
        <w:rPr>
          <w:rStyle w:val="EndnoteReference"/>
          <w:rFonts w:ascii="Times New Roman" w:hAnsi="Times New Roman" w:cs="Times New Roman"/>
        </w:rPr>
        <w:endnoteRef/>
      </w:r>
      <w:r w:rsidRPr="00205D0E">
        <w:rPr>
          <w:rFonts w:ascii="Times New Roman" w:hAnsi="Times New Roman" w:cs="Times New Roman"/>
        </w:rPr>
        <w:t xml:space="preserve"> Margaret Price’s</w:t>
      </w:r>
      <w:r w:rsidR="009D1F6F" w:rsidRPr="00205D0E">
        <w:rPr>
          <w:rFonts w:ascii="Times New Roman" w:hAnsi="Times New Roman" w:cs="Times New Roman"/>
        </w:rPr>
        <w:t xml:space="preserve"> critical</w:t>
      </w:r>
      <w:r w:rsidRPr="00205D0E">
        <w:rPr>
          <w:rFonts w:ascii="Times New Roman" w:hAnsi="Times New Roman" w:cs="Times New Roman"/>
        </w:rPr>
        <w:t xml:space="preserve"> term “bodymind” </w:t>
      </w:r>
      <w:r w:rsidR="009D1F6F" w:rsidRPr="00205D0E">
        <w:rPr>
          <w:rFonts w:ascii="Times New Roman" w:hAnsi="Times New Roman" w:cs="Times New Roman"/>
        </w:rPr>
        <w:t>underscores</w:t>
      </w:r>
      <w:r w:rsidRPr="00205D0E">
        <w:rPr>
          <w:rFonts w:ascii="Times New Roman" w:hAnsi="Times New Roman" w:cs="Times New Roman"/>
        </w:rPr>
        <w:t xml:space="preserve"> the inextricable relationship </w:t>
      </w:r>
      <w:r w:rsidR="009D1F6F" w:rsidRPr="00205D0E">
        <w:rPr>
          <w:rFonts w:ascii="Times New Roman" w:hAnsi="Times New Roman" w:cs="Times New Roman"/>
        </w:rPr>
        <w:t>between mind and body. In refusing Cartesian dualism, Price understand</w:t>
      </w:r>
      <w:r w:rsidR="00205D0E">
        <w:rPr>
          <w:rFonts w:ascii="Times New Roman" w:hAnsi="Times New Roman" w:cs="Times New Roman"/>
        </w:rPr>
        <w:t>s</w:t>
      </w:r>
      <w:r w:rsidR="009D1F6F" w:rsidRPr="00205D0E">
        <w:rPr>
          <w:rFonts w:ascii="Times New Roman" w:hAnsi="Times New Roman" w:cs="Times New Roman"/>
        </w:rPr>
        <w:t xml:space="preserve"> disability as an interaction between mind and body that cannot be so </w:t>
      </w:r>
      <w:r w:rsidR="009D1F6F" w:rsidRPr="007245F3">
        <w:rPr>
          <w:rFonts w:ascii="Times New Roman" w:hAnsi="Times New Roman" w:cs="Times New Roman"/>
        </w:rPr>
        <w:t xml:space="preserve">easily separated out. See also Sami Schalk’s </w:t>
      </w:r>
      <w:r w:rsidR="009D1F6F" w:rsidRPr="007245F3">
        <w:rPr>
          <w:rFonts w:ascii="Times New Roman" w:hAnsi="Times New Roman" w:cs="Times New Roman"/>
          <w:i/>
        </w:rPr>
        <w:t xml:space="preserve">Bodyminds Reimagined </w:t>
      </w:r>
      <w:r w:rsidR="009D1F6F" w:rsidRPr="007245F3">
        <w:rPr>
          <w:rFonts w:ascii="Times New Roman" w:hAnsi="Times New Roman" w:cs="Times New Roman"/>
        </w:rPr>
        <w:t>(Duke University Press, 2018) for her application of this term in relation to disability in black women’s speculative fiction.</w:t>
      </w:r>
    </w:p>
  </w:endnote>
  <w:endnote w:id="4">
    <w:p w14:paraId="245777B9" w14:textId="19DE26AF" w:rsidR="00C121C5" w:rsidRPr="00804651" w:rsidRDefault="00C121C5">
      <w:pPr>
        <w:pStyle w:val="EndnoteText"/>
        <w:rPr>
          <w:rFonts w:ascii="Times New Roman" w:hAnsi="Times New Roman" w:cs="Times New Roman"/>
        </w:rPr>
      </w:pPr>
      <w:r w:rsidRPr="00804651">
        <w:rPr>
          <w:rStyle w:val="EndnoteReference"/>
          <w:rFonts w:ascii="Times New Roman" w:hAnsi="Times New Roman" w:cs="Times New Roman"/>
        </w:rPr>
        <w:endnoteRef/>
      </w:r>
      <w:r w:rsidRPr="00804651">
        <w:rPr>
          <w:rFonts w:ascii="Times New Roman" w:hAnsi="Times New Roman" w:cs="Times New Roman"/>
        </w:rPr>
        <w:t xml:space="preserve"> See David Mitchell and Sharon Snyder’s </w:t>
      </w:r>
      <w:r w:rsidRPr="00804651">
        <w:rPr>
          <w:rFonts w:ascii="Times New Roman" w:hAnsi="Times New Roman" w:cs="Times New Roman"/>
          <w:i/>
          <w:iCs/>
        </w:rPr>
        <w:t xml:space="preserve">Narrative Prosthesis: Disability and the Dependencies of Discourse </w:t>
      </w:r>
      <w:r w:rsidRPr="00804651">
        <w:rPr>
          <w:rFonts w:ascii="Times New Roman" w:hAnsi="Times New Roman" w:cs="Times New Roman"/>
        </w:rPr>
        <w:t xml:space="preserve">(Ann Arbor: University of Michigan, 200). </w:t>
      </w:r>
    </w:p>
  </w:endnote>
  <w:endnote w:id="5">
    <w:p w14:paraId="1B455F8D" w14:textId="443B4813" w:rsidR="00C06224" w:rsidRPr="00804651" w:rsidRDefault="00C06224">
      <w:pPr>
        <w:pStyle w:val="EndnoteText"/>
        <w:rPr>
          <w:rFonts w:ascii="Times New Roman" w:hAnsi="Times New Roman" w:cs="Times New Roman"/>
        </w:rPr>
      </w:pPr>
      <w:r w:rsidRPr="00804651">
        <w:rPr>
          <w:rStyle w:val="EndnoteReference"/>
          <w:rFonts w:ascii="Times New Roman" w:hAnsi="Times New Roman" w:cs="Times New Roman"/>
        </w:rPr>
        <w:endnoteRef/>
      </w:r>
      <w:r w:rsidRPr="00804651">
        <w:rPr>
          <w:rFonts w:ascii="Times New Roman" w:hAnsi="Times New Roman" w:cs="Times New Roman"/>
        </w:rPr>
        <w:t xml:space="preserve"> </w:t>
      </w:r>
      <w:r w:rsidRPr="00804651">
        <w:rPr>
          <w:rFonts w:ascii="Times New Roman" w:hAnsi="Times New Roman" w:cs="Times New Roman"/>
          <w:color w:val="333333"/>
          <w:shd w:val="clear" w:color="auto" w:fill="FFFFFF"/>
        </w:rPr>
        <w:t xml:space="preserve">For histories and definitions of crip, see Alison Kafer’s </w:t>
      </w:r>
      <w:r w:rsidRPr="00804651">
        <w:rPr>
          <w:rFonts w:ascii="Times New Roman" w:hAnsi="Times New Roman" w:cs="Times New Roman"/>
          <w:i/>
          <w:iCs/>
          <w:color w:val="333333"/>
          <w:shd w:val="clear" w:color="auto" w:fill="FFFFFF"/>
        </w:rPr>
        <w:t xml:space="preserve">Feminist, Queer, Crip </w:t>
      </w:r>
      <w:r w:rsidRPr="00804651">
        <w:rPr>
          <w:rFonts w:ascii="Times New Roman" w:hAnsi="Times New Roman" w:cs="Times New Roman"/>
          <w:color w:val="333333"/>
          <w:shd w:val="clear" w:color="auto" w:fill="FFFFFF"/>
        </w:rPr>
        <w:t>(Bloomington: Indiana UP, 2013), Simi Linton’s </w:t>
      </w:r>
      <w:r w:rsidRPr="00804651">
        <w:rPr>
          <w:rStyle w:val="Emphasis"/>
          <w:rFonts w:ascii="Times New Roman" w:hAnsi="Times New Roman" w:cs="Times New Roman"/>
          <w:color w:val="333333"/>
          <w:bdr w:val="none" w:sz="0" w:space="0" w:color="auto" w:frame="1"/>
          <w:shd w:val="clear" w:color="auto" w:fill="FFFFFF"/>
        </w:rPr>
        <w:t>Claiming Disability: Knowledge and Identity </w:t>
      </w:r>
      <w:r w:rsidRPr="00804651">
        <w:rPr>
          <w:rFonts w:ascii="Times New Roman" w:hAnsi="Times New Roman" w:cs="Times New Roman"/>
          <w:color w:val="333333"/>
          <w:shd w:val="clear" w:color="auto" w:fill="FFFFFF"/>
        </w:rPr>
        <w:t>(New York: NYU Press, 1998), and “Coming to Claim Crip: Disidentification with/in Disability Studies,” </w:t>
      </w:r>
      <w:r w:rsidRPr="00804651">
        <w:rPr>
          <w:rStyle w:val="Emphasis"/>
          <w:rFonts w:ascii="Times New Roman" w:hAnsi="Times New Roman" w:cs="Times New Roman"/>
          <w:color w:val="333333"/>
          <w:bdr w:val="none" w:sz="0" w:space="0" w:color="auto" w:frame="1"/>
          <w:shd w:val="clear" w:color="auto" w:fill="FFFFFF"/>
        </w:rPr>
        <w:t>Disability Studies Quarterly</w:t>
      </w:r>
      <w:r w:rsidRPr="00804651">
        <w:rPr>
          <w:rFonts w:ascii="Times New Roman" w:hAnsi="Times New Roman" w:cs="Times New Roman"/>
          <w:color w:val="333333"/>
          <w:shd w:val="clear" w:color="auto" w:fill="FFFFFF"/>
        </w:rPr>
        <w:t> 33, no. 2 (2013): n.p. https://dsq-sds.org/article/view/3705/0</w:t>
      </w:r>
      <w:ins w:id="8" w:author="james hallman" w:date="2024-03-08T14:56:00Z">
        <w:r w:rsidR="005546AA">
          <w:rPr>
            <w:rFonts w:ascii="Times New Roman" w:hAnsi="Times New Roman" w:cs="Times New Roman"/>
            <w:color w:val="333333"/>
            <w:shd w:val="clear" w:color="auto" w:fill="FFFFFF"/>
          </w:rPr>
          <w:t>.</w:t>
        </w:r>
      </w:ins>
    </w:p>
  </w:endnote>
  <w:endnote w:id="6">
    <w:p w14:paraId="2A0B3196" w14:textId="624021F7" w:rsidR="00036754" w:rsidRPr="007245F3" w:rsidRDefault="00036754" w:rsidP="00C56839">
      <w:pPr>
        <w:pStyle w:val="EndnoteText"/>
        <w:rPr>
          <w:rFonts w:ascii="Times New Roman" w:hAnsi="Times New Roman" w:cs="Times New Roman"/>
        </w:rPr>
      </w:pPr>
      <w:r w:rsidRPr="007245F3">
        <w:rPr>
          <w:rStyle w:val="EndnoteReference"/>
          <w:rFonts w:ascii="Times New Roman" w:hAnsi="Times New Roman" w:cs="Times New Roman"/>
        </w:rPr>
        <w:endnoteRef/>
      </w:r>
      <w:r w:rsidRPr="007245F3">
        <w:rPr>
          <w:rFonts w:ascii="Times New Roman" w:hAnsi="Times New Roman" w:cs="Times New Roman"/>
        </w:rPr>
        <w:t xml:space="preserve"> For an introduction to c</w:t>
      </w:r>
      <w:r w:rsidRPr="00176DBE">
        <w:rPr>
          <w:rFonts w:ascii="Times New Roman" w:hAnsi="Times New Roman" w:cs="Times New Roman"/>
        </w:rPr>
        <w:t xml:space="preserve">rip theory, see Robert McRuer’s </w:t>
      </w:r>
      <w:r w:rsidRPr="00176DBE">
        <w:rPr>
          <w:rFonts w:ascii="Times New Roman" w:hAnsi="Times New Roman" w:cs="Times New Roman"/>
          <w:i/>
        </w:rPr>
        <w:t xml:space="preserve">Crip Theory: Cultural Signs of Queerness and Disability </w:t>
      </w:r>
      <w:r w:rsidRPr="007245F3">
        <w:rPr>
          <w:rFonts w:ascii="Times New Roman" w:hAnsi="Times New Roman" w:cs="Times New Roman"/>
        </w:rPr>
        <w:t>(New York: New York University Press, 2006</w:t>
      </w:r>
      <w:r w:rsidR="0058181C" w:rsidRPr="007245F3">
        <w:rPr>
          <w:rFonts w:ascii="Times New Roman" w:hAnsi="Times New Roman" w:cs="Times New Roman"/>
        </w:rPr>
        <w:t>).</w:t>
      </w:r>
    </w:p>
  </w:endnote>
  <w:endnote w:id="7">
    <w:p w14:paraId="0A7A1D10" w14:textId="77777777" w:rsidR="00883C16" w:rsidRPr="007245F3" w:rsidRDefault="00883C16" w:rsidP="00883C16">
      <w:pPr>
        <w:pStyle w:val="EndnoteText"/>
        <w:rPr>
          <w:rFonts w:ascii="Times New Roman" w:hAnsi="Times New Roman" w:cs="Times New Roman"/>
        </w:rPr>
      </w:pPr>
      <w:r w:rsidRPr="007245F3">
        <w:rPr>
          <w:rStyle w:val="EndnoteReference"/>
          <w:rFonts w:ascii="Times New Roman" w:hAnsi="Times New Roman" w:cs="Times New Roman"/>
        </w:rPr>
        <w:endnoteRef/>
      </w:r>
      <w:r w:rsidRPr="007245F3">
        <w:rPr>
          <w:rFonts w:ascii="Times New Roman" w:hAnsi="Times New Roman" w:cs="Times New Roman"/>
        </w:rPr>
        <w:t xml:space="preserve"> For disability scholarship on “inspiration porn,” see Joseph Shapiro’s </w:t>
      </w:r>
      <w:r w:rsidRPr="00176DBE">
        <w:rPr>
          <w:rFonts w:ascii="Times New Roman" w:hAnsi="Times New Roman" w:cs="Times New Roman"/>
          <w:i/>
        </w:rPr>
        <w:t xml:space="preserve">No Pity: People with Disability Forging a New Civil Rights Movement </w:t>
      </w:r>
      <w:r w:rsidRPr="007245F3">
        <w:rPr>
          <w:rFonts w:ascii="Times New Roman" w:hAnsi="Times New Roman" w:cs="Times New Roman"/>
        </w:rPr>
        <w:t xml:space="preserve">(New York: Times Books, 1993) and Paul K. Longmore’s “Screening Stereotypes: Images of Disabled People in Television and Motion Pictures” in </w:t>
      </w:r>
      <w:r w:rsidRPr="007245F3">
        <w:rPr>
          <w:rFonts w:ascii="Times New Roman" w:hAnsi="Times New Roman" w:cs="Times New Roman"/>
          <w:i/>
        </w:rPr>
        <w:t xml:space="preserve">Why I Burned My Book </w:t>
      </w:r>
      <w:r w:rsidRPr="007245F3">
        <w:rPr>
          <w:rFonts w:ascii="Times New Roman" w:hAnsi="Times New Roman" w:cs="Times New Roman"/>
          <w:i/>
        </w:rPr>
        <w:t xml:space="preserve">And Other Essays on Disability </w:t>
      </w:r>
      <w:r w:rsidRPr="007245F3">
        <w:rPr>
          <w:rFonts w:ascii="Times New Roman" w:hAnsi="Times New Roman" w:cs="Times New Roman"/>
        </w:rPr>
        <w:t xml:space="preserve">(Philadelphia: Temple University Press, 2003). </w:t>
      </w:r>
    </w:p>
  </w:endnote>
  <w:endnote w:id="8">
    <w:p w14:paraId="09B9B2ED" w14:textId="77777777" w:rsidR="00036754" w:rsidRPr="007245F3" w:rsidRDefault="00036754" w:rsidP="008D4740">
      <w:pPr>
        <w:pStyle w:val="EndnoteText"/>
        <w:rPr>
          <w:rFonts w:ascii="Times New Roman" w:hAnsi="Times New Roman" w:cs="Times New Roman"/>
        </w:rPr>
      </w:pPr>
      <w:r w:rsidRPr="007245F3">
        <w:rPr>
          <w:rStyle w:val="EndnoteReference"/>
          <w:rFonts w:ascii="Times New Roman" w:hAnsi="Times New Roman" w:cs="Times New Roman"/>
        </w:rPr>
        <w:endnoteRef/>
      </w:r>
      <w:r w:rsidRPr="007245F3">
        <w:rPr>
          <w:rFonts w:ascii="Times New Roman" w:hAnsi="Times New Roman" w:cs="Times New Roman"/>
        </w:rPr>
        <w:t xml:space="preserve"> See Martha Stoddard Holmes’ </w:t>
      </w:r>
      <w:r w:rsidRPr="00176DBE">
        <w:rPr>
          <w:rFonts w:ascii="Times New Roman" w:hAnsi="Times New Roman" w:cs="Times New Roman"/>
          <w:i/>
        </w:rPr>
        <w:t xml:space="preserve">Fictions of Affliction </w:t>
      </w:r>
      <w:r w:rsidRPr="00176DBE">
        <w:rPr>
          <w:rFonts w:ascii="Times New Roman" w:hAnsi="Times New Roman" w:cs="Times New Roman"/>
        </w:rPr>
        <w:t>(Ann Arbor: University of Michigan Press, 2004) for more about affect and Vict</w:t>
      </w:r>
      <w:r w:rsidRPr="007245F3">
        <w:rPr>
          <w:rFonts w:ascii="Times New Roman" w:hAnsi="Times New Roman" w:cs="Times New Roman"/>
        </w:rPr>
        <w:t>orian figures of disability like Tiny Tim.</w:t>
      </w:r>
    </w:p>
  </w:endnote>
  <w:endnote w:id="9">
    <w:p w14:paraId="051CA435" w14:textId="311C7BE3" w:rsidR="007245F3" w:rsidRPr="00804651" w:rsidRDefault="007245F3">
      <w:pPr>
        <w:pStyle w:val="EndnoteText"/>
        <w:rPr>
          <w:rFonts w:ascii="Times New Roman" w:hAnsi="Times New Roman" w:cs="Times New Roman"/>
        </w:rPr>
      </w:pPr>
      <w:r w:rsidRPr="00804651">
        <w:rPr>
          <w:rStyle w:val="EndnoteReference"/>
          <w:rFonts w:ascii="Times New Roman" w:hAnsi="Times New Roman" w:cs="Times New Roman"/>
        </w:rPr>
        <w:endnoteRef/>
      </w:r>
      <w:r w:rsidRPr="00804651">
        <w:rPr>
          <w:rFonts w:ascii="Times New Roman" w:hAnsi="Times New Roman" w:cs="Times New Roman"/>
        </w:rPr>
        <w:t xml:space="preserve"> See Porter’s “The Patient’s View: Doing Medical History from Below.” </w:t>
      </w:r>
      <w:r w:rsidRPr="00804651">
        <w:rPr>
          <w:rFonts w:ascii="Times New Roman" w:hAnsi="Times New Roman" w:cs="Times New Roman"/>
          <w:i/>
          <w:iCs/>
        </w:rPr>
        <w:t xml:space="preserve">Theory and Society </w:t>
      </w:r>
      <w:r w:rsidRPr="00804651">
        <w:rPr>
          <w:rFonts w:ascii="Times New Roman" w:hAnsi="Times New Roman" w:cs="Times New Roman"/>
        </w:rPr>
        <w:t xml:space="preserve">14.2 (1985): 175-198. </w:t>
      </w:r>
    </w:p>
  </w:endnote>
  <w:endnote w:id="10">
    <w:p w14:paraId="6699B81D" w14:textId="12BA4EB5" w:rsidR="007245F3" w:rsidRPr="007245F3" w:rsidRDefault="007245F3">
      <w:pPr>
        <w:pStyle w:val="EndnoteText"/>
      </w:pPr>
      <w:r w:rsidRPr="00804651">
        <w:rPr>
          <w:rStyle w:val="EndnoteReference"/>
          <w:rFonts w:ascii="Times New Roman" w:hAnsi="Times New Roman" w:cs="Times New Roman"/>
        </w:rPr>
        <w:endnoteRef/>
      </w:r>
      <w:r w:rsidRPr="00804651">
        <w:rPr>
          <w:rFonts w:ascii="Times New Roman" w:hAnsi="Times New Roman" w:cs="Times New Roman"/>
        </w:rPr>
        <w:t xml:space="preserve"> See Eli Clare’s </w:t>
      </w:r>
      <w:r w:rsidRPr="00804651">
        <w:rPr>
          <w:rFonts w:ascii="Times New Roman" w:hAnsi="Times New Roman" w:cs="Times New Roman"/>
          <w:i/>
          <w:iCs/>
        </w:rPr>
        <w:t xml:space="preserve">Brilliant Imperfection: Grappling with Cure </w:t>
      </w:r>
      <w:r w:rsidRPr="00804651">
        <w:rPr>
          <w:rFonts w:ascii="Times New Roman" w:hAnsi="Times New Roman" w:cs="Times New Roman"/>
        </w:rPr>
        <w:t>(Durham: Duke UP, 2017).</w:t>
      </w:r>
    </w:p>
  </w:endnote>
  <w:endnote w:id="11">
    <w:p w14:paraId="3411E5D8" w14:textId="7D0C4198" w:rsidR="00036754" w:rsidRPr="00205D0E" w:rsidRDefault="00036754" w:rsidP="002D3CB5">
      <w:pPr>
        <w:pStyle w:val="EndnoteText"/>
        <w:rPr>
          <w:rFonts w:ascii="Times New Roman" w:hAnsi="Times New Roman" w:cs="Times New Roman"/>
        </w:rPr>
      </w:pPr>
      <w:r w:rsidRPr="00205D0E">
        <w:rPr>
          <w:rStyle w:val="EndnoteReference"/>
          <w:rFonts w:ascii="Times New Roman" w:hAnsi="Times New Roman" w:cs="Times New Roman"/>
        </w:rPr>
        <w:endnoteRef/>
      </w:r>
      <w:r w:rsidRPr="00205D0E">
        <w:rPr>
          <w:rFonts w:ascii="Times New Roman" w:hAnsi="Times New Roman" w:cs="Times New Roman"/>
        </w:rPr>
        <w:t xml:space="preserve"> See also </w:t>
      </w:r>
      <w:r w:rsidR="00CE263C" w:rsidRPr="00205D0E">
        <w:rPr>
          <w:rFonts w:ascii="Times New Roman" w:hAnsi="Times New Roman" w:cs="Times New Roman"/>
        </w:rPr>
        <w:t>Snyder’s</w:t>
      </w:r>
      <w:r w:rsidRPr="00205D0E">
        <w:rPr>
          <w:rFonts w:ascii="Times New Roman" w:hAnsi="Times New Roman" w:cs="Times New Roman"/>
        </w:rPr>
        <w:t xml:space="preserve"> essay with David T. Mitchell, “Re-engaging the Body: Disability Studies and the Resistance to Embodiment.” </w:t>
      </w:r>
      <w:r w:rsidRPr="00205D0E">
        <w:rPr>
          <w:rFonts w:ascii="Times New Roman" w:hAnsi="Times New Roman" w:cs="Times New Roman"/>
          <w:i/>
        </w:rPr>
        <w:t xml:space="preserve">Public Culture. </w:t>
      </w:r>
      <w:r w:rsidRPr="00205D0E">
        <w:rPr>
          <w:rFonts w:ascii="Times New Roman" w:hAnsi="Times New Roman" w:cs="Times New Roman"/>
        </w:rPr>
        <w:t>13.3 (2001): 367—389</w:t>
      </w:r>
      <w:ins w:id="20" w:author="james hallman" w:date="2024-03-08T14:56:00Z">
        <w:r w:rsidR="000D6D0E">
          <w:rPr>
            <w:rFonts w:ascii="Times New Roman" w:hAnsi="Times New Roman" w:cs="Times New Roman"/>
          </w:rPr>
          <w:t>.</w:t>
        </w:r>
      </w:ins>
    </w:p>
  </w:endnote>
  <w:endnote w:id="12">
    <w:p w14:paraId="2DAB6EB4" w14:textId="77777777" w:rsidR="00744DF0" w:rsidRPr="00205D0E" w:rsidRDefault="00744DF0">
      <w:pPr>
        <w:pStyle w:val="EndnoteText"/>
        <w:rPr>
          <w:rFonts w:ascii="Times New Roman" w:hAnsi="Times New Roman" w:cs="Times New Roman"/>
        </w:rPr>
      </w:pPr>
      <w:r w:rsidRPr="00205D0E">
        <w:rPr>
          <w:rStyle w:val="EndnoteReference"/>
          <w:rFonts w:ascii="Times New Roman" w:hAnsi="Times New Roman" w:cs="Times New Roman"/>
        </w:rPr>
        <w:endnoteRef/>
      </w:r>
      <w:r w:rsidRPr="00205D0E">
        <w:rPr>
          <w:rFonts w:ascii="Times New Roman" w:hAnsi="Times New Roman" w:cs="Times New Roman"/>
        </w:rPr>
        <w:t xml:space="preserve"> See Rosemarie Garland-Thomson’s “The Case for Conserving Disability.” </w:t>
      </w:r>
      <w:r w:rsidRPr="00205D0E">
        <w:rPr>
          <w:rFonts w:ascii="Times New Roman" w:hAnsi="Times New Roman" w:cs="Times New Roman"/>
          <w:i/>
        </w:rPr>
        <w:t xml:space="preserve">Journal of Bioethical Inquiry. </w:t>
      </w:r>
      <w:r w:rsidRPr="00205D0E">
        <w:rPr>
          <w:rFonts w:ascii="Times New Roman" w:hAnsi="Times New Roman" w:cs="Times New Roman"/>
        </w:rPr>
        <w:t>9.3 (2012): 339-355 where she argues for a revaluation of disability as an identity and embodiment worthy of protection and conservation. As a way of countering eugenic practices increasingly framed as benefits for society and health, Garland-Thomson makes the case for the ethical, epistemic, and narrative value of disability as a resource to be conserved.</w:t>
      </w:r>
    </w:p>
  </w:endnote>
  <w:endnote w:id="13">
    <w:p w14:paraId="24C2C410" w14:textId="77777777" w:rsidR="00CE7075" w:rsidRPr="00205D0E" w:rsidRDefault="00CE7075" w:rsidP="00CE7075">
      <w:pPr>
        <w:pStyle w:val="EndnoteText"/>
        <w:rPr>
          <w:rFonts w:ascii="Times New Roman" w:hAnsi="Times New Roman" w:cs="Times New Roman"/>
        </w:rPr>
      </w:pPr>
      <w:r w:rsidRPr="00205D0E">
        <w:rPr>
          <w:rStyle w:val="EndnoteReference"/>
          <w:rFonts w:ascii="Times New Roman" w:hAnsi="Times New Roman" w:cs="Times New Roman"/>
        </w:rPr>
        <w:endnoteRef/>
      </w:r>
      <w:r w:rsidRPr="00205D0E">
        <w:rPr>
          <w:rFonts w:ascii="Times New Roman" w:hAnsi="Times New Roman" w:cs="Times New Roman"/>
        </w:rPr>
        <w:t xml:space="preserve"> </w:t>
      </w:r>
      <w:r w:rsidR="00797C5A" w:rsidRPr="00205D0E">
        <w:rPr>
          <w:rFonts w:ascii="Times New Roman" w:hAnsi="Times New Roman" w:cs="Times New Roman"/>
        </w:rPr>
        <w:t xml:space="preserve">For more about brain fog and modes of academic thinking, see </w:t>
      </w:r>
      <w:r w:rsidRPr="00205D0E">
        <w:rPr>
          <w:rFonts w:ascii="Times New Roman" w:hAnsi="Times New Roman" w:cs="Times New Roman"/>
        </w:rPr>
        <w:t xml:space="preserve">Mel Y. Chen’s “Brain Fog: The Race for Cripistemology.” </w:t>
      </w:r>
      <w:r w:rsidRPr="00205D0E">
        <w:rPr>
          <w:rFonts w:ascii="Times New Roman" w:hAnsi="Times New Roman" w:cs="Times New Roman"/>
          <w:i/>
        </w:rPr>
        <w:t xml:space="preserve">Journal of Literary &amp; Cultural Disability Studies. </w:t>
      </w:r>
      <w:r w:rsidRPr="00205D0E">
        <w:rPr>
          <w:rFonts w:ascii="Times New Roman" w:hAnsi="Times New Roman" w:cs="Times New Roman"/>
        </w:rPr>
        <w:t xml:space="preserve">8.2 (2014): 171—184. See also </w:t>
      </w:r>
      <w:r w:rsidR="00205D0E">
        <w:rPr>
          <w:rFonts w:ascii="Times New Roman" w:hAnsi="Times New Roman" w:cs="Times New Roman"/>
        </w:rPr>
        <w:t>Travis Lau’s</w:t>
      </w:r>
      <w:r w:rsidRPr="00205D0E">
        <w:rPr>
          <w:rFonts w:ascii="Times New Roman" w:hAnsi="Times New Roman" w:cs="Times New Roman"/>
        </w:rPr>
        <w:t xml:space="preserve"> short reflection about being disabled in graduate school written for </w:t>
      </w:r>
      <w:r w:rsidRPr="00205D0E">
        <w:rPr>
          <w:rFonts w:ascii="Times New Roman" w:hAnsi="Times New Roman" w:cs="Times New Roman"/>
          <w:i/>
        </w:rPr>
        <w:t xml:space="preserve">Synapsis, </w:t>
      </w:r>
      <w:r w:rsidRPr="00205D0E">
        <w:rPr>
          <w:rFonts w:ascii="Times New Roman" w:hAnsi="Times New Roman" w:cs="Times New Roman"/>
        </w:rPr>
        <w:t>an online health humanities journal: &lt;</w:t>
      </w:r>
      <w:r w:rsidRPr="00205D0E">
        <w:rPr>
          <w:rFonts w:ascii="Times New Roman" w:hAnsi="Times New Roman" w:cs="Times New Roman"/>
          <w:u w:val="single"/>
        </w:rPr>
        <w:t>https://medicalhealthhumanities.com/2017/11/28/disorientations/</w:t>
      </w:r>
      <w:r w:rsidRPr="00205D0E">
        <w:rPr>
          <w:rFonts w:ascii="Times New Roman" w:hAnsi="Times New Roman" w:cs="Times New Roman"/>
        </w:rPr>
        <w:t>&gt;.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0DAAE" w14:textId="77777777" w:rsidR="00460F61" w:rsidRDefault="00460F61" w:rsidP="00C56839">
      <w:pPr>
        <w:spacing w:after="0" w:line="240" w:lineRule="auto"/>
      </w:pPr>
      <w:r>
        <w:separator/>
      </w:r>
    </w:p>
  </w:footnote>
  <w:footnote w:type="continuationSeparator" w:id="0">
    <w:p w14:paraId="445950F7" w14:textId="77777777" w:rsidR="00460F61" w:rsidRDefault="00460F61" w:rsidP="00C56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8943222"/>
      <w:docPartObj>
        <w:docPartGallery w:val="Page Numbers (Top of Page)"/>
        <w:docPartUnique/>
      </w:docPartObj>
    </w:sdtPr>
    <w:sdtContent>
      <w:p w14:paraId="6DFACB44" w14:textId="77777777" w:rsidR="00036754" w:rsidRDefault="00000000" w:rsidP="00036754">
        <w:pPr>
          <w:pStyle w:val="Header"/>
          <w:framePr w:wrap="none" w:vAnchor="text" w:hAnchor="margin" w:xAlign="right" w:y="1"/>
          <w:rPr>
            <w:rStyle w:val="PageNumber"/>
          </w:rPr>
        </w:pPr>
      </w:p>
    </w:sdtContent>
  </w:sdt>
  <w:p w14:paraId="4954F154" w14:textId="77777777" w:rsidR="00036754" w:rsidRDefault="00036754" w:rsidP="00312DF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881126813"/>
      <w:docPartObj>
        <w:docPartGallery w:val="Page Numbers (Top of Page)"/>
        <w:docPartUnique/>
      </w:docPartObj>
    </w:sdtPr>
    <w:sdtEndPr>
      <w:rPr>
        <w:noProof/>
      </w:rPr>
    </w:sdtEndPr>
    <w:sdtContent>
      <w:p w14:paraId="11DDFA05" w14:textId="600CFBB4" w:rsidR="004A658F" w:rsidRPr="004A658F" w:rsidRDefault="004A658F">
        <w:pPr>
          <w:pStyle w:val="Header"/>
          <w:jc w:val="right"/>
          <w:rPr>
            <w:rFonts w:ascii="Times New Roman" w:hAnsi="Times New Roman" w:cs="Times New Roman"/>
          </w:rPr>
        </w:pPr>
        <w:r w:rsidRPr="004A658F">
          <w:rPr>
            <w:rFonts w:ascii="Times New Roman" w:hAnsi="Times New Roman" w:cs="Times New Roman"/>
          </w:rPr>
          <w:fldChar w:fldCharType="begin"/>
        </w:r>
        <w:r w:rsidRPr="00804651">
          <w:rPr>
            <w:rFonts w:ascii="Times New Roman" w:hAnsi="Times New Roman" w:cs="Times New Roman"/>
          </w:rPr>
          <w:instrText xml:space="preserve"> PAGE   \* MERGEFORMAT </w:instrText>
        </w:r>
        <w:r w:rsidRPr="004A658F">
          <w:rPr>
            <w:rFonts w:ascii="Times New Roman" w:hAnsi="Times New Roman" w:cs="Times New Roman"/>
          </w:rPr>
          <w:fldChar w:fldCharType="separate"/>
        </w:r>
        <w:r w:rsidRPr="00804651">
          <w:rPr>
            <w:rFonts w:ascii="Times New Roman" w:hAnsi="Times New Roman" w:cs="Times New Roman"/>
            <w:noProof/>
          </w:rPr>
          <w:t>2</w:t>
        </w:r>
        <w:r w:rsidRPr="004A658F">
          <w:rPr>
            <w:rFonts w:ascii="Times New Roman" w:hAnsi="Times New Roman" w:cs="Times New Roman"/>
            <w:noProof/>
          </w:rPr>
          <w:fldChar w:fldCharType="end"/>
        </w:r>
      </w:p>
    </w:sdtContent>
  </w:sdt>
  <w:p w14:paraId="57B1F2C4" w14:textId="77777777" w:rsidR="00036754" w:rsidRPr="004A658F" w:rsidRDefault="00036754" w:rsidP="00312DF2">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253C3"/>
    <w:multiLevelType w:val="hybridMultilevel"/>
    <w:tmpl w:val="3ED6F2BC"/>
    <w:lvl w:ilvl="0" w:tplc="98C4FCDC">
      <w:start w:val="3"/>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32B8E"/>
    <w:multiLevelType w:val="hybridMultilevel"/>
    <w:tmpl w:val="57BC2DE6"/>
    <w:lvl w:ilvl="0" w:tplc="5726DED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559646">
    <w:abstractNumId w:val="1"/>
  </w:num>
  <w:num w:numId="2" w16cid:durableId="1700011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vis C Lau">
    <w15:presenceInfo w15:providerId="None" w15:userId="Travis C Lau"/>
  </w15:person>
  <w15:person w15:author="james hallman">
    <w15:presenceInfo w15:providerId="Windows Live" w15:userId="c3f8314fff5b47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1E"/>
    <w:rsid w:val="00016B45"/>
    <w:rsid w:val="00036754"/>
    <w:rsid w:val="00044E9A"/>
    <w:rsid w:val="000528FB"/>
    <w:rsid w:val="00073584"/>
    <w:rsid w:val="00076EBC"/>
    <w:rsid w:val="000811BE"/>
    <w:rsid w:val="000A3EC8"/>
    <w:rsid w:val="000C42C9"/>
    <w:rsid w:val="000C7529"/>
    <w:rsid w:val="000D6D0E"/>
    <w:rsid w:val="00104149"/>
    <w:rsid w:val="001247B1"/>
    <w:rsid w:val="00144CD1"/>
    <w:rsid w:val="00176DBE"/>
    <w:rsid w:val="00190324"/>
    <w:rsid w:val="00195524"/>
    <w:rsid w:val="001B4794"/>
    <w:rsid w:val="001C3B08"/>
    <w:rsid w:val="001C77DB"/>
    <w:rsid w:val="001D7E31"/>
    <w:rsid w:val="002004EE"/>
    <w:rsid w:val="00205D0E"/>
    <w:rsid w:val="002107E2"/>
    <w:rsid w:val="0021182A"/>
    <w:rsid w:val="002145E5"/>
    <w:rsid w:val="00234208"/>
    <w:rsid w:val="0024499B"/>
    <w:rsid w:val="00274258"/>
    <w:rsid w:val="00277869"/>
    <w:rsid w:val="00281961"/>
    <w:rsid w:val="00283869"/>
    <w:rsid w:val="00286429"/>
    <w:rsid w:val="002A2ABA"/>
    <w:rsid w:val="002A50B0"/>
    <w:rsid w:val="002B33DD"/>
    <w:rsid w:val="002B6D1E"/>
    <w:rsid w:val="002C2BB5"/>
    <w:rsid w:val="002D3CB5"/>
    <w:rsid w:val="002D6621"/>
    <w:rsid w:val="002D7489"/>
    <w:rsid w:val="002F42FC"/>
    <w:rsid w:val="0031013E"/>
    <w:rsid w:val="00312DF2"/>
    <w:rsid w:val="003222AB"/>
    <w:rsid w:val="00322DD5"/>
    <w:rsid w:val="003243A9"/>
    <w:rsid w:val="00331098"/>
    <w:rsid w:val="00350376"/>
    <w:rsid w:val="00360E4E"/>
    <w:rsid w:val="00377861"/>
    <w:rsid w:val="003D732A"/>
    <w:rsid w:val="003E3C57"/>
    <w:rsid w:val="003E3E6F"/>
    <w:rsid w:val="003E6858"/>
    <w:rsid w:val="003F0100"/>
    <w:rsid w:val="004023D9"/>
    <w:rsid w:val="00423E66"/>
    <w:rsid w:val="00450802"/>
    <w:rsid w:val="00460F61"/>
    <w:rsid w:val="00473EF7"/>
    <w:rsid w:val="004813E9"/>
    <w:rsid w:val="00481579"/>
    <w:rsid w:val="00481715"/>
    <w:rsid w:val="004946E7"/>
    <w:rsid w:val="004A658F"/>
    <w:rsid w:val="004B63FC"/>
    <w:rsid w:val="004F3CB5"/>
    <w:rsid w:val="00503E1C"/>
    <w:rsid w:val="00513656"/>
    <w:rsid w:val="00514F49"/>
    <w:rsid w:val="00540B1A"/>
    <w:rsid w:val="005511FD"/>
    <w:rsid w:val="005546AA"/>
    <w:rsid w:val="005610BE"/>
    <w:rsid w:val="00561CCC"/>
    <w:rsid w:val="00564388"/>
    <w:rsid w:val="00572944"/>
    <w:rsid w:val="00574AAE"/>
    <w:rsid w:val="00575747"/>
    <w:rsid w:val="0058181C"/>
    <w:rsid w:val="00585AAE"/>
    <w:rsid w:val="00586C9D"/>
    <w:rsid w:val="005B7F95"/>
    <w:rsid w:val="005D68CA"/>
    <w:rsid w:val="005D74A5"/>
    <w:rsid w:val="005F6533"/>
    <w:rsid w:val="00603926"/>
    <w:rsid w:val="00605968"/>
    <w:rsid w:val="00613AC3"/>
    <w:rsid w:val="00626601"/>
    <w:rsid w:val="006347A0"/>
    <w:rsid w:val="00634BA7"/>
    <w:rsid w:val="006736C6"/>
    <w:rsid w:val="00674EAA"/>
    <w:rsid w:val="0068384A"/>
    <w:rsid w:val="006A16E4"/>
    <w:rsid w:val="006A568A"/>
    <w:rsid w:val="006A648D"/>
    <w:rsid w:val="006E07B5"/>
    <w:rsid w:val="006F0D8E"/>
    <w:rsid w:val="00705B33"/>
    <w:rsid w:val="007148EF"/>
    <w:rsid w:val="007245F3"/>
    <w:rsid w:val="0072615F"/>
    <w:rsid w:val="00744DF0"/>
    <w:rsid w:val="00783F14"/>
    <w:rsid w:val="00790C52"/>
    <w:rsid w:val="00791D70"/>
    <w:rsid w:val="00797C5A"/>
    <w:rsid w:val="007B0EA8"/>
    <w:rsid w:val="007B2774"/>
    <w:rsid w:val="007E7013"/>
    <w:rsid w:val="007F2343"/>
    <w:rsid w:val="008043AC"/>
    <w:rsid w:val="00804651"/>
    <w:rsid w:val="008313A7"/>
    <w:rsid w:val="00831605"/>
    <w:rsid w:val="0083339E"/>
    <w:rsid w:val="00866372"/>
    <w:rsid w:val="00874848"/>
    <w:rsid w:val="00883C16"/>
    <w:rsid w:val="00890497"/>
    <w:rsid w:val="00891B2B"/>
    <w:rsid w:val="00893321"/>
    <w:rsid w:val="008A24CE"/>
    <w:rsid w:val="008C5698"/>
    <w:rsid w:val="008D4740"/>
    <w:rsid w:val="008D71CF"/>
    <w:rsid w:val="008E2E72"/>
    <w:rsid w:val="008E624A"/>
    <w:rsid w:val="00906B7C"/>
    <w:rsid w:val="009160B9"/>
    <w:rsid w:val="00923DFF"/>
    <w:rsid w:val="0093409F"/>
    <w:rsid w:val="00951027"/>
    <w:rsid w:val="00953BE4"/>
    <w:rsid w:val="009639DD"/>
    <w:rsid w:val="009708D1"/>
    <w:rsid w:val="009832CA"/>
    <w:rsid w:val="009D1F6F"/>
    <w:rsid w:val="009D39BB"/>
    <w:rsid w:val="009D45E5"/>
    <w:rsid w:val="009E3CF1"/>
    <w:rsid w:val="00A01960"/>
    <w:rsid w:val="00A030BE"/>
    <w:rsid w:val="00A06AFF"/>
    <w:rsid w:val="00A141F9"/>
    <w:rsid w:val="00A17E08"/>
    <w:rsid w:val="00A23547"/>
    <w:rsid w:val="00A31D01"/>
    <w:rsid w:val="00A32149"/>
    <w:rsid w:val="00A46450"/>
    <w:rsid w:val="00A61CED"/>
    <w:rsid w:val="00A73145"/>
    <w:rsid w:val="00A90F70"/>
    <w:rsid w:val="00A92A27"/>
    <w:rsid w:val="00A96523"/>
    <w:rsid w:val="00AA3AC2"/>
    <w:rsid w:val="00AA5B01"/>
    <w:rsid w:val="00AB27E8"/>
    <w:rsid w:val="00AC2438"/>
    <w:rsid w:val="00AD2CD9"/>
    <w:rsid w:val="00AF08C5"/>
    <w:rsid w:val="00AF2470"/>
    <w:rsid w:val="00B06323"/>
    <w:rsid w:val="00B16D8E"/>
    <w:rsid w:val="00B425F9"/>
    <w:rsid w:val="00B628C7"/>
    <w:rsid w:val="00B83E75"/>
    <w:rsid w:val="00B95D25"/>
    <w:rsid w:val="00BB665B"/>
    <w:rsid w:val="00BC6373"/>
    <w:rsid w:val="00BD7462"/>
    <w:rsid w:val="00BE65FA"/>
    <w:rsid w:val="00BF4176"/>
    <w:rsid w:val="00C06224"/>
    <w:rsid w:val="00C121C5"/>
    <w:rsid w:val="00C214DE"/>
    <w:rsid w:val="00C22F8E"/>
    <w:rsid w:val="00C51EFA"/>
    <w:rsid w:val="00C56839"/>
    <w:rsid w:val="00C621FD"/>
    <w:rsid w:val="00C851B4"/>
    <w:rsid w:val="00C86400"/>
    <w:rsid w:val="00C97A0F"/>
    <w:rsid w:val="00CB137E"/>
    <w:rsid w:val="00CE263C"/>
    <w:rsid w:val="00CE53DA"/>
    <w:rsid w:val="00CE7075"/>
    <w:rsid w:val="00CE77BA"/>
    <w:rsid w:val="00D0004B"/>
    <w:rsid w:val="00D025A3"/>
    <w:rsid w:val="00D0267C"/>
    <w:rsid w:val="00D214E7"/>
    <w:rsid w:val="00D26A13"/>
    <w:rsid w:val="00D34E54"/>
    <w:rsid w:val="00D4173A"/>
    <w:rsid w:val="00D46D50"/>
    <w:rsid w:val="00D87829"/>
    <w:rsid w:val="00DB5322"/>
    <w:rsid w:val="00DC5D7F"/>
    <w:rsid w:val="00E03AEB"/>
    <w:rsid w:val="00E11B67"/>
    <w:rsid w:val="00E11D03"/>
    <w:rsid w:val="00E14EC2"/>
    <w:rsid w:val="00E269A4"/>
    <w:rsid w:val="00E26E8E"/>
    <w:rsid w:val="00E3749A"/>
    <w:rsid w:val="00E7720C"/>
    <w:rsid w:val="00E924EB"/>
    <w:rsid w:val="00EA77CF"/>
    <w:rsid w:val="00EC05C7"/>
    <w:rsid w:val="00EC3DDD"/>
    <w:rsid w:val="00EE16AD"/>
    <w:rsid w:val="00EE5D79"/>
    <w:rsid w:val="00F131C6"/>
    <w:rsid w:val="00F135C9"/>
    <w:rsid w:val="00F17D90"/>
    <w:rsid w:val="00F30421"/>
    <w:rsid w:val="00F55290"/>
    <w:rsid w:val="00F60519"/>
    <w:rsid w:val="00F73F98"/>
    <w:rsid w:val="00F86550"/>
    <w:rsid w:val="00F955B4"/>
    <w:rsid w:val="00F95DD0"/>
    <w:rsid w:val="00FA0FB4"/>
    <w:rsid w:val="00FB0017"/>
    <w:rsid w:val="00FB49D6"/>
    <w:rsid w:val="00FB5BD3"/>
    <w:rsid w:val="00FC2D8F"/>
    <w:rsid w:val="00FC5556"/>
    <w:rsid w:val="00FC5C99"/>
    <w:rsid w:val="00FD0C16"/>
    <w:rsid w:val="00FD120B"/>
    <w:rsid w:val="00FE3E7E"/>
    <w:rsid w:val="00FF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A3C2"/>
  <w15:chartTrackingRefBased/>
  <w15:docId w15:val="{3CA7DA47-614A-DA41-B1C1-475C2A34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D1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839"/>
    <w:pPr>
      <w:ind w:left="720"/>
      <w:contextualSpacing/>
    </w:pPr>
  </w:style>
  <w:style w:type="paragraph" w:styleId="EndnoteText">
    <w:name w:val="endnote text"/>
    <w:basedOn w:val="Normal"/>
    <w:link w:val="EndnoteTextChar"/>
    <w:uiPriority w:val="99"/>
    <w:unhideWhenUsed/>
    <w:rsid w:val="00C56839"/>
    <w:pPr>
      <w:spacing w:after="0" w:line="240" w:lineRule="auto"/>
    </w:pPr>
    <w:rPr>
      <w:sz w:val="20"/>
      <w:szCs w:val="20"/>
    </w:rPr>
  </w:style>
  <w:style w:type="character" w:customStyle="1" w:styleId="EndnoteTextChar">
    <w:name w:val="Endnote Text Char"/>
    <w:basedOn w:val="DefaultParagraphFont"/>
    <w:link w:val="EndnoteText"/>
    <w:uiPriority w:val="99"/>
    <w:rsid w:val="00C56839"/>
    <w:rPr>
      <w:sz w:val="20"/>
      <w:szCs w:val="20"/>
    </w:rPr>
  </w:style>
  <w:style w:type="character" w:styleId="EndnoteReference">
    <w:name w:val="endnote reference"/>
    <w:basedOn w:val="DefaultParagraphFont"/>
    <w:uiPriority w:val="99"/>
    <w:semiHidden/>
    <w:unhideWhenUsed/>
    <w:rsid w:val="00C56839"/>
    <w:rPr>
      <w:vertAlign w:val="superscript"/>
    </w:rPr>
  </w:style>
  <w:style w:type="paragraph" w:styleId="Header">
    <w:name w:val="header"/>
    <w:basedOn w:val="Normal"/>
    <w:link w:val="HeaderChar"/>
    <w:uiPriority w:val="99"/>
    <w:unhideWhenUsed/>
    <w:rsid w:val="00312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DF2"/>
    <w:rPr>
      <w:sz w:val="22"/>
      <w:szCs w:val="22"/>
    </w:rPr>
  </w:style>
  <w:style w:type="character" w:styleId="PageNumber">
    <w:name w:val="page number"/>
    <w:basedOn w:val="DefaultParagraphFont"/>
    <w:uiPriority w:val="99"/>
    <w:semiHidden/>
    <w:unhideWhenUsed/>
    <w:rsid w:val="00312DF2"/>
  </w:style>
  <w:style w:type="paragraph" w:styleId="Footer">
    <w:name w:val="footer"/>
    <w:basedOn w:val="Normal"/>
    <w:link w:val="FooterChar"/>
    <w:uiPriority w:val="99"/>
    <w:unhideWhenUsed/>
    <w:rsid w:val="00312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DF2"/>
    <w:rPr>
      <w:sz w:val="22"/>
      <w:szCs w:val="22"/>
    </w:rPr>
  </w:style>
  <w:style w:type="paragraph" w:styleId="FootnoteText">
    <w:name w:val="footnote text"/>
    <w:basedOn w:val="Normal"/>
    <w:link w:val="FootnoteTextChar"/>
    <w:uiPriority w:val="99"/>
    <w:semiHidden/>
    <w:unhideWhenUsed/>
    <w:rsid w:val="00923D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3DFF"/>
    <w:rPr>
      <w:sz w:val="20"/>
      <w:szCs w:val="20"/>
    </w:rPr>
  </w:style>
  <w:style w:type="character" w:styleId="FootnoteReference">
    <w:name w:val="footnote reference"/>
    <w:basedOn w:val="DefaultParagraphFont"/>
    <w:uiPriority w:val="99"/>
    <w:semiHidden/>
    <w:unhideWhenUsed/>
    <w:rsid w:val="00923DFF"/>
    <w:rPr>
      <w:vertAlign w:val="superscript"/>
    </w:rPr>
  </w:style>
  <w:style w:type="character" w:styleId="Hyperlink">
    <w:name w:val="Hyperlink"/>
    <w:basedOn w:val="DefaultParagraphFont"/>
    <w:uiPriority w:val="99"/>
    <w:unhideWhenUsed/>
    <w:rsid w:val="00A31D01"/>
    <w:rPr>
      <w:color w:val="0563C1" w:themeColor="hyperlink"/>
      <w:u w:val="single"/>
    </w:rPr>
  </w:style>
  <w:style w:type="character" w:styleId="UnresolvedMention">
    <w:name w:val="Unresolved Mention"/>
    <w:basedOn w:val="DefaultParagraphFont"/>
    <w:uiPriority w:val="99"/>
    <w:semiHidden/>
    <w:unhideWhenUsed/>
    <w:rsid w:val="00A31D01"/>
    <w:rPr>
      <w:color w:val="605E5C"/>
      <w:shd w:val="clear" w:color="auto" w:fill="E1DFDD"/>
    </w:rPr>
  </w:style>
  <w:style w:type="character" w:styleId="FollowedHyperlink">
    <w:name w:val="FollowedHyperlink"/>
    <w:basedOn w:val="DefaultParagraphFont"/>
    <w:uiPriority w:val="99"/>
    <w:semiHidden/>
    <w:unhideWhenUsed/>
    <w:rsid w:val="00A31D01"/>
    <w:rPr>
      <w:color w:val="954F72" w:themeColor="followedHyperlink"/>
      <w:u w:val="single"/>
    </w:rPr>
  </w:style>
  <w:style w:type="character" w:styleId="Emphasis">
    <w:name w:val="Emphasis"/>
    <w:basedOn w:val="DefaultParagraphFont"/>
    <w:uiPriority w:val="20"/>
    <w:qFormat/>
    <w:rsid w:val="00C06224"/>
    <w:rPr>
      <w:i/>
      <w:iCs/>
    </w:rPr>
  </w:style>
  <w:style w:type="paragraph" w:styleId="Revision">
    <w:name w:val="Revision"/>
    <w:hidden/>
    <w:uiPriority w:val="99"/>
    <w:semiHidden/>
    <w:rsid w:val="008A24C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890419">
      <w:bodyDiv w:val="1"/>
      <w:marLeft w:val="0"/>
      <w:marRight w:val="0"/>
      <w:marTop w:val="0"/>
      <w:marBottom w:val="0"/>
      <w:divBdr>
        <w:top w:val="none" w:sz="0" w:space="0" w:color="auto"/>
        <w:left w:val="none" w:sz="0" w:space="0" w:color="auto"/>
        <w:bottom w:val="none" w:sz="0" w:space="0" w:color="auto"/>
        <w:right w:val="none" w:sz="0" w:space="0" w:color="auto"/>
      </w:divBdr>
    </w:div>
    <w:div w:id="747533129">
      <w:bodyDiv w:val="1"/>
      <w:marLeft w:val="0"/>
      <w:marRight w:val="0"/>
      <w:marTop w:val="0"/>
      <w:marBottom w:val="0"/>
      <w:divBdr>
        <w:top w:val="none" w:sz="0" w:space="0" w:color="auto"/>
        <w:left w:val="none" w:sz="0" w:space="0" w:color="auto"/>
        <w:bottom w:val="none" w:sz="0" w:space="0" w:color="auto"/>
        <w:right w:val="none" w:sz="0" w:space="0" w:color="auto"/>
      </w:divBdr>
    </w:div>
    <w:div w:id="1733045460">
      <w:bodyDiv w:val="1"/>
      <w:marLeft w:val="0"/>
      <w:marRight w:val="0"/>
      <w:marTop w:val="0"/>
      <w:marBottom w:val="0"/>
      <w:divBdr>
        <w:top w:val="none" w:sz="0" w:space="0" w:color="auto"/>
        <w:left w:val="none" w:sz="0" w:space="0" w:color="auto"/>
        <w:bottom w:val="none" w:sz="0" w:space="0" w:color="auto"/>
        <w:right w:val="none" w:sz="0" w:space="0" w:color="auto"/>
      </w:divBdr>
    </w:div>
    <w:div w:id="185749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3E246B4C4E0F42AED6607DB8953778" ma:contentTypeVersion="15" ma:contentTypeDescription="Create a new document." ma:contentTypeScope="" ma:versionID="63fee9bd2d3cdb08af847bba1eaf2251">
  <xsd:schema xmlns:xsd="http://www.w3.org/2001/XMLSchema" xmlns:xs="http://www.w3.org/2001/XMLSchema" xmlns:p="http://schemas.microsoft.com/office/2006/metadata/properties" xmlns:ns2="c67075e8-d4fd-40f4-b710-7da9ea51107b" xmlns:ns3="3f970fa5-fe51-4f85-828d-2047011e396d" targetNamespace="http://schemas.microsoft.com/office/2006/metadata/properties" ma:root="true" ma:fieldsID="4001b006ac6b9e0ff551eb79a458f518" ns2:_="" ns3:_="">
    <xsd:import namespace="c67075e8-d4fd-40f4-b710-7da9ea51107b"/>
    <xsd:import namespace="3f970fa5-fe51-4f85-828d-2047011e396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075e8-d4fd-40f4-b710-7da9ea5110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8aede9a4-b499-4e0c-be6c-0bebb1e0de16}" ma:internalName="TaxCatchAll" ma:showField="CatchAllData" ma:web="c67075e8-d4fd-40f4-b710-7da9ea51107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970fa5-fe51-4f85-828d-2047011e396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802cc5-2881-4dd7-9d75-38905e9cf7fb"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970fa5-fe51-4f85-828d-2047011e396d">
      <Terms xmlns="http://schemas.microsoft.com/office/infopath/2007/PartnerControls"/>
    </lcf76f155ced4ddcb4097134ff3c332f>
    <TaxCatchAll xmlns="c67075e8-d4fd-40f4-b710-7da9ea51107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3C382F-BE5B-904A-9441-B1EE269C3833}">
  <ds:schemaRefs>
    <ds:schemaRef ds:uri="http://schemas.openxmlformats.org/officeDocument/2006/bibliography"/>
  </ds:schemaRefs>
</ds:datastoreItem>
</file>

<file path=customXml/itemProps2.xml><?xml version="1.0" encoding="utf-8"?>
<ds:datastoreItem xmlns:ds="http://schemas.openxmlformats.org/officeDocument/2006/customXml" ds:itemID="{8714E595-05DC-41A8-BFB2-5DB73B1C2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075e8-d4fd-40f4-b710-7da9ea51107b"/>
    <ds:schemaRef ds:uri="3f970fa5-fe51-4f85-828d-2047011e3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389D4D-93B1-49C8-AFE9-9F3433840F9B}">
  <ds:schemaRefs>
    <ds:schemaRef ds:uri="http://schemas.microsoft.com/office/2006/metadata/properties"/>
    <ds:schemaRef ds:uri="http://schemas.microsoft.com/office/infopath/2007/PartnerControls"/>
    <ds:schemaRef ds:uri="3f970fa5-fe51-4f85-828d-2047011e396d"/>
    <ds:schemaRef ds:uri="c67075e8-d4fd-40f4-b710-7da9ea51107b"/>
  </ds:schemaRefs>
</ds:datastoreItem>
</file>

<file path=customXml/itemProps4.xml><?xml version="1.0" encoding="utf-8"?>
<ds:datastoreItem xmlns:ds="http://schemas.openxmlformats.org/officeDocument/2006/customXml" ds:itemID="{3028667A-1D59-4E54-B153-823577B87C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5772</Words>
  <Characters>32902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Anna Wingfield</cp:lastModifiedBy>
  <cp:revision>2</cp:revision>
  <cp:lastPrinted>2019-06-07T21:00:00Z</cp:lastPrinted>
  <dcterms:created xsi:type="dcterms:W3CDTF">2024-04-11T02:56:00Z</dcterms:created>
  <dcterms:modified xsi:type="dcterms:W3CDTF">2024-04-11T02:56:00Z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0x010100F53E246B4C4E0F42AED6607DB8953778</vt:lpwstr>
  </property>
  <property fmtid="{D5CDD505-2E9C-101B-9397-08002B2CF9AE}" pid="3" name="Order">
    <vt:r8>7100</vt:r8>
  </property>
</Properties>
</file>