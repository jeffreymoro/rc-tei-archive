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FC41" w14:textId="08582DC0" w:rsidR="0041365B" w:rsidRPr="00DA34F0" w:rsidRDefault="00595FC5" w:rsidP="00462C95">
      <w:pPr>
        <w:jc w:val="center"/>
        <w:rPr>
          <w:rFonts w:ascii="Times New Roman" w:hAnsi="Times New Roman"/>
          <w:b/>
          <w:rPrChange w:id="0" w:author="Anna Wingfield" w:date="2024-03-14T16:20:00Z">
            <w:rPr>
              <w:b/>
            </w:rPr>
          </w:rPrChange>
        </w:rPr>
      </w:pPr>
      <w:r w:rsidRPr="00DA34F0">
        <w:rPr>
          <w:rFonts w:ascii="Times New Roman" w:hAnsi="Times New Roman"/>
          <w:b/>
          <w:rPrChange w:id="1" w:author="Anna Wingfield" w:date="2024-03-14T16:20:00Z">
            <w:rPr>
              <w:b/>
            </w:rPr>
          </w:rPrChange>
        </w:rPr>
        <w:t>Writing Romanticism at the End of the World</w:t>
      </w:r>
      <w:r w:rsidR="003B35C7" w:rsidRPr="00DA34F0">
        <w:rPr>
          <w:rFonts w:ascii="Times New Roman" w:hAnsi="Times New Roman"/>
          <w:b/>
          <w:rPrChange w:id="2" w:author="Anna Wingfield" w:date="2024-03-14T16:20:00Z">
            <w:rPr>
              <w:b/>
            </w:rPr>
          </w:rPrChange>
        </w:rPr>
        <w:t>:</w:t>
      </w:r>
    </w:p>
    <w:p w14:paraId="60C998C3" w14:textId="1CB537C6" w:rsidR="007E221B" w:rsidRPr="00DA34F0" w:rsidRDefault="00D90F2B" w:rsidP="00462C95">
      <w:pPr>
        <w:jc w:val="center"/>
        <w:rPr>
          <w:rFonts w:ascii="Times New Roman" w:hAnsi="Times New Roman"/>
          <w:b/>
          <w:i/>
          <w:rPrChange w:id="3" w:author="Anna Wingfield" w:date="2024-03-14T16:20:00Z">
            <w:rPr>
              <w:b/>
              <w:i/>
            </w:rPr>
          </w:rPrChange>
        </w:rPr>
      </w:pPr>
      <w:r w:rsidRPr="00DA34F0">
        <w:rPr>
          <w:rFonts w:ascii="Times New Roman" w:hAnsi="Times New Roman"/>
          <w:b/>
          <w:rPrChange w:id="4" w:author="Anna Wingfield" w:date="2024-03-14T16:20:00Z">
            <w:rPr>
              <w:b/>
            </w:rPr>
          </w:rPrChange>
        </w:rPr>
        <w:t xml:space="preserve">Love and Loneliness in </w:t>
      </w:r>
      <w:r w:rsidR="008E39C6" w:rsidRPr="00DA34F0">
        <w:rPr>
          <w:rFonts w:ascii="Times New Roman" w:hAnsi="Times New Roman"/>
          <w:b/>
          <w:rPrChange w:id="5" w:author="Anna Wingfield" w:date="2024-03-14T16:20:00Z">
            <w:rPr>
              <w:b/>
            </w:rPr>
          </w:rPrChange>
        </w:rPr>
        <w:t xml:space="preserve">Mary Shelley’s </w:t>
      </w:r>
      <w:r w:rsidR="008E39C6" w:rsidRPr="00DA34F0">
        <w:rPr>
          <w:rFonts w:ascii="Times New Roman" w:hAnsi="Times New Roman"/>
          <w:b/>
          <w:i/>
          <w:rPrChange w:id="6" w:author="Anna Wingfield" w:date="2024-03-14T16:20:00Z">
            <w:rPr>
              <w:b/>
              <w:i/>
            </w:rPr>
          </w:rPrChange>
        </w:rPr>
        <w:t>The Last Man</w:t>
      </w:r>
      <w:r w:rsidR="008E39C6" w:rsidRPr="00DA34F0">
        <w:rPr>
          <w:rFonts w:ascii="Times New Roman" w:hAnsi="Times New Roman"/>
          <w:b/>
          <w:rPrChange w:id="7" w:author="Anna Wingfield" w:date="2024-03-14T16:20:00Z">
            <w:rPr>
              <w:b/>
            </w:rPr>
          </w:rPrChange>
        </w:rPr>
        <w:t xml:space="preserve"> and </w:t>
      </w:r>
      <w:r w:rsidR="008E39C6" w:rsidRPr="00DA34F0">
        <w:rPr>
          <w:rFonts w:ascii="Times New Roman" w:hAnsi="Times New Roman"/>
          <w:b/>
          <w:i/>
          <w:rPrChange w:id="8" w:author="Anna Wingfield" w:date="2024-03-14T16:20:00Z">
            <w:rPr>
              <w:b/>
              <w:i/>
            </w:rPr>
          </w:rPrChange>
        </w:rPr>
        <w:t>Matilda</w:t>
      </w:r>
    </w:p>
    <w:p w14:paraId="6F2959BB" w14:textId="77777777" w:rsidR="00B80121" w:rsidRPr="00DA34F0" w:rsidRDefault="00B80121" w:rsidP="00462C95">
      <w:pPr>
        <w:jc w:val="center"/>
        <w:rPr>
          <w:rStyle w:val="m-9115795407614457208s1"/>
          <w:rFonts w:ascii="Times New Roman" w:hAnsi="Times New Roman"/>
          <w:b/>
          <w:i/>
          <w:rPrChange w:id="9" w:author="Anna Wingfield" w:date="2024-03-14T16:20:00Z">
            <w:rPr>
              <w:rStyle w:val="m-9115795407614457208s1"/>
              <w:b/>
              <w:i/>
            </w:rPr>
          </w:rPrChange>
        </w:rPr>
      </w:pPr>
    </w:p>
    <w:p w14:paraId="1D75B46E" w14:textId="77777777" w:rsidR="005D5E4A" w:rsidRPr="00DA34F0" w:rsidRDefault="005D5E4A" w:rsidP="00462C95">
      <w:pPr>
        <w:jc w:val="center"/>
        <w:rPr>
          <w:rStyle w:val="m-9115795407614457208s1"/>
          <w:rFonts w:ascii="Times New Roman" w:hAnsi="Times New Roman"/>
          <w:color w:val="000000" w:themeColor="text1"/>
          <w:rPrChange w:id="10" w:author="Anna Wingfield" w:date="2024-03-14T16:20:00Z">
            <w:rPr>
              <w:rStyle w:val="m-9115795407614457208s1"/>
              <w:color w:val="000000" w:themeColor="text1"/>
            </w:rPr>
          </w:rPrChange>
        </w:rPr>
      </w:pPr>
    </w:p>
    <w:p w14:paraId="1DFCF5FB" w14:textId="22C040FC" w:rsidR="005D5E4A" w:rsidRPr="00DA34F0" w:rsidRDefault="005D5E4A" w:rsidP="005D5E4A">
      <w:pPr>
        <w:rPr>
          <w:rStyle w:val="m-9115795407614457208s1"/>
          <w:rFonts w:ascii="Times New Roman" w:hAnsi="Times New Roman"/>
          <w:color w:val="000000" w:themeColor="text1"/>
          <w:rPrChange w:id="11" w:author="Anna Wingfield" w:date="2024-03-14T16:20:00Z">
            <w:rPr>
              <w:rStyle w:val="m-9115795407614457208s1"/>
              <w:color w:val="000000" w:themeColor="text1"/>
            </w:rPr>
          </w:rPrChange>
        </w:rPr>
      </w:pPr>
      <w:r w:rsidRPr="00DA34F0">
        <w:rPr>
          <w:rFonts w:ascii="Times New Roman" w:hAnsi="Times New Roman"/>
          <w:rPrChange w:id="12" w:author="Anna Wingfield" w:date="2024-03-14T16:20:00Z">
            <w:rPr/>
          </w:rPrChange>
        </w:rPr>
        <w:tab/>
        <w:t xml:space="preserve">    </w:t>
      </w:r>
      <w:r w:rsidRPr="00DA34F0">
        <w:rPr>
          <w:rStyle w:val="m-9115795407614457208s1"/>
          <w:rFonts w:ascii="Times New Roman" w:hAnsi="Times New Roman"/>
          <w:color w:val="000000" w:themeColor="text1"/>
          <w:rPrChange w:id="13" w:author="Anna Wingfield" w:date="2024-03-14T16:20:00Z">
            <w:rPr>
              <w:rStyle w:val="m-9115795407614457208s1"/>
              <w:color w:val="000000" w:themeColor="text1"/>
            </w:rPr>
          </w:rPrChange>
        </w:rPr>
        <w:t>If I am destined to be happy with you here,</w:t>
      </w:r>
      <w:r w:rsidR="008A3F72" w:rsidRPr="00DA34F0">
        <w:rPr>
          <w:rStyle w:val="m-9115795407614457208s1"/>
          <w:rFonts w:ascii="Times New Roman" w:hAnsi="Times New Roman"/>
          <w:color w:val="000000" w:themeColor="text1"/>
          <w:rPrChange w:id="14" w:author="Anna Wingfield" w:date="2024-03-14T16:20:00Z">
            <w:rPr>
              <w:rStyle w:val="m-9115795407614457208s1"/>
              <w:color w:val="000000" w:themeColor="text1"/>
            </w:rPr>
          </w:rPrChange>
        </w:rPr>
        <w:t xml:space="preserve"> how short is the longest life.</w:t>
      </w:r>
    </w:p>
    <w:p w14:paraId="5321BC80" w14:textId="27D76CBE" w:rsidR="005554D5" w:rsidRPr="00DA34F0" w:rsidRDefault="005D5E4A" w:rsidP="001C692E">
      <w:pPr>
        <w:rPr>
          <w:rFonts w:ascii="Times New Roman" w:hAnsi="Times New Roman"/>
          <w:rPrChange w:id="15" w:author="Anna Wingfield" w:date="2024-03-14T16:20:00Z">
            <w:rPr/>
          </w:rPrChange>
        </w:rPr>
      </w:pPr>
      <w:r w:rsidRPr="00DA34F0">
        <w:rPr>
          <w:rStyle w:val="m-9115795407614457208s1"/>
          <w:rFonts w:ascii="Times New Roman" w:hAnsi="Times New Roman"/>
          <w:color w:val="000000" w:themeColor="text1"/>
          <w:rPrChange w:id="16" w:author="Anna Wingfield" w:date="2024-03-14T16:20:00Z">
            <w:rPr>
              <w:rStyle w:val="m-9115795407614457208s1"/>
              <w:color w:val="000000" w:themeColor="text1"/>
            </w:rPr>
          </w:rPrChange>
        </w:rPr>
        <w:tab/>
      </w:r>
      <w:r w:rsidRPr="00DA34F0">
        <w:rPr>
          <w:rStyle w:val="m-9115795407614457208s1"/>
          <w:rFonts w:ascii="Times New Roman" w:hAnsi="Times New Roman"/>
          <w:color w:val="000000" w:themeColor="text1"/>
          <w:rPrChange w:id="17" w:author="Anna Wingfield" w:date="2024-03-14T16:20:00Z">
            <w:rPr>
              <w:rStyle w:val="m-9115795407614457208s1"/>
              <w:color w:val="000000" w:themeColor="text1"/>
            </w:rPr>
          </w:rPrChange>
        </w:rPr>
        <w:tab/>
      </w:r>
      <w:r w:rsidRPr="00DA34F0">
        <w:rPr>
          <w:rStyle w:val="m-9115795407614457208s1"/>
          <w:rFonts w:ascii="Times New Roman" w:hAnsi="Times New Roman"/>
          <w:color w:val="000000" w:themeColor="text1"/>
          <w:rPrChange w:id="18" w:author="Anna Wingfield" w:date="2024-03-14T16:20:00Z">
            <w:rPr>
              <w:rStyle w:val="m-9115795407614457208s1"/>
              <w:color w:val="000000" w:themeColor="text1"/>
            </w:rPr>
          </w:rPrChange>
        </w:rPr>
        <w:tab/>
      </w:r>
      <w:r w:rsidRPr="00DA34F0">
        <w:rPr>
          <w:rStyle w:val="m-9115795407614457208s1"/>
          <w:rFonts w:ascii="Times New Roman" w:hAnsi="Times New Roman"/>
          <w:color w:val="000000" w:themeColor="text1"/>
          <w:rPrChange w:id="19" w:author="Anna Wingfield" w:date="2024-03-14T16:20:00Z">
            <w:rPr>
              <w:rStyle w:val="m-9115795407614457208s1"/>
              <w:color w:val="000000" w:themeColor="text1"/>
            </w:rPr>
          </w:rPrChange>
        </w:rPr>
        <w:tab/>
      </w:r>
      <w:r w:rsidRPr="00DA34F0">
        <w:rPr>
          <w:rStyle w:val="m-9115795407614457208s1"/>
          <w:rFonts w:ascii="Times New Roman" w:hAnsi="Times New Roman"/>
          <w:color w:val="000000" w:themeColor="text1"/>
          <w:rPrChange w:id="20" w:author="Anna Wingfield" w:date="2024-03-14T16:20:00Z">
            <w:rPr>
              <w:rStyle w:val="m-9115795407614457208s1"/>
              <w:color w:val="000000" w:themeColor="text1"/>
            </w:rPr>
          </w:rPrChange>
        </w:rPr>
        <w:tab/>
      </w:r>
      <w:r w:rsidRPr="00DA34F0">
        <w:rPr>
          <w:rStyle w:val="m-9115795407614457208s1"/>
          <w:rFonts w:ascii="Times New Roman" w:hAnsi="Times New Roman"/>
          <w:color w:val="000000" w:themeColor="text1"/>
          <w:rPrChange w:id="21" w:author="Anna Wingfield" w:date="2024-03-14T16:20:00Z">
            <w:rPr>
              <w:rStyle w:val="m-9115795407614457208s1"/>
              <w:color w:val="000000" w:themeColor="text1"/>
            </w:rPr>
          </w:rPrChange>
        </w:rPr>
        <w:tab/>
      </w:r>
      <w:r w:rsidRPr="00DA34F0">
        <w:rPr>
          <w:rStyle w:val="m-9115795407614457208s1"/>
          <w:rFonts w:ascii="Times New Roman" w:hAnsi="Times New Roman"/>
          <w:color w:val="000000" w:themeColor="text1"/>
          <w:rPrChange w:id="22" w:author="Anna Wingfield" w:date="2024-03-14T16:20:00Z">
            <w:rPr>
              <w:rStyle w:val="m-9115795407614457208s1"/>
              <w:color w:val="000000" w:themeColor="text1"/>
            </w:rPr>
          </w:rPrChange>
        </w:rPr>
        <w:tab/>
        <w:t xml:space="preserve"> John Keats to Fanny </w:t>
      </w:r>
      <w:proofErr w:type="spellStart"/>
      <w:r w:rsidRPr="00DA34F0">
        <w:rPr>
          <w:rStyle w:val="m-9115795407614457208s1"/>
          <w:rFonts w:ascii="Times New Roman" w:hAnsi="Times New Roman"/>
          <w:color w:val="000000" w:themeColor="text1"/>
          <w:rPrChange w:id="23" w:author="Anna Wingfield" w:date="2024-03-14T16:20:00Z">
            <w:rPr>
              <w:rStyle w:val="m-9115795407614457208s1"/>
              <w:color w:val="000000" w:themeColor="text1"/>
            </w:rPr>
          </w:rPrChange>
        </w:rPr>
        <w:t>Brawn</w:t>
      </w:r>
      <w:r w:rsidR="001C692E" w:rsidRPr="00DA34F0">
        <w:rPr>
          <w:rStyle w:val="m-9115795407614457208s1"/>
          <w:rFonts w:ascii="Times New Roman" w:hAnsi="Times New Roman"/>
          <w:color w:val="000000" w:themeColor="text1"/>
          <w:rPrChange w:id="24" w:author="Anna Wingfield" w:date="2024-03-14T16:20:00Z">
            <w:rPr>
              <w:rStyle w:val="m-9115795407614457208s1"/>
              <w:color w:val="000000" w:themeColor="text1"/>
            </w:rPr>
          </w:rPrChange>
        </w:rPr>
        <w:t>e</w:t>
      </w:r>
      <w:proofErr w:type="spellEnd"/>
    </w:p>
    <w:p w14:paraId="5CADE3A4" w14:textId="77777777" w:rsidR="0051025C" w:rsidRPr="00DA34F0" w:rsidRDefault="0051025C" w:rsidP="007F106A">
      <w:pPr>
        <w:spacing w:line="480" w:lineRule="auto"/>
        <w:rPr>
          <w:rFonts w:ascii="Times New Roman" w:hAnsi="Times New Roman"/>
          <w:rPrChange w:id="25" w:author="Anna Wingfield" w:date="2024-03-14T16:20:00Z">
            <w:rPr/>
          </w:rPrChange>
        </w:rPr>
      </w:pPr>
    </w:p>
    <w:p w14:paraId="62B88577" w14:textId="08BE2F8C" w:rsidR="00A25907" w:rsidRPr="00DA34F0" w:rsidRDefault="00A25907" w:rsidP="007F106A">
      <w:pPr>
        <w:spacing w:line="480" w:lineRule="auto"/>
        <w:rPr>
          <w:rFonts w:ascii="Times New Roman" w:hAnsi="Times New Roman"/>
          <w:rPrChange w:id="26" w:author="Anna Wingfield" w:date="2024-03-14T16:20:00Z">
            <w:rPr>
              <w:rFonts w:ascii="Baskerville" w:hAnsi="Baskerville"/>
            </w:rPr>
          </w:rPrChange>
        </w:rPr>
      </w:pPr>
      <w:r w:rsidRPr="00DA34F0">
        <w:rPr>
          <w:rFonts w:ascii="Times New Roman" w:hAnsi="Times New Roman"/>
          <w:rPrChange w:id="27" w:author="Anna Wingfield" w:date="2024-03-14T16:20:00Z">
            <w:rPr>
              <w:rFonts w:ascii="Baskerville" w:hAnsi="Baskerville"/>
            </w:rPr>
          </w:rPrChange>
        </w:rPr>
        <w:tab/>
      </w:r>
      <w:r w:rsidRPr="00DA34F0">
        <w:rPr>
          <w:rFonts w:ascii="Times New Roman" w:hAnsi="Times New Roman"/>
          <w:rPrChange w:id="28" w:author="Anna Wingfield" w:date="2024-03-14T16:20:00Z">
            <w:rPr>
              <w:rFonts w:ascii="Baskerville" w:hAnsi="Baskerville"/>
            </w:rPr>
          </w:rPrChange>
        </w:rPr>
        <w:tab/>
      </w:r>
      <w:r w:rsidRPr="00DA34F0">
        <w:rPr>
          <w:rFonts w:ascii="Times New Roman" w:hAnsi="Times New Roman"/>
          <w:rPrChange w:id="29" w:author="Anna Wingfield" w:date="2024-03-14T16:20:00Z">
            <w:rPr>
              <w:rFonts w:ascii="Baskerville" w:hAnsi="Baskerville"/>
            </w:rPr>
          </w:rPrChange>
        </w:rPr>
        <w:tab/>
      </w:r>
      <w:r w:rsidRPr="00DA34F0">
        <w:rPr>
          <w:rFonts w:ascii="Times New Roman" w:hAnsi="Times New Roman"/>
          <w:rPrChange w:id="30" w:author="Anna Wingfield" w:date="2024-03-14T16:20:00Z">
            <w:rPr>
              <w:rFonts w:ascii="Baskerville" w:hAnsi="Baskerville"/>
            </w:rPr>
          </w:rPrChange>
        </w:rPr>
        <w:tab/>
        <w:t xml:space="preserve">   </w:t>
      </w:r>
      <w:proofErr w:type="spellStart"/>
      <w:r w:rsidR="00D12F47" w:rsidRPr="00DA34F0">
        <w:rPr>
          <w:rFonts w:ascii="Times New Roman" w:hAnsi="Times New Roman"/>
          <w:rPrChange w:id="31" w:author="Anna Wingfield" w:date="2024-03-14T16:20:00Z">
            <w:rPr>
              <w:rFonts w:ascii="Baskerville" w:hAnsi="Baskerville"/>
            </w:rPr>
          </w:rPrChange>
        </w:rPr>
        <w:t>De</w:t>
      </w:r>
      <w:r w:rsidR="00237C59" w:rsidRPr="00DA34F0">
        <w:rPr>
          <w:rFonts w:ascii="Times New Roman" w:hAnsi="Times New Roman"/>
          <w:rPrChange w:id="32" w:author="Anna Wingfield" w:date="2024-03-14T16:20:00Z">
            <w:rPr>
              <w:rFonts w:ascii="Baskerville" w:hAnsi="Baskerville"/>
            </w:rPr>
          </w:rPrChange>
        </w:rPr>
        <w:t>h</w:t>
      </w:r>
      <w:proofErr w:type="spellEnd"/>
      <w:r w:rsidR="00D12F47" w:rsidRPr="00DA34F0">
        <w:rPr>
          <w:rFonts w:ascii="Times New Roman" w:hAnsi="Times New Roman"/>
          <w:rPrChange w:id="33" w:author="Anna Wingfield" w:date="2024-03-14T16:20:00Z">
            <w:rPr>
              <w:rFonts w:ascii="Baskerville" w:hAnsi="Baskerville"/>
            </w:rPr>
          </w:rPrChange>
        </w:rPr>
        <w:t xml:space="preserve">, </w:t>
      </w:r>
      <w:proofErr w:type="spellStart"/>
      <w:r w:rsidR="00D12F47" w:rsidRPr="00DA34F0">
        <w:rPr>
          <w:rFonts w:ascii="Times New Roman" w:hAnsi="Times New Roman"/>
          <w:rPrChange w:id="34" w:author="Anna Wingfield" w:date="2024-03-14T16:20:00Z">
            <w:rPr>
              <w:rFonts w:ascii="Baskerville" w:hAnsi="Baskerville"/>
            </w:rPr>
          </w:rPrChange>
        </w:rPr>
        <w:t>vienti</w:t>
      </w:r>
      <w:proofErr w:type="spellEnd"/>
      <w:r w:rsidR="00D12F47" w:rsidRPr="00DA34F0">
        <w:rPr>
          <w:rFonts w:ascii="Times New Roman" w:hAnsi="Times New Roman"/>
          <w:rPrChange w:id="35" w:author="Anna Wingfield" w:date="2024-03-14T16:20:00Z">
            <w:rPr>
              <w:rFonts w:ascii="Baskerville" w:hAnsi="Baskerville"/>
            </w:rPr>
          </w:rPrChange>
        </w:rPr>
        <w:t xml:space="preserve"> </w:t>
      </w:r>
      <w:proofErr w:type="spellStart"/>
      <w:r w:rsidR="00D12F47" w:rsidRPr="00DA34F0">
        <w:rPr>
          <w:rFonts w:ascii="Times New Roman" w:hAnsi="Times New Roman"/>
          <w:rPrChange w:id="36" w:author="Anna Wingfield" w:date="2024-03-14T16:20:00Z">
            <w:rPr>
              <w:rFonts w:ascii="Baskerville" w:hAnsi="Baskerville"/>
            </w:rPr>
          </w:rPrChange>
        </w:rPr>
        <w:t>ti</w:t>
      </w:r>
      <w:proofErr w:type="spellEnd"/>
      <w:r w:rsidR="00D12F47" w:rsidRPr="00DA34F0">
        <w:rPr>
          <w:rFonts w:ascii="Times New Roman" w:hAnsi="Times New Roman"/>
          <w:rPrChange w:id="37" w:author="Anna Wingfield" w:date="2024-03-14T16:20:00Z">
            <w:rPr>
              <w:rFonts w:ascii="Baskerville" w:hAnsi="Baskerville"/>
            </w:rPr>
          </w:rPrChange>
        </w:rPr>
        <w:t xml:space="preserve"> </w:t>
      </w:r>
      <w:proofErr w:type="spellStart"/>
      <w:r w:rsidR="00D12F47" w:rsidRPr="00DA34F0">
        <w:rPr>
          <w:rFonts w:ascii="Times New Roman" w:hAnsi="Times New Roman"/>
          <w:rPrChange w:id="38" w:author="Anna Wingfield" w:date="2024-03-14T16:20:00Z">
            <w:rPr>
              <w:rFonts w:ascii="Baskerville" w:hAnsi="Baskerville"/>
            </w:rPr>
          </w:rPrChange>
        </w:rPr>
        <w:t>aspetto</w:t>
      </w:r>
      <w:proofErr w:type="spellEnd"/>
      <w:r w:rsidRPr="00DA34F0">
        <w:rPr>
          <w:rFonts w:ascii="Times New Roman" w:hAnsi="Times New Roman"/>
          <w:rPrChange w:id="39" w:author="Anna Wingfield" w:date="2024-03-14T16:20:00Z">
            <w:rPr>
              <w:rFonts w:ascii="Baskerville" w:hAnsi="Baskerville"/>
            </w:rPr>
          </w:rPrChange>
        </w:rPr>
        <w:t>.</w:t>
      </w:r>
      <w:r w:rsidR="00D12F47" w:rsidRPr="00DA34F0">
        <w:rPr>
          <w:rFonts w:ascii="Times New Roman" w:hAnsi="Times New Roman"/>
          <w:rPrChange w:id="40" w:author="Anna Wingfield" w:date="2024-03-14T16:20:00Z">
            <w:rPr>
              <w:rFonts w:ascii="Baskerville" w:hAnsi="Baskerville"/>
            </w:rPr>
          </w:rPrChange>
        </w:rPr>
        <w:t xml:space="preserve">  </w:t>
      </w:r>
    </w:p>
    <w:p w14:paraId="3DAEF74C" w14:textId="3ED69A09" w:rsidR="0019142D" w:rsidRPr="00DA34F0" w:rsidRDefault="00A25907" w:rsidP="0019142D">
      <w:pPr>
        <w:spacing w:line="480" w:lineRule="auto"/>
        <w:rPr>
          <w:rFonts w:ascii="Times New Roman" w:hAnsi="Times New Roman"/>
          <w:rPrChange w:id="41" w:author="Anna Wingfield" w:date="2024-03-14T16:20:00Z">
            <w:rPr>
              <w:rFonts w:ascii="Baskerville" w:hAnsi="Baskerville"/>
            </w:rPr>
          </w:rPrChange>
        </w:rPr>
      </w:pPr>
      <w:r w:rsidRPr="00DA34F0">
        <w:rPr>
          <w:rFonts w:ascii="Times New Roman" w:hAnsi="Times New Roman"/>
          <w:rPrChange w:id="42" w:author="Anna Wingfield" w:date="2024-03-14T16:20:00Z">
            <w:rPr>
              <w:rFonts w:ascii="Baskerville" w:hAnsi="Baskerville"/>
            </w:rPr>
          </w:rPrChange>
        </w:rPr>
        <w:tab/>
      </w:r>
      <w:r w:rsidRPr="00DA34F0">
        <w:rPr>
          <w:rFonts w:ascii="Times New Roman" w:hAnsi="Times New Roman"/>
          <w:rPrChange w:id="43" w:author="Anna Wingfield" w:date="2024-03-14T16:20:00Z">
            <w:rPr>
              <w:rFonts w:ascii="Baskerville" w:hAnsi="Baskerville"/>
            </w:rPr>
          </w:rPrChange>
        </w:rPr>
        <w:tab/>
      </w:r>
      <w:r w:rsidRPr="00DA34F0">
        <w:rPr>
          <w:rFonts w:ascii="Times New Roman" w:hAnsi="Times New Roman"/>
          <w:rPrChange w:id="44" w:author="Anna Wingfield" w:date="2024-03-14T16:20:00Z">
            <w:rPr>
              <w:rFonts w:ascii="Baskerville" w:hAnsi="Baskerville"/>
            </w:rPr>
          </w:rPrChange>
        </w:rPr>
        <w:tab/>
      </w:r>
      <w:r w:rsidRPr="00DA34F0">
        <w:rPr>
          <w:rFonts w:ascii="Times New Roman" w:hAnsi="Times New Roman"/>
          <w:rPrChange w:id="45" w:author="Anna Wingfield" w:date="2024-03-14T16:20:00Z">
            <w:rPr>
              <w:rFonts w:ascii="Baskerville" w:hAnsi="Baskerville"/>
            </w:rPr>
          </w:rPrChange>
        </w:rPr>
        <w:tab/>
      </w:r>
      <w:r w:rsidRPr="00DA34F0">
        <w:rPr>
          <w:rFonts w:ascii="Times New Roman" w:hAnsi="Times New Roman"/>
          <w:rPrChange w:id="46" w:author="Anna Wingfield" w:date="2024-03-14T16:20:00Z">
            <w:rPr>
              <w:rFonts w:ascii="Baskerville" w:hAnsi="Baskerville"/>
            </w:rPr>
          </w:rPrChange>
        </w:rPr>
        <w:tab/>
      </w:r>
      <w:r w:rsidRPr="00DA34F0">
        <w:rPr>
          <w:rFonts w:ascii="Times New Roman" w:hAnsi="Times New Roman"/>
          <w:rPrChange w:id="47" w:author="Anna Wingfield" w:date="2024-03-14T16:20:00Z">
            <w:rPr>
              <w:rFonts w:ascii="Baskerville" w:hAnsi="Baskerville"/>
            </w:rPr>
          </w:rPrChange>
        </w:rPr>
        <w:tab/>
      </w:r>
      <w:r w:rsidRPr="00DA34F0">
        <w:rPr>
          <w:rFonts w:ascii="Times New Roman" w:hAnsi="Times New Roman"/>
          <w:rPrChange w:id="48" w:author="Anna Wingfield" w:date="2024-03-14T16:20:00Z">
            <w:rPr>
              <w:rFonts w:ascii="Baskerville" w:hAnsi="Baskerville"/>
            </w:rPr>
          </w:rPrChange>
        </w:rPr>
        <w:tab/>
        <w:t xml:space="preserve"> Mary Shelley, </w:t>
      </w:r>
      <w:r w:rsidRPr="00DA34F0">
        <w:rPr>
          <w:rFonts w:ascii="Times New Roman" w:hAnsi="Times New Roman"/>
          <w:i/>
          <w:rPrChange w:id="49" w:author="Anna Wingfield" w:date="2024-03-14T16:20:00Z">
            <w:rPr>
              <w:i/>
            </w:rPr>
          </w:rPrChange>
        </w:rPr>
        <w:t>The Last M</w:t>
      </w:r>
      <w:r w:rsidR="00D12F47" w:rsidRPr="00DA34F0">
        <w:rPr>
          <w:rFonts w:ascii="Times New Roman" w:hAnsi="Times New Roman"/>
          <w:i/>
          <w:rPrChange w:id="50" w:author="Anna Wingfield" w:date="2024-03-14T16:20:00Z">
            <w:rPr>
              <w:i/>
            </w:rPr>
          </w:rPrChange>
        </w:rPr>
        <w:t>an</w:t>
      </w:r>
      <w:r w:rsidR="00D12F47" w:rsidRPr="00DA34F0">
        <w:rPr>
          <w:rFonts w:ascii="Times New Roman" w:hAnsi="Times New Roman"/>
          <w:rPrChange w:id="51" w:author="Anna Wingfield" w:date="2024-03-14T16:20:00Z">
            <w:rPr>
              <w:rFonts w:ascii="Baskerville" w:hAnsi="Baskerville"/>
            </w:rPr>
          </w:rPrChange>
        </w:rPr>
        <w:t xml:space="preserve"> </w:t>
      </w:r>
    </w:p>
    <w:p w14:paraId="06A79091" w14:textId="237EA5F4" w:rsidR="00654EA5" w:rsidRPr="00DA34F0" w:rsidRDefault="007446B1" w:rsidP="007644B4">
      <w:pPr>
        <w:pStyle w:val="m-9115795407614457208p1"/>
        <w:rPr>
          <w:rFonts w:ascii="Times New Roman" w:hAnsi="Times New Roman"/>
          <w:sz w:val="24"/>
          <w:szCs w:val="24"/>
          <w:rPrChange w:id="52" w:author="Anna Wingfield" w:date="2024-03-14T16:20:00Z">
            <w:rPr>
              <w:rFonts w:ascii="Garamond" w:hAnsi="Garamond"/>
              <w:sz w:val="24"/>
              <w:szCs w:val="24"/>
            </w:rPr>
          </w:rPrChange>
        </w:rPr>
      </w:pPr>
      <w:r w:rsidRPr="00DA34F0">
        <w:rPr>
          <w:rFonts w:ascii="Times New Roman" w:hAnsi="Times New Roman"/>
          <w:sz w:val="24"/>
          <w:szCs w:val="24"/>
          <w:rPrChange w:id="53" w:author="Anna Wingfield" w:date="2024-03-14T16:20:00Z">
            <w:rPr>
              <w:rFonts w:ascii="Garamond" w:hAnsi="Garamond"/>
              <w:sz w:val="24"/>
              <w:szCs w:val="24"/>
            </w:rPr>
          </w:rPrChange>
        </w:rPr>
        <w:t>Stranger Things</w:t>
      </w:r>
    </w:p>
    <w:p w14:paraId="1B2F0EDB" w14:textId="7B68AB3A" w:rsidR="00014D13" w:rsidRPr="00DA34F0" w:rsidRDefault="008A3F72" w:rsidP="007939B2">
      <w:pPr>
        <w:pStyle w:val="m-9115795407614457208p1"/>
        <w:spacing w:line="480" w:lineRule="auto"/>
        <w:rPr>
          <w:rFonts w:ascii="Times New Roman" w:hAnsi="Times New Roman"/>
          <w:b w:val="0"/>
          <w:sz w:val="24"/>
          <w:szCs w:val="24"/>
          <w:rPrChange w:id="54" w:author="Anna Wingfield" w:date="2024-03-14T16:20:00Z">
            <w:rPr>
              <w:rFonts w:ascii="Garamond" w:hAnsi="Garamond"/>
              <w:b w:val="0"/>
              <w:sz w:val="24"/>
              <w:szCs w:val="24"/>
            </w:rPr>
          </w:rPrChange>
        </w:rPr>
      </w:pPr>
      <w:r w:rsidRPr="00DA34F0">
        <w:rPr>
          <w:rFonts w:ascii="Times New Roman" w:hAnsi="Times New Roman"/>
          <w:b w:val="0"/>
          <w:sz w:val="24"/>
          <w:szCs w:val="24"/>
          <w:rPrChange w:id="55" w:author="Anna Wingfield" w:date="2024-03-14T16:20:00Z">
            <w:rPr>
              <w:rFonts w:ascii="Garamond" w:hAnsi="Garamond"/>
              <w:b w:val="0"/>
              <w:sz w:val="24"/>
              <w:szCs w:val="24"/>
            </w:rPr>
          </w:rPrChange>
        </w:rPr>
        <w:tab/>
      </w:r>
      <w:r w:rsidR="00BA4811" w:rsidRPr="00DA34F0">
        <w:rPr>
          <w:rFonts w:ascii="Times New Roman" w:hAnsi="Times New Roman"/>
          <w:b w:val="0"/>
          <w:sz w:val="24"/>
          <w:szCs w:val="24"/>
          <w:rPrChange w:id="56" w:author="Anna Wingfield" w:date="2024-03-14T16:20:00Z">
            <w:rPr>
              <w:rFonts w:ascii="Garamond" w:hAnsi="Garamond"/>
              <w:b w:val="0"/>
              <w:sz w:val="24"/>
              <w:szCs w:val="24"/>
            </w:rPr>
          </w:rPrChange>
        </w:rPr>
        <w:t>It is a truth universally acknowledged that being a scholar is a lonely, solitary pursuit and profession, full of long days reading in</w:t>
      </w:r>
      <w:r w:rsidR="004F3235" w:rsidRPr="00DA34F0">
        <w:rPr>
          <w:rFonts w:ascii="Times New Roman" w:hAnsi="Times New Roman"/>
          <w:b w:val="0"/>
          <w:sz w:val="24"/>
          <w:szCs w:val="24"/>
          <w:rPrChange w:id="57" w:author="Anna Wingfield" w:date="2024-03-14T16:20:00Z">
            <w:rPr>
              <w:rFonts w:ascii="Garamond" w:hAnsi="Garamond"/>
              <w:b w:val="0"/>
              <w:sz w:val="24"/>
              <w:szCs w:val="24"/>
            </w:rPr>
          </w:rPrChange>
        </w:rPr>
        <w:t xml:space="preserve"> silent communion </w:t>
      </w:r>
      <w:r w:rsidR="006443B5" w:rsidRPr="00DA34F0">
        <w:rPr>
          <w:rFonts w:ascii="Times New Roman" w:hAnsi="Times New Roman"/>
          <w:b w:val="0"/>
          <w:sz w:val="24"/>
          <w:szCs w:val="24"/>
          <w:rPrChange w:id="58" w:author="Anna Wingfield" w:date="2024-03-14T16:20:00Z">
            <w:rPr>
              <w:rFonts w:ascii="Garamond" w:hAnsi="Garamond"/>
              <w:b w:val="0"/>
              <w:sz w:val="24"/>
              <w:szCs w:val="24"/>
            </w:rPr>
          </w:rPrChange>
        </w:rPr>
        <w:t xml:space="preserve">(one hopes) </w:t>
      </w:r>
      <w:r w:rsidR="004F3235" w:rsidRPr="00DA34F0">
        <w:rPr>
          <w:rFonts w:ascii="Times New Roman" w:hAnsi="Times New Roman"/>
          <w:b w:val="0"/>
          <w:sz w:val="24"/>
          <w:szCs w:val="24"/>
          <w:rPrChange w:id="59" w:author="Anna Wingfield" w:date="2024-03-14T16:20:00Z">
            <w:rPr>
              <w:rFonts w:ascii="Garamond" w:hAnsi="Garamond"/>
              <w:b w:val="0"/>
              <w:sz w:val="24"/>
              <w:szCs w:val="24"/>
            </w:rPr>
          </w:rPrChange>
        </w:rPr>
        <w:t xml:space="preserve">with oneself, </w:t>
      </w:r>
      <w:r w:rsidR="00FF0676" w:rsidRPr="00DA34F0">
        <w:rPr>
          <w:rFonts w:ascii="Times New Roman" w:hAnsi="Times New Roman"/>
          <w:b w:val="0"/>
          <w:sz w:val="24"/>
          <w:szCs w:val="24"/>
          <w:rPrChange w:id="60" w:author="Anna Wingfield" w:date="2024-03-14T16:20:00Z">
            <w:rPr>
              <w:rFonts w:ascii="Garamond" w:hAnsi="Garamond"/>
              <w:b w:val="0"/>
              <w:sz w:val="24"/>
              <w:szCs w:val="24"/>
            </w:rPr>
          </w:rPrChange>
        </w:rPr>
        <w:t xml:space="preserve">perhaps </w:t>
      </w:r>
      <w:r w:rsidR="004F3235" w:rsidRPr="00DA34F0">
        <w:rPr>
          <w:rFonts w:ascii="Times New Roman" w:hAnsi="Times New Roman"/>
          <w:b w:val="0"/>
          <w:sz w:val="24"/>
          <w:szCs w:val="24"/>
          <w:rPrChange w:id="61" w:author="Anna Wingfield" w:date="2024-03-14T16:20:00Z">
            <w:rPr>
              <w:rFonts w:ascii="Garamond" w:hAnsi="Garamond"/>
              <w:b w:val="0"/>
              <w:sz w:val="24"/>
              <w:szCs w:val="24"/>
            </w:rPr>
          </w:rPrChange>
        </w:rPr>
        <w:t xml:space="preserve">with </w:t>
      </w:r>
      <w:r w:rsidR="00A215F6" w:rsidRPr="00DA34F0">
        <w:rPr>
          <w:rFonts w:ascii="Times New Roman" w:hAnsi="Times New Roman"/>
          <w:b w:val="0"/>
          <w:sz w:val="24"/>
          <w:szCs w:val="24"/>
          <w:rPrChange w:id="62" w:author="Anna Wingfield" w:date="2024-03-14T16:20:00Z">
            <w:rPr>
              <w:rFonts w:ascii="Garamond" w:hAnsi="Garamond"/>
              <w:b w:val="0"/>
              <w:sz w:val="24"/>
              <w:szCs w:val="24"/>
            </w:rPr>
          </w:rPrChange>
        </w:rPr>
        <w:t xml:space="preserve">the companionship of </w:t>
      </w:r>
      <w:r w:rsidR="004F3235" w:rsidRPr="00DA34F0">
        <w:rPr>
          <w:rFonts w:ascii="Times New Roman" w:hAnsi="Times New Roman"/>
          <w:b w:val="0"/>
          <w:sz w:val="24"/>
          <w:szCs w:val="24"/>
          <w:rPrChange w:id="63" w:author="Anna Wingfield" w:date="2024-03-14T16:20:00Z">
            <w:rPr>
              <w:rFonts w:ascii="Garamond" w:hAnsi="Garamond"/>
              <w:b w:val="0"/>
              <w:sz w:val="24"/>
              <w:szCs w:val="24"/>
            </w:rPr>
          </w:rPrChange>
        </w:rPr>
        <w:t>some</w:t>
      </w:r>
      <w:r w:rsidR="00BA4811" w:rsidRPr="00DA34F0">
        <w:rPr>
          <w:rFonts w:ascii="Times New Roman" w:hAnsi="Times New Roman"/>
          <w:b w:val="0"/>
          <w:sz w:val="24"/>
          <w:szCs w:val="24"/>
          <w:rPrChange w:id="64" w:author="Anna Wingfield" w:date="2024-03-14T16:20:00Z">
            <w:rPr>
              <w:rFonts w:ascii="Garamond" w:hAnsi="Garamond"/>
              <w:b w:val="0"/>
              <w:sz w:val="24"/>
              <w:szCs w:val="24"/>
            </w:rPr>
          </w:rPrChange>
        </w:rPr>
        <w:t xml:space="preserve"> book</w:t>
      </w:r>
      <w:r w:rsidR="004F3235" w:rsidRPr="00DA34F0">
        <w:rPr>
          <w:rFonts w:ascii="Times New Roman" w:hAnsi="Times New Roman"/>
          <w:b w:val="0"/>
          <w:sz w:val="24"/>
          <w:szCs w:val="24"/>
          <w:rPrChange w:id="65" w:author="Anna Wingfield" w:date="2024-03-14T16:20:00Z">
            <w:rPr>
              <w:rFonts w:ascii="Garamond" w:hAnsi="Garamond"/>
              <w:b w:val="0"/>
              <w:sz w:val="24"/>
              <w:szCs w:val="24"/>
            </w:rPr>
          </w:rPrChange>
        </w:rPr>
        <w:t>s</w:t>
      </w:r>
      <w:r w:rsidR="00BA4811" w:rsidRPr="00DA34F0">
        <w:rPr>
          <w:rFonts w:ascii="Times New Roman" w:hAnsi="Times New Roman"/>
          <w:b w:val="0"/>
          <w:sz w:val="24"/>
          <w:szCs w:val="24"/>
          <w:rPrChange w:id="66" w:author="Anna Wingfield" w:date="2024-03-14T16:20:00Z">
            <w:rPr>
              <w:rFonts w:ascii="Garamond" w:hAnsi="Garamond"/>
              <w:b w:val="0"/>
              <w:sz w:val="24"/>
              <w:szCs w:val="24"/>
            </w:rPr>
          </w:rPrChange>
        </w:rPr>
        <w:t xml:space="preserve"> </w:t>
      </w:r>
      <w:r w:rsidR="004F3235" w:rsidRPr="00DA34F0">
        <w:rPr>
          <w:rFonts w:ascii="Times New Roman" w:hAnsi="Times New Roman"/>
          <w:b w:val="0"/>
          <w:sz w:val="24"/>
          <w:szCs w:val="24"/>
          <w:rPrChange w:id="67" w:author="Anna Wingfield" w:date="2024-03-14T16:20:00Z">
            <w:rPr>
              <w:rFonts w:ascii="Garamond" w:hAnsi="Garamond"/>
              <w:b w:val="0"/>
              <w:sz w:val="24"/>
              <w:szCs w:val="24"/>
            </w:rPr>
          </w:rPrChange>
        </w:rPr>
        <w:t>in want of a critical analysis</w:t>
      </w:r>
      <w:r w:rsidR="00BA4811" w:rsidRPr="00DA34F0">
        <w:rPr>
          <w:rFonts w:ascii="Times New Roman" w:hAnsi="Times New Roman"/>
          <w:b w:val="0"/>
          <w:sz w:val="24"/>
          <w:szCs w:val="24"/>
          <w:rPrChange w:id="68" w:author="Anna Wingfield" w:date="2024-03-14T16:20:00Z">
            <w:rPr>
              <w:rFonts w:ascii="Garamond" w:hAnsi="Garamond"/>
              <w:b w:val="0"/>
              <w:sz w:val="24"/>
              <w:szCs w:val="24"/>
            </w:rPr>
          </w:rPrChange>
        </w:rPr>
        <w:t xml:space="preserve">, </w:t>
      </w:r>
      <w:r w:rsidR="00A215F6" w:rsidRPr="00DA34F0">
        <w:rPr>
          <w:rFonts w:ascii="Times New Roman" w:hAnsi="Times New Roman"/>
          <w:b w:val="0"/>
          <w:sz w:val="24"/>
          <w:szCs w:val="24"/>
          <w:rPrChange w:id="69" w:author="Anna Wingfield" w:date="2024-03-14T16:20:00Z">
            <w:rPr>
              <w:rFonts w:ascii="Garamond" w:hAnsi="Garamond"/>
              <w:b w:val="0"/>
              <w:sz w:val="24"/>
              <w:szCs w:val="24"/>
            </w:rPr>
          </w:rPrChange>
        </w:rPr>
        <w:t xml:space="preserve">or perhaps </w:t>
      </w:r>
      <w:r w:rsidR="00BA4811" w:rsidRPr="00DA34F0">
        <w:rPr>
          <w:rFonts w:ascii="Times New Roman" w:hAnsi="Times New Roman"/>
          <w:b w:val="0"/>
          <w:sz w:val="24"/>
          <w:szCs w:val="24"/>
          <w:rPrChange w:id="70" w:author="Anna Wingfield" w:date="2024-03-14T16:20:00Z">
            <w:rPr>
              <w:rFonts w:ascii="Garamond" w:hAnsi="Garamond"/>
              <w:b w:val="0"/>
              <w:sz w:val="24"/>
              <w:szCs w:val="24"/>
            </w:rPr>
          </w:rPrChange>
        </w:rPr>
        <w:t xml:space="preserve">secluded </w:t>
      </w:r>
      <w:r w:rsidR="003B01E1" w:rsidRPr="00DA34F0">
        <w:rPr>
          <w:rFonts w:ascii="Times New Roman" w:hAnsi="Times New Roman"/>
          <w:b w:val="0"/>
          <w:sz w:val="24"/>
          <w:szCs w:val="24"/>
          <w:rPrChange w:id="71" w:author="Anna Wingfield" w:date="2024-03-14T16:20:00Z">
            <w:rPr>
              <w:rFonts w:ascii="Garamond" w:hAnsi="Garamond"/>
              <w:b w:val="0"/>
              <w:sz w:val="24"/>
              <w:szCs w:val="24"/>
            </w:rPr>
          </w:rPrChange>
        </w:rPr>
        <w:t xml:space="preserve">in </w:t>
      </w:r>
      <w:r w:rsidR="00BA4811" w:rsidRPr="00DA34F0">
        <w:rPr>
          <w:rFonts w:ascii="Times New Roman" w:hAnsi="Times New Roman"/>
          <w:b w:val="0"/>
          <w:sz w:val="24"/>
          <w:szCs w:val="24"/>
          <w:rPrChange w:id="72" w:author="Anna Wingfield" w:date="2024-03-14T16:20:00Z">
            <w:rPr>
              <w:rFonts w:ascii="Garamond" w:hAnsi="Garamond"/>
              <w:b w:val="0"/>
              <w:sz w:val="24"/>
              <w:szCs w:val="24"/>
            </w:rPr>
          </w:rPrChange>
        </w:rPr>
        <w:t>library rare books rooms</w:t>
      </w:r>
      <w:r w:rsidR="006443B5" w:rsidRPr="00DA34F0">
        <w:rPr>
          <w:rFonts w:ascii="Times New Roman" w:hAnsi="Times New Roman"/>
          <w:b w:val="0"/>
          <w:sz w:val="24"/>
          <w:szCs w:val="24"/>
          <w:rPrChange w:id="73" w:author="Anna Wingfield" w:date="2024-03-14T16:20:00Z">
            <w:rPr>
              <w:rFonts w:ascii="Garamond" w:hAnsi="Garamond"/>
              <w:b w:val="0"/>
              <w:sz w:val="24"/>
              <w:szCs w:val="24"/>
            </w:rPr>
          </w:rPrChange>
        </w:rPr>
        <w:t>, or chasing down some half-forgotten (or is it half-remembered) quote—or, just as</w:t>
      </w:r>
      <w:r w:rsidR="003B01E1" w:rsidRPr="00DA34F0">
        <w:rPr>
          <w:rFonts w:ascii="Times New Roman" w:hAnsi="Times New Roman"/>
          <w:b w:val="0"/>
          <w:sz w:val="24"/>
          <w:szCs w:val="24"/>
          <w:rPrChange w:id="74" w:author="Anna Wingfield" w:date="2024-03-14T16:20:00Z">
            <w:rPr>
              <w:rFonts w:ascii="Garamond" w:hAnsi="Garamond"/>
              <w:b w:val="0"/>
              <w:sz w:val="24"/>
              <w:szCs w:val="24"/>
            </w:rPr>
          </w:rPrChange>
        </w:rPr>
        <w:t xml:space="preserve"> often,</w:t>
      </w:r>
      <w:r w:rsidR="00A215F6" w:rsidRPr="00DA34F0">
        <w:rPr>
          <w:rFonts w:ascii="Times New Roman" w:hAnsi="Times New Roman"/>
          <w:b w:val="0"/>
          <w:sz w:val="24"/>
          <w:szCs w:val="24"/>
          <w:rPrChange w:id="75" w:author="Anna Wingfield" w:date="2024-03-14T16:20:00Z">
            <w:rPr>
              <w:rFonts w:ascii="Garamond" w:hAnsi="Garamond"/>
              <w:b w:val="0"/>
              <w:sz w:val="24"/>
              <w:szCs w:val="24"/>
            </w:rPr>
          </w:rPrChange>
        </w:rPr>
        <w:t xml:space="preserve"> sequestered in a room of one’s own at home</w:t>
      </w:r>
      <w:r w:rsidR="003B01E1" w:rsidRPr="00DA34F0">
        <w:rPr>
          <w:rFonts w:ascii="Times New Roman" w:hAnsi="Times New Roman"/>
          <w:b w:val="0"/>
          <w:sz w:val="24"/>
          <w:szCs w:val="24"/>
          <w:rPrChange w:id="76" w:author="Anna Wingfield" w:date="2024-03-14T16:20:00Z">
            <w:rPr>
              <w:rFonts w:ascii="Garamond" w:hAnsi="Garamond"/>
              <w:b w:val="0"/>
              <w:sz w:val="24"/>
              <w:szCs w:val="24"/>
            </w:rPr>
          </w:rPrChange>
        </w:rPr>
        <w:t xml:space="preserve"> chasing that flighty</w:t>
      </w:r>
      <w:r w:rsidR="00C44AF3" w:rsidRPr="00DA34F0">
        <w:rPr>
          <w:rFonts w:ascii="Times New Roman" w:hAnsi="Times New Roman"/>
          <w:b w:val="0"/>
          <w:sz w:val="24"/>
          <w:szCs w:val="24"/>
          <w:rPrChange w:id="77" w:author="Anna Wingfield" w:date="2024-03-14T16:20:00Z">
            <w:rPr>
              <w:rFonts w:ascii="Garamond" w:hAnsi="Garamond"/>
              <w:b w:val="0"/>
              <w:sz w:val="24"/>
              <w:szCs w:val="24"/>
            </w:rPr>
          </w:rPrChange>
        </w:rPr>
        <w:t>, fluttering, friable</w:t>
      </w:r>
      <w:r w:rsidR="00DB73FF" w:rsidRPr="00DA34F0">
        <w:rPr>
          <w:rFonts w:ascii="Times New Roman" w:hAnsi="Times New Roman"/>
          <w:b w:val="0"/>
          <w:sz w:val="24"/>
          <w:szCs w:val="24"/>
          <w:rPrChange w:id="78" w:author="Anna Wingfield" w:date="2024-03-14T16:20:00Z">
            <w:rPr>
              <w:rFonts w:ascii="Garamond" w:hAnsi="Garamond"/>
              <w:b w:val="0"/>
              <w:sz w:val="24"/>
              <w:szCs w:val="24"/>
            </w:rPr>
          </w:rPrChange>
        </w:rPr>
        <w:t>, flying</w:t>
      </w:r>
      <w:r w:rsidR="003B01E1" w:rsidRPr="00DA34F0">
        <w:rPr>
          <w:rFonts w:ascii="Times New Roman" w:hAnsi="Times New Roman"/>
          <w:b w:val="0"/>
          <w:sz w:val="24"/>
          <w:szCs w:val="24"/>
          <w:rPrChange w:id="79" w:author="Anna Wingfield" w:date="2024-03-14T16:20:00Z">
            <w:rPr>
              <w:rFonts w:ascii="Garamond" w:hAnsi="Garamond"/>
              <w:b w:val="0"/>
              <w:sz w:val="24"/>
              <w:szCs w:val="24"/>
            </w:rPr>
          </w:rPrChange>
        </w:rPr>
        <w:t xml:space="preserve"> </w:t>
      </w:r>
      <w:r w:rsidR="002C667D" w:rsidRPr="00DA34F0">
        <w:rPr>
          <w:rFonts w:ascii="Times New Roman" w:hAnsi="Times New Roman"/>
          <w:b w:val="0"/>
          <w:sz w:val="24"/>
          <w:szCs w:val="24"/>
          <w:rPrChange w:id="80" w:author="Anna Wingfield" w:date="2024-03-14T16:20:00Z">
            <w:rPr>
              <w:rFonts w:ascii="Garamond" w:hAnsi="Garamond"/>
              <w:b w:val="0"/>
              <w:sz w:val="24"/>
              <w:szCs w:val="24"/>
            </w:rPr>
          </w:rPrChange>
        </w:rPr>
        <w:t>thing we call writing</w:t>
      </w:r>
      <w:r w:rsidR="00BA4811" w:rsidRPr="00DA34F0">
        <w:rPr>
          <w:rFonts w:ascii="Times New Roman" w:hAnsi="Times New Roman"/>
          <w:b w:val="0"/>
          <w:sz w:val="24"/>
          <w:szCs w:val="24"/>
          <w:rPrChange w:id="81" w:author="Anna Wingfield" w:date="2024-03-14T16:20:00Z">
            <w:rPr>
              <w:rFonts w:ascii="Garamond" w:hAnsi="Garamond"/>
              <w:b w:val="0"/>
              <w:sz w:val="24"/>
              <w:szCs w:val="24"/>
            </w:rPr>
          </w:rPrChange>
        </w:rPr>
        <w:t xml:space="preserve">. </w:t>
      </w:r>
      <w:r w:rsidR="00CB3E97" w:rsidRPr="00DA34F0">
        <w:rPr>
          <w:rFonts w:ascii="Times New Roman" w:hAnsi="Times New Roman"/>
          <w:b w:val="0"/>
          <w:sz w:val="24"/>
          <w:szCs w:val="24"/>
          <w:rPrChange w:id="82" w:author="Anna Wingfield" w:date="2024-03-14T16:20:00Z">
            <w:rPr>
              <w:rFonts w:ascii="Garamond" w:hAnsi="Garamond"/>
              <w:b w:val="0"/>
              <w:sz w:val="24"/>
              <w:szCs w:val="24"/>
            </w:rPr>
          </w:rPrChange>
        </w:rPr>
        <w:t xml:space="preserve">Of course, </w:t>
      </w:r>
      <w:r w:rsidR="006443B5" w:rsidRPr="00DA34F0">
        <w:rPr>
          <w:rFonts w:ascii="Times New Roman" w:hAnsi="Times New Roman"/>
          <w:b w:val="0"/>
          <w:sz w:val="24"/>
          <w:szCs w:val="24"/>
          <w:rPrChange w:id="83" w:author="Anna Wingfield" w:date="2024-03-14T16:20:00Z">
            <w:rPr>
              <w:rFonts w:ascii="Garamond" w:hAnsi="Garamond"/>
              <w:b w:val="0"/>
              <w:sz w:val="24"/>
              <w:szCs w:val="24"/>
            </w:rPr>
          </w:rPrChange>
        </w:rPr>
        <w:t xml:space="preserve">while </w:t>
      </w:r>
      <w:r w:rsidR="002C667D" w:rsidRPr="00DA34F0">
        <w:rPr>
          <w:rFonts w:ascii="Times New Roman" w:hAnsi="Times New Roman"/>
          <w:b w:val="0"/>
          <w:sz w:val="24"/>
          <w:szCs w:val="24"/>
          <w:rPrChange w:id="84" w:author="Anna Wingfield" w:date="2024-03-14T16:20:00Z">
            <w:rPr>
              <w:rFonts w:ascii="Garamond" w:hAnsi="Garamond"/>
              <w:b w:val="0"/>
              <w:sz w:val="24"/>
              <w:szCs w:val="24"/>
            </w:rPr>
          </w:rPrChange>
        </w:rPr>
        <w:t>this</w:t>
      </w:r>
      <w:r w:rsidR="006443B5" w:rsidRPr="00DA34F0">
        <w:rPr>
          <w:rFonts w:ascii="Times New Roman" w:hAnsi="Times New Roman"/>
          <w:b w:val="0"/>
          <w:sz w:val="24"/>
          <w:szCs w:val="24"/>
          <w:rPrChange w:id="85" w:author="Anna Wingfield" w:date="2024-03-14T16:20:00Z">
            <w:rPr>
              <w:rFonts w:ascii="Garamond" w:hAnsi="Garamond"/>
              <w:b w:val="0"/>
              <w:sz w:val="24"/>
              <w:szCs w:val="24"/>
            </w:rPr>
          </w:rPrChange>
        </w:rPr>
        <w:t>, shall we say, romanticized</w:t>
      </w:r>
      <w:r w:rsidR="002C667D" w:rsidRPr="00DA34F0">
        <w:rPr>
          <w:rFonts w:ascii="Times New Roman" w:hAnsi="Times New Roman"/>
          <w:b w:val="0"/>
          <w:sz w:val="24"/>
          <w:szCs w:val="24"/>
          <w:rPrChange w:id="86" w:author="Anna Wingfield" w:date="2024-03-14T16:20:00Z">
            <w:rPr>
              <w:rFonts w:ascii="Garamond" w:hAnsi="Garamond"/>
              <w:b w:val="0"/>
              <w:sz w:val="24"/>
              <w:szCs w:val="24"/>
            </w:rPr>
          </w:rPrChange>
        </w:rPr>
        <w:t xml:space="preserve"> </w:t>
      </w:r>
      <w:r w:rsidR="006443B5" w:rsidRPr="00DA34F0">
        <w:rPr>
          <w:rFonts w:ascii="Times New Roman" w:hAnsi="Times New Roman"/>
          <w:b w:val="0"/>
          <w:sz w:val="24"/>
          <w:szCs w:val="24"/>
          <w:rPrChange w:id="87" w:author="Anna Wingfield" w:date="2024-03-14T16:20:00Z">
            <w:rPr>
              <w:rFonts w:ascii="Garamond" w:hAnsi="Garamond"/>
              <w:b w:val="0"/>
              <w:sz w:val="24"/>
              <w:szCs w:val="24"/>
            </w:rPr>
          </w:rPrChange>
        </w:rPr>
        <w:t xml:space="preserve">description </w:t>
      </w:r>
      <w:r w:rsidR="002C667D" w:rsidRPr="00DA34F0">
        <w:rPr>
          <w:rFonts w:ascii="Times New Roman" w:hAnsi="Times New Roman"/>
          <w:b w:val="0"/>
          <w:sz w:val="24"/>
          <w:szCs w:val="24"/>
          <w:rPrChange w:id="88" w:author="Anna Wingfield" w:date="2024-03-14T16:20:00Z">
            <w:rPr>
              <w:rFonts w:ascii="Garamond" w:hAnsi="Garamond"/>
              <w:b w:val="0"/>
              <w:sz w:val="24"/>
              <w:szCs w:val="24"/>
            </w:rPr>
          </w:rPrChange>
        </w:rPr>
        <w:t xml:space="preserve">glints with truth, </w:t>
      </w:r>
      <w:r w:rsidR="00CB3E97" w:rsidRPr="00DA34F0">
        <w:rPr>
          <w:rFonts w:ascii="Times New Roman" w:hAnsi="Times New Roman"/>
          <w:b w:val="0"/>
          <w:sz w:val="24"/>
          <w:szCs w:val="24"/>
          <w:rPrChange w:id="89" w:author="Anna Wingfield" w:date="2024-03-14T16:20:00Z">
            <w:rPr>
              <w:rFonts w:ascii="Garamond" w:hAnsi="Garamond"/>
              <w:b w:val="0"/>
              <w:sz w:val="24"/>
              <w:szCs w:val="24"/>
            </w:rPr>
          </w:rPrChange>
        </w:rPr>
        <w:t xml:space="preserve">scholars </w:t>
      </w:r>
      <w:r w:rsidR="006443B5" w:rsidRPr="00DA34F0">
        <w:rPr>
          <w:rFonts w:ascii="Times New Roman" w:hAnsi="Times New Roman"/>
          <w:b w:val="0"/>
          <w:sz w:val="24"/>
          <w:szCs w:val="24"/>
          <w:rPrChange w:id="90" w:author="Anna Wingfield" w:date="2024-03-14T16:20:00Z">
            <w:rPr>
              <w:rFonts w:ascii="Garamond" w:hAnsi="Garamond"/>
              <w:b w:val="0"/>
              <w:sz w:val="24"/>
              <w:szCs w:val="24"/>
            </w:rPr>
          </w:rPrChange>
        </w:rPr>
        <w:t xml:space="preserve">also </w:t>
      </w:r>
      <w:r w:rsidR="00CB3E97" w:rsidRPr="00DA34F0">
        <w:rPr>
          <w:rFonts w:ascii="Times New Roman" w:hAnsi="Times New Roman"/>
          <w:b w:val="0"/>
          <w:sz w:val="24"/>
          <w:szCs w:val="24"/>
          <w:rPrChange w:id="91" w:author="Anna Wingfield" w:date="2024-03-14T16:20:00Z">
            <w:rPr>
              <w:rFonts w:ascii="Garamond" w:hAnsi="Garamond"/>
              <w:b w:val="0"/>
              <w:sz w:val="24"/>
              <w:szCs w:val="24"/>
            </w:rPr>
          </w:rPrChange>
        </w:rPr>
        <w:t xml:space="preserve">know this </w:t>
      </w:r>
      <w:r w:rsidR="00014D13" w:rsidRPr="00DA34F0">
        <w:rPr>
          <w:rFonts w:ascii="Times New Roman" w:hAnsi="Times New Roman"/>
          <w:b w:val="0"/>
          <w:sz w:val="24"/>
          <w:szCs w:val="24"/>
          <w:rPrChange w:id="92" w:author="Anna Wingfield" w:date="2024-03-14T16:20:00Z">
            <w:rPr>
              <w:rFonts w:ascii="Garamond" w:hAnsi="Garamond"/>
              <w:b w:val="0"/>
              <w:sz w:val="24"/>
              <w:szCs w:val="24"/>
            </w:rPr>
          </w:rPrChange>
        </w:rPr>
        <w:t xml:space="preserve">“self-evident” </w:t>
      </w:r>
      <w:r w:rsidR="00CB3E97" w:rsidRPr="00DA34F0">
        <w:rPr>
          <w:rFonts w:ascii="Times New Roman" w:hAnsi="Times New Roman"/>
          <w:b w:val="0"/>
          <w:sz w:val="24"/>
          <w:szCs w:val="24"/>
          <w:rPrChange w:id="93" w:author="Anna Wingfield" w:date="2024-03-14T16:20:00Z">
            <w:rPr>
              <w:rFonts w:ascii="Garamond" w:hAnsi="Garamond"/>
              <w:b w:val="0"/>
              <w:sz w:val="24"/>
              <w:szCs w:val="24"/>
            </w:rPr>
          </w:rPrChange>
        </w:rPr>
        <w:t xml:space="preserve">truth to be largely </w:t>
      </w:r>
      <w:r w:rsidR="006443B5" w:rsidRPr="00DA34F0">
        <w:rPr>
          <w:rFonts w:ascii="Times New Roman" w:hAnsi="Times New Roman"/>
          <w:b w:val="0"/>
          <w:sz w:val="24"/>
          <w:szCs w:val="24"/>
          <w:rPrChange w:id="94" w:author="Anna Wingfield" w:date="2024-03-14T16:20:00Z">
            <w:rPr>
              <w:rFonts w:ascii="Garamond" w:hAnsi="Garamond"/>
              <w:b w:val="0"/>
              <w:sz w:val="24"/>
              <w:szCs w:val="24"/>
            </w:rPr>
          </w:rPrChange>
        </w:rPr>
        <w:t xml:space="preserve">self-evident </w:t>
      </w:r>
      <w:r w:rsidR="00CB3E97" w:rsidRPr="00DA34F0">
        <w:rPr>
          <w:rFonts w:ascii="Times New Roman" w:hAnsi="Times New Roman"/>
          <w:b w:val="0"/>
          <w:sz w:val="24"/>
          <w:szCs w:val="24"/>
          <w:rPrChange w:id="95" w:author="Anna Wingfield" w:date="2024-03-14T16:20:00Z">
            <w:rPr>
              <w:rFonts w:ascii="Garamond" w:hAnsi="Garamond"/>
              <w:b w:val="0"/>
              <w:sz w:val="24"/>
              <w:szCs w:val="24"/>
            </w:rPr>
          </w:rPrChange>
        </w:rPr>
        <w:t>rubbish as</w:t>
      </w:r>
      <w:r w:rsidR="000A3CCF" w:rsidRPr="00DA34F0">
        <w:rPr>
          <w:rFonts w:ascii="Times New Roman" w:hAnsi="Times New Roman"/>
          <w:b w:val="0"/>
          <w:sz w:val="24"/>
          <w:szCs w:val="24"/>
          <w:rPrChange w:id="96" w:author="Anna Wingfield" w:date="2024-03-14T16:20:00Z">
            <w:rPr>
              <w:rFonts w:ascii="Garamond" w:hAnsi="Garamond"/>
              <w:b w:val="0"/>
              <w:sz w:val="24"/>
              <w:szCs w:val="24"/>
            </w:rPr>
          </w:rPrChange>
        </w:rPr>
        <w:t xml:space="preserve"> even the briefest of </w:t>
      </w:r>
      <w:r w:rsidR="00CB3E97" w:rsidRPr="00DA34F0">
        <w:rPr>
          <w:rFonts w:ascii="Times New Roman" w:hAnsi="Times New Roman"/>
          <w:b w:val="0"/>
          <w:sz w:val="24"/>
          <w:szCs w:val="24"/>
          <w:rPrChange w:id="97" w:author="Anna Wingfield" w:date="2024-03-14T16:20:00Z">
            <w:rPr>
              <w:rFonts w:ascii="Garamond" w:hAnsi="Garamond"/>
              <w:b w:val="0"/>
              <w:sz w:val="24"/>
              <w:szCs w:val="24"/>
            </w:rPr>
          </w:rPrChange>
        </w:rPr>
        <w:t>gl</w:t>
      </w:r>
      <w:r w:rsidR="009518E7" w:rsidRPr="00DA34F0">
        <w:rPr>
          <w:rFonts w:ascii="Times New Roman" w:hAnsi="Times New Roman"/>
          <w:b w:val="0"/>
          <w:sz w:val="24"/>
          <w:szCs w:val="24"/>
          <w:rPrChange w:id="98" w:author="Anna Wingfield" w:date="2024-03-14T16:20:00Z">
            <w:rPr>
              <w:rFonts w:ascii="Garamond" w:hAnsi="Garamond"/>
              <w:b w:val="0"/>
              <w:sz w:val="24"/>
              <w:szCs w:val="24"/>
            </w:rPr>
          </w:rPrChange>
        </w:rPr>
        <w:t>ance</w:t>
      </w:r>
      <w:r w:rsidR="000A3CCF" w:rsidRPr="00DA34F0">
        <w:rPr>
          <w:rFonts w:ascii="Times New Roman" w:hAnsi="Times New Roman"/>
          <w:b w:val="0"/>
          <w:sz w:val="24"/>
          <w:szCs w:val="24"/>
          <w:rPrChange w:id="99" w:author="Anna Wingfield" w:date="2024-03-14T16:20:00Z">
            <w:rPr>
              <w:rFonts w:ascii="Garamond" w:hAnsi="Garamond"/>
              <w:b w:val="0"/>
              <w:sz w:val="24"/>
              <w:szCs w:val="24"/>
            </w:rPr>
          </w:rPrChange>
        </w:rPr>
        <w:t>s</w:t>
      </w:r>
      <w:r w:rsidR="009518E7" w:rsidRPr="00DA34F0">
        <w:rPr>
          <w:rFonts w:ascii="Times New Roman" w:hAnsi="Times New Roman"/>
          <w:b w:val="0"/>
          <w:sz w:val="24"/>
          <w:szCs w:val="24"/>
          <w:rPrChange w:id="100" w:author="Anna Wingfield" w:date="2024-03-14T16:20:00Z">
            <w:rPr>
              <w:rFonts w:ascii="Garamond" w:hAnsi="Garamond"/>
              <w:b w:val="0"/>
              <w:sz w:val="24"/>
              <w:szCs w:val="24"/>
            </w:rPr>
          </w:rPrChange>
        </w:rPr>
        <w:t xml:space="preserve"> at</w:t>
      </w:r>
      <w:r w:rsidR="00A215F6" w:rsidRPr="00DA34F0">
        <w:rPr>
          <w:rFonts w:ascii="Times New Roman" w:hAnsi="Times New Roman"/>
          <w:b w:val="0"/>
          <w:sz w:val="24"/>
          <w:szCs w:val="24"/>
          <w:rPrChange w:id="101" w:author="Anna Wingfield" w:date="2024-03-14T16:20:00Z">
            <w:rPr>
              <w:rFonts w:ascii="Garamond" w:hAnsi="Garamond"/>
              <w:b w:val="0"/>
              <w:sz w:val="24"/>
              <w:szCs w:val="24"/>
            </w:rPr>
          </w:rPrChange>
        </w:rPr>
        <w:t>, say,</w:t>
      </w:r>
      <w:r w:rsidR="00B11A23" w:rsidRPr="00DA34F0">
        <w:rPr>
          <w:rFonts w:ascii="Times New Roman" w:hAnsi="Times New Roman"/>
          <w:b w:val="0"/>
          <w:sz w:val="24"/>
          <w:szCs w:val="24"/>
          <w:rPrChange w:id="102" w:author="Anna Wingfield" w:date="2024-03-14T16:20:00Z">
            <w:rPr>
              <w:rFonts w:ascii="Garamond" w:hAnsi="Garamond"/>
              <w:b w:val="0"/>
              <w:sz w:val="24"/>
              <w:szCs w:val="24"/>
            </w:rPr>
          </w:rPrChange>
        </w:rPr>
        <w:t xml:space="preserve"> any </w:t>
      </w:r>
      <w:r w:rsidR="009518E7" w:rsidRPr="00DA34F0">
        <w:rPr>
          <w:rFonts w:ascii="Times New Roman" w:hAnsi="Times New Roman"/>
          <w:b w:val="0"/>
          <w:sz w:val="24"/>
          <w:szCs w:val="24"/>
          <w:rPrChange w:id="103" w:author="Anna Wingfield" w:date="2024-03-14T16:20:00Z">
            <w:rPr>
              <w:rFonts w:ascii="Garamond" w:hAnsi="Garamond"/>
              <w:b w:val="0"/>
              <w:sz w:val="24"/>
              <w:szCs w:val="24"/>
            </w:rPr>
          </w:rPrChange>
        </w:rPr>
        <w:t>monograph’</w:t>
      </w:r>
      <w:r w:rsidR="00CB3E97" w:rsidRPr="00DA34F0">
        <w:rPr>
          <w:rFonts w:ascii="Times New Roman" w:hAnsi="Times New Roman"/>
          <w:b w:val="0"/>
          <w:sz w:val="24"/>
          <w:szCs w:val="24"/>
          <w:rPrChange w:id="104" w:author="Anna Wingfield" w:date="2024-03-14T16:20:00Z">
            <w:rPr>
              <w:rFonts w:ascii="Garamond" w:hAnsi="Garamond"/>
              <w:b w:val="0"/>
              <w:sz w:val="24"/>
              <w:szCs w:val="24"/>
            </w:rPr>
          </w:rPrChange>
        </w:rPr>
        <w:t>s acknowle</w:t>
      </w:r>
      <w:r w:rsidR="00A215F6" w:rsidRPr="00DA34F0">
        <w:rPr>
          <w:rFonts w:ascii="Times New Roman" w:hAnsi="Times New Roman"/>
          <w:b w:val="0"/>
          <w:sz w:val="24"/>
          <w:szCs w:val="24"/>
          <w:rPrChange w:id="105" w:author="Anna Wingfield" w:date="2024-03-14T16:20:00Z">
            <w:rPr>
              <w:rFonts w:ascii="Garamond" w:hAnsi="Garamond"/>
              <w:b w:val="0"/>
              <w:sz w:val="24"/>
              <w:szCs w:val="24"/>
            </w:rPr>
          </w:rPrChange>
        </w:rPr>
        <w:t xml:space="preserve">dgements </w:t>
      </w:r>
      <w:r w:rsidR="00F158DB" w:rsidRPr="00DA34F0">
        <w:rPr>
          <w:rFonts w:ascii="Times New Roman" w:hAnsi="Times New Roman"/>
          <w:b w:val="0"/>
          <w:sz w:val="24"/>
          <w:szCs w:val="24"/>
          <w:rPrChange w:id="106" w:author="Anna Wingfield" w:date="2024-03-14T16:20:00Z">
            <w:rPr>
              <w:rFonts w:ascii="Garamond" w:hAnsi="Garamond"/>
              <w:b w:val="0"/>
              <w:sz w:val="24"/>
              <w:szCs w:val="24"/>
            </w:rPr>
          </w:rPrChange>
        </w:rPr>
        <w:t>mov</w:t>
      </w:r>
      <w:r w:rsidR="00A215F6" w:rsidRPr="00DA34F0">
        <w:rPr>
          <w:rFonts w:ascii="Times New Roman" w:hAnsi="Times New Roman"/>
          <w:b w:val="0"/>
          <w:sz w:val="24"/>
          <w:szCs w:val="24"/>
          <w:rPrChange w:id="107" w:author="Anna Wingfield" w:date="2024-03-14T16:20:00Z">
            <w:rPr>
              <w:rFonts w:ascii="Garamond" w:hAnsi="Garamond"/>
              <w:b w:val="0"/>
              <w:sz w:val="24"/>
              <w:szCs w:val="24"/>
            </w:rPr>
          </w:rPrChange>
        </w:rPr>
        <w:t xml:space="preserve">ingly </w:t>
      </w:r>
      <w:proofErr w:type="gramStart"/>
      <w:r w:rsidR="00A215F6" w:rsidRPr="00DA34F0">
        <w:rPr>
          <w:rFonts w:ascii="Times New Roman" w:hAnsi="Times New Roman"/>
          <w:b w:val="0"/>
          <w:sz w:val="24"/>
          <w:szCs w:val="24"/>
          <w:rPrChange w:id="108" w:author="Anna Wingfield" w:date="2024-03-14T16:20:00Z">
            <w:rPr>
              <w:rFonts w:ascii="Garamond" w:hAnsi="Garamond"/>
              <w:b w:val="0"/>
              <w:sz w:val="24"/>
              <w:szCs w:val="24"/>
            </w:rPr>
          </w:rPrChange>
        </w:rPr>
        <w:t>testifies</w:t>
      </w:r>
      <w:proofErr w:type="gramEnd"/>
      <w:r w:rsidR="00C35806" w:rsidRPr="00DA34F0">
        <w:rPr>
          <w:rFonts w:ascii="Times New Roman" w:hAnsi="Times New Roman"/>
          <w:b w:val="0"/>
          <w:sz w:val="24"/>
          <w:szCs w:val="24"/>
          <w:rPrChange w:id="109" w:author="Anna Wingfield" w:date="2024-03-14T16:20:00Z">
            <w:rPr>
              <w:rFonts w:ascii="Garamond" w:hAnsi="Garamond"/>
              <w:b w:val="0"/>
              <w:sz w:val="24"/>
              <w:szCs w:val="24"/>
            </w:rPr>
          </w:rPrChange>
        </w:rPr>
        <w:t xml:space="preserve"> to </w:t>
      </w:r>
      <w:r w:rsidR="004F3235" w:rsidRPr="00DA34F0">
        <w:rPr>
          <w:rFonts w:ascii="Times New Roman" w:hAnsi="Times New Roman"/>
          <w:b w:val="0"/>
          <w:sz w:val="24"/>
          <w:szCs w:val="24"/>
          <w:rPrChange w:id="110" w:author="Anna Wingfield" w:date="2024-03-14T16:20:00Z">
            <w:rPr>
              <w:rFonts w:ascii="Garamond" w:hAnsi="Garamond"/>
              <w:b w:val="0"/>
              <w:sz w:val="24"/>
              <w:szCs w:val="24"/>
            </w:rPr>
          </w:rPrChange>
        </w:rPr>
        <w:t xml:space="preserve">the </w:t>
      </w:r>
      <w:r w:rsidR="009518E7" w:rsidRPr="00DA34F0">
        <w:rPr>
          <w:rFonts w:ascii="Times New Roman" w:hAnsi="Times New Roman"/>
          <w:b w:val="0"/>
          <w:sz w:val="24"/>
          <w:szCs w:val="24"/>
          <w:rPrChange w:id="111" w:author="Anna Wingfield" w:date="2024-03-14T16:20:00Z">
            <w:rPr>
              <w:rFonts w:ascii="Garamond" w:hAnsi="Garamond"/>
              <w:b w:val="0"/>
              <w:sz w:val="24"/>
              <w:szCs w:val="24"/>
            </w:rPr>
          </w:rPrChange>
        </w:rPr>
        <w:t>it-takes-a-village ethos of a</w:t>
      </w:r>
      <w:r w:rsidR="000A3CCF" w:rsidRPr="00DA34F0">
        <w:rPr>
          <w:rFonts w:ascii="Times New Roman" w:hAnsi="Times New Roman"/>
          <w:b w:val="0"/>
          <w:sz w:val="24"/>
          <w:szCs w:val="24"/>
          <w:rPrChange w:id="112" w:author="Anna Wingfield" w:date="2024-03-14T16:20:00Z">
            <w:rPr>
              <w:rFonts w:ascii="Garamond" w:hAnsi="Garamond"/>
              <w:b w:val="0"/>
              <w:sz w:val="24"/>
              <w:szCs w:val="24"/>
            </w:rPr>
          </w:rPrChange>
        </w:rPr>
        <w:t xml:space="preserve">ll </w:t>
      </w:r>
      <w:r w:rsidR="009518E7" w:rsidRPr="00DA34F0">
        <w:rPr>
          <w:rFonts w:ascii="Times New Roman" w:hAnsi="Times New Roman"/>
          <w:b w:val="0"/>
          <w:sz w:val="24"/>
          <w:szCs w:val="24"/>
          <w:rPrChange w:id="113" w:author="Anna Wingfield" w:date="2024-03-14T16:20:00Z">
            <w:rPr>
              <w:rFonts w:ascii="Garamond" w:hAnsi="Garamond"/>
              <w:b w:val="0"/>
              <w:sz w:val="24"/>
              <w:szCs w:val="24"/>
            </w:rPr>
          </w:rPrChange>
        </w:rPr>
        <w:t xml:space="preserve">scholarly </w:t>
      </w:r>
      <w:r w:rsidR="00A215F6" w:rsidRPr="00DA34F0">
        <w:rPr>
          <w:rFonts w:ascii="Times New Roman" w:hAnsi="Times New Roman"/>
          <w:b w:val="0"/>
          <w:sz w:val="24"/>
          <w:szCs w:val="24"/>
          <w:rPrChange w:id="114" w:author="Anna Wingfield" w:date="2024-03-14T16:20:00Z">
            <w:rPr>
              <w:rFonts w:ascii="Garamond" w:hAnsi="Garamond"/>
              <w:b w:val="0"/>
              <w:sz w:val="24"/>
              <w:szCs w:val="24"/>
            </w:rPr>
          </w:rPrChange>
        </w:rPr>
        <w:t xml:space="preserve">writing </w:t>
      </w:r>
      <w:r w:rsidR="009518E7" w:rsidRPr="00DA34F0">
        <w:rPr>
          <w:rFonts w:ascii="Times New Roman" w:hAnsi="Times New Roman"/>
          <w:b w:val="0"/>
          <w:sz w:val="24"/>
          <w:szCs w:val="24"/>
          <w:rPrChange w:id="115" w:author="Anna Wingfield" w:date="2024-03-14T16:20:00Z">
            <w:rPr>
              <w:rFonts w:ascii="Garamond" w:hAnsi="Garamond"/>
              <w:b w:val="0"/>
              <w:sz w:val="24"/>
              <w:szCs w:val="24"/>
            </w:rPr>
          </w:rPrChange>
        </w:rPr>
        <w:t>endeavor</w:t>
      </w:r>
      <w:r w:rsidR="000A3CCF" w:rsidRPr="00DA34F0">
        <w:rPr>
          <w:rFonts w:ascii="Times New Roman" w:hAnsi="Times New Roman"/>
          <w:b w:val="0"/>
          <w:sz w:val="24"/>
          <w:szCs w:val="24"/>
          <w:rPrChange w:id="116" w:author="Anna Wingfield" w:date="2024-03-14T16:20:00Z">
            <w:rPr>
              <w:rFonts w:ascii="Garamond" w:hAnsi="Garamond"/>
              <w:b w:val="0"/>
              <w:sz w:val="24"/>
              <w:szCs w:val="24"/>
            </w:rPr>
          </w:rPrChange>
        </w:rPr>
        <w:t>s</w:t>
      </w:r>
      <w:r w:rsidR="00CB3E97" w:rsidRPr="00DA34F0">
        <w:rPr>
          <w:rFonts w:ascii="Times New Roman" w:hAnsi="Times New Roman"/>
          <w:b w:val="0"/>
          <w:sz w:val="24"/>
          <w:szCs w:val="24"/>
          <w:rPrChange w:id="117" w:author="Anna Wingfield" w:date="2024-03-14T16:20:00Z">
            <w:rPr>
              <w:rFonts w:ascii="Garamond" w:hAnsi="Garamond"/>
              <w:b w:val="0"/>
              <w:sz w:val="24"/>
              <w:szCs w:val="24"/>
            </w:rPr>
          </w:rPrChange>
        </w:rPr>
        <w:t>.</w:t>
      </w:r>
      <w:r w:rsidR="000F7EE0" w:rsidRPr="00DA34F0">
        <w:rPr>
          <w:rFonts w:ascii="Times New Roman" w:hAnsi="Times New Roman"/>
          <w:b w:val="0"/>
          <w:sz w:val="24"/>
          <w:szCs w:val="24"/>
          <w:rPrChange w:id="118" w:author="Anna Wingfield" w:date="2024-03-14T16:20:00Z">
            <w:rPr>
              <w:rFonts w:ascii="Garamond" w:hAnsi="Garamond"/>
              <w:b w:val="0"/>
              <w:sz w:val="24"/>
              <w:szCs w:val="24"/>
            </w:rPr>
          </w:rPrChange>
        </w:rPr>
        <w:t xml:space="preserve"> In fact, my first book, </w:t>
      </w:r>
      <w:r w:rsidR="000F7EE0" w:rsidRPr="00DA34F0">
        <w:rPr>
          <w:rFonts w:ascii="Times New Roman" w:hAnsi="Times New Roman"/>
          <w:b w:val="0"/>
          <w:i/>
          <w:sz w:val="24"/>
          <w:szCs w:val="24"/>
          <w:rPrChange w:id="119" w:author="Anna Wingfield" w:date="2024-03-14T16:20:00Z">
            <w:rPr>
              <w:rFonts w:ascii="Garamond" w:hAnsi="Garamond"/>
              <w:b w:val="0"/>
              <w:i/>
              <w:sz w:val="24"/>
              <w:szCs w:val="24"/>
            </w:rPr>
          </w:rPrChange>
        </w:rPr>
        <w:t>Romantic Revelations</w:t>
      </w:r>
      <w:r w:rsidR="000F7EE0" w:rsidRPr="00DA34F0">
        <w:rPr>
          <w:rFonts w:ascii="Times New Roman" w:hAnsi="Times New Roman"/>
          <w:b w:val="0"/>
          <w:sz w:val="24"/>
          <w:szCs w:val="24"/>
          <w:rPrChange w:id="120" w:author="Anna Wingfield" w:date="2024-03-14T16:20:00Z">
            <w:rPr>
              <w:rFonts w:ascii="Garamond" w:hAnsi="Garamond"/>
              <w:b w:val="0"/>
              <w:sz w:val="24"/>
              <w:szCs w:val="24"/>
            </w:rPr>
          </w:rPrChange>
        </w:rPr>
        <w:t xml:space="preserve">, </w:t>
      </w:r>
      <w:r w:rsidR="00AF0F0B" w:rsidRPr="00DA34F0">
        <w:rPr>
          <w:rFonts w:ascii="Times New Roman" w:hAnsi="Times New Roman"/>
          <w:b w:val="0"/>
          <w:sz w:val="24"/>
          <w:szCs w:val="24"/>
          <w:rPrChange w:id="121" w:author="Anna Wingfield" w:date="2024-03-14T16:20:00Z">
            <w:rPr>
              <w:rFonts w:ascii="Garamond" w:hAnsi="Garamond"/>
              <w:b w:val="0"/>
              <w:sz w:val="24"/>
              <w:szCs w:val="24"/>
            </w:rPr>
          </w:rPrChange>
        </w:rPr>
        <w:t xml:space="preserve">about the post-apocalyptic visions Romanticism conjures up in reaction to fears about the changing climate writers of the period witnessed as a result of 1816’s year without a summer, </w:t>
      </w:r>
      <w:r w:rsidR="000F7EE0" w:rsidRPr="00DA34F0">
        <w:rPr>
          <w:rFonts w:ascii="Times New Roman" w:hAnsi="Times New Roman"/>
          <w:b w:val="0"/>
          <w:sz w:val="24"/>
          <w:szCs w:val="24"/>
          <w:rPrChange w:id="122" w:author="Anna Wingfield" w:date="2024-03-14T16:20:00Z">
            <w:rPr>
              <w:rFonts w:ascii="Garamond" w:hAnsi="Garamond"/>
              <w:b w:val="0"/>
              <w:sz w:val="24"/>
              <w:szCs w:val="24"/>
            </w:rPr>
          </w:rPrChange>
        </w:rPr>
        <w:t>found a dense colloquy of fellows in its converse with not only the voices long past of the period but with scholars writing in what we might with some honesty call the dread despair of the here and now.</w:t>
      </w:r>
      <w:r w:rsidR="00415EEB" w:rsidRPr="00DA34F0">
        <w:rPr>
          <w:rFonts w:ascii="Times New Roman" w:hAnsi="Times New Roman"/>
          <w:b w:val="0"/>
          <w:sz w:val="24"/>
          <w:szCs w:val="24"/>
          <w:rPrChange w:id="123" w:author="Anna Wingfield" w:date="2024-03-14T16:20:00Z">
            <w:rPr>
              <w:rFonts w:ascii="Garamond" w:hAnsi="Garamond"/>
              <w:b w:val="0"/>
              <w:sz w:val="24"/>
              <w:szCs w:val="24"/>
            </w:rPr>
          </w:rPrChange>
        </w:rPr>
        <w:t xml:space="preserve"> </w:t>
      </w:r>
    </w:p>
    <w:p w14:paraId="26D8B765" w14:textId="75324BF8" w:rsidR="0055563B" w:rsidDel="00DF731A" w:rsidRDefault="00B95899" w:rsidP="00360BBE">
      <w:pPr>
        <w:pStyle w:val="m-9115795407614457208p1"/>
        <w:spacing w:line="480" w:lineRule="auto"/>
        <w:rPr>
          <w:del w:id="124" w:author="Anna Wingfield" w:date="2024-03-14T16:30:00Z"/>
          <w:rFonts w:ascii="Times New Roman" w:hAnsi="Times New Roman"/>
          <w:b w:val="0"/>
          <w:color w:val="000000" w:themeColor="text1"/>
          <w:sz w:val="24"/>
          <w:szCs w:val="24"/>
        </w:rPr>
      </w:pPr>
      <w:r w:rsidRPr="00DA34F0">
        <w:rPr>
          <w:rFonts w:ascii="Times New Roman" w:hAnsi="Times New Roman"/>
          <w:b w:val="0"/>
          <w:rPrChange w:id="125" w:author="Anna Wingfield" w:date="2024-03-14T16:20:00Z">
            <w:rPr>
              <w:b w:val="0"/>
            </w:rPr>
          </w:rPrChange>
        </w:rPr>
        <w:lastRenderedPageBreak/>
        <w:tab/>
      </w:r>
      <w:r w:rsidR="00F158DB" w:rsidRPr="00DA34F0">
        <w:rPr>
          <w:rFonts w:ascii="Times New Roman" w:hAnsi="Times New Roman"/>
          <w:b w:val="0"/>
          <w:rPrChange w:id="126" w:author="Anna Wingfield" w:date="2024-03-14T16:20:00Z">
            <w:rPr>
              <w:b w:val="0"/>
            </w:rPr>
          </w:rPrChange>
        </w:rPr>
        <w:t>For</w:t>
      </w:r>
      <w:r w:rsidR="00961E5F" w:rsidRPr="00DA34F0">
        <w:rPr>
          <w:rFonts w:ascii="Times New Roman" w:hAnsi="Times New Roman"/>
          <w:b w:val="0"/>
          <w:rPrChange w:id="127" w:author="Anna Wingfield" w:date="2024-03-14T16:20:00Z">
            <w:rPr>
              <w:b w:val="0"/>
            </w:rPr>
          </w:rPrChange>
        </w:rPr>
        <w:t xml:space="preserve"> w</w:t>
      </w:r>
      <w:r w:rsidR="00123163" w:rsidRPr="00DA34F0">
        <w:rPr>
          <w:rFonts w:ascii="Times New Roman" w:hAnsi="Times New Roman"/>
          <w:b w:val="0"/>
          <w:rPrChange w:id="128" w:author="Anna Wingfield" w:date="2024-03-14T16:20:00Z">
            <w:rPr>
              <w:b w:val="0"/>
            </w:rPr>
          </w:rPrChange>
        </w:rPr>
        <w:t>hat once was</w:t>
      </w:r>
      <w:r w:rsidR="00961E5F" w:rsidRPr="00DA34F0">
        <w:rPr>
          <w:rFonts w:ascii="Times New Roman" w:hAnsi="Times New Roman"/>
          <w:b w:val="0"/>
          <w:rPrChange w:id="129" w:author="Anna Wingfield" w:date="2024-03-14T16:20:00Z">
            <w:rPr>
              <w:b w:val="0"/>
            </w:rPr>
          </w:rPrChange>
        </w:rPr>
        <w:t xml:space="preserve"> in 1816</w:t>
      </w:r>
      <w:r w:rsidR="00123163" w:rsidRPr="00DA34F0">
        <w:rPr>
          <w:rFonts w:ascii="Times New Roman" w:hAnsi="Times New Roman"/>
          <w:b w:val="0"/>
          <w:rPrChange w:id="130" w:author="Anna Wingfield" w:date="2024-03-14T16:20:00Z">
            <w:rPr>
              <w:b w:val="0"/>
            </w:rPr>
          </w:rPrChange>
        </w:rPr>
        <w:t>, in terms of climate change</w:t>
      </w:r>
      <w:r w:rsidR="00961E5F" w:rsidRPr="00DA34F0">
        <w:rPr>
          <w:rFonts w:ascii="Times New Roman" w:hAnsi="Times New Roman"/>
          <w:b w:val="0"/>
          <w:rPrChange w:id="131" w:author="Anna Wingfield" w:date="2024-03-14T16:20:00Z">
            <w:rPr>
              <w:b w:val="0"/>
            </w:rPr>
          </w:rPrChange>
        </w:rPr>
        <w:t xml:space="preserve"> </w:t>
      </w:r>
      <w:r w:rsidR="002C667D" w:rsidRPr="00DA34F0">
        <w:rPr>
          <w:rFonts w:ascii="Times New Roman" w:hAnsi="Times New Roman"/>
          <w:b w:val="0"/>
          <w:rPrChange w:id="132" w:author="Anna Wingfield" w:date="2024-03-14T16:20:00Z">
            <w:rPr>
              <w:b w:val="0"/>
            </w:rPr>
          </w:rPrChange>
        </w:rPr>
        <w:t xml:space="preserve">disasters </w:t>
      </w:r>
      <w:r w:rsidR="00961E5F" w:rsidRPr="00DA34F0">
        <w:rPr>
          <w:rFonts w:ascii="Times New Roman" w:hAnsi="Times New Roman"/>
          <w:b w:val="0"/>
          <w:rPrChange w:id="133" w:author="Anna Wingfield" w:date="2024-03-14T16:20:00Z">
            <w:rPr>
              <w:b w:val="0"/>
            </w:rPr>
          </w:rPrChange>
        </w:rPr>
        <w:t>and global pandemics</w:t>
      </w:r>
      <w:r w:rsidR="00123163" w:rsidRPr="00DA34F0">
        <w:rPr>
          <w:rFonts w:ascii="Times New Roman" w:hAnsi="Times New Roman"/>
          <w:b w:val="0"/>
          <w:rPrChange w:id="134" w:author="Anna Wingfield" w:date="2024-03-14T16:20:00Z">
            <w:rPr>
              <w:b w:val="0"/>
            </w:rPr>
          </w:rPrChange>
        </w:rPr>
        <w:t xml:space="preserve">, seems to now be again </w:t>
      </w:r>
      <w:r w:rsidR="00761EDE" w:rsidRPr="00DA34F0">
        <w:rPr>
          <w:rFonts w:ascii="Times New Roman" w:hAnsi="Times New Roman"/>
          <w:b w:val="0"/>
          <w:rPrChange w:id="135" w:author="Anna Wingfield" w:date="2024-03-14T16:20:00Z">
            <w:rPr>
              <w:b w:val="0"/>
            </w:rPr>
          </w:rPrChange>
        </w:rPr>
        <w:t xml:space="preserve">(if it ever were not) </w:t>
      </w:r>
      <w:r w:rsidR="00123163" w:rsidRPr="00DA34F0">
        <w:rPr>
          <w:rFonts w:ascii="Times New Roman" w:hAnsi="Times New Roman"/>
          <w:b w:val="0"/>
          <w:rPrChange w:id="136" w:author="Anna Wingfield" w:date="2024-03-14T16:20:00Z">
            <w:rPr>
              <w:b w:val="0"/>
            </w:rPr>
          </w:rPrChange>
        </w:rPr>
        <w:t>and Romantic</w:t>
      </w:r>
      <w:r w:rsidR="00961E5F" w:rsidRPr="00DA34F0">
        <w:rPr>
          <w:rFonts w:ascii="Times New Roman" w:hAnsi="Times New Roman"/>
          <w:b w:val="0"/>
          <w:rPrChange w:id="137" w:author="Anna Wingfield" w:date="2024-03-14T16:20:00Z">
            <w:rPr>
              <w:b w:val="0"/>
            </w:rPr>
          </w:rPrChange>
        </w:rPr>
        <w:t xml:space="preserve"> writing, </w:t>
      </w:r>
      <w:r w:rsidR="00B11A23" w:rsidRPr="00DA34F0">
        <w:rPr>
          <w:rFonts w:ascii="Times New Roman" w:hAnsi="Times New Roman"/>
          <w:b w:val="0"/>
          <w:rPrChange w:id="138" w:author="Anna Wingfield" w:date="2024-03-14T16:20:00Z">
            <w:rPr>
              <w:b w:val="0"/>
            </w:rPr>
          </w:rPrChange>
        </w:rPr>
        <w:t xml:space="preserve">creative and critical, </w:t>
      </w:r>
      <w:r w:rsidR="00961E5F" w:rsidRPr="00DA34F0">
        <w:rPr>
          <w:rFonts w:ascii="Times New Roman" w:hAnsi="Times New Roman"/>
          <w:b w:val="0"/>
          <w:rPrChange w:id="139" w:author="Anna Wingfield" w:date="2024-03-14T16:20:00Z">
            <w:rPr>
              <w:b w:val="0"/>
            </w:rPr>
          </w:rPrChange>
        </w:rPr>
        <w:t>from then to now,</w:t>
      </w:r>
      <w:r w:rsidR="00123163" w:rsidRPr="00DA34F0">
        <w:rPr>
          <w:rFonts w:ascii="Times New Roman" w:hAnsi="Times New Roman"/>
          <w:b w:val="0"/>
          <w:rPrChange w:id="140" w:author="Anna Wingfield" w:date="2024-03-14T16:20:00Z">
            <w:rPr>
              <w:b w:val="0"/>
            </w:rPr>
          </w:rPrChange>
        </w:rPr>
        <w:t xml:space="preserve"> </w:t>
      </w:r>
      <w:r w:rsidR="00961E5F" w:rsidRPr="00DA34F0">
        <w:rPr>
          <w:rFonts w:ascii="Times New Roman" w:hAnsi="Times New Roman"/>
          <w:b w:val="0"/>
          <w:rPrChange w:id="141" w:author="Anna Wingfield" w:date="2024-03-14T16:20:00Z">
            <w:rPr>
              <w:b w:val="0"/>
            </w:rPr>
          </w:rPrChange>
        </w:rPr>
        <w:t>continues to tarry</w:t>
      </w:r>
      <w:r w:rsidR="00123163" w:rsidRPr="00DA34F0">
        <w:rPr>
          <w:rFonts w:ascii="Times New Roman" w:hAnsi="Times New Roman"/>
          <w:b w:val="0"/>
          <w:rPrChange w:id="142" w:author="Anna Wingfield" w:date="2024-03-14T16:20:00Z">
            <w:rPr>
              <w:b w:val="0"/>
            </w:rPr>
          </w:rPrChange>
        </w:rPr>
        <w:t xml:space="preserve"> with </w:t>
      </w:r>
      <w:r w:rsidR="00961E5F" w:rsidRPr="00DA34F0">
        <w:rPr>
          <w:rFonts w:ascii="Times New Roman" w:hAnsi="Times New Roman"/>
          <w:b w:val="0"/>
          <w:rPrChange w:id="143" w:author="Anna Wingfield" w:date="2024-03-14T16:20:00Z">
            <w:rPr>
              <w:b w:val="0"/>
            </w:rPr>
          </w:rPrChange>
        </w:rPr>
        <w:t xml:space="preserve">horrific </w:t>
      </w:r>
      <w:r w:rsidR="00123163" w:rsidRPr="00DA34F0">
        <w:rPr>
          <w:rFonts w:ascii="Times New Roman" w:hAnsi="Times New Roman"/>
          <w:b w:val="0"/>
          <w:rPrChange w:id="144" w:author="Anna Wingfield" w:date="2024-03-14T16:20:00Z">
            <w:rPr>
              <w:b w:val="0"/>
            </w:rPr>
          </w:rPrChange>
        </w:rPr>
        <w:t xml:space="preserve">visions and realities about </w:t>
      </w:r>
      <w:r w:rsidR="0098763C" w:rsidRPr="00DA34F0">
        <w:rPr>
          <w:rFonts w:ascii="Times New Roman" w:hAnsi="Times New Roman"/>
          <w:b w:val="0"/>
          <w:rPrChange w:id="145" w:author="Anna Wingfield" w:date="2024-03-14T16:20:00Z">
            <w:rPr>
              <w:b w:val="0"/>
            </w:rPr>
          </w:rPrChange>
        </w:rPr>
        <w:t xml:space="preserve">both </w:t>
      </w:r>
      <w:r w:rsidR="006443B5" w:rsidRPr="00DA34F0">
        <w:rPr>
          <w:rFonts w:ascii="Times New Roman" w:hAnsi="Times New Roman"/>
          <w:b w:val="0"/>
          <w:rPrChange w:id="146" w:author="Anna Wingfield" w:date="2024-03-14T16:20:00Z">
            <w:rPr>
              <w:b w:val="0"/>
            </w:rPr>
          </w:rPrChange>
        </w:rPr>
        <w:t xml:space="preserve">the end of the world and </w:t>
      </w:r>
      <w:r w:rsidR="00123163" w:rsidRPr="00DA34F0">
        <w:rPr>
          <w:rFonts w:ascii="Times New Roman" w:hAnsi="Times New Roman"/>
          <w:b w:val="0"/>
          <w:rPrChange w:id="147" w:author="Anna Wingfield" w:date="2024-03-14T16:20:00Z">
            <w:rPr>
              <w:b w:val="0"/>
            </w:rPr>
          </w:rPrChange>
        </w:rPr>
        <w:t xml:space="preserve">the end of the </w:t>
      </w:r>
      <w:r w:rsidR="006443B5" w:rsidRPr="00DA34F0">
        <w:rPr>
          <w:rFonts w:ascii="Times New Roman" w:hAnsi="Times New Roman"/>
          <w:b w:val="0"/>
          <w:rPrChange w:id="148" w:author="Anna Wingfield" w:date="2024-03-14T16:20:00Z">
            <w:rPr>
              <w:b w:val="0"/>
            </w:rPr>
          </w:rPrChange>
        </w:rPr>
        <w:t>human species</w:t>
      </w:r>
      <w:r w:rsidR="002C667D" w:rsidRPr="00DA34F0">
        <w:rPr>
          <w:rFonts w:ascii="Times New Roman" w:hAnsi="Times New Roman"/>
          <w:b w:val="0"/>
          <w:rPrChange w:id="149" w:author="Anna Wingfield" w:date="2024-03-14T16:20:00Z">
            <w:rPr>
              <w:b w:val="0"/>
            </w:rPr>
          </w:rPrChange>
        </w:rPr>
        <w:t>. I</w:t>
      </w:r>
      <w:r w:rsidR="0098763C" w:rsidRPr="00DA34F0">
        <w:rPr>
          <w:rFonts w:ascii="Times New Roman" w:hAnsi="Times New Roman"/>
          <w:b w:val="0"/>
          <w:rPrChange w:id="150" w:author="Anna Wingfield" w:date="2024-03-14T16:20:00Z">
            <w:rPr>
              <w:b w:val="0"/>
            </w:rPr>
          </w:rPrChange>
        </w:rPr>
        <w:t xml:space="preserve">n </w:t>
      </w:r>
      <w:r w:rsidR="002C667D" w:rsidRPr="00DA34F0">
        <w:rPr>
          <w:rFonts w:ascii="Times New Roman" w:hAnsi="Times New Roman"/>
          <w:b w:val="0"/>
          <w:rPrChange w:id="151" w:author="Anna Wingfield" w:date="2024-03-14T16:20:00Z">
            <w:rPr>
              <w:b w:val="0"/>
            </w:rPr>
          </w:rPrChange>
        </w:rPr>
        <w:t xml:space="preserve">some ways, </w:t>
      </w:r>
      <w:r w:rsidR="00827934" w:rsidRPr="00DA34F0">
        <w:rPr>
          <w:rFonts w:ascii="Times New Roman" w:hAnsi="Times New Roman"/>
          <w:b w:val="0"/>
          <w:rPrChange w:id="152" w:author="Anna Wingfield" w:date="2024-03-14T16:20:00Z">
            <w:rPr>
              <w:b w:val="0"/>
            </w:rPr>
          </w:rPrChange>
        </w:rPr>
        <w:t xml:space="preserve">Mary Shelley’s </w:t>
      </w:r>
      <w:r w:rsidR="006443B5" w:rsidRPr="00DA34F0">
        <w:rPr>
          <w:rFonts w:ascii="Times New Roman" w:hAnsi="Times New Roman"/>
          <w:b w:val="0"/>
          <w:rPrChange w:id="153" w:author="Anna Wingfield" w:date="2024-03-14T16:20:00Z">
            <w:rPr>
              <w:b w:val="0"/>
            </w:rPr>
          </w:rPrChange>
        </w:rPr>
        <w:t xml:space="preserve">pandemic novel, </w:t>
      </w:r>
      <w:r w:rsidR="0098763C" w:rsidRPr="00DA34F0">
        <w:rPr>
          <w:rFonts w:ascii="Times New Roman" w:hAnsi="Times New Roman"/>
          <w:b w:val="0"/>
          <w:i/>
          <w:rPrChange w:id="154" w:author="Anna Wingfield" w:date="2024-03-14T16:20:00Z">
            <w:rPr>
              <w:b w:val="0"/>
              <w:i/>
            </w:rPr>
          </w:rPrChange>
        </w:rPr>
        <w:t>The Last Man</w:t>
      </w:r>
      <w:r w:rsidR="00827934" w:rsidRPr="00DA34F0">
        <w:rPr>
          <w:rFonts w:ascii="Times New Roman" w:hAnsi="Times New Roman"/>
          <w:b w:val="0"/>
          <w:i/>
          <w:rPrChange w:id="155" w:author="Anna Wingfield" w:date="2024-03-14T16:20:00Z">
            <w:rPr>
              <w:b w:val="0"/>
              <w:i/>
            </w:rPr>
          </w:rPrChange>
        </w:rPr>
        <w:t xml:space="preserve"> </w:t>
      </w:r>
      <w:r w:rsidR="00827934" w:rsidRPr="00DA34F0">
        <w:rPr>
          <w:rFonts w:ascii="Times New Roman" w:hAnsi="Times New Roman"/>
          <w:b w:val="0"/>
          <w:rPrChange w:id="156" w:author="Anna Wingfield" w:date="2024-03-14T16:20:00Z">
            <w:rPr>
              <w:b w:val="0"/>
            </w:rPr>
          </w:rPrChange>
        </w:rPr>
        <w:t>(1826)</w:t>
      </w:r>
      <w:r w:rsidR="006443B5" w:rsidRPr="00DA34F0">
        <w:rPr>
          <w:rFonts w:ascii="Times New Roman" w:hAnsi="Times New Roman"/>
          <w:b w:val="0"/>
          <w:rPrChange w:id="157" w:author="Anna Wingfield" w:date="2024-03-14T16:20:00Z">
            <w:rPr>
              <w:b w:val="0"/>
            </w:rPr>
          </w:rPrChange>
        </w:rPr>
        <w:t>,</w:t>
      </w:r>
      <w:r w:rsidR="0098763C" w:rsidRPr="00DA34F0">
        <w:rPr>
          <w:rFonts w:ascii="Times New Roman" w:hAnsi="Times New Roman"/>
          <w:b w:val="0"/>
          <w:rPrChange w:id="158" w:author="Anna Wingfield" w:date="2024-03-14T16:20:00Z">
            <w:rPr>
              <w:b w:val="0"/>
            </w:rPr>
          </w:rPrChange>
        </w:rPr>
        <w:t xml:space="preserve"> </w:t>
      </w:r>
      <w:r w:rsidR="002C667D" w:rsidRPr="00DA34F0">
        <w:rPr>
          <w:rFonts w:ascii="Times New Roman" w:hAnsi="Times New Roman"/>
          <w:b w:val="0"/>
          <w:rPrChange w:id="159" w:author="Anna Wingfield" w:date="2024-03-14T16:20:00Z">
            <w:rPr>
              <w:b w:val="0"/>
            </w:rPr>
          </w:rPrChange>
        </w:rPr>
        <w:t>prefigures</w:t>
      </w:r>
      <w:r w:rsidR="006865CC" w:rsidRPr="00DA34F0">
        <w:rPr>
          <w:rFonts w:ascii="Times New Roman" w:hAnsi="Times New Roman"/>
          <w:b w:val="0"/>
          <w:rPrChange w:id="160" w:author="Anna Wingfield" w:date="2024-03-14T16:20:00Z">
            <w:rPr>
              <w:b w:val="0"/>
            </w:rPr>
          </w:rPrChange>
        </w:rPr>
        <w:t xml:space="preserve">, or, if you like, </w:t>
      </w:r>
      <w:r w:rsidR="005D053B" w:rsidRPr="00DA34F0">
        <w:rPr>
          <w:rFonts w:ascii="Times New Roman" w:hAnsi="Times New Roman"/>
          <w:b w:val="0"/>
          <w:rPrChange w:id="161" w:author="Anna Wingfield" w:date="2024-03-14T16:20:00Z">
            <w:rPr>
              <w:b w:val="0"/>
            </w:rPr>
          </w:rPrChange>
        </w:rPr>
        <w:t xml:space="preserve">prophecies, </w:t>
      </w:r>
      <w:r w:rsidR="002C667D" w:rsidRPr="00DA34F0">
        <w:rPr>
          <w:rFonts w:ascii="Times New Roman" w:hAnsi="Times New Roman"/>
          <w:b w:val="0"/>
          <w:rPrChange w:id="162" w:author="Anna Wingfield" w:date="2024-03-14T16:20:00Z">
            <w:rPr>
              <w:b w:val="0"/>
            </w:rPr>
          </w:rPrChange>
        </w:rPr>
        <w:t>the moment we are living through with the COVID-19 virus and the disaster of climate change evidence</w:t>
      </w:r>
      <w:r w:rsidR="006443B5" w:rsidRPr="00DA34F0">
        <w:rPr>
          <w:rFonts w:ascii="Times New Roman" w:hAnsi="Times New Roman"/>
          <w:b w:val="0"/>
          <w:rPrChange w:id="163" w:author="Anna Wingfield" w:date="2024-03-14T16:20:00Z">
            <w:rPr>
              <w:b w:val="0"/>
            </w:rPr>
          </w:rPrChange>
        </w:rPr>
        <w:t>d</w:t>
      </w:r>
      <w:r w:rsidR="002C667D" w:rsidRPr="00DA34F0">
        <w:rPr>
          <w:rFonts w:ascii="Times New Roman" w:hAnsi="Times New Roman"/>
          <w:b w:val="0"/>
          <w:rPrChange w:id="164" w:author="Anna Wingfield" w:date="2024-03-14T16:20:00Z">
            <w:rPr>
              <w:b w:val="0"/>
            </w:rPr>
          </w:rPrChange>
        </w:rPr>
        <w:t xml:space="preserve"> in</w:t>
      </w:r>
      <w:r w:rsidR="006443B5" w:rsidRPr="00DA34F0">
        <w:rPr>
          <w:rFonts w:ascii="Times New Roman" w:hAnsi="Times New Roman"/>
          <w:b w:val="0"/>
          <w:rPrChange w:id="165" w:author="Anna Wingfield" w:date="2024-03-14T16:20:00Z">
            <w:rPr>
              <w:b w:val="0"/>
            </w:rPr>
          </w:rPrChange>
        </w:rPr>
        <w:t>, to choose but one example,</w:t>
      </w:r>
      <w:r w:rsidR="002C667D" w:rsidRPr="00DA34F0">
        <w:rPr>
          <w:rFonts w:ascii="Times New Roman" w:hAnsi="Times New Roman"/>
          <w:b w:val="0"/>
          <w:rPrChange w:id="166" w:author="Anna Wingfield" w:date="2024-03-14T16:20:00Z">
            <w:rPr>
              <w:b w:val="0"/>
            </w:rPr>
          </w:rPrChange>
        </w:rPr>
        <w:t xml:space="preserve"> the mass </w:t>
      </w:r>
      <w:r w:rsidR="006443B5" w:rsidRPr="00DA34F0">
        <w:rPr>
          <w:rFonts w:ascii="Times New Roman" w:hAnsi="Times New Roman"/>
          <w:b w:val="0"/>
          <w:rPrChange w:id="167" w:author="Anna Wingfield" w:date="2024-03-14T16:20:00Z">
            <w:rPr>
              <w:b w:val="0"/>
            </w:rPr>
          </w:rPrChange>
        </w:rPr>
        <w:t xml:space="preserve">wild </w:t>
      </w:r>
      <w:r w:rsidR="002C667D" w:rsidRPr="00DA34F0">
        <w:rPr>
          <w:rFonts w:ascii="Times New Roman" w:hAnsi="Times New Roman"/>
          <w:b w:val="0"/>
          <w:rPrChange w:id="168" w:author="Anna Wingfield" w:date="2024-03-14T16:20:00Z">
            <w:rPr>
              <w:b w:val="0"/>
            </w:rPr>
          </w:rPrChange>
        </w:rPr>
        <w:t>fires in California,</w:t>
      </w:r>
      <w:r w:rsidR="006443B5" w:rsidRPr="00DA34F0">
        <w:rPr>
          <w:rFonts w:ascii="Times New Roman" w:hAnsi="Times New Roman"/>
          <w:b w:val="0"/>
          <w:rPrChange w:id="169" w:author="Anna Wingfield" w:date="2024-03-14T16:20:00Z">
            <w:rPr>
              <w:b w:val="0"/>
            </w:rPr>
          </w:rPrChange>
        </w:rPr>
        <w:t xml:space="preserve"> Oregon, and Washington </w:t>
      </w:r>
      <w:r w:rsidR="00247587" w:rsidRPr="00DA34F0">
        <w:rPr>
          <w:rFonts w:ascii="Times New Roman" w:hAnsi="Times New Roman"/>
          <w:b w:val="0"/>
          <w:rPrChange w:id="170" w:author="Anna Wingfield" w:date="2024-03-14T16:20:00Z">
            <w:rPr>
              <w:b w:val="0"/>
            </w:rPr>
          </w:rPrChange>
        </w:rPr>
        <w:t>in the summer of 2020</w:t>
      </w:r>
      <w:r w:rsidR="006D05A1" w:rsidRPr="00DA34F0">
        <w:rPr>
          <w:rFonts w:ascii="Times New Roman" w:hAnsi="Times New Roman"/>
          <w:b w:val="0"/>
          <w:rPrChange w:id="171" w:author="Anna Wingfield" w:date="2024-03-14T16:20:00Z">
            <w:rPr>
              <w:b w:val="0"/>
            </w:rPr>
          </w:rPrChange>
        </w:rPr>
        <w:t xml:space="preserve"> </w:t>
      </w:r>
      <w:r w:rsidR="006F58BD" w:rsidRPr="00DA34F0">
        <w:rPr>
          <w:rFonts w:ascii="Times New Roman" w:hAnsi="Times New Roman"/>
          <w:b w:val="0"/>
          <w:rPrChange w:id="172" w:author="Anna Wingfield" w:date="2024-03-14T16:20:00Z">
            <w:rPr>
              <w:b w:val="0"/>
            </w:rPr>
          </w:rPrChange>
        </w:rPr>
        <w:t xml:space="preserve">that </w:t>
      </w:r>
      <w:r w:rsidR="006443B5" w:rsidRPr="00DA34F0">
        <w:rPr>
          <w:rFonts w:ascii="Times New Roman" w:hAnsi="Times New Roman"/>
          <w:b w:val="0"/>
          <w:rPrChange w:id="173" w:author="Anna Wingfield" w:date="2024-03-14T16:20:00Z">
            <w:rPr>
              <w:b w:val="0"/>
            </w:rPr>
          </w:rPrChange>
        </w:rPr>
        <w:t>made the sun a</w:t>
      </w:r>
      <w:r w:rsidR="00E27D1D" w:rsidRPr="00DA34F0">
        <w:rPr>
          <w:rFonts w:ascii="Times New Roman" w:hAnsi="Times New Roman"/>
          <w:b w:val="0"/>
          <w:rPrChange w:id="174" w:author="Anna Wingfield" w:date="2024-03-14T16:20:00Z">
            <w:rPr>
              <w:b w:val="0"/>
            </w:rPr>
          </w:rPrChange>
        </w:rPr>
        <w:t xml:space="preserve">ppear </w:t>
      </w:r>
      <w:r w:rsidR="006443B5" w:rsidRPr="00DA34F0">
        <w:rPr>
          <w:rFonts w:ascii="Times New Roman" w:hAnsi="Times New Roman"/>
          <w:b w:val="0"/>
          <w:rPrChange w:id="175" w:author="Anna Wingfield" w:date="2024-03-14T16:20:00Z">
            <w:rPr>
              <w:b w:val="0"/>
            </w:rPr>
          </w:rPrChange>
        </w:rPr>
        <w:t>dim red</w:t>
      </w:r>
      <w:r w:rsidR="00FD7D06" w:rsidRPr="00DA34F0">
        <w:rPr>
          <w:rFonts w:ascii="Times New Roman" w:hAnsi="Times New Roman"/>
          <w:b w:val="0"/>
          <w:rPrChange w:id="176" w:author="Anna Wingfield" w:date="2024-03-14T16:20:00Z">
            <w:rPr>
              <w:b w:val="0"/>
            </w:rPr>
          </w:rPrChange>
        </w:rPr>
        <w:t xml:space="preserve">, like in John Martin’s </w:t>
      </w:r>
      <w:r w:rsidR="00FD7D06" w:rsidRPr="00DA34F0">
        <w:rPr>
          <w:rFonts w:ascii="Times New Roman" w:hAnsi="Times New Roman"/>
          <w:b w:val="0"/>
          <w:i/>
          <w:rPrChange w:id="177" w:author="Anna Wingfield" w:date="2024-03-14T16:20:00Z">
            <w:rPr>
              <w:b w:val="0"/>
              <w:i/>
            </w:rPr>
          </w:rPrChange>
        </w:rPr>
        <w:t>Last Man</w:t>
      </w:r>
      <w:r w:rsidR="00FD7D06" w:rsidRPr="00DA34F0">
        <w:rPr>
          <w:rFonts w:ascii="Times New Roman" w:hAnsi="Times New Roman"/>
          <w:b w:val="0"/>
          <w:rPrChange w:id="178" w:author="Anna Wingfield" w:date="2024-03-14T16:20:00Z">
            <w:rPr>
              <w:b w:val="0"/>
            </w:rPr>
          </w:rPrChange>
        </w:rPr>
        <w:t xml:space="preserve"> (1849) painting,</w:t>
      </w:r>
      <w:r w:rsidR="00E27D1D" w:rsidRPr="00DA34F0">
        <w:rPr>
          <w:rFonts w:ascii="Times New Roman" w:hAnsi="Times New Roman"/>
          <w:b w:val="0"/>
          <w:rPrChange w:id="179" w:author="Anna Wingfield" w:date="2024-03-14T16:20:00Z">
            <w:rPr>
              <w:b w:val="0"/>
            </w:rPr>
          </w:rPrChange>
        </w:rPr>
        <w:t xml:space="preserve"> surrounded </w:t>
      </w:r>
      <w:r w:rsidR="009E53E2" w:rsidRPr="00DA34F0">
        <w:rPr>
          <w:rFonts w:ascii="Times New Roman" w:hAnsi="Times New Roman"/>
          <w:b w:val="0"/>
          <w:rPrChange w:id="180" w:author="Anna Wingfield" w:date="2024-03-14T16:20:00Z">
            <w:rPr>
              <w:b w:val="0"/>
            </w:rPr>
          </w:rPrChange>
        </w:rPr>
        <w:t xml:space="preserve">by </w:t>
      </w:r>
      <w:r w:rsidR="00E27D1D" w:rsidRPr="00DA34F0">
        <w:rPr>
          <w:rFonts w:ascii="Times New Roman" w:hAnsi="Times New Roman"/>
          <w:b w:val="0"/>
          <w:rPrChange w:id="181" w:author="Anna Wingfield" w:date="2024-03-14T16:20:00Z">
            <w:rPr>
              <w:b w:val="0"/>
            </w:rPr>
          </w:rPrChange>
        </w:rPr>
        <w:t>a</w:t>
      </w:r>
      <w:r w:rsidR="006443B5" w:rsidRPr="00DA34F0">
        <w:rPr>
          <w:rFonts w:ascii="Times New Roman" w:hAnsi="Times New Roman"/>
          <w:b w:val="0"/>
          <w:rPrChange w:id="182" w:author="Anna Wingfield" w:date="2024-03-14T16:20:00Z">
            <w:rPr>
              <w:b w:val="0"/>
            </w:rPr>
          </w:rPrChange>
        </w:rPr>
        <w:t xml:space="preserve"> burnt orange</w:t>
      </w:r>
      <w:r w:rsidR="00E27D1D" w:rsidRPr="00DA34F0">
        <w:rPr>
          <w:rFonts w:ascii="Times New Roman" w:hAnsi="Times New Roman"/>
          <w:b w:val="0"/>
          <w:rPrChange w:id="183" w:author="Anna Wingfield" w:date="2024-03-14T16:20:00Z">
            <w:rPr>
              <w:b w:val="0"/>
            </w:rPr>
          </w:rPrChange>
        </w:rPr>
        <w:t xml:space="preserve"> coronal sky</w:t>
      </w:r>
      <w:r w:rsidR="002C667D" w:rsidRPr="00DA34F0">
        <w:rPr>
          <w:rFonts w:ascii="Times New Roman" w:hAnsi="Times New Roman"/>
          <w:b w:val="0"/>
          <w:rPrChange w:id="184" w:author="Anna Wingfield" w:date="2024-03-14T16:20:00Z">
            <w:rPr>
              <w:b w:val="0"/>
            </w:rPr>
          </w:rPrChange>
        </w:rPr>
        <w:t>. Isolated in our homes</w:t>
      </w:r>
      <w:r w:rsidR="003408D4" w:rsidRPr="00DA34F0">
        <w:rPr>
          <w:rFonts w:ascii="Times New Roman" w:hAnsi="Times New Roman"/>
          <w:b w:val="0"/>
          <w:rPrChange w:id="185" w:author="Anna Wingfield" w:date="2024-03-14T16:20:00Z">
            <w:rPr>
              <w:b w:val="0"/>
            </w:rPr>
          </w:rPrChange>
        </w:rPr>
        <w:t xml:space="preserve"> for months</w:t>
      </w:r>
      <w:r w:rsidR="002C667D" w:rsidRPr="00DA34F0">
        <w:rPr>
          <w:rFonts w:ascii="Times New Roman" w:hAnsi="Times New Roman"/>
          <w:b w:val="0"/>
          <w:rPrChange w:id="186" w:author="Anna Wingfield" w:date="2024-03-14T16:20:00Z">
            <w:rPr>
              <w:b w:val="0"/>
            </w:rPr>
          </w:rPrChange>
        </w:rPr>
        <w:t>, we might all</w:t>
      </w:r>
      <w:r w:rsidR="00E27D1D" w:rsidRPr="00DA34F0">
        <w:rPr>
          <w:rFonts w:ascii="Times New Roman" w:hAnsi="Times New Roman"/>
          <w:b w:val="0"/>
          <w:rPrChange w:id="187" w:author="Anna Wingfield" w:date="2024-03-14T16:20:00Z">
            <w:rPr>
              <w:b w:val="0"/>
            </w:rPr>
          </w:rPrChange>
        </w:rPr>
        <w:t xml:space="preserve"> even</w:t>
      </w:r>
      <w:r w:rsidR="002C667D" w:rsidRPr="00DA34F0">
        <w:rPr>
          <w:rFonts w:ascii="Times New Roman" w:hAnsi="Times New Roman"/>
          <w:b w:val="0"/>
          <w:rPrChange w:id="188" w:author="Anna Wingfield" w:date="2024-03-14T16:20:00Z">
            <w:rPr>
              <w:b w:val="0"/>
            </w:rPr>
          </w:rPrChange>
        </w:rPr>
        <w:t xml:space="preserve"> begin to sympathiz</w:t>
      </w:r>
      <w:r w:rsidR="00E27D1D" w:rsidRPr="00DA34F0">
        <w:rPr>
          <w:rFonts w:ascii="Times New Roman" w:hAnsi="Times New Roman"/>
          <w:b w:val="0"/>
          <w:rPrChange w:id="189" w:author="Anna Wingfield" w:date="2024-03-14T16:20:00Z">
            <w:rPr>
              <w:b w:val="0"/>
            </w:rPr>
          </w:rPrChange>
        </w:rPr>
        <w:t xml:space="preserve">e with Lionel at </w:t>
      </w:r>
      <w:r w:rsidR="002C667D" w:rsidRPr="00DA34F0">
        <w:rPr>
          <w:rFonts w:ascii="Times New Roman" w:hAnsi="Times New Roman"/>
          <w:b w:val="0"/>
          <w:rPrChange w:id="190" w:author="Anna Wingfield" w:date="2024-03-14T16:20:00Z">
            <w:rPr>
              <w:b w:val="0"/>
            </w:rPr>
          </w:rPrChange>
        </w:rPr>
        <w:t>novel</w:t>
      </w:r>
      <w:r w:rsidR="00E27D1D" w:rsidRPr="00DA34F0">
        <w:rPr>
          <w:rFonts w:ascii="Times New Roman" w:hAnsi="Times New Roman"/>
          <w:b w:val="0"/>
          <w:rPrChange w:id="191" w:author="Anna Wingfield" w:date="2024-03-14T16:20:00Z">
            <w:rPr>
              <w:b w:val="0"/>
            </w:rPr>
          </w:rPrChange>
        </w:rPr>
        <w:t>’s end</w:t>
      </w:r>
      <w:r w:rsidR="006F58BD" w:rsidRPr="00DA34F0">
        <w:rPr>
          <w:rFonts w:ascii="Times New Roman" w:hAnsi="Times New Roman"/>
          <w:b w:val="0"/>
          <w:rPrChange w:id="192" w:author="Anna Wingfield" w:date="2024-03-14T16:20:00Z">
            <w:rPr>
              <w:b w:val="0"/>
            </w:rPr>
          </w:rPrChange>
        </w:rPr>
        <w:t xml:space="preserve"> who, alone and </w:t>
      </w:r>
      <w:r w:rsidR="003755DC" w:rsidRPr="00DA34F0">
        <w:rPr>
          <w:rFonts w:ascii="Times New Roman" w:hAnsi="Times New Roman"/>
          <w:b w:val="0"/>
          <w:rPrChange w:id="193" w:author="Anna Wingfield" w:date="2024-03-14T16:20:00Z">
            <w:rPr>
              <w:b w:val="0"/>
            </w:rPr>
          </w:rPrChange>
        </w:rPr>
        <w:t xml:space="preserve">at the species’ </w:t>
      </w:r>
      <w:r w:rsidR="001F4024" w:rsidRPr="00DA34F0">
        <w:rPr>
          <w:rFonts w:ascii="Times New Roman" w:hAnsi="Times New Roman"/>
          <w:b w:val="0"/>
          <w:rPrChange w:id="194" w:author="Anna Wingfield" w:date="2024-03-14T16:20:00Z">
            <w:rPr>
              <w:b w:val="0"/>
            </w:rPr>
          </w:rPrChange>
        </w:rPr>
        <w:t xml:space="preserve">amort, </w:t>
      </w:r>
      <w:r w:rsidR="006F58BD" w:rsidRPr="00DA34F0">
        <w:rPr>
          <w:rFonts w:ascii="Times New Roman" w:hAnsi="Times New Roman"/>
          <w:b w:val="0"/>
          <w:rPrChange w:id="195" w:author="Anna Wingfield" w:date="2024-03-14T16:20:00Z">
            <w:rPr>
              <w:b w:val="0"/>
            </w:rPr>
          </w:rPrChange>
        </w:rPr>
        <w:t>wit</w:t>
      </w:r>
      <w:r w:rsidR="00C44AF3" w:rsidRPr="00DA34F0">
        <w:rPr>
          <w:rFonts w:ascii="Times New Roman" w:hAnsi="Times New Roman"/>
          <w:b w:val="0"/>
          <w:rPrChange w:id="196" w:author="Anna Wingfield" w:date="2024-03-14T16:20:00Z">
            <w:rPr>
              <w:b w:val="0"/>
            </w:rPr>
          </w:rPrChange>
        </w:rPr>
        <w:t>h vague</w:t>
      </w:r>
      <w:r w:rsidR="002C667D" w:rsidRPr="00DA34F0">
        <w:rPr>
          <w:rFonts w:ascii="Times New Roman" w:hAnsi="Times New Roman"/>
          <w:b w:val="0"/>
          <w:rPrChange w:id="197" w:author="Anna Wingfield" w:date="2024-03-14T16:20:00Z">
            <w:rPr>
              <w:b w:val="0"/>
            </w:rPr>
          </w:rPrChange>
        </w:rPr>
        <w:t xml:space="preserve"> prospect</w:t>
      </w:r>
      <w:r w:rsidR="00C44AF3" w:rsidRPr="00DA34F0">
        <w:rPr>
          <w:rFonts w:ascii="Times New Roman" w:hAnsi="Times New Roman"/>
          <w:b w:val="0"/>
          <w:rPrChange w:id="198" w:author="Anna Wingfield" w:date="2024-03-14T16:20:00Z">
            <w:rPr>
              <w:b w:val="0"/>
            </w:rPr>
          </w:rPrChange>
        </w:rPr>
        <w:t>s</w:t>
      </w:r>
      <w:r w:rsidR="002C667D" w:rsidRPr="00DA34F0">
        <w:rPr>
          <w:rFonts w:ascii="Times New Roman" w:hAnsi="Times New Roman"/>
          <w:b w:val="0"/>
          <w:rPrChange w:id="199" w:author="Anna Wingfield" w:date="2024-03-14T16:20:00Z">
            <w:rPr>
              <w:b w:val="0"/>
            </w:rPr>
          </w:rPrChange>
        </w:rPr>
        <w:t xml:space="preserve"> of finding a companion, takes it upon himself to write down the events of the plague that wiped out, mostly, the human species </w:t>
      </w:r>
      <w:r w:rsidR="000A3CCF" w:rsidRPr="00DA34F0">
        <w:rPr>
          <w:rFonts w:ascii="Times New Roman" w:hAnsi="Times New Roman"/>
          <w:b w:val="0"/>
          <w:rPrChange w:id="200" w:author="Anna Wingfield" w:date="2024-03-14T16:20:00Z">
            <w:rPr>
              <w:b w:val="0"/>
            </w:rPr>
          </w:rPrChange>
        </w:rPr>
        <w:t>with the exception</w:t>
      </w:r>
      <w:r w:rsidR="00E27D1D" w:rsidRPr="00DA34F0">
        <w:rPr>
          <w:rFonts w:ascii="Times New Roman" w:hAnsi="Times New Roman"/>
          <w:b w:val="0"/>
          <w:rPrChange w:id="201" w:author="Anna Wingfield" w:date="2024-03-14T16:20:00Z">
            <w:rPr>
              <w:b w:val="0"/>
            </w:rPr>
          </w:rPrChange>
        </w:rPr>
        <w:t>,</w:t>
      </w:r>
      <w:r w:rsidR="000A3CCF" w:rsidRPr="00DA34F0">
        <w:rPr>
          <w:rFonts w:ascii="Times New Roman" w:hAnsi="Times New Roman"/>
          <w:b w:val="0"/>
          <w:rPrChange w:id="202" w:author="Anna Wingfield" w:date="2024-03-14T16:20:00Z">
            <w:rPr>
              <w:b w:val="0"/>
            </w:rPr>
          </w:rPrChange>
        </w:rPr>
        <w:t xml:space="preserve"> of</w:t>
      </w:r>
      <w:r w:rsidR="00CC5149" w:rsidRPr="00DA34F0">
        <w:rPr>
          <w:rFonts w:ascii="Times New Roman" w:hAnsi="Times New Roman"/>
          <w:b w:val="0"/>
          <w:rPrChange w:id="203" w:author="Anna Wingfield" w:date="2024-03-14T16:20:00Z">
            <w:rPr>
              <w:b w:val="0"/>
            </w:rPr>
          </w:rPrChange>
        </w:rPr>
        <w:t xml:space="preserve"> </w:t>
      </w:r>
      <w:r w:rsidR="00827934" w:rsidRPr="00DA34F0">
        <w:rPr>
          <w:rFonts w:ascii="Times New Roman" w:hAnsi="Times New Roman"/>
          <w:b w:val="0"/>
          <w:rPrChange w:id="204" w:author="Anna Wingfield" w:date="2024-03-14T16:20:00Z">
            <w:rPr>
              <w:b w:val="0"/>
            </w:rPr>
          </w:rPrChange>
        </w:rPr>
        <w:t>course</w:t>
      </w:r>
      <w:r w:rsidR="00E27D1D" w:rsidRPr="00DA34F0">
        <w:rPr>
          <w:rFonts w:ascii="Times New Roman" w:hAnsi="Times New Roman"/>
          <w:b w:val="0"/>
          <w:rPrChange w:id="205" w:author="Anna Wingfield" w:date="2024-03-14T16:20:00Z">
            <w:rPr>
              <w:b w:val="0"/>
            </w:rPr>
          </w:rPrChange>
        </w:rPr>
        <w:t>,</w:t>
      </w:r>
      <w:r w:rsidR="00827934" w:rsidRPr="00DA34F0">
        <w:rPr>
          <w:rFonts w:ascii="Times New Roman" w:hAnsi="Times New Roman"/>
          <w:b w:val="0"/>
          <w:rPrChange w:id="206" w:author="Anna Wingfield" w:date="2024-03-14T16:20:00Z">
            <w:rPr>
              <w:b w:val="0"/>
            </w:rPr>
          </w:rPrChange>
        </w:rPr>
        <w:t xml:space="preserve"> of </w:t>
      </w:r>
      <w:r w:rsidR="00CC5149" w:rsidRPr="00DA34F0">
        <w:rPr>
          <w:rFonts w:ascii="Times New Roman" w:hAnsi="Times New Roman"/>
          <w:b w:val="0"/>
          <w:rPrChange w:id="207" w:author="Anna Wingfield" w:date="2024-03-14T16:20:00Z">
            <w:rPr>
              <w:b w:val="0"/>
            </w:rPr>
          </w:rPrChange>
        </w:rPr>
        <w:t>Lionel</w:t>
      </w:r>
      <w:r w:rsidR="000A3CCF" w:rsidRPr="00DA34F0">
        <w:rPr>
          <w:rFonts w:ascii="Times New Roman" w:hAnsi="Times New Roman"/>
          <w:b w:val="0"/>
          <w:rPrChange w:id="208" w:author="Anna Wingfield" w:date="2024-03-14T16:20:00Z">
            <w:rPr>
              <w:b w:val="0"/>
            </w:rPr>
          </w:rPrChange>
        </w:rPr>
        <w:t xml:space="preserve"> </w:t>
      </w:r>
      <w:r w:rsidR="002C667D" w:rsidRPr="00DA34F0">
        <w:rPr>
          <w:rFonts w:ascii="Times New Roman" w:hAnsi="Times New Roman"/>
          <w:b w:val="0"/>
          <w:rPrChange w:id="209" w:author="Anna Wingfield" w:date="2024-03-14T16:20:00Z">
            <w:rPr>
              <w:b w:val="0"/>
            </w:rPr>
          </w:rPrChange>
        </w:rPr>
        <w:t xml:space="preserve">himself </w:t>
      </w:r>
      <w:r w:rsidR="00827934" w:rsidRPr="00DA34F0">
        <w:rPr>
          <w:rFonts w:ascii="Times New Roman" w:hAnsi="Times New Roman"/>
          <w:b w:val="0"/>
          <w:rPrChange w:id="210" w:author="Anna Wingfield" w:date="2024-03-14T16:20:00Z">
            <w:rPr>
              <w:b w:val="0"/>
            </w:rPr>
          </w:rPrChange>
        </w:rPr>
        <w:t>who sets</w:t>
      </w:r>
      <w:r w:rsidR="00CC5149" w:rsidRPr="00DA34F0">
        <w:rPr>
          <w:rFonts w:ascii="Times New Roman" w:hAnsi="Times New Roman"/>
          <w:b w:val="0"/>
          <w:rPrChange w:id="211" w:author="Anna Wingfield" w:date="2024-03-14T16:20:00Z">
            <w:rPr>
              <w:b w:val="0"/>
            </w:rPr>
          </w:rPrChange>
        </w:rPr>
        <w:t xml:space="preserve"> sail </w:t>
      </w:r>
      <w:r w:rsidR="00827934" w:rsidRPr="00DA34F0">
        <w:rPr>
          <w:rFonts w:ascii="Times New Roman" w:hAnsi="Times New Roman"/>
          <w:b w:val="0"/>
          <w:rPrChange w:id="212" w:author="Anna Wingfield" w:date="2024-03-14T16:20:00Z">
            <w:rPr>
              <w:b w:val="0"/>
            </w:rPr>
          </w:rPrChange>
        </w:rPr>
        <w:t>at novel’s end</w:t>
      </w:r>
      <w:r w:rsidR="00CC5149" w:rsidRPr="00DA34F0">
        <w:rPr>
          <w:rFonts w:ascii="Times New Roman" w:hAnsi="Times New Roman"/>
          <w:b w:val="0"/>
          <w:rPrChange w:id="213" w:author="Anna Wingfield" w:date="2024-03-14T16:20:00Z">
            <w:rPr>
              <w:b w:val="0"/>
            </w:rPr>
          </w:rPrChange>
        </w:rPr>
        <w:t xml:space="preserve"> into the ocean’s vast unknown</w:t>
      </w:r>
      <w:r w:rsidR="00123163" w:rsidRPr="00DA34F0">
        <w:rPr>
          <w:rFonts w:ascii="Times New Roman" w:hAnsi="Times New Roman"/>
          <w:b w:val="0"/>
          <w:color w:val="000000" w:themeColor="text1"/>
          <w:rPrChange w:id="214" w:author="Anna Wingfield" w:date="2024-03-14T16:20:00Z">
            <w:rPr>
              <w:b w:val="0"/>
              <w:color w:val="000000" w:themeColor="text1"/>
            </w:rPr>
          </w:rPrChange>
        </w:rPr>
        <w:t xml:space="preserve">. </w:t>
      </w:r>
      <w:r w:rsidR="00522B21" w:rsidRPr="00DA34F0">
        <w:rPr>
          <w:rFonts w:ascii="Times New Roman" w:hAnsi="Times New Roman"/>
          <w:b w:val="0"/>
          <w:color w:val="000000" w:themeColor="text1"/>
          <w:rPrChange w:id="215" w:author="Anna Wingfield" w:date="2024-03-14T16:20:00Z">
            <w:rPr>
              <w:b w:val="0"/>
              <w:color w:val="000000" w:themeColor="text1"/>
            </w:rPr>
          </w:rPrChange>
        </w:rPr>
        <w:t xml:space="preserve">He sets sail all alone </w:t>
      </w:r>
      <w:r w:rsidR="00014D13" w:rsidRPr="00DA34F0">
        <w:rPr>
          <w:rFonts w:ascii="Times New Roman" w:hAnsi="Times New Roman"/>
          <w:b w:val="0"/>
          <w:color w:val="000000" w:themeColor="text1"/>
          <w:rPrChange w:id="216" w:author="Anna Wingfield" w:date="2024-03-14T16:20:00Z">
            <w:rPr>
              <w:b w:val="0"/>
              <w:color w:val="000000" w:themeColor="text1"/>
            </w:rPr>
          </w:rPrChange>
        </w:rPr>
        <w:t xml:space="preserve">aside </w:t>
      </w:r>
      <w:r w:rsidR="001200BB" w:rsidRPr="00DA34F0">
        <w:rPr>
          <w:rFonts w:ascii="Times New Roman" w:hAnsi="Times New Roman"/>
          <w:b w:val="0"/>
          <w:color w:val="000000" w:themeColor="text1"/>
          <w:rPrChange w:id="217" w:author="Anna Wingfield" w:date="2024-03-14T16:20:00Z">
            <w:rPr>
              <w:b w:val="0"/>
              <w:color w:val="000000" w:themeColor="text1"/>
            </w:rPr>
          </w:rPrChange>
        </w:rPr>
        <w:t>from</w:t>
      </w:r>
      <w:r w:rsidR="00827934" w:rsidRPr="00DA34F0">
        <w:rPr>
          <w:rFonts w:ascii="Times New Roman" w:hAnsi="Times New Roman"/>
          <w:b w:val="0"/>
          <w:color w:val="000000" w:themeColor="text1"/>
          <w:rPrChange w:id="218" w:author="Anna Wingfield" w:date="2024-03-14T16:20:00Z">
            <w:rPr>
              <w:b w:val="0"/>
              <w:color w:val="000000" w:themeColor="text1"/>
            </w:rPr>
          </w:rPrChange>
        </w:rPr>
        <w:t xml:space="preserve"> some books, a dog, and a </w:t>
      </w:r>
      <w:r w:rsidR="002C667D" w:rsidRPr="00DA34F0">
        <w:rPr>
          <w:rFonts w:ascii="Times New Roman" w:hAnsi="Times New Roman"/>
          <w:b w:val="0"/>
          <w:color w:val="000000" w:themeColor="text1"/>
          <w:rPrChange w:id="219" w:author="Anna Wingfield" w:date="2024-03-14T16:20:00Z">
            <w:rPr>
              <w:b w:val="0"/>
              <w:color w:val="000000" w:themeColor="text1"/>
            </w:rPr>
          </w:rPrChange>
        </w:rPr>
        <w:t xml:space="preserve">companionate </w:t>
      </w:r>
      <w:r w:rsidR="00827934" w:rsidRPr="00DA34F0">
        <w:rPr>
          <w:rFonts w:ascii="Times New Roman" w:hAnsi="Times New Roman"/>
          <w:b w:val="0"/>
          <w:color w:val="000000" w:themeColor="text1"/>
          <w:rPrChange w:id="220" w:author="Anna Wingfield" w:date="2024-03-14T16:20:00Z">
            <w:rPr>
              <w:b w:val="0"/>
              <w:color w:val="000000" w:themeColor="text1"/>
            </w:rPr>
          </w:rPrChange>
        </w:rPr>
        <w:t>loneliness that compels him</w:t>
      </w:r>
      <w:r w:rsidR="00522B21" w:rsidRPr="00DA34F0">
        <w:rPr>
          <w:rFonts w:ascii="Times New Roman" w:hAnsi="Times New Roman"/>
          <w:b w:val="0"/>
          <w:color w:val="000000" w:themeColor="text1"/>
          <w:rPrChange w:id="221" w:author="Anna Wingfield" w:date="2024-03-14T16:20:00Z">
            <w:rPr>
              <w:b w:val="0"/>
              <w:color w:val="000000" w:themeColor="text1"/>
            </w:rPr>
          </w:rPrChange>
        </w:rPr>
        <w:t xml:space="preserve"> to seek out other</w:t>
      </w:r>
      <w:r w:rsidR="002C667D" w:rsidRPr="00DA34F0">
        <w:rPr>
          <w:rFonts w:ascii="Times New Roman" w:hAnsi="Times New Roman"/>
          <w:b w:val="0"/>
          <w:color w:val="000000" w:themeColor="text1"/>
          <w:rPrChange w:id="222" w:author="Anna Wingfield" w:date="2024-03-14T16:20:00Z">
            <w:rPr>
              <w:b w:val="0"/>
              <w:color w:val="000000" w:themeColor="text1"/>
            </w:rPr>
          </w:rPrChange>
        </w:rPr>
        <w:t>s</w:t>
      </w:r>
      <w:r w:rsidR="00827934" w:rsidRPr="00DA34F0">
        <w:rPr>
          <w:rFonts w:ascii="Times New Roman" w:hAnsi="Times New Roman"/>
          <w:b w:val="0"/>
          <w:color w:val="000000" w:themeColor="text1"/>
          <w:rPrChange w:id="223" w:author="Anna Wingfield" w:date="2024-03-14T16:20:00Z">
            <w:rPr>
              <w:b w:val="0"/>
              <w:color w:val="000000" w:themeColor="text1"/>
            </w:rPr>
          </w:rPrChange>
        </w:rPr>
        <w:t xml:space="preserve">, </w:t>
      </w:r>
      <w:r w:rsidR="00522B21" w:rsidRPr="00DA34F0">
        <w:rPr>
          <w:rFonts w:ascii="Times New Roman" w:hAnsi="Times New Roman"/>
          <w:b w:val="0"/>
          <w:color w:val="000000" w:themeColor="text1"/>
          <w:rPrChange w:id="224" w:author="Anna Wingfield" w:date="2024-03-14T16:20:00Z">
            <w:rPr>
              <w:b w:val="0"/>
              <w:color w:val="000000" w:themeColor="text1"/>
            </w:rPr>
          </w:rPrChange>
        </w:rPr>
        <w:t>to fly</w:t>
      </w:r>
      <w:r w:rsidR="00827934" w:rsidRPr="00DA34F0">
        <w:rPr>
          <w:rFonts w:ascii="Times New Roman" w:hAnsi="Times New Roman"/>
          <w:b w:val="0"/>
          <w:color w:val="000000" w:themeColor="text1"/>
          <w:rPrChange w:id="225" w:author="Anna Wingfield" w:date="2024-03-14T16:20:00Z">
            <w:rPr>
              <w:b w:val="0"/>
              <w:color w:val="000000" w:themeColor="text1"/>
            </w:rPr>
          </w:rPrChange>
        </w:rPr>
        <w:t xml:space="preserve"> forth into a world </w:t>
      </w:r>
      <w:r w:rsidR="00B83FA8" w:rsidRPr="00DA34F0">
        <w:rPr>
          <w:rFonts w:ascii="Times New Roman" w:hAnsi="Times New Roman"/>
          <w:b w:val="0"/>
          <w:color w:val="000000" w:themeColor="text1"/>
          <w:rPrChange w:id="226" w:author="Anna Wingfield" w:date="2024-03-14T16:20:00Z">
            <w:rPr>
              <w:b w:val="0"/>
              <w:color w:val="000000" w:themeColor="text1"/>
            </w:rPr>
          </w:rPrChange>
        </w:rPr>
        <w:t xml:space="preserve">seemingly </w:t>
      </w:r>
      <w:r w:rsidR="00827934" w:rsidRPr="00DA34F0">
        <w:rPr>
          <w:rFonts w:ascii="Times New Roman" w:hAnsi="Times New Roman"/>
          <w:b w:val="0"/>
          <w:color w:val="000000" w:themeColor="text1"/>
          <w:rPrChange w:id="227" w:author="Anna Wingfield" w:date="2024-03-14T16:20:00Z">
            <w:rPr>
              <w:b w:val="0"/>
              <w:color w:val="000000" w:themeColor="text1"/>
            </w:rPr>
          </w:rPrChange>
        </w:rPr>
        <w:t xml:space="preserve">well lost to the pandemic’s decimating destruction. </w:t>
      </w:r>
      <w:r w:rsidR="00D315B0" w:rsidRPr="00DA34F0">
        <w:rPr>
          <w:rFonts w:ascii="Times New Roman" w:hAnsi="Times New Roman"/>
          <w:b w:val="0"/>
          <w:color w:val="000000" w:themeColor="text1"/>
          <w:rPrChange w:id="228" w:author="Anna Wingfield" w:date="2024-03-14T16:20:00Z">
            <w:rPr>
              <w:b w:val="0"/>
              <w:color w:val="000000" w:themeColor="text1"/>
            </w:rPr>
          </w:rPrChange>
        </w:rPr>
        <w:t xml:space="preserve">   </w:t>
      </w:r>
    </w:p>
    <w:p w14:paraId="33B58225" w14:textId="77777777" w:rsidR="00DF731A" w:rsidRPr="00DA34F0" w:rsidRDefault="00DF731A" w:rsidP="007939B2">
      <w:pPr>
        <w:pStyle w:val="m-9115795407614457208p1"/>
        <w:spacing w:line="480" w:lineRule="auto"/>
        <w:rPr>
          <w:ins w:id="229" w:author="Anna Wingfield" w:date="2024-03-14T16:30:00Z"/>
          <w:rFonts w:ascii="Times New Roman" w:hAnsi="Times New Roman"/>
          <w:b w:val="0"/>
          <w:sz w:val="24"/>
          <w:szCs w:val="24"/>
          <w:rPrChange w:id="230" w:author="Anna Wingfield" w:date="2024-03-14T16:20:00Z">
            <w:rPr>
              <w:ins w:id="231" w:author="Anna Wingfield" w:date="2024-03-14T16:30:00Z"/>
              <w:rFonts w:ascii="Garamond" w:hAnsi="Garamond"/>
              <w:b w:val="0"/>
              <w:sz w:val="24"/>
              <w:szCs w:val="24"/>
            </w:rPr>
          </w:rPrChange>
        </w:rPr>
      </w:pPr>
    </w:p>
    <w:p w14:paraId="39A063A4" w14:textId="6BF63BBD" w:rsidR="00B96733" w:rsidRPr="00DA34F0" w:rsidRDefault="007939B2" w:rsidP="00360BBE">
      <w:pPr>
        <w:pStyle w:val="m-9115795407614457208p1"/>
        <w:spacing w:line="480" w:lineRule="auto"/>
        <w:rPr>
          <w:rFonts w:ascii="Times New Roman" w:hAnsi="Times New Roman"/>
          <w:b w:val="0"/>
          <w:sz w:val="24"/>
          <w:szCs w:val="24"/>
          <w:rPrChange w:id="232" w:author="Anna Wingfield" w:date="2024-03-14T16:20:00Z">
            <w:rPr>
              <w:rFonts w:ascii="Garamond" w:hAnsi="Garamond"/>
              <w:b w:val="0"/>
              <w:sz w:val="24"/>
              <w:szCs w:val="24"/>
            </w:rPr>
          </w:rPrChange>
        </w:rPr>
      </w:pPr>
      <w:del w:id="233" w:author="Anna Wingfield" w:date="2024-03-14T16:30:00Z">
        <w:r w:rsidRPr="00DA34F0" w:rsidDel="00DF731A">
          <w:rPr>
            <w:rFonts w:ascii="Times New Roman" w:hAnsi="Times New Roman"/>
            <w:b w:val="0"/>
            <w:color w:val="000000" w:themeColor="text1"/>
            <w:sz w:val="24"/>
            <w:szCs w:val="24"/>
            <w:rPrChange w:id="234" w:author="Anna Wingfield" w:date="2024-03-14T16:20:00Z">
              <w:rPr>
                <w:rFonts w:ascii="Garamond" w:hAnsi="Garamond"/>
                <w:b w:val="0"/>
                <w:color w:val="000000" w:themeColor="text1"/>
                <w:sz w:val="24"/>
                <w:szCs w:val="24"/>
              </w:rPr>
            </w:rPrChange>
          </w:rPr>
          <w:tab/>
        </w:r>
      </w:del>
      <w:r w:rsidR="00BB1831" w:rsidRPr="00DA34F0">
        <w:rPr>
          <w:rFonts w:ascii="Times New Roman" w:hAnsi="Times New Roman"/>
          <w:b w:val="0"/>
          <w:color w:val="000000" w:themeColor="text1"/>
          <w:sz w:val="24"/>
          <w:szCs w:val="24"/>
          <w:rPrChange w:id="235" w:author="Anna Wingfield" w:date="2024-03-14T16:20:00Z">
            <w:rPr>
              <w:rFonts w:ascii="Garamond" w:hAnsi="Garamond"/>
              <w:b w:val="0"/>
              <w:color w:val="000000" w:themeColor="text1"/>
              <w:sz w:val="24"/>
              <w:szCs w:val="24"/>
            </w:rPr>
          </w:rPrChange>
        </w:rPr>
        <w:t xml:space="preserve">It </w:t>
      </w:r>
      <w:r w:rsidR="002C667D" w:rsidRPr="00DA34F0">
        <w:rPr>
          <w:rFonts w:ascii="Times New Roman" w:hAnsi="Times New Roman"/>
          <w:b w:val="0"/>
          <w:color w:val="000000" w:themeColor="text1"/>
          <w:sz w:val="24"/>
          <w:szCs w:val="24"/>
          <w:rPrChange w:id="236" w:author="Anna Wingfield" w:date="2024-03-14T16:20:00Z">
            <w:rPr>
              <w:rFonts w:ascii="Garamond" w:hAnsi="Garamond"/>
              <w:b w:val="0"/>
              <w:color w:val="000000" w:themeColor="text1"/>
              <w:sz w:val="24"/>
              <w:szCs w:val="24"/>
            </w:rPr>
          </w:rPrChange>
        </w:rPr>
        <w:t>is in this theorization of lastness that</w:t>
      </w:r>
      <w:r w:rsidR="001200BB" w:rsidRPr="00DA34F0">
        <w:rPr>
          <w:rFonts w:ascii="Times New Roman" w:hAnsi="Times New Roman"/>
          <w:b w:val="0"/>
          <w:color w:val="000000" w:themeColor="text1"/>
          <w:sz w:val="24"/>
          <w:szCs w:val="24"/>
          <w:rPrChange w:id="237" w:author="Anna Wingfield" w:date="2024-03-14T16:20:00Z">
            <w:rPr>
              <w:rFonts w:ascii="Garamond" w:hAnsi="Garamond"/>
              <w:b w:val="0"/>
              <w:color w:val="000000" w:themeColor="text1"/>
              <w:sz w:val="24"/>
              <w:szCs w:val="24"/>
            </w:rPr>
          </w:rPrChange>
        </w:rPr>
        <w:t>, I want to argue,</w:t>
      </w:r>
      <w:r w:rsidR="006865CC" w:rsidRPr="00DA34F0">
        <w:rPr>
          <w:rFonts w:ascii="Times New Roman" w:hAnsi="Times New Roman"/>
          <w:b w:val="0"/>
          <w:color w:val="000000" w:themeColor="text1"/>
          <w:sz w:val="24"/>
          <w:szCs w:val="24"/>
          <w:rPrChange w:id="238" w:author="Anna Wingfield" w:date="2024-03-14T16:20:00Z">
            <w:rPr>
              <w:rFonts w:ascii="Garamond" w:hAnsi="Garamond"/>
              <w:b w:val="0"/>
              <w:color w:val="000000" w:themeColor="text1"/>
              <w:sz w:val="24"/>
              <w:szCs w:val="24"/>
            </w:rPr>
          </w:rPrChange>
        </w:rPr>
        <w:t xml:space="preserve"> </w:t>
      </w:r>
      <w:r w:rsidR="003408D4" w:rsidRPr="00DA34F0">
        <w:rPr>
          <w:rFonts w:ascii="Times New Roman" w:hAnsi="Times New Roman"/>
          <w:b w:val="0"/>
          <w:color w:val="000000" w:themeColor="text1"/>
          <w:sz w:val="24"/>
          <w:szCs w:val="24"/>
          <w:rPrChange w:id="239" w:author="Anna Wingfield" w:date="2024-03-14T16:20:00Z">
            <w:rPr>
              <w:rFonts w:ascii="Garamond" w:hAnsi="Garamond"/>
              <w:b w:val="0"/>
              <w:color w:val="000000" w:themeColor="text1"/>
              <w:sz w:val="24"/>
              <w:szCs w:val="24"/>
            </w:rPr>
          </w:rPrChange>
        </w:rPr>
        <w:t>Romantic writing of the sort we see in the novel</w:t>
      </w:r>
      <w:r w:rsidR="002C667D" w:rsidRPr="00DA34F0">
        <w:rPr>
          <w:rFonts w:ascii="Times New Roman" w:hAnsi="Times New Roman"/>
          <w:b w:val="0"/>
          <w:color w:val="000000" w:themeColor="text1"/>
          <w:sz w:val="24"/>
          <w:szCs w:val="24"/>
          <w:rPrChange w:id="240" w:author="Anna Wingfield" w:date="2024-03-14T16:20:00Z">
            <w:rPr>
              <w:rFonts w:ascii="Garamond" w:hAnsi="Garamond"/>
              <w:b w:val="0"/>
              <w:color w:val="000000" w:themeColor="text1"/>
              <w:sz w:val="24"/>
              <w:szCs w:val="24"/>
            </w:rPr>
          </w:rPrChange>
        </w:rPr>
        <w:t xml:space="preserve"> indexes </w:t>
      </w:r>
      <w:r w:rsidR="002E2431" w:rsidRPr="00DA34F0">
        <w:rPr>
          <w:rFonts w:ascii="Times New Roman" w:hAnsi="Times New Roman"/>
          <w:b w:val="0"/>
          <w:color w:val="000000" w:themeColor="text1"/>
          <w:sz w:val="24"/>
          <w:szCs w:val="24"/>
          <w:rPrChange w:id="241" w:author="Anna Wingfield" w:date="2024-03-14T16:20:00Z">
            <w:rPr>
              <w:rFonts w:ascii="Garamond" w:hAnsi="Garamond"/>
              <w:b w:val="0"/>
              <w:color w:val="000000" w:themeColor="text1"/>
              <w:sz w:val="24"/>
              <w:szCs w:val="24"/>
            </w:rPr>
          </w:rPrChange>
        </w:rPr>
        <w:t>this ontological</w:t>
      </w:r>
      <w:r w:rsidR="001F786E" w:rsidRPr="00DA34F0">
        <w:rPr>
          <w:rFonts w:ascii="Times New Roman" w:hAnsi="Times New Roman"/>
          <w:b w:val="0"/>
          <w:color w:val="000000" w:themeColor="text1"/>
          <w:sz w:val="24"/>
          <w:szCs w:val="24"/>
          <w:rPrChange w:id="242" w:author="Anna Wingfield" w:date="2024-03-14T16:20:00Z">
            <w:rPr>
              <w:rFonts w:ascii="Garamond" w:hAnsi="Garamond"/>
              <w:b w:val="0"/>
              <w:color w:val="000000" w:themeColor="text1"/>
              <w:sz w:val="24"/>
              <w:szCs w:val="24"/>
            </w:rPr>
          </w:rPrChange>
        </w:rPr>
        <w:t>,</w:t>
      </w:r>
      <w:r w:rsidR="003408D4" w:rsidRPr="00DA34F0">
        <w:rPr>
          <w:rFonts w:ascii="Times New Roman" w:hAnsi="Times New Roman"/>
          <w:b w:val="0"/>
          <w:color w:val="000000" w:themeColor="text1"/>
          <w:sz w:val="24"/>
          <w:szCs w:val="24"/>
          <w:rPrChange w:id="243" w:author="Anna Wingfield" w:date="2024-03-14T16:20:00Z">
            <w:rPr>
              <w:rFonts w:ascii="Garamond" w:hAnsi="Garamond"/>
              <w:b w:val="0"/>
              <w:color w:val="000000" w:themeColor="text1"/>
              <w:sz w:val="24"/>
              <w:szCs w:val="24"/>
            </w:rPr>
          </w:rPrChange>
        </w:rPr>
        <w:t xml:space="preserve"> </w:t>
      </w:r>
      <w:r w:rsidR="00C766B4" w:rsidRPr="00DA34F0">
        <w:rPr>
          <w:rFonts w:ascii="Times New Roman" w:hAnsi="Times New Roman"/>
          <w:b w:val="0"/>
          <w:color w:val="000000" w:themeColor="text1"/>
          <w:sz w:val="24"/>
          <w:szCs w:val="24"/>
          <w:rPrChange w:id="244" w:author="Anna Wingfield" w:date="2024-03-14T16:20:00Z">
            <w:rPr>
              <w:rFonts w:ascii="Garamond" w:hAnsi="Garamond"/>
              <w:b w:val="0"/>
              <w:color w:val="000000" w:themeColor="text1"/>
              <w:sz w:val="24"/>
              <w:szCs w:val="24"/>
            </w:rPr>
          </w:rPrChange>
        </w:rPr>
        <w:t xml:space="preserve">singular, accompanying loneliness as </w:t>
      </w:r>
      <w:r w:rsidR="0082455E" w:rsidRPr="00DA34F0">
        <w:rPr>
          <w:rFonts w:ascii="Times New Roman" w:hAnsi="Times New Roman"/>
          <w:b w:val="0"/>
          <w:color w:val="000000" w:themeColor="text1"/>
          <w:sz w:val="24"/>
          <w:szCs w:val="24"/>
          <w:rPrChange w:id="245" w:author="Anna Wingfield" w:date="2024-03-14T16:20:00Z">
            <w:rPr>
              <w:rFonts w:ascii="Garamond" w:hAnsi="Garamond"/>
              <w:b w:val="0"/>
              <w:color w:val="000000" w:themeColor="text1"/>
              <w:sz w:val="24"/>
              <w:szCs w:val="24"/>
            </w:rPr>
          </w:rPrChange>
        </w:rPr>
        <w:t>life itself</w:t>
      </w:r>
      <w:r w:rsidR="003408D4" w:rsidRPr="00DA34F0">
        <w:rPr>
          <w:rFonts w:ascii="Times New Roman" w:hAnsi="Times New Roman"/>
          <w:b w:val="0"/>
          <w:color w:val="000000" w:themeColor="text1"/>
          <w:sz w:val="24"/>
          <w:szCs w:val="24"/>
          <w:rPrChange w:id="246" w:author="Anna Wingfield" w:date="2024-03-14T16:20:00Z">
            <w:rPr>
              <w:rFonts w:ascii="Garamond" w:hAnsi="Garamond"/>
              <w:b w:val="0"/>
              <w:color w:val="000000" w:themeColor="text1"/>
              <w:sz w:val="24"/>
              <w:szCs w:val="24"/>
            </w:rPr>
          </w:rPrChange>
        </w:rPr>
        <w:t>.</w:t>
      </w:r>
      <w:commentRangeStart w:id="247"/>
      <w:r w:rsidR="00E255BD" w:rsidRPr="00DA34F0">
        <w:rPr>
          <w:rStyle w:val="FootnoteReference"/>
          <w:rFonts w:ascii="Times New Roman" w:hAnsi="Times New Roman"/>
          <w:b w:val="0"/>
          <w:color w:val="000000" w:themeColor="text1"/>
          <w:sz w:val="24"/>
          <w:szCs w:val="24"/>
          <w:rPrChange w:id="248" w:author="Anna Wingfield" w:date="2024-03-14T16:20:00Z">
            <w:rPr>
              <w:rStyle w:val="FootnoteReference"/>
              <w:rFonts w:ascii="Garamond" w:hAnsi="Garamond"/>
              <w:b w:val="0"/>
              <w:color w:val="000000" w:themeColor="text1"/>
              <w:sz w:val="24"/>
              <w:szCs w:val="24"/>
            </w:rPr>
          </w:rPrChange>
        </w:rPr>
        <w:footnoteReference w:id="1"/>
      </w:r>
      <w:r w:rsidR="003408D4" w:rsidRPr="00DA34F0">
        <w:rPr>
          <w:rFonts w:ascii="Times New Roman" w:hAnsi="Times New Roman"/>
          <w:b w:val="0"/>
          <w:color w:val="000000" w:themeColor="text1"/>
          <w:sz w:val="24"/>
          <w:szCs w:val="24"/>
          <w:rPrChange w:id="254" w:author="Anna Wingfield" w:date="2024-03-14T16:20:00Z">
            <w:rPr>
              <w:rFonts w:ascii="Garamond" w:hAnsi="Garamond"/>
              <w:b w:val="0"/>
              <w:color w:val="000000" w:themeColor="text1"/>
              <w:sz w:val="24"/>
              <w:szCs w:val="24"/>
            </w:rPr>
          </w:rPrChange>
        </w:rPr>
        <w:t xml:space="preserve"> </w:t>
      </w:r>
      <w:commentRangeEnd w:id="247"/>
      <w:r w:rsidR="00DF731A">
        <w:rPr>
          <w:rStyle w:val="CommentReference"/>
          <w:rFonts w:ascii="Garamond" w:hAnsi="Garamond"/>
          <w:b w:val="0"/>
          <w:bCs w:val="0"/>
          <w:lang w:eastAsia="ja-JP"/>
        </w:rPr>
        <w:commentReference w:id="247"/>
      </w:r>
      <w:r w:rsidR="0064037A" w:rsidRPr="00DA34F0">
        <w:rPr>
          <w:rStyle w:val="m-9115795407614457208s1"/>
          <w:rFonts w:ascii="Times New Roman" w:hAnsi="Times New Roman"/>
          <w:b w:val="0"/>
          <w:color w:val="000000" w:themeColor="text1"/>
          <w:sz w:val="24"/>
          <w:szCs w:val="24"/>
          <w:rPrChange w:id="255" w:author="Anna Wingfield" w:date="2024-03-14T16:20:00Z">
            <w:rPr>
              <w:rStyle w:val="m-9115795407614457208s1"/>
              <w:rFonts w:ascii="Garamond" w:hAnsi="Garamond"/>
              <w:b w:val="0"/>
              <w:color w:val="000000" w:themeColor="text1"/>
              <w:sz w:val="24"/>
              <w:szCs w:val="24"/>
            </w:rPr>
          </w:rPrChange>
        </w:rPr>
        <w:t>T</w:t>
      </w:r>
      <w:r w:rsidR="008E14D4" w:rsidRPr="00DA34F0">
        <w:rPr>
          <w:rStyle w:val="m-9115795407614457208s1"/>
          <w:rFonts w:ascii="Times New Roman" w:hAnsi="Times New Roman"/>
          <w:b w:val="0"/>
          <w:color w:val="000000" w:themeColor="text1"/>
          <w:sz w:val="24"/>
          <w:szCs w:val="24"/>
          <w:rPrChange w:id="256" w:author="Anna Wingfield" w:date="2024-03-14T16:20:00Z">
            <w:rPr>
              <w:rStyle w:val="m-9115795407614457208s1"/>
              <w:rFonts w:ascii="Garamond" w:hAnsi="Garamond"/>
              <w:b w:val="0"/>
              <w:color w:val="000000" w:themeColor="text1"/>
              <w:sz w:val="24"/>
              <w:szCs w:val="24"/>
            </w:rPr>
          </w:rPrChange>
        </w:rPr>
        <w:t>he dilemma of last-</w:t>
      </w:r>
      <w:proofErr w:type="gramStart"/>
      <w:r w:rsidR="008E14D4" w:rsidRPr="00DA34F0">
        <w:rPr>
          <w:rStyle w:val="m-9115795407614457208s1"/>
          <w:rFonts w:ascii="Times New Roman" w:hAnsi="Times New Roman"/>
          <w:b w:val="0"/>
          <w:color w:val="000000" w:themeColor="text1"/>
          <w:sz w:val="24"/>
          <w:szCs w:val="24"/>
          <w:rPrChange w:id="257" w:author="Anna Wingfield" w:date="2024-03-14T16:20:00Z">
            <w:rPr>
              <w:rStyle w:val="m-9115795407614457208s1"/>
              <w:rFonts w:ascii="Garamond" w:hAnsi="Garamond"/>
              <w:b w:val="0"/>
              <w:color w:val="000000" w:themeColor="text1"/>
              <w:sz w:val="24"/>
              <w:szCs w:val="24"/>
            </w:rPr>
          </w:rPrChange>
        </w:rPr>
        <w:t>person-ness</w:t>
      </w:r>
      <w:proofErr w:type="gramEnd"/>
      <w:r w:rsidR="008E14D4" w:rsidRPr="00DA34F0">
        <w:rPr>
          <w:rStyle w:val="m-9115795407614457208s1"/>
          <w:rFonts w:ascii="Times New Roman" w:hAnsi="Times New Roman"/>
          <w:b w:val="0"/>
          <w:color w:val="000000" w:themeColor="text1"/>
          <w:sz w:val="24"/>
          <w:szCs w:val="24"/>
          <w:rPrChange w:id="258" w:author="Anna Wingfield" w:date="2024-03-14T16:20:00Z">
            <w:rPr>
              <w:rStyle w:val="m-9115795407614457208s1"/>
              <w:rFonts w:ascii="Garamond" w:hAnsi="Garamond"/>
              <w:b w:val="0"/>
              <w:color w:val="000000" w:themeColor="text1"/>
              <w:sz w:val="24"/>
              <w:szCs w:val="24"/>
            </w:rPr>
          </w:rPrChange>
        </w:rPr>
        <w:t xml:space="preserve"> is the dilemma of </w:t>
      </w:r>
      <w:r w:rsidR="002E2431" w:rsidRPr="00DA34F0">
        <w:rPr>
          <w:rStyle w:val="m-9115795407614457208s1"/>
          <w:rFonts w:ascii="Times New Roman" w:hAnsi="Times New Roman"/>
          <w:b w:val="0"/>
          <w:color w:val="000000" w:themeColor="text1"/>
          <w:sz w:val="24"/>
          <w:szCs w:val="24"/>
          <w:rPrChange w:id="259" w:author="Anna Wingfield" w:date="2024-03-14T16:20:00Z">
            <w:rPr>
              <w:rStyle w:val="m-9115795407614457208s1"/>
              <w:rFonts w:ascii="Garamond" w:hAnsi="Garamond"/>
              <w:b w:val="0"/>
              <w:color w:val="000000" w:themeColor="text1"/>
              <w:sz w:val="24"/>
              <w:szCs w:val="24"/>
            </w:rPr>
          </w:rPrChange>
        </w:rPr>
        <w:t xml:space="preserve">both </w:t>
      </w:r>
      <w:r w:rsidR="008E14D4" w:rsidRPr="00DA34F0">
        <w:rPr>
          <w:rStyle w:val="m-9115795407614457208s1"/>
          <w:rFonts w:ascii="Times New Roman" w:hAnsi="Times New Roman"/>
          <w:b w:val="0"/>
          <w:color w:val="000000" w:themeColor="text1"/>
          <w:sz w:val="24"/>
          <w:szCs w:val="24"/>
          <w:rPrChange w:id="260" w:author="Anna Wingfield" w:date="2024-03-14T16:20:00Z">
            <w:rPr>
              <w:rStyle w:val="m-9115795407614457208s1"/>
              <w:rFonts w:ascii="Garamond" w:hAnsi="Garamond"/>
              <w:b w:val="0"/>
              <w:color w:val="000000" w:themeColor="text1"/>
              <w:sz w:val="24"/>
              <w:szCs w:val="24"/>
            </w:rPr>
          </w:rPrChange>
        </w:rPr>
        <w:t>epistemological and ontological uncertainty, an uncertainty that stems from what it would mean to know you are the last person.</w:t>
      </w:r>
      <w:r w:rsidR="000F4598" w:rsidRPr="00DA34F0">
        <w:rPr>
          <w:rStyle w:val="m-9115795407614457208s1"/>
          <w:rFonts w:ascii="Times New Roman" w:hAnsi="Times New Roman"/>
          <w:b w:val="0"/>
          <w:color w:val="000000" w:themeColor="text1"/>
          <w:sz w:val="24"/>
          <w:szCs w:val="24"/>
          <w:rPrChange w:id="261" w:author="Anna Wingfield" w:date="2024-03-14T16:20:00Z">
            <w:rPr>
              <w:rStyle w:val="m-9115795407614457208s1"/>
              <w:rFonts w:ascii="Garamond" w:hAnsi="Garamond"/>
              <w:b w:val="0"/>
              <w:color w:val="000000" w:themeColor="text1"/>
              <w:sz w:val="24"/>
              <w:szCs w:val="24"/>
            </w:rPr>
          </w:rPrChange>
        </w:rPr>
        <w:t xml:space="preserve"> </w:t>
      </w:r>
      <w:r w:rsidR="008E14D4" w:rsidRPr="00DA34F0">
        <w:rPr>
          <w:rStyle w:val="m-9115795407614457208s1"/>
          <w:rFonts w:ascii="Times New Roman" w:hAnsi="Times New Roman"/>
          <w:b w:val="0"/>
          <w:color w:val="000000" w:themeColor="text1"/>
          <w:sz w:val="24"/>
          <w:szCs w:val="24"/>
          <w:rPrChange w:id="262" w:author="Anna Wingfield" w:date="2024-03-14T16:20:00Z">
            <w:rPr>
              <w:rStyle w:val="m-9115795407614457208s1"/>
              <w:rFonts w:ascii="Garamond" w:hAnsi="Garamond"/>
              <w:b w:val="0"/>
              <w:color w:val="000000" w:themeColor="text1"/>
              <w:sz w:val="24"/>
              <w:szCs w:val="24"/>
            </w:rPr>
          </w:rPrChange>
        </w:rPr>
        <w:t xml:space="preserve">How </w:t>
      </w:r>
      <w:proofErr w:type="gramStart"/>
      <w:r w:rsidR="008E14D4" w:rsidRPr="00DA34F0">
        <w:rPr>
          <w:rStyle w:val="m-9115795407614457208s1"/>
          <w:rFonts w:ascii="Times New Roman" w:hAnsi="Times New Roman"/>
          <w:b w:val="0"/>
          <w:color w:val="000000" w:themeColor="text1"/>
          <w:sz w:val="24"/>
          <w:szCs w:val="24"/>
          <w:rPrChange w:id="263" w:author="Anna Wingfield" w:date="2024-03-14T16:20:00Z">
            <w:rPr>
              <w:rStyle w:val="m-9115795407614457208s1"/>
              <w:rFonts w:ascii="Garamond" w:hAnsi="Garamond"/>
              <w:b w:val="0"/>
              <w:color w:val="000000" w:themeColor="text1"/>
              <w:sz w:val="24"/>
              <w:szCs w:val="24"/>
            </w:rPr>
          </w:rPrChange>
        </w:rPr>
        <w:t>could</w:t>
      </w:r>
      <w:proofErr w:type="gramEnd"/>
      <w:r w:rsidR="008E14D4" w:rsidRPr="00DA34F0">
        <w:rPr>
          <w:rStyle w:val="m-9115795407614457208s1"/>
          <w:rFonts w:ascii="Times New Roman" w:hAnsi="Times New Roman"/>
          <w:b w:val="0"/>
          <w:color w:val="000000" w:themeColor="text1"/>
          <w:sz w:val="24"/>
          <w:szCs w:val="24"/>
          <w:rPrChange w:id="264" w:author="Anna Wingfield" w:date="2024-03-14T16:20:00Z">
            <w:rPr>
              <w:rStyle w:val="m-9115795407614457208s1"/>
              <w:rFonts w:ascii="Garamond" w:hAnsi="Garamond"/>
              <w:b w:val="0"/>
              <w:color w:val="000000" w:themeColor="text1"/>
              <w:sz w:val="24"/>
              <w:szCs w:val="24"/>
            </w:rPr>
          </w:rPrChange>
        </w:rPr>
        <w:t xml:space="preserve"> one be sure? One would need to be omnip</w:t>
      </w:r>
      <w:r w:rsidR="00597512" w:rsidRPr="00DA34F0">
        <w:rPr>
          <w:rStyle w:val="m-9115795407614457208s1"/>
          <w:rFonts w:ascii="Times New Roman" w:hAnsi="Times New Roman"/>
          <w:b w:val="0"/>
          <w:color w:val="000000" w:themeColor="text1"/>
          <w:sz w:val="24"/>
          <w:szCs w:val="24"/>
          <w:rPrChange w:id="265" w:author="Anna Wingfield" w:date="2024-03-14T16:20:00Z">
            <w:rPr>
              <w:rStyle w:val="m-9115795407614457208s1"/>
              <w:rFonts w:ascii="Garamond" w:hAnsi="Garamond"/>
              <w:b w:val="0"/>
              <w:color w:val="000000" w:themeColor="text1"/>
              <w:sz w:val="24"/>
              <w:szCs w:val="24"/>
            </w:rPr>
          </w:rPrChange>
        </w:rPr>
        <w:t>otent</w:t>
      </w:r>
      <w:r w:rsidR="00BB1831" w:rsidRPr="00DA34F0">
        <w:rPr>
          <w:rStyle w:val="m-9115795407614457208s1"/>
          <w:rFonts w:ascii="Times New Roman" w:hAnsi="Times New Roman"/>
          <w:b w:val="0"/>
          <w:color w:val="000000" w:themeColor="text1"/>
          <w:sz w:val="24"/>
          <w:szCs w:val="24"/>
          <w:rPrChange w:id="266" w:author="Anna Wingfield" w:date="2024-03-14T16:20:00Z">
            <w:rPr>
              <w:rStyle w:val="m-9115795407614457208s1"/>
              <w:rFonts w:ascii="Garamond" w:hAnsi="Garamond"/>
              <w:b w:val="0"/>
              <w:color w:val="000000" w:themeColor="text1"/>
              <w:sz w:val="24"/>
              <w:szCs w:val="24"/>
            </w:rPr>
          </w:rPrChange>
        </w:rPr>
        <w:t>, omniscient,</w:t>
      </w:r>
      <w:r w:rsidR="00597512" w:rsidRPr="00DA34F0">
        <w:rPr>
          <w:rStyle w:val="m-9115795407614457208s1"/>
          <w:rFonts w:ascii="Times New Roman" w:hAnsi="Times New Roman"/>
          <w:b w:val="0"/>
          <w:color w:val="000000" w:themeColor="text1"/>
          <w:sz w:val="24"/>
          <w:szCs w:val="24"/>
          <w:rPrChange w:id="267" w:author="Anna Wingfield" w:date="2024-03-14T16:20:00Z">
            <w:rPr>
              <w:rStyle w:val="m-9115795407614457208s1"/>
              <w:rFonts w:ascii="Garamond" w:hAnsi="Garamond"/>
              <w:b w:val="0"/>
              <w:color w:val="000000" w:themeColor="text1"/>
              <w:sz w:val="24"/>
              <w:szCs w:val="24"/>
            </w:rPr>
          </w:rPrChange>
        </w:rPr>
        <w:t xml:space="preserve"> and omnipresent, which would me</w:t>
      </w:r>
      <w:r w:rsidR="001D753A" w:rsidRPr="00DA34F0">
        <w:rPr>
          <w:rStyle w:val="m-9115795407614457208s1"/>
          <w:rFonts w:ascii="Times New Roman" w:hAnsi="Times New Roman"/>
          <w:b w:val="0"/>
          <w:color w:val="000000" w:themeColor="text1"/>
          <w:sz w:val="24"/>
          <w:szCs w:val="24"/>
          <w:rPrChange w:id="268" w:author="Anna Wingfield" w:date="2024-03-14T16:20:00Z">
            <w:rPr>
              <w:rStyle w:val="m-9115795407614457208s1"/>
              <w:rFonts w:ascii="Garamond" w:hAnsi="Garamond"/>
              <w:b w:val="0"/>
              <w:color w:val="000000" w:themeColor="text1"/>
              <w:sz w:val="24"/>
              <w:szCs w:val="24"/>
            </w:rPr>
          </w:rPrChange>
        </w:rPr>
        <w:t>an o</w:t>
      </w:r>
      <w:r w:rsidR="006C6A98" w:rsidRPr="00DA34F0">
        <w:rPr>
          <w:rStyle w:val="m-9115795407614457208s1"/>
          <w:rFonts w:ascii="Times New Roman" w:hAnsi="Times New Roman"/>
          <w:b w:val="0"/>
          <w:color w:val="000000" w:themeColor="text1"/>
          <w:sz w:val="24"/>
          <w:szCs w:val="24"/>
          <w:rPrChange w:id="269" w:author="Anna Wingfield" w:date="2024-03-14T16:20:00Z">
            <w:rPr>
              <w:rStyle w:val="m-9115795407614457208s1"/>
              <w:rFonts w:ascii="Garamond" w:hAnsi="Garamond"/>
              <w:b w:val="0"/>
              <w:color w:val="000000" w:themeColor="text1"/>
              <w:sz w:val="24"/>
              <w:szCs w:val="24"/>
            </w:rPr>
          </w:rPrChange>
        </w:rPr>
        <w:t xml:space="preserve">ne were not </w:t>
      </w:r>
      <w:r w:rsidR="008359C4" w:rsidRPr="00DA34F0">
        <w:rPr>
          <w:rStyle w:val="m-9115795407614457208s1"/>
          <w:rFonts w:ascii="Times New Roman" w:hAnsi="Times New Roman"/>
          <w:b w:val="0"/>
          <w:color w:val="000000" w:themeColor="text1"/>
          <w:sz w:val="24"/>
          <w:szCs w:val="24"/>
          <w:rPrChange w:id="270" w:author="Anna Wingfield" w:date="2024-03-14T16:20:00Z">
            <w:rPr>
              <w:rStyle w:val="m-9115795407614457208s1"/>
              <w:rFonts w:ascii="Garamond" w:hAnsi="Garamond"/>
              <w:b w:val="0"/>
              <w:color w:val="000000" w:themeColor="text1"/>
              <w:sz w:val="24"/>
              <w:szCs w:val="24"/>
            </w:rPr>
          </w:rPrChange>
        </w:rPr>
        <w:t>terrestrial</w:t>
      </w:r>
      <w:r w:rsidR="001D753A" w:rsidRPr="00DA34F0">
        <w:rPr>
          <w:rStyle w:val="m-9115795407614457208s1"/>
          <w:rFonts w:ascii="Times New Roman" w:hAnsi="Times New Roman"/>
          <w:b w:val="0"/>
          <w:color w:val="000000" w:themeColor="text1"/>
          <w:sz w:val="24"/>
          <w:szCs w:val="24"/>
          <w:rPrChange w:id="271" w:author="Anna Wingfield" w:date="2024-03-14T16:20:00Z">
            <w:rPr>
              <w:rStyle w:val="m-9115795407614457208s1"/>
              <w:rFonts w:ascii="Garamond" w:hAnsi="Garamond"/>
              <w:b w:val="0"/>
              <w:color w:val="000000" w:themeColor="text1"/>
              <w:sz w:val="24"/>
              <w:szCs w:val="24"/>
            </w:rPr>
          </w:rPrChange>
        </w:rPr>
        <w:t xml:space="preserve"> at all, but a god of some variation</w:t>
      </w:r>
      <w:r w:rsidR="000F4598" w:rsidRPr="00DA34F0">
        <w:rPr>
          <w:rStyle w:val="m-9115795407614457208s1"/>
          <w:rFonts w:ascii="Times New Roman" w:hAnsi="Times New Roman"/>
          <w:b w:val="0"/>
          <w:color w:val="000000" w:themeColor="text1"/>
          <w:sz w:val="24"/>
          <w:szCs w:val="24"/>
          <w:rPrChange w:id="272" w:author="Anna Wingfield" w:date="2024-03-14T16:20:00Z">
            <w:rPr>
              <w:rStyle w:val="m-9115795407614457208s1"/>
              <w:rFonts w:ascii="Garamond" w:hAnsi="Garamond"/>
              <w:b w:val="0"/>
              <w:color w:val="000000" w:themeColor="text1"/>
              <w:sz w:val="24"/>
              <w:szCs w:val="24"/>
            </w:rPr>
          </w:rPrChange>
        </w:rPr>
        <w:t>.</w:t>
      </w:r>
      <w:r w:rsidR="00FF1D31" w:rsidRPr="00DA34F0">
        <w:rPr>
          <w:rStyle w:val="FootnoteReference"/>
          <w:rFonts w:ascii="Times New Roman" w:hAnsi="Times New Roman"/>
          <w:b w:val="0"/>
          <w:color w:val="000000" w:themeColor="text1"/>
          <w:sz w:val="24"/>
          <w:szCs w:val="24"/>
          <w:rPrChange w:id="273" w:author="Anna Wingfield" w:date="2024-03-14T16:20:00Z">
            <w:rPr>
              <w:rStyle w:val="FootnoteReference"/>
              <w:rFonts w:ascii="Garamond" w:hAnsi="Garamond"/>
              <w:b w:val="0"/>
              <w:color w:val="000000" w:themeColor="text1"/>
              <w:sz w:val="24"/>
              <w:szCs w:val="24"/>
            </w:rPr>
          </w:rPrChange>
        </w:rPr>
        <w:footnoteReference w:id="2"/>
      </w:r>
      <w:r w:rsidR="001D753A" w:rsidRPr="00DA34F0">
        <w:rPr>
          <w:rStyle w:val="m-9115795407614457208s1"/>
          <w:rFonts w:ascii="Times New Roman" w:hAnsi="Times New Roman"/>
          <w:b w:val="0"/>
          <w:color w:val="000000" w:themeColor="text1"/>
          <w:sz w:val="24"/>
          <w:szCs w:val="24"/>
          <w:rPrChange w:id="274" w:author="Anna Wingfield" w:date="2024-03-14T16:20:00Z">
            <w:rPr>
              <w:rStyle w:val="m-9115795407614457208s1"/>
              <w:rFonts w:ascii="Garamond" w:hAnsi="Garamond"/>
              <w:b w:val="0"/>
              <w:color w:val="000000" w:themeColor="text1"/>
              <w:sz w:val="24"/>
              <w:szCs w:val="24"/>
            </w:rPr>
          </w:rPrChange>
        </w:rPr>
        <w:t xml:space="preserve"> Concurrently, since a condition of being alive is that one may become the last person, then being human contains within it the condition that we are all already extinct. If th</w:t>
      </w:r>
      <w:r w:rsidR="00CA02A7" w:rsidRPr="00DA34F0">
        <w:rPr>
          <w:rStyle w:val="m-9115795407614457208s1"/>
          <w:rFonts w:ascii="Times New Roman" w:hAnsi="Times New Roman"/>
          <w:b w:val="0"/>
          <w:color w:val="000000" w:themeColor="text1"/>
          <w:sz w:val="24"/>
          <w:szCs w:val="24"/>
          <w:rPrChange w:id="275" w:author="Anna Wingfield" w:date="2024-03-14T16:20:00Z">
            <w:rPr>
              <w:rStyle w:val="m-9115795407614457208s1"/>
              <w:rFonts w:ascii="Garamond" w:hAnsi="Garamond"/>
              <w:b w:val="0"/>
              <w:color w:val="000000" w:themeColor="text1"/>
              <w:sz w:val="24"/>
              <w:szCs w:val="24"/>
            </w:rPr>
          </w:rPrChange>
        </w:rPr>
        <w:t>is were not so, then we would b</w:t>
      </w:r>
      <w:r w:rsidR="00371918" w:rsidRPr="00DA34F0">
        <w:rPr>
          <w:rStyle w:val="m-9115795407614457208s1"/>
          <w:rFonts w:ascii="Times New Roman" w:hAnsi="Times New Roman"/>
          <w:b w:val="0"/>
          <w:color w:val="000000" w:themeColor="text1"/>
          <w:sz w:val="24"/>
          <w:szCs w:val="24"/>
          <w:rPrChange w:id="276" w:author="Anna Wingfield" w:date="2024-03-14T16:20:00Z">
            <w:rPr>
              <w:rStyle w:val="m-9115795407614457208s1"/>
              <w:rFonts w:ascii="Garamond" w:hAnsi="Garamond"/>
              <w:b w:val="0"/>
              <w:color w:val="000000" w:themeColor="text1"/>
              <w:sz w:val="24"/>
              <w:szCs w:val="24"/>
            </w:rPr>
          </w:rPrChange>
        </w:rPr>
        <w:t>e sempiternal</w:t>
      </w:r>
      <w:r w:rsidR="001D753A" w:rsidRPr="00DA34F0">
        <w:rPr>
          <w:rStyle w:val="m-9115795407614457208s1"/>
          <w:rFonts w:ascii="Times New Roman" w:hAnsi="Times New Roman"/>
          <w:b w:val="0"/>
          <w:color w:val="000000" w:themeColor="text1"/>
          <w:sz w:val="24"/>
          <w:szCs w:val="24"/>
          <w:rPrChange w:id="277" w:author="Anna Wingfield" w:date="2024-03-14T16:20:00Z">
            <w:rPr>
              <w:rStyle w:val="m-9115795407614457208s1"/>
              <w:rFonts w:ascii="Garamond" w:hAnsi="Garamond"/>
              <w:b w:val="0"/>
              <w:color w:val="000000" w:themeColor="text1"/>
              <w:sz w:val="24"/>
              <w:szCs w:val="24"/>
            </w:rPr>
          </w:rPrChange>
        </w:rPr>
        <w:t xml:space="preserve">. In other words, lastness, the condition </w:t>
      </w:r>
      <w:r w:rsidR="001D753A" w:rsidRPr="00DA34F0">
        <w:rPr>
          <w:rStyle w:val="m-9115795407614457208s1"/>
          <w:rFonts w:ascii="Times New Roman" w:hAnsi="Times New Roman"/>
          <w:b w:val="0"/>
          <w:color w:val="000000" w:themeColor="text1"/>
          <w:sz w:val="24"/>
          <w:szCs w:val="24"/>
          <w:rPrChange w:id="278" w:author="Anna Wingfield" w:date="2024-03-14T16:20:00Z">
            <w:rPr>
              <w:rStyle w:val="m-9115795407614457208s1"/>
              <w:rFonts w:ascii="Garamond" w:hAnsi="Garamond"/>
              <w:b w:val="0"/>
              <w:color w:val="000000" w:themeColor="text1"/>
              <w:sz w:val="24"/>
              <w:szCs w:val="24"/>
            </w:rPr>
          </w:rPrChange>
        </w:rPr>
        <w:lastRenderedPageBreak/>
        <w:t xml:space="preserve">of lastness, means we are all already the last man, the </w:t>
      </w:r>
      <w:r w:rsidR="00D2424B" w:rsidRPr="00DA34F0">
        <w:rPr>
          <w:rStyle w:val="m-9115795407614457208s1"/>
          <w:rFonts w:ascii="Times New Roman" w:hAnsi="Times New Roman"/>
          <w:b w:val="0"/>
          <w:color w:val="000000" w:themeColor="text1"/>
          <w:sz w:val="24"/>
          <w:szCs w:val="24"/>
          <w:rPrChange w:id="279" w:author="Anna Wingfield" w:date="2024-03-14T16:20:00Z">
            <w:rPr>
              <w:rStyle w:val="m-9115795407614457208s1"/>
              <w:rFonts w:ascii="Garamond" w:hAnsi="Garamond"/>
              <w:b w:val="0"/>
              <w:color w:val="000000" w:themeColor="text1"/>
              <w:sz w:val="24"/>
              <w:szCs w:val="24"/>
            </w:rPr>
          </w:rPrChange>
        </w:rPr>
        <w:t xml:space="preserve">last woman, the last </w:t>
      </w:r>
      <w:r w:rsidR="00FB29EE" w:rsidRPr="00DA34F0">
        <w:rPr>
          <w:rStyle w:val="m-9115795407614457208s1"/>
          <w:rFonts w:ascii="Times New Roman" w:hAnsi="Times New Roman"/>
          <w:b w:val="0"/>
          <w:color w:val="000000" w:themeColor="text1"/>
          <w:sz w:val="24"/>
          <w:szCs w:val="24"/>
          <w:rPrChange w:id="280" w:author="Anna Wingfield" w:date="2024-03-14T16:20:00Z">
            <w:rPr>
              <w:rStyle w:val="m-9115795407614457208s1"/>
              <w:rFonts w:ascii="Garamond" w:hAnsi="Garamond"/>
              <w:b w:val="0"/>
              <w:color w:val="000000" w:themeColor="text1"/>
              <w:sz w:val="24"/>
              <w:szCs w:val="24"/>
            </w:rPr>
          </w:rPrChange>
        </w:rPr>
        <w:t xml:space="preserve">genderfluid, or last </w:t>
      </w:r>
      <w:r w:rsidR="00B30BA9" w:rsidRPr="00DA34F0">
        <w:rPr>
          <w:rFonts w:ascii="Times New Roman" w:hAnsi="Times New Roman"/>
          <w:b w:val="0"/>
          <w:color w:val="000000" w:themeColor="text1"/>
          <w:sz w:val="24"/>
          <w:szCs w:val="24"/>
          <w:rPrChange w:id="281" w:author="Anna Wingfield" w:date="2024-03-14T16:20:00Z">
            <w:rPr>
              <w:rFonts w:ascii="Garamond" w:hAnsi="Garamond"/>
              <w:b w:val="0"/>
              <w:color w:val="000000" w:themeColor="text1"/>
              <w:sz w:val="24"/>
              <w:szCs w:val="24"/>
            </w:rPr>
          </w:rPrChange>
        </w:rPr>
        <w:t>non</w:t>
      </w:r>
      <w:r w:rsidR="00BF5805" w:rsidRPr="00DA34F0">
        <w:rPr>
          <w:rFonts w:ascii="Times New Roman" w:hAnsi="Times New Roman"/>
          <w:b w:val="0"/>
          <w:color w:val="000000" w:themeColor="text1"/>
          <w:sz w:val="24"/>
          <w:szCs w:val="24"/>
          <w:rPrChange w:id="282" w:author="Anna Wingfield" w:date="2024-03-14T16:20:00Z">
            <w:rPr>
              <w:rFonts w:ascii="Garamond" w:hAnsi="Garamond"/>
              <w:b w:val="0"/>
              <w:color w:val="000000" w:themeColor="text1"/>
              <w:sz w:val="24"/>
              <w:szCs w:val="24"/>
            </w:rPr>
          </w:rPrChange>
        </w:rPr>
        <w:t>-</w:t>
      </w:r>
      <w:r w:rsidR="002E2431" w:rsidRPr="00DA34F0">
        <w:rPr>
          <w:rFonts w:ascii="Times New Roman" w:hAnsi="Times New Roman"/>
          <w:b w:val="0"/>
          <w:color w:val="000000" w:themeColor="text1"/>
          <w:sz w:val="24"/>
          <w:szCs w:val="24"/>
          <w:rPrChange w:id="283" w:author="Anna Wingfield" w:date="2024-03-14T16:20:00Z">
            <w:rPr>
              <w:rFonts w:ascii="Garamond" w:hAnsi="Garamond"/>
              <w:b w:val="0"/>
              <w:color w:val="000000" w:themeColor="text1"/>
              <w:sz w:val="24"/>
              <w:szCs w:val="24"/>
            </w:rPr>
          </w:rPrChange>
        </w:rPr>
        <w:t>binary</w:t>
      </w:r>
      <w:r w:rsidR="00FF1D31" w:rsidRPr="00DA34F0">
        <w:rPr>
          <w:rFonts w:ascii="Times New Roman" w:hAnsi="Times New Roman"/>
          <w:b w:val="0"/>
          <w:color w:val="000000" w:themeColor="text1"/>
          <w:sz w:val="24"/>
          <w:szCs w:val="24"/>
          <w:rPrChange w:id="284" w:author="Anna Wingfield" w:date="2024-03-14T16:20:00Z">
            <w:rPr>
              <w:rFonts w:ascii="Garamond" w:hAnsi="Garamond"/>
              <w:b w:val="0"/>
              <w:color w:val="000000" w:themeColor="text1"/>
              <w:sz w:val="24"/>
              <w:szCs w:val="24"/>
            </w:rPr>
          </w:rPrChange>
        </w:rPr>
        <w:t xml:space="preserve"> person</w:t>
      </w:r>
      <w:r w:rsidR="001D753A" w:rsidRPr="00DA34F0">
        <w:rPr>
          <w:rStyle w:val="m-9115795407614457208s1"/>
          <w:rFonts w:ascii="Times New Roman" w:hAnsi="Times New Roman"/>
          <w:b w:val="0"/>
          <w:color w:val="000000" w:themeColor="text1"/>
          <w:sz w:val="24"/>
          <w:szCs w:val="24"/>
          <w:rPrChange w:id="285" w:author="Anna Wingfield" w:date="2024-03-14T16:20:00Z">
            <w:rPr>
              <w:rStyle w:val="m-9115795407614457208s1"/>
              <w:rFonts w:ascii="Garamond" w:hAnsi="Garamond"/>
              <w:b w:val="0"/>
              <w:color w:val="000000" w:themeColor="text1"/>
              <w:sz w:val="24"/>
              <w:szCs w:val="24"/>
            </w:rPr>
          </w:rPrChange>
        </w:rPr>
        <w:t>.</w:t>
      </w:r>
      <w:r w:rsidR="006D05A1" w:rsidRPr="00DA34F0">
        <w:rPr>
          <w:rStyle w:val="FootnoteReference"/>
          <w:rFonts w:ascii="Times New Roman" w:hAnsi="Times New Roman"/>
          <w:b w:val="0"/>
          <w:color w:val="000000" w:themeColor="text1"/>
          <w:sz w:val="24"/>
          <w:szCs w:val="24"/>
          <w:rPrChange w:id="286" w:author="Anna Wingfield" w:date="2024-03-14T16:20:00Z">
            <w:rPr>
              <w:rStyle w:val="FootnoteReference"/>
              <w:rFonts w:ascii="Garamond" w:hAnsi="Garamond"/>
              <w:b w:val="0"/>
              <w:color w:val="000000" w:themeColor="text1"/>
              <w:sz w:val="24"/>
              <w:szCs w:val="24"/>
            </w:rPr>
          </w:rPrChange>
        </w:rPr>
        <w:footnoteReference w:id="3"/>
      </w:r>
      <w:r w:rsidR="001D753A" w:rsidRPr="00DA34F0">
        <w:rPr>
          <w:rStyle w:val="m-9115795407614457208s1"/>
          <w:rFonts w:ascii="Times New Roman" w:hAnsi="Times New Roman"/>
          <w:b w:val="0"/>
          <w:color w:val="000000" w:themeColor="text1"/>
          <w:sz w:val="24"/>
          <w:szCs w:val="24"/>
          <w:rPrChange w:id="289" w:author="Anna Wingfield" w:date="2024-03-14T16:20:00Z">
            <w:rPr>
              <w:rStyle w:val="m-9115795407614457208s1"/>
              <w:rFonts w:ascii="Garamond" w:hAnsi="Garamond"/>
              <w:b w:val="0"/>
              <w:color w:val="000000" w:themeColor="text1"/>
              <w:sz w:val="24"/>
              <w:szCs w:val="24"/>
            </w:rPr>
          </w:rPrChange>
        </w:rPr>
        <w:t xml:space="preserve"> </w:t>
      </w:r>
      <w:r w:rsidR="00446558" w:rsidRPr="00DA34F0">
        <w:rPr>
          <w:rStyle w:val="m-9115795407614457208s1"/>
          <w:rFonts w:ascii="Times New Roman" w:hAnsi="Times New Roman"/>
          <w:b w:val="0"/>
          <w:color w:val="000000" w:themeColor="text1"/>
          <w:sz w:val="24"/>
          <w:szCs w:val="24"/>
          <w:rPrChange w:id="290" w:author="Anna Wingfield" w:date="2024-03-14T16:20:00Z">
            <w:rPr>
              <w:rStyle w:val="m-9115795407614457208s1"/>
              <w:rFonts w:ascii="Garamond" w:hAnsi="Garamond"/>
              <w:b w:val="0"/>
              <w:color w:val="000000" w:themeColor="text1"/>
              <w:sz w:val="24"/>
              <w:szCs w:val="24"/>
            </w:rPr>
          </w:rPrChange>
        </w:rPr>
        <w:t xml:space="preserve">This </w:t>
      </w:r>
      <w:commentRangeStart w:id="291"/>
      <w:proofErr w:type="spellStart"/>
      <w:r w:rsidR="00371918" w:rsidRPr="00DA34F0">
        <w:rPr>
          <w:rStyle w:val="m-9115795407614457208s1"/>
          <w:rFonts w:ascii="Times New Roman" w:hAnsi="Times New Roman"/>
          <w:b w:val="0"/>
          <w:color w:val="000000" w:themeColor="text1"/>
          <w:sz w:val="24"/>
          <w:szCs w:val="24"/>
          <w:rPrChange w:id="292" w:author="Anna Wingfield" w:date="2024-03-14T16:20:00Z">
            <w:rPr>
              <w:rStyle w:val="m-9115795407614457208s1"/>
              <w:rFonts w:ascii="Garamond" w:hAnsi="Garamond"/>
              <w:b w:val="0"/>
              <w:color w:val="000000" w:themeColor="text1"/>
              <w:sz w:val="24"/>
              <w:szCs w:val="24"/>
            </w:rPr>
          </w:rPrChange>
        </w:rPr>
        <w:t>sorities</w:t>
      </w:r>
      <w:proofErr w:type="spellEnd"/>
      <w:r w:rsidR="00371918" w:rsidRPr="00DA34F0">
        <w:rPr>
          <w:rStyle w:val="m-9115795407614457208s1"/>
          <w:rFonts w:ascii="Times New Roman" w:hAnsi="Times New Roman"/>
          <w:b w:val="0"/>
          <w:color w:val="000000" w:themeColor="text1"/>
          <w:sz w:val="24"/>
          <w:szCs w:val="24"/>
          <w:rPrChange w:id="293" w:author="Anna Wingfield" w:date="2024-03-14T16:20:00Z">
            <w:rPr>
              <w:rStyle w:val="m-9115795407614457208s1"/>
              <w:rFonts w:ascii="Garamond" w:hAnsi="Garamond"/>
              <w:b w:val="0"/>
              <w:color w:val="000000" w:themeColor="text1"/>
              <w:sz w:val="24"/>
              <w:szCs w:val="24"/>
            </w:rPr>
          </w:rPrChange>
        </w:rPr>
        <w:t xml:space="preserve"> </w:t>
      </w:r>
      <w:commentRangeEnd w:id="291"/>
      <w:r w:rsidR="00DF731A">
        <w:rPr>
          <w:rStyle w:val="CommentReference"/>
          <w:rFonts w:ascii="Garamond" w:hAnsi="Garamond"/>
          <w:b w:val="0"/>
          <w:bCs w:val="0"/>
          <w:lang w:eastAsia="ja-JP"/>
        </w:rPr>
        <w:commentReference w:id="291"/>
      </w:r>
      <w:r w:rsidR="00446558" w:rsidRPr="00DA34F0">
        <w:rPr>
          <w:rStyle w:val="m-9115795407614457208s1"/>
          <w:rFonts w:ascii="Times New Roman" w:hAnsi="Times New Roman"/>
          <w:b w:val="0"/>
          <w:color w:val="000000" w:themeColor="text1"/>
          <w:sz w:val="24"/>
          <w:szCs w:val="24"/>
          <w:rPrChange w:id="294" w:author="Anna Wingfield" w:date="2024-03-14T16:20:00Z">
            <w:rPr>
              <w:rStyle w:val="m-9115795407614457208s1"/>
              <w:rFonts w:ascii="Garamond" w:hAnsi="Garamond"/>
              <w:b w:val="0"/>
              <w:color w:val="000000" w:themeColor="text1"/>
              <w:sz w:val="24"/>
              <w:szCs w:val="24"/>
            </w:rPr>
          </w:rPrChange>
        </w:rPr>
        <w:t xml:space="preserve">would also mean that if lastness is a condition of life then so is loneliness in the sense of the specific loneliness lastness is. </w:t>
      </w:r>
      <w:r w:rsidR="0075248E" w:rsidRPr="00DA34F0">
        <w:rPr>
          <w:rStyle w:val="m-9115795407614457208s1"/>
          <w:rFonts w:ascii="Times New Roman" w:hAnsi="Times New Roman"/>
          <w:b w:val="0"/>
          <w:color w:val="000000" w:themeColor="text1"/>
          <w:sz w:val="24"/>
          <w:szCs w:val="24"/>
          <w:rPrChange w:id="295" w:author="Anna Wingfield" w:date="2024-03-14T16:20:00Z">
            <w:rPr>
              <w:rStyle w:val="m-9115795407614457208s1"/>
              <w:rFonts w:ascii="Garamond" w:hAnsi="Garamond"/>
              <w:b w:val="0"/>
              <w:color w:val="000000" w:themeColor="text1"/>
              <w:sz w:val="24"/>
              <w:szCs w:val="24"/>
            </w:rPr>
          </w:rPrChange>
        </w:rPr>
        <w:t>But</w:t>
      </w:r>
      <w:r w:rsidR="0075248E" w:rsidRPr="00DA34F0">
        <w:rPr>
          <w:rFonts w:ascii="Times New Roman" w:hAnsi="Times New Roman"/>
          <w:b w:val="0"/>
          <w:color w:val="000000" w:themeColor="text1"/>
          <w:sz w:val="24"/>
          <w:szCs w:val="24"/>
          <w:rPrChange w:id="296" w:author="Anna Wingfield" w:date="2024-03-14T16:20:00Z">
            <w:rPr>
              <w:rFonts w:ascii="Garamond" w:hAnsi="Garamond"/>
              <w:b w:val="0"/>
              <w:color w:val="000000" w:themeColor="text1"/>
              <w:sz w:val="24"/>
              <w:szCs w:val="24"/>
            </w:rPr>
          </w:rPrChange>
        </w:rPr>
        <w:t xml:space="preserve"> t</w:t>
      </w:r>
      <w:r w:rsidR="003408D4" w:rsidRPr="00DA34F0">
        <w:rPr>
          <w:rFonts w:ascii="Times New Roman" w:hAnsi="Times New Roman"/>
          <w:b w:val="0"/>
          <w:color w:val="000000" w:themeColor="text1"/>
          <w:sz w:val="24"/>
          <w:szCs w:val="24"/>
          <w:rPrChange w:id="297" w:author="Anna Wingfield" w:date="2024-03-14T16:20:00Z">
            <w:rPr>
              <w:rFonts w:ascii="Garamond" w:hAnsi="Garamond"/>
              <w:b w:val="0"/>
              <w:color w:val="000000" w:themeColor="text1"/>
              <w:sz w:val="24"/>
              <w:szCs w:val="24"/>
            </w:rPr>
          </w:rPrChange>
        </w:rPr>
        <w:t xml:space="preserve">he nature of this loneliness, unlike the scholarly imaginary spun out above, is far from self-evident. </w:t>
      </w:r>
    </w:p>
    <w:p w14:paraId="61B11023" w14:textId="217CC4C5" w:rsidR="008359C4" w:rsidRPr="00DA34F0" w:rsidRDefault="00B96733" w:rsidP="00360BBE">
      <w:pPr>
        <w:pStyle w:val="m-9115795407614457208p1"/>
        <w:spacing w:line="480" w:lineRule="auto"/>
        <w:rPr>
          <w:rStyle w:val="m-9115795407614457208s1"/>
          <w:rFonts w:ascii="Times New Roman" w:hAnsi="Times New Roman"/>
          <w:b w:val="0"/>
          <w:color w:val="000000" w:themeColor="text1"/>
          <w:sz w:val="24"/>
          <w:szCs w:val="24"/>
          <w:rPrChange w:id="298" w:author="Anna Wingfield" w:date="2024-03-14T16:20:00Z">
            <w:rPr>
              <w:rStyle w:val="m-9115795407614457208s1"/>
              <w:rFonts w:ascii="Garamond" w:hAnsi="Garamond"/>
              <w:b w:val="0"/>
              <w:color w:val="000000" w:themeColor="text1"/>
              <w:sz w:val="24"/>
              <w:szCs w:val="24"/>
            </w:rPr>
          </w:rPrChange>
        </w:rPr>
      </w:pPr>
      <w:r w:rsidRPr="00DA34F0">
        <w:rPr>
          <w:rFonts w:ascii="Times New Roman" w:hAnsi="Times New Roman"/>
          <w:b w:val="0"/>
          <w:sz w:val="24"/>
          <w:szCs w:val="24"/>
          <w:rPrChange w:id="299" w:author="Anna Wingfield" w:date="2024-03-14T16:20:00Z">
            <w:rPr>
              <w:rFonts w:ascii="Garamond" w:hAnsi="Garamond"/>
              <w:b w:val="0"/>
              <w:sz w:val="24"/>
              <w:szCs w:val="24"/>
            </w:rPr>
          </w:rPrChange>
        </w:rPr>
        <w:tab/>
      </w:r>
      <w:del w:id="300" w:author="Anna Wingfield" w:date="2024-03-14T16:33:00Z">
        <w:r w:rsidR="003408D4" w:rsidRPr="00DA34F0" w:rsidDel="00DF731A">
          <w:rPr>
            <w:rFonts w:ascii="Times New Roman" w:hAnsi="Times New Roman"/>
            <w:b w:val="0"/>
            <w:color w:val="000000" w:themeColor="text1"/>
            <w:sz w:val="24"/>
            <w:szCs w:val="24"/>
            <w:rPrChange w:id="301" w:author="Anna Wingfield" w:date="2024-03-14T16:20:00Z">
              <w:rPr>
                <w:rFonts w:ascii="Garamond" w:hAnsi="Garamond"/>
                <w:b w:val="0"/>
                <w:color w:val="000000" w:themeColor="text1"/>
                <w:sz w:val="24"/>
                <w:szCs w:val="24"/>
              </w:rPr>
            </w:rPrChange>
          </w:rPr>
          <w:delText xml:space="preserve">For </w:delText>
        </w:r>
      </w:del>
      <w:r w:rsidR="003408D4" w:rsidRPr="00DA34F0">
        <w:rPr>
          <w:rFonts w:ascii="Times New Roman" w:hAnsi="Times New Roman"/>
          <w:b w:val="0"/>
          <w:color w:val="000000" w:themeColor="text1"/>
          <w:sz w:val="24"/>
          <w:szCs w:val="24"/>
          <w:rPrChange w:id="302" w:author="Anna Wingfield" w:date="2024-03-14T16:20:00Z">
            <w:rPr>
              <w:rFonts w:ascii="Garamond" w:hAnsi="Garamond"/>
              <w:b w:val="0"/>
              <w:color w:val="000000" w:themeColor="text1"/>
              <w:sz w:val="24"/>
              <w:szCs w:val="24"/>
            </w:rPr>
          </w:rPrChange>
        </w:rPr>
        <w:t>Lionel’s</w:t>
      </w:r>
      <w:r w:rsidR="005B2780" w:rsidRPr="00DA34F0">
        <w:rPr>
          <w:rFonts w:ascii="Times New Roman" w:hAnsi="Times New Roman"/>
          <w:b w:val="0"/>
          <w:color w:val="000000" w:themeColor="text1"/>
          <w:sz w:val="24"/>
          <w:szCs w:val="24"/>
          <w:rPrChange w:id="303" w:author="Anna Wingfield" w:date="2024-03-14T16:20:00Z">
            <w:rPr>
              <w:rFonts w:ascii="Garamond" w:hAnsi="Garamond"/>
              <w:b w:val="0"/>
              <w:color w:val="000000" w:themeColor="text1"/>
              <w:sz w:val="24"/>
              <w:szCs w:val="24"/>
            </w:rPr>
          </w:rPrChange>
        </w:rPr>
        <w:t xml:space="preserve"> loneliness</w:t>
      </w:r>
      <w:r w:rsidR="003408D4" w:rsidRPr="00DA34F0">
        <w:rPr>
          <w:rFonts w:ascii="Times New Roman" w:hAnsi="Times New Roman"/>
          <w:b w:val="0"/>
          <w:color w:val="000000" w:themeColor="text1"/>
          <w:sz w:val="24"/>
          <w:szCs w:val="24"/>
          <w:rPrChange w:id="304" w:author="Anna Wingfield" w:date="2024-03-14T16:20:00Z">
            <w:rPr>
              <w:rFonts w:ascii="Garamond" w:hAnsi="Garamond"/>
              <w:b w:val="0"/>
              <w:color w:val="000000" w:themeColor="text1"/>
              <w:sz w:val="24"/>
              <w:szCs w:val="24"/>
            </w:rPr>
          </w:rPrChange>
        </w:rPr>
        <w:t>, and arguably the loneliness of</w:t>
      </w:r>
      <w:r w:rsidR="00FC61E2" w:rsidRPr="00DA34F0">
        <w:rPr>
          <w:rFonts w:ascii="Times New Roman" w:hAnsi="Times New Roman"/>
          <w:b w:val="0"/>
          <w:color w:val="000000" w:themeColor="text1"/>
          <w:sz w:val="24"/>
          <w:szCs w:val="24"/>
          <w:rPrChange w:id="305" w:author="Anna Wingfield" w:date="2024-03-14T16:20:00Z">
            <w:rPr>
              <w:rFonts w:ascii="Garamond" w:hAnsi="Garamond"/>
              <w:b w:val="0"/>
              <w:color w:val="000000" w:themeColor="text1"/>
              <w:sz w:val="24"/>
              <w:szCs w:val="24"/>
            </w:rPr>
          </w:rPrChange>
        </w:rPr>
        <w:t xml:space="preserve"> Romanticism</w:t>
      </w:r>
      <w:r w:rsidR="003408D4" w:rsidRPr="00DA34F0">
        <w:rPr>
          <w:rFonts w:ascii="Times New Roman" w:hAnsi="Times New Roman"/>
          <w:b w:val="0"/>
          <w:color w:val="000000" w:themeColor="text1"/>
          <w:sz w:val="24"/>
          <w:szCs w:val="24"/>
          <w:rPrChange w:id="306" w:author="Anna Wingfield" w:date="2024-03-14T16:20:00Z">
            <w:rPr>
              <w:rFonts w:ascii="Garamond" w:hAnsi="Garamond"/>
              <w:b w:val="0"/>
              <w:color w:val="000000" w:themeColor="text1"/>
              <w:sz w:val="24"/>
              <w:szCs w:val="24"/>
            </w:rPr>
          </w:rPrChange>
        </w:rPr>
        <w:t>,</w:t>
      </w:r>
      <w:r w:rsidR="00FC61E2" w:rsidRPr="00DA34F0">
        <w:rPr>
          <w:rFonts w:ascii="Times New Roman" w:hAnsi="Times New Roman"/>
          <w:b w:val="0"/>
          <w:color w:val="000000" w:themeColor="text1"/>
          <w:sz w:val="24"/>
          <w:szCs w:val="24"/>
          <w:rPrChange w:id="307" w:author="Anna Wingfield" w:date="2024-03-14T16:20:00Z">
            <w:rPr>
              <w:rFonts w:ascii="Garamond" w:hAnsi="Garamond"/>
              <w:b w:val="0"/>
              <w:color w:val="000000" w:themeColor="text1"/>
              <w:sz w:val="24"/>
              <w:szCs w:val="24"/>
            </w:rPr>
          </w:rPrChange>
        </w:rPr>
        <w:t xml:space="preserve"> </w:t>
      </w:r>
      <w:r w:rsidR="003408D4" w:rsidRPr="00DA34F0">
        <w:rPr>
          <w:rFonts w:ascii="Times New Roman" w:hAnsi="Times New Roman"/>
          <w:b w:val="0"/>
          <w:color w:val="000000" w:themeColor="text1"/>
          <w:sz w:val="24"/>
          <w:szCs w:val="24"/>
          <w:rPrChange w:id="308" w:author="Anna Wingfield" w:date="2024-03-14T16:20:00Z">
            <w:rPr>
              <w:rFonts w:ascii="Garamond" w:hAnsi="Garamond"/>
              <w:b w:val="0"/>
              <w:color w:val="000000" w:themeColor="text1"/>
              <w:sz w:val="24"/>
              <w:szCs w:val="24"/>
            </w:rPr>
          </w:rPrChange>
        </w:rPr>
        <w:t>is best understood</w:t>
      </w:r>
      <w:r w:rsidR="005B2780" w:rsidRPr="00DA34F0">
        <w:rPr>
          <w:rFonts w:ascii="Times New Roman" w:hAnsi="Times New Roman"/>
          <w:b w:val="0"/>
          <w:color w:val="000000" w:themeColor="text1"/>
          <w:sz w:val="24"/>
          <w:szCs w:val="24"/>
          <w:rPrChange w:id="309" w:author="Anna Wingfield" w:date="2024-03-14T16:20:00Z">
            <w:rPr>
              <w:rFonts w:ascii="Garamond" w:hAnsi="Garamond"/>
              <w:b w:val="0"/>
              <w:color w:val="000000" w:themeColor="text1"/>
              <w:sz w:val="24"/>
              <w:szCs w:val="24"/>
            </w:rPr>
          </w:rPrChange>
        </w:rPr>
        <w:t xml:space="preserve"> as </w:t>
      </w:r>
      <w:r w:rsidR="00F158DB" w:rsidRPr="00DA34F0">
        <w:rPr>
          <w:rFonts w:ascii="Times New Roman" w:hAnsi="Times New Roman"/>
          <w:b w:val="0"/>
          <w:color w:val="000000" w:themeColor="text1"/>
          <w:sz w:val="24"/>
          <w:szCs w:val="24"/>
          <w:rPrChange w:id="310" w:author="Anna Wingfield" w:date="2024-03-14T16:20:00Z">
            <w:rPr>
              <w:rFonts w:ascii="Garamond" w:hAnsi="Garamond"/>
              <w:b w:val="0"/>
              <w:color w:val="000000" w:themeColor="text1"/>
              <w:sz w:val="24"/>
              <w:szCs w:val="24"/>
            </w:rPr>
          </w:rPrChange>
        </w:rPr>
        <w:t xml:space="preserve">the realization that </w:t>
      </w:r>
      <w:r w:rsidR="005B2780" w:rsidRPr="00DA34F0">
        <w:rPr>
          <w:rFonts w:ascii="Times New Roman" w:hAnsi="Times New Roman"/>
          <w:b w:val="0"/>
          <w:color w:val="000000" w:themeColor="text1"/>
          <w:sz w:val="24"/>
          <w:szCs w:val="24"/>
          <w:rPrChange w:id="311" w:author="Anna Wingfield" w:date="2024-03-14T16:20:00Z">
            <w:rPr>
              <w:rFonts w:ascii="Garamond" w:hAnsi="Garamond"/>
              <w:b w:val="0"/>
              <w:color w:val="000000" w:themeColor="text1"/>
              <w:sz w:val="24"/>
              <w:szCs w:val="24"/>
            </w:rPr>
          </w:rPrChange>
        </w:rPr>
        <w:t xml:space="preserve">the </w:t>
      </w:r>
      <w:r w:rsidR="00FC61E2" w:rsidRPr="00DA34F0">
        <w:rPr>
          <w:rFonts w:ascii="Times New Roman" w:hAnsi="Times New Roman"/>
          <w:b w:val="0"/>
          <w:color w:val="000000" w:themeColor="text1"/>
          <w:sz w:val="24"/>
          <w:szCs w:val="24"/>
          <w:rPrChange w:id="312" w:author="Anna Wingfield" w:date="2024-03-14T16:20:00Z">
            <w:rPr>
              <w:rFonts w:ascii="Garamond" w:hAnsi="Garamond"/>
              <w:b w:val="0"/>
              <w:color w:val="000000" w:themeColor="text1"/>
              <w:sz w:val="24"/>
              <w:szCs w:val="24"/>
            </w:rPr>
          </w:rPrChange>
        </w:rPr>
        <w:t>hope for any companionship</w:t>
      </w:r>
      <w:r w:rsidR="00F158DB" w:rsidRPr="00DA34F0">
        <w:rPr>
          <w:rFonts w:ascii="Times New Roman" w:hAnsi="Times New Roman"/>
          <w:b w:val="0"/>
          <w:color w:val="000000" w:themeColor="text1"/>
          <w:sz w:val="24"/>
          <w:szCs w:val="24"/>
          <w:rPrChange w:id="313" w:author="Anna Wingfield" w:date="2024-03-14T16:20:00Z">
            <w:rPr>
              <w:rFonts w:ascii="Garamond" w:hAnsi="Garamond"/>
              <w:b w:val="0"/>
              <w:color w:val="000000" w:themeColor="text1"/>
              <w:sz w:val="24"/>
              <w:szCs w:val="24"/>
            </w:rPr>
          </w:rPrChange>
        </w:rPr>
        <w:t xml:space="preserve"> </w:t>
      </w:r>
      <w:r w:rsidR="005B2780" w:rsidRPr="00DA34F0">
        <w:rPr>
          <w:rFonts w:ascii="Times New Roman" w:hAnsi="Times New Roman"/>
          <w:b w:val="0"/>
          <w:color w:val="000000" w:themeColor="text1"/>
          <w:sz w:val="24"/>
          <w:szCs w:val="24"/>
          <w:rPrChange w:id="314" w:author="Anna Wingfield" w:date="2024-03-14T16:20:00Z">
            <w:rPr>
              <w:rFonts w:ascii="Garamond" w:hAnsi="Garamond"/>
              <w:b w:val="0"/>
              <w:color w:val="000000" w:themeColor="text1"/>
              <w:sz w:val="24"/>
              <w:szCs w:val="24"/>
            </w:rPr>
          </w:rPrChange>
        </w:rPr>
        <w:t xml:space="preserve">has already long been </w:t>
      </w:r>
      <w:r w:rsidR="00F158DB" w:rsidRPr="00DA34F0">
        <w:rPr>
          <w:rFonts w:ascii="Times New Roman" w:hAnsi="Times New Roman"/>
          <w:b w:val="0"/>
          <w:color w:val="000000" w:themeColor="text1"/>
          <w:sz w:val="24"/>
          <w:szCs w:val="24"/>
          <w:rPrChange w:id="315" w:author="Anna Wingfield" w:date="2024-03-14T16:20:00Z">
            <w:rPr>
              <w:rFonts w:ascii="Garamond" w:hAnsi="Garamond"/>
              <w:b w:val="0"/>
              <w:color w:val="000000" w:themeColor="text1"/>
              <w:sz w:val="24"/>
              <w:szCs w:val="24"/>
            </w:rPr>
          </w:rPrChange>
        </w:rPr>
        <w:t>extinguished</w:t>
      </w:r>
      <w:r w:rsidR="003408D4" w:rsidRPr="00DA34F0">
        <w:rPr>
          <w:rFonts w:ascii="Times New Roman" w:hAnsi="Times New Roman"/>
          <w:b w:val="0"/>
          <w:color w:val="000000" w:themeColor="text1"/>
          <w:sz w:val="24"/>
          <w:szCs w:val="24"/>
          <w:rPrChange w:id="316" w:author="Anna Wingfield" w:date="2024-03-14T16:20:00Z">
            <w:rPr>
              <w:rFonts w:ascii="Garamond" w:hAnsi="Garamond"/>
              <w:b w:val="0"/>
              <w:color w:val="000000" w:themeColor="text1"/>
              <w:sz w:val="24"/>
              <w:szCs w:val="24"/>
            </w:rPr>
          </w:rPrChange>
        </w:rPr>
        <w:t xml:space="preserve"> by, </w:t>
      </w:r>
      <w:r w:rsidR="00FC61E2" w:rsidRPr="00DA34F0">
        <w:rPr>
          <w:rFonts w:ascii="Times New Roman" w:hAnsi="Times New Roman"/>
          <w:b w:val="0"/>
          <w:color w:val="000000" w:themeColor="text1"/>
          <w:sz w:val="24"/>
          <w:szCs w:val="24"/>
          <w:rPrChange w:id="317" w:author="Anna Wingfield" w:date="2024-03-14T16:20:00Z">
            <w:rPr>
              <w:rFonts w:ascii="Garamond" w:hAnsi="Garamond"/>
              <w:b w:val="0"/>
              <w:color w:val="000000" w:themeColor="text1"/>
              <w:sz w:val="24"/>
              <w:szCs w:val="24"/>
            </w:rPr>
          </w:rPrChange>
        </w:rPr>
        <w:t>par</w:t>
      </w:r>
      <w:r w:rsidR="00761EDE" w:rsidRPr="00DA34F0">
        <w:rPr>
          <w:rFonts w:ascii="Times New Roman" w:hAnsi="Times New Roman"/>
          <w:b w:val="0"/>
          <w:color w:val="000000" w:themeColor="text1"/>
          <w:sz w:val="24"/>
          <w:szCs w:val="24"/>
          <w:rPrChange w:id="318" w:author="Anna Wingfield" w:date="2024-03-14T16:20:00Z">
            <w:rPr>
              <w:rFonts w:ascii="Garamond" w:hAnsi="Garamond"/>
              <w:b w:val="0"/>
              <w:color w:val="000000" w:themeColor="text1"/>
              <w:sz w:val="24"/>
              <w:szCs w:val="24"/>
            </w:rPr>
          </w:rPrChange>
        </w:rPr>
        <w:t xml:space="preserve">adoxically, </w:t>
      </w:r>
      <w:r w:rsidR="003766CF" w:rsidRPr="00DA34F0">
        <w:rPr>
          <w:rFonts w:ascii="Times New Roman" w:hAnsi="Times New Roman"/>
          <w:b w:val="0"/>
          <w:color w:val="000000" w:themeColor="text1"/>
          <w:sz w:val="24"/>
          <w:szCs w:val="24"/>
          <w:rPrChange w:id="319" w:author="Anna Wingfield" w:date="2024-03-14T16:20:00Z">
            <w:rPr>
              <w:rFonts w:ascii="Garamond" w:hAnsi="Garamond"/>
              <w:b w:val="0"/>
              <w:color w:val="000000" w:themeColor="text1"/>
              <w:sz w:val="24"/>
              <w:szCs w:val="24"/>
            </w:rPr>
          </w:rPrChange>
        </w:rPr>
        <w:t xml:space="preserve">strangely, </w:t>
      </w:r>
      <w:r w:rsidR="00761EDE" w:rsidRPr="00DA34F0">
        <w:rPr>
          <w:rFonts w:ascii="Times New Roman" w:hAnsi="Times New Roman"/>
          <w:b w:val="0"/>
          <w:color w:val="000000" w:themeColor="text1"/>
          <w:sz w:val="24"/>
          <w:szCs w:val="24"/>
          <w:rPrChange w:id="320" w:author="Anna Wingfield" w:date="2024-03-14T16:20:00Z">
            <w:rPr>
              <w:rFonts w:ascii="Garamond" w:hAnsi="Garamond"/>
              <w:b w:val="0"/>
              <w:color w:val="000000" w:themeColor="text1"/>
              <w:sz w:val="24"/>
              <w:szCs w:val="24"/>
            </w:rPr>
          </w:rPrChange>
        </w:rPr>
        <w:t>companionship</w:t>
      </w:r>
      <w:r w:rsidR="003766CF" w:rsidRPr="00DA34F0">
        <w:rPr>
          <w:rFonts w:ascii="Times New Roman" w:hAnsi="Times New Roman"/>
          <w:b w:val="0"/>
          <w:color w:val="000000" w:themeColor="text1"/>
          <w:sz w:val="24"/>
          <w:szCs w:val="24"/>
          <w:rPrChange w:id="321" w:author="Anna Wingfield" w:date="2024-03-14T16:20:00Z">
            <w:rPr>
              <w:rFonts w:ascii="Garamond" w:hAnsi="Garamond"/>
              <w:b w:val="0"/>
              <w:color w:val="000000" w:themeColor="text1"/>
              <w:sz w:val="24"/>
              <w:szCs w:val="24"/>
            </w:rPr>
          </w:rPrChange>
        </w:rPr>
        <w:t>’s own ontological nature as loneliness</w:t>
      </w:r>
      <w:r w:rsidR="00F158DB" w:rsidRPr="00DA34F0">
        <w:rPr>
          <w:rFonts w:ascii="Times New Roman" w:hAnsi="Times New Roman"/>
          <w:b w:val="0"/>
          <w:color w:val="000000" w:themeColor="text1"/>
          <w:sz w:val="24"/>
          <w:szCs w:val="24"/>
          <w:rPrChange w:id="322" w:author="Anna Wingfield" w:date="2024-03-14T16:20:00Z">
            <w:rPr>
              <w:rFonts w:ascii="Garamond" w:hAnsi="Garamond"/>
              <w:b w:val="0"/>
              <w:color w:val="000000" w:themeColor="text1"/>
              <w:sz w:val="24"/>
              <w:szCs w:val="24"/>
            </w:rPr>
          </w:rPrChange>
        </w:rPr>
        <w:t>.</w:t>
      </w:r>
      <w:r w:rsidR="00F158DB" w:rsidRPr="00DA34F0">
        <w:rPr>
          <w:rStyle w:val="m-9115795407614457208s1"/>
          <w:rFonts w:ascii="Times New Roman" w:hAnsi="Times New Roman"/>
          <w:b w:val="0"/>
          <w:color w:val="000000" w:themeColor="text1"/>
          <w:sz w:val="24"/>
          <w:szCs w:val="24"/>
          <w:rPrChange w:id="323" w:author="Anna Wingfield" w:date="2024-03-14T16:20:00Z">
            <w:rPr>
              <w:rStyle w:val="m-9115795407614457208s1"/>
              <w:rFonts w:ascii="Garamond" w:hAnsi="Garamond"/>
              <w:b w:val="0"/>
              <w:color w:val="000000" w:themeColor="text1"/>
              <w:sz w:val="24"/>
              <w:szCs w:val="24"/>
            </w:rPr>
          </w:rPrChange>
        </w:rPr>
        <w:t xml:space="preserve"> </w:t>
      </w:r>
      <w:r w:rsidR="00EF0FB1" w:rsidRPr="00DA34F0">
        <w:rPr>
          <w:rStyle w:val="m-9115795407614457208s1"/>
          <w:rFonts w:ascii="Times New Roman" w:hAnsi="Times New Roman"/>
          <w:b w:val="0"/>
          <w:color w:val="000000" w:themeColor="text1"/>
          <w:sz w:val="24"/>
          <w:szCs w:val="24"/>
          <w:rPrChange w:id="324" w:author="Anna Wingfield" w:date="2024-03-14T16:20:00Z">
            <w:rPr>
              <w:rStyle w:val="m-9115795407614457208s1"/>
              <w:rFonts w:ascii="Garamond" w:hAnsi="Garamond"/>
              <w:b w:val="0"/>
              <w:color w:val="000000" w:themeColor="text1"/>
              <w:sz w:val="24"/>
              <w:szCs w:val="24"/>
            </w:rPr>
          </w:rPrChange>
        </w:rPr>
        <w:t xml:space="preserve">We might turn to </w:t>
      </w:r>
      <w:r w:rsidR="00FC61E2" w:rsidRPr="00DA34F0">
        <w:rPr>
          <w:rStyle w:val="m-9115795407614457208s1"/>
          <w:rFonts w:ascii="Times New Roman" w:hAnsi="Times New Roman"/>
          <w:b w:val="0"/>
          <w:color w:val="000000" w:themeColor="text1"/>
          <w:sz w:val="24"/>
          <w:szCs w:val="24"/>
          <w:rPrChange w:id="325" w:author="Anna Wingfield" w:date="2024-03-14T16:20:00Z">
            <w:rPr>
              <w:rStyle w:val="m-9115795407614457208s1"/>
              <w:rFonts w:ascii="Garamond" w:hAnsi="Garamond"/>
              <w:b w:val="0"/>
              <w:color w:val="000000" w:themeColor="text1"/>
              <w:sz w:val="24"/>
              <w:szCs w:val="24"/>
            </w:rPr>
          </w:rPrChange>
        </w:rPr>
        <w:t>Percy Shelley’s state of nature imaginary</w:t>
      </w:r>
      <w:r w:rsidR="00522B21" w:rsidRPr="00DA34F0">
        <w:rPr>
          <w:rStyle w:val="m-9115795407614457208s1"/>
          <w:rFonts w:ascii="Times New Roman" w:hAnsi="Times New Roman"/>
          <w:b w:val="0"/>
          <w:color w:val="000000" w:themeColor="text1"/>
          <w:sz w:val="24"/>
          <w:szCs w:val="24"/>
          <w:rPrChange w:id="326" w:author="Anna Wingfield" w:date="2024-03-14T16:20:00Z">
            <w:rPr>
              <w:rStyle w:val="m-9115795407614457208s1"/>
              <w:rFonts w:ascii="Garamond" w:hAnsi="Garamond"/>
              <w:b w:val="0"/>
              <w:color w:val="000000" w:themeColor="text1"/>
              <w:sz w:val="24"/>
              <w:szCs w:val="24"/>
            </w:rPr>
          </w:rPrChange>
        </w:rPr>
        <w:t xml:space="preserve"> in </w:t>
      </w:r>
      <w:r w:rsidR="00522B21" w:rsidRPr="00DA34F0">
        <w:rPr>
          <w:rStyle w:val="m-9115795407614457208s1"/>
          <w:rFonts w:ascii="Times New Roman" w:hAnsi="Times New Roman"/>
          <w:b w:val="0"/>
          <w:i/>
          <w:color w:val="000000" w:themeColor="text1"/>
          <w:sz w:val="24"/>
          <w:szCs w:val="24"/>
          <w:rPrChange w:id="327" w:author="Anna Wingfield" w:date="2024-03-14T16:20:00Z">
            <w:rPr>
              <w:rStyle w:val="m-9115795407614457208s1"/>
              <w:rFonts w:ascii="Garamond" w:hAnsi="Garamond"/>
              <w:b w:val="0"/>
              <w:i/>
              <w:color w:val="000000" w:themeColor="text1"/>
              <w:sz w:val="24"/>
              <w:szCs w:val="24"/>
            </w:rPr>
          </w:rPrChange>
        </w:rPr>
        <w:t xml:space="preserve">A </w:t>
      </w:r>
      <w:proofErr w:type="spellStart"/>
      <w:r w:rsidR="00522B21" w:rsidRPr="00DA34F0">
        <w:rPr>
          <w:rStyle w:val="m-9115795407614457208s1"/>
          <w:rFonts w:ascii="Times New Roman" w:hAnsi="Times New Roman"/>
          <w:b w:val="0"/>
          <w:i/>
          <w:color w:val="000000" w:themeColor="text1"/>
          <w:sz w:val="24"/>
          <w:szCs w:val="24"/>
          <w:rPrChange w:id="328" w:author="Anna Wingfield" w:date="2024-03-14T16:20:00Z">
            <w:rPr>
              <w:rStyle w:val="m-9115795407614457208s1"/>
              <w:rFonts w:ascii="Garamond" w:hAnsi="Garamond"/>
              <w:b w:val="0"/>
              <w:i/>
              <w:color w:val="000000" w:themeColor="text1"/>
              <w:sz w:val="24"/>
              <w:szCs w:val="24"/>
            </w:rPr>
          </w:rPrChange>
        </w:rPr>
        <w:t>Defence</w:t>
      </w:r>
      <w:proofErr w:type="spellEnd"/>
      <w:r w:rsidR="00522B21" w:rsidRPr="00DA34F0">
        <w:rPr>
          <w:rStyle w:val="m-9115795407614457208s1"/>
          <w:rFonts w:ascii="Times New Roman" w:hAnsi="Times New Roman"/>
          <w:b w:val="0"/>
          <w:i/>
          <w:color w:val="000000" w:themeColor="text1"/>
          <w:sz w:val="24"/>
          <w:szCs w:val="24"/>
          <w:rPrChange w:id="329" w:author="Anna Wingfield" w:date="2024-03-14T16:20:00Z">
            <w:rPr>
              <w:rStyle w:val="m-9115795407614457208s1"/>
              <w:rFonts w:ascii="Garamond" w:hAnsi="Garamond"/>
              <w:b w:val="0"/>
              <w:i/>
              <w:color w:val="000000" w:themeColor="text1"/>
              <w:sz w:val="24"/>
              <w:szCs w:val="24"/>
            </w:rPr>
          </w:rPrChange>
        </w:rPr>
        <w:t xml:space="preserve"> of Poetry</w:t>
      </w:r>
      <w:r w:rsidR="00883B6C" w:rsidRPr="00DA34F0">
        <w:rPr>
          <w:rStyle w:val="m-9115795407614457208s1"/>
          <w:rFonts w:ascii="Times New Roman" w:hAnsi="Times New Roman"/>
          <w:b w:val="0"/>
          <w:i/>
          <w:color w:val="000000" w:themeColor="text1"/>
          <w:sz w:val="24"/>
          <w:szCs w:val="24"/>
          <w:rPrChange w:id="330" w:author="Anna Wingfield" w:date="2024-03-14T16:20:00Z">
            <w:rPr>
              <w:rStyle w:val="m-9115795407614457208s1"/>
              <w:rFonts w:ascii="Garamond" w:hAnsi="Garamond"/>
              <w:b w:val="0"/>
              <w:i/>
              <w:color w:val="000000" w:themeColor="text1"/>
              <w:sz w:val="24"/>
              <w:szCs w:val="24"/>
            </w:rPr>
          </w:rPrChange>
        </w:rPr>
        <w:t xml:space="preserve"> </w:t>
      </w:r>
      <w:r w:rsidR="00B83FA8" w:rsidRPr="00DA34F0">
        <w:rPr>
          <w:rStyle w:val="m-9115795407614457208s1"/>
          <w:rFonts w:ascii="Times New Roman" w:hAnsi="Times New Roman"/>
          <w:b w:val="0"/>
          <w:color w:val="000000" w:themeColor="text1"/>
          <w:sz w:val="24"/>
          <w:szCs w:val="24"/>
          <w:rPrChange w:id="331" w:author="Anna Wingfield" w:date="2024-03-14T16:20:00Z">
            <w:rPr>
              <w:rStyle w:val="m-9115795407614457208s1"/>
              <w:rFonts w:ascii="Garamond" w:hAnsi="Garamond"/>
              <w:b w:val="0"/>
              <w:color w:val="000000" w:themeColor="text1"/>
              <w:sz w:val="24"/>
              <w:szCs w:val="24"/>
            </w:rPr>
          </w:rPrChange>
        </w:rPr>
        <w:t>(1821</w:t>
      </w:r>
      <w:r w:rsidR="00883B6C" w:rsidRPr="00DA34F0">
        <w:rPr>
          <w:rStyle w:val="m-9115795407614457208s1"/>
          <w:rFonts w:ascii="Times New Roman" w:hAnsi="Times New Roman"/>
          <w:b w:val="0"/>
          <w:color w:val="000000" w:themeColor="text1"/>
          <w:sz w:val="24"/>
          <w:szCs w:val="24"/>
          <w:rPrChange w:id="332" w:author="Anna Wingfield" w:date="2024-03-14T16:20:00Z">
            <w:rPr>
              <w:rStyle w:val="m-9115795407614457208s1"/>
              <w:rFonts w:ascii="Garamond" w:hAnsi="Garamond"/>
              <w:b w:val="0"/>
              <w:color w:val="000000" w:themeColor="text1"/>
              <w:sz w:val="24"/>
              <w:szCs w:val="24"/>
            </w:rPr>
          </w:rPrChange>
        </w:rPr>
        <w:t>)</w:t>
      </w:r>
      <w:r w:rsidR="005E1D36" w:rsidRPr="00DA34F0">
        <w:rPr>
          <w:rStyle w:val="m-9115795407614457208s1"/>
          <w:rFonts w:ascii="Times New Roman" w:hAnsi="Times New Roman"/>
          <w:b w:val="0"/>
          <w:color w:val="000000" w:themeColor="text1"/>
          <w:sz w:val="24"/>
          <w:szCs w:val="24"/>
          <w:rPrChange w:id="333" w:author="Anna Wingfield" w:date="2024-03-14T16:20:00Z">
            <w:rPr>
              <w:rStyle w:val="m-9115795407614457208s1"/>
              <w:rFonts w:ascii="Garamond" w:hAnsi="Garamond"/>
              <w:b w:val="0"/>
              <w:color w:val="000000" w:themeColor="text1"/>
              <w:sz w:val="24"/>
              <w:szCs w:val="24"/>
            </w:rPr>
          </w:rPrChange>
        </w:rPr>
        <w:t xml:space="preserve"> to see how </w:t>
      </w:r>
      <w:r w:rsidR="00EF0FB1" w:rsidRPr="00DA34F0">
        <w:rPr>
          <w:rStyle w:val="m-9115795407614457208s1"/>
          <w:rFonts w:ascii="Times New Roman" w:hAnsi="Times New Roman"/>
          <w:b w:val="0"/>
          <w:color w:val="000000" w:themeColor="text1"/>
          <w:sz w:val="24"/>
          <w:szCs w:val="24"/>
          <w:rPrChange w:id="334" w:author="Anna Wingfield" w:date="2024-03-14T16:20:00Z">
            <w:rPr>
              <w:rStyle w:val="m-9115795407614457208s1"/>
              <w:rFonts w:ascii="Garamond" w:hAnsi="Garamond"/>
              <w:b w:val="0"/>
              <w:color w:val="000000" w:themeColor="text1"/>
              <w:sz w:val="24"/>
              <w:szCs w:val="24"/>
            </w:rPr>
          </w:rPrChange>
        </w:rPr>
        <w:t>loneliness as sketched out in the novel scrambles the definition of companionship Shelley famously articulates</w:t>
      </w:r>
      <w:r w:rsidR="003408D4" w:rsidRPr="00DA34F0">
        <w:rPr>
          <w:rStyle w:val="m-9115795407614457208s1"/>
          <w:rFonts w:ascii="Times New Roman" w:hAnsi="Times New Roman"/>
          <w:b w:val="0"/>
          <w:color w:val="000000" w:themeColor="text1"/>
          <w:sz w:val="24"/>
          <w:szCs w:val="24"/>
          <w:rPrChange w:id="335" w:author="Anna Wingfield" w:date="2024-03-14T16:20:00Z">
            <w:rPr>
              <w:rStyle w:val="m-9115795407614457208s1"/>
              <w:rFonts w:ascii="Garamond" w:hAnsi="Garamond"/>
              <w:b w:val="0"/>
              <w:color w:val="000000" w:themeColor="text1"/>
              <w:sz w:val="24"/>
              <w:szCs w:val="24"/>
            </w:rPr>
          </w:rPrChange>
        </w:rPr>
        <w:t>. Shelley writes that</w:t>
      </w:r>
      <w:del w:id="336" w:author="Anna Wingfield" w:date="2024-03-14T16:33:00Z">
        <w:r w:rsidR="003766CF" w:rsidRPr="00DA34F0" w:rsidDel="00DF731A">
          <w:rPr>
            <w:rStyle w:val="m-9115795407614457208s1"/>
            <w:rFonts w:ascii="Times New Roman" w:hAnsi="Times New Roman"/>
            <w:b w:val="0"/>
            <w:color w:val="000000" w:themeColor="text1"/>
            <w:sz w:val="24"/>
            <w:szCs w:val="24"/>
            <w:rPrChange w:id="337" w:author="Anna Wingfield" w:date="2024-03-14T16:20:00Z">
              <w:rPr>
                <w:rStyle w:val="m-9115795407614457208s1"/>
                <w:rFonts w:ascii="Garamond" w:hAnsi="Garamond"/>
                <w:b w:val="0"/>
                <w:color w:val="000000" w:themeColor="text1"/>
                <w:sz w:val="24"/>
                <w:szCs w:val="24"/>
              </w:rPr>
            </w:rPrChange>
          </w:rPr>
          <w:delText>,</w:delText>
        </w:r>
      </w:del>
      <w:r w:rsidR="003408D4" w:rsidRPr="00DA34F0">
        <w:rPr>
          <w:rStyle w:val="m-9115795407614457208s1"/>
          <w:rFonts w:ascii="Times New Roman" w:hAnsi="Times New Roman"/>
          <w:b w:val="0"/>
          <w:color w:val="000000" w:themeColor="text1"/>
          <w:sz w:val="24"/>
          <w:szCs w:val="24"/>
          <w:rPrChange w:id="338" w:author="Anna Wingfield" w:date="2024-03-14T16:20:00Z">
            <w:rPr>
              <w:rStyle w:val="m-9115795407614457208s1"/>
              <w:rFonts w:ascii="Garamond" w:hAnsi="Garamond"/>
              <w:b w:val="0"/>
              <w:color w:val="000000" w:themeColor="text1"/>
              <w:sz w:val="24"/>
              <w:szCs w:val="24"/>
            </w:rPr>
          </w:rPrChange>
        </w:rPr>
        <w:t xml:space="preserve"> </w:t>
      </w:r>
      <w:r w:rsidR="00E17E08" w:rsidRPr="00DA34F0">
        <w:rPr>
          <w:rStyle w:val="m-9115795407614457208s1"/>
          <w:rFonts w:ascii="Times New Roman" w:hAnsi="Times New Roman"/>
          <w:b w:val="0"/>
          <w:color w:val="000000" w:themeColor="text1"/>
          <w:sz w:val="24"/>
          <w:szCs w:val="24"/>
          <w:rPrChange w:id="339" w:author="Anna Wingfield" w:date="2024-03-14T16:20:00Z">
            <w:rPr>
              <w:rStyle w:val="m-9115795407614457208s1"/>
              <w:rFonts w:ascii="Garamond" w:hAnsi="Garamond"/>
              <w:b w:val="0"/>
              <w:color w:val="000000" w:themeColor="text1"/>
              <w:sz w:val="24"/>
              <w:szCs w:val="24"/>
            </w:rPr>
          </w:rPrChange>
        </w:rPr>
        <w:t>“t</w:t>
      </w:r>
      <w:r w:rsidR="00D376AF" w:rsidRPr="00DA34F0">
        <w:rPr>
          <w:rStyle w:val="m-9115795407614457208s1"/>
          <w:rFonts w:ascii="Times New Roman" w:hAnsi="Times New Roman"/>
          <w:b w:val="0"/>
          <w:color w:val="000000" w:themeColor="text1"/>
          <w:sz w:val="24"/>
          <w:szCs w:val="24"/>
          <w:rPrChange w:id="340" w:author="Anna Wingfield" w:date="2024-03-14T16:20:00Z">
            <w:rPr>
              <w:rStyle w:val="m-9115795407614457208s1"/>
              <w:rFonts w:ascii="Garamond" w:hAnsi="Garamond"/>
              <w:b w:val="0"/>
              <w:color w:val="000000" w:themeColor="text1"/>
              <w:sz w:val="24"/>
              <w:szCs w:val="24"/>
            </w:rPr>
          </w:rPrChange>
        </w:rPr>
        <w:t xml:space="preserve">he social sympathies, or those laws from which as from its elements society results, begin to </w:t>
      </w:r>
      <w:proofErr w:type="spellStart"/>
      <w:r w:rsidR="00D376AF" w:rsidRPr="00DA34F0">
        <w:rPr>
          <w:rStyle w:val="m-9115795407614457208s1"/>
          <w:rFonts w:ascii="Times New Roman" w:hAnsi="Times New Roman"/>
          <w:b w:val="0"/>
          <w:color w:val="000000" w:themeColor="text1"/>
          <w:sz w:val="24"/>
          <w:szCs w:val="24"/>
          <w:rPrChange w:id="341" w:author="Anna Wingfield" w:date="2024-03-14T16:20:00Z">
            <w:rPr>
              <w:rStyle w:val="m-9115795407614457208s1"/>
              <w:rFonts w:ascii="Garamond" w:hAnsi="Garamond"/>
              <w:b w:val="0"/>
              <w:color w:val="000000" w:themeColor="text1"/>
              <w:sz w:val="24"/>
              <w:szCs w:val="24"/>
            </w:rPr>
          </w:rPrChange>
        </w:rPr>
        <w:t>develope</w:t>
      </w:r>
      <w:proofErr w:type="spellEnd"/>
      <w:r w:rsidR="00D376AF" w:rsidRPr="00DA34F0">
        <w:rPr>
          <w:rStyle w:val="m-9115795407614457208s1"/>
          <w:rFonts w:ascii="Times New Roman" w:hAnsi="Times New Roman"/>
          <w:b w:val="0"/>
          <w:color w:val="000000" w:themeColor="text1"/>
          <w:sz w:val="24"/>
          <w:szCs w:val="24"/>
          <w:rPrChange w:id="342" w:author="Anna Wingfield" w:date="2024-03-14T16:20:00Z">
            <w:rPr>
              <w:rStyle w:val="m-9115795407614457208s1"/>
              <w:rFonts w:ascii="Garamond" w:hAnsi="Garamond"/>
              <w:b w:val="0"/>
              <w:color w:val="000000" w:themeColor="text1"/>
              <w:sz w:val="24"/>
              <w:szCs w:val="24"/>
            </w:rPr>
          </w:rPrChange>
        </w:rPr>
        <w:t xml:space="preserve"> </w:t>
      </w:r>
      <w:r w:rsidR="00E17E08" w:rsidRPr="00DA34F0">
        <w:rPr>
          <w:rStyle w:val="m-9115795407614457208s1"/>
          <w:rFonts w:ascii="Times New Roman" w:hAnsi="Times New Roman"/>
          <w:b w:val="0"/>
          <w:color w:val="000000" w:themeColor="text1"/>
          <w:sz w:val="24"/>
          <w:szCs w:val="24"/>
          <w:rPrChange w:id="343" w:author="Anna Wingfield" w:date="2024-03-14T16:20:00Z">
            <w:rPr>
              <w:rStyle w:val="m-9115795407614457208s1"/>
              <w:rFonts w:ascii="Garamond" w:hAnsi="Garamond"/>
              <w:b w:val="0"/>
              <w:color w:val="000000" w:themeColor="text1"/>
              <w:sz w:val="24"/>
              <w:szCs w:val="24"/>
            </w:rPr>
          </w:rPrChange>
        </w:rPr>
        <w:t xml:space="preserve">[sic] </w:t>
      </w:r>
      <w:r w:rsidR="00D376AF" w:rsidRPr="00DA34F0">
        <w:rPr>
          <w:rStyle w:val="m-9115795407614457208s1"/>
          <w:rFonts w:ascii="Times New Roman" w:hAnsi="Times New Roman"/>
          <w:b w:val="0"/>
          <w:color w:val="000000" w:themeColor="text1"/>
          <w:sz w:val="24"/>
          <w:szCs w:val="24"/>
          <w:rPrChange w:id="344" w:author="Anna Wingfield" w:date="2024-03-14T16:20:00Z">
            <w:rPr>
              <w:rStyle w:val="m-9115795407614457208s1"/>
              <w:rFonts w:ascii="Garamond" w:hAnsi="Garamond"/>
              <w:b w:val="0"/>
              <w:color w:val="000000" w:themeColor="text1"/>
              <w:sz w:val="24"/>
              <w:szCs w:val="24"/>
            </w:rPr>
          </w:rPrChange>
        </w:rPr>
        <w:t>themselves from the moment that two human beings coexist</w:t>
      </w:r>
      <w:r w:rsidR="00012795" w:rsidRPr="00DA34F0">
        <w:rPr>
          <w:rStyle w:val="m-9115795407614457208s1"/>
          <w:rFonts w:ascii="Times New Roman" w:hAnsi="Times New Roman"/>
          <w:b w:val="0"/>
          <w:color w:val="000000" w:themeColor="text1"/>
          <w:sz w:val="24"/>
          <w:szCs w:val="24"/>
          <w:rPrChange w:id="345" w:author="Anna Wingfield" w:date="2024-03-14T16:20:00Z">
            <w:rPr>
              <w:rStyle w:val="m-9115795407614457208s1"/>
              <w:rFonts w:ascii="Garamond" w:hAnsi="Garamond"/>
              <w:b w:val="0"/>
              <w:color w:val="000000" w:themeColor="text1"/>
              <w:sz w:val="24"/>
              <w:szCs w:val="24"/>
            </w:rPr>
          </w:rPrChange>
        </w:rPr>
        <w:t>.</w:t>
      </w:r>
      <w:r w:rsidR="00E17E08" w:rsidRPr="00DA34F0">
        <w:rPr>
          <w:rStyle w:val="m-9115795407614457208s1"/>
          <w:rFonts w:ascii="Times New Roman" w:hAnsi="Times New Roman"/>
          <w:b w:val="0"/>
          <w:color w:val="000000" w:themeColor="text1"/>
          <w:sz w:val="24"/>
          <w:szCs w:val="24"/>
          <w:rPrChange w:id="346" w:author="Anna Wingfield" w:date="2024-03-14T16:20:00Z">
            <w:rPr>
              <w:rStyle w:val="m-9115795407614457208s1"/>
              <w:rFonts w:ascii="Garamond" w:hAnsi="Garamond"/>
              <w:b w:val="0"/>
              <w:color w:val="000000" w:themeColor="text1"/>
              <w:sz w:val="24"/>
              <w:szCs w:val="24"/>
            </w:rPr>
          </w:rPrChange>
        </w:rPr>
        <w:t>”</w:t>
      </w:r>
      <w:r w:rsidR="00012795" w:rsidRPr="00DA34F0">
        <w:rPr>
          <w:rStyle w:val="FootnoteReference"/>
          <w:rFonts w:ascii="Times New Roman" w:hAnsi="Times New Roman"/>
          <w:b w:val="0"/>
          <w:color w:val="000000" w:themeColor="text1"/>
          <w:sz w:val="24"/>
          <w:szCs w:val="24"/>
          <w:rPrChange w:id="347" w:author="Anna Wingfield" w:date="2024-03-14T16:20:00Z">
            <w:rPr>
              <w:rStyle w:val="FootnoteReference"/>
              <w:rFonts w:ascii="Garamond" w:hAnsi="Garamond"/>
              <w:b w:val="0"/>
              <w:color w:val="000000" w:themeColor="text1"/>
              <w:sz w:val="24"/>
              <w:szCs w:val="24"/>
            </w:rPr>
          </w:rPrChange>
        </w:rPr>
        <w:footnoteReference w:id="4"/>
      </w:r>
      <w:r w:rsidR="00B527EE" w:rsidRPr="00DA34F0">
        <w:rPr>
          <w:rStyle w:val="m-9115795407614457208s1"/>
          <w:rFonts w:ascii="Times New Roman" w:hAnsi="Times New Roman"/>
          <w:b w:val="0"/>
          <w:color w:val="000000" w:themeColor="text1"/>
          <w:sz w:val="24"/>
          <w:szCs w:val="24"/>
          <w:rPrChange w:id="351" w:author="Anna Wingfield" w:date="2024-03-14T16:20:00Z">
            <w:rPr>
              <w:rStyle w:val="m-9115795407614457208s1"/>
              <w:rFonts w:ascii="Garamond" w:hAnsi="Garamond"/>
              <w:b w:val="0"/>
              <w:color w:val="000000" w:themeColor="text1"/>
              <w:sz w:val="24"/>
              <w:szCs w:val="24"/>
            </w:rPr>
          </w:rPrChange>
        </w:rPr>
        <w:t xml:space="preserve"> </w:t>
      </w:r>
      <w:r w:rsidR="0084678D" w:rsidRPr="00DA34F0">
        <w:rPr>
          <w:rStyle w:val="m-9115795407614457208s1"/>
          <w:rFonts w:ascii="Times New Roman" w:hAnsi="Times New Roman"/>
          <w:b w:val="0"/>
          <w:color w:val="000000" w:themeColor="text1"/>
          <w:sz w:val="24"/>
          <w:szCs w:val="24"/>
          <w:rPrChange w:id="352" w:author="Anna Wingfield" w:date="2024-03-14T16:20:00Z">
            <w:rPr>
              <w:rStyle w:val="m-9115795407614457208s1"/>
              <w:rFonts w:ascii="Garamond" w:hAnsi="Garamond"/>
              <w:b w:val="0"/>
              <w:color w:val="000000" w:themeColor="text1"/>
              <w:sz w:val="24"/>
              <w:szCs w:val="24"/>
            </w:rPr>
          </w:rPrChange>
        </w:rPr>
        <w:t>When</w:t>
      </w:r>
      <w:r w:rsidR="006E1525" w:rsidRPr="00DA34F0">
        <w:rPr>
          <w:rStyle w:val="m-9115795407614457208s1"/>
          <w:rFonts w:ascii="Times New Roman" w:hAnsi="Times New Roman"/>
          <w:b w:val="0"/>
          <w:color w:val="000000" w:themeColor="text1"/>
          <w:sz w:val="24"/>
          <w:szCs w:val="24"/>
          <w:rPrChange w:id="353" w:author="Anna Wingfield" w:date="2024-03-14T16:20:00Z">
            <w:rPr>
              <w:rStyle w:val="m-9115795407614457208s1"/>
              <w:rFonts w:ascii="Garamond" w:hAnsi="Garamond"/>
              <w:b w:val="0"/>
              <w:color w:val="000000" w:themeColor="text1"/>
              <w:sz w:val="24"/>
              <w:szCs w:val="24"/>
            </w:rPr>
          </w:rPrChange>
        </w:rPr>
        <w:t xml:space="preserve"> </w:t>
      </w:r>
      <w:r w:rsidR="0082080D" w:rsidRPr="00DA34F0">
        <w:rPr>
          <w:rStyle w:val="m-9115795407614457208s1"/>
          <w:rFonts w:ascii="Times New Roman" w:hAnsi="Times New Roman"/>
          <w:b w:val="0"/>
          <w:color w:val="000000" w:themeColor="text1"/>
          <w:sz w:val="24"/>
          <w:szCs w:val="24"/>
          <w:rPrChange w:id="354" w:author="Anna Wingfield" w:date="2024-03-14T16:20:00Z">
            <w:rPr>
              <w:rStyle w:val="m-9115795407614457208s1"/>
              <w:rFonts w:ascii="Garamond" w:hAnsi="Garamond"/>
              <w:b w:val="0"/>
              <w:color w:val="000000" w:themeColor="text1"/>
              <w:sz w:val="24"/>
              <w:szCs w:val="24"/>
            </w:rPr>
          </w:rPrChange>
        </w:rPr>
        <w:t xml:space="preserve">two </w:t>
      </w:r>
      <w:r w:rsidR="0082080D" w:rsidRPr="00DA34F0">
        <w:rPr>
          <w:rStyle w:val="m-9115795407614457208s1"/>
          <w:rFonts w:ascii="Times New Roman" w:hAnsi="Times New Roman"/>
          <w:b w:val="0"/>
          <w:color w:val="000000" w:themeColor="text1"/>
          <w:sz w:val="24"/>
          <w:szCs w:val="24"/>
          <w:rPrChange w:id="355" w:author="Anna Wingfield" w:date="2024-03-14T16:20:00Z">
            <w:rPr>
              <w:rStyle w:val="m-9115795407614457208s1"/>
              <w:rFonts w:ascii="Garamond" w:hAnsi="Garamond"/>
              <w:b w:val="0"/>
              <w:color w:val="000000" w:themeColor="text1"/>
              <w:sz w:val="24"/>
              <w:szCs w:val="24"/>
            </w:rPr>
          </w:rPrChange>
        </w:rPr>
        <w:lastRenderedPageBreak/>
        <w:t>person</w:t>
      </w:r>
      <w:r w:rsidR="006E1525" w:rsidRPr="00DA34F0">
        <w:rPr>
          <w:rStyle w:val="m-9115795407614457208s1"/>
          <w:rFonts w:ascii="Times New Roman" w:hAnsi="Times New Roman"/>
          <w:b w:val="0"/>
          <w:color w:val="000000" w:themeColor="text1"/>
          <w:sz w:val="24"/>
          <w:szCs w:val="24"/>
          <w:rPrChange w:id="356" w:author="Anna Wingfield" w:date="2024-03-14T16:20:00Z">
            <w:rPr>
              <w:rStyle w:val="m-9115795407614457208s1"/>
              <w:rFonts w:ascii="Garamond" w:hAnsi="Garamond"/>
              <w:b w:val="0"/>
              <w:color w:val="000000" w:themeColor="text1"/>
              <w:sz w:val="24"/>
              <w:szCs w:val="24"/>
            </w:rPr>
          </w:rPrChange>
        </w:rPr>
        <w:t>s meet in the state of nature, this meeting</w:t>
      </w:r>
      <w:r w:rsidR="0082080D" w:rsidRPr="00DA34F0">
        <w:rPr>
          <w:rStyle w:val="m-9115795407614457208s1"/>
          <w:rFonts w:ascii="Times New Roman" w:hAnsi="Times New Roman"/>
          <w:b w:val="0"/>
          <w:color w:val="000000" w:themeColor="text1"/>
          <w:sz w:val="24"/>
          <w:szCs w:val="24"/>
          <w:rPrChange w:id="357" w:author="Anna Wingfield" w:date="2024-03-14T16:20:00Z">
            <w:rPr>
              <w:rStyle w:val="m-9115795407614457208s1"/>
              <w:rFonts w:ascii="Garamond" w:hAnsi="Garamond"/>
              <w:b w:val="0"/>
              <w:color w:val="000000" w:themeColor="text1"/>
              <w:sz w:val="24"/>
              <w:szCs w:val="24"/>
            </w:rPr>
          </w:rPrChange>
        </w:rPr>
        <w:t xml:space="preserve"> </w:t>
      </w:r>
      <w:r w:rsidR="00D433C0" w:rsidRPr="00DA34F0">
        <w:rPr>
          <w:rStyle w:val="m-9115795407614457208s1"/>
          <w:rFonts w:ascii="Times New Roman" w:hAnsi="Times New Roman"/>
          <w:b w:val="0"/>
          <w:color w:val="000000" w:themeColor="text1"/>
          <w:sz w:val="24"/>
          <w:szCs w:val="24"/>
          <w:rPrChange w:id="358" w:author="Anna Wingfield" w:date="2024-03-14T16:20:00Z">
            <w:rPr>
              <w:rStyle w:val="m-9115795407614457208s1"/>
              <w:rFonts w:ascii="Garamond" w:hAnsi="Garamond"/>
              <w:b w:val="0"/>
              <w:color w:val="000000" w:themeColor="text1"/>
              <w:sz w:val="24"/>
              <w:szCs w:val="24"/>
            </w:rPr>
          </w:rPrChange>
        </w:rPr>
        <w:t>founds the social</w:t>
      </w:r>
      <w:r w:rsidR="0082080D" w:rsidRPr="00DA34F0">
        <w:rPr>
          <w:rStyle w:val="m-9115795407614457208s1"/>
          <w:rFonts w:ascii="Times New Roman" w:hAnsi="Times New Roman"/>
          <w:b w:val="0"/>
          <w:color w:val="000000" w:themeColor="text1"/>
          <w:sz w:val="24"/>
          <w:szCs w:val="24"/>
          <w:rPrChange w:id="359" w:author="Anna Wingfield" w:date="2024-03-14T16:20:00Z">
            <w:rPr>
              <w:rStyle w:val="m-9115795407614457208s1"/>
              <w:rFonts w:ascii="Garamond" w:hAnsi="Garamond"/>
              <w:b w:val="0"/>
              <w:color w:val="000000" w:themeColor="text1"/>
              <w:sz w:val="24"/>
              <w:szCs w:val="24"/>
            </w:rPr>
          </w:rPrChange>
        </w:rPr>
        <w:t xml:space="preserve"> sympathies, the laws that we call</w:t>
      </w:r>
      <w:r w:rsidR="00D433C0" w:rsidRPr="00DA34F0">
        <w:rPr>
          <w:rStyle w:val="m-9115795407614457208s1"/>
          <w:rFonts w:ascii="Times New Roman" w:hAnsi="Times New Roman"/>
          <w:b w:val="0"/>
          <w:color w:val="000000" w:themeColor="text1"/>
          <w:sz w:val="24"/>
          <w:szCs w:val="24"/>
          <w:rPrChange w:id="360" w:author="Anna Wingfield" w:date="2024-03-14T16:20:00Z">
            <w:rPr>
              <w:rStyle w:val="m-9115795407614457208s1"/>
              <w:rFonts w:ascii="Garamond" w:hAnsi="Garamond"/>
              <w:b w:val="0"/>
              <w:color w:val="000000" w:themeColor="text1"/>
              <w:sz w:val="24"/>
              <w:szCs w:val="24"/>
            </w:rPr>
          </w:rPrChange>
        </w:rPr>
        <w:t xml:space="preserve"> norms that then </w:t>
      </w:r>
      <w:r w:rsidR="006E1525" w:rsidRPr="00DA34F0">
        <w:rPr>
          <w:rStyle w:val="m-9115795407614457208s1"/>
          <w:rFonts w:ascii="Times New Roman" w:hAnsi="Times New Roman"/>
          <w:b w:val="0"/>
          <w:color w:val="000000" w:themeColor="text1"/>
          <w:sz w:val="24"/>
          <w:szCs w:val="24"/>
          <w:rPrChange w:id="361" w:author="Anna Wingfield" w:date="2024-03-14T16:20:00Z">
            <w:rPr>
              <w:rStyle w:val="m-9115795407614457208s1"/>
              <w:rFonts w:ascii="Garamond" w:hAnsi="Garamond"/>
              <w:b w:val="0"/>
              <w:color w:val="000000" w:themeColor="text1"/>
              <w:sz w:val="24"/>
              <w:szCs w:val="24"/>
            </w:rPr>
          </w:rPrChange>
        </w:rPr>
        <w:t>engender</w:t>
      </w:r>
      <w:r w:rsidR="0082080D" w:rsidRPr="00DA34F0">
        <w:rPr>
          <w:rStyle w:val="m-9115795407614457208s1"/>
          <w:rFonts w:ascii="Times New Roman" w:hAnsi="Times New Roman"/>
          <w:b w:val="0"/>
          <w:color w:val="000000" w:themeColor="text1"/>
          <w:sz w:val="24"/>
          <w:szCs w:val="24"/>
          <w:rPrChange w:id="362" w:author="Anna Wingfield" w:date="2024-03-14T16:20:00Z">
            <w:rPr>
              <w:rStyle w:val="m-9115795407614457208s1"/>
              <w:rFonts w:ascii="Garamond" w:hAnsi="Garamond"/>
              <w:b w:val="0"/>
              <w:color w:val="000000" w:themeColor="text1"/>
              <w:sz w:val="24"/>
              <w:szCs w:val="24"/>
            </w:rPr>
          </w:rPrChange>
        </w:rPr>
        <w:t xml:space="preserve"> society itself. Shelley’s vision of the social’s origin unfolds </w:t>
      </w:r>
      <w:r w:rsidR="00FC5E41" w:rsidRPr="00DA34F0">
        <w:rPr>
          <w:rStyle w:val="m-9115795407614457208s1"/>
          <w:rFonts w:ascii="Times New Roman" w:hAnsi="Times New Roman"/>
          <w:b w:val="0"/>
          <w:color w:val="000000" w:themeColor="text1"/>
          <w:sz w:val="24"/>
          <w:szCs w:val="24"/>
          <w:rPrChange w:id="363" w:author="Anna Wingfield" w:date="2024-03-14T16:20:00Z">
            <w:rPr>
              <w:rStyle w:val="m-9115795407614457208s1"/>
              <w:rFonts w:ascii="Garamond" w:hAnsi="Garamond"/>
              <w:b w:val="0"/>
              <w:color w:val="000000" w:themeColor="text1"/>
              <w:sz w:val="24"/>
              <w:szCs w:val="24"/>
            </w:rPr>
          </w:rPrChange>
        </w:rPr>
        <w:t xml:space="preserve">in chronologically </w:t>
      </w:r>
      <w:r w:rsidR="0082080D" w:rsidRPr="00DA34F0">
        <w:rPr>
          <w:rStyle w:val="m-9115795407614457208s1"/>
          <w:rFonts w:ascii="Times New Roman" w:hAnsi="Times New Roman"/>
          <w:b w:val="0"/>
          <w:color w:val="000000" w:themeColor="text1"/>
          <w:sz w:val="24"/>
          <w:szCs w:val="24"/>
          <w:rPrChange w:id="364" w:author="Anna Wingfield" w:date="2024-03-14T16:20:00Z">
            <w:rPr>
              <w:rStyle w:val="m-9115795407614457208s1"/>
              <w:rFonts w:ascii="Garamond" w:hAnsi="Garamond"/>
              <w:b w:val="0"/>
              <w:color w:val="000000" w:themeColor="text1"/>
              <w:sz w:val="24"/>
              <w:szCs w:val="24"/>
            </w:rPr>
          </w:rPrChange>
        </w:rPr>
        <w:t>temp</w:t>
      </w:r>
      <w:r w:rsidR="00FC5E41" w:rsidRPr="00DA34F0">
        <w:rPr>
          <w:rStyle w:val="m-9115795407614457208s1"/>
          <w:rFonts w:ascii="Times New Roman" w:hAnsi="Times New Roman"/>
          <w:b w:val="0"/>
          <w:color w:val="000000" w:themeColor="text1"/>
          <w:sz w:val="24"/>
          <w:szCs w:val="24"/>
          <w:rPrChange w:id="365" w:author="Anna Wingfield" w:date="2024-03-14T16:20:00Z">
            <w:rPr>
              <w:rStyle w:val="m-9115795407614457208s1"/>
              <w:rFonts w:ascii="Garamond" w:hAnsi="Garamond"/>
              <w:b w:val="0"/>
              <w:color w:val="000000" w:themeColor="text1"/>
              <w:sz w:val="24"/>
              <w:szCs w:val="24"/>
            </w:rPr>
          </w:rPrChange>
        </w:rPr>
        <w:t>oral fashion</w:t>
      </w:r>
      <w:proofErr w:type="gramStart"/>
      <w:r w:rsidR="00B83FA8" w:rsidRPr="00DA34F0">
        <w:rPr>
          <w:rStyle w:val="m-9115795407614457208s1"/>
          <w:rFonts w:ascii="Times New Roman" w:hAnsi="Times New Roman"/>
          <w:b w:val="0"/>
          <w:color w:val="000000" w:themeColor="text1"/>
          <w:sz w:val="24"/>
          <w:szCs w:val="24"/>
          <w:rPrChange w:id="366" w:author="Anna Wingfield" w:date="2024-03-14T16:20:00Z">
            <w:rPr>
              <w:rStyle w:val="m-9115795407614457208s1"/>
              <w:rFonts w:ascii="Garamond" w:hAnsi="Garamond"/>
              <w:b w:val="0"/>
              <w:color w:val="000000" w:themeColor="text1"/>
              <w:sz w:val="24"/>
              <w:szCs w:val="24"/>
            </w:rPr>
          </w:rPrChange>
        </w:rPr>
        <w:t>—</w:t>
      </w:r>
      <w:r w:rsidR="0082080D" w:rsidRPr="00DA34F0">
        <w:rPr>
          <w:rStyle w:val="m-9115795407614457208s1"/>
          <w:rFonts w:ascii="Times New Roman" w:hAnsi="Times New Roman"/>
          <w:b w:val="0"/>
          <w:color w:val="000000" w:themeColor="text1"/>
          <w:sz w:val="24"/>
          <w:szCs w:val="24"/>
          <w:rPrChange w:id="367" w:author="Anna Wingfield" w:date="2024-03-14T16:20:00Z">
            <w:rPr>
              <w:rStyle w:val="m-9115795407614457208s1"/>
              <w:rFonts w:ascii="Garamond" w:hAnsi="Garamond"/>
              <w:b w:val="0"/>
              <w:color w:val="000000" w:themeColor="text1"/>
              <w:sz w:val="24"/>
              <w:szCs w:val="24"/>
            </w:rPr>
          </w:rPrChange>
        </w:rPr>
        <w:t>“</w:t>
      </w:r>
      <w:proofErr w:type="gramEnd"/>
      <w:r w:rsidR="0082080D" w:rsidRPr="00DA34F0">
        <w:rPr>
          <w:rStyle w:val="m-9115795407614457208s1"/>
          <w:rFonts w:ascii="Times New Roman" w:hAnsi="Times New Roman"/>
          <w:b w:val="0"/>
          <w:color w:val="000000" w:themeColor="text1"/>
          <w:sz w:val="24"/>
          <w:szCs w:val="24"/>
          <w:rPrChange w:id="368" w:author="Anna Wingfield" w:date="2024-03-14T16:20:00Z">
            <w:rPr>
              <w:rStyle w:val="m-9115795407614457208s1"/>
              <w:rFonts w:ascii="Garamond" w:hAnsi="Garamond"/>
              <w:b w:val="0"/>
              <w:color w:val="000000" w:themeColor="text1"/>
              <w:sz w:val="24"/>
              <w:szCs w:val="24"/>
            </w:rPr>
          </w:rPrChange>
        </w:rPr>
        <w:t>the future is contained within the presen</w:t>
      </w:r>
      <w:r w:rsidR="007644B4" w:rsidRPr="00DA34F0">
        <w:rPr>
          <w:rStyle w:val="m-9115795407614457208s1"/>
          <w:rFonts w:ascii="Times New Roman" w:hAnsi="Times New Roman"/>
          <w:b w:val="0"/>
          <w:color w:val="000000" w:themeColor="text1"/>
          <w:sz w:val="24"/>
          <w:szCs w:val="24"/>
          <w:rPrChange w:id="369" w:author="Anna Wingfield" w:date="2024-03-14T16:20:00Z">
            <w:rPr>
              <w:rStyle w:val="m-9115795407614457208s1"/>
              <w:rFonts w:ascii="Garamond" w:hAnsi="Garamond"/>
              <w:b w:val="0"/>
              <w:color w:val="000000" w:themeColor="text1"/>
              <w:sz w:val="24"/>
              <w:szCs w:val="24"/>
            </w:rPr>
          </w:rPrChange>
        </w:rPr>
        <w:t>t as the plant within the seed</w:t>
      </w:r>
      <w:r w:rsidR="0082080D" w:rsidRPr="00DA34F0">
        <w:rPr>
          <w:rStyle w:val="m-9115795407614457208s1"/>
          <w:rFonts w:ascii="Times New Roman" w:hAnsi="Times New Roman"/>
          <w:b w:val="0"/>
          <w:color w:val="000000" w:themeColor="text1"/>
          <w:sz w:val="24"/>
          <w:szCs w:val="24"/>
          <w:rPrChange w:id="370" w:author="Anna Wingfield" w:date="2024-03-14T16:20:00Z">
            <w:rPr>
              <w:rStyle w:val="m-9115795407614457208s1"/>
              <w:rFonts w:ascii="Garamond" w:hAnsi="Garamond"/>
              <w:b w:val="0"/>
              <w:color w:val="000000" w:themeColor="text1"/>
              <w:sz w:val="24"/>
              <w:szCs w:val="24"/>
            </w:rPr>
          </w:rPrChange>
        </w:rPr>
        <w:t>”</w:t>
      </w:r>
      <w:r w:rsidR="00B83FA8" w:rsidRPr="00DA34F0">
        <w:rPr>
          <w:rStyle w:val="m-9115795407614457208s1"/>
          <w:rFonts w:ascii="Times New Roman" w:hAnsi="Times New Roman"/>
          <w:b w:val="0"/>
          <w:color w:val="000000" w:themeColor="text1"/>
          <w:sz w:val="24"/>
          <w:szCs w:val="24"/>
          <w:rPrChange w:id="371" w:author="Anna Wingfield" w:date="2024-03-14T16:20:00Z">
            <w:rPr>
              <w:rStyle w:val="m-9115795407614457208s1"/>
              <w:rFonts w:ascii="Garamond" w:hAnsi="Garamond"/>
              <w:b w:val="0"/>
              <w:color w:val="000000" w:themeColor="text1"/>
              <w:sz w:val="24"/>
              <w:szCs w:val="24"/>
            </w:rPr>
          </w:rPrChange>
        </w:rPr>
        <w:t>—</w:t>
      </w:r>
      <w:r w:rsidR="007644B4" w:rsidRPr="00DA34F0">
        <w:rPr>
          <w:rStyle w:val="m-9115795407614457208s1"/>
          <w:rFonts w:ascii="Times New Roman" w:hAnsi="Times New Roman"/>
          <w:b w:val="0"/>
          <w:color w:val="000000" w:themeColor="text1"/>
          <w:sz w:val="24"/>
          <w:szCs w:val="24"/>
          <w:rPrChange w:id="372" w:author="Anna Wingfield" w:date="2024-03-14T16:20:00Z">
            <w:rPr>
              <w:rStyle w:val="m-9115795407614457208s1"/>
              <w:rFonts w:ascii="Garamond" w:hAnsi="Garamond"/>
              <w:b w:val="0"/>
              <w:color w:val="000000" w:themeColor="text1"/>
              <w:sz w:val="24"/>
              <w:szCs w:val="24"/>
            </w:rPr>
          </w:rPrChange>
        </w:rPr>
        <w:t xml:space="preserve">and </w:t>
      </w:r>
      <w:r w:rsidR="009024E8" w:rsidRPr="00DA34F0">
        <w:rPr>
          <w:rStyle w:val="m-9115795407614457208s1"/>
          <w:rFonts w:ascii="Times New Roman" w:hAnsi="Times New Roman"/>
          <w:b w:val="0"/>
          <w:color w:val="000000" w:themeColor="text1"/>
          <w:sz w:val="24"/>
          <w:szCs w:val="24"/>
          <w:rPrChange w:id="373" w:author="Anna Wingfield" w:date="2024-03-14T16:20:00Z">
            <w:rPr>
              <w:rStyle w:val="m-9115795407614457208s1"/>
              <w:rFonts w:ascii="Garamond" w:hAnsi="Garamond"/>
              <w:b w:val="0"/>
              <w:color w:val="000000" w:themeColor="text1"/>
              <w:sz w:val="24"/>
              <w:szCs w:val="24"/>
            </w:rPr>
          </w:rPrChange>
        </w:rPr>
        <w:t xml:space="preserve">something akin to this notion surfaces </w:t>
      </w:r>
      <w:r w:rsidR="00B83FA8" w:rsidRPr="00DA34F0">
        <w:rPr>
          <w:rStyle w:val="m-9115795407614457208s1"/>
          <w:rFonts w:ascii="Times New Roman" w:hAnsi="Times New Roman"/>
          <w:b w:val="0"/>
          <w:color w:val="000000" w:themeColor="text1"/>
          <w:sz w:val="24"/>
          <w:szCs w:val="24"/>
          <w:rPrChange w:id="374" w:author="Anna Wingfield" w:date="2024-03-14T16:20:00Z">
            <w:rPr>
              <w:rStyle w:val="m-9115795407614457208s1"/>
              <w:rFonts w:ascii="Garamond" w:hAnsi="Garamond"/>
              <w:b w:val="0"/>
              <w:color w:val="000000" w:themeColor="text1"/>
              <w:sz w:val="24"/>
              <w:szCs w:val="24"/>
            </w:rPr>
          </w:rPrChange>
        </w:rPr>
        <w:t xml:space="preserve">at the site of the </w:t>
      </w:r>
      <w:r w:rsidR="007644B4" w:rsidRPr="00DA34F0">
        <w:rPr>
          <w:rStyle w:val="m-9115795407614457208s1"/>
          <w:rFonts w:ascii="Times New Roman" w:hAnsi="Times New Roman"/>
          <w:b w:val="0"/>
          <w:color w:val="000000" w:themeColor="text1"/>
          <w:sz w:val="24"/>
          <w:szCs w:val="24"/>
          <w:rPrChange w:id="375" w:author="Anna Wingfield" w:date="2024-03-14T16:20:00Z">
            <w:rPr>
              <w:rStyle w:val="m-9115795407614457208s1"/>
              <w:rFonts w:ascii="Garamond" w:hAnsi="Garamond"/>
              <w:b w:val="0"/>
              <w:color w:val="000000" w:themeColor="text1"/>
              <w:sz w:val="24"/>
              <w:szCs w:val="24"/>
            </w:rPr>
          </w:rPrChange>
        </w:rPr>
        <w:t>Sybil</w:t>
      </w:r>
      <w:r w:rsidR="00CF0F7D" w:rsidRPr="00DA34F0">
        <w:rPr>
          <w:rStyle w:val="m-9115795407614457208s1"/>
          <w:rFonts w:ascii="Times New Roman" w:hAnsi="Times New Roman"/>
          <w:b w:val="0"/>
          <w:color w:val="000000" w:themeColor="text1"/>
          <w:sz w:val="24"/>
          <w:szCs w:val="24"/>
          <w:rPrChange w:id="376" w:author="Anna Wingfield" w:date="2024-03-14T16:20:00Z">
            <w:rPr>
              <w:rStyle w:val="m-9115795407614457208s1"/>
              <w:rFonts w:ascii="Garamond" w:hAnsi="Garamond"/>
              <w:b w:val="0"/>
              <w:color w:val="000000" w:themeColor="text1"/>
              <w:sz w:val="24"/>
              <w:szCs w:val="24"/>
            </w:rPr>
          </w:rPrChange>
        </w:rPr>
        <w:t>’s</w:t>
      </w:r>
      <w:r w:rsidR="007644B4" w:rsidRPr="00DA34F0">
        <w:rPr>
          <w:rStyle w:val="m-9115795407614457208s1"/>
          <w:rFonts w:ascii="Times New Roman" w:hAnsi="Times New Roman"/>
          <w:b w:val="0"/>
          <w:color w:val="000000" w:themeColor="text1"/>
          <w:sz w:val="24"/>
          <w:szCs w:val="24"/>
          <w:rPrChange w:id="377" w:author="Anna Wingfield" w:date="2024-03-14T16:20:00Z">
            <w:rPr>
              <w:rStyle w:val="m-9115795407614457208s1"/>
              <w:rFonts w:ascii="Garamond" w:hAnsi="Garamond"/>
              <w:b w:val="0"/>
              <w:color w:val="000000" w:themeColor="text1"/>
              <w:sz w:val="24"/>
              <w:szCs w:val="24"/>
            </w:rPr>
          </w:rPrChange>
        </w:rPr>
        <w:t xml:space="preserve"> </w:t>
      </w:r>
      <w:r w:rsidR="00CF0F7D" w:rsidRPr="00DA34F0">
        <w:rPr>
          <w:rStyle w:val="m-9115795407614457208s1"/>
          <w:rFonts w:ascii="Times New Roman" w:hAnsi="Times New Roman"/>
          <w:b w:val="0"/>
          <w:color w:val="000000" w:themeColor="text1"/>
          <w:sz w:val="24"/>
          <w:szCs w:val="24"/>
          <w:rPrChange w:id="378" w:author="Anna Wingfield" w:date="2024-03-14T16:20:00Z">
            <w:rPr>
              <w:rStyle w:val="m-9115795407614457208s1"/>
              <w:rFonts w:ascii="Garamond" w:hAnsi="Garamond"/>
              <w:b w:val="0"/>
              <w:color w:val="000000" w:themeColor="text1"/>
              <w:sz w:val="24"/>
              <w:szCs w:val="24"/>
            </w:rPr>
          </w:rPrChange>
        </w:rPr>
        <w:t xml:space="preserve">Cave </w:t>
      </w:r>
      <w:r w:rsidR="007644B4" w:rsidRPr="00DA34F0">
        <w:rPr>
          <w:rStyle w:val="m-9115795407614457208s1"/>
          <w:rFonts w:ascii="Times New Roman" w:hAnsi="Times New Roman"/>
          <w:b w:val="0"/>
          <w:color w:val="000000" w:themeColor="text1"/>
          <w:sz w:val="24"/>
          <w:szCs w:val="24"/>
          <w:rPrChange w:id="379" w:author="Anna Wingfield" w:date="2024-03-14T16:20:00Z">
            <w:rPr>
              <w:rStyle w:val="m-9115795407614457208s1"/>
              <w:rFonts w:ascii="Garamond" w:hAnsi="Garamond"/>
              <w:b w:val="0"/>
              <w:color w:val="000000" w:themeColor="text1"/>
              <w:sz w:val="24"/>
              <w:szCs w:val="24"/>
            </w:rPr>
          </w:rPrChange>
        </w:rPr>
        <w:t>that open</w:t>
      </w:r>
      <w:r w:rsidR="00B83FA8" w:rsidRPr="00DA34F0">
        <w:rPr>
          <w:rStyle w:val="m-9115795407614457208s1"/>
          <w:rFonts w:ascii="Times New Roman" w:hAnsi="Times New Roman"/>
          <w:b w:val="0"/>
          <w:color w:val="000000" w:themeColor="text1"/>
          <w:sz w:val="24"/>
          <w:szCs w:val="24"/>
          <w:rPrChange w:id="380" w:author="Anna Wingfield" w:date="2024-03-14T16:20:00Z">
            <w:rPr>
              <w:rStyle w:val="m-9115795407614457208s1"/>
              <w:rFonts w:ascii="Garamond" w:hAnsi="Garamond"/>
              <w:b w:val="0"/>
              <w:color w:val="000000" w:themeColor="text1"/>
              <w:sz w:val="24"/>
              <w:szCs w:val="24"/>
            </w:rPr>
          </w:rPrChange>
        </w:rPr>
        <w:t>s</w:t>
      </w:r>
      <w:r w:rsidR="007644B4" w:rsidRPr="00DA34F0">
        <w:rPr>
          <w:rStyle w:val="m-9115795407614457208s1"/>
          <w:rFonts w:ascii="Times New Roman" w:hAnsi="Times New Roman"/>
          <w:b w:val="0"/>
          <w:color w:val="000000" w:themeColor="text1"/>
          <w:sz w:val="24"/>
          <w:szCs w:val="24"/>
          <w:rPrChange w:id="381" w:author="Anna Wingfield" w:date="2024-03-14T16:20:00Z">
            <w:rPr>
              <w:rStyle w:val="m-9115795407614457208s1"/>
              <w:rFonts w:ascii="Garamond" w:hAnsi="Garamond"/>
              <w:b w:val="0"/>
              <w:color w:val="000000" w:themeColor="text1"/>
              <w:sz w:val="24"/>
              <w:szCs w:val="24"/>
            </w:rPr>
          </w:rPrChange>
        </w:rPr>
        <w:t xml:space="preserve"> </w:t>
      </w:r>
      <w:r w:rsidR="007644B4" w:rsidRPr="00DA34F0">
        <w:rPr>
          <w:rStyle w:val="m-9115795407614457208s1"/>
          <w:rFonts w:ascii="Times New Roman" w:hAnsi="Times New Roman"/>
          <w:b w:val="0"/>
          <w:i/>
          <w:color w:val="000000" w:themeColor="text1"/>
          <w:sz w:val="24"/>
          <w:szCs w:val="24"/>
          <w:rPrChange w:id="382" w:author="Anna Wingfield" w:date="2024-03-14T16:20:00Z">
            <w:rPr>
              <w:rStyle w:val="m-9115795407614457208s1"/>
              <w:rFonts w:ascii="Garamond" w:hAnsi="Garamond"/>
              <w:b w:val="0"/>
              <w:i/>
              <w:color w:val="000000" w:themeColor="text1"/>
              <w:sz w:val="24"/>
              <w:szCs w:val="24"/>
            </w:rPr>
          </w:rPrChange>
        </w:rPr>
        <w:t>The Last Man</w:t>
      </w:r>
      <w:r w:rsidR="00B527EE" w:rsidRPr="00DA34F0">
        <w:rPr>
          <w:rStyle w:val="m-9115795407614457208s1"/>
          <w:rFonts w:ascii="Times New Roman" w:hAnsi="Times New Roman"/>
          <w:b w:val="0"/>
          <w:color w:val="000000" w:themeColor="text1"/>
          <w:sz w:val="24"/>
          <w:szCs w:val="24"/>
          <w:rPrChange w:id="383" w:author="Anna Wingfield" w:date="2024-03-14T16:20:00Z">
            <w:rPr>
              <w:rStyle w:val="m-9115795407614457208s1"/>
              <w:rFonts w:ascii="Garamond" w:hAnsi="Garamond"/>
              <w:b w:val="0"/>
              <w:color w:val="000000" w:themeColor="text1"/>
              <w:sz w:val="24"/>
              <w:szCs w:val="24"/>
            </w:rPr>
          </w:rPrChange>
        </w:rPr>
        <w:t xml:space="preserve"> (</w:t>
      </w:r>
      <w:r w:rsidR="009024E8" w:rsidRPr="00DA34F0">
        <w:rPr>
          <w:rStyle w:val="m-9115795407614457208s1"/>
          <w:rFonts w:ascii="Times New Roman" w:hAnsi="Times New Roman"/>
          <w:b w:val="0"/>
          <w:color w:val="000000" w:themeColor="text1"/>
          <w:sz w:val="24"/>
          <w:szCs w:val="24"/>
          <w:rPrChange w:id="384" w:author="Anna Wingfield" w:date="2024-03-14T16:20:00Z">
            <w:rPr>
              <w:rStyle w:val="m-9115795407614457208s1"/>
              <w:rFonts w:ascii="Garamond" w:hAnsi="Garamond"/>
              <w:b w:val="0"/>
              <w:color w:val="000000" w:themeColor="text1"/>
              <w:sz w:val="24"/>
              <w:szCs w:val="24"/>
            </w:rPr>
          </w:rPrChange>
        </w:rPr>
        <w:t>511</w:t>
      </w:r>
      <w:r w:rsidR="00B527EE" w:rsidRPr="00DA34F0">
        <w:rPr>
          <w:rStyle w:val="m-9115795407614457208s1"/>
          <w:rFonts w:ascii="Times New Roman" w:hAnsi="Times New Roman"/>
          <w:b w:val="0"/>
          <w:color w:val="000000" w:themeColor="text1"/>
          <w:sz w:val="24"/>
          <w:szCs w:val="24"/>
          <w:rPrChange w:id="385" w:author="Anna Wingfield" w:date="2024-03-14T16:20:00Z">
            <w:rPr>
              <w:rStyle w:val="m-9115795407614457208s1"/>
              <w:rFonts w:ascii="Garamond" w:hAnsi="Garamond"/>
              <w:b w:val="0"/>
              <w:color w:val="000000" w:themeColor="text1"/>
              <w:sz w:val="24"/>
              <w:szCs w:val="24"/>
            </w:rPr>
          </w:rPrChange>
        </w:rPr>
        <w:t>)</w:t>
      </w:r>
      <w:r w:rsidR="00CF0F7D" w:rsidRPr="00DA34F0">
        <w:rPr>
          <w:rStyle w:val="m-9115795407614457208s1"/>
          <w:rFonts w:ascii="Times New Roman" w:hAnsi="Times New Roman"/>
          <w:b w:val="0"/>
          <w:color w:val="000000" w:themeColor="text1"/>
          <w:sz w:val="24"/>
          <w:szCs w:val="24"/>
          <w:rPrChange w:id="386" w:author="Anna Wingfield" w:date="2024-03-14T16:20:00Z">
            <w:rPr>
              <w:rStyle w:val="m-9115795407614457208s1"/>
              <w:rFonts w:ascii="Garamond" w:hAnsi="Garamond"/>
              <w:b w:val="0"/>
              <w:color w:val="000000" w:themeColor="text1"/>
              <w:sz w:val="24"/>
              <w:szCs w:val="24"/>
            </w:rPr>
          </w:rPrChange>
        </w:rPr>
        <w:t>.</w:t>
      </w:r>
      <w:r w:rsidR="0082080D" w:rsidRPr="00DA34F0">
        <w:rPr>
          <w:rStyle w:val="m-9115795407614457208s1"/>
          <w:rFonts w:ascii="Times New Roman" w:hAnsi="Times New Roman"/>
          <w:b w:val="0"/>
          <w:color w:val="000000" w:themeColor="text1"/>
          <w:sz w:val="24"/>
          <w:szCs w:val="24"/>
          <w:rPrChange w:id="387" w:author="Anna Wingfield" w:date="2024-03-14T16:20:00Z">
            <w:rPr>
              <w:rStyle w:val="m-9115795407614457208s1"/>
              <w:rFonts w:ascii="Garamond" w:hAnsi="Garamond"/>
              <w:b w:val="0"/>
              <w:color w:val="000000" w:themeColor="text1"/>
              <w:sz w:val="24"/>
              <w:szCs w:val="24"/>
            </w:rPr>
          </w:rPrChange>
        </w:rPr>
        <w:t xml:space="preserve"> </w:t>
      </w:r>
    </w:p>
    <w:p w14:paraId="7744E112" w14:textId="4F6A17FD" w:rsidR="00360BBE" w:rsidRPr="00DA34F0" w:rsidRDefault="008359C4" w:rsidP="00360BBE">
      <w:pPr>
        <w:pStyle w:val="m-9115795407614457208p1"/>
        <w:spacing w:line="480" w:lineRule="auto"/>
        <w:rPr>
          <w:rStyle w:val="m-9115795407614457208s1"/>
          <w:rFonts w:ascii="Times New Roman" w:hAnsi="Times New Roman"/>
          <w:b w:val="0"/>
          <w:sz w:val="24"/>
          <w:szCs w:val="24"/>
          <w:rPrChange w:id="388" w:author="Anna Wingfield" w:date="2024-03-14T16:20:00Z">
            <w:rPr>
              <w:rStyle w:val="m-9115795407614457208s1"/>
              <w:rFonts w:ascii="Garamond" w:hAnsi="Garamond"/>
              <w:b w:val="0"/>
              <w:sz w:val="24"/>
              <w:szCs w:val="24"/>
            </w:rPr>
          </w:rPrChange>
        </w:rPr>
      </w:pPr>
      <w:r w:rsidRPr="00DA34F0">
        <w:rPr>
          <w:rStyle w:val="m-9115795407614457208s1"/>
          <w:rFonts w:ascii="Times New Roman" w:hAnsi="Times New Roman"/>
          <w:b w:val="0"/>
          <w:color w:val="000000" w:themeColor="text1"/>
          <w:sz w:val="24"/>
          <w:szCs w:val="24"/>
          <w:rPrChange w:id="389" w:author="Anna Wingfield" w:date="2024-03-14T16:20:00Z">
            <w:rPr>
              <w:rStyle w:val="m-9115795407614457208s1"/>
              <w:rFonts w:ascii="Garamond" w:hAnsi="Garamond"/>
              <w:b w:val="0"/>
              <w:color w:val="000000" w:themeColor="text1"/>
              <w:sz w:val="24"/>
              <w:szCs w:val="24"/>
            </w:rPr>
          </w:rPrChange>
        </w:rPr>
        <w:tab/>
      </w:r>
      <w:r w:rsidR="009024E8" w:rsidRPr="00DA34F0">
        <w:rPr>
          <w:rStyle w:val="m-9115795407614457208s1"/>
          <w:rFonts w:ascii="Times New Roman" w:hAnsi="Times New Roman"/>
          <w:b w:val="0"/>
          <w:color w:val="000000" w:themeColor="text1"/>
          <w:sz w:val="24"/>
          <w:szCs w:val="24"/>
          <w:rPrChange w:id="390" w:author="Anna Wingfield" w:date="2024-03-14T16:20:00Z">
            <w:rPr>
              <w:rStyle w:val="m-9115795407614457208s1"/>
              <w:rFonts w:ascii="Garamond" w:hAnsi="Garamond"/>
              <w:b w:val="0"/>
              <w:color w:val="000000" w:themeColor="text1"/>
              <w:sz w:val="24"/>
              <w:szCs w:val="24"/>
            </w:rPr>
          </w:rPrChange>
        </w:rPr>
        <w:t>Only</w:t>
      </w:r>
      <w:r w:rsidR="00EF0FB1" w:rsidRPr="00DA34F0">
        <w:rPr>
          <w:rStyle w:val="m-9115795407614457208s1"/>
          <w:rFonts w:ascii="Times New Roman" w:hAnsi="Times New Roman"/>
          <w:b w:val="0"/>
          <w:color w:val="000000" w:themeColor="text1"/>
          <w:sz w:val="24"/>
          <w:szCs w:val="24"/>
          <w:rPrChange w:id="391" w:author="Anna Wingfield" w:date="2024-03-14T16:20:00Z">
            <w:rPr>
              <w:rStyle w:val="m-9115795407614457208s1"/>
              <w:rFonts w:ascii="Garamond" w:hAnsi="Garamond"/>
              <w:b w:val="0"/>
              <w:color w:val="000000" w:themeColor="text1"/>
              <w:sz w:val="24"/>
              <w:szCs w:val="24"/>
            </w:rPr>
          </w:rPrChange>
        </w:rPr>
        <w:t>,</w:t>
      </w:r>
      <w:r w:rsidR="009024E8" w:rsidRPr="00DA34F0">
        <w:rPr>
          <w:rStyle w:val="m-9115795407614457208s1"/>
          <w:rFonts w:ascii="Times New Roman" w:hAnsi="Times New Roman"/>
          <w:b w:val="0"/>
          <w:color w:val="000000" w:themeColor="text1"/>
          <w:sz w:val="24"/>
          <w:szCs w:val="24"/>
          <w:rPrChange w:id="392" w:author="Anna Wingfield" w:date="2024-03-14T16:20:00Z">
            <w:rPr>
              <w:rStyle w:val="m-9115795407614457208s1"/>
              <w:rFonts w:ascii="Garamond" w:hAnsi="Garamond"/>
              <w:b w:val="0"/>
              <w:color w:val="000000" w:themeColor="text1"/>
              <w:sz w:val="24"/>
              <w:szCs w:val="24"/>
            </w:rPr>
          </w:rPrChange>
        </w:rPr>
        <w:t xml:space="preserve"> in this scene</w:t>
      </w:r>
      <w:r w:rsidR="00CF0F7D" w:rsidRPr="00DA34F0">
        <w:rPr>
          <w:rStyle w:val="m-9115795407614457208s1"/>
          <w:rFonts w:ascii="Times New Roman" w:hAnsi="Times New Roman"/>
          <w:b w:val="0"/>
          <w:color w:val="000000" w:themeColor="text1"/>
          <w:sz w:val="24"/>
          <w:szCs w:val="24"/>
          <w:rPrChange w:id="393" w:author="Anna Wingfield" w:date="2024-03-14T16:20:00Z">
            <w:rPr>
              <w:rStyle w:val="m-9115795407614457208s1"/>
              <w:rFonts w:ascii="Garamond" w:hAnsi="Garamond"/>
              <w:b w:val="0"/>
              <w:color w:val="000000" w:themeColor="text1"/>
              <w:sz w:val="24"/>
              <w:szCs w:val="24"/>
            </w:rPr>
          </w:rPrChange>
        </w:rPr>
        <w:t xml:space="preserve">, </w:t>
      </w:r>
      <w:r w:rsidR="002E3AA2" w:rsidRPr="00DA34F0">
        <w:rPr>
          <w:rStyle w:val="m-9115795407614457208s1"/>
          <w:rFonts w:ascii="Times New Roman" w:hAnsi="Times New Roman"/>
          <w:b w:val="0"/>
          <w:color w:val="000000" w:themeColor="text1"/>
          <w:sz w:val="24"/>
          <w:szCs w:val="24"/>
          <w:rPrChange w:id="394" w:author="Anna Wingfield" w:date="2024-03-14T16:20:00Z">
            <w:rPr>
              <w:rStyle w:val="m-9115795407614457208s1"/>
              <w:rFonts w:ascii="Garamond" w:hAnsi="Garamond"/>
              <w:b w:val="0"/>
              <w:color w:val="000000" w:themeColor="text1"/>
              <w:sz w:val="24"/>
              <w:szCs w:val="24"/>
            </w:rPr>
          </w:rPrChange>
        </w:rPr>
        <w:t xml:space="preserve">Shelley’s </w:t>
      </w:r>
      <w:proofErr w:type="spellStart"/>
      <w:r w:rsidR="002E3AA2" w:rsidRPr="00DA34F0">
        <w:rPr>
          <w:rStyle w:val="m-9115795407614457208s1"/>
          <w:rFonts w:ascii="Times New Roman" w:hAnsi="Times New Roman"/>
          <w:b w:val="0"/>
          <w:i/>
          <w:color w:val="000000" w:themeColor="text1"/>
          <w:sz w:val="24"/>
          <w:szCs w:val="24"/>
          <w:rPrChange w:id="395" w:author="Anna Wingfield" w:date="2024-03-14T16:20:00Z">
            <w:rPr>
              <w:rStyle w:val="m-9115795407614457208s1"/>
              <w:rFonts w:ascii="Garamond" w:hAnsi="Garamond"/>
              <w:b w:val="0"/>
              <w:i/>
              <w:color w:val="000000" w:themeColor="text1"/>
              <w:sz w:val="24"/>
              <w:szCs w:val="24"/>
            </w:rPr>
          </w:rPrChange>
        </w:rPr>
        <w:t>Defence</w:t>
      </w:r>
      <w:proofErr w:type="spellEnd"/>
      <w:r w:rsidR="00EF0FB1" w:rsidRPr="00DA34F0">
        <w:rPr>
          <w:rStyle w:val="m-9115795407614457208s1"/>
          <w:rFonts w:ascii="Times New Roman" w:hAnsi="Times New Roman"/>
          <w:b w:val="0"/>
          <w:color w:val="000000" w:themeColor="text1"/>
          <w:sz w:val="24"/>
          <w:szCs w:val="24"/>
          <w:rPrChange w:id="396" w:author="Anna Wingfield" w:date="2024-03-14T16:20:00Z">
            <w:rPr>
              <w:rStyle w:val="m-9115795407614457208s1"/>
              <w:rFonts w:ascii="Garamond" w:hAnsi="Garamond"/>
              <w:b w:val="0"/>
              <w:color w:val="000000" w:themeColor="text1"/>
              <w:sz w:val="24"/>
              <w:szCs w:val="24"/>
            </w:rPr>
          </w:rPrChange>
        </w:rPr>
        <w:t>-</w:t>
      </w:r>
      <w:r w:rsidR="002E3AA2" w:rsidRPr="00DA34F0">
        <w:rPr>
          <w:rStyle w:val="m-9115795407614457208s1"/>
          <w:rFonts w:ascii="Times New Roman" w:hAnsi="Times New Roman"/>
          <w:b w:val="0"/>
          <w:color w:val="000000" w:themeColor="text1"/>
          <w:sz w:val="24"/>
          <w:szCs w:val="24"/>
          <w:rPrChange w:id="397" w:author="Anna Wingfield" w:date="2024-03-14T16:20:00Z">
            <w:rPr>
              <w:rStyle w:val="m-9115795407614457208s1"/>
              <w:rFonts w:ascii="Garamond" w:hAnsi="Garamond"/>
              <w:b w:val="0"/>
              <w:color w:val="000000" w:themeColor="text1"/>
              <w:sz w:val="24"/>
              <w:szCs w:val="24"/>
            </w:rPr>
          </w:rPrChange>
        </w:rPr>
        <w:t>dictum is dizzied by companionship’s essential, internal</w:t>
      </w:r>
      <w:r w:rsidR="009024E8" w:rsidRPr="00DA34F0">
        <w:rPr>
          <w:rStyle w:val="m-9115795407614457208s1"/>
          <w:rFonts w:ascii="Times New Roman" w:hAnsi="Times New Roman"/>
          <w:b w:val="0"/>
          <w:color w:val="000000" w:themeColor="text1"/>
          <w:sz w:val="24"/>
          <w:szCs w:val="24"/>
          <w:rPrChange w:id="398" w:author="Anna Wingfield" w:date="2024-03-14T16:20:00Z">
            <w:rPr>
              <w:rStyle w:val="m-9115795407614457208s1"/>
              <w:rFonts w:ascii="Garamond" w:hAnsi="Garamond"/>
              <w:b w:val="0"/>
              <w:color w:val="000000" w:themeColor="text1"/>
              <w:sz w:val="24"/>
              <w:szCs w:val="24"/>
            </w:rPr>
          </w:rPrChange>
        </w:rPr>
        <w:t>,</w:t>
      </w:r>
      <w:r w:rsidR="002E3AA2" w:rsidRPr="00DA34F0">
        <w:rPr>
          <w:rStyle w:val="m-9115795407614457208s1"/>
          <w:rFonts w:ascii="Times New Roman" w:hAnsi="Times New Roman"/>
          <w:b w:val="0"/>
          <w:color w:val="000000" w:themeColor="text1"/>
          <w:sz w:val="24"/>
          <w:szCs w:val="24"/>
          <w:rPrChange w:id="399" w:author="Anna Wingfield" w:date="2024-03-14T16:20:00Z">
            <w:rPr>
              <w:rStyle w:val="m-9115795407614457208s1"/>
              <w:rFonts w:ascii="Garamond" w:hAnsi="Garamond"/>
              <w:b w:val="0"/>
              <w:color w:val="000000" w:themeColor="text1"/>
              <w:sz w:val="24"/>
              <w:szCs w:val="24"/>
            </w:rPr>
          </w:rPrChange>
        </w:rPr>
        <w:t xml:space="preserve"> lonely yearning for a futurity whose horizon dims under the shade of the su</w:t>
      </w:r>
      <w:r w:rsidR="00CF0F7D" w:rsidRPr="00DA34F0">
        <w:rPr>
          <w:rStyle w:val="m-9115795407614457208s1"/>
          <w:rFonts w:ascii="Times New Roman" w:hAnsi="Times New Roman"/>
          <w:b w:val="0"/>
          <w:color w:val="000000" w:themeColor="text1"/>
          <w:sz w:val="24"/>
          <w:szCs w:val="24"/>
          <w:rPrChange w:id="400" w:author="Anna Wingfield" w:date="2024-03-14T16:20:00Z">
            <w:rPr>
              <w:rStyle w:val="m-9115795407614457208s1"/>
              <w:rFonts w:ascii="Garamond" w:hAnsi="Garamond"/>
              <w:b w:val="0"/>
              <w:color w:val="000000" w:themeColor="text1"/>
              <w:sz w:val="24"/>
              <w:szCs w:val="24"/>
            </w:rPr>
          </w:rPrChange>
        </w:rPr>
        <w:t>n that would il</w:t>
      </w:r>
      <w:r w:rsidR="009024E8" w:rsidRPr="00DA34F0">
        <w:rPr>
          <w:rStyle w:val="m-9115795407614457208s1"/>
          <w:rFonts w:ascii="Times New Roman" w:hAnsi="Times New Roman"/>
          <w:b w:val="0"/>
          <w:color w:val="000000" w:themeColor="text1"/>
          <w:sz w:val="24"/>
          <w:szCs w:val="24"/>
          <w:rPrChange w:id="401" w:author="Anna Wingfield" w:date="2024-03-14T16:20:00Z">
            <w:rPr>
              <w:rStyle w:val="m-9115795407614457208s1"/>
              <w:rFonts w:ascii="Garamond" w:hAnsi="Garamond"/>
              <w:b w:val="0"/>
              <w:color w:val="000000" w:themeColor="text1"/>
              <w:sz w:val="24"/>
              <w:szCs w:val="24"/>
            </w:rPr>
          </w:rPrChange>
        </w:rPr>
        <w:t>luminate it. In 1818, when the</w:t>
      </w:r>
      <w:r w:rsidR="00CF0F7D" w:rsidRPr="00DA34F0">
        <w:rPr>
          <w:rStyle w:val="m-9115795407614457208s1"/>
          <w:rFonts w:ascii="Times New Roman" w:hAnsi="Times New Roman"/>
          <w:b w:val="0"/>
          <w:color w:val="000000" w:themeColor="text1"/>
          <w:sz w:val="24"/>
          <w:szCs w:val="24"/>
          <w:rPrChange w:id="402" w:author="Anna Wingfield" w:date="2024-03-14T16:20:00Z">
            <w:rPr>
              <w:rStyle w:val="m-9115795407614457208s1"/>
              <w:rFonts w:ascii="Garamond" w:hAnsi="Garamond"/>
              <w:b w:val="0"/>
              <w:color w:val="000000" w:themeColor="text1"/>
              <w:sz w:val="24"/>
              <w:szCs w:val="24"/>
            </w:rPr>
          </w:rPrChange>
        </w:rPr>
        <w:t xml:space="preserve"> two </w:t>
      </w:r>
      <w:r w:rsidR="009024E8" w:rsidRPr="00DA34F0">
        <w:rPr>
          <w:rStyle w:val="m-9115795407614457208s1"/>
          <w:rFonts w:ascii="Times New Roman" w:hAnsi="Times New Roman"/>
          <w:b w:val="0"/>
          <w:color w:val="000000" w:themeColor="text1"/>
          <w:sz w:val="24"/>
          <w:szCs w:val="24"/>
          <w:rPrChange w:id="403" w:author="Anna Wingfield" w:date="2024-03-14T16:20:00Z">
            <w:rPr>
              <w:rStyle w:val="m-9115795407614457208s1"/>
              <w:rFonts w:ascii="Garamond" w:hAnsi="Garamond"/>
              <w:b w:val="0"/>
              <w:color w:val="000000" w:themeColor="text1"/>
              <w:sz w:val="24"/>
              <w:szCs w:val="24"/>
            </w:rPr>
          </w:rPrChange>
        </w:rPr>
        <w:t xml:space="preserve">anonymous </w:t>
      </w:r>
      <w:r w:rsidR="00CF0F7D" w:rsidRPr="00DA34F0">
        <w:rPr>
          <w:rStyle w:val="m-9115795407614457208s1"/>
          <w:rFonts w:ascii="Times New Roman" w:hAnsi="Times New Roman"/>
          <w:b w:val="0"/>
          <w:color w:val="000000" w:themeColor="text1"/>
          <w:sz w:val="24"/>
          <w:szCs w:val="24"/>
          <w:rPrChange w:id="404" w:author="Anna Wingfield" w:date="2024-03-14T16:20:00Z">
            <w:rPr>
              <w:rStyle w:val="m-9115795407614457208s1"/>
              <w:rFonts w:ascii="Garamond" w:hAnsi="Garamond"/>
              <w:b w:val="0"/>
              <w:color w:val="000000" w:themeColor="text1"/>
              <w:sz w:val="24"/>
              <w:szCs w:val="24"/>
            </w:rPr>
          </w:rPrChange>
        </w:rPr>
        <w:t>travelers enter the Cave</w:t>
      </w:r>
      <w:r w:rsidR="009024E8" w:rsidRPr="00DA34F0">
        <w:rPr>
          <w:rStyle w:val="m-9115795407614457208s1"/>
          <w:rFonts w:ascii="Times New Roman" w:hAnsi="Times New Roman"/>
          <w:b w:val="0"/>
          <w:color w:val="000000" w:themeColor="text1"/>
          <w:sz w:val="24"/>
          <w:szCs w:val="24"/>
          <w:rPrChange w:id="405" w:author="Anna Wingfield" w:date="2024-03-14T16:20:00Z">
            <w:rPr>
              <w:rStyle w:val="m-9115795407614457208s1"/>
              <w:rFonts w:ascii="Garamond" w:hAnsi="Garamond"/>
              <w:b w:val="0"/>
              <w:color w:val="000000" w:themeColor="text1"/>
              <w:sz w:val="24"/>
              <w:szCs w:val="24"/>
            </w:rPr>
          </w:rPrChange>
        </w:rPr>
        <w:t>,</w:t>
      </w:r>
      <w:r w:rsidR="00CF0F7D" w:rsidRPr="00DA34F0">
        <w:rPr>
          <w:rStyle w:val="m-9115795407614457208s1"/>
          <w:rFonts w:ascii="Times New Roman" w:hAnsi="Times New Roman"/>
          <w:b w:val="0"/>
          <w:color w:val="000000" w:themeColor="text1"/>
          <w:sz w:val="24"/>
          <w:szCs w:val="24"/>
          <w:rPrChange w:id="406" w:author="Anna Wingfield" w:date="2024-03-14T16:20:00Z">
            <w:rPr>
              <w:rStyle w:val="m-9115795407614457208s1"/>
              <w:rFonts w:ascii="Garamond" w:hAnsi="Garamond"/>
              <w:b w:val="0"/>
              <w:color w:val="000000" w:themeColor="text1"/>
              <w:sz w:val="24"/>
              <w:szCs w:val="24"/>
            </w:rPr>
          </w:rPrChange>
        </w:rPr>
        <w:t xml:space="preserve"> they find the scattered, multilingu</w:t>
      </w:r>
      <w:r w:rsidR="00517196" w:rsidRPr="00DA34F0">
        <w:rPr>
          <w:rStyle w:val="m-9115795407614457208s1"/>
          <w:rFonts w:ascii="Times New Roman" w:hAnsi="Times New Roman"/>
          <w:b w:val="0"/>
          <w:color w:val="000000" w:themeColor="text1"/>
          <w:sz w:val="24"/>
          <w:szCs w:val="24"/>
          <w:rPrChange w:id="407" w:author="Anna Wingfield" w:date="2024-03-14T16:20:00Z">
            <w:rPr>
              <w:rStyle w:val="m-9115795407614457208s1"/>
              <w:rFonts w:ascii="Garamond" w:hAnsi="Garamond"/>
              <w:b w:val="0"/>
              <w:color w:val="000000" w:themeColor="text1"/>
              <w:sz w:val="24"/>
              <w:szCs w:val="24"/>
            </w:rPr>
          </w:rPrChange>
        </w:rPr>
        <w:t xml:space="preserve">al, fragmentary jottings, </w:t>
      </w:r>
      <w:r w:rsidR="00CF6938" w:rsidRPr="00DA34F0">
        <w:rPr>
          <w:rStyle w:val="m-9115795407614457208s1"/>
          <w:rFonts w:ascii="Times New Roman" w:hAnsi="Times New Roman"/>
          <w:b w:val="0"/>
          <w:color w:val="000000" w:themeColor="text1"/>
          <w:sz w:val="24"/>
          <w:szCs w:val="24"/>
          <w:rPrChange w:id="408" w:author="Anna Wingfield" w:date="2024-03-14T16:20:00Z">
            <w:rPr>
              <w:rStyle w:val="m-9115795407614457208s1"/>
              <w:rFonts w:ascii="Garamond" w:hAnsi="Garamond"/>
              <w:b w:val="0"/>
              <w:color w:val="000000" w:themeColor="text1"/>
              <w:sz w:val="24"/>
              <w:szCs w:val="24"/>
            </w:rPr>
          </w:rPrChange>
        </w:rPr>
        <w:t xml:space="preserve">the </w:t>
      </w:r>
      <w:r w:rsidR="00B95899" w:rsidRPr="00DA34F0">
        <w:rPr>
          <w:rStyle w:val="m-9115795407614457208s1"/>
          <w:rFonts w:ascii="Times New Roman" w:hAnsi="Times New Roman"/>
          <w:b w:val="0"/>
          <w:color w:val="000000" w:themeColor="text1"/>
          <w:sz w:val="24"/>
          <w:szCs w:val="24"/>
          <w:rPrChange w:id="409" w:author="Anna Wingfield" w:date="2024-03-14T16:20:00Z">
            <w:rPr>
              <w:rStyle w:val="m-9115795407614457208s1"/>
              <w:rFonts w:ascii="Garamond" w:hAnsi="Garamond"/>
              <w:b w:val="0"/>
              <w:color w:val="000000" w:themeColor="text1"/>
              <w:sz w:val="24"/>
              <w:szCs w:val="24"/>
            </w:rPr>
          </w:rPrChange>
        </w:rPr>
        <w:t>sc</w:t>
      </w:r>
      <w:r w:rsidR="00517196" w:rsidRPr="00DA34F0">
        <w:rPr>
          <w:rStyle w:val="m-9115795407614457208s1"/>
          <w:rFonts w:ascii="Times New Roman" w:hAnsi="Times New Roman"/>
          <w:b w:val="0"/>
          <w:color w:val="000000" w:themeColor="text1"/>
          <w:sz w:val="24"/>
          <w:szCs w:val="24"/>
          <w:rPrChange w:id="410" w:author="Anna Wingfield" w:date="2024-03-14T16:20:00Z">
            <w:rPr>
              <w:rStyle w:val="m-9115795407614457208s1"/>
              <w:rFonts w:ascii="Garamond" w:hAnsi="Garamond"/>
              <w:b w:val="0"/>
              <w:color w:val="000000" w:themeColor="text1"/>
              <w:sz w:val="24"/>
              <w:szCs w:val="24"/>
            </w:rPr>
          </w:rPrChange>
        </w:rPr>
        <w:t>h</w:t>
      </w:r>
      <w:r w:rsidR="00B95899" w:rsidRPr="00DA34F0">
        <w:rPr>
          <w:rStyle w:val="m-9115795407614457208s1"/>
          <w:rFonts w:ascii="Times New Roman" w:hAnsi="Times New Roman"/>
          <w:b w:val="0"/>
          <w:color w:val="000000" w:themeColor="text1"/>
          <w:sz w:val="24"/>
          <w:szCs w:val="24"/>
          <w:rPrChange w:id="411" w:author="Anna Wingfield" w:date="2024-03-14T16:20:00Z">
            <w:rPr>
              <w:rStyle w:val="m-9115795407614457208s1"/>
              <w:rFonts w:ascii="Garamond" w:hAnsi="Garamond"/>
              <w:b w:val="0"/>
              <w:color w:val="000000" w:themeColor="text1"/>
              <w:sz w:val="24"/>
              <w:szCs w:val="24"/>
            </w:rPr>
          </w:rPrChange>
        </w:rPr>
        <w:t>olium</w:t>
      </w:r>
      <w:r w:rsidR="00517196" w:rsidRPr="00DA34F0">
        <w:rPr>
          <w:rStyle w:val="m-9115795407614457208s1"/>
          <w:rFonts w:ascii="Times New Roman" w:hAnsi="Times New Roman"/>
          <w:b w:val="0"/>
          <w:color w:val="000000" w:themeColor="text1"/>
          <w:sz w:val="24"/>
          <w:szCs w:val="24"/>
          <w:rPrChange w:id="412" w:author="Anna Wingfield" w:date="2024-03-14T16:20:00Z">
            <w:rPr>
              <w:rStyle w:val="m-9115795407614457208s1"/>
              <w:rFonts w:ascii="Garamond" w:hAnsi="Garamond"/>
              <w:b w:val="0"/>
              <w:color w:val="000000" w:themeColor="text1"/>
              <w:sz w:val="24"/>
              <w:szCs w:val="24"/>
            </w:rPr>
          </w:rPrChange>
        </w:rPr>
        <w:t>, as it were,</w:t>
      </w:r>
      <w:r w:rsidR="00B95899" w:rsidRPr="00DA34F0">
        <w:rPr>
          <w:rStyle w:val="m-9115795407614457208s1"/>
          <w:rFonts w:ascii="Times New Roman" w:hAnsi="Times New Roman"/>
          <w:b w:val="0"/>
          <w:color w:val="000000" w:themeColor="text1"/>
          <w:sz w:val="24"/>
          <w:szCs w:val="24"/>
          <w:rPrChange w:id="413" w:author="Anna Wingfield" w:date="2024-03-14T16:20:00Z">
            <w:rPr>
              <w:rStyle w:val="m-9115795407614457208s1"/>
              <w:rFonts w:ascii="Garamond" w:hAnsi="Garamond"/>
              <w:b w:val="0"/>
              <w:color w:val="000000" w:themeColor="text1"/>
              <w:sz w:val="24"/>
              <w:szCs w:val="24"/>
            </w:rPr>
          </w:rPrChange>
        </w:rPr>
        <w:t xml:space="preserve"> on</w:t>
      </w:r>
      <w:r w:rsidR="00CF6938" w:rsidRPr="00DA34F0">
        <w:rPr>
          <w:rStyle w:val="m-9115795407614457208s1"/>
          <w:rFonts w:ascii="Times New Roman" w:hAnsi="Times New Roman"/>
          <w:b w:val="0"/>
          <w:color w:val="000000" w:themeColor="text1"/>
          <w:sz w:val="24"/>
          <w:szCs w:val="24"/>
          <w:rPrChange w:id="414" w:author="Anna Wingfield" w:date="2024-03-14T16:20:00Z">
            <w:rPr>
              <w:rStyle w:val="m-9115795407614457208s1"/>
              <w:rFonts w:ascii="Garamond" w:hAnsi="Garamond"/>
              <w:b w:val="0"/>
              <w:color w:val="000000" w:themeColor="text1"/>
              <w:sz w:val="24"/>
              <w:szCs w:val="24"/>
            </w:rPr>
          </w:rPrChange>
        </w:rPr>
        <w:t xml:space="preserve"> the </w:t>
      </w:r>
      <w:proofErr w:type="spellStart"/>
      <w:r w:rsidR="00517196" w:rsidRPr="00DA34F0">
        <w:rPr>
          <w:rStyle w:val="m-9115795407614457208s1"/>
          <w:rFonts w:ascii="Times New Roman" w:hAnsi="Times New Roman"/>
          <w:b w:val="0"/>
          <w:color w:val="000000" w:themeColor="text1"/>
          <w:sz w:val="24"/>
          <w:szCs w:val="24"/>
          <w:rPrChange w:id="415" w:author="Anna Wingfield" w:date="2024-03-14T16:20:00Z">
            <w:rPr>
              <w:rStyle w:val="m-9115795407614457208s1"/>
              <w:rFonts w:ascii="Garamond" w:hAnsi="Garamond"/>
              <w:b w:val="0"/>
              <w:color w:val="000000" w:themeColor="text1"/>
              <w:sz w:val="24"/>
              <w:szCs w:val="24"/>
            </w:rPr>
          </w:rPrChange>
        </w:rPr>
        <w:t>Sybilline</w:t>
      </w:r>
      <w:proofErr w:type="spellEnd"/>
      <w:r w:rsidR="00517196" w:rsidRPr="00DA34F0">
        <w:rPr>
          <w:rStyle w:val="m-9115795407614457208s1"/>
          <w:rFonts w:ascii="Times New Roman" w:hAnsi="Times New Roman"/>
          <w:b w:val="0"/>
          <w:color w:val="000000" w:themeColor="text1"/>
          <w:sz w:val="24"/>
          <w:szCs w:val="24"/>
          <w:rPrChange w:id="416" w:author="Anna Wingfield" w:date="2024-03-14T16:20:00Z">
            <w:rPr>
              <w:rStyle w:val="m-9115795407614457208s1"/>
              <w:rFonts w:ascii="Garamond" w:hAnsi="Garamond"/>
              <w:b w:val="0"/>
              <w:color w:val="000000" w:themeColor="text1"/>
              <w:sz w:val="24"/>
              <w:szCs w:val="24"/>
            </w:rPr>
          </w:rPrChange>
        </w:rPr>
        <w:t xml:space="preserve"> </w:t>
      </w:r>
      <w:r w:rsidR="00CF6938" w:rsidRPr="00DA34F0">
        <w:rPr>
          <w:rStyle w:val="m-9115795407614457208s1"/>
          <w:rFonts w:ascii="Times New Roman" w:hAnsi="Times New Roman"/>
          <w:b w:val="0"/>
          <w:color w:val="000000" w:themeColor="text1"/>
          <w:sz w:val="24"/>
          <w:szCs w:val="24"/>
          <w:rPrChange w:id="417" w:author="Anna Wingfield" w:date="2024-03-14T16:20:00Z">
            <w:rPr>
              <w:rStyle w:val="m-9115795407614457208s1"/>
              <w:rFonts w:ascii="Garamond" w:hAnsi="Garamond"/>
              <w:b w:val="0"/>
              <w:color w:val="000000" w:themeColor="text1"/>
              <w:sz w:val="24"/>
              <w:szCs w:val="24"/>
            </w:rPr>
          </w:rPrChange>
        </w:rPr>
        <w:t>apograph</w:t>
      </w:r>
      <w:r w:rsidR="00CF0F7D" w:rsidRPr="00DA34F0">
        <w:rPr>
          <w:rStyle w:val="m-9115795407614457208s1"/>
          <w:rFonts w:ascii="Times New Roman" w:hAnsi="Times New Roman"/>
          <w:b w:val="0"/>
          <w:color w:val="000000" w:themeColor="text1"/>
          <w:sz w:val="24"/>
          <w:szCs w:val="24"/>
          <w:rPrChange w:id="418" w:author="Anna Wingfield" w:date="2024-03-14T16:20:00Z">
            <w:rPr>
              <w:rStyle w:val="m-9115795407614457208s1"/>
              <w:rFonts w:ascii="Garamond" w:hAnsi="Garamond"/>
              <w:b w:val="0"/>
              <w:color w:val="000000" w:themeColor="text1"/>
              <w:sz w:val="24"/>
              <w:szCs w:val="24"/>
            </w:rPr>
          </w:rPrChange>
        </w:rPr>
        <w:t xml:space="preserve">: </w:t>
      </w:r>
    </w:p>
    <w:p w14:paraId="6D51981E" w14:textId="77777777" w:rsidR="00B5523B" w:rsidRPr="00DA34F0" w:rsidRDefault="00360BBE" w:rsidP="00B5523B">
      <w:pPr>
        <w:pStyle w:val="m-9115795407614457208p1"/>
        <w:spacing w:line="480" w:lineRule="auto"/>
        <w:contextualSpacing/>
        <w:rPr>
          <w:rFonts w:ascii="Times New Roman" w:hAnsi="Times New Roman"/>
          <w:b w:val="0"/>
          <w:sz w:val="24"/>
          <w:szCs w:val="24"/>
          <w:rPrChange w:id="419" w:author="Anna Wingfield" w:date="2024-03-14T16:20:00Z">
            <w:rPr>
              <w:rFonts w:ascii="Garamond" w:hAnsi="Garamond"/>
              <w:b w:val="0"/>
              <w:sz w:val="24"/>
              <w:szCs w:val="24"/>
            </w:rPr>
          </w:rPrChange>
        </w:rPr>
      </w:pPr>
      <w:r w:rsidRPr="00DA34F0">
        <w:rPr>
          <w:rStyle w:val="m-9115795407614457208s1"/>
          <w:rFonts w:ascii="Times New Roman" w:hAnsi="Times New Roman"/>
          <w:b w:val="0"/>
          <w:sz w:val="24"/>
          <w:szCs w:val="24"/>
          <w:rPrChange w:id="420" w:author="Anna Wingfield" w:date="2024-03-14T16:20:00Z">
            <w:rPr>
              <w:rStyle w:val="m-9115795407614457208s1"/>
              <w:rFonts w:ascii="Garamond" w:hAnsi="Garamond"/>
              <w:b w:val="0"/>
              <w:sz w:val="24"/>
              <w:szCs w:val="24"/>
            </w:rPr>
          </w:rPrChange>
        </w:rPr>
        <w:tab/>
      </w:r>
      <w:r w:rsidR="004530B7" w:rsidRPr="00DA34F0">
        <w:rPr>
          <w:rFonts w:ascii="Times New Roman" w:eastAsia="Times New Roman" w:hAnsi="Times New Roman"/>
          <w:b w:val="0"/>
          <w:sz w:val="24"/>
          <w:szCs w:val="24"/>
          <w:rPrChange w:id="421" w:author="Anna Wingfield" w:date="2024-03-14T16:20:00Z">
            <w:rPr>
              <w:rFonts w:ascii="Garamond" w:eastAsia="Times New Roman" w:hAnsi="Garamond"/>
              <w:b w:val="0"/>
              <w:sz w:val="24"/>
              <w:szCs w:val="24"/>
            </w:rPr>
          </w:rPrChange>
        </w:rPr>
        <w:t xml:space="preserve">What appeared to us more astonishing, was that these writings were </w:t>
      </w:r>
      <w:proofErr w:type="gramStart"/>
      <w:r w:rsidR="004530B7" w:rsidRPr="00DA34F0">
        <w:rPr>
          <w:rFonts w:ascii="Times New Roman" w:eastAsia="Times New Roman" w:hAnsi="Times New Roman"/>
          <w:b w:val="0"/>
          <w:sz w:val="24"/>
          <w:szCs w:val="24"/>
          <w:rPrChange w:id="422" w:author="Anna Wingfield" w:date="2024-03-14T16:20:00Z">
            <w:rPr>
              <w:rFonts w:ascii="Garamond" w:eastAsia="Times New Roman" w:hAnsi="Garamond"/>
              <w:b w:val="0"/>
              <w:sz w:val="24"/>
              <w:szCs w:val="24"/>
            </w:rPr>
          </w:rPrChange>
        </w:rPr>
        <w:t>expressed</w:t>
      </w:r>
      <w:proofErr w:type="gramEnd"/>
      <w:r w:rsidR="004530B7" w:rsidRPr="00DA34F0">
        <w:rPr>
          <w:rFonts w:ascii="Times New Roman" w:eastAsia="Times New Roman" w:hAnsi="Times New Roman"/>
          <w:b w:val="0"/>
          <w:sz w:val="24"/>
          <w:szCs w:val="24"/>
          <w:rPrChange w:id="423" w:author="Anna Wingfield" w:date="2024-03-14T16:20:00Z">
            <w:rPr>
              <w:rFonts w:ascii="Garamond" w:eastAsia="Times New Roman" w:hAnsi="Garamond"/>
              <w:b w:val="0"/>
              <w:sz w:val="24"/>
              <w:szCs w:val="24"/>
            </w:rPr>
          </w:rPrChange>
        </w:rPr>
        <w:t xml:space="preserve"> </w:t>
      </w:r>
    </w:p>
    <w:p w14:paraId="2FFE04F4" w14:textId="3715BF80" w:rsidR="00CF0F7D" w:rsidRPr="00DA34F0" w:rsidRDefault="00B5523B" w:rsidP="00B5523B">
      <w:pPr>
        <w:pStyle w:val="m-9115795407614457208p1"/>
        <w:spacing w:line="480" w:lineRule="auto"/>
        <w:contextualSpacing/>
        <w:rPr>
          <w:rFonts w:ascii="Times New Roman" w:eastAsia="Times New Roman" w:hAnsi="Times New Roman"/>
          <w:b w:val="0"/>
          <w:sz w:val="24"/>
          <w:szCs w:val="24"/>
          <w:rPrChange w:id="424" w:author="Anna Wingfield" w:date="2024-03-14T16:20:00Z">
            <w:rPr>
              <w:rFonts w:ascii="Garamond" w:eastAsia="Times New Roman" w:hAnsi="Garamond"/>
              <w:b w:val="0"/>
              <w:sz w:val="24"/>
              <w:szCs w:val="24"/>
            </w:rPr>
          </w:rPrChange>
        </w:rPr>
      </w:pPr>
      <w:r w:rsidRPr="00DA34F0">
        <w:rPr>
          <w:rFonts w:ascii="Times New Roman" w:hAnsi="Times New Roman"/>
          <w:b w:val="0"/>
          <w:sz w:val="24"/>
          <w:szCs w:val="24"/>
          <w:rPrChange w:id="425" w:author="Anna Wingfield" w:date="2024-03-14T16:20:00Z">
            <w:rPr>
              <w:rFonts w:ascii="Garamond" w:hAnsi="Garamond"/>
              <w:b w:val="0"/>
              <w:sz w:val="24"/>
              <w:szCs w:val="24"/>
            </w:rPr>
          </w:rPrChange>
        </w:rPr>
        <w:tab/>
      </w:r>
      <w:r w:rsidR="004530B7" w:rsidRPr="00DA34F0">
        <w:rPr>
          <w:rFonts w:ascii="Times New Roman" w:eastAsia="Times New Roman" w:hAnsi="Times New Roman"/>
          <w:b w:val="0"/>
          <w:sz w:val="24"/>
          <w:szCs w:val="24"/>
          <w:rPrChange w:id="426" w:author="Anna Wingfield" w:date="2024-03-14T16:20:00Z">
            <w:rPr>
              <w:rFonts w:ascii="Garamond" w:eastAsia="Times New Roman" w:hAnsi="Garamond"/>
              <w:b w:val="0"/>
              <w:sz w:val="24"/>
              <w:szCs w:val="24"/>
            </w:rPr>
          </w:rPrChange>
        </w:rPr>
        <w:t xml:space="preserve">in various languages: some unknown to my companion, ancient Chaldee, and </w:t>
      </w:r>
      <w:r w:rsidR="00CF0F7D" w:rsidRPr="00DA34F0">
        <w:rPr>
          <w:rFonts w:ascii="Times New Roman" w:eastAsia="Times New Roman" w:hAnsi="Times New Roman"/>
          <w:b w:val="0"/>
          <w:sz w:val="24"/>
          <w:szCs w:val="24"/>
          <w:rPrChange w:id="427" w:author="Anna Wingfield" w:date="2024-03-14T16:20:00Z">
            <w:rPr>
              <w:rFonts w:ascii="Garamond" w:eastAsia="Times New Roman" w:hAnsi="Garamond"/>
              <w:b w:val="0"/>
              <w:sz w:val="24"/>
              <w:szCs w:val="24"/>
            </w:rPr>
          </w:rPrChange>
        </w:rPr>
        <w:tab/>
      </w:r>
      <w:r w:rsidR="004530B7" w:rsidRPr="00DA34F0">
        <w:rPr>
          <w:rFonts w:ascii="Times New Roman" w:eastAsia="Times New Roman" w:hAnsi="Times New Roman"/>
          <w:b w:val="0"/>
          <w:sz w:val="24"/>
          <w:szCs w:val="24"/>
          <w:rPrChange w:id="428" w:author="Anna Wingfield" w:date="2024-03-14T16:20:00Z">
            <w:rPr>
              <w:rFonts w:ascii="Garamond" w:eastAsia="Times New Roman" w:hAnsi="Garamond"/>
              <w:b w:val="0"/>
              <w:sz w:val="24"/>
              <w:szCs w:val="24"/>
            </w:rPr>
          </w:rPrChange>
        </w:rPr>
        <w:t xml:space="preserve">Egyptian hieroglyphics, old as the Pyramids. Stranger still, some were in modern </w:t>
      </w:r>
      <w:r w:rsidR="00CF0F7D" w:rsidRPr="00DA34F0">
        <w:rPr>
          <w:rFonts w:ascii="Times New Roman" w:eastAsia="Times New Roman" w:hAnsi="Times New Roman"/>
          <w:b w:val="0"/>
          <w:sz w:val="24"/>
          <w:szCs w:val="24"/>
          <w:rPrChange w:id="429" w:author="Anna Wingfield" w:date="2024-03-14T16:20:00Z">
            <w:rPr>
              <w:rFonts w:ascii="Garamond" w:eastAsia="Times New Roman" w:hAnsi="Garamond"/>
              <w:b w:val="0"/>
              <w:sz w:val="24"/>
              <w:szCs w:val="24"/>
            </w:rPr>
          </w:rPrChange>
        </w:rPr>
        <w:tab/>
      </w:r>
      <w:r w:rsidR="006C6A98" w:rsidRPr="00DA34F0">
        <w:rPr>
          <w:rFonts w:ascii="Times New Roman" w:eastAsia="Times New Roman" w:hAnsi="Times New Roman"/>
          <w:b w:val="0"/>
          <w:sz w:val="24"/>
          <w:szCs w:val="24"/>
          <w:rPrChange w:id="430" w:author="Anna Wingfield" w:date="2024-03-14T16:20:00Z">
            <w:rPr>
              <w:rFonts w:ascii="Garamond" w:eastAsia="Times New Roman" w:hAnsi="Garamond"/>
              <w:b w:val="0"/>
              <w:sz w:val="24"/>
              <w:szCs w:val="24"/>
            </w:rPr>
          </w:rPrChange>
        </w:rPr>
        <w:t>dialects, English and Italian</w:t>
      </w:r>
      <w:r w:rsidR="004530B7" w:rsidRPr="00DA34F0">
        <w:rPr>
          <w:rFonts w:ascii="Times New Roman" w:eastAsia="Times New Roman" w:hAnsi="Times New Roman"/>
          <w:b w:val="0"/>
          <w:sz w:val="24"/>
          <w:szCs w:val="24"/>
          <w:rPrChange w:id="431" w:author="Anna Wingfield" w:date="2024-03-14T16:20:00Z">
            <w:rPr>
              <w:rFonts w:ascii="Garamond" w:eastAsia="Times New Roman" w:hAnsi="Garamond"/>
              <w:b w:val="0"/>
              <w:sz w:val="24"/>
              <w:szCs w:val="24"/>
            </w:rPr>
          </w:rPrChange>
        </w:rPr>
        <w:t>.</w:t>
      </w:r>
      <w:r w:rsidR="0075248E" w:rsidRPr="00DA34F0">
        <w:rPr>
          <w:rFonts w:ascii="Times New Roman" w:eastAsia="Times New Roman" w:hAnsi="Times New Roman"/>
          <w:b w:val="0"/>
          <w:sz w:val="24"/>
          <w:szCs w:val="24"/>
          <w:rPrChange w:id="432" w:author="Anna Wingfield" w:date="2024-03-14T16:20:00Z">
            <w:rPr>
              <w:rFonts w:ascii="Garamond" w:eastAsia="Times New Roman" w:hAnsi="Garamond"/>
              <w:b w:val="0"/>
              <w:sz w:val="24"/>
              <w:szCs w:val="24"/>
            </w:rPr>
          </w:rPrChange>
        </w:rPr>
        <w:t xml:space="preserve"> (5</w:t>
      </w:r>
      <w:r w:rsidR="00B527EE" w:rsidRPr="00DA34F0">
        <w:rPr>
          <w:rFonts w:ascii="Times New Roman" w:eastAsia="Times New Roman" w:hAnsi="Times New Roman"/>
          <w:b w:val="0"/>
          <w:sz w:val="24"/>
          <w:szCs w:val="24"/>
          <w:rPrChange w:id="433" w:author="Anna Wingfield" w:date="2024-03-14T16:20:00Z">
            <w:rPr>
              <w:rFonts w:ascii="Garamond" w:eastAsia="Times New Roman" w:hAnsi="Garamond"/>
              <w:b w:val="0"/>
              <w:sz w:val="24"/>
              <w:szCs w:val="24"/>
            </w:rPr>
          </w:rPrChange>
        </w:rPr>
        <w:t>)</w:t>
      </w:r>
    </w:p>
    <w:p w14:paraId="78DAE751" w14:textId="4BD11C85" w:rsidR="00FB6BFE" w:rsidRPr="00DA34F0" w:rsidRDefault="000B7394" w:rsidP="00A33418">
      <w:pPr>
        <w:pStyle w:val="m-9115795407614457208p1"/>
        <w:spacing w:line="480" w:lineRule="auto"/>
        <w:contextualSpacing/>
        <w:rPr>
          <w:rFonts w:ascii="Times New Roman" w:eastAsia="Times New Roman" w:hAnsi="Times New Roman"/>
          <w:b w:val="0"/>
          <w:sz w:val="24"/>
          <w:szCs w:val="24"/>
          <w:rPrChange w:id="434"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435" w:author="Anna Wingfield" w:date="2024-03-14T16:20:00Z">
            <w:rPr>
              <w:rFonts w:ascii="Garamond" w:eastAsia="Times New Roman" w:hAnsi="Garamond"/>
              <w:b w:val="0"/>
              <w:sz w:val="24"/>
              <w:szCs w:val="24"/>
            </w:rPr>
          </w:rPrChange>
        </w:rPr>
        <w:t>The linguistic virtuosity on display in the writing sunders companionate understanding—we might even risk saying social sympathies—entire; the companion, in not knowing the vast array of global languages on display, essentially estranges him</w:t>
      </w:r>
      <w:r w:rsidR="000E2E0B" w:rsidRPr="00DA34F0">
        <w:rPr>
          <w:rFonts w:ascii="Times New Roman" w:eastAsia="Times New Roman" w:hAnsi="Times New Roman"/>
          <w:b w:val="0"/>
          <w:sz w:val="24"/>
          <w:szCs w:val="24"/>
          <w:rPrChange w:id="436" w:author="Anna Wingfield" w:date="2024-03-14T16:20:00Z">
            <w:rPr>
              <w:rFonts w:ascii="Garamond" w:eastAsia="Times New Roman" w:hAnsi="Garamond"/>
              <w:b w:val="0"/>
              <w:sz w:val="24"/>
              <w:szCs w:val="24"/>
            </w:rPr>
          </w:rPrChange>
        </w:rPr>
        <w:t xml:space="preserve"> or her</w:t>
      </w:r>
      <w:r w:rsidR="00FB6BFE" w:rsidRPr="00DA34F0">
        <w:rPr>
          <w:rFonts w:ascii="Times New Roman" w:eastAsia="Times New Roman" w:hAnsi="Times New Roman"/>
          <w:b w:val="0"/>
          <w:sz w:val="24"/>
          <w:szCs w:val="24"/>
          <w:rPrChange w:id="437" w:author="Anna Wingfield" w:date="2024-03-14T16:20:00Z">
            <w:rPr>
              <w:rFonts w:ascii="Garamond" w:eastAsia="Times New Roman" w:hAnsi="Garamond"/>
              <w:b w:val="0"/>
              <w:sz w:val="24"/>
              <w:szCs w:val="24"/>
            </w:rPr>
          </w:rPrChange>
        </w:rPr>
        <w:t xml:space="preserve"> or </w:t>
      </w:r>
      <w:proofErr w:type="spellStart"/>
      <w:r w:rsidR="00FB6BFE" w:rsidRPr="00DA34F0">
        <w:rPr>
          <w:rFonts w:ascii="Times New Roman" w:eastAsia="Times New Roman" w:hAnsi="Times New Roman"/>
          <w:b w:val="0"/>
          <w:sz w:val="24"/>
          <w:szCs w:val="24"/>
          <w:rPrChange w:id="438" w:author="Anna Wingfield" w:date="2024-03-14T16:20:00Z">
            <w:rPr>
              <w:rFonts w:ascii="Garamond" w:eastAsia="Times New Roman" w:hAnsi="Garamond"/>
              <w:b w:val="0"/>
              <w:sz w:val="24"/>
              <w:szCs w:val="24"/>
            </w:rPr>
          </w:rPrChange>
        </w:rPr>
        <w:t>theirself</w:t>
      </w:r>
      <w:proofErr w:type="spellEnd"/>
      <w:r w:rsidR="00FB29EE" w:rsidRPr="00DA34F0">
        <w:rPr>
          <w:rFonts w:ascii="Times New Roman" w:eastAsia="Times New Roman" w:hAnsi="Times New Roman"/>
          <w:b w:val="0"/>
          <w:sz w:val="24"/>
          <w:szCs w:val="24"/>
          <w:rPrChange w:id="439" w:author="Anna Wingfield" w:date="2024-03-14T16:20:00Z">
            <w:rPr>
              <w:rFonts w:ascii="Garamond" w:eastAsia="Times New Roman" w:hAnsi="Garamond"/>
              <w:b w:val="0"/>
              <w:sz w:val="24"/>
              <w:szCs w:val="24"/>
            </w:rPr>
          </w:rPrChange>
        </w:rPr>
        <w:t xml:space="preserve"> </w:t>
      </w:r>
      <w:r w:rsidRPr="00DA34F0">
        <w:rPr>
          <w:rFonts w:ascii="Times New Roman" w:eastAsia="Times New Roman" w:hAnsi="Times New Roman"/>
          <w:b w:val="0"/>
          <w:sz w:val="24"/>
          <w:szCs w:val="24"/>
          <w:rPrChange w:id="440" w:author="Anna Wingfield" w:date="2024-03-14T16:20:00Z">
            <w:rPr>
              <w:rFonts w:ascii="Garamond" w:eastAsia="Times New Roman" w:hAnsi="Garamond"/>
              <w:b w:val="0"/>
              <w:sz w:val="24"/>
              <w:szCs w:val="24"/>
            </w:rPr>
          </w:rPrChange>
        </w:rPr>
        <w:t>from our unnamed</w:t>
      </w:r>
      <w:r w:rsidR="000E2E0B" w:rsidRPr="00DA34F0">
        <w:rPr>
          <w:rFonts w:ascii="Times New Roman" w:eastAsia="Times New Roman" w:hAnsi="Times New Roman"/>
          <w:b w:val="0"/>
          <w:sz w:val="24"/>
          <w:szCs w:val="24"/>
          <w:rPrChange w:id="441" w:author="Anna Wingfield" w:date="2024-03-14T16:20:00Z">
            <w:rPr>
              <w:rFonts w:ascii="Garamond" w:eastAsia="Times New Roman" w:hAnsi="Garamond"/>
              <w:b w:val="0"/>
              <w:sz w:val="24"/>
              <w:szCs w:val="24"/>
            </w:rPr>
          </w:rPrChange>
        </w:rPr>
        <w:t>, un-gendered</w:t>
      </w:r>
      <w:r w:rsidRPr="00DA34F0">
        <w:rPr>
          <w:rFonts w:ascii="Times New Roman" w:eastAsia="Times New Roman" w:hAnsi="Times New Roman"/>
          <w:b w:val="0"/>
          <w:sz w:val="24"/>
          <w:szCs w:val="24"/>
          <w:rPrChange w:id="442" w:author="Anna Wingfield" w:date="2024-03-14T16:20:00Z">
            <w:rPr>
              <w:rFonts w:ascii="Garamond" w:eastAsia="Times New Roman" w:hAnsi="Garamond"/>
              <w:b w:val="0"/>
              <w:sz w:val="24"/>
              <w:szCs w:val="24"/>
            </w:rPr>
          </w:rPrChange>
        </w:rPr>
        <w:t xml:space="preserve"> narrator and, what’s more, slices and dices the globe into regions of </w:t>
      </w:r>
      <w:r w:rsidR="002A5EF3" w:rsidRPr="00DA34F0">
        <w:rPr>
          <w:rFonts w:ascii="Times New Roman" w:eastAsia="Times New Roman" w:hAnsi="Times New Roman"/>
          <w:b w:val="0"/>
          <w:sz w:val="24"/>
          <w:szCs w:val="24"/>
          <w:rPrChange w:id="443" w:author="Anna Wingfield" w:date="2024-03-14T16:20:00Z">
            <w:rPr>
              <w:rFonts w:ascii="Garamond" w:eastAsia="Times New Roman" w:hAnsi="Garamond"/>
              <w:b w:val="0"/>
              <w:sz w:val="24"/>
              <w:szCs w:val="24"/>
            </w:rPr>
          </w:rPrChange>
        </w:rPr>
        <w:t xml:space="preserve">the known and unknown thus constricting, reducing, and compartmentalizing </w:t>
      </w:r>
      <w:r w:rsidR="002A5EF3" w:rsidRPr="00DA34F0">
        <w:rPr>
          <w:rFonts w:ascii="Times New Roman" w:eastAsia="Times New Roman" w:hAnsi="Times New Roman"/>
          <w:b w:val="0"/>
          <w:sz w:val="24"/>
          <w:szCs w:val="24"/>
          <w:rPrChange w:id="444" w:author="Anna Wingfield" w:date="2024-03-14T16:20:00Z">
            <w:rPr>
              <w:rFonts w:ascii="Garamond" w:eastAsia="Times New Roman" w:hAnsi="Garamond"/>
              <w:b w:val="0"/>
              <w:sz w:val="24"/>
              <w:szCs w:val="24"/>
            </w:rPr>
          </w:rPrChange>
        </w:rPr>
        <w:lastRenderedPageBreak/>
        <w:t xml:space="preserve">the world as, from the look of it, thoroughly Western in </w:t>
      </w:r>
      <w:r w:rsidR="003934C4" w:rsidRPr="00DA34F0">
        <w:rPr>
          <w:rFonts w:ascii="Times New Roman" w:eastAsia="Times New Roman" w:hAnsi="Times New Roman"/>
          <w:b w:val="0"/>
          <w:sz w:val="24"/>
          <w:szCs w:val="24"/>
          <w:rPrChange w:id="445" w:author="Anna Wingfield" w:date="2024-03-14T16:20:00Z">
            <w:rPr>
              <w:rFonts w:ascii="Garamond" w:eastAsia="Times New Roman" w:hAnsi="Garamond"/>
              <w:b w:val="0"/>
              <w:sz w:val="24"/>
              <w:szCs w:val="24"/>
            </w:rPr>
          </w:rPrChange>
        </w:rPr>
        <w:t>its</w:t>
      </w:r>
      <w:r w:rsidR="00B527EE" w:rsidRPr="00DA34F0">
        <w:rPr>
          <w:rFonts w:ascii="Times New Roman" w:eastAsia="Times New Roman" w:hAnsi="Times New Roman"/>
          <w:b w:val="0"/>
          <w:sz w:val="24"/>
          <w:szCs w:val="24"/>
          <w:rPrChange w:id="446" w:author="Anna Wingfield" w:date="2024-03-14T16:20:00Z">
            <w:rPr>
              <w:rFonts w:ascii="Garamond" w:eastAsia="Times New Roman" w:hAnsi="Garamond"/>
              <w:b w:val="0"/>
              <w:sz w:val="24"/>
              <w:szCs w:val="24"/>
            </w:rPr>
          </w:rPrChange>
        </w:rPr>
        <w:t xml:space="preserve"> </w:t>
      </w:r>
      <w:r w:rsidR="002A5EF3" w:rsidRPr="00DA34F0">
        <w:rPr>
          <w:rFonts w:ascii="Times New Roman" w:eastAsia="Times New Roman" w:hAnsi="Times New Roman"/>
          <w:b w:val="0"/>
          <w:sz w:val="24"/>
          <w:szCs w:val="24"/>
          <w:rPrChange w:id="447" w:author="Anna Wingfield" w:date="2024-03-14T16:20:00Z">
            <w:rPr>
              <w:rFonts w:ascii="Garamond" w:eastAsia="Times New Roman" w:hAnsi="Garamond"/>
              <w:b w:val="0"/>
              <w:sz w:val="24"/>
              <w:szCs w:val="24"/>
            </w:rPr>
          </w:rPrChange>
        </w:rPr>
        <w:t>orientation</w:t>
      </w:r>
      <w:r w:rsidR="00D30BE4" w:rsidRPr="00DA34F0">
        <w:rPr>
          <w:rFonts w:ascii="Times New Roman" w:eastAsia="Times New Roman" w:hAnsi="Times New Roman"/>
          <w:b w:val="0"/>
          <w:sz w:val="24"/>
          <w:szCs w:val="24"/>
          <w:rPrChange w:id="448" w:author="Anna Wingfield" w:date="2024-03-14T16:20:00Z">
            <w:rPr>
              <w:rFonts w:ascii="Garamond" w:eastAsia="Times New Roman" w:hAnsi="Garamond"/>
              <w:b w:val="0"/>
              <w:sz w:val="24"/>
              <w:szCs w:val="24"/>
            </w:rPr>
          </w:rPrChange>
        </w:rPr>
        <w:t>—a clear colonialist thought process</w:t>
      </w:r>
      <w:r w:rsidR="002A5EF3" w:rsidRPr="00DA34F0">
        <w:rPr>
          <w:rFonts w:ascii="Times New Roman" w:eastAsia="Times New Roman" w:hAnsi="Times New Roman"/>
          <w:b w:val="0"/>
          <w:sz w:val="24"/>
          <w:szCs w:val="24"/>
          <w:rPrChange w:id="449" w:author="Anna Wingfield" w:date="2024-03-14T16:20:00Z">
            <w:rPr>
              <w:rFonts w:ascii="Garamond" w:eastAsia="Times New Roman" w:hAnsi="Garamond"/>
              <w:b w:val="0"/>
              <w:sz w:val="24"/>
              <w:szCs w:val="24"/>
            </w:rPr>
          </w:rPrChange>
        </w:rPr>
        <w:t>.</w:t>
      </w:r>
      <w:r w:rsidR="00436DB8" w:rsidRPr="00DA34F0">
        <w:rPr>
          <w:rStyle w:val="FootnoteReference"/>
          <w:rFonts w:ascii="Times New Roman" w:eastAsia="Times New Roman" w:hAnsi="Times New Roman"/>
          <w:b w:val="0"/>
          <w:sz w:val="24"/>
          <w:szCs w:val="24"/>
          <w:rPrChange w:id="450" w:author="Anna Wingfield" w:date="2024-03-14T16:20:00Z">
            <w:rPr>
              <w:rStyle w:val="FootnoteReference"/>
              <w:rFonts w:ascii="Garamond" w:eastAsia="Times New Roman" w:hAnsi="Garamond"/>
              <w:b w:val="0"/>
              <w:sz w:val="24"/>
              <w:szCs w:val="24"/>
            </w:rPr>
          </w:rPrChange>
        </w:rPr>
        <w:footnoteReference w:id="5"/>
      </w:r>
      <w:r w:rsidR="002A5EF3" w:rsidRPr="00DA34F0">
        <w:rPr>
          <w:rFonts w:ascii="Times New Roman" w:eastAsia="Times New Roman" w:hAnsi="Times New Roman"/>
          <w:b w:val="0"/>
          <w:sz w:val="24"/>
          <w:szCs w:val="24"/>
          <w:rPrChange w:id="451" w:author="Anna Wingfield" w:date="2024-03-14T16:20:00Z">
            <w:rPr>
              <w:rFonts w:ascii="Garamond" w:eastAsia="Times New Roman" w:hAnsi="Garamond"/>
              <w:b w:val="0"/>
              <w:sz w:val="24"/>
              <w:szCs w:val="24"/>
            </w:rPr>
          </w:rPrChange>
        </w:rPr>
        <w:t xml:space="preserve"> </w:t>
      </w:r>
    </w:p>
    <w:p w14:paraId="6250145F" w14:textId="3408B384" w:rsidR="00C45520" w:rsidRPr="00DA34F0" w:rsidRDefault="00FB6BFE" w:rsidP="00A33418">
      <w:pPr>
        <w:pStyle w:val="m-9115795407614457208p1"/>
        <w:spacing w:line="480" w:lineRule="auto"/>
        <w:contextualSpacing/>
        <w:rPr>
          <w:rFonts w:ascii="Times New Roman" w:eastAsia="Times New Roman" w:hAnsi="Times New Roman"/>
          <w:b w:val="0"/>
          <w:sz w:val="24"/>
          <w:szCs w:val="24"/>
          <w:rPrChange w:id="452"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453" w:author="Anna Wingfield" w:date="2024-03-14T16:20:00Z">
            <w:rPr>
              <w:rFonts w:ascii="Garamond" w:eastAsia="Times New Roman" w:hAnsi="Garamond"/>
              <w:b w:val="0"/>
              <w:sz w:val="24"/>
              <w:szCs w:val="24"/>
            </w:rPr>
          </w:rPrChange>
        </w:rPr>
        <w:tab/>
      </w:r>
      <w:r w:rsidR="00C45520" w:rsidRPr="00DA34F0">
        <w:rPr>
          <w:rFonts w:ascii="Times New Roman" w:eastAsia="Times New Roman" w:hAnsi="Times New Roman"/>
          <w:b w:val="0"/>
          <w:sz w:val="24"/>
          <w:szCs w:val="24"/>
          <w:rPrChange w:id="454" w:author="Anna Wingfield" w:date="2024-03-14T16:20:00Z">
            <w:rPr>
              <w:rFonts w:ascii="Garamond" w:eastAsia="Times New Roman" w:hAnsi="Garamond"/>
              <w:b w:val="0"/>
              <w:sz w:val="24"/>
              <w:szCs w:val="24"/>
            </w:rPr>
          </w:rPrChange>
        </w:rPr>
        <w:t xml:space="preserve">Stranger still, estrangement is “stranger still.” For </w:t>
      </w:r>
      <w:proofErr w:type="gramStart"/>
      <w:r w:rsidR="00C45520" w:rsidRPr="00DA34F0">
        <w:rPr>
          <w:rFonts w:ascii="Times New Roman" w:eastAsia="Times New Roman" w:hAnsi="Times New Roman"/>
          <w:b w:val="0"/>
          <w:sz w:val="24"/>
          <w:szCs w:val="24"/>
          <w:rPrChange w:id="455" w:author="Anna Wingfield" w:date="2024-03-14T16:20:00Z">
            <w:rPr>
              <w:rFonts w:ascii="Garamond" w:eastAsia="Times New Roman" w:hAnsi="Garamond"/>
              <w:b w:val="0"/>
              <w:sz w:val="24"/>
              <w:szCs w:val="24"/>
            </w:rPr>
          </w:rPrChange>
        </w:rPr>
        <w:t>at the momen</w:t>
      </w:r>
      <w:r w:rsidR="00FB29EE" w:rsidRPr="00DA34F0">
        <w:rPr>
          <w:rFonts w:ascii="Times New Roman" w:eastAsia="Times New Roman" w:hAnsi="Times New Roman"/>
          <w:b w:val="0"/>
          <w:sz w:val="24"/>
          <w:szCs w:val="24"/>
          <w:rPrChange w:id="456" w:author="Anna Wingfield" w:date="2024-03-14T16:20:00Z">
            <w:rPr>
              <w:rFonts w:ascii="Garamond" w:eastAsia="Times New Roman" w:hAnsi="Garamond"/>
              <w:b w:val="0"/>
              <w:sz w:val="24"/>
              <w:szCs w:val="24"/>
            </w:rPr>
          </w:rPrChange>
        </w:rPr>
        <w:t>t</w:t>
      </w:r>
      <w:proofErr w:type="gramEnd"/>
      <w:r w:rsidR="00FB29EE" w:rsidRPr="00DA34F0">
        <w:rPr>
          <w:rFonts w:ascii="Times New Roman" w:eastAsia="Times New Roman" w:hAnsi="Times New Roman"/>
          <w:b w:val="0"/>
          <w:sz w:val="24"/>
          <w:szCs w:val="24"/>
          <w:rPrChange w:id="457" w:author="Anna Wingfield" w:date="2024-03-14T16:20:00Z">
            <w:rPr>
              <w:rFonts w:ascii="Garamond" w:eastAsia="Times New Roman" w:hAnsi="Garamond"/>
              <w:b w:val="0"/>
              <w:sz w:val="24"/>
              <w:szCs w:val="24"/>
            </w:rPr>
          </w:rPrChange>
        </w:rPr>
        <w:t xml:space="preserve"> the narrator, on behalf of the</w:t>
      </w:r>
      <w:r w:rsidR="00C45520" w:rsidRPr="00DA34F0">
        <w:rPr>
          <w:rFonts w:ascii="Times New Roman" w:eastAsia="Times New Roman" w:hAnsi="Times New Roman"/>
          <w:b w:val="0"/>
          <w:sz w:val="24"/>
          <w:szCs w:val="24"/>
          <w:rPrChange w:id="458" w:author="Anna Wingfield" w:date="2024-03-14T16:20:00Z">
            <w:rPr>
              <w:rFonts w:ascii="Garamond" w:eastAsia="Times New Roman" w:hAnsi="Garamond"/>
              <w:b w:val="0"/>
              <w:sz w:val="24"/>
              <w:szCs w:val="24"/>
            </w:rPr>
          </w:rPrChange>
        </w:rPr>
        <w:t xml:space="preserve"> companion, is returned to the Western world from the alienating unknown of Chaldea and Egypt, the revelation unfolds that “modern dia</w:t>
      </w:r>
      <w:r w:rsidR="00FC5E41" w:rsidRPr="00DA34F0">
        <w:rPr>
          <w:rFonts w:ascii="Times New Roman" w:eastAsia="Times New Roman" w:hAnsi="Times New Roman"/>
          <w:b w:val="0"/>
          <w:sz w:val="24"/>
          <w:szCs w:val="24"/>
          <w:rPrChange w:id="459" w:author="Anna Wingfield" w:date="2024-03-14T16:20:00Z">
            <w:rPr>
              <w:rFonts w:ascii="Garamond" w:eastAsia="Times New Roman" w:hAnsi="Garamond"/>
              <w:b w:val="0"/>
              <w:sz w:val="24"/>
              <w:szCs w:val="24"/>
            </w:rPr>
          </w:rPrChange>
        </w:rPr>
        <w:t xml:space="preserve">lects,” English and Italian, </w:t>
      </w:r>
      <w:r w:rsidR="00C45520" w:rsidRPr="00DA34F0">
        <w:rPr>
          <w:rFonts w:ascii="Times New Roman" w:eastAsia="Times New Roman" w:hAnsi="Times New Roman"/>
          <w:b w:val="0"/>
          <w:sz w:val="24"/>
          <w:szCs w:val="24"/>
          <w:rPrChange w:id="460" w:author="Anna Wingfield" w:date="2024-03-14T16:20:00Z">
            <w:rPr>
              <w:rFonts w:ascii="Garamond" w:eastAsia="Times New Roman" w:hAnsi="Garamond"/>
              <w:b w:val="0"/>
              <w:sz w:val="24"/>
              <w:szCs w:val="24"/>
            </w:rPr>
          </w:rPrChange>
        </w:rPr>
        <w:t xml:space="preserve">which, presumably, a narrator writing in English in Italy would be aware of, are pronounced “stranger still.” But not because these dialects are unknown: they are strange precisely because they are </w:t>
      </w:r>
      <w:r w:rsidR="00C45520" w:rsidRPr="00DA34F0">
        <w:rPr>
          <w:rFonts w:ascii="Times New Roman" w:eastAsia="Times New Roman" w:hAnsi="Times New Roman"/>
          <w:b w:val="0"/>
          <w:i/>
          <w:sz w:val="24"/>
          <w:szCs w:val="24"/>
          <w:rPrChange w:id="461" w:author="Anna Wingfield" w:date="2024-03-14T16:20:00Z">
            <w:rPr>
              <w:rFonts w:ascii="Garamond" w:eastAsia="Times New Roman" w:hAnsi="Garamond"/>
              <w:b w:val="0"/>
              <w:i/>
              <w:sz w:val="24"/>
              <w:szCs w:val="24"/>
            </w:rPr>
          </w:rPrChange>
        </w:rPr>
        <w:t>known</w:t>
      </w:r>
      <w:r w:rsidR="00C45520" w:rsidRPr="00DA34F0">
        <w:rPr>
          <w:rFonts w:ascii="Times New Roman" w:eastAsia="Times New Roman" w:hAnsi="Times New Roman"/>
          <w:b w:val="0"/>
          <w:sz w:val="24"/>
          <w:szCs w:val="24"/>
          <w:rPrChange w:id="462" w:author="Anna Wingfield" w:date="2024-03-14T16:20:00Z">
            <w:rPr>
              <w:rFonts w:ascii="Garamond" w:eastAsia="Times New Roman" w:hAnsi="Garamond"/>
              <w:b w:val="0"/>
              <w:sz w:val="24"/>
              <w:szCs w:val="24"/>
            </w:rPr>
          </w:rPrChange>
        </w:rPr>
        <w:t xml:space="preserve">. The known, for some reason, is stranger than the unknown, the </w:t>
      </w:r>
      <w:proofErr w:type="spellStart"/>
      <w:r w:rsidR="00C45520" w:rsidRPr="00DA34F0">
        <w:rPr>
          <w:rFonts w:ascii="Times New Roman" w:eastAsia="Times New Roman" w:hAnsi="Times New Roman"/>
          <w:b w:val="0"/>
          <w:i/>
          <w:sz w:val="24"/>
          <w:szCs w:val="24"/>
          <w:rPrChange w:id="463" w:author="Anna Wingfield" w:date="2024-03-14T16:20:00Z">
            <w:rPr>
              <w:rFonts w:ascii="Garamond" w:eastAsia="Times New Roman" w:hAnsi="Garamond"/>
              <w:b w:val="0"/>
              <w:i/>
              <w:sz w:val="24"/>
              <w:szCs w:val="24"/>
            </w:rPr>
          </w:rPrChange>
        </w:rPr>
        <w:t>heimlich</w:t>
      </w:r>
      <w:proofErr w:type="spellEnd"/>
      <w:r w:rsidR="00C45520" w:rsidRPr="00DA34F0">
        <w:rPr>
          <w:rFonts w:ascii="Times New Roman" w:eastAsia="Times New Roman" w:hAnsi="Times New Roman"/>
          <w:b w:val="0"/>
          <w:sz w:val="24"/>
          <w:szCs w:val="24"/>
          <w:rPrChange w:id="464" w:author="Anna Wingfield" w:date="2024-03-14T16:20:00Z">
            <w:rPr>
              <w:rFonts w:ascii="Garamond" w:eastAsia="Times New Roman" w:hAnsi="Garamond"/>
              <w:b w:val="0"/>
              <w:sz w:val="24"/>
              <w:szCs w:val="24"/>
            </w:rPr>
          </w:rPrChange>
        </w:rPr>
        <w:t xml:space="preserve"> more </w:t>
      </w:r>
      <w:r w:rsidR="0075248E" w:rsidRPr="00DA34F0">
        <w:rPr>
          <w:rFonts w:ascii="Times New Roman" w:eastAsia="Times New Roman" w:hAnsi="Times New Roman"/>
          <w:b w:val="0"/>
          <w:i/>
          <w:sz w:val="24"/>
          <w:szCs w:val="24"/>
          <w:rPrChange w:id="465" w:author="Anna Wingfield" w:date="2024-03-14T16:20:00Z">
            <w:rPr>
              <w:rFonts w:ascii="Garamond" w:eastAsia="Times New Roman" w:hAnsi="Garamond"/>
              <w:b w:val="0"/>
              <w:i/>
              <w:sz w:val="24"/>
              <w:szCs w:val="24"/>
            </w:rPr>
          </w:rPrChange>
        </w:rPr>
        <w:t>unh</w:t>
      </w:r>
      <w:r w:rsidR="00C45520" w:rsidRPr="00DA34F0">
        <w:rPr>
          <w:rFonts w:ascii="Times New Roman" w:eastAsia="Times New Roman" w:hAnsi="Times New Roman"/>
          <w:b w:val="0"/>
          <w:i/>
          <w:sz w:val="24"/>
          <w:szCs w:val="24"/>
          <w:rPrChange w:id="466" w:author="Anna Wingfield" w:date="2024-03-14T16:20:00Z">
            <w:rPr>
              <w:rFonts w:ascii="Garamond" w:eastAsia="Times New Roman" w:hAnsi="Garamond"/>
              <w:b w:val="0"/>
              <w:i/>
              <w:sz w:val="24"/>
              <w:szCs w:val="24"/>
            </w:rPr>
          </w:rPrChange>
        </w:rPr>
        <w:t>eimlich</w:t>
      </w:r>
      <w:r w:rsidR="00C45520" w:rsidRPr="00DA34F0">
        <w:rPr>
          <w:rFonts w:ascii="Times New Roman" w:eastAsia="Times New Roman" w:hAnsi="Times New Roman"/>
          <w:b w:val="0"/>
          <w:sz w:val="24"/>
          <w:szCs w:val="24"/>
          <w:rPrChange w:id="467" w:author="Anna Wingfield" w:date="2024-03-14T16:20:00Z">
            <w:rPr>
              <w:rFonts w:ascii="Garamond" w:eastAsia="Times New Roman" w:hAnsi="Garamond"/>
              <w:b w:val="0"/>
              <w:sz w:val="24"/>
              <w:szCs w:val="24"/>
            </w:rPr>
          </w:rPrChange>
        </w:rPr>
        <w:t xml:space="preserve"> than the </w:t>
      </w:r>
      <w:r w:rsidR="0075248E" w:rsidRPr="00DA34F0">
        <w:rPr>
          <w:rFonts w:ascii="Times New Roman" w:eastAsia="Times New Roman" w:hAnsi="Times New Roman"/>
          <w:b w:val="0"/>
          <w:i/>
          <w:sz w:val="24"/>
          <w:szCs w:val="24"/>
          <w:rPrChange w:id="468" w:author="Anna Wingfield" w:date="2024-03-14T16:20:00Z">
            <w:rPr>
              <w:rFonts w:ascii="Garamond" w:eastAsia="Times New Roman" w:hAnsi="Garamond"/>
              <w:b w:val="0"/>
              <w:i/>
              <w:sz w:val="24"/>
              <w:szCs w:val="24"/>
            </w:rPr>
          </w:rPrChange>
        </w:rPr>
        <w:t>unh</w:t>
      </w:r>
      <w:r w:rsidR="00C45520" w:rsidRPr="00DA34F0">
        <w:rPr>
          <w:rFonts w:ascii="Times New Roman" w:eastAsia="Times New Roman" w:hAnsi="Times New Roman"/>
          <w:b w:val="0"/>
          <w:i/>
          <w:sz w:val="24"/>
          <w:szCs w:val="24"/>
          <w:rPrChange w:id="469" w:author="Anna Wingfield" w:date="2024-03-14T16:20:00Z">
            <w:rPr>
              <w:rFonts w:ascii="Garamond" w:eastAsia="Times New Roman" w:hAnsi="Garamond"/>
              <w:b w:val="0"/>
              <w:i/>
              <w:sz w:val="24"/>
              <w:szCs w:val="24"/>
            </w:rPr>
          </w:rPrChange>
        </w:rPr>
        <w:t>eimlich</w:t>
      </w:r>
      <w:r w:rsidR="00C45520" w:rsidRPr="00DA34F0">
        <w:rPr>
          <w:rFonts w:ascii="Times New Roman" w:eastAsia="Times New Roman" w:hAnsi="Times New Roman"/>
          <w:b w:val="0"/>
          <w:sz w:val="24"/>
          <w:szCs w:val="24"/>
          <w:rPrChange w:id="470" w:author="Anna Wingfield" w:date="2024-03-14T16:20:00Z">
            <w:rPr>
              <w:rFonts w:ascii="Garamond" w:eastAsia="Times New Roman" w:hAnsi="Garamond"/>
              <w:b w:val="0"/>
              <w:sz w:val="24"/>
              <w:szCs w:val="24"/>
            </w:rPr>
          </w:rPrChange>
        </w:rPr>
        <w:t xml:space="preserve">. What is homely becomes unhomely and the one who inhabits a home becomes an alien or foreigner in their own home, estranged from others—lonely near those they know, their companions, just like our narrator who, unable to speak with their companion in the foreign languages the companion does not know, Chaldean and Egyptian, or, apparently, the languages the companion does know, English and Italian, no </w:t>
      </w:r>
      <w:r w:rsidR="00C45520" w:rsidRPr="00DA34F0">
        <w:rPr>
          <w:rFonts w:ascii="Times New Roman" w:eastAsia="Times New Roman" w:hAnsi="Times New Roman"/>
          <w:b w:val="0"/>
          <w:i/>
          <w:sz w:val="24"/>
          <w:szCs w:val="24"/>
          <w:rPrChange w:id="471" w:author="Anna Wingfield" w:date="2024-03-14T16:20:00Z">
            <w:rPr>
              <w:rFonts w:ascii="Garamond" w:eastAsia="Times New Roman" w:hAnsi="Garamond"/>
              <w:b w:val="0"/>
              <w:i/>
              <w:sz w:val="24"/>
              <w:szCs w:val="24"/>
            </w:rPr>
          </w:rPrChange>
        </w:rPr>
        <w:t>longer does</w:t>
      </w:r>
      <w:r w:rsidR="00C45520" w:rsidRPr="00DA34F0">
        <w:rPr>
          <w:rFonts w:ascii="Times New Roman" w:eastAsia="Times New Roman" w:hAnsi="Times New Roman"/>
          <w:b w:val="0"/>
          <w:sz w:val="24"/>
          <w:szCs w:val="24"/>
          <w:rPrChange w:id="472" w:author="Anna Wingfield" w:date="2024-03-14T16:20:00Z">
            <w:rPr>
              <w:rFonts w:ascii="Garamond" w:eastAsia="Times New Roman" w:hAnsi="Garamond"/>
              <w:b w:val="0"/>
              <w:sz w:val="24"/>
              <w:szCs w:val="24"/>
            </w:rPr>
          </w:rPrChange>
        </w:rPr>
        <w:t xml:space="preserve"> speak with the companion. </w:t>
      </w:r>
      <w:r w:rsidR="00B755F4" w:rsidRPr="00DA34F0">
        <w:rPr>
          <w:rFonts w:ascii="Times New Roman" w:eastAsia="Times New Roman" w:hAnsi="Times New Roman"/>
          <w:b w:val="0"/>
          <w:sz w:val="24"/>
          <w:szCs w:val="24"/>
          <w:rPrChange w:id="473" w:author="Anna Wingfield" w:date="2024-03-14T16:20:00Z">
            <w:rPr>
              <w:rFonts w:ascii="Garamond" w:eastAsia="Times New Roman" w:hAnsi="Garamond"/>
              <w:b w:val="0"/>
              <w:sz w:val="24"/>
              <w:szCs w:val="24"/>
            </w:rPr>
          </w:rPrChange>
        </w:rPr>
        <w:t xml:space="preserve">The </w:t>
      </w:r>
      <w:r w:rsidR="003766CF" w:rsidRPr="00DA34F0">
        <w:rPr>
          <w:rFonts w:ascii="Times New Roman" w:eastAsia="Times New Roman" w:hAnsi="Times New Roman"/>
          <w:b w:val="0"/>
          <w:sz w:val="24"/>
          <w:szCs w:val="24"/>
          <w:rPrChange w:id="474" w:author="Anna Wingfield" w:date="2024-03-14T16:20:00Z">
            <w:rPr>
              <w:rFonts w:ascii="Garamond" w:eastAsia="Times New Roman" w:hAnsi="Garamond"/>
              <w:b w:val="0"/>
              <w:sz w:val="24"/>
              <w:szCs w:val="24"/>
            </w:rPr>
          </w:rPrChange>
        </w:rPr>
        <w:t xml:space="preserve">nature, the being, of </w:t>
      </w:r>
      <w:r w:rsidR="00B755F4" w:rsidRPr="00DA34F0">
        <w:rPr>
          <w:rFonts w:ascii="Times New Roman" w:eastAsia="Times New Roman" w:hAnsi="Times New Roman"/>
          <w:b w:val="0"/>
          <w:sz w:val="24"/>
          <w:szCs w:val="24"/>
          <w:rPrChange w:id="475" w:author="Anna Wingfield" w:date="2024-03-14T16:20:00Z">
            <w:rPr>
              <w:rFonts w:ascii="Garamond" w:eastAsia="Times New Roman" w:hAnsi="Garamond"/>
              <w:b w:val="0"/>
              <w:sz w:val="24"/>
              <w:szCs w:val="24"/>
            </w:rPr>
          </w:rPrChange>
        </w:rPr>
        <w:t>companion</w:t>
      </w:r>
      <w:r w:rsidR="003766CF" w:rsidRPr="00DA34F0">
        <w:rPr>
          <w:rFonts w:ascii="Times New Roman" w:eastAsia="Times New Roman" w:hAnsi="Times New Roman"/>
          <w:b w:val="0"/>
          <w:sz w:val="24"/>
          <w:szCs w:val="24"/>
          <w:rPrChange w:id="476" w:author="Anna Wingfield" w:date="2024-03-14T16:20:00Z">
            <w:rPr>
              <w:rFonts w:ascii="Garamond" w:eastAsia="Times New Roman" w:hAnsi="Garamond"/>
              <w:b w:val="0"/>
              <w:sz w:val="24"/>
              <w:szCs w:val="24"/>
            </w:rPr>
          </w:rPrChange>
        </w:rPr>
        <w:t>ship</w:t>
      </w:r>
      <w:r w:rsidR="00B755F4" w:rsidRPr="00DA34F0">
        <w:rPr>
          <w:rFonts w:ascii="Times New Roman" w:eastAsia="Times New Roman" w:hAnsi="Times New Roman"/>
          <w:b w:val="0"/>
          <w:sz w:val="24"/>
          <w:szCs w:val="24"/>
          <w:rPrChange w:id="477" w:author="Anna Wingfield" w:date="2024-03-14T16:20:00Z">
            <w:rPr>
              <w:rFonts w:ascii="Garamond" w:eastAsia="Times New Roman" w:hAnsi="Garamond"/>
              <w:b w:val="0"/>
              <w:sz w:val="24"/>
              <w:szCs w:val="24"/>
            </w:rPr>
          </w:rPrChange>
        </w:rPr>
        <w:t xml:space="preserve">, in effect, creates loneliness from the cosmopolitanism the narrative covets but dispossesses in </w:t>
      </w:r>
      <w:r w:rsidR="00D30BE4" w:rsidRPr="00DA34F0">
        <w:rPr>
          <w:rFonts w:ascii="Times New Roman" w:eastAsia="Times New Roman" w:hAnsi="Times New Roman"/>
          <w:b w:val="0"/>
          <w:sz w:val="24"/>
          <w:szCs w:val="24"/>
          <w:rPrChange w:id="478" w:author="Anna Wingfield" w:date="2024-03-14T16:20:00Z">
            <w:rPr>
              <w:rFonts w:ascii="Garamond" w:eastAsia="Times New Roman" w:hAnsi="Garamond"/>
              <w:b w:val="0"/>
              <w:sz w:val="24"/>
              <w:szCs w:val="24"/>
            </w:rPr>
          </w:rPrChange>
        </w:rPr>
        <w:t>its xenophobic colonialist logic that estranges</w:t>
      </w:r>
      <w:r w:rsidR="00B755F4" w:rsidRPr="00DA34F0">
        <w:rPr>
          <w:rFonts w:ascii="Times New Roman" w:eastAsia="Times New Roman" w:hAnsi="Times New Roman"/>
          <w:b w:val="0"/>
          <w:sz w:val="24"/>
          <w:szCs w:val="24"/>
          <w:rPrChange w:id="479" w:author="Anna Wingfield" w:date="2024-03-14T16:20:00Z">
            <w:rPr>
              <w:rFonts w:ascii="Garamond" w:eastAsia="Times New Roman" w:hAnsi="Garamond"/>
              <w:b w:val="0"/>
              <w:sz w:val="24"/>
              <w:szCs w:val="24"/>
            </w:rPr>
          </w:rPrChange>
        </w:rPr>
        <w:t xml:space="preserve"> areas o</w:t>
      </w:r>
      <w:r w:rsidR="009D27ED" w:rsidRPr="00DA34F0">
        <w:rPr>
          <w:rFonts w:ascii="Times New Roman" w:eastAsia="Times New Roman" w:hAnsi="Times New Roman"/>
          <w:b w:val="0"/>
          <w:sz w:val="24"/>
          <w:szCs w:val="24"/>
          <w:rPrChange w:id="480" w:author="Anna Wingfield" w:date="2024-03-14T16:20:00Z">
            <w:rPr>
              <w:rFonts w:ascii="Garamond" w:eastAsia="Times New Roman" w:hAnsi="Garamond"/>
              <w:b w:val="0"/>
              <w:sz w:val="24"/>
              <w:szCs w:val="24"/>
            </w:rPr>
          </w:rPrChange>
        </w:rPr>
        <w:t xml:space="preserve">f the globe from each other. After all, </w:t>
      </w:r>
      <w:r w:rsidR="00B30E71" w:rsidRPr="00DA34F0">
        <w:rPr>
          <w:rFonts w:ascii="Times New Roman" w:eastAsia="Times New Roman" w:hAnsi="Times New Roman"/>
          <w:b w:val="0"/>
          <w:sz w:val="24"/>
          <w:szCs w:val="24"/>
          <w:rPrChange w:id="481" w:author="Anna Wingfield" w:date="2024-03-14T16:20:00Z">
            <w:rPr>
              <w:rFonts w:ascii="Garamond" w:eastAsia="Times New Roman" w:hAnsi="Garamond"/>
              <w:b w:val="0"/>
              <w:sz w:val="24"/>
              <w:szCs w:val="24"/>
            </w:rPr>
          </w:rPrChange>
        </w:rPr>
        <w:t xml:space="preserve">the companion </w:t>
      </w:r>
      <w:r w:rsidR="009D27ED" w:rsidRPr="00DA34F0">
        <w:rPr>
          <w:rFonts w:ascii="Times New Roman" w:eastAsia="Times New Roman" w:hAnsi="Times New Roman"/>
          <w:b w:val="0"/>
          <w:sz w:val="24"/>
          <w:szCs w:val="24"/>
          <w:rPrChange w:id="482" w:author="Anna Wingfield" w:date="2024-03-14T16:20:00Z">
            <w:rPr>
              <w:rFonts w:ascii="Garamond" w:eastAsia="Times New Roman" w:hAnsi="Garamond"/>
              <w:b w:val="0"/>
              <w:sz w:val="24"/>
              <w:szCs w:val="24"/>
            </w:rPr>
          </w:rPrChange>
        </w:rPr>
        <w:t>disappears because of his</w:t>
      </w:r>
      <w:r w:rsidR="00CE5F2C" w:rsidRPr="00DA34F0">
        <w:rPr>
          <w:rFonts w:ascii="Times New Roman" w:eastAsia="Times New Roman" w:hAnsi="Times New Roman"/>
          <w:b w:val="0"/>
          <w:sz w:val="24"/>
          <w:szCs w:val="24"/>
          <w:rPrChange w:id="483" w:author="Anna Wingfield" w:date="2024-03-14T16:20:00Z">
            <w:rPr>
              <w:rFonts w:ascii="Garamond" w:eastAsia="Times New Roman" w:hAnsi="Garamond"/>
              <w:b w:val="0"/>
              <w:sz w:val="24"/>
              <w:szCs w:val="24"/>
            </w:rPr>
          </w:rPrChange>
        </w:rPr>
        <w:t xml:space="preserve"> or her or their</w:t>
      </w:r>
      <w:r w:rsidR="009D27ED" w:rsidRPr="00DA34F0">
        <w:rPr>
          <w:rFonts w:ascii="Times New Roman" w:eastAsia="Times New Roman" w:hAnsi="Times New Roman"/>
          <w:b w:val="0"/>
          <w:sz w:val="24"/>
          <w:szCs w:val="24"/>
          <w:rPrChange w:id="484" w:author="Anna Wingfield" w:date="2024-03-14T16:20:00Z">
            <w:rPr>
              <w:rFonts w:ascii="Garamond" w:eastAsia="Times New Roman" w:hAnsi="Garamond"/>
              <w:b w:val="0"/>
              <w:sz w:val="24"/>
              <w:szCs w:val="24"/>
            </w:rPr>
          </w:rPrChange>
        </w:rPr>
        <w:t xml:space="preserve"> inability to help read the texts, </w:t>
      </w:r>
      <w:r w:rsidR="00B755F4" w:rsidRPr="00DA34F0">
        <w:rPr>
          <w:rFonts w:ascii="Times New Roman" w:eastAsia="Times New Roman" w:hAnsi="Times New Roman"/>
          <w:b w:val="0"/>
          <w:sz w:val="24"/>
          <w:szCs w:val="24"/>
          <w:rPrChange w:id="485" w:author="Anna Wingfield" w:date="2024-03-14T16:20:00Z">
            <w:rPr>
              <w:rFonts w:ascii="Garamond" w:eastAsia="Times New Roman" w:hAnsi="Garamond"/>
              <w:b w:val="0"/>
              <w:sz w:val="24"/>
              <w:szCs w:val="24"/>
            </w:rPr>
          </w:rPrChange>
        </w:rPr>
        <w:t xml:space="preserve">his </w:t>
      </w:r>
      <w:r w:rsidR="00CE5F2C" w:rsidRPr="00DA34F0">
        <w:rPr>
          <w:rFonts w:ascii="Times New Roman" w:eastAsia="Times New Roman" w:hAnsi="Times New Roman"/>
          <w:b w:val="0"/>
          <w:sz w:val="24"/>
          <w:szCs w:val="24"/>
          <w:rPrChange w:id="486" w:author="Anna Wingfield" w:date="2024-03-14T16:20:00Z">
            <w:rPr>
              <w:rFonts w:ascii="Garamond" w:eastAsia="Times New Roman" w:hAnsi="Garamond"/>
              <w:b w:val="0"/>
              <w:sz w:val="24"/>
              <w:szCs w:val="24"/>
            </w:rPr>
          </w:rPrChange>
        </w:rPr>
        <w:t xml:space="preserve">or her or their </w:t>
      </w:r>
      <w:r w:rsidR="00B755F4" w:rsidRPr="00DA34F0">
        <w:rPr>
          <w:rFonts w:ascii="Times New Roman" w:eastAsia="Times New Roman" w:hAnsi="Times New Roman"/>
          <w:b w:val="0"/>
          <w:sz w:val="24"/>
          <w:szCs w:val="24"/>
          <w:rPrChange w:id="487" w:author="Anna Wingfield" w:date="2024-03-14T16:20:00Z">
            <w:rPr>
              <w:rFonts w:ascii="Garamond" w:eastAsia="Times New Roman" w:hAnsi="Garamond"/>
              <w:b w:val="0"/>
              <w:sz w:val="24"/>
              <w:szCs w:val="24"/>
            </w:rPr>
          </w:rPrChange>
        </w:rPr>
        <w:t xml:space="preserve">inability to learn about others through their language, and the narrator is left alone. </w:t>
      </w:r>
      <w:r w:rsidR="00C45520" w:rsidRPr="00DA34F0">
        <w:rPr>
          <w:rFonts w:ascii="Times New Roman" w:eastAsia="Times New Roman" w:hAnsi="Times New Roman"/>
          <w:b w:val="0"/>
          <w:sz w:val="24"/>
          <w:szCs w:val="24"/>
          <w:rPrChange w:id="488" w:author="Anna Wingfield" w:date="2024-03-14T16:20:00Z">
            <w:rPr>
              <w:rFonts w:ascii="Garamond" w:eastAsia="Times New Roman" w:hAnsi="Garamond"/>
              <w:b w:val="0"/>
              <w:sz w:val="24"/>
              <w:szCs w:val="24"/>
            </w:rPr>
          </w:rPrChange>
        </w:rPr>
        <w:t>In other words, in circumscribing</w:t>
      </w:r>
      <w:r w:rsidR="001E0D62" w:rsidRPr="00DA34F0">
        <w:rPr>
          <w:rFonts w:ascii="Times New Roman" w:eastAsia="Times New Roman" w:hAnsi="Times New Roman"/>
          <w:b w:val="0"/>
          <w:sz w:val="24"/>
          <w:szCs w:val="24"/>
          <w:rPrChange w:id="489" w:author="Anna Wingfield" w:date="2024-03-14T16:20:00Z">
            <w:rPr>
              <w:rFonts w:ascii="Garamond" w:eastAsia="Times New Roman" w:hAnsi="Garamond"/>
              <w:b w:val="0"/>
              <w:sz w:val="24"/>
              <w:szCs w:val="24"/>
            </w:rPr>
          </w:rPrChange>
        </w:rPr>
        <w:t xml:space="preserve"> the world</w:t>
      </w:r>
      <w:r w:rsidR="00EF0FB1" w:rsidRPr="00DA34F0">
        <w:rPr>
          <w:rFonts w:ascii="Times New Roman" w:eastAsia="Times New Roman" w:hAnsi="Times New Roman"/>
          <w:b w:val="0"/>
          <w:sz w:val="24"/>
          <w:szCs w:val="24"/>
          <w:rPrChange w:id="490" w:author="Anna Wingfield" w:date="2024-03-14T16:20:00Z">
            <w:rPr>
              <w:rFonts w:ascii="Garamond" w:eastAsia="Times New Roman" w:hAnsi="Garamond"/>
              <w:b w:val="0"/>
              <w:sz w:val="24"/>
              <w:szCs w:val="24"/>
            </w:rPr>
          </w:rPrChange>
        </w:rPr>
        <w:t>,</w:t>
      </w:r>
      <w:r w:rsidR="001E0D62" w:rsidRPr="00DA34F0">
        <w:rPr>
          <w:rFonts w:ascii="Times New Roman" w:eastAsia="Times New Roman" w:hAnsi="Times New Roman"/>
          <w:b w:val="0"/>
          <w:sz w:val="24"/>
          <w:szCs w:val="24"/>
          <w:rPrChange w:id="491" w:author="Anna Wingfield" w:date="2024-03-14T16:20:00Z">
            <w:rPr>
              <w:rFonts w:ascii="Garamond" w:eastAsia="Times New Roman" w:hAnsi="Garamond"/>
              <w:b w:val="0"/>
              <w:sz w:val="24"/>
              <w:szCs w:val="24"/>
            </w:rPr>
          </w:rPrChange>
        </w:rPr>
        <w:t xml:space="preserve"> the companion </w:t>
      </w:r>
      <w:r w:rsidR="00997390" w:rsidRPr="00DA34F0">
        <w:rPr>
          <w:rFonts w:ascii="Times New Roman" w:eastAsia="Times New Roman" w:hAnsi="Times New Roman"/>
          <w:b w:val="0"/>
          <w:sz w:val="24"/>
          <w:szCs w:val="24"/>
          <w:rPrChange w:id="492" w:author="Anna Wingfield" w:date="2024-03-14T16:20:00Z">
            <w:rPr>
              <w:rFonts w:ascii="Garamond" w:eastAsia="Times New Roman" w:hAnsi="Garamond"/>
              <w:b w:val="0"/>
              <w:sz w:val="24"/>
              <w:szCs w:val="24"/>
            </w:rPr>
          </w:rPrChange>
        </w:rPr>
        <w:t xml:space="preserve">compartmentalizes </w:t>
      </w:r>
      <w:r w:rsidR="001E0D62" w:rsidRPr="00DA34F0">
        <w:rPr>
          <w:rFonts w:ascii="Times New Roman" w:eastAsia="Times New Roman" w:hAnsi="Times New Roman"/>
          <w:b w:val="0"/>
          <w:sz w:val="24"/>
          <w:szCs w:val="24"/>
          <w:rPrChange w:id="493" w:author="Anna Wingfield" w:date="2024-03-14T16:20:00Z">
            <w:rPr>
              <w:rFonts w:ascii="Garamond" w:eastAsia="Times New Roman" w:hAnsi="Garamond"/>
              <w:b w:val="0"/>
              <w:sz w:val="24"/>
              <w:szCs w:val="24"/>
            </w:rPr>
          </w:rPrChange>
        </w:rPr>
        <w:t xml:space="preserve">the </w:t>
      </w:r>
      <w:r w:rsidR="00997390" w:rsidRPr="00DA34F0">
        <w:rPr>
          <w:rFonts w:ascii="Times New Roman" w:eastAsia="Times New Roman" w:hAnsi="Times New Roman"/>
          <w:b w:val="0"/>
          <w:sz w:val="24"/>
          <w:szCs w:val="24"/>
          <w:rPrChange w:id="494" w:author="Anna Wingfield" w:date="2024-03-14T16:20:00Z">
            <w:rPr>
              <w:rFonts w:ascii="Garamond" w:eastAsia="Times New Roman" w:hAnsi="Garamond"/>
              <w:b w:val="0"/>
              <w:sz w:val="24"/>
              <w:szCs w:val="24"/>
            </w:rPr>
          </w:rPrChange>
        </w:rPr>
        <w:t xml:space="preserve">narrator into that </w:t>
      </w:r>
      <w:r w:rsidR="00997390" w:rsidRPr="00DA34F0">
        <w:rPr>
          <w:rFonts w:ascii="Times New Roman" w:eastAsia="Times New Roman" w:hAnsi="Times New Roman"/>
          <w:b w:val="0"/>
          <w:sz w:val="24"/>
          <w:szCs w:val="24"/>
          <w:rPrChange w:id="495" w:author="Anna Wingfield" w:date="2024-03-14T16:20:00Z">
            <w:rPr>
              <w:rFonts w:ascii="Garamond" w:eastAsia="Times New Roman" w:hAnsi="Garamond"/>
              <w:b w:val="0"/>
              <w:sz w:val="24"/>
              <w:szCs w:val="24"/>
            </w:rPr>
          </w:rPrChange>
        </w:rPr>
        <w:lastRenderedPageBreak/>
        <w:t>smallest of units</w:t>
      </w:r>
      <w:r w:rsidR="00C45520" w:rsidRPr="00DA34F0">
        <w:rPr>
          <w:rFonts w:ascii="Times New Roman" w:eastAsia="Times New Roman" w:hAnsi="Times New Roman"/>
          <w:b w:val="0"/>
          <w:sz w:val="24"/>
          <w:szCs w:val="24"/>
          <w:rPrChange w:id="496" w:author="Anna Wingfield" w:date="2024-03-14T16:20:00Z">
            <w:rPr>
              <w:rFonts w:ascii="Garamond" w:eastAsia="Times New Roman" w:hAnsi="Garamond"/>
              <w:b w:val="0"/>
              <w:sz w:val="24"/>
              <w:szCs w:val="24"/>
            </w:rPr>
          </w:rPrChange>
        </w:rPr>
        <w:t>, the solitary self</w:t>
      </w:r>
      <w:r w:rsidR="00EF0FB1" w:rsidRPr="00DA34F0">
        <w:rPr>
          <w:rFonts w:ascii="Times New Roman" w:eastAsia="Times New Roman" w:hAnsi="Times New Roman"/>
          <w:b w:val="0"/>
          <w:sz w:val="24"/>
          <w:szCs w:val="24"/>
          <w:rPrChange w:id="497" w:author="Anna Wingfield" w:date="2024-03-14T16:20:00Z">
            <w:rPr>
              <w:rFonts w:ascii="Garamond" w:eastAsia="Times New Roman" w:hAnsi="Garamond"/>
              <w:b w:val="0"/>
              <w:sz w:val="24"/>
              <w:szCs w:val="24"/>
            </w:rPr>
          </w:rPrChange>
        </w:rPr>
        <w:t xml:space="preserve">. The </w:t>
      </w:r>
      <w:r w:rsidR="003766CF" w:rsidRPr="00DA34F0">
        <w:rPr>
          <w:rFonts w:ascii="Times New Roman" w:eastAsia="Times New Roman" w:hAnsi="Times New Roman"/>
          <w:b w:val="0"/>
          <w:sz w:val="24"/>
          <w:szCs w:val="24"/>
          <w:rPrChange w:id="498" w:author="Anna Wingfield" w:date="2024-03-14T16:20:00Z">
            <w:rPr>
              <w:rFonts w:ascii="Garamond" w:eastAsia="Times New Roman" w:hAnsi="Garamond"/>
              <w:b w:val="0"/>
              <w:sz w:val="24"/>
              <w:szCs w:val="24"/>
            </w:rPr>
          </w:rPrChange>
        </w:rPr>
        <w:t xml:space="preserve">consequent </w:t>
      </w:r>
      <w:r w:rsidR="00EF0FB1" w:rsidRPr="00DA34F0">
        <w:rPr>
          <w:rFonts w:ascii="Times New Roman" w:eastAsia="Times New Roman" w:hAnsi="Times New Roman"/>
          <w:b w:val="0"/>
          <w:sz w:val="24"/>
          <w:szCs w:val="24"/>
          <w:rPrChange w:id="499" w:author="Anna Wingfield" w:date="2024-03-14T16:20:00Z">
            <w:rPr>
              <w:rFonts w:ascii="Garamond" w:eastAsia="Times New Roman" w:hAnsi="Garamond"/>
              <w:b w:val="0"/>
              <w:sz w:val="24"/>
              <w:szCs w:val="24"/>
            </w:rPr>
          </w:rPrChange>
        </w:rPr>
        <w:t xml:space="preserve">effect is </w:t>
      </w:r>
      <w:r w:rsidR="00C45520" w:rsidRPr="00DA34F0">
        <w:rPr>
          <w:rFonts w:ascii="Times New Roman" w:eastAsia="Times New Roman" w:hAnsi="Times New Roman"/>
          <w:b w:val="0"/>
          <w:sz w:val="24"/>
          <w:szCs w:val="24"/>
          <w:rPrChange w:id="500" w:author="Anna Wingfield" w:date="2024-03-14T16:20:00Z">
            <w:rPr>
              <w:rFonts w:ascii="Garamond" w:eastAsia="Times New Roman" w:hAnsi="Garamond"/>
              <w:b w:val="0"/>
              <w:sz w:val="24"/>
              <w:szCs w:val="24"/>
            </w:rPr>
          </w:rPrChange>
        </w:rPr>
        <w:t xml:space="preserve">that </w:t>
      </w:r>
      <w:r w:rsidR="002724D7" w:rsidRPr="00DA34F0">
        <w:rPr>
          <w:rFonts w:ascii="Times New Roman" w:eastAsia="Times New Roman" w:hAnsi="Times New Roman"/>
          <w:b w:val="0"/>
          <w:sz w:val="24"/>
          <w:szCs w:val="24"/>
          <w:rPrChange w:id="501" w:author="Anna Wingfield" w:date="2024-03-14T16:20:00Z">
            <w:rPr>
              <w:rFonts w:ascii="Garamond" w:eastAsia="Times New Roman" w:hAnsi="Garamond"/>
              <w:b w:val="0"/>
              <w:sz w:val="24"/>
              <w:szCs w:val="24"/>
            </w:rPr>
          </w:rPrChange>
        </w:rPr>
        <w:t>the self of the narrator is not just a solitary self</w:t>
      </w:r>
      <w:r w:rsidR="00C45520" w:rsidRPr="00DA34F0">
        <w:rPr>
          <w:rFonts w:ascii="Times New Roman" w:eastAsia="Times New Roman" w:hAnsi="Times New Roman"/>
          <w:b w:val="0"/>
          <w:sz w:val="24"/>
          <w:szCs w:val="24"/>
          <w:rPrChange w:id="502" w:author="Anna Wingfield" w:date="2024-03-14T16:20:00Z">
            <w:rPr>
              <w:rFonts w:ascii="Garamond" w:eastAsia="Times New Roman" w:hAnsi="Garamond"/>
              <w:b w:val="0"/>
              <w:sz w:val="24"/>
              <w:szCs w:val="24"/>
            </w:rPr>
          </w:rPrChange>
        </w:rPr>
        <w:t>,</w:t>
      </w:r>
      <w:r w:rsidR="002724D7" w:rsidRPr="00DA34F0">
        <w:rPr>
          <w:rFonts w:ascii="Times New Roman" w:eastAsia="Times New Roman" w:hAnsi="Times New Roman"/>
          <w:b w:val="0"/>
          <w:sz w:val="24"/>
          <w:szCs w:val="24"/>
          <w:rPrChange w:id="503" w:author="Anna Wingfield" w:date="2024-03-14T16:20:00Z">
            <w:rPr>
              <w:rFonts w:ascii="Garamond" w:eastAsia="Times New Roman" w:hAnsi="Garamond"/>
              <w:b w:val="0"/>
              <w:sz w:val="24"/>
              <w:szCs w:val="24"/>
            </w:rPr>
          </w:rPrChange>
        </w:rPr>
        <w:t xml:space="preserve"> </w:t>
      </w:r>
      <w:r w:rsidR="00EF0FB1" w:rsidRPr="00DA34F0">
        <w:rPr>
          <w:rFonts w:ascii="Times New Roman" w:eastAsia="Times New Roman" w:hAnsi="Times New Roman"/>
          <w:b w:val="0"/>
          <w:sz w:val="24"/>
          <w:szCs w:val="24"/>
          <w:rPrChange w:id="504" w:author="Anna Wingfield" w:date="2024-03-14T16:20:00Z">
            <w:rPr>
              <w:rFonts w:ascii="Garamond" w:eastAsia="Times New Roman" w:hAnsi="Garamond"/>
              <w:b w:val="0"/>
              <w:sz w:val="24"/>
              <w:szCs w:val="24"/>
            </w:rPr>
          </w:rPrChange>
        </w:rPr>
        <w:t xml:space="preserve">then, </w:t>
      </w:r>
      <w:r w:rsidR="002724D7" w:rsidRPr="00DA34F0">
        <w:rPr>
          <w:rFonts w:ascii="Times New Roman" w:eastAsia="Times New Roman" w:hAnsi="Times New Roman"/>
          <w:b w:val="0"/>
          <w:sz w:val="24"/>
          <w:szCs w:val="24"/>
          <w:rPrChange w:id="505" w:author="Anna Wingfield" w:date="2024-03-14T16:20:00Z">
            <w:rPr>
              <w:rFonts w:ascii="Garamond" w:eastAsia="Times New Roman" w:hAnsi="Garamond"/>
              <w:b w:val="0"/>
              <w:sz w:val="24"/>
              <w:szCs w:val="24"/>
            </w:rPr>
          </w:rPrChange>
        </w:rPr>
        <w:t xml:space="preserve">but </w:t>
      </w:r>
      <w:r w:rsidR="002724D7" w:rsidRPr="00DA34F0">
        <w:rPr>
          <w:rFonts w:ascii="Times New Roman" w:eastAsia="Times New Roman" w:hAnsi="Times New Roman"/>
          <w:b w:val="0"/>
          <w:i/>
          <w:sz w:val="24"/>
          <w:szCs w:val="24"/>
          <w:rPrChange w:id="506" w:author="Anna Wingfield" w:date="2024-03-14T16:20:00Z">
            <w:rPr>
              <w:rFonts w:ascii="Garamond" w:eastAsia="Times New Roman" w:hAnsi="Garamond"/>
              <w:b w:val="0"/>
              <w:i/>
              <w:sz w:val="24"/>
              <w:szCs w:val="24"/>
            </w:rPr>
          </w:rPrChange>
        </w:rPr>
        <w:t>the world</w:t>
      </w:r>
      <w:r w:rsidR="00E86883" w:rsidRPr="00DA34F0">
        <w:rPr>
          <w:rFonts w:ascii="Times New Roman" w:eastAsia="Times New Roman" w:hAnsi="Times New Roman"/>
          <w:b w:val="0"/>
          <w:i/>
          <w:sz w:val="24"/>
          <w:szCs w:val="24"/>
          <w:rPrChange w:id="507" w:author="Anna Wingfield" w:date="2024-03-14T16:20:00Z">
            <w:rPr>
              <w:rFonts w:ascii="Garamond" w:eastAsia="Times New Roman" w:hAnsi="Garamond"/>
              <w:b w:val="0"/>
              <w:i/>
              <w:sz w:val="24"/>
              <w:szCs w:val="24"/>
            </w:rPr>
          </w:rPrChange>
        </w:rPr>
        <w:t xml:space="preserve"> itself</w:t>
      </w:r>
      <w:r w:rsidR="002724D7" w:rsidRPr="00DA34F0">
        <w:rPr>
          <w:rFonts w:ascii="Times New Roman" w:eastAsia="Times New Roman" w:hAnsi="Times New Roman"/>
          <w:b w:val="0"/>
          <w:sz w:val="24"/>
          <w:szCs w:val="24"/>
          <w:rPrChange w:id="508" w:author="Anna Wingfield" w:date="2024-03-14T16:20:00Z">
            <w:rPr>
              <w:rFonts w:ascii="Garamond" w:eastAsia="Times New Roman" w:hAnsi="Garamond"/>
              <w:b w:val="0"/>
              <w:sz w:val="24"/>
              <w:szCs w:val="24"/>
            </w:rPr>
          </w:rPrChange>
        </w:rPr>
        <w:t>, the whole world</w:t>
      </w:r>
      <w:r w:rsidR="00E86883" w:rsidRPr="00DA34F0">
        <w:rPr>
          <w:rFonts w:ascii="Times New Roman" w:eastAsia="Times New Roman" w:hAnsi="Times New Roman"/>
          <w:b w:val="0"/>
          <w:sz w:val="24"/>
          <w:szCs w:val="24"/>
          <w:rPrChange w:id="509" w:author="Anna Wingfield" w:date="2024-03-14T16:20:00Z">
            <w:rPr>
              <w:rFonts w:ascii="Garamond" w:eastAsia="Times New Roman" w:hAnsi="Garamond"/>
              <w:b w:val="0"/>
              <w:sz w:val="24"/>
              <w:szCs w:val="24"/>
            </w:rPr>
          </w:rPrChange>
        </w:rPr>
        <w:t xml:space="preserve"> as and in the self</w:t>
      </w:r>
      <w:r w:rsidR="00B755F4" w:rsidRPr="00DA34F0">
        <w:rPr>
          <w:rFonts w:ascii="Times New Roman" w:eastAsia="Times New Roman" w:hAnsi="Times New Roman"/>
          <w:b w:val="0"/>
          <w:sz w:val="24"/>
          <w:szCs w:val="24"/>
          <w:rPrChange w:id="510" w:author="Anna Wingfield" w:date="2024-03-14T16:20:00Z">
            <w:rPr>
              <w:rFonts w:ascii="Garamond" w:eastAsia="Times New Roman" w:hAnsi="Garamond"/>
              <w:b w:val="0"/>
              <w:sz w:val="24"/>
              <w:szCs w:val="24"/>
            </w:rPr>
          </w:rPrChange>
        </w:rPr>
        <w:t>.</w:t>
      </w:r>
      <w:r w:rsidR="00670284" w:rsidRPr="00DA34F0">
        <w:rPr>
          <w:rStyle w:val="FootnoteReference"/>
          <w:rFonts w:ascii="Times New Roman" w:eastAsia="Times New Roman" w:hAnsi="Times New Roman"/>
          <w:b w:val="0"/>
          <w:sz w:val="24"/>
          <w:szCs w:val="24"/>
          <w:rPrChange w:id="511" w:author="Anna Wingfield" w:date="2024-03-14T16:20:00Z">
            <w:rPr>
              <w:rStyle w:val="FootnoteReference"/>
              <w:rFonts w:ascii="Garamond" w:eastAsia="Times New Roman" w:hAnsi="Garamond"/>
              <w:b w:val="0"/>
              <w:sz w:val="24"/>
              <w:szCs w:val="24"/>
            </w:rPr>
          </w:rPrChange>
        </w:rPr>
        <w:footnoteReference w:id="6"/>
      </w:r>
      <w:r w:rsidR="00B755F4" w:rsidRPr="00DA34F0">
        <w:rPr>
          <w:rFonts w:ascii="Times New Roman" w:eastAsia="Times New Roman" w:hAnsi="Times New Roman"/>
          <w:b w:val="0"/>
          <w:sz w:val="24"/>
          <w:szCs w:val="24"/>
          <w:rPrChange w:id="512" w:author="Anna Wingfield" w:date="2024-03-14T16:20:00Z">
            <w:rPr>
              <w:rFonts w:ascii="Garamond" w:eastAsia="Times New Roman" w:hAnsi="Garamond"/>
              <w:b w:val="0"/>
              <w:sz w:val="24"/>
              <w:szCs w:val="24"/>
            </w:rPr>
          </w:rPrChange>
        </w:rPr>
        <w:t xml:space="preserve">  </w:t>
      </w:r>
      <w:r w:rsidR="00183E1D" w:rsidRPr="00DA34F0">
        <w:rPr>
          <w:rFonts w:ascii="Times New Roman" w:eastAsia="Times New Roman" w:hAnsi="Times New Roman"/>
          <w:b w:val="0"/>
          <w:sz w:val="24"/>
          <w:szCs w:val="24"/>
          <w:rPrChange w:id="513" w:author="Anna Wingfield" w:date="2024-03-14T16:20:00Z">
            <w:rPr>
              <w:rFonts w:ascii="Garamond" w:eastAsia="Times New Roman" w:hAnsi="Garamond"/>
              <w:b w:val="0"/>
              <w:sz w:val="24"/>
              <w:szCs w:val="24"/>
            </w:rPr>
          </w:rPrChange>
        </w:rPr>
        <w:t xml:space="preserve"> </w:t>
      </w:r>
    </w:p>
    <w:p w14:paraId="296C4C44" w14:textId="21FF74A8" w:rsidR="006A0046" w:rsidRPr="00DA34F0" w:rsidRDefault="00183E1D" w:rsidP="00A33418">
      <w:pPr>
        <w:pStyle w:val="m-9115795407614457208p1"/>
        <w:spacing w:line="480" w:lineRule="auto"/>
        <w:contextualSpacing/>
        <w:rPr>
          <w:rStyle w:val="m-9115795407614457208s1"/>
          <w:rFonts w:ascii="Times New Roman" w:eastAsia="Times New Roman" w:hAnsi="Times New Roman"/>
          <w:b w:val="0"/>
          <w:sz w:val="24"/>
          <w:szCs w:val="24"/>
          <w:rPrChange w:id="514" w:author="Anna Wingfield" w:date="2024-03-14T16:20:00Z">
            <w:rPr>
              <w:rStyle w:val="m-9115795407614457208s1"/>
              <w:rFonts w:ascii="Garamond" w:eastAsia="Times New Roman" w:hAnsi="Garamond"/>
              <w:b w:val="0"/>
              <w:sz w:val="24"/>
              <w:szCs w:val="24"/>
            </w:rPr>
          </w:rPrChange>
        </w:rPr>
      </w:pPr>
      <w:r w:rsidRPr="00DA34F0">
        <w:rPr>
          <w:rFonts w:ascii="Times New Roman" w:eastAsia="Times New Roman" w:hAnsi="Times New Roman"/>
          <w:b w:val="0"/>
          <w:sz w:val="24"/>
          <w:szCs w:val="24"/>
          <w:rPrChange w:id="515" w:author="Anna Wingfield" w:date="2024-03-14T16:20:00Z">
            <w:rPr>
              <w:rFonts w:ascii="Garamond" w:eastAsia="Times New Roman" w:hAnsi="Garamond"/>
              <w:b w:val="0"/>
              <w:sz w:val="24"/>
              <w:szCs w:val="24"/>
            </w:rPr>
          </w:rPrChange>
        </w:rPr>
        <w:tab/>
      </w:r>
      <w:r w:rsidR="00FB29EE" w:rsidRPr="00DA34F0">
        <w:rPr>
          <w:rFonts w:ascii="Times New Roman" w:eastAsia="Times New Roman" w:hAnsi="Times New Roman"/>
          <w:b w:val="0"/>
          <w:sz w:val="24"/>
          <w:szCs w:val="24"/>
          <w:rPrChange w:id="516" w:author="Anna Wingfield" w:date="2024-03-14T16:20:00Z">
            <w:rPr>
              <w:rFonts w:ascii="Garamond" w:eastAsia="Times New Roman" w:hAnsi="Garamond"/>
              <w:b w:val="0"/>
              <w:sz w:val="24"/>
              <w:szCs w:val="24"/>
            </w:rPr>
          </w:rPrChange>
        </w:rPr>
        <w:t>What is more, t</w:t>
      </w:r>
      <w:r w:rsidR="0030606C" w:rsidRPr="00DA34F0">
        <w:rPr>
          <w:rFonts w:ascii="Times New Roman" w:eastAsia="Times New Roman" w:hAnsi="Times New Roman"/>
          <w:b w:val="0"/>
          <w:sz w:val="24"/>
          <w:szCs w:val="24"/>
          <w:rPrChange w:id="517" w:author="Anna Wingfield" w:date="2024-03-14T16:20:00Z">
            <w:rPr>
              <w:rFonts w:ascii="Garamond" w:eastAsia="Times New Roman" w:hAnsi="Garamond"/>
              <w:b w:val="0"/>
              <w:sz w:val="24"/>
              <w:szCs w:val="24"/>
            </w:rPr>
          </w:rPrChange>
        </w:rPr>
        <w:t>he</w:t>
      </w:r>
      <w:r w:rsidR="00B755F4" w:rsidRPr="00DA34F0">
        <w:rPr>
          <w:rFonts w:ascii="Times New Roman" w:eastAsia="Times New Roman" w:hAnsi="Times New Roman"/>
          <w:b w:val="0"/>
          <w:sz w:val="24"/>
          <w:szCs w:val="24"/>
          <w:rPrChange w:id="518" w:author="Anna Wingfield" w:date="2024-03-14T16:20:00Z">
            <w:rPr>
              <w:rFonts w:ascii="Garamond" w:eastAsia="Times New Roman" w:hAnsi="Garamond"/>
              <w:b w:val="0"/>
              <w:sz w:val="24"/>
              <w:szCs w:val="24"/>
            </w:rPr>
          </w:rPrChange>
        </w:rPr>
        <w:t xml:space="preserve"> uncanny</w:t>
      </w:r>
      <w:r w:rsidR="002A5EF3" w:rsidRPr="00DA34F0">
        <w:rPr>
          <w:rFonts w:ascii="Times New Roman" w:eastAsia="Times New Roman" w:hAnsi="Times New Roman"/>
          <w:b w:val="0"/>
          <w:sz w:val="24"/>
          <w:szCs w:val="24"/>
          <w:rPrChange w:id="519" w:author="Anna Wingfield" w:date="2024-03-14T16:20:00Z">
            <w:rPr>
              <w:rFonts w:ascii="Garamond" w:eastAsia="Times New Roman" w:hAnsi="Garamond"/>
              <w:b w:val="0"/>
              <w:sz w:val="24"/>
              <w:szCs w:val="24"/>
            </w:rPr>
          </w:rPrChange>
        </w:rPr>
        <w:t xml:space="preserve"> </w:t>
      </w:r>
      <w:r w:rsidR="00B755F4" w:rsidRPr="00DA34F0">
        <w:rPr>
          <w:rFonts w:ascii="Times New Roman" w:eastAsia="Times New Roman" w:hAnsi="Times New Roman"/>
          <w:b w:val="0"/>
          <w:sz w:val="24"/>
          <w:szCs w:val="24"/>
          <w:rPrChange w:id="520" w:author="Anna Wingfield" w:date="2024-03-14T16:20:00Z">
            <w:rPr>
              <w:rFonts w:ascii="Garamond" w:eastAsia="Times New Roman" w:hAnsi="Garamond"/>
              <w:b w:val="0"/>
              <w:sz w:val="24"/>
              <w:szCs w:val="24"/>
            </w:rPr>
          </w:rPrChange>
        </w:rPr>
        <w:t xml:space="preserve">alienation </w:t>
      </w:r>
      <w:r w:rsidR="00C45520" w:rsidRPr="00DA34F0">
        <w:rPr>
          <w:rFonts w:ascii="Times New Roman" w:eastAsia="Times New Roman" w:hAnsi="Times New Roman"/>
          <w:b w:val="0"/>
          <w:sz w:val="24"/>
          <w:szCs w:val="24"/>
          <w:rPrChange w:id="521" w:author="Anna Wingfield" w:date="2024-03-14T16:20:00Z">
            <w:rPr>
              <w:rFonts w:ascii="Garamond" w:eastAsia="Times New Roman" w:hAnsi="Garamond"/>
              <w:b w:val="0"/>
              <w:sz w:val="24"/>
              <w:szCs w:val="24"/>
            </w:rPr>
          </w:rPrChange>
        </w:rPr>
        <w:t xml:space="preserve">of the self </w:t>
      </w:r>
      <w:r w:rsidR="002A5EF3" w:rsidRPr="00DA34F0">
        <w:rPr>
          <w:rFonts w:ascii="Times New Roman" w:eastAsia="Times New Roman" w:hAnsi="Times New Roman"/>
          <w:b w:val="0"/>
          <w:sz w:val="24"/>
          <w:szCs w:val="24"/>
          <w:rPrChange w:id="522" w:author="Anna Wingfield" w:date="2024-03-14T16:20:00Z">
            <w:rPr>
              <w:rFonts w:ascii="Garamond" w:eastAsia="Times New Roman" w:hAnsi="Garamond"/>
              <w:b w:val="0"/>
              <w:sz w:val="24"/>
              <w:szCs w:val="24"/>
            </w:rPr>
          </w:rPrChange>
        </w:rPr>
        <w:t>that makes strange</w:t>
      </w:r>
      <w:r w:rsidR="00371918" w:rsidRPr="00DA34F0">
        <w:rPr>
          <w:rFonts w:ascii="Times New Roman" w:eastAsia="Times New Roman" w:hAnsi="Times New Roman"/>
          <w:b w:val="0"/>
          <w:sz w:val="24"/>
          <w:szCs w:val="24"/>
          <w:rPrChange w:id="523" w:author="Anna Wingfield" w:date="2024-03-14T16:20:00Z">
            <w:rPr>
              <w:rFonts w:ascii="Garamond" w:eastAsia="Times New Roman" w:hAnsi="Garamond"/>
              <w:b w:val="0"/>
              <w:sz w:val="24"/>
              <w:szCs w:val="24"/>
            </w:rPr>
          </w:rPrChange>
        </w:rPr>
        <w:t xml:space="preserve">r things of the demotic known, </w:t>
      </w:r>
      <w:r w:rsidR="002A5EF3" w:rsidRPr="00DA34F0">
        <w:rPr>
          <w:rFonts w:ascii="Times New Roman" w:eastAsia="Times New Roman" w:hAnsi="Times New Roman"/>
          <w:b w:val="0"/>
          <w:sz w:val="24"/>
          <w:szCs w:val="24"/>
          <w:rPrChange w:id="524" w:author="Anna Wingfield" w:date="2024-03-14T16:20:00Z">
            <w:rPr>
              <w:rFonts w:ascii="Garamond" w:eastAsia="Times New Roman" w:hAnsi="Garamond"/>
              <w:b w:val="0"/>
              <w:sz w:val="24"/>
              <w:szCs w:val="24"/>
            </w:rPr>
          </w:rPrChange>
        </w:rPr>
        <w:t xml:space="preserve">is, it turns out, </w:t>
      </w:r>
      <w:r w:rsidR="00527BA3" w:rsidRPr="00DA34F0">
        <w:rPr>
          <w:rFonts w:ascii="Times New Roman" w:eastAsia="Times New Roman" w:hAnsi="Times New Roman"/>
          <w:b w:val="0"/>
          <w:sz w:val="24"/>
          <w:szCs w:val="24"/>
          <w:rPrChange w:id="525" w:author="Anna Wingfield" w:date="2024-03-14T16:20:00Z">
            <w:rPr>
              <w:rFonts w:ascii="Garamond" w:eastAsia="Times New Roman" w:hAnsi="Garamond"/>
              <w:b w:val="0"/>
              <w:sz w:val="24"/>
              <w:szCs w:val="24"/>
            </w:rPr>
          </w:rPrChange>
        </w:rPr>
        <w:t xml:space="preserve">not </w:t>
      </w:r>
      <w:r w:rsidR="00B755F4" w:rsidRPr="00DA34F0">
        <w:rPr>
          <w:rFonts w:ascii="Times New Roman" w:eastAsia="Times New Roman" w:hAnsi="Times New Roman"/>
          <w:b w:val="0"/>
          <w:sz w:val="24"/>
          <w:szCs w:val="24"/>
          <w:rPrChange w:id="526" w:author="Anna Wingfield" w:date="2024-03-14T16:20:00Z">
            <w:rPr>
              <w:rFonts w:ascii="Garamond" w:eastAsia="Times New Roman" w:hAnsi="Garamond"/>
              <w:b w:val="0"/>
              <w:sz w:val="24"/>
              <w:szCs w:val="24"/>
            </w:rPr>
          </w:rPrChange>
        </w:rPr>
        <w:t>g</w:t>
      </w:r>
      <w:r w:rsidR="009D27ED" w:rsidRPr="00DA34F0">
        <w:rPr>
          <w:rFonts w:ascii="Times New Roman" w:eastAsia="Times New Roman" w:hAnsi="Times New Roman"/>
          <w:b w:val="0"/>
          <w:sz w:val="24"/>
          <w:szCs w:val="24"/>
          <w:rPrChange w:id="527" w:author="Anna Wingfield" w:date="2024-03-14T16:20:00Z">
            <w:rPr>
              <w:rFonts w:ascii="Garamond" w:eastAsia="Times New Roman" w:hAnsi="Garamond"/>
              <w:b w:val="0"/>
              <w:sz w:val="24"/>
              <w:szCs w:val="24"/>
            </w:rPr>
          </w:rPrChange>
        </w:rPr>
        <w:t>rounded in anthropocentric, heliocentric time</w:t>
      </w:r>
      <w:r w:rsidR="002A5EF3" w:rsidRPr="00DA34F0">
        <w:rPr>
          <w:rFonts w:ascii="Times New Roman" w:eastAsia="Times New Roman" w:hAnsi="Times New Roman"/>
          <w:b w:val="0"/>
          <w:sz w:val="24"/>
          <w:szCs w:val="24"/>
          <w:rPrChange w:id="528" w:author="Anna Wingfield" w:date="2024-03-14T16:20:00Z">
            <w:rPr>
              <w:rFonts w:ascii="Garamond" w:eastAsia="Times New Roman" w:hAnsi="Garamond"/>
              <w:b w:val="0"/>
              <w:sz w:val="24"/>
              <w:szCs w:val="24"/>
            </w:rPr>
          </w:rPrChange>
        </w:rPr>
        <w:t xml:space="preserve">. For the prophecies </w:t>
      </w:r>
      <w:r w:rsidR="00B755F4" w:rsidRPr="00DA34F0">
        <w:rPr>
          <w:rFonts w:ascii="Times New Roman" w:eastAsia="Times New Roman" w:hAnsi="Times New Roman"/>
          <w:b w:val="0"/>
          <w:sz w:val="24"/>
          <w:szCs w:val="24"/>
          <w:rPrChange w:id="529" w:author="Anna Wingfield" w:date="2024-03-14T16:20:00Z">
            <w:rPr>
              <w:rFonts w:ascii="Garamond" w:eastAsia="Times New Roman" w:hAnsi="Garamond"/>
              <w:b w:val="0"/>
              <w:sz w:val="24"/>
              <w:szCs w:val="24"/>
            </w:rPr>
          </w:rPrChange>
        </w:rPr>
        <w:t xml:space="preserve">themselves </w:t>
      </w:r>
      <w:r w:rsidR="006C6A98" w:rsidRPr="00DA34F0">
        <w:rPr>
          <w:rFonts w:ascii="Times New Roman" w:eastAsia="Times New Roman" w:hAnsi="Times New Roman"/>
          <w:b w:val="0"/>
          <w:sz w:val="24"/>
          <w:szCs w:val="24"/>
          <w:rPrChange w:id="530" w:author="Anna Wingfield" w:date="2024-03-14T16:20:00Z">
            <w:rPr>
              <w:rFonts w:ascii="Garamond" w:eastAsia="Times New Roman" w:hAnsi="Garamond"/>
              <w:b w:val="0"/>
              <w:sz w:val="24"/>
              <w:szCs w:val="24"/>
            </w:rPr>
          </w:rPrChange>
        </w:rPr>
        <w:t>are not preterist</w:t>
      </w:r>
      <w:r w:rsidR="00371918" w:rsidRPr="00DA34F0">
        <w:rPr>
          <w:rFonts w:ascii="Times New Roman" w:eastAsia="Times New Roman" w:hAnsi="Times New Roman"/>
          <w:b w:val="0"/>
          <w:sz w:val="24"/>
          <w:szCs w:val="24"/>
          <w:rPrChange w:id="531" w:author="Anna Wingfield" w:date="2024-03-14T16:20:00Z">
            <w:rPr>
              <w:rFonts w:ascii="Garamond" w:eastAsia="Times New Roman" w:hAnsi="Garamond"/>
              <w:b w:val="0"/>
              <w:sz w:val="24"/>
              <w:szCs w:val="24"/>
            </w:rPr>
          </w:rPrChange>
        </w:rPr>
        <w:t xml:space="preserve">, </w:t>
      </w:r>
      <w:r w:rsidR="00B755F4" w:rsidRPr="00DA34F0">
        <w:rPr>
          <w:rFonts w:ascii="Times New Roman" w:eastAsia="Times New Roman" w:hAnsi="Times New Roman"/>
          <w:b w:val="0"/>
          <w:sz w:val="24"/>
          <w:szCs w:val="24"/>
          <w:rPrChange w:id="532" w:author="Anna Wingfield" w:date="2024-03-14T16:20:00Z">
            <w:rPr>
              <w:rFonts w:ascii="Garamond" w:eastAsia="Times New Roman" w:hAnsi="Garamond"/>
              <w:b w:val="0"/>
              <w:sz w:val="24"/>
              <w:szCs w:val="24"/>
            </w:rPr>
          </w:rPrChange>
        </w:rPr>
        <w:t>prophe</w:t>
      </w:r>
      <w:r w:rsidR="00100395" w:rsidRPr="00DA34F0">
        <w:rPr>
          <w:rFonts w:ascii="Times New Roman" w:eastAsia="Times New Roman" w:hAnsi="Times New Roman"/>
          <w:b w:val="0"/>
          <w:sz w:val="24"/>
          <w:szCs w:val="24"/>
          <w:rPrChange w:id="533" w:author="Anna Wingfield" w:date="2024-03-14T16:20:00Z">
            <w:rPr>
              <w:rFonts w:ascii="Garamond" w:eastAsia="Times New Roman" w:hAnsi="Garamond"/>
              <w:b w:val="0"/>
              <w:sz w:val="24"/>
              <w:szCs w:val="24"/>
            </w:rPr>
          </w:rPrChange>
        </w:rPr>
        <w:t>s</w:t>
      </w:r>
      <w:r w:rsidR="00B755F4" w:rsidRPr="00DA34F0">
        <w:rPr>
          <w:rFonts w:ascii="Times New Roman" w:eastAsia="Times New Roman" w:hAnsi="Times New Roman"/>
          <w:b w:val="0"/>
          <w:sz w:val="24"/>
          <w:szCs w:val="24"/>
          <w:rPrChange w:id="534" w:author="Anna Wingfield" w:date="2024-03-14T16:20:00Z">
            <w:rPr>
              <w:rFonts w:ascii="Garamond" w:eastAsia="Times New Roman" w:hAnsi="Garamond"/>
              <w:b w:val="0"/>
              <w:sz w:val="24"/>
              <w:szCs w:val="24"/>
            </w:rPr>
          </w:rPrChange>
        </w:rPr>
        <w:t>y</w:t>
      </w:r>
      <w:r w:rsidR="00100395" w:rsidRPr="00DA34F0">
        <w:rPr>
          <w:rFonts w:ascii="Times New Roman" w:eastAsia="Times New Roman" w:hAnsi="Times New Roman"/>
          <w:b w:val="0"/>
          <w:sz w:val="24"/>
          <w:szCs w:val="24"/>
          <w:rPrChange w:id="535" w:author="Anna Wingfield" w:date="2024-03-14T16:20:00Z">
            <w:rPr>
              <w:rFonts w:ascii="Garamond" w:eastAsia="Times New Roman" w:hAnsi="Garamond"/>
              <w:b w:val="0"/>
              <w:sz w:val="24"/>
              <w:szCs w:val="24"/>
            </w:rPr>
          </w:rPrChange>
        </w:rPr>
        <w:t>ing</w:t>
      </w:r>
      <w:r w:rsidR="00B755F4" w:rsidRPr="00DA34F0">
        <w:rPr>
          <w:rFonts w:ascii="Times New Roman" w:eastAsia="Times New Roman" w:hAnsi="Times New Roman"/>
          <w:b w:val="0"/>
          <w:sz w:val="24"/>
          <w:szCs w:val="24"/>
          <w:rPrChange w:id="536" w:author="Anna Wingfield" w:date="2024-03-14T16:20:00Z">
            <w:rPr>
              <w:rFonts w:ascii="Garamond" w:eastAsia="Times New Roman" w:hAnsi="Garamond"/>
              <w:b w:val="0"/>
              <w:sz w:val="24"/>
              <w:szCs w:val="24"/>
            </w:rPr>
          </w:rPrChange>
        </w:rPr>
        <w:t xml:space="preserve"> not just events of </w:t>
      </w:r>
      <w:r w:rsidR="002A5EF3" w:rsidRPr="00DA34F0">
        <w:rPr>
          <w:rFonts w:ascii="Times New Roman" w:eastAsia="Times New Roman" w:hAnsi="Times New Roman"/>
          <w:b w:val="0"/>
          <w:sz w:val="24"/>
          <w:szCs w:val="24"/>
          <w:rPrChange w:id="537" w:author="Anna Wingfield" w:date="2024-03-14T16:20:00Z">
            <w:rPr>
              <w:rFonts w:ascii="Garamond" w:eastAsia="Times New Roman" w:hAnsi="Garamond"/>
              <w:b w:val="0"/>
              <w:sz w:val="24"/>
              <w:szCs w:val="24"/>
            </w:rPr>
          </w:rPrChange>
        </w:rPr>
        <w:t>the future</w:t>
      </w:r>
      <w:r w:rsidR="00371918" w:rsidRPr="00DA34F0">
        <w:rPr>
          <w:rFonts w:ascii="Times New Roman" w:eastAsia="Times New Roman" w:hAnsi="Times New Roman"/>
          <w:b w:val="0"/>
          <w:sz w:val="24"/>
          <w:szCs w:val="24"/>
          <w:rPrChange w:id="538" w:author="Anna Wingfield" w:date="2024-03-14T16:20:00Z">
            <w:rPr>
              <w:rFonts w:ascii="Garamond" w:eastAsia="Times New Roman" w:hAnsi="Garamond"/>
              <w:b w:val="0"/>
              <w:sz w:val="24"/>
              <w:szCs w:val="24"/>
            </w:rPr>
          </w:rPrChange>
        </w:rPr>
        <w:t>,</w:t>
      </w:r>
      <w:r w:rsidR="002A5EF3" w:rsidRPr="00DA34F0">
        <w:rPr>
          <w:rFonts w:ascii="Times New Roman" w:eastAsia="Times New Roman" w:hAnsi="Times New Roman"/>
          <w:b w:val="0"/>
          <w:sz w:val="24"/>
          <w:szCs w:val="24"/>
          <w:rPrChange w:id="539" w:author="Anna Wingfield" w:date="2024-03-14T16:20:00Z">
            <w:rPr>
              <w:rFonts w:ascii="Garamond" w:eastAsia="Times New Roman" w:hAnsi="Garamond"/>
              <w:b w:val="0"/>
              <w:sz w:val="24"/>
              <w:szCs w:val="24"/>
            </w:rPr>
          </w:rPrChange>
        </w:rPr>
        <w:t xml:space="preserve"> since we know the narrat</w:t>
      </w:r>
      <w:r w:rsidR="00F20A75" w:rsidRPr="00DA34F0">
        <w:rPr>
          <w:rFonts w:ascii="Times New Roman" w:eastAsia="Times New Roman" w:hAnsi="Times New Roman"/>
          <w:b w:val="0"/>
          <w:sz w:val="24"/>
          <w:szCs w:val="24"/>
          <w:rPrChange w:id="540" w:author="Anna Wingfield" w:date="2024-03-14T16:20:00Z">
            <w:rPr>
              <w:rFonts w:ascii="Garamond" w:eastAsia="Times New Roman" w:hAnsi="Garamond"/>
              <w:b w:val="0"/>
              <w:sz w:val="24"/>
              <w:szCs w:val="24"/>
            </w:rPr>
          </w:rPrChange>
        </w:rPr>
        <w:t>ive of the novel is dated 2073</w:t>
      </w:r>
      <w:r w:rsidR="00BB5319" w:rsidRPr="00DA34F0">
        <w:rPr>
          <w:rFonts w:ascii="Times New Roman" w:eastAsia="Times New Roman" w:hAnsi="Times New Roman"/>
          <w:b w:val="0"/>
          <w:sz w:val="24"/>
          <w:szCs w:val="24"/>
          <w:rPrChange w:id="541" w:author="Anna Wingfield" w:date="2024-03-14T16:20:00Z">
            <w:rPr>
              <w:rFonts w:ascii="Garamond" w:eastAsia="Times New Roman" w:hAnsi="Garamond"/>
              <w:b w:val="0"/>
              <w:sz w:val="24"/>
              <w:szCs w:val="24"/>
            </w:rPr>
          </w:rPrChange>
        </w:rPr>
        <w:t xml:space="preserve">, </w:t>
      </w:r>
      <w:r w:rsidR="002A5EF3" w:rsidRPr="00DA34F0">
        <w:rPr>
          <w:rFonts w:ascii="Times New Roman" w:eastAsia="Times New Roman" w:hAnsi="Times New Roman"/>
          <w:b w:val="0"/>
          <w:sz w:val="24"/>
          <w:szCs w:val="24"/>
          <w:rPrChange w:id="542" w:author="Anna Wingfield" w:date="2024-03-14T16:20:00Z">
            <w:rPr>
              <w:rFonts w:ascii="Garamond" w:eastAsia="Times New Roman" w:hAnsi="Garamond"/>
              <w:b w:val="0"/>
              <w:sz w:val="24"/>
              <w:szCs w:val="24"/>
            </w:rPr>
          </w:rPrChange>
        </w:rPr>
        <w:t xml:space="preserve">but </w:t>
      </w:r>
      <w:r w:rsidR="00B755F4" w:rsidRPr="00DA34F0">
        <w:rPr>
          <w:rFonts w:ascii="Times New Roman" w:eastAsia="Times New Roman" w:hAnsi="Times New Roman"/>
          <w:b w:val="0"/>
          <w:sz w:val="24"/>
          <w:szCs w:val="24"/>
          <w:rPrChange w:id="543" w:author="Anna Wingfield" w:date="2024-03-14T16:20:00Z">
            <w:rPr>
              <w:rFonts w:ascii="Garamond" w:eastAsia="Times New Roman" w:hAnsi="Garamond"/>
              <w:b w:val="0"/>
              <w:sz w:val="24"/>
              <w:szCs w:val="24"/>
            </w:rPr>
          </w:rPrChange>
        </w:rPr>
        <w:t xml:space="preserve">also </w:t>
      </w:r>
      <w:r w:rsidR="009D27ED" w:rsidRPr="00DA34F0">
        <w:rPr>
          <w:rFonts w:ascii="Times New Roman" w:eastAsia="Times New Roman" w:hAnsi="Times New Roman"/>
          <w:b w:val="0"/>
          <w:sz w:val="24"/>
          <w:szCs w:val="24"/>
          <w:rPrChange w:id="544" w:author="Anna Wingfield" w:date="2024-03-14T16:20:00Z">
            <w:rPr>
              <w:rFonts w:ascii="Garamond" w:eastAsia="Times New Roman" w:hAnsi="Garamond"/>
              <w:b w:val="0"/>
              <w:sz w:val="24"/>
              <w:szCs w:val="24"/>
            </w:rPr>
          </w:rPrChange>
        </w:rPr>
        <w:t xml:space="preserve">events of </w:t>
      </w:r>
      <w:r w:rsidR="002A5EF3" w:rsidRPr="00DA34F0">
        <w:rPr>
          <w:rFonts w:ascii="Times New Roman" w:eastAsia="Times New Roman" w:hAnsi="Times New Roman"/>
          <w:b w:val="0"/>
          <w:sz w:val="24"/>
          <w:szCs w:val="24"/>
          <w:rPrChange w:id="545" w:author="Anna Wingfield" w:date="2024-03-14T16:20:00Z">
            <w:rPr>
              <w:rFonts w:ascii="Garamond" w:eastAsia="Times New Roman" w:hAnsi="Garamond"/>
              <w:b w:val="0"/>
              <w:sz w:val="24"/>
              <w:szCs w:val="24"/>
            </w:rPr>
          </w:rPrChange>
        </w:rPr>
        <w:t>the present, “relations of events but lately passed</w:t>
      </w:r>
      <w:r w:rsidR="00100395" w:rsidRPr="00DA34F0">
        <w:rPr>
          <w:rFonts w:ascii="Times New Roman" w:eastAsia="Times New Roman" w:hAnsi="Times New Roman"/>
          <w:b w:val="0"/>
          <w:sz w:val="24"/>
          <w:szCs w:val="24"/>
          <w:rPrChange w:id="546" w:author="Anna Wingfield" w:date="2024-03-14T16:20:00Z">
            <w:rPr>
              <w:rFonts w:ascii="Garamond" w:eastAsia="Times New Roman" w:hAnsi="Garamond"/>
              <w:b w:val="0"/>
              <w:sz w:val="24"/>
              <w:szCs w:val="24"/>
            </w:rPr>
          </w:rPrChange>
        </w:rPr>
        <w:t>,</w:t>
      </w:r>
      <w:r w:rsidR="002A5EF3" w:rsidRPr="00DA34F0">
        <w:rPr>
          <w:rFonts w:ascii="Times New Roman" w:eastAsia="Times New Roman" w:hAnsi="Times New Roman"/>
          <w:b w:val="0"/>
          <w:sz w:val="24"/>
          <w:szCs w:val="24"/>
          <w:rPrChange w:id="547" w:author="Anna Wingfield" w:date="2024-03-14T16:20:00Z">
            <w:rPr>
              <w:rFonts w:ascii="Garamond" w:eastAsia="Times New Roman" w:hAnsi="Garamond"/>
              <w:b w:val="0"/>
              <w:sz w:val="24"/>
              <w:szCs w:val="24"/>
            </w:rPr>
          </w:rPrChange>
        </w:rPr>
        <w:t>”</w:t>
      </w:r>
      <w:r w:rsidR="0084678D" w:rsidRPr="00DA34F0">
        <w:rPr>
          <w:rFonts w:ascii="Times New Roman" w:eastAsia="Times New Roman" w:hAnsi="Times New Roman"/>
          <w:b w:val="0"/>
          <w:sz w:val="24"/>
          <w:szCs w:val="24"/>
          <w:rPrChange w:id="548" w:author="Anna Wingfield" w:date="2024-03-14T16:20:00Z">
            <w:rPr>
              <w:rFonts w:ascii="Garamond" w:eastAsia="Times New Roman" w:hAnsi="Garamond"/>
              <w:b w:val="0"/>
              <w:sz w:val="24"/>
              <w:szCs w:val="24"/>
            </w:rPr>
          </w:rPrChange>
        </w:rPr>
        <w:t xml:space="preserve"> </w:t>
      </w:r>
      <w:r w:rsidR="00100395" w:rsidRPr="00DA34F0">
        <w:rPr>
          <w:rFonts w:ascii="Times New Roman" w:eastAsia="Times New Roman" w:hAnsi="Times New Roman"/>
          <w:b w:val="0"/>
          <w:sz w:val="24"/>
          <w:szCs w:val="24"/>
          <w:rPrChange w:id="549" w:author="Anna Wingfield" w:date="2024-03-14T16:20:00Z">
            <w:rPr>
              <w:rFonts w:ascii="Garamond" w:eastAsia="Times New Roman" w:hAnsi="Garamond"/>
              <w:b w:val="0"/>
              <w:sz w:val="24"/>
              <w:szCs w:val="24"/>
            </w:rPr>
          </w:rPrChange>
        </w:rPr>
        <w:t xml:space="preserve">and, </w:t>
      </w:r>
      <w:r w:rsidR="009D27ED" w:rsidRPr="00DA34F0">
        <w:rPr>
          <w:rFonts w:ascii="Times New Roman" w:eastAsia="Times New Roman" w:hAnsi="Times New Roman"/>
          <w:b w:val="0"/>
          <w:sz w:val="24"/>
          <w:szCs w:val="24"/>
          <w:rPrChange w:id="550" w:author="Anna Wingfield" w:date="2024-03-14T16:20:00Z">
            <w:rPr>
              <w:rFonts w:ascii="Garamond" w:eastAsia="Times New Roman" w:hAnsi="Garamond"/>
              <w:b w:val="0"/>
              <w:sz w:val="24"/>
              <w:szCs w:val="24"/>
            </w:rPr>
          </w:rPrChange>
        </w:rPr>
        <w:t>it follows then, of</w:t>
      </w:r>
      <w:r w:rsidR="002A5EF3" w:rsidRPr="00DA34F0">
        <w:rPr>
          <w:rFonts w:ascii="Times New Roman" w:eastAsia="Times New Roman" w:hAnsi="Times New Roman"/>
          <w:b w:val="0"/>
          <w:sz w:val="24"/>
          <w:szCs w:val="24"/>
          <w:rPrChange w:id="551" w:author="Anna Wingfield" w:date="2024-03-14T16:20:00Z">
            <w:rPr>
              <w:rFonts w:ascii="Garamond" w:eastAsia="Times New Roman" w:hAnsi="Garamond"/>
              <w:b w:val="0"/>
              <w:sz w:val="24"/>
              <w:szCs w:val="24"/>
            </w:rPr>
          </w:rPrChange>
        </w:rPr>
        <w:t xml:space="preserve"> the past </w:t>
      </w:r>
      <w:r w:rsidR="009D27ED" w:rsidRPr="00DA34F0">
        <w:rPr>
          <w:rFonts w:ascii="Times New Roman" w:eastAsia="Times New Roman" w:hAnsi="Times New Roman"/>
          <w:b w:val="0"/>
          <w:sz w:val="24"/>
          <w:szCs w:val="24"/>
          <w:rPrChange w:id="552" w:author="Anna Wingfield" w:date="2024-03-14T16:20:00Z">
            <w:rPr>
              <w:rFonts w:ascii="Garamond" w:eastAsia="Times New Roman" w:hAnsi="Garamond"/>
              <w:b w:val="0"/>
              <w:sz w:val="24"/>
              <w:szCs w:val="24"/>
            </w:rPr>
          </w:rPrChange>
        </w:rPr>
        <w:t xml:space="preserve">as well </w:t>
      </w:r>
      <w:r w:rsidR="002A5EF3" w:rsidRPr="00DA34F0">
        <w:rPr>
          <w:rFonts w:ascii="Times New Roman" w:eastAsia="Times New Roman" w:hAnsi="Times New Roman"/>
          <w:b w:val="0"/>
          <w:sz w:val="24"/>
          <w:szCs w:val="24"/>
          <w:rPrChange w:id="553" w:author="Anna Wingfield" w:date="2024-03-14T16:20:00Z">
            <w:rPr>
              <w:rFonts w:ascii="Garamond" w:eastAsia="Times New Roman" w:hAnsi="Garamond"/>
              <w:b w:val="0"/>
              <w:sz w:val="24"/>
              <w:szCs w:val="24"/>
            </w:rPr>
          </w:rPrChange>
        </w:rPr>
        <w:t>since this present is already passed</w:t>
      </w:r>
      <w:r w:rsidR="007230F1" w:rsidRPr="00DA34F0">
        <w:rPr>
          <w:rFonts w:ascii="Times New Roman" w:eastAsia="Times New Roman" w:hAnsi="Times New Roman"/>
          <w:b w:val="0"/>
          <w:sz w:val="24"/>
          <w:szCs w:val="24"/>
          <w:rPrChange w:id="554" w:author="Anna Wingfield" w:date="2024-03-14T16:20:00Z">
            <w:rPr>
              <w:rFonts w:ascii="Garamond" w:eastAsia="Times New Roman" w:hAnsi="Garamond"/>
              <w:b w:val="0"/>
              <w:sz w:val="24"/>
              <w:szCs w:val="24"/>
            </w:rPr>
          </w:rPrChange>
        </w:rPr>
        <w:t xml:space="preserve"> according to our unnamed narrator</w:t>
      </w:r>
      <w:r w:rsidR="002A5EF3" w:rsidRPr="00DA34F0">
        <w:rPr>
          <w:rFonts w:ascii="Times New Roman" w:eastAsia="Times New Roman" w:hAnsi="Times New Roman"/>
          <w:b w:val="0"/>
          <w:sz w:val="24"/>
          <w:szCs w:val="24"/>
          <w:rPrChange w:id="555" w:author="Anna Wingfield" w:date="2024-03-14T16:20:00Z">
            <w:rPr>
              <w:rFonts w:ascii="Garamond" w:eastAsia="Times New Roman" w:hAnsi="Garamond"/>
              <w:b w:val="0"/>
              <w:sz w:val="24"/>
              <w:szCs w:val="24"/>
            </w:rPr>
          </w:rPrChange>
        </w:rPr>
        <w:t xml:space="preserve">. </w:t>
      </w:r>
      <w:r w:rsidR="00926C84" w:rsidRPr="00DA34F0">
        <w:rPr>
          <w:rFonts w:ascii="Times New Roman" w:eastAsia="Times New Roman" w:hAnsi="Times New Roman"/>
          <w:b w:val="0"/>
          <w:sz w:val="24"/>
          <w:szCs w:val="24"/>
          <w:rPrChange w:id="556" w:author="Anna Wingfield" w:date="2024-03-14T16:20:00Z">
            <w:rPr>
              <w:rFonts w:ascii="Garamond" w:eastAsia="Times New Roman" w:hAnsi="Garamond"/>
              <w:b w:val="0"/>
              <w:sz w:val="24"/>
              <w:szCs w:val="24"/>
            </w:rPr>
          </w:rPrChange>
        </w:rPr>
        <w:t xml:space="preserve">It is perhaps something like </w:t>
      </w:r>
      <w:r w:rsidR="00527BA3" w:rsidRPr="00DA34F0">
        <w:rPr>
          <w:rFonts w:ascii="Times New Roman" w:eastAsia="Times New Roman" w:hAnsi="Times New Roman"/>
          <w:b w:val="0"/>
          <w:sz w:val="24"/>
          <w:szCs w:val="24"/>
          <w:rPrChange w:id="557" w:author="Anna Wingfield" w:date="2024-03-14T16:20:00Z">
            <w:rPr>
              <w:rFonts w:ascii="Garamond" w:eastAsia="Times New Roman" w:hAnsi="Garamond"/>
              <w:b w:val="0"/>
              <w:sz w:val="24"/>
              <w:szCs w:val="24"/>
            </w:rPr>
          </w:rPrChange>
        </w:rPr>
        <w:t xml:space="preserve">what Barbara Johnson calls the </w:t>
      </w:r>
      <w:r w:rsidR="00926C84" w:rsidRPr="00DA34F0">
        <w:rPr>
          <w:rFonts w:ascii="Times New Roman" w:hAnsi="Times New Roman"/>
          <w:b w:val="0"/>
          <w:sz w:val="24"/>
          <w:szCs w:val="24"/>
          <w:rPrChange w:id="558" w:author="Anna Wingfield" w:date="2024-03-14T16:20:00Z">
            <w:rPr>
              <w:rFonts w:ascii="Garamond" w:hAnsi="Garamond"/>
              <w:b w:val="0"/>
              <w:sz w:val="24"/>
              <w:szCs w:val="24"/>
            </w:rPr>
          </w:rPrChange>
        </w:rPr>
        <w:t xml:space="preserve">“interminable death of the penultimate,” </w:t>
      </w:r>
      <w:r w:rsidR="00527BA3" w:rsidRPr="00DA34F0">
        <w:rPr>
          <w:rFonts w:ascii="Times New Roman" w:hAnsi="Times New Roman"/>
          <w:b w:val="0"/>
          <w:sz w:val="24"/>
          <w:szCs w:val="24"/>
          <w:rPrChange w:id="559" w:author="Anna Wingfield" w:date="2024-03-14T16:20:00Z">
            <w:rPr>
              <w:rFonts w:ascii="Garamond" w:hAnsi="Garamond"/>
              <w:b w:val="0"/>
              <w:sz w:val="24"/>
              <w:szCs w:val="24"/>
            </w:rPr>
          </w:rPrChange>
        </w:rPr>
        <w:t xml:space="preserve">where the question is not “how to begin speaking of the end, but how to </w:t>
      </w:r>
      <w:r w:rsidR="00527BA3" w:rsidRPr="00DA34F0">
        <w:rPr>
          <w:rFonts w:ascii="Times New Roman" w:hAnsi="Times New Roman"/>
          <w:b w:val="0"/>
          <w:i/>
          <w:sz w:val="24"/>
          <w:szCs w:val="24"/>
          <w:rPrChange w:id="560" w:author="Anna Wingfield" w:date="2024-03-14T16:20:00Z">
            <w:rPr>
              <w:rFonts w:ascii="Garamond" w:hAnsi="Garamond"/>
              <w:b w:val="0"/>
              <w:i/>
              <w:sz w:val="24"/>
              <w:szCs w:val="24"/>
            </w:rPr>
          </w:rPrChange>
        </w:rPr>
        <w:t>finish</w:t>
      </w:r>
      <w:r w:rsidR="00527BA3" w:rsidRPr="00DA34F0">
        <w:rPr>
          <w:rFonts w:ascii="Times New Roman" w:hAnsi="Times New Roman"/>
          <w:b w:val="0"/>
          <w:sz w:val="24"/>
          <w:szCs w:val="24"/>
          <w:rPrChange w:id="561" w:author="Anna Wingfield" w:date="2024-03-14T16:20:00Z">
            <w:rPr>
              <w:rFonts w:ascii="Garamond" w:hAnsi="Garamond"/>
              <w:b w:val="0"/>
              <w:sz w:val="24"/>
              <w:szCs w:val="24"/>
            </w:rPr>
          </w:rPrChange>
        </w:rPr>
        <w:t xml:space="preserve"> speaking of it</w:t>
      </w:r>
      <w:r w:rsidR="00100395" w:rsidRPr="00DA34F0">
        <w:rPr>
          <w:rFonts w:ascii="Times New Roman" w:hAnsi="Times New Roman"/>
          <w:b w:val="0"/>
          <w:sz w:val="24"/>
          <w:szCs w:val="24"/>
          <w:rPrChange w:id="562" w:author="Anna Wingfield" w:date="2024-03-14T16:20:00Z">
            <w:rPr>
              <w:rFonts w:ascii="Garamond" w:hAnsi="Garamond"/>
              <w:b w:val="0"/>
              <w:sz w:val="24"/>
              <w:szCs w:val="24"/>
            </w:rPr>
          </w:rPrChange>
        </w:rPr>
        <w:t>.</w:t>
      </w:r>
      <w:r w:rsidR="00527BA3" w:rsidRPr="00DA34F0">
        <w:rPr>
          <w:rFonts w:ascii="Times New Roman" w:hAnsi="Times New Roman"/>
          <w:b w:val="0"/>
          <w:sz w:val="24"/>
          <w:szCs w:val="24"/>
          <w:rPrChange w:id="563" w:author="Anna Wingfield" w:date="2024-03-14T16:20:00Z">
            <w:rPr>
              <w:rFonts w:ascii="Garamond" w:hAnsi="Garamond"/>
              <w:b w:val="0"/>
              <w:sz w:val="24"/>
              <w:szCs w:val="24"/>
            </w:rPr>
          </w:rPrChange>
        </w:rPr>
        <w:t>”</w:t>
      </w:r>
      <w:r w:rsidR="00CD0ACF" w:rsidRPr="00DA34F0">
        <w:rPr>
          <w:rStyle w:val="FootnoteReference"/>
          <w:rFonts w:ascii="Times New Roman" w:hAnsi="Times New Roman"/>
          <w:b w:val="0"/>
          <w:sz w:val="24"/>
          <w:szCs w:val="24"/>
          <w:rPrChange w:id="564" w:author="Anna Wingfield" w:date="2024-03-14T16:20:00Z">
            <w:rPr>
              <w:rStyle w:val="FootnoteReference"/>
              <w:rFonts w:ascii="Garamond" w:hAnsi="Garamond"/>
              <w:b w:val="0"/>
              <w:sz w:val="24"/>
              <w:szCs w:val="24"/>
            </w:rPr>
          </w:rPrChange>
        </w:rPr>
        <w:footnoteReference w:id="7"/>
      </w:r>
      <w:r w:rsidR="00CD0ACF" w:rsidRPr="00DA34F0">
        <w:rPr>
          <w:rFonts w:ascii="Times New Roman" w:hAnsi="Times New Roman"/>
          <w:b w:val="0"/>
          <w:sz w:val="24"/>
          <w:szCs w:val="24"/>
          <w:rPrChange w:id="568" w:author="Anna Wingfield" w:date="2024-03-14T16:20:00Z">
            <w:rPr>
              <w:rFonts w:ascii="Garamond" w:hAnsi="Garamond"/>
              <w:b w:val="0"/>
              <w:sz w:val="24"/>
              <w:szCs w:val="24"/>
            </w:rPr>
          </w:rPrChange>
        </w:rPr>
        <w:t xml:space="preserve"> </w:t>
      </w:r>
      <w:r w:rsidR="00527BA3" w:rsidRPr="00DA34F0">
        <w:rPr>
          <w:rFonts w:ascii="Times New Roman" w:hAnsi="Times New Roman"/>
          <w:b w:val="0"/>
          <w:sz w:val="24"/>
          <w:szCs w:val="24"/>
          <w:rPrChange w:id="569" w:author="Anna Wingfield" w:date="2024-03-14T16:20:00Z">
            <w:rPr>
              <w:rFonts w:ascii="Garamond" w:hAnsi="Garamond"/>
              <w:b w:val="0"/>
              <w:sz w:val="24"/>
              <w:szCs w:val="24"/>
            </w:rPr>
          </w:rPrChange>
        </w:rPr>
        <w:t xml:space="preserve">Or, we might say, when does this novel, indeed, end, if its beginning takes place after its end </w:t>
      </w:r>
      <w:r w:rsidR="007230F1" w:rsidRPr="00DA34F0">
        <w:rPr>
          <w:rFonts w:ascii="Times New Roman" w:hAnsi="Times New Roman"/>
          <w:b w:val="0"/>
          <w:sz w:val="24"/>
          <w:szCs w:val="24"/>
          <w:rPrChange w:id="570" w:author="Anna Wingfield" w:date="2024-03-14T16:20:00Z">
            <w:rPr>
              <w:rFonts w:ascii="Garamond" w:hAnsi="Garamond"/>
              <w:b w:val="0"/>
              <w:sz w:val="24"/>
              <w:szCs w:val="24"/>
            </w:rPr>
          </w:rPrChange>
        </w:rPr>
        <w:t xml:space="preserve">all while ostensibly taking place </w:t>
      </w:r>
      <w:r w:rsidR="00527BA3" w:rsidRPr="00DA34F0">
        <w:rPr>
          <w:rFonts w:ascii="Times New Roman" w:hAnsi="Times New Roman"/>
          <w:b w:val="0"/>
          <w:i/>
          <w:sz w:val="24"/>
          <w:szCs w:val="24"/>
          <w:rPrChange w:id="571" w:author="Anna Wingfield" w:date="2024-03-14T16:20:00Z">
            <w:rPr>
              <w:rFonts w:ascii="Garamond" w:hAnsi="Garamond"/>
              <w:b w:val="0"/>
              <w:i/>
              <w:sz w:val="24"/>
              <w:szCs w:val="24"/>
            </w:rPr>
          </w:rPrChange>
        </w:rPr>
        <w:t xml:space="preserve">in the </w:t>
      </w:r>
      <w:r w:rsidR="007230F1" w:rsidRPr="00DA34F0">
        <w:rPr>
          <w:rFonts w:ascii="Times New Roman" w:hAnsi="Times New Roman"/>
          <w:b w:val="0"/>
          <w:i/>
          <w:sz w:val="24"/>
          <w:szCs w:val="24"/>
          <w:rPrChange w:id="572" w:author="Anna Wingfield" w:date="2024-03-14T16:20:00Z">
            <w:rPr>
              <w:rFonts w:ascii="Garamond" w:hAnsi="Garamond"/>
              <w:b w:val="0"/>
              <w:i/>
              <w:sz w:val="24"/>
              <w:szCs w:val="24"/>
            </w:rPr>
          </w:rPrChange>
        </w:rPr>
        <w:t xml:space="preserve">narrator’s own </w:t>
      </w:r>
      <w:r w:rsidR="00527BA3" w:rsidRPr="00DA34F0">
        <w:rPr>
          <w:rFonts w:ascii="Times New Roman" w:hAnsi="Times New Roman"/>
          <w:b w:val="0"/>
          <w:i/>
          <w:sz w:val="24"/>
          <w:szCs w:val="24"/>
          <w:rPrChange w:id="573" w:author="Anna Wingfield" w:date="2024-03-14T16:20:00Z">
            <w:rPr>
              <w:rFonts w:ascii="Garamond" w:hAnsi="Garamond"/>
              <w:b w:val="0"/>
              <w:i/>
              <w:sz w:val="24"/>
              <w:szCs w:val="24"/>
            </w:rPr>
          </w:rPrChange>
        </w:rPr>
        <w:t>present</w:t>
      </w:r>
      <w:r w:rsidR="00527BA3" w:rsidRPr="00DA34F0">
        <w:rPr>
          <w:rFonts w:ascii="Times New Roman" w:hAnsi="Times New Roman"/>
          <w:b w:val="0"/>
          <w:sz w:val="24"/>
          <w:szCs w:val="24"/>
          <w:rPrChange w:id="574" w:author="Anna Wingfield" w:date="2024-03-14T16:20:00Z">
            <w:rPr>
              <w:rFonts w:ascii="Garamond" w:hAnsi="Garamond"/>
              <w:b w:val="0"/>
              <w:sz w:val="24"/>
              <w:szCs w:val="24"/>
            </w:rPr>
          </w:rPrChange>
        </w:rPr>
        <w:t xml:space="preserve">? </w:t>
      </w:r>
      <w:r w:rsidR="002A5EF3" w:rsidRPr="00DA34F0">
        <w:rPr>
          <w:rFonts w:ascii="Times New Roman" w:eastAsia="Times New Roman" w:hAnsi="Times New Roman"/>
          <w:b w:val="0"/>
          <w:sz w:val="24"/>
          <w:szCs w:val="24"/>
          <w:rPrChange w:id="575" w:author="Anna Wingfield" w:date="2024-03-14T16:20:00Z">
            <w:rPr>
              <w:rFonts w:ascii="Garamond" w:eastAsia="Times New Roman" w:hAnsi="Garamond"/>
              <w:b w:val="0"/>
              <w:sz w:val="24"/>
              <w:szCs w:val="24"/>
            </w:rPr>
          </w:rPrChange>
        </w:rPr>
        <w:t xml:space="preserve">If prophecy tells the future here it tells the future not just, as </w:t>
      </w:r>
      <w:r w:rsidR="00527BA3" w:rsidRPr="00DA34F0">
        <w:rPr>
          <w:rFonts w:ascii="Times New Roman" w:eastAsia="Times New Roman" w:hAnsi="Times New Roman"/>
          <w:b w:val="0"/>
          <w:sz w:val="24"/>
          <w:szCs w:val="24"/>
          <w:rPrChange w:id="576" w:author="Anna Wingfield" w:date="2024-03-14T16:20:00Z">
            <w:rPr>
              <w:rFonts w:ascii="Garamond" w:eastAsia="Times New Roman" w:hAnsi="Garamond"/>
              <w:b w:val="0"/>
              <w:sz w:val="24"/>
              <w:szCs w:val="24"/>
            </w:rPr>
          </w:rPrChange>
        </w:rPr>
        <w:t xml:space="preserve">Percy </w:t>
      </w:r>
      <w:r w:rsidR="002A5EF3" w:rsidRPr="00DA34F0">
        <w:rPr>
          <w:rFonts w:ascii="Times New Roman" w:eastAsia="Times New Roman" w:hAnsi="Times New Roman"/>
          <w:b w:val="0"/>
          <w:sz w:val="24"/>
          <w:szCs w:val="24"/>
          <w:rPrChange w:id="577" w:author="Anna Wingfield" w:date="2024-03-14T16:20:00Z">
            <w:rPr>
              <w:rFonts w:ascii="Garamond" w:eastAsia="Times New Roman" w:hAnsi="Garamond"/>
              <w:b w:val="0"/>
              <w:sz w:val="24"/>
              <w:szCs w:val="24"/>
            </w:rPr>
          </w:rPrChange>
        </w:rPr>
        <w:t xml:space="preserve">Shelley would have it, as seeded from the present, but the future as both the past and present </w:t>
      </w:r>
      <w:r w:rsidR="002A5EF3" w:rsidRPr="00DA34F0">
        <w:rPr>
          <w:rFonts w:ascii="Times New Roman" w:eastAsia="Times New Roman" w:hAnsi="Times New Roman"/>
          <w:b w:val="0"/>
          <w:i/>
          <w:sz w:val="24"/>
          <w:szCs w:val="24"/>
          <w:rPrChange w:id="578" w:author="Anna Wingfield" w:date="2024-03-14T16:20:00Z">
            <w:rPr>
              <w:rFonts w:ascii="Garamond" w:eastAsia="Times New Roman" w:hAnsi="Garamond"/>
              <w:b w:val="0"/>
              <w:i/>
              <w:sz w:val="24"/>
              <w:szCs w:val="24"/>
            </w:rPr>
          </w:rPrChange>
        </w:rPr>
        <w:t xml:space="preserve">and </w:t>
      </w:r>
      <w:r w:rsidR="002A5EF3" w:rsidRPr="00DA34F0">
        <w:rPr>
          <w:rFonts w:ascii="Times New Roman" w:eastAsia="Times New Roman" w:hAnsi="Times New Roman"/>
          <w:b w:val="0"/>
          <w:sz w:val="24"/>
          <w:szCs w:val="24"/>
          <w:rPrChange w:id="579" w:author="Anna Wingfield" w:date="2024-03-14T16:20:00Z">
            <w:rPr>
              <w:rFonts w:ascii="Garamond" w:eastAsia="Times New Roman" w:hAnsi="Garamond"/>
              <w:b w:val="0"/>
              <w:sz w:val="24"/>
              <w:szCs w:val="24"/>
            </w:rPr>
          </w:rPrChange>
        </w:rPr>
        <w:t xml:space="preserve">future </w:t>
      </w:r>
      <w:r w:rsidR="007446B1" w:rsidRPr="00DA34F0">
        <w:rPr>
          <w:rFonts w:ascii="Times New Roman" w:eastAsia="Times New Roman" w:hAnsi="Times New Roman"/>
          <w:b w:val="0"/>
          <w:i/>
          <w:sz w:val="24"/>
          <w:szCs w:val="24"/>
          <w:rPrChange w:id="580" w:author="Anna Wingfield" w:date="2024-03-14T16:20:00Z">
            <w:rPr>
              <w:rFonts w:ascii="Garamond" w:eastAsia="Times New Roman" w:hAnsi="Garamond"/>
              <w:b w:val="0"/>
              <w:i/>
              <w:sz w:val="24"/>
              <w:szCs w:val="24"/>
            </w:rPr>
          </w:rPrChange>
        </w:rPr>
        <w:t>at once</w:t>
      </w:r>
      <w:r w:rsidR="007446B1" w:rsidRPr="00DA34F0">
        <w:rPr>
          <w:rFonts w:ascii="Times New Roman" w:eastAsia="Times New Roman" w:hAnsi="Times New Roman"/>
          <w:b w:val="0"/>
          <w:sz w:val="24"/>
          <w:szCs w:val="24"/>
          <w:rPrChange w:id="581" w:author="Anna Wingfield" w:date="2024-03-14T16:20:00Z">
            <w:rPr>
              <w:rFonts w:ascii="Garamond" w:eastAsia="Times New Roman" w:hAnsi="Garamond"/>
              <w:b w:val="0"/>
              <w:sz w:val="24"/>
              <w:szCs w:val="24"/>
            </w:rPr>
          </w:rPrChange>
        </w:rPr>
        <w:t>; more</w:t>
      </w:r>
      <w:r w:rsidR="00371918" w:rsidRPr="00DA34F0">
        <w:rPr>
          <w:rFonts w:ascii="Times New Roman" w:eastAsia="Times New Roman" w:hAnsi="Times New Roman"/>
          <w:b w:val="0"/>
          <w:sz w:val="24"/>
          <w:szCs w:val="24"/>
          <w:rPrChange w:id="582" w:author="Anna Wingfield" w:date="2024-03-14T16:20:00Z">
            <w:rPr>
              <w:rFonts w:ascii="Garamond" w:eastAsia="Times New Roman" w:hAnsi="Garamond"/>
              <w:b w:val="0"/>
              <w:sz w:val="24"/>
              <w:szCs w:val="24"/>
            </w:rPr>
          </w:rPrChange>
        </w:rPr>
        <w:t>,</w:t>
      </w:r>
      <w:r w:rsidR="007446B1" w:rsidRPr="00DA34F0">
        <w:rPr>
          <w:rFonts w:ascii="Times New Roman" w:eastAsia="Times New Roman" w:hAnsi="Times New Roman"/>
          <w:b w:val="0"/>
          <w:sz w:val="24"/>
          <w:szCs w:val="24"/>
          <w:rPrChange w:id="583" w:author="Anna Wingfield" w:date="2024-03-14T16:20:00Z">
            <w:rPr>
              <w:rFonts w:ascii="Garamond" w:eastAsia="Times New Roman" w:hAnsi="Garamond"/>
              <w:b w:val="0"/>
              <w:sz w:val="24"/>
              <w:szCs w:val="24"/>
            </w:rPr>
          </w:rPrChange>
        </w:rPr>
        <w:t xml:space="preserve"> </w:t>
      </w:r>
      <w:r w:rsidR="00527BA3" w:rsidRPr="00DA34F0">
        <w:rPr>
          <w:rFonts w:ascii="Times New Roman" w:eastAsia="Times New Roman" w:hAnsi="Times New Roman"/>
          <w:b w:val="0"/>
          <w:sz w:val="24"/>
          <w:szCs w:val="24"/>
          <w:rPrChange w:id="584" w:author="Anna Wingfield" w:date="2024-03-14T16:20:00Z">
            <w:rPr>
              <w:rFonts w:ascii="Garamond" w:eastAsia="Times New Roman" w:hAnsi="Garamond"/>
              <w:b w:val="0"/>
              <w:sz w:val="24"/>
              <w:szCs w:val="24"/>
            </w:rPr>
          </w:rPrChange>
        </w:rPr>
        <w:t>then</w:t>
      </w:r>
      <w:r w:rsidR="00371918" w:rsidRPr="00DA34F0">
        <w:rPr>
          <w:rFonts w:ascii="Times New Roman" w:eastAsia="Times New Roman" w:hAnsi="Times New Roman"/>
          <w:b w:val="0"/>
          <w:sz w:val="24"/>
          <w:szCs w:val="24"/>
          <w:rPrChange w:id="585" w:author="Anna Wingfield" w:date="2024-03-14T16:20:00Z">
            <w:rPr>
              <w:rFonts w:ascii="Garamond" w:eastAsia="Times New Roman" w:hAnsi="Garamond"/>
              <w:b w:val="0"/>
              <w:sz w:val="24"/>
              <w:szCs w:val="24"/>
            </w:rPr>
          </w:rPrChange>
        </w:rPr>
        <w:t>,</w:t>
      </w:r>
      <w:r w:rsidR="00527BA3" w:rsidRPr="00DA34F0">
        <w:rPr>
          <w:rFonts w:ascii="Times New Roman" w:eastAsia="Times New Roman" w:hAnsi="Times New Roman"/>
          <w:b w:val="0"/>
          <w:sz w:val="24"/>
          <w:szCs w:val="24"/>
          <w:rPrChange w:id="586" w:author="Anna Wingfield" w:date="2024-03-14T16:20:00Z">
            <w:rPr>
              <w:rFonts w:ascii="Garamond" w:eastAsia="Times New Roman" w:hAnsi="Garamond"/>
              <w:b w:val="0"/>
              <w:sz w:val="24"/>
              <w:szCs w:val="24"/>
            </w:rPr>
          </w:rPrChange>
        </w:rPr>
        <w:t xml:space="preserve"> </w:t>
      </w:r>
      <w:r w:rsidR="007446B1" w:rsidRPr="00DA34F0">
        <w:rPr>
          <w:rFonts w:ascii="Times New Roman" w:eastAsia="Times New Roman" w:hAnsi="Times New Roman"/>
          <w:b w:val="0"/>
          <w:sz w:val="24"/>
          <w:szCs w:val="24"/>
          <w:rPrChange w:id="587" w:author="Anna Wingfield" w:date="2024-03-14T16:20:00Z">
            <w:rPr>
              <w:rFonts w:ascii="Garamond" w:eastAsia="Times New Roman" w:hAnsi="Garamond"/>
              <w:b w:val="0"/>
              <w:sz w:val="24"/>
              <w:szCs w:val="24"/>
            </w:rPr>
          </w:rPrChange>
        </w:rPr>
        <w:t>the future is taking place simultaneously in the pas</w:t>
      </w:r>
      <w:r w:rsidR="00527BA3" w:rsidRPr="00DA34F0">
        <w:rPr>
          <w:rFonts w:ascii="Times New Roman" w:eastAsia="Times New Roman" w:hAnsi="Times New Roman"/>
          <w:b w:val="0"/>
          <w:sz w:val="24"/>
          <w:szCs w:val="24"/>
          <w:rPrChange w:id="588" w:author="Anna Wingfield" w:date="2024-03-14T16:20:00Z">
            <w:rPr>
              <w:rFonts w:ascii="Garamond" w:eastAsia="Times New Roman" w:hAnsi="Garamond"/>
              <w:b w:val="0"/>
              <w:sz w:val="24"/>
              <w:szCs w:val="24"/>
            </w:rPr>
          </w:rPrChange>
        </w:rPr>
        <w:t>t</w:t>
      </w:r>
      <w:r w:rsidR="00FD1324" w:rsidRPr="00DA34F0">
        <w:rPr>
          <w:rFonts w:ascii="Times New Roman" w:eastAsia="Times New Roman" w:hAnsi="Times New Roman"/>
          <w:b w:val="0"/>
          <w:sz w:val="24"/>
          <w:szCs w:val="24"/>
          <w:rPrChange w:id="589" w:author="Anna Wingfield" w:date="2024-03-14T16:20:00Z">
            <w:rPr>
              <w:rFonts w:ascii="Garamond" w:eastAsia="Times New Roman" w:hAnsi="Garamond"/>
              <w:b w:val="0"/>
              <w:sz w:val="24"/>
              <w:szCs w:val="24"/>
            </w:rPr>
          </w:rPrChange>
        </w:rPr>
        <w:t>, present, and a future that have</w:t>
      </w:r>
      <w:r w:rsidR="00527BA3" w:rsidRPr="00DA34F0">
        <w:rPr>
          <w:rFonts w:ascii="Times New Roman" w:eastAsia="Times New Roman" w:hAnsi="Times New Roman"/>
          <w:b w:val="0"/>
          <w:sz w:val="24"/>
          <w:szCs w:val="24"/>
          <w:rPrChange w:id="590" w:author="Anna Wingfield" w:date="2024-03-14T16:20:00Z">
            <w:rPr>
              <w:rFonts w:ascii="Garamond" w:eastAsia="Times New Roman" w:hAnsi="Garamond"/>
              <w:b w:val="0"/>
              <w:sz w:val="24"/>
              <w:szCs w:val="24"/>
            </w:rPr>
          </w:rPrChange>
        </w:rPr>
        <w:t xml:space="preserve"> all</w:t>
      </w:r>
      <w:r w:rsidR="007446B1" w:rsidRPr="00DA34F0">
        <w:rPr>
          <w:rFonts w:ascii="Times New Roman" w:eastAsia="Times New Roman" w:hAnsi="Times New Roman"/>
          <w:b w:val="0"/>
          <w:sz w:val="24"/>
          <w:szCs w:val="24"/>
          <w:rPrChange w:id="591" w:author="Anna Wingfield" w:date="2024-03-14T16:20:00Z">
            <w:rPr>
              <w:rFonts w:ascii="Garamond" w:eastAsia="Times New Roman" w:hAnsi="Garamond"/>
              <w:b w:val="0"/>
              <w:sz w:val="24"/>
              <w:szCs w:val="24"/>
            </w:rPr>
          </w:rPrChange>
        </w:rPr>
        <w:t xml:space="preserve"> </w:t>
      </w:r>
      <w:r w:rsidR="007446B1" w:rsidRPr="00DA34F0">
        <w:rPr>
          <w:rFonts w:ascii="Times New Roman" w:eastAsia="Times New Roman" w:hAnsi="Times New Roman"/>
          <w:b w:val="0"/>
          <w:i/>
          <w:sz w:val="24"/>
          <w:szCs w:val="24"/>
          <w:rPrChange w:id="592" w:author="Anna Wingfield" w:date="2024-03-14T16:20:00Z">
            <w:rPr>
              <w:rFonts w:ascii="Garamond" w:eastAsia="Times New Roman" w:hAnsi="Garamond"/>
              <w:b w:val="0"/>
              <w:i/>
              <w:sz w:val="24"/>
              <w:szCs w:val="24"/>
            </w:rPr>
          </w:rPrChange>
        </w:rPr>
        <w:t>already</w:t>
      </w:r>
      <w:r w:rsidR="00527BA3" w:rsidRPr="00DA34F0">
        <w:rPr>
          <w:rFonts w:ascii="Times New Roman" w:eastAsia="Times New Roman" w:hAnsi="Times New Roman"/>
          <w:b w:val="0"/>
          <w:i/>
          <w:sz w:val="24"/>
          <w:szCs w:val="24"/>
          <w:rPrChange w:id="593" w:author="Anna Wingfield" w:date="2024-03-14T16:20:00Z">
            <w:rPr>
              <w:rFonts w:ascii="Garamond" w:eastAsia="Times New Roman" w:hAnsi="Garamond"/>
              <w:b w:val="0"/>
              <w:i/>
              <w:sz w:val="24"/>
              <w:szCs w:val="24"/>
            </w:rPr>
          </w:rPrChange>
        </w:rPr>
        <w:t xml:space="preserve"> </w:t>
      </w:r>
      <w:r w:rsidR="00FD1324" w:rsidRPr="00DA34F0">
        <w:rPr>
          <w:rFonts w:ascii="Times New Roman" w:eastAsia="Times New Roman" w:hAnsi="Times New Roman"/>
          <w:b w:val="0"/>
          <w:i/>
          <w:sz w:val="24"/>
          <w:szCs w:val="24"/>
          <w:rPrChange w:id="594" w:author="Anna Wingfield" w:date="2024-03-14T16:20:00Z">
            <w:rPr>
              <w:rFonts w:ascii="Garamond" w:eastAsia="Times New Roman" w:hAnsi="Garamond"/>
              <w:b w:val="0"/>
              <w:i/>
              <w:sz w:val="24"/>
              <w:szCs w:val="24"/>
            </w:rPr>
          </w:rPrChange>
        </w:rPr>
        <w:t>occurred</w:t>
      </w:r>
      <w:r w:rsidR="00CD0ACF" w:rsidRPr="00DA34F0">
        <w:rPr>
          <w:rFonts w:ascii="Times New Roman" w:eastAsia="Times New Roman" w:hAnsi="Times New Roman"/>
          <w:b w:val="0"/>
          <w:sz w:val="24"/>
          <w:szCs w:val="24"/>
          <w:rPrChange w:id="595" w:author="Anna Wingfield" w:date="2024-03-14T16:20:00Z">
            <w:rPr>
              <w:rFonts w:ascii="Garamond" w:eastAsia="Times New Roman" w:hAnsi="Garamond"/>
              <w:b w:val="0"/>
              <w:sz w:val="24"/>
              <w:szCs w:val="24"/>
            </w:rPr>
          </w:rPrChange>
        </w:rPr>
        <w:t>.</w:t>
      </w:r>
      <w:r w:rsidR="00FD1324" w:rsidRPr="00DA34F0">
        <w:rPr>
          <w:rFonts w:ascii="Times New Roman" w:eastAsia="Times New Roman" w:hAnsi="Times New Roman"/>
          <w:b w:val="0"/>
          <w:sz w:val="24"/>
          <w:szCs w:val="24"/>
          <w:rPrChange w:id="596" w:author="Anna Wingfield" w:date="2024-03-14T16:20:00Z">
            <w:rPr>
              <w:rFonts w:ascii="Garamond" w:eastAsia="Times New Roman" w:hAnsi="Garamond"/>
              <w:b w:val="0"/>
              <w:sz w:val="24"/>
              <w:szCs w:val="24"/>
            </w:rPr>
          </w:rPrChange>
        </w:rPr>
        <w:t xml:space="preserve"> </w:t>
      </w:r>
      <w:r w:rsidR="00211C9A" w:rsidRPr="00DA34F0">
        <w:rPr>
          <w:rFonts w:ascii="Times New Roman" w:eastAsia="Times New Roman" w:hAnsi="Times New Roman"/>
          <w:b w:val="0"/>
          <w:sz w:val="24"/>
          <w:szCs w:val="24"/>
          <w:rPrChange w:id="597" w:author="Anna Wingfield" w:date="2024-03-14T16:20:00Z">
            <w:rPr>
              <w:rFonts w:ascii="Garamond" w:eastAsia="Times New Roman" w:hAnsi="Garamond"/>
              <w:b w:val="0"/>
              <w:sz w:val="24"/>
              <w:szCs w:val="24"/>
            </w:rPr>
          </w:rPrChange>
        </w:rPr>
        <w:t xml:space="preserve">The future is taking place in the narrator’s present, because the narrator is writing it, even as that future is already passed, the past. </w:t>
      </w:r>
      <w:r w:rsidR="002A5EF3" w:rsidRPr="00DA34F0">
        <w:rPr>
          <w:rFonts w:ascii="Times New Roman" w:eastAsia="Times New Roman" w:hAnsi="Times New Roman"/>
          <w:b w:val="0"/>
          <w:sz w:val="24"/>
          <w:szCs w:val="24"/>
          <w:rPrChange w:id="598" w:author="Anna Wingfield" w:date="2024-03-14T16:20:00Z">
            <w:rPr>
              <w:rFonts w:ascii="Garamond" w:eastAsia="Times New Roman" w:hAnsi="Garamond"/>
              <w:b w:val="0"/>
              <w:sz w:val="24"/>
              <w:szCs w:val="24"/>
            </w:rPr>
          </w:rPrChange>
        </w:rPr>
        <w:t xml:space="preserve">The temporal effect is, thus, </w:t>
      </w:r>
      <w:r w:rsidR="006A0046" w:rsidRPr="00DA34F0">
        <w:rPr>
          <w:rFonts w:ascii="Times New Roman" w:eastAsia="Times New Roman" w:hAnsi="Times New Roman"/>
          <w:b w:val="0"/>
          <w:sz w:val="24"/>
          <w:szCs w:val="24"/>
          <w:rPrChange w:id="599" w:author="Anna Wingfield" w:date="2024-03-14T16:20:00Z">
            <w:rPr>
              <w:rFonts w:ascii="Garamond" w:eastAsia="Times New Roman" w:hAnsi="Garamond"/>
              <w:b w:val="0"/>
              <w:sz w:val="24"/>
              <w:szCs w:val="24"/>
            </w:rPr>
          </w:rPrChange>
        </w:rPr>
        <w:t xml:space="preserve">stranger still </w:t>
      </w:r>
      <w:r w:rsidR="007446B1" w:rsidRPr="00DA34F0">
        <w:rPr>
          <w:rFonts w:ascii="Times New Roman" w:eastAsia="Times New Roman" w:hAnsi="Times New Roman"/>
          <w:b w:val="0"/>
          <w:sz w:val="24"/>
          <w:szCs w:val="24"/>
          <w:rPrChange w:id="600" w:author="Anna Wingfield" w:date="2024-03-14T16:20:00Z">
            <w:rPr>
              <w:rFonts w:ascii="Garamond" w:eastAsia="Times New Roman" w:hAnsi="Garamond"/>
              <w:b w:val="0"/>
              <w:sz w:val="24"/>
              <w:szCs w:val="24"/>
            </w:rPr>
          </w:rPrChange>
        </w:rPr>
        <w:t xml:space="preserve">as well </w:t>
      </w:r>
      <w:r w:rsidR="006A0046" w:rsidRPr="00DA34F0">
        <w:rPr>
          <w:rFonts w:ascii="Times New Roman" w:eastAsia="Times New Roman" w:hAnsi="Times New Roman"/>
          <w:b w:val="0"/>
          <w:sz w:val="24"/>
          <w:szCs w:val="24"/>
          <w:rPrChange w:id="601" w:author="Anna Wingfield" w:date="2024-03-14T16:20:00Z">
            <w:rPr>
              <w:rFonts w:ascii="Garamond" w:eastAsia="Times New Roman" w:hAnsi="Garamond"/>
              <w:b w:val="0"/>
              <w:sz w:val="24"/>
              <w:szCs w:val="24"/>
            </w:rPr>
          </w:rPrChange>
        </w:rPr>
        <w:t xml:space="preserve">since it erases the distinctiveness of </w:t>
      </w:r>
      <w:r w:rsidR="009D27ED" w:rsidRPr="00DA34F0">
        <w:rPr>
          <w:rFonts w:ascii="Times New Roman" w:eastAsia="Times New Roman" w:hAnsi="Times New Roman"/>
          <w:b w:val="0"/>
          <w:sz w:val="24"/>
          <w:szCs w:val="24"/>
          <w:rPrChange w:id="602" w:author="Anna Wingfield" w:date="2024-03-14T16:20:00Z">
            <w:rPr>
              <w:rFonts w:ascii="Garamond" w:eastAsia="Times New Roman" w:hAnsi="Garamond"/>
              <w:b w:val="0"/>
              <w:sz w:val="24"/>
              <w:szCs w:val="24"/>
            </w:rPr>
          </w:rPrChange>
        </w:rPr>
        <w:t xml:space="preserve">heliocentric </w:t>
      </w:r>
      <w:r w:rsidR="006A0046" w:rsidRPr="00DA34F0">
        <w:rPr>
          <w:rFonts w:ascii="Times New Roman" w:eastAsia="Times New Roman" w:hAnsi="Times New Roman"/>
          <w:b w:val="0"/>
          <w:sz w:val="24"/>
          <w:szCs w:val="24"/>
          <w:rPrChange w:id="603" w:author="Anna Wingfield" w:date="2024-03-14T16:20:00Z">
            <w:rPr>
              <w:rFonts w:ascii="Garamond" w:eastAsia="Times New Roman" w:hAnsi="Garamond"/>
              <w:b w:val="0"/>
              <w:sz w:val="24"/>
              <w:szCs w:val="24"/>
            </w:rPr>
          </w:rPrChange>
        </w:rPr>
        <w:t xml:space="preserve">human time that underwrites human history. What is </w:t>
      </w:r>
      <w:r w:rsidR="00B755F4" w:rsidRPr="00DA34F0">
        <w:rPr>
          <w:rFonts w:ascii="Times New Roman" w:eastAsia="Times New Roman" w:hAnsi="Times New Roman"/>
          <w:b w:val="0"/>
          <w:sz w:val="24"/>
          <w:szCs w:val="24"/>
          <w:rPrChange w:id="604" w:author="Anna Wingfield" w:date="2024-03-14T16:20:00Z">
            <w:rPr>
              <w:rFonts w:ascii="Garamond" w:eastAsia="Times New Roman" w:hAnsi="Garamond"/>
              <w:b w:val="0"/>
              <w:sz w:val="24"/>
              <w:szCs w:val="24"/>
            </w:rPr>
          </w:rPrChange>
        </w:rPr>
        <w:t xml:space="preserve">written on the leaves, then, if we follow this uncanny temporal logic, in </w:t>
      </w:r>
      <w:r w:rsidR="006A0046" w:rsidRPr="00DA34F0">
        <w:rPr>
          <w:rFonts w:ascii="Times New Roman" w:eastAsia="Times New Roman" w:hAnsi="Times New Roman"/>
          <w:b w:val="0"/>
          <w:sz w:val="24"/>
          <w:szCs w:val="24"/>
          <w:rPrChange w:id="605" w:author="Anna Wingfield" w:date="2024-03-14T16:20:00Z">
            <w:rPr>
              <w:rFonts w:ascii="Garamond" w:eastAsia="Times New Roman" w:hAnsi="Garamond"/>
              <w:b w:val="0"/>
              <w:sz w:val="24"/>
              <w:szCs w:val="24"/>
            </w:rPr>
          </w:rPrChange>
        </w:rPr>
        <w:t xml:space="preserve">this very </w:t>
      </w:r>
      <w:r w:rsidR="001E605D" w:rsidRPr="00DA34F0">
        <w:rPr>
          <w:rFonts w:ascii="Times New Roman" w:eastAsia="Times New Roman" w:hAnsi="Times New Roman"/>
          <w:b w:val="0"/>
          <w:sz w:val="24"/>
          <w:szCs w:val="24"/>
          <w:rPrChange w:id="606" w:author="Anna Wingfield" w:date="2024-03-14T16:20:00Z">
            <w:rPr>
              <w:rFonts w:ascii="Garamond" w:eastAsia="Times New Roman" w:hAnsi="Garamond"/>
              <w:b w:val="0"/>
              <w:sz w:val="24"/>
              <w:szCs w:val="24"/>
            </w:rPr>
          </w:rPrChange>
        </w:rPr>
        <w:t>“</w:t>
      </w:r>
      <w:r w:rsidR="006A0046" w:rsidRPr="00DA34F0">
        <w:rPr>
          <w:rFonts w:ascii="Times New Roman" w:eastAsia="Times New Roman" w:hAnsi="Times New Roman"/>
          <w:b w:val="0"/>
          <w:sz w:val="24"/>
          <w:szCs w:val="24"/>
          <w:rPrChange w:id="607" w:author="Anna Wingfield" w:date="2024-03-14T16:20:00Z">
            <w:rPr>
              <w:rFonts w:ascii="Garamond" w:eastAsia="Times New Roman" w:hAnsi="Garamond"/>
              <w:b w:val="0"/>
              <w:sz w:val="24"/>
              <w:szCs w:val="24"/>
            </w:rPr>
          </w:rPrChange>
        </w:rPr>
        <w:t>moment</w:t>
      </w:r>
      <w:r w:rsidR="001E605D" w:rsidRPr="00DA34F0">
        <w:rPr>
          <w:rFonts w:ascii="Times New Roman" w:eastAsia="Times New Roman" w:hAnsi="Times New Roman"/>
          <w:b w:val="0"/>
          <w:sz w:val="24"/>
          <w:szCs w:val="24"/>
          <w:rPrChange w:id="608" w:author="Anna Wingfield" w:date="2024-03-14T16:20:00Z">
            <w:rPr>
              <w:rFonts w:ascii="Garamond" w:eastAsia="Times New Roman" w:hAnsi="Garamond"/>
              <w:b w:val="0"/>
              <w:sz w:val="24"/>
              <w:szCs w:val="24"/>
            </w:rPr>
          </w:rPrChange>
        </w:rPr>
        <w:t>”</w:t>
      </w:r>
      <w:r w:rsidR="006A0046" w:rsidRPr="00DA34F0">
        <w:rPr>
          <w:rFonts w:ascii="Times New Roman" w:eastAsia="Times New Roman" w:hAnsi="Times New Roman"/>
          <w:b w:val="0"/>
          <w:sz w:val="24"/>
          <w:szCs w:val="24"/>
          <w:rPrChange w:id="609" w:author="Anna Wingfield" w:date="2024-03-14T16:20:00Z">
            <w:rPr>
              <w:rFonts w:ascii="Garamond" w:eastAsia="Times New Roman" w:hAnsi="Garamond"/>
              <w:b w:val="0"/>
              <w:sz w:val="24"/>
              <w:szCs w:val="24"/>
            </w:rPr>
          </w:rPrChange>
        </w:rPr>
        <w:t xml:space="preserve"> of the narrator’s narration, is the story </w:t>
      </w:r>
      <w:r w:rsidR="006C7FD8" w:rsidRPr="00DA34F0">
        <w:rPr>
          <w:rFonts w:ascii="Times New Roman" w:eastAsia="Times New Roman" w:hAnsi="Times New Roman"/>
          <w:b w:val="0"/>
          <w:sz w:val="24"/>
          <w:szCs w:val="24"/>
          <w:rPrChange w:id="610" w:author="Anna Wingfield" w:date="2024-03-14T16:20:00Z">
            <w:rPr>
              <w:rFonts w:ascii="Garamond" w:eastAsia="Times New Roman" w:hAnsi="Garamond"/>
              <w:b w:val="0"/>
              <w:sz w:val="24"/>
              <w:szCs w:val="24"/>
            </w:rPr>
          </w:rPrChange>
        </w:rPr>
        <w:t>the narrator</w:t>
      </w:r>
      <w:r w:rsidR="006A0046" w:rsidRPr="00DA34F0">
        <w:rPr>
          <w:rFonts w:ascii="Times New Roman" w:eastAsia="Times New Roman" w:hAnsi="Times New Roman"/>
          <w:b w:val="0"/>
          <w:sz w:val="24"/>
          <w:szCs w:val="24"/>
          <w:rPrChange w:id="611" w:author="Anna Wingfield" w:date="2024-03-14T16:20:00Z">
            <w:rPr>
              <w:rFonts w:ascii="Garamond" w:eastAsia="Times New Roman" w:hAnsi="Garamond"/>
              <w:b w:val="0"/>
              <w:sz w:val="24"/>
              <w:szCs w:val="24"/>
            </w:rPr>
          </w:rPrChange>
        </w:rPr>
        <w:t xml:space="preserve"> </w:t>
      </w:r>
      <w:r w:rsidR="006A0046" w:rsidRPr="00DA34F0">
        <w:rPr>
          <w:rFonts w:ascii="Times New Roman" w:eastAsia="Times New Roman" w:hAnsi="Times New Roman"/>
          <w:b w:val="0"/>
          <w:sz w:val="24"/>
          <w:szCs w:val="24"/>
          <w:rPrChange w:id="612" w:author="Anna Wingfield" w:date="2024-03-14T16:20:00Z">
            <w:rPr>
              <w:rFonts w:ascii="Garamond" w:eastAsia="Times New Roman" w:hAnsi="Garamond"/>
              <w:b w:val="0"/>
              <w:sz w:val="24"/>
              <w:szCs w:val="24"/>
            </w:rPr>
          </w:rPrChange>
        </w:rPr>
        <w:lastRenderedPageBreak/>
        <w:t xml:space="preserve">is telling us and the story of past events </w:t>
      </w:r>
      <w:r w:rsidR="006A0046" w:rsidRPr="00DA34F0">
        <w:rPr>
          <w:rFonts w:ascii="Times New Roman" w:eastAsia="Times New Roman" w:hAnsi="Times New Roman"/>
          <w:b w:val="0"/>
          <w:i/>
          <w:sz w:val="24"/>
          <w:szCs w:val="24"/>
          <w:rPrChange w:id="613" w:author="Anna Wingfield" w:date="2024-03-14T16:20:00Z">
            <w:rPr>
              <w:rFonts w:ascii="Garamond" w:eastAsia="Times New Roman" w:hAnsi="Garamond"/>
              <w:b w:val="0"/>
              <w:i/>
              <w:sz w:val="24"/>
              <w:szCs w:val="24"/>
            </w:rPr>
          </w:rPrChange>
        </w:rPr>
        <w:t xml:space="preserve">and </w:t>
      </w:r>
      <w:r w:rsidR="006A0046" w:rsidRPr="00DA34F0">
        <w:rPr>
          <w:rFonts w:ascii="Times New Roman" w:eastAsia="Times New Roman" w:hAnsi="Times New Roman"/>
          <w:b w:val="0"/>
          <w:sz w:val="24"/>
          <w:szCs w:val="24"/>
          <w:rPrChange w:id="614" w:author="Anna Wingfield" w:date="2024-03-14T16:20:00Z">
            <w:rPr>
              <w:rFonts w:ascii="Garamond" w:eastAsia="Times New Roman" w:hAnsi="Garamond"/>
              <w:b w:val="0"/>
              <w:sz w:val="24"/>
              <w:szCs w:val="24"/>
            </w:rPr>
          </w:rPrChange>
        </w:rPr>
        <w:t xml:space="preserve">the story of </w:t>
      </w:r>
      <w:r w:rsidR="006A0046" w:rsidRPr="00DA34F0">
        <w:rPr>
          <w:rFonts w:ascii="Times New Roman" w:eastAsia="Times New Roman" w:hAnsi="Times New Roman"/>
          <w:b w:val="0"/>
          <w:i/>
          <w:sz w:val="24"/>
          <w:szCs w:val="24"/>
          <w:rPrChange w:id="615" w:author="Anna Wingfield" w:date="2024-03-14T16:20:00Z">
            <w:rPr>
              <w:rFonts w:ascii="Garamond" w:eastAsia="Times New Roman" w:hAnsi="Garamond"/>
              <w:b w:val="0"/>
              <w:i/>
              <w:sz w:val="24"/>
              <w:szCs w:val="24"/>
            </w:rPr>
          </w:rPrChange>
        </w:rPr>
        <w:t>The Last Man</w:t>
      </w:r>
      <w:r w:rsidR="006A0046" w:rsidRPr="00DA34F0">
        <w:rPr>
          <w:rFonts w:ascii="Times New Roman" w:eastAsia="Times New Roman" w:hAnsi="Times New Roman"/>
          <w:b w:val="0"/>
          <w:sz w:val="24"/>
          <w:szCs w:val="24"/>
          <w:rPrChange w:id="616" w:author="Anna Wingfield" w:date="2024-03-14T16:20:00Z">
            <w:rPr>
              <w:rFonts w:ascii="Garamond" w:eastAsia="Times New Roman" w:hAnsi="Garamond"/>
              <w:b w:val="0"/>
              <w:sz w:val="24"/>
              <w:szCs w:val="24"/>
            </w:rPr>
          </w:rPrChange>
        </w:rPr>
        <w:t xml:space="preserve">, </w:t>
      </w:r>
      <w:r w:rsidR="001E605D" w:rsidRPr="00DA34F0">
        <w:rPr>
          <w:rFonts w:ascii="Times New Roman" w:eastAsia="Times New Roman" w:hAnsi="Times New Roman"/>
          <w:b w:val="0"/>
          <w:sz w:val="24"/>
          <w:szCs w:val="24"/>
          <w:rPrChange w:id="617" w:author="Anna Wingfield" w:date="2024-03-14T16:20:00Z">
            <w:rPr>
              <w:rFonts w:ascii="Garamond" w:eastAsia="Times New Roman" w:hAnsi="Garamond"/>
              <w:b w:val="0"/>
              <w:sz w:val="24"/>
              <w:szCs w:val="24"/>
            </w:rPr>
          </w:rPrChange>
        </w:rPr>
        <w:t xml:space="preserve">which is a future </w:t>
      </w:r>
      <w:r w:rsidR="006A0046" w:rsidRPr="00DA34F0">
        <w:rPr>
          <w:rFonts w:ascii="Times New Roman" w:eastAsia="Times New Roman" w:hAnsi="Times New Roman"/>
          <w:b w:val="0"/>
          <w:sz w:val="24"/>
          <w:szCs w:val="24"/>
          <w:rPrChange w:id="618" w:author="Anna Wingfield" w:date="2024-03-14T16:20:00Z">
            <w:rPr>
              <w:rFonts w:ascii="Garamond" w:eastAsia="Times New Roman" w:hAnsi="Garamond"/>
              <w:b w:val="0"/>
              <w:sz w:val="24"/>
              <w:szCs w:val="24"/>
            </w:rPr>
          </w:rPrChange>
        </w:rPr>
        <w:t>the narrator cannot know but is writing</w:t>
      </w:r>
      <w:r w:rsidR="001E605D" w:rsidRPr="00DA34F0">
        <w:rPr>
          <w:rFonts w:ascii="Times New Roman" w:eastAsia="Times New Roman" w:hAnsi="Times New Roman"/>
          <w:b w:val="0"/>
          <w:sz w:val="24"/>
          <w:szCs w:val="24"/>
          <w:rPrChange w:id="619" w:author="Anna Wingfield" w:date="2024-03-14T16:20:00Z">
            <w:rPr>
              <w:rFonts w:ascii="Garamond" w:eastAsia="Times New Roman" w:hAnsi="Garamond"/>
              <w:b w:val="0"/>
              <w:sz w:val="24"/>
              <w:szCs w:val="24"/>
            </w:rPr>
          </w:rPrChange>
        </w:rPr>
        <w:t xml:space="preserve">, </w:t>
      </w:r>
      <w:r w:rsidR="00C643B5" w:rsidRPr="00DA34F0">
        <w:rPr>
          <w:rFonts w:ascii="Times New Roman" w:eastAsia="Times New Roman" w:hAnsi="Times New Roman"/>
          <w:b w:val="0"/>
          <w:sz w:val="24"/>
          <w:szCs w:val="24"/>
          <w:rPrChange w:id="620" w:author="Anna Wingfield" w:date="2024-03-14T16:20:00Z">
            <w:rPr>
              <w:rFonts w:ascii="Garamond" w:eastAsia="Times New Roman" w:hAnsi="Garamond"/>
              <w:b w:val="0"/>
              <w:sz w:val="24"/>
              <w:szCs w:val="24"/>
            </w:rPr>
          </w:rPrChange>
        </w:rPr>
        <w:t xml:space="preserve">nonetheless, </w:t>
      </w:r>
      <w:r w:rsidR="00814285" w:rsidRPr="00DA34F0">
        <w:rPr>
          <w:rFonts w:ascii="Times New Roman" w:eastAsia="Times New Roman" w:hAnsi="Times New Roman"/>
          <w:b w:val="0"/>
          <w:sz w:val="24"/>
          <w:szCs w:val="24"/>
          <w:rPrChange w:id="621" w:author="Anna Wingfield" w:date="2024-03-14T16:20:00Z">
            <w:rPr>
              <w:rFonts w:ascii="Garamond" w:eastAsia="Times New Roman" w:hAnsi="Garamond"/>
              <w:b w:val="0"/>
              <w:sz w:val="24"/>
              <w:szCs w:val="24"/>
            </w:rPr>
          </w:rPrChange>
        </w:rPr>
        <w:t>as she, he, or they</w:t>
      </w:r>
      <w:r w:rsidR="0031680C" w:rsidRPr="00DA34F0">
        <w:rPr>
          <w:rFonts w:ascii="Times New Roman" w:eastAsia="Times New Roman" w:hAnsi="Times New Roman"/>
          <w:b w:val="0"/>
          <w:sz w:val="24"/>
          <w:szCs w:val="24"/>
          <w:rPrChange w:id="622" w:author="Anna Wingfield" w:date="2024-03-14T16:20:00Z">
            <w:rPr>
              <w:rFonts w:ascii="Garamond" w:eastAsia="Times New Roman" w:hAnsi="Garamond"/>
              <w:b w:val="0"/>
              <w:sz w:val="24"/>
              <w:szCs w:val="24"/>
            </w:rPr>
          </w:rPrChange>
        </w:rPr>
        <w:t xml:space="preserve"> </w:t>
      </w:r>
      <w:r w:rsidR="001E605D" w:rsidRPr="00DA34F0">
        <w:rPr>
          <w:rFonts w:ascii="Times New Roman" w:eastAsia="Times New Roman" w:hAnsi="Times New Roman"/>
          <w:b w:val="0"/>
          <w:sz w:val="24"/>
          <w:szCs w:val="24"/>
          <w:rPrChange w:id="623" w:author="Anna Wingfield" w:date="2024-03-14T16:20:00Z">
            <w:rPr>
              <w:rFonts w:ascii="Garamond" w:eastAsia="Times New Roman" w:hAnsi="Garamond"/>
              <w:b w:val="0"/>
              <w:sz w:val="24"/>
              <w:szCs w:val="24"/>
            </w:rPr>
          </w:rPrChange>
        </w:rPr>
        <w:t xml:space="preserve">is </w:t>
      </w:r>
      <w:r w:rsidR="007230F1" w:rsidRPr="00DA34F0">
        <w:rPr>
          <w:rFonts w:ascii="Times New Roman" w:eastAsia="Times New Roman" w:hAnsi="Times New Roman"/>
          <w:b w:val="0"/>
          <w:sz w:val="24"/>
          <w:szCs w:val="24"/>
          <w:rPrChange w:id="624" w:author="Anna Wingfield" w:date="2024-03-14T16:20:00Z">
            <w:rPr>
              <w:rFonts w:ascii="Garamond" w:eastAsia="Times New Roman" w:hAnsi="Garamond"/>
              <w:b w:val="0"/>
              <w:sz w:val="24"/>
              <w:szCs w:val="24"/>
            </w:rPr>
          </w:rPrChange>
        </w:rPr>
        <w:t xml:space="preserve">simultaneously </w:t>
      </w:r>
      <w:r w:rsidR="001E605D" w:rsidRPr="00DA34F0">
        <w:rPr>
          <w:rFonts w:ascii="Times New Roman" w:eastAsia="Times New Roman" w:hAnsi="Times New Roman"/>
          <w:b w:val="0"/>
          <w:sz w:val="24"/>
          <w:szCs w:val="24"/>
          <w:rPrChange w:id="625" w:author="Anna Wingfield" w:date="2024-03-14T16:20:00Z">
            <w:rPr>
              <w:rFonts w:ascii="Garamond" w:eastAsia="Times New Roman" w:hAnsi="Garamond"/>
              <w:b w:val="0"/>
              <w:sz w:val="24"/>
              <w:szCs w:val="24"/>
            </w:rPr>
          </w:rPrChange>
        </w:rPr>
        <w:t>reading</w:t>
      </w:r>
      <w:r w:rsidR="007230F1" w:rsidRPr="00DA34F0">
        <w:rPr>
          <w:rFonts w:ascii="Times New Roman" w:eastAsia="Times New Roman" w:hAnsi="Times New Roman"/>
          <w:b w:val="0"/>
          <w:sz w:val="24"/>
          <w:szCs w:val="24"/>
          <w:rPrChange w:id="626" w:author="Anna Wingfield" w:date="2024-03-14T16:20:00Z">
            <w:rPr>
              <w:rFonts w:ascii="Garamond" w:eastAsia="Times New Roman" w:hAnsi="Garamond"/>
              <w:b w:val="0"/>
              <w:sz w:val="24"/>
              <w:szCs w:val="24"/>
            </w:rPr>
          </w:rPrChange>
        </w:rPr>
        <w:t xml:space="preserve"> it</w:t>
      </w:r>
      <w:r w:rsidR="001E605D" w:rsidRPr="00DA34F0">
        <w:rPr>
          <w:rFonts w:ascii="Times New Roman" w:eastAsia="Times New Roman" w:hAnsi="Times New Roman"/>
          <w:b w:val="0"/>
          <w:sz w:val="24"/>
          <w:szCs w:val="24"/>
          <w:rPrChange w:id="627" w:author="Anna Wingfield" w:date="2024-03-14T16:20:00Z">
            <w:rPr>
              <w:rFonts w:ascii="Garamond" w:eastAsia="Times New Roman" w:hAnsi="Garamond"/>
              <w:b w:val="0"/>
              <w:sz w:val="24"/>
              <w:szCs w:val="24"/>
            </w:rPr>
          </w:rPrChange>
        </w:rPr>
        <w:t xml:space="preserve">, </w:t>
      </w:r>
      <w:r w:rsidR="001E605D" w:rsidRPr="00DA34F0">
        <w:rPr>
          <w:rFonts w:ascii="Times New Roman" w:eastAsia="Times New Roman" w:hAnsi="Times New Roman"/>
          <w:b w:val="0"/>
          <w:i/>
          <w:sz w:val="24"/>
          <w:szCs w:val="24"/>
          <w:rPrChange w:id="628" w:author="Anna Wingfield" w:date="2024-03-14T16:20:00Z">
            <w:rPr>
              <w:rFonts w:ascii="Garamond" w:eastAsia="Times New Roman" w:hAnsi="Garamond"/>
              <w:b w:val="0"/>
              <w:i/>
              <w:sz w:val="24"/>
              <w:szCs w:val="24"/>
            </w:rPr>
          </w:rPrChange>
        </w:rPr>
        <w:t>right now</w:t>
      </w:r>
      <w:r w:rsidR="001E605D" w:rsidRPr="00DA34F0">
        <w:rPr>
          <w:rFonts w:ascii="Times New Roman" w:eastAsia="Times New Roman" w:hAnsi="Times New Roman"/>
          <w:b w:val="0"/>
          <w:sz w:val="24"/>
          <w:szCs w:val="24"/>
          <w:rPrChange w:id="629" w:author="Anna Wingfield" w:date="2024-03-14T16:20:00Z">
            <w:rPr>
              <w:rFonts w:ascii="Garamond" w:eastAsia="Times New Roman" w:hAnsi="Garamond"/>
              <w:b w:val="0"/>
              <w:sz w:val="24"/>
              <w:szCs w:val="24"/>
            </w:rPr>
          </w:rPrChange>
        </w:rPr>
        <w:t>.</w:t>
      </w:r>
      <w:r w:rsidR="002E27E0" w:rsidRPr="00DA34F0">
        <w:rPr>
          <w:rStyle w:val="FootnoteReference"/>
          <w:rFonts w:ascii="Times New Roman" w:eastAsia="Times New Roman" w:hAnsi="Times New Roman"/>
          <w:b w:val="0"/>
          <w:sz w:val="24"/>
          <w:szCs w:val="24"/>
          <w:rPrChange w:id="630" w:author="Anna Wingfield" w:date="2024-03-14T16:20:00Z">
            <w:rPr>
              <w:rStyle w:val="FootnoteReference"/>
              <w:rFonts w:ascii="Garamond" w:eastAsia="Times New Roman" w:hAnsi="Garamond"/>
              <w:b w:val="0"/>
              <w:sz w:val="24"/>
              <w:szCs w:val="24"/>
            </w:rPr>
          </w:rPrChange>
        </w:rPr>
        <w:footnoteReference w:id="8"/>
      </w:r>
      <w:r w:rsidR="001E605D" w:rsidRPr="00DA34F0">
        <w:rPr>
          <w:rFonts w:ascii="Times New Roman" w:eastAsia="Times New Roman" w:hAnsi="Times New Roman"/>
          <w:b w:val="0"/>
          <w:sz w:val="24"/>
          <w:szCs w:val="24"/>
          <w:rPrChange w:id="631" w:author="Anna Wingfield" w:date="2024-03-14T16:20:00Z">
            <w:rPr>
              <w:rFonts w:ascii="Garamond" w:eastAsia="Times New Roman" w:hAnsi="Garamond"/>
              <w:b w:val="0"/>
              <w:sz w:val="24"/>
              <w:szCs w:val="24"/>
            </w:rPr>
          </w:rPrChange>
        </w:rPr>
        <w:t xml:space="preserve"> The narrator writes what the narrator</w:t>
      </w:r>
      <w:r w:rsidR="006A0046" w:rsidRPr="00DA34F0">
        <w:rPr>
          <w:rFonts w:ascii="Times New Roman" w:eastAsia="Times New Roman" w:hAnsi="Times New Roman"/>
          <w:b w:val="0"/>
          <w:sz w:val="24"/>
          <w:szCs w:val="24"/>
          <w:rPrChange w:id="632" w:author="Anna Wingfield" w:date="2024-03-14T16:20:00Z">
            <w:rPr>
              <w:rFonts w:ascii="Garamond" w:eastAsia="Times New Roman" w:hAnsi="Garamond"/>
              <w:b w:val="0"/>
              <w:sz w:val="24"/>
              <w:szCs w:val="24"/>
            </w:rPr>
          </w:rPrChange>
        </w:rPr>
        <w:t xml:space="preserve"> </w:t>
      </w:r>
      <w:r w:rsidR="001E605D" w:rsidRPr="00DA34F0">
        <w:rPr>
          <w:rFonts w:ascii="Times New Roman" w:eastAsia="Times New Roman" w:hAnsi="Times New Roman"/>
          <w:b w:val="0"/>
          <w:sz w:val="24"/>
          <w:szCs w:val="24"/>
          <w:rPrChange w:id="633" w:author="Anna Wingfield" w:date="2024-03-14T16:20:00Z">
            <w:rPr>
              <w:rFonts w:ascii="Garamond" w:eastAsia="Times New Roman" w:hAnsi="Garamond"/>
              <w:b w:val="0"/>
              <w:sz w:val="24"/>
              <w:szCs w:val="24"/>
            </w:rPr>
          </w:rPrChange>
        </w:rPr>
        <w:t>cannot, as yet, know and, what’s more,</w:t>
      </w:r>
      <w:r w:rsidR="006A0046" w:rsidRPr="00DA34F0">
        <w:rPr>
          <w:rFonts w:ascii="Times New Roman" w:eastAsia="Times New Roman" w:hAnsi="Times New Roman"/>
          <w:b w:val="0"/>
          <w:sz w:val="24"/>
          <w:szCs w:val="24"/>
          <w:rPrChange w:id="634" w:author="Anna Wingfield" w:date="2024-03-14T16:20:00Z">
            <w:rPr>
              <w:rFonts w:ascii="Garamond" w:eastAsia="Times New Roman" w:hAnsi="Garamond"/>
              <w:b w:val="0"/>
              <w:sz w:val="24"/>
              <w:szCs w:val="24"/>
            </w:rPr>
          </w:rPrChange>
        </w:rPr>
        <w:t xml:space="preserve"> </w:t>
      </w:r>
      <w:r w:rsidR="0075248E" w:rsidRPr="00DA34F0">
        <w:rPr>
          <w:rFonts w:ascii="Times New Roman" w:eastAsia="Times New Roman" w:hAnsi="Times New Roman"/>
          <w:b w:val="0"/>
          <w:sz w:val="24"/>
          <w:szCs w:val="24"/>
          <w:rPrChange w:id="635" w:author="Anna Wingfield" w:date="2024-03-14T16:20:00Z">
            <w:rPr>
              <w:rFonts w:ascii="Garamond" w:eastAsia="Times New Roman" w:hAnsi="Garamond"/>
              <w:b w:val="0"/>
              <w:sz w:val="24"/>
              <w:szCs w:val="24"/>
            </w:rPr>
          </w:rPrChange>
        </w:rPr>
        <w:t>they</w:t>
      </w:r>
      <w:r w:rsidR="006A0046" w:rsidRPr="00DA34F0">
        <w:rPr>
          <w:rFonts w:ascii="Times New Roman" w:eastAsia="Times New Roman" w:hAnsi="Times New Roman"/>
          <w:b w:val="0"/>
          <w:sz w:val="24"/>
          <w:szCs w:val="24"/>
          <w:rPrChange w:id="636" w:author="Anna Wingfield" w:date="2024-03-14T16:20:00Z">
            <w:rPr>
              <w:rFonts w:ascii="Garamond" w:eastAsia="Times New Roman" w:hAnsi="Garamond"/>
              <w:b w:val="0"/>
              <w:sz w:val="24"/>
              <w:szCs w:val="24"/>
            </w:rPr>
          </w:rPrChange>
        </w:rPr>
        <w:t xml:space="preserve"> </w:t>
      </w:r>
      <w:r w:rsidR="0075248E" w:rsidRPr="00DA34F0">
        <w:rPr>
          <w:rFonts w:ascii="Times New Roman" w:eastAsia="Times New Roman" w:hAnsi="Times New Roman"/>
          <w:b w:val="0"/>
          <w:sz w:val="24"/>
          <w:szCs w:val="24"/>
          <w:rPrChange w:id="637" w:author="Anna Wingfield" w:date="2024-03-14T16:20:00Z">
            <w:rPr>
              <w:rFonts w:ascii="Garamond" w:eastAsia="Times New Roman" w:hAnsi="Garamond"/>
              <w:b w:val="0"/>
              <w:sz w:val="24"/>
              <w:szCs w:val="24"/>
            </w:rPr>
          </w:rPrChange>
        </w:rPr>
        <w:t>know they</w:t>
      </w:r>
      <w:r w:rsidR="001E605D" w:rsidRPr="00DA34F0">
        <w:rPr>
          <w:rFonts w:ascii="Times New Roman" w:eastAsia="Times New Roman" w:hAnsi="Times New Roman"/>
          <w:b w:val="0"/>
          <w:sz w:val="24"/>
          <w:szCs w:val="24"/>
          <w:rPrChange w:id="638" w:author="Anna Wingfield" w:date="2024-03-14T16:20:00Z">
            <w:rPr>
              <w:rFonts w:ascii="Garamond" w:eastAsia="Times New Roman" w:hAnsi="Garamond"/>
              <w:b w:val="0"/>
              <w:sz w:val="24"/>
              <w:szCs w:val="24"/>
            </w:rPr>
          </w:rPrChange>
        </w:rPr>
        <w:t xml:space="preserve"> </w:t>
      </w:r>
      <w:r w:rsidR="0075248E" w:rsidRPr="00DA34F0">
        <w:rPr>
          <w:rFonts w:ascii="Times New Roman" w:eastAsia="Times New Roman" w:hAnsi="Times New Roman"/>
          <w:b w:val="0"/>
          <w:sz w:val="24"/>
          <w:szCs w:val="24"/>
          <w:rPrChange w:id="639" w:author="Anna Wingfield" w:date="2024-03-14T16:20:00Z">
            <w:rPr>
              <w:rFonts w:ascii="Garamond" w:eastAsia="Times New Roman" w:hAnsi="Garamond"/>
              <w:b w:val="0"/>
              <w:sz w:val="24"/>
              <w:szCs w:val="24"/>
            </w:rPr>
          </w:rPrChange>
        </w:rPr>
        <w:t>do</w:t>
      </w:r>
      <w:r w:rsidR="006A0046" w:rsidRPr="00DA34F0">
        <w:rPr>
          <w:rFonts w:ascii="Times New Roman" w:eastAsia="Times New Roman" w:hAnsi="Times New Roman"/>
          <w:b w:val="0"/>
          <w:sz w:val="24"/>
          <w:szCs w:val="24"/>
          <w:rPrChange w:id="640" w:author="Anna Wingfield" w:date="2024-03-14T16:20:00Z">
            <w:rPr>
              <w:rFonts w:ascii="Garamond" w:eastAsia="Times New Roman" w:hAnsi="Garamond"/>
              <w:b w:val="0"/>
              <w:sz w:val="24"/>
              <w:szCs w:val="24"/>
            </w:rPr>
          </w:rPrChange>
        </w:rPr>
        <w:t xml:space="preserve"> not know</w:t>
      </w:r>
      <w:r w:rsidR="001E605D" w:rsidRPr="00DA34F0">
        <w:rPr>
          <w:rFonts w:ascii="Times New Roman" w:eastAsia="Times New Roman" w:hAnsi="Times New Roman"/>
          <w:b w:val="0"/>
          <w:sz w:val="24"/>
          <w:szCs w:val="24"/>
          <w:rPrChange w:id="641" w:author="Anna Wingfield" w:date="2024-03-14T16:20:00Z">
            <w:rPr>
              <w:rFonts w:ascii="Garamond" w:eastAsia="Times New Roman" w:hAnsi="Garamond"/>
              <w:b w:val="0"/>
              <w:sz w:val="24"/>
              <w:szCs w:val="24"/>
            </w:rPr>
          </w:rPrChange>
        </w:rPr>
        <w:t xml:space="preserve"> it</w:t>
      </w:r>
      <w:r w:rsidR="00F71DF0" w:rsidRPr="00DA34F0">
        <w:rPr>
          <w:rFonts w:ascii="Times New Roman" w:eastAsia="Times New Roman" w:hAnsi="Times New Roman"/>
          <w:b w:val="0"/>
          <w:sz w:val="24"/>
          <w:szCs w:val="24"/>
          <w:rPrChange w:id="642" w:author="Anna Wingfield" w:date="2024-03-14T16:20:00Z">
            <w:rPr>
              <w:rFonts w:ascii="Garamond" w:eastAsia="Times New Roman" w:hAnsi="Garamond"/>
              <w:b w:val="0"/>
              <w:sz w:val="24"/>
              <w:szCs w:val="24"/>
            </w:rPr>
          </w:rPrChange>
        </w:rPr>
        <w:t>, and in no</w:t>
      </w:r>
      <w:r w:rsidR="00371918" w:rsidRPr="00DA34F0">
        <w:rPr>
          <w:rFonts w:ascii="Times New Roman" w:eastAsia="Times New Roman" w:hAnsi="Times New Roman"/>
          <w:b w:val="0"/>
          <w:sz w:val="24"/>
          <w:szCs w:val="24"/>
          <w:rPrChange w:id="643" w:author="Anna Wingfield" w:date="2024-03-14T16:20:00Z">
            <w:rPr>
              <w:rFonts w:ascii="Garamond" w:eastAsia="Times New Roman" w:hAnsi="Garamond"/>
              <w:b w:val="0"/>
              <w:sz w:val="24"/>
              <w:szCs w:val="24"/>
            </w:rPr>
          </w:rPrChange>
        </w:rPr>
        <w:t>t-</w:t>
      </w:r>
      <w:r w:rsidR="006A0046" w:rsidRPr="00DA34F0">
        <w:rPr>
          <w:rFonts w:ascii="Times New Roman" w:eastAsia="Times New Roman" w:hAnsi="Times New Roman"/>
          <w:b w:val="0"/>
          <w:sz w:val="24"/>
          <w:szCs w:val="24"/>
          <w:rPrChange w:id="644" w:author="Anna Wingfield" w:date="2024-03-14T16:20:00Z">
            <w:rPr>
              <w:rFonts w:ascii="Garamond" w:eastAsia="Times New Roman" w:hAnsi="Garamond"/>
              <w:b w:val="0"/>
              <w:sz w:val="24"/>
              <w:szCs w:val="24"/>
            </w:rPr>
          </w:rPrChange>
        </w:rPr>
        <w:t>knowing i</w:t>
      </w:r>
      <w:r w:rsidR="00371918" w:rsidRPr="00DA34F0">
        <w:rPr>
          <w:rFonts w:ascii="Times New Roman" w:eastAsia="Times New Roman" w:hAnsi="Times New Roman"/>
          <w:b w:val="0"/>
          <w:sz w:val="24"/>
          <w:szCs w:val="24"/>
          <w:rPrChange w:id="645" w:author="Anna Wingfield" w:date="2024-03-14T16:20:00Z">
            <w:rPr>
              <w:rFonts w:ascii="Garamond" w:eastAsia="Times New Roman" w:hAnsi="Garamond"/>
              <w:b w:val="0"/>
              <w:sz w:val="24"/>
              <w:szCs w:val="24"/>
            </w:rPr>
          </w:rPrChange>
        </w:rPr>
        <w:t>t, not-</w:t>
      </w:r>
      <w:r w:rsidR="0075248E" w:rsidRPr="00DA34F0">
        <w:rPr>
          <w:rFonts w:ascii="Times New Roman" w:eastAsia="Times New Roman" w:hAnsi="Times New Roman"/>
          <w:b w:val="0"/>
          <w:sz w:val="24"/>
          <w:szCs w:val="24"/>
          <w:rPrChange w:id="646" w:author="Anna Wingfield" w:date="2024-03-14T16:20:00Z">
            <w:rPr>
              <w:rFonts w:ascii="Garamond" w:eastAsia="Times New Roman" w:hAnsi="Garamond"/>
              <w:b w:val="0"/>
              <w:sz w:val="24"/>
              <w:szCs w:val="24"/>
            </w:rPr>
          </w:rPrChange>
        </w:rPr>
        <w:t>knowingly writing it, know</w:t>
      </w:r>
      <w:r w:rsidR="006A0046" w:rsidRPr="00DA34F0">
        <w:rPr>
          <w:rFonts w:ascii="Times New Roman" w:eastAsia="Times New Roman" w:hAnsi="Times New Roman"/>
          <w:b w:val="0"/>
          <w:sz w:val="24"/>
          <w:szCs w:val="24"/>
          <w:rPrChange w:id="647" w:author="Anna Wingfield" w:date="2024-03-14T16:20:00Z">
            <w:rPr>
              <w:rFonts w:ascii="Garamond" w:eastAsia="Times New Roman" w:hAnsi="Garamond"/>
              <w:b w:val="0"/>
              <w:sz w:val="24"/>
              <w:szCs w:val="24"/>
            </w:rPr>
          </w:rPrChange>
        </w:rPr>
        <w:t xml:space="preserve"> it</w:t>
      </w:r>
      <w:r w:rsidR="0075248E" w:rsidRPr="00DA34F0">
        <w:rPr>
          <w:rFonts w:ascii="Times New Roman" w:eastAsia="Times New Roman" w:hAnsi="Times New Roman"/>
          <w:b w:val="0"/>
          <w:sz w:val="24"/>
          <w:szCs w:val="24"/>
          <w:rPrChange w:id="648" w:author="Anna Wingfield" w:date="2024-03-14T16:20:00Z">
            <w:rPr>
              <w:rFonts w:ascii="Garamond" w:eastAsia="Times New Roman" w:hAnsi="Garamond"/>
              <w:b w:val="0"/>
              <w:sz w:val="24"/>
              <w:szCs w:val="24"/>
            </w:rPr>
          </w:rPrChange>
        </w:rPr>
        <w:t>, know the story they</w:t>
      </w:r>
      <w:r w:rsidR="001E605D" w:rsidRPr="00DA34F0">
        <w:rPr>
          <w:rFonts w:ascii="Times New Roman" w:eastAsia="Times New Roman" w:hAnsi="Times New Roman"/>
          <w:b w:val="0"/>
          <w:sz w:val="24"/>
          <w:szCs w:val="24"/>
          <w:rPrChange w:id="649" w:author="Anna Wingfield" w:date="2024-03-14T16:20:00Z">
            <w:rPr>
              <w:rFonts w:ascii="Garamond" w:eastAsia="Times New Roman" w:hAnsi="Garamond"/>
              <w:b w:val="0"/>
              <w:sz w:val="24"/>
              <w:szCs w:val="24"/>
            </w:rPr>
          </w:rPrChange>
        </w:rPr>
        <w:t xml:space="preserve"> </w:t>
      </w:r>
      <w:r w:rsidR="0075248E" w:rsidRPr="00DA34F0">
        <w:rPr>
          <w:rFonts w:ascii="Times New Roman" w:eastAsia="Times New Roman" w:hAnsi="Times New Roman"/>
          <w:b w:val="0"/>
          <w:sz w:val="24"/>
          <w:szCs w:val="24"/>
          <w:rPrChange w:id="650" w:author="Anna Wingfield" w:date="2024-03-14T16:20:00Z">
            <w:rPr>
              <w:rFonts w:ascii="Garamond" w:eastAsia="Times New Roman" w:hAnsi="Garamond"/>
              <w:b w:val="0"/>
              <w:sz w:val="24"/>
              <w:szCs w:val="24"/>
            </w:rPr>
          </w:rPrChange>
        </w:rPr>
        <w:t>do</w:t>
      </w:r>
      <w:r w:rsidR="001E605D" w:rsidRPr="00DA34F0">
        <w:rPr>
          <w:rFonts w:ascii="Times New Roman" w:eastAsia="Times New Roman" w:hAnsi="Times New Roman"/>
          <w:b w:val="0"/>
          <w:sz w:val="24"/>
          <w:szCs w:val="24"/>
          <w:rPrChange w:id="651" w:author="Anna Wingfield" w:date="2024-03-14T16:20:00Z">
            <w:rPr>
              <w:rFonts w:ascii="Garamond" w:eastAsia="Times New Roman" w:hAnsi="Garamond"/>
              <w:b w:val="0"/>
              <w:sz w:val="24"/>
              <w:szCs w:val="24"/>
            </w:rPr>
          </w:rPrChange>
        </w:rPr>
        <w:t xml:space="preserve"> not know</w:t>
      </w:r>
      <w:r w:rsidR="0075248E" w:rsidRPr="00DA34F0">
        <w:rPr>
          <w:rFonts w:ascii="Times New Roman" w:eastAsia="Times New Roman" w:hAnsi="Times New Roman"/>
          <w:b w:val="0"/>
          <w:sz w:val="24"/>
          <w:szCs w:val="24"/>
          <w:rPrChange w:id="652" w:author="Anna Wingfield" w:date="2024-03-14T16:20:00Z">
            <w:rPr>
              <w:rFonts w:ascii="Garamond" w:eastAsia="Times New Roman" w:hAnsi="Garamond"/>
              <w:b w:val="0"/>
              <w:sz w:val="24"/>
              <w:szCs w:val="24"/>
            </w:rPr>
          </w:rPrChange>
        </w:rPr>
        <w:t xml:space="preserve">. </w:t>
      </w:r>
      <w:r w:rsidR="009D27ED" w:rsidRPr="00DA34F0">
        <w:rPr>
          <w:rFonts w:ascii="Times New Roman" w:eastAsia="Times New Roman" w:hAnsi="Times New Roman"/>
          <w:b w:val="0"/>
          <w:sz w:val="24"/>
          <w:szCs w:val="24"/>
          <w:rPrChange w:id="653" w:author="Anna Wingfield" w:date="2024-03-14T16:20:00Z">
            <w:rPr>
              <w:rFonts w:ascii="Garamond" w:eastAsia="Times New Roman" w:hAnsi="Garamond"/>
              <w:b w:val="0"/>
              <w:sz w:val="24"/>
              <w:szCs w:val="24"/>
            </w:rPr>
          </w:rPrChange>
        </w:rPr>
        <w:t>Therefore, we can say that the very thing</w:t>
      </w:r>
      <w:r w:rsidR="006A0046" w:rsidRPr="00DA34F0">
        <w:rPr>
          <w:rFonts w:ascii="Times New Roman" w:eastAsia="Times New Roman" w:hAnsi="Times New Roman"/>
          <w:b w:val="0"/>
          <w:sz w:val="24"/>
          <w:szCs w:val="24"/>
          <w:rPrChange w:id="654" w:author="Anna Wingfield" w:date="2024-03-14T16:20:00Z">
            <w:rPr>
              <w:rFonts w:ascii="Garamond" w:eastAsia="Times New Roman" w:hAnsi="Garamond"/>
              <w:b w:val="0"/>
              <w:sz w:val="24"/>
              <w:szCs w:val="24"/>
            </w:rPr>
          </w:rPrChange>
        </w:rPr>
        <w:t xml:space="preserve"> </w:t>
      </w:r>
      <w:r w:rsidR="0075248E" w:rsidRPr="00DA34F0">
        <w:rPr>
          <w:rFonts w:ascii="Times New Roman" w:eastAsia="Times New Roman" w:hAnsi="Times New Roman"/>
          <w:b w:val="0"/>
          <w:sz w:val="24"/>
          <w:szCs w:val="24"/>
          <w:rPrChange w:id="655" w:author="Anna Wingfield" w:date="2024-03-14T16:20:00Z">
            <w:rPr>
              <w:rFonts w:ascii="Garamond" w:eastAsia="Times New Roman" w:hAnsi="Garamond"/>
              <w:b w:val="0"/>
              <w:sz w:val="24"/>
              <w:szCs w:val="24"/>
            </w:rPr>
          </w:rPrChange>
        </w:rPr>
        <w:t>t</w:t>
      </w:r>
      <w:r w:rsidR="006A0046" w:rsidRPr="00DA34F0">
        <w:rPr>
          <w:rFonts w:ascii="Times New Roman" w:eastAsia="Times New Roman" w:hAnsi="Times New Roman"/>
          <w:b w:val="0"/>
          <w:sz w:val="24"/>
          <w:szCs w:val="24"/>
          <w:rPrChange w:id="656" w:author="Anna Wingfield" w:date="2024-03-14T16:20:00Z">
            <w:rPr>
              <w:rFonts w:ascii="Garamond" w:eastAsia="Times New Roman" w:hAnsi="Garamond"/>
              <w:b w:val="0"/>
              <w:sz w:val="24"/>
              <w:szCs w:val="24"/>
            </w:rPr>
          </w:rPrChange>
        </w:rPr>
        <w:t>he</w:t>
      </w:r>
      <w:r w:rsidR="0075248E" w:rsidRPr="00DA34F0">
        <w:rPr>
          <w:rFonts w:ascii="Times New Roman" w:eastAsia="Times New Roman" w:hAnsi="Times New Roman"/>
          <w:b w:val="0"/>
          <w:sz w:val="24"/>
          <w:szCs w:val="24"/>
          <w:rPrChange w:id="657" w:author="Anna Wingfield" w:date="2024-03-14T16:20:00Z">
            <w:rPr>
              <w:rFonts w:ascii="Garamond" w:eastAsia="Times New Roman" w:hAnsi="Garamond"/>
              <w:b w:val="0"/>
              <w:sz w:val="24"/>
              <w:szCs w:val="24"/>
            </w:rPr>
          </w:rPrChange>
        </w:rPr>
        <w:t>y write</w:t>
      </w:r>
      <w:r w:rsidR="006A0046" w:rsidRPr="00DA34F0">
        <w:rPr>
          <w:rFonts w:ascii="Times New Roman" w:eastAsia="Times New Roman" w:hAnsi="Times New Roman"/>
          <w:b w:val="0"/>
          <w:sz w:val="24"/>
          <w:szCs w:val="24"/>
          <w:rPrChange w:id="658" w:author="Anna Wingfield" w:date="2024-03-14T16:20:00Z">
            <w:rPr>
              <w:rFonts w:ascii="Garamond" w:eastAsia="Times New Roman" w:hAnsi="Garamond"/>
              <w:b w:val="0"/>
              <w:sz w:val="24"/>
              <w:szCs w:val="24"/>
            </w:rPr>
          </w:rPrChange>
        </w:rPr>
        <w:t xml:space="preserve"> on the leaves </w:t>
      </w:r>
      <w:r w:rsidR="006A0046" w:rsidRPr="00DA34F0">
        <w:rPr>
          <w:rFonts w:ascii="Times New Roman" w:eastAsia="Times New Roman" w:hAnsi="Times New Roman"/>
          <w:b w:val="0"/>
          <w:i/>
          <w:sz w:val="24"/>
          <w:szCs w:val="24"/>
          <w:rPrChange w:id="659" w:author="Anna Wingfield" w:date="2024-03-14T16:20:00Z">
            <w:rPr>
              <w:rFonts w:ascii="Garamond" w:eastAsia="Times New Roman" w:hAnsi="Garamond"/>
              <w:b w:val="0"/>
              <w:i/>
              <w:sz w:val="24"/>
              <w:szCs w:val="24"/>
            </w:rPr>
          </w:rPrChange>
        </w:rPr>
        <w:t>is</w:t>
      </w:r>
      <w:r w:rsidR="006A0046" w:rsidRPr="00DA34F0">
        <w:rPr>
          <w:rFonts w:ascii="Times New Roman" w:eastAsia="Times New Roman" w:hAnsi="Times New Roman"/>
          <w:b w:val="0"/>
          <w:sz w:val="24"/>
          <w:szCs w:val="24"/>
          <w:rPrChange w:id="660" w:author="Anna Wingfield" w:date="2024-03-14T16:20:00Z">
            <w:rPr>
              <w:rFonts w:ascii="Garamond" w:eastAsia="Times New Roman" w:hAnsi="Garamond"/>
              <w:b w:val="0"/>
              <w:sz w:val="24"/>
              <w:szCs w:val="24"/>
            </w:rPr>
          </w:rPrChange>
        </w:rPr>
        <w:t xml:space="preserve"> </w:t>
      </w:r>
      <w:r w:rsidR="001E605D" w:rsidRPr="00DA34F0">
        <w:rPr>
          <w:rFonts w:ascii="Times New Roman" w:eastAsia="Times New Roman" w:hAnsi="Times New Roman"/>
          <w:b w:val="0"/>
          <w:sz w:val="24"/>
          <w:szCs w:val="24"/>
          <w:rPrChange w:id="661" w:author="Anna Wingfield" w:date="2024-03-14T16:20:00Z">
            <w:rPr>
              <w:rFonts w:ascii="Garamond" w:eastAsia="Times New Roman" w:hAnsi="Garamond"/>
              <w:b w:val="0"/>
              <w:sz w:val="24"/>
              <w:szCs w:val="24"/>
            </w:rPr>
          </w:rPrChange>
        </w:rPr>
        <w:t>weird</w:t>
      </w:r>
      <w:r w:rsidR="007230F1" w:rsidRPr="00DA34F0">
        <w:rPr>
          <w:rFonts w:ascii="Times New Roman" w:eastAsia="Times New Roman" w:hAnsi="Times New Roman"/>
          <w:b w:val="0"/>
          <w:sz w:val="24"/>
          <w:szCs w:val="24"/>
          <w:rPrChange w:id="662" w:author="Anna Wingfield" w:date="2024-03-14T16:20:00Z">
            <w:rPr>
              <w:rFonts w:ascii="Garamond" w:eastAsia="Times New Roman" w:hAnsi="Garamond"/>
              <w:b w:val="0"/>
              <w:sz w:val="24"/>
              <w:szCs w:val="24"/>
            </w:rPr>
          </w:rPrChange>
        </w:rPr>
        <w:t>,</w:t>
      </w:r>
      <w:r w:rsidR="001E605D" w:rsidRPr="00DA34F0">
        <w:rPr>
          <w:rFonts w:ascii="Times New Roman" w:eastAsia="Times New Roman" w:hAnsi="Times New Roman"/>
          <w:b w:val="0"/>
          <w:sz w:val="24"/>
          <w:szCs w:val="24"/>
          <w:rPrChange w:id="663" w:author="Anna Wingfield" w:date="2024-03-14T16:20:00Z">
            <w:rPr>
              <w:rFonts w:ascii="Garamond" w:eastAsia="Times New Roman" w:hAnsi="Garamond"/>
              <w:b w:val="0"/>
              <w:sz w:val="24"/>
              <w:szCs w:val="24"/>
            </w:rPr>
          </w:rPrChange>
        </w:rPr>
        <w:t xml:space="preserve"> non-anthropocentric, non-heliocentric time</w:t>
      </w:r>
      <w:r w:rsidR="00DB158A" w:rsidRPr="00DA34F0">
        <w:rPr>
          <w:rFonts w:ascii="Times New Roman" w:eastAsia="Times New Roman" w:hAnsi="Times New Roman"/>
          <w:b w:val="0"/>
          <w:sz w:val="24"/>
          <w:szCs w:val="24"/>
          <w:rPrChange w:id="664" w:author="Anna Wingfield" w:date="2024-03-14T16:20:00Z">
            <w:rPr>
              <w:rFonts w:ascii="Garamond" w:eastAsia="Times New Roman" w:hAnsi="Garamond"/>
              <w:b w:val="0"/>
              <w:sz w:val="24"/>
              <w:szCs w:val="24"/>
            </w:rPr>
          </w:rPrChange>
        </w:rPr>
        <w:t xml:space="preserve"> because it is non-epistemological and non-ontological time</w:t>
      </w:r>
      <w:r w:rsidR="001E605D" w:rsidRPr="00DA34F0">
        <w:rPr>
          <w:rFonts w:ascii="Times New Roman" w:eastAsia="Times New Roman" w:hAnsi="Times New Roman"/>
          <w:b w:val="0"/>
          <w:sz w:val="24"/>
          <w:szCs w:val="24"/>
          <w:rPrChange w:id="665" w:author="Anna Wingfield" w:date="2024-03-14T16:20:00Z">
            <w:rPr>
              <w:rFonts w:ascii="Garamond" w:eastAsia="Times New Roman" w:hAnsi="Garamond"/>
              <w:b w:val="0"/>
              <w:sz w:val="24"/>
              <w:szCs w:val="24"/>
            </w:rPr>
          </w:rPrChange>
        </w:rPr>
        <w:t xml:space="preserve">. It is </w:t>
      </w:r>
      <w:r w:rsidR="006A0046" w:rsidRPr="00DA34F0">
        <w:rPr>
          <w:rFonts w:ascii="Times New Roman" w:eastAsia="Times New Roman" w:hAnsi="Times New Roman"/>
          <w:b w:val="0"/>
          <w:sz w:val="24"/>
          <w:szCs w:val="24"/>
          <w:rPrChange w:id="666" w:author="Anna Wingfield" w:date="2024-03-14T16:20:00Z">
            <w:rPr>
              <w:rFonts w:ascii="Garamond" w:eastAsia="Times New Roman" w:hAnsi="Garamond"/>
              <w:b w:val="0"/>
              <w:sz w:val="24"/>
              <w:szCs w:val="24"/>
            </w:rPr>
          </w:rPrChange>
        </w:rPr>
        <w:t xml:space="preserve">a timeless time, timeless because unbound by time, by human time, a different time that </w:t>
      </w:r>
      <w:r w:rsidR="00964784" w:rsidRPr="00DA34F0">
        <w:rPr>
          <w:rFonts w:ascii="Times New Roman" w:eastAsia="Times New Roman" w:hAnsi="Times New Roman"/>
          <w:b w:val="0"/>
          <w:sz w:val="24"/>
          <w:szCs w:val="24"/>
          <w:rPrChange w:id="667" w:author="Anna Wingfield" w:date="2024-03-14T16:20:00Z">
            <w:rPr>
              <w:rFonts w:ascii="Garamond" w:eastAsia="Times New Roman" w:hAnsi="Garamond"/>
              <w:b w:val="0"/>
              <w:sz w:val="24"/>
              <w:szCs w:val="24"/>
            </w:rPr>
          </w:rPrChange>
        </w:rPr>
        <w:t xml:space="preserve">we might properly recognize as </w:t>
      </w:r>
      <w:r w:rsidR="001E605D" w:rsidRPr="00DA34F0">
        <w:rPr>
          <w:rFonts w:ascii="Times New Roman" w:eastAsia="Times New Roman" w:hAnsi="Times New Roman"/>
          <w:b w:val="0"/>
          <w:sz w:val="24"/>
          <w:szCs w:val="24"/>
          <w:rPrChange w:id="668" w:author="Anna Wingfield" w:date="2024-03-14T16:20:00Z">
            <w:rPr>
              <w:rFonts w:ascii="Garamond" w:eastAsia="Times New Roman" w:hAnsi="Garamond"/>
              <w:b w:val="0"/>
              <w:sz w:val="24"/>
              <w:szCs w:val="24"/>
            </w:rPr>
          </w:rPrChange>
        </w:rPr>
        <w:t xml:space="preserve">not </w:t>
      </w:r>
      <w:r w:rsidR="006A0046" w:rsidRPr="00DA34F0">
        <w:rPr>
          <w:rFonts w:ascii="Times New Roman" w:eastAsia="Times New Roman" w:hAnsi="Times New Roman"/>
          <w:b w:val="0"/>
          <w:i/>
          <w:sz w:val="24"/>
          <w:szCs w:val="24"/>
          <w:rPrChange w:id="669" w:author="Anna Wingfield" w:date="2024-03-14T16:20:00Z">
            <w:rPr>
              <w:rFonts w:ascii="Garamond" w:eastAsia="Times New Roman" w:hAnsi="Garamond"/>
              <w:b w:val="0"/>
              <w:i/>
              <w:sz w:val="24"/>
              <w:szCs w:val="24"/>
            </w:rPr>
          </w:rPrChange>
        </w:rPr>
        <w:t>contingent</w:t>
      </w:r>
      <w:r w:rsidR="001E605D" w:rsidRPr="00DA34F0">
        <w:rPr>
          <w:rFonts w:ascii="Times New Roman" w:eastAsia="Times New Roman" w:hAnsi="Times New Roman"/>
          <w:b w:val="0"/>
          <w:sz w:val="24"/>
          <w:szCs w:val="24"/>
          <w:rPrChange w:id="670" w:author="Anna Wingfield" w:date="2024-03-14T16:20:00Z">
            <w:rPr>
              <w:rFonts w:ascii="Garamond" w:eastAsia="Times New Roman" w:hAnsi="Garamond"/>
              <w:b w:val="0"/>
              <w:sz w:val="24"/>
              <w:szCs w:val="24"/>
            </w:rPr>
          </w:rPrChange>
        </w:rPr>
        <w:t xml:space="preserve"> on human beings</w:t>
      </w:r>
      <w:r w:rsidR="006C7FD8" w:rsidRPr="00DA34F0">
        <w:rPr>
          <w:rFonts w:ascii="Times New Roman" w:eastAsia="Times New Roman" w:hAnsi="Times New Roman"/>
          <w:b w:val="0"/>
          <w:sz w:val="24"/>
          <w:szCs w:val="24"/>
          <w:rPrChange w:id="671" w:author="Anna Wingfield" w:date="2024-03-14T16:20:00Z">
            <w:rPr>
              <w:rFonts w:ascii="Garamond" w:eastAsia="Times New Roman" w:hAnsi="Garamond"/>
              <w:b w:val="0"/>
              <w:sz w:val="24"/>
              <w:szCs w:val="24"/>
            </w:rPr>
          </w:rPrChange>
        </w:rPr>
        <w:t xml:space="preserve"> (and in this sense, we can follow</w:t>
      </w:r>
      <w:r w:rsidR="00DC5997" w:rsidRPr="00DA34F0">
        <w:rPr>
          <w:rFonts w:ascii="Times New Roman" w:eastAsia="Times New Roman" w:hAnsi="Times New Roman"/>
          <w:b w:val="0"/>
          <w:sz w:val="24"/>
          <w:szCs w:val="24"/>
          <w:rPrChange w:id="672" w:author="Anna Wingfield" w:date="2024-03-14T16:20:00Z">
            <w:rPr>
              <w:rFonts w:ascii="Garamond" w:eastAsia="Times New Roman" w:hAnsi="Garamond"/>
              <w:b w:val="0"/>
              <w:sz w:val="24"/>
              <w:szCs w:val="24"/>
            </w:rPr>
          </w:rPrChange>
        </w:rPr>
        <w:t xml:space="preserve"> Peter Melville </w:t>
      </w:r>
      <w:r w:rsidR="006C7FD8" w:rsidRPr="00DA34F0">
        <w:rPr>
          <w:rFonts w:ascii="Times New Roman" w:eastAsia="Times New Roman" w:hAnsi="Times New Roman"/>
          <w:b w:val="0"/>
          <w:sz w:val="24"/>
          <w:szCs w:val="24"/>
          <w:rPrChange w:id="673" w:author="Anna Wingfield" w:date="2024-03-14T16:20:00Z">
            <w:rPr>
              <w:rFonts w:ascii="Garamond" w:eastAsia="Times New Roman" w:hAnsi="Garamond"/>
              <w:b w:val="0"/>
              <w:sz w:val="24"/>
              <w:szCs w:val="24"/>
            </w:rPr>
          </w:rPrChange>
        </w:rPr>
        <w:t>who says</w:t>
      </w:r>
      <w:r w:rsidR="00DC5997" w:rsidRPr="00DA34F0">
        <w:rPr>
          <w:rFonts w:ascii="Times New Roman" w:eastAsia="Times New Roman" w:hAnsi="Times New Roman"/>
          <w:b w:val="0"/>
          <w:sz w:val="24"/>
          <w:szCs w:val="24"/>
          <w:rPrChange w:id="674" w:author="Anna Wingfield" w:date="2024-03-14T16:20:00Z">
            <w:rPr>
              <w:rFonts w:ascii="Garamond" w:eastAsia="Times New Roman" w:hAnsi="Garamond"/>
              <w:b w:val="0"/>
              <w:sz w:val="24"/>
              <w:szCs w:val="24"/>
            </w:rPr>
          </w:rPrChange>
        </w:rPr>
        <w:t xml:space="preserve"> it is an ethical story about “hospitality to come” in the “unpredictable future</w:t>
      </w:r>
      <w:r w:rsidR="00CD0ACF" w:rsidRPr="00DA34F0">
        <w:rPr>
          <w:rFonts w:ascii="Times New Roman" w:eastAsia="Times New Roman" w:hAnsi="Times New Roman"/>
          <w:b w:val="0"/>
          <w:sz w:val="24"/>
          <w:szCs w:val="24"/>
          <w:rPrChange w:id="675" w:author="Anna Wingfield" w:date="2024-03-14T16:20:00Z">
            <w:rPr>
              <w:rFonts w:ascii="Garamond" w:eastAsia="Times New Roman" w:hAnsi="Garamond"/>
              <w:b w:val="0"/>
              <w:sz w:val="24"/>
              <w:szCs w:val="24"/>
            </w:rPr>
          </w:rPrChange>
        </w:rPr>
        <w:t>.</w:t>
      </w:r>
      <w:r w:rsidR="00DC5997" w:rsidRPr="00DA34F0">
        <w:rPr>
          <w:rFonts w:ascii="Times New Roman" w:eastAsia="Times New Roman" w:hAnsi="Times New Roman"/>
          <w:b w:val="0"/>
          <w:sz w:val="24"/>
          <w:szCs w:val="24"/>
          <w:rPrChange w:id="676" w:author="Anna Wingfield" w:date="2024-03-14T16:20:00Z">
            <w:rPr>
              <w:rFonts w:ascii="Garamond" w:eastAsia="Times New Roman" w:hAnsi="Garamond"/>
              <w:b w:val="0"/>
              <w:sz w:val="24"/>
              <w:szCs w:val="24"/>
            </w:rPr>
          </w:rPrChange>
        </w:rPr>
        <w:t>”</w:t>
      </w:r>
      <w:r w:rsidR="00CD0ACF" w:rsidRPr="00DA34F0">
        <w:rPr>
          <w:rStyle w:val="FootnoteReference"/>
          <w:rFonts w:ascii="Times New Roman" w:eastAsia="Times New Roman" w:hAnsi="Times New Roman"/>
          <w:b w:val="0"/>
          <w:sz w:val="24"/>
          <w:szCs w:val="24"/>
          <w:rPrChange w:id="677" w:author="Anna Wingfield" w:date="2024-03-14T16:20:00Z">
            <w:rPr>
              <w:rStyle w:val="FootnoteReference"/>
              <w:rFonts w:ascii="Garamond" w:eastAsia="Times New Roman" w:hAnsi="Garamond"/>
              <w:b w:val="0"/>
              <w:sz w:val="24"/>
              <w:szCs w:val="24"/>
            </w:rPr>
          </w:rPrChange>
        </w:rPr>
        <w:footnoteReference w:id="9"/>
      </w:r>
      <w:r w:rsidR="00DC5997" w:rsidRPr="00DA34F0">
        <w:rPr>
          <w:rFonts w:ascii="Times New Roman" w:eastAsia="Times New Roman" w:hAnsi="Times New Roman"/>
          <w:b w:val="0"/>
          <w:sz w:val="24"/>
          <w:szCs w:val="24"/>
          <w:rPrChange w:id="682" w:author="Anna Wingfield" w:date="2024-03-14T16:20:00Z">
            <w:rPr>
              <w:rFonts w:ascii="Garamond" w:eastAsia="Times New Roman" w:hAnsi="Garamond"/>
              <w:b w:val="0"/>
              <w:sz w:val="24"/>
              <w:szCs w:val="24"/>
            </w:rPr>
          </w:rPrChange>
        </w:rPr>
        <w:t xml:space="preserve"> </w:t>
      </w:r>
    </w:p>
    <w:p w14:paraId="7DE25329" w14:textId="4EF9F265" w:rsidR="00200ADB" w:rsidRPr="00DA34F0" w:rsidRDefault="0039537B" w:rsidP="00090D06">
      <w:pPr>
        <w:pStyle w:val="m-9115795407614457208p1"/>
        <w:spacing w:line="480" w:lineRule="auto"/>
        <w:contextualSpacing/>
        <w:rPr>
          <w:rStyle w:val="m-9115795407614457208s1"/>
          <w:rFonts w:ascii="Times New Roman" w:hAnsi="Times New Roman"/>
          <w:b w:val="0"/>
          <w:sz w:val="24"/>
          <w:szCs w:val="24"/>
          <w:rPrChange w:id="683" w:author="Anna Wingfield" w:date="2024-03-14T16:20:00Z">
            <w:rPr>
              <w:rStyle w:val="m-9115795407614457208s1"/>
              <w:rFonts w:ascii="Garamond" w:hAnsi="Garamond"/>
              <w:b w:val="0"/>
              <w:sz w:val="24"/>
              <w:szCs w:val="24"/>
            </w:rPr>
          </w:rPrChange>
        </w:rPr>
      </w:pPr>
      <w:r w:rsidRPr="00DA34F0">
        <w:rPr>
          <w:rStyle w:val="m-9115795407614457208s1"/>
          <w:rFonts w:ascii="Times New Roman" w:hAnsi="Times New Roman"/>
          <w:b w:val="0"/>
          <w:color w:val="000000" w:themeColor="text1"/>
          <w:sz w:val="24"/>
          <w:szCs w:val="24"/>
          <w:rPrChange w:id="684" w:author="Anna Wingfield" w:date="2024-03-14T16:20:00Z">
            <w:rPr>
              <w:rStyle w:val="m-9115795407614457208s1"/>
              <w:rFonts w:ascii="Garamond" w:hAnsi="Garamond"/>
              <w:b w:val="0"/>
              <w:color w:val="000000" w:themeColor="text1"/>
              <w:sz w:val="24"/>
              <w:szCs w:val="24"/>
            </w:rPr>
          </w:rPrChange>
        </w:rPr>
        <w:tab/>
        <w:t>This type of fortuity</w:t>
      </w:r>
      <w:r w:rsidR="001A339F" w:rsidRPr="00DA34F0">
        <w:rPr>
          <w:rStyle w:val="m-9115795407614457208s1"/>
          <w:rFonts w:ascii="Times New Roman" w:hAnsi="Times New Roman"/>
          <w:b w:val="0"/>
          <w:color w:val="000000" w:themeColor="text1"/>
          <w:sz w:val="24"/>
          <w:szCs w:val="24"/>
          <w:rPrChange w:id="685" w:author="Anna Wingfield" w:date="2024-03-14T16:20:00Z">
            <w:rPr>
              <w:rStyle w:val="m-9115795407614457208s1"/>
              <w:rFonts w:ascii="Garamond" w:hAnsi="Garamond"/>
              <w:b w:val="0"/>
              <w:color w:val="000000" w:themeColor="text1"/>
              <w:sz w:val="24"/>
              <w:szCs w:val="24"/>
            </w:rPr>
          </w:rPrChange>
        </w:rPr>
        <w:t xml:space="preserve"> </w:t>
      </w:r>
      <w:r w:rsidR="007446B1" w:rsidRPr="00DA34F0">
        <w:rPr>
          <w:rStyle w:val="m-9115795407614457208s1"/>
          <w:rFonts w:ascii="Times New Roman" w:hAnsi="Times New Roman"/>
          <w:b w:val="0"/>
          <w:color w:val="000000" w:themeColor="text1"/>
          <w:sz w:val="24"/>
          <w:szCs w:val="24"/>
          <w:rPrChange w:id="686" w:author="Anna Wingfield" w:date="2024-03-14T16:20:00Z">
            <w:rPr>
              <w:rStyle w:val="m-9115795407614457208s1"/>
              <w:rFonts w:ascii="Garamond" w:hAnsi="Garamond"/>
              <w:b w:val="0"/>
              <w:color w:val="000000" w:themeColor="text1"/>
              <w:sz w:val="24"/>
              <w:szCs w:val="24"/>
            </w:rPr>
          </w:rPrChange>
        </w:rPr>
        <w:t xml:space="preserve">is </w:t>
      </w:r>
      <w:r w:rsidR="001A339F" w:rsidRPr="00DA34F0">
        <w:rPr>
          <w:rStyle w:val="m-9115795407614457208s1"/>
          <w:rFonts w:ascii="Times New Roman" w:hAnsi="Times New Roman"/>
          <w:b w:val="0"/>
          <w:color w:val="000000" w:themeColor="text1"/>
          <w:sz w:val="24"/>
          <w:szCs w:val="24"/>
          <w:rPrChange w:id="687" w:author="Anna Wingfield" w:date="2024-03-14T16:20:00Z">
            <w:rPr>
              <w:rStyle w:val="m-9115795407614457208s1"/>
              <w:rFonts w:ascii="Garamond" w:hAnsi="Garamond"/>
              <w:b w:val="0"/>
              <w:color w:val="000000" w:themeColor="text1"/>
              <w:sz w:val="24"/>
              <w:szCs w:val="24"/>
            </w:rPr>
          </w:rPrChange>
        </w:rPr>
        <w:t>akin to how Que</w:t>
      </w:r>
      <w:r w:rsidR="001E605D" w:rsidRPr="00DA34F0">
        <w:rPr>
          <w:rStyle w:val="m-9115795407614457208s1"/>
          <w:rFonts w:ascii="Times New Roman" w:hAnsi="Times New Roman"/>
          <w:b w:val="0"/>
          <w:color w:val="000000" w:themeColor="text1"/>
          <w:sz w:val="24"/>
          <w:szCs w:val="24"/>
          <w:rPrChange w:id="688" w:author="Anna Wingfield" w:date="2024-03-14T16:20:00Z">
            <w:rPr>
              <w:rStyle w:val="m-9115795407614457208s1"/>
              <w:rFonts w:ascii="Garamond" w:hAnsi="Garamond"/>
              <w:b w:val="0"/>
              <w:color w:val="000000" w:themeColor="text1"/>
              <w:sz w:val="24"/>
              <w:szCs w:val="24"/>
            </w:rPr>
          </w:rPrChange>
        </w:rPr>
        <w:t xml:space="preserve">ntin </w:t>
      </w:r>
      <w:proofErr w:type="spellStart"/>
      <w:r w:rsidR="001E605D" w:rsidRPr="00DA34F0">
        <w:rPr>
          <w:rStyle w:val="m-9115795407614457208s1"/>
          <w:rFonts w:ascii="Times New Roman" w:hAnsi="Times New Roman"/>
          <w:b w:val="0"/>
          <w:color w:val="000000" w:themeColor="text1"/>
          <w:sz w:val="24"/>
          <w:szCs w:val="24"/>
          <w:rPrChange w:id="689" w:author="Anna Wingfield" w:date="2024-03-14T16:20:00Z">
            <w:rPr>
              <w:rStyle w:val="m-9115795407614457208s1"/>
              <w:rFonts w:ascii="Garamond" w:hAnsi="Garamond"/>
              <w:b w:val="0"/>
              <w:color w:val="000000" w:themeColor="text1"/>
              <w:sz w:val="24"/>
              <w:szCs w:val="24"/>
            </w:rPr>
          </w:rPrChange>
        </w:rPr>
        <w:t>Meillassoux</w:t>
      </w:r>
      <w:proofErr w:type="spellEnd"/>
      <w:r w:rsidR="001C2124" w:rsidRPr="00DA34F0">
        <w:rPr>
          <w:rStyle w:val="m-9115795407614457208s1"/>
          <w:rFonts w:ascii="Times New Roman" w:hAnsi="Times New Roman"/>
          <w:b w:val="0"/>
          <w:color w:val="000000" w:themeColor="text1"/>
          <w:sz w:val="24"/>
          <w:szCs w:val="24"/>
          <w:rPrChange w:id="690" w:author="Anna Wingfield" w:date="2024-03-14T16:20:00Z">
            <w:rPr>
              <w:rStyle w:val="m-9115795407614457208s1"/>
              <w:rFonts w:ascii="Garamond" w:hAnsi="Garamond"/>
              <w:b w:val="0"/>
              <w:color w:val="000000" w:themeColor="text1"/>
              <w:sz w:val="24"/>
              <w:szCs w:val="24"/>
            </w:rPr>
          </w:rPrChange>
        </w:rPr>
        <w:t xml:space="preserve"> </w:t>
      </w:r>
      <w:r w:rsidR="001E605D" w:rsidRPr="00DA34F0">
        <w:rPr>
          <w:rStyle w:val="m-9115795407614457208s1"/>
          <w:rFonts w:ascii="Times New Roman" w:hAnsi="Times New Roman"/>
          <w:b w:val="0"/>
          <w:color w:val="000000" w:themeColor="text1"/>
          <w:sz w:val="24"/>
          <w:szCs w:val="24"/>
          <w:rPrChange w:id="691" w:author="Anna Wingfield" w:date="2024-03-14T16:20:00Z">
            <w:rPr>
              <w:rStyle w:val="m-9115795407614457208s1"/>
              <w:rFonts w:ascii="Garamond" w:hAnsi="Garamond"/>
              <w:b w:val="0"/>
              <w:color w:val="000000" w:themeColor="text1"/>
              <w:sz w:val="24"/>
              <w:szCs w:val="24"/>
            </w:rPr>
          </w:rPrChange>
        </w:rPr>
        <w:t>describes contingency</w:t>
      </w:r>
      <w:r w:rsidR="007446B1" w:rsidRPr="00DA34F0">
        <w:rPr>
          <w:rStyle w:val="m-9115795407614457208s1"/>
          <w:rFonts w:ascii="Times New Roman" w:hAnsi="Times New Roman"/>
          <w:b w:val="0"/>
          <w:color w:val="000000" w:themeColor="text1"/>
          <w:sz w:val="24"/>
          <w:szCs w:val="24"/>
          <w:rPrChange w:id="692" w:author="Anna Wingfield" w:date="2024-03-14T16:20:00Z">
            <w:rPr>
              <w:rStyle w:val="m-9115795407614457208s1"/>
              <w:rFonts w:ascii="Garamond" w:hAnsi="Garamond"/>
              <w:b w:val="0"/>
              <w:color w:val="000000" w:themeColor="text1"/>
              <w:sz w:val="24"/>
              <w:szCs w:val="24"/>
            </w:rPr>
          </w:rPrChange>
        </w:rPr>
        <w:t>,</w:t>
      </w:r>
      <w:r w:rsidR="001A339F" w:rsidRPr="00DA34F0">
        <w:rPr>
          <w:rStyle w:val="m-9115795407614457208s1"/>
          <w:rFonts w:ascii="Times New Roman" w:hAnsi="Times New Roman"/>
          <w:b w:val="0"/>
          <w:color w:val="000000" w:themeColor="text1"/>
          <w:sz w:val="24"/>
          <w:szCs w:val="24"/>
          <w:rPrChange w:id="693" w:author="Anna Wingfield" w:date="2024-03-14T16:20:00Z">
            <w:rPr>
              <w:rStyle w:val="m-9115795407614457208s1"/>
              <w:rFonts w:ascii="Garamond" w:hAnsi="Garamond"/>
              <w:b w:val="0"/>
              <w:color w:val="000000" w:themeColor="text1"/>
              <w:sz w:val="24"/>
              <w:szCs w:val="24"/>
            </w:rPr>
          </w:rPrChange>
        </w:rPr>
        <w:t xml:space="preserve"> </w:t>
      </w:r>
      <w:r w:rsidR="001E605D" w:rsidRPr="00DA34F0">
        <w:rPr>
          <w:rStyle w:val="m-9115795407614457208s1"/>
          <w:rFonts w:ascii="Times New Roman" w:hAnsi="Times New Roman"/>
          <w:b w:val="0"/>
          <w:color w:val="000000" w:themeColor="text1"/>
          <w:sz w:val="24"/>
          <w:szCs w:val="24"/>
          <w:rPrChange w:id="694" w:author="Anna Wingfield" w:date="2024-03-14T16:20:00Z">
            <w:rPr>
              <w:rStyle w:val="m-9115795407614457208s1"/>
              <w:rFonts w:ascii="Garamond" w:hAnsi="Garamond"/>
              <w:b w:val="0"/>
              <w:color w:val="000000" w:themeColor="text1"/>
              <w:sz w:val="24"/>
              <w:szCs w:val="24"/>
            </w:rPr>
          </w:rPrChange>
        </w:rPr>
        <w:t xml:space="preserve">which he argues is </w:t>
      </w:r>
      <w:r w:rsidR="007446B1" w:rsidRPr="00DA34F0">
        <w:rPr>
          <w:rStyle w:val="m-9115795407614457208s1"/>
          <w:rFonts w:ascii="Times New Roman" w:hAnsi="Times New Roman"/>
          <w:b w:val="0"/>
          <w:color w:val="000000" w:themeColor="text1"/>
          <w:sz w:val="24"/>
          <w:szCs w:val="24"/>
          <w:rPrChange w:id="695" w:author="Anna Wingfield" w:date="2024-03-14T16:20:00Z">
            <w:rPr>
              <w:rStyle w:val="m-9115795407614457208s1"/>
              <w:rFonts w:ascii="Garamond" w:hAnsi="Garamond"/>
              <w:b w:val="0"/>
              <w:color w:val="000000" w:themeColor="text1"/>
              <w:sz w:val="24"/>
              <w:szCs w:val="24"/>
            </w:rPr>
          </w:rPrChange>
        </w:rPr>
        <w:t>the</w:t>
      </w:r>
      <w:r w:rsidR="001A339F" w:rsidRPr="00DA34F0">
        <w:rPr>
          <w:rStyle w:val="m-9115795407614457208s1"/>
          <w:rFonts w:ascii="Times New Roman" w:hAnsi="Times New Roman"/>
          <w:b w:val="0"/>
          <w:color w:val="000000" w:themeColor="text1"/>
          <w:sz w:val="24"/>
          <w:szCs w:val="24"/>
          <w:rPrChange w:id="696" w:author="Anna Wingfield" w:date="2024-03-14T16:20:00Z">
            <w:rPr>
              <w:rStyle w:val="m-9115795407614457208s1"/>
              <w:rFonts w:ascii="Garamond" w:hAnsi="Garamond"/>
              <w:b w:val="0"/>
              <w:color w:val="000000" w:themeColor="text1"/>
              <w:sz w:val="24"/>
              <w:szCs w:val="24"/>
            </w:rPr>
          </w:rPrChange>
        </w:rPr>
        <w:t xml:space="preserve"> </w:t>
      </w:r>
      <w:r w:rsidR="001E605D" w:rsidRPr="00DA34F0">
        <w:rPr>
          <w:rStyle w:val="m-9115795407614457208s1"/>
          <w:rFonts w:ascii="Times New Roman" w:hAnsi="Times New Roman"/>
          <w:b w:val="0"/>
          <w:color w:val="000000" w:themeColor="text1"/>
          <w:sz w:val="24"/>
          <w:szCs w:val="24"/>
          <w:rPrChange w:id="697" w:author="Anna Wingfield" w:date="2024-03-14T16:20:00Z">
            <w:rPr>
              <w:rStyle w:val="m-9115795407614457208s1"/>
              <w:rFonts w:ascii="Garamond" w:hAnsi="Garamond"/>
              <w:b w:val="0"/>
              <w:color w:val="000000" w:themeColor="text1"/>
              <w:sz w:val="24"/>
              <w:szCs w:val="24"/>
            </w:rPr>
          </w:rPrChange>
        </w:rPr>
        <w:t xml:space="preserve">only </w:t>
      </w:r>
      <w:r w:rsidR="001A339F" w:rsidRPr="00DA34F0">
        <w:rPr>
          <w:rStyle w:val="m-9115795407614457208s1"/>
          <w:rFonts w:ascii="Times New Roman" w:hAnsi="Times New Roman"/>
          <w:b w:val="0"/>
          <w:color w:val="000000" w:themeColor="text1"/>
          <w:sz w:val="24"/>
          <w:szCs w:val="24"/>
          <w:rPrChange w:id="698" w:author="Anna Wingfield" w:date="2024-03-14T16:20:00Z">
            <w:rPr>
              <w:rStyle w:val="m-9115795407614457208s1"/>
              <w:rFonts w:ascii="Garamond" w:hAnsi="Garamond"/>
              <w:b w:val="0"/>
              <w:color w:val="000000" w:themeColor="text1"/>
              <w:sz w:val="24"/>
              <w:szCs w:val="24"/>
            </w:rPr>
          </w:rPrChange>
        </w:rPr>
        <w:t xml:space="preserve">turtles-all-the-way-down foundational natural law </w:t>
      </w:r>
      <w:r w:rsidR="007446B1" w:rsidRPr="00DA34F0">
        <w:rPr>
          <w:rStyle w:val="m-9115795407614457208s1"/>
          <w:rFonts w:ascii="Times New Roman" w:hAnsi="Times New Roman"/>
          <w:b w:val="0"/>
          <w:color w:val="000000" w:themeColor="text1"/>
          <w:sz w:val="24"/>
          <w:szCs w:val="24"/>
          <w:rPrChange w:id="699" w:author="Anna Wingfield" w:date="2024-03-14T16:20:00Z">
            <w:rPr>
              <w:rStyle w:val="m-9115795407614457208s1"/>
              <w:rFonts w:ascii="Garamond" w:hAnsi="Garamond"/>
              <w:b w:val="0"/>
              <w:color w:val="000000" w:themeColor="text1"/>
              <w:sz w:val="24"/>
              <w:szCs w:val="24"/>
            </w:rPr>
          </w:rPrChange>
        </w:rPr>
        <w:t>that exists</w:t>
      </w:r>
      <w:r w:rsidR="007753BB" w:rsidRPr="00DA34F0">
        <w:rPr>
          <w:rStyle w:val="m-9115795407614457208s1"/>
          <w:rFonts w:ascii="Times New Roman" w:hAnsi="Times New Roman"/>
          <w:b w:val="0"/>
          <w:color w:val="000000" w:themeColor="text1"/>
          <w:sz w:val="24"/>
          <w:szCs w:val="24"/>
          <w:rPrChange w:id="700" w:author="Anna Wingfield" w:date="2024-03-14T16:20:00Z">
            <w:rPr>
              <w:rStyle w:val="m-9115795407614457208s1"/>
              <w:rFonts w:ascii="Garamond" w:hAnsi="Garamond"/>
              <w:b w:val="0"/>
              <w:color w:val="000000" w:themeColor="text1"/>
              <w:sz w:val="24"/>
              <w:szCs w:val="24"/>
            </w:rPr>
          </w:rPrChange>
        </w:rPr>
        <w:t xml:space="preserve">, in that the </w:t>
      </w:r>
      <w:r w:rsidR="001A339F" w:rsidRPr="00DA34F0">
        <w:rPr>
          <w:rFonts w:ascii="Times New Roman" w:hAnsi="Times New Roman"/>
          <w:b w:val="0"/>
          <w:sz w:val="24"/>
          <w:szCs w:val="24"/>
          <w:rPrChange w:id="701" w:author="Anna Wingfield" w:date="2024-03-14T16:20:00Z">
            <w:rPr>
              <w:rFonts w:ascii="Garamond" w:hAnsi="Garamond"/>
              <w:b w:val="0"/>
              <w:sz w:val="24"/>
              <w:szCs w:val="24"/>
            </w:rPr>
          </w:rPrChange>
        </w:rPr>
        <w:t xml:space="preserve">paradoxical problem of what he calls </w:t>
      </w:r>
      <w:r w:rsidR="001E605D" w:rsidRPr="00DA34F0">
        <w:rPr>
          <w:rFonts w:ascii="Times New Roman" w:hAnsi="Times New Roman"/>
          <w:b w:val="0"/>
          <w:sz w:val="24"/>
          <w:szCs w:val="24"/>
          <w:rPrChange w:id="702" w:author="Anna Wingfield" w:date="2024-03-14T16:20:00Z">
            <w:rPr>
              <w:rFonts w:ascii="Garamond" w:hAnsi="Garamond"/>
              <w:b w:val="0"/>
              <w:sz w:val="24"/>
              <w:szCs w:val="24"/>
            </w:rPr>
          </w:rPrChange>
        </w:rPr>
        <w:t>“</w:t>
      </w:r>
      <w:proofErr w:type="spellStart"/>
      <w:r w:rsidR="001A339F" w:rsidRPr="00DA34F0">
        <w:rPr>
          <w:rFonts w:ascii="Times New Roman" w:hAnsi="Times New Roman"/>
          <w:b w:val="0"/>
          <w:sz w:val="24"/>
          <w:szCs w:val="24"/>
          <w:rPrChange w:id="703" w:author="Anna Wingfield" w:date="2024-03-14T16:20:00Z">
            <w:rPr>
              <w:rFonts w:ascii="Garamond" w:hAnsi="Garamond"/>
              <w:b w:val="0"/>
              <w:sz w:val="24"/>
              <w:szCs w:val="24"/>
            </w:rPr>
          </w:rPrChange>
        </w:rPr>
        <w:t>correlationism</w:t>
      </w:r>
      <w:proofErr w:type="spellEnd"/>
      <w:r w:rsidR="001E605D" w:rsidRPr="00DA34F0">
        <w:rPr>
          <w:rFonts w:ascii="Times New Roman" w:hAnsi="Times New Roman"/>
          <w:b w:val="0"/>
          <w:sz w:val="24"/>
          <w:szCs w:val="24"/>
          <w:rPrChange w:id="704" w:author="Anna Wingfield" w:date="2024-03-14T16:20:00Z">
            <w:rPr>
              <w:rFonts w:ascii="Garamond" w:hAnsi="Garamond"/>
              <w:b w:val="0"/>
              <w:sz w:val="24"/>
              <w:szCs w:val="24"/>
            </w:rPr>
          </w:rPrChange>
        </w:rPr>
        <w:t>”</w:t>
      </w:r>
      <w:r w:rsidR="001A339F" w:rsidRPr="00DA34F0">
        <w:rPr>
          <w:rFonts w:ascii="Times New Roman" w:hAnsi="Times New Roman"/>
          <w:b w:val="0"/>
          <w:sz w:val="24"/>
          <w:szCs w:val="24"/>
          <w:rPrChange w:id="705" w:author="Anna Wingfield" w:date="2024-03-14T16:20:00Z">
            <w:rPr>
              <w:rFonts w:ascii="Garamond" w:hAnsi="Garamond"/>
              <w:b w:val="0"/>
              <w:sz w:val="24"/>
              <w:szCs w:val="24"/>
            </w:rPr>
          </w:rPrChange>
        </w:rPr>
        <w:t xml:space="preserve">—our </w:t>
      </w:r>
      <w:r w:rsidR="007446B1" w:rsidRPr="00DA34F0">
        <w:rPr>
          <w:rFonts w:ascii="Times New Roman" w:hAnsi="Times New Roman"/>
          <w:b w:val="0"/>
          <w:sz w:val="24"/>
          <w:szCs w:val="24"/>
          <w:rPrChange w:id="706" w:author="Anna Wingfield" w:date="2024-03-14T16:20:00Z">
            <w:rPr>
              <w:rFonts w:ascii="Garamond" w:hAnsi="Garamond"/>
              <w:b w:val="0"/>
              <w:sz w:val="24"/>
              <w:szCs w:val="24"/>
            </w:rPr>
          </w:rPrChange>
        </w:rPr>
        <w:t>anthropocentric idea that</w:t>
      </w:r>
      <w:r w:rsidR="001A339F" w:rsidRPr="00DA34F0">
        <w:rPr>
          <w:rFonts w:ascii="Times New Roman" w:hAnsi="Times New Roman"/>
          <w:b w:val="0"/>
          <w:sz w:val="24"/>
          <w:szCs w:val="24"/>
          <w:rPrChange w:id="707" w:author="Anna Wingfield" w:date="2024-03-14T16:20:00Z">
            <w:rPr>
              <w:rFonts w:ascii="Garamond" w:hAnsi="Garamond"/>
              <w:b w:val="0"/>
              <w:sz w:val="24"/>
              <w:szCs w:val="24"/>
            </w:rPr>
          </w:rPrChange>
        </w:rPr>
        <w:t xml:space="preserve"> we are necessary </w:t>
      </w:r>
      <w:r w:rsidR="001A339F" w:rsidRPr="00DA34F0">
        <w:rPr>
          <w:rFonts w:ascii="Times New Roman" w:hAnsi="Times New Roman"/>
          <w:b w:val="0"/>
          <w:i/>
          <w:sz w:val="24"/>
          <w:szCs w:val="24"/>
          <w:rPrChange w:id="708" w:author="Anna Wingfield" w:date="2024-03-14T16:20:00Z">
            <w:rPr>
              <w:rFonts w:ascii="Garamond" w:hAnsi="Garamond"/>
              <w:b w:val="0"/>
              <w:i/>
              <w:sz w:val="24"/>
              <w:szCs w:val="24"/>
            </w:rPr>
          </w:rPrChange>
        </w:rPr>
        <w:t>for</w:t>
      </w:r>
      <w:r w:rsidR="001E605D" w:rsidRPr="00DA34F0">
        <w:rPr>
          <w:rFonts w:ascii="Times New Roman" w:hAnsi="Times New Roman"/>
          <w:b w:val="0"/>
          <w:sz w:val="24"/>
          <w:szCs w:val="24"/>
          <w:rPrChange w:id="709" w:author="Anna Wingfield" w:date="2024-03-14T16:20:00Z">
            <w:rPr>
              <w:rFonts w:ascii="Garamond" w:hAnsi="Garamond"/>
              <w:b w:val="0"/>
              <w:sz w:val="24"/>
              <w:szCs w:val="24"/>
            </w:rPr>
          </w:rPrChange>
        </w:rPr>
        <w:t xml:space="preserve"> the world</w:t>
      </w:r>
      <w:r w:rsidR="00997390" w:rsidRPr="00DA34F0">
        <w:rPr>
          <w:rFonts w:ascii="Times New Roman" w:hAnsi="Times New Roman"/>
          <w:b w:val="0"/>
          <w:sz w:val="24"/>
          <w:szCs w:val="24"/>
          <w:rPrChange w:id="710" w:author="Anna Wingfield" w:date="2024-03-14T16:20:00Z">
            <w:rPr>
              <w:rFonts w:ascii="Garamond" w:hAnsi="Garamond"/>
              <w:b w:val="0"/>
              <w:sz w:val="24"/>
              <w:szCs w:val="24"/>
            </w:rPr>
          </w:rPrChange>
        </w:rPr>
        <w:t xml:space="preserve"> to be</w:t>
      </w:r>
      <w:r w:rsidR="001A339F" w:rsidRPr="00DA34F0">
        <w:rPr>
          <w:rFonts w:ascii="Times New Roman" w:hAnsi="Times New Roman"/>
          <w:b w:val="0"/>
          <w:sz w:val="24"/>
          <w:szCs w:val="24"/>
          <w:rPrChange w:id="711" w:author="Anna Wingfield" w:date="2024-03-14T16:20:00Z">
            <w:rPr>
              <w:rFonts w:ascii="Garamond" w:hAnsi="Garamond"/>
              <w:b w:val="0"/>
              <w:sz w:val="24"/>
              <w:szCs w:val="24"/>
            </w:rPr>
          </w:rPrChange>
        </w:rPr>
        <w:t>—</w:t>
      </w:r>
      <w:r w:rsidR="007753BB" w:rsidRPr="00DA34F0">
        <w:rPr>
          <w:rFonts w:ascii="Times New Roman" w:hAnsi="Times New Roman"/>
          <w:b w:val="0"/>
          <w:sz w:val="24"/>
          <w:szCs w:val="24"/>
          <w:rPrChange w:id="712" w:author="Anna Wingfield" w:date="2024-03-14T16:20:00Z">
            <w:rPr>
              <w:rFonts w:ascii="Garamond" w:hAnsi="Garamond"/>
              <w:b w:val="0"/>
              <w:sz w:val="24"/>
              <w:szCs w:val="24"/>
            </w:rPr>
          </w:rPrChange>
        </w:rPr>
        <w:t xml:space="preserve">also </w:t>
      </w:r>
      <w:r w:rsidR="001A339F" w:rsidRPr="00DA34F0">
        <w:rPr>
          <w:rFonts w:ascii="Times New Roman" w:hAnsi="Times New Roman"/>
          <w:b w:val="0"/>
          <w:sz w:val="24"/>
          <w:szCs w:val="24"/>
          <w:rPrChange w:id="713" w:author="Anna Wingfield" w:date="2024-03-14T16:20:00Z">
            <w:rPr>
              <w:rFonts w:ascii="Garamond" w:hAnsi="Garamond"/>
              <w:b w:val="0"/>
              <w:sz w:val="24"/>
              <w:szCs w:val="24"/>
            </w:rPr>
          </w:rPrChange>
        </w:rPr>
        <w:t xml:space="preserve">demonstrates </w:t>
      </w:r>
      <w:r w:rsidR="007753BB" w:rsidRPr="00DA34F0">
        <w:rPr>
          <w:rFonts w:ascii="Times New Roman" w:hAnsi="Times New Roman"/>
          <w:b w:val="0"/>
          <w:sz w:val="24"/>
          <w:szCs w:val="24"/>
          <w:rPrChange w:id="714" w:author="Anna Wingfield" w:date="2024-03-14T16:20:00Z">
            <w:rPr>
              <w:rFonts w:ascii="Garamond" w:hAnsi="Garamond"/>
              <w:b w:val="0"/>
              <w:sz w:val="24"/>
              <w:szCs w:val="24"/>
            </w:rPr>
          </w:rPrChange>
        </w:rPr>
        <w:t>that we may not be necessary for the world</w:t>
      </w:r>
      <w:r w:rsidR="001A339F" w:rsidRPr="00DA34F0">
        <w:rPr>
          <w:rFonts w:ascii="Times New Roman" w:hAnsi="Times New Roman"/>
          <w:b w:val="0"/>
          <w:sz w:val="24"/>
          <w:szCs w:val="24"/>
          <w:rPrChange w:id="715" w:author="Anna Wingfield" w:date="2024-03-14T16:20:00Z">
            <w:rPr>
              <w:rFonts w:ascii="Garamond" w:hAnsi="Garamond"/>
              <w:b w:val="0"/>
              <w:sz w:val="24"/>
              <w:szCs w:val="24"/>
            </w:rPr>
          </w:rPrChange>
        </w:rPr>
        <w:t xml:space="preserve">. </w:t>
      </w:r>
      <w:r w:rsidR="00AD7730" w:rsidRPr="00DA34F0">
        <w:rPr>
          <w:rStyle w:val="m-9115795407614457208s1"/>
          <w:rFonts w:ascii="Times New Roman" w:hAnsi="Times New Roman"/>
          <w:b w:val="0"/>
          <w:color w:val="000000" w:themeColor="text1"/>
          <w:sz w:val="24"/>
          <w:szCs w:val="24"/>
          <w:rPrChange w:id="716" w:author="Anna Wingfield" w:date="2024-03-14T16:20:00Z">
            <w:rPr>
              <w:rStyle w:val="m-9115795407614457208s1"/>
              <w:rFonts w:ascii="Garamond" w:hAnsi="Garamond"/>
              <w:b w:val="0"/>
              <w:color w:val="000000" w:themeColor="text1"/>
              <w:sz w:val="24"/>
              <w:szCs w:val="24"/>
            </w:rPr>
          </w:rPrChange>
        </w:rPr>
        <w:t>But the novel goes further, stranger, still</w:t>
      </w:r>
      <w:r w:rsidR="00DB158A" w:rsidRPr="00DA34F0">
        <w:rPr>
          <w:rStyle w:val="m-9115795407614457208s1"/>
          <w:rFonts w:ascii="Times New Roman" w:hAnsi="Times New Roman"/>
          <w:b w:val="0"/>
          <w:color w:val="000000" w:themeColor="text1"/>
          <w:sz w:val="24"/>
          <w:szCs w:val="24"/>
          <w:rPrChange w:id="717" w:author="Anna Wingfield" w:date="2024-03-14T16:20:00Z">
            <w:rPr>
              <w:rStyle w:val="m-9115795407614457208s1"/>
              <w:rFonts w:ascii="Garamond" w:hAnsi="Garamond"/>
              <w:b w:val="0"/>
              <w:color w:val="000000" w:themeColor="text1"/>
              <w:sz w:val="24"/>
              <w:szCs w:val="24"/>
            </w:rPr>
          </w:rPrChange>
        </w:rPr>
        <w:t>,</w:t>
      </w:r>
      <w:r w:rsidR="00D632D5" w:rsidRPr="00DA34F0">
        <w:rPr>
          <w:rStyle w:val="m-9115795407614457208s1"/>
          <w:rFonts w:ascii="Times New Roman" w:hAnsi="Times New Roman"/>
          <w:b w:val="0"/>
          <w:color w:val="000000" w:themeColor="text1"/>
          <w:sz w:val="24"/>
          <w:szCs w:val="24"/>
          <w:rPrChange w:id="718" w:author="Anna Wingfield" w:date="2024-03-14T16:20:00Z">
            <w:rPr>
              <w:rStyle w:val="m-9115795407614457208s1"/>
              <w:rFonts w:ascii="Garamond" w:hAnsi="Garamond"/>
              <w:b w:val="0"/>
              <w:color w:val="000000" w:themeColor="text1"/>
              <w:sz w:val="24"/>
              <w:szCs w:val="24"/>
            </w:rPr>
          </w:rPrChange>
        </w:rPr>
        <w:t xml:space="preserve"> </w:t>
      </w:r>
      <w:proofErr w:type="gramStart"/>
      <w:r w:rsidR="00D632D5" w:rsidRPr="00DA34F0">
        <w:rPr>
          <w:rStyle w:val="m-9115795407614457208s1"/>
          <w:rFonts w:ascii="Times New Roman" w:hAnsi="Times New Roman"/>
          <w:b w:val="0"/>
          <w:color w:val="000000" w:themeColor="text1"/>
          <w:sz w:val="24"/>
          <w:szCs w:val="24"/>
          <w:rPrChange w:id="719" w:author="Anna Wingfield" w:date="2024-03-14T16:20:00Z">
            <w:rPr>
              <w:rStyle w:val="m-9115795407614457208s1"/>
              <w:rFonts w:ascii="Garamond" w:hAnsi="Garamond"/>
              <w:b w:val="0"/>
              <w:color w:val="000000" w:themeColor="text1"/>
              <w:sz w:val="24"/>
              <w:szCs w:val="24"/>
            </w:rPr>
          </w:rPrChange>
        </w:rPr>
        <w:t>than</w:t>
      </w:r>
      <w:proofErr w:type="gramEnd"/>
      <w:r w:rsidR="00D632D5" w:rsidRPr="00DA34F0">
        <w:rPr>
          <w:rStyle w:val="m-9115795407614457208s1"/>
          <w:rFonts w:ascii="Times New Roman" w:hAnsi="Times New Roman"/>
          <w:b w:val="0"/>
          <w:color w:val="000000" w:themeColor="text1"/>
          <w:sz w:val="24"/>
          <w:szCs w:val="24"/>
          <w:rPrChange w:id="720" w:author="Anna Wingfield" w:date="2024-03-14T16:20:00Z">
            <w:rPr>
              <w:rStyle w:val="m-9115795407614457208s1"/>
              <w:rFonts w:ascii="Garamond" w:hAnsi="Garamond"/>
              <w:b w:val="0"/>
              <w:color w:val="000000" w:themeColor="text1"/>
              <w:sz w:val="24"/>
              <w:szCs w:val="24"/>
            </w:rPr>
          </w:rPrChange>
        </w:rPr>
        <w:t xml:space="preserve"> </w:t>
      </w:r>
      <w:proofErr w:type="spellStart"/>
      <w:r w:rsidR="00D632D5" w:rsidRPr="00DA34F0">
        <w:rPr>
          <w:rStyle w:val="m-9115795407614457208s1"/>
          <w:rFonts w:ascii="Times New Roman" w:hAnsi="Times New Roman"/>
          <w:b w:val="0"/>
          <w:color w:val="000000" w:themeColor="text1"/>
          <w:sz w:val="24"/>
          <w:szCs w:val="24"/>
          <w:rPrChange w:id="721" w:author="Anna Wingfield" w:date="2024-03-14T16:20:00Z">
            <w:rPr>
              <w:rStyle w:val="m-9115795407614457208s1"/>
              <w:rFonts w:ascii="Garamond" w:hAnsi="Garamond"/>
              <w:b w:val="0"/>
              <w:color w:val="000000" w:themeColor="text1"/>
              <w:sz w:val="24"/>
              <w:szCs w:val="24"/>
            </w:rPr>
          </w:rPrChange>
        </w:rPr>
        <w:t>Meillassoux</w:t>
      </w:r>
      <w:proofErr w:type="spellEnd"/>
      <w:r w:rsidR="00AD7730" w:rsidRPr="00DA34F0">
        <w:rPr>
          <w:rStyle w:val="m-9115795407614457208s1"/>
          <w:rFonts w:ascii="Times New Roman" w:hAnsi="Times New Roman"/>
          <w:b w:val="0"/>
          <w:color w:val="000000" w:themeColor="text1"/>
          <w:sz w:val="24"/>
          <w:szCs w:val="24"/>
          <w:rPrChange w:id="722" w:author="Anna Wingfield" w:date="2024-03-14T16:20:00Z">
            <w:rPr>
              <w:rStyle w:val="m-9115795407614457208s1"/>
              <w:rFonts w:ascii="Garamond" w:hAnsi="Garamond"/>
              <w:b w:val="0"/>
              <w:color w:val="000000" w:themeColor="text1"/>
              <w:sz w:val="24"/>
              <w:szCs w:val="24"/>
            </w:rPr>
          </w:rPrChange>
        </w:rPr>
        <w:t xml:space="preserve">. </w:t>
      </w:r>
      <w:r w:rsidR="009569EC" w:rsidRPr="00DA34F0">
        <w:rPr>
          <w:rStyle w:val="m-9115795407614457208s1"/>
          <w:rFonts w:ascii="Times New Roman" w:hAnsi="Times New Roman"/>
          <w:b w:val="0"/>
          <w:color w:val="000000" w:themeColor="text1"/>
          <w:sz w:val="24"/>
          <w:szCs w:val="24"/>
          <w:rPrChange w:id="723" w:author="Anna Wingfield" w:date="2024-03-14T16:20:00Z">
            <w:rPr>
              <w:rStyle w:val="m-9115795407614457208s1"/>
              <w:rFonts w:ascii="Garamond" w:hAnsi="Garamond"/>
              <w:b w:val="0"/>
              <w:color w:val="000000" w:themeColor="text1"/>
              <w:sz w:val="24"/>
              <w:szCs w:val="24"/>
            </w:rPr>
          </w:rPrChange>
        </w:rPr>
        <w:t xml:space="preserve">Contingency </w:t>
      </w:r>
      <w:r w:rsidR="00D632D5" w:rsidRPr="00DA34F0">
        <w:rPr>
          <w:rStyle w:val="m-9115795407614457208s1"/>
          <w:rFonts w:ascii="Times New Roman" w:hAnsi="Times New Roman"/>
          <w:b w:val="0"/>
          <w:color w:val="000000" w:themeColor="text1"/>
          <w:sz w:val="24"/>
          <w:szCs w:val="24"/>
          <w:rPrChange w:id="724" w:author="Anna Wingfield" w:date="2024-03-14T16:20:00Z">
            <w:rPr>
              <w:rStyle w:val="m-9115795407614457208s1"/>
              <w:rFonts w:ascii="Garamond" w:hAnsi="Garamond"/>
              <w:b w:val="0"/>
              <w:color w:val="000000" w:themeColor="text1"/>
              <w:sz w:val="24"/>
              <w:szCs w:val="24"/>
            </w:rPr>
          </w:rPrChange>
        </w:rPr>
        <w:t xml:space="preserve">in the novel </w:t>
      </w:r>
      <w:r w:rsidR="009569EC" w:rsidRPr="00DA34F0">
        <w:rPr>
          <w:rStyle w:val="m-9115795407614457208s1"/>
          <w:rFonts w:ascii="Times New Roman" w:hAnsi="Times New Roman"/>
          <w:b w:val="0"/>
          <w:color w:val="000000" w:themeColor="text1"/>
          <w:sz w:val="24"/>
          <w:szCs w:val="24"/>
          <w:rPrChange w:id="725" w:author="Anna Wingfield" w:date="2024-03-14T16:20:00Z">
            <w:rPr>
              <w:rStyle w:val="m-9115795407614457208s1"/>
              <w:rFonts w:ascii="Garamond" w:hAnsi="Garamond"/>
              <w:b w:val="0"/>
              <w:color w:val="000000" w:themeColor="text1"/>
              <w:sz w:val="24"/>
              <w:szCs w:val="24"/>
            </w:rPr>
          </w:rPrChange>
        </w:rPr>
        <w:t>transforms t</w:t>
      </w:r>
      <w:r w:rsidR="006A0046" w:rsidRPr="00DA34F0">
        <w:rPr>
          <w:rStyle w:val="m-9115795407614457208s1"/>
          <w:rFonts w:ascii="Times New Roman" w:hAnsi="Times New Roman"/>
          <w:b w:val="0"/>
          <w:color w:val="000000" w:themeColor="text1"/>
          <w:sz w:val="24"/>
          <w:szCs w:val="24"/>
          <w:rPrChange w:id="726" w:author="Anna Wingfield" w:date="2024-03-14T16:20:00Z">
            <w:rPr>
              <w:rStyle w:val="m-9115795407614457208s1"/>
              <w:rFonts w:ascii="Garamond" w:hAnsi="Garamond"/>
              <w:b w:val="0"/>
              <w:color w:val="000000" w:themeColor="text1"/>
              <w:sz w:val="24"/>
              <w:szCs w:val="24"/>
            </w:rPr>
          </w:rPrChange>
        </w:rPr>
        <w:t>he “dim light” of the sun—</w:t>
      </w:r>
      <w:r w:rsidR="00964784" w:rsidRPr="00DA34F0">
        <w:rPr>
          <w:rStyle w:val="m-9115795407614457208s1"/>
          <w:rFonts w:ascii="Times New Roman" w:hAnsi="Times New Roman"/>
          <w:b w:val="0"/>
          <w:color w:val="000000" w:themeColor="text1"/>
          <w:sz w:val="24"/>
          <w:szCs w:val="24"/>
          <w:rPrChange w:id="727" w:author="Anna Wingfield" w:date="2024-03-14T16:20:00Z">
            <w:rPr>
              <w:rStyle w:val="m-9115795407614457208s1"/>
              <w:rFonts w:ascii="Garamond" w:hAnsi="Garamond"/>
              <w:b w:val="0"/>
              <w:color w:val="000000" w:themeColor="text1"/>
              <w:sz w:val="24"/>
              <w:szCs w:val="24"/>
            </w:rPr>
          </w:rPrChange>
        </w:rPr>
        <w:t>that is, anthropocentric</w:t>
      </w:r>
      <w:r w:rsidR="006A0046" w:rsidRPr="00DA34F0">
        <w:rPr>
          <w:rStyle w:val="m-9115795407614457208s1"/>
          <w:rFonts w:ascii="Times New Roman" w:hAnsi="Times New Roman"/>
          <w:b w:val="0"/>
          <w:color w:val="000000" w:themeColor="text1"/>
          <w:sz w:val="24"/>
          <w:szCs w:val="24"/>
          <w:rPrChange w:id="728" w:author="Anna Wingfield" w:date="2024-03-14T16:20:00Z">
            <w:rPr>
              <w:rStyle w:val="m-9115795407614457208s1"/>
              <w:rFonts w:ascii="Garamond" w:hAnsi="Garamond"/>
              <w:b w:val="0"/>
              <w:color w:val="000000" w:themeColor="text1"/>
              <w:sz w:val="24"/>
              <w:szCs w:val="24"/>
            </w:rPr>
          </w:rPrChange>
        </w:rPr>
        <w:t xml:space="preserve"> time—</w:t>
      </w:r>
      <w:r w:rsidR="00A95061" w:rsidRPr="00DA34F0">
        <w:rPr>
          <w:rStyle w:val="m-9115795407614457208s1"/>
          <w:rFonts w:ascii="Times New Roman" w:hAnsi="Times New Roman"/>
          <w:b w:val="0"/>
          <w:color w:val="000000" w:themeColor="text1"/>
          <w:sz w:val="24"/>
          <w:szCs w:val="24"/>
          <w:rPrChange w:id="729" w:author="Anna Wingfield" w:date="2024-03-14T16:20:00Z">
            <w:rPr>
              <w:rStyle w:val="m-9115795407614457208s1"/>
              <w:rFonts w:ascii="Garamond" w:hAnsi="Garamond"/>
              <w:b w:val="0"/>
              <w:color w:val="000000" w:themeColor="text1"/>
              <w:sz w:val="24"/>
              <w:szCs w:val="24"/>
            </w:rPr>
          </w:rPrChange>
        </w:rPr>
        <w:t>that casts</w:t>
      </w:r>
      <w:r w:rsidR="006A0046" w:rsidRPr="00DA34F0">
        <w:rPr>
          <w:rStyle w:val="m-9115795407614457208s1"/>
          <w:rFonts w:ascii="Times New Roman" w:hAnsi="Times New Roman"/>
          <w:b w:val="0"/>
          <w:color w:val="000000" w:themeColor="text1"/>
          <w:sz w:val="24"/>
          <w:szCs w:val="24"/>
          <w:rPrChange w:id="730" w:author="Anna Wingfield" w:date="2024-03-14T16:20:00Z">
            <w:rPr>
              <w:rStyle w:val="m-9115795407614457208s1"/>
              <w:rFonts w:ascii="Garamond" w:hAnsi="Garamond"/>
              <w:b w:val="0"/>
              <w:color w:val="000000" w:themeColor="text1"/>
              <w:sz w:val="24"/>
              <w:szCs w:val="24"/>
            </w:rPr>
          </w:rPrChange>
        </w:rPr>
        <w:t xml:space="preserve"> the shadows in the</w:t>
      </w:r>
      <w:r w:rsidR="00A95061" w:rsidRPr="00DA34F0">
        <w:rPr>
          <w:rStyle w:val="m-9115795407614457208s1"/>
          <w:rFonts w:ascii="Times New Roman" w:hAnsi="Times New Roman"/>
          <w:b w:val="0"/>
          <w:color w:val="000000" w:themeColor="text1"/>
          <w:sz w:val="24"/>
          <w:szCs w:val="24"/>
          <w:rPrChange w:id="731" w:author="Anna Wingfield" w:date="2024-03-14T16:20:00Z">
            <w:rPr>
              <w:rStyle w:val="m-9115795407614457208s1"/>
              <w:rFonts w:ascii="Garamond" w:hAnsi="Garamond"/>
              <w:b w:val="0"/>
              <w:color w:val="000000" w:themeColor="text1"/>
              <w:sz w:val="24"/>
              <w:szCs w:val="24"/>
            </w:rPr>
          </w:rPrChange>
        </w:rPr>
        <w:t xml:space="preserve"> cave in this Platonic moment </w:t>
      </w:r>
      <w:r w:rsidR="009569EC" w:rsidRPr="00DA34F0">
        <w:rPr>
          <w:rStyle w:val="m-9115795407614457208s1"/>
          <w:rFonts w:ascii="Times New Roman" w:hAnsi="Times New Roman"/>
          <w:b w:val="0"/>
          <w:color w:val="000000" w:themeColor="text1"/>
          <w:sz w:val="24"/>
          <w:szCs w:val="24"/>
          <w:rPrChange w:id="732" w:author="Anna Wingfield" w:date="2024-03-14T16:20:00Z">
            <w:rPr>
              <w:rStyle w:val="m-9115795407614457208s1"/>
              <w:rFonts w:ascii="Garamond" w:hAnsi="Garamond"/>
              <w:b w:val="0"/>
              <w:color w:val="000000" w:themeColor="text1"/>
              <w:sz w:val="24"/>
              <w:szCs w:val="24"/>
            </w:rPr>
          </w:rPrChange>
        </w:rPr>
        <w:t>and thereby</w:t>
      </w:r>
      <w:r w:rsidR="00A95061" w:rsidRPr="00DA34F0">
        <w:rPr>
          <w:rStyle w:val="m-9115795407614457208s1"/>
          <w:rFonts w:ascii="Times New Roman" w:hAnsi="Times New Roman"/>
          <w:b w:val="0"/>
          <w:color w:val="000000" w:themeColor="text1"/>
          <w:sz w:val="24"/>
          <w:szCs w:val="24"/>
          <w:rPrChange w:id="733" w:author="Anna Wingfield" w:date="2024-03-14T16:20:00Z">
            <w:rPr>
              <w:rStyle w:val="m-9115795407614457208s1"/>
              <w:rFonts w:ascii="Garamond" w:hAnsi="Garamond"/>
              <w:b w:val="0"/>
              <w:color w:val="000000" w:themeColor="text1"/>
              <w:sz w:val="24"/>
              <w:szCs w:val="24"/>
            </w:rPr>
          </w:rPrChange>
        </w:rPr>
        <w:t xml:space="preserve"> reorients notions of the world by displacing humans from the world, from </w:t>
      </w:r>
      <w:r w:rsidR="009569EC" w:rsidRPr="00DA34F0">
        <w:rPr>
          <w:rStyle w:val="m-9115795407614457208s1"/>
          <w:rFonts w:ascii="Times New Roman" w:hAnsi="Times New Roman"/>
          <w:b w:val="0"/>
          <w:color w:val="000000" w:themeColor="text1"/>
          <w:sz w:val="24"/>
          <w:szCs w:val="24"/>
          <w:rPrChange w:id="734" w:author="Anna Wingfield" w:date="2024-03-14T16:20:00Z">
            <w:rPr>
              <w:rStyle w:val="m-9115795407614457208s1"/>
              <w:rFonts w:ascii="Garamond" w:hAnsi="Garamond"/>
              <w:b w:val="0"/>
              <w:color w:val="000000" w:themeColor="text1"/>
              <w:sz w:val="24"/>
              <w:szCs w:val="24"/>
            </w:rPr>
          </w:rPrChange>
        </w:rPr>
        <w:t xml:space="preserve">even </w:t>
      </w:r>
      <w:r w:rsidR="00A95061" w:rsidRPr="00DA34F0">
        <w:rPr>
          <w:rStyle w:val="m-9115795407614457208s1"/>
          <w:rFonts w:ascii="Times New Roman" w:hAnsi="Times New Roman"/>
          <w:b w:val="0"/>
          <w:color w:val="000000" w:themeColor="text1"/>
          <w:sz w:val="24"/>
          <w:szCs w:val="24"/>
          <w:rPrChange w:id="735" w:author="Anna Wingfield" w:date="2024-03-14T16:20:00Z">
            <w:rPr>
              <w:rStyle w:val="m-9115795407614457208s1"/>
              <w:rFonts w:ascii="Garamond" w:hAnsi="Garamond"/>
              <w:b w:val="0"/>
              <w:color w:val="000000" w:themeColor="text1"/>
              <w:sz w:val="24"/>
              <w:szCs w:val="24"/>
            </w:rPr>
          </w:rPrChange>
        </w:rPr>
        <w:t xml:space="preserve">being a part of the </w:t>
      </w:r>
      <w:r w:rsidR="00A95061" w:rsidRPr="00DA34F0">
        <w:rPr>
          <w:rStyle w:val="m-9115795407614457208s1"/>
          <w:rFonts w:ascii="Times New Roman" w:hAnsi="Times New Roman"/>
          <w:b w:val="0"/>
          <w:color w:val="000000" w:themeColor="text1"/>
          <w:sz w:val="24"/>
          <w:szCs w:val="24"/>
          <w:rPrChange w:id="736" w:author="Anna Wingfield" w:date="2024-03-14T16:20:00Z">
            <w:rPr>
              <w:rStyle w:val="m-9115795407614457208s1"/>
              <w:rFonts w:ascii="Garamond" w:hAnsi="Garamond"/>
              <w:b w:val="0"/>
              <w:color w:val="000000" w:themeColor="text1"/>
              <w:sz w:val="24"/>
              <w:szCs w:val="24"/>
            </w:rPr>
          </w:rPrChange>
        </w:rPr>
        <w:lastRenderedPageBreak/>
        <w:t xml:space="preserve">world. </w:t>
      </w:r>
      <w:r w:rsidR="00D632D5" w:rsidRPr="00DA34F0">
        <w:rPr>
          <w:rStyle w:val="m-9115795407614457208s1"/>
          <w:rFonts w:ascii="Times New Roman" w:hAnsi="Times New Roman"/>
          <w:b w:val="0"/>
          <w:color w:val="000000" w:themeColor="text1"/>
          <w:sz w:val="24"/>
          <w:szCs w:val="24"/>
          <w:rPrChange w:id="737" w:author="Anna Wingfield" w:date="2024-03-14T16:20:00Z">
            <w:rPr>
              <w:rStyle w:val="m-9115795407614457208s1"/>
              <w:rFonts w:ascii="Garamond" w:hAnsi="Garamond"/>
              <w:b w:val="0"/>
              <w:color w:val="000000" w:themeColor="text1"/>
              <w:sz w:val="24"/>
              <w:szCs w:val="24"/>
            </w:rPr>
          </w:rPrChange>
        </w:rPr>
        <w:t xml:space="preserve">Like the companionable logic that proves un-hospitable to the very notion of companionability, the loneliness inherent in the enclosed human world makes humans </w:t>
      </w:r>
      <w:r w:rsidR="00E124C7" w:rsidRPr="00DA34F0">
        <w:rPr>
          <w:rStyle w:val="m-9115795407614457208s1"/>
          <w:rFonts w:ascii="Times New Roman" w:hAnsi="Times New Roman"/>
          <w:b w:val="0"/>
          <w:color w:val="000000" w:themeColor="text1"/>
          <w:sz w:val="24"/>
          <w:szCs w:val="24"/>
          <w:rPrChange w:id="738" w:author="Anna Wingfield" w:date="2024-03-14T16:20:00Z">
            <w:rPr>
              <w:rStyle w:val="m-9115795407614457208s1"/>
              <w:rFonts w:ascii="Garamond" w:hAnsi="Garamond"/>
              <w:b w:val="0"/>
              <w:color w:val="000000" w:themeColor="text1"/>
              <w:sz w:val="24"/>
              <w:szCs w:val="24"/>
            </w:rPr>
          </w:rPrChange>
        </w:rPr>
        <w:t>exorbitant to the world</w:t>
      </w:r>
      <w:r w:rsidR="00D632D5" w:rsidRPr="00DA34F0">
        <w:rPr>
          <w:rStyle w:val="m-9115795407614457208s1"/>
          <w:rFonts w:ascii="Times New Roman" w:hAnsi="Times New Roman"/>
          <w:b w:val="0"/>
          <w:color w:val="000000" w:themeColor="text1"/>
          <w:sz w:val="24"/>
          <w:szCs w:val="24"/>
          <w:rPrChange w:id="739" w:author="Anna Wingfield" w:date="2024-03-14T16:20:00Z">
            <w:rPr>
              <w:rStyle w:val="m-9115795407614457208s1"/>
              <w:rFonts w:ascii="Garamond" w:hAnsi="Garamond"/>
              <w:b w:val="0"/>
              <w:color w:val="000000" w:themeColor="text1"/>
              <w:sz w:val="24"/>
              <w:szCs w:val="24"/>
            </w:rPr>
          </w:rPrChange>
        </w:rPr>
        <w:t xml:space="preserve">. </w:t>
      </w:r>
      <w:r w:rsidR="00D12BCE" w:rsidRPr="00DA34F0">
        <w:rPr>
          <w:rStyle w:val="m-9115795407614457208s1"/>
          <w:rFonts w:ascii="Times New Roman" w:hAnsi="Times New Roman"/>
          <w:b w:val="0"/>
          <w:color w:val="000000" w:themeColor="text1"/>
          <w:sz w:val="24"/>
          <w:szCs w:val="24"/>
          <w:rPrChange w:id="740" w:author="Anna Wingfield" w:date="2024-03-14T16:20:00Z">
            <w:rPr>
              <w:rStyle w:val="m-9115795407614457208s1"/>
              <w:rFonts w:ascii="Garamond" w:hAnsi="Garamond"/>
              <w:b w:val="0"/>
              <w:color w:val="000000" w:themeColor="text1"/>
              <w:sz w:val="24"/>
              <w:szCs w:val="24"/>
            </w:rPr>
          </w:rPrChange>
        </w:rPr>
        <w:t>A human is an enclosed world but not of the world, not indubitably connected to the world but rather contingent</w:t>
      </w:r>
      <w:r w:rsidR="00D632D5" w:rsidRPr="00DA34F0">
        <w:rPr>
          <w:rStyle w:val="m-9115795407614457208s1"/>
          <w:rFonts w:ascii="Times New Roman" w:hAnsi="Times New Roman"/>
          <w:b w:val="0"/>
          <w:color w:val="000000" w:themeColor="text1"/>
          <w:sz w:val="24"/>
          <w:szCs w:val="24"/>
          <w:rPrChange w:id="741" w:author="Anna Wingfield" w:date="2024-03-14T16:20:00Z">
            <w:rPr>
              <w:rStyle w:val="m-9115795407614457208s1"/>
              <w:rFonts w:ascii="Garamond" w:hAnsi="Garamond"/>
              <w:b w:val="0"/>
              <w:color w:val="000000" w:themeColor="text1"/>
              <w:sz w:val="24"/>
              <w:szCs w:val="24"/>
            </w:rPr>
          </w:rPrChange>
        </w:rPr>
        <w:t>, just a hang</w:t>
      </w:r>
      <w:r w:rsidR="00997390" w:rsidRPr="00DA34F0">
        <w:rPr>
          <w:rStyle w:val="m-9115795407614457208s1"/>
          <w:rFonts w:ascii="Times New Roman" w:hAnsi="Times New Roman"/>
          <w:b w:val="0"/>
          <w:color w:val="000000" w:themeColor="text1"/>
          <w:sz w:val="24"/>
          <w:szCs w:val="24"/>
          <w:rPrChange w:id="742" w:author="Anna Wingfield" w:date="2024-03-14T16:20:00Z">
            <w:rPr>
              <w:rStyle w:val="m-9115795407614457208s1"/>
              <w:rFonts w:ascii="Garamond" w:hAnsi="Garamond"/>
              <w:b w:val="0"/>
              <w:color w:val="000000" w:themeColor="text1"/>
              <w:sz w:val="24"/>
              <w:szCs w:val="24"/>
            </w:rPr>
          </w:rPrChange>
        </w:rPr>
        <w:t xml:space="preserve">er-on, riding out onto the sea, </w:t>
      </w:r>
      <w:r w:rsidR="00D632D5" w:rsidRPr="00DA34F0">
        <w:rPr>
          <w:rStyle w:val="m-9115795407614457208s1"/>
          <w:rFonts w:ascii="Times New Roman" w:hAnsi="Times New Roman"/>
          <w:b w:val="0"/>
          <w:color w:val="000000" w:themeColor="text1"/>
          <w:sz w:val="24"/>
          <w:szCs w:val="24"/>
          <w:rPrChange w:id="743" w:author="Anna Wingfield" w:date="2024-03-14T16:20:00Z">
            <w:rPr>
              <w:rStyle w:val="m-9115795407614457208s1"/>
              <w:rFonts w:ascii="Garamond" w:hAnsi="Garamond"/>
              <w:b w:val="0"/>
              <w:color w:val="000000" w:themeColor="text1"/>
              <w:sz w:val="24"/>
              <w:szCs w:val="24"/>
            </w:rPr>
          </w:rPrChange>
        </w:rPr>
        <w:t>an indifferent sea, like Lionel</w:t>
      </w:r>
      <w:r w:rsidR="00D12BCE" w:rsidRPr="00DA34F0">
        <w:rPr>
          <w:rStyle w:val="m-9115795407614457208s1"/>
          <w:rFonts w:ascii="Times New Roman" w:hAnsi="Times New Roman"/>
          <w:b w:val="0"/>
          <w:color w:val="000000" w:themeColor="text1"/>
          <w:sz w:val="24"/>
          <w:szCs w:val="24"/>
          <w:rPrChange w:id="744" w:author="Anna Wingfield" w:date="2024-03-14T16:20:00Z">
            <w:rPr>
              <w:rStyle w:val="m-9115795407614457208s1"/>
              <w:rFonts w:ascii="Garamond" w:hAnsi="Garamond"/>
              <w:b w:val="0"/>
              <w:color w:val="000000" w:themeColor="text1"/>
              <w:sz w:val="24"/>
              <w:szCs w:val="24"/>
            </w:rPr>
          </w:rPrChange>
        </w:rPr>
        <w:t xml:space="preserve">. </w:t>
      </w:r>
      <w:r w:rsidR="00C0191B" w:rsidRPr="00DA34F0">
        <w:rPr>
          <w:rStyle w:val="m-9115795407614457208s1"/>
          <w:rFonts w:ascii="Times New Roman" w:hAnsi="Times New Roman"/>
          <w:b w:val="0"/>
          <w:color w:val="000000" w:themeColor="text1"/>
          <w:sz w:val="24"/>
          <w:szCs w:val="24"/>
          <w:rPrChange w:id="745" w:author="Anna Wingfield" w:date="2024-03-14T16:20:00Z">
            <w:rPr>
              <w:rStyle w:val="m-9115795407614457208s1"/>
              <w:rFonts w:ascii="Garamond" w:hAnsi="Garamond"/>
              <w:b w:val="0"/>
              <w:color w:val="000000" w:themeColor="text1"/>
              <w:sz w:val="24"/>
              <w:szCs w:val="24"/>
            </w:rPr>
          </w:rPrChange>
        </w:rPr>
        <w:t>No longer oriented t</w:t>
      </w:r>
      <w:r w:rsidR="00E124C7" w:rsidRPr="00DA34F0">
        <w:rPr>
          <w:rStyle w:val="m-9115795407614457208s1"/>
          <w:rFonts w:ascii="Times New Roman" w:hAnsi="Times New Roman"/>
          <w:b w:val="0"/>
          <w:color w:val="000000" w:themeColor="text1"/>
          <w:sz w:val="24"/>
          <w:szCs w:val="24"/>
          <w:rPrChange w:id="746" w:author="Anna Wingfield" w:date="2024-03-14T16:20:00Z">
            <w:rPr>
              <w:rStyle w:val="m-9115795407614457208s1"/>
              <w:rFonts w:ascii="Garamond" w:hAnsi="Garamond"/>
              <w:b w:val="0"/>
              <w:color w:val="000000" w:themeColor="text1"/>
              <w:sz w:val="24"/>
              <w:szCs w:val="24"/>
            </w:rPr>
          </w:rPrChange>
        </w:rPr>
        <w:t xml:space="preserve">o the world, humans shall have to </w:t>
      </w:r>
      <w:r w:rsidR="00C0191B" w:rsidRPr="00DA34F0">
        <w:rPr>
          <w:rStyle w:val="m-9115795407614457208s1"/>
          <w:rFonts w:ascii="Times New Roman" w:hAnsi="Times New Roman"/>
          <w:b w:val="0"/>
          <w:color w:val="000000" w:themeColor="text1"/>
          <w:sz w:val="24"/>
          <w:szCs w:val="24"/>
          <w:rPrChange w:id="747" w:author="Anna Wingfield" w:date="2024-03-14T16:20:00Z">
            <w:rPr>
              <w:rStyle w:val="m-9115795407614457208s1"/>
              <w:rFonts w:ascii="Garamond" w:hAnsi="Garamond"/>
              <w:b w:val="0"/>
              <w:color w:val="000000" w:themeColor="text1"/>
              <w:sz w:val="24"/>
              <w:szCs w:val="24"/>
            </w:rPr>
          </w:rPrChange>
        </w:rPr>
        <w:t xml:space="preserve">wander all alone </w:t>
      </w:r>
      <w:r w:rsidR="009569EC" w:rsidRPr="00DA34F0">
        <w:rPr>
          <w:rStyle w:val="m-9115795407614457208s1"/>
          <w:rFonts w:ascii="Times New Roman" w:hAnsi="Times New Roman"/>
          <w:b w:val="0"/>
          <w:color w:val="000000" w:themeColor="text1"/>
          <w:sz w:val="24"/>
          <w:szCs w:val="24"/>
          <w:rPrChange w:id="748" w:author="Anna Wingfield" w:date="2024-03-14T16:20:00Z">
            <w:rPr>
              <w:rStyle w:val="m-9115795407614457208s1"/>
              <w:rFonts w:ascii="Garamond" w:hAnsi="Garamond"/>
              <w:b w:val="0"/>
              <w:color w:val="000000" w:themeColor="text1"/>
              <w:sz w:val="24"/>
              <w:szCs w:val="24"/>
            </w:rPr>
          </w:rPrChange>
        </w:rPr>
        <w:t xml:space="preserve">looking </w:t>
      </w:r>
      <w:r w:rsidR="00C0191B" w:rsidRPr="00DA34F0">
        <w:rPr>
          <w:rStyle w:val="m-9115795407614457208s1"/>
          <w:rFonts w:ascii="Times New Roman" w:hAnsi="Times New Roman"/>
          <w:b w:val="0"/>
          <w:color w:val="000000" w:themeColor="text1"/>
          <w:sz w:val="24"/>
          <w:szCs w:val="24"/>
          <w:rPrChange w:id="749" w:author="Anna Wingfield" w:date="2024-03-14T16:20:00Z">
            <w:rPr>
              <w:rStyle w:val="m-9115795407614457208s1"/>
              <w:rFonts w:ascii="Garamond" w:hAnsi="Garamond"/>
              <w:b w:val="0"/>
              <w:color w:val="000000" w:themeColor="text1"/>
              <w:sz w:val="24"/>
              <w:szCs w:val="24"/>
            </w:rPr>
          </w:rPrChange>
        </w:rPr>
        <w:t>for others, other human beings, to anchor themselves, as if they are lost vessels at sea</w:t>
      </w:r>
      <w:r w:rsidR="001F64EF" w:rsidRPr="00DA34F0">
        <w:rPr>
          <w:rStyle w:val="m-9115795407614457208s1"/>
          <w:rFonts w:ascii="Times New Roman" w:hAnsi="Times New Roman"/>
          <w:b w:val="0"/>
          <w:color w:val="000000" w:themeColor="text1"/>
          <w:sz w:val="24"/>
          <w:szCs w:val="24"/>
          <w:rPrChange w:id="750" w:author="Anna Wingfield" w:date="2024-03-14T16:20:00Z">
            <w:rPr>
              <w:rStyle w:val="m-9115795407614457208s1"/>
              <w:rFonts w:ascii="Garamond" w:hAnsi="Garamond"/>
              <w:b w:val="0"/>
              <w:color w:val="000000" w:themeColor="text1"/>
              <w:sz w:val="24"/>
              <w:szCs w:val="24"/>
            </w:rPr>
          </w:rPrChange>
        </w:rPr>
        <w:t xml:space="preserve"> </w:t>
      </w:r>
      <w:r w:rsidR="00C0191B" w:rsidRPr="00DA34F0">
        <w:rPr>
          <w:rStyle w:val="m-9115795407614457208s1"/>
          <w:rFonts w:ascii="Times New Roman" w:hAnsi="Times New Roman"/>
          <w:b w:val="0"/>
          <w:color w:val="000000" w:themeColor="text1"/>
          <w:sz w:val="24"/>
          <w:szCs w:val="24"/>
          <w:rPrChange w:id="751" w:author="Anna Wingfield" w:date="2024-03-14T16:20:00Z">
            <w:rPr>
              <w:rStyle w:val="m-9115795407614457208s1"/>
              <w:rFonts w:ascii="Garamond" w:hAnsi="Garamond"/>
              <w:b w:val="0"/>
              <w:color w:val="000000" w:themeColor="text1"/>
              <w:sz w:val="24"/>
              <w:szCs w:val="24"/>
            </w:rPr>
          </w:rPrChange>
        </w:rPr>
        <w:t>bidding their sails search and search</w:t>
      </w:r>
      <w:r w:rsidR="001F64EF" w:rsidRPr="00DA34F0">
        <w:rPr>
          <w:rStyle w:val="m-9115795407614457208s1"/>
          <w:rFonts w:ascii="Times New Roman" w:hAnsi="Times New Roman"/>
          <w:b w:val="0"/>
          <w:color w:val="000000" w:themeColor="text1"/>
          <w:sz w:val="24"/>
          <w:szCs w:val="24"/>
          <w:rPrChange w:id="752" w:author="Anna Wingfield" w:date="2024-03-14T16:20:00Z">
            <w:rPr>
              <w:rStyle w:val="m-9115795407614457208s1"/>
              <w:rFonts w:ascii="Garamond" w:hAnsi="Garamond"/>
              <w:b w:val="0"/>
              <w:color w:val="000000" w:themeColor="text1"/>
              <w:sz w:val="24"/>
              <w:szCs w:val="24"/>
            </w:rPr>
          </w:rPrChange>
        </w:rPr>
        <w:t xml:space="preserve"> </w:t>
      </w:r>
      <w:r w:rsidR="00997390" w:rsidRPr="00DA34F0">
        <w:rPr>
          <w:rStyle w:val="m-9115795407614457208s1"/>
          <w:rFonts w:ascii="Times New Roman" w:hAnsi="Times New Roman"/>
          <w:b w:val="0"/>
          <w:color w:val="000000" w:themeColor="text1"/>
          <w:sz w:val="24"/>
          <w:szCs w:val="24"/>
          <w:rPrChange w:id="753" w:author="Anna Wingfield" w:date="2024-03-14T16:20:00Z">
            <w:rPr>
              <w:rStyle w:val="m-9115795407614457208s1"/>
              <w:rFonts w:ascii="Garamond" w:hAnsi="Garamond"/>
              <w:b w:val="0"/>
              <w:color w:val="000000" w:themeColor="text1"/>
              <w:sz w:val="24"/>
              <w:szCs w:val="24"/>
            </w:rPr>
          </w:rPrChange>
        </w:rPr>
        <w:t xml:space="preserve">(to crib a phrase from Nietzsche), </w:t>
      </w:r>
      <w:r w:rsidR="00C0191B" w:rsidRPr="00DA34F0">
        <w:rPr>
          <w:rStyle w:val="m-9115795407614457208s1"/>
          <w:rFonts w:ascii="Times New Roman" w:hAnsi="Times New Roman"/>
          <w:b w:val="0"/>
          <w:color w:val="000000" w:themeColor="text1"/>
          <w:sz w:val="24"/>
          <w:szCs w:val="24"/>
          <w:rPrChange w:id="754" w:author="Anna Wingfield" w:date="2024-03-14T16:20:00Z">
            <w:rPr>
              <w:rStyle w:val="m-9115795407614457208s1"/>
              <w:rFonts w:ascii="Garamond" w:hAnsi="Garamond"/>
              <w:b w:val="0"/>
              <w:color w:val="000000" w:themeColor="text1"/>
              <w:sz w:val="24"/>
              <w:szCs w:val="24"/>
            </w:rPr>
          </w:rPrChange>
        </w:rPr>
        <w:t>for some island</w:t>
      </w:r>
      <w:r w:rsidR="00D12BCE" w:rsidRPr="00DA34F0">
        <w:rPr>
          <w:rStyle w:val="m-9115795407614457208s1"/>
          <w:rFonts w:ascii="Times New Roman" w:hAnsi="Times New Roman"/>
          <w:b w:val="0"/>
          <w:color w:val="000000" w:themeColor="text1"/>
          <w:sz w:val="24"/>
          <w:szCs w:val="24"/>
          <w:rPrChange w:id="755" w:author="Anna Wingfield" w:date="2024-03-14T16:20:00Z">
            <w:rPr>
              <w:rStyle w:val="m-9115795407614457208s1"/>
              <w:rFonts w:ascii="Garamond" w:hAnsi="Garamond"/>
              <w:b w:val="0"/>
              <w:color w:val="000000" w:themeColor="text1"/>
              <w:sz w:val="24"/>
              <w:szCs w:val="24"/>
            </w:rPr>
          </w:rPrChange>
        </w:rPr>
        <w:t>’s shore</w:t>
      </w:r>
      <w:r w:rsidR="00997390" w:rsidRPr="00DA34F0">
        <w:rPr>
          <w:rStyle w:val="m-9115795407614457208s1"/>
          <w:rFonts w:ascii="Times New Roman" w:hAnsi="Times New Roman"/>
          <w:b w:val="0"/>
          <w:color w:val="000000" w:themeColor="text1"/>
          <w:sz w:val="24"/>
          <w:szCs w:val="24"/>
          <w:rPrChange w:id="756" w:author="Anna Wingfield" w:date="2024-03-14T16:20:00Z">
            <w:rPr>
              <w:rStyle w:val="m-9115795407614457208s1"/>
              <w:rFonts w:ascii="Garamond" w:hAnsi="Garamond"/>
              <w:b w:val="0"/>
              <w:color w:val="000000" w:themeColor="text1"/>
              <w:sz w:val="24"/>
              <w:szCs w:val="24"/>
            </w:rPr>
          </w:rPrChange>
        </w:rPr>
        <w:t xml:space="preserve">, </w:t>
      </w:r>
      <w:r w:rsidR="00AF4E8A" w:rsidRPr="00DA34F0">
        <w:rPr>
          <w:rStyle w:val="m-9115795407614457208s1"/>
          <w:rFonts w:ascii="Times New Roman" w:hAnsi="Times New Roman"/>
          <w:b w:val="0"/>
          <w:color w:val="000000" w:themeColor="text1"/>
          <w:sz w:val="24"/>
          <w:szCs w:val="24"/>
          <w:rPrChange w:id="757" w:author="Anna Wingfield" w:date="2024-03-14T16:20:00Z">
            <w:rPr>
              <w:rStyle w:val="m-9115795407614457208s1"/>
              <w:rFonts w:ascii="Garamond" w:hAnsi="Garamond"/>
              <w:b w:val="0"/>
              <w:color w:val="000000" w:themeColor="text1"/>
              <w:sz w:val="24"/>
              <w:szCs w:val="24"/>
            </w:rPr>
          </w:rPrChange>
        </w:rPr>
        <w:t>some other person</w:t>
      </w:r>
      <w:r w:rsidR="00C0191B" w:rsidRPr="00DA34F0">
        <w:rPr>
          <w:rStyle w:val="m-9115795407614457208s1"/>
          <w:rFonts w:ascii="Times New Roman" w:hAnsi="Times New Roman"/>
          <w:b w:val="0"/>
          <w:color w:val="000000" w:themeColor="text1"/>
          <w:sz w:val="24"/>
          <w:szCs w:val="24"/>
          <w:rPrChange w:id="758" w:author="Anna Wingfield" w:date="2024-03-14T16:20:00Z">
            <w:rPr>
              <w:rStyle w:val="m-9115795407614457208s1"/>
              <w:rFonts w:ascii="Garamond" w:hAnsi="Garamond"/>
              <w:b w:val="0"/>
              <w:color w:val="000000" w:themeColor="text1"/>
              <w:sz w:val="24"/>
              <w:szCs w:val="24"/>
            </w:rPr>
          </w:rPrChange>
        </w:rPr>
        <w:t>.</w:t>
      </w:r>
      <w:r w:rsidR="004B656D" w:rsidRPr="00DA34F0">
        <w:rPr>
          <w:rStyle w:val="m-9115795407614457208s1"/>
          <w:rFonts w:ascii="Times New Roman" w:hAnsi="Times New Roman"/>
          <w:b w:val="0"/>
          <w:color w:val="000000" w:themeColor="text1"/>
          <w:sz w:val="24"/>
          <w:szCs w:val="24"/>
          <w:rPrChange w:id="759" w:author="Anna Wingfield" w:date="2024-03-14T16:20:00Z">
            <w:rPr>
              <w:rStyle w:val="m-9115795407614457208s1"/>
              <w:rFonts w:ascii="Garamond" w:hAnsi="Garamond"/>
              <w:b w:val="0"/>
              <w:color w:val="000000" w:themeColor="text1"/>
              <w:sz w:val="24"/>
              <w:szCs w:val="24"/>
            </w:rPr>
          </w:rPrChange>
        </w:rPr>
        <w:t xml:space="preserve"> </w:t>
      </w:r>
      <w:r w:rsidR="001E1EF2" w:rsidRPr="00DA34F0">
        <w:rPr>
          <w:rStyle w:val="m-9115795407614457208s1"/>
          <w:rFonts w:ascii="Times New Roman" w:hAnsi="Times New Roman"/>
          <w:b w:val="0"/>
          <w:color w:val="000000" w:themeColor="text1"/>
          <w:sz w:val="24"/>
          <w:szCs w:val="24"/>
          <w:rPrChange w:id="760" w:author="Anna Wingfield" w:date="2024-03-14T16:20:00Z">
            <w:rPr>
              <w:rStyle w:val="m-9115795407614457208s1"/>
              <w:rFonts w:ascii="Garamond" w:hAnsi="Garamond"/>
              <w:b w:val="0"/>
              <w:color w:val="000000" w:themeColor="text1"/>
              <w:sz w:val="24"/>
              <w:szCs w:val="24"/>
            </w:rPr>
          </w:rPrChange>
        </w:rPr>
        <w:t xml:space="preserve">Humans, it turns out, accustomed to those social sympathies, think, believe, feel, that they need them. </w:t>
      </w:r>
      <w:r w:rsidR="007B08E0" w:rsidRPr="00DA34F0">
        <w:rPr>
          <w:rStyle w:val="m-9115795407614457208s1"/>
          <w:rFonts w:ascii="Times New Roman" w:hAnsi="Times New Roman"/>
          <w:b w:val="0"/>
          <w:color w:val="000000" w:themeColor="text1"/>
          <w:sz w:val="24"/>
          <w:szCs w:val="24"/>
          <w:rPrChange w:id="761" w:author="Anna Wingfield" w:date="2024-03-14T16:20:00Z">
            <w:rPr>
              <w:rStyle w:val="m-9115795407614457208s1"/>
              <w:rFonts w:ascii="Garamond" w:hAnsi="Garamond"/>
              <w:b w:val="0"/>
              <w:color w:val="000000" w:themeColor="text1"/>
              <w:sz w:val="24"/>
              <w:szCs w:val="24"/>
            </w:rPr>
          </w:rPrChange>
        </w:rPr>
        <w:t xml:space="preserve">We might even say this </w:t>
      </w:r>
      <w:r w:rsidR="00761548" w:rsidRPr="00DA34F0">
        <w:rPr>
          <w:rStyle w:val="m-9115795407614457208s1"/>
          <w:rFonts w:ascii="Times New Roman" w:hAnsi="Times New Roman"/>
          <w:b w:val="0"/>
          <w:color w:val="000000" w:themeColor="text1"/>
          <w:sz w:val="24"/>
          <w:szCs w:val="24"/>
          <w:rPrChange w:id="762" w:author="Anna Wingfield" w:date="2024-03-14T16:20:00Z">
            <w:rPr>
              <w:rStyle w:val="m-9115795407614457208s1"/>
              <w:rFonts w:ascii="Garamond" w:hAnsi="Garamond"/>
              <w:b w:val="0"/>
              <w:color w:val="000000" w:themeColor="text1"/>
              <w:sz w:val="24"/>
              <w:szCs w:val="24"/>
            </w:rPr>
          </w:rPrChange>
        </w:rPr>
        <w:t>is why</w:t>
      </w:r>
      <w:r w:rsidR="00C71BC5" w:rsidRPr="00DA34F0">
        <w:rPr>
          <w:rStyle w:val="m-9115795407614457208s1"/>
          <w:rFonts w:ascii="Times New Roman" w:hAnsi="Times New Roman"/>
          <w:b w:val="0"/>
          <w:color w:val="000000" w:themeColor="text1"/>
          <w:sz w:val="24"/>
          <w:szCs w:val="24"/>
          <w:rPrChange w:id="763" w:author="Anna Wingfield" w:date="2024-03-14T16:20:00Z">
            <w:rPr>
              <w:rStyle w:val="m-9115795407614457208s1"/>
              <w:rFonts w:ascii="Garamond" w:hAnsi="Garamond"/>
              <w:b w:val="0"/>
              <w:color w:val="000000" w:themeColor="text1"/>
              <w:sz w:val="24"/>
              <w:szCs w:val="24"/>
            </w:rPr>
          </w:rPrChange>
        </w:rPr>
        <w:t xml:space="preserve"> </w:t>
      </w:r>
      <w:r w:rsidR="00FD1324" w:rsidRPr="00DA34F0">
        <w:rPr>
          <w:rStyle w:val="m-9115795407614457208s1"/>
          <w:rFonts w:ascii="Times New Roman" w:hAnsi="Times New Roman"/>
          <w:b w:val="0"/>
          <w:color w:val="000000" w:themeColor="text1"/>
          <w:sz w:val="24"/>
          <w:szCs w:val="24"/>
          <w:rPrChange w:id="764" w:author="Anna Wingfield" w:date="2024-03-14T16:20:00Z">
            <w:rPr>
              <w:rStyle w:val="m-9115795407614457208s1"/>
              <w:rFonts w:ascii="Garamond" w:hAnsi="Garamond"/>
              <w:b w:val="0"/>
              <w:color w:val="000000" w:themeColor="text1"/>
              <w:sz w:val="24"/>
              <w:szCs w:val="24"/>
            </w:rPr>
          </w:rPrChange>
        </w:rPr>
        <w:t>I am writing this</w:t>
      </w:r>
      <w:r w:rsidR="00E43F21" w:rsidRPr="00DA34F0">
        <w:rPr>
          <w:rStyle w:val="m-9115795407614457208s1"/>
          <w:rFonts w:ascii="Times New Roman" w:hAnsi="Times New Roman"/>
          <w:b w:val="0"/>
          <w:color w:val="000000" w:themeColor="text1"/>
          <w:sz w:val="24"/>
          <w:szCs w:val="24"/>
          <w:rPrChange w:id="765" w:author="Anna Wingfield" w:date="2024-03-14T16:20:00Z">
            <w:rPr>
              <w:rStyle w:val="m-9115795407614457208s1"/>
              <w:rFonts w:ascii="Garamond" w:hAnsi="Garamond"/>
              <w:b w:val="0"/>
              <w:color w:val="000000" w:themeColor="text1"/>
              <w:sz w:val="24"/>
              <w:szCs w:val="24"/>
            </w:rPr>
          </w:rPrChange>
        </w:rPr>
        <w:t>, this</w:t>
      </w:r>
      <w:r w:rsidR="00FD1324" w:rsidRPr="00DA34F0">
        <w:rPr>
          <w:rStyle w:val="m-9115795407614457208s1"/>
          <w:rFonts w:ascii="Times New Roman" w:hAnsi="Times New Roman"/>
          <w:b w:val="0"/>
          <w:color w:val="000000" w:themeColor="text1"/>
          <w:sz w:val="24"/>
          <w:szCs w:val="24"/>
          <w:rPrChange w:id="766" w:author="Anna Wingfield" w:date="2024-03-14T16:20:00Z">
            <w:rPr>
              <w:rStyle w:val="m-9115795407614457208s1"/>
              <w:rFonts w:ascii="Garamond" w:hAnsi="Garamond"/>
              <w:b w:val="0"/>
              <w:color w:val="000000" w:themeColor="text1"/>
              <w:sz w:val="24"/>
              <w:szCs w:val="24"/>
            </w:rPr>
          </w:rPrChange>
        </w:rPr>
        <w:t xml:space="preserve"> essay</w:t>
      </w:r>
      <w:r w:rsidR="006C7FD8" w:rsidRPr="00DA34F0">
        <w:rPr>
          <w:rStyle w:val="m-9115795407614457208s1"/>
          <w:rFonts w:ascii="Times New Roman" w:hAnsi="Times New Roman"/>
          <w:b w:val="0"/>
          <w:color w:val="000000" w:themeColor="text1"/>
          <w:sz w:val="24"/>
          <w:szCs w:val="24"/>
          <w:rPrChange w:id="767" w:author="Anna Wingfield" w:date="2024-03-14T16:20:00Z">
            <w:rPr>
              <w:rStyle w:val="m-9115795407614457208s1"/>
              <w:rFonts w:ascii="Garamond" w:hAnsi="Garamond"/>
              <w:b w:val="0"/>
              <w:color w:val="000000" w:themeColor="text1"/>
              <w:sz w:val="24"/>
              <w:szCs w:val="24"/>
            </w:rPr>
          </w:rPrChange>
        </w:rPr>
        <w:t>,</w:t>
      </w:r>
      <w:r w:rsidR="00E43F21" w:rsidRPr="00DA34F0">
        <w:rPr>
          <w:rStyle w:val="m-9115795407614457208s1"/>
          <w:rFonts w:ascii="Times New Roman" w:hAnsi="Times New Roman"/>
          <w:b w:val="0"/>
          <w:color w:val="000000" w:themeColor="text1"/>
          <w:sz w:val="24"/>
          <w:szCs w:val="24"/>
          <w:rPrChange w:id="768" w:author="Anna Wingfield" w:date="2024-03-14T16:20:00Z">
            <w:rPr>
              <w:rStyle w:val="m-9115795407614457208s1"/>
              <w:rFonts w:ascii="Garamond" w:hAnsi="Garamond"/>
              <w:b w:val="0"/>
              <w:color w:val="000000" w:themeColor="text1"/>
              <w:sz w:val="24"/>
              <w:szCs w:val="24"/>
            </w:rPr>
          </w:rPrChange>
        </w:rPr>
        <w:t xml:space="preserve"> this</w:t>
      </w:r>
      <w:r w:rsidR="006C7FD8" w:rsidRPr="00DA34F0">
        <w:rPr>
          <w:rStyle w:val="m-9115795407614457208s1"/>
          <w:rFonts w:ascii="Times New Roman" w:hAnsi="Times New Roman"/>
          <w:b w:val="0"/>
          <w:color w:val="000000" w:themeColor="text1"/>
          <w:sz w:val="24"/>
          <w:szCs w:val="24"/>
          <w:rPrChange w:id="769" w:author="Anna Wingfield" w:date="2024-03-14T16:20:00Z">
            <w:rPr>
              <w:rStyle w:val="m-9115795407614457208s1"/>
              <w:rFonts w:ascii="Garamond" w:hAnsi="Garamond"/>
              <w:b w:val="0"/>
              <w:color w:val="000000" w:themeColor="text1"/>
              <w:sz w:val="24"/>
              <w:szCs w:val="24"/>
            </w:rPr>
          </w:rPrChange>
        </w:rPr>
        <w:t xml:space="preserve"> Romanticism </w:t>
      </w:r>
      <w:r w:rsidR="00761548" w:rsidRPr="00DA34F0">
        <w:rPr>
          <w:rStyle w:val="m-9115795407614457208s1"/>
          <w:rFonts w:ascii="Times New Roman" w:hAnsi="Times New Roman"/>
          <w:b w:val="0"/>
          <w:color w:val="000000" w:themeColor="text1"/>
          <w:sz w:val="24"/>
          <w:szCs w:val="24"/>
          <w:rPrChange w:id="770" w:author="Anna Wingfield" w:date="2024-03-14T16:20:00Z">
            <w:rPr>
              <w:rStyle w:val="m-9115795407614457208s1"/>
              <w:rFonts w:ascii="Garamond" w:hAnsi="Garamond"/>
              <w:b w:val="0"/>
              <w:color w:val="000000" w:themeColor="text1"/>
              <w:sz w:val="24"/>
              <w:szCs w:val="24"/>
            </w:rPr>
          </w:rPrChange>
        </w:rPr>
        <w:t xml:space="preserve">in, at, </w:t>
      </w:r>
      <w:r w:rsidR="00E43F21" w:rsidRPr="00DA34F0">
        <w:rPr>
          <w:rStyle w:val="m-9115795407614457208s1"/>
          <w:rFonts w:ascii="Times New Roman" w:hAnsi="Times New Roman"/>
          <w:b w:val="0"/>
          <w:color w:val="000000" w:themeColor="text1"/>
          <w:sz w:val="24"/>
          <w:szCs w:val="24"/>
          <w:rPrChange w:id="771" w:author="Anna Wingfield" w:date="2024-03-14T16:20:00Z">
            <w:rPr>
              <w:rStyle w:val="m-9115795407614457208s1"/>
              <w:rFonts w:ascii="Garamond" w:hAnsi="Garamond"/>
              <w:b w:val="0"/>
              <w:color w:val="000000" w:themeColor="text1"/>
              <w:sz w:val="24"/>
              <w:szCs w:val="24"/>
            </w:rPr>
          </w:rPrChange>
        </w:rPr>
        <w:t xml:space="preserve">of </w:t>
      </w:r>
      <w:r w:rsidR="00440826" w:rsidRPr="00DA34F0">
        <w:rPr>
          <w:rStyle w:val="m-9115795407614457208s1"/>
          <w:rFonts w:ascii="Times New Roman" w:hAnsi="Times New Roman"/>
          <w:b w:val="0"/>
          <w:color w:val="000000" w:themeColor="text1"/>
          <w:sz w:val="24"/>
          <w:szCs w:val="24"/>
          <w:rPrChange w:id="772" w:author="Anna Wingfield" w:date="2024-03-14T16:20:00Z">
            <w:rPr>
              <w:rStyle w:val="m-9115795407614457208s1"/>
              <w:rFonts w:ascii="Garamond" w:hAnsi="Garamond"/>
              <w:b w:val="0"/>
              <w:color w:val="000000" w:themeColor="text1"/>
              <w:sz w:val="24"/>
              <w:szCs w:val="24"/>
            </w:rPr>
          </w:rPrChange>
        </w:rPr>
        <w:t>the end of the world</w:t>
      </w:r>
      <w:r w:rsidR="00FD1324" w:rsidRPr="00DA34F0">
        <w:rPr>
          <w:rStyle w:val="m-9115795407614457208s1"/>
          <w:rFonts w:ascii="Times New Roman" w:hAnsi="Times New Roman"/>
          <w:b w:val="0"/>
          <w:color w:val="000000" w:themeColor="text1"/>
          <w:sz w:val="24"/>
          <w:szCs w:val="24"/>
          <w:rPrChange w:id="773" w:author="Anna Wingfield" w:date="2024-03-14T16:20:00Z">
            <w:rPr>
              <w:rStyle w:val="m-9115795407614457208s1"/>
              <w:rFonts w:ascii="Garamond" w:hAnsi="Garamond"/>
              <w:b w:val="0"/>
              <w:color w:val="000000" w:themeColor="text1"/>
              <w:sz w:val="24"/>
              <w:szCs w:val="24"/>
            </w:rPr>
          </w:rPrChange>
        </w:rPr>
        <w:t>.</w:t>
      </w:r>
    </w:p>
    <w:p w14:paraId="45CE31C3" w14:textId="595C553F" w:rsidR="000D3135" w:rsidRPr="00DA34F0" w:rsidRDefault="00200ADB" w:rsidP="00090D06">
      <w:pPr>
        <w:pStyle w:val="m-9115795407614457208p1"/>
        <w:spacing w:line="480" w:lineRule="auto"/>
        <w:contextualSpacing/>
        <w:rPr>
          <w:rStyle w:val="m-9115795407614457208s1"/>
          <w:rFonts w:ascii="Times New Roman" w:hAnsi="Times New Roman"/>
          <w:b w:val="0"/>
          <w:sz w:val="24"/>
          <w:szCs w:val="24"/>
          <w:rPrChange w:id="774" w:author="Anna Wingfield" w:date="2024-03-14T16:20:00Z">
            <w:rPr>
              <w:rStyle w:val="m-9115795407614457208s1"/>
              <w:rFonts w:ascii="Garamond" w:hAnsi="Garamond"/>
              <w:b w:val="0"/>
              <w:sz w:val="24"/>
              <w:szCs w:val="24"/>
            </w:rPr>
          </w:rPrChange>
        </w:rPr>
      </w:pPr>
      <w:r w:rsidRPr="00DA34F0">
        <w:rPr>
          <w:rStyle w:val="m-9115795407614457208s1"/>
          <w:rFonts w:ascii="Times New Roman" w:hAnsi="Times New Roman"/>
          <w:b w:val="0"/>
          <w:sz w:val="24"/>
          <w:szCs w:val="24"/>
          <w:rPrChange w:id="775" w:author="Anna Wingfield" w:date="2024-03-14T16:20:00Z">
            <w:rPr>
              <w:rStyle w:val="m-9115795407614457208s1"/>
              <w:rFonts w:ascii="Garamond" w:hAnsi="Garamond"/>
              <w:b w:val="0"/>
              <w:sz w:val="24"/>
              <w:szCs w:val="24"/>
            </w:rPr>
          </w:rPrChange>
        </w:rPr>
        <w:tab/>
      </w:r>
      <w:r w:rsidR="00D5602C" w:rsidRPr="00DA34F0">
        <w:rPr>
          <w:rStyle w:val="m-9115795407614457208s1"/>
          <w:rFonts w:ascii="Times New Roman" w:hAnsi="Times New Roman"/>
          <w:b w:val="0"/>
          <w:color w:val="000000" w:themeColor="text1"/>
          <w:sz w:val="24"/>
          <w:szCs w:val="24"/>
          <w:rPrChange w:id="776" w:author="Anna Wingfield" w:date="2024-03-14T16:20:00Z">
            <w:rPr>
              <w:rStyle w:val="m-9115795407614457208s1"/>
              <w:rFonts w:ascii="Garamond" w:hAnsi="Garamond"/>
              <w:b w:val="0"/>
              <w:color w:val="000000" w:themeColor="text1"/>
              <w:sz w:val="24"/>
              <w:szCs w:val="24"/>
            </w:rPr>
          </w:rPrChange>
        </w:rPr>
        <w:t>In this sense, what I am calling “writing Romanticism” in this essay—which is</w:t>
      </w:r>
      <w:r w:rsidR="00D12BCE" w:rsidRPr="00DA34F0">
        <w:rPr>
          <w:rStyle w:val="m-9115795407614457208s1"/>
          <w:rFonts w:ascii="Times New Roman" w:hAnsi="Times New Roman"/>
          <w:b w:val="0"/>
          <w:color w:val="000000" w:themeColor="text1"/>
          <w:sz w:val="24"/>
          <w:szCs w:val="24"/>
          <w:rPrChange w:id="777" w:author="Anna Wingfield" w:date="2024-03-14T16:20:00Z">
            <w:rPr>
              <w:rStyle w:val="m-9115795407614457208s1"/>
              <w:rFonts w:ascii="Garamond" w:hAnsi="Garamond"/>
              <w:b w:val="0"/>
              <w:color w:val="000000" w:themeColor="text1"/>
              <w:sz w:val="24"/>
              <w:szCs w:val="24"/>
            </w:rPr>
          </w:rPrChange>
        </w:rPr>
        <w:t xml:space="preserve"> also</w:t>
      </w:r>
      <w:r w:rsidR="00D5602C" w:rsidRPr="00DA34F0">
        <w:rPr>
          <w:rStyle w:val="m-9115795407614457208s1"/>
          <w:rFonts w:ascii="Times New Roman" w:hAnsi="Times New Roman"/>
          <w:b w:val="0"/>
          <w:color w:val="000000" w:themeColor="text1"/>
          <w:sz w:val="24"/>
          <w:szCs w:val="24"/>
          <w:rPrChange w:id="778" w:author="Anna Wingfield" w:date="2024-03-14T16:20:00Z">
            <w:rPr>
              <w:rStyle w:val="m-9115795407614457208s1"/>
              <w:rFonts w:ascii="Garamond" w:hAnsi="Garamond"/>
              <w:b w:val="0"/>
              <w:color w:val="000000" w:themeColor="text1"/>
              <w:sz w:val="24"/>
              <w:szCs w:val="24"/>
            </w:rPr>
          </w:rPrChange>
        </w:rPr>
        <w:t xml:space="preserve"> th</w:t>
      </w:r>
      <w:r w:rsidR="00D12BCE" w:rsidRPr="00DA34F0">
        <w:rPr>
          <w:rStyle w:val="m-9115795407614457208s1"/>
          <w:rFonts w:ascii="Times New Roman" w:hAnsi="Times New Roman"/>
          <w:b w:val="0"/>
          <w:color w:val="000000" w:themeColor="text1"/>
          <w:sz w:val="24"/>
          <w:szCs w:val="24"/>
          <w:rPrChange w:id="779" w:author="Anna Wingfield" w:date="2024-03-14T16:20:00Z">
            <w:rPr>
              <w:rStyle w:val="m-9115795407614457208s1"/>
              <w:rFonts w:ascii="Garamond" w:hAnsi="Garamond"/>
              <w:b w:val="0"/>
              <w:color w:val="000000" w:themeColor="text1"/>
              <w:sz w:val="24"/>
              <w:szCs w:val="24"/>
            </w:rPr>
          </w:rPrChange>
        </w:rPr>
        <w:t>is essay</w:t>
      </w:r>
      <w:r w:rsidR="007B08E0" w:rsidRPr="00DA34F0">
        <w:rPr>
          <w:rStyle w:val="m-9115795407614457208s1"/>
          <w:rFonts w:ascii="Times New Roman" w:hAnsi="Times New Roman"/>
          <w:b w:val="0"/>
          <w:color w:val="000000" w:themeColor="text1"/>
          <w:sz w:val="24"/>
          <w:szCs w:val="24"/>
          <w:rPrChange w:id="780" w:author="Anna Wingfield" w:date="2024-03-14T16:20:00Z">
            <w:rPr>
              <w:rStyle w:val="m-9115795407614457208s1"/>
              <w:rFonts w:ascii="Garamond" w:hAnsi="Garamond"/>
              <w:b w:val="0"/>
              <w:color w:val="000000" w:themeColor="text1"/>
              <w:sz w:val="24"/>
              <w:szCs w:val="24"/>
            </w:rPr>
          </w:rPrChange>
        </w:rPr>
        <w:t>,</w:t>
      </w:r>
      <w:r w:rsidR="00531D02" w:rsidRPr="00DA34F0">
        <w:rPr>
          <w:rStyle w:val="m-9115795407614457208s1"/>
          <w:rFonts w:ascii="Times New Roman" w:hAnsi="Times New Roman"/>
          <w:b w:val="0"/>
          <w:color w:val="000000" w:themeColor="text1"/>
          <w:sz w:val="24"/>
          <w:szCs w:val="24"/>
          <w:rPrChange w:id="781" w:author="Anna Wingfield" w:date="2024-03-14T16:20:00Z">
            <w:rPr>
              <w:rStyle w:val="m-9115795407614457208s1"/>
              <w:rFonts w:ascii="Garamond" w:hAnsi="Garamond"/>
              <w:b w:val="0"/>
              <w:color w:val="000000" w:themeColor="text1"/>
              <w:sz w:val="24"/>
              <w:szCs w:val="24"/>
            </w:rPr>
          </w:rPrChange>
        </w:rPr>
        <w:t xml:space="preserve"> perhaps</w:t>
      </w:r>
      <w:r w:rsidR="00D12BCE" w:rsidRPr="00DA34F0">
        <w:rPr>
          <w:rStyle w:val="m-9115795407614457208s1"/>
          <w:rFonts w:ascii="Times New Roman" w:hAnsi="Times New Roman"/>
          <w:b w:val="0"/>
          <w:color w:val="000000" w:themeColor="text1"/>
          <w:sz w:val="24"/>
          <w:szCs w:val="24"/>
          <w:rPrChange w:id="782" w:author="Anna Wingfield" w:date="2024-03-14T16:20:00Z">
            <w:rPr>
              <w:rStyle w:val="m-9115795407614457208s1"/>
              <w:rFonts w:ascii="Garamond" w:hAnsi="Garamond"/>
              <w:b w:val="0"/>
              <w:color w:val="000000" w:themeColor="text1"/>
              <w:sz w:val="24"/>
              <w:szCs w:val="24"/>
            </w:rPr>
          </w:rPrChange>
        </w:rPr>
        <w:t xml:space="preserve">—as it confronts </w:t>
      </w:r>
      <w:r w:rsidR="006A486A" w:rsidRPr="00DA34F0">
        <w:rPr>
          <w:rStyle w:val="m-9115795407614457208s1"/>
          <w:rFonts w:ascii="Times New Roman" w:hAnsi="Times New Roman"/>
          <w:b w:val="0"/>
          <w:color w:val="000000" w:themeColor="text1"/>
          <w:sz w:val="24"/>
          <w:szCs w:val="24"/>
          <w:rPrChange w:id="783" w:author="Anna Wingfield" w:date="2024-03-14T16:20:00Z">
            <w:rPr>
              <w:rStyle w:val="m-9115795407614457208s1"/>
              <w:rFonts w:ascii="Garamond" w:hAnsi="Garamond"/>
              <w:b w:val="0"/>
              <w:color w:val="000000" w:themeColor="text1"/>
              <w:sz w:val="24"/>
              <w:szCs w:val="24"/>
            </w:rPr>
          </w:rPrChange>
        </w:rPr>
        <w:t>fortuity and futurity</w:t>
      </w:r>
      <w:r w:rsidR="00D5602C" w:rsidRPr="00DA34F0">
        <w:rPr>
          <w:rStyle w:val="m-9115795407614457208s1"/>
          <w:rFonts w:ascii="Times New Roman" w:hAnsi="Times New Roman"/>
          <w:b w:val="0"/>
          <w:color w:val="000000" w:themeColor="text1"/>
          <w:sz w:val="24"/>
          <w:szCs w:val="24"/>
          <w:rPrChange w:id="784" w:author="Anna Wingfield" w:date="2024-03-14T16:20:00Z">
            <w:rPr>
              <w:rStyle w:val="m-9115795407614457208s1"/>
              <w:rFonts w:ascii="Garamond" w:hAnsi="Garamond"/>
              <w:b w:val="0"/>
              <w:color w:val="000000" w:themeColor="text1"/>
              <w:sz w:val="24"/>
              <w:szCs w:val="24"/>
            </w:rPr>
          </w:rPrChange>
        </w:rPr>
        <w:t xml:space="preserve"> in our “moment,” realizes that if </w:t>
      </w:r>
      <w:r w:rsidR="000252AA" w:rsidRPr="00DA34F0">
        <w:rPr>
          <w:rStyle w:val="m-9115795407614457208s1"/>
          <w:rFonts w:ascii="Times New Roman" w:hAnsi="Times New Roman"/>
          <w:b w:val="0"/>
          <w:color w:val="000000" w:themeColor="text1"/>
          <w:sz w:val="24"/>
          <w:szCs w:val="24"/>
          <w:rPrChange w:id="785" w:author="Anna Wingfield" w:date="2024-03-14T16:20:00Z">
            <w:rPr>
              <w:rStyle w:val="m-9115795407614457208s1"/>
              <w:rFonts w:ascii="Garamond" w:hAnsi="Garamond"/>
              <w:b w:val="0"/>
              <w:color w:val="000000" w:themeColor="text1"/>
              <w:sz w:val="24"/>
              <w:szCs w:val="24"/>
            </w:rPr>
          </w:rPrChange>
        </w:rPr>
        <w:t xml:space="preserve">amity </w:t>
      </w:r>
      <w:r w:rsidR="00D5602C" w:rsidRPr="00DA34F0">
        <w:rPr>
          <w:rStyle w:val="m-9115795407614457208s1"/>
          <w:rFonts w:ascii="Times New Roman" w:hAnsi="Times New Roman"/>
          <w:b w:val="0"/>
          <w:color w:val="000000" w:themeColor="text1"/>
          <w:sz w:val="24"/>
          <w:szCs w:val="24"/>
          <w:rPrChange w:id="786" w:author="Anna Wingfield" w:date="2024-03-14T16:20:00Z">
            <w:rPr>
              <w:rStyle w:val="m-9115795407614457208s1"/>
              <w:rFonts w:ascii="Garamond" w:hAnsi="Garamond"/>
              <w:b w:val="0"/>
              <w:color w:val="000000" w:themeColor="text1"/>
              <w:sz w:val="24"/>
              <w:szCs w:val="24"/>
            </w:rPr>
          </w:rPrChange>
        </w:rPr>
        <w:t xml:space="preserve">contains within it its own loneliness, then this realization concurrently negates the possibility of </w:t>
      </w:r>
      <w:r w:rsidR="00D5602C" w:rsidRPr="00DA34F0">
        <w:rPr>
          <w:rFonts w:ascii="Times New Roman" w:hAnsi="Times New Roman"/>
          <w:b w:val="0"/>
          <w:color w:val="000000" w:themeColor="text1"/>
          <w:sz w:val="24"/>
          <w:szCs w:val="24"/>
          <w:rPrChange w:id="787" w:author="Anna Wingfield" w:date="2024-03-14T16:20:00Z">
            <w:rPr>
              <w:rFonts w:ascii="Garamond" w:hAnsi="Garamond"/>
              <w:b w:val="0"/>
              <w:color w:val="000000" w:themeColor="text1"/>
              <w:sz w:val="24"/>
              <w:szCs w:val="24"/>
            </w:rPr>
          </w:rPrChange>
        </w:rPr>
        <w:t>an</w:t>
      </w:r>
      <w:r w:rsidR="00445855" w:rsidRPr="00DA34F0">
        <w:rPr>
          <w:rFonts w:ascii="Times New Roman" w:hAnsi="Times New Roman"/>
          <w:b w:val="0"/>
          <w:color w:val="000000" w:themeColor="text1"/>
          <w:sz w:val="24"/>
          <w:szCs w:val="24"/>
          <w:rPrChange w:id="788" w:author="Anna Wingfield" w:date="2024-03-14T16:20:00Z">
            <w:rPr>
              <w:rFonts w:ascii="Garamond" w:hAnsi="Garamond"/>
              <w:b w:val="0"/>
              <w:color w:val="000000" w:themeColor="text1"/>
              <w:sz w:val="24"/>
              <w:szCs w:val="24"/>
            </w:rPr>
          </w:rPrChange>
        </w:rPr>
        <w:t>y human progress or achievement</w:t>
      </w:r>
      <w:r w:rsidR="00D5602C" w:rsidRPr="00DA34F0">
        <w:rPr>
          <w:rFonts w:ascii="Times New Roman" w:hAnsi="Times New Roman"/>
          <w:b w:val="0"/>
          <w:color w:val="000000" w:themeColor="text1"/>
          <w:sz w:val="24"/>
          <w:szCs w:val="24"/>
          <w:rPrChange w:id="789" w:author="Anna Wingfield" w:date="2024-03-14T16:20:00Z">
            <w:rPr>
              <w:rFonts w:ascii="Garamond" w:hAnsi="Garamond"/>
              <w:b w:val="0"/>
              <w:color w:val="000000" w:themeColor="text1"/>
              <w:sz w:val="24"/>
              <w:szCs w:val="24"/>
            </w:rPr>
          </w:rPrChange>
        </w:rPr>
        <w:t xml:space="preserve"> and</w:t>
      </w:r>
      <w:r w:rsidR="00E43F21" w:rsidRPr="00DA34F0">
        <w:rPr>
          <w:rFonts w:ascii="Times New Roman" w:hAnsi="Times New Roman"/>
          <w:b w:val="0"/>
          <w:color w:val="000000" w:themeColor="text1"/>
          <w:sz w:val="24"/>
          <w:szCs w:val="24"/>
          <w:rPrChange w:id="790" w:author="Anna Wingfield" w:date="2024-03-14T16:20:00Z">
            <w:rPr>
              <w:rFonts w:ascii="Garamond" w:hAnsi="Garamond"/>
              <w:b w:val="0"/>
              <w:color w:val="000000" w:themeColor="text1"/>
              <w:sz w:val="24"/>
              <w:szCs w:val="24"/>
            </w:rPr>
          </w:rPrChange>
        </w:rPr>
        <w:t>,</w:t>
      </w:r>
      <w:r w:rsidR="00D5602C" w:rsidRPr="00DA34F0">
        <w:rPr>
          <w:rFonts w:ascii="Times New Roman" w:hAnsi="Times New Roman"/>
          <w:b w:val="0"/>
          <w:color w:val="000000" w:themeColor="text1"/>
          <w:sz w:val="24"/>
          <w:szCs w:val="24"/>
          <w:rPrChange w:id="791" w:author="Anna Wingfield" w:date="2024-03-14T16:20:00Z">
            <w:rPr>
              <w:rFonts w:ascii="Garamond" w:hAnsi="Garamond"/>
              <w:b w:val="0"/>
              <w:color w:val="000000" w:themeColor="text1"/>
              <w:sz w:val="24"/>
              <w:szCs w:val="24"/>
            </w:rPr>
          </w:rPrChange>
        </w:rPr>
        <w:t xml:space="preserve"> even, we see, negates any human history at all.</w:t>
      </w:r>
      <w:r w:rsidR="006718CC" w:rsidRPr="00DA34F0">
        <w:rPr>
          <w:rStyle w:val="m-9115795407614457208s1"/>
          <w:rFonts w:ascii="Times New Roman" w:eastAsia="Times New Roman" w:hAnsi="Times New Roman"/>
          <w:b w:val="0"/>
          <w:sz w:val="24"/>
          <w:szCs w:val="24"/>
          <w:rPrChange w:id="792" w:author="Anna Wingfield" w:date="2024-03-14T16:20:00Z">
            <w:rPr>
              <w:rStyle w:val="m-9115795407614457208s1"/>
              <w:rFonts w:ascii="Garamond" w:eastAsia="Times New Roman" w:hAnsi="Garamond"/>
              <w:b w:val="0"/>
              <w:sz w:val="24"/>
              <w:szCs w:val="24"/>
            </w:rPr>
          </w:rPrChange>
        </w:rPr>
        <w:t xml:space="preserve"> Samantha Webb argues that “</w:t>
      </w:r>
      <w:r w:rsidR="006718CC" w:rsidRPr="00DA34F0">
        <w:rPr>
          <w:rFonts w:ascii="Times New Roman" w:hAnsi="Times New Roman"/>
          <w:b w:val="0"/>
          <w:sz w:val="24"/>
          <w:szCs w:val="24"/>
          <w:rPrChange w:id="793" w:author="Anna Wingfield" w:date="2024-03-14T16:20:00Z">
            <w:rPr>
              <w:rFonts w:ascii="Garamond" w:hAnsi="Garamond"/>
              <w:b w:val="0"/>
              <w:sz w:val="24"/>
              <w:szCs w:val="24"/>
            </w:rPr>
          </w:rPrChange>
        </w:rPr>
        <w:t xml:space="preserve">with his departure from Rome, Lionel Verney writes himself out of human history, only to be reinscribed into it by the voice of the </w:t>
      </w:r>
      <w:proofErr w:type="spellStart"/>
      <w:r w:rsidR="006718CC" w:rsidRPr="00DA34F0">
        <w:rPr>
          <w:rFonts w:ascii="Times New Roman" w:hAnsi="Times New Roman"/>
          <w:b w:val="0"/>
          <w:sz w:val="24"/>
          <w:szCs w:val="24"/>
          <w:rPrChange w:id="794" w:author="Anna Wingfield" w:date="2024-03-14T16:20:00Z">
            <w:rPr>
              <w:rFonts w:ascii="Garamond" w:hAnsi="Garamond"/>
              <w:b w:val="0"/>
              <w:sz w:val="24"/>
              <w:szCs w:val="24"/>
            </w:rPr>
          </w:rPrChange>
        </w:rPr>
        <w:t>Cumaean</w:t>
      </w:r>
      <w:proofErr w:type="spellEnd"/>
      <w:r w:rsidR="006718CC" w:rsidRPr="00DA34F0">
        <w:rPr>
          <w:rFonts w:ascii="Times New Roman" w:hAnsi="Times New Roman"/>
          <w:b w:val="0"/>
          <w:sz w:val="24"/>
          <w:szCs w:val="24"/>
          <w:rPrChange w:id="795" w:author="Anna Wingfield" w:date="2024-03-14T16:20:00Z">
            <w:rPr>
              <w:rFonts w:ascii="Garamond" w:hAnsi="Garamond"/>
              <w:b w:val="0"/>
              <w:sz w:val="24"/>
              <w:szCs w:val="24"/>
            </w:rPr>
          </w:rPrChange>
        </w:rPr>
        <w:t xml:space="preserve"> Sibyl and recuperated as history by the </w:t>
      </w:r>
      <w:r w:rsidR="006A085B" w:rsidRPr="00DA34F0">
        <w:rPr>
          <w:rFonts w:ascii="Times New Roman" w:hAnsi="Times New Roman"/>
          <w:b w:val="0"/>
          <w:sz w:val="24"/>
          <w:szCs w:val="24"/>
          <w:rPrChange w:id="796" w:author="Anna Wingfield" w:date="2024-03-14T16:20:00Z">
            <w:rPr>
              <w:rFonts w:ascii="Garamond" w:hAnsi="Garamond"/>
              <w:b w:val="0"/>
              <w:sz w:val="24"/>
              <w:szCs w:val="24"/>
            </w:rPr>
          </w:rPrChange>
        </w:rPr>
        <w:t>editor</w:t>
      </w:r>
      <w:r w:rsidR="00035D08" w:rsidRPr="00DA34F0">
        <w:rPr>
          <w:rFonts w:ascii="Times New Roman" w:hAnsi="Times New Roman"/>
          <w:b w:val="0"/>
          <w:sz w:val="24"/>
          <w:szCs w:val="24"/>
          <w:rPrChange w:id="797" w:author="Anna Wingfield" w:date="2024-03-14T16:20:00Z">
            <w:rPr>
              <w:rFonts w:ascii="Garamond" w:hAnsi="Garamond"/>
              <w:b w:val="0"/>
              <w:sz w:val="24"/>
              <w:szCs w:val="24"/>
            </w:rPr>
          </w:rPrChange>
        </w:rPr>
        <w:t>.</w:t>
      </w:r>
      <w:r w:rsidR="006718CC" w:rsidRPr="00DA34F0">
        <w:rPr>
          <w:rFonts w:ascii="Times New Roman" w:hAnsi="Times New Roman"/>
          <w:b w:val="0"/>
          <w:sz w:val="24"/>
          <w:szCs w:val="24"/>
          <w:rPrChange w:id="798" w:author="Anna Wingfield" w:date="2024-03-14T16:20:00Z">
            <w:rPr>
              <w:rFonts w:ascii="Garamond" w:hAnsi="Garamond"/>
              <w:b w:val="0"/>
              <w:sz w:val="24"/>
              <w:szCs w:val="24"/>
            </w:rPr>
          </w:rPrChange>
        </w:rPr>
        <w:t>”</w:t>
      </w:r>
      <w:r w:rsidR="00035D08" w:rsidRPr="00DA34F0">
        <w:rPr>
          <w:rStyle w:val="FootnoteReference"/>
          <w:rFonts w:ascii="Times New Roman" w:hAnsi="Times New Roman"/>
          <w:b w:val="0"/>
          <w:sz w:val="24"/>
          <w:szCs w:val="24"/>
          <w:rPrChange w:id="799" w:author="Anna Wingfield" w:date="2024-03-14T16:20:00Z">
            <w:rPr>
              <w:rStyle w:val="FootnoteReference"/>
              <w:rFonts w:ascii="Garamond" w:hAnsi="Garamond"/>
              <w:b w:val="0"/>
              <w:sz w:val="24"/>
              <w:szCs w:val="24"/>
            </w:rPr>
          </w:rPrChange>
        </w:rPr>
        <w:footnoteReference w:id="10"/>
      </w:r>
      <w:r w:rsidR="006A085B" w:rsidRPr="00DA34F0">
        <w:rPr>
          <w:rFonts w:ascii="Times New Roman" w:hAnsi="Times New Roman"/>
          <w:b w:val="0"/>
          <w:sz w:val="24"/>
          <w:szCs w:val="24"/>
          <w:rPrChange w:id="803" w:author="Anna Wingfield" w:date="2024-03-14T16:20:00Z">
            <w:rPr>
              <w:rFonts w:ascii="Garamond" w:hAnsi="Garamond"/>
              <w:b w:val="0"/>
              <w:sz w:val="24"/>
              <w:szCs w:val="24"/>
            </w:rPr>
          </w:rPrChange>
        </w:rPr>
        <w:t xml:space="preserve"> </w:t>
      </w:r>
      <w:r w:rsidR="006C7483" w:rsidRPr="00DA34F0">
        <w:rPr>
          <w:rFonts w:ascii="Times New Roman" w:hAnsi="Times New Roman"/>
          <w:b w:val="0"/>
          <w:sz w:val="24"/>
          <w:szCs w:val="24"/>
          <w:rPrChange w:id="804" w:author="Anna Wingfield" w:date="2024-03-14T16:20:00Z">
            <w:rPr>
              <w:rFonts w:ascii="Garamond" w:hAnsi="Garamond"/>
              <w:b w:val="0"/>
              <w:sz w:val="24"/>
              <w:szCs w:val="24"/>
            </w:rPr>
          </w:rPrChange>
        </w:rPr>
        <w:t>I want to suggest, divergently</w:t>
      </w:r>
      <w:r w:rsidR="006718CC" w:rsidRPr="00DA34F0">
        <w:rPr>
          <w:rFonts w:ascii="Times New Roman" w:hAnsi="Times New Roman"/>
          <w:b w:val="0"/>
          <w:sz w:val="24"/>
          <w:szCs w:val="24"/>
          <w:rPrChange w:id="805" w:author="Anna Wingfield" w:date="2024-03-14T16:20:00Z">
            <w:rPr>
              <w:rFonts w:ascii="Garamond" w:hAnsi="Garamond"/>
              <w:b w:val="0"/>
              <w:sz w:val="24"/>
              <w:szCs w:val="24"/>
            </w:rPr>
          </w:rPrChange>
        </w:rPr>
        <w:t xml:space="preserve"> but not unrelatedly, that</w:t>
      </w:r>
      <w:r w:rsidR="006718CC" w:rsidRPr="00DA34F0">
        <w:rPr>
          <w:rStyle w:val="m-9115795407614457208s1"/>
          <w:rFonts w:ascii="Times New Roman" w:hAnsi="Times New Roman"/>
          <w:b w:val="0"/>
          <w:i/>
          <w:color w:val="000000" w:themeColor="text1"/>
          <w:sz w:val="24"/>
          <w:szCs w:val="24"/>
          <w:rPrChange w:id="806" w:author="Anna Wingfield" w:date="2024-03-14T16:20:00Z">
            <w:rPr>
              <w:rStyle w:val="m-9115795407614457208s1"/>
              <w:rFonts w:ascii="Garamond" w:hAnsi="Garamond"/>
              <w:b w:val="0"/>
              <w:i/>
              <w:color w:val="000000" w:themeColor="text1"/>
              <w:sz w:val="24"/>
              <w:szCs w:val="24"/>
            </w:rPr>
          </w:rPrChange>
        </w:rPr>
        <w:t xml:space="preserve"> </w:t>
      </w:r>
      <w:r w:rsidR="00D5602C" w:rsidRPr="00DA34F0">
        <w:rPr>
          <w:rStyle w:val="m-9115795407614457208s1"/>
          <w:rFonts w:ascii="Times New Roman" w:hAnsi="Times New Roman"/>
          <w:b w:val="0"/>
          <w:i/>
          <w:color w:val="000000" w:themeColor="text1"/>
          <w:sz w:val="24"/>
          <w:szCs w:val="24"/>
          <w:rPrChange w:id="807" w:author="Anna Wingfield" w:date="2024-03-14T16:20:00Z">
            <w:rPr>
              <w:rStyle w:val="m-9115795407614457208s1"/>
              <w:rFonts w:ascii="Garamond" w:hAnsi="Garamond"/>
              <w:b w:val="0"/>
              <w:i/>
              <w:color w:val="000000" w:themeColor="text1"/>
              <w:sz w:val="24"/>
              <w:szCs w:val="24"/>
            </w:rPr>
          </w:rPrChange>
        </w:rPr>
        <w:t>The Last Man</w:t>
      </w:r>
      <w:r w:rsidR="00D5602C" w:rsidRPr="00DA34F0">
        <w:rPr>
          <w:rStyle w:val="m-9115795407614457208s1"/>
          <w:rFonts w:ascii="Times New Roman" w:hAnsi="Times New Roman"/>
          <w:b w:val="0"/>
          <w:color w:val="000000" w:themeColor="text1"/>
          <w:sz w:val="24"/>
          <w:szCs w:val="24"/>
          <w:rPrChange w:id="808" w:author="Anna Wingfield" w:date="2024-03-14T16:20:00Z">
            <w:rPr>
              <w:rStyle w:val="m-9115795407614457208s1"/>
              <w:rFonts w:ascii="Garamond" w:hAnsi="Garamond"/>
              <w:b w:val="0"/>
              <w:color w:val="000000" w:themeColor="text1"/>
              <w:sz w:val="24"/>
              <w:szCs w:val="24"/>
            </w:rPr>
          </w:rPrChange>
        </w:rPr>
        <w:t xml:space="preserve"> is </w:t>
      </w:r>
      <w:r w:rsidR="006718CC" w:rsidRPr="00DA34F0">
        <w:rPr>
          <w:rStyle w:val="m-9115795407614457208s1"/>
          <w:rFonts w:ascii="Times New Roman" w:hAnsi="Times New Roman"/>
          <w:b w:val="0"/>
          <w:color w:val="000000" w:themeColor="text1"/>
          <w:sz w:val="24"/>
          <w:szCs w:val="24"/>
          <w:rPrChange w:id="809" w:author="Anna Wingfield" w:date="2024-03-14T16:20:00Z">
            <w:rPr>
              <w:rStyle w:val="m-9115795407614457208s1"/>
              <w:rFonts w:ascii="Garamond" w:hAnsi="Garamond"/>
              <w:b w:val="0"/>
              <w:color w:val="000000" w:themeColor="text1"/>
              <w:sz w:val="24"/>
              <w:szCs w:val="24"/>
            </w:rPr>
          </w:rPrChange>
        </w:rPr>
        <w:t xml:space="preserve">estranged </w:t>
      </w:r>
      <w:r w:rsidR="00510C6A" w:rsidRPr="00DA34F0">
        <w:rPr>
          <w:rStyle w:val="m-9115795407614457208s1"/>
          <w:rFonts w:ascii="Times New Roman" w:hAnsi="Times New Roman"/>
          <w:b w:val="0"/>
          <w:i/>
          <w:color w:val="000000" w:themeColor="text1"/>
          <w:sz w:val="24"/>
          <w:szCs w:val="24"/>
          <w:rPrChange w:id="810" w:author="Anna Wingfield" w:date="2024-03-14T16:20:00Z">
            <w:rPr>
              <w:rStyle w:val="m-9115795407614457208s1"/>
              <w:rFonts w:ascii="Garamond" w:hAnsi="Garamond"/>
              <w:b w:val="0"/>
              <w:i/>
              <w:color w:val="000000" w:themeColor="text1"/>
              <w:sz w:val="24"/>
              <w:szCs w:val="24"/>
            </w:rPr>
          </w:rPrChange>
        </w:rPr>
        <w:t xml:space="preserve">completely </w:t>
      </w:r>
      <w:proofErr w:type="gramStart"/>
      <w:r w:rsidR="006718CC" w:rsidRPr="00DA34F0">
        <w:rPr>
          <w:rStyle w:val="m-9115795407614457208s1"/>
          <w:rFonts w:ascii="Times New Roman" w:hAnsi="Times New Roman"/>
          <w:b w:val="0"/>
          <w:color w:val="000000" w:themeColor="text1"/>
          <w:sz w:val="24"/>
          <w:szCs w:val="24"/>
          <w:rPrChange w:id="811" w:author="Anna Wingfield" w:date="2024-03-14T16:20:00Z">
            <w:rPr>
              <w:rStyle w:val="m-9115795407614457208s1"/>
              <w:rFonts w:ascii="Garamond" w:hAnsi="Garamond"/>
              <w:b w:val="0"/>
              <w:color w:val="000000" w:themeColor="text1"/>
              <w:sz w:val="24"/>
              <w:szCs w:val="24"/>
            </w:rPr>
          </w:rPrChange>
        </w:rPr>
        <w:t>in regard to</w:t>
      </w:r>
      <w:proofErr w:type="gramEnd"/>
      <w:r w:rsidR="00035D08" w:rsidRPr="00DA34F0">
        <w:rPr>
          <w:rStyle w:val="m-9115795407614457208s1"/>
          <w:rFonts w:ascii="Times New Roman" w:hAnsi="Times New Roman"/>
          <w:b w:val="0"/>
          <w:color w:val="000000" w:themeColor="text1"/>
          <w:sz w:val="24"/>
          <w:szCs w:val="24"/>
          <w:rPrChange w:id="812" w:author="Anna Wingfield" w:date="2024-03-14T16:20:00Z">
            <w:rPr>
              <w:rStyle w:val="m-9115795407614457208s1"/>
              <w:rFonts w:ascii="Garamond" w:hAnsi="Garamond"/>
              <w:b w:val="0"/>
              <w:color w:val="000000" w:themeColor="text1"/>
              <w:sz w:val="24"/>
              <w:szCs w:val="24"/>
            </w:rPr>
          </w:rPrChange>
        </w:rPr>
        <w:t xml:space="preserve"> and from</w:t>
      </w:r>
      <w:r w:rsidR="006718CC" w:rsidRPr="00DA34F0">
        <w:rPr>
          <w:rStyle w:val="m-9115795407614457208s1"/>
          <w:rFonts w:ascii="Times New Roman" w:hAnsi="Times New Roman"/>
          <w:b w:val="0"/>
          <w:color w:val="000000" w:themeColor="text1"/>
          <w:sz w:val="24"/>
          <w:szCs w:val="24"/>
          <w:rPrChange w:id="813" w:author="Anna Wingfield" w:date="2024-03-14T16:20:00Z">
            <w:rPr>
              <w:rStyle w:val="m-9115795407614457208s1"/>
              <w:rFonts w:ascii="Garamond" w:hAnsi="Garamond"/>
              <w:b w:val="0"/>
              <w:color w:val="000000" w:themeColor="text1"/>
              <w:sz w:val="24"/>
              <w:szCs w:val="24"/>
            </w:rPr>
          </w:rPrChange>
        </w:rPr>
        <w:t xml:space="preserve"> </w:t>
      </w:r>
      <w:r w:rsidR="000252AA" w:rsidRPr="00DA34F0">
        <w:rPr>
          <w:rStyle w:val="m-9115795407614457208s1"/>
          <w:rFonts w:ascii="Times New Roman" w:hAnsi="Times New Roman"/>
          <w:b w:val="0"/>
          <w:color w:val="000000" w:themeColor="text1"/>
          <w:sz w:val="24"/>
          <w:szCs w:val="24"/>
          <w:rPrChange w:id="814" w:author="Anna Wingfield" w:date="2024-03-14T16:20:00Z">
            <w:rPr>
              <w:rStyle w:val="m-9115795407614457208s1"/>
              <w:rFonts w:ascii="Garamond" w:hAnsi="Garamond"/>
              <w:b w:val="0"/>
              <w:color w:val="000000" w:themeColor="text1"/>
              <w:sz w:val="24"/>
              <w:szCs w:val="24"/>
            </w:rPr>
          </w:rPrChange>
        </w:rPr>
        <w:t xml:space="preserve">human </w:t>
      </w:r>
      <w:r w:rsidR="006718CC" w:rsidRPr="00DA34F0">
        <w:rPr>
          <w:rStyle w:val="m-9115795407614457208s1"/>
          <w:rFonts w:ascii="Times New Roman" w:hAnsi="Times New Roman"/>
          <w:b w:val="0"/>
          <w:color w:val="000000" w:themeColor="text1"/>
          <w:sz w:val="24"/>
          <w:szCs w:val="24"/>
          <w:rPrChange w:id="815" w:author="Anna Wingfield" w:date="2024-03-14T16:20:00Z">
            <w:rPr>
              <w:rStyle w:val="m-9115795407614457208s1"/>
              <w:rFonts w:ascii="Garamond" w:hAnsi="Garamond"/>
              <w:b w:val="0"/>
              <w:color w:val="000000" w:themeColor="text1"/>
              <w:sz w:val="24"/>
              <w:szCs w:val="24"/>
            </w:rPr>
          </w:rPrChange>
        </w:rPr>
        <w:t xml:space="preserve">history. </w:t>
      </w:r>
      <w:r w:rsidR="006718CC" w:rsidRPr="00DA34F0">
        <w:rPr>
          <w:rStyle w:val="m-9115795407614457208s1"/>
          <w:rFonts w:ascii="Times New Roman" w:hAnsi="Times New Roman"/>
          <w:b w:val="0"/>
          <w:i/>
          <w:color w:val="000000" w:themeColor="text1"/>
          <w:sz w:val="24"/>
          <w:szCs w:val="24"/>
          <w:rPrChange w:id="816" w:author="Anna Wingfield" w:date="2024-03-14T16:20:00Z">
            <w:rPr>
              <w:rStyle w:val="m-9115795407614457208s1"/>
              <w:rFonts w:ascii="Garamond" w:hAnsi="Garamond"/>
              <w:b w:val="0"/>
              <w:i/>
              <w:color w:val="000000" w:themeColor="text1"/>
              <w:sz w:val="24"/>
              <w:szCs w:val="24"/>
            </w:rPr>
          </w:rPrChange>
        </w:rPr>
        <w:t xml:space="preserve">The Last Man </w:t>
      </w:r>
      <w:r w:rsidR="006718CC" w:rsidRPr="00DA34F0">
        <w:rPr>
          <w:rStyle w:val="m-9115795407614457208s1"/>
          <w:rFonts w:ascii="Times New Roman" w:hAnsi="Times New Roman"/>
          <w:b w:val="0"/>
          <w:color w:val="000000" w:themeColor="text1"/>
          <w:sz w:val="24"/>
          <w:szCs w:val="24"/>
          <w:rPrChange w:id="817" w:author="Anna Wingfield" w:date="2024-03-14T16:20:00Z">
            <w:rPr>
              <w:rStyle w:val="m-9115795407614457208s1"/>
              <w:rFonts w:ascii="Garamond" w:hAnsi="Garamond"/>
              <w:b w:val="0"/>
              <w:color w:val="000000" w:themeColor="text1"/>
              <w:sz w:val="24"/>
              <w:szCs w:val="24"/>
            </w:rPr>
          </w:rPrChange>
        </w:rPr>
        <w:t xml:space="preserve">is </w:t>
      </w:r>
      <w:r w:rsidR="00D5602C" w:rsidRPr="00DA34F0">
        <w:rPr>
          <w:rStyle w:val="m-9115795407614457208s1"/>
          <w:rFonts w:ascii="Times New Roman" w:hAnsi="Times New Roman"/>
          <w:b w:val="0"/>
          <w:color w:val="000000" w:themeColor="text1"/>
          <w:sz w:val="24"/>
          <w:szCs w:val="24"/>
          <w:rPrChange w:id="818" w:author="Anna Wingfield" w:date="2024-03-14T16:20:00Z">
            <w:rPr>
              <w:rStyle w:val="m-9115795407614457208s1"/>
              <w:rFonts w:ascii="Garamond" w:hAnsi="Garamond"/>
              <w:b w:val="0"/>
              <w:color w:val="000000" w:themeColor="text1"/>
              <w:sz w:val="24"/>
              <w:szCs w:val="24"/>
            </w:rPr>
          </w:rPrChange>
        </w:rPr>
        <w:t>about writing at the end o</w:t>
      </w:r>
      <w:r w:rsidR="006718CC" w:rsidRPr="00DA34F0">
        <w:rPr>
          <w:rStyle w:val="m-9115795407614457208s1"/>
          <w:rFonts w:ascii="Times New Roman" w:hAnsi="Times New Roman"/>
          <w:b w:val="0"/>
          <w:color w:val="000000" w:themeColor="text1"/>
          <w:sz w:val="24"/>
          <w:szCs w:val="24"/>
          <w:rPrChange w:id="819" w:author="Anna Wingfield" w:date="2024-03-14T16:20:00Z">
            <w:rPr>
              <w:rStyle w:val="m-9115795407614457208s1"/>
              <w:rFonts w:ascii="Garamond" w:hAnsi="Garamond"/>
              <w:b w:val="0"/>
              <w:color w:val="000000" w:themeColor="text1"/>
              <w:sz w:val="24"/>
              <w:szCs w:val="24"/>
            </w:rPr>
          </w:rPrChange>
        </w:rPr>
        <w:t>f t</w:t>
      </w:r>
      <w:r w:rsidR="00510C6A" w:rsidRPr="00DA34F0">
        <w:rPr>
          <w:rStyle w:val="m-9115795407614457208s1"/>
          <w:rFonts w:ascii="Times New Roman" w:hAnsi="Times New Roman"/>
          <w:b w:val="0"/>
          <w:color w:val="000000" w:themeColor="text1"/>
          <w:sz w:val="24"/>
          <w:szCs w:val="24"/>
          <w:rPrChange w:id="820" w:author="Anna Wingfield" w:date="2024-03-14T16:20:00Z">
            <w:rPr>
              <w:rStyle w:val="m-9115795407614457208s1"/>
              <w:rFonts w:ascii="Garamond" w:hAnsi="Garamond"/>
              <w:b w:val="0"/>
              <w:color w:val="000000" w:themeColor="text1"/>
              <w:sz w:val="24"/>
              <w:szCs w:val="24"/>
            </w:rPr>
          </w:rPrChange>
        </w:rPr>
        <w:t>he world as it is for humans</w:t>
      </w:r>
      <w:r w:rsidR="00D44AF3" w:rsidRPr="00DA34F0">
        <w:rPr>
          <w:rStyle w:val="m-9115795407614457208s1"/>
          <w:rFonts w:ascii="Times New Roman" w:hAnsi="Times New Roman"/>
          <w:b w:val="0"/>
          <w:color w:val="000000" w:themeColor="text1"/>
          <w:sz w:val="24"/>
          <w:szCs w:val="24"/>
          <w:rPrChange w:id="821" w:author="Anna Wingfield" w:date="2024-03-14T16:20:00Z">
            <w:rPr>
              <w:rStyle w:val="m-9115795407614457208s1"/>
              <w:rFonts w:ascii="Garamond" w:hAnsi="Garamond"/>
              <w:b w:val="0"/>
              <w:color w:val="000000" w:themeColor="text1"/>
              <w:sz w:val="24"/>
              <w:szCs w:val="24"/>
            </w:rPr>
          </w:rPrChange>
        </w:rPr>
        <w:t xml:space="preserve"> (and, real</w:t>
      </w:r>
      <w:r w:rsidR="006C7483" w:rsidRPr="00DA34F0">
        <w:rPr>
          <w:rStyle w:val="m-9115795407614457208s1"/>
          <w:rFonts w:ascii="Times New Roman" w:hAnsi="Times New Roman"/>
          <w:b w:val="0"/>
          <w:color w:val="000000" w:themeColor="text1"/>
          <w:sz w:val="24"/>
          <w:szCs w:val="24"/>
          <w:rPrChange w:id="822" w:author="Anna Wingfield" w:date="2024-03-14T16:20:00Z">
            <w:rPr>
              <w:rStyle w:val="m-9115795407614457208s1"/>
              <w:rFonts w:ascii="Garamond" w:hAnsi="Garamond"/>
              <w:b w:val="0"/>
              <w:color w:val="000000" w:themeColor="text1"/>
              <w:sz w:val="24"/>
              <w:szCs w:val="24"/>
            </w:rPr>
          </w:rPrChange>
        </w:rPr>
        <w:t>ly,</w:t>
      </w:r>
      <w:r w:rsidR="00D44AF3" w:rsidRPr="00DA34F0">
        <w:rPr>
          <w:rStyle w:val="m-9115795407614457208s1"/>
          <w:rFonts w:ascii="Times New Roman" w:hAnsi="Times New Roman"/>
          <w:b w:val="0"/>
          <w:color w:val="000000" w:themeColor="text1"/>
          <w:sz w:val="24"/>
          <w:szCs w:val="24"/>
          <w:rPrChange w:id="823" w:author="Anna Wingfield" w:date="2024-03-14T16:20:00Z">
            <w:rPr>
              <w:rStyle w:val="m-9115795407614457208s1"/>
              <w:rFonts w:ascii="Garamond" w:hAnsi="Garamond"/>
              <w:b w:val="0"/>
              <w:color w:val="000000" w:themeColor="text1"/>
              <w:sz w:val="24"/>
              <w:szCs w:val="24"/>
            </w:rPr>
          </w:rPrChange>
        </w:rPr>
        <w:t xml:space="preserve"> European, </w:t>
      </w:r>
      <w:r w:rsidR="006C7483" w:rsidRPr="00DA34F0">
        <w:rPr>
          <w:rStyle w:val="m-9115795407614457208s1"/>
          <w:rFonts w:ascii="Times New Roman" w:hAnsi="Times New Roman"/>
          <w:b w:val="0"/>
          <w:color w:val="000000" w:themeColor="text1"/>
          <w:sz w:val="24"/>
          <w:szCs w:val="24"/>
          <w:rPrChange w:id="824" w:author="Anna Wingfield" w:date="2024-03-14T16:20:00Z">
            <w:rPr>
              <w:rStyle w:val="m-9115795407614457208s1"/>
              <w:rFonts w:ascii="Garamond" w:hAnsi="Garamond"/>
              <w:b w:val="0"/>
              <w:color w:val="000000" w:themeColor="text1"/>
              <w:sz w:val="24"/>
              <w:szCs w:val="24"/>
            </w:rPr>
          </w:rPrChange>
        </w:rPr>
        <w:t>white humans, although the novel also</w:t>
      </w:r>
      <w:r w:rsidR="0031680C" w:rsidRPr="00DA34F0">
        <w:rPr>
          <w:rStyle w:val="m-9115795407614457208s1"/>
          <w:rFonts w:ascii="Times New Roman" w:hAnsi="Times New Roman"/>
          <w:b w:val="0"/>
          <w:color w:val="000000" w:themeColor="text1"/>
          <w:sz w:val="24"/>
          <w:szCs w:val="24"/>
          <w:rPrChange w:id="825" w:author="Anna Wingfield" w:date="2024-03-14T16:20:00Z">
            <w:rPr>
              <w:rStyle w:val="m-9115795407614457208s1"/>
              <w:rFonts w:ascii="Garamond" w:hAnsi="Garamond"/>
              <w:b w:val="0"/>
              <w:color w:val="000000" w:themeColor="text1"/>
              <w:sz w:val="24"/>
              <w:szCs w:val="24"/>
            </w:rPr>
          </w:rPrChange>
        </w:rPr>
        <w:t xml:space="preserve"> indicate</w:t>
      </w:r>
      <w:r w:rsidR="006C7483" w:rsidRPr="00DA34F0">
        <w:rPr>
          <w:rStyle w:val="m-9115795407614457208s1"/>
          <w:rFonts w:ascii="Times New Roman" w:hAnsi="Times New Roman"/>
          <w:b w:val="0"/>
          <w:color w:val="000000" w:themeColor="text1"/>
          <w:sz w:val="24"/>
          <w:szCs w:val="24"/>
          <w:rPrChange w:id="826" w:author="Anna Wingfield" w:date="2024-03-14T16:20:00Z">
            <w:rPr>
              <w:rStyle w:val="m-9115795407614457208s1"/>
              <w:rFonts w:ascii="Garamond" w:hAnsi="Garamond"/>
              <w:b w:val="0"/>
              <w:color w:val="000000" w:themeColor="text1"/>
              <w:sz w:val="24"/>
              <w:szCs w:val="24"/>
            </w:rPr>
          </w:rPrChange>
        </w:rPr>
        <w:t>s</w:t>
      </w:r>
      <w:r w:rsidR="0031680C" w:rsidRPr="00DA34F0">
        <w:rPr>
          <w:rStyle w:val="m-9115795407614457208s1"/>
          <w:rFonts w:ascii="Times New Roman" w:hAnsi="Times New Roman"/>
          <w:b w:val="0"/>
          <w:color w:val="000000" w:themeColor="text1"/>
          <w:sz w:val="24"/>
          <w:szCs w:val="24"/>
          <w:rPrChange w:id="827" w:author="Anna Wingfield" w:date="2024-03-14T16:20:00Z">
            <w:rPr>
              <w:rStyle w:val="m-9115795407614457208s1"/>
              <w:rFonts w:ascii="Garamond" w:hAnsi="Garamond"/>
              <w:b w:val="0"/>
              <w:color w:val="000000" w:themeColor="text1"/>
              <w:sz w:val="24"/>
              <w:szCs w:val="24"/>
            </w:rPr>
          </w:rPrChange>
        </w:rPr>
        <w:t xml:space="preserve"> </w:t>
      </w:r>
      <w:r w:rsidR="006C7483" w:rsidRPr="00DA34F0">
        <w:rPr>
          <w:rStyle w:val="m-9115795407614457208s1"/>
          <w:rFonts w:ascii="Times New Roman" w:hAnsi="Times New Roman"/>
          <w:b w:val="0"/>
          <w:color w:val="000000" w:themeColor="text1"/>
          <w:sz w:val="24"/>
          <w:szCs w:val="24"/>
          <w:rPrChange w:id="828" w:author="Anna Wingfield" w:date="2024-03-14T16:20:00Z">
            <w:rPr>
              <w:rStyle w:val="m-9115795407614457208s1"/>
              <w:rFonts w:ascii="Garamond" w:hAnsi="Garamond"/>
              <w:b w:val="0"/>
              <w:color w:val="000000" w:themeColor="text1"/>
              <w:sz w:val="24"/>
              <w:szCs w:val="24"/>
            </w:rPr>
          </w:rPrChange>
        </w:rPr>
        <w:t>that the</w:t>
      </w:r>
      <w:r w:rsidR="001E1EF2" w:rsidRPr="00DA34F0">
        <w:rPr>
          <w:rStyle w:val="m-9115795407614457208s1"/>
          <w:rFonts w:ascii="Times New Roman" w:hAnsi="Times New Roman"/>
          <w:b w:val="0"/>
          <w:color w:val="000000" w:themeColor="text1"/>
          <w:sz w:val="24"/>
          <w:szCs w:val="24"/>
          <w:rPrChange w:id="829" w:author="Anna Wingfield" w:date="2024-03-14T16:20:00Z">
            <w:rPr>
              <w:rStyle w:val="m-9115795407614457208s1"/>
              <w:rFonts w:ascii="Garamond" w:hAnsi="Garamond"/>
              <w:b w:val="0"/>
              <w:color w:val="000000" w:themeColor="text1"/>
              <w:sz w:val="24"/>
              <w:szCs w:val="24"/>
            </w:rPr>
          </w:rPrChange>
        </w:rPr>
        <w:t xml:space="preserve"> </w:t>
      </w:r>
      <w:r w:rsidR="001E1EF2" w:rsidRPr="00DA34F0">
        <w:rPr>
          <w:rStyle w:val="m-9115795407614457208s1"/>
          <w:rFonts w:ascii="Times New Roman" w:hAnsi="Times New Roman"/>
          <w:b w:val="0"/>
          <w:i/>
          <w:color w:val="000000" w:themeColor="text1"/>
          <w:sz w:val="24"/>
          <w:szCs w:val="24"/>
          <w:rPrChange w:id="830" w:author="Anna Wingfield" w:date="2024-03-14T16:20:00Z">
            <w:rPr>
              <w:rStyle w:val="m-9115795407614457208s1"/>
              <w:rFonts w:ascii="Garamond" w:hAnsi="Garamond"/>
              <w:b w:val="0"/>
              <w:i/>
              <w:color w:val="000000" w:themeColor="text1"/>
              <w:sz w:val="24"/>
              <w:szCs w:val="24"/>
            </w:rPr>
          </w:rPrChange>
        </w:rPr>
        <w:t xml:space="preserve">hortus </w:t>
      </w:r>
      <w:proofErr w:type="spellStart"/>
      <w:r w:rsidR="001E1EF2" w:rsidRPr="00DA34F0">
        <w:rPr>
          <w:rStyle w:val="m-9115795407614457208s1"/>
          <w:rFonts w:ascii="Times New Roman" w:hAnsi="Times New Roman"/>
          <w:b w:val="0"/>
          <w:i/>
          <w:color w:val="000000" w:themeColor="text1"/>
          <w:sz w:val="24"/>
          <w:szCs w:val="24"/>
          <w:rPrChange w:id="831" w:author="Anna Wingfield" w:date="2024-03-14T16:20:00Z">
            <w:rPr>
              <w:rStyle w:val="m-9115795407614457208s1"/>
              <w:rFonts w:ascii="Garamond" w:hAnsi="Garamond"/>
              <w:b w:val="0"/>
              <w:i/>
              <w:color w:val="000000" w:themeColor="text1"/>
              <w:sz w:val="24"/>
              <w:szCs w:val="24"/>
            </w:rPr>
          </w:rPrChange>
        </w:rPr>
        <w:t>conclusus</w:t>
      </w:r>
      <w:proofErr w:type="spellEnd"/>
      <w:r w:rsidR="001E1EF2" w:rsidRPr="00DA34F0">
        <w:rPr>
          <w:rStyle w:val="m-9115795407614457208s1"/>
          <w:rFonts w:ascii="Times New Roman" w:hAnsi="Times New Roman"/>
          <w:b w:val="0"/>
          <w:i/>
          <w:color w:val="000000" w:themeColor="text1"/>
          <w:sz w:val="24"/>
          <w:szCs w:val="24"/>
          <w:rPrChange w:id="832" w:author="Anna Wingfield" w:date="2024-03-14T16:20:00Z">
            <w:rPr>
              <w:rStyle w:val="m-9115795407614457208s1"/>
              <w:rFonts w:ascii="Garamond" w:hAnsi="Garamond"/>
              <w:b w:val="0"/>
              <w:i/>
              <w:color w:val="000000" w:themeColor="text1"/>
              <w:sz w:val="24"/>
              <w:szCs w:val="24"/>
            </w:rPr>
          </w:rPrChange>
        </w:rPr>
        <w:t xml:space="preserve"> </w:t>
      </w:r>
      <w:r w:rsidR="006C7483" w:rsidRPr="00DA34F0">
        <w:rPr>
          <w:rStyle w:val="m-9115795407614457208s1"/>
          <w:rFonts w:ascii="Times New Roman" w:hAnsi="Times New Roman"/>
          <w:b w:val="0"/>
          <w:color w:val="000000" w:themeColor="text1"/>
          <w:sz w:val="24"/>
          <w:szCs w:val="24"/>
          <w:rPrChange w:id="833" w:author="Anna Wingfield" w:date="2024-03-14T16:20:00Z">
            <w:rPr>
              <w:rStyle w:val="m-9115795407614457208s1"/>
              <w:rFonts w:ascii="Garamond" w:hAnsi="Garamond"/>
              <w:b w:val="0"/>
              <w:color w:val="000000" w:themeColor="text1"/>
              <w:sz w:val="24"/>
              <w:szCs w:val="24"/>
            </w:rPr>
          </w:rPrChange>
        </w:rPr>
        <w:t xml:space="preserve">of its paradise </w:t>
      </w:r>
      <w:r w:rsidR="007D4CBC" w:rsidRPr="00DA34F0">
        <w:rPr>
          <w:rStyle w:val="m-9115795407614457208s1"/>
          <w:rFonts w:ascii="Times New Roman" w:hAnsi="Times New Roman"/>
          <w:b w:val="0"/>
          <w:color w:val="000000" w:themeColor="text1"/>
          <w:sz w:val="24"/>
          <w:szCs w:val="24"/>
          <w:rPrChange w:id="834" w:author="Anna Wingfield" w:date="2024-03-14T16:20:00Z">
            <w:rPr>
              <w:rStyle w:val="m-9115795407614457208s1"/>
              <w:rFonts w:ascii="Garamond" w:hAnsi="Garamond"/>
              <w:b w:val="0"/>
              <w:color w:val="000000" w:themeColor="text1"/>
              <w:sz w:val="24"/>
              <w:szCs w:val="24"/>
            </w:rPr>
          </w:rPrChange>
        </w:rPr>
        <w:t>is post-</w:t>
      </w:r>
      <w:proofErr w:type="spellStart"/>
      <w:r w:rsidR="007D4CBC" w:rsidRPr="00DA34F0">
        <w:rPr>
          <w:rStyle w:val="m-9115795407614457208s1"/>
          <w:rFonts w:ascii="Times New Roman" w:hAnsi="Times New Roman"/>
          <w:b w:val="0"/>
          <w:color w:val="000000" w:themeColor="text1"/>
          <w:sz w:val="24"/>
          <w:szCs w:val="24"/>
          <w:rPrChange w:id="835" w:author="Anna Wingfield" w:date="2024-03-14T16:20:00Z">
            <w:rPr>
              <w:rStyle w:val="m-9115795407614457208s1"/>
              <w:rFonts w:ascii="Garamond" w:hAnsi="Garamond"/>
              <w:b w:val="0"/>
              <w:color w:val="000000" w:themeColor="text1"/>
              <w:sz w:val="24"/>
              <w:szCs w:val="24"/>
            </w:rPr>
          </w:rPrChange>
        </w:rPr>
        <w:t>anthropo</w:t>
      </w:r>
      <w:proofErr w:type="spellEnd"/>
      <w:r w:rsidR="007D4CBC" w:rsidRPr="00DA34F0">
        <w:rPr>
          <w:rStyle w:val="m-9115795407614457208s1"/>
          <w:rFonts w:ascii="Times New Roman" w:hAnsi="Times New Roman"/>
          <w:b w:val="0"/>
          <w:color w:val="000000" w:themeColor="text1"/>
          <w:sz w:val="24"/>
          <w:szCs w:val="24"/>
          <w:rPrChange w:id="836" w:author="Anna Wingfield" w:date="2024-03-14T16:20:00Z">
            <w:rPr>
              <w:rStyle w:val="m-9115795407614457208s1"/>
              <w:rFonts w:ascii="Garamond" w:hAnsi="Garamond"/>
              <w:b w:val="0"/>
              <w:color w:val="000000" w:themeColor="text1"/>
              <w:sz w:val="24"/>
              <w:szCs w:val="24"/>
            </w:rPr>
          </w:rPrChange>
        </w:rPr>
        <w:t xml:space="preserve"> tout court</w:t>
      </w:r>
      <w:r w:rsidR="00D44AF3" w:rsidRPr="00DA34F0">
        <w:rPr>
          <w:rStyle w:val="m-9115795407614457208s1"/>
          <w:rFonts w:ascii="Times New Roman" w:hAnsi="Times New Roman"/>
          <w:b w:val="0"/>
          <w:color w:val="000000" w:themeColor="text1"/>
          <w:sz w:val="24"/>
          <w:szCs w:val="24"/>
          <w:rPrChange w:id="837" w:author="Anna Wingfield" w:date="2024-03-14T16:20:00Z">
            <w:rPr>
              <w:rStyle w:val="m-9115795407614457208s1"/>
              <w:rFonts w:ascii="Garamond" w:hAnsi="Garamond"/>
              <w:b w:val="0"/>
              <w:color w:val="000000" w:themeColor="text1"/>
              <w:sz w:val="24"/>
              <w:szCs w:val="24"/>
            </w:rPr>
          </w:rPrChange>
        </w:rPr>
        <w:t>)</w:t>
      </w:r>
      <w:r w:rsidR="00510C6A" w:rsidRPr="00DA34F0">
        <w:rPr>
          <w:rStyle w:val="m-9115795407614457208s1"/>
          <w:rFonts w:ascii="Times New Roman" w:hAnsi="Times New Roman"/>
          <w:b w:val="0"/>
          <w:color w:val="000000" w:themeColor="text1"/>
          <w:sz w:val="24"/>
          <w:szCs w:val="24"/>
          <w:rPrChange w:id="838" w:author="Anna Wingfield" w:date="2024-03-14T16:20:00Z">
            <w:rPr>
              <w:rStyle w:val="m-9115795407614457208s1"/>
              <w:rFonts w:ascii="Garamond" w:hAnsi="Garamond"/>
              <w:b w:val="0"/>
              <w:color w:val="000000" w:themeColor="text1"/>
              <w:sz w:val="24"/>
              <w:szCs w:val="24"/>
            </w:rPr>
          </w:rPrChange>
        </w:rPr>
        <w:t xml:space="preserve">. </w:t>
      </w:r>
      <w:proofErr w:type="gramStart"/>
      <w:r w:rsidR="00510C6A" w:rsidRPr="00DA34F0">
        <w:rPr>
          <w:rStyle w:val="m-9115795407614457208s1"/>
          <w:rFonts w:ascii="Times New Roman" w:hAnsi="Times New Roman"/>
          <w:b w:val="0"/>
          <w:color w:val="000000" w:themeColor="text1"/>
          <w:sz w:val="24"/>
          <w:szCs w:val="24"/>
          <w:rPrChange w:id="839" w:author="Anna Wingfield" w:date="2024-03-14T16:20:00Z">
            <w:rPr>
              <w:rStyle w:val="m-9115795407614457208s1"/>
              <w:rFonts w:ascii="Garamond" w:hAnsi="Garamond"/>
              <w:b w:val="0"/>
              <w:color w:val="000000" w:themeColor="text1"/>
              <w:sz w:val="24"/>
              <w:szCs w:val="24"/>
            </w:rPr>
          </w:rPrChange>
        </w:rPr>
        <w:t>T</w:t>
      </w:r>
      <w:r w:rsidR="006718CC" w:rsidRPr="00DA34F0">
        <w:rPr>
          <w:rStyle w:val="m-9115795407614457208s1"/>
          <w:rFonts w:ascii="Times New Roman" w:hAnsi="Times New Roman"/>
          <w:b w:val="0"/>
          <w:color w:val="000000" w:themeColor="text1"/>
          <w:sz w:val="24"/>
          <w:szCs w:val="24"/>
          <w:rPrChange w:id="840" w:author="Anna Wingfield" w:date="2024-03-14T16:20:00Z">
            <w:rPr>
              <w:rStyle w:val="m-9115795407614457208s1"/>
              <w:rFonts w:ascii="Garamond" w:hAnsi="Garamond"/>
              <w:b w:val="0"/>
              <w:color w:val="000000" w:themeColor="text1"/>
              <w:sz w:val="24"/>
              <w:szCs w:val="24"/>
            </w:rPr>
          </w:rPrChange>
        </w:rPr>
        <w:t>herefore</w:t>
      </w:r>
      <w:proofErr w:type="gramEnd"/>
      <w:r w:rsidR="00D5602C" w:rsidRPr="00DA34F0">
        <w:rPr>
          <w:rStyle w:val="m-9115795407614457208s1"/>
          <w:rFonts w:ascii="Times New Roman" w:hAnsi="Times New Roman"/>
          <w:b w:val="0"/>
          <w:color w:val="000000" w:themeColor="text1"/>
          <w:sz w:val="24"/>
          <w:szCs w:val="24"/>
          <w:rPrChange w:id="841" w:author="Anna Wingfield" w:date="2024-03-14T16:20:00Z">
            <w:rPr>
              <w:rStyle w:val="m-9115795407614457208s1"/>
              <w:rFonts w:ascii="Garamond" w:hAnsi="Garamond"/>
              <w:b w:val="0"/>
              <w:color w:val="000000" w:themeColor="text1"/>
              <w:sz w:val="24"/>
              <w:szCs w:val="24"/>
            </w:rPr>
          </w:rPrChange>
        </w:rPr>
        <w:t xml:space="preserve"> </w:t>
      </w:r>
      <w:r w:rsidR="00510C6A" w:rsidRPr="00DA34F0">
        <w:rPr>
          <w:rStyle w:val="m-9115795407614457208s1"/>
          <w:rFonts w:ascii="Times New Roman" w:hAnsi="Times New Roman"/>
          <w:b w:val="0"/>
          <w:i/>
          <w:color w:val="000000" w:themeColor="text1"/>
          <w:sz w:val="24"/>
          <w:szCs w:val="24"/>
          <w:rPrChange w:id="842" w:author="Anna Wingfield" w:date="2024-03-14T16:20:00Z">
            <w:rPr>
              <w:rStyle w:val="m-9115795407614457208s1"/>
              <w:rFonts w:ascii="Garamond" w:hAnsi="Garamond"/>
              <w:b w:val="0"/>
              <w:i/>
              <w:color w:val="000000" w:themeColor="text1"/>
              <w:sz w:val="24"/>
              <w:szCs w:val="24"/>
            </w:rPr>
          </w:rPrChange>
        </w:rPr>
        <w:t xml:space="preserve">The Last Man </w:t>
      </w:r>
      <w:r w:rsidR="00D5602C" w:rsidRPr="00DA34F0">
        <w:rPr>
          <w:rStyle w:val="m-9115795407614457208s1"/>
          <w:rFonts w:ascii="Times New Roman" w:hAnsi="Times New Roman"/>
          <w:b w:val="0"/>
          <w:color w:val="000000" w:themeColor="text1"/>
          <w:sz w:val="24"/>
          <w:szCs w:val="24"/>
          <w:rPrChange w:id="843" w:author="Anna Wingfield" w:date="2024-03-14T16:20:00Z">
            <w:rPr>
              <w:rStyle w:val="m-9115795407614457208s1"/>
              <w:rFonts w:ascii="Garamond" w:hAnsi="Garamond"/>
              <w:b w:val="0"/>
              <w:color w:val="000000" w:themeColor="text1"/>
              <w:sz w:val="24"/>
              <w:szCs w:val="24"/>
            </w:rPr>
          </w:rPrChange>
        </w:rPr>
        <w:t xml:space="preserve">is </w:t>
      </w:r>
      <w:r w:rsidR="00D5602C" w:rsidRPr="00DA34F0">
        <w:rPr>
          <w:rStyle w:val="m-9115795407614457208s1"/>
          <w:rFonts w:ascii="Times New Roman" w:hAnsi="Times New Roman"/>
          <w:b w:val="0"/>
          <w:color w:val="000000" w:themeColor="text1"/>
          <w:sz w:val="24"/>
          <w:szCs w:val="24"/>
          <w:rPrChange w:id="844" w:author="Anna Wingfield" w:date="2024-03-14T16:20:00Z">
            <w:rPr>
              <w:rStyle w:val="m-9115795407614457208s1"/>
              <w:rFonts w:ascii="Garamond" w:hAnsi="Garamond"/>
              <w:b w:val="0"/>
              <w:color w:val="000000" w:themeColor="text1"/>
              <w:sz w:val="24"/>
              <w:szCs w:val="24"/>
            </w:rPr>
          </w:rPrChange>
        </w:rPr>
        <w:lastRenderedPageBreak/>
        <w:t>the un-writin</w:t>
      </w:r>
      <w:r w:rsidR="00531D02" w:rsidRPr="00DA34F0">
        <w:rPr>
          <w:rStyle w:val="m-9115795407614457208s1"/>
          <w:rFonts w:ascii="Times New Roman" w:hAnsi="Times New Roman"/>
          <w:b w:val="0"/>
          <w:color w:val="000000" w:themeColor="text1"/>
          <w:sz w:val="24"/>
          <w:szCs w:val="24"/>
          <w:rPrChange w:id="845" w:author="Anna Wingfield" w:date="2024-03-14T16:20:00Z">
            <w:rPr>
              <w:rStyle w:val="m-9115795407614457208s1"/>
              <w:rFonts w:ascii="Garamond" w:hAnsi="Garamond"/>
              <w:b w:val="0"/>
              <w:color w:val="000000" w:themeColor="text1"/>
              <w:sz w:val="24"/>
              <w:szCs w:val="24"/>
            </w:rPr>
          </w:rPrChange>
        </w:rPr>
        <w:t>g of the history of the last human</w:t>
      </w:r>
      <w:r w:rsidR="006A085B" w:rsidRPr="00DA34F0">
        <w:rPr>
          <w:rStyle w:val="m-9115795407614457208s1"/>
          <w:rFonts w:ascii="Times New Roman" w:hAnsi="Times New Roman"/>
          <w:b w:val="0"/>
          <w:color w:val="000000" w:themeColor="text1"/>
          <w:sz w:val="24"/>
          <w:szCs w:val="24"/>
          <w:rPrChange w:id="846" w:author="Anna Wingfield" w:date="2024-03-14T16:20:00Z">
            <w:rPr>
              <w:rStyle w:val="m-9115795407614457208s1"/>
              <w:rFonts w:ascii="Garamond" w:hAnsi="Garamond"/>
              <w:b w:val="0"/>
              <w:color w:val="000000" w:themeColor="text1"/>
              <w:sz w:val="24"/>
              <w:szCs w:val="24"/>
            </w:rPr>
          </w:rPrChange>
        </w:rPr>
        <w:t>, which is to say, the un-writing of human history from outside of human history</w:t>
      </w:r>
      <w:r w:rsidR="00D5602C" w:rsidRPr="00DA34F0">
        <w:rPr>
          <w:rStyle w:val="m-9115795407614457208s1"/>
          <w:rFonts w:ascii="Times New Roman" w:hAnsi="Times New Roman"/>
          <w:b w:val="0"/>
          <w:color w:val="000000" w:themeColor="text1"/>
          <w:sz w:val="24"/>
          <w:szCs w:val="24"/>
          <w:rPrChange w:id="847" w:author="Anna Wingfield" w:date="2024-03-14T16:20:00Z">
            <w:rPr>
              <w:rStyle w:val="m-9115795407614457208s1"/>
              <w:rFonts w:ascii="Garamond" w:hAnsi="Garamond"/>
              <w:b w:val="0"/>
              <w:color w:val="000000" w:themeColor="text1"/>
              <w:sz w:val="24"/>
              <w:szCs w:val="24"/>
            </w:rPr>
          </w:rPrChange>
        </w:rPr>
        <w:t xml:space="preserve">. </w:t>
      </w:r>
    </w:p>
    <w:p w14:paraId="3D8B41AA" w14:textId="55F391A0" w:rsidR="00CF491E" w:rsidRPr="00DA34F0" w:rsidRDefault="00217A53" w:rsidP="00CF491E">
      <w:pPr>
        <w:widowControl w:val="0"/>
        <w:autoSpaceDE w:val="0"/>
        <w:autoSpaceDN w:val="0"/>
        <w:adjustRightInd w:val="0"/>
        <w:spacing w:line="480" w:lineRule="auto"/>
        <w:rPr>
          <w:rStyle w:val="m-9115795407614457208s1"/>
          <w:rFonts w:ascii="Times New Roman" w:hAnsi="Times New Roman"/>
          <w:color w:val="000000" w:themeColor="text1"/>
          <w:rPrChange w:id="848" w:author="Anna Wingfield" w:date="2024-03-14T16:20:00Z">
            <w:rPr>
              <w:rStyle w:val="m-9115795407614457208s1"/>
              <w:rFonts w:ascii="Times" w:hAnsi="Times"/>
              <w:b/>
              <w:bCs/>
              <w:color w:val="000000" w:themeColor="text1"/>
              <w:sz w:val="20"/>
              <w:szCs w:val="20"/>
              <w:lang w:eastAsia="en-US"/>
            </w:rPr>
          </w:rPrChange>
        </w:rPr>
      </w:pPr>
      <w:r w:rsidRPr="00DA34F0">
        <w:rPr>
          <w:rStyle w:val="m-9115795407614457208s1"/>
          <w:rFonts w:ascii="Times New Roman" w:hAnsi="Times New Roman"/>
          <w:color w:val="000000" w:themeColor="text1"/>
          <w:rPrChange w:id="849" w:author="Anna Wingfield" w:date="2024-03-14T16:20:00Z">
            <w:rPr>
              <w:rStyle w:val="m-9115795407614457208s1"/>
              <w:color w:val="000000" w:themeColor="text1"/>
            </w:rPr>
          </w:rPrChange>
        </w:rPr>
        <w:tab/>
        <w:t>W</w:t>
      </w:r>
      <w:r w:rsidR="007922B1" w:rsidRPr="00DA34F0">
        <w:rPr>
          <w:rStyle w:val="m-9115795407614457208s1"/>
          <w:rFonts w:ascii="Times New Roman" w:hAnsi="Times New Roman"/>
          <w:color w:val="000000" w:themeColor="text1"/>
          <w:rPrChange w:id="850" w:author="Anna Wingfield" w:date="2024-03-14T16:20:00Z">
            <w:rPr>
              <w:rStyle w:val="m-9115795407614457208s1"/>
              <w:color w:val="000000" w:themeColor="text1"/>
            </w:rPr>
          </w:rPrChange>
        </w:rPr>
        <w:t>hat the novel shows</w:t>
      </w:r>
      <w:r w:rsidR="000D3135" w:rsidRPr="00DA34F0">
        <w:rPr>
          <w:rStyle w:val="m-9115795407614457208s1"/>
          <w:rFonts w:ascii="Times New Roman" w:hAnsi="Times New Roman"/>
          <w:color w:val="000000" w:themeColor="text1"/>
          <w:rPrChange w:id="851" w:author="Anna Wingfield" w:date="2024-03-14T16:20:00Z">
            <w:rPr>
              <w:rStyle w:val="m-9115795407614457208s1"/>
              <w:color w:val="000000" w:themeColor="text1"/>
            </w:rPr>
          </w:rPrChange>
        </w:rPr>
        <w:t xml:space="preserve"> us,</w:t>
      </w:r>
      <w:r w:rsidR="007922B1" w:rsidRPr="00DA34F0">
        <w:rPr>
          <w:rStyle w:val="m-9115795407614457208s1"/>
          <w:rFonts w:ascii="Times New Roman" w:hAnsi="Times New Roman"/>
          <w:color w:val="000000" w:themeColor="text1"/>
          <w:rPrChange w:id="852" w:author="Anna Wingfield" w:date="2024-03-14T16:20:00Z">
            <w:rPr>
              <w:rStyle w:val="m-9115795407614457208s1"/>
              <w:color w:val="000000" w:themeColor="text1"/>
            </w:rPr>
          </w:rPrChange>
        </w:rPr>
        <w:t xml:space="preserve"> </w:t>
      </w:r>
      <w:r w:rsidR="001E1EF2" w:rsidRPr="00DA34F0">
        <w:rPr>
          <w:rStyle w:val="m-9115795407614457208s1"/>
          <w:rFonts w:ascii="Times New Roman" w:hAnsi="Times New Roman"/>
          <w:color w:val="000000" w:themeColor="text1"/>
          <w:rPrChange w:id="853" w:author="Anna Wingfield" w:date="2024-03-14T16:20:00Z">
            <w:rPr>
              <w:rStyle w:val="m-9115795407614457208s1"/>
              <w:color w:val="000000" w:themeColor="text1"/>
            </w:rPr>
          </w:rPrChange>
        </w:rPr>
        <w:t xml:space="preserve">then, </w:t>
      </w:r>
      <w:r w:rsidR="007922B1" w:rsidRPr="00DA34F0">
        <w:rPr>
          <w:rStyle w:val="m-9115795407614457208s1"/>
          <w:rFonts w:ascii="Times New Roman" w:hAnsi="Times New Roman"/>
          <w:color w:val="000000" w:themeColor="text1"/>
          <w:rPrChange w:id="854" w:author="Anna Wingfield" w:date="2024-03-14T16:20:00Z">
            <w:rPr>
              <w:rStyle w:val="m-9115795407614457208s1"/>
              <w:color w:val="000000" w:themeColor="text1"/>
            </w:rPr>
          </w:rPrChange>
        </w:rPr>
        <w:t>strangely, or stranger still,</w:t>
      </w:r>
      <w:r w:rsidR="000D3135" w:rsidRPr="00DA34F0">
        <w:rPr>
          <w:rStyle w:val="m-9115795407614457208s1"/>
          <w:rFonts w:ascii="Times New Roman" w:hAnsi="Times New Roman"/>
          <w:color w:val="000000" w:themeColor="text1"/>
          <w:rPrChange w:id="855" w:author="Anna Wingfield" w:date="2024-03-14T16:20:00Z">
            <w:rPr>
              <w:rStyle w:val="m-9115795407614457208s1"/>
              <w:color w:val="000000" w:themeColor="text1"/>
            </w:rPr>
          </w:rPrChange>
        </w:rPr>
        <w:t xml:space="preserve"> in illustrating this </w:t>
      </w:r>
      <w:r w:rsidR="000D3135" w:rsidRPr="00DA34F0">
        <w:rPr>
          <w:rFonts w:ascii="Times New Roman" w:eastAsia="Times New Roman" w:hAnsi="Times New Roman"/>
          <w:rPrChange w:id="856" w:author="Anna Wingfield" w:date="2024-03-14T16:20:00Z">
            <w:rPr>
              <w:rFonts w:eastAsia="Times New Roman"/>
            </w:rPr>
          </w:rPrChange>
        </w:rPr>
        <w:t>contingent non-anthropocentric, non-heliocentric time</w:t>
      </w:r>
      <w:r w:rsidR="00D12BCE" w:rsidRPr="00DA34F0">
        <w:rPr>
          <w:rFonts w:ascii="Times New Roman" w:eastAsia="Times New Roman" w:hAnsi="Times New Roman"/>
          <w:rPrChange w:id="857" w:author="Anna Wingfield" w:date="2024-03-14T16:20:00Z">
            <w:rPr>
              <w:rFonts w:eastAsia="Times New Roman"/>
            </w:rPr>
          </w:rPrChange>
        </w:rPr>
        <w:t>,</w:t>
      </w:r>
      <w:r w:rsidR="000D3135" w:rsidRPr="00DA34F0">
        <w:rPr>
          <w:rFonts w:ascii="Times New Roman" w:eastAsia="Times New Roman" w:hAnsi="Times New Roman"/>
          <w:rPrChange w:id="858" w:author="Anna Wingfield" w:date="2024-03-14T16:20:00Z">
            <w:rPr>
              <w:rFonts w:eastAsia="Times New Roman"/>
            </w:rPr>
          </w:rPrChange>
        </w:rPr>
        <w:t xml:space="preserve"> </w:t>
      </w:r>
      <w:r w:rsidR="00D12BCE" w:rsidRPr="00DA34F0">
        <w:rPr>
          <w:rStyle w:val="m-9115795407614457208s1"/>
          <w:rFonts w:ascii="Times New Roman" w:hAnsi="Times New Roman"/>
          <w:color w:val="000000" w:themeColor="text1"/>
          <w:rPrChange w:id="859" w:author="Anna Wingfield" w:date="2024-03-14T16:20:00Z">
            <w:rPr>
              <w:rStyle w:val="m-9115795407614457208s1"/>
              <w:color w:val="000000" w:themeColor="text1"/>
            </w:rPr>
          </w:rPrChange>
        </w:rPr>
        <w:t>is that the self is a stranger thing too</w:t>
      </w:r>
      <w:r w:rsidR="000D3135" w:rsidRPr="00DA34F0">
        <w:rPr>
          <w:rStyle w:val="m-9115795407614457208s1"/>
          <w:rFonts w:ascii="Times New Roman" w:hAnsi="Times New Roman"/>
          <w:color w:val="000000" w:themeColor="text1"/>
          <w:rPrChange w:id="860" w:author="Anna Wingfield" w:date="2024-03-14T16:20:00Z">
            <w:rPr>
              <w:rStyle w:val="m-9115795407614457208s1"/>
              <w:color w:val="000000" w:themeColor="text1"/>
            </w:rPr>
          </w:rPrChange>
        </w:rPr>
        <w:t xml:space="preserve">. </w:t>
      </w:r>
      <w:r w:rsidR="006A085B" w:rsidRPr="00DA34F0">
        <w:rPr>
          <w:rFonts w:ascii="Times New Roman" w:eastAsia="Times New Roman" w:hAnsi="Times New Roman"/>
          <w:rPrChange w:id="861" w:author="Anna Wingfield" w:date="2024-03-14T16:20:00Z">
            <w:rPr>
              <w:rFonts w:eastAsia="Times New Roman"/>
            </w:rPr>
          </w:rPrChange>
        </w:rPr>
        <w:t>A</w:t>
      </w:r>
      <w:r w:rsidR="00CB4FAD" w:rsidRPr="00DA34F0">
        <w:rPr>
          <w:rFonts w:ascii="Times New Roman" w:eastAsia="Times New Roman" w:hAnsi="Times New Roman"/>
          <w:rPrChange w:id="862" w:author="Anna Wingfield" w:date="2024-03-14T16:20:00Z">
            <w:rPr>
              <w:rFonts w:eastAsia="Times New Roman"/>
            </w:rPr>
          </w:rPrChange>
        </w:rPr>
        <w:t>lways interested in the soli</w:t>
      </w:r>
      <w:r w:rsidR="00175383" w:rsidRPr="00DA34F0">
        <w:rPr>
          <w:rFonts w:ascii="Times New Roman" w:eastAsia="Times New Roman" w:hAnsi="Times New Roman"/>
          <w:rPrChange w:id="863" w:author="Anna Wingfield" w:date="2024-03-14T16:20:00Z">
            <w:rPr>
              <w:rFonts w:eastAsia="Times New Roman"/>
            </w:rPr>
          </w:rPrChange>
        </w:rPr>
        <w:t>tary and the lonely, t</w:t>
      </w:r>
      <w:r w:rsidR="00CB4FAD" w:rsidRPr="00DA34F0">
        <w:rPr>
          <w:rFonts w:ascii="Times New Roman" w:eastAsia="Times New Roman" w:hAnsi="Times New Roman"/>
          <w:rPrChange w:id="864" w:author="Anna Wingfield" w:date="2024-03-14T16:20:00Z">
            <w:rPr>
              <w:rFonts w:eastAsia="Times New Roman"/>
            </w:rPr>
          </w:rPrChange>
        </w:rPr>
        <w:t>he creature</w:t>
      </w:r>
      <w:r w:rsidR="007E6362" w:rsidRPr="00DA34F0">
        <w:rPr>
          <w:rFonts w:ascii="Times New Roman" w:eastAsia="Times New Roman" w:hAnsi="Times New Roman"/>
          <w:rPrChange w:id="865" w:author="Anna Wingfield" w:date="2024-03-14T16:20:00Z">
            <w:rPr>
              <w:rFonts w:eastAsia="Times New Roman"/>
            </w:rPr>
          </w:rPrChange>
        </w:rPr>
        <w:t xml:space="preserve"> in </w:t>
      </w:r>
      <w:r w:rsidR="007E6362" w:rsidRPr="00DA34F0">
        <w:rPr>
          <w:rFonts w:ascii="Times New Roman" w:eastAsia="Times New Roman" w:hAnsi="Times New Roman"/>
          <w:i/>
          <w:rPrChange w:id="866" w:author="Anna Wingfield" w:date="2024-03-14T16:20:00Z">
            <w:rPr>
              <w:rFonts w:eastAsia="Times New Roman"/>
              <w:i/>
            </w:rPr>
          </w:rPrChange>
        </w:rPr>
        <w:t>Frankenstein</w:t>
      </w:r>
      <w:r w:rsidR="00CB4FAD" w:rsidRPr="00DA34F0">
        <w:rPr>
          <w:rFonts w:ascii="Times New Roman" w:eastAsia="Times New Roman" w:hAnsi="Times New Roman"/>
          <w:rPrChange w:id="867" w:author="Anna Wingfield" w:date="2024-03-14T16:20:00Z">
            <w:rPr>
              <w:rFonts w:eastAsia="Times New Roman"/>
            </w:rPr>
          </w:rPrChange>
        </w:rPr>
        <w:t>, the leper</w:t>
      </w:r>
      <w:r w:rsidR="007E6362" w:rsidRPr="00DA34F0">
        <w:rPr>
          <w:rFonts w:ascii="Times New Roman" w:eastAsia="Times New Roman" w:hAnsi="Times New Roman"/>
          <w:rPrChange w:id="868" w:author="Anna Wingfield" w:date="2024-03-14T16:20:00Z">
            <w:rPr>
              <w:rFonts w:eastAsia="Times New Roman"/>
            </w:rPr>
          </w:rPrChange>
        </w:rPr>
        <w:t xml:space="preserve"> and Beatrice in </w:t>
      </w:r>
      <w:proofErr w:type="spellStart"/>
      <w:r w:rsidR="007E6362" w:rsidRPr="00DA34F0">
        <w:rPr>
          <w:rFonts w:ascii="Times New Roman" w:eastAsia="Times New Roman" w:hAnsi="Times New Roman"/>
          <w:i/>
          <w:rPrChange w:id="869" w:author="Anna Wingfield" w:date="2024-03-14T16:20:00Z">
            <w:rPr>
              <w:rFonts w:eastAsia="Times New Roman"/>
              <w:i/>
            </w:rPr>
          </w:rPrChange>
        </w:rPr>
        <w:t>Valperga</w:t>
      </w:r>
      <w:proofErr w:type="spellEnd"/>
      <w:r w:rsidR="007E6362" w:rsidRPr="00DA34F0">
        <w:rPr>
          <w:rFonts w:ascii="Times New Roman" w:eastAsia="Times New Roman" w:hAnsi="Times New Roman"/>
          <w:rPrChange w:id="870" w:author="Anna Wingfield" w:date="2024-03-14T16:20:00Z">
            <w:rPr>
              <w:rFonts w:eastAsia="Times New Roman"/>
            </w:rPr>
          </w:rPrChange>
        </w:rPr>
        <w:t>,</w:t>
      </w:r>
      <w:r w:rsidR="00CB4FAD" w:rsidRPr="00DA34F0">
        <w:rPr>
          <w:rFonts w:ascii="Times New Roman" w:eastAsia="Times New Roman" w:hAnsi="Times New Roman"/>
          <w:rPrChange w:id="871" w:author="Anna Wingfield" w:date="2024-03-14T16:20:00Z">
            <w:rPr>
              <w:rFonts w:eastAsia="Times New Roman"/>
            </w:rPr>
          </w:rPrChange>
        </w:rPr>
        <w:t xml:space="preserve"> </w:t>
      </w:r>
      <w:r w:rsidR="007E6362" w:rsidRPr="00DA34F0">
        <w:rPr>
          <w:rFonts w:ascii="Times New Roman" w:eastAsia="Times New Roman" w:hAnsi="Times New Roman"/>
          <w:rPrChange w:id="872" w:author="Anna Wingfield" w:date="2024-03-14T16:20:00Z">
            <w:rPr>
              <w:rFonts w:eastAsia="Times New Roman"/>
            </w:rPr>
          </w:rPrChange>
        </w:rPr>
        <w:t xml:space="preserve">the mortal immortal in “The Mortal Immortal,” to name </w:t>
      </w:r>
      <w:r w:rsidR="007D4CBC" w:rsidRPr="00DA34F0">
        <w:rPr>
          <w:rFonts w:ascii="Times New Roman" w:eastAsia="Times New Roman" w:hAnsi="Times New Roman"/>
          <w:rPrChange w:id="873" w:author="Anna Wingfield" w:date="2024-03-14T16:20:00Z">
            <w:rPr>
              <w:rFonts w:eastAsia="Times New Roman"/>
            </w:rPr>
          </w:rPrChange>
        </w:rPr>
        <w:t>an exiguous</w:t>
      </w:r>
      <w:r w:rsidR="00175383" w:rsidRPr="00DA34F0">
        <w:rPr>
          <w:rFonts w:ascii="Times New Roman" w:eastAsia="Times New Roman" w:hAnsi="Times New Roman"/>
          <w:rPrChange w:id="874" w:author="Anna Wingfield" w:date="2024-03-14T16:20:00Z">
            <w:rPr>
              <w:rFonts w:eastAsia="Times New Roman"/>
            </w:rPr>
          </w:rPrChange>
        </w:rPr>
        <w:t xml:space="preserve"> few</w:t>
      </w:r>
      <w:r w:rsidR="006A085B" w:rsidRPr="00DA34F0">
        <w:rPr>
          <w:rFonts w:ascii="Times New Roman" w:eastAsia="Times New Roman" w:hAnsi="Times New Roman"/>
          <w:rPrChange w:id="875" w:author="Anna Wingfield" w:date="2024-03-14T16:20:00Z">
            <w:rPr>
              <w:rFonts w:eastAsia="Times New Roman"/>
            </w:rPr>
          </w:rPrChange>
        </w:rPr>
        <w:t xml:space="preserve">, Shelley’s </w:t>
      </w:r>
      <w:r w:rsidR="00CB4FAD" w:rsidRPr="00DA34F0">
        <w:rPr>
          <w:rFonts w:ascii="Times New Roman" w:eastAsia="Times New Roman" w:hAnsi="Times New Roman"/>
          <w:rPrChange w:id="876" w:author="Anna Wingfield" w:date="2024-03-14T16:20:00Z">
            <w:rPr>
              <w:rFonts w:eastAsia="Times New Roman"/>
            </w:rPr>
          </w:rPrChange>
        </w:rPr>
        <w:t>point is not</w:t>
      </w:r>
      <w:r w:rsidR="00F9736E" w:rsidRPr="00DA34F0">
        <w:rPr>
          <w:rFonts w:ascii="Times New Roman" w:eastAsia="Times New Roman" w:hAnsi="Times New Roman"/>
          <w:rPrChange w:id="877" w:author="Anna Wingfield" w:date="2024-03-14T16:20:00Z">
            <w:rPr>
              <w:rFonts w:eastAsia="Times New Roman"/>
            </w:rPr>
          </w:rPrChange>
        </w:rPr>
        <w:t>, finally,</w:t>
      </w:r>
      <w:r w:rsidR="00CB4FAD" w:rsidRPr="00DA34F0">
        <w:rPr>
          <w:rFonts w:ascii="Times New Roman" w:eastAsia="Times New Roman" w:hAnsi="Times New Roman"/>
          <w:rPrChange w:id="878" w:author="Anna Wingfield" w:date="2024-03-14T16:20:00Z">
            <w:rPr>
              <w:rFonts w:eastAsia="Times New Roman"/>
            </w:rPr>
          </w:rPrChange>
        </w:rPr>
        <w:t xml:space="preserve"> that companionship only leads to loneliness but that each person is </w:t>
      </w:r>
      <w:r w:rsidR="00F9736E" w:rsidRPr="00DA34F0">
        <w:rPr>
          <w:rFonts w:ascii="Times New Roman" w:eastAsia="Times New Roman" w:hAnsi="Times New Roman"/>
          <w:rPrChange w:id="879" w:author="Anna Wingfield" w:date="2024-03-14T16:20:00Z">
            <w:rPr>
              <w:rFonts w:eastAsia="Times New Roman"/>
            </w:rPr>
          </w:rPrChange>
        </w:rPr>
        <w:t xml:space="preserve">always already </w:t>
      </w:r>
      <w:r w:rsidR="00CB4FAD" w:rsidRPr="00DA34F0">
        <w:rPr>
          <w:rFonts w:ascii="Times New Roman" w:eastAsia="Times New Roman" w:hAnsi="Times New Roman"/>
          <w:rPrChange w:id="880" w:author="Anna Wingfield" w:date="2024-03-14T16:20:00Z">
            <w:rPr>
              <w:rFonts w:eastAsia="Times New Roman"/>
            </w:rPr>
          </w:rPrChange>
        </w:rPr>
        <w:t>riven with loneliness</w:t>
      </w:r>
      <w:r w:rsidR="000D3135" w:rsidRPr="00DA34F0">
        <w:rPr>
          <w:rFonts w:ascii="Times New Roman" w:eastAsia="Times New Roman" w:hAnsi="Times New Roman"/>
          <w:rPrChange w:id="881" w:author="Anna Wingfield" w:date="2024-03-14T16:20:00Z">
            <w:rPr>
              <w:rFonts w:eastAsia="Times New Roman"/>
            </w:rPr>
          </w:rPrChange>
        </w:rPr>
        <w:t>, a condition of selfhood</w:t>
      </w:r>
      <w:r w:rsidR="00DC05BD" w:rsidRPr="00DA34F0">
        <w:rPr>
          <w:rFonts w:ascii="Times New Roman" w:eastAsia="Times New Roman" w:hAnsi="Times New Roman"/>
          <w:rPrChange w:id="882" w:author="Anna Wingfield" w:date="2024-03-14T16:20:00Z">
            <w:rPr>
              <w:rFonts w:eastAsia="Times New Roman"/>
            </w:rPr>
          </w:rPrChange>
        </w:rPr>
        <w:t>, and the self’s only companionship is loneliness</w:t>
      </w:r>
      <w:r w:rsidR="000D3135" w:rsidRPr="00DA34F0">
        <w:rPr>
          <w:rFonts w:ascii="Times New Roman" w:eastAsia="Times New Roman" w:hAnsi="Times New Roman"/>
          <w:rPrChange w:id="883" w:author="Anna Wingfield" w:date="2024-03-14T16:20:00Z">
            <w:rPr>
              <w:rFonts w:eastAsia="Times New Roman"/>
            </w:rPr>
          </w:rPrChange>
        </w:rPr>
        <w:t xml:space="preserve">. </w:t>
      </w:r>
      <w:r w:rsidR="001E1EF2" w:rsidRPr="00DA34F0">
        <w:rPr>
          <w:rStyle w:val="m-9115795407614457208s1"/>
          <w:rFonts w:ascii="Times New Roman" w:hAnsi="Times New Roman"/>
          <w:color w:val="000000" w:themeColor="text1"/>
          <w:rPrChange w:id="884" w:author="Anna Wingfield" w:date="2024-03-14T16:20:00Z">
            <w:rPr>
              <w:rStyle w:val="m-9115795407614457208s1"/>
              <w:color w:val="000000" w:themeColor="text1"/>
            </w:rPr>
          </w:rPrChange>
        </w:rPr>
        <w:t xml:space="preserve">Loneliness becomes a case not of </w:t>
      </w:r>
      <w:proofErr w:type="spellStart"/>
      <w:r w:rsidR="001E1EF2" w:rsidRPr="00DA34F0">
        <w:rPr>
          <w:rStyle w:val="m-9115795407614457208s1"/>
          <w:rFonts w:ascii="Times New Roman" w:hAnsi="Times New Roman"/>
          <w:i/>
          <w:color w:val="000000" w:themeColor="text1"/>
          <w:rPrChange w:id="885" w:author="Anna Wingfield" w:date="2024-03-14T16:20:00Z">
            <w:rPr>
              <w:rStyle w:val="m-9115795407614457208s1"/>
              <w:i/>
              <w:color w:val="000000" w:themeColor="text1"/>
            </w:rPr>
          </w:rPrChange>
        </w:rPr>
        <w:t>noli</w:t>
      </w:r>
      <w:proofErr w:type="spellEnd"/>
      <w:r w:rsidR="001E1EF2" w:rsidRPr="00DA34F0">
        <w:rPr>
          <w:rStyle w:val="m-9115795407614457208s1"/>
          <w:rFonts w:ascii="Times New Roman" w:hAnsi="Times New Roman"/>
          <w:i/>
          <w:color w:val="000000" w:themeColor="text1"/>
          <w:rPrChange w:id="886" w:author="Anna Wingfield" w:date="2024-03-14T16:20:00Z">
            <w:rPr>
              <w:rStyle w:val="m-9115795407614457208s1"/>
              <w:i/>
              <w:color w:val="000000" w:themeColor="text1"/>
            </w:rPr>
          </w:rPrChange>
        </w:rPr>
        <w:t xml:space="preserve"> me tangere </w:t>
      </w:r>
      <w:r w:rsidR="001E1EF2" w:rsidRPr="00DA34F0">
        <w:rPr>
          <w:rStyle w:val="m-9115795407614457208s1"/>
          <w:rFonts w:ascii="Times New Roman" w:hAnsi="Times New Roman"/>
          <w:color w:val="000000" w:themeColor="text1"/>
          <w:rPrChange w:id="887" w:author="Anna Wingfield" w:date="2024-03-14T16:20:00Z">
            <w:rPr>
              <w:rStyle w:val="m-9115795407614457208s1"/>
              <w:color w:val="000000" w:themeColor="text1"/>
            </w:rPr>
          </w:rPrChange>
        </w:rPr>
        <w:t xml:space="preserve">but </w:t>
      </w:r>
      <w:r w:rsidR="00880D6B" w:rsidRPr="00DA34F0">
        <w:rPr>
          <w:rStyle w:val="m-9115795407614457208s1"/>
          <w:rFonts w:ascii="Times New Roman" w:hAnsi="Times New Roman"/>
          <w:i/>
          <w:color w:val="000000" w:themeColor="text1"/>
          <w:rPrChange w:id="888" w:author="Anna Wingfield" w:date="2024-03-14T16:20:00Z">
            <w:rPr>
              <w:rStyle w:val="m-9115795407614457208s1"/>
              <w:i/>
              <w:color w:val="000000" w:themeColor="text1"/>
            </w:rPr>
          </w:rPrChange>
        </w:rPr>
        <w:t xml:space="preserve">non </w:t>
      </w:r>
      <w:proofErr w:type="spellStart"/>
      <w:r w:rsidR="00880D6B" w:rsidRPr="00DA34F0">
        <w:rPr>
          <w:rStyle w:val="m-9115795407614457208s1"/>
          <w:rFonts w:ascii="Times New Roman" w:hAnsi="Times New Roman"/>
          <w:i/>
          <w:color w:val="000000" w:themeColor="text1"/>
          <w:rPrChange w:id="889" w:author="Anna Wingfield" w:date="2024-03-14T16:20:00Z">
            <w:rPr>
              <w:rStyle w:val="m-9115795407614457208s1"/>
              <w:i/>
              <w:color w:val="000000" w:themeColor="text1"/>
            </w:rPr>
          </w:rPrChange>
        </w:rPr>
        <w:t>est</w:t>
      </w:r>
      <w:proofErr w:type="spellEnd"/>
      <w:r w:rsidR="00880D6B" w:rsidRPr="00DA34F0">
        <w:rPr>
          <w:rStyle w:val="m-9115795407614457208s1"/>
          <w:rFonts w:ascii="Times New Roman" w:hAnsi="Times New Roman"/>
          <w:i/>
          <w:color w:val="000000" w:themeColor="text1"/>
          <w:rPrChange w:id="890" w:author="Anna Wingfield" w:date="2024-03-14T16:20:00Z">
            <w:rPr>
              <w:rStyle w:val="m-9115795407614457208s1"/>
              <w:i/>
              <w:color w:val="000000" w:themeColor="text1"/>
            </w:rPr>
          </w:rPrChange>
        </w:rPr>
        <w:t xml:space="preserve"> </w:t>
      </w:r>
      <w:proofErr w:type="spellStart"/>
      <w:r w:rsidR="00880D6B" w:rsidRPr="00DA34F0">
        <w:rPr>
          <w:rStyle w:val="m-9115795407614457208s1"/>
          <w:rFonts w:ascii="Times New Roman" w:hAnsi="Times New Roman"/>
          <w:i/>
          <w:color w:val="000000" w:themeColor="text1"/>
          <w:rPrChange w:id="891" w:author="Anna Wingfield" w:date="2024-03-14T16:20:00Z">
            <w:rPr>
              <w:rStyle w:val="m-9115795407614457208s1"/>
              <w:i/>
              <w:color w:val="000000" w:themeColor="text1"/>
            </w:rPr>
          </w:rPrChange>
        </w:rPr>
        <w:t>potis</w:t>
      </w:r>
      <w:proofErr w:type="spellEnd"/>
      <w:r w:rsidR="001E1EF2" w:rsidRPr="00DA34F0">
        <w:rPr>
          <w:rStyle w:val="m-9115795407614457208s1"/>
          <w:rFonts w:ascii="Times New Roman" w:hAnsi="Times New Roman"/>
          <w:i/>
          <w:color w:val="000000" w:themeColor="text1"/>
          <w:rPrChange w:id="892" w:author="Anna Wingfield" w:date="2024-03-14T16:20:00Z">
            <w:rPr>
              <w:rStyle w:val="m-9115795407614457208s1"/>
              <w:i/>
              <w:color w:val="000000" w:themeColor="text1"/>
            </w:rPr>
          </w:rPrChange>
        </w:rPr>
        <w:t xml:space="preserve"> </w:t>
      </w:r>
      <w:proofErr w:type="spellStart"/>
      <w:r w:rsidR="001E1EF2" w:rsidRPr="00DA34F0">
        <w:rPr>
          <w:rStyle w:val="m-9115795407614457208s1"/>
          <w:rFonts w:ascii="Times New Roman" w:hAnsi="Times New Roman"/>
          <w:i/>
          <w:color w:val="000000" w:themeColor="text1"/>
          <w:rPrChange w:id="893" w:author="Anna Wingfield" w:date="2024-03-14T16:20:00Z">
            <w:rPr>
              <w:rStyle w:val="m-9115795407614457208s1"/>
              <w:i/>
              <w:color w:val="000000" w:themeColor="text1"/>
            </w:rPr>
          </w:rPrChange>
        </w:rPr>
        <w:t>conti</w:t>
      </w:r>
      <w:r w:rsidR="00EC4770" w:rsidRPr="00DA34F0">
        <w:rPr>
          <w:rStyle w:val="m-9115795407614457208s1"/>
          <w:rFonts w:ascii="Times New Roman" w:hAnsi="Times New Roman"/>
          <w:i/>
          <w:color w:val="000000" w:themeColor="text1"/>
          <w:rPrChange w:id="894" w:author="Anna Wingfield" w:date="2024-03-14T16:20:00Z">
            <w:rPr>
              <w:rStyle w:val="m-9115795407614457208s1"/>
              <w:i/>
              <w:color w:val="000000" w:themeColor="text1"/>
            </w:rPr>
          </w:rPrChange>
        </w:rPr>
        <w:t>n</w:t>
      </w:r>
      <w:r w:rsidR="001E1EF2" w:rsidRPr="00DA34F0">
        <w:rPr>
          <w:rStyle w:val="m-9115795407614457208s1"/>
          <w:rFonts w:ascii="Times New Roman" w:hAnsi="Times New Roman"/>
          <w:i/>
          <w:color w:val="000000" w:themeColor="text1"/>
          <w:rPrChange w:id="895" w:author="Anna Wingfield" w:date="2024-03-14T16:20:00Z">
            <w:rPr>
              <w:rStyle w:val="m-9115795407614457208s1"/>
              <w:i/>
              <w:color w:val="000000" w:themeColor="text1"/>
            </w:rPr>
          </w:rPrChange>
        </w:rPr>
        <w:t>gere</w:t>
      </w:r>
      <w:proofErr w:type="spellEnd"/>
      <w:r w:rsidR="001E1EF2" w:rsidRPr="00DA34F0">
        <w:rPr>
          <w:rStyle w:val="m-9115795407614457208s1"/>
          <w:rFonts w:ascii="Times New Roman" w:hAnsi="Times New Roman"/>
          <w:color w:val="000000" w:themeColor="text1"/>
          <w:rPrChange w:id="896" w:author="Anna Wingfield" w:date="2024-03-14T16:20:00Z">
            <w:rPr>
              <w:rStyle w:val="m-9115795407614457208s1"/>
              <w:color w:val="000000" w:themeColor="text1"/>
            </w:rPr>
          </w:rPrChange>
        </w:rPr>
        <w:t xml:space="preserve">: </w:t>
      </w:r>
      <w:r w:rsidR="00EC4770" w:rsidRPr="00DA34F0">
        <w:rPr>
          <w:rStyle w:val="m-9115795407614457208s1"/>
          <w:rFonts w:ascii="Times New Roman" w:hAnsi="Times New Roman"/>
          <w:color w:val="000000" w:themeColor="text1"/>
          <w:rPrChange w:id="897" w:author="Anna Wingfield" w:date="2024-03-14T16:20:00Z">
            <w:rPr>
              <w:rStyle w:val="m-9115795407614457208s1"/>
              <w:color w:val="000000" w:themeColor="text1"/>
            </w:rPr>
          </w:rPrChange>
        </w:rPr>
        <w:t>it is</w:t>
      </w:r>
      <w:r w:rsidR="00BA3D8E" w:rsidRPr="00DA34F0">
        <w:rPr>
          <w:rStyle w:val="m-9115795407614457208s1"/>
          <w:rFonts w:ascii="Times New Roman" w:hAnsi="Times New Roman"/>
          <w:color w:val="000000" w:themeColor="text1"/>
          <w:rPrChange w:id="898" w:author="Anna Wingfield" w:date="2024-03-14T16:20:00Z">
            <w:rPr>
              <w:rStyle w:val="m-9115795407614457208s1"/>
              <w:color w:val="000000" w:themeColor="text1"/>
            </w:rPr>
          </w:rPrChange>
        </w:rPr>
        <w:t xml:space="preserve"> not possible to make contact</w:t>
      </w:r>
      <w:r w:rsidR="00880D6B" w:rsidRPr="00DA34F0">
        <w:rPr>
          <w:rStyle w:val="m-9115795407614457208s1"/>
          <w:rFonts w:ascii="Times New Roman" w:hAnsi="Times New Roman"/>
          <w:color w:val="000000" w:themeColor="text1"/>
          <w:rPrChange w:id="899" w:author="Anna Wingfield" w:date="2024-03-14T16:20:00Z">
            <w:rPr>
              <w:rStyle w:val="m-9115795407614457208s1"/>
              <w:color w:val="000000" w:themeColor="text1"/>
            </w:rPr>
          </w:rPrChange>
        </w:rPr>
        <w:t>, to connect</w:t>
      </w:r>
      <w:r w:rsidR="00EC4770" w:rsidRPr="00DA34F0">
        <w:rPr>
          <w:rStyle w:val="m-9115795407614457208s1"/>
          <w:rFonts w:ascii="Times New Roman" w:hAnsi="Times New Roman"/>
          <w:color w:val="000000" w:themeColor="text1"/>
          <w:rPrChange w:id="900" w:author="Anna Wingfield" w:date="2024-03-14T16:20:00Z">
            <w:rPr>
              <w:rStyle w:val="m-9115795407614457208s1"/>
              <w:color w:val="000000" w:themeColor="text1"/>
            </w:rPr>
          </w:rPrChange>
        </w:rPr>
        <w:t xml:space="preserve">; </w:t>
      </w:r>
      <w:r w:rsidR="001E1EF2" w:rsidRPr="00DA34F0">
        <w:rPr>
          <w:rStyle w:val="m-9115795407614457208s1"/>
          <w:rFonts w:ascii="Times New Roman" w:hAnsi="Times New Roman"/>
          <w:color w:val="000000" w:themeColor="text1"/>
          <w:rPrChange w:id="901" w:author="Anna Wingfield" w:date="2024-03-14T16:20:00Z">
            <w:rPr>
              <w:rStyle w:val="m-9115795407614457208s1"/>
              <w:color w:val="000000" w:themeColor="text1"/>
            </w:rPr>
          </w:rPrChange>
        </w:rPr>
        <w:t xml:space="preserve">there is no </w:t>
      </w:r>
      <w:r w:rsidR="001F4024" w:rsidRPr="00DA34F0">
        <w:rPr>
          <w:rStyle w:val="m-9115795407614457208s1"/>
          <w:rFonts w:ascii="Times New Roman" w:hAnsi="Times New Roman"/>
          <w:color w:val="000000" w:themeColor="text1"/>
          <w:rPrChange w:id="902" w:author="Anna Wingfield" w:date="2024-03-14T16:20:00Z">
            <w:rPr>
              <w:rStyle w:val="m-9115795407614457208s1"/>
              <w:color w:val="000000" w:themeColor="text1"/>
            </w:rPr>
          </w:rPrChange>
        </w:rPr>
        <w:t xml:space="preserve">complimentary or complementary </w:t>
      </w:r>
      <w:r w:rsidR="001E1EF2" w:rsidRPr="00DA34F0">
        <w:rPr>
          <w:rStyle w:val="m-9115795407614457208s1"/>
          <w:rFonts w:ascii="Times New Roman" w:hAnsi="Times New Roman"/>
          <w:color w:val="000000" w:themeColor="text1"/>
          <w:rPrChange w:id="903" w:author="Anna Wingfield" w:date="2024-03-14T16:20:00Z">
            <w:rPr>
              <w:rStyle w:val="m-9115795407614457208s1"/>
              <w:color w:val="000000" w:themeColor="text1"/>
            </w:rPr>
          </w:rPrChange>
        </w:rPr>
        <w:t xml:space="preserve">togetherness possible. </w:t>
      </w:r>
      <w:r w:rsidR="00175383" w:rsidRPr="00DA34F0">
        <w:rPr>
          <w:rStyle w:val="m-9115795407614457208s1"/>
          <w:rFonts w:ascii="Times New Roman" w:hAnsi="Times New Roman"/>
          <w:color w:val="000000" w:themeColor="text1"/>
          <w:rPrChange w:id="904" w:author="Anna Wingfield" w:date="2024-03-14T16:20:00Z">
            <w:rPr>
              <w:rStyle w:val="m-9115795407614457208s1"/>
              <w:color w:val="000000" w:themeColor="text1"/>
            </w:rPr>
          </w:rPrChange>
        </w:rPr>
        <w:t>The search</w:t>
      </w:r>
      <w:r w:rsidR="006029B8" w:rsidRPr="00DA34F0">
        <w:rPr>
          <w:rStyle w:val="m-9115795407614457208s1"/>
          <w:rFonts w:ascii="Times New Roman" w:hAnsi="Times New Roman"/>
          <w:color w:val="000000" w:themeColor="text1"/>
          <w:rPrChange w:id="905" w:author="Anna Wingfield" w:date="2024-03-14T16:20:00Z">
            <w:rPr>
              <w:rStyle w:val="m-9115795407614457208s1"/>
              <w:color w:val="000000" w:themeColor="text1"/>
            </w:rPr>
          </w:rPrChange>
        </w:rPr>
        <w:t xml:space="preserve"> for the other</w:t>
      </w:r>
      <w:r w:rsidR="00175383" w:rsidRPr="00DA34F0">
        <w:rPr>
          <w:rStyle w:val="m-9115795407614457208s1"/>
          <w:rFonts w:ascii="Times New Roman" w:hAnsi="Times New Roman"/>
          <w:color w:val="000000" w:themeColor="text1"/>
          <w:rPrChange w:id="906" w:author="Anna Wingfield" w:date="2024-03-14T16:20:00Z">
            <w:rPr>
              <w:rStyle w:val="m-9115795407614457208s1"/>
              <w:color w:val="000000" w:themeColor="text1"/>
            </w:rPr>
          </w:rPrChange>
        </w:rPr>
        <w:t xml:space="preserve"> that plays out in </w:t>
      </w:r>
      <w:proofErr w:type="gramStart"/>
      <w:r w:rsidR="00175383" w:rsidRPr="00DA34F0">
        <w:rPr>
          <w:rStyle w:val="m-9115795407614457208s1"/>
          <w:rFonts w:ascii="Times New Roman" w:hAnsi="Times New Roman"/>
          <w:color w:val="000000" w:themeColor="text1"/>
          <w:rPrChange w:id="907" w:author="Anna Wingfield" w:date="2024-03-14T16:20:00Z">
            <w:rPr>
              <w:rStyle w:val="m-9115795407614457208s1"/>
              <w:color w:val="000000" w:themeColor="text1"/>
            </w:rPr>
          </w:rPrChange>
        </w:rPr>
        <w:t>all of</w:t>
      </w:r>
      <w:proofErr w:type="gramEnd"/>
      <w:r w:rsidR="00175383" w:rsidRPr="00DA34F0">
        <w:rPr>
          <w:rStyle w:val="m-9115795407614457208s1"/>
          <w:rFonts w:ascii="Times New Roman" w:hAnsi="Times New Roman"/>
          <w:color w:val="000000" w:themeColor="text1"/>
          <w:rPrChange w:id="908" w:author="Anna Wingfield" w:date="2024-03-14T16:20:00Z">
            <w:rPr>
              <w:rStyle w:val="m-9115795407614457208s1"/>
              <w:color w:val="000000" w:themeColor="text1"/>
            </w:rPr>
          </w:rPrChange>
        </w:rPr>
        <w:t xml:space="preserve"> her work</w:t>
      </w:r>
      <w:r w:rsidR="009D18ED" w:rsidRPr="00DA34F0">
        <w:rPr>
          <w:rStyle w:val="m-9115795407614457208s1"/>
          <w:rFonts w:ascii="Times New Roman" w:hAnsi="Times New Roman"/>
          <w:color w:val="000000" w:themeColor="text1"/>
          <w:rPrChange w:id="909" w:author="Anna Wingfield" w:date="2024-03-14T16:20:00Z">
            <w:rPr>
              <w:rStyle w:val="m-9115795407614457208s1"/>
              <w:color w:val="000000" w:themeColor="text1"/>
            </w:rPr>
          </w:rPrChange>
        </w:rPr>
        <w:t xml:space="preserve"> stages the disorientation of the human, to show us how each person is</w:t>
      </w:r>
      <w:r w:rsidR="00AF4E8A" w:rsidRPr="00DA34F0">
        <w:rPr>
          <w:rStyle w:val="m-9115795407614457208s1"/>
          <w:rFonts w:ascii="Times New Roman" w:hAnsi="Times New Roman"/>
          <w:color w:val="000000" w:themeColor="text1"/>
          <w:rPrChange w:id="910" w:author="Anna Wingfield" w:date="2024-03-14T16:20:00Z">
            <w:rPr>
              <w:rStyle w:val="m-9115795407614457208s1"/>
              <w:color w:val="000000" w:themeColor="text1"/>
            </w:rPr>
          </w:rPrChange>
        </w:rPr>
        <w:t xml:space="preserve"> </w:t>
      </w:r>
      <w:r w:rsidR="0071475A" w:rsidRPr="00DA34F0">
        <w:rPr>
          <w:rStyle w:val="m-9115795407614457208s1"/>
          <w:rFonts w:ascii="Times New Roman" w:hAnsi="Times New Roman"/>
          <w:color w:val="000000" w:themeColor="text1"/>
          <w:rPrChange w:id="911" w:author="Anna Wingfield" w:date="2024-03-14T16:20:00Z">
            <w:rPr>
              <w:rStyle w:val="m-9115795407614457208s1"/>
              <w:color w:val="000000" w:themeColor="text1"/>
            </w:rPr>
          </w:rPrChange>
        </w:rPr>
        <w:t>an isolated world</w:t>
      </w:r>
      <w:r w:rsidR="00175383" w:rsidRPr="00DA34F0">
        <w:rPr>
          <w:rStyle w:val="m-9115795407614457208s1"/>
          <w:rFonts w:ascii="Times New Roman" w:hAnsi="Times New Roman"/>
          <w:color w:val="000000" w:themeColor="text1"/>
          <w:rPrChange w:id="912" w:author="Anna Wingfield" w:date="2024-03-14T16:20:00Z">
            <w:rPr>
              <w:rStyle w:val="m-9115795407614457208s1"/>
              <w:color w:val="000000" w:themeColor="text1"/>
            </w:rPr>
          </w:rPrChange>
        </w:rPr>
        <w:t>, a last person</w:t>
      </w:r>
      <w:r w:rsidR="007922B1" w:rsidRPr="00DA34F0">
        <w:rPr>
          <w:rStyle w:val="m-9115795407614457208s1"/>
          <w:rFonts w:ascii="Times New Roman" w:hAnsi="Times New Roman"/>
          <w:color w:val="000000" w:themeColor="text1"/>
          <w:rPrChange w:id="913" w:author="Anna Wingfield" w:date="2024-03-14T16:20:00Z">
            <w:rPr>
              <w:rStyle w:val="m-9115795407614457208s1"/>
              <w:color w:val="000000" w:themeColor="text1"/>
            </w:rPr>
          </w:rPrChange>
        </w:rPr>
        <w:t xml:space="preserve">. </w:t>
      </w:r>
      <w:r w:rsidR="00175383" w:rsidRPr="00DA34F0">
        <w:rPr>
          <w:rStyle w:val="m-9115795407614457208s1"/>
          <w:rFonts w:ascii="Times New Roman" w:hAnsi="Times New Roman"/>
          <w:color w:val="000000" w:themeColor="text1"/>
          <w:rPrChange w:id="914" w:author="Anna Wingfield" w:date="2024-03-14T16:20:00Z">
            <w:rPr>
              <w:rStyle w:val="m-9115795407614457208s1"/>
              <w:color w:val="000000" w:themeColor="text1"/>
            </w:rPr>
          </w:rPrChange>
        </w:rPr>
        <w:t>Moreover, s</w:t>
      </w:r>
      <w:r w:rsidR="00AC1DDE" w:rsidRPr="00DA34F0">
        <w:rPr>
          <w:rStyle w:val="m-9115795407614457208s1"/>
          <w:rFonts w:ascii="Times New Roman" w:hAnsi="Times New Roman"/>
          <w:color w:val="000000" w:themeColor="text1"/>
          <w:rPrChange w:id="915" w:author="Anna Wingfield" w:date="2024-03-14T16:20:00Z">
            <w:rPr>
              <w:rStyle w:val="m-9115795407614457208s1"/>
              <w:color w:val="000000" w:themeColor="text1"/>
            </w:rPr>
          </w:rPrChange>
        </w:rPr>
        <w:t xml:space="preserve">ince every human is a </w:t>
      </w:r>
      <w:proofErr w:type="gramStart"/>
      <w:r w:rsidR="00AC1DDE" w:rsidRPr="00DA34F0">
        <w:rPr>
          <w:rStyle w:val="m-9115795407614457208s1"/>
          <w:rFonts w:ascii="Times New Roman" w:hAnsi="Times New Roman"/>
          <w:color w:val="000000" w:themeColor="text1"/>
          <w:rPrChange w:id="916" w:author="Anna Wingfield" w:date="2024-03-14T16:20:00Z">
            <w:rPr>
              <w:rStyle w:val="m-9115795407614457208s1"/>
              <w:color w:val="000000" w:themeColor="text1"/>
            </w:rPr>
          </w:rPrChange>
        </w:rPr>
        <w:t>world</w:t>
      </w:r>
      <w:proofErr w:type="gramEnd"/>
      <w:r w:rsidR="00AC1DDE" w:rsidRPr="00DA34F0">
        <w:rPr>
          <w:rStyle w:val="m-9115795407614457208s1"/>
          <w:rFonts w:ascii="Times New Roman" w:hAnsi="Times New Roman"/>
          <w:color w:val="000000" w:themeColor="text1"/>
          <w:rPrChange w:id="917" w:author="Anna Wingfield" w:date="2024-03-14T16:20:00Z">
            <w:rPr>
              <w:rStyle w:val="m-9115795407614457208s1"/>
              <w:color w:val="000000" w:themeColor="text1"/>
            </w:rPr>
          </w:rPrChange>
        </w:rPr>
        <w:t xml:space="preserve"> they are</w:t>
      </w:r>
      <w:r w:rsidR="006029B8" w:rsidRPr="00DA34F0">
        <w:rPr>
          <w:rStyle w:val="m-9115795407614457208s1"/>
          <w:rFonts w:ascii="Times New Roman" w:hAnsi="Times New Roman"/>
          <w:color w:val="000000" w:themeColor="text1"/>
          <w:rPrChange w:id="918" w:author="Anna Wingfield" w:date="2024-03-14T16:20:00Z">
            <w:rPr>
              <w:rStyle w:val="m-9115795407614457208s1"/>
              <w:color w:val="000000" w:themeColor="text1"/>
            </w:rPr>
          </w:rPrChange>
        </w:rPr>
        <w:t>, or, more accurately, have been,</w:t>
      </w:r>
      <w:r w:rsidR="00AC1DDE" w:rsidRPr="00DA34F0">
        <w:rPr>
          <w:rStyle w:val="m-9115795407614457208s1"/>
          <w:rFonts w:ascii="Times New Roman" w:hAnsi="Times New Roman"/>
          <w:color w:val="000000" w:themeColor="text1"/>
          <w:rPrChange w:id="919" w:author="Anna Wingfield" w:date="2024-03-14T16:20:00Z">
            <w:rPr>
              <w:rStyle w:val="m-9115795407614457208s1"/>
              <w:color w:val="000000" w:themeColor="text1"/>
            </w:rPr>
          </w:rPrChange>
        </w:rPr>
        <w:t xml:space="preserve"> perforce</w:t>
      </w:r>
      <w:r w:rsidR="00531D02" w:rsidRPr="00DA34F0">
        <w:rPr>
          <w:rStyle w:val="m-9115795407614457208s1"/>
          <w:rFonts w:ascii="Times New Roman" w:hAnsi="Times New Roman"/>
          <w:color w:val="000000" w:themeColor="text1"/>
          <w:rPrChange w:id="920" w:author="Anna Wingfield" w:date="2024-03-14T16:20:00Z">
            <w:rPr>
              <w:rStyle w:val="m-9115795407614457208s1"/>
              <w:color w:val="000000" w:themeColor="text1"/>
            </w:rPr>
          </w:rPrChange>
        </w:rPr>
        <w:t>,</w:t>
      </w:r>
      <w:r w:rsidR="00AC1DDE" w:rsidRPr="00DA34F0">
        <w:rPr>
          <w:rStyle w:val="m-9115795407614457208s1"/>
          <w:rFonts w:ascii="Times New Roman" w:hAnsi="Times New Roman"/>
          <w:color w:val="000000" w:themeColor="text1"/>
          <w:rPrChange w:id="921" w:author="Anna Wingfield" w:date="2024-03-14T16:20:00Z">
            <w:rPr>
              <w:rStyle w:val="m-9115795407614457208s1"/>
              <w:color w:val="000000" w:themeColor="text1"/>
            </w:rPr>
          </w:rPrChange>
        </w:rPr>
        <w:t xml:space="preserve"> </w:t>
      </w:r>
      <w:r w:rsidR="00AC1DDE" w:rsidRPr="00DA34F0">
        <w:rPr>
          <w:rStyle w:val="m-9115795407614457208s1"/>
          <w:rFonts w:ascii="Times New Roman" w:hAnsi="Times New Roman"/>
          <w:i/>
          <w:color w:val="000000" w:themeColor="text1"/>
          <w:rPrChange w:id="922" w:author="Anna Wingfield" w:date="2024-03-14T16:20:00Z">
            <w:rPr>
              <w:rStyle w:val="m-9115795407614457208s1"/>
              <w:i/>
              <w:color w:val="000000" w:themeColor="text1"/>
            </w:rPr>
          </w:rPrChange>
        </w:rPr>
        <w:t>lonely and alone</w:t>
      </w:r>
      <w:r w:rsidR="00AD7730" w:rsidRPr="00DA34F0">
        <w:rPr>
          <w:rStyle w:val="m-9115795407614457208s1"/>
          <w:rFonts w:ascii="Times New Roman" w:hAnsi="Times New Roman"/>
          <w:i/>
          <w:color w:val="000000" w:themeColor="text1"/>
          <w:rPrChange w:id="923" w:author="Anna Wingfield" w:date="2024-03-14T16:20:00Z">
            <w:rPr>
              <w:rStyle w:val="m-9115795407614457208s1"/>
              <w:i/>
              <w:color w:val="000000" w:themeColor="text1"/>
            </w:rPr>
          </w:rPrChange>
        </w:rPr>
        <w:t xml:space="preserve"> at the end of the world </w:t>
      </w:r>
      <w:r w:rsidR="006029B8" w:rsidRPr="00DA34F0">
        <w:rPr>
          <w:rStyle w:val="m-9115795407614457208s1"/>
          <w:rFonts w:ascii="Times New Roman" w:hAnsi="Times New Roman"/>
          <w:i/>
          <w:color w:val="000000" w:themeColor="text1"/>
          <w:rPrChange w:id="924" w:author="Anna Wingfield" w:date="2024-03-14T16:20:00Z">
            <w:rPr>
              <w:rStyle w:val="m-9115795407614457208s1"/>
              <w:i/>
              <w:color w:val="000000" w:themeColor="text1"/>
            </w:rPr>
          </w:rPrChange>
        </w:rPr>
        <w:t>for their whole lives</w:t>
      </w:r>
      <w:r w:rsidR="00175383" w:rsidRPr="00DA34F0">
        <w:rPr>
          <w:rStyle w:val="m-9115795407614457208s1"/>
          <w:rFonts w:ascii="Times New Roman" w:hAnsi="Times New Roman"/>
          <w:i/>
          <w:color w:val="000000" w:themeColor="text1"/>
          <w:rPrChange w:id="925" w:author="Anna Wingfield" w:date="2024-03-14T16:20:00Z">
            <w:rPr>
              <w:rStyle w:val="m-9115795407614457208s1"/>
              <w:i/>
              <w:color w:val="000000" w:themeColor="text1"/>
            </w:rPr>
          </w:rPrChange>
        </w:rPr>
        <w:t xml:space="preserve"> and always will be</w:t>
      </w:r>
      <w:r w:rsidR="00AC1DDE" w:rsidRPr="00DA34F0">
        <w:rPr>
          <w:rStyle w:val="m-9115795407614457208s1"/>
          <w:rFonts w:ascii="Times New Roman" w:hAnsi="Times New Roman"/>
          <w:color w:val="000000" w:themeColor="text1"/>
          <w:rPrChange w:id="926" w:author="Anna Wingfield" w:date="2024-03-14T16:20:00Z">
            <w:rPr>
              <w:rStyle w:val="m-9115795407614457208s1"/>
              <w:color w:val="000000" w:themeColor="text1"/>
            </w:rPr>
          </w:rPrChange>
        </w:rPr>
        <w:t>. A</w:t>
      </w:r>
      <w:r w:rsidR="006029B8" w:rsidRPr="00DA34F0">
        <w:rPr>
          <w:rStyle w:val="m-9115795407614457208s1"/>
          <w:rFonts w:ascii="Times New Roman" w:hAnsi="Times New Roman"/>
          <w:color w:val="000000" w:themeColor="text1"/>
          <w:rPrChange w:id="927" w:author="Anna Wingfield" w:date="2024-03-14T16:20:00Z">
            <w:rPr>
              <w:rStyle w:val="m-9115795407614457208s1"/>
              <w:color w:val="000000" w:themeColor="text1"/>
            </w:rPr>
          </w:rPrChange>
        </w:rPr>
        <w:t xml:space="preserve">nd this is </w:t>
      </w:r>
      <w:r w:rsidR="007922B1" w:rsidRPr="00DA34F0">
        <w:rPr>
          <w:rStyle w:val="m-9115795407614457208s1"/>
          <w:rFonts w:ascii="Times New Roman" w:hAnsi="Times New Roman"/>
          <w:color w:val="000000" w:themeColor="text1"/>
          <w:rPrChange w:id="928" w:author="Anna Wingfield" w:date="2024-03-14T16:20:00Z">
            <w:rPr>
              <w:rStyle w:val="m-9115795407614457208s1"/>
              <w:color w:val="000000" w:themeColor="text1"/>
            </w:rPr>
          </w:rPrChange>
        </w:rPr>
        <w:t xml:space="preserve">ontologically </w:t>
      </w:r>
      <w:r w:rsidR="006029B8" w:rsidRPr="00DA34F0">
        <w:rPr>
          <w:rStyle w:val="m-9115795407614457208s1"/>
          <w:rFonts w:ascii="Times New Roman" w:hAnsi="Times New Roman"/>
          <w:color w:val="000000" w:themeColor="text1"/>
          <w:rPrChange w:id="929" w:author="Anna Wingfield" w:date="2024-03-14T16:20:00Z">
            <w:rPr>
              <w:rStyle w:val="m-9115795407614457208s1"/>
              <w:color w:val="000000" w:themeColor="text1"/>
            </w:rPr>
          </w:rPrChange>
        </w:rPr>
        <w:t>true</w:t>
      </w:r>
      <w:r w:rsidR="007922B1" w:rsidRPr="00DA34F0">
        <w:rPr>
          <w:rStyle w:val="m-9115795407614457208s1"/>
          <w:rFonts w:ascii="Times New Roman" w:hAnsi="Times New Roman"/>
          <w:color w:val="000000" w:themeColor="text1"/>
          <w:rPrChange w:id="930" w:author="Anna Wingfield" w:date="2024-03-14T16:20:00Z">
            <w:rPr>
              <w:rStyle w:val="m-9115795407614457208s1"/>
              <w:color w:val="000000" w:themeColor="text1"/>
            </w:rPr>
          </w:rPrChange>
        </w:rPr>
        <w:t>, at least as Shelley sees it,</w:t>
      </w:r>
      <w:r w:rsidR="006029B8" w:rsidRPr="00DA34F0">
        <w:rPr>
          <w:rStyle w:val="m-9115795407614457208s1"/>
          <w:rFonts w:ascii="Times New Roman" w:hAnsi="Times New Roman"/>
          <w:color w:val="000000" w:themeColor="text1"/>
          <w:rPrChange w:id="931" w:author="Anna Wingfield" w:date="2024-03-14T16:20:00Z">
            <w:rPr>
              <w:rStyle w:val="m-9115795407614457208s1"/>
              <w:color w:val="000000" w:themeColor="text1"/>
            </w:rPr>
          </w:rPrChange>
        </w:rPr>
        <w:t xml:space="preserve"> for a</w:t>
      </w:r>
      <w:r w:rsidR="00AC1DDE" w:rsidRPr="00DA34F0">
        <w:rPr>
          <w:rStyle w:val="m-9115795407614457208s1"/>
          <w:rFonts w:ascii="Times New Roman" w:hAnsi="Times New Roman"/>
          <w:color w:val="000000" w:themeColor="text1"/>
          <w:rPrChange w:id="932" w:author="Anna Wingfield" w:date="2024-03-14T16:20:00Z">
            <w:rPr>
              <w:rStyle w:val="m-9115795407614457208s1"/>
              <w:color w:val="000000" w:themeColor="text1"/>
            </w:rPr>
          </w:rPrChange>
        </w:rPr>
        <w:t xml:space="preserve"> last man, a last woman, a </w:t>
      </w:r>
      <w:r w:rsidR="00175383" w:rsidRPr="00DA34F0">
        <w:rPr>
          <w:rStyle w:val="m-9115795407614457208s1"/>
          <w:rFonts w:ascii="Times New Roman" w:hAnsi="Times New Roman"/>
          <w:color w:val="000000" w:themeColor="text1"/>
          <w:rPrChange w:id="933" w:author="Anna Wingfield" w:date="2024-03-14T16:20:00Z">
            <w:rPr>
              <w:rStyle w:val="m-9115795407614457208s1"/>
              <w:color w:val="000000" w:themeColor="text1"/>
            </w:rPr>
          </w:rPrChange>
        </w:rPr>
        <w:t xml:space="preserve">last </w:t>
      </w:r>
      <w:r w:rsidR="00A32915" w:rsidRPr="00DA34F0">
        <w:rPr>
          <w:rStyle w:val="m-9115795407614457208s1"/>
          <w:rFonts w:ascii="Times New Roman" w:hAnsi="Times New Roman"/>
          <w:color w:val="000000" w:themeColor="text1"/>
          <w:rPrChange w:id="934" w:author="Anna Wingfield" w:date="2024-03-14T16:20:00Z">
            <w:rPr>
              <w:rStyle w:val="m-9115795407614457208s1"/>
              <w:color w:val="000000" w:themeColor="text1"/>
            </w:rPr>
          </w:rPrChange>
        </w:rPr>
        <w:t xml:space="preserve">non-binary </w:t>
      </w:r>
      <w:r w:rsidR="006029B8" w:rsidRPr="00DA34F0">
        <w:rPr>
          <w:rStyle w:val="m-9115795407614457208s1"/>
          <w:rFonts w:ascii="Times New Roman" w:hAnsi="Times New Roman"/>
          <w:color w:val="000000" w:themeColor="text1"/>
          <w:rPrChange w:id="935" w:author="Anna Wingfield" w:date="2024-03-14T16:20:00Z">
            <w:rPr>
              <w:rStyle w:val="m-9115795407614457208s1"/>
              <w:color w:val="000000" w:themeColor="text1"/>
            </w:rPr>
          </w:rPrChange>
        </w:rPr>
        <w:t>person</w:t>
      </w:r>
      <w:r w:rsidR="00AC1DDE" w:rsidRPr="00DA34F0">
        <w:rPr>
          <w:rStyle w:val="m-9115795407614457208s1"/>
          <w:rFonts w:ascii="Times New Roman" w:hAnsi="Times New Roman"/>
          <w:color w:val="000000" w:themeColor="text1"/>
          <w:rPrChange w:id="936" w:author="Anna Wingfield" w:date="2024-03-14T16:20:00Z">
            <w:rPr>
              <w:rStyle w:val="m-9115795407614457208s1"/>
              <w:color w:val="000000" w:themeColor="text1"/>
            </w:rPr>
          </w:rPrChange>
        </w:rPr>
        <w:t xml:space="preserve">. </w:t>
      </w:r>
      <w:r w:rsidR="006029B8" w:rsidRPr="00DA34F0">
        <w:rPr>
          <w:rStyle w:val="m-9115795407614457208s1"/>
          <w:rFonts w:ascii="Times New Roman" w:hAnsi="Times New Roman"/>
          <w:color w:val="000000" w:themeColor="text1"/>
          <w:rPrChange w:id="937" w:author="Anna Wingfield" w:date="2024-03-14T16:20:00Z">
            <w:rPr>
              <w:rStyle w:val="m-9115795407614457208s1"/>
              <w:color w:val="000000" w:themeColor="text1"/>
            </w:rPr>
          </w:rPrChange>
        </w:rPr>
        <w:t xml:space="preserve">It is in this regard that we can say </w:t>
      </w:r>
      <w:r w:rsidR="006A085B" w:rsidRPr="00DA34F0">
        <w:rPr>
          <w:rStyle w:val="m-9115795407614457208s1"/>
          <w:rFonts w:ascii="Times New Roman" w:hAnsi="Times New Roman"/>
          <w:color w:val="000000" w:themeColor="text1"/>
          <w:rPrChange w:id="938" w:author="Anna Wingfield" w:date="2024-03-14T16:20:00Z">
            <w:rPr>
              <w:rStyle w:val="m-9115795407614457208s1"/>
              <w:color w:val="000000" w:themeColor="text1"/>
            </w:rPr>
          </w:rPrChange>
        </w:rPr>
        <w:t xml:space="preserve">that </w:t>
      </w:r>
      <w:r w:rsidR="006029B8" w:rsidRPr="00DA34F0">
        <w:rPr>
          <w:rStyle w:val="m-9115795407614457208s1"/>
          <w:rFonts w:ascii="Times New Roman" w:hAnsi="Times New Roman"/>
          <w:i/>
          <w:color w:val="000000" w:themeColor="text1"/>
          <w:rPrChange w:id="939" w:author="Anna Wingfield" w:date="2024-03-14T16:20:00Z">
            <w:rPr>
              <w:rStyle w:val="m-9115795407614457208s1"/>
              <w:i/>
              <w:color w:val="000000" w:themeColor="text1"/>
            </w:rPr>
          </w:rPrChange>
        </w:rPr>
        <w:t>The Last Man</w:t>
      </w:r>
      <w:r w:rsidR="00175383" w:rsidRPr="00DA34F0">
        <w:rPr>
          <w:rStyle w:val="m-9115795407614457208s1"/>
          <w:rFonts w:ascii="Times New Roman" w:hAnsi="Times New Roman"/>
          <w:color w:val="000000" w:themeColor="text1"/>
          <w:rPrChange w:id="940" w:author="Anna Wingfield" w:date="2024-03-14T16:20:00Z">
            <w:rPr>
              <w:rStyle w:val="m-9115795407614457208s1"/>
              <w:color w:val="000000" w:themeColor="text1"/>
            </w:rPr>
          </w:rPrChange>
        </w:rPr>
        <w:t xml:space="preserve"> is not some futuristic </w:t>
      </w:r>
      <w:r w:rsidR="006029B8" w:rsidRPr="00DA34F0">
        <w:rPr>
          <w:rStyle w:val="m-9115795407614457208s1"/>
          <w:rFonts w:ascii="Times New Roman" w:hAnsi="Times New Roman"/>
          <w:color w:val="000000" w:themeColor="text1"/>
          <w:rPrChange w:id="941" w:author="Anna Wingfield" w:date="2024-03-14T16:20:00Z">
            <w:rPr>
              <w:rStyle w:val="m-9115795407614457208s1"/>
              <w:color w:val="000000" w:themeColor="text1"/>
            </w:rPr>
          </w:rPrChange>
        </w:rPr>
        <w:t xml:space="preserve">allegory but an </w:t>
      </w:r>
      <w:r w:rsidR="007922B1" w:rsidRPr="00DA34F0">
        <w:rPr>
          <w:rStyle w:val="m-9115795407614457208s1"/>
          <w:rFonts w:ascii="Times New Roman" w:hAnsi="Times New Roman"/>
          <w:color w:val="000000" w:themeColor="text1"/>
          <w:rPrChange w:id="942" w:author="Anna Wingfield" w:date="2024-03-14T16:20:00Z">
            <w:rPr>
              <w:rStyle w:val="m-9115795407614457208s1"/>
              <w:color w:val="000000" w:themeColor="text1"/>
            </w:rPr>
          </w:rPrChange>
        </w:rPr>
        <w:t xml:space="preserve">ontological </w:t>
      </w:r>
      <w:r w:rsidR="006029B8" w:rsidRPr="00DA34F0">
        <w:rPr>
          <w:rStyle w:val="m-9115795407614457208s1"/>
          <w:rFonts w:ascii="Times New Roman" w:hAnsi="Times New Roman"/>
          <w:color w:val="000000" w:themeColor="text1"/>
          <w:rPrChange w:id="943" w:author="Anna Wingfield" w:date="2024-03-14T16:20:00Z">
            <w:rPr>
              <w:rStyle w:val="m-9115795407614457208s1"/>
              <w:color w:val="000000" w:themeColor="text1"/>
            </w:rPr>
          </w:rPrChange>
        </w:rPr>
        <w:t>explanation of how a self is always a</w:t>
      </w:r>
      <w:r w:rsidR="00DC05BD" w:rsidRPr="00DA34F0">
        <w:rPr>
          <w:rStyle w:val="m-9115795407614457208s1"/>
          <w:rFonts w:ascii="Times New Roman" w:hAnsi="Times New Roman"/>
          <w:color w:val="000000" w:themeColor="text1"/>
          <w:rPrChange w:id="944" w:author="Anna Wingfield" w:date="2024-03-14T16:20:00Z">
            <w:rPr>
              <w:rStyle w:val="m-9115795407614457208s1"/>
              <w:color w:val="000000" w:themeColor="text1"/>
            </w:rPr>
          </w:rPrChange>
        </w:rPr>
        <w:t xml:space="preserve">lone in the world, the world of the both </w:t>
      </w:r>
      <w:r w:rsidR="007922B1" w:rsidRPr="00DA34F0">
        <w:rPr>
          <w:rStyle w:val="m-9115795407614457208s1"/>
          <w:rFonts w:ascii="Times New Roman" w:hAnsi="Times New Roman"/>
          <w:color w:val="000000" w:themeColor="text1"/>
          <w:rPrChange w:id="945" w:author="Anna Wingfield" w:date="2024-03-14T16:20:00Z">
            <w:rPr>
              <w:rStyle w:val="m-9115795407614457208s1"/>
              <w:color w:val="000000" w:themeColor="text1"/>
            </w:rPr>
          </w:rPrChange>
        </w:rPr>
        <w:t xml:space="preserve">the self and the world outside the self </w:t>
      </w:r>
      <w:r w:rsidR="001F4024" w:rsidRPr="00DA34F0">
        <w:rPr>
          <w:rStyle w:val="m-9115795407614457208s1"/>
          <w:rFonts w:ascii="Times New Roman" w:hAnsi="Times New Roman"/>
          <w:color w:val="000000" w:themeColor="text1"/>
          <w:rPrChange w:id="946" w:author="Anna Wingfield" w:date="2024-03-14T16:20:00Z">
            <w:rPr>
              <w:rStyle w:val="m-9115795407614457208s1"/>
              <w:color w:val="000000" w:themeColor="text1"/>
            </w:rPr>
          </w:rPrChange>
        </w:rPr>
        <w:t xml:space="preserve">that is not the self, </w:t>
      </w:r>
      <w:r w:rsidR="007922B1" w:rsidRPr="00DA34F0">
        <w:rPr>
          <w:rStyle w:val="m-9115795407614457208s1"/>
          <w:rFonts w:ascii="Times New Roman" w:hAnsi="Times New Roman"/>
          <w:color w:val="000000" w:themeColor="text1"/>
          <w:rPrChange w:id="947" w:author="Anna Wingfield" w:date="2024-03-14T16:20:00Z">
            <w:rPr>
              <w:rStyle w:val="m-9115795407614457208s1"/>
              <w:color w:val="000000" w:themeColor="text1"/>
            </w:rPr>
          </w:rPrChange>
        </w:rPr>
        <w:t>the world</w:t>
      </w:r>
      <w:r w:rsidR="001A64EC" w:rsidRPr="00DA34F0">
        <w:rPr>
          <w:rStyle w:val="m-9115795407614457208s1"/>
          <w:rFonts w:ascii="Times New Roman" w:hAnsi="Times New Roman"/>
          <w:color w:val="000000" w:themeColor="text1"/>
          <w:rPrChange w:id="948" w:author="Anna Wingfield" w:date="2024-03-14T16:20:00Z">
            <w:rPr>
              <w:rStyle w:val="m-9115795407614457208s1"/>
              <w:color w:val="000000" w:themeColor="text1"/>
            </w:rPr>
          </w:rPrChange>
        </w:rPr>
        <w:t>.</w:t>
      </w:r>
    </w:p>
    <w:p w14:paraId="333D229F" w14:textId="2D07C6F3" w:rsidR="006443B5" w:rsidRPr="00DA34F0" w:rsidRDefault="00CF491E" w:rsidP="00CF491E">
      <w:pPr>
        <w:widowControl w:val="0"/>
        <w:autoSpaceDE w:val="0"/>
        <w:autoSpaceDN w:val="0"/>
        <w:adjustRightInd w:val="0"/>
        <w:spacing w:line="480" w:lineRule="auto"/>
        <w:rPr>
          <w:rFonts w:ascii="Times New Roman" w:hAnsi="Times New Roman"/>
          <w:color w:val="000000" w:themeColor="text1"/>
          <w:rPrChange w:id="949" w:author="Anna Wingfield" w:date="2024-03-14T16:20:00Z">
            <w:rPr>
              <w:color w:val="000000" w:themeColor="text1"/>
            </w:rPr>
          </w:rPrChange>
        </w:rPr>
      </w:pPr>
      <w:r w:rsidRPr="00DA34F0">
        <w:rPr>
          <w:rStyle w:val="m-9115795407614457208s1"/>
          <w:rFonts w:ascii="Times New Roman" w:hAnsi="Times New Roman"/>
          <w:color w:val="000000" w:themeColor="text1"/>
          <w:rPrChange w:id="950" w:author="Anna Wingfield" w:date="2024-03-14T16:20:00Z">
            <w:rPr>
              <w:rStyle w:val="m-9115795407614457208s1"/>
              <w:color w:val="000000" w:themeColor="text1"/>
            </w:rPr>
          </w:rPrChange>
        </w:rPr>
        <w:tab/>
      </w:r>
      <w:r w:rsidR="002A2A31" w:rsidRPr="00DA34F0">
        <w:rPr>
          <w:rStyle w:val="m-9115795407614457208s1"/>
          <w:rFonts w:ascii="Times New Roman" w:hAnsi="Times New Roman"/>
          <w:color w:val="000000" w:themeColor="text1"/>
          <w:rPrChange w:id="951" w:author="Anna Wingfield" w:date="2024-03-14T16:20:00Z">
            <w:rPr>
              <w:rStyle w:val="m-9115795407614457208s1"/>
              <w:color w:val="000000" w:themeColor="text1"/>
            </w:rPr>
          </w:rPrChange>
        </w:rPr>
        <w:t xml:space="preserve">The </w:t>
      </w:r>
      <w:r w:rsidR="007B1DC6" w:rsidRPr="00DA34F0">
        <w:rPr>
          <w:rStyle w:val="m-9115795407614457208s1"/>
          <w:rFonts w:ascii="Times New Roman" w:hAnsi="Times New Roman"/>
          <w:color w:val="000000" w:themeColor="text1"/>
          <w:rPrChange w:id="952" w:author="Anna Wingfield" w:date="2024-03-14T16:20:00Z">
            <w:rPr>
              <w:rStyle w:val="m-9115795407614457208s1"/>
              <w:color w:val="000000" w:themeColor="text1"/>
            </w:rPr>
          </w:rPrChange>
        </w:rPr>
        <w:t>con</w:t>
      </w:r>
      <w:r w:rsidR="001E1EF2" w:rsidRPr="00DA34F0">
        <w:rPr>
          <w:rStyle w:val="m-9115795407614457208s1"/>
          <w:rFonts w:ascii="Times New Roman" w:hAnsi="Times New Roman"/>
          <w:color w:val="000000" w:themeColor="text1"/>
          <w:rPrChange w:id="953" w:author="Anna Wingfield" w:date="2024-03-14T16:20:00Z">
            <w:rPr>
              <w:rStyle w:val="m-9115795407614457208s1"/>
              <w:color w:val="000000" w:themeColor="text1"/>
            </w:rPr>
          </w:rPrChange>
        </w:rPr>
        <w:t xml:space="preserve">sequences of Shelley’s a-temporal </w:t>
      </w:r>
      <w:r w:rsidR="006E4C94" w:rsidRPr="00DA34F0">
        <w:rPr>
          <w:rStyle w:val="m-9115795407614457208s1"/>
          <w:rFonts w:ascii="Times New Roman" w:hAnsi="Times New Roman"/>
          <w:color w:val="000000" w:themeColor="text1"/>
          <w:rPrChange w:id="954" w:author="Anna Wingfield" w:date="2024-03-14T16:20:00Z">
            <w:rPr>
              <w:rStyle w:val="m-9115795407614457208s1"/>
              <w:color w:val="000000" w:themeColor="text1"/>
            </w:rPr>
          </w:rPrChange>
        </w:rPr>
        <w:t>fut</w:t>
      </w:r>
      <w:r w:rsidR="00BA3D8E" w:rsidRPr="00DA34F0">
        <w:rPr>
          <w:rStyle w:val="m-9115795407614457208s1"/>
          <w:rFonts w:ascii="Times New Roman" w:hAnsi="Times New Roman"/>
          <w:color w:val="000000" w:themeColor="text1"/>
          <w:rPrChange w:id="955" w:author="Anna Wingfield" w:date="2024-03-14T16:20:00Z">
            <w:rPr>
              <w:rStyle w:val="m-9115795407614457208s1"/>
              <w:color w:val="000000" w:themeColor="text1"/>
            </w:rPr>
          </w:rPrChange>
        </w:rPr>
        <w:t>urity</w:t>
      </w:r>
      <w:r w:rsidR="002A2A31" w:rsidRPr="00DA34F0">
        <w:rPr>
          <w:rStyle w:val="m-9115795407614457208s1"/>
          <w:rFonts w:ascii="Times New Roman" w:hAnsi="Times New Roman"/>
          <w:color w:val="000000" w:themeColor="text1"/>
          <w:rPrChange w:id="956" w:author="Anna Wingfield" w:date="2024-03-14T16:20:00Z">
            <w:rPr>
              <w:rStyle w:val="m-9115795407614457208s1"/>
              <w:color w:val="000000" w:themeColor="text1"/>
            </w:rPr>
          </w:rPrChange>
        </w:rPr>
        <w:t xml:space="preserve">, this loneliness whose only companion is </w:t>
      </w:r>
      <w:r w:rsidR="007B1DC6" w:rsidRPr="00DA34F0">
        <w:rPr>
          <w:rStyle w:val="m-9115795407614457208s1"/>
          <w:rFonts w:ascii="Times New Roman" w:hAnsi="Times New Roman"/>
          <w:color w:val="000000" w:themeColor="text1"/>
          <w:rPrChange w:id="957" w:author="Anna Wingfield" w:date="2024-03-14T16:20:00Z">
            <w:rPr>
              <w:rStyle w:val="m-9115795407614457208s1"/>
              <w:color w:val="000000" w:themeColor="text1"/>
            </w:rPr>
          </w:rPrChange>
        </w:rPr>
        <w:t xml:space="preserve">ontological </w:t>
      </w:r>
      <w:r w:rsidR="002A2A31" w:rsidRPr="00DA34F0">
        <w:rPr>
          <w:rStyle w:val="m-9115795407614457208s1"/>
          <w:rFonts w:ascii="Times New Roman" w:hAnsi="Times New Roman"/>
          <w:color w:val="000000" w:themeColor="text1"/>
          <w:rPrChange w:id="958" w:author="Anna Wingfield" w:date="2024-03-14T16:20:00Z">
            <w:rPr>
              <w:rStyle w:val="m-9115795407614457208s1"/>
              <w:color w:val="000000" w:themeColor="text1"/>
            </w:rPr>
          </w:rPrChange>
        </w:rPr>
        <w:t xml:space="preserve">loneliness, </w:t>
      </w:r>
      <w:r w:rsidR="007B1DC6" w:rsidRPr="00DA34F0">
        <w:rPr>
          <w:rStyle w:val="m-9115795407614457208s1"/>
          <w:rFonts w:ascii="Times New Roman" w:hAnsi="Times New Roman"/>
          <w:color w:val="000000" w:themeColor="text1"/>
          <w:rPrChange w:id="959" w:author="Anna Wingfield" w:date="2024-03-14T16:20:00Z">
            <w:rPr>
              <w:rStyle w:val="m-9115795407614457208s1"/>
              <w:color w:val="000000" w:themeColor="text1"/>
            </w:rPr>
          </w:rPrChange>
        </w:rPr>
        <w:t xml:space="preserve">this loneliness that disorients the world of the self from the world, are severe and sadness-making in their totality and infinity. Shelley makes writing, writing Romanticism, </w:t>
      </w:r>
      <w:r w:rsidR="00744F49" w:rsidRPr="00DA34F0">
        <w:rPr>
          <w:rStyle w:val="m-9115795407614457208s1"/>
          <w:rFonts w:ascii="Times New Roman" w:hAnsi="Times New Roman"/>
          <w:color w:val="000000" w:themeColor="text1"/>
          <w:rPrChange w:id="960" w:author="Anna Wingfield" w:date="2024-03-14T16:20:00Z">
            <w:rPr>
              <w:rStyle w:val="m-9115795407614457208s1"/>
              <w:color w:val="000000" w:themeColor="text1"/>
            </w:rPr>
          </w:rPrChange>
        </w:rPr>
        <w:t xml:space="preserve">a </w:t>
      </w:r>
      <w:r w:rsidR="00D56663" w:rsidRPr="00DA34F0">
        <w:rPr>
          <w:rStyle w:val="m-9115795407614457208s1"/>
          <w:rFonts w:ascii="Times New Roman" w:hAnsi="Times New Roman"/>
          <w:color w:val="000000" w:themeColor="text1"/>
          <w:rPrChange w:id="961" w:author="Anna Wingfield" w:date="2024-03-14T16:20:00Z">
            <w:rPr>
              <w:rStyle w:val="m-9115795407614457208s1"/>
              <w:color w:val="000000" w:themeColor="text1"/>
            </w:rPr>
          </w:rPrChange>
        </w:rPr>
        <w:t>form</w:t>
      </w:r>
      <w:r w:rsidR="00744F49" w:rsidRPr="00DA34F0">
        <w:rPr>
          <w:rStyle w:val="m-9115795407614457208s1"/>
          <w:rFonts w:ascii="Times New Roman" w:hAnsi="Times New Roman"/>
          <w:color w:val="000000" w:themeColor="text1"/>
          <w:rPrChange w:id="962" w:author="Anna Wingfield" w:date="2024-03-14T16:20:00Z">
            <w:rPr>
              <w:rStyle w:val="m-9115795407614457208s1"/>
              <w:color w:val="000000" w:themeColor="text1"/>
            </w:rPr>
          </w:rPrChange>
        </w:rPr>
        <w:t xml:space="preserve"> of autobiography</w:t>
      </w:r>
      <w:r w:rsidR="007B1DC6" w:rsidRPr="00DA34F0">
        <w:rPr>
          <w:rStyle w:val="m-9115795407614457208s1"/>
          <w:rFonts w:ascii="Times New Roman" w:hAnsi="Times New Roman"/>
          <w:color w:val="000000" w:themeColor="text1"/>
          <w:rPrChange w:id="963" w:author="Anna Wingfield" w:date="2024-03-14T16:20:00Z">
            <w:rPr>
              <w:rStyle w:val="m-9115795407614457208s1"/>
              <w:color w:val="000000" w:themeColor="text1"/>
            </w:rPr>
          </w:rPrChange>
        </w:rPr>
        <w:t xml:space="preserve"> (although not, I think</w:t>
      </w:r>
      <w:r w:rsidR="00217A53" w:rsidRPr="00DA34F0">
        <w:rPr>
          <w:rStyle w:val="m-9115795407614457208s1"/>
          <w:rFonts w:ascii="Times New Roman" w:hAnsi="Times New Roman"/>
          <w:color w:val="000000" w:themeColor="text1"/>
          <w:rPrChange w:id="964" w:author="Anna Wingfield" w:date="2024-03-14T16:20:00Z">
            <w:rPr>
              <w:rStyle w:val="m-9115795407614457208s1"/>
              <w:color w:val="000000" w:themeColor="text1"/>
            </w:rPr>
          </w:rPrChange>
        </w:rPr>
        <w:t>,</w:t>
      </w:r>
      <w:r w:rsidR="007B1DC6" w:rsidRPr="00DA34F0">
        <w:rPr>
          <w:rStyle w:val="m-9115795407614457208s1"/>
          <w:rFonts w:ascii="Times New Roman" w:hAnsi="Times New Roman"/>
          <w:color w:val="000000" w:themeColor="text1"/>
          <w:rPrChange w:id="965" w:author="Anna Wingfield" w:date="2024-03-14T16:20:00Z">
            <w:rPr>
              <w:rStyle w:val="m-9115795407614457208s1"/>
              <w:color w:val="000000" w:themeColor="text1"/>
            </w:rPr>
          </w:rPrChange>
        </w:rPr>
        <w:t xml:space="preserve"> in </w:t>
      </w:r>
      <w:r w:rsidR="007B1DC6" w:rsidRPr="00DA34F0">
        <w:rPr>
          <w:rStyle w:val="m-9115795407614457208s1"/>
          <w:rFonts w:ascii="Times New Roman" w:hAnsi="Times New Roman"/>
          <w:color w:val="000000" w:themeColor="text1"/>
          <w:rPrChange w:id="966" w:author="Anna Wingfield" w:date="2024-03-14T16:20:00Z">
            <w:rPr>
              <w:rStyle w:val="m-9115795407614457208s1"/>
              <w:color w:val="000000" w:themeColor="text1"/>
            </w:rPr>
          </w:rPrChange>
        </w:rPr>
        <w:lastRenderedPageBreak/>
        <w:t>the sense commonly meant</w:t>
      </w:r>
      <w:r w:rsidR="00E43F21" w:rsidRPr="00DA34F0">
        <w:rPr>
          <w:rStyle w:val="m-9115795407614457208s1"/>
          <w:rFonts w:ascii="Times New Roman" w:hAnsi="Times New Roman"/>
          <w:color w:val="000000" w:themeColor="text1"/>
          <w:rPrChange w:id="967" w:author="Anna Wingfield" w:date="2024-03-14T16:20:00Z">
            <w:rPr>
              <w:rStyle w:val="m-9115795407614457208s1"/>
              <w:color w:val="000000" w:themeColor="text1"/>
            </w:rPr>
          </w:rPrChange>
        </w:rPr>
        <w:t>,</w:t>
      </w:r>
      <w:r w:rsidR="007B1DC6" w:rsidRPr="00DA34F0">
        <w:rPr>
          <w:rStyle w:val="m-9115795407614457208s1"/>
          <w:rFonts w:ascii="Times New Roman" w:hAnsi="Times New Roman"/>
          <w:color w:val="000000" w:themeColor="text1"/>
          <w:rPrChange w:id="968" w:author="Anna Wingfield" w:date="2024-03-14T16:20:00Z">
            <w:rPr>
              <w:rStyle w:val="m-9115795407614457208s1"/>
              <w:color w:val="000000" w:themeColor="text1"/>
            </w:rPr>
          </w:rPrChange>
        </w:rPr>
        <w:t xml:space="preserve"> whether biographical or </w:t>
      </w:r>
      <w:proofErr w:type="spellStart"/>
      <w:r w:rsidR="007B1DC6" w:rsidRPr="00DA34F0">
        <w:rPr>
          <w:rStyle w:val="m-9115795407614457208s1"/>
          <w:rFonts w:ascii="Times New Roman" w:hAnsi="Times New Roman"/>
          <w:color w:val="000000" w:themeColor="text1"/>
          <w:rPrChange w:id="969" w:author="Anna Wingfield" w:date="2024-03-14T16:20:00Z">
            <w:rPr>
              <w:rStyle w:val="m-9115795407614457208s1"/>
              <w:color w:val="000000" w:themeColor="text1"/>
            </w:rPr>
          </w:rPrChange>
        </w:rPr>
        <w:t>pyschobiographical</w:t>
      </w:r>
      <w:proofErr w:type="spellEnd"/>
      <w:r w:rsidR="00217A53" w:rsidRPr="00DA34F0">
        <w:rPr>
          <w:rStyle w:val="m-9115795407614457208s1"/>
          <w:rFonts w:ascii="Times New Roman" w:hAnsi="Times New Roman"/>
          <w:color w:val="000000" w:themeColor="text1"/>
          <w:rPrChange w:id="970" w:author="Anna Wingfield" w:date="2024-03-14T16:20:00Z">
            <w:rPr>
              <w:rStyle w:val="m-9115795407614457208s1"/>
              <w:color w:val="000000" w:themeColor="text1"/>
            </w:rPr>
          </w:rPrChange>
        </w:rPr>
        <w:t>)</w:t>
      </w:r>
      <w:r w:rsidR="00744F49" w:rsidRPr="00DA34F0">
        <w:rPr>
          <w:rStyle w:val="m-9115795407614457208s1"/>
          <w:rFonts w:ascii="Times New Roman" w:hAnsi="Times New Roman"/>
          <w:color w:val="000000" w:themeColor="text1"/>
          <w:rPrChange w:id="971" w:author="Anna Wingfield" w:date="2024-03-14T16:20:00Z">
            <w:rPr>
              <w:rStyle w:val="m-9115795407614457208s1"/>
              <w:color w:val="000000" w:themeColor="text1"/>
            </w:rPr>
          </w:rPrChange>
        </w:rPr>
        <w:t>.</w:t>
      </w:r>
      <w:r w:rsidRPr="00DA34F0">
        <w:rPr>
          <w:rStyle w:val="FootnoteReference"/>
          <w:rFonts w:ascii="Times New Roman" w:hAnsi="Times New Roman"/>
          <w:color w:val="000000" w:themeColor="text1"/>
          <w:rPrChange w:id="972" w:author="Anna Wingfield" w:date="2024-03-14T16:20:00Z">
            <w:rPr>
              <w:rStyle w:val="FootnoteReference"/>
              <w:color w:val="000000" w:themeColor="text1"/>
            </w:rPr>
          </w:rPrChange>
        </w:rPr>
        <w:footnoteReference w:id="11"/>
      </w:r>
      <w:r w:rsidR="00B24852" w:rsidRPr="00DA34F0">
        <w:rPr>
          <w:rStyle w:val="m-9115795407614457208s1"/>
          <w:rFonts w:ascii="Times New Roman" w:hAnsi="Times New Roman"/>
          <w:color w:val="000000" w:themeColor="text1"/>
          <w:rPrChange w:id="973" w:author="Anna Wingfield" w:date="2024-03-14T16:20:00Z">
            <w:rPr>
              <w:rStyle w:val="m-9115795407614457208s1"/>
              <w:color w:val="000000" w:themeColor="text1"/>
            </w:rPr>
          </w:rPrChange>
        </w:rPr>
        <w:t xml:space="preserve"> </w:t>
      </w:r>
      <w:r w:rsidR="00FF24DE" w:rsidRPr="00DA34F0">
        <w:rPr>
          <w:rStyle w:val="m-9115795407614457208s1"/>
          <w:rFonts w:ascii="Times New Roman" w:hAnsi="Times New Roman"/>
          <w:color w:val="000000" w:themeColor="text1"/>
          <w:rPrChange w:id="974" w:author="Anna Wingfield" w:date="2024-03-14T16:20:00Z">
            <w:rPr>
              <w:rStyle w:val="m-9115795407614457208s1"/>
              <w:color w:val="000000" w:themeColor="text1"/>
            </w:rPr>
          </w:rPrChange>
        </w:rPr>
        <w:t>Alone with loneliness,</w:t>
      </w:r>
      <w:r w:rsidR="00AC1DDE" w:rsidRPr="00DA34F0">
        <w:rPr>
          <w:rStyle w:val="m-9115795407614457208s1"/>
          <w:rFonts w:ascii="Times New Roman" w:hAnsi="Times New Roman"/>
          <w:color w:val="000000" w:themeColor="text1"/>
          <w:rPrChange w:id="975" w:author="Anna Wingfield" w:date="2024-03-14T16:20:00Z">
            <w:rPr>
              <w:rStyle w:val="m-9115795407614457208s1"/>
              <w:color w:val="000000" w:themeColor="text1"/>
            </w:rPr>
          </w:rPrChange>
        </w:rPr>
        <w:t xml:space="preserve"> </w:t>
      </w:r>
      <w:r w:rsidR="00FF24DE" w:rsidRPr="00DA34F0">
        <w:rPr>
          <w:rStyle w:val="m-9115795407614457208s1"/>
          <w:rFonts w:ascii="Times New Roman" w:hAnsi="Times New Roman"/>
          <w:color w:val="000000" w:themeColor="text1"/>
          <w:rPrChange w:id="976" w:author="Anna Wingfield" w:date="2024-03-14T16:20:00Z">
            <w:rPr>
              <w:rStyle w:val="m-9115795407614457208s1"/>
              <w:color w:val="000000" w:themeColor="text1"/>
            </w:rPr>
          </w:rPrChange>
        </w:rPr>
        <w:t>life</w:t>
      </w:r>
      <w:r w:rsidR="00F47766" w:rsidRPr="00DA34F0">
        <w:rPr>
          <w:rStyle w:val="m-9115795407614457208s1"/>
          <w:rFonts w:ascii="Times New Roman" w:hAnsi="Times New Roman"/>
          <w:color w:val="000000" w:themeColor="text1"/>
          <w:rPrChange w:id="977" w:author="Anna Wingfield" w:date="2024-03-14T16:20:00Z">
            <w:rPr>
              <w:rStyle w:val="m-9115795407614457208s1"/>
              <w:color w:val="000000" w:themeColor="text1"/>
            </w:rPr>
          </w:rPrChange>
        </w:rPr>
        <w:t>,</w:t>
      </w:r>
      <w:r w:rsidR="00FF24DE" w:rsidRPr="00DA34F0">
        <w:rPr>
          <w:rStyle w:val="m-9115795407614457208s1"/>
          <w:rFonts w:ascii="Times New Roman" w:hAnsi="Times New Roman"/>
          <w:color w:val="000000" w:themeColor="text1"/>
          <w:rPrChange w:id="978" w:author="Anna Wingfield" w:date="2024-03-14T16:20:00Z">
            <w:rPr>
              <w:rStyle w:val="m-9115795407614457208s1"/>
              <w:color w:val="000000" w:themeColor="text1"/>
            </w:rPr>
          </w:rPrChange>
        </w:rPr>
        <w:t xml:space="preserve"> for any </w:t>
      </w:r>
      <w:r w:rsidR="00AC1DDE" w:rsidRPr="00DA34F0">
        <w:rPr>
          <w:rStyle w:val="m-9115795407614457208s1"/>
          <w:rFonts w:ascii="Times New Roman" w:hAnsi="Times New Roman"/>
          <w:color w:val="000000" w:themeColor="text1"/>
          <w:rPrChange w:id="979" w:author="Anna Wingfield" w:date="2024-03-14T16:20:00Z">
            <w:rPr>
              <w:rStyle w:val="m-9115795407614457208s1"/>
              <w:color w:val="000000" w:themeColor="text1"/>
            </w:rPr>
          </w:rPrChange>
        </w:rPr>
        <w:t>individual</w:t>
      </w:r>
      <w:r w:rsidR="00446BE8" w:rsidRPr="00DA34F0">
        <w:rPr>
          <w:rStyle w:val="m-9115795407614457208s1"/>
          <w:rFonts w:ascii="Times New Roman" w:hAnsi="Times New Roman"/>
          <w:color w:val="000000" w:themeColor="text1"/>
          <w:rPrChange w:id="980" w:author="Anna Wingfield" w:date="2024-03-14T16:20:00Z">
            <w:rPr>
              <w:rStyle w:val="m-9115795407614457208s1"/>
              <w:color w:val="000000" w:themeColor="text1"/>
            </w:rPr>
          </w:rPrChange>
        </w:rPr>
        <w:t>,</w:t>
      </w:r>
      <w:r w:rsidR="00AC1DDE" w:rsidRPr="00DA34F0">
        <w:rPr>
          <w:rStyle w:val="m-9115795407614457208s1"/>
          <w:rFonts w:ascii="Times New Roman" w:hAnsi="Times New Roman"/>
          <w:color w:val="000000" w:themeColor="text1"/>
          <w:rPrChange w:id="981" w:author="Anna Wingfield" w:date="2024-03-14T16:20:00Z">
            <w:rPr>
              <w:rStyle w:val="m-9115795407614457208s1"/>
              <w:color w:val="000000" w:themeColor="text1"/>
            </w:rPr>
          </w:rPrChange>
        </w:rPr>
        <w:t xml:space="preserve"> </w:t>
      </w:r>
      <w:r w:rsidR="00FF24DE" w:rsidRPr="00DA34F0">
        <w:rPr>
          <w:rStyle w:val="m-9115795407614457208s1"/>
          <w:rFonts w:ascii="Times New Roman" w:hAnsi="Times New Roman"/>
          <w:color w:val="000000" w:themeColor="text1"/>
          <w:rPrChange w:id="982" w:author="Anna Wingfield" w:date="2024-03-14T16:20:00Z">
            <w:rPr>
              <w:rStyle w:val="m-9115795407614457208s1"/>
              <w:color w:val="000000" w:themeColor="text1"/>
            </w:rPr>
          </w:rPrChange>
        </w:rPr>
        <w:t xml:space="preserve">means that, as we </w:t>
      </w:r>
      <w:r w:rsidR="00AC1DDE" w:rsidRPr="00DA34F0">
        <w:rPr>
          <w:rStyle w:val="m-9115795407614457208s1"/>
          <w:rFonts w:ascii="Times New Roman" w:hAnsi="Times New Roman"/>
          <w:color w:val="000000" w:themeColor="text1"/>
          <w:rPrChange w:id="983" w:author="Anna Wingfield" w:date="2024-03-14T16:20:00Z">
            <w:rPr>
              <w:rStyle w:val="m-9115795407614457208s1"/>
              <w:color w:val="000000" w:themeColor="text1"/>
            </w:rPr>
          </w:rPrChange>
        </w:rPr>
        <w:t>see in the novel’s primal scene of writing in the Sybil’s Cave, every life</w:t>
      </w:r>
      <w:r w:rsidR="00175383" w:rsidRPr="00DA34F0">
        <w:rPr>
          <w:rStyle w:val="m-9115795407614457208s1"/>
          <w:rFonts w:ascii="Times New Roman" w:hAnsi="Times New Roman"/>
          <w:color w:val="000000" w:themeColor="text1"/>
          <w:rPrChange w:id="984" w:author="Anna Wingfield" w:date="2024-03-14T16:20:00Z">
            <w:rPr>
              <w:rStyle w:val="m-9115795407614457208s1"/>
              <w:color w:val="000000" w:themeColor="text1"/>
            </w:rPr>
          </w:rPrChange>
        </w:rPr>
        <w:t>, like the narrator’s and Lionel’s,</w:t>
      </w:r>
      <w:r w:rsidR="00AC1DDE" w:rsidRPr="00DA34F0">
        <w:rPr>
          <w:rStyle w:val="m-9115795407614457208s1"/>
          <w:rFonts w:ascii="Times New Roman" w:hAnsi="Times New Roman"/>
          <w:color w:val="000000" w:themeColor="text1"/>
          <w:rPrChange w:id="985" w:author="Anna Wingfield" w:date="2024-03-14T16:20:00Z">
            <w:rPr>
              <w:rStyle w:val="m-9115795407614457208s1"/>
              <w:color w:val="000000" w:themeColor="text1"/>
            </w:rPr>
          </w:rPrChange>
        </w:rPr>
        <w:t xml:space="preserve"> is autobiographical but in the sense of au</w:t>
      </w:r>
      <w:r w:rsidR="00F22F96" w:rsidRPr="00DA34F0">
        <w:rPr>
          <w:rStyle w:val="m-9115795407614457208s1"/>
          <w:rFonts w:ascii="Times New Roman" w:hAnsi="Times New Roman"/>
          <w:color w:val="000000" w:themeColor="text1"/>
          <w:rPrChange w:id="986" w:author="Anna Wingfield" w:date="2024-03-14T16:20:00Z">
            <w:rPr>
              <w:rStyle w:val="m-9115795407614457208s1"/>
              <w:color w:val="000000" w:themeColor="text1"/>
            </w:rPr>
          </w:rPrChange>
        </w:rPr>
        <w:t xml:space="preserve">tobiography in the literal sense of self-life-writing. </w:t>
      </w:r>
      <w:r w:rsidR="00FF24DE" w:rsidRPr="00DA34F0">
        <w:rPr>
          <w:rStyle w:val="m-9115795407614457208s1"/>
          <w:rFonts w:ascii="Times New Roman" w:hAnsi="Times New Roman"/>
          <w:color w:val="000000" w:themeColor="text1"/>
          <w:rPrChange w:id="987" w:author="Anna Wingfield" w:date="2024-03-14T16:20:00Z">
            <w:rPr>
              <w:rStyle w:val="m-9115795407614457208s1"/>
              <w:color w:val="000000" w:themeColor="text1"/>
            </w:rPr>
          </w:rPrChange>
        </w:rPr>
        <w:t>But</w:t>
      </w:r>
      <w:r w:rsidR="006A085B" w:rsidRPr="00DA34F0">
        <w:rPr>
          <w:rStyle w:val="m-9115795407614457208s1"/>
          <w:rFonts w:ascii="Times New Roman" w:hAnsi="Times New Roman"/>
          <w:color w:val="000000" w:themeColor="text1"/>
          <w:rPrChange w:id="988" w:author="Anna Wingfield" w:date="2024-03-14T16:20:00Z">
            <w:rPr>
              <w:rStyle w:val="m-9115795407614457208s1"/>
              <w:color w:val="000000" w:themeColor="text1"/>
            </w:rPr>
          </w:rPrChange>
        </w:rPr>
        <w:t xml:space="preserve"> it is an autobiographical writing that is, yes, stranger still. </w:t>
      </w:r>
      <w:r w:rsidR="00F22F96" w:rsidRPr="00DA34F0">
        <w:rPr>
          <w:rStyle w:val="m-9115795407614457208s1"/>
          <w:rFonts w:ascii="Times New Roman" w:hAnsi="Times New Roman"/>
          <w:color w:val="000000" w:themeColor="text1"/>
          <w:rPrChange w:id="989" w:author="Anna Wingfield" w:date="2024-03-14T16:20:00Z">
            <w:rPr>
              <w:rStyle w:val="m-9115795407614457208s1"/>
              <w:color w:val="000000" w:themeColor="text1"/>
            </w:rPr>
          </w:rPrChange>
        </w:rPr>
        <w:t xml:space="preserve">Like </w:t>
      </w:r>
      <w:r w:rsidR="00175383" w:rsidRPr="00DA34F0">
        <w:rPr>
          <w:rStyle w:val="m-9115795407614457208s1"/>
          <w:rFonts w:ascii="Times New Roman" w:hAnsi="Times New Roman"/>
          <w:color w:val="000000" w:themeColor="text1"/>
          <w:rPrChange w:id="990" w:author="Anna Wingfield" w:date="2024-03-14T16:20:00Z">
            <w:rPr>
              <w:rStyle w:val="m-9115795407614457208s1"/>
              <w:color w:val="000000" w:themeColor="text1"/>
            </w:rPr>
          </w:rPrChange>
        </w:rPr>
        <w:t xml:space="preserve">the narrator, like </w:t>
      </w:r>
      <w:r w:rsidR="00F22F96" w:rsidRPr="00DA34F0">
        <w:rPr>
          <w:rStyle w:val="m-9115795407614457208s1"/>
          <w:rFonts w:ascii="Times New Roman" w:hAnsi="Times New Roman"/>
          <w:color w:val="000000" w:themeColor="text1"/>
          <w:rPrChange w:id="991" w:author="Anna Wingfield" w:date="2024-03-14T16:20:00Z">
            <w:rPr>
              <w:rStyle w:val="m-9115795407614457208s1"/>
              <w:color w:val="000000" w:themeColor="text1"/>
            </w:rPr>
          </w:rPrChange>
        </w:rPr>
        <w:t>Lionel</w:t>
      </w:r>
      <w:r w:rsidR="00175383" w:rsidRPr="00DA34F0">
        <w:rPr>
          <w:rStyle w:val="m-9115795407614457208s1"/>
          <w:rFonts w:ascii="Times New Roman" w:hAnsi="Times New Roman"/>
          <w:color w:val="000000" w:themeColor="text1"/>
          <w:rPrChange w:id="992" w:author="Anna Wingfield" w:date="2024-03-14T16:20:00Z">
            <w:rPr>
              <w:rStyle w:val="m-9115795407614457208s1"/>
              <w:color w:val="000000" w:themeColor="text1"/>
            </w:rPr>
          </w:rPrChange>
        </w:rPr>
        <w:t xml:space="preserve"> (who are, who are we kidding, if we follow the novel’s logic, the same person, us),</w:t>
      </w:r>
      <w:r w:rsidR="00F22F96" w:rsidRPr="00DA34F0">
        <w:rPr>
          <w:rStyle w:val="m-9115795407614457208s1"/>
          <w:rFonts w:ascii="Times New Roman" w:hAnsi="Times New Roman"/>
          <w:color w:val="000000" w:themeColor="text1"/>
          <w:rPrChange w:id="993" w:author="Anna Wingfield" w:date="2024-03-14T16:20:00Z">
            <w:rPr>
              <w:rStyle w:val="m-9115795407614457208s1"/>
              <w:color w:val="000000" w:themeColor="text1"/>
            </w:rPr>
          </w:rPrChange>
        </w:rPr>
        <w:t xml:space="preserve"> we are all worlds, all alone, and just as </w:t>
      </w:r>
      <w:r w:rsidR="00D56663" w:rsidRPr="00DA34F0">
        <w:rPr>
          <w:rStyle w:val="m-9115795407614457208s1"/>
          <w:rFonts w:ascii="Times New Roman" w:hAnsi="Times New Roman"/>
          <w:color w:val="000000" w:themeColor="text1"/>
          <w:rPrChange w:id="994" w:author="Anna Wingfield" w:date="2024-03-14T16:20:00Z">
            <w:rPr>
              <w:rStyle w:val="m-9115795407614457208s1"/>
              <w:color w:val="000000" w:themeColor="text1"/>
            </w:rPr>
          </w:rPrChange>
        </w:rPr>
        <w:t xml:space="preserve">the pandemic does </w:t>
      </w:r>
      <w:r w:rsidR="00F22F96" w:rsidRPr="00DA34F0">
        <w:rPr>
          <w:rStyle w:val="m-9115795407614457208s1"/>
          <w:rFonts w:ascii="Times New Roman" w:hAnsi="Times New Roman"/>
          <w:color w:val="000000" w:themeColor="text1"/>
          <w:rPrChange w:id="995" w:author="Anna Wingfield" w:date="2024-03-14T16:20:00Z">
            <w:rPr>
              <w:rStyle w:val="m-9115795407614457208s1"/>
              <w:color w:val="000000" w:themeColor="text1"/>
            </w:rPr>
          </w:rPrChange>
        </w:rPr>
        <w:t>in the nove</w:t>
      </w:r>
      <w:r w:rsidR="00763E6F" w:rsidRPr="00DA34F0">
        <w:rPr>
          <w:rStyle w:val="m-9115795407614457208s1"/>
          <w:rFonts w:ascii="Times New Roman" w:hAnsi="Times New Roman"/>
          <w:color w:val="000000" w:themeColor="text1"/>
          <w:rPrChange w:id="996" w:author="Anna Wingfield" w:date="2024-03-14T16:20:00Z">
            <w:rPr>
              <w:rStyle w:val="m-9115795407614457208s1"/>
              <w:color w:val="000000" w:themeColor="text1"/>
            </w:rPr>
          </w:rPrChange>
        </w:rPr>
        <w:t>l, the coronavirus confronts us with the terrifying truth of contingency,</w:t>
      </w:r>
      <w:r w:rsidR="00F22F96" w:rsidRPr="00DA34F0">
        <w:rPr>
          <w:rStyle w:val="m-9115795407614457208s1"/>
          <w:rFonts w:ascii="Times New Roman" w:hAnsi="Times New Roman"/>
          <w:color w:val="000000" w:themeColor="text1"/>
          <w:rPrChange w:id="997" w:author="Anna Wingfield" w:date="2024-03-14T16:20:00Z">
            <w:rPr>
              <w:rStyle w:val="m-9115795407614457208s1"/>
              <w:color w:val="000000" w:themeColor="text1"/>
            </w:rPr>
          </w:rPrChange>
        </w:rPr>
        <w:t xml:space="preserve"> </w:t>
      </w:r>
      <w:r w:rsidR="00763E6F" w:rsidRPr="00DA34F0">
        <w:rPr>
          <w:rStyle w:val="m-9115795407614457208s1"/>
          <w:rFonts w:ascii="Times New Roman" w:hAnsi="Times New Roman"/>
          <w:color w:val="000000" w:themeColor="text1"/>
          <w:rPrChange w:id="998" w:author="Anna Wingfield" w:date="2024-03-14T16:20:00Z">
            <w:rPr>
              <w:rStyle w:val="m-9115795407614457208s1"/>
              <w:color w:val="000000" w:themeColor="text1"/>
            </w:rPr>
          </w:rPrChange>
        </w:rPr>
        <w:t>that all</w:t>
      </w:r>
      <w:r w:rsidR="006029B8" w:rsidRPr="00DA34F0">
        <w:rPr>
          <w:rStyle w:val="m-9115795407614457208s1"/>
          <w:rFonts w:ascii="Times New Roman" w:hAnsi="Times New Roman"/>
          <w:color w:val="000000" w:themeColor="text1"/>
          <w:rPrChange w:id="999" w:author="Anna Wingfield" w:date="2024-03-14T16:20:00Z">
            <w:rPr>
              <w:rStyle w:val="m-9115795407614457208s1"/>
              <w:color w:val="000000" w:themeColor="text1"/>
            </w:rPr>
          </w:rPrChange>
        </w:rPr>
        <w:t xml:space="preserve"> </w:t>
      </w:r>
      <w:r w:rsidR="00763E6F" w:rsidRPr="00DA34F0">
        <w:rPr>
          <w:rStyle w:val="m-9115795407614457208s1"/>
          <w:rFonts w:ascii="Times New Roman" w:hAnsi="Times New Roman"/>
          <w:color w:val="000000" w:themeColor="text1"/>
          <w:rPrChange w:id="1000" w:author="Anna Wingfield" w:date="2024-03-14T16:20:00Z">
            <w:rPr>
              <w:rStyle w:val="m-9115795407614457208s1"/>
              <w:color w:val="000000" w:themeColor="text1"/>
            </w:rPr>
          </w:rPrChange>
        </w:rPr>
        <w:t>writing is</w:t>
      </w:r>
      <w:r w:rsidR="00EF2353" w:rsidRPr="00DA34F0">
        <w:rPr>
          <w:rStyle w:val="m-9115795407614457208s1"/>
          <w:rFonts w:ascii="Times New Roman" w:hAnsi="Times New Roman"/>
          <w:color w:val="000000" w:themeColor="text1"/>
          <w:rPrChange w:id="1001" w:author="Anna Wingfield" w:date="2024-03-14T16:20:00Z">
            <w:rPr>
              <w:rStyle w:val="m-9115795407614457208s1"/>
              <w:color w:val="000000" w:themeColor="text1"/>
            </w:rPr>
          </w:rPrChange>
        </w:rPr>
        <w:t xml:space="preserve"> therefore</w:t>
      </w:r>
      <w:r w:rsidR="00763E6F" w:rsidRPr="00DA34F0">
        <w:rPr>
          <w:rStyle w:val="m-9115795407614457208s1"/>
          <w:rFonts w:ascii="Times New Roman" w:hAnsi="Times New Roman"/>
          <w:color w:val="000000" w:themeColor="text1"/>
          <w:rPrChange w:id="1002" w:author="Anna Wingfield" w:date="2024-03-14T16:20:00Z">
            <w:rPr>
              <w:rStyle w:val="m-9115795407614457208s1"/>
              <w:color w:val="000000" w:themeColor="text1"/>
            </w:rPr>
          </w:rPrChange>
        </w:rPr>
        <w:t xml:space="preserve"> autobiographical </w:t>
      </w:r>
      <w:r w:rsidR="00EF2353" w:rsidRPr="00DA34F0">
        <w:rPr>
          <w:rStyle w:val="m-9115795407614457208s1"/>
          <w:rFonts w:ascii="Times New Roman" w:hAnsi="Times New Roman"/>
          <w:color w:val="000000" w:themeColor="text1"/>
          <w:rPrChange w:id="1003" w:author="Anna Wingfield" w:date="2024-03-14T16:20:00Z">
            <w:rPr>
              <w:rStyle w:val="m-9115795407614457208s1"/>
              <w:color w:val="000000" w:themeColor="text1"/>
            </w:rPr>
          </w:rPrChange>
        </w:rPr>
        <w:t xml:space="preserve">since it cannot be otherwise than lonely </w:t>
      </w:r>
      <w:r w:rsidR="00763E6F" w:rsidRPr="00DA34F0">
        <w:rPr>
          <w:rStyle w:val="m-9115795407614457208s1"/>
          <w:rFonts w:ascii="Times New Roman" w:hAnsi="Times New Roman"/>
          <w:color w:val="000000" w:themeColor="text1"/>
          <w:rPrChange w:id="1004" w:author="Anna Wingfield" w:date="2024-03-14T16:20:00Z">
            <w:rPr>
              <w:rStyle w:val="m-9115795407614457208s1"/>
              <w:color w:val="000000" w:themeColor="text1"/>
            </w:rPr>
          </w:rPrChange>
        </w:rPr>
        <w:t xml:space="preserve">and that all writing is therefore a writing of the </w:t>
      </w:r>
      <w:r w:rsidR="00175383" w:rsidRPr="00DA34F0">
        <w:rPr>
          <w:rStyle w:val="m-9115795407614457208s1"/>
          <w:rFonts w:ascii="Times New Roman" w:hAnsi="Times New Roman"/>
          <w:color w:val="000000" w:themeColor="text1"/>
          <w:rPrChange w:id="1005" w:author="Anna Wingfield" w:date="2024-03-14T16:20:00Z">
            <w:rPr>
              <w:rStyle w:val="m-9115795407614457208s1"/>
              <w:color w:val="000000" w:themeColor="text1"/>
            </w:rPr>
          </w:rPrChange>
        </w:rPr>
        <w:t xml:space="preserve">self, that is to say, the </w:t>
      </w:r>
      <w:r w:rsidR="00763E6F" w:rsidRPr="00DA34F0">
        <w:rPr>
          <w:rStyle w:val="m-9115795407614457208s1"/>
          <w:rFonts w:ascii="Times New Roman" w:hAnsi="Times New Roman"/>
          <w:color w:val="000000" w:themeColor="text1"/>
          <w:rPrChange w:id="1006" w:author="Anna Wingfield" w:date="2024-03-14T16:20:00Z">
            <w:rPr>
              <w:rStyle w:val="m-9115795407614457208s1"/>
              <w:color w:val="000000" w:themeColor="text1"/>
            </w:rPr>
          </w:rPrChange>
        </w:rPr>
        <w:t>end of the world</w:t>
      </w:r>
      <w:r w:rsidR="00F22F96" w:rsidRPr="00DA34F0">
        <w:rPr>
          <w:rStyle w:val="m-9115795407614457208s1"/>
          <w:rFonts w:ascii="Times New Roman" w:hAnsi="Times New Roman"/>
          <w:color w:val="000000" w:themeColor="text1"/>
          <w:rPrChange w:id="1007" w:author="Anna Wingfield" w:date="2024-03-14T16:20:00Z">
            <w:rPr>
              <w:rStyle w:val="m-9115795407614457208s1"/>
              <w:color w:val="000000" w:themeColor="text1"/>
            </w:rPr>
          </w:rPrChange>
        </w:rPr>
        <w:t xml:space="preserve">. </w:t>
      </w:r>
      <w:r w:rsidR="00175383" w:rsidRPr="00DA34F0">
        <w:rPr>
          <w:rStyle w:val="m-9115795407614457208s1"/>
          <w:rFonts w:ascii="Times New Roman" w:hAnsi="Times New Roman"/>
          <w:color w:val="000000" w:themeColor="text1"/>
          <w:rPrChange w:id="1008" w:author="Anna Wingfield" w:date="2024-03-14T16:20:00Z">
            <w:rPr>
              <w:rStyle w:val="m-9115795407614457208s1"/>
              <w:color w:val="000000" w:themeColor="text1"/>
            </w:rPr>
          </w:rPrChange>
        </w:rPr>
        <w:t xml:space="preserve">It is </w:t>
      </w:r>
      <w:r w:rsidR="00175383" w:rsidRPr="00DA34F0">
        <w:rPr>
          <w:rFonts w:ascii="Times New Roman" w:hAnsi="Times New Roman"/>
          <w:rPrChange w:id="1009" w:author="Anna Wingfield" w:date="2024-03-14T16:20:00Z">
            <w:rPr/>
          </w:rPrChange>
        </w:rPr>
        <w:t>t</w:t>
      </w:r>
      <w:r w:rsidR="006443B5" w:rsidRPr="00DA34F0">
        <w:rPr>
          <w:rFonts w:ascii="Times New Roman" w:hAnsi="Times New Roman"/>
          <w:rPrChange w:id="1010" w:author="Anna Wingfield" w:date="2024-03-14T16:20:00Z">
            <w:rPr/>
          </w:rPrChange>
        </w:rPr>
        <w:t>he writing of the self that is already not there and wh</w:t>
      </w:r>
      <w:r w:rsidR="00175383" w:rsidRPr="00DA34F0">
        <w:rPr>
          <w:rFonts w:ascii="Times New Roman" w:hAnsi="Times New Roman"/>
          <w:rPrChange w:id="1011" w:author="Anna Wingfield" w:date="2024-03-14T16:20:00Z">
            <w:rPr/>
          </w:rPrChange>
        </w:rPr>
        <w:t>ose writing continues to make the self</w:t>
      </w:r>
      <w:r w:rsidR="006443B5" w:rsidRPr="00DA34F0">
        <w:rPr>
          <w:rFonts w:ascii="Times New Roman" w:hAnsi="Times New Roman"/>
          <w:rPrChange w:id="1012" w:author="Anna Wingfield" w:date="2024-03-14T16:20:00Z">
            <w:rPr/>
          </w:rPrChange>
        </w:rPr>
        <w:t xml:space="preserve"> disappear within each moment of that writing</w:t>
      </w:r>
      <w:r w:rsidR="00175383" w:rsidRPr="00DA34F0">
        <w:rPr>
          <w:rFonts w:ascii="Times New Roman" w:hAnsi="Times New Roman"/>
          <w:rPrChange w:id="1013" w:author="Anna Wingfield" w:date="2024-03-14T16:20:00Z">
            <w:rPr/>
          </w:rPrChange>
        </w:rPr>
        <w:t xml:space="preserve"> since each moment is </w:t>
      </w:r>
      <w:r w:rsidR="006A085B" w:rsidRPr="00DA34F0">
        <w:rPr>
          <w:rFonts w:ascii="Times New Roman" w:hAnsi="Times New Roman"/>
          <w:rPrChange w:id="1014" w:author="Anna Wingfield" w:date="2024-03-14T16:20:00Z">
            <w:rPr/>
          </w:rPrChange>
        </w:rPr>
        <w:t xml:space="preserve">lastness, </w:t>
      </w:r>
      <w:r w:rsidR="00175383" w:rsidRPr="00DA34F0">
        <w:rPr>
          <w:rFonts w:ascii="Times New Roman" w:hAnsi="Times New Roman"/>
          <w:rPrChange w:id="1015" w:author="Anna Wingfield" w:date="2024-03-14T16:20:00Z">
            <w:rPr/>
          </w:rPrChange>
        </w:rPr>
        <w:t>the end, death</w:t>
      </w:r>
      <w:r w:rsidR="006A085B" w:rsidRPr="00DA34F0">
        <w:rPr>
          <w:rFonts w:ascii="Times New Roman" w:hAnsi="Times New Roman"/>
          <w:rPrChange w:id="1016" w:author="Anna Wingfield" w:date="2024-03-14T16:20:00Z">
            <w:rPr/>
          </w:rPrChange>
        </w:rPr>
        <w:t>, even as that lastness is interminable in life</w:t>
      </w:r>
      <w:r w:rsidR="00175383" w:rsidRPr="00DA34F0">
        <w:rPr>
          <w:rFonts w:ascii="Times New Roman" w:hAnsi="Times New Roman"/>
          <w:rPrChange w:id="1017" w:author="Anna Wingfield" w:date="2024-03-14T16:20:00Z">
            <w:rPr/>
          </w:rPrChange>
        </w:rPr>
        <w:t xml:space="preserve">. </w:t>
      </w:r>
      <w:r w:rsidR="00264897" w:rsidRPr="00DA34F0">
        <w:rPr>
          <w:rStyle w:val="m-9115795407614457208s1"/>
          <w:rFonts w:ascii="Times New Roman" w:hAnsi="Times New Roman"/>
          <w:color w:val="000000" w:themeColor="text1"/>
          <w:rPrChange w:id="1018" w:author="Anna Wingfield" w:date="2024-03-14T16:20:00Z">
            <w:rPr>
              <w:rStyle w:val="m-9115795407614457208s1"/>
              <w:color w:val="000000" w:themeColor="text1"/>
            </w:rPr>
          </w:rPrChange>
        </w:rPr>
        <w:t xml:space="preserve">Romanticism is always writing at and about the end of the world.  </w:t>
      </w:r>
    </w:p>
    <w:p w14:paraId="0CE9F887" w14:textId="77777777" w:rsidR="00175383" w:rsidRPr="00DA34F0" w:rsidRDefault="00175383" w:rsidP="006443B5">
      <w:pPr>
        <w:pStyle w:val="m-9115795407614457208p1"/>
        <w:contextualSpacing/>
        <w:rPr>
          <w:rFonts w:ascii="Times New Roman" w:hAnsi="Times New Roman"/>
          <w:b w:val="0"/>
          <w:color w:val="000000" w:themeColor="text1"/>
          <w:sz w:val="24"/>
          <w:szCs w:val="24"/>
          <w:rPrChange w:id="1019" w:author="Anna Wingfield" w:date="2024-03-14T16:20:00Z">
            <w:rPr>
              <w:rFonts w:ascii="Garamond" w:hAnsi="Garamond"/>
              <w:b w:val="0"/>
              <w:color w:val="000000" w:themeColor="text1"/>
              <w:sz w:val="24"/>
              <w:szCs w:val="24"/>
            </w:rPr>
          </w:rPrChange>
        </w:rPr>
      </w:pPr>
    </w:p>
    <w:p w14:paraId="280FC33E" w14:textId="4646C673" w:rsidR="000B02CA" w:rsidRPr="00475805" w:rsidRDefault="006A085B" w:rsidP="003737CA">
      <w:pPr>
        <w:pStyle w:val="m-9115795407614457208p1"/>
        <w:rPr>
          <w:rStyle w:val="m-9115795407614457208s1"/>
          <w:rFonts w:ascii="Times New Roman" w:hAnsi="Times New Roman"/>
          <w:b w:val="0"/>
          <w:bCs w:val="0"/>
          <w:color w:val="000000" w:themeColor="text1"/>
          <w:sz w:val="24"/>
          <w:szCs w:val="24"/>
          <w:rPrChange w:id="1020" w:author="Anna Wingfield" w:date="2024-03-14T16:41:00Z">
            <w:rPr>
              <w:rStyle w:val="m-9115795407614457208s1"/>
              <w:rFonts w:ascii="Garamond" w:hAnsi="Garamond"/>
              <w:color w:val="000000" w:themeColor="text1"/>
              <w:sz w:val="24"/>
              <w:szCs w:val="24"/>
            </w:rPr>
          </w:rPrChange>
        </w:rPr>
      </w:pPr>
      <w:r w:rsidRPr="00475805">
        <w:rPr>
          <w:rFonts w:ascii="Times New Roman" w:hAnsi="Times New Roman"/>
          <w:b w:val="0"/>
          <w:bCs w:val="0"/>
          <w:sz w:val="24"/>
          <w:szCs w:val="24"/>
          <w:rPrChange w:id="1021" w:author="Anna Wingfield" w:date="2024-03-14T16:41:00Z">
            <w:rPr>
              <w:rFonts w:ascii="Garamond" w:hAnsi="Garamond"/>
              <w:sz w:val="24"/>
              <w:szCs w:val="24"/>
            </w:rPr>
          </w:rPrChange>
        </w:rPr>
        <w:t>..</w:t>
      </w:r>
      <w:r w:rsidR="001A64EC" w:rsidRPr="00475805">
        <w:rPr>
          <w:rFonts w:ascii="Times New Roman" w:hAnsi="Times New Roman"/>
          <w:b w:val="0"/>
          <w:bCs w:val="0"/>
          <w:sz w:val="24"/>
          <w:szCs w:val="24"/>
          <w:rPrChange w:id="1022" w:author="Anna Wingfield" w:date="2024-03-14T16:41:00Z">
            <w:rPr>
              <w:rFonts w:ascii="Garamond" w:hAnsi="Garamond"/>
              <w:sz w:val="24"/>
              <w:szCs w:val="24"/>
            </w:rPr>
          </w:rPrChange>
        </w:rPr>
        <w:t>.still</w:t>
      </w:r>
      <w:r w:rsidR="007446B1" w:rsidRPr="00475805">
        <w:rPr>
          <w:rFonts w:ascii="Times New Roman" w:hAnsi="Times New Roman"/>
          <w:b w:val="0"/>
          <w:bCs w:val="0"/>
          <w:sz w:val="24"/>
          <w:szCs w:val="24"/>
          <w:rPrChange w:id="1023" w:author="Anna Wingfield" w:date="2024-03-14T16:41:00Z">
            <w:rPr>
              <w:rFonts w:ascii="Garamond" w:hAnsi="Garamond"/>
              <w:sz w:val="24"/>
              <w:szCs w:val="24"/>
            </w:rPr>
          </w:rPrChange>
        </w:rPr>
        <w:t>…</w:t>
      </w:r>
    </w:p>
    <w:p w14:paraId="01E05EE1" w14:textId="2A5EBE2F" w:rsidR="009A1162" w:rsidRPr="00DA34F0" w:rsidRDefault="00BA3D8E" w:rsidP="00A33418">
      <w:pPr>
        <w:pStyle w:val="m-9115795407614457208p1"/>
        <w:spacing w:line="480" w:lineRule="auto"/>
        <w:contextualSpacing/>
        <w:rPr>
          <w:rFonts w:ascii="Times New Roman" w:hAnsi="Times New Roman"/>
          <w:b w:val="0"/>
          <w:color w:val="000000" w:themeColor="text1"/>
          <w:sz w:val="24"/>
          <w:szCs w:val="24"/>
          <w:rPrChange w:id="1024" w:author="Anna Wingfield" w:date="2024-03-14T16:20:00Z">
            <w:rPr>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025" w:author="Anna Wingfield" w:date="2024-03-14T16:20:00Z">
            <w:rPr>
              <w:rStyle w:val="m-9115795407614457208s1"/>
              <w:rFonts w:ascii="Garamond" w:hAnsi="Garamond"/>
              <w:b w:val="0"/>
              <w:color w:val="000000" w:themeColor="text1"/>
              <w:sz w:val="24"/>
              <w:szCs w:val="24"/>
            </w:rPr>
          </w:rPrChange>
        </w:rPr>
        <w:tab/>
      </w:r>
      <w:r w:rsidR="00040DC2" w:rsidRPr="00DA34F0">
        <w:rPr>
          <w:rStyle w:val="m-9115795407614457208s1"/>
          <w:rFonts w:ascii="Times New Roman" w:hAnsi="Times New Roman"/>
          <w:b w:val="0"/>
          <w:color w:val="000000" w:themeColor="text1"/>
          <w:sz w:val="24"/>
          <w:szCs w:val="24"/>
          <w:rPrChange w:id="1026" w:author="Anna Wingfield" w:date="2024-03-14T16:20:00Z">
            <w:rPr>
              <w:rStyle w:val="m-9115795407614457208s1"/>
              <w:rFonts w:ascii="Garamond" w:hAnsi="Garamond"/>
              <w:b w:val="0"/>
              <w:color w:val="000000" w:themeColor="text1"/>
              <w:sz w:val="24"/>
              <w:szCs w:val="24"/>
            </w:rPr>
          </w:rPrChange>
        </w:rPr>
        <w:t>We can see something of how Shelley’s phenomenology</w:t>
      </w:r>
      <w:r w:rsidR="0026300C" w:rsidRPr="00DA34F0">
        <w:rPr>
          <w:rStyle w:val="m-9115795407614457208s1"/>
          <w:rFonts w:ascii="Times New Roman" w:hAnsi="Times New Roman"/>
          <w:b w:val="0"/>
          <w:color w:val="000000" w:themeColor="text1"/>
          <w:sz w:val="24"/>
          <w:szCs w:val="24"/>
          <w:rPrChange w:id="1027" w:author="Anna Wingfield" w:date="2024-03-14T16:20:00Z">
            <w:rPr>
              <w:rStyle w:val="m-9115795407614457208s1"/>
              <w:rFonts w:ascii="Garamond" w:hAnsi="Garamond"/>
              <w:b w:val="0"/>
              <w:color w:val="000000" w:themeColor="text1"/>
              <w:sz w:val="24"/>
              <w:szCs w:val="24"/>
            </w:rPr>
          </w:rPrChange>
        </w:rPr>
        <w:t>—this loneliness that lastness is—</w:t>
      </w:r>
      <w:r w:rsidR="00040DC2" w:rsidRPr="00DA34F0">
        <w:rPr>
          <w:rStyle w:val="m-9115795407614457208s1"/>
          <w:rFonts w:ascii="Times New Roman" w:hAnsi="Times New Roman"/>
          <w:b w:val="0"/>
          <w:color w:val="000000" w:themeColor="text1"/>
          <w:sz w:val="24"/>
          <w:szCs w:val="24"/>
          <w:rPrChange w:id="1028" w:author="Anna Wingfield" w:date="2024-03-14T16:20:00Z">
            <w:rPr>
              <w:rStyle w:val="m-9115795407614457208s1"/>
              <w:rFonts w:ascii="Garamond" w:hAnsi="Garamond"/>
              <w:b w:val="0"/>
              <w:color w:val="000000" w:themeColor="text1"/>
              <w:sz w:val="24"/>
              <w:szCs w:val="24"/>
            </w:rPr>
          </w:rPrChange>
        </w:rPr>
        <w:t xml:space="preserve">presents in </w:t>
      </w:r>
      <w:r w:rsidR="00040DC2" w:rsidRPr="00DA34F0">
        <w:rPr>
          <w:rFonts w:ascii="Times New Roman" w:eastAsia="Times New Roman" w:hAnsi="Times New Roman"/>
          <w:b w:val="0"/>
          <w:sz w:val="24"/>
          <w:szCs w:val="24"/>
          <w:rPrChange w:id="1029" w:author="Anna Wingfield" w:date="2024-03-14T16:20:00Z">
            <w:rPr>
              <w:rFonts w:ascii="Garamond" w:eastAsia="Times New Roman" w:hAnsi="Garamond"/>
              <w:b w:val="0"/>
              <w:sz w:val="24"/>
              <w:szCs w:val="24"/>
            </w:rPr>
          </w:rPrChange>
        </w:rPr>
        <w:t>Derrida’s late lectures.</w:t>
      </w:r>
      <w:r w:rsidR="009A1162" w:rsidRPr="00DA34F0">
        <w:rPr>
          <w:rFonts w:ascii="Times New Roman" w:eastAsia="Times New Roman" w:hAnsi="Times New Roman"/>
          <w:b w:val="0"/>
          <w:sz w:val="24"/>
          <w:szCs w:val="24"/>
          <w:rPrChange w:id="1030" w:author="Anna Wingfield" w:date="2024-03-14T16:20:00Z">
            <w:rPr>
              <w:rFonts w:ascii="Garamond" w:eastAsia="Times New Roman" w:hAnsi="Garamond"/>
              <w:b w:val="0"/>
              <w:sz w:val="24"/>
              <w:szCs w:val="24"/>
            </w:rPr>
          </w:rPrChange>
        </w:rPr>
        <w:t xml:space="preserve"> The following is “one of the thousand </w:t>
      </w:r>
      <w:r w:rsidR="009A1162" w:rsidRPr="00DA34F0">
        <w:rPr>
          <w:rFonts w:ascii="Times New Roman" w:eastAsia="Times New Roman" w:hAnsi="Times New Roman"/>
          <w:b w:val="0"/>
          <w:sz w:val="24"/>
          <w:szCs w:val="24"/>
          <w:rPrChange w:id="1031" w:author="Anna Wingfield" w:date="2024-03-14T16:20:00Z">
            <w:rPr>
              <w:rFonts w:ascii="Garamond" w:eastAsia="Times New Roman" w:hAnsi="Garamond"/>
              <w:b w:val="0"/>
              <w:sz w:val="24"/>
              <w:szCs w:val="24"/>
            </w:rPr>
          </w:rPrChange>
        </w:rPr>
        <w:lastRenderedPageBreak/>
        <w:t xml:space="preserve">directions” in which he would be “tempted to interpret the last line of a short and great poem by </w:t>
      </w:r>
      <w:proofErr w:type="spellStart"/>
      <w:r w:rsidR="009A1162" w:rsidRPr="00DA34F0">
        <w:rPr>
          <w:rFonts w:ascii="Times New Roman" w:eastAsia="Times New Roman" w:hAnsi="Times New Roman"/>
          <w:b w:val="0"/>
          <w:sz w:val="24"/>
          <w:szCs w:val="24"/>
          <w:rPrChange w:id="1032" w:author="Anna Wingfield" w:date="2024-03-14T16:20:00Z">
            <w:rPr>
              <w:rFonts w:ascii="Garamond" w:eastAsia="Times New Roman" w:hAnsi="Garamond"/>
              <w:b w:val="0"/>
              <w:sz w:val="24"/>
              <w:szCs w:val="24"/>
            </w:rPr>
          </w:rPrChange>
        </w:rPr>
        <w:t>Celan</w:t>
      </w:r>
      <w:proofErr w:type="spellEnd"/>
      <w:r w:rsidR="009A1162" w:rsidRPr="00DA34F0">
        <w:rPr>
          <w:rFonts w:ascii="Times New Roman" w:eastAsia="Times New Roman" w:hAnsi="Times New Roman"/>
          <w:b w:val="0"/>
          <w:sz w:val="24"/>
          <w:szCs w:val="24"/>
          <w:rPrChange w:id="1033" w:author="Anna Wingfield" w:date="2024-03-14T16:20:00Z">
            <w:rPr>
              <w:rFonts w:ascii="Garamond" w:eastAsia="Times New Roman" w:hAnsi="Garamond"/>
              <w:b w:val="0"/>
              <w:sz w:val="24"/>
              <w:szCs w:val="24"/>
            </w:rPr>
          </w:rPrChange>
        </w:rPr>
        <w:t xml:space="preserve">”: </w:t>
      </w:r>
    </w:p>
    <w:p w14:paraId="17A4866D" w14:textId="77777777" w:rsidR="009A1162" w:rsidRPr="00DA34F0" w:rsidRDefault="009A1162" w:rsidP="006A70AC">
      <w:pPr>
        <w:pStyle w:val="Normal1"/>
        <w:spacing w:line="480" w:lineRule="auto"/>
        <w:ind w:firstLine="720"/>
        <w:rPr>
          <w:rFonts w:ascii="Times New Roman" w:eastAsia="Times New Roman" w:hAnsi="Times New Roman" w:cs="Times New Roman"/>
          <w:rPrChange w:id="1034" w:author="Anna Wingfield" w:date="2024-03-14T16:20:00Z">
            <w:rPr>
              <w:rFonts w:eastAsia="Times New Roman" w:cs="Times New Roman"/>
            </w:rPr>
          </w:rPrChange>
        </w:rPr>
      </w:pPr>
      <w:r w:rsidRPr="00DA34F0">
        <w:rPr>
          <w:rFonts w:ascii="Times New Roman" w:eastAsia="Times New Roman" w:hAnsi="Times New Roman" w:cs="Times New Roman"/>
          <w:rPrChange w:id="1035" w:author="Anna Wingfield" w:date="2024-03-14T16:20:00Z">
            <w:rPr>
              <w:rFonts w:eastAsia="Times New Roman" w:cs="Times New Roman"/>
            </w:rPr>
          </w:rPrChange>
        </w:rPr>
        <w:t xml:space="preserve">Between my world, the ‘my world,’ what I call ‘my world’—and there is no </w:t>
      </w:r>
    </w:p>
    <w:p w14:paraId="1DC5CF48" w14:textId="77777777" w:rsidR="009A1162" w:rsidRPr="00DA34F0" w:rsidRDefault="009A1162" w:rsidP="006A70AC">
      <w:pPr>
        <w:pStyle w:val="Normal1"/>
        <w:spacing w:line="480" w:lineRule="auto"/>
        <w:ind w:firstLine="720"/>
        <w:rPr>
          <w:rFonts w:ascii="Times New Roman" w:eastAsia="Times New Roman" w:hAnsi="Times New Roman" w:cs="Times New Roman"/>
          <w:rPrChange w:id="1036" w:author="Anna Wingfield" w:date="2024-03-14T16:20:00Z">
            <w:rPr>
              <w:rFonts w:eastAsia="Times New Roman" w:cs="Times New Roman"/>
            </w:rPr>
          </w:rPrChange>
        </w:rPr>
      </w:pPr>
      <w:r w:rsidRPr="00DA34F0">
        <w:rPr>
          <w:rFonts w:ascii="Times New Roman" w:eastAsia="Times New Roman" w:hAnsi="Times New Roman" w:cs="Times New Roman"/>
          <w:rPrChange w:id="1037" w:author="Anna Wingfield" w:date="2024-03-14T16:20:00Z">
            <w:rPr>
              <w:rFonts w:eastAsia="Times New Roman" w:cs="Times New Roman"/>
            </w:rPr>
          </w:rPrChange>
        </w:rPr>
        <w:t xml:space="preserve">other for me, as any other world is part of it—between my world and any </w:t>
      </w:r>
      <w:proofErr w:type="gramStart"/>
      <w:r w:rsidRPr="00DA34F0">
        <w:rPr>
          <w:rFonts w:ascii="Times New Roman" w:eastAsia="Times New Roman" w:hAnsi="Times New Roman" w:cs="Times New Roman"/>
          <w:rPrChange w:id="1038" w:author="Anna Wingfield" w:date="2024-03-14T16:20:00Z">
            <w:rPr>
              <w:rFonts w:eastAsia="Times New Roman" w:cs="Times New Roman"/>
            </w:rPr>
          </w:rPrChange>
        </w:rPr>
        <w:t>other</w:t>
      </w:r>
      <w:proofErr w:type="gramEnd"/>
      <w:r w:rsidRPr="00DA34F0">
        <w:rPr>
          <w:rFonts w:ascii="Times New Roman" w:eastAsia="Times New Roman" w:hAnsi="Times New Roman" w:cs="Times New Roman"/>
          <w:rPrChange w:id="1039" w:author="Anna Wingfield" w:date="2024-03-14T16:20:00Z">
            <w:rPr>
              <w:rFonts w:eastAsia="Times New Roman" w:cs="Times New Roman"/>
            </w:rPr>
          </w:rPrChange>
        </w:rPr>
        <w:t xml:space="preserve"> </w:t>
      </w:r>
    </w:p>
    <w:p w14:paraId="48ADB2CE" w14:textId="77777777" w:rsidR="009A1162" w:rsidRPr="00DA34F0" w:rsidRDefault="009A1162" w:rsidP="006A70AC">
      <w:pPr>
        <w:pStyle w:val="Normal1"/>
        <w:spacing w:line="480" w:lineRule="auto"/>
        <w:ind w:firstLine="720"/>
        <w:rPr>
          <w:rFonts w:ascii="Times New Roman" w:eastAsia="Times New Roman" w:hAnsi="Times New Roman" w:cs="Times New Roman"/>
          <w:rPrChange w:id="1040" w:author="Anna Wingfield" w:date="2024-03-14T16:20:00Z">
            <w:rPr>
              <w:rFonts w:eastAsia="Times New Roman" w:cs="Times New Roman"/>
            </w:rPr>
          </w:rPrChange>
        </w:rPr>
      </w:pPr>
      <w:r w:rsidRPr="00DA34F0">
        <w:rPr>
          <w:rFonts w:ascii="Times New Roman" w:eastAsia="Times New Roman" w:hAnsi="Times New Roman" w:cs="Times New Roman"/>
          <w:rPrChange w:id="1041" w:author="Anna Wingfield" w:date="2024-03-14T16:20:00Z">
            <w:rPr>
              <w:rFonts w:eastAsia="Times New Roman" w:cs="Times New Roman"/>
            </w:rPr>
          </w:rPrChange>
        </w:rPr>
        <w:t xml:space="preserve">world there is first the space and the time of an infinite difference, an </w:t>
      </w:r>
      <w:proofErr w:type="gramStart"/>
      <w:r w:rsidRPr="00DA34F0">
        <w:rPr>
          <w:rFonts w:ascii="Times New Roman" w:eastAsia="Times New Roman" w:hAnsi="Times New Roman" w:cs="Times New Roman"/>
          <w:rPrChange w:id="1042" w:author="Anna Wingfield" w:date="2024-03-14T16:20:00Z">
            <w:rPr>
              <w:rFonts w:eastAsia="Times New Roman" w:cs="Times New Roman"/>
            </w:rPr>
          </w:rPrChange>
        </w:rPr>
        <w:t>interruption</w:t>
      </w:r>
      <w:proofErr w:type="gramEnd"/>
      <w:r w:rsidRPr="00DA34F0">
        <w:rPr>
          <w:rFonts w:ascii="Times New Roman" w:eastAsia="Times New Roman" w:hAnsi="Times New Roman" w:cs="Times New Roman"/>
          <w:rPrChange w:id="1043" w:author="Anna Wingfield" w:date="2024-03-14T16:20:00Z">
            <w:rPr>
              <w:rFonts w:eastAsia="Times New Roman" w:cs="Times New Roman"/>
            </w:rPr>
          </w:rPrChange>
        </w:rPr>
        <w:t xml:space="preserve"> </w:t>
      </w:r>
    </w:p>
    <w:p w14:paraId="17910746" w14:textId="0DF924AA" w:rsidR="009A1162" w:rsidRPr="00DA34F0" w:rsidRDefault="009A1162">
      <w:pPr>
        <w:pStyle w:val="Normal1"/>
        <w:spacing w:line="480" w:lineRule="auto"/>
        <w:ind w:left="720"/>
        <w:rPr>
          <w:rFonts w:ascii="Times New Roman" w:eastAsia="Times New Roman" w:hAnsi="Times New Roman" w:cs="Times New Roman"/>
          <w:rPrChange w:id="1044" w:author="Anna Wingfield" w:date="2024-03-14T16:20:00Z">
            <w:rPr>
              <w:rFonts w:eastAsia="Times New Roman" w:cs="Times New Roman"/>
            </w:rPr>
          </w:rPrChange>
        </w:rPr>
        <w:pPrChange w:id="1045" w:author="Anna Wingfield" w:date="2024-03-14T16:42:00Z">
          <w:pPr>
            <w:pStyle w:val="Normal1"/>
            <w:spacing w:line="480" w:lineRule="auto"/>
            <w:ind w:firstLine="720"/>
          </w:pPr>
        </w:pPrChange>
      </w:pPr>
      <w:r w:rsidRPr="00DA34F0">
        <w:rPr>
          <w:rFonts w:ascii="Times New Roman" w:eastAsia="Times New Roman" w:hAnsi="Times New Roman" w:cs="Times New Roman"/>
          <w:rPrChange w:id="1046" w:author="Anna Wingfield" w:date="2024-03-14T16:20:00Z">
            <w:rPr>
              <w:rFonts w:eastAsia="Times New Roman" w:cs="Times New Roman"/>
            </w:rPr>
          </w:rPrChange>
        </w:rPr>
        <w:t>that is incommensurable with all attempts to make a</w:t>
      </w:r>
      <w:r w:rsidR="00393FA1" w:rsidRPr="00DA34F0">
        <w:rPr>
          <w:rFonts w:ascii="Times New Roman" w:eastAsia="Times New Roman" w:hAnsi="Times New Roman" w:cs="Times New Roman"/>
          <w:rPrChange w:id="1047" w:author="Anna Wingfield" w:date="2024-03-14T16:20:00Z">
            <w:rPr>
              <w:rFonts w:eastAsia="Times New Roman" w:cs="Times New Roman"/>
            </w:rPr>
          </w:rPrChange>
        </w:rPr>
        <w:t xml:space="preserve"> passage, a bridge…</w:t>
      </w:r>
      <w:r w:rsidRPr="00DA34F0">
        <w:rPr>
          <w:rFonts w:ascii="Times New Roman" w:eastAsia="Times New Roman" w:hAnsi="Times New Roman" w:cs="Times New Roman"/>
          <w:rPrChange w:id="1048" w:author="Anna Wingfield" w:date="2024-03-14T16:20:00Z">
            <w:rPr>
              <w:rFonts w:eastAsia="Times New Roman" w:cs="Times New Roman"/>
            </w:rPr>
          </w:rPrChange>
        </w:rPr>
        <w:t xml:space="preserve">There is no </w:t>
      </w:r>
      <w:del w:id="1049" w:author="Anna Wingfield" w:date="2024-03-14T16:42:00Z">
        <w:r w:rsidR="004A1921" w:rsidRPr="00DA34F0" w:rsidDel="00475805">
          <w:rPr>
            <w:rFonts w:ascii="Times New Roman" w:eastAsia="Times New Roman" w:hAnsi="Times New Roman" w:cs="Times New Roman"/>
            <w:rPrChange w:id="1050" w:author="Anna Wingfield" w:date="2024-03-14T16:20:00Z">
              <w:rPr>
                <w:rFonts w:eastAsia="Times New Roman" w:cs="Times New Roman"/>
              </w:rPr>
            </w:rPrChange>
          </w:rPr>
          <w:tab/>
        </w:r>
      </w:del>
      <w:r w:rsidRPr="00DA34F0">
        <w:rPr>
          <w:rFonts w:ascii="Times New Roman" w:eastAsia="Times New Roman" w:hAnsi="Times New Roman" w:cs="Times New Roman"/>
          <w:rPrChange w:id="1051" w:author="Anna Wingfield" w:date="2024-03-14T16:20:00Z">
            <w:rPr>
              <w:rFonts w:eastAsia="Times New Roman" w:cs="Times New Roman"/>
            </w:rPr>
          </w:rPrChange>
        </w:rPr>
        <w:t>world, only islands</w:t>
      </w:r>
      <w:r w:rsidR="00F05AF9" w:rsidRPr="00DA34F0">
        <w:rPr>
          <w:rFonts w:ascii="Times New Roman" w:eastAsia="Times New Roman" w:hAnsi="Times New Roman" w:cs="Times New Roman"/>
          <w:rPrChange w:id="1052" w:author="Anna Wingfield" w:date="2024-03-14T16:20:00Z">
            <w:rPr>
              <w:rFonts w:eastAsia="Times New Roman" w:cs="Times New Roman"/>
            </w:rPr>
          </w:rPrChange>
        </w:rPr>
        <w:t>.</w:t>
      </w:r>
      <w:r w:rsidR="00F05AF9" w:rsidRPr="00DA34F0">
        <w:rPr>
          <w:rStyle w:val="FootnoteReference"/>
          <w:rFonts w:ascii="Times New Roman" w:eastAsia="Times New Roman" w:hAnsi="Times New Roman" w:cs="Times New Roman"/>
          <w:rPrChange w:id="1053" w:author="Anna Wingfield" w:date="2024-03-14T16:20:00Z">
            <w:rPr>
              <w:rStyle w:val="FootnoteReference"/>
              <w:rFonts w:eastAsia="Times New Roman" w:cs="Times New Roman"/>
            </w:rPr>
          </w:rPrChange>
        </w:rPr>
        <w:footnoteReference w:id="12"/>
      </w:r>
      <w:r w:rsidRPr="00DA34F0">
        <w:rPr>
          <w:rFonts w:ascii="Times New Roman" w:eastAsia="Times New Roman" w:hAnsi="Times New Roman" w:cs="Times New Roman"/>
          <w:rPrChange w:id="1057" w:author="Anna Wingfield" w:date="2024-03-14T16:20:00Z">
            <w:rPr>
              <w:rFonts w:eastAsia="Times New Roman" w:cs="Times New Roman"/>
            </w:rPr>
          </w:rPrChange>
        </w:rPr>
        <w:t xml:space="preserve">  </w:t>
      </w:r>
    </w:p>
    <w:p w14:paraId="393FD161" w14:textId="31B5A42C" w:rsidR="00DA4EE6" w:rsidRPr="00DA34F0" w:rsidRDefault="009A1162" w:rsidP="00445855">
      <w:pPr>
        <w:pStyle w:val="m-9115795407614457208p1"/>
        <w:spacing w:line="480" w:lineRule="auto"/>
        <w:contextualSpacing/>
        <w:rPr>
          <w:rFonts w:ascii="Times New Roman" w:eastAsia="Times New Roman" w:hAnsi="Times New Roman"/>
          <w:b w:val="0"/>
          <w:sz w:val="24"/>
          <w:szCs w:val="24"/>
          <w:rPrChange w:id="1058"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1059" w:author="Anna Wingfield" w:date="2024-03-14T16:20:00Z">
            <w:rPr>
              <w:rFonts w:ascii="Garamond" w:eastAsia="Times New Roman" w:hAnsi="Garamond"/>
              <w:b w:val="0"/>
              <w:sz w:val="24"/>
              <w:szCs w:val="24"/>
            </w:rPr>
          </w:rPrChange>
        </w:rPr>
        <w:t>J. Hillis Miller finds this pa</w:t>
      </w:r>
      <w:r w:rsidR="006E4C94" w:rsidRPr="00DA34F0">
        <w:rPr>
          <w:rFonts w:ascii="Times New Roman" w:eastAsia="Times New Roman" w:hAnsi="Times New Roman"/>
          <w:b w:val="0"/>
          <w:sz w:val="24"/>
          <w:szCs w:val="24"/>
          <w:rPrChange w:id="1060" w:author="Anna Wingfield" w:date="2024-03-14T16:20:00Z">
            <w:rPr>
              <w:rFonts w:ascii="Garamond" w:eastAsia="Times New Roman" w:hAnsi="Garamond"/>
              <w:b w:val="0"/>
              <w:sz w:val="24"/>
              <w:szCs w:val="24"/>
            </w:rPr>
          </w:rPrChange>
        </w:rPr>
        <w:t xml:space="preserve">ssage to be </w:t>
      </w:r>
      <w:r w:rsidR="008B5FDA" w:rsidRPr="00DA34F0">
        <w:rPr>
          <w:rFonts w:ascii="Times New Roman" w:eastAsia="Times New Roman" w:hAnsi="Times New Roman"/>
          <w:b w:val="0"/>
          <w:sz w:val="24"/>
          <w:szCs w:val="24"/>
          <w:rPrChange w:id="1061" w:author="Anna Wingfield" w:date="2024-03-14T16:20:00Z">
            <w:rPr>
              <w:rFonts w:ascii="Garamond" w:eastAsia="Times New Roman" w:hAnsi="Garamond"/>
              <w:b w:val="0"/>
              <w:sz w:val="24"/>
              <w:szCs w:val="24"/>
            </w:rPr>
          </w:rPrChange>
        </w:rPr>
        <w:t xml:space="preserve">axiomatic in </w:t>
      </w:r>
      <w:r w:rsidRPr="00DA34F0">
        <w:rPr>
          <w:rFonts w:ascii="Times New Roman" w:eastAsia="Times New Roman" w:hAnsi="Times New Roman"/>
          <w:b w:val="0"/>
          <w:sz w:val="24"/>
          <w:szCs w:val="24"/>
          <w:rPrChange w:id="1062" w:author="Anna Wingfield" w:date="2024-03-14T16:20:00Z">
            <w:rPr>
              <w:rFonts w:ascii="Garamond" w:eastAsia="Times New Roman" w:hAnsi="Garamond"/>
              <w:b w:val="0"/>
              <w:sz w:val="24"/>
              <w:szCs w:val="24"/>
            </w:rPr>
          </w:rPrChange>
        </w:rPr>
        <w:t>Derrida</w:t>
      </w:r>
      <w:r w:rsidR="008B5FDA" w:rsidRPr="00DA34F0">
        <w:rPr>
          <w:rFonts w:ascii="Times New Roman" w:eastAsia="Times New Roman" w:hAnsi="Times New Roman"/>
          <w:b w:val="0"/>
          <w:sz w:val="24"/>
          <w:szCs w:val="24"/>
          <w:rPrChange w:id="1063" w:author="Anna Wingfield" w:date="2024-03-14T16:20:00Z">
            <w:rPr>
              <w:rFonts w:ascii="Garamond" w:eastAsia="Times New Roman" w:hAnsi="Garamond"/>
              <w:b w:val="0"/>
              <w:sz w:val="24"/>
              <w:szCs w:val="24"/>
            </w:rPr>
          </w:rPrChange>
        </w:rPr>
        <w:t>’s work</w:t>
      </w:r>
      <w:r w:rsidR="0026300C" w:rsidRPr="00DA34F0">
        <w:rPr>
          <w:rFonts w:ascii="Times New Roman" w:eastAsia="Times New Roman" w:hAnsi="Times New Roman"/>
          <w:b w:val="0"/>
          <w:sz w:val="24"/>
          <w:szCs w:val="24"/>
          <w:rPrChange w:id="1064" w:author="Anna Wingfield" w:date="2024-03-14T16:20:00Z">
            <w:rPr>
              <w:rFonts w:ascii="Garamond" w:eastAsia="Times New Roman" w:hAnsi="Garamond"/>
              <w:b w:val="0"/>
              <w:sz w:val="24"/>
              <w:szCs w:val="24"/>
            </w:rPr>
          </w:rPrChange>
        </w:rPr>
        <w:t>,</w:t>
      </w:r>
      <w:r w:rsidRPr="00DA34F0">
        <w:rPr>
          <w:rFonts w:ascii="Times New Roman" w:eastAsia="Times New Roman" w:hAnsi="Times New Roman"/>
          <w:b w:val="0"/>
          <w:sz w:val="24"/>
          <w:szCs w:val="24"/>
          <w:rPrChange w:id="1065" w:author="Anna Wingfield" w:date="2024-03-14T16:20:00Z">
            <w:rPr>
              <w:rFonts w:ascii="Garamond" w:eastAsia="Times New Roman" w:hAnsi="Garamond"/>
              <w:b w:val="0"/>
              <w:sz w:val="24"/>
              <w:szCs w:val="24"/>
            </w:rPr>
          </w:rPrChange>
        </w:rPr>
        <w:t xml:space="preserve"> at odds with most of continental philosophy (Heidegger, Levinas, </w:t>
      </w:r>
      <w:proofErr w:type="spellStart"/>
      <w:r w:rsidRPr="00DA34F0">
        <w:rPr>
          <w:rFonts w:ascii="Times New Roman" w:eastAsia="Times New Roman" w:hAnsi="Times New Roman"/>
          <w:b w:val="0"/>
          <w:sz w:val="24"/>
          <w:szCs w:val="24"/>
          <w:rPrChange w:id="1066" w:author="Anna Wingfield" w:date="2024-03-14T16:20:00Z">
            <w:rPr>
              <w:rFonts w:ascii="Garamond" w:eastAsia="Times New Roman" w:hAnsi="Garamond"/>
              <w:b w:val="0"/>
              <w:sz w:val="24"/>
              <w:szCs w:val="24"/>
            </w:rPr>
          </w:rPrChange>
        </w:rPr>
        <w:t>Blanchot</w:t>
      </w:r>
      <w:proofErr w:type="spellEnd"/>
      <w:r w:rsidRPr="00DA34F0">
        <w:rPr>
          <w:rFonts w:ascii="Times New Roman" w:eastAsia="Times New Roman" w:hAnsi="Times New Roman"/>
          <w:b w:val="0"/>
          <w:sz w:val="24"/>
          <w:szCs w:val="24"/>
          <w:rPrChange w:id="1067" w:author="Anna Wingfield" w:date="2024-03-14T16:20:00Z">
            <w:rPr>
              <w:rFonts w:ascii="Garamond" w:eastAsia="Times New Roman" w:hAnsi="Garamond"/>
              <w:b w:val="0"/>
              <w:sz w:val="24"/>
              <w:szCs w:val="24"/>
            </w:rPr>
          </w:rPrChange>
        </w:rPr>
        <w:t xml:space="preserve">, etc.) in that it </w:t>
      </w:r>
      <w:r w:rsidR="00531D02" w:rsidRPr="00DA34F0">
        <w:rPr>
          <w:rFonts w:ascii="Times New Roman" w:eastAsia="Times New Roman" w:hAnsi="Times New Roman"/>
          <w:b w:val="0"/>
          <w:sz w:val="24"/>
          <w:szCs w:val="24"/>
          <w:rPrChange w:id="1068" w:author="Anna Wingfield" w:date="2024-03-14T16:20:00Z">
            <w:rPr>
              <w:rFonts w:ascii="Garamond" w:eastAsia="Times New Roman" w:hAnsi="Garamond"/>
              <w:b w:val="0"/>
              <w:sz w:val="24"/>
              <w:szCs w:val="24"/>
            </w:rPr>
          </w:rPrChange>
        </w:rPr>
        <w:t>sever</w:t>
      </w:r>
      <w:r w:rsidR="000F13CF" w:rsidRPr="00DA34F0">
        <w:rPr>
          <w:rFonts w:ascii="Times New Roman" w:eastAsia="Times New Roman" w:hAnsi="Times New Roman"/>
          <w:b w:val="0"/>
          <w:sz w:val="24"/>
          <w:szCs w:val="24"/>
          <w:rPrChange w:id="1069" w:author="Anna Wingfield" w:date="2024-03-14T16:20:00Z">
            <w:rPr>
              <w:rFonts w:ascii="Garamond" w:eastAsia="Times New Roman" w:hAnsi="Garamond"/>
              <w:b w:val="0"/>
              <w:sz w:val="24"/>
              <w:szCs w:val="24"/>
            </w:rPr>
          </w:rPrChange>
        </w:rPr>
        <w:t xml:space="preserve">s </w:t>
      </w:r>
      <w:r w:rsidR="00B0160F" w:rsidRPr="00DA34F0">
        <w:rPr>
          <w:rFonts w:ascii="Times New Roman" w:eastAsia="Times New Roman" w:hAnsi="Times New Roman"/>
          <w:b w:val="0"/>
          <w:i/>
          <w:sz w:val="24"/>
          <w:szCs w:val="24"/>
          <w:rPrChange w:id="1070" w:author="Anna Wingfield" w:date="2024-03-14T16:20:00Z">
            <w:rPr>
              <w:rFonts w:ascii="Garamond" w:eastAsia="Times New Roman" w:hAnsi="Garamond"/>
              <w:b w:val="0"/>
              <w:i/>
              <w:sz w:val="24"/>
              <w:szCs w:val="24"/>
            </w:rPr>
          </w:rPrChange>
        </w:rPr>
        <w:t>D</w:t>
      </w:r>
      <w:r w:rsidRPr="00DA34F0">
        <w:rPr>
          <w:rFonts w:ascii="Times New Roman" w:eastAsia="Times New Roman" w:hAnsi="Times New Roman"/>
          <w:b w:val="0"/>
          <w:i/>
          <w:sz w:val="24"/>
          <w:szCs w:val="24"/>
          <w:rPrChange w:id="1071" w:author="Anna Wingfield" w:date="2024-03-14T16:20:00Z">
            <w:rPr>
              <w:rFonts w:ascii="Garamond" w:eastAsia="Times New Roman" w:hAnsi="Garamond"/>
              <w:b w:val="0"/>
              <w:i/>
              <w:sz w:val="24"/>
              <w:szCs w:val="24"/>
            </w:rPr>
          </w:rPrChange>
        </w:rPr>
        <w:t xml:space="preserve">asein </w:t>
      </w:r>
      <w:r w:rsidR="000F13CF" w:rsidRPr="00DA34F0">
        <w:rPr>
          <w:rFonts w:ascii="Times New Roman" w:eastAsia="Times New Roman" w:hAnsi="Times New Roman"/>
          <w:b w:val="0"/>
          <w:sz w:val="24"/>
          <w:szCs w:val="24"/>
          <w:rPrChange w:id="1072" w:author="Anna Wingfield" w:date="2024-03-14T16:20:00Z">
            <w:rPr>
              <w:rFonts w:ascii="Garamond" w:eastAsia="Times New Roman" w:hAnsi="Garamond"/>
              <w:b w:val="0"/>
              <w:sz w:val="24"/>
              <w:szCs w:val="24"/>
            </w:rPr>
          </w:rPrChange>
        </w:rPr>
        <w:t>and</w:t>
      </w:r>
      <w:r w:rsidRPr="00DA34F0">
        <w:rPr>
          <w:rFonts w:ascii="Times New Roman" w:eastAsia="Times New Roman" w:hAnsi="Times New Roman"/>
          <w:b w:val="0"/>
          <w:sz w:val="24"/>
          <w:szCs w:val="24"/>
          <w:rPrChange w:id="1073" w:author="Anna Wingfield" w:date="2024-03-14T16:20:00Z">
            <w:rPr>
              <w:rFonts w:ascii="Garamond" w:eastAsia="Times New Roman" w:hAnsi="Garamond"/>
              <w:b w:val="0"/>
              <w:sz w:val="24"/>
              <w:szCs w:val="24"/>
            </w:rPr>
          </w:rPrChange>
        </w:rPr>
        <w:t xml:space="preserve"> </w:t>
      </w:r>
      <w:proofErr w:type="spellStart"/>
      <w:r w:rsidR="00B0160F" w:rsidRPr="00DA34F0">
        <w:rPr>
          <w:rFonts w:ascii="Times New Roman" w:eastAsia="Times New Roman" w:hAnsi="Times New Roman"/>
          <w:b w:val="0"/>
          <w:i/>
          <w:sz w:val="24"/>
          <w:szCs w:val="24"/>
          <w:rPrChange w:id="1074" w:author="Anna Wingfield" w:date="2024-03-14T16:20:00Z">
            <w:rPr>
              <w:rFonts w:ascii="Garamond" w:eastAsia="Times New Roman" w:hAnsi="Garamond"/>
              <w:b w:val="0"/>
              <w:i/>
              <w:sz w:val="24"/>
              <w:szCs w:val="24"/>
            </w:rPr>
          </w:rPrChange>
        </w:rPr>
        <w:t>M</w:t>
      </w:r>
      <w:r w:rsidRPr="00DA34F0">
        <w:rPr>
          <w:rFonts w:ascii="Times New Roman" w:eastAsia="Times New Roman" w:hAnsi="Times New Roman"/>
          <w:b w:val="0"/>
          <w:i/>
          <w:sz w:val="24"/>
          <w:szCs w:val="24"/>
          <w:rPrChange w:id="1075" w:author="Anna Wingfield" w:date="2024-03-14T16:20:00Z">
            <w:rPr>
              <w:rFonts w:ascii="Garamond" w:eastAsia="Times New Roman" w:hAnsi="Garamond"/>
              <w:b w:val="0"/>
              <w:i/>
              <w:sz w:val="24"/>
              <w:szCs w:val="24"/>
            </w:rPr>
          </w:rPrChange>
        </w:rPr>
        <w:t>itsein</w:t>
      </w:r>
      <w:proofErr w:type="spellEnd"/>
      <w:r w:rsidRPr="00DA34F0">
        <w:rPr>
          <w:rFonts w:ascii="Times New Roman" w:eastAsia="Times New Roman" w:hAnsi="Times New Roman"/>
          <w:b w:val="0"/>
          <w:sz w:val="24"/>
          <w:szCs w:val="24"/>
          <w:rPrChange w:id="1076" w:author="Anna Wingfield" w:date="2024-03-14T16:20:00Z">
            <w:rPr>
              <w:rFonts w:ascii="Garamond" w:eastAsia="Times New Roman" w:hAnsi="Garamond"/>
              <w:b w:val="0"/>
              <w:sz w:val="24"/>
              <w:szCs w:val="24"/>
            </w:rPr>
          </w:rPrChange>
        </w:rPr>
        <w:t xml:space="preserve">. In the continental tradition, </w:t>
      </w:r>
      <w:del w:id="1077" w:author="Anna Wingfield" w:date="2024-03-14T16:42:00Z">
        <w:r w:rsidRPr="00DA34F0" w:rsidDel="00475805">
          <w:rPr>
            <w:rFonts w:ascii="Times New Roman" w:eastAsia="Times New Roman" w:hAnsi="Times New Roman"/>
            <w:b w:val="0"/>
            <w:sz w:val="24"/>
            <w:szCs w:val="24"/>
            <w:rPrChange w:id="1078" w:author="Anna Wingfield" w:date="2024-03-14T16:20:00Z">
              <w:rPr>
                <w:rFonts w:ascii="Garamond" w:eastAsia="Times New Roman" w:hAnsi="Garamond"/>
                <w:b w:val="0"/>
                <w:sz w:val="24"/>
                <w:szCs w:val="24"/>
              </w:rPr>
            </w:rPrChange>
          </w:rPr>
          <w:delText xml:space="preserve">because </w:delText>
        </w:r>
      </w:del>
      <w:r w:rsidRPr="00DA34F0">
        <w:rPr>
          <w:rFonts w:ascii="Times New Roman" w:eastAsia="Times New Roman" w:hAnsi="Times New Roman"/>
          <w:b w:val="0"/>
          <w:sz w:val="24"/>
          <w:szCs w:val="24"/>
          <w:rPrChange w:id="1079" w:author="Anna Wingfield" w:date="2024-03-14T16:20:00Z">
            <w:rPr>
              <w:rFonts w:ascii="Garamond" w:eastAsia="Times New Roman" w:hAnsi="Garamond"/>
              <w:b w:val="0"/>
              <w:sz w:val="24"/>
              <w:szCs w:val="24"/>
            </w:rPr>
          </w:rPrChange>
        </w:rPr>
        <w:t>to be in the world necessarily places people in relation to other subjects, “to be</w:t>
      </w:r>
      <w:r w:rsidR="000F13CF" w:rsidRPr="00DA34F0">
        <w:rPr>
          <w:rFonts w:ascii="Times New Roman" w:eastAsia="Times New Roman" w:hAnsi="Times New Roman"/>
          <w:b w:val="0"/>
          <w:sz w:val="24"/>
          <w:szCs w:val="24"/>
          <w:rPrChange w:id="1080" w:author="Anna Wingfield" w:date="2024-03-14T16:20:00Z">
            <w:rPr>
              <w:rFonts w:ascii="Garamond" w:eastAsia="Times New Roman" w:hAnsi="Garamond"/>
              <w:b w:val="0"/>
              <w:sz w:val="24"/>
              <w:szCs w:val="24"/>
            </w:rPr>
          </w:rPrChange>
        </w:rPr>
        <w:t xml:space="preserve"> there</w:t>
      </w:r>
      <w:r w:rsidRPr="00DA34F0">
        <w:rPr>
          <w:rFonts w:ascii="Times New Roman" w:eastAsia="Times New Roman" w:hAnsi="Times New Roman"/>
          <w:b w:val="0"/>
          <w:sz w:val="24"/>
          <w:szCs w:val="24"/>
          <w:rPrChange w:id="1081" w:author="Anna Wingfield" w:date="2024-03-14T16:20:00Z">
            <w:rPr>
              <w:rFonts w:ascii="Garamond" w:eastAsia="Times New Roman" w:hAnsi="Garamond"/>
              <w:b w:val="0"/>
              <w:sz w:val="24"/>
              <w:szCs w:val="24"/>
            </w:rPr>
          </w:rPrChange>
        </w:rPr>
        <w:t xml:space="preserve">” is </w:t>
      </w:r>
      <w:r w:rsidR="000F13CF" w:rsidRPr="00DA34F0">
        <w:rPr>
          <w:rFonts w:ascii="Times New Roman" w:eastAsia="Times New Roman" w:hAnsi="Times New Roman"/>
          <w:b w:val="0"/>
          <w:sz w:val="24"/>
          <w:szCs w:val="24"/>
          <w:rPrChange w:id="1082" w:author="Anna Wingfield" w:date="2024-03-14T16:20:00Z">
            <w:rPr>
              <w:rFonts w:ascii="Garamond" w:eastAsia="Times New Roman" w:hAnsi="Garamond"/>
              <w:b w:val="0"/>
              <w:sz w:val="24"/>
              <w:szCs w:val="24"/>
            </w:rPr>
          </w:rPrChange>
        </w:rPr>
        <w:t>to “be</w:t>
      </w:r>
      <w:r w:rsidRPr="00DA34F0">
        <w:rPr>
          <w:rFonts w:ascii="Times New Roman" w:eastAsia="Times New Roman" w:hAnsi="Times New Roman"/>
          <w:b w:val="0"/>
          <w:sz w:val="24"/>
          <w:szCs w:val="24"/>
          <w:rPrChange w:id="1083" w:author="Anna Wingfield" w:date="2024-03-14T16:20:00Z">
            <w:rPr>
              <w:rFonts w:ascii="Garamond" w:eastAsia="Times New Roman" w:hAnsi="Garamond"/>
              <w:b w:val="0"/>
              <w:sz w:val="24"/>
              <w:szCs w:val="24"/>
            </w:rPr>
          </w:rPrChange>
        </w:rPr>
        <w:t xml:space="preserve"> with,” existentially and phenomenologically speaking. For Miller, though, Derrida’s </w:t>
      </w:r>
      <w:proofErr w:type="spellStart"/>
      <w:r w:rsidRPr="00DA34F0">
        <w:rPr>
          <w:rFonts w:ascii="Times New Roman" w:eastAsia="Times New Roman" w:hAnsi="Times New Roman"/>
          <w:b w:val="0"/>
          <w:sz w:val="24"/>
          <w:szCs w:val="24"/>
          <w:rPrChange w:id="1084" w:author="Anna Wingfield" w:date="2024-03-14T16:20:00Z">
            <w:rPr>
              <w:rFonts w:ascii="Garamond" w:eastAsia="Times New Roman" w:hAnsi="Garamond"/>
              <w:b w:val="0"/>
              <w:sz w:val="24"/>
              <w:szCs w:val="24"/>
            </w:rPr>
          </w:rPrChange>
        </w:rPr>
        <w:t>Celan</w:t>
      </w:r>
      <w:proofErr w:type="spellEnd"/>
      <w:r w:rsidRPr="00DA34F0">
        <w:rPr>
          <w:rFonts w:ascii="Times New Roman" w:eastAsia="Times New Roman" w:hAnsi="Times New Roman"/>
          <w:b w:val="0"/>
          <w:sz w:val="24"/>
          <w:szCs w:val="24"/>
          <w:rPrChange w:id="1085" w:author="Anna Wingfield" w:date="2024-03-14T16:20:00Z">
            <w:rPr>
              <w:rFonts w:ascii="Garamond" w:eastAsia="Times New Roman" w:hAnsi="Garamond"/>
              <w:b w:val="0"/>
              <w:sz w:val="24"/>
              <w:szCs w:val="24"/>
            </w:rPr>
          </w:rPrChange>
        </w:rPr>
        <w:t>-passage provides concrete evidence that when Derrida writes, elsewhere, “</w:t>
      </w:r>
      <w:r w:rsidRPr="00DA34F0">
        <w:rPr>
          <w:rFonts w:ascii="Times New Roman" w:eastAsia="Times New Roman" w:hAnsi="Times New Roman"/>
          <w:b w:val="0"/>
          <w:i/>
          <w:sz w:val="24"/>
          <w:szCs w:val="24"/>
          <w:rPrChange w:id="1086" w:author="Anna Wingfield" w:date="2024-03-14T16:20:00Z">
            <w:rPr>
              <w:rFonts w:ascii="Garamond" w:eastAsia="Times New Roman" w:hAnsi="Garamond"/>
              <w:b w:val="0"/>
              <w:i/>
              <w:sz w:val="24"/>
              <w:szCs w:val="24"/>
            </w:rPr>
          </w:rPrChange>
        </w:rPr>
        <w:t xml:space="preserve">tout </w:t>
      </w:r>
      <w:proofErr w:type="spellStart"/>
      <w:r w:rsidRPr="00DA34F0">
        <w:rPr>
          <w:rFonts w:ascii="Times New Roman" w:eastAsia="Times New Roman" w:hAnsi="Times New Roman"/>
          <w:b w:val="0"/>
          <w:i/>
          <w:sz w:val="24"/>
          <w:szCs w:val="24"/>
          <w:rPrChange w:id="1087" w:author="Anna Wingfield" w:date="2024-03-14T16:20:00Z">
            <w:rPr>
              <w:rFonts w:ascii="Garamond" w:eastAsia="Times New Roman" w:hAnsi="Garamond"/>
              <w:b w:val="0"/>
              <w:i/>
              <w:sz w:val="24"/>
              <w:szCs w:val="24"/>
            </w:rPr>
          </w:rPrChange>
        </w:rPr>
        <w:t>autre</w:t>
      </w:r>
      <w:proofErr w:type="spellEnd"/>
      <w:r w:rsidRPr="00DA34F0">
        <w:rPr>
          <w:rFonts w:ascii="Times New Roman" w:eastAsia="Times New Roman" w:hAnsi="Times New Roman"/>
          <w:b w:val="0"/>
          <w:i/>
          <w:sz w:val="24"/>
          <w:szCs w:val="24"/>
          <w:rPrChange w:id="1088" w:author="Anna Wingfield" w:date="2024-03-14T16:20:00Z">
            <w:rPr>
              <w:rFonts w:ascii="Garamond" w:eastAsia="Times New Roman" w:hAnsi="Garamond"/>
              <w:b w:val="0"/>
              <w:i/>
              <w:sz w:val="24"/>
              <w:szCs w:val="24"/>
            </w:rPr>
          </w:rPrChange>
        </w:rPr>
        <w:t xml:space="preserve"> </w:t>
      </w:r>
      <w:proofErr w:type="spellStart"/>
      <w:r w:rsidRPr="00DA34F0">
        <w:rPr>
          <w:rFonts w:ascii="Times New Roman" w:eastAsia="Times New Roman" w:hAnsi="Times New Roman"/>
          <w:b w:val="0"/>
          <w:i/>
          <w:sz w:val="24"/>
          <w:szCs w:val="24"/>
          <w:rPrChange w:id="1089" w:author="Anna Wingfield" w:date="2024-03-14T16:20:00Z">
            <w:rPr>
              <w:rFonts w:ascii="Garamond" w:eastAsia="Times New Roman" w:hAnsi="Garamond"/>
              <w:b w:val="0"/>
              <w:i/>
              <w:sz w:val="24"/>
              <w:szCs w:val="24"/>
            </w:rPr>
          </w:rPrChange>
        </w:rPr>
        <w:t>est</w:t>
      </w:r>
      <w:proofErr w:type="spellEnd"/>
      <w:r w:rsidRPr="00DA34F0">
        <w:rPr>
          <w:rFonts w:ascii="Times New Roman" w:eastAsia="Times New Roman" w:hAnsi="Times New Roman"/>
          <w:b w:val="0"/>
          <w:i/>
          <w:sz w:val="24"/>
          <w:szCs w:val="24"/>
          <w:rPrChange w:id="1090" w:author="Anna Wingfield" w:date="2024-03-14T16:20:00Z">
            <w:rPr>
              <w:rFonts w:ascii="Garamond" w:eastAsia="Times New Roman" w:hAnsi="Garamond"/>
              <w:b w:val="0"/>
              <w:i/>
              <w:sz w:val="24"/>
              <w:szCs w:val="24"/>
            </w:rPr>
          </w:rPrChange>
        </w:rPr>
        <w:t xml:space="preserve"> tout </w:t>
      </w:r>
      <w:proofErr w:type="spellStart"/>
      <w:r w:rsidRPr="00DA34F0">
        <w:rPr>
          <w:rFonts w:ascii="Times New Roman" w:eastAsia="Times New Roman" w:hAnsi="Times New Roman"/>
          <w:b w:val="0"/>
          <w:i/>
          <w:sz w:val="24"/>
          <w:szCs w:val="24"/>
          <w:rPrChange w:id="1091" w:author="Anna Wingfield" w:date="2024-03-14T16:20:00Z">
            <w:rPr>
              <w:rFonts w:ascii="Garamond" w:eastAsia="Times New Roman" w:hAnsi="Garamond"/>
              <w:b w:val="0"/>
              <w:i/>
              <w:sz w:val="24"/>
              <w:szCs w:val="24"/>
            </w:rPr>
          </w:rPrChange>
        </w:rPr>
        <w:t>autre</w:t>
      </w:r>
      <w:proofErr w:type="spellEnd"/>
      <w:r w:rsidRPr="00DA34F0">
        <w:rPr>
          <w:rFonts w:ascii="Times New Roman" w:eastAsia="Times New Roman" w:hAnsi="Times New Roman"/>
          <w:b w:val="0"/>
          <w:sz w:val="24"/>
          <w:szCs w:val="24"/>
          <w:rPrChange w:id="1092" w:author="Anna Wingfield" w:date="2024-03-14T16:20:00Z">
            <w:rPr>
              <w:rFonts w:ascii="Garamond" w:eastAsia="Times New Roman" w:hAnsi="Garamond"/>
              <w:b w:val="0"/>
              <w:sz w:val="24"/>
              <w:szCs w:val="24"/>
            </w:rPr>
          </w:rPrChange>
        </w:rPr>
        <w:t xml:space="preserve">,” “every other is wholly other,” </w:t>
      </w:r>
      <w:r w:rsidRPr="00DA34F0">
        <w:rPr>
          <w:rFonts w:ascii="Times New Roman" w:eastAsia="Times New Roman" w:hAnsi="Times New Roman"/>
          <w:b w:val="0"/>
          <w:i/>
          <w:sz w:val="24"/>
          <w:szCs w:val="24"/>
          <w:rPrChange w:id="1093" w:author="Anna Wingfield" w:date="2024-03-14T16:20:00Z">
            <w:rPr>
              <w:rFonts w:ascii="Garamond" w:eastAsia="Times New Roman" w:hAnsi="Garamond"/>
              <w:b w:val="0"/>
              <w:i/>
              <w:sz w:val="24"/>
              <w:szCs w:val="24"/>
            </w:rPr>
          </w:rPrChange>
        </w:rPr>
        <w:t>he means it absolutely</w:t>
      </w:r>
      <w:r w:rsidRPr="00DA34F0">
        <w:rPr>
          <w:rFonts w:ascii="Times New Roman" w:eastAsia="Times New Roman" w:hAnsi="Times New Roman"/>
          <w:b w:val="0"/>
          <w:sz w:val="24"/>
          <w:szCs w:val="24"/>
          <w:rPrChange w:id="1094" w:author="Anna Wingfield" w:date="2024-03-14T16:20:00Z">
            <w:rPr>
              <w:rFonts w:ascii="Garamond" w:eastAsia="Times New Roman" w:hAnsi="Garamond"/>
              <w:b w:val="0"/>
              <w:sz w:val="24"/>
              <w:szCs w:val="24"/>
            </w:rPr>
          </w:rPrChange>
        </w:rPr>
        <w:t xml:space="preserve">. On Miller’s reading, for Derrida, unlike John Donne </w:t>
      </w:r>
      <w:r w:rsidR="00DA4EE6" w:rsidRPr="00DA34F0">
        <w:rPr>
          <w:rFonts w:ascii="Times New Roman" w:eastAsia="Times New Roman" w:hAnsi="Times New Roman"/>
          <w:b w:val="0"/>
          <w:sz w:val="24"/>
          <w:szCs w:val="24"/>
          <w:rPrChange w:id="1095" w:author="Anna Wingfield" w:date="2024-03-14T16:20:00Z">
            <w:rPr>
              <w:rFonts w:ascii="Garamond" w:eastAsia="Times New Roman" w:hAnsi="Garamond"/>
              <w:b w:val="0"/>
              <w:sz w:val="24"/>
              <w:szCs w:val="24"/>
            </w:rPr>
          </w:rPrChange>
        </w:rPr>
        <w:t>(</w:t>
      </w:r>
      <w:r w:rsidR="00DD109F" w:rsidRPr="00DA34F0">
        <w:rPr>
          <w:rFonts w:ascii="Times New Roman" w:eastAsia="Times New Roman" w:hAnsi="Times New Roman"/>
          <w:b w:val="0"/>
          <w:sz w:val="24"/>
          <w:szCs w:val="24"/>
          <w:rPrChange w:id="1096" w:author="Anna Wingfield" w:date="2024-03-14T16:20:00Z">
            <w:rPr>
              <w:rFonts w:ascii="Garamond" w:eastAsia="Times New Roman" w:hAnsi="Garamond"/>
              <w:b w:val="0"/>
              <w:sz w:val="24"/>
              <w:szCs w:val="24"/>
            </w:rPr>
          </w:rPrChange>
        </w:rPr>
        <w:t>“no man is an island”</w:t>
      </w:r>
      <w:r w:rsidR="00DA4EE6" w:rsidRPr="00DA34F0">
        <w:rPr>
          <w:rFonts w:ascii="Times New Roman" w:eastAsia="Times New Roman" w:hAnsi="Times New Roman"/>
          <w:b w:val="0"/>
          <w:sz w:val="24"/>
          <w:szCs w:val="24"/>
          <w:rPrChange w:id="1097" w:author="Anna Wingfield" w:date="2024-03-14T16:20:00Z">
            <w:rPr>
              <w:rFonts w:ascii="Garamond" w:eastAsia="Times New Roman" w:hAnsi="Garamond"/>
              <w:b w:val="0"/>
              <w:sz w:val="24"/>
              <w:szCs w:val="24"/>
            </w:rPr>
          </w:rPrChange>
        </w:rPr>
        <w:t>)</w:t>
      </w:r>
      <w:r w:rsidR="00DD109F" w:rsidRPr="00DA34F0">
        <w:rPr>
          <w:rFonts w:ascii="Times New Roman" w:eastAsia="Times New Roman" w:hAnsi="Times New Roman"/>
          <w:b w:val="0"/>
          <w:sz w:val="24"/>
          <w:szCs w:val="24"/>
          <w:rPrChange w:id="1098" w:author="Anna Wingfield" w:date="2024-03-14T16:20:00Z">
            <w:rPr>
              <w:rFonts w:ascii="Garamond" w:eastAsia="Times New Roman" w:hAnsi="Garamond"/>
              <w:b w:val="0"/>
              <w:sz w:val="24"/>
              <w:szCs w:val="24"/>
            </w:rPr>
          </w:rPrChange>
        </w:rPr>
        <w:t xml:space="preserve"> </w:t>
      </w:r>
      <w:r w:rsidRPr="00DA34F0">
        <w:rPr>
          <w:rFonts w:ascii="Times New Roman" w:eastAsia="Times New Roman" w:hAnsi="Times New Roman"/>
          <w:b w:val="0"/>
          <w:sz w:val="24"/>
          <w:szCs w:val="24"/>
          <w:rPrChange w:id="1099" w:author="Anna Wingfield" w:date="2024-03-14T16:20:00Z">
            <w:rPr>
              <w:rFonts w:ascii="Garamond" w:eastAsia="Times New Roman" w:hAnsi="Garamond"/>
              <w:b w:val="0"/>
              <w:sz w:val="24"/>
              <w:szCs w:val="24"/>
            </w:rPr>
          </w:rPrChange>
        </w:rPr>
        <w:t xml:space="preserve">and </w:t>
      </w:r>
      <w:r w:rsidR="00DA4EE6" w:rsidRPr="00DA34F0">
        <w:rPr>
          <w:rFonts w:ascii="Times New Roman" w:eastAsia="Times New Roman" w:hAnsi="Times New Roman"/>
          <w:b w:val="0"/>
          <w:sz w:val="24"/>
          <w:szCs w:val="24"/>
          <w:rPrChange w:id="1100" w:author="Anna Wingfield" w:date="2024-03-14T16:20:00Z">
            <w:rPr>
              <w:rFonts w:ascii="Garamond" w:eastAsia="Times New Roman" w:hAnsi="Garamond"/>
              <w:b w:val="0"/>
              <w:sz w:val="24"/>
              <w:szCs w:val="24"/>
            </w:rPr>
          </w:rPrChange>
        </w:rPr>
        <w:t xml:space="preserve">Jon </w:t>
      </w:r>
      <w:r w:rsidRPr="00DA34F0">
        <w:rPr>
          <w:rFonts w:ascii="Times New Roman" w:eastAsia="Times New Roman" w:hAnsi="Times New Roman"/>
          <w:b w:val="0"/>
          <w:sz w:val="24"/>
          <w:szCs w:val="24"/>
          <w:rPrChange w:id="1101" w:author="Anna Wingfield" w:date="2024-03-14T16:20:00Z">
            <w:rPr>
              <w:rFonts w:ascii="Garamond" w:eastAsia="Times New Roman" w:hAnsi="Garamond"/>
              <w:b w:val="0"/>
              <w:sz w:val="24"/>
              <w:szCs w:val="24"/>
            </w:rPr>
          </w:rPrChange>
        </w:rPr>
        <w:t>Bon Jovi</w:t>
      </w:r>
      <w:r w:rsidR="00DA4EE6" w:rsidRPr="00DA34F0">
        <w:rPr>
          <w:rFonts w:ascii="Times New Roman" w:eastAsia="Times New Roman" w:hAnsi="Times New Roman"/>
          <w:b w:val="0"/>
          <w:sz w:val="24"/>
          <w:szCs w:val="24"/>
          <w:rPrChange w:id="1102" w:author="Anna Wingfield" w:date="2024-03-14T16:20:00Z">
            <w:rPr>
              <w:rFonts w:ascii="Garamond" w:eastAsia="Times New Roman" w:hAnsi="Garamond"/>
              <w:b w:val="0"/>
              <w:sz w:val="24"/>
              <w:szCs w:val="24"/>
            </w:rPr>
          </w:rPrChange>
        </w:rPr>
        <w:t xml:space="preserve"> (</w:t>
      </w:r>
      <w:r w:rsidR="00DD109F" w:rsidRPr="00DA34F0">
        <w:rPr>
          <w:rFonts w:ascii="Times New Roman" w:eastAsia="Times New Roman" w:hAnsi="Times New Roman"/>
          <w:b w:val="0"/>
          <w:sz w:val="24"/>
          <w:szCs w:val="24"/>
          <w:rPrChange w:id="1103" w:author="Anna Wingfield" w:date="2024-03-14T16:20:00Z">
            <w:rPr>
              <w:rFonts w:ascii="Garamond" w:eastAsia="Times New Roman" w:hAnsi="Garamond"/>
              <w:b w:val="0"/>
              <w:sz w:val="24"/>
              <w:szCs w:val="24"/>
            </w:rPr>
          </w:rPrChange>
        </w:rPr>
        <w:t>“they say that no man is an island”</w:t>
      </w:r>
      <w:r w:rsidR="00DA4EE6" w:rsidRPr="00DA34F0">
        <w:rPr>
          <w:rFonts w:ascii="Times New Roman" w:eastAsia="Times New Roman" w:hAnsi="Times New Roman"/>
          <w:b w:val="0"/>
          <w:sz w:val="24"/>
          <w:szCs w:val="24"/>
          <w:rPrChange w:id="1104" w:author="Anna Wingfield" w:date="2024-03-14T16:20:00Z">
            <w:rPr>
              <w:rFonts w:ascii="Garamond" w:eastAsia="Times New Roman" w:hAnsi="Garamond"/>
              <w:b w:val="0"/>
              <w:sz w:val="24"/>
              <w:szCs w:val="24"/>
            </w:rPr>
          </w:rPrChange>
        </w:rPr>
        <w:t>)</w:t>
      </w:r>
      <w:r w:rsidRPr="00DA34F0">
        <w:rPr>
          <w:rFonts w:ascii="Times New Roman" w:eastAsia="Times New Roman" w:hAnsi="Times New Roman"/>
          <w:b w:val="0"/>
          <w:sz w:val="24"/>
          <w:szCs w:val="24"/>
          <w:rPrChange w:id="1105" w:author="Anna Wingfield" w:date="2024-03-14T16:20:00Z">
            <w:rPr>
              <w:rFonts w:ascii="Garamond" w:eastAsia="Times New Roman" w:hAnsi="Garamond"/>
              <w:b w:val="0"/>
              <w:sz w:val="24"/>
              <w:szCs w:val="24"/>
            </w:rPr>
          </w:rPrChange>
        </w:rPr>
        <w:t>, every person is an island, their own personal ver</w:t>
      </w:r>
      <w:r w:rsidR="00DA4EE6" w:rsidRPr="00DA34F0">
        <w:rPr>
          <w:rFonts w:ascii="Times New Roman" w:eastAsia="Times New Roman" w:hAnsi="Times New Roman"/>
          <w:b w:val="0"/>
          <w:sz w:val="24"/>
          <w:szCs w:val="24"/>
          <w:rPrChange w:id="1106" w:author="Anna Wingfield" w:date="2024-03-14T16:20:00Z">
            <w:rPr>
              <w:rFonts w:ascii="Garamond" w:eastAsia="Times New Roman" w:hAnsi="Garamond"/>
              <w:b w:val="0"/>
              <w:sz w:val="24"/>
              <w:szCs w:val="24"/>
            </w:rPr>
          </w:rPrChange>
        </w:rPr>
        <w:t>sion of Robinson Crusoe’s enisled</w:t>
      </w:r>
      <w:r w:rsidR="000F13CF" w:rsidRPr="00DA34F0">
        <w:rPr>
          <w:rFonts w:ascii="Times New Roman" w:eastAsia="Times New Roman" w:hAnsi="Times New Roman"/>
          <w:b w:val="0"/>
          <w:sz w:val="24"/>
          <w:szCs w:val="24"/>
          <w:rPrChange w:id="1107" w:author="Anna Wingfield" w:date="2024-03-14T16:20:00Z">
            <w:rPr>
              <w:rFonts w:ascii="Garamond" w:eastAsia="Times New Roman" w:hAnsi="Garamond"/>
              <w:b w:val="0"/>
              <w:sz w:val="24"/>
              <w:szCs w:val="24"/>
            </w:rPr>
          </w:rPrChange>
        </w:rPr>
        <w:t>-</w:t>
      </w:r>
      <w:r w:rsidR="00DA4EE6" w:rsidRPr="00DA34F0">
        <w:rPr>
          <w:rFonts w:ascii="Times New Roman" w:eastAsia="Times New Roman" w:hAnsi="Times New Roman"/>
          <w:b w:val="0"/>
          <w:sz w:val="24"/>
          <w:szCs w:val="24"/>
          <w:rPrChange w:id="1108" w:author="Anna Wingfield" w:date="2024-03-14T16:20:00Z">
            <w:rPr>
              <w:rFonts w:ascii="Garamond" w:eastAsia="Times New Roman" w:hAnsi="Garamond"/>
              <w:b w:val="0"/>
              <w:sz w:val="24"/>
              <w:szCs w:val="24"/>
            </w:rPr>
          </w:rPrChange>
        </w:rPr>
        <w:t>ness</w:t>
      </w:r>
      <w:r w:rsidRPr="00DA34F0">
        <w:rPr>
          <w:rFonts w:ascii="Times New Roman" w:eastAsia="Times New Roman" w:hAnsi="Times New Roman"/>
          <w:b w:val="0"/>
          <w:sz w:val="24"/>
          <w:szCs w:val="24"/>
          <w:rPrChange w:id="1109" w:author="Anna Wingfield" w:date="2024-03-14T16:20:00Z">
            <w:rPr>
              <w:rFonts w:ascii="Garamond" w:eastAsia="Times New Roman" w:hAnsi="Garamond"/>
              <w:b w:val="0"/>
              <w:sz w:val="24"/>
              <w:szCs w:val="24"/>
            </w:rPr>
          </w:rPrChange>
        </w:rPr>
        <w:t xml:space="preserve"> (Defoe’s novel is one of two texts under discussion in Derrida’s late seminar), separ</w:t>
      </w:r>
      <w:r w:rsidR="00D56663" w:rsidRPr="00DA34F0">
        <w:rPr>
          <w:rFonts w:ascii="Times New Roman" w:eastAsia="Times New Roman" w:hAnsi="Times New Roman"/>
          <w:b w:val="0"/>
          <w:sz w:val="24"/>
          <w:szCs w:val="24"/>
          <w:rPrChange w:id="1110" w:author="Anna Wingfield" w:date="2024-03-14T16:20:00Z">
            <w:rPr>
              <w:rFonts w:ascii="Garamond" w:eastAsia="Times New Roman" w:hAnsi="Garamond"/>
              <w:b w:val="0"/>
              <w:sz w:val="24"/>
              <w:szCs w:val="24"/>
            </w:rPr>
          </w:rPrChange>
        </w:rPr>
        <w:t>ated from all the other islands</w:t>
      </w:r>
      <w:r w:rsidRPr="00DA34F0">
        <w:rPr>
          <w:rFonts w:ascii="Times New Roman" w:eastAsia="Times New Roman" w:hAnsi="Times New Roman"/>
          <w:b w:val="0"/>
          <w:sz w:val="24"/>
          <w:szCs w:val="24"/>
          <w:rPrChange w:id="1111" w:author="Anna Wingfield" w:date="2024-03-14T16:20:00Z">
            <w:rPr>
              <w:rFonts w:ascii="Garamond" w:eastAsia="Times New Roman" w:hAnsi="Garamond"/>
              <w:b w:val="0"/>
              <w:sz w:val="24"/>
              <w:szCs w:val="24"/>
            </w:rPr>
          </w:rPrChange>
        </w:rPr>
        <w:t xml:space="preserve">. And yet, Derrida’s thoughts on </w:t>
      </w:r>
      <w:r w:rsidR="000F13CF" w:rsidRPr="00DA34F0">
        <w:rPr>
          <w:rFonts w:ascii="Times New Roman" w:eastAsia="Times New Roman" w:hAnsi="Times New Roman"/>
          <w:b w:val="0"/>
          <w:i/>
          <w:sz w:val="24"/>
          <w:szCs w:val="24"/>
          <w:rPrChange w:id="1112" w:author="Anna Wingfield" w:date="2024-03-14T16:20:00Z">
            <w:rPr>
              <w:rFonts w:ascii="Garamond" w:eastAsia="Times New Roman" w:hAnsi="Garamond"/>
              <w:b w:val="0"/>
              <w:i/>
              <w:sz w:val="24"/>
              <w:szCs w:val="24"/>
            </w:rPr>
          </w:rPrChange>
        </w:rPr>
        <w:t>D</w:t>
      </w:r>
      <w:r w:rsidRPr="00DA34F0">
        <w:rPr>
          <w:rFonts w:ascii="Times New Roman" w:eastAsia="Times New Roman" w:hAnsi="Times New Roman"/>
          <w:b w:val="0"/>
          <w:i/>
          <w:sz w:val="24"/>
          <w:szCs w:val="24"/>
          <w:rPrChange w:id="1113" w:author="Anna Wingfield" w:date="2024-03-14T16:20:00Z">
            <w:rPr>
              <w:rFonts w:ascii="Garamond" w:eastAsia="Times New Roman" w:hAnsi="Garamond"/>
              <w:b w:val="0"/>
              <w:i/>
              <w:sz w:val="24"/>
              <w:szCs w:val="24"/>
            </w:rPr>
          </w:rPrChange>
        </w:rPr>
        <w:t>asein</w:t>
      </w:r>
      <w:r w:rsidR="000F13CF" w:rsidRPr="00DA34F0">
        <w:rPr>
          <w:rFonts w:ascii="Times New Roman" w:eastAsia="Times New Roman" w:hAnsi="Times New Roman"/>
          <w:b w:val="0"/>
          <w:sz w:val="24"/>
          <w:szCs w:val="24"/>
          <w:rPrChange w:id="1114" w:author="Anna Wingfield" w:date="2024-03-14T16:20:00Z">
            <w:rPr>
              <w:rFonts w:ascii="Garamond" w:eastAsia="Times New Roman" w:hAnsi="Garamond"/>
              <w:b w:val="0"/>
              <w:sz w:val="24"/>
              <w:szCs w:val="24"/>
            </w:rPr>
          </w:rPrChange>
        </w:rPr>
        <w:t xml:space="preserve"> </w:t>
      </w:r>
      <w:r w:rsidR="000F13CF" w:rsidRPr="00DA34F0">
        <w:rPr>
          <w:rFonts w:ascii="Times New Roman" w:eastAsia="Times New Roman" w:hAnsi="Times New Roman"/>
          <w:b w:val="0"/>
          <w:sz w:val="24"/>
          <w:szCs w:val="24"/>
          <w:rPrChange w:id="1115" w:author="Anna Wingfield" w:date="2024-03-14T16:20:00Z">
            <w:rPr>
              <w:rFonts w:ascii="Garamond" w:eastAsia="Times New Roman" w:hAnsi="Garamond"/>
              <w:b w:val="0"/>
              <w:sz w:val="24"/>
              <w:szCs w:val="24"/>
            </w:rPr>
          </w:rPrChange>
        </w:rPr>
        <w:lastRenderedPageBreak/>
        <w:t xml:space="preserve">tread well beyond </w:t>
      </w:r>
      <w:r w:rsidRPr="00DA34F0">
        <w:rPr>
          <w:rFonts w:ascii="Times New Roman" w:eastAsia="Times New Roman" w:hAnsi="Times New Roman"/>
          <w:b w:val="0"/>
          <w:sz w:val="24"/>
          <w:szCs w:val="24"/>
          <w:rPrChange w:id="1116" w:author="Anna Wingfield" w:date="2024-03-14T16:20:00Z">
            <w:rPr>
              <w:rFonts w:ascii="Garamond" w:eastAsia="Times New Roman" w:hAnsi="Garamond"/>
              <w:b w:val="0"/>
              <w:sz w:val="24"/>
              <w:szCs w:val="24"/>
            </w:rPr>
          </w:rPrChange>
        </w:rPr>
        <w:t>Miller</w:t>
      </w:r>
      <w:r w:rsidR="00D56663" w:rsidRPr="00DA34F0">
        <w:rPr>
          <w:rFonts w:ascii="Times New Roman" w:eastAsia="Times New Roman" w:hAnsi="Times New Roman"/>
          <w:b w:val="0"/>
          <w:sz w:val="24"/>
          <w:szCs w:val="24"/>
          <w:rPrChange w:id="1117" w:author="Anna Wingfield" w:date="2024-03-14T16:20:00Z">
            <w:rPr>
              <w:rFonts w:ascii="Garamond" w:eastAsia="Times New Roman" w:hAnsi="Garamond"/>
              <w:b w:val="0"/>
              <w:sz w:val="24"/>
              <w:szCs w:val="24"/>
            </w:rPr>
          </w:rPrChange>
        </w:rPr>
        <w:t xml:space="preserve">’s reading (Derrida says this is but one way he would interpret </w:t>
      </w:r>
      <w:proofErr w:type="spellStart"/>
      <w:r w:rsidR="00D56663" w:rsidRPr="00DA34F0">
        <w:rPr>
          <w:rFonts w:ascii="Times New Roman" w:eastAsia="Times New Roman" w:hAnsi="Times New Roman"/>
          <w:b w:val="0"/>
          <w:sz w:val="24"/>
          <w:szCs w:val="24"/>
          <w:rPrChange w:id="1118" w:author="Anna Wingfield" w:date="2024-03-14T16:20:00Z">
            <w:rPr>
              <w:rFonts w:ascii="Garamond" w:eastAsia="Times New Roman" w:hAnsi="Garamond"/>
              <w:b w:val="0"/>
              <w:sz w:val="24"/>
              <w:szCs w:val="24"/>
            </w:rPr>
          </w:rPrChange>
        </w:rPr>
        <w:t>Celan</w:t>
      </w:r>
      <w:proofErr w:type="spellEnd"/>
      <w:r w:rsidR="00D56663" w:rsidRPr="00DA34F0">
        <w:rPr>
          <w:rFonts w:ascii="Times New Roman" w:eastAsia="Times New Roman" w:hAnsi="Times New Roman"/>
          <w:b w:val="0"/>
          <w:sz w:val="24"/>
          <w:szCs w:val="24"/>
          <w:rPrChange w:id="1119" w:author="Anna Wingfield" w:date="2024-03-14T16:20:00Z">
            <w:rPr>
              <w:rFonts w:ascii="Garamond" w:eastAsia="Times New Roman" w:hAnsi="Garamond"/>
              <w:b w:val="0"/>
              <w:sz w:val="24"/>
              <w:szCs w:val="24"/>
            </w:rPr>
          </w:rPrChange>
        </w:rPr>
        <w:t xml:space="preserve"> after all)</w:t>
      </w:r>
      <w:r w:rsidRPr="00DA34F0">
        <w:rPr>
          <w:rFonts w:ascii="Times New Roman" w:eastAsia="Times New Roman" w:hAnsi="Times New Roman"/>
          <w:b w:val="0"/>
          <w:sz w:val="24"/>
          <w:szCs w:val="24"/>
          <w:rPrChange w:id="1120" w:author="Anna Wingfield" w:date="2024-03-14T16:20:00Z">
            <w:rPr>
              <w:rFonts w:ascii="Garamond" w:eastAsia="Times New Roman" w:hAnsi="Garamond"/>
              <w:b w:val="0"/>
              <w:sz w:val="24"/>
              <w:szCs w:val="24"/>
            </w:rPr>
          </w:rPrChange>
        </w:rPr>
        <w:t xml:space="preserve">. </w:t>
      </w:r>
    </w:p>
    <w:p w14:paraId="1D577D16" w14:textId="691B1F9D" w:rsidR="009D18ED" w:rsidRPr="00DA34F0" w:rsidRDefault="00DA4EE6" w:rsidP="00445855">
      <w:pPr>
        <w:pStyle w:val="m-9115795407614457208p1"/>
        <w:spacing w:line="480" w:lineRule="auto"/>
        <w:contextualSpacing/>
        <w:rPr>
          <w:rFonts w:ascii="Times New Roman" w:hAnsi="Times New Roman"/>
          <w:b w:val="0"/>
          <w:color w:val="000000" w:themeColor="text1"/>
          <w:sz w:val="24"/>
          <w:szCs w:val="24"/>
          <w:rPrChange w:id="1121" w:author="Anna Wingfield" w:date="2024-03-14T16:20:00Z">
            <w:rPr>
              <w:rFonts w:ascii="Garamond" w:hAnsi="Garamond"/>
              <w:b w:val="0"/>
              <w:color w:val="000000" w:themeColor="text1"/>
              <w:sz w:val="24"/>
              <w:szCs w:val="24"/>
            </w:rPr>
          </w:rPrChange>
        </w:rPr>
      </w:pPr>
      <w:r w:rsidRPr="00DA34F0">
        <w:rPr>
          <w:rFonts w:ascii="Times New Roman" w:eastAsia="Times New Roman" w:hAnsi="Times New Roman"/>
          <w:b w:val="0"/>
          <w:sz w:val="24"/>
          <w:szCs w:val="24"/>
          <w:rPrChange w:id="1122" w:author="Anna Wingfield" w:date="2024-03-14T16:20:00Z">
            <w:rPr>
              <w:rFonts w:ascii="Garamond" w:eastAsia="Times New Roman" w:hAnsi="Garamond"/>
              <w:b w:val="0"/>
              <w:sz w:val="24"/>
              <w:szCs w:val="24"/>
            </w:rPr>
          </w:rPrChange>
        </w:rPr>
        <w:tab/>
      </w:r>
      <w:r w:rsidR="009A1162" w:rsidRPr="00DA34F0">
        <w:rPr>
          <w:rFonts w:ascii="Times New Roman" w:eastAsia="Times New Roman" w:hAnsi="Times New Roman"/>
          <w:b w:val="0"/>
          <w:sz w:val="24"/>
          <w:szCs w:val="24"/>
          <w:rPrChange w:id="1123" w:author="Anna Wingfield" w:date="2024-03-14T16:20:00Z">
            <w:rPr>
              <w:rFonts w:ascii="Garamond" w:eastAsia="Times New Roman" w:hAnsi="Garamond"/>
              <w:b w:val="0"/>
              <w:sz w:val="24"/>
              <w:szCs w:val="24"/>
            </w:rPr>
          </w:rPrChange>
        </w:rPr>
        <w:t>For</w:t>
      </w:r>
      <w:del w:id="1124" w:author="Anna Wingfield" w:date="2024-03-14T16:43:00Z">
        <w:r w:rsidR="009A1162" w:rsidRPr="00DA34F0" w:rsidDel="00E134F2">
          <w:rPr>
            <w:rFonts w:ascii="Times New Roman" w:eastAsia="Times New Roman" w:hAnsi="Times New Roman"/>
            <w:b w:val="0"/>
            <w:sz w:val="24"/>
            <w:szCs w:val="24"/>
            <w:rPrChange w:id="1125" w:author="Anna Wingfield" w:date="2024-03-14T16:20:00Z">
              <w:rPr>
                <w:rFonts w:ascii="Garamond" w:eastAsia="Times New Roman" w:hAnsi="Garamond"/>
                <w:b w:val="0"/>
                <w:sz w:val="24"/>
                <w:szCs w:val="24"/>
              </w:rPr>
            </w:rPrChange>
          </w:rPr>
          <w:delText>, for</w:delText>
        </w:r>
      </w:del>
      <w:r w:rsidR="009A1162" w:rsidRPr="00DA34F0">
        <w:rPr>
          <w:rFonts w:ascii="Times New Roman" w:eastAsia="Times New Roman" w:hAnsi="Times New Roman"/>
          <w:b w:val="0"/>
          <w:sz w:val="24"/>
          <w:szCs w:val="24"/>
          <w:rPrChange w:id="1126" w:author="Anna Wingfield" w:date="2024-03-14T16:20:00Z">
            <w:rPr>
              <w:rFonts w:ascii="Garamond" w:eastAsia="Times New Roman" w:hAnsi="Garamond"/>
              <w:b w:val="0"/>
              <w:sz w:val="24"/>
              <w:szCs w:val="24"/>
            </w:rPr>
          </w:rPrChange>
        </w:rPr>
        <w:t xml:space="preserve"> Derrida, </w:t>
      </w:r>
      <w:proofErr w:type="gramStart"/>
      <w:r w:rsidR="009A1162" w:rsidRPr="00DA34F0">
        <w:rPr>
          <w:rFonts w:ascii="Times New Roman" w:eastAsia="Times New Roman" w:hAnsi="Times New Roman"/>
          <w:b w:val="0"/>
          <w:sz w:val="24"/>
          <w:szCs w:val="24"/>
          <w:rPrChange w:id="1127" w:author="Anna Wingfield" w:date="2024-03-14T16:20:00Z">
            <w:rPr>
              <w:rFonts w:ascii="Garamond" w:eastAsia="Times New Roman" w:hAnsi="Garamond"/>
              <w:b w:val="0"/>
              <w:sz w:val="24"/>
              <w:szCs w:val="24"/>
            </w:rPr>
          </w:rPrChange>
        </w:rPr>
        <w:t>each individual</w:t>
      </w:r>
      <w:proofErr w:type="gramEnd"/>
      <w:r w:rsidR="009A1162" w:rsidRPr="00DA34F0">
        <w:rPr>
          <w:rFonts w:ascii="Times New Roman" w:eastAsia="Times New Roman" w:hAnsi="Times New Roman"/>
          <w:b w:val="0"/>
          <w:sz w:val="24"/>
          <w:szCs w:val="24"/>
          <w:rPrChange w:id="1128" w:author="Anna Wingfield" w:date="2024-03-14T16:20:00Z">
            <w:rPr>
              <w:rFonts w:ascii="Garamond" w:eastAsia="Times New Roman" w:hAnsi="Garamond"/>
              <w:b w:val="0"/>
              <w:sz w:val="24"/>
              <w:szCs w:val="24"/>
            </w:rPr>
          </w:rPrChange>
        </w:rPr>
        <w:t xml:space="preserve"> is a world, an island in the world, but also its own world, hence, the “individual death I’ve often said was each time </w:t>
      </w:r>
      <w:r w:rsidR="009A1162" w:rsidRPr="00DA34F0">
        <w:rPr>
          <w:rFonts w:ascii="Times New Roman" w:eastAsia="Times New Roman" w:hAnsi="Times New Roman"/>
          <w:b w:val="0"/>
          <w:i/>
          <w:sz w:val="24"/>
          <w:szCs w:val="24"/>
          <w:rPrChange w:id="1129" w:author="Anna Wingfield" w:date="2024-03-14T16:20:00Z">
            <w:rPr>
              <w:rFonts w:ascii="Garamond" w:eastAsia="Times New Roman" w:hAnsi="Garamond"/>
              <w:b w:val="0"/>
              <w:i/>
              <w:sz w:val="24"/>
              <w:szCs w:val="24"/>
            </w:rPr>
          </w:rPrChange>
        </w:rPr>
        <w:t xml:space="preserve">the </w:t>
      </w:r>
      <w:r w:rsidR="009A1162" w:rsidRPr="00DA34F0">
        <w:rPr>
          <w:rFonts w:ascii="Times New Roman" w:eastAsia="Times New Roman" w:hAnsi="Times New Roman"/>
          <w:b w:val="0"/>
          <w:sz w:val="24"/>
          <w:szCs w:val="24"/>
          <w:rPrChange w:id="1130" w:author="Anna Wingfield" w:date="2024-03-14T16:20:00Z">
            <w:rPr>
              <w:rFonts w:ascii="Garamond" w:eastAsia="Times New Roman" w:hAnsi="Garamond"/>
              <w:b w:val="0"/>
              <w:sz w:val="24"/>
              <w:szCs w:val="24"/>
            </w:rPr>
          </w:rPrChange>
        </w:rPr>
        <w:t xml:space="preserve">end of </w:t>
      </w:r>
      <w:r w:rsidR="009A1162" w:rsidRPr="00DA34F0">
        <w:rPr>
          <w:rFonts w:ascii="Times New Roman" w:eastAsia="Times New Roman" w:hAnsi="Times New Roman"/>
          <w:b w:val="0"/>
          <w:i/>
          <w:sz w:val="24"/>
          <w:szCs w:val="24"/>
          <w:rPrChange w:id="1131" w:author="Anna Wingfield" w:date="2024-03-14T16:20:00Z">
            <w:rPr>
              <w:rFonts w:ascii="Garamond" w:eastAsia="Times New Roman" w:hAnsi="Garamond"/>
              <w:b w:val="0"/>
              <w:i/>
              <w:sz w:val="24"/>
              <w:szCs w:val="24"/>
            </w:rPr>
          </w:rPrChange>
        </w:rPr>
        <w:t xml:space="preserve">the </w:t>
      </w:r>
      <w:r w:rsidR="009A1162" w:rsidRPr="00DA34F0">
        <w:rPr>
          <w:rFonts w:ascii="Times New Roman" w:eastAsia="Times New Roman" w:hAnsi="Times New Roman"/>
          <w:b w:val="0"/>
          <w:sz w:val="24"/>
          <w:szCs w:val="24"/>
          <w:rPrChange w:id="1132" w:author="Anna Wingfield" w:date="2024-03-14T16:20:00Z">
            <w:rPr>
              <w:rFonts w:ascii="Garamond" w:eastAsia="Times New Roman" w:hAnsi="Garamond"/>
              <w:b w:val="0"/>
              <w:sz w:val="24"/>
              <w:szCs w:val="24"/>
            </w:rPr>
          </w:rPrChange>
        </w:rPr>
        <w:t xml:space="preserve">world, </w:t>
      </w:r>
      <w:r w:rsidR="009A1162" w:rsidRPr="00DA34F0">
        <w:rPr>
          <w:rFonts w:ascii="Times New Roman" w:eastAsia="Times New Roman" w:hAnsi="Times New Roman"/>
          <w:b w:val="0"/>
          <w:i/>
          <w:sz w:val="24"/>
          <w:szCs w:val="24"/>
          <w:rPrChange w:id="1133" w:author="Anna Wingfield" w:date="2024-03-14T16:20:00Z">
            <w:rPr>
              <w:rFonts w:ascii="Garamond" w:eastAsia="Times New Roman" w:hAnsi="Garamond"/>
              <w:b w:val="0"/>
              <w:i/>
              <w:sz w:val="24"/>
              <w:szCs w:val="24"/>
            </w:rPr>
          </w:rPrChange>
        </w:rPr>
        <w:t xml:space="preserve">the </w:t>
      </w:r>
      <w:r w:rsidR="009A1162" w:rsidRPr="00DA34F0">
        <w:rPr>
          <w:rFonts w:ascii="Times New Roman" w:eastAsia="Times New Roman" w:hAnsi="Times New Roman"/>
          <w:b w:val="0"/>
          <w:sz w:val="24"/>
          <w:szCs w:val="24"/>
          <w:rPrChange w:id="1134" w:author="Anna Wingfield" w:date="2024-03-14T16:20:00Z">
            <w:rPr>
              <w:rFonts w:ascii="Garamond" w:eastAsia="Times New Roman" w:hAnsi="Garamond"/>
              <w:b w:val="0"/>
              <w:sz w:val="24"/>
              <w:szCs w:val="24"/>
            </w:rPr>
          </w:rPrChange>
        </w:rPr>
        <w:t xml:space="preserve">end, the whole end of </w:t>
      </w:r>
      <w:r w:rsidR="009A1162" w:rsidRPr="00DA34F0">
        <w:rPr>
          <w:rFonts w:ascii="Times New Roman" w:eastAsia="Times New Roman" w:hAnsi="Times New Roman"/>
          <w:b w:val="0"/>
          <w:i/>
          <w:sz w:val="24"/>
          <w:szCs w:val="24"/>
          <w:rPrChange w:id="1135" w:author="Anna Wingfield" w:date="2024-03-14T16:20:00Z">
            <w:rPr>
              <w:rFonts w:ascii="Garamond" w:eastAsia="Times New Roman" w:hAnsi="Garamond"/>
              <w:b w:val="0"/>
              <w:i/>
              <w:sz w:val="24"/>
              <w:szCs w:val="24"/>
            </w:rPr>
          </w:rPrChange>
        </w:rPr>
        <w:t xml:space="preserve">the </w:t>
      </w:r>
      <w:r w:rsidR="009A1162" w:rsidRPr="00DA34F0">
        <w:rPr>
          <w:rFonts w:ascii="Times New Roman" w:eastAsia="Times New Roman" w:hAnsi="Times New Roman"/>
          <w:b w:val="0"/>
          <w:sz w:val="24"/>
          <w:szCs w:val="24"/>
          <w:rPrChange w:id="1136" w:author="Anna Wingfield" w:date="2024-03-14T16:20:00Z">
            <w:rPr>
              <w:rFonts w:ascii="Garamond" w:eastAsia="Times New Roman" w:hAnsi="Garamond"/>
              <w:b w:val="0"/>
              <w:sz w:val="24"/>
              <w:szCs w:val="24"/>
            </w:rPr>
          </w:rPrChange>
        </w:rPr>
        <w:t>world…the end of the world in general, the absolute end of the world” (</w:t>
      </w:r>
      <w:r w:rsidR="009A1162" w:rsidRPr="00DA34F0">
        <w:rPr>
          <w:rFonts w:ascii="Times New Roman" w:eastAsia="Times New Roman" w:hAnsi="Times New Roman"/>
          <w:b w:val="0"/>
          <w:i/>
          <w:sz w:val="24"/>
          <w:szCs w:val="24"/>
          <w:rPrChange w:id="1137" w:author="Anna Wingfield" w:date="2024-03-14T16:20:00Z">
            <w:rPr>
              <w:rFonts w:ascii="Garamond" w:eastAsia="Times New Roman" w:hAnsi="Garamond"/>
              <w:b w:val="0"/>
              <w:i/>
              <w:sz w:val="24"/>
              <w:szCs w:val="24"/>
            </w:rPr>
          </w:rPrChange>
        </w:rPr>
        <w:t xml:space="preserve">BS </w:t>
      </w:r>
      <w:r w:rsidR="009A1162" w:rsidRPr="00DA34F0">
        <w:rPr>
          <w:rFonts w:ascii="Times New Roman" w:eastAsia="Times New Roman" w:hAnsi="Times New Roman"/>
          <w:b w:val="0"/>
          <w:sz w:val="24"/>
          <w:szCs w:val="24"/>
          <w:rPrChange w:id="1138" w:author="Anna Wingfield" w:date="2024-03-14T16:20:00Z">
            <w:rPr>
              <w:rFonts w:ascii="Garamond" w:eastAsia="Times New Roman" w:hAnsi="Garamond"/>
              <w:b w:val="0"/>
              <w:sz w:val="24"/>
              <w:szCs w:val="24"/>
            </w:rPr>
          </w:rPrChange>
        </w:rPr>
        <w:t xml:space="preserve">II, 260). </w:t>
      </w:r>
      <w:r w:rsidR="00252997" w:rsidRPr="00DA34F0">
        <w:rPr>
          <w:rFonts w:ascii="Times New Roman" w:eastAsia="Times New Roman" w:hAnsi="Times New Roman"/>
          <w:b w:val="0"/>
          <w:sz w:val="24"/>
          <w:szCs w:val="24"/>
          <w:rPrChange w:id="1139" w:author="Anna Wingfield" w:date="2024-03-14T16:20:00Z">
            <w:rPr>
              <w:rFonts w:ascii="Garamond" w:eastAsia="Times New Roman" w:hAnsi="Garamond"/>
              <w:b w:val="0"/>
              <w:sz w:val="24"/>
              <w:szCs w:val="24"/>
            </w:rPr>
          </w:rPrChange>
        </w:rPr>
        <w:t xml:space="preserve">It is the death of an enclosed </w:t>
      </w:r>
      <w:r w:rsidR="00D56663" w:rsidRPr="00DA34F0">
        <w:rPr>
          <w:rFonts w:ascii="Times New Roman" w:eastAsia="Times New Roman" w:hAnsi="Times New Roman"/>
          <w:b w:val="0"/>
          <w:sz w:val="24"/>
          <w:szCs w:val="24"/>
          <w:rPrChange w:id="1140" w:author="Anna Wingfield" w:date="2024-03-14T16:20:00Z">
            <w:rPr>
              <w:rFonts w:ascii="Garamond" w:eastAsia="Times New Roman" w:hAnsi="Garamond"/>
              <w:b w:val="0"/>
              <w:sz w:val="24"/>
              <w:szCs w:val="24"/>
            </w:rPr>
          </w:rPrChange>
        </w:rPr>
        <w:t>world</w:t>
      </w:r>
      <w:r w:rsidR="00252997" w:rsidRPr="00DA34F0">
        <w:rPr>
          <w:rFonts w:ascii="Times New Roman" w:eastAsia="Times New Roman" w:hAnsi="Times New Roman"/>
          <w:b w:val="0"/>
          <w:sz w:val="24"/>
          <w:szCs w:val="24"/>
          <w:rPrChange w:id="1141" w:author="Anna Wingfield" w:date="2024-03-14T16:20:00Z">
            <w:rPr>
              <w:rFonts w:ascii="Garamond" w:eastAsia="Times New Roman" w:hAnsi="Garamond"/>
              <w:b w:val="0"/>
              <w:sz w:val="24"/>
              <w:szCs w:val="24"/>
            </w:rPr>
          </w:rPrChange>
        </w:rPr>
        <w:t xml:space="preserve"> of that person, the world they alone know and we can never fully know, but the death of a world we witness and know only through the fact that we cannot</w:t>
      </w:r>
      <w:r w:rsidRPr="00DA34F0">
        <w:rPr>
          <w:rFonts w:ascii="Times New Roman" w:eastAsia="Times New Roman" w:hAnsi="Times New Roman"/>
          <w:b w:val="0"/>
          <w:sz w:val="24"/>
          <w:szCs w:val="24"/>
          <w:rPrChange w:id="1142" w:author="Anna Wingfield" w:date="2024-03-14T16:20:00Z">
            <w:rPr>
              <w:rFonts w:ascii="Garamond" w:eastAsia="Times New Roman" w:hAnsi="Garamond"/>
              <w:b w:val="0"/>
              <w:sz w:val="24"/>
              <w:szCs w:val="24"/>
            </w:rPr>
          </w:rPrChange>
        </w:rPr>
        <w:t xml:space="preserve"> phenomenologically </w:t>
      </w:r>
      <w:r w:rsidR="00252997" w:rsidRPr="00DA34F0">
        <w:rPr>
          <w:rFonts w:ascii="Times New Roman" w:eastAsia="Times New Roman" w:hAnsi="Times New Roman"/>
          <w:b w:val="0"/>
          <w:sz w:val="24"/>
          <w:szCs w:val="24"/>
          <w:rPrChange w:id="1143" w:author="Anna Wingfield" w:date="2024-03-14T16:20:00Z">
            <w:rPr>
              <w:rFonts w:ascii="Garamond" w:eastAsia="Times New Roman" w:hAnsi="Garamond"/>
              <w:b w:val="0"/>
              <w:sz w:val="24"/>
              <w:szCs w:val="24"/>
            </w:rPr>
          </w:rPrChange>
        </w:rPr>
        <w:t>know it: “</w:t>
      </w:r>
      <w:r w:rsidR="00531D02" w:rsidRPr="00DA34F0">
        <w:rPr>
          <w:rFonts w:ascii="Times New Roman" w:hAnsi="Times New Roman"/>
          <w:b w:val="0"/>
          <w:sz w:val="24"/>
          <w:szCs w:val="24"/>
          <w:rPrChange w:id="1144" w:author="Anna Wingfield" w:date="2024-03-14T16:20:00Z">
            <w:rPr>
              <w:rFonts w:ascii="Garamond" w:hAnsi="Garamond"/>
              <w:b w:val="0"/>
              <w:sz w:val="24"/>
              <w:szCs w:val="24"/>
            </w:rPr>
          </w:rPrChange>
        </w:rPr>
        <w:t>n</w:t>
      </w:r>
      <w:r w:rsidR="00252997" w:rsidRPr="00DA34F0">
        <w:rPr>
          <w:rFonts w:ascii="Times New Roman" w:hAnsi="Times New Roman"/>
          <w:b w:val="0"/>
          <w:sz w:val="24"/>
          <w:szCs w:val="24"/>
          <w:rPrChange w:id="1145" w:author="Anna Wingfield" w:date="2024-03-14T16:20:00Z">
            <w:rPr>
              <w:rFonts w:ascii="Garamond" w:hAnsi="Garamond"/>
              <w:b w:val="0"/>
              <w:sz w:val="24"/>
              <w:szCs w:val="24"/>
            </w:rPr>
          </w:rPrChange>
        </w:rPr>
        <w:t xml:space="preserve">o one will ever be able to demonstrate…that two human beings, you and I for example, inhabit the same world, that the world is one and the same thing for both of us” </w:t>
      </w:r>
      <w:commentRangeStart w:id="1146"/>
      <w:r w:rsidR="00252997" w:rsidRPr="00DA34F0">
        <w:rPr>
          <w:rFonts w:ascii="Times New Roman" w:hAnsi="Times New Roman"/>
          <w:b w:val="0"/>
          <w:sz w:val="24"/>
          <w:szCs w:val="24"/>
          <w:rPrChange w:id="1147" w:author="Anna Wingfield" w:date="2024-03-14T16:20:00Z">
            <w:rPr>
              <w:rFonts w:ascii="Garamond" w:hAnsi="Garamond"/>
              <w:b w:val="0"/>
              <w:sz w:val="24"/>
              <w:szCs w:val="24"/>
            </w:rPr>
          </w:rPrChange>
        </w:rPr>
        <w:t>(265)</w:t>
      </w:r>
      <w:commentRangeEnd w:id="1146"/>
      <w:r w:rsidR="00E134F2">
        <w:rPr>
          <w:rStyle w:val="CommentReference"/>
          <w:rFonts w:ascii="Garamond" w:hAnsi="Garamond"/>
          <w:b w:val="0"/>
          <w:bCs w:val="0"/>
          <w:lang w:eastAsia="ja-JP"/>
        </w:rPr>
        <w:commentReference w:id="1146"/>
      </w:r>
      <w:r w:rsidR="00252997" w:rsidRPr="00DA34F0">
        <w:rPr>
          <w:rFonts w:ascii="Times New Roman" w:hAnsi="Times New Roman"/>
          <w:b w:val="0"/>
          <w:sz w:val="24"/>
          <w:szCs w:val="24"/>
          <w:rPrChange w:id="1148" w:author="Anna Wingfield" w:date="2024-03-14T16:20:00Z">
            <w:rPr>
              <w:rFonts w:ascii="Garamond" w:hAnsi="Garamond"/>
              <w:b w:val="0"/>
              <w:sz w:val="24"/>
              <w:szCs w:val="24"/>
            </w:rPr>
          </w:rPrChange>
        </w:rPr>
        <w:t>.</w:t>
      </w:r>
      <w:r w:rsidR="00252997" w:rsidRPr="00DA34F0">
        <w:rPr>
          <w:rFonts w:ascii="Times New Roman" w:eastAsia="Times New Roman" w:hAnsi="Times New Roman"/>
          <w:b w:val="0"/>
          <w:sz w:val="24"/>
          <w:szCs w:val="24"/>
          <w:rPrChange w:id="1149" w:author="Anna Wingfield" w:date="2024-03-14T16:20:00Z">
            <w:rPr>
              <w:rFonts w:ascii="Garamond" w:eastAsia="Times New Roman" w:hAnsi="Garamond"/>
              <w:b w:val="0"/>
              <w:sz w:val="24"/>
              <w:szCs w:val="24"/>
            </w:rPr>
          </w:rPrChange>
        </w:rPr>
        <w:t xml:space="preserve"> </w:t>
      </w:r>
      <w:r w:rsidR="00D56663" w:rsidRPr="00DA34F0">
        <w:rPr>
          <w:rFonts w:ascii="Times New Roman" w:eastAsia="Times New Roman" w:hAnsi="Times New Roman"/>
          <w:b w:val="0"/>
          <w:sz w:val="24"/>
          <w:szCs w:val="24"/>
          <w:rPrChange w:id="1150" w:author="Anna Wingfield" w:date="2024-03-14T16:20:00Z">
            <w:rPr>
              <w:rFonts w:ascii="Garamond" w:eastAsia="Times New Roman" w:hAnsi="Garamond"/>
              <w:b w:val="0"/>
              <w:sz w:val="24"/>
              <w:szCs w:val="24"/>
            </w:rPr>
          </w:rPrChange>
        </w:rPr>
        <w:t xml:space="preserve">If each person is </w:t>
      </w:r>
      <w:r w:rsidR="009A1162" w:rsidRPr="00DA34F0">
        <w:rPr>
          <w:rFonts w:ascii="Times New Roman" w:eastAsia="Times New Roman" w:hAnsi="Times New Roman"/>
          <w:b w:val="0"/>
          <w:sz w:val="24"/>
          <w:szCs w:val="24"/>
          <w:rPrChange w:id="1151" w:author="Anna Wingfield" w:date="2024-03-14T16:20:00Z">
            <w:rPr>
              <w:rFonts w:ascii="Garamond" w:eastAsia="Times New Roman" w:hAnsi="Garamond"/>
              <w:b w:val="0"/>
              <w:sz w:val="24"/>
              <w:szCs w:val="24"/>
            </w:rPr>
          </w:rPrChange>
        </w:rPr>
        <w:t>a world, forever</w:t>
      </w:r>
      <w:r w:rsidR="00D56663" w:rsidRPr="00DA34F0">
        <w:rPr>
          <w:rFonts w:ascii="Times New Roman" w:eastAsia="Times New Roman" w:hAnsi="Times New Roman"/>
          <w:b w:val="0"/>
          <w:sz w:val="24"/>
          <w:szCs w:val="24"/>
          <w:rPrChange w:id="1152" w:author="Anna Wingfield" w:date="2024-03-14T16:20:00Z">
            <w:rPr>
              <w:rFonts w:ascii="Garamond" w:eastAsia="Times New Roman" w:hAnsi="Garamond"/>
              <w:b w:val="0"/>
              <w:sz w:val="24"/>
              <w:szCs w:val="24"/>
            </w:rPr>
          </w:rPrChange>
        </w:rPr>
        <w:t xml:space="preserve"> unconnected from other worlds </w:t>
      </w:r>
      <w:r w:rsidR="009A1162" w:rsidRPr="00DA34F0">
        <w:rPr>
          <w:rFonts w:ascii="Times New Roman" w:eastAsia="Times New Roman" w:hAnsi="Times New Roman"/>
          <w:b w:val="0"/>
          <w:sz w:val="24"/>
          <w:szCs w:val="24"/>
          <w:rPrChange w:id="1153" w:author="Anna Wingfield" w:date="2024-03-14T16:20:00Z">
            <w:rPr>
              <w:rFonts w:ascii="Garamond" w:eastAsia="Times New Roman" w:hAnsi="Garamond"/>
              <w:b w:val="0"/>
              <w:sz w:val="24"/>
              <w:szCs w:val="24"/>
            </w:rPr>
          </w:rPrChange>
        </w:rPr>
        <w:t xml:space="preserve">in existential solitude, then death, for each person, is the death of not only their world but the death of a whole world for others as well. </w:t>
      </w:r>
      <w:r w:rsidR="001962AB" w:rsidRPr="00DA34F0">
        <w:rPr>
          <w:rStyle w:val="m-9115795407614457208s1"/>
          <w:rFonts w:ascii="Times New Roman" w:hAnsi="Times New Roman"/>
          <w:b w:val="0"/>
          <w:color w:val="000000" w:themeColor="text1"/>
          <w:sz w:val="24"/>
          <w:szCs w:val="24"/>
          <w:rPrChange w:id="1154" w:author="Anna Wingfield" w:date="2024-03-14T16:20:00Z">
            <w:rPr>
              <w:rStyle w:val="m-9115795407614457208s1"/>
              <w:rFonts w:ascii="Garamond" w:hAnsi="Garamond"/>
              <w:b w:val="0"/>
              <w:color w:val="000000" w:themeColor="text1"/>
              <w:sz w:val="24"/>
              <w:szCs w:val="24"/>
            </w:rPr>
          </w:rPrChange>
        </w:rPr>
        <w:t>Lionel’s allusion is an apt one in this regard: “</w:t>
      </w:r>
      <w:r w:rsidR="001962AB" w:rsidRPr="00DA34F0">
        <w:rPr>
          <w:rFonts w:ascii="Times New Roman" w:hAnsi="Times New Roman"/>
          <w:b w:val="0"/>
          <w:sz w:val="24"/>
          <w:szCs w:val="24"/>
          <w:rPrChange w:id="1155" w:author="Anna Wingfield" w:date="2024-03-14T16:20:00Z">
            <w:rPr>
              <w:rFonts w:ascii="Garamond" w:hAnsi="Garamond"/>
              <w:b w:val="0"/>
              <w:sz w:val="24"/>
              <w:szCs w:val="24"/>
            </w:rPr>
          </w:rPrChange>
        </w:rPr>
        <w:t>for a moment I compared myself to that monarch of the waste—Robinson Crusoe. We had been both thrown companionless—he on the shore of a desolate</w:t>
      </w:r>
      <w:r w:rsidR="001962AB" w:rsidRPr="00DA34F0">
        <w:rPr>
          <w:rStyle w:val="pagenumberinline"/>
          <w:rFonts w:ascii="Times New Roman" w:hAnsi="Times New Roman"/>
          <w:b w:val="0"/>
          <w:sz w:val="24"/>
          <w:szCs w:val="24"/>
          <w:rPrChange w:id="1156" w:author="Anna Wingfield" w:date="2024-03-14T16:20:00Z">
            <w:rPr>
              <w:rStyle w:val="pagenumberinline"/>
              <w:rFonts w:ascii="Garamond" w:hAnsi="Garamond"/>
              <w:b w:val="0"/>
              <w:sz w:val="24"/>
              <w:szCs w:val="24"/>
            </w:rPr>
          </w:rPrChange>
        </w:rPr>
        <w:t xml:space="preserve"> </w:t>
      </w:r>
      <w:r w:rsidR="001962AB" w:rsidRPr="00DA34F0">
        <w:rPr>
          <w:rFonts w:ascii="Times New Roman" w:hAnsi="Times New Roman"/>
          <w:b w:val="0"/>
          <w:sz w:val="24"/>
          <w:szCs w:val="24"/>
          <w:rPrChange w:id="1157" w:author="Anna Wingfield" w:date="2024-03-14T16:20:00Z">
            <w:rPr>
              <w:rFonts w:ascii="Garamond" w:hAnsi="Garamond"/>
              <w:b w:val="0"/>
              <w:sz w:val="24"/>
              <w:szCs w:val="24"/>
            </w:rPr>
          </w:rPrChange>
        </w:rPr>
        <w:t>island: I on that of a desolate world</w:t>
      </w:r>
      <w:r w:rsidR="001962AB" w:rsidRPr="00DA34F0">
        <w:rPr>
          <w:rStyle w:val="m-9115795407614457208s1"/>
          <w:rFonts w:ascii="Times New Roman" w:hAnsi="Times New Roman"/>
          <w:b w:val="0"/>
          <w:color w:val="000000" w:themeColor="text1"/>
          <w:sz w:val="24"/>
          <w:szCs w:val="24"/>
          <w:rPrChange w:id="1158" w:author="Anna Wingfield" w:date="2024-03-14T16:20:00Z">
            <w:rPr>
              <w:rStyle w:val="m-9115795407614457208s1"/>
              <w:rFonts w:ascii="Garamond" w:hAnsi="Garamond"/>
              <w:b w:val="0"/>
              <w:color w:val="000000" w:themeColor="text1"/>
              <w:sz w:val="24"/>
              <w:szCs w:val="24"/>
            </w:rPr>
          </w:rPrChange>
        </w:rPr>
        <w:t>” (</w:t>
      </w:r>
      <w:r w:rsidR="00EE793E" w:rsidRPr="00DA34F0">
        <w:rPr>
          <w:rStyle w:val="m-9115795407614457208s1"/>
          <w:rFonts w:ascii="Times New Roman" w:hAnsi="Times New Roman"/>
          <w:b w:val="0"/>
          <w:color w:val="000000" w:themeColor="text1"/>
          <w:sz w:val="24"/>
          <w:szCs w:val="24"/>
          <w:rPrChange w:id="1159" w:author="Anna Wingfield" w:date="2024-03-14T16:20:00Z">
            <w:rPr>
              <w:rStyle w:val="m-9115795407614457208s1"/>
              <w:rFonts w:ascii="Garamond" w:hAnsi="Garamond"/>
              <w:b w:val="0"/>
              <w:color w:val="000000" w:themeColor="text1"/>
              <w:sz w:val="24"/>
              <w:szCs w:val="24"/>
            </w:rPr>
          </w:rPrChange>
        </w:rPr>
        <w:t>448</w:t>
      </w:r>
      <w:r w:rsidR="001962AB" w:rsidRPr="00DA34F0">
        <w:rPr>
          <w:rStyle w:val="m-9115795407614457208s1"/>
          <w:rFonts w:ascii="Times New Roman" w:hAnsi="Times New Roman"/>
          <w:b w:val="0"/>
          <w:color w:val="000000" w:themeColor="text1"/>
          <w:sz w:val="24"/>
          <w:szCs w:val="24"/>
          <w:rPrChange w:id="1160" w:author="Anna Wingfield" w:date="2024-03-14T16:20:00Z">
            <w:rPr>
              <w:rStyle w:val="m-9115795407614457208s1"/>
              <w:rFonts w:ascii="Garamond" w:hAnsi="Garamond"/>
              <w:b w:val="0"/>
              <w:color w:val="000000" w:themeColor="text1"/>
              <w:sz w:val="24"/>
              <w:szCs w:val="24"/>
            </w:rPr>
          </w:rPrChange>
        </w:rPr>
        <w:t xml:space="preserve">). </w:t>
      </w:r>
      <w:r w:rsidR="003D3079" w:rsidRPr="00DA34F0">
        <w:rPr>
          <w:rStyle w:val="m-9115795407614457208s1"/>
          <w:rFonts w:ascii="Times New Roman" w:hAnsi="Times New Roman"/>
          <w:b w:val="0"/>
          <w:color w:val="000000" w:themeColor="text1"/>
          <w:sz w:val="24"/>
          <w:szCs w:val="24"/>
          <w:rPrChange w:id="1161" w:author="Anna Wingfield" w:date="2024-03-14T16:20:00Z">
            <w:rPr>
              <w:rStyle w:val="m-9115795407614457208s1"/>
              <w:rFonts w:ascii="Garamond" w:hAnsi="Garamond"/>
              <w:b w:val="0"/>
              <w:color w:val="000000" w:themeColor="text1"/>
              <w:sz w:val="24"/>
              <w:szCs w:val="24"/>
            </w:rPr>
          </w:rPrChange>
        </w:rPr>
        <w:t>Robinson Crusoe, as Lionel distinguishes him, theorizes each life as an island that one may yet escape from (as Crusoe</w:t>
      </w:r>
      <w:r w:rsidR="0026300C" w:rsidRPr="00DA34F0">
        <w:rPr>
          <w:rStyle w:val="m-9115795407614457208s1"/>
          <w:rFonts w:ascii="Times New Roman" w:hAnsi="Times New Roman"/>
          <w:b w:val="0"/>
          <w:color w:val="000000" w:themeColor="text1"/>
          <w:sz w:val="24"/>
          <w:szCs w:val="24"/>
          <w:rPrChange w:id="1162" w:author="Anna Wingfield" w:date="2024-03-14T16:20:00Z">
            <w:rPr>
              <w:rStyle w:val="m-9115795407614457208s1"/>
              <w:rFonts w:ascii="Garamond" w:hAnsi="Garamond"/>
              <w:b w:val="0"/>
              <w:color w:val="000000" w:themeColor="text1"/>
              <w:sz w:val="24"/>
              <w:szCs w:val="24"/>
            </w:rPr>
          </w:rPrChange>
        </w:rPr>
        <w:t>, arguably,</w:t>
      </w:r>
      <w:r w:rsidR="003D3079" w:rsidRPr="00DA34F0">
        <w:rPr>
          <w:rStyle w:val="m-9115795407614457208s1"/>
          <w:rFonts w:ascii="Times New Roman" w:hAnsi="Times New Roman"/>
          <w:b w:val="0"/>
          <w:color w:val="000000" w:themeColor="text1"/>
          <w:sz w:val="24"/>
          <w:szCs w:val="24"/>
          <w:rPrChange w:id="1163" w:author="Anna Wingfield" w:date="2024-03-14T16:20:00Z">
            <w:rPr>
              <w:rStyle w:val="m-9115795407614457208s1"/>
              <w:rFonts w:ascii="Garamond" w:hAnsi="Garamond"/>
              <w:b w:val="0"/>
              <w:color w:val="000000" w:themeColor="text1"/>
              <w:sz w:val="24"/>
              <w:szCs w:val="24"/>
            </w:rPr>
          </w:rPrChange>
        </w:rPr>
        <w:t xml:space="preserve"> does) and find another shore, another person, who one can connect with whereas Lionel theorizes each life as a world, one for whom no </w:t>
      </w:r>
      <w:proofErr w:type="spellStart"/>
      <w:r w:rsidR="003D3079" w:rsidRPr="00DA34F0">
        <w:rPr>
          <w:rStyle w:val="m-9115795407614457208s1"/>
          <w:rFonts w:ascii="Times New Roman" w:hAnsi="Times New Roman"/>
          <w:b w:val="0"/>
          <w:color w:val="000000" w:themeColor="text1"/>
          <w:sz w:val="24"/>
          <w:szCs w:val="24"/>
          <w:rPrChange w:id="1164" w:author="Anna Wingfield" w:date="2024-03-14T16:20:00Z">
            <w:rPr>
              <w:rStyle w:val="m-9115795407614457208s1"/>
              <w:rFonts w:ascii="Garamond" w:hAnsi="Garamond"/>
              <w:b w:val="0"/>
              <w:color w:val="000000" w:themeColor="text1"/>
              <w:sz w:val="24"/>
              <w:szCs w:val="24"/>
            </w:rPr>
          </w:rPrChange>
        </w:rPr>
        <w:t>destinational</w:t>
      </w:r>
      <w:proofErr w:type="spellEnd"/>
      <w:r w:rsidR="003D3079" w:rsidRPr="00DA34F0">
        <w:rPr>
          <w:rStyle w:val="m-9115795407614457208s1"/>
          <w:rFonts w:ascii="Times New Roman" w:hAnsi="Times New Roman"/>
          <w:b w:val="0"/>
          <w:color w:val="000000" w:themeColor="text1"/>
          <w:sz w:val="24"/>
          <w:szCs w:val="24"/>
          <w:rPrChange w:id="1165" w:author="Anna Wingfield" w:date="2024-03-14T16:20:00Z">
            <w:rPr>
              <w:rStyle w:val="m-9115795407614457208s1"/>
              <w:rFonts w:ascii="Garamond" w:hAnsi="Garamond"/>
              <w:b w:val="0"/>
              <w:color w:val="000000" w:themeColor="text1"/>
              <w:sz w:val="24"/>
              <w:szCs w:val="24"/>
            </w:rPr>
          </w:rPrChange>
        </w:rPr>
        <w:t xml:space="preserve"> shore is possible</w:t>
      </w:r>
      <w:r w:rsidR="00A32915" w:rsidRPr="00DA34F0">
        <w:rPr>
          <w:rStyle w:val="m-9115795407614457208s1"/>
          <w:rFonts w:ascii="Times New Roman" w:hAnsi="Times New Roman"/>
          <w:b w:val="0"/>
          <w:color w:val="000000" w:themeColor="text1"/>
          <w:sz w:val="24"/>
          <w:szCs w:val="24"/>
          <w:rPrChange w:id="1166" w:author="Anna Wingfield" w:date="2024-03-14T16:20:00Z">
            <w:rPr>
              <w:rStyle w:val="m-9115795407614457208s1"/>
              <w:rFonts w:ascii="Garamond" w:hAnsi="Garamond"/>
              <w:b w:val="0"/>
              <w:color w:val="000000" w:themeColor="text1"/>
              <w:sz w:val="24"/>
              <w:szCs w:val="24"/>
            </w:rPr>
          </w:rPrChange>
        </w:rPr>
        <w:t>—he sails off at the end, as he says,</w:t>
      </w:r>
      <w:r w:rsidR="008C1194" w:rsidRPr="00DA34F0">
        <w:rPr>
          <w:rStyle w:val="m-9115795407614457208s1"/>
          <w:rFonts w:ascii="Times New Roman" w:hAnsi="Times New Roman"/>
          <w:b w:val="0"/>
          <w:color w:val="000000" w:themeColor="text1"/>
          <w:sz w:val="24"/>
          <w:szCs w:val="24"/>
          <w:rPrChange w:id="1167" w:author="Anna Wingfield" w:date="2024-03-14T16:20:00Z">
            <w:rPr>
              <w:rStyle w:val="m-9115795407614457208s1"/>
              <w:rFonts w:ascii="Garamond" w:hAnsi="Garamond"/>
              <w:b w:val="0"/>
              <w:color w:val="000000" w:themeColor="text1"/>
              <w:sz w:val="24"/>
              <w:szCs w:val="24"/>
            </w:rPr>
          </w:rPrChange>
        </w:rPr>
        <w:t xml:space="preserve"> </w:t>
      </w:r>
      <w:r w:rsidR="00A32915" w:rsidRPr="00DA34F0">
        <w:rPr>
          <w:rStyle w:val="m-9115795407614457208s1"/>
          <w:rFonts w:ascii="Times New Roman" w:hAnsi="Times New Roman"/>
          <w:b w:val="0"/>
          <w:color w:val="000000" w:themeColor="text1"/>
          <w:sz w:val="24"/>
          <w:szCs w:val="24"/>
          <w:rPrChange w:id="1168" w:author="Anna Wingfield" w:date="2024-03-14T16:20:00Z">
            <w:rPr>
              <w:rStyle w:val="m-9115795407614457208s1"/>
              <w:rFonts w:ascii="Garamond" w:hAnsi="Garamond"/>
              <w:b w:val="0"/>
              <w:color w:val="000000" w:themeColor="text1"/>
              <w:sz w:val="24"/>
              <w:szCs w:val="24"/>
            </w:rPr>
          </w:rPrChange>
        </w:rPr>
        <w:t>in search of a person, a world.</w:t>
      </w:r>
      <w:r w:rsidR="008C1194" w:rsidRPr="00DA34F0">
        <w:rPr>
          <w:rStyle w:val="m-9115795407614457208s1"/>
          <w:rFonts w:ascii="Times New Roman" w:hAnsi="Times New Roman"/>
          <w:b w:val="0"/>
          <w:color w:val="000000" w:themeColor="text1"/>
          <w:sz w:val="24"/>
          <w:szCs w:val="24"/>
          <w:rPrChange w:id="1169" w:author="Anna Wingfield" w:date="2024-03-14T16:20:00Z">
            <w:rPr>
              <w:rStyle w:val="m-9115795407614457208s1"/>
              <w:rFonts w:ascii="Garamond" w:hAnsi="Garamond"/>
              <w:b w:val="0"/>
              <w:color w:val="000000" w:themeColor="text1"/>
              <w:sz w:val="24"/>
              <w:szCs w:val="24"/>
            </w:rPr>
          </w:rPrChange>
        </w:rPr>
        <w:t xml:space="preserve"> </w:t>
      </w:r>
    </w:p>
    <w:p w14:paraId="4182C6E7" w14:textId="12AF452C" w:rsidR="00DA4EE6" w:rsidRPr="00DA34F0" w:rsidRDefault="00BF3D7B" w:rsidP="00A33418">
      <w:pPr>
        <w:pStyle w:val="m-9115795407614457208p1"/>
        <w:spacing w:line="480" w:lineRule="auto"/>
        <w:contextualSpacing/>
        <w:rPr>
          <w:rFonts w:ascii="Times New Roman" w:eastAsia="Times New Roman" w:hAnsi="Times New Roman"/>
          <w:b w:val="0"/>
          <w:sz w:val="24"/>
          <w:szCs w:val="24"/>
          <w:rPrChange w:id="1170" w:author="Anna Wingfield" w:date="2024-03-14T16:20:00Z">
            <w:rPr>
              <w:rFonts w:ascii="Garamond" w:eastAsia="Times New Roman" w:hAnsi="Garamond"/>
              <w:b w:val="0"/>
              <w:sz w:val="24"/>
              <w:szCs w:val="24"/>
            </w:rPr>
          </w:rPrChange>
        </w:rPr>
      </w:pPr>
      <w:r w:rsidRPr="00DA34F0">
        <w:rPr>
          <w:rFonts w:ascii="Times New Roman" w:eastAsia="Times New Roman" w:hAnsi="Times New Roman"/>
          <w:sz w:val="24"/>
          <w:szCs w:val="24"/>
          <w:rPrChange w:id="1171" w:author="Anna Wingfield" w:date="2024-03-14T16:20:00Z">
            <w:rPr>
              <w:rFonts w:ascii="Garamond" w:eastAsia="Times New Roman" w:hAnsi="Garamond"/>
              <w:sz w:val="24"/>
              <w:szCs w:val="24"/>
            </w:rPr>
          </w:rPrChange>
        </w:rPr>
        <w:tab/>
      </w:r>
      <w:r w:rsidR="00AD70FB" w:rsidRPr="00DA34F0">
        <w:rPr>
          <w:rFonts w:ascii="Times New Roman" w:eastAsia="Times New Roman" w:hAnsi="Times New Roman"/>
          <w:b w:val="0"/>
          <w:sz w:val="24"/>
          <w:szCs w:val="24"/>
          <w:rPrChange w:id="1172" w:author="Anna Wingfield" w:date="2024-03-14T16:20:00Z">
            <w:rPr>
              <w:rFonts w:ascii="Garamond" w:eastAsia="Times New Roman" w:hAnsi="Garamond"/>
              <w:b w:val="0"/>
              <w:sz w:val="24"/>
              <w:szCs w:val="24"/>
            </w:rPr>
          </w:rPrChange>
        </w:rPr>
        <w:t>We can see in D</w:t>
      </w:r>
      <w:r w:rsidR="006E128D" w:rsidRPr="00DA34F0">
        <w:rPr>
          <w:rFonts w:ascii="Times New Roman" w:eastAsia="Times New Roman" w:hAnsi="Times New Roman"/>
          <w:b w:val="0"/>
          <w:sz w:val="24"/>
          <w:szCs w:val="24"/>
          <w:rPrChange w:id="1173" w:author="Anna Wingfield" w:date="2024-03-14T16:20:00Z">
            <w:rPr>
              <w:rFonts w:ascii="Garamond" w:eastAsia="Times New Roman" w:hAnsi="Garamond"/>
              <w:b w:val="0"/>
              <w:sz w:val="24"/>
              <w:szCs w:val="24"/>
            </w:rPr>
          </w:rPrChange>
        </w:rPr>
        <w:t xml:space="preserve">errida </w:t>
      </w:r>
      <w:r w:rsidRPr="00DA34F0">
        <w:rPr>
          <w:rFonts w:ascii="Times New Roman" w:eastAsia="Times New Roman" w:hAnsi="Times New Roman"/>
          <w:b w:val="0"/>
          <w:sz w:val="24"/>
          <w:szCs w:val="24"/>
          <w:rPrChange w:id="1174" w:author="Anna Wingfield" w:date="2024-03-14T16:20:00Z">
            <w:rPr>
              <w:rFonts w:ascii="Garamond" w:eastAsia="Times New Roman" w:hAnsi="Garamond"/>
              <w:b w:val="0"/>
              <w:sz w:val="24"/>
              <w:szCs w:val="24"/>
            </w:rPr>
          </w:rPrChange>
        </w:rPr>
        <w:t>two</w:t>
      </w:r>
      <w:r w:rsidR="00563C99" w:rsidRPr="00DA34F0">
        <w:rPr>
          <w:rFonts w:ascii="Times New Roman" w:eastAsia="Times New Roman" w:hAnsi="Times New Roman"/>
          <w:b w:val="0"/>
          <w:sz w:val="24"/>
          <w:szCs w:val="24"/>
          <w:rPrChange w:id="1175" w:author="Anna Wingfield" w:date="2024-03-14T16:20:00Z">
            <w:rPr>
              <w:rFonts w:ascii="Garamond" w:eastAsia="Times New Roman" w:hAnsi="Garamond"/>
              <w:b w:val="0"/>
              <w:sz w:val="24"/>
              <w:szCs w:val="24"/>
            </w:rPr>
          </w:rPrChange>
        </w:rPr>
        <w:t xml:space="preserve"> possi</w:t>
      </w:r>
      <w:r w:rsidR="00D56663" w:rsidRPr="00DA34F0">
        <w:rPr>
          <w:rFonts w:ascii="Times New Roman" w:eastAsia="Times New Roman" w:hAnsi="Times New Roman"/>
          <w:b w:val="0"/>
          <w:sz w:val="24"/>
          <w:szCs w:val="24"/>
          <w:rPrChange w:id="1176" w:author="Anna Wingfield" w:date="2024-03-14T16:20:00Z">
            <w:rPr>
              <w:rFonts w:ascii="Garamond" w:eastAsia="Times New Roman" w:hAnsi="Garamond"/>
              <w:b w:val="0"/>
              <w:sz w:val="24"/>
              <w:szCs w:val="24"/>
            </w:rPr>
          </w:rPrChange>
        </w:rPr>
        <w:t xml:space="preserve">ble </w:t>
      </w:r>
      <w:r w:rsidR="00282325" w:rsidRPr="00DA34F0">
        <w:rPr>
          <w:rFonts w:ascii="Times New Roman" w:eastAsia="Times New Roman" w:hAnsi="Times New Roman"/>
          <w:b w:val="0"/>
          <w:sz w:val="24"/>
          <w:szCs w:val="24"/>
          <w:rPrChange w:id="1177" w:author="Anna Wingfield" w:date="2024-03-14T16:20:00Z">
            <w:rPr>
              <w:rFonts w:ascii="Garamond" w:eastAsia="Times New Roman" w:hAnsi="Garamond"/>
              <w:b w:val="0"/>
              <w:sz w:val="24"/>
              <w:szCs w:val="24"/>
            </w:rPr>
          </w:rPrChange>
        </w:rPr>
        <w:t>c</w:t>
      </w:r>
      <w:r w:rsidR="0026300C" w:rsidRPr="00DA34F0">
        <w:rPr>
          <w:rFonts w:ascii="Times New Roman" w:eastAsia="Times New Roman" w:hAnsi="Times New Roman"/>
          <w:b w:val="0"/>
          <w:sz w:val="24"/>
          <w:szCs w:val="24"/>
          <w:rPrChange w:id="1178" w:author="Anna Wingfield" w:date="2024-03-14T16:20:00Z">
            <w:rPr>
              <w:rFonts w:ascii="Garamond" w:eastAsia="Times New Roman" w:hAnsi="Garamond"/>
              <w:b w:val="0"/>
              <w:sz w:val="24"/>
              <w:szCs w:val="24"/>
            </w:rPr>
          </w:rPrChange>
        </w:rPr>
        <w:t xml:space="preserve">onsequences of this </w:t>
      </w:r>
      <w:r w:rsidR="00DE1DE6" w:rsidRPr="00DA34F0">
        <w:rPr>
          <w:rFonts w:ascii="Times New Roman" w:eastAsia="Times New Roman" w:hAnsi="Times New Roman"/>
          <w:b w:val="0"/>
          <w:sz w:val="24"/>
          <w:szCs w:val="24"/>
          <w:rPrChange w:id="1179" w:author="Anna Wingfield" w:date="2024-03-14T16:20:00Z">
            <w:rPr>
              <w:rFonts w:ascii="Garamond" w:eastAsia="Times New Roman" w:hAnsi="Garamond"/>
              <w:b w:val="0"/>
              <w:sz w:val="24"/>
              <w:szCs w:val="24"/>
            </w:rPr>
          </w:rPrChange>
        </w:rPr>
        <w:t>a-straitened, a- phenomenological worlding</w:t>
      </w:r>
      <w:r w:rsidR="00B86901" w:rsidRPr="00DA34F0">
        <w:rPr>
          <w:rFonts w:ascii="Times New Roman" w:eastAsia="Times New Roman" w:hAnsi="Times New Roman"/>
          <w:b w:val="0"/>
          <w:sz w:val="24"/>
          <w:szCs w:val="24"/>
          <w:rPrChange w:id="1180" w:author="Anna Wingfield" w:date="2024-03-14T16:20:00Z">
            <w:rPr>
              <w:rFonts w:ascii="Garamond" w:eastAsia="Times New Roman" w:hAnsi="Garamond"/>
              <w:b w:val="0"/>
              <w:sz w:val="24"/>
              <w:szCs w:val="24"/>
            </w:rPr>
          </w:rPrChange>
        </w:rPr>
        <w:t xml:space="preserve">. </w:t>
      </w:r>
      <w:r w:rsidR="008C1194" w:rsidRPr="00DA34F0">
        <w:rPr>
          <w:rFonts w:ascii="Times New Roman" w:eastAsia="Times New Roman" w:hAnsi="Times New Roman"/>
          <w:b w:val="0"/>
          <w:sz w:val="24"/>
          <w:szCs w:val="24"/>
          <w:rPrChange w:id="1181" w:author="Anna Wingfield" w:date="2024-03-14T16:20:00Z">
            <w:rPr>
              <w:rFonts w:ascii="Garamond" w:eastAsia="Times New Roman" w:hAnsi="Garamond"/>
              <w:b w:val="0"/>
              <w:sz w:val="24"/>
              <w:szCs w:val="24"/>
            </w:rPr>
          </w:rPrChange>
        </w:rPr>
        <w:t>The first, as Derrida</w:t>
      </w:r>
      <w:r w:rsidR="00C41917" w:rsidRPr="00DA34F0">
        <w:rPr>
          <w:rFonts w:ascii="Times New Roman" w:eastAsia="Times New Roman" w:hAnsi="Times New Roman"/>
          <w:b w:val="0"/>
          <w:sz w:val="24"/>
          <w:szCs w:val="24"/>
          <w:rPrChange w:id="1182" w:author="Anna Wingfield" w:date="2024-03-14T16:20:00Z">
            <w:rPr>
              <w:rFonts w:ascii="Garamond" w:eastAsia="Times New Roman" w:hAnsi="Garamond"/>
              <w:b w:val="0"/>
              <w:sz w:val="24"/>
              <w:szCs w:val="24"/>
            </w:rPr>
          </w:rPrChange>
        </w:rPr>
        <w:t xml:space="preserve"> puts it i</w:t>
      </w:r>
      <w:r w:rsidR="00282325" w:rsidRPr="00DA34F0">
        <w:rPr>
          <w:rFonts w:ascii="Times New Roman" w:eastAsia="Times New Roman" w:hAnsi="Times New Roman"/>
          <w:b w:val="0"/>
          <w:sz w:val="24"/>
          <w:szCs w:val="24"/>
          <w:rPrChange w:id="1183" w:author="Anna Wingfield" w:date="2024-03-14T16:20:00Z">
            <w:rPr>
              <w:rFonts w:ascii="Garamond" w:eastAsia="Times New Roman" w:hAnsi="Garamond"/>
              <w:b w:val="0"/>
              <w:sz w:val="24"/>
              <w:szCs w:val="24"/>
            </w:rPr>
          </w:rPrChange>
        </w:rPr>
        <w:t>n</w:t>
      </w:r>
      <w:r w:rsidR="00C41917" w:rsidRPr="00DA34F0">
        <w:rPr>
          <w:rFonts w:ascii="Times New Roman" w:eastAsia="Times New Roman" w:hAnsi="Times New Roman"/>
          <w:b w:val="0"/>
          <w:sz w:val="24"/>
          <w:szCs w:val="24"/>
          <w:rPrChange w:id="1184" w:author="Anna Wingfield" w:date="2024-03-14T16:20:00Z">
            <w:rPr>
              <w:rFonts w:ascii="Garamond" w:eastAsia="Times New Roman" w:hAnsi="Garamond"/>
              <w:b w:val="0"/>
              <w:sz w:val="24"/>
              <w:szCs w:val="24"/>
            </w:rPr>
          </w:rPrChange>
        </w:rPr>
        <w:t xml:space="preserve"> </w:t>
      </w:r>
      <w:r w:rsidR="00C41917" w:rsidRPr="00DA34F0">
        <w:rPr>
          <w:rFonts w:ascii="Times New Roman" w:eastAsia="Times New Roman" w:hAnsi="Times New Roman"/>
          <w:b w:val="0"/>
          <w:i/>
          <w:sz w:val="24"/>
          <w:szCs w:val="24"/>
          <w:rPrChange w:id="1185" w:author="Anna Wingfield" w:date="2024-03-14T16:20:00Z">
            <w:rPr>
              <w:rFonts w:ascii="Garamond" w:eastAsia="Times New Roman" w:hAnsi="Garamond"/>
              <w:b w:val="0"/>
              <w:i/>
              <w:sz w:val="24"/>
              <w:szCs w:val="24"/>
            </w:rPr>
          </w:rPrChange>
        </w:rPr>
        <w:t>A Taste for the Secret</w:t>
      </w:r>
      <w:r w:rsidR="00C41917" w:rsidRPr="00DA34F0">
        <w:rPr>
          <w:rFonts w:ascii="Times New Roman" w:eastAsia="Times New Roman" w:hAnsi="Times New Roman"/>
          <w:b w:val="0"/>
          <w:sz w:val="24"/>
          <w:szCs w:val="24"/>
          <w:rPrChange w:id="1186" w:author="Anna Wingfield" w:date="2024-03-14T16:20:00Z">
            <w:rPr>
              <w:rFonts w:ascii="Garamond" w:eastAsia="Times New Roman" w:hAnsi="Garamond"/>
              <w:b w:val="0"/>
              <w:sz w:val="24"/>
              <w:szCs w:val="24"/>
            </w:rPr>
          </w:rPrChange>
        </w:rPr>
        <w:t xml:space="preserve">, </w:t>
      </w:r>
      <w:r w:rsidR="00563C99" w:rsidRPr="00DA34F0">
        <w:rPr>
          <w:rFonts w:ascii="Times New Roman" w:eastAsia="Times New Roman" w:hAnsi="Times New Roman"/>
          <w:b w:val="0"/>
          <w:sz w:val="24"/>
          <w:szCs w:val="24"/>
          <w:rPrChange w:id="1187" w:author="Anna Wingfield" w:date="2024-03-14T16:20:00Z">
            <w:rPr>
              <w:rFonts w:ascii="Garamond" w:eastAsia="Times New Roman" w:hAnsi="Garamond"/>
              <w:b w:val="0"/>
              <w:sz w:val="24"/>
              <w:szCs w:val="24"/>
            </w:rPr>
          </w:rPrChange>
        </w:rPr>
        <w:t xml:space="preserve">is that we understand </w:t>
      </w:r>
      <w:proofErr w:type="gramStart"/>
      <w:r w:rsidR="00563C99" w:rsidRPr="00DA34F0">
        <w:rPr>
          <w:rFonts w:ascii="Times New Roman" w:eastAsia="Times New Roman" w:hAnsi="Times New Roman"/>
          <w:b w:val="0"/>
          <w:sz w:val="24"/>
          <w:szCs w:val="24"/>
          <w:rPrChange w:id="1188" w:author="Anna Wingfield" w:date="2024-03-14T16:20:00Z">
            <w:rPr>
              <w:rFonts w:ascii="Garamond" w:eastAsia="Times New Roman" w:hAnsi="Garamond"/>
              <w:b w:val="0"/>
              <w:sz w:val="24"/>
              <w:szCs w:val="24"/>
            </w:rPr>
          </w:rPrChange>
        </w:rPr>
        <w:t>that</w:t>
      </w:r>
      <w:proofErr w:type="gramEnd"/>
      <w:r w:rsidR="00563C99" w:rsidRPr="00DA34F0">
        <w:rPr>
          <w:rFonts w:ascii="Times New Roman" w:eastAsia="Times New Roman" w:hAnsi="Times New Roman"/>
          <w:b w:val="0"/>
          <w:sz w:val="24"/>
          <w:szCs w:val="24"/>
          <w:rPrChange w:id="1189" w:author="Anna Wingfield" w:date="2024-03-14T16:20:00Z">
            <w:rPr>
              <w:rFonts w:ascii="Garamond" w:eastAsia="Times New Roman" w:hAnsi="Garamond"/>
              <w:b w:val="0"/>
              <w:sz w:val="24"/>
              <w:szCs w:val="24"/>
            </w:rPr>
          </w:rPrChange>
        </w:rPr>
        <w:t xml:space="preserve"> </w:t>
      </w:r>
    </w:p>
    <w:p w14:paraId="6E3C8957" w14:textId="77777777" w:rsidR="00DA4EE6" w:rsidRPr="00DA34F0" w:rsidRDefault="00DA4EE6"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190" w:author="Anna Wingfield" w:date="2024-03-14T16:20:00Z">
            <w:rPr>
              <w:rStyle w:val="m-9115795407614457208s1"/>
              <w:rFonts w:ascii="Garamond" w:hAnsi="Garamond"/>
              <w:b w:val="0"/>
              <w:color w:val="000000" w:themeColor="text1"/>
              <w:sz w:val="24"/>
              <w:szCs w:val="24"/>
            </w:rPr>
          </w:rPrChange>
        </w:rPr>
      </w:pPr>
      <w:r w:rsidRPr="00DA34F0">
        <w:rPr>
          <w:rFonts w:ascii="Times New Roman" w:eastAsia="Times New Roman" w:hAnsi="Times New Roman"/>
          <w:b w:val="0"/>
          <w:sz w:val="24"/>
          <w:szCs w:val="24"/>
          <w:rPrChange w:id="1191" w:author="Anna Wingfield" w:date="2024-03-14T16:20:00Z">
            <w:rPr>
              <w:rFonts w:ascii="Garamond" w:eastAsia="Times New Roman" w:hAnsi="Garamond"/>
              <w:b w:val="0"/>
              <w:sz w:val="24"/>
              <w:szCs w:val="24"/>
            </w:rPr>
          </w:rPrChange>
        </w:rPr>
        <w:lastRenderedPageBreak/>
        <w:tab/>
      </w:r>
      <w:r w:rsidR="00563C99" w:rsidRPr="00DA34F0">
        <w:rPr>
          <w:rStyle w:val="m-9115795407614457208s1"/>
          <w:rFonts w:ascii="Times New Roman" w:hAnsi="Times New Roman"/>
          <w:b w:val="0"/>
          <w:color w:val="000000" w:themeColor="text1"/>
          <w:sz w:val="24"/>
          <w:szCs w:val="24"/>
          <w:rPrChange w:id="1192" w:author="Anna Wingfield" w:date="2024-03-14T16:20:00Z">
            <w:rPr>
              <w:rStyle w:val="m-9115795407614457208s1"/>
              <w:rFonts w:ascii="Garamond" w:hAnsi="Garamond"/>
              <w:b w:val="0"/>
              <w:color w:val="000000" w:themeColor="text1"/>
              <w:sz w:val="24"/>
              <w:szCs w:val="24"/>
            </w:rPr>
          </w:rPrChange>
        </w:rPr>
        <w:t>somehow, this secret that we speak of but are unable to say is, paradoxically…</w:t>
      </w:r>
    </w:p>
    <w:p w14:paraId="04E744DF" w14:textId="77777777" w:rsidR="00DA4EE6" w:rsidRPr="00DA34F0" w:rsidRDefault="00DA4EE6"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193"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194" w:author="Anna Wingfield" w:date="2024-03-14T16:20:00Z">
            <w:rPr>
              <w:rStyle w:val="m-9115795407614457208s1"/>
              <w:rFonts w:ascii="Garamond" w:hAnsi="Garamond"/>
              <w:b w:val="0"/>
              <w:color w:val="000000" w:themeColor="text1"/>
              <w:sz w:val="24"/>
              <w:szCs w:val="24"/>
            </w:rPr>
          </w:rPrChange>
        </w:rPr>
        <w:tab/>
      </w:r>
      <w:r w:rsidR="00563C99" w:rsidRPr="00DA34F0">
        <w:rPr>
          <w:rStyle w:val="m-9115795407614457208s1"/>
          <w:rFonts w:ascii="Times New Roman" w:hAnsi="Times New Roman"/>
          <w:b w:val="0"/>
          <w:color w:val="000000" w:themeColor="text1"/>
          <w:sz w:val="24"/>
          <w:szCs w:val="24"/>
          <w:rPrChange w:id="1195" w:author="Anna Wingfield" w:date="2024-03-14T16:20:00Z">
            <w:rPr>
              <w:rStyle w:val="m-9115795407614457208s1"/>
              <w:rFonts w:ascii="Garamond" w:hAnsi="Garamond"/>
              <w:b w:val="0"/>
              <w:color w:val="000000" w:themeColor="text1"/>
              <w:sz w:val="24"/>
              <w:szCs w:val="24"/>
            </w:rPr>
          </w:rPrChange>
        </w:rPr>
        <w:t xml:space="preserve">the best-shared thing in the world; but it is the sharing of what is not shared: </w:t>
      </w:r>
    </w:p>
    <w:p w14:paraId="0298ACAC" w14:textId="77777777" w:rsidR="00DA4EE6" w:rsidRPr="00DA34F0" w:rsidRDefault="00DA4EE6"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196"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197" w:author="Anna Wingfield" w:date="2024-03-14T16:20:00Z">
            <w:rPr>
              <w:rStyle w:val="m-9115795407614457208s1"/>
              <w:rFonts w:ascii="Garamond" w:hAnsi="Garamond"/>
              <w:b w:val="0"/>
              <w:color w:val="000000" w:themeColor="text1"/>
              <w:sz w:val="24"/>
              <w:szCs w:val="24"/>
            </w:rPr>
          </w:rPrChange>
        </w:rPr>
        <w:tab/>
      </w:r>
      <w:r w:rsidR="00563C99" w:rsidRPr="00DA34F0">
        <w:rPr>
          <w:rStyle w:val="m-9115795407614457208s1"/>
          <w:rFonts w:ascii="Times New Roman" w:hAnsi="Times New Roman"/>
          <w:b w:val="0"/>
          <w:color w:val="000000" w:themeColor="text1"/>
          <w:sz w:val="24"/>
          <w:szCs w:val="24"/>
          <w:rPrChange w:id="1198" w:author="Anna Wingfield" w:date="2024-03-14T16:20:00Z">
            <w:rPr>
              <w:rStyle w:val="m-9115795407614457208s1"/>
              <w:rFonts w:ascii="Garamond" w:hAnsi="Garamond"/>
              <w:b w:val="0"/>
              <w:color w:val="000000" w:themeColor="text1"/>
              <w:sz w:val="24"/>
              <w:szCs w:val="24"/>
            </w:rPr>
          </w:rPrChange>
        </w:rPr>
        <w:t xml:space="preserve">we know in common that we have nothing in common. There may be an </w:t>
      </w:r>
    </w:p>
    <w:p w14:paraId="2BB6B045" w14:textId="77777777" w:rsidR="00DA4EE6" w:rsidRPr="00DA34F0" w:rsidRDefault="00DA4EE6"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199"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200" w:author="Anna Wingfield" w:date="2024-03-14T16:20:00Z">
            <w:rPr>
              <w:rStyle w:val="m-9115795407614457208s1"/>
              <w:rFonts w:ascii="Garamond" w:hAnsi="Garamond"/>
              <w:b w:val="0"/>
              <w:color w:val="000000" w:themeColor="text1"/>
              <w:sz w:val="24"/>
              <w:szCs w:val="24"/>
            </w:rPr>
          </w:rPrChange>
        </w:rPr>
        <w:tab/>
      </w:r>
      <w:r w:rsidR="00563C99" w:rsidRPr="00DA34F0">
        <w:rPr>
          <w:rStyle w:val="m-9115795407614457208s1"/>
          <w:rFonts w:ascii="Times New Roman" w:hAnsi="Times New Roman"/>
          <w:b w:val="0"/>
          <w:color w:val="000000" w:themeColor="text1"/>
          <w:sz w:val="24"/>
          <w:szCs w:val="24"/>
          <w:rPrChange w:id="1201" w:author="Anna Wingfield" w:date="2024-03-14T16:20:00Z">
            <w:rPr>
              <w:rStyle w:val="m-9115795407614457208s1"/>
              <w:rFonts w:ascii="Garamond" w:hAnsi="Garamond"/>
              <w:b w:val="0"/>
              <w:color w:val="000000" w:themeColor="text1"/>
              <w:sz w:val="24"/>
              <w:szCs w:val="24"/>
            </w:rPr>
          </w:rPrChange>
        </w:rPr>
        <w:t xml:space="preserve">unlimited consensus on the subject, but the consensus is of no use, since it </w:t>
      </w:r>
    </w:p>
    <w:p w14:paraId="016A8262" w14:textId="77777777" w:rsidR="00DA4EE6" w:rsidRPr="00DA34F0" w:rsidRDefault="00DA4EE6"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202"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203" w:author="Anna Wingfield" w:date="2024-03-14T16:20:00Z">
            <w:rPr>
              <w:rStyle w:val="m-9115795407614457208s1"/>
              <w:rFonts w:ascii="Garamond" w:hAnsi="Garamond"/>
              <w:b w:val="0"/>
              <w:color w:val="000000" w:themeColor="text1"/>
              <w:sz w:val="24"/>
              <w:szCs w:val="24"/>
            </w:rPr>
          </w:rPrChange>
        </w:rPr>
        <w:tab/>
      </w:r>
      <w:r w:rsidR="00563C99" w:rsidRPr="00DA34F0">
        <w:rPr>
          <w:rStyle w:val="m-9115795407614457208s1"/>
          <w:rFonts w:ascii="Times New Roman" w:hAnsi="Times New Roman"/>
          <w:b w:val="0"/>
          <w:color w:val="000000" w:themeColor="text1"/>
          <w:sz w:val="24"/>
          <w:szCs w:val="24"/>
          <w:rPrChange w:id="1204" w:author="Anna Wingfield" w:date="2024-03-14T16:20:00Z">
            <w:rPr>
              <w:rStyle w:val="m-9115795407614457208s1"/>
              <w:rFonts w:ascii="Garamond" w:hAnsi="Garamond"/>
              <w:b w:val="0"/>
              <w:color w:val="000000" w:themeColor="text1"/>
              <w:sz w:val="24"/>
              <w:szCs w:val="24"/>
            </w:rPr>
          </w:rPrChange>
        </w:rPr>
        <w:t xml:space="preserve">is a consensus on the fact that the singular is singular, that the other is other, </w:t>
      </w:r>
    </w:p>
    <w:p w14:paraId="209C4DD9" w14:textId="267194FB" w:rsidR="00DE1DE6" w:rsidRPr="00DA34F0" w:rsidRDefault="00DA4EE6"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205"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206" w:author="Anna Wingfield" w:date="2024-03-14T16:20:00Z">
            <w:rPr>
              <w:rStyle w:val="m-9115795407614457208s1"/>
              <w:rFonts w:ascii="Garamond" w:hAnsi="Garamond"/>
              <w:b w:val="0"/>
              <w:color w:val="000000" w:themeColor="text1"/>
              <w:sz w:val="24"/>
              <w:szCs w:val="24"/>
            </w:rPr>
          </w:rPrChange>
        </w:rPr>
        <w:tab/>
      </w:r>
      <w:r w:rsidR="00563C99" w:rsidRPr="00DA34F0">
        <w:rPr>
          <w:rStyle w:val="m-9115795407614457208s1"/>
          <w:rFonts w:ascii="Times New Roman" w:hAnsi="Times New Roman"/>
          <w:b w:val="0"/>
          <w:color w:val="000000" w:themeColor="text1"/>
          <w:sz w:val="24"/>
          <w:szCs w:val="24"/>
          <w:rPrChange w:id="1207" w:author="Anna Wingfield" w:date="2024-03-14T16:20:00Z">
            <w:rPr>
              <w:rStyle w:val="m-9115795407614457208s1"/>
              <w:rFonts w:ascii="Garamond" w:hAnsi="Garamond"/>
              <w:b w:val="0"/>
              <w:color w:val="000000" w:themeColor="text1"/>
              <w:sz w:val="24"/>
              <w:szCs w:val="24"/>
            </w:rPr>
          </w:rPrChange>
        </w:rPr>
        <w:t xml:space="preserve">that </w:t>
      </w:r>
      <w:r w:rsidR="00563C99" w:rsidRPr="00DA34F0">
        <w:rPr>
          <w:rStyle w:val="m-9115795407614457208s1"/>
          <w:rFonts w:ascii="Times New Roman" w:hAnsi="Times New Roman"/>
          <w:b w:val="0"/>
          <w:i/>
          <w:color w:val="000000" w:themeColor="text1"/>
          <w:sz w:val="24"/>
          <w:szCs w:val="24"/>
          <w:rPrChange w:id="1208" w:author="Anna Wingfield" w:date="2024-03-14T16:20:00Z">
            <w:rPr>
              <w:rStyle w:val="m-9115795407614457208s1"/>
              <w:rFonts w:ascii="Garamond" w:hAnsi="Garamond"/>
              <w:b w:val="0"/>
              <w:i/>
              <w:color w:val="000000" w:themeColor="text1"/>
              <w:sz w:val="24"/>
              <w:szCs w:val="24"/>
            </w:rPr>
          </w:rPrChange>
        </w:rPr>
        <w:t xml:space="preserve">tout </w:t>
      </w:r>
      <w:proofErr w:type="spellStart"/>
      <w:r w:rsidR="00563C99" w:rsidRPr="00DA34F0">
        <w:rPr>
          <w:rStyle w:val="m-9115795407614457208s1"/>
          <w:rFonts w:ascii="Times New Roman" w:hAnsi="Times New Roman"/>
          <w:b w:val="0"/>
          <w:i/>
          <w:color w:val="000000" w:themeColor="text1"/>
          <w:sz w:val="24"/>
          <w:szCs w:val="24"/>
          <w:rPrChange w:id="1209" w:author="Anna Wingfield" w:date="2024-03-14T16:20:00Z">
            <w:rPr>
              <w:rStyle w:val="m-9115795407614457208s1"/>
              <w:rFonts w:ascii="Garamond" w:hAnsi="Garamond"/>
              <w:b w:val="0"/>
              <w:i/>
              <w:color w:val="000000" w:themeColor="text1"/>
              <w:sz w:val="24"/>
              <w:szCs w:val="24"/>
            </w:rPr>
          </w:rPrChange>
        </w:rPr>
        <w:t>autre</w:t>
      </w:r>
      <w:proofErr w:type="spellEnd"/>
      <w:r w:rsidR="00563C99" w:rsidRPr="00DA34F0">
        <w:rPr>
          <w:rStyle w:val="m-9115795407614457208s1"/>
          <w:rFonts w:ascii="Times New Roman" w:hAnsi="Times New Roman"/>
          <w:b w:val="0"/>
          <w:i/>
          <w:color w:val="000000" w:themeColor="text1"/>
          <w:sz w:val="24"/>
          <w:szCs w:val="24"/>
          <w:rPrChange w:id="1210" w:author="Anna Wingfield" w:date="2024-03-14T16:20:00Z">
            <w:rPr>
              <w:rStyle w:val="m-9115795407614457208s1"/>
              <w:rFonts w:ascii="Garamond" w:hAnsi="Garamond"/>
              <w:b w:val="0"/>
              <w:i/>
              <w:color w:val="000000" w:themeColor="text1"/>
              <w:sz w:val="24"/>
              <w:szCs w:val="24"/>
            </w:rPr>
          </w:rPrChange>
        </w:rPr>
        <w:t xml:space="preserve"> </w:t>
      </w:r>
      <w:proofErr w:type="spellStart"/>
      <w:r w:rsidR="00563C99" w:rsidRPr="00DA34F0">
        <w:rPr>
          <w:rStyle w:val="m-9115795407614457208s1"/>
          <w:rFonts w:ascii="Times New Roman" w:hAnsi="Times New Roman"/>
          <w:b w:val="0"/>
          <w:i/>
          <w:color w:val="000000" w:themeColor="text1"/>
          <w:sz w:val="24"/>
          <w:szCs w:val="24"/>
          <w:rPrChange w:id="1211" w:author="Anna Wingfield" w:date="2024-03-14T16:20:00Z">
            <w:rPr>
              <w:rStyle w:val="m-9115795407614457208s1"/>
              <w:rFonts w:ascii="Garamond" w:hAnsi="Garamond"/>
              <w:b w:val="0"/>
              <w:i/>
              <w:color w:val="000000" w:themeColor="text1"/>
              <w:sz w:val="24"/>
              <w:szCs w:val="24"/>
            </w:rPr>
          </w:rPrChange>
        </w:rPr>
        <w:t>est</w:t>
      </w:r>
      <w:proofErr w:type="spellEnd"/>
      <w:r w:rsidR="00563C99" w:rsidRPr="00DA34F0">
        <w:rPr>
          <w:rStyle w:val="m-9115795407614457208s1"/>
          <w:rFonts w:ascii="Times New Roman" w:hAnsi="Times New Roman"/>
          <w:b w:val="0"/>
          <w:i/>
          <w:color w:val="000000" w:themeColor="text1"/>
          <w:sz w:val="24"/>
          <w:szCs w:val="24"/>
          <w:rPrChange w:id="1212" w:author="Anna Wingfield" w:date="2024-03-14T16:20:00Z">
            <w:rPr>
              <w:rStyle w:val="m-9115795407614457208s1"/>
              <w:rFonts w:ascii="Garamond" w:hAnsi="Garamond"/>
              <w:b w:val="0"/>
              <w:i/>
              <w:color w:val="000000" w:themeColor="text1"/>
              <w:sz w:val="24"/>
              <w:szCs w:val="24"/>
            </w:rPr>
          </w:rPrChange>
        </w:rPr>
        <w:t xml:space="preserve"> tou</w:t>
      </w:r>
      <w:r w:rsidR="0017245D" w:rsidRPr="00DA34F0">
        <w:rPr>
          <w:rStyle w:val="m-9115795407614457208s1"/>
          <w:rFonts w:ascii="Times New Roman" w:hAnsi="Times New Roman"/>
          <w:b w:val="0"/>
          <w:i/>
          <w:color w:val="000000" w:themeColor="text1"/>
          <w:sz w:val="24"/>
          <w:szCs w:val="24"/>
          <w:rPrChange w:id="1213" w:author="Anna Wingfield" w:date="2024-03-14T16:20:00Z">
            <w:rPr>
              <w:rStyle w:val="m-9115795407614457208s1"/>
              <w:rFonts w:ascii="Garamond" w:hAnsi="Garamond"/>
              <w:b w:val="0"/>
              <w:i/>
              <w:color w:val="000000" w:themeColor="text1"/>
              <w:sz w:val="24"/>
              <w:szCs w:val="24"/>
            </w:rPr>
          </w:rPrChange>
        </w:rPr>
        <w:t>t</w:t>
      </w:r>
      <w:r w:rsidR="00563C99" w:rsidRPr="00DA34F0">
        <w:rPr>
          <w:rStyle w:val="m-9115795407614457208s1"/>
          <w:rFonts w:ascii="Times New Roman" w:hAnsi="Times New Roman"/>
          <w:b w:val="0"/>
          <w:i/>
          <w:color w:val="000000" w:themeColor="text1"/>
          <w:sz w:val="24"/>
          <w:szCs w:val="24"/>
          <w:rPrChange w:id="1214" w:author="Anna Wingfield" w:date="2024-03-14T16:20:00Z">
            <w:rPr>
              <w:rStyle w:val="m-9115795407614457208s1"/>
              <w:rFonts w:ascii="Garamond" w:hAnsi="Garamond"/>
              <w:b w:val="0"/>
              <w:i/>
              <w:color w:val="000000" w:themeColor="text1"/>
              <w:sz w:val="24"/>
              <w:szCs w:val="24"/>
            </w:rPr>
          </w:rPrChange>
        </w:rPr>
        <w:t xml:space="preserve"> </w:t>
      </w:r>
      <w:proofErr w:type="spellStart"/>
      <w:r w:rsidR="00563C99" w:rsidRPr="00DA34F0">
        <w:rPr>
          <w:rStyle w:val="m-9115795407614457208s1"/>
          <w:rFonts w:ascii="Times New Roman" w:hAnsi="Times New Roman"/>
          <w:b w:val="0"/>
          <w:i/>
          <w:color w:val="000000" w:themeColor="text1"/>
          <w:sz w:val="24"/>
          <w:szCs w:val="24"/>
          <w:rPrChange w:id="1215" w:author="Anna Wingfield" w:date="2024-03-14T16:20:00Z">
            <w:rPr>
              <w:rStyle w:val="m-9115795407614457208s1"/>
              <w:rFonts w:ascii="Garamond" w:hAnsi="Garamond"/>
              <w:b w:val="0"/>
              <w:i/>
              <w:color w:val="000000" w:themeColor="text1"/>
              <w:sz w:val="24"/>
              <w:szCs w:val="24"/>
            </w:rPr>
          </w:rPrChange>
        </w:rPr>
        <w:t>autre</w:t>
      </w:r>
      <w:proofErr w:type="spellEnd"/>
      <w:ins w:id="1216" w:author="Anna Wingfield" w:date="2024-03-14T16:45:00Z">
        <w:r w:rsidR="00E134F2">
          <w:rPr>
            <w:rStyle w:val="m-9115795407614457208s1"/>
            <w:rFonts w:ascii="Times New Roman" w:hAnsi="Times New Roman"/>
            <w:b w:val="0"/>
            <w:color w:val="000000" w:themeColor="text1"/>
            <w:sz w:val="24"/>
            <w:szCs w:val="24"/>
          </w:rPr>
          <w:t xml:space="preserve"> . . . </w:t>
        </w:r>
      </w:ins>
      <w:del w:id="1217" w:author="Anna Wingfield" w:date="2024-03-14T16:45:00Z">
        <w:r w:rsidR="00563C99" w:rsidRPr="00DA34F0" w:rsidDel="00E134F2">
          <w:rPr>
            <w:rStyle w:val="m-9115795407614457208s1"/>
            <w:rFonts w:ascii="Times New Roman" w:hAnsi="Times New Roman"/>
            <w:b w:val="0"/>
            <w:color w:val="000000" w:themeColor="text1"/>
            <w:sz w:val="24"/>
            <w:szCs w:val="24"/>
            <w:rPrChange w:id="1218" w:author="Anna Wingfield" w:date="2024-03-14T16:20:00Z">
              <w:rPr>
                <w:rStyle w:val="m-9115795407614457208s1"/>
                <w:rFonts w:ascii="Garamond" w:hAnsi="Garamond"/>
                <w:b w:val="0"/>
                <w:color w:val="000000" w:themeColor="text1"/>
                <w:sz w:val="24"/>
                <w:szCs w:val="24"/>
              </w:rPr>
            </w:rPrChange>
          </w:rPr>
          <w:delText>…</w:delText>
        </w:r>
      </w:del>
      <w:r w:rsidR="00563C99" w:rsidRPr="00DA34F0">
        <w:rPr>
          <w:rStyle w:val="m-9115795407614457208s1"/>
          <w:rFonts w:ascii="Times New Roman" w:hAnsi="Times New Roman"/>
          <w:b w:val="0"/>
          <w:color w:val="000000" w:themeColor="text1"/>
          <w:sz w:val="24"/>
          <w:szCs w:val="24"/>
          <w:rPrChange w:id="1219" w:author="Anna Wingfield" w:date="2024-03-14T16:20:00Z">
            <w:rPr>
              <w:rStyle w:val="m-9115795407614457208s1"/>
              <w:rFonts w:ascii="Garamond" w:hAnsi="Garamond"/>
              <w:b w:val="0"/>
              <w:color w:val="000000" w:themeColor="text1"/>
              <w:sz w:val="24"/>
              <w:szCs w:val="24"/>
            </w:rPr>
          </w:rPrChange>
        </w:rPr>
        <w:t>everything tha</w:t>
      </w:r>
      <w:r w:rsidRPr="00DA34F0">
        <w:rPr>
          <w:rStyle w:val="m-9115795407614457208s1"/>
          <w:rFonts w:ascii="Times New Roman" w:hAnsi="Times New Roman"/>
          <w:b w:val="0"/>
          <w:color w:val="000000" w:themeColor="text1"/>
          <w:sz w:val="24"/>
          <w:szCs w:val="24"/>
          <w:rPrChange w:id="1220" w:author="Anna Wingfield" w:date="2024-03-14T16:20:00Z">
            <w:rPr>
              <w:rStyle w:val="m-9115795407614457208s1"/>
              <w:rFonts w:ascii="Garamond" w:hAnsi="Garamond"/>
              <w:b w:val="0"/>
              <w:color w:val="000000" w:themeColor="text1"/>
              <w:sz w:val="24"/>
              <w:szCs w:val="24"/>
            </w:rPr>
          </w:rPrChange>
        </w:rPr>
        <w:t xml:space="preserve">t exist shares the </w:t>
      </w:r>
      <w:proofErr w:type="spellStart"/>
      <w:r w:rsidRPr="00DA34F0">
        <w:rPr>
          <w:rStyle w:val="m-9115795407614457208s1"/>
          <w:rFonts w:ascii="Times New Roman" w:hAnsi="Times New Roman"/>
          <w:b w:val="0"/>
          <w:color w:val="000000" w:themeColor="text1"/>
          <w:sz w:val="24"/>
          <w:szCs w:val="24"/>
          <w:rPrChange w:id="1221" w:author="Anna Wingfield" w:date="2024-03-14T16:20:00Z">
            <w:rPr>
              <w:rStyle w:val="m-9115795407614457208s1"/>
              <w:rFonts w:ascii="Garamond" w:hAnsi="Garamond"/>
              <w:b w:val="0"/>
              <w:color w:val="000000" w:themeColor="text1"/>
              <w:sz w:val="24"/>
              <w:szCs w:val="24"/>
            </w:rPr>
          </w:rPrChange>
        </w:rPr>
        <w:t>unshareable</w:t>
      </w:r>
      <w:proofErr w:type="spellEnd"/>
      <w:r w:rsidR="00DE1DE6" w:rsidRPr="00DA34F0">
        <w:rPr>
          <w:rStyle w:val="m-9115795407614457208s1"/>
          <w:rFonts w:ascii="Times New Roman" w:hAnsi="Times New Roman"/>
          <w:b w:val="0"/>
          <w:color w:val="000000" w:themeColor="text1"/>
          <w:sz w:val="24"/>
          <w:szCs w:val="24"/>
          <w:rPrChange w:id="1222" w:author="Anna Wingfield" w:date="2024-03-14T16:20:00Z">
            <w:rPr>
              <w:rStyle w:val="m-9115795407614457208s1"/>
              <w:rFonts w:ascii="Garamond" w:hAnsi="Garamond"/>
              <w:b w:val="0"/>
              <w:color w:val="000000" w:themeColor="text1"/>
              <w:sz w:val="24"/>
              <w:szCs w:val="24"/>
            </w:rPr>
          </w:rPrChange>
        </w:rPr>
        <w:t>.</w:t>
      </w:r>
      <w:r w:rsidR="00DE1DE6" w:rsidRPr="00DA34F0">
        <w:rPr>
          <w:rStyle w:val="FootnoteReference"/>
          <w:rFonts w:ascii="Times New Roman" w:hAnsi="Times New Roman"/>
          <w:b w:val="0"/>
          <w:color w:val="000000" w:themeColor="text1"/>
          <w:sz w:val="24"/>
          <w:szCs w:val="24"/>
          <w:rPrChange w:id="1223" w:author="Anna Wingfield" w:date="2024-03-14T16:20:00Z">
            <w:rPr>
              <w:rStyle w:val="FootnoteReference"/>
              <w:rFonts w:ascii="Garamond" w:hAnsi="Garamond"/>
              <w:b w:val="0"/>
              <w:color w:val="000000" w:themeColor="text1"/>
              <w:sz w:val="24"/>
              <w:szCs w:val="24"/>
            </w:rPr>
          </w:rPrChange>
        </w:rPr>
        <w:footnoteReference w:id="13"/>
      </w:r>
      <w:r w:rsidRPr="00DA34F0">
        <w:rPr>
          <w:rStyle w:val="m-9115795407614457208s1"/>
          <w:rFonts w:ascii="Times New Roman" w:hAnsi="Times New Roman"/>
          <w:b w:val="0"/>
          <w:color w:val="000000" w:themeColor="text1"/>
          <w:sz w:val="24"/>
          <w:szCs w:val="24"/>
          <w:rPrChange w:id="1228" w:author="Anna Wingfield" w:date="2024-03-14T16:20:00Z">
            <w:rPr>
              <w:rStyle w:val="m-9115795407614457208s1"/>
              <w:rFonts w:ascii="Garamond" w:hAnsi="Garamond"/>
              <w:b w:val="0"/>
              <w:color w:val="000000" w:themeColor="text1"/>
              <w:sz w:val="24"/>
              <w:szCs w:val="24"/>
            </w:rPr>
          </w:rPrChange>
        </w:rPr>
        <w:t xml:space="preserve"> </w:t>
      </w:r>
    </w:p>
    <w:p w14:paraId="0F55E65A" w14:textId="7F9162DC" w:rsidR="00DA4EE6" w:rsidRPr="00DA34F0" w:rsidRDefault="00B87F0B" w:rsidP="00A33418">
      <w:pPr>
        <w:pStyle w:val="m-9115795407614457208p1"/>
        <w:spacing w:line="480" w:lineRule="auto"/>
        <w:contextualSpacing/>
        <w:rPr>
          <w:rFonts w:ascii="Times New Roman" w:eastAsia="Times New Roman" w:hAnsi="Times New Roman"/>
          <w:b w:val="0"/>
          <w:sz w:val="24"/>
          <w:szCs w:val="24"/>
          <w:rPrChange w:id="1229" w:author="Anna Wingfield" w:date="2024-03-14T16:20:00Z">
            <w:rPr>
              <w:rFonts w:ascii="Garamond" w:eastAsia="Times New Roman" w:hAnsi="Garamond"/>
              <w:b w:val="0"/>
              <w:sz w:val="24"/>
              <w:szCs w:val="24"/>
            </w:rPr>
          </w:rPrChange>
        </w:rPr>
      </w:pPr>
      <w:r w:rsidRPr="00DA34F0">
        <w:rPr>
          <w:rStyle w:val="m-9115795407614457208s1"/>
          <w:rFonts w:ascii="Times New Roman" w:hAnsi="Times New Roman"/>
          <w:b w:val="0"/>
          <w:color w:val="000000" w:themeColor="text1"/>
          <w:sz w:val="24"/>
          <w:szCs w:val="24"/>
          <w:rPrChange w:id="1230" w:author="Anna Wingfield" w:date="2024-03-14T16:20:00Z">
            <w:rPr>
              <w:rStyle w:val="m-9115795407614457208s1"/>
              <w:rFonts w:ascii="Garamond" w:hAnsi="Garamond"/>
              <w:b w:val="0"/>
              <w:color w:val="000000" w:themeColor="text1"/>
              <w:sz w:val="24"/>
              <w:szCs w:val="24"/>
            </w:rPr>
          </w:rPrChange>
        </w:rPr>
        <w:t>The</w:t>
      </w:r>
      <w:r w:rsidR="00563C99" w:rsidRPr="00DA34F0">
        <w:rPr>
          <w:rStyle w:val="m-9115795407614457208s1"/>
          <w:rFonts w:ascii="Times New Roman" w:hAnsi="Times New Roman"/>
          <w:b w:val="0"/>
          <w:color w:val="000000" w:themeColor="text1"/>
          <w:sz w:val="24"/>
          <w:szCs w:val="24"/>
          <w:rPrChange w:id="1231" w:author="Anna Wingfield" w:date="2024-03-14T16:20:00Z">
            <w:rPr>
              <w:rStyle w:val="m-9115795407614457208s1"/>
              <w:rFonts w:ascii="Garamond" w:hAnsi="Garamond"/>
              <w:b w:val="0"/>
              <w:color w:val="000000" w:themeColor="text1"/>
              <w:sz w:val="24"/>
              <w:szCs w:val="24"/>
            </w:rPr>
          </w:rPrChange>
        </w:rPr>
        <w:t xml:space="preserve"> shared</w:t>
      </w:r>
      <w:r w:rsidRPr="00DA34F0">
        <w:rPr>
          <w:rStyle w:val="m-9115795407614457208s1"/>
          <w:rFonts w:ascii="Times New Roman" w:hAnsi="Times New Roman"/>
          <w:b w:val="0"/>
          <w:color w:val="000000" w:themeColor="text1"/>
          <w:sz w:val="24"/>
          <w:szCs w:val="24"/>
          <w:rPrChange w:id="1232" w:author="Anna Wingfield" w:date="2024-03-14T16:20:00Z">
            <w:rPr>
              <w:rStyle w:val="m-9115795407614457208s1"/>
              <w:rFonts w:ascii="Garamond" w:hAnsi="Garamond"/>
              <w:b w:val="0"/>
              <w:color w:val="000000" w:themeColor="text1"/>
              <w:sz w:val="24"/>
              <w:szCs w:val="24"/>
            </w:rPr>
          </w:rPrChange>
        </w:rPr>
        <w:t>,</w:t>
      </w:r>
      <w:r w:rsidR="00563C99" w:rsidRPr="00DA34F0">
        <w:rPr>
          <w:rStyle w:val="m-9115795407614457208s1"/>
          <w:rFonts w:ascii="Times New Roman" w:hAnsi="Times New Roman"/>
          <w:b w:val="0"/>
          <w:color w:val="000000" w:themeColor="text1"/>
          <w:sz w:val="24"/>
          <w:szCs w:val="24"/>
          <w:rPrChange w:id="1233" w:author="Anna Wingfield" w:date="2024-03-14T16:20:00Z">
            <w:rPr>
              <w:rStyle w:val="m-9115795407614457208s1"/>
              <w:rFonts w:ascii="Garamond" w:hAnsi="Garamond"/>
              <w:b w:val="0"/>
              <w:color w:val="000000" w:themeColor="text1"/>
              <w:sz w:val="24"/>
              <w:szCs w:val="24"/>
            </w:rPr>
          </w:rPrChange>
        </w:rPr>
        <w:t xml:space="preserve"> </w:t>
      </w:r>
      <w:proofErr w:type="spellStart"/>
      <w:r w:rsidR="00563C99" w:rsidRPr="00DA34F0">
        <w:rPr>
          <w:rStyle w:val="m-9115795407614457208s1"/>
          <w:rFonts w:ascii="Times New Roman" w:hAnsi="Times New Roman"/>
          <w:b w:val="0"/>
          <w:color w:val="000000" w:themeColor="text1"/>
          <w:sz w:val="24"/>
          <w:szCs w:val="24"/>
          <w:rPrChange w:id="1234" w:author="Anna Wingfield" w:date="2024-03-14T16:20:00Z">
            <w:rPr>
              <w:rStyle w:val="m-9115795407614457208s1"/>
              <w:rFonts w:ascii="Garamond" w:hAnsi="Garamond"/>
              <w:b w:val="0"/>
              <w:color w:val="000000" w:themeColor="text1"/>
              <w:sz w:val="24"/>
              <w:szCs w:val="24"/>
            </w:rPr>
          </w:rPrChange>
        </w:rPr>
        <w:t>unshareab</w:t>
      </w:r>
      <w:r w:rsidR="003E364C" w:rsidRPr="00DA34F0">
        <w:rPr>
          <w:rStyle w:val="m-9115795407614457208s1"/>
          <w:rFonts w:ascii="Times New Roman" w:hAnsi="Times New Roman"/>
          <w:b w:val="0"/>
          <w:color w:val="000000" w:themeColor="text1"/>
          <w:sz w:val="24"/>
          <w:szCs w:val="24"/>
          <w:rPrChange w:id="1235" w:author="Anna Wingfield" w:date="2024-03-14T16:20:00Z">
            <w:rPr>
              <w:rStyle w:val="m-9115795407614457208s1"/>
              <w:rFonts w:ascii="Garamond" w:hAnsi="Garamond"/>
              <w:b w:val="0"/>
              <w:color w:val="000000" w:themeColor="text1"/>
              <w:sz w:val="24"/>
              <w:szCs w:val="24"/>
            </w:rPr>
          </w:rPrChange>
        </w:rPr>
        <w:t>le</w:t>
      </w:r>
      <w:proofErr w:type="spellEnd"/>
      <w:r w:rsidR="003E364C" w:rsidRPr="00DA34F0">
        <w:rPr>
          <w:rStyle w:val="m-9115795407614457208s1"/>
          <w:rFonts w:ascii="Times New Roman" w:hAnsi="Times New Roman"/>
          <w:b w:val="0"/>
          <w:color w:val="000000" w:themeColor="text1"/>
          <w:sz w:val="24"/>
          <w:szCs w:val="24"/>
          <w:rPrChange w:id="1236" w:author="Anna Wingfield" w:date="2024-03-14T16:20:00Z">
            <w:rPr>
              <w:rStyle w:val="m-9115795407614457208s1"/>
              <w:rFonts w:ascii="Garamond" w:hAnsi="Garamond"/>
              <w:b w:val="0"/>
              <w:color w:val="000000" w:themeColor="text1"/>
              <w:sz w:val="24"/>
              <w:szCs w:val="24"/>
            </w:rPr>
          </w:rPrChange>
        </w:rPr>
        <w:t xml:space="preserve"> </w:t>
      </w:r>
      <w:r w:rsidRPr="00DA34F0">
        <w:rPr>
          <w:rStyle w:val="m-9115795407614457208s1"/>
          <w:rFonts w:ascii="Times New Roman" w:hAnsi="Times New Roman"/>
          <w:b w:val="0"/>
          <w:color w:val="000000" w:themeColor="text1"/>
          <w:sz w:val="24"/>
          <w:szCs w:val="24"/>
          <w:rPrChange w:id="1237" w:author="Anna Wingfield" w:date="2024-03-14T16:20:00Z">
            <w:rPr>
              <w:rStyle w:val="m-9115795407614457208s1"/>
              <w:rFonts w:ascii="Garamond" w:hAnsi="Garamond"/>
              <w:b w:val="0"/>
              <w:color w:val="000000" w:themeColor="text1"/>
              <w:sz w:val="24"/>
              <w:szCs w:val="24"/>
            </w:rPr>
          </w:rPrChange>
        </w:rPr>
        <w:t>secret that is us</w:t>
      </w:r>
      <w:proofErr w:type="gramStart"/>
      <w:r w:rsidRPr="00DA34F0">
        <w:rPr>
          <w:rStyle w:val="m-9115795407614457208s1"/>
          <w:rFonts w:ascii="Times New Roman" w:hAnsi="Times New Roman"/>
          <w:b w:val="0"/>
          <w:color w:val="000000" w:themeColor="text1"/>
          <w:sz w:val="24"/>
          <w:szCs w:val="24"/>
          <w:rPrChange w:id="1238" w:author="Anna Wingfield" w:date="2024-03-14T16:20:00Z">
            <w:rPr>
              <w:rStyle w:val="m-9115795407614457208s1"/>
              <w:rFonts w:ascii="Garamond" w:hAnsi="Garamond"/>
              <w:b w:val="0"/>
              <w:color w:val="000000" w:themeColor="text1"/>
              <w:sz w:val="24"/>
              <w:szCs w:val="24"/>
            </w:rPr>
          </w:rPrChange>
        </w:rPr>
        <w:t>, that is to say</w:t>
      </w:r>
      <w:r w:rsidR="00DD09F1" w:rsidRPr="00DA34F0">
        <w:rPr>
          <w:rStyle w:val="m-9115795407614457208s1"/>
          <w:rFonts w:ascii="Times New Roman" w:hAnsi="Times New Roman"/>
          <w:b w:val="0"/>
          <w:color w:val="000000" w:themeColor="text1"/>
          <w:sz w:val="24"/>
          <w:szCs w:val="24"/>
          <w:rPrChange w:id="1239" w:author="Anna Wingfield" w:date="2024-03-14T16:20:00Z">
            <w:rPr>
              <w:rStyle w:val="m-9115795407614457208s1"/>
              <w:rFonts w:ascii="Garamond" w:hAnsi="Garamond"/>
              <w:b w:val="0"/>
              <w:color w:val="000000" w:themeColor="text1"/>
              <w:sz w:val="24"/>
              <w:szCs w:val="24"/>
            </w:rPr>
          </w:rPrChange>
        </w:rPr>
        <w:t>,</w:t>
      </w:r>
      <w:r w:rsidRPr="00DA34F0">
        <w:rPr>
          <w:rStyle w:val="m-9115795407614457208s1"/>
          <w:rFonts w:ascii="Times New Roman" w:hAnsi="Times New Roman"/>
          <w:b w:val="0"/>
          <w:color w:val="000000" w:themeColor="text1"/>
          <w:sz w:val="24"/>
          <w:szCs w:val="24"/>
          <w:rPrChange w:id="1240" w:author="Anna Wingfield" w:date="2024-03-14T16:20:00Z">
            <w:rPr>
              <w:rStyle w:val="m-9115795407614457208s1"/>
              <w:rFonts w:ascii="Garamond" w:hAnsi="Garamond"/>
              <w:b w:val="0"/>
              <w:color w:val="000000" w:themeColor="text1"/>
              <w:sz w:val="24"/>
              <w:szCs w:val="24"/>
            </w:rPr>
          </w:rPrChange>
        </w:rPr>
        <w:t xml:space="preserve"> you</w:t>
      </w:r>
      <w:proofErr w:type="gramEnd"/>
      <w:r w:rsidRPr="00DA34F0">
        <w:rPr>
          <w:rStyle w:val="m-9115795407614457208s1"/>
          <w:rFonts w:ascii="Times New Roman" w:hAnsi="Times New Roman"/>
          <w:b w:val="0"/>
          <w:color w:val="000000" w:themeColor="text1"/>
          <w:sz w:val="24"/>
          <w:szCs w:val="24"/>
          <w:rPrChange w:id="1241" w:author="Anna Wingfield" w:date="2024-03-14T16:20:00Z">
            <w:rPr>
              <w:rStyle w:val="m-9115795407614457208s1"/>
              <w:rFonts w:ascii="Garamond" w:hAnsi="Garamond"/>
              <w:b w:val="0"/>
              <w:color w:val="000000" w:themeColor="text1"/>
              <w:sz w:val="24"/>
              <w:szCs w:val="24"/>
            </w:rPr>
          </w:rPrChange>
        </w:rPr>
        <w:t xml:space="preserve">, an individual, </w:t>
      </w:r>
      <w:r w:rsidR="003E364C" w:rsidRPr="00DA34F0">
        <w:rPr>
          <w:rStyle w:val="m-9115795407614457208s1"/>
          <w:rFonts w:ascii="Times New Roman" w:hAnsi="Times New Roman"/>
          <w:b w:val="0"/>
          <w:color w:val="000000" w:themeColor="text1"/>
          <w:sz w:val="24"/>
          <w:szCs w:val="24"/>
          <w:rPrChange w:id="1242" w:author="Anna Wingfield" w:date="2024-03-14T16:20:00Z">
            <w:rPr>
              <w:rStyle w:val="m-9115795407614457208s1"/>
              <w:rFonts w:ascii="Garamond" w:hAnsi="Garamond"/>
              <w:b w:val="0"/>
              <w:color w:val="000000" w:themeColor="text1"/>
              <w:sz w:val="24"/>
              <w:szCs w:val="24"/>
            </w:rPr>
          </w:rPrChange>
        </w:rPr>
        <w:t xml:space="preserve">means only that, again, </w:t>
      </w:r>
      <w:r w:rsidR="00563C99" w:rsidRPr="00DA34F0">
        <w:rPr>
          <w:rStyle w:val="m-9115795407614457208s1"/>
          <w:rFonts w:ascii="Times New Roman" w:hAnsi="Times New Roman"/>
          <w:b w:val="0"/>
          <w:color w:val="000000" w:themeColor="text1"/>
          <w:sz w:val="24"/>
          <w:szCs w:val="24"/>
          <w:rPrChange w:id="1243" w:author="Anna Wingfield" w:date="2024-03-14T16:20:00Z">
            <w:rPr>
              <w:rStyle w:val="m-9115795407614457208s1"/>
              <w:rFonts w:ascii="Garamond" w:hAnsi="Garamond"/>
              <w:b w:val="0"/>
              <w:color w:val="000000" w:themeColor="text1"/>
              <w:sz w:val="24"/>
              <w:szCs w:val="24"/>
            </w:rPr>
          </w:rPrChange>
        </w:rPr>
        <w:t>every other i</w:t>
      </w:r>
      <w:r w:rsidR="003E364C" w:rsidRPr="00DA34F0">
        <w:rPr>
          <w:rStyle w:val="m-9115795407614457208s1"/>
          <w:rFonts w:ascii="Times New Roman" w:hAnsi="Times New Roman"/>
          <w:b w:val="0"/>
          <w:color w:val="000000" w:themeColor="text1"/>
          <w:sz w:val="24"/>
          <w:szCs w:val="24"/>
          <w:rPrChange w:id="1244" w:author="Anna Wingfield" w:date="2024-03-14T16:20:00Z">
            <w:rPr>
              <w:rStyle w:val="m-9115795407614457208s1"/>
              <w:rFonts w:ascii="Garamond" w:hAnsi="Garamond"/>
              <w:b w:val="0"/>
              <w:color w:val="000000" w:themeColor="text1"/>
              <w:sz w:val="24"/>
              <w:szCs w:val="24"/>
            </w:rPr>
          </w:rPrChange>
        </w:rPr>
        <w:t xml:space="preserve">s wholly other and a consensus to a shared secret is mere pretension since that secret, what is inside the self, can never be shared </w:t>
      </w:r>
      <w:r w:rsidR="003E364C" w:rsidRPr="00DA34F0">
        <w:rPr>
          <w:rStyle w:val="m-9115795407614457208s1"/>
          <w:rFonts w:ascii="Times New Roman" w:hAnsi="Times New Roman"/>
          <w:b w:val="0"/>
          <w:i/>
          <w:color w:val="000000" w:themeColor="text1"/>
          <w:sz w:val="24"/>
          <w:szCs w:val="24"/>
          <w:rPrChange w:id="1245" w:author="Anna Wingfield" w:date="2024-03-14T16:20:00Z">
            <w:rPr>
              <w:rStyle w:val="m-9115795407614457208s1"/>
              <w:rFonts w:ascii="Garamond" w:hAnsi="Garamond"/>
              <w:b w:val="0"/>
              <w:i/>
              <w:color w:val="000000" w:themeColor="text1"/>
              <w:sz w:val="24"/>
              <w:szCs w:val="24"/>
            </w:rPr>
          </w:rPrChange>
        </w:rPr>
        <w:t>absolutely</w:t>
      </w:r>
      <w:r w:rsidRPr="00DA34F0">
        <w:rPr>
          <w:rStyle w:val="m-9115795407614457208s1"/>
          <w:rFonts w:ascii="Times New Roman" w:hAnsi="Times New Roman"/>
          <w:b w:val="0"/>
          <w:color w:val="000000" w:themeColor="text1"/>
          <w:sz w:val="24"/>
          <w:szCs w:val="24"/>
          <w:rPrChange w:id="1246" w:author="Anna Wingfield" w:date="2024-03-14T16:20:00Z">
            <w:rPr>
              <w:rStyle w:val="m-9115795407614457208s1"/>
              <w:rFonts w:ascii="Garamond" w:hAnsi="Garamond"/>
              <w:b w:val="0"/>
              <w:color w:val="000000" w:themeColor="text1"/>
              <w:sz w:val="24"/>
              <w:szCs w:val="24"/>
            </w:rPr>
          </w:rPrChange>
        </w:rPr>
        <w:t xml:space="preserve"> </w:t>
      </w:r>
      <w:r w:rsidR="003E364C" w:rsidRPr="00DA34F0">
        <w:rPr>
          <w:rStyle w:val="m-9115795407614457208s1"/>
          <w:rFonts w:ascii="Times New Roman" w:hAnsi="Times New Roman"/>
          <w:b w:val="0"/>
          <w:color w:val="000000" w:themeColor="text1"/>
          <w:sz w:val="24"/>
          <w:szCs w:val="24"/>
          <w:rPrChange w:id="1247" w:author="Anna Wingfield" w:date="2024-03-14T16:20:00Z">
            <w:rPr>
              <w:rStyle w:val="m-9115795407614457208s1"/>
              <w:rFonts w:ascii="Garamond" w:hAnsi="Garamond"/>
              <w:b w:val="0"/>
              <w:color w:val="000000" w:themeColor="text1"/>
              <w:sz w:val="24"/>
              <w:szCs w:val="24"/>
            </w:rPr>
          </w:rPrChange>
        </w:rPr>
        <w:t>without obliterating the self</w:t>
      </w:r>
      <w:r w:rsidR="00563C99" w:rsidRPr="00DA34F0">
        <w:rPr>
          <w:rStyle w:val="m-9115795407614457208s1"/>
          <w:rFonts w:ascii="Times New Roman" w:hAnsi="Times New Roman"/>
          <w:b w:val="0"/>
          <w:color w:val="000000" w:themeColor="text1"/>
          <w:sz w:val="24"/>
          <w:szCs w:val="24"/>
          <w:rPrChange w:id="1248" w:author="Anna Wingfield" w:date="2024-03-14T16:20:00Z">
            <w:rPr>
              <w:rStyle w:val="m-9115795407614457208s1"/>
              <w:rFonts w:ascii="Garamond" w:hAnsi="Garamond"/>
              <w:b w:val="0"/>
              <w:color w:val="000000" w:themeColor="text1"/>
              <w:sz w:val="24"/>
              <w:szCs w:val="24"/>
            </w:rPr>
          </w:rPrChange>
        </w:rPr>
        <w:t xml:space="preserve">. </w:t>
      </w:r>
      <w:r w:rsidR="00282325" w:rsidRPr="00DA34F0">
        <w:rPr>
          <w:rFonts w:ascii="Times New Roman" w:eastAsia="Times New Roman" w:hAnsi="Times New Roman"/>
          <w:b w:val="0"/>
          <w:sz w:val="24"/>
          <w:szCs w:val="24"/>
          <w:rPrChange w:id="1249" w:author="Anna Wingfield" w:date="2024-03-14T16:20:00Z">
            <w:rPr>
              <w:rFonts w:ascii="Garamond" w:eastAsia="Times New Roman" w:hAnsi="Garamond"/>
              <w:b w:val="0"/>
              <w:sz w:val="24"/>
              <w:szCs w:val="24"/>
            </w:rPr>
          </w:rPrChange>
        </w:rPr>
        <w:t>It follows</w:t>
      </w:r>
      <w:r w:rsidR="00DA4EE6" w:rsidRPr="00DA34F0">
        <w:rPr>
          <w:rFonts w:ascii="Times New Roman" w:eastAsia="Times New Roman" w:hAnsi="Times New Roman"/>
          <w:b w:val="0"/>
          <w:sz w:val="24"/>
          <w:szCs w:val="24"/>
          <w:rPrChange w:id="1250" w:author="Anna Wingfield" w:date="2024-03-14T16:20:00Z">
            <w:rPr>
              <w:rFonts w:ascii="Garamond" w:eastAsia="Times New Roman" w:hAnsi="Garamond"/>
              <w:b w:val="0"/>
              <w:sz w:val="24"/>
              <w:szCs w:val="24"/>
            </w:rPr>
          </w:rPrChange>
        </w:rPr>
        <w:t xml:space="preserve">, then, </w:t>
      </w:r>
      <w:r w:rsidR="00563C99" w:rsidRPr="00DA34F0">
        <w:rPr>
          <w:rFonts w:ascii="Times New Roman" w:eastAsia="Times New Roman" w:hAnsi="Times New Roman"/>
          <w:b w:val="0"/>
          <w:sz w:val="24"/>
          <w:szCs w:val="24"/>
          <w:rPrChange w:id="1251" w:author="Anna Wingfield" w:date="2024-03-14T16:20:00Z">
            <w:rPr>
              <w:rFonts w:ascii="Garamond" w:eastAsia="Times New Roman" w:hAnsi="Garamond"/>
              <w:b w:val="0"/>
              <w:sz w:val="24"/>
              <w:szCs w:val="24"/>
            </w:rPr>
          </w:rPrChange>
        </w:rPr>
        <w:t>that the</w:t>
      </w:r>
      <w:r w:rsidR="00446BE8" w:rsidRPr="00DA34F0">
        <w:rPr>
          <w:rFonts w:ascii="Times New Roman" w:eastAsia="Times New Roman" w:hAnsi="Times New Roman"/>
          <w:b w:val="0"/>
          <w:sz w:val="24"/>
          <w:szCs w:val="24"/>
          <w:rPrChange w:id="1252" w:author="Anna Wingfield" w:date="2024-03-14T16:20:00Z">
            <w:rPr>
              <w:rFonts w:ascii="Garamond" w:eastAsia="Times New Roman" w:hAnsi="Garamond"/>
              <w:b w:val="0"/>
              <w:sz w:val="24"/>
              <w:szCs w:val="24"/>
            </w:rPr>
          </w:rPrChange>
        </w:rPr>
        <w:t xml:space="preserve"> “I” is </w:t>
      </w:r>
      <w:r w:rsidR="00563C99" w:rsidRPr="00DA34F0">
        <w:rPr>
          <w:rFonts w:ascii="Times New Roman" w:eastAsia="Times New Roman" w:hAnsi="Times New Roman"/>
          <w:b w:val="0"/>
          <w:sz w:val="24"/>
          <w:szCs w:val="24"/>
          <w:rPrChange w:id="1253" w:author="Anna Wingfield" w:date="2024-03-14T16:20:00Z">
            <w:rPr>
              <w:rFonts w:ascii="Garamond" w:eastAsia="Times New Roman" w:hAnsi="Garamond"/>
              <w:b w:val="0"/>
              <w:sz w:val="24"/>
              <w:szCs w:val="24"/>
            </w:rPr>
          </w:rPrChange>
        </w:rPr>
        <w:t xml:space="preserve">defined by the other, </w:t>
      </w:r>
      <w:r w:rsidR="00563C99" w:rsidRPr="00DA34F0">
        <w:rPr>
          <w:rFonts w:ascii="Times New Roman" w:eastAsia="Times New Roman" w:hAnsi="Times New Roman"/>
          <w:b w:val="0"/>
          <w:i/>
          <w:sz w:val="24"/>
          <w:szCs w:val="24"/>
          <w:rPrChange w:id="1254" w:author="Anna Wingfield" w:date="2024-03-14T16:20:00Z">
            <w:rPr>
              <w:rFonts w:ascii="Garamond" w:eastAsia="Times New Roman" w:hAnsi="Garamond"/>
              <w:b w:val="0"/>
              <w:i/>
              <w:sz w:val="24"/>
              <w:szCs w:val="24"/>
            </w:rPr>
          </w:rPrChange>
        </w:rPr>
        <w:t xml:space="preserve">oriented </w:t>
      </w:r>
      <w:r w:rsidR="00563C99" w:rsidRPr="00DA34F0">
        <w:rPr>
          <w:rFonts w:ascii="Times New Roman" w:eastAsia="Times New Roman" w:hAnsi="Times New Roman"/>
          <w:b w:val="0"/>
          <w:sz w:val="24"/>
          <w:szCs w:val="24"/>
          <w:rPrChange w:id="1255" w:author="Anna Wingfield" w:date="2024-03-14T16:20:00Z">
            <w:rPr>
              <w:rFonts w:ascii="Garamond" w:eastAsia="Times New Roman" w:hAnsi="Garamond"/>
              <w:b w:val="0"/>
              <w:sz w:val="24"/>
              <w:szCs w:val="24"/>
            </w:rPr>
          </w:rPrChange>
        </w:rPr>
        <w:t>by the other, we might</w:t>
      </w:r>
      <w:r w:rsidR="00DA4EE6" w:rsidRPr="00DA34F0">
        <w:rPr>
          <w:rFonts w:ascii="Times New Roman" w:eastAsia="Times New Roman" w:hAnsi="Times New Roman"/>
          <w:b w:val="0"/>
          <w:sz w:val="24"/>
          <w:szCs w:val="24"/>
          <w:rPrChange w:id="1256" w:author="Anna Wingfield" w:date="2024-03-14T16:20:00Z">
            <w:rPr>
              <w:rFonts w:ascii="Garamond" w:eastAsia="Times New Roman" w:hAnsi="Garamond"/>
              <w:b w:val="0"/>
              <w:sz w:val="24"/>
              <w:szCs w:val="24"/>
            </w:rPr>
          </w:rPrChange>
        </w:rPr>
        <w:t xml:space="preserve"> say: </w:t>
      </w:r>
    </w:p>
    <w:p w14:paraId="0FC96596" w14:textId="77777777" w:rsidR="00DA4EE6" w:rsidRPr="00DA34F0" w:rsidRDefault="00DA4EE6" w:rsidP="00A33418">
      <w:pPr>
        <w:pStyle w:val="m-9115795407614457208p1"/>
        <w:spacing w:line="480" w:lineRule="auto"/>
        <w:contextualSpacing/>
        <w:rPr>
          <w:rFonts w:ascii="Times New Roman" w:hAnsi="Times New Roman"/>
          <w:b w:val="0"/>
          <w:sz w:val="24"/>
          <w:szCs w:val="24"/>
          <w:rPrChange w:id="1257" w:author="Anna Wingfield" w:date="2024-03-14T16:20:00Z">
            <w:rPr>
              <w:rFonts w:ascii="Garamond" w:hAnsi="Garamond"/>
              <w:b w:val="0"/>
              <w:sz w:val="24"/>
              <w:szCs w:val="24"/>
            </w:rPr>
          </w:rPrChange>
        </w:rPr>
      </w:pPr>
      <w:r w:rsidRPr="00DA34F0">
        <w:rPr>
          <w:rFonts w:ascii="Times New Roman" w:eastAsia="Times New Roman" w:hAnsi="Times New Roman"/>
          <w:b w:val="0"/>
          <w:sz w:val="24"/>
          <w:szCs w:val="24"/>
          <w:rPrChange w:id="1258" w:author="Anna Wingfield" w:date="2024-03-14T16:20:00Z">
            <w:rPr>
              <w:rFonts w:ascii="Garamond" w:eastAsia="Times New Roman" w:hAnsi="Garamond"/>
              <w:b w:val="0"/>
              <w:sz w:val="24"/>
              <w:szCs w:val="24"/>
            </w:rPr>
          </w:rPrChange>
        </w:rPr>
        <w:tab/>
      </w:r>
      <w:r w:rsidR="00563C99" w:rsidRPr="00DA34F0">
        <w:rPr>
          <w:rFonts w:ascii="Times New Roman" w:hAnsi="Times New Roman"/>
          <w:b w:val="0"/>
          <w:sz w:val="24"/>
          <w:szCs w:val="24"/>
          <w:rPrChange w:id="1259" w:author="Anna Wingfield" w:date="2024-03-14T16:20:00Z">
            <w:rPr>
              <w:rFonts w:ascii="Garamond" w:hAnsi="Garamond"/>
              <w:b w:val="0"/>
              <w:sz w:val="24"/>
              <w:szCs w:val="24"/>
            </w:rPr>
          </w:rPrChange>
        </w:rPr>
        <w:t xml:space="preserve">that is what the self is, that is what I am, what the I is, whether I am </w:t>
      </w:r>
      <w:proofErr w:type="gramStart"/>
      <w:r w:rsidR="00563C99" w:rsidRPr="00DA34F0">
        <w:rPr>
          <w:rFonts w:ascii="Times New Roman" w:hAnsi="Times New Roman"/>
          <w:b w:val="0"/>
          <w:sz w:val="24"/>
          <w:szCs w:val="24"/>
          <w:rPrChange w:id="1260" w:author="Anna Wingfield" w:date="2024-03-14T16:20:00Z">
            <w:rPr>
              <w:rFonts w:ascii="Garamond" w:hAnsi="Garamond"/>
              <w:b w:val="0"/>
              <w:sz w:val="24"/>
              <w:szCs w:val="24"/>
            </w:rPr>
          </w:rPrChange>
        </w:rPr>
        <w:t>there</w:t>
      </w:r>
      <w:proofErr w:type="gramEnd"/>
      <w:r w:rsidR="00563C99" w:rsidRPr="00DA34F0">
        <w:rPr>
          <w:rFonts w:ascii="Times New Roman" w:hAnsi="Times New Roman"/>
          <w:b w:val="0"/>
          <w:sz w:val="24"/>
          <w:szCs w:val="24"/>
          <w:rPrChange w:id="1261" w:author="Anna Wingfield" w:date="2024-03-14T16:20:00Z">
            <w:rPr>
              <w:rFonts w:ascii="Garamond" w:hAnsi="Garamond"/>
              <w:b w:val="0"/>
              <w:sz w:val="24"/>
              <w:szCs w:val="24"/>
            </w:rPr>
          </w:rPrChange>
        </w:rPr>
        <w:t xml:space="preserve"> </w:t>
      </w:r>
    </w:p>
    <w:p w14:paraId="32479F83" w14:textId="77777777" w:rsidR="00DA4EE6" w:rsidRPr="00DA34F0" w:rsidRDefault="00DA4EE6" w:rsidP="00A33418">
      <w:pPr>
        <w:pStyle w:val="m-9115795407614457208p1"/>
        <w:spacing w:line="480" w:lineRule="auto"/>
        <w:contextualSpacing/>
        <w:rPr>
          <w:rFonts w:ascii="Times New Roman" w:hAnsi="Times New Roman"/>
          <w:b w:val="0"/>
          <w:sz w:val="24"/>
          <w:szCs w:val="24"/>
          <w:rPrChange w:id="1262" w:author="Anna Wingfield" w:date="2024-03-14T16:20:00Z">
            <w:rPr>
              <w:rFonts w:ascii="Garamond" w:hAnsi="Garamond"/>
              <w:b w:val="0"/>
              <w:sz w:val="24"/>
              <w:szCs w:val="24"/>
            </w:rPr>
          </w:rPrChange>
        </w:rPr>
      </w:pPr>
      <w:r w:rsidRPr="00DA34F0">
        <w:rPr>
          <w:rFonts w:ascii="Times New Roman" w:hAnsi="Times New Roman"/>
          <w:b w:val="0"/>
          <w:sz w:val="24"/>
          <w:szCs w:val="24"/>
          <w:rPrChange w:id="1263"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264" w:author="Anna Wingfield" w:date="2024-03-14T16:20:00Z">
            <w:rPr>
              <w:rFonts w:ascii="Garamond" w:hAnsi="Garamond"/>
              <w:b w:val="0"/>
              <w:sz w:val="24"/>
              <w:szCs w:val="24"/>
            </w:rPr>
          </w:rPrChange>
        </w:rPr>
        <w:t xml:space="preserve">or not. The other, the others, that is the very thing that survives me, that </w:t>
      </w:r>
      <w:proofErr w:type="gramStart"/>
      <w:r w:rsidR="00563C99" w:rsidRPr="00DA34F0">
        <w:rPr>
          <w:rFonts w:ascii="Times New Roman" w:hAnsi="Times New Roman"/>
          <w:b w:val="0"/>
          <w:sz w:val="24"/>
          <w:szCs w:val="24"/>
          <w:rPrChange w:id="1265" w:author="Anna Wingfield" w:date="2024-03-14T16:20:00Z">
            <w:rPr>
              <w:rFonts w:ascii="Garamond" w:hAnsi="Garamond"/>
              <w:b w:val="0"/>
              <w:sz w:val="24"/>
              <w:szCs w:val="24"/>
            </w:rPr>
          </w:rPrChange>
        </w:rPr>
        <w:t>is</w:t>
      </w:r>
      <w:proofErr w:type="gramEnd"/>
      <w:r w:rsidR="00563C99" w:rsidRPr="00DA34F0">
        <w:rPr>
          <w:rFonts w:ascii="Times New Roman" w:hAnsi="Times New Roman"/>
          <w:b w:val="0"/>
          <w:sz w:val="24"/>
          <w:szCs w:val="24"/>
          <w:rPrChange w:id="1266" w:author="Anna Wingfield" w:date="2024-03-14T16:20:00Z">
            <w:rPr>
              <w:rFonts w:ascii="Garamond" w:hAnsi="Garamond"/>
              <w:b w:val="0"/>
              <w:sz w:val="24"/>
              <w:szCs w:val="24"/>
            </w:rPr>
          </w:rPrChange>
        </w:rPr>
        <w:t xml:space="preserve"> </w:t>
      </w:r>
    </w:p>
    <w:p w14:paraId="5B7003CC" w14:textId="77777777" w:rsidR="00DA4EE6" w:rsidRPr="00DA34F0" w:rsidRDefault="00DA4EE6" w:rsidP="00A33418">
      <w:pPr>
        <w:pStyle w:val="m-9115795407614457208p1"/>
        <w:spacing w:line="480" w:lineRule="auto"/>
        <w:contextualSpacing/>
        <w:rPr>
          <w:rFonts w:ascii="Times New Roman" w:hAnsi="Times New Roman"/>
          <w:b w:val="0"/>
          <w:sz w:val="24"/>
          <w:szCs w:val="24"/>
          <w:rPrChange w:id="1267" w:author="Anna Wingfield" w:date="2024-03-14T16:20:00Z">
            <w:rPr>
              <w:rFonts w:ascii="Garamond" w:hAnsi="Garamond"/>
              <w:b w:val="0"/>
              <w:sz w:val="24"/>
              <w:szCs w:val="24"/>
            </w:rPr>
          </w:rPrChange>
        </w:rPr>
      </w:pPr>
      <w:r w:rsidRPr="00DA34F0">
        <w:rPr>
          <w:rFonts w:ascii="Times New Roman" w:hAnsi="Times New Roman"/>
          <w:b w:val="0"/>
          <w:sz w:val="24"/>
          <w:szCs w:val="24"/>
          <w:rPrChange w:id="1268"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269" w:author="Anna Wingfield" w:date="2024-03-14T16:20:00Z">
            <w:rPr>
              <w:rFonts w:ascii="Garamond" w:hAnsi="Garamond"/>
              <w:b w:val="0"/>
              <w:sz w:val="24"/>
              <w:szCs w:val="24"/>
            </w:rPr>
          </w:rPrChange>
        </w:rPr>
        <w:t xml:space="preserve">called to survive me and that I call the other </w:t>
      </w:r>
      <w:proofErr w:type="gramStart"/>
      <w:r w:rsidR="00563C99" w:rsidRPr="00DA34F0">
        <w:rPr>
          <w:rFonts w:ascii="Times New Roman" w:hAnsi="Times New Roman"/>
          <w:b w:val="0"/>
          <w:sz w:val="24"/>
          <w:szCs w:val="24"/>
          <w:rPrChange w:id="1270" w:author="Anna Wingfield" w:date="2024-03-14T16:20:00Z">
            <w:rPr>
              <w:rFonts w:ascii="Garamond" w:hAnsi="Garamond"/>
              <w:b w:val="0"/>
              <w:sz w:val="24"/>
              <w:szCs w:val="24"/>
            </w:rPr>
          </w:rPrChange>
        </w:rPr>
        <w:t>inasmuch as</w:t>
      </w:r>
      <w:proofErr w:type="gramEnd"/>
      <w:r w:rsidR="00563C99" w:rsidRPr="00DA34F0">
        <w:rPr>
          <w:rFonts w:ascii="Times New Roman" w:hAnsi="Times New Roman"/>
          <w:b w:val="0"/>
          <w:sz w:val="24"/>
          <w:szCs w:val="24"/>
          <w:rPrChange w:id="1271" w:author="Anna Wingfield" w:date="2024-03-14T16:20:00Z">
            <w:rPr>
              <w:rFonts w:ascii="Garamond" w:hAnsi="Garamond"/>
              <w:b w:val="0"/>
              <w:sz w:val="24"/>
              <w:szCs w:val="24"/>
            </w:rPr>
          </w:rPrChange>
        </w:rPr>
        <w:t xml:space="preserve"> it is called, in advance, </w:t>
      </w:r>
    </w:p>
    <w:p w14:paraId="1A01AFB4" w14:textId="77777777" w:rsidR="00DA4EE6" w:rsidRPr="00DA34F0" w:rsidRDefault="00DA4EE6" w:rsidP="00A33418">
      <w:pPr>
        <w:pStyle w:val="m-9115795407614457208p1"/>
        <w:spacing w:line="480" w:lineRule="auto"/>
        <w:contextualSpacing/>
        <w:rPr>
          <w:rFonts w:ascii="Times New Roman" w:hAnsi="Times New Roman"/>
          <w:b w:val="0"/>
          <w:sz w:val="24"/>
          <w:szCs w:val="24"/>
          <w:rPrChange w:id="1272" w:author="Anna Wingfield" w:date="2024-03-14T16:20:00Z">
            <w:rPr>
              <w:rFonts w:ascii="Garamond" w:hAnsi="Garamond"/>
              <w:b w:val="0"/>
              <w:sz w:val="24"/>
              <w:szCs w:val="24"/>
            </w:rPr>
          </w:rPrChange>
        </w:rPr>
      </w:pPr>
      <w:r w:rsidRPr="00DA34F0">
        <w:rPr>
          <w:rFonts w:ascii="Times New Roman" w:hAnsi="Times New Roman"/>
          <w:b w:val="0"/>
          <w:sz w:val="24"/>
          <w:szCs w:val="24"/>
          <w:rPrChange w:id="1273"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274" w:author="Anna Wingfield" w:date="2024-03-14T16:20:00Z">
            <w:rPr>
              <w:rFonts w:ascii="Garamond" w:hAnsi="Garamond"/>
              <w:b w:val="0"/>
              <w:sz w:val="24"/>
              <w:szCs w:val="24"/>
            </w:rPr>
          </w:rPrChange>
        </w:rPr>
        <w:t xml:space="preserve">to survive me, structurally my survivor. Not my survivor, the survivor of me, </w:t>
      </w:r>
    </w:p>
    <w:p w14:paraId="2A21124D" w14:textId="120EE502" w:rsidR="00DA4EE6" w:rsidRPr="00DA34F0" w:rsidRDefault="00DA4EE6"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275" w:author="Anna Wingfield" w:date="2024-03-14T16:20:00Z">
            <w:rPr>
              <w:rStyle w:val="m-9115795407614457208s1"/>
              <w:rFonts w:ascii="Garamond" w:hAnsi="Garamond"/>
              <w:b w:val="0"/>
              <w:color w:val="000000" w:themeColor="text1"/>
              <w:sz w:val="24"/>
              <w:szCs w:val="24"/>
            </w:rPr>
          </w:rPrChange>
        </w:rPr>
      </w:pPr>
      <w:r w:rsidRPr="00DA34F0">
        <w:rPr>
          <w:rFonts w:ascii="Times New Roman" w:hAnsi="Times New Roman"/>
          <w:b w:val="0"/>
          <w:sz w:val="24"/>
          <w:szCs w:val="24"/>
          <w:rPrChange w:id="1276"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277" w:author="Anna Wingfield" w:date="2024-03-14T16:20:00Z">
            <w:rPr>
              <w:rFonts w:ascii="Garamond" w:hAnsi="Garamond"/>
              <w:b w:val="0"/>
              <w:sz w:val="24"/>
              <w:szCs w:val="24"/>
            </w:rPr>
          </w:rPrChange>
        </w:rPr>
        <w:t xml:space="preserve">the </w:t>
      </w:r>
      <w:r w:rsidR="00563C99" w:rsidRPr="00DA34F0">
        <w:rPr>
          <w:rFonts w:ascii="Times New Roman" w:hAnsi="Times New Roman"/>
          <w:b w:val="0"/>
          <w:i/>
          <w:sz w:val="24"/>
          <w:szCs w:val="24"/>
          <w:rPrChange w:id="1278" w:author="Anna Wingfield" w:date="2024-03-14T16:20:00Z">
            <w:rPr>
              <w:rFonts w:ascii="Garamond" w:hAnsi="Garamond"/>
              <w:b w:val="0"/>
              <w:i/>
              <w:sz w:val="24"/>
              <w:szCs w:val="24"/>
            </w:rPr>
          </w:rPrChange>
        </w:rPr>
        <w:t>there</w:t>
      </w:r>
      <w:r w:rsidR="00282325" w:rsidRPr="00DA34F0">
        <w:rPr>
          <w:rFonts w:ascii="Times New Roman" w:hAnsi="Times New Roman"/>
          <w:b w:val="0"/>
          <w:sz w:val="24"/>
          <w:szCs w:val="24"/>
          <w:rPrChange w:id="1279" w:author="Anna Wingfield" w:date="2024-03-14T16:20:00Z">
            <w:rPr>
              <w:rFonts w:ascii="Garamond" w:hAnsi="Garamond"/>
              <w:b w:val="0"/>
              <w:sz w:val="24"/>
              <w:szCs w:val="24"/>
            </w:rPr>
          </w:rPrChange>
        </w:rPr>
        <w:t xml:space="preserve"> beyond my life</w:t>
      </w:r>
      <w:r w:rsidR="00563C99" w:rsidRPr="00DA34F0">
        <w:rPr>
          <w:rFonts w:ascii="Times New Roman" w:hAnsi="Times New Roman"/>
          <w:b w:val="0"/>
          <w:sz w:val="24"/>
          <w:szCs w:val="24"/>
          <w:rPrChange w:id="1280" w:author="Anna Wingfield" w:date="2024-03-14T16:20:00Z">
            <w:rPr>
              <w:rFonts w:ascii="Garamond" w:hAnsi="Garamond"/>
              <w:b w:val="0"/>
              <w:sz w:val="24"/>
              <w:szCs w:val="24"/>
            </w:rPr>
          </w:rPrChange>
        </w:rPr>
        <w:t xml:space="preserve"> </w:t>
      </w:r>
      <w:commentRangeStart w:id="1281"/>
      <w:r w:rsidR="00563C99" w:rsidRPr="00DA34F0">
        <w:rPr>
          <w:rFonts w:ascii="Times New Roman" w:hAnsi="Times New Roman"/>
          <w:b w:val="0"/>
          <w:sz w:val="24"/>
          <w:szCs w:val="24"/>
          <w:rPrChange w:id="1282" w:author="Anna Wingfield" w:date="2024-03-14T16:20:00Z">
            <w:rPr>
              <w:rFonts w:ascii="Garamond" w:hAnsi="Garamond"/>
              <w:b w:val="0"/>
              <w:sz w:val="24"/>
              <w:szCs w:val="24"/>
            </w:rPr>
          </w:rPrChange>
        </w:rPr>
        <w:t>(</w:t>
      </w:r>
      <w:r w:rsidR="00563C99" w:rsidRPr="00DA34F0">
        <w:rPr>
          <w:rFonts w:ascii="Times New Roman" w:hAnsi="Times New Roman"/>
          <w:b w:val="0"/>
          <w:i/>
          <w:sz w:val="24"/>
          <w:szCs w:val="24"/>
          <w:rPrChange w:id="1283" w:author="Anna Wingfield" w:date="2024-03-14T16:20:00Z">
            <w:rPr>
              <w:rFonts w:ascii="Garamond" w:hAnsi="Garamond"/>
              <w:b w:val="0"/>
              <w:i/>
              <w:sz w:val="24"/>
              <w:szCs w:val="24"/>
            </w:rPr>
          </w:rPrChange>
        </w:rPr>
        <w:t>BS</w:t>
      </w:r>
      <w:r w:rsidR="00563C99" w:rsidRPr="00DA34F0">
        <w:rPr>
          <w:rFonts w:ascii="Times New Roman" w:hAnsi="Times New Roman"/>
          <w:b w:val="0"/>
          <w:sz w:val="24"/>
          <w:szCs w:val="24"/>
          <w:rPrChange w:id="1284" w:author="Anna Wingfield" w:date="2024-03-14T16:20:00Z">
            <w:rPr>
              <w:rFonts w:ascii="Garamond" w:hAnsi="Garamond"/>
              <w:b w:val="0"/>
              <w:sz w:val="24"/>
              <w:szCs w:val="24"/>
            </w:rPr>
          </w:rPrChange>
        </w:rPr>
        <w:t xml:space="preserve"> II, 131).</w:t>
      </w:r>
      <w:r w:rsidR="00EF4EAD" w:rsidRPr="00DA34F0">
        <w:rPr>
          <w:rStyle w:val="m-9115795407614457208s1"/>
          <w:rFonts w:ascii="Times New Roman" w:hAnsi="Times New Roman"/>
          <w:b w:val="0"/>
          <w:color w:val="000000" w:themeColor="text1"/>
          <w:sz w:val="24"/>
          <w:szCs w:val="24"/>
          <w:rPrChange w:id="1285" w:author="Anna Wingfield" w:date="2024-03-14T16:20:00Z">
            <w:rPr>
              <w:rStyle w:val="m-9115795407614457208s1"/>
              <w:rFonts w:ascii="Garamond" w:hAnsi="Garamond"/>
              <w:b w:val="0"/>
              <w:color w:val="000000" w:themeColor="text1"/>
              <w:sz w:val="24"/>
              <w:szCs w:val="24"/>
            </w:rPr>
          </w:rPrChange>
        </w:rPr>
        <w:t xml:space="preserve"> </w:t>
      </w:r>
      <w:commentRangeEnd w:id="1281"/>
      <w:r w:rsidR="00E134F2">
        <w:rPr>
          <w:rStyle w:val="CommentReference"/>
          <w:rFonts w:ascii="Garamond" w:hAnsi="Garamond"/>
          <w:b w:val="0"/>
          <w:bCs w:val="0"/>
          <w:lang w:eastAsia="ja-JP"/>
        </w:rPr>
        <w:commentReference w:id="1281"/>
      </w:r>
    </w:p>
    <w:p w14:paraId="60E045C7" w14:textId="4BA52ADC" w:rsidR="00E567CD" w:rsidRPr="00DA34F0" w:rsidRDefault="00563C99" w:rsidP="00A33418">
      <w:pPr>
        <w:pStyle w:val="m-9115795407614457208p1"/>
        <w:spacing w:line="480" w:lineRule="auto"/>
        <w:contextualSpacing/>
        <w:rPr>
          <w:rStyle w:val="m-9115795407614457208s1"/>
          <w:rFonts w:ascii="Times New Roman" w:eastAsia="Times New Roman" w:hAnsi="Times New Roman"/>
          <w:b w:val="0"/>
          <w:sz w:val="24"/>
          <w:szCs w:val="24"/>
          <w:rPrChange w:id="1286" w:author="Anna Wingfield" w:date="2024-03-14T16:20:00Z">
            <w:rPr>
              <w:rStyle w:val="m-9115795407614457208s1"/>
              <w:rFonts w:ascii="Garamond" w:eastAsia="Times New Roman" w:hAnsi="Garamond"/>
              <w:b w:val="0"/>
              <w:sz w:val="24"/>
              <w:szCs w:val="24"/>
            </w:rPr>
          </w:rPrChange>
        </w:rPr>
      </w:pPr>
      <w:r w:rsidRPr="00DA34F0">
        <w:rPr>
          <w:rStyle w:val="m-9115795407614457208s1"/>
          <w:rFonts w:ascii="Times New Roman" w:hAnsi="Times New Roman"/>
          <w:b w:val="0"/>
          <w:color w:val="000000" w:themeColor="text1"/>
          <w:sz w:val="24"/>
          <w:szCs w:val="24"/>
          <w:rPrChange w:id="1287" w:author="Anna Wingfield" w:date="2024-03-14T16:20:00Z">
            <w:rPr>
              <w:rStyle w:val="m-9115795407614457208s1"/>
              <w:rFonts w:ascii="Garamond" w:hAnsi="Garamond"/>
              <w:b w:val="0"/>
              <w:color w:val="000000" w:themeColor="text1"/>
              <w:sz w:val="24"/>
              <w:szCs w:val="24"/>
            </w:rPr>
          </w:rPrChange>
        </w:rPr>
        <w:t xml:space="preserve">The survival that comes after our death is </w:t>
      </w:r>
      <w:r w:rsidR="003E364C" w:rsidRPr="00DA34F0">
        <w:rPr>
          <w:rStyle w:val="m-9115795407614457208s1"/>
          <w:rFonts w:ascii="Times New Roman" w:hAnsi="Times New Roman"/>
          <w:b w:val="0"/>
          <w:color w:val="000000" w:themeColor="text1"/>
          <w:sz w:val="24"/>
          <w:szCs w:val="24"/>
          <w:rPrChange w:id="1288" w:author="Anna Wingfield" w:date="2024-03-14T16:20:00Z">
            <w:rPr>
              <w:rStyle w:val="m-9115795407614457208s1"/>
              <w:rFonts w:ascii="Garamond" w:hAnsi="Garamond"/>
              <w:b w:val="0"/>
              <w:color w:val="000000" w:themeColor="text1"/>
              <w:sz w:val="24"/>
              <w:szCs w:val="24"/>
            </w:rPr>
          </w:rPrChange>
        </w:rPr>
        <w:t xml:space="preserve">both </w:t>
      </w:r>
      <w:r w:rsidRPr="00DA34F0">
        <w:rPr>
          <w:rStyle w:val="m-9115795407614457208s1"/>
          <w:rFonts w:ascii="Times New Roman" w:hAnsi="Times New Roman"/>
          <w:b w:val="0"/>
          <w:color w:val="000000" w:themeColor="text1"/>
          <w:sz w:val="24"/>
          <w:szCs w:val="24"/>
          <w:rPrChange w:id="1289" w:author="Anna Wingfield" w:date="2024-03-14T16:20:00Z">
            <w:rPr>
              <w:rStyle w:val="m-9115795407614457208s1"/>
              <w:rFonts w:ascii="Garamond" w:hAnsi="Garamond"/>
              <w:b w:val="0"/>
              <w:color w:val="000000" w:themeColor="text1"/>
              <w:sz w:val="24"/>
              <w:szCs w:val="24"/>
            </w:rPr>
          </w:rPrChange>
        </w:rPr>
        <w:t xml:space="preserve">the </w:t>
      </w:r>
      <w:r w:rsidR="003E364C" w:rsidRPr="00DA34F0">
        <w:rPr>
          <w:rStyle w:val="m-9115795407614457208s1"/>
          <w:rFonts w:ascii="Times New Roman" w:hAnsi="Times New Roman"/>
          <w:b w:val="0"/>
          <w:color w:val="000000" w:themeColor="text1"/>
          <w:sz w:val="24"/>
          <w:szCs w:val="24"/>
          <w:rPrChange w:id="1290" w:author="Anna Wingfield" w:date="2024-03-14T16:20:00Z">
            <w:rPr>
              <w:rStyle w:val="m-9115795407614457208s1"/>
              <w:rFonts w:ascii="Garamond" w:hAnsi="Garamond"/>
              <w:b w:val="0"/>
              <w:color w:val="000000" w:themeColor="text1"/>
              <w:sz w:val="24"/>
              <w:szCs w:val="24"/>
            </w:rPr>
          </w:rPrChange>
        </w:rPr>
        <w:t xml:space="preserve">living </w:t>
      </w:r>
      <w:r w:rsidRPr="00DA34F0">
        <w:rPr>
          <w:rStyle w:val="m-9115795407614457208s1"/>
          <w:rFonts w:ascii="Times New Roman" w:hAnsi="Times New Roman"/>
          <w:b w:val="0"/>
          <w:color w:val="000000" w:themeColor="text1"/>
          <w:sz w:val="24"/>
          <w:szCs w:val="24"/>
          <w:rPrChange w:id="1291" w:author="Anna Wingfield" w:date="2024-03-14T16:20:00Z">
            <w:rPr>
              <w:rStyle w:val="m-9115795407614457208s1"/>
              <w:rFonts w:ascii="Garamond" w:hAnsi="Garamond"/>
              <w:b w:val="0"/>
              <w:color w:val="000000" w:themeColor="text1"/>
              <w:sz w:val="24"/>
              <w:szCs w:val="24"/>
            </w:rPr>
          </w:rPrChange>
        </w:rPr>
        <w:t xml:space="preserve">other </w:t>
      </w:r>
      <w:r w:rsidR="003E364C" w:rsidRPr="00DA34F0">
        <w:rPr>
          <w:rStyle w:val="m-9115795407614457208s1"/>
          <w:rFonts w:ascii="Times New Roman" w:hAnsi="Times New Roman"/>
          <w:b w:val="0"/>
          <w:color w:val="000000" w:themeColor="text1"/>
          <w:sz w:val="24"/>
          <w:szCs w:val="24"/>
          <w:rPrChange w:id="1292" w:author="Anna Wingfield" w:date="2024-03-14T16:20:00Z">
            <w:rPr>
              <w:rStyle w:val="m-9115795407614457208s1"/>
              <w:rFonts w:ascii="Garamond" w:hAnsi="Garamond"/>
              <w:b w:val="0"/>
              <w:color w:val="000000" w:themeColor="text1"/>
              <w:sz w:val="24"/>
              <w:szCs w:val="24"/>
            </w:rPr>
          </w:rPrChange>
        </w:rPr>
        <w:t xml:space="preserve">now </w:t>
      </w:r>
      <w:r w:rsidRPr="00DA34F0">
        <w:rPr>
          <w:rStyle w:val="m-9115795407614457208s1"/>
          <w:rFonts w:ascii="Times New Roman" w:hAnsi="Times New Roman"/>
          <w:b w:val="0"/>
          <w:color w:val="000000" w:themeColor="text1"/>
          <w:sz w:val="24"/>
          <w:szCs w:val="24"/>
          <w:rPrChange w:id="1293" w:author="Anna Wingfield" w:date="2024-03-14T16:20:00Z">
            <w:rPr>
              <w:rStyle w:val="m-9115795407614457208s1"/>
              <w:rFonts w:ascii="Garamond" w:hAnsi="Garamond"/>
              <w:b w:val="0"/>
              <w:color w:val="000000" w:themeColor="text1"/>
              <w:sz w:val="24"/>
              <w:szCs w:val="24"/>
            </w:rPr>
          </w:rPrChange>
        </w:rPr>
        <w:t xml:space="preserve">and the survival </w:t>
      </w:r>
      <w:r w:rsidR="003E364C" w:rsidRPr="00DA34F0">
        <w:rPr>
          <w:rStyle w:val="m-9115795407614457208s1"/>
          <w:rFonts w:ascii="Times New Roman" w:hAnsi="Times New Roman"/>
          <w:b w:val="0"/>
          <w:color w:val="000000" w:themeColor="text1"/>
          <w:sz w:val="24"/>
          <w:szCs w:val="24"/>
          <w:rPrChange w:id="1294" w:author="Anna Wingfield" w:date="2024-03-14T16:20:00Z">
            <w:rPr>
              <w:rStyle w:val="m-9115795407614457208s1"/>
              <w:rFonts w:ascii="Garamond" w:hAnsi="Garamond"/>
              <w:b w:val="0"/>
              <w:color w:val="000000" w:themeColor="text1"/>
              <w:sz w:val="24"/>
              <w:szCs w:val="24"/>
            </w:rPr>
          </w:rPrChange>
        </w:rPr>
        <w:t xml:space="preserve">that </w:t>
      </w:r>
      <w:r w:rsidRPr="00DA34F0">
        <w:rPr>
          <w:rStyle w:val="m-9115795407614457208s1"/>
          <w:rFonts w:ascii="Times New Roman" w:hAnsi="Times New Roman"/>
          <w:b w:val="0"/>
          <w:color w:val="000000" w:themeColor="text1"/>
          <w:sz w:val="24"/>
          <w:szCs w:val="24"/>
          <w:rPrChange w:id="1295" w:author="Anna Wingfield" w:date="2024-03-14T16:20:00Z">
            <w:rPr>
              <w:rStyle w:val="m-9115795407614457208s1"/>
              <w:rFonts w:ascii="Garamond" w:hAnsi="Garamond"/>
              <w:b w:val="0"/>
              <w:color w:val="000000" w:themeColor="text1"/>
              <w:sz w:val="24"/>
              <w:szCs w:val="24"/>
            </w:rPr>
          </w:rPrChange>
        </w:rPr>
        <w:t>pre-exists our death</w:t>
      </w:r>
      <w:r w:rsidR="003E364C" w:rsidRPr="00DA34F0">
        <w:rPr>
          <w:rStyle w:val="m-9115795407614457208s1"/>
          <w:rFonts w:ascii="Times New Roman" w:hAnsi="Times New Roman"/>
          <w:b w:val="0"/>
          <w:color w:val="000000" w:themeColor="text1"/>
          <w:sz w:val="24"/>
          <w:szCs w:val="24"/>
          <w:rPrChange w:id="1296" w:author="Anna Wingfield" w:date="2024-03-14T16:20:00Z">
            <w:rPr>
              <w:rStyle w:val="m-9115795407614457208s1"/>
              <w:rFonts w:ascii="Garamond" w:hAnsi="Garamond"/>
              <w:b w:val="0"/>
              <w:color w:val="000000" w:themeColor="text1"/>
              <w:sz w:val="24"/>
              <w:szCs w:val="24"/>
            </w:rPr>
          </w:rPrChange>
        </w:rPr>
        <w:t xml:space="preserve"> in that other who survives us in the</w:t>
      </w:r>
      <w:r w:rsidRPr="00DA34F0">
        <w:rPr>
          <w:rStyle w:val="m-9115795407614457208s1"/>
          <w:rFonts w:ascii="Times New Roman" w:hAnsi="Times New Roman"/>
          <w:b w:val="0"/>
          <w:color w:val="000000" w:themeColor="text1"/>
          <w:sz w:val="24"/>
          <w:szCs w:val="24"/>
          <w:rPrChange w:id="1297" w:author="Anna Wingfield" w:date="2024-03-14T16:20:00Z">
            <w:rPr>
              <w:rStyle w:val="m-9115795407614457208s1"/>
              <w:rFonts w:ascii="Garamond" w:hAnsi="Garamond"/>
              <w:b w:val="0"/>
              <w:color w:val="000000" w:themeColor="text1"/>
              <w:sz w:val="24"/>
              <w:szCs w:val="24"/>
            </w:rPr>
          </w:rPrChange>
        </w:rPr>
        <w:t xml:space="preserve"> sen</w:t>
      </w:r>
      <w:r w:rsidR="00DA4EE6" w:rsidRPr="00DA34F0">
        <w:rPr>
          <w:rStyle w:val="m-9115795407614457208s1"/>
          <w:rFonts w:ascii="Times New Roman" w:hAnsi="Times New Roman"/>
          <w:b w:val="0"/>
          <w:color w:val="000000" w:themeColor="text1"/>
          <w:sz w:val="24"/>
          <w:szCs w:val="24"/>
          <w:rPrChange w:id="1298" w:author="Anna Wingfield" w:date="2024-03-14T16:20:00Z">
            <w:rPr>
              <w:rStyle w:val="m-9115795407614457208s1"/>
              <w:rFonts w:ascii="Garamond" w:hAnsi="Garamond"/>
              <w:b w:val="0"/>
              <w:color w:val="000000" w:themeColor="text1"/>
              <w:sz w:val="24"/>
              <w:szCs w:val="24"/>
            </w:rPr>
          </w:rPrChange>
        </w:rPr>
        <w:t>se of the “there beyond my life</w:t>
      </w:r>
      <w:r w:rsidRPr="00DA34F0">
        <w:rPr>
          <w:rStyle w:val="m-9115795407614457208s1"/>
          <w:rFonts w:ascii="Times New Roman" w:hAnsi="Times New Roman"/>
          <w:b w:val="0"/>
          <w:color w:val="000000" w:themeColor="text1"/>
          <w:sz w:val="24"/>
          <w:szCs w:val="24"/>
          <w:rPrChange w:id="1299" w:author="Anna Wingfield" w:date="2024-03-14T16:20:00Z">
            <w:rPr>
              <w:rStyle w:val="m-9115795407614457208s1"/>
              <w:rFonts w:ascii="Garamond" w:hAnsi="Garamond"/>
              <w:b w:val="0"/>
              <w:color w:val="000000" w:themeColor="text1"/>
              <w:sz w:val="24"/>
              <w:szCs w:val="24"/>
            </w:rPr>
          </w:rPrChange>
        </w:rPr>
        <w:t xml:space="preserve">” </w:t>
      </w:r>
      <w:r w:rsidR="007F5A2C" w:rsidRPr="00DA34F0">
        <w:rPr>
          <w:rStyle w:val="m-9115795407614457208s1"/>
          <w:rFonts w:ascii="Times New Roman" w:hAnsi="Times New Roman"/>
          <w:b w:val="0"/>
          <w:color w:val="000000" w:themeColor="text1"/>
          <w:sz w:val="24"/>
          <w:szCs w:val="24"/>
          <w:rPrChange w:id="1300" w:author="Anna Wingfield" w:date="2024-03-14T16:20:00Z">
            <w:rPr>
              <w:rStyle w:val="m-9115795407614457208s1"/>
              <w:rFonts w:ascii="Garamond" w:hAnsi="Garamond"/>
              <w:b w:val="0"/>
              <w:color w:val="000000" w:themeColor="text1"/>
              <w:sz w:val="24"/>
              <w:szCs w:val="24"/>
            </w:rPr>
          </w:rPrChange>
        </w:rPr>
        <w:t xml:space="preserve">in </w:t>
      </w:r>
      <w:r w:rsidRPr="00DA34F0">
        <w:rPr>
          <w:rStyle w:val="m-9115795407614457208s1"/>
          <w:rFonts w:ascii="Times New Roman" w:hAnsi="Times New Roman"/>
          <w:b w:val="0"/>
          <w:color w:val="000000" w:themeColor="text1"/>
          <w:sz w:val="24"/>
          <w:szCs w:val="24"/>
          <w:rPrChange w:id="1301" w:author="Anna Wingfield" w:date="2024-03-14T16:20:00Z">
            <w:rPr>
              <w:rStyle w:val="m-9115795407614457208s1"/>
              <w:rFonts w:ascii="Garamond" w:hAnsi="Garamond"/>
              <w:b w:val="0"/>
              <w:color w:val="000000" w:themeColor="text1"/>
              <w:sz w:val="24"/>
              <w:szCs w:val="24"/>
            </w:rPr>
          </w:rPrChange>
        </w:rPr>
        <w:t xml:space="preserve">that the </w:t>
      </w:r>
      <w:r w:rsidR="00BF0F0D" w:rsidRPr="00DA34F0">
        <w:rPr>
          <w:rStyle w:val="m-9115795407614457208s1"/>
          <w:rFonts w:ascii="Times New Roman" w:hAnsi="Times New Roman"/>
          <w:b w:val="0"/>
          <w:color w:val="000000" w:themeColor="text1"/>
          <w:sz w:val="24"/>
          <w:szCs w:val="24"/>
          <w:rPrChange w:id="1302" w:author="Anna Wingfield" w:date="2024-03-14T16:20:00Z">
            <w:rPr>
              <w:rStyle w:val="m-9115795407614457208s1"/>
              <w:rFonts w:ascii="Garamond" w:hAnsi="Garamond"/>
              <w:b w:val="0"/>
              <w:color w:val="000000" w:themeColor="text1"/>
              <w:sz w:val="24"/>
              <w:szCs w:val="24"/>
            </w:rPr>
          </w:rPrChange>
        </w:rPr>
        <w:t xml:space="preserve">prolepsis of </w:t>
      </w:r>
      <w:r w:rsidRPr="00DA34F0">
        <w:rPr>
          <w:rStyle w:val="m-9115795407614457208s1"/>
          <w:rFonts w:ascii="Times New Roman" w:hAnsi="Times New Roman"/>
          <w:b w:val="0"/>
          <w:color w:val="000000" w:themeColor="text1"/>
          <w:sz w:val="24"/>
          <w:szCs w:val="24"/>
          <w:rPrChange w:id="1303" w:author="Anna Wingfield" w:date="2024-03-14T16:20:00Z">
            <w:rPr>
              <w:rStyle w:val="m-9115795407614457208s1"/>
              <w:rFonts w:ascii="Garamond" w:hAnsi="Garamond"/>
              <w:b w:val="0"/>
              <w:color w:val="000000" w:themeColor="text1"/>
              <w:sz w:val="24"/>
              <w:szCs w:val="24"/>
            </w:rPr>
          </w:rPrChange>
        </w:rPr>
        <w:t>my life is already taking place in my life in the ot</w:t>
      </w:r>
      <w:r w:rsidR="00282325" w:rsidRPr="00DA34F0">
        <w:rPr>
          <w:rStyle w:val="m-9115795407614457208s1"/>
          <w:rFonts w:ascii="Times New Roman" w:hAnsi="Times New Roman"/>
          <w:b w:val="0"/>
          <w:color w:val="000000" w:themeColor="text1"/>
          <w:sz w:val="24"/>
          <w:szCs w:val="24"/>
          <w:rPrChange w:id="1304" w:author="Anna Wingfield" w:date="2024-03-14T16:20:00Z">
            <w:rPr>
              <w:rStyle w:val="m-9115795407614457208s1"/>
              <w:rFonts w:ascii="Garamond" w:hAnsi="Garamond"/>
              <w:b w:val="0"/>
              <w:color w:val="000000" w:themeColor="text1"/>
              <w:sz w:val="24"/>
              <w:szCs w:val="24"/>
            </w:rPr>
          </w:rPrChange>
        </w:rPr>
        <w:t>her</w:t>
      </w:r>
      <w:r w:rsidR="003A56C3" w:rsidRPr="00DA34F0">
        <w:rPr>
          <w:rStyle w:val="m-9115795407614457208s1"/>
          <w:rFonts w:ascii="Times New Roman" w:hAnsi="Times New Roman"/>
          <w:b w:val="0"/>
          <w:color w:val="000000" w:themeColor="text1"/>
          <w:sz w:val="24"/>
          <w:szCs w:val="24"/>
          <w:rPrChange w:id="1305" w:author="Anna Wingfield" w:date="2024-03-14T16:20:00Z">
            <w:rPr>
              <w:rStyle w:val="m-9115795407614457208s1"/>
              <w:rFonts w:ascii="Garamond" w:hAnsi="Garamond"/>
              <w:b w:val="0"/>
              <w:color w:val="000000" w:themeColor="text1"/>
              <w:sz w:val="24"/>
              <w:szCs w:val="24"/>
            </w:rPr>
          </w:rPrChange>
        </w:rPr>
        <w:t xml:space="preserve"> before the there is there</w:t>
      </w:r>
      <w:r w:rsidR="007F5A2C" w:rsidRPr="00DA34F0">
        <w:rPr>
          <w:rStyle w:val="m-9115795407614457208s1"/>
          <w:rFonts w:ascii="Times New Roman" w:hAnsi="Times New Roman"/>
          <w:b w:val="0"/>
          <w:color w:val="000000" w:themeColor="text1"/>
          <w:sz w:val="24"/>
          <w:szCs w:val="24"/>
          <w:rPrChange w:id="1306" w:author="Anna Wingfield" w:date="2024-03-14T16:20:00Z">
            <w:rPr>
              <w:rStyle w:val="m-9115795407614457208s1"/>
              <w:rFonts w:ascii="Garamond" w:hAnsi="Garamond"/>
              <w:b w:val="0"/>
              <w:color w:val="000000" w:themeColor="text1"/>
              <w:sz w:val="24"/>
              <w:szCs w:val="24"/>
            </w:rPr>
          </w:rPrChange>
        </w:rPr>
        <w:t xml:space="preserve">…and after the there (before and after </w:t>
      </w:r>
      <w:r w:rsidR="00B0160F" w:rsidRPr="00DA34F0">
        <w:rPr>
          <w:rStyle w:val="m-9115795407614457208s1"/>
          <w:rFonts w:ascii="Times New Roman" w:hAnsi="Times New Roman"/>
          <w:b w:val="0"/>
          <w:i/>
          <w:color w:val="000000" w:themeColor="text1"/>
          <w:sz w:val="24"/>
          <w:szCs w:val="24"/>
          <w:rPrChange w:id="1307" w:author="Anna Wingfield" w:date="2024-03-14T16:20:00Z">
            <w:rPr>
              <w:rStyle w:val="m-9115795407614457208s1"/>
              <w:rFonts w:ascii="Garamond" w:hAnsi="Garamond"/>
              <w:b w:val="0"/>
              <w:i/>
              <w:color w:val="000000" w:themeColor="text1"/>
              <w:sz w:val="24"/>
              <w:szCs w:val="24"/>
            </w:rPr>
          </w:rPrChange>
        </w:rPr>
        <w:t>D</w:t>
      </w:r>
      <w:r w:rsidR="007F5A2C" w:rsidRPr="00DA34F0">
        <w:rPr>
          <w:rStyle w:val="m-9115795407614457208s1"/>
          <w:rFonts w:ascii="Times New Roman" w:hAnsi="Times New Roman"/>
          <w:b w:val="0"/>
          <w:i/>
          <w:color w:val="000000" w:themeColor="text1"/>
          <w:sz w:val="24"/>
          <w:szCs w:val="24"/>
          <w:rPrChange w:id="1308" w:author="Anna Wingfield" w:date="2024-03-14T16:20:00Z">
            <w:rPr>
              <w:rStyle w:val="m-9115795407614457208s1"/>
              <w:rFonts w:ascii="Garamond" w:hAnsi="Garamond"/>
              <w:b w:val="0"/>
              <w:i/>
              <w:color w:val="000000" w:themeColor="text1"/>
              <w:sz w:val="24"/>
              <w:szCs w:val="24"/>
            </w:rPr>
          </w:rPrChange>
        </w:rPr>
        <w:t>asein</w:t>
      </w:r>
      <w:r w:rsidR="007F5A2C" w:rsidRPr="00DA34F0">
        <w:rPr>
          <w:rStyle w:val="m-9115795407614457208s1"/>
          <w:rFonts w:ascii="Times New Roman" w:hAnsi="Times New Roman"/>
          <w:b w:val="0"/>
          <w:color w:val="000000" w:themeColor="text1"/>
          <w:sz w:val="24"/>
          <w:szCs w:val="24"/>
          <w:rPrChange w:id="1309" w:author="Anna Wingfield" w:date="2024-03-14T16:20:00Z">
            <w:rPr>
              <w:rStyle w:val="m-9115795407614457208s1"/>
              <w:rFonts w:ascii="Garamond" w:hAnsi="Garamond"/>
              <w:b w:val="0"/>
              <w:color w:val="000000" w:themeColor="text1"/>
              <w:sz w:val="24"/>
              <w:szCs w:val="24"/>
            </w:rPr>
          </w:rPrChange>
        </w:rPr>
        <w:t xml:space="preserve"> and </w:t>
      </w:r>
      <w:proofErr w:type="spellStart"/>
      <w:r w:rsidR="00B0160F" w:rsidRPr="00DA34F0">
        <w:rPr>
          <w:rStyle w:val="m-9115795407614457208s1"/>
          <w:rFonts w:ascii="Times New Roman" w:hAnsi="Times New Roman"/>
          <w:b w:val="0"/>
          <w:i/>
          <w:color w:val="000000" w:themeColor="text1"/>
          <w:sz w:val="24"/>
          <w:szCs w:val="24"/>
          <w:rPrChange w:id="1310" w:author="Anna Wingfield" w:date="2024-03-14T16:20:00Z">
            <w:rPr>
              <w:rStyle w:val="m-9115795407614457208s1"/>
              <w:rFonts w:ascii="Garamond" w:hAnsi="Garamond"/>
              <w:b w:val="0"/>
              <w:i/>
              <w:color w:val="000000" w:themeColor="text1"/>
              <w:sz w:val="24"/>
              <w:szCs w:val="24"/>
            </w:rPr>
          </w:rPrChange>
        </w:rPr>
        <w:t>M</w:t>
      </w:r>
      <w:r w:rsidR="007F5A2C" w:rsidRPr="00DA34F0">
        <w:rPr>
          <w:rStyle w:val="m-9115795407614457208s1"/>
          <w:rFonts w:ascii="Times New Roman" w:hAnsi="Times New Roman"/>
          <w:b w:val="0"/>
          <w:i/>
          <w:color w:val="000000" w:themeColor="text1"/>
          <w:sz w:val="24"/>
          <w:szCs w:val="24"/>
          <w:rPrChange w:id="1311" w:author="Anna Wingfield" w:date="2024-03-14T16:20:00Z">
            <w:rPr>
              <w:rStyle w:val="m-9115795407614457208s1"/>
              <w:rFonts w:ascii="Garamond" w:hAnsi="Garamond"/>
              <w:b w:val="0"/>
              <w:i/>
              <w:color w:val="000000" w:themeColor="text1"/>
              <w:sz w:val="24"/>
              <w:szCs w:val="24"/>
            </w:rPr>
          </w:rPrChange>
        </w:rPr>
        <w:t>itsein</w:t>
      </w:r>
      <w:proofErr w:type="spellEnd"/>
      <w:r w:rsidR="007F5A2C" w:rsidRPr="00DA34F0">
        <w:rPr>
          <w:rStyle w:val="m-9115795407614457208s1"/>
          <w:rFonts w:ascii="Times New Roman" w:hAnsi="Times New Roman"/>
          <w:b w:val="0"/>
          <w:color w:val="000000" w:themeColor="text1"/>
          <w:sz w:val="24"/>
          <w:szCs w:val="24"/>
          <w:rPrChange w:id="1312" w:author="Anna Wingfield" w:date="2024-03-14T16:20:00Z">
            <w:rPr>
              <w:rStyle w:val="m-9115795407614457208s1"/>
              <w:rFonts w:ascii="Garamond" w:hAnsi="Garamond"/>
              <w:b w:val="0"/>
              <w:color w:val="000000" w:themeColor="text1"/>
              <w:sz w:val="24"/>
              <w:szCs w:val="24"/>
            </w:rPr>
          </w:rPrChange>
        </w:rPr>
        <w:t>, that is to say)</w:t>
      </w:r>
      <w:r w:rsidR="003A56C3" w:rsidRPr="00DA34F0">
        <w:rPr>
          <w:rStyle w:val="m-9115795407614457208s1"/>
          <w:rFonts w:ascii="Times New Roman" w:hAnsi="Times New Roman"/>
          <w:b w:val="0"/>
          <w:color w:val="000000" w:themeColor="text1"/>
          <w:sz w:val="24"/>
          <w:szCs w:val="24"/>
          <w:rPrChange w:id="1313" w:author="Anna Wingfield" w:date="2024-03-14T16:20:00Z">
            <w:rPr>
              <w:rStyle w:val="m-9115795407614457208s1"/>
              <w:rFonts w:ascii="Garamond" w:hAnsi="Garamond"/>
              <w:b w:val="0"/>
              <w:color w:val="000000" w:themeColor="text1"/>
              <w:sz w:val="24"/>
              <w:szCs w:val="24"/>
            </w:rPr>
          </w:rPrChange>
        </w:rPr>
        <w:t xml:space="preserve">. </w:t>
      </w:r>
    </w:p>
    <w:p w14:paraId="1682C4FD" w14:textId="5E75315E" w:rsidR="003E364C" w:rsidRPr="00DA34F0" w:rsidRDefault="00E567CD"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314"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315" w:author="Anna Wingfield" w:date="2024-03-14T16:20:00Z">
            <w:rPr>
              <w:rStyle w:val="m-9115795407614457208s1"/>
              <w:rFonts w:ascii="Garamond" w:hAnsi="Garamond"/>
              <w:b w:val="0"/>
              <w:color w:val="000000" w:themeColor="text1"/>
              <w:sz w:val="24"/>
              <w:szCs w:val="24"/>
            </w:rPr>
          </w:rPrChange>
        </w:rPr>
        <w:lastRenderedPageBreak/>
        <w:tab/>
      </w:r>
      <w:r w:rsidR="004C1646" w:rsidRPr="00DA34F0">
        <w:rPr>
          <w:rStyle w:val="m-9115795407614457208s1"/>
          <w:rFonts w:ascii="Times New Roman" w:hAnsi="Times New Roman"/>
          <w:b w:val="0"/>
          <w:color w:val="000000" w:themeColor="text1"/>
          <w:sz w:val="24"/>
          <w:szCs w:val="24"/>
          <w:rPrChange w:id="1316" w:author="Anna Wingfield" w:date="2024-03-14T16:20:00Z">
            <w:rPr>
              <w:rStyle w:val="m-9115795407614457208s1"/>
              <w:rFonts w:ascii="Garamond" w:hAnsi="Garamond"/>
              <w:b w:val="0"/>
              <w:color w:val="000000" w:themeColor="text1"/>
              <w:sz w:val="24"/>
              <w:szCs w:val="24"/>
            </w:rPr>
          </w:rPrChange>
        </w:rPr>
        <w:t>This then is how Shelle</w:t>
      </w:r>
      <w:r w:rsidR="002D2CE2" w:rsidRPr="00DA34F0">
        <w:rPr>
          <w:rStyle w:val="m-9115795407614457208s1"/>
          <w:rFonts w:ascii="Times New Roman" w:hAnsi="Times New Roman"/>
          <w:b w:val="0"/>
          <w:color w:val="000000" w:themeColor="text1"/>
          <w:sz w:val="24"/>
          <w:szCs w:val="24"/>
          <w:rPrChange w:id="1317" w:author="Anna Wingfield" w:date="2024-03-14T16:20:00Z">
            <w:rPr>
              <w:rStyle w:val="m-9115795407614457208s1"/>
              <w:rFonts w:ascii="Garamond" w:hAnsi="Garamond"/>
              <w:b w:val="0"/>
              <w:color w:val="000000" w:themeColor="text1"/>
              <w:sz w:val="24"/>
              <w:szCs w:val="24"/>
            </w:rPr>
          </w:rPrChange>
        </w:rPr>
        <w:t>y</w:t>
      </w:r>
      <w:proofErr w:type="gramStart"/>
      <w:r w:rsidR="002D2CE2" w:rsidRPr="00DA34F0">
        <w:rPr>
          <w:rStyle w:val="m-9115795407614457208s1"/>
          <w:rFonts w:ascii="Times New Roman" w:hAnsi="Times New Roman"/>
          <w:b w:val="0"/>
          <w:color w:val="000000" w:themeColor="text1"/>
          <w:sz w:val="24"/>
          <w:szCs w:val="24"/>
          <w:rPrChange w:id="1318" w:author="Anna Wingfield" w:date="2024-03-14T16:20:00Z">
            <w:rPr>
              <w:rStyle w:val="m-9115795407614457208s1"/>
              <w:rFonts w:ascii="Garamond" w:hAnsi="Garamond"/>
              <w:b w:val="0"/>
              <w:color w:val="000000" w:themeColor="text1"/>
              <w:sz w:val="24"/>
              <w:szCs w:val="24"/>
            </w:rPr>
          </w:rPrChange>
        </w:rPr>
        <w:t>—</w:t>
      </w:r>
      <w:r w:rsidR="0017245D" w:rsidRPr="00DA34F0">
        <w:rPr>
          <w:rStyle w:val="m-9115795407614457208s1"/>
          <w:rFonts w:ascii="Times New Roman" w:hAnsi="Times New Roman"/>
          <w:b w:val="0"/>
          <w:color w:val="000000" w:themeColor="text1"/>
          <w:sz w:val="24"/>
          <w:szCs w:val="24"/>
          <w:rPrChange w:id="1319" w:author="Anna Wingfield" w:date="2024-03-14T16:20:00Z">
            <w:rPr>
              <w:rStyle w:val="m-9115795407614457208s1"/>
              <w:rFonts w:ascii="Garamond" w:hAnsi="Garamond"/>
              <w:b w:val="0"/>
              <w:color w:val="000000" w:themeColor="text1"/>
              <w:sz w:val="24"/>
              <w:szCs w:val="24"/>
            </w:rPr>
          </w:rPrChange>
        </w:rPr>
        <w:t>(</w:t>
      </w:r>
      <w:proofErr w:type="gramEnd"/>
      <w:r w:rsidR="002D2CE2" w:rsidRPr="00DA34F0">
        <w:rPr>
          <w:rStyle w:val="m-9115795407614457208s1"/>
          <w:rFonts w:ascii="Times New Roman" w:hAnsi="Times New Roman"/>
          <w:b w:val="0"/>
          <w:color w:val="000000" w:themeColor="text1"/>
          <w:sz w:val="24"/>
          <w:szCs w:val="24"/>
          <w:rPrChange w:id="1320" w:author="Anna Wingfield" w:date="2024-03-14T16:20:00Z">
            <w:rPr>
              <w:rStyle w:val="m-9115795407614457208s1"/>
              <w:rFonts w:ascii="Garamond" w:hAnsi="Garamond"/>
              <w:b w:val="0"/>
              <w:color w:val="000000" w:themeColor="text1"/>
              <w:sz w:val="24"/>
              <w:szCs w:val="24"/>
            </w:rPr>
          </w:rPrChange>
        </w:rPr>
        <w:t>but, what would it mean to say, to say so secretly, bashfully, as if this is my secret, I</w:t>
      </w:r>
      <w:r w:rsidR="0017245D" w:rsidRPr="00DA34F0">
        <w:rPr>
          <w:rStyle w:val="m-9115795407614457208s1"/>
          <w:rFonts w:ascii="Times New Roman" w:hAnsi="Times New Roman"/>
          <w:b w:val="0"/>
          <w:color w:val="000000" w:themeColor="text1"/>
          <w:sz w:val="24"/>
          <w:szCs w:val="24"/>
          <w:rPrChange w:id="1321" w:author="Anna Wingfield" w:date="2024-03-14T16:20:00Z">
            <w:rPr>
              <w:rStyle w:val="m-9115795407614457208s1"/>
              <w:rFonts w:ascii="Garamond" w:hAnsi="Garamond"/>
              <w:b w:val="0"/>
              <w:color w:val="000000" w:themeColor="text1"/>
              <w:sz w:val="24"/>
              <w:szCs w:val="24"/>
            </w:rPr>
          </w:rPrChange>
        </w:rPr>
        <w:t>)</w:t>
      </w:r>
      <w:r w:rsidR="004C1646" w:rsidRPr="00DA34F0">
        <w:rPr>
          <w:rStyle w:val="m-9115795407614457208s1"/>
          <w:rFonts w:ascii="Times New Roman" w:hAnsi="Times New Roman"/>
          <w:b w:val="0"/>
          <w:color w:val="000000" w:themeColor="text1"/>
          <w:sz w:val="24"/>
          <w:szCs w:val="24"/>
          <w:rPrChange w:id="1322" w:author="Anna Wingfield" w:date="2024-03-14T16:20:00Z">
            <w:rPr>
              <w:rStyle w:val="m-9115795407614457208s1"/>
              <w:rFonts w:ascii="Garamond" w:hAnsi="Garamond"/>
              <w:b w:val="0"/>
              <w:color w:val="000000" w:themeColor="text1"/>
              <w:sz w:val="24"/>
              <w:szCs w:val="24"/>
            </w:rPr>
          </w:rPrChange>
        </w:rPr>
        <w:t xml:space="preserve">—would interpret Derrida. </w:t>
      </w:r>
      <w:r w:rsidR="003A56C3" w:rsidRPr="00DA34F0">
        <w:rPr>
          <w:rStyle w:val="m-9115795407614457208s1"/>
          <w:rFonts w:ascii="Times New Roman" w:hAnsi="Times New Roman"/>
          <w:b w:val="0"/>
          <w:color w:val="000000" w:themeColor="text1"/>
          <w:sz w:val="24"/>
          <w:szCs w:val="24"/>
          <w:rPrChange w:id="1323" w:author="Anna Wingfield" w:date="2024-03-14T16:20:00Z">
            <w:rPr>
              <w:rStyle w:val="m-9115795407614457208s1"/>
              <w:rFonts w:ascii="Garamond" w:hAnsi="Garamond"/>
              <w:b w:val="0"/>
              <w:color w:val="000000" w:themeColor="text1"/>
              <w:sz w:val="24"/>
              <w:szCs w:val="24"/>
            </w:rPr>
          </w:rPrChange>
        </w:rPr>
        <w:t xml:space="preserve">What can, does, occur </w:t>
      </w:r>
      <w:r w:rsidR="003E364C" w:rsidRPr="00DA34F0">
        <w:rPr>
          <w:rStyle w:val="m-9115795407614457208s1"/>
          <w:rFonts w:ascii="Times New Roman" w:hAnsi="Times New Roman"/>
          <w:b w:val="0"/>
          <w:color w:val="000000" w:themeColor="text1"/>
          <w:sz w:val="24"/>
          <w:szCs w:val="24"/>
          <w:rPrChange w:id="1324" w:author="Anna Wingfield" w:date="2024-03-14T16:20:00Z">
            <w:rPr>
              <w:rStyle w:val="m-9115795407614457208s1"/>
              <w:rFonts w:ascii="Garamond" w:hAnsi="Garamond"/>
              <w:b w:val="0"/>
              <w:color w:val="000000" w:themeColor="text1"/>
              <w:sz w:val="24"/>
              <w:szCs w:val="24"/>
            </w:rPr>
          </w:rPrChange>
        </w:rPr>
        <w:t xml:space="preserve">between two people, in love, say, who claim to share intimate and </w:t>
      </w:r>
      <w:proofErr w:type="spellStart"/>
      <w:r w:rsidR="003E364C" w:rsidRPr="00DA34F0">
        <w:rPr>
          <w:rStyle w:val="m-9115795407614457208s1"/>
          <w:rFonts w:ascii="Times New Roman" w:hAnsi="Times New Roman"/>
          <w:b w:val="0"/>
          <w:color w:val="000000" w:themeColor="text1"/>
          <w:sz w:val="24"/>
          <w:szCs w:val="24"/>
          <w:rPrChange w:id="1325" w:author="Anna Wingfield" w:date="2024-03-14T16:20:00Z">
            <w:rPr>
              <w:rStyle w:val="m-9115795407614457208s1"/>
              <w:rFonts w:ascii="Garamond" w:hAnsi="Garamond"/>
              <w:b w:val="0"/>
              <w:color w:val="000000" w:themeColor="text1"/>
              <w:sz w:val="24"/>
              <w:szCs w:val="24"/>
            </w:rPr>
          </w:rPrChange>
        </w:rPr>
        <w:t>extimate</w:t>
      </w:r>
      <w:proofErr w:type="spellEnd"/>
      <w:r w:rsidR="003E364C" w:rsidRPr="00DA34F0">
        <w:rPr>
          <w:rStyle w:val="m-9115795407614457208s1"/>
          <w:rFonts w:ascii="Times New Roman" w:hAnsi="Times New Roman"/>
          <w:b w:val="0"/>
          <w:color w:val="000000" w:themeColor="text1"/>
          <w:sz w:val="24"/>
          <w:szCs w:val="24"/>
          <w:rPrChange w:id="1326" w:author="Anna Wingfield" w:date="2024-03-14T16:20:00Z">
            <w:rPr>
              <w:rStyle w:val="m-9115795407614457208s1"/>
              <w:rFonts w:ascii="Garamond" w:hAnsi="Garamond"/>
              <w:b w:val="0"/>
              <w:color w:val="000000" w:themeColor="text1"/>
              <w:sz w:val="24"/>
              <w:szCs w:val="24"/>
            </w:rPr>
          </w:rPrChange>
        </w:rPr>
        <w:t xml:space="preserve"> feelings and experiences, </w:t>
      </w:r>
      <w:r w:rsidR="003A56C3" w:rsidRPr="00DA34F0">
        <w:rPr>
          <w:rStyle w:val="m-9115795407614457208s1"/>
          <w:rFonts w:ascii="Times New Roman" w:hAnsi="Times New Roman"/>
          <w:b w:val="0"/>
          <w:color w:val="000000" w:themeColor="text1"/>
          <w:sz w:val="24"/>
          <w:szCs w:val="24"/>
          <w:rPrChange w:id="1327" w:author="Anna Wingfield" w:date="2024-03-14T16:20:00Z">
            <w:rPr>
              <w:rStyle w:val="m-9115795407614457208s1"/>
              <w:rFonts w:ascii="Garamond" w:hAnsi="Garamond"/>
              <w:b w:val="0"/>
              <w:color w:val="000000" w:themeColor="text1"/>
              <w:sz w:val="24"/>
              <w:szCs w:val="24"/>
            </w:rPr>
          </w:rPrChange>
        </w:rPr>
        <w:t>is</w:t>
      </w:r>
      <w:r w:rsidRPr="00DA34F0">
        <w:rPr>
          <w:rStyle w:val="m-9115795407614457208s1"/>
          <w:rFonts w:ascii="Times New Roman" w:hAnsi="Times New Roman"/>
          <w:b w:val="0"/>
          <w:color w:val="000000" w:themeColor="text1"/>
          <w:sz w:val="24"/>
          <w:szCs w:val="24"/>
          <w:rPrChange w:id="1328" w:author="Anna Wingfield" w:date="2024-03-14T16:20:00Z">
            <w:rPr>
              <w:rStyle w:val="m-9115795407614457208s1"/>
              <w:rFonts w:ascii="Garamond" w:hAnsi="Garamond"/>
              <w:b w:val="0"/>
              <w:color w:val="000000" w:themeColor="text1"/>
              <w:sz w:val="24"/>
              <w:szCs w:val="24"/>
            </w:rPr>
          </w:rPrChange>
        </w:rPr>
        <w:t>, therefore,</w:t>
      </w:r>
      <w:r w:rsidR="00282325" w:rsidRPr="00DA34F0">
        <w:rPr>
          <w:rStyle w:val="m-9115795407614457208s1"/>
          <w:rFonts w:ascii="Times New Roman" w:hAnsi="Times New Roman"/>
          <w:b w:val="0"/>
          <w:color w:val="000000" w:themeColor="text1"/>
          <w:sz w:val="24"/>
          <w:szCs w:val="24"/>
          <w:rPrChange w:id="1329" w:author="Anna Wingfield" w:date="2024-03-14T16:20:00Z">
            <w:rPr>
              <w:rStyle w:val="m-9115795407614457208s1"/>
              <w:rFonts w:ascii="Garamond" w:hAnsi="Garamond"/>
              <w:b w:val="0"/>
              <w:color w:val="000000" w:themeColor="text1"/>
              <w:sz w:val="24"/>
              <w:szCs w:val="24"/>
            </w:rPr>
          </w:rPrChange>
        </w:rPr>
        <w:t xml:space="preserve"> </w:t>
      </w:r>
      <w:r w:rsidR="003A56C3" w:rsidRPr="00DA34F0">
        <w:rPr>
          <w:rStyle w:val="m-9115795407614457208s1"/>
          <w:rFonts w:ascii="Times New Roman" w:hAnsi="Times New Roman"/>
          <w:b w:val="0"/>
          <w:color w:val="000000" w:themeColor="text1"/>
          <w:sz w:val="24"/>
          <w:szCs w:val="24"/>
          <w:rPrChange w:id="1330" w:author="Anna Wingfield" w:date="2024-03-14T16:20:00Z">
            <w:rPr>
              <w:rStyle w:val="m-9115795407614457208s1"/>
              <w:rFonts w:ascii="Garamond" w:hAnsi="Garamond"/>
              <w:b w:val="0"/>
              <w:color w:val="000000" w:themeColor="text1"/>
              <w:sz w:val="24"/>
              <w:szCs w:val="24"/>
            </w:rPr>
          </w:rPrChange>
        </w:rPr>
        <w:t>fiction</w:t>
      </w:r>
      <w:r w:rsidR="00282325" w:rsidRPr="00DA34F0">
        <w:rPr>
          <w:rStyle w:val="m-9115795407614457208s1"/>
          <w:rFonts w:ascii="Times New Roman" w:hAnsi="Times New Roman"/>
          <w:b w:val="0"/>
          <w:color w:val="000000" w:themeColor="text1"/>
          <w:sz w:val="24"/>
          <w:szCs w:val="24"/>
          <w:rPrChange w:id="1331" w:author="Anna Wingfield" w:date="2024-03-14T16:20:00Z">
            <w:rPr>
              <w:rStyle w:val="m-9115795407614457208s1"/>
              <w:rFonts w:ascii="Garamond" w:hAnsi="Garamond"/>
              <w:b w:val="0"/>
              <w:color w:val="000000" w:themeColor="text1"/>
              <w:sz w:val="24"/>
              <w:szCs w:val="24"/>
            </w:rPr>
          </w:rPrChange>
        </w:rPr>
        <w:t>al</w:t>
      </w:r>
      <w:r w:rsidR="003A56C3" w:rsidRPr="00DA34F0">
        <w:rPr>
          <w:rStyle w:val="m-9115795407614457208s1"/>
          <w:rFonts w:ascii="Times New Roman" w:hAnsi="Times New Roman"/>
          <w:b w:val="0"/>
          <w:color w:val="000000" w:themeColor="text1"/>
          <w:sz w:val="24"/>
          <w:szCs w:val="24"/>
          <w:rPrChange w:id="1332" w:author="Anna Wingfield" w:date="2024-03-14T16:20:00Z">
            <w:rPr>
              <w:rStyle w:val="m-9115795407614457208s1"/>
              <w:rFonts w:ascii="Garamond" w:hAnsi="Garamond"/>
              <w:b w:val="0"/>
              <w:color w:val="000000" w:themeColor="text1"/>
              <w:sz w:val="24"/>
              <w:szCs w:val="24"/>
            </w:rPr>
          </w:rPrChange>
        </w:rPr>
        <w:t xml:space="preserve">: </w:t>
      </w:r>
      <w:r w:rsidR="003E364C" w:rsidRPr="00DA34F0">
        <w:rPr>
          <w:rStyle w:val="m-9115795407614457208s1"/>
          <w:rFonts w:ascii="Times New Roman" w:hAnsi="Times New Roman"/>
          <w:b w:val="0"/>
          <w:color w:val="000000" w:themeColor="text1"/>
          <w:sz w:val="24"/>
          <w:szCs w:val="24"/>
          <w:rPrChange w:id="1333" w:author="Anna Wingfield" w:date="2024-03-14T16:20:00Z">
            <w:rPr>
              <w:rStyle w:val="m-9115795407614457208s1"/>
              <w:rFonts w:ascii="Garamond" w:hAnsi="Garamond"/>
              <w:b w:val="0"/>
              <w:color w:val="000000" w:themeColor="text1"/>
              <w:sz w:val="24"/>
              <w:szCs w:val="24"/>
            </w:rPr>
          </w:rPrChange>
        </w:rPr>
        <w:tab/>
      </w:r>
    </w:p>
    <w:p w14:paraId="22E319C9" w14:textId="426EF759" w:rsidR="003E364C" w:rsidRPr="00DA34F0" w:rsidRDefault="003E364C" w:rsidP="00DA4EE6">
      <w:pPr>
        <w:pStyle w:val="m-9115795407614457208p1"/>
        <w:spacing w:line="480" w:lineRule="auto"/>
        <w:contextualSpacing/>
        <w:rPr>
          <w:rFonts w:ascii="Times New Roman" w:hAnsi="Times New Roman"/>
          <w:b w:val="0"/>
          <w:sz w:val="24"/>
          <w:szCs w:val="24"/>
          <w:rPrChange w:id="1334" w:author="Anna Wingfield" w:date="2024-03-14T16:20:00Z">
            <w:rPr>
              <w:rFonts w:ascii="Garamond" w:hAnsi="Garamond"/>
              <w:b w:val="0"/>
              <w:sz w:val="24"/>
              <w:szCs w:val="24"/>
            </w:rPr>
          </w:rPrChange>
        </w:rPr>
      </w:pPr>
      <w:r w:rsidRPr="00DA34F0">
        <w:rPr>
          <w:rStyle w:val="m-9115795407614457208s1"/>
          <w:rFonts w:ascii="Times New Roman" w:hAnsi="Times New Roman"/>
          <w:b w:val="0"/>
          <w:color w:val="000000" w:themeColor="text1"/>
          <w:sz w:val="24"/>
          <w:szCs w:val="24"/>
          <w:rPrChange w:id="1335" w:author="Anna Wingfield" w:date="2024-03-14T16:20:00Z">
            <w:rPr>
              <w:rStyle w:val="m-9115795407614457208s1"/>
              <w:rFonts w:ascii="Garamond" w:hAnsi="Garamond"/>
              <w:b w:val="0"/>
              <w:color w:val="000000" w:themeColor="text1"/>
              <w:sz w:val="24"/>
              <w:szCs w:val="24"/>
            </w:rPr>
          </w:rPrChange>
        </w:rPr>
        <w:tab/>
      </w:r>
      <w:ins w:id="1336" w:author="Anna Wingfield" w:date="2024-03-14T16:46:00Z">
        <w:r w:rsidR="00E134F2">
          <w:rPr>
            <w:rFonts w:ascii="Times New Roman" w:hAnsi="Times New Roman"/>
            <w:b w:val="0"/>
            <w:sz w:val="24"/>
            <w:szCs w:val="24"/>
          </w:rPr>
          <w:t xml:space="preserve">. . . </w:t>
        </w:r>
      </w:ins>
      <w:del w:id="1337" w:author="Anna Wingfield" w:date="2024-03-14T16:46:00Z">
        <w:r w:rsidR="00563C99" w:rsidRPr="00DA34F0" w:rsidDel="00E134F2">
          <w:rPr>
            <w:rFonts w:ascii="Times New Roman" w:hAnsi="Times New Roman"/>
            <w:b w:val="0"/>
            <w:sz w:val="24"/>
            <w:szCs w:val="24"/>
            <w:rPrChange w:id="1338" w:author="Anna Wingfield" w:date="2024-03-14T16:20:00Z">
              <w:rPr>
                <w:rFonts w:ascii="Garamond" w:hAnsi="Garamond"/>
                <w:b w:val="0"/>
                <w:sz w:val="24"/>
                <w:szCs w:val="24"/>
              </w:rPr>
            </w:rPrChange>
          </w:rPr>
          <w:delText>…</w:delText>
        </w:r>
      </w:del>
      <w:r w:rsidR="00563C99" w:rsidRPr="00DA34F0">
        <w:rPr>
          <w:rFonts w:ascii="Times New Roman" w:hAnsi="Times New Roman"/>
          <w:b w:val="0"/>
          <w:sz w:val="24"/>
          <w:szCs w:val="24"/>
          <w:rPrChange w:id="1339" w:author="Anna Wingfield" w:date="2024-03-14T16:20:00Z">
            <w:rPr>
              <w:rFonts w:ascii="Garamond" w:hAnsi="Garamond"/>
              <w:b w:val="0"/>
              <w:sz w:val="24"/>
              <w:szCs w:val="24"/>
            </w:rPr>
          </w:rPrChange>
        </w:rPr>
        <w:t>where there is no world</w:t>
      </w:r>
      <w:ins w:id="1340" w:author="Anna Wingfield" w:date="2024-03-14T16:46:00Z">
        <w:r w:rsidR="00E134F2">
          <w:rPr>
            <w:rFonts w:ascii="Times New Roman" w:hAnsi="Times New Roman"/>
            <w:b w:val="0"/>
            <w:sz w:val="24"/>
            <w:szCs w:val="24"/>
          </w:rPr>
          <w:t xml:space="preserve"> . . . </w:t>
        </w:r>
      </w:ins>
      <w:del w:id="1341" w:author="Anna Wingfield" w:date="2024-03-14T16:46:00Z">
        <w:r w:rsidR="00563C99" w:rsidRPr="00DA34F0" w:rsidDel="00E134F2">
          <w:rPr>
            <w:rFonts w:ascii="Times New Roman" w:hAnsi="Times New Roman"/>
            <w:b w:val="0"/>
            <w:sz w:val="24"/>
            <w:szCs w:val="24"/>
            <w:rPrChange w:id="1342" w:author="Anna Wingfield" w:date="2024-03-14T16:20:00Z">
              <w:rPr>
                <w:rFonts w:ascii="Garamond" w:hAnsi="Garamond"/>
                <w:b w:val="0"/>
                <w:sz w:val="24"/>
                <w:szCs w:val="24"/>
              </w:rPr>
            </w:rPrChange>
          </w:rPr>
          <w:delText>…</w:delText>
        </w:r>
      </w:del>
      <w:r w:rsidR="00563C99" w:rsidRPr="00DA34F0">
        <w:rPr>
          <w:rFonts w:ascii="Times New Roman" w:hAnsi="Times New Roman"/>
          <w:b w:val="0"/>
          <w:sz w:val="24"/>
          <w:szCs w:val="24"/>
          <w:rPrChange w:id="1343" w:author="Anna Wingfield" w:date="2024-03-14T16:20:00Z">
            <w:rPr>
              <w:rFonts w:ascii="Garamond" w:hAnsi="Garamond"/>
              <w:b w:val="0"/>
              <w:sz w:val="24"/>
              <w:szCs w:val="24"/>
            </w:rPr>
          </w:rPrChange>
        </w:rPr>
        <w:t xml:space="preserve">what I must do, with you and carrying you, </w:t>
      </w:r>
    </w:p>
    <w:p w14:paraId="70D47B4E"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44" w:author="Anna Wingfield" w:date="2024-03-14T16:20:00Z">
            <w:rPr>
              <w:rFonts w:ascii="Garamond" w:hAnsi="Garamond"/>
              <w:b w:val="0"/>
              <w:sz w:val="24"/>
              <w:szCs w:val="24"/>
            </w:rPr>
          </w:rPrChange>
        </w:rPr>
      </w:pPr>
      <w:r w:rsidRPr="00DA34F0">
        <w:rPr>
          <w:rFonts w:ascii="Times New Roman" w:hAnsi="Times New Roman"/>
          <w:b w:val="0"/>
          <w:sz w:val="24"/>
          <w:szCs w:val="24"/>
          <w:rPrChange w:id="1345"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346" w:author="Anna Wingfield" w:date="2024-03-14T16:20:00Z">
            <w:rPr>
              <w:rFonts w:ascii="Garamond" w:hAnsi="Garamond"/>
              <w:b w:val="0"/>
              <w:sz w:val="24"/>
              <w:szCs w:val="24"/>
            </w:rPr>
          </w:rPrChange>
        </w:rPr>
        <w:t>is make it that there be precisely a world, just a world, if not a just world…</w:t>
      </w:r>
    </w:p>
    <w:p w14:paraId="2D672084"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47" w:author="Anna Wingfield" w:date="2024-03-14T16:20:00Z">
            <w:rPr>
              <w:rFonts w:ascii="Garamond" w:hAnsi="Garamond"/>
              <w:b w:val="0"/>
              <w:sz w:val="24"/>
              <w:szCs w:val="24"/>
            </w:rPr>
          </w:rPrChange>
        </w:rPr>
      </w:pPr>
      <w:r w:rsidRPr="00DA34F0">
        <w:rPr>
          <w:rFonts w:ascii="Times New Roman" w:hAnsi="Times New Roman"/>
          <w:b w:val="0"/>
          <w:sz w:val="24"/>
          <w:szCs w:val="24"/>
          <w:rPrChange w:id="1348"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349" w:author="Anna Wingfield" w:date="2024-03-14T16:20:00Z">
            <w:rPr>
              <w:rFonts w:ascii="Garamond" w:hAnsi="Garamond"/>
              <w:b w:val="0"/>
              <w:sz w:val="24"/>
              <w:szCs w:val="24"/>
            </w:rPr>
          </w:rPrChange>
        </w:rPr>
        <w:t>to make as if…I made the world come</w:t>
      </w:r>
      <w:r w:rsidR="003A56C3" w:rsidRPr="00DA34F0">
        <w:rPr>
          <w:rFonts w:ascii="Times New Roman" w:hAnsi="Times New Roman"/>
          <w:b w:val="0"/>
          <w:sz w:val="24"/>
          <w:szCs w:val="24"/>
          <w:rPrChange w:id="1350" w:author="Anna Wingfield" w:date="2024-03-14T16:20:00Z">
            <w:rPr>
              <w:rFonts w:ascii="Garamond" w:hAnsi="Garamond"/>
              <w:b w:val="0"/>
              <w:sz w:val="24"/>
              <w:szCs w:val="24"/>
            </w:rPr>
          </w:rPrChange>
        </w:rPr>
        <w:t xml:space="preserve"> </w:t>
      </w:r>
      <w:r w:rsidR="00563C99" w:rsidRPr="00DA34F0">
        <w:rPr>
          <w:rFonts w:ascii="Times New Roman" w:hAnsi="Times New Roman"/>
          <w:b w:val="0"/>
          <w:sz w:val="24"/>
          <w:szCs w:val="24"/>
          <w:rPrChange w:id="1351" w:author="Anna Wingfield" w:date="2024-03-14T16:20:00Z">
            <w:rPr>
              <w:rFonts w:ascii="Garamond" w:hAnsi="Garamond"/>
              <w:b w:val="0"/>
              <w:sz w:val="24"/>
              <w:szCs w:val="24"/>
            </w:rPr>
          </w:rPrChange>
        </w:rPr>
        <w:t xml:space="preserve">in the world, as though </w:t>
      </w:r>
      <w:r w:rsidR="003A56C3" w:rsidRPr="00DA34F0">
        <w:rPr>
          <w:rFonts w:ascii="Times New Roman" w:hAnsi="Times New Roman"/>
          <w:b w:val="0"/>
          <w:sz w:val="24"/>
          <w:szCs w:val="24"/>
          <w:rPrChange w:id="1352" w:author="Anna Wingfield" w:date="2024-03-14T16:20:00Z">
            <w:rPr>
              <w:rFonts w:ascii="Garamond" w:hAnsi="Garamond"/>
              <w:b w:val="0"/>
              <w:sz w:val="24"/>
              <w:szCs w:val="24"/>
            </w:rPr>
          </w:rPrChange>
        </w:rPr>
        <w:t xml:space="preserve">there </w:t>
      </w:r>
      <w:proofErr w:type="gramStart"/>
      <w:r w:rsidR="003A56C3" w:rsidRPr="00DA34F0">
        <w:rPr>
          <w:rFonts w:ascii="Times New Roman" w:hAnsi="Times New Roman"/>
          <w:b w:val="0"/>
          <w:sz w:val="24"/>
          <w:szCs w:val="24"/>
          <w:rPrChange w:id="1353" w:author="Anna Wingfield" w:date="2024-03-14T16:20:00Z">
            <w:rPr>
              <w:rFonts w:ascii="Garamond" w:hAnsi="Garamond"/>
              <w:b w:val="0"/>
              <w:sz w:val="24"/>
              <w:szCs w:val="24"/>
            </w:rPr>
          </w:rPrChange>
        </w:rPr>
        <w:t>ought</w:t>
      </w:r>
      <w:proofErr w:type="gramEnd"/>
      <w:r w:rsidR="003A56C3" w:rsidRPr="00DA34F0">
        <w:rPr>
          <w:rFonts w:ascii="Times New Roman" w:hAnsi="Times New Roman"/>
          <w:b w:val="0"/>
          <w:sz w:val="24"/>
          <w:szCs w:val="24"/>
          <w:rPrChange w:id="1354" w:author="Anna Wingfield" w:date="2024-03-14T16:20:00Z">
            <w:rPr>
              <w:rFonts w:ascii="Garamond" w:hAnsi="Garamond"/>
              <w:b w:val="0"/>
              <w:sz w:val="24"/>
              <w:szCs w:val="24"/>
            </w:rPr>
          </w:rPrChange>
        </w:rPr>
        <w:t xml:space="preserve"> </w:t>
      </w:r>
    </w:p>
    <w:p w14:paraId="4F9B1FF8"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55" w:author="Anna Wingfield" w:date="2024-03-14T16:20:00Z">
            <w:rPr>
              <w:rFonts w:ascii="Garamond" w:hAnsi="Garamond"/>
              <w:b w:val="0"/>
              <w:sz w:val="24"/>
              <w:szCs w:val="24"/>
            </w:rPr>
          </w:rPrChange>
        </w:rPr>
      </w:pPr>
      <w:r w:rsidRPr="00DA34F0">
        <w:rPr>
          <w:rFonts w:ascii="Times New Roman" w:hAnsi="Times New Roman"/>
          <w:b w:val="0"/>
          <w:sz w:val="24"/>
          <w:szCs w:val="24"/>
          <w:rPrChange w:id="1356" w:author="Anna Wingfield" w:date="2024-03-14T16:20:00Z">
            <w:rPr>
              <w:rFonts w:ascii="Garamond" w:hAnsi="Garamond"/>
              <w:b w:val="0"/>
              <w:sz w:val="24"/>
              <w:szCs w:val="24"/>
            </w:rPr>
          </w:rPrChange>
        </w:rPr>
        <w:tab/>
      </w:r>
      <w:r w:rsidR="003A56C3" w:rsidRPr="00DA34F0">
        <w:rPr>
          <w:rFonts w:ascii="Times New Roman" w:hAnsi="Times New Roman"/>
          <w:b w:val="0"/>
          <w:sz w:val="24"/>
          <w:szCs w:val="24"/>
          <w:rPrChange w:id="1357" w:author="Anna Wingfield" w:date="2024-03-14T16:20:00Z">
            <w:rPr>
              <w:rFonts w:ascii="Garamond" w:hAnsi="Garamond"/>
              <w:b w:val="0"/>
              <w:sz w:val="24"/>
              <w:szCs w:val="24"/>
            </w:rPr>
          </w:rPrChange>
        </w:rPr>
        <w:t xml:space="preserve">to </w:t>
      </w:r>
      <w:r w:rsidR="00563C99" w:rsidRPr="00DA34F0">
        <w:rPr>
          <w:rFonts w:ascii="Times New Roman" w:hAnsi="Times New Roman"/>
          <w:b w:val="0"/>
          <w:sz w:val="24"/>
          <w:szCs w:val="24"/>
          <w:rPrChange w:id="1358" w:author="Anna Wingfield" w:date="2024-03-14T16:20:00Z">
            <w:rPr>
              <w:rFonts w:ascii="Garamond" w:hAnsi="Garamond"/>
              <w:b w:val="0"/>
              <w:sz w:val="24"/>
              <w:szCs w:val="24"/>
            </w:rPr>
          </w:rPrChange>
        </w:rPr>
        <w:t>b</w:t>
      </w:r>
      <w:r w:rsidR="003A56C3" w:rsidRPr="00DA34F0">
        <w:rPr>
          <w:rFonts w:ascii="Times New Roman" w:hAnsi="Times New Roman"/>
          <w:b w:val="0"/>
          <w:sz w:val="24"/>
          <w:szCs w:val="24"/>
          <w:rPrChange w:id="1359" w:author="Anna Wingfield" w:date="2024-03-14T16:20:00Z">
            <w:rPr>
              <w:rFonts w:ascii="Garamond" w:hAnsi="Garamond"/>
              <w:b w:val="0"/>
              <w:sz w:val="24"/>
              <w:szCs w:val="24"/>
            </w:rPr>
          </w:rPrChange>
        </w:rPr>
        <w:t>e</w:t>
      </w:r>
      <w:r w:rsidR="00563C99" w:rsidRPr="00DA34F0">
        <w:rPr>
          <w:rFonts w:ascii="Times New Roman" w:hAnsi="Times New Roman"/>
          <w:b w:val="0"/>
          <w:sz w:val="24"/>
          <w:szCs w:val="24"/>
          <w:rPrChange w:id="1360" w:author="Anna Wingfield" w:date="2024-03-14T16:20:00Z">
            <w:rPr>
              <w:rFonts w:ascii="Garamond" w:hAnsi="Garamond"/>
              <w:b w:val="0"/>
              <w:sz w:val="24"/>
              <w:szCs w:val="24"/>
            </w:rPr>
          </w:rPrChange>
        </w:rPr>
        <w:t xml:space="preserve"> a world where presently there is none, to make the gif</w:t>
      </w:r>
      <w:r w:rsidR="003A56C3" w:rsidRPr="00DA34F0">
        <w:rPr>
          <w:rFonts w:ascii="Times New Roman" w:hAnsi="Times New Roman"/>
          <w:b w:val="0"/>
          <w:sz w:val="24"/>
          <w:szCs w:val="24"/>
          <w:rPrChange w:id="1361" w:author="Anna Wingfield" w:date="2024-03-14T16:20:00Z">
            <w:rPr>
              <w:rFonts w:ascii="Garamond" w:hAnsi="Garamond"/>
              <w:b w:val="0"/>
              <w:sz w:val="24"/>
              <w:szCs w:val="24"/>
            </w:rPr>
          </w:rPrChange>
        </w:rPr>
        <w:t>t</w:t>
      </w:r>
      <w:r w:rsidR="00563C99" w:rsidRPr="00DA34F0">
        <w:rPr>
          <w:rFonts w:ascii="Times New Roman" w:hAnsi="Times New Roman"/>
          <w:b w:val="0"/>
          <w:sz w:val="24"/>
          <w:szCs w:val="24"/>
          <w:rPrChange w:id="1362" w:author="Anna Wingfield" w:date="2024-03-14T16:20:00Z">
            <w:rPr>
              <w:rFonts w:ascii="Garamond" w:hAnsi="Garamond"/>
              <w:b w:val="0"/>
              <w:sz w:val="24"/>
              <w:szCs w:val="24"/>
            </w:rPr>
          </w:rPrChange>
        </w:rPr>
        <w:t xml:space="preserve"> or present of </w:t>
      </w:r>
      <w:proofErr w:type="gramStart"/>
      <w:r w:rsidR="00563C99" w:rsidRPr="00DA34F0">
        <w:rPr>
          <w:rFonts w:ascii="Times New Roman" w:hAnsi="Times New Roman"/>
          <w:b w:val="0"/>
          <w:sz w:val="24"/>
          <w:szCs w:val="24"/>
          <w:rPrChange w:id="1363" w:author="Anna Wingfield" w:date="2024-03-14T16:20:00Z">
            <w:rPr>
              <w:rFonts w:ascii="Garamond" w:hAnsi="Garamond"/>
              <w:b w:val="0"/>
              <w:sz w:val="24"/>
              <w:szCs w:val="24"/>
            </w:rPr>
          </w:rPrChange>
        </w:rPr>
        <w:t>this</w:t>
      </w:r>
      <w:proofErr w:type="gramEnd"/>
      <w:r w:rsidR="00563C99" w:rsidRPr="00DA34F0">
        <w:rPr>
          <w:rFonts w:ascii="Times New Roman" w:hAnsi="Times New Roman"/>
          <w:b w:val="0"/>
          <w:sz w:val="24"/>
          <w:szCs w:val="24"/>
          <w:rPrChange w:id="1364" w:author="Anna Wingfield" w:date="2024-03-14T16:20:00Z">
            <w:rPr>
              <w:rFonts w:ascii="Garamond" w:hAnsi="Garamond"/>
              <w:b w:val="0"/>
              <w:sz w:val="24"/>
              <w:szCs w:val="24"/>
            </w:rPr>
          </w:rPrChange>
        </w:rPr>
        <w:t xml:space="preserve"> </w:t>
      </w:r>
    </w:p>
    <w:p w14:paraId="37DD90F6"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65" w:author="Anna Wingfield" w:date="2024-03-14T16:20:00Z">
            <w:rPr>
              <w:rFonts w:ascii="Garamond" w:hAnsi="Garamond"/>
              <w:b w:val="0"/>
              <w:sz w:val="24"/>
              <w:szCs w:val="24"/>
            </w:rPr>
          </w:rPrChange>
        </w:rPr>
      </w:pPr>
      <w:r w:rsidRPr="00DA34F0">
        <w:rPr>
          <w:rFonts w:ascii="Times New Roman" w:hAnsi="Times New Roman"/>
          <w:b w:val="0"/>
          <w:sz w:val="24"/>
          <w:szCs w:val="24"/>
          <w:rPrChange w:id="1366"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367" w:author="Anna Wingfield" w:date="2024-03-14T16:20:00Z">
            <w:rPr>
              <w:rFonts w:ascii="Garamond" w:hAnsi="Garamond"/>
              <w:b w:val="0"/>
              <w:sz w:val="24"/>
              <w:szCs w:val="24"/>
            </w:rPr>
          </w:rPrChange>
        </w:rPr>
        <w:t xml:space="preserve">as if come up poetically, which is the only thing that…can make it possible </w:t>
      </w:r>
      <w:proofErr w:type="gramStart"/>
      <w:r w:rsidR="00563C99" w:rsidRPr="00DA34F0">
        <w:rPr>
          <w:rFonts w:ascii="Times New Roman" w:hAnsi="Times New Roman"/>
          <w:b w:val="0"/>
          <w:sz w:val="24"/>
          <w:szCs w:val="24"/>
          <w:rPrChange w:id="1368" w:author="Anna Wingfield" w:date="2024-03-14T16:20:00Z">
            <w:rPr>
              <w:rFonts w:ascii="Garamond" w:hAnsi="Garamond"/>
              <w:b w:val="0"/>
              <w:sz w:val="24"/>
              <w:szCs w:val="24"/>
            </w:rPr>
          </w:rPrChange>
        </w:rPr>
        <w:t>that</w:t>
      </w:r>
      <w:proofErr w:type="gramEnd"/>
      <w:r w:rsidR="00563C99" w:rsidRPr="00DA34F0">
        <w:rPr>
          <w:rFonts w:ascii="Times New Roman" w:hAnsi="Times New Roman"/>
          <w:b w:val="0"/>
          <w:sz w:val="24"/>
          <w:szCs w:val="24"/>
          <w:rPrChange w:id="1369" w:author="Anna Wingfield" w:date="2024-03-14T16:20:00Z">
            <w:rPr>
              <w:rFonts w:ascii="Garamond" w:hAnsi="Garamond"/>
              <w:b w:val="0"/>
              <w:sz w:val="24"/>
              <w:szCs w:val="24"/>
            </w:rPr>
          </w:rPrChange>
        </w:rPr>
        <w:t xml:space="preserve"> </w:t>
      </w:r>
    </w:p>
    <w:p w14:paraId="502B5EA1"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70" w:author="Anna Wingfield" w:date="2024-03-14T16:20:00Z">
            <w:rPr>
              <w:rFonts w:ascii="Garamond" w:hAnsi="Garamond"/>
              <w:b w:val="0"/>
              <w:sz w:val="24"/>
              <w:szCs w:val="24"/>
            </w:rPr>
          </w:rPrChange>
        </w:rPr>
      </w:pPr>
      <w:r w:rsidRPr="00DA34F0">
        <w:rPr>
          <w:rFonts w:ascii="Times New Roman" w:hAnsi="Times New Roman"/>
          <w:b w:val="0"/>
          <w:sz w:val="24"/>
          <w:szCs w:val="24"/>
          <w:rPrChange w:id="1371"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372" w:author="Anna Wingfield" w:date="2024-03-14T16:20:00Z">
            <w:rPr>
              <w:rFonts w:ascii="Garamond" w:hAnsi="Garamond"/>
              <w:b w:val="0"/>
              <w:sz w:val="24"/>
              <w:szCs w:val="24"/>
            </w:rPr>
          </w:rPrChange>
        </w:rPr>
        <w:t xml:space="preserve">I can live or had let you live, enjoy or have or let you enjoy, to carry you for a </w:t>
      </w:r>
    </w:p>
    <w:p w14:paraId="2060FE7C"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73" w:author="Anna Wingfield" w:date="2024-03-14T16:20:00Z">
            <w:rPr>
              <w:rFonts w:ascii="Garamond" w:hAnsi="Garamond"/>
              <w:b w:val="0"/>
              <w:sz w:val="24"/>
              <w:szCs w:val="24"/>
            </w:rPr>
          </w:rPrChange>
        </w:rPr>
      </w:pPr>
      <w:r w:rsidRPr="00DA34F0">
        <w:rPr>
          <w:rFonts w:ascii="Times New Roman" w:hAnsi="Times New Roman"/>
          <w:b w:val="0"/>
          <w:sz w:val="24"/>
          <w:szCs w:val="24"/>
          <w:rPrChange w:id="1374" w:author="Anna Wingfield" w:date="2024-03-14T16:20:00Z">
            <w:rPr>
              <w:rFonts w:ascii="Garamond" w:hAnsi="Garamond"/>
              <w:b w:val="0"/>
              <w:sz w:val="24"/>
              <w:szCs w:val="24"/>
            </w:rPr>
          </w:rPrChange>
        </w:rPr>
        <w:tab/>
      </w:r>
      <w:r w:rsidR="003A56C3" w:rsidRPr="00DA34F0">
        <w:rPr>
          <w:rFonts w:ascii="Times New Roman" w:hAnsi="Times New Roman"/>
          <w:b w:val="0"/>
          <w:sz w:val="24"/>
          <w:szCs w:val="24"/>
          <w:rPrChange w:id="1375" w:author="Anna Wingfield" w:date="2024-03-14T16:20:00Z">
            <w:rPr>
              <w:rFonts w:ascii="Garamond" w:hAnsi="Garamond"/>
              <w:b w:val="0"/>
              <w:sz w:val="24"/>
              <w:szCs w:val="24"/>
            </w:rPr>
          </w:rPrChange>
        </w:rPr>
        <w:t xml:space="preserve">few moments without anything </w:t>
      </w:r>
      <w:r w:rsidR="00563C99" w:rsidRPr="00DA34F0">
        <w:rPr>
          <w:rFonts w:ascii="Times New Roman" w:hAnsi="Times New Roman"/>
          <w:b w:val="0"/>
          <w:sz w:val="24"/>
          <w:szCs w:val="24"/>
          <w:rPrChange w:id="1376" w:author="Anna Wingfield" w:date="2024-03-14T16:20:00Z">
            <w:rPr>
              <w:rFonts w:ascii="Garamond" w:hAnsi="Garamond"/>
              <w:b w:val="0"/>
              <w:sz w:val="24"/>
              <w:szCs w:val="24"/>
            </w:rPr>
          </w:rPrChange>
        </w:rPr>
        <w:t>h</w:t>
      </w:r>
      <w:r w:rsidR="003A56C3" w:rsidRPr="00DA34F0">
        <w:rPr>
          <w:rFonts w:ascii="Times New Roman" w:hAnsi="Times New Roman"/>
          <w:b w:val="0"/>
          <w:sz w:val="24"/>
          <w:szCs w:val="24"/>
          <w:rPrChange w:id="1377" w:author="Anna Wingfield" w:date="2024-03-14T16:20:00Z">
            <w:rPr>
              <w:rFonts w:ascii="Garamond" w:hAnsi="Garamond"/>
              <w:b w:val="0"/>
              <w:sz w:val="24"/>
              <w:szCs w:val="24"/>
            </w:rPr>
          </w:rPrChange>
        </w:rPr>
        <w:t>a</w:t>
      </w:r>
      <w:r w:rsidR="00563C99" w:rsidRPr="00DA34F0">
        <w:rPr>
          <w:rFonts w:ascii="Times New Roman" w:hAnsi="Times New Roman"/>
          <w:b w:val="0"/>
          <w:sz w:val="24"/>
          <w:szCs w:val="24"/>
          <w:rPrChange w:id="1378" w:author="Anna Wingfield" w:date="2024-03-14T16:20:00Z">
            <w:rPr>
              <w:rFonts w:ascii="Garamond" w:hAnsi="Garamond"/>
              <w:b w:val="0"/>
              <w:sz w:val="24"/>
              <w:szCs w:val="24"/>
            </w:rPr>
          </w:rPrChange>
        </w:rPr>
        <w:t>p</w:t>
      </w:r>
      <w:r w:rsidR="003A56C3" w:rsidRPr="00DA34F0">
        <w:rPr>
          <w:rFonts w:ascii="Times New Roman" w:hAnsi="Times New Roman"/>
          <w:b w:val="0"/>
          <w:sz w:val="24"/>
          <w:szCs w:val="24"/>
          <w:rPrChange w:id="1379" w:author="Anna Wingfield" w:date="2024-03-14T16:20:00Z">
            <w:rPr>
              <w:rFonts w:ascii="Garamond" w:hAnsi="Garamond"/>
              <w:b w:val="0"/>
              <w:sz w:val="24"/>
              <w:szCs w:val="24"/>
            </w:rPr>
          </w:rPrChange>
        </w:rPr>
        <w:t>p</w:t>
      </w:r>
      <w:r w:rsidR="00563C99" w:rsidRPr="00DA34F0">
        <w:rPr>
          <w:rFonts w:ascii="Times New Roman" w:hAnsi="Times New Roman"/>
          <w:b w:val="0"/>
          <w:sz w:val="24"/>
          <w:szCs w:val="24"/>
          <w:rPrChange w:id="1380" w:author="Anna Wingfield" w:date="2024-03-14T16:20:00Z">
            <w:rPr>
              <w:rFonts w:ascii="Garamond" w:hAnsi="Garamond"/>
              <w:b w:val="0"/>
              <w:sz w:val="24"/>
              <w:szCs w:val="24"/>
            </w:rPr>
          </w:rPrChange>
        </w:rPr>
        <w:t xml:space="preserve">ening and leaving a trace in the world, </w:t>
      </w:r>
    </w:p>
    <w:p w14:paraId="3A2B4752"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81" w:author="Anna Wingfield" w:date="2024-03-14T16:20:00Z">
            <w:rPr>
              <w:rFonts w:ascii="Garamond" w:hAnsi="Garamond"/>
              <w:b w:val="0"/>
              <w:sz w:val="24"/>
              <w:szCs w:val="24"/>
            </w:rPr>
          </w:rPrChange>
        </w:rPr>
      </w:pPr>
      <w:r w:rsidRPr="00DA34F0">
        <w:rPr>
          <w:rFonts w:ascii="Times New Roman" w:hAnsi="Times New Roman"/>
          <w:b w:val="0"/>
          <w:sz w:val="24"/>
          <w:szCs w:val="24"/>
          <w:rPrChange w:id="1382"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383" w:author="Anna Wingfield" w:date="2024-03-14T16:20:00Z">
            <w:rPr>
              <w:rFonts w:ascii="Garamond" w:hAnsi="Garamond"/>
              <w:b w:val="0"/>
              <w:sz w:val="24"/>
              <w:szCs w:val="24"/>
            </w:rPr>
          </w:rPrChange>
        </w:rPr>
        <w:t>that be</w:t>
      </w:r>
      <w:r w:rsidR="003A56C3" w:rsidRPr="00DA34F0">
        <w:rPr>
          <w:rFonts w:ascii="Times New Roman" w:hAnsi="Times New Roman"/>
          <w:b w:val="0"/>
          <w:sz w:val="24"/>
          <w:szCs w:val="24"/>
          <w:rPrChange w:id="1384" w:author="Anna Wingfield" w:date="2024-03-14T16:20:00Z">
            <w:rPr>
              <w:rFonts w:ascii="Garamond" w:hAnsi="Garamond"/>
              <w:b w:val="0"/>
              <w:sz w:val="24"/>
              <w:szCs w:val="24"/>
            </w:rPr>
          </w:rPrChange>
        </w:rPr>
        <w:t>longs to the world, without a tr</w:t>
      </w:r>
      <w:r w:rsidR="00563C99" w:rsidRPr="00DA34F0">
        <w:rPr>
          <w:rFonts w:ascii="Times New Roman" w:hAnsi="Times New Roman"/>
          <w:b w:val="0"/>
          <w:sz w:val="24"/>
          <w:szCs w:val="24"/>
          <w:rPrChange w:id="1385" w:author="Anna Wingfield" w:date="2024-03-14T16:20:00Z">
            <w:rPr>
              <w:rFonts w:ascii="Garamond" w:hAnsi="Garamond"/>
              <w:b w:val="0"/>
              <w:sz w:val="24"/>
              <w:szCs w:val="24"/>
            </w:rPr>
          </w:rPrChange>
        </w:rPr>
        <w:t>ace left or retained</w:t>
      </w:r>
      <w:r w:rsidR="003A56C3" w:rsidRPr="00DA34F0">
        <w:rPr>
          <w:rFonts w:ascii="Times New Roman" w:hAnsi="Times New Roman"/>
          <w:b w:val="0"/>
          <w:sz w:val="24"/>
          <w:szCs w:val="24"/>
          <w:rPrChange w:id="1386" w:author="Anna Wingfield" w:date="2024-03-14T16:20:00Z">
            <w:rPr>
              <w:rFonts w:ascii="Garamond" w:hAnsi="Garamond"/>
              <w:b w:val="0"/>
              <w:sz w:val="24"/>
              <w:szCs w:val="24"/>
            </w:rPr>
          </w:rPrChange>
        </w:rPr>
        <w:t xml:space="preserve"> in the world that </w:t>
      </w:r>
      <w:proofErr w:type="gramStart"/>
      <w:r w:rsidR="003A56C3" w:rsidRPr="00DA34F0">
        <w:rPr>
          <w:rFonts w:ascii="Times New Roman" w:hAnsi="Times New Roman"/>
          <w:b w:val="0"/>
          <w:sz w:val="24"/>
          <w:szCs w:val="24"/>
          <w:rPrChange w:id="1387" w:author="Anna Wingfield" w:date="2024-03-14T16:20:00Z">
            <w:rPr>
              <w:rFonts w:ascii="Garamond" w:hAnsi="Garamond"/>
              <w:b w:val="0"/>
              <w:sz w:val="24"/>
              <w:szCs w:val="24"/>
            </w:rPr>
          </w:rPrChange>
        </w:rPr>
        <w:t>is</w:t>
      </w:r>
      <w:proofErr w:type="gramEnd"/>
      <w:r w:rsidR="003A56C3" w:rsidRPr="00DA34F0">
        <w:rPr>
          <w:rFonts w:ascii="Times New Roman" w:hAnsi="Times New Roman"/>
          <w:b w:val="0"/>
          <w:sz w:val="24"/>
          <w:szCs w:val="24"/>
          <w:rPrChange w:id="1388" w:author="Anna Wingfield" w:date="2024-03-14T16:20:00Z">
            <w:rPr>
              <w:rFonts w:ascii="Garamond" w:hAnsi="Garamond"/>
              <w:b w:val="0"/>
              <w:sz w:val="24"/>
              <w:szCs w:val="24"/>
            </w:rPr>
          </w:rPrChange>
        </w:rPr>
        <w:t xml:space="preserve"> </w:t>
      </w:r>
    </w:p>
    <w:p w14:paraId="2C4D2368"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89" w:author="Anna Wingfield" w:date="2024-03-14T16:20:00Z">
            <w:rPr>
              <w:rFonts w:ascii="Garamond" w:hAnsi="Garamond"/>
              <w:b w:val="0"/>
              <w:sz w:val="24"/>
              <w:szCs w:val="24"/>
            </w:rPr>
          </w:rPrChange>
        </w:rPr>
      </w:pPr>
      <w:r w:rsidRPr="00DA34F0">
        <w:rPr>
          <w:rFonts w:ascii="Times New Roman" w:hAnsi="Times New Roman"/>
          <w:b w:val="0"/>
          <w:sz w:val="24"/>
          <w:szCs w:val="24"/>
          <w:rPrChange w:id="1390" w:author="Anna Wingfield" w:date="2024-03-14T16:20:00Z">
            <w:rPr>
              <w:rFonts w:ascii="Garamond" w:hAnsi="Garamond"/>
              <w:b w:val="0"/>
              <w:sz w:val="24"/>
              <w:szCs w:val="24"/>
            </w:rPr>
          </w:rPrChange>
        </w:rPr>
        <w:tab/>
      </w:r>
      <w:r w:rsidR="003A56C3" w:rsidRPr="00DA34F0">
        <w:rPr>
          <w:rFonts w:ascii="Times New Roman" w:hAnsi="Times New Roman"/>
          <w:b w:val="0"/>
          <w:sz w:val="24"/>
          <w:szCs w:val="24"/>
          <w:rPrChange w:id="1391" w:author="Anna Wingfield" w:date="2024-03-14T16:20:00Z">
            <w:rPr>
              <w:rFonts w:ascii="Garamond" w:hAnsi="Garamond"/>
              <w:b w:val="0"/>
              <w:sz w:val="24"/>
              <w:szCs w:val="24"/>
            </w:rPr>
          </w:rPrChange>
        </w:rPr>
        <w:t>going away</w:t>
      </w:r>
      <w:r w:rsidR="00563C99" w:rsidRPr="00DA34F0">
        <w:rPr>
          <w:rFonts w:ascii="Times New Roman" w:hAnsi="Times New Roman"/>
          <w:b w:val="0"/>
          <w:sz w:val="24"/>
          <w:szCs w:val="24"/>
          <w:rPrChange w:id="1392" w:author="Anna Wingfield" w:date="2024-03-14T16:20:00Z">
            <w:rPr>
              <w:rFonts w:ascii="Garamond" w:hAnsi="Garamond"/>
              <w:b w:val="0"/>
              <w:sz w:val="24"/>
              <w:szCs w:val="24"/>
            </w:rPr>
          </w:rPrChange>
        </w:rPr>
        <w:t xml:space="preserve">…leaving no trace, a world that has forever been going to leave and </w:t>
      </w:r>
    </w:p>
    <w:p w14:paraId="4D34BF48" w14:textId="77777777" w:rsidR="003E364C" w:rsidRPr="00DA34F0" w:rsidRDefault="003E364C" w:rsidP="00DA4EE6">
      <w:pPr>
        <w:pStyle w:val="m-9115795407614457208p1"/>
        <w:spacing w:line="480" w:lineRule="auto"/>
        <w:contextualSpacing/>
        <w:rPr>
          <w:rFonts w:ascii="Times New Roman" w:hAnsi="Times New Roman"/>
          <w:b w:val="0"/>
          <w:sz w:val="24"/>
          <w:szCs w:val="24"/>
          <w:rPrChange w:id="1393" w:author="Anna Wingfield" w:date="2024-03-14T16:20:00Z">
            <w:rPr>
              <w:rFonts w:ascii="Garamond" w:hAnsi="Garamond"/>
              <w:b w:val="0"/>
              <w:sz w:val="24"/>
              <w:szCs w:val="24"/>
            </w:rPr>
          </w:rPrChange>
        </w:rPr>
      </w:pPr>
      <w:r w:rsidRPr="00DA34F0">
        <w:rPr>
          <w:rFonts w:ascii="Times New Roman" w:hAnsi="Times New Roman"/>
          <w:b w:val="0"/>
          <w:sz w:val="24"/>
          <w:szCs w:val="24"/>
          <w:rPrChange w:id="1394" w:author="Anna Wingfield" w:date="2024-03-14T16:20:00Z">
            <w:rPr>
              <w:rFonts w:ascii="Garamond" w:hAnsi="Garamond"/>
              <w:b w:val="0"/>
              <w:sz w:val="24"/>
              <w:szCs w:val="24"/>
            </w:rPr>
          </w:rPrChange>
        </w:rPr>
        <w:tab/>
      </w:r>
      <w:r w:rsidR="00563C99" w:rsidRPr="00DA34F0">
        <w:rPr>
          <w:rFonts w:ascii="Times New Roman" w:hAnsi="Times New Roman"/>
          <w:b w:val="0"/>
          <w:sz w:val="24"/>
          <w:szCs w:val="24"/>
          <w:rPrChange w:id="1395" w:author="Anna Wingfield" w:date="2024-03-14T16:20:00Z">
            <w:rPr>
              <w:rFonts w:ascii="Garamond" w:hAnsi="Garamond"/>
              <w:b w:val="0"/>
              <w:sz w:val="24"/>
              <w:szCs w:val="24"/>
            </w:rPr>
          </w:rPrChange>
        </w:rPr>
        <w:t>has just left, going away with no trace, the trace becoming trace only</w:t>
      </w:r>
      <w:r w:rsidR="003A56C3" w:rsidRPr="00DA34F0">
        <w:rPr>
          <w:rFonts w:ascii="Times New Roman" w:hAnsi="Times New Roman"/>
          <w:b w:val="0"/>
          <w:sz w:val="24"/>
          <w:szCs w:val="24"/>
          <w:rPrChange w:id="1396" w:author="Anna Wingfield" w:date="2024-03-14T16:20:00Z">
            <w:rPr>
              <w:rFonts w:ascii="Garamond" w:hAnsi="Garamond"/>
              <w:b w:val="0"/>
              <w:sz w:val="24"/>
              <w:szCs w:val="24"/>
            </w:rPr>
          </w:rPrChange>
        </w:rPr>
        <w:t xml:space="preserve"> by </w:t>
      </w:r>
      <w:proofErr w:type="gramStart"/>
      <w:r w:rsidR="003A56C3" w:rsidRPr="00DA34F0">
        <w:rPr>
          <w:rFonts w:ascii="Times New Roman" w:hAnsi="Times New Roman"/>
          <w:b w:val="0"/>
          <w:sz w:val="24"/>
          <w:szCs w:val="24"/>
          <w:rPrChange w:id="1397" w:author="Anna Wingfield" w:date="2024-03-14T16:20:00Z">
            <w:rPr>
              <w:rFonts w:ascii="Garamond" w:hAnsi="Garamond"/>
              <w:b w:val="0"/>
              <w:sz w:val="24"/>
              <w:szCs w:val="24"/>
            </w:rPr>
          </w:rPrChange>
        </w:rPr>
        <w:t>being</w:t>
      </w:r>
      <w:proofErr w:type="gramEnd"/>
      <w:r w:rsidR="003A56C3" w:rsidRPr="00DA34F0">
        <w:rPr>
          <w:rFonts w:ascii="Times New Roman" w:hAnsi="Times New Roman"/>
          <w:b w:val="0"/>
          <w:sz w:val="24"/>
          <w:szCs w:val="24"/>
          <w:rPrChange w:id="1398" w:author="Anna Wingfield" w:date="2024-03-14T16:20:00Z">
            <w:rPr>
              <w:rFonts w:ascii="Garamond" w:hAnsi="Garamond"/>
              <w:b w:val="0"/>
              <w:sz w:val="24"/>
              <w:szCs w:val="24"/>
            </w:rPr>
          </w:rPrChange>
        </w:rPr>
        <w:t xml:space="preserve"> </w:t>
      </w:r>
    </w:p>
    <w:p w14:paraId="2809AEC7" w14:textId="22D90712" w:rsidR="003E364C" w:rsidRPr="00DA34F0" w:rsidRDefault="003E364C" w:rsidP="00282325">
      <w:pPr>
        <w:pStyle w:val="m-9115795407614457208p1"/>
        <w:spacing w:line="480" w:lineRule="auto"/>
        <w:contextualSpacing/>
        <w:rPr>
          <w:rFonts w:ascii="Times New Roman" w:hAnsi="Times New Roman"/>
          <w:b w:val="0"/>
          <w:sz w:val="24"/>
          <w:szCs w:val="24"/>
          <w:rPrChange w:id="1399" w:author="Anna Wingfield" w:date="2024-03-14T16:20:00Z">
            <w:rPr>
              <w:rFonts w:ascii="Garamond" w:hAnsi="Garamond"/>
              <w:b w:val="0"/>
              <w:sz w:val="24"/>
              <w:szCs w:val="24"/>
            </w:rPr>
          </w:rPrChange>
        </w:rPr>
      </w:pPr>
      <w:r w:rsidRPr="00DA34F0">
        <w:rPr>
          <w:rFonts w:ascii="Times New Roman" w:hAnsi="Times New Roman"/>
          <w:b w:val="0"/>
          <w:sz w:val="24"/>
          <w:szCs w:val="24"/>
          <w:rPrChange w:id="1400" w:author="Anna Wingfield" w:date="2024-03-14T16:20:00Z">
            <w:rPr>
              <w:rFonts w:ascii="Garamond" w:hAnsi="Garamond"/>
              <w:b w:val="0"/>
              <w:sz w:val="24"/>
              <w:szCs w:val="24"/>
            </w:rPr>
          </w:rPrChange>
        </w:rPr>
        <w:tab/>
        <w:t>able to erase itself</w:t>
      </w:r>
      <w:r w:rsidR="003A56C3" w:rsidRPr="00DA34F0">
        <w:rPr>
          <w:rFonts w:ascii="Times New Roman" w:hAnsi="Times New Roman"/>
          <w:b w:val="0"/>
          <w:sz w:val="24"/>
          <w:szCs w:val="24"/>
          <w:rPrChange w:id="1401" w:author="Anna Wingfield" w:date="2024-03-14T16:20:00Z">
            <w:rPr>
              <w:rFonts w:ascii="Garamond" w:hAnsi="Garamond"/>
              <w:b w:val="0"/>
              <w:sz w:val="24"/>
              <w:szCs w:val="24"/>
            </w:rPr>
          </w:rPrChange>
        </w:rPr>
        <w:t xml:space="preserve"> </w:t>
      </w:r>
      <w:commentRangeStart w:id="1402"/>
      <w:r w:rsidR="003A56C3" w:rsidRPr="00DA34F0">
        <w:rPr>
          <w:rFonts w:ascii="Times New Roman" w:hAnsi="Times New Roman"/>
          <w:b w:val="0"/>
          <w:sz w:val="24"/>
          <w:szCs w:val="24"/>
          <w:rPrChange w:id="1403" w:author="Anna Wingfield" w:date="2024-03-14T16:20:00Z">
            <w:rPr>
              <w:rFonts w:ascii="Garamond" w:hAnsi="Garamond"/>
              <w:b w:val="0"/>
              <w:sz w:val="24"/>
              <w:szCs w:val="24"/>
            </w:rPr>
          </w:rPrChange>
        </w:rPr>
        <w:t>(</w:t>
      </w:r>
      <w:r w:rsidR="004441D0" w:rsidRPr="00DA34F0">
        <w:rPr>
          <w:rFonts w:ascii="Times New Roman" w:hAnsi="Times New Roman"/>
          <w:b w:val="0"/>
          <w:i/>
          <w:sz w:val="24"/>
          <w:szCs w:val="24"/>
          <w:rPrChange w:id="1404" w:author="Anna Wingfield" w:date="2024-03-14T16:20:00Z">
            <w:rPr>
              <w:rFonts w:ascii="Garamond" w:hAnsi="Garamond"/>
              <w:b w:val="0"/>
              <w:i/>
              <w:sz w:val="24"/>
              <w:szCs w:val="24"/>
            </w:rPr>
          </w:rPrChange>
        </w:rPr>
        <w:t>BS</w:t>
      </w:r>
      <w:r w:rsidR="004441D0" w:rsidRPr="00DA34F0">
        <w:rPr>
          <w:rFonts w:ascii="Times New Roman" w:hAnsi="Times New Roman"/>
          <w:b w:val="0"/>
          <w:sz w:val="24"/>
          <w:szCs w:val="24"/>
          <w:rPrChange w:id="1405" w:author="Anna Wingfield" w:date="2024-03-14T16:20:00Z">
            <w:rPr>
              <w:rFonts w:ascii="Garamond" w:hAnsi="Garamond"/>
              <w:b w:val="0"/>
              <w:sz w:val="24"/>
              <w:szCs w:val="24"/>
            </w:rPr>
          </w:rPrChange>
        </w:rPr>
        <w:t xml:space="preserve"> II, </w:t>
      </w:r>
      <w:r w:rsidR="00563C99" w:rsidRPr="00DA34F0">
        <w:rPr>
          <w:rFonts w:ascii="Times New Roman" w:hAnsi="Times New Roman"/>
          <w:b w:val="0"/>
          <w:sz w:val="24"/>
          <w:szCs w:val="24"/>
          <w:rPrChange w:id="1406" w:author="Anna Wingfield" w:date="2024-03-14T16:20:00Z">
            <w:rPr>
              <w:rFonts w:ascii="Garamond" w:hAnsi="Garamond"/>
              <w:b w:val="0"/>
              <w:sz w:val="24"/>
              <w:szCs w:val="24"/>
            </w:rPr>
          </w:rPrChange>
        </w:rPr>
        <w:t>268</w:t>
      </w:r>
      <w:r w:rsidR="003A56C3" w:rsidRPr="00DA34F0">
        <w:rPr>
          <w:rFonts w:ascii="Times New Roman" w:hAnsi="Times New Roman"/>
          <w:b w:val="0"/>
          <w:sz w:val="24"/>
          <w:szCs w:val="24"/>
          <w:rPrChange w:id="1407" w:author="Anna Wingfield" w:date="2024-03-14T16:20:00Z">
            <w:rPr>
              <w:rFonts w:ascii="Garamond" w:hAnsi="Garamond"/>
              <w:b w:val="0"/>
              <w:sz w:val="24"/>
              <w:szCs w:val="24"/>
            </w:rPr>
          </w:rPrChange>
        </w:rPr>
        <w:t xml:space="preserve">). </w:t>
      </w:r>
      <w:commentRangeEnd w:id="1402"/>
      <w:r w:rsidR="00E134F2">
        <w:rPr>
          <w:rStyle w:val="CommentReference"/>
          <w:rFonts w:ascii="Garamond" w:hAnsi="Garamond"/>
          <w:b w:val="0"/>
          <w:bCs w:val="0"/>
          <w:lang w:eastAsia="ja-JP"/>
        </w:rPr>
        <w:commentReference w:id="1402"/>
      </w:r>
    </w:p>
    <w:p w14:paraId="32D7060F" w14:textId="77777777" w:rsidR="00697184" w:rsidRPr="00DA34F0" w:rsidRDefault="007F5A2C" w:rsidP="007261B9">
      <w:pPr>
        <w:pStyle w:val="m-9115795407614457208p1"/>
        <w:spacing w:line="480" w:lineRule="auto"/>
        <w:contextualSpacing/>
        <w:rPr>
          <w:rFonts w:ascii="Times New Roman" w:hAnsi="Times New Roman"/>
          <w:b w:val="0"/>
          <w:sz w:val="24"/>
          <w:szCs w:val="24"/>
          <w:rPrChange w:id="1408" w:author="Anna Wingfield" w:date="2024-03-14T16:20:00Z">
            <w:rPr>
              <w:rFonts w:ascii="Garamond" w:hAnsi="Garamond"/>
              <w:b w:val="0"/>
              <w:sz w:val="24"/>
              <w:szCs w:val="24"/>
            </w:rPr>
          </w:rPrChange>
        </w:rPr>
      </w:pPr>
      <w:r w:rsidRPr="00DA34F0">
        <w:rPr>
          <w:rStyle w:val="m-9115795407614457208s1"/>
          <w:rFonts w:ascii="Times New Roman" w:hAnsi="Times New Roman"/>
          <w:b w:val="0"/>
          <w:color w:val="000000" w:themeColor="text1"/>
          <w:sz w:val="24"/>
          <w:szCs w:val="24"/>
          <w:rPrChange w:id="1409" w:author="Anna Wingfield" w:date="2024-03-14T16:20:00Z">
            <w:rPr>
              <w:rStyle w:val="m-9115795407614457208s1"/>
              <w:rFonts w:ascii="Garamond" w:hAnsi="Garamond"/>
              <w:b w:val="0"/>
              <w:color w:val="000000" w:themeColor="text1"/>
              <w:sz w:val="24"/>
              <w:szCs w:val="24"/>
            </w:rPr>
          </w:rPrChange>
        </w:rPr>
        <w:t>The presence of your</w:t>
      </w:r>
      <w:r w:rsidR="00E23E32" w:rsidRPr="00DA34F0">
        <w:rPr>
          <w:rStyle w:val="m-9115795407614457208s1"/>
          <w:rFonts w:ascii="Times New Roman" w:hAnsi="Times New Roman"/>
          <w:b w:val="0"/>
          <w:color w:val="000000" w:themeColor="text1"/>
          <w:sz w:val="24"/>
          <w:szCs w:val="24"/>
          <w:rPrChange w:id="1410" w:author="Anna Wingfield" w:date="2024-03-14T16:20:00Z">
            <w:rPr>
              <w:rStyle w:val="m-9115795407614457208s1"/>
              <w:rFonts w:ascii="Garamond" w:hAnsi="Garamond"/>
              <w:b w:val="0"/>
              <w:color w:val="000000" w:themeColor="text1"/>
              <w:sz w:val="24"/>
              <w:szCs w:val="24"/>
            </w:rPr>
          </w:rPrChange>
        </w:rPr>
        <w:t xml:space="preserve"> absence that is</w:t>
      </w:r>
      <w:r w:rsidRPr="00DA34F0">
        <w:rPr>
          <w:rStyle w:val="m-9115795407614457208s1"/>
          <w:rFonts w:ascii="Times New Roman" w:hAnsi="Times New Roman"/>
          <w:b w:val="0"/>
          <w:color w:val="000000" w:themeColor="text1"/>
          <w:sz w:val="24"/>
          <w:szCs w:val="24"/>
          <w:rPrChange w:id="1411" w:author="Anna Wingfield" w:date="2024-03-14T16:20:00Z">
            <w:rPr>
              <w:rStyle w:val="m-9115795407614457208s1"/>
              <w:rFonts w:ascii="Garamond" w:hAnsi="Garamond"/>
              <w:b w:val="0"/>
              <w:color w:val="000000" w:themeColor="text1"/>
              <w:sz w:val="24"/>
              <w:szCs w:val="24"/>
            </w:rPr>
          </w:rPrChange>
        </w:rPr>
        <w:t xml:space="preserve"> in</w:t>
      </w:r>
      <w:r w:rsidR="00E23E32" w:rsidRPr="00DA34F0">
        <w:rPr>
          <w:rStyle w:val="m-9115795407614457208s1"/>
          <w:rFonts w:ascii="Times New Roman" w:hAnsi="Times New Roman"/>
          <w:b w:val="0"/>
          <w:color w:val="000000" w:themeColor="text1"/>
          <w:sz w:val="24"/>
          <w:szCs w:val="24"/>
          <w:rPrChange w:id="1412" w:author="Anna Wingfield" w:date="2024-03-14T16:20:00Z">
            <w:rPr>
              <w:rStyle w:val="m-9115795407614457208s1"/>
              <w:rFonts w:ascii="Garamond" w:hAnsi="Garamond"/>
              <w:b w:val="0"/>
              <w:color w:val="000000" w:themeColor="text1"/>
              <w:sz w:val="24"/>
              <w:szCs w:val="24"/>
            </w:rPr>
          </w:rPrChange>
        </w:rPr>
        <w:t xml:space="preserve"> me, and the presence of my absent present in you, in you, the presence of my presence that is not there, is the trace. </w:t>
      </w:r>
      <w:r w:rsidR="004441D0" w:rsidRPr="00DA34F0">
        <w:rPr>
          <w:rFonts w:ascii="Times New Roman" w:hAnsi="Times New Roman"/>
          <w:b w:val="0"/>
          <w:sz w:val="24"/>
          <w:szCs w:val="24"/>
          <w:rPrChange w:id="1413" w:author="Anna Wingfield" w:date="2024-03-14T16:20:00Z">
            <w:rPr>
              <w:rFonts w:ascii="Garamond" w:hAnsi="Garamond"/>
              <w:b w:val="0"/>
              <w:sz w:val="24"/>
              <w:szCs w:val="24"/>
            </w:rPr>
          </w:rPrChange>
        </w:rPr>
        <w:t>This is the</w:t>
      </w:r>
      <w:r w:rsidR="003A56C3" w:rsidRPr="00DA34F0">
        <w:rPr>
          <w:rFonts w:ascii="Times New Roman" w:hAnsi="Times New Roman"/>
          <w:b w:val="0"/>
          <w:sz w:val="24"/>
          <w:szCs w:val="24"/>
          <w:rPrChange w:id="1414" w:author="Anna Wingfield" w:date="2024-03-14T16:20:00Z">
            <w:rPr>
              <w:rFonts w:ascii="Garamond" w:hAnsi="Garamond"/>
              <w:b w:val="0"/>
              <w:sz w:val="24"/>
              <w:szCs w:val="24"/>
            </w:rPr>
          </w:rPrChange>
        </w:rPr>
        <w:t xml:space="preserve"> poem or fiction of a shared life that embraces the other across the shores even as the poem notes in its lines the death of the other who holds it in this life, the survivor of the “I,” of</w:t>
      </w:r>
      <w:r w:rsidR="00A70FB9" w:rsidRPr="00DA34F0">
        <w:rPr>
          <w:rFonts w:ascii="Times New Roman" w:hAnsi="Times New Roman"/>
          <w:b w:val="0"/>
          <w:sz w:val="24"/>
          <w:szCs w:val="24"/>
          <w:rPrChange w:id="1415" w:author="Anna Wingfield" w:date="2024-03-14T16:20:00Z">
            <w:rPr>
              <w:rFonts w:ascii="Garamond" w:hAnsi="Garamond"/>
              <w:b w:val="0"/>
              <w:sz w:val="24"/>
              <w:szCs w:val="24"/>
            </w:rPr>
          </w:rPrChange>
        </w:rPr>
        <w:t xml:space="preserve"> me, who will survive me with</w:t>
      </w:r>
      <w:r w:rsidR="003A56C3" w:rsidRPr="00DA34F0">
        <w:rPr>
          <w:rFonts w:ascii="Times New Roman" w:hAnsi="Times New Roman"/>
          <w:b w:val="0"/>
          <w:sz w:val="24"/>
          <w:szCs w:val="24"/>
          <w:rPrChange w:id="1416" w:author="Anna Wingfield" w:date="2024-03-14T16:20:00Z">
            <w:rPr>
              <w:rFonts w:ascii="Garamond" w:hAnsi="Garamond"/>
              <w:b w:val="0"/>
              <w:sz w:val="24"/>
              <w:szCs w:val="24"/>
            </w:rPr>
          </w:rPrChange>
        </w:rPr>
        <w:t xml:space="preserve"> </w:t>
      </w:r>
      <w:r w:rsidRPr="00DA34F0">
        <w:rPr>
          <w:rFonts w:ascii="Times New Roman" w:hAnsi="Times New Roman"/>
          <w:b w:val="0"/>
          <w:sz w:val="24"/>
          <w:szCs w:val="24"/>
          <w:rPrChange w:id="1417" w:author="Anna Wingfield" w:date="2024-03-14T16:20:00Z">
            <w:rPr>
              <w:rFonts w:ascii="Garamond" w:hAnsi="Garamond"/>
              <w:b w:val="0"/>
              <w:sz w:val="24"/>
              <w:szCs w:val="24"/>
            </w:rPr>
          </w:rPrChange>
        </w:rPr>
        <w:t xml:space="preserve">there </w:t>
      </w:r>
      <w:r w:rsidR="003A56C3" w:rsidRPr="00DA34F0">
        <w:rPr>
          <w:rFonts w:ascii="Times New Roman" w:hAnsi="Times New Roman"/>
          <w:b w:val="0"/>
          <w:sz w:val="24"/>
          <w:szCs w:val="24"/>
          <w:rPrChange w:id="1418" w:author="Anna Wingfield" w:date="2024-03-14T16:20:00Z">
            <w:rPr>
              <w:rFonts w:ascii="Garamond" w:hAnsi="Garamond"/>
              <w:b w:val="0"/>
              <w:sz w:val="24"/>
              <w:szCs w:val="24"/>
            </w:rPr>
          </w:rPrChange>
        </w:rPr>
        <w:t>being a trace of me</w:t>
      </w:r>
      <w:r w:rsidR="00A70FB9" w:rsidRPr="00DA34F0">
        <w:rPr>
          <w:rFonts w:ascii="Times New Roman" w:hAnsi="Times New Roman"/>
          <w:b w:val="0"/>
          <w:sz w:val="24"/>
          <w:szCs w:val="24"/>
          <w:rPrChange w:id="1419" w:author="Anna Wingfield" w:date="2024-03-14T16:20:00Z">
            <w:rPr>
              <w:rFonts w:ascii="Garamond" w:hAnsi="Garamond"/>
              <w:b w:val="0"/>
              <w:sz w:val="24"/>
              <w:szCs w:val="24"/>
            </w:rPr>
          </w:rPrChange>
        </w:rPr>
        <w:t xml:space="preserve"> in them</w:t>
      </w:r>
      <w:r w:rsidR="003A56C3" w:rsidRPr="00DA34F0">
        <w:rPr>
          <w:rFonts w:ascii="Times New Roman" w:hAnsi="Times New Roman"/>
          <w:b w:val="0"/>
          <w:sz w:val="24"/>
          <w:szCs w:val="24"/>
          <w:rPrChange w:id="1420" w:author="Anna Wingfield" w:date="2024-03-14T16:20:00Z">
            <w:rPr>
              <w:rFonts w:ascii="Garamond" w:hAnsi="Garamond"/>
              <w:b w:val="0"/>
              <w:sz w:val="24"/>
              <w:szCs w:val="24"/>
            </w:rPr>
          </w:rPrChange>
        </w:rPr>
        <w:t xml:space="preserve">. For only without the trace of me remaining, in you, always already in you, will there have been a </w:t>
      </w:r>
      <w:r w:rsidR="003A56C3" w:rsidRPr="00DA34F0">
        <w:rPr>
          <w:rFonts w:ascii="Times New Roman" w:hAnsi="Times New Roman"/>
          <w:b w:val="0"/>
          <w:i/>
          <w:sz w:val="24"/>
          <w:szCs w:val="24"/>
          <w:rPrChange w:id="1421" w:author="Anna Wingfield" w:date="2024-03-14T16:20:00Z">
            <w:rPr>
              <w:rFonts w:ascii="Garamond" w:hAnsi="Garamond"/>
              <w:b w:val="0"/>
              <w:i/>
              <w:sz w:val="24"/>
              <w:szCs w:val="24"/>
            </w:rPr>
          </w:rPrChange>
        </w:rPr>
        <w:t>possibility</w:t>
      </w:r>
      <w:r w:rsidR="003A56C3" w:rsidRPr="00DA34F0">
        <w:rPr>
          <w:rFonts w:ascii="Times New Roman" w:hAnsi="Times New Roman"/>
          <w:b w:val="0"/>
          <w:sz w:val="24"/>
          <w:szCs w:val="24"/>
          <w:rPrChange w:id="1422" w:author="Anna Wingfield" w:date="2024-03-14T16:20:00Z">
            <w:rPr>
              <w:rFonts w:ascii="Garamond" w:hAnsi="Garamond"/>
              <w:b w:val="0"/>
              <w:sz w:val="24"/>
              <w:szCs w:val="24"/>
            </w:rPr>
          </w:rPrChange>
        </w:rPr>
        <w:t xml:space="preserve"> of a world</w:t>
      </w:r>
      <w:r w:rsidR="003E364C" w:rsidRPr="00DA34F0">
        <w:rPr>
          <w:rFonts w:ascii="Times New Roman" w:hAnsi="Times New Roman"/>
          <w:b w:val="0"/>
          <w:sz w:val="24"/>
          <w:szCs w:val="24"/>
          <w:rPrChange w:id="1423" w:author="Anna Wingfield" w:date="2024-03-14T16:20:00Z">
            <w:rPr>
              <w:rFonts w:ascii="Garamond" w:hAnsi="Garamond"/>
              <w:b w:val="0"/>
              <w:sz w:val="24"/>
              <w:szCs w:val="24"/>
            </w:rPr>
          </w:rPrChange>
        </w:rPr>
        <w:t>, of an “I,”</w:t>
      </w:r>
      <w:r w:rsidR="003A56C3" w:rsidRPr="00DA34F0">
        <w:rPr>
          <w:rFonts w:ascii="Times New Roman" w:hAnsi="Times New Roman"/>
          <w:b w:val="0"/>
          <w:sz w:val="24"/>
          <w:szCs w:val="24"/>
          <w:rPrChange w:id="1424" w:author="Anna Wingfield" w:date="2024-03-14T16:20:00Z">
            <w:rPr>
              <w:rFonts w:ascii="Garamond" w:hAnsi="Garamond"/>
              <w:b w:val="0"/>
              <w:sz w:val="24"/>
              <w:szCs w:val="24"/>
            </w:rPr>
          </w:rPrChange>
        </w:rPr>
        <w:t xml:space="preserve"> that is not enclosed. </w:t>
      </w:r>
      <w:r w:rsidR="00697184" w:rsidRPr="00DA34F0">
        <w:rPr>
          <w:rFonts w:ascii="Times New Roman" w:hAnsi="Times New Roman"/>
          <w:b w:val="0"/>
          <w:sz w:val="24"/>
          <w:szCs w:val="24"/>
          <w:rPrChange w:id="1425" w:author="Anna Wingfield" w:date="2024-03-14T16:20:00Z">
            <w:rPr>
              <w:rFonts w:ascii="Garamond" w:hAnsi="Garamond"/>
              <w:b w:val="0"/>
              <w:sz w:val="24"/>
              <w:szCs w:val="24"/>
            </w:rPr>
          </w:rPrChange>
        </w:rPr>
        <w:t>C</w:t>
      </w:r>
      <w:r w:rsidR="00DA4EE6" w:rsidRPr="00DA34F0">
        <w:rPr>
          <w:rFonts w:ascii="Times New Roman" w:hAnsi="Times New Roman"/>
          <w:b w:val="0"/>
          <w:sz w:val="24"/>
          <w:szCs w:val="24"/>
          <w:rPrChange w:id="1426" w:author="Anna Wingfield" w:date="2024-03-14T16:20:00Z">
            <w:rPr>
              <w:rFonts w:ascii="Garamond" w:hAnsi="Garamond"/>
              <w:b w:val="0"/>
              <w:sz w:val="24"/>
              <w:szCs w:val="24"/>
            </w:rPr>
          </w:rPrChange>
        </w:rPr>
        <w:t>ounter-intuitively,</w:t>
      </w:r>
      <w:r w:rsidRPr="00DA34F0">
        <w:rPr>
          <w:rFonts w:ascii="Times New Roman" w:hAnsi="Times New Roman"/>
          <w:b w:val="0"/>
          <w:sz w:val="24"/>
          <w:szCs w:val="24"/>
          <w:rPrChange w:id="1427" w:author="Anna Wingfield" w:date="2024-03-14T16:20:00Z">
            <w:rPr>
              <w:rFonts w:ascii="Garamond" w:hAnsi="Garamond"/>
              <w:b w:val="0"/>
              <w:sz w:val="24"/>
              <w:szCs w:val="24"/>
            </w:rPr>
          </w:rPrChange>
        </w:rPr>
        <w:t xml:space="preserve"> </w:t>
      </w:r>
      <w:r w:rsidR="00DA4EE6" w:rsidRPr="00DA34F0">
        <w:rPr>
          <w:rFonts w:ascii="Times New Roman" w:hAnsi="Times New Roman"/>
          <w:b w:val="0"/>
          <w:sz w:val="24"/>
          <w:szCs w:val="24"/>
          <w:rPrChange w:id="1428" w:author="Anna Wingfield" w:date="2024-03-14T16:20:00Z">
            <w:rPr>
              <w:rFonts w:ascii="Garamond" w:hAnsi="Garamond"/>
              <w:b w:val="0"/>
              <w:sz w:val="24"/>
              <w:szCs w:val="24"/>
            </w:rPr>
          </w:rPrChange>
        </w:rPr>
        <w:t xml:space="preserve">paradoxically, </w:t>
      </w:r>
      <w:r w:rsidR="003E364C" w:rsidRPr="00DA34F0">
        <w:rPr>
          <w:rFonts w:ascii="Times New Roman" w:hAnsi="Times New Roman"/>
          <w:b w:val="0"/>
          <w:sz w:val="24"/>
          <w:szCs w:val="24"/>
          <w:rPrChange w:id="1429" w:author="Anna Wingfield" w:date="2024-03-14T16:20:00Z">
            <w:rPr>
              <w:rFonts w:ascii="Garamond" w:hAnsi="Garamond"/>
              <w:b w:val="0"/>
              <w:sz w:val="24"/>
              <w:szCs w:val="24"/>
            </w:rPr>
          </w:rPrChange>
        </w:rPr>
        <w:t>t</w:t>
      </w:r>
      <w:r w:rsidR="003A56C3" w:rsidRPr="00DA34F0">
        <w:rPr>
          <w:rFonts w:ascii="Times New Roman" w:hAnsi="Times New Roman"/>
          <w:b w:val="0"/>
          <w:sz w:val="24"/>
          <w:szCs w:val="24"/>
          <w:rPrChange w:id="1430" w:author="Anna Wingfield" w:date="2024-03-14T16:20:00Z">
            <w:rPr>
              <w:rFonts w:ascii="Garamond" w:hAnsi="Garamond"/>
              <w:b w:val="0"/>
              <w:sz w:val="24"/>
              <w:szCs w:val="24"/>
            </w:rPr>
          </w:rPrChange>
        </w:rPr>
        <w:t>he trace, the survivance of me in the other</w:t>
      </w:r>
      <w:r w:rsidR="003E364C" w:rsidRPr="00DA34F0">
        <w:rPr>
          <w:rFonts w:ascii="Times New Roman" w:hAnsi="Times New Roman"/>
          <w:b w:val="0"/>
          <w:sz w:val="24"/>
          <w:szCs w:val="24"/>
          <w:rPrChange w:id="1431" w:author="Anna Wingfield" w:date="2024-03-14T16:20:00Z">
            <w:rPr>
              <w:rFonts w:ascii="Garamond" w:hAnsi="Garamond"/>
              <w:b w:val="0"/>
              <w:sz w:val="24"/>
              <w:szCs w:val="24"/>
            </w:rPr>
          </w:rPrChange>
        </w:rPr>
        <w:t>,</w:t>
      </w:r>
      <w:r w:rsidR="003A56C3" w:rsidRPr="00DA34F0">
        <w:rPr>
          <w:rFonts w:ascii="Times New Roman" w:hAnsi="Times New Roman"/>
          <w:b w:val="0"/>
          <w:sz w:val="24"/>
          <w:szCs w:val="24"/>
          <w:rPrChange w:id="1432" w:author="Anna Wingfield" w:date="2024-03-14T16:20:00Z">
            <w:rPr>
              <w:rFonts w:ascii="Garamond" w:hAnsi="Garamond"/>
              <w:b w:val="0"/>
              <w:sz w:val="24"/>
              <w:szCs w:val="24"/>
            </w:rPr>
          </w:rPrChange>
        </w:rPr>
        <w:t xml:space="preserve"> means that I a</w:t>
      </w:r>
      <w:r w:rsidR="003E364C" w:rsidRPr="00DA34F0">
        <w:rPr>
          <w:rFonts w:ascii="Times New Roman" w:hAnsi="Times New Roman"/>
          <w:b w:val="0"/>
          <w:sz w:val="24"/>
          <w:szCs w:val="24"/>
          <w:rPrChange w:id="1433" w:author="Anna Wingfield" w:date="2024-03-14T16:20:00Z">
            <w:rPr>
              <w:rFonts w:ascii="Garamond" w:hAnsi="Garamond"/>
              <w:b w:val="0"/>
              <w:sz w:val="24"/>
              <w:szCs w:val="24"/>
            </w:rPr>
          </w:rPrChange>
        </w:rPr>
        <w:t>m a</w:t>
      </w:r>
      <w:r w:rsidR="003A56C3" w:rsidRPr="00DA34F0">
        <w:rPr>
          <w:rFonts w:ascii="Times New Roman" w:hAnsi="Times New Roman"/>
          <w:b w:val="0"/>
          <w:sz w:val="24"/>
          <w:szCs w:val="24"/>
          <w:rPrChange w:id="1434" w:author="Anna Wingfield" w:date="2024-03-14T16:20:00Z">
            <w:rPr>
              <w:rFonts w:ascii="Garamond" w:hAnsi="Garamond"/>
              <w:b w:val="0"/>
              <w:sz w:val="24"/>
              <w:szCs w:val="24"/>
            </w:rPr>
          </w:rPrChange>
        </w:rPr>
        <w:t xml:space="preserve"> wholly separated world; </w:t>
      </w:r>
      <w:proofErr w:type="gramStart"/>
      <w:r w:rsidR="003A56C3" w:rsidRPr="00DA34F0">
        <w:rPr>
          <w:rFonts w:ascii="Times New Roman" w:hAnsi="Times New Roman"/>
          <w:b w:val="0"/>
          <w:sz w:val="24"/>
          <w:szCs w:val="24"/>
          <w:rPrChange w:id="1435" w:author="Anna Wingfield" w:date="2024-03-14T16:20:00Z">
            <w:rPr>
              <w:rFonts w:ascii="Garamond" w:hAnsi="Garamond"/>
              <w:b w:val="0"/>
              <w:sz w:val="24"/>
              <w:szCs w:val="24"/>
            </w:rPr>
          </w:rPrChange>
        </w:rPr>
        <w:t>therefore</w:t>
      </w:r>
      <w:proofErr w:type="gramEnd"/>
      <w:r w:rsidR="003A56C3" w:rsidRPr="00DA34F0">
        <w:rPr>
          <w:rFonts w:ascii="Times New Roman" w:hAnsi="Times New Roman"/>
          <w:b w:val="0"/>
          <w:sz w:val="24"/>
          <w:szCs w:val="24"/>
          <w:rPrChange w:id="1436" w:author="Anna Wingfield" w:date="2024-03-14T16:20:00Z">
            <w:rPr>
              <w:rFonts w:ascii="Garamond" w:hAnsi="Garamond"/>
              <w:b w:val="0"/>
              <w:sz w:val="24"/>
              <w:szCs w:val="24"/>
            </w:rPr>
          </w:rPrChange>
        </w:rPr>
        <w:t xml:space="preserve"> only the </w:t>
      </w:r>
      <w:r w:rsidR="003A56C3" w:rsidRPr="00DA34F0">
        <w:rPr>
          <w:rFonts w:ascii="Times New Roman" w:hAnsi="Times New Roman"/>
          <w:b w:val="0"/>
          <w:sz w:val="24"/>
          <w:szCs w:val="24"/>
          <w:rPrChange w:id="1437" w:author="Anna Wingfield" w:date="2024-03-14T16:20:00Z">
            <w:rPr>
              <w:rFonts w:ascii="Garamond" w:hAnsi="Garamond"/>
              <w:b w:val="0"/>
              <w:sz w:val="24"/>
              <w:szCs w:val="24"/>
            </w:rPr>
          </w:rPrChange>
        </w:rPr>
        <w:lastRenderedPageBreak/>
        <w:t>annihilation of th</w:t>
      </w:r>
      <w:r w:rsidR="00A70FB9" w:rsidRPr="00DA34F0">
        <w:rPr>
          <w:rFonts w:ascii="Times New Roman" w:hAnsi="Times New Roman"/>
          <w:b w:val="0"/>
          <w:sz w:val="24"/>
          <w:szCs w:val="24"/>
          <w:rPrChange w:id="1438" w:author="Anna Wingfield" w:date="2024-03-14T16:20:00Z">
            <w:rPr>
              <w:rFonts w:ascii="Garamond" w:hAnsi="Garamond"/>
              <w:b w:val="0"/>
              <w:sz w:val="24"/>
              <w:szCs w:val="24"/>
            </w:rPr>
          </w:rPrChange>
        </w:rPr>
        <w:t>at trace, of me, after my death—that is, only if that trace, my memory in you did not exist—</w:t>
      </w:r>
      <w:r w:rsidR="003A56C3" w:rsidRPr="00DA34F0">
        <w:rPr>
          <w:rFonts w:ascii="Times New Roman" w:hAnsi="Times New Roman"/>
          <w:b w:val="0"/>
          <w:i/>
          <w:sz w:val="24"/>
          <w:szCs w:val="24"/>
          <w:rPrChange w:id="1439" w:author="Anna Wingfield" w:date="2024-03-14T16:20:00Z">
            <w:rPr>
              <w:rFonts w:ascii="Garamond" w:hAnsi="Garamond"/>
              <w:b w:val="0"/>
              <w:i/>
              <w:sz w:val="24"/>
              <w:szCs w:val="24"/>
            </w:rPr>
          </w:rPrChange>
        </w:rPr>
        <w:t xml:space="preserve">would </w:t>
      </w:r>
      <w:r w:rsidR="00A70FB9" w:rsidRPr="00DA34F0">
        <w:rPr>
          <w:rFonts w:ascii="Times New Roman" w:hAnsi="Times New Roman"/>
          <w:b w:val="0"/>
          <w:i/>
          <w:sz w:val="24"/>
          <w:szCs w:val="24"/>
          <w:rPrChange w:id="1440" w:author="Anna Wingfield" w:date="2024-03-14T16:20:00Z">
            <w:rPr>
              <w:rFonts w:ascii="Garamond" w:hAnsi="Garamond"/>
              <w:b w:val="0"/>
              <w:i/>
              <w:sz w:val="24"/>
              <w:szCs w:val="24"/>
            </w:rPr>
          </w:rPrChange>
        </w:rPr>
        <w:t xml:space="preserve">it </w:t>
      </w:r>
      <w:r w:rsidR="003A56C3" w:rsidRPr="00DA34F0">
        <w:rPr>
          <w:rFonts w:ascii="Times New Roman" w:hAnsi="Times New Roman"/>
          <w:b w:val="0"/>
          <w:i/>
          <w:sz w:val="24"/>
          <w:szCs w:val="24"/>
          <w:rPrChange w:id="1441" w:author="Anna Wingfield" w:date="2024-03-14T16:20:00Z">
            <w:rPr>
              <w:rFonts w:ascii="Garamond" w:hAnsi="Garamond"/>
              <w:b w:val="0"/>
              <w:i/>
              <w:sz w:val="24"/>
              <w:szCs w:val="24"/>
            </w:rPr>
          </w:rPrChange>
        </w:rPr>
        <w:t xml:space="preserve">mean </w:t>
      </w:r>
      <w:r w:rsidR="00A70FB9" w:rsidRPr="00DA34F0">
        <w:rPr>
          <w:rFonts w:ascii="Times New Roman" w:hAnsi="Times New Roman"/>
          <w:b w:val="0"/>
          <w:i/>
          <w:sz w:val="24"/>
          <w:szCs w:val="24"/>
          <w:rPrChange w:id="1442" w:author="Anna Wingfield" w:date="2024-03-14T16:20:00Z">
            <w:rPr>
              <w:rFonts w:ascii="Garamond" w:hAnsi="Garamond"/>
              <w:b w:val="0"/>
              <w:i/>
              <w:sz w:val="24"/>
              <w:szCs w:val="24"/>
            </w:rPr>
          </w:rPrChange>
        </w:rPr>
        <w:t xml:space="preserve">that </w:t>
      </w:r>
      <w:r w:rsidR="003A56C3" w:rsidRPr="00DA34F0">
        <w:rPr>
          <w:rFonts w:ascii="Times New Roman" w:hAnsi="Times New Roman"/>
          <w:b w:val="0"/>
          <w:i/>
          <w:sz w:val="24"/>
          <w:szCs w:val="24"/>
          <w:rPrChange w:id="1443" w:author="Anna Wingfield" w:date="2024-03-14T16:20:00Z">
            <w:rPr>
              <w:rFonts w:ascii="Garamond" w:hAnsi="Garamond"/>
              <w:b w:val="0"/>
              <w:i/>
              <w:sz w:val="24"/>
              <w:szCs w:val="24"/>
            </w:rPr>
          </w:rPrChange>
        </w:rPr>
        <w:t>I was not a wholly enclosed world</w:t>
      </w:r>
      <w:r w:rsidR="00197A5F" w:rsidRPr="00DA34F0">
        <w:rPr>
          <w:rFonts w:ascii="Times New Roman" w:hAnsi="Times New Roman"/>
          <w:b w:val="0"/>
          <w:sz w:val="24"/>
          <w:szCs w:val="24"/>
          <w:rPrChange w:id="1444" w:author="Anna Wingfield" w:date="2024-03-14T16:20:00Z">
            <w:rPr>
              <w:rFonts w:ascii="Garamond" w:hAnsi="Garamond"/>
              <w:b w:val="0"/>
              <w:sz w:val="24"/>
              <w:szCs w:val="24"/>
            </w:rPr>
          </w:rPrChange>
        </w:rPr>
        <w:t xml:space="preserve">, </w:t>
      </w:r>
      <w:r w:rsidR="003A56C3" w:rsidRPr="00DA34F0">
        <w:rPr>
          <w:rFonts w:ascii="Times New Roman" w:hAnsi="Times New Roman"/>
          <w:b w:val="0"/>
          <w:sz w:val="24"/>
          <w:szCs w:val="24"/>
          <w:rPrChange w:id="1445" w:author="Anna Wingfield" w:date="2024-03-14T16:20:00Z">
            <w:rPr>
              <w:rFonts w:ascii="Garamond" w:hAnsi="Garamond"/>
              <w:b w:val="0"/>
              <w:sz w:val="24"/>
              <w:szCs w:val="24"/>
            </w:rPr>
          </w:rPrChange>
        </w:rPr>
        <w:t xml:space="preserve">any more than you are. But the erasure of that trace, that trace of me in you, would </w:t>
      </w:r>
      <w:r w:rsidR="00C77A08" w:rsidRPr="00DA34F0">
        <w:rPr>
          <w:rFonts w:ascii="Times New Roman" w:hAnsi="Times New Roman"/>
          <w:b w:val="0"/>
          <w:sz w:val="24"/>
          <w:szCs w:val="24"/>
          <w:rPrChange w:id="1446" w:author="Anna Wingfield" w:date="2024-03-14T16:20:00Z">
            <w:rPr>
              <w:rFonts w:ascii="Garamond" w:hAnsi="Garamond"/>
              <w:b w:val="0"/>
              <w:sz w:val="24"/>
              <w:szCs w:val="24"/>
            </w:rPr>
          </w:rPrChange>
        </w:rPr>
        <w:t xml:space="preserve">also </w:t>
      </w:r>
      <w:r w:rsidR="003A56C3" w:rsidRPr="00DA34F0">
        <w:rPr>
          <w:rFonts w:ascii="Times New Roman" w:hAnsi="Times New Roman"/>
          <w:b w:val="0"/>
          <w:sz w:val="24"/>
          <w:szCs w:val="24"/>
          <w:rPrChange w:id="1447" w:author="Anna Wingfield" w:date="2024-03-14T16:20:00Z">
            <w:rPr>
              <w:rFonts w:ascii="Garamond" w:hAnsi="Garamond"/>
              <w:b w:val="0"/>
              <w:sz w:val="24"/>
              <w:szCs w:val="24"/>
            </w:rPr>
          </w:rPrChange>
        </w:rPr>
        <w:t>mean t</w:t>
      </w:r>
      <w:r w:rsidR="00C77A08" w:rsidRPr="00DA34F0">
        <w:rPr>
          <w:rFonts w:ascii="Times New Roman" w:hAnsi="Times New Roman"/>
          <w:b w:val="0"/>
          <w:sz w:val="24"/>
          <w:szCs w:val="24"/>
          <w:rPrChange w:id="1448" w:author="Anna Wingfield" w:date="2024-03-14T16:20:00Z">
            <w:rPr>
              <w:rFonts w:ascii="Garamond" w:hAnsi="Garamond"/>
              <w:b w:val="0"/>
              <w:sz w:val="24"/>
              <w:szCs w:val="24"/>
            </w:rPr>
          </w:rPrChange>
        </w:rPr>
        <w:t xml:space="preserve">he death of you, </w:t>
      </w:r>
      <w:r w:rsidR="007261B9" w:rsidRPr="00DA34F0">
        <w:rPr>
          <w:rFonts w:ascii="Times New Roman" w:hAnsi="Times New Roman"/>
          <w:b w:val="0"/>
          <w:sz w:val="24"/>
          <w:szCs w:val="24"/>
          <w:rPrChange w:id="1449" w:author="Anna Wingfield" w:date="2024-03-14T16:20:00Z">
            <w:rPr>
              <w:rFonts w:ascii="Garamond" w:hAnsi="Garamond"/>
              <w:b w:val="0"/>
              <w:sz w:val="24"/>
              <w:szCs w:val="24"/>
            </w:rPr>
          </w:rPrChange>
        </w:rPr>
        <w:t xml:space="preserve">would only happen on your death, </w:t>
      </w:r>
      <w:r w:rsidR="00C77A08" w:rsidRPr="00DA34F0">
        <w:rPr>
          <w:rFonts w:ascii="Times New Roman" w:hAnsi="Times New Roman"/>
          <w:b w:val="0"/>
          <w:sz w:val="24"/>
          <w:szCs w:val="24"/>
          <w:rPrChange w:id="1450" w:author="Anna Wingfield" w:date="2024-03-14T16:20:00Z">
            <w:rPr>
              <w:rFonts w:ascii="Garamond" w:hAnsi="Garamond"/>
              <w:b w:val="0"/>
              <w:sz w:val="24"/>
              <w:szCs w:val="24"/>
            </w:rPr>
          </w:rPrChange>
        </w:rPr>
        <w:t>and thus</w:t>
      </w:r>
      <w:r w:rsidR="007261B9" w:rsidRPr="00DA34F0">
        <w:rPr>
          <w:rFonts w:ascii="Times New Roman" w:hAnsi="Times New Roman"/>
          <w:b w:val="0"/>
          <w:sz w:val="24"/>
          <w:szCs w:val="24"/>
          <w:rPrChange w:id="1451" w:author="Anna Wingfield" w:date="2024-03-14T16:20:00Z">
            <w:rPr>
              <w:rFonts w:ascii="Garamond" w:hAnsi="Garamond"/>
              <w:b w:val="0"/>
              <w:sz w:val="24"/>
              <w:szCs w:val="24"/>
            </w:rPr>
          </w:rPrChange>
        </w:rPr>
        <w:t xml:space="preserve"> mean</w:t>
      </w:r>
      <w:r w:rsidR="00C77A08" w:rsidRPr="00DA34F0">
        <w:rPr>
          <w:rFonts w:ascii="Times New Roman" w:hAnsi="Times New Roman"/>
          <w:b w:val="0"/>
          <w:sz w:val="24"/>
          <w:szCs w:val="24"/>
          <w:rPrChange w:id="1452" w:author="Anna Wingfield" w:date="2024-03-14T16:20:00Z">
            <w:rPr>
              <w:rFonts w:ascii="Garamond" w:hAnsi="Garamond"/>
              <w:b w:val="0"/>
              <w:sz w:val="24"/>
              <w:szCs w:val="24"/>
            </w:rPr>
          </w:rPrChange>
        </w:rPr>
        <w:t xml:space="preserve"> the death of the survivance of me. </w:t>
      </w:r>
    </w:p>
    <w:p w14:paraId="397E7165" w14:textId="1AB8618A" w:rsidR="007261B9" w:rsidRPr="00DA34F0" w:rsidRDefault="00697184" w:rsidP="007261B9">
      <w:pPr>
        <w:pStyle w:val="m-9115795407614457208p1"/>
        <w:spacing w:line="480" w:lineRule="auto"/>
        <w:contextualSpacing/>
        <w:rPr>
          <w:rStyle w:val="m-9115795407614457208s1"/>
          <w:rFonts w:ascii="Times New Roman" w:hAnsi="Times New Roman"/>
          <w:b w:val="0"/>
          <w:color w:val="000000" w:themeColor="text1"/>
          <w:sz w:val="24"/>
          <w:szCs w:val="24"/>
          <w:rPrChange w:id="1453" w:author="Anna Wingfield" w:date="2024-03-14T16:20:00Z">
            <w:rPr>
              <w:rStyle w:val="m-9115795407614457208s1"/>
              <w:rFonts w:ascii="Garamond" w:hAnsi="Garamond"/>
              <w:b w:val="0"/>
              <w:color w:val="000000" w:themeColor="text1"/>
              <w:sz w:val="24"/>
              <w:szCs w:val="24"/>
            </w:rPr>
          </w:rPrChange>
        </w:rPr>
      </w:pPr>
      <w:r w:rsidRPr="00DA34F0">
        <w:rPr>
          <w:rFonts w:ascii="Times New Roman" w:hAnsi="Times New Roman"/>
          <w:b w:val="0"/>
          <w:sz w:val="24"/>
          <w:szCs w:val="24"/>
          <w:rPrChange w:id="1454" w:author="Anna Wingfield" w:date="2024-03-14T16:20:00Z">
            <w:rPr>
              <w:rFonts w:ascii="Garamond" w:hAnsi="Garamond"/>
              <w:b w:val="0"/>
              <w:sz w:val="24"/>
              <w:szCs w:val="24"/>
            </w:rPr>
          </w:rPrChange>
        </w:rPr>
        <w:tab/>
      </w:r>
      <w:r w:rsidR="00C77A08" w:rsidRPr="00DA34F0">
        <w:rPr>
          <w:rFonts w:ascii="Times New Roman" w:hAnsi="Times New Roman"/>
          <w:b w:val="0"/>
          <w:sz w:val="24"/>
          <w:szCs w:val="24"/>
          <w:rPrChange w:id="1455" w:author="Anna Wingfield" w:date="2024-03-14T16:20:00Z">
            <w:rPr>
              <w:rFonts w:ascii="Garamond" w:hAnsi="Garamond"/>
              <w:b w:val="0"/>
              <w:sz w:val="24"/>
              <w:szCs w:val="24"/>
            </w:rPr>
          </w:rPrChange>
        </w:rPr>
        <w:t>The paradox</w:t>
      </w:r>
      <w:r w:rsidR="003A56C3" w:rsidRPr="00DA34F0">
        <w:rPr>
          <w:rFonts w:ascii="Times New Roman" w:hAnsi="Times New Roman"/>
          <w:b w:val="0"/>
          <w:sz w:val="24"/>
          <w:szCs w:val="24"/>
          <w:rPrChange w:id="1456" w:author="Anna Wingfield" w:date="2024-03-14T16:20:00Z">
            <w:rPr>
              <w:rFonts w:ascii="Garamond" w:hAnsi="Garamond"/>
              <w:b w:val="0"/>
              <w:sz w:val="24"/>
              <w:szCs w:val="24"/>
            </w:rPr>
          </w:rPrChange>
        </w:rPr>
        <w:t xml:space="preserve"> is that the trace of me that survives, my name or memory in your memory, is proof that I existed, as you did, do, wholly apart</w:t>
      </w:r>
      <w:r w:rsidR="007F5A2C" w:rsidRPr="00DA34F0">
        <w:rPr>
          <w:rFonts w:ascii="Times New Roman" w:hAnsi="Times New Roman"/>
          <w:b w:val="0"/>
          <w:sz w:val="24"/>
          <w:szCs w:val="24"/>
          <w:rPrChange w:id="1457" w:author="Anna Wingfield" w:date="2024-03-14T16:20:00Z">
            <w:rPr>
              <w:rFonts w:ascii="Garamond" w:hAnsi="Garamond"/>
              <w:b w:val="0"/>
              <w:sz w:val="24"/>
              <w:szCs w:val="24"/>
            </w:rPr>
          </w:rPrChange>
        </w:rPr>
        <w:t>,</w:t>
      </w:r>
      <w:r w:rsidR="003A56C3" w:rsidRPr="00DA34F0">
        <w:rPr>
          <w:rFonts w:ascii="Times New Roman" w:hAnsi="Times New Roman"/>
          <w:b w:val="0"/>
          <w:sz w:val="24"/>
          <w:szCs w:val="24"/>
          <w:rPrChange w:id="1458" w:author="Anna Wingfield" w:date="2024-03-14T16:20:00Z">
            <w:rPr>
              <w:rFonts w:ascii="Garamond" w:hAnsi="Garamond"/>
              <w:b w:val="0"/>
              <w:sz w:val="24"/>
              <w:szCs w:val="24"/>
            </w:rPr>
          </w:rPrChange>
        </w:rPr>
        <w:t xml:space="preserve"> since the trace is the other come from without, me in you and you in me, but never the experience</w:t>
      </w:r>
      <w:r w:rsidR="003E364C" w:rsidRPr="00DA34F0">
        <w:rPr>
          <w:rFonts w:ascii="Times New Roman" w:hAnsi="Times New Roman"/>
          <w:b w:val="0"/>
          <w:sz w:val="24"/>
          <w:szCs w:val="24"/>
          <w:rPrChange w:id="1459" w:author="Anna Wingfield" w:date="2024-03-14T16:20:00Z">
            <w:rPr>
              <w:rFonts w:ascii="Garamond" w:hAnsi="Garamond"/>
              <w:b w:val="0"/>
              <w:sz w:val="24"/>
              <w:szCs w:val="24"/>
            </w:rPr>
          </w:rPrChange>
        </w:rPr>
        <w:t>, a shared experience, in you of</w:t>
      </w:r>
      <w:r w:rsidR="003A56C3" w:rsidRPr="00DA34F0">
        <w:rPr>
          <w:rFonts w:ascii="Times New Roman" w:hAnsi="Times New Roman"/>
          <w:b w:val="0"/>
          <w:sz w:val="24"/>
          <w:szCs w:val="24"/>
          <w:rPrChange w:id="1460" w:author="Anna Wingfield" w:date="2024-03-14T16:20:00Z">
            <w:rPr>
              <w:rFonts w:ascii="Garamond" w:hAnsi="Garamond"/>
              <w:b w:val="0"/>
              <w:sz w:val="24"/>
              <w:szCs w:val="24"/>
            </w:rPr>
          </w:rPrChange>
        </w:rPr>
        <w:t xml:space="preserve"> me</w:t>
      </w:r>
      <w:r w:rsidR="003E364C" w:rsidRPr="00DA34F0">
        <w:rPr>
          <w:rFonts w:ascii="Times New Roman" w:hAnsi="Times New Roman"/>
          <w:b w:val="0"/>
          <w:sz w:val="24"/>
          <w:szCs w:val="24"/>
          <w:rPrChange w:id="1461" w:author="Anna Wingfield" w:date="2024-03-14T16:20:00Z">
            <w:rPr>
              <w:rFonts w:ascii="Garamond" w:hAnsi="Garamond"/>
              <w:b w:val="0"/>
              <w:sz w:val="24"/>
              <w:szCs w:val="24"/>
            </w:rPr>
          </w:rPrChange>
        </w:rPr>
        <w:t>,</w:t>
      </w:r>
      <w:r w:rsidR="00D807B0" w:rsidRPr="00DA34F0">
        <w:rPr>
          <w:rFonts w:ascii="Times New Roman" w:hAnsi="Times New Roman"/>
          <w:b w:val="0"/>
          <w:sz w:val="24"/>
          <w:szCs w:val="24"/>
          <w:rPrChange w:id="1462" w:author="Anna Wingfield" w:date="2024-03-14T16:20:00Z">
            <w:rPr>
              <w:rFonts w:ascii="Garamond" w:hAnsi="Garamond"/>
              <w:b w:val="0"/>
              <w:sz w:val="24"/>
              <w:szCs w:val="24"/>
            </w:rPr>
          </w:rPrChange>
        </w:rPr>
        <w:t xml:space="preserve"> </w:t>
      </w:r>
      <w:r w:rsidR="007F5A2C" w:rsidRPr="00DA34F0">
        <w:rPr>
          <w:rFonts w:ascii="Times New Roman" w:hAnsi="Times New Roman"/>
          <w:b w:val="0"/>
          <w:sz w:val="24"/>
          <w:szCs w:val="24"/>
          <w:rPrChange w:id="1463" w:author="Anna Wingfield" w:date="2024-03-14T16:20:00Z">
            <w:rPr>
              <w:rFonts w:ascii="Garamond" w:hAnsi="Garamond"/>
              <w:b w:val="0"/>
              <w:sz w:val="24"/>
              <w:szCs w:val="24"/>
            </w:rPr>
          </w:rPrChange>
        </w:rPr>
        <w:t xml:space="preserve">of me in you, </w:t>
      </w:r>
      <w:r w:rsidR="00D807B0" w:rsidRPr="00DA34F0">
        <w:rPr>
          <w:rFonts w:ascii="Times New Roman" w:hAnsi="Times New Roman"/>
          <w:b w:val="0"/>
          <w:sz w:val="24"/>
          <w:szCs w:val="24"/>
          <w:rPrChange w:id="1464" w:author="Anna Wingfield" w:date="2024-03-14T16:20:00Z">
            <w:rPr>
              <w:rFonts w:ascii="Garamond" w:hAnsi="Garamond"/>
              <w:b w:val="0"/>
              <w:sz w:val="24"/>
              <w:szCs w:val="24"/>
            </w:rPr>
          </w:rPrChange>
        </w:rPr>
        <w:t>of my</w:t>
      </w:r>
      <w:r w:rsidR="003A56C3" w:rsidRPr="00DA34F0">
        <w:rPr>
          <w:rFonts w:ascii="Times New Roman" w:hAnsi="Times New Roman"/>
          <w:b w:val="0"/>
          <w:sz w:val="24"/>
          <w:szCs w:val="24"/>
          <w:rPrChange w:id="1465" w:author="Anna Wingfield" w:date="2024-03-14T16:20:00Z">
            <w:rPr>
              <w:rFonts w:ascii="Garamond" w:hAnsi="Garamond"/>
              <w:b w:val="0"/>
              <w:sz w:val="24"/>
              <w:szCs w:val="24"/>
            </w:rPr>
          </w:rPrChange>
        </w:rPr>
        <w:t xml:space="preserve"> </w:t>
      </w:r>
      <w:r w:rsidR="003E364C" w:rsidRPr="00DA34F0">
        <w:rPr>
          <w:rFonts w:ascii="Times New Roman" w:hAnsi="Times New Roman"/>
          <w:b w:val="0"/>
          <w:sz w:val="24"/>
          <w:szCs w:val="24"/>
          <w:rPrChange w:id="1466" w:author="Anna Wingfield" w:date="2024-03-14T16:20:00Z">
            <w:rPr>
              <w:rFonts w:ascii="Garamond" w:hAnsi="Garamond"/>
              <w:b w:val="0"/>
              <w:sz w:val="24"/>
              <w:szCs w:val="24"/>
            </w:rPr>
          </w:rPrChange>
        </w:rPr>
        <w:t xml:space="preserve">absolute </w:t>
      </w:r>
      <w:r w:rsidR="00D807B0" w:rsidRPr="00DA34F0">
        <w:rPr>
          <w:rFonts w:ascii="Times New Roman" w:hAnsi="Times New Roman"/>
          <w:b w:val="0"/>
          <w:sz w:val="24"/>
          <w:szCs w:val="24"/>
          <w:rPrChange w:id="1467" w:author="Anna Wingfield" w:date="2024-03-14T16:20:00Z">
            <w:rPr>
              <w:rFonts w:ascii="Garamond" w:hAnsi="Garamond"/>
              <w:b w:val="0"/>
              <w:sz w:val="24"/>
              <w:szCs w:val="24"/>
            </w:rPr>
          </w:rPrChange>
        </w:rPr>
        <w:t>being in you</w:t>
      </w:r>
      <w:r w:rsidR="007F5A2C" w:rsidRPr="00DA34F0">
        <w:rPr>
          <w:rFonts w:ascii="Times New Roman" w:hAnsi="Times New Roman"/>
          <w:b w:val="0"/>
          <w:sz w:val="24"/>
          <w:szCs w:val="24"/>
          <w:rPrChange w:id="1468" w:author="Anna Wingfield" w:date="2024-03-14T16:20:00Z">
            <w:rPr>
              <w:rFonts w:ascii="Garamond" w:hAnsi="Garamond"/>
              <w:b w:val="0"/>
              <w:sz w:val="24"/>
              <w:szCs w:val="24"/>
            </w:rPr>
          </w:rPrChange>
        </w:rPr>
        <w:t>, or you in me</w:t>
      </w:r>
      <w:r w:rsidR="003A56C3" w:rsidRPr="00DA34F0">
        <w:rPr>
          <w:rFonts w:ascii="Times New Roman" w:hAnsi="Times New Roman"/>
          <w:b w:val="0"/>
          <w:sz w:val="24"/>
          <w:szCs w:val="24"/>
          <w:rPrChange w:id="1469" w:author="Anna Wingfield" w:date="2024-03-14T16:20:00Z">
            <w:rPr>
              <w:rFonts w:ascii="Garamond" w:hAnsi="Garamond"/>
              <w:b w:val="0"/>
              <w:sz w:val="24"/>
              <w:szCs w:val="24"/>
            </w:rPr>
          </w:rPrChange>
        </w:rPr>
        <w:t>. If it were otherwi</w:t>
      </w:r>
      <w:r w:rsidR="007261B9" w:rsidRPr="00DA34F0">
        <w:rPr>
          <w:rFonts w:ascii="Times New Roman" w:hAnsi="Times New Roman"/>
          <w:b w:val="0"/>
          <w:sz w:val="24"/>
          <w:szCs w:val="24"/>
          <w:rPrChange w:id="1470" w:author="Anna Wingfield" w:date="2024-03-14T16:20:00Z">
            <w:rPr>
              <w:rFonts w:ascii="Garamond" w:hAnsi="Garamond"/>
              <w:b w:val="0"/>
              <w:sz w:val="24"/>
              <w:szCs w:val="24"/>
            </w:rPr>
          </w:rPrChange>
        </w:rPr>
        <w:t>se, the “I” that is me, and the</w:t>
      </w:r>
      <w:r w:rsidR="003A56C3" w:rsidRPr="00DA34F0">
        <w:rPr>
          <w:rFonts w:ascii="Times New Roman" w:hAnsi="Times New Roman"/>
          <w:b w:val="0"/>
          <w:sz w:val="24"/>
          <w:szCs w:val="24"/>
          <w:rPrChange w:id="1471" w:author="Anna Wingfield" w:date="2024-03-14T16:20:00Z">
            <w:rPr>
              <w:rFonts w:ascii="Garamond" w:hAnsi="Garamond"/>
              <w:b w:val="0"/>
              <w:sz w:val="24"/>
              <w:szCs w:val="24"/>
            </w:rPr>
          </w:rPrChange>
        </w:rPr>
        <w:t xml:space="preserve"> “I” that is you, would be shattered, un-enclosed, not an “I.” </w:t>
      </w:r>
      <w:r w:rsidR="007F5A2C" w:rsidRPr="00DA34F0">
        <w:rPr>
          <w:rFonts w:ascii="Times New Roman" w:hAnsi="Times New Roman"/>
          <w:b w:val="0"/>
          <w:sz w:val="24"/>
          <w:szCs w:val="24"/>
          <w:rPrChange w:id="1472" w:author="Anna Wingfield" w:date="2024-03-14T16:20:00Z">
            <w:rPr>
              <w:rFonts w:ascii="Garamond" w:hAnsi="Garamond"/>
              <w:b w:val="0"/>
              <w:sz w:val="24"/>
              <w:szCs w:val="24"/>
            </w:rPr>
          </w:rPrChange>
        </w:rPr>
        <w:t xml:space="preserve">It would belong to, be, in another. </w:t>
      </w:r>
      <w:r w:rsidR="003A56C3" w:rsidRPr="00DA34F0">
        <w:rPr>
          <w:rFonts w:ascii="Times New Roman" w:hAnsi="Times New Roman"/>
          <w:b w:val="0"/>
          <w:sz w:val="24"/>
          <w:szCs w:val="24"/>
          <w:rPrChange w:id="1473" w:author="Anna Wingfield" w:date="2024-03-14T16:20:00Z">
            <w:rPr>
              <w:rFonts w:ascii="Garamond" w:hAnsi="Garamond"/>
              <w:b w:val="0"/>
              <w:sz w:val="24"/>
              <w:szCs w:val="24"/>
            </w:rPr>
          </w:rPrChange>
        </w:rPr>
        <w:t xml:space="preserve">It is in that sense, </w:t>
      </w:r>
      <w:r w:rsidR="00D807B0" w:rsidRPr="00DA34F0">
        <w:rPr>
          <w:rFonts w:ascii="Times New Roman" w:hAnsi="Times New Roman"/>
          <w:b w:val="0"/>
          <w:sz w:val="24"/>
          <w:szCs w:val="24"/>
          <w:rPrChange w:id="1474" w:author="Anna Wingfield" w:date="2024-03-14T16:20:00Z">
            <w:rPr>
              <w:rFonts w:ascii="Garamond" w:hAnsi="Garamond"/>
              <w:b w:val="0"/>
              <w:sz w:val="24"/>
              <w:szCs w:val="24"/>
            </w:rPr>
          </w:rPrChange>
        </w:rPr>
        <w:t xml:space="preserve">that </w:t>
      </w:r>
      <w:r w:rsidR="003A56C3" w:rsidRPr="00DA34F0">
        <w:rPr>
          <w:rFonts w:ascii="Times New Roman" w:hAnsi="Times New Roman"/>
          <w:b w:val="0"/>
          <w:sz w:val="24"/>
          <w:szCs w:val="24"/>
          <w:rPrChange w:id="1475" w:author="Anna Wingfield" w:date="2024-03-14T16:20:00Z">
            <w:rPr>
              <w:rFonts w:ascii="Garamond" w:hAnsi="Garamond"/>
              <w:b w:val="0"/>
              <w:sz w:val="24"/>
              <w:szCs w:val="24"/>
            </w:rPr>
          </w:rPrChange>
        </w:rPr>
        <w:t xml:space="preserve">the sense in which that trace </w:t>
      </w:r>
      <w:r w:rsidR="00D807B0" w:rsidRPr="00DA34F0">
        <w:rPr>
          <w:rFonts w:ascii="Times New Roman" w:hAnsi="Times New Roman"/>
          <w:b w:val="0"/>
          <w:sz w:val="24"/>
          <w:szCs w:val="24"/>
          <w:rPrChange w:id="1476" w:author="Anna Wingfield" w:date="2024-03-14T16:20:00Z">
            <w:rPr>
              <w:rFonts w:ascii="Garamond" w:hAnsi="Garamond"/>
              <w:b w:val="0"/>
              <w:sz w:val="24"/>
              <w:szCs w:val="24"/>
            </w:rPr>
          </w:rPrChange>
        </w:rPr>
        <w:t xml:space="preserve">of me </w:t>
      </w:r>
      <w:r w:rsidR="003A56C3" w:rsidRPr="00DA34F0">
        <w:rPr>
          <w:rFonts w:ascii="Times New Roman" w:hAnsi="Times New Roman"/>
          <w:b w:val="0"/>
          <w:sz w:val="24"/>
          <w:szCs w:val="24"/>
          <w:rPrChange w:id="1477" w:author="Anna Wingfield" w:date="2024-03-14T16:20:00Z">
            <w:rPr>
              <w:rFonts w:ascii="Garamond" w:hAnsi="Garamond"/>
              <w:b w:val="0"/>
              <w:sz w:val="24"/>
              <w:szCs w:val="24"/>
            </w:rPr>
          </w:rPrChange>
        </w:rPr>
        <w:t xml:space="preserve">only exists, a ghost of me and not me, the I that is me in you, would have to not exist </w:t>
      </w:r>
      <w:proofErr w:type="gramStart"/>
      <w:r w:rsidR="003A56C3" w:rsidRPr="00DA34F0">
        <w:rPr>
          <w:rFonts w:ascii="Times New Roman" w:hAnsi="Times New Roman"/>
          <w:b w:val="0"/>
          <w:sz w:val="24"/>
          <w:szCs w:val="24"/>
          <w:rPrChange w:id="1478" w:author="Anna Wingfield" w:date="2024-03-14T16:20:00Z">
            <w:rPr>
              <w:rFonts w:ascii="Garamond" w:hAnsi="Garamond"/>
              <w:b w:val="0"/>
              <w:sz w:val="24"/>
              <w:szCs w:val="24"/>
            </w:rPr>
          </w:rPrChange>
        </w:rPr>
        <w:t>in order for</w:t>
      </w:r>
      <w:proofErr w:type="gramEnd"/>
      <w:r w:rsidR="003A56C3" w:rsidRPr="00DA34F0">
        <w:rPr>
          <w:rFonts w:ascii="Times New Roman" w:hAnsi="Times New Roman"/>
          <w:b w:val="0"/>
          <w:sz w:val="24"/>
          <w:szCs w:val="24"/>
          <w:rPrChange w:id="1479" w:author="Anna Wingfield" w:date="2024-03-14T16:20:00Z">
            <w:rPr>
              <w:rFonts w:ascii="Garamond" w:hAnsi="Garamond"/>
              <w:b w:val="0"/>
              <w:sz w:val="24"/>
              <w:szCs w:val="24"/>
            </w:rPr>
          </w:rPrChange>
        </w:rPr>
        <w:t xml:space="preserve"> there not to be separate worlds. But if that were so, if neither </w:t>
      </w:r>
      <w:r w:rsidR="004C1646" w:rsidRPr="00DA34F0">
        <w:rPr>
          <w:rFonts w:ascii="Times New Roman" w:hAnsi="Times New Roman"/>
          <w:b w:val="0"/>
          <w:sz w:val="24"/>
          <w:szCs w:val="24"/>
          <w:rPrChange w:id="1480" w:author="Anna Wingfield" w:date="2024-03-14T16:20:00Z">
            <w:rPr>
              <w:rFonts w:ascii="Garamond" w:hAnsi="Garamond"/>
              <w:b w:val="0"/>
              <w:sz w:val="24"/>
              <w:szCs w:val="24"/>
            </w:rPr>
          </w:rPrChange>
        </w:rPr>
        <w:t xml:space="preserve">of us </w:t>
      </w:r>
      <w:r w:rsidR="003A56C3" w:rsidRPr="00DA34F0">
        <w:rPr>
          <w:rFonts w:ascii="Times New Roman" w:hAnsi="Times New Roman"/>
          <w:b w:val="0"/>
          <w:sz w:val="24"/>
          <w:szCs w:val="24"/>
          <w:rPrChange w:id="1481" w:author="Anna Wingfield" w:date="2024-03-14T16:20:00Z">
            <w:rPr>
              <w:rFonts w:ascii="Garamond" w:hAnsi="Garamond"/>
              <w:b w:val="0"/>
              <w:sz w:val="24"/>
              <w:szCs w:val="24"/>
            </w:rPr>
          </w:rPrChange>
        </w:rPr>
        <w:t xml:space="preserve">existed as separate worlds, </w:t>
      </w:r>
      <w:r w:rsidR="004C1646" w:rsidRPr="00DA34F0">
        <w:rPr>
          <w:rFonts w:ascii="Times New Roman" w:hAnsi="Times New Roman"/>
          <w:b w:val="0"/>
          <w:sz w:val="24"/>
          <w:szCs w:val="24"/>
          <w:rPrChange w:id="1482" w:author="Anna Wingfield" w:date="2024-03-14T16:20:00Z">
            <w:rPr>
              <w:rFonts w:ascii="Garamond" w:hAnsi="Garamond"/>
              <w:b w:val="0"/>
              <w:sz w:val="24"/>
              <w:szCs w:val="24"/>
            </w:rPr>
          </w:rPrChange>
        </w:rPr>
        <w:t>if we were to touch</w:t>
      </w:r>
      <w:r w:rsidR="000871F3" w:rsidRPr="00DA34F0">
        <w:rPr>
          <w:rFonts w:ascii="Times New Roman" w:hAnsi="Times New Roman"/>
          <w:b w:val="0"/>
          <w:sz w:val="24"/>
          <w:szCs w:val="24"/>
          <w:rPrChange w:id="1483" w:author="Anna Wingfield" w:date="2024-03-14T16:20:00Z">
            <w:rPr>
              <w:rFonts w:ascii="Garamond" w:hAnsi="Garamond"/>
              <w:b w:val="0"/>
              <w:sz w:val="24"/>
              <w:szCs w:val="24"/>
            </w:rPr>
          </w:rPrChange>
        </w:rPr>
        <w:t xml:space="preserve"> (</w:t>
      </w:r>
      <w:proofErr w:type="spellStart"/>
      <w:r w:rsidR="000871F3" w:rsidRPr="00DA34F0">
        <w:rPr>
          <w:rFonts w:ascii="Times New Roman" w:hAnsi="Times New Roman"/>
          <w:b w:val="0"/>
          <w:i/>
          <w:sz w:val="24"/>
          <w:szCs w:val="24"/>
          <w:rPrChange w:id="1484" w:author="Anna Wingfield" w:date="2024-03-14T16:20:00Z">
            <w:rPr>
              <w:rFonts w:ascii="Garamond" w:hAnsi="Garamond"/>
              <w:b w:val="0"/>
              <w:i/>
              <w:sz w:val="24"/>
              <w:szCs w:val="24"/>
            </w:rPr>
          </w:rPrChange>
        </w:rPr>
        <w:t>conti</w:t>
      </w:r>
      <w:r w:rsidR="008D1647" w:rsidRPr="00DA34F0">
        <w:rPr>
          <w:rFonts w:ascii="Times New Roman" w:hAnsi="Times New Roman"/>
          <w:b w:val="0"/>
          <w:i/>
          <w:sz w:val="24"/>
          <w:szCs w:val="24"/>
          <w:rPrChange w:id="1485" w:author="Anna Wingfield" w:date="2024-03-14T16:20:00Z">
            <w:rPr>
              <w:rFonts w:ascii="Garamond" w:hAnsi="Garamond"/>
              <w:b w:val="0"/>
              <w:i/>
              <w:sz w:val="24"/>
              <w:szCs w:val="24"/>
            </w:rPr>
          </w:rPrChange>
        </w:rPr>
        <w:t>n</w:t>
      </w:r>
      <w:r w:rsidR="000871F3" w:rsidRPr="00DA34F0">
        <w:rPr>
          <w:rFonts w:ascii="Times New Roman" w:hAnsi="Times New Roman"/>
          <w:b w:val="0"/>
          <w:i/>
          <w:sz w:val="24"/>
          <w:szCs w:val="24"/>
          <w:rPrChange w:id="1486" w:author="Anna Wingfield" w:date="2024-03-14T16:20:00Z">
            <w:rPr>
              <w:rFonts w:ascii="Garamond" w:hAnsi="Garamond"/>
              <w:b w:val="0"/>
              <w:i/>
              <w:sz w:val="24"/>
              <w:szCs w:val="24"/>
            </w:rPr>
          </w:rPrChange>
        </w:rPr>
        <w:t>gere</w:t>
      </w:r>
      <w:proofErr w:type="spellEnd"/>
      <w:r w:rsidR="0017245D" w:rsidRPr="00DA34F0">
        <w:rPr>
          <w:rFonts w:ascii="Times New Roman" w:hAnsi="Times New Roman"/>
          <w:b w:val="0"/>
          <w:i/>
          <w:sz w:val="24"/>
          <w:szCs w:val="24"/>
          <w:rPrChange w:id="1487" w:author="Anna Wingfield" w:date="2024-03-14T16:20:00Z">
            <w:rPr>
              <w:rFonts w:ascii="Garamond" w:hAnsi="Garamond"/>
              <w:b w:val="0"/>
              <w:i/>
              <w:sz w:val="24"/>
              <w:szCs w:val="24"/>
            </w:rPr>
          </w:rPrChange>
        </w:rPr>
        <w:t xml:space="preserve"> </w:t>
      </w:r>
      <w:r w:rsidR="0017245D" w:rsidRPr="00DA34F0">
        <w:rPr>
          <w:rFonts w:ascii="Times New Roman" w:hAnsi="Times New Roman"/>
          <w:b w:val="0"/>
          <w:sz w:val="24"/>
          <w:szCs w:val="24"/>
          <w:rPrChange w:id="1488" w:author="Anna Wingfield" w:date="2024-03-14T16:20:00Z">
            <w:rPr>
              <w:rFonts w:ascii="Garamond" w:hAnsi="Garamond"/>
              <w:b w:val="0"/>
              <w:sz w:val="24"/>
              <w:szCs w:val="24"/>
            </w:rPr>
          </w:rPrChange>
        </w:rPr>
        <w:t xml:space="preserve">and not </w:t>
      </w:r>
      <w:r w:rsidR="0017245D" w:rsidRPr="00DA34F0">
        <w:rPr>
          <w:rFonts w:ascii="Times New Roman" w:hAnsi="Times New Roman"/>
          <w:b w:val="0"/>
          <w:i/>
          <w:sz w:val="24"/>
          <w:szCs w:val="24"/>
          <w:rPrChange w:id="1489" w:author="Anna Wingfield" w:date="2024-03-14T16:20:00Z">
            <w:rPr>
              <w:rFonts w:ascii="Garamond" w:hAnsi="Garamond"/>
              <w:b w:val="0"/>
              <w:i/>
              <w:sz w:val="24"/>
              <w:szCs w:val="24"/>
            </w:rPr>
          </w:rPrChange>
        </w:rPr>
        <w:t>tangere</w:t>
      </w:r>
      <w:r w:rsidR="000871F3" w:rsidRPr="00DA34F0">
        <w:rPr>
          <w:rFonts w:ascii="Times New Roman" w:hAnsi="Times New Roman"/>
          <w:b w:val="0"/>
          <w:sz w:val="24"/>
          <w:szCs w:val="24"/>
          <w:rPrChange w:id="1490" w:author="Anna Wingfield" w:date="2024-03-14T16:20:00Z">
            <w:rPr>
              <w:rFonts w:ascii="Garamond" w:hAnsi="Garamond"/>
              <w:b w:val="0"/>
              <w:sz w:val="24"/>
              <w:szCs w:val="24"/>
            </w:rPr>
          </w:rPrChange>
        </w:rPr>
        <w:t>)</w:t>
      </w:r>
      <w:r w:rsidR="004C1646" w:rsidRPr="00DA34F0">
        <w:rPr>
          <w:rFonts w:ascii="Times New Roman" w:hAnsi="Times New Roman"/>
          <w:b w:val="0"/>
          <w:sz w:val="24"/>
          <w:szCs w:val="24"/>
          <w:rPrChange w:id="1491" w:author="Anna Wingfield" w:date="2024-03-14T16:20:00Z">
            <w:rPr>
              <w:rFonts w:ascii="Garamond" w:hAnsi="Garamond"/>
              <w:b w:val="0"/>
              <w:sz w:val="24"/>
              <w:szCs w:val="24"/>
            </w:rPr>
          </w:rPrChange>
        </w:rPr>
        <w:t xml:space="preserve">, be in the other, experience the other in the other, experience the other’s secret, </w:t>
      </w:r>
      <w:r w:rsidR="003A56C3" w:rsidRPr="00DA34F0">
        <w:rPr>
          <w:rFonts w:ascii="Times New Roman" w:hAnsi="Times New Roman"/>
          <w:b w:val="0"/>
          <w:sz w:val="24"/>
          <w:szCs w:val="24"/>
          <w:rPrChange w:id="1492" w:author="Anna Wingfield" w:date="2024-03-14T16:20:00Z">
            <w:rPr>
              <w:rFonts w:ascii="Garamond" w:hAnsi="Garamond"/>
              <w:b w:val="0"/>
              <w:sz w:val="24"/>
              <w:szCs w:val="24"/>
            </w:rPr>
          </w:rPrChange>
        </w:rPr>
        <w:t xml:space="preserve">we would not be </w:t>
      </w:r>
      <w:r w:rsidR="00D807B0" w:rsidRPr="00DA34F0">
        <w:rPr>
          <w:rFonts w:ascii="Times New Roman" w:hAnsi="Times New Roman"/>
          <w:b w:val="0"/>
          <w:sz w:val="24"/>
          <w:szCs w:val="24"/>
          <w:rPrChange w:id="1493" w:author="Anna Wingfield" w:date="2024-03-14T16:20:00Z">
            <w:rPr>
              <w:rFonts w:ascii="Garamond" w:hAnsi="Garamond"/>
              <w:b w:val="0"/>
              <w:sz w:val="24"/>
              <w:szCs w:val="24"/>
            </w:rPr>
          </w:rPrChange>
        </w:rPr>
        <w:t xml:space="preserve">an </w:t>
      </w:r>
      <w:r w:rsidR="003A56C3" w:rsidRPr="00DA34F0">
        <w:rPr>
          <w:rFonts w:ascii="Times New Roman" w:hAnsi="Times New Roman"/>
          <w:b w:val="0"/>
          <w:sz w:val="24"/>
          <w:szCs w:val="24"/>
          <w:rPrChange w:id="1494" w:author="Anna Wingfield" w:date="2024-03-14T16:20:00Z">
            <w:rPr>
              <w:rFonts w:ascii="Garamond" w:hAnsi="Garamond"/>
              <w:b w:val="0"/>
              <w:sz w:val="24"/>
              <w:szCs w:val="24"/>
            </w:rPr>
          </w:rPrChange>
        </w:rPr>
        <w:t xml:space="preserve">“I” but some </w:t>
      </w:r>
      <w:proofErr w:type="spellStart"/>
      <w:r w:rsidR="003A56C3" w:rsidRPr="00DA34F0">
        <w:rPr>
          <w:rFonts w:ascii="Times New Roman" w:hAnsi="Times New Roman"/>
          <w:b w:val="0"/>
          <w:sz w:val="24"/>
          <w:szCs w:val="24"/>
          <w:rPrChange w:id="1495" w:author="Anna Wingfield" w:date="2024-03-14T16:20:00Z">
            <w:rPr>
              <w:rFonts w:ascii="Garamond" w:hAnsi="Garamond"/>
              <w:b w:val="0"/>
              <w:sz w:val="24"/>
              <w:szCs w:val="24"/>
            </w:rPr>
          </w:rPrChange>
        </w:rPr>
        <w:t>smoorged</w:t>
      </w:r>
      <w:proofErr w:type="spellEnd"/>
      <w:r w:rsidR="003A56C3" w:rsidRPr="00DA34F0">
        <w:rPr>
          <w:rFonts w:ascii="Times New Roman" w:hAnsi="Times New Roman"/>
          <w:b w:val="0"/>
          <w:sz w:val="24"/>
          <w:szCs w:val="24"/>
          <w:rPrChange w:id="1496" w:author="Anna Wingfield" w:date="2024-03-14T16:20:00Z">
            <w:rPr>
              <w:rFonts w:ascii="Garamond" w:hAnsi="Garamond"/>
              <w:b w:val="0"/>
              <w:sz w:val="24"/>
              <w:szCs w:val="24"/>
            </w:rPr>
          </w:rPrChange>
        </w:rPr>
        <w:t xml:space="preserve"> together island nation</w:t>
      </w:r>
      <w:r w:rsidR="0026300C" w:rsidRPr="00DA34F0">
        <w:rPr>
          <w:rFonts w:ascii="Times New Roman" w:hAnsi="Times New Roman"/>
          <w:b w:val="0"/>
          <w:sz w:val="24"/>
          <w:szCs w:val="24"/>
          <w:rPrChange w:id="1497" w:author="Anna Wingfield" w:date="2024-03-14T16:20:00Z">
            <w:rPr>
              <w:rFonts w:ascii="Garamond" w:hAnsi="Garamond"/>
              <w:b w:val="0"/>
              <w:sz w:val="24"/>
              <w:szCs w:val="24"/>
            </w:rPr>
          </w:rPrChange>
        </w:rPr>
        <w:t xml:space="preserve">: </w:t>
      </w:r>
      <w:r w:rsidR="00C77A08" w:rsidRPr="00DA34F0">
        <w:rPr>
          <w:rFonts w:ascii="Times New Roman" w:hAnsi="Times New Roman"/>
          <w:b w:val="0"/>
          <w:sz w:val="24"/>
          <w:szCs w:val="24"/>
          <w:rPrChange w:id="1498" w:author="Anna Wingfield" w:date="2024-03-14T16:20:00Z">
            <w:rPr>
              <w:rFonts w:ascii="Garamond" w:hAnsi="Garamond"/>
              <w:b w:val="0"/>
              <w:sz w:val="24"/>
              <w:szCs w:val="24"/>
            </w:rPr>
          </w:rPrChange>
        </w:rPr>
        <w:t xml:space="preserve">we would not exist as two people who love each other but </w:t>
      </w:r>
      <w:r w:rsidR="00D807B0" w:rsidRPr="00DA34F0">
        <w:rPr>
          <w:rFonts w:ascii="Times New Roman" w:hAnsi="Times New Roman"/>
          <w:b w:val="0"/>
          <w:sz w:val="24"/>
          <w:szCs w:val="24"/>
          <w:rPrChange w:id="1499" w:author="Anna Wingfield" w:date="2024-03-14T16:20:00Z">
            <w:rPr>
              <w:rFonts w:ascii="Garamond" w:hAnsi="Garamond"/>
              <w:b w:val="0"/>
              <w:sz w:val="24"/>
              <w:szCs w:val="24"/>
            </w:rPr>
          </w:rPrChange>
        </w:rPr>
        <w:t xml:space="preserve">as </w:t>
      </w:r>
      <w:r w:rsidR="00C77A08" w:rsidRPr="00DA34F0">
        <w:rPr>
          <w:rFonts w:ascii="Times New Roman" w:hAnsi="Times New Roman"/>
          <w:b w:val="0"/>
          <w:sz w:val="24"/>
          <w:szCs w:val="24"/>
          <w:rPrChange w:id="1500" w:author="Anna Wingfield" w:date="2024-03-14T16:20:00Z">
            <w:rPr>
              <w:rFonts w:ascii="Garamond" w:hAnsi="Garamond"/>
              <w:b w:val="0"/>
              <w:sz w:val="24"/>
              <w:szCs w:val="24"/>
            </w:rPr>
          </w:rPrChange>
        </w:rPr>
        <w:t>one</w:t>
      </w:r>
      <w:r w:rsidR="00D807B0" w:rsidRPr="00DA34F0">
        <w:rPr>
          <w:rFonts w:ascii="Times New Roman" w:hAnsi="Times New Roman"/>
          <w:b w:val="0"/>
          <w:sz w:val="24"/>
          <w:szCs w:val="24"/>
          <w:rPrChange w:id="1501" w:author="Anna Wingfield" w:date="2024-03-14T16:20:00Z">
            <w:rPr>
              <w:rFonts w:ascii="Garamond" w:hAnsi="Garamond"/>
              <w:b w:val="0"/>
              <w:sz w:val="24"/>
              <w:szCs w:val="24"/>
            </w:rPr>
          </w:rPrChange>
        </w:rPr>
        <w:t xml:space="preserve"> world</w:t>
      </w:r>
      <w:r w:rsidR="004C1646" w:rsidRPr="00DA34F0">
        <w:rPr>
          <w:rFonts w:ascii="Times New Roman" w:hAnsi="Times New Roman"/>
          <w:b w:val="0"/>
          <w:sz w:val="24"/>
          <w:szCs w:val="24"/>
          <w:rPrChange w:id="1502" w:author="Anna Wingfield" w:date="2024-03-14T16:20:00Z">
            <w:rPr>
              <w:rFonts w:ascii="Garamond" w:hAnsi="Garamond"/>
              <w:b w:val="0"/>
              <w:sz w:val="24"/>
              <w:szCs w:val="24"/>
            </w:rPr>
          </w:rPrChange>
        </w:rPr>
        <w:t xml:space="preserve"> inseparable and hence not in love because not “in” at all but rather within without the without within needs to be truly without</w:t>
      </w:r>
      <w:r w:rsidRPr="00DA34F0">
        <w:rPr>
          <w:rFonts w:ascii="Times New Roman" w:hAnsi="Times New Roman"/>
          <w:b w:val="0"/>
          <w:sz w:val="24"/>
          <w:szCs w:val="24"/>
          <w:rPrChange w:id="1503" w:author="Anna Wingfield" w:date="2024-03-14T16:20:00Z">
            <w:rPr>
              <w:rFonts w:ascii="Garamond" w:hAnsi="Garamond"/>
              <w:b w:val="0"/>
              <w:sz w:val="24"/>
              <w:szCs w:val="24"/>
            </w:rPr>
          </w:rPrChange>
        </w:rPr>
        <w:t xml:space="preserve"> within</w:t>
      </w:r>
      <w:r w:rsidR="003A56C3" w:rsidRPr="00DA34F0">
        <w:rPr>
          <w:rFonts w:ascii="Times New Roman" w:hAnsi="Times New Roman"/>
          <w:b w:val="0"/>
          <w:sz w:val="24"/>
          <w:szCs w:val="24"/>
          <w:rPrChange w:id="1504" w:author="Anna Wingfield" w:date="2024-03-14T16:20:00Z">
            <w:rPr>
              <w:rFonts w:ascii="Garamond" w:hAnsi="Garamond"/>
              <w:b w:val="0"/>
              <w:sz w:val="24"/>
              <w:szCs w:val="24"/>
            </w:rPr>
          </w:rPrChange>
        </w:rPr>
        <w:t xml:space="preserve">. </w:t>
      </w:r>
      <w:r w:rsidR="003A56C3" w:rsidRPr="00DA34F0">
        <w:rPr>
          <w:rFonts w:ascii="Times New Roman" w:hAnsi="Times New Roman"/>
          <w:b w:val="0"/>
          <w:i/>
          <w:sz w:val="24"/>
          <w:szCs w:val="24"/>
          <w:rPrChange w:id="1505" w:author="Anna Wingfield" w:date="2024-03-14T16:20:00Z">
            <w:rPr>
              <w:rFonts w:ascii="Garamond" w:hAnsi="Garamond"/>
              <w:b w:val="0"/>
              <w:i/>
              <w:sz w:val="24"/>
              <w:szCs w:val="24"/>
            </w:rPr>
          </w:rPrChange>
        </w:rPr>
        <w:t>Only</w:t>
      </w:r>
      <w:r w:rsidR="00C77A08" w:rsidRPr="00DA34F0">
        <w:rPr>
          <w:rFonts w:ascii="Times New Roman" w:hAnsi="Times New Roman"/>
          <w:b w:val="0"/>
          <w:i/>
          <w:sz w:val="24"/>
          <w:szCs w:val="24"/>
          <w:rPrChange w:id="1506" w:author="Anna Wingfield" w:date="2024-03-14T16:20:00Z">
            <w:rPr>
              <w:rFonts w:ascii="Garamond" w:hAnsi="Garamond"/>
              <w:b w:val="0"/>
              <w:i/>
              <w:sz w:val="24"/>
              <w:szCs w:val="24"/>
            </w:rPr>
          </w:rPrChange>
        </w:rPr>
        <w:t xml:space="preserve"> by being </w:t>
      </w:r>
      <w:r w:rsidR="003A56C3" w:rsidRPr="00DA34F0">
        <w:rPr>
          <w:rFonts w:ascii="Times New Roman" w:hAnsi="Times New Roman"/>
          <w:b w:val="0"/>
          <w:i/>
          <w:sz w:val="24"/>
          <w:szCs w:val="24"/>
          <w:rPrChange w:id="1507" w:author="Anna Wingfield" w:date="2024-03-14T16:20:00Z">
            <w:rPr>
              <w:rFonts w:ascii="Garamond" w:hAnsi="Garamond"/>
              <w:b w:val="0"/>
              <w:i/>
              <w:sz w:val="24"/>
              <w:szCs w:val="24"/>
            </w:rPr>
          </w:rPrChange>
        </w:rPr>
        <w:t>apart can we be together</w:t>
      </w:r>
      <w:r w:rsidR="00C77A08" w:rsidRPr="00DA34F0">
        <w:rPr>
          <w:rFonts w:ascii="Times New Roman" w:hAnsi="Times New Roman"/>
          <w:b w:val="0"/>
          <w:i/>
          <w:sz w:val="24"/>
          <w:szCs w:val="24"/>
          <w:rPrChange w:id="1508" w:author="Anna Wingfield" w:date="2024-03-14T16:20:00Z">
            <w:rPr>
              <w:rFonts w:ascii="Garamond" w:hAnsi="Garamond"/>
              <w:b w:val="0"/>
              <w:i/>
              <w:sz w:val="24"/>
              <w:szCs w:val="24"/>
            </w:rPr>
          </w:rPrChange>
        </w:rPr>
        <w:t>.</w:t>
      </w:r>
      <w:r w:rsidR="00C77A08" w:rsidRPr="00DA34F0">
        <w:rPr>
          <w:rFonts w:ascii="Times New Roman" w:hAnsi="Times New Roman"/>
          <w:b w:val="0"/>
          <w:sz w:val="24"/>
          <w:szCs w:val="24"/>
          <w:rPrChange w:id="1509" w:author="Anna Wingfield" w:date="2024-03-14T16:20:00Z">
            <w:rPr>
              <w:rFonts w:ascii="Garamond" w:hAnsi="Garamond"/>
              <w:b w:val="0"/>
              <w:sz w:val="24"/>
              <w:szCs w:val="24"/>
            </w:rPr>
          </w:rPrChange>
        </w:rPr>
        <w:t xml:space="preserve"> Only by being lonely can one be together</w:t>
      </w:r>
      <w:r w:rsidR="00D807B0" w:rsidRPr="00DA34F0">
        <w:rPr>
          <w:rFonts w:ascii="Times New Roman" w:hAnsi="Times New Roman"/>
          <w:b w:val="0"/>
          <w:sz w:val="24"/>
          <w:szCs w:val="24"/>
          <w:rPrChange w:id="1510" w:author="Anna Wingfield" w:date="2024-03-14T16:20:00Z">
            <w:rPr>
              <w:rFonts w:ascii="Garamond" w:hAnsi="Garamond"/>
              <w:b w:val="0"/>
              <w:sz w:val="24"/>
              <w:szCs w:val="24"/>
            </w:rPr>
          </w:rPrChange>
        </w:rPr>
        <w:t xml:space="preserve"> even </w:t>
      </w:r>
      <w:r w:rsidR="00C77A08" w:rsidRPr="00DA34F0">
        <w:rPr>
          <w:rFonts w:ascii="Times New Roman" w:hAnsi="Times New Roman"/>
          <w:b w:val="0"/>
          <w:sz w:val="24"/>
          <w:szCs w:val="24"/>
          <w:rPrChange w:id="1511" w:author="Anna Wingfield" w:date="2024-03-14T16:20:00Z">
            <w:rPr>
              <w:rFonts w:ascii="Garamond" w:hAnsi="Garamond"/>
              <w:b w:val="0"/>
              <w:sz w:val="24"/>
              <w:szCs w:val="24"/>
            </w:rPr>
          </w:rPrChange>
        </w:rPr>
        <w:t xml:space="preserve">if that loneliness never becomes togetherness </w:t>
      </w:r>
      <w:r w:rsidR="00755D7E" w:rsidRPr="00DA34F0">
        <w:rPr>
          <w:rFonts w:ascii="Times New Roman" w:hAnsi="Times New Roman"/>
          <w:b w:val="0"/>
          <w:sz w:val="24"/>
          <w:szCs w:val="24"/>
          <w:rPrChange w:id="1512" w:author="Anna Wingfield" w:date="2024-03-14T16:20:00Z">
            <w:rPr>
              <w:rFonts w:ascii="Garamond" w:hAnsi="Garamond"/>
              <w:b w:val="0"/>
              <w:sz w:val="24"/>
              <w:szCs w:val="24"/>
            </w:rPr>
          </w:rPrChange>
        </w:rPr>
        <w:t>(</w:t>
      </w:r>
      <w:proofErr w:type="spellStart"/>
      <w:r w:rsidR="008D1647" w:rsidRPr="00DA34F0">
        <w:rPr>
          <w:rFonts w:ascii="Times New Roman" w:hAnsi="Times New Roman"/>
          <w:b w:val="0"/>
          <w:i/>
          <w:sz w:val="24"/>
          <w:szCs w:val="24"/>
          <w:rPrChange w:id="1513" w:author="Anna Wingfield" w:date="2024-03-14T16:20:00Z">
            <w:rPr>
              <w:rFonts w:ascii="Garamond" w:hAnsi="Garamond"/>
              <w:b w:val="0"/>
              <w:i/>
              <w:sz w:val="24"/>
              <w:szCs w:val="24"/>
            </w:rPr>
          </w:rPrChange>
        </w:rPr>
        <w:t>non est</w:t>
      </w:r>
      <w:proofErr w:type="spellEnd"/>
      <w:r w:rsidR="008D1647" w:rsidRPr="00DA34F0">
        <w:rPr>
          <w:rFonts w:ascii="Times New Roman" w:hAnsi="Times New Roman"/>
          <w:b w:val="0"/>
          <w:i/>
          <w:sz w:val="24"/>
          <w:szCs w:val="24"/>
          <w:rPrChange w:id="1514" w:author="Anna Wingfield" w:date="2024-03-14T16:20:00Z">
            <w:rPr>
              <w:rFonts w:ascii="Garamond" w:hAnsi="Garamond"/>
              <w:b w:val="0"/>
              <w:i/>
              <w:sz w:val="24"/>
              <w:szCs w:val="24"/>
            </w:rPr>
          </w:rPrChange>
        </w:rPr>
        <w:t xml:space="preserve"> </w:t>
      </w:r>
      <w:proofErr w:type="spellStart"/>
      <w:r w:rsidR="008D1647" w:rsidRPr="00DA34F0">
        <w:rPr>
          <w:rFonts w:ascii="Times New Roman" w:hAnsi="Times New Roman"/>
          <w:b w:val="0"/>
          <w:i/>
          <w:sz w:val="24"/>
          <w:szCs w:val="24"/>
          <w:rPrChange w:id="1515" w:author="Anna Wingfield" w:date="2024-03-14T16:20:00Z">
            <w:rPr>
              <w:rFonts w:ascii="Garamond" w:hAnsi="Garamond"/>
              <w:b w:val="0"/>
              <w:i/>
              <w:sz w:val="24"/>
              <w:szCs w:val="24"/>
            </w:rPr>
          </w:rPrChange>
        </w:rPr>
        <w:t>potis</w:t>
      </w:r>
      <w:proofErr w:type="spellEnd"/>
      <w:r w:rsidR="00755D7E" w:rsidRPr="00DA34F0">
        <w:rPr>
          <w:rFonts w:ascii="Times New Roman" w:hAnsi="Times New Roman"/>
          <w:b w:val="0"/>
          <w:i/>
          <w:sz w:val="24"/>
          <w:szCs w:val="24"/>
          <w:rPrChange w:id="1516" w:author="Anna Wingfield" w:date="2024-03-14T16:20:00Z">
            <w:rPr>
              <w:rFonts w:ascii="Garamond" w:hAnsi="Garamond"/>
              <w:b w:val="0"/>
              <w:i/>
              <w:sz w:val="24"/>
              <w:szCs w:val="24"/>
            </w:rPr>
          </w:rPrChange>
        </w:rPr>
        <w:t xml:space="preserve"> </w:t>
      </w:r>
      <w:proofErr w:type="spellStart"/>
      <w:r w:rsidR="00755D7E" w:rsidRPr="00DA34F0">
        <w:rPr>
          <w:rFonts w:ascii="Times New Roman" w:hAnsi="Times New Roman"/>
          <w:b w:val="0"/>
          <w:i/>
          <w:sz w:val="24"/>
          <w:szCs w:val="24"/>
          <w:rPrChange w:id="1517" w:author="Anna Wingfield" w:date="2024-03-14T16:20:00Z">
            <w:rPr>
              <w:rFonts w:ascii="Garamond" w:hAnsi="Garamond"/>
              <w:b w:val="0"/>
              <w:i/>
              <w:sz w:val="24"/>
              <w:szCs w:val="24"/>
            </w:rPr>
          </w:rPrChange>
        </w:rPr>
        <w:t>conti</w:t>
      </w:r>
      <w:r w:rsidR="00B0160F" w:rsidRPr="00DA34F0">
        <w:rPr>
          <w:rFonts w:ascii="Times New Roman" w:hAnsi="Times New Roman"/>
          <w:b w:val="0"/>
          <w:i/>
          <w:sz w:val="24"/>
          <w:szCs w:val="24"/>
          <w:rPrChange w:id="1518" w:author="Anna Wingfield" w:date="2024-03-14T16:20:00Z">
            <w:rPr>
              <w:rFonts w:ascii="Garamond" w:hAnsi="Garamond"/>
              <w:b w:val="0"/>
              <w:i/>
              <w:sz w:val="24"/>
              <w:szCs w:val="24"/>
            </w:rPr>
          </w:rPrChange>
        </w:rPr>
        <w:t>n</w:t>
      </w:r>
      <w:r w:rsidR="00755D7E" w:rsidRPr="00DA34F0">
        <w:rPr>
          <w:rFonts w:ascii="Times New Roman" w:hAnsi="Times New Roman"/>
          <w:b w:val="0"/>
          <w:i/>
          <w:sz w:val="24"/>
          <w:szCs w:val="24"/>
          <w:rPrChange w:id="1519" w:author="Anna Wingfield" w:date="2024-03-14T16:20:00Z">
            <w:rPr>
              <w:rFonts w:ascii="Garamond" w:hAnsi="Garamond"/>
              <w:b w:val="0"/>
              <w:i/>
              <w:sz w:val="24"/>
              <w:szCs w:val="24"/>
            </w:rPr>
          </w:rPrChange>
        </w:rPr>
        <w:t>gere</w:t>
      </w:r>
      <w:proofErr w:type="spellEnd"/>
      <w:r w:rsidR="00755D7E" w:rsidRPr="00DA34F0">
        <w:rPr>
          <w:rFonts w:ascii="Times New Roman" w:hAnsi="Times New Roman"/>
          <w:b w:val="0"/>
          <w:sz w:val="24"/>
          <w:szCs w:val="24"/>
          <w:rPrChange w:id="1520" w:author="Anna Wingfield" w:date="2024-03-14T16:20:00Z">
            <w:rPr>
              <w:rFonts w:ascii="Garamond" w:hAnsi="Garamond"/>
              <w:b w:val="0"/>
              <w:sz w:val="24"/>
              <w:szCs w:val="24"/>
            </w:rPr>
          </w:rPrChange>
        </w:rPr>
        <w:t xml:space="preserve">) </w:t>
      </w:r>
      <w:r w:rsidR="00C77A08" w:rsidRPr="00DA34F0">
        <w:rPr>
          <w:rFonts w:ascii="Times New Roman" w:hAnsi="Times New Roman"/>
          <w:b w:val="0"/>
          <w:sz w:val="24"/>
          <w:szCs w:val="24"/>
          <w:rPrChange w:id="1521" w:author="Anna Wingfield" w:date="2024-03-14T16:20:00Z">
            <w:rPr>
              <w:rFonts w:ascii="Garamond" w:hAnsi="Garamond"/>
              <w:b w:val="0"/>
              <w:sz w:val="24"/>
              <w:szCs w:val="24"/>
            </w:rPr>
          </w:rPrChange>
        </w:rPr>
        <w:t>in terms of a shared experience of a common world, of each other</w:t>
      </w:r>
      <w:r w:rsidR="00D807B0" w:rsidRPr="00DA34F0">
        <w:rPr>
          <w:rFonts w:ascii="Times New Roman" w:hAnsi="Times New Roman"/>
          <w:b w:val="0"/>
          <w:sz w:val="24"/>
          <w:szCs w:val="24"/>
          <w:rPrChange w:id="1522" w:author="Anna Wingfield" w:date="2024-03-14T16:20:00Z">
            <w:rPr>
              <w:rFonts w:ascii="Garamond" w:hAnsi="Garamond"/>
              <w:b w:val="0"/>
              <w:sz w:val="24"/>
              <w:szCs w:val="24"/>
            </w:rPr>
          </w:rPrChange>
        </w:rPr>
        <w:t xml:space="preserve">. There are only </w:t>
      </w:r>
      <w:r w:rsidR="00C77A08" w:rsidRPr="00DA34F0">
        <w:rPr>
          <w:rFonts w:ascii="Times New Roman" w:hAnsi="Times New Roman"/>
          <w:b w:val="0"/>
          <w:sz w:val="24"/>
          <w:szCs w:val="24"/>
          <w:rPrChange w:id="1523" w:author="Anna Wingfield" w:date="2024-03-14T16:20:00Z">
            <w:rPr>
              <w:rFonts w:ascii="Garamond" w:hAnsi="Garamond"/>
              <w:b w:val="0"/>
              <w:sz w:val="24"/>
              <w:szCs w:val="24"/>
            </w:rPr>
          </w:rPrChange>
        </w:rPr>
        <w:t xml:space="preserve">worlds. </w:t>
      </w:r>
      <w:r w:rsidR="003A56C3" w:rsidRPr="00DA34F0">
        <w:rPr>
          <w:rFonts w:ascii="Times New Roman" w:hAnsi="Times New Roman"/>
          <w:b w:val="0"/>
          <w:sz w:val="24"/>
          <w:szCs w:val="24"/>
          <w:rPrChange w:id="1524" w:author="Anna Wingfield" w:date="2024-03-14T16:20:00Z">
            <w:rPr>
              <w:rFonts w:ascii="Garamond" w:hAnsi="Garamond"/>
              <w:b w:val="0"/>
              <w:sz w:val="24"/>
              <w:szCs w:val="24"/>
            </w:rPr>
          </w:rPrChange>
        </w:rPr>
        <w:t xml:space="preserve"> </w:t>
      </w:r>
      <w:r w:rsidR="00715550" w:rsidRPr="00DA34F0">
        <w:rPr>
          <w:rStyle w:val="m-9115795407614457208s1"/>
          <w:rFonts w:ascii="Times New Roman" w:hAnsi="Times New Roman"/>
          <w:b w:val="0"/>
          <w:color w:val="000000" w:themeColor="text1"/>
          <w:sz w:val="24"/>
          <w:szCs w:val="24"/>
          <w:rPrChange w:id="1525" w:author="Anna Wingfield" w:date="2024-03-14T16:20:00Z">
            <w:rPr>
              <w:rStyle w:val="m-9115795407614457208s1"/>
              <w:rFonts w:ascii="Garamond" w:hAnsi="Garamond"/>
              <w:b w:val="0"/>
              <w:color w:val="000000" w:themeColor="text1"/>
              <w:sz w:val="24"/>
              <w:szCs w:val="24"/>
            </w:rPr>
          </w:rPrChange>
        </w:rPr>
        <w:tab/>
      </w:r>
    </w:p>
    <w:p w14:paraId="7FF48DF9" w14:textId="6D6EFD75" w:rsidR="00D650C3" w:rsidRPr="00DA34F0" w:rsidRDefault="007261B9" w:rsidP="007261B9">
      <w:pPr>
        <w:pStyle w:val="m-9115795407614457208p1"/>
        <w:spacing w:line="480" w:lineRule="auto"/>
        <w:contextualSpacing/>
        <w:rPr>
          <w:rFonts w:ascii="Times New Roman" w:hAnsi="Times New Roman"/>
          <w:b w:val="0"/>
          <w:sz w:val="24"/>
          <w:szCs w:val="24"/>
          <w:rPrChange w:id="1526" w:author="Anna Wingfield" w:date="2024-03-14T16:20:00Z">
            <w:rPr>
              <w:rFonts w:ascii="Garamond" w:hAnsi="Garamond"/>
              <w:b w:val="0"/>
              <w:sz w:val="24"/>
              <w:szCs w:val="24"/>
            </w:rPr>
          </w:rPrChange>
        </w:rPr>
      </w:pPr>
      <w:r w:rsidRPr="00DA34F0">
        <w:rPr>
          <w:rStyle w:val="m-9115795407614457208s1"/>
          <w:rFonts w:ascii="Times New Roman" w:hAnsi="Times New Roman"/>
          <w:b w:val="0"/>
          <w:color w:val="000000" w:themeColor="text1"/>
          <w:sz w:val="24"/>
          <w:szCs w:val="24"/>
          <w:rPrChange w:id="1527" w:author="Anna Wingfield" w:date="2024-03-14T16:20:00Z">
            <w:rPr>
              <w:rStyle w:val="m-9115795407614457208s1"/>
              <w:rFonts w:ascii="Garamond" w:hAnsi="Garamond"/>
              <w:b w:val="0"/>
              <w:color w:val="000000" w:themeColor="text1"/>
              <w:sz w:val="24"/>
              <w:szCs w:val="24"/>
            </w:rPr>
          </w:rPrChange>
        </w:rPr>
        <w:tab/>
      </w:r>
      <w:r w:rsidR="00715550" w:rsidRPr="00DA34F0">
        <w:rPr>
          <w:rStyle w:val="m-9115795407614457208s1"/>
          <w:rFonts w:ascii="Times New Roman" w:hAnsi="Times New Roman"/>
          <w:b w:val="0"/>
          <w:color w:val="000000" w:themeColor="text1"/>
          <w:sz w:val="24"/>
          <w:szCs w:val="24"/>
          <w:rPrChange w:id="1528" w:author="Anna Wingfield" w:date="2024-03-14T16:20:00Z">
            <w:rPr>
              <w:rStyle w:val="m-9115795407614457208s1"/>
              <w:rFonts w:ascii="Garamond" w:hAnsi="Garamond"/>
              <w:b w:val="0"/>
              <w:color w:val="000000" w:themeColor="text1"/>
              <w:sz w:val="24"/>
              <w:szCs w:val="24"/>
            </w:rPr>
          </w:rPrChange>
        </w:rPr>
        <w:t xml:space="preserve">That </w:t>
      </w:r>
      <w:r w:rsidR="004C1646" w:rsidRPr="00DA34F0">
        <w:rPr>
          <w:rStyle w:val="m-9115795407614457208s1"/>
          <w:rFonts w:ascii="Times New Roman" w:hAnsi="Times New Roman"/>
          <w:b w:val="0"/>
          <w:color w:val="000000" w:themeColor="text1"/>
          <w:sz w:val="24"/>
          <w:szCs w:val="24"/>
          <w:rPrChange w:id="1529" w:author="Anna Wingfield" w:date="2024-03-14T16:20:00Z">
            <w:rPr>
              <w:rStyle w:val="m-9115795407614457208s1"/>
              <w:rFonts w:ascii="Garamond" w:hAnsi="Garamond"/>
              <w:b w:val="0"/>
              <w:color w:val="000000" w:themeColor="text1"/>
              <w:sz w:val="24"/>
              <w:szCs w:val="24"/>
            </w:rPr>
          </w:rPrChange>
        </w:rPr>
        <w:t xml:space="preserve">lonely </w:t>
      </w:r>
      <w:r w:rsidR="00715550" w:rsidRPr="00DA34F0">
        <w:rPr>
          <w:rStyle w:val="m-9115795407614457208s1"/>
          <w:rFonts w:ascii="Times New Roman" w:hAnsi="Times New Roman"/>
          <w:b w:val="0"/>
          <w:color w:val="000000" w:themeColor="text1"/>
          <w:sz w:val="24"/>
          <w:szCs w:val="24"/>
          <w:rPrChange w:id="1530" w:author="Anna Wingfield" w:date="2024-03-14T16:20:00Z">
            <w:rPr>
              <w:rStyle w:val="m-9115795407614457208s1"/>
              <w:rFonts w:ascii="Garamond" w:hAnsi="Garamond"/>
              <w:b w:val="0"/>
              <w:color w:val="000000" w:themeColor="text1"/>
              <w:sz w:val="24"/>
              <w:szCs w:val="24"/>
            </w:rPr>
          </w:rPrChange>
        </w:rPr>
        <w:t>companionship is a poem is why</w:t>
      </w:r>
      <w:r w:rsidR="00C77A08" w:rsidRPr="00DA34F0">
        <w:rPr>
          <w:rStyle w:val="m-9115795407614457208s1"/>
          <w:rFonts w:ascii="Times New Roman" w:hAnsi="Times New Roman"/>
          <w:b w:val="0"/>
          <w:color w:val="000000" w:themeColor="text1"/>
          <w:sz w:val="24"/>
          <w:szCs w:val="24"/>
          <w:rPrChange w:id="1531" w:author="Anna Wingfield" w:date="2024-03-14T16:20:00Z">
            <w:rPr>
              <w:rStyle w:val="m-9115795407614457208s1"/>
              <w:rFonts w:ascii="Garamond" w:hAnsi="Garamond"/>
              <w:b w:val="0"/>
              <w:color w:val="000000" w:themeColor="text1"/>
              <w:sz w:val="24"/>
              <w:szCs w:val="24"/>
            </w:rPr>
          </w:rPrChange>
        </w:rPr>
        <w:t xml:space="preserve"> Derrida </w:t>
      </w:r>
      <w:r w:rsidR="00D807B0" w:rsidRPr="00DA34F0">
        <w:rPr>
          <w:rStyle w:val="m-9115795407614457208s1"/>
          <w:rFonts w:ascii="Times New Roman" w:hAnsi="Times New Roman"/>
          <w:b w:val="0"/>
          <w:color w:val="000000" w:themeColor="text1"/>
          <w:sz w:val="24"/>
          <w:szCs w:val="24"/>
          <w:rPrChange w:id="1532" w:author="Anna Wingfield" w:date="2024-03-14T16:20:00Z">
            <w:rPr>
              <w:rStyle w:val="m-9115795407614457208s1"/>
              <w:rFonts w:ascii="Garamond" w:hAnsi="Garamond"/>
              <w:b w:val="0"/>
              <w:color w:val="000000" w:themeColor="text1"/>
              <w:sz w:val="24"/>
              <w:szCs w:val="24"/>
            </w:rPr>
          </w:rPrChange>
        </w:rPr>
        <w:t xml:space="preserve">says </w:t>
      </w:r>
      <w:r w:rsidR="00C77A08" w:rsidRPr="00DA34F0">
        <w:rPr>
          <w:rStyle w:val="m-9115795407614457208s1"/>
          <w:rFonts w:ascii="Times New Roman" w:hAnsi="Times New Roman"/>
          <w:b w:val="0"/>
          <w:color w:val="000000" w:themeColor="text1"/>
          <w:sz w:val="24"/>
          <w:szCs w:val="24"/>
          <w:rPrChange w:id="1533" w:author="Anna Wingfield" w:date="2024-03-14T16:20:00Z">
            <w:rPr>
              <w:rStyle w:val="m-9115795407614457208s1"/>
              <w:rFonts w:ascii="Garamond" w:hAnsi="Garamond"/>
              <w:b w:val="0"/>
              <w:color w:val="000000" w:themeColor="text1"/>
              <w:sz w:val="24"/>
              <w:szCs w:val="24"/>
            </w:rPr>
          </w:rPrChange>
        </w:rPr>
        <w:t>that</w:t>
      </w:r>
      <w:ins w:id="1534" w:author="Anna Wingfield" w:date="2024-03-14T16:29:00Z">
        <w:r w:rsidR="00DF731A">
          <w:rPr>
            <w:rStyle w:val="m-9115795407614457208s1"/>
            <w:rFonts w:ascii="Times New Roman" w:hAnsi="Times New Roman"/>
            <w:b w:val="0"/>
            <w:color w:val="000000" w:themeColor="text1"/>
            <w:sz w:val="24"/>
            <w:szCs w:val="24"/>
          </w:rPr>
          <w:t xml:space="preserve"> </w:t>
        </w:r>
      </w:ins>
      <w:del w:id="1535" w:author="Anna Wingfield" w:date="2024-03-14T16:29:00Z">
        <w:r w:rsidR="00715550" w:rsidRPr="00DA34F0" w:rsidDel="00DF731A">
          <w:rPr>
            <w:rStyle w:val="m-9115795407614457208s1"/>
            <w:rFonts w:ascii="Times New Roman" w:hAnsi="Times New Roman"/>
            <w:b w:val="0"/>
            <w:color w:val="000000" w:themeColor="text1"/>
            <w:sz w:val="24"/>
            <w:szCs w:val="24"/>
            <w:rPrChange w:id="1536" w:author="Anna Wingfield" w:date="2024-03-14T16:20:00Z">
              <w:rPr>
                <w:rStyle w:val="m-9115795407614457208s1"/>
                <w:rFonts w:ascii="Garamond" w:hAnsi="Garamond"/>
                <w:b w:val="0"/>
                <w:color w:val="000000" w:themeColor="text1"/>
                <w:sz w:val="24"/>
                <w:szCs w:val="24"/>
              </w:rPr>
            </w:rPrChange>
          </w:rPr>
          <w:delText>,</w:delText>
        </w:r>
        <w:r w:rsidR="00C77A08" w:rsidRPr="00DA34F0" w:rsidDel="00DF731A">
          <w:rPr>
            <w:rStyle w:val="m-9115795407614457208s1"/>
            <w:rFonts w:ascii="Times New Roman" w:hAnsi="Times New Roman"/>
            <w:b w:val="0"/>
            <w:color w:val="000000" w:themeColor="text1"/>
            <w:sz w:val="24"/>
            <w:szCs w:val="24"/>
            <w:rPrChange w:id="1537" w:author="Anna Wingfield" w:date="2024-03-14T16:20:00Z">
              <w:rPr>
                <w:rStyle w:val="m-9115795407614457208s1"/>
                <w:rFonts w:ascii="Garamond" w:hAnsi="Garamond"/>
                <w:b w:val="0"/>
                <w:color w:val="000000" w:themeColor="text1"/>
                <w:sz w:val="24"/>
                <w:szCs w:val="24"/>
              </w:rPr>
            </w:rPrChange>
          </w:rPr>
          <w:delText xml:space="preserve"> </w:delText>
        </w:r>
      </w:del>
      <w:r w:rsidR="00C77A08" w:rsidRPr="00DA34F0">
        <w:rPr>
          <w:rStyle w:val="m-9115795407614457208s1"/>
          <w:rFonts w:ascii="Times New Roman" w:hAnsi="Times New Roman"/>
          <w:b w:val="0"/>
          <w:color w:val="000000" w:themeColor="text1"/>
          <w:sz w:val="24"/>
          <w:szCs w:val="24"/>
          <w:rPrChange w:id="1538" w:author="Anna Wingfield" w:date="2024-03-14T16:20:00Z">
            <w:rPr>
              <w:rStyle w:val="m-9115795407614457208s1"/>
              <w:rFonts w:ascii="Garamond" w:hAnsi="Garamond"/>
              <w:b w:val="0"/>
              <w:color w:val="000000" w:themeColor="text1"/>
              <w:sz w:val="24"/>
              <w:szCs w:val="24"/>
            </w:rPr>
          </w:rPrChange>
        </w:rPr>
        <w:t>“</w:t>
      </w:r>
      <w:r w:rsidR="00C87850" w:rsidRPr="00DA34F0">
        <w:rPr>
          <w:rFonts w:ascii="Times New Roman" w:hAnsi="Times New Roman"/>
          <w:b w:val="0"/>
          <w:sz w:val="24"/>
          <w:szCs w:val="24"/>
          <w:rPrChange w:id="1539" w:author="Anna Wingfield" w:date="2024-03-14T16:20:00Z">
            <w:rPr>
              <w:rFonts w:ascii="Garamond" w:hAnsi="Garamond"/>
              <w:b w:val="0"/>
              <w:sz w:val="24"/>
              <w:szCs w:val="24"/>
            </w:rPr>
          </w:rPrChange>
        </w:rPr>
        <w:t>the book lives its beautiful death</w:t>
      </w:r>
      <w:r w:rsidR="00C77A08" w:rsidRPr="00DA34F0">
        <w:rPr>
          <w:rFonts w:ascii="Times New Roman" w:hAnsi="Times New Roman"/>
          <w:b w:val="0"/>
          <w:sz w:val="24"/>
          <w:szCs w:val="24"/>
          <w:rPrChange w:id="1540" w:author="Anna Wingfield" w:date="2024-03-14T16:20:00Z">
            <w:rPr>
              <w:rFonts w:ascii="Garamond" w:hAnsi="Garamond"/>
              <w:b w:val="0"/>
              <w:sz w:val="24"/>
              <w:szCs w:val="24"/>
            </w:rPr>
          </w:rPrChange>
        </w:rPr>
        <w:t>”</w:t>
      </w:r>
      <w:r w:rsidR="00C87850" w:rsidRPr="00DA34F0">
        <w:rPr>
          <w:rFonts w:ascii="Times New Roman" w:hAnsi="Times New Roman"/>
          <w:b w:val="0"/>
          <w:sz w:val="24"/>
          <w:szCs w:val="24"/>
          <w:rPrChange w:id="1541" w:author="Anna Wingfield" w:date="2024-03-14T16:20:00Z">
            <w:rPr>
              <w:rFonts w:ascii="Garamond" w:hAnsi="Garamond"/>
              <w:b w:val="0"/>
              <w:sz w:val="24"/>
              <w:szCs w:val="24"/>
            </w:rPr>
          </w:rPrChange>
        </w:rPr>
        <w:t xml:space="preserve"> </w:t>
      </w:r>
      <w:r w:rsidR="00C77A08" w:rsidRPr="00DA34F0">
        <w:rPr>
          <w:rFonts w:ascii="Times New Roman" w:hAnsi="Times New Roman"/>
          <w:b w:val="0"/>
          <w:sz w:val="24"/>
          <w:szCs w:val="24"/>
          <w:rPrChange w:id="1542" w:author="Anna Wingfield" w:date="2024-03-14T16:20:00Z">
            <w:rPr>
              <w:rFonts w:ascii="Garamond" w:hAnsi="Garamond"/>
              <w:b w:val="0"/>
              <w:sz w:val="24"/>
              <w:szCs w:val="24"/>
            </w:rPr>
          </w:rPrChange>
        </w:rPr>
        <w:t>(</w:t>
      </w:r>
      <w:r w:rsidR="004441D0" w:rsidRPr="00DA34F0">
        <w:rPr>
          <w:rFonts w:ascii="Times New Roman" w:hAnsi="Times New Roman"/>
          <w:b w:val="0"/>
          <w:i/>
          <w:sz w:val="24"/>
          <w:szCs w:val="24"/>
          <w:rPrChange w:id="1543" w:author="Anna Wingfield" w:date="2024-03-14T16:20:00Z">
            <w:rPr>
              <w:rFonts w:ascii="Garamond" w:hAnsi="Garamond"/>
              <w:b w:val="0"/>
              <w:i/>
              <w:sz w:val="24"/>
              <w:szCs w:val="24"/>
            </w:rPr>
          </w:rPrChange>
        </w:rPr>
        <w:t>BS</w:t>
      </w:r>
      <w:r w:rsidR="004441D0" w:rsidRPr="00DA34F0">
        <w:rPr>
          <w:rFonts w:ascii="Times New Roman" w:hAnsi="Times New Roman"/>
          <w:b w:val="0"/>
          <w:sz w:val="24"/>
          <w:szCs w:val="24"/>
          <w:rPrChange w:id="1544" w:author="Anna Wingfield" w:date="2024-03-14T16:20:00Z">
            <w:rPr>
              <w:rFonts w:ascii="Garamond" w:hAnsi="Garamond"/>
              <w:b w:val="0"/>
              <w:sz w:val="24"/>
              <w:szCs w:val="24"/>
            </w:rPr>
          </w:rPrChange>
        </w:rPr>
        <w:t xml:space="preserve"> II, </w:t>
      </w:r>
      <w:r w:rsidR="00C87850" w:rsidRPr="00DA34F0">
        <w:rPr>
          <w:rFonts w:ascii="Times New Roman" w:hAnsi="Times New Roman"/>
          <w:b w:val="0"/>
          <w:sz w:val="24"/>
          <w:szCs w:val="24"/>
          <w:rPrChange w:id="1545" w:author="Anna Wingfield" w:date="2024-03-14T16:20:00Z">
            <w:rPr>
              <w:rFonts w:ascii="Garamond" w:hAnsi="Garamond"/>
              <w:b w:val="0"/>
              <w:sz w:val="24"/>
              <w:szCs w:val="24"/>
            </w:rPr>
          </w:rPrChange>
        </w:rPr>
        <w:t>130</w:t>
      </w:r>
      <w:r w:rsidR="00C77A08" w:rsidRPr="00DA34F0">
        <w:rPr>
          <w:rFonts w:ascii="Times New Roman" w:hAnsi="Times New Roman"/>
          <w:b w:val="0"/>
          <w:sz w:val="24"/>
          <w:szCs w:val="24"/>
          <w:rPrChange w:id="1546" w:author="Anna Wingfield" w:date="2024-03-14T16:20:00Z">
            <w:rPr>
              <w:rFonts w:ascii="Garamond" w:hAnsi="Garamond"/>
              <w:b w:val="0"/>
              <w:sz w:val="24"/>
              <w:szCs w:val="24"/>
            </w:rPr>
          </w:rPrChange>
        </w:rPr>
        <w:t xml:space="preserve">). In autobiographical writing, which is to say writing, the “I” </w:t>
      </w:r>
      <w:r w:rsidR="00C77A08" w:rsidRPr="00DA34F0">
        <w:rPr>
          <w:rFonts w:ascii="Times New Roman" w:hAnsi="Times New Roman"/>
          <w:b w:val="0"/>
          <w:sz w:val="24"/>
          <w:szCs w:val="24"/>
          <w:rPrChange w:id="1547" w:author="Anna Wingfield" w:date="2024-03-14T16:20:00Z">
            <w:rPr>
              <w:rFonts w:ascii="Garamond" w:hAnsi="Garamond"/>
              <w:b w:val="0"/>
              <w:sz w:val="24"/>
              <w:szCs w:val="24"/>
            </w:rPr>
          </w:rPrChange>
        </w:rPr>
        <w:lastRenderedPageBreak/>
        <w:t>encloses the secret, the secret of us, or tries to and in so doing, leaves that trace behind</w:t>
      </w:r>
      <w:r w:rsidR="00715550" w:rsidRPr="00DA34F0">
        <w:rPr>
          <w:rFonts w:ascii="Times New Roman" w:hAnsi="Times New Roman"/>
          <w:b w:val="0"/>
          <w:sz w:val="24"/>
          <w:szCs w:val="24"/>
          <w:rPrChange w:id="1548" w:author="Anna Wingfield" w:date="2024-03-14T16:20:00Z">
            <w:rPr>
              <w:rFonts w:ascii="Garamond" w:hAnsi="Garamond"/>
              <w:b w:val="0"/>
              <w:sz w:val="24"/>
              <w:szCs w:val="24"/>
            </w:rPr>
          </w:rPrChange>
        </w:rPr>
        <w:t xml:space="preserve"> in the book</w:t>
      </w:r>
      <w:r w:rsidR="00C77A08" w:rsidRPr="00DA34F0">
        <w:rPr>
          <w:rFonts w:ascii="Times New Roman" w:hAnsi="Times New Roman"/>
          <w:b w:val="0"/>
          <w:sz w:val="24"/>
          <w:szCs w:val="24"/>
          <w:rPrChange w:id="1549" w:author="Anna Wingfield" w:date="2024-03-14T16:20:00Z">
            <w:rPr>
              <w:rFonts w:ascii="Garamond" w:hAnsi="Garamond"/>
              <w:b w:val="0"/>
              <w:sz w:val="24"/>
              <w:szCs w:val="24"/>
            </w:rPr>
          </w:rPrChange>
        </w:rPr>
        <w:t xml:space="preserve">. </w:t>
      </w:r>
      <w:r w:rsidR="00C77A08" w:rsidRPr="00DA34F0">
        <w:rPr>
          <w:rFonts w:ascii="Times New Roman" w:hAnsi="Times New Roman"/>
          <w:b w:val="0"/>
          <w:color w:val="000000" w:themeColor="text1"/>
          <w:sz w:val="24"/>
          <w:szCs w:val="24"/>
          <w:rPrChange w:id="1550" w:author="Anna Wingfield" w:date="2024-03-14T16:20:00Z">
            <w:rPr>
              <w:rFonts w:ascii="Garamond" w:hAnsi="Garamond"/>
              <w:b w:val="0"/>
              <w:color w:val="000000" w:themeColor="text1"/>
              <w:sz w:val="24"/>
              <w:szCs w:val="24"/>
            </w:rPr>
          </w:rPrChange>
        </w:rPr>
        <w:t>“</w:t>
      </w:r>
      <w:r w:rsidR="00C77A08" w:rsidRPr="00DA34F0">
        <w:rPr>
          <w:rFonts w:ascii="Times New Roman" w:hAnsi="Times New Roman"/>
          <w:b w:val="0"/>
          <w:sz w:val="24"/>
          <w:szCs w:val="24"/>
          <w:rPrChange w:id="1551" w:author="Anna Wingfield" w:date="2024-03-14T16:20:00Z">
            <w:rPr>
              <w:rFonts w:ascii="Garamond" w:hAnsi="Garamond"/>
              <w:b w:val="0"/>
              <w:sz w:val="24"/>
              <w:szCs w:val="24"/>
            </w:rPr>
          </w:rPrChange>
        </w:rPr>
        <w:t>L</w:t>
      </w:r>
      <w:r w:rsidR="00C87850" w:rsidRPr="00DA34F0">
        <w:rPr>
          <w:rFonts w:ascii="Times New Roman" w:hAnsi="Times New Roman"/>
          <w:b w:val="0"/>
          <w:sz w:val="24"/>
          <w:szCs w:val="24"/>
          <w:rPrChange w:id="1552" w:author="Anna Wingfield" w:date="2024-03-14T16:20:00Z">
            <w:rPr>
              <w:rFonts w:ascii="Garamond" w:hAnsi="Garamond"/>
              <w:b w:val="0"/>
              <w:sz w:val="24"/>
              <w:szCs w:val="24"/>
            </w:rPr>
          </w:rPrChange>
        </w:rPr>
        <w:t>ike every trace,</w:t>
      </w:r>
      <w:r w:rsidR="004441D0" w:rsidRPr="00DA34F0">
        <w:rPr>
          <w:rFonts w:ascii="Times New Roman" w:hAnsi="Times New Roman"/>
          <w:b w:val="0"/>
          <w:sz w:val="24"/>
          <w:szCs w:val="24"/>
          <w:rPrChange w:id="1553" w:author="Anna Wingfield" w:date="2024-03-14T16:20:00Z">
            <w:rPr>
              <w:rFonts w:ascii="Garamond" w:hAnsi="Garamond"/>
              <w:b w:val="0"/>
              <w:sz w:val="24"/>
              <w:szCs w:val="24"/>
            </w:rPr>
          </w:rPrChange>
        </w:rPr>
        <w:t xml:space="preserve">” </w:t>
      </w:r>
      <w:r w:rsidR="00C77A08" w:rsidRPr="00DA34F0">
        <w:rPr>
          <w:rFonts w:ascii="Times New Roman" w:hAnsi="Times New Roman"/>
          <w:b w:val="0"/>
          <w:sz w:val="24"/>
          <w:szCs w:val="24"/>
          <w:rPrChange w:id="1554" w:author="Anna Wingfield" w:date="2024-03-14T16:20:00Z">
            <w:rPr>
              <w:rFonts w:ascii="Garamond" w:hAnsi="Garamond"/>
              <w:b w:val="0"/>
              <w:sz w:val="24"/>
              <w:szCs w:val="24"/>
            </w:rPr>
          </w:rPrChange>
        </w:rPr>
        <w:t>then, Derrida writes,</w:t>
      </w:r>
      <w:r w:rsidR="00C87850" w:rsidRPr="00DA34F0">
        <w:rPr>
          <w:rFonts w:ascii="Times New Roman" w:hAnsi="Times New Roman"/>
          <w:b w:val="0"/>
          <w:sz w:val="24"/>
          <w:szCs w:val="24"/>
          <w:rPrChange w:id="1555" w:author="Anna Wingfield" w:date="2024-03-14T16:20:00Z">
            <w:rPr>
              <w:rFonts w:ascii="Garamond" w:hAnsi="Garamond"/>
              <w:b w:val="0"/>
              <w:sz w:val="24"/>
              <w:szCs w:val="24"/>
            </w:rPr>
          </w:rPrChange>
        </w:rPr>
        <w:t xml:space="preserve"> </w:t>
      </w:r>
      <w:r w:rsidR="00C77A08" w:rsidRPr="00DA34F0">
        <w:rPr>
          <w:rFonts w:ascii="Times New Roman" w:hAnsi="Times New Roman"/>
          <w:b w:val="0"/>
          <w:sz w:val="24"/>
          <w:szCs w:val="24"/>
          <w:rPrChange w:id="1556" w:author="Anna Wingfield" w:date="2024-03-14T16:20:00Z">
            <w:rPr>
              <w:rFonts w:ascii="Garamond" w:hAnsi="Garamond"/>
              <w:b w:val="0"/>
              <w:sz w:val="24"/>
              <w:szCs w:val="24"/>
            </w:rPr>
          </w:rPrChange>
        </w:rPr>
        <w:t>“</w:t>
      </w:r>
      <w:r w:rsidR="00C87850" w:rsidRPr="00DA34F0">
        <w:rPr>
          <w:rFonts w:ascii="Times New Roman" w:hAnsi="Times New Roman"/>
          <w:b w:val="0"/>
          <w:sz w:val="24"/>
          <w:szCs w:val="24"/>
          <w:rPrChange w:id="1557" w:author="Anna Wingfield" w:date="2024-03-14T16:20:00Z">
            <w:rPr>
              <w:rFonts w:ascii="Garamond" w:hAnsi="Garamond"/>
              <w:b w:val="0"/>
              <w:sz w:val="24"/>
              <w:szCs w:val="24"/>
            </w:rPr>
          </w:rPrChange>
        </w:rPr>
        <w:t>a book, the survivance of a book, from its first moment on</w:t>
      </w:r>
      <w:r w:rsidR="00C77A08" w:rsidRPr="00DA34F0">
        <w:rPr>
          <w:rFonts w:ascii="Times New Roman" w:hAnsi="Times New Roman"/>
          <w:b w:val="0"/>
          <w:sz w:val="24"/>
          <w:szCs w:val="24"/>
          <w:rPrChange w:id="1558" w:author="Anna Wingfield" w:date="2024-03-14T16:20:00Z">
            <w:rPr>
              <w:rFonts w:ascii="Garamond" w:hAnsi="Garamond"/>
              <w:b w:val="0"/>
              <w:sz w:val="24"/>
              <w:szCs w:val="24"/>
            </w:rPr>
          </w:rPrChange>
        </w:rPr>
        <w:t>, is a living-dead machine, sur</w:t>
      </w:r>
      <w:r w:rsidR="00C87850" w:rsidRPr="00DA34F0">
        <w:rPr>
          <w:rFonts w:ascii="Times New Roman" w:hAnsi="Times New Roman"/>
          <w:b w:val="0"/>
          <w:sz w:val="24"/>
          <w:szCs w:val="24"/>
          <w:rPrChange w:id="1559" w:author="Anna Wingfield" w:date="2024-03-14T16:20:00Z">
            <w:rPr>
              <w:rFonts w:ascii="Garamond" w:hAnsi="Garamond"/>
              <w:b w:val="0"/>
              <w:sz w:val="24"/>
              <w:szCs w:val="24"/>
            </w:rPr>
          </w:rPrChange>
        </w:rPr>
        <w:t>viving, the body of a thing buried in a library, a bookstore, in cellars, urns, drowned in the worldwide waves of a Web, etc., but a dead thing that resuscitates ea</w:t>
      </w:r>
      <w:r w:rsidR="008D1647" w:rsidRPr="00DA34F0">
        <w:rPr>
          <w:rFonts w:ascii="Times New Roman" w:hAnsi="Times New Roman"/>
          <w:b w:val="0"/>
          <w:sz w:val="24"/>
          <w:szCs w:val="24"/>
          <w:rPrChange w:id="1560" w:author="Anna Wingfield" w:date="2024-03-14T16:20:00Z">
            <w:rPr>
              <w:rFonts w:ascii="Garamond" w:hAnsi="Garamond"/>
              <w:b w:val="0"/>
              <w:sz w:val="24"/>
              <w:szCs w:val="24"/>
            </w:rPr>
          </w:rPrChange>
        </w:rPr>
        <w:t>ch time…the breath of the other…</w:t>
      </w:r>
      <w:r w:rsidR="00C87850" w:rsidRPr="00DA34F0">
        <w:rPr>
          <w:rFonts w:ascii="Times New Roman" w:hAnsi="Times New Roman"/>
          <w:b w:val="0"/>
          <w:sz w:val="24"/>
          <w:szCs w:val="24"/>
          <w:rPrChange w:id="1561" w:author="Anna Wingfield" w:date="2024-03-14T16:20:00Z">
            <w:rPr>
              <w:rFonts w:ascii="Garamond" w:hAnsi="Garamond"/>
              <w:b w:val="0"/>
              <w:sz w:val="24"/>
              <w:szCs w:val="24"/>
            </w:rPr>
          </w:rPrChange>
        </w:rPr>
        <w:t>makes it live ag</w:t>
      </w:r>
      <w:r w:rsidR="00C77A08" w:rsidRPr="00DA34F0">
        <w:rPr>
          <w:rFonts w:ascii="Times New Roman" w:hAnsi="Times New Roman"/>
          <w:b w:val="0"/>
          <w:sz w:val="24"/>
          <w:szCs w:val="24"/>
          <w:rPrChange w:id="1562" w:author="Anna Wingfield" w:date="2024-03-14T16:20:00Z">
            <w:rPr>
              <w:rFonts w:ascii="Garamond" w:hAnsi="Garamond"/>
              <w:b w:val="0"/>
              <w:sz w:val="24"/>
              <w:szCs w:val="24"/>
            </w:rPr>
          </w:rPrChange>
        </w:rPr>
        <w:t>ain by animating it</w:t>
      </w:r>
      <w:commentRangeStart w:id="1563"/>
      <w:r w:rsidR="00C77A08" w:rsidRPr="00DA34F0">
        <w:rPr>
          <w:rFonts w:ascii="Times New Roman" w:hAnsi="Times New Roman"/>
          <w:b w:val="0"/>
          <w:sz w:val="24"/>
          <w:szCs w:val="24"/>
          <w:rPrChange w:id="1564" w:author="Anna Wingfield" w:date="2024-03-14T16:20:00Z">
            <w:rPr>
              <w:rFonts w:ascii="Garamond" w:hAnsi="Garamond"/>
              <w:b w:val="0"/>
              <w:sz w:val="24"/>
              <w:szCs w:val="24"/>
            </w:rPr>
          </w:rPrChange>
        </w:rPr>
        <w:t>” (</w:t>
      </w:r>
      <w:r w:rsidR="004441D0" w:rsidRPr="00DA34F0">
        <w:rPr>
          <w:rFonts w:ascii="Times New Roman" w:hAnsi="Times New Roman"/>
          <w:b w:val="0"/>
          <w:i/>
          <w:sz w:val="24"/>
          <w:szCs w:val="24"/>
          <w:rPrChange w:id="1565" w:author="Anna Wingfield" w:date="2024-03-14T16:20:00Z">
            <w:rPr>
              <w:rFonts w:ascii="Garamond" w:hAnsi="Garamond"/>
              <w:b w:val="0"/>
              <w:i/>
              <w:sz w:val="24"/>
              <w:szCs w:val="24"/>
            </w:rPr>
          </w:rPrChange>
        </w:rPr>
        <w:t>BS</w:t>
      </w:r>
      <w:r w:rsidR="004441D0" w:rsidRPr="00DA34F0">
        <w:rPr>
          <w:rFonts w:ascii="Times New Roman" w:hAnsi="Times New Roman"/>
          <w:b w:val="0"/>
          <w:sz w:val="24"/>
          <w:szCs w:val="24"/>
          <w:rPrChange w:id="1566" w:author="Anna Wingfield" w:date="2024-03-14T16:20:00Z">
            <w:rPr>
              <w:rFonts w:ascii="Garamond" w:hAnsi="Garamond"/>
              <w:b w:val="0"/>
              <w:sz w:val="24"/>
              <w:szCs w:val="24"/>
            </w:rPr>
          </w:rPrChange>
        </w:rPr>
        <w:t xml:space="preserve"> II, </w:t>
      </w:r>
      <w:r w:rsidR="00C87850" w:rsidRPr="00DA34F0">
        <w:rPr>
          <w:rFonts w:ascii="Times New Roman" w:hAnsi="Times New Roman"/>
          <w:b w:val="0"/>
          <w:sz w:val="24"/>
          <w:szCs w:val="24"/>
          <w:rPrChange w:id="1567" w:author="Anna Wingfield" w:date="2024-03-14T16:20:00Z">
            <w:rPr>
              <w:rFonts w:ascii="Garamond" w:hAnsi="Garamond"/>
              <w:b w:val="0"/>
              <w:sz w:val="24"/>
              <w:szCs w:val="24"/>
            </w:rPr>
          </w:rPrChange>
        </w:rPr>
        <w:t>131</w:t>
      </w:r>
      <w:r w:rsidR="00C77A08" w:rsidRPr="00DA34F0">
        <w:rPr>
          <w:rFonts w:ascii="Times New Roman" w:hAnsi="Times New Roman"/>
          <w:b w:val="0"/>
          <w:sz w:val="24"/>
          <w:szCs w:val="24"/>
          <w:rPrChange w:id="1568" w:author="Anna Wingfield" w:date="2024-03-14T16:20:00Z">
            <w:rPr>
              <w:rFonts w:ascii="Garamond" w:hAnsi="Garamond"/>
              <w:b w:val="0"/>
              <w:sz w:val="24"/>
              <w:szCs w:val="24"/>
            </w:rPr>
          </w:rPrChange>
        </w:rPr>
        <w:t xml:space="preserve">). </w:t>
      </w:r>
      <w:commentRangeEnd w:id="1563"/>
      <w:r w:rsidR="00E134F2">
        <w:rPr>
          <w:rStyle w:val="CommentReference"/>
          <w:rFonts w:ascii="Garamond" w:hAnsi="Garamond"/>
          <w:b w:val="0"/>
          <w:bCs w:val="0"/>
          <w:lang w:eastAsia="ja-JP"/>
        </w:rPr>
        <w:commentReference w:id="1563"/>
      </w:r>
      <w:r w:rsidR="00715550" w:rsidRPr="00DA34F0">
        <w:rPr>
          <w:rFonts w:ascii="Times New Roman" w:hAnsi="Times New Roman"/>
          <w:b w:val="0"/>
          <w:sz w:val="24"/>
          <w:szCs w:val="24"/>
          <w:rPrChange w:id="1569" w:author="Anna Wingfield" w:date="2024-03-14T16:20:00Z">
            <w:rPr>
              <w:rFonts w:ascii="Garamond" w:hAnsi="Garamond"/>
              <w:b w:val="0"/>
              <w:sz w:val="24"/>
              <w:szCs w:val="24"/>
            </w:rPr>
          </w:rPrChange>
        </w:rPr>
        <w:t xml:space="preserve">Lionel’s book is </w:t>
      </w:r>
      <w:r w:rsidR="00715550" w:rsidRPr="00DA34F0">
        <w:rPr>
          <w:rFonts w:ascii="Times New Roman" w:hAnsi="Times New Roman"/>
          <w:b w:val="0"/>
          <w:i/>
          <w:sz w:val="24"/>
          <w:szCs w:val="24"/>
          <w:rPrChange w:id="1570" w:author="Anna Wingfield" w:date="2024-03-14T16:20:00Z">
            <w:rPr>
              <w:rFonts w:ascii="Garamond" w:hAnsi="Garamond"/>
              <w:b w:val="0"/>
              <w:i/>
              <w:sz w:val="24"/>
              <w:szCs w:val="24"/>
            </w:rPr>
          </w:rPrChange>
        </w:rPr>
        <w:t>The Last Man</w:t>
      </w:r>
      <w:r w:rsidR="00715550" w:rsidRPr="00DA34F0">
        <w:rPr>
          <w:rFonts w:ascii="Times New Roman" w:hAnsi="Times New Roman"/>
          <w:b w:val="0"/>
          <w:sz w:val="24"/>
          <w:szCs w:val="24"/>
          <w:rPrChange w:id="1571" w:author="Anna Wingfield" w:date="2024-03-14T16:20:00Z">
            <w:rPr>
              <w:rFonts w:ascii="Garamond" w:hAnsi="Garamond"/>
              <w:b w:val="0"/>
              <w:sz w:val="24"/>
              <w:szCs w:val="24"/>
            </w:rPr>
          </w:rPrChange>
        </w:rPr>
        <w:t xml:space="preserve">, given new life by the narrator who imparts it with a new breath, gives this death, this trace of life, a life. </w:t>
      </w:r>
      <w:r w:rsidR="003D3079" w:rsidRPr="00DA34F0">
        <w:rPr>
          <w:rFonts w:ascii="Times New Roman" w:hAnsi="Times New Roman"/>
          <w:b w:val="0"/>
          <w:sz w:val="24"/>
          <w:szCs w:val="24"/>
          <w:rPrChange w:id="1572" w:author="Anna Wingfield" w:date="2024-03-14T16:20:00Z">
            <w:rPr>
              <w:rFonts w:ascii="Garamond" w:hAnsi="Garamond"/>
              <w:b w:val="0"/>
              <w:sz w:val="24"/>
              <w:szCs w:val="24"/>
            </w:rPr>
          </w:rPrChange>
        </w:rPr>
        <w:t>Late in the novel, he finds writing materials and declares, “</w:t>
      </w:r>
      <w:r w:rsidR="00715550" w:rsidRPr="00DA34F0">
        <w:rPr>
          <w:rFonts w:ascii="Times New Roman" w:hAnsi="Times New Roman"/>
          <w:b w:val="0"/>
          <w:sz w:val="24"/>
          <w:szCs w:val="24"/>
          <w:rPrChange w:id="1573" w:author="Anna Wingfield" w:date="2024-03-14T16:20:00Z">
            <w:rPr>
              <w:rFonts w:ascii="Garamond" w:hAnsi="Garamond"/>
              <w:b w:val="0"/>
              <w:sz w:val="24"/>
              <w:szCs w:val="24"/>
            </w:rPr>
          </w:rPrChange>
        </w:rPr>
        <w:t>I also will write a book, I cried</w:t>
      </w:r>
      <w:r w:rsidR="00A33418" w:rsidRPr="00DA34F0">
        <w:rPr>
          <w:rFonts w:ascii="Times New Roman" w:hAnsi="Times New Roman"/>
          <w:b w:val="0"/>
          <w:sz w:val="24"/>
          <w:szCs w:val="24"/>
          <w:rPrChange w:id="1574" w:author="Anna Wingfield" w:date="2024-03-14T16:20:00Z">
            <w:rPr>
              <w:rFonts w:ascii="Garamond" w:hAnsi="Garamond"/>
              <w:b w:val="0"/>
              <w:sz w:val="24"/>
              <w:szCs w:val="24"/>
            </w:rPr>
          </w:rPrChange>
        </w:rPr>
        <w:t>” (466</w:t>
      </w:r>
      <w:r w:rsidR="003D3079" w:rsidRPr="00DA34F0">
        <w:rPr>
          <w:rFonts w:ascii="Times New Roman" w:hAnsi="Times New Roman"/>
          <w:b w:val="0"/>
          <w:sz w:val="24"/>
          <w:szCs w:val="24"/>
          <w:rPrChange w:id="1575" w:author="Anna Wingfield" w:date="2024-03-14T16:20:00Z">
            <w:rPr>
              <w:rFonts w:ascii="Garamond" w:hAnsi="Garamond"/>
              <w:b w:val="0"/>
              <w:sz w:val="24"/>
              <w:szCs w:val="24"/>
            </w:rPr>
          </w:rPrChange>
        </w:rPr>
        <w:t>). His questions</w:t>
      </w:r>
      <w:r w:rsidR="00035190" w:rsidRPr="00DA34F0">
        <w:rPr>
          <w:rFonts w:ascii="Times New Roman" w:hAnsi="Times New Roman"/>
          <w:b w:val="0"/>
          <w:sz w:val="24"/>
          <w:szCs w:val="24"/>
          <w:rPrChange w:id="1576" w:author="Anna Wingfield" w:date="2024-03-14T16:20:00Z">
            <w:rPr>
              <w:rFonts w:ascii="Garamond" w:hAnsi="Garamond"/>
              <w:b w:val="0"/>
              <w:sz w:val="24"/>
              <w:szCs w:val="24"/>
            </w:rPr>
          </w:rPrChange>
        </w:rPr>
        <w:t xml:space="preserve"> that follow this decision, though, have an explicitly Derridean ring to them:</w:t>
      </w:r>
      <w:r w:rsidR="003D3079" w:rsidRPr="00DA34F0">
        <w:rPr>
          <w:rFonts w:ascii="Times New Roman" w:hAnsi="Times New Roman"/>
          <w:b w:val="0"/>
          <w:sz w:val="24"/>
          <w:szCs w:val="24"/>
          <w:rPrChange w:id="1577" w:author="Anna Wingfield" w:date="2024-03-14T16:20:00Z">
            <w:rPr>
              <w:rFonts w:ascii="Garamond" w:hAnsi="Garamond"/>
              <w:b w:val="0"/>
              <w:sz w:val="24"/>
              <w:szCs w:val="24"/>
            </w:rPr>
          </w:rPrChange>
        </w:rPr>
        <w:t xml:space="preserve"> </w:t>
      </w:r>
      <w:r w:rsidR="00035190" w:rsidRPr="00DA34F0">
        <w:rPr>
          <w:rFonts w:ascii="Times New Roman" w:hAnsi="Times New Roman"/>
          <w:b w:val="0"/>
          <w:sz w:val="24"/>
          <w:szCs w:val="24"/>
          <w:rPrChange w:id="1578" w:author="Anna Wingfield" w:date="2024-03-14T16:20:00Z">
            <w:rPr>
              <w:rFonts w:ascii="Garamond" w:hAnsi="Garamond"/>
              <w:b w:val="0"/>
              <w:sz w:val="24"/>
              <w:szCs w:val="24"/>
            </w:rPr>
          </w:rPrChange>
        </w:rPr>
        <w:t>“</w:t>
      </w:r>
      <w:r w:rsidR="00715550" w:rsidRPr="00DA34F0">
        <w:rPr>
          <w:rFonts w:ascii="Times New Roman" w:hAnsi="Times New Roman"/>
          <w:b w:val="0"/>
          <w:sz w:val="24"/>
          <w:szCs w:val="24"/>
          <w:rPrChange w:id="1579" w:author="Anna Wingfield" w:date="2024-03-14T16:20:00Z">
            <w:rPr>
              <w:rFonts w:ascii="Garamond" w:hAnsi="Garamond"/>
              <w:b w:val="0"/>
              <w:sz w:val="24"/>
              <w:szCs w:val="24"/>
            </w:rPr>
          </w:rPrChange>
        </w:rPr>
        <w:t xml:space="preserve">for whom to </w:t>
      </w:r>
      <w:proofErr w:type="gramStart"/>
      <w:r w:rsidR="00715550" w:rsidRPr="00DA34F0">
        <w:rPr>
          <w:rFonts w:ascii="Times New Roman" w:hAnsi="Times New Roman"/>
          <w:b w:val="0"/>
          <w:sz w:val="24"/>
          <w:szCs w:val="24"/>
          <w:rPrChange w:id="1580" w:author="Anna Wingfield" w:date="2024-03-14T16:20:00Z">
            <w:rPr>
              <w:rFonts w:ascii="Garamond" w:hAnsi="Garamond"/>
              <w:b w:val="0"/>
              <w:sz w:val="24"/>
              <w:szCs w:val="24"/>
            </w:rPr>
          </w:rPrChange>
        </w:rPr>
        <w:t>read?</w:t>
      </w:r>
      <w:r w:rsidR="00035190" w:rsidRPr="00DA34F0">
        <w:rPr>
          <w:rFonts w:ascii="Times New Roman" w:hAnsi="Times New Roman"/>
          <w:b w:val="0"/>
          <w:sz w:val="24"/>
          <w:szCs w:val="24"/>
          <w:rPrChange w:id="1581" w:author="Anna Wingfield" w:date="2024-03-14T16:20:00Z">
            <w:rPr>
              <w:rFonts w:ascii="Garamond" w:hAnsi="Garamond"/>
              <w:b w:val="0"/>
              <w:sz w:val="24"/>
              <w:szCs w:val="24"/>
            </w:rPr>
          </w:rPrChange>
        </w:rPr>
        <w:t>—</w:t>
      </w:r>
      <w:proofErr w:type="gramEnd"/>
      <w:r w:rsidR="00715550" w:rsidRPr="00DA34F0">
        <w:rPr>
          <w:rFonts w:ascii="Times New Roman" w:hAnsi="Times New Roman"/>
          <w:b w:val="0"/>
          <w:sz w:val="24"/>
          <w:szCs w:val="24"/>
          <w:rPrChange w:id="1582" w:author="Anna Wingfield" w:date="2024-03-14T16:20:00Z">
            <w:rPr>
              <w:rFonts w:ascii="Garamond" w:hAnsi="Garamond"/>
              <w:b w:val="0"/>
              <w:sz w:val="24"/>
              <w:szCs w:val="24"/>
            </w:rPr>
          </w:rPrChange>
        </w:rPr>
        <w:t>to whom dedicated?</w:t>
      </w:r>
      <w:r w:rsidR="00035190" w:rsidRPr="00DA34F0">
        <w:rPr>
          <w:rFonts w:ascii="Times New Roman" w:hAnsi="Times New Roman"/>
          <w:b w:val="0"/>
          <w:sz w:val="24"/>
          <w:szCs w:val="24"/>
          <w:rPrChange w:id="1583" w:author="Anna Wingfield" w:date="2024-03-14T16:20:00Z">
            <w:rPr>
              <w:rFonts w:ascii="Garamond" w:hAnsi="Garamond"/>
              <w:b w:val="0"/>
              <w:sz w:val="24"/>
              <w:szCs w:val="24"/>
            </w:rPr>
          </w:rPrChange>
        </w:rPr>
        <w:t>” (</w:t>
      </w:r>
      <w:r w:rsidR="00A33418" w:rsidRPr="00DA34F0">
        <w:rPr>
          <w:rFonts w:ascii="Times New Roman" w:hAnsi="Times New Roman"/>
          <w:b w:val="0"/>
          <w:sz w:val="24"/>
          <w:szCs w:val="24"/>
          <w:rPrChange w:id="1584" w:author="Anna Wingfield" w:date="2024-03-14T16:20:00Z">
            <w:rPr>
              <w:rFonts w:ascii="Garamond" w:hAnsi="Garamond"/>
              <w:b w:val="0"/>
              <w:sz w:val="24"/>
              <w:szCs w:val="24"/>
            </w:rPr>
          </w:rPrChange>
        </w:rPr>
        <w:t>466</w:t>
      </w:r>
      <w:r w:rsidR="00035190" w:rsidRPr="00DA34F0">
        <w:rPr>
          <w:rFonts w:ascii="Times New Roman" w:hAnsi="Times New Roman"/>
          <w:b w:val="0"/>
          <w:sz w:val="24"/>
          <w:szCs w:val="24"/>
          <w:rPrChange w:id="1585" w:author="Anna Wingfield" w:date="2024-03-14T16:20:00Z">
            <w:rPr>
              <w:rFonts w:ascii="Garamond" w:hAnsi="Garamond"/>
              <w:b w:val="0"/>
              <w:sz w:val="24"/>
              <w:szCs w:val="24"/>
            </w:rPr>
          </w:rPrChange>
        </w:rPr>
        <w:t>).</w:t>
      </w:r>
    </w:p>
    <w:p w14:paraId="0D104652" w14:textId="2808830F" w:rsidR="00D650C3" w:rsidRPr="00DA34F0" w:rsidRDefault="00D650C3" w:rsidP="007261B9">
      <w:pPr>
        <w:pStyle w:val="m-9115795407614457208p1"/>
        <w:spacing w:line="480" w:lineRule="auto"/>
        <w:contextualSpacing/>
        <w:rPr>
          <w:rFonts w:ascii="Times New Roman" w:hAnsi="Times New Roman"/>
          <w:b w:val="0"/>
          <w:sz w:val="24"/>
          <w:szCs w:val="24"/>
          <w:rPrChange w:id="1586" w:author="Anna Wingfield" w:date="2024-03-14T16:20:00Z">
            <w:rPr>
              <w:rFonts w:ascii="Garamond" w:hAnsi="Garamond"/>
              <w:b w:val="0"/>
              <w:sz w:val="24"/>
              <w:szCs w:val="24"/>
            </w:rPr>
          </w:rPrChange>
        </w:rPr>
      </w:pPr>
      <w:r w:rsidRPr="00DA34F0">
        <w:rPr>
          <w:rFonts w:ascii="Times New Roman" w:hAnsi="Times New Roman"/>
          <w:b w:val="0"/>
          <w:sz w:val="24"/>
          <w:szCs w:val="24"/>
          <w:rPrChange w:id="1587" w:author="Anna Wingfield" w:date="2024-03-14T16:20:00Z">
            <w:rPr>
              <w:rFonts w:ascii="Garamond" w:hAnsi="Garamond"/>
              <w:b w:val="0"/>
              <w:sz w:val="24"/>
              <w:szCs w:val="24"/>
            </w:rPr>
          </w:rPrChange>
        </w:rPr>
        <w:tab/>
      </w:r>
      <w:r w:rsidR="00035190" w:rsidRPr="00DA34F0">
        <w:rPr>
          <w:rFonts w:ascii="Times New Roman" w:hAnsi="Times New Roman"/>
          <w:b w:val="0"/>
          <w:sz w:val="24"/>
          <w:szCs w:val="24"/>
          <w:rPrChange w:id="1588" w:author="Anna Wingfield" w:date="2024-03-14T16:20:00Z">
            <w:rPr>
              <w:rFonts w:ascii="Garamond" w:hAnsi="Garamond"/>
              <w:b w:val="0"/>
              <w:sz w:val="24"/>
              <w:szCs w:val="24"/>
            </w:rPr>
          </w:rPrChange>
        </w:rPr>
        <w:t xml:space="preserve"> Who indeed? His </w:t>
      </w:r>
      <w:r w:rsidR="002B6A12" w:rsidRPr="00DA34F0">
        <w:rPr>
          <w:rFonts w:ascii="Times New Roman" w:hAnsi="Times New Roman"/>
          <w:b w:val="0"/>
          <w:sz w:val="24"/>
          <w:szCs w:val="24"/>
          <w:rPrChange w:id="1589" w:author="Anna Wingfield" w:date="2024-03-14T16:20:00Z">
            <w:rPr>
              <w:rFonts w:ascii="Garamond" w:hAnsi="Garamond"/>
              <w:b w:val="0"/>
              <w:sz w:val="24"/>
              <w:szCs w:val="24"/>
            </w:rPr>
          </w:rPrChange>
        </w:rPr>
        <w:t xml:space="preserve">imagined </w:t>
      </w:r>
      <w:r w:rsidR="00035190" w:rsidRPr="00DA34F0">
        <w:rPr>
          <w:rFonts w:ascii="Times New Roman" w:hAnsi="Times New Roman"/>
          <w:b w:val="0"/>
          <w:sz w:val="24"/>
          <w:szCs w:val="24"/>
          <w:rPrChange w:id="1590" w:author="Anna Wingfield" w:date="2024-03-14T16:20:00Z">
            <w:rPr>
              <w:rFonts w:ascii="Garamond" w:hAnsi="Garamond"/>
              <w:b w:val="0"/>
              <w:sz w:val="24"/>
              <w:szCs w:val="24"/>
            </w:rPr>
          </w:rPrChange>
        </w:rPr>
        <w:t xml:space="preserve">addressee demonstrates the loneliness that inheres in the self of autobiographical </w:t>
      </w:r>
      <w:r w:rsidR="00E23E32" w:rsidRPr="00DA34F0">
        <w:rPr>
          <w:rFonts w:ascii="Times New Roman" w:hAnsi="Times New Roman"/>
          <w:b w:val="0"/>
          <w:sz w:val="24"/>
          <w:szCs w:val="24"/>
          <w:rPrChange w:id="1591" w:author="Anna Wingfield" w:date="2024-03-14T16:20:00Z">
            <w:rPr>
              <w:rFonts w:ascii="Garamond" w:hAnsi="Garamond"/>
              <w:b w:val="0"/>
              <w:sz w:val="24"/>
              <w:szCs w:val="24"/>
            </w:rPr>
          </w:rPrChange>
        </w:rPr>
        <w:t xml:space="preserve">writing </w:t>
      </w:r>
      <w:r w:rsidR="00035190" w:rsidRPr="00DA34F0">
        <w:rPr>
          <w:rFonts w:ascii="Times New Roman" w:hAnsi="Times New Roman"/>
          <w:b w:val="0"/>
          <w:sz w:val="24"/>
          <w:szCs w:val="24"/>
          <w:rPrChange w:id="1592" w:author="Anna Wingfield" w:date="2024-03-14T16:20:00Z">
            <w:rPr>
              <w:rFonts w:ascii="Garamond" w:hAnsi="Garamond"/>
              <w:b w:val="0"/>
              <w:sz w:val="24"/>
              <w:szCs w:val="24"/>
            </w:rPr>
          </w:rPrChange>
        </w:rPr>
        <w:t>as its trace plays out in the writing</w:t>
      </w:r>
      <w:r w:rsidR="00ED79BF" w:rsidRPr="00DA34F0">
        <w:rPr>
          <w:rFonts w:ascii="Times New Roman" w:hAnsi="Times New Roman"/>
          <w:b w:val="0"/>
          <w:sz w:val="24"/>
          <w:szCs w:val="24"/>
          <w:rPrChange w:id="1593" w:author="Anna Wingfield" w:date="2024-03-14T16:20:00Z">
            <w:rPr>
              <w:rFonts w:ascii="Garamond" w:hAnsi="Garamond"/>
              <w:b w:val="0"/>
              <w:sz w:val="24"/>
              <w:szCs w:val="24"/>
            </w:rPr>
          </w:rPrChange>
        </w:rPr>
        <w:t xml:space="preserve"> that would, if it could, speak to the other: </w:t>
      </w:r>
      <w:r w:rsidR="001479ED" w:rsidRPr="00DA34F0">
        <w:rPr>
          <w:rFonts w:ascii="Times New Roman" w:hAnsi="Times New Roman"/>
          <w:b w:val="0"/>
          <w:sz w:val="24"/>
          <w:szCs w:val="24"/>
          <w:rPrChange w:id="1594" w:author="Anna Wingfield" w:date="2024-03-14T16:20:00Z">
            <w:rPr>
              <w:rFonts w:ascii="Garamond" w:hAnsi="Garamond"/>
              <w:b w:val="0"/>
              <w:sz w:val="24"/>
              <w:szCs w:val="24"/>
            </w:rPr>
          </w:rPrChange>
        </w:rPr>
        <w:t>“</w:t>
      </w:r>
      <w:r w:rsidR="00715550" w:rsidRPr="00DA34F0">
        <w:rPr>
          <w:rFonts w:ascii="Times New Roman" w:eastAsia="Times New Roman" w:hAnsi="Times New Roman"/>
          <w:b w:val="0"/>
          <w:sz w:val="24"/>
          <w:szCs w:val="24"/>
          <w:rPrChange w:id="1595" w:author="Anna Wingfield" w:date="2024-03-14T16:20:00Z">
            <w:rPr>
              <w:rFonts w:ascii="Garamond" w:eastAsia="Times New Roman" w:hAnsi="Garamond"/>
              <w:b w:val="0"/>
              <w:sz w:val="24"/>
              <w:szCs w:val="24"/>
            </w:rPr>
          </w:rPrChange>
        </w:rPr>
        <w:t>DEDICATION</w:t>
      </w:r>
      <w:r w:rsidR="001479ED" w:rsidRPr="00DA34F0">
        <w:rPr>
          <w:rFonts w:ascii="Times New Roman" w:eastAsia="Times New Roman" w:hAnsi="Times New Roman"/>
          <w:b w:val="0"/>
          <w:sz w:val="24"/>
          <w:szCs w:val="24"/>
          <w:rPrChange w:id="1596" w:author="Anna Wingfield" w:date="2024-03-14T16:20:00Z">
            <w:rPr>
              <w:rFonts w:ascii="Garamond" w:eastAsia="Times New Roman" w:hAnsi="Garamond"/>
              <w:b w:val="0"/>
              <w:sz w:val="24"/>
              <w:szCs w:val="24"/>
            </w:rPr>
          </w:rPrChange>
        </w:rPr>
        <w:t xml:space="preserve"> /</w:t>
      </w:r>
      <w:r w:rsidR="001479ED" w:rsidRPr="00DA34F0">
        <w:rPr>
          <w:rFonts w:ascii="Times New Roman" w:hAnsi="Times New Roman"/>
          <w:b w:val="0"/>
          <w:sz w:val="24"/>
          <w:szCs w:val="24"/>
          <w:rPrChange w:id="1597" w:author="Anna Wingfield" w:date="2024-03-14T16:20:00Z">
            <w:rPr>
              <w:rFonts w:ascii="Garamond" w:hAnsi="Garamond"/>
              <w:b w:val="0"/>
              <w:sz w:val="24"/>
              <w:szCs w:val="24"/>
            </w:rPr>
          </w:rPrChange>
        </w:rPr>
        <w:t xml:space="preserve"> </w:t>
      </w:r>
      <w:r w:rsidR="00715550" w:rsidRPr="00DA34F0">
        <w:rPr>
          <w:rFonts w:ascii="Times New Roman" w:eastAsia="Times New Roman" w:hAnsi="Times New Roman"/>
          <w:b w:val="0"/>
          <w:sz w:val="24"/>
          <w:szCs w:val="24"/>
          <w:rPrChange w:id="1598" w:author="Anna Wingfield" w:date="2024-03-14T16:20:00Z">
            <w:rPr>
              <w:rFonts w:ascii="Garamond" w:eastAsia="Times New Roman" w:hAnsi="Garamond"/>
              <w:b w:val="0"/>
              <w:sz w:val="24"/>
              <w:szCs w:val="24"/>
            </w:rPr>
          </w:rPrChange>
        </w:rPr>
        <w:t>TO THE ILLUSTRIOUS DEAD.</w:t>
      </w:r>
      <w:r w:rsidR="001479ED" w:rsidRPr="00DA34F0">
        <w:rPr>
          <w:rFonts w:ascii="Times New Roman" w:hAnsi="Times New Roman"/>
          <w:b w:val="0"/>
          <w:sz w:val="24"/>
          <w:szCs w:val="24"/>
          <w:rPrChange w:id="1599" w:author="Anna Wingfield" w:date="2024-03-14T16:20:00Z">
            <w:rPr>
              <w:rFonts w:ascii="Garamond" w:hAnsi="Garamond"/>
              <w:b w:val="0"/>
              <w:sz w:val="24"/>
              <w:szCs w:val="24"/>
            </w:rPr>
          </w:rPrChange>
        </w:rPr>
        <w:t xml:space="preserve"> / </w:t>
      </w:r>
      <w:r w:rsidR="00715550" w:rsidRPr="00DA34F0">
        <w:rPr>
          <w:rFonts w:ascii="Times New Roman" w:eastAsia="Times New Roman" w:hAnsi="Times New Roman"/>
          <w:b w:val="0"/>
          <w:sz w:val="24"/>
          <w:szCs w:val="24"/>
          <w:rPrChange w:id="1600" w:author="Anna Wingfield" w:date="2024-03-14T16:20:00Z">
            <w:rPr>
              <w:rFonts w:ascii="Garamond" w:eastAsia="Times New Roman" w:hAnsi="Garamond"/>
              <w:b w:val="0"/>
              <w:sz w:val="24"/>
              <w:szCs w:val="24"/>
            </w:rPr>
          </w:rPrChange>
        </w:rPr>
        <w:t>SHADOWS, ARISE, AND READ YOUR FALL!</w:t>
      </w:r>
      <w:r w:rsidR="001479ED" w:rsidRPr="00DA34F0">
        <w:rPr>
          <w:rFonts w:ascii="Times New Roman" w:hAnsi="Times New Roman"/>
          <w:b w:val="0"/>
          <w:sz w:val="24"/>
          <w:szCs w:val="24"/>
          <w:rPrChange w:id="1601" w:author="Anna Wingfield" w:date="2024-03-14T16:20:00Z">
            <w:rPr>
              <w:rFonts w:ascii="Garamond" w:hAnsi="Garamond"/>
              <w:b w:val="0"/>
              <w:sz w:val="24"/>
              <w:szCs w:val="24"/>
            </w:rPr>
          </w:rPrChange>
        </w:rPr>
        <w:t xml:space="preserve"> / </w:t>
      </w:r>
      <w:r w:rsidR="00715550" w:rsidRPr="00DA34F0">
        <w:rPr>
          <w:rFonts w:ascii="Times New Roman" w:eastAsia="Times New Roman" w:hAnsi="Times New Roman"/>
          <w:b w:val="0"/>
          <w:sz w:val="24"/>
          <w:szCs w:val="24"/>
          <w:rPrChange w:id="1602" w:author="Anna Wingfield" w:date="2024-03-14T16:20:00Z">
            <w:rPr>
              <w:rFonts w:ascii="Garamond" w:eastAsia="Times New Roman" w:hAnsi="Garamond"/>
              <w:b w:val="0"/>
              <w:sz w:val="24"/>
              <w:szCs w:val="24"/>
            </w:rPr>
          </w:rPrChange>
        </w:rPr>
        <w:t>BEHOLD THE HISTORY OF THE</w:t>
      </w:r>
      <w:r w:rsidR="001479ED" w:rsidRPr="00DA34F0">
        <w:rPr>
          <w:rFonts w:ascii="Times New Roman" w:hAnsi="Times New Roman"/>
          <w:b w:val="0"/>
          <w:sz w:val="24"/>
          <w:szCs w:val="24"/>
          <w:rPrChange w:id="1603" w:author="Anna Wingfield" w:date="2024-03-14T16:20:00Z">
            <w:rPr>
              <w:rFonts w:ascii="Garamond" w:hAnsi="Garamond"/>
              <w:b w:val="0"/>
              <w:sz w:val="24"/>
              <w:szCs w:val="24"/>
            </w:rPr>
          </w:rPrChange>
        </w:rPr>
        <w:t xml:space="preserve"> / </w:t>
      </w:r>
      <w:r w:rsidR="00A33418" w:rsidRPr="00DA34F0">
        <w:rPr>
          <w:rFonts w:ascii="Times New Roman" w:eastAsia="Times New Roman" w:hAnsi="Times New Roman"/>
          <w:b w:val="0"/>
          <w:sz w:val="24"/>
          <w:szCs w:val="24"/>
          <w:rPrChange w:id="1604" w:author="Anna Wingfield" w:date="2024-03-14T16:20:00Z">
            <w:rPr>
              <w:rFonts w:ascii="Garamond" w:eastAsia="Times New Roman" w:hAnsi="Garamond"/>
              <w:b w:val="0"/>
              <w:sz w:val="24"/>
              <w:szCs w:val="24"/>
            </w:rPr>
          </w:rPrChange>
        </w:rPr>
        <w:t>LAST MAN</w:t>
      </w:r>
      <w:r w:rsidR="001479ED" w:rsidRPr="00DA34F0">
        <w:rPr>
          <w:rFonts w:ascii="Times New Roman" w:eastAsia="Times New Roman" w:hAnsi="Times New Roman"/>
          <w:b w:val="0"/>
          <w:sz w:val="24"/>
          <w:szCs w:val="24"/>
          <w:rPrChange w:id="1605" w:author="Anna Wingfield" w:date="2024-03-14T16:20:00Z">
            <w:rPr>
              <w:rFonts w:ascii="Garamond" w:eastAsia="Times New Roman" w:hAnsi="Garamond"/>
              <w:b w:val="0"/>
              <w:sz w:val="24"/>
              <w:szCs w:val="24"/>
            </w:rPr>
          </w:rPrChange>
        </w:rPr>
        <w:t>”</w:t>
      </w:r>
      <w:r w:rsidR="00A33418" w:rsidRPr="00DA34F0">
        <w:rPr>
          <w:rFonts w:ascii="Times New Roman" w:eastAsia="Times New Roman" w:hAnsi="Times New Roman"/>
          <w:b w:val="0"/>
          <w:sz w:val="24"/>
          <w:szCs w:val="24"/>
          <w:rPrChange w:id="1606" w:author="Anna Wingfield" w:date="2024-03-14T16:20:00Z">
            <w:rPr>
              <w:rFonts w:ascii="Garamond" w:eastAsia="Times New Roman" w:hAnsi="Garamond"/>
              <w:b w:val="0"/>
              <w:sz w:val="24"/>
              <w:szCs w:val="24"/>
            </w:rPr>
          </w:rPrChange>
        </w:rPr>
        <w:t xml:space="preserve"> (466).</w:t>
      </w:r>
      <w:r w:rsidR="00B93D82" w:rsidRPr="00DA34F0">
        <w:rPr>
          <w:rFonts w:ascii="Times New Roman" w:eastAsia="Times New Roman" w:hAnsi="Times New Roman"/>
          <w:b w:val="0"/>
          <w:sz w:val="24"/>
          <w:szCs w:val="24"/>
          <w:rPrChange w:id="1607" w:author="Anna Wingfield" w:date="2024-03-14T16:20:00Z">
            <w:rPr>
              <w:rFonts w:ascii="Garamond" w:eastAsia="Times New Roman" w:hAnsi="Garamond"/>
              <w:b w:val="0"/>
              <w:sz w:val="24"/>
              <w:szCs w:val="24"/>
            </w:rPr>
          </w:rPrChange>
        </w:rPr>
        <w:t xml:space="preserve"> The inscription does not address some theoretical </w:t>
      </w:r>
      <w:r w:rsidR="009913F5" w:rsidRPr="00DA34F0">
        <w:rPr>
          <w:rFonts w:ascii="Times New Roman" w:eastAsia="Times New Roman" w:hAnsi="Times New Roman"/>
          <w:b w:val="0"/>
          <w:sz w:val="24"/>
          <w:szCs w:val="24"/>
          <w:rPrChange w:id="1608" w:author="Anna Wingfield" w:date="2024-03-14T16:20:00Z">
            <w:rPr>
              <w:rFonts w:ascii="Garamond" w:eastAsia="Times New Roman" w:hAnsi="Garamond"/>
              <w:b w:val="0"/>
              <w:sz w:val="24"/>
              <w:szCs w:val="24"/>
            </w:rPr>
          </w:rPrChange>
        </w:rPr>
        <w:t>remnants who will bestir a new population, even as he questions the possibility of that shortly thereafter—</w:t>
      </w:r>
      <w:r w:rsidR="00B93D82" w:rsidRPr="00DA34F0">
        <w:rPr>
          <w:rFonts w:ascii="Times New Roman" w:eastAsia="Times New Roman" w:hAnsi="Times New Roman"/>
          <w:b w:val="0"/>
          <w:sz w:val="24"/>
          <w:szCs w:val="24"/>
          <w:rPrChange w:id="1609" w:author="Anna Wingfield" w:date="2024-03-14T16:20:00Z">
            <w:rPr>
              <w:rFonts w:ascii="Garamond" w:eastAsia="Times New Roman" w:hAnsi="Garamond"/>
              <w:b w:val="0"/>
              <w:sz w:val="24"/>
              <w:szCs w:val="24"/>
            </w:rPr>
          </w:rPrChange>
        </w:rPr>
        <w:t>“</w:t>
      </w:r>
      <w:r w:rsidR="009913F5" w:rsidRPr="00DA34F0">
        <w:rPr>
          <w:rFonts w:ascii="Times New Roman" w:hAnsi="Times New Roman"/>
          <w:b w:val="0"/>
          <w:sz w:val="24"/>
          <w:szCs w:val="24"/>
          <w:rPrChange w:id="1610" w:author="Anna Wingfield" w:date="2024-03-14T16:20:00Z">
            <w:rPr>
              <w:rFonts w:ascii="Garamond" w:hAnsi="Garamond"/>
              <w:b w:val="0"/>
              <w:sz w:val="24"/>
              <w:szCs w:val="24"/>
            </w:rPr>
          </w:rPrChange>
        </w:rPr>
        <w:t>y</w:t>
      </w:r>
      <w:r w:rsidR="00B93D82" w:rsidRPr="00DA34F0">
        <w:rPr>
          <w:rFonts w:ascii="Times New Roman" w:hAnsi="Times New Roman"/>
          <w:b w:val="0"/>
          <w:sz w:val="24"/>
          <w:szCs w:val="24"/>
          <w:rPrChange w:id="1611" w:author="Anna Wingfield" w:date="2024-03-14T16:20:00Z">
            <w:rPr>
              <w:rFonts w:ascii="Garamond" w:hAnsi="Garamond"/>
              <w:b w:val="0"/>
              <w:sz w:val="24"/>
              <w:szCs w:val="24"/>
            </w:rPr>
          </w:rPrChange>
        </w:rPr>
        <w:t>et, will not this world be re-peopled, and the children of a saved pair of lovers, in some to me unk</w:t>
      </w:r>
      <w:r w:rsidR="009913F5" w:rsidRPr="00DA34F0">
        <w:rPr>
          <w:rFonts w:ascii="Times New Roman" w:hAnsi="Times New Roman"/>
          <w:b w:val="0"/>
          <w:sz w:val="24"/>
          <w:szCs w:val="24"/>
          <w:rPrChange w:id="1612" w:author="Anna Wingfield" w:date="2024-03-14T16:20:00Z">
            <w:rPr>
              <w:rFonts w:ascii="Garamond" w:hAnsi="Garamond"/>
              <w:b w:val="0"/>
              <w:sz w:val="24"/>
              <w:szCs w:val="24"/>
            </w:rPr>
          </w:rPrChange>
        </w:rPr>
        <w:t>nown and unattainable seclusion…?”—but to the dead, to those already gone of whom he, and his writing, his book, are the survivance</w:t>
      </w:r>
      <w:r w:rsidR="00A33418" w:rsidRPr="00DA34F0">
        <w:rPr>
          <w:rFonts w:ascii="Times New Roman" w:hAnsi="Times New Roman"/>
          <w:b w:val="0"/>
          <w:sz w:val="24"/>
          <w:szCs w:val="24"/>
          <w:rPrChange w:id="1613" w:author="Anna Wingfield" w:date="2024-03-14T16:20:00Z">
            <w:rPr>
              <w:rFonts w:ascii="Garamond" w:hAnsi="Garamond"/>
              <w:b w:val="0"/>
              <w:sz w:val="24"/>
              <w:szCs w:val="24"/>
            </w:rPr>
          </w:rPrChange>
        </w:rPr>
        <w:t xml:space="preserve"> (466)</w:t>
      </w:r>
      <w:r w:rsidR="009913F5" w:rsidRPr="00DA34F0">
        <w:rPr>
          <w:rFonts w:ascii="Times New Roman" w:hAnsi="Times New Roman"/>
          <w:b w:val="0"/>
          <w:sz w:val="24"/>
          <w:szCs w:val="24"/>
          <w:rPrChange w:id="1614" w:author="Anna Wingfield" w:date="2024-03-14T16:20:00Z">
            <w:rPr>
              <w:rFonts w:ascii="Garamond" w:hAnsi="Garamond"/>
              <w:b w:val="0"/>
              <w:sz w:val="24"/>
              <w:szCs w:val="24"/>
            </w:rPr>
          </w:rPrChange>
        </w:rPr>
        <w:t>. Lionel, the last man, is the trace of the other he writes to, for, in</w:t>
      </w:r>
      <w:r w:rsidR="00755D7E" w:rsidRPr="00DA34F0">
        <w:rPr>
          <w:rFonts w:ascii="Times New Roman" w:hAnsi="Times New Roman"/>
          <w:b w:val="0"/>
          <w:sz w:val="24"/>
          <w:szCs w:val="24"/>
          <w:rPrChange w:id="1615" w:author="Anna Wingfield" w:date="2024-03-14T16:20:00Z">
            <w:rPr>
              <w:rFonts w:ascii="Garamond" w:hAnsi="Garamond"/>
              <w:b w:val="0"/>
              <w:sz w:val="24"/>
              <w:szCs w:val="24"/>
            </w:rPr>
          </w:rPrChange>
        </w:rPr>
        <w:t>,</w:t>
      </w:r>
      <w:r w:rsidR="009913F5" w:rsidRPr="00DA34F0">
        <w:rPr>
          <w:rFonts w:ascii="Times New Roman" w:hAnsi="Times New Roman"/>
          <w:b w:val="0"/>
          <w:sz w:val="24"/>
          <w:szCs w:val="24"/>
          <w:rPrChange w:id="1616" w:author="Anna Wingfield" w:date="2024-03-14T16:20:00Z">
            <w:rPr>
              <w:rFonts w:ascii="Garamond" w:hAnsi="Garamond"/>
              <w:b w:val="0"/>
              <w:sz w:val="24"/>
              <w:szCs w:val="24"/>
            </w:rPr>
          </w:rPrChange>
        </w:rPr>
        <w:t xml:space="preserve"> this inscription to a dead that cannot ever read this trace. His history erases itself in the very writing of it since he t</w:t>
      </w:r>
      <w:r w:rsidR="004C1646" w:rsidRPr="00DA34F0">
        <w:rPr>
          <w:rFonts w:ascii="Times New Roman" w:hAnsi="Times New Roman"/>
          <w:b w:val="0"/>
          <w:sz w:val="24"/>
          <w:szCs w:val="24"/>
          <w:rPrChange w:id="1617" w:author="Anna Wingfield" w:date="2024-03-14T16:20:00Z">
            <w:rPr>
              <w:rFonts w:ascii="Garamond" w:hAnsi="Garamond"/>
              <w:b w:val="0"/>
              <w:sz w:val="24"/>
              <w:szCs w:val="24"/>
            </w:rPr>
          </w:rPrChange>
        </w:rPr>
        <w:t xml:space="preserve">heorizes writing as reading. </w:t>
      </w:r>
      <w:r w:rsidR="004C1646" w:rsidRPr="00DA34F0">
        <w:rPr>
          <w:rFonts w:ascii="Times New Roman" w:hAnsi="Times New Roman"/>
          <w:b w:val="0"/>
          <w:i/>
          <w:sz w:val="24"/>
          <w:szCs w:val="24"/>
          <w:rPrChange w:id="1618" w:author="Anna Wingfield" w:date="2024-03-14T16:20:00Z">
            <w:rPr>
              <w:rFonts w:ascii="Garamond" w:hAnsi="Garamond"/>
              <w:b w:val="0"/>
              <w:i/>
              <w:sz w:val="24"/>
              <w:szCs w:val="24"/>
            </w:rPr>
          </w:rPrChange>
        </w:rPr>
        <w:t>The Last Man</w:t>
      </w:r>
      <w:r w:rsidR="004C1646" w:rsidRPr="00DA34F0">
        <w:rPr>
          <w:rFonts w:ascii="Times New Roman" w:hAnsi="Times New Roman"/>
          <w:b w:val="0"/>
          <w:sz w:val="24"/>
          <w:szCs w:val="24"/>
          <w:rPrChange w:id="1619" w:author="Anna Wingfield" w:date="2024-03-14T16:20:00Z">
            <w:rPr>
              <w:rFonts w:ascii="Garamond" w:hAnsi="Garamond"/>
              <w:b w:val="0"/>
              <w:sz w:val="24"/>
              <w:szCs w:val="24"/>
            </w:rPr>
          </w:rPrChange>
        </w:rPr>
        <w:t>’s</w:t>
      </w:r>
      <w:r w:rsidR="009913F5" w:rsidRPr="00DA34F0">
        <w:rPr>
          <w:rFonts w:ascii="Times New Roman" w:hAnsi="Times New Roman"/>
          <w:b w:val="0"/>
          <w:sz w:val="24"/>
          <w:szCs w:val="24"/>
          <w:rPrChange w:id="1620" w:author="Anna Wingfield" w:date="2024-03-14T16:20:00Z">
            <w:rPr>
              <w:rFonts w:ascii="Garamond" w:hAnsi="Garamond"/>
              <w:b w:val="0"/>
              <w:sz w:val="24"/>
              <w:szCs w:val="24"/>
            </w:rPr>
          </w:rPrChange>
        </w:rPr>
        <w:t xml:space="preserve"> </w:t>
      </w:r>
      <w:r w:rsidR="00755D7E" w:rsidRPr="00DA34F0">
        <w:rPr>
          <w:rFonts w:ascii="Times New Roman" w:hAnsi="Times New Roman"/>
          <w:b w:val="0"/>
          <w:sz w:val="24"/>
          <w:szCs w:val="24"/>
          <w:rPrChange w:id="1621" w:author="Anna Wingfield" w:date="2024-03-14T16:20:00Z">
            <w:rPr>
              <w:rFonts w:ascii="Garamond" w:hAnsi="Garamond"/>
              <w:b w:val="0"/>
              <w:sz w:val="24"/>
              <w:szCs w:val="24"/>
            </w:rPr>
          </w:rPrChange>
        </w:rPr>
        <w:t xml:space="preserve">frame </w:t>
      </w:r>
      <w:r w:rsidR="009913F5" w:rsidRPr="00DA34F0">
        <w:rPr>
          <w:rFonts w:ascii="Times New Roman" w:hAnsi="Times New Roman"/>
          <w:b w:val="0"/>
          <w:sz w:val="24"/>
          <w:szCs w:val="24"/>
          <w:rPrChange w:id="1622" w:author="Anna Wingfield" w:date="2024-03-14T16:20:00Z">
            <w:rPr>
              <w:rFonts w:ascii="Garamond" w:hAnsi="Garamond"/>
              <w:b w:val="0"/>
              <w:sz w:val="24"/>
              <w:szCs w:val="24"/>
            </w:rPr>
          </w:rPrChange>
        </w:rPr>
        <w:t xml:space="preserve">narrator also writes the narrative as they read it, which means, then, the very book they are reading, </w:t>
      </w:r>
      <w:r w:rsidR="009913F5" w:rsidRPr="00DA34F0">
        <w:rPr>
          <w:rFonts w:ascii="Times New Roman" w:hAnsi="Times New Roman"/>
          <w:b w:val="0"/>
          <w:i/>
          <w:sz w:val="24"/>
          <w:szCs w:val="24"/>
          <w:rPrChange w:id="1623" w:author="Anna Wingfield" w:date="2024-03-14T16:20:00Z">
            <w:rPr>
              <w:rFonts w:ascii="Garamond" w:hAnsi="Garamond"/>
              <w:b w:val="0"/>
              <w:i/>
              <w:sz w:val="24"/>
              <w:szCs w:val="24"/>
            </w:rPr>
          </w:rPrChange>
        </w:rPr>
        <w:t>we are reading</w:t>
      </w:r>
      <w:r w:rsidR="009913F5" w:rsidRPr="00DA34F0">
        <w:rPr>
          <w:rFonts w:ascii="Times New Roman" w:hAnsi="Times New Roman"/>
          <w:b w:val="0"/>
          <w:sz w:val="24"/>
          <w:szCs w:val="24"/>
          <w:rPrChange w:id="1624" w:author="Anna Wingfield" w:date="2024-03-14T16:20:00Z">
            <w:rPr>
              <w:rFonts w:ascii="Garamond" w:hAnsi="Garamond"/>
              <w:b w:val="0"/>
              <w:sz w:val="24"/>
              <w:szCs w:val="24"/>
            </w:rPr>
          </w:rPrChange>
        </w:rPr>
        <w:t>, is being erased</w:t>
      </w:r>
      <w:r w:rsidR="00A63934" w:rsidRPr="00DA34F0">
        <w:rPr>
          <w:rFonts w:ascii="Times New Roman" w:hAnsi="Times New Roman"/>
          <w:b w:val="0"/>
          <w:sz w:val="24"/>
          <w:szCs w:val="24"/>
          <w:rPrChange w:id="1625" w:author="Anna Wingfield" w:date="2024-03-14T16:20:00Z">
            <w:rPr>
              <w:rFonts w:ascii="Garamond" w:hAnsi="Garamond"/>
              <w:b w:val="0"/>
              <w:sz w:val="24"/>
              <w:szCs w:val="24"/>
            </w:rPr>
          </w:rPrChange>
        </w:rPr>
        <w:t xml:space="preserve">, </w:t>
      </w:r>
      <w:r w:rsidR="00773272" w:rsidRPr="00DA34F0">
        <w:rPr>
          <w:rFonts w:ascii="Times New Roman" w:hAnsi="Times New Roman"/>
          <w:b w:val="0"/>
          <w:sz w:val="24"/>
          <w:szCs w:val="24"/>
          <w:rPrChange w:id="1626" w:author="Anna Wingfield" w:date="2024-03-14T16:20:00Z">
            <w:rPr>
              <w:rFonts w:ascii="Garamond" w:hAnsi="Garamond"/>
              <w:b w:val="0"/>
              <w:sz w:val="24"/>
              <w:szCs w:val="24"/>
            </w:rPr>
          </w:rPrChange>
        </w:rPr>
        <w:t xml:space="preserve">a </w:t>
      </w:r>
      <w:r w:rsidR="00773272" w:rsidRPr="00DA34F0">
        <w:rPr>
          <w:rFonts w:ascii="Times New Roman" w:hAnsi="Times New Roman"/>
          <w:b w:val="0"/>
          <w:sz w:val="24"/>
          <w:szCs w:val="24"/>
          <w:rPrChange w:id="1627" w:author="Anna Wingfield" w:date="2024-03-14T16:20:00Z">
            <w:rPr>
              <w:rFonts w:ascii="Garamond" w:hAnsi="Garamond"/>
              <w:b w:val="0"/>
              <w:sz w:val="24"/>
              <w:szCs w:val="24"/>
            </w:rPr>
          </w:rPrChange>
        </w:rPr>
        <w:lastRenderedPageBreak/>
        <w:t>palimpsest,</w:t>
      </w:r>
      <w:r w:rsidR="009913F5" w:rsidRPr="00DA34F0">
        <w:rPr>
          <w:rFonts w:ascii="Times New Roman" w:hAnsi="Times New Roman"/>
          <w:b w:val="0"/>
          <w:sz w:val="24"/>
          <w:szCs w:val="24"/>
          <w:rPrChange w:id="1628" w:author="Anna Wingfield" w:date="2024-03-14T16:20:00Z">
            <w:rPr>
              <w:rFonts w:ascii="Garamond" w:hAnsi="Garamond"/>
              <w:b w:val="0"/>
              <w:sz w:val="24"/>
              <w:szCs w:val="24"/>
            </w:rPr>
          </w:rPrChange>
        </w:rPr>
        <w:t xml:space="preserve"> under the writing of the narrator</w:t>
      </w:r>
      <w:r w:rsidR="00E23E32" w:rsidRPr="00DA34F0">
        <w:rPr>
          <w:rFonts w:ascii="Times New Roman" w:hAnsi="Times New Roman"/>
          <w:b w:val="0"/>
          <w:sz w:val="24"/>
          <w:szCs w:val="24"/>
          <w:rPrChange w:id="1629" w:author="Anna Wingfield" w:date="2024-03-14T16:20:00Z">
            <w:rPr>
              <w:rFonts w:ascii="Garamond" w:hAnsi="Garamond"/>
              <w:b w:val="0"/>
              <w:sz w:val="24"/>
              <w:szCs w:val="24"/>
            </w:rPr>
          </w:rPrChange>
        </w:rPr>
        <w:t xml:space="preserve"> and that also announces our death,</w:t>
      </w:r>
      <w:r w:rsidR="002D2CE2" w:rsidRPr="00DA34F0">
        <w:rPr>
          <w:rFonts w:ascii="Times New Roman" w:hAnsi="Times New Roman"/>
          <w:b w:val="0"/>
          <w:sz w:val="24"/>
          <w:szCs w:val="24"/>
          <w:rPrChange w:id="1630" w:author="Anna Wingfield" w:date="2024-03-14T16:20:00Z">
            <w:rPr>
              <w:rFonts w:ascii="Garamond" w:hAnsi="Garamond"/>
              <w:b w:val="0"/>
              <w:sz w:val="24"/>
              <w:szCs w:val="24"/>
            </w:rPr>
          </w:rPrChange>
        </w:rPr>
        <w:t xml:space="preserve"> the end of the world that is—us, the reader, </w:t>
      </w:r>
      <w:r w:rsidR="004C1646" w:rsidRPr="00DA34F0">
        <w:rPr>
          <w:rFonts w:ascii="Times New Roman" w:hAnsi="Times New Roman"/>
          <w:b w:val="0"/>
          <w:sz w:val="24"/>
          <w:szCs w:val="24"/>
          <w:rPrChange w:id="1631" w:author="Anna Wingfield" w:date="2024-03-14T16:20:00Z">
            <w:rPr>
              <w:rFonts w:ascii="Garamond" w:hAnsi="Garamond"/>
              <w:b w:val="0"/>
              <w:sz w:val="24"/>
              <w:szCs w:val="24"/>
            </w:rPr>
          </w:rPrChange>
        </w:rPr>
        <w:t>in the narrative’s logic</w:t>
      </w:r>
      <w:r w:rsidR="009913F5" w:rsidRPr="00DA34F0">
        <w:rPr>
          <w:rFonts w:ascii="Times New Roman" w:hAnsi="Times New Roman"/>
          <w:b w:val="0"/>
          <w:sz w:val="24"/>
          <w:szCs w:val="24"/>
          <w:rPrChange w:id="1632" w:author="Anna Wingfield" w:date="2024-03-14T16:20:00Z">
            <w:rPr>
              <w:rFonts w:ascii="Garamond" w:hAnsi="Garamond"/>
              <w:b w:val="0"/>
              <w:sz w:val="24"/>
              <w:szCs w:val="24"/>
            </w:rPr>
          </w:rPrChange>
        </w:rPr>
        <w:t>.</w:t>
      </w:r>
      <w:r w:rsidR="004C1646" w:rsidRPr="00DA34F0">
        <w:rPr>
          <w:rFonts w:ascii="Times New Roman" w:hAnsi="Times New Roman"/>
          <w:b w:val="0"/>
          <w:sz w:val="24"/>
          <w:szCs w:val="24"/>
          <w:rPrChange w:id="1633" w:author="Anna Wingfield" w:date="2024-03-14T16:20:00Z">
            <w:rPr>
              <w:rFonts w:ascii="Garamond" w:hAnsi="Garamond"/>
              <w:b w:val="0"/>
              <w:sz w:val="24"/>
              <w:szCs w:val="24"/>
            </w:rPr>
          </w:rPrChange>
        </w:rPr>
        <w:t xml:space="preserve"> There is no lastness, only a lonely firstness contingent and absolute on the teeter of lastness</w:t>
      </w:r>
      <w:r w:rsidR="002D2CE2" w:rsidRPr="00DA34F0">
        <w:rPr>
          <w:rFonts w:ascii="Times New Roman" w:hAnsi="Times New Roman"/>
          <w:b w:val="0"/>
          <w:sz w:val="24"/>
          <w:szCs w:val="24"/>
          <w:rPrChange w:id="1634" w:author="Anna Wingfield" w:date="2024-03-14T16:20:00Z">
            <w:rPr>
              <w:rFonts w:ascii="Garamond" w:hAnsi="Garamond"/>
              <w:b w:val="0"/>
              <w:sz w:val="24"/>
              <w:szCs w:val="24"/>
            </w:rPr>
          </w:rPrChange>
        </w:rPr>
        <w:t xml:space="preserve"> of which we were </w:t>
      </w:r>
      <w:r w:rsidR="00B44547" w:rsidRPr="00DA34F0">
        <w:rPr>
          <w:rFonts w:ascii="Times New Roman" w:hAnsi="Times New Roman"/>
          <w:b w:val="0"/>
          <w:sz w:val="24"/>
          <w:szCs w:val="24"/>
          <w:rPrChange w:id="1635" w:author="Anna Wingfield" w:date="2024-03-14T16:20:00Z">
            <w:rPr>
              <w:rFonts w:ascii="Garamond" w:hAnsi="Garamond"/>
              <w:b w:val="0"/>
              <w:sz w:val="24"/>
              <w:szCs w:val="24"/>
            </w:rPr>
          </w:rPrChange>
        </w:rPr>
        <w:t xml:space="preserve">and </w:t>
      </w:r>
      <w:r w:rsidR="002D2CE2" w:rsidRPr="00DA34F0">
        <w:rPr>
          <w:rFonts w:ascii="Times New Roman" w:hAnsi="Times New Roman"/>
          <w:b w:val="0"/>
          <w:sz w:val="24"/>
          <w:szCs w:val="24"/>
          <w:rPrChange w:id="1636" w:author="Anna Wingfield" w:date="2024-03-14T16:20:00Z">
            <w:rPr>
              <w:rFonts w:ascii="Garamond" w:hAnsi="Garamond"/>
              <w:b w:val="0"/>
              <w:sz w:val="24"/>
              <w:szCs w:val="24"/>
            </w:rPr>
          </w:rPrChange>
        </w:rPr>
        <w:t>are</w:t>
      </w:r>
      <w:r w:rsidR="004C1646" w:rsidRPr="00DA34F0">
        <w:rPr>
          <w:rFonts w:ascii="Times New Roman" w:hAnsi="Times New Roman"/>
          <w:b w:val="0"/>
          <w:sz w:val="24"/>
          <w:szCs w:val="24"/>
          <w:rPrChange w:id="1637" w:author="Anna Wingfield" w:date="2024-03-14T16:20:00Z">
            <w:rPr>
              <w:rFonts w:ascii="Garamond" w:hAnsi="Garamond"/>
              <w:b w:val="0"/>
              <w:sz w:val="24"/>
              <w:szCs w:val="24"/>
            </w:rPr>
          </w:rPrChange>
        </w:rPr>
        <w:t xml:space="preserve">. </w:t>
      </w:r>
      <w:r w:rsidR="009913F5" w:rsidRPr="00DA34F0">
        <w:rPr>
          <w:rFonts w:ascii="Times New Roman" w:hAnsi="Times New Roman"/>
          <w:b w:val="0"/>
          <w:sz w:val="24"/>
          <w:szCs w:val="24"/>
          <w:rPrChange w:id="1638" w:author="Anna Wingfield" w:date="2024-03-14T16:20:00Z">
            <w:rPr>
              <w:rFonts w:ascii="Garamond" w:hAnsi="Garamond"/>
              <w:b w:val="0"/>
              <w:sz w:val="24"/>
              <w:szCs w:val="24"/>
            </w:rPr>
          </w:rPrChange>
        </w:rPr>
        <w:t xml:space="preserve"> </w:t>
      </w:r>
    </w:p>
    <w:p w14:paraId="14201CE2" w14:textId="0B91BF0F" w:rsidR="006D3604" w:rsidRPr="00DA34F0" w:rsidRDefault="004C1646" w:rsidP="007261B9">
      <w:pPr>
        <w:pStyle w:val="m-9115795407614457208p1"/>
        <w:spacing w:line="480" w:lineRule="auto"/>
        <w:contextualSpacing/>
        <w:rPr>
          <w:rStyle w:val="m-9115795407614457208s1"/>
          <w:rFonts w:ascii="Times New Roman" w:hAnsi="Times New Roman"/>
          <w:b w:val="0"/>
          <w:color w:val="000000" w:themeColor="text1"/>
          <w:sz w:val="24"/>
          <w:szCs w:val="24"/>
          <w:rPrChange w:id="1639" w:author="Anna Wingfield" w:date="2024-03-14T16:20:00Z">
            <w:rPr>
              <w:rStyle w:val="m-9115795407614457208s1"/>
              <w:rFonts w:ascii="Garamond" w:hAnsi="Garamond"/>
              <w:b w:val="0"/>
              <w:color w:val="000000" w:themeColor="text1"/>
              <w:sz w:val="24"/>
              <w:szCs w:val="24"/>
            </w:rPr>
          </w:rPrChange>
        </w:rPr>
      </w:pPr>
      <w:r w:rsidRPr="00DA34F0">
        <w:rPr>
          <w:rFonts w:ascii="Times New Roman" w:hAnsi="Times New Roman"/>
          <w:b w:val="0"/>
          <w:sz w:val="24"/>
          <w:szCs w:val="24"/>
          <w:rPrChange w:id="1640" w:author="Anna Wingfield" w:date="2024-03-14T16:20:00Z">
            <w:rPr>
              <w:rFonts w:ascii="Garamond" w:hAnsi="Garamond"/>
              <w:b w:val="0"/>
              <w:sz w:val="24"/>
              <w:szCs w:val="24"/>
            </w:rPr>
          </w:rPrChange>
        </w:rPr>
        <w:tab/>
      </w:r>
      <w:r w:rsidR="009913F5" w:rsidRPr="00DA34F0">
        <w:rPr>
          <w:rFonts w:ascii="Times New Roman" w:hAnsi="Times New Roman"/>
          <w:b w:val="0"/>
          <w:i/>
          <w:sz w:val="24"/>
          <w:szCs w:val="24"/>
          <w:rPrChange w:id="1641" w:author="Anna Wingfield" w:date="2024-03-14T16:20:00Z">
            <w:rPr>
              <w:rFonts w:ascii="Garamond" w:hAnsi="Garamond"/>
              <w:b w:val="0"/>
              <w:i/>
              <w:sz w:val="24"/>
              <w:szCs w:val="24"/>
            </w:rPr>
          </w:rPrChange>
        </w:rPr>
        <w:t>The Last Man</w:t>
      </w:r>
      <w:r w:rsidR="009913F5" w:rsidRPr="00DA34F0">
        <w:rPr>
          <w:rFonts w:ascii="Times New Roman" w:hAnsi="Times New Roman"/>
          <w:b w:val="0"/>
          <w:sz w:val="24"/>
          <w:szCs w:val="24"/>
          <w:rPrChange w:id="1642" w:author="Anna Wingfield" w:date="2024-03-14T16:20:00Z">
            <w:rPr>
              <w:rFonts w:ascii="Garamond" w:hAnsi="Garamond"/>
              <w:b w:val="0"/>
              <w:sz w:val="24"/>
              <w:szCs w:val="24"/>
            </w:rPr>
          </w:rPrChange>
        </w:rPr>
        <w:t xml:space="preserve"> is the autobiography of Lionel who does not write it but whose survivance as a trace is blown into life as the dying embers of a fire by the narrator. This would mean, could we say, can we say, </w:t>
      </w:r>
      <w:r w:rsidR="009913F5" w:rsidRPr="00DA34F0">
        <w:rPr>
          <w:rStyle w:val="m-9115795407614457208s1"/>
          <w:rFonts w:ascii="Times New Roman" w:hAnsi="Times New Roman"/>
          <w:b w:val="0"/>
          <w:color w:val="000000" w:themeColor="text1"/>
          <w:sz w:val="24"/>
          <w:szCs w:val="24"/>
          <w:rPrChange w:id="1643" w:author="Anna Wingfield" w:date="2024-03-14T16:20:00Z">
            <w:rPr>
              <w:rStyle w:val="m-9115795407614457208s1"/>
              <w:rFonts w:ascii="Garamond" w:hAnsi="Garamond"/>
              <w:b w:val="0"/>
              <w:color w:val="000000" w:themeColor="text1"/>
              <w:sz w:val="24"/>
              <w:szCs w:val="24"/>
            </w:rPr>
          </w:rPrChange>
        </w:rPr>
        <w:t>that writing to anyone, that writing this essay, reminds of the loneliness of lastness that is the se</w:t>
      </w:r>
      <w:r w:rsidR="00D650C3" w:rsidRPr="00DA34F0">
        <w:rPr>
          <w:rStyle w:val="m-9115795407614457208s1"/>
          <w:rFonts w:ascii="Times New Roman" w:hAnsi="Times New Roman"/>
          <w:b w:val="0"/>
          <w:color w:val="000000" w:themeColor="text1"/>
          <w:sz w:val="24"/>
          <w:szCs w:val="24"/>
          <w:rPrChange w:id="1644" w:author="Anna Wingfield" w:date="2024-03-14T16:20:00Z">
            <w:rPr>
              <w:rStyle w:val="m-9115795407614457208s1"/>
              <w:rFonts w:ascii="Garamond" w:hAnsi="Garamond"/>
              <w:b w:val="0"/>
              <w:color w:val="000000" w:themeColor="text1"/>
              <w:sz w:val="24"/>
              <w:szCs w:val="24"/>
            </w:rPr>
          </w:rPrChange>
        </w:rPr>
        <w:t xml:space="preserve">lf whose writing will </w:t>
      </w:r>
      <w:r w:rsidR="004047A4" w:rsidRPr="00DA34F0">
        <w:rPr>
          <w:rStyle w:val="m-9115795407614457208s1"/>
          <w:rFonts w:ascii="Times New Roman" w:hAnsi="Times New Roman"/>
          <w:b w:val="0"/>
          <w:color w:val="000000" w:themeColor="text1"/>
          <w:sz w:val="24"/>
          <w:szCs w:val="24"/>
          <w:rPrChange w:id="1645" w:author="Anna Wingfield" w:date="2024-03-14T16:20:00Z">
            <w:rPr>
              <w:rStyle w:val="m-9115795407614457208s1"/>
              <w:rFonts w:ascii="Garamond" w:hAnsi="Garamond"/>
              <w:b w:val="0"/>
              <w:color w:val="000000" w:themeColor="text1"/>
              <w:sz w:val="24"/>
              <w:szCs w:val="24"/>
            </w:rPr>
          </w:rPrChange>
        </w:rPr>
        <w:t xml:space="preserve">always be </w:t>
      </w:r>
      <w:r w:rsidR="009913F5" w:rsidRPr="00DA34F0">
        <w:rPr>
          <w:rStyle w:val="m-9115795407614457208s1"/>
          <w:rFonts w:ascii="Times New Roman" w:hAnsi="Times New Roman"/>
          <w:b w:val="0"/>
          <w:color w:val="000000" w:themeColor="text1"/>
          <w:sz w:val="24"/>
          <w:szCs w:val="24"/>
          <w:rPrChange w:id="1646" w:author="Anna Wingfield" w:date="2024-03-14T16:20:00Z">
            <w:rPr>
              <w:rStyle w:val="m-9115795407614457208s1"/>
              <w:rFonts w:ascii="Garamond" w:hAnsi="Garamond"/>
              <w:b w:val="0"/>
              <w:color w:val="000000" w:themeColor="text1"/>
              <w:sz w:val="24"/>
              <w:szCs w:val="24"/>
            </w:rPr>
          </w:rPrChange>
        </w:rPr>
        <w:t>autobiographical and always read by another? And then, and then, any autobiography would be, perforce, written by the other, our world, us, permanently enclosed in the self that even writing erases in the reading that is writing by the other? To whom</w:t>
      </w:r>
      <w:r w:rsidR="00642141" w:rsidRPr="00DA34F0">
        <w:rPr>
          <w:rStyle w:val="m-9115795407614457208s1"/>
          <w:rFonts w:ascii="Times New Roman" w:hAnsi="Times New Roman"/>
          <w:b w:val="0"/>
          <w:color w:val="000000" w:themeColor="text1"/>
          <w:sz w:val="24"/>
          <w:szCs w:val="24"/>
          <w:rPrChange w:id="1647" w:author="Anna Wingfield" w:date="2024-03-14T16:20:00Z">
            <w:rPr>
              <w:rStyle w:val="m-9115795407614457208s1"/>
              <w:rFonts w:ascii="Garamond" w:hAnsi="Garamond"/>
              <w:b w:val="0"/>
              <w:color w:val="000000" w:themeColor="text1"/>
              <w:sz w:val="24"/>
              <w:szCs w:val="24"/>
            </w:rPr>
          </w:rPrChange>
        </w:rPr>
        <w:t xml:space="preserve"> do we write? To whom </w:t>
      </w:r>
      <w:r w:rsidRPr="00DA34F0">
        <w:rPr>
          <w:rStyle w:val="m-9115795407614457208s1"/>
          <w:rFonts w:ascii="Times New Roman" w:hAnsi="Times New Roman"/>
          <w:b w:val="0"/>
          <w:color w:val="000000" w:themeColor="text1"/>
          <w:sz w:val="24"/>
          <w:szCs w:val="24"/>
          <w:rPrChange w:id="1648" w:author="Anna Wingfield" w:date="2024-03-14T16:20:00Z">
            <w:rPr>
              <w:rStyle w:val="m-9115795407614457208s1"/>
              <w:rFonts w:ascii="Garamond" w:hAnsi="Garamond"/>
              <w:b w:val="0"/>
              <w:color w:val="000000" w:themeColor="text1"/>
              <w:sz w:val="24"/>
              <w:szCs w:val="24"/>
            </w:rPr>
          </w:rPrChange>
        </w:rPr>
        <w:t>dedicated</w:t>
      </w:r>
      <w:r w:rsidR="009913F5" w:rsidRPr="00DA34F0">
        <w:rPr>
          <w:rStyle w:val="m-9115795407614457208s1"/>
          <w:rFonts w:ascii="Times New Roman" w:hAnsi="Times New Roman"/>
          <w:b w:val="0"/>
          <w:color w:val="000000" w:themeColor="text1"/>
          <w:sz w:val="24"/>
          <w:szCs w:val="24"/>
          <w:rPrChange w:id="1649" w:author="Anna Wingfield" w:date="2024-03-14T16:20:00Z">
            <w:rPr>
              <w:rStyle w:val="m-9115795407614457208s1"/>
              <w:rFonts w:ascii="Garamond" w:hAnsi="Garamond"/>
              <w:b w:val="0"/>
              <w:color w:val="000000" w:themeColor="text1"/>
              <w:sz w:val="24"/>
              <w:szCs w:val="24"/>
            </w:rPr>
          </w:rPrChange>
        </w:rPr>
        <w:t>? To the trace of the self</w:t>
      </w:r>
      <w:r w:rsidR="00AA0C9A" w:rsidRPr="00DA34F0">
        <w:rPr>
          <w:rStyle w:val="m-9115795407614457208s1"/>
          <w:rFonts w:ascii="Times New Roman" w:hAnsi="Times New Roman"/>
          <w:b w:val="0"/>
          <w:color w:val="000000" w:themeColor="text1"/>
          <w:sz w:val="24"/>
          <w:szCs w:val="24"/>
          <w:rPrChange w:id="1650" w:author="Anna Wingfield" w:date="2024-03-14T16:20:00Z">
            <w:rPr>
              <w:rStyle w:val="m-9115795407614457208s1"/>
              <w:rFonts w:ascii="Garamond" w:hAnsi="Garamond"/>
              <w:b w:val="0"/>
              <w:color w:val="000000" w:themeColor="text1"/>
              <w:sz w:val="24"/>
              <w:szCs w:val="24"/>
            </w:rPr>
          </w:rPrChange>
        </w:rPr>
        <w:t>, that still that remains,</w:t>
      </w:r>
      <w:r w:rsidR="009913F5" w:rsidRPr="00DA34F0">
        <w:rPr>
          <w:rStyle w:val="m-9115795407614457208s1"/>
          <w:rFonts w:ascii="Times New Roman" w:hAnsi="Times New Roman"/>
          <w:b w:val="0"/>
          <w:color w:val="000000" w:themeColor="text1"/>
          <w:sz w:val="24"/>
          <w:szCs w:val="24"/>
          <w:rPrChange w:id="1651" w:author="Anna Wingfield" w:date="2024-03-14T16:20:00Z">
            <w:rPr>
              <w:rStyle w:val="m-9115795407614457208s1"/>
              <w:rFonts w:ascii="Garamond" w:hAnsi="Garamond"/>
              <w:b w:val="0"/>
              <w:color w:val="000000" w:themeColor="text1"/>
              <w:sz w:val="24"/>
              <w:szCs w:val="24"/>
            </w:rPr>
          </w:rPrChange>
        </w:rPr>
        <w:t xml:space="preserve"> in the other</w:t>
      </w:r>
      <w:r w:rsidR="00AA0C9A" w:rsidRPr="00DA34F0">
        <w:rPr>
          <w:rStyle w:val="m-9115795407614457208s1"/>
          <w:rFonts w:ascii="Times New Roman" w:hAnsi="Times New Roman"/>
          <w:b w:val="0"/>
          <w:color w:val="000000" w:themeColor="text1"/>
          <w:sz w:val="24"/>
          <w:szCs w:val="24"/>
          <w:rPrChange w:id="1652" w:author="Anna Wingfield" w:date="2024-03-14T16:20:00Z">
            <w:rPr>
              <w:rStyle w:val="m-9115795407614457208s1"/>
              <w:rFonts w:ascii="Garamond" w:hAnsi="Garamond"/>
              <w:b w:val="0"/>
              <w:color w:val="000000" w:themeColor="text1"/>
              <w:sz w:val="24"/>
              <w:szCs w:val="24"/>
            </w:rPr>
          </w:rPrChange>
        </w:rPr>
        <w:t xml:space="preserve"> who will </w:t>
      </w:r>
      <w:r w:rsidR="002D2CE2" w:rsidRPr="00DA34F0">
        <w:rPr>
          <w:rStyle w:val="m-9115795407614457208s1"/>
          <w:rFonts w:ascii="Times New Roman" w:hAnsi="Times New Roman"/>
          <w:b w:val="0"/>
          <w:color w:val="000000" w:themeColor="text1"/>
          <w:sz w:val="24"/>
          <w:szCs w:val="24"/>
          <w:rPrChange w:id="1653" w:author="Anna Wingfield" w:date="2024-03-14T16:20:00Z">
            <w:rPr>
              <w:rStyle w:val="m-9115795407614457208s1"/>
              <w:rFonts w:ascii="Garamond" w:hAnsi="Garamond"/>
              <w:b w:val="0"/>
              <w:color w:val="000000" w:themeColor="text1"/>
              <w:sz w:val="24"/>
              <w:szCs w:val="24"/>
            </w:rPr>
          </w:rPrChange>
        </w:rPr>
        <w:t>never know, feel, experience, you</w:t>
      </w:r>
      <w:r w:rsidR="00AA0C9A" w:rsidRPr="00DA34F0">
        <w:rPr>
          <w:rStyle w:val="m-9115795407614457208s1"/>
          <w:rFonts w:ascii="Times New Roman" w:hAnsi="Times New Roman"/>
          <w:b w:val="0"/>
          <w:color w:val="000000" w:themeColor="text1"/>
          <w:sz w:val="24"/>
          <w:szCs w:val="24"/>
          <w:rPrChange w:id="1654" w:author="Anna Wingfield" w:date="2024-03-14T16:20:00Z">
            <w:rPr>
              <w:rStyle w:val="m-9115795407614457208s1"/>
              <w:rFonts w:ascii="Garamond" w:hAnsi="Garamond"/>
              <w:b w:val="0"/>
              <w:color w:val="000000" w:themeColor="text1"/>
              <w:sz w:val="24"/>
              <w:szCs w:val="24"/>
            </w:rPr>
          </w:rPrChange>
        </w:rPr>
        <w:t xml:space="preserve"> as anything other than a trac</w:t>
      </w:r>
      <w:r w:rsidR="00E23E32" w:rsidRPr="00DA34F0">
        <w:rPr>
          <w:rStyle w:val="m-9115795407614457208s1"/>
          <w:rFonts w:ascii="Times New Roman" w:hAnsi="Times New Roman"/>
          <w:b w:val="0"/>
          <w:color w:val="000000" w:themeColor="text1"/>
          <w:sz w:val="24"/>
          <w:szCs w:val="24"/>
          <w:rPrChange w:id="1655" w:author="Anna Wingfield" w:date="2024-03-14T16:20:00Z">
            <w:rPr>
              <w:rStyle w:val="m-9115795407614457208s1"/>
              <w:rFonts w:ascii="Garamond" w:hAnsi="Garamond"/>
              <w:b w:val="0"/>
              <w:color w:val="000000" w:themeColor="text1"/>
              <w:sz w:val="24"/>
              <w:szCs w:val="24"/>
            </w:rPr>
          </w:rPrChange>
        </w:rPr>
        <w:t>e evanescing under its own</w:t>
      </w:r>
      <w:r w:rsidR="002B6A12" w:rsidRPr="00DA34F0">
        <w:rPr>
          <w:rStyle w:val="m-9115795407614457208s1"/>
          <w:rFonts w:ascii="Times New Roman" w:hAnsi="Times New Roman"/>
          <w:b w:val="0"/>
          <w:color w:val="000000" w:themeColor="text1"/>
          <w:sz w:val="24"/>
          <w:szCs w:val="24"/>
          <w:rPrChange w:id="1656" w:author="Anna Wingfield" w:date="2024-03-14T16:20:00Z">
            <w:rPr>
              <w:rStyle w:val="m-9115795407614457208s1"/>
              <w:rFonts w:ascii="Garamond" w:hAnsi="Garamond"/>
              <w:b w:val="0"/>
              <w:color w:val="000000" w:themeColor="text1"/>
              <w:sz w:val="24"/>
              <w:szCs w:val="24"/>
            </w:rPr>
          </w:rPrChange>
        </w:rPr>
        <w:t>, their,</w:t>
      </w:r>
      <w:r w:rsidR="00E23E32" w:rsidRPr="00DA34F0">
        <w:rPr>
          <w:rStyle w:val="m-9115795407614457208s1"/>
          <w:rFonts w:ascii="Times New Roman" w:hAnsi="Times New Roman"/>
          <w:b w:val="0"/>
          <w:color w:val="000000" w:themeColor="text1"/>
          <w:sz w:val="24"/>
          <w:szCs w:val="24"/>
          <w:rPrChange w:id="1657" w:author="Anna Wingfield" w:date="2024-03-14T16:20:00Z">
            <w:rPr>
              <w:rStyle w:val="m-9115795407614457208s1"/>
              <w:rFonts w:ascii="Garamond" w:hAnsi="Garamond"/>
              <w:b w:val="0"/>
              <w:color w:val="000000" w:themeColor="text1"/>
              <w:sz w:val="24"/>
              <w:szCs w:val="24"/>
            </w:rPr>
          </w:rPrChange>
        </w:rPr>
        <w:t xml:space="preserve"> writing</w:t>
      </w:r>
      <w:r w:rsidRPr="00DA34F0">
        <w:rPr>
          <w:rStyle w:val="m-9115795407614457208s1"/>
          <w:rFonts w:ascii="Times New Roman" w:hAnsi="Times New Roman"/>
          <w:b w:val="0"/>
          <w:color w:val="000000" w:themeColor="text1"/>
          <w:sz w:val="24"/>
          <w:szCs w:val="24"/>
          <w:rPrChange w:id="1658" w:author="Anna Wingfield" w:date="2024-03-14T16:20:00Z">
            <w:rPr>
              <w:rStyle w:val="m-9115795407614457208s1"/>
              <w:rFonts w:ascii="Garamond" w:hAnsi="Garamond"/>
              <w:b w:val="0"/>
              <w:color w:val="000000" w:themeColor="text1"/>
              <w:sz w:val="24"/>
              <w:szCs w:val="24"/>
            </w:rPr>
          </w:rPrChange>
        </w:rPr>
        <w:t>?</w:t>
      </w:r>
    </w:p>
    <w:p w14:paraId="38AF9CEF" w14:textId="77777777" w:rsidR="00347550" w:rsidRPr="00DA34F0" w:rsidRDefault="00347550" w:rsidP="007E273E">
      <w:pPr>
        <w:pStyle w:val="m-9115795407614457208p1"/>
        <w:contextualSpacing/>
        <w:rPr>
          <w:rStyle w:val="m-9115795407614457208s1"/>
          <w:rFonts w:ascii="Times New Roman" w:hAnsi="Times New Roman"/>
          <w:b w:val="0"/>
          <w:color w:val="000000" w:themeColor="text1"/>
          <w:sz w:val="24"/>
          <w:szCs w:val="24"/>
          <w:rPrChange w:id="1659" w:author="Anna Wingfield" w:date="2024-03-14T16:20:00Z">
            <w:rPr>
              <w:rStyle w:val="m-9115795407614457208s1"/>
              <w:rFonts w:ascii="Garamond" w:hAnsi="Garamond"/>
              <w:b w:val="0"/>
              <w:color w:val="000000" w:themeColor="text1"/>
              <w:sz w:val="24"/>
              <w:szCs w:val="24"/>
            </w:rPr>
          </w:rPrChange>
        </w:rPr>
      </w:pPr>
    </w:p>
    <w:p w14:paraId="27DBB9D6" w14:textId="77777777" w:rsidR="00B44547" w:rsidRPr="00872DFE" w:rsidRDefault="00B44547" w:rsidP="007E273E">
      <w:pPr>
        <w:pStyle w:val="m-9115795407614457208p1"/>
        <w:contextualSpacing/>
        <w:rPr>
          <w:rStyle w:val="m-9115795407614457208s1"/>
          <w:rFonts w:ascii="Times New Roman" w:hAnsi="Times New Roman"/>
          <w:b w:val="0"/>
          <w:bCs w:val="0"/>
          <w:color w:val="000000" w:themeColor="text1"/>
          <w:sz w:val="24"/>
          <w:szCs w:val="24"/>
          <w:rPrChange w:id="1660" w:author="Anna Wingfield" w:date="2024-03-14T16:49:00Z">
            <w:rPr>
              <w:rStyle w:val="m-9115795407614457208s1"/>
              <w:rFonts w:ascii="Garamond" w:hAnsi="Garamond"/>
              <w:b w:val="0"/>
              <w:color w:val="000000" w:themeColor="text1"/>
              <w:sz w:val="24"/>
              <w:szCs w:val="24"/>
            </w:rPr>
          </w:rPrChange>
        </w:rPr>
      </w:pPr>
    </w:p>
    <w:p w14:paraId="65B01ABA" w14:textId="2437FA07" w:rsidR="00722FD7" w:rsidRPr="00872DFE" w:rsidRDefault="00DD1C4C" w:rsidP="008D1647">
      <w:pPr>
        <w:pStyle w:val="m-9115795407614457208p1"/>
        <w:contextualSpacing/>
        <w:rPr>
          <w:rStyle w:val="m-9115795407614457208s1"/>
          <w:rFonts w:ascii="Times New Roman" w:hAnsi="Times New Roman"/>
          <w:b w:val="0"/>
          <w:bCs w:val="0"/>
          <w:color w:val="000000" w:themeColor="text1"/>
          <w:sz w:val="24"/>
          <w:szCs w:val="24"/>
          <w:rPrChange w:id="1661" w:author="Anna Wingfield" w:date="2024-03-14T16:49:00Z">
            <w:rPr>
              <w:rStyle w:val="m-9115795407614457208s1"/>
              <w:rFonts w:ascii="Garamond" w:hAnsi="Garamond"/>
              <w:color w:val="000000" w:themeColor="text1"/>
              <w:sz w:val="24"/>
              <w:szCs w:val="24"/>
            </w:rPr>
          </w:rPrChange>
        </w:rPr>
      </w:pPr>
      <w:r w:rsidRPr="00872DFE">
        <w:rPr>
          <w:rStyle w:val="m-9115795407614457208s1"/>
          <w:rFonts w:ascii="Times New Roman" w:hAnsi="Times New Roman"/>
          <w:b w:val="0"/>
          <w:bCs w:val="0"/>
          <w:color w:val="000000" w:themeColor="text1"/>
          <w:sz w:val="24"/>
          <w:szCs w:val="24"/>
          <w:rPrChange w:id="1662" w:author="Anna Wingfield" w:date="2024-03-14T16:49:00Z">
            <w:rPr>
              <w:rStyle w:val="m-9115795407614457208s1"/>
              <w:rFonts w:ascii="Garamond" w:hAnsi="Garamond"/>
              <w:color w:val="000000" w:themeColor="text1"/>
              <w:sz w:val="24"/>
              <w:szCs w:val="24"/>
            </w:rPr>
          </w:rPrChange>
        </w:rPr>
        <w:t>…stranger</w:t>
      </w:r>
      <w:r w:rsidR="006D3604" w:rsidRPr="00872DFE">
        <w:rPr>
          <w:rStyle w:val="m-9115795407614457208s1"/>
          <w:rFonts w:ascii="Times New Roman" w:hAnsi="Times New Roman"/>
          <w:b w:val="0"/>
          <w:bCs w:val="0"/>
          <w:color w:val="000000" w:themeColor="text1"/>
          <w:sz w:val="24"/>
          <w:szCs w:val="24"/>
          <w:rPrChange w:id="1663" w:author="Anna Wingfield" w:date="2024-03-14T16:49:00Z">
            <w:rPr>
              <w:rStyle w:val="m-9115795407614457208s1"/>
              <w:rFonts w:ascii="Garamond" w:hAnsi="Garamond"/>
              <w:color w:val="000000" w:themeColor="text1"/>
              <w:sz w:val="24"/>
              <w:szCs w:val="24"/>
            </w:rPr>
          </w:rPrChange>
        </w:rPr>
        <w:t>…</w:t>
      </w:r>
    </w:p>
    <w:p w14:paraId="5FBAF113" w14:textId="77777777" w:rsidR="008D1647" w:rsidRPr="00DA34F0" w:rsidRDefault="008D1647" w:rsidP="008D1647">
      <w:pPr>
        <w:pStyle w:val="m-9115795407614457208p1"/>
        <w:contextualSpacing/>
        <w:rPr>
          <w:rStyle w:val="m-9115795407614457208s1"/>
          <w:rFonts w:ascii="Times New Roman" w:hAnsi="Times New Roman"/>
          <w:color w:val="000000" w:themeColor="text1"/>
          <w:sz w:val="24"/>
          <w:szCs w:val="24"/>
          <w:rPrChange w:id="1664" w:author="Anna Wingfield" w:date="2024-03-14T16:20:00Z">
            <w:rPr>
              <w:rStyle w:val="m-9115795407614457208s1"/>
              <w:rFonts w:ascii="Garamond" w:hAnsi="Garamond"/>
              <w:color w:val="000000" w:themeColor="text1"/>
              <w:sz w:val="24"/>
              <w:szCs w:val="24"/>
            </w:rPr>
          </w:rPrChange>
        </w:rPr>
      </w:pPr>
    </w:p>
    <w:p w14:paraId="100C97F8" w14:textId="23578647" w:rsidR="009A1162" w:rsidRPr="00DA34F0" w:rsidRDefault="00755D7E"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665"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666" w:author="Anna Wingfield" w:date="2024-03-14T16:20:00Z">
            <w:rPr>
              <w:rStyle w:val="m-9115795407614457208s1"/>
              <w:rFonts w:ascii="Garamond" w:hAnsi="Garamond"/>
              <w:b w:val="0"/>
              <w:color w:val="000000" w:themeColor="text1"/>
              <w:sz w:val="24"/>
              <w:szCs w:val="24"/>
            </w:rPr>
          </w:rPrChange>
        </w:rPr>
        <w:tab/>
      </w:r>
      <w:r w:rsidR="004C1646" w:rsidRPr="00DA34F0">
        <w:rPr>
          <w:rStyle w:val="m-9115795407614457208s1"/>
          <w:rFonts w:ascii="Times New Roman" w:hAnsi="Times New Roman"/>
          <w:b w:val="0"/>
          <w:color w:val="000000" w:themeColor="text1"/>
          <w:sz w:val="24"/>
          <w:szCs w:val="24"/>
          <w:rPrChange w:id="1667" w:author="Anna Wingfield" w:date="2024-03-14T16:20:00Z">
            <w:rPr>
              <w:rStyle w:val="m-9115795407614457208s1"/>
              <w:rFonts w:ascii="Garamond" w:hAnsi="Garamond"/>
              <w:b w:val="0"/>
              <w:color w:val="000000" w:themeColor="text1"/>
              <w:sz w:val="24"/>
              <w:szCs w:val="24"/>
            </w:rPr>
          </w:rPrChange>
        </w:rPr>
        <w:t xml:space="preserve">Shelley’s next writing, the novella </w:t>
      </w:r>
      <w:r w:rsidR="004C1646" w:rsidRPr="00DA34F0">
        <w:rPr>
          <w:rStyle w:val="m-9115795407614457208s1"/>
          <w:rFonts w:ascii="Times New Roman" w:hAnsi="Times New Roman"/>
          <w:b w:val="0"/>
          <w:i/>
          <w:color w:val="000000" w:themeColor="text1"/>
          <w:sz w:val="24"/>
          <w:szCs w:val="24"/>
          <w:rPrChange w:id="1668" w:author="Anna Wingfield" w:date="2024-03-14T16:20:00Z">
            <w:rPr>
              <w:rStyle w:val="m-9115795407614457208s1"/>
              <w:rFonts w:ascii="Garamond" w:hAnsi="Garamond"/>
              <w:b w:val="0"/>
              <w:i/>
              <w:color w:val="000000" w:themeColor="text1"/>
              <w:sz w:val="24"/>
              <w:szCs w:val="24"/>
            </w:rPr>
          </w:rPrChange>
        </w:rPr>
        <w:t>Matilda</w:t>
      </w:r>
      <w:r w:rsidR="00DD09F1" w:rsidRPr="00DA34F0">
        <w:rPr>
          <w:rStyle w:val="m-9115795407614457208s1"/>
          <w:rFonts w:ascii="Times New Roman" w:hAnsi="Times New Roman"/>
          <w:b w:val="0"/>
          <w:i/>
          <w:color w:val="000000" w:themeColor="text1"/>
          <w:sz w:val="24"/>
          <w:szCs w:val="24"/>
          <w:rPrChange w:id="1669" w:author="Anna Wingfield" w:date="2024-03-14T16:20:00Z">
            <w:rPr>
              <w:rStyle w:val="m-9115795407614457208s1"/>
              <w:rFonts w:ascii="Garamond" w:hAnsi="Garamond"/>
              <w:b w:val="0"/>
              <w:i/>
              <w:color w:val="000000" w:themeColor="text1"/>
              <w:sz w:val="24"/>
              <w:szCs w:val="24"/>
            </w:rPr>
          </w:rPrChange>
        </w:rPr>
        <w:t xml:space="preserve"> </w:t>
      </w:r>
      <w:r w:rsidR="00DD09F1" w:rsidRPr="00DA34F0">
        <w:rPr>
          <w:rStyle w:val="m-9115795407614457208s1"/>
          <w:rFonts w:ascii="Times New Roman" w:hAnsi="Times New Roman"/>
          <w:b w:val="0"/>
          <w:iCs/>
          <w:color w:val="000000" w:themeColor="text1"/>
          <w:sz w:val="24"/>
          <w:szCs w:val="24"/>
          <w:rPrChange w:id="1670" w:author="Anna Wingfield" w:date="2024-03-14T16:20:00Z">
            <w:rPr>
              <w:rStyle w:val="m-9115795407614457208s1"/>
              <w:rFonts w:ascii="Garamond" w:hAnsi="Garamond"/>
              <w:b w:val="0"/>
              <w:iCs/>
              <w:color w:val="000000" w:themeColor="text1"/>
              <w:sz w:val="24"/>
              <w:szCs w:val="24"/>
            </w:rPr>
          </w:rPrChange>
        </w:rPr>
        <w:t>(1820)</w:t>
      </w:r>
      <w:r w:rsidRPr="00DA34F0">
        <w:rPr>
          <w:rStyle w:val="m-9115795407614457208s1"/>
          <w:rFonts w:ascii="Times New Roman" w:hAnsi="Times New Roman"/>
          <w:b w:val="0"/>
          <w:color w:val="000000" w:themeColor="text1"/>
          <w:sz w:val="24"/>
          <w:szCs w:val="24"/>
          <w:rPrChange w:id="1671" w:author="Anna Wingfield" w:date="2024-03-14T16:20:00Z">
            <w:rPr>
              <w:rStyle w:val="m-9115795407614457208s1"/>
              <w:rFonts w:ascii="Garamond" w:hAnsi="Garamond"/>
              <w:b w:val="0"/>
              <w:color w:val="000000" w:themeColor="text1"/>
              <w:sz w:val="24"/>
              <w:szCs w:val="24"/>
            </w:rPr>
          </w:rPrChange>
        </w:rPr>
        <w:t>,</w:t>
      </w:r>
      <w:r w:rsidR="00927B2A" w:rsidRPr="00DA34F0">
        <w:rPr>
          <w:rStyle w:val="m-9115795407614457208s1"/>
          <w:rFonts w:ascii="Times New Roman" w:hAnsi="Times New Roman"/>
          <w:b w:val="0"/>
          <w:color w:val="000000" w:themeColor="text1"/>
          <w:sz w:val="24"/>
          <w:szCs w:val="24"/>
          <w:rPrChange w:id="1672" w:author="Anna Wingfield" w:date="2024-03-14T16:20:00Z">
            <w:rPr>
              <w:rStyle w:val="m-9115795407614457208s1"/>
              <w:rFonts w:ascii="Garamond" w:hAnsi="Garamond"/>
              <w:b w:val="0"/>
              <w:color w:val="000000" w:themeColor="text1"/>
              <w:sz w:val="24"/>
              <w:szCs w:val="24"/>
            </w:rPr>
          </w:rPrChange>
        </w:rPr>
        <w:t xml:space="preserve"> </w:t>
      </w:r>
      <w:r w:rsidR="003810B8" w:rsidRPr="00DA34F0">
        <w:rPr>
          <w:rStyle w:val="m-9115795407614457208s1"/>
          <w:rFonts w:ascii="Times New Roman" w:hAnsi="Times New Roman"/>
          <w:b w:val="0"/>
          <w:color w:val="000000" w:themeColor="text1"/>
          <w:sz w:val="24"/>
          <w:szCs w:val="24"/>
          <w:rPrChange w:id="1673" w:author="Anna Wingfield" w:date="2024-03-14T16:20:00Z">
            <w:rPr>
              <w:rStyle w:val="m-9115795407614457208s1"/>
              <w:rFonts w:ascii="Garamond" w:hAnsi="Garamond"/>
              <w:b w:val="0"/>
              <w:color w:val="000000" w:themeColor="text1"/>
              <w:sz w:val="24"/>
              <w:szCs w:val="24"/>
            </w:rPr>
          </w:rPrChange>
        </w:rPr>
        <w:t>opens with the claim that the</w:t>
      </w:r>
      <w:r w:rsidR="00D729EB" w:rsidRPr="00DA34F0">
        <w:rPr>
          <w:rStyle w:val="m-9115795407614457208s1"/>
          <w:rFonts w:ascii="Times New Roman" w:hAnsi="Times New Roman"/>
          <w:b w:val="0"/>
          <w:color w:val="000000" w:themeColor="text1"/>
          <w:sz w:val="24"/>
          <w:szCs w:val="24"/>
          <w:rPrChange w:id="1674" w:author="Anna Wingfield" w:date="2024-03-14T16:20:00Z">
            <w:rPr>
              <w:rStyle w:val="m-9115795407614457208s1"/>
              <w:rFonts w:ascii="Garamond" w:hAnsi="Garamond"/>
              <w:b w:val="0"/>
              <w:color w:val="000000" w:themeColor="text1"/>
              <w:sz w:val="24"/>
              <w:szCs w:val="24"/>
            </w:rPr>
          </w:rPrChange>
        </w:rPr>
        <w:t xml:space="preserve"> narrator, Matilda, is the last woman, experiencing a similar, though stranger, </w:t>
      </w:r>
      <w:r w:rsidR="002C70FE" w:rsidRPr="00DA34F0">
        <w:rPr>
          <w:rStyle w:val="m-9115795407614457208s1"/>
          <w:rFonts w:ascii="Times New Roman" w:hAnsi="Times New Roman"/>
          <w:b w:val="0"/>
          <w:color w:val="000000" w:themeColor="text1"/>
          <w:sz w:val="24"/>
          <w:szCs w:val="24"/>
          <w:rPrChange w:id="1675" w:author="Anna Wingfield" w:date="2024-03-14T16:20:00Z">
            <w:rPr>
              <w:rStyle w:val="m-9115795407614457208s1"/>
              <w:rFonts w:ascii="Garamond" w:hAnsi="Garamond"/>
              <w:b w:val="0"/>
              <w:color w:val="000000" w:themeColor="text1"/>
              <w:sz w:val="24"/>
              <w:szCs w:val="24"/>
            </w:rPr>
          </w:rPrChange>
        </w:rPr>
        <w:t>a-heliocentric</w:t>
      </w:r>
      <w:r w:rsidR="00492573" w:rsidRPr="00DA34F0">
        <w:rPr>
          <w:rStyle w:val="m-9115795407614457208s1"/>
          <w:rFonts w:ascii="Times New Roman" w:hAnsi="Times New Roman"/>
          <w:b w:val="0"/>
          <w:color w:val="000000" w:themeColor="text1"/>
          <w:sz w:val="24"/>
          <w:szCs w:val="24"/>
          <w:rPrChange w:id="1676" w:author="Anna Wingfield" w:date="2024-03-14T16:20:00Z">
            <w:rPr>
              <w:rStyle w:val="m-9115795407614457208s1"/>
              <w:rFonts w:ascii="Garamond" w:hAnsi="Garamond"/>
              <w:b w:val="0"/>
              <w:color w:val="000000" w:themeColor="text1"/>
              <w:sz w:val="24"/>
              <w:szCs w:val="24"/>
            </w:rPr>
          </w:rPrChange>
        </w:rPr>
        <w:t>, a-temporal, estranged</w:t>
      </w:r>
      <w:r w:rsidR="00E219B5" w:rsidRPr="00DA34F0">
        <w:rPr>
          <w:rStyle w:val="m-9115795407614457208s1"/>
          <w:rFonts w:ascii="Times New Roman" w:hAnsi="Times New Roman"/>
          <w:b w:val="0"/>
          <w:color w:val="000000" w:themeColor="text1"/>
          <w:sz w:val="24"/>
          <w:szCs w:val="24"/>
          <w:rPrChange w:id="1677" w:author="Anna Wingfield" w:date="2024-03-14T16:20:00Z">
            <w:rPr>
              <w:rStyle w:val="m-9115795407614457208s1"/>
              <w:rFonts w:ascii="Garamond" w:hAnsi="Garamond"/>
              <w:b w:val="0"/>
              <w:color w:val="000000" w:themeColor="text1"/>
              <w:sz w:val="24"/>
              <w:szCs w:val="24"/>
            </w:rPr>
          </w:rPrChange>
        </w:rPr>
        <w:t>, eschatological</w:t>
      </w:r>
      <w:r w:rsidR="002C70FE" w:rsidRPr="00DA34F0">
        <w:rPr>
          <w:rStyle w:val="m-9115795407614457208s1"/>
          <w:rFonts w:ascii="Times New Roman" w:hAnsi="Times New Roman"/>
          <w:b w:val="0"/>
          <w:color w:val="000000" w:themeColor="text1"/>
          <w:sz w:val="24"/>
          <w:szCs w:val="24"/>
          <w:rPrChange w:id="1678" w:author="Anna Wingfield" w:date="2024-03-14T16:20:00Z">
            <w:rPr>
              <w:rStyle w:val="m-9115795407614457208s1"/>
              <w:rFonts w:ascii="Garamond" w:hAnsi="Garamond"/>
              <w:b w:val="0"/>
              <w:color w:val="000000" w:themeColor="text1"/>
              <w:sz w:val="24"/>
              <w:szCs w:val="24"/>
            </w:rPr>
          </w:rPrChange>
        </w:rPr>
        <w:t xml:space="preserve"> </w:t>
      </w:r>
      <w:r w:rsidR="00E219B5" w:rsidRPr="00DA34F0">
        <w:rPr>
          <w:rStyle w:val="m-9115795407614457208s1"/>
          <w:rFonts w:ascii="Times New Roman" w:hAnsi="Times New Roman"/>
          <w:b w:val="0"/>
          <w:color w:val="000000" w:themeColor="text1"/>
          <w:sz w:val="24"/>
          <w:szCs w:val="24"/>
          <w:rPrChange w:id="1679" w:author="Anna Wingfield" w:date="2024-03-14T16:20:00Z">
            <w:rPr>
              <w:rStyle w:val="m-9115795407614457208s1"/>
              <w:rFonts w:ascii="Garamond" w:hAnsi="Garamond"/>
              <w:b w:val="0"/>
              <w:color w:val="000000" w:themeColor="text1"/>
              <w:sz w:val="24"/>
              <w:szCs w:val="24"/>
            </w:rPr>
          </w:rPrChange>
        </w:rPr>
        <w:t>loneliness</w:t>
      </w:r>
      <w:r w:rsidR="0074117F" w:rsidRPr="00DA34F0">
        <w:rPr>
          <w:rStyle w:val="m-9115795407614457208s1"/>
          <w:rFonts w:ascii="Times New Roman" w:hAnsi="Times New Roman"/>
          <w:b w:val="0"/>
          <w:color w:val="000000" w:themeColor="text1"/>
          <w:sz w:val="24"/>
          <w:szCs w:val="24"/>
          <w:rPrChange w:id="1680" w:author="Anna Wingfield" w:date="2024-03-14T16:20:00Z">
            <w:rPr>
              <w:rStyle w:val="m-9115795407614457208s1"/>
              <w:rFonts w:ascii="Garamond" w:hAnsi="Garamond"/>
              <w:b w:val="0"/>
              <w:color w:val="000000" w:themeColor="text1"/>
              <w:sz w:val="24"/>
              <w:szCs w:val="24"/>
            </w:rPr>
          </w:rPrChange>
        </w:rPr>
        <w:t xml:space="preserve"> than that of Lionel</w:t>
      </w:r>
      <w:r w:rsidR="00D729EB" w:rsidRPr="00DA34F0">
        <w:rPr>
          <w:rStyle w:val="m-9115795407614457208s1"/>
          <w:rFonts w:ascii="Times New Roman" w:hAnsi="Times New Roman"/>
          <w:b w:val="0"/>
          <w:color w:val="000000" w:themeColor="text1"/>
          <w:sz w:val="24"/>
          <w:szCs w:val="24"/>
          <w:rPrChange w:id="1681" w:author="Anna Wingfield" w:date="2024-03-14T16:20:00Z">
            <w:rPr>
              <w:rStyle w:val="m-9115795407614457208s1"/>
              <w:rFonts w:ascii="Garamond" w:hAnsi="Garamond"/>
              <w:b w:val="0"/>
              <w:color w:val="000000" w:themeColor="text1"/>
              <w:sz w:val="24"/>
              <w:szCs w:val="24"/>
            </w:rPr>
          </w:rPrChange>
        </w:rPr>
        <w:t xml:space="preserve">. In fact, things begin strange and get stranger still: </w:t>
      </w:r>
    </w:p>
    <w:p w14:paraId="1D0DA8EB" w14:textId="77777777" w:rsidR="00D729EB"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682"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683" w:author="Anna Wingfield" w:date="2024-03-14T16:20:00Z">
            <w:rPr>
              <w:rStyle w:val="m-9115795407614457208s1"/>
              <w:rFonts w:ascii="Garamond" w:hAnsi="Garamond"/>
              <w:b w:val="0"/>
              <w:color w:val="000000" w:themeColor="text1"/>
              <w:sz w:val="24"/>
              <w:szCs w:val="24"/>
            </w:rPr>
          </w:rPrChange>
        </w:rPr>
        <w:tab/>
      </w:r>
      <w:r w:rsidR="003E5ADC" w:rsidRPr="00DA34F0">
        <w:rPr>
          <w:rStyle w:val="m-9115795407614457208s1"/>
          <w:rFonts w:ascii="Times New Roman" w:hAnsi="Times New Roman"/>
          <w:b w:val="0"/>
          <w:color w:val="000000" w:themeColor="text1"/>
          <w:sz w:val="24"/>
          <w:szCs w:val="24"/>
          <w:rPrChange w:id="1684" w:author="Anna Wingfield" w:date="2024-03-14T16:20:00Z">
            <w:rPr>
              <w:rStyle w:val="m-9115795407614457208s1"/>
              <w:rFonts w:ascii="Garamond" w:hAnsi="Garamond"/>
              <w:b w:val="0"/>
              <w:color w:val="000000" w:themeColor="text1"/>
              <w:sz w:val="24"/>
              <w:szCs w:val="24"/>
            </w:rPr>
          </w:rPrChange>
        </w:rPr>
        <w:t>I am in a strange state of mind. I am alone—quite alone—in the world—</w:t>
      </w:r>
    </w:p>
    <w:p w14:paraId="06A439D8" w14:textId="77777777" w:rsidR="00D729EB"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685"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686" w:author="Anna Wingfield" w:date="2024-03-14T16:20:00Z">
            <w:rPr>
              <w:rStyle w:val="m-9115795407614457208s1"/>
              <w:rFonts w:ascii="Garamond" w:hAnsi="Garamond"/>
              <w:b w:val="0"/>
              <w:color w:val="000000" w:themeColor="text1"/>
              <w:sz w:val="24"/>
              <w:szCs w:val="24"/>
            </w:rPr>
          </w:rPrChange>
        </w:rPr>
        <w:tab/>
      </w:r>
      <w:r w:rsidR="003E5ADC" w:rsidRPr="00DA34F0">
        <w:rPr>
          <w:rStyle w:val="m-9115795407614457208s1"/>
          <w:rFonts w:ascii="Times New Roman" w:hAnsi="Times New Roman"/>
          <w:b w:val="0"/>
          <w:color w:val="000000" w:themeColor="text1"/>
          <w:sz w:val="24"/>
          <w:szCs w:val="24"/>
          <w:rPrChange w:id="1687" w:author="Anna Wingfield" w:date="2024-03-14T16:20:00Z">
            <w:rPr>
              <w:rStyle w:val="m-9115795407614457208s1"/>
              <w:rFonts w:ascii="Garamond" w:hAnsi="Garamond"/>
              <w:b w:val="0"/>
              <w:color w:val="000000" w:themeColor="text1"/>
              <w:sz w:val="24"/>
              <w:szCs w:val="24"/>
            </w:rPr>
          </w:rPrChange>
        </w:rPr>
        <w:t xml:space="preserve">the blight of misfortune has passed over me and withered me; I know </w:t>
      </w:r>
      <w:proofErr w:type="gramStart"/>
      <w:r w:rsidR="003E5ADC" w:rsidRPr="00DA34F0">
        <w:rPr>
          <w:rStyle w:val="m-9115795407614457208s1"/>
          <w:rFonts w:ascii="Times New Roman" w:hAnsi="Times New Roman"/>
          <w:b w:val="0"/>
          <w:color w:val="000000" w:themeColor="text1"/>
          <w:sz w:val="24"/>
          <w:szCs w:val="24"/>
          <w:rPrChange w:id="1688" w:author="Anna Wingfield" w:date="2024-03-14T16:20:00Z">
            <w:rPr>
              <w:rStyle w:val="m-9115795407614457208s1"/>
              <w:rFonts w:ascii="Garamond" w:hAnsi="Garamond"/>
              <w:b w:val="0"/>
              <w:color w:val="000000" w:themeColor="text1"/>
              <w:sz w:val="24"/>
              <w:szCs w:val="24"/>
            </w:rPr>
          </w:rPrChange>
        </w:rPr>
        <w:t>that</w:t>
      </w:r>
      <w:proofErr w:type="gramEnd"/>
      <w:r w:rsidR="003E5ADC" w:rsidRPr="00DA34F0">
        <w:rPr>
          <w:rStyle w:val="m-9115795407614457208s1"/>
          <w:rFonts w:ascii="Times New Roman" w:hAnsi="Times New Roman"/>
          <w:b w:val="0"/>
          <w:color w:val="000000" w:themeColor="text1"/>
          <w:sz w:val="24"/>
          <w:szCs w:val="24"/>
          <w:rPrChange w:id="1689" w:author="Anna Wingfield" w:date="2024-03-14T16:20:00Z">
            <w:rPr>
              <w:rStyle w:val="m-9115795407614457208s1"/>
              <w:rFonts w:ascii="Garamond" w:hAnsi="Garamond"/>
              <w:b w:val="0"/>
              <w:color w:val="000000" w:themeColor="text1"/>
              <w:sz w:val="24"/>
              <w:szCs w:val="24"/>
            </w:rPr>
          </w:rPrChange>
        </w:rPr>
        <w:t xml:space="preserve"> </w:t>
      </w:r>
    </w:p>
    <w:p w14:paraId="7234C1A8" w14:textId="25615781" w:rsidR="009A1162"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690"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691" w:author="Anna Wingfield" w:date="2024-03-14T16:20:00Z">
            <w:rPr>
              <w:rStyle w:val="m-9115795407614457208s1"/>
              <w:rFonts w:ascii="Garamond" w:hAnsi="Garamond"/>
              <w:b w:val="0"/>
              <w:color w:val="000000" w:themeColor="text1"/>
              <w:sz w:val="24"/>
              <w:szCs w:val="24"/>
            </w:rPr>
          </w:rPrChange>
        </w:rPr>
        <w:tab/>
      </w:r>
      <w:r w:rsidR="003E5ADC" w:rsidRPr="00DA34F0">
        <w:rPr>
          <w:rStyle w:val="m-9115795407614457208s1"/>
          <w:rFonts w:ascii="Times New Roman" w:hAnsi="Times New Roman"/>
          <w:b w:val="0"/>
          <w:color w:val="000000" w:themeColor="text1"/>
          <w:sz w:val="24"/>
          <w:szCs w:val="24"/>
          <w:rPrChange w:id="1692" w:author="Anna Wingfield" w:date="2024-03-14T16:20:00Z">
            <w:rPr>
              <w:rStyle w:val="m-9115795407614457208s1"/>
              <w:rFonts w:ascii="Garamond" w:hAnsi="Garamond"/>
              <w:b w:val="0"/>
              <w:color w:val="000000" w:themeColor="text1"/>
              <w:sz w:val="24"/>
              <w:szCs w:val="24"/>
            </w:rPr>
          </w:rPrChange>
        </w:rPr>
        <w:t xml:space="preserve">I am about to </w:t>
      </w:r>
      <w:proofErr w:type="gramStart"/>
      <w:r w:rsidR="003E5ADC" w:rsidRPr="00DA34F0">
        <w:rPr>
          <w:rStyle w:val="m-9115795407614457208s1"/>
          <w:rFonts w:ascii="Times New Roman" w:hAnsi="Times New Roman"/>
          <w:b w:val="0"/>
          <w:color w:val="000000" w:themeColor="text1"/>
          <w:sz w:val="24"/>
          <w:szCs w:val="24"/>
          <w:rPrChange w:id="1693" w:author="Anna Wingfield" w:date="2024-03-14T16:20:00Z">
            <w:rPr>
              <w:rStyle w:val="m-9115795407614457208s1"/>
              <w:rFonts w:ascii="Garamond" w:hAnsi="Garamond"/>
              <w:b w:val="0"/>
              <w:color w:val="000000" w:themeColor="text1"/>
              <w:sz w:val="24"/>
              <w:szCs w:val="24"/>
            </w:rPr>
          </w:rPrChange>
        </w:rPr>
        <w:t>die</w:t>
      </w:r>
      <w:proofErr w:type="gramEnd"/>
      <w:r w:rsidR="003E5ADC" w:rsidRPr="00DA34F0">
        <w:rPr>
          <w:rStyle w:val="m-9115795407614457208s1"/>
          <w:rFonts w:ascii="Times New Roman" w:hAnsi="Times New Roman"/>
          <w:b w:val="0"/>
          <w:color w:val="000000" w:themeColor="text1"/>
          <w:sz w:val="24"/>
          <w:szCs w:val="24"/>
          <w:rPrChange w:id="1694" w:author="Anna Wingfield" w:date="2024-03-14T16:20:00Z">
            <w:rPr>
              <w:rStyle w:val="m-9115795407614457208s1"/>
              <w:rFonts w:ascii="Garamond" w:hAnsi="Garamond"/>
              <w:b w:val="0"/>
              <w:color w:val="000000" w:themeColor="text1"/>
              <w:sz w:val="24"/>
              <w:szCs w:val="24"/>
            </w:rPr>
          </w:rPrChange>
        </w:rPr>
        <w:t xml:space="preserve"> and I feel happy</w:t>
      </w:r>
      <w:r w:rsidR="007C0F4D" w:rsidRPr="00DA34F0">
        <w:rPr>
          <w:rStyle w:val="m-9115795407614457208s1"/>
          <w:rFonts w:ascii="Times New Roman" w:hAnsi="Times New Roman"/>
          <w:b w:val="0"/>
          <w:color w:val="000000" w:themeColor="text1"/>
          <w:sz w:val="24"/>
          <w:szCs w:val="24"/>
          <w:rPrChange w:id="1695" w:author="Anna Wingfield" w:date="2024-03-14T16:20:00Z">
            <w:rPr>
              <w:rStyle w:val="m-9115795407614457208s1"/>
              <w:rFonts w:ascii="Garamond" w:hAnsi="Garamond"/>
              <w:b w:val="0"/>
              <w:color w:val="000000" w:themeColor="text1"/>
              <w:sz w:val="24"/>
              <w:szCs w:val="24"/>
            </w:rPr>
          </w:rPrChange>
        </w:rPr>
        <w:t xml:space="preserve">—joyous. </w:t>
      </w:r>
    </w:p>
    <w:p w14:paraId="242FEDE8" w14:textId="77777777" w:rsidR="007C0F4D" w:rsidRPr="00DA34F0" w:rsidRDefault="007C0F4D"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696" w:author="Anna Wingfield" w:date="2024-03-14T16:20:00Z">
            <w:rPr>
              <w:rStyle w:val="m-9115795407614457208s1"/>
              <w:rFonts w:ascii="Garamond" w:hAnsi="Garamond"/>
              <w:b w:val="0"/>
              <w:color w:val="000000" w:themeColor="text1"/>
              <w:sz w:val="24"/>
              <w:szCs w:val="24"/>
            </w:rPr>
          </w:rPrChange>
        </w:rPr>
      </w:pPr>
    </w:p>
    <w:p w14:paraId="59A2EF19" w14:textId="77777777" w:rsidR="00D729EB"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697"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698"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699" w:author="Anna Wingfield" w:date="2024-03-14T16:20:00Z">
            <w:rPr>
              <w:rStyle w:val="m-9115795407614457208s1"/>
              <w:rFonts w:ascii="Garamond" w:hAnsi="Garamond"/>
              <w:b w:val="0"/>
              <w:color w:val="000000" w:themeColor="text1"/>
              <w:sz w:val="24"/>
              <w:szCs w:val="24"/>
            </w:rPr>
          </w:rPrChange>
        </w:rPr>
        <w:t xml:space="preserve">…I do believe that I shall never again feel the vivifying warmth of </w:t>
      </w:r>
      <w:proofErr w:type="gramStart"/>
      <w:r w:rsidR="007C0F4D" w:rsidRPr="00DA34F0">
        <w:rPr>
          <w:rStyle w:val="m-9115795407614457208s1"/>
          <w:rFonts w:ascii="Times New Roman" w:hAnsi="Times New Roman"/>
          <w:b w:val="0"/>
          <w:color w:val="000000" w:themeColor="text1"/>
          <w:sz w:val="24"/>
          <w:szCs w:val="24"/>
          <w:rPrChange w:id="1700" w:author="Anna Wingfield" w:date="2024-03-14T16:20:00Z">
            <w:rPr>
              <w:rStyle w:val="m-9115795407614457208s1"/>
              <w:rFonts w:ascii="Garamond" w:hAnsi="Garamond"/>
              <w:b w:val="0"/>
              <w:color w:val="000000" w:themeColor="text1"/>
              <w:sz w:val="24"/>
              <w:szCs w:val="24"/>
            </w:rPr>
          </w:rPrChange>
        </w:rPr>
        <w:t>another</w:t>
      </w:r>
      <w:proofErr w:type="gramEnd"/>
      <w:r w:rsidR="007C0F4D" w:rsidRPr="00DA34F0">
        <w:rPr>
          <w:rStyle w:val="m-9115795407614457208s1"/>
          <w:rFonts w:ascii="Times New Roman" w:hAnsi="Times New Roman"/>
          <w:b w:val="0"/>
          <w:color w:val="000000" w:themeColor="text1"/>
          <w:sz w:val="24"/>
          <w:szCs w:val="24"/>
          <w:rPrChange w:id="1701" w:author="Anna Wingfield" w:date="2024-03-14T16:20:00Z">
            <w:rPr>
              <w:rStyle w:val="m-9115795407614457208s1"/>
              <w:rFonts w:ascii="Garamond" w:hAnsi="Garamond"/>
              <w:b w:val="0"/>
              <w:color w:val="000000" w:themeColor="text1"/>
              <w:sz w:val="24"/>
              <w:szCs w:val="24"/>
            </w:rPr>
          </w:rPrChange>
        </w:rPr>
        <w:t xml:space="preserve"> </w:t>
      </w:r>
    </w:p>
    <w:p w14:paraId="4B1C7E17" w14:textId="77777777" w:rsidR="00D729EB"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02"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03" w:author="Anna Wingfield" w:date="2024-03-14T16:20:00Z">
            <w:rPr>
              <w:rStyle w:val="m-9115795407614457208s1"/>
              <w:rFonts w:ascii="Garamond" w:hAnsi="Garamond"/>
              <w:b w:val="0"/>
              <w:color w:val="000000" w:themeColor="text1"/>
              <w:sz w:val="24"/>
              <w:szCs w:val="24"/>
            </w:rPr>
          </w:rPrChange>
        </w:rPr>
        <w:tab/>
      </w:r>
      <w:proofErr w:type="gramStart"/>
      <w:r w:rsidR="007C0F4D" w:rsidRPr="00DA34F0">
        <w:rPr>
          <w:rStyle w:val="m-9115795407614457208s1"/>
          <w:rFonts w:ascii="Times New Roman" w:hAnsi="Times New Roman"/>
          <w:b w:val="0"/>
          <w:color w:val="000000" w:themeColor="text1"/>
          <w:sz w:val="24"/>
          <w:szCs w:val="24"/>
          <w:rPrChange w:id="1704" w:author="Anna Wingfield" w:date="2024-03-14T16:20:00Z">
            <w:rPr>
              <w:rStyle w:val="m-9115795407614457208s1"/>
              <w:rFonts w:ascii="Garamond" w:hAnsi="Garamond"/>
              <w:b w:val="0"/>
              <w:color w:val="000000" w:themeColor="text1"/>
              <w:sz w:val="24"/>
              <w:szCs w:val="24"/>
            </w:rPr>
          </w:rPrChange>
        </w:rPr>
        <w:t>sun;</w:t>
      </w:r>
      <w:proofErr w:type="gramEnd"/>
      <w:r w:rsidR="007C0F4D" w:rsidRPr="00DA34F0">
        <w:rPr>
          <w:rStyle w:val="m-9115795407614457208s1"/>
          <w:rFonts w:ascii="Times New Roman" w:hAnsi="Times New Roman"/>
          <w:b w:val="0"/>
          <w:color w:val="000000" w:themeColor="text1"/>
          <w:sz w:val="24"/>
          <w:szCs w:val="24"/>
          <w:rPrChange w:id="1705" w:author="Anna Wingfield" w:date="2024-03-14T16:20:00Z">
            <w:rPr>
              <w:rStyle w:val="m-9115795407614457208s1"/>
              <w:rFonts w:ascii="Garamond" w:hAnsi="Garamond"/>
              <w:b w:val="0"/>
              <w:color w:val="000000" w:themeColor="text1"/>
              <w:sz w:val="24"/>
              <w:szCs w:val="24"/>
            </w:rPr>
          </w:rPrChange>
        </w:rPr>
        <w:t xml:space="preserve"> and it is in this persuasion that I begin to write my tragic history. Perhaps </w:t>
      </w:r>
    </w:p>
    <w:p w14:paraId="33EB27A1" w14:textId="77777777" w:rsidR="00D729EB"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06"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07"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708" w:author="Anna Wingfield" w:date="2024-03-14T16:20:00Z">
            <w:rPr>
              <w:rStyle w:val="m-9115795407614457208s1"/>
              <w:rFonts w:ascii="Garamond" w:hAnsi="Garamond"/>
              <w:b w:val="0"/>
              <w:color w:val="000000" w:themeColor="text1"/>
              <w:sz w:val="24"/>
              <w:szCs w:val="24"/>
            </w:rPr>
          </w:rPrChange>
        </w:rPr>
        <w:t xml:space="preserve">a history such as mine had better die with me, but a feeling that I cannot </w:t>
      </w:r>
      <w:proofErr w:type="gramStart"/>
      <w:r w:rsidR="007C0F4D" w:rsidRPr="00DA34F0">
        <w:rPr>
          <w:rStyle w:val="m-9115795407614457208s1"/>
          <w:rFonts w:ascii="Times New Roman" w:hAnsi="Times New Roman"/>
          <w:b w:val="0"/>
          <w:color w:val="000000" w:themeColor="text1"/>
          <w:sz w:val="24"/>
          <w:szCs w:val="24"/>
          <w:rPrChange w:id="1709" w:author="Anna Wingfield" w:date="2024-03-14T16:20:00Z">
            <w:rPr>
              <w:rStyle w:val="m-9115795407614457208s1"/>
              <w:rFonts w:ascii="Garamond" w:hAnsi="Garamond"/>
              <w:b w:val="0"/>
              <w:color w:val="000000" w:themeColor="text1"/>
              <w:sz w:val="24"/>
              <w:szCs w:val="24"/>
            </w:rPr>
          </w:rPrChange>
        </w:rPr>
        <w:t>define</w:t>
      </w:r>
      <w:proofErr w:type="gramEnd"/>
      <w:r w:rsidR="007C0F4D" w:rsidRPr="00DA34F0">
        <w:rPr>
          <w:rStyle w:val="m-9115795407614457208s1"/>
          <w:rFonts w:ascii="Times New Roman" w:hAnsi="Times New Roman"/>
          <w:b w:val="0"/>
          <w:color w:val="000000" w:themeColor="text1"/>
          <w:sz w:val="24"/>
          <w:szCs w:val="24"/>
          <w:rPrChange w:id="1710" w:author="Anna Wingfield" w:date="2024-03-14T16:20:00Z">
            <w:rPr>
              <w:rStyle w:val="m-9115795407614457208s1"/>
              <w:rFonts w:ascii="Garamond" w:hAnsi="Garamond"/>
              <w:b w:val="0"/>
              <w:color w:val="000000" w:themeColor="text1"/>
              <w:sz w:val="24"/>
              <w:szCs w:val="24"/>
            </w:rPr>
          </w:rPrChange>
        </w:rPr>
        <w:t xml:space="preserve"> </w:t>
      </w:r>
    </w:p>
    <w:p w14:paraId="38FE7031" w14:textId="77777777" w:rsidR="00D729EB"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11"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12"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713" w:author="Anna Wingfield" w:date="2024-03-14T16:20:00Z">
            <w:rPr>
              <w:rStyle w:val="m-9115795407614457208s1"/>
              <w:rFonts w:ascii="Garamond" w:hAnsi="Garamond"/>
              <w:b w:val="0"/>
              <w:color w:val="000000" w:themeColor="text1"/>
              <w:sz w:val="24"/>
              <w:szCs w:val="24"/>
            </w:rPr>
          </w:rPrChange>
        </w:rPr>
        <w:t xml:space="preserve">leads me on and I am too weak both in body and mind to resist the </w:t>
      </w:r>
      <w:proofErr w:type="gramStart"/>
      <w:r w:rsidR="007C0F4D" w:rsidRPr="00DA34F0">
        <w:rPr>
          <w:rStyle w:val="m-9115795407614457208s1"/>
          <w:rFonts w:ascii="Times New Roman" w:hAnsi="Times New Roman"/>
          <w:b w:val="0"/>
          <w:color w:val="000000" w:themeColor="text1"/>
          <w:sz w:val="24"/>
          <w:szCs w:val="24"/>
          <w:rPrChange w:id="1714" w:author="Anna Wingfield" w:date="2024-03-14T16:20:00Z">
            <w:rPr>
              <w:rStyle w:val="m-9115795407614457208s1"/>
              <w:rFonts w:ascii="Garamond" w:hAnsi="Garamond"/>
              <w:b w:val="0"/>
              <w:color w:val="000000" w:themeColor="text1"/>
              <w:sz w:val="24"/>
              <w:szCs w:val="24"/>
            </w:rPr>
          </w:rPrChange>
        </w:rPr>
        <w:t>slightest</w:t>
      </w:r>
      <w:proofErr w:type="gramEnd"/>
      <w:r w:rsidR="007C0F4D" w:rsidRPr="00DA34F0">
        <w:rPr>
          <w:rStyle w:val="m-9115795407614457208s1"/>
          <w:rFonts w:ascii="Times New Roman" w:hAnsi="Times New Roman"/>
          <w:b w:val="0"/>
          <w:color w:val="000000" w:themeColor="text1"/>
          <w:sz w:val="24"/>
          <w:szCs w:val="24"/>
          <w:rPrChange w:id="1715" w:author="Anna Wingfield" w:date="2024-03-14T16:20:00Z">
            <w:rPr>
              <w:rStyle w:val="m-9115795407614457208s1"/>
              <w:rFonts w:ascii="Garamond" w:hAnsi="Garamond"/>
              <w:b w:val="0"/>
              <w:color w:val="000000" w:themeColor="text1"/>
              <w:sz w:val="24"/>
              <w:szCs w:val="24"/>
            </w:rPr>
          </w:rPrChange>
        </w:rPr>
        <w:t xml:space="preserve"> </w:t>
      </w:r>
    </w:p>
    <w:p w14:paraId="5DC697B9" w14:textId="181A8F0E" w:rsidR="007C0F4D"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16"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17"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718" w:author="Anna Wingfield" w:date="2024-03-14T16:20:00Z">
            <w:rPr>
              <w:rStyle w:val="m-9115795407614457208s1"/>
              <w:rFonts w:ascii="Garamond" w:hAnsi="Garamond"/>
              <w:b w:val="0"/>
              <w:color w:val="000000" w:themeColor="text1"/>
              <w:sz w:val="24"/>
              <w:szCs w:val="24"/>
            </w:rPr>
          </w:rPrChange>
        </w:rPr>
        <w:t xml:space="preserve">impulse.  </w:t>
      </w:r>
    </w:p>
    <w:p w14:paraId="0ECDAA3F" w14:textId="77777777" w:rsidR="007C0F4D" w:rsidRPr="00DA34F0" w:rsidRDefault="007C0F4D"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19" w:author="Anna Wingfield" w:date="2024-03-14T16:20:00Z">
            <w:rPr>
              <w:rStyle w:val="m-9115795407614457208s1"/>
              <w:rFonts w:ascii="Garamond" w:hAnsi="Garamond"/>
              <w:b w:val="0"/>
              <w:color w:val="000000" w:themeColor="text1"/>
              <w:sz w:val="24"/>
              <w:szCs w:val="24"/>
            </w:rPr>
          </w:rPrChange>
        </w:rPr>
      </w:pPr>
    </w:p>
    <w:p w14:paraId="0AAE389B" w14:textId="77777777" w:rsidR="00561EB2" w:rsidRPr="00DA34F0" w:rsidRDefault="00D729EB"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20"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21" w:author="Anna Wingfield" w:date="2024-03-14T16:20:00Z">
            <w:rPr>
              <w:rStyle w:val="m-9115795407614457208s1"/>
              <w:rFonts w:ascii="Garamond" w:hAnsi="Garamond"/>
              <w:b w:val="0"/>
              <w:color w:val="000000" w:themeColor="text1"/>
              <w:sz w:val="24"/>
              <w:szCs w:val="24"/>
            </w:rPr>
          </w:rPrChange>
        </w:rPr>
        <w:tab/>
      </w:r>
      <w:r w:rsidR="001E2C2F" w:rsidRPr="00DA34F0">
        <w:rPr>
          <w:rStyle w:val="m-9115795407614457208s1"/>
          <w:rFonts w:ascii="Times New Roman" w:hAnsi="Times New Roman"/>
          <w:b w:val="0"/>
          <w:color w:val="000000" w:themeColor="text1"/>
          <w:sz w:val="24"/>
          <w:szCs w:val="24"/>
          <w:rPrChange w:id="1722" w:author="Anna Wingfield" w:date="2024-03-14T16:20:00Z">
            <w:rPr>
              <w:rStyle w:val="m-9115795407614457208s1"/>
              <w:rFonts w:ascii="Garamond" w:hAnsi="Garamond"/>
              <w:b w:val="0"/>
              <w:color w:val="000000" w:themeColor="text1"/>
              <w:sz w:val="24"/>
              <w:szCs w:val="24"/>
            </w:rPr>
          </w:rPrChange>
        </w:rPr>
        <w:t>Wh</w:t>
      </w:r>
      <w:r w:rsidR="007C0F4D" w:rsidRPr="00DA34F0">
        <w:rPr>
          <w:rStyle w:val="m-9115795407614457208s1"/>
          <w:rFonts w:ascii="Times New Roman" w:hAnsi="Times New Roman"/>
          <w:b w:val="0"/>
          <w:color w:val="000000" w:themeColor="text1"/>
          <w:sz w:val="24"/>
          <w:szCs w:val="24"/>
          <w:rPrChange w:id="1723" w:author="Anna Wingfield" w:date="2024-03-14T16:20:00Z">
            <w:rPr>
              <w:rStyle w:val="m-9115795407614457208s1"/>
              <w:rFonts w:ascii="Garamond" w:hAnsi="Garamond"/>
              <w:b w:val="0"/>
              <w:color w:val="000000" w:themeColor="text1"/>
              <w:sz w:val="24"/>
              <w:szCs w:val="24"/>
            </w:rPr>
          </w:rPrChange>
        </w:rPr>
        <w:t xml:space="preserve">at am I writing? –I must collect my thoughts. I do not know that any </w:t>
      </w:r>
      <w:proofErr w:type="gramStart"/>
      <w:r w:rsidR="007C0F4D" w:rsidRPr="00DA34F0">
        <w:rPr>
          <w:rStyle w:val="m-9115795407614457208s1"/>
          <w:rFonts w:ascii="Times New Roman" w:hAnsi="Times New Roman"/>
          <w:b w:val="0"/>
          <w:color w:val="000000" w:themeColor="text1"/>
          <w:sz w:val="24"/>
          <w:szCs w:val="24"/>
          <w:rPrChange w:id="1724" w:author="Anna Wingfield" w:date="2024-03-14T16:20:00Z">
            <w:rPr>
              <w:rStyle w:val="m-9115795407614457208s1"/>
              <w:rFonts w:ascii="Garamond" w:hAnsi="Garamond"/>
              <w:b w:val="0"/>
              <w:color w:val="000000" w:themeColor="text1"/>
              <w:sz w:val="24"/>
              <w:szCs w:val="24"/>
            </w:rPr>
          </w:rPrChange>
        </w:rPr>
        <w:t>will</w:t>
      </w:r>
      <w:proofErr w:type="gramEnd"/>
      <w:r w:rsidR="007C0F4D" w:rsidRPr="00DA34F0">
        <w:rPr>
          <w:rStyle w:val="m-9115795407614457208s1"/>
          <w:rFonts w:ascii="Times New Roman" w:hAnsi="Times New Roman"/>
          <w:b w:val="0"/>
          <w:color w:val="000000" w:themeColor="text1"/>
          <w:sz w:val="24"/>
          <w:szCs w:val="24"/>
          <w:rPrChange w:id="1725" w:author="Anna Wingfield" w:date="2024-03-14T16:20:00Z">
            <w:rPr>
              <w:rStyle w:val="m-9115795407614457208s1"/>
              <w:rFonts w:ascii="Garamond" w:hAnsi="Garamond"/>
              <w:b w:val="0"/>
              <w:color w:val="000000" w:themeColor="text1"/>
              <w:sz w:val="24"/>
              <w:szCs w:val="24"/>
            </w:rPr>
          </w:rPrChange>
        </w:rPr>
        <w:t xml:space="preserve"> </w:t>
      </w:r>
      <w:r w:rsidRPr="00DA34F0">
        <w:rPr>
          <w:rStyle w:val="m-9115795407614457208s1"/>
          <w:rFonts w:ascii="Times New Roman" w:hAnsi="Times New Roman"/>
          <w:b w:val="0"/>
          <w:color w:val="000000" w:themeColor="text1"/>
          <w:sz w:val="24"/>
          <w:szCs w:val="24"/>
          <w:rPrChange w:id="1726" w:author="Anna Wingfield" w:date="2024-03-14T16:20:00Z">
            <w:rPr>
              <w:rStyle w:val="m-9115795407614457208s1"/>
              <w:rFonts w:ascii="Garamond" w:hAnsi="Garamond"/>
              <w:b w:val="0"/>
              <w:color w:val="000000" w:themeColor="text1"/>
              <w:sz w:val="24"/>
              <w:szCs w:val="24"/>
            </w:rPr>
          </w:rPrChange>
        </w:rPr>
        <w:tab/>
      </w:r>
    </w:p>
    <w:p w14:paraId="53614C57" w14:textId="3D126C62" w:rsidR="00D729EB" w:rsidRPr="00DA34F0" w:rsidRDefault="00561EB2"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27"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28"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729" w:author="Anna Wingfield" w:date="2024-03-14T16:20:00Z">
            <w:rPr>
              <w:rStyle w:val="m-9115795407614457208s1"/>
              <w:rFonts w:ascii="Garamond" w:hAnsi="Garamond"/>
              <w:b w:val="0"/>
              <w:color w:val="000000" w:themeColor="text1"/>
              <w:sz w:val="24"/>
              <w:szCs w:val="24"/>
            </w:rPr>
          </w:rPrChange>
        </w:rPr>
        <w:t>p</w:t>
      </w:r>
      <w:r w:rsidRPr="00DA34F0">
        <w:rPr>
          <w:rStyle w:val="m-9115795407614457208s1"/>
          <w:rFonts w:ascii="Times New Roman" w:hAnsi="Times New Roman"/>
          <w:b w:val="0"/>
          <w:color w:val="000000" w:themeColor="text1"/>
          <w:sz w:val="24"/>
          <w:szCs w:val="24"/>
          <w:rPrChange w:id="1730" w:author="Anna Wingfield" w:date="2024-03-14T16:20:00Z">
            <w:rPr>
              <w:rStyle w:val="m-9115795407614457208s1"/>
              <w:rFonts w:ascii="Garamond" w:hAnsi="Garamond"/>
              <w:b w:val="0"/>
              <w:color w:val="000000" w:themeColor="text1"/>
              <w:sz w:val="24"/>
              <w:szCs w:val="24"/>
            </w:rPr>
          </w:rPrChange>
        </w:rPr>
        <w:t>erus</w:t>
      </w:r>
      <w:r w:rsidR="007C0F4D" w:rsidRPr="00DA34F0">
        <w:rPr>
          <w:rStyle w:val="m-9115795407614457208s1"/>
          <w:rFonts w:ascii="Times New Roman" w:hAnsi="Times New Roman"/>
          <w:b w:val="0"/>
          <w:color w:val="000000" w:themeColor="text1"/>
          <w:sz w:val="24"/>
          <w:szCs w:val="24"/>
          <w:rPrChange w:id="1731" w:author="Anna Wingfield" w:date="2024-03-14T16:20:00Z">
            <w:rPr>
              <w:rStyle w:val="m-9115795407614457208s1"/>
              <w:rFonts w:ascii="Garamond" w:hAnsi="Garamond"/>
              <w:b w:val="0"/>
              <w:color w:val="000000" w:themeColor="text1"/>
              <w:sz w:val="24"/>
              <w:szCs w:val="24"/>
            </w:rPr>
          </w:rPrChange>
        </w:rPr>
        <w:t>e the</w:t>
      </w:r>
      <w:r w:rsidR="00455475" w:rsidRPr="00DA34F0">
        <w:rPr>
          <w:rStyle w:val="m-9115795407614457208s1"/>
          <w:rFonts w:ascii="Times New Roman" w:hAnsi="Times New Roman"/>
          <w:b w:val="0"/>
          <w:color w:val="000000" w:themeColor="text1"/>
          <w:sz w:val="24"/>
          <w:szCs w:val="24"/>
          <w:rPrChange w:id="1732" w:author="Anna Wingfield" w:date="2024-03-14T16:20:00Z">
            <w:rPr>
              <w:rStyle w:val="m-9115795407614457208s1"/>
              <w:rFonts w:ascii="Garamond" w:hAnsi="Garamond"/>
              <w:b w:val="0"/>
              <w:color w:val="000000" w:themeColor="text1"/>
              <w:sz w:val="24"/>
              <w:szCs w:val="24"/>
            </w:rPr>
          </w:rPrChange>
        </w:rPr>
        <w:t>s</w:t>
      </w:r>
      <w:r w:rsidR="007C0F4D" w:rsidRPr="00DA34F0">
        <w:rPr>
          <w:rStyle w:val="m-9115795407614457208s1"/>
          <w:rFonts w:ascii="Times New Roman" w:hAnsi="Times New Roman"/>
          <w:b w:val="0"/>
          <w:color w:val="000000" w:themeColor="text1"/>
          <w:sz w:val="24"/>
          <w:szCs w:val="24"/>
          <w:rPrChange w:id="1733" w:author="Anna Wingfield" w:date="2024-03-14T16:20:00Z">
            <w:rPr>
              <w:rStyle w:val="m-9115795407614457208s1"/>
              <w:rFonts w:ascii="Garamond" w:hAnsi="Garamond"/>
              <w:b w:val="0"/>
              <w:color w:val="000000" w:themeColor="text1"/>
              <w:sz w:val="24"/>
              <w:szCs w:val="24"/>
            </w:rPr>
          </w:rPrChange>
        </w:rPr>
        <w:t>e pages except you, my f</w:t>
      </w:r>
      <w:r w:rsidRPr="00DA34F0">
        <w:rPr>
          <w:rStyle w:val="m-9115795407614457208s1"/>
          <w:rFonts w:ascii="Times New Roman" w:hAnsi="Times New Roman"/>
          <w:b w:val="0"/>
          <w:color w:val="000000" w:themeColor="text1"/>
          <w:sz w:val="24"/>
          <w:szCs w:val="24"/>
          <w:rPrChange w:id="1734" w:author="Anna Wingfield" w:date="2024-03-14T16:20:00Z">
            <w:rPr>
              <w:rStyle w:val="m-9115795407614457208s1"/>
              <w:rFonts w:ascii="Garamond" w:hAnsi="Garamond"/>
              <w:b w:val="0"/>
              <w:color w:val="000000" w:themeColor="text1"/>
              <w:sz w:val="24"/>
              <w:szCs w:val="24"/>
            </w:rPr>
          </w:rPrChange>
        </w:rPr>
        <w:t>r</w:t>
      </w:r>
      <w:r w:rsidR="007C0F4D" w:rsidRPr="00DA34F0">
        <w:rPr>
          <w:rStyle w:val="m-9115795407614457208s1"/>
          <w:rFonts w:ascii="Times New Roman" w:hAnsi="Times New Roman"/>
          <w:b w:val="0"/>
          <w:color w:val="000000" w:themeColor="text1"/>
          <w:sz w:val="24"/>
          <w:szCs w:val="24"/>
          <w:rPrChange w:id="1735" w:author="Anna Wingfield" w:date="2024-03-14T16:20:00Z">
            <w:rPr>
              <w:rStyle w:val="m-9115795407614457208s1"/>
              <w:rFonts w:ascii="Garamond" w:hAnsi="Garamond"/>
              <w:b w:val="0"/>
              <w:color w:val="000000" w:themeColor="text1"/>
              <w:sz w:val="24"/>
              <w:szCs w:val="24"/>
            </w:rPr>
          </w:rPrChange>
        </w:rPr>
        <w:t xml:space="preserve">iend, who will receive them at my death. </w:t>
      </w:r>
    </w:p>
    <w:p w14:paraId="5715CAB3" w14:textId="77777777" w:rsidR="00561EB2" w:rsidRPr="00DA34F0" w:rsidRDefault="00561EB2"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36"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37"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738" w:author="Anna Wingfield" w:date="2024-03-14T16:20:00Z">
            <w:rPr>
              <w:rStyle w:val="m-9115795407614457208s1"/>
              <w:rFonts w:ascii="Garamond" w:hAnsi="Garamond"/>
              <w:b w:val="0"/>
              <w:color w:val="000000" w:themeColor="text1"/>
              <w:sz w:val="24"/>
              <w:szCs w:val="24"/>
            </w:rPr>
          </w:rPrChange>
        </w:rPr>
        <w:t xml:space="preserve">I do not address them to you alone because it will give me pleasure to </w:t>
      </w:r>
      <w:proofErr w:type="gramStart"/>
      <w:r w:rsidR="007C0F4D" w:rsidRPr="00DA34F0">
        <w:rPr>
          <w:rStyle w:val="m-9115795407614457208s1"/>
          <w:rFonts w:ascii="Times New Roman" w:hAnsi="Times New Roman"/>
          <w:b w:val="0"/>
          <w:color w:val="000000" w:themeColor="text1"/>
          <w:sz w:val="24"/>
          <w:szCs w:val="24"/>
          <w:rPrChange w:id="1739" w:author="Anna Wingfield" w:date="2024-03-14T16:20:00Z">
            <w:rPr>
              <w:rStyle w:val="m-9115795407614457208s1"/>
              <w:rFonts w:ascii="Garamond" w:hAnsi="Garamond"/>
              <w:b w:val="0"/>
              <w:color w:val="000000" w:themeColor="text1"/>
              <w:sz w:val="24"/>
              <w:szCs w:val="24"/>
            </w:rPr>
          </w:rPrChange>
        </w:rPr>
        <w:t>dwell</w:t>
      </w:r>
      <w:proofErr w:type="gramEnd"/>
      <w:r w:rsidR="007C0F4D" w:rsidRPr="00DA34F0">
        <w:rPr>
          <w:rStyle w:val="m-9115795407614457208s1"/>
          <w:rFonts w:ascii="Times New Roman" w:hAnsi="Times New Roman"/>
          <w:b w:val="0"/>
          <w:color w:val="000000" w:themeColor="text1"/>
          <w:sz w:val="24"/>
          <w:szCs w:val="24"/>
          <w:rPrChange w:id="1740" w:author="Anna Wingfield" w:date="2024-03-14T16:20:00Z">
            <w:rPr>
              <w:rStyle w:val="m-9115795407614457208s1"/>
              <w:rFonts w:ascii="Garamond" w:hAnsi="Garamond"/>
              <w:b w:val="0"/>
              <w:color w:val="000000" w:themeColor="text1"/>
              <w:sz w:val="24"/>
              <w:szCs w:val="24"/>
            </w:rPr>
          </w:rPrChange>
        </w:rPr>
        <w:t xml:space="preserve"> </w:t>
      </w:r>
    </w:p>
    <w:p w14:paraId="6B572DA3" w14:textId="77777777" w:rsidR="00561EB2" w:rsidRPr="00DA34F0" w:rsidRDefault="00561EB2" w:rsidP="00755D7E">
      <w:pPr>
        <w:pStyle w:val="m-9115795407614457208p1"/>
        <w:spacing w:line="480" w:lineRule="auto"/>
        <w:contextualSpacing/>
        <w:rPr>
          <w:rStyle w:val="m-9115795407614457208s1"/>
          <w:rFonts w:ascii="Times New Roman" w:hAnsi="Times New Roman"/>
          <w:b w:val="0"/>
          <w:color w:val="000000" w:themeColor="text1"/>
          <w:sz w:val="24"/>
          <w:szCs w:val="24"/>
          <w:rPrChange w:id="1741"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42"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743" w:author="Anna Wingfield" w:date="2024-03-14T16:20:00Z">
            <w:rPr>
              <w:rStyle w:val="m-9115795407614457208s1"/>
              <w:rFonts w:ascii="Garamond" w:hAnsi="Garamond"/>
              <w:b w:val="0"/>
              <w:color w:val="000000" w:themeColor="text1"/>
              <w:sz w:val="24"/>
              <w:szCs w:val="24"/>
            </w:rPr>
          </w:rPrChange>
        </w:rPr>
        <w:t xml:space="preserve">upon our friendship in a way that would be needless if you alone read what I </w:t>
      </w:r>
    </w:p>
    <w:p w14:paraId="3D0B5ECB" w14:textId="01CB283C" w:rsidR="00030EDC" w:rsidRPr="00DA34F0" w:rsidRDefault="00561EB2"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744"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45" w:author="Anna Wingfield" w:date="2024-03-14T16:20:00Z">
            <w:rPr>
              <w:rStyle w:val="m-9115795407614457208s1"/>
              <w:rFonts w:ascii="Garamond" w:hAnsi="Garamond"/>
              <w:b w:val="0"/>
              <w:color w:val="000000" w:themeColor="text1"/>
              <w:sz w:val="24"/>
              <w:szCs w:val="24"/>
            </w:rPr>
          </w:rPrChange>
        </w:rPr>
        <w:tab/>
      </w:r>
      <w:r w:rsidR="007C0F4D" w:rsidRPr="00DA34F0">
        <w:rPr>
          <w:rStyle w:val="m-9115795407614457208s1"/>
          <w:rFonts w:ascii="Times New Roman" w:hAnsi="Times New Roman"/>
          <w:b w:val="0"/>
          <w:color w:val="000000" w:themeColor="text1"/>
          <w:sz w:val="24"/>
          <w:szCs w:val="24"/>
          <w:rPrChange w:id="1746" w:author="Anna Wingfield" w:date="2024-03-14T16:20:00Z">
            <w:rPr>
              <w:rStyle w:val="m-9115795407614457208s1"/>
              <w:rFonts w:ascii="Garamond" w:hAnsi="Garamond"/>
              <w:b w:val="0"/>
              <w:color w:val="000000" w:themeColor="text1"/>
              <w:sz w:val="24"/>
              <w:szCs w:val="24"/>
            </w:rPr>
          </w:rPrChange>
        </w:rPr>
        <w:t>shall write. I shall address my tale therefore as if I wrote strangers.</w:t>
      </w:r>
      <w:r w:rsidR="001F77F8" w:rsidRPr="00DA34F0">
        <w:rPr>
          <w:rStyle w:val="FootnoteReference"/>
          <w:rFonts w:ascii="Times New Roman" w:hAnsi="Times New Roman"/>
          <w:b w:val="0"/>
          <w:color w:val="000000" w:themeColor="text1"/>
          <w:sz w:val="24"/>
          <w:szCs w:val="24"/>
          <w:rPrChange w:id="1747" w:author="Anna Wingfield" w:date="2024-03-14T16:20:00Z">
            <w:rPr>
              <w:rStyle w:val="FootnoteReference"/>
              <w:rFonts w:ascii="Garamond" w:hAnsi="Garamond"/>
              <w:b w:val="0"/>
              <w:color w:val="000000" w:themeColor="text1"/>
              <w:sz w:val="24"/>
              <w:szCs w:val="24"/>
            </w:rPr>
          </w:rPrChange>
        </w:rPr>
        <w:footnoteReference w:id="14"/>
      </w:r>
      <w:r w:rsidR="00D729EB" w:rsidRPr="00DA34F0">
        <w:rPr>
          <w:rStyle w:val="m-9115795407614457208s1"/>
          <w:rFonts w:ascii="Times New Roman" w:hAnsi="Times New Roman"/>
          <w:b w:val="0"/>
          <w:color w:val="000000" w:themeColor="text1"/>
          <w:sz w:val="24"/>
          <w:szCs w:val="24"/>
          <w:rPrChange w:id="1753" w:author="Anna Wingfield" w:date="2024-03-14T16:20:00Z">
            <w:rPr>
              <w:rStyle w:val="m-9115795407614457208s1"/>
              <w:rFonts w:ascii="Garamond" w:hAnsi="Garamond"/>
              <w:b w:val="0"/>
              <w:color w:val="000000" w:themeColor="text1"/>
              <w:sz w:val="24"/>
              <w:szCs w:val="24"/>
            </w:rPr>
          </w:rPrChange>
        </w:rPr>
        <w:t xml:space="preserve"> </w:t>
      </w:r>
      <w:r w:rsidR="007C0F4D" w:rsidRPr="00DA34F0">
        <w:rPr>
          <w:rStyle w:val="m-9115795407614457208s1"/>
          <w:rFonts w:ascii="Times New Roman" w:hAnsi="Times New Roman"/>
          <w:b w:val="0"/>
          <w:color w:val="000000" w:themeColor="text1"/>
          <w:sz w:val="24"/>
          <w:szCs w:val="24"/>
          <w:rPrChange w:id="1754" w:author="Anna Wingfield" w:date="2024-03-14T16:20:00Z">
            <w:rPr>
              <w:rStyle w:val="m-9115795407614457208s1"/>
              <w:rFonts w:ascii="Garamond" w:hAnsi="Garamond"/>
              <w:b w:val="0"/>
              <w:color w:val="000000" w:themeColor="text1"/>
              <w:sz w:val="24"/>
              <w:szCs w:val="24"/>
            </w:rPr>
          </w:rPrChange>
        </w:rPr>
        <w:t xml:space="preserve"> </w:t>
      </w:r>
    </w:p>
    <w:p w14:paraId="5AFBE4B2" w14:textId="77777777" w:rsidR="00030EDC" w:rsidRPr="00DA34F0" w:rsidRDefault="00030EDC"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755" w:author="Anna Wingfield" w:date="2024-03-14T16:20:00Z">
            <w:rPr>
              <w:rStyle w:val="m-9115795407614457208s1"/>
              <w:rFonts w:ascii="Garamond" w:hAnsi="Garamond"/>
              <w:b w:val="0"/>
              <w:color w:val="000000" w:themeColor="text1"/>
              <w:sz w:val="24"/>
              <w:szCs w:val="24"/>
            </w:rPr>
          </w:rPrChange>
        </w:rPr>
      </w:pPr>
    </w:p>
    <w:p w14:paraId="4C737C86" w14:textId="77777777" w:rsidR="0019142D" w:rsidRPr="00DA34F0" w:rsidRDefault="00561EB2" w:rsidP="0019142D">
      <w:pPr>
        <w:pStyle w:val="m-9115795407614457208p1"/>
        <w:spacing w:line="480" w:lineRule="auto"/>
        <w:contextualSpacing/>
        <w:rPr>
          <w:rStyle w:val="m-9115795407614457208s1"/>
          <w:rFonts w:ascii="Times New Roman" w:hAnsi="Times New Roman"/>
          <w:b w:val="0"/>
          <w:color w:val="000000" w:themeColor="text1"/>
          <w:sz w:val="24"/>
          <w:szCs w:val="24"/>
          <w:rPrChange w:id="1756"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757" w:author="Anna Wingfield" w:date="2024-03-14T16:20:00Z">
            <w:rPr>
              <w:rStyle w:val="m-9115795407614457208s1"/>
              <w:rFonts w:ascii="Garamond" w:hAnsi="Garamond"/>
              <w:b w:val="0"/>
              <w:color w:val="000000" w:themeColor="text1"/>
              <w:sz w:val="24"/>
              <w:szCs w:val="24"/>
            </w:rPr>
          </w:rPrChange>
        </w:rPr>
        <w:t xml:space="preserve">Here the friend, Woodville, gets configured as inherently estranged, a stranger who is </w:t>
      </w:r>
      <w:proofErr w:type="gramStart"/>
      <w:r w:rsidRPr="00DA34F0">
        <w:rPr>
          <w:rStyle w:val="m-9115795407614457208s1"/>
          <w:rFonts w:ascii="Times New Roman" w:hAnsi="Times New Roman"/>
          <w:b w:val="0"/>
          <w:color w:val="000000" w:themeColor="text1"/>
          <w:sz w:val="24"/>
          <w:szCs w:val="24"/>
          <w:rPrChange w:id="1758" w:author="Anna Wingfield" w:date="2024-03-14T16:20:00Z">
            <w:rPr>
              <w:rStyle w:val="m-9115795407614457208s1"/>
              <w:rFonts w:ascii="Garamond" w:hAnsi="Garamond"/>
              <w:b w:val="0"/>
              <w:color w:val="000000" w:themeColor="text1"/>
              <w:sz w:val="24"/>
              <w:szCs w:val="24"/>
            </w:rPr>
          </w:rPrChange>
        </w:rPr>
        <w:t>actually many</w:t>
      </w:r>
      <w:proofErr w:type="gramEnd"/>
      <w:r w:rsidRPr="00DA34F0">
        <w:rPr>
          <w:rStyle w:val="m-9115795407614457208s1"/>
          <w:rFonts w:ascii="Times New Roman" w:hAnsi="Times New Roman"/>
          <w:b w:val="0"/>
          <w:color w:val="000000" w:themeColor="text1"/>
          <w:sz w:val="24"/>
          <w:szCs w:val="24"/>
          <w:rPrChange w:id="1759" w:author="Anna Wingfield" w:date="2024-03-14T16:20:00Z">
            <w:rPr>
              <w:rStyle w:val="m-9115795407614457208s1"/>
              <w:rFonts w:ascii="Garamond" w:hAnsi="Garamond"/>
              <w:b w:val="0"/>
              <w:color w:val="000000" w:themeColor="text1"/>
              <w:sz w:val="24"/>
              <w:szCs w:val="24"/>
            </w:rPr>
          </w:rPrChange>
        </w:rPr>
        <w:t xml:space="preserve"> “stranger</w:t>
      </w:r>
      <w:r w:rsidR="00934C85" w:rsidRPr="00DA34F0">
        <w:rPr>
          <w:rStyle w:val="m-9115795407614457208s1"/>
          <w:rFonts w:ascii="Times New Roman" w:hAnsi="Times New Roman"/>
          <w:b w:val="0"/>
          <w:color w:val="000000" w:themeColor="text1"/>
          <w:sz w:val="24"/>
          <w:szCs w:val="24"/>
          <w:rPrChange w:id="1760" w:author="Anna Wingfield" w:date="2024-03-14T16:20:00Z">
            <w:rPr>
              <w:rStyle w:val="m-9115795407614457208s1"/>
              <w:rFonts w:ascii="Garamond" w:hAnsi="Garamond"/>
              <w:b w:val="0"/>
              <w:color w:val="000000" w:themeColor="text1"/>
              <w:sz w:val="24"/>
              <w:szCs w:val="24"/>
            </w:rPr>
          </w:rPrChange>
        </w:rPr>
        <w:t>s</w:t>
      </w:r>
      <w:r w:rsidRPr="00DA34F0">
        <w:rPr>
          <w:rStyle w:val="m-9115795407614457208s1"/>
          <w:rFonts w:ascii="Times New Roman" w:hAnsi="Times New Roman"/>
          <w:b w:val="0"/>
          <w:color w:val="000000" w:themeColor="text1"/>
          <w:sz w:val="24"/>
          <w:szCs w:val="24"/>
          <w:rPrChange w:id="1761" w:author="Anna Wingfield" w:date="2024-03-14T16:20:00Z">
            <w:rPr>
              <w:rStyle w:val="m-9115795407614457208s1"/>
              <w:rFonts w:ascii="Garamond" w:hAnsi="Garamond"/>
              <w:b w:val="0"/>
              <w:color w:val="000000" w:themeColor="text1"/>
              <w:sz w:val="24"/>
              <w:szCs w:val="24"/>
            </w:rPr>
          </w:rPrChange>
        </w:rPr>
        <w:t xml:space="preserve">.” That multiplicative effect inflating the one to the many indicates how Matilda sees herself as a world alone and lonely by nature, alone by herself by </w:t>
      </w:r>
      <w:proofErr w:type="gramStart"/>
      <w:r w:rsidRPr="00DA34F0">
        <w:rPr>
          <w:rStyle w:val="m-9115795407614457208s1"/>
          <w:rFonts w:ascii="Times New Roman" w:hAnsi="Times New Roman"/>
          <w:b w:val="0"/>
          <w:color w:val="000000" w:themeColor="text1"/>
          <w:sz w:val="24"/>
          <w:szCs w:val="24"/>
          <w:rPrChange w:id="1762" w:author="Anna Wingfield" w:date="2024-03-14T16:20:00Z">
            <w:rPr>
              <w:rStyle w:val="m-9115795407614457208s1"/>
              <w:rFonts w:ascii="Garamond" w:hAnsi="Garamond"/>
              <w:b w:val="0"/>
              <w:color w:val="000000" w:themeColor="text1"/>
              <w:sz w:val="24"/>
              <w:szCs w:val="24"/>
            </w:rPr>
          </w:rPrChange>
        </w:rPr>
        <w:t>her self</w:t>
      </w:r>
      <w:proofErr w:type="gramEnd"/>
      <w:r w:rsidRPr="00DA34F0">
        <w:rPr>
          <w:rStyle w:val="m-9115795407614457208s1"/>
          <w:rFonts w:ascii="Times New Roman" w:hAnsi="Times New Roman"/>
          <w:b w:val="0"/>
          <w:color w:val="000000" w:themeColor="text1"/>
          <w:sz w:val="24"/>
          <w:szCs w:val="24"/>
          <w:rPrChange w:id="1763" w:author="Anna Wingfield" w:date="2024-03-14T16:20:00Z">
            <w:rPr>
              <w:rStyle w:val="m-9115795407614457208s1"/>
              <w:rFonts w:ascii="Garamond" w:hAnsi="Garamond"/>
              <w:b w:val="0"/>
              <w:color w:val="000000" w:themeColor="text1"/>
              <w:sz w:val="24"/>
              <w:szCs w:val="24"/>
            </w:rPr>
          </w:rPrChange>
        </w:rPr>
        <w:t>.  If Lionel</w:t>
      </w:r>
      <w:r w:rsidR="00934C85" w:rsidRPr="00DA34F0">
        <w:rPr>
          <w:rStyle w:val="m-9115795407614457208s1"/>
          <w:rFonts w:ascii="Times New Roman" w:hAnsi="Times New Roman"/>
          <w:b w:val="0"/>
          <w:color w:val="000000" w:themeColor="text1"/>
          <w:sz w:val="24"/>
          <w:szCs w:val="24"/>
          <w:rPrChange w:id="1764" w:author="Anna Wingfield" w:date="2024-03-14T16:20:00Z">
            <w:rPr>
              <w:rStyle w:val="m-9115795407614457208s1"/>
              <w:rFonts w:ascii="Garamond" w:hAnsi="Garamond"/>
              <w:b w:val="0"/>
              <w:color w:val="000000" w:themeColor="text1"/>
              <w:sz w:val="24"/>
              <w:szCs w:val="24"/>
            </w:rPr>
          </w:rPrChange>
        </w:rPr>
        <w:t xml:space="preserve"> </w:t>
      </w:r>
      <w:r w:rsidRPr="00DA34F0">
        <w:rPr>
          <w:rStyle w:val="m-9115795407614457208s1"/>
          <w:rFonts w:ascii="Times New Roman" w:hAnsi="Times New Roman"/>
          <w:b w:val="0"/>
          <w:color w:val="000000" w:themeColor="text1"/>
          <w:sz w:val="24"/>
          <w:szCs w:val="24"/>
          <w:rPrChange w:id="1765" w:author="Anna Wingfield" w:date="2024-03-14T16:20:00Z">
            <w:rPr>
              <w:rStyle w:val="m-9115795407614457208s1"/>
              <w:rFonts w:ascii="Garamond" w:hAnsi="Garamond"/>
              <w:b w:val="0"/>
              <w:color w:val="000000" w:themeColor="text1"/>
              <w:sz w:val="24"/>
              <w:szCs w:val="24"/>
            </w:rPr>
          </w:rPrChange>
        </w:rPr>
        <w:t>is ambiguous</w:t>
      </w:r>
      <w:r w:rsidR="00845883" w:rsidRPr="00DA34F0">
        <w:rPr>
          <w:rStyle w:val="m-9115795407614457208s1"/>
          <w:rFonts w:ascii="Times New Roman" w:hAnsi="Times New Roman"/>
          <w:b w:val="0"/>
          <w:color w:val="000000" w:themeColor="text1"/>
          <w:sz w:val="24"/>
          <w:szCs w:val="24"/>
          <w:rPrChange w:id="1766" w:author="Anna Wingfield" w:date="2024-03-14T16:20:00Z">
            <w:rPr>
              <w:rStyle w:val="m-9115795407614457208s1"/>
              <w:rFonts w:ascii="Garamond" w:hAnsi="Garamond"/>
              <w:b w:val="0"/>
              <w:color w:val="000000" w:themeColor="text1"/>
              <w:sz w:val="24"/>
              <w:szCs w:val="24"/>
            </w:rPr>
          </w:rPrChange>
        </w:rPr>
        <w:t>ly</w:t>
      </w:r>
      <w:r w:rsidR="00E219B5" w:rsidRPr="00DA34F0">
        <w:rPr>
          <w:rStyle w:val="m-9115795407614457208s1"/>
          <w:rFonts w:ascii="Times New Roman" w:hAnsi="Times New Roman"/>
          <w:b w:val="0"/>
          <w:color w:val="000000" w:themeColor="text1"/>
          <w:sz w:val="24"/>
          <w:szCs w:val="24"/>
          <w:rPrChange w:id="1767" w:author="Anna Wingfield" w:date="2024-03-14T16:20:00Z">
            <w:rPr>
              <w:rStyle w:val="m-9115795407614457208s1"/>
              <w:rFonts w:ascii="Garamond" w:hAnsi="Garamond"/>
              <w:b w:val="0"/>
              <w:color w:val="000000" w:themeColor="text1"/>
              <w:sz w:val="24"/>
              <w:szCs w:val="24"/>
            </w:rPr>
          </w:rPrChange>
        </w:rPr>
        <w:t xml:space="preserve"> gendere</w:t>
      </w:r>
      <w:r w:rsidR="009D0F33" w:rsidRPr="00DA34F0">
        <w:rPr>
          <w:rStyle w:val="m-9115795407614457208s1"/>
          <w:rFonts w:ascii="Times New Roman" w:hAnsi="Times New Roman"/>
          <w:b w:val="0"/>
          <w:color w:val="000000" w:themeColor="text1"/>
          <w:sz w:val="24"/>
          <w:szCs w:val="24"/>
          <w:rPrChange w:id="1768" w:author="Anna Wingfield" w:date="2024-03-14T16:20:00Z">
            <w:rPr>
              <w:rStyle w:val="m-9115795407614457208s1"/>
              <w:rFonts w:ascii="Garamond" w:hAnsi="Garamond"/>
              <w:b w:val="0"/>
              <w:color w:val="000000" w:themeColor="text1"/>
              <w:sz w:val="24"/>
              <w:szCs w:val="24"/>
            </w:rPr>
          </w:rPrChange>
        </w:rPr>
        <w:t>d</w:t>
      </w:r>
      <w:r w:rsidR="00E219B5" w:rsidRPr="00DA34F0">
        <w:rPr>
          <w:rStyle w:val="m-9115795407614457208s1"/>
          <w:rFonts w:ascii="Times New Roman" w:hAnsi="Times New Roman"/>
          <w:b w:val="0"/>
          <w:color w:val="000000" w:themeColor="text1"/>
          <w:sz w:val="24"/>
          <w:szCs w:val="24"/>
          <w:rPrChange w:id="1769" w:author="Anna Wingfield" w:date="2024-03-14T16:20:00Z">
            <w:rPr>
              <w:rStyle w:val="m-9115795407614457208s1"/>
              <w:rFonts w:ascii="Garamond" w:hAnsi="Garamond"/>
              <w:b w:val="0"/>
              <w:color w:val="000000" w:themeColor="text1"/>
              <w:sz w:val="24"/>
              <w:szCs w:val="24"/>
            </w:rPr>
          </w:rPrChange>
        </w:rPr>
        <w:t xml:space="preserve"> </w:t>
      </w:r>
      <w:r w:rsidR="000B2520" w:rsidRPr="00DA34F0">
        <w:rPr>
          <w:rStyle w:val="m-9115795407614457208s1"/>
          <w:rFonts w:ascii="Times New Roman" w:hAnsi="Times New Roman"/>
          <w:b w:val="0"/>
          <w:color w:val="000000" w:themeColor="text1"/>
          <w:sz w:val="24"/>
          <w:szCs w:val="24"/>
          <w:rPrChange w:id="1770" w:author="Anna Wingfield" w:date="2024-03-14T16:20:00Z">
            <w:rPr>
              <w:rStyle w:val="m-9115795407614457208s1"/>
              <w:rFonts w:ascii="Garamond" w:hAnsi="Garamond"/>
              <w:b w:val="0"/>
              <w:color w:val="000000" w:themeColor="text1"/>
              <w:sz w:val="24"/>
              <w:szCs w:val="24"/>
            </w:rPr>
          </w:rPrChange>
        </w:rPr>
        <w:t xml:space="preserve">as </w:t>
      </w:r>
      <w:r w:rsidR="00934C85" w:rsidRPr="00DA34F0">
        <w:rPr>
          <w:rFonts w:ascii="Times New Roman" w:eastAsia="Times New Roman" w:hAnsi="Times New Roman"/>
          <w:b w:val="0"/>
          <w:sz w:val="24"/>
          <w:szCs w:val="24"/>
          <w:rPrChange w:id="1771" w:author="Anna Wingfield" w:date="2024-03-14T16:20:00Z">
            <w:rPr>
              <w:rFonts w:ascii="Garamond" w:eastAsia="Times New Roman" w:hAnsi="Garamond"/>
              <w:b w:val="0"/>
              <w:sz w:val="24"/>
              <w:szCs w:val="24"/>
            </w:rPr>
          </w:rPrChange>
        </w:rPr>
        <w:t xml:space="preserve">Lisa </w:t>
      </w:r>
      <w:r w:rsidR="000B2520" w:rsidRPr="00DA34F0">
        <w:rPr>
          <w:rFonts w:ascii="Times New Roman" w:eastAsia="Times New Roman" w:hAnsi="Times New Roman"/>
          <w:b w:val="0"/>
          <w:sz w:val="24"/>
          <w:szCs w:val="24"/>
          <w:rPrChange w:id="1772" w:author="Anna Wingfield" w:date="2024-03-14T16:20:00Z">
            <w:rPr>
              <w:rFonts w:ascii="Garamond" w:eastAsia="Times New Roman" w:hAnsi="Garamond"/>
              <w:b w:val="0"/>
              <w:sz w:val="24"/>
              <w:szCs w:val="24"/>
            </w:rPr>
          </w:rPrChange>
        </w:rPr>
        <w:t>Hopkins</w:t>
      </w:r>
      <w:r w:rsidR="00934C85" w:rsidRPr="00DA34F0">
        <w:rPr>
          <w:rFonts w:ascii="Times New Roman" w:eastAsia="Times New Roman" w:hAnsi="Times New Roman"/>
          <w:b w:val="0"/>
          <w:sz w:val="24"/>
          <w:szCs w:val="24"/>
          <w:rPrChange w:id="1773" w:author="Anna Wingfield" w:date="2024-03-14T16:20:00Z">
            <w:rPr>
              <w:rFonts w:ascii="Garamond" w:eastAsia="Times New Roman" w:hAnsi="Garamond"/>
              <w:b w:val="0"/>
              <w:sz w:val="24"/>
              <w:szCs w:val="24"/>
            </w:rPr>
          </w:rPrChange>
        </w:rPr>
        <w:t xml:space="preserve"> and Anne Mellor</w:t>
      </w:r>
      <w:r w:rsidR="00934C85" w:rsidRPr="00DA34F0">
        <w:rPr>
          <w:rFonts w:ascii="Times New Roman" w:eastAsia="Times New Roman" w:hAnsi="Times New Roman"/>
          <w:sz w:val="24"/>
          <w:szCs w:val="24"/>
          <w:rPrChange w:id="1774" w:author="Anna Wingfield" w:date="2024-03-14T16:20:00Z">
            <w:rPr>
              <w:rFonts w:eastAsia="Times New Roman"/>
            </w:rPr>
          </w:rPrChange>
        </w:rPr>
        <w:t xml:space="preserve"> </w:t>
      </w:r>
      <w:r w:rsidR="00934C85" w:rsidRPr="00DA34F0">
        <w:rPr>
          <w:rStyle w:val="m-9115795407614457208s1"/>
          <w:rFonts w:ascii="Times New Roman" w:hAnsi="Times New Roman"/>
          <w:b w:val="0"/>
          <w:color w:val="000000" w:themeColor="text1"/>
          <w:sz w:val="24"/>
          <w:szCs w:val="24"/>
          <w:rPrChange w:id="1775" w:author="Anna Wingfield" w:date="2024-03-14T16:20:00Z">
            <w:rPr>
              <w:rStyle w:val="m-9115795407614457208s1"/>
              <w:rFonts w:ascii="Garamond" w:hAnsi="Garamond"/>
              <w:b w:val="0"/>
              <w:color w:val="000000" w:themeColor="text1"/>
              <w:sz w:val="24"/>
              <w:szCs w:val="24"/>
            </w:rPr>
          </w:rPrChange>
        </w:rPr>
        <w:t>point out</w:t>
      </w:r>
      <w:r w:rsidR="00845883" w:rsidRPr="00DA34F0">
        <w:rPr>
          <w:rStyle w:val="m-9115795407614457208s1"/>
          <w:rFonts w:ascii="Times New Roman" w:hAnsi="Times New Roman"/>
          <w:b w:val="0"/>
          <w:color w:val="000000" w:themeColor="text1"/>
          <w:sz w:val="24"/>
          <w:szCs w:val="24"/>
          <w:rPrChange w:id="1776" w:author="Anna Wingfield" w:date="2024-03-14T16:20:00Z">
            <w:rPr>
              <w:rStyle w:val="m-9115795407614457208s1"/>
              <w:rFonts w:ascii="Garamond" w:hAnsi="Garamond"/>
              <w:b w:val="0"/>
              <w:color w:val="000000" w:themeColor="text1"/>
              <w:sz w:val="24"/>
              <w:szCs w:val="24"/>
            </w:rPr>
          </w:rPrChange>
        </w:rPr>
        <w:t xml:space="preserve"> </w:t>
      </w:r>
      <w:r w:rsidR="000B2520" w:rsidRPr="00DA34F0">
        <w:rPr>
          <w:rStyle w:val="m-9115795407614457208s1"/>
          <w:rFonts w:ascii="Times New Roman" w:hAnsi="Times New Roman"/>
          <w:b w:val="0"/>
          <w:color w:val="000000" w:themeColor="text1"/>
          <w:sz w:val="24"/>
          <w:szCs w:val="24"/>
          <w:rPrChange w:id="1777" w:author="Anna Wingfield" w:date="2024-03-14T16:20:00Z">
            <w:rPr>
              <w:rStyle w:val="m-9115795407614457208s1"/>
              <w:rFonts w:ascii="Garamond" w:hAnsi="Garamond"/>
              <w:b w:val="0"/>
              <w:color w:val="000000" w:themeColor="text1"/>
              <w:sz w:val="24"/>
              <w:szCs w:val="24"/>
            </w:rPr>
          </w:rPrChange>
        </w:rPr>
        <w:t xml:space="preserve">(and if the novel plays with gender in other ways as </w:t>
      </w:r>
      <w:proofErr w:type="spellStart"/>
      <w:r w:rsidR="00755D7E" w:rsidRPr="00DA34F0">
        <w:rPr>
          <w:rStyle w:val="m-9115795407614457208s1"/>
          <w:rFonts w:ascii="Times New Roman" w:hAnsi="Times New Roman"/>
          <w:b w:val="0"/>
          <w:color w:val="000000" w:themeColor="text1"/>
          <w:sz w:val="24"/>
          <w:szCs w:val="24"/>
          <w:rPrChange w:id="1778" w:author="Anna Wingfield" w:date="2024-03-14T16:20:00Z">
            <w:rPr>
              <w:rStyle w:val="m-9115795407614457208s1"/>
              <w:rFonts w:ascii="Garamond" w:hAnsi="Garamond"/>
              <w:b w:val="0"/>
              <w:color w:val="000000" w:themeColor="text1"/>
              <w:sz w:val="24"/>
              <w:szCs w:val="24"/>
            </w:rPr>
          </w:rPrChange>
        </w:rPr>
        <w:t>Fuson</w:t>
      </w:r>
      <w:proofErr w:type="spellEnd"/>
      <w:r w:rsidR="00755D7E" w:rsidRPr="00DA34F0">
        <w:rPr>
          <w:rStyle w:val="m-9115795407614457208s1"/>
          <w:rFonts w:ascii="Times New Roman" w:hAnsi="Times New Roman"/>
          <w:b w:val="0"/>
          <w:color w:val="000000" w:themeColor="text1"/>
          <w:sz w:val="24"/>
          <w:szCs w:val="24"/>
          <w:rPrChange w:id="1779" w:author="Anna Wingfield" w:date="2024-03-14T16:20:00Z">
            <w:rPr>
              <w:rStyle w:val="m-9115795407614457208s1"/>
              <w:rFonts w:ascii="Garamond" w:hAnsi="Garamond"/>
              <w:b w:val="0"/>
              <w:color w:val="000000" w:themeColor="text1"/>
              <w:sz w:val="24"/>
              <w:szCs w:val="24"/>
            </w:rPr>
          </w:rPrChange>
        </w:rPr>
        <w:t xml:space="preserve"> </w:t>
      </w:r>
      <w:r w:rsidR="0074117F" w:rsidRPr="00DA34F0">
        <w:rPr>
          <w:rStyle w:val="m-9115795407614457208s1"/>
          <w:rFonts w:ascii="Times New Roman" w:hAnsi="Times New Roman"/>
          <w:b w:val="0"/>
          <w:color w:val="000000" w:themeColor="text1"/>
          <w:sz w:val="24"/>
          <w:szCs w:val="24"/>
          <w:rPrChange w:id="1780" w:author="Anna Wingfield" w:date="2024-03-14T16:20:00Z">
            <w:rPr>
              <w:rStyle w:val="m-9115795407614457208s1"/>
              <w:rFonts w:ascii="Garamond" w:hAnsi="Garamond"/>
              <w:b w:val="0"/>
              <w:color w:val="000000" w:themeColor="text1"/>
              <w:sz w:val="24"/>
              <w:szCs w:val="24"/>
            </w:rPr>
          </w:rPrChange>
        </w:rPr>
        <w:t>Wang notes)</w:t>
      </w:r>
      <w:r w:rsidR="00E219B5" w:rsidRPr="00DA34F0">
        <w:rPr>
          <w:rStyle w:val="m-9115795407614457208s1"/>
          <w:rFonts w:ascii="Times New Roman" w:hAnsi="Times New Roman"/>
          <w:b w:val="0"/>
          <w:color w:val="000000" w:themeColor="text1"/>
          <w:sz w:val="24"/>
          <w:szCs w:val="24"/>
          <w:rPrChange w:id="1781" w:author="Anna Wingfield" w:date="2024-03-14T16:20:00Z">
            <w:rPr>
              <w:rStyle w:val="m-9115795407614457208s1"/>
              <w:rFonts w:ascii="Garamond" w:hAnsi="Garamond"/>
              <w:b w:val="0"/>
              <w:color w:val="000000" w:themeColor="text1"/>
              <w:sz w:val="24"/>
              <w:szCs w:val="24"/>
            </w:rPr>
          </w:rPrChange>
        </w:rPr>
        <w:t xml:space="preserve"> </w:t>
      </w:r>
      <w:r w:rsidRPr="00DA34F0">
        <w:rPr>
          <w:rStyle w:val="m-9115795407614457208s1"/>
          <w:rFonts w:ascii="Times New Roman" w:hAnsi="Times New Roman"/>
          <w:b w:val="0"/>
          <w:color w:val="000000" w:themeColor="text1"/>
          <w:sz w:val="24"/>
          <w:szCs w:val="24"/>
          <w:rPrChange w:id="1782" w:author="Anna Wingfield" w:date="2024-03-14T16:20:00Z">
            <w:rPr>
              <w:rStyle w:val="m-9115795407614457208s1"/>
              <w:rFonts w:ascii="Garamond" w:hAnsi="Garamond"/>
              <w:b w:val="0"/>
              <w:color w:val="000000" w:themeColor="text1"/>
              <w:sz w:val="24"/>
              <w:szCs w:val="24"/>
            </w:rPr>
          </w:rPrChange>
        </w:rPr>
        <w:t xml:space="preserve">because in the </w:t>
      </w:r>
      <w:r w:rsidR="00847881" w:rsidRPr="00DA34F0">
        <w:rPr>
          <w:rStyle w:val="m-9115795407614457208s1"/>
          <w:rFonts w:ascii="Times New Roman" w:hAnsi="Times New Roman"/>
          <w:b w:val="0"/>
          <w:i/>
          <w:color w:val="000000" w:themeColor="text1"/>
          <w:sz w:val="24"/>
          <w:szCs w:val="24"/>
          <w:rPrChange w:id="1783" w:author="Anna Wingfield" w:date="2024-03-14T16:20:00Z">
            <w:rPr>
              <w:rStyle w:val="m-9115795407614457208s1"/>
              <w:rFonts w:ascii="Garamond" w:hAnsi="Garamond"/>
              <w:b w:val="0"/>
              <w:i/>
              <w:color w:val="000000" w:themeColor="text1"/>
              <w:sz w:val="24"/>
              <w:szCs w:val="24"/>
            </w:rPr>
          </w:rPrChange>
        </w:rPr>
        <w:t>roman-a-</w:t>
      </w:r>
      <w:r w:rsidRPr="00DA34F0">
        <w:rPr>
          <w:rStyle w:val="m-9115795407614457208s1"/>
          <w:rFonts w:ascii="Times New Roman" w:hAnsi="Times New Roman"/>
          <w:b w:val="0"/>
          <w:i/>
          <w:color w:val="000000" w:themeColor="text1"/>
          <w:sz w:val="24"/>
          <w:szCs w:val="24"/>
          <w:rPrChange w:id="1784" w:author="Anna Wingfield" w:date="2024-03-14T16:20:00Z">
            <w:rPr>
              <w:rStyle w:val="m-9115795407614457208s1"/>
              <w:rFonts w:ascii="Garamond" w:hAnsi="Garamond"/>
              <w:b w:val="0"/>
              <w:i/>
              <w:color w:val="000000" w:themeColor="text1"/>
              <w:sz w:val="24"/>
              <w:szCs w:val="24"/>
            </w:rPr>
          </w:rPrChange>
        </w:rPr>
        <w:t>clef</w:t>
      </w:r>
      <w:r w:rsidRPr="00DA34F0">
        <w:rPr>
          <w:rStyle w:val="m-9115795407614457208s1"/>
          <w:rFonts w:ascii="Times New Roman" w:hAnsi="Times New Roman"/>
          <w:b w:val="0"/>
          <w:color w:val="000000" w:themeColor="text1"/>
          <w:sz w:val="24"/>
          <w:szCs w:val="24"/>
          <w:rPrChange w:id="1785" w:author="Anna Wingfield" w:date="2024-03-14T16:20:00Z">
            <w:rPr>
              <w:rStyle w:val="m-9115795407614457208s1"/>
              <w:rFonts w:ascii="Garamond" w:hAnsi="Garamond"/>
              <w:b w:val="0"/>
              <w:color w:val="000000" w:themeColor="text1"/>
              <w:sz w:val="24"/>
              <w:szCs w:val="24"/>
            </w:rPr>
          </w:rPrChange>
        </w:rPr>
        <w:t xml:space="preserve"> logic of the novel he stands for Mary Shelley, then </w:t>
      </w:r>
      <w:r w:rsidRPr="00DA34F0">
        <w:rPr>
          <w:rStyle w:val="m-9115795407614457208s1"/>
          <w:rFonts w:ascii="Times New Roman" w:hAnsi="Times New Roman"/>
          <w:b w:val="0"/>
          <w:i/>
          <w:color w:val="000000" w:themeColor="text1"/>
          <w:sz w:val="24"/>
          <w:szCs w:val="24"/>
          <w:rPrChange w:id="1786" w:author="Anna Wingfield" w:date="2024-03-14T16:20:00Z">
            <w:rPr>
              <w:rStyle w:val="m-9115795407614457208s1"/>
              <w:rFonts w:ascii="Garamond" w:hAnsi="Garamond"/>
              <w:b w:val="0"/>
              <w:i/>
              <w:color w:val="000000" w:themeColor="text1"/>
              <w:sz w:val="24"/>
              <w:szCs w:val="24"/>
            </w:rPr>
          </w:rPrChange>
        </w:rPr>
        <w:t>Matilda</w:t>
      </w:r>
      <w:r w:rsidRPr="00DA34F0">
        <w:rPr>
          <w:rStyle w:val="m-9115795407614457208s1"/>
          <w:rFonts w:ascii="Times New Roman" w:hAnsi="Times New Roman"/>
          <w:b w:val="0"/>
          <w:color w:val="000000" w:themeColor="text1"/>
          <w:sz w:val="24"/>
          <w:szCs w:val="24"/>
          <w:rPrChange w:id="1787" w:author="Anna Wingfield" w:date="2024-03-14T16:20:00Z">
            <w:rPr>
              <w:rStyle w:val="m-9115795407614457208s1"/>
              <w:rFonts w:ascii="Garamond" w:hAnsi="Garamond"/>
              <w:b w:val="0"/>
              <w:color w:val="000000" w:themeColor="text1"/>
              <w:sz w:val="24"/>
              <w:szCs w:val="24"/>
            </w:rPr>
          </w:rPrChange>
        </w:rPr>
        <w:t xml:space="preserve"> reframe</w:t>
      </w:r>
      <w:r w:rsidR="00934C85" w:rsidRPr="00DA34F0">
        <w:rPr>
          <w:rStyle w:val="m-9115795407614457208s1"/>
          <w:rFonts w:ascii="Times New Roman" w:hAnsi="Times New Roman"/>
          <w:b w:val="0"/>
          <w:color w:val="000000" w:themeColor="text1"/>
          <w:sz w:val="24"/>
          <w:szCs w:val="24"/>
          <w:rPrChange w:id="1788" w:author="Anna Wingfield" w:date="2024-03-14T16:20:00Z">
            <w:rPr>
              <w:rStyle w:val="m-9115795407614457208s1"/>
              <w:rFonts w:ascii="Garamond" w:hAnsi="Garamond"/>
              <w:b w:val="0"/>
              <w:color w:val="000000" w:themeColor="text1"/>
              <w:sz w:val="24"/>
              <w:szCs w:val="24"/>
            </w:rPr>
          </w:rPrChange>
        </w:rPr>
        <w:t>s</w:t>
      </w:r>
      <w:r w:rsidRPr="00DA34F0">
        <w:rPr>
          <w:rStyle w:val="m-9115795407614457208s1"/>
          <w:rFonts w:ascii="Times New Roman" w:hAnsi="Times New Roman"/>
          <w:b w:val="0"/>
          <w:color w:val="000000" w:themeColor="text1"/>
          <w:sz w:val="24"/>
          <w:szCs w:val="24"/>
          <w:rPrChange w:id="1789" w:author="Anna Wingfield" w:date="2024-03-14T16:20:00Z">
            <w:rPr>
              <w:rStyle w:val="m-9115795407614457208s1"/>
              <w:rFonts w:ascii="Garamond" w:hAnsi="Garamond"/>
              <w:b w:val="0"/>
              <w:color w:val="000000" w:themeColor="text1"/>
              <w:sz w:val="24"/>
              <w:szCs w:val="24"/>
            </w:rPr>
          </w:rPrChange>
        </w:rPr>
        <w:t xml:space="preserve"> this gendered loneliness yet again as </w:t>
      </w:r>
      <w:r w:rsidR="00934C85" w:rsidRPr="00DA34F0">
        <w:rPr>
          <w:rStyle w:val="m-9115795407614457208s1"/>
          <w:rFonts w:ascii="Times New Roman" w:hAnsi="Times New Roman"/>
          <w:b w:val="0"/>
          <w:color w:val="000000" w:themeColor="text1"/>
          <w:sz w:val="24"/>
          <w:szCs w:val="24"/>
          <w:rPrChange w:id="1790" w:author="Anna Wingfield" w:date="2024-03-14T16:20:00Z">
            <w:rPr>
              <w:rStyle w:val="m-9115795407614457208s1"/>
              <w:rFonts w:ascii="Garamond" w:hAnsi="Garamond"/>
              <w:b w:val="0"/>
              <w:color w:val="000000" w:themeColor="text1"/>
              <w:sz w:val="24"/>
              <w:szCs w:val="24"/>
            </w:rPr>
          </w:rPrChange>
        </w:rPr>
        <w:t xml:space="preserve">feminine and </w:t>
      </w:r>
      <w:r w:rsidR="00F5014B" w:rsidRPr="00DA34F0">
        <w:rPr>
          <w:rStyle w:val="m-9115795407614457208s1"/>
          <w:rFonts w:ascii="Times New Roman" w:hAnsi="Times New Roman"/>
          <w:b w:val="0"/>
          <w:color w:val="000000" w:themeColor="text1"/>
          <w:sz w:val="24"/>
          <w:szCs w:val="24"/>
          <w:rPrChange w:id="1791" w:author="Anna Wingfield" w:date="2024-03-14T16:20:00Z">
            <w:rPr>
              <w:rStyle w:val="m-9115795407614457208s1"/>
              <w:rFonts w:ascii="Garamond" w:hAnsi="Garamond"/>
              <w:b w:val="0"/>
              <w:color w:val="000000" w:themeColor="text1"/>
              <w:sz w:val="24"/>
              <w:szCs w:val="24"/>
            </w:rPr>
          </w:rPrChange>
        </w:rPr>
        <w:t>at the mercy of a surrou</w:t>
      </w:r>
      <w:r w:rsidR="00934C85" w:rsidRPr="00DA34F0">
        <w:rPr>
          <w:rStyle w:val="m-9115795407614457208s1"/>
          <w:rFonts w:ascii="Times New Roman" w:hAnsi="Times New Roman"/>
          <w:b w:val="0"/>
          <w:color w:val="000000" w:themeColor="text1"/>
          <w:sz w:val="24"/>
          <w:szCs w:val="24"/>
          <w:rPrChange w:id="1792" w:author="Anna Wingfield" w:date="2024-03-14T16:20:00Z">
            <w:rPr>
              <w:rStyle w:val="m-9115795407614457208s1"/>
              <w:rFonts w:ascii="Garamond" w:hAnsi="Garamond"/>
              <w:b w:val="0"/>
              <w:color w:val="000000" w:themeColor="text1"/>
              <w:sz w:val="24"/>
              <w:szCs w:val="24"/>
            </w:rPr>
          </w:rPrChange>
        </w:rPr>
        <w:t xml:space="preserve">nding world thoroughly </w:t>
      </w:r>
      <w:proofErr w:type="spellStart"/>
      <w:r w:rsidR="006E128D" w:rsidRPr="00DA34F0">
        <w:rPr>
          <w:rStyle w:val="m-9115795407614457208s1"/>
          <w:rFonts w:ascii="Times New Roman" w:hAnsi="Times New Roman"/>
          <w:b w:val="0"/>
          <w:color w:val="000000" w:themeColor="text1"/>
          <w:sz w:val="24"/>
          <w:szCs w:val="24"/>
          <w:rPrChange w:id="1793" w:author="Anna Wingfield" w:date="2024-03-14T16:20:00Z">
            <w:rPr>
              <w:rStyle w:val="m-9115795407614457208s1"/>
              <w:rFonts w:ascii="Garamond" w:hAnsi="Garamond"/>
              <w:b w:val="0"/>
              <w:color w:val="000000" w:themeColor="text1"/>
              <w:sz w:val="24"/>
              <w:szCs w:val="24"/>
            </w:rPr>
          </w:rPrChange>
        </w:rPr>
        <w:t>cishetero</w:t>
      </w:r>
      <w:r w:rsidR="00934C85" w:rsidRPr="00DA34F0">
        <w:rPr>
          <w:rStyle w:val="m-9115795407614457208s1"/>
          <w:rFonts w:ascii="Times New Roman" w:hAnsi="Times New Roman"/>
          <w:b w:val="0"/>
          <w:color w:val="000000" w:themeColor="text1"/>
          <w:sz w:val="24"/>
          <w:szCs w:val="24"/>
          <w:rPrChange w:id="1794" w:author="Anna Wingfield" w:date="2024-03-14T16:20:00Z">
            <w:rPr>
              <w:rStyle w:val="m-9115795407614457208s1"/>
              <w:rFonts w:ascii="Garamond" w:hAnsi="Garamond"/>
              <w:b w:val="0"/>
              <w:color w:val="000000" w:themeColor="text1"/>
              <w:sz w:val="24"/>
              <w:szCs w:val="24"/>
            </w:rPr>
          </w:rPrChange>
        </w:rPr>
        <w:t>patriarchal</w:t>
      </w:r>
      <w:proofErr w:type="spellEnd"/>
      <w:r w:rsidR="00F5014B" w:rsidRPr="00DA34F0">
        <w:rPr>
          <w:rStyle w:val="m-9115795407614457208s1"/>
          <w:rFonts w:ascii="Times New Roman" w:hAnsi="Times New Roman"/>
          <w:b w:val="0"/>
          <w:color w:val="000000" w:themeColor="text1"/>
          <w:sz w:val="24"/>
          <w:szCs w:val="24"/>
          <w:rPrChange w:id="1795" w:author="Anna Wingfield" w:date="2024-03-14T16:20:00Z">
            <w:rPr>
              <w:rStyle w:val="m-9115795407614457208s1"/>
              <w:rFonts w:ascii="Garamond" w:hAnsi="Garamond"/>
              <w:b w:val="0"/>
              <w:color w:val="000000" w:themeColor="text1"/>
              <w:sz w:val="24"/>
              <w:szCs w:val="24"/>
            </w:rPr>
          </w:rPrChange>
        </w:rPr>
        <w:t xml:space="preserve"> and insidious</w:t>
      </w:r>
      <w:r w:rsidR="00F078AB" w:rsidRPr="00DA34F0">
        <w:rPr>
          <w:rStyle w:val="m-9115795407614457208s1"/>
          <w:rFonts w:ascii="Times New Roman" w:hAnsi="Times New Roman"/>
          <w:b w:val="0"/>
          <w:color w:val="000000" w:themeColor="text1"/>
          <w:sz w:val="24"/>
          <w:szCs w:val="24"/>
          <w:rPrChange w:id="1796" w:author="Anna Wingfield" w:date="2024-03-14T16:20:00Z">
            <w:rPr>
              <w:rStyle w:val="m-9115795407614457208s1"/>
              <w:rFonts w:ascii="Garamond" w:hAnsi="Garamond"/>
              <w:b w:val="0"/>
              <w:color w:val="000000" w:themeColor="text1"/>
              <w:sz w:val="24"/>
              <w:szCs w:val="24"/>
            </w:rPr>
          </w:rPrChange>
        </w:rPr>
        <w:t xml:space="preserve"> (and makes Lionel something of a </w:t>
      </w:r>
      <w:proofErr w:type="spellStart"/>
      <w:r w:rsidR="00F078AB" w:rsidRPr="00DA34F0">
        <w:rPr>
          <w:rStyle w:val="m-9115795407614457208s1"/>
          <w:rFonts w:ascii="Times New Roman" w:hAnsi="Times New Roman"/>
          <w:b w:val="0"/>
          <w:color w:val="000000" w:themeColor="text1"/>
          <w:sz w:val="24"/>
          <w:szCs w:val="24"/>
          <w:rPrChange w:id="1797" w:author="Anna Wingfield" w:date="2024-03-14T16:20:00Z">
            <w:rPr>
              <w:rStyle w:val="m-9115795407614457208s1"/>
              <w:rFonts w:ascii="Garamond" w:hAnsi="Garamond"/>
              <w:b w:val="0"/>
              <w:color w:val="000000" w:themeColor="text1"/>
              <w:sz w:val="24"/>
              <w:szCs w:val="24"/>
            </w:rPr>
          </w:rPrChange>
        </w:rPr>
        <w:t>Tiresis</w:t>
      </w:r>
      <w:proofErr w:type="spellEnd"/>
      <w:r w:rsidR="00F078AB" w:rsidRPr="00DA34F0">
        <w:rPr>
          <w:rStyle w:val="m-9115795407614457208s1"/>
          <w:rFonts w:ascii="Times New Roman" w:hAnsi="Times New Roman"/>
          <w:b w:val="0"/>
          <w:color w:val="000000" w:themeColor="text1"/>
          <w:sz w:val="24"/>
          <w:szCs w:val="24"/>
          <w:rPrChange w:id="1798" w:author="Anna Wingfield" w:date="2024-03-14T16:20:00Z">
            <w:rPr>
              <w:rStyle w:val="m-9115795407614457208s1"/>
              <w:rFonts w:ascii="Garamond" w:hAnsi="Garamond"/>
              <w:b w:val="0"/>
              <w:color w:val="000000" w:themeColor="text1"/>
              <w:sz w:val="24"/>
              <w:szCs w:val="24"/>
            </w:rPr>
          </w:rPrChange>
        </w:rPr>
        <w:t xml:space="preserve"> </w:t>
      </w:r>
      <w:r w:rsidR="00F078AB" w:rsidRPr="00DA34F0">
        <w:rPr>
          <w:rStyle w:val="m-9115795407614457208s1"/>
          <w:rFonts w:ascii="Times New Roman" w:hAnsi="Times New Roman"/>
          <w:b w:val="0"/>
          <w:color w:val="000000" w:themeColor="text1"/>
          <w:sz w:val="24"/>
          <w:szCs w:val="24"/>
          <w:rPrChange w:id="1799" w:author="Anna Wingfield" w:date="2024-03-14T16:20:00Z">
            <w:rPr>
              <w:rStyle w:val="m-9115795407614457208s1"/>
              <w:rFonts w:ascii="Garamond" w:hAnsi="Garamond"/>
              <w:b w:val="0"/>
              <w:color w:val="000000" w:themeColor="text1"/>
              <w:sz w:val="24"/>
              <w:szCs w:val="24"/>
            </w:rPr>
          </w:rPrChange>
        </w:rPr>
        <w:lastRenderedPageBreak/>
        <w:t>figure!)</w:t>
      </w:r>
      <w:r w:rsidR="00F5014B" w:rsidRPr="00DA34F0">
        <w:rPr>
          <w:rStyle w:val="m-9115795407614457208s1"/>
          <w:rFonts w:ascii="Times New Roman" w:hAnsi="Times New Roman"/>
          <w:b w:val="0"/>
          <w:color w:val="000000" w:themeColor="text1"/>
          <w:sz w:val="24"/>
          <w:szCs w:val="24"/>
          <w:rPrChange w:id="1800" w:author="Anna Wingfield" w:date="2024-03-14T16:20:00Z">
            <w:rPr>
              <w:rStyle w:val="m-9115795407614457208s1"/>
              <w:rFonts w:ascii="Garamond" w:hAnsi="Garamond"/>
              <w:b w:val="0"/>
              <w:color w:val="000000" w:themeColor="text1"/>
              <w:sz w:val="24"/>
              <w:szCs w:val="24"/>
            </w:rPr>
          </w:rPrChange>
        </w:rPr>
        <w:t>.</w:t>
      </w:r>
      <w:r w:rsidR="00A60BDC" w:rsidRPr="00DA34F0">
        <w:rPr>
          <w:rStyle w:val="FootnoteReference"/>
          <w:rFonts w:ascii="Times New Roman" w:hAnsi="Times New Roman"/>
          <w:b w:val="0"/>
          <w:color w:val="000000" w:themeColor="text1"/>
          <w:sz w:val="24"/>
          <w:szCs w:val="24"/>
          <w:rPrChange w:id="1801" w:author="Anna Wingfield" w:date="2024-03-14T16:20:00Z">
            <w:rPr>
              <w:rStyle w:val="FootnoteReference"/>
              <w:rFonts w:ascii="Garamond" w:hAnsi="Garamond"/>
              <w:b w:val="0"/>
              <w:color w:val="000000" w:themeColor="text1"/>
              <w:sz w:val="24"/>
              <w:szCs w:val="24"/>
            </w:rPr>
          </w:rPrChange>
        </w:rPr>
        <w:footnoteReference w:id="15"/>
      </w:r>
      <w:r w:rsidR="00F5014B" w:rsidRPr="00DA34F0">
        <w:rPr>
          <w:rStyle w:val="m-9115795407614457208s1"/>
          <w:rFonts w:ascii="Times New Roman" w:hAnsi="Times New Roman"/>
          <w:b w:val="0"/>
          <w:color w:val="000000" w:themeColor="text1"/>
          <w:sz w:val="24"/>
          <w:szCs w:val="24"/>
          <w:rPrChange w:id="1802" w:author="Anna Wingfield" w:date="2024-03-14T16:20:00Z">
            <w:rPr>
              <w:rStyle w:val="m-9115795407614457208s1"/>
              <w:rFonts w:ascii="Garamond" w:hAnsi="Garamond"/>
              <w:b w:val="0"/>
              <w:color w:val="000000" w:themeColor="text1"/>
              <w:sz w:val="24"/>
              <w:szCs w:val="24"/>
            </w:rPr>
          </w:rPrChange>
        </w:rPr>
        <w:t xml:space="preserve"> The autobiographical history Matilda produces at the end of her life, her world, unlike Lionel’s</w:t>
      </w:r>
      <w:r w:rsidR="00934C85" w:rsidRPr="00DA34F0">
        <w:rPr>
          <w:rStyle w:val="m-9115795407614457208s1"/>
          <w:rFonts w:ascii="Times New Roman" w:hAnsi="Times New Roman"/>
          <w:b w:val="0"/>
          <w:color w:val="000000" w:themeColor="text1"/>
          <w:sz w:val="24"/>
          <w:szCs w:val="24"/>
          <w:rPrChange w:id="1803" w:author="Anna Wingfield" w:date="2024-03-14T16:20:00Z">
            <w:rPr>
              <w:rStyle w:val="m-9115795407614457208s1"/>
              <w:rFonts w:ascii="Garamond" w:hAnsi="Garamond"/>
              <w:b w:val="0"/>
              <w:color w:val="000000" w:themeColor="text1"/>
              <w:sz w:val="24"/>
              <w:szCs w:val="24"/>
            </w:rPr>
          </w:rPrChange>
        </w:rPr>
        <w:t>,</w:t>
      </w:r>
      <w:r w:rsidR="00F5014B" w:rsidRPr="00DA34F0">
        <w:rPr>
          <w:rStyle w:val="m-9115795407614457208s1"/>
          <w:rFonts w:ascii="Times New Roman" w:hAnsi="Times New Roman"/>
          <w:b w:val="0"/>
          <w:color w:val="000000" w:themeColor="text1"/>
          <w:sz w:val="24"/>
          <w:szCs w:val="24"/>
          <w:rPrChange w:id="1804" w:author="Anna Wingfield" w:date="2024-03-14T16:20:00Z">
            <w:rPr>
              <w:rStyle w:val="m-9115795407614457208s1"/>
              <w:rFonts w:ascii="Garamond" w:hAnsi="Garamond"/>
              <w:b w:val="0"/>
              <w:color w:val="000000" w:themeColor="text1"/>
              <w:sz w:val="24"/>
              <w:szCs w:val="24"/>
            </w:rPr>
          </w:rPrChange>
        </w:rPr>
        <w:t xml:space="preserve"> take</w:t>
      </w:r>
      <w:r w:rsidR="00934C85" w:rsidRPr="00DA34F0">
        <w:rPr>
          <w:rStyle w:val="m-9115795407614457208s1"/>
          <w:rFonts w:ascii="Times New Roman" w:hAnsi="Times New Roman"/>
          <w:b w:val="0"/>
          <w:color w:val="000000" w:themeColor="text1"/>
          <w:sz w:val="24"/>
          <w:szCs w:val="24"/>
          <w:rPrChange w:id="1805" w:author="Anna Wingfield" w:date="2024-03-14T16:20:00Z">
            <w:rPr>
              <w:rStyle w:val="m-9115795407614457208s1"/>
              <w:rFonts w:ascii="Garamond" w:hAnsi="Garamond"/>
              <w:b w:val="0"/>
              <w:color w:val="000000" w:themeColor="text1"/>
              <w:sz w:val="24"/>
              <w:szCs w:val="24"/>
            </w:rPr>
          </w:rPrChange>
        </w:rPr>
        <w:t>s</w:t>
      </w:r>
      <w:r w:rsidR="00F5014B" w:rsidRPr="00DA34F0">
        <w:rPr>
          <w:rStyle w:val="m-9115795407614457208s1"/>
          <w:rFonts w:ascii="Times New Roman" w:hAnsi="Times New Roman"/>
          <w:b w:val="0"/>
          <w:color w:val="000000" w:themeColor="text1"/>
          <w:sz w:val="24"/>
          <w:szCs w:val="24"/>
          <w:rPrChange w:id="1806" w:author="Anna Wingfield" w:date="2024-03-14T16:20:00Z">
            <w:rPr>
              <w:rStyle w:val="m-9115795407614457208s1"/>
              <w:rFonts w:ascii="Garamond" w:hAnsi="Garamond"/>
              <w:b w:val="0"/>
              <w:color w:val="000000" w:themeColor="text1"/>
              <w:sz w:val="24"/>
              <w:szCs w:val="24"/>
            </w:rPr>
          </w:rPrChange>
        </w:rPr>
        <w:t xml:space="preserve"> a different written form then. While Lionel’s process of writing the self is the erasure of the self in the act of writing, Matilda’s pen-to-paper does the reverse and writes her</w:t>
      </w:r>
      <w:r w:rsidR="005B7765" w:rsidRPr="00DA34F0">
        <w:rPr>
          <w:rStyle w:val="m-9115795407614457208s1"/>
          <w:rFonts w:ascii="Times New Roman" w:hAnsi="Times New Roman"/>
          <w:b w:val="0"/>
          <w:color w:val="000000" w:themeColor="text1"/>
          <w:sz w:val="24"/>
          <w:szCs w:val="24"/>
          <w:rPrChange w:id="1807" w:author="Anna Wingfield" w:date="2024-03-14T16:20:00Z">
            <w:rPr>
              <w:rStyle w:val="m-9115795407614457208s1"/>
              <w:rFonts w:ascii="Garamond" w:hAnsi="Garamond"/>
              <w:b w:val="0"/>
              <w:color w:val="000000" w:themeColor="text1"/>
              <w:sz w:val="24"/>
              <w:szCs w:val="24"/>
            </w:rPr>
          </w:rPrChange>
        </w:rPr>
        <w:t xml:space="preserve"> death to both produce and efface</w:t>
      </w:r>
      <w:r w:rsidR="00F5014B" w:rsidRPr="00DA34F0">
        <w:rPr>
          <w:rStyle w:val="m-9115795407614457208s1"/>
          <w:rFonts w:ascii="Times New Roman" w:hAnsi="Times New Roman"/>
          <w:b w:val="0"/>
          <w:color w:val="000000" w:themeColor="text1"/>
          <w:sz w:val="24"/>
          <w:szCs w:val="24"/>
          <w:rPrChange w:id="1808" w:author="Anna Wingfield" w:date="2024-03-14T16:20:00Z">
            <w:rPr>
              <w:rStyle w:val="m-9115795407614457208s1"/>
              <w:rFonts w:ascii="Garamond" w:hAnsi="Garamond"/>
              <w:b w:val="0"/>
              <w:color w:val="000000" w:themeColor="text1"/>
              <w:sz w:val="24"/>
              <w:szCs w:val="24"/>
            </w:rPr>
          </w:rPrChange>
        </w:rPr>
        <w:t xml:space="preserve"> her life</w:t>
      </w:r>
      <w:r w:rsidR="00B343FC" w:rsidRPr="00DA34F0">
        <w:rPr>
          <w:rStyle w:val="m-9115795407614457208s1"/>
          <w:rFonts w:ascii="Times New Roman" w:hAnsi="Times New Roman"/>
          <w:b w:val="0"/>
          <w:color w:val="000000" w:themeColor="text1"/>
          <w:sz w:val="24"/>
          <w:szCs w:val="24"/>
          <w:rPrChange w:id="1809" w:author="Anna Wingfield" w:date="2024-03-14T16:20:00Z">
            <w:rPr>
              <w:rStyle w:val="m-9115795407614457208s1"/>
              <w:rFonts w:ascii="Garamond" w:hAnsi="Garamond"/>
              <w:b w:val="0"/>
              <w:color w:val="000000" w:themeColor="text1"/>
              <w:sz w:val="24"/>
              <w:szCs w:val="24"/>
            </w:rPr>
          </w:rPrChange>
        </w:rPr>
        <w:t xml:space="preserve"> and to kill </w:t>
      </w:r>
      <w:proofErr w:type="gramStart"/>
      <w:r w:rsidR="00B343FC" w:rsidRPr="00DA34F0">
        <w:rPr>
          <w:rStyle w:val="m-9115795407614457208s1"/>
          <w:rFonts w:ascii="Times New Roman" w:hAnsi="Times New Roman"/>
          <w:b w:val="0"/>
          <w:color w:val="000000" w:themeColor="text1"/>
          <w:sz w:val="24"/>
          <w:szCs w:val="24"/>
          <w:rPrChange w:id="1810" w:author="Anna Wingfield" w:date="2024-03-14T16:20:00Z">
            <w:rPr>
              <w:rStyle w:val="m-9115795407614457208s1"/>
              <w:rFonts w:ascii="Garamond" w:hAnsi="Garamond"/>
              <w:b w:val="0"/>
              <w:color w:val="000000" w:themeColor="text1"/>
              <w:sz w:val="24"/>
              <w:szCs w:val="24"/>
            </w:rPr>
          </w:rPrChange>
        </w:rPr>
        <w:t>her self</w:t>
      </w:r>
      <w:proofErr w:type="gramEnd"/>
      <w:r w:rsidR="00BB0E43" w:rsidRPr="00DA34F0">
        <w:rPr>
          <w:rStyle w:val="m-9115795407614457208s1"/>
          <w:rFonts w:ascii="Times New Roman" w:hAnsi="Times New Roman"/>
          <w:b w:val="0"/>
          <w:color w:val="000000" w:themeColor="text1"/>
          <w:sz w:val="24"/>
          <w:szCs w:val="24"/>
          <w:rPrChange w:id="1811" w:author="Anna Wingfield" w:date="2024-03-14T16:20:00Z">
            <w:rPr>
              <w:rStyle w:val="m-9115795407614457208s1"/>
              <w:rFonts w:ascii="Garamond" w:hAnsi="Garamond"/>
              <w:b w:val="0"/>
              <w:color w:val="000000" w:themeColor="text1"/>
              <w:sz w:val="24"/>
              <w:szCs w:val="24"/>
            </w:rPr>
          </w:rPrChange>
        </w:rPr>
        <w:t xml:space="preserve"> outside of a </w:t>
      </w:r>
      <w:proofErr w:type="spellStart"/>
      <w:r w:rsidR="00BB0E43" w:rsidRPr="00DA34F0">
        <w:rPr>
          <w:rStyle w:val="m-9115795407614457208s1"/>
          <w:rFonts w:ascii="Times New Roman" w:hAnsi="Times New Roman"/>
          <w:b w:val="0"/>
          <w:color w:val="000000" w:themeColor="text1"/>
          <w:sz w:val="24"/>
          <w:szCs w:val="24"/>
          <w:rPrChange w:id="1812" w:author="Anna Wingfield" w:date="2024-03-14T16:20:00Z">
            <w:rPr>
              <w:rStyle w:val="m-9115795407614457208s1"/>
              <w:rFonts w:ascii="Garamond" w:hAnsi="Garamond"/>
              <w:b w:val="0"/>
              <w:color w:val="000000" w:themeColor="text1"/>
              <w:sz w:val="24"/>
              <w:szCs w:val="24"/>
            </w:rPr>
          </w:rPrChange>
        </w:rPr>
        <w:t>cishete</w:t>
      </w:r>
      <w:r w:rsidR="0081746F" w:rsidRPr="00DA34F0">
        <w:rPr>
          <w:rStyle w:val="m-9115795407614457208s1"/>
          <w:rFonts w:ascii="Times New Roman" w:hAnsi="Times New Roman"/>
          <w:b w:val="0"/>
          <w:color w:val="000000" w:themeColor="text1"/>
          <w:sz w:val="24"/>
          <w:szCs w:val="24"/>
          <w:rPrChange w:id="1813" w:author="Anna Wingfield" w:date="2024-03-14T16:20:00Z">
            <w:rPr>
              <w:rStyle w:val="m-9115795407614457208s1"/>
              <w:rFonts w:ascii="Garamond" w:hAnsi="Garamond"/>
              <w:b w:val="0"/>
              <w:color w:val="000000" w:themeColor="text1"/>
              <w:sz w:val="24"/>
              <w:szCs w:val="24"/>
            </w:rPr>
          </w:rPrChange>
        </w:rPr>
        <w:t>r</w:t>
      </w:r>
      <w:r w:rsidR="00BB0E43" w:rsidRPr="00DA34F0">
        <w:rPr>
          <w:rStyle w:val="m-9115795407614457208s1"/>
          <w:rFonts w:ascii="Times New Roman" w:hAnsi="Times New Roman"/>
          <w:b w:val="0"/>
          <w:color w:val="000000" w:themeColor="text1"/>
          <w:sz w:val="24"/>
          <w:szCs w:val="24"/>
          <w:rPrChange w:id="1814" w:author="Anna Wingfield" w:date="2024-03-14T16:20:00Z">
            <w:rPr>
              <w:rStyle w:val="m-9115795407614457208s1"/>
              <w:rFonts w:ascii="Garamond" w:hAnsi="Garamond"/>
              <w:b w:val="0"/>
              <w:color w:val="000000" w:themeColor="text1"/>
              <w:sz w:val="24"/>
              <w:szCs w:val="24"/>
            </w:rPr>
          </w:rPrChange>
        </w:rPr>
        <w:t>opatriachcal</w:t>
      </w:r>
      <w:proofErr w:type="spellEnd"/>
      <w:r w:rsidR="00BB0E43" w:rsidRPr="00DA34F0">
        <w:rPr>
          <w:rStyle w:val="m-9115795407614457208s1"/>
          <w:rFonts w:ascii="Times New Roman" w:hAnsi="Times New Roman"/>
          <w:b w:val="0"/>
          <w:color w:val="000000" w:themeColor="text1"/>
          <w:sz w:val="24"/>
          <w:szCs w:val="24"/>
          <w:rPrChange w:id="1815" w:author="Anna Wingfield" w:date="2024-03-14T16:20:00Z">
            <w:rPr>
              <w:rStyle w:val="m-9115795407614457208s1"/>
              <w:rFonts w:ascii="Garamond" w:hAnsi="Garamond"/>
              <w:b w:val="0"/>
              <w:color w:val="000000" w:themeColor="text1"/>
              <w:sz w:val="24"/>
              <w:szCs w:val="24"/>
            </w:rPr>
          </w:rPrChange>
        </w:rPr>
        <w:t xml:space="preserve"> system that would kill her love</w:t>
      </w:r>
      <w:r w:rsidR="00F5014B" w:rsidRPr="00DA34F0">
        <w:rPr>
          <w:rStyle w:val="m-9115795407614457208s1"/>
          <w:rFonts w:ascii="Times New Roman" w:hAnsi="Times New Roman"/>
          <w:b w:val="0"/>
          <w:color w:val="000000" w:themeColor="text1"/>
          <w:sz w:val="24"/>
          <w:szCs w:val="24"/>
          <w:rPrChange w:id="1816" w:author="Anna Wingfield" w:date="2024-03-14T16:20:00Z">
            <w:rPr>
              <w:rStyle w:val="m-9115795407614457208s1"/>
              <w:rFonts w:ascii="Garamond" w:hAnsi="Garamond"/>
              <w:b w:val="0"/>
              <w:color w:val="000000" w:themeColor="text1"/>
              <w:sz w:val="24"/>
              <w:szCs w:val="24"/>
            </w:rPr>
          </w:rPrChange>
        </w:rPr>
        <w:t>. The “history…had better die with me</w:t>
      </w:r>
      <w:r w:rsidR="00934C85" w:rsidRPr="00DA34F0">
        <w:rPr>
          <w:rStyle w:val="m-9115795407614457208s1"/>
          <w:rFonts w:ascii="Times New Roman" w:hAnsi="Times New Roman"/>
          <w:b w:val="0"/>
          <w:color w:val="000000" w:themeColor="text1"/>
          <w:sz w:val="24"/>
          <w:szCs w:val="24"/>
          <w:rPrChange w:id="1817" w:author="Anna Wingfield" w:date="2024-03-14T16:20:00Z">
            <w:rPr>
              <w:rStyle w:val="m-9115795407614457208s1"/>
              <w:rFonts w:ascii="Garamond" w:hAnsi="Garamond"/>
              <w:b w:val="0"/>
              <w:color w:val="000000" w:themeColor="text1"/>
              <w:sz w:val="24"/>
              <w:szCs w:val="24"/>
            </w:rPr>
          </w:rPrChange>
        </w:rPr>
        <w:t>”</w:t>
      </w:r>
      <w:r w:rsidR="00F5014B" w:rsidRPr="00DA34F0">
        <w:rPr>
          <w:rStyle w:val="m-9115795407614457208s1"/>
          <w:rFonts w:ascii="Times New Roman" w:hAnsi="Times New Roman"/>
          <w:b w:val="0"/>
          <w:color w:val="000000" w:themeColor="text1"/>
          <w:sz w:val="24"/>
          <w:szCs w:val="24"/>
          <w:rPrChange w:id="1818" w:author="Anna Wingfield" w:date="2024-03-14T16:20:00Z">
            <w:rPr>
              <w:rStyle w:val="m-9115795407614457208s1"/>
              <w:rFonts w:ascii="Garamond" w:hAnsi="Garamond"/>
              <w:b w:val="0"/>
              <w:color w:val="000000" w:themeColor="text1"/>
              <w:sz w:val="24"/>
              <w:szCs w:val="24"/>
            </w:rPr>
          </w:rPrChange>
        </w:rPr>
        <w:t xml:space="preserve"> even as, in this writing that will be read by stranger</w:t>
      </w:r>
      <w:r w:rsidR="00B343FC" w:rsidRPr="00DA34F0">
        <w:rPr>
          <w:rStyle w:val="m-9115795407614457208s1"/>
          <w:rFonts w:ascii="Times New Roman" w:hAnsi="Times New Roman"/>
          <w:b w:val="0"/>
          <w:color w:val="000000" w:themeColor="text1"/>
          <w:sz w:val="24"/>
          <w:szCs w:val="24"/>
          <w:rPrChange w:id="1819" w:author="Anna Wingfield" w:date="2024-03-14T16:20:00Z">
            <w:rPr>
              <w:rStyle w:val="m-9115795407614457208s1"/>
              <w:rFonts w:ascii="Garamond" w:hAnsi="Garamond"/>
              <w:b w:val="0"/>
              <w:color w:val="000000" w:themeColor="text1"/>
              <w:sz w:val="24"/>
              <w:szCs w:val="24"/>
            </w:rPr>
          </w:rPrChange>
        </w:rPr>
        <w:t xml:space="preserve">s, that erasure of life </w:t>
      </w:r>
      <w:r w:rsidR="00F5014B" w:rsidRPr="00DA34F0">
        <w:rPr>
          <w:rStyle w:val="m-9115795407614457208s1"/>
          <w:rFonts w:ascii="Times New Roman" w:hAnsi="Times New Roman"/>
          <w:b w:val="0"/>
          <w:color w:val="000000" w:themeColor="text1"/>
          <w:sz w:val="24"/>
          <w:szCs w:val="24"/>
          <w:rPrChange w:id="1820" w:author="Anna Wingfield" w:date="2024-03-14T16:20:00Z">
            <w:rPr>
              <w:rStyle w:val="m-9115795407614457208s1"/>
              <w:rFonts w:ascii="Garamond" w:hAnsi="Garamond"/>
              <w:b w:val="0"/>
              <w:color w:val="000000" w:themeColor="text1"/>
              <w:sz w:val="24"/>
              <w:szCs w:val="24"/>
            </w:rPr>
          </w:rPrChange>
        </w:rPr>
        <w:t>gives life to her life in the other</w:t>
      </w:r>
      <w:r w:rsidR="00934C85" w:rsidRPr="00DA34F0">
        <w:rPr>
          <w:rStyle w:val="m-9115795407614457208s1"/>
          <w:rFonts w:ascii="Times New Roman" w:hAnsi="Times New Roman"/>
          <w:b w:val="0"/>
          <w:color w:val="000000" w:themeColor="text1"/>
          <w:sz w:val="24"/>
          <w:szCs w:val="24"/>
          <w:rPrChange w:id="1821" w:author="Anna Wingfield" w:date="2024-03-14T16:20:00Z">
            <w:rPr>
              <w:rStyle w:val="m-9115795407614457208s1"/>
              <w:rFonts w:ascii="Garamond" w:hAnsi="Garamond"/>
              <w:b w:val="0"/>
              <w:color w:val="000000" w:themeColor="text1"/>
              <w:sz w:val="24"/>
              <w:szCs w:val="24"/>
            </w:rPr>
          </w:rPrChange>
        </w:rPr>
        <w:t xml:space="preserve">, </w:t>
      </w:r>
      <w:r w:rsidR="005B7765" w:rsidRPr="00DA34F0">
        <w:rPr>
          <w:rStyle w:val="m-9115795407614457208s1"/>
          <w:rFonts w:ascii="Times New Roman" w:hAnsi="Times New Roman"/>
          <w:b w:val="0"/>
          <w:color w:val="000000" w:themeColor="text1"/>
          <w:sz w:val="24"/>
          <w:szCs w:val="24"/>
          <w:rPrChange w:id="1822" w:author="Anna Wingfield" w:date="2024-03-14T16:20:00Z">
            <w:rPr>
              <w:rStyle w:val="m-9115795407614457208s1"/>
              <w:rFonts w:ascii="Garamond" w:hAnsi="Garamond"/>
              <w:b w:val="0"/>
              <w:color w:val="000000" w:themeColor="text1"/>
              <w:sz w:val="24"/>
              <w:szCs w:val="24"/>
            </w:rPr>
          </w:rPrChange>
        </w:rPr>
        <w:t xml:space="preserve">the companion, </w:t>
      </w:r>
      <w:r w:rsidR="00934C85" w:rsidRPr="00DA34F0">
        <w:rPr>
          <w:rStyle w:val="m-9115795407614457208s1"/>
          <w:rFonts w:ascii="Times New Roman" w:hAnsi="Times New Roman"/>
          <w:b w:val="0"/>
          <w:color w:val="000000" w:themeColor="text1"/>
          <w:sz w:val="24"/>
          <w:szCs w:val="24"/>
          <w:rPrChange w:id="1823" w:author="Anna Wingfield" w:date="2024-03-14T16:20:00Z">
            <w:rPr>
              <w:rStyle w:val="m-9115795407614457208s1"/>
              <w:rFonts w:ascii="Garamond" w:hAnsi="Garamond"/>
              <w:b w:val="0"/>
              <w:color w:val="000000" w:themeColor="text1"/>
              <w:sz w:val="24"/>
              <w:szCs w:val="24"/>
            </w:rPr>
          </w:rPrChange>
        </w:rPr>
        <w:t>in Woodville</w:t>
      </w:r>
      <w:r w:rsidR="00F5014B" w:rsidRPr="00DA34F0">
        <w:rPr>
          <w:rStyle w:val="m-9115795407614457208s1"/>
          <w:rFonts w:ascii="Times New Roman" w:hAnsi="Times New Roman"/>
          <w:b w:val="0"/>
          <w:color w:val="000000" w:themeColor="text1"/>
          <w:sz w:val="24"/>
          <w:szCs w:val="24"/>
          <w:rPrChange w:id="1824" w:author="Anna Wingfield" w:date="2024-03-14T16:20:00Z">
            <w:rPr>
              <w:rStyle w:val="m-9115795407614457208s1"/>
              <w:rFonts w:ascii="Garamond" w:hAnsi="Garamond"/>
              <w:b w:val="0"/>
              <w:color w:val="000000" w:themeColor="text1"/>
              <w:sz w:val="24"/>
              <w:szCs w:val="24"/>
            </w:rPr>
          </w:rPrChange>
        </w:rPr>
        <w:t xml:space="preserve">. Matilda produces the very trace she </w:t>
      </w:r>
      <w:r w:rsidR="00B343FC" w:rsidRPr="00DA34F0">
        <w:rPr>
          <w:rStyle w:val="m-9115795407614457208s1"/>
          <w:rFonts w:ascii="Times New Roman" w:hAnsi="Times New Roman"/>
          <w:b w:val="0"/>
          <w:color w:val="000000" w:themeColor="text1"/>
          <w:sz w:val="24"/>
          <w:szCs w:val="24"/>
          <w:rPrChange w:id="1825" w:author="Anna Wingfield" w:date="2024-03-14T16:20:00Z">
            <w:rPr>
              <w:rStyle w:val="m-9115795407614457208s1"/>
              <w:rFonts w:ascii="Garamond" w:hAnsi="Garamond"/>
              <w:b w:val="0"/>
              <w:color w:val="000000" w:themeColor="text1"/>
              <w:sz w:val="24"/>
              <w:szCs w:val="24"/>
            </w:rPr>
          </w:rPrChange>
        </w:rPr>
        <w:t xml:space="preserve">must </w:t>
      </w:r>
      <w:r w:rsidR="00A83FAA" w:rsidRPr="00DA34F0">
        <w:rPr>
          <w:rStyle w:val="m-9115795407614457208s1"/>
          <w:rFonts w:ascii="Times New Roman" w:hAnsi="Times New Roman"/>
          <w:b w:val="0"/>
          <w:color w:val="000000" w:themeColor="text1"/>
          <w:sz w:val="24"/>
          <w:szCs w:val="24"/>
          <w:rPrChange w:id="1826" w:author="Anna Wingfield" w:date="2024-03-14T16:20:00Z">
            <w:rPr>
              <w:rStyle w:val="m-9115795407614457208s1"/>
              <w:rFonts w:ascii="Garamond" w:hAnsi="Garamond"/>
              <w:b w:val="0"/>
              <w:color w:val="000000" w:themeColor="text1"/>
              <w:sz w:val="24"/>
              <w:szCs w:val="24"/>
            </w:rPr>
          </w:rPrChange>
        </w:rPr>
        <w:t xml:space="preserve">produce </w:t>
      </w:r>
      <w:proofErr w:type="gramStart"/>
      <w:r w:rsidR="00B343FC" w:rsidRPr="00DA34F0">
        <w:rPr>
          <w:rStyle w:val="m-9115795407614457208s1"/>
          <w:rFonts w:ascii="Times New Roman" w:hAnsi="Times New Roman"/>
          <w:b w:val="0"/>
          <w:color w:val="000000" w:themeColor="text1"/>
          <w:sz w:val="24"/>
          <w:szCs w:val="24"/>
          <w:rPrChange w:id="1827" w:author="Anna Wingfield" w:date="2024-03-14T16:20:00Z">
            <w:rPr>
              <w:rStyle w:val="m-9115795407614457208s1"/>
              <w:rFonts w:ascii="Garamond" w:hAnsi="Garamond"/>
              <w:b w:val="0"/>
              <w:color w:val="000000" w:themeColor="text1"/>
              <w:sz w:val="24"/>
              <w:szCs w:val="24"/>
            </w:rPr>
          </w:rPrChange>
        </w:rPr>
        <w:t>in order to</w:t>
      </w:r>
      <w:proofErr w:type="gramEnd"/>
      <w:r w:rsidR="00B343FC" w:rsidRPr="00DA34F0">
        <w:rPr>
          <w:rStyle w:val="m-9115795407614457208s1"/>
          <w:rFonts w:ascii="Times New Roman" w:hAnsi="Times New Roman"/>
          <w:b w:val="0"/>
          <w:color w:val="000000" w:themeColor="text1"/>
          <w:sz w:val="24"/>
          <w:szCs w:val="24"/>
          <w:rPrChange w:id="1828" w:author="Anna Wingfield" w:date="2024-03-14T16:20:00Z">
            <w:rPr>
              <w:rStyle w:val="m-9115795407614457208s1"/>
              <w:rFonts w:ascii="Garamond" w:hAnsi="Garamond"/>
              <w:b w:val="0"/>
              <w:color w:val="000000" w:themeColor="text1"/>
              <w:sz w:val="24"/>
              <w:szCs w:val="24"/>
            </w:rPr>
          </w:rPrChange>
        </w:rPr>
        <w:t xml:space="preserve"> die even though she had rather </w:t>
      </w:r>
      <w:r w:rsidR="00D472DD" w:rsidRPr="00DA34F0">
        <w:rPr>
          <w:rStyle w:val="m-9115795407614457208s1"/>
          <w:rFonts w:ascii="Times New Roman" w:hAnsi="Times New Roman"/>
          <w:b w:val="0"/>
          <w:color w:val="000000" w:themeColor="text1"/>
          <w:sz w:val="24"/>
          <w:szCs w:val="24"/>
          <w:rPrChange w:id="1829" w:author="Anna Wingfield" w:date="2024-03-14T16:20:00Z">
            <w:rPr>
              <w:rStyle w:val="m-9115795407614457208s1"/>
              <w:rFonts w:ascii="Garamond" w:hAnsi="Garamond"/>
              <w:b w:val="0"/>
              <w:color w:val="000000" w:themeColor="text1"/>
              <w:sz w:val="24"/>
              <w:szCs w:val="24"/>
            </w:rPr>
          </w:rPrChange>
        </w:rPr>
        <w:t xml:space="preserve">annul that life, </w:t>
      </w:r>
      <w:r w:rsidR="00A83FAA" w:rsidRPr="00DA34F0">
        <w:rPr>
          <w:rStyle w:val="m-9115795407614457208s1"/>
          <w:rFonts w:ascii="Times New Roman" w:hAnsi="Times New Roman"/>
          <w:b w:val="0"/>
          <w:color w:val="000000" w:themeColor="text1"/>
          <w:sz w:val="24"/>
          <w:szCs w:val="24"/>
          <w:rPrChange w:id="1830" w:author="Anna Wingfield" w:date="2024-03-14T16:20:00Z">
            <w:rPr>
              <w:rStyle w:val="m-9115795407614457208s1"/>
              <w:rFonts w:ascii="Garamond" w:hAnsi="Garamond"/>
              <w:b w:val="0"/>
              <w:color w:val="000000" w:themeColor="text1"/>
              <w:sz w:val="24"/>
              <w:szCs w:val="24"/>
            </w:rPr>
          </w:rPrChange>
        </w:rPr>
        <w:t>that trace,</w:t>
      </w:r>
      <w:r w:rsidR="00B343FC" w:rsidRPr="00DA34F0">
        <w:rPr>
          <w:rStyle w:val="m-9115795407614457208s1"/>
          <w:rFonts w:ascii="Times New Roman" w:hAnsi="Times New Roman"/>
          <w:b w:val="0"/>
          <w:color w:val="000000" w:themeColor="text1"/>
          <w:sz w:val="24"/>
          <w:szCs w:val="24"/>
          <w:rPrChange w:id="1831" w:author="Anna Wingfield" w:date="2024-03-14T16:20:00Z">
            <w:rPr>
              <w:rStyle w:val="m-9115795407614457208s1"/>
              <w:rFonts w:ascii="Garamond" w:hAnsi="Garamond"/>
              <w:b w:val="0"/>
              <w:color w:val="000000" w:themeColor="text1"/>
              <w:sz w:val="24"/>
              <w:szCs w:val="24"/>
            </w:rPr>
          </w:rPrChange>
        </w:rPr>
        <w:t xml:space="preserve"> altogether</w:t>
      </w:r>
      <w:r w:rsidR="00F5014B" w:rsidRPr="00DA34F0">
        <w:rPr>
          <w:rStyle w:val="m-9115795407614457208s1"/>
          <w:rFonts w:ascii="Times New Roman" w:hAnsi="Times New Roman"/>
          <w:b w:val="0"/>
          <w:color w:val="000000" w:themeColor="text1"/>
          <w:sz w:val="24"/>
          <w:szCs w:val="24"/>
          <w:rPrChange w:id="1832" w:author="Anna Wingfield" w:date="2024-03-14T16:20:00Z">
            <w:rPr>
              <w:rStyle w:val="m-9115795407614457208s1"/>
              <w:rFonts w:ascii="Garamond" w:hAnsi="Garamond"/>
              <w:b w:val="0"/>
              <w:color w:val="000000" w:themeColor="text1"/>
              <w:sz w:val="24"/>
              <w:szCs w:val="24"/>
            </w:rPr>
          </w:rPrChange>
        </w:rPr>
        <w:t xml:space="preserve">. </w:t>
      </w:r>
    </w:p>
    <w:p w14:paraId="5240F604" w14:textId="72A7FD7D" w:rsidR="008D7211" w:rsidRPr="00DA34F0" w:rsidRDefault="0019142D"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1833"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834" w:author="Anna Wingfield" w:date="2024-03-14T16:20:00Z">
            <w:rPr>
              <w:rStyle w:val="m-9115795407614457208s1"/>
              <w:rFonts w:ascii="Garamond" w:hAnsi="Garamond"/>
              <w:b w:val="0"/>
              <w:color w:val="000000" w:themeColor="text1"/>
              <w:sz w:val="24"/>
              <w:szCs w:val="24"/>
            </w:rPr>
          </w:rPrChange>
        </w:rPr>
        <w:tab/>
      </w:r>
      <w:r w:rsidR="00B343FC" w:rsidRPr="00DA34F0">
        <w:rPr>
          <w:rStyle w:val="m-9115795407614457208s1"/>
          <w:rFonts w:ascii="Times New Roman" w:hAnsi="Times New Roman"/>
          <w:b w:val="0"/>
          <w:color w:val="000000" w:themeColor="text1"/>
          <w:sz w:val="24"/>
          <w:szCs w:val="24"/>
          <w:rPrChange w:id="1835" w:author="Anna Wingfield" w:date="2024-03-14T16:20:00Z">
            <w:rPr>
              <w:rStyle w:val="m-9115795407614457208s1"/>
              <w:rFonts w:ascii="Garamond" w:hAnsi="Garamond"/>
              <w:b w:val="0"/>
              <w:color w:val="000000" w:themeColor="text1"/>
              <w:sz w:val="24"/>
              <w:szCs w:val="24"/>
            </w:rPr>
          </w:rPrChange>
        </w:rPr>
        <w:t xml:space="preserve">Further complicating this last-woman-ness is </w:t>
      </w:r>
      <w:r w:rsidR="00260C6C" w:rsidRPr="00DA34F0">
        <w:rPr>
          <w:rStyle w:val="m-9115795407614457208s1"/>
          <w:rFonts w:ascii="Times New Roman" w:hAnsi="Times New Roman"/>
          <w:b w:val="0"/>
          <w:color w:val="000000" w:themeColor="text1"/>
          <w:sz w:val="24"/>
          <w:szCs w:val="24"/>
          <w:rPrChange w:id="1836" w:author="Anna Wingfield" w:date="2024-03-14T16:20:00Z">
            <w:rPr>
              <w:rStyle w:val="m-9115795407614457208s1"/>
              <w:rFonts w:ascii="Garamond" w:hAnsi="Garamond"/>
              <w:b w:val="0"/>
              <w:color w:val="000000" w:themeColor="text1"/>
              <w:sz w:val="24"/>
              <w:szCs w:val="24"/>
            </w:rPr>
          </w:rPrChange>
        </w:rPr>
        <w:t>the novel’s incestuous family romance between Matilda and her father th</w:t>
      </w:r>
      <w:r w:rsidR="00B343FC" w:rsidRPr="00DA34F0">
        <w:rPr>
          <w:rStyle w:val="m-9115795407614457208s1"/>
          <w:rFonts w:ascii="Times New Roman" w:hAnsi="Times New Roman"/>
          <w:b w:val="0"/>
          <w:color w:val="000000" w:themeColor="text1"/>
          <w:sz w:val="24"/>
          <w:szCs w:val="24"/>
          <w:rPrChange w:id="1837" w:author="Anna Wingfield" w:date="2024-03-14T16:20:00Z">
            <w:rPr>
              <w:rStyle w:val="m-9115795407614457208s1"/>
              <w:rFonts w:ascii="Garamond" w:hAnsi="Garamond"/>
              <w:b w:val="0"/>
              <w:color w:val="000000" w:themeColor="text1"/>
              <w:sz w:val="24"/>
              <w:szCs w:val="24"/>
            </w:rPr>
          </w:rPrChange>
        </w:rPr>
        <w:t xml:space="preserve">at traffics in </w:t>
      </w:r>
      <w:r w:rsidR="00260C6C" w:rsidRPr="00DA34F0">
        <w:rPr>
          <w:rStyle w:val="m-9115795407614457208s1"/>
          <w:rFonts w:ascii="Times New Roman" w:hAnsi="Times New Roman"/>
          <w:b w:val="0"/>
          <w:color w:val="000000" w:themeColor="text1"/>
          <w:sz w:val="24"/>
          <w:szCs w:val="24"/>
          <w:rPrChange w:id="1838" w:author="Anna Wingfield" w:date="2024-03-14T16:20:00Z">
            <w:rPr>
              <w:rStyle w:val="m-9115795407614457208s1"/>
              <w:rFonts w:ascii="Garamond" w:hAnsi="Garamond"/>
              <w:b w:val="0"/>
              <w:color w:val="000000" w:themeColor="text1"/>
              <w:sz w:val="24"/>
              <w:szCs w:val="24"/>
            </w:rPr>
          </w:rPrChange>
        </w:rPr>
        <w:t xml:space="preserve">gender fluidity. As scholar Julia </w:t>
      </w:r>
      <w:proofErr w:type="spellStart"/>
      <w:r w:rsidR="00260C6C" w:rsidRPr="00DA34F0">
        <w:rPr>
          <w:rStyle w:val="m-9115795407614457208s1"/>
          <w:rFonts w:ascii="Times New Roman" w:hAnsi="Times New Roman"/>
          <w:b w:val="0"/>
          <w:color w:val="000000" w:themeColor="text1"/>
          <w:sz w:val="24"/>
          <w:szCs w:val="24"/>
          <w:rPrChange w:id="1839" w:author="Anna Wingfield" w:date="2024-03-14T16:20:00Z">
            <w:rPr>
              <w:rStyle w:val="m-9115795407614457208s1"/>
              <w:rFonts w:ascii="Garamond" w:hAnsi="Garamond"/>
              <w:b w:val="0"/>
              <w:color w:val="000000" w:themeColor="text1"/>
              <w:sz w:val="24"/>
              <w:szCs w:val="24"/>
            </w:rPr>
          </w:rPrChange>
        </w:rPr>
        <w:t>Ftacek</w:t>
      </w:r>
      <w:proofErr w:type="spellEnd"/>
      <w:r w:rsidR="00260C6C" w:rsidRPr="00DA34F0">
        <w:rPr>
          <w:rStyle w:val="m-9115795407614457208s1"/>
          <w:rFonts w:ascii="Times New Roman" w:hAnsi="Times New Roman"/>
          <w:b w:val="0"/>
          <w:color w:val="000000" w:themeColor="text1"/>
          <w:sz w:val="24"/>
          <w:szCs w:val="24"/>
          <w:rPrChange w:id="1840" w:author="Anna Wingfield" w:date="2024-03-14T16:20:00Z">
            <w:rPr>
              <w:rStyle w:val="m-9115795407614457208s1"/>
              <w:rFonts w:ascii="Garamond" w:hAnsi="Garamond"/>
              <w:b w:val="0"/>
              <w:color w:val="000000" w:themeColor="text1"/>
              <w:sz w:val="24"/>
              <w:szCs w:val="24"/>
            </w:rPr>
          </w:rPrChange>
        </w:rPr>
        <w:t xml:space="preserve"> argues in her reading of Byron’s </w:t>
      </w:r>
      <w:r w:rsidR="00260C6C" w:rsidRPr="00DA34F0">
        <w:rPr>
          <w:rStyle w:val="m-9115795407614457208s1"/>
          <w:rFonts w:ascii="Times New Roman" w:hAnsi="Times New Roman"/>
          <w:b w:val="0"/>
          <w:i/>
          <w:color w:val="000000" w:themeColor="text1"/>
          <w:sz w:val="24"/>
          <w:szCs w:val="24"/>
          <w:rPrChange w:id="1841" w:author="Anna Wingfield" w:date="2024-03-14T16:20:00Z">
            <w:rPr>
              <w:rStyle w:val="m-9115795407614457208s1"/>
              <w:rFonts w:ascii="Garamond" w:hAnsi="Garamond"/>
              <w:b w:val="0"/>
              <w:i/>
              <w:color w:val="000000" w:themeColor="text1"/>
              <w:sz w:val="24"/>
              <w:szCs w:val="24"/>
            </w:rPr>
          </w:rPrChange>
        </w:rPr>
        <w:t>Manfred</w:t>
      </w:r>
      <w:r w:rsidR="00B343FC" w:rsidRPr="00DA34F0">
        <w:rPr>
          <w:rStyle w:val="m-9115795407614457208s1"/>
          <w:rFonts w:ascii="Times New Roman" w:hAnsi="Times New Roman"/>
          <w:b w:val="0"/>
          <w:color w:val="000000" w:themeColor="text1"/>
          <w:sz w:val="24"/>
          <w:szCs w:val="24"/>
          <w:rPrChange w:id="1842" w:author="Anna Wingfield" w:date="2024-03-14T16:20:00Z">
            <w:rPr>
              <w:rStyle w:val="m-9115795407614457208s1"/>
              <w:rFonts w:ascii="Garamond" w:hAnsi="Garamond"/>
              <w:b w:val="0"/>
              <w:color w:val="000000" w:themeColor="text1"/>
              <w:sz w:val="24"/>
              <w:szCs w:val="24"/>
            </w:rPr>
          </w:rPrChange>
        </w:rPr>
        <w:t>, the poem</w:t>
      </w:r>
      <w:r w:rsidR="00260C6C" w:rsidRPr="00DA34F0">
        <w:rPr>
          <w:rStyle w:val="m-9115795407614457208s1"/>
          <w:rFonts w:ascii="Times New Roman" w:hAnsi="Times New Roman"/>
          <w:b w:val="0"/>
          <w:color w:val="000000" w:themeColor="text1"/>
          <w:sz w:val="24"/>
          <w:szCs w:val="24"/>
          <w:rPrChange w:id="1843" w:author="Anna Wingfield" w:date="2024-03-14T16:20:00Z">
            <w:rPr>
              <w:rStyle w:val="m-9115795407614457208s1"/>
              <w:rFonts w:ascii="Garamond" w:hAnsi="Garamond"/>
              <w:b w:val="0"/>
              <w:color w:val="000000" w:themeColor="text1"/>
              <w:sz w:val="24"/>
              <w:szCs w:val="24"/>
            </w:rPr>
          </w:rPrChange>
        </w:rPr>
        <w:t xml:space="preserve"> relies thoroughly on trans tropes for its </w:t>
      </w:r>
      <w:r w:rsidR="00B343FC" w:rsidRPr="00DA34F0">
        <w:rPr>
          <w:rStyle w:val="m-9115795407614457208s1"/>
          <w:rFonts w:ascii="Times New Roman" w:hAnsi="Times New Roman"/>
          <w:b w:val="0"/>
          <w:color w:val="000000" w:themeColor="text1"/>
          <w:sz w:val="24"/>
          <w:szCs w:val="24"/>
          <w:rPrChange w:id="1844" w:author="Anna Wingfield" w:date="2024-03-14T16:20:00Z">
            <w:rPr>
              <w:rStyle w:val="m-9115795407614457208s1"/>
              <w:rFonts w:ascii="Garamond" w:hAnsi="Garamond"/>
              <w:b w:val="0"/>
              <w:color w:val="000000" w:themeColor="text1"/>
              <w:sz w:val="24"/>
              <w:szCs w:val="24"/>
            </w:rPr>
          </w:rPrChange>
        </w:rPr>
        <w:t xml:space="preserve">being and </w:t>
      </w:r>
      <w:r w:rsidR="00260C6C" w:rsidRPr="00DA34F0">
        <w:rPr>
          <w:rStyle w:val="m-9115795407614457208s1"/>
          <w:rFonts w:ascii="Times New Roman" w:hAnsi="Times New Roman"/>
          <w:b w:val="0"/>
          <w:color w:val="000000" w:themeColor="text1"/>
          <w:sz w:val="24"/>
          <w:szCs w:val="24"/>
          <w:rPrChange w:id="1845" w:author="Anna Wingfield" w:date="2024-03-14T16:20:00Z">
            <w:rPr>
              <w:rStyle w:val="m-9115795407614457208s1"/>
              <w:rFonts w:ascii="Garamond" w:hAnsi="Garamond"/>
              <w:b w:val="0"/>
              <w:color w:val="000000" w:themeColor="text1"/>
              <w:sz w:val="24"/>
              <w:szCs w:val="24"/>
            </w:rPr>
          </w:rPrChange>
        </w:rPr>
        <w:t xml:space="preserve">meaning. </w:t>
      </w:r>
      <w:r w:rsidR="008C7793" w:rsidRPr="00DA34F0">
        <w:rPr>
          <w:rStyle w:val="m-9115795407614457208s1"/>
          <w:rFonts w:ascii="Times New Roman" w:hAnsi="Times New Roman"/>
          <w:b w:val="0"/>
          <w:color w:val="000000" w:themeColor="text1"/>
          <w:sz w:val="24"/>
          <w:szCs w:val="24"/>
          <w:rPrChange w:id="1846" w:author="Anna Wingfield" w:date="2024-03-14T16:20:00Z">
            <w:rPr>
              <w:rStyle w:val="m-9115795407614457208s1"/>
              <w:rFonts w:ascii="Garamond" w:hAnsi="Garamond"/>
              <w:b w:val="0"/>
              <w:color w:val="000000" w:themeColor="text1"/>
              <w:sz w:val="24"/>
              <w:szCs w:val="24"/>
            </w:rPr>
          </w:rPrChange>
        </w:rPr>
        <w:t xml:space="preserve">According to </w:t>
      </w:r>
      <w:proofErr w:type="spellStart"/>
      <w:r w:rsidR="008C7793" w:rsidRPr="00DA34F0">
        <w:rPr>
          <w:rStyle w:val="m-9115795407614457208s1"/>
          <w:rFonts w:ascii="Times New Roman" w:hAnsi="Times New Roman"/>
          <w:b w:val="0"/>
          <w:color w:val="000000" w:themeColor="text1"/>
          <w:sz w:val="24"/>
          <w:szCs w:val="24"/>
          <w:rPrChange w:id="1847" w:author="Anna Wingfield" w:date="2024-03-14T16:20:00Z">
            <w:rPr>
              <w:rStyle w:val="m-9115795407614457208s1"/>
              <w:rFonts w:ascii="Garamond" w:hAnsi="Garamond"/>
              <w:b w:val="0"/>
              <w:color w:val="000000" w:themeColor="text1"/>
              <w:sz w:val="24"/>
              <w:szCs w:val="24"/>
            </w:rPr>
          </w:rPrChange>
        </w:rPr>
        <w:t>Ftacek</w:t>
      </w:r>
      <w:proofErr w:type="spellEnd"/>
      <w:r w:rsidR="008C7793" w:rsidRPr="00DA34F0">
        <w:rPr>
          <w:rStyle w:val="m-9115795407614457208s1"/>
          <w:rFonts w:ascii="Times New Roman" w:hAnsi="Times New Roman"/>
          <w:b w:val="0"/>
          <w:color w:val="000000" w:themeColor="text1"/>
          <w:sz w:val="24"/>
          <w:szCs w:val="24"/>
          <w:rPrChange w:id="1848" w:author="Anna Wingfield" w:date="2024-03-14T16:20:00Z">
            <w:rPr>
              <w:rStyle w:val="m-9115795407614457208s1"/>
              <w:rFonts w:ascii="Garamond" w:hAnsi="Garamond"/>
              <w:b w:val="0"/>
              <w:color w:val="000000" w:themeColor="text1"/>
              <w:sz w:val="24"/>
              <w:szCs w:val="24"/>
            </w:rPr>
          </w:rPrChange>
        </w:rPr>
        <w:t xml:space="preserve">, </w:t>
      </w:r>
      <w:r w:rsidR="00260C6C" w:rsidRPr="00DA34F0">
        <w:rPr>
          <w:rStyle w:val="m-9115795407614457208s1"/>
          <w:rFonts w:ascii="Times New Roman" w:hAnsi="Times New Roman"/>
          <w:b w:val="0"/>
          <w:color w:val="000000" w:themeColor="text1"/>
          <w:sz w:val="24"/>
          <w:szCs w:val="24"/>
          <w:rPrChange w:id="1849" w:author="Anna Wingfield" w:date="2024-03-14T16:20:00Z">
            <w:rPr>
              <w:rStyle w:val="m-9115795407614457208s1"/>
              <w:rFonts w:ascii="Garamond" w:hAnsi="Garamond"/>
              <w:b w:val="0"/>
              <w:color w:val="000000" w:themeColor="text1"/>
              <w:sz w:val="24"/>
              <w:szCs w:val="24"/>
            </w:rPr>
          </w:rPrChange>
        </w:rPr>
        <w:t xml:space="preserve">Manfred sees in </w:t>
      </w:r>
      <w:r w:rsidR="00E074B3" w:rsidRPr="00DA34F0">
        <w:rPr>
          <w:rStyle w:val="m-9115795407614457208s1"/>
          <w:rFonts w:ascii="Times New Roman" w:hAnsi="Times New Roman"/>
          <w:b w:val="0"/>
          <w:color w:val="000000" w:themeColor="text1"/>
          <w:sz w:val="24"/>
          <w:szCs w:val="24"/>
          <w:rPrChange w:id="1850" w:author="Anna Wingfield" w:date="2024-03-14T16:20:00Z">
            <w:rPr>
              <w:rStyle w:val="m-9115795407614457208s1"/>
              <w:rFonts w:ascii="Garamond" w:hAnsi="Garamond"/>
              <w:b w:val="0"/>
              <w:color w:val="000000" w:themeColor="text1"/>
              <w:sz w:val="24"/>
              <w:szCs w:val="24"/>
            </w:rPr>
          </w:rPrChange>
        </w:rPr>
        <w:t xml:space="preserve">his sister, Astarte, himself and she in him; that is, Manfred sees in Astarte the female ideal of himself and his love for her is </w:t>
      </w:r>
      <w:proofErr w:type="gramStart"/>
      <w:r w:rsidR="00E074B3" w:rsidRPr="00DA34F0">
        <w:rPr>
          <w:rStyle w:val="m-9115795407614457208s1"/>
          <w:rFonts w:ascii="Times New Roman" w:hAnsi="Times New Roman"/>
          <w:b w:val="0"/>
          <w:color w:val="000000" w:themeColor="text1"/>
          <w:sz w:val="24"/>
          <w:szCs w:val="24"/>
          <w:rPrChange w:id="1851" w:author="Anna Wingfield" w:date="2024-03-14T16:20:00Z">
            <w:rPr>
              <w:rStyle w:val="m-9115795407614457208s1"/>
              <w:rFonts w:ascii="Garamond" w:hAnsi="Garamond"/>
              <w:b w:val="0"/>
              <w:color w:val="000000" w:themeColor="text1"/>
              <w:sz w:val="24"/>
              <w:szCs w:val="24"/>
            </w:rPr>
          </w:rPrChange>
        </w:rPr>
        <w:t>actually an</w:t>
      </w:r>
      <w:proofErr w:type="gramEnd"/>
      <w:r w:rsidR="00E074B3" w:rsidRPr="00DA34F0">
        <w:rPr>
          <w:rStyle w:val="m-9115795407614457208s1"/>
          <w:rFonts w:ascii="Times New Roman" w:hAnsi="Times New Roman"/>
          <w:b w:val="0"/>
          <w:color w:val="000000" w:themeColor="text1"/>
          <w:sz w:val="24"/>
          <w:szCs w:val="24"/>
          <w:rPrChange w:id="1852" w:author="Anna Wingfield" w:date="2024-03-14T16:20:00Z">
            <w:rPr>
              <w:rStyle w:val="m-9115795407614457208s1"/>
              <w:rFonts w:ascii="Garamond" w:hAnsi="Garamond"/>
              <w:b w:val="0"/>
              <w:color w:val="000000" w:themeColor="text1"/>
              <w:sz w:val="24"/>
              <w:szCs w:val="24"/>
            </w:rPr>
          </w:rPrChange>
        </w:rPr>
        <w:t xml:space="preserve"> expre</w:t>
      </w:r>
      <w:r w:rsidR="00B343FC" w:rsidRPr="00DA34F0">
        <w:rPr>
          <w:rStyle w:val="m-9115795407614457208s1"/>
          <w:rFonts w:ascii="Times New Roman" w:hAnsi="Times New Roman"/>
          <w:b w:val="0"/>
          <w:color w:val="000000" w:themeColor="text1"/>
          <w:sz w:val="24"/>
          <w:szCs w:val="24"/>
          <w:rPrChange w:id="1853" w:author="Anna Wingfield" w:date="2024-03-14T16:20:00Z">
            <w:rPr>
              <w:rStyle w:val="m-9115795407614457208s1"/>
              <w:rFonts w:ascii="Garamond" w:hAnsi="Garamond"/>
              <w:b w:val="0"/>
              <w:color w:val="000000" w:themeColor="text1"/>
              <w:sz w:val="24"/>
              <w:szCs w:val="24"/>
            </w:rPr>
          </w:rPrChange>
        </w:rPr>
        <w:t>ssion of his transgender desire to be a woman, that woman that he sees in this feminine version, this</w:t>
      </w:r>
      <w:r w:rsidR="006D72E8" w:rsidRPr="00DA34F0">
        <w:rPr>
          <w:rStyle w:val="m-9115795407614457208s1"/>
          <w:rFonts w:ascii="Times New Roman" w:hAnsi="Times New Roman"/>
          <w:b w:val="0"/>
          <w:color w:val="000000" w:themeColor="text1"/>
          <w:sz w:val="24"/>
          <w:szCs w:val="24"/>
          <w:rPrChange w:id="1854" w:author="Anna Wingfield" w:date="2024-03-14T16:20:00Z">
            <w:rPr>
              <w:rStyle w:val="m-9115795407614457208s1"/>
              <w:rFonts w:ascii="Garamond" w:hAnsi="Garamond"/>
              <w:b w:val="0"/>
              <w:color w:val="000000" w:themeColor="text1"/>
              <w:sz w:val="24"/>
              <w:szCs w:val="24"/>
            </w:rPr>
          </w:rPrChange>
        </w:rPr>
        <w:t xml:space="preserve">—please forgive me </w:t>
      </w:r>
      <w:proofErr w:type="spellStart"/>
      <w:r w:rsidR="006D72E8" w:rsidRPr="00DA34F0">
        <w:rPr>
          <w:rStyle w:val="m-9115795407614457208s1"/>
          <w:rFonts w:ascii="Times New Roman" w:hAnsi="Times New Roman"/>
          <w:b w:val="0"/>
          <w:color w:val="000000" w:themeColor="text1"/>
          <w:sz w:val="24"/>
          <w:szCs w:val="24"/>
          <w:rPrChange w:id="1855" w:author="Anna Wingfield" w:date="2024-03-14T16:20:00Z">
            <w:rPr>
              <w:rStyle w:val="m-9115795407614457208s1"/>
              <w:rFonts w:ascii="Garamond" w:hAnsi="Garamond"/>
              <w:b w:val="0"/>
              <w:color w:val="000000" w:themeColor="text1"/>
              <w:sz w:val="24"/>
              <w:szCs w:val="24"/>
            </w:rPr>
          </w:rPrChange>
        </w:rPr>
        <w:t>Ftacek</w:t>
      </w:r>
      <w:proofErr w:type="spellEnd"/>
      <w:r w:rsidR="006D72E8" w:rsidRPr="00DA34F0">
        <w:rPr>
          <w:rStyle w:val="m-9115795407614457208s1"/>
          <w:rFonts w:ascii="Times New Roman" w:hAnsi="Times New Roman"/>
          <w:b w:val="0"/>
          <w:color w:val="000000" w:themeColor="text1"/>
          <w:sz w:val="24"/>
          <w:szCs w:val="24"/>
          <w:rPrChange w:id="1856" w:author="Anna Wingfield" w:date="2024-03-14T16:20:00Z">
            <w:rPr>
              <w:rStyle w:val="m-9115795407614457208s1"/>
              <w:rFonts w:ascii="Garamond" w:hAnsi="Garamond"/>
              <w:b w:val="0"/>
              <w:color w:val="000000" w:themeColor="text1"/>
              <w:sz w:val="24"/>
              <w:szCs w:val="24"/>
            </w:rPr>
          </w:rPrChange>
        </w:rPr>
        <w:t>—</w:t>
      </w:r>
      <w:proofErr w:type="spellStart"/>
      <w:r w:rsidR="00B343FC" w:rsidRPr="00DA34F0">
        <w:rPr>
          <w:rStyle w:val="m-9115795407614457208s1"/>
          <w:rFonts w:ascii="Times New Roman" w:hAnsi="Times New Roman"/>
          <w:b w:val="0"/>
          <w:color w:val="000000" w:themeColor="text1"/>
          <w:sz w:val="24"/>
          <w:szCs w:val="24"/>
          <w:rPrChange w:id="1857" w:author="Anna Wingfield" w:date="2024-03-14T16:20:00Z">
            <w:rPr>
              <w:rStyle w:val="m-9115795407614457208s1"/>
              <w:rFonts w:ascii="Garamond" w:hAnsi="Garamond"/>
              <w:b w:val="0"/>
              <w:color w:val="000000" w:themeColor="text1"/>
              <w:sz w:val="24"/>
              <w:szCs w:val="24"/>
            </w:rPr>
          </w:rPrChange>
        </w:rPr>
        <w:t>Womanfred</w:t>
      </w:r>
      <w:proofErr w:type="spellEnd"/>
      <w:r w:rsidR="00E074B3" w:rsidRPr="00DA34F0">
        <w:rPr>
          <w:rStyle w:val="m-9115795407614457208s1"/>
          <w:rFonts w:ascii="Times New Roman" w:hAnsi="Times New Roman"/>
          <w:b w:val="0"/>
          <w:color w:val="000000" w:themeColor="text1"/>
          <w:sz w:val="24"/>
          <w:szCs w:val="24"/>
          <w:rPrChange w:id="1858" w:author="Anna Wingfield" w:date="2024-03-14T16:20:00Z">
            <w:rPr>
              <w:rStyle w:val="m-9115795407614457208s1"/>
              <w:rFonts w:ascii="Garamond" w:hAnsi="Garamond"/>
              <w:b w:val="0"/>
              <w:color w:val="000000" w:themeColor="text1"/>
              <w:sz w:val="24"/>
              <w:szCs w:val="24"/>
            </w:rPr>
          </w:rPrChange>
        </w:rPr>
        <w:t xml:space="preserve">. </w:t>
      </w:r>
      <w:r w:rsidR="0079041B" w:rsidRPr="00DA34F0">
        <w:rPr>
          <w:rStyle w:val="m-9115795407614457208s1"/>
          <w:rFonts w:ascii="Times New Roman" w:hAnsi="Times New Roman"/>
          <w:b w:val="0"/>
          <w:i/>
          <w:color w:val="000000" w:themeColor="text1"/>
          <w:sz w:val="24"/>
          <w:szCs w:val="24"/>
          <w:rPrChange w:id="1859" w:author="Anna Wingfield" w:date="2024-03-14T16:20:00Z">
            <w:rPr>
              <w:rStyle w:val="m-9115795407614457208s1"/>
              <w:rFonts w:ascii="Garamond" w:hAnsi="Garamond"/>
              <w:b w:val="0"/>
              <w:i/>
              <w:color w:val="000000" w:themeColor="text1"/>
              <w:sz w:val="24"/>
              <w:szCs w:val="24"/>
            </w:rPr>
          </w:rPrChange>
        </w:rPr>
        <w:t>Matilda</w:t>
      </w:r>
      <w:r w:rsidR="0079041B" w:rsidRPr="00DA34F0">
        <w:rPr>
          <w:rStyle w:val="m-9115795407614457208s1"/>
          <w:rFonts w:ascii="Times New Roman" w:hAnsi="Times New Roman"/>
          <w:b w:val="0"/>
          <w:color w:val="000000" w:themeColor="text1"/>
          <w:sz w:val="24"/>
          <w:szCs w:val="24"/>
          <w:rPrChange w:id="1860" w:author="Anna Wingfield" w:date="2024-03-14T16:20:00Z">
            <w:rPr>
              <w:rStyle w:val="m-9115795407614457208s1"/>
              <w:rFonts w:ascii="Garamond" w:hAnsi="Garamond"/>
              <w:b w:val="0"/>
              <w:color w:val="000000" w:themeColor="text1"/>
              <w:sz w:val="24"/>
              <w:szCs w:val="24"/>
            </w:rPr>
          </w:rPrChange>
        </w:rPr>
        <w:t xml:space="preserve"> stages a simila</w:t>
      </w:r>
      <w:r w:rsidR="00E039BF" w:rsidRPr="00DA34F0">
        <w:rPr>
          <w:rStyle w:val="m-9115795407614457208s1"/>
          <w:rFonts w:ascii="Times New Roman" w:hAnsi="Times New Roman"/>
          <w:b w:val="0"/>
          <w:color w:val="000000" w:themeColor="text1"/>
          <w:sz w:val="24"/>
          <w:szCs w:val="24"/>
          <w:rPrChange w:id="1861" w:author="Anna Wingfield" w:date="2024-03-14T16:20:00Z">
            <w:rPr>
              <w:rStyle w:val="m-9115795407614457208s1"/>
              <w:rFonts w:ascii="Garamond" w:hAnsi="Garamond"/>
              <w:b w:val="0"/>
              <w:color w:val="000000" w:themeColor="text1"/>
              <w:sz w:val="24"/>
              <w:szCs w:val="24"/>
            </w:rPr>
          </w:rPrChange>
        </w:rPr>
        <w:t>r logic.</w:t>
      </w:r>
      <w:r w:rsidR="003F71C3" w:rsidRPr="00DA34F0">
        <w:rPr>
          <w:rStyle w:val="FootnoteReference"/>
          <w:rFonts w:ascii="Times New Roman" w:hAnsi="Times New Roman"/>
          <w:b w:val="0"/>
          <w:color w:val="000000" w:themeColor="text1"/>
          <w:sz w:val="24"/>
          <w:szCs w:val="24"/>
          <w:rPrChange w:id="1862" w:author="Anna Wingfield" w:date="2024-03-14T16:20:00Z">
            <w:rPr>
              <w:rStyle w:val="FootnoteReference"/>
              <w:rFonts w:ascii="Garamond" w:hAnsi="Garamond"/>
              <w:b w:val="0"/>
              <w:color w:val="000000" w:themeColor="text1"/>
              <w:sz w:val="24"/>
              <w:szCs w:val="24"/>
            </w:rPr>
          </w:rPrChange>
        </w:rPr>
        <w:footnoteReference w:id="16"/>
      </w:r>
      <w:r w:rsidR="00E039BF" w:rsidRPr="00DA34F0">
        <w:rPr>
          <w:rStyle w:val="m-9115795407614457208s1"/>
          <w:rFonts w:ascii="Times New Roman" w:hAnsi="Times New Roman"/>
          <w:b w:val="0"/>
          <w:color w:val="000000" w:themeColor="text1"/>
          <w:sz w:val="24"/>
          <w:szCs w:val="24"/>
          <w:rPrChange w:id="1863" w:author="Anna Wingfield" w:date="2024-03-14T16:20:00Z">
            <w:rPr>
              <w:rStyle w:val="m-9115795407614457208s1"/>
              <w:rFonts w:ascii="Garamond" w:hAnsi="Garamond"/>
              <w:b w:val="0"/>
              <w:color w:val="000000" w:themeColor="text1"/>
              <w:sz w:val="24"/>
              <w:szCs w:val="24"/>
            </w:rPr>
          </w:rPrChange>
        </w:rPr>
        <w:t xml:space="preserve"> T</w:t>
      </w:r>
      <w:r w:rsidR="0079041B" w:rsidRPr="00DA34F0">
        <w:rPr>
          <w:rStyle w:val="m-9115795407614457208s1"/>
          <w:rFonts w:ascii="Times New Roman" w:hAnsi="Times New Roman"/>
          <w:b w:val="0"/>
          <w:color w:val="000000" w:themeColor="text1"/>
          <w:sz w:val="24"/>
          <w:szCs w:val="24"/>
          <w:rPrChange w:id="1864" w:author="Anna Wingfield" w:date="2024-03-14T16:20:00Z">
            <w:rPr>
              <w:rStyle w:val="m-9115795407614457208s1"/>
              <w:rFonts w:ascii="Garamond" w:hAnsi="Garamond"/>
              <w:b w:val="0"/>
              <w:color w:val="000000" w:themeColor="text1"/>
              <w:sz w:val="24"/>
              <w:szCs w:val="24"/>
            </w:rPr>
          </w:rPrChange>
        </w:rPr>
        <w:t xml:space="preserve">heir </w:t>
      </w:r>
      <w:r w:rsidR="00E039BF" w:rsidRPr="00DA34F0">
        <w:rPr>
          <w:rStyle w:val="m-9115795407614457208s1"/>
          <w:rFonts w:ascii="Times New Roman" w:hAnsi="Times New Roman"/>
          <w:b w:val="0"/>
          <w:color w:val="000000" w:themeColor="text1"/>
          <w:sz w:val="24"/>
          <w:szCs w:val="24"/>
          <w:rPrChange w:id="1865" w:author="Anna Wingfield" w:date="2024-03-14T16:20:00Z">
            <w:rPr>
              <w:rStyle w:val="m-9115795407614457208s1"/>
              <w:rFonts w:ascii="Garamond" w:hAnsi="Garamond"/>
              <w:b w:val="0"/>
              <w:color w:val="000000" w:themeColor="text1"/>
              <w:sz w:val="24"/>
              <w:szCs w:val="24"/>
            </w:rPr>
          </w:rPrChange>
        </w:rPr>
        <w:t xml:space="preserve">first physical </w:t>
      </w:r>
      <w:r w:rsidR="0079041B" w:rsidRPr="00DA34F0">
        <w:rPr>
          <w:rStyle w:val="m-9115795407614457208s1"/>
          <w:rFonts w:ascii="Times New Roman" w:hAnsi="Times New Roman"/>
          <w:b w:val="0"/>
          <w:color w:val="000000" w:themeColor="text1"/>
          <w:sz w:val="24"/>
          <w:szCs w:val="24"/>
          <w:rPrChange w:id="1866" w:author="Anna Wingfield" w:date="2024-03-14T16:20:00Z">
            <w:rPr>
              <w:rStyle w:val="m-9115795407614457208s1"/>
              <w:rFonts w:ascii="Garamond" w:hAnsi="Garamond"/>
              <w:b w:val="0"/>
              <w:color w:val="000000" w:themeColor="text1"/>
              <w:sz w:val="24"/>
              <w:szCs w:val="24"/>
            </w:rPr>
          </w:rPrChange>
        </w:rPr>
        <w:t xml:space="preserve">meeting </w:t>
      </w:r>
      <w:r w:rsidR="008D7211" w:rsidRPr="00DA34F0">
        <w:rPr>
          <w:rStyle w:val="m-9115795407614457208s1"/>
          <w:rFonts w:ascii="Times New Roman" w:hAnsi="Times New Roman"/>
          <w:b w:val="0"/>
          <w:color w:val="000000" w:themeColor="text1"/>
          <w:sz w:val="24"/>
          <w:szCs w:val="24"/>
          <w:rPrChange w:id="1867" w:author="Anna Wingfield" w:date="2024-03-14T16:20:00Z">
            <w:rPr>
              <w:rStyle w:val="m-9115795407614457208s1"/>
              <w:rFonts w:ascii="Garamond" w:hAnsi="Garamond"/>
              <w:b w:val="0"/>
              <w:color w:val="000000" w:themeColor="text1"/>
              <w:sz w:val="24"/>
              <w:szCs w:val="24"/>
            </w:rPr>
          </w:rPrChange>
        </w:rPr>
        <w:t xml:space="preserve">is colored in </w:t>
      </w:r>
      <w:r w:rsidR="00E039BF" w:rsidRPr="00DA34F0">
        <w:rPr>
          <w:rStyle w:val="m-9115795407614457208s1"/>
          <w:rFonts w:ascii="Times New Roman" w:hAnsi="Times New Roman"/>
          <w:b w:val="0"/>
          <w:color w:val="000000" w:themeColor="text1"/>
          <w:sz w:val="24"/>
          <w:szCs w:val="24"/>
          <w:rPrChange w:id="1868" w:author="Anna Wingfield" w:date="2024-03-14T16:20:00Z">
            <w:rPr>
              <w:rStyle w:val="m-9115795407614457208s1"/>
              <w:rFonts w:ascii="Garamond" w:hAnsi="Garamond"/>
              <w:b w:val="0"/>
              <w:color w:val="000000" w:themeColor="text1"/>
              <w:sz w:val="24"/>
              <w:szCs w:val="24"/>
            </w:rPr>
          </w:rPrChange>
        </w:rPr>
        <w:t>Sh</w:t>
      </w:r>
      <w:r w:rsidR="00BB0E43" w:rsidRPr="00DA34F0">
        <w:rPr>
          <w:rStyle w:val="m-9115795407614457208s1"/>
          <w:rFonts w:ascii="Times New Roman" w:hAnsi="Times New Roman"/>
          <w:b w:val="0"/>
          <w:color w:val="000000" w:themeColor="text1"/>
          <w:sz w:val="24"/>
          <w:szCs w:val="24"/>
          <w:rPrChange w:id="1869" w:author="Anna Wingfield" w:date="2024-03-14T16:20:00Z">
            <w:rPr>
              <w:rStyle w:val="m-9115795407614457208s1"/>
              <w:rFonts w:ascii="Garamond" w:hAnsi="Garamond"/>
              <w:b w:val="0"/>
              <w:color w:val="000000" w:themeColor="text1"/>
              <w:sz w:val="24"/>
              <w:szCs w:val="24"/>
            </w:rPr>
          </w:rPrChange>
        </w:rPr>
        <w:t>elley’s familiar, familiarizing</w:t>
      </w:r>
      <w:r w:rsidR="00E039BF" w:rsidRPr="00DA34F0">
        <w:rPr>
          <w:rStyle w:val="m-9115795407614457208s1"/>
          <w:rFonts w:ascii="Times New Roman" w:hAnsi="Times New Roman"/>
          <w:b w:val="0"/>
          <w:color w:val="000000" w:themeColor="text1"/>
          <w:sz w:val="24"/>
          <w:szCs w:val="24"/>
          <w:rPrChange w:id="1870" w:author="Anna Wingfield" w:date="2024-03-14T16:20:00Z">
            <w:rPr>
              <w:rStyle w:val="m-9115795407614457208s1"/>
              <w:rFonts w:ascii="Garamond" w:hAnsi="Garamond"/>
              <w:b w:val="0"/>
              <w:color w:val="000000" w:themeColor="text1"/>
              <w:sz w:val="24"/>
              <w:szCs w:val="24"/>
            </w:rPr>
          </w:rPrChange>
        </w:rPr>
        <w:t xml:space="preserve"> </w:t>
      </w:r>
      <w:proofErr w:type="spellStart"/>
      <w:r w:rsidR="008D7211" w:rsidRPr="00DA34F0">
        <w:rPr>
          <w:rStyle w:val="m-9115795407614457208s1"/>
          <w:rFonts w:ascii="Times New Roman" w:hAnsi="Times New Roman"/>
          <w:b w:val="0"/>
          <w:color w:val="000000" w:themeColor="text1"/>
          <w:sz w:val="24"/>
          <w:szCs w:val="24"/>
          <w:rPrChange w:id="1871" w:author="Anna Wingfield" w:date="2024-03-14T16:20:00Z">
            <w:rPr>
              <w:rStyle w:val="m-9115795407614457208s1"/>
              <w:rFonts w:ascii="Garamond" w:hAnsi="Garamond"/>
              <w:b w:val="0"/>
              <w:color w:val="000000" w:themeColor="text1"/>
              <w:sz w:val="24"/>
              <w:szCs w:val="24"/>
            </w:rPr>
          </w:rPrChange>
        </w:rPr>
        <w:t>litoral</w:t>
      </w:r>
      <w:proofErr w:type="spellEnd"/>
      <w:r w:rsidR="008D7211" w:rsidRPr="00DA34F0">
        <w:rPr>
          <w:rStyle w:val="m-9115795407614457208s1"/>
          <w:rFonts w:ascii="Times New Roman" w:hAnsi="Times New Roman"/>
          <w:b w:val="0"/>
          <w:color w:val="000000" w:themeColor="text1"/>
          <w:sz w:val="24"/>
          <w:szCs w:val="24"/>
          <w:rPrChange w:id="1872" w:author="Anna Wingfield" w:date="2024-03-14T16:20:00Z">
            <w:rPr>
              <w:rStyle w:val="m-9115795407614457208s1"/>
              <w:rFonts w:ascii="Garamond" w:hAnsi="Garamond"/>
              <w:b w:val="0"/>
              <w:color w:val="000000" w:themeColor="text1"/>
              <w:sz w:val="24"/>
              <w:szCs w:val="24"/>
            </w:rPr>
          </w:rPrChange>
        </w:rPr>
        <w:t xml:space="preserve"> language: “I jumped into the boat, and well accustomed to such feats, I pushed it from the shore, and exerted all my strength to row swiftly across” (160). Unlike the lover islands of </w:t>
      </w:r>
      <w:r w:rsidR="006D72E8" w:rsidRPr="00DA34F0">
        <w:rPr>
          <w:rStyle w:val="m-9115795407614457208s1"/>
          <w:rFonts w:ascii="Times New Roman" w:hAnsi="Times New Roman"/>
          <w:b w:val="0"/>
          <w:color w:val="000000" w:themeColor="text1"/>
          <w:sz w:val="24"/>
          <w:szCs w:val="24"/>
          <w:rPrChange w:id="1873" w:author="Anna Wingfield" w:date="2024-03-14T16:20:00Z">
            <w:rPr>
              <w:rStyle w:val="m-9115795407614457208s1"/>
              <w:rFonts w:ascii="Garamond" w:hAnsi="Garamond"/>
              <w:b w:val="0"/>
              <w:color w:val="000000" w:themeColor="text1"/>
              <w:sz w:val="24"/>
              <w:szCs w:val="24"/>
            </w:rPr>
          </w:rPrChange>
        </w:rPr>
        <w:t xml:space="preserve">Matthew </w:t>
      </w:r>
      <w:r w:rsidR="008D7211" w:rsidRPr="00DA34F0">
        <w:rPr>
          <w:rStyle w:val="m-9115795407614457208s1"/>
          <w:rFonts w:ascii="Times New Roman" w:hAnsi="Times New Roman"/>
          <w:b w:val="0"/>
          <w:color w:val="000000" w:themeColor="text1"/>
          <w:sz w:val="24"/>
          <w:szCs w:val="24"/>
          <w:rPrChange w:id="1874" w:author="Anna Wingfield" w:date="2024-03-14T16:20:00Z">
            <w:rPr>
              <w:rStyle w:val="m-9115795407614457208s1"/>
              <w:rFonts w:ascii="Garamond" w:hAnsi="Garamond"/>
              <w:b w:val="0"/>
              <w:color w:val="000000" w:themeColor="text1"/>
              <w:sz w:val="24"/>
              <w:szCs w:val="24"/>
            </w:rPr>
          </w:rPrChange>
        </w:rPr>
        <w:t xml:space="preserve">Arnold’s “To Marguerite” </w:t>
      </w:r>
      <w:r w:rsidR="008D7211" w:rsidRPr="00DA34F0">
        <w:rPr>
          <w:rStyle w:val="m-9115795407614457208s1"/>
          <w:rFonts w:ascii="Times New Roman" w:hAnsi="Times New Roman"/>
          <w:b w:val="0"/>
          <w:color w:val="000000" w:themeColor="text1"/>
          <w:sz w:val="24"/>
          <w:szCs w:val="24"/>
          <w:rPrChange w:id="1875" w:author="Anna Wingfield" w:date="2024-03-14T16:20:00Z">
            <w:rPr>
              <w:rStyle w:val="m-9115795407614457208s1"/>
              <w:rFonts w:ascii="Garamond" w:hAnsi="Garamond"/>
              <w:b w:val="0"/>
              <w:color w:val="000000" w:themeColor="text1"/>
              <w:sz w:val="24"/>
              <w:szCs w:val="24"/>
            </w:rPr>
          </w:rPrChange>
        </w:rPr>
        <w:lastRenderedPageBreak/>
        <w:t>who remain enisled</w:t>
      </w:r>
      <w:r w:rsidR="00B343FC" w:rsidRPr="00DA34F0">
        <w:rPr>
          <w:rStyle w:val="m-9115795407614457208s1"/>
          <w:rFonts w:ascii="Times New Roman" w:hAnsi="Times New Roman"/>
          <w:b w:val="0"/>
          <w:color w:val="000000" w:themeColor="text1"/>
          <w:sz w:val="24"/>
          <w:szCs w:val="24"/>
          <w:rPrChange w:id="1876" w:author="Anna Wingfield" w:date="2024-03-14T16:20:00Z">
            <w:rPr>
              <w:rStyle w:val="m-9115795407614457208s1"/>
              <w:rFonts w:ascii="Garamond" w:hAnsi="Garamond"/>
              <w:b w:val="0"/>
              <w:color w:val="000000" w:themeColor="text1"/>
              <w:sz w:val="24"/>
              <w:szCs w:val="24"/>
            </w:rPr>
          </w:rPrChange>
        </w:rPr>
        <w:t xml:space="preserve"> (“Yes! On the sea of life enisled” [1])</w:t>
      </w:r>
      <w:r w:rsidR="008D7211" w:rsidRPr="00DA34F0">
        <w:rPr>
          <w:rStyle w:val="m-9115795407614457208s1"/>
          <w:rFonts w:ascii="Times New Roman" w:hAnsi="Times New Roman"/>
          <w:b w:val="0"/>
          <w:color w:val="000000" w:themeColor="text1"/>
          <w:sz w:val="24"/>
          <w:szCs w:val="24"/>
          <w:rPrChange w:id="1877" w:author="Anna Wingfield" w:date="2024-03-14T16:20:00Z">
            <w:rPr>
              <w:rStyle w:val="m-9115795407614457208s1"/>
              <w:rFonts w:ascii="Garamond" w:hAnsi="Garamond"/>
              <w:b w:val="0"/>
              <w:color w:val="000000" w:themeColor="text1"/>
              <w:sz w:val="24"/>
              <w:szCs w:val="24"/>
            </w:rPr>
          </w:rPrChange>
        </w:rPr>
        <w:t>, here one island appears to cross the shores and merge with the other</w:t>
      </w:r>
      <w:r w:rsidR="00B343FC" w:rsidRPr="00DA34F0">
        <w:rPr>
          <w:rStyle w:val="m-9115795407614457208s1"/>
          <w:rFonts w:ascii="Times New Roman" w:hAnsi="Times New Roman"/>
          <w:b w:val="0"/>
          <w:color w:val="000000" w:themeColor="text1"/>
          <w:sz w:val="24"/>
          <w:szCs w:val="24"/>
          <w:rPrChange w:id="1878" w:author="Anna Wingfield" w:date="2024-03-14T16:20:00Z">
            <w:rPr>
              <w:rStyle w:val="m-9115795407614457208s1"/>
              <w:rFonts w:ascii="Garamond" w:hAnsi="Garamond"/>
              <w:b w:val="0"/>
              <w:color w:val="000000" w:themeColor="text1"/>
              <w:sz w:val="24"/>
              <w:szCs w:val="24"/>
            </w:rPr>
          </w:rPrChange>
        </w:rPr>
        <w:t>, the daughter to the father</w:t>
      </w:r>
      <w:r w:rsidR="008D7211" w:rsidRPr="00DA34F0">
        <w:rPr>
          <w:rStyle w:val="m-9115795407614457208s1"/>
          <w:rFonts w:ascii="Times New Roman" w:hAnsi="Times New Roman"/>
          <w:b w:val="0"/>
          <w:color w:val="000000" w:themeColor="text1"/>
          <w:sz w:val="24"/>
          <w:szCs w:val="24"/>
          <w:rPrChange w:id="1879" w:author="Anna Wingfield" w:date="2024-03-14T16:20:00Z">
            <w:rPr>
              <w:rStyle w:val="m-9115795407614457208s1"/>
              <w:rFonts w:ascii="Garamond" w:hAnsi="Garamond"/>
              <w:b w:val="0"/>
              <w:color w:val="000000" w:themeColor="text1"/>
              <w:sz w:val="24"/>
              <w:szCs w:val="24"/>
            </w:rPr>
          </w:rPrChange>
        </w:rPr>
        <w:t xml:space="preserve">. Her father, similarly, has written earlier that he must leave England, “that unhappy island, where </w:t>
      </w:r>
      <w:proofErr w:type="gramStart"/>
      <w:r w:rsidR="008D7211" w:rsidRPr="00DA34F0">
        <w:rPr>
          <w:rStyle w:val="m-9115795407614457208s1"/>
          <w:rFonts w:ascii="Times New Roman" w:hAnsi="Times New Roman"/>
          <w:b w:val="0"/>
          <w:color w:val="000000" w:themeColor="text1"/>
          <w:sz w:val="24"/>
          <w:szCs w:val="24"/>
          <w:rPrChange w:id="1880" w:author="Anna Wingfield" w:date="2024-03-14T16:20:00Z">
            <w:rPr>
              <w:rStyle w:val="m-9115795407614457208s1"/>
              <w:rFonts w:ascii="Garamond" w:hAnsi="Garamond"/>
              <w:b w:val="0"/>
              <w:color w:val="000000" w:themeColor="text1"/>
              <w:sz w:val="24"/>
              <w:szCs w:val="24"/>
            </w:rPr>
          </w:rPrChange>
        </w:rPr>
        <w:t>every thing</w:t>
      </w:r>
      <w:proofErr w:type="gramEnd"/>
      <w:r w:rsidR="008D7211" w:rsidRPr="00DA34F0">
        <w:rPr>
          <w:rStyle w:val="m-9115795407614457208s1"/>
          <w:rFonts w:ascii="Times New Roman" w:hAnsi="Times New Roman"/>
          <w:b w:val="0"/>
          <w:color w:val="000000" w:themeColor="text1"/>
          <w:sz w:val="24"/>
          <w:szCs w:val="24"/>
          <w:rPrChange w:id="1881" w:author="Anna Wingfield" w:date="2024-03-14T16:20:00Z">
            <w:rPr>
              <w:rStyle w:val="m-9115795407614457208s1"/>
              <w:rFonts w:ascii="Garamond" w:hAnsi="Garamond"/>
              <w:b w:val="0"/>
              <w:color w:val="000000" w:themeColor="text1"/>
              <w:sz w:val="24"/>
              <w:szCs w:val="24"/>
            </w:rPr>
          </w:rPrChange>
        </w:rPr>
        <w:t xml:space="preserve"> breathes </w:t>
      </w:r>
      <w:r w:rsidR="008D7211" w:rsidRPr="00DA34F0">
        <w:rPr>
          <w:rStyle w:val="m-9115795407614457208s1"/>
          <w:rFonts w:ascii="Times New Roman" w:hAnsi="Times New Roman"/>
          <w:b w:val="0"/>
          <w:i/>
          <w:color w:val="000000" w:themeColor="text1"/>
          <w:sz w:val="24"/>
          <w:szCs w:val="24"/>
          <w:rPrChange w:id="1882" w:author="Anna Wingfield" w:date="2024-03-14T16:20:00Z">
            <w:rPr>
              <w:rStyle w:val="m-9115795407614457208s1"/>
              <w:rFonts w:ascii="Garamond" w:hAnsi="Garamond"/>
              <w:b w:val="0"/>
              <w:i/>
              <w:color w:val="000000" w:themeColor="text1"/>
              <w:sz w:val="24"/>
              <w:szCs w:val="24"/>
            </w:rPr>
          </w:rPrChange>
        </w:rPr>
        <w:t>her</w:t>
      </w:r>
      <w:r w:rsidR="008D7211" w:rsidRPr="00DA34F0">
        <w:rPr>
          <w:rStyle w:val="m-9115795407614457208s1"/>
          <w:rFonts w:ascii="Times New Roman" w:hAnsi="Times New Roman"/>
          <w:b w:val="0"/>
          <w:color w:val="000000" w:themeColor="text1"/>
          <w:sz w:val="24"/>
          <w:szCs w:val="24"/>
          <w:rPrChange w:id="1883" w:author="Anna Wingfield" w:date="2024-03-14T16:20:00Z">
            <w:rPr>
              <w:rStyle w:val="m-9115795407614457208s1"/>
              <w:rFonts w:ascii="Garamond" w:hAnsi="Garamond"/>
              <w:b w:val="0"/>
              <w:color w:val="000000" w:themeColor="text1"/>
              <w:sz w:val="24"/>
              <w:szCs w:val="24"/>
            </w:rPr>
          </w:rPrChange>
        </w:rPr>
        <w:t xml:space="preserve"> spirit,” after the death of her mother (155). His return locates that mother’s spirit in Matilda</w:t>
      </w:r>
      <w:r w:rsidR="0079558C" w:rsidRPr="00DA34F0">
        <w:rPr>
          <w:rStyle w:val="m-9115795407614457208s1"/>
          <w:rFonts w:ascii="Times New Roman" w:hAnsi="Times New Roman"/>
          <w:b w:val="0"/>
          <w:color w:val="000000" w:themeColor="text1"/>
          <w:sz w:val="24"/>
          <w:szCs w:val="24"/>
          <w:rPrChange w:id="1884" w:author="Anna Wingfield" w:date="2024-03-14T16:20:00Z">
            <w:rPr>
              <w:rStyle w:val="m-9115795407614457208s1"/>
              <w:rFonts w:ascii="Garamond" w:hAnsi="Garamond"/>
              <w:b w:val="0"/>
              <w:color w:val="000000" w:themeColor="text1"/>
              <w:sz w:val="24"/>
              <w:szCs w:val="24"/>
            </w:rPr>
          </w:rPrChange>
        </w:rPr>
        <w:t xml:space="preserve"> (“my father has often told me I looked more like a spirit than a human maid” [159])</w:t>
      </w:r>
      <w:r w:rsidR="008D7211" w:rsidRPr="00DA34F0">
        <w:rPr>
          <w:rStyle w:val="m-9115795407614457208s1"/>
          <w:rFonts w:ascii="Times New Roman" w:hAnsi="Times New Roman"/>
          <w:b w:val="0"/>
          <w:color w:val="000000" w:themeColor="text1"/>
          <w:sz w:val="24"/>
          <w:szCs w:val="24"/>
          <w:rPrChange w:id="1885" w:author="Anna Wingfield" w:date="2024-03-14T16:20:00Z">
            <w:rPr>
              <w:rStyle w:val="m-9115795407614457208s1"/>
              <w:rFonts w:ascii="Garamond" w:hAnsi="Garamond"/>
              <w:b w:val="0"/>
              <w:color w:val="000000" w:themeColor="text1"/>
              <w:sz w:val="24"/>
              <w:szCs w:val="24"/>
            </w:rPr>
          </w:rPrChange>
        </w:rPr>
        <w:t>, though, and he falls in love with her, his secret to which he cannot give expression until pushed to do so by Matilda. He see</w:t>
      </w:r>
      <w:r w:rsidR="006B3331" w:rsidRPr="00DA34F0">
        <w:rPr>
          <w:rStyle w:val="m-9115795407614457208s1"/>
          <w:rFonts w:ascii="Times New Roman" w:hAnsi="Times New Roman"/>
          <w:b w:val="0"/>
          <w:color w:val="000000" w:themeColor="text1"/>
          <w:sz w:val="24"/>
          <w:szCs w:val="24"/>
          <w:rPrChange w:id="1886" w:author="Anna Wingfield" w:date="2024-03-14T16:20:00Z">
            <w:rPr>
              <w:rStyle w:val="m-9115795407614457208s1"/>
              <w:rFonts w:ascii="Garamond" w:hAnsi="Garamond"/>
              <w:b w:val="0"/>
              <w:color w:val="000000" w:themeColor="text1"/>
              <w:sz w:val="24"/>
              <w:szCs w:val="24"/>
            </w:rPr>
          </w:rPrChange>
        </w:rPr>
        <w:t>s</w:t>
      </w:r>
      <w:r w:rsidR="008D7211" w:rsidRPr="00DA34F0">
        <w:rPr>
          <w:rStyle w:val="m-9115795407614457208s1"/>
          <w:rFonts w:ascii="Times New Roman" w:hAnsi="Times New Roman"/>
          <w:b w:val="0"/>
          <w:color w:val="000000" w:themeColor="text1"/>
          <w:sz w:val="24"/>
          <w:szCs w:val="24"/>
          <w:rPrChange w:id="1887" w:author="Anna Wingfield" w:date="2024-03-14T16:20:00Z">
            <w:rPr>
              <w:rStyle w:val="m-9115795407614457208s1"/>
              <w:rFonts w:ascii="Garamond" w:hAnsi="Garamond"/>
              <w:b w:val="0"/>
              <w:color w:val="000000" w:themeColor="text1"/>
              <w:sz w:val="24"/>
              <w:szCs w:val="24"/>
            </w:rPr>
          </w:rPrChange>
        </w:rPr>
        <w:t xml:space="preserve"> in her, in other words, the trace of the </w:t>
      </w:r>
      <w:r w:rsidR="00E500AE" w:rsidRPr="00DA34F0">
        <w:rPr>
          <w:rStyle w:val="m-9115795407614457208s1"/>
          <w:rFonts w:ascii="Times New Roman" w:hAnsi="Times New Roman"/>
          <w:b w:val="0"/>
          <w:color w:val="000000" w:themeColor="text1"/>
          <w:sz w:val="24"/>
          <w:szCs w:val="24"/>
          <w:rPrChange w:id="1888" w:author="Anna Wingfield" w:date="2024-03-14T16:20:00Z">
            <w:rPr>
              <w:rStyle w:val="m-9115795407614457208s1"/>
              <w:rFonts w:ascii="Garamond" w:hAnsi="Garamond"/>
              <w:b w:val="0"/>
              <w:color w:val="000000" w:themeColor="text1"/>
              <w:sz w:val="24"/>
              <w:szCs w:val="24"/>
            </w:rPr>
          </w:rPrChange>
        </w:rPr>
        <w:t>m</w:t>
      </w:r>
      <w:r w:rsidR="008D7211" w:rsidRPr="00DA34F0">
        <w:rPr>
          <w:rStyle w:val="m-9115795407614457208s1"/>
          <w:rFonts w:ascii="Times New Roman" w:hAnsi="Times New Roman"/>
          <w:b w:val="0"/>
          <w:color w:val="000000" w:themeColor="text1"/>
          <w:sz w:val="24"/>
          <w:szCs w:val="24"/>
          <w:rPrChange w:id="1889" w:author="Anna Wingfield" w:date="2024-03-14T16:20:00Z">
            <w:rPr>
              <w:rStyle w:val="m-9115795407614457208s1"/>
              <w:rFonts w:ascii="Garamond" w:hAnsi="Garamond"/>
              <w:b w:val="0"/>
              <w:color w:val="000000" w:themeColor="text1"/>
              <w:sz w:val="24"/>
              <w:szCs w:val="24"/>
            </w:rPr>
          </w:rPrChange>
        </w:rPr>
        <w:t xml:space="preserve">other but also, the trace of himself as </w:t>
      </w:r>
      <w:r w:rsidR="00E500AE" w:rsidRPr="00DA34F0">
        <w:rPr>
          <w:rStyle w:val="m-9115795407614457208s1"/>
          <w:rFonts w:ascii="Times New Roman" w:hAnsi="Times New Roman"/>
          <w:b w:val="0"/>
          <w:color w:val="000000" w:themeColor="text1"/>
          <w:sz w:val="24"/>
          <w:szCs w:val="24"/>
          <w:rPrChange w:id="1890" w:author="Anna Wingfield" w:date="2024-03-14T16:20:00Z">
            <w:rPr>
              <w:rStyle w:val="m-9115795407614457208s1"/>
              <w:rFonts w:ascii="Garamond" w:hAnsi="Garamond"/>
              <w:b w:val="0"/>
              <w:color w:val="000000" w:themeColor="text1"/>
              <w:sz w:val="24"/>
              <w:szCs w:val="24"/>
            </w:rPr>
          </w:rPrChange>
        </w:rPr>
        <w:t xml:space="preserve">a </w:t>
      </w:r>
      <w:r w:rsidR="008D7211" w:rsidRPr="00DA34F0">
        <w:rPr>
          <w:rStyle w:val="m-9115795407614457208s1"/>
          <w:rFonts w:ascii="Times New Roman" w:hAnsi="Times New Roman"/>
          <w:b w:val="0"/>
          <w:color w:val="000000" w:themeColor="text1"/>
          <w:sz w:val="24"/>
          <w:szCs w:val="24"/>
          <w:rPrChange w:id="1891" w:author="Anna Wingfield" w:date="2024-03-14T16:20:00Z">
            <w:rPr>
              <w:rStyle w:val="m-9115795407614457208s1"/>
              <w:rFonts w:ascii="Garamond" w:hAnsi="Garamond"/>
              <w:b w:val="0"/>
              <w:color w:val="000000" w:themeColor="text1"/>
              <w:sz w:val="24"/>
              <w:szCs w:val="24"/>
            </w:rPr>
          </w:rPrChange>
        </w:rPr>
        <w:t>woman</w:t>
      </w:r>
      <w:r w:rsidR="00475C99" w:rsidRPr="00DA34F0">
        <w:rPr>
          <w:rStyle w:val="m-9115795407614457208s1"/>
          <w:rFonts w:ascii="Times New Roman" w:hAnsi="Times New Roman"/>
          <w:b w:val="0"/>
          <w:color w:val="000000" w:themeColor="text1"/>
          <w:sz w:val="24"/>
          <w:szCs w:val="24"/>
          <w:rPrChange w:id="1892" w:author="Anna Wingfield" w:date="2024-03-14T16:20:00Z">
            <w:rPr>
              <w:rStyle w:val="m-9115795407614457208s1"/>
              <w:rFonts w:ascii="Garamond" w:hAnsi="Garamond"/>
              <w:b w:val="0"/>
              <w:color w:val="000000" w:themeColor="text1"/>
              <w:sz w:val="24"/>
              <w:szCs w:val="24"/>
            </w:rPr>
          </w:rPrChange>
        </w:rPr>
        <w:t xml:space="preserve">. </w:t>
      </w:r>
      <w:r w:rsidR="00531845" w:rsidRPr="00DA34F0">
        <w:rPr>
          <w:rStyle w:val="m-9115795407614457208s1"/>
          <w:rFonts w:ascii="Times New Roman" w:hAnsi="Times New Roman"/>
          <w:b w:val="0"/>
          <w:color w:val="000000" w:themeColor="text1"/>
          <w:sz w:val="24"/>
          <w:szCs w:val="24"/>
          <w:rPrChange w:id="1893" w:author="Anna Wingfield" w:date="2024-03-14T16:20:00Z">
            <w:rPr>
              <w:rStyle w:val="m-9115795407614457208s1"/>
              <w:rFonts w:ascii="Garamond" w:hAnsi="Garamond"/>
              <w:b w:val="0"/>
              <w:color w:val="000000" w:themeColor="text1"/>
              <w:sz w:val="24"/>
              <w:szCs w:val="24"/>
            </w:rPr>
          </w:rPrChange>
        </w:rPr>
        <w:t>Desire can sometimes be to possess and to be that which one wants to pos</w:t>
      </w:r>
      <w:r w:rsidR="00993824" w:rsidRPr="00DA34F0">
        <w:rPr>
          <w:rStyle w:val="m-9115795407614457208s1"/>
          <w:rFonts w:ascii="Times New Roman" w:hAnsi="Times New Roman"/>
          <w:b w:val="0"/>
          <w:color w:val="000000" w:themeColor="text1"/>
          <w:sz w:val="24"/>
          <w:szCs w:val="24"/>
          <w:rPrChange w:id="1894" w:author="Anna Wingfield" w:date="2024-03-14T16:20:00Z">
            <w:rPr>
              <w:rStyle w:val="m-9115795407614457208s1"/>
              <w:rFonts w:ascii="Garamond" w:hAnsi="Garamond"/>
              <w:b w:val="0"/>
              <w:color w:val="000000" w:themeColor="text1"/>
              <w:sz w:val="24"/>
              <w:szCs w:val="24"/>
            </w:rPr>
          </w:rPrChange>
        </w:rPr>
        <w:t>s</w:t>
      </w:r>
      <w:r w:rsidR="00531845" w:rsidRPr="00DA34F0">
        <w:rPr>
          <w:rStyle w:val="m-9115795407614457208s1"/>
          <w:rFonts w:ascii="Times New Roman" w:hAnsi="Times New Roman"/>
          <w:b w:val="0"/>
          <w:color w:val="000000" w:themeColor="text1"/>
          <w:sz w:val="24"/>
          <w:szCs w:val="24"/>
          <w:rPrChange w:id="1895" w:author="Anna Wingfield" w:date="2024-03-14T16:20:00Z">
            <w:rPr>
              <w:rStyle w:val="m-9115795407614457208s1"/>
              <w:rFonts w:ascii="Garamond" w:hAnsi="Garamond"/>
              <w:b w:val="0"/>
              <w:color w:val="000000" w:themeColor="text1"/>
              <w:sz w:val="24"/>
              <w:szCs w:val="24"/>
            </w:rPr>
          </w:rPrChange>
        </w:rPr>
        <w:t>ess—to be that person that one desires.</w:t>
      </w:r>
      <w:r w:rsidR="00475C99" w:rsidRPr="00DA34F0">
        <w:rPr>
          <w:rStyle w:val="m-9115795407614457208s1"/>
          <w:rFonts w:ascii="Times New Roman" w:hAnsi="Times New Roman"/>
          <w:b w:val="0"/>
          <w:color w:val="000000" w:themeColor="text1"/>
          <w:sz w:val="24"/>
          <w:szCs w:val="24"/>
          <w:rPrChange w:id="1896" w:author="Anna Wingfield" w:date="2024-03-14T16:20:00Z">
            <w:rPr>
              <w:rStyle w:val="m-9115795407614457208s1"/>
              <w:rFonts w:ascii="Garamond" w:hAnsi="Garamond"/>
              <w:b w:val="0"/>
              <w:color w:val="000000" w:themeColor="text1"/>
              <w:sz w:val="24"/>
              <w:szCs w:val="24"/>
            </w:rPr>
          </w:rPrChange>
        </w:rPr>
        <w:t xml:space="preserve"> </w:t>
      </w:r>
      <w:r w:rsidR="00E500AE" w:rsidRPr="00DA34F0">
        <w:rPr>
          <w:rStyle w:val="m-9115795407614457208s1"/>
          <w:rFonts w:ascii="Times New Roman" w:hAnsi="Times New Roman"/>
          <w:b w:val="0"/>
          <w:color w:val="000000" w:themeColor="text1"/>
          <w:sz w:val="24"/>
          <w:szCs w:val="24"/>
          <w:rPrChange w:id="1897" w:author="Anna Wingfield" w:date="2024-03-14T16:20:00Z">
            <w:rPr>
              <w:rStyle w:val="m-9115795407614457208s1"/>
              <w:rFonts w:ascii="Garamond" w:hAnsi="Garamond"/>
              <w:b w:val="0"/>
              <w:color w:val="000000" w:themeColor="text1"/>
              <w:sz w:val="24"/>
              <w:szCs w:val="24"/>
            </w:rPr>
          </w:rPrChange>
        </w:rPr>
        <w:t xml:space="preserve">His face is also in his child. </w:t>
      </w:r>
      <w:r w:rsidR="006B3331" w:rsidRPr="00DA34F0">
        <w:rPr>
          <w:rStyle w:val="m-9115795407614457208s1"/>
          <w:rFonts w:ascii="Times New Roman" w:hAnsi="Times New Roman"/>
          <w:b w:val="0"/>
          <w:color w:val="000000" w:themeColor="text1"/>
          <w:sz w:val="24"/>
          <w:szCs w:val="24"/>
          <w:rPrChange w:id="1898" w:author="Anna Wingfield" w:date="2024-03-14T16:20:00Z">
            <w:rPr>
              <w:rStyle w:val="m-9115795407614457208s1"/>
              <w:rFonts w:ascii="Garamond" w:hAnsi="Garamond"/>
              <w:b w:val="0"/>
              <w:color w:val="000000" w:themeColor="text1"/>
              <w:sz w:val="24"/>
              <w:szCs w:val="24"/>
            </w:rPr>
          </w:rPrChange>
        </w:rPr>
        <w:t xml:space="preserve">Because as Matilda reveals later after his death, this is no simple familial resemblance: “I was surrounded by my female relations, but they were all of them nearly strangers to me” (184). Instead, in her </w:t>
      </w:r>
      <w:proofErr w:type="gramStart"/>
      <w:r w:rsidR="006B3331" w:rsidRPr="00DA34F0">
        <w:rPr>
          <w:rStyle w:val="m-9115795407614457208s1"/>
          <w:rFonts w:ascii="Times New Roman" w:hAnsi="Times New Roman"/>
          <w:b w:val="0"/>
          <w:color w:val="000000" w:themeColor="text1"/>
          <w:sz w:val="24"/>
          <w:szCs w:val="24"/>
          <w:rPrChange w:id="1899" w:author="Anna Wingfield" w:date="2024-03-14T16:20:00Z">
            <w:rPr>
              <w:rStyle w:val="m-9115795407614457208s1"/>
              <w:rFonts w:ascii="Garamond" w:hAnsi="Garamond"/>
              <w:b w:val="0"/>
              <w:color w:val="000000" w:themeColor="text1"/>
              <w:sz w:val="24"/>
              <w:szCs w:val="24"/>
            </w:rPr>
          </w:rPrChange>
        </w:rPr>
        <w:t>relation</w:t>
      </w:r>
      <w:proofErr w:type="gramEnd"/>
      <w:r w:rsidR="006B3331" w:rsidRPr="00DA34F0">
        <w:rPr>
          <w:rStyle w:val="m-9115795407614457208s1"/>
          <w:rFonts w:ascii="Times New Roman" w:hAnsi="Times New Roman"/>
          <w:b w:val="0"/>
          <w:color w:val="000000" w:themeColor="text1"/>
          <w:sz w:val="24"/>
          <w:szCs w:val="24"/>
          <w:rPrChange w:id="1900" w:author="Anna Wingfield" w:date="2024-03-14T16:20:00Z">
            <w:rPr>
              <w:rStyle w:val="m-9115795407614457208s1"/>
              <w:rFonts w:ascii="Garamond" w:hAnsi="Garamond"/>
              <w:b w:val="0"/>
              <w:color w:val="000000" w:themeColor="text1"/>
              <w:sz w:val="24"/>
              <w:szCs w:val="24"/>
            </w:rPr>
          </w:rPrChange>
        </w:rPr>
        <w:t xml:space="preserve"> with her father, a different type of strangeness persists. As Matilda describes</w:t>
      </w:r>
      <w:r w:rsidR="000A30F3" w:rsidRPr="00DA34F0">
        <w:rPr>
          <w:rStyle w:val="m-9115795407614457208s1"/>
          <w:rFonts w:ascii="Times New Roman" w:hAnsi="Times New Roman"/>
          <w:b w:val="0"/>
          <w:color w:val="000000" w:themeColor="text1"/>
          <w:sz w:val="24"/>
          <w:szCs w:val="24"/>
          <w:rPrChange w:id="1901" w:author="Anna Wingfield" w:date="2024-03-14T16:20:00Z">
            <w:rPr>
              <w:rStyle w:val="m-9115795407614457208s1"/>
              <w:rFonts w:ascii="Garamond" w:hAnsi="Garamond"/>
              <w:b w:val="0"/>
              <w:color w:val="000000" w:themeColor="text1"/>
              <w:sz w:val="24"/>
              <w:szCs w:val="24"/>
            </w:rPr>
          </w:rPrChange>
        </w:rPr>
        <w:t xml:space="preserve"> it, </w:t>
      </w:r>
      <w:r w:rsidR="004D0B2C" w:rsidRPr="00DA34F0">
        <w:rPr>
          <w:rStyle w:val="m-9115795407614457208s1"/>
          <w:rFonts w:ascii="Times New Roman" w:hAnsi="Times New Roman"/>
          <w:b w:val="0"/>
          <w:color w:val="000000" w:themeColor="text1"/>
          <w:sz w:val="24"/>
          <w:szCs w:val="24"/>
          <w:rPrChange w:id="1902" w:author="Anna Wingfield" w:date="2024-03-14T16:20:00Z">
            <w:rPr>
              <w:rStyle w:val="m-9115795407614457208s1"/>
              <w:rFonts w:ascii="Garamond" w:hAnsi="Garamond"/>
              <w:b w:val="0"/>
              <w:color w:val="000000" w:themeColor="text1"/>
              <w:sz w:val="24"/>
              <w:szCs w:val="24"/>
            </w:rPr>
          </w:rPrChange>
        </w:rPr>
        <w:t xml:space="preserve">“in all this there was a strangeness that attracted and enchanted me” </w:t>
      </w:r>
      <w:r w:rsidR="000A30F3" w:rsidRPr="00DA34F0">
        <w:rPr>
          <w:rStyle w:val="m-9115795407614457208s1"/>
          <w:rFonts w:ascii="Times New Roman" w:hAnsi="Times New Roman"/>
          <w:b w:val="0"/>
          <w:color w:val="000000" w:themeColor="text1"/>
          <w:sz w:val="24"/>
          <w:szCs w:val="24"/>
          <w:rPrChange w:id="1903" w:author="Anna Wingfield" w:date="2024-03-14T16:20:00Z">
            <w:rPr>
              <w:rStyle w:val="m-9115795407614457208s1"/>
              <w:rFonts w:ascii="Garamond" w:hAnsi="Garamond"/>
              <w:b w:val="0"/>
              <w:color w:val="000000" w:themeColor="text1"/>
              <w:sz w:val="24"/>
              <w:szCs w:val="24"/>
            </w:rPr>
          </w:rPrChange>
        </w:rPr>
        <w:t xml:space="preserve">because </w:t>
      </w:r>
      <w:r w:rsidR="004D0B2C" w:rsidRPr="00DA34F0">
        <w:rPr>
          <w:rStyle w:val="m-9115795407614457208s1"/>
          <w:rFonts w:ascii="Times New Roman" w:hAnsi="Times New Roman"/>
          <w:b w:val="0"/>
          <w:color w:val="000000" w:themeColor="text1"/>
          <w:sz w:val="24"/>
          <w:szCs w:val="24"/>
          <w:rPrChange w:id="1904" w:author="Anna Wingfield" w:date="2024-03-14T16:20:00Z">
            <w:rPr>
              <w:rStyle w:val="m-9115795407614457208s1"/>
              <w:rFonts w:ascii="Garamond" w:hAnsi="Garamond"/>
              <w:b w:val="0"/>
              <w:color w:val="000000" w:themeColor="text1"/>
              <w:sz w:val="24"/>
              <w:szCs w:val="24"/>
            </w:rPr>
          </w:rPrChange>
        </w:rPr>
        <w:t>“I was all that he had to love on earth”</w:t>
      </w:r>
      <w:r w:rsidR="004A1D04" w:rsidRPr="00DA34F0">
        <w:rPr>
          <w:rStyle w:val="m-9115795407614457208s1"/>
          <w:rFonts w:ascii="Times New Roman" w:hAnsi="Times New Roman"/>
          <w:b w:val="0"/>
          <w:color w:val="000000" w:themeColor="text1"/>
          <w:sz w:val="24"/>
          <w:szCs w:val="24"/>
          <w:rPrChange w:id="1905" w:author="Anna Wingfield" w:date="2024-03-14T16:20:00Z">
            <w:rPr>
              <w:rStyle w:val="m-9115795407614457208s1"/>
              <w:rFonts w:ascii="Garamond" w:hAnsi="Garamond"/>
              <w:b w:val="0"/>
              <w:color w:val="000000" w:themeColor="text1"/>
              <w:sz w:val="24"/>
              <w:szCs w:val="24"/>
            </w:rPr>
          </w:rPrChange>
        </w:rPr>
        <w:t xml:space="preserve"> (162). The strangeness, of course, is</w:t>
      </w:r>
      <w:r w:rsidR="006B3331" w:rsidRPr="00DA34F0">
        <w:rPr>
          <w:rStyle w:val="m-9115795407614457208s1"/>
          <w:rFonts w:ascii="Times New Roman" w:hAnsi="Times New Roman"/>
          <w:b w:val="0"/>
          <w:color w:val="000000" w:themeColor="text1"/>
          <w:sz w:val="24"/>
          <w:szCs w:val="24"/>
          <w:rPrChange w:id="1906" w:author="Anna Wingfield" w:date="2024-03-14T16:20:00Z">
            <w:rPr>
              <w:rStyle w:val="m-9115795407614457208s1"/>
              <w:rFonts w:ascii="Garamond" w:hAnsi="Garamond"/>
              <w:b w:val="0"/>
              <w:color w:val="000000" w:themeColor="text1"/>
              <w:sz w:val="24"/>
              <w:szCs w:val="24"/>
            </w:rPr>
          </w:rPrChange>
        </w:rPr>
        <w:t>, on one hand,</w:t>
      </w:r>
      <w:r w:rsidR="004A1D04" w:rsidRPr="00DA34F0">
        <w:rPr>
          <w:rStyle w:val="m-9115795407614457208s1"/>
          <w:rFonts w:ascii="Times New Roman" w:hAnsi="Times New Roman"/>
          <w:b w:val="0"/>
          <w:color w:val="000000" w:themeColor="text1"/>
          <w:sz w:val="24"/>
          <w:szCs w:val="24"/>
          <w:rPrChange w:id="1907" w:author="Anna Wingfield" w:date="2024-03-14T16:20:00Z">
            <w:rPr>
              <w:rStyle w:val="m-9115795407614457208s1"/>
              <w:rFonts w:ascii="Garamond" w:hAnsi="Garamond"/>
              <w:b w:val="0"/>
              <w:color w:val="000000" w:themeColor="text1"/>
              <w:sz w:val="24"/>
              <w:szCs w:val="24"/>
            </w:rPr>
          </w:rPrChange>
        </w:rPr>
        <w:t xml:space="preserve"> the unspoken incestuous secret of that love that cannot be spoken on earth (</w:t>
      </w:r>
      <w:r w:rsidR="004A1D04" w:rsidRPr="00DA34F0">
        <w:rPr>
          <w:rStyle w:val="m-9115795407614457208s1"/>
          <w:rFonts w:ascii="Times New Roman" w:hAnsi="Times New Roman"/>
          <w:b w:val="0"/>
          <w:i/>
          <w:color w:val="000000" w:themeColor="text1"/>
          <w:sz w:val="24"/>
          <w:szCs w:val="24"/>
          <w:rPrChange w:id="1908" w:author="Anna Wingfield" w:date="2024-03-14T16:20:00Z">
            <w:rPr>
              <w:rStyle w:val="m-9115795407614457208s1"/>
              <w:rFonts w:ascii="Garamond" w:hAnsi="Garamond"/>
              <w:b w:val="0"/>
              <w:i/>
              <w:color w:val="000000" w:themeColor="text1"/>
              <w:sz w:val="24"/>
              <w:szCs w:val="24"/>
            </w:rPr>
          </w:rPrChange>
        </w:rPr>
        <w:t>Manfred</w:t>
      </w:r>
      <w:r w:rsidR="00C05DB8" w:rsidRPr="00DA34F0">
        <w:rPr>
          <w:rStyle w:val="m-9115795407614457208s1"/>
          <w:rFonts w:ascii="Times New Roman" w:hAnsi="Times New Roman"/>
          <w:b w:val="0"/>
          <w:color w:val="000000" w:themeColor="text1"/>
          <w:sz w:val="24"/>
          <w:szCs w:val="24"/>
          <w:rPrChange w:id="1909" w:author="Anna Wingfield" w:date="2024-03-14T16:20:00Z">
            <w:rPr>
              <w:rStyle w:val="m-9115795407614457208s1"/>
              <w:rFonts w:ascii="Garamond" w:hAnsi="Garamond"/>
              <w:b w:val="0"/>
              <w:color w:val="000000" w:themeColor="text1"/>
              <w:sz w:val="24"/>
              <w:szCs w:val="24"/>
            </w:rPr>
          </w:rPrChange>
        </w:rPr>
        <w:t>’s</w:t>
      </w:r>
      <w:r w:rsidR="004A1D04" w:rsidRPr="00DA34F0">
        <w:rPr>
          <w:rStyle w:val="m-9115795407614457208s1"/>
          <w:rFonts w:ascii="Times New Roman" w:hAnsi="Times New Roman"/>
          <w:b w:val="0"/>
          <w:color w:val="000000" w:themeColor="text1"/>
          <w:sz w:val="24"/>
          <w:szCs w:val="24"/>
          <w:rPrChange w:id="1910" w:author="Anna Wingfield" w:date="2024-03-14T16:20:00Z">
            <w:rPr>
              <w:rStyle w:val="m-9115795407614457208s1"/>
              <w:rFonts w:ascii="Garamond" w:hAnsi="Garamond"/>
              <w:b w:val="0"/>
              <w:color w:val="000000" w:themeColor="text1"/>
              <w:sz w:val="24"/>
              <w:szCs w:val="24"/>
            </w:rPr>
          </w:rPrChange>
        </w:rPr>
        <w:t xml:space="preserve"> </w:t>
      </w:r>
      <w:r w:rsidR="004A1D04" w:rsidRPr="00DA34F0">
        <w:rPr>
          <w:rStyle w:val="m-9115795407614457208s1"/>
          <w:rFonts w:ascii="Times New Roman" w:hAnsi="Times New Roman"/>
          <w:b w:val="0"/>
          <w:i/>
          <w:color w:val="000000" w:themeColor="text1"/>
          <w:sz w:val="24"/>
          <w:szCs w:val="24"/>
          <w:rPrChange w:id="1911" w:author="Anna Wingfield" w:date="2024-03-14T16:20:00Z">
            <w:rPr>
              <w:rStyle w:val="m-9115795407614457208s1"/>
              <w:rFonts w:ascii="Garamond" w:hAnsi="Garamond"/>
              <w:b w:val="0"/>
              <w:i/>
              <w:color w:val="000000" w:themeColor="text1"/>
              <w:sz w:val="24"/>
              <w:szCs w:val="24"/>
            </w:rPr>
          </w:rPrChange>
        </w:rPr>
        <w:t xml:space="preserve">Hamlet </w:t>
      </w:r>
      <w:r w:rsidR="00C05DB8" w:rsidRPr="00DA34F0">
        <w:rPr>
          <w:rStyle w:val="m-9115795407614457208s1"/>
          <w:rFonts w:ascii="Times New Roman" w:hAnsi="Times New Roman"/>
          <w:b w:val="0"/>
          <w:color w:val="000000" w:themeColor="text1"/>
          <w:sz w:val="24"/>
          <w:szCs w:val="24"/>
          <w:rPrChange w:id="1912" w:author="Anna Wingfield" w:date="2024-03-14T16:20:00Z">
            <w:rPr>
              <w:rStyle w:val="m-9115795407614457208s1"/>
              <w:rFonts w:ascii="Garamond" w:hAnsi="Garamond"/>
              <w:b w:val="0"/>
              <w:color w:val="000000" w:themeColor="text1"/>
              <w:sz w:val="24"/>
              <w:szCs w:val="24"/>
            </w:rPr>
          </w:rPrChange>
        </w:rPr>
        <w:t xml:space="preserve">epigraph </w:t>
      </w:r>
      <w:r w:rsidR="004A1D04" w:rsidRPr="00DA34F0">
        <w:rPr>
          <w:rStyle w:val="m-9115795407614457208s1"/>
          <w:rFonts w:ascii="Times New Roman" w:hAnsi="Times New Roman"/>
          <w:b w:val="0"/>
          <w:color w:val="000000" w:themeColor="text1"/>
          <w:sz w:val="24"/>
          <w:szCs w:val="24"/>
          <w:rPrChange w:id="1913" w:author="Anna Wingfield" w:date="2024-03-14T16:20:00Z">
            <w:rPr>
              <w:rStyle w:val="m-9115795407614457208s1"/>
              <w:rFonts w:ascii="Garamond" w:hAnsi="Garamond"/>
              <w:b w:val="0"/>
              <w:color w:val="000000" w:themeColor="text1"/>
              <w:sz w:val="24"/>
              <w:szCs w:val="24"/>
            </w:rPr>
          </w:rPrChange>
        </w:rPr>
        <w:t xml:space="preserve">is </w:t>
      </w:r>
      <w:r w:rsidR="00C05DB8" w:rsidRPr="00DA34F0">
        <w:rPr>
          <w:rStyle w:val="m-9115795407614457208s1"/>
          <w:rFonts w:ascii="Times New Roman" w:hAnsi="Times New Roman"/>
          <w:b w:val="0"/>
          <w:color w:val="000000" w:themeColor="text1"/>
          <w:sz w:val="24"/>
          <w:szCs w:val="24"/>
          <w:rPrChange w:id="1914" w:author="Anna Wingfield" w:date="2024-03-14T16:20:00Z">
            <w:rPr>
              <w:rStyle w:val="m-9115795407614457208s1"/>
              <w:rFonts w:ascii="Garamond" w:hAnsi="Garamond"/>
              <w:b w:val="0"/>
              <w:color w:val="000000" w:themeColor="text1"/>
              <w:sz w:val="24"/>
              <w:szCs w:val="24"/>
            </w:rPr>
          </w:rPrChange>
        </w:rPr>
        <w:t>coincidentally</w:t>
      </w:r>
      <w:r w:rsidR="004A1D04" w:rsidRPr="00DA34F0">
        <w:rPr>
          <w:rStyle w:val="m-9115795407614457208s1"/>
          <w:rFonts w:ascii="Times New Roman" w:hAnsi="Times New Roman"/>
          <w:b w:val="0"/>
          <w:color w:val="000000" w:themeColor="text1"/>
          <w:sz w:val="24"/>
          <w:szCs w:val="24"/>
          <w:rPrChange w:id="1915" w:author="Anna Wingfield" w:date="2024-03-14T16:20:00Z">
            <w:rPr>
              <w:rStyle w:val="m-9115795407614457208s1"/>
              <w:rFonts w:ascii="Garamond" w:hAnsi="Garamond"/>
              <w:b w:val="0"/>
              <w:color w:val="000000" w:themeColor="text1"/>
              <w:sz w:val="24"/>
              <w:szCs w:val="24"/>
            </w:rPr>
          </w:rPrChange>
        </w:rPr>
        <w:t xml:space="preserve"> quite apt: “There are more things on heaven and earth, Horatio, than are dr</w:t>
      </w:r>
      <w:r w:rsidR="006B3331" w:rsidRPr="00DA34F0">
        <w:rPr>
          <w:rStyle w:val="m-9115795407614457208s1"/>
          <w:rFonts w:ascii="Times New Roman" w:hAnsi="Times New Roman"/>
          <w:b w:val="0"/>
          <w:color w:val="000000" w:themeColor="text1"/>
          <w:sz w:val="24"/>
          <w:szCs w:val="24"/>
          <w:rPrChange w:id="1916" w:author="Anna Wingfield" w:date="2024-03-14T16:20:00Z">
            <w:rPr>
              <w:rStyle w:val="m-9115795407614457208s1"/>
              <w:rFonts w:ascii="Garamond" w:hAnsi="Garamond"/>
              <w:b w:val="0"/>
              <w:color w:val="000000" w:themeColor="text1"/>
              <w:sz w:val="24"/>
              <w:szCs w:val="24"/>
            </w:rPr>
          </w:rPrChange>
        </w:rPr>
        <w:t xml:space="preserve">eamed of in your philosophy”). </w:t>
      </w:r>
      <w:r w:rsidR="00E500AE" w:rsidRPr="00DA34F0">
        <w:rPr>
          <w:rStyle w:val="m-9115795407614457208s1"/>
          <w:rFonts w:ascii="Times New Roman" w:hAnsi="Times New Roman"/>
          <w:b w:val="0"/>
          <w:color w:val="000000" w:themeColor="text1"/>
          <w:sz w:val="24"/>
          <w:szCs w:val="24"/>
          <w:rPrChange w:id="1917" w:author="Anna Wingfield" w:date="2024-03-14T16:20:00Z">
            <w:rPr>
              <w:rStyle w:val="m-9115795407614457208s1"/>
              <w:rFonts w:ascii="Garamond" w:hAnsi="Garamond"/>
              <w:b w:val="0"/>
              <w:color w:val="000000" w:themeColor="text1"/>
              <w:sz w:val="24"/>
              <w:szCs w:val="24"/>
            </w:rPr>
          </w:rPrChange>
        </w:rPr>
        <w:t>It is narciss</w:t>
      </w:r>
      <w:r w:rsidR="004710A3" w:rsidRPr="00DA34F0">
        <w:rPr>
          <w:rStyle w:val="m-9115795407614457208s1"/>
          <w:rFonts w:ascii="Times New Roman" w:hAnsi="Times New Roman"/>
          <w:b w:val="0"/>
          <w:color w:val="000000" w:themeColor="text1"/>
          <w:sz w:val="24"/>
          <w:szCs w:val="24"/>
          <w:rPrChange w:id="1918" w:author="Anna Wingfield" w:date="2024-03-14T16:20:00Z">
            <w:rPr>
              <w:rStyle w:val="m-9115795407614457208s1"/>
              <w:rFonts w:ascii="Garamond" w:hAnsi="Garamond"/>
              <w:b w:val="0"/>
              <w:color w:val="000000" w:themeColor="text1"/>
              <w:sz w:val="24"/>
              <w:szCs w:val="24"/>
            </w:rPr>
          </w:rPrChange>
        </w:rPr>
        <w:t>istic and reveals itself as Mat</w:t>
      </w:r>
      <w:r w:rsidR="00E500AE" w:rsidRPr="00DA34F0">
        <w:rPr>
          <w:rStyle w:val="m-9115795407614457208s1"/>
          <w:rFonts w:ascii="Times New Roman" w:hAnsi="Times New Roman"/>
          <w:b w:val="0"/>
          <w:color w:val="000000" w:themeColor="text1"/>
          <w:sz w:val="24"/>
          <w:szCs w:val="24"/>
          <w:rPrChange w:id="1919" w:author="Anna Wingfield" w:date="2024-03-14T16:20:00Z">
            <w:rPr>
              <w:rStyle w:val="m-9115795407614457208s1"/>
              <w:rFonts w:ascii="Garamond" w:hAnsi="Garamond"/>
              <w:b w:val="0"/>
              <w:color w:val="000000" w:themeColor="text1"/>
              <w:sz w:val="24"/>
              <w:szCs w:val="24"/>
            </w:rPr>
          </w:rPrChange>
        </w:rPr>
        <w:t>il</w:t>
      </w:r>
      <w:r w:rsidR="004710A3" w:rsidRPr="00DA34F0">
        <w:rPr>
          <w:rStyle w:val="m-9115795407614457208s1"/>
          <w:rFonts w:ascii="Times New Roman" w:hAnsi="Times New Roman"/>
          <w:b w:val="0"/>
          <w:color w:val="000000" w:themeColor="text1"/>
          <w:sz w:val="24"/>
          <w:szCs w:val="24"/>
          <w:rPrChange w:id="1920" w:author="Anna Wingfield" w:date="2024-03-14T16:20:00Z">
            <w:rPr>
              <w:rStyle w:val="m-9115795407614457208s1"/>
              <w:rFonts w:ascii="Garamond" w:hAnsi="Garamond"/>
              <w:b w:val="0"/>
              <w:color w:val="000000" w:themeColor="text1"/>
              <w:sz w:val="24"/>
              <w:szCs w:val="24"/>
            </w:rPr>
          </w:rPrChange>
        </w:rPr>
        <w:t>d</w:t>
      </w:r>
      <w:r w:rsidR="00E500AE" w:rsidRPr="00DA34F0">
        <w:rPr>
          <w:rStyle w:val="m-9115795407614457208s1"/>
          <w:rFonts w:ascii="Times New Roman" w:hAnsi="Times New Roman"/>
          <w:b w:val="0"/>
          <w:color w:val="000000" w:themeColor="text1"/>
          <w:sz w:val="24"/>
          <w:szCs w:val="24"/>
          <w:rPrChange w:id="1921" w:author="Anna Wingfield" w:date="2024-03-14T16:20:00Z">
            <w:rPr>
              <w:rStyle w:val="m-9115795407614457208s1"/>
              <w:rFonts w:ascii="Garamond" w:hAnsi="Garamond"/>
              <w:b w:val="0"/>
              <w:color w:val="000000" w:themeColor="text1"/>
              <w:sz w:val="24"/>
              <w:szCs w:val="24"/>
            </w:rPr>
          </w:rPrChange>
        </w:rPr>
        <w:t>a desiring bot</w:t>
      </w:r>
      <w:r w:rsidR="004710A3" w:rsidRPr="00DA34F0">
        <w:rPr>
          <w:rStyle w:val="m-9115795407614457208s1"/>
          <w:rFonts w:ascii="Times New Roman" w:hAnsi="Times New Roman"/>
          <w:b w:val="0"/>
          <w:color w:val="000000" w:themeColor="text1"/>
          <w:sz w:val="24"/>
          <w:szCs w:val="24"/>
          <w:rPrChange w:id="1922" w:author="Anna Wingfield" w:date="2024-03-14T16:20:00Z">
            <w:rPr>
              <w:rStyle w:val="m-9115795407614457208s1"/>
              <w:rFonts w:ascii="Garamond" w:hAnsi="Garamond"/>
              <w:b w:val="0"/>
              <w:color w:val="000000" w:themeColor="text1"/>
              <w:sz w:val="24"/>
              <w:szCs w:val="24"/>
            </w:rPr>
          </w:rPrChange>
        </w:rPr>
        <w:t>h</w:t>
      </w:r>
      <w:r w:rsidR="00E500AE" w:rsidRPr="00DA34F0">
        <w:rPr>
          <w:rStyle w:val="m-9115795407614457208s1"/>
          <w:rFonts w:ascii="Times New Roman" w:hAnsi="Times New Roman"/>
          <w:b w:val="0"/>
          <w:color w:val="000000" w:themeColor="text1"/>
          <w:sz w:val="24"/>
          <w:szCs w:val="24"/>
          <w:rPrChange w:id="1923" w:author="Anna Wingfield" w:date="2024-03-14T16:20:00Z">
            <w:rPr>
              <w:rStyle w:val="m-9115795407614457208s1"/>
              <w:rFonts w:ascii="Garamond" w:hAnsi="Garamond"/>
              <w:b w:val="0"/>
              <w:color w:val="000000" w:themeColor="text1"/>
              <w:sz w:val="24"/>
              <w:szCs w:val="24"/>
            </w:rPr>
          </w:rPrChange>
        </w:rPr>
        <w:t xml:space="preserve"> </w:t>
      </w:r>
      <w:r w:rsidR="004710A3" w:rsidRPr="00DA34F0">
        <w:rPr>
          <w:rStyle w:val="m-9115795407614457208s1"/>
          <w:rFonts w:ascii="Times New Roman" w:hAnsi="Times New Roman"/>
          <w:b w:val="0"/>
          <w:color w:val="000000" w:themeColor="text1"/>
          <w:sz w:val="24"/>
          <w:szCs w:val="24"/>
          <w:rPrChange w:id="1924" w:author="Anna Wingfield" w:date="2024-03-14T16:20:00Z">
            <w:rPr>
              <w:rStyle w:val="m-9115795407614457208s1"/>
              <w:rFonts w:ascii="Garamond" w:hAnsi="Garamond"/>
              <w:b w:val="0"/>
              <w:color w:val="000000" w:themeColor="text1"/>
              <w:sz w:val="24"/>
              <w:szCs w:val="24"/>
            </w:rPr>
          </w:rPrChange>
        </w:rPr>
        <w:t>her father and to be</w:t>
      </w:r>
      <w:r w:rsidR="00E500AE" w:rsidRPr="00DA34F0">
        <w:rPr>
          <w:rStyle w:val="m-9115795407614457208s1"/>
          <w:rFonts w:ascii="Times New Roman" w:hAnsi="Times New Roman"/>
          <w:b w:val="0"/>
          <w:color w:val="000000" w:themeColor="text1"/>
          <w:sz w:val="24"/>
          <w:szCs w:val="24"/>
          <w:rPrChange w:id="1925" w:author="Anna Wingfield" w:date="2024-03-14T16:20:00Z">
            <w:rPr>
              <w:rStyle w:val="m-9115795407614457208s1"/>
              <w:rFonts w:ascii="Garamond" w:hAnsi="Garamond"/>
              <w:b w:val="0"/>
              <w:color w:val="000000" w:themeColor="text1"/>
              <w:sz w:val="24"/>
              <w:szCs w:val="24"/>
            </w:rPr>
          </w:rPrChange>
        </w:rPr>
        <w:t xml:space="preserve"> her father and he her. </w:t>
      </w:r>
      <w:r w:rsidR="006B3331" w:rsidRPr="00DA34F0">
        <w:rPr>
          <w:rStyle w:val="m-9115795407614457208s1"/>
          <w:rFonts w:ascii="Times New Roman" w:hAnsi="Times New Roman"/>
          <w:b w:val="0"/>
          <w:color w:val="000000" w:themeColor="text1"/>
          <w:sz w:val="24"/>
          <w:szCs w:val="24"/>
          <w:rPrChange w:id="1926" w:author="Anna Wingfield" w:date="2024-03-14T16:20:00Z">
            <w:rPr>
              <w:rStyle w:val="m-9115795407614457208s1"/>
              <w:rFonts w:ascii="Garamond" w:hAnsi="Garamond"/>
              <w:b w:val="0"/>
              <w:color w:val="000000" w:themeColor="text1"/>
              <w:sz w:val="24"/>
              <w:szCs w:val="24"/>
            </w:rPr>
          </w:rPrChange>
        </w:rPr>
        <w:t xml:space="preserve">On the </w:t>
      </w:r>
      <w:r w:rsidR="00CC60BE" w:rsidRPr="00DA34F0">
        <w:rPr>
          <w:rStyle w:val="m-9115795407614457208s1"/>
          <w:rFonts w:ascii="Times New Roman" w:hAnsi="Times New Roman"/>
          <w:b w:val="0"/>
          <w:color w:val="000000" w:themeColor="text1"/>
          <w:sz w:val="24"/>
          <w:szCs w:val="24"/>
          <w:rPrChange w:id="1927" w:author="Anna Wingfield" w:date="2024-03-14T16:20:00Z">
            <w:rPr>
              <w:rStyle w:val="m-9115795407614457208s1"/>
              <w:rFonts w:ascii="Garamond" w:hAnsi="Garamond"/>
              <w:b w:val="0"/>
              <w:color w:val="000000" w:themeColor="text1"/>
              <w:sz w:val="24"/>
              <w:szCs w:val="24"/>
            </w:rPr>
          </w:rPrChange>
        </w:rPr>
        <w:t xml:space="preserve">other hand, it is the secret of the other in the other that neither of them know because if it were known to them </w:t>
      </w:r>
      <w:r w:rsidR="00CC60BE" w:rsidRPr="00DA34F0">
        <w:rPr>
          <w:rStyle w:val="m-9115795407614457208s1"/>
          <w:rFonts w:ascii="Times New Roman" w:hAnsi="Times New Roman"/>
          <w:b w:val="0"/>
          <w:i/>
          <w:color w:val="000000" w:themeColor="text1"/>
          <w:sz w:val="24"/>
          <w:szCs w:val="24"/>
          <w:rPrChange w:id="1928" w:author="Anna Wingfield" w:date="2024-03-14T16:20:00Z">
            <w:rPr>
              <w:rStyle w:val="m-9115795407614457208s1"/>
              <w:rFonts w:ascii="Garamond" w:hAnsi="Garamond"/>
              <w:b w:val="0"/>
              <w:i/>
              <w:color w:val="000000" w:themeColor="text1"/>
              <w:sz w:val="24"/>
              <w:szCs w:val="24"/>
            </w:rPr>
          </w:rPrChange>
        </w:rPr>
        <w:t>it would not be a secret</w:t>
      </w:r>
      <w:r w:rsidR="00CC60BE" w:rsidRPr="00DA34F0">
        <w:rPr>
          <w:rStyle w:val="m-9115795407614457208s1"/>
          <w:rFonts w:ascii="Times New Roman" w:hAnsi="Times New Roman"/>
          <w:b w:val="0"/>
          <w:color w:val="000000" w:themeColor="text1"/>
          <w:sz w:val="24"/>
          <w:szCs w:val="24"/>
          <w:rPrChange w:id="1929" w:author="Anna Wingfield" w:date="2024-03-14T16:20:00Z">
            <w:rPr>
              <w:rStyle w:val="m-9115795407614457208s1"/>
              <w:rFonts w:ascii="Garamond" w:hAnsi="Garamond"/>
              <w:b w:val="0"/>
              <w:color w:val="000000" w:themeColor="text1"/>
              <w:sz w:val="24"/>
              <w:szCs w:val="24"/>
            </w:rPr>
          </w:rPrChange>
        </w:rPr>
        <w:t>.</w:t>
      </w:r>
      <w:r w:rsidR="000B2520" w:rsidRPr="00DA34F0">
        <w:rPr>
          <w:rStyle w:val="FootnoteReference"/>
          <w:rFonts w:ascii="Times New Roman" w:hAnsi="Times New Roman"/>
          <w:b w:val="0"/>
          <w:color w:val="000000" w:themeColor="text1"/>
          <w:sz w:val="24"/>
          <w:szCs w:val="24"/>
          <w:rPrChange w:id="1930" w:author="Anna Wingfield" w:date="2024-03-14T16:20:00Z">
            <w:rPr>
              <w:rStyle w:val="FootnoteReference"/>
              <w:rFonts w:ascii="Garamond" w:hAnsi="Garamond"/>
              <w:b w:val="0"/>
              <w:color w:val="000000" w:themeColor="text1"/>
              <w:sz w:val="24"/>
              <w:szCs w:val="24"/>
            </w:rPr>
          </w:rPrChange>
        </w:rPr>
        <w:footnoteReference w:id="17"/>
      </w:r>
      <w:r w:rsidR="00CC60BE" w:rsidRPr="00DA34F0">
        <w:rPr>
          <w:rStyle w:val="m-9115795407614457208s1"/>
          <w:rFonts w:ascii="Times New Roman" w:hAnsi="Times New Roman"/>
          <w:b w:val="0"/>
          <w:color w:val="000000" w:themeColor="text1"/>
          <w:sz w:val="24"/>
          <w:szCs w:val="24"/>
          <w:rPrChange w:id="1931" w:author="Anna Wingfield" w:date="2024-03-14T16:20:00Z">
            <w:rPr>
              <w:rStyle w:val="m-9115795407614457208s1"/>
              <w:rFonts w:ascii="Garamond" w:hAnsi="Garamond"/>
              <w:b w:val="0"/>
              <w:color w:val="000000" w:themeColor="text1"/>
              <w:sz w:val="24"/>
              <w:szCs w:val="24"/>
            </w:rPr>
          </w:rPrChange>
        </w:rPr>
        <w:t xml:space="preserve"> The secret hides itself in Matilda from the one who bears it; and that secret is the father in the daughter and the daughter in the father, a secret so obvious</w:t>
      </w:r>
      <w:r w:rsidR="00C05DB8" w:rsidRPr="00DA34F0">
        <w:rPr>
          <w:rStyle w:val="m-9115795407614457208s1"/>
          <w:rFonts w:ascii="Times New Roman" w:hAnsi="Times New Roman"/>
          <w:b w:val="0"/>
          <w:color w:val="000000" w:themeColor="text1"/>
          <w:sz w:val="24"/>
          <w:szCs w:val="24"/>
          <w:rPrChange w:id="1932" w:author="Anna Wingfield" w:date="2024-03-14T16:20:00Z">
            <w:rPr>
              <w:rStyle w:val="m-9115795407614457208s1"/>
              <w:rFonts w:ascii="Garamond" w:hAnsi="Garamond"/>
              <w:b w:val="0"/>
              <w:color w:val="000000" w:themeColor="text1"/>
              <w:sz w:val="24"/>
              <w:szCs w:val="24"/>
            </w:rPr>
          </w:rPrChange>
        </w:rPr>
        <w:t xml:space="preserve"> yet so forbidden that</w:t>
      </w:r>
      <w:r w:rsidR="00CC60BE" w:rsidRPr="00DA34F0">
        <w:rPr>
          <w:rStyle w:val="m-9115795407614457208s1"/>
          <w:rFonts w:ascii="Times New Roman" w:hAnsi="Times New Roman"/>
          <w:b w:val="0"/>
          <w:color w:val="000000" w:themeColor="text1"/>
          <w:sz w:val="24"/>
          <w:szCs w:val="24"/>
          <w:rPrChange w:id="1933" w:author="Anna Wingfield" w:date="2024-03-14T16:20:00Z">
            <w:rPr>
              <w:rStyle w:val="m-9115795407614457208s1"/>
              <w:rFonts w:ascii="Garamond" w:hAnsi="Garamond"/>
              <w:b w:val="0"/>
              <w:color w:val="000000" w:themeColor="text1"/>
              <w:sz w:val="24"/>
              <w:szCs w:val="24"/>
            </w:rPr>
          </w:rPrChange>
        </w:rPr>
        <w:t xml:space="preserve"> to </w:t>
      </w:r>
      <w:r w:rsidR="00CC60BE" w:rsidRPr="00DA34F0">
        <w:rPr>
          <w:rStyle w:val="m-9115795407614457208s1"/>
          <w:rFonts w:ascii="Times New Roman" w:hAnsi="Times New Roman"/>
          <w:b w:val="0"/>
          <w:color w:val="000000" w:themeColor="text1"/>
          <w:sz w:val="24"/>
          <w:szCs w:val="24"/>
          <w:rPrChange w:id="1934" w:author="Anna Wingfield" w:date="2024-03-14T16:20:00Z">
            <w:rPr>
              <w:rStyle w:val="m-9115795407614457208s1"/>
              <w:rFonts w:ascii="Garamond" w:hAnsi="Garamond"/>
              <w:b w:val="0"/>
              <w:color w:val="000000" w:themeColor="text1"/>
              <w:sz w:val="24"/>
              <w:szCs w:val="24"/>
            </w:rPr>
          </w:rPrChange>
        </w:rPr>
        <w:lastRenderedPageBreak/>
        <w:t>speak it annihilates them both.</w:t>
      </w:r>
      <w:r w:rsidR="001C3644" w:rsidRPr="00DA34F0">
        <w:rPr>
          <w:rStyle w:val="FootnoteReference"/>
          <w:rFonts w:ascii="Times New Roman" w:hAnsi="Times New Roman"/>
          <w:b w:val="0"/>
          <w:color w:val="000000" w:themeColor="text1"/>
          <w:sz w:val="24"/>
          <w:szCs w:val="24"/>
          <w:rPrChange w:id="1935" w:author="Anna Wingfield" w:date="2024-03-14T16:20:00Z">
            <w:rPr>
              <w:rStyle w:val="FootnoteReference"/>
              <w:rFonts w:ascii="Garamond" w:hAnsi="Garamond"/>
              <w:b w:val="0"/>
              <w:color w:val="000000" w:themeColor="text1"/>
              <w:sz w:val="24"/>
              <w:szCs w:val="24"/>
            </w:rPr>
          </w:rPrChange>
        </w:rPr>
        <w:footnoteReference w:id="18"/>
      </w:r>
      <w:r w:rsidR="00CC60BE" w:rsidRPr="00DA34F0">
        <w:rPr>
          <w:rStyle w:val="m-9115795407614457208s1"/>
          <w:rFonts w:ascii="Times New Roman" w:hAnsi="Times New Roman"/>
          <w:b w:val="0"/>
          <w:color w:val="000000" w:themeColor="text1"/>
          <w:sz w:val="24"/>
          <w:szCs w:val="24"/>
          <w:rPrChange w:id="1936" w:author="Anna Wingfield" w:date="2024-03-14T16:20:00Z">
            <w:rPr>
              <w:rStyle w:val="m-9115795407614457208s1"/>
              <w:rFonts w:ascii="Garamond" w:hAnsi="Garamond"/>
              <w:b w:val="0"/>
              <w:color w:val="000000" w:themeColor="text1"/>
              <w:sz w:val="24"/>
              <w:szCs w:val="24"/>
            </w:rPr>
          </w:rPrChange>
        </w:rPr>
        <w:t xml:space="preserve"> </w:t>
      </w:r>
      <w:r w:rsidR="008F1304" w:rsidRPr="00DA34F0">
        <w:rPr>
          <w:rStyle w:val="m-9115795407614457208s1"/>
          <w:rFonts w:ascii="Times New Roman" w:hAnsi="Times New Roman"/>
          <w:b w:val="0"/>
          <w:color w:val="000000" w:themeColor="text1"/>
          <w:sz w:val="24"/>
          <w:szCs w:val="24"/>
          <w:rPrChange w:id="1937" w:author="Anna Wingfield" w:date="2024-03-14T16:20:00Z">
            <w:rPr>
              <w:rStyle w:val="m-9115795407614457208s1"/>
              <w:rFonts w:ascii="Garamond" w:hAnsi="Garamond"/>
              <w:b w:val="0"/>
              <w:color w:val="000000" w:themeColor="text1"/>
              <w:sz w:val="24"/>
              <w:szCs w:val="24"/>
            </w:rPr>
          </w:rPrChange>
        </w:rPr>
        <w:t xml:space="preserve">But it is also, early in the novel, the secret of their love that Matilda </w:t>
      </w:r>
      <w:r w:rsidR="008F1304" w:rsidRPr="00DA34F0">
        <w:rPr>
          <w:rStyle w:val="m-9115795407614457208s1"/>
          <w:rFonts w:ascii="Times New Roman" w:hAnsi="Times New Roman"/>
          <w:b w:val="0"/>
          <w:i/>
          <w:color w:val="000000" w:themeColor="text1"/>
          <w:sz w:val="24"/>
          <w:szCs w:val="24"/>
          <w:rPrChange w:id="1938" w:author="Anna Wingfield" w:date="2024-03-14T16:20:00Z">
            <w:rPr>
              <w:rStyle w:val="m-9115795407614457208s1"/>
              <w:rFonts w:ascii="Garamond" w:hAnsi="Garamond"/>
              <w:b w:val="0"/>
              <w:i/>
              <w:color w:val="000000" w:themeColor="text1"/>
              <w:sz w:val="24"/>
              <w:szCs w:val="24"/>
            </w:rPr>
          </w:rPrChange>
        </w:rPr>
        <w:t>does not know</w:t>
      </w:r>
      <w:r w:rsidR="008F1304" w:rsidRPr="00DA34F0">
        <w:rPr>
          <w:rStyle w:val="m-9115795407614457208s1"/>
          <w:rFonts w:ascii="Times New Roman" w:hAnsi="Times New Roman"/>
          <w:b w:val="0"/>
          <w:color w:val="000000" w:themeColor="text1"/>
          <w:sz w:val="24"/>
          <w:szCs w:val="24"/>
          <w:rPrChange w:id="1939" w:author="Anna Wingfield" w:date="2024-03-14T16:20:00Z">
            <w:rPr>
              <w:rStyle w:val="m-9115795407614457208s1"/>
              <w:rFonts w:ascii="Garamond" w:hAnsi="Garamond"/>
              <w:b w:val="0"/>
              <w:color w:val="000000" w:themeColor="text1"/>
              <w:sz w:val="24"/>
              <w:szCs w:val="24"/>
            </w:rPr>
          </w:rPrChange>
        </w:rPr>
        <w:t xml:space="preserve">, either that he feels that way or that she feels that way, that </w:t>
      </w:r>
      <w:r w:rsidR="00DA7F60" w:rsidRPr="00DA34F0">
        <w:rPr>
          <w:rStyle w:val="m-9115795407614457208s1"/>
          <w:rFonts w:ascii="Times New Roman" w:hAnsi="Times New Roman"/>
          <w:b w:val="0"/>
          <w:color w:val="000000" w:themeColor="text1"/>
          <w:sz w:val="24"/>
          <w:szCs w:val="24"/>
          <w:rPrChange w:id="1940" w:author="Anna Wingfield" w:date="2024-03-14T16:20:00Z">
            <w:rPr>
              <w:rStyle w:val="m-9115795407614457208s1"/>
              <w:rFonts w:ascii="Garamond" w:hAnsi="Garamond"/>
              <w:b w:val="0"/>
              <w:color w:val="000000" w:themeColor="text1"/>
              <w:sz w:val="24"/>
              <w:szCs w:val="24"/>
            </w:rPr>
          </w:rPrChange>
        </w:rPr>
        <w:t xml:space="preserve">either he or </w:t>
      </w:r>
      <w:r w:rsidR="008F1304" w:rsidRPr="00DA34F0">
        <w:rPr>
          <w:rStyle w:val="m-9115795407614457208s1"/>
          <w:rFonts w:ascii="Times New Roman" w:hAnsi="Times New Roman"/>
          <w:b w:val="0"/>
          <w:color w:val="000000" w:themeColor="text1"/>
          <w:sz w:val="24"/>
          <w:szCs w:val="24"/>
          <w:rPrChange w:id="1941" w:author="Anna Wingfield" w:date="2024-03-14T16:20:00Z">
            <w:rPr>
              <w:rStyle w:val="m-9115795407614457208s1"/>
              <w:rFonts w:ascii="Garamond" w:hAnsi="Garamond"/>
              <w:b w:val="0"/>
              <w:color w:val="000000" w:themeColor="text1"/>
              <w:sz w:val="24"/>
              <w:szCs w:val="24"/>
            </w:rPr>
          </w:rPrChange>
        </w:rPr>
        <w:t>she contains that secret.</w:t>
      </w:r>
      <w:r w:rsidR="00DE795A" w:rsidRPr="00DA34F0">
        <w:rPr>
          <w:rStyle w:val="FootnoteReference"/>
          <w:rFonts w:ascii="Times New Roman" w:hAnsi="Times New Roman"/>
          <w:b w:val="0"/>
          <w:color w:val="000000" w:themeColor="text1"/>
          <w:sz w:val="24"/>
          <w:szCs w:val="24"/>
          <w:rPrChange w:id="1942" w:author="Anna Wingfield" w:date="2024-03-14T16:20:00Z">
            <w:rPr>
              <w:rStyle w:val="FootnoteReference"/>
              <w:rFonts w:ascii="Garamond" w:hAnsi="Garamond"/>
              <w:b w:val="0"/>
              <w:color w:val="000000" w:themeColor="text1"/>
              <w:sz w:val="24"/>
              <w:szCs w:val="24"/>
            </w:rPr>
          </w:rPrChange>
        </w:rPr>
        <w:footnoteReference w:id="19"/>
      </w:r>
      <w:r w:rsidR="008F1304" w:rsidRPr="00DA34F0">
        <w:rPr>
          <w:rStyle w:val="m-9115795407614457208s1"/>
          <w:rFonts w:ascii="Times New Roman" w:hAnsi="Times New Roman"/>
          <w:b w:val="0"/>
          <w:color w:val="000000" w:themeColor="text1"/>
          <w:sz w:val="24"/>
          <w:szCs w:val="24"/>
          <w:rPrChange w:id="1943" w:author="Anna Wingfield" w:date="2024-03-14T16:20:00Z">
            <w:rPr>
              <w:rStyle w:val="m-9115795407614457208s1"/>
              <w:rFonts w:ascii="Garamond" w:hAnsi="Garamond"/>
              <w:b w:val="0"/>
              <w:color w:val="000000" w:themeColor="text1"/>
              <w:sz w:val="24"/>
              <w:szCs w:val="24"/>
            </w:rPr>
          </w:rPrChange>
        </w:rPr>
        <w:t xml:space="preserve"> </w:t>
      </w:r>
      <w:r w:rsidR="00C05DB8" w:rsidRPr="00DA34F0">
        <w:rPr>
          <w:rStyle w:val="m-9115795407614457208s1"/>
          <w:rFonts w:ascii="Times New Roman" w:hAnsi="Times New Roman"/>
          <w:b w:val="0"/>
          <w:color w:val="000000" w:themeColor="text1"/>
          <w:sz w:val="24"/>
          <w:szCs w:val="24"/>
          <w:rPrChange w:id="1944" w:author="Anna Wingfield" w:date="2024-03-14T16:20:00Z">
            <w:rPr>
              <w:rStyle w:val="m-9115795407614457208s1"/>
              <w:rFonts w:ascii="Garamond" w:hAnsi="Garamond"/>
              <w:b w:val="0"/>
              <w:color w:val="000000" w:themeColor="text1"/>
              <w:sz w:val="24"/>
              <w:szCs w:val="24"/>
            </w:rPr>
          </w:rPrChange>
        </w:rPr>
        <w:t>After all, t</w:t>
      </w:r>
      <w:r w:rsidR="00CC60BE" w:rsidRPr="00DA34F0">
        <w:rPr>
          <w:rStyle w:val="m-9115795407614457208s1"/>
          <w:rFonts w:ascii="Times New Roman" w:hAnsi="Times New Roman"/>
          <w:b w:val="0"/>
          <w:color w:val="000000" w:themeColor="text1"/>
          <w:sz w:val="24"/>
          <w:szCs w:val="24"/>
          <w:rPrChange w:id="1945" w:author="Anna Wingfield" w:date="2024-03-14T16:20:00Z">
            <w:rPr>
              <w:rStyle w:val="m-9115795407614457208s1"/>
              <w:rFonts w:ascii="Garamond" w:hAnsi="Garamond"/>
              <w:b w:val="0"/>
              <w:color w:val="000000" w:themeColor="text1"/>
              <w:sz w:val="24"/>
              <w:szCs w:val="24"/>
            </w:rPr>
          </w:rPrChange>
        </w:rPr>
        <w:t xml:space="preserve">o speak the trace, to annihilate the trace, annihilates the world of the other and the world of the self. </w:t>
      </w:r>
    </w:p>
    <w:p w14:paraId="11E31004" w14:textId="691453BE" w:rsidR="009E60D6" w:rsidRPr="00DA34F0" w:rsidRDefault="004A1D04" w:rsidP="009E60D6">
      <w:pPr>
        <w:pStyle w:val="m-9115795407614457208p1"/>
        <w:spacing w:line="480" w:lineRule="auto"/>
        <w:contextualSpacing/>
        <w:rPr>
          <w:rStyle w:val="m-9115795407614457208s1"/>
          <w:rFonts w:ascii="Times New Roman" w:hAnsi="Times New Roman"/>
          <w:b w:val="0"/>
          <w:color w:val="000000" w:themeColor="text1"/>
          <w:sz w:val="24"/>
          <w:szCs w:val="24"/>
          <w:rPrChange w:id="1946"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1947" w:author="Anna Wingfield" w:date="2024-03-14T16:20:00Z">
            <w:rPr>
              <w:rStyle w:val="m-9115795407614457208s1"/>
              <w:rFonts w:ascii="Garamond" w:hAnsi="Garamond"/>
              <w:b w:val="0"/>
              <w:color w:val="000000" w:themeColor="text1"/>
              <w:sz w:val="24"/>
              <w:szCs w:val="24"/>
            </w:rPr>
          </w:rPrChange>
        </w:rPr>
        <w:tab/>
        <w:t>In that the secret is and maintains</w:t>
      </w:r>
      <w:r w:rsidR="00E81AB9" w:rsidRPr="00DA34F0">
        <w:rPr>
          <w:rStyle w:val="m-9115795407614457208s1"/>
          <w:rFonts w:ascii="Times New Roman" w:hAnsi="Times New Roman"/>
          <w:b w:val="0"/>
          <w:color w:val="000000" w:themeColor="text1"/>
          <w:sz w:val="24"/>
          <w:szCs w:val="24"/>
          <w:rPrChange w:id="1948" w:author="Anna Wingfield" w:date="2024-03-14T16:20:00Z">
            <w:rPr>
              <w:rStyle w:val="m-9115795407614457208s1"/>
              <w:rFonts w:ascii="Garamond" w:hAnsi="Garamond"/>
              <w:b w:val="0"/>
              <w:color w:val="000000" w:themeColor="text1"/>
              <w:sz w:val="24"/>
              <w:szCs w:val="24"/>
            </w:rPr>
          </w:rPrChange>
        </w:rPr>
        <w:t xml:space="preserve"> (maintains in </w:t>
      </w:r>
      <w:proofErr w:type="spellStart"/>
      <w:r w:rsidR="00E81AB9" w:rsidRPr="00DA34F0">
        <w:rPr>
          <w:rStyle w:val="m-9115795407614457208s1"/>
          <w:rFonts w:ascii="Times New Roman" w:hAnsi="Times New Roman"/>
          <w:b w:val="0"/>
          <w:color w:val="000000" w:themeColor="text1"/>
          <w:sz w:val="24"/>
          <w:szCs w:val="24"/>
          <w:rPrChange w:id="1949" w:author="Anna Wingfield" w:date="2024-03-14T16:20:00Z">
            <w:rPr>
              <w:rStyle w:val="m-9115795407614457208s1"/>
              <w:rFonts w:ascii="Garamond" w:hAnsi="Garamond"/>
              <w:b w:val="0"/>
              <w:color w:val="000000" w:themeColor="text1"/>
              <w:sz w:val="24"/>
              <w:szCs w:val="24"/>
            </w:rPr>
          </w:rPrChange>
        </w:rPr>
        <w:t>its</w:t>
      </w:r>
      <w:proofErr w:type="spellEnd"/>
      <w:r w:rsidR="00E81AB9" w:rsidRPr="00DA34F0">
        <w:rPr>
          <w:rStyle w:val="m-9115795407614457208s1"/>
          <w:rFonts w:ascii="Times New Roman" w:hAnsi="Times New Roman"/>
          <w:b w:val="0"/>
          <w:color w:val="000000" w:themeColor="text1"/>
          <w:sz w:val="24"/>
          <w:szCs w:val="24"/>
          <w:rPrChange w:id="1950" w:author="Anna Wingfield" w:date="2024-03-14T16:20:00Z">
            <w:rPr>
              <w:rStyle w:val="m-9115795407614457208s1"/>
              <w:rFonts w:ascii="Garamond" w:hAnsi="Garamond"/>
              <w:b w:val="0"/>
              <w:color w:val="000000" w:themeColor="text1"/>
              <w:sz w:val="24"/>
              <w:szCs w:val="24"/>
            </w:rPr>
          </w:rPrChange>
        </w:rPr>
        <w:t xml:space="preserve"> is-</w:t>
      </w:r>
      <w:proofErr w:type="spellStart"/>
      <w:r w:rsidR="00E81AB9" w:rsidRPr="00DA34F0">
        <w:rPr>
          <w:rStyle w:val="m-9115795407614457208s1"/>
          <w:rFonts w:ascii="Times New Roman" w:hAnsi="Times New Roman"/>
          <w:b w:val="0"/>
          <w:color w:val="000000" w:themeColor="text1"/>
          <w:sz w:val="24"/>
          <w:szCs w:val="24"/>
          <w:rPrChange w:id="1951" w:author="Anna Wingfield" w:date="2024-03-14T16:20:00Z">
            <w:rPr>
              <w:rStyle w:val="m-9115795407614457208s1"/>
              <w:rFonts w:ascii="Garamond" w:hAnsi="Garamond"/>
              <w:b w:val="0"/>
              <w:color w:val="000000" w:themeColor="text1"/>
              <w:sz w:val="24"/>
              <w:szCs w:val="24"/>
            </w:rPr>
          </w:rPrChange>
        </w:rPr>
        <w:t>ing</w:t>
      </w:r>
      <w:proofErr w:type="spellEnd"/>
      <w:r w:rsidR="00E81AB9" w:rsidRPr="00DA34F0">
        <w:rPr>
          <w:rStyle w:val="m-9115795407614457208s1"/>
          <w:rFonts w:ascii="Times New Roman" w:hAnsi="Times New Roman"/>
          <w:b w:val="0"/>
          <w:color w:val="000000" w:themeColor="text1"/>
          <w:sz w:val="24"/>
          <w:szCs w:val="24"/>
          <w:rPrChange w:id="1952" w:author="Anna Wingfield" w:date="2024-03-14T16:20:00Z">
            <w:rPr>
              <w:rStyle w:val="m-9115795407614457208s1"/>
              <w:rFonts w:ascii="Garamond" w:hAnsi="Garamond"/>
              <w:b w:val="0"/>
              <w:color w:val="000000" w:themeColor="text1"/>
              <w:sz w:val="24"/>
              <w:szCs w:val="24"/>
            </w:rPr>
          </w:rPrChange>
        </w:rPr>
        <w:t xml:space="preserve"> and is-</w:t>
      </w:r>
      <w:proofErr w:type="spellStart"/>
      <w:r w:rsidR="00E81AB9" w:rsidRPr="00DA34F0">
        <w:rPr>
          <w:rStyle w:val="m-9115795407614457208s1"/>
          <w:rFonts w:ascii="Times New Roman" w:hAnsi="Times New Roman"/>
          <w:b w:val="0"/>
          <w:color w:val="000000" w:themeColor="text1"/>
          <w:sz w:val="24"/>
          <w:szCs w:val="24"/>
          <w:rPrChange w:id="1953" w:author="Anna Wingfield" w:date="2024-03-14T16:20:00Z">
            <w:rPr>
              <w:rStyle w:val="m-9115795407614457208s1"/>
              <w:rFonts w:ascii="Garamond" w:hAnsi="Garamond"/>
              <w:b w:val="0"/>
              <w:color w:val="000000" w:themeColor="text1"/>
              <w:sz w:val="24"/>
              <w:szCs w:val="24"/>
            </w:rPr>
          </w:rPrChange>
        </w:rPr>
        <w:t>ing</w:t>
      </w:r>
      <w:proofErr w:type="spellEnd"/>
      <w:r w:rsidR="00E81AB9" w:rsidRPr="00DA34F0">
        <w:rPr>
          <w:rStyle w:val="m-9115795407614457208s1"/>
          <w:rFonts w:ascii="Times New Roman" w:hAnsi="Times New Roman"/>
          <w:b w:val="0"/>
          <w:color w:val="000000" w:themeColor="text1"/>
          <w:sz w:val="24"/>
          <w:szCs w:val="24"/>
          <w:rPrChange w:id="1954" w:author="Anna Wingfield" w:date="2024-03-14T16:20:00Z">
            <w:rPr>
              <w:rStyle w:val="m-9115795407614457208s1"/>
              <w:rFonts w:ascii="Garamond" w:hAnsi="Garamond"/>
              <w:b w:val="0"/>
              <w:color w:val="000000" w:themeColor="text1"/>
              <w:sz w:val="24"/>
              <w:szCs w:val="24"/>
            </w:rPr>
          </w:rPrChange>
        </w:rPr>
        <w:t xml:space="preserve"> in its maintenance)</w:t>
      </w:r>
      <w:r w:rsidRPr="00DA34F0">
        <w:rPr>
          <w:rStyle w:val="m-9115795407614457208s1"/>
          <w:rFonts w:ascii="Times New Roman" w:hAnsi="Times New Roman"/>
          <w:b w:val="0"/>
          <w:color w:val="000000" w:themeColor="text1"/>
          <w:sz w:val="24"/>
          <w:szCs w:val="24"/>
          <w:rPrChange w:id="1955" w:author="Anna Wingfield" w:date="2024-03-14T16:20:00Z">
            <w:rPr>
              <w:rStyle w:val="m-9115795407614457208s1"/>
              <w:rFonts w:ascii="Garamond" w:hAnsi="Garamond"/>
              <w:b w:val="0"/>
              <w:color w:val="000000" w:themeColor="text1"/>
              <w:sz w:val="24"/>
              <w:szCs w:val="24"/>
            </w:rPr>
          </w:rPrChange>
        </w:rPr>
        <w:t xml:space="preserve"> their love</w:t>
      </w:r>
      <w:r w:rsidR="00DA7F60" w:rsidRPr="00DA34F0">
        <w:rPr>
          <w:rStyle w:val="m-9115795407614457208s1"/>
          <w:rFonts w:ascii="Times New Roman" w:hAnsi="Times New Roman"/>
          <w:b w:val="0"/>
          <w:color w:val="000000" w:themeColor="text1"/>
          <w:sz w:val="24"/>
          <w:szCs w:val="24"/>
          <w:rPrChange w:id="1956" w:author="Anna Wingfield" w:date="2024-03-14T16:20:00Z">
            <w:rPr>
              <w:rStyle w:val="m-9115795407614457208s1"/>
              <w:rFonts w:ascii="Garamond" w:hAnsi="Garamond"/>
              <w:b w:val="0"/>
              <w:color w:val="000000" w:themeColor="text1"/>
              <w:sz w:val="24"/>
              <w:szCs w:val="24"/>
            </w:rPr>
          </w:rPrChange>
        </w:rPr>
        <w:t xml:space="preserve"> for to speak it would also annihilate their love</w:t>
      </w:r>
      <w:r w:rsidRPr="00DA34F0">
        <w:rPr>
          <w:rStyle w:val="m-9115795407614457208s1"/>
          <w:rFonts w:ascii="Times New Roman" w:hAnsi="Times New Roman"/>
          <w:b w:val="0"/>
          <w:color w:val="000000" w:themeColor="text1"/>
          <w:sz w:val="24"/>
          <w:szCs w:val="24"/>
          <w:rPrChange w:id="1957" w:author="Anna Wingfield" w:date="2024-03-14T16:20:00Z">
            <w:rPr>
              <w:rStyle w:val="m-9115795407614457208s1"/>
              <w:rFonts w:ascii="Garamond" w:hAnsi="Garamond"/>
              <w:b w:val="0"/>
              <w:color w:val="000000" w:themeColor="text1"/>
              <w:sz w:val="24"/>
              <w:szCs w:val="24"/>
            </w:rPr>
          </w:rPrChange>
        </w:rPr>
        <w:t xml:space="preserve">, it must remain secret, or else it exposes the fact that they are two worlds destined to never be otherwise than lonely in their experience of the other in their own self. </w:t>
      </w:r>
      <w:r w:rsidR="00DA7F60" w:rsidRPr="00DA34F0">
        <w:rPr>
          <w:rStyle w:val="m-9115795407614457208s1"/>
          <w:rFonts w:ascii="Times New Roman" w:hAnsi="Times New Roman"/>
          <w:b w:val="0"/>
          <w:color w:val="000000" w:themeColor="text1"/>
          <w:sz w:val="24"/>
          <w:szCs w:val="24"/>
          <w:rPrChange w:id="1958" w:author="Anna Wingfield" w:date="2024-03-14T16:20:00Z">
            <w:rPr>
              <w:rStyle w:val="m-9115795407614457208s1"/>
              <w:rFonts w:ascii="Garamond" w:hAnsi="Garamond"/>
              <w:b w:val="0"/>
              <w:color w:val="000000" w:themeColor="text1"/>
              <w:sz w:val="24"/>
              <w:szCs w:val="24"/>
            </w:rPr>
          </w:rPrChange>
        </w:rPr>
        <w:t>Shelly uses the incest narrative to encrypt the secret of love itself in that by saying incest she do</w:t>
      </w:r>
      <w:r w:rsidR="00E500AE" w:rsidRPr="00DA34F0">
        <w:rPr>
          <w:rStyle w:val="m-9115795407614457208s1"/>
          <w:rFonts w:ascii="Times New Roman" w:hAnsi="Times New Roman"/>
          <w:b w:val="0"/>
          <w:color w:val="000000" w:themeColor="text1"/>
          <w:sz w:val="24"/>
          <w:szCs w:val="24"/>
          <w:rPrChange w:id="1959" w:author="Anna Wingfield" w:date="2024-03-14T16:20:00Z">
            <w:rPr>
              <w:rStyle w:val="m-9115795407614457208s1"/>
              <w:rFonts w:ascii="Garamond" w:hAnsi="Garamond"/>
              <w:b w:val="0"/>
              <w:color w:val="000000" w:themeColor="text1"/>
              <w:sz w:val="24"/>
              <w:szCs w:val="24"/>
            </w:rPr>
          </w:rPrChange>
        </w:rPr>
        <w:t xml:space="preserve">es not have to </w:t>
      </w:r>
      <w:proofErr w:type="gramStart"/>
      <w:r w:rsidR="00E500AE" w:rsidRPr="00DA34F0">
        <w:rPr>
          <w:rStyle w:val="m-9115795407614457208s1"/>
          <w:rFonts w:ascii="Times New Roman" w:hAnsi="Times New Roman"/>
          <w:b w:val="0"/>
          <w:color w:val="000000" w:themeColor="text1"/>
          <w:sz w:val="24"/>
          <w:szCs w:val="24"/>
          <w:rPrChange w:id="1960" w:author="Anna Wingfield" w:date="2024-03-14T16:20:00Z">
            <w:rPr>
              <w:rStyle w:val="m-9115795407614457208s1"/>
              <w:rFonts w:ascii="Garamond" w:hAnsi="Garamond"/>
              <w:b w:val="0"/>
              <w:color w:val="000000" w:themeColor="text1"/>
              <w:sz w:val="24"/>
              <w:szCs w:val="24"/>
            </w:rPr>
          </w:rPrChange>
        </w:rPr>
        <w:t>say</w:t>
      </w:r>
      <w:proofErr w:type="gramEnd"/>
      <w:r w:rsidR="00E500AE" w:rsidRPr="00DA34F0">
        <w:rPr>
          <w:rStyle w:val="m-9115795407614457208s1"/>
          <w:rFonts w:ascii="Times New Roman" w:hAnsi="Times New Roman"/>
          <w:b w:val="0"/>
          <w:color w:val="000000" w:themeColor="text1"/>
          <w:sz w:val="24"/>
          <w:szCs w:val="24"/>
          <w:rPrChange w:id="1961" w:author="Anna Wingfield" w:date="2024-03-14T16:20:00Z">
            <w:rPr>
              <w:rStyle w:val="m-9115795407614457208s1"/>
              <w:rFonts w:ascii="Garamond" w:hAnsi="Garamond"/>
              <w:b w:val="0"/>
              <w:color w:val="000000" w:themeColor="text1"/>
              <w:sz w:val="24"/>
              <w:szCs w:val="24"/>
            </w:rPr>
          </w:rPrChange>
        </w:rPr>
        <w:t xml:space="preserve"> “I love you.” </w:t>
      </w:r>
      <w:r w:rsidR="002F7D00" w:rsidRPr="00DA34F0">
        <w:rPr>
          <w:rStyle w:val="m-9115795407614457208s1"/>
          <w:rFonts w:ascii="Times New Roman" w:hAnsi="Times New Roman"/>
          <w:b w:val="0"/>
          <w:color w:val="000000" w:themeColor="text1"/>
          <w:sz w:val="24"/>
          <w:szCs w:val="24"/>
          <w:rPrChange w:id="1962" w:author="Anna Wingfield" w:date="2024-03-14T16:20:00Z">
            <w:rPr>
              <w:rStyle w:val="m-9115795407614457208s1"/>
              <w:rFonts w:ascii="Garamond" w:hAnsi="Garamond"/>
              <w:b w:val="0"/>
              <w:color w:val="000000" w:themeColor="text1"/>
              <w:sz w:val="24"/>
              <w:szCs w:val="24"/>
            </w:rPr>
          </w:rPrChange>
        </w:rPr>
        <w:t>“You have a secret g</w:t>
      </w:r>
      <w:r w:rsidR="00DA7F60" w:rsidRPr="00DA34F0">
        <w:rPr>
          <w:rStyle w:val="m-9115795407614457208s1"/>
          <w:rFonts w:ascii="Times New Roman" w:hAnsi="Times New Roman"/>
          <w:b w:val="0"/>
          <w:color w:val="000000" w:themeColor="text1"/>
          <w:sz w:val="24"/>
          <w:szCs w:val="24"/>
          <w:rPrChange w:id="1963" w:author="Anna Wingfield" w:date="2024-03-14T16:20:00Z">
            <w:rPr>
              <w:rStyle w:val="m-9115795407614457208s1"/>
              <w:rFonts w:ascii="Garamond" w:hAnsi="Garamond"/>
              <w:b w:val="0"/>
              <w:color w:val="000000" w:themeColor="text1"/>
              <w:sz w:val="24"/>
              <w:szCs w:val="24"/>
            </w:rPr>
          </w:rPrChange>
        </w:rPr>
        <w:t>rief that destroys us both,” Matilda tells her father</w:t>
      </w:r>
      <w:r w:rsidR="002F7D00" w:rsidRPr="00DA34F0">
        <w:rPr>
          <w:rStyle w:val="m-9115795407614457208s1"/>
          <w:rFonts w:ascii="Times New Roman" w:hAnsi="Times New Roman"/>
          <w:b w:val="0"/>
          <w:color w:val="000000" w:themeColor="text1"/>
          <w:sz w:val="24"/>
          <w:szCs w:val="24"/>
          <w:rPrChange w:id="1964" w:author="Anna Wingfield" w:date="2024-03-14T16:20:00Z">
            <w:rPr>
              <w:rStyle w:val="m-9115795407614457208s1"/>
              <w:rFonts w:ascii="Garamond" w:hAnsi="Garamond"/>
              <w:b w:val="0"/>
              <w:color w:val="000000" w:themeColor="text1"/>
              <w:sz w:val="24"/>
              <w:szCs w:val="24"/>
            </w:rPr>
          </w:rPrChange>
        </w:rPr>
        <w:t>, and “you must permit me to win this secret from you” (171). Giving voice to it</w:t>
      </w:r>
      <w:r w:rsidR="004710A3" w:rsidRPr="00DA34F0">
        <w:rPr>
          <w:rStyle w:val="m-9115795407614457208s1"/>
          <w:rFonts w:ascii="Times New Roman" w:hAnsi="Times New Roman"/>
          <w:b w:val="0"/>
          <w:color w:val="000000" w:themeColor="text1"/>
          <w:sz w:val="24"/>
          <w:szCs w:val="24"/>
          <w:rPrChange w:id="1965" w:author="Anna Wingfield" w:date="2024-03-14T16:20:00Z">
            <w:rPr>
              <w:rStyle w:val="m-9115795407614457208s1"/>
              <w:rFonts w:ascii="Garamond" w:hAnsi="Garamond"/>
              <w:b w:val="0"/>
              <w:color w:val="000000" w:themeColor="text1"/>
              <w:sz w:val="24"/>
              <w:szCs w:val="24"/>
            </w:rPr>
          </w:rPrChange>
        </w:rPr>
        <w:t xml:space="preserve">, </w:t>
      </w:r>
      <w:r w:rsidR="007707EA" w:rsidRPr="00DA34F0">
        <w:rPr>
          <w:rStyle w:val="m-9115795407614457208s1"/>
          <w:rFonts w:ascii="Times New Roman" w:hAnsi="Times New Roman"/>
          <w:b w:val="0"/>
          <w:color w:val="000000" w:themeColor="text1"/>
          <w:sz w:val="24"/>
          <w:szCs w:val="24"/>
          <w:rPrChange w:id="1966" w:author="Anna Wingfield" w:date="2024-03-14T16:20:00Z">
            <w:rPr>
              <w:rStyle w:val="m-9115795407614457208s1"/>
              <w:rFonts w:ascii="Garamond" w:hAnsi="Garamond"/>
              <w:b w:val="0"/>
              <w:color w:val="000000" w:themeColor="text1"/>
              <w:sz w:val="24"/>
              <w:szCs w:val="24"/>
            </w:rPr>
          </w:rPrChange>
        </w:rPr>
        <w:t xml:space="preserve">as </w:t>
      </w:r>
      <w:r w:rsidR="00DA7F60" w:rsidRPr="00DA34F0">
        <w:rPr>
          <w:rStyle w:val="m-9115795407614457208s1"/>
          <w:rFonts w:ascii="Times New Roman" w:hAnsi="Times New Roman"/>
          <w:b w:val="0"/>
          <w:color w:val="000000" w:themeColor="text1"/>
          <w:sz w:val="24"/>
          <w:szCs w:val="24"/>
          <w:rPrChange w:id="1967" w:author="Anna Wingfield" w:date="2024-03-14T16:20:00Z">
            <w:rPr>
              <w:rStyle w:val="m-9115795407614457208s1"/>
              <w:rFonts w:ascii="Garamond" w:hAnsi="Garamond"/>
              <w:b w:val="0"/>
              <w:color w:val="000000" w:themeColor="text1"/>
              <w:sz w:val="24"/>
              <w:szCs w:val="24"/>
            </w:rPr>
          </w:rPrChange>
        </w:rPr>
        <w:t>s</w:t>
      </w:r>
      <w:r w:rsidR="007707EA" w:rsidRPr="00DA34F0">
        <w:rPr>
          <w:rStyle w:val="m-9115795407614457208s1"/>
          <w:rFonts w:ascii="Times New Roman" w:hAnsi="Times New Roman"/>
          <w:b w:val="0"/>
          <w:color w:val="000000" w:themeColor="text1"/>
          <w:sz w:val="24"/>
          <w:szCs w:val="24"/>
          <w:rPrChange w:id="1968" w:author="Anna Wingfield" w:date="2024-03-14T16:20:00Z">
            <w:rPr>
              <w:rStyle w:val="m-9115795407614457208s1"/>
              <w:rFonts w:ascii="Garamond" w:hAnsi="Garamond"/>
              <w:b w:val="0"/>
              <w:color w:val="000000" w:themeColor="text1"/>
              <w:sz w:val="24"/>
              <w:szCs w:val="24"/>
            </w:rPr>
          </w:rPrChange>
        </w:rPr>
        <w:t>he</w:t>
      </w:r>
      <w:r w:rsidR="00DA7F60" w:rsidRPr="00DA34F0">
        <w:rPr>
          <w:rStyle w:val="m-9115795407614457208s1"/>
          <w:rFonts w:ascii="Times New Roman" w:hAnsi="Times New Roman"/>
          <w:b w:val="0"/>
          <w:color w:val="000000" w:themeColor="text1"/>
          <w:sz w:val="24"/>
          <w:szCs w:val="24"/>
          <w:rPrChange w:id="1969" w:author="Anna Wingfield" w:date="2024-03-14T16:20:00Z">
            <w:rPr>
              <w:rStyle w:val="m-9115795407614457208s1"/>
              <w:rFonts w:ascii="Garamond" w:hAnsi="Garamond"/>
              <w:b w:val="0"/>
              <w:color w:val="000000" w:themeColor="text1"/>
              <w:sz w:val="24"/>
              <w:szCs w:val="24"/>
            </w:rPr>
          </w:rPrChange>
        </w:rPr>
        <w:t xml:space="preserve"> </w:t>
      </w:r>
      <w:r w:rsidR="007707EA" w:rsidRPr="00DA34F0">
        <w:rPr>
          <w:rStyle w:val="m-9115795407614457208s1"/>
          <w:rFonts w:ascii="Times New Roman" w:hAnsi="Times New Roman"/>
          <w:b w:val="0"/>
          <w:color w:val="000000" w:themeColor="text1"/>
          <w:sz w:val="24"/>
          <w:szCs w:val="24"/>
          <w:rPrChange w:id="1970" w:author="Anna Wingfield" w:date="2024-03-14T16:20:00Z">
            <w:rPr>
              <w:rStyle w:val="m-9115795407614457208s1"/>
              <w:rFonts w:ascii="Garamond" w:hAnsi="Garamond"/>
              <w:b w:val="0"/>
              <w:color w:val="000000" w:themeColor="text1"/>
              <w:sz w:val="24"/>
              <w:szCs w:val="24"/>
            </w:rPr>
          </w:rPrChange>
        </w:rPr>
        <w:t>does</w:t>
      </w:r>
      <w:r w:rsidR="00C05DB8" w:rsidRPr="00DA34F0">
        <w:rPr>
          <w:rStyle w:val="m-9115795407614457208s1"/>
          <w:rFonts w:ascii="Times New Roman" w:hAnsi="Times New Roman"/>
          <w:b w:val="0"/>
          <w:color w:val="000000" w:themeColor="text1"/>
          <w:sz w:val="24"/>
          <w:szCs w:val="24"/>
          <w:rPrChange w:id="1971" w:author="Anna Wingfield" w:date="2024-03-14T16:20:00Z">
            <w:rPr>
              <w:rStyle w:val="m-9115795407614457208s1"/>
              <w:rFonts w:ascii="Garamond" w:hAnsi="Garamond"/>
              <w:b w:val="0"/>
              <w:color w:val="000000" w:themeColor="text1"/>
              <w:sz w:val="24"/>
              <w:szCs w:val="24"/>
            </w:rPr>
          </w:rPrChange>
        </w:rPr>
        <w:t xml:space="preserve"> shortly after this exhortation</w:t>
      </w:r>
      <w:r w:rsidR="007707EA" w:rsidRPr="00DA34F0">
        <w:rPr>
          <w:rStyle w:val="m-9115795407614457208s1"/>
          <w:rFonts w:ascii="Times New Roman" w:hAnsi="Times New Roman"/>
          <w:b w:val="0"/>
          <w:color w:val="000000" w:themeColor="text1"/>
          <w:sz w:val="24"/>
          <w:szCs w:val="24"/>
          <w:rPrChange w:id="1972" w:author="Anna Wingfield" w:date="2024-03-14T16:20:00Z">
            <w:rPr>
              <w:rStyle w:val="m-9115795407614457208s1"/>
              <w:rFonts w:ascii="Garamond" w:hAnsi="Garamond"/>
              <w:b w:val="0"/>
              <w:color w:val="000000" w:themeColor="text1"/>
              <w:sz w:val="24"/>
              <w:szCs w:val="24"/>
            </w:rPr>
          </w:rPrChange>
        </w:rPr>
        <w:t>, force</w:t>
      </w:r>
      <w:r w:rsidR="0074117F" w:rsidRPr="00DA34F0">
        <w:rPr>
          <w:rStyle w:val="m-9115795407614457208s1"/>
          <w:rFonts w:ascii="Times New Roman" w:hAnsi="Times New Roman"/>
          <w:b w:val="0"/>
          <w:color w:val="000000" w:themeColor="text1"/>
          <w:sz w:val="24"/>
          <w:szCs w:val="24"/>
          <w:rPrChange w:id="1973" w:author="Anna Wingfield" w:date="2024-03-14T16:20:00Z">
            <w:rPr>
              <w:rStyle w:val="m-9115795407614457208s1"/>
              <w:rFonts w:ascii="Garamond" w:hAnsi="Garamond"/>
              <w:b w:val="0"/>
              <w:color w:val="000000" w:themeColor="text1"/>
              <w:sz w:val="24"/>
              <w:szCs w:val="24"/>
            </w:rPr>
          </w:rPrChange>
        </w:rPr>
        <w:t xml:space="preserve">fully announces the </w:t>
      </w:r>
      <w:r w:rsidR="007707EA" w:rsidRPr="00DA34F0">
        <w:rPr>
          <w:rStyle w:val="m-9115795407614457208s1"/>
          <w:rFonts w:ascii="Times New Roman" w:hAnsi="Times New Roman"/>
          <w:b w:val="0"/>
          <w:color w:val="000000" w:themeColor="text1"/>
          <w:sz w:val="24"/>
          <w:szCs w:val="24"/>
          <w:rPrChange w:id="1974" w:author="Anna Wingfield" w:date="2024-03-14T16:20:00Z">
            <w:rPr>
              <w:rStyle w:val="m-9115795407614457208s1"/>
              <w:rFonts w:ascii="Garamond" w:hAnsi="Garamond"/>
              <w:b w:val="0"/>
              <w:color w:val="000000" w:themeColor="text1"/>
              <w:sz w:val="24"/>
              <w:szCs w:val="24"/>
            </w:rPr>
          </w:rPrChange>
        </w:rPr>
        <w:t xml:space="preserve">nature of their lonely </w:t>
      </w:r>
      <w:proofErr w:type="spellStart"/>
      <w:r w:rsidR="00DD1C4C" w:rsidRPr="00DA34F0">
        <w:rPr>
          <w:rStyle w:val="m-9115795407614457208s1"/>
          <w:rFonts w:ascii="Times New Roman" w:hAnsi="Times New Roman"/>
          <w:b w:val="0"/>
          <w:color w:val="000000" w:themeColor="text1"/>
          <w:sz w:val="24"/>
          <w:szCs w:val="24"/>
          <w:rPrChange w:id="1975" w:author="Anna Wingfield" w:date="2024-03-14T16:20:00Z">
            <w:rPr>
              <w:rStyle w:val="m-9115795407614457208s1"/>
              <w:rFonts w:ascii="Garamond" w:hAnsi="Garamond"/>
              <w:b w:val="0"/>
              <w:color w:val="000000" w:themeColor="text1"/>
              <w:sz w:val="24"/>
              <w:szCs w:val="24"/>
            </w:rPr>
          </w:rPrChange>
        </w:rPr>
        <w:t>en</w:t>
      </w:r>
      <w:proofErr w:type="spellEnd"/>
      <w:r w:rsidR="00DD1C4C" w:rsidRPr="00DA34F0">
        <w:rPr>
          <w:rStyle w:val="m-9115795407614457208s1"/>
          <w:rFonts w:ascii="Times New Roman" w:hAnsi="Times New Roman"/>
          <w:b w:val="0"/>
          <w:color w:val="000000" w:themeColor="text1"/>
          <w:sz w:val="24"/>
          <w:szCs w:val="24"/>
          <w:rPrChange w:id="1976" w:author="Anna Wingfield" w:date="2024-03-14T16:20:00Z">
            <w:rPr>
              <w:rStyle w:val="m-9115795407614457208s1"/>
              <w:rFonts w:ascii="Garamond" w:hAnsi="Garamond"/>
              <w:b w:val="0"/>
              <w:color w:val="000000" w:themeColor="text1"/>
              <w:sz w:val="24"/>
              <w:szCs w:val="24"/>
            </w:rPr>
          </w:rPrChange>
        </w:rPr>
        <w:t>-</w:t>
      </w:r>
      <w:r w:rsidR="007707EA" w:rsidRPr="00DA34F0">
        <w:rPr>
          <w:rStyle w:val="m-9115795407614457208s1"/>
          <w:rFonts w:ascii="Times New Roman" w:hAnsi="Times New Roman"/>
          <w:b w:val="0"/>
          <w:color w:val="000000" w:themeColor="text1"/>
          <w:sz w:val="24"/>
          <w:szCs w:val="24"/>
          <w:rPrChange w:id="1977" w:author="Anna Wingfield" w:date="2024-03-14T16:20:00Z">
            <w:rPr>
              <w:rStyle w:val="m-9115795407614457208s1"/>
              <w:rFonts w:ascii="Garamond" w:hAnsi="Garamond"/>
              <w:b w:val="0"/>
              <w:color w:val="000000" w:themeColor="text1"/>
              <w:sz w:val="24"/>
              <w:szCs w:val="24"/>
            </w:rPr>
          </w:rPrChange>
        </w:rPr>
        <w:t xml:space="preserve">worldling: “I was left on a barren rock; a wide ocean of despair rolled around me…” </w:t>
      </w:r>
      <w:commentRangeStart w:id="1978"/>
      <w:r w:rsidR="007707EA" w:rsidRPr="00DA34F0">
        <w:rPr>
          <w:rStyle w:val="m-9115795407614457208s1"/>
          <w:rFonts w:ascii="Times New Roman" w:hAnsi="Times New Roman"/>
          <w:b w:val="0"/>
          <w:color w:val="000000" w:themeColor="text1"/>
          <w:sz w:val="24"/>
          <w:szCs w:val="24"/>
          <w:rPrChange w:id="1979" w:author="Anna Wingfield" w:date="2024-03-14T16:20:00Z">
            <w:rPr>
              <w:rStyle w:val="m-9115795407614457208s1"/>
              <w:rFonts w:ascii="Garamond" w:hAnsi="Garamond"/>
              <w:b w:val="0"/>
              <w:color w:val="000000" w:themeColor="text1"/>
              <w:sz w:val="24"/>
              <w:szCs w:val="24"/>
            </w:rPr>
          </w:rPrChange>
        </w:rPr>
        <w:lastRenderedPageBreak/>
        <w:t xml:space="preserve">(163). </w:t>
      </w:r>
      <w:commentRangeEnd w:id="1978"/>
      <w:r w:rsidR="003D00DF">
        <w:rPr>
          <w:rStyle w:val="CommentReference"/>
          <w:rFonts w:ascii="Garamond" w:hAnsi="Garamond"/>
          <w:b w:val="0"/>
          <w:bCs w:val="0"/>
          <w:lang w:eastAsia="ja-JP"/>
        </w:rPr>
        <w:commentReference w:id="1978"/>
      </w:r>
      <w:r w:rsidR="007707EA" w:rsidRPr="00DA34F0">
        <w:rPr>
          <w:rStyle w:val="m-9115795407614457208s1"/>
          <w:rFonts w:ascii="Times New Roman" w:hAnsi="Times New Roman"/>
          <w:b w:val="0"/>
          <w:color w:val="000000" w:themeColor="text1"/>
          <w:sz w:val="24"/>
          <w:szCs w:val="24"/>
          <w:rPrChange w:id="1980" w:author="Anna Wingfield" w:date="2024-03-14T16:20:00Z">
            <w:rPr>
              <w:rStyle w:val="m-9115795407614457208s1"/>
              <w:rFonts w:ascii="Garamond" w:hAnsi="Garamond"/>
              <w:b w:val="0"/>
              <w:color w:val="000000" w:themeColor="text1"/>
              <w:sz w:val="24"/>
              <w:szCs w:val="24"/>
            </w:rPr>
          </w:rPrChange>
        </w:rPr>
        <w:t>As she writes, “</w:t>
      </w:r>
      <w:r w:rsidRPr="00DA34F0">
        <w:rPr>
          <w:rStyle w:val="m-9115795407614457208s1"/>
          <w:rFonts w:ascii="Times New Roman" w:hAnsi="Times New Roman"/>
          <w:b w:val="0"/>
          <w:color w:val="000000" w:themeColor="text1"/>
          <w:sz w:val="24"/>
          <w:szCs w:val="24"/>
          <w:rPrChange w:id="1981" w:author="Anna Wingfield" w:date="2024-03-14T16:20:00Z">
            <w:rPr>
              <w:rStyle w:val="m-9115795407614457208s1"/>
              <w:rFonts w:ascii="Garamond" w:hAnsi="Garamond"/>
              <w:b w:val="0"/>
              <w:color w:val="000000" w:themeColor="text1"/>
              <w:sz w:val="24"/>
              <w:szCs w:val="24"/>
            </w:rPr>
          </w:rPrChange>
        </w:rPr>
        <w:t>who can be more solitary in a crowd than one whose own history is known to no living soul. There was too deep a horror in my take for confidence; I was on earth the s</w:t>
      </w:r>
      <w:r w:rsidR="007707EA" w:rsidRPr="00DA34F0">
        <w:rPr>
          <w:rStyle w:val="m-9115795407614457208s1"/>
          <w:rFonts w:ascii="Times New Roman" w:hAnsi="Times New Roman"/>
          <w:b w:val="0"/>
          <w:color w:val="000000" w:themeColor="text1"/>
          <w:sz w:val="24"/>
          <w:szCs w:val="24"/>
          <w:rPrChange w:id="1982" w:author="Anna Wingfield" w:date="2024-03-14T16:20:00Z">
            <w:rPr>
              <w:rStyle w:val="m-9115795407614457208s1"/>
              <w:rFonts w:ascii="Garamond" w:hAnsi="Garamond"/>
              <w:b w:val="0"/>
              <w:color w:val="000000" w:themeColor="text1"/>
              <w:sz w:val="24"/>
              <w:szCs w:val="24"/>
            </w:rPr>
          </w:rPrChange>
        </w:rPr>
        <w:t>ole depositary of my own secret</w:t>
      </w:r>
      <w:r w:rsidRPr="00DA34F0">
        <w:rPr>
          <w:rStyle w:val="m-9115795407614457208s1"/>
          <w:rFonts w:ascii="Times New Roman" w:hAnsi="Times New Roman"/>
          <w:b w:val="0"/>
          <w:color w:val="000000" w:themeColor="text1"/>
          <w:sz w:val="24"/>
          <w:szCs w:val="24"/>
          <w:rPrChange w:id="1983" w:author="Anna Wingfield" w:date="2024-03-14T16:20:00Z">
            <w:rPr>
              <w:rStyle w:val="m-9115795407614457208s1"/>
              <w:rFonts w:ascii="Garamond" w:hAnsi="Garamond"/>
              <w:b w:val="0"/>
              <w:color w:val="000000" w:themeColor="text1"/>
              <w:sz w:val="24"/>
              <w:szCs w:val="24"/>
            </w:rPr>
          </w:rPrChange>
        </w:rPr>
        <w:t xml:space="preserve">” </w:t>
      </w:r>
      <w:r w:rsidR="007707EA" w:rsidRPr="00DA34F0">
        <w:rPr>
          <w:rStyle w:val="m-9115795407614457208s1"/>
          <w:rFonts w:ascii="Times New Roman" w:hAnsi="Times New Roman"/>
          <w:b w:val="0"/>
          <w:color w:val="000000" w:themeColor="text1"/>
          <w:sz w:val="24"/>
          <w:szCs w:val="24"/>
          <w:rPrChange w:id="1984" w:author="Anna Wingfield" w:date="2024-03-14T16:20:00Z">
            <w:rPr>
              <w:rStyle w:val="m-9115795407614457208s1"/>
              <w:rFonts w:ascii="Garamond" w:hAnsi="Garamond"/>
              <w:b w:val="0"/>
              <w:color w:val="000000" w:themeColor="text1"/>
              <w:sz w:val="24"/>
              <w:szCs w:val="24"/>
            </w:rPr>
          </w:rPrChange>
        </w:rPr>
        <w:t>(</w:t>
      </w:r>
      <w:r w:rsidRPr="00DA34F0">
        <w:rPr>
          <w:rStyle w:val="m-9115795407614457208s1"/>
          <w:rFonts w:ascii="Times New Roman" w:hAnsi="Times New Roman"/>
          <w:b w:val="0"/>
          <w:color w:val="000000" w:themeColor="text1"/>
          <w:sz w:val="24"/>
          <w:szCs w:val="24"/>
          <w:rPrChange w:id="1985" w:author="Anna Wingfield" w:date="2024-03-14T16:20:00Z">
            <w:rPr>
              <w:rStyle w:val="m-9115795407614457208s1"/>
              <w:rFonts w:ascii="Garamond" w:hAnsi="Garamond"/>
              <w:b w:val="0"/>
              <w:color w:val="000000" w:themeColor="text1"/>
              <w:sz w:val="24"/>
              <w:szCs w:val="24"/>
            </w:rPr>
          </w:rPrChange>
        </w:rPr>
        <w:t>185</w:t>
      </w:r>
      <w:r w:rsidR="007707EA" w:rsidRPr="00DA34F0">
        <w:rPr>
          <w:rStyle w:val="m-9115795407614457208s1"/>
          <w:rFonts w:ascii="Times New Roman" w:hAnsi="Times New Roman"/>
          <w:b w:val="0"/>
          <w:color w:val="000000" w:themeColor="text1"/>
          <w:sz w:val="24"/>
          <w:szCs w:val="24"/>
          <w:rPrChange w:id="1986" w:author="Anna Wingfield" w:date="2024-03-14T16:20:00Z">
            <w:rPr>
              <w:rStyle w:val="m-9115795407614457208s1"/>
              <w:rFonts w:ascii="Garamond" w:hAnsi="Garamond"/>
              <w:b w:val="0"/>
              <w:color w:val="000000" w:themeColor="text1"/>
              <w:sz w:val="24"/>
              <w:szCs w:val="24"/>
            </w:rPr>
          </w:rPrChange>
        </w:rPr>
        <w:t>). With her father’s death, the secret that defined his existence,</w:t>
      </w:r>
      <w:r w:rsidR="006D72E8" w:rsidRPr="00DA34F0">
        <w:rPr>
          <w:rStyle w:val="m-9115795407614457208s1"/>
          <w:rFonts w:ascii="Times New Roman" w:hAnsi="Times New Roman"/>
          <w:b w:val="0"/>
          <w:color w:val="000000" w:themeColor="text1"/>
          <w:sz w:val="24"/>
          <w:szCs w:val="24"/>
          <w:rPrChange w:id="1987" w:author="Anna Wingfield" w:date="2024-03-14T16:20:00Z">
            <w:rPr>
              <w:rStyle w:val="m-9115795407614457208s1"/>
              <w:rFonts w:ascii="Garamond" w:hAnsi="Garamond"/>
              <w:b w:val="0"/>
              <w:color w:val="000000" w:themeColor="text1"/>
              <w:sz w:val="24"/>
              <w:szCs w:val="24"/>
            </w:rPr>
          </w:rPrChange>
        </w:rPr>
        <w:t xml:space="preserve"> his being—his love for </w:t>
      </w:r>
      <w:r w:rsidR="007707EA" w:rsidRPr="00DA34F0">
        <w:rPr>
          <w:rStyle w:val="m-9115795407614457208s1"/>
          <w:rFonts w:ascii="Times New Roman" w:hAnsi="Times New Roman"/>
          <w:b w:val="0"/>
          <w:color w:val="000000" w:themeColor="text1"/>
          <w:sz w:val="24"/>
          <w:szCs w:val="24"/>
          <w:rPrChange w:id="1988" w:author="Anna Wingfield" w:date="2024-03-14T16:20:00Z">
            <w:rPr>
              <w:rStyle w:val="m-9115795407614457208s1"/>
              <w:rFonts w:ascii="Garamond" w:hAnsi="Garamond"/>
              <w:b w:val="0"/>
              <w:color w:val="000000" w:themeColor="text1"/>
              <w:sz w:val="24"/>
              <w:szCs w:val="24"/>
            </w:rPr>
          </w:rPrChange>
        </w:rPr>
        <w:t xml:space="preserve">him in her—transfers to her and she can give no voice to </w:t>
      </w:r>
      <w:proofErr w:type="gramStart"/>
      <w:r w:rsidR="007707EA" w:rsidRPr="00DA34F0">
        <w:rPr>
          <w:rStyle w:val="m-9115795407614457208s1"/>
          <w:rFonts w:ascii="Times New Roman" w:hAnsi="Times New Roman"/>
          <w:b w:val="0"/>
          <w:color w:val="000000" w:themeColor="text1"/>
          <w:sz w:val="24"/>
          <w:szCs w:val="24"/>
          <w:rPrChange w:id="1989" w:author="Anna Wingfield" w:date="2024-03-14T16:20:00Z">
            <w:rPr>
              <w:rStyle w:val="m-9115795407614457208s1"/>
              <w:rFonts w:ascii="Garamond" w:hAnsi="Garamond"/>
              <w:b w:val="0"/>
              <w:color w:val="000000" w:themeColor="text1"/>
              <w:sz w:val="24"/>
              <w:szCs w:val="24"/>
            </w:rPr>
          </w:rPrChange>
        </w:rPr>
        <w:t>it</w:t>
      </w:r>
      <w:proofErr w:type="gramEnd"/>
      <w:r w:rsidR="007707EA" w:rsidRPr="00DA34F0">
        <w:rPr>
          <w:rStyle w:val="m-9115795407614457208s1"/>
          <w:rFonts w:ascii="Times New Roman" w:hAnsi="Times New Roman"/>
          <w:b w:val="0"/>
          <w:color w:val="000000" w:themeColor="text1"/>
          <w:sz w:val="24"/>
          <w:szCs w:val="24"/>
          <w:rPrChange w:id="1990" w:author="Anna Wingfield" w:date="2024-03-14T16:20:00Z">
            <w:rPr>
              <w:rStyle w:val="m-9115795407614457208s1"/>
              <w:rFonts w:ascii="Garamond" w:hAnsi="Garamond"/>
              <w:b w:val="0"/>
              <w:color w:val="000000" w:themeColor="text1"/>
              <w:sz w:val="24"/>
              <w:szCs w:val="24"/>
            </w:rPr>
          </w:rPrChange>
        </w:rPr>
        <w:t xml:space="preserve"> or </w:t>
      </w:r>
      <w:r w:rsidR="00956B3D" w:rsidRPr="00DA34F0">
        <w:rPr>
          <w:rStyle w:val="m-9115795407614457208s1"/>
          <w:rFonts w:ascii="Times New Roman" w:hAnsi="Times New Roman"/>
          <w:b w:val="0"/>
          <w:color w:val="000000" w:themeColor="text1"/>
          <w:sz w:val="24"/>
          <w:szCs w:val="24"/>
          <w:rPrChange w:id="1991" w:author="Anna Wingfield" w:date="2024-03-14T16:20:00Z">
            <w:rPr>
              <w:rStyle w:val="m-9115795407614457208s1"/>
              <w:rFonts w:ascii="Garamond" w:hAnsi="Garamond"/>
              <w:b w:val="0"/>
              <w:color w:val="000000" w:themeColor="text1"/>
              <w:sz w:val="24"/>
              <w:szCs w:val="24"/>
            </w:rPr>
          </w:rPrChange>
        </w:rPr>
        <w:t xml:space="preserve">she will </w:t>
      </w:r>
      <w:r w:rsidR="007707EA" w:rsidRPr="00DA34F0">
        <w:rPr>
          <w:rStyle w:val="m-9115795407614457208s1"/>
          <w:rFonts w:ascii="Times New Roman" w:hAnsi="Times New Roman"/>
          <w:b w:val="0"/>
          <w:color w:val="000000" w:themeColor="text1"/>
          <w:sz w:val="24"/>
          <w:szCs w:val="24"/>
          <w:rPrChange w:id="1992" w:author="Anna Wingfield" w:date="2024-03-14T16:20:00Z">
            <w:rPr>
              <w:rStyle w:val="m-9115795407614457208s1"/>
              <w:rFonts w:ascii="Garamond" w:hAnsi="Garamond"/>
              <w:b w:val="0"/>
              <w:color w:val="000000" w:themeColor="text1"/>
              <w:sz w:val="24"/>
              <w:szCs w:val="24"/>
            </w:rPr>
          </w:rPrChange>
        </w:rPr>
        <w:t xml:space="preserve">be obliterated. </w:t>
      </w:r>
      <w:r w:rsidR="00956B3D" w:rsidRPr="00DA34F0">
        <w:rPr>
          <w:rStyle w:val="m-9115795407614457208s1"/>
          <w:rFonts w:ascii="Times New Roman" w:hAnsi="Times New Roman"/>
          <w:b w:val="0"/>
          <w:color w:val="000000" w:themeColor="text1"/>
          <w:sz w:val="24"/>
          <w:szCs w:val="24"/>
          <w:rPrChange w:id="1993" w:author="Anna Wingfield" w:date="2024-03-14T16:20:00Z">
            <w:rPr>
              <w:rStyle w:val="m-9115795407614457208s1"/>
              <w:rFonts w:ascii="Garamond" w:hAnsi="Garamond"/>
              <w:b w:val="0"/>
              <w:color w:val="000000" w:themeColor="text1"/>
              <w:sz w:val="24"/>
              <w:szCs w:val="24"/>
            </w:rPr>
          </w:rPrChange>
        </w:rPr>
        <w:t xml:space="preserve">At the same time, she now knows the secret—that he loved </w:t>
      </w:r>
      <w:r w:rsidR="006D72E8" w:rsidRPr="00DA34F0">
        <w:rPr>
          <w:rStyle w:val="m-9115795407614457208s1"/>
          <w:rFonts w:ascii="Times New Roman" w:hAnsi="Times New Roman"/>
          <w:b w:val="0"/>
          <w:color w:val="000000" w:themeColor="text1"/>
          <w:sz w:val="24"/>
          <w:szCs w:val="24"/>
          <w:rPrChange w:id="1994" w:author="Anna Wingfield" w:date="2024-03-14T16:20:00Z">
            <w:rPr>
              <w:rStyle w:val="m-9115795407614457208s1"/>
              <w:rFonts w:ascii="Garamond" w:hAnsi="Garamond"/>
              <w:b w:val="0"/>
              <w:color w:val="000000" w:themeColor="text1"/>
              <w:sz w:val="24"/>
              <w:szCs w:val="24"/>
            </w:rPr>
          </w:rPrChange>
        </w:rPr>
        <w:t xml:space="preserve">him in </w:t>
      </w:r>
      <w:r w:rsidR="00956B3D" w:rsidRPr="00DA34F0">
        <w:rPr>
          <w:rStyle w:val="m-9115795407614457208s1"/>
          <w:rFonts w:ascii="Times New Roman" w:hAnsi="Times New Roman"/>
          <w:b w:val="0"/>
          <w:color w:val="000000" w:themeColor="text1"/>
          <w:sz w:val="24"/>
          <w:szCs w:val="24"/>
          <w:rPrChange w:id="1995" w:author="Anna Wingfield" w:date="2024-03-14T16:20:00Z">
            <w:rPr>
              <w:rStyle w:val="m-9115795407614457208s1"/>
              <w:rFonts w:ascii="Garamond" w:hAnsi="Garamond"/>
              <w:b w:val="0"/>
              <w:color w:val="000000" w:themeColor="text1"/>
              <w:sz w:val="24"/>
              <w:szCs w:val="24"/>
            </w:rPr>
          </w:rPrChange>
        </w:rPr>
        <w:t xml:space="preserve">her and she </w:t>
      </w:r>
      <w:r w:rsidR="006D72E8" w:rsidRPr="00DA34F0">
        <w:rPr>
          <w:rStyle w:val="m-9115795407614457208s1"/>
          <w:rFonts w:ascii="Times New Roman" w:hAnsi="Times New Roman"/>
          <w:b w:val="0"/>
          <w:color w:val="000000" w:themeColor="text1"/>
          <w:sz w:val="24"/>
          <w:szCs w:val="24"/>
          <w:rPrChange w:id="1996" w:author="Anna Wingfield" w:date="2024-03-14T16:20:00Z">
            <w:rPr>
              <w:rStyle w:val="m-9115795407614457208s1"/>
              <w:rFonts w:ascii="Garamond" w:hAnsi="Garamond"/>
              <w:b w:val="0"/>
              <w:color w:val="000000" w:themeColor="text1"/>
              <w:sz w:val="24"/>
              <w:szCs w:val="24"/>
            </w:rPr>
          </w:rPrChange>
        </w:rPr>
        <w:t xml:space="preserve">in </w:t>
      </w:r>
      <w:r w:rsidR="00956B3D" w:rsidRPr="00DA34F0">
        <w:rPr>
          <w:rStyle w:val="m-9115795407614457208s1"/>
          <w:rFonts w:ascii="Times New Roman" w:hAnsi="Times New Roman"/>
          <w:b w:val="0"/>
          <w:color w:val="000000" w:themeColor="text1"/>
          <w:sz w:val="24"/>
          <w:szCs w:val="24"/>
          <w:rPrChange w:id="1997" w:author="Anna Wingfield" w:date="2024-03-14T16:20:00Z">
            <w:rPr>
              <w:rStyle w:val="m-9115795407614457208s1"/>
              <w:rFonts w:ascii="Garamond" w:hAnsi="Garamond"/>
              <w:b w:val="0"/>
              <w:color w:val="000000" w:themeColor="text1"/>
              <w:sz w:val="24"/>
              <w:szCs w:val="24"/>
            </w:rPr>
          </w:rPrChange>
        </w:rPr>
        <w:t>him—so it is no longer a secret to her but a revelation</w:t>
      </w:r>
      <w:r w:rsidR="00C05DB8" w:rsidRPr="00DA34F0">
        <w:rPr>
          <w:rStyle w:val="m-9115795407614457208s1"/>
          <w:rFonts w:ascii="Times New Roman" w:hAnsi="Times New Roman"/>
          <w:b w:val="0"/>
          <w:color w:val="000000" w:themeColor="text1"/>
          <w:sz w:val="24"/>
          <w:szCs w:val="24"/>
          <w:rPrChange w:id="1998" w:author="Anna Wingfield" w:date="2024-03-14T16:20:00Z">
            <w:rPr>
              <w:rStyle w:val="m-9115795407614457208s1"/>
              <w:rFonts w:ascii="Garamond" w:hAnsi="Garamond"/>
              <w:b w:val="0"/>
              <w:color w:val="000000" w:themeColor="text1"/>
              <w:sz w:val="24"/>
              <w:szCs w:val="24"/>
            </w:rPr>
          </w:rPrChange>
        </w:rPr>
        <w:t xml:space="preserve"> as long as she keeps it hidden in her</w:t>
      </w:r>
      <w:r w:rsidR="008C7793" w:rsidRPr="00DA34F0">
        <w:rPr>
          <w:rStyle w:val="m-9115795407614457208s1"/>
          <w:rFonts w:ascii="Times New Roman" w:hAnsi="Times New Roman"/>
          <w:b w:val="0"/>
          <w:color w:val="000000" w:themeColor="text1"/>
          <w:sz w:val="24"/>
          <w:szCs w:val="24"/>
          <w:rPrChange w:id="1999" w:author="Anna Wingfield" w:date="2024-03-14T16:20:00Z">
            <w:rPr>
              <w:rStyle w:val="m-9115795407614457208s1"/>
              <w:rFonts w:ascii="Garamond" w:hAnsi="Garamond"/>
              <w:b w:val="0"/>
              <w:color w:val="000000" w:themeColor="text1"/>
              <w:sz w:val="24"/>
              <w:szCs w:val="24"/>
            </w:rPr>
          </w:rPrChange>
        </w:rPr>
        <w:t xml:space="preserve">—she does not give voice to it, to </w:t>
      </w:r>
      <w:proofErr w:type="gramStart"/>
      <w:r w:rsidR="008C7793" w:rsidRPr="00DA34F0">
        <w:rPr>
          <w:rStyle w:val="m-9115795407614457208s1"/>
          <w:rFonts w:ascii="Times New Roman" w:hAnsi="Times New Roman"/>
          <w:b w:val="0"/>
          <w:color w:val="000000" w:themeColor="text1"/>
          <w:sz w:val="24"/>
          <w:szCs w:val="24"/>
          <w:rPrChange w:id="2000" w:author="Anna Wingfield" w:date="2024-03-14T16:20:00Z">
            <w:rPr>
              <w:rStyle w:val="m-9115795407614457208s1"/>
              <w:rFonts w:ascii="Garamond" w:hAnsi="Garamond"/>
              <w:b w:val="0"/>
              <w:color w:val="000000" w:themeColor="text1"/>
              <w:sz w:val="24"/>
              <w:szCs w:val="24"/>
            </w:rPr>
          </w:rPrChange>
        </w:rPr>
        <w:t>her self</w:t>
      </w:r>
      <w:proofErr w:type="gramEnd"/>
      <w:r w:rsidR="00956B3D" w:rsidRPr="00DA34F0">
        <w:rPr>
          <w:rStyle w:val="m-9115795407614457208s1"/>
          <w:rFonts w:ascii="Times New Roman" w:hAnsi="Times New Roman"/>
          <w:b w:val="0"/>
          <w:color w:val="000000" w:themeColor="text1"/>
          <w:sz w:val="24"/>
          <w:szCs w:val="24"/>
          <w:rPrChange w:id="2001" w:author="Anna Wingfield" w:date="2024-03-14T16:20:00Z">
            <w:rPr>
              <w:rStyle w:val="m-9115795407614457208s1"/>
              <w:rFonts w:ascii="Garamond" w:hAnsi="Garamond"/>
              <w:b w:val="0"/>
              <w:color w:val="000000" w:themeColor="text1"/>
              <w:sz w:val="24"/>
              <w:szCs w:val="24"/>
            </w:rPr>
          </w:rPrChange>
        </w:rPr>
        <w:t xml:space="preserve">. </w:t>
      </w:r>
      <w:r w:rsidR="007707EA" w:rsidRPr="00DA34F0">
        <w:rPr>
          <w:rStyle w:val="m-9115795407614457208s1"/>
          <w:rFonts w:ascii="Times New Roman" w:hAnsi="Times New Roman"/>
          <w:b w:val="0"/>
          <w:color w:val="000000" w:themeColor="text1"/>
          <w:sz w:val="24"/>
          <w:szCs w:val="24"/>
          <w:rPrChange w:id="2002" w:author="Anna Wingfield" w:date="2024-03-14T16:20:00Z">
            <w:rPr>
              <w:rStyle w:val="m-9115795407614457208s1"/>
              <w:rFonts w:ascii="Garamond" w:hAnsi="Garamond"/>
              <w:b w:val="0"/>
              <w:color w:val="000000" w:themeColor="text1"/>
              <w:sz w:val="24"/>
              <w:szCs w:val="24"/>
            </w:rPr>
          </w:rPrChange>
        </w:rPr>
        <w:t>Her history, his history, is known “to no living soul” but it</w:t>
      </w:r>
      <w:r w:rsidR="00956B3D" w:rsidRPr="00DA34F0">
        <w:rPr>
          <w:rStyle w:val="m-9115795407614457208s1"/>
          <w:rFonts w:ascii="Times New Roman" w:hAnsi="Times New Roman"/>
          <w:b w:val="0"/>
          <w:color w:val="000000" w:themeColor="text1"/>
          <w:sz w:val="24"/>
          <w:szCs w:val="24"/>
          <w:rPrChange w:id="2003" w:author="Anna Wingfield" w:date="2024-03-14T16:20:00Z">
            <w:rPr>
              <w:rStyle w:val="m-9115795407614457208s1"/>
              <w:rFonts w:ascii="Garamond" w:hAnsi="Garamond"/>
              <w:b w:val="0"/>
              <w:color w:val="000000" w:themeColor="text1"/>
              <w:sz w:val="24"/>
              <w:szCs w:val="24"/>
            </w:rPr>
          </w:rPrChange>
        </w:rPr>
        <w:t xml:space="preserve"> is</w:t>
      </w:r>
      <w:r w:rsidR="007707EA" w:rsidRPr="00DA34F0">
        <w:rPr>
          <w:rStyle w:val="m-9115795407614457208s1"/>
          <w:rFonts w:ascii="Times New Roman" w:hAnsi="Times New Roman"/>
          <w:b w:val="0"/>
          <w:color w:val="000000" w:themeColor="text1"/>
          <w:sz w:val="24"/>
          <w:szCs w:val="24"/>
          <w:rPrChange w:id="2004" w:author="Anna Wingfield" w:date="2024-03-14T16:20:00Z">
            <w:rPr>
              <w:rStyle w:val="m-9115795407614457208s1"/>
              <w:rFonts w:ascii="Garamond" w:hAnsi="Garamond"/>
              <w:b w:val="0"/>
              <w:color w:val="000000" w:themeColor="text1"/>
              <w:sz w:val="24"/>
              <w:szCs w:val="24"/>
            </w:rPr>
          </w:rPrChange>
        </w:rPr>
        <w:t xml:space="preserve"> also in this moment of writing it</w:t>
      </w:r>
      <w:r w:rsidR="00DA7F60" w:rsidRPr="00DA34F0">
        <w:rPr>
          <w:rStyle w:val="m-9115795407614457208s1"/>
          <w:rFonts w:ascii="Times New Roman" w:hAnsi="Times New Roman"/>
          <w:b w:val="0"/>
          <w:color w:val="000000" w:themeColor="text1"/>
          <w:sz w:val="24"/>
          <w:szCs w:val="24"/>
          <w:rPrChange w:id="2005" w:author="Anna Wingfield" w:date="2024-03-14T16:20:00Z">
            <w:rPr>
              <w:rStyle w:val="m-9115795407614457208s1"/>
              <w:rFonts w:ascii="Garamond" w:hAnsi="Garamond"/>
              <w:b w:val="0"/>
              <w:color w:val="000000" w:themeColor="text1"/>
              <w:sz w:val="24"/>
              <w:szCs w:val="24"/>
            </w:rPr>
          </w:rPrChange>
        </w:rPr>
        <w:t>, this moment that is also after she is on earth</w:t>
      </w:r>
      <w:r w:rsidR="00BB0E43" w:rsidRPr="00DA34F0">
        <w:rPr>
          <w:rStyle w:val="m-9115795407614457208s1"/>
          <w:rFonts w:ascii="Times New Roman" w:hAnsi="Times New Roman"/>
          <w:b w:val="0"/>
          <w:color w:val="000000" w:themeColor="text1"/>
          <w:sz w:val="24"/>
          <w:szCs w:val="24"/>
          <w:rPrChange w:id="2006" w:author="Anna Wingfield" w:date="2024-03-14T16:20:00Z">
            <w:rPr>
              <w:rStyle w:val="m-9115795407614457208s1"/>
              <w:rFonts w:ascii="Garamond" w:hAnsi="Garamond"/>
              <w:b w:val="0"/>
              <w:color w:val="000000" w:themeColor="text1"/>
              <w:sz w:val="24"/>
              <w:szCs w:val="24"/>
            </w:rPr>
          </w:rPrChange>
        </w:rPr>
        <w:t xml:space="preserve"> as it is being read</w:t>
      </w:r>
      <w:r w:rsidR="00DA7F60" w:rsidRPr="00DA34F0">
        <w:rPr>
          <w:rStyle w:val="m-9115795407614457208s1"/>
          <w:rFonts w:ascii="Times New Roman" w:hAnsi="Times New Roman"/>
          <w:b w:val="0"/>
          <w:color w:val="000000" w:themeColor="text1"/>
          <w:sz w:val="24"/>
          <w:szCs w:val="24"/>
          <w:rPrChange w:id="2007" w:author="Anna Wingfield" w:date="2024-03-14T16:20:00Z">
            <w:rPr>
              <w:rStyle w:val="m-9115795407614457208s1"/>
              <w:rFonts w:ascii="Garamond" w:hAnsi="Garamond"/>
              <w:b w:val="0"/>
              <w:color w:val="000000" w:themeColor="text1"/>
              <w:sz w:val="24"/>
              <w:szCs w:val="24"/>
            </w:rPr>
          </w:rPrChange>
        </w:rPr>
        <w:t>,</w:t>
      </w:r>
      <w:r w:rsidR="007707EA" w:rsidRPr="00DA34F0">
        <w:rPr>
          <w:rStyle w:val="m-9115795407614457208s1"/>
          <w:rFonts w:ascii="Times New Roman" w:hAnsi="Times New Roman"/>
          <w:b w:val="0"/>
          <w:color w:val="000000" w:themeColor="text1"/>
          <w:sz w:val="24"/>
          <w:szCs w:val="24"/>
          <w:rPrChange w:id="2008" w:author="Anna Wingfield" w:date="2024-03-14T16:20:00Z">
            <w:rPr>
              <w:rStyle w:val="m-9115795407614457208s1"/>
              <w:rFonts w:ascii="Garamond" w:hAnsi="Garamond"/>
              <w:b w:val="0"/>
              <w:color w:val="000000" w:themeColor="text1"/>
              <w:sz w:val="24"/>
              <w:szCs w:val="24"/>
            </w:rPr>
          </w:rPrChange>
        </w:rPr>
        <w:t xml:space="preserve"> that she makes it known to Woodville who will read </w:t>
      </w:r>
      <w:r w:rsidR="00BB0E43" w:rsidRPr="00DA34F0">
        <w:rPr>
          <w:rStyle w:val="m-9115795407614457208s1"/>
          <w:rFonts w:ascii="Times New Roman" w:hAnsi="Times New Roman"/>
          <w:b w:val="0"/>
          <w:color w:val="000000" w:themeColor="text1"/>
          <w:sz w:val="24"/>
          <w:szCs w:val="24"/>
          <w:rPrChange w:id="2009" w:author="Anna Wingfield" w:date="2024-03-14T16:20:00Z">
            <w:rPr>
              <w:rStyle w:val="m-9115795407614457208s1"/>
              <w:rFonts w:ascii="Garamond" w:hAnsi="Garamond"/>
              <w:b w:val="0"/>
              <w:color w:val="000000" w:themeColor="text1"/>
              <w:sz w:val="24"/>
              <w:szCs w:val="24"/>
            </w:rPr>
          </w:rPrChange>
        </w:rPr>
        <w:t xml:space="preserve">(is reading) </w:t>
      </w:r>
      <w:r w:rsidR="007707EA" w:rsidRPr="00DA34F0">
        <w:rPr>
          <w:rStyle w:val="m-9115795407614457208s1"/>
          <w:rFonts w:ascii="Times New Roman" w:hAnsi="Times New Roman"/>
          <w:b w:val="0"/>
          <w:color w:val="000000" w:themeColor="text1"/>
          <w:sz w:val="24"/>
          <w:szCs w:val="24"/>
          <w:rPrChange w:id="2010" w:author="Anna Wingfield" w:date="2024-03-14T16:20:00Z">
            <w:rPr>
              <w:rStyle w:val="m-9115795407614457208s1"/>
              <w:rFonts w:ascii="Garamond" w:hAnsi="Garamond"/>
              <w:b w:val="0"/>
              <w:color w:val="000000" w:themeColor="text1"/>
              <w:sz w:val="24"/>
              <w:szCs w:val="24"/>
            </w:rPr>
          </w:rPrChange>
        </w:rPr>
        <w:t xml:space="preserve">this history and, unlike the narrator in </w:t>
      </w:r>
      <w:r w:rsidR="007707EA" w:rsidRPr="00DA34F0">
        <w:rPr>
          <w:rStyle w:val="m-9115795407614457208s1"/>
          <w:rFonts w:ascii="Times New Roman" w:hAnsi="Times New Roman"/>
          <w:b w:val="0"/>
          <w:i/>
          <w:color w:val="000000" w:themeColor="text1"/>
          <w:sz w:val="24"/>
          <w:szCs w:val="24"/>
          <w:rPrChange w:id="2011" w:author="Anna Wingfield" w:date="2024-03-14T16:20:00Z">
            <w:rPr>
              <w:rStyle w:val="m-9115795407614457208s1"/>
              <w:rFonts w:ascii="Garamond" w:hAnsi="Garamond"/>
              <w:b w:val="0"/>
              <w:i/>
              <w:color w:val="000000" w:themeColor="text1"/>
              <w:sz w:val="24"/>
              <w:szCs w:val="24"/>
            </w:rPr>
          </w:rPrChange>
        </w:rPr>
        <w:t>The Last Man</w:t>
      </w:r>
      <w:r w:rsidR="007707EA" w:rsidRPr="00DA34F0">
        <w:rPr>
          <w:rStyle w:val="m-9115795407614457208s1"/>
          <w:rFonts w:ascii="Times New Roman" w:hAnsi="Times New Roman"/>
          <w:b w:val="0"/>
          <w:color w:val="000000" w:themeColor="text1"/>
          <w:sz w:val="24"/>
          <w:szCs w:val="24"/>
          <w:rPrChange w:id="2012" w:author="Anna Wingfield" w:date="2024-03-14T16:20:00Z">
            <w:rPr>
              <w:rStyle w:val="m-9115795407614457208s1"/>
              <w:rFonts w:ascii="Garamond" w:hAnsi="Garamond"/>
              <w:b w:val="0"/>
              <w:color w:val="000000" w:themeColor="text1"/>
              <w:sz w:val="24"/>
              <w:szCs w:val="24"/>
            </w:rPr>
          </w:rPrChange>
        </w:rPr>
        <w:t>, not take part in writing it but t</w:t>
      </w:r>
      <w:r w:rsidR="00956B3D" w:rsidRPr="00DA34F0">
        <w:rPr>
          <w:rStyle w:val="m-9115795407614457208s1"/>
          <w:rFonts w:ascii="Times New Roman" w:hAnsi="Times New Roman"/>
          <w:b w:val="0"/>
          <w:color w:val="000000" w:themeColor="text1"/>
          <w:sz w:val="24"/>
          <w:szCs w:val="24"/>
          <w:rPrChange w:id="2013" w:author="Anna Wingfield" w:date="2024-03-14T16:20:00Z">
            <w:rPr>
              <w:rStyle w:val="m-9115795407614457208s1"/>
              <w:rFonts w:ascii="Garamond" w:hAnsi="Garamond"/>
              <w:b w:val="0"/>
              <w:color w:val="000000" w:themeColor="text1"/>
              <w:sz w:val="24"/>
              <w:szCs w:val="24"/>
            </w:rPr>
          </w:rPrChange>
        </w:rPr>
        <w:t>hrough his reading it preserve</w:t>
      </w:r>
      <w:r w:rsidR="004710A3" w:rsidRPr="00DA34F0">
        <w:rPr>
          <w:rStyle w:val="m-9115795407614457208s1"/>
          <w:rFonts w:ascii="Times New Roman" w:hAnsi="Times New Roman"/>
          <w:b w:val="0"/>
          <w:color w:val="000000" w:themeColor="text1"/>
          <w:sz w:val="24"/>
          <w:szCs w:val="24"/>
          <w:rPrChange w:id="2014" w:author="Anna Wingfield" w:date="2024-03-14T16:20:00Z">
            <w:rPr>
              <w:rStyle w:val="m-9115795407614457208s1"/>
              <w:rFonts w:ascii="Garamond" w:hAnsi="Garamond"/>
              <w:b w:val="0"/>
              <w:color w:val="000000" w:themeColor="text1"/>
              <w:sz w:val="24"/>
              <w:szCs w:val="24"/>
            </w:rPr>
          </w:rPrChange>
        </w:rPr>
        <w:t>s</w:t>
      </w:r>
      <w:r w:rsidR="00F50884" w:rsidRPr="00DA34F0">
        <w:rPr>
          <w:rStyle w:val="m-9115795407614457208s1"/>
          <w:rFonts w:ascii="Times New Roman" w:hAnsi="Times New Roman"/>
          <w:b w:val="0"/>
          <w:color w:val="000000" w:themeColor="text1"/>
          <w:sz w:val="24"/>
          <w:szCs w:val="24"/>
          <w:rPrChange w:id="2015" w:author="Anna Wingfield" w:date="2024-03-14T16:20:00Z">
            <w:rPr>
              <w:rStyle w:val="m-9115795407614457208s1"/>
              <w:rFonts w:ascii="Garamond" w:hAnsi="Garamond"/>
              <w:b w:val="0"/>
              <w:color w:val="000000" w:themeColor="text1"/>
              <w:sz w:val="24"/>
              <w:szCs w:val="24"/>
            </w:rPr>
          </w:rPrChange>
        </w:rPr>
        <w:t xml:space="preserve"> the secret in his</w:t>
      </w:r>
      <w:r w:rsidR="007707EA" w:rsidRPr="00DA34F0">
        <w:rPr>
          <w:rStyle w:val="m-9115795407614457208s1"/>
          <w:rFonts w:ascii="Times New Roman" w:hAnsi="Times New Roman"/>
          <w:b w:val="0"/>
          <w:color w:val="000000" w:themeColor="text1"/>
          <w:sz w:val="24"/>
          <w:szCs w:val="24"/>
          <w:rPrChange w:id="2016" w:author="Anna Wingfield" w:date="2024-03-14T16:20:00Z">
            <w:rPr>
              <w:rStyle w:val="m-9115795407614457208s1"/>
              <w:rFonts w:ascii="Garamond" w:hAnsi="Garamond"/>
              <w:b w:val="0"/>
              <w:color w:val="000000" w:themeColor="text1"/>
              <w:sz w:val="24"/>
              <w:szCs w:val="24"/>
            </w:rPr>
          </w:rPrChange>
        </w:rPr>
        <w:t xml:space="preserve"> self. The secret, the absolute secret, the secret of the self that Lionel can never impart</w:t>
      </w:r>
      <w:r w:rsidR="00956B3D" w:rsidRPr="00DA34F0">
        <w:rPr>
          <w:rStyle w:val="m-9115795407614457208s1"/>
          <w:rFonts w:ascii="Times New Roman" w:hAnsi="Times New Roman"/>
          <w:b w:val="0"/>
          <w:color w:val="000000" w:themeColor="text1"/>
          <w:sz w:val="24"/>
          <w:szCs w:val="24"/>
          <w:rPrChange w:id="2017" w:author="Anna Wingfield" w:date="2024-03-14T16:20:00Z">
            <w:rPr>
              <w:rStyle w:val="m-9115795407614457208s1"/>
              <w:rFonts w:ascii="Garamond" w:hAnsi="Garamond"/>
              <w:b w:val="0"/>
              <w:color w:val="000000" w:themeColor="text1"/>
              <w:sz w:val="24"/>
              <w:szCs w:val="24"/>
            </w:rPr>
          </w:rPrChange>
        </w:rPr>
        <w:t>,</w:t>
      </w:r>
      <w:r w:rsidR="007707EA" w:rsidRPr="00DA34F0">
        <w:rPr>
          <w:rStyle w:val="m-9115795407614457208s1"/>
          <w:rFonts w:ascii="Times New Roman" w:hAnsi="Times New Roman"/>
          <w:b w:val="0"/>
          <w:color w:val="000000" w:themeColor="text1"/>
          <w:sz w:val="24"/>
          <w:szCs w:val="24"/>
          <w:rPrChange w:id="2018" w:author="Anna Wingfield" w:date="2024-03-14T16:20:00Z">
            <w:rPr>
              <w:rStyle w:val="m-9115795407614457208s1"/>
              <w:rFonts w:ascii="Garamond" w:hAnsi="Garamond"/>
              <w:b w:val="0"/>
              <w:color w:val="000000" w:themeColor="text1"/>
              <w:sz w:val="24"/>
              <w:szCs w:val="24"/>
            </w:rPr>
          </w:rPrChange>
        </w:rPr>
        <w:t xml:space="preserve"> moves between worlds in </w:t>
      </w:r>
      <w:r w:rsidR="007707EA" w:rsidRPr="00DA34F0">
        <w:rPr>
          <w:rStyle w:val="m-9115795407614457208s1"/>
          <w:rFonts w:ascii="Times New Roman" w:hAnsi="Times New Roman"/>
          <w:b w:val="0"/>
          <w:i/>
          <w:color w:val="000000" w:themeColor="text1"/>
          <w:sz w:val="24"/>
          <w:szCs w:val="24"/>
          <w:rPrChange w:id="2019" w:author="Anna Wingfield" w:date="2024-03-14T16:20:00Z">
            <w:rPr>
              <w:rStyle w:val="m-9115795407614457208s1"/>
              <w:rFonts w:ascii="Garamond" w:hAnsi="Garamond"/>
              <w:b w:val="0"/>
              <w:i/>
              <w:color w:val="000000" w:themeColor="text1"/>
              <w:sz w:val="24"/>
              <w:szCs w:val="24"/>
            </w:rPr>
          </w:rPrChange>
        </w:rPr>
        <w:t>Matilda</w:t>
      </w:r>
      <w:r w:rsidR="007707EA" w:rsidRPr="00DA34F0">
        <w:rPr>
          <w:rStyle w:val="m-9115795407614457208s1"/>
          <w:rFonts w:ascii="Times New Roman" w:hAnsi="Times New Roman"/>
          <w:b w:val="0"/>
          <w:color w:val="000000" w:themeColor="text1"/>
          <w:sz w:val="24"/>
          <w:szCs w:val="24"/>
          <w:rPrChange w:id="2020" w:author="Anna Wingfield" w:date="2024-03-14T16:20:00Z">
            <w:rPr>
              <w:rStyle w:val="m-9115795407614457208s1"/>
              <w:rFonts w:ascii="Garamond" w:hAnsi="Garamond"/>
              <w:b w:val="0"/>
              <w:color w:val="000000" w:themeColor="text1"/>
              <w:sz w:val="24"/>
              <w:szCs w:val="24"/>
            </w:rPr>
          </w:rPrChange>
        </w:rPr>
        <w:t xml:space="preserve">, </w:t>
      </w:r>
      <w:r w:rsidR="003A4699" w:rsidRPr="00DA34F0">
        <w:rPr>
          <w:rStyle w:val="m-9115795407614457208s1"/>
          <w:rFonts w:ascii="Times New Roman" w:hAnsi="Times New Roman"/>
          <w:b w:val="0"/>
          <w:color w:val="000000" w:themeColor="text1"/>
          <w:sz w:val="24"/>
          <w:szCs w:val="24"/>
          <w:rPrChange w:id="2021" w:author="Anna Wingfield" w:date="2024-03-14T16:20:00Z">
            <w:rPr>
              <w:rStyle w:val="m-9115795407614457208s1"/>
              <w:rFonts w:ascii="Garamond" w:hAnsi="Garamond"/>
              <w:b w:val="0"/>
              <w:color w:val="000000" w:themeColor="text1"/>
              <w:sz w:val="24"/>
              <w:szCs w:val="24"/>
            </w:rPr>
          </w:rPrChange>
        </w:rPr>
        <w:t xml:space="preserve">and it is </w:t>
      </w:r>
      <w:r w:rsidR="007707EA" w:rsidRPr="00DA34F0">
        <w:rPr>
          <w:rStyle w:val="m-9115795407614457208s1"/>
          <w:rFonts w:ascii="Times New Roman" w:hAnsi="Times New Roman"/>
          <w:b w:val="0"/>
          <w:color w:val="000000" w:themeColor="text1"/>
          <w:sz w:val="24"/>
          <w:szCs w:val="24"/>
          <w:rPrChange w:id="2022" w:author="Anna Wingfield" w:date="2024-03-14T16:20:00Z">
            <w:rPr>
              <w:rStyle w:val="m-9115795407614457208s1"/>
              <w:rFonts w:ascii="Garamond" w:hAnsi="Garamond"/>
              <w:b w:val="0"/>
              <w:color w:val="000000" w:themeColor="text1"/>
              <w:sz w:val="24"/>
              <w:szCs w:val="24"/>
            </w:rPr>
          </w:rPrChange>
        </w:rPr>
        <w:t>told again and again.</w:t>
      </w:r>
      <w:r w:rsidR="00457F99" w:rsidRPr="00DA34F0">
        <w:rPr>
          <w:rStyle w:val="m-9115795407614457208s1"/>
          <w:rFonts w:ascii="Times New Roman" w:hAnsi="Times New Roman"/>
          <w:b w:val="0"/>
          <w:color w:val="000000" w:themeColor="text1"/>
          <w:sz w:val="24"/>
          <w:szCs w:val="24"/>
          <w:rPrChange w:id="2023" w:author="Anna Wingfield" w:date="2024-03-14T16:20:00Z">
            <w:rPr>
              <w:rStyle w:val="m-9115795407614457208s1"/>
              <w:rFonts w:ascii="Garamond" w:hAnsi="Garamond"/>
              <w:b w:val="0"/>
              <w:color w:val="000000" w:themeColor="text1"/>
              <w:sz w:val="24"/>
              <w:szCs w:val="24"/>
            </w:rPr>
          </w:rPrChange>
        </w:rPr>
        <w:t xml:space="preserve"> </w:t>
      </w:r>
    </w:p>
    <w:p w14:paraId="77BA8621" w14:textId="0B774135" w:rsidR="004A1D04" w:rsidRPr="00DA34F0" w:rsidRDefault="009E60D6" w:rsidP="009E60D6">
      <w:pPr>
        <w:pStyle w:val="m-9115795407614457208p1"/>
        <w:spacing w:line="480" w:lineRule="auto"/>
        <w:contextualSpacing/>
        <w:rPr>
          <w:rStyle w:val="m-9115795407614457208s1"/>
          <w:rFonts w:ascii="Times New Roman" w:hAnsi="Times New Roman"/>
          <w:b w:val="0"/>
          <w:color w:val="000000" w:themeColor="text1"/>
          <w:sz w:val="24"/>
          <w:szCs w:val="24"/>
          <w:rPrChange w:id="2024"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025" w:author="Anna Wingfield" w:date="2024-03-14T16:20:00Z">
            <w:rPr>
              <w:rStyle w:val="m-9115795407614457208s1"/>
              <w:rFonts w:ascii="Garamond" w:hAnsi="Garamond"/>
              <w:b w:val="0"/>
              <w:color w:val="000000" w:themeColor="text1"/>
              <w:sz w:val="24"/>
              <w:szCs w:val="24"/>
            </w:rPr>
          </w:rPrChange>
        </w:rPr>
        <w:tab/>
      </w:r>
      <w:r w:rsidR="00215F8C" w:rsidRPr="00DA34F0">
        <w:rPr>
          <w:rStyle w:val="m-9115795407614457208s1"/>
          <w:rFonts w:ascii="Times New Roman" w:hAnsi="Times New Roman"/>
          <w:b w:val="0"/>
          <w:color w:val="000000" w:themeColor="text1"/>
          <w:sz w:val="24"/>
          <w:szCs w:val="24"/>
          <w:rPrChange w:id="2026" w:author="Anna Wingfield" w:date="2024-03-14T16:20:00Z">
            <w:rPr>
              <w:rStyle w:val="m-9115795407614457208s1"/>
              <w:rFonts w:ascii="Garamond" w:hAnsi="Garamond"/>
              <w:b w:val="0"/>
              <w:color w:val="000000" w:themeColor="text1"/>
              <w:sz w:val="24"/>
              <w:szCs w:val="24"/>
            </w:rPr>
          </w:rPrChange>
        </w:rPr>
        <w:t>This</w:t>
      </w:r>
      <w:r w:rsidR="00DA548C" w:rsidRPr="00DA34F0">
        <w:rPr>
          <w:rStyle w:val="m-9115795407614457208s1"/>
          <w:rFonts w:ascii="Times New Roman" w:hAnsi="Times New Roman"/>
          <w:b w:val="0"/>
          <w:color w:val="000000" w:themeColor="text1"/>
          <w:sz w:val="24"/>
          <w:szCs w:val="24"/>
          <w:rPrChange w:id="2027" w:author="Anna Wingfield" w:date="2024-03-14T16:20:00Z">
            <w:rPr>
              <w:rStyle w:val="m-9115795407614457208s1"/>
              <w:rFonts w:ascii="Garamond" w:hAnsi="Garamond"/>
              <w:b w:val="0"/>
              <w:color w:val="000000" w:themeColor="text1"/>
              <w:sz w:val="24"/>
              <w:szCs w:val="24"/>
            </w:rPr>
          </w:rPrChange>
        </w:rPr>
        <w:t xml:space="preserve"> transference of the</w:t>
      </w:r>
      <w:r w:rsidR="00C05DB8" w:rsidRPr="00DA34F0">
        <w:rPr>
          <w:rStyle w:val="m-9115795407614457208s1"/>
          <w:rFonts w:ascii="Times New Roman" w:hAnsi="Times New Roman"/>
          <w:b w:val="0"/>
          <w:color w:val="000000" w:themeColor="text1"/>
          <w:sz w:val="24"/>
          <w:szCs w:val="24"/>
          <w:rPrChange w:id="2028" w:author="Anna Wingfield" w:date="2024-03-14T16:20:00Z">
            <w:rPr>
              <w:rStyle w:val="m-9115795407614457208s1"/>
              <w:rFonts w:ascii="Garamond" w:hAnsi="Garamond"/>
              <w:b w:val="0"/>
              <w:color w:val="000000" w:themeColor="text1"/>
              <w:sz w:val="24"/>
              <w:szCs w:val="24"/>
            </w:rPr>
          </w:rPrChange>
        </w:rPr>
        <w:t xml:space="preserve"> secret, of the</w:t>
      </w:r>
      <w:r w:rsidR="00DA548C" w:rsidRPr="00DA34F0">
        <w:rPr>
          <w:rStyle w:val="m-9115795407614457208s1"/>
          <w:rFonts w:ascii="Times New Roman" w:hAnsi="Times New Roman"/>
          <w:b w:val="0"/>
          <w:color w:val="000000" w:themeColor="text1"/>
          <w:sz w:val="24"/>
          <w:szCs w:val="24"/>
          <w:rPrChange w:id="2029" w:author="Anna Wingfield" w:date="2024-03-14T16:20:00Z">
            <w:rPr>
              <w:rStyle w:val="m-9115795407614457208s1"/>
              <w:rFonts w:ascii="Garamond" w:hAnsi="Garamond"/>
              <w:b w:val="0"/>
              <w:color w:val="000000" w:themeColor="text1"/>
              <w:sz w:val="24"/>
              <w:szCs w:val="24"/>
            </w:rPr>
          </w:rPrChange>
        </w:rPr>
        <w:t xml:space="preserve"> trace</w:t>
      </w:r>
      <w:r w:rsidR="00C05DB8" w:rsidRPr="00DA34F0">
        <w:rPr>
          <w:rStyle w:val="m-9115795407614457208s1"/>
          <w:rFonts w:ascii="Times New Roman" w:hAnsi="Times New Roman"/>
          <w:b w:val="0"/>
          <w:color w:val="000000" w:themeColor="text1"/>
          <w:sz w:val="24"/>
          <w:szCs w:val="24"/>
          <w:rPrChange w:id="2030" w:author="Anna Wingfield" w:date="2024-03-14T16:20:00Z">
            <w:rPr>
              <w:rStyle w:val="m-9115795407614457208s1"/>
              <w:rFonts w:ascii="Garamond" w:hAnsi="Garamond"/>
              <w:b w:val="0"/>
              <w:color w:val="000000" w:themeColor="text1"/>
              <w:sz w:val="24"/>
              <w:szCs w:val="24"/>
            </w:rPr>
          </w:rPrChange>
        </w:rPr>
        <w:t>,</w:t>
      </w:r>
      <w:r w:rsidR="00DA548C" w:rsidRPr="00DA34F0">
        <w:rPr>
          <w:rStyle w:val="m-9115795407614457208s1"/>
          <w:rFonts w:ascii="Times New Roman" w:hAnsi="Times New Roman"/>
          <w:b w:val="0"/>
          <w:color w:val="000000" w:themeColor="text1"/>
          <w:sz w:val="24"/>
          <w:szCs w:val="24"/>
          <w:rPrChange w:id="2031" w:author="Anna Wingfield" w:date="2024-03-14T16:20:00Z">
            <w:rPr>
              <w:rStyle w:val="m-9115795407614457208s1"/>
              <w:rFonts w:ascii="Garamond" w:hAnsi="Garamond"/>
              <w:b w:val="0"/>
              <w:color w:val="000000" w:themeColor="text1"/>
              <w:sz w:val="24"/>
              <w:szCs w:val="24"/>
            </w:rPr>
          </w:rPrChange>
        </w:rPr>
        <w:t xml:space="preserve"> through writing</w:t>
      </w:r>
      <w:r w:rsidR="00215F8C" w:rsidRPr="00DA34F0">
        <w:rPr>
          <w:rStyle w:val="m-9115795407614457208s1"/>
          <w:rFonts w:ascii="Times New Roman" w:hAnsi="Times New Roman"/>
          <w:b w:val="0"/>
          <w:color w:val="000000" w:themeColor="text1"/>
          <w:sz w:val="24"/>
          <w:szCs w:val="24"/>
          <w:rPrChange w:id="2032" w:author="Anna Wingfield" w:date="2024-03-14T16:20:00Z">
            <w:rPr>
              <w:rStyle w:val="m-9115795407614457208s1"/>
              <w:rFonts w:ascii="Garamond" w:hAnsi="Garamond"/>
              <w:b w:val="0"/>
              <w:color w:val="000000" w:themeColor="text1"/>
              <w:sz w:val="24"/>
              <w:szCs w:val="24"/>
            </w:rPr>
          </w:rPrChange>
        </w:rPr>
        <w:t>,</w:t>
      </w:r>
      <w:r w:rsidR="00DA548C" w:rsidRPr="00DA34F0">
        <w:rPr>
          <w:rStyle w:val="m-9115795407614457208s1"/>
          <w:rFonts w:ascii="Times New Roman" w:hAnsi="Times New Roman"/>
          <w:b w:val="0"/>
          <w:color w:val="000000" w:themeColor="text1"/>
          <w:sz w:val="24"/>
          <w:szCs w:val="24"/>
          <w:rPrChange w:id="2033" w:author="Anna Wingfield" w:date="2024-03-14T16:20:00Z">
            <w:rPr>
              <w:rStyle w:val="m-9115795407614457208s1"/>
              <w:rFonts w:ascii="Garamond" w:hAnsi="Garamond"/>
              <w:b w:val="0"/>
              <w:color w:val="000000" w:themeColor="text1"/>
              <w:sz w:val="24"/>
              <w:szCs w:val="24"/>
            </w:rPr>
          </w:rPrChange>
        </w:rPr>
        <w:t xml:space="preserve"> heralds </w:t>
      </w:r>
      <w:r w:rsidR="007A1CB8" w:rsidRPr="00DA34F0">
        <w:rPr>
          <w:rStyle w:val="m-9115795407614457208s1"/>
          <w:rFonts w:ascii="Times New Roman" w:hAnsi="Times New Roman"/>
          <w:b w:val="0"/>
          <w:color w:val="000000" w:themeColor="text1"/>
          <w:sz w:val="24"/>
          <w:szCs w:val="24"/>
          <w:rPrChange w:id="2034" w:author="Anna Wingfield" w:date="2024-03-14T16:20:00Z">
            <w:rPr>
              <w:rStyle w:val="m-9115795407614457208s1"/>
              <w:rFonts w:ascii="Garamond" w:hAnsi="Garamond"/>
              <w:b w:val="0"/>
              <w:color w:val="000000" w:themeColor="text1"/>
              <w:sz w:val="24"/>
              <w:szCs w:val="24"/>
            </w:rPr>
          </w:rPrChange>
        </w:rPr>
        <w:t xml:space="preserve">how </w:t>
      </w:r>
      <w:r w:rsidR="007A1CB8" w:rsidRPr="00DA34F0">
        <w:rPr>
          <w:rStyle w:val="m-9115795407614457208s1"/>
          <w:rFonts w:ascii="Times New Roman" w:hAnsi="Times New Roman"/>
          <w:b w:val="0"/>
          <w:i/>
          <w:color w:val="000000" w:themeColor="text1"/>
          <w:sz w:val="24"/>
          <w:szCs w:val="24"/>
          <w:rPrChange w:id="2035" w:author="Anna Wingfield" w:date="2024-03-14T16:20:00Z">
            <w:rPr>
              <w:rStyle w:val="m-9115795407614457208s1"/>
              <w:rFonts w:ascii="Garamond" w:hAnsi="Garamond"/>
              <w:b w:val="0"/>
              <w:i/>
              <w:color w:val="000000" w:themeColor="text1"/>
              <w:sz w:val="24"/>
              <w:szCs w:val="24"/>
            </w:rPr>
          </w:rPrChange>
        </w:rPr>
        <w:t>Matilda</w:t>
      </w:r>
      <w:r w:rsidR="007A1CB8" w:rsidRPr="00DA34F0">
        <w:rPr>
          <w:rStyle w:val="m-9115795407614457208s1"/>
          <w:rFonts w:ascii="Times New Roman" w:hAnsi="Times New Roman"/>
          <w:b w:val="0"/>
          <w:color w:val="000000" w:themeColor="text1"/>
          <w:sz w:val="24"/>
          <w:szCs w:val="24"/>
          <w:rPrChange w:id="2036" w:author="Anna Wingfield" w:date="2024-03-14T16:20:00Z">
            <w:rPr>
              <w:rStyle w:val="m-9115795407614457208s1"/>
              <w:rFonts w:ascii="Garamond" w:hAnsi="Garamond"/>
              <w:b w:val="0"/>
              <w:color w:val="000000" w:themeColor="text1"/>
              <w:sz w:val="24"/>
              <w:szCs w:val="24"/>
            </w:rPr>
          </w:rPrChange>
        </w:rPr>
        <w:t xml:space="preserve"> thinks </w:t>
      </w:r>
      <w:r w:rsidR="009D0815" w:rsidRPr="00DA34F0">
        <w:rPr>
          <w:rStyle w:val="m-9115795407614457208s1"/>
          <w:rFonts w:ascii="Times New Roman" w:hAnsi="Times New Roman"/>
          <w:b w:val="0"/>
          <w:color w:val="000000" w:themeColor="text1"/>
          <w:sz w:val="24"/>
          <w:szCs w:val="24"/>
          <w:rPrChange w:id="2037" w:author="Anna Wingfield" w:date="2024-03-14T16:20:00Z">
            <w:rPr>
              <w:rStyle w:val="m-9115795407614457208s1"/>
              <w:rFonts w:ascii="Garamond" w:hAnsi="Garamond"/>
              <w:b w:val="0"/>
              <w:color w:val="000000" w:themeColor="text1"/>
              <w:sz w:val="24"/>
              <w:szCs w:val="24"/>
            </w:rPr>
          </w:rPrChange>
        </w:rPr>
        <w:t xml:space="preserve">of </w:t>
      </w:r>
      <w:r w:rsidR="007A1CB8" w:rsidRPr="00DA34F0">
        <w:rPr>
          <w:rStyle w:val="m-9115795407614457208s1"/>
          <w:rFonts w:ascii="Times New Roman" w:hAnsi="Times New Roman"/>
          <w:b w:val="0"/>
          <w:color w:val="000000" w:themeColor="text1"/>
          <w:sz w:val="24"/>
          <w:szCs w:val="24"/>
          <w:rPrChange w:id="2038" w:author="Anna Wingfield" w:date="2024-03-14T16:20:00Z">
            <w:rPr>
              <w:rStyle w:val="m-9115795407614457208s1"/>
              <w:rFonts w:ascii="Garamond" w:hAnsi="Garamond"/>
              <w:b w:val="0"/>
              <w:color w:val="000000" w:themeColor="text1"/>
              <w:sz w:val="24"/>
              <w:szCs w:val="24"/>
            </w:rPr>
          </w:rPrChange>
        </w:rPr>
        <w:t>lastness’s loneliness as what begets and is life</w:t>
      </w:r>
      <w:r w:rsidR="00F50884" w:rsidRPr="00DA34F0">
        <w:rPr>
          <w:rStyle w:val="m-9115795407614457208s1"/>
          <w:rFonts w:ascii="Times New Roman" w:hAnsi="Times New Roman"/>
          <w:b w:val="0"/>
          <w:color w:val="000000" w:themeColor="text1"/>
          <w:sz w:val="24"/>
          <w:szCs w:val="24"/>
          <w:rPrChange w:id="2039" w:author="Anna Wingfield" w:date="2024-03-14T16:20:00Z">
            <w:rPr>
              <w:rStyle w:val="m-9115795407614457208s1"/>
              <w:rFonts w:ascii="Garamond" w:hAnsi="Garamond"/>
              <w:b w:val="0"/>
              <w:color w:val="000000" w:themeColor="text1"/>
              <w:sz w:val="24"/>
              <w:szCs w:val="24"/>
            </w:rPr>
          </w:rPrChange>
        </w:rPr>
        <w:t xml:space="preserve"> precisely because it is beyond life (a life beyond life, a death in life, your life as death in the other)</w:t>
      </w:r>
      <w:r w:rsidR="007A1CB8" w:rsidRPr="00DA34F0">
        <w:rPr>
          <w:rStyle w:val="m-9115795407614457208s1"/>
          <w:rFonts w:ascii="Times New Roman" w:hAnsi="Times New Roman"/>
          <w:b w:val="0"/>
          <w:color w:val="000000" w:themeColor="text1"/>
          <w:sz w:val="24"/>
          <w:szCs w:val="24"/>
          <w:rPrChange w:id="2040" w:author="Anna Wingfield" w:date="2024-03-14T16:20:00Z">
            <w:rPr>
              <w:rStyle w:val="m-9115795407614457208s1"/>
              <w:rFonts w:ascii="Garamond" w:hAnsi="Garamond"/>
              <w:b w:val="0"/>
              <w:color w:val="000000" w:themeColor="text1"/>
              <w:sz w:val="24"/>
              <w:szCs w:val="24"/>
            </w:rPr>
          </w:rPrChange>
        </w:rPr>
        <w:t xml:space="preserve">. </w:t>
      </w:r>
      <w:r w:rsidR="00F50884" w:rsidRPr="00DA34F0">
        <w:rPr>
          <w:rStyle w:val="m-9115795407614457208s1"/>
          <w:rFonts w:ascii="Times New Roman" w:hAnsi="Times New Roman"/>
          <w:b w:val="0"/>
          <w:color w:val="000000" w:themeColor="text1"/>
          <w:sz w:val="24"/>
          <w:szCs w:val="24"/>
          <w:rPrChange w:id="2041" w:author="Anna Wingfield" w:date="2024-03-14T16:20:00Z">
            <w:rPr>
              <w:rStyle w:val="m-9115795407614457208s1"/>
              <w:rFonts w:ascii="Garamond" w:hAnsi="Garamond"/>
              <w:b w:val="0"/>
              <w:color w:val="000000" w:themeColor="text1"/>
              <w:sz w:val="24"/>
              <w:szCs w:val="24"/>
            </w:rPr>
          </w:rPrChange>
        </w:rPr>
        <w:t xml:space="preserve">She describes their initial shore-crossing encounter “as if I were recreated and had about me all the freshness and life of a new being” </w:t>
      </w:r>
      <w:r w:rsidR="000C0751" w:rsidRPr="00DA34F0">
        <w:rPr>
          <w:rStyle w:val="m-9115795407614457208s1"/>
          <w:rFonts w:ascii="Times New Roman" w:hAnsi="Times New Roman"/>
          <w:b w:val="0"/>
          <w:color w:val="000000" w:themeColor="text1"/>
          <w:sz w:val="24"/>
          <w:szCs w:val="24"/>
          <w:rPrChange w:id="2042" w:author="Anna Wingfield" w:date="2024-03-14T16:20:00Z">
            <w:rPr>
              <w:rStyle w:val="m-9115795407614457208s1"/>
              <w:rFonts w:ascii="Garamond" w:hAnsi="Garamond"/>
              <w:b w:val="0"/>
              <w:color w:val="000000" w:themeColor="text1"/>
              <w:sz w:val="24"/>
              <w:szCs w:val="24"/>
            </w:rPr>
          </w:rPrChange>
        </w:rPr>
        <w:t>(162</w:t>
      </w:r>
      <w:r w:rsidR="00F50884" w:rsidRPr="00DA34F0">
        <w:rPr>
          <w:rStyle w:val="m-9115795407614457208s1"/>
          <w:rFonts w:ascii="Times New Roman" w:hAnsi="Times New Roman"/>
          <w:b w:val="0"/>
          <w:color w:val="000000" w:themeColor="text1"/>
          <w:sz w:val="24"/>
          <w:szCs w:val="24"/>
          <w:rPrChange w:id="2043" w:author="Anna Wingfield" w:date="2024-03-14T16:20:00Z">
            <w:rPr>
              <w:rStyle w:val="m-9115795407614457208s1"/>
              <w:rFonts w:ascii="Garamond" w:hAnsi="Garamond"/>
              <w:b w:val="0"/>
              <w:color w:val="000000" w:themeColor="text1"/>
              <w:sz w:val="24"/>
              <w:szCs w:val="24"/>
            </w:rPr>
          </w:rPrChange>
        </w:rPr>
        <w:t>).</w:t>
      </w:r>
      <w:r w:rsidR="00F50884" w:rsidRPr="00DA34F0">
        <w:rPr>
          <w:rStyle w:val="m-9115795407614457208s1"/>
          <w:rFonts w:ascii="Times New Roman" w:hAnsi="Times New Roman"/>
          <w:color w:val="000000" w:themeColor="text1"/>
          <w:sz w:val="24"/>
          <w:szCs w:val="24"/>
          <w:rPrChange w:id="2044" w:author="Anna Wingfield" w:date="2024-03-14T16:20:00Z">
            <w:rPr>
              <w:rStyle w:val="m-9115795407614457208s1"/>
              <w:rFonts w:ascii="Garamond" w:hAnsi="Garamond"/>
              <w:color w:val="000000" w:themeColor="text1"/>
              <w:sz w:val="24"/>
              <w:szCs w:val="24"/>
            </w:rPr>
          </w:rPrChange>
        </w:rPr>
        <w:t xml:space="preserve"> </w:t>
      </w:r>
      <w:r w:rsidR="00F50884" w:rsidRPr="00DA34F0">
        <w:rPr>
          <w:rStyle w:val="m-9115795407614457208s1"/>
          <w:rFonts w:ascii="Times New Roman" w:hAnsi="Times New Roman"/>
          <w:b w:val="0"/>
          <w:color w:val="000000" w:themeColor="text1"/>
          <w:sz w:val="24"/>
          <w:szCs w:val="24"/>
          <w:rPrChange w:id="2045" w:author="Anna Wingfield" w:date="2024-03-14T16:20:00Z">
            <w:rPr>
              <w:rStyle w:val="m-9115795407614457208s1"/>
              <w:rFonts w:ascii="Garamond" w:hAnsi="Garamond"/>
              <w:b w:val="0"/>
              <w:color w:val="000000" w:themeColor="text1"/>
              <w:sz w:val="24"/>
              <w:szCs w:val="24"/>
            </w:rPr>
          </w:rPrChange>
        </w:rPr>
        <w:t>Whe</w:t>
      </w:r>
      <w:r w:rsidR="0096358D" w:rsidRPr="00DA34F0">
        <w:rPr>
          <w:rStyle w:val="m-9115795407614457208s1"/>
          <w:rFonts w:ascii="Times New Roman" w:hAnsi="Times New Roman"/>
          <w:b w:val="0"/>
          <w:color w:val="000000" w:themeColor="text1"/>
          <w:sz w:val="24"/>
          <w:szCs w:val="24"/>
          <w:rPrChange w:id="2046" w:author="Anna Wingfield" w:date="2024-03-14T16:20:00Z">
            <w:rPr>
              <w:rStyle w:val="m-9115795407614457208s1"/>
              <w:rFonts w:ascii="Garamond" w:hAnsi="Garamond"/>
              <w:b w:val="0"/>
              <w:color w:val="000000" w:themeColor="text1"/>
              <w:sz w:val="24"/>
              <w:szCs w:val="24"/>
            </w:rPr>
          </w:rPrChange>
        </w:rPr>
        <w:t>n they embrace in union at the lakefront</w:t>
      </w:r>
      <w:r w:rsidR="00F50884" w:rsidRPr="00DA34F0">
        <w:rPr>
          <w:rStyle w:val="m-9115795407614457208s1"/>
          <w:rFonts w:ascii="Times New Roman" w:hAnsi="Times New Roman"/>
          <w:b w:val="0"/>
          <w:color w:val="000000" w:themeColor="text1"/>
          <w:sz w:val="24"/>
          <w:szCs w:val="24"/>
          <w:rPrChange w:id="2047" w:author="Anna Wingfield" w:date="2024-03-14T16:20:00Z">
            <w:rPr>
              <w:rStyle w:val="m-9115795407614457208s1"/>
              <w:rFonts w:ascii="Garamond" w:hAnsi="Garamond"/>
              <w:b w:val="0"/>
              <w:color w:val="000000" w:themeColor="text1"/>
              <w:sz w:val="24"/>
              <w:szCs w:val="24"/>
            </w:rPr>
          </w:rPrChange>
        </w:rPr>
        <w:t xml:space="preserve">, they engender the secret that they do not </w:t>
      </w:r>
      <w:r w:rsidR="00C05DB8" w:rsidRPr="00DA34F0">
        <w:rPr>
          <w:rStyle w:val="m-9115795407614457208s1"/>
          <w:rFonts w:ascii="Times New Roman" w:hAnsi="Times New Roman"/>
          <w:b w:val="0"/>
          <w:color w:val="000000" w:themeColor="text1"/>
          <w:sz w:val="24"/>
          <w:szCs w:val="24"/>
          <w:rPrChange w:id="2048" w:author="Anna Wingfield" w:date="2024-03-14T16:20:00Z">
            <w:rPr>
              <w:rStyle w:val="m-9115795407614457208s1"/>
              <w:rFonts w:ascii="Garamond" w:hAnsi="Garamond"/>
              <w:b w:val="0"/>
              <w:color w:val="000000" w:themeColor="text1"/>
              <w:sz w:val="24"/>
              <w:szCs w:val="24"/>
            </w:rPr>
          </w:rPrChange>
        </w:rPr>
        <w:t xml:space="preserve">know </w:t>
      </w:r>
      <w:r w:rsidR="00F50884" w:rsidRPr="00DA34F0">
        <w:rPr>
          <w:rStyle w:val="m-9115795407614457208s1"/>
          <w:rFonts w:ascii="Times New Roman" w:hAnsi="Times New Roman"/>
          <w:b w:val="0"/>
          <w:color w:val="000000" w:themeColor="text1"/>
          <w:sz w:val="24"/>
          <w:szCs w:val="24"/>
          <w:rPrChange w:id="2049" w:author="Anna Wingfield" w:date="2024-03-14T16:20:00Z">
            <w:rPr>
              <w:rStyle w:val="m-9115795407614457208s1"/>
              <w:rFonts w:ascii="Garamond" w:hAnsi="Garamond"/>
              <w:b w:val="0"/>
              <w:color w:val="000000" w:themeColor="text1"/>
              <w:sz w:val="24"/>
              <w:szCs w:val="24"/>
            </w:rPr>
          </w:rPrChange>
        </w:rPr>
        <w:t>in this new fiction of new being. After his death, she writes, “a strange idea seized me; a person must have felt all the agonies of doubt concerning the life and death of one who is the whole world to them before they can enter into my feelings” (182).</w:t>
      </w:r>
      <w:r w:rsidR="00F50884" w:rsidRPr="00DA34F0">
        <w:rPr>
          <w:rStyle w:val="m-9115795407614457208s1"/>
          <w:rFonts w:ascii="Times New Roman" w:hAnsi="Times New Roman"/>
          <w:color w:val="000000" w:themeColor="text1"/>
          <w:sz w:val="24"/>
          <w:szCs w:val="24"/>
          <w:rPrChange w:id="2050" w:author="Anna Wingfield" w:date="2024-03-14T16:20:00Z">
            <w:rPr>
              <w:rStyle w:val="m-9115795407614457208s1"/>
              <w:rFonts w:ascii="Garamond" w:hAnsi="Garamond"/>
              <w:color w:val="000000" w:themeColor="text1"/>
              <w:sz w:val="24"/>
              <w:szCs w:val="24"/>
            </w:rPr>
          </w:rPrChange>
        </w:rPr>
        <w:t xml:space="preserve"> </w:t>
      </w:r>
      <w:r w:rsidR="00F50884" w:rsidRPr="00DA34F0">
        <w:rPr>
          <w:rStyle w:val="m-9115795407614457208s1"/>
          <w:rFonts w:ascii="Times New Roman" w:hAnsi="Times New Roman"/>
          <w:b w:val="0"/>
          <w:color w:val="000000" w:themeColor="text1"/>
          <w:sz w:val="24"/>
          <w:szCs w:val="24"/>
          <w:rPrChange w:id="2051" w:author="Anna Wingfield" w:date="2024-03-14T16:20:00Z">
            <w:rPr>
              <w:rStyle w:val="m-9115795407614457208s1"/>
              <w:rFonts w:ascii="Garamond" w:hAnsi="Garamond"/>
              <w:b w:val="0"/>
              <w:color w:val="000000" w:themeColor="text1"/>
              <w:sz w:val="24"/>
              <w:szCs w:val="24"/>
            </w:rPr>
          </w:rPrChange>
        </w:rPr>
        <w:t>This strange idea</w:t>
      </w:r>
      <w:r w:rsidR="00215F8C" w:rsidRPr="00DA34F0">
        <w:rPr>
          <w:rStyle w:val="m-9115795407614457208s1"/>
          <w:rFonts w:ascii="Times New Roman" w:hAnsi="Times New Roman"/>
          <w:b w:val="0"/>
          <w:color w:val="000000" w:themeColor="text1"/>
          <w:sz w:val="24"/>
          <w:szCs w:val="24"/>
          <w:rPrChange w:id="2052" w:author="Anna Wingfield" w:date="2024-03-14T16:20:00Z">
            <w:rPr>
              <w:rStyle w:val="m-9115795407614457208s1"/>
              <w:rFonts w:ascii="Garamond" w:hAnsi="Garamond"/>
              <w:b w:val="0"/>
              <w:color w:val="000000" w:themeColor="text1"/>
              <w:sz w:val="24"/>
              <w:szCs w:val="24"/>
            </w:rPr>
          </w:rPrChange>
        </w:rPr>
        <w:t>, a much stranger idea than the strangeness of loneliness Lionel’s Romanticism is,</w:t>
      </w:r>
      <w:r w:rsidR="00F50884" w:rsidRPr="00DA34F0">
        <w:rPr>
          <w:rStyle w:val="m-9115795407614457208s1"/>
          <w:rFonts w:ascii="Times New Roman" w:hAnsi="Times New Roman"/>
          <w:b w:val="0"/>
          <w:color w:val="000000" w:themeColor="text1"/>
          <w:sz w:val="24"/>
          <w:szCs w:val="24"/>
          <w:rPrChange w:id="2053" w:author="Anna Wingfield" w:date="2024-03-14T16:20:00Z">
            <w:rPr>
              <w:rStyle w:val="m-9115795407614457208s1"/>
              <w:rFonts w:ascii="Garamond" w:hAnsi="Garamond"/>
              <w:b w:val="0"/>
              <w:color w:val="000000" w:themeColor="text1"/>
              <w:sz w:val="24"/>
              <w:szCs w:val="24"/>
            </w:rPr>
          </w:rPrChange>
        </w:rPr>
        <w:t xml:space="preserve"> signifies the secret no one else can </w:t>
      </w:r>
      <w:r w:rsidR="00F50884" w:rsidRPr="00DA34F0">
        <w:rPr>
          <w:rStyle w:val="m-9115795407614457208s1"/>
          <w:rFonts w:ascii="Times New Roman" w:hAnsi="Times New Roman"/>
          <w:b w:val="0"/>
          <w:color w:val="000000" w:themeColor="text1"/>
          <w:sz w:val="24"/>
          <w:szCs w:val="24"/>
          <w:rPrChange w:id="2054" w:author="Anna Wingfield" w:date="2024-03-14T16:20:00Z">
            <w:rPr>
              <w:rStyle w:val="m-9115795407614457208s1"/>
              <w:rFonts w:ascii="Garamond" w:hAnsi="Garamond"/>
              <w:b w:val="0"/>
              <w:color w:val="000000" w:themeColor="text1"/>
              <w:sz w:val="24"/>
              <w:szCs w:val="24"/>
            </w:rPr>
          </w:rPrChange>
        </w:rPr>
        <w:lastRenderedPageBreak/>
        <w:t xml:space="preserve">know since the world that is her father exists now only in her even though it is not him or his own experience of him </w:t>
      </w:r>
      <w:r w:rsidR="00C05DB8" w:rsidRPr="00DA34F0">
        <w:rPr>
          <w:rStyle w:val="m-9115795407614457208s1"/>
          <w:rFonts w:ascii="Times New Roman" w:hAnsi="Times New Roman"/>
          <w:b w:val="0"/>
          <w:color w:val="000000" w:themeColor="text1"/>
          <w:sz w:val="24"/>
          <w:szCs w:val="24"/>
          <w:rPrChange w:id="2055" w:author="Anna Wingfield" w:date="2024-03-14T16:20:00Z">
            <w:rPr>
              <w:rStyle w:val="m-9115795407614457208s1"/>
              <w:rFonts w:ascii="Garamond" w:hAnsi="Garamond"/>
              <w:b w:val="0"/>
              <w:color w:val="000000" w:themeColor="text1"/>
              <w:sz w:val="24"/>
              <w:szCs w:val="24"/>
            </w:rPr>
          </w:rPrChange>
        </w:rPr>
        <w:t xml:space="preserve">as </w:t>
      </w:r>
      <w:r w:rsidR="0096358D" w:rsidRPr="00DA34F0">
        <w:rPr>
          <w:rStyle w:val="m-9115795407614457208s1"/>
          <w:rFonts w:ascii="Times New Roman" w:hAnsi="Times New Roman"/>
          <w:b w:val="0"/>
          <w:color w:val="000000" w:themeColor="text1"/>
          <w:sz w:val="24"/>
          <w:szCs w:val="24"/>
          <w:rPrChange w:id="2056" w:author="Anna Wingfield" w:date="2024-03-14T16:20:00Z">
            <w:rPr>
              <w:rStyle w:val="m-9115795407614457208s1"/>
              <w:rFonts w:ascii="Garamond" w:hAnsi="Garamond"/>
              <w:b w:val="0"/>
              <w:color w:val="000000" w:themeColor="text1"/>
              <w:sz w:val="24"/>
              <w:szCs w:val="24"/>
            </w:rPr>
          </w:rPrChange>
        </w:rPr>
        <w:t>him</w:t>
      </w:r>
      <w:r w:rsidR="00F50884" w:rsidRPr="00DA34F0">
        <w:rPr>
          <w:rStyle w:val="m-9115795407614457208s1"/>
          <w:rFonts w:ascii="Times New Roman" w:hAnsi="Times New Roman"/>
          <w:b w:val="0"/>
          <w:color w:val="000000" w:themeColor="text1"/>
          <w:sz w:val="24"/>
          <w:szCs w:val="24"/>
          <w:rPrChange w:id="2057" w:author="Anna Wingfield" w:date="2024-03-14T16:20:00Z">
            <w:rPr>
              <w:rStyle w:val="m-9115795407614457208s1"/>
              <w:rFonts w:ascii="Garamond" w:hAnsi="Garamond"/>
              <w:b w:val="0"/>
              <w:color w:val="000000" w:themeColor="text1"/>
              <w:sz w:val="24"/>
              <w:szCs w:val="24"/>
            </w:rPr>
          </w:rPrChange>
        </w:rPr>
        <w:t>self</w:t>
      </w:r>
      <w:r w:rsidR="0096358D" w:rsidRPr="00DA34F0">
        <w:rPr>
          <w:rStyle w:val="m-9115795407614457208s1"/>
          <w:rFonts w:ascii="Times New Roman" w:hAnsi="Times New Roman"/>
          <w:b w:val="0"/>
          <w:color w:val="000000" w:themeColor="text1"/>
          <w:sz w:val="24"/>
          <w:szCs w:val="24"/>
          <w:rPrChange w:id="2058" w:author="Anna Wingfield" w:date="2024-03-14T16:20:00Z">
            <w:rPr>
              <w:rStyle w:val="m-9115795407614457208s1"/>
              <w:rFonts w:ascii="Garamond" w:hAnsi="Garamond"/>
              <w:b w:val="0"/>
              <w:color w:val="000000" w:themeColor="text1"/>
              <w:sz w:val="24"/>
              <w:szCs w:val="24"/>
            </w:rPr>
          </w:rPrChange>
        </w:rPr>
        <w:t xml:space="preserve"> or him self</w:t>
      </w:r>
      <w:r w:rsidR="00F50884" w:rsidRPr="00DA34F0">
        <w:rPr>
          <w:rStyle w:val="m-9115795407614457208s1"/>
          <w:rFonts w:ascii="Times New Roman" w:hAnsi="Times New Roman"/>
          <w:b w:val="0"/>
          <w:color w:val="000000" w:themeColor="text1"/>
          <w:sz w:val="24"/>
          <w:szCs w:val="24"/>
          <w:rPrChange w:id="2059" w:author="Anna Wingfield" w:date="2024-03-14T16:20:00Z">
            <w:rPr>
              <w:rStyle w:val="m-9115795407614457208s1"/>
              <w:rFonts w:ascii="Garamond" w:hAnsi="Garamond"/>
              <w:b w:val="0"/>
              <w:color w:val="000000" w:themeColor="text1"/>
              <w:sz w:val="24"/>
              <w:szCs w:val="24"/>
            </w:rPr>
          </w:rPrChange>
        </w:rPr>
        <w:t>; thus, it continues as</w:t>
      </w:r>
      <w:r w:rsidR="004C6A65" w:rsidRPr="00DA34F0">
        <w:rPr>
          <w:rStyle w:val="m-9115795407614457208s1"/>
          <w:rFonts w:ascii="Times New Roman" w:hAnsi="Times New Roman"/>
          <w:b w:val="0"/>
          <w:color w:val="000000" w:themeColor="text1"/>
          <w:sz w:val="24"/>
          <w:szCs w:val="24"/>
          <w:rPrChange w:id="2060" w:author="Anna Wingfield" w:date="2024-03-14T16:20:00Z">
            <w:rPr>
              <w:rStyle w:val="m-9115795407614457208s1"/>
              <w:rFonts w:ascii="Garamond" w:hAnsi="Garamond"/>
              <w:b w:val="0"/>
              <w:color w:val="000000" w:themeColor="text1"/>
              <w:sz w:val="24"/>
              <w:szCs w:val="24"/>
            </w:rPr>
          </w:rPrChange>
        </w:rPr>
        <w:t xml:space="preserve"> a secret so strange it estranges her from it. </w:t>
      </w:r>
      <w:r w:rsidR="004C6A65" w:rsidRPr="00DA34F0">
        <w:rPr>
          <w:rStyle w:val="m-9115795407614457208s1"/>
          <w:rFonts w:ascii="Times New Roman" w:hAnsi="Times New Roman"/>
          <w:b w:val="0"/>
          <w:i/>
          <w:color w:val="000000" w:themeColor="text1"/>
          <w:sz w:val="24"/>
          <w:szCs w:val="24"/>
          <w:rPrChange w:id="2061" w:author="Anna Wingfield" w:date="2024-03-14T16:20:00Z">
            <w:rPr>
              <w:rStyle w:val="m-9115795407614457208s1"/>
              <w:rFonts w:ascii="Garamond" w:hAnsi="Garamond"/>
              <w:b w:val="0"/>
              <w:i/>
              <w:color w:val="000000" w:themeColor="text1"/>
              <w:sz w:val="24"/>
              <w:szCs w:val="24"/>
            </w:rPr>
          </w:rPrChange>
        </w:rPr>
        <w:t>She never explicitly gives voice to this secret in the rest of the novel</w:t>
      </w:r>
      <w:r w:rsidR="004C6A65" w:rsidRPr="00DA34F0">
        <w:rPr>
          <w:rStyle w:val="m-9115795407614457208s1"/>
          <w:rFonts w:ascii="Times New Roman" w:hAnsi="Times New Roman"/>
          <w:b w:val="0"/>
          <w:color w:val="000000" w:themeColor="text1"/>
          <w:sz w:val="24"/>
          <w:szCs w:val="24"/>
          <w:rPrChange w:id="2062" w:author="Anna Wingfield" w:date="2024-03-14T16:20:00Z">
            <w:rPr>
              <w:rStyle w:val="m-9115795407614457208s1"/>
              <w:rFonts w:ascii="Garamond" w:hAnsi="Garamond"/>
              <w:b w:val="0"/>
              <w:color w:val="000000" w:themeColor="text1"/>
              <w:sz w:val="24"/>
              <w:szCs w:val="24"/>
            </w:rPr>
          </w:rPrChange>
        </w:rPr>
        <w:t xml:space="preserve">: she loves him too. Instead, she can only say “in truth I am in love with death…” and “alone it will unite me to my father when in an eternal mental </w:t>
      </w:r>
      <w:proofErr w:type="gramStart"/>
      <w:r w:rsidR="004C6A65" w:rsidRPr="00DA34F0">
        <w:rPr>
          <w:rStyle w:val="m-9115795407614457208s1"/>
          <w:rFonts w:ascii="Times New Roman" w:hAnsi="Times New Roman"/>
          <w:b w:val="0"/>
          <w:color w:val="000000" w:themeColor="text1"/>
          <w:sz w:val="24"/>
          <w:szCs w:val="24"/>
          <w:rPrChange w:id="2063" w:author="Anna Wingfield" w:date="2024-03-14T16:20:00Z">
            <w:rPr>
              <w:rStyle w:val="m-9115795407614457208s1"/>
              <w:rFonts w:ascii="Garamond" w:hAnsi="Garamond"/>
              <w:b w:val="0"/>
              <w:color w:val="000000" w:themeColor="text1"/>
              <w:sz w:val="24"/>
              <w:szCs w:val="24"/>
            </w:rPr>
          </w:rPrChange>
        </w:rPr>
        <w:t>union</w:t>
      </w:r>
      <w:proofErr w:type="gramEnd"/>
      <w:r w:rsidR="004C6A65" w:rsidRPr="00DA34F0">
        <w:rPr>
          <w:rStyle w:val="m-9115795407614457208s1"/>
          <w:rFonts w:ascii="Times New Roman" w:hAnsi="Times New Roman"/>
          <w:b w:val="0"/>
          <w:color w:val="000000" w:themeColor="text1"/>
          <w:sz w:val="24"/>
          <w:szCs w:val="24"/>
          <w:rPrChange w:id="2064" w:author="Anna Wingfield" w:date="2024-03-14T16:20:00Z">
            <w:rPr>
              <w:rStyle w:val="m-9115795407614457208s1"/>
              <w:rFonts w:ascii="Garamond" w:hAnsi="Garamond"/>
              <w:b w:val="0"/>
              <w:color w:val="000000" w:themeColor="text1"/>
              <w:sz w:val="24"/>
              <w:szCs w:val="24"/>
            </w:rPr>
          </w:rPrChange>
        </w:rPr>
        <w:t xml:space="preserve"> we shall never part” (208). And this </w:t>
      </w:r>
      <w:r w:rsidR="004C6A65" w:rsidRPr="00DA34F0">
        <w:rPr>
          <w:rStyle w:val="m-9115795407614457208s1"/>
          <w:rFonts w:ascii="Times New Roman" w:hAnsi="Times New Roman"/>
          <w:b w:val="0"/>
          <w:i/>
          <w:color w:val="000000" w:themeColor="text1"/>
          <w:sz w:val="24"/>
          <w:szCs w:val="24"/>
          <w:rPrChange w:id="2065" w:author="Anna Wingfield" w:date="2024-03-14T16:20:00Z">
            <w:rPr>
              <w:rStyle w:val="m-9115795407614457208s1"/>
              <w:rFonts w:ascii="Garamond" w:hAnsi="Garamond"/>
              <w:b w:val="0"/>
              <w:i/>
              <w:color w:val="000000" w:themeColor="text1"/>
              <w:sz w:val="24"/>
              <w:szCs w:val="24"/>
            </w:rPr>
          </w:rPrChange>
        </w:rPr>
        <w:t xml:space="preserve">is </w:t>
      </w:r>
      <w:r w:rsidR="004C6A65" w:rsidRPr="00DA34F0">
        <w:rPr>
          <w:rStyle w:val="m-9115795407614457208s1"/>
          <w:rFonts w:ascii="Times New Roman" w:hAnsi="Times New Roman"/>
          <w:b w:val="0"/>
          <w:color w:val="000000" w:themeColor="text1"/>
          <w:sz w:val="24"/>
          <w:szCs w:val="24"/>
          <w:rPrChange w:id="2066" w:author="Anna Wingfield" w:date="2024-03-14T16:20:00Z">
            <w:rPr>
              <w:rStyle w:val="m-9115795407614457208s1"/>
              <w:rFonts w:ascii="Garamond" w:hAnsi="Garamond"/>
              <w:b w:val="0"/>
              <w:color w:val="000000" w:themeColor="text1"/>
              <w:sz w:val="24"/>
              <w:szCs w:val="24"/>
            </w:rPr>
          </w:rPrChange>
        </w:rPr>
        <w:t>the truth because the death she is in love with is her ow</w:t>
      </w:r>
      <w:r w:rsidR="00CA3CBB" w:rsidRPr="00DA34F0">
        <w:rPr>
          <w:rStyle w:val="m-9115795407614457208s1"/>
          <w:rFonts w:ascii="Times New Roman" w:hAnsi="Times New Roman"/>
          <w:b w:val="0"/>
          <w:color w:val="000000" w:themeColor="text1"/>
          <w:sz w:val="24"/>
          <w:szCs w:val="24"/>
          <w:rPrChange w:id="2067" w:author="Anna Wingfield" w:date="2024-03-14T16:20:00Z">
            <w:rPr>
              <w:rStyle w:val="m-9115795407614457208s1"/>
              <w:rFonts w:ascii="Garamond" w:hAnsi="Garamond"/>
              <w:b w:val="0"/>
              <w:color w:val="000000" w:themeColor="text1"/>
              <w:sz w:val="24"/>
              <w:szCs w:val="24"/>
            </w:rPr>
          </w:rPrChange>
        </w:rPr>
        <w:t xml:space="preserve">n death that takes with her </w:t>
      </w:r>
      <w:r w:rsidR="004C6A65" w:rsidRPr="00DA34F0">
        <w:rPr>
          <w:rStyle w:val="m-9115795407614457208s1"/>
          <w:rFonts w:ascii="Times New Roman" w:hAnsi="Times New Roman"/>
          <w:b w:val="0"/>
          <w:color w:val="000000" w:themeColor="text1"/>
          <w:sz w:val="24"/>
          <w:szCs w:val="24"/>
          <w:rPrChange w:id="2068" w:author="Anna Wingfield" w:date="2024-03-14T16:20:00Z">
            <w:rPr>
              <w:rStyle w:val="m-9115795407614457208s1"/>
              <w:rFonts w:ascii="Garamond" w:hAnsi="Garamond"/>
              <w:b w:val="0"/>
              <w:color w:val="000000" w:themeColor="text1"/>
              <w:sz w:val="24"/>
              <w:szCs w:val="24"/>
            </w:rPr>
          </w:rPrChange>
        </w:rPr>
        <w:t xml:space="preserve">trace that is him inside her, the secret that she loves him, and the trace, because she is also in him, that is her, </w:t>
      </w:r>
      <w:proofErr w:type="gramStart"/>
      <w:r w:rsidR="004C6A65" w:rsidRPr="00DA34F0">
        <w:rPr>
          <w:rStyle w:val="m-9115795407614457208s1"/>
          <w:rFonts w:ascii="Times New Roman" w:hAnsi="Times New Roman"/>
          <w:b w:val="0"/>
          <w:color w:val="000000" w:themeColor="text1"/>
          <w:sz w:val="24"/>
          <w:szCs w:val="24"/>
          <w:rPrChange w:id="2069" w:author="Anna Wingfield" w:date="2024-03-14T16:20:00Z">
            <w:rPr>
              <w:rStyle w:val="m-9115795407614457208s1"/>
              <w:rFonts w:ascii="Garamond" w:hAnsi="Garamond"/>
              <w:b w:val="0"/>
              <w:color w:val="000000" w:themeColor="text1"/>
              <w:sz w:val="24"/>
              <w:szCs w:val="24"/>
            </w:rPr>
          </w:rPrChange>
        </w:rPr>
        <w:t>her self</w:t>
      </w:r>
      <w:proofErr w:type="gramEnd"/>
      <w:r w:rsidR="004C6A65" w:rsidRPr="00DA34F0">
        <w:rPr>
          <w:rStyle w:val="m-9115795407614457208s1"/>
          <w:rFonts w:ascii="Times New Roman" w:hAnsi="Times New Roman"/>
          <w:b w:val="0"/>
          <w:color w:val="000000" w:themeColor="text1"/>
          <w:sz w:val="24"/>
          <w:szCs w:val="24"/>
          <w:rPrChange w:id="2070" w:author="Anna Wingfield" w:date="2024-03-14T16:20:00Z">
            <w:rPr>
              <w:rStyle w:val="m-9115795407614457208s1"/>
              <w:rFonts w:ascii="Garamond" w:hAnsi="Garamond"/>
              <w:b w:val="0"/>
              <w:color w:val="000000" w:themeColor="text1"/>
              <w:sz w:val="24"/>
              <w:szCs w:val="24"/>
            </w:rPr>
          </w:rPrChange>
        </w:rPr>
        <w:t>. As she put</w:t>
      </w:r>
      <w:r w:rsidR="00F86949" w:rsidRPr="00DA34F0">
        <w:rPr>
          <w:rStyle w:val="m-9115795407614457208s1"/>
          <w:rFonts w:ascii="Times New Roman" w:hAnsi="Times New Roman"/>
          <w:b w:val="0"/>
          <w:color w:val="000000" w:themeColor="text1"/>
          <w:sz w:val="24"/>
          <w:szCs w:val="24"/>
          <w:rPrChange w:id="2071" w:author="Anna Wingfield" w:date="2024-03-14T16:20:00Z">
            <w:rPr>
              <w:rStyle w:val="m-9115795407614457208s1"/>
              <w:rFonts w:ascii="Garamond" w:hAnsi="Garamond"/>
              <w:b w:val="0"/>
              <w:color w:val="000000" w:themeColor="text1"/>
              <w:sz w:val="24"/>
              <w:szCs w:val="24"/>
            </w:rPr>
          </w:rPrChange>
        </w:rPr>
        <w:t>s</w:t>
      </w:r>
      <w:r w:rsidR="004C6A65" w:rsidRPr="00DA34F0">
        <w:rPr>
          <w:rStyle w:val="m-9115795407614457208s1"/>
          <w:rFonts w:ascii="Times New Roman" w:hAnsi="Times New Roman"/>
          <w:b w:val="0"/>
          <w:color w:val="000000" w:themeColor="text1"/>
          <w:sz w:val="24"/>
          <w:szCs w:val="24"/>
          <w:rPrChange w:id="2072" w:author="Anna Wingfield" w:date="2024-03-14T16:20:00Z">
            <w:rPr>
              <w:rStyle w:val="m-9115795407614457208s1"/>
              <w:rFonts w:ascii="Garamond" w:hAnsi="Garamond"/>
              <w:b w:val="0"/>
              <w:color w:val="000000" w:themeColor="text1"/>
              <w:sz w:val="24"/>
              <w:szCs w:val="24"/>
            </w:rPr>
          </w:rPrChange>
        </w:rPr>
        <w:t xml:space="preserve"> it, “My life has been before as a pleasing country rill, never destined to leave its native fields, but when its task was fulfilled quietly to be </w:t>
      </w:r>
      <w:proofErr w:type="gramStart"/>
      <w:r w:rsidR="000C0751" w:rsidRPr="00DA34F0">
        <w:rPr>
          <w:rStyle w:val="m-9115795407614457208s1"/>
          <w:rFonts w:ascii="Times New Roman" w:hAnsi="Times New Roman"/>
          <w:b w:val="0"/>
          <w:color w:val="000000" w:themeColor="text1"/>
          <w:sz w:val="24"/>
          <w:szCs w:val="24"/>
          <w:rPrChange w:id="2073" w:author="Anna Wingfield" w:date="2024-03-14T16:20:00Z">
            <w:rPr>
              <w:rStyle w:val="m-9115795407614457208s1"/>
              <w:rFonts w:ascii="Garamond" w:hAnsi="Garamond"/>
              <w:b w:val="0"/>
              <w:color w:val="000000" w:themeColor="text1"/>
              <w:sz w:val="24"/>
              <w:szCs w:val="24"/>
            </w:rPr>
          </w:rPrChange>
        </w:rPr>
        <w:t>absorbed, and</w:t>
      </w:r>
      <w:proofErr w:type="gramEnd"/>
      <w:r w:rsidR="000C0751" w:rsidRPr="00DA34F0">
        <w:rPr>
          <w:rStyle w:val="m-9115795407614457208s1"/>
          <w:rFonts w:ascii="Times New Roman" w:hAnsi="Times New Roman"/>
          <w:b w:val="0"/>
          <w:color w:val="000000" w:themeColor="text1"/>
          <w:sz w:val="24"/>
          <w:szCs w:val="24"/>
          <w:rPrChange w:id="2074" w:author="Anna Wingfield" w:date="2024-03-14T16:20:00Z">
            <w:rPr>
              <w:rStyle w:val="m-9115795407614457208s1"/>
              <w:rFonts w:ascii="Garamond" w:hAnsi="Garamond"/>
              <w:b w:val="0"/>
              <w:color w:val="000000" w:themeColor="text1"/>
              <w:sz w:val="24"/>
              <w:szCs w:val="24"/>
            </w:rPr>
          </w:rPrChange>
        </w:rPr>
        <w:t xml:space="preserve"> leave no trace” (162</w:t>
      </w:r>
      <w:r w:rsidR="004C6A65" w:rsidRPr="00DA34F0">
        <w:rPr>
          <w:rStyle w:val="m-9115795407614457208s1"/>
          <w:rFonts w:ascii="Times New Roman" w:hAnsi="Times New Roman"/>
          <w:b w:val="0"/>
          <w:color w:val="000000" w:themeColor="text1"/>
          <w:sz w:val="24"/>
          <w:szCs w:val="24"/>
          <w:rPrChange w:id="2075" w:author="Anna Wingfield" w:date="2024-03-14T16:20:00Z">
            <w:rPr>
              <w:rStyle w:val="m-9115795407614457208s1"/>
              <w:rFonts w:ascii="Garamond" w:hAnsi="Garamond"/>
              <w:b w:val="0"/>
              <w:color w:val="000000" w:themeColor="text1"/>
              <w:sz w:val="24"/>
              <w:szCs w:val="24"/>
            </w:rPr>
          </w:rPrChange>
        </w:rPr>
        <w:t>).</w:t>
      </w:r>
      <w:r w:rsidR="004C6A65" w:rsidRPr="00DA34F0">
        <w:rPr>
          <w:rStyle w:val="m-9115795407614457208s1"/>
          <w:rFonts w:ascii="Times New Roman" w:hAnsi="Times New Roman"/>
          <w:color w:val="000000" w:themeColor="text1"/>
          <w:sz w:val="24"/>
          <w:szCs w:val="24"/>
          <w:rPrChange w:id="2076" w:author="Anna Wingfield" w:date="2024-03-14T16:20:00Z">
            <w:rPr>
              <w:rStyle w:val="m-9115795407614457208s1"/>
              <w:rFonts w:ascii="Garamond" w:hAnsi="Garamond"/>
              <w:color w:val="000000" w:themeColor="text1"/>
              <w:sz w:val="24"/>
              <w:szCs w:val="24"/>
            </w:rPr>
          </w:rPrChange>
        </w:rPr>
        <w:t xml:space="preserve"> </w:t>
      </w:r>
      <w:r w:rsidR="00956B3D" w:rsidRPr="00DA34F0">
        <w:rPr>
          <w:rStyle w:val="m-9115795407614457208s1"/>
          <w:rFonts w:ascii="Times New Roman" w:hAnsi="Times New Roman"/>
          <w:b w:val="0"/>
          <w:color w:val="000000" w:themeColor="text1"/>
          <w:sz w:val="24"/>
          <w:szCs w:val="24"/>
          <w:rPrChange w:id="2077" w:author="Anna Wingfield" w:date="2024-03-14T16:20:00Z">
            <w:rPr>
              <w:rStyle w:val="m-9115795407614457208s1"/>
              <w:rFonts w:ascii="Garamond" w:hAnsi="Garamond"/>
              <w:b w:val="0"/>
              <w:color w:val="000000" w:themeColor="text1"/>
              <w:sz w:val="24"/>
              <w:szCs w:val="24"/>
            </w:rPr>
          </w:rPrChange>
        </w:rPr>
        <w:t>For Matilda to die, she must pass the secret on</w:t>
      </w:r>
      <w:r w:rsidR="004C6A65" w:rsidRPr="00DA34F0">
        <w:rPr>
          <w:rStyle w:val="m-9115795407614457208s1"/>
          <w:rFonts w:ascii="Times New Roman" w:hAnsi="Times New Roman"/>
          <w:b w:val="0"/>
          <w:color w:val="000000" w:themeColor="text1"/>
          <w:sz w:val="24"/>
          <w:szCs w:val="24"/>
          <w:rPrChange w:id="2078" w:author="Anna Wingfield" w:date="2024-03-14T16:20:00Z">
            <w:rPr>
              <w:rStyle w:val="m-9115795407614457208s1"/>
              <w:rFonts w:ascii="Garamond" w:hAnsi="Garamond"/>
              <w:b w:val="0"/>
              <w:color w:val="000000" w:themeColor="text1"/>
              <w:sz w:val="24"/>
              <w:szCs w:val="24"/>
            </w:rPr>
          </w:rPrChange>
        </w:rPr>
        <w:t xml:space="preserve"> to Woodville</w:t>
      </w:r>
      <w:r w:rsidR="00600E45" w:rsidRPr="00DA34F0">
        <w:rPr>
          <w:rStyle w:val="m-9115795407614457208s1"/>
          <w:rFonts w:ascii="Times New Roman" w:hAnsi="Times New Roman"/>
          <w:b w:val="0"/>
          <w:color w:val="000000" w:themeColor="text1"/>
          <w:sz w:val="24"/>
          <w:szCs w:val="24"/>
          <w:rPrChange w:id="2079" w:author="Anna Wingfield" w:date="2024-03-14T16:20:00Z">
            <w:rPr>
              <w:rStyle w:val="m-9115795407614457208s1"/>
              <w:rFonts w:ascii="Garamond" w:hAnsi="Garamond"/>
              <w:b w:val="0"/>
              <w:color w:val="000000" w:themeColor="text1"/>
              <w:sz w:val="24"/>
              <w:szCs w:val="24"/>
            </w:rPr>
          </w:rPrChange>
        </w:rPr>
        <w:t>, the trace of her father</w:t>
      </w:r>
      <w:r w:rsidR="00956B3D" w:rsidRPr="00DA34F0">
        <w:rPr>
          <w:rStyle w:val="m-9115795407614457208s1"/>
          <w:rFonts w:ascii="Times New Roman" w:hAnsi="Times New Roman"/>
          <w:b w:val="0"/>
          <w:color w:val="000000" w:themeColor="text1"/>
          <w:sz w:val="24"/>
          <w:szCs w:val="24"/>
          <w:rPrChange w:id="2080" w:author="Anna Wingfield" w:date="2024-03-14T16:20:00Z">
            <w:rPr>
              <w:rStyle w:val="m-9115795407614457208s1"/>
              <w:rFonts w:ascii="Garamond" w:hAnsi="Garamond"/>
              <w:b w:val="0"/>
              <w:color w:val="000000" w:themeColor="text1"/>
              <w:sz w:val="24"/>
              <w:szCs w:val="24"/>
            </w:rPr>
          </w:rPrChange>
        </w:rPr>
        <w:t xml:space="preserve"> in her that keeps them both alive in survivance. </w:t>
      </w:r>
      <w:r w:rsidR="004C6A65" w:rsidRPr="00DA34F0">
        <w:rPr>
          <w:rStyle w:val="m-9115795407614457208s1"/>
          <w:rFonts w:ascii="Times New Roman" w:hAnsi="Times New Roman"/>
          <w:b w:val="0"/>
          <w:color w:val="000000" w:themeColor="text1"/>
          <w:sz w:val="24"/>
          <w:szCs w:val="24"/>
          <w:rPrChange w:id="2081" w:author="Anna Wingfield" w:date="2024-03-14T16:20:00Z">
            <w:rPr>
              <w:rStyle w:val="m-9115795407614457208s1"/>
              <w:rFonts w:ascii="Garamond" w:hAnsi="Garamond"/>
              <w:b w:val="0"/>
              <w:color w:val="000000" w:themeColor="text1"/>
              <w:sz w:val="24"/>
              <w:szCs w:val="24"/>
            </w:rPr>
          </w:rPrChange>
        </w:rPr>
        <w:t>F</w:t>
      </w:r>
      <w:r w:rsidR="00956B3D" w:rsidRPr="00DA34F0">
        <w:rPr>
          <w:rStyle w:val="m-9115795407614457208s1"/>
          <w:rFonts w:ascii="Times New Roman" w:hAnsi="Times New Roman"/>
          <w:b w:val="0"/>
          <w:color w:val="000000" w:themeColor="text1"/>
          <w:sz w:val="24"/>
          <w:szCs w:val="24"/>
          <w:rPrChange w:id="2082" w:author="Anna Wingfield" w:date="2024-03-14T16:20:00Z">
            <w:rPr>
              <w:rStyle w:val="m-9115795407614457208s1"/>
              <w:rFonts w:ascii="Garamond" w:hAnsi="Garamond"/>
              <w:b w:val="0"/>
              <w:color w:val="000000" w:themeColor="text1"/>
              <w:sz w:val="24"/>
              <w:szCs w:val="24"/>
            </w:rPr>
          </w:rPrChange>
        </w:rPr>
        <w:t xml:space="preserve">or Matilda to die, she must live in </w:t>
      </w:r>
      <w:r w:rsidR="00ED4C4F" w:rsidRPr="00DA34F0">
        <w:rPr>
          <w:rStyle w:val="m-9115795407614457208s1"/>
          <w:rFonts w:ascii="Times New Roman" w:hAnsi="Times New Roman"/>
          <w:b w:val="0"/>
          <w:color w:val="000000" w:themeColor="text1"/>
          <w:sz w:val="24"/>
          <w:szCs w:val="24"/>
          <w:rPrChange w:id="2083" w:author="Anna Wingfield" w:date="2024-03-14T16:20:00Z">
            <w:rPr>
              <w:rStyle w:val="m-9115795407614457208s1"/>
              <w:rFonts w:ascii="Garamond" w:hAnsi="Garamond"/>
              <w:b w:val="0"/>
              <w:color w:val="000000" w:themeColor="text1"/>
              <w:sz w:val="24"/>
              <w:szCs w:val="24"/>
            </w:rPr>
          </w:rPrChange>
        </w:rPr>
        <w:t xml:space="preserve">the </w:t>
      </w:r>
      <w:r w:rsidR="00956B3D" w:rsidRPr="00DA34F0">
        <w:rPr>
          <w:rStyle w:val="m-9115795407614457208s1"/>
          <w:rFonts w:ascii="Times New Roman" w:hAnsi="Times New Roman"/>
          <w:b w:val="0"/>
          <w:color w:val="000000" w:themeColor="text1"/>
          <w:sz w:val="24"/>
          <w:szCs w:val="24"/>
          <w:rPrChange w:id="2084" w:author="Anna Wingfield" w:date="2024-03-14T16:20:00Z">
            <w:rPr>
              <w:rStyle w:val="m-9115795407614457208s1"/>
              <w:rFonts w:ascii="Garamond" w:hAnsi="Garamond"/>
              <w:b w:val="0"/>
              <w:color w:val="000000" w:themeColor="text1"/>
              <w:sz w:val="24"/>
              <w:szCs w:val="24"/>
            </w:rPr>
          </w:rPrChange>
        </w:rPr>
        <w:t xml:space="preserve">writing </w:t>
      </w:r>
      <w:r w:rsidR="00ED4C4F" w:rsidRPr="00DA34F0">
        <w:rPr>
          <w:rStyle w:val="m-9115795407614457208s1"/>
          <w:rFonts w:ascii="Times New Roman" w:hAnsi="Times New Roman"/>
          <w:b w:val="0"/>
          <w:color w:val="000000" w:themeColor="text1"/>
          <w:sz w:val="24"/>
          <w:szCs w:val="24"/>
          <w:rPrChange w:id="2085" w:author="Anna Wingfield" w:date="2024-03-14T16:20:00Z">
            <w:rPr>
              <w:rStyle w:val="m-9115795407614457208s1"/>
              <w:rFonts w:ascii="Garamond" w:hAnsi="Garamond"/>
              <w:b w:val="0"/>
              <w:color w:val="000000" w:themeColor="text1"/>
              <w:sz w:val="24"/>
              <w:szCs w:val="24"/>
            </w:rPr>
          </w:rPrChange>
        </w:rPr>
        <w:t xml:space="preserve">of </w:t>
      </w:r>
      <w:r w:rsidR="00956B3D" w:rsidRPr="00DA34F0">
        <w:rPr>
          <w:rStyle w:val="m-9115795407614457208s1"/>
          <w:rFonts w:ascii="Times New Roman" w:hAnsi="Times New Roman"/>
          <w:b w:val="0"/>
          <w:color w:val="000000" w:themeColor="text1"/>
          <w:sz w:val="24"/>
          <w:szCs w:val="24"/>
          <w:rPrChange w:id="2086" w:author="Anna Wingfield" w:date="2024-03-14T16:20:00Z">
            <w:rPr>
              <w:rStyle w:val="m-9115795407614457208s1"/>
              <w:rFonts w:ascii="Garamond" w:hAnsi="Garamond"/>
              <w:b w:val="0"/>
              <w:color w:val="000000" w:themeColor="text1"/>
              <w:sz w:val="24"/>
              <w:szCs w:val="24"/>
            </w:rPr>
          </w:rPrChange>
        </w:rPr>
        <w:t xml:space="preserve">her </w:t>
      </w:r>
      <w:r w:rsidR="00215F8C" w:rsidRPr="00DA34F0">
        <w:rPr>
          <w:rStyle w:val="m-9115795407614457208s1"/>
          <w:rFonts w:ascii="Times New Roman" w:hAnsi="Times New Roman"/>
          <w:b w:val="0"/>
          <w:color w:val="000000" w:themeColor="text1"/>
          <w:sz w:val="24"/>
          <w:szCs w:val="24"/>
          <w:rPrChange w:id="2087" w:author="Anna Wingfield" w:date="2024-03-14T16:20:00Z">
            <w:rPr>
              <w:rStyle w:val="m-9115795407614457208s1"/>
              <w:rFonts w:ascii="Garamond" w:hAnsi="Garamond"/>
              <w:b w:val="0"/>
              <w:color w:val="000000" w:themeColor="text1"/>
              <w:sz w:val="24"/>
              <w:szCs w:val="24"/>
            </w:rPr>
          </w:rPrChange>
        </w:rPr>
        <w:t xml:space="preserve">writing of her life, her </w:t>
      </w:r>
      <w:r w:rsidR="00956B3D" w:rsidRPr="00DA34F0">
        <w:rPr>
          <w:rStyle w:val="m-9115795407614457208s1"/>
          <w:rFonts w:ascii="Times New Roman" w:hAnsi="Times New Roman"/>
          <w:b w:val="0"/>
          <w:color w:val="000000" w:themeColor="text1"/>
          <w:sz w:val="24"/>
          <w:szCs w:val="24"/>
          <w:rPrChange w:id="2088" w:author="Anna Wingfield" w:date="2024-03-14T16:20:00Z">
            <w:rPr>
              <w:rStyle w:val="m-9115795407614457208s1"/>
              <w:rFonts w:ascii="Garamond" w:hAnsi="Garamond"/>
              <w:b w:val="0"/>
              <w:color w:val="000000" w:themeColor="text1"/>
              <w:sz w:val="24"/>
              <w:szCs w:val="24"/>
            </w:rPr>
          </w:rPrChange>
        </w:rPr>
        <w:t xml:space="preserve">autobiography. </w:t>
      </w:r>
    </w:p>
    <w:p w14:paraId="4A5A79A4" w14:textId="453D75F1" w:rsidR="004A1D04" w:rsidRPr="00DA34F0" w:rsidRDefault="004C6A65"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2089"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090" w:author="Anna Wingfield" w:date="2024-03-14T16:20:00Z">
            <w:rPr>
              <w:rStyle w:val="m-9115795407614457208s1"/>
              <w:rFonts w:ascii="Garamond" w:hAnsi="Garamond"/>
              <w:b w:val="0"/>
              <w:color w:val="000000" w:themeColor="text1"/>
              <w:sz w:val="24"/>
              <w:szCs w:val="24"/>
            </w:rPr>
          </w:rPrChange>
        </w:rPr>
        <w:tab/>
        <w:t>The revenant of Matilda</w:t>
      </w:r>
      <w:r w:rsidR="008C2E3A" w:rsidRPr="00DA34F0">
        <w:rPr>
          <w:rStyle w:val="m-9115795407614457208s1"/>
          <w:rFonts w:ascii="Times New Roman" w:hAnsi="Times New Roman"/>
          <w:b w:val="0"/>
          <w:color w:val="000000" w:themeColor="text1"/>
          <w:sz w:val="24"/>
          <w:szCs w:val="24"/>
          <w:rPrChange w:id="2091" w:author="Anna Wingfield" w:date="2024-03-14T16:20:00Z">
            <w:rPr>
              <w:rStyle w:val="m-9115795407614457208s1"/>
              <w:rFonts w:ascii="Garamond" w:hAnsi="Garamond"/>
              <w:b w:val="0"/>
              <w:color w:val="000000" w:themeColor="text1"/>
              <w:sz w:val="24"/>
              <w:szCs w:val="24"/>
            </w:rPr>
          </w:rPrChange>
        </w:rPr>
        <w:t>’s</w:t>
      </w:r>
      <w:r w:rsidRPr="00DA34F0">
        <w:rPr>
          <w:rStyle w:val="m-9115795407614457208s1"/>
          <w:rFonts w:ascii="Times New Roman" w:hAnsi="Times New Roman"/>
          <w:b w:val="0"/>
          <w:color w:val="000000" w:themeColor="text1"/>
          <w:sz w:val="24"/>
          <w:szCs w:val="24"/>
          <w:rPrChange w:id="2092" w:author="Anna Wingfield" w:date="2024-03-14T16:20:00Z">
            <w:rPr>
              <w:rStyle w:val="m-9115795407614457208s1"/>
              <w:rFonts w:ascii="Garamond" w:hAnsi="Garamond"/>
              <w:b w:val="0"/>
              <w:color w:val="000000" w:themeColor="text1"/>
              <w:sz w:val="24"/>
              <w:szCs w:val="24"/>
            </w:rPr>
          </w:rPrChange>
        </w:rPr>
        <w:t xml:space="preserve"> and her father’s love thus takes on disembodied life in their death, in a writing whose survivance pulses with a life that could never be </w:t>
      </w:r>
      <w:proofErr w:type="gramStart"/>
      <w:r w:rsidRPr="00DA34F0">
        <w:rPr>
          <w:rStyle w:val="m-9115795407614457208s1"/>
          <w:rFonts w:ascii="Times New Roman" w:hAnsi="Times New Roman"/>
          <w:b w:val="0"/>
          <w:color w:val="000000" w:themeColor="text1"/>
          <w:sz w:val="24"/>
          <w:szCs w:val="24"/>
          <w:rPrChange w:id="2093" w:author="Anna Wingfield" w:date="2024-03-14T16:20:00Z">
            <w:rPr>
              <w:rStyle w:val="m-9115795407614457208s1"/>
              <w:rFonts w:ascii="Garamond" w:hAnsi="Garamond"/>
              <w:b w:val="0"/>
              <w:color w:val="000000" w:themeColor="text1"/>
              <w:sz w:val="24"/>
              <w:szCs w:val="24"/>
            </w:rPr>
          </w:rPrChange>
        </w:rPr>
        <w:t>in order to</w:t>
      </w:r>
      <w:proofErr w:type="gramEnd"/>
      <w:r w:rsidRPr="00DA34F0">
        <w:rPr>
          <w:rStyle w:val="m-9115795407614457208s1"/>
          <w:rFonts w:ascii="Times New Roman" w:hAnsi="Times New Roman"/>
          <w:b w:val="0"/>
          <w:color w:val="000000" w:themeColor="text1"/>
          <w:sz w:val="24"/>
          <w:szCs w:val="24"/>
          <w:rPrChange w:id="2094" w:author="Anna Wingfield" w:date="2024-03-14T16:20:00Z">
            <w:rPr>
              <w:rStyle w:val="m-9115795407614457208s1"/>
              <w:rFonts w:ascii="Garamond" w:hAnsi="Garamond"/>
              <w:b w:val="0"/>
              <w:color w:val="000000" w:themeColor="text1"/>
              <w:sz w:val="24"/>
              <w:szCs w:val="24"/>
            </w:rPr>
          </w:rPrChange>
        </w:rPr>
        <w:t xml:space="preserve"> contain the love that would. “Love never woke again,” she reflects, but “its ghost, ever hovering over my father’s grave, alone survived”</w:t>
      </w:r>
      <w:r w:rsidR="000C0751" w:rsidRPr="00DA34F0">
        <w:rPr>
          <w:rStyle w:val="m-9115795407614457208s1"/>
          <w:rFonts w:ascii="Times New Roman" w:hAnsi="Times New Roman"/>
          <w:b w:val="0"/>
          <w:color w:val="000000" w:themeColor="text1"/>
          <w:sz w:val="24"/>
          <w:szCs w:val="24"/>
          <w:rPrChange w:id="2095" w:author="Anna Wingfield" w:date="2024-03-14T16:20:00Z">
            <w:rPr>
              <w:rStyle w:val="m-9115795407614457208s1"/>
              <w:rFonts w:ascii="Garamond" w:hAnsi="Garamond"/>
              <w:b w:val="0"/>
              <w:color w:val="000000" w:themeColor="text1"/>
              <w:sz w:val="24"/>
              <w:szCs w:val="24"/>
            </w:rPr>
          </w:rPrChange>
        </w:rPr>
        <w:t xml:space="preserve"> </w:t>
      </w:r>
      <w:commentRangeStart w:id="2096"/>
      <w:r w:rsidR="000C0751" w:rsidRPr="00DA34F0">
        <w:rPr>
          <w:rStyle w:val="m-9115795407614457208s1"/>
          <w:rFonts w:ascii="Times New Roman" w:hAnsi="Times New Roman"/>
          <w:b w:val="0"/>
          <w:color w:val="000000" w:themeColor="text1"/>
          <w:sz w:val="24"/>
          <w:szCs w:val="24"/>
          <w:rPrChange w:id="2097" w:author="Anna Wingfield" w:date="2024-03-14T16:20:00Z">
            <w:rPr>
              <w:rStyle w:val="m-9115795407614457208s1"/>
              <w:rFonts w:ascii="Garamond" w:hAnsi="Garamond"/>
              <w:b w:val="0"/>
              <w:color w:val="000000" w:themeColor="text1"/>
              <w:sz w:val="24"/>
              <w:szCs w:val="24"/>
            </w:rPr>
          </w:rPrChange>
        </w:rPr>
        <w:t>(184</w:t>
      </w:r>
      <w:r w:rsidR="003B2A95" w:rsidRPr="00DA34F0">
        <w:rPr>
          <w:rStyle w:val="m-9115795407614457208s1"/>
          <w:rFonts w:ascii="Times New Roman" w:hAnsi="Times New Roman"/>
          <w:b w:val="0"/>
          <w:color w:val="000000" w:themeColor="text1"/>
          <w:sz w:val="24"/>
          <w:szCs w:val="24"/>
          <w:rPrChange w:id="2098" w:author="Anna Wingfield" w:date="2024-03-14T16:20:00Z">
            <w:rPr>
              <w:rStyle w:val="m-9115795407614457208s1"/>
              <w:rFonts w:ascii="Garamond" w:hAnsi="Garamond"/>
              <w:b w:val="0"/>
              <w:color w:val="000000" w:themeColor="text1"/>
              <w:sz w:val="24"/>
              <w:szCs w:val="24"/>
            </w:rPr>
          </w:rPrChange>
        </w:rPr>
        <w:t xml:space="preserve">). </w:t>
      </w:r>
      <w:commentRangeEnd w:id="2096"/>
      <w:r w:rsidR="003D00DF">
        <w:rPr>
          <w:rStyle w:val="CommentReference"/>
          <w:rFonts w:ascii="Garamond" w:hAnsi="Garamond"/>
          <w:b w:val="0"/>
          <w:bCs w:val="0"/>
          <w:lang w:eastAsia="ja-JP"/>
        </w:rPr>
        <w:commentReference w:id="2096"/>
      </w:r>
      <w:r w:rsidR="003B2A95" w:rsidRPr="00DA34F0">
        <w:rPr>
          <w:rStyle w:val="m-9115795407614457208s1"/>
          <w:rFonts w:ascii="Times New Roman" w:hAnsi="Times New Roman"/>
          <w:b w:val="0"/>
          <w:color w:val="000000" w:themeColor="text1"/>
          <w:sz w:val="24"/>
          <w:szCs w:val="24"/>
          <w:rPrChange w:id="2099" w:author="Anna Wingfield" w:date="2024-03-14T16:20:00Z">
            <w:rPr>
              <w:rStyle w:val="m-9115795407614457208s1"/>
              <w:rFonts w:ascii="Garamond" w:hAnsi="Garamond"/>
              <w:b w:val="0"/>
              <w:color w:val="000000" w:themeColor="text1"/>
              <w:sz w:val="24"/>
              <w:szCs w:val="24"/>
            </w:rPr>
          </w:rPrChange>
        </w:rPr>
        <w:t>As</w:t>
      </w:r>
      <w:r w:rsidR="003B2A95" w:rsidRPr="00DA34F0">
        <w:rPr>
          <w:rStyle w:val="m-9115795407614457208s1"/>
          <w:rFonts w:ascii="Times New Roman" w:hAnsi="Times New Roman"/>
          <w:color w:val="000000" w:themeColor="text1"/>
          <w:sz w:val="24"/>
          <w:szCs w:val="24"/>
          <w:rPrChange w:id="2100" w:author="Anna Wingfield" w:date="2024-03-14T16:20:00Z">
            <w:rPr>
              <w:rStyle w:val="m-9115795407614457208s1"/>
              <w:rFonts w:ascii="Garamond" w:hAnsi="Garamond"/>
              <w:color w:val="000000" w:themeColor="text1"/>
              <w:sz w:val="24"/>
              <w:szCs w:val="24"/>
            </w:rPr>
          </w:rPrChange>
        </w:rPr>
        <w:t xml:space="preserve"> </w:t>
      </w:r>
      <w:r w:rsidR="003B2A95" w:rsidRPr="00DA34F0">
        <w:rPr>
          <w:rStyle w:val="m-9115795407614457208s1"/>
          <w:rFonts w:ascii="Times New Roman" w:hAnsi="Times New Roman"/>
          <w:b w:val="0"/>
          <w:color w:val="000000" w:themeColor="text1"/>
          <w:sz w:val="24"/>
          <w:szCs w:val="24"/>
          <w:rPrChange w:id="2101" w:author="Anna Wingfield" w:date="2024-03-14T16:20:00Z">
            <w:rPr>
              <w:rStyle w:val="m-9115795407614457208s1"/>
              <w:rFonts w:ascii="Garamond" w:hAnsi="Garamond"/>
              <w:b w:val="0"/>
              <w:color w:val="000000" w:themeColor="text1"/>
              <w:sz w:val="24"/>
              <w:szCs w:val="24"/>
            </w:rPr>
          </w:rPrChange>
        </w:rPr>
        <w:t xml:space="preserve">an ephemeral being and nothingness at once, love exists as this ghostly imprint of life in the world within the closed pages of the book Woodville </w:t>
      </w:r>
      <w:r w:rsidR="0083794B" w:rsidRPr="00DA34F0">
        <w:rPr>
          <w:rStyle w:val="m-9115795407614457208s1"/>
          <w:rFonts w:ascii="Times New Roman" w:hAnsi="Times New Roman"/>
          <w:b w:val="0"/>
          <w:color w:val="000000" w:themeColor="text1"/>
          <w:sz w:val="24"/>
          <w:szCs w:val="24"/>
          <w:rPrChange w:id="2102" w:author="Anna Wingfield" w:date="2024-03-14T16:20:00Z">
            <w:rPr>
              <w:rStyle w:val="m-9115795407614457208s1"/>
              <w:rFonts w:ascii="Garamond" w:hAnsi="Garamond"/>
              <w:b w:val="0"/>
              <w:color w:val="000000" w:themeColor="text1"/>
              <w:sz w:val="24"/>
              <w:szCs w:val="24"/>
            </w:rPr>
          </w:rPrChange>
        </w:rPr>
        <w:t>opens to read</w:t>
      </w:r>
      <w:r w:rsidR="003B2A95" w:rsidRPr="00DA34F0">
        <w:rPr>
          <w:rStyle w:val="m-9115795407614457208s1"/>
          <w:rFonts w:ascii="Times New Roman" w:hAnsi="Times New Roman"/>
          <w:b w:val="0"/>
          <w:color w:val="000000" w:themeColor="text1"/>
          <w:sz w:val="24"/>
          <w:szCs w:val="24"/>
          <w:rPrChange w:id="2103" w:author="Anna Wingfield" w:date="2024-03-14T16:20:00Z">
            <w:rPr>
              <w:rStyle w:val="m-9115795407614457208s1"/>
              <w:rFonts w:ascii="Garamond" w:hAnsi="Garamond"/>
              <w:b w:val="0"/>
              <w:color w:val="000000" w:themeColor="text1"/>
              <w:sz w:val="24"/>
              <w:szCs w:val="24"/>
            </w:rPr>
          </w:rPrChange>
        </w:rPr>
        <w:t xml:space="preserve">.  </w:t>
      </w:r>
    </w:p>
    <w:p w14:paraId="0C596C4B" w14:textId="77777777" w:rsidR="007707EA" w:rsidRPr="00DA34F0" w:rsidRDefault="007707EA" w:rsidP="007E273E">
      <w:pPr>
        <w:pStyle w:val="m-9115795407614457208p1"/>
        <w:contextualSpacing/>
        <w:rPr>
          <w:rStyle w:val="m-9115795407614457208s1"/>
          <w:rFonts w:ascii="Times New Roman" w:hAnsi="Times New Roman"/>
          <w:b w:val="0"/>
          <w:color w:val="000000" w:themeColor="text1"/>
          <w:sz w:val="24"/>
          <w:szCs w:val="24"/>
          <w:rPrChange w:id="2104" w:author="Anna Wingfield" w:date="2024-03-14T16:20:00Z">
            <w:rPr>
              <w:rStyle w:val="m-9115795407614457208s1"/>
              <w:rFonts w:ascii="Garamond" w:hAnsi="Garamond"/>
              <w:b w:val="0"/>
              <w:color w:val="000000" w:themeColor="text1"/>
              <w:sz w:val="24"/>
              <w:szCs w:val="24"/>
            </w:rPr>
          </w:rPrChange>
        </w:rPr>
      </w:pPr>
    </w:p>
    <w:p w14:paraId="3226A348" w14:textId="69FE275A" w:rsidR="00C0191B" w:rsidRPr="00DA34F0" w:rsidRDefault="00C0191B" w:rsidP="007E273E">
      <w:pPr>
        <w:pStyle w:val="m-9115795407614457208p1"/>
        <w:contextualSpacing/>
        <w:rPr>
          <w:rStyle w:val="m-9115795407614457208s1"/>
          <w:rFonts w:ascii="Times New Roman" w:hAnsi="Times New Roman"/>
          <w:b w:val="0"/>
          <w:color w:val="000000" w:themeColor="text1"/>
          <w:sz w:val="24"/>
          <w:szCs w:val="24"/>
          <w:rPrChange w:id="2105" w:author="Anna Wingfield" w:date="2024-03-14T16:20:00Z">
            <w:rPr>
              <w:rStyle w:val="m-9115795407614457208s1"/>
              <w:rFonts w:ascii="Garamond" w:hAnsi="Garamond"/>
              <w:b w:val="0"/>
              <w:color w:val="000000" w:themeColor="text1"/>
              <w:sz w:val="24"/>
              <w:szCs w:val="24"/>
            </w:rPr>
          </w:rPrChange>
        </w:rPr>
      </w:pPr>
    </w:p>
    <w:p w14:paraId="2C8BA3FA" w14:textId="462817EC" w:rsidR="00D34C6B" w:rsidRPr="003D00DF" w:rsidRDefault="003B2A95" w:rsidP="007E273E">
      <w:pPr>
        <w:pStyle w:val="m-9115795407614457208p1"/>
        <w:rPr>
          <w:rStyle w:val="m-9115795407614457208s1"/>
          <w:rFonts w:ascii="Times New Roman" w:hAnsi="Times New Roman"/>
          <w:b w:val="0"/>
          <w:bCs w:val="0"/>
          <w:color w:val="000000" w:themeColor="text1"/>
          <w:sz w:val="24"/>
          <w:szCs w:val="24"/>
          <w:rPrChange w:id="2106" w:author="Anna Wingfield" w:date="2024-03-14T16:58:00Z">
            <w:rPr>
              <w:rStyle w:val="m-9115795407614457208s1"/>
              <w:rFonts w:ascii="Garamond" w:hAnsi="Garamond"/>
              <w:color w:val="000000" w:themeColor="text1"/>
              <w:sz w:val="24"/>
              <w:szCs w:val="24"/>
            </w:rPr>
          </w:rPrChange>
        </w:rPr>
      </w:pPr>
      <w:commentRangeStart w:id="2107"/>
      <w:r w:rsidRPr="003D00DF">
        <w:rPr>
          <w:rFonts w:ascii="Times New Roman" w:hAnsi="Times New Roman"/>
          <w:b w:val="0"/>
          <w:bCs w:val="0"/>
          <w:sz w:val="24"/>
          <w:szCs w:val="24"/>
          <w:rPrChange w:id="2108" w:author="Anna Wingfield" w:date="2024-03-14T16:58:00Z">
            <w:rPr>
              <w:rFonts w:ascii="Garamond" w:hAnsi="Garamond"/>
              <w:sz w:val="24"/>
              <w:szCs w:val="24"/>
            </w:rPr>
          </w:rPrChange>
        </w:rPr>
        <w:t>Love is a g</w:t>
      </w:r>
      <w:r w:rsidR="006D3604" w:rsidRPr="003D00DF">
        <w:rPr>
          <w:rFonts w:ascii="Times New Roman" w:hAnsi="Times New Roman"/>
          <w:b w:val="0"/>
          <w:bCs w:val="0"/>
          <w:sz w:val="24"/>
          <w:szCs w:val="24"/>
          <w:rPrChange w:id="2109" w:author="Anna Wingfield" w:date="2024-03-14T16:58:00Z">
            <w:rPr>
              <w:rFonts w:ascii="Garamond" w:hAnsi="Garamond"/>
              <w:sz w:val="24"/>
              <w:szCs w:val="24"/>
            </w:rPr>
          </w:rPrChange>
        </w:rPr>
        <w:t>hos</w:t>
      </w:r>
      <w:r w:rsidRPr="003D00DF">
        <w:rPr>
          <w:rFonts w:ascii="Times New Roman" w:hAnsi="Times New Roman"/>
          <w:b w:val="0"/>
          <w:bCs w:val="0"/>
          <w:sz w:val="24"/>
          <w:szCs w:val="24"/>
          <w:rPrChange w:id="2110" w:author="Anna Wingfield" w:date="2024-03-14T16:58:00Z">
            <w:rPr>
              <w:rFonts w:ascii="Garamond" w:hAnsi="Garamond"/>
              <w:sz w:val="24"/>
              <w:szCs w:val="24"/>
            </w:rPr>
          </w:rPrChange>
        </w:rPr>
        <w:t>t</w:t>
      </w:r>
      <w:commentRangeEnd w:id="2107"/>
      <w:r w:rsidR="00A365C3">
        <w:rPr>
          <w:rStyle w:val="CommentReference"/>
          <w:rFonts w:ascii="Garamond" w:hAnsi="Garamond"/>
          <w:b w:val="0"/>
          <w:bCs w:val="0"/>
          <w:lang w:eastAsia="ja-JP"/>
        </w:rPr>
        <w:commentReference w:id="2107"/>
      </w:r>
    </w:p>
    <w:p w14:paraId="028B1179" w14:textId="77777777" w:rsidR="00EC63B0" w:rsidRPr="00DA34F0" w:rsidRDefault="00AA3D2F"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2111"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112" w:author="Anna Wingfield" w:date="2024-03-14T16:20:00Z">
            <w:rPr>
              <w:rStyle w:val="m-9115795407614457208s1"/>
              <w:rFonts w:ascii="Garamond" w:hAnsi="Garamond"/>
              <w:b w:val="0"/>
              <w:color w:val="000000" w:themeColor="text1"/>
              <w:sz w:val="24"/>
              <w:szCs w:val="24"/>
            </w:rPr>
          </w:rPrChange>
        </w:rPr>
        <w:tab/>
      </w:r>
      <w:r w:rsidR="00EE55ED" w:rsidRPr="00DA34F0">
        <w:rPr>
          <w:rStyle w:val="m-9115795407614457208s1"/>
          <w:rFonts w:ascii="Times New Roman" w:hAnsi="Times New Roman"/>
          <w:b w:val="0"/>
          <w:color w:val="000000" w:themeColor="text1"/>
          <w:sz w:val="24"/>
          <w:szCs w:val="24"/>
          <w:rPrChange w:id="2113" w:author="Anna Wingfield" w:date="2024-03-14T16:20:00Z">
            <w:rPr>
              <w:rStyle w:val="m-9115795407614457208s1"/>
              <w:rFonts w:ascii="Garamond" w:hAnsi="Garamond"/>
              <w:b w:val="0"/>
              <w:color w:val="000000" w:themeColor="text1"/>
              <w:sz w:val="24"/>
              <w:szCs w:val="24"/>
            </w:rPr>
          </w:rPrChange>
        </w:rPr>
        <w:t xml:space="preserve">As does the creature in </w:t>
      </w:r>
      <w:r w:rsidR="00EE55ED" w:rsidRPr="00DA34F0">
        <w:rPr>
          <w:rStyle w:val="m-9115795407614457208s1"/>
          <w:rFonts w:ascii="Times New Roman" w:hAnsi="Times New Roman"/>
          <w:b w:val="0"/>
          <w:i/>
          <w:color w:val="000000" w:themeColor="text1"/>
          <w:sz w:val="24"/>
          <w:szCs w:val="24"/>
          <w:rPrChange w:id="2114" w:author="Anna Wingfield" w:date="2024-03-14T16:20:00Z">
            <w:rPr>
              <w:rStyle w:val="m-9115795407614457208s1"/>
              <w:rFonts w:ascii="Garamond" w:hAnsi="Garamond"/>
              <w:b w:val="0"/>
              <w:i/>
              <w:color w:val="000000" w:themeColor="text1"/>
              <w:sz w:val="24"/>
              <w:szCs w:val="24"/>
            </w:rPr>
          </w:rPrChange>
        </w:rPr>
        <w:t>Frankenstein</w:t>
      </w:r>
      <w:r w:rsidR="00EE55ED" w:rsidRPr="00DA34F0">
        <w:rPr>
          <w:rStyle w:val="m-9115795407614457208s1"/>
          <w:rFonts w:ascii="Times New Roman" w:hAnsi="Times New Roman"/>
          <w:b w:val="0"/>
          <w:color w:val="000000" w:themeColor="text1"/>
          <w:sz w:val="24"/>
          <w:szCs w:val="24"/>
          <w:rPrChange w:id="2115" w:author="Anna Wingfield" w:date="2024-03-14T16:20:00Z">
            <w:rPr>
              <w:rStyle w:val="m-9115795407614457208s1"/>
              <w:rFonts w:ascii="Garamond" w:hAnsi="Garamond"/>
              <w:b w:val="0"/>
              <w:color w:val="000000" w:themeColor="text1"/>
              <w:sz w:val="24"/>
              <w:szCs w:val="24"/>
            </w:rPr>
          </w:rPrChange>
        </w:rPr>
        <w:t xml:space="preserve">, Matilda </w:t>
      </w:r>
      <w:r w:rsidR="00B44547" w:rsidRPr="00DA34F0">
        <w:rPr>
          <w:rStyle w:val="m-9115795407614457208s1"/>
          <w:rFonts w:ascii="Times New Roman" w:hAnsi="Times New Roman"/>
          <w:b w:val="0"/>
          <w:color w:val="000000" w:themeColor="text1"/>
          <w:sz w:val="24"/>
          <w:szCs w:val="24"/>
          <w:rPrChange w:id="2116" w:author="Anna Wingfield" w:date="2024-03-14T16:20:00Z">
            <w:rPr>
              <w:rStyle w:val="m-9115795407614457208s1"/>
              <w:rFonts w:ascii="Garamond" w:hAnsi="Garamond"/>
              <w:b w:val="0"/>
              <w:color w:val="000000" w:themeColor="text1"/>
              <w:sz w:val="24"/>
              <w:szCs w:val="24"/>
            </w:rPr>
          </w:rPrChange>
        </w:rPr>
        <w:t>longs for a</w:t>
      </w:r>
      <w:r w:rsidR="00C852AD" w:rsidRPr="00DA34F0">
        <w:rPr>
          <w:rStyle w:val="m-9115795407614457208s1"/>
          <w:rFonts w:ascii="Times New Roman" w:hAnsi="Times New Roman"/>
          <w:b w:val="0"/>
          <w:color w:val="000000" w:themeColor="text1"/>
          <w:sz w:val="24"/>
          <w:szCs w:val="24"/>
          <w:rPrChange w:id="2117" w:author="Anna Wingfield" w:date="2024-03-14T16:20:00Z">
            <w:rPr>
              <w:rStyle w:val="m-9115795407614457208s1"/>
              <w:rFonts w:ascii="Garamond" w:hAnsi="Garamond"/>
              <w:b w:val="0"/>
              <w:color w:val="000000" w:themeColor="text1"/>
              <w:sz w:val="24"/>
              <w:szCs w:val="24"/>
            </w:rPr>
          </w:rPrChange>
        </w:rPr>
        <w:t>n apocalypse, a</w:t>
      </w:r>
      <w:r w:rsidR="00B44547" w:rsidRPr="00DA34F0">
        <w:rPr>
          <w:rStyle w:val="m-9115795407614457208s1"/>
          <w:rFonts w:ascii="Times New Roman" w:hAnsi="Times New Roman"/>
          <w:b w:val="0"/>
          <w:color w:val="000000" w:themeColor="text1"/>
          <w:sz w:val="24"/>
          <w:szCs w:val="24"/>
          <w:rPrChange w:id="2118" w:author="Anna Wingfield" w:date="2024-03-14T16:20:00Z">
            <w:rPr>
              <w:rStyle w:val="m-9115795407614457208s1"/>
              <w:rFonts w:ascii="Garamond" w:hAnsi="Garamond"/>
              <w:b w:val="0"/>
              <w:color w:val="000000" w:themeColor="text1"/>
              <w:sz w:val="24"/>
              <w:szCs w:val="24"/>
            </w:rPr>
          </w:rPrChange>
        </w:rPr>
        <w:t xml:space="preserve"> return to </w:t>
      </w:r>
      <w:r w:rsidR="00EE55ED" w:rsidRPr="00DA34F0">
        <w:rPr>
          <w:rStyle w:val="m-9115795407614457208s1"/>
          <w:rFonts w:ascii="Times New Roman" w:hAnsi="Times New Roman"/>
          <w:b w:val="0"/>
          <w:color w:val="000000" w:themeColor="text1"/>
          <w:sz w:val="24"/>
          <w:szCs w:val="24"/>
          <w:rPrChange w:id="2119" w:author="Anna Wingfield" w:date="2024-03-14T16:20:00Z">
            <w:rPr>
              <w:rStyle w:val="m-9115795407614457208s1"/>
              <w:rFonts w:ascii="Garamond" w:hAnsi="Garamond"/>
              <w:b w:val="0"/>
              <w:color w:val="000000" w:themeColor="text1"/>
              <w:sz w:val="24"/>
              <w:szCs w:val="24"/>
            </w:rPr>
          </w:rPrChange>
        </w:rPr>
        <w:t>Paradise</w:t>
      </w:r>
      <w:r w:rsidR="00C852AD" w:rsidRPr="00DA34F0">
        <w:rPr>
          <w:rStyle w:val="m-9115795407614457208s1"/>
          <w:rFonts w:ascii="Times New Roman" w:hAnsi="Times New Roman"/>
          <w:b w:val="0"/>
          <w:color w:val="000000" w:themeColor="text1"/>
          <w:sz w:val="24"/>
          <w:szCs w:val="24"/>
          <w:rPrChange w:id="2120" w:author="Anna Wingfield" w:date="2024-03-14T16:20:00Z">
            <w:rPr>
              <w:rStyle w:val="m-9115795407614457208s1"/>
              <w:rFonts w:ascii="Garamond" w:hAnsi="Garamond"/>
              <w:b w:val="0"/>
              <w:color w:val="000000" w:themeColor="text1"/>
              <w:sz w:val="24"/>
              <w:szCs w:val="24"/>
            </w:rPr>
          </w:rPrChange>
        </w:rPr>
        <w:t xml:space="preserve">. </w:t>
      </w:r>
      <w:r w:rsidR="00EE55ED" w:rsidRPr="00DA34F0">
        <w:rPr>
          <w:rStyle w:val="m-9115795407614457208s1"/>
          <w:rFonts w:ascii="Times New Roman" w:hAnsi="Times New Roman"/>
          <w:b w:val="0"/>
          <w:color w:val="000000" w:themeColor="text1"/>
          <w:sz w:val="24"/>
          <w:szCs w:val="24"/>
          <w:rPrChange w:id="2121" w:author="Anna Wingfield" w:date="2024-03-14T16:20:00Z">
            <w:rPr>
              <w:rStyle w:val="m-9115795407614457208s1"/>
              <w:rFonts w:ascii="Garamond" w:hAnsi="Garamond"/>
              <w:b w:val="0"/>
              <w:color w:val="000000" w:themeColor="text1"/>
              <w:sz w:val="24"/>
              <w:szCs w:val="24"/>
            </w:rPr>
          </w:rPrChange>
        </w:rPr>
        <w:t xml:space="preserve">“Is it not strange that grief should quickly follow so divine a happiness?” </w:t>
      </w:r>
      <w:r w:rsidR="00EE55ED" w:rsidRPr="00DA34F0">
        <w:rPr>
          <w:rStyle w:val="m-9115795407614457208s1"/>
          <w:rFonts w:ascii="Times New Roman" w:hAnsi="Times New Roman"/>
          <w:b w:val="0"/>
          <w:color w:val="000000" w:themeColor="text1"/>
          <w:sz w:val="24"/>
          <w:szCs w:val="24"/>
          <w:rPrChange w:id="2122" w:author="Anna Wingfield" w:date="2024-03-14T16:20:00Z">
            <w:rPr>
              <w:rStyle w:val="m-9115795407614457208s1"/>
              <w:rFonts w:ascii="Garamond" w:hAnsi="Garamond"/>
              <w:b w:val="0"/>
              <w:color w:val="000000" w:themeColor="text1"/>
              <w:sz w:val="24"/>
              <w:szCs w:val="24"/>
            </w:rPr>
          </w:rPrChange>
        </w:rPr>
        <w:lastRenderedPageBreak/>
        <w:t>Matilda asks, a lamen</w:t>
      </w:r>
      <w:r w:rsidR="002E0AA9" w:rsidRPr="00DA34F0">
        <w:rPr>
          <w:rStyle w:val="m-9115795407614457208s1"/>
          <w:rFonts w:ascii="Times New Roman" w:hAnsi="Times New Roman"/>
          <w:b w:val="0"/>
          <w:color w:val="000000" w:themeColor="text1"/>
          <w:sz w:val="24"/>
          <w:szCs w:val="24"/>
          <w:rPrChange w:id="2123" w:author="Anna Wingfield" w:date="2024-03-14T16:20:00Z">
            <w:rPr>
              <w:rStyle w:val="m-9115795407614457208s1"/>
              <w:rFonts w:ascii="Garamond" w:hAnsi="Garamond"/>
              <w:b w:val="0"/>
              <w:color w:val="000000" w:themeColor="text1"/>
              <w:sz w:val="24"/>
              <w:szCs w:val="24"/>
            </w:rPr>
          </w:rPrChange>
        </w:rPr>
        <w:t xml:space="preserve">t whose paradox plays out on the very nature of the self that misunderstands itself </w:t>
      </w:r>
      <w:r w:rsidR="008C2E3A" w:rsidRPr="00DA34F0">
        <w:rPr>
          <w:rStyle w:val="m-9115795407614457208s1"/>
          <w:rFonts w:ascii="Times New Roman" w:hAnsi="Times New Roman"/>
          <w:b w:val="0"/>
          <w:color w:val="000000" w:themeColor="text1"/>
          <w:sz w:val="24"/>
          <w:szCs w:val="24"/>
          <w:rPrChange w:id="2124" w:author="Anna Wingfield" w:date="2024-03-14T16:20:00Z">
            <w:rPr>
              <w:rStyle w:val="m-9115795407614457208s1"/>
              <w:rFonts w:ascii="Garamond" w:hAnsi="Garamond"/>
              <w:b w:val="0"/>
              <w:color w:val="000000" w:themeColor="text1"/>
              <w:sz w:val="24"/>
              <w:szCs w:val="24"/>
            </w:rPr>
          </w:rPrChange>
        </w:rPr>
        <w:t xml:space="preserve">as defined </w:t>
      </w:r>
      <w:r w:rsidR="002E0AA9" w:rsidRPr="00DA34F0">
        <w:rPr>
          <w:rStyle w:val="m-9115795407614457208s1"/>
          <w:rFonts w:ascii="Times New Roman" w:hAnsi="Times New Roman"/>
          <w:b w:val="0"/>
          <w:color w:val="000000" w:themeColor="text1"/>
          <w:sz w:val="24"/>
          <w:szCs w:val="24"/>
          <w:rPrChange w:id="2125" w:author="Anna Wingfield" w:date="2024-03-14T16:20:00Z">
            <w:rPr>
              <w:rStyle w:val="m-9115795407614457208s1"/>
              <w:rFonts w:ascii="Garamond" w:hAnsi="Garamond"/>
              <w:b w:val="0"/>
              <w:color w:val="000000" w:themeColor="text1"/>
              <w:sz w:val="24"/>
              <w:szCs w:val="24"/>
            </w:rPr>
          </w:rPrChange>
        </w:rPr>
        <w:t>through this supposedly grounding division of nature and culture (162). Matilda finds herself, that is</w:t>
      </w:r>
      <w:r w:rsidR="001E3CCA" w:rsidRPr="00DA34F0">
        <w:rPr>
          <w:rStyle w:val="m-9115795407614457208s1"/>
          <w:rFonts w:ascii="Times New Roman" w:hAnsi="Times New Roman"/>
          <w:b w:val="0"/>
          <w:color w:val="000000" w:themeColor="text1"/>
          <w:sz w:val="24"/>
          <w:szCs w:val="24"/>
          <w:rPrChange w:id="2126" w:author="Anna Wingfield" w:date="2024-03-14T16:20:00Z">
            <w:rPr>
              <w:rStyle w:val="m-9115795407614457208s1"/>
              <w:rFonts w:ascii="Garamond" w:hAnsi="Garamond"/>
              <w:b w:val="0"/>
              <w:color w:val="000000" w:themeColor="text1"/>
              <w:sz w:val="24"/>
              <w:szCs w:val="24"/>
            </w:rPr>
          </w:rPrChange>
        </w:rPr>
        <w:t>,</w:t>
      </w:r>
      <w:r w:rsidR="002E0AA9" w:rsidRPr="00DA34F0">
        <w:rPr>
          <w:rStyle w:val="m-9115795407614457208s1"/>
          <w:rFonts w:ascii="Times New Roman" w:hAnsi="Times New Roman"/>
          <w:b w:val="0"/>
          <w:color w:val="000000" w:themeColor="text1"/>
          <w:sz w:val="24"/>
          <w:szCs w:val="24"/>
          <w:rPrChange w:id="2127" w:author="Anna Wingfield" w:date="2024-03-14T16:20:00Z">
            <w:rPr>
              <w:rStyle w:val="m-9115795407614457208s1"/>
              <w:rFonts w:ascii="Garamond" w:hAnsi="Garamond"/>
              <w:b w:val="0"/>
              <w:color w:val="000000" w:themeColor="text1"/>
              <w:sz w:val="24"/>
              <w:szCs w:val="24"/>
            </w:rPr>
          </w:rPrChange>
        </w:rPr>
        <w:t xml:space="preserve"> her world, disorientated: “I had no idea that misery could arise from love and this lesson that all at last must learn was taught me in a manner few are obliged to receive it” (162). Misery arises, it orients, her to this new realization of how love works in and through the other. She refers to “those few short months of Paradisiacal bliss” in which she “disobeyed no command…ate no apple, and yet…was ruthlessly driven from it” </w:t>
      </w:r>
      <w:commentRangeStart w:id="2128"/>
      <w:r w:rsidR="002E0AA9" w:rsidRPr="00DA34F0">
        <w:rPr>
          <w:rStyle w:val="m-9115795407614457208s1"/>
          <w:rFonts w:ascii="Times New Roman" w:hAnsi="Times New Roman"/>
          <w:b w:val="0"/>
          <w:color w:val="000000" w:themeColor="text1"/>
          <w:sz w:val="24"/>
          <w:szCs w:val="24"/>
          <w:rPrChange w:id="2129" w:author="Anna Wingfield" w:date="2024-03-14T16:20:00Z">
            <w:rPr>
              <w:rStyle w:val="m-9115795407614457208s1"/>
              <w:rFonts w:ascii="Garamond" w:hAnsi="Garamond"/>
              <w:b w:val="0"/>
              <w:color w:val="000000" w:themeColor="text1"/>
              <w:sz w:val="24"/>
              <w:szCs w:val="24"/>
            </w:rPr>
          </w:rPrChange>
        </w:rPr>
        <w:t xml:space="preserve">(162). </w:t>
      </w:r>
      <w:commentRangeEnd w:id="2128"/>
      <w:r w:rsidR="00CC0C9B">
        <w:rPr>
          <w:rStyle w:val="CommentReference"/>
          <w:rFonts w:ascii="Garamond" w:hAnsi="Garamond"/>
          <w:b w:val="0"/>
          <w:bCs w:val="0"/>
          <w:lang w:eastAsia="ja-JP"/>
        </w:rPr>
        <w:commentReference w:id="2128"/>
      </w:r>
      <w:r w:rsidR="002E0AA9" w:rsidRPr="00DA34F0">
        <w:rPr>
          <w:rStyle w:val="m-9115795407614457208s1"/>
          <w:rFonts w:ascii="Times New Roman" w:hAnsi="Times New Roman"/>
          <w:b w:val="0"/>
          <w:color w:val="000000" w:themeColor="text1"/>
          <w:sz w:val="24"/>
          <w:szCs w:val="24"/>
          <w:rPrChange w:id="2130" w:author="Anna Wingfield" w:date="2024-03-14T16:20:00Z">
            <w:rPr>
              <w:rStyle w:val="m-9115795407614457208s1"/>
              <w:rFonts w:ascii="Garamond" w:hAnsi="Garamond"/>
              <w:b w:val="0"/>
              <w:color w:val="000000" w:themeColor="text1"/>
              <w:sz w:val="24"/>
              <w:szCs w:val="24"/>
            </w:rPr>
          </w:rPrChange>
        </w:rPr>
        <w:t>The rewriting of the myth here places the fir</w:t>
      </w:r>
      <w:r w:rsidR="008C2E3A" w:rsidRPr="00DA34F0">
        <w:rPr>
          <w:rStyle w:val="m-9115795407614457208s1"/>
          <w:rFonts w:ascii="Times New Roman" w:hAnsi="Times New Roman"/>
          <w:b w:val="0"/>
          <w:color w:val="000000" w:themeColor="text1"/>
          <w:sz w:val="24"/>
          <w:szCs w:val="24"/>
          <w:rPrChange w:id="2131" w:author="Anna Wingfield" w:date="2024-03-14T16:20:00Z">
            <w:rPr>
              <w:rStyle w:val="m-9115795407614457208s1"/>
              <w:rFonts w:ascii="Garamond" w:hAnsi="Garamond"/>
              <w:b w:val="0"/>
              <w:color w:val="000000" w:themeColor="text1"/>
              <w:sz w:val="24"/>
              <w:szCs w:val="24"/>
            </w:rPr>
          </w:rPrChange>
        </w:rPr>
        <w:t>stness of their lastness on her father</w:t>
      </w:r>
      <w:r w:rsidR="002E0AA9" w:rsidRPr="00DA34F0">
        <w:rPr>
          <w:rStyle w:val="m-9115795407614457208s1"/>
          <w:rFonts w:ascii="Times New Roman" w:hAnsi="Times New Roman"/>
          <w:b w:val="0"/>
          <w:color w:val="000000" w:themeColor="text1"/>
          <w:sz w:val="24"/>
          <w:szCs w:val="24"/>
          <w:rPrChange w:id="2132" w:author="Anna Wingfield" w:date="2024-03-14T16:20:00Z">
            <w:rPr>
              <w:rStyle w:val="m-9115795407614457208s1"/>
              <w:rFonts w:ascii="Garamond" w:hAnsi="Garamond"/>
              <w:b w:val="0"/>
              <w:color w:val="000000" w:themeColor="text1"/>
              <w:sz w:val="24"/>
              <w:szCs w:val="24"/>
            </w:rPr>
          </w:rPrChange>
        </w:rPr>
        <w:t>: “Alas! My companion did, and I was precipitated in his fall. But I wander from my relation” (162). For her father</w:t>
      </w:r>
      <w:r w:rsidR="00205F85" w:rsidRPr="00DA34F0">
        <w:rPr>
          <w:rStyle w:val="m-9115795407614457208s1"/>
          <w:rFonts w:ascii="Times New Roman" w:hAnsi="Times New Roman"/>
          <w:b w:val="0"/>
          <w:color w:val="000000" w:themeColor="text1"/>
          <w:sz w:val="24"/>
          <w:szCs w:val="24"/>
          <w:rPrChange w:id="2133" w:author="Anna Wingfield" w:date="2024-03-14T16:20:00Z">
            <w:rPr>
              <w:rStyle w:val="m-9115795407614457208s1"/>
              <w:rFonts w:ascii="Garamond" w:hAnsi="Garamond"/>
              <w:b w:val="0"/>
              <w:color w:val="000000" w:themeColor="text1"/>
              <w:sz w:val="24"/>
              <w:szCs w:val="24"/>
            </w:rPr>
          </w:rPrChange>
        </w:rPr>
        <w:t>, in</w:t>
      </w:r>
      <w:r w:rsidR="00F90922" w:rsidRPr="00DA34F0">
        <w:rPr>
          <w:rStyle w:val="m-9115795407614457208s1"/>
          <w:rFonts w:ascii="Times New Roman" w:hAnsi="Times New Roman"/>
          <w:b w:val="0"/>
          <w:color w:val="000000" w:themeColor="text1"/>
          <w:sz w:val="24"/>
          <w:szCs w:val="24"/>
          <w:rPrChange w:id="2134" w:author="Anna Wingfield" w:date="2024-03-14T16:20:00Z">
            <w:rPr>
              <w:rStyle w:val="m-9115795407614457208s1"/>
              <w:rFonts w:ascii="Garamond" w:hAnsi="Garamond"/>
              <w:b w:val="0"/>
              <w:color w:val="000000" w:themeColor="text1"/>
              <w:sz w:val="24"/>
              <w:szCs w:val="24"/>
            </w:rPr>
          </w:rPrChange>
        </w:rPr>
        <w:t xml:space="preserve"> this </w:t>
      </w:r>
      <w:proofErr w:type="spellStart"/>
      <w:r w:rsidR="00F90922" w:rsidRPr="00DA34F0">
        <w:rPr>
          <w:rStyle w:val="m-9115795407614457208s1"/>
          <w:rFonts w:ascii="Times New Roman" w:hAnsi="Times New Roman"/>
          <w:b w:val="0"/>
          <w:color w:val="000000" w:themeColor="text1"/>
          <w:sz w:val="24"/>
          <w:szCs w:val="24"/>
          <w:rPrChange w:id="2135" w:author="Anna Wingfield" w:date="2024-03-14T16:20:00Z">
            <w:rPr>
              <w:rStyle w:val="m-9115795407614457208s1"/>
              <w:rFonts w:ascii="Garamond" w:hAnsi="Garamond"/>
              <w:b w:val="0"/>
              <w:color w:val="000000" w:themeColor="text1"/>
              <w:sz w:val="24"/>
              <w:szCs w:val="24"/>
            </w:rPr>
          </w:rPrChange>
        </w:rPr>
        <w:t>riverrun</w:t>
      </w:r>
      <w:proofErr w:type="spellEnd"/>
      <w:r w:rsidR="00F90922" w:rsidRPr="00DA34F0">
        <w:rPr>
          <w:rStyle w:val="m-9115795407614457208s1"/>
          <w:rFonts w:ascii="Times New Roman" w:hAnsi="Times New Roman"/>
          <w:b w:val="0"/>
          <w:color w:val="000000" w:themeColor="text1"/>
          <w:sz w:val="24"/>
          <w:szCs w:val="24"/>
          <w:rPrChange w:id="2136" w:author="Anna Wingfield" w:date="2024-03-14T16:20:00Z">
            <w:rPr>
              <w:rStyle w:val="m-9115795407614457208s1"/>
              <w:rFonts w:ascii="Garamond" w:hAnsi="Garamond"/>
              <w:b w:val="0"/>
              <w:color w:val="000000" w:themeColor="text1"/>
              <w:sz w:val="24"/>
              <w:szCs w:val="24"/>
            </w:rPr>
          </w:rPrChange>
        </w:rPr>
        <w:t xml:space="preserve"> past Eve and Adam</w:t>
      </w:r>
      <w:r w:rsidR="00205F85" w:rsidRPr="00DA34F0">
        <w:rPr>
          <w:rStyle w:val="m-9115795407614457208s1"/>
          <w:rFonts w:ascii="Times New Roman" w:hAnsi="Times New Roman"/>
          <w:b w:val="0"/>
          <w:color w:val="000000" w:themeColor="text1"/>
          <w:sz w:val="24"/>
          <w:szCs w:val="24"/>
          <w:rPrChange w:id="2137" w:author="Anna Wingfield" w:date="2024-03-14T16:20:00Z">
            <w:rPr>
              <w:rStyle w:val="m-9115795407614457208s1"/>
              <w:rFonts w:ascii="Garamond" w:hAnsi="Garamond"/>
              <w:b w:val="0"/>
              <w:color w:val="000000" w:themeColor="text1"/>
              <w:sz w:val="24"/>
              <w:szCs w:val="24"/>
            </w:rPr>
          </w:rPrChange>
        </w:rPr>
        <w:t>,</w:t>
      </w:r>
      <w:r w:rsidR="002E0AA9" w:rsidRPr="00DA34F0">
        <w:rPr>
          <w:rStyle w:val="m-9115795407614457208s1"/>
          <w:rFonts w:ascii="Times New Roman" w:hAnsi="Times New Roman"/>
          <w:b w:val="0"/>
          <w:color w:val="000000" w:themeColor="text1"/>
          <w:sz w:val="24"/>
          <w:szCs w:val="24"/>
          <w:rPrChange w:id="2138" w:author="Anna Wingfield" w:date="2024-03-14T16:20:00Z">
            <w:rPr>
              <w:rStyle w:val="m-9115795407614457208s1"/>
              <w:rFonts w:ascii="Garamond" w:hAnsi="Garamond"/>
              <w:b w:val="0"/>
              <w:color w:val="000000" w:themeColor="text1"/>
              <w:sz w:val="24"/>
              <w:szCs w:val="24"/>
            </w:rPr>
          </w:rPrChange>
        </w:rPr>
        <w:t xml:space="preserve"> had a taste for the se</w:t>
      </w:r>
      <w:r w:rsidR="00CE05DD" w:rsidRPr="00DA34F0">
        <w:rPr>
          <w:rStyle w:val="m-9115795407614457208s1"/>
          <w:rFonts w:ascii="Times New Roman" w:hAnsi="Times New Roman"/>
          <w:b w:val="0"/>
          <w:color w:val="000000" w:themeColor="text1"/>
          <w:sz w:val="24"/>
          <w:szCs w:val="24"/>
          <w:rPrChange w:id="2139" w:author="Anna Wingfield" w:date="2024-03-14T16:20:00Z">
            <w:rPr>
              <w:rStyle w:val="m-9115795407614457208s1"/>
              <w:rFonts w:ascii="Garamond" w:hAnsi="Garamond"/>
              <w:b w:val="0"/>
              <w:color w:val="000000" w:themeColor="text1"/>
              <w:sz w:val="24"/>
              <w:szCs w:val="24"/>
            </w:rPr>
          </w:rPrChange>
        </w:rPr>
        <w:t xml:space="preserve">cret, </w:t>
      </w:r>
      <w:r w:rsidR="00170A62" w:rsidRPr="00DA34F0">
        <w:rPr>
          <w:rStyle w:val="m-9115795407614457208s1"/>
          <w:rFonts w:ascii="Times New Roman" w:hAnsi="Times New Roman"/>
          <w:b w:val="0"/>
          <w:color w:val="000000" w:themeColor="text1"/>
          <w:sz w:val="24"/>
          <w:szCs w:val="24"/>
          <w:rPrChange w:id="2140" w:author="Anna Wingfield" w:date="2024-03-14T16:20:00Z">
            <w:rPr>
              <w:rStyle w:val="m-9115795407614457208s1"/>
              <w:rFonts w:ascii="Garamond" w:hAnsi="Garamond"/>
              <w:b w:val="0"/>
              <w:color w:val="000000" w:themeColor="text1"/>
              <w:sz w:val="24"/>
              <w:szCs w:val="24"/>
            </w:rPr>
          </w:rPrChange>
        </w:rPr>
        <w:t xml:space="preserve">the forbidden secret, </w:t>
      </w:r>
      <w:r w:rsidR="00CE05DD" w:rsidRPr="00DA34F0">
        <w:rPr>
          <w:rStyle w:val="m-9115795407614457208s1"/>
          <w:rFonts w:ascii="Times New Roman" w:hAnsi="Times New Roman"/>
          <w:b w:val="0"/>
          <w:color w:val="000000" w:themeColor="text1"/>
          <w:sz w:val="24"/>
          <w:szCs w:val="24"/>
          <w:rPrChange w:id="2141" w:author="Anna Wingfield" w:date="2024-03-14T16:20:00Z">
            <w:rPr>
              <w:rStyle w:val="m-9115795407614457208s1"/>
              <w:rFonts w:ascii="Garamond" w:hAnsi="Garamond"/>
              <w:b w:val="0"/>
              <w:color w:val="000000" w:themeColor="text1"/>
              <w:sz w:val="24"/>
              <w:szCs w:val="24"/>
            </w:rPr>
          </w:rPrChange>
        </w:rPr>
        <w:t>the secret of Matilda</w:t>
      </w:r>
      <w:r w:rsidR="00170A62" w:rsidRPr="00DA34F0">
        <w:rPr>
          <w:rStyle w:val="m-9115795407614457208s1"/>
          <w:rFonts w:ascii="Times New Roman" w:hAnsi="Times New Roman"/>
          <w:b w:val="0"/>
          <w:color w:val="000000" w:themeColor="text1"/>
          <w:sz w:val="24"/>
          <w:szCs w:val="24"/>
          <w:rPrChange w:id="2142" w:author="Anna Wingfield" w:date="2024-03-14T16:20:00Z">
            <w:rPr>
              <w:rStyle w:val="m-9115795407614457208s1"/>
              <w:rFonts w:ascii="Garamond" w:hAnsi="Garamond"/>
              <w:b w:val="0"/>
              <w:color w:val="000000" w:themeColor="text1"/>
              <w:sz w:val="24"/>
              <w:szCs w:val="24"/>
            </w:rPr>
          </w:rPrChange>
        </w:rPr>
        <w:t>, which is to say, a taste for t</w:t>
      </w:r>
      <w:r w:rsidR="00086FB3" w:rsidRPr="00DA34F0">
        <w:rPr>
          <w:rStyle w:val="m-9115795407614457208s1"/>
          <w:rFonts w:ascii="Times New Roman" w:hAnsi="Times New Roman"/>
          <w:b w:val="0"/>
          <w:color w:val="000000" w:themeColor="text1"/>
          <w:sz w:val="24"/>
          <w:szCs w:val="24"/>
          <w:rPrChange w:id="2143" w:author="Anna Wingfield" w:date="2024-03-14T16:20:00Z">
            <w:rPr>
              <w:rStyle w:val="m-9115795407614457208s1"/>
              <w:rFonts w:ascii="Garamond" w:hAnsi="Garamond"/>
              <w:b w:val="0"/>
              <w:color w:val="000000" w:themeColor="text1"/>
              <w:sz w:val="24"/>
              <w:szCs w:val="24"/>
            </w:rPr>
          </w:rPrChange>
        </w:rPr>
        <w:t>he knowledge of Matilda’s self (</w:t>
      </w:r>
      <w:r w:rsidR="007D55B2" w:rsidRPr="00DA34F0">
        <w:rPr>
          <w:rStyle w:val="m-9115795407614457208s1"/>
          <w:rFonts w:ascii="Times New Roman" w:hAnsi="Times New Roman"/>
          <w:b w:val="0"/>
          <w:color w:val="000000" w:themeColor="text1"/>
          <w:sz w:val="24"/>
          <w:szCs w:val="24"/>
          <w:rPrChange w:id="2144" w:author="Anna Wingfield" w:date="2024-03-14T16:20:00Z">
            <w:rPr>
              <w:rStyle w:val="m-9115795407614457208s1"/>
              <w:rFonts w:ascii="Garamond" w:hAnsi="Garamond"/>
              <w:b w:val="0"/>
              <w:color w:val="000000" w:themeColor="text1"/>
              <w:sz w:val="24"/>
              <w:szCs w:val="24"/>
            </w:rPr>
          </w:rPrChange>
        </w:rPr>
        <w:t xml:space="preserve">it might be well here to recall that </w:t>
      </w:r>
      <w:r w:rsidR="00205F85" w:rsidRPr="00DA34F0">
        <w:rPr>
          <w:rStyle w:val="m-9115795407614457208s1"/>
          <w:rFonts w:ascii="Times New Roman" w:hAnsi="Times New Roman"/>
          <w:b w:val="0"/>
          <w:color w:val="000000" w:themeColor="text1"/>
          <w:sz w:val="24"/>
          <w:szCs w:val="24"/>
          <w:rPrChange w:id="2145" w:author="Anna Wingfield" w:date="2024-03-14T16:20:00Z">
            <w:rPr>
              <w:rStyle w:val="m-9115795407614457208s1"/>
              <w:rFonts w:ascii="Garamond" w:hAnsi="Garamond"/>
              <w:b w:val="0"/>
              <w:color w:val="000000" w:themeColor="text1"/>
              <w:sz w:val="24"/>
              <w:szCs w:val="24"/>
            </w:rPr>
          </w:rPrChange>
        </w:rPr>
        <w:t xml:space="preserve">in Latin </w:t>
      </w:r>
      <w:r w:rsidR="008C2E3A" w:rsidRPr="00DA34F0">
        <w:rPr>
          <w:rStyle w:val="m-9115795407614457208s1"/>
          <w:rFonts w:ascii="Times New Roman" w:hAnsi="Times New Roman"/>
          <w:b w:val="0"/>
          <w:color w:val="000000" w:themeColor="text1"/>
          <w:sz w:val="24"/>
          <w:szCs w:val="24"/>
          <w:rPrChange w:id="2146" w:author="Anna Wingfield" w:date="2024-03-14T16:20:00Z">
            <w:rPr>
              <w:rStyle w:val="m-9115795407614457208s1"/>
              <w:rFonts w:ascii="Garamond" w:hAnsi="Garamond"/>
              <w:b w:val="0"/>
              <w:color w:val="000000" w:themeColor="text1"/>
              <w:sz w:val="24"/>
              <w:szCs w:val="24"/>
            </w:rPr>
          </w:rPrChange>
        </w:rPr>
        <w:t>“</w:t>
      </w:r>
      <w:proofErr w:type="spellStart"/>
      <w:r w:rsidR="00205F85" w:rsidRPr="00DA34F0">
        <w:rPr>
          <w:rStyle w:val="m-9115795407614457208s1"/>
          <w:rFonts w:ascii="Times New Roman" w:hAnsi="Times New Roman"/>
          <w:b w:val="0"/>
          <w:color w:val="000000" w:themeColor="text1"/>
          <w:sz w:val="24"/>
          <w:szCs w:val="24"/>
          <w:rPrChange w:id="2147" w:author="Anna Wingfield" w:date="2024-03-14T16:20:00Z">
            <w:rPr>
              <w:rStyle w:val="m-9115795407614457208s1"/>
              <w:rFonts w:ascii="Garamond" w:hAnsi="Garamond"/>
              <w:b w:val="0"/>
              <w:color w:val="000000" w:themeColor="text1"/>
              <w:sz w:val="24"/>
              <w:szCs w:val="24"/>
            </w:rPr>
          </w:rPrChange>
        </w:rPr>
        <w:t>sapere</w:t>
      </w:r>
      <w:proofErr w:type="spellEnd"/>
      <w:r w:rsidR="008C2E3A" w:rsidRPr="00DA34F0">
        <w:rPr>
          <w:rStyle w:val="m-9115795407614457208s1"/>
          <w:rFonts w:ascii="Times New Roman" w:hAnsi="Times New Roman"/>
          <w:b w:val="0"/>
          <w:color w:val="000000" w:themeColor="text1"/>
          <w:sz w:val="24"/>
          <w:szCs w:val="24"/>
          <w:rPrChange w:id="2148" w:author="Anna Wingfield" w:date="2024-03-14T16:20:00Z">
            <w:rPr>
              <w:rStyle w:val="m-9115795407614457208s1"/>
              <w:rFonts w:ascii="Garamond" w:hAnsi="Garamond"/>
              <w:b w:val="0"/>
              <w:color w:val="000000" w:themeColor="text1"/>
              <w:sz w:val="24"/>
              <w:szCs w:val="24"/>
            </w:rPr>
          </w:rPrChange>
        </w:rPr>
        <w:t>”</w:t>
      </w:r>
      <w:r w:rsidR="00205F85" w:rsidRPr="00DA34F0">
        <w:rPr>
          <w:rStyle w:val="m-9115795407614457208s1"/>
          <w:rFonts w:ascii="Times New Roman" w:hAnsi="Times New Roman"/>
          <w:b w:val="0"/>
          <w:color w:val="000000" w:themeColor="text1"/>
          <w:sz w:val="24"/>
          <w:szCs w:val="24"/>
          <w:rPrChange w:id="2149" w:author="Anna Wingfield" w:date="2024-03-14T16:20:00Z">
            <w:rPr>
              <w:rStyle w:val="m-9115795407614457208s1"/>
              <w:rFonts w:ascii="Garamond" w:hAnsi="Garamond"/>
              <w:b w:val="0"/>
              <w:color w:val="000000" w:themeColor="text1"/>
              <w:sz w:val="24"/>
              <w:szCs w:val="24"/>
            </w:rPr>
          </w:rPrChange>
        </w:rPr>
        <w:t xml:space="preserve"> </w:t>
      </w:r>
      <w:r w:rsidR="00170A62" w:rsidRPr="00DA34F0">
        <w:rPr>
          <w:rStyle w:val="m-9115795407614457208s1"/>
          <w:rFonts w:ascii="Times New Roman" w:hAnsi="Times New Roman"/>
          <w:b w:val="0"/>
          <w:color w:val="000000" w:themeColor="text1"/>
          <w:sz w:val="24"/>
          <w:szCs w:val="24"/>
          <w:rPrChange w:id="2150" w:author="Anna Wingfield" w:date="2024-03-14T16:20:00Z">
            <w:rPr>
              <w:rStyle w:val="m-9115795407614457208s1"/>
              <w:rFonts w:ascii="Garamond" w:hAnsi="Garamond"/>
              <w:b w:val="0"/>
              <w:color w:val="000000" w:themeColor="text1"/>
              <w:sz w:val="24"/>
              <w:szCs w:val="24"/>
            </w:rPr>
          </w:rPrChange>
        </w:rPr>
        <w:t>means both “to taste” and “to know)</w:t>
      </w:r>
      <w:r w:rsidR="00CE05DD" w:rsidRPr="00DA34F0">
        <w:rPr>
          <w:rStyle w:val="m-9115795407614457208s1"/>
          <w:rFonts w:ascii="Times New Roman" w:hAnsi="Times New Roman"/>
          <w:b w:val="0"/>
          <w:color w:val="000000" w:themeColor="text1"/>
          <w:sz w:val="24"/>
          <w:szCs w:val="24"/>
          <w:rPrChange w:id="2151" w:author="Anna Wingfield" w:date="2024-03-14T16:20:00Z">
            <w:rPr>
              <w:rStyle w:val="m-9115795407614457208s1"/>
              <w:rFonts w:ascii="Garamond" w:hAnsi="Garamond"/>
              <w:b w:val="0"/>
              <w:color w:val="000000" w:themeColor="text1"/>
              <w:sz w:val="24"/>
              <w:szCs w:val="24"/>
            </w:rPr>
          </w:rPrChange>
        </w:rPr>
        <w:t xml:space="preserve">. </w:t>
      </w:r>
    </w:p>
    <w:p w14:paraId="4BF54CD8" w14:textId="37ADD1F0" w:rsidR="002E0AA9" w:rsidRPr="00DA34F0" w:rsidRDefault="00EC63B0"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2152"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153" w:author="Anna Wingfield" w:date="2024-03-14T16:20:00Z">
            <w:rPr>
              <w:rStyle w:val="m-9115795407614457208s1"/>
              <w:rFonts w:ascii="Garamond" w:hAnsi="Garamond"/>
              <w:b w:val="0"/>
              <w:color w:val="000000" w:themeColor="text1"/>
              <w:sz w:val="24"/>
              <w:szCs w:val="24"/>
            </w:rPr>
          </w:rPrChange>
        </w:rPr>
        <w:tab/>
        <w:t>The incestuous logic of the novel suggests that this taste for the secret of the other is also always a misrecognized taste for the self in the other. Driven by the riven river</w:t>
      </w:r>
      <w:ins w:id="2154" w:author="Anna Wingfield" w:date="2024-03-14T17:07:00Z">
        <w:r w:rsidR="00CC0C9B">
          <w:rPr>
            <w:rStyle w:val="m-9115795407614457208s1"/>
            <w:rFonts w:ascii="Times New Roman" w:hAnsi="Times New Roman"/>
            <w:b w:val="0"/>
            <w:color w:val="000000" w:themeColor="text1"/>
            <w:sz w:val="24"/>
            <w:szCs w:val="24"/>
          </w:rPr>
          <w:t>-</w:t>
        </w:r>
      </w:ins>
      <w:r w:rsidRPr="00DA34F0">
        <w:rPr>
          <w:rStyle w:val="m-9115795407614457208s1"/>
          <w:rFonts w:ascii="Times New Roman" w:hAnsi="Times New Roman"/>
          <w:b w:val="0"/>
          <w:color w:val="000000" w:themeColor="text1"/>
          <w:sz w:val="24"/>
          <w:szCs w:val="24"/>
          <w:rPrChange w:id="2155" w:author="Anna Wingfield" w:date="2024-03-14T16:20:00Z">
            <w:rPr>
              <w:rStyle w:val="m-9115795407614457208s1"/>
              <w:rFonts w:ascii="Garamond" w:hAnsi="Garamond"/>
              <w:b w:val="0"/>
              <w:color w:val="000000" w:themeColor="text1"/>
              <w:sz w:val="24"/>
              <w:szCs w:val="24"/>
            </w:rPr>
          </w:rPrChange>
        </w:rPr>
        <w:t xml:space="preserve">run loneliness of the self whose companion is always the trace of the self in the other, love is the temptation to narcissism (make me one like myself the creature says in </w:t>
      </w:r>
      <w:r w:rsidRPr="00DA34F0">
        <w:rPr>
          <w:rStyle w:val="m-9115795407614457208s1"/>
          <w:rFonts w:ascii="Times New Roman" w:hAnsi="Times New Roman"/>
          <w:b w:val="0"/>
          <w:i/>
          <w:color w:val="000000" w:themeColor="text1"/>
          <w:sz w:val="24"/>
          <w:szCs w:val="24"/>
          <w:rPrChange w:id="2156" w:author="Anna Wingfield" w:date="2024-03-14T16:20:00Z">
            <w:rPr>
              <w:rStyle w:val="m-9115795407614457208s1"/>
              <w:rFonts w:ascii="Garamond" w:hAnsi="Garamond"/>
              <w:b w:val="0"/>
              <w:i/>
              <w:color w:val="000000" w:themeColor="text1"/>
              <w:sz w:val="24"/>
              <w:szCs w:val="24"/>
            </w:rPr>
          </w:rPrChange>
        </w:rPr>
        <w:t>Frankenstein</w:t>
      </w:r>
      <w:r w:rsidRPr="00DA34F0">
        <w:rPr>
          <w:rStyle w:val="m-9115795407614457208s1"/>
          <w:rFonts w:ascii="Times New Roman" w:hAnsi="Times New Roman"/>
          <w:b w:val="0"/>
          <w:color w:val="000000" w:themeColor="text1"/>
          <w:sz w:val="24"/>
          <w:szCs w:val="24"/>
          <w:rPrChange w:id="2157" w:author="Anna Wingfield" w:date="2024-03-14T16:20:00Z">
            <w:rPr>
              <w:rStyle w:val="m-9115795407614457208s1"/>
              <w:rFonts w:ascii="Garamond" w:hAnsi="Garamond"/>
              <w:b w:val="0"/>
              <w:color w:val="000000" w:themeColor="text1"/>
              <w:sz w:val="24"/>
              <w:szCs w:val="24"/>
            </w:rPr>
          </w:rPrChange>
        </w:rPr>
        <w:t xml:space="preserve">) to finding the other within the self, </w:t>
      </w:r>
      <w:proofErr w:type="gramStart"/>
      <w:r w:rsidRPr="00DA34F0">
        <w:rPr>
          <w:rStyle w:val="m-9115795407614457208s1"/>
          <w:rFonts w:ascii="Times New Roman" w:hAnsi="Times New Roman"/>
          <w:b w:val="0"/>
          <w:color w:val="000000" w:themeColor="text1"/>
          <w:sz w:val="24"/>
          <w:szCs w:val="24"/>
          <w:rPrChange w:id="2158" w:author="Anna Wingfield" w:date="2024-03-14T16:20:00Z">
            <w:rPr>
              <w:rStyle w:val="m-9115795407614457208s1"/>
              <w:rFonts w:ascii="Garamond" w:hAnsi="Garamond"/>
              <w:b w:val="0"/>
              <w:color w:val="000000" w:themeColor="text1"/>
              <w:sz w:val="24"/>
              <w:szCs w:val="24"/>
            </w:rPr>
          </w:rPrChange>
        </w:rPr>
        <w:t>one’s self</w:t>
      </w:r>
      <w:proofErr w:type="gramEnd"/>
      <w:r w:rsidRPr="00DA34F0">
        <w:rPr>
          <w:rStyle w:val="m-9115795407614457208s1"/>
          <w:rFonts w:ascii="Times New Roman" w:hAnsi="Times New Roman"/>
          <w:b w:val="0"/>
          <w:color w:val="000000" w:themeColor="text1"/>
          <w:sz w:val="24"/>
          <w:szCs w:val="24"/>
          <w:rPrChange w:id="2159" w:author="Anna Wingfield" w:date="2024-03-14T16:20:00Z">
            <w:rPr>
              <w:rStyle w:val="m-9115795407614457208s1"/>
              <w:rFonts w:ascii="Garamond" w:hAnsi="Garamond"/>
              <w:b w:val="0"/>
              <w:color w:val="000000" w:themeColor="text1"/>
              <w:sz w:val="24"/>
              <w:szCs w:val="24"/>
            </w:rPr>
          </w:rPrChange>
        </w:rPr>
        <w:t>. To taste of it, then, destroys it because it shares what absolutely must not be shared to remain what it is. The self is always already defined by the need, the necessity, the demand to be lonely, to keep the secret of the self sacred and safe from any paradise whether it is envisioned as a return to an embowering nature or as a fast forward to a</w:t>
      </w:r>
      <w:del w:id="2160" w:author="Anna Wingfield" w:date="2024-03-14T17:08:00Z">
        <w:r w:rsidRPr="00DA34F0" w:rsidDel="00CC0C9B">
          <w:rPr>
            <w:rStyle w:val="m-9115795407614457208s1"/>
            <w:rFonts w:ascii="Times New Roman" w:hAnsi="Times New Roman"/>
            <w:b w:val="0"/>
            <w:color w:val="000000" w:themeColor="text1"/>
            <w:sz w:val="24"/>
            <w:szCs w:val="24"/>
            <w:rPrChange w:id="2161" w:author="Anna Wingfield" w:date="2024-03-14T16:20:00Z">
              <w:rPr>
                <w:rStyle w:val="m-9115795407614457208s1"/>
                <w:rFonts w:ascii="Garamond" w:hAnsi="Garamond"/>
                <w:b w:val="0"/>
                <w:color w:val="000000" w:themeColor="text1"/>
                <w:sz w:val="24"/>
                <w:szCs w:val="24"/>
              </w:rPr>
            </w:rPrChange>
          </w:rPr>
          <w:delText>n</w:delText>
        </w:r>
      </w:del>
      <w:r w:rsidRPr="00DA34F0">
        <w:rPr>
          <w:rStyle w:val="m-9115795407614457208s1"/>
          <w:rFonts w:ascii="Times New Roman" w:hAnsi="Times New Roman"/>
          <w:b w:val="0"/>
          <w:color w:val="000000" w:themeColor="text1"/>
          <w:sz w:val="24"/>
          <w:szCs w:val="24"/>
          <w:rPrChange w:id="2162" w:author="Anna Wingfield" w:date="2024-03-14T16:20:00Z">
            <w:rPr>
              <w:rStyle w:val="m-9115795407614457208s1"/>
              <w:rFonts w:ascii="Garamond" w:hAnsi="Garamond"/>
              <w:b w:val="0"/>
              <w:color w:val="000000" w:themeColor="text1"/>
              <w:sz w:val="24"/>
              <w:szCs w:val="24"/>
            </w:rPr>
          </w:rPrChange>
        </w:rPr>
        <w:t xml:space="preserve"> utopian society. The novel dramatizes this ontological argument through incest since the father literally sees the trace of himself in Matilda. </w:t>
      </w:r>
      <w:r w:rsidRPr="00DA34F0">
        <w:rPr>
          <w:rStyle w:val="m-9115795407614457208s1"/>
          <w:rFonts w:ascii="Times New Roman" w:hAnsi="Times New Roman"/>
          <w:b w:val="0"/>
          <w:color w:val="000000" w:themeColor="text1"/>
          <w:sz w:val="24"/>
          <w:szCs w:val="24"/>
          <w:rPrChange w:id="2163" w:author="Anna Wingfield" w:date="2024-03-14T16:20:00Z">
            <w:rPr>
              <w:rStyle w:val="m-9115795407614457208s1"/>
              <w:rFonts w:ascii="Garamond" w:hAnsi="Garamond"/>
              <w:b w:val="0"/>
              <w:color w:val="000000" w:themeColor="text1"/>
              <w:sz w:val="24"/>
              <w:szCs w:val="24"/>
            </w:rPr>
          </w:rPrChange>
        </w:rPr>
        <w:lastRenderedPageBreak/>
        <w:t>That he seeks to partake of it, to partake of the self he sees in that other, is the process that the novel suggests is what love is precisely because, conversely, you also find the other in you.</w:t>
      </w:r>
      <w:r w:rsidRPr="00DA34F0">
        <w:rPr>
          <w:rFonts w:ascii="Times New Roman" w:hAnsi="Times New Roman"/>
          <w:b w:val="0"/>
          <w:sz w:val="24"/>
          <w:szCs w:val="24"/>
          <w:rPrChange w:id="2164" w:author="Anna Wingfield" w:date="2024-03-14T16:20:00Z">
            <w:rPr>
              <w:rFonts w:ascii="Baskerville" w:hAnsi="Baskerville"/>
              <w:b w:val="0"/>
              <w:sz w:val="24"/>
              <w:szCs w:val="24"/>
            </w:rPr>
          </w:rPrChange>
        </w:rPr>
        <w:t xml:space="preserve"> </w:t>
      </w:r>
      <w:r w:rsidR="0056139A" w:rsidRPr="00DA34F0">
        <w:rPr>
          <w:rStyle w:val="m-9115795407614457208s1"/>
          <w:rFonts w:ascii="Times New Roman" w:hAnsi="Times New Roman"/>
          <w:b w:val="0"/>
          <w:color w:val="000000" w:themeColor="text1"/>
          <w:sz w:val="24"/>
          <w:szCs w:val="24"/>
          <w:rPrChange w:id="2165" w:author="Anna Wingfield" w:date="2024-03-14T16:20:00Z">
            <w:rPr>
              <w:rStyle w:val="m-9115795407614457208s1"/>
              <w:rFonts w:ascii="Garamond" w:hAnsi="Garamond"/>
              <w:b w:val="0"/>
              <w:color w:val="000000" w:themeColor="text1"/>
              <w:sz w:val="24"/>
              <w:szCs w:val="24"/>
            </w:rPr>
          </w:rPrChange>
        </w:rPr>
        <w:t xml:space="preserve">The secret that is your self is </w:t>
      </w:r>
      <w:r w:rsidR="00E724E4" w:rsidRPr="00DA34F0">
        <w:rPr>
          <w:rStyle w:val="m-9115795407614457208s1"/>
          <w:rFonts w:ascii="Times New Roman" w:hAnsi="Times New Roman"/>
          <w:b w:val="0"/>
          <w:color w:val="000000" w:themeColor="text1"/>
          <w:sz w:val="24"/>
          <w:szCs w:val="24"/>
          <w:rPrChange w:id="2166" w:author="Anna Wingfield" w:date="2024-03-14T16:20:00Z">
            <w:rPr>
              <w:rStyle w:val="m-9115795407614457208s1"/>
              <w:rFonts w:ascii="Garamond" w:hAnsi="Garamond"/>
              <w:b w:val="0"/>
              <w:color w:val="000000" w:themeColor="text1"/>
              <w:sz w:val="24"/>
              <w:szCs w:val="24"/>
            </w:rPr>
          </w:rPrChange>
        </w:rPr>
        <w:t xml:space="preserve">also the love for that other </w:t>
      </w:r>
      <w:r w:rsidR="0056139A" w:rsidRPr="00DA34F0">
        <w:rPr>
          <w:rStyle w:val="m-9115795407614457208s1"/>
          <w:rFonts w:ascii="Times New Roman" w:hAnsi="Times New Roman"/>
          <w:b w:val="0"/>
          <w:color w:val="000000" w:themeColor="text1"/>
          <w:sz w:val="24"/>
          <w:szCs w:val="24"/>
          <w:rPrChange w:id="2167" w:author="Anna Wingfield" w:date="2024-03-14T16:20:00Z">
            <w:rPr>
              <w:rStyle w:val="m-9115795407614457208s1"/>
              <w:rFonts w:ascii="Garamond" w:hAnsi="Garamond"/>
              <w:b w:val="0"/>
              <w:color w:val="000000" w:themeColor="text1"/>
              <w:sz w:val="24"/>
              <w:szCs w:val="24"/>
            </w:rPr>
          </w:rPrChange>
        </w:rPr>
        <w:t>as borne out through your narcissism. In the lonely world of the self one finds a companion who is the other who is you</w:t>
      </w:r>
      <w:r w:rsidR="000817D9" w:rsidRPr="00DA34F0">
        <w:rPr>
          <w:rStyle w:val="m-9115795407614457208s1"/>
          <w:rFonts w:ascii="Times New Roman" w:hAnsi="Times New Roman"/>
          <w:b w:val="0"/>
          <w:color w:val="000000" w:themeColor="text1"/>
          <w:sz w:val="24"/>
          <w:szCs w:val="24"/>
          <w:rPrChange w:id="2168" w:author="Anna Wingfield" w:date="2024-03-14T16:20:00Z">
            <w:rPr>
              <w:rStyle w:val="m-9115795407614457208s1"/>
              <w:rFonts w:ascii="Garamond" w:hAnsi="Garamond"/>
              <w:b w:val="0"/>
              <w:color w:val="000000" w:themeColor="text1"/>
              <w:sz w:val="24"/>
              <w:szCs w:val="24"/>
            </w:rPr>
          </w:rPrChange>
        </w:rPr>
        <w:t>, but not</w:t>
      </w:r>
      <w:r w:rsidR="006E203C" w:rsidRPr="00DA34F0">
        <w:rPr>
          <w:rStyle w:val="m-9115795407614457208s1"/>
          <w:rFonts w:ascii="Times New Roman" w:hAnsi="Times New Roman"/>
          <w:b w:val="0"/>
          <w:color w:val="000000" w:themeColor="text1"/>
          <w:sz w:val="24"/>
          <w:szCs w:val="24"/>
          <w:rPrChange w:id="2169" w:author="Anna Wingfield" w:date="2024-03-14T16:20:00Z">
            <w:rPr>
              <w:rStyle w:val="m-9115795407614457208s1"/>
              <w:rFonts w:ascii="Garamond" w:hAnsi="Garamond"/>
              <w:b w:val="0"/>
              <w:color w:val="000000" w:themeColor="text1"/>
              <w:sz w:val="24"/>
              <w:szCs w:val="24"/>
            </w:rPr>
          </w:rPrChange>
        </w:rPr>
        <w:t xml:space="preserve"> </w:t>
      </w:r>
      <w:r w:rsidR="000817D9" w:rsidRPr="00DA34F0">
        <w:rPr>
          <w:rStyle w:val="m-9115795407614457208s1"/>
          <w:rFonts w:ascii="Times New Roman" w:hAnsi="Times New Roman"/>
          <w:b w:val="0"/>
          <w:color w:val="000000" w:themeColor="text1"/>
          <w:sz w:val="24"/>
          <w:szCs w:val="24"/>
          <w:rPrChange w:id="2170" w:author="Anna Wingfield" w:date="2024-03-14T16:20:00Z">
            <w:rPr>
              <w:rStyle w:val="m-9115795407614457208s1"/>
              <w:rFonts w:ascii="Garamond" w:hAnsi="Garamond"/>
              <w:b w:val="0"/>
              <w:color w:val="000000" w:themeColor="text1"/>
              <w:sz w:val="24"/>
              <w:szCs w:val="24"/>
            </w:rPr>
          </w:rPrChange>
        </w:rPr>
        <w:t xml:space="preserve">like </w:t>
      </w:r>
      <w:r w:rsidR="000817D9" w:rsidRPr="00DA34F0">
        <w:rPr>
          <w:rFonts w:ascii="Times New Roman" w:hAnsi="Times New Roman"/>
          <w:b w:val="0"/>
          <w:sz w:val="24"/>
          <w:szCs w:val="24"/>
          <w:rPrChange w:id="2171" w:author="Anna Wingfield" w:date="2024-03-14T16:20:00Z">
            <w:rPr>
              <w:rFonts w:ascii="Garamond" w:hAnsi="Garamond"/>
              <w:b w:val="0"/>
              <w:sz w:val="24"/>
              <w:szCs w:val="24"/>
            </w:rPr>
          </w:rPrChange>
        </w:rPr>
        <w:t>the narcissus palely gleaming, forever loitering</w:t>
      </w:r>
      <w:r w:rsidR="00207CBA" w:rsidRPr="00DA34F0">
        <w:rPr>
          <w:rFonts w:ascii="Times New Roman" w:hAnsi="Times New Roman"/>
          <w:b w:val="0"/>
          <w:sz w:val="24"/>
          <w:szCs w:val="24"/>
          <w:rPrChange w:id="2172" w:author="Anna Wingfield" w:date="2024-03-14T16:20:00Z">
            <w:rPr>
              <w:rFonts w:ascii="Garamond" w:hAnsi="Garamond"/>
              <w:b w:val="0"/>
              <w:sz w:val="24"/>
              <w:szCs w:val="24"/>
            </w:rPr>
          </w:rPrChange>
        </w:rPr>
        <w:t xml:space="preserve"> on the Styx</w:t>
      </w:r>
      <w:r w:rsidR="000817D9" w:rsidRPr="00DA34F0">
        <w:rPr>
          <w:rFonts w:ascii="Times New Roman" w:hAnsi="Times New Roman"/>
          <w:b w:val="0"/>
          <w:sz w:val="24"/>
          <w:szCs w:val="24"/>
          <w:rPrChange w:id="2173" w:author="Anna Wingfield" w:date="2024-03-14T16:20:00Z">
            <w:rPr>
              <w:rFonts w:ascii="Garamond" w:hAnsi="Garamond"/>
              <w:b w:val="0"/>
              <w:sz w:val="24"/>
              <w:szCs w:val="24"/>
            </w:rPr>
          </w:rPrChange>
        </w:rPr>
        <w:t>.</w:t>
      </w:r>
      <w:r w:rsidR="000817D9" w:rsidRPr="00DA34F0">
        <w:rPr>
          <w:rFonts w:ascii="Times New Roman" w:hAnsi="Times New Roman"/>
          <w:b w:val="0"/>
          <w:sz w:val="24"/>
          <w:szCs w:val="24"/>
          <w:rPrChange w:id="2174" w:author="Anna Wingfield" w:date="2024-03-14T16:20:00Z">
            <w:rPr>
              <w:rFonts w:ascii="Baskerville" w:hAnsi="Baskerville"/>
              <w:b w:val="0"/>
              <w:sz w:val="24"/>
              <w:szCs w:val="24"/>
            </w:rPr>
          </w:rPrChange>
        </w:rPr>
        <w:t xml:space="preserve"> </w:t>
      </w:r>
      <w:r w:rsidR="00207CBA" w:rsidRPr="00DA34F0">
        <w:rPr>
          <w:rFonts w:ascii="Times New Roman" w:hAnsi="Times New Roman"/>
          <w:b w:val="0"/>
          <w:sz w:val="24"/>
          <w:szCs w:val="24"/>
          <w:rPrChange w:id="2175" w:author="Anna Wingfield" w:date="2024-03-14T16:20:00Z">
            <w:rPr>
              <w:rFonts w:ascii="Baskerville" w:hAnsi="Baskerville"/>
              <w:b w:val="0"/>
              <w:sz w:val="24"/>
              <w:szCs w:val="24"/>
            </w:rPr>
          </w:rPrChange>
        </w:rPr>
        <w:t xml:space="preserve"> </w:t>
      </w:r>
    </w:p>
    <w:p w14:paraId="74AEA7CC" w14:textId="71F47F7B" w:rsidR="00086FB3" w:rsidRPr="00DA34F0" w:rsidRDefault="00773867" w:rsidP="00086FB3">
      <w:pPr>
        <w:pStyle w:val="m-9115795407614457208p1"/>
        <w:spacing w:line="480" w:lineRule="auto"/>
        <w:contextualSpacing/>
        <w:rPr>
          <w:rStyle w:val="m-9115795407614457208s1"/>
          <w:rFonts w:ascii="Times New Roman" w:hAnsi="Times New Roman"/>
          <w:b w:val="0"/>
          <w:color w:val="000000" w:themeColor="text1"/>
          <w:sz w:val="24"/>
          <w:szCs w:val="24"/>
          <w:rPrChange w:id="2176"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177" w:author="Anna Wingfield" w:date="2024-03-14T16:20:00Z">
            <w:rPr>
              <w:rStyle w:val="m-9115795407614457208s1"/>
              <w:rFonts w:ascii="Garamond" w:hAnsi="Garamond"/>
              <w:b w:val="0"/>
              <w:color w:val="000000" w:themeColor="text1"/>
              <w:sz w:val="24"/>
              <w:szCs w:val="24"/>
            </w:rPr>
          </w:rPrChange>
        </w:rPr>
        <w:tab/>
      </w:r>
      <w:r w:rsidR="009930E6" w:rsidRPr="00DA34F0">
        <w:rPr>
          <w:rStyle w:val="m-9115795407614457208s1"/>
          <w:rFonts w:ascii="Times New Roman" w:hAnsi="Times New Roman"/>
          <w:b w:val="0"/>
          <w:color w:val="000000" w:themeColor="text1"/>
          <w:sz w:val="24"/>
          <w:szCs w:val="24"/>
          <w:rPrChange w:id="2178" w:author="Anna Wingfield" w:date="2024-03-14T16:20:00Z">
            <w:rPr>
              <w:rStyle w:val="m-9115795407614457208s1"/>
              <w:rFonts w:ascii="Garamond" w:hAnsi="Garamond"/>
              <w:b w:val="0"/>
              <w:color w:val="000000" w:themeColor="text1"/>
              <w:sz w:val="24"/>
              <w:szCs w:val="24"/>
            </w:rPr>
          </w:rPrChange>
        </w:rPr>
        <w:t>At this point in the novel, early in the novel, her father has already died although we have not</w:t>
      </w:r>
      <w:r w:rsidR="00C47167" w:rsidRPr="00DA34F0">
        <w:rPr>
          <w:rStyle w:val="m-9115795407614457208s1"/>
          <w:rFonts w:ascii="Times New Roman" w:hAnsi="Times New Roman"/>
          <w:b w:val="0"/>
          <w:color w:val="000000" w:themeColor="text1"/>
          <w:sz w:val="24"/>
          <w:szCs w:val="24"/>
          <w:rPrChange w:id="2179" w:author="Anna Wingfield" w:date="2024-03-14T16:20:00Z">
            <w:rPr>
              <w:rStyle w:val="m-9115795407614457208s1"/>
              <w:rFonts w:ascii="Garamond" w:hAnsi="Garamond"/>
              <w:b w:val="0"/>
              <w:color w:val="000000" w:themeColor="text1"/>
              <w:sz w:val="24"/>
              <w:szCs w:val="24"/>
            </w:rPr>
          </w:rPrChange>
        </w:rPr>
        <w:t>,</w:t>
      </w:r>
      <w:r w:rsidR="009930E6" w:rsidRPr="00DA34F0">
        <w:rPr>
          <w:rStyle w:val="m-9115795407614457208s1"/>
          <w:rFonts w:ascii="Times New Roman" w:hAnsi="Times New Roman"/>
          <w:b w:val="0"/>
          <w:color w:val="000000" w:themeColor="text1"/>
          <w:sz w:val="24"/>
          <w:szCs w:val="24"/>
          <w:rPrChange w:id="2180" w:author="Anna Wingfield" w:date="2024-03-14T16:20:00Z">
            <w:rPr>
              <w:rStyle w:val="m-9115795407614457208s1"/>
              <w:rFonts w:ascii="Garamond" w:hAnsi="Garamond"/>
              <w:b w:val="0"/>
              <w:color w:val="000000" w:themeColor="text1"/>
              <w:sz w:val="24"/>
              <w:szCs w:val="24"/>
            </w:rPr>
          </w:rPrChange>
        </w:rPr>
        <w:t xml:space="preserve"> yet, as readers, arrived at that knowledge and so we miss</w:t>
      </w:r>
      <w:r w:rsidR="008C4BFA" w:rsidRPr="00DA34F0">
        <w:rPr>
          <w:rStyle w:val="m-9115795407614457208s1"/>
          <w:rFonts w:ascii="Times New Roman" w:hAnsi="Times New Roman"/>
          <w:b w:val="0"/>
          <w:color w:val="000000" w:themeColor="text1"/>
          <w:sz w:val="24"/>
          <w:szCs w:val="24"/>
          <w:rPrChange w:id="2181" w:author="Anna Wingfield" w:date="2024-03-14T16:20:00Z">
            <w:rPr>
              <w:rStyle w:val="m-9115795407614457208s1"/>
              <w:rFonts w:ascii="Garamond" w:hAnsi="Garamond"/>
              <w:b w:val="0"/>
              <w:color w:val="000000" w:themeColor="text1"/>
              <w:sz w:val="24"/>
              <w:szCs w:val="24"/>
            </w:rPr>
          </w:rPrChange>
        </w:rPr>
        <w:t xml:space="preserve">, by Matilda’s </w:t>
      </w:r>
      <w:r w:rsidR="009930E6" w:rsidRPr="00DA34F0">
        <w:rPr>
          <w:rStyle w:val="m-9115795407614457208s1"/>
          <w:rFonts w:ascii="Times New Roman" w:hAnsi="Times New Roman"/>
          <w:b w:val="0"/>
          <w:color w:val="000000" w:themeColor="text1"/>
          <w:sz w:val="24"/>
          <w:szCs w:val="24"/>
          <w:rPrChange w:id="2182" w:author="Anna Wingfield" w:date="2024-03-14T16:20:00Z">
            <w:rPr>
              <w:rStyle w:val="m-9115795407614457208s1"/>
              <w:rFonts w:ascii="Garamond" w:hAnsi="Garamond"/>
              <w:b w:val="0"/>
              <w:color w:val="000000" w:themeColor="text1"/>
              <w:sz w:val="24"/>
              <w:szCs w:val="24"/>
            </w:rPr>
          </w:rPrChange>
        </w:rPr>
        <w:t xml:space="preserve">autobiographical design, that she tells us her secret, tells us </w:t>
      </w:r>
      <w:proofErr w:type="gramStart"/>
      <w:r w:rsidR="009930E6" w:rsidRPr="00DA34F0">
        <w:rPr>
          <w:rStyle w:val="m-9115795407614457208s1"/>
          <w:rFonts w:ascii="Times New Roman" w:hAnsi="Times New Roman"/>
          <w:b w:val="0"/>
          <w:color w:val="000000" w:themeColor="text1"/>
          <w:sz w:val="24"/>
          <w:szCs w:val="24"/>
          <w:rPrChange w:id="2183" w:author="Anna Wingfield" w:date="2024-03-14T16:20:00Z">
            <w:rPr>
              <w:rStyle w:val="m-9115795407614457208s1"/>
              <w:rFonts w:ascii="Garamond" w:hAnsi="Garamond"/>
              <w:b w:val="0"/>
              <w:color w:val="000000" w:themeColor="text1"/>
              <w:sz w:val="24"/>
              <w:szCs w:val="24"/>
            </w:rPr>
          </w:rPrChange>
        </w:rPr>
        <w:t>her self</w:t>
      </w:r>
      <w:proofErr w:type="gramEnd"/>
      <w:r w:rsidR="009930E6" w:rsidRPr="00DA34F0">
        <w:rPr>
          <w:rStyle w:val="m-9115795407614457208s1"/>
          <w:rFonts w:ascii="Times New Roman" w:hAnsi="Times New Roman"/>
          <w:b w:val="0"/>
          <w:color w:val="000000" w:themeColor="text1"/>
          <w:sz w:val="24"/>
          <w:szCs w:val="24"/>
          <w:rPrChange w:id="2184" w:author="Anna Wingfield" w:date="2024-03-14T16:20:00Z">
            <w:rPr>
              <w:rStyle w:val="m-9115795407614457208s1"/>
              <w:rFonts w:ascii="Garamond" w:hAnsi="Garamond"/>
              <w:b w:val="0"/>
              <w:color w:val="000000" w:themeColor="text1"/>
              <w:sz w:val="24"/>
              <w:szCs w:val="24"/>
            </w:rPr>
          </w:rPrChange>
        </w:rPr>
        <w:t>, gives us her secret, gives us her self, and so dies right in front of us on the page</w:t>
      </w:r>
      <w:r w:rsidRPr="00DA34F0">
        <w:rPr>
          <w:rStyle w:val="m-9115795407614457208s1"/>
          <w:rFonts w:ascii="Times New Roman" w:hAnsi="Times New Roman"/>
          <w:b w:val="0"/>
          <w:color w:val="000000" w:themeColor="text1"/>
          <w:sz w:val="24"/>
          <w:szCs w:val="24"/>
          <w:rPrChange w:id="2185" w:author="Anna Wingfield" w:date="2024-03-14T16:20:00Z">
            <w:rPr>
              <w:rStyle w:val="m-9115795407614457208s1"/>
              <w:rFonts w:ascii="Garamond" w:hAnsi="Garamond"/>
              <w:b w:val="0"/>
              <w:color w:val="000000" w:themeColor="text1"/>
              <w:sz w:val="24"/>
              <w:szCs w:val="24"/>
            </w:rPr>
          </w:rPrChange>
        </w:rPr>
        <w:t>. “But I wander from my relation</w:t>
      </w:r>
      <w:r w:rsidR="00D66D74" w:rsidRPr="00DA34F0">
        <w:rPr>
          <w:rStyle w:val="m-9115795407614457208s1"/>
          <w:rFonts w:ascii="Times New Roman" w:hAnsi="Times New Roman"/>
          <w:b w:val="0"/>
          <w:color w:val="000000" w:themeColor="text1"/>
          <w:sz w:val="24"/>
          <w:szCs w:val="24"/>
          <w:rPrChange w:id="2186" w:author="Anna Wingfield" w:date="2024-03-14T16:20:00Z">
            <w:rPr>
              <w:rStyle w:val="m-9115795407614457208s1"/>
              <w:rFonts w:ascii="Garamond" w:hAnsi="Garamond"/>
              <w:b w:val="0"/>
              <w:color w:val="000000" w:themeColor="text1"/>
              <w:sz w:val="24"/>
              <w:szCs w:val="24"/>
            </w:rPr>
          </w:rPrChange>
        </w:rPr>
        <w:t>,” she writes, a cunning pun, a</w:t>
      </w:r>
      <w:r w:rsidR="004710A3" w:rsidRPr="00DA34F0">
        <w:rPr>
          <w:rStyle w:val="m-9115795407614457208s1"/>
          <w:rFonts w:ascii="Times New Roman" w:hAnsi="Times New Roman"/>
          <w:b w:val="0"/>
          <w:color w:val="000000" w:themeColor="text1"/>
          <w:sz w:val="24"/>
          <w:szCs w:val="24"/>
          <w:rPrChange w:id="2187" w:author="Anna Wingfield" w:date="2024-03-14T16:20:00Z">
            <w:rPr>
              <w:rStyle w:val="m-9115795407614457208s1"/>
              <w:rFonts w:ascii="Garamond" w:hAnsi="Garamond"/>
              <w:b w:val="0"/>
              <w:color w:val="000000" w:themeColor="text1"/>
              <w:sz w:val="24"/>
              <w:szCs w:val="24"/>
            </w:rPr>
          </w:rPrChange>
        </w:rPr>
        <w:t xml:space="preserve"> </w:t>
      </w:r>
      <w:r w:rsidR="0096358D" w:rsidRPr="00DA34F0">
        <w:rPr>
          <w:rStyle w:val="m-9115795407614457208s1"/>
          <w:rFonts w:ascii="Times New Roman" w:hAnsi="Times New Roman"/>
          <w:b w:val="0"/>
          <w:color w:val="000000" w:themeColor="text1"/>
          <w:sz w:val="24"/>
          <w:szCs w:val="24"/>
          <w:rPrChange w:id="2188" w:author="Anna Wingfield" w:date="2024-03-14T16:20:00Z">
            <w:rPr>
              <w:rStyle w:val="m-9115795407614457208s1"/>
              <w:rFonts w:ascii="Garamond" w:hAnsi="Garamond"/>
              <w:b w:val="0"/>
              <w:color w:val="000000" w:themeColor="text1"/>
              <w:sz w:val="24"/>
              <w:szCs w:val="24"/>
            </w:rPr>
          </w:rPrChange>
        </w:rPr>
        <w:t xml:space="preserve">kind of </w:t>
      </w:r>
      <w:r w:rsidR="003F71C3" w:rsidRPr="00DA34F0">
        <w:rPr>
          <w:rStyle w:val="m-9115795407614457208s1"/>
          <w:rFonts w:ascii="Times New Roman" w:hAnsi="Times New Roman"/>
          <w:b w:val="0"/>
          <w:i/>
          <w:color w:val="000000" w:themeColor="text1"/>
          <w:sz w:val="24"/>
          <w:szCs w:val="24"/>
          <w:rPrChange w:id="2189" w:author="Anna Wingfield" w:date="2024-03-14T16:20:00Z">
            <w:rPr>
              <w:rStyle w:val="m-9115795407614457208s1"/>
              <w:rFonts w:ascii="Garamond" w:hAnsi="Garamond"/>
              <w:b w:val="0"/>
              <w:i/>
              <w:color w:val="000000" w:themeColor="text1"/>
              <w:sz w:val="24"/>
              <w:szCs w:val="24"/>
            </w:rPr>
          </w:rPrChange>
        </w:rPr>
        <w:t>hapax legomenon</w:t>
      </w:r>
      <w:r w:rsidR="00993824" w:rsidRPr="00DA34F0">
        <w:rPr>
          <w:rStyle w:val="m-9115795407614457208s1"/>
          <w:rFonts w:ascii="Times New Roman" w:hAnsi="Times New Roman"/>
          <w:b w:val="0"/>
          <w:color w:val="000000" w:themeColor="text1"/>
          <w:sz w:val="24"/>
          <w:szCs w:val="24"/>
          <w:rPrChange w:id="2190" w:author="Anna Wingfield" w:date="2024-03-14T16:20:00Z">
            <w:rPr>
              <w:rStyle w:val="m-9115795407614457208s1"/>
              <w:rFonts w:ascii="Garamond" w:hAnsi="Garamond"/>
              <w:b w:val="0"/>
              <w:color w:val="000000" w:themeColor="text1"/>
              <w:sz w:val="24"/>
              <w:szCs w:val="24"/>
            </w:rPr>
          </w:rPrChange>
        </w:rPr>
        <w:t xml:space="preserve">, </w:t>
      </w:r>
      <w:r w:rsidR="00D66D74" w:rsidRPr="00DA34F0">
        <w:rPr>
          <w:rStyle w:val="m-9115795407614457208s1"/>
          <w:rFonts w:ascii="Times New Roman" w:hAnsi="Times New Roman"/>
          <w:b w:val="0"/>
          <w:color w:val="000000" w:themeColor="text1"/>
          <w:sz w:val="24"/>
          <w:szCs w:val="24"/>
          <w:rPrChange w:id="2191" w:author="Anna Wingfield" w:date="2024-03-14T16:20:00Z">
            <w:rPr>
              <w:rStyle w:val="m-9115795407614457208s1"/>
              <w:rFonts w:ascii="Garamond" w:hAnsi="Garamond"/>
              <w:b w:val="0"/>
              <w:color w:val="000000" w:themeColor="text1"/>
              <w:sz w:val="24"/>
              <w:szCs w:val="24"/>
            </w:rPr>
          </w:rPrChange>
        </w:rPr>
        <w:t>that</w:t>
      </w:r>
      <w:r w:rsidR="003F71C3" w:rsidRPr="00DA34F0">
        <w:rPr>
          <w:rStyle w:val="m-9115795407614457208s1"/>
          <w:rFonts w:ascii="Times New Roman" w:hAnsi="Times New Roman"/>
          <w:b w:val="0"/>
          <w:color w:val="000000" w:themeColor="text1"/>
          <w:sz w:val="24"/>
          <w:szCs w:val="24"/>
          <w:rPrChange w:id="2192" w:author="Anna Wingfield" w:date="2024-03-14T16:20:00Z">
            <w:rPr>
              <w:rStyle w:val="m-9115795407614457208s1"/>
              <w:rFonts w:ascii="Garamond" w:hAnsi="Garamond"/>
              <w:b w:val="0"/>
              <w:color w:val="000000" w:themeColor="text1"/>
              <w:sz w:val="24"/>
              <w:szCs w:val="24"/>
            </w:rPr>
          </w:rPrChange>
        </w:rPr>
        <w:t xml:space="preserve"> </w:t>
      </w:r>
      <w:r w:rsidRPr="00DA34F0">
        <w:rPr>
          <w:rStyle w:val="m-9115795407614457208s1"/>
          <w:rFonts w:ascii="Times New Roman" w:hAnsi="Times New Roman"/>
          <w:b w:val="0"/>
          <w:color w:val="000000" w:themeColor="text1"/>
          <w:sz w:val="24"/>
          <w:szCs w:val="24"/>
          <w:rPrChange w:id="2193" w:author="Anna Wingfield" w:date="2024-03-14T16:20:00Z">
            <w:rPr>
              <w:rStyle w:val="m-9115795407614457208s1"/>
              <w:rFonts w:ascii="Garamond" w:hAnsi="Garamond"/>
              <w:b w:val="0"/>
              <w:color w:val="000000" w:themeColor="text1"/>
              <w:sz w:val="24"/>
              <w:szCs w:val="24"/>
            </w:rPr>
          </w:rPrChange>
        </w:rPr>
        <w:t>disguises th</w:t>
      </w:r>
      <w:r w:rsidR="00841A6B" w:rsidRPr="00DA34F0">
        <w:rPr>
          <w:rStyle w:val="m-9115795407614457208s1"/>
          <w:rFonts w:ascii="Times New Roman" w:hAnsi="Times New Roman"/>
          <w:b w:val="0"/>
          <w:color w:val="000000" w:themeColor="text1"/>
          <w:sz w:val="24"/>
          <w:szCs w:val="24"/>
          <w:rPrChange w:id="2194" w:author="Anna Wingfield" w:date="2024-03-14T16:20:00Z">
            <w:rPr>
              <w:rStyle w:val="m-9115795407614457208s1"/>
              <w:rFonts w:ascii="Garamond" w:hAnsi="Garamond"/>
              <w:b w:val="0"/>
              <w:color w:val="000000" w:themeColor="text1"/>
              <w:sz w:val="24"/>
              <w:szCs w:val="24"/>
            </w:rPr>
          </w:rPrChange>
        </w:rPr>
        <w:t>e very thing that it articulate</w:t>
      </w:r>
      <w:r w:rsidR="003F71C3" w:rsidRPr="00DA34F0">
        <w:rPr>
          <w:rStyle w:val="m-9115795407614457208s1"/>
          <w:rFonts w:ascii="Times New Roman" w:hAnsi="Times New Roman"/>
          <w:b w:val="0"/>
          <w:color w:val="000000" w:themeColor="text1"/>
          <w:sz w:val="24"/>
          <w:szCs w:val="24"/>
          <w:rPrChange w:id="2195" w:author="Anna Wingfield" w:date="2024-03-14T16:20:00Z">
            <w:rPr>
              <w:rStyle w:val="m-9115795407614457208s1"/>
              <w:rFonts w:ascii="Garamond" w:hAnsi="Garamond"/>
              <w:b w:val="0"/>
              <w:color w:val="000000" w:themeColor="text1"/>
              <w:sz w:val="24"/>
              <w:szCs w:val="24"/>
            </w:rPr>
          </w:rPrChange>
        </w:rPr>
        <w:t>s</w:t>
      </w:r>
      <w:r w:rsidR="009D0815" w:rsidRPr="00DA34F0">
        <w:rPr>
          <w:rStyle w:val="m-9115795407614457208s1"/>
          <w:rFonts w:ascii="Times New Roman" w:hAnsi="Times New Roman"/>
          <w:b w:val="0"/>
          <w:color w:val="000000" w:themeColor="text1"/>
          <w:sz w:val="24"/>
          <w:szCs w:val="24"/>
          <w:rPrChange w:id="2196" w:author="Anna Wingfield" w:date="2024-03-14T16:20:00Z">
            <w:rPr>
              <w:rStyle w:val="m-9115795407614457208s1"/>
              <w:rFonts w:ascii="Garamond" w:hAnsi="Garamond"/>
              <w:b w:val="0"/>
              <w:color w:val="000000" w:themeColor="text1"/>
              <w:sz w:val="24"/>
              <w:szCs w:val="24"/>
            </w:rPr>
          </w:rPrChange>
        </w:rPr>
        <w:t xml:space="preserve"> </w:t>
      </w:r>
      <w:commentRangeStart w:id="2197"/>
      <w:r w:rsidR="00A17D79" w:rsidRPr="00DA34F0">
        <w:rPr>
          <w:rStyle w:val="m-9115795407614457208s1"/>
          <w:rFonts w:ascii="Times New Roman" w:hAnsi="Times New Roman"/>
          <w:b w:val="0"/>
          <w:color w:val="000000" w:themeColor="text1"/>
          <w:sz w:val="24"/>
          <w:szCs w:val="24"/>
          <w:rPrChange w:id="2198" w:author="Anna Wingfield" w:date="2024-03-14T16:20:00Z">
            <w:rPr>
              <w:rStyle w:val="m-9115795407614457208s1"/>
              <w:rFonts w:ascii="Garamond" w:hAnsi="Garamond"/>
              <w:b w:val="0"/>
              <w:color w:val="000000" w:themeColor="text1"/>
              <w:sz w:val="24"/>
              <w:szCs w:val="24"/>
            </w:rPr>
          </w:rPrChange>
        </w:rPr>
        <w:t>(162)</w:t>
      </w:r>
      <w:r w:rsidR="009D0815" w:rsidRPr="00DA34F0">
        <w:rPr>
          <w:rStyle w:val="m-9115795407614457208s1"/>
          <w:rFonts w:ascii="Times New Roman" w:hAnsi="Times New Roman"/>
          <w:b w:val="0"/>
          <w:color w:val="000000" w:themeColor="text1"/>
          <w:sz w:val="24"/>
          <w:szCs w:val="24"/>
          <w:rPrChange w:id="2199" w:author="Anna Wingfield" w:date="2024-03-14T16:20:00Z">
            <w:rPr>
              <w:rStyle w:val="m-9115795407614457208s1"/>
              <w:rFonts w:ascii="Garamond" w:hAnsi="Garamond"/>
              <w:b w:val="0"/>
              <w:color w:val="000000" w:themeColor="text1"/>
              <w:sz w:val="24"/>
              <w:szCs w:val="24"/>
            </w:rPr>
          </w:rPrChange>
        </w:rPr>
        <w:t>.</w:t>
      </w:r>
      <w:r w:rsidR="00841A6B" w:rsidRPr="00DA34F0">
        <w:rPr>
          <w:rStyle w:val="FootnoteReference"/>
          <w:rFonts w:ascii="Times New Roman" w:hAnsi="Times New Roman"/>
          <w:b w:val="0"/>
          <w:color w:val="000000" w:themeColor="text1"/>
          <w:sz w:val="24"/>
          <w:szCs w:val="24"/>
          <w:rPrChange w:id="2200" w:author="Anna Wingfield" w:date="2024-03-14T16:20:00Z">
            <w:rPr>
              <w:rStyle w:val="FootnoteReference"/>
              <w:rFonts w:ascii="Garamond" w:hAnsi="Garamond"/>
              <w:b w:val="0"/>
              <w:color w:val="000000" w:themeColor="text1"/>
              <w:sz w:val="24"/>
              <w:szCs w:val="24"/>
            </w:rPr>
          </w:rPrChange>
        </w:rPr>
        <w:footnoteReference w:id="20"/>
      </w:r>
      <w:r w:rsidRPr="00DA34F0">
        <w:rPr>
          <w:rStyle w:val="m-9115795407614457208s1"/>
          <w:rFonts w:ascii="Times New Roman" w:hAnsi="Times New Roman"/>
          <w:b w:val="0"/>
          <w:color w:val="000000" w:themeColor="text1"/>
          <w:sz w:val="24"/>
          <w:szCs w:val="24"/>
          <w:rPrChange w:id="2201" w:author="Anna Wingfield" w:date="2024-03-14T16:20:00Z">
            <w:rPr>
              <w:rStyle w:val="m-9115795407614457208s1"/>
              <w:rFonts w:ascii="Garamond" w:hAnsi="Garamond"/>
              <w:b w:val="0"/>
              <w:color w:val="000000" w:themeColor="text1"/>
              <w:sz w:val="24"/>
              <w:szCs w:val="24"/>
            </w:rPr>
          </w:rPrChange>
        </w:rPr>
        <w:t xml:space="preserve"> </w:t>
      </w:r>
      <w:commentRangeEnd w:id="2197"/>
      <w:r w:rsidR="00CC0C9B">
        <w:rPr>
          <w:rStyle w:val="CommentReference"/>
          <w:rFonts w:ascii="Garamond" w:hAnsi="Garamond"/>
          <w:b w:val="0"/>
          <w:bCs w:val="0"/>
          <w:lang w:eastAsia="ja-JP"/>
        </w:rPr>
        <w:commentReference w:id="2197"/>
      </w:r>
      <w:r w:rsidRPr="00DA34F0">
        <w:rPr>
          <w:rStyle w:val="m-9115795407614457208s1"/>
          <w:rFonts w:ascii="Times New Roman" w:hAnsi="Times New Roman"/>
          <w:b w:val="0"/>
          <w:color w:val="000000" w:themeColor="text1"/>
          <w:sz w:val="24"/>
          <w:szCs w:val="24"/>
          <w:rPrChange w:id="2202" w:author="Anna Wingfield" w:date="2024-03-14T16:20:00Z">
            <w:rPr>
              <w:rStyle w:val="m-9115795407614457208s1"/>
              <w:rFonts w:ascii="Garamond" w:hAnsi="Garamond"/>
              <w:b w:val="0"/>
              <w:color w:val="000000" w:themeColor="text1"/>
              <w:sz w:val="24"/>
              <w:szCs w:val="24"/>
            </w:rPr>
          </w:rPrChange>
        </w:rPr>
        <w:t>Her relation is</w:t>
      </w:r>
      <w:r w:rsidR="005A73C9" w:rsidRPr="00DA34F0">
        <w:rPr>
          <w:rStyle w:val="m-9115795407614457208s1"/>
          <w:rFonts w:ascii="Times New Roman" w:hAnsi="Times New Roman"/>
          <w:b w:val="0"/>
          <w:color w:val="000000" w:themeColor="text1"/>
          <w:sz w:val="24"/>
          <w:szCs w:val="24"/>
          <w:rPrChange w:id="2203" w:author="Anna Wingfield" w:date="2024-03-14T16:20:00Z">
            <w:rPr>
              <w:rStyle w:val="m-9115795407614457208s1"/>
              <w:rFonts w:ascii="Garamond" w:hAnsi="Garamond"/>
              <w:b w:val="0"/>
              <w:color w:val="000000" w:themeColor="text1"/>
              <w:sz w:val="24"/>
              <w:szCs w:val="24"/>
            </w:rPr>
          </w:rPrChange>
        </w:rPr>
        <w:t>,</w:t>
      </w:r>
      <w:r w:rsidRPr="00DA34F0">
        <w:rPr>
          <w:rStyle w:val="m-9115795407614457208s1"/>
          <w:rFonts w:ascii="Times New Roman" w:hAnsi="Times New Roman"/>
          <w:b w:val="0"/>
          <w:color w:val="000000" w:themeColor="text1"/>
          <w:sz w:val="24"/>
          <w:szCs w:val="24"/>
          <w:rPrChange w:id="2204" w:author="Anna Wingfield" w:date="2024-03-14T16:20:00Z">
            <w:rPr>
              <w:rStyle w:val="m-9115795407614457208s1"/>
              <w:rFonts w:ascii="Garamond" w:hAnsi="Garamond"/>
              <w:b w:val="0"/>
              <w:color w:val="000000" w:themeColor="text1"/>
              <w:sz w:val="24"/>
              <w:szCs w:val="24"/>
            </w:rPr>
          </w:rPrChange>
        </w:rPr>
        <w:t xml:space="preserve"> of course, the relation of her tale in this digression into reflections on </w:t>
      </w:r>
      <w:r w:rsidR="0056139A" w:rsidRPr="00DA34F0">
        <w:rPr>
          <w:rStyle w:val="m-9115795407614457208s1"/>
          <w:rFonts w:ascii="Times New Roman" w:hAnsi="Times New Roman"/>
          <w:b w:val="0"/>
          <w:color w:val="000000" w:themeColor="text1"/>
          <w:sz w:val="24"/>
          <w:szCs w:val="24"/>
          <w:rPrChange w:id="2205" w:author="Anna Wingfield" w:date="2024-03-14T16:20:00Z">
            <w:rPr>
              <w:rStyle w:val="m-9115795407614457208s1"/>
              <w:rFonts w:ascii="Garamond" w:hAnsi="Garamond"/>
              <w:b w:val="0"/>
              <w:color w:val="000000" w:themeColor="text1"/>
              <w:sz w:val="24"/>
              <w:szCs w:val="24"/>
            </w:rPr>
          </w:rPrChange>
        </w:rPr>
        <w:t xml:space="preserve">the mootness of yearning for a </w:t>
      </w:r>
      <w:r w:rsidRPr="00DA34F0">
        <w:rPr>
          <w:rStyle w:val="m-9115795407614457208s1"/>
          <w:rFonts w:ascii="Times New Roman" w:hAnsi="Times New Roman"/>
          <w:b w:val="0"/>
          <w:color w:val="000000" w:themeColor="text1"/>
          <w:sz w:val="24"/>
          <w:szCs w:val="24"/>
          <w:rPrChange w:id="2206" w:author="Anna Wingfield" w:date="2024-03-14T16:20:00Z">
            <w:rPr>
              <w:rStyle w:val="m-9115795407614457208s1"/>
              <w:rFonts w:ascii="Garamond" w:hAnsi="Garamond"/>
              <w:b w:val="0"/>
              <w:color w:val="000000" w:themeColor="text1"/>
              <w:sz w:val="24"/>
              <w:szCs w:val="24"/>
            </w:rPr>
          </w:rPrChange>
        </w:rPr>
        <w:t>paradise</w:t>
      </w:r>
      <w:r w:rsidR="0056139A" w:rsidRPr="00DA34F0">
        <w:rPr>
          <w:rStyle w:val="m-9115795407614457208s1"/>
          <w:rFonts w:ascii="Times New Roman" w:hAnsi="Times New Roman"/>
          <w:b w:val="0"/>
          <w:color w:val="000000" w:themeColor="text1"/>
          <w:sz w:val="24"/>
          <w:szCs w:val="24"/>
          <w:rPrChange w:id="2207" w:author="Anna Wingfield" w:date="2024-03-14T16:20:00Z">
            <w:rPr>
              <w:rStyle w:val="m-9115795407614457208s1"/>
              <w:rFonts w:ascii="Garamond" w:hAnsi="Garamond"/>
              <w:b w:val="0"/>
              <w:color w:val="000000" w:themeColor="text1"/>
              <w:sz w:val="24"/>
              <w:szCs w:val="24"/>
            </w:rPr>
          </w:rPrChange>
        </w:rPr>
        <w:t xml:space="preserve"> lost</w:t>
      </w:r>
      <w:r w:rsidRPr="00DA34F0">
        <w:rPr>
          <w:rStyle w:val="m-9115795407614457208s1"/>
          <w:rFonts w:ascii="Times New Roman" w:hAnsi="Times New Roman"/>
          <w:b w:val="0"/>
          <w:color w:val="000000" w:themeColor="text1"/>
          <w:sz w:val="24"/>
          <w:szCs w:val="24"/>
          <w:rPrChange w:id="2208" w:author="Anna Wingfield" w:date="2024-03-14T16:20:00Z">
            <w:rPr>
              <w:rStyle w:val="m-9115795407614457208s1"/>
              <w:rFonts w:ascii="Garamond" w:hAnsi="Garamond"/>
              <w:b w:val="0"/>
              <w:color w:val="000000" w:themeColor="text1"/>
              <w:sz w:val="24"/>
              <w:szCs w:val="24"/>
            </w:rPr>
          </w:rPrChange>
        </w:rPr>
        <w:t>. It is also her divulging that she wanders now from her relation, from her father, and from her romantic love for him</w:t>
      </w:r>
      <w:r w:rsidR="006D72E8" w:rsidRPr="00DA34F0">
        <w:rPr>
          <w:rStyle w:val="m-9115795407614457208s1"/>
          <w:rFonts w:ascii="Times New Roman" w:hAnsi="Times New Roman"/>
          <w:b w:val="0"/>
          <w:color w:val="000000" w:themeColor="text1"/>
          <w:sz w:val="24"/>
          <w:szCs w:val="24"/>
          <w:rPrChange w:id="2209" w:author="Anna Wingfield" w:date="2024-03-14T16:20:00Z">
            <w:rPr>
              <w:rStyle w:val="m-9115795407614457208s1"/>
              <w:rFonts w:ascii="Garamond" w:hAnsi="Garamond"/>
              <w:b w:val="0"/>
              <w:color w:val="000000" w:themeColor="text1"/>
              <w:sz w:val="24"/>
              <w:szCs w:val="24"/>
            </w:rPr>
          </w:rPrChange>
        </w:rPr>
        <w:t xml:space="preserve">—and </w:t>
      </w:r>
      <w:proofErr w:type="gramStart"/>
      <w:r w:rsidR="006D72E8" w:rsidRPr="00DA34F0">
        <w:rPr>
          <w:rStyle w:val="m-9115795407614457208s1"/>
          <w:rFonts w:ascii="Times New Roman" w:hAnsi="Times New Roman"/>
          <w:b w:val="0"/>
          <w:color w:val="000000" w:themeColor="text1"/>
          <w:sz w:val="24"/>
          <w:szCs w:val="24"/>
          <w:rPrChange w:id="2210" w:author="Anna Wingfield" w:date="2024-03-14T16:20:00Z">
            <w:rPr>
              <w:rStyle w:val="m-9115795407614457208s1"/>
              <w:rFonts w:ascii="Garamond" w:hAnsi="Garamond"/>
              <w:b w:val="0"/>
              <w:color w:val="000000" w:themeColor="text1"/>
              <w:sz w:val="24"/>
              <w:szCs w:val="24"/>
            </w:rPr>
          </w:rPrChange>
        </w:rPr>
        <w:t>her self</w:t>
      </w:r>
      <w:proofErr w:type="gramEnd"/>
      <w:r w:rsidRPr="00DA34F0">
        <w:rPr>
          <w:rStyle w:val="m-9115795407614457208s1"/>
          <w:rFonts w:ascii="Times New Roman" w:hAnsi="Times New Roman"/>
          <w:b w:val="0"/>
          <w:color w:val="000000" w:themeColor="text1"/>
          <w:sz w:val="24"/>
          <w:szCs w:val="24"/>
          <w:rPrChange w:id="2211" w:author="Anna Wingfield" w:date="2024-03-14T16:20:00Z">
            <w:rPr>
              <w:rStyle w:val="m-9115795407614457208s1"/>
              <w:rFonts w:ascii="Garamond" w:hAnsi="Garamond"/>
              <w:b w:val="0"/>
              <w:color w:val="000000" w:themeColor="text1"/>
              <w:sz w:val="24"/>
              <w:szCs w:val="24"/>
            </w:rPr>
          </w:rPrChange>
        </w:rPr>
        <w:t xml:space="preserve">. As a reference to the writing, making this statement indicates as well that this writing, this autobiography, </w:t>
      </w:r>
      <w:r w:rsidR="00B43C2D" w:rsidRPr="00DA34F0">
        <w:rPr>
          <w:rStyle w:val="m-9115795407614457208s1"/>
          <w:rFonts w:ascii="Times New Roman" w:hAnsi="Times New Roman"/>
          <w:b w:val="0"/>
          <w:color w:val="000000" w:themeColor="text1"/>
          <w:sz w:val="24"/>
          <w:szCs w:val="24"/>
          <w:rPrChange w:id="2212" w:author="Anna Wingfield" w:date="2024-03-14T16:20:00Z">
            <w:rPr>
              <w:rStyle w:val="m-9115795407614457208s1"/>
              <w:rFonts w:ascii="Garamond" w:hAnsi="Garamond"/>
              <w:b w:val="0"/>
              <w:color w:val="000000" w:themeColor="text1"/>
              <w:sz w:val="24"/>
              <w:szCs w:val="24"/>
            </w:rPr>
          </w:rPrChange>
        </w:rPr>
        <w:t xml:space="preserve">divulges the secret of the self. But that Matilda cannot </w:t>
      </w:r>
      <w:proofErr w:type="gramStart"/>
      <w:r w:rsidR="00B43C2D" w:rsidRPr="00DA34F0">
        <w:rPr>
          <w:rStyle w:val="m-9115795407614457208s1"/>
          <w:rFonts w:ascii="Times New Roman" w:hAnsi="Times New Roman"/>
          <w:b w:val="0"/>
          <w:color w:val="000000" w:themeColor="text1"/>
          <w:sz w:val="24"/>
          <w:szCs w:val="24"/>
          <w:rPrChange w:id="2213" w:author="Anna Wingfield" w:date="2024-03-14T16:20:00Z">
            <w:rPr>
              <w:rStyle w:val="m-9115795407614457208s1"/>
              <w:rFonts w:ascii="Garamond" w:hAnsi="Garamond"/>
              <w:b w:val="0"/>
              <w:color w:val="000000" w:themeColor="text1"/>
              <w:sz w:val="24"/>
              <w:szCs w:val="24"/>
            </w:rPr>
          </w:rPrChange>
        </w:rPr>
        <w:t>actually say</w:t>
      </w:r>
      <w:proofErr w:type="gramEnd"/>
      <w:r w:rsidR="00B43C2D" w:rsidRPr="00DA34F0">
        <w:rPr>
          <w:rStyle w:val="m-9115795407614457208s1"/>
          <w:rFonts w:ascii="Times New Roman" w:hAnsi="Times New Roman"/>
          <w:b w:val="0"/>
          <w:color w:val="000000" w:themeColor="text1"/>
          <w:sz w:val="24"/>
          <w:szCs w:val="24"/>
          <w:rPrChange w:id="2214" w:author="Anna Wingfield" w:date="2024-03-14T16:20:00Z">
            <w:rPr>
              <w:rStyle w:val="m-9115795407614457208s1"/>
              <w:rFonts w:ascii="Garamond" w:hAnsi="Garamond"/>
              <w:b w:val="0"/>
              <w:color w:val="000000" w:themeColor="text1"/>
              <w:sz w:val="24"/>
              <w:szCs w:val="24"/>
            </w:rPr>
          </w:rPrChange>
        </w:rPr>
        <w:t xml:space="preserve"> “I love him” other than through a pun, paradoxically evidences the fact that she loves him because to say it would betray it and betray the self. </w:t>
      </w:r>
      <w:r w:rsidR="0056139A" w:rsidRPr="00DA34F0">
        <w:rPr>
          <w:rStyle w:val="m-9115795407614457208s1"/>
          <w:rFonts w:ascii="Times New Roman" w:hAnsi="Times New Roman"/>
          <w:b w:val="0"/>
          <w:color w:val="000000" w:themeColor="text1"/>
          <w:sz w:val="24"/>
          <w:szCs w:val="24"/>
          <w:rPrChange w:id="2215" w:author="Anna Wingfield" w:date="2024-03-14T16:20:00Z">
            <w:rPr>
              <w:rStyle w:val="m-9115795407614457208s1"/>
              <w:rFonts w:ascii="Garamond" w:hAnsi="Garamond"/>
              <w:b w:val="0"/>
              <w:color w:val="000000" w:themeColor="text1"/>
              <w:sz w:val="24"/>
              <w:szCs w:val="24"/>
            </w:rPr>
          </w:rPrChange>
        </w:rPr>
        <w:t xml:space="preserve">To say what is forbidden tastes of it. </w:t>
      </w:r>
      <w:r w:rsidR="00B43C2D" w:rsidRPr="00DA34F0">
        <w:rPr>
          <w:rStyle w:val="m-9115795407614457208s1"/>
          <w:rFonts w:ascii="Times New Roman" w:hAnsi="Times New Roman"/>
          <w:b w:val="0"/>
          <w:color w:val="000000" w:themeColor="text1"/>
          <w:sz w:val="24"/>
          <w:szCs w:val="24"/>
          <w:rPrChange w:id="2216" w:author="Anna Wingfield" w:date="2024-03-14T16:20:00Z">
            <w:rPr>
              <w:rStyle w:val="m-9115795407614457208s1"/>
              <w:rFonts w:ascii="Garamond" w:hAnsi="Garamond"/>
              <w:b w:val="0"/>
              <w:color w:val="000000" w:themeColor="text1"/>
              <w:sz w:val="24"/>
              <w:szCs w:val="24"/>
            </w:rPr>
          </w:rPrChange>
        </w:rPr>
        <w:t xml:space="preserve">Nonetheless, the secret must be told since as long as she holds it, does not voice it, she remains alive and the trace of her father in her remains alive as well. She has to say what she cannot say or betray </w:t>
      </w:r>
      <w:proofErr w:type="gramStart"/>
      <w:r w:rsidR="00B43C2D" w:rsidRPr="00DA34F0">
        <w:rPr>
          <w:rStyle w:val="m-9115795407614457208s1"/>
          <w:rFonts w:ascii="Times New Roman" w:hAnsi="Times New Roman"/>
          <w:b w:val="0"/>
          <w:color w:val="000000" w:themeColor="text1"/>
          <w:sz w:val="24"/>
          <w:szCs w:val="24"/>
          <w:rPrChange w:id="2217" w:author="Anna Wingfield" w:date="2024-03-14T16:20:00Z">
            <w:rPr>
              <w:rStyle w:val="m-9115795407614457208s1"/>
              <w:rFonts w:ascii="Garamond" w:hAnsi="Garamond"/>
              <w:b w:val="0"/>
              <w:color w:val="000000" w:themeColor="text1"/>
              <w:sz w:val="24"/>
              <w:szCs w:val="24"/>
            </w:rPr>
          </w:rPrChange>
        </w:rPr>
        <w:t>in order to</w:t>
      </w:r>
      <w:proofErr w:type="gramEnd"/>
      <w:r w:rsidR="00B43C2D" w:rsidRPr="00DA34F0">
        <w:rPr>
          <w:rStyle w:val="m-9115795407614457208s1"/>
          <w:rFonts w:ascii="Times New Roman" w:hAnsi="Times New Roman"/>
          <w:b w:val="0"/>
          <w:color w:val="000000" w:themeColor="text1"/>
          <w:sz w:val="24"/>
          <w:szCs w:val="24"/>
          <w:rPrChange w:id="2218" w:author="Anna Wingfield" w:date="2024-03-14T16:20:00Z">
            <w:rPr>
              <w:rStyle w:val="m-9115795407614457208s1"/>
              <w:rFonts w:ascii="Garamond" w:hAnsi="Garamond"/>
              <w:b w:val="0"/>
              <w:color w:val="000000" w:themeColor="text1"/>
              <w:sz w:val="24"/>
              <w:szCs w:val="24"/>
            </w:rPr>
          </w:rPrChange>
        </w:rPr>
        <w:t xml:space="preserve"> betray it and say it, in order to die. But she can’t</w:t>
      </w:r>
      <w:r w:rsidR="00D35F74" w:rsidRPr="00DA34F0">
        <w:rPr>
          <w:rStyle w:val="m-9115795407614457208s1"/>
          <w:rFonts w:ascii="Times New Roman" w:hAnsi="Times New Roman"/>
          <w:b w:val="0"/>
          <w:color w:val="000000" w:themeColor="text1"/>
          <w:sz w:val="24"/>
          <w:szCs w:val="24"/>
          <w:rPrChange w:id="2219" w:author="Anna Wingfield" w:date="2024-03-14T16:20:00Z">
            <w:rPr>
              <w:rStyle w:val="m-9115795407614457208s1"/>
              <w:rFonts w:ascii="Garamond" w:hAnsi="Garamond"/>
              <w:b w:val="0"/>
              <w:color w:val="000000" w:themeColor="text1"/>
              <w:sz w:val="24"/>
              <w:szCs w:val="24"/>
            </w:rPr>
          </w:rPrChange>
        </w:rPr>
        <w:t xml:space="preserve"> say it</w:t>
      </w:r>
      <w:r w:rsidR="00B43C2D" w:rsidRPr="00DA34F0">
        <w:rPr>
          <w:rStyle w:val="m-9115795407614457208s1"/>
          <w:rFonts w:ascii="Times New Roman" w:hAnsi="Times New Roman"/>
          <w:b w:val="0"/>
          <w:color w:val="000000" w:themeColor="text1"/>
          <w:sz w:val="24"/>
          <w:szCs w:val="24"/>
          <w:rPrChange w:id="2220" w:author="Anna Wingfield" w:date="2024-03-14T16:20:00Z">
            <w:rPr>
              <w:rStyle w:val="m-9115795407614457208s1"/>
              <w:rFonts w:ascii="Garamond" w:hAnsi="Garamond"/>
              <w:b w:val="0"/>
              <w:color w:val="000000" w:themeColor="text1"/>
              <w:sz w:val="24"/>
              <w:szCs w:val="24"/>
            </w:rPr>
          </w:rPrChange>
        </w:rPr>
        <w:t xml:space="preserve">. </w:t>
      </w:r>
    </w:p>
    <w:p w14:paraId="47941C4E" w14:textId="3441FDF9" w:rsidR="00B43C2D" w:rsidRPr="00DA34F0" w:rsidRDefault="00086FB3" w:rsidP="00A33418">
      <w:pPr>
        <w:pStyle w:val="m-9115795407614457208p1"/>
        <w:spacing w:line="480" w:lineRule="auto"/>
        <w:contextualSpacing/>
        <w:rPr>
          <w:rStyle w:val="m-9115795407614457208s1"/>
          <w:rFonts w:ascii="Times New Roman" w:hAnsi="Times New Roman"/>
          <w:b w:val="0"/>
          <w:color w:val="000000" w:themeColor="text1"/>
          <w:sz w:val="24"/>
          <w:szCs w:val="24"/>
          <w:rPrChange w:id="2221"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222" w:author="Anna Wingfield" w:date="2024-03-14T16:20:00Z">
            <w:rPr>
              <w:rStyle w:val="m-9115795407614457208s1"/>
              <w:rFonts w:ascii="Garamond" w:hAnsi="Garamond"/>
              <w:b w:val="0"/>
              <w:color w:val="000000" w:themeColor="text1"/>
              <w:sz w:val="24"/>
              <w:szCs w:val="24"/>
            </w:rPr>
          </w:rPrChange>
        </w:rPr>
        <w:lastRenderedPageBreak/>
        <w:tab/>
      </w:r>
      <w:r w:rsidR="0056139A" w:rsidRPr="00DA34F0">
        <w:rPr>
          <w:rStyle w:val="m-9115795407614457208s1"/>
          <w:rFonts w:ascii="Times New Roman" w:hAnsi="Times New Roman"/>
          <w:b w:val="0"/>
          <w:color w:val="000000" w:themeColor="text1"/>
          <w:sz w:val="24"/>
          <w:szCs w:val="24"/>
          <w:rPrChange w:id="2223" w:author="Anna Wingfield" w:date="2024-03-14T16:20:00Z">
            <w:rPr>
              <w:rStyle w:val="m-9115795407614457208s1"/>
              <w:rFonts w:ascii="Garamond" w:hAnsi="Garamond"/>
              <w:b w:val="0"/>
              <w:color w:val="000000" w:themeColor="text1"/>
              <w:sz w:val="24"/>
              <w:szCs w:val="24"/>
            </w:rPr>
          </w:rPrChange>
        </w:rPr>
        <w:t>Without her sp</w:t>
      </w:r>
      <w:r w:rsidR="00750655" w:rsidRPr="00DA34F0">
        <w:rPr>
          <w:rStyle w:val="m-9115795407614457208s1"/>
          <w:rFonts w:ascii="Times New Roman" w:hAnsi="Times New Roman"/>
          <w:b w:val="0"/>
          <w:color w:val="000000" w:themeColor="text1"/>
          <w:sz w:val="24"/>
          <w:szCs w:val="24"/>
          <w:rPrChange w:id="2224" w:author="Anna Wingfield" w:date="2024-03-14T16:20:00Z">
            <w:rPr>
              <w:rStyle w:val="m-9115795407614457208s1"/>
              <w:rFonts w:ascii="Garamond" w:hAnsi="Garamond"/>
              <w:b w:val="0"/>
              <w:color w:val="000000" w:themeColor="text1"/>
              <w:sz w:val="24"/>
              <w:szCs w:val="24"/>
            </w:rPr>
          </w:rPrChange>
        </w:rPr>
        <w:t>eaking it on her own behalf, Matilda</w:t>
      </w:r>
      <w:r w:rsidR="00592442" w:rsidRPr="00DA34F0">
        <w:rPr>
          <w:rStyle w:val="m-9115795407614457208s1"/>
          <w:rFonts w:ascii="Times New Roman" w:hAnsi="Times New Roman"/>
          <w:b w:val="0"/>
          <w:color w:val="000000" w:themeColor="text1"/>
          <w:sz w:val="24"/>
          <w:szCs w:val="24"/>
          <w:rPrChange w:id="2225" w:author="Anna Wingfield" w:date="2024-03-14T16:20:00Z">
            <w:rPr>
              <w:rStyle w:val="m-9115795407614457208s1"/>
              <w:rFonts w:ascii="Garamond" w:hAnsi="Garamond"/>
              <w:b w:val="0"/>
              <w:color w:val="000000" w:themeColor="text1"/>
              <w:sz w:val="24"/>
              <w:szCs w:val="24"/>
            </w:rPr>
          </w:rPrChange>
        </w:rPr>
        <w:t xml:space="preserve"> disclose</w:t>
      </w:r>
      <w:r w:rsidR="0056139A" w:rsidRPr="00DA34F0">
        <w:rPr>
          <w:rStyle w:val="m-9115795407614457208s1"/>
          <w:rFonts w:ascii="Times New Roman" w:hAnsi="Times New Roman"/>
          <w:b w:val="0"/>
          <w:color w:val="000000" w:themeColor="text1"/>
          <w:sz w:val="24"/>
          <w:szCs w:val="24"/>
          <w:rPrChange w:id="2226" w:author="Anna Wingfield" w:date="2024-03-14T16:20:00Z">
            <w:rPr>
              <w:rStyle w:val="m-9115795407614457208s1"/>
              <w:rFonts w:ascii="Garamond" w:hAnsi="Garamond"/>
              <w:b w:val="0"/>
              <w:color w:val="000000" w:themeColor="text1"/>
              <w:sz w:val="24"/>
              <w:szCs w:val="24"/>
            </w:rPr>
          </w:rPrChange>
        </w:rPr>
        <w:t>s her lov</w:t>
      </w:r>
      <w:r w:rsidR="0050596F" w:rsidRPr="00DA34F0">
        <w:rPr>
          <w:rStyle w:val="m-9115795407614457208s1"/>
          <w:rFonts w:ascii="Times New Roman" w:hAnsi="Times New Roman"/>
          <w:b w:val="0"/>
          <w:color w:val="000000" w:themeColor="text1"/>
          <w:sz w:val="24"/>
          <w:szCs w:val="24"/>
          <w:rPrChange w:id="2227" w:author="Anna Wingfield" w:date="2024-03-14T16:20:00Z">
            <w:rPr>
              <w:rStyle w:val="m-9115795407614457208s1"/>
              <w:rFonts w:ascii="Garamond" w:hAnsi="Garamond"/>
              <w:b w:val="0"/>
              <w:color w:val="000000" w:themeColor="text1"/>
              <w:sz w:val="24"/>
              <w:szCs w:val="24"/>
            </w:rPr>
          </w:rPrChange>
        </w:rPr>
        <w:t xml:space="preserve">e for her father in a </w:t>
      </w:r>
      <w:proofErr w:type="spellStart"/>
      <w:r w:rsidR="0050596F" w:rsidRPr="00DA34F0">
        <w:rPr>
          <w:rStyle w:val="m-9115795407614457208s1"/>
          <w:rFonts w:ascii="Times New Roman" w:hAnsi="Times New Roman"/>
          <w:b w:val="0"/>
          <w:color w:val="000000" w:themeColor="text1"/>
          <w:sz w:val="24"/>
          <w:szCs w:val="24"/>
          <w:rPrChange w:id="2228" w:author="Anna Wingfield" w:date="2024-03-14T16:20:00Z">
            <w:rPr>
              <w:rStyle w:val="m-9115795407614457208s1"/>
              <w:rFonts w:ascii="Garamond" w:hAnsi="Garamond"/>
              <w:b w:val="0"/>
              <w:color w:val="000000" w:themeColor="text1"/>
              <w:sz w:val="24"/>
              <w:szCs w:val="24"/>
            </w:rPr>
          </w:rPrChange>
        </w:rPr>
        <w:t>paranomasia</w:t>
      </w:r>
      <w:proofErr w:type="spellEnd"/>
      <w:r w:rsidR="0050596F" w:rsidRPr="00DA34F0">
        <w:rPr>
          <w:rStyle w:val="m-9115795407614457208s1"/>
          <w:rFonts w:ascii="Times New Roman" w:hAnsi="Times New Roman"/>
          <w:b w:val="0"/>
          <w:color w:val="000000" w:themeColor="text1"/>
          <w:sz w:val="24"/>
          <w:szCs w:val="24"/>
          <w:rPrChange w:id="2229" w:author="Anna Wingfield" w:date="2024-03-14T16:20:00Z">
            <w:rPr>
              <w:rStyle w:val="m-9115795407614457208s1"/>
              <w:rFonts w:ascii="Garamond" w:hAnsi="Garamond"/>
              <w:b w:val="0"/>
              <w:color w:val="000000" w:themeColor="text1"/>
              <w:sz w:val="24"/>
              <w:szCs w:val="24"/>
            </w:rPr>
          </w:rPrChange>
        </w:rPr>
        <w:t xml:space="preserve"> that</w:t>
      </w:r>
      <w:r w:rsidR="00592442" w:rsidRPr="00DA34F0">
        <w:rPr>
          <w:rStyle w:val="m-9115795407614457208s1"/>
          <w:rFonts w:ascii="Times New Roman" w:hAnsi="Times New Roman"/>
          <w:b w:val="0"/>
          <w:color w:val="000000" w:themeColor="text1"/>
          <w:sz w:val="24"/>
          <w:szCs w:val="24"/>
          <w:rPrChange w:id="2230" w:author="Anna Wingfield" w:date="2024-03-14T16:20:00Z">
            <w:rPr>
              <w:rStyle w:val="m-9115795407614457208s1"/>
              <w:rFonts w:ascii="Garamond" w:hAnsi="Garamond"/>
              <w:b w:val="0"/>
              <w:color w:val="000000" w:themeColor="text1"/>
              <w:sz w:val="24"/>
              <w:szCs w:val="24"/>
            </w:rPr>
          </w:rPrChange>
        </w:rPr>
        <w:t xml:space="preserve"> allows her to say in writing, after her death, what she could not say in life. The life-writing allows her to do the very thing that causes her death: voice </w:t>
      </w:r>
      <w:proofErr w:type="gramStart"/>
      <w:r w:rsidR="00592442" w:rsidRPr="00DA34F0">
        <w:rPr>
          <w:rStyle w:val="m-9115795407614457208s1"/>
          <w:rFonts w:ascii="Times New Roman" w:hAnsi="Times New Roman"/>
          <w:b w:val="0"/>
          <w:color w:val="000000" w:themeColor="text1"/>
          <w:sz w:val="24"/>
          <w:szCs w:val="24"/>
          <w:rPrChange w:id="2231" w:author="Anna Wingfield" w:date="2024-03-14T16:20:00Z">
            <w:rPr>
              <w:rStyle w:val="m-9115795407614457208s1"/>
              <w:rFonts w:ascii="Garamond" w:hAnsi="Garamond"/>
              <w:b w:val="0"/>
              <w:color w:val="000000" w:themeColor="text1"/>
              <w:sz w:val="24"/>
              <w:szCs w:val="24"/>
            </w:rPr>
          </w:rPrChange>
        </w:rPr>
        <w:t>her self</w:t>
      </w:r>
      <w:proofErr w:type="gramEnd"/>
      <w:r w:rsidR="00592442" w:rsidRPr="00DA34F0">
        <w:rPr>
          <w:rStyle w:val="m-9115795407614457208s1"/>
          <w:rFonts w:ascii="Times New Roman" w:hAnsi="Times New Roman"/>
          <w:b w:val="0"/>
          <w:color w:val="000000" w:themeColor="text1"/>
          <w:sz w:val="24"/>
          <w:szCs w:val="24"/>
          <w:rPrChange w:id="2232" w:author="Anna Wingfield" w:date="2024-03-14T16:20:00Z">
            <w:rPr>
              <w:rStyle w:val="m-9115795407614457208s1"/>
              <w:rFonts w:ascii="Garamond" w:hAnsi="Garamond"/>
              <w:b w:val="0"/>
              <w:color w:val="000000" w:themeColor="text1"/>
              <w:sz w:val="24"/>
              <w:szCs w:val="24"/>
            </w:rPr>
          </w:rPrChange>
        </w:rPr>
        <w:t xml:space="preserve">. In that sense, then, since what she also gives voice to </w:t>
      </w:r>
      <w:r w:rsidR="006269BB" w:rsidRPr="00DA34F0">
        <w:rPr>
          <w:rStyle w:val="m-9115795407614457208s1"/>
          <w:rFonts w:ascii="Times New Roman" w:hAnsi="Times New Roman"/>
          <w:b w:val="0"/>
          <w:color w:val="000000" w:themeColor="text1"/>
          <w:sz w:val="24"/>
          <w:szCs w:val="24"/>
          <w:rPrChange w:id="2233" w:author="Anna Wingfield" w:date="2024-03-14T16:20:00Z">
            <w:rPr>
              <w:rStyle w:val="m-9115795407614457208s1"/>
              <w:rFonts w:ascii="Garamond" w:hAnsi="Garamond"/>
              <w:b w:val="0"/>
              <w:color w:val="000000" w:themeColor="text1"/>
              <w:sz w:val="24"/>
              <w:szCs w:val="24"/>
            </w:rPr>
          </w:rPrChange>
        </w:rPr>
        <w:t xml:space="preserve">is </w:t>
      </w:r>
      <w:proofErr w:type="gramStart"/>
      <w:r w:rsidR="00592442" w:rsidRPr="00DA34F0">
        <w:rPr>
          <w:rStyle w:val="m-9115795407614457208s1"/>
          <w:rFonts w:ascii="Times New Roman" w:hAnsi="Times New Roman"/>
          <w:b w:val="0"/>
          <w:color w:val="000000" w:themeColor="text1"/>
          <w:sz w:val="24"/>
          <w:szCs w:val="24"/>
          <w:rPrChange w:id="2234" w:author="Anna Wingfield" w:date="2024-03-14T16:20:00Z">
            <w:rPr>
              <w:rStyle w:val="m-9115795407614457208s1"/>
              <w:rFonts w:ascii="Garamond" w:hAnsi="Garamond"/>
              <w:b w:val="0"/>
              <w:color w:val="000000" w:themeColor="text1"/>
              <w:sz w:val="24"/>
              <w:szCs w:val="24"/>
            </w:rPr>
          </w:rPrChange>
        </w:rPr>
        <w:t>her self</w:t>
      </w:r>
      <w:proofErr w:type="gramEnd"/>
      <w:r w:rsidR="00592442" w:rsidRPr="00DA34F0">
        <w:rPr>
          <w:rStyle w:val="m-9115795407614457208s1"/>
          <w:rFonts w:ascii="Times New Roman" w:hAnsi="Times New Roman"/>
          <w:b w:val="0"/>
          <w:color w:val="000000" w:themeColor="text1"/>
          <w:sz w:val="24"/>
          <w:szCs w:val="24"/>
          <w:rPrChange w:id="2235" w:author="Anna Wingfield" w:date="2024-03-14T16:20:00Z">
            <w:rPr>
              <w:rStyle w:val="m-9115795407614457208s1"/>
              <w:rFonts w:ascii="Garamond" w:hAnsi="Garamond"/>
              <w:b w:val="0"/>
              <w:color w:val="000000" w:themeColor="text1"/>
              <w:sz w:val="24"/>
              <w:szCs w:val="24"/>
            </w:rPr>
          </w:rPrChange>
        </w:rPr>
        <w:t xml:space="preserve">, her secret that is the self, is her romantic love for her father, this means that her self is that love. The secret of the self, and the secret of the love, are the same. </w:t>
      </w:r>
      <w:r w:rsidR="00B43C2D" w:rsidRPr="00DA34F0">
        <w:rPr>
          <w:rStyle w:val="m-9115795407614457208s1"/>
          <w:rFonts w:ascii="Times New Roman" w:hAnsi="Times New Roman"/>
          <w:b w:val="0"/>
          <w:color w:val="000000" w:themeColor="text1"/>
          <w:sz w:val="24"/>
          <w:szCs w:val="24"/>
          <w:rPrChange w:id="2236" w:author="Anna Wingfield" w:date="2024-03-14T16:20:00Z">
            <w:rPr>
              <w:rStyle w:val="m-9115795407614457208s1"/>
              <w:rFonts w:ascii="Garamond" w:hAnsi="Garamond"/>
              <w:b w:val="0"/>
              <w:color w:val="000000" w:themeColor="text1"/>
              <w:sz w:val="24"/>
              <w:szCs w:val="24"/>
            </w:rPr>
          </w:rPrChange>
        </w:rPr>
        <w:t>“</w:t>
      </w:r>
      <w:commentRangeStart w:id="2237"/>
      <w:r w:rsidR="00592442" w:rsidRPr="00DA34F0">
        <w:rPr>
          <w:rStyle w:val="m-9115795407614457208s1"/>
          <w:rFonts w:ascii="Times New Roman" w:hAnsi="Times New Roman"/>
          <w:b w:val="0"/>
          <w:color w:val="000000" w:themeColor="text1"/>
          <w:sz w:val="24"/>
          <w:szCs w:val="24"/>
          <w:rPrChange w:id="2238" w:author="Anna Wingfield" w:date="2024-03-14T16:20:00Z">
            <w:rPr>
              <w:rStyle w:val="m-9115795407614457208s1"/>
              <w:rFonts w:ascii="Garamond" w:hAnsi="Garamond"/>
              <w:b w:val="0"/>
              <w:color w:val="000000" w:themeColor="text1"/>
              <w:sz w:val="24"/>
              <w:szCs w:val="24"/>
            </w:rPr>
          </w:rPrChange>
        </w:rPr>
        <w:t xml:space="preserve">Love never woke again” and </w:t>
      </w:r>
      <w:r w:rsidR="00B43C2D" w:rsidRPr="00DA34F0">
        <w:rPr>
          <w:rStyle w:val="m-9115795407614457208s1"/>
          <w:rFonts w:ascii="Times New Roman" w:hAnsi="Times New Roman"/>
          <w:b w:val="0"/>
          <w:color w:val="000000" w:themeColor="text1"/>
          <w:sz w:val="24"/>
          <w:szCs w:val="24"/>
          <w:rPrChange w:id="2239" w:author="Anna Wingfield" w:date="2024-03-14T16:20:00Z">
            <w:rPr>
              <w:rStyle w:val="m-9115795407614457208s1"/>
              <w:rFonts w:ascii="Garamond" w:hAnsi="Garamond"/>
              <w:b w:val="0"/>
              <w:color w:val="000000" w:themeColor="text1"/>
              <w:sz w:val="24"/>
              <w:szCs w:val="24"/>
            </w:rPr>
          </w:rPrChange>
        </w:rPr>
        <w:t>“its ghost, ever hovering over m</w:t>
      </w:r>
      <w:r w:rsidR="00592442" w:rsidRPr="00DA34F0">
        <w:rPr>
          <w:rStyle w:val="m-9115795407614457208s1"/>
          <w:rFonts w:ascii="Times New Roman" w:hAnsi="Times New Roman"/>
          <w:b w:val="0"/>
          <w:color w:val="000000" w:themeColor="text1"/>
          <w:sz w:val="24"/>
          <w:szCs w:val="24"/>
          <w:rPrChange w:id="2240" w:author="Anna Wingfield" w:date="2024-03-14T16:20:00Z">
            <w:rPr>
              <w:rStyle w:val="m-9115795407614457208s1"/>
              <w:rFonts w:ascii="Garamond" w:hAnsi="Garamond"/>
              <w:b w:val="0"/>
              <w:color w:val="000000" w:themeColor="text1"/>
              <w:sz w:val="24"/>
              <w:szCs w:val="24"/>
            </w:rPr>
          </w:rPrChange>
        </w:rPr>
        <w:t xml:space="preserve">y father’s grave” that “alone survived” is the survivance of </w:t>
      </w:r>
      <w:r w:rsidR="006655F6" w:rsidRPr="00DA34F0">
        <w:rPr>
          <w:rStyle w:val="m-9115795407614457208s1"/>
          <w:rFonts w:ascii="Times New Roman" w:hAnsi="Times New Roman"/>
          <w:b w:val="0"/>
          <w:color w:val="000000" w:themeColor="text1"/>
          <w:sz w:val="24"/>
          <w:szCs w:val="24"/>
          <w:rPrChange w:id="2241" w:author="Anna Wingfield" w:date="2024-03-14T16:20:00Z">
            <w:rPr>
              <w:rStyle w:val="m-9115795407614457208s1"/>
              <w:rFonts w:ascii="Garamond" w:hAnsi="Garamond"/>
              <w:b w:val="0"/>
              <w:color w:val="000000" w:themeColor="text1"/>
              <w:sz w:val="24"/>
              <w:szCs w:val="24"/>
            </w:rPr>
          </w:rPrChange>
        </w:rPr>
        <w:t xml:space="preserve">that love, which also means </w:t>
      </w:r>
      <w:r w:rsidR="00B73A3A" w:rsidRPr="00DA34F0">
        <w:rPr>
          <w:rStyle w:val="m-9115795407614457208s1"/>
          <w:rFonts w:ascii="Times New Roman" w:hAnsi="Times New Roman"/>
          <w:b w:val="0"/>
          <w:color w:val="000000" w:themeColor="text1"/>
          <w:sz w:val="24"/>
          <w:szCs w:val="24"/>
          <w:rPrChange w:id="2242" w:author="Anna Wingfield" w:date="2024-03-14T16:20:00Z">
            <w:rPr>
              <w:rStyle w:val="m-9115795407614457208s1"/>
              <w:rFonts w:ascii="Garamond" w:hAnsi="Garamond"/>
              <w:b w:val="0"/>
              <w:color w:val="000000" w:themeColor="text1"/>
              <w:sz w:val="24"/>
              <w:szCs w:val="24"/>
            </w:rPr>
          </w:rPrChange>
        </w:rPr>
        <w:t xml:space="preserve">that </w:t>
      </w:r>
      <w:r w:rsidR="006655F6" w:rsidRPr="00DA34F0">
        <w:rPr>
          <w:rStyle w:val="m-9115795407614457208s1"/>
          <w:rFonts w:ascii="Times New Roman" w:hAnsi="Times New Roman"/>
          <w:b w:val="0"/>
          <w:color w:val="000000" w:themeColor="text1"/>
          <w:sz w:val="24"/>
          <w:szCs w:val="24"/>
          <w:rPrChange w:id="2243" w:author="Anna Wingfield" w:date="2024-03-14T16:20:00Z">
            <w:rPr>
              <w:rStyle w:val="m-9115795407614457208s1"/>
              <w:rFonts w:ascii="Garamond" w:hAnsi="Garamond"/>
              <w:b w:val="0"/>
              <w:color w:val="000000" w:themeColor="text1"/>
              <w:sz w:val="24"/>
              <w:szCs w:val="24"/>
            </w:rPr>
          </w:rPrChange>
        </w:rPr>
        <w:t>the ghost is the trace of the other</w:t>
      </w:r>
      <w:r w:rsidR="0056139A" w:rsidRPr="00DA34F0">
        <w:rPr>
          <w:rStyle w:val="m-9115795407614457208s1"/>
          <w:rFonts w:ascii="Times New Roman" w:hAnsi="Times New Roman"/>
          <w:b w:val="0"/>
          <w:color w:val="000000" w:themeColor="text1"/>
          <w:sz w:val="24"/>
          <w:szCs w:val="24"/>
          <w:rPrChange w:id="2244" w:author="Anna Wingfield" w:date="2024-03-14T16:20:00Z">
            <w:rPr>
              <w:rStyle w:val="m-9115795407614457208s1"/>
              <w:rFonts w:ascii="Garamond" w:hAnsi="Garamond"/>
              <w:b w:val="0"/>
              <w:color w:val="000000" w:themeColor="text1"/>
              <w:sz w:val="24"/>
              <w:szCs w:val="24"/>
            </w:rPr>
          </w:rPrChange>
        </w:rPr>
        <w:t xml:space="preserve"> in the other</w:t>
      </w:r>
      <w:r w:rsidR="006655F6" w:rsidRPr="00DA34F0">
        <w:rPr>
          <w:rStyle w:val="m-9115795407614457208s1"/>
          <w:rFonts w:ascii="Times New Roman" w:hAnsi="Times New Roman"/>
          <w:b w:val="0"/>
          <w:color w:val="000000" w:themeColor="text1"/>
          <w:sz w:val="24"/>
          <w:szCs w:val="24"/>
          <w:rPrChange w:id="2245" w:author="Anna Wingfield" w:date="2024-03-14T16:20:00Z">
            <w:rPr>
              <w:rStyle w:val="m-9115795407614457208s1"/>
              <w:rFonts w:ascii="Garamond" w:hAnsi="Garamond"/>
              <w:b w:val="0"/>
              <w:color w:val="000000" w:themeColor="text1"/>
              <w:sz w:val="24"/>
              <w:szCs w:val="24"/>
            </w:rPr>
          </w:rPrChange>
        </w:rPr>
        <w:t>. Which, in turn, means</w:t>
      </w:r>
      <w:r w:rsidR="0056139A" w:rsidRPr="00DA34F0">
        <w:rPr>
          <w:rStyle w:val="m-9115795407614457208s1"/>
          <w:rFonts w:ascii="Times New Roman" w:hAnsi="Times New Roman"/>
          <w:b w:val="0"/>
          <w:color w:val="000000" w:themeColor="text1"/>
          <w:sz w:val="24"/>
          <w:szCs w:val="24"/>
          <w:rPrChange w:id="2246" w:author="Anna Wingfield" w:date="2024-03-14T16:20:00Z">
            <w:rPr>
              <w:rStyle w:val="m-9115795407614457208s1"/>
              <w:rFonts w:ascii="Garamond" w:hAnsi="Garamond"/>
              <w:b w:val="0"/>
              <w:color w:val="000000" w:themeColor="text1"/>
              <w:sz w:val="24"/>
              <w:szCs w:val="24"/>
            </w:rPr>
          </w:rPrChange>
        </w:rPr>
        <w:t xml:space="preserve"> that</w:t>
      </w:r>
      <w:r w:rsidR="006655F6" w:rsidRPr="00DA34F0">
        <w:rPr>
          <w:rStyle w:val="m-9115795407614457208s1"/>
          <w:rFonts w:ascii="Times New Roman" w:hAnsi="Times New Roman"/>
          <w:b w:val="0"/>
          <w:color w:val="000000" w:themeColor="text1"/>
          <w:sz w:val="24"/>
          <w:szCs w:val="24"/>
          <w:rPrChange w:id="2247" w:author="Anna Wingfield" w:date="2024-03-14T16:20:00Z">
            <w:rPr>
              <w:rStyle w:val="m-9115795407614457208s1"/>
              <w:rFonts w:ascii="Garamond" w:hAnsi="Garamond"/>
              <w:b w:val="0"/>
              <w:color w:val="000000" w:themeColor="text1"/>
              <w:sz w:val="24"/>
              <w:szCs w:val="24"/>
            </w:rPr>
          </w:rPrChange>
        </w:rPr>
        <w:t xml:space="preserve"> the self is only ever the trace of the other for who</w:t>
      </w:r>
      <w:r w:rsidR="00750655" w:rsidRPr="00DA34F0">
        <w:rPr>
          <w:rStyle w:val="m-9115795407614457208s1"/>
          <w:rFonts w:ascii="Times New Roman" w:hAnsi="Times New Roman"/>
          <w:b w:val="0"/>
          <w:color w:val="000000" w:themeColor="text1"/>
          <w:sz w:val="24"/>
          <w:szCs w:val="24"/>
          <w:rPrChange w:id="2248" w:author="Anna Wingfield" w:date="2024-03-14T16:20:00Z">
            <w:rPr>
              <w:rStyle w:val="m-9115795407614457208s1"/>
              <w:rFonts w:ascii="Garamond" w:hAnsi="Garamond"/>
              <w:b w:val="0"/>
              <w:color w:val="000000" w:themeColor="text1"/>
              <w:sz w:val="24"/>
              <w:szCs w:val="24"/>
            </w:rPr>
          </w:rPrChange>
        </w:rPr>
        <w:t xml:space="preserve">m that other </w:t>
      </w:r>
      <w:r w:rsidR="006655F6" w:rsidRPr="00DA34F0">
        <w:rPr>
          <w:rStyle w:val="m-9115795407614457208s1"/>
          <w:rFonts w:ascii="Times New Roman" w:hAnsi="Times New Roman"/>
          <w:b w:val="0"/>
          <w:color w:val="000000" w:themeColor="text1"/>
          <w:sz w:val="24"/>
          <w:szCs w:val="24"/>
          <w:rPrChange w:id="2249" w:author="Anna Wingfield" w:date="2024-03-14T16:20:00Z">
            <w:rPr>
              <w:rStyle w:val="m-9115795407614457208s1"/>
              <w:rFonts w:ascii="Garamond" w:hAnsi="Garamond"/>
              <w:b w:val="0"/>
              <w:color w:val="000000" w:themeColor="text1"/>
              <w:sz w:val="24"/>
              <w:szCs w:val="24"/>
            </w:rPr>
          </w:rPrChange>
        </w:rPr>
        <w:t xml:space="preserve">can only ever be the other despite that </w:t>
      </w:r>
      <w:r w:rsidR="00750655" w:rsidRPr="00DA34F0">
        <w:rPr>
          <w:rStyle w:val="m-9115795407614457208s1"/>
          <w:rFonts w:ascii="Times New Roman" w:hAnsi="Times New Roman"/>
          <w:b w:val="0"/>
          <w:color w:val="000000" w:themeColor="text1"/>
          <w:sz w:val="24"/>
          <w:szCs w:val="24"/>
          <w:rPrChange w:id="2250" w:author="Anna Wingfield" w:date="2024-03-14T16:20:00Z">
            <w:rPr>
              <w:rStyle w:val="m-9115795407614457208s1"/>
              <w:rFonts w:ascii="Garamond" w:hAnsi="Garamond"/>
              <w:b w:val="0"/>
              <w:color w:val="000000" w:themeColor="text1"/>
              <w:sz w:val="24"/>
              <w:szCs w:val="24"/>
            </w:rPr>
          </w:rPrChange>
        </w:rPr>
        <w:t>the other’s very self is the love the self has</w:t>
      </w:r>
      <w:r w:rsidR="006655F6" w:rsidRPr="00DA34F0">
        <w:rPr>
          <w:rStyle w:val="m-9115795407614457208s1"/>
          <w:rFonts w:ascii="Times New Roman" w:hAnsi="Times New Roman"/>
          <w:b w:val="0"/>
          <w:color w:val="000000" w:themeColor="text1"/>
          <w:sz w:val="24"/>
          <w:szCs w:val="24"/>
          <w:rPrChange w:id="2251" w:author="Anna Wingfield" w:date="2024-03-14T16:20:00Z">
            <w:rPr>
              <w:rStyle w:val="m-9115795407614457208s1"/>
              <w:rFonts w:ascii="Garamond" w:hAnsi="Garamond"/>
              <w:b w:val="0"/>
              <w:color w:val="000000" w:themeColor="text1"/>
              <w:sz w:val="24"/>
              <w:szCs w:val="24"/>
            </w:rPr>
          </w:rPrChange>
        </w:rPr>
        <w:t xml:space="preserve"> for that other</w:t>
      </w:r>
      <w:r w:rsidR="00750655" w:rsidRPr="00DA34F0">
        <w:rPr>
          <w:rStyle w:val="m-9115795407614457208s1"/>
          <w:rFonts w:ascii="Times New Roman" w:hAnsi="Times New Roman"/>
          <w:b w:val="0"/>
          <w:color w:val="000000" w:themeColor="text1"/>
          <w:sz w:val="24"/>
          <w:szCs w:val="24"/>
          <w:rPrChange w:id="2252" w:author="Anna Wingfield" w:date="2024-03-14T16:20:00Z">
            <w:rPr>
              <w:rStyle w:val="m-9115795407614457208s1"/>
              <w:rFonts w:ascii="Garamond" w:hAnsi="Garamond"/>
              <w:b w:val="0"/>
              <w:color w:val="000000" w:themeColor="text1"/>
              <w:sz w:val="24"/>
              <w:szCs w:val="24"/>
            </w:rPr>
          </w:rPrChange>
        </w:rPr>
        <w:t xml:space="preserve"> that the self</w:t>
      </w:r>
      <w:r w:rsidR="0056139A" w:rsidRPr="00DA34F0">
        <w:rPr>
          <w:rStyle w:val="m-9115795407614457208s1"/>
          <w:rFonts w:ascii="Times New Roman" w:hAnsi="Times New Roman"/>
          <w:b w:val="0"/>
          <w:color w:val="000000" w:themeColor="text1"/>
          <w:sz w:val="24"/>
          <w:szCs w:val="24"/>
          <w:rPrChange w:id="2253" w:author="Anna Wingfield" w:date="2024-03-14T16:20:00Z">
            <w:rPr>
              <w:rStyle w:val="m-9115795407614457208s1"/>
              <w:rFonts w:ascii="Garamond" w:hAnsi="Garamond"/>
              <w:b w:val="0"/>
              <w:color w:val="000000" w:themeColor="text1"/>
              <w:sz w:val="24"/>
              <w:szCs w:val="24"/>
            </w:rPr>
          </w:rPrChange>
        </w:rPr>
        <w:t xml:space="preserve"> find</w:t>
      </w:r>
      <w:r w:rsidR="00750655" w:rsidRPr="00DA34F0">
        <w:rPr>
          <w:rStyle w:val="m-9115795407614457208s1"/>
          <w:rFonts w:ascii="Times New Roman" w:hAnsi="Times New Roman"/>
          <w:b w:val="0"/>
          <w:color w:val="000000" w:themeColor="text1"/>
          <w:sz w:val="24"/>
          <w:szCs w:val="24"/>
          <w:rPrChange w:id="2254" w:author="Anna Wingfield" w:date="2024-03-14T16:20:00Z">
            <w:rPr>
              <w:rStyle w:val="m-9115795407614457208s1"/>
              <w:rFonts w:ascii="Garamond" w:hAnsi="Garamond"/>
              <w:b w:val="0"/>
              <w:color w:val="000000" w:themeColor="text1"/>
              <w:sz w:val="24"/>
              <w:szCs w:val="24"/>
            </w:rPr>
          </w:rPrChange>
        </w:rPr>
        <w:t>s</w:t>
      </w:r>
      <w:r w:rsidR="0056139A" w:rsidRPr="00DA34F0">
        <w:rPr>
          <w:rStyle w:val="m-9115795407614457208s1"/>
          <w:rFonts w:ascii="Times New Roman" w:hAnsi="Times New Roman"/>
          <w:b w:val="0"/>
          <w:color w:val="000000" w:themeColor="text1"/>
          <w:sz w:val="24"/>
          <w:szCs w:val="24"/>
          <w:rPrChange w:id="2255" w:author="Anna Wingfield" w:date="2024-03-14T16:20:00Z">
            <w:rPr>
              <w:rStyle w:val="m-9115795407614457208s1"/>
              <w:rFonts w:ascii="Garamond" w:hAnsi="Garamond"/>
              <w:b w:val="0"/>
              <w:color w:val="000000" w:themeColor="text1"/>
              <w:sz w:val="24"/>
              <w:szCs w:val="24"/>
            </w:rPr>
          </w:rPrChange>
        </w:rPr>
        <w:t xml:space="preserve"> when they find that other within their </w:t>
      </w:r>
      <w:r w:rsidR="00750655" w:rsidRPr="00DA34F0">
        <w:rPr>
          <w:rStyle w:val="m-9115795407614457208s1"/>
          <w:rFonts w:ascii="Times New Roman" w:hAnsi="Times New Roman"/>
          <w:b w:val="0"/>
          <w:color w:val="000000" w:themeColor="text1"/>
          <w:sz w:val="24"/>
          <w:szCs w:val="24"/>
          <w:rPrChange w:id="2256" w:author="Anna Wingfield" w:date="2024-03-14T16:20:00Z">
            <w:rPr>
              <w:rStyle w:val="m-9115795407614457208s1"/>
              <w:rFonts w:ascii="Garamond" w:hAnsi="Garamond"/>
              <w:b w:val="0"/>
              <w:color w:val="000000" w:themeColor="text1"/>
              <w:sz w:val="24"/>
              <w:szCs w:val="24"/>
            </w:rPr>
          </w:rPrChange>
        </w:rPr>
        <w:t xml:space="preserve">own </w:t>
      </w:r>
      <w:r w:rsidR="0056139A" w:rsidRPr="00DA34F0">
        <w:rPr>
          <w:rStyle w:val="m-9115795407614457208s1"/>
          <w:rFonts w:ascii="Times New Roman" w:hAnsi="Times New Roman"/>
          <w:b w:val="0"/>
          <w:color w:val="000000" w:themeColor="text1"/>
          <w:sz w:val="24"/>
          <w:szCs w:val="24"/>
          <w:rPrChange w:id="2257" w:author="Anna Wingfield" w:date="2024-03-14T16:20:00Z">
            <w:rPr>
              <w:rStyle w:val="m-9115795407614457208s1"/>
              <w:rFonts w:ascii="Garamond" w:hAnsi="Garamond"/>
              <w:b w:val="0"/>
              <w:color w:val="000000" w:themeColor="text1"/>
              <w:sz w:val="24"/>
              <w:szCs w:val="24"/>
            </w:rPr>
          </w:rPrChange>
        </w:rPr>
        <w:t>self</w:t>
      </w:r>
      <w:commentRangeEnd w:id="2237"/>
      <w:r w:rsidR="00756E64">
        <w:rPr>
          <w:rStyle w:val="CommentReference"/>
          <w:rFonts w:ascii="Garamond" w:hAnsi="Garamond"/>
          <w:b w:val="0"/>
          <w:bCs w:val="0"/>
          <w:lang w:eastAsia="ja-JP"/>
        </w:rPr>
        <w:commentReference w:id="2237"/>
      </w:r>
      <w:r w:rsidR="006655F6" w:rsidRPr="00DA34F0">
        <w:rPr>
          <w:rStyle w:val="m-9115795407614457208s1"/>
          <w:rFonts w:ascii="Times New Roman" w:hAnsi="Times New Roman"/>
          <w:b w:val="0"/>
          <w:color w:val="000000" w:themeColor="text1"/>
          <w:sz w:val="24"/>
          <w:szCs w:val="24"/>
          <w:rPrChange w:id="2258" w:author="Anna Wingfield" w:date="2024-03-14T16:20:00Z">
            <w:rPr>
              <w:rStyle w:val="m-9115795407614457208s1"/>
              <w:rFonts w:ascii="Garamond" w:hAnsi="Garamond"/>
              <w:b w:val="0"/>
              <w:color w:val="000000" w:themeColor="text1"/>
              <w:sz w:val="24"/>
              <w:szCs w:val="24"/>
            </w:rPr>
          </w:rPrChange>
        </w:rPr>
        <w:t xml:space="preserve">. </w:t>
      </w:r>
      <w:r w:rsidR="0056139A" w:rsidRPr="00DA34F0">
        <w:rPr>
          <w:rStyle w:val="m-9115795407614457208s1"/>
          <w:rFonts w:ascii="Times New Roman" w:hAnsi="Times New Roman"/>
          <w:b w:val="0"/>
          <w:color w:val="000000" w:themeColor="text1"/>
          <w:sz w:val="24"/>
          <w:szCs w:val="24"/>
          <w:rPrChange w:id="2259" w:author="Anna Wingfield" w:date="2024-03-14T16:20:00Z">
            <w:rPr>
              <w:rStyle w:val="m-9115795407614457208s1"/>
              <w:rFonts w:ascii="Garamond" w:hAnsi="Garamond"/>
              <w:b w:val="0"/>
              <w:color w:val="000000" w:themeColor="text1"/>
              <w:sz w:val="24"/>
              <w:szCs w:val="24"/>
            </w:rPr>
          </w:rPrChange>
        </w:rPr>
        <w:t xml:space="preserve">If the other did not remain the other absolutely, then there would be only the self who never finds that trace of the other in their self. There would </w:t>
      </w:r>
      <w:r w:rsidR="00914F43" w:rsidRPr="00DA34F0">
        <w:rPr>
          <w:rStyle w:val="m-9115795407614457208s1"/>
          <w:rFonts w:ascii="Times New Roman" w:hAnsi="Times New Roman"/>
          <w:b w:val="0"/>
          <w:color w:val="000000" w:themeColor="text1"/>
          <w:sz w:val="24"/>
          <w:szCs w:val="24"/>
          <w:rPrChange w:id="2260" w:author="Anna Wingfield" w:date="2024-03-14T16:20:00Z">
            <w:rPr>
              <w:rStyle w:val="m-9115795407614457208s1"/>
              <w:rFonts w:ascii="Garamond" w:hAnsi="Garamond"/>
              <w:b w:val="0"/>
              <w:color w:val="000000" w:themeColor="text1"/>
              <w:sz w:val="24"/>
              <w:szCs w:val="24"/>
            </w:rPr>
          </w:rPrChange>
        </w:rPr>
        <w:t xml:space="preserve">not </w:t>
      </w:r>
      <w:r w:rsidR="0056139A" w:rsidRPr="00DA34F0">
        <w:rPr>
          <w:rStyle w:val="m-9115795407614457208s1"/>
          <w:rFonts w:ascii="Times New Roman" w:hAnsi="Times New Roman"/>
          <w:b w:val="0"/>
          <w:color w:val="000000" w:themeColor="text1"/>
          <w:sz w:val="24"/>
          <w:szCs w:val="24"/>
          <w:rPrChange w:id="2261" w:author="Anna Wingfield" w:date="2024-03-14T16:20:00Z">
            <w:rPr>
              <w:rStyle w:val="m-9115795407614457208s1"/>
              <w:rFonts w:ascii="Garamond" w:hAnsi="Garamond"/>
              <w:b w:val="0"/>
              <w:color w:val="000000" w:themeColor="text1"/>
              <w:sz w:val="24"/>
              <w:szCs w:val="24"/>
            </w:rPr>
          </w:rPrChange>
        </w:rPr>
        <w:t xml:space="preserve">be love, not even a ghost. </w:t>
      </w:r>
      <w:r w:rsidR="00F0479A" w:rsidRPr="00DA34F0">
        <w:rPr>
          <w:rStyle w:val="m-9115795407614457208s1"/>
          <w:rFonts w:ascii="Times New Roman" w:hAnsi="Times New Roman"/>
          <w:b w:val="0"/>
          <w:color w:val="000000" w:themeColor="text1"/>
          <w:sz w:val="24"/>
          <w:szCs w:val="24"/>
          <w:rPrChange w:id="2262" w:author="Anna Wingfield" w:date="2024-03-14T16:20:00Z">
            <w:rPr>
              <w:rStyle w:val="m-9115795407614457208s1"/>
              <w:rFonts w:ascii="Garamond" w:hAnsi="Garamond"/>
              <w:b w:val="0"/>
              <w:color w:val="000000" w:themeColor="text1"/>
              <w:sz w:val="24"/>
              <w:szCs w:val="24"/>
            </w:rPr>
          </w:rPrChange>
        </w:rPr>
        <w:t>(And i</w:t>
      </w:r>
      <w:r w:rsidR="00354D89" w:rsidRPr="00DA34F0">
        <w:rPr>
          <w:rStyle w:val="m-9115795407614457208s1"/>
          <w:rFonts w:ascii="Times New Roman" w:hAnsi="Times New Roman"/>
          <w:b w:val="0"/>
          <w:color w:val="000000" w:themeColor="text1"/>
          <w:sz w:val="24"/>
          <w:szCs w:val="24"/>
          <w:rPrChange w:id="2263" w:author="Anna Wingfield" w:date="2024-03-14T16:20:00Z">
            <w:rPr>
              <w:rStyle w:val="m-9115795407614457208s1"/>
              <w:rFonts w:ascii="Garamond" w:hAnsi="Garamond"/>
              <w:b w:val="0"/>
              <w:color w:val="000000" w:themeColor="text1"/>
              <w:sz w:val="24"/>
              <w:szCs w:val="24"/>
            </w:rPr>
          </w:rPrChange>
        </w:rPr>
        <w:t xml:space="preserve">f I can’t bring myself to say it, then you already know my secret. If I die, I’ll live it </w:t>
      </w:r>
      <w:proofErr w:type="spellStart"/>
      <w:r w:rsidR="00354D89" w:rsidRPr="00DA34F0">
        <w:rPr>
          <w:rStyle w:val="m-9115795407614457208s1"/>
          <w:rFonts w:ascii="Times New Roman" w:hAnsi="Times New Roman"/>
          <w:b w:val="0"/>
          <w:color w:val="000000" w:themeColor="text1"/>
          <w:sz w:val="24"/>
          <w:szCs w:val="24"/>
          <w:rPrChange w:id="2264" w:author="Anna Wingfield" w:date="2024-03-14T16:20:00Z">
            <w:rPr>
              <w:rStyle w:val="m-9115795407614457208s1"/>
              <w:rFonts w:ascii="Garamond" w:hAnsi="Garamond"/>
              <w:b w:val="0"/>
              <w:color w:val="000000" w:themeColor="text1"/>
              <w:sz w:val="24"/>
              <w:szCs w:val="24"/>
            </w:rPr>
          </w:rPrChange>
        </w:rPr>
        <w:t>th</w:t>
      </w:r>
      <w:proofErr w:type="spellEnd"/>
      <w:r w:rsidR="00354D89" w:rsidRPr="00DA34F0">
        <w:rPr>
          <w:rStyle w:val="m-9115795407614457208s1"/>
          <w:rFonts w:ascii="Times New Roman" w:hAnsi="Times New Roman"/>
          <w:b w:val="0"/>
          <w:color w:val="000000" w:themeColor="text1"/>
          <w:sz w:val="24"/>
          <w:szCs w:val="24"/>
          <w:rPrChange w:id="2265" w:author="Anna Wingfield" w:date="2024-03-14T16:20:00Z">
            <w:rPr>
              <w:rStyle w:val="m-9115795407614457208s1"/>
              <w:rFonts w:ascii="Garamond" w:hAnsi="Garamond"/>
              <w:b w:val="0"/>
              <w:color w:val="000000" w:themeColor="text1"/>
              <w:sz w:val="24"/>
              <w:szCs w:val="24"/>
            </w:rPr>
          </w:rPrChange>
        </w:rPr>
        <w:t>(r)</w:t>
      </w:r>
      <w:proofErr w:type="spellStart"/>
      <w:r w:rsidR="00354D89" w:rsidRPr="00DA34F0">
        <w:rPr>
          <w:rStyle w:val="m-9115795407614457208s1"/>
          <w:rFonts w:ascii="Times New Roman" w:hAnsi="Times New Roman"/>
          <w:b w:val="0"/>
          <w:color w:val="000000" w:themeColor="text1"/>
          <w:sz w:val="24"/>
          <w:szCs w:val="24"/>
          <w:rPrChange w:id="2266" w:author="Anna Wingfield" w:date="2024-03-14T16:20:00Z">
            <w:rPr>
              <w:rStyle w:val="m-9115795407614457208s1"/>
              <w:rFonts w:ascii="Garamond" w:hAnsi="Garamond"/>
              <w:b w:val="0"/>
              <w:color w:val="000000" w:themeColor="text1"/>
              <w:sz w:val="24"/>
              <w:szCs w:val="24"/>
            </w:rPr>
          </w:rPrChange>
        </w:rPr>
        <w:t>ough</w:t>
      </w:r>
      <w:proofErr w:type="spellEnd"/>
      <w:r w:rsidR="00354D89" w:rsidRPr="00DA34F0">
        <w:rPr>
          <w:rStyle w:val="m-9115795407614457208s1"/>
          <w:rFonts w:ascii="Times New Roman" w:hAnsi="Times New Roman"/>
          <w:b w:val="0"/>
          <w:color w:val="000000" w:themeColor="text1"/>
          <w:sz w:val="24"/>
          <w:szCs w:val="24"/>
          <w:rPrChange w:id="2267" w:author="Anna Wingfield" w:date="2024-03-14T16:20:00Z">
            <w:rPr>
              <w:rStyle w:val="m-9115795407614457208s1"/>
              <w:rFonts w:ascii="Garamond" w:hAnsi="Garamond"/>
              <w:b w:val="0"/>
              <w:color w:val="000000" w:themeColor="text1"/>
              <w:sz w:val="24"/>
              <w:szCs w:val="24"/>
            </w:rPr>
          </w:rPrChange>
        </w:rPr>
        <w:t>. There is that ghost of a chance, a contingency, that a hauntology</w:t>
      </w:r>
      <w:r w:rsidR="000945CC" w:rsidRPr="00DA34F0">
        <w:rPr>
          <w:rStyle w:val="m-9115795407614457208s1"/>
          <w:rFonts w:ascii="Times New Roman" w:hAnsi="Times New Roman"/>
          <w:b w:val="0"/>
          <w:color w:val="000000" w:themeColor="text1"/>
          <w:sz w:val="24"/>
          <w:szCs w:val="24"/>
          <w:rPrChange w:id="2268" w:author="Anna Wingfield" w:date="2024-03-14T16:20:00Z">
            <w:rPr>
              <w:rStyle w:val="m-9115795407614457208s1"/>
              <w:rFonts w:ascii="Garamond" w:hAnsi="Garamond"/>
              <w:b w:val="0"/>
              <w:color w:val="000000" w:themeColor="text1"/>
              <w:sz w:val="24"/>
              <w:szCs w:val="24"/>
            </w:rPr>
          </w:rPrChange>
        </w:rPr>
        <w:t>, a love, revives to</w:t>
      </w:r>
      <w:r w:rsidR="00354D89" w:rsidRPr="00DA34F0">
        <w:rPr>
          <w:rStyle w:val="m-9115795407614457208s1"/>
          <w:rFonts w:ascii="Times New Roman" w:hAnsi="Times New Roman"/>
          <w:b w:val="0"/>
          <w:color w:val="000000" w:themeColor="text1"/>
          <w:sz w:val="24"/>
          <w:szCs w:val="24"/>
          <w:rPrChange w:id="2269" w:author="Anna Wingfield" w:date="2024-03-14T16:20:00Z">
            <w:rPr>
              <w:rStyle w:val="m-9115795407614457208s1"/>
              <w:rFonts w:ascii="Garamond" w:hAnsi="Garamond"/>
              <w:b w:val="0"/>
              <w:color w:val="000000" w:themeColor="text1"/>
              <w:sz w:val="24"/>
              <w:szCs w:val="24"/>
            </w:rPr>
          </w:rPrChange>
        </w:rPr>
        <w:t xml:space="preserve"> become a li</w:t>
      </w:r>
      <w:r w:rsidR="00DC0F24" w:rsidRPr="00DA34F0">
        <w:rPr>
          <w:rStyle w:val="m-9115795407614457208s1"/>
          <w:rFonts w:ascii="Times New Roman" w:hAnsi="Times New Roman"/>
          <w:b w:val="0"/>
          <w:color w:val="000000" w:themeColor="text1"/>
          <w:sz w:val="24"/>
          <w:szCs w:val="24"/>
          <w:rPrChange w:id="2270" w:author="Anna Wingfield" w:date="2024-03-14T16:20:00Z">
            <w:rPr>
              <w:rStyle w:val="m-9115795407614457208s1"/>
              <w:rFonts w:ascii="Garamond" w:hAnsi="Garamond"/>
              <w:b w:val="0"/>
              <w:color w:val="000000" w:themeColor="text1"/>
              <w:sz w:val="24"/>
              <w:szCs w:val="24"/>
            </w:rPr>
          </w:rPrChange>
        </w:rPr>
        <w:t>(</w:t>
      </w:r>
      <w:r w:rsidR="00354D89" w:rsidRPr="00DA34F0">
        <w:rPr>
          <w:rStyle w:val="m-9115795407614457208s1"/>
          <w:rFonts w:ascii="Times New Roman" w:hAnsi="Times New Roman"/>
          <w:b w:val="0"/>
          <w:color w:val="000000" w:themeColor="text1"/>
          <w:sz w:val="24"/>
          <w:szCs w:val="24"/>
          <w:rPrChange w:id="2271" w:author="Anna Wingfield" w:date="2024-03-14T16:20:00Z">
            <w:rPr>
              <w:rStyle w:val="m-9115795407614457208s1"/>
              <w:rFonts w:ascii="Garamond" w:hAnsi="Garamond"/>
              <w:b w:val="0"/>
              <w:color w:val="000000" w:themeColor="text1"/>
              <w:sz w:val="24"/>
              <w:szCs w:val="24"/>
            </w:rPr>
          </w:rPrChange>
        </w:rPr>
        <w:t>f</w:t>
      </w:r>
      <w:r w:rsidR="00DC0F24" w:rsidRPr="00DA34F0">
        <w:rPr>
          <w:rStyle w:val="m-9115795407614457208s1"/>
          <w:rFonts w:ascii="Times New Roman" w:hAnsi="Times New Roman"/>
          <w:b w:val="0"/>
          <w:color w:val="000000" w:themeColor="text1"/>
          <w:sz w:val="24"/>
          <w:szCs w:val="24"/>
          <w:rPrChange w:id="2272" w:author="Anna Wingfield" w:date="2024-03-14T16:20:00Z">
            <w:rPr>
              <w:rStyle w:val="m-9115795407614457208s1"/>
              <w:rFonts w:ascii="Garamond" w:hAnsi="Garamond"/>
              <w:b w:val="0"/>
              <w:color w:val="000000" w:themeColor="text1"/>
              <w:sz w:val="24"/>
              <w:szCs w:val="24"/>
            </w:rPr>
          </w:rPrChange>
        </w:rPr>
        <w:t>)</w:t>
      </w:r>
      <w:r w:rsidR="00354D89" w:rsidRPr="00DA34F0">
        <w:rPr>
          <w:rStyle w:val="m-9115795407614457208s1"/>
          <w:rFonts w:ascii="Times New Roman" w:hAnsi="Times New Roman"/>
          <w:b w:val="0"/>
          <w:color w:val="000000" w:themeColor="text1"/>
          <w:sz w:val="24"/>
          <w:szCs w:val="24"/>
          <w:rPrChange w:id="2273" w:author="Anna Wingfield" w:date="2024-03-14T16:20:00Z">
            <w:rPr>
              <w:rStyle w:val="m-9115795407614457208s1"/>
              <w:rFonts w:ascii="Garamond" w:hAnsi="Garamond"/>
              <w:b w:val="0"/>
              <w:color w:val="000000" w:themeColor="text1"/>
              <w:sz w:val="24"/>
              <w:szCs w:val="24"/>
            </w:rPr>
          </w:rPrChange>
        </w:rPr>
        <w:t>e</w:t>
      </w:r>
      <w:r w:rsidR="00F0479A" w:rsidRPr="00DA34F0">
        <w:rPr>
          <w:rStyle w:val="m-9115795407614457208s1"/>
          <w:rFonts w:ascii="Times New Roman" w:hAnsi="Times New Roman"/>
          <w:b w:val="0"/>
          <w:color w:val="000000" w:themeColor="text1"/>
          <w:sz w:val="24"/>
          <w:szCs w:val="24"/>
          <w:rPrChange w:id="2274" w:author="Anna Wingfield" w:date="2024-03-14T16:20:00Z">
            <w:rPr>
              <w:rStyle w:val="m-9115795407614457208s1"/>
              <w:rFonts w:ascii="Garamond" w:hAnsi="Garamond"/>
              <w:b w:val="0"/>
              <w:color w:val="000000" w:themeColor="text1"/>
              <w:sz w:val="24"/>
              <w:szCs w:val="24"/>
            </w:rPr>
          </w:rPrChange>
        </w:rPr>
        <w:t>)</w:t>
      </w:r>
      <w:r w:rsidR="00354D89" w:rsidRPr="00DA34F0">
        <w:rPr>
          <w:rStyle w:val="m-9115795407614457208s1"/>
          <w:rFonts w:ascii="Times New Roman" w:hAnsi="Times New Roman"/>
          <w:b w:val="0"/>
          <w:color w:val="000000" w:themeColor="text1"/>
          <w:sz w:val="24"/>
          <w:szCs w:val="24"/>
          <w:rPrChange w:id="2275" w:author="Anna Wingfield" w:date="2024-03-14T16:20:00Z">
            <w:rPr>
              <w:rStyle w:val="m-9115795407614457208s1"/>
              <w:rFonts w:ascii="Garamond" w:hAnsi="Garamond"/>
              <w:b w:val="0"/>
              <w:color w:val="000000" w:themeColor="text1"/>
              <w:sz w:val="24"/>
              <w:szCs w:val="24"/>
            </w:rPr>
          </w:rPrChange>
        </w:rPr>
        <w:t xml:space="preserve">. </w:t>
      </w:r>
    </w:p>
    <w:p w14:paraId="769D2E7C" w14:textId="60DA89B6" w:rsidR="00FB1AC7" w:rsidRPr="00DA34F0" w:rsidRDefault="00EE55ED" w:rsidP="00D770E0">
      <w:pPr>
        <w:pStyle w:val="m-9115795407614457208p1"/>
        <w:spacing w:line="480" w:lineRule="auto"/>
        <w:contextualSpacing/>
        <w:rPr>
          <w:rFonts w:ascii="Times New Roman" w:hAnsi="Times New Roman"/>
          <w:b w:val="0"/>
          <w:color w:val="000000" w:themeColor="text1"/>
          <w:sz w:val="24"/>
          <w:szCs w:val="24"/>
          <w:rPrChange w:id="2276" w:author="Anna Wingfield" w:date="2024-03-14T16:20:00Z">
            <w:rPr>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277" w:author="Anna Wingfield" w:date="2024-03-14T16:20:00Z">
            <w:rPr>
              <w:rStyle w:val="m-9115795407614457208s1"/>
              <w:rFonts w:ascii="Garamond" w:hAnsi="Garamond"/>
              <w:b w:val="0"/>
              <w:color w:val="000000" w:themeColor="text1"/>
              <w:sz w:val="24"/>
              <w:szCs w:val="24"/>
            </w:rPr>
          </w:rPrChange>
        </w:rPr>
        <w:t xml:space="preserve">  </w:t>
      </w:r>
      <w:r w:rsidR="00D770E0" w:rsidRPr="00DA34F0">
        <w:rPr>
          <w:rStyle w:val="m-9115795407614457208s1"/>
          <w:rFonts w:ascii="Times New Roman" w:hAnsi="Times New Roman"/>
          <w:b w:val="0"/>
          <w:color w:val="000000" w:themeColor="text1"/>
          <w:sz w:val="24"/>
          <w:szCs w:val="24"/>
          <w:rPrChange w:id="2278" w:author="Anna Wingfield" w:date="2024-03-14T16:20:00Z">
            <w:rPr>
              <w:rStyle w:val="m-9115795407614457208s1"/>
              <w:rFonts w:ascii="Garamond" w:hAnsi="Garamond"/>
              <w:b w:val="0"/>
              <w:color w:val="000000" w:themeColor="text1"/>
              <w:sz w:val="24"/>
              <w:szCs w:val="24"/>
            </w:rPr>
          </w:rPrChange>
        </w:rPr>
        <w:tab/>
      </w:r>
      <w:r w:rsidR="00D770E0" w:rsidRPr="00DA34F0">
        <w:rPr>
          <w:rFonts w:ascii="Times New Roman" w:eastAsia="Times New Roman" w:hAnsi="Times New Roman"/>
          <w:b w:val="0"/>
          <w:sz w:val="24"/>
          <w:szCs w:val="24"/>
          <w:rPrChange w:id="2279" w:author="Anna Wingfield" w:date="2024-03-14T16:20:00Z">
            <w:rPr>
              <w:rFonts w:ascii="Garamond" w:eastAsia="Times New Roman" w:hAnsi="Garamond"/>
              <w:b w:val="0"/>
              <w:sz w:val="24"/>
              <w:szCs w:val="24"/>
            </w:rPr>
          </w:rPrChange>
        </w:rPr>
        <w:t>“Y</w:t>
      </w:r>
      <w:r w:rsidR="00D35F74" w:rsidRPr="00DA34F0">
        <w:rPr>
          <w:rFonts w:ascii="Times New Roman" w:eastAsia="Times New Roman" w:hAnsi="Times New Roman"/>
          <w:b w:val="0"/>
          <w:sz w:val="24"/>
          <w:szCs w:val="24"/>
          <w:rPrChange w:id="2280" w:author="Anna Wingfield" w:date="2024-03-14T16:20:00Z">
            <w:rPr>
              <w:rFonts w:ascii="Garamond" w:eastAsia="Times New Roman" w:hAnsi="Garamond"/>
              <w:b w:val="0"/>
              <w:sz w:val="24"/>
              <w:szCs w:val="24"/>
            </w:rPr>
          </w:rPrChange>
        </w:rPr>
        <w:t>et is it true that we do not believe in ghosts?</w:t>
      </w:r>
      <w:r w:rsidR="006655F6" w:rsidRPr="00DA34F0">
        <w:rPr>
          <w:rFonts w:ascii="Times New Roman" w:eastAsia="Times New Roman" w:hAnsi="Times New Roman"/>
          <w:b w:val="0"/>
          <w:sz w:val="24"/>
          <w:szCs w:val="24"/>
          <w:rPrChange w:id="2281" w:author="Anna Wingfield" w:date="2024-03-14T16:20:00Z">
            <w:rPr>
              <w:rFonts w:ascii="Garamond" w:eastAsia="Times New Roman" w:hAnsi="Garamond"/>
              <w:b w:val="0"/>
              <w:sz w:val="24"/>
              <w:szCs w:val="24"/>
            </w:rPr>
          </w:rPrChange>
        </w:rPr>
        <w:t>” Shelley asks in her short reflection, “</w:t>
      </w:r>
      <w:r w:rsidR="0040648F" w:rsidRPr="00DA34F0">
        <w:rPr>
          <w:rFonts w:ascii="Times New Roman" w:eastAsia="Times New Roman" w:hAnsi="Times New Roman"/>
          <w:b w:val="0"/>
          <w:sz w:val="24"/>
          <w:szCs w:val="24"/>
          <w:rPrChange w:id="2282" w:author="Anna Wingfield" w:date="2024-03-14T16:20:00Z">
            <w:rPr>
              <w:rFonts w:ascii="Garamond" w:eastAsia="Times New Roman" w:hAnsi="Garamond"/>
              <w:b w:val="0"/>
              <w:sz w:val="24"/>
              <w:szCs w:val="24"/>
            </w:rPr>
          </w:rPrChange>
        </w:rPr>
        <w:t>On Ghosts</w:t>
      </w:r>
      <w:r w:rsidR="006655F6" w:rsidRPr="00DA34F0">
        <w:rPr>
          <w:rFonts w:ascii="Times New Roman" w:eastAsia="Times New Roman" w:hAnsi="Times New Roman"/>
          <w:b w:val="0"/>
          <w:sz w:val="24"/>
          <w:szCs w:val="24"/>
          <w:rPrChange w:id="2283" w:author="Anna Wingfield" w:date="2024-03-14T16:20:00Z">
            <w:rPr>
              <w:rFonts w:ascii="Garamond" w:eastAsia="Times New Roman" w:hAnsi="Garamond"/>
              <w:b w:val="0"/>
              <w:sz w:val="24"/>
              <w:szCs w:val="24"/>
            </w:rPr>
          </w:rPrChange>
        </w:rPr>
        <w:t>”</w:t>
      </w:r>
      <w:r w:rsidR="009D0815" w:rsidRPr="00DA34F0">
        <w:rPr>
          <w:rFonts w:ascii="Times New Roman" w:eastAsia="Times New Roman" w:hAnsi="Times New Roman"/>
          <w:b w:val="0"/>
          <w:sz w:val="24"/>
          <w:szCs w:val="24"/>
          <w:rPrChange w:id="2284" w:author="Anna Wingfield" w:date="2024-03-14T16:20:00Z">
            <w:rPr>
              <w:rFonts w:ascii="Garamond" w:eastAsia="Times New Roman" w:hAnsi="Garamond"/>
              <w:b w:val="0"/>
              <w:sz w:val="24"/>
              <w:szCs w:val="24"/>
            </w:rPr>
          </w:rPrChange>
        </w:rPr>
        <w:t xml:space="preserve"> </w:t>
      </w:r>
      <w:r w:rsidR="002729F4" w:rsidRPr="00DA34F0">
        <w:rPr>
          <w:rFonts w:ascii="Times New Roman" w:eastAsia="Times New Roman" w:hAnsi="Times New Roman"/>
          <w:b w:val="0"/>
          <w:sz w:val="24"/>
          <w:szCs w:val="24"/>
          <w:rPrChange w:id="2285" w:author="Anna Wingfield" w:date="2024-03-14T16:20:00Z">
            <w:rPr>
              <w:rFonts w:ascii="Garamond" w:eastAsia="Times New Roman" w:hAnsi="Garamond"/>
              <w:b w:val="0"/>
              <w:sz w:val="24"/>
              <w:szCs w:val="24"/>
            </w:rPr>
          </w:rPrChange>
        </w:rPr>
        <w:t>(1824)</w:t>
      </w:r>
      <w:r w:rsidR="009D0815" w:rsidRPr="00DA34F0">
        <w:rPr>
          <w:rFonts w:ascii="Times New Roman" w:eastAsia="Times New Roman" w:hAnsi="Times New Roman"/>
          <w:b w:val="0"/>
          <w:sz w:val="24"/>
          <w:szCs w:val="24"/>
          <w:rPrChange w:id="2286" w:author="Anna Wingfield" w:date="2024-03-14T16:20:00Z">
            <w:rPr>
              <w:rFonts w:ascii="Garamond" w:eastAsia="Times New Roman" w:hAnsi="Garamond"/>
              <w:b w:val="0"/>
              <w:sz w:val="24"/>
              <w:szCs w:val="24"/>
            </w:rPr>
          </w:rPrChange>
        </w:rPr>
        <w:t>.</w:t>
      </w:r>
      <w:r w:rsidR="006655F6" w:rsidRPr="00DA34F0">
        <w:rPr>
          <w:rFonts w:ascii="Times New Roman" w:eastAsia="Times New Roman" w:hAnsi="Times New Roman"/>
          <w:b w:val="0"/>
          <w:sz w:val="24"/>
          <w:szCs w:val="24"/>
          <w:rPrChange w:id="2287" w:author="Anna Wingfield" w:date="2024-03-14T16:20:00Z">
            <w:rPr>
              <w:rFonts w:ascii="Garamond" w:eastAsia="Times New Roman" w:hAnsi="Garamond"/>
              <w:b w:val="0"/>
              <w:sz w:val="24"/>
              <w:szCs w:val="24"/>
            </w:rPr>
          </w:rPrChange>
        </w:rPr>
        <w:t xml:space="preserve"> </w:t>
      </w:r>
      <w:r w:rsidR="0040648F" w:rsidRPr="00DA34F0">
        <w:rPr>
          <w:rFonts w:ascii="Times New Roman" w:eastAsia="Times New Roman" w:hAnsi="Times New Roman"/>
          <w:b w:val="0"/>
          <w:sz w:val="24"/>
          <w:szCs w:val="24"/>
          <w:rPrChange w:id="2288" w:author="Anna Wingfield" w:date="2024-03-14T16:20:00Z">
            <w:rPr>
              <w:rFonts w:ascii="Garamond" w:eastAsia="Times New Roman" w:hAnsi="Garamond"/>
              <w:b w:val="0"/>
              <w:sz w:val="24"/>
              <w:szCs w:val="24"/>
            </w:rPr>
          </w:rPrChange>
        </w:rPr>
        <w:t>There she speculate</w:t>
      </w:r>
      <w:r w:rsidR="003414D4" w:rsidRPr="00DA34F0">
        <w:rPr>
          <w:rFonts w:ascii="Times New Roman" w:eastAsia="Times New Roman" w:hAnsi="Times New Roman"/>
          <w:b w:val="0"/>
          <w:sz w:val="24"/>
          <w:szCs w:val="24"/>
          <w:rPrChange w:id="2289" w:author="Anna Wingfield" w:date="2024-03-14T16:20:00Z">
            <w:rPr>
              <w:rFonts w:ascii="Garamond" w:eastAsia="Times New Roman" w:hAnsi="Garamond"/>
              <w:b w:val="0"/>
              <w:sz w:val="24"/>
              <w:szCs w:val="24"/>
            </w:rPr>
          </w:rPrChange>
        </w:rPr>
        <w:t>s</w:t>
      </w:r>
      <w:r w:rsidR="0040648F" w:rsidRPr="00DA34F0">
        <w:rPr>
          <w:rFonts w:ascii="Times New Roman" w:eastAsia="Times New Roman" w:hAnsi="Times New Roman"/>
          <w:b w:val="0"/>
          <w:sz w:val="24"/>
          <w:szCs w:val="24"/>
          <w:rPrChange w:id="2290" w:author="Anna Wingfield" w:date="2024-03-14T16:20:00Z">
            <w:rPr>
              <w:rFonts w:ascii="Garamond" w:eastAsia="Times New Roman" w:hAnsi="Garamond"/>
              <w:b w:val="0"/>
              <w:sz w:val="24"/>
              <w:szCs w:val="24"/>
            </w:rPr>
          </w:rPrChange>
        </w:rPr>
        <w:t xml:space="preserve"> that </w:t>
      </w:r>
      <w:r w:rsidR="003414D4" w:rsidRPr="00DA34F0">
        <w:rPr>
          <w:rFonts w:ascii="Times New Roman" w:eastAsia="Times New Roman" w:hAnsi="Times New Roman"/>
          <w:b w:val="0"/>
          <w:sz w:val="24"/>
          <w:szCs w:val="24"/>
          <w:rPrChange w:id="2291" w:author="Anna Wingfield" w:date="2024-03-14T16:20:00Z">
            <w:rPr>
              <w:rFonts w:ascii="Garamond" w:eastAsia="Times New Roman" w:hAnsi="Garamond"/>
              <w:b w:val="0"/>
              <w:sz w:val="24"/>
              <w:szCs w:val="24"/>
            </w:rPr>
          </w:rPrChange>
        </w:rPr>
        <w:t>the modern world has lost all the wo</w:t>
      </w:r>
      <w:r w:rsidR="00053C27" w:rsidRPr="00DA34F0">
        <w:rPr>
          <w:rFonts w:ascii="Times New Roman" w:eastAsia="Times New Roman" w:hAnsi="Times New Roman"/>
          <w:b w:val="0"/>
          <w:sz w:val="24"/>
          <w:szCs w:val="24"/>
          <w:rPrChange w:id="2292" w:author="Anna Wingfield" w:date="2024-03-14T16:20:00Z">
            <w:rPr>
              <w:rFonts w:ascii="Garamond" w:eastAsia="Times New Roman" w:hAnsi="Garamond"/>
              <w:b w:val="0"/>
              <w:sz w:val="24"/>
              <w:szCs w:val="24"/>
            </w:rPr>
          </w:rPrChange>
        </w:rPr>
        <w:t>nders and glories of the former:</w:t>
      </w:r>
      <w:r w:rsidR="003414D4" w:rsidRPr="00DA34F0">
        <w:rPr>
          <w:rFonts w:ascii="Times New Roman" w:eastAsia="Times New Roman" w:hAnsi="Times New Roman"/>
          <w:b w:val="0"/>
          <w:sz w:val="24"/>
          <w:szCs w:val="24"/>
          <w:rPrChange w:id="2293" w:author="Anna Wingfield" w:date="2024-03-14T16:20:00Z">
            <w:rPr>
              <w:rFonts w:ascii="Garamond" w:eastAsia="Times New Roman" w:hAnsi="Garamond"/>
              <w:b w:val="0"/>
              <w:sz w:val="24"/>
              <w:szCs w:val="24"/>
            </w:rPr>
          </w:rPrChange>
        </w:rPr>
        <w:t xml:space="preserve"> </w:t>
      </w:r>
    </w:p>
    <w:p w14:paraId="30200AB1" w14:textId="77777777" w:rsidR="003414D4" w:rsidRPr="00DA34F0" w:rsidRDefault="003414D4" w:rsidP="00874495">
      <w:pPr>
        <w:pStyle w:val="m-9115795407614457208p1"/>
        <w:spacing w:line="480" w:lineRule="auto"/>
        <w:contextualSpacing/>
        <w:rPr>
          <w:rFonts w:ascii="Times New Roman" w:eastAsia="Times New Roman" w:hAnsi="Times New Roman"/>
          <w:b w:val="0"/>
          <w:sz w:val="24"/>
          <w:szCs w:val="24"/>
          <w:rPrChange w:id="2294"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295" w:author="Anna Wingfield" w:date="2024-03-14T16:20:00Z">
            <w:rPr>
              <w:rFonts w:ascii="Garamond" w:eastAsia="Times New Roman" w:hAnsi="Garamond"/>
              <w:b w:val="0"/>
              <w:sz w:val="24"/>
              <w:szCs w:val="24"/>
            </w:rPr>
          </w:rPrChange>
        </w:rPr>
        <w:tab/>
      </w:r>
      <w:commentRangeStart w:id="2296"/>
      <w:r w:rsidRPr="00DA34F0">
        <w:rPr>
          <w:rFonts w:ascii="Times New Roman" w:eastAsia="Times New Roman" w:hAnsi="Times New Roman"/>
          <w:b w:val="0"/>
          <w:sz w:val="24"/>
          <w:szCs w:val="24"/>
          <w:rPrChange w:id="2297" w:author="Anna Wingfield" w:date="2024-03-14T16:20:00Z">
            <w:rPr>
              <w:rFonts w:ascii="Garamond" w:eastAsia="Times New Roman" w:hAnsi="Garamond"/>
              <w:b w:val="0"/>
              <w:sz w:val="24"/>
              <w:szCs w:val="24"/>
            </w:rPr>
          </w:rPrChange>
        </w:rPr>
        <w:t xml:space="preserve">The antediluvian world, strode over by mammoths, preyed upon by the </w:t>
      </w:r>
      <w:proofErr w:type="spellStart"/>
      <w:r w:rsidRPr="00DA34F0">
        <w:rPr>
          <w:rFonts w:ascii="Times New Roman" w:eastAsia="Times New Roman" w:hAnsi="Times New Roman"/>
          <w:b w:val="0"/>
          <w:sz w:val="24"/>
          <w:szCs w:val="24"/>
          <w:rPrChange w:id="2298" w:author="Anna Wingfield" w:date="2024-03-14T16:20:00Z">
            <w:rPr>
              <w:rFonts w:ascii="Garamond" w:eastAsia="Times New Roman" w:hAnsi="Garamond"/>
              <w:b w:val="0"/>
              <w:sz w:val="24"/>
              <w:szCs w:val="24"/>
            </w:rPr>
          </w:rPrChange>
        </w:rPr>
        <w:t>megatherion</w:t>
      </w:r>
      <w:proofErr w:type="spellEnd"/>
      <w:r w:rsidRPr="00DA34F0">
        <w:rPr>
          <w:rFonts w:ascii="Times New Roman" w:eastAsia="Times New Roman" w:hAnsi="Times New Roman"/>
          <w:b w:val="0"/>
          <w:sz w:val="24"/>
          <w:szCs w:val="24"/>
          <w:rPrChange w:id="2299" w:author="Anna Wingfield" w:date="2024-03-14T16:20:00Z">
            <w:rPr>
              <w:rFonts w:ascii="Garamond" w:eastAsia="Times New Roman" w:hAnsi="Garamond"/>
              <w:b w:val="0"/>
              <w:sz w:val="24"/>
              <w:szCs w:val="24"/>
            </w:rPr>
          </w:rPrChange>
        </w:rPr>
        <w:t>,</w:t>
      </w:r>
    </w:p>
    <w:p w14:paraId="28EB2245" w14:textId="77777777" w:rsidR="00FB1AC7" w:rsidRPr="00DA34F0" w:rsidRDefault="003414D4" w:rsidP="00874495">
      <w:pPr>
        <w:pStyle w:val="m-9115795407614457208p1"/>
        <w:spacing w:line="480" w:lineRule="auto"/>
        <w:contextualSpacing/>
        <w:rPr>
          <w:rFonts w:ascii="Times New Roman" w:eastAsia="Times New Roman" w:hAnsi="Times New Roman"/>
          <w:b w:val="0"/>
          <w:sz w:val="24"/>
          <w:szCs w:val="24"/>
          <w:rPrChange w:id="2300"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301" w:author="Anna Wingfield" w:date="2024-03-14T16:20:00Z">
            <w:rPr>
              <w:rFonts w:ascii="Garamond" w:eastAsia="Times New Roman" w:hAnsi="Garamond"/>
              <w:b w:val="0"/>
              <w:sz w:val="24"/>
              <w:szCs w:val="24"/>
            </w:rPr>
          </w:rPrChange>
        </w:rPr>
        <w:tab/>
        <w:t xml:space="preserve">and peopled by the offspring of the Sons of God, is a better type of the earth of </w:t>
      </w:r>
      <w:r w:rsidR="00FB1AC7" w:rsidRPr="00DA34F0">
        <w:rPr>
          <w:rFonts w:ascii="Times New Roman" w:eastAsia="Times New Roman" w:hAnsi="Times New Roman"/>
          <w:b w:val="0"/>
          <w:sz w:val="24"/>
          <w:szCs w:val="24"/>
          <w:rPrChange w:id="2302" w:author="Anna Wingfield" w:date="2024-03-14T16:20:00Z">
            <w:rPr>
              <w:rFonts w:ascii="Garamond" w:eastAsia="Times New Roman" w:hAnsi="Garamond"/>
              <w:b w:val="0"/>
              <w:sz w:val="24"/>
              <w:szCs w:val="24"/>
            </w:rPr>
          </w:rPrChange>
        </w:rPr>
        <w:tab/>
      </w:r>
      <w:r w:rsidRPr="00DA34F0">
        <w:rPr>
          <w:rFonts w:ascii="Times New Roman" w:eastAsia="Times New Roman" w:hAnsi="Times New Roman"/>
          <w:b w:val="0"/>
          <w:sz w:val="24"/>
          <w:szCs w:val="24"/>
          <w:rPrChange w:id="2303" w:author="Anna Wingfield" w:date="2024-03-14T16:20:00Z">
            <w:rPr>
              <w:rFonts w:ascii="Garamond" w:eastAsia="Times New Roman" w:hAnsi="Garamond"/>
              <w:b w:val="0"/>
              <w:sz w:val="24"/>
              <w:szCs w:val="24"/>
            </w:rPr>
          </w:rPrChange>
        </w:rPr>
        <w:t xml:space="preserve">Homer, Herodotus, and Plato, than the hedged-in cornfields and measured hills </w:t>
      </w:r>
    </w:p>
    <w:p w14:paraId="4D1EA92B" w14:textId="77777777" w:rsidR="00FB1AC7" w:rsidRPr="00DA34F0" w:rsidRDefault="00FB1AC7" w:rsidP="00874495">
      <w:pPr>
        <w:pStyle w:val="m-9115795407614457208p1"/>
        <w:spacing w:line="480" w:lineRule="auto"/>
        <w:contextualSpacing/>
        <w:rPr>
          <w:rFonts w:ascii="Times New Roman" w:eastAsia="Times New Roman" w:hAnsi="Times New Roman"/>
          <w:b w:val="0"/>
          <w:sz w:val="24"/>
          <w:szCs w:val="24"/>
          <w:rPrChange w:id="2304"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305" w:author="Anna Wingfield" w:date="2024-03-14T16:20:00Z">
            <w:rPr>
              <w:rFonts w:ascii="Garamond" w:eastAsia="Times New Roman" w:hAnsi="Garamond"/>
              <w:b w:val="0"/>
              <w:sz w:val="24"/>
              <w:szCs w:val="24"/>
            </w:rPr>
          </w:rPrChange>
        </w:rPr>
        <w:lastRenderedPageBreak/>
        <w:tab/>
      </w:r>
      <w:r w:rsidR="003414D4" w:rsidRPr="00DA34F0">
        <w:rPr>
          <w:rFonts w:ascii="Times New Roman" w:eastAsia="Times New Roman" w:hAnsi="Times New Roman"/>
          <w:b w:val="0"/>
          <w:sz w:val="24"/>
          <w:szCs w:val="24"/>
          <w:rPrChange w:id="2306" w:author="Anna Wingfield" w:date="2024-03-14T16:20:00Z">
            <w:rPr>
              <w:rFonts w:ascii="Garamond" w:eastAsia="Times New Roman" w:hAnsi="Garamond"/>
              <w:b w:val="0"/>
              <w:sz w:val="24"/>
              <w:szCs w:val="24"/>
            </w:rPr>
          </w:rPrChange>
        </w:rPr>
        <w:t xml:space="preserve">of the present day. The globe was then encircled by a wall which paled in the bodies </w:t>
      </w:r>
      <w:r w:rsidRPr="00DA34F0">
        <w:rPr>
          <w:rFonts w:ascii="Times New Roman" w:eastAsia="Times New Roman" w:hAnsi="Times New Roman"/>
          <w:b w:val="0"/>
          <w:sz w:val="24"/>
          <w:szCs w:val="24"/>
          <w:rPrChange w:id="2307" w:author="Anna Wingfield" w:date="2024-03-14T16:20:00Z">
            <w:rPr>
              <w:rFonts w:ascii="Garamond" w:eastAsia="Times New Roman" w:hAnsi="Garamond"/>
              <w:b w:val="0"/>
              <w:sz w:val="24"/>
              <w:szCs w:val="24"/>
            </w:rPr>
          </w:rPrChange>
        </w:rPr>
        <w:tab/>
      </w:r>
      <w:r w:rsidR="003414D4" w:rsidRPr="00DA34F0">
        <w:rPr>
          <w:rFonts w:ascii="Times New Roman" w:eastAsia="Times New Roman" w:hAnsi="Times New Roman"/>
          <w:b w:val="0"/>
          <w:sz w:val="24"/>
          <w:szCs w:val="24"/>
          <w:rPrChange w:id="2308" w:author="Anna Wingfield" w:date="2024-03-14T16:20:00Z">
            <w:rPr>
              <w:rFonts w:ascii="Garamond" w:eastAsia="Times New Roman" w:hAnsi="Garamond"/>
              <w:b w:val="0"/>
              <w:sz w:val="24"/>
              <w:szCs w:val="24"/>
            </w:rPr>
          </w:rPrChange>
        </w:rPr>
        <w:t xml:space="preserve">of men, whilst their feathered thoughts soared over the boundary; it had a brink, and </w:t>
      </w:r>
      <w:r w:rsidRPr="00DA34F0">
        <w:rPr>
          <w:rFonts w:ascii="Times New Roman" w:eastAsia="Times New Roman" w:hAnsi="Times New Roman"/>
          <w:b w:val="0"/>
          <w:sz w:val="24"/>
          <w:szCs w:val="24"/>
          <w:rPrChange w:id="2309" w:author="Anna Wingfield" w:date="2024-03-14T16:20:00Z">
            <w:rPr>
              <w:rFonts w:ascii="Garamond" w:eastAsia="Times New Roman" w:hAnsi="Garamond"/>
              <w:b w:val="0"/>
              <w:sz w:val="24"/>
              <w:szCs w:val="24"/>
            </w:rPr>
          </w:rPrChange>
        </w:rPr>
        <w:tab/>
      </w:r>
      <w:r w:rsidR="003414D4" w:rsidRPr="00DA34F0">
        <w:rPr>
          <w:rFonts w:ascii="Times New Roman" w:eastAsia="Times New Roman" w:hAnsi="Times New Roman"/>
          <w:b w:val="0"/>
          <w:sz w:val="24"/>
          <w:szCs w:val="24"/>
          <w:rPrChange w:id="2310" w:author="Anna Wingfield" w:date="2024-03-14T16:20:00Z">
            <w:rPr>
              <w:rFonts w:ascii="Garamond" w:eastAsia="Times New Roman" w:hAnsi="Garamond"/>
              <w:b w:val="0"/>
              <w:sz w:val="24"/>
              <w:szCs w:val="24"/>
            </w:rPr>
          </w:rPrChange>
        </w:rPr>
        <w:t xml:space="preserve">in the deep profound which it overhung, men's imaginations, eagle-winged, dived </w:t>
      </w:r>
      <w:r w:rsidRPr="00DA34F0">
        <w:rPr>
          <w:rFonts w:ascii="Times New Roman" w:eastAsia="Times New Roman" w:hAnsi="Times New Roman"/>
          <w:b w:val="0"/>
          <w:sz w:val="24"/>
          <w:szCs w:val="24"/>
          <w:rPrChange w:id="2311" w:author="Anna Wingfield" w:date="2024-03-14T16:20:00Z">
            <w:rPr>
              <w:rFonts w:ascii="Garamond" w:eastAsia="Times New Roman" w:hAnsi="Garamond"/>
              <w:b w:val="0"/>
              <w:sz w:val="24"/>
              <w:szCs w:val="24"/>
            </w:rPr>
          </w:rPrChange>
        </w:rPr>
        <w:tab/>
      </w:r>
      <w:r w:rsidR="003414D4" w:rsidRPr="00DA34F0">
        <w:rPr>
          <w:rFonts w:ascii="Times New Roman" w:eastAsia="Times New Roman" w:hAnsi="Times New Roman"/>
          <w:b w:val="0"/>
          <w:sz w:val="24"/>
          <w:szCs w:val="24"/>
          <w:rPrChange w:id="2312" w:author="Anna Wingfield" w:date="2024-03-14T16:20:00Z">
            <w:rPr>
              <w:rFonts w:ascii="Garamond" w:eastAsia="Times New Roman" w:hAnsi="Garamond"/>
              <w:b w:val="0"/>
              <w:sz w:val="24"/>
              <w:szCs w:val="24"/>
            </w:rPr>
          </w:rPrChange>
        </w:rPr>
        <w:t xml:space="preserve">and flew, and brought home strange tales to their believing auditors. Deep caverns </w:t>
      </w:r>
      <w:r w:rsidRPr="00DA34F0">
        <w:rPr>
          <w:rFonts w:ascii="Times New Roman" w:eastAsia="Times New Roman" w:hAnsi="Times New Roman"/>
          <w:b w:val="0"/>
          <w:sz w:val="24"/>
          <w:szCs w:val="24"/>
          <w:rPrChange w:id="2313" w:author="Anna Wingfield" w:date="2024-03-14T16:20:00Z">
            <w:rPr>
              <w:rFonts w:ascii="Garamond" w:eastAsia="Times New Roman" w:hAnsi="Garamond"/>
              <w:b w:val="0"/>
              <w:sz w:val="24"/>
              <w:szCs w:val="24"/>
            </w:rPr>
          </w:rPrChange>
        </w:rPr>
        <w:tab/>
      </w:r>
      <w:proofErr w:type="spellStart"/>
      <w:r w:rsidR="003414D4" w:rsidRPr="00DA34F0">
        <w:rPr>
          <w:rFonts w:ascii="Times New Roman" w:eastAsia="Times New Roman" w:hAnsi="Times New Roman"/>
          <w:b w:val="0"/>
          <w:sz w:val="24"/>
          <w:szCs w:val="24"/>
          <w:rPrChange w:id="2314" w:author="Anna Wingfield" w:date="2024-03-14T16:20:00Z">
            <w:rPr>
              <w:rFonts w:ascii="Garamond" w:eastAsia="Times New Roman" w:hAnsi="Garamond"/>
              <w:b w:val="0"/>
              <w:sz w:val="24"/>
              <w:szCs w:val="24"/>
            </w:rPr>
          </w:rPrChange>
        </w:rPr>
        <w:t>harboured</w:t>
      </w:r>
      <w:proofErr w:type="spellEnd"/>
      <w:r w:rsidR="003414D4" w:rsidRPr="00DA34F0">
        <w:rPr>
          <w:rFonts w:ascii="Times New Roman" w:eastAsia="Times New Roman" w:hAnsi="Times New Roman"/>
          <w:b w:val="0"/>
          <w:sz w:val="24"/>
          <w:szCs w:val="24"/>
          <w:rPrChange w:id="2315" w:author="Anna Wingfield" w:date="2024-03-14T16:20:00Z">
            <w:rPr>
              <w:rFonts w:ascii="Garamond" w:eastAsia="Times New Roman" w:hAnsi="Garamond"/>
              <w:b w:val="0"/>
              <w:sz w:val="24"/>
              <w:szCs w:val="24"/>
            </w:rPr>
          </w:rPrChange>
        </w:rPr>
        <w:t xml:space="preserve"> giants; cloud-like birds cast their shadows upon the plains; while far out </w:t>
      </w:r>
    </w:p>
    <w:p w14:paraId="3D8B6470" w14:textId="77777777" w:rsidR="00FB1AC7" w:rsidRPr="00DA34F0" w:rsidRDefault="00FB1AC7" w:rsidP="00874495">
      <w:pPr>
        <w:pStyle w:val="m-9115795407614457208p1"/>
        <w:spacing w:line="480" w:lineRule="auto"/>
        <w:contextualSpacing/>
        <w:rPr>
          <w:rFonts w:ascii="Times New Roman" w:eastAsia="Times New Roman" w:hAnsi="Times New Roman"/>
          <w:b w:val="0"/>
          <w:sz w:val="24"/>
          <w:szCs w:val="24"/>
          <w:rPrChange w:id="2316"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317" w:author="Anna Wingfield" w:date="2024-03-14T16:20:00Z">
            <w:rPr>
              <w:rFonts w:ascii="Garamond" w:eastAsia="Times New Roman" w:hAnsi="Garamond"/>
              <w:b w:val="0"/>
              <w:sz w:val="24"/>
              <w:szCs w:val="24"/>
            </w:rPr>
          </w:rPrChange>
        </w:rPr>
        <w:tab/>
      </w:r>
      <w:r w:rsidR="003414D4" w:rsidRPr="00DA34F0">
        <w:rPr>
          <w:rFonts w:ascii="Times New Roman" w:eastAsia="Times New Roman" w:hAnsi="Times New Roman"/>
          <w:b w:val="0"/>
          <w:sz w:val="24"/>
          <w:szCs w:val="24"/>
          <w:rPrChange w:id="2318" w:author="Anna Wingfield" w:date="2024-03-14T16:20:00Z">
            <w:rPr>
              <w:rFonts w:ascii="Garamond" w:eastAsia="Times New Roman" w:hAnsi="Garamond"/>
              <w:b w:val="0"/>
              <w:sz w:val="24"/>
              <w:szCs w:val="24"/>
            </w:rPr>
          </w:rPrChange>
        </w:rPr>
        <w:t xml:space="preserve">at sea lay islands of bliss, the fair paradise of Atlantis or El Dorado sparkling with </w:t>
      </w:r>
    </w:p>
    <w:p w14:paraId="6701D73C" w14:textId="69889844" w:rsidR="003414D4" w:rsidRPr="00DA34F0" w:rsidRDefault="00FB1AC7" w:rsidP="00F53166">
      <w:pPr>
        <w:pStyle w:val="m-9115795407614457208p1"/>
        <w:spacing w:line="480" w:lineRule="auto"/>
        <w:contextualSpacing/>
        <w:rPr>
          <w:rFonts w:ascii="Times New Roman" w:eastAsia="Times New Roman" w:hAnsi="Times New Roman"/>
          <w:b w:val="0"/>
          <w:sz w:val="24"/>
          <w:szCs w:val="24"/>
          <w:rPrChange w:id="2319"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320" w:author="Anna Wingfield" w:date="2024-03-14T16:20:00Z">
            <w:rPr>
              <w:rFonts w:ascii="Garamond" w:eastAsia="Times New Roman" w:hAnsi="Garamond"/>
              <w:b w:val="0"/>
              <w:sz w:val="24"/>
              <w:szCs w:val="24"/>
            </w:rPr>
          </w:rPrChange>
        </w:rPr>
        <w:tab/>
      </w:r>
      <w:r w:rsidR="003414D4" w:rsidRPr="00DA34F0">
        <w:rPr>
          <w:rFonts w:ascii="Times New Roman" w:eastAsia="Times New Roman" w:hAnsi="Times New Roman"/>
          <w:b w:val="0"/>
          <w:sz w:val="24"/>
          <w:szCs w:val="24"/>
          <w:rPrChange w:id="2321" w:author="Anna Wingfield" w:date="2024-03-14T16:20:00Z">
            <w:rPr>
              <w:rFonts w:ascii="Garamond" w:eastAsia="Times New Roman" w:hAnsi="Garamond"/>
              <w:b w:val="0"/>
              <w:sz w:val="24"/>
              <w:szCs w:val="24"/>
            </w:rPr>
          </w:rPrChange>
        </w:rPr>
        <w:t>untold jewels.</w:t>
      </w:r>
      <w:r w:rsidR="00890557" w:rsidRPr="00DA34F0">
        <w:rPr>
          <w:rStyle w:val="FootnoteReference"/>
          <w:rFonts w:ascii="Times New Roman" w:eastAsia="Times New Roman" w:hAnsi="Times New Roman"/>
          <w:b w:val="0"/>
          <w:sz w:val="24"/>
          <w:szCs w:val="24"/>
          <w:rPrChange w:id="2322" w:author="Anna Wingfield" w:date="2024-03-14T16:20:00Z">
            <w:rPr>
              <w:rStyle w:val="FootnoteReference"/>
              <w:rFonts w:ascii="Garamond" w:eastAsia="Times New Roman" w:hAnsi="Garamond"/>
              <w:b w:val="0"/>
              <w:sz w:val="24"/>
              <w:szCs w:val="24"/>
            </w:rPr>
          </w:rPrChange>
        </w:rPr>
        <w:footnoteReference w:id="21"/>
      </w:r>
      <w:r w:rsidR="00F53166" w:rsidRPr="00DA34F0">
        <w:rPr>
          <w:rFonts w:ascii="Times New Roman" w:eastAsia="Times New Roman" w:hAnsi="Times New Roman"/>
          <w:b w:val="0"/>
          <w:sz w:val="24"/>
          <w:szCs w:val="24"/>
          <w:rPrChange w:id="2329" w:author="Anna Wingfield" w:date="2024-03-14T16:20:00Z">
            <w:rPr>
              <w:rFonts w:ascii="Garamond" w:eastAsia="Times New Roman" w:hAnsi="Garamond"/>
              <w:b w:val="0"/>
              <w:sz w:val="24"/>
              <w:szCs w:val="24"/>
            </w:rPr>
          </w:rPrChange>
        </w:rPr>
        <w:t xml:space="preserve"> </w:t>
      </w:r>
      <w:commentRangeEnd w:id="2296"/>
      <w:r w:rsidR="00756E64">
        <w:rPr>
          <w:rStyle w:val="CommentReference"/>
          <w:rFonts w:ascii="Garamond" w:hAnsi="Garamond"/>
          <w:b w:val="0"/>
          <w:bCs w:val="0"/>
          <w:lang w:eastAsia="ja-JP"/>
        </w:rPr>
        <w:commentReference w:id="2296"/>
      </w:r>
    </w:p>
    <w:p w14:paraId="67894131" w14:textId="3A4ED4C4" w:rsidR="00006255" w:rsidRPr="00DA34F0" w:rsidRDefault="00E439E5" w:rsidP="00A33418">
      <w:pPr>
        <w:pStyle w:val="m-9115795407614457208p1"/>
        <w:spacing w:line="480" w:lineRule="auto"/>
        <w:contextualSpacing/>
        <w:rPr>
          <w:rFonts w:ascii="Times New Roman" w:eastAsia="Times New Roman" w:hAnsi="Times New Roman"/>
          <w:b w:val="0"/>
          <w:sz w:val="24"/>
          <w:szCs w:val="24"/>
          <w:rPrChange w:id="2330"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331" w:author="Anna Wingfield" w:date="2024-03-14T16:20:00Z">
            <w:rPr>
              <w:rFonts w:ascii="Garamond" w:eastAsia="Times New Roman" w:hAnsi="Garamond"/>
              <w:b w:val="0"/>
              <w:sz w:val="24"/>
              <w:szCs w:val="24"/>
            </w:rPr>
          </w:rPrChange>
        </w:rPr>
        <w:t xml:space="preserve">While we might be tempted to take this metaphorically, as comment on the lackluster fiction of her own time, or the familiar rhythms of the Romantic imagination crumbling as a tower to dust against the backdrop of a modernity that assails it with the slings of dullness, we find, rather, that Shelley believes in the mythologies of the Golden Age as reality. </w:t>
      </w:r>
      <w:r w:rsidR="00C479B0" w:rsidRPr="00DA34F0">
        <w:rPr>
          <w:rFonts w:ascii="Times New Roman" w:eastAsia="Times New Roman" w:hAnsi="Times New Roman"/>
          <w:b w:val="0"/>
          <w:sz w:val="24"/>
          <w:szCs w:val="24"/>
          <w:rPrChange w:id="2332" w:author="Anna Wingfield" w:date="2024-03-14T16:20:00Z">
            <w:rPr>
              <w:rFonts w:ascii="Garamond" w:eastAsia="Times New Roman" w:hAnsi="Garamond"/>
              <w:b w:val="0"/>
              <w:sz w:val="24"/>
              <w:szCs w:val="24"/>
            </w:rPr>
          </w:rPrChange>
        </w:rPr>
        <w:t xml:space="preserve">Nor, for that matter, is this a willed belief parlayed in a skepticism that announces doubt about the very belief it purports to </w:t>
      </w:r>
      <w:r w:rsidR="00874495" w:rsidRPr="00DA34F0">
        <w:rPr>
          <w:rFonts w:ascii="Times New Roman" w:eastAsia="Times New Roman" w:hAnsi="Times New Roman"/>
          <w:b w:val="0"/>
          <w:sz w:val="24"/>
          <w:szCs w:val="24"/>
          <w:rPrChange w:id="2333" w:author="Anna Wingfield" w:date="2024-03-14T16:20:00Z">
            <w:rPr>
              <w:rFonts w:ascii="Garamond" w:eastAsia="Times New Roman" w:hAnsi="Garamond"/>
              <w:b w:val="0"/>
              <w:sz w:val="24"/>
              <w:szCs w:val="24"/>
            </w:rPr>
          </w:rPrChange>
        </w:rPr>
        <w:t>dis</w:t>
      </w:r>
      <w:r w:rsidR="00C479B0" w:rsidRPr="00DA34F0">
        <w:rPr>
          <w:rFonts w:ascii="Times New Roman" w:eastAsia="Times New Roman" w:hAnsi="Times New Roman"/>
          <w:b w:val="0"/>
          <w:sz w:val="24"/>
          <w:szCs w:val="24"/>
          <w:rPrChange w:id="2334" w:author="Anna Wingfield" w:date="2024-03-14T16:20:00Z">
            <w:rPr>
              <w:rFonts w:ascii="Garamond" w:eastAsia="Times New Roman" w:hAnsi="Garamond"/>
              <w:b w:val="0"/>
              <w:sz w:val="24"/>
              <w:szCs w:val="24"/>
            </w:rPr>
          </w:rPrChange>
        </w:rPr>
        <w:t>believe in</w:t>
      </w:r>
      <w:r w:rsidR="00874495" w:rsidRPr="00DA34F0">
        <w:rPr>
          <w:rFonts w:ascii="Times New Roman" w:eastAsia="Times New Roman" w:hAnsi="Times New Roman"/>
          <w:b w:val="0"/>
          <w:sz w:val="24"/>
          <w:szCs w:val="24"/>
          <w:rPrChange w:id="2335" w:author="Anna Wingfield" w:date="2024-03-14T16:20:00Z">
            <w:rPr>
              <w:rFonts w:ascii="Garamond" w:eastAsia="Times New Roman" w:hAnsi="Garamond"/>
              <w:b w:val="0"/>
              <w:sz w:val="24"/>
              <w:szCs w:val="24"/>
            </w:rPr>
          </w:rPrChange>
        </w:rPr>
        <w:t xml:space="preserve"> in the moment it states its belief</w:t>
      </w:r>
      <w:r w:rsidR="00C479B0" w:rsidRPr="00DA34F0">
        <w:rPr>
          <w:rFonts w:ascii="Times New Roman" w:eastAsia="Times New Roman" w:hAnsi="Times New Roman"/>
          <w:b w:val="0"/>
          <w:sz w:val="24"/>
          <w:szCs w:val="24"/>
          <w:rPrChange w:id="2336" w:author="Anna Wingfield" w:date="2024-03-14T16:20:00Z">
            <w:rPr>
              <w:rFonts w:ascii="Garamond" w:eastAsia="Times New Roman" w:hAnsi="Garamond"/>
              <w:b w:val="0"/>
              <w:sz w:val="24"/>
              <w:szCs w:val="24"/>
            </w:rPr>
          </w:rPrChange>
        </w:rPr>
        <w:t xml:space="preserve">, as in </w:t>
      </w:r>
      <w:proofErr w:type="gramStart"/>
      <w:r w:rsidR="00C479B0" w:rsidRPr="00DA34F0">
        <w:rPr>
          <w:rFonts w:ascii="Times New Roman" w:eastAsia="Times New Roman" w:hAnsi="Times New Roman"/>
          <w:b w:val="0"/>
          <w:i/>
          <w:sz w:val="24"/>
          <w:szCs w:val="24"/>
          <w:rPrChange w:id="2337" w:author="Anna Wingfield" w:date="2024-03-14T16:20:00Z">
            <w:rPr>
              <w:rFonts w:ascii="Garamond" w:eastAsia="Times New Roman" w:hAnsi="Garamond"/>
              <w:b w:val="0"/>
              <w:i/>
              <w:sz w:val="24"/>
              <w:szCs w:val="24"/>
            </w:rPr>
          </w:rPrChange>
        </w:rPr>
        <w:t>The</w:t>
      </w:r>
      <w:proofErr w:type="gramEnd"/>
      <w:r w:rsidR="00C479B0" w:rsidRPr="00DA34F0">
        <w:rPr>
          <w:rFonts w:ascii="Times New Roman" w:eastAsia="Times New Roman" w:hAnsi="Times New Roman"/>
          <w:b w:val="0"/>
          <w:i/>
          <w:sz w:val="24"/>
          <w:szCs w:val="24"/>
          <w:rPrChange w:id="2338" w:author="Anna Wingfield" w:date="2024-03-14T16:20:00Z">
            <w:rPr>
              <w:rFonts w:ascii="Garamond" w:eastAsia="Times New Roman" w:hAnsi="Garamond"/>
              <w:b w:val="0"/>
              <w:i/>
              <w:sz w:val="24"/>
              <w:szCs w:val="24"/>
            </w:rPr>
          </w:rPrChange>
        </w:rPr>
        <w:t xml:space="preserve"> X-</w:t>
      </w:r>
      <w:proofErr w:type="spellStart"/>
      <w:r w:rsidR="00C479B0" w:rsidRPr="00DA34F0">
        <w:rPr>
          <w:rFonts w:ascii="Times New Roman" w:eastAsia="Times New Roman" w:hAnsi="Times New Roman"/>
          <w:b w:val="0"/>
          <w:i/>
          <w:sz w:val="24"/>
          <w:szCs w:val="24"/>
          <w:rPrChange w:id="2339" w:author="Anna Wingfield" w:date="2024-03-14T16:20:00Z">
            <w:rPr>
              <w:rFonts w:ascii="Garamond" w:eastAsia="Times New Roman" w:hAnsi="Garamond"/>
              <w:b w:val="0"/>
              <w:i/>
              <w:sz w:val="24"/>
              <w:szCs w:val="24"/>
            </w:rPr>
          </w:rPrChange>
        </w:rPr>
        <w:t>Files</w:t>
      </w:r>
      <w:r w:rsidR="00F0479A" w:rsidRPr="00DA34F0">
        <w:rPr>
          <w:rFonts w:ascii="Times New Roman" w:eastAsia="Times New Roman" w:hAnsi="Times New Roman"/>
          <w:b w:val="0"/>
          <w:sz w:val="24"/>
          <w:szCs w:val="24"/>
          <w:rPrChange w:id="2340" w:author="Anna Wingfield" w:date="2024-03-14T16:20:00Z">
            <w:rPr>
              <w:rFonts w:ascii="Garamond" w:eastAsia="Times New Roman" w:hAnsi="Garamond"/>
              <w:b w:val="0"/>
              <w:sz w:val="24"/>
              <w:szCs w:val="24"/>
            </w:rPr>
          </w:rPrChange>
        </w:rPr>
        <w:t>’s</w:t>
      </w:r>
      <w:proofErr w:type="spellEnd"/>
      <w:r w:rsidR="00F0479A" w:rsidRPr="00DA34F0">
        <w:rPr>
          <w:rFonts w:ascii="Times New Roman" w:eastAsia="Times New Roman" w:hAnsi="Times New Roman"/>
          <w:b w:val="0"/>
          <w:sz w:val="24"/>
          <w:szCs w:val="24"/>
          <w:rPrChange w:id="2341" w:author="Anna Wingfield" w:date="2024-03-14T16:20:00Z">
            <w:rPr>
              <w:rFonts w:ascii="Garamond" w:eastAsia="Times New Roman" w:hAnsi="Garamond"/>
              <w:b w:val="0"/>
              <w:sz w:val="24"/>
              <w:szCs w:val="24"/>
            </w:rPr>
          </w:rPrChange>
        </w:rPr>
        <w:t xml:space="preserve"> “I want to believe</w:t>
      </w:r>
      <w:r w:rsidR="00874495" w:rsidRPr="00DA34F0">
        <w:rPr>
          <w:rFonts w:ascii="Times New Roman" w:eastAsia="Times New Roman" w:hAnsi="Times New Roman"/>
          <w:b w:val="0"/>
          <w:sz w:val="24"/>
          <w:szCs w:val="24"/>
          <w:rPrChange w:id="2342" w:author="Anna Wingfield" w:date="2024-03-14T16:20:00Z">
            <w:rPr>
              <w:rFonts w:ascii="Garamond" w:eastAsia="Times New Roman" w:hAnsi="Garamond"/>
              <w:b w:val="0"/>
              <w:sz w:val="24"/>
              <w:szCs w:val="24"/>
            </w:rPr>
          </w:rPrChange>
        </w:rPr>
        <w:t>.</w:t>
      </w:r>
      <w:r w:rsidR="005A73C9" w:rsidRPr="00DA34F0">
        <w:rPr>
          <w:rFonts w:ascii="Times New Roman" w:eastAsia="Times New Roman" w:hAnsi="Times New Roman"/>
          <w:b w:val="0"/>
          <w:sz w:val="24"/>
          <w:szCs w:val="24"/>
          <w:rPrChange w:id="2343" w:author="Anna Wingfield" w:date="2024-03-14T16:20:00Z">
            <w:rPr>
              <w:rFonts w:ascii="Garamond" w:eastAsia="Times New Roman" w:hAnsi="Garamond"/>
              <w:b w:val="0"/>
              <w:sz w:val="24"/>
              <w:szCs w:val="24"/>
            </w:rPr>
          </w:rPrChange>
        </w:rPr>
        <w:t>”</w:t>
      </w:r>
      <w:r w:rsidR="00F0479A" w:rsidRPr="00DA34F0">
        <w:rPr>
          <w:rFonts w:ascii="Times New Roman" w:eastAsia="Times New Roman" w:hAnsi="Times New Roman"/>
          <w:b w:val="0"/>
          <w:sz w:val="24"/>
          <w:szCs w:val="24"/>
          <w:rPrChange w:id="2344" w:author="Anna Wingfield" w:date="2024-03-14T16:20:00Z">
            <w:rPr>
              <w:rFonts w:ascii="Garamond" w:eastAsia="Times New Roman" w:hAnsi="Garamond"/>
              <w:b w:val="0"/>
              <w:sz w:val="24"/>
              <w:szCs w:val="24"/>
            </w:rPr>
          </w:rPrChange>
        </w:rPr>
        <w:t xml:space="preserve"> </w:t>
      </w:r>
      <w:r w:rsidR="00015B4D" w:rsidRPr="00DA34F0">
        <w:rPr>
          <w:rFonts w:ascii="Times New Roman" w:eastAsia="Times New Roman" w:hAnsi="Times New Roman"/>
          <w:b w:val="0"/>
          <w:sz w:val="24"/>
          <w:szCs w:val="24"/>
          <w:rPrChange w:id="2345" w:author="Anna Wingfield" w:date="2024-03-14T16:20:00Z">
            <w:rPr>
              <w:rFonts w:ascii="Garamond" w:eastAsia="Times New Roman" w:hAnsi="Garamond"/>
              <w:b w:val="0"/>
              <w:sz w:val="24"/>
              <w:szCs w:val="24"/>
            </w:rPr>
          </w:rPrChange>
        </w:rPr>
        <w:t>Instead, the</w:t>
      </w:r>
      <w:r w:rsidR="0002297B" w:rsidRPr="00DA34F0">
        <w:rPr>
          <w:rFonts w:ascii="Times New Roman" w:eastAsia="Times New Roman" w:hAnsi="Times New Roman"/>
          <w:b w:val="0"/>
          <w:sz w:val="24"/>
          <w:szCs w:val="24"/>
          <w:rPrChange w:id="2346" w:author="Anna Wingfield" w:date="2024-03-14T16:20:00Z">
            <w:rPr>
              <w:rFonts w:ascii="Garamond" w:eastAsia="Times New Roman" w:hAnsi="Garamond"/>
              <w:b w:val="0"/>
              <w:sz w:val="24"/>
              <w:szCs w:val="24"/>
            </w:rPr>
          </w:rPrChange>
        </w:rPr>
        <w:t xml:space="preserve"> </w:t>
      </w:r>
      <w:r w:rsidR="00A7508C" w:rsidRPr="00DA34F0">
        <w:rPr>
          <w:rFonts w:ascii="Times New Roman" w:eastAsia="Times New Roman" w:hAnsi="Times New Roman"/>
          <w:b w:val="0"/>
          <w:sz w:val="24"/>
          <w:szCs w:val="24"/>
          <w:rPrChange w:id="2347" w:author="Anna Wingfield" w:date="2024-03-14T16:20:00Z">
            <w:rPr>
              <w:rFonts w:ascii="Garamond" w:eastAsia="Times New Roman" w:hAnsi="Garamond"/>
              <w:b w:val="0"/>
              <w:sz w:val="24"/>
              <w:szCs w:val="24"/>
            </w:rPr>
          </w:rPrChange>
        </w:rPr>
        <w:t>watery palaces</w:t>
      </w:r>
      <w:r w:rsidR="00015B4D" w:rsidRPr="00DA34F0">
        <w:rPr>
          <w:rFonts w:ascii="Times New Roman" w:eastAsia="Times New Roman" w:hAnsi="Times New Roman"/>
          <w:b w:val="0"/>
          <w:sz w:val="24"/>
          <w:szCs w:val="24"/>
          <w:rPrChange w:id="2348" w:author="Anna Wingfield" w:date="2024-03-14T16:20:00Z">
            <w:rPr>
              <w:rFonts w:ascii="Garamond" w:eastAsia="Times New Roman" w:hAnsi="Garamond"/>
              <w:b w:val="0"/>
              <w:sz w:val="24"/>
              <w:szCs w:val="24"/>
            </w:rPr>
          </w:rPrChange>
        </w:rPr>
        <w:t xml:space="preserve"> of Atlantis in the pages of Plato’s </w:t>
      </w:r>
      <w:r w:rsidR="00015B4D" w:rsidRPr="00DA34F0">
        <w:rPr>
          <w:rFonts w:ascii="Times New Roman" w:eastAsia="Times New Roman" w:hAnsi="Times New Roman"/>
          <w:b w:val="0"/>
          <w:i/>
          <w:sz w:val="24"/>
          <w:szCs w:val="24"/>
          <w:rPrChange w:id="2349" w:author="Anna Wingfield" w:date="2024-03-14T16:20:00Z">
            <w:rPr>
              <w:rFonts w:ascii="Garamond" w:eastAsia="Times New Roman" w:hAnsi="Garamond"/>
              <w:b w:val="0"/>
              <w:i/>
              <w:sz w:val="24"/>
              <w:szCs w:val="24"/>
            </w:rPr>
          </w:rPrChange>
        </w:rPr>
        <w:t>Timaeus</w:t>
      </w:r>
      <w:r w:rsidR="00015B4D" w:rsidRPr="00DA34F0">
        <w:rPr>
          <w:rFonts w:ascii="Times New Roman" w:eastAsia="Times New Roman" w:hAnsi="Times New Roman"/>
          <w:b w:val="0"/>
          <w:sz w:val="24"/>
          <w:szCs w:val="24"/>
          <w:rPrChange w:id="2350" w:author="Anna Wingfield" w:date="2024-03-14T16:20:00Z">
            <w:rPr>
              <w:rFonts w:ascii="Garamond" w:eastAsia="Times New Roman" w:hAnsi="Garamond"/>
              <w:b w:val="0"/>
              <w:sz w:val="24"/>
              <w:szCs w:val="24"/>
            </w:rPr>
          </w:rPrChange>
        </w:rPr>
        <w:t>, the El Dorado</w:t>
      </w:r>
      <w:r w:rsidR="008B66C3" w:rsidRPr="00DA34F0">
        <w:rPr>
          <w:rFonts w:ascii="Times New Roman" w:eastAsia="Times New Roman" w:hAnsi="Times New Roman"/>
          <w:b w:val="0"/>
          <w:sz w:val="24"/>
          <w:szCs w:val="24"/>
          <w:rPrChange w:id="2351" w:author="Anna Wingfield" w:date="2024-03-14T16:20:00Z">
            <w:rPr>
              <w:rFonts w:ascii="Garamond" w:eastAsia="Times New Roman" w:hAnsi="Garamond"/>
              <w:b w:val="0"/>
              <w:sz w:val="24"/>
              <w:szCs w:val="24"/>
            </w:rPr>
          </w:rPrChange>
        </w:rPr>
        <w:t xml:space="preserve"> </w:t>
      </w:r>
      <w:r w:rsidR="00B861FE" w:rsidRPr="00DA34F0">
        <w:rPr>
          <w:rFonts w:ascii="Times New Roman" w:eastAsia="Times New Roman" w:hAnsi="Times New Roman"/>
          <w:b w:val="0"/>
          <w:sz w:val="24"/>
          <w:szCs w:val="24"/>
          <w:rPrChange w:id="2352" w:author="Anna Wingfield" w:date="2024-03-14T16:20:00Z">
            <w:rPr>
              <w:rFonts w:ascii="Garamond" w:eastAsia="Times New Roman" w:hAnsi="Garamond"/>
              <w:b w:val="0"/>
              <w:sz w:val="24"/>
              <w:szCs w:val="24"/>
            </w:rPr>
          </w:rPrChange>
        </w:rPr>
        <w:t>sub</w:t>
      </w:r>
      <w:r w:rsidR="008B66C3" w:rsidRPr="00DA34F0">
        <w:rPr>
          <w:rFonts w:ascii="Times New Roman" w:eastAsia="Times New Roman" w:hAnsi="Times New Roman"/>
          <w:b w:val="0"/>
          <w:sz w:val="24"/>
          <w:szCs w:val="24"/>
          <w:rPrChange w:id="2353" w:author="Anna Wingfield" w:date="2024-03-14T16:20:00Z">
            <w:rPr>
              <w:rFonts w:ascii="Garamond" w:eastAsia="Times New Roman" w:hAnsi="Garamond"/>
              <w:b w:val="0"/>
              <w:sz w:val="24"/>
              <w:szCs w:val="24"/>
            </w:rPr>
          </w:rPrChange>
        </w:rPr>
        <w:t>-aurum</w:t>
      </w:r>
      <w:r w:rsidR="00015B4D" w:rsidRPr="00DA34F0">
        <w:rPr>
          <w:rFonts w:ascii="Times New Roman" w:eastAsia="Times New Roman" w:hAnsi="Times New Roman"/>
          <w:b w:val="0"/>
          <w:sz w:val="24"/>
          <w:szCs w:val="24"/>
          <w:rPrChange w:id="2354" w:author="Anna Wingfield" w:date="2024-03-14T16:20:00Z">
            <w:rPr>
              <w:rFonts w:ascii="Garamond" w:eastAsia="Times New Roman" w:hAnsi="Garamond"/>
              <w:b w:val="0"/>
              <w:sz w:val="24"/>
              <w:szCs w:val="24"/>
            </w:rPr>
          </w:rPrChange>
        </w:rPr>
        <w:t>, and the enchanting perils that lullaby Odysseus finally to a pleasurable sleep after his very long flight delay, have all been swept away, kept alive now only in the poems that believe in them</w:t>
      </w:r>
      <w:r w:rsidR="00874495" w:rsidRPr="00DA34F0">
        <w:rPr>
          <w:rFonts w:ascii="Times New Roman" w:eastAsia="Times New Roman" w:hAnsi="Times New Roman"/>
          <w:b w:val="0"/>
          <w:sz w:val="24"/>
          <w:szCs w:val="24"/>
          <w:rPrChange w:id="2355" w:author="Anna Wingfield" w:date="2024-03-14T16:20:00Z">
            <w:rPr>
              <w:rFonts w:ascii="Garamond" w:eastAsia="Times New Roman" w:hAnsi="Garamond"/>
              <w:b w:val="0"/>
              <w:sz w:val="24"/>
              <w:szCs w:val="24"/>
            </w:rPr>
          </w:rPrChange>
        </w:rPr>
        <w:t xml:space="preserve"> (books dying their beautiful death)</w:t>
      </w:r>
      <w:r w:rsidR="00015B4D" w:rsidRPr="00DA34F0">
        <w:rPr>
          <w:rFonts w:ascii="Times New Roman" w:eastAsia="Times New Roman" w:hAnsi="Times New Roman"/>
          <w:b w:val="0"/>
          <w:sz w:val="24"/>
          <w:szCs w:val="24"/>
          <w:rPrChange w:id="2356" w:author="Anna Wingfield" w:date="2024-03-14T16:20:00Z">
            <w:rPr>
              <w:rFonts w:ascii="Garamond" w:eastAsia="Times New Roman" w:hAnsi="Garamond"/>
              <w:b w:val="0"/>
              <w:sz w:val="24"/>
              <w:szCs w:val="24"/>
            </w:rPr>
          </w:rPrChange>
        </w:rPr>
        <w:t xml:space="preserve">. </w:t>
      </w:r>
      <w:r w:rsidR="00497ED9" w:rsidRPr="00DA34F0">
        <w:rPr>
          <w:rFonts w:ascii="Times New Roman" w:eastAsia="Times New Roman" w:hAnsi="Times New Roman"/>
          <w:b w:val="0"/>
          <w:sz w:val="24"/>
          <w:szCs w:val="24"/>
          <w:rPrChange w:id="2357" w:author="Anna Wingfield" w:date="2024-03-14T16:20:00Z">
            <w:rPr>
              <w:rFonts w:ascii="Garamond" w:eastAsia="Times New Roman" w:hAnsi="Garamond"/>
              <w:b w:val="0"/>
              <w:sz w:val="24"/>
              <w:szCs w:val="24"/>
            </w:rPr>
          </w:rPrChange>
        </w:rPr>
        <w:t>The “islands of bliss” that “lay” “far out at sea”</w:t>
      </w:r>
      <w:r w:rsidR="00B876E7" w:rsidRPr="00DA34F0">
        <w:rPr>
          <w:rFonts w:ascii="Times New Roman" w:eastAsia="Times New Roman" w:hAnsi="Times New Roman"/>
          <w:b w:val="0"/>
          <w:sz w:val="24"/>
          <w:szCs w:val="24"/>
          <w:rPrChange w:id="2358" w:author="Anna Wingfield" w:date="2024-03-14T16:20:00Z">
            <w:rPr>
              <w:rFonts w:ascii="Garamond" w:eastAsia="Times New Roman" w:hAnsi="Garamond"/>
              <w:b w:val="0"/>
              <w:sz w:val="24"/>
              <w:szCs w:val="24"/>
            </w:rPr>
          </w:rPrChange>
        </w:rPr>
        <w:t xml:space="preserve"> recall the </w:t>
      </w:r>
      <w:r w:rsidR="00F53166" w:rsidRPr="00DA34F0">
        <w:rPr>
          <w:rFonts w:ascii="Times New Roman" w:eastAsia="Times New Roman" w:hAnsi="Times New Roman"/>
          <w:b w:val="0"/>
          <w:sz w:val="24"/>
          <w:szCs w:val="24"/>
          <w:rPrChange w:id="2359" w:author="Anna Wingfield" w:date="2024-03-14T16:20:00Z">
            <w:rPr>
              <w:rFonts w:ascii="Garamond" w:eastAsia="Times New Roman" w:hAnsi="Garamond"/>
              <w:b w:val="0"/>
              <w:sz w:val="24"/>
              <w:szCs w:val="24"/>
            </w:rPr>
          </w:rPrChange>
        </w:rPr>
        <w:t xml:space="preserve">straitened water </w:t>
      </w:r>
      <w:r w:rsidR="00B876E7" w:rsidRPr="00DA34F0">
        <w:rPr>
          <w:rFonts w:ascii="Times New Roman" w:eastAsia="Times New Roman" w:hAnsi="Times New Roman"/>
          <w:b w:val="0"/>
          <w:sz w:val="24"/>
          <w:szCs w:val="24"/>
          <w:rPrChange w:id="2360" w:author="Anna Wingfield" w:date="2024-03-14T16:20:00Z">
            <w:rPr>
              <w:rFonts w:ascii="Garamond" w:eastAsia="Times New Roman" w:hAnsi="Garamond"/>
              <w:b w:val="0"/>
              <w:sz w:val="24"/>
              <w:szCs w:val="24"/>
            </w:rPr>
          </w:rPrChange>
        </w:rPr>
        <w:t xml:space="preserve">worlds of </w:t>
      </w:r>
      <w:proofErr w:type="gramStart"/>
      <w:r w:rsidR="00B876E7" w:rsidRPr="00DA34F0">
        <w:rPr>
          <w:rFonts w:ascii="Times New Roman" w:eastAsia="Times New Roman" w:hAnsi="Times New Roman"/>
          <w:b w:val="0"/>
          <w:sz w:val="24"/>
          <w:szCs w:val="24"/>
          <w:rPrChange w:id="2361" w:author="Anna Wingfield" w:date="2024-03-14T16:20:00Z">
            <w:rPr>
              <w:rFonts w:ascii="Garamond" w:eastAsia="Times New Roman" w:hAnsi="Garamond"/>
              <w:b w:val="0"/>
              <w:sz w:val="24"/>
              <w:szCs w:val="24"/>
            </w:rPr>
          </w:rPrChange>
        </w:rPr>
        <w:t>all of</w:t>
      </w:r>
      <w:proofErr w:type="gramEnd"/>
      <w:r w:rsidR="00B876E7" w:rsidRPr="00DA34F0">
        <w:rPr>
          <w:rFonts w:ascii="Times New Roman" w:eastAsia="Times New Roman" w:hAnsi="Times New Roman"/>
          <w:b w:val="0"/>
          <w:sz w:val="24"/>
          <w:szCs w:val="24"/>
          <w:rPrChange w:id="2362" w:author="Anna Wingfield" w:date="2024-03-14T16:20:00Z">
            <w:rPr>
              <w:rFonts w:ascii="Garamond" w:eastAsia="Times New Roman" w:hAnsi="Garamond"/>
              <w:b w:val="0"/>
              <w:sz w:val="24"/>
              <w:szCs w:val="24"/>
            </w:rPr>
          </w:rPrChange>
        </w:rPr>
        <w:t xml:space="preserve"> her works. Yet, here, those islands have already been destroyed—because we do not believe in ghosts!</w:t>
      </w:r>
      <w:r w:rsidR="00006255" w:rsidRPr="00DA34F0">
        <w:rPr>
          <w:rFonts w:ascii="Times New Roman" w:eastAsia="Times New Roman" w:hAnsi="Times New Roman"/>
          <w:b w:val="0"/>
          <w:sz w:val="24"/>
          <w:szCs w:val="24"/>
          <w:rPrChange w:id="2363" w:author="Anna Wingfield" w:date="2024-03-14T16:20:00Z">
            <w:rPr>
              <w:rFonts w:ascii="Garamond" w:eastAsia="Times New Roman" w:hAnsi="Garamond"/>
              <w:b w:val="0"/>
              <w:sz w:val="24"/>
              <w:szCs w:val="24"/>
            </w:rPr>
          </w:rPrChange>
        </w:rPr>
        <w:t xml:space="preserve"> </w:t>
      </w:r>
    </w:p>
    <w:p w14:paraId="4C3954A5" w14:textId="5B580CF4" w:rsidR="0039755E" w:rsidRPr="00DA34F0" w:rsidRDefault="00B876E7" w:rsidP="00D770E0">
      <w:pPr>
        <w:pStyle w:val="m-9115795407614457208p1"/>
        <w:spacing w:line="480" w:lineRule="auto"/>
        <w:contextualSpacing/>
        <w:rPr>
          <w:rFonts w:ascii="Times New Roman" w:eastAsia="Times New Roman" w:hAnsi="Times New Roman"/>
          <w:b w:val="0"/>
          <w:sz w:val="24"/>
          <w:szCs w:val="24"/>
          <w:rPrChange w:id="2364"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365" w:author="Anna Wingfield" w:date="2024-03-14T16:20:00Z">
            <w:rPr>
              <w:rFonts w:ascii="Garamond" w:eastAsia="Times New Roman" w:hAnsi="Garamond"/>
              <w:b w:val="0"/>
              <w:sz w:val="24"/>
              <w:szCs w:val="24"/>
            </w:rPr>
          </w:rPrChange>
        </w:rPr>
        <w:lastRenderedPageBreak/>
        <w:tab/>
        <w:t>If this logic sounds odder, stranger</w:t>
      </w:r>
      <w:r w:rsidR="00FA1607" w:rsidRPr="00DA34F0">
        <w:rPr>
          <w:rFonts w:ascii="Times New Roman" w:eastAsia="Times New Roman" w:hAnsi="Times New Roman"/>
          <w:b w:val="0"/>
          <w:sz w:val="24"/>
          <w:szCs w:val="24"/>
          <w:rPrChange w:id="2366" w:author="Anna Wingfield" w:date="2024-03-14T16:20:00Z">
            <w:rPr>
              <w:rFonts w:ascii="Garamond" w:eastAsia="Times New Roman" w:hAnsi="Garamond"/>
              <w:b w:val="0"/>
              <w:sz w:val="24"/>
              <w:szCs w:val="24"/>
            </w:rPr>
          </w:rPrChange>
        </w:rPr>
        <w:t>,</w:t>
      </w:r>
      <w:r w:rsidRPr="00DA34F0">
        <w:rPr>
          <w:rFonts w:ascii="Times New Roman" w:eastAsia="Times New Roman" w:hAnsi="Times New Roman"/>
          <w:b w:val="0"/>
          <w:sz w:val="24"/>
          <w:szCs w:val="24"/>
          <w:rPrChange w:id="2367" w:author="Anna Wingfield" w:date="2024-03-14T16:20:00Z">
            <w:rPr>
              <w:rFonts w:ascii="Garamond" w:eastAsia="Times New Roman" w:hAnsi="Garamond"/>
              <w:b w:val="0"/>
              <w:sz w:val="24"/>
              <w:szCs w:val="24"/>
            </w:rPr>
          </w:rPrChange>
        </w:rPr>
        <w:t xml:space="preserve"> still</w:t>
      </w:r>
      <w:r w:rsidR="00FA1607" w:rsidRPr="00DA34F0">
        <w:rPr>
          <w:rFonts w:ascii="Times New Roman" w:eastAsia="Times New Roman" w:hAnsi="Times New Roman"/>
          <w:b w:val="0"/>
          <w:sz w:val="24"/>
          <w:szCs w:val="24"/>
          <w:rPrChange w:id="2368" w:author="Anna Wingfield" w:date="2024-03-14T16:20:00Z">
            <w:rPr>
              <w:rFonts w:ascii="Garamond" w:eastAsia="Times New Roman" w:hAnsi="Garamond"/>
              <w:b w:val="0"/>
              <w:sz w:val="24"/>
              <w:szCs w:val="24"/>
            </w:rPr>
          </w:rPrChange>
        </w:rPr>
        <w:t>,</w:t>
      </w:r>
      <w:r w:rsidR="00D82084" w:rsidRPr="00DA34F0">
        <w:rPr>
          <w:rFonts w:ascii="Times New Roman" w:eastAsia="Times New Roman" w:hAnsi="Times New Roman"/>
          <w:b w:val="0"/>
          <w:sz w:val="24"/>
          <w:szCs w:val="24"/>
          <w:rPrChange w:id="2369" w:author="Anna Wingfield" w:date="2024-03-14T16:20:00Z">
            <w:rPr>
              <w:rFonts w:ascii="Garamond" w:eastAsia="Times New Roman" w:hAnsi="Garamond"/>
              <w:b w:val="0"/>
              <w:sz w:val="24"/>
              <w:szCs w:val="24"/>
            </w:rPr>
          </w:rPrChange>
        </w:rPr>
        <w:t xml:space="preserve"> we might say, </w:t>
      </w:r>
      <w:r w:rsidRPr="00DA34F0">
        <w:rPr>
          <w:rFonts w:ascii="Times New Roman" w:eastAsia="Times New Roman" w:hAnsi="Times New Roman"/>
          <w:b w:val="0"/>
          <w:sz w:val="24"/>
          <w:szCs w:val="24"/>
          <w:rPrChange w:id="2370" w:author="Anna Wingfield" w:date="2024-03-14T16:20:00Z">
            <w:rPr>
              <w:rFonts w:ascii="Garamond" w:eastAsia="Times New Roman" w:hAnsi="Garamond"/>
              <w:b w:val="0"/>
              <w:sz w:val="24"/>
              <w:szCs w:val="24"/>
            </w:rPr>
          </w:rPrChange>
        </w:rPr>
        <w:t>then</w:t>
      </w:r>
      <w:r w:rsidR="00FA1607" w:rsidRPr="00DA34F0">
        <w:rPr>
          <w:rFonts w:ascii="Times New Roman" w:eastAsia="Times New Roman" w:hAnsi="Times New Roman"/>
          <w:b w:val="0"/>
          <w:sz w:val="24"/>
          <w:szCs w:val="24"/>
          <w:rPrChange w:id="2371" w:author="Anna Wingfield" w:date="2024-03-14T16:20:00Z">
            <w:rPr>
              <w:rFonts w:ascii="Garamond" w:eastAsia="Times New Roman" w:hAnsi="Garamond"/>
              <w:b w:val="0"/>
              <w:sz w:val="24"/>
              <w:szCs w:val="24"/>
            </w:rPr>
          </w:rPrChange>
        </w:rPr>
        <w:t>, that</w:t>
      </w:r>
      <w:r w:rsidRPr="00DA34F0">
        <w:rPr>
          <w:rFonts w:ascii="Times New Roman" w:eastAsia="Times New Roman" w:hAnsi="Times New Roman"/>
          <w:b w:val="0"/>
          <w:sz w:val="24"/>
          <w:szCs w:val="24"/>
          <w:rPrChange w:id="2372" w:author="Anna Wingfield" w:date="2024-03-14T16:20:00Z">
            <w:rPr>
              <w:rFonts w:ascii="Garamond" w:eastAsia="Times New Roman" w:hAnsi="Garamond"/>
              <w:b w:val="0"/>
              <w:sz w:val="24"/>
              <w:szCs w:val="24"/>
            </w:rPr>
          </w:rPrChange>
        </w:rPr>
        <w:t xml:space="preserve"> the reason for this oddity lies in the fact that Shelley means that </w:t>
      </w:r>
      <w:r w:rsidR="00F53166" w:rsidRPr="00DA34F0">
        <w:rPr>
          <w:rFonts w:ascii="Times New Roman" w:eastAsia="Times New Roman" w:hAnsi="Times New Roman"/>
          <w:b w:val="0"/>
          <w:sz w:val="24"/>
          <w:szCs w:val="24"/>
          <w:rPrChange w:id="2373" w:author="Anna Wingfield" w:date="2024-03-14T16:20:00Z">
            <w:rPr>
              <w:rFonts w:ascii="Garamond" w:eastAsia="Times New Roman" w:hAnsi="Garamond"/>
              <w:b w:val="0"/>
              <w:sz w:val="24"/>
              <w:szCs w:val="24"/>
            </w:rPr>
          </w:rPrChange>
        </w:rPr>
        <w:t>the Golden Age</w:t>
      </w:r>
      <w:r w:rsidR="00D83710" w:rsidRPr="00DA34F0">
        <w:rPr>
          <w:rFonts w:ascii="Times New Roman" w:eastAsia="Times New Roman" w:hAnsi="Times New Roman"/>
          <w:b w:val="0"/>
          <w:sz w:val="24"/>
          <w:szCs w:val="24"/>
          <w:rPrChange w:id="2374" w:author="Anna Wingfield" w:date="2024-03-14T16:20:00Z">
            <w:rPr>
              <w:rFonts w:ascii="Garamond" w:eastAsia="Times New Roman" w:hAnsi="Garamond"/>
              <w:b w:val="0"/>
              <w:sz w:val="24"/>
              <w:szCs w:val="24"/>
            </w:rPr>
          </w:rPrChange>
        </w:rPr>
        <w:t xml:space="preserve"> is Percy Shelley, </w:t>
      </w:r>
      <w:r w:rsidR="00A7508C" w:rsidRPr="00DA34F0">
        <w:rPr>
          <w:rFonts w:ascii="Times New Roman" w:eastAsia="Times New Roman" w:hAnsi="Times New Roman"/>
          <w:b w:val="0"/>
          <w:sz w:val="24"/>
          <w:szCs w:val="24"/>
          <w:rPrChange w:id="2375" w:author="Anna Wingfield" w:date="2024-03-14T16:20:00Z">
            <w:rPr>
              <w:rFonts w:ascii="Garamond" w:eastAsia="Times New Roman" w:hAnsi="Garamond"/>
              <w:b w:val="0"/>
              <w:sz w:val="24"/>
              <w:szCs w:val="24"/>
            </w:rPr>
          </w:rPrChange>
        </w:rPr>
        <w:t>and those worlds, those real worlds, of creative plenitude and possibility</w:t>
      </w:r>
      <w:r w:rsidR="00FA1607" w:rsidRPr="00DA34F0">
        <w:rPr>
          <w:rFonts w:ascii="Times New Roman" w:eastAsia="Times New Roman" w:hAnsi="Times New Roman"/>
          <w:b w:val="0"/>
          <w:sz w:val="24"/>
          <w:szCs w:val="24"/>
          <w:rPrChange w:id="2376" w:author="Anna Wingfield" w:date="2024-03-14T16:20:00Z">
            <w:rPr>
              <w:rFonts w:ascii="Garamond" w:eastAsia="Times New Roman" w:hAnsi="Garamond"/>
              <w:b w:val="0"/>
              <w:sz w:val="24"/>
              <w:szCs w:val="24"/>
            </w:rPr>
          </w:rPrChange>
        </w:rPr>
        <w:t>,</w:t>
      </w:r>
      <w:r w:rsidR="00A7508C" w:rsidRPr="00DA34F0">
        <w:rPr>
          <w:rFonts w:ascii="Times New Roman" w:eastAsia="Times New Roman" w:hAnsi="Times New Roman"/>
          <w:b w:val="0"/>
          <w:sz w:val="24"/>
          <w:szCs w:val="24"/>
          <w:rPrChange w:id="2377" w:author="Anna Wingfield" w:date="2024-03-14T16:20:00Z">
            <w:rPr>
              <w:rFonts w:ascii="Garamond" w:eastAsia="Times New Roman" w:hAnsi="Garamond"/>
              <w:b w:val="0"/>
              <w:sz w:val="24"/>
              <w:szCs w:val="24"/>
            </w:rPr>
          </w:rPrChange>
        </w:rPr>
        <w:t xml:space="preserve"> have died with him. </w:t>
      </w:r>
      <w:r w:rsidR="00D83710" w:rsidRPr="00DA34F0">
        <w:rPr>
          <w:rFonts w:ascii="Times New Roman" w:eastAsia="Times New Roman" w:hAnsi="Times New Roman"/>
          <w:b w:val="0"/>
          <w:sz w:val="24"/>
          <w:szCs w:val="24"/>
          <w:rPrChange w:id="2378" w:author="Anna Wingfield" w:date="2024-03-14T16:20:00Z">
            <w:rPr>
              <w:rFonts w:ascii="Garamond" w:eastAsia="Times New Roman" w:hAnsi="Garamond"/>
              <w:b w:val="0"/>
              <w:sz w:val="24"/>
              <w:szCs w:val="24"/>
            </w:rPr>
          </w:rPrChange>
        </w:rPr>
        <w:t xml:space="preserve">Or, to put it differently, she thinks love has died </w:t>
      </w:r>
      <w:r w:rsidR="00A7508C" w:rsidRPr="00DA34F0">
        <w:rPr>
          <w:rFonts w:ascii="Times New Roman" w:eastAsia="Times New Roman" w:hAnsi="Times New Roman"/>
          <w:b w:val="0"/>
          <w:sz w:val="24"/>
          <w:szCs w:val="24"/>
          <w:rPrChange w:id="2379" w:author="Anna Wingfield" w:date="2024-03-14T16:20:00Z">
            <w:rPr>
              <w:rFonts w:ascii="Garamond" w:eastAsia="Times New Roman" w:hAnsi="Garamond"/>
              <w:b w:val="0"/>
              <w:sz w:val="24"/>
              <w:szCs w:val="24"/>
            </w:rPr>
          </w:rPrChange>
        </w:rPr>
        <w:t xml:space="preserve">out </w:t>
      </w:r>
      <w:r w:rsidR="00D83710" w:rsidRPr="00DA34F0">
        <w:rPr>
          <w:rFonts w:ascii="Times New Roman" w:eastAsia="Times New Roman" w:hAnsi="Times New Roman"/>
          <w:b w:val="0"/>
          <w:sz w:val="24"/>
          <w:szCs w:val="24"/>
          <w:rPrChange w:id="2380" w:author="Anna Wingfield" w:date="2024-03-14T16:20:00Z">
            <w:rPr>
              <w:rFonts w:ascii="Garamond" w:eastAsia="Times New Roman" w:hAnsi="Garamond"/>
              <w:b w:val="0"/>
              <w:sz w:val="24"/>
              <w:szCs w:val="24"/>
            </w:rPr>
          </w:rPrChange>
        </w:rPr>
        <w:t>from the world because we have stopped believing in i</w:t>
      </w:r>
      <w:r w:rsidR="007A6BCE" w:rsidRPr="00DA34F0">
        <w:rPr>
          <w:rFonts w:ascii="Times New Roman" w:eastAsia="Times New Roman" w:hAnsi="Times New Roman"/>
          <w:b w:val="0"/>
          <w:sz w:val="24"/>
          <w:szCs w:val="24"/>
          <w:rPrChange w:id="2381" w:author="Anna Wingfield" w:date="2024-03-14T16:20:00Z">
            <w:rPr>
              <w:rFonts w:ascii="Garamond" w:eastAsia="Times New Roman" w:hAnsi="Garamond"/>
              <w:b w:val="0"/>
              <w:sz w:val="24"/>
              <w:szCs w:val="24"/>
            </w:rPr>
          </w:rPrChange>
        </w:rPr>
        <w:t xml:space="preserve">t, stopped believing in ghosts! </w:t>
      </w:r>
      <w:r w:rsidR="0039755E" w:rsidRPr="00DA34F0">
        <w:rPr>
          <w:rFonts w:ascii="Times New Roman" w:eastAsia="Times New Roman" w:hAnsi="Times New Roman"/>
          <w:b w:val="0"/>
          <w:sz w:val="24"/>
          <w:szCs w:val="24"/>
          <w:rPrChange w:id="2382" w:author="Anna Wingfield" w:date="2024-03-14T16:20:00Z">
            <w:rPr>
              <w:rFonts w:ascii="Garamond" w:eastAsia="Times New Roman" w:hAnsi="Garamond"/>
              <w:b w:val="0"/>
              <w:sz w:val="24"/>
              <w:szCs w:val="24"/>
            </w:rPr>
          </w:rPrChange>
        </w:rPr>
        <w:t xml:space="preserve">Shelley’s logic, which is the logic of dream work, basks in tautology as an exorbitant antidote to the </w:t>
      </w:r>
      <w:r w:rsidR="00A7508C" w:rsidRPr="00DA34F0">
        <w:rPr>
          <w:rFonts w:ascii="Times New Roman" w:eastAsia="Times New Roman" w:hAnsi="Times New Roman"/>
          <w:b w:val="0"/>
          <w:sz w:val="24"/>
          <w:szCs w:val="24"/>
          <w:rPrChange w:id="2383" w:author="Anna Wingfield" w:date="2024-03-14T16:20:00Z">
            <w:rPr>
              <w:rFonts w:ascii="Garamond" w:eastAsia="Times New Roman" w:hAnsi="Garamond"/>
              <w:b w:val="0"/>
              <w:sz w:val="24"/>
              <w:szCs w:val="24"/>
            </w:rPr>
          </w:rPrChange>
        </w:rPr>
        <w:t xml:space="preserve">logical </w:t>
      </w:r>
      <w:r w:rsidR="0039755E" w:rsidRPr="00DA34F0">
        <w:rPr>
          <w:rFonts w:ascii="Times New Roman" w:eastAsia="Times New Roman" w:hAnsi="Times New Roman"/>
          <w:b w:val="0"/>
          <w:sz w:val="24"/>
          <w:szCs w:val="24"/>
          <w:rPrChange w:id="2384" w:author="Anna Wingfield" w:date="2024-03-14T16:20:00Z">
            <w:rPr>
              <w:rFonts w:ascii="Garamond" w:eastAsia="Times New Roman" w:hAnsi="Garamond"/>
              <w:b w:val="0"/>
              <w:sz w:val="24"/>
              <w:szCs w:val="24"/>
            </w:rPr>
          </w:rPrChange>
        </w:rPr>
        <w:t xml:space="preserve">poison of a reality denuded of the spectral hauntology </w:t>
      </w:r>
      <w:r w:rsidR="00A7508C" w:rsidRPr="00DA34F0">
        <w:rPr>
          <w:rFonts w:ascii="Times New Roman" w:eastAsia="Times New Roman" w:hAnsi="Times New Roman"/>
          <w:b w:val="0"/>
          <w:sz w:val="24"/>
          <w:szCs w:val="24"/>
          <w:rPrChange w:id="2385" w:author="Anna Wingfield" w:date="2024-03-14T16:20:00Z">
            <w:rPr>
              <w:rFonts w:ascii="Garamond" w:eastAsia="Times New Roman" w:hAnsi="Garamond"/>
              <w:b w:val="0"/>
              <w:sz w:val="24"/>
              <w:szCs w:val="24"/>
            </w:rPr>
          </w:rPrChange>
        </w:rPr>
        <w:t xml:space="preserve">of </w:t>
      </w:r>
      <w:r w:rsidR="0039755E" w:rsidRPr="00DA34F0">
        <w:rPr>
          <w:rFonts w:ascii="Times New Roman" w:eastAsia="Times New Roman" w:hAnsi="Times New Roman"/>
          <w:b w:val="0"/>
          <w:sz w:val="24"/>
          <w:szCs w:val="24"/>
          <w:rPrChange w:id="2386" w:author="Anna Wingfield" w:date="2024-03-14T16:20:00Z">
            <w:rPr>
              <w:rFonts w:ascii="Garamond" w:eastAsia="Times New Roman" w:hAnsi="Garamond"/>
              <w:b w:val="0"/>
              <w:sz w:val="24"/>
              <w:szCs w:val="24"/>
            </w:rPr>
          </w:rPrChange>
        </w:rPr>
        <w:t>ghosts. We have stopped believing in love because we have stopped believing in ghosts, which is to say we</w:t>
      </w:r>
      <w:r w:rsidR="000A1DB4" w:rsidRPr="00DA34F0">
        <w:rPr>
          <w:rFonts w:ascii="Times New Roman" w:eastAsia="Times New Roman" w:hAnsi="Times New Roman"/>
          <w:b w:val="0"/>
          <w:sz w:val="24"/>
          <w:szCs w:val="24"/>
          <w:rPrChange w:id="2387" w:author="Anna Wingfield" w:date="2024-03-14T16:20:00Z">
            <w:rPr>
              <w:rFonts w:ascii="Garamond" w:eastAsia="Times New Roman" w:hAnsi="Garamond"/>
              <w:b w:val="0"/>
              <w:sz w:val="24"/>
              <w:szCs w:val="24"/>
            </w:rPr>
          </w:rPrChange>
        </w:rPr>
        <w:t xml:space="preserve"> have stopped believing in love!</w:t>
      </w:r>
      <w:r w:rsidR="0039755E" w:rsidRPr="00DA34F0">
        <w:rPr>
          <w:rFonts w:ascii="Times New Roman" w:eastAsia="Times New Roman" w:hAnsi="Times New Roman"/>
          <w:b w:val="0"/>
          <w:sz w:val="24"/>
          <w:szCs w:val="24"/>
          <w:rPrChange w:id="2388" w:author="Anna Wingfield" w:date="2024-03-14T16:20:00Z">
            <w:rPr>
              <w:rFonts w:ascii="Garamond" w:eastAsia="Times New Roman" w:hAnsi="Garamond"/>
              <w:b w:val="0"/>
              <w:sz w:val="24"/>
              <w:szCs w:val="24"/>
            </w:rPr>
          </w:rPrChange>
        </w:rPr>
        <w:t xml:space="preserve"> She exploits </w:t>
      </w:r>
      <w:r w:rsidR="00FA1607" w:rsidRPr="00DA34F0">
        <w:rPr>
          <w:rFonts w:ascii="Times New Roman" w:eastAsia="Times New Roman" w:hAnsi="Times New Roman"/>
          <w:b w:val="0"/>
          <w:sz w:val="24"/>
          <w:szCs w:val="24"/>
          <w:rPrChange w:id="2389" w:author="Anna Wingfield" w:date="2024-03-14T16:20:00Z">
            <w:rPr>
              <w:rFonts w:ascii="Garamond" w:eastAsia="Times New Roman" w:hAnsi="Garamond"/>
              <w:b w:val="0"/>
              <w:sz w:val="24"/>
              <w:szCs w:val="24"/>
            </w:rPr>
          </w:rPrChange>
        </w:rPr>
        <w:t>this figure as neither dream nor</w:t>
      </w:r>
      <w:r w:rsidR="0039755E" w:rsidRPr="00DA34F0">
        <w:rPr>
          <w:rFonts w:ascii="Times New Roman" w:eastAsia="Times New Roman" w:hAnsi="Times New Roman"/>
          <w:b w:val="0"/>
          <w:sz w:val="24"/>
          <w:szCs w:val="24"/>
          <w:rPrChange w:id="2390" w:author="Anna Wingfield" w:date="2024-03-14T16:20:00Z">
            <w:rPr>
              <w:rFonts w:ascii="Garamond" w:eastAsia="Times New Roman" w:hAnsi="Garamond"/>
              <w:b w:val="0"/>
              <w:sz w:val="24"/>
              <w:szCs w:val="24"/>
            </w:rPr>
          </w:rPrChange>
        </w:rPr>
        <w:t xml:space="preserve"> reality but b</w:t>
      </w:r>
      <w:r w:rsidR="00117996" w:rsidRPr="00DA34F0">
        <w:rPr>
          <w:rFonts w:ascii="Times New Roman" w:eastAsia="Times New Roman" w:hAnsi="Times New Roman"/>
          <w:b w:val="0"/>
          <w:sz w:val="24"/>
          <w:szCs w:val="24"/>
          <w:rPrChange w:id="2391" w:author="Anna Wingfield" w:date="2024-03-14T16:20:00Z">
            <w:rPr>
              <w:rFonts w:ascii="Garamond" w:eastAsia="Times New Roman" w:hAnsi="Garamond"/>
              <w:b w:val="0"/>
              <w:sz w:val="24"/>
              <w:szCs w:val="24"/>
            </w:rPr>
          </w:rPrChange>
        </w:rPr>
        <w:t xml:space="preserve">oth </w:t>
      </w:r>
      <w:proofErr w:type="spellStart"/>
      <w:r w:rsidR="003A5247" w:rsidRPr="00DA34F0">
        <w:rPr>
          <w:rFonts w:ascii="Times New Roman" w:eastAsia="Times New Roman" w:hAnsi="Times New Roman"/>
          <w:b w:val="0"/>
          <w:i/>
          <w:sz w:val="24"/>
          <w:szCs w:val="24"/>
          <w:rPrChange w:id="2392" w:author="Anna Wingfield" w:date="2024-03-14T16:20:00Z">
            <w:rPr>
              <w:rFonts w:ascii="Garamond" w:eastAsia="Times New Roman" w:hAnsi="Garamond"/>
              <w:b w:val="0"/>
              <w:i/>
              <w:sz w:val="24"/>
              <w:szCs w:val="24"/>
            </w:rPr>
          </w:rPrChange>
        </w:rPr>
        <w:t>both</w:t>
      </w:r>
      <w:proofErr w:type="spellEnd"/>
      <w:r w:rsidR="003A5247" w:rsidRPr="00DA34F0">
        <w:rPr>
          <w:rFonts w:ascii="Times New Roman" w:eastAsia="Times New Roman" w:hAnsi="Times New Roman"/>
          <w:b w:val="0"/>
          <w:i/>
          <w:sz w:val="24"/>
          <w:szCs w:val="24"/>
          <w:rPrChange w:id="2393" w:author="Anna Wingfield" w:date="2024-03-14T16:20:00Z">
            <w:rPr>
              <w:rFonts w:ascii="Garamond" w:eastAsia="Times New Roman" w:hAnsi="Garamond"/>
              <w:b w:val="0"/>
              <w:i/>
              <w:sz w:val="24"/>
              <w:szCs w:val="24"/>
            </w:rPr>
          </w:rPrChange>
        </w:rPr>
        <w:t xml:space="preserve"> </w:t>
      </w:r>
      <w:r w:rsidR="00117996" w:rsidRPr="00DA34F0">
        <w:rPr>
          <w:rFonts w:ascii="Times New Roman" w:eastAsia="Times New Roman" w:hAnsi="Times New Roman"/>
          <w:b w:val="0"/>
          <w:sz w:val="24"/>
          <w:szCs w:val="24"/>
          <w:rPrChange w:id="2394" w:author="Anna Wingfield" w:date="2024-03-14T16:20:00Z">
            <w:rPr>
              <w:rFonts w:ascii="Garamond" w:eastAsia="Times New Roman" w:hAnsi="Garamond"/>
              <w:b w:val="0"/>
              <w:sz w:val="24"/>
              <w:szCs w:val="24"/>
            </w:rPr>
          </w:rPrChange>
        </w:rPr>
        <w:t xml:space="preserve">to illustrate the inexplicable, </w:t>
      </w:r>
      <w:proofErr w:type="gramStart"/>
      <w:r w:rsidR="00117996" w:rsidRPr="00DA34F0">
        <w:rPr>
          <w:rFonts w:ascii="Times New Roman" w:eastAsia="Times New Roman" w:hAnsi="Times New Roman"/>
          <w:b w:val="0"/>
          <w:sz w:val="24"/>
          <w:szCs w:val="24"/>
          <w:rPrChange w:id="2395" w:author="Anna Wingfield" w:date="2024-03-14T16:20:00Z">
            <w:rPr>
              <w:rFonts w:ascii="Garamond" w:eastAsia="Times New Roman" w:hAnsi="Garamond"/>
              <w:b w:val="0"/>
              <w:sz w:val="24"/>
              <w:szCs w:val="24"/>
            </w:rPr>
          </w:rPrChange>
        </w:rPr>
        <w:t>con-fusing</w:t>
      </w:r>
      <w:proofErr w:type="gramEnd"/>
      <w:r w:rsidR="00874495" w:rsidRPr="00DA34F0">
        <w:rPr>
          <w:rFonts w:ascii="Times New Roman" w:eastAsia="Times New Roman" w:hAnsi="Times New Roman"/>
          <w:b w:val="0"/>
          <w:sz w:val="24"/>
          <w:szCs w:val="24"/>
          <w:rPrChange w:id="2396" w:author="Anna Wingfield" w:date="2024-03-14T16:20:00Z">
            <w:rPr>
              <w:rFonts w:ascii="Garamond" w:eastAsia="Times New Roman" w:hAnsi="Garamond"/>
              <w:b w:val="0"/>
              <w:sz w:val="24"/>
              <w:szCs w:val="24"/>
            </w:rPr>
          </w:rPrChange>
        </w:rPr>
        <w:t xml:space="preserve"> (</w:t>
      </w:r>
      <w:proofErr w:type="spellStart"/>
      <w:r w:rsidR="00874495" w:rsidRPr="00DA34F0">
        <w:rPr>
          <w:rFonts w:ascii="Times New Roman" w:eastAsia="Times New Roman" w:hAnsi="Times New Roman"/>
          <w:b w:val="0"/>
          <w:i/>
          <w:sz w:val="24"/>
          <w:szCs w:val="24"/>
          <w:rPrChange w:id="2397" w:author="Anna Wingfield" w:date="2024-03-14T16:20:00Z">
            <w:rPr>
              <w:rFonts w:ascii="Garamond" w:eastAsia="Times New Roman" w:hAnsi="Garamond"/>
              <w:b w:val="0"/>
              <w:i/>
              <w:sz w:val="24"/>
              <w:szCs w:val="24"/>
            </w:rPr>
          </w:rPrChange>
        </w:rPr>
        <w:t>no</w:t>
      </w:r>
      <w:r w:rsidR="00F53166" w:rsidRPr="00DA34F0">
        <w:rPr>
          <w:rFonts w:ascii="Times New Roman" w:eastAsia="Times New Roman" w:hAnsi="Times New Roman"/>
          <w:b w:val="0"/>
          <w:i/>
          <w:sz w:val="24"/>
          <w:szCs w:val="24"/>
          <w:rPrChange w:id="2398" w:author="Anna Wingfield" w:date="2024-03-14T16:20:00Z">
            <w:rPr>
              <w:rFonts w:ascii="Garamond" w:eastAsia="Times New Roman" w:hAnsi="Garamond"/>
              <w:b w:val="0"/>
              <w:i/>
              <w:sz w:val="24"/>
              <w:szCs w:val="24"/>
            </w:rPr>
          </w:rPrChange>
        </w:rPr>
        <w:t>n est</w:t>
      </w:r>
      <w:proofErr w:type="spellEnd"/>
      <w:r w:rsidR="00F53166" w:rsidRPr="00DA34F0">
        <w:rPr>
          <w:rFonts w:ascii="Times New Roman" w:eastAsia="Times New Roman" w:hAnsi="Times New Roman"/>
          <w:b w:val="0"/>
          <w:i/>
          <w:sz w:val="24"/>
          <w:szCs w:val="24"/>
          <w:rPrChange w:id="2399" w:author="Anna Wingfield" w:date="2024-03-14T16:20:00Z">
            <w:rPr>
              <w:rFonts w:ascii="Garamond" w:eastAsia="Times New Roman" w:hAnsi="Garamond"/>
              <w:b w:val="0"/>
              <w:i/>
              <w:sz w:val="24"/>
              <w:szCs w:val="24"/>
            </w:rPr>
          </w:rPrChange>
        </w:rPr>
        <w:t xml:space="preserve"> </w:t>
      </w:r>
      <w:proofErr w:type="spellStart"/>
      <w:r w:rsidR="00F53166" w:rsidRPr="00DA34F0">
        <w:rPr>
          <w:rFonts w:ascii="Times New Roman" w:eastAsia="Times New Roman" w:hAnsi="Times New Roman"/>
          <w:b w:val="0"/>
          <w:i/>
          <w:sz w:val="24"/>
          <w:szCs w:val="24"/>
          <w:rPrChange w:id="2400" w:author="Anna Wingfield" w:date="2024-03-14T16:20:00Z">
            <w:rPr>
              <w:rFonts w:ascii="Garamond" w:eastAsia="Times New Roman" w:hAnsi="Garamond"/>
              <w:b w:val="0"/>
              <w:i/>
              <w:sz w:val="24"/>
              <w:szCs w:val="24"/>
            </w:rPr>
          </w:rPrChange>
        </w:rPr>
        <w:t>potis</w:t>
      </w:r>
      <w:proofErr w:type="spellEnd"/>
      <w:r w:rsidR="00AA3D2F" w:rsidRPr="00DA34F0">
        <w:rPr>
          <w:rFonts w:ascii="Times New Roman" w:eastAsia="Times New Roman" w:hAnsi="Times New Roman"/>
          <w:b w:val="0"/>
          <w:i/>
          <w:sz w:val="24"/>
          <w:szCs w:val="24"/>
          <w:rPrChange w:id="2401" w:author="Anna Wingfield" w:date="2024-03-14T16:20:00Z">
            <w:rPr>
              <w:rFonts w:ascii="Garamond" w:eastAsia="Times New Roman" w:hAnsi="Garamond"/>
              <w:b w:val="0"/>
              <w:i/>
              <w:sz w:val="24"/>
              <w:szCs w:val="24"/>
            </w:rPr>
          </w:rPrChange>
        </w:rPr>
        <w:t xml:space="preserve"> </w:t>
      </w:r>
      <w:proofErr w:type="spellStart"/>
      <w:r w:rsidR="00AA3D2F" w:rsidRPr="00DA34F0">
        <w:rPr>
          <w:rFonts w:ascii="Times New Roman" w:eastAsia="Times New Roman" w:hAnsi="Times New Roman"/>
          <w:b w:val="0"/>
          <w:i/>
          <w:sz w:val="24"/>
          <w:szCs w:val="24"/>
          <w:rPrChange w:id="2402" w:author="Anna Wingfield" w:date="2024-03-14T16:20:00Z">
            <w:rPr>
              <w:rFonts w:ascii="Garamond" w:eastAsia="Times New Roman" w:hAnsi="Garamond"/>
              <w:b w:val="0"/>
              <w:i/>
              <w:sz w:val="24"/>
              <w:szCs w:val="24"/>
            </w:rPr>
          </w:rPrChange>
        </w:rPr>
        <w:t>contingere</w:t>
      </w:r>
      <w:proofErr w:type="spellEnd"/>
      <w:r w:rsidR="00874495" w:rsidRPr="00DA34F0">
        <w:rPr>
          <w:rFonts w:ascii="Times New Roman" w:eastAsia="Times New Roman" w:hAnsi="Times New Roman"/>
          <w:b w:val="0"/>
          <w:sz w:val="24"/>
          <w:szCs w:val="24"/>
          <w:rPrChange w:id="2403" w:author="Anna Wingfield" w:date="2024-03-14T16:20:00Z">
            <w:rPr>
              <w:rFonts w:ascii="Garamond" w:eastAsia="Times New Roman" w:hAnsi="Garamond"/>
              <w:b w:val="0"/>
              <w:sz w:val="24"/>
              <w:szCs w:val="24"/>
            </w:rPr>
          </w:rPrChange>
        </w:rPr>
        <w:t>)</w:t>
      </w:r>
      <w:r w:rsidR="00117996" w:rsidRPr="00DA34F0">
        <w:rPr>
          <w:rFonts w:ascii="Times New Roman" w:eastAsia="Times New Roman" w:hAnsi="Times New Roman"/>
          <w:b w:val="0"/>
          <w:sz w:val="24"/>
          <w:szCs w:val="24"/>
          <w:rPrChange w:id="2404" w:author="Anna Wingfield" w:date="2024-03-14T16:20:00Z">
            <w:rPr>
              <w:rFonts w:ascii="Garamond" w:eastAsia="Times New Roman" w:hAnsi="Garamond"/>
              <w:b w:val="0"/>
              <w:sz w:val="24"/>
              <w:szCs w:val="24"/>
            </w:rPr>
          </w:rPrChange>
        </w:rPr>
        <w:t xml:space="preserve">, lonely </w:t>
      </w:r>
      <w:r w:rsidR="0039755E" w:rsidRPr="00DA34F0">
        <w:rPr>
          <w:rFonts w:ascii="Times New Roman" w:eastAsia="Times New Roman" w:hAnsi="Times New Roman"/>
          <w:b w:val="0"/>
          <w:sz w:val="24"/>
          <w:szCs w:val="24"/>
          <w:rPrChange w:id="2405" w:author="Anna Wingfield" w:date="2024-03-14T16:20:00Z">
            <w:rPr>
              <w:rFonts w:ascii="Garamond" w:eastAsia="Times New Roman" w:hAnsi="Garamond"/>
              <w:b w:val="0"/>
              <w:sz w:val="24"/>
              <w:szCs w:val="24"/>
            </w:rPr>
          </w:rPrChange>
        </w:rPr>
        <w:t>nature of dreaming and of ghosts</w:t>
      </w:r>
      <w:r w:rsidR="003F37B4" w:rsidRPr="00DA34F0">
        <w:rPr>
          <w:rFonts w:ascii="Times New Roman" w:eastAsia="Times New Roman" w:hAnsi="Times New Roman"/>
          <w:b w:val="0"/>
          <w:sz w:val="24"/>
          <w:szCs w:val="24"/>
          <w:rPrChange w:id="2406" w:author="Anna Wingfield" w:date="2024-03-14T16:20:00Z">
            <w:rPr>
              <w:rFonts w:ascii="Garamond" w:eastAsia="Times New Roman" w:hAnsi="Garamond"/>
              <w:b w:val="0"/>
              <w:sz w:val="24"/>
              <w:szCs w:val="24"/>
            </w:rPr>
          </w:rPrChange>
        </w:rPr>
        <w:t>,</w:t>
      </w:r>
      <w:r w:rsidR="0039755E" w:rsidRPr="00DA34F0">
        <w:rPr>
          <w:rFonts w:ascii="Times New Roman" w:eastAsia="Times New Roman" w:hAnsi="Times New Roman"/>
          <w:b w:val="0"/>
          <w:sz w:val="24"/>
          <w:szCs w:val="24"/>
          <w:rPrChange w:id="2407" w:author="Anna Wingfield" w:date="2024-03-14T16:20:00Z">
            <w:rPr>
              <w:rFonts w:ascii="Garamond" w:eastAsia="Times New Roman" w:hAnsi="Garamond"/>
              <w:b w:val="0"/>
              <w:sz w:val="24"/>
              <w:szCs w:val="24"/>
            </w:rPr>
          </w:rPrChange>
        </w:rPr>
        <w:t xml:space="preserve"> which move in, and move </w:t>
      </w:r>
      <w:r w:rsidR="00117996" w:rsidRPr="00DA34F0">
        <w:rPr>
          <w:rFonts w:ascii="Times New Roman" w:eastAsia="Times New Roman" w:hAnsi="Times New Roman"/>
          <w:b w:val="0"/>
          <w:sz w:val="24"/>
          <w:szCs w:val="24"/>
          <w:rPrChange w:id="2408" w:author="Anna Wingfield" w:date="2024-03-14T16:20:00Z">
            <w:rPr>
              <w:rFonts w:ascii="Garamond" w:eastAsia="Times New Roman" w:hAnsi="Garamond"/>
              <w:b w:val="0"/>
              <w:sz w:val="24"/>
              <w:szCs w:val="24"/>
            </w:rPr>
          </w:rPrChange>
        </w:rPr>
        <w:t xml:space="preserve">in the world, through the </w:t>
      </w:r>
      <w:r w:rsidR="0039755E" w:rsidRPr="00DA34F0">
        <w:rPr>
          <w:rFonts w:ascii="Times New Roman" w:eastAsia="Times New Roman" w:hAnsi="Times New Roman"/>
          <w:b w:val="0"/>
          <w:sz w:val="24"/>
          <w:szCs w:val="24"/>
          <w:rPrChange w:id="2409" w:author="Anna Wingfield" w:date="2024-03-14T16:20:00Z">
            <w:rPr>
              <w:rFonts w:ascii="Garamond" w:eastAsia="Times New Roman" w:hAnsi="Garamond"/>
              <w:b w:val="0"/>
              <w:sz w:val="24"/>
              <w:szCs w:val="24"/>
            </w:rPr>
          </w:rPrChange>
        </w:rPr>
        <w:t>logic</w:t>
      </w:r>
      <w:r w:rsidR="00117996" w:rsidRPr="00DA34F0">
        <w:rPr>
          <w:rFonts w:ascii="Times New Roman" w:eastAsia="Times New Roman" w:hAnsi="Times New Roman"/>
          <w:b w:val="0"/>
          <w:sz w:val="24"/>
          <w:szCs w:val="24"/>
          <w:rPrChange w:id="2410" w:author="Anna Wingfield" w:date="2024-03-14T16:20:00Z">
            <w:rPr>
              <w:rFonts w:ascii="Garamond" w:eastAsia="Times New Roman" w:hAnsi="Garamond"/>
              <w:b w:val="0"/>
              <w:sz w:val="24"/>
              <w:szCs w:val="24"/>
            </w:rPr>
          </w:rPrChange>
        </w:rPr>
        <w:t xml:space="preserve"> of unhomely knowingness</w:t>
      </w:r>
      <w:r w:rsidR="0039755E" w:rsidRPr="00DA34F0">
        <w:rPr>
          <w:rFonts w:ascii="Times New Roman" w:eastAsia="Times New Roman" w:hAnsi="Times New Roman"/>
          <w:b w:val="0"/>
          <w:sz w:val="24"/>
          <w:szCs w:val="24"/>
          <w:rPrChange w:id="2411" w:author="Anna Wingfield" w:date="2024-03-14T16:20:00Z">
            <w:rPr>
              <w:rFonts w:ascii="Garamond" w:eastAsia="Times New Roman" w:hAnsi="Garamond"/>
              <w:b w:val="0"/>
              <w:sz w:val="24"/>
              <w:szCs w:val="24"/>
            </w:rPr>
          </w:rPrChange>
        </w:rPr>
        <w:t xml:space="preserve">: </w:t>
      </w:r>
    </w:p>
    <w:p w14:paraId="63DA6010" w14:textId="63F92CA3" w:rsidR="003414D4" w:rsidRPr="00DA34F0" w:rsidRDefault="0039755E">
      <w:pPr>
        <w:pStyle w:val="m-9115795407614457208p1"/>
        <w:spacing w:line="480" w:lineRule="auto"/>
        <w:ind w:left="720"/>
        <w:contextualSpacing/>
        <w:rPr>
          <w:rFonts w:ascii="Times New Roman" w:eastAsia="Times New Roman" w:hAnsi="Times New Roman"/>
          <w:b w:val="0"/>
          <w:sz w:val="24"/>
          <w:szCs w:val="24"/>
          <w:rPrChange w:id="2412" w:author="Anna Wingfield" w:date="2024-03-14T16:20:00Z">
            <w:rPr>
              <w:rFonts w:ascii="Garamond" w:eastAsia="Times New Roman" w:hAnsi="Garamond"/>
              <w:b w:val="0"/>
              <w:sz w:val="24"/>
              <w:szCs w:val="24"/>
            </w:rPr>
          </w:rPrChange>
        </w:rPr>
        <w:pPrChange w:id="2413" w:author="Anna Wingfield" w:date="2024-03-14T17:15:00Z">
          <w:pPr>
            <w:pStyle w:val="m-9115795407614457208p1"/>
            <w:spacing w:line="480" w:lineRule="auto"/>
            <w:contextualSpacing/>
          </w:pPr>
        </w:pPrChange>
      </w:pPr>
      <w:del w:id="2414" w:author="Anna Wingfield" w:date="2024-03-14T17:15:00Z">
        <w:r w:rsidRPr="00DA34F0" w:rsidDel="004C4624">
          <w:rPr>
            <w:rFonts w:ascii="Times New Roman" w:eastAsia="Times New Roman" w:hAnsi="Times New Roman"/>
            <w:sz w:val="24"/>
            <w:szCs w:val="24"/>
            <w:rPrChange w:id="2415" w:author="Anna Wingfield" w:date="2024-03-14T16:20:00Z">
              <w:rPr>
                <w:rFonts w:eastAsia="Times New Roman"/>
              </w:rPr>
            </w:rPrChange>
          </w:rPr>
          <w:tab/>
        </w:r>
      </w:del>
      <w:r w:rsidRPr="00DA34F0">
        <w:rPr>
          <w:rFonts w:ascii="Times New Roman" w:eastAsia="Times New Roman" w:hAnsi="Times New Roman"/>
          <w:b w:val="0"/>
          <w:sz w:val="24"/>
          <w:szCs w:val="24"/>
          <w:rPrChange w:id="2416" w:author="Anna Wingfield" w:date="2024-03-14T16:20:00Z">
            <w:rPr>
              <w:rFonts w:ascii="Garamond" w:eastAsia="Times New Roman" w:hAnsi="Garamond"/>
              <w:b w:val="0"/>
              <w:sz w:val="24"/>
              <w:szCs w:val="24"/>
            </w:rPr>
          </w:rPrChange>
        </w:rPr>
        <w:t xml:space="preserve">For my own part, I never saw a ghost except once in a dream. I feared it in </w:t>
      </w:r>
      <w:proofErr w:type="gramStart"/>
      <w:r w:rsidRPr="00DA34F0">
        <w:rPr>
          <w:rFonts w:ascii="Times New Roman" w:eastAsia="Times New Roman" w:hAnsi="Times New Roman"/>
          <w:b w:val="0"/>
          <w:sz w:val="24"/>
          <w:szCs w:val="24"/>
          <w:rPrChange w:id="2417" w:author="Anna Wingfield" w:date="2024-03-14T16:20:00Z">
            <w:rPr>
              <w:rFonts w:ascii="Garamond" w:eastAsia="Times New Roman" w:hAnsi="Garamond"/>
              <w:b w:val="0"/>
              <w:sz w:val="24"/>
              <w:szCs w:val="24"/>
            </w:rPr>
          </w:rPrChange>
        </w:rPr>
        <w:t xml:space="preserve">my </w:t>
      </w:r>
      <w:ins w:id="2418" w:author="Anna Wingfield" w:date="2024-03-14T17:15:00Z">
        <w:r w:rsidR="004C4624">
          <w:rPr>
            <w:rFonts w:ascii="Times New Roman" w:eastAsia="Times New Roman" w:hAnsi="Times New Roman"/>
            <w:b w:val="0"/>
            <w:sz w:val="24"/>
            <w:szCs w:val="24"/>
          </w:rPr>
          <w:t xml:space="preserve"> </w:t>
        </w:r>
      </w:ins>
      <w:r w:rsidRPr="00DA34F0">
        <w:rPr>
          <w:rFonts w:ascii="Times New Roman" w:eastAsia="Times New Roman" w:hAnsi="Times New Roman"/>
          <w:b w:val="0"/>
          <w:sz w:val="24"/>
          <w:szCs w:val="24"/>
          <w:rPrChange w:id="2419" w:author="Anna Wingfield" w:date="2024-03-14T16:20:00Z">
            <w:rPr>
              <w:rFonts w:ascii="Garamond" w:eastAsia="Times New Roman" w:hAnsi="Garamond"/>
              <w:b w:val="0"/>
              <w:sz w:val="24"/>
              <w:szCs w:val="24"/>
            </w:rPr>
          </w:rPrChange>
        </w:rPr>
        <w:t>sleep</w:t>
      </w:r>
      <w:proofErr w:type="gramEnd"/>
      <w:r w:rsidRPr="00DA34F0">
        <w:rPr>
          <w:rFonts w:ascii="Times New Roman" w:eastAsia="Times New Roman" w:hAnsi="Times New Roman"/>
          <w:b w:val="0"/>
          <w:sz w:val="24"/>
          <w:szCs w:val="24"/>
          <w:rPrChange w:id="2420" w:author="Anna Wingfield" w:date="2024-03-14T16:20:00Z">
            <w:rPr>
              <w:rFonts w:ascii="Garamond" w:eastAsia="Times New Roman" w:hAnsi="Garamond"/>
              <w:b w:val="0"/>
              <w:sz w:val="24"/>
              <w:szCs w:val="24"/>
            </w:rPr>
          </w:rPrChange>
        </w:rPr>
        <w:t xml:space="preserve">; </w:t>
      </w:r>
      <w:del w:id="2421" w:author="Anna Wingfield" w:date="2024-03-14T17:15:00Z">
        <w:r w:rsidR="003F37B4" w:rsidRPr="00DA34F0" w:rsidDel="004C4624">
          <w:rPr>
            <w:rFonts w:ascii="Times New Roman" w:eastAsia="Times New Roman" w:hAnsi="Times New Roman"/>
            <w:b w:val="0"/>
            <w:sz w:val="24"/>
            <w:szCs w:val="24"/>
            <w:rPrChange w:id="2422"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23" w:author="Anna Wingfield" w:date="2024-03-14T16:20:00Z">
            <w:rPr>
              <w:rFonts w:ascii="Garamond" w:eastAsia="Times New Roman" w:hAnsi="Garamond"/>
              <w:b w:val="0"/>
              <w:sz w:val="24"/>
              <w:szCs w:val="24"/>
            </w:rPr>
          </w:rPrChange>
        </w:rPr>
        <w:t xml:space="preserve">I awoke trembling, and lights and the speech of others could hardly dissipate my </w:t>
      </w:r>
      <w:del w:id="2424" w:author="Anna Wingfield" w:date="2024-03-14T17:15:00Z">
        <w:r w:rsidR="003F37B4" w:rsidRPr="00DA34F0" w:rsidDel="004C4624">
          <w:rPr>
            <w:rFonts w:ascii="Times New Roman" w:eastAsia="Times New Roman" w:hAnsi="Times New Roman"/>
            <w:b w:val="0"/>
            <w:sz w:val="24"/>
            <w:szCs w:val="24"/>
            <w:rPrChange w:id="2425"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26" w:author="Anna Wingfield" w:date="2024-03-14T16:20:00Z">
            <w:rPr>
              <w:rFonts w:ascii="Garamond" w:eastAsia="Times New Roman" w:hAnsi="Garamond"/>
              <w:b w:val="0"/>
              <w:sz w:val="24"/>
              <w:szCs w:val="24"/>
            </w:rPr>
          </w:rPrChange>
        </w:rPr>
        <w:t xml:space="preserve">fear. Some years </w:t>
      </w:r>
      <w:proofErr w:type="gramStart"/>
      <w:r w:rsidRPr="00DA34F0">
        <w:rPr>
          <w:rFonts w:ascii="Times New Roman" w:eastAsia="Times New Roman" w:hAnsi="Times New Roman"/>
          <w:b w:val="0"/>
          <w:sz w:val="24"/>
          <w:szCs w:val="24"/>
          <w:rPrChange w:id="2427" w:author="Anna Wingfield" w:date="2024-03-14T16:20:00Z">
            <w:rPr>
              <w:rFonts w:ascii="Garamond" w:eastAsia="Times New Roman" w:hAnsi="Garamond"/>
              <w:b w:val="0"/>
              <w:sz w:val="24"/>
              <w:szCs w:val="24"/>
            </w:rPr>
          </w:rPrChange>
        </w:rPr>
        <w:t>ago</w:t>
      </w:r>
      <w:proofErr w:type="gramEnd"/>
      <w:r w:rsidRPr="00DA34F0">
        <w:rPr>
          <w:rFonts w:ascii="Times New Roman" w:eastAsia="Times New Roman" w:hAnsi="Times New Roman"/>
          <w:b w:val="0"/>
          <w:sz w:val="24"/>
          <w:szCs w:val="24"/>
          <w:rPrChange w:id="2428" w:author="Anna Wingfield" w:date="2024-03-14T16:20:00Z">
            <w:rPr>
              <w:rFonts w:ascii="Garamond" w:eastAsia="Times New Roman" w:hAnsi="Garamond"/>
              <w:b w:val="0"/>
              <w:sz w:val="24"/>
              <w:szCs w:val="24"/>
            </w:rPr>
          </w:rPrChange>
        </w:rPr>
        <w:t xml:space="preserve"> I lost a friend, and a few months afterwards visited the house </w:t>
      </w:r>
      <w:del w:id="2429" w:author="Anna Wingfield" w:date="2024-03-14T17:16:00Z">
        <w:r w:rsidR="003F37B4" w:rsidRPr="00DA34F0" w:rsidDel="004C4624">
          <w:rPr>
            <w:rFonts w:ascii="Times New Roman" w:eastAsia="Times New Roman" w:hAnsi="Times New Roman"/>
            <w:b w:val="0"/>
            <w:sz w:val="24"/>
            <w:szCs w:val="24"/>
            <w:rPrChange w:id="2430"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31" w:author="Anna Wingfield" w:date="2024-03-14T16:20:00Z">
            <w:rPr>
              <w:rFonts w:ascii="Garamond" w:eastAsia="Times New Roman" w:hAnsi="Garamond"/>
              <w:b w:val="0"/>
              <w:sz w:val="24"/>
              <w:szCs w:val="24"/>
            </w:rPr>
          </w:rPrChange>
        </w:rPr>
        <w:t xml:space="preserve">where I had last seen him. It was deserted, and though </w:t>
      </w:r>
      <w:proofErr w:type="gramStart"/>
      <w:r w:rsidRPr="00DA34F0">
        <w:rPr>
          <w:rFonts w:ascii="Times New Roman" w:eastAsia="Times New Roman" w:hAnsi="Times New Roman"/>
          <w:b w:val="0"/>
          <w:sz w:val="24"/>
          <w:szCs w:val="24"/>
          <w:rPrChange w:id="2432" w:author="Anna Wingfield" w:date="2024-03-14T16:20:00Z">
            <w:rPr>
              <w:rFonts w:ascii="Garamond" w:eastAsia="Times New Roman" w:hAnsi="Garamond"/>
              <w:b w:val="0"/>
              <w:sz w:val="24"/>
              <w:szCs w:val="24"/>
            </w:rPr>
          </w:rPrChange>
        </w:rPr>
        <w:t>in the midst of</w:t>
      </w:r>
      <w:proofErr w:type="gramEnd"/>
      <w:r w:rsidRPr="00DA34F0">
        <w:rPr>
          <w:rFonts w:ascii="Times New Roman" w:eastAsia="Times New Roman" w:hAnsi="Times New Roman"/>
          <w:b w:val="0"/>
          <w:sz w:val="24"/>
          <w:szCs w:val="24"/>
          <w:rPrChange w:id="2433" w:author="Anna Wingfield" w:date="2024-03-14T16:20:00Z">
            <w:rPr>
              <w:rFonts w:ascii="Garamond" w:eastAsia="Times New Roman" w:hAnsi="Garamond"/>
              <w:b w:val="0"/>
              <w:sz w:val="24"/>
              <w:szCs w:val="24"/>
            </w:rPr>
          </w:rPrChange>
        </w:rPr>
        <w:t xml:space="preserve"> a city, its vast </w:t>
      </w:r>
      <w:del w:id="2434" w:author="Anna Wingfield" w:date="2024-03-14T17:16:00Z">
        <w:r w:rsidR="003F37B4" w:rsidRPr="00DA34F0" w:rsidDel="004C4624">
          <w:rPr>
            <w:rFonts w:ascii="Times New Roman" w:eastAsia="Times New Roman" w:hAnsi="Times New Roman"/>
            <w:b w:val="0"/>
            <w:sz w:val="24"/>
            <w:szCs w:val="24"/>
            <w:rPrChange w:id="2435"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36" w:author="Anna Wingfield" w:date="2024-03-14T16:20:00Z">
            <w:rPr>
              <w:rFonts w:ascii="Garamond" w:eastAsia="Times New Roman" w:hAnsi="Garamond"/>
              <w:b w:val="0"/>
              <w:sz w:val="24"/>
              <w:szCs w:val="24"/>
            </w:rPr>
          </w:rPrChange>
        </w:rPr>
        <w:t xml:space="preserve">halls and spacious apartments occasioned the same sense of loneliness as if it had </w:t>
      </w:r>
      <w:del w:id="2437" w:author="Anna Wingfield" w:date="2024-03-14T17:16:00Z">
        <w:r w:rsidR="003F37B4" w:rsidRPr="00DA34F0" w:rsidDel="004C4624">
          <w:rPr>
            <w:rFonts w:ascii="Times New Roman" w:eastAsia="Times New Roman" w:hAnsi="Times New Roman"/>
            <w:b w:val="0"/>
            <w:sz w:val="24"/>
            <w:szCs w:val="24"/>
            <w:rPrChange w:id="2438"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39" w:author="Anna Wingfield" w:date="2024-03-14T16:20:00Z">
            <w:rPr>
              <w:rFonts w:ascii="Garamond" w:eastAsia="Times New Roman" w:hAnsi="Garamond"/>
              <w:b w:val="0"/>
              <w:sz w:val="24"/>
              <w:szCs w:val="24"/>
            </w:rPr>
          </w:rPrChange>
        </w:rPr>
        <w:t xml:space="preserve">been situated on an uninhabited heath. I walked through the vacant chambers by </w:t>
      </w:r>
      <w:del w:id="2440" w:author="Anna Wingfield" w:date="2024-03-14T17:16:00Z">
        <w:r w:rsidR="003F37B4" w:rsidRPr="00DA34F0" w:rsidDel="004C4624">
          <w:rPr>
            <w:rFonts w:ascii="Times New Roman" w:eastAsia="Times New Roman" w:hAnsi="Times New Roman"/>
            <w:b w:val="0"/>
            <w:sz w:val="24"/>
            <w:szCs w:val="24"/>
            <w:rPrChange w:id="2441"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42" w:author="Anna Wingfield" w:date="2024-03-14T16:20:00Z">
            <w:rPr>
              <w:rFonts w:ascii="Garamond" w:eastAsia="Times New Roman" w:hAnsi="Garamond"/>
              <w:b w:val="0"/>
              <w:sz w:val="24"/>
              <w:szCs w:val="24"/>
            </w:rPr>
          </w:rPrChange>
        </w:rPr>
        <w:t xml:space="preserve">twilight, and none save I awakened the echoes of their pavement. …He had been </w:t>
      </w:r>
      <w:del w:id="2443" w:author="Anna Wingfield" w:date="2024-03-14T17:16:00Z">
        <w:r w:rsidR="003F37B4" w:rsidRPr="00DA34F0" w:rsidDel="004C4624">
          <w:rPr>
            <w:rFonts w:ascii="Times New Roman" w:eastAsia="Times New Roman" w:hAnsi="Times New Roman"/>
            <w:b w:val="0"/>
            <w:sz w:val="24"/>
            <w:szCs w:val="24"/>
            <w:rPrChange w:id="2444"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45" w:author="Anna Wingfield" w:date="2024-03-14T16:20:00Z">
            <w:rPr>
              <w:rFonts w:ascii="Garamond" w:eastAsia="Times New Roman" w:hAnsi="Garamond"/>
              <w:b w:val="0"/>
              <w:sz w:val="24"/>
              <w:szCs w:val="24"/>
            </w:rPr>
          </w:rPrChange>
        </w:rPr>
        <w:t xml:space="preserve">there; his living frame had been caged by those walls, his breath had mingled with </w:t>
      </w:r>
      <w:del w:id="2446" w:author="Anna Wingfield" w:date="2024-03-14T17:16:00Z">
        <w:r w:rsidR="003F37B4" w:rsidRPr="00DA34F0" w:rsidDel="004C4624">
          <w:rPr>
            <w:rFonts w:ascii="Times New Roman" w:eastAsia="Times New Roman" w:hAnsi="Times New Roman"/>
            <w:b w:val="0"/>
            <w:sz w:val="24"/>
            <w:szCs w:val="24"/>
            <w:rPrChange w:id="2447"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48" w:author="Anna Wingfield" w:date="2024-03-14T16:20:00Z">
            <w:rPr>
              <w:rFonts w:ascii="Garamond" w:eastAsia="Times New Roman" w:hAnsi="Garamond"/>
              <w:b w:val="0"/>
              <w:sz w:val="24"/>
              <w:szCs w:val="24"/>
            </w:rPr>
          </w:rPrChange>
        </w:rPr>
        <w:t xml:space="preserve">that atmosphere, his step had been on </w:t>
      </w:r>
      <w:del w:id="2449" w:author="Anna Wingfield" w:date="2024-03-14T17:16:00Z">
        <w:r w:rsidRPr="00DA34F0" w:rsidDel="004C4624">
          <w:rPr>
            <w:rFonts w:ascii="Times New Roman" w:eastAsia="Times New Roman" w:hAnsi="Times New Roman"/>
            <w:b w:val="0"/>
            <w:sz w:val="24"/>
            <w:szCs w:val="24"/>
            <w:rPrChange w:id="2450"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51" w:author="Anna Wingfield" w:date="2024-03-14T16:20:00Z">
            <w:rPr>
              <w:rFonts w:ascii="Garamond" w:eastAsia="Times New Roman" w:hAnsi="Garamond"/>
              <w:b w:val="0"/>
              <w:sz w:val="24"/>
              <w:szCs w:val="24"/>
            </w:rPr>
          </w:rPrChange>
        </w:rPr>
        <w:t xml:space="preserve">those stones, I </w:t>
      </w:r>
      <w:proofErr w:type="gramStart"/>
      <w:r w:rsidRPr="00DA34F0">
        <w:rPr>
          <w:rFonts w:ascii="Times New Roman" w:eastAsia="Times New Roman" w:hAnsi="Times New Roman"/>
          <w:b w:val="0"/>
          <w:sz w:val="24"/>
          <w:szCs w:val="24"/>
          <w:rPrChange w:id="2452" w:author="Anna Wingfield" w:date="2024-03-14T16:20:00Z">
            <w:rPr>
              <w:rFonts w:ascii="Garamond" w:eastAsia="Times New Roman" w:hAnsi="Garamond"/>
              <w:b w:val="0"/>
              <w:sz w:val="24"/>
              <w:szCs w:val="24"/>
            </w:rPr>
          </w:rPrChange>
        </w:rPr>
        <w:t>thought:</w:t>
      </w:r>
      <w:r w:rsidR="003F37B4" w:rsidRPr="00DA34F0">
        <w:rPr>
          <w:rFonts w:ascii="Times New Roman" w:eastAsia="Times New Roman" w:hAnsi="Times New Roman"/>
          <w:b w:val="0"/>
          <w:sz w:val="24"/>
          <w:szCs w:val="24"/>
          <w:rPrChange w:id="2453" w:author="Anna Wingfield" w:date="2024-03-14T16:20:00Z">
            <w:rPr>
              <w:rFonts w:ascii="Garamond" w:eastAsia="Times New Roman" w:hAnsi="Garamond"/>
              <w:b w:val="0"/>
              <w:sz w:val="24"/>
              <w:szCs w:val="24"/>
            </w:rPr>
          </w:rPrChange>
        </w:rPr>
        <w:t>—</w:t>
      </w:r>
      <w:proofErr w:type="gramEnd"/>
      <w:r w:rsidRPr="00DA34F0">
        <w:rPr>
          <w:rFonts w:ascii="Times New Roman" w:eastAsia="Times New Roman" w:hAnsi="Times New Roman"/>
          <w:b w:val="0"/>
          <w:sz w:val="24"/>
          <w:szCs w:val="24"/>
          <w:rPrChange w:id="2454" w:author="Anna Wingfield" w:date="2024-03-14T16:20:00Z">
            <w:rPr>
              <w:rFonts w:ascii="Garamond" w:eastAsia="Times New Roman" w:hAnsi="Garamond"/>
              <w:b w:val="0"/>
              <w:sz w:val="24"/>
              <w:szCs w:val="24"/>
            </w:rPr>
          </w:rPrChange>
        </w:rPr>
        <w:t xml:space="preserve">the earth is a tomb, </w:t>
      </w:r>
      <w:del w:id="2455" w:author="Anna Wingfield" w:date="2024-03-14T17:16:00Z">
        <w:r w:rsidR="003F37B4" w:rsidRPr="00DA34F0" w:rsidDel="004C4624">
          <w:rPr>
            <w:rFonts w:ascii="Times New Roman" w:eastAsia="Times New Roman" w:hAnsi="Times New Roman"/>
            <w:b w:val="0"/>
            <w:sz w:val="24"/>
            <w:szCs w:val="24"/>
            <w:rPrChange w:id="2456"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57" w:author="Anna Wingfield" w:date="2024-03-14T16:20:00Z">
            <w:rPr>
              <w:rFonts w:ascii="Garamond" w:eastAsia="Times New Roman" w:hAnsi="Garamond"/>
              <w:b w:val="0"/>
              <w:sz w:val="24"/>
              <w:szCs w:val="24"/>
            </w:rPr>
          </w:rPrChange>
        </w:rPr>
        <w:t xml:space="preserve">the gaudy sky a vault, we but walking corpses. </w:t>
      </w:r>
      <w:r w:rsidRPr="00DA34F0">
        <w:rPr>
          <w:rFonts w:ascii="Times New Roman" w:eastAsia="Times New Roman" w:hAnsi="Times New Roman"/>
          <w:b w:val="0"/>
          <w:sz w:val="24"/>
          <w:szCs w:val="24"/>
          <w:rPrChange w:id="2458" w:author="Anna Wingfield" w:date="2024-03-14T16:20:00Z">
            <w:rPr>
              <w:rFonts w:ascii="Garamond" w:eastAsia="Times New Roman" w:hAnsi="Garamond"/>
              <w:b w:val="0"/>
              <w:sz w:val="24"/>
              <w:szCs w:val="24"/>
            </w:rPr>
          </w:rPrChange>
        </w:rPr>
        <w:tab/>
      </w:r>
      <w:commentRangeStart w:id="2459"/>
      <w:r w:rsidRPr="00DA34F0">
        <w:rPr>
          <w:rFonts w:ascii="Times New Roman" w:eastAsia="Times New Roman" w:hAnsi="Times New Roman"/>
          <w:b w:val="0"/>
          <w:sz w:val="24"/>
          <w:szCs w:val="24"/>
          <w:rPrChange w:id="2460" w:author="Anna Wingfield" w:date="2024-03-14T16:20:00Z">
            <w:rPr>
              <w:rFonts w:ascii="Garamond" w:eastAsia="Times New Roman" w:hAnsi="Garamond"/>
              <w:b w:val="0"/>
              <w:sz w:val="24"/>
              <w:szCs w:val="24"/>
            </w:rPr>
          </w:rPrChange>
        </w:rPr>
        <w:t xml:space="preserve">The </w:t>
      </w:r>
      <w:commentRangeEnd w:id="2459"/>
      <w:r w:rsidR="004C4624">
        <w:rPr>
          <w:rStyle w:val="CommentReference"/>
          <w:rFonts w:ascii="Garamond" w:hAnsi="Garamond"/>
          <w:b w:val="0"/>
          <w:bCs w:val="0"/>
          <w:lang w:eastAsia="ja-JP"/>
        </w:rPr>
        <w:commentReference w:id="2459"/>
      </w:r>
      <w:r w:rsidRPr="00DA34F0">
        <w:rPr>
          <w:rFonts w:ascii="Times New Roman" w:eastAsia="Times New Roman" w:hAnsi="Times New Roman"/>
          <w:b w:val="0"/>
          <w:sz w:val="24"/>
          <w:szCs w:val="24"/>
          <w:rPrChange w:id="2461" w:author="Anna Wingfield" w:date="2024-03-14T16:20:00Z">
            <w:rPr>
              <w:rFonts w:ascii="Garamond" w:eastAsia="Times New Roman" w:hAnsi="Garamond"/>
              <w:b w:val="0"/>
              <w:sz w:val="24"/>
              <w:szCs w:val="24"/>
            </w:rPr>
          </w:rPrChange>
        </w:rPr>
        <w:t xml:space="preserve">wind rising in the east rushed </w:t>
      </w:r>
      <w:del w:id="2462" w:author="Anna Wingfield" w:date="2024-03-14T17:16:00Z">
        <w:r w:rsidR="003F37B4" w:rsidRPr="00DA34F0" w:rsidDel="004C4624">
          <w:rPr>
            <w:rFonts w:ascii="Times New Roman" w:eastAsia="Times New Roman" w:hAnsi="Times New Roman"/>
            <w:b w:val="0"/>
            <w:sz w:val="24"/>
            <w:szCs w:val="24"/>
            <w:rPrChange w:id="2463"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64" w:author="Anna Wingfield" w:date="2024-03-14T16:20:00Z">
            <w:rPr>
              <w:rFonts w:ascii="Garamond" w:eastAsia="Times New Roman" w:hAnsi="Garamond"/>
              <w:b w:val="0"/>
              <w:sz w:val="24"/>
              <w:szCs w:val="24"/>
            </w:rPr>
          </w:rPrChange>
        </w:rPr>
        <w:t>through the open</w:t>
      </w:r>
      <w:r w:rsidR="003F37B4" w:rsidRPr="00DA34F0">
        <w:rPr>
          <w:rFonts w:ascii="Times New Roman" w:eastAsia="Times New Roman" w:hAnsi="Times New Roman"/>
          <w:b w:val="0"/>
          <w:sz w:val="24"/>
          <w:szCs w:val="24"/>
          <w:rPrChange w:id="2465" w:author="Anna Wingfield" w:date="2024-03-14T16:20:00Z">
            <w:rPr>
              <w:rFonts w:ascii="Garamond" w:eastAsia="Times New Roman" w:hAnsi="Garamond"/>
              <w:b w:val="0"/>
              <w:sz w:val="24"/>
              <w:szCs w:val="24"/>
            </w:rPr>
          </w:rPrChange>
        </w:rPr>
        <w:t xml:space="preserve"> casements, making </w:t>
      </w:r>
      <w:r w:rsidR="003F37B4" w:rsidRPr="00DA34F0">
        <w:rPr>
          <w:rFonts w:ascii="Times New Roman" w:eastAsia="Times New Roman" w:hAnsi="Times New Roman"/>
          <w:b w:val="0"/>
          <w:sz w:val="24"/>
          <w:szCs w:val="24"/>
          <w:rPrChange w:id="2466" w:author="Anna Wingfield" w:date="2024-03-14T16:20:00Z">
            <w:rPr>
              <w:rFonts w:ascii="Garamond" w:eastAsia="Times New Roman" w:hAnsi="Garamond"/>
              <w:b w:val="0"/>
              <w:sz w:val="24"/>
              <w:szCs w:val="24"/>
            </w:rPr>
          </w:rPrChange>
        </w:rPr>
        <w:lastRenderedPageBreak/>
        <w:t xml:space="preserve">them </w:t>
      </w:r>
      <w:proofErr w:type="gramStart"/>
      <w:r w:rsidR="003F37B4" w:rsidRPr="00DA34F0">
        <w:rPr>
          <w:rFonts w:ascii="Times New Roman" w:eastAsia="Times New Roman" w:hAnsi="Times New Roman"/>
          <w:b w:val="0"/>
          <w:sz w:val="24"/>
          <w:szCs w:val="24"/>
          <w:rPrChange w:id="2467" w:author="Anna Wingfield" w:date="2024-03-14T16:20:00Z">
            <w:rPr>
              <w:rFonts w:ascii="Garamond" w:eastAsia="Times New Roman" w:hAnsi="Garamond"/>
              <w:b w:val="0"/>
              <w:sz w:val="24"/>
              <w:szCs w:val="24"/>
            </w:rPr>
          </w:rPrChange>
        </w:rPr>
        <w:t>shake;—</w:t>
      </w:r>
      <w:proofErr w:type="gramEnd"/>
      <w:r w:rsidRPr="00DA34F0">
        <w:rPr>
          <w:rFonts w:ascii="Times New Roman" w:eastAsia="Times New Roman" w:hAnsi="Times New Roman"/>
          <w:b w:val="0"/>
          <w:sz w:val="24"/>
          <w:szCs w:val="24"/>
          <w:rPrChange w:id="2468" w:author="Anna Wingfield" w:date="2024-03-14T16:20:00Z">
            <w:rPr>
              <w:rFonts w:ascii="Garamond" w:eastAsia="Times New Roman" w:hAnsi="Garamond"/>
              <w:b w:val="0"/>
              <w:sz w:val="24"/>
              <w:szCs w:val="24"/>
            </w:rPr>
          </w:rPrChange>
        </w:rPr>
        <w:t>methought, I heard, I felt</w:t>
      </w:r>
      <w:r w:rsidR="003F37B4" w:rsidRPr="00DA34F0">
        <w:rPr>
          <w:rFonts w:ascii="Times New Roman" w:eastAsia="Times New Roman" w:hAnsi="Times New Roman"/>
          <w:b w:val="0"/>
          <w:sz w:val="24"/>
          <w:szCs w:val="24"/>
          <w:rPrChange w:id="2469" w:author="Anna Wingfield" w:date="2024-03-14T16:20:00Z">
            <w:rPr>
              <w:rFonts w:ascii="Garamond" w:eastAsia="Times New Roman" w:hAnsi="Garamond"/>
              <w:b w:val="0"/>
              <w:sz w:val="24"/>
              <w:szCs w:val="24"/>
            </w:rPr>
          </w:rPrChange>
        </w:rPr>
        <w:t>—</w:t>
      </w:r>
      <w:r w:rsidRPr="00DA34F0">
        <w:rPr>
          <w:rFonts w:ascii="Times New Roman" w:eastAsia="Times New Roman" w:hAnsi="Times New Roman"/>
          <w:b w:val="0"/>
          <w:sz w:val="24"/>
          <w:szCs w:val="24"/>
          <w:rPrChange w:id="2470" w:author="Anna Wingfield" w:date="2024-03-14T16:20:00Z">
            <w:rPr>
              <w:rFonts w:ascii="Garamond" w:eastAsia="Times New Roman" w:hAnsi="Garamond"/>
              <w:b w:val="0"/>
              <w:sz w:val="24"/>
              <w:szCs w:val="24"/>
            </w:rPr>
          </w:rPrChange>
        </w:rPr>
        <w:t xml:space="preserve">I </w:t>
      </w:r>
      <w:del w:id="2471" w:author="Anna Wingfield" w:date="2024-03-14T17:16:00Z">
        <w:r w:rsidR="003F37B4" w:rsidRPr="00DA34F0" w:rsidDel="004C4624">
          <w:rPr>
            <w:rFonts w:ascii="Times New Roman" w:eastAsia="Times New Roman" w:hAnsi="Times New Roman"/>
            <w:b w:val="0"/>
            <w:sz w:val="24"/>
            <w:szCs w:val="24"/>
            <w:rPrChange w:id="2472"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73" w:author="Anna Wingfield" w:date="2024-03-14T16:20:00Z">
            <w:rPr>
              <w:rFonts w:ascii="Garamond" w:eastAsia="Times New Roman" w:hAnsi="Garamond"/>
              <w:b w:val="0"/>
              <w:sz w:val="24"/>
              <w:szCs w:val="24"/>
            </w:rPr>
          </w:rPrChange>
        </w:rPr>
        <w:t>know not what</w:t>
      </w:r>
      <w:r w:rsidR="003F37B4" w:rsidRPr="00DA34F0">
        <w:rPr>
          <w:rFonts w:ascii="Times New Roman" w:eastAsia="Times New Roman" w:hAnsi="Times New Roman"/>
          <w:b w:val="0"/>
          <w:sz w:val="24"/>
          <w:szCs w:val="24"/>
          <w:rPrChange w:id="2474" w:author="Anna Wingfield" w:date="2024-03-14T16:20:00Z">
            <w:rPr>
              <w:rFonts w:ascii="Garamond" w:eastAsia="Times New Roman" w:hAnsi="Garamond"/>
              <w:b w:val="0"/>
              <w:sz w:val="24"/>
              <w:szCs w:val="24"/>
            </w:rPr>
          </w:rPrChange>
        </w:rPr>
        <w:t>—</w:t>
      </w:r>
      <w:r w:rsidRPr="00DA34F0">
        <w:rPr>
          <w:rFonts w:ascii="Times New Roman" w:eastAsia="Times New Roman" w:hAnsi="Times New Roman"/>
          <w:b w:val="0"/>
          <w:sz w:val="24"/>
          <w:szCs w:val="24"/>
          <w:rPrChange w:id="2475" w:author="Anna Wingfield" w:date="2024-03-14T16:20:00Z">
            <w:rPr>
              <w:rFonts w:ascii="Garamond" w:eastAsia="Times New Roman" w:hAnsi="Garamond"/>
              <w:b w:val="0"/>
              <w:sz w:val="24"/>
              <w:szCs w:val="24"/>
            </w:rPr>
          </w:rPrChange>
        </w:rPr>
        <w:t xml:space="preserve">but I trembled. To have seen him but for a moment, I would have </w:t>
      </w:r>
      <w:del w:id="2476" w:author="Anna Wingfield" w:date="2024-03-14T17:16:00Z">
        <w:r w:rsidR="003F37B4" w:rsidRPr="00DA34F0" w:rsidDel="004C4624">
          <w:rPr>
            <w:rFonts w:ascii="Times New Roman" w:eastAsia="Times New Roman" w:hAnsi="Times New Roman"/>
            <w:b w:val="0"/>
            <w:sz w:val="24"/>
            <w:szCs w:val="24"/>
            <w:rPrChange w:id="2477"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78" w:author="Anna Wingfield" w:date="2024-03-14T16:20:00Z">
            <w:rPr>
              <w:rFonts w:ascii="Garamond" w:eastAsia="Times New Roman" w:hAnsi="Garamond"/>
              <w:b w:val="0"/>
              <w:sz w:val="24"/>
              <w:szCs w:val="24"/>
            </w:rPr>
          </w:rPrChange>
        </w:rPr>
        <w:t xml:space="preserve">knelt until the stones had been worn by the impress, so I told myself, </w:t>
      </w:r>
      <w:del w:id="2479" w:author="Anna Wingfield" w:date="2024-03-14T17:16:00Z">
        <w:r w:rsidRPr="00DA34F0" w:rsidDel="004C4624">
          <w:rPr>
            <w:rFonts w:ascii="Times New Roman" w:eastAsia="Times New Roman" w:hAnsi="Times New Roman"/>
            <w:b w:val="0"/>
            <w:sz w:val="24"/>
            <w:szCs w:val="24"/>
            <w:rPrChange w:id="2480"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81" w:author="Anna Wingfield" w:date="2024-03-14T16:20:00Z">
            <w:rPr>
              <w:rFonts w:ascii="Garamond" w:eastAsia="Times New Roman" w:hAnsi="Garamond"/>
              <w:b w:val="0"/>
              <w:sz w:val="24"/>
              <w:szCs w:val="24"/>
            </w:rPr>
          </w:rPrChange>
        </w:rPr>
        <w:t xml:space="preserve">and so I knew </w:t>
      </w:r>
      <w:del w:id="2482" w:author="Anna Wingfield" w:date="2024-03-14T17:16:00Z">
        <w:r w:rsidR="003F37B4" w:rsidRPr="00DA34F0" w:rsidDel="004C4624">
          <w:rPr>
            <w:rFonts w:ascii="Times New Roman" w:eastAsia="Times New Roman" w:hAnsi="Times New Roman"/>
            <w:b w:val="0"/>
            <w:sz w:val="24"/>
            <w:szCs w:val="24"/>
            <w:rPrChange w:id="2483" w:author="Anna Wingfield" w:date="2024-03-14T16:20:00Z">
              <w:rPr>
                <w:rFonts w:ascii="Garamond" w:eastAsia="Times New Roman" w:hAnsi="Garamond"/>
                <w:b w:val="0"/>
                <w:sz w:val="24"/>
                <w:szCs w:val="24"/>
              </w:rPr>
            </w:rPrChange>
          </w:rPr>
          <w:tab/>
        </w:r>
      </w:del>
      <w:r w:rsidRPr="00DA34F0">
        <w:rPr>
          <w:rFonts w:ascii="Times New Roman" w:eastAsia="Times New Roman" w:hAnsi="Times New Roman"/>
          <w:b w:val="0"/>
          <w:sz w:val="24"/>
          <w:szCs w:val="24"/>
          <w:rPrChange w:id="2484" w:author="Anna Wingfield" w:date="2024-03-14T16:20:00Z">
            <w:rPr>
              <w:rFonts w:ascii="Garamond" w:eastAsia="Times New Roman" w:hAnsi="Garamond"/>
              <w:b w:val="0"/>
              <w:sz w:val="24"/>
              <w:szCs w:val="24"/>
            </w:rPr>
          </w:rPrChange>
        </w:rPr>
        <w:t xml:space="preserve">a moment after, but then I trembled, awe-struck and fearful. Wherefore? </w:t>
      </w:r>
      <w:commentRangeStart w:id="2485"/>
      <w:r w:rsidR="00F53166" w:rsidRPr="00DA34F0">
        <w:rPr>
          <w:rFonts w:ascii="Times New Roman" w:eastAsia="Times New Roman" w:hAnsi="Times New Roman"/>
          <w:b w:val="0"/>
          <w:sz w:val="24"/>
          <w:szCs w:val="24"/>
          <w:rPrChange w:id="2486" w:author="Anna Wingfield" w:date="2024-03-14T16:20:00Z">
            <w:rPr>
              <w:rFonts w:ascii="Garamond" w:eastAsia="Times New Roman" w:hAnsi="Garamond"/>
              <w:b w:val="0"/>
              <w:sz w:val="24"/>
              <w:szCs w:val="24"/>
            </w:rPr>
          </w:rPrChange>
        </w:rPr>
        <w:t>(</w:t>
      </w:r>
      <w:r w:rsidR="005C1A16" w:rsidRPr="00DA34F0">
        <w:rPr>
          <w:rFonts w:ascii="Times New Roman" w:eastAsia="Times New Roman" w:hAnsi="Times New Roman"/>
          <w:b w:val="0"/>
          <w:sz w:val="24"/>
          <w:szCs w:val="24"/>
          <w:rPrChange w:id="2487" w:author="Anna Wingfield" w:date="2024-03-14T16:20:00Z">
            <w:rPr>
              <w:rFonts w:ascii="Garamond" w:eastAsia="Times New Roman" w:hAnsi="Garamond"/>
              <w:b w:val="0"/>
              <w:sz w:val="24"/>
              <w:szCs w:val="24"/>
            </w:rPr>
          </w:rPrChange>
        </w:rPr>
        <w:t>142-143</w:t>
      </w:r>
      <w:r w:rsidR="00C84370" w:rsidRPr="00DA34F0">
        <w:rPr>
          <w:rFonts w:ascii="Times New Roman" w:eastAsia="Times New Roman" w:hAnsi="Times New Roman"/>
          <w:b w:val="0"/>
          <w:sz w:val="24"/>
          <w:szCs w:val="24"/>
          <w:rPrChange w:id="2488" w:author="Anna Wingfield" w:date="2024-03-14T16:20:00Z">
            <w:rPr>
              <w:rFonts w:ascii="Garamond" w:eastAsia="Times New Roman" w:hAnsi="Garamond"/>
              <w:b w:val="0"/>
              <w:sz w:val="24"/>
              <w:szCs w:val="24"/>
            </w:rPr>
          </w:rPrChange>
        </w:rPr>
        <w:t xml:space="preserve">) </w:t>
      </w:r>
      <w:commentRangeEnd w:id="2485"/>
      <w:r w:rsidR="004C4624">
        <w:rPr>
          <w:rStyle w:val="CommentReference"/>
          <w:rFonts w:ascii="Garamond" w:hAnsi="Garamond"/>
          <w:b w:val="0"/>
          <w:bCs w:val="0"/>
          <w:lang w:eastAsia="ja-JP"/>
        </w:rPr>
        <w:commentReference w:id="2485"/>
      </w:r>
    </w:p>
    <w:p w14:paraId="529BB3F8" w14:textId="287EFD5D" w:rsidR="005A73C9" w:rsidRPr="00DA34F0" w:rsidRDefault="00A7508C" w:rsidP="00111E3F">
      <w:pPr>
        <w:pStyle w:val="m-9115795407614457208p1"/>
        <w:spacing w:line="480" w:lineRule="auto"/>
        <w:contextualSpacing/>
        <w:rPr>
          <w:rFonts w:ascii="Times New Roman" w:eastAsia="Times New Roman" w:hAnsi="Times New Roman"/>
          <w:b w:val="0"/>
          <w:sz w:val="24"/>
          <w:szCs w:val="24"/>
          <w:rPrChange w:id="2489"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490" w:author="Anna Wingfield" w:date="2024-03-14T16:20:00Z">
            <w:rPr>
              <w:rFonts w:ascii="Garamond" w:eastAsia="Times New Roman" w:hAnsi="Garamond"/>
              <w:b w:val="0"/>
              <w:sz w:val="24"/>
              <w:szCs w:val="24"/>
            </w:rPr>
          </w:rPrChange>
        </w:rPr>
        <w:t>In this passage</w:t>
      </w:r>
      <w:r w:rsidR="0050028F" w:rsidRPr="00DA34F0">
        <w:rPr>
          <w:rFonts w:ascii="Times New Roman" w:eastAsia="Times New Roman" w:hAnsi="Times New Roman"/>
          <w:b w:val="0"/>
          <w:sz w:val="24"/>
          <w:szCs w:val="24"/>
          <w:rPrChange w:id="2491" w:author="Anna Wingfield" w:date="2024-03-14T16:20:00Z">
            <w:rPr>
              <w:rFonts w:ascii="Garamond" w:eastAsia="Times New Roman" w:hAnsi="Garamond"/>
              <w:b w:val="0"/>
              <w:sz w:val="24"/>
              <w:szCs w:val="24"/>
            </w:rPr>
          </w:rPrChange>
        </w:rPr>
        <w:t>, which haunts itself</w:t>
      </w:r>
      <w:r w:rsidRPr="00DA34F0">
        <w:rPr>
          <w:rFonts w:ascii="Times New Roman" w:eastAsia="Times New Roman" w:hAnsi="Times New Roman"/>
          <w:b w:val="0"/>
          <w:sz w:val="24"/>
          <w:szCs w:val="24"/>
          <w:rPrChange w:id="2492" w:author="Anna Wingfield" w:date="2024-03-14T16:20:00Z">
            <w:rPr>
              <w:rFonts w:ascii="Garamond" w:eastAsia="Times New Roman" w:hAnsi="Garamond"/>
              <w:b w:val="0"/>
              <w:sz w:val="24"/>
              <w:szCs w:val="24"/>
            </w:rPr>
          </w:rPrChange>
        </w:rPr>
        <w:t xml:space="preserve"> on </w:t>
      </w:r>
      <w:r w:rsidR="0050028F" w:rsidRPr="00DA34F0">
        <w:rPr>
          <w:rFonts w:ascii="Times New Roman" w:eastAsia="Times New Roman" w:hAnsi="Times New Roman"/>
          <w:b w:val="0"/>
          <w:sz w:val="24"/>
          <w:szCs w:val="24"/>
          <w:rPrChange w:id="2493" w:author="Anna Wingfield" w:date="2024-03-14T16:20:00Z">
            <w:rPr>
              <w:rFonts w:ascii="Garamond" w:eastAsia="Times New Roman" w:hAnsi="Garamond"/>
              <w:b w:val="0"/>
              <w:sz w:val="24"/>
              <w:szCs w:val="24"/>
            </w:rPr>
          </w:rPrChange>
        </w:rPr>
        <w:t xml:space="preserve">the being of </w:t>
      </w:r>
      <w:r w:rsidRPr="00DA34F0">
        <w:rPr>
          <w:rFonts w:ascii="Times New Roman" w:eastAsia="Times New Roman" w:hAnsi="Times New Roman"/>
          <w:b w:val="0"/>
          <w:sz w:val="24"/>
          <w:szCs w:val="24"/>
          <w:rPrChange w:id="2494" w:author="Anna Wingfield" w:date="2024-03-14T16:20:00Z">
            <w:rPr>
              <w:rFonts w:ascii="Garamond" w:eastAsia="Times New Roman" w:hAnsi="Garamond"/>
              <w:b w:val="0"/>
              <w:sz w:val="24"/>
              <w:szCs w:val="24"/>
            </w:rPr>
          </w:rPrChange>
        </w:rPr>
        <w:t xml:space="preserve">loneliness, </w:t>
      </w:r>
      <w:r w:rsidR="00C84370" w:rsidRPr="00DA34F0">
        <w:rPr>
          <w:rFonts w:ascii="Times New Roman" w:eastAsia="Times New Roman" w:hAnsi="Times New Roman"/>
          <w:b w:val="0"/>
          <w:sz w:val="24"/>
          <w:szCs w:val="24"/>
          <w:rPrChange w:id="2495" w:author="Anna Wingfield" w:date="2024-03-14T16:20:00Z">
            <w:rPr>
              <w:rFonts w:ascii="Garamond" w:eastAsia="Times New Roman" w:hAnsi="Garamond"/>
              <w:b w:val="0"/>
              <w:sz w:val="24"/>
              <w:szCs w:val="24"/>
            </w:rPr>
          </w:rPrChange>
        </w:rPr>
        <w:t>Shelley refuses to say the secret</w:t>
      </w:r>
      <w:r w:rsidRPr="00DA34F0">
        <w:rPr>
          <w:rFonts w:ascii="Times New Roman" w:eastAsia="Times New Roman" w:hAnsi="Times New Roman"/>
          <w:b w:val="0"/>
          <w:sz w:val="24"/>
          <w:szCs w:val="24"/>
          <w:rPrChange w:id="2496" w:author="Anna Wingfield" w:date="2024-03-14T16:20:00Z">
            <w:rPr>
              <w:rFonts w:ascii="Garamond" w:eastAsia="Times New Roman" w:hAnsi="Garamond"/>
              <w:b w:val="0"/>
              <w:sz w:val="24"/>
              <w:szCs w:val="24"/>
            </w:rPr>
          </w:rPrChange>
        </w:rPr>
        <w:t>, to</w:t>
      </w:r>
      <w:r w:rsidR="00C84370" w:rsidRPr="00DA34F0">
        <w:rPr>
          <w:rFonts w:ascii="Times New Roman" w:eastAsia="Times New Roman" w:hAnsi="Times New Roman"/>
          <w:b w:val="0"/>
          <w:sz w:val="24"/>
          <w:szCs w:val="24"/>
          <w:rPrChange w:id="2497" w:author="Anna Wingfield" w:date="2024-03-14T16:20:00Z">
            <w:rPr>
              <w:rFonts w:ascii="Garamond" w:eastAsia="Times New Roman" w:hAnsi="Garamond"/>
              <w:b w:val="0"/>
              <w:sz w:val="24"/>
              <w:szCs w:val="24"/>
            </w:rPr>
          </w:rPrChange>
        </w:rPr>
        <w:t xml:space="preserve"> identify the lost friend</w:t>
      </w:r>
      <w:r w:rsidR="00CB5D47" w:rsidRPr="00DA34F0">
        <w:rPr>
          <w:rFonts w:ascii="Times New Roman" w:eastAsia="Times New Roman" w:hAnsi="Times New Roman"/>
          <w:b w:val="0"/>
          <w:sz w:val="24"/>
          <w:szCs w:val="24"/>
          <w:rPrChange w:id="2498" w:author="Anna Wingfield" w:date="2024-03-14T16:20:00Z">
            <w:rPr>
              <w:rFonts w:ascii="Garamond" w:eastAsia="Times New Roman" w:hAnsi="Garamond"/>
              <w:b w:val="0"/>
              <w:sz w:val="24"/>
              <w:szCs w:val="24"/>
            </w:rPr>
          </w:rPrChange>
        </w:rPr>
        <w:t>—an unspoken but very pronounced, even unspoken, spooky, clue—to say how to know what she means when she claims not to know what she knows</w:t>
      </w:r>
      <w:r w:rsidR="00C84370" w:rsidRPr="00DA34F0">
        <w:rPr>
          <w:rFonts w:ascii="Times New Roman" w:eastAsia="Times New Roman" w:hAnsi="Times New Roman"/>
          <w:b w:val="0"/>
          <w:sz w:val="24"/>
          <w:szCs w:val="24"/>
          <w:rPrChange w:id="2499" w:author="Anna Wingfield" w:date="2024-03-14T16:20:00Z">
            <w:rPr>
              <w:rFonts w:ascii="Garamond" w:eastAsia="Times New Roman" w:hAnsi="Garamond"/>
              <w:b w:val="0"/>
              <w:sz w:val="24"/>
              <w:szCs w:val="24"/>
            </w:rPr>
          </w:rPrChange>
        </w:rPr>
        <w:t xml:space="preserve">. She elides the experience entirely, in fact, stating at first </w:t>
      </w:r>
      <w:r w:rsidRPr="00DA34F0">
        <w:rPr>
          <w:rFonts w:ascii="Times New Roman" w:eastAsia="Times New Roman" w:hAnsi="Times New Roman"/>
          <w:b w:val="0"/>
          <w:sz w:val="24"/>
          <w:szCs w:val="24"/>
          <w:rPrChange w:id="2500" w:author="Anna Wingfield" w:date="2024-03-14T16:20:00Z">
            <w:rPr>
              <w:rFonts w:ascii="Garamond" w:eastAsia="Times New Roman" w:hAnsi="Garamond"/>
              <w:b w:val="0"/>
              <w:sz w:val="24"/>
              <w:szCs w:val="24"/>
            </w:rPr>
          </w:rPrChange>
        </w:rPr>
        <w:t xml:space="preserve">that </w:t>
      </w:r>
      <w:r w:rsidR="00C84370" w:rsidRPr="00DA34F0">
        <w:rPr>
          <w:rFonts w:ascii="Times New Roman" w:eastAsia="Times New Roman" w:hAnsi="Times New Roman"/>
          <w:b w:val="0"/>
          <w:sz w:val="24"/>
          <w:szCs w:val="24"/>
          <w:rPrChange w:id="2501" w:author="Anna Wingfield" w:date="2024-03-14T16:20:00Z">
            <w:rPr>
              <w:rFonts w:ascii="Garamond" w:eastAsia="Times New Roman" w:hAnsi="Garamond"/>
              <w:b w:val="0"/>
              <w:sz w:val="24"/>
              <w:szCs w:val="24"/>
            </w:rPr>
          </w:rPrChange>
        </w:rPr>
        <w:t xml:space="preserve">this is a dream she awoke from before </w:t>
      </w:r>
      <w:r w:rsidR="00CB5D47" w:rsidRPr="00DA34F0">
        <w:rPr>
          <w:rFonts w:ascii="Times New Roman" w:eastAsia="Times New Roman" w:hAnsi="Times New Roman"/>
          <w:b w:val="0"/>
          <w:sz w:val="24"/>
          <w:szCs w:val="24"/>
          <w:rPrChange w:id="2502" w:author="Anna Wingfield" w:date="2024-03-14T16:20:00Z">
            <w:rPr>
              <w:rFonts w:ascii="Garamond" w:eastAsia="Times New Roman" w:hAnsi="Garamond"/>
              <w:b w:val="0"/>
              <w:sz w:val="24"/>
              <w:szCs w:val="24"/>
            </w:rPr>
          </w:rPrChange>
        </w:rPr>
        <w:t>(dis)</w:t>
      </w:r>
      <w:r w:rsidR="00C84370" w:rsidRPr="00DA34F0">
        <w:rPr>
          <w:rFonts w:ascii="Times New Roman" w:eastAsia="Times New Roman" w:hAnsi="Times New Roman"/>
          <w:b w:val="0"/>
          <w:sz w:val="24"/>
          <w:szCs w:val="24"/>
          <w:rPrChange w:id="2503" w:author="Anna Wingfield" w:date="2024-03-14T16:20:00Z">
            <w:rPr>
              <w:rFonts w:ascii="Garamond" w:eastAsia="Times New Roman" w:hAnsi="Garamond"/>
              <w:b w:val="0"/>
              <w:sz w:val="24"/>
              <w:szCs w:val="24"/>
            </w:rPr>
          </w:rPrChange>
        </w:rPr>
        <w:t>associating the experience with a former visit to a house where she had last seen the lost friend, which suggests it is not a dream but the recounting of a life memory. Dreams and reality are fused here, which also makes the nature of the hauntology circumspect if not suspect. Did she see the ghost in her dream? Or at the house? Quite the opposite, she writes</w:t>
      </w:r>
      <w:r w:rsidR="00CE5BBB" w:rsidRPr="00DA34F0">
        <w:rPr>
          <w:rFonts w:ascii="Times New Roman" w:eastAsia="Times New Roman" w:hAnsi="Times New Roman"/>
          <w:b w:val="0"/>
          <w:sz w:val="24"/>
          <w:szCs w:val="24"/>
          <w:rPrChange w:id="2504" w:author="Anna Wingfield" w:date="2024-03-14T16:20:00Z">
            <w:rPr>
              <w:rFonts w:ascii="Garamond" w:eastAsia="Times New Roman" w:hAnsi="Garamond"/>
              <w:b w:val="0"/>
              <w:sz w:val="24"/>
              <w:szCs w:val="24"/>
            </w:rPr>
          </w:rPrChange>
        </w:rPr>
        <w:t>,</w:t>
      </w:r>
      <w:r w:rsidR="00C84370" w:rsidRPr="00DA34F0">
        <w:rPr>
          <w:rFonts w:ascii="Times New Roman" w:eastAsia="Times New Roman" w:hAnsi="Times New Roman"/>
          <w:b w:val="0"/>
          <w:sz w:val="24"/>
          <w:szCs w:val="24"/>
          <w:rPrChange w:id="2505" w:author="Anna Wingfield" w:date="2024-03-14T16:20:00Z">
            <w:rPr>
              <w:rFonts w:ascii="Garamond" w:eastAsia="Times New Roman" w:hAnsi="Garamond"/>
              <w:b w:val="0"/>
              <w:sz w:val="24"/>
              <w:szCs w:val="24"/>
            </w:rPr>
          </w:rPrChange>
        </w:rPr>
        <w:t xml:space="preserve"> “to hav</w:t>
      </w:r>
      <w:r w:rsidRPr="00DA34F0">
        <w:rPr>
          <w:rFonts w:ascii="Times New Roman" w:eastAsia="Times New Roman" w:hAnsi="Times New Roman"/>
          <w:b w:val="0"/>
          <w:sz w:val="24"/>
          <w:szCs w:val="24"/>
          <w:rPrChange w:id="2506" w:author="Anna Wingfield" w:date="2024-03-14T16:20:00Z">
            <w:rPr>
              <w:rFonts w:ascii="Garamond" w:eastAsia="Times New Roman" w:hAnsi="Garamond"/>
              <w:b w:val="0"/>
              <w:sz w:val="24"/>
              <w:szCs w:val="24"/>
            </w:rPr>
          </w:rPrChange>
        </w:rPr>
        <w:t>e seen him” as if to say she has</w:t>
      </w:r>
      <w:r w:rsidR="00C84370" w:rsidRPr="00DA34F0">
        <w:rPr>
          <w:rFonts w:ascii="Times New Roman" w:eastAsia="Times New Roman" w:hAnsi="Times New Roman"/>
          <w:b w:val="0"/>
          <w:sz w:val="24"/>
          <w:szCs w:val="24"/>
          <w:rPrChange w:id="2507" w:author="Anna Wingfield" w:date="2024-03-14T16:20:00Z">
            <w:rPr>
              <w:rFonts w:ascii="Garamond" w:eastAsia="Times New Roman" w:hAnsi="Garamond"/>
              <w:b w:val="0"/>
              <w:sz w:val="24"/>
              <w:szCs w:val="24"/>
            </w:rPr>
          </w:rPrChange>
        </w:rPr>
        <w:t xml:space="preserve"> not. But to see a ghost would be to have seen and not seen “him” as he is an apparition, the phantom that appears as the real, like the dream that recalls imperfectly the life memory. </w:t>
      </w:r>
      <w:r w:rsidR="00170A62" w:rsidRPr="00DA34F0">
        <w:rPr>
          <w:rFonts w:ascii="Times New Roman" w:eastAsia="Times New Roman" w:hAnsi="Times New Roman"/>
          <w:b w:val="0"/>
          <w:sz w:val="24"/>
          <w:szCs w:val="24"/>
          <w:rPrChange w:id="2508" w:author="Anna Wingfield" w:date="2024-03-14T16:20:00Z">
            <w:rPr>
              <w:rFonts w:ascii="Garamond" w:eastAsia="Times New Roman" w:hAnsi="Garamond"/>
              <w:b w:val="0"/>
              <w:sz w:val="24"/>
              <w:szCs w:val="24"/>
            </w:rPr>
          </w:rPrChange>
        </w:rPr>
        <w:t xml:space="preserve">Yet, simultaneously, she writes “I would have knelt until the stones had been worn by the impress,” which gives the impression that she </w:t>
      </w:r>
      <w:r w:rsidR="00170A62" w:rsidRPr="00DA34F0">
        <w:rPr>
          <w:rFonts w:ascii="Times New Roman" w:eastAsia="Times New Roman" w:hAnsi="Times New Roman"/>
          <w:b w:val="0"/>
          <w:i/>
          <w:sz w:val="24"/>
          <w:szCs w:val="24"/>
          <w:rPrChange w:id="2509" w:author="Anna Wingfield" w:date="2024-03-14T16:20:00Z">
            <w:rPr>
              <w:rFonts w:ascii="Garamond" w:eastAsia="Times New Roman" w:hAnsi="Garamond"/>
              <w:b w:val="0"/>
              <w:i/>
              <w:sz w:val="24"/>
              <w:szCs w:val="24"/>
            </w:rPr>
          </w:rPrChange>
        </w:rPr>
        <w:t>did not see him</w:t>
      </w:r>
      <w:r w:rsidR="00CE39A4" w:rsidRPr="00DA34F0">
        <w:rPr>
          <w:rFonts w:ascii="Times New Roman" w:eastAsia="Times New Roman" w:hAnsi="Times New Roman"/>
          <w:b w:val="0"/>
          <w:sz w:val="24"/>
          <w:szCs w:val="24"/>
          <w:rPrChange w:id="2510" w:author="Anna Wingfield" w:date="2024-03-14T16:20:00Z">
            <w:rPr>
              <w:rFonts w:ascii="Garamond" w:eastAsia="Times New Roman" w:hAnsi="Garamond"/>
              <w:b w:val="0"/>
              <w:sz w:val="24"/>
              <w:szCs w:val="24"/>
            </w:rPr>
          </w:rPrChange>
        </w:rPr>
        <w:t xml:space="preserve"> </w:t>
      </w:r>
      <w:r w:rsidR="00831385" w:rsidRPr="00DA34F0">
        <w:rPr>
          <w:rFonts w:ascii="Times New Roman" w:eastAsia="Times New Roman" w:hAnsi="Times New Roman"/>
          <w:b w:val="0"/>
          <w:sz w:val="24"/>
          <w:szCs w:val="24"/>
          <w:rPrChange w:id="2511" w:author="Anna Wingfield" w:date="2024-03-14T16:20:00Z">
            <w:rPr>
              <w:rFonts w:ascii="Garamond" w:eastAsia="Times New Roman" w:hAnsi="Garamond"/>
              <w:b w:val="0"/>
              <w:sz w:val="24"/>
              <w:szCs w:val="24"/>
            </w:rPr>
          </w:rPrChange>
        </w:rPr>
        <w:t>because she would have knelt</w:t>
      </w:r>
      <w:r w:rsidR="00CE39A4" w:rsidRPr="00DA34F0">
        <w:rPr>
          <w:rFonts w:ascii="Times New Roman" w:eastAsia="Times New Roman" w:hAnsi="Times New Roman"/>
          <w:b w:val="0"/>
          <w:sz w:val="24"/>
          <w:szCs w:val="24"/>
          <w:rPrChange w:id="2512" w:author="Anna Wingfield" w:date="2024-03-14T16:20:00Z">
            <w:rPr>
              <w:rFonts w:ascii="Garamond" w:eastAsia="Times New Roman" w:hAnsi="Garamond"/>
              <w:b w:val="0"/>
              <w:sz w:val="24"/>
              <w:szCs w:val="24"/>
            </w:rPr>
          </w:rPrChange>
        </w:rPr>
        <w:t xml:space="preserve"> </w:t>
      </w:r>
      <w:proofErr w:type="gramStart"/>
      <w:r w:rsidR="00CE39A4" w:rsidRPr="00DA34F0">
        <w:rPr>
          <w:rFonts w:ascii="Times New Roman" w:eastAsia="Times New Roman" w:hAnsi="Times New Roman"/>
          <w:b w:val="0"/>
          <w:sz w:val="24"/>
          <w:szCs w:val="24"/>
          <w:rPrChange w:id="2513" w:author="Anna Wingfield" w:date="2024-03-14T16:20:00Z">
            <w:rPr>
              <w:rFonts w:ascii="Garamond" w:eastAsia="Times New Roman" w:hAnsi="Garamond"/>
              <w:b w:val="0"/>
              <w:sz w:val="24"/>
              <w:szCs w:val="24"/>
            </w:rPr>
          </w:rPrChange>
        </w:rPr>
        <w:t>in order to</w:t>
      </w:r>
      <w:proofErr w:type="gramEnd"/>
      <w:r w:rsidR="00CE39A4" w:rsidRPr="00DA34F0">
        <w:rPr>
          <w:rFonts w:ascii="Times New Roman" w:eastAsia="Times New Roman" w:hAnsi="Times New Roman"/>
          <w:b w:val="0"/>
          <w:sz w:val="24"/>
          <w:szCs w:val="24"/>
          <w:rPrChange w:id="2514" w:author="Anna Wingfield" w:date="2024-03-14T16:20:00Z">
            <w:rPr>
              <w:rFonts w:ascii="Garamond" w:eastAsia="Times New Roman" w:hAnsi="Garamond"/>
              <w:b w:val="0"/>
              <w:sz w:val="24"/>
              <w:szCs w:val="24"/>
            </w:rPr>
          </w:rPrChange>
        </w:rPr>
        <w:t xml:space="preserve"> make him appear</w:t>
      </w:r>
      <w:r w:rsidR="00170A62" w:rsidRPr="00DA34F0">
        <w:rPr>
          <w:rFonts w:ascii="Times New Roman" w:eastAsia="Times New Roman" w:hAnsi="Times New Roman"/>
          <w:b w:val="0"/>
          <w:sz w:val="24"/>
          <w:szCs w:val="24"/>
          <w:rPrChange w:id="2515" w:author="Anna Wingfield" w:date="2024-03-14T16:20:00Z">
            <w:rPr>
              <w:rFonts w:ascii="Garamond" w:eastAsia="Times New Roman" w:hAnsi="Garamond"/>
              <w:b w:val="0"/>
              <w:sz w:val="24"/>
              <w:szCs w:val="24"/>
            </w:rPr>
          </w:rPrChange>
        </w:rPr>
        <w:t xml:space="preserve">. </w:t>
      </w:r>
    </w:p>
    <w:p w14:paraId="62659AB0" w14:textId="1DE2290B" w:rsidR="00111E3F" w:rsidRPr="00DA34F0" w:rsidRDefault="005A73C9" w:rsidP="00111E3F">
      <w:pPr>
        <w:pStyle w:val="m-9115795407614457208p1"/>
        <w:spacing w:line="480" w:lineRule="auto"/>
        <w:contextualSpacing/>
        <w:rPr>
          <w:rFonts w:ascii="Times New Roman" w:eastAsia="Times New Roman" w:hAnsi="Times New Roman"/>
          <w:b w:val="0"/>
          <w:sz w:val="24"/>
          <w:szCs w:val="24"/>
          <w:rPrChange w:id="2516" w:author="Anna Wingfield" w:date="2024-03-14T16:20:00Z">
            <w:rPr>
              <w:rFonts w:ascii="Garamond" w:eastAsia="Times New Roman" w:hAnsi="Garamond"/>
              <w:b w:val="0"/>
              <w:sz w:val="24"/>
              <w:szCs w:val="24"/>
            </w:rPr>
          </w:rPrChange>
        </w:rPr>
      </w:pPr>
      <w:r w:rsidRPr="00DA34F0">
        <w:rPr>
          <w:rFonts w:ascii="Times New Roman" w:eastAsia="Times New Roman" w:hAnsi="Times New Roman"/>
          <w:b w:val="0"/>
          <w:sz w:val="24"/>
          <w:szCs w:val="24"/>
          <w:rPrChange w:id="2517" w:author="Anna Wingfield" w:date="2024-03-14T16:20:00Z">
            <w:rPr>
              <w:rFonts w:ascii="Garamond" w:eastAsia="Times New Roman" w:hAnsi="Garamond"/>
              <w:b w:val="0"/>
              <w:sz w:val="24"/>
              <w:szCs w:val="24"/>
            </w:rPr>
          </w:rPrChange>
        </w:rPr>
        <w:tab/>
      </w:r>
      <w:r w:rsidR="00170A62" w:rsidRPr="00DA34F0">
        <w:rPr>
          <w:rFonts w:ascii="Times New Roman" w:eastAsia="Times New Roman" w:hAnsi="Times New Roman"/>
          <w:b w:val="0"/>
          <w:sz w:val="24"/>
          <w:szCs w:val="24"/>
          <w:rPrChange w:id="2518" w:author="Anna Wingfield" w:date="2024-03-14T16:20:00Z">
            <w:rPr>
              <w:rFonts w:ascii="Garamond" w:eastAsia="Times New Roman" w:hAnsi="Garamond"/>
              <w:b w:val="0"/>
              <w:sz w:val="24"/>
              <w:szCs w:val="24"/>
            </w:rPr>
          </w:rPrChange>
        </w:rPr>
        <w:t>In the tautological</w:t>
      </w:r>
      <w:r w:rsidR="00E658E3" w:rsidRPr="00DA34F0">
        <w:rPr>
          <w:rFonts w:ascii="Times New Roman" w:eastAsia="Times New Roman" w:hAnsi="Times New Roman"/>
          <w:b w:val="0"/>
          <w:sz w:val="24"/>
          <w:szCs w:val="24"/>
          <w:rPrChange w:id="2519" w:author="Anna Wingfield" w:date="2024-03-14T16:20:00Z">
            <w:rPr>
              <w:rFonts w:ascii="Garamond" w:eastAsia="Times New Roman" w:hAnsi="Garamond"/>
              <w:b w:val="0"/>
              <w:sz w:val="24"/>
              <w:szCs w:val="24"/>
            </w:rPr>
          </w:rPrChange>
        </w:rPr>
        <w:t>, impossible</w:t>
      </w:r>
      <w:r w:rsidR="00170A62" w:rsidRPr="00DA34F0">
        <w:rPr>
          <w:rFonts w:ascii="Times New Roman" w:eastAsia="Times New Roman" w:hAnsi="Times New Roman"/>
          <w:b w:val="0"/>
          <w:sz w:val="24"/>
          <w:szCs w:val="24"/>
          <w:rPrChange w:id="2520" w:author="Anna Wingfield" w:date="2024-03-14T16:20:00Z">
            <w:rPr>
              <w:rFonts w:ascii="Garamond" w:eastAsia="Times New Roman" w:hAnsi="Garamond"/>
              <w:b w:val="0"/>
              <w:sz w:val="24"/>
              <w:szCs w:val="24"/>
            </w:rPr>
          </w:rPrChange>
        </w:rPr>
        <w:t xml:space="preserve"> terms of </w:t>
      </w:r>
      <w:r w:rsidR="00610B3B" w:rsidRPr="00DA34F0">
        <w:rPr>
          <w:rFonts w:ascii="Times New Roman" w:eastAsia="Times New Roman" w:hAnsi="Times New Roman"/>
          <w:b w:val="0"/>
          <w:sz w:val="24"/>
          <w:szCs w:val="24"/>
          <w:rPrChange w:id="2521" w:author="Anna Wingfield" w:date="2024-03-14T16:20:00Z">
            <w:rPr>
              <w:rFonts w:ascii="Garamond" w:eastAsia="Times New Roman" w:hAnsi="Garamond"/>
              <w:b w:val="0"/>
              <w:sz w:val="24"/>
              <w:szCs w:val="24"/>
            </w:rPr>
          </w:rPrChange>
        </w:rPr>
        <w:t xml:space="preserve">her </w:t>
      </w:r>
      <w:r w:rsidR="00170A62" w:rsidRPr="00DA34F0">
        <w:rPr>
          <w:rFonts w:ascii="Times New Roman" w:eastAsia="Times New Roman" w:hAnsi="Times New Roman"/>
          <w:b w:val="0"/>
          <w:sz w:val="24"/>
          <w:szCs w:val="24"/>
          <w:rPrChange w:id="2522" w:author="Anna Wingfield" w:date="2024-03-14T16:20:00Z">
            <w:rPr>
              <w:rFonts w:ascii="Garamond" w:eastAsia="Times New Roman" w:hAnsi="Garamond"/>
              <w:b w:val="0"/>
              <w:sz w:val="24"/>
              <w:szCs w:val="24"/>
            </w:rPr>
          </w:rPrChange>
        </w:rPr>
        <w:t xml:space="preserve">hauntology, then, Shelley affirms that </w:t>
      </w:r>
      <w:r w:rsidR="00170A62" w:rsidRPr="00DA34F0">
        <w:rPr>
          <w:rFonts w:ascii="Times New Roman" w:eastAsia="Times New Roman" w:hAnsi="Times New Roman"/>
          <w:b w:val="0"/>
          <w:i/>
          <w:sz w:val="24"/>
          <w:szCs w:val="24"/>
          <w:rPrChange w:id="2523" w:author="Anna Wingfield" w:date="2024-03-14T16:20:00Z">
            <w:rPr>
              <w:rFonts w:ascii="Garamond" w:eastAsia="Times New Roman" w:hAnsi="Garamond"/>
              <w:b w:val="0"/>
              <w:i/>
              <w:sz w:val="24"/>
              <w:szCs w:val="24"/>
            </w:rPr>
          </w:rPrChange>
        </w:rPr>
        <w:t>she did see him</w:t>
      </w:r>
      <w:r w:rsidR="00170A62" w:rsidRPr="00DA34F0">
        <w:rPr>
          <w:rFonts w:ascii="Times New Roman" w:eastAsia="Times New Roman" w:hAnsi="Times New Roman"/>
          <w:b w:val="0"/>
          <w:sz w:val="24"/>
          <w:szCs w:val="24"/>
          <w:rPrChange w:id="2524" w:author="Anna Wingfield" w:date="2024-03-14T16:20:00Z">
            <w:rPr>
              <w:rFonts w:ascii="Garamond" w:eastAsia="Times New Roman" w:hAnsi="Garamond"/>
              <w:b w:val="0"/>
              <w:sz w:val="24"/>
              <w:szCs w:val="24"/>
            </w:rPr>
          </w:rPrChange>
        </w:rPr>
        <w:t xml:space="preserve">—as a ghost. That she sees the ghost, and cannot, will not, say, who it is, likewise affirms the </w:t>
      </w:r>
      <w:r w:rsidR="00954210" w:rsidRPr="00DA34F0">
        <w:rPr>
          <w:rFonts w:ascii="Times New Roman" w:eastAsia="Times New Roman" w:hAnsi="Times New Roman"/>
          <w:b w:val="0"/>
          <w:sz w:val="24"/>
          <w:szCs w:val="24"/>
          <w:rPrChange w:id="2525" w:author="Anna Wingfield" w:date="2024-03-14T16:20:00Z">
            <w:rPr>
              <w:rFonts w:ascii="Garamond" w:eastAsia="Times New Roman" w:hAnsi="Garamond"/>
              <w:b w:val="0"/>
              <w:sz w:val="24"/>
              <w:szCs w:val="24"/>
            </w:rPr>
          </w:rPrChange>
        </w:rPr>
        <w:t>identity of his secret identity:</w:t>
      </w:r>
      <w:r w:rsidR="00170A62" w:rsidRPr="00DA34F0">
        <w:rPr>
          <w:rFonts w:ascii="Times New Roman" w:eastAsia="Times New Roman" w:hAnsi="Times New Roman"/>
          <w:b w:val="0"/>
          <w:sz w:val="24"/>
          <w:szCs w:val="24"/>
          <w:rPrChange w:id="2526" w:author="Anna Wingfield" w:date="2024-03-14T16:20:00Z">
            <w:rPr>
              <w:rFonts w:ascii="Garamond" w:eastAsia="Times New Roman" w:hAnsi="Garamond"/>
              <w:b w:val="0"/>
              <w:sz w:val="24"/>
              <w:szCs w:val="24"/>
            </w:rPr>
          </w:rPrChange>
        </w:rPr>
        <w:t xml:space="preserve"> Percy Shelley</w:t>
      </w:r>
      <w:r w:rsidR="00CE5BBB" w:rsidRPr="00DA34F0">
        <w:rPr>
          <w:rFonts w:ascii="Times New Roman" w:eastAsia="Times New Roman" w:hAnsi="Times New Roman"/>
          <w:b w:val="0"/>
          <w:sz w:val="24"/>
          <w:szCs w:val="24"/>
          <w:rPrChange w:id="2527" w:author="Anna Wingfield" w:date="2024-03-14T16:20:00Z">
            <w:rPr>
              <w:rFonts w:ascii="Garamond" w:eastAsia="Times New Roman" w:hAnsi="Garamond"/>
              <w:b w:val="0"/>
              <w:sz w:val="24"/>
              <w:szCs w:val="24"/>
            </w:rPr>
          </w:rPrChange>
        </w:rPr>
        <w:t>. S</w:t>
      </w:r>
      <w:r w:rsidR="00CE39A4" w:rsidRPr="00DA34F0">
        <w:rPr>
          <w:rFonts w:ascii="Times New Roman" w:eastAsia="Times New Roman" w:hAnsi="Times New Roman"/>
          <w:b w:val="0"/>
          <w:sz w:val="24"/>
          <w:szCs w:val="24"/>
          <w:rPrChange w:id="2528" w:author="Anna Wingfield" w:date="2024-03-14T16:20:00Z">
            <w:rPr>
              <w:rFonts w:ascii="Garamond" w:eastAsia="Times New Roman" w:hAnsi="Garamond"/>
              <w:b w:val="0"/>
              <w:sz w:val="24"/>
              <w:szCs w:val="24"/>
            </w:rPr>
          </w:rPrChange>
        </w:rPr>
        <w:t xml:space="preserve">he will not speak his name </w:t>
      </w:r>
      <w:r w:rsidR="00CE5BBB" w:rsidRPr="00DA34F0">
        <w:rPr>
          <w:rFonts w:ascii="Times New Roman" w:eastAsia="Times New Roman" w:hAnsi="Times New Roman"/>
          <w:b w:val="0"/>
          <w:sz w:val="24"/>
          <w:szCs w:val="24"/>
          <w:rPrChange w:id="2529" w:author="Anna Wingfield" w:date="2024-03-14T16:20:00Z">
            <w:rPr>
              <w:rFonts w:ascii="Garamond" w:eastAsia="Times New Roman" w:hAnsi="Garamond"/>
              <w:b w:val="0"/>
              <w:sz w:val="24"/>
              <w:szCs w:val="24"/>
            </w:rPr>
          </w:rPrChange>
        </w:rPr>
        <w:t xml:space="preserve">because </w:t>
      </w:r>
      <w:r w:rsidR="00CE39A4" w:rsidRPr="00DA34F0">
        <w:rPr>
          <w:rFonts w:ascii="Times New Roman" w:eastAsia="Times New Roman" w:hAnsi="Times New Roman"/>
          <w:b w:val="0"/>
          <w:sz w:val="24"/>
          <w:szCs w:val="24"/>
          <w:rPrChange w:id="2530" w:author="Anna Wingfield" w:date="2024-03-14T16:20:00Z">
            <w:rPr>
              <w:rFonts w:ascii="Garamond" w:eastAsia="Times New Roman" w:hAnsi="Garamond"/>
              <w:b w:val="0"/>
              <w:sz w:val="24"/>
              <w:szCs w:val="24"/>
            </w:rPr>
          </w:rPrChange>
        </w:rPr>
        <w:t xml:space="preserve">to </w:t>
      </w:r>
      <w:r w:rsidR="00DC5997" w:rsidRPr="00DA34F0">
        <w:rPr>
          <w:rFonts w:ascii="Times New Roman" w:eastAsia="Times New Roman" w:hAnsi="Times New Roman"/>
          <w:b w:val="0"/>
          <w:sz w:val="24"/>
          <w:szCs w:val="24"/>
          <w:rPrChange w:id="2531" w:author="Anna Wingfield" w:date="2024-03-14T16:20:00Z">
            <w:rPr>
              <w:rFonts w:ascii="Garamond" w:eastAsia="Times New Roman" w:hAnsi="Garamond"/>
              <w:b w:val="0"/>
              <w:sz w:val="24"/>
              <w:szCs w:val="24"/>
            </w:rPr>
          </w:rPrChange>
        </w:rPr>
        <w:t>do so is</w:t>
      </w:r>
      <w:r w:rsidR="00CE5BBB" w:rsidRPr="00DA34F0">
        <w:rPr>
          <w:rFonts w:ascii="Times New Roman" w:eastAsia="Times New Roman" w:hAnsi="Times New Roman"/>
          <w:b w:val="0"/>
          <w:sz w:val="24"/>
          <w:szCs w:val="24"/>
          <w:rPrChange w:id="2532" w:author="Anna Wingfield" w:date="2024-03-14T16:20:00Z">
            <w:rPr>
              <w:rFonts w:ascii="Garamond" w:eastAsia="Times New Roman" w:hAnsi="Garamond"/>
              <w:b w:val="0"/>
              <w:sz w:val="24"/>
              <w:szCs w:val="24"/>
            </w:rPr>
          </w:rPrChange>
        </w:rPr>
        <w:t xml:space="preserve"> to </w:t>
      </w:r>
      <w:r w:rsidR="00CE39A4" w:rsidRPr="00DA34F0">
        <w:rPr>
          <w:rFonts w:ascii="Times New Roman" w:eastAsia="Times New Roman" w:hAnsi="Times New Roman"/>
          <w:b w:val="0"/>
          <w:sz w:val="24"/>
          <w:szCs w:val="24"/>
          <w:rPrChange w:id="2533" w:author="Anna Wingfield" w:date="2024-03-14T16:20:00Z">
            <w:rPr>
              <w:rFonts w:ascii="Garamond" w:eastAsia="Times New Roman" w:hAnsi="Garamond"/>
              <w:b w:val="0"/>
              <w:sz w:val="24"/>
              <w:szCs w:val="24"/>
            </w:rPr>
          </w:rPrChange>
        </w:rPr>
        <w:t>abolish their love</w:t>
      </w:r>
      <w:r w:rsidR="00FA7955" w:rsidRPr="00DA34F0">
        <w:rPr>
          <w:rFonts w:ascii="Times New Roman" w:eastAsia="Times New Roman" w:hAnsi="Times New Roman"/>
          <w:b w:val="0"/>
          <w:sz w:val="24"/>
          <w:szCs w:val="24"/>
          <w:rPrChange w:id="2534" w:author="Anna Wingfield" w:date="2024-03-14T16:20:00Z">
            <w:rPr>
              <w:rFonts w:ascii="Garamond" w:eastAsia="Times New Roman" w:hAnsi="Garamond"/>
              <w:b w:val="0"/>
              <w:sz w:val="24"/>
              <w:szCs w:val="24"/>
            </w:rPr>
          </w:rPrChange>
        </w:rPr>
        <w:t>—to say the secret. T</w:t>
      </w:r>
      <w:r w:rsidR="00170A62" w:rsidRPr="00DA34F0">
        <w:rPr>
          <w:rFonts w:ascii="Times New Roman" w:eastAsia="Times New Roman" w:hAnsi="Times New Roman"/>
          <w:b w:val="0"/>
          <w:sz w:val="24"/>
          <w:szCs w:val="24"/>
          <w:rPrChange w:id="2535" w:author="Anna Wingfield" w:date="2024-03-14T16:20:00Z">
            <w:rPr>
              <w:rFonts w:ascii="Garamond" w:eastAsia="Times New Roman" w:hAnsi="Garamond"/>
              <w:b w:val="0"/>
              <w:sz w:val="24"/>
              <w:szCs w:val="24"/>
            </w:rPr>
          </w:rPrChange>
        </w:rPr>
        <w:t>his ghostly visitation—skewing the borders of fantasy and reality</w:t>
      </w:r>
      <w:proofErr w:type="gramStart"/>
      <w:r w:rsidR="00170A62" w:rsidRPr="00DA34F0">
        <w:rPr>
          <w:rFonts w:ascii="Times New Roman" w:eastAsia="Times New Roman" w:hAnsi="Times New Roman"/>
          <w:b w:val="0"/>
          <w:sz w:val="24"/>
          <w:szCs w:val="24"/>
          <w:rPrChange w:id="2536" w:author="Anna Wingfield" w:date="2024-03-14T16:20:00Z">
            <w:rPr>
              <w:rFonts w:ascii="Garamond" w:eastAsia="Times New Roman" w:hAnsi="Garamond"/>
              <w:b w:val="0"/>
              <w:sz w:val="24"/>
              <w:szCs w:val="24"/>
            </w:rPr>
          </w:rPrChange>
        </w:rPr>
        <w:t>—“</w:t>
      </w:r>
      <w:proofErr w:type="gramEnd"/>
      <w:r w:rsidR="00170A62" w:rsidRPr="00DA34F0">
        <w:rPr>
          <w:rFonts w:ascii="Times New Roman" w:eastAsia="Times New Roman" w:hAnsi="Times New Roman"/>
          <w:b w:val="0"/>
          <w:sz w:val="24"/>
          <w:szCs w:val="24"/>
          <w:rPrChange w:id="2537" w:author="Anna Wingfield" w:date="2024-03-14T16:20:00Z">
            <w:rPr>
              <w:rFonts w:ascii="Garamond" w:eastAsia="Times New Roman" w:hAnsi="Garamond"/>
              <w:b w:val="0"/>
              <w:sz w:val="24"/>
              <w:szCs w:val="24"/>
            </w:rPr>
          </w:rPrChange>
        </w:rPr>
        <w:t xml:space="preserve">bestows on the feeling heart”—that heart </w:t>
      </w:r>
      <w:r w:rsidR="00170A62" w:rsidRPr="00DA34F0">
        <w:rPr>
          <w:rFonts w:ascii="Times New Roman" w:eastAsia="Times New Roman" w:hAnsi="Times New Roman"/>
          <w:b w:val="0"/>
          <w:sz w:val="24"/>
          <w:szCs w:val="24"/>
          <w:rPrChange w:id="2538" w:author="Anna Wingfield" w:date="2024-03-14T16:20:00Z">
            <w:rPr>
              <w:rFonts w:ascii="Garamond" w:eastAsia="Times New Roman" w:hAnsi="Garamond"/>
              <w:b w:val="0"/>
              <w:sz w:val="24"/>
              <w:szCs w:val="24"/>
            </w:rPr>
          </w:rPrChange>
        </w:rPr>
        <w:lastRenderedPageBreak/>
        <w:t xml:space="preserve">that loves, that is—“a belief.” The belief in ghosts. That society can no longer see the gleaming, golden fields of Hesperides’s apples </w:t>
      </w:r>
      <w:r w:rsidR="00205F85" w:rsidRPr="00DA34F0">
        <w:rPr>
          <w:rFonts w:ascii="Times New Roman" w:eastAsia="Times New Roman" w:hAnsi="Times New Roman"/>
          <w:b w:val="0"/>
          <w:sz w:val="24"/>
          <w:szCs w:val="24"/>
          <w:rPrChange w:id="2539" w:author="Anna Wingfield" w:date="2024-03-14T16:20:00Z">
            <w:rPr>
              <w:rFonts w:ascii="Garamond" w:eastAsia="Times New Roman" w:hAnsi="Garamond"/>
              <w:b w:val="0"/>
              <w:sz w:val="24"/>
              <w:szCs w:val="24"/>
            </w:rPr>
          </w:rPrChange>
        </w:rPr>
        <w:t xml:space="preserve">means it </w:t>
      </w:r>
      <w:r w:rsidR="00170A62" w:rsidRPr="00DA34F0">
        <w:rPr>
          <w:rFonts w:ascii="Times New Roman" w:eastAsia="Times New Roman" w:hAnsi="Times New Roman"/>
          <w:b w:val="0"/>
          <w:sz w:val="24"/>
          <w:szCs w:val="24"/>
          <w:rPrChange w:id="2540" w:author="Anna Wingfield" w:date="2024-03-14T16:20:00Z">
            <w:rPr>
              <w:rFonts w:ascii="Garamond" w:eastAsia="Times New Roman" w:hAnsi="Garamond"/>
              <w:b w:val="0"/>
              <w:sz w:val="24"/>
              <w:szCs w:val="24"/>
            </w:rPr>
          </w:rPrChange>
        </w:rPr>
        <w:t>no longer has a taste for the secret</w:t>
      </w:r>
      <w:r w:rsidR="00CE39A4" w:rsidRPr="00DA34F0">
        <w:rPr>
          <w:rFonts w:ascii="Times New Roman" w:eastAsia="Times New Roman" w:hAnsi="Times New Roman"/>
          <w:b w:val="0"/>
          <w:sz w:val="24"/>
          <w:szCs w:val="24"/>
          <w:rPrChange w:id="2541" w:author="Anna Wingfield" w:date="2024-03-14T16:20:00Z">
            <w:rPr>
              <w:rFonts w:ascii="Garamond" w:eastAsia="Times New Roman" w:hAnsi="Garamond"/>
              <w:b w:val="0"/>
              <w:sz w:val="24"/>
              <w:szCs w:val="24"/>
            </w:rPr>
          </w:rPrChange>
        </w:rPr>
        <w:t>, for love of the other</w:t>
      </w:r>
      <w:r w:rsidR="00170A62" w:rsidRPr="00DA34F0">
        <w:rPr>
          <w:rFonts w:ascii="Times New Roman" w:eastAsia="Times New Roman" w:hAnsi="Times New Roman"/>
          <w:b w:val="0"/>
          <w:sz w:val="24"/>
          <w:szCs w:val="24"/>
          <w:rPrChange w:id="2542" w:author="Anna Wingfield" w:date="2024-03-14T16:20:00Z">
            <w:rPr>
              <w:rFonts w:ascii="Garamond" w:eastAsia="Times New Roman" w:hAnsi="Garamond"/>
              <w:b w:val="0"/>
              <w:sz w:val="24"/>
              <w:szCs w:val="24"/>
            </w:rPr>
          </w:rPrChange>
        </w:rPr>
        <w:t xml:space="preserve">. </w:t>
      </w:r>
      <w:r w:rsidR="00CE5BBB" w:rsidRPr="00DA34F0">
        <w:rPr>
          <w:rFonts w:ascii="Times New Roman" w:eastAsia="Times New Roman" w:hAnsi="Times New Roman"/>
          <w:b w:val="0"/>
          <w:sz w:val="24"/>
          <w:szCs w:val="24"/>
          <w:rPrChange w:id="2543" w:author="Anna Wingfield" w:date="2024-03-14T16:20:00Z">
            <w:rPr>
              <w:rFonts w:ascii="Garamond" w:eastAsia="Times New Roman" w:hAnsi="Garamond"/>
              <w:b w:val="0"/>
              <w:sz w:val="24"/>
              <w:szCs w:val="24"/>
            </w:rPr>
          </w:rPrChange>
        </w:rPr>
        <w:t>For</w:t>
      </w:r>
      <w:r w:rsidR="0010745B" w:rsidRPr="00DA34F0">
        <w:rPr>
          <w:rFonts w:ascii="Times New Roman" w:eastAsia="Times New Roman" w:hAnsi="Times New Roman"/>
          <w:b w:val="0"/>
          <w:sz w:val="24"/>
          <w:szCs w:val="24"/>
          <w:rPrChange w:id="2544" w:author="Anna Wingfield" w:date="2024-03-14T16:20:00Z">
            <w:rPr>
              <w:rFonts w:ascii="Garamond" w:eastAsia="Times New Roman" w:hAnsi="Garamond"/>
              <w:b w:val="0"/>
              <w:sz w:val="24"/>
              <w:szCs w:val="24"/>
            </w:rPr>
          </w:rPrChange>
        </w:rPr>
        <w:t xml:space="preserve"> love. Because it does not, can</w:t>
      </w:r>
      <w:r w:rsidR="00CE5BBB" w:rsidRPr="00DA34F0">
        <w:rPr>
          <w:rFonts w:ascii="Times New Roman" w:eastAsia="Times New Roman" w:hAnsi="Times New Roman"/>
          <w:b w:val="0"/>
          <w:sz w:val="24"/>
          <w:szCs w:val="24"/>
          <w:rPrChange w:id="2545" w:author="Anna Wingfield" w:date="2024-03-14T16:20:00Z">
            <w:rPr>
              <w:rFonts w:ascii="Garamond" w:eastAsia="Times New Roman" w:hAnsi="Garamond"/>
              <w:b w:val="0"/>
              <w:sz w:val="24"/>
              <w:szCs w:val="24"/>
            </w:rPr>
          </w:rPrChange>
        </w:rPr>
        <w:t>not, know</w:t>
      </w:r>
      <w:r w:rsidRPr="00DA34F0">
        <w:rPr>
          <w:rFonts w:ascii="Times New Roman" w:eastAsia="Times New Roman" w:hAnsi="Times New Roman"/>
          <w:b w:val="0"/>
          <w:sz w:val="24"/>
          <w:szCs w:val="24"/>
          <w:rPrChange w:id="2546" w:author="Anna Wingfield" w:date="2024-03-14T16:20:00Z">
            <w:rPr>
              <w:rFonts w:ascii="Garamond" w:eastAsia="Times New Roman" w:hAnsi="Garamond"/>
              <w:b w:val="0"/>
              <w:sz w:val="24"/>
              <w:szCs w:val="24"/>
            </w:rPr>
          </w:rPrChange>
        </w:rPr>
        <w:t>,</w:t>
      </w:r>
      <w:r w:rsidR="00CE5BBB" w:rsidRPr="00DA34F0">
        <w:rPr>
          <w:rFonts w:ascii="Times New Roman" w:eastAsia="Times New Roman" w:hAnsi="Times New Roman"/>
          <w:b w:val="0"/>
          <w:sz w:val="24"/>
          <w:szCs w:val="24"/>
          <w:rPrChange w:id="2547" w:author="Anna Wingfield" w:date="2024-03-14T16:20:00Z">
            <w:rPr>
              <w:rFonts w:ascii="Garamond" w:eastAsia="Times New Roman" w:hAnsi="Garamond"/>
              <w:b w:val="0"/>
              <w:sz w:val="24"/>
              <w:szCs w:val="24"/>
            </w:rPr>
          </w:rPrChange>
        </w:rPr>
        <w:t xml:space="preserve"> it</w:t>
      </w:r>
      <w:r w:rsidR="00381A66" w:rsidRPr="00DA34F0">
        <w:rPr>
          <w:rFonts w:ascii="Times New Roman" w:eastAsia="Times New Roman" w:hAnsi="Times New Roman"/>
          <w:b w:val="0"/>
          <w:sz w:val="24"/>
          <w:szCs w:val="24"/>
          <w:rPrChange w:id="2548" w:author="Anna Wingfield" w:date="2024-03-14T16:20:00Z">
            <w:rPr>
              <w:rFonts w:ascii="Garamond" w:eastAsia="Times New Roman" w:hAnsi="Garamond"/>
              <w:b w:val="0"/>
              <w:sz w:val="24"/>
              <w:szCs w:val="24"/>
            </w:rPr>
          </w:rPrChange>
        </w:rPr>
        <w:t xml:space="preserve"> if it were ever to be (spoken)</w:t>
      </w:r>
      <w:r w:rsidR="00CE5BBB" w:rsidRPr="00DA34F0">
        <w:rPr>
          <w:rFonts w:ascii="Times New Roman" w:eastAsia="Times New Roman" w:hAnsi="Times New Roman"/>
          <w:b w:val="0"/>
          <w:sz w:val="24"/>
          <w:szCs w:val="24"/>
          <w:rPrChange w:id="2549" w:author="Anna Wingfield" w:date="2024-03-14T16:20:00Z">
            <w:rPr>
              <w:rFonts w:ascii="Garamond" w:eastAsia="Times New Roman" w:hAnsi="Garamond"/>
              <w:b w:val="0"/>
              <w:sz w:val="24"/>
              <w:szCs w:val="24"/>
            </w:rPr>
          </w:rPrChange>
        </w:rPr>
        <w:t xml:space="preserve">. </w:t>
      </w:r>
    </w:p>
    <w:p w14:paraId="5426AC50" w14:textId="26998E93" w:rsidR="00111E3F" w:rsidRPr="00DA34F0" w:rsidRDefault="00205F85" w:rsidP="00111E3F">
      <w:pPr>
        <w:pStyle w:val="m-9115795407614457208p1"/>
        <w:spacing w:line="480" w:lineRule="auto"/>
        <w:contextualSpacing/>
        <w:rPr>
          <w:rStyle w:val="m-9115795407614457208s1"/>
          <w:rFonts w:ascii="Times New Roman" w:hAnsi="Times New Roman"/>
          <w:b w:val="0"/>
          <w:color w:val="000000" w:themeColor="text1"/>
          <w:sz w:val="24"/>
          <w:szCs w:val="24"/>
          <w:rPrChange w:id="2550"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color w:val="000000" w:themeColor="text1"/>
          <w:sz w:val="24"/>
          <w:szCs w:val="24"/>
          <w:rPrChange w:id="2551" w:author="Anna Wingfield" w:date="2024-03-14T16:20:00Z">
            <w:rPr>
              <w:rStyle w:val="m-9115795407614457208s1"/>
              <w:color w:val="000000" w:themeColor="text1"/>
            </w:rPr>
          </w:rPrChange>
        </w:rPr>
        <w:tab/>
      </w:r>
      <w:r w:rsidR="00E13596" w:rsidRPr="00DA34F0">
        <w:rPr>
          <w:rStyle w:val="m-9115795407614457208s1"/>
          <w:rFonts w:ascii="Times New Roman" w:hAnsi="Times New Roman"/>
          <w:b w:val="0"/>
          <w:color w:val="000000" w:themeColor="text1"/>
          <w:sz w:val="24"/>
          <w:szCs w:val="24"/>
          <w:rPrChange w:id="2552" w:author="Anna Wingfield" w:date="2024-03-14T16:20:00Z">
            <w:rPr>
              <w:rStyle w:val="m-9115795407614457208s1"/>
              <w:rFonts w:ascii="Garamond" w:hAnsi="Garamond"/>
              <w:b w:val="0"/>
              <w:color w:val="000000" w:themeColor="text1"/>
              <w:sz w:val="24"/>
              <w:szCs w:val="24"/>
            </w:rPr>
          </w:rPrChange>
        </w:rPr>
        <w:t>Like th</w:t>
      </w:r>
      <w:r w:rsidR="00993824" w:rsidRPr="00DA34F0">
        <w:rPr>
          <w:rStyle w:val="m-9115795407614457208s1"/>
          <w:rFonts w:ascii="Times New Roman" w:hAnsi="Times New Roman"/>
          <w:b w:val="0"/>
          <w:color w:val="000000" w:themeColor="text1"/>
          <w:sz w:val="24"/>
          <w:szCs w:val="24"/>
          <w:rPrChange w:id="2553" w:author="Anna Wingfield" w:date="2024-03-14T16:20:00Z">
            <w:rPr>
              <w:rStyle w:val="m-9115795407614457208s1"/>
              <w:rFonts w:ascii="Garamond" w:hAnsi="Garamond"/>
              <w:b w:val="0"/>
              <w:color w:val="000000" w:themeColor="text1"/>
              <w:sz w:val="24"/>
              <w:szCs w:val="24"/>
            </w:rPr>
          </w:rPrChange>
        </w:rPr>
        <w:t xml:space="preserve">e plots of Shelley’s </w:t>
      </w:r>
      <w:proofErr w:type="gramStart"/>
      <w:r w:rsidR="00993824" w:rsidRPr="00DA34F0">
        <w:rPr>
          <w:rStyle w:val="m-9115795407614457208s1"/>
          <w:rFonts w:ascii="Times New Roman" w:hAnsi="Times New Roman"/>
          <w:b w:val="0"/>
          <w:color w:val="000000" w:themeColor="text1"/>
          <w:sz w:val="24"/>
          <w:szCs w:val="24"/>
          <w:rPrChange w:id="2554" w:author="Anna Wingfield" w:date="2024-03-14T16:20:00Z">
            <w:rPr>
              <w:rStyle w:val="m-9115795407614457208s1"/>
              <w:rFonts w:ascii="Garamond" w:hAnsi="Garamond"/>
              <w:b w:val="0"/>
              <w:color w:val="000000" w:themeColor="text1"/>
              <w:sz w:val="24"/>
              <w:szCs w:val="24"/>
            </w:rPr>
          </w:rPrChange>
        </w:rPr>
        <w:t>novels</w:t>
      </w:r>
      <w:proofErr w:type="gramEnd"/>
      <w:r w:rsidR="008403A3" w:rsidRPr="00DA34F0">
        <w:rPr>
          <w:rStyle w:val="m-9115795407614457208s1"/>
          <w:rFonts w:ascii="Times New Roman" w:hAnsi="Times New Roman"/>
          <w:b w:val="0"/>
          <w:color w:val="000000" w:themeColor="text1"/>
          <w:sz w:val="24"/>
          <w:szCs w:val="24"/>
          <w:rPrChange w:id="2555" w:author="Anna Wingfield" w:date="2024-03-14T16:20:00Z">
            <w:rPr>
              <w:rStyle w:val="m-9115795407614457208s1"/>
              <w:rFonts w:ascii="Garamond" w:hAnsi="Garamond"/>
              <w:b w:val="0"/>
              <w:color w:val="000000" w:themeColor="text1"/>
              <w:sz w:val="24"/>
              <w:szCs w:val="24"/>
            </w:rPr>
          </w:rPrChange>
        </w:rPr>
        <w:t xml:space="preserve"> </w:t>
      </w:r>
      <w:r w:rsidR="00993824" w:rsidRPr="00DA34F0">
        <w:rPr>
          <w:rStyle w:val="m-9115795407614457208s1"/>
          <w:rFonts w:ascii="Times New Roman" w:hAnsi="Times New Roman"/>
          <w:b w:val="0"/>
          <w:color w:val="000000" w:themeColor="text1"/>
          <w:sz w:val="24"/>
          <w:szCs w:val="24"/>
          <w:rPrChange w:id="2556" w:author="Anna Wingfield" w:date="2024-03-14T16:20:00Z">
            <w:rPr>
              <w:rStyle w:val="m-9115795407614457208s1"/>
              <w:rFonts w:ascii="Garamond" w:hAnsi="Garamond"/>
              <w:b w:val="0"/>
              <w:color w:val="000000" w:themeColor="text1"/>
              <w:sz w:val="24"/>
              <w:szCs w:val="24"/>
            </w:rPr>
          </w:rPrChange>
        </w:rPr>
        <w:t xml:space="preserve">the </w:t>
      </w:r>
      <w:r w:rsidR="00E13596" w:rsidRPr="00DA34F0">
        <w:rPr>
          <w:rStyle w:val="m-9115795407614457208s1"/>
          <w:rFonts w:ascii="Times New Roman" w:hAnsi="Times New Roman"/>
          <w:b w:val="0"/>
          <w:color w:val="000000" w:themeColor="text1"/>
          <w:sz w:val="24"/>
          <w:szCs w:val="24"/>
          <w:rPrChange w:id="2557" w:author="Anna Wingfield" w:date="2024-03-14T16:20:00Z">
            <w:rPr>
              <w:rStyle w:val="m-9115795407614457208s1"/>
              <w:rFonts w:ascii="Garamond" w:hAnsi="Garamond"/>
              <w:b w:val="0"/>
              <w:color w:val="000000" w:themeColor="text1"/>
              <w:sz w:val="24"/>
              <w:szCs w:val="24"/>
            </w:rPr>
          </w:rPrChange>
        </w:rPr>
        <w:t>liter</w:t>
      </w:r>
      <w:r w:rsidR="008172AC" w:rsidRPr="00DA34F0">
        <w:rPr>
          <w:rStyle w:val="m-9115795407614457208s1"/>
          <w:rFonts w:ascii="Times New Roman" w:hAnsi="Times New Roman"/>
          <w:b w:val="0"/>
          <w:color w:val="000000" w:themeColor="text1"/>
          <w:sz w:val="24"/>
          <w:szCs w:val="24"/>
          <w:rPrChange w:id="2558" w:author="Anna Wingfield" w:date="2024-03-14T16:20:00Z">
            <w:rPr>
              <w:rStyle w:val="m-9115795407614457208s1"/>
              <w:rFonts w:ascii="Garamond" w:hAnsi="Garamond"/>
              <w:b w:val="0"/>
              <w:color w:val="000000" w:themeColor="text1"/>
              <w:sz w:val="24"/>
              <w:szCs w:val="24"/>
            </w:rPr>
          </w:rPrChange>
        </w:rPr>
        <w:t>(or)</w:t>
      </w:r>
      <w:r w:rsidR="00E13596" w:rsidRPr="00DA34F0">
        <w:rPr>
          <w:rStyle w:val="m-9115795407614457208s1"/>
          <w:rFonts w:ascii="Times New Roman" w:hAnsi="Times New Roman"/>
          <w:b w:val="0"/>
          <w:color w:val="000000" w:themeColor="text1"/>
          <w:sz w:val="24"/>
          <w:szCs w:val="24"/>
          <w:rPrChange w:id="2559" w:author="Anna Wingfield" w:date="2024-03-14T16:20:00Z">
            <w:rPr>
              <w:rStyle w:val="m-9115795407614457208s1"/>
              <w:rFonts w:ascii="Garamond" w:hAnsi="Garamond"/>
              <w:b w:val="0"/>
              <w:color w:val="000000" w:themeColor="text1"/>
              <w:sz w:val="24"/>
              <w:szCs w:val="24"/>
            </w:rPr>
          </w:rPrChange>
        </w:rPr>
        <w:t xml:space="preserve">al loneliness </w:t>
      </w:r>
      <w:r w:rsidR="00773867" w:rsidRPr="00DA34F0">
        <w:rPr>
          <w:rStyle w:val="m-9115795407614457208s1"/>
          <w:rFonts w:ascii="Times New Roman" w:hAnsi="Times New Roman"/>
          <w:b w:val="0"/>
          <w:color w:val="000000" w:themeColor="text1"/>
          <w:sz w:val="24"/>
          <w:szCs w:val="24"/>
          <w:rPrChange w:id="2560" w:author="Anna Wingfield" w:date="2024-03-14T16:20:00Z">
            <w:rPr>
              <w:rStyle w:val="m-9115795407614457208s1"/>
              <w:rFonts w:ascii="Garamond" w:hAnsi="Garamond"/>
              <w:b w:val="0"/>
              <w:color w:val="000000" w:themeColor="text1"/>
              <w:sz w:val="24"/>
              <w:szCs w:val="24"/>
            </w:rPr>
          </w:rPrChange>
        </w:rPr>
        <w:t>of the COVID</w:t>
      </w:r>
      <w:r w:rsidR="003A5247" w:rsidRPr="00DA34F0">
        <w:rPr>
          <w:rStyle w:val="m-9115795407614457208s1"/>
          <w:rFonts w:ascii="Times New Roman" w:hAnsi="Times New Roman"/>
          <w:b w:val="0"/>
          <w:color w:val="000000" w:themeColor="text1"/>
          <w:sz w:val="24"/>
          <w:szCs w:val="24"/>
          <w:rPrChange w:id="2561" w:author="Anna Wingfield" w:date="2024-03-14T16:20:00Z">
            <w:rPr>
              <w:rStyle w:val="m-9115795407614457208s1"/>
              <w:rFonts w:ascii="Garamond" w:hAnsi="Garamond"/>
              <w:b w:val="0"/>
              <w:color w:val="000000" w:themeColor="text1"/>
              <w:sz w:val="24"/>
              <w:szCs w:val="24"/>
            </w:rPr>
          </w:rPrChange>
        </w:rPr>
        <w:t>-19</w:t>
      </w:r>
      <w:r w:rsidR="00773867" w:rsidRPr="00DA34F0">
        <w:rPr>
          <w:rStyle w:val="m-9115795407614457208s1"/>
          <w:rFonts w:ascii="Times New Roman" w:hAnsi="Times New Roman"/>
          <w:b w:val="0"/>
          <w:color w:val="000000" w:themeColor="text1"/>
          <w:sz w:val="24"/>
          <w:szCs w:val="24"/>
          <w:rPrChange w:id="2562" w:author="Anna Wingfield" w:date="2024-03-14T16:20:00Z">
            <w:rPr>
              <w:rStyle w:val="m-9115795407614457208s1"/>
              <w:rFonts w:ascii="Garamond" w:hAnsi="Garamond"/>
              <w:b w:val="0"/>
              <w:color w:val="000000" w:themeColor="text1"/>
              <w:sz w:val="24"/>
              <w:szCs w:val="24"/>
            </w:rPr>
          </w:rPrChange>
        </w:rPr>
        <w:t xml:space="preserve"> pandemic highlights </w:t>
      </w:r>
      <w:r w:rsidR="00E13596" w:rsidRPr="00DA34F0">
        <w:rPr>
          <w:rStyle w:val="m-9115795407614457208s1"/>
          <w:rFonts w:ascii="Times New Roman" w:hAnsi="Times New Roman"/>
          <w:b w:val="0"/>
          <w:color w:val="000000" w:themeColor="text1"/>
          <w:sz w:val="24"/>
          <w:szCs w:val="24"/>
          <w:rPrChange w:id="2563" w:author="Anna Wingfield" w:date="2024-03-14T16:20:00Z">
            <w:rPr>
              <w:rStyle w:val="m-9115795407614457208s1"/>
              <w:rFonts w:ascii="Garamond" w:hAnsi="Garamond"/>
              <w:b w:val="0"/>
              <w:color w:val="000000" w:themeColor="text1"/>
              <w:sz w:val="24"/>
              <w:szCs w:val="24"/>
            </w:rPr>
          </w:rPrChange>
        </w:rPr>
        <w:t xml:space="preserve">the </w:t>
      </w:r>
      <w:r w:rsidR="00773867" w:rsidRPr="00DA34F0">
        <w:rPr>
          <w:rStyle w:val="m-9115795407614457208s1"/>
          <w:rFonts w:ascii="Times New Roman" w:hAnsi="Times New Roman"/>
          <w:b w:val="0"/>
          <w:color w:val="000000" w:themeColor="text1"/>
          <w:sz w:val="24"/>
          <w:szCs w:val="24"/>
          <w:rPrChange w:id="2564" w:author="Anna Wingfield" w:date="2024-03-14T16:20:00Z">
            <w:rPr>
              <w:rStyle w:val="m-9115795407614457208s1"/>
              <w:rFonts w:ascii="Garamond" w:hAnsi="Garamond"/>
              <w:b w:val="0"/>
              <w:color w:val="000000" w:themeColor="text1"/>
              <w:sz w:val="24"/>
              <w:szCs w:val="24"/>
            </w:rPr>
          </w:rPrChange>
        </w:rPr>
        <w:t xml:space="preserve">reality of the </w:t>
      </w:r>
      <w:r w:rsidR="00E13596" w:rsidRPr="00DA34F0">
        <w:rPr>
          <w:rStyle w:val="m-9115795407614457208s1"/>
          <w:rFonts w:ascii="Times New Roman" w:hAnsi="Times New Roman"/>
          <w:b w:val="0"/>
          <w:color w:val="000000" w:themeColor="text1"/>
          <w:sz w:val="24"/>
          <w:szCs w:val="24"/>
          <w:rPrChange w:id="2565" w:author="Anna Wingfield" w:date="2024-03-14T16:20:00Z">
            <w:rPr>
              <w:rStyle w:val="m-9115795407614457208s1"/>
              <w:rFonts w:ascii="Garamond" w:hAnsi="Garamond"/>
              <w:b w:val="0"/>
              <w:color w:val="000000" w:themeColor="text1"/>
              <w:sz w:val="24"/>
              <w:szCs w:val="24"/>
            </w:rPr>
          </w:rPrChange>
        </w:rPr>
        <w:t>lyric loneliness</w:t>
      </w:r>
      <w:r w:rsidR="00993824" w:rsidRPr="00DA34F0">
        <w:rPr>
          <w:rStyle w:val="m-9115795407614457208s1"/>
          <w:rFonts w:ascii="Times New Roman" w:hAnsi="Times New Roman"/>
          <w:b w:val="0"/>
          <w:color w:val="000000" w:themeColor="text1"/>
          <w:sz w:val="24"/>
          <w:szCs w:val="24"/>
          <w:rPrChange w:id="2566" w:author="Anna Wingfield" w:date="2024-03-14T16:20:00Z">
            <w:rPr>
              <w:rStyle w:val="m-9115795407614457208s1"/>
              <w:rFonts w:ascii="Garamond" w:hAnsi="Garamond"/>
              <w:b w:val="0"/>
              <w:color w:val="000000" w:themeColor="text1"/>
              <w:sz w:val="24"/>
              <w:szCs w:val="24"/>
            </w:rPr>
          </w:rPrChange>
        </w:rPr>
        <w:t xml:space="preserve"> of </w:t>
      </w:r>
      <w:r w:rsidR="00AF3A92" w:rsidRPr="00DA34F0">
        <w:rPr>
          <w:rStyle w:val="m-9115795407614457208s1"/>
          <w:rFonts w:ascii="Times New Roman" w:hAnsi="Times New Roman"/>
          <w:b w:val="0"/>
          <w:color w:val="000000" w:themeColor="text1"/>
          <w:sz w:val="24"/>
          <w:szCs w:val="24"/>
          <w:rPrChange w:id="2567" w:author="Anna Wingfield" w:date="2024-03-14T16:20:00Z">
            <w:rPr>
              <w:rStyle w:val="m-9115795407614457208s1"/>
              <w:rFonts w:ascii="Garamond" w:hAnsi="Garamond"/>
              <w:b w:val="0"/>
              <w:color w:val="000000" w:themeColor="text1"/>
              <w:sz w:val="24"/>
              <w:szCs w:val="24"/>
            </w:rPr>
          </w:rPrChange>
        </w:rPr>
        <w:t>life</w:t>
      </w:r>
      <w:r w:rsidR="00993824" w:rsidRPr="00DA34F0">
        <w:rPr>
          <w:rStyle w:val="m-9115795407614457208s1"/>
          <w:rFonts w:ascii="Times New Roman" w:hAnsi="Times New Roman"/>
          <w:b w:val="0"/>
          <w:color w:val="000000" w:themeColor="text1"/>
          <w:sz w:val="24"/>
          <w:szCs w:val="24"/>
          <w:rPrChange w:id="2568" w:author="Anna Wingfield" w:date="2024-03-14T16:20:00Z">
            <w:rPr>
              <w:rStyle w:val="m-9115795407614457208s1"/>
              <w:rFonts w:ascii="Garamond" w:hAnsi="Garamond"/>
              <w:b w:val="0"/>
              <w:color w:val="000000" w:themeColor="text1"/>
              <w:sz w:val="24"/>
              <w:szCs w:val="24"/>
            </w:rPr>
          </w:rPrChange>
        </w:rPr>
        <w:t xml:space="preserve"> for Shelley</w:t>
      </w:r>
      <w:r w:rsidR="002348A1" w:rsidRPr="00DA34F0">
        <w:rPr>
          <w:rStyle w:val="m-9115795407614457208s1"/>
          <w:rFonts w:ascii="Times New Roman" w:hAnsi="Times New Roman"/>
          <w:b w:val="0"/>
          <w:color w:val="000000" w:themeColor="text1"/>
          <w:sz w:val="24"/>
          <w:szCs w:val="24"/>
          <w:rPrChange w:id="2569" w:author="Anna Wingfield" w:date="2024-03-14T16:20:00Z">
            <w:rPr>
              <w:rStyle w:val="m-9115795407614457208s1"/>
              <w:rFonts w:ascii="Garamond" w:hAnsi="Garamond"/>
              <w:b w:val="0"/>
              <w:color w:val="000000" w:themeColor="text1"/>
              <w:sz w:val="24"/>
              <w:szCs w:val="24"/>
            </w:rPr>
          </w:rPrChange>
        </w:rPr>
        <w:t>. “I want to see you</w:t>
      </w:r>
      <w:r w:rsidR="005E23BA" w:rsidRPr="00DA34F0">
        <w:rPr>
          <w:rStyle w:val="m-9115795407614457208s1"/>
          <w:rFonts w:ascii="Times New Roman" w:hAnsi="Times New Roman"/>
          <w:b w:val="0"/>
          <w:color w:val="000000" w:themeColor="text1"/>
          <w:sz w:val="24"/>
          <w:szCs w:val="24"/>
          <w:rPrChange w:id="2570" w:author="Anna Wingfield" w:date="2024-03-14T16:20:00Z">
            <w:rPr>
              <w:rStyle w:val="m-9115795407614457208s1"/>
              <w:rFonts w:ascii="Garamond" w:hAnsi="Garamond"/>
              <w:b w:val="0"/>
              <w:color w:val="000000" w:themeColor="text1"/>
              <w:sz w:val="24"/>
              <w:szCs w:val="24"/>
            </w:rPr>
          </w:rPrChange>
        </w:rPr>
        <w:t>—</w:t>
      </w:r>
      <w:r w:rsidR="002348A1" w:rsidRPr="00DA34F0">
        <w:rPr>
          <w:rStyle w:val="m-9115795407614457208s1"/>
          <w:rFonts w:ascii="Times New Roman" w:hAnsi="Times New Roman"/>
          <w:b w:val="0"/>
          <w:color w:val="000000" w:themeColor="text1"/>
          <w:sz w:val="24"/>
          <w:szCs w:val="24"/>
          <w:rPrChange w:id="2571" w:author="Anna Wingfield" w:date="2024-03-14T16:20:00Z">
            <w:rPr>
              <w:rStyle w:val="m-9115795407614457208s1"/>
              <w:rFonts w:ascii="Garamond" w:hAnsi="Garamond"/>
              <w:b w:val="0"/>
              <w:color w:val="000000" w:themeColor="text1"/>
              <w:sz w:val="24"/>
              <w:szCs w:val="24"/>
            </w:rPr>
          </w:rPrChange>
        </w:rPr>
        <w:t>and soon—</w:t>
      </w:r>
      <w:r w:rsidR="00773867" w:rsidRPr="00DA34F0">
        <w:rPr>
          <w:rStyle w:val="m-9115795407614457208s1"/>
          <w:rFonts w:ascii="Times New Roman" w:hAnsi="Times New Roman"/>
          <w:b w:val="0"/>
          <w:color w:val="000000" w:themeColor="text1"/>
          <w:sz w:val="24"/>
          <w:szCs w:val="24"/>
          <w:rPrChange w:id="2572" w:author="Anna Wingfield" w:date="2024-03-14T16:20:00Z">
            <w:rPr>
              <w:rStyle w:val="m-9115795407614457208s1"/>
              <w:rFonts w:ascii="Garamond" w:hAnsi="Garamond"/>
              <w:b w:val="0"/>
              <w:color w:val="000000" w:themeColor="text1"/>
              <w:sz w:val="24"/>
              <w:szCs w:val="24"/>
            </w:rPr>
          </w:rPrChange>
        </w:rPr>
        <w:t>I h</w:t>
      </w:r>
      <w:r w:rsidR="00610B3B" w:rsidRPr="00DA34F0">
        <w:rPr>
          <w:rStyle w:val="m-9115795407614457208s1"/>
          <w:rFonts w:ascii="Times New Roman" w:hAnsi="Times New Roman"/>
          <w:b w:val="0"/>
          <w:color w:val="000000" w:themeColor="text1"/>
          <w:sz w:val="24"/>
          <w:szCs w:val="24"/>
          <w:rPrChange w:id="2573" w:author="Anna Wingfield" w:date="2024-03-14T16:20:00Z">
            <w:rPr>
              <w:rStyle w:val="m-9115795407614457208s1"/>
              <w:rFonts w:ascii="Garamond" w:hAnsi="Garamond"/>
              <w:b w:val="0"/>
              <w:color w:val="000000" w:themeColor="text1"/>
              <w:sz w:val="24"/>
              <w:szCs w:val="24"/>
            </w:rPr>
          </w:rPrChange>
        </w:rPr>
        <w:t>ave a world to say to you,” Shelley</w:t>
      </w:r>
      <w:r w:rsidR="00773867" w:rsidRPr="00DA34F0">
        <w:rPr>
          <w:rStyle w:val="m-9115795407614457208s1"/>
          <w:rFonts w:ascii="Times New Roman" w:hAnsi="Times New Roman"/>
          <w:b w:val="0"/>
          <w:color w:val="000000" w:themeColor="text1"/>
          <w:sz w:val="24"/>
          <w:szCs w:val="24"/>
          <w:rPrChange w:id="2574" w:author="Anna Wingfield" w:date="2024-03-14T16:20:00Z">
            <w:rPr>
              <w:rStyle w:val="m-9115795407614457208s1"/>
              <w:rFonts w:ascii="Garamond" w:hAnsi="Garamond"/>
              <w:b w:val="0"/>
              <w:color w:val="000000" w:themeColor="text1"/>
              <w:sz w:val="24"/>
              <w:szCs w:val="24"/>
            </w:rPr>
          </w:rPrChange>
        </w:rPr>
        <w:t>’s mother, Mary Wollstonecraft, writes to her lover, William Godwin.</w:t>
      </w:r>
      <w:r w:rsidR="008403A3" w:rsidRPr="00DA34F0">
        <w:rPr>
          <w:rStyle w:val="FootnoteReference"/>
          <w:rFonts w:ascii="Times New Roman" w:hAnsi="Times New Roman"/>
          <w:b w:val="0"/>
          <w:color w:val="000000" w:themeColor="text1"/>
          <w:sz w:val="24"/>
          <w:szCs w:val="24"/>
          <w:rPrChange w:id="2575" w:author="Anna Wingfield" w:date="2024-03-14T16:20:00Z">
            <w:rPr>
              <w:rStyle w:val="FootnoteReference"/>
              <w:rFonts w:ascii="Garamond" w:hAnsi="Garamond"/>
              <w:b w:val="0"/>
              <w:color w:val="000000" w:themeColor="text1"/>
              <w:sz w:val="24"/>
              <w:szCs w:val="24"/>
            </w:rPr>
          </w:rPrChange>
        </w:rPr>
        <w:footnoteReference w:id="22"/>
      </w:r>
      <w:r w:rsidR="00773867" w:rsidRPr="00DA34F0">
        <w:rPr>
          <w:rStyle w:val="m-9115795407614457208s1"/>
          <w:rFonts w:ascii="Times New Roman" w:hAnsi="Times New Roman"/>
          <w:b w:val="0"/>
          <w:color w:val="000000" w:themeColor="text1"/>
          <w:sz w:val="24"/>
          <w:szCs w:val="24"/>
          <w:rPrChange w:id="2580" w:author="Anna Wingfield" w:date="2024-03-14T16:20:00Z">
            <w:rPr>
              <w:rStyle w:val="m-9115795407614457208s1"/>
              <w:rFonts w:ascii="Garamond" w:hAnsi="Garamond"/>
              <w:b w:val="0"/>
              <w:color w:val="000000" w:themeColor="text1"/>
              <w:sz w:val="24"/>
              <w:szCs w:val="24"/>
            </w:rPr>
          </w:rPrChange>
        </w:rPr>
        <w:t xml:space="preserve"> </w:t>
      </w:r>
      <w:r w:rsidR="00EA44FA" w:rsidRPr="00DA34F0">
        <w:rPr>
          <w:rFonts w:ascii="Times New Roman" w:hAnsi="Times New Roman"/>
          <w:b w:val="0"/>
          <w:sz w:val="24"/>
          <w:szCs w:val="24"/>
          <w:rPrChange w:id="2581" w:author="Anna Wingfield" w:date="2024-03-14T16:20:00Z">
            <w:rPr>
              <w:rFonts w:ascii="Garamond" w:hAnsi="Garamond"/>
              <w:b w:val="0"/>
              <w:sz w:val="24"/>
              <w:szCs w:val="24"/>
            </w:rPr>
          </w:rPrChange>
        </w:rPr>
        <w:t xml:space="preserve">I have a world to say to you? </w:t>
      </w:r>
      <w:r w:rsidR="00A33418" w:rsidRPr="00DA34F0">
        <w:rPr>
          <w:rFonts w:ascii="Times New Roman" w:hAnsi="Times New Roman"/>
          <w:b w:val="0"/>
          <w:sz w:val="24"/>
          <w:szCs w:val="24"/>
          <w:rPrChange w:id="2582" w:author="Anna Wingfield" w:date="2024-03-14T16:20:00Z">
            <w:rPr>
              <w:rFonts w:ascii="Garamond" w:hAnsi="Garamond"/>
              <w:b w:val="0"/>
              <w:sz w:val="24"/>
              <w:szCs w:val="24"/>
            </w:rPr>
          </w:rPrChange>
        </w:rPr>
        <w:t xml:space="preserve">For whom to read? To whom dedicated? </w:t>
      </w:r>
      <w:r w:rsidR="00EA44FA" w:rsidRPr="00DA34F0">
        <w:rPr>
          <w:rFonts w:ascii="Times New Roman" w:hAnsi="Times New Roman"/>
          <w:b w:val="0"/>
          <w:sz w:val="24"/>
          <w:szCs w:val="24"/>
          <w:rPrChange w:id="2583" w:author="Anna Wingfield" w:date="2024-03-14T16:20:00Z">
            <w:rPr>
              <w:rFonts w:ascii="Garamond" w:hAnsi="Garamond"/>
              <w:b w:val="0"/>
              <w:sz w:val="24"/>
              <w:szCs w:val="24"/>
            </w:rPr>
          </w:rPrChange>
        </w:rPr>
        <w:t>Indeed, as Shelley well knows, the self is a world with much to say</w:t>
      </w:r>
      <w:r w:rsidR="00CE39A4" w:rsidRPr="00DA34F0">
        <w:rPr>
          <w:rFonts w:ascii="Times New Roman" w:hAnsi="Times New Roman"/>
          <w:b w:val="0"/>
          <w:sz w:val="24"/>
          <w:szCs w:val="24"/>
          <w:rPrChange w:id="2584" w:author="Anna Wingfield" w:date="2024-03-14T16:20:00Z">
            <w:rPr>
              <w:rFonts w:ascii="Garamond" w:hAnsi="Garamond"/>
              <w:b w:val="0"/>
              <w:sz w:val="24"/>
              <w:szCs w:val="24"/>
            </w:rPr>
          </w:rPrChange>
        </w:rPr>
        <w:t>, the secret it cannot say, even</w:t>
      </w:r>
      <w:r w:rsidR="00EA44FA" w:rsidRPr="00DA34F0">
        <w:rPr>
          <w:rFonts w:ascii="Times New Roman" w:hAnsi="Times New Roman"/>
          <w:b w:val="0"/>
          <w:sz w:val="24"/>
          <w:szCs w:val="24"/>
          <w:rPrChange w:id="2585" w:author="Anna Wingfield" w:date="2024-03-14T16:20:00Z">
            <w:rPr>
              <w:rFonts w:ascii="Garamond" w:hAnsi="Garamond"/>
              <w:b w:val="0"/>
              <w:sz w:val="24"/>
              <w:szCs w:val="24"/>
            </w:rPr>
          </w:rPrChange>
        </w:rPr>
        <w:t xml:space="preserve"> to the other. Forced to write</w:t>
      </w:r>
      <w:r w:rsidR="00FA7955" w:rsidRPr="00DA34F0">
        <w:rPr>
          <w:rFonts w:ascii="Times New Roman" w:hAnsi="Times New Roman"/>
          <w:b w:val="0"/>
          <w:sz w:val="24"/>
          <w:szCs w:val="24"/>
          <w:rPrChange w:id="2586" w:author="Anna Wingfield" w:date="2024-03-14T16:20:00Z">
            <w:rPr>
              <w:rFonts w:ascii="Garamond" w:hAnsi="Garamond"/>
              <w:b w:val="0"/>
              <w:sz w:val="24"/>
              <w:szCs w:val="24"/>
            </w:rPr>
          </w:rPrChange>
        </w:rPr>
        <w:t>,</w:t>
      </w:r>
      <w:r w:rsidR="00EA44FA" w:rsidRPr="00DA34F0">
        <w:rPr>
          <w:rFonts w:ascii="Times New Roman" w:hAnsi="Times New Roman"/>
          <w:b w:val="0"/>
          <w:sz w:val="24"/>
          <w:szCs w:val="24"/>
          <w:rPrChange w:id="2587" w:author="Anna Wingfield" w:date="2024-03-14T16:20:00Z">
            <w:rPr>
              <w:rFonts w:ascii="Garamond" w:hAnsi="Garamond"/>
              <w:b w:val="0"/>
              <w:sz w:val="24"/>
              <w:szCs w:val="24"/>
            </w:rPr>
          </w:rPrChange>
        </w:rPr>
        <w:t xml:space="preserve"> at home, </w:t>
      </w:r>
      <w:r w:rsidR="00FA7955" w:rsidRPr="00DA34F0">
        <w:rPr>
          <w:rFonts w:ascii="Times New Roman" w:hAnsi="Times New Roman"/>
          <w:b w:val="0"/>
          <w:sz w:val="24"/>
          <w:szCs w:val="24"/>
          <w:rPrChange w:id="2588" w:author="Anna Wingfield" w:date="2024-03-14T16:20:00Z">
            <w:rPr>
              <w:rFonts w:ascii="Garamond" w:hAnsi="Garamond"/>
              <w:b w:val="0"/>
              <w:sz w:val="24"/>
              <w:szCs w:val="24"/>
            </w:rPr>
          </w:rPrChange>
        </w:rPr>
        <w:t xml:space="preserve">to write alone, to write as writing always is, as writing is not, </w:t>
      </w:r>
      <w:r w:rsidR="00EA44FA" w:rsidRPr="00DA34F0">
        <w:rPr>
          <w:rFonts w:ascii="Times New Roman" w:hAnsi="Times New Roman"/>
          <w:b w:val="0"/>
          <w:sz w:val="24"/>
          <w:szCs w:val="24"/>
          <w:rPrChange w:id="2589" w:author="Anna Wingfield" w:date="2024-03-14T16:20:00Z">
            <w:rPr>
              <w:rFonts w:ascii="Garamond" w:hAnsi="Garamond"/>
              <w:b w:val="0"/>
              <w:sz w:val="24"/>
              <w:szCs w:val="24"/>
            </w:rPr>
          </w:rPrChange>
        </w:rPr>
        <w:t>the COVID</w:t>
      </w:r>
      <w:r w:rsidR="003A5247" w:rsidRPr="00DA34F0">
        <w:rPr>
          <w:rFonts w:ascii="Times New Roman" w:hAnsi="Times New Roman"/>
          <w:b w:val="0"/>
          <w:sz w:val="24"/>
          <w:szCs w:val="24"/>
          <w:rPrChange w:id="2590" w:author="Anna Wingfield" w:date="2024-03-14T16:20:00Z">
            <w:rPr>
              <w:rFonts w:ascii="Garamond" w:hAnsi="Garamond"/>
              <w:b w:val="0"/>
              <w:sz w:val="24"/>
              <w:szCs w:val="24"/>
            </w:rPr>
          </w:rPrChange>
        </w:rPr>
        <w:t>-19</w:t>
      </w:r>
      <w:r w:rsidR="00EA44FA" w:rsidRPr="00DA34F0">
        <w:rPr>
          <w:rFonts w:ascii="Times New Roman" w:hAnsi="Times New Roman"/>
          <w:b w:val="0"/>
          <w:sz w:val="24"/>
          <w:szCs w:val="24"/>
          <w:rPrChange w:id="2591" w:author="Anna Wingfield" w:date="2024-03-14T16:20:00Z">
            <w:rPr>
              <w:rFonts w:ascii="Garamond" w:hAnsi="Garamond"/>
              <w:b w:val="0"/>
              <w:sz w:val="24"/>
              <w:szCs w:val="24"/>
            </w:rPr>
          </w:rPrChange>
        </w:rPr>
        <w:t xml:space="preserve"> crisis reminds us, in this writing of Romanticism that is always writing at the end of the world for that is what writing is, that </w:t>
      </w:r>
      <w:r w:rsidRPr="00DA34F0">
        <w:rPr>
          <w:rStyle w:val="m-9115795407614457208s1"/>
          <w:rFonts w:ascii="Times New Roman" w:hAnsi="Times New Roman"/>
          <w:b w:val="0"/>
          <w:color w:val="000000" w:themeColor="text1"/>
          <w:sz w:val="24"/>
          <w:szCs w:val="24"/>
          <w:rPrChange w:id="2592" w:author="Anna Wingfield" w:date="2024-03-14T16:20:00Z">
            <w:rPr>
              <w:rStyle w:val="m-9115795407614457208s1"/>
              <w:rFonts w:ascii="Garamond" w:hAnsi="Garamond"/>
              <w:b w:val="0"/>
              <w:color w:val="000000" w:themeColor="text1"/>
              <w:sz w:val="24"/>
              <w:szCs w:val="24"/>
            </w:rPr>
          </w:rPrChange>
        </w:rPr>
        <w:t>we have always been radically contingent on loneliness</w:t>
      </w:r>
      <w:r w:rsidR="00EA44FA" w:rsidRPr="00DA34F0">
        <w:rPr>
          <w:rStyle w:val="m-9115795407614457208s1"/>
          <w:rFonts w:ascii="Times New Roman" w:hAnsi="Times New Roman"/>
          <w:b w:val="0"/>
          <w:color w:val="000000" w:themeColor="text1"/>
          <w:sz w:val="24"/>
          <w:szCs w:val="24"/>
          <w:rPrChange w:id="2593" w:author="Anna Wingfield" w:date="2024-03-14T16:20:00Z">
            <w:rPr>
              <w:rStyle w:val="m-9115795407614457208s1"/>
              <w:rFonts w:ascii="Garamond" w:hAnsi="Garamond"/>
              <w:b w:val="0"/>
              <w:color w:val="000000" w:themeColor="text1"/>
              <w:sz w:val="24"/>
              <w:szCs w:val="24"/>
            </w:rPr>
          </w:rPrChange>
        </w:rPr>
        <w:t xml:space="preserve"> because that is what the self is</w:t>
      </w:r>
      <w:r w:rsidRPr="00DA34F0">
        <w:rPr>
          <w:rStyle w:val="m-9115795407614457208s1"/>
          <w:rFonts w:ascii="Times New Roman" w:hAnsi="Times New Roman"/>
          <w:b w:val="0"/>
          <w:color w:val="000000" w:themeColor="text1"/>
          <w:sz w:val="24"/>
          <w:szCs w:val="24"/>
          <w:rPrChange w:id="2594" w:author="Anna Wingfield" w:date="2024-03-14T16:20:00Z">
            <w:rPr>
              <w:rStyle w:val="m-9115795407614457208s1"/>
              <w:rFonts w:ascii="Garamond" w:hAnsi="Garamond"/>
              <w:b w:val="0"/>
              <w:color w:val="000000" w:themeColor="text1"/>
              <w:sz w:val="24"/>
              <w:szCs w:val="24"/>
            </w:rPr>
          </w:rPrChange>
        </w:rPr>
        <w:t xml:space="preserve">. </w:t>
      </w:r>
      <w:r w:rsidR="00EA44FA" w:rsidRPr="00DA34F0">
        <w:rPr>
          <w:rStyle w:val="m-9115795407614457208s1"/>
          <w:rFonts w:ascii="Times New Roman" w:hAnsi="Times New Roman"/>
          <w:b w:val="0"/>
          <w:color w:val="000000" w:themeColor="text1"/>
          <w:sz w:val="24"/>
          <w:szCs w:val="24"/>
          <w:rPrChange w:id="2595" w:author="Anna Wingfield" w:date="2024-03-14T16:20:00Z">
            <w:rPr>
              <w:rStyle w:val="m-9115795407614457208s1"/>
              <w:rFonts w:ascii="Garamond" w:hAnsi="Garamond"/>
              <w:b w:val="0"/>
              <w:color w:val="000000" w:themeColor="text1"/>
              <w:sz w:val="24"/>
              <w:szCs w:val="24"/>
            </w:rPr>
          </w:rPrChange>
        </w:rPr>
        <w:t>To write the self in language</w:t>
      </w:r>
      <w:r w:rsidR="00CE39A4" w:rsidRPr="00DA34F0">
        <w:rPr>
          <w:rStyle w:val="m-9115795407614457208s1"/>
          <w:rFonts w:ascii="Times New Roman" w:hAnsi="Times New Roman"/>
          <w:b w:val="0"/>
          <w:color w:val="000000" w:themeColor="text1"/>
          <w:sz w:val="24"/>
          <w:szCs w:val="24"/>
          <w:rPrChange w:id="2596" w:author="Anna Wingfield" w:date="2024-03-14T16:20:00Z">
            <w:rPr>
              <w:rStyle w:val="m-9115795407614457208s1"/>
              <w:rFonts w:ascii="Garamond" w:hAnsi="Garamond"/>
              <w:b w:val="0"/>
              <w:color w:val="000000" w:themeColor="text1"/>
              <w:sz w:val="24"/>
              <w:szCs w:val="24"/>
            </w:rPr>
          </w:rPrChange>
        </w:rPr>
        <w:t xml:space="preserve"> is to expose the self’s secret. T</w:t>
      </w:r>
      <w:r w:rsidR="00EA44FA" w:rsidRPr="00DA34F0">
        <w:rPr>
          <w:rStyle w:val="m-9115795407614457208s1"/>
          <w:rFonts w:ascii="Times New Roman" w:hAnsi="Times New Roman"/>
          <w:b w:val="0"/>
          <w:color w:val="000000" w:themeColor="text1"/>
          <w:sz w:val="24"/>
          <w:szCs w:val="24"/>
          <w:rPrChange w:id="2597" w:author="Anna Wingfield" w:date="2024-03-14T16:20:00Z">
            <w:rPr>
              <w:rStyle w:val="m-9115795407614457208s1"/>
              <w:rFonts w:ascii="Garamond" w:hAnsi="Garamond"/>
              <w:b w:val="0"/>
              <w:color w:val="000000" w:themeColor="text1"/>
              <w:sz w:val="24"/>
              <w:szCs w:val="24"/>
            </w:rPr>
          </w:rPrChange>
        </w:rPr>
        <w:t xml:space="preserve">o write autobiographically, to write, </w:t>
      </w:r>
      <w:r w:rsidR="00CE5522" w:rsidRPr="00DA34F0">
        <w:rPr>
          <w:rStyle w:val="m-9115795407614457208s1"/>
          <w:rFonts w:ascii="Times New Roman" w:hAnsi="Times New Roman"/>
          <w:b w:val="0"/>
          <w:color w:val="000000" w:themeColor="text1"/>
          <w:sz w:val="24"/>
          <w:szCs w:val="24"/>
          <w:rPrChange w:id="2598" w:author="Anna Wingfield" w:date="2024-03-14T16:20:00Z">
            <w:rPr>
              <w:rStyle w:val="m-9115795407614457208s1"/>
              <w:rFonts w:ascii="Garamond" w:hAnsi="Garamond"/>
              <w:b w:val="0"/>
              <w:color w:val="000000" w:themeColor="text1"/>
              <w:sz w:val="24"/>
              <w:szCs w:val="24"/>
            </w:rPr>
          </w:rPrChange>
        </w:rPr>
        <w:t xml:space="preserve">to write </w:t>
      </w:r>
      <w:r w:rsidR="00FA7955" w:rsidRPr="00DA34F0">
        <w:rPr>
          <w:rStyle w:val="m-9115795407614457208s1"/>
          <w:rFonts w:ascii="Times New Roman" w:hAnsi="Times New Roman"/>
          <w:b w:val="0"/>
          <w:color w:val="000000" w:themeColor="text1"/>
          <w:sz w:val="24"/>
          <w:szCs w:val="24"/>
          <w:rPrChange w:id="2599" w:author="Anna Wingfield" w:date="2024-03-14T16:20:00Z">
            <w:rPr>
              <w:rStyle w:val="m-9115795407614457208s1"/>
              <w:rFonts w:ascii="Garamond" w:hAnsi="Garamond"/>
              <w:b w:val="0"/>
              <w:color w:val="000000" w:themeColor="text1"/>
              <w:sz w:val="24"/>
              <w:szCs w:val="24"/>
            </w:rPr>
          </w:rPrChange>
        </w:rPr>
        <w:t xml:space="preserve">this, </w:t>
      </w:r>
      <w:r w:rsidR="00EA44FA" w:rsidRPr="00DA34F0">
        <w:rPr>
          <w:rStyle w:val="m-9115795407614457208s1"/>
          <w:rFonts w:ascii="Times New Roman" w:hAnsi="Times New Roman"/>
          <w:b w:val="0"/>
          <w:color w:val="000000" w:themeColor="text1"/>
          <w:sz w:val="24"/>
          <w:szCs w:val="24"/>
          <w:rPrChange w:id="2600" w:author="Anna Wingfield" w:date="2024-03-14T16:20:00Z">
            <w:rPr>
              <w:rStyle w:val="m-9115795407614457208s1"/>
              <w:rFonts w:ascii="Garamond" w:hAnsi="Garamond"/>
              <w:b w:val="0"/>
              <w:color w:val="000000" w:themeColor="text1"/>
              <w:sz w:val="24"/>
              <w:szCs w:val="24"/>
            </w:rPr>
          </w:rPrChange>
        </w:rPr>
        <w:t>erases the self in the very trace of its imprint on the page. I have a wo</w:t>
      </w:r>
      <w:r w:rsidR="00381A66" w:rsidRPr="00DA34F0">
        <w:rPr>
          <w:rStyle w:val="m-9115795407614457208s1"/>
          <w:rFonts w:ascii="Times New Roman" w:hAnsi="Times New Roman"/>
          <w:b w:val="0"/>
          <w:color w:val="000000" w:themeColor="text1"/>
          <w:sz w:val="24"/>
          <w:szCs w:val="24"/>
          <w:rPrChange w:id="2601" w:author="Anna Wingfield" w:date="2024-03-14T16:20:00Z">
            <w:rPr>
              <w:rStyle w:val="m-9115795407614457208s1"/>
              <w:rFonts w:ascii="Garamond" w:hAnsi="Garamond"/>
              <w:b w:val="0"/>
              <w:color w:val="000000" w:themeColor="text1"/>
              <w:sz w:val="24"/>
              <w:szCs w:val="24"/>
            </w:rPr>
          </w:rPrChange>
        </w:rPr>
        <w:t xml:space="preserve">rld to say to </w:t>
      </w:r>
      <w:proofErr w:type="gramStart"/>
      <w:r w:rsidR="00381A66" w:rsidRPr="00DA34F0">
        <w:rPr>
          <w:rStyle w:val="m-9115795407614457208s1"/>
          <w:rFonts w:ascii="Times New Roman" w:hAnsi="Times New Roman"/>
          <w:b w:val="0"/>
          <w:color w:val="000000" w:themeColor="text1"/>
          <w:sz w:val="24"/>
          <w:szCs w:val="24"/>
          <w:rPrChange w:id="2602" w:author="Anna Wingfield" w:date="2024-03-14T16:20:00Z">
            <w:rPr>
              <w:rStyle w:val="m-9115795407614457208s1"/>
              <w:rFonts w:ascii="Garamond" w:hAnsi="Garamond"/>
              <w:b w:val="0"/>
              <w:color w:val="000000" w:themeColor="text1"/>
              <w:sz w:val="24"/>
              <w:szCs w:val="24"/>
            </w:rPr>
          </w:rPrChange>
        </w:rPr>
        <w:t>you?</w:t>
      </w:r>
      <w:proofErr w:type="gramEnd"/>
      <w:r w:rsidR="00381A66" w:rsidRPr="00DA34F0">
        <w:rPr>
          <w:rStyle w:val="m-9115795407614457208s1"/>
          <w:rFonts w:ascii="Times New Roman" w:hAnsi="Times New Roman"/>
          <w:b w:val="0"/>
          <w:color w:val="000000" w:themeColor="text1"/>
          <w:sz w:val="24"/>
          <w:szCs w:val="24"/>
          <w:rPrChange w:id="2603" w:author="Anna Wingfield" w:date="2024-03-14T16:20:00Z">
            <w:rPr>
              <w:rStyle w:val="m-9115795407614457208s1"/>
              <w:rFonts w:ascii="Garamond" w:hAnsi="Garamond"/>
              <w:b w:val="0"/>
              <w:color w:val="000000" w:themeColor="text1"/>
              <w:sz w:val="24"/>
              <w:szCs w:val="24"/>
            </w:rPr>
          </w:rPrChange>
        </w:rPr>
        <w:t xml:space="preserve"> To whom dedicated</w:t>
      </w:r>
      <w:r w:rsidR="00EA44FA" w:rsidRPr="00DA34F0">
        <w:rPr>
          <w:rStyle w:val="m-9115795407614457208s1"/>
          <w:rFonts w:ascii="Times New Roman" w:hAnsi="Times New Roman"/>
          <w:b w:val="0"/>
          <w:color w:val="000000" w:themeColor="text1"/>
          <w:sz w:val="24"/>
          <w:szCs w:val="24"/>
          <w:rPrChange w:id="2604" w:author="Anna Wingfield" w:date="2024-03-14T16:20:00Z">
            <w:rPr>
              <w:rStyle w:val="m-9115795407614457208s1"/>
              <w:rFonts w:ascii="Garamond" w:hAnsi="Garamond"/>
              <w:b w:val="0"/>
              <w:color w:val="000000" w:themeColor="text1"/>
              <w:sz w:val="24"/>
              <w:szCs w:val="24"/>
            </w:rPr>
          </w:rPrChange>
        </w:rPr>
        <w:t>? If every other is wholly other, and every other is a world forever unreachable from this shore to their</w:t>
      </w:r>
      <w:r w:rsidR="002348A1" w:rsidRPr="00DA34F0">
        <w:rPr>
          <w:rStyle w:val="m-9115795407614457208s1"/>
          <w:rFonts w:ascii="Times New Roman" w:hAnsi="Times New Roman"/>
          <w:b w:val="0"/>
          <w:color w:val="000000" w:themeColor="text1"/>
          <w:sz w:val="24"/>
          <w:szCs w:val="24"/>
          <w:rPrChange w:id="2605" w:author="Anna Wingfield" w:date="2024-03-14T16:20:00Z">
            <w:rPr>
              <w:rStyle w:val="m-9115795407614457208s1"/>
              <w:rFonts w:ascii="Garamond" w:hAnsi="Garamond"/>
              <w:b w:val="0"/>
              <w:color w:val="000000" w:themeColor="text1"/>
              <w:sz w:val="24"/>
              <w:szCs w:val="24"/>
            </w:rPr>
          </w:rPrChange>
        </w:rPr>
        <w:t>s</w:t>
      </w:r>
      <w:r w:rsidR="00EA44FA" w:rsidRPr="00DA34F0">
        <w:rPr>
          <w:rStyle w:val="m-9115795407614457208s1"/>
          <w:rFonts w:ascii="Times New Roman" w:hAnsi="Times New Roman"/>
          <w:b w:val="0"/>
          <w:color w:val="000000" w:themeColor="text1"/>
          <w:sz w:val="24"/>
          <w:szCs w:val="24"/>
          <w:rPrChange w:id="2606" w:author="Anna Wingfield" w:date="2024-03-14T16:20:00Z">
            <w:rPr>
              <w:rStyle w:val="m-9115795407614457208s1"/>
              <w:rFonts w:ascii="Garamond" w:hAnsi="Garamond"/>
              <w:b w:val="0"/>
              <w:color w:val="000000" w:themeColor="text1"/>
              <w:sz w:val="24"/>
              <w:szCs w:val="24"/>
            </w:rPr>
          </w:rPrChange>
        </w:rPr>
        <w:t>, then with what purpose do you</w:t>
      </w:r>
      <w:r w:rsidR="003E1057" w:rsidRPr="00DA34F0">
        <w:rPr>
          <w:rStyle w:val="m-9115795407614457208s1"/>
          <w:rFonts w:ascii="Times New Roman" w:hAnsi="Times New Roman"/>
          <w:b w:val="0"/>
          <w:color w:val="000000" w:themeColor="text1"/>
          <w:sz w:val="24"/>
          <w:szCs w:val="24"/>
          <w:rPrChange w:id="2607" w:author="Anna Wingfield" w:date="2024-03-14T16:20:00Z">
            <w:rPr>
              <w:rStyle w:val="m-9115795407614457208s1"/>
              <w:rFonts w:ascii="Garamond" w:hAnsi="Garamond"/>
              <w:b w:val="0"/>
              <w:color w:val="000000" w:themeColor="text1"/>
              <w:sz w:val="24"/>
              <w:szCs w:val="24"/>
            </w:rPr>
          </w:rPrChange>
        </w:rPr>
        <w:t>, I,</w:t>
      </w:r>
      <w:r w:rsidR="00EA44FA" w:rsidRPr="00DA34F0">
        <w:rPr>
          <w:rStyle w:val="m-9115795407614457208s1"/>
          <w:rFonts w:ascii="Times New Roman" w:hAnsi="Times New Roman"/>
          <w:b w:val="0"/>
          <w:color w:val="000000" w:themeColor="text1"/>
          <w:sz w:val="24"/>
          <w:szCs w:val="24"/>
          <w:rPrChange w:id="2608" w:author="Anna Wingfield" w:date="2024-03-14T16:20:00Z">
            <w:rPr>
              <w:rStyle w:val="m-9115795407614457208s1"/>
              <w:rFonts w:ascii="Garamond" w:hAnsi="Garamond"/>
              <w:b w:val="0"/>
              <w:color w:val="000000" w:themeColor="text1"/>
              <w:sz w:val="24"/>
              <w:szCs w:val="24"/>
            </w:rPr>
          </w:rPrChange>
        </w:rPr>
        <w:t xml:space="preserve"> write to them? To write to them, to write to them of the secret, is to expose it, to destroy it, to destroy the self in the life writing of the self. </w:t>
      </w:r>
      <w:r w:rsidR="007E221B" w:rsidRPr="00DA34F0">
        <w:rPr>
          <w:rStyle w:val="m-9115795407614457208s1"/>
          <w:rFonts w:ascii="Times New Roman" w:hAnsi="Times New Roman"/>
          <w:b w:val="0"/>
          <w:color w:val="000000" w:themeColor="text1"/>
          <w:sz w:val="24"/>
          <w:szCs w:val="24"/>
          <w:rPrChange w:id="2609" w:author="Anna Wingfield" w:date="2024-03-14T16:20:00Z">
            <w:rPr>
              <w:rStyle w:val="m-9115795407614457208s1"/>
              <w:rFonts w:ascii="Garamond" w:hAnsi="Garamond"/>
              <w:b w:val="0"/>
              <w:color w:val="000000" w:themeColor="text1"/>
              <w:sz w:val="24"/>
              <w:szCs w:val="24"/>
            </w:rPr>
          </w:rPrChange>
        </w:rPr>
        <w:t>The self</w:t>
      </w:r>
      <w:r w:rsidR="00CE39A4" w:rsidRPr="00DA34F0">
        <w:rPr>
          <w:rStyle w:val="m-9115795407614457208s1"/>
          <w:rFonts w:ascii="Times New Roman" w:hAnsi="Times New Roman"/>
          <w:b w:val="0"/>
          <w:color w:val="000000" w:themeColor="text1"/>
          <w:sz w:val="24"/>
          <w:szCs w:val="24"/>
          <w:rPrChange w:id="2610" w:author="Anna Wingfield" w:date="2024-03-14T16:20:00Z">
            <w:rPr>
              <w:rStyle w:val="m-9115795407614457208s1"/>
              <w:rFonts w:ascii="Garamond" w:hAnsi="Garamond"/>
              <w:b w:val="0"/>
              <w:color w:val="000000" w:themeColor="text1"/>
              <w:sz w:val="24"/>
              <w:szCs w:val="24"/>
            </w:rPr>
          </w:rPrChange>
        </w:rPr>
        <w:t xml:space="preserve"> can </w:t>
      </w:r>
      <w:r w:rsidR="00CE39A4" w:rsidRPr="00DA34F0">
        <w:rPr>
          <w:rStyle w:val="m-9115795407614457208s1"/>
          <w:rFonts w:ascii="Times New Roman" w:hAnsi="Times New Roman"/>
          <w:b w:val="0"/>
          <w:color w:val="000000" w:themeColor="text1"/>
          <w:sz w:val="24"/>
          <w:szCs w:val="24"/>
          <w:rPrChange w:id="2611" w:author="Anna Wingfield" w:date="2024-03-14T16:20:00Z">
            <w:rPr>
              <w:rStyle w:val="m-9115795407614457208s1"/>
              <w:rFonts w:ascii="Garamond" w:hAnsi="Garamond"/>
              <w:b w:val="0"/>
              <w:color w:val="000000" w:themeColor="text1"/>
              <w:sz w:val="24"/>
              <w:szCs w:val="24"/>
            </w:rPr>
          </w:rPrChange>
        </w:rPr>
        <w:lastRenderedPageBreak/>
        <w:t xml:space="preserve">only, only does, live </w:t>
      </w:r>
      <w:r w:rsidR="007E221B" w:rsidRPr="00DA34F0">
        <w:rPr>
          <w:rStyle w:val="m-9115795407614457208s1"/>
          <w:rFonts w:ascii="Times New Roman" w:hAnsi="Times New Roman"/>
          <w:b w:val="0"/>
          <w:color w:val="000000" w:themeColor="text1"/>
          <w:sz w:val="24"/>
          <w:szCs w:val="24"/>
          <w:rPrChange w:id="2612" w:author="Anna Wingfield" w:date="2024-03-14T16:20:00Z">
            <w:rPr>
              <w:rStyle w:val="m-9115795407614457208s1"/>
              <w:rFonts w:ascii="Garamond" w:hAnsi="Garamond"/>
              <w:b w:val="0"/>
              <w:color w:val="000000" w:themeColor="text1"/>
              <w:sz w:val="24"/>
              <w:szCs w:val="24"/>
            </w:rPr>
          </w:rPrChange>
        </w:rPr>
        <w:t>in them, as</w:t>
      </w:r>
      <w:r w:rsidR="00CE39A4" w:rsidRPr="00DA34F0">
        <w:rPr>
          <w:rStyle w:val="m-9115795407614457208s1"/>
          <w:rFonts w:ascii="Times New Roman" w:hAnsi="Times New Roman"/>
          <w:b w:val="0"/>
          <w:color w:val="000000" w:themeColor="text1"/>
          <w:sz w:val="24"/>
          <w:szCs w:val="24"/>
          <w:rPrChange w:id="2613" w:author="Anna Wingfield" w:date="2024-03-14T16:20:00Z">
            <w:rPr>
              <w:rStyle w:val="m-9115795407614457208s1"/>
              <w:rFonts w:ascii="Garamond" w:hAnsi="Garamond"/>
              <w:b w:val="0"/>
              <w:color w:val="000000" w:themeColor="text1"/>
              <w:sz w:val="24"/>
              <w:szCs w:val="24"/>
            </w:rPr>
          </w:rPrChange>
        </w:rPr>
        <w:t xml:space="preserve"> the trace of you in survivance, n</w:t>
      </w:r>
      <w:r w:rsidR="007E221B" w:rsidRPr="00DA34F0">
        <w:rPr>
          <w:rStyle w:val="m-9115795407614457208s1"/>
          <w:rFonts w:ascii="Times New Roman" w:hAnsi="Times New Roman"/>
          <w:b w:val="0"/>
          <w:color w:val="000000" w:themeColor="text1"/>
          <w:sz w:val="24"/>
          <w:szCs w:val="24"/>
          <w:rPrChange w:id="2614" w:author="Anna Wingfield" w:date="2024-03-14T16:20:00Z">
            <w:rPr>
              <w:rStyle w:val="m-9115795407614457208s1"/>
              <w:rFonts w:ascii="Garamond" w:hAnsi="Garamond"/>
              <w:b w:val="0"/>
              <w:color w:val="000000" w:themeColor="text1"/>
              <w:sz w:val="24"/>
              <w:szCs w:val="24"/>
            </w:rPr>
          </w:rPrChange>
        </w:rPr>
        <w:t>ot even a ghost while the ghost of love wanders all alone waiting to be not seen</w:t>
      </w:r>
      <w:r w:rsidR="00610B3B" w:rsidRPr="00DA34F0">
        <w:rPr>
          <w:rStyle w:val="m-9115795407614457208s1"/>
          <w:rFonts w:ascii="Times New Roman" w:hAnsi="Times New Roman"/>
          <w:b w:val="0"/>
          <w:color w:val="000000" w:themeColor="text1"/>
          <w:sz w:val="24"/>
          <w:szCs w:val="24"/>
          <w:rPrChange w:id="2615" w:author="Anna Wingfield" w:date="2024-03-14T16:20:00Z">
            <w:rPr>
              <w:rStyle w:val="m-9115795407614457208s1"/>
              <w:rFonts w:ascii="Garamond" w:hAnsi="Garamond"/>
              <w:b w:val="0"/>
              <w:color w:val="000000" w:themeColor="text1"/>
              <w:sz w:val="24"/>
              <w:szCs w:val="24"/>
            </w:rPr>
          </w:rPrChange>
        </w:rPr>
        <w:t xml:space="preserve"> (to be seen</w:t>
      </w:r>
      <w:r w:rsidR="00D72191" w:rsidRPr="00DA34F0">
        <w:rPr>
          <w:rStyle w:val="m-9115795407614457208s1"/>
          <w:rFonts w:ascii="Times New Roman" w:hAnsi="Times New Roman"/>
          <w:b w:val="0"/>
          <w:color w:val="000000" w:themeColor="text1"/>
          <w:sz w:val="24"/>
          <w:szCs w:val="24"/>
          <w:rPrChange w:id="2616" w:author="Anna Wingfield" w:date="2024-03-14T16:20:00Z">
            <w:rPr>
              <w:rStyle w:val="m-9115795407614457208s1"/>
              <w:rFonts w:ascii="Garamond" w:hAnsi="Garamond"/>
              <w:b w:val="0"/>
              <w:color w:val="000000" w:themeColor="text1"/>
              <w:sz w:val="24"/>
              <w:szCs w:val="24"/>
            </w:rPr>
          </w:rPrChange>
        </w:rPr>
        <w:t>)</w:t>
      </w:r>
      <w:r w:rsidR="00FA7955" w:rsidRPr="00DA34F0">
        <w:rPr>
          <w:rStyle w:val="m-9115795407614457208s1"/>
          <w:rFonts w:ascii="Times New Roman" w:hAnsi="Times New Roman"/>
          <w:b w:val="0"/>
          <w:color w:val="000000" w:themeColor="text1"/>
          <w:sz w:val="24"/>
          <w:szCs w:val="24"/>
          <w:rPrChange w:id="2617" w:author="Anna Wingfield" w:date="2024-03-14T16:20:00Z">
            <w:rPr>
              <w:rStyle w:val="m-9115795407614457208s1"/>
              <w:rFonts w:ascii="Garamond" w:hAnsi="Garamond"/>
              <w:b w:val="0"/>
              <w:color w:val="000000" w:themeColor="text1"/>
              <w:sz w:val="24"/>
              <w:szCs w:val="24"/>
            </w:rPr>
          </w:rPrChange>
        </w:rPr>
        <w:t xml:space="preserve"> what a self is</w:t>
      </w:r>
      <w:r w:rsidR="007E221B" w:rsidRPr="00DA34F0">
        <w:rPr>
          <w:rStyle w:val="m-9115795407614457208s1"/>
          <w:rFonts w:ascii="Times New Roman" w:hAnsi="Times New Roman"/>
          <w:b w:val="0"/>
          <w:color w:val="000000" w:themeColor="text1"/>
          <w:sz w:val="24"/>
          <w:szCs w:val="24"/>
          <w:rPrChange w:id="2618" w:author="Anna Wingfield" w:date="2024-03-14T16:20:00Z">
            <w:rPr>
              <w:rStyle w:val="m-9115795407614457208s1"/>
              <w:rFonts w:ascii="Garamond" w:hAnsi="Garamond"/>
              <w:b w:val="0"/>
              <w:color w:val="000000" w:themeColor="text1"/>
              <w:sz w:val="24"/>
              <w:szCs w:val="24"/>
            </w:rPr>
          </w:rPrChange>
        </w:rPr>
        <w:t xml:space="preserve">. </w:t>
      </w:r>
    </w:p>
    <w:p w14:paraId="75D3AE4B" w14:textId="62D56041" w:rsidR="00FA7955" w:rsidRPr="00DA34F0" w:rsidRDefault="00111E3F"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619" w:author="Anna Wingfield" w:date="2024-03-14T16:20:00Z">
            <w:rPr>
              <w:rStyle w:val="m-9115795407614457208s1"/>
              <w:rFonts w:ascii="Garamond" w:hAnsi="Garamond"/>
              <w:b w:val="0"/>
              <w:color w:val="000000" w:themeColor="text1"/>
              <w:sz w:val="24"/>
              <w:szCs w:val="24"/>
            </w:rPr>
          </w:rPrChange>
        </w:rPr>
      </w:pPr>
      <w:r w:rsidRPr="00DA34F0">
        <w:rPr>
          <w:rStyle w:val="m-9115795407614457208s1"/>
          <w:rFonts w:ascii="Times New Roman" w:hAnsi="Times New Roman"/>
          <w:b w:val="0"/>
          <w:color w:val="000000" w:themeColor="text1"/>
          <w:sz w:val="24"/>
          <w:szCs w:val="24"/>
          <w:rPrChange w:id="2620" w:author="Anna Wingfield" w:date="2024-03-14T16:20:00Z">
            <w:rPr>
              <w:rStyle w:val="m-9115795407614457208s1"/>
              <w:rFonts w:ascii="Garamond" w:hAnsi="Garamond"/>
              <w:b w:val="0"/>
              <w:color w:val="000000" w:themeColor="text1"/>
              <w:sz w:val="24"/>
              <w:szCs w:val="24"/>
            </w:rPr>
          </w:rPrChange>
        </w:rPr>
        <w:tab/>
      </w:r>
      <w:r w:rsidR="007E221B" w:rsidRPr="00DA34F0">
        <w:rPr>
          <w:rStyle w:val="m-9115795407614457208s1"/>
          <w:rFonts w:ascii="Times New Roman" w:hAnsi="Times New Roman"/>
          <w:b w:val="0"/>
          <w:color w:val="000000" w:themeColor="text1"/>
          <w:sz w:val="24"/>
          <w:szCs w:val="24"/>
          <w:rPrChange w:id="2621" w:author="Anna Wingfield" w:date="2024-03-14T16:20:00Z">
            <w:rPr>
              <w:rStyle w:val="m-9115795407614457208s1"/>
              <w:rFonts w:ascii="Garamond" w:hAnsi="Garamond"/>
              <w:b w:val="0"/>
              <w:color w:val="000000" w:themeColor="text1"/>
              <w:sz w:val="24"/>
              <w:szCs w:val="24"/>
            </w:rPr>
          </w:rPrChange>
        </w:rPr>
        <w:t xml:space="preserve">Referencing </w:t>
      </w:r>
      <w:r w:rsidR="003A348C" w:rsidRPr="00DA34F0">
        <w:rPr>
          <w:rStyle w:val="m-9115795407614457208s1"/>
          <w:rFonts w:ascii="Times New Roman" w:hAnsi="Times New Roman"/>
          <w:b w:val="0"/>
          <w:color w:val="000000" w:themeColor="text1"/>
          <w:sz w:val="24"/>
          <w:szCs w:val="24"/>
          <w:rPrChange w:id="2622" w:author="Anna Wingfield" w:date="2024-03-14T16:20:00Z">
            <w:rPr>
              <w:rStyle w:val="m-9115795407614457208s1"/>
              <w:rFonts w:ascii="Garamond" w:hAnsi="Garamond"/>
              <w:b w:val="0"/>
              <w:color w:val="000000" w:themeColor="text1"/>
              <w:sz w:val="24"/>
              <w:szCs w:val="24"/>
            </w:rPr>
          </w:rPrChange>
        </w:rPr>
        <w:t>Is</w:t>
      </w:r>
      <w:r w:rsidR="00B43C2D" w:rsidRPr="00DA34F0">
        <w:rPr>
          <w:rStyle w:val="m-9115795407614457208s1"/>
          <w:rFonts w:ascii="Times New Roman" w:hAnsi="Times New Roman"/>
          <w:b w:val="0"/>
          <w:color w:val="000000" w:themeColor="text1"/>
          <w:sz w:val="24"/>
          <w:szCs w:val="24"/>
          <w:rPrChange w:id="2623" w:author="Anna Wingfield" w:date="2024-03-14T16:20:00Z">
            <w:rPr>
              <w:rStyle w:val="m-9115795407614457208s1"/>
              <w:rFonts w:ascii="Garamond" w:hAnsi="Garamond"/>
              <w:b w:val="0"/>
              <w:color w:val="000000" w:themeColor="text1"/>
              <w:sz w:val="24"/>
              <w:szCs w:val="24"/>
            </w:rPr>
          </w:rPrChange>
        </w:rPr>
        <w:t>a</w:t>
      </w:r>
      <w:r w:rsidR="003A348C" w:rsidRPr="00DA34F0">
        <w:rPr>
          <w:rStyle w:val="m-9115795407614457208s1"/>
          <w:rFonts w:ascii="Times New Roman" w:hAnsi="Times New Roman"/>
          <w:b w:val="0"/>
          <w:color w:val="000000" w:themeColor="text1"/>
          <w:sz w:val="24"/>
          <w:szCs w:val="24"/>
          <w:rPrChange w:id="2624" w:author="Anna Wingfield" w:date="2024-03-14T16:20:00Z">
            <w:rPr>
              <w:rStyle w:val="m-9115795407614457208s1"/>
              <w:rFonts w:ascii="Garamond" w:hAnsi="Garamond"/>
              <w:b w:val="0"/>
              <w:color w:val="000000" w:themeColor="text1"/>
              <w:sz w:val="24"/>
              <w:szCs w:val="24"/>
            </w:rPr>
          </w:rPrChange>
        </w:rPr>
        <w:t>ia</w:t>
      </w:r>
      <w:r w:rsidR="00B43C2D" w:rsidRPr="00DA34F0">
        <w:rPr>
          <w:rStyle w:val="m-9115795407614457208s1"/>
          <w:rFonts w:ascii="Times New Roman" w:hAnsi="Times New Roman"/>
          <w:b w:val="0"/>
          <w:color w:val="000000" w:themeColor="text1"/>
          <w:sz w:val="24"/>
          <w:szCs w:val="24"/>
          <w:rPrChange w:id="2625" w:author="Anna Wingfield" w:date="2024-03-14T16:20:00Z">
            <w:rPr>
              <w:rStyle w:val="m-9115795407614457208s1"/>
              <w:rFonts w:ascii="Garamond" w:hAnsi="Garamond"/>
              <w:b w:val="0"/>
              <w:color w:val="000000" w:themeColor="text1"/>
              <w:sz w:val="24"/>
              <w:szCs w:val="24"/>
            </w:rPr>
          </w:rPrChange>
        </w:rPr>
        <w:t xml:space="preserve">h </w:t>
      </w:r>
      <w:r w:rsidR="003A348C" w:rsidRPr="00DA34F0">
        <w:rPr>
          <w:rStyle w:val="m-9115795407614457208s1"/>
          <w:rFonts w:ascii="Times New Roman" w:hAnsi="Times New Roman"/>
          <w:b w:val="0"/>
          <w:color w:val="000000" w:themeColor="text1"/>
          <w:sz w:val="24"/>
          <w:szCs w:val="24"/>
          <w:rPrChange w:id="2626" w:author="Anna Wingfield" w:date="2024-03-14T16:20:00Z">
            <w:rPr>
              <w:rStyle w:val="m-9115795407614457208s1"/>
              <w:rFonts w:ascii="Garamond" w:hAnsi="Garamond"/>
              <w:b w:val="0"/>
              <w:color w:val="000000" w:themeColor="text1"/>
              <w:sz w:val="24"/>
              <w:szCs w:val="24"/>
            </w:rPr>
          </w:rPrChange>
        </w:rPr>
        <w:t>11:</w:t>
      </w:r>
      <w:del w:id="2627" w:author="Anna Wingfield" w:date="2024-03-14T17:19:00Z">
        <w:r w:rsidR="003A348C" w:rsidRPr="00DA34F0" w:rsidDel="00875389">
          <w:rPr>
            <w:rStyle w:val="m-9115795407614457208s1"/>
            <w:rFonts w:ascii="Times New Roman" w:hAnsi="Times New Roman"/>
            <w:b w:val="0"/>
            <w:color w:val="000000" w:themeColor="text1"/>
            <w:sz w:val="24"/>
            <w:szCs w:val="24"/>
            <w:rPrChange w:id="2628" w:author="Anna Wingfield" w:date="2024-03-14T16:20:00Z">
              <w:rPr>
                <w:rStyle w:val="m-9115795407614457208s1"/>
                <w:rFonts w:ascii="Garamond" w:hAnsi="Garamond"/>
                <w:b w:val="0"/>
                <w:color w:val="000000" w:themeColor="text1"/>
                <w:sz w:val="24"/>
                <w:szCs w:val="24"/>
              </w:rPr>
            </w:rPrChange>
          </w:rPr>
          <w:delText xml:space="preserve"> </w:delText>
        </w:r>
      </w:del>
      <w:r w:rsidR="003A348C" w:rsidRPr="00DA34F0">
        <w:rPr>
          <w:rStyle w:val="m-9115795407614457208s1"/>
          <w:rFonts w:ascii="Times New Roman" w:hAnsi="Times New Roman"/>
          <w:b w:val="0"/>
          <w:color w:val="000000" w:themeColor="text1"/>
          <w:sz w:val="24"/>
          <w:szCs w:val="24"/>
          <w:rPrChange w:id="2629" w:author="Anna Wingfield" w:date="2024-03-14T16:20:00Z">
            <w:rPr>
              <w:rStyle w:val="m-9115795407614457208s1"/>
              <w:rFonts w:ascii="Garamond" w:hAnsi="Garamond"/>
              <w:b w:val="0"/>
              <w:color w:val="000000" w:themeColor="text1"/>
              <w:sz w:val="24"/>
              <w:szCs w:val="24"/>
            </w:rPr>
          </w:rPrChange>
        </w:rPr>
        <w:t>7</w:t>
      </w:r>
      <w:r w:rsidR="007E221B" w:rsidRPr="00DA34F0">
        <w:rPr>
          <w:rStyle w:val="m-9115795407614457208s1"/>
          <w:rFonts w:ascii="Times New Roman" w:hAnsi="Times New Roman"/>
          <w:b w:val="0"/>
          <w:color w:val="000000" w:themeColor="text1"/>
          <w:sz w:val="24"/>
          <w:szCs w:val="24"/>
          <w:rPrChange w:id="2630" w:author="Anna Wingfield" w:date="2024-03-14T16:20:00Z">
            <w:rPr>
              <w:rStyle w:val="m-9115795407614457208s1"/>
              <w:rFonts w:ascii="Garamond" w:hAnsi="Garamond"/>
              <w:b w:val="0"/>
              <w:color w:val="000000" w:themeColor="text1"/>
              <w:sz w:val="24"/>
              <w:szCs w:val="24"/>
            </w:rPr>
          </w:rPrChange>
        </w:rPr>
        <w:t>, Mati</w:t>
      </w:r>
      <w:r w:rsidR="00503182" w:rsidRPr="00DA34F0">
        <w:rPr>
          <w:rStyle w:val="m-9115795407614457208s1"/>
          <w:rFonts w:ascii="Times New Roman" w:hAnsi="Times New Roman"/>
          <w:b w:val="0"/>
          <w:color w:val="000000" w:themeColor="text1"/>
          <w:sz w:val="24"/>
          <w:szCs w:val="24"/>
          <w:rPrChange w:id="2631" w:author="Anna Wingfield" w:date="2024-03-14T16:20:00Z">
            <w:rPr>
              <w:rStyle w:val="m-9115795407614457208s1"/>
              <w:rFonts w:ascii="Garamond" w:hAnsi="Garamond"/>
              <w:b w:val="0"/>
              <w:color w:val="000000" w:themeColor="text1"/>
              <w:sz w:val="24"/>
              <w:szCs w:val="24"/>
            </w:rPr>
          </w:rPrChange>
        </w:rPr>
        <w:t xml:space="preserve">lda asks on the last page of </w:t>
      </w:r>
      <w:r w:rsidR="007E221B" w:rsidRPr="00DA34F0">
        <w:rPr>
          <w:rStyle w:val="m-9115795407614457208s1"/>
          <w:rFonts w:ascii="Times New Roman" w:hAnsi="Times New Roman"/>
          <w:b w:val="0"/>
          <w:color w:val="000000" w:themeColor="text1"/>
          <w:sz w:val="24"/>
          <w:szCs w:val="24"/>
          <w:rPrChange w:id="2632" w:author="Anna Wingfield" w:date="2024-03-14T16:20:00Z">
            <w:rPr>
              <w:rStyle w:val="m-9115795407614457208s1"/>
              <w:rFonts w:ascii="Garamond" w:hAnsi="Garamond"/>
              <w:b w:val="0"/>
              <w:color w:val="000000" w:themeColor="text1"/>
              <w:sz w:val="24"/>
              <w:szCs w:val="24"/>
            </w:rPr>
          </w:rPrChange>
        </w:rPr>
        <w:t xml:space="preserve">her </w:t>
      </w:r>
      <w:r w:rsidR="00D72191" w:rsidRPr="00DA34F0">
        <w:rPr>
          <w:rStyle w:val="m-9115795407614457208s1"/>
          <w:rFonts w:ascii="Times New Roman" w:hAnsi="Times New Roman"/>
          <w:b w:val="0"/>
          <w:color w:val="000000" w:themeColor="text1"/>
          <w:sz w:val="24"/>
          <w:szCs w:val="24"/>
          <w:rPrChange w:id="2633" w:author="Anna Wingfield" w:date="2024-03-14T16:20:00Z">
            <w:rPr>
              <w:rStyle w:val="m-9115795407614457208s1"/>
              <w:rFonts w:ascii="Garamond" w:hAnsi="Garamond"/>
              <w:b w:val="0"/>
              <w:color w:val="000000" w:themeColor="text1"/>
              <w:sz w:val="24"/>
              <w:szCs w:val="24"/>
            </w:rPr>
          </w:rPrChange>
        </w:rPr>
        <w:t xml:space="preserve">self-less </w:t>
      </w:r>
      <w:r w:rsidR="007E221B" w:rsidRPr="00DA34F0">
        <w:rPr>
          <w:rStyle w:val="m-9115795407614457208s1"/>
          <w:rFonts w:ascii="Times New Roman" w:hAnsi="Times New Roman"/>
          <w:b w:val="0"/>
          <w:color w:val="000000" w:themeColor="text1"/>
          <w:sz w:val="24"/>
          <w:szCs w:val="24"/>
          <w:rPrChange w:id="2634" w:author="Anna Wingfield" w:date="2024-03-14T16:20:00Z">
            <w:rPr>
              <w:rStyle w:val="m-9115795407614457208s1"/>
              <w:rFonts w:ascii="Garamond" w:hAnsi="Garamond"/>
              <w:b w:val="0"/>
              <w:color w:val="000000" w:themeColor="text1"/>
              <w:sz w:val="24"/>
              <w:szCs w:val="24"/>
            </w:rPr>
          </w:rPrChange>
        </w:rPr>
        <w:t>autobiography, “</w:t>
      </w:r>
      <w:r w:rsidR="003A348C" w:rsidRPr="00DA34F0">
        <w:rPr>
          <w:rStyle w:val="m-9115795407614457208s1"/>
          <w:rFonts w:ascii="Times New Roman" w:hAnsi="Times New Roman"/>
          <w:b w:val="0"/>
          <w:color w:val="000000" w:themeColor="text1"/>
          <w:sz w:val="24"/>
          <w:szCs w:val="24"/>
          <w:rPrChange w:id="2635" w:author="Anna Wingfield" w:date="2024-03-14T16:20:00Z">
            <w:rPr>
              <w:rStyle w:val="m-9115795407614457208s1"/>
              <w:rFonts w:ascii="Garamond" w:hAnsi="Garamond"/>
              <w:b w:val="0"/>
              <w:color w:val="000000" w:themeColor="text1"/>
              <w:sz w:val="24"/>
              <w:szCs w:val="24"/>
            </w:rPr>
          </w:rPrChange>
        </w:rPr>
        <w:t>why does my heart heave with the vain endeavor to cast aside the bitter anguish that covers it ‘</w:t>
      </w:r>
      <w:r w:rsidR="00B43C2D" w:rsidRPr="00DA34F0">
        <w:rPr>
          <w:rStyle w:val="m-9115795407614457208s1"/>
          <w:rFonts w:ascii="Times New Roman" w:hAnsi="Times New Roman"/>
          <w:b w:val="0"/>
          <w:color w:val="000000" w:themeColor="text1"/>
          <w:sz w:val="24"/>
          <w:szCs w:val="24"/>
          <w:rPrChange w:id="2636" w:author="Anna Wingfield" w:date="2024-03-14T16:20:00Z">
            <w:rPr>
              <w:rStyle w:val="m-9115795407614457208s1"/>
              <w:rFonts w:ascii="Garamond" w:hAnsi="Garamond"/>
              <w:b w:val="0"/>
              <w:color w:val="000000" w:themeColor="text1"/>
              <w:sz w:val="24"/>
              <w:szCs w:val="24"/>
            </w:rPr>
          </w:rPrChange>
        </w:rPr>
        <w:t>as the water covers the sea</w:t>
      </w:r>
      <w:r w:rsidR="007E221B" w:rsidRPr="00DA34F0">
        <w:rPr>
          <w:rStyle w:val="m-9115795407614457208s1"/>
          <w:rFonts w:ascii="Times New Roman" w:hAnsi="Times New Roman"/>
          <w:b w:val="0"/>
          <w:color w:val="000000" w:themeColor="text1"/>
          <w:sz w:val="24"/>
          <w:szCs w:val="24"/>
          <w:rPrChange w:id="2637" w:author="Anna Wingfield" w:date="2024-03-14T16:20:00Z">
            <w:rPr>
              <w:rStyle w:val="m-9115795407614457208s1"/>
              <w:rFonts w:ascii="Garamond" w:hAnsi="Garamond"/>
              <w:b w:val="0"/>
              <w:color w:val="000000" w:themeColor="text1"/>
              <w:sz w:val="24"/>
              <w:szCs w:val="24"/>
            </w:rPr>
          </w:rPrChange>
        </w:rPr>
        <w:t>’”</w:t>
      </w:r>
      <w:r w:rsidR="000C0751" w:rsidRPr="00DA34F0">
        <w:rPr>
          <w:rStyle w:val="m-9115795407614457208s1"/>
          <w:rFonts w:ascii="Times New Roman" w:hAnsi="Times New Roman"/>
          <w:b w:val="0"/>
          <w:color w:val="000000" w:themeColor="text1"/>
          <w:sz w:val="24"/>
          <w:szCs w:val="24"/>
          <w:rPrChange w:id="2638" w:author="Anna Wingfield" w:date="2024-03-14T16:20:00Z">
            <w:rPr>
              <w:rStyle w:val="m-9115795407614457208s1"/>
              <w:rFonts w:ascii="Garamond" w:hAnsi="Garamond"/>
              <w:b w:val="0"/>
              <w:color w:val="000000" w:themeColor="text1"/>
              <w:sz w:val="24"/>
              <w:szCs w:val="24"/>
            </w:rPr>
          </w:rPrChange>
        </w:rPr>
        <w:t xml:space="preserve"> </w:t>
      </w:r>
      <w:commentRangeStart w:id="2639"/>
      <w:r w:rsidR="000C0751" w:rsidRPr="00DA34F0">
        <w:rPr>
          <w:rStyle w:val="m-9115795407614457208s1"/>
          <w:rFonts w:ascii="Times New Roman" w:hAnsi="Times New Roman"/>
          <w:b w:val="0"/>
          <w:color w:val="000000" w:themeColor="text1"/>
          <w:sz w:val="24"/>
          <w:szCs w:val="24"/>
          <w:rPrChange w:id="2640" w:author="Anna Wingfield" w:date="2024-03-14T16:20:00Z">
            <w:rPr>
              <w:rStyle w:val="m-9115795407614457208s1"/>
              <w:rFonts w:ascii="Garamond" w:hAnsi="Garamond"/>
              <w:b w:val="0"/>
              <w:color w:val="000000" w:themeColor="text1"/>
              <w:sz w:val="24"/>
              <w:szCs w:val="24"/>
            </w:rPr>
          </w:rPrChange>
        </w:rPr>
        <w:t>(210)</w:t>
      </w:r>
      <w:r w:rsidR="00D72191" w:rsidRPr="00DA34F0">
        <w:rPr>
          <w:rStyle w:val="m-9115795407614457208s1"/>
          <w:rFonts w:ascii="Times New Roman" w:hAnsi="Times New Roman"/>
          <w:b w:val="0"/>
          <w:color w:val="000000" w:themeColor="text1"/>
          <w:sz w:val="24"/>
          <w:szCs w:val="24"/>
          <w:rPrChange w:id="2641" w:author="Anna Wingfield" w:date="2024-03-14T16:20:00Z">
            <w:rPr>
              <w:rStyle w:val="m-9115795407614457208s1"/>
              <w:rFonts w:ascii="Garamond" w:hAnsi="Garamond"/>
              <w:b w:val="0"/>
              <w:color w:val="000000" w:themeColor="text1"/>
              <w:sz w:val="24"/>
              <w:szCs w:val="24"/>
            </w:rPr>
          </w:rPrChange>
        </w:rPr>
        <w:t xml:space="preserve">? </w:t>
      </w:r>
      <w:commentRangeEnd w:id="2639"/>
      <w:r w:rsidR="00875389">
        <w:rPr>
          <w:rStyle w:val="CommentReference"/>
          <w:rFonts w:ascii="Garamond" w:hAnsi="Garamond"/>
          <w:b w:val="0"/>
          <w:bCs w:val="0"/>
          <w:lang w:eastAsia="ja-JP"/>
        </w:rPr>
        <w:commentReference w:id="2639"/>
      </w:r>
      <w:r w:rsidR="000D6BBA" w:rsidRPr="00DA34F0">
        <w:rPr>
          <w:rStyle w:val="m-9115795407614457208s1"/>
          <w:rFonts w:ascii="Times New Roman" w:hAnsi="Times New Roman"/>
          <w:b w:val="0"/>
          <w:color w:val="000000" w:themeColor="text1"/>
          <w:sz w:val="24"/>
          <w:szCs w:val="24"/>
          <w:rPrChange w:id="2642" w:author="Anna Wingfield" w:date="2024-03-14T16:20:00Z">
            <w:rPr>
              <w:rStyle w:val="m-9115795407614457208s1"/>
              <w:rFonts w:ascii="Garamond" w:hAnsi="Garamond"/>
              <w:b w:val="0"/>
              <w:color w:val="000000" w:themeColor="text1"/>
              <w:sz w:val="24"/>
              <w:szCs w:val="24"/>
            </w:rPr>
          </w:rPrChange>
        </w:rPr>
        <w:t>If one were to pose that question, about waters that are islands, that know the name</w:t>
      </w:r>
      <w:r w:rsidR="003E1057" w:rsidRPr="00DA34F0">
        <w:rPr>
          <w:rStyle w:val="m-9115795407614457208s1"/>
          <w:rFonts w:ascii="Times New Roman" w:hAnsi="Times New Roman"/>
          <w:b w:val="0"/>
          <w:color w:val="000000" w:themeColor="text1"/>
          <w:sz w:val="24"/>
          <w:szCs w:val="24"/>
          <w:rPrChange w:id="2643" w:author="Anna Wingfield" w:date="2024-03-14T16:20:00Z">
            <w:rPr>
              <w:rStyle w:val="m-9115795407614457208s1"/>
              <w:rFonts w:ascii="Garamond" w:hAnsi="Garamond"/>
              <w:b w:val="0"/>
              <w:color w:val="000000" w:themeColor="text1"/>
              <w:sz w:val="24"/>
              <w:szCs w:val="24"/>
            </w:rPr>
          </w:rPrChange>
        </w:rPr>
        <w:t>s</w:t>
      </w:r>
      <w:r w:rsidR="000D6BBA" w:rsidRPr="00DA34F0">
        <w:rPr>
          <w:rStyle w:val="m-9115795407614457208s1"/>
          <w:rFonts w:ascii="Times New Roman" w:hAnsi="Times New Roman"/>
          <w:b w:val="0"/>
          <w:color w:val="000000" w:themeColor="text1"/>
          <w:sz w:val="24"/>
          <w:szCs w:val="24"/>
          <w:rPrChange w:id="2644" w:author="Anna Wingfield" w:date="2024-03-14T16:20:00Z">
            <w:rPr>
              <w:rStyle w:val="m-9115795407614457208s1"/>
              <w:rFonts w:ascii="Garamond" w:hAnsi="Garamond"/>
              <w:b w:val="0"/>
              <w:color w:val="000000" w:themeColor="text1"/>
              <w:sz w:val="24"/>
              <w:szCs w:val="24"/>
            </w:rPr>
          </w:rPrChange>
        </w:rPr>
        <w:t xml:space="preserve"> of shore</w:t>
      </w:r>
      <w:r w:rsidR="001617F2" w:rsidRPr="00DA34F0">
        <w:rPr>
          <w:rStyle w:val="m-9115795407614457208s1"/>
          <w:rFonts w:ascii="Times New Roman" w:hAnsi="Times New Roman"/>
          <w:b w:val="0"/>
          <w:color w:val="000000" w:themeColor="text1"/>
          <w:sz w:val="24"/>
          <w:szCs w:val="24"/>
          <w:rPrChange w:id="2645" w:author="Anna Wingfield" w:date="2024-03-14T16:20:00Z">
            <w:rPr>
              <w:rStyle w:val="m-9115795407614457208s1"/>
              <w:rFonts w:ascii="Garamond" w:hAnsi="Garamond"/>
              <w:b w:val="0"/>
              <w:color w:val="000000" w:themeColor="text1"/>
              <w:sz w:val="24"/>
              <w:szCs w:val="24"/>
            </w:rPr>
          </w:rPrChange>
        </w:rPr>
        <w:t>s</w:t>
      </w:r>
      <w:r w:rsidR="000D6BBA" w:rsidRPr="00DA34F0">
        <w:rPr>
          <w:rStyle w:val="m-9115795407614457208s1"/>
          <w:rFonts w:ascii="Times New Roman" w:hAnsi="Times New Roman"/>
          <w:b w:val="0"/>
          <w:color w:val="000000" w:themeColor="text1"/>
          <w:sz w:val="24"/>
          <w:szCs w:val="24"/>
          <w:rPrChange w:id="2646" w:author="Anna Wingfield" w:date="2024-03-14T16:20:00Z">
            <w:rPr>
              <w:rStyle w:val="m-9115795407614457208s1"/>
              <w:rFonts w:ascii="Garamond" w:hAnsi="Garamond"/>
              <w:b w:val="0"/>
              <w:color w:val="000000" w:themeColor="text1"/>
              <w:sz w:val="24"/>
              <w:szCs w:val="24"/>
            </w:rPr>
          </w:rPrChange>
        </w:rPr>
        <w:t>, that ask you to be, but be how who you are, over there, what is that to say about the heart o</w:t>
      </w:r>
      <w:r w:rsidR="001617F2" w:rsidRPr="00DA34F0">
        <w:rPr>
          <w:rStyle w:val="m-9115795407614457208s1"/>
          <w:rFonts w:ascii="Times New Roman" w:hAnsi="Times New Roman"/>
          <w:b w:val="0"/>
          <w:color w:val="000000" w:themeColor="text1"/>
          <w:sz w:val="24"/>
          <w:szCs w:val="24"/>
          <w:rPrChange w:id="2647" w:author="Anna Wingfield" w:date="2024-03-14T16:20:00Z">
            <w:rPr>
              <w:rStyle w:val="m-9115795407614457208s1"/>
              <w:rFonts w:ascii="Garamond" w:hAnsi="Garamond"/>
              <w:b w:val="0"/>
              <w:color w:val="000000" w:themeColor="text1"/>
              <w:sz w:val="24"/>
              <w:szCs w:val="24"/>
            </w:rPr>
          </w:rPrChange>
        </w:rPr>
        <w:t xml:space="preserve">h covered by the selfless sea? And what would Shelley, to this, say, and would it be waving or drowning? </w:t>
      </w:r>
      <w:r w:rsidR="007B2DCF" w:rsidRPr="00DA34F0">
        <w:rPr>
          <w:rStyle w:val="m-9115795407614457208s1"/>
          <w:rFonts w:ascii="Times New Roman" w:hAnsi="Times New Roman"/>
          <w:b w:val="0"/>
          <w:color w:val="000000" w:themeColor="text1"/>
          <w:sz w:val="24"/>
          <w:szCs w:val="24"/>
          <w:rPrChange w:id="2648" w:author="Anna Wingfield" w:date="2024-03-14T16:20:00Z">
            <w:rPr>
              <w:rStyle w:val="m-9115795407614457208s1"/>
              <w:rFonts w:ascii="Garamond" w:hAnsi="Garamond"/>
              <w:b w:val="0"/>
              <w:color w:val="000000" w:themeColor="text1"/>
              <w:sz w:val="24"/>
              <w:szCs w:val="24"/>
            </w:rPr>
          </w:rPrChange>
        </w:rPr>
        <w:t>Would she be able to say, yes, ye</w:t>
      </w:r>
      <w:r w:rsidR="007A6BCE" w:rsidRPr="00DA34F0">
        <w:rPr>
          <w:rStyle w:val="m-9115795407614457208s1"/>
          <w:rFonts w:ascii="Times New Roman" w:hAnsi="Times New Roman"/>
          <w:b w:val="0"/>
          <w:color w:val="000000" w:themeColor="text1"/>
          <w:sz w:val="24"/>
          <w:szCs w:val="24"/>
          <w:rPrChange w:id="2649" w:author="Anna Wingfield" w:date="2024-03-14T16:20:00Z">
            <w:rPr>
              <w:rStyle w:val="m-9115795407614457208s1"/>
              <w:rFonts w:ascii="Garamond" w:hAnsi="Garamond"/>
              <w:b w:val="0"/>
              <w:color w:val="000000" w:themeColor="text1"/>
              <w:sz w:val="24"/>
              <w:szCs w:val="24"/>
            </w:rPr>
          </w:rPrChange>
        </w:rPr>
        <w:t>s</w:t>
      </w:r>
      <w:r w:rsidR="007B2DCF" w:rsidRPr="00DA34F0">
        <w:rPr>
          <w:rStyle w:val="m-9115795407614457208s1"/>
          <w:rFonts w:ascii="Times New Roman" w:hAnsi="Times New Roman"/>
          <w:b w:val="0"/>
          <w:color w:val="000000" w:themeColor="text1"/>
          <w:sz w:val="24"/>
          <w:szCs w:val="24"/>
          <w:rPrChange w:id="2650" w:author="Anna Wingfield" w:date="2024-03-14T16:20:00Z">
            <w:rPr>
              <w:rStyle w:val="m-9115795407614457208s1"/>
              <w:rFonts w:ascii="Garamond" w:hAnsi="Garamond"/>
              <w:b w:val="0"/>
              <w:color w:val="000000" w:themeColor="text1"/>
              <w:sz w:val="24"/>
              <w:szCs w:val="24"/>
            </w:rPr>
          </w:rPrChange>
        </w:rPr>
        <w:t>, I will, a contingent loneliness of the self that it identifies, exposes, explores</w:t>
      </w:r>
      <w:r w:rsidR="00163046" w:rsidRPr="00DA34F0">
        <w:rPr>
          <w:rStyle w:val="m-9115795407614457208s1"/>
          <w:rFonts w:ascii="Times New Roman" w:hAnsi="Times New Roman"/>
          <w:b w:val="0"/>
          <w:color w:val="000000" w:themeColor="text1"/>
          <w:sz w:val="24"/>
          <w:szCs w:val="24"/>
          <w:rPrChange w:id="2651" w:author="Anna Wingfield" w:date="2024-03-14T16:20:00Z">
            <w:rPr>
              <w:rStyle w:val="m-9115795407614457208s1"/>
              <w:rFonts w:ascii="Garamond" w:hAnsi="Garamond"/>
              <w:b w:val="0"/>
              <w:color w:val="000000" w:themeColor="text1"/>
              <w:sz w:val="24"/>
              <w:szCs w:val="24"/>
            </w:rPr>
          </w:rPrChange>
        </w:rPr>
        <w:t>,</w:t>
      </w:r>
      <w:r w:rsidR="007B2DCF" w:rsidRPr="00DA34F0">
        <w:rPr>
          <w:rStyle w:val="m-9115795407614457208s1"/>
          <w:rFonts w:ascii="Times New Roman" w:hAnsi="Times New Roman"/>
          <w:b w:val="0"/>
          <w:color w:val="000000" w:themeColor="text1"/>
          <w:sz w:val="24"/>
          <w:szCs w:val="24"/>
          <w:rPrChange w:id="2652" w:author="Anna Wingfield" w:date="2024-03-14T16:20:00Z">
            <w:rPr>
              <w:rStyle w:val="m-9115795407614457208s1"/>
              <w:rFonts w:ascii="Garamond" w:hAnsi="Garamond"/>
              <w:b w:val="0"/>
              <w:color w:val="000000" w:themeColor="text1"/>
              <w:sz w:val="24"/>
              <w:szCs w:val="24"/>
            </w:rPr>
          </w:rPrChange>
        </w:rPr>
        <w:t xml:space="preserve"> a sea for being, a Lionel and Matilda and creature Halloween party adrift finally finding home? </w:t>
      </w:r>
      <w:r w:rsidR="007E221B" w:rsidRPr="00DA34F0">
        <w:rPr>
          <w:rStyle w:val="m-9115795407614457208s1"/>
          <w:rFonts w:ascii="Times New Roman" w:hAnsi="Times New Roman"/>
          <w:b w:val="0"/>
          <w:color w:val="000000" w:themeColor="text1"/>
          <w:sz w:val="24"/>
          <w:szCs w:val="24"/>
          <w:rPrChange w:id="2653" w:author="Anna Wingfield" w:date="2024-03-14T16:20:00Z">
            <w:rPr>
              <w:rStyle w:val="m-9115795407614457208s1"/>
              <w:rFonts w:ascii="Garamond" w:hAnsi="Garamond"/>
              <w:b w:val="0"/>
              <w:color w:val="000000" w:themeColor="text1"/>
              <w:sz w:val="24"/>
              <w:szCs w:val="24"/>
            </w:rPr>
          </w:rPrChange>
        </w:rPr>
        <w:t xml:space="preserve">If Shelley were to </w:t>
      </w:r>
      <w:r w:rsidR="00163046" w:rsidRPr="00DA34F0">
        <w:rPr>
          <w:rStyle w:val="m-9115795407614457208s1"/>
          <w:rFonts w:ascii="Times New Roman" w:hAnsi="Times New Roman"/>
          <w:b w:val="0"/>
          <w:color w:val="000000" w:themeColor="text1"/>
          <w:sz w:val="24"/>
          <w:szCs w:val="24"/>
          <w:rPrChange w:id="2654" w:author="Anna Wingfield" w:date="2024-03-14T16:20:00Z">
            <w:rPr>
              <w:rStyle w:val="m-9115795407614457208s1"/>
              <w:rFonts w:ascii="Garamond" w:hAnsi="Garamond"/>
              <w:b w:val="0"/>
              <w:color w:val="000000" w:themeColor="text1"/>
              <w:sz w:val="24"/>
              <w:szCs w:val="24"/>
            </w:rPr>
          </w:rPrChange>
        </w:rPr>
        <w:t xml:space="preserve">answer, </w:t>
      </w:r>
      <w:r w:rsidR="00CE39A4" w:rsidRPr="00DA34F0">
        <w:rPr>
          <w:rStyle w:val="m-9115795407614457208s1"/>
          <w:rFonts w:ascii="Times New Roman" w:hAnsi="Times New Roman"/>
          <w:b w:val="0"/>
          <w:color w:val="000000" w:themeColor="text1"/>
          <w:sz w:val="24"/>
          <w:szCs w:val="24"/>
          <w:rPrChange w:id="2655" w:author="Anna Wingfield" w:date="2024-03-14T16:20:00Z">
            <w:rPr>
              <w:rStyle w:val="m-9115795407614457208s1"/>
              <w:rFonts w:ascii="Garamond" w:hAnsi="Garamond"/>
              <w:b w:val="0"/>
              <w:color w:val="000000" w:themeColor="text1"/>
              <w:sz w:val="24"/>
              <w:szCs w:val="24"/>
            </w:rPr>
          </w:rPrChange>
        </w:rPr>
        <w:t>even in her</w:t>
      </w:r>
      <w:r w:rsidR="007E221B" w:rsidRPr="00DA34F0">
        <w:rPr>
          <w:rStyle w:val="m-9115795407614457208s1"/>
          <w:rFonts w:ascii="Times New Roman" w:hAnsi="Times New Roman"/>
          <w:b w:val="0"/>
          <w:color w:val="000000" w:themeColor="text1"/>
          <w:sz w:val="24"/>
          <w:szCs w:val="24"/>
          <w:rPrChange w:id="2656" w:author="Anna Wingfield" w:date="2024-03-14T16:20:00Z">
            <w:rPr>
              <w:rStyle w:val="m-9115795407614457208s1"/>
              <w:rFonts w:ascii="Garamond" w:hAnsi="Garamond"/>
              <w:b w:val="0"/>
              <w:color w:val="000000" w:themeColor="text1"/>
              <w:sz w:val="24"/>
              <w:szCs w:val="24"/>
            </w:rPr>
          </w:rPrChange>
        </w:rPr>
        <w:t xml:space="preserve"> ghostl</w:t>
      </w:r>
      <w:r w:rsidR="00CB184A" w:rsidRPr="00DA34F0">
        <w:rPr>
          <w:rStyle w:val="m-9115795407614457208s1"/>
          <w:rFonts w:ascii="Times New Roman" w:hAnsi="Times New Roman"/>
          <w:b w:val="0"/>
          <w:color w:val="000000" w:themeColor="text1"/>
          <w:sz w:val="24"/>
          <w:szCs w:val="24"/>
          <w:rPrChange w:id="2657" w:author="Anna Wingfield" w:date="2024-03-14T16:20:00Z">
            <w:rPr>
              <w:rStyle w:val="m-9115795407614457208s1"/>
              <w:rFonts w:ascii="Garamond" w:hAnsi="Garamond"/>
              <w:b w:val="0"/>
              <w:color w:val="000000" w:themeColor="text1"/>
              <w:sz w:val="24"/>
              <w:szCs w:val="24"/>
            </w:rPr>
          </w:rPrChange>
        </w:rPr>
        <w:t>y books dying a beautiful death</w:t>
      </w:r>
      <w:r w:rsidR="007E221B" w:rsidRPr="00DA34F0">
        <w:rPr>
          <w:rStyle w:val="m-9115795407614457208s1"/>
          <w:rFonts w:ascii="Times New Roman" w:hAnsi="Times New Roman"/>
          <w:b w:val="0"/>
          <w:color w:val="000000" w:themeColor="text1"/>
          <w:sz w:val="24"/>
          <w:szCs w:val="24"/>
          <w:rPrChange w:id="2658" w:author="Anna Wingfield" w:date="2024-03-14T16:20:00Z">
            <w:rPr>
              <w:rStyle w:val="m-9115795407614457208s1"/>
              <w:rFonts w:ascii="Garamond" w:hAnsi="Garamond"/>
              <w:b w:val="0"/>
              <w:color w:val="000000" w:themeColor="text1"/>
              <w:sz w:val="24"/>
              <w:szCs w:val="24"/>
            </w:rPr>
          </w:rPrChange>
        </w:rPr>
        <w:t xml:space="preserve"> I think</w:t>
      </w:r>
      <w:r w:rsidR="00CA3D8D" w:rsidRPr="00DA34F0">
        <w:rPr>
          <w:rStyle w:val="m-9115795407614457208s1"/>
          <w:rFonts w:ascii="Times New Roman" w:hAnsi="Times New Roman"/>
          <w:b w:val="0"/>
          <w:color w:val="000000" w:themeColor="text1"/>
          <w:sz w:val="24"/>
          <w:szCs w:val="24"/>
          <w:rPrChange w:id="2659" w:author="Anna Wingfield" w:date="2024-03-14T16:20:00Z">
            <w:rPr>
              <w:rStyle w:val="m-9115795407614457208s1"/>
              <w:rFonts w:ascii="Garamond" w:hAnsi="Garamond"/>
              <w:b w:val="0"/>
              <w:color w:val="000000" w:themeColor="text1"/>
              <w:sz w:val="24"/>
              <w:szCs w:val="24"/>
            </w:rPr>
          </w:rPrChange>
        </w:rPr>
        <w:t>, I think, perhaps,</w:t>
      </w:r>
      <w:r w:rsidR="007E221B" w:rsidRPr="00DA34F0">
        <w:rPr>
          <w:rStyle w:val="m-9115795407614457208s1"/>
          <w:rFonts w:ascii="Times New Roman" w:hAnsi="Times New Roman"/>
          <w:b w:val="0"/>
          <w:color w:val="000000" w:themeColor="text1"/>
          <w:sz w:val="24"/>
          <w:szCs w:val="24"/>
          <w:rPrChange w:id="2660" w:author="Anna Wingfield" w:date="2024-03-14T16:20:00Z">
            <w:rPr>
              <w:rStyle w:val="m-9115795407614457208s1"/>
              <w:rFonts w:ascii="Garamond" w:hAnsi="Garamond"/>
              <w:b w:val="0"/>
              <w:color w:val="000000" w:themeColor="text1"/>
              <w:sz w:val="24"/>
              <w:szCs w:val="24"/>
            </w:rPr>
          </w:rPrChange>
        </w:rPr>
        <w:t xml:space="preserve"> she might say the heart as the world, her world as her heart, and the heart of Percy I kept, the water that covered that heart, </w:t>
      </w:r>
      <w:r w:rsidR="00930B60" w:rsidRPr="00DA34F0">
        <w:rPr>
          <w:rStyle w:val="m-9115795407614457208s1"/>
          <w:rFonts w:ascii="Times New Roman" w:hAnsi="Times New Roman"/>
          <w:b w:val="0"/>
          <w:color w:val="000000" w:themeColor="text1"/>
          <w:sz w:val="24"/>
          <w:szCs w:val="24"/>
          <w:rPrChange w:id="2661" w:author="Anna Wingfield" w:date="2024-03-14T16:20:00Z">
            <w:rPr>
              <w:rStyle w:val="m-9115795407614457208s1"/>
              <w:rFonts w:ascii="Garamond" w:hAnsi="Garamond"/>
              <w:b w:val="0"/>
              <w:color w:val="000000" w:themeColor="text1"/>
              <w:sz w:val="24"/>
              <w:szCs w:val="24"/>
            </w:rPr>
          </w:rPrChange>
        </w:rPr>
        <w:t xml:space="preserve">that heart you broke, that heart I kept, that heart that is yours, </w:t>
      </w:r>
      <w:r w:rsidR="007E221B" w:rsidRPr="00DA34F0">
        <w:rPr>
          <w:rStyle w:val="m-9115795407614457208s1"/>
          <w:rFonts w:ascii="Times New Roman" w:hAnsi="Times New Roman"/>
          <w:b w:val="0"/>
          <w:color w:val="000000" w:themeColor="text1"/>
          <w:sz w:val="24"/>
          <w:szCs w:val="24"/>
          <w:rPrChange w:id="2662" w:author="Anna Wingfield" w:date="2024-03-14T16:20:00Z">
            <w:rPr>
              <w:rStyle w:val="m-9115795407614457208s1"/>
              <w:rFonts w:ascii="Garamond" w:hAnsi="Garamond"/>
              <w:b w:val="0"/>
              <w:color w:val="000000" w:themeColor="text1"/>
              <w:sz w:val="24"/>
              <w:szCs w:val="24"/>
            </w:rPr>
          </w:rPrChange>
        </w:rPr>
        <w:t xml:space="preserve">the ghost that now lives as the love of that heart in a writing too knowing in its unknowingness of its secret to speak it, to kill that love, to drown it. I believe in ghosts. </w:t>
      </w:r>
      <w:r w:rsidR="00FA471C" w:rsidRPr="00DA34F0">
        <w:rPr>
          <w:rStyle w:val="m-9115795407614457208s1"/>
          <w:rFonts w:ascii="Times New Roman" w:hAnsi="Times New Roman"/>
          <w:b w:val="0"/>
          <w:color w:val="000000" w:themeColor="text1"/>
          <w:sz w:val="24"/>
          <w:szCs w:val="24"/>
          <w:rPrChange w:id="2663" w:author="Anna Wingfield" w:date="2024-03-14T16:20:00Z">
            <w:rPr>
              <w:rStyle w:val="m-9115795407614457208s1"/>
              <w:rFonts w:ascii="Garamond" w:hAnsi="Garamond"/>
              <w:b w:val="0"/>
              <w:color w:val="000000" w:themeColor="text1"/>
              <w:sz w:val="24"/>
              <w:szCs w:val="24"/>
            </w:rPr>
          </w:rPrChange>
        </w:rPr>
        <w:t>I think.</w:t>
      </w:r>
      <w:r w:rsidR="00BC7F9E" w:rsidRPr="00DA34F0">
        <w:rPr>
          <w:rStyle w:val="m-9115795407614457208s1"/>
          <w:rFonts w:ascii="Times New Roman" w:hAnsi="Times New Roman"/>
          <w:b w:val="0"/>
          <w:color w:val="000000" w:themeColor="text1"/>
          <w:sz w:val="24"/>
          <w:szCs w:val="24"/>
          <w:rPrChange w:id="2664" w:author="Anna Wingfield" w:date="2024-03-14T16:20:00Z">
            <w:rPr>
              <w:rStyle w:val="m-9115795407614457208s1"/>
              <w:rFonts w:ascii="Garamond" w:hAnsi="Garamond"/>
              <w:b w:val="0"/>
              <w:color w:val="000000" w:themeColor="text1"/>
              <w:sz w:val="24"/>
              <w:szCs w:val="24"/>
            </w:rPr>
          </w:rPrChange>
        </w:rPr>
        <w:t xml:space="preserve"> </w:t>
      </w:r>
      <w:r w:rsidR="005350D8" w:rsidRPr="00DA34F0">
        <w:rPr>
          <w:rStyle w:val="m-9115795407614457208s1"/>
          <w:rFonts w:ascii="Times New Roman" w:hAnsi="Times New Roman"/>
          <w:b w:val="0"/>
          <w:color w:val="000000" w:themeColor="text1"/>
          <w:sz w:val="24"/>
          <w:szCs w:val="24"/>
          <w:rPrChange w:id="2665" w:author="Anna Wingfield" w:date="2024-03-14T16:20:00Z">
            <w:rPr>
              <w:rStyle w:val="m-9115795407614457208s1"/>
              <w:rFonts w:ascii="Garamond" w:hAnsi="Garamond"/>
              <w:b w:val="0"/>
              <w:color w:val="000000" w:themeColor="text1"/>
              <w:sz w:val="24"/>
              <w:szCs w:val="24"/>
            </w:rPr>
          </w:rPrChange>
        </w:rPr>
        <w:t xml:space="preserve">I think then, </w:t>
      </w:r>
      <w:r w:rsidR="007E221B" w:rsidRPr="00DA34F0">
        <w:rPr>
          <w:rStyle w:val="m-9115795407614457208s1"/>
          <w:rFonts w:ascii="Times New Roman" w:hAnsi="Times New Roman"/>
          <w:b w:val="0"/>
          <w:color w:val="000000" w:themeColor="text1"/>
          <w:sz w:val="24"/>
          <w:szCs w:val="24"/>
          <w:rPrChange w:id="2666" w:author="Anna Wingfield" w:date="2024-03-14T16:20:00Z">
            <w:rPr>
              <w:rStyle w:val="m-9115795407614457208s1"/>
              <w:rFonts w:ascii="Garamond" w:hAnsi="Garamond"/>
              <w:b w:val="0"/>
              <w:color w:val="000000" w:themeColor="text1"/>
              <w:sz w:val="24"/>
              <w:szCs w:val="24"/>
            </w:rPr>
          </w:rPrChange>
        </w:rPr>
        <w:t xml:space="preserve">that </w:t>
      </w:r>
      <w:r w:rsidR="005350D8" w:rsidRPr="00DA34F0">
        <w:rPr>
          <w:rStyle w:val="m-9115795407614457208s1"/>
          <w:rFonts w:ascii="Times New Roman" w:hAnsi="Times New Roman"/>
          <w:b w:val="0"/>
          <w:color w:val="000000" w:themeColor="text1"/>
          <w:sz w:val="24"/>
          <w:szCs w:val="24"/>
          <w:rPrChange w:id="2667" w:author="Anna Wingfield" w:date="2024-03-14T16:20:00Z">
            <w:rPr>
              <w:rStyle w:val="m-9115795407614457208s1"/>
              <w:rFonts w:ascii="Garamond" w:hAnsi="Garamond"/>
              <w:b w:val="0"/>
              <w:color w:val="000000" w:themeColor="text1"/>
              <w:sz w:val="24"/>
              <w:szCs w:val="24"/>
            </w:rPr>
          </w:rPrChange>
        </w:rPr>
        <w:t>if we were to ask Shelley</w:t>
      </w:r>
      <w:r w:rsidR="00045C8A" w:rsidRPr="00DA34F0">
        <w:rPr>
          <w:rStyle w:val="m-9115795407614457208s1"/>
          <w:rFonts w:ascii="Times New Roman" w:hAnsi="Times New Roman"/>
          <w:b w:val="0"/>
          <w:color w:val="000000" w:themeColor="text1"/>
          <w:sz w:val="24"/>
          <w:szCs w:val="24"/>
          <w:rPrChange w:id="2668" w:author="Anna Wingfield" w:date="2024-03-14T16:20:00Z">
            <w:rPr>
              <w:rStyle w:val="m-9115795407614457208s1"/>
              <w:rFonts w:ascii="Garamond" w:hAnsi="Garamond"/>
              <w:b w:val="0"/>
              <w:color w:val="000000" w:themeColor="text1"/>
              <w:sz w:val="24"/>
              <w:szCs w:val="24"/>
            </w:rPr>
          </w:rPrChange>
        </w:rPr>
        <w:t xml:space="preserve"> wh</w:t>
      </w:r>
      <w:r w:rsidR="007E221B" w:rsidRPr="00DA34F0">
        <w:rPr>
          <w:rStyle w:val="m-9115795407614457208s1"/>
          <w:rFonts w:ascii="Times New Roman" w:hAnsi="Times New Roman"/>
          <w:b w:val="0"/>
          <w:color w:val="000000" w:themeColor="text1"/>
          <w:sz w:val="24"/>
          <w:szCs w:val="24"/>
          <w:rPrChange w:id="2669" w:author="Anna Wingfield" w:date="2024-03-14T16:20:00Z">
            <w:rPr>
              <w:rStyle w:val="m-9115795407614457208s1"/>
              <w:rFonts w:ascii="Garamond" w:hAnsi="Garamond"/>
              <w:b w:val="0"/>
              <w:color w:val="000000" w:themeColor="text1"/>
              <w:sz w:val="24"/>
              <w:szCs w:val="24"/>
            </w:rPr>
          </w:rPrChange>
        </w:rPr>
        <w:t>at she meant, what this, her strange</w:t>
      </w:r>
      <w:r w:rsidR="00045C8A" w:rsidRPr="00DA34F0">
        <w:rPr>
          <w:rStyle w:val="m-9115795407614457208s1"/>
          <w:rFonts w:ascii="Times New Roman" w:hAnsi="Times New Roman"/>
          <w:b w:val="0"/>
          <w:color w:val="000000" w:themeColor="text1"/>
          <w:sz w:val="24"/>
          <w:szCs w:val="24"/>
          <w:rPrChange w:id="2670" w:author="Anna Wingfield" w:date="2024-03-14T16:20:00Z">
            <w:rPr>
              <w:rStyle w:val="m-9115795407614457208s1"/>
              <w:rFonts w:ascii="Garamond" w:hAnsi="Garamond"/>
              <w:b w:val="0"/>
              <w:color w:val="000000" w:themeColor="text1"/>
              <w:sz w:val="24"/>
              <w:szCs w:val="24"/>
            </w:rPr>
          </w:rPrChange>
        </w:rPr>
        <w:t xml:space="preserve"> autobiography on autobiography</w:t>
      </w:r>
      <w:r w:rsidR="007E221B" w:rsidRPr="00DA34F0">
        <w:rPr>
          <w:rStyle w:val="m-9115795407614457208s1"/>
          <w:rFonts w:ascii="Times New Roman" w:hAnsi="Times New Roman"/>
          <w:b w:val="0"/>
          <w:color w:val="000000" w:themeColor="text1"/>
          <w:sz w:val="24"/>
          <w:szCs w:val="24"/>
          <w:rPrChange w:id="2671" w:author="Anna Wingfield" w:date="2024-03-14T16:20:00Z">
            <w:rPr>
              <w:rStyle w:val="m-9115795407614457208s1"/>
              <w:rFonts w:ascii="Garamond" w:hAnsi="Garamond"/>
              <w:b w:val="0"/>
              <w:color w:val="000000" w:themeColor="text1"/>
              <w:sz w:val="24"/>
              <w:szCs w:val="24"/>
            </w:rPr>
          </w:rPrChange>
        </w:rPr>
        <w:t xml:space="preserve"> means,</w:t>
      </w:r>
      <w:r w:rsidR="005350D8" w:rsidRPr="00DA34F0">
        <w:rPr>
          <w:rStyle w:val="m-9115795407614457208s1"/>
          <w:rFonts w:ascii="Times New Roman" w:hAnsi="Times New Roman"/>
          <w:b w:val="0"/>
          <w:color w:val="000000" w:themeColor="text1"/>
          <w:sz w:val="24"/>
          <w:szCs w:val="24"/>
          <w:rPrChange w:id="2672" w:author="Anna Wingfield" w:date="2024-03-14T16:20:00Z">
            <w:rPr>
              <w:rStyle w:val="m-9115795407614457208s1"/>
              <w:rFonts w:ascii="Garamond" w:hAnsi="Garamond"/>
              <w:b w:val="0"/>
              <w:color w:val="000000" w:themeColor="text1"/>
              <w:sz w:val="24"/>
              <w:szCs w:val="24"/>
            </w:rPr>
          </w:rPrChange>
        </w:rPr>
        <w:t xml:space="preserve"> </w:t>
      </w:r>
      <w:r w:rsidR="00045C8A" w:rsidRPr="00DA34F0">
        <w:rPr>
          <w:rStyle w:val="m-9115795407614457208s1"/>
          <w:rFonts w:ascii="Times New Roman" w:hAnsi="Times New Roman"/>
          <w:b w:val="0"/>
          <w:color w:val="000000" w:themeColor="text1"/>
          <w:sz w:val="24"/>
          <w:szCs w:val="24"/>
          <w:rPrChange w:id="2673" w:author="Anna Wingfield" w:date="2024-03-14T16:20:00Z">
            <w:rPr>
              <w:rStyle w:val="m-9115795407614457208s1"/>
              <w:rFonts w:ascii="Garamond" w:hAnsi="Garamond"/>
              <w:b w:val="0"/>
              <w:color w:val="000000" w:themeColor="text1"/>
              <w:sz w:val="24"/>
              <w:szCs w:val="24"/>
            </w:rPr>
          </w:rPrChange>
        </w:rPr>
        <w:t xml:space="preserve">she </w:t>
      </w:r>
      <w:r w:rsidR="007E221B" w:rsidRPr="00DA34F0">
        <w:rPr>
          <w:rStyle w:val="m-9115795407614457208s1"/>
          <w:rFonts w:ascii="Times New Roman" w:hAnsi="Times New Roman"/>
          <w:b w:val="0"/>
          <w:color w:val="000000" w:themeColor="text1"/>
          <w:sz w:val="24"/>
          <w:szCs w:val="24"/>
          <w:rPrChange w:id="2674" w:author="Anna Wingfield" w:date="2024-03-14T16:20:00Z">
            <w:rPr>
              <w:rStyle w:val="m-9115795407614457208s1"/>
              <w:rFonts w:ascii="Garamond" w:hAnsi="Garamond"/>
              <w:b w:val="0"/>
              <w:color w:val="000000" w:themeColor="text1"/>
              <w:sz w:val="24"/>
              <w:szCs w:val="24"/>
            </w:rPr>
          </w:rPrChange>
        </w:rPr>
        <w:t>wouldn’t say</w:t>
      </w:r>
      <w:r w:rsidR="002F644D" w:rsidRPr="00DA34F0">
        <w:rPr>
          <w:rStyle w:val="m-9115795407614457208s1"/>
          <w:rFonts w:ascii="Times New Roman" w:hAnsi="Times New Roman"/>
          <w:b w:val="0"/>
          <w:color w:val="000000" w:themeColor="text1"/>
          <w:sz w:val="24"/>
          <w:szCs w:val="24"/>
          <w:rPrChange w:id="2675" w:author="Anna Wingfield" w:date="2024-03-14T16:20:00Z">
            <w:rPr>
              <w:rStyle w:val="m-9115795407614457208s1"/>
              <w:rFonts w:ascii="Garamond" w:hAnsi="Garamond"/>
              <w:b w:val="0"/>
              <w:color w:val="000000" w:themeColor="text1"/>
              <w:sz w:val="24"/>
              <w:szCs w:val="24"/>
            </w:rPr>
          </w:rPrChange>
        </w:rPr>
        <w:t>,</w:t>
      </w:r>
      <w:r w:rsidR="007E221B" w:rsidRPr="00DA34F0">
        <w:rPr>
          <w:rStyle w:val="m-9115795407614457208s1"/>
          <w:rFonts w:ascii="Times New Roman" w:hAnsi="Times New Roman"/>
          <w:b w:val="0"/>
          <w:color w:val="000000" w:themeColor="text1"/>
          <w:sz w:val="24"/>
          <w:szCs w:val="24"/>
          <w:rPrChange w:id="2676" w:author="Anna Wingfield" w:date="2024-03-14T16:20:00Z">
            <w:rPr>
              <w:rStyle w:val="m-9115795407614457208s1"/>
              <w:rFonts w:ascii="Garamond" w:hAnsi="Garamond"/>
              <w:b w:val="0"/>
              <w:color w:val="000000" w:themeColor="text1"/>
              <w:sz w:val="24"/>
              <w:szCs w:val="24"/>
            </w:rPr>
          </w:rPrChange>
        </w:rPr>
        <w:t xml:space="preserve"> at all, of </w:t>
      </w:r>
      <w:r w:rsidR="006C1AED" w:rsidRPr="00DA34F0">
        <w:rPr>
          <w:rStyle w:val="m-9115795407614457208s1"/>
          <w:rFonts w:ascii="Times New Roman" w:hAnsi="Times New Roman"/>
          <w:b w:val="0"/>
          <w:color w:val="000000" w:themeColor="text1"/>
          <w:sz w:val="24"/>
          <w:szCs w:val="24"/>
          <w:rPrChange w:id="2677" w:author="Anna Wingfield" w:date="2024-03-14T16:20:00Z">
            <w:rPr>
              <w:rStyle w:val="m-9115795407614457208s1"/>
              <w:rFonts w:ascii="Garamond" w:hAnsi="Garamond"/>
              <w:b w:val="0"/>
              <w:color w:val="000000" w:themeColor="text1"/>
              <w:sz w:val="24"/>
              <w:szCs w:val="24"/>
            </w:rPr>
          </w:rPrChange>
        </w:rPr>
        <w:t>all her wanderers</w:t>
      </w:r>
      <w:r w:rsidR="00045C8A" w:rsidRPr="00DA34F0">
        <w:rPr>
          <w:rStyle w:val="m-9115795407614457208s1"/>
          <w:rFonts w:ascii="Times New Roman" w:hAnsi="Times New Roman"/>
          <w:b w:val="0"/>
          <w:color w:val="000000" w:themeColor="text1"/>
          <w:sz w:val="24"/>
          <w:szCs w:val="24"/>
          <w:rPrChange w:id="2678" w:author="Anna Wingfield" w:date="2024-03-14T16:20:00Z">
            <w:rPr>
              <w:rStyle w:val="m-9115795407614457208s1"/>
              <w:rFonts w:ascii="Garamond" w:hAnsi="Garamond"/>
              <w:b w:val="0"/>
              <w:color w:val="000000" w:themeColor="text1"/>
              <w:sz w:val="24"/>
              <w:szCs w:val="24"/>
            </w:rPr>
          </w:rPrChange>
        </w:rPr>
        <w:t>,</w:t>
      </w:r>
      <w:r w:rsidR="005350D8" w:rsidRPr="00DA34F0">
        <w:rPr>
          <w:rStyle w:val="m-9115795407614457208s1"/>
          <w:rFonts w:ascii="Times New Roman" w:hAnsi="Times New Roman"/>
          <w:b w:val="0"/>
          <w:color w:val="000000" w:themeColor="text1"/>
          <w:sz w:val="24"/>
          <w:szCs w:val="24"/>
          <w:rPrChange w:id="2679" w:author="Anna Wingfield" w:date="2024-03-14T16:20:00Z">
            <w:rPr>
              <w:rStyle w:val="m-9115795407614457208s1"/>
              <w:rFonts w:ascii="Garamond" w:hAnsi="Garamond"/>
              <w:b w:val="0"/>
              <w:color w:val="000000" w:themeColor="text1"/>
              <w:sz w:val="24"/>
              <w:szCs w:val="24"/>
            </w:rPr>
          </w:rPrChange>
        </w:rPr>
        <w:t xml:space="preserve"> Lionel, Matilda, </w:t>
      </w:r>
      <w:r w:rsidR="00045C8A" w:rsidRPr="00DA34F0">
        <w:rPr>
          <w:rStyle w:val="m-9115795407614457208s1"/>
          <w:rFonts w:ascii="Times New Roman" w:hAnsi="Times New Roman"/>
          <w:b w:val="0"/>
          <w:color w:val="000000" w:themeColor="text1"/>
          <w:sz w:val="24"/>
          <w:szCs w:val="24"/>
          <w:rPrChange w:id="2680" w:author="Anna Wingfield" w:date="2024-03-14T16:20:00Z">
            <w:rPr>
              <w:rStyle w:val="m-9115795407614457208s1"/>
              <w:rFonts w:ascii="Garamond" w:hAnsi="Garamond"/>
              <w:b w:val="0"/>
              <w:color w:val="000000" w:themeColor="text1"/>
              <w:sz w:val="24"/>
              <w:szCs w:val="24"/>
            </w:rPr>
          </w:rPrChange>
        </w:rPr>
        <w:t xml:space="preserve">the </w:t>
      </w:r>
      <w:r w:rsidR="003E1057" w:rsidRPr="00DA34F0">
        <w:rPr>
          <w:rStyle w:val="m-9115795407614457208s1"/>
          <w:rFonts w:ascii="Times New Roman" w:hAnsi="Times New Roman"/>
          <w:b w:val="0"/>
          <w:color w:val="000000" w:themeColor="text1"/>
          <w:sz w:val="24"/>
          <w:szCs w:val="24"/>
          <w:rPrChange w:id="2681" w:author="Anna Wingfield" w:date="2024-03-14T16:20:00Z">
            <w:rPr>
              <w:rStyle w:val="m-9115795407614457208s1"/>
              <w:rFonts w:ascii="Garamond" w:hAnsi="Garamond"/>
              <w:b w:val="0"/>
              <w:color w:val="000000" w:themeColor="text1"/>
              <w:sz w:val="24"/>
              <w:szCs w:val="24"/>
            </w:rPr>
          </w:rPrChange>
        </w:rPr>
        <w:t>creature, Beatrice,</w:t>
      </w:r>
      <w:r w:rsidR="005350D8" w:rsidRPr="00DA34F0">
        <w:rPr>
          <w:rStyle w:val="m-9115795407614457208s1"/>
          <w:rFonts w:ascii="Times New Roman" w:hAnsi="Times New Roman"/>
          <w:b w:val="0"/>
          <w:color w:val="000000" w:themeColor="text1"/>
          <w:sz w:val="24"/>
          <w:szCs w:val="24"/>
          <w:rPrChange w:id="2682" w:author="Anna Wingfield" w:date="2024-03-14T16:20:00Z">
            <w:rPr>
              <w:rStyle w:val="m-9115795407614457208s1"/>
              <w:rFonts w:ascii="Garamond" w:hAnsi="Garamond"/>
              <w:b w:val="0"/>
              <w:color w:val="000000" w:themeColor="text1"/>
              <w:sz w:val="24"/>
              <w:szCs w:val="24"/>
            </w:rPr>
          </w:rPrChange>
        </w:rPr>
        <w:t xml:space="preserve"> Perkin, me, you, </w:t>
      </w:r>
      <w:r w:rsidR="00045C8A" w:rsidRPr="00DA34F0">
        <w:rPr>
          <w:rStyle w:val="m-9115795407614457208s1"/>
          <w:rFonts w:ascii="Times New Roman" w:hAnsi="Times New Roman"/>
          <w:b w:val="0"/>
          <w:color w:val="000000" w:themeColor="text1"/>
          <w:sz w:val="24"/>
          <w:szCs w:val="24"/>
          <w:rPrChange w:id="2683" w:author="Anna Wingfield" w:date="2024-03-14T16:20:00Z">
            <w:rPr>
              <w:rStyle w:val="m-9115795407614457208s1"/>
              <w:rFonts w:ascii="Garamond" w:hAnsi="Garamond"/>
              <w:b w:val="0"/>
              <w:color w:val="000000" w:themeColor="text1"/>
              <w:sz w:val="24"/>
              <w:szCs w:val="24"/>
            </w:rPr>
          </w:rPrChange>
        </w:rPr>
        <w:t>t</w:t>
      </w:r>
      <w:r w:rsidR="005350D8" w:rsidRPr="00DA34F0">
        <w:rPr>
          <w:rStyle w:val="m-9115795407614457208s1"/>
          <w:rFonts w:ascii="Times New Roman" w:hAnsi="Times New Roman"/>
          <w:b w:val="0"/>
          <w:color w:val="000000" w:themeColor="text1"/>
          <w:sz w:val="24"/>
          <w:szCs w:val="24"/>
          <w:rPrChange w:id="2684" w:author="Anna Wingfield" w:date="2024-03-14T16:20:00Z">
            <w:rPr>
              <w:rStyle w:val="m-9115795407614457208s1"/>
              <w:rFonts w:ascii="Garamond" w:hAnsi="Garamond"/>
              <w:b w:val="0"/>
              <w:color w:val="000000" w:themeColor="text1"/>
              <w:sz w:val="24"/>
              <w:szCs w:val="24"/>
            </w:rPr>
          </w:rPrChange>
        </w:rPr>
        <w:t xml:space="preserve">hat </w:t>
      </w:r>
      <w:r w:rsidR="00045C8A" w:rsidRPr="00DA34F0">
        <w:rPr>
          <w:rStyle w:val="m-9115795407614457208s1"/>
          <w:rFonts w:ascii="Times New Roman" w:hAnsi="Times New Roman"/>
          <w:b w:val="0"/>
          <w:color w:val="000000" w:themeColor="text1"/>
          <w:sz w:val="24"/>
          <w:szCs w:val="24"/>
          <w:rPrChange w:id="2685" w:author="Anna Wingfield" w:date="2024-03-14T16:20:00Z">
            <w:rPr>
              <w:rStyle w:val="m-9115795407614457208s1"/>
              <w:rFonts w:ascii="Garamond" w:hAnsi="Garamond"/>
              <w:b w:val="0"/>
              <w:color w:val="000000" w:themeColor="text1"/>
              <w:sz w:val="24"/>
              <w:szCs w:val="24"/>
            </w:rPr>
          </w:rPrChange>
        </w:rPr>
        <w:t xml:space="preserve">they are not set sail on the sea, like one of Percy’s forlornly hopeful paper boats shoved off from the shore, capable of finding that other world, but </w:t>
      </w:r>
      <w:r w:rsidR="007E221B" w:rsidRPr="00DA34F0">
        <w:rPr>
          <w:rStyle w:val="m-9115795407614457208s1"/>
          <w:rFonts w:ascii="Times New Roman" w:hAnsi="Times New Roman"/>
          <w:b w:val="0"/>
          <w:color w:val="000000" w:themeColor="text1"/>
          <w:sz w:val="24"/>
          <w:szCs w:val="24"/>
          <w:rPrChange w:id="2686" w:author="Anna Wingfield" w:date="2024-03-14T16:20:00Z">
            <w:rPr>
              <w:rStyle w:val="m-9115795407614457208s1"/>
              <w:rFonts w:ascii="Garamond" w:hAnsi="Garamond"/>
              <w:b w:val="0"/>
              <w:color w:val="000000" w:themeColor="text1"/>
              <w:sz w:val="24"/>
              <w:szCs w:val="24"/>
            </w:rPr>
          </w:rPrChange>
        </w:rPr>
        <w:t xml:space="preserve">rather </w:t>
      </w:r>
      <w:r w:rsidR="00045C8A" w:rsidRPr="00DA34F0">
        <w:rPr>
          <w:rStyle w:val="m-9115795407614457208s1"/>
          <w:rFonts w:ascii="Times New Roman" w:hAnsi="Times New Roman"/>
          <w:b w:val="0"/>
          <w:color w:val="000000" w:themeColor="text1"/>
          <w:sz w:val="24"/>
          <w:szCs w:val="24"/>
          <w:rPrChange w:id="2687" w:author="Anna Wingfield" w:date="2024-03-14T16:20:00Z">
            <w:rPr>
              <w:rStyle w:val="m-9115795407614457208s1"/>
              <w:rFonts w:ascii="Garamond" w:hAnsi="Garamond"/>
              <w:b w:val="0"/>
              <w:color w:val="000000" w:themeColor="text1"/>
              <w:sz w:val="24"/>
              <w:szCs w:val="24"/>
            </w:rPr>
          </w:rPrChange>
        </w:rPr>
        <w:t>that they are</w:t>
      </w:r>
      <w:r w:rsidR="005350D8" w:rsidRPr="00DA34F0">
        <w:rPr>
          <w:rStyle w:val="m-9115795407614457208s1"/>
          <w:rFonts w:ascii="Times New Roman" w:hAnsi="Times New Roman"/>
          <w:b w:val="0"/>
          <w:color w:val="000000" w:themeColor="text1"/>
          <w:sz w:val="24"/>
          <w:szCs w:val="24"/>
          <w:rPrChange w:id="2688" w:author="Anna Wingfield" w:date="2024-03-14T16:20:00Z">
            <w:rPr>
              <w:rStyle w:val="m-9115795407614457208s1"/>
              <w:rFonts w:ascii="Garamond" w:hAnsi="Garamond"/>
              <w:b w:val="0"/>
              <w:color w:val="000000" w:themeColor="text1"/>
              <w:sz w:val="24"/>
              <w:szCs w:val="24"/>
            </w:rPr>
          </w:rPrChange>
        </w:rPr>
        <w:t xml:space="preserve"> the sea</w:t>
      </w:r>
      <w:r w:rsidR="00ED61E9" w:rsidRPr="00DA34F0">
        <w:rPr>
          <w:rStyle w:val="m-9115795407614457208s1"/>
          <w:rFonts w:ascii="Times New Roman" w:hAnsi="Times New Roman"/>
          <w:b w:val="0"/>
          <w:color w:val="000000" w:themeColor="text1"/>
          <w:sz w:val="24"/>
          <w:szCs w:val="24"/>
          <w:rPrChange w:id="2689" w:author="Anna Wingfield" w:date="2024-03-14T16:20:00Z">
            <w:rPr>
              <w:rStyle w:val="m-9115795407614457208s1"/>
              <w:rFonts w:ascii="Garamond" w:hAnsi="Garamond"/>
              <w:b w:val="0"/>
              <w:color w:val="000000" w:themeColor="text1"/>
              <w:sz w:val="24"/>
              <w:szCs w:val="24"/>
            </w:rPr>
          </w:rPrChange>
        </w:rPr>
        <w:t xml:space="preserve">, what keeps the worlds apart because there are only worlds, and thus there is the possibility of love, and that is the gift she gives us, the possibility to find the companion of loneliness in the self and to begin to write against the </w:t>
      </w:r>
      <w:r w:rsidR="00ED61E9" w:rsidRPr="00DA34F0">
        <w:rPr>
          <w:rStyle w:val="m-9115795407614457208s1"/>
          <w:rFonts w:ascii="Times New Roman" w:hAnsi="Times New Roman"/>
          <w:b w:val="0"/>
          <w:color w:val="000000" w:themeColor="text1"/>
          <w:sz w:val="24"/>
          <w:szCs w:val="24"/>
          <w:rPrChange w:id="2690" w:author="Anna Wingfield" w:date="2024-03-14T16:20:00Z">
            <w:rPr>
              <w:rStyle w:val="m-9115795407614457208s1"/>
              <w:rFonts w:ascii="Garamond" w:hAnsi="Garamond"/>
              <w:b w:val="0"/>
              <w:color w:val="000000" w:themeColor="text1"/>
              <w:sz w:val="24"/>
              <w:szCs w:val="24"/>
            </w:rPr>
          </w:rPrChange>
        </w:rPr>
        <w:lastRenderedPageBreak/>
        <w:t>histor</w:t>
      </w:r>
      <w:r w:rsidR="00F53166" w:rsidRPr="00DA34F0">
        <w:rPr>
          <w:rStyle w:val="m-9115795407614457208s1"/>
          <w:rFonts w:ascii="Times New Roman" w:hAnsi="Times New Roman"/>
          <w:b w:val="0"/>
          <w:color w:val="000000" w:themeColor="text1"/>
          <w:sz w:val="24"/>
          <w:szCs w:val="24"/>
          <w:rPrChange w:id="2691" w:author="Anna Wingfield" w:date="2024-03-14T16:20:00Z">
            <w:rPr>
              <w:rStyle w:val="m-9115795407614457208s1"/>
              <w:rFonts w:ascii="Garamond" w:hAnsi="Garamond"/>
              <w:b w:val="0"/>
              <w:color w:val="000000" w:themeColor="text1"/>
              <w:sz w:val="24"/>
              <w:szCs w:val="24"/>
            </w:rPr>
          </w:rPrChange>
        </w:rPr>
        <w:t xml:space="preserve">y of </w:t>
      </w:r>
      <w:proofErr w:type="spellStart"/>
      <w:r w:rsidR="00F53166" w:rsidRPr="00DA34F0">
        <w:rPr>
          <w:rStyle w:val="m-9115795407614457208s1"/>
          <w:rFonts w:ascii="Times New Roman" w:hAnsi="Times New Roman"/>
          <w:b w:val="0"/>
          <w:i/>
          <w:color w:val="000000" w:themeColor="text1"/>
          <w:sz w:val="24"/>
          <w:szCs w:val="24"/>
          <w:rPrChange w:id="2692" w:author="Anna Wingfield" w:date="2024-03-14T16:20:00Z">
            <w:rPr>
              <w:rStyle w:val="m-9115795407614457208s1"/>
              <w:rFonts w:ascii="Garamond" w:hAnsi="Garamond"/>
              <w:b w:val="0"/>
              <w:i/>
              <w:color w:val="000000" w:themeColor="text1"/>
              <w:sz w:val="24"/>
              <w:szCs w:val="24"/>
            </w:rPr>
          </w:rPrChange>
        </w:rPr>
        <w:t>non est</w:t>
      </w:r>
      <w:proofErr w:type="spellEnd"/>
      <w:r w:rsidR="00F53166" w:rsidRPr="00DA34F0">
        <w:rPr>
          <w:rStyle w:val="m-9115795407614457208s1"/>
          <w:rFonts w:ascii="Times New Roman" w:hAnsi="Times New Roman"/>
          <w:b w:val="0"/>
          <w:i/>
          <w:color w:val="000000" w:themeColor="text1"/>
          <w:sz w:val="24"/>
          <w:szCs w:val="24"/>
          <w:rPrChange w:id="2693" w:author="Anna Wingfield" w:date="2024-03-14T16:20:00Z">
            <w:rPr>
              <w:rStyle w:val="m-9115795407614457208s1"/>
              <w:rFonts w:ascii="Garamond" w:hAnsi="Garamond"/>
              <w:b w:val="0"/>
              <w:i/>
              <w:color w:val="000000" w:themeColor="text1"/>
              <w:sz w:val="24"/>
              <w:szCs w:val="24"/>
            </w:rPr>
          </w:rPrChange>
        </w:rPr>
        <w:t xml:space="preserve"> </w:t>
      </w:r>
      <w:proofErr w:type="spellStart"/>
      <w:r w:rsidR="00F53166" w:rsidRPr="00DA34F0">
        <w:rPr>
          <w:rStyle w:val="m-9115795407614457208s1"/>
          <w:rFonts w:ascii="Times New Roman" w:hAnsi="Times New Roman"/>
          <w:b w:val="0"/>
          <w:i/>
          <w:color w:val="000000" w:themeColor="text1"/>
          <w:sz w:val="24"/>
          <w:szCs w:val="24"/>
          <w:rPrChange w:id="2694" w:author="Anna Wingfield" w:date="2024-03-14T16:20:00Z">
            <w:rPr>
              <w:rStyle w:val="m-9115795407614457208s1"/>
              <w:rFonts w:ascii="Garamond" w:hAnsi="Garamond"/>
              <w:b w:val="0"/>
              <w:i/>
              <w:color w:val="000000" w:themeColor="text1"/>
              <w:sz w:val="24"/>
              <w:szCs w:val="24"/>
            </w:rPr>
          </w:rPrChange>
        </w:rPr>
        <w:t>potis</w:t>
      </w:r>
      <w:proofErr w:type="spellEnd"/>
      <w:r w:rsidR="00F53166" w:rsidRPr="00DA34F0">
        <w:rPr>
          <w:rStyle w:val="m-9115795407614457208s1"/>
          <w:rFonts w:ascii="Times New Roman" w:hAnsi="Times New Roman"/>
          <w:b w:val="0"/>
          <w:i/>
          <w:color w:val="000000" w:themeColor="text1"/>
          <w:sz w:val="24"/>
          <w:szCs w:val="24"/>
          <w:rPrChange w:id="2695" w:author="Anna Wingfield" w:date="2024-03-14T16:20:00Z">
            <w:rPr>
              <w:rStyle w:val="m-9115795407614457208s1"/>
              <w:rFonts w:ascii="Garamond" w:hAnsi="Garamond"/>
              <w:b w:val="0"/>
              <w:i/>
              <w:color w:val="000000" w:themeColor="text1"/>
              <w:sz w:val="24"/>
              <w:szCs w:val="24"/>
            </w:rPr>
          </w:rPrChange>
        </w:rPr>
        <w:t xml:space="preserve"> </w:t>
      </w:r>
      <w:proofErr w:type="spellStart"/>
      <w:r w:rsidR="00F53166" w:rsidRPr="00DA34F0">
        <w:rPr>
          <w:rStyle w:val="m-9115795407614457208s1"/>
          <w:rFonts w:ascii="Times New Roman" w:hAnsi="Times New Roman"/>
          <w:b w:val="0"/>
          <w:i/>
          <w:color w:val="000000" w:themeColor="text1"/>
          <w:sz w:val="24"/>
          <w:szCs w:val="24"/>
          <w:rPrChange w:id="2696" w:author="Anna Wingfield" w:date="2024-03-14T16:20:00Z">
            <w:rPr>
              <w:rStyle w:val="m-9115795407614457208s1"/>
              <w:rFonts w:ascii="Garamond" w:hAnsi="Garamond"/>
              <w:b w:val="0"/>
              <w:i/>
              <w:color w:val="000000" w:themeColor="text1"/>
              <w:sz w:val="24"/>
              <w:szCs w:val="24"/>
            </w:rPr>
          </w:rPrChange>
        </w:rPr>
        <w:t>contingere</w:t>
      </w:r>
      <w:proofErr w:type="spellEnd"/>
      <w:r w:rsidR="00FA7955" w:rsidRPr="00DA34F0">
        <w:rPr>
          <w:rStyle w:val="m-9115795407614457208s1"/>
          <w:rFonts w:ascii="Times New Roman" w:hAnsi="Times New Roman"/>
          <w:b w:val="0"/>
          <w:color w:val="000000" w:themeColor="text1"/>
          <w:sz w:val="24"/>
          <w:szCs w:val="24"/>
          <w:rPrChange w:id="2697" w:author="Anna Wingfield" w:date="2024-03-14T16:20:00Z">
            <w:rPr>
              <w:rStyle w:val="m-9115795407614457208s1"/>
              <w:rFonts w:ascii="Garamond" w:hAnsi="Garamond"/>
              <w:b w:val="0"/>
              <w:color w:val="000000" w:themeColor="text1"/>
              <w:sz w:val="24"/>
              <w:szCs w:val="24"/>
            </w:rPr>
          </w:rPrChange>
        </w:rPr>
        <w:t>,</w:t>
      </w:r>
      <w:r w:rsidR="00C8650E" w:rsidRPr="00DA34F0">
        <w:rPr>
          <w:rStyle w:val="m-9115795407614457208s1"/>
          <w:rFonts w:ascii="Times New Roman" w:hAnsi="Times New Roman"/>
          <w:b w:val="0"/>
          <w:color w:val="000000" w:themeColor="text1"/>
          <w:sz w:val="24"/>
          <w:szCs w:val="24"/>
          <w:rPrChange w:id="2698" w:author="Anna Wingfield" w:date="2024-03-14T16:20:00Z">
            <w:rPr>
              <w:rStyle w:val="m-9115795407614457208s1"/>
              <w:rFonts w:ascii="Garamond" w:hAnsi="Garamond"/>
              <w:b w:val="0"/>
              <w:color w:val="000000" w:themeColor="text1"/>
              <w:sz w:val="24"/>
              <w:szCs w:val="24"/>
            </w:rPr>
          </w:rPrChange>
        </w:rPr>
        <w:t xml:space="preserve"> </w:t>
      </w:r>
      <w:r w:rsidR="00ED61E9" w:rsidRPr="00DA34F0">
        <w:rPr>
          <w:rStyle w:val="m-9115795407614457208s1"/>
          <w:rFonts w:ascii="Times New Roman" w:hAnsi="Times New Roman"/>
          <w:b w:val="0"/>
          <w:color w:val="000000" w:themeColor="text1"/>
          <w:sz w:val="24"/>
          <w:szCs w:val="24"/>
          <w:rPrChange w:id="2699" w:author="Anna Wingfield" w:date="2024-03-14T16:20:00Z">
            <w:rPr>
              <w:rStyle w:val="m-9115795407614457208s1"/>
              <w:rFonts w:ascii="Garamond" w:hAnsi="Garamond"/>
              <w:b w:val="0"/>
              <w:color w:val="000000" w:themeColor="text1"/>
              <w:sz w:val="24"/>
              <w:szCs w:val="24"/>
            </w:rPr>
          </w:rPrChange>
        </w:rPr>
        <w:t>to begin to write the self</w:t>
      </w:r>
      <w:r w:rsidR="00C45974" w:rsidRPr="00DA34F0">
        <w:rPr>
          <w:rStyle w:val="m-9115795407614457208s1"/>
          <w:rFonts w:ascii="Times New Roman" w:hAnsi="Times New Roman"/>
          <w:b w:val="0"/>
          <w:color w:val="000000" w:themeColor="text1"/>
          <w:sz w:val="24"/>
          <w:szCs w:val="24"/>
          <w:rPrChange w:id="2700" w:author="Anna Wingfield" w:date="2024-03-14T16:20:00Z">
            <w:rPr>
              <w:rStyle w:val="m-9115795407614457208s1"/>
              <w:rFonts w:ascii="Garamond" w:hAnsi="Garamond"/>
              <w:b w:val="0"/>
              <w:color w:val="000000" w:themeColor="text1"/>
              <w:sz w:val="24"/>
              <w:szCs w:val="24"/>
            </w:rPr>
          </w:rPrChange>
        </w:rPr>
        <w:t xml:space="preserve"> and togetherness</w:t>
      </w:r>
      <w:r w:rsidR="00ED61E9" w:rsidRPr="00DA34F0">
        <w:rPr>
          <w:rStyle w:val="m-9115795407614457208s1"/>
          <w:rFonts w:ascii="Times New Roman" w:hAnsi="Times New Roman"/>
          <w:b w:val="0"/>
          <w:color w:val="000000" w:themeColor="text1"/>
          <w:sz w:val="24"/>
          <w:szCs w:val="24"/>
          <w:rPrChange w:id="2701" w:author="Anna Wingfield" w:date="2024-03-14T16:20:00Z">
            <w:rPr>
              <w:rStyle w:val="m-9115795407614457208s1"/>
              <w:rFonts w:ascii="Garamond" w:hAnsi="Garamond"/>
              <w:b w:val="0"/>
              <w:color w:val="000000" w:themeColor="text1"/>
              <w:sz w:val="24"/>
              <w:szCs w:val="24"/>
            </w:rPr>
          </w:rPrChange>
        </w:rPr>
        <w:t xml:space="preserve"> for the first time. </w:t>
      </w:r>
      <w:r w:rsidR="00D20A60" w:rsidRPr="00DA34F0">
        <w:rPr>
          <w:rStyle w:val="m-9115795407614457208s1"/>
          <w:rFonts w:ascii="Times New Roman" w:hAnsi="Times New Roman"/>
          <w:b w:val="0"/>
          <w:color w:val="000000" w:themeColor="text1"/>
          <w:sz w:val="24"/>
          <w:szCs w:val="24"/>
          <w:rPrChange w:id="2702" w:author="Anna Wingfield" w:date="2024-03-14T16:20:00Z">
            <w:rPr>
              <w:rStyle w:val="m-9115795407614457208s1"/>
              <w:rFonts w:ascii="Garamond" w:hAnsi="Garamond"/>
              <w:b w:val="0"/>
              <w:color w:val="000000" w:themeColor="text1"/>
              <w:sz w:val="24"/>
              <w:szCs w:val="24"/>
            </w:rPr>
          </w:rPrChange>
        </w:rPr>
        <w:t>She is showing us how to write Romanticism at the end of the world.</w:t>
      </w:r>
      <w:r w:rsidR="00CA3D8D" w:rsidRPr="00DA34F0">
        <w:rPr>
          <w:rStyle w:val="m-9115795407614457208s1"/>
          <w:rFonts w:ascii="Times New Roman" w:hAnsi="Times New Roman"/>
          <w:b w:val="0"/>
          <w:color w:val="000000" w:themeColor="text1"/>
          <w:sz w:val="24"/>
          <w:szCs w:val="24"/>
          <w:rPrChange w:id="2703" w:author="Anna Wingfield" w:date="2024-03-14T16:20:00Z">
            <w:rPr>
              <w:rStyle w:val="m-9115795407614457208s1"/>
              <w:rFonts w:ascii="Garamond" w:hAnsi="Garamond"/>
              <w:b w:val="0"/>
              <w:color w:val="000000" w:themeColor="text1"/>
              <w:sz w:val="24"/>
              <w:szCs w:val="24"/>
            </w:rPr>
          </w:rPrChange>
        </w:rPr>
        <w:t xml:space="preserve"> She</w:t>
      </w:r>
      <w:r w:rsidR="002F644D" w:rsidRPr="00DA34F0">
        <w:rPr>
          <w:rStyle w:val="m-9115795407614457208s1"/>
          <w:rFonts w:ascii="Times New Roman" w:hAnsi="Times New Roman"/>
          <w:b w:val="0"/>
          <w:color w:val="000000" w:themeColor="text1"/>
          <w:sz w:val="24"/>
          <w:szCs w:val="24"/>
          <w:rPrChange w:id="2704" w:author="Anna Wingfield" w:date="2024-03-14T16:20:00Z">
            <w:rPr>
              <w:rStyle w:val="m-9115795407614457208s1"/>
              <w:rFonts w:ascii="Garamond" w:hAnsi="Garamond"/>
              <w:b w:val="0"/>
              <w:color w:val="000000" w:themeColor="text1"/>
              <w:sz w:val="24"/>
              <w:szCs w:val="24"/>
            </w:rPr>
          </w:rPrChange>
        </w:rPr>
        <w:t xml:space="preserve"> wants us to believe in ghosts</w:t>
      </w:r>
      <w:r w:rsidR="00FA7955" w:rsidRPr="00DA34F0">
        <w:rPr>
          <w:rStyle w:val="m-9115795407614457208s1"/>
          <w:rFonts w:ascii="Times New Roman" w:hAnsi="Times New Roman"/>
          <w:b w:val="0"/>
          <w:color w:val="000000" w:themeColor="text1"/>
          <w:sz w:val="24"/>
          <w:szCs w:val="24"/>
          <w:rPrChange w:id="2705" w:author="Anna Wingfield" w:date="2024-03-14T16:20:00Z">
            <w:rPr>
              <w:rStyle w:val="m-9115795407614457208s1"/>
              <w:rFonts w:ascii="Garamond" w:hAnsi="Garamond"/>
              <w:b w:val="0"/>
              <w:color w:val="000000" w:themeColor="text1"/>
              <w:sz w:val="24"/>
              <w:szCs w:val="24"/>
            </w:rPr>
          </w:rPrChange>
        </w:rPr>
        <w:t>.</w:t>
      </w:r>
    </w:p>
    <w:p w14:paraId="14104CC5" w14:textId="77777777" w:rsidR="00357930" w:rsidRPr="00DA34F0" w:rsidRDefault="00357930"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06" w:author="Anna Wingfield" w:date="2024-03-14T16:20:00Z">
            <w:rPr>
              <w:rStyle w:val="m-9115795407614457208s1"/>
              <w:rFonts w:ascii="Garamond" w:hAnsi="Garamond"/>
              <w:b w:val="0"/>
              <w:color w:val="000000" w:themeColor="text1"/>
              <w:sz w:val="24"/>
              <w:szCs w:val="24"/>
            </w:rPr>
          </w:rPrChange>
        </w:rPr>
      </w:pPr>
    </w:p>
    <w:p w14:paraId="2ACA9BFF" w14:textId="77777777" w:rsidR="00831385" w:rsidRPr="00DA34F0" w:rsidRDefault="00831385"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07" w:author="Anna Wingfield" w:date="2024-03-14T16:20:00Z">
            <w:rPr>
              <w:rStyle w:val="m-9115795407614457208s1"/>
              <w:rFonts w:ascii="Garamond" w:hAnsi="Garamond"/>
              <w:b w:val="0"/>
              <w:color w:val="000000" w:themeColor="text1"/>
              <w:sz w:val="24"/>
              <w:szCs w:val="24"/>
            </w:rPr>
          </w:rPrChange>
        </w:rPr>
      </w:pPr>
    </w:p>
    <w:p w14:paraId="36C04F78" w14:textId="77777777" w:rsidR="00964E65" w:rsidRPr="00DA34F0" w:rsidRDefault="00964E65"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08" w:author="Anna Wingfield" w:date="2024-03-14T16:20:00Z">
            <w:rPr>
              <w:rStyle w:val="m-9115795407614457208s1"/>
              <w:rFonts w:ascii="Garamond" w:hAnsi="Garamond"/>
              <w:b w:val="0"/>
              <w:color w:val="000000" w:themeColor="text1"/>
              <w:sz w:val="24"/>
              <w:szCs w:val="24"/>
            </w:rPr>
          </w:rPrChange>
        </w:rPr>
      </w:pPr>
    </w:p>
    <w:p w14:paraId="502BE866" w14:textId="77777777" w:rsidR="00AA6938" w:rsidRPr="00DA34F0"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09" w:author="Anna Wingfield" w:date="2024-03-14T16:20:00Z">
            <w:rPr>
              <w:rStyle w:val="m-9115795407614457208s1"/>
              <w:rFonts w:ascii="Garamond" w:hAnsi="Garamond"/>
              <w:b w:val="0"/>
              <w:color w:val="000000" w:themeColor="text1"/>
              <w:sz w:val="24"/>
              <w:szCs w:val="24"/>
            </w:rPr>
          </w:rPrChange>
        </w:rPr>
      </w:pPr>
    </w:p>
    <w:p w14:paraId="3F7F7CCD" w14:textId="77777777" w:rsidR="00AA6938" w:rsidRPr="00DA34F0"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10" w:author="Anna Wingfield" w:date="2024-03-14T16:20:00Z">
            <w:rPr>
              <w:rStyle w:val="m-9115795407614457208s1"/>
              <w:rFonts w:ascii="Garamond" w:hAnsi="Garamond"/>
              <w:b w:val="0"/>
              <w:color w:val="000000" w:themeColor="text1"/>
              <w:sz w:val="24"/>
              <w:szCs w:val="24"/>
            </w:rPr>
          </w:rPrChange>
        </w:rPr>
      </w:pPr>
    </w:p>
    <w:p w14:paraId="18E3A5F5" w14:textId="77777777" w:rsidR="00AA6938" w:rsidRPr="00DA34F0"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11" w:author="Anna Wingfield" w:date="2024-03-14T16:20:00Z">
            <w:rPr>
              <w:rStyle w:val="m-9115795407614457208s1"/>
              <w:rFonts w:ascii="Garamond" w:hAnsi="Garamond"/>
              <w:b w:val="0"/>
              <w:color w:val="000000" w:themeColor="text1"/>
              <w:sz w:val="24"/>
              <w:szCs w:val="24"/>
            </w:rPr>
          </w:rPrChange>
        </w:rPr>
      </w:pPr>
    </w:p>
    <w:p w14:paraId="7062678A" w14:textId="77777777" w:rsidR="00AA6938" w:rsidRPr="00DA34F0"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12" w:author="Anna Wingfield" w:date="2024-03-14T16:20:00Z">
            <w:rPr>
              <w:rStyle w:val="m-9115795407614457208s1"/>
              <w:rFonts w:ascii="Garamond" w:hAnsi="Garamond"/>
              <w:b w:val="0"/>
              <w:color w:val="000000" w:themeColor="text1"/>
              <w:sz w:val="24"/>
              <w:szCs w:val="24"/>
            </w:rPr>
          </w:rPrChange>
        </w:rPr>
      </w:pPr>
    </w:p>
    <w:p w14:paraId="0A2B1A8A" w14:textId="77777777" w:rsidR="00AA6938" w:rsidRPr="00DA34F0"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13" w:author="Anna Wingfield" w:date="2024-03-14T16:20:00Z">
            <w:rPr>
              <w:rStyle w:val="m-9115795407614457208s1"/>
              <w:rFonts w:ascii="Garamond" w:hAnsi="Garamond"/>
              <w:b w:val="0"/>
              <w:color w:val="000000" w:themeColor="text1"/>
              <w:sz w:val="24"/>
              <w:szCs w:val="24"/>
            </w:rPr>
          </w:rPrChange>
        </w:rPr>
      </w:pPr>
    </w:p>
    <w:p w14:paraId="32A5C7EC" w14:textId="77777777" w:rsidR="00AA6938" w:rsidRPr="00DA34F0"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14" w:author="Anna Wingfield" w:date="2024-03-14T16:20:00Z">
            <w:rPr>
              <w:rStyle w:val="m-9115795407614457208s1"/>
              <w:rFonts w:ascii="Garamond" w:hAnsi="Garamond"/>
              <w:b w:val="0"/>
              <w:color w:val="000000" w:themeColor="text1"/>
              <w:sz w:val="24"/>
              <w:szCs w:val="24"/>
            </w:rPr>
          </w:rPrChange>
        </w:rPr>
      </w:pPr>
    </w:p>
    <w:p w14:paraId="1CF36D85" w14:textId="77777777" w:rsidR="00AA6938" w:rsidRPr="00DA34F0" w:rsidRDefault="00AA6938" w:rsidP="002F644D">
      <w:pPr>
        <w:pStyle w:val="m-9115795407614457208p1"/>
        <w:spacing w:line="480" w:lineRule="auto"/>
        <w:contextualSpacing/>
        <w:rPr>
          <w:rStyle w:val="m-9115795407614457208s1"/>
          <w:rFonts w:ascii="Times New Roman" w:hAnsi="Times New Roman"/>
          <w:b w:val="0"/>
          <w:color w:val="000000" w:themeColor="text1"/>
          <w:sz w:val="24"/>
          <w:szCs w:val="24"/>
          <w:rPrChange w:id="2715" w:author="Anna Wingfield" w:date="2024-03-14T16:20:00Z">
            <w:rPr>
              <w:rStyle w:val="m-9115795407614457208s1"/>
              <w:rFonts w:ascii="Garamond" w:hAnsi="Garamond"/>
              <w:b w:val="0"/>
              <w:color w:val="000000" w:themeColor="text1"/>
              <w:sz w:val="24"/>
              <w:szCs w:val="24"/>
            </w:rPr>
          </w:rPrChange>
        </w:rPr>
      </w:pPr>
    </w:p>
    <w:p w14:paraId="685C4B3D" w14:textId="77777777" w:rsidR="00DC7258" w:rsidRPr="00DA34F0" w:rsidRDefault="00DC7258" w:rsidP="00241EFD">
      <w:pPr>
        <w:pStyle w:val="m-9115795407614457208p1"/>
        <w:spacing w:line="480" w:lineRule="auto"/>
        <w:jc w:val="center"/>
        <w:rPr>
          <w:rStyle w:val="m-9115795407614457208s1"/>
          <w:rFonts w:ascii="Times New Roman" w:hAnsi="Times New Roman"/>
          <w:b w:val="0"/>
          <w:color w:val="505054"/>
          <w:sz w:val="24"/>
          <w:szCs w:val="24"/>
        </w:rPr>
      </w:pPr>
    </w:p>
    <w:p w14:paraId="2EDA9653"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12C5B989"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466B65E8"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21314468"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7A1A1C6D"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56C168D9"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37F8D1FB" w14:textId="77777777" w:rsidR="00610B3B" w:rsidRPr="00DA34F0"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605F25A8" w14:textId="3D3485F5" w:rsidR="000C148F" w:rsidRPr="00DA34F0" w:rsidRDefault="009024E8" w:rsidP="00241EFD">
      <w:pPr>
        <w:pStyle w:val="m-9115795407614457208p1"/>
        <w:spacing w:line="480" w:lineRule="auto"/>
        <w:jc w:val="center"/>
        <w:rPr>
          <w:rStyle w:val="m-9115795407614457208s1"/>
          <w:rFonts w:ascii="Times New Roman" w:hAnsi="Times New Roman"/>
          <w:b w:val="0"/>
          <w:color w:val="505054"/>
          <w:sz w:val="24"/>
          <w:szCs w:val="24"/>
        </w:rPr>
      </w:pPr>
      <w:r w:rsidRPr="00DA34F0">
        <w:rPr>
          <w:rStyle w:val="m-9115795407614457208s1"/>
          <w:rFonts w:ascii="Times New Roman" w:hAnsi="Times New Roman"/>
          <w:b w:val="0"/>
          <w:color w:val="505054"/>
          <w:sz w:val="24"/>
          <w:szCs w:val="24"/>
        </w:rPr>
        <w:t>Works Cited</w:t>
      </w:r>
    </w:p>
    <w:p w14:paraId="354B3AF5" w14:textId="05971552" w:rsidR="00CD2F89" w:rsidRPr="00DA34F0" w:rsidRDefault="00CD2F89"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DA34F0">
        <w:rPr>
          <w:rFonts w:ascii="Times New Roman" w:hAnsi="Times New Roman"/>
          <w:b w:val="0"/>
          <w:sz w:val="24"/>
          <w:szCs w:val="24"/>
        </w:rPr>
        <w:t>Bewell</w:t>
      </w:r>
      <w:proofErr w:type="spellEnd"/>
      <w:r w:rsidRPr="00DA34F0">
        <w:rPr>
          <w:rFonts w:ascii="Times New Roman" w:hAnsi="Times New Roman"/>
          <w:b w:val="0"/>
          <w:sz w:val="24"/>
          <w:szCs w:val="24"/>
        </w:rPr>
        <w:t xml:space="preserve">, Alan. </w:t>
      </w:r>
      <w:r w:rsidR="007F0D7E" w:rsidRPr="00DA34F0">
        <w:rPr>
          <w:rFonts w:ascii="Times New Roman" w:hAnsi="Times New Roman"/>
          <w:b w:val="0"/>
          <w:i/>
          <w:sz w:val="24"/>
          <w:szCs w:val="24"/>
        </w:rPr>
        <w:t xml:space="preserve">Romanticism </w:t>
      </w:r>
      <w:r w:rsidRPr="00DA34F0">
        <w:rPr>
          <w:rFonts w:ascii="Times New Roman" w:hAnsi="Times New Roman"/>
          <w:b w:val="0"/>
          <w:i/>
          <w:sz w:val="24"/>
          <w:szCs w:val="24"/>
        </w:rPr>
        <w:t xml:space="preserve">and Colonial Disease. </w:t>
      </w:r>
      <w:r w:rsidR="004A6450" w:rsidRPr="00DA34F0">
        <w:rPr>
          <w:rFonts w:ascii="Times New Roman" w:hAnsi="Times New Roman"/>
          <w:b w:val="0"/>
          <w:sz w:val="24"/>
          <w:szCs w:val="24"/>
        </w:rPr>
        <w:t xml:space="preserve">Baltimore: </w:t>
      </w:r>
      <w:r w:rsidRPr="00DA34F0">
        <w:rPr>
          <w:rFonts w:ascii="Times New Roman" w:hAnsi="Times New Roman"/>
          <w:b w:val="0"/>
          <w:sz w:val="24"/>
          <w:szCs w:val="24"/>
        </w:rPr>
        <w:t xml:space="preserve">Johns </w:t>
      </w:r>
      <w:r w:rsidR="007F0D7E" w:rsidRPr="00DA34F0">
        <w:rPr>
          <w:rFonts w:ascii="Times New Roman" w:hAnsi="Times New Roman"/>
          <w:b w:val="0"/>
          <w:sz w:val="24"/>
          <w:szCs w:val="24"/>
        </w:rPr>
        <w:t xml:space="preserve">Hopkins University </w:t>
      </w:r>
      <w:r w:rsidR="004A6450" w:rsidRPr="00DA34F0">
        <w:rPr>
          <w:rFonts w:ascii="Times New Roman" w:hAnsi="Times New Roman"/>
          <w:b w:val="0"/>
          <w:sz w:val="24"/>
          <w:szCs w:val="24"/>
        </w:rPr>
        <w:tab/>
      </w:r>
      <w:r w:rsidR="007F0D7E" w:rsidRPr="00DA34F0">
        <w:rPr>
          <w:rFonts w:ascii="Times New Roman" w:hAnsi="Times New Roman"/>
          <w:b w:val="0"/>
          <w:sz w:val="24"/>
          <w:szCs w:val="24"/>
        </w:rPr>
        <w:t>Press, 1999.</w:t>
      </w:r>
    </w:p>
    <w:p w14:paraId="08918B6D" w14:textId="7660AF67" w:rsidR="00CB0D32" w:rsidRPr="00DA34F0" w:rsidRDefault="004E0C03"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Bon Jovi, Jon. “Santa Fe.</w:t>
      </w:r>
      <w:r w:rsidR="00CB0D32" w:rsidRPr="00DA34F0">
        <w:rPr>
          <w:rFonts w:ascii="Times New Roman" w:hAnsi="Times New Roman"/>
          <w:b w:val="0"/>
          <w:sz w:val="24"/>
          <w:szCs w:val="24"/>
        </w:rPr>
        <w:t xml:space="preserve">” </w:t>
      </w:r>
      <w:r w:rsidR="00CB0D32" w:rsidRPr="00DA34F0">
        <w:rPr>
          <w:rFonts w:ascii="Times New Roman" w:hAnsi="Times New Roman"/>
          <w:b w:val="0"/>
          <w:i/>
          <w:sz w:val="24"/>
          <w:szCs w:val="24"/>
        </w:rPr>
        <w:t>Young Guns II: Soundtrack</w:t>
      </w:r>
      <w:r w:rsidR="007F0D7E" w:rsidRPr="00DA34F0">
        <w:rPr>
          <w:rFonts w:ascii="Times New Roman" w:hAnsi="Times New Roman"/>
          <w:b w:val="0"/>
          <w:sz w:val="24"/>
          <w:szCs w:val="24"/>
        </w:rPr>
        <w:t xml:space="preserve">. </w:t>
      </w:r>
      <w:r w:rsidR="00541C49" w:rsidRPr="00DA34F0">
        <w:rPr>
          <w:rFonts w:ascii="Times New Roman" w:hAnsi="Times New Roman"/>
          <w:b w:val="0"/>
          <w:sz w:val="24"/>
          <w:szCs w:val="24"/>
        </w:rPr>
        <w:t xml:space="preserve">Vertigo Records, 1990. </w:t>
      </w:r>
    </w:p>
    <w:p w14:paraId="6512DE5A" w14:textId="77777777" w:rsidR="001E1F92" w:rsidRPr="00DA34F0" w:rsidRDefault="00D67199"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DA34F0">
        <w:rPr>
          <w:rFonts w:ascii="Times New Roman" w:hAnsi="Times New Roman"/>
          <w:b w:val="0"/>
          <w:sz w:val="24"/>
          <w:szCs w:val="24"/>
        </w:rPr>
        <w:t>Clemit</w:t>
      </w:r>
      <w:proofErr w:type="spellEnd"/>
      <w:r w:rsidRPr="00DA34F0">
        <w:rPr>
          <w:rFonts w:ascii="Times New Roman" w:hAnsi="Times New Roman"/>
          <w:b w:val="0"/>
          <w:sz w:val="24"/>
          <w:szCs w:val="24"/>
        </w:rPr>
        <w:t xml:space="preserve">, Pamela. “From the Fields of Fancy to </w:t>
      </w:r>
      <w:r w:rsidRPr="00DA34F0">
        <w:rPr>
          <w:rFonts w:ascii="Times New Roman" w:hAnsi="Times New Roman"/>
          <w:b w:val="0"/>
          <w:i/>
          <w:sz w:val="24"/>
          <w:szCs w:val="24"/>
        </w:rPr>
        <w:t>Matilda</w:t>
      </w:r>
      <w:r w:rsidRPr="00DA34F0">
        <w:rPr>
          <w:rFonts w:ascii="Times New Roman" w:hAnsi="Times New Roman"/>
          <w:b w:val="0"/>
          <w:sz w:val="24"/>
          <w:szCs w:val="24"/>
        </w:rPr>
        <w:t xml:space="preserve">: Mary Shelley’s Changing </w:t>
      </w:r>
    </w:p>
    <w:p w14:paraId="3FD038CF" w14:textId="0BD6A0BB" w:rsidR="00D67199" w:rsidRPr="00DA34F0" w:rsidRDefault="001E1F92" w:rsidP="00962D6E">
      <w:pPr>
        <w:pStyle w:val="m-9115795407614457208p1"/>
        <w:spacing w:before="0" w:beforeAutospacing="0" w:after="0" w:afterAutospacing="0" w:line="480" w:lineRule="auto"/>
        <w:contextualSpacing/>
        <w:rPr>
          <w:rStyle w:val="m-9115795407614457208s1"/>
          <w:rFonts w:ascii="Times New Roman" w:hAnsi="Times New Roman"/>
          <w:b w:val="0"/>
          <w:sz w:val="24"/>
          <w:szCs w:val="24"/>
        </w:rPr>
      </w:pPr>
      <w:r w:rsidRPr="00DA34F0">
        <w:rPr>
          <w:rFonts w:ascii="Times New Roman" w:hAnsi="Times New Roman"/>
          <w:b w:val="0"/>
          <w:sz w:val="24"/>
          <w:szCs w:val="24"/>
        </w:rPr>
        <w:tab/>
      </w:r>
      <w:r w:rsidR="007F0D7E" w:rsidRPr="00DA34F0">
        <w:rPr>
          <w:rFonts w:ascii="Times New Roman" w:hAnsi="Times New Roman"/>
          <w:b w:val="0"/>
          <w:sz w:val="24"/>
          <w:szCs w:val="24"/>
        </w:rPr>
        <w:t>Conception of Her Novella</w:t>
      </w:r>
      <w:ins w:id="2716" w:author="Anna Wingfield" w:date="2024-03-15T10:02:00Z">
        <w:r w:rsidR="00F162C1">
          <w:rPr>
            <w:rFonts w:ascii="Times New Roman" w:hAnsi="Times New Roman"/>
            <w:b w:val="0"/>
            <w:sz w:val="24"/>
            <w:szCs w:val="24"/>
          </w:rPr>
          <w:t>.</w:t>
        </w:r>
      </w:ins>
      <w:del w:id="2717" w:author="Anna Wingfield" w:date="2024-03-15T10:02:00Z">
        <w:r w:rsidR="007F0D7E" w:rsidRPr="00DA34F0" w:rsidDel="00F162C1">
          <w:rPr>
            <w:rFonts w:ascii="Times New Roman" w:hAnsi="Times New Roman"/>
            <w:b w:val="0"/>
            <w:sz w:val="24"/>
            <w:szCs w:val="24"/>
          </w:rPr>
          <w:delText>,</w:delText>
        </w:r>
      </w:del>
      <w:r w:rsidR="00D67199" w:rsidRPr="00DA34F0">
        <w:rPr>
          <w:rFonts w:ascii="Times New Roman" w:hAnsi="Times New Roman"/>
          <w:b w:val="0"/>
          <w:sz w:val="24"/>
          <w:szCs w:val="24"/>
        </w:rPr>
        <w:t xml:space="preserve">” </w:t>
      </w:r>
      <w:ins w:id="2718" w:author="Anna Wingfield" w:date="2024-03-15T10:02:00Z">
        <w:r w:rsidR="00F162C1">
          <w:rPr>
            <w:rFonts w:ascii="Times New Roman" w:hAnsi="Times New Roman"/>
            <w:b w:val="0"/>
            <w:sz w:val="24"/>
            <w:szCs w:val="24"/>
          </w:rPr>
          <w:t>I</w:t>
        </w:r>
      </w:ins>
      <w:del w:id="2719" w:author="Anna Wingfield" w:date="2024-03-15T10:02:00Z">
        <w:r w:rsidR="007F0D7E" w:rsidRPr="00DA34F0" w:rsidDel="00F162C1">
          <w:rPr>
            <w:rFonts w:ascii="Times New Roman" w:hAnsi="Times New Roman"/>
            <w:b w:val="0"/>
            <w:sz w:val="24"/>
            <w:szCs w:val="24"/>
          </w:rPr>
          <w:delText>i</w:delText>
        </w:r>
      </w:del>
      <w:r w:rsidR="007F0D7E" w:rsidRPr="00DA34F0">
        <w:rPr>
          <w:rFonts w:ascii="Times New Roman" w:hAnsi="Times New Roman"/>
          <w:b w:val="0"/>
          <w:sz w:val="24"/>
          <w:szCs w:val="24"/>
        </w:rPr>
        <w:t xml:space="preserve">n </w:t>
      </w:r>
      <w:r w:rsidR="006919A3" w:rsidRPr="00DA34F0">
        <w:rPr>
          <w:rFonts w:ascii="Times New Roman" w:hAnsi="Times New Roman"/>
          <w:b w:val="0"/>
          <w:i/>
          <w:sz w:val="24"/>
          <w:szCs w:val="24"/>
        </w:rPr>
        <w:t>Mary Shelley in Her Times</w:t>
      </w:r>
      <w:r w:rsidR="007F0D7E" w:rsidRPr="00DA34F0">
        <w:rPr>
          <w:rFonts w:ascii="Times New Roman" w:hAnsi="Times New Roman"/>
          <w:b w:val="0"/>
          <w:sz w:val="24"/>
          <w:szCs w:val="24"/>
        </w:rPr>
        <w:t xml:space="preserve">, edited by </w:t>
      </w:r>
      <w:r w:rsidR="006919A3" w:rsidRPr="00DA34F0">
        <w:rPr>
          <w:rFonts w:ascii="Times New Roman" w:hAnsi="Times New Roman"/>
          <w:b w:val="0"/>
          <w:sz w:val="24"/>
          <w:szCs w:val="24"/>
        </w:rPr>
        <w:t xml:space="preserve">Betty T. </w:t>
      </w:r>
      <w:r w:rsidRPr="00DA34F0">
        <w:rPr>
          <w:rFonts w:ascii="Times New Roman" w:hAnsi="Times New Roman"/>
          <w:b w:val="0"/>
          <w:sz w:val="24"/>
          <w:szCs w:val="24"/>
        </w:rPr>
        <w:tab/>
      </w:r>
      <w:r w:rsidR="006919A3" w:rsidRPr="00DA34F0">
        <w:rPr>
          <w:rFonts w:ascii="Times New Roman" w:hAnsi="Times New Roman"/>
          <w:b w:val="0"/>
          <w:sz w:val="24"/>
          <w:szCs w:val="24"/>
        </w:rPr>
        <w:t xml:space="preserve">Bennett and Stuart </w:t>
      </w:r>
      <w:r w:rsidR="007F0D7E" w:rsidRPr="00DA34F0">
        <w:rPr>
          <w:rFonts w:ascii="Times New Roman" w:hAnsi="Times New Roman"/>
          <w:b w:val="0"/>
          <w:sz w:val="24"/>
          <w:szCs w:val="24"/>
        </w:rPr>
        <w:t xml:space="preserve">Curran, 64-75. </w:t>
      </w:r>
      <w:r w:rsidR="0059520B" w:rsidRPr="00DA34F0">
        <w:rPr>
          <w:rFonts w:ascii="Times New Roman" w:hAnsi="Times New Roman"/>
          <w:b w:val="0"/>
          <w:sz w:val="24"/>
          <w:szCs w:val="24"/>
        </w:rPr>
        <w:t xml:space="preserve">Baltimore: </w:t>
      </w:r>
      <w:r w:rsidR="006919A3" w:rsidRPr="00DA34F0">
        <w:rPr>
          <w:rFonts w:ascii="Times New Roman" w:hAnsi="Times New Roman"/>
          <w:b w:val="0"/>
          <w:sz w:val="24"/>
          <w:szCs w:val="24"/>
        </w:rPr>
        <w:t>Johns</w:t>
      </w:r>
      <w:r w:rsidR="00116E4B" w:rsidRPr="00DA34F0">
        <w:rPr>
          <w:rFonts w:ascii="Times New Roman" w:hAnsi="Times New Roman"/>
          <w:b w:val="0"/>
          <w:sz w:val="24"/>
          <w:szCs w:val="24"/>
        </w:rPr>
        <w:t xml:space="preserve"> Hopkins University Press</w:t>
      </w:r>
      <w:r w:rsidR="007F0D7E" w:rsidRPr="00DA34F0">
        <w:rPr>
          <w:rFonts w:ascii="Times New Roman" w:hAnsi="Times New Roman"/>
          <w:b w:val="0"/>
          <w:sz w:val="24"/>
          <w:szCs w:val="24"/>
        </w:rPr>
        <w:t xml:space="preserve">, </w:t>
      </w:r>
      <w:r w:rsidR="0059520B" w:rsidRPr="00DA34F0">
        <w:rPr>
          <w:rFonts w:ascii="Times New Roman" w:hAnsi="Times New Roman"/>
          <w:b w:val="0"/>
          <w:sz w:val="24"/>
          <w:szCs w:val="24"/>
        </w:rPr>
        <w:tab/>
      </w:r>
      <w:r w:rsidR="007F0D7E" w:rsidRPr="00DA34F0">
        <w:rPr>
          <w:rFonts w:ascii="Times New Roman" w:hAnsi="Times New Roman"/>
          <w:b w:val="0"/>
          <w:sz w:val="24"/>
          <w:szCs w:val="24"/>
        </w:rPr>
        <w:t>2000.</w:t>
      </w:r>
    </w:p>
    <w:p w14:paraId="2303DF5F" w14:textId="68C3D423" w:rsidR="000C148F" w:rsidRPr="00F162C1" w:rsidRDefault="000C148F" w:rsidP="00962D6E">
      <w:pPr>
        <w:pStyle w:val="m-9115795407614457208p1"/>
        <w:spacing w:before="0" w:beforeAutospacing="0" w:after="0" w:afterAutospacing="0" w:line="480" w:lineRule="auto"/>
        <w:contextualSpacing/>
        <w:rPr>
          <w:rStyle w:val="m-9115795407614457208s1"/>
          <w:rFonts w:ascii="Times New Roman" w:hAnsi="Times New Roman"/>
          <w:b w:val="0"/>
          <w:color w:val="000000" w:themeColor="text1"/>
          <w:sz w:val="24"/>
          <w:szCs w:val="24"/>
          <w:rPrChange w:id="2720" w:author="Anna Wingfield" w:date="2024-03-15T10:01:00Z">
            <w:rPr>
              <w:rStyle w:val="m-9115795407614457208s1"/>
              <w:rFonts w:ascii="Times New Roman" w:hAnsi="Times New Roman"/>
              <w:b w:val="0"/>
              <w:color w:val="505054"/>
              <w:sz w:val="24"/>
              <w:szCs w:val="24"/>
            </w:rPr>
          </w:rPrChange>
        </w:rPr>
      </w:pPr>
      <w:r w:rsidRPr="00F162C1">
        <w:rPr>
          <w:rStyle w:val="m-9115795407614457208s1"/>
          <w:rFonts w:ascii="Times New Roman" w:hAnsi="Times New Roman"/>
          <w:b w:val="0"/>
          <w:color w:val="000000" w:themeColor="text1"/>
          <w:sz w:val="24"/>
          <w:szCs w:val="24"/>
          <w:rPrChange w:id="2721" w:author="Anna Wingfield" w:date="2024-03-15T10:01:00Z">
            <w:rPr>
              <w:rStyle w:val="m-9115795407614457208s1"/>
              <w:rFonts w:ascii="Times New Roman" w:hAnsi="Times New Roman"/>
              <w:b w:val="0"/>
              <w:color w:val="505054"/>
              <w:sz w:val="24"/>
              <w:szCs w:val="24"/>
            </w:rPr>
          </w:rPrChange>
        </w:rPr>
        <w:t>Derrida</w:t>
      </w:r>
      <w:r w:rsidR="002C4EF9" w:rsidRPr="00F162C1">
        <w:rPr>
          <w:rStyle w:val="m-9115795407614457208s1"/>
          <w:rFonts w:ascii="Times New Roman" w:hAnsi="Times New Roman"/>
          <w:b w:val="0"/>
          <w:color w:val="000000" w:themeColor="text1"/>
          <w:sz w:val="24"/>
          <w:szCs w:val="24"/>
          <w:rPrChange w:id="2722" w:author="Anna Wingfield" w:date="2024-03-15T10:01:00Z">
            <w:rPr>
              <w:rStyle w:val="m-9115795407614457208s1"/>
              <w:rFonts w:ascii="Times New Roman" w:hAnsi="Times New Roman"/>
              <w:b w:val="0"/>
              <w:color w:val="505054"/>
              <w:sz w:val="24"/>
              <w:szCs w:val="24"/>
            </w:rPr>
          </w:rPrChange>
        </w:rPr>
        <w:t>, Jacques</w:t>
      </w:r>
      <w:r w:rsidRPr="00F162C1">
        <w:rPr>
          <w:rStyle w:val="m-9115795407614457208s1"/>
          <w:rFonts w:ascii="Times New Roman" w:hAnsi="Times New Roman"/>
          <w:b w:val="0"/>
          <w:color w:val="000000" w:themeColor="text1"/>
          <w:sz w:val="24"/>
          <w:szCs w:val="24"/>
          <w:rPrChange w:id="2723" w:author="Anna Wingfield" w:date="2024-03-15T10:01:00Z">
            <w:rPr>
              <w:rStyle w:val="m-9115795407614457208s1"/>
              <w:rFonts w:ascii="Times New Roman" w:hAnsi="Times New Roman"/>
              <w:b w:val="0"/>
              <w:color w:val="505054"/>
              <w:sz w:val="24"/>
              <w:szCs w:val="24"/>
            </w:rPr>
          </w:rPrChange>
        </w:rPr>
        <w:t xml:space="preserve"> </w:t>
      </w:r>
      <w:r w:rsidR="000C7E6A" w:rsidRPr="00F162C1">
        <w:rPr>
          <w:rStyle w:val="m-9115795407614457208s1"/>
          <w:rFonts w:ascii="Times New Roman" w:hAnsi="Times New Roman"/>
          <w:b w:val="0"/>
          <w:color w:val="000000" w:themeColor="text1"/>
          <w:sz w:val="24"/>
          <w:szCs w:val="24"/>
          <w:rPrChange w:id="2724" w:author="Anna Wingfield" w:date="2024-03-15T10:01:00Z">
            <w:rPr>
              <w:rStyle w:val="m-9115795407614457208s1"/>
              <w:rFonts w:ascii="Times New Roman" w:hAnsi="Times New Roman"/>
              <w:b w:val="0"/>
              <w:color w:val="505054"/>
              <w:sz w:val="24"/>
              <w:szCs w:val="24"/>
            </w:rPr>
          </w:rPrChange>
        </w:rPr>
        <w:t>and</w:t>
      </w:r>
      <w:r w:rsidRPr="00F162C1">
        <w:rPr>
          <w:rStyle w:val="m-9115795407614457208s1"/>
          <w:rFonts w:ascii="Times New Roman" w:hAnsi="Times New Roman"/>
          <w:b w:val="0"/>
          <w:color w:val="000000" w:themeColor="text1"/>
          <w:sz w:val="24"/>
          <w:szCs w:val="24"/>
          <w:rPrChange w:id="2725" w:author="Anna Wingfield" w:date="2024-03-15T10:01:00Z">
            <w:rPr>
              <w:rStyle w:val="m-9115795407614457208s1"/>
              <w:rFonts w:ascii="Times New Roman" w:hAnsi="Times New Roman"/>
              <w:b w:val="0"/>
              <w:color w:val="505054"/>
              <w:sz w:val="24"/>
              <w:szCs w:val="24"/>
            </w:rPr>
          </w:rPrChange>
        </w:rPr>
        <w:t xml:space="preserve"> Maurizio Ferraris. </w:t>
      </w:r>
      <w:r w:rsidRPr="00F162C1">
        <w:rPr>
          <w:rStyle w:val="m-9115795407614457208s1"/>
          <w:rFonts w:ascii="Times New Roman" w:hAnsi="Times New Roman"/>
          <w:b w:val="0"/>
          <w:i/>
          <w:color w:val="000000" w:themeColor="text1"/>
          <w:sz w:val="24"/>
          <w:szCs w:val="24"/>
          <w:rPrChange w:id="2726" w:author="Anna Wingfield" w:date="2024-03-15T10:01:00Z">
            <w:rPr>
              <w:rStyle w:val="m-9115795407614457208s1"/>
              <w:rFonts w:ascii="Times New Roman" w:hAnsi="Times New Roman"/>
              <w:b w:val="0"/>
              <w:i/>
              <w:color w:val="505054"/>
              <w:sz w:val="24"/>
              <w:szCs w:val="24"/>
            </w:rPr>
          </w:rPrChange>
        </w:rPr>
        <w:t>A Taste for the Secret</w:t>
      </w:r>
      <w:r w:rsidR="000C7E6A" w:rsidRPr="00F162C1">
        <w:rPr>
          <w:rStyle w:val="m-9115795407614457208s1"/>
          <w:rFonts w:ascii="Times New Roman" w:hAnsi="Times New Roman"/>
          <w:b w:val="0"/>
          <w:color w:val="000000" w:themeColor="text1"/>
          <w:sz w:val="24"/>
          <w:szCs w:val="24"/>
          <w:rPrChange w:id="2727" w:author="Anna Wingfield" w:date="2024-03-15T10:01:00Z">
            <w:rPr>
              <w:rStyle w:val="m-9115795407614457208s1"/>
              <w:rFonts w:ascii="Times New Roman" w:hAnsi="Times New Roman"/>
              <w:b w:val="0"/>
              <w:color w:val="505054"/>
              <w:sz w:val="24"/>
              <w:szCs w:val="24"/>
            </w:rPr>
          </w:rPrChange>
        </w:rPr>
        <w:t>.</w:t>
      </w:r>
      <w:r w:rsidR="00690791" w:rsidRPr="00F162C1">
        <w:rPr>
          <w:rStyle w:val="m-9115795407614457208s1"/>
          <w:rFonts w:ascii="Times New Roman" w:hAnsi="Times New Roman"/>
          <w:b w:val="0"/>
          <w:color w:val="000000" w:themeColor="text1"/>
          <w:sz w:val="24"/>
          <w:szCs w:val="24"/>
          <w:rPrChange w:id="2728" w:author="Anna Wingfield" w:date="2024-03-15T10:01:00Z">
            <w:rPr>
              <w:rStyle w:val="m-9115795407614457208s1"/>
              <w:rFonts w:ascii="Times New Roman" w:hAnsi="Times New Roman"/>
              <w:b w:val="0"/>
              <w:color w:val="505054"/>
              <w:sz w:val="24"/>
              <w:szCs w:val="24"/>
            </w:rPr>
          </w:rPrChange>
        </w:rPr>
        <w:t xml:space="preserve"> </w:t>
      </w:r>
      <w:r w:rsidR="000C7E6A" w:rsidRPr="00F162C1">
        <w:rPr>
          <w:rStyle w:val="m-9115795407614457208s1"/>
          <w:rFonts w:ascii="Times New Roman" w:hAnsi="Times New Roman"/>
          <w:b w:val="0"/>
          <w:color w:val="000000" w:themeColor="text1"/>
          <w:sz w:val="24"/>
          <w:szCs w:val="24"/>
          <w:rPrChange w:id="2729" w:author="Anna Wingfield" w:date="2024-03-15T10:01:00Z">
            <w:rPr>
              <w:rStyle w:val="m-9115795407614457208s1"/>
              <w:rFonts w:ascii="Times New Roman" w:hAnsi="Times New Roman"/>
              <w:b w:val="0"/>
              <w:color w:val="505054"/>
              <w:sz w:val="24"/>
              <w:szCs w:val="24"/>
            </w:rPr>
          </w:rPrChange>
        </w:rPr>
        <w:t xml:space="preserve">Edited by Giacomo </w:t>
      </w:r>
      <w:proofErr w:type="spellStart"/>
      <w:r w:rsidR="000C7E6A" w:rsidRPr="00F162C1">
        <w:rPr>
          <w:rStyle w:val="m-9115795407614457208s1"/>
          <w:rFonts w:ascii="Times New Roman" w:hAnsi="Times New Roman"/>
          <w:b w:val="0"/>
          <w:color w:val="000000" w:themeColor="text1"/>
          <w:sz w:val="24"/>
          <w:szCs w:val="24"/>
          <w:rPrChange w:id="2730" w:author="Anna Wingfield" w:date="2024-03-15T10:01:00Z">
            <w:rPr>
              <w:rStyle w:val="m-9115795407614457208s1"/>
              <w:rFonts w:ascii="Times New Roman" w:hAnsi="Times New Roman"/>
              <w:b w:val="0"/>
              <w:color w:val="505054"/>
              <w:sz w:val="24"/>
              <w:szCs w:val="24"/>
            </w:rPr>
          </w:rPrChange>
        </w:rPr>
        <w:t>Donis</w:t>
      </w:r>
      <w:proofErr w:type="spellEnd"/>
      <w:r w:rsidR="000C7E6A" w:rsidRPr="00F162C1">
        <w:rPr>
          <w:rStyle w:val="m-9115795407614457208s1"/>
          <w:rFonts w:ascii="Times New Roman" w:hAnsi="Times New Roman"/>
          <w:b w:val="0"/>
          <w:color w:val="000000" w:themeColor="text1"/>
          <w:sz w:val="24"/>
          <w:szCs w:val="24"/>
          <w:rPrChange w:id="2731" w:author="Anna Wingfield" w:date="2024-03-15T10:01:00Z">
            <w:rPr>
              <w:rStyle w:val="m-9115795407614457208s1"/>
              <w:rFonts w:ascii="Times New Roman" w:hAnsi="Times New Roman"/>
              <w:b w:val="0"/>
              <w:color w:val="505054"/>
              <w:sz w:val="24"/>
              <w:szCs w:val="24"/>
            </w:rPr>
          </w:rPrChange>
        </w:rPr>
        <w:t xml:space="preserve"> </w:t>
      </w:r>
      <w:r w:rsidR="004A6450" w:rsidRPr="00F162C1">
        <w:rPr>
          <w:rStyle w:val="m-9115795407614457208s1"/>
          <w:rFonts w:ascii="Times New Roman" w:hAnsi="Times New Roman"/>
          <w:b w:val="0"/>
          <w:color w:val="000000" w:themeColor="text1"/>
          <w:sz w:val="24"/>
          <w:szCs w:val="24"/>
          <w:rPrChange w:id="2732" w:author="Anna Wingfield" w:date="2024-03-15T10:01:00Z">
            <w:rPr>
              <w:rStyle w:val="m-9115795407614457208s1"/>
              <w:rFonts w:ascii="Times New Roman" w:hAnsi="Times New Roman"/>
              <w:b w:val="0"/>
              <w:color w:val="505054"/>
              <w:sz w:val="24"/>
              <w:szCs w:val="24"/>
            </w:rPr>
          </w:rPrChange>
        </w:rPr>
        <w:tab/>
      </w:r>
      <w:r w:rsidR="000C7E6A" w:rsidRPr="00F162C1">
        <w:rPr>
          <w:rStyle w:val="m-9115795407614457208s1"/>
          <w:rFonts w:ascii="Times New Roman" w:hAnsi="Times New Roman"/>
          <w:b w:val="0"/>
          <w:color w:val="000000" w:themeColor="text1"/>
          <w:sz w:val="24"/>
          <w:szCs w:val="24"/>
          <w:rPrChange w:id="2733" w:author="Anna Wingfield" w:date="2024-03-15T10:01:00Z">
            <w:rPr>
              <w:rStyle w:val="m-9115795407614457208s1"/>
              <w:rFonts w:ascii="Times New Roman" w:hAnsi="Times New Roman"/>
              <w:b w:val="0"/>
              <w:color w:val="505054"/>
              <w:sz w:val="24"/>
              <w:szCs w:val="24"/>
            </w:rPr>
          </w:rPrChange>
        </w:rPr>
        <w:t>and David Webb. T</w:t>
      </w:r>
      <w:r w:rsidRPr="00F162C1">
        <w:rPr>
          <w:rStyle w:val="m-9115795407614457208s1"/>
          <w:rFonts w:ascii="Times New Roman" w:hAnsi="Times New Roman"/>
          <w:b w:val="0"/>
          <w:color w:val="000000" w:themeColor="text1"/>
          <w:sz w:val="24"/>
          <w:szCs w:val="24"/>
          <w:rPrChange w:id="2734" w:author="Anna Wingfield" w:date="2024-03-15T10:01:00Z">
            <w:rPr>
              <w:rStyle w:val="m-9115795407614457208s1"/>
              <w:rFonts w:ascii="Times New Roman" w:hAnsi="Times New Roman"/>
              <w:b w:val="0"/>
              <w:color w:val="505054"/>
              <w:sz w:val="24"/>
              <w:szCs w:val="24"/>
            </w:rPr>
          </w:rPrChange>
        </w:rPr>
        <w:t>ranslated by Giacomo</w:t>
      </w:r>
      <w:r w:rsidR="004A6450" w:rsidRPr="00F162C1">
        <w:rPr>
          <w:rStyle w:val="m-9115795407614457208s1"/>
          <w:rFonts w:ascii="Times New Roman" w:hAnsi="Times New Roman"/>
          <w:b w:val="0"/>
          <w:color w:val="000000" w:themeColor="text1"/>
          <w:sz w:val="24"/>
          <w:szCs w:val="24"/>
          <w:rPrChange w:id="2735" w:author="Anna Wingfield" w:date="2024-03-15T10:01:00Z">
            <w:rPr>
              <w:rStyle w:val="m-9115795407614457208s1"/>
              <w:rFonts w:ascii="Times New Roman" w:hAnsi="Times New Roman"/>
              <w:b w:val="0"/>
              <w:color w:val="505054"/>
              <w:sz w:val="24"/>
              <w:szCs w:val="24"/>
            </w:rPr>
          </w:rPrChange>
        </w:rPr>
        <w:t xml:space="preserve"> </w:t>
      </w:r>
      <w:proofErr w:type="spellStart"/>
      <w:r w:rsidRPr="00F162C1">
        <w:rPr>
          <w:rStyle w:val="m-9115795407614457208s1"/>
          <w:rFonts w:ascii="Times New Roman" w:hAnsi="Times New Roman"/>
          <w:b w:val="0"/>
          <w:color w:val="000000" w:themeColor="text1"/>
          <w:sz w:val="24"/>
          <w:szCs w:val="24"/>
          <w:rPrChange w:id="2736" w:author="Anna Wingfield" w:date="2024-03-15T10:01:00Z">
            <w:rPr>
              <w:rStyle w:val="m-9115795407614457208s1"/>
              <w:rFonts w:ascii="Times New Roman" w:hAnsi="Times New Roman"/>
              <w:b w:val="0"/>
              <w:color w:val="505054"/>
              <w:sz w:val="24"/>
              <w:szCs w:val="24"/>
            </w:rPr>
          </w:rPrChange>
        </w:rPr>
        <w:t>Donis</w:t>
      </w:r>
      <w:proofErr w:type="spellEnd"/>
      <w:r w:rsidR="004A6450" w:rsidRPr="00F162C1">
        <w:rPr>
          <w:rStyle w:val="m-9115795407614457208s1"/>
          <w:rFonts w:ascii="Times New Roman" w:hAnsi="Times New Roman"/>
          <w:b w:val="0"/>
          <w:color w:val="000000" w:themeColor="text1"/>
          <w:sz w:val="24"/>
          <w:szCs w:val="24"/>
          <w:rPrChange w:id="2737" w:author="Anna Wingfield" w:date="2024-03-15T10:01:00Z">
            <w:rPr>
              <w:rStyle w:val="m-9115795407614457208s1"/>
              <w:rFonts w:ascii="Times New Roman" w:hAnsi="Times New Roman"/>
              <w:b w:val="0"/>
              <w:color w:val="505054"/>
              <w:sz w:val="24"/>
              <w:szCs w:val="24"/>
            </w:rPr>
          </w:rPrChange>
        </w:rPr>
        <w:t>. London:</w:t>
      </w:r>
      <w:r w:rsidRPr="00F162C1">
        <w:rPr>
          <w:rStyle w:val="m-9115795407614457208s1"/>
          <w:rFonts w:ascii="Times New Roman" w:hAnsi="Times New Roman"/>
          <w:b w:val="0"/>
          <w:color w:val="000000" w:themeColor="text1"/>
          <w:sz w:val="24"/>
          <w:szCs w:val="24"/>
          <w:rPrChange w:id="2738" w:author="Anna Wingfield" w:date="2024-03-15T10:01:00Z">
            <w:rPr>
              <w:rStyle w:val="m-9115795407614457208s1"/>
              <w:rFonts w:ascii="Times New Roman" w:hAnsi="Times New Roman"/>
              <w:b w:val="0"/>
              <w:color w:val="505054"/>
              <w:sz w:val="24"/>
              <w:szCs w:val="24"/>
            </w:rPr>
          </w:rPrChange>
        </w:rPr>
        <w:t xml:space="preserve"> Polity, 2001.  </w:t>
      </w:r>
    </w:p>
    <w:p w14:paraId="4A3D9063" w14:textId="34F9CF3A" w:rsidR="00785764" w:rsidRPr="00DA34F0" w:rsidRDefault="00785764" w:rsidP="00962D6E">
      <w:pPr>
        <w:pStyle w:val="m-9115795407614457208p1"/>
        <w:spacing w:before="0" w:beforeAutospacing="0" w:after="0" w:afterAutospacing="0" w:line="480" w:lineRule="auto"/>
        <w:contextualSpacing/>
        <w:rPr>
          <w:rFonts w:ascii="Times New Roman" w:eastAsia="Times New Roman" w:hAnsi="Times New Roman"/>
          <w:b w:val="0"/>
          <w:sz w:val="24"/>
          <w:szCs w:val="24"/>
        </w:rPr>
      </w:pPr>
      <w:r w:rsidRPr="00DA34F0">
        <w:rPr>
          <w:rFonts w:ascii="Times New Roman" w:hAnsi="Times New Roman"/>
          <w:b w:val="0"/>
          <w:sz w:val="24"/>
          <w:szCs w:val="24"/>
        </w:rPr>
        <w:t xml:space="preserve">Derrida, </w:t>
      </w:r>
      <w:r w:rsidR="002C4EF9" w:rsidRPr="00DA34F0">
        <w:rPr>
          <w:rFonts w:ascii="Times New Roman" w:hAnsi="Times New Roman"/>
          <w:b w:val="0"/>
          <w:sz w:val="24"/>
          <w:szCs w:val="24"/>
        </w:rPr>
        <w:t xml:space="preserve">Jacques. </w:t>
      </w:r>
      <w:r w:rsidRPr="00DA34F0">
        <w:rPr>
          <w:rFonts w:ascii="Times New Roman" w:hAnsi="Times New Roman"/>
          <w:b w:val="0"/>
          <w:i/>
          <w:sz w:val="24"/>
          <w:szCs w:val="24"/>
        </w:rPr>
        <w:t>The Beast and the Sovereign</w:t>
      </w:r>
      <w:r w:rsidR="000C7E6A" w:rsidRPr="00DA34F0">
        <w:rPr>
          <w:rFonts w:ascii="Times New Roman" w:hAnsi="Times New Roman"/>
          <w:b w:val="0"/>
          <w:sz w:val="24"/>
          <w:szCs w:val="24"/>
        </w:rPr>
        <w:t>.</w:t>
      </w:r>
      <w:r w:rsidRPr="00DA34F0">
        <w:rPr>
          <w:rFonts w:ascii="Times New Roman" w:hAnsi="Times New Roman"/>
          <w:b w:val="0"/>
          <w:sz w:val="24"/>
          <w:szCs w:val="24"/>
        </w:rPr>
        <w:t xml:space="preserve"> </w:t>
      </w:r>
      <w:r w:rsidR="000C7E6A" w:rsidRPr="00DA34F0">
        <w:rPr>
          <w:rFonts w:ascii="Times New Roman" w:eastAsia="Times New Roman" w:hAnsi="Times New Roman"/>
          <w:b w:val="0"/>
          <w:sz w:val="24"/>
          <w:szCs w:val="24"/>
        </w:rPr>
        <w:t>V</w:t>
      </w:r>
      <w:r w:rsidR="002C4EF9" w:rsidRPr="00DA34F0">
        <w:rPr>
          <w:rFonts w:ascii="Times New Roman" w:eastAsia="Times New Roman" w:hAnsi="Times New Roman"/>
          <w:b w:val="0"/>
          <w:sz w:val="24"/>
          <w:szCs w:val="24"/>
        </w:rPr>
        <w:t xml:space="preserve">ol. </w:t>
      </w:r>
      <w:r w:rsidR="000C7E6A" w:rsidRPr="00DA34F0">
        <w:rPr>
          <w:rFonts w:ascii="Times New Roman" w:eastAsia="Times New Roman" w:hAnsi="Times New Roman"/>
          <w:b w:val="0"/>
          <w:sz w:val="24"/>
          <w:szCs w:val="24"/>
        </w:rPr>
        <w:t>2.</w:t>
      </w:r>
      <w:r w:rsidR="002C4EF9" w:rsidRPr="00DA34F0">
        <w:rPr>
          <w:rFonts w:ascii="Times New Roman" w:eastAsia="Times New Roman" w:hAnsi="Times New Roman"/>
          <w:b w:val="0"/>
          <w:sz w:val="24"/>
          <w:szCs w:val="24"/>
        </w:rPr>
        <w:t xml:space="preserve"> </w:t>
      </w:r>
      <w:r w:rsidR="000C7E6A" w:rsidRPr="00DA34F0">
        <w:rPr>
          <w:rFonts w:ascii="Times New Roman" w:eastAsia="Times New Roman" w:hAnsi="Times New Roman"/>
          <w:b w:val="0"/>
          <w:sz w:val="24"/>
          <w:szCs w:val="24"/>
        </w:rPr>
        <w:t>T</w:t>
      </w:r>
      <w:r w:rsidR="002C4EF9" w:rsidRPr="00DA34F0">
        <w:rPr>
          <w:rFonts w:ascii="Times New Roman" w:eastAsia="Times New Roman" w:hAnsi="Times New Roman"/>
          <w:b w:val="0"/>
          <w:sz w:val="24"/>
          <w:szCs w:val="24"/>
        </w:rPr>
        <w:t xml:space="preserve">ranslated by Geoffrey </w:t>
      </w:r>
      <w:r w:rsidR="00116E4B" w:rsidRPr="00DA34F0">
        <w:rPr>
          <w:rFonts w:ascii="Times New Roman" w:eastAsia="Times New Roman" w:hAnsi="Times New Roman"/>
          <w:b w:val="0"/>
          <w:sz w:val="24"/>
          <w:szCs w:val="24"/>
        </w:rPr>
        <w:tab/>
        <w:t>Bennington.</w:t>
      </w:r>
      <w:r w:rsidR="00241EFD" w:rsidRPr="00DA34F0">
        <w:rPr>
          <w:rFonts w:ascii="Times New Roman" w:eastAsia="Times New Roman" w:hAnsi="Times New Roman"/>
          <w:b w:val="0"/>
          <w:sz w:val="24"/>
          <w:szCs w:val="24"/>
        </w:rPr>
        <w:t xml:space="preserve"> </w:t>
      </w:r>
      <w:r w:rsidR="0059520B" w:rsidRPr="00DA34F0">
        <w:rPr>
          <w:rFonts w:ascii="Times New Roman" w:eastAsia="Times New Roman" w:hAnsi="Times New Roman"/>
          <w:b w:val="0"/>
          <w:sz w:val="24"/>
          <w:szCs w:val="24"/>
        </w:rPr>
        <w:t xml:space="preserve">Chicago: </w:t>
      </w:r>
      <w:r w:rsidRPr="00DA34F0">
        <w:rPr>
          <w:rFonts w:ascii="Times New Roman" w:eastAsia="Times New Roman" w:hAnsi="Times New Roman"/>
          <w:b w:val="0"/>
          <w:sz w:val="24"/>
          <w:szCs w:val="24"/>
        </w:rPr>
        <w:t>U</w:t>
      </w:r>
      <w:r w:rsidR="00116E4B" w:rsidRPr="00DA34F0">
        <w:rPr>
          <w:rFonts w:ascii="Times New Roman" w:eastAsia="Times New Roman" w:hAnsi="Times New Roman"/>
          <w:b w:val="0"/>
          <w:sz w:val="24"/>
          <w:szCs w:val="24"/>
        </w:rPr>
        <w:t>niversity</w:t>
      </w:r>
      <w:r w:rsidR="00336524" w:rsidRPr="00DA34F0">
        <w:rPr>
          <w:rFonts w:ascii="Times New Roman" w:eastAsia="Times New Roman" w:hAnsi="Times New Roman"/>
          <w:b w:val="0"/>
          <w:sz w:val="24"/>
          <w:szCs w:val="24"/>
        </w:rPr>
        <w:t xml:space="preserve"> of Chicago P</w:t>
      </w:r>
      <w:r w:rsidR="00116E4B" w:rsidRPr="00DA34F0">
        <w:rPr>
          <w:rFonts w:ascii="Times New Roman" w:eastAsia="Times New Roman" w:hAnsi="Times New Roman"/>
          <w:b w:val="0"/>
          <w:sz w:val="24"/>
          <w:szCs w:val="24"/>
        </w:rPr>
        <w:t>ress</w:t>
      </w:r>
      <w:r w:rsidR="002C4EF9" w:rsidRPr="00DA34F0">
        <w:rPr>
          <w:rFonts w:ascii="Times New Roman" w:eastAsia="Times New Roman" w:hAnsi="Times New Roman"/>
          <w:b w:val="0"/>
          <w:sz w:val="24"/>
          <w:szCs w:val="24"/>
        </w:rPr>
        <w:t>, 2011</w:t>
      </w:r>
      <w:r w:rsidRPr="00DA34F0">
        <w:rPr>
          <w:rFonts w:ascii="Times New Roman" w:eastAsia="Times New Roman" w:hAnsi="Times New Roman"/>
          <w:b w:val="0"/>
          <w:sz w:val="24"/>
          <w:szCs w:val="24"/>
        </w:rPr>
        <w:t>.</w:t>
      </w:r>
    </w:p>
    <w:p w14:paraId="2DF8D88E" w14:textId="49A3477B" w:rsidR="00F76FCF" w:rsidRPr="00DA34F0" w:rsidRDefault="00964E65"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John Donne, “No M</w:t>
      </w:r>
      <w:r w:rsidR="00CB0D32" w:rsidRPr="00DA34F0">
        <w:rPr>
          <w:rFonts w:ascii="Times New Roman" w:hAnsi="Times New Roman"/>
          <w:b w:val="0"/>
          <w:sz w:val="24"/>
          <w:szCs w:val="24"/>
        </w:rPr>
        <w:t xml:space="preserve">an is an Island.” </w:t>
      </w:r>
      <w:r w:rsidR="00F325FB" w:rsidRPr="00DA34F0">
        <w:rPr>
          <w:rFonts w:ascii="Times New Roman" w:hAnsi="Times New Roman"/>
          <w:b w:val="0"/>
          <w:i/>
          <w:sz w:val="24"/>
          <w:szCs w:val="24"/>
        </w:rPr>
        <w:t>Poem Hunter</w:t>
      </w:r>
      <w:ins w:id="2739" w:author="Anna Wingfield" w:date="2024-03-15T09:59:00Z">
        <w:r w:rsidR="00F162C1">
          <w:rPr>
            <w:rFonts w:ascii="Times New Roman" w:hAnsi="Times New Roman"/>
            <w:b w:val="0"/>
            <w:i/>
            <w:sz w:val="24"/>
            <w:szCs w:val="24"/>
          </w:rPr>
          <w:t>.</w:t>
        </w:r>
      </w:ins>
      <w:r w:rsidR="000C7E6A" w:rsidRPr="00DA34F0">
        <w:rPr>
          <w:rFonts w:ascii="Times New Roman" w:hAnsi="Times New Roman"/>
          <w:b w:val="0"/>
          <w:sz w:val="24"/>
          <w:szCs w:val="24"/>
        </w:rPr>
        <w:t xml:space="preserve"> </w:t>
      </w:r>
      <w:ins w:id="2740" w:author="Anna Wingfield" w:date="2024-03-15T09:59:00Z">
        <w:r w:rsidR="00F162C1">
          <w:rPr>
            <w:rFonts w:ascii="Times New Roman" w:hAnsi="Times New Roman"/>
            <w:b w:val="0"/>
            <w:sz w:val="24"/>
            <w:szCs w:val="24"/>
          </w:rPr>
          <w:t>A</w:t>
        </w:r>
      </w:ins>
      <w:del w:id="2741" w:author="Anna Wingfield" w:date="2024-03-15T09:59:00Z">
        <w:r w:rsidR="000C7E6A" w:rsidRPr="00DA34F0" w:rsidDel="00F162C1">
          <w:rPr>
            <w:rFonts w:ascii="Times New Roman" w:hAnsi="Times New Roman"/>
            <w:b w:val="0"/>
            <w:sz w:val="24"/>
            <w:szCs w:val="24"/>
          </w:rPr>
          <w:delText>a</w:delText>
        </w:r>
      </w:del>
      <w:r w:rsidR="000C7E6A" w:rsidRPr="00DA34F0">
        <w:rPr>
          <w:rFonts w:ascii="Times New Roman" w:hAnsi="Times New Roman"/>
          <w:b w:val="0"/>
          <w:sz w:val="24"/>
          <w:szCs w:val="24"/>
        </w:rPr>
        <w:t>ccessed</w:t>
      </w:r>
      <w:ins w:id="2742" w:author="Anna Wingfield" w:date="2024-03-15T09:55:00Z">
        <w:r w:rsidR="00F162C1">
          <w:rPr>
            <w:rFonts w:ascii="Times New Roman" w:hAnsi="Times New Roman"/>
            <w:b w:val="0"/>
            <w:sz w:val="24"/>
            <w:szCs w:val="24"/>
          </w:rPr>
          <w:t xml:space="preserve"> </w:t>
        </w:r>
      </w:ins>
      <w:r w:rsidR="000C7E6A" w:rsidRPr="00DA34F0">
        <w:rPr>
          <w:rFonts w:ascii="Times New Roman" w:hAnsi="Times New Roman"/>
          <w:b w:val="0"/>
          <w:bCs w:val="0"/>
          <w:sz w:val="24"/>
          <w:szCs w:val="24"/>
        </w:rPr>
        <w:t>12 August 2021</w:t>
      </w:r>
      <w:ins w:id="2743" w:author="Anna Wingfield" w:date="2024-03-15T09:59:00Z">
        <w:r w:rsidR="00F162C1">
          <w:rPr>
            <w:rFonts w:ascii="Times New Roman" w:hAnsi="Times New Roman"/>
            <w:b w:val="0"/>
            <w:bCs w:val="0"/>
            <w:sz w:val="24"/>
            <w:szCs w:val="24"/>
          </w:rPr>
          <w:t>.</w:t>
        </w:r>
      </w:ins>
      <w:r w:rsidR="00DA5AFD" w:rsidRPr="00F162C1">
        <w:rPr>
          <w:rFonts w:ascii="Times New Roman" w:hAnsi="Times New Roman"/>
          <w:b w:val="0"/>
          <w:sz w:val="24"/>
          <w:szCs w:val="24"/>
        </w:rPr>
        <w:tab/>
      </w:r>
      <w:r w:rsidRPr="00F162C1">
        <w:rPr>
          <w:rFonts w:ascii="Times New Roman" w:hAnsi="Times New Roman"/>
          <w:b w:val="0"/>
          <w:sz w:val="24"/>
          <w:szCs w:val="24"/>
          <w:rPrChange w:id="2744" w:author="Anna Wingfield" w:date="2024-03-15T09:54:00Z">
            <w:rPr/>
          </w:rPrChange>
        </w:rPr>
        <w:fldChar w:fldCharType="begin"/>
      </w:r>
      <w:r w:rsidRPr="00F162C1">
        <w:rPr>
          <w:rFonts w:ascii="Times New Roman" w:hAnsi="Times New Roman"/>
          <w:b w:val="0"/>
          <w:sz w:val="24"/>
          <w:szCs w:val="24"/>
          <w:rPrChange w:id="2745" w:author="Anna Wingfield" w:date="2024-03-15T09:54:00Z">
            <w:rPr/>
          </w:rPrChange>
        </w:rPr>
        <w:instrText>HYPERLINK "https://www.poemhunter.com/poem/no-man-is-an-island/"</w:instrText>
      </w:r>
      <w:r w:rsidRPr="007849EE">
        <w:rPr>
          <w:rFonts w:ascii="Times New Roman" w:hAnsi="Times New Roman"/>
          <w:b w:val="0"/>
          <w:sz w:val="24"/>
          <w:szCs w:val="24"/>
        </w:rPr>
      </w:r>
      <w:r w:rsidRPr="00F162C1">
        <w:rPr>
          <w:b w:val="0"/>
          <w:rPrChange w:id="2746" w:author="Anna Wingfield" w:date="2024-03-15T09:54:00Z">
            <w:rPr>
              <w:rStyle w:val="Hyperlink"/>
              <w:rFonts w:ascii="Times New Roman" w:hAnsi="Times New Roman"/>
              <w:bCs w:val="0"/>
              <w:sz w:val="24"/>
              <w:szCs w:val="24"/>
            </w:rPr>
          </w:rPrChange>
        </w:rPr>
        <w:fldChar w:fldCharType="separate"/>
      </w:r>
      <w:r w:rsidR="00DA5AFD" w:rsidRPr="00F162C1">
        <w:rPr>
          <w:rStyle w:val="Hyperlink"/>
          <w:rFonts w:ascii="Times New Roman" w:hAnsi="Times New Roman"/>
          <w:b w:val="0"/>
          <w:sz w:val="24"/>
          <w:szCs w:val="24"/>
          <w:rPrChange w:id="2747" w:author="Anna Wingfield" w:date="2024-03-15T09:54:00Z">
            <w:rPr>
              <w:rStyle w:val="Hyperlink"/>
              <w:rFonts w:ascii="Times New Roman" w:hAnsi="Times New Roman"/>
              <w:bCs w:val="0"/>
              <w:sz w:val="24"/>
              <w:szCs w:val="24"/>
            </w:rPr>
          </w:rPrChange>
        </w:rPr>
        <w:t>https://www.poemhunter.com/poem/no-</w:t>
      </w:r>
      <w:r w:rsidR="00DA5AFD" w:rsidRPr="00F162C1">
        <w:rPr>
          <w:rStyle w:val="Hyperlink"/>
          <w:rFonts w:ascii="Times New Roman" w:hAnsi="Times New Roman"/>
          <w:b w:val="0"/>
          <w:sz w:val="24"/>
          <w:szCs w:val="24"/>
          <w:rPrChange w:id="2748" w:author="Anna Wingfield" w:date="2024-03-15T09:54:00Z">
            <w:rPr>
              <w:rStyle w:val="Hyperlink"/>
              <w:rFonts w:ascii="Times New Roman" w:hAnsi="Times New Roman"/>
              <w:bCs w:val="0"/>
              <w:sz w:val="24"/>
              <w:szCs w:val="24"/>
            </w:rPr>
          </w:rPrChange>
        </w:rPr>
        <w:tab/>
        <w:t>man-is-an-island/</w:t>
      </w:r>
      <w:r w:rsidRPr="00F162C1">
        <w:rPr>
          <w:rStyle w:val="Hyperlink"/>
          <w:rFonts w:ascii="Times New Roman" w:hAnsi="Times New Roman"/>
          <w:b w:val="0"/>
          <w:sz w:val="24"/>
          <w:szCs w:val="24"/>
          <w:rPrChange w:id="2749" w:author="Anna Wingfield" w:date="2024-03-15T09:54:00Z">
            <w:rPr>
              <w:rStyle w:val="Hyperlink"/>
              <w:rFonts w:ascii="Times New Roman" w:hAnsi="Times New Roman"/>
              <w:bCs w:val="0"/>
              <w:sz w:val="24"/>
              <w:szCs w:val="24"/>
            </w:rPr>
          </w:rPrChange>
        </w:rPr>
        <w:fldChar w:fldCharType="end"/>
      </w:r>
      <w:r w:rsidR="00F325FB" w:rsidRPr="00F162C1">
        <w:rPr>
          <w:rFonts w:ascii="Times New Roman" w:hAnsi="Times New Roman"/>
          <w:b w:val="0"/>
          <w:sz w:val="24"/>
          <w:szCs w:val="24"/>
          <w:rPrChange w:id="2750" w:author="Anna Wingfield" w:date="2024-03-15T09:54:00Z">
            <w:rPr>
              <w:rFonts w:ascii="Times New Roman" w:hAnsi="Times New Roman"/>
              <w:bCs w:val="0"/>
              <w:sz w:val="24"/>
              <w:szCs w:val="24"/>
            </w:rPr>
          </w:rPrChange>
        </w:rPr>
        <w:t>.</w:t>
      </w:r>
      <w:r w:rsidR="00F325FB" w:rsidRPr="00F162C1">
        <w:rPr>
          <w:rFonts w:ascii="Times New Roman" w:hAnsi="Times New Roman"/>
          <w:b w:val="0"/>
          <w:sz w:val="24"/>
          <w:szCs w:val="24"/>
        </w:rPr>
        <w:t>.</w:t>
      </w:r>
      <w:r w:rsidR="00F325FB" w:rsidRPr="00DA34F0">
        <w:rPr>
          <w:rFonts w:ascii="Times New Roman" w:hAnsi="Times New Roman"/>
          <w:bCs w:val="0"/>
          <w:sz w:val="24"/>
          <w:szCs w:val="24"/>
        </w:rPr>
        <w:t xml:space="preserve"> </w:t>
      </w:r>
    </w:p>
    <w:p w14:paraId="0EBE1A05" w14:textId="4CFCA1D4" w:rsidR="00F76FCF" w:rsidRPr="00DA34F0" w:rsidRDefault="00596C40"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Edelman-Young</w:t>
      </w:r>
      <w:r w:rsidR="003F7289" w:rsidRPr="00DA34F0">
        <w:rPr>
          <w:rFonts w:ascii="Times New Roman" w:hAnsi="Times New Roman"/>
          <w:b w:val="0"/>
          <w:sz w:val="24"/>
          <w:szCs w:val="24"/>
        </w:rPr>
        <w:t>, Diana</w:t>
      </w:r>
      <w:r w:rsidR="00964E65" w:rsidRPr="00DA34F0">
        <w:rPr>
          <w:rFonts w:ascii="Times New Roman" w:hAnsi="Times New Roman"/>
          <w:b w:val="0"/>
          <w:sz w:val="24"/>
          <w:szCs w:val="24"/>
        </w:rPr>
        <w:t>. “‘Kingdom of Shadows’:</w:t>
      </w:r>
      <w:r w:rsidR="000C7E6A" w:rsidRPr="00DA34F0">
        <w:rPr>
          <w:rFonts w:ascii="Times New Roman" w:hAnsi="Times New Roman"/>
          <w:b w:val="0"/>
          <w:sz w:val="24"/>
          <w:szCs w:val="24"/>
        </w:rPr>
        <w:t xml:space="preserve"> </w:t>
      </w:r>
      <w:r w:rsidRPr="00DA34F0">
        <w:rPr>
          <w:rFonts w:ascii="Times New Roman" w:hAnsi="Times New Roman"/>
          <w:b w:val="0"/>
          <w:sz w:val="24"/>
          <w:szCs w:val="24"/>
        </w:rPr>
        <w:t xml:space="preserve">Intimations of Desire in Mary </w:t>
      </w:r>
      <w:r w:rsidR="00241EFD" w:rsidRPr="00DA34F0">
        <w:rPr>
          <w:rFonts w:ascii="Times New Roman" w:hAnsi="Times New Roman"/>
          <w:b w:val="0"/>
          <w:sz w:val="24"/>
          <w:szCs w:val="24"/>
        </w:rPr>
        <w:tab/>
      </w:r>
      <w:r w:rsidRPr="00DA34F0">
        <w:rPr>
          <w:rFonts w:ascii="Times New Roman" w:hAnsi="Times New Roman"/>
          <w:b w:val="0"/>
          <w:sz w:val="24"/>
          <w:szCs w:val="24"/>
        </w:rPr>
        <w:t xml:space="preserve">Shelley's </w:t>
      </w:r>
      <w:r w:rsidR="006D7300" w:rsidRPr="00DA34F0">
        <w:rPr>
          <w:rFonts w:ascii="Times New Roman" w:hAnsi="Times New Roman"/>
          <w:b w:val="0"/>
          <w:i/>
          <w:sz w:val="24"/>
          <w:szCs w:val="24"/>
        </w:rPr>
        <w:t>Mathilda</w:t>
      </w:r>
      <w:r w:rsidR="006D7300" w:rsidRPr="00DA34F0">
        <w:rPr>
          <w:rFonts w:ascii="Times New Roman" w:hAnsi="Times New Roman"/>
          <w:b w:val="0"/>
          <w:sz w:val="24"/>
          <w:szCs w:val="24"/>
        </w:rPr>
        <w:t>.”</w:t>
      </w:r>
      <w:r w:rsidRPr="00DA34F0">
        <w:rPr>
          <w:rFonts w:ascii="Times New Roman" w:hAnsi="Times New Roman"/>
          <w:b w:val="0"/>
          <w:sz w:val="24"/>
          <w:szCs w:val="24"/>
        </w:rPr>
        <w:t xml:space="preserve"> </w:t>
      </w:r>
      <w:r w:rsidRPr="00DA34F0">
        <w:rPr>
          <w:rFonts w:ascii="Times New Roman" w:hAnsi="Times New Roman"/>
          <w:b w:val="0"/>
          <w:i/>
          <w:sz w:val="24"/>
          <w:szCs w:val="24"/>
        </w:rPr>
        <w:t>Keats-Shelley Journal</w:t>
      </w:r>
      <w:r w:rsidR="00116E4B" w:rsidRPr="00DA34F0">
        <w:rPr>
          <w:rFonts w:ascii="Times New Roman" w:hAnsi="Times New Roman"/>
          <w:b w:val="0"/>
          <w:sz w:val="24"/>
          <w:szCs w:val="24"/>
        </w:rPr>
        <w:t xml:space="preserve"> </w:t>
      </w:r>
      <w:r w:rsidRPr="00DA34F0">
        <w:rPr>
          <w:rFonts w:ascii="Times New Roman" w:hAnsi="Times New Roman"/>
          <w:b w:val="0"/>
          <w:sz w:val="24"/>
          <w:szCs w:val="24"/>
        </w:rPr>
        <w:t>51</w:t>
      </w:r>
      <w:r w:rsidR="00116E4B" w:rsidRPr="00DA34F0">
        <w:rPr>
          <w:rFonts w:ascii="Times New Roman" w:hAnsi="Times New Roman"/>
          <w:b w:val="0"/>
          <w:sz w:val="24"/>
          <w:szCs w:val="24"/>
        </w:rPr>
        <w:t xml:space="preserve"> (</w:t>
      </w:r>
      <w:r w:rsidR="002C4EF9" w:rsidRPr="00DA34F0">
        <w:rPr>
          <w:rFonts w:ascii="Times New Roman" w:hAnsi="Times New Roman"/>
          <w:b w:val="0"/>
          <w:sz w:val="24"/>
          <w:szCs w:val="24"/>
        </w:rPr>
        <w:t>2002</w:t>
      </w:r>
      <w:r w:rsidR="00116E4B" w:rsidRPr="00DA34F0">
        <w:rPr>
          <w:rFonts w:ascii="Times New Roman" w:hAnsi="Times New Roman"/>
          <w:b w:val="0"/>
          <w:sz w:val="24"/>
          <w:szCs w:val="24"/>
        </w:rPr>
        <w:t xml:space="preserve">): </w:t>
      </w:r>
      <w:r w:rsidRPr="00DA34F0">
        <w:rPr>
          <w:rFonts w:ascii="Times New Roman" w:hAnsi="Times New Roman"/>
          <w:b w:val="0"/>
          <w:sz w:val="24"/>
          <w:szCs w:val="24"/>
        </w:rPr>
        <w:t>116-144.</w:t>
      </w:r>
    </w:p>
    <w:p w14:paraId="018E3484" w14:textId="6B229611" w:rsidR="0067089F" w:rsidRPr="00DA34F0" w:rsidRDefault="0067089F"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Effinger, </w:t>
      </w:r>
      <w:r w:rsidR="004454C8" w:rsidRPr="00DA34F0">
        <w:rPr>
          <w:rFonts w:ascii="Times New Roman" w:hAnsi="Times New Roman"/>
        </w:rPr>
        <w:t xml:space="preserve">Elizabeth. </w:t>
      </w:r>
      <w:r w:rsidRPr="00DA34F0">
        <w:rPr>
          <w:rFonts w:ascii="Times New Roman" w:hAnsi="Times New Roman"/>
        </w:rPr>
        <w:t>“A Clandestine Catastrophe: Disciplinary Dissolution in Mary</w:t>
      </w:r>
    </w:p>
    <w:p w14:paraId="7FCA0AC4" w14:textId="37F29BA6" w:rsidR="00241EFD" w:rsidRPr="00DA34F0" w:rsidRDefault="002C4EF9" w:rsidP="00962D6E">
      <w:pPr>
        <w:spacing w:line="480" w:lineRule="auto"/>
        <w:contextualSpacing/>
        <w:rPr>
          <w:rFonts w:ascii="Times New Roman" w:hAnsi="Times New Roman"/>
        </w:rPr>
      </w:pPr>
      <w:r w:rsidRPr="00DA34F0">
        <w:rPr>
          <w:rFonts w:ascii="Times New Roman" w:hAnsi="Times New Roman"/>
        </w:rPr>
        <w:tab/>
        <w:t>Shelley’s The Last Man.</w:t>
      </w:r>
      <w:r w:rsidR="0067089F" w:rsidRPr="00DA34F0">
        <w:rPr>
          <w:rFonts w:ascii="Times New Roman" w:hAnsi="Times New Roman"/>
        </w:rPr>
        <w:t xml:space="preserve">” </w:t>
      </w:r>
      <w:r w:rsidR="0067089F" w:rsidRPr="00DA34F0">
        <w:rPr>
          <w:rFonts w:ascii="Times New Roman" w:hAnsi="Times New Roman"/>
          <w:i/>
        </w:rPr>
        <w:t>European Romantic Review</w:t>
      </w:r>
      <w:r w:rsidR="00116E4B" w:rsidRPr="00DA34F0">
        <w:rPr>
          <w:rFonts w:ascii="Times New Roman" w:hAnsi="Times New Roman"/>
        </w:rPr>
        <w:t xml:space="preserve"> </w:t>
      </w:r>
      <w:r w:rsidR="0067089F" w:rsidRPr="00DA34F0">
        <w:rPr>
          <w:rFonts w:ascii="Times New Roman" w:hAnsi="Times New Roman"/>
        </w:rPr>
        <w:t>25, no. 1</w:t>
      </w:r>
      <w:r w:rsidR="00116E4B" w:rsidRPr="00DA34F0">
        <w:rPr>
          <w:rFonts w:ascii="Times New Roman" w:hAnsi="Times New Roman"/>
        </w:rPr>
        <w:t xml:space="preserve"> (2014):</w:t>
      </w:r>
      <w:r w:rsidR="0067089F" w:rsidRPr="00DA34F0">
        <w:rPr>
          <w:rFonts w:ascii="Times New Roman" w:hAnsi="Times New Roman"/>
        </w:rPr>
        <w:t xml:space="preserve"> </w:t>
      </w:r>
    </w:p>
    <w:p w14:paraId="0FFDB92C" w14:textId="7B28368A" w:rsidR="00670284" w:rsidRPr="00DA34F0" w:rsidRDefault="00241EFD" w:rsidP="00962D6E">
      <w:pPr>
        <w:spacing w:line="480" w:lineRule="auto"/>
        <w:contextualSpacing/>
        <w:rPr>
          <w:rFonts w:ascii="Times New Roman" w:hAnsi="Times New Roman"/>
        </w:rPr>
      </w:pPr>
      <w:r w:rsidRPr="00DA34F0">
        <w:rPr>
          <w:rFonts w:ascii="Times New Roman" w:hAnsi="Times New Roman"/>
        </w:rPr>
        <w:tab/>
      </w:r>
      <w:r w:rsidR="0067089F" w:rsidRPr="00DA34F0">
        <w:rPr>
          <w:rFonts w:ascii="Times New Roman" w:hAnsi="Times New Roman"/>
        </w:rPr>
        <w:t>19–34.</w:t>
      </w:r>
    </w:p>
    <w:p w14:paraId="53CA08C0" w14:textId="6A196B7D" w:rsidR="003F7289" w:rsidRPr="00DA34F0" w:rsidRDefault="0083296F" w:rsidP="00962D6E">
      <w:pPr>
        <w:widowControl w:val="0"/>
        <w:autoSpaceDE w:val="0"/>
        <w:autoSpaceDN w:val="0"/>
        <w:adjustRightInd w:val="0"/>
        <w:spacing w:line="480" w:lineRule="auto"/>
        <w:contextualSpacing/>
        <w:rPr>
          <w:rFonts w:ascii="Times New Roman" w:hAnsi="Times New Roman"/>
        </w:rPr>
      </w:pPr>
      <w:proofErr w:type="spellStart"/>
      <w:r w:rsidRPr="00DA34F0">
        <w:rPr>
          <w:rFonts w:ascii="Times New Roman" w:hAnsi="Times New Roman"/>
        </w:rPr>
        <w:t>Faflak</w:t>
      </w:r>
      <w:proofErr w:type="spellEnd"/>
      <w:r w:rsidRPr="00DA34F0">
        <w:rPr>
          <w:rFonts w:ascii="Times New Roman" w:hAnsi="Times New Roman"/>
        </w:rPr>
        <w:t>, Joel. “The Inoperative C</w:t>
      </w:r>
      <w:r w:rsidR="002C4EF9" w:rsidRPr="00DA34F0">
        <w:rPr>
          <w:rFonts w:ascii="Times New Roman" w:hAnsi="Times New Roman"/>
        </w:rPr>
        <w:t xml:space="preserve">ommunity of Romantic </w:t>
      </w:r>
      <w:r w:rsidR="00116E4B" w:rsidRPr="00DA34F0">
        <w:rPr>
          <w:rFonts w:ascii="Times New Roman" w:hAnsi="Times New Roman"/>
        </w:rPr>
        <w:t>P</w:t>
      </w:r>
      <w:r w:rsidR="002C4EF9" w:rsidRPr="00DA34F0">
        <w:rPr>
          <w:rFonts w:ascii="Times New Roman" w:hAnsi="Times New Roman"/>
        </w:rPr>
        <w:t>sychiatry.</w:t>
      </w:r>
      <w:r w:rsidR="003F7289" w:rsidRPr="00DA34F0">
        <w:rPr>
          <w:rFonts w:ascii="Times New Roman" w:hAnsi="Times New Roman"/>
        </w:rPr>
        <w:t>”</w:t>
      </w:r>
      <w:r w:rsidR="002C4EF9" w:rsidRPr="00DA34F0">
        <w:rPr>
          <w:rFonts w:ascii="Times New Roman" w:hAnsi="Times New Roman"/>
        </w:rPr>
        <w:t xml:space="preserve"> </w:t>
      </w:r>
      <w:r w:rsidR="003F7289" w:rsidRPr="00DA34F0">
        <w:rPr>
          <w:rFonts w:ascii="Times New Roman" w:hAnsi="Times New Roman"/>
          <w:i/>
        </w:rPr>
        <w:t xml:space="preserve">European Romantic </w:t>
      </w:r>
      <w:r w:rsidR="00241EFD" w:rsidRPr="00DA34F0">
        <w:rPr>
          <w:rFonts w:ascii="Times New Roman" w:hAnsi="Times New Roman"/>
          <w:i/>
        </w:rPr>
        <w:tab/>
      </w:r>
      <w:r w:rsidR="003F7289" w:rsidRPr="00DA34F0">
        <w:rPr>
          <w:rFonts w:ascii="Times New Roman" w:hAnsi="Times New Roman"/>
          <w:i/>
        </w:rPr>
        <w:t>Review</w:t>
      </w:r>
      <w:r w:rsidR="00116E4B" w:rsidRPr="00DA34F0">
        <w:rPr>
          <w:rFonts w:ascii="Times New Roman" w:hAnsi="Times New Roman"/>
        </w:rPr>
        <w:t xml:space="preserve"> </w:t>
      </w:r>
      <w:r w:rsidR="00F76FCF" w:rsidRPr="00DA34F0">
        <w:rPr>
          <w:rFonts w:ascii="Times New Roman" w:hAnsi="Times New Roman"/>
        </w:rPr>
        <w:t xml:space="preserve">20, no. </w:t>
      </w:r>
      <w:r w:rsidR="00116E4B" w:rsidRPr="00DA34F0">
        <w:rPr>
          <w:rFonts w:ascii="Times New Roman" w:hAnsi="Times New Roman"/>
        </w:rPr>
        <w:t xml:space="preserve">5 (2009): </w:t>
      </w:r>
      <w:r w:rsidR="003F7289" w:rsidRPr="00DA34F0">
        <w:rPr>
          <w:rFonts w:ascii="Times New Roman" w:hAnsi="Times New Roman"/>
        </w:rPr>
        <w:t>721-731.</w:t>
      </w:r>
    </w:p>
    <w:p w14:paraId="1BD09534" w14:textId="7372B896" w:rsidR="00AB5DAC" w:rsidRPr="00DA34F0" w:rsidRDefault="00AB5DAC" w:rsidP="00AB5DAC">
      <w:pPr>
        <w:spacing w:line="480" w:lineRule="auto"/>
        <w:rPr>
          <w:rFonts w:ascii="Times New Roman" w:hAnsi="Times New Roman"/>
          <w:i/>
        </w:rPr>
      </w:pPr>
      <w:r w:rsidRPr="00DA34F0">
        <w:rPr>
          <w:rFonts w:ascii="Times New Roman" w:hAnsi="Times New Roman"/>
        </w:rPr>
        <w:lastRenderedPageBreak/>
        <w:t xml:space="preserve">Fisch, Audrey A. “Plaguing Politics: AIDS, Deconstruction, and </w:t>
      </w:r>
      <w:r w:rsidRPr="00DA34F0">
        <w:rPr>
          <w:rFonts w:ascii="Times New Roman" w:hAnsi="Times New Roman"/>
          <w:i/>
        </w:rPr>
        <w:t>The Last Man</w:t>
      </w:r>
      <w:r w:rsidR="00116E4B" w:rsidRPr="00DA34F0">
        <w:rPr>
          <w:rFonts w:ascii="Times New Roman" w:hAnsi="Times New Roman"/>
        </w:rPr>
        <w:t>,</w:t>
      </w:r>
      <w:r w:rsidRPr="00DA34F0">
        <w:rPr>
          <w:rFonts w:ascii="Times New Roman" w:hAnsi="Times New Roman"/>
        </w:rPr>
        <w:t xml:space="preserve">” </w:t>
      </w:r>
      <w:r w:rsidR="00116E4B" w:rsidRPr="00DA34F0">
        <w:rPr>
          <w:rFonts w:ascii="Times New Roman" w:hAnsi="Times New Roman"/>
        </w:rPr>
        <w:t xml:space="preserve">in </w:t>
      </w:r>
      <w:r w:rsidRPr="00DA34F0">
        <w:rPr>
          <w:rFonts w:ascii="Times New Roman" w:hAnsi="Times New Roman"/>
          <w:i/>
        </w:rPr>
        <w:t xml:space="preserve">The </w:t>
      </w:r>
    </w:p>
    <w:p w14:paraId="7BDE6CA1" w14:textId="6E8FC433" w:rsidR="00AB5DAC" w:rsidRPr="00DA34F0" w:rsidRDefault="00AB5DAC" w:rsidP="00955ABA">
      <w:pPr>
        <w:spacing w:line="480" w:lineRule="auto"/>
        <w:rPr>
          <w:rFonts w:ascii="Times New Roman" w:hAnsi="Times New Roman"/>
        </w:rPr>
      </w:pPr>
      <w:r w:rsidRPr="00DA34F0">
        <w:rPr>
          <w:rFonts w:ascii="Times New Roman" w:hAnsi="Times New Roman"/>
          <w:i/>
        </w:rPr>
        <w:tab/>
        <w:t xml:space="preserve">Other Mary Shelley: Beyond </w:t>
      </w:r>
      <w:r w:rsidRPr="00DA34F0">
        <w:rPr>
          <w:rFonts w:ascii="Times New Roman" w:hAnsi="Times New Roman"/>
        </w:rPr>
        <w:t xml:space="preserve">Frankenstein, edited by Audrey Fisch, Anne K. </w:t>
      </w:r>
      <w:r w:rsidRPr="00DA34F0">
        <w:rPr>
          <w:rFonts w:ascii="Times New Roman" w:hAnsi="Times New Roman"/>
        </w:rPr>
        <w:tab/>
        <w:t xml:space="preserve">Mellor, and Esther H. </w:t>
      </w:r>
      <w:r w:rsidR="00116E4B" w:rsidRPr="00DA34F0">
        <w:rPr>
          <w:rFonts w:ascii="Times New Roman" w:hAnsi="Times New Roman"/>
        </w:rPr>
        <w:t xml:space="preserve">Schor, 267-287. </w:t>
      </w:r>
      <w:r w:rsidR="0059520B" w:rsidRPr="00DA34F0">
        <w:rPr>
          <w:rFonts w:ascii="Times New Roman" w:hAnsi="Times New Roman"/>
        </w:rPr>
        <w:t xml:space="preserve">Oxford: </w:t>
      </w:r>
      <w:r w:rsidRPr="00DA34F0">
        <w:rPr>
          <w:rFonts w:ascii="Times New Roman" w:hAnsi="Times New Roman"/>
        </w:rPr>
        <w:t>Oxford U</w:t>
      </w:r>
      <w:r w:rsidR="00116E4B" w:rsidRPr="00DA34F0">
        <w:rPr>
          <w:rFonts w:ascii="Times New Roman" w:hAnsi="Times New Roman"/>
        </w:rPr>
        <w:t xml:space="preserve">niversity </w:t>
      </w:r>
      <w:r w:rsidRPr="00DA34F0">
        <w:rPr>
          <w:rFonts w:ascii="Times New Roman" w:hAnsi="Times New Roman"/>
        </w:rPr>
        <w:t>P</w:t>
      </w:r>
      <w:r w:rsidR="00116E4B" w:rsidRPr="00DA34F0">
        <w:rPr>
          <w:rFonts w:ascii="Times New Roman" w:hAnsi="Times New Roman"/>
        </w:rPr>
        <w:t>ress, 1993.</w:t>
      </w:r>
      <w:r w:rsidRPr="00DA34F0">
        <w:rPr>
          <w:rFonts w:ascii="Times New Roman" w:hAnsi="Times New Roman"/>
        </w:rPr>
        <w:t xml:space="preserve">    </w:t>
      </w:r>
    </w:p>
    <w:p w14:paraId="1CC50C91" w14:textId="08479FB7" w:rsidR="00F76FCF" w:rsidRPr="00DA34F0" w:rsidRDefault="00844DED" w:rsidP="00962D6E">
      <w:pPr>
        <w:pStyle w:val="FootnoteText"/>
        <w:spacing w:line="480" w:lineRule="auto"/>
        <w:contextualSpacing/>
        <w:rPr>
          <w:rFonts w:ascii="Times New Roman" w:hAnsi="Times New Roman" w:cs="Times New Roman"/>
        </w:rPr>
      </w:pPr>
      <w:proofErr w:type="spellStart"/>
      <w:r w:rsidRPr="00DA34F0">
        <w:rPr>
          <w:rFonts w:ascii="Times New Roman" w:hAnsi="Times New Roman" w:cs="Times New Roman"/>
        </w:rPr>
        <w:t>Ftacek</w:t>
      </w:r>
      <w:proofErr w:type="spellEnd"/>
      <w:r w:rsidRPr="00DA34F0">
        <w:rPr>
          <w:rFonts w:ascii="Times New Roman" w:hAnsi="Times New Roman" w:cs="Times New Roman"/>
        </w:rPr>
        <w:t xml:space="preserve">, Julia. “The Transgender Eighteenth Century: Julia </w:t>
      </w:r>
      <w:proofErr w:type="spellStart"/>
      <w:r w:rsidRPr="00DA34F0">
        <w:rPr>
          <w:rFonts w:ascii="Times New Roman" w:hAnsi="Times New Roman" w:cs="Times New Roman"/>
        </w:rPr>
        <w:t>Ftacek</w:t>
      </w:r>
      <w:proofErr w:type="spellEnd"/>
      <w:r w:rsidRPr="00DA34F0">
        <w:rPr>
          <w:rFonts w:ascii="Times New Roman" w:hAnsi="Times New Roman" w:cs="Times New Roman"/>
        </w:rPr>
        <w:t xml:space="preserve"> on Trans Literature </w:t>
      </w:r>
      <w:r w:rsidRPr="00DA34F0">
        <w:rPr>
          <w:rFonts w:ascii="Times New Roman" w:hAnsi="Times New Roman" w:cs="Times New Roman"/>
        </w:rPr>
        <w:tab/>
        <w:t xml:space="preserve">from Swift to Byron.” </w:t>
      </w:r>
      <w:r w:rsidR="000C7E6A" w:rsidRPr="00DA34F0">
        <w:rPr>
          <w:rFonts w:ascii="Times New Roman" w:hAnsi="Times New Roman" w:cs="Times New Roman"/>
        </w:rPr>
        <w:t xml:space="preserve">Interview by Andy </w:t>
      </w:r>
      <w:proofErr w:type="spellStart"/>
      <w:r w:rsidR="000C7E6A" w:rsidRPr="00DA34F0">
        <w:rPr>
          <w:rFonts w:ascii="Times New Roman" w:hAnsi="Times New Roman" w:cs="Times New Roman"/>
        </w:rPr>
        <w:t>Kesson</w:t>
      </w:r>
      <w:proofErr w:type="spellEnd"/>
      <w:r w:rsidR="000C7E6A" w:rsidRPr="00DA34F0">
        <w:rPr>
          <w:rFonts w:ascii="Times New Roman" w:hAnsi="Times New Roman" w:cs="Times New Roman"/>
        </w:rPr>
        <w:t xml:space="preserve">. </w:t>
      </w:r>
      <w:r w:rsidR="00B018A7" w:rsidRPr="00DA34F0">
        <w:rPr>
          <w:rFonts w:ascii="Times New Roman" w:hAnsi="Times New Roman" w:cs="Times New Roman"/>
          <w:i/>
        </w:rPr>
        <w:t>A Bit Lit</w:t>
      </w:r>
      <w:r w:rsidR="000C7E6A" w:rsidRPr="00DA34F0">
        <w:rPr>
          <w:rFonts w:ascii="Times New Roman" w:hAnsi="Times New Roman" w:cs="Times New Roman"/>
        </w:rPr>
        <w:t>.</w:t>
      </w:r>
      <w:r w:rsidR="00116E4B" w:rsidRPr="00DA34F0">
        <w:rPr>
          <w:rFonts w:ascii="Times New Roman" w:hAnsi="Times New Roman" w:cs="Times New Roman"/>
        </w:rPr>
        <w:t xml:space="preserve"> 7 July 2020.</w:t>
      </w:r>
    </w:p>
    <w:p w14:paraId="7AC7AC7C" w14:textId="3DCCC2EA" w:rsidR="00781868" w:rsidRPr="00DA34F0" w:rsidRDefault="00F76FCF" w:rsidP="00962D6E">
      <w:pPr>
        <w:pStyle w:val="FootnoteText"/>
        <w:spacing w:line="480" w:lineRule="auto"/>
        <w:contextualSpacing/>
        <w:rPr>
          <w:rFonts w:ascii="Times New Roman" w:hAnsi="Times New Roman" w:cs="Times New Roman"/>
        </w:rPr>
      </w:pPr>
      <w:r w:rsidRPr="00DA34F0">
        <w:rPr>
          <w:rFonts w:ascii="Times New Roman" w:hAnsi="Times New Roman" w:cs="Times New Roman"/>
        </w:rPr>
        <w:tab/>
      </w:r>
      <w:r w:rsidRPr="00DA34F0">
        <w:rPr>
          <w:rFonts w:ascii="Times New Roman" w:hAnsi="Times New Roman" w:cs="Times New Roman"/>
          <w:rPrChange w:id="2751" w:author="Anna Wingfield" w:date="2024-03-14T16:20:00Z">
            <w:rPr/>
          </w:rPrChange>
        </w:rPr>
        <w:fldChar w:fldCharType="begin"/>
      </w:r>
      <w:r w:rsidRPr="00DA34F0">
        <w:rPr>
          <w:rFonts w:ascii="Times New Roman" w:hAnsi="Times New Roman" w:cs="Times New Roman"/>
          <w:rPrChange w:id="2752" w:author="Anna Wingfield" w:date="2024-03-14T16:20:00Z">
            <w:rPr/>
          </w:rPrChange>
        </w:rPr>
        <w:instrText>HYPERLINK "https://abitlit.co/history/the-transgender-eighteenth-century-julia-ftacek-on-trans-%09literature-from-swift-to-byron/"</w:instrText>
      </w:r>
      <w:r w:rsidRPr="007849EE">
        <w:rPr>
          <w:rFonts w:ascii="Times New Roman" w:hAnsi="Times New Roman" w:cs="Times New Roman"/>
        </w:rPr>
      </w:r>
      <w:r w:rsidRPr="00DA34F0">
        <w:rPr>
          <w:rPrChange w:id="2753" w:author="Anna Wingfield" w:date="2024-03-14T16:20:00Z">
            <w:rPr>
              <w:rStyle w:val="Hyperlink"/>
              <w:rFonts w:ascii="Times New Roman" w:hAnsi="Times New Roman" w:cs="Times New Roman"/>
            </w:rPr>
          </w:rPrChange>
        </w:rPr>
        <w:fldChar w:fldCharType="separate"/>
      </w:r>
      <w:r w:rsidRPr="00DA34F0">
        <w:rPr>
          <w:rStyle w:val="Hyperlink"/>
          <w:rFonts w:ascii="Times New Roman" w:hAnsi="Times New Roman" w:cs="Times New Roman"/>
        </w:rPr>
        <w:t>https://abitlit.co/history/the-transgender-eighteenth-century-julia-ftacek-on-trans-</w:t>
      </w:r>
      <w:r w:rsidRPr="00DA34F0">
        <w:rPr>
          <w:rStyle w:val="Hyperlink"/>
          <w:rFonts w:ascii="Times New Roman" w:hAnsi="Times New Roman" w:cs="Times New Roman"/>
        </w:rPr>
        <w:tab/>
        <w:t>literature-from-swift-to-</w:t>
      </w:r>
      <w:proofErr w:type="spellStart"/>
      <w:r w:rsidRPr="00DA34F0">
        <w:rPr>
          <w:rStyle w:val="Hyperlink"/>
          <w:rFonts w:ascii="Times New Roman" w:hAnsi="Times New Roman" w:cs="Times New Roman"/>
        </w:rPr>
        <w:t>byron</w:t>
      </w:r>
      <w:proofErr w:type="spellEnd"/>
      <w:r w:rsidRPr="00DA34F0">
        <w:rPr>
          <w:rStyle w:val="Hyperlink"/>
          <w:rFonts w:ascii="Times New Roman" w:hAnsi="Times New Roman" w:cs="Times New Roman"/>
        </w:rPr>
        <w:t>/</w:t>
      </w:r>
      <w:r w:rsidRPr="00DA34F0">
        <w:rPr>
          <w:rStyle w:val="Hyperlink"/>
          <w:rFonts w:ascii="Times New Roman" w:hAnsi="Times New Roman" w:cs="Times New Roman"/>
        </w:rPr>
        <w:fldChar w:fldCharType="end"/>
      </w:r>
      <w:r w:rsidR="00B018A7" w:rsidRPr="00DA34F0">
        <w:rPr>
          <w:rFonts w:ascii="Times New Roman" w:hAnsi="Times New Roman" w:cs="Times New Roman"/>
        </w:rPr>
        <w:t>.</w:t>
      </w:r>
    </w:p>
    <w:p w14:paraId="2A17CF54" w14:textId="5D5F86B3" w:rsidR="00463F7C" w:rsidRPr="00DA34F0" w:rsidRDefault="00463F7C" w:rsidP="00962D6E">
      <w:pPr>
        <w:pStyle w:val="FootnoteText"/>
        <w:spacing w:line="480" w:lineRule="auto"/>
        <w:contextualSpacing/>
        <w:rPr>
          <w:rFonts w:ascii="Times New Roman" w:hAnsi="Times New Roman" w:cs="Times New Roman"/>
          <w:i/>
        </w:rPr>
      </w:pPr>
      <w:r w:rsidRPr="00DA34F0">
        <w:rPr>
          <w:rFonts w:ascii="Times New Roman" w:hAnsi="Times New Roman" w:cs="Times New Roman"/>
        </w:rPr>
        <w:t>Garrett</w:t>
      </w:r>
      <w:r w:rsidR="0083296F" w:rsidRPr="00DA34F0">
        <w:rPr>
          <w:rFonts w:ascii="Times New Roman" w:hAnsi="Times New Roman" w:cs="Times New Roman"/>
        </w:rPr>
        <w:t>, Margaret Davenport</w:t>
      </w:r>
      <w:r w:rsidRPr="00DA34F0">
        <w:rPr>
          <w:rFonts w:ascii="Times New Roman" w:hAnsi="Times New Roman" w:cs="Times New Roman"/>
        </w:rPr>
        <w:t>. “Writing and Re-Wr</w:t>
      </w:r>
      <w:r w:rsidR="002C4EF9" w:rsidRPr="00DA34F0">
        <w:rPr>
          <w:rFonts w:ascii="Times New Roman" w:hAnsi="Times New Roman" w:cs="Times New Roman"/>
        </w:rPr>
        <w:t xml:space="preserve">iting Incest in Mary Shelley's </w:t>
      </w:r>
      <w:r w:rsidR="00241EFD" w:rsidRPr="00DA34F0">
        <w:rPr>
          <w:rFonts w:ascii="Times New Roman" w:hAnsi="Times New Roman" w:cs="Times New Roman"/>
        </w:rPr>
        <w:tab/>
      </w:r>
      <w:r w:rsidR="002C4EF9" w:rsidRPr="00DA34F0">
        <w:rPr>
          <w:rFonts w:ascii="Times New Roman" w:hAnsi="Times New Roman" w:cs="Times New Roman"/>
        </w:rPr>
        <w:t>‘</w:t>
      </w:r>
      <w:r w:rsidRPr="00DA34F0">
        <w:rPr>
          <w:rFonts w:ascii="Times New Roman" w:hAnsi="Times New Roman" w:cs="Times New Roman"/>
        </w:rPr>
        <w:t>Mathilda</w:t>
      </w:r>
      <w:r w:rsidR="00241EFD" w:rsidRPr="00DA34F0">
        <w:rPr>
          <w:rFonts w:ascii="Times New Roman" w:hAnsi="Times New Roman" w:cs="Times New Roman"/>
        </w:rPr>
        <w:t>.’</w:t>
      </w:r>
      <w:r w:rsidR="002C4EF9" w:rsidRPr="00DA34F0">
        <w:rPr>
          <w:rFonts w:ascii="Times New Roman" w:hAnsi="Times New Roman" w:cs="Times New Roman"/>
        </w:rPr>
        <w:t>”</w:t>
      </w:r>
      <w:r w:rsidRPr="00DA34F0">
        <w:rPr>
          <w:rFonts w:ascii="Times New Roman" w:hAnsi="Times New Roman" w:cs="Times New Roman"/>
        </w:rPr>
        <w:t xml:space="preserve"> </w:t>
      </w:r>
      <w:r w:rsidRPr="00DA34F0">
        <w:rPr>
          <w:rFonts w:ascii="Times New Roman" w:hAnsi="Times New Roman" w:cs="Times New Roman"/>
          <w:i/>
        </w:rPr>
        <w:t>The Keats-Shelley Journal</w:t>
      </w:r>
      <w:r w:rsidR="00116E4B" w:rsidRPr="00DA34F0">
        <w:rPr>
          <w:rFonts w:ascii="Times New Roman" w:hAnsi="Times New Roman" w:cs="Times New Roman"/>
        </w:rPr>
        <w:t xml:space="preserve"> 45 (1996):</w:t>
      </w:r>
      <w:r w:rsidRPr="00DA34F0">
        <w:rPr>
          <w:rFonts w:ascii="Times New Roman" w:hAnsi="Times New Roman" w:cs="Times New Roman"/>
        </w:rPr>
        <w:t xml:space="preserve"> 44-60.</w:t>
      </w:r>
    </w:p>
    <w:p w14:paraId="5CD8BBF5" w14:textId="0F7F4EBD" w:rsidR="000D0B9F" w:rsidRPr="00DA34F0" w:rsidRDefault="0053440C" w:rsidP="00962D6E">
      <w:pPr>
        <w:pStyle w:val="FootnoteText"/>
        <w:spacing w:line="480" w:lineRule="auto"/>
        <w:contextualSpacing/>
        <w:rPr>
          <w:rFonts w:ascii="Times New Roman" w:hAnsi="Times New Roman" w:cs="Times New Roman"/>
        </w:rPr>
      </w:pPr>
      <w:r w:rsidRPr="00DA34F0">
        <w:rPr>
          <w:rFonts w:ascii="Times New Roman" w:hAnsi="Times New Roman" w:cs="Times New Roman"/>
        </w:rPr>
        <w:t>Gillingham, Lauren</w:t>
      </w:r>
      <w:r w:rsidR="00781868" w:rsidRPr="00DA34F0">
        <w:rPr>
          <w:rFonts w:ascii="Times New Roman" w:hAnsi="Times New Roman" w:cs="Times New Roman"/>
        </w:rPr>
        <w:t>. “</w:t>
      </w:r>
      <w:r w:rsidR="00B018A7" w:rsidRPr="00DA34F0">
        <w:rPr>
          <w:rFonts w:ascii="Times New Roman" w:hAnsi="Times New Roman" w:cs="Times New Roman"/>
        </w:rPr>
        <w:t>Romancing Experience: The Seduc</w:t>
      </w:r>
      <w:r w:rsidR="00781868" w:rsidRPr="00DA34F0">
        <w:rPr>
          <w:rFonts w:ascii="Times New Roman" w:hAnsi="Times New Roman" w:cs="Times New Roman"/>
        </w:rPr>
        <w:t>t</w:t>
      </w:r>
      <w:r w:rsidR="00B018A7" w:rsidRPr="00DA34F0">
        <w:rPr>
          <w:rFonts w:ascii="Times New Roman" w:hAnsi="Times New Roman" w:cs="Times New Roman"/>
        </w:rPr>
        <w:t>i</w:t>
      </w:r>
      <w:r w:rsidR="00781868" w:rsidRPr="00DA34F0">
        <w:rPr>
          <w:rFonts w:ascii="Times New Roman" w:hAnsi="Times New Roman" w:cs="Times New Roman"/>
        </w:rPr>
        <w:t xml:space="preserve">on of Mary Shelley’s </w:t>
      </w:r>
      <w:r w:rsidR="00241EFD" w:rsidRPr="00DA34F0">
        <w:rPr>
          <w:rFonts w:ascii="Times New Roman" w:hAnsi="Times New Roman" w:cs="Times New Roman"/>
        </w:rPr>
        <w:tab/>
      </w:r>
      <w:r w:rsidR="00781868" w:rsidRPr="00DA34F0">
        <w:rPr>
          <w:rFonts w:ascii="Times New Roman" w:hAnsi="Times New Roman" w:cs="Times New Roman"/>
          <w:i/>
        </w:rPr>
        <w:t>Mathilda</w:t>
      </w:r>
      <w:r w:rsidR="00781868" w:rsidRPr="00DA34F0">
        <w:rPr>
          <w:rFonts w:ascii="Times New Roman" w:hAnsi="Times New Roman" w:cs="Times New Roman"/>
        </w:rPr>
        <w:t xml:space="preserve">.” </w:t>
      </w:r>
      <w:r w:rsidR="00781868" w:rsidRPr="00DA34F0">
        <w:rPr>
          <w:rFonts w:ascii="Times New Roman" w:hAnsi="Times New Roman" w:cs="Times New Roman"/>
          <w:i/>
        </w:rPr>
        <w:t>Studies in Romanticism</w:t>
      </w:r>
      <w:r w:rsidR="00116E4B" w:rsidRPr="00DA34F0">
        <w:rPr>
          <w:rFonts w:ascii="Times New Roman" w:hAnsi="Times New Roman" w:cs="Times New Roman"/>
        </w:rPr>
        <w:t xml:space="preserve"> </w:t>
      </w:r>
      <w:r w:rsidR="00F76FCF" w:rsidRPr="00DA34F0">
        <w:rPr>
          <w:rFonts w:ascii="Times New Roman" w:hAnsi="Times New Roman" w:cs="Times New Roman"/>
        </w:rPr>
        <w:t>42, no.</w:t>
      </w:r>
      <w:r w:rsidR="00116E4B" w:rsidRPr="00DA34F0">
        <w:rPr>
          <w:rFonts w:ascii="Times New Roman" w:hAnsi="Times New Roman" w:cs="Times New Roman"/>
        </w:rPr>
        <w:t xml:space="preserve"> 3 (</w:t>
      </w:r>
      <w:r w:rsidR="002C4EF9" w:rsidRPr="00DA34F0">
        <w:rPr>
          <w:rFonts w:ascii="Times New Roman" w:hAnsi="Times New Roman" w:cs="Times New Roman"/>
        </w:rPr>
        <w:t>2003</w:t>
      </w:r>
      <w:r w:rsidR="00116E4B" w:rsidRPr="00DA34F0">
        <w:rPr>
          <w:rFonts w:ascii="Times New Roman" w:hAnsi="Times New Roman" w:cs="Times New Roman"/>
        </w:rPr>
        <w:t>):</w:t>
      </w:r>
      <w:r w:rsidR="002C4EF9" w:rsidRPr="00DA34F0">
        <w:rPr>
          <w:rFonts w:ascii="Times New Roman" w:hAnsi="Times New Roman" w:cs="Times New Roman"/>
        </w:rPr>
        <w:t xml:space="preserve"> </w:t>
      </w:r>
      <w:r w:rsidR="00781868" w:rsidRPr="00DA34F0">
        <w:rPr>
          <w:rFonts w:ascii="Times New Roman" w:hAnsi="Times New Roman" w:cs="Times New Roman"/>
        </w:rPr>
        <w:t>251-269</w:t>
      </w:r>
      <w:r w:rsidRPr="00DA34F0">
        <w:rPr>
          <w:rFonts w:ascii="Times New Roman" w:hAnsi="Times New Roman" w:cs="Times New Roman"/>
        </w:rPr>
        <w:t>.</w:t>
      </w:r>
    </w:p>
    <w:p w14:paraId="1F4B8DA9" w14:textId="18665999" w:rsidR="008D02E0" w:rsidRPr="00DA34F0" w:rsidRDefault="0023631D" w:rsidP="00962D6E">
      <w:pPr>
        <w:pStyle w:val="FootnoteText"/>
        <w:spacing w:line="480" w:lineRule="auto"/>
        <w:contextualSpacing/>
        <w:rPr>
          <w:rFonts w:ascii="Times New Roman" w:hAnsi="Times New Roman" w:cs="Times New Roman"/>
        </w:rPr>
      </w:pPr>
      <w:proofErr w:type="spellStart"/>
      <w:r w:rsidRPr="00DA34F0">
        <w:rPr>
          <w:rFonts w:ascii="Times New Roman" w:hAnsi="Times New Roman" w:cs="Times New Roman"/>
        </w:rPr>
        <w:t>Harpold</w:t>
      </w:r>
      <w:proofErr w:type="spellEnd"/>
      <w:r w:rsidRPr="00DA34F0">
        <w:rPr>
          <w:rFonts w:ascii="Times New Roman" w:hAnsi="Times New Roman" w:cs="Times New Roman"/>
        </w:rPr>
        <w:t>, Terence. “‘Did You Get Mathilda from Papa?’:</w:t>
      </w:r>
      <w:r w:rsidR="00964E65" w:rsidRPr="00DA34F0">
        <w:rPr>
          <w:rFonts w:ascii="Times New Roman" w:hAnsi="Times New Roman" w:cs="Times New Roman"/>
        </w:rPr>
        <w:t xml:space="preserve"> </w:t>
      </w:r>
      <w:r w:rsidRPr="00DA34F0">
        <w:rPr>
          <w:rFonts w:ascii="Times New Roman" w:hAnsi="Times New Roman" w:cs="Times New Roman"/>
        </w:rPr>
        <w:t xml:space="preserve">Seduction Fantasy and the </w:t>
      </w:r>
    </w:p>
    <w:p w14:paraId="50F85C64" w14:textId="24AC0729" w:rsidR="0023631D" w:rsidRPr="00DA34F0" w:rsidRDefault="008D02E0" w:rsidP="00962D6E">
      <w:pPr>
        <w:pStyle w:val="FootnoteText"/>
        <w:spacing w:line="480" w:lineRule="auto"/>
        <w:contextualSpacing/>
        <w:rPr>
          <w:rFonts w:ascii="Times New Roman" w:hAnsi="Times New Roman" w:cs="Times New Roman"/>
        </w:rPr>
      </w:pPr>
      <w:r w:rsidRPr="00DA34F0">
        <w:rPr>
          <w:rFonts w:ascii="Times New Roman" w:hAnsi="Times New Roman" w:cs="Times New Roman"/>
        </w:rPr>
        <w:tab/>
      </w:r>
      <w:r w:rsidR="0023631D" w:rsidRPr="00DA34F0">
        <w:rPr>
          <w:rFonts w:ascii="Times New Roman" w:hAnsi="Times New Roman" w:cs="Times New Roman"/>
        </w:rPr>
        <w:t>Circulation of Mary Shelley's ‘Mathilda</w:t>
      </w:r>
      <w:r w:rsidR="002C4EF9" w:rsidRPr="00DA34F0">
        <w:rPr>
          <w:rFonts w:ascii="Times New Roman" w:hAnsi="Times New Roman" w:cs="Times New Roman"/>
        </w:rPr>
        <w:t>.</w:t>
      </w:r>
      <w:r w:rsidR="00964E65" w:rsidRPr="00DA34F0">
        <w:rPr>
          <w:rFonts w:ascii="Times New Roman" w:hAnsi="Times New Roman" w:cs="Times New Roman"/>
        </w:rPr>
        <w:t>’</w:t>
      </w:r>
      <w:r w:rsidR="0023631D" w:rsidRPr="00DA34F0">
        <w:rPr>
          <w:rFonts w:ascii="Times New Roman" w:hAnsi="Times New Roman" w:cs="Times New Roman"/>
        </w:rPr>
        <w:t xml:space="preserve">” </w:t>
      </w:r>
      <w:r w:rsidR="0023631D" w:rsidRPr="00DA34F0">
        <w:rPr>
          <w:rFonts w:ascii="Times New Roman" w:hAnsi="Times New Roman" w:cs="Times New Roman"/>
          <w:i/>
        </w:rPr>
        <w:t>Studies in Romanticis</w:t>
      </w:r>
      <w:r w:rsidR="00F76FCF" w:rsidRPr="00DA34F0">
        <w:rPr>
          <w:rFonts w:ascii="Times New Roman" w:hAnsi="Times New Roman" w:cs="Times New Roman"/>
          <w:i/>
        </w:rPr>
        <w:t>m</w:t>
      </w:r>
      <w:r w:rsidR="00116E4B" w:rsidRPr="00DA34F0">
        <w:rPr>
          <w:rFonts w:ascii="Times New Roman" w:hAnsi="Times New Roman" w:cs="Times New Roman"/>
        </w:rPr>
        <w:t xml:space="preserve"> </w:t>
      </w:r>
      <w:r w:rsidR="002C4EF9" w:rsidRPr="00DA34F0">
        <w:rPr>
          <w:rFonts w:ascii="Times New Roman" w:hAnsi="Times New Roman" w:cs="Times New Roman"/>
        </w:rPr>
        <w:t>28, n</w:t>
      </w:r>
      <w:r w:rsidR="0023631D" w:rsidRPr="00DA34F0">
        <w:rPr>
          <w:rFonts w:ascii="Times New Roman" w:hAnsi="Times New Roman" w:cs="Times New Roman"/>
        </w:rPr>
        <w:t>o. 1</w:t>
      </w:r>
      <w:r w:rsidR="00116E4B" w:rsidRPr="00DA34F0">
        <w:rPr>
          <w:rFonts w:ascii="Times New Roman" w:hAnsi="Times New Roman" w:cs="Times New Roman"/>
        </w:rPr>
        <w:t xml:space="preserve"> </w:t>
      </w:r>
      <w:r w:rsidR="00116E4B" w:rsidRPr="00DA34F0">
        <w:rPr>
          <w:rFonts w:ascii="Times New Roman" w:hAnsi="Times New Roman" w:cs="Times New Roman"/>
        </w:rPr>
        <w:tab/>
        <w:t>(</w:t>
      </w:r>
      <w:r w:rsidR="002C4EF9" w:rsidRPr="00DA34F0">
        <w:rPr>
          <w:rFonts w:ascii="Times New Roman" w:hAnsi="Times New Roman" w:cs="Times New Roman"/>
        </w:rPr>
        <w:t>1989</w:t>
      </w:r>
      <w:r w:rsidR="00116E4B" w:rsidRPr="00DA34F0">
        <w:rPr>
          <w:rFonts w:ascii="Times New Roman" w:hAnsi="Times New Roman" w:cs="Times New Roman"/>
        </w:rPr>
        <w:t xml:space="preserve">): </w:t>
      </w:r>
      <w:r w:rsidR="00F76FCF" w:rsidRPr="00DA34F0">
        <w:rPr>
          <w:rFonts w:ascii="Times New Roman" w:hAnsi="Times New Roman" w:cs="Times New Roman"/>
        </w:rPr>
        <w:t>49-</w:t>
      </w:r>
      <w:r w:rsidR="0023631D" w:rsidRPr="00DA34F0">
        <w:rPr>
          <w:rFonts w:ascii="Times New Roman" w:hAnsi="Times New Roman" w:cs="Times New Roman"/>
        </w:rPr>
        <w:t>67.</w:t>
      </w:r>
    </w:p>
    <w:p w14:paraId="1E8597CC" w14:textId="5611D93A" w:rsidR="00EE066E" w:rsidRPr="00DA34F0" w:rsidRDefault="003A786B"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Johnson,</w:t>
      </w:r>
      <w:r w:rsidR="0083296F" w:rsidRPr="00DA34F0">
        <w:rPr>
          <w:rFonts w:ascii="Times New Roman" w:hAnsi="Times New Roman"/>
        </w:rPr>
        <w:t xml:space="preserve"> Barbara. </w:t>
      </w:r>
      <w:r w:rsidR="009A463E" w:rsidRPr="00DA34F0">
        <w:rPr>
          <w:rFonts w:ascii="Times New Roman" w:hAnsi="Times New Roman"/>
        </w:rPr>
        <w:t>“The Last Man</w:t>
      </w:r>
      <w:r w:rsidR="000C7E6A" w:rsidRPr="00DA34F0">
        <w:rPr>
          <w:rFonts w:ascii="Times New Roman" w:hAnsi="Times New Roman"/>
        </w:rPr>
        <w:t>.</w:t>
      </w:r>
      <w:r w:rsidR="002C4EF9" w:rsidRPr="00DA34F0">
        <w:rPr>
          <w:rFonts w:ascii="Times New Roman" w:hAnsi="Times New Roman"/>
        </w:rPr>
        <w:t xml:space="preserve">” </w:t>
      </w:r>
      <w:r w:rsidR="000C7E6A" w:rsidRPr="00DA34F0">
        <w:rPr>
          <w:rFonts w:ascii="Times New Roman" w:hAnsi="Times New Roman"/>
        </w:rPr>
        <w:t>I</w:t>
      </w:r>
      <w:r w:rsidR="009A463E" w:rsidRPr="00DA34F0">
        <w:rPr>
          <w:rFonts w:ascii="Times New Roman" w:hAnsi="Times New Roman"/>
        </w:rPr>
        <w:t xml:space="preserve">n </w:t>
      </w:r>
      <w:r w:rsidRPr="00DA34F0">
        <w:rPr>
          <w:rFonts w:ascii="Times New Roman" w:hAnsi="Times New Roman"/>
          <w:i/>
        </w:rPr>
        <w:t>A Life with Mary Shelley</w:t>
      </w:r>
      <w:r w:rsidR="009A463E" w:rsidRPr="00DA34F0">
        <w:rPr>
          <w:rFonts w:ascii="Times New Roman" w:hAnsi="Times New Roman"/>
        </w:rPr>
        <w:t>, 3-14.</w:t>
      </w:r>
      <w:r w:rsidR="002C4EF9" w:rsidRPr="00DA34F0">
        <w:rPr>
          <w:rFonts w:ascii="Times New Roman" w:hAnsi="Times New Roman"/>
        </w:rPr>
        <w:t xml:space="preserve"> </w:t>
      </w:r>
      <w:r w:rsidR="0059520B" w:rsidRPr="00DA34F0">
        <w:rPr>
          <w:rFonts w:ascii="Times New Roman" w:hAnsi="Times New Roman"/>
        </w:rPr>
        <w:t xml:space="preserve">Stanford: </w:t>
      </w:r>
      <w:r w:rsidRPr="00DA34F0">
        <w:rPr>
          <w:rFonts w:ascii="Times New Roman" w:hAnsi="Times New Roman"/>
        </w:rPr>
        <w:t xml:space="preserve">Stanford </w:t>
      </w:r>
      <w:r w:rsidR="009A463E" w:rsidRPr="00DA34F0">
        <w:rPr>
          <w:rFonts w:ascii="Times New Roman" w:hAnsi="Times New Roman"/>
        </w:rPr>
        <w:tab/>
      </w:r>
      <w:r w:rsidR="00336524" w:rsidRPr="00DA34F0">
        <w:rPr>
          <w:rFonts w:ascii="Times New Roman" w:hAnsi="Times New Roman"/>
        </w:rPr>
        <w:t>U</w:t>
      </w:r>
      <w:r w:rsidR="009A463E" w:rsidRPr="00DA34F0">
        <w:rPr>
          <w:rFonts w:ascii="Times New Roman" w:hAnsi="Times New Roman"/>
        </w:rPr>
        <w:t xml:space="preserve">niversity Press, </w:t>
      </w:r>
      <w:r w:rsidR="002C4EF9" w:rsidRPr="00DA34F0">
        <w:rPr>
          <w:rFonts w:ascii="Times New Roman" w:hAnsi="Times New Roman"/>
        </w:rPr>
        <w:t>2014</w:t>
      </w:r>
      <w:r w:rsidR="009A463E" w:rsidRPr="00DA34F0">
        <w:rPr>
          <w:rFonts w:ascii="Times New Roman" w:hAnsi="Times New Roman"/>
        </w:rPr>
        <w:t>.</w:t>
      </w:r>
      <w:r w:rsidRPr="00DA34F0">
        <w:rPr>
          <w:rFonts w:ascii="Times New Roman" w:hAnsi="Times New Roman"/>
        </w:rPr>
        <w:t xml:space="preserve">  </w:t>
      </w:r>
    </w:p>
    <w:p w14:paraId="75FCBFDF" w14:textId="3B0E4ED8" w:rsidR="004B1B5A" w:rsidRPr="00DA34F0" w:rsidRDefault="009205D6"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Johnson, </w:t>
      </w:r>
      <w:r w:rsidR="0083296F" w:rsidRPr="00DA34F0">
        <w:rPr>
          <w:rFonts w:ascii="Times New Roman" w:hAnsi="Times New Roman"/>
        </w:rPr>
        <w:t xml:space="preserve">Barbara. </w:t>
      </w:r>
      <w:r w:rsidR="002C4EF9" w:rsidRPr="00DA34F0">
        <w:rPr>
          <w:rFonts w:ascii="Times New Roman" w:hAnsi="Times New Roman"/>
        </w:rPr>
        <w:t>“My Monster/ My Self.</w:t>
      </w:r>
      <w:r w:rsidRPr="00DA34F0">
        <w:rPr>
          <w:rFonts w:ascii="Times New Roman" w:hAnsi="Times New Roman"/>
        </w:rPr>
        <w:t xml:space="preserve">” </w:t>
      </w:r>
      <w:r w:rsidRPr="00DA34F0">
        <w:rPr>
          <w:rFonts w:ascii="Times New Roman" w:eastAsia="Times New Roman" w:hAnsi="Times New Roman"/>
          <w:i/>
          <w:iCs/>
        </w:rPr>
        <w:t>Diacritics</w:t>
      </w:r>
      <w:r w:rsidR="009A463E" w:rsidRPr="00DA34F0">
        <w:rPr>
          <w:rFonts w:ascii="Times New Roman" w:eastAsia="Times New Roman" w:hAnsi="Times New Roman"/>
        </w:rPr>
        <w:t xml:space="preserve"> 12 (</w:t>
      </w:r>
      <w:r w:rsidR="002C4EF9" w:rsidRPr="00DA34F0">
        <w:rPr>
          <w:rFonts w:ascii="Times New Roman" w:eastAsia="Times New Roman" w:hAnsi="Times New Roman"/>
        </w:rPr>
        <w:t>1992</w:t>
      </w:r>
      <w:r w:rsidR="009A463E" w:rsidRPr="00DA34F0">
        <w:rPr>
          <w:rFonts w:ascii="Times New Roman" w:eastAsia="Times New Roman" w:hAnsi="Times New Roman"/>
        </w:rPr>
        <w:t xml:space="preserve">): </w:t>
      </w:r>
      <w:r w:rsidRPr="00DA34F0">
        <w:rPr>
          <w:rFonts w:ascii="Times New Roman" w:eastAsia="Times New Roman" w:hAnsi="Times New Roman"/>
        </w:rPr>
        <w:t>2-10.</w:t>
      </w:r>
    </w:p>
    <w:p w14:paraId="47AA3D8C" w14:textId="2C9C7B6F" w:rsidR="00C812B1" w:rsidRPr="00DA34F0" w:rsidRDefault="00C812B1" w:rsidP="00962D6E">
      <w:pPr>
        <w:pStyle w:val="FootnoteText"/>
        <w:spacing w:line="480" w:lineRule="auto"/>
        <w:contextualSpacing/>
        <w:rPr>
          <w:rFonts w:ascii="Times New Roman" w:hAnsi="Times New Roman" w:cs="Times New Roman"/>
        </w:rPr>
      </w:pPr>
      <w:proofErr w:type="spellStart"/>
      <w:r w:rsidRPr="00DA34F0">
        <w:rPr>
          <w:rFonts w:ascii="Times New Roman" w:hAnsi="Times New Roman" w:cs="Times New Roman"/>
        </w:rPr>
        <w:t>Khalip</w:t>
      </w:r>
      <w:proofErr w:type="spellEnd"/>
      <w:r w:rsidRPr="00DA34F0">
        <w:rPr>
          <w:rFonts w:ascii="Times New Roman" w:hAnsi="Times New Roman" w:cs="Times New Roman"/>
        </w:rPr>
        <w:t xml:space="preserve">, Jacques. </w:t>
      </w:r>
      <w:r w:rsidRPr="00DA34F0">
        <w:rPr>
          <w:rFonts w:ascii="Times New Roman" w:hAnsi="Times New Roman" w:cs="Times New Roman"/>
          <w:i/>
        </w:rPr>
        <w:t xml:space="preserve">Last Things: Disastrous Form from Kant to </w:t>
      </w:r>
      <w:proofErr w:type="spellStart"/>
      <w:r w:rsidRPr="00DA34F0">
        <w:rPr>
          <w:rFonts w:ascii="Times New Roman" w:hAnsi="Times New Roman" w:cs="Times New Roman"/>
          <w:i/>
        </w:rPr>
        <w:t>Hujar</w:t>
      </w:r>
      <w:proofErr w:type="spellEnd"/>
      <w:r w:rsidRPr="00DA34F0">
        <w:rPr>
          <w:rFonts w:ascii="Times New Roman" w:hAnsi="Times New Roman" w:cs="Times New Roman"/>
        </w:rPr>
        <w:t xml:space="preserve">. </w:t>
      </w:r>
      <w:r w:rsidR="0059520B" w:rsidRPr="00DA34F0">
        <w:rPr>
          <w:rFonts w:ascii="Times New Roman" w:hAnsi="Times New Roman" w:cs="Times New Roman"/>
        </w:rPr>
        <w:t>Stan</w:t>
      </w:r>
      <w:ins w:id="2754" w:author="Anna Wingfield" w:date="2024-03-15T09:50:00Z">
        <w:r w:rsidR="005F3909">
          <w:rPr>
            <w:rFonts w:ascii="Times New Roman" w:hAnsi="Times New Roman" w:cs="Times New Roman"/>
          </w:rPr>
          <w:t>fo</w:t>
        </w:r>
      </w:ins>
      <w:del w:id="2755" w:author="Anna Wingfield" w:date="2024-03-15T09:50:00Z">
        <w:r w:rsidR="0059520B" w:rsidRPr="00DA34F0" w:rsidDel="005F3909">
          <w:rPr>
            <w:rFonts w:ascii="Times New Roman" w:hAnsi="Times New Roman" w:cs="Times New Roman"/>
          </w:rPr>
          <w:delText>do</w:delText>
        </w:r>
      </w:del>
      <w:r w:rsidR="0059520B" w:rsidRPr="00DA34F0">
        <w:rPr>
          <w:rFonts w:ascii="Times New Roman" w:hAnsi="Times New Roman" w:cs="Times New Roman"/>
        </w:rPr>
        <w:t xml:space="preserve">rd: </w:t>
      </w:r>
      <w:r w:rsidRPr="00DA34F0">
        <w:rPr>
          <w:rFonts w:ascii="Times New Roman" w:hAnsi="Times New Roman" w:cs="Times New Roman"/>
        </w:rPr>
        <w:t xml:space="preserve">Stanford </w:t>
      </w:r>
      <w:r w:rsidR="0059520B" w:rsidRPr="00DA34F0">
        <w:rPr>
          <w:rFonts w:ascii="Times New Roman" w:hAnsi="Times New Roman" w:cs="Times New Roman"/>
        </w:rPr>
        <w:tab/>
      </w:r>
      <w:r w:rsidRPr="00DA34F0">
        <w:rPr>
          <w:rFonts w:ascii="Times New Roman" w:hAnsi="Times New Roman" w:cs="Times New Roman"/>
        </w:rPr>
        <w:t>U</w:t>
      </w:r>
      <w:r w:rsidR="0059520B" w:rsidRPr="00DA34F0">
        <w:rPr>
          <w:rFonts w:ascii="Times New Roman" w:hAnsi="Times New Roman" w:cs="Times New Roman"/>
        </w:rPr>
        <w:t xml:space="preserve">niversity </w:t>
      </w:r>
      <w:r w:rsidRPr="00DA34F0">
        <w:rPr>
          <w:rFonts w:ascii="Times New Roman" w:hAnsi="Times New Roman" w:cs="Times New Roman"/>
        </w:rPr>
        <w:t>P</w:t>
      </w:r>
      <w:r w:rsidR="009A463E" w:rsidRPr="00DA34F0">
        <w:rPr>
          <w:rFonts w:ascii="Times New Roman" w:hAnsi="Times New Roman" w:cs="Times New Roman"/>
        </w:rPr>
        <w:t>ress</w:t>
      </w:r>
      <w:r w:rsidRPr="00DA34F0">
        <w:rPr>
          <w:rFonts w:ascii="Times New Roman" w:hAnsi="Times New Roman" w:cs="Times New Roman"/>
        </w:rPr>
        <w:t xml:space="preserve">, 2018.  </w:t>
      </w:r>
    </w:p>
    <w:p w14:paraId="02A772DD" w14:textId="25524323" w:rsidR="00F76FCF" w:rsidRPr="00DA34F0" w:rsidRDefault="009801D9">
      <w:pPr>
        <w:pStyle w:val="FootnoteText"/>
        <w:spacing w:line="480" w:lineRule="auto"/>
        <w:ind w:left="720" w:hanging="720"/>
        <w:contextualSpacing/>
        <w:rPr>
          <w:rStyle w:val="m-9115795407614457208s1"/>
          <w:rFonts w:ascii="Times New Roman" w:hAnsi="Times New Roman" w:cs="Times New Roman"/>
          <w:i/>
        </w:rPr>
        <w:pPrChange w:id="2756" w:author="Anna Wingfield" w:date="2024-03-15T09:47:00Z">
          <w:pPr>
            <w:pStyle w:val="FootnoteText"/>
            <w:spacing w:line="480" w:lineRule="auto"/>
            <w:contextualSpacing/>
          </w:pPr>
        </w:pPrChange>
      </w:pPr>
      <w:commentRangeStart w:id="2757"/>
      <w:r w:rsidRPr="00DA34F0">
        <w:rPr>
          <w:rFonts w:ascii="Times New Roman" w:hAnsi="Times New Roman" w:cs="Times New Roman"/>
        </w:rPr>
        <w:t xml:space="preserve">Martin, </w:t>
      </w:r>
      <w:r w:rsidR="0083296F" w:rsidRPr="00DA34F0">
        <w:rPr>
          <w:rFonts w:ascii="Times New Roman" w:hAnsi="Times New Roman" w:cs="Times New Roman"/>
        </w:rPr>
        <w:t>John</w:t>
      </w:r>
      <w:commentRangeEnd w:id="2757"/>
      <w:r w:rsidR="00F75D17">
        <w:rPr>
          <w:rStyle w:val="CommentReference"/>
          <w:rFonts w:eastAsiaTheme="minorEastAsia" w:cs="Times New Roman"/>
          <w:lang w:eastAsia="ja-JP"/>
        </w:rPr>
        <w:commentReference w:id="2757"/>
      </w:r>
      <w:r w:rsidR="0083296F" w:rsidRPr="00DA34F0">
        <w:rPr>
          <w:rFonts w:ascii="Times New Roman" w:hAnsi="Times New Roman" w:cs="Times New Roman"/>
        </w:rPr>
        <w:t xml:space="preserve">. </w:t>
      </w:r>
      <w:r w:rsidRPr="00DA34F0">
        <w:rPr>
          <w:rFonts w:ascii="Times New Roman" w:hAnsi="Times New Roman" w:cs="Times New Roman"/>
          <w:i/>
        </w:rPr>
        <w:t>The Last Man</w:t>
      </w:r>
      <w:ins w:id="2758" w:author="Anna Wingfield" w:date="2024-03-15T09:42:00Z">
        <w:r w:rsidR="005F3909">
          <w:rPr>
            <w:rFonts w:ascii="Times New Roman" w:hAnsi="Times New Roman" w:cs="Times New Roman"/>
          </w:rPr>
          <w:t>.</w:t>
        </w:r>
      </w:ins>
      <w:ins w:id="2759" w:author="Anna Wingfield" w:date="2024-03-15T09:47:00Z">
        <w:r w:rsidR="005F3909">
          <w:rPr>
            <w:rFonts w:ascii="Times New Roman" w:hAnsi="Times New Roman" w:cs="Times New Roman"/>
          </w:rPr>
          <w:t xml:space="preserve"> </w:t>
        </w:r>
      </w:ins>
      <w:del w:id="2760" w:author="Anna Wingfield" w:date="2024-03-15T09:42:00Z">
        <w:r w:rsidR="00DA5AFD" w:rsidRPr="00DA34F0" w:rsidDel="008146E9">
          <w:rPr>
            <w:rFonts w:ascii="Times New Roman" w:hAnsi="Times New Roman" w:cs="Times New Roman"/>
          </w:rPr>
          <w:delText xml:space="preserve">. </w:delText>
        </w:r>
      </w:del>
      <w:ins w:id="2761" w:author="Anna Wingfield" w:date="2024-03-15T09:57:00Z">
        <w:r w:rsidR="00F162C1">
          <w:rPr>
            <w:rFonts w:ascii="Times New Roman" w:hAnsi="Times New Roman" w:cs="Times New Roman"/>
          </w:rPr>
          <w:t>1849</w:t>
        </w:r>
      </w:ins>
      <w:del w:id="2762" w:author="Anna Wingfield" w:date="2024-03-15T09:43:00Z">
        <w:r w:rsidR="00DA5AFD" w:rsidRPr="00DA34F0" w:rsidDel="005F3909">
          <w:rPr>
            <w:rFonts w:ascii="Times New Roman" w:hAnsi="Times New Roman" w:cs="Times New Roman"/>
          </w:rPr>
          <w:delText>1849</w:delText>
        </w:r>
      </w:del>
      <w:r w:rsidR="00DA5AFD" w:rsidRPr="00DA34F0">
        <w:rPr>
          <w:rFonts w:ascii="Times New Roman" w:hAnsi="Times New Roman" w:cs="Times New Roman"/>
        </w:rPr>
        <w:t>.</w:t>
      </w:r>
      <w:del w:id="2763" w:author="Anna Wingfield" w:date="2024-03-15T09:40:00Z">
        <w:r w:rsidR="00DA5AFD" w:rsidRPr="00DA34F0" w:rsidDel="008146E9">
          <w:rPr>
            <w:rFonts w:ascii="Times New Roman" w:hAnsi="Times New Roman" w:cs="Times New Roman"/>
          </w:rPr>
          <w:delText xml:space="preserve"> </w:delText>
        </w:r>
        <w:r w:rsidR="00DA5AFD" w:rsidRPr="00DA34F0" w:rsidDel="008146E9">
          <w:rPr>
            <w:rFonts w:ascii="Times New Roman" w:hAnsi="Times New Roman" w:cs="Times New Roman"/>
            <w:i/>
          </w:rPr>
          <w:delText>Romantic Circles,</w:delText>
        </w:r>
      </w:del>
      <w:r w:rsidR="00DA5AFD" w:rsidRPr="00DA34F0">
        <w:rPr>
          <w:rFonts w:ascii="Times New Roman" w:hAnsi="Times New Roman" w:cs="Times New Roman"/>
          <w:i/>
        </w:rPr>
        <w:t xml:space="preserve"> </w:t>
      </w:r>
      <w:ins w:id="2764" w:author="Anna Wingfield" w:date="2024-03-15T09:57:00Z">
        <w:r w:rsidR="00F162C1">
          <w:rPr>
            <w:rFonts w:ascii="Times New Roman" w:hAnsi="Times New Roman" w:cs="Times New Roman"/>
            <w:i/>
          </w:rPr>
          <w:t xml:space="preserve">Romantic Circles. </w:t>
        </w:r>
      </w:ins>
      <w:ins w:id="2765" w:author="Anna Wingfield" w:date="2024-03-15T10:15:00Z">
        <w:r w:rsidR="007849EE">
          <w:rPr>
            <w:rFonts w:ascii="Times New Roman" w:hAnsi="Times New Roman" w:cs="Times New Roman"/>
            <w:iCs/>
          </w:rPr>
          <w:t>https://romantic-circles.org/editions/mws/lastman/jmartin.htm.</w:t>
        </w:r>
      </w:ins>
      <w:del w:id="2766" w:author="Anna Wingfield" w:date="2024-03-15T09:38:00Z">
        <w:r w:rsidRPr="00DA34F0" w:rsidDel="008146E9">
          <w:rPr>
            <w:rFonts w:ascii="Times New Roman" w:hAnsi="Times New Roman" w:cs="Times New Roman"/>
            <w:rPrChange w:id="2767" w:author="Anna Wingfield" w:date="2024-03-14T16:20:00Z">
              <w:rPr/>
            </w:rPrChange>
          </w:rPr>
          <w:fldChar w:fldCharType="begin"/>
        </w:r>
        <w:r w:rsidRPr="00DA34F0" w:rsidDel="008146E9">
          <w:rPr>
            <w:rFonts w:ascii="Times New Roman" w:hAnsi="Times New Roman" w:cs="Times New Roman"/>
            <w:rPrChange w:id="2768" w:author="Anna Wingfield" w:date="2024-03-14T16:20:00Z">
              <w:rPr/>
            </w:rPrChange>
          </w:rPr>
          <w:delInstrText>HYPERLINK "https://romantic-circles.org/editions/mws/lastman/jmartin.htm"</w:delInstrText>
        </w:r>
        <w:r w:rsidRPr="007849EE" w:rsidDel="008146E9">
          <w:rPr>
            <w:rFonts w:ascii="Times New Roman" w:hAnsi="Times New Roman" w:cs="Times New Roman"/>
          </w:rPr>
        </w:r>
        <w:r w:rsidRPr="00DA34F0" w:rsidDel="008146E9">
          <w:rPr>
            <w:rPrChange w:id="2769" w:author="Anna Wingfield" w:date="2024-03-14T16:20:00Z">
              <w:rPr>
                <w:rStyle w:val="Hyperlink"/>
                <w:rFonts w:ascii="Times New Roman" w:hAnsi="Times New Roman" w:cs="Times New Roman"/>
              </w:rPr>
            </w:rPrChange>
          </w:rPr>
          <w:fldChar w:fldCharType="separate"/>
        </w:r>
        <w:r w:rsidR="00191AC8" w:rsidRPr="00DA34F0" w:rsidDel="008146E9">
          <w:rPr>
            <w:rStyle w:val="Hyperlink"/>
            <w:rFonts w:ascii="Times New Roman" w:hAnsi="Times New Roman" w:cs="Times New Roman"/>
          </w:rPr>
          <w:delText>https://romantic-</w:delText>
        </w:r>
        <w:r w:rsidR="00DA5AFD" w:rsidRPr="00DA34F0" w:rsidDel="008146E9">
          <w:rPr>
            <w:rStyle w:val="Hyperlink"/>
            <w:rFonts w:ascii="Times New Roman" w:hAnsi="Times New Roman" w:cs="Times New Roman"/>
          </w:rPr>
          <w:tab/>
        </w:r>
        <w:r w:rsidR="00191AC8" w:rsidRPr="00DA34F0" w:rsidDel="008146E9">
          <w:rPr>
            <w:rStyle w:val="Hyperlink"/>
            <w:rFonts w:ascii="Times New Roman" w:hAnsi="Times New Roman" w:cs="Times New Roman"/>
          </w:rPr>
          <w:delText>circles.org/editions/mws/lastman/jmartin.htm</w:delText>
        </w:r>
        <w:r w:rsidRPr="00DA34F0" w:rsidDel="008146E9">
          <w:rPr>
            <w:rStyle w:val="Hyperlink"/>
            <w:rFonts w:ascii="Times New Roman" w:hAnsi="Times New Roman" w:cs="Times New Roman"/>
          </w:rPr>
          <w:fldChar w:fldCharType="end"/>
        </w:r>
        <w:r w:rsidRPr="00DA34F0" w:rsidDel="008146E9">
          <w:rPr>
            <w:rFonts w:ascii="Times New Roman" w:hAnsi="Times New Roman" w:cs="Times New Roman"/>
            <w:b/>
          </w:rPr>
          <w:delText>.</w:delText>
        </w:r>
      </w:del>
    </w:p>
    <w:p w14:paraId="5A26BDBD" w14:textId="10573E44" w:rsidR="00F76FCF" w:rsidRPr="00DA34F0" w:rsidRDefault="00F76FCF" w:rsidP="00962D6E">
      <w:pPr>
        <w:pStyle w:val="m-9115795407614457208p1"/>
        <w:spacing w:before="0" w:beforeAutospacing="0" w:after="0" w:afterAutospacing="0" w:line="480" w:lineRule="auto"/>
        <w:contextualSpacing/>
        <w:rPr>
          <w:rStyle w:val="m-9115795407614457208s1"/>
          <w:rFonts w:ascii="Times New Roman" w:hAnsi="Times New Roman"/>
          <w:b w:val="0"/>
          <w:color w:val="000000" w:themeColor="text1"/>
          <w:sz w:val="24"/>
          <w:szCs w:val="24"/>
        </w:rPr>
      </w:pPr>
      <w:r w:rsidRPr="00DA34F0">
        <w:rPr>
          <w:rStyle w:val="m-9115795407614457208s1"/>
          <w:rFonts w:ascii="Times New Roman" w:hAnsi="Times New Roman"/>
          <w:b w:val="0"/>
          <w:color w:val="000000" w:themeColor="text1"/>
          <w:sz w:val="24"/>
          <w:szCs w:val="24"/>
        </w:rPr>
        <w:t xml:space="preserve">McKeever, </w:t>
      </w:r>
      <w:r w:rsidR="00DA5AFD" w:rsidRPr="00DA34F0">
        <w:rPr>
          <w:rStyle w:val="m-9115795407614457208s1"/>
          <w:rFonts w:ascii="Times New Roman" w:hAnsi="Times New Roman"/>
          <w:b w:val="0"/>
          <w:color w:val="000000" w:themeColor="text1"/>
          <w:sz w:val="24"/>
          <w:szCs w:val="24"/>
        </w:rPr>
        <w:t xml:space="preserve">Kerry. </w:t>
      </w:r>
      <w:r w:rsidRPr="00DA34F0">
        <w:rPr>
          <w:rStyle w:val="m-9115795407614457208s1"/>
          <w:rFonts w:ascii="Times New Roman" w:hAnsi="Times New Roman"/>
          <w:b w:val="0"/>
          <w:color w:val="000000" w:themeColor="text1"/>
          <w:sz w:val="24"/>
          <w:szCs w:val="24"/>
        </w:rPr>
        <w:t>“N</w:t>
      </w:r>
      <w:r w:rsidR="00FB2557" w:rsidRPr="00DA34F0">
        <w:rPr>
          <w:rStyle w:val="m-9115795407614457208s1"/>
          <w:rFonts w:ascii="Times New Roman" w:hAnsi="Times New Roman"/>
          <w:b w:val="0"/>
          <w:color w:val="000000" w:themeColor="text1"/>
          <w:sz w:val="24"/>
          <w:szCs w:val="24"/>
        </w:rPr>
        <w:t xml:space="preserve">aming the Daughter’s Suffering: Melancholia in Mary Shelley’s </w:t>
      </w:r>
    </w:p>
    <w:p w14:paraId="1237D307" w14:textId="057FC38B" w:rsidR="00F76FCF" w:rsidRPr="00DA34F0" w:rsidRDefault="00F76FCF" w:rsidP="00962D6E">
      <w:pPr>
        <w:pStyle w:val="m-9115795407614457208p1"/>
        <w:spacing w:before="0" w:beforeAutospacing="0" w:after="0" w:afterAutospacing="0" w:line="480" w:lineRule="auto"/>
        <w:contextualSpacing/>
        <w:rPr>
          <w:rFonts w:ascii="Times New Roman" w:hAnsi="Times New Roman"/>
          <w:b w:val="0"/>
          <w:color w:val="000000" w:themeColor="text1"/>
          <w:sz w:val="24"/>
          <w:szCs w:val="24"/>
        </w:rPr>
      </w:pPr>
      <w:r w:rsidRPr="00DA34F0">
        <w:rPr>
          <w:rStyle w:val="m-9115795407614457208s1"/>
          <w:rFonts w:ascii="Times New Roman" w:hAnsi="Times New Roman"/>
          <w:b w:val="0"/>
          <w:color w:val="000000" w:themeColor="text1"/>
          <w:sz w:val="24"/>
          <w:szCs w:val="24"/>
        </w:rPr>
        <w:tab/>
      </w:r>
      <w:r w:rsidR="00FB2557" w:rsidRPr="00DA34F0">
        <w:rPr>
          <w:rStyle w:val="m-9115795407614457208s1"/>
          <w:rFonts w:ascii="Times New Roman" w:hAnsi="Times New Roman"/>
          <w:b w:val="0"/>
          <w:i/>
          <w:color w:val="000000" w:themeColor="text1"/>
          <w:sz w:val="24"/>
          <w:szCs w:val="24"/>
        </w:rPr>
        <w:t>Mathilda</w:t>
      </w:r>
      <w:r w:rsidR="002C4EF9" w:rsidRPr="00DA34F0">
        <w:rPr>
          <w:rStyle w:val="m-9115795407614457208s1"/>
          <w:rFonts w:ascii="Times New Roman" w:hAnsi="Times New Roman"/>
          <w:b w:val="0"/>
          <w:color w:val="000000" w:themeColor="text1"/>
          <w:sz w:val="24"/>
          <w:szCs w:val="24"/>
        </w:rPr>
        <w:t>.</w:t>
      </w:r>
      <w:r w:rsidR="00FB2557" w:rsidRPr="00DA34F0">
        <w:rPr>
          <w:rStyle w:val="m-9115795407614457208s1"/>
          <w:rFonts w:ascii="Times New Roman" w:hAnsi="Times New Roman"/>
          <w:b w:val="0"/>
          <w:color w:val="000000" w:themeColor="text1"/>
          <w:sz w:val="24"/>
          <w:szCs w:val="24"/>
        </w:rPr>
        <w:t xml:space="preserve">” </w:t>
      </w:r>
      <w:r w:rsidR="00FB2557" w:rsidRPr="00DA34F0">
        <w:rPr>
          <w:rStyle w:val="m-9115795407614457208s1"/>
          <w:rFonts w:ascii="Times New Roman" w:hAnsi="Times New Roman"/>
          <w:b w:val="0"/>
          <w:i/>
          <w:color w:val="000000" w:themeColor="text1"/>
          <w:sz w:val="24"/>
          <w:szCs w:val="24"/>
        </w:rPr>
        <w:t>Essay</w:t>
      </w:r>
      <w:r w:rsidRPr="00DA34F0">
        <w:rPr>
          <w:rStyle w:val="m-9115795407614457208s1"/>
          <w:rFonts w:ascii="Times New Roman" w:hAnsi="Times New Roman"/>
          <w:b w:val="0"/>
          <w:i/>
          <w:color w:val="000000" w:themeColor="text1"/>
          <w:sz w:val="24"/>
          <w:szCs w:val="24"/>
        </w:rPr>
        <w:t>s</w:t>
      </w:r>
      <w:r w:rsidR="00FB2557" w:rsidRPr="00DA34F0">
        <w:rPr>
          <w:rStyle w:val="m-9115795407614457208s1"/>
          <w:rFonts w:ascii="Times New Roman" w:hAnsi="Times New Roman"/>
          <w:b w:val="0"/>
          <w:i/>
          <w:color w:val="000000" w:themeColor="text1"/>
          <w:sz w:val="24"/>
          <w:szCs w:val="24"/>
        </w:rPr>
        <w:t xml:space="preserve"> in Literature</w:t>
      </w:r>
      <w:r w:rsidR="009A463E" w:rsidRPr="00DA34F0">
        <w:rPr>
          <w:rStyle w:val="m-9115795407614457208s1"/>
          <w:rFonts w:ascii="Times New Roman" w:hAnsi="Times New Roman"/>
          <w:b w:val="0"/>
          <w:color w:val="000000" w:themeColor="text1"/>
          <w:sz w:val="24"/>
          <w:szCs w:val="24"/>
        </w:rPr>
        <w:t xml:space="preserve"> </w:t>
      </w:r>
      <w:r w:rsidR="002C4EF9" w:rsidRPr="00DA34F0">
        <w:rPr>
          <w:rStyle w:val="m-9115795407614457208s1"/>
          <w:rFonts w:ascii="Times New Roman" w:hAnsi="Times New Roman"/>
          <w:b w:val="0"/>
          <w:color w:val="000000" w:themeColor="text1"/>
          <w:sz w:val="24"/>
          <w:szCs w:val="24"/>
        </w:rPr>
        <w:t>23, n</w:t>
      </w:r>
      <w:r w:rsidRPr="00DA34F0">
        <w:rPr>
          <w:rStyle w:val="m-9115795407614457208s1"/>
          <w:rFonts w:ascii="Times New Roman" w:hAnsi="Times New Roman"/>
          <w:b w:val="0"/>
          <w:color w:val="000000" w:themeColor="text1"/>
          <w:sz w:val="24"/>
          <w:szCs w:val="24"/>
        </w:rPr>
        <w:t>o.</w:t>
      </w:r>
      <w:r w:rsidR="00FB2557" w:rsidRPr="00DA34F0">
        <w:rPr>
          <w:rStyle w:val="m-9115795407614457208s1"/>
          <w:rFonts w:ascii="Times New Roman" w:hAnsi="Times New Roman"/>
          <w:b w:val="0"/>
          <w:color w:val="000000" w:themeColor="text1"/>
          <w:sz w:val="24"/>
          <w:szCs w:val="24"/>
        </w:rPr>
        <w:t xml:space="preserve"> 2</w:t>
      </w:r>
      <w:r w:rsidR="009A463E" w:rsidRPr="00DA34F0">
        <w:rPr>
          <w:rStyle w:val="m-9115795407614457208s1"/>
          <w:rFonts w:ascii="Times New Roman" w:hAnsi="Times New Roman"/>
          <w:b w:val="0"/>
          <w:color w:val="000000" w:themeColor="text1"/>
          <w:sz w:val="24"/>
          <w:szCs w:val="24"/>
        </w:rPr>
        <w:t xml:space="preserve"> (</w:t>
      </w:r>
      <w:r w:rsidR="00FB2557" w:rsidRPr="00DA34F0">
        <w:rPr>
          <w:rStyle w:val="m-9115795407614457208s1"/>
          <w:rFonts w:ascii="Times New Roman" w:hAnsi="Times New Roman"/>
          <w:b w:val="0"/>
          <w:color w:val="000000" w:themeColor="text1"/>
          <w:sz w:val="24"/>
          <w:szCs w:val="24"/>
        </w:rPr>
        <w:t>1996</w:t>
      </w:r>
      <w:r w:rsidR="009A463E" w:rsidRPr="00DA34F0">
        <w:rPr>
          <w:rStyle w:val="m-9115795407614457208s1"/>
          <w:rFonts w:ascii="Times New Roman" w:hAnsi="Times New Roman"/>
          <w:b w:val="0"/>
          <w:color w:val="000000" w:themeColor="text1"/>
          <w:sz w:val="24"/>
          <w:szCs w:val="24"/>
        </w:rPr>
        <w:t>):</w:t>
      </w:r>
      <w:r w:rsidR="002C4EF9" w:rsidRPr="00DA34F0">
        <w:rPr>
          <w:rStyle w:val="m-9115795407614457208s1"/>
          <w:rFonts w:ascii="Times New Roman" w:hAnsi="Times New Roman"/>
          <w:b w:val="0"/>
          <w:color w:val="000000" w:themeColor="text1"/>
          <w:sz w:val="24"/>
          <w:szCs w:val="24"/>
        </w:rPr>
        <w:t xml:space="preserve"> </w:t>
      </w:r>
      <w:r w:rsidR="00FB2557" w:rsidRPr="00DA34F0">
        <w:rPr>
          <w:rStyle w:val="m-9115795407614457208s1"/>
          <w:rFonts w:ascii="Times New Roman" w:hAnsi="Times New Roman"/>
          <w:b w:val="0"/>
          <w:color w:val="000000" w:themeColor="text1"/>
          <w:sz w:val="24"/>
          <w:szCs w:val="24"/>
        </w:rPr>
        <w:t>190-205</w:t>
      </w:r>
      <w:r w:rsidRPr="00DA34F0">
        <w:rPr>
          <w:rStyle w:val="m-9115795407614457208s1"/>
          <w:rFonts w:ascii="Times New Roman" w:hAnsi="Times New Roman"/>
          <w:b w:val="0"/>
          <w:color w:val="000000" w:themeColor="text1"/>
          <w:sz w:val="24"/>
          <w:szCs w:val="24"/>
        </w:rPr>
        <w:t>.</w:t>
      </w:r>
    </w:p>
    <w:p w14:paraId="745881F1" w14:textId="1C6FAB08" w:rsidR="00AC6C38" w:rsidRPr="00DA34F0" w:rsidRDefault="00BE29A5"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DA34F0">
        <w:rPr>
          <w:rFonts w:ascii="Times New Roman" w:hAnsi="Times New Roman"/>
          <w:b w:val="0"/>
          <w:sz w:val="24"/>
          <w:szCs w:val="24"/>
        </w:rPr>
        <w:lastRenderedPageBreak/>
        <w:t>Meillassoux</w:t>
      </w:r>
      <w:proofErr w:type="spellEnd"/>
      <w:r w:rsidRPr="00DA34F0">
        <w:rPr>
          <w:rFonts w:ascii="Times New Roman" w:hAnsi="Times New Roman"/>
          <w:b w:val="0"/>
          <w:sz w:val="24"/>
          <w:szCs w:val="24"/>
        </w:rPr>
        <w:t xml:space="preserve">, Quentin. </w:t>
      </w:r>
      <w:r w:rsidR="0040255F" w:rsidRPr="00DA34F0">
        <w:rPr>
          <w:rFonts w:ascii="Times New Roman" w:hAnsi="Times New Roman"/>
          <w:b w:val="0"/>
          <w:i/>
          <w:sz w:val="24"/>
          <w:szCs w:val="24"/>
        </w:rPr>
        <w:t xml:space="preserve">After Finitude: An Essay on </w:t>
      </w:r>
      <w:r w:rsidR="00336524" w:rsidRPr="00DA34F0">
        <w:rPr>
          <w:rFonts w:ascii="Times New Roman" w:hAnsi="Times New Roman"/>
          <w:b w:val="0"/>
          <w:i/>
          <w:sz w:val="24"/>
          <w:szCs w:val="24"/>
        </w:rPr>
        <w:t xml:space="preserve">the Necessity of </w:t>
      </w:r>
      <w:r w:rsidR="0040255F" w:rsidRPr="00DA34F0">
        <w:rPr>
          <w:rFonts w:ascii="Times New Roman" w:hAnsi="Times New Roman"/>
          <w:b w:val="0"/>
          <w:i/>
          <w:sz w:val="24"/>
          <w:szCs w:val="24"/>
        </w:rPr>
        <w:t>Conti</w:t>
      </w:r>
      <w:r w:rsidR="00336524" w:rsidRPr="00DA34F0">
        <w:rPr>
          <w:rFonts w:ascii="Times New Roman" w:hAnsi="Times New Roman"/>
          <w:b w:val="0"/>
          <w:i/>
          <w:sz w:val="24"/>
          <w:szCs w:val="24"/>
        </w:rPr>
        <w:t>n</w:t>
      </w:r>
      <w:r w:rsidR="0040255F" w:rsidRPr="00DA34F0">
        <w:rPr>
          <w:rFonts w:ascii="Times New Roman" w:hAnsi="Times New Roman"/>
          <w:b w:val="0"/>
          <w:i/>
          <w:sz w:val="24"/>
          <w:szCs w:val="24"/>
        </w:rPr>
        <w:t>gency</w:t>
      </w:r>
      <w:r w:rsidR="000C7E6A" w:rsidRPr="00DA34F0">
        <w:rPr>
          <w:rFonts w:ascii="Times New Roman" w:hAnsi="Times New Roman"/>
          <w:b w:val="0"/>
          <w:sz w:val="24"/>
          <w:szCs w:val="24"/>
        </w:rPr>
        <w:t>.</w:t>
      </w:r>
      <w:r w:rsidR="00336524" w:rsidRPr="00DA34F0">
        <w:rPr>
          <w:rFonts w:ascii="Times New Roman" w:hAnsi="Times New Roman"/>
          <w:b w:val="0"/>
          <w:sz w:val="24"/>
          <w:szCs w:val="24"/>
        </w:rPr>
        <w:t xml:space="preserve"> </w:t>
      </w:r>
      <w:r w:rsidR="00241EFD" w:rsidRPr="00DA34F0">
        <w:rPr>
          <w:rFonts w:ascii="Times New Roman" w:hAnsi="Times New Roman"/>
          <w:b w:val="0"/>
          <w:sz w:val="24"/>
          <w:szCs w:val="24"/>
        </w:rPr>
        <w:tab/>
      </w:r>
      <w:r w:rsidR="000C7E6A" w:rsidRPr="00DA34F0">
        <w:rPr>
          <w:rFonts w:ascii="Times New Roman" w:hAnsi="Times New Roman"/>
          <w:b w:val="0"/>
          <w:sz w:val="24"/>
          <w:szCs w:val="24"/>
        </w:rPr>
        <w:t>T</w:t>
      </w:r>
      <w:r w:rsidR="00241EFD" w:rsidRPr="00DA34F0">
        <w:rPr>
          <w:rFonts w:ascii="Times New Roman" w:hAnsi="Times New Roman"/>
          <w:b w:val="0"/>
          <w:sz w:val="24"/>
          <w:szCs w:val="24"/>
        </w:rPr>
        <w:t>ranslated by R</w:t>
      </w:r>
      <w:r w:rsidR="009A463E" w:rsidRPr="00DA34F0">
        <w:rPr>
          <w:rFonts w:ascii="Times New Roman" w:hAnsi="Times New Roman"/>
          <w:b w:val="0"/>
          <w:sz w:val="24"/>
          <w:szCs w:val="24"/>
        </w:rPr>
        <w:t>ay Brassier.</w:t>
      </w:r>
      <w:r w:rsidR="00336524" w:rsidRPr="00DA34F0">
        <w:rPr>
          <w:rFonts w:ascii="Times New Roman" w:hAnsi="Times New Roman"/>
          <w:b w:val="0"/>
          <w:sz w:val="24"/>
          <w:szCs w:val="24"/>
        </w:rPr>
        <w:t xml:space="preserve"> </w:t>
      </w:r>
      <w:r w:rsidR="0059520B" w:rsidRPr="00DA34F0">
        <w:rPr>
          <w:rFonts w:ascii="Times New Roman" w:hAnsi="Times New Roman"/>
          <w:b w:val="0"/>
          <w:sz w:val="24"/>
          <w:szCs w:val="24"/>
        </w:rPr>
        <w:t xml:space="preserve">London: </w:t>
      </w:r>
      <w:r w:rsidR="00336524" w:rsidRPr="00DA34F0">
        <w:rPr>
          <w:rFonts w:ascii="Times New Roman" w:hAnsi="Times New Roman"/>
          <w:b w:val="0"/>
          <w:sz w:val="24"/>
          <w:szCs w:val="24"/>
        </w:rPr>
        <w:t xml:space="preserve">Continuum, 2010. </w:t>
      </w:r>
      <w:r w:rsidR="0040255F" w:rsidRPr="00DA34F0">
        <w:rPr>
          <w:rFonts w:ascii="Times New Roman" w:hAnsi="Times New Roman"/>
          <w:b w:val="0"/>
          <w:sz w:val="24"/>
          <w:szCs w:val="24"/>
        </w:rPr>
        <w:t xml:space="preserve"> </w:t>
      </w:r>
    </w:p>
    <w:p w14:paraId="65743AB6" w14:textId="3C799D7F" w:rsidR="00191AC8" w:rsidRPr="00DA34F0" w:rsidRDefault="00191AC8"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Mellor, Anne. </w:t>
      </w:r>
      <w:r w:rsidR="003A786B" w:rsidRPr="00DA34F0">
        <w:rPr>
          <w:rFonts w:ascii="Times New Roman" w:hAnsi="Times New Roman"/>
          <w:b w:val="0"/>
          <w:sz w:val="24"/>
          <w:szCs w:val="24"/>
        </w:rPr>
        <w:t xml:space="preserve">Introduction. </w:t>
      </w:r>
      <w:r w:rsidR="003A786B" w:rsidRPr="00DA34F0">
        <w:rPr>
          <w:rFonts w:ascii="Times New Roman" w:hAnsi="Times New Roman"/>
          <w:b w:val="0"/>
          <w:i/>
          <w:sz w:val="24"/>
          <w:szCs w:val="24"/>
        </w:rPr>
        <w:t>The Last Man</w:t>
      </w:r>
      <w:r w:rsidR="000C7E6A" w:rsidRPr="00DA34F0">
        <w:rPr>
          <w:rFonts w:ascii="Times New Roman" w:hAnsi="Times New Roman"/>
          <w:b w:val="0"/>
          <w:sz w:val="24"/>
          <w:szCs w:val="24"/>
        </w:rPr>
        <w:t xml:space="preserve">. </w:t>
      </w:r>
      <w:r w:rsidR="0059520B" w:rsidRPr="00DA34F0">
        <w:rPr>
          <w:rFonts w:ascii="Times New Roman" w:hAnsi="Times New Roman"/>
          <w:b w:val="0"/>
          <w:sz w:val="24"/>
          <w:szCs w:val="24"/>
        </w:rPr>
        <w:t>E</w:t>
      </w:r>
      <w:r w:rsidR="009A463E" w:rsidRPr="00DA34F0">
        <w:rPr>
          <w:rFonts w:ascii="Times New Roman" w:hAnsi="Times New Roman"/>
          <w:b w:val="0"/>
          <w:sz w:val="24"/>
          <w:szCs w:val="24"/>
        </w:rPr>
        <w:t>dited by Hugh J. Luke, Jr.</w:t>
      </w:r>
      <w:r w:rsidR="003A786B" w:rsidRPr="00DA34F0">
        <w:rPr>
          <w:rFonts w:ascii="Times New Roman" w:hAnsi="Times New Roman"/>
          <w:b w:val="0"/>
          <w:sz w:val="24"/>
          <w:szCs w:val="24"/>
        </w:rPr>
        <w:t xml:space="preserve"> </w:t>
      </w:r>
      <w:r w:rsidR="0059520B" w:rsidRPr="00DA34F0">
        <w:rPr>
          <w:rFonts w:ascii="Times New Roman" w:hAnsi="Times New Roman"/>
          <w:b w:val="0"/>
          <w:sz w:val="24"/>
          <w:szCs w:val="24"/>
        </w:rPr>
        <w:t xml:space="preserve">Lincoln: </w:t>
      </w:r>
      <w:r w:rsidR="0059520B" w:rsidRPr="00DA34F0">
        <w:rPr>
          <w:rFonts w:ascii="Times New Roman" w:hAnsi="Times New Roman"/>
          <w:b w:val="0"/>
          <w:sz w:val="24"/>
          <w:szCs w:val="24"/>
        </w:rPr>
        <w:tab/>
      </w:r>
      <w:r w:rsidR="00336524" w:rsidRPr="00DA34F0">
        <w:rPr>
          <w:rFonts w:ascii="Times New Roman" w:hAnsi="Times New Roman"/>
          <w:b w:val="0"/>
          <w:sz w:val="24"/>
          <w:szCs w:val="24"/>
        </w:rPr>
        <w:t>U</w:t>
      </w:r>
      <w:r w:rsidR="009A463E" w:rsidRPr="00DA34F0">
        <w:rPr>
          <w:rFonts w:ascii="Times New Roman" w:hAnsi="Times New Roman"/>
          <w:b w:val="0"/>
          <w:sz w:val="24"/>
          <w:szCs w:val="24"/>
        </w:rPr>
        <w:t>niversity</w:t>
      </w:r>
      <w:r w:rsidR="00336524" w:rsidRPr="00DA34F0">
        <w:rPr>
          <w:rFonts w:ascii="Times New Roman" w:hAnsi="Times New Roman"/>
          <w:b w:val="0"/>
          <w:sz w:val="24"/>
          <w:szCs w:val="24"/>
        </w:rPr>
        <w:t xml:space="preserve"> </w:t>
      </w:r>
      <w:r w:rsidR="002C4EF9" w:rsidRPr="00DA34F0">
        <w:rPr>
          <w:rFonts w:ascii="Times New Roman" w:hAnsi="Times New Roman"/>
          <w:b w:val="0"/>
          <w:sz w:val="24"/>
          <w:szCs w:val="24"/>
        </w:rPr>
        <w:t xml:space="preserve">of </w:t>
      </w:r>
      <w:del w:id="2770" w:author="Anna Wingfield" w:date="2024-03-15T09:35:00Z">
        <w:r w:rsidR="0059520B" w:rsidRPr="00DA34F0" w:rsidDel="008146E9">
          <w:rPr>
            <w:rFonts w:ascii="Times New Roman" w:hAnsi="Times New Roman"/>
            <w:b w:val="0"/>
            <w:sz w:val="24"/>
            <w:szCs w:val="24"/>
          </w:rPr>
          <w:tab/>
        </w:r>
      </w:del>
      <w:r w:rsidR="00336524" w:rsidRPr="00DA34F0">
        <w:rPr>
          <w:rFonts w:ascii="Times New Roman" w:hAnsi="Times New Roman"/>
          <w:b w:val="0"/>
          <w:sz w:val="24"/>
          <w:szCs w:val="24"/>
        </w:rPr>
        <w:t>Nebraska P</w:t>
      </w:r>
      <w:r w:rsidR="009A463E" w:rsidRPr="00DA34F0">
        <w:rPr>
          <w:rFonts w:ascii="Times New Roman" w:hAnsi="Times New Roman"/>
          <w:b w:val="0"/>
          <w:sz w:val="24"/>
          <w:szCs w:val="24"/>
        </w:rPr>
        <w:t>ress</w:t>
      </w:r>
      <w:r w:rsidR="002C4EF9" w:rsidRPr="00DA34F0">
        <w:rPr>
          <w:rFonts w:ascii="Times New Roman" w:hAnsi="Times New Roman"/>
          <w:b w:val="0"/>
          <w:sz w:val="24"/>
          <w:szCs w:val="24"/>
        </w:rPr>
        <w:t xml:space="preserve">, </w:t>
      </w:r>
      <w:r w:rsidR="0059520B" w:rsidRPr="00DA34F0">
        <w:rPr>
          <w:rFonts w:ascii="Times New Roman" w:hAnsi="Times New Roman"/>
          <w:b w:val="0"/>
          <w:sz w:val="24"/>
          <w:szCs w:val="24"/>
        </w:rPr>
        <w:t>1993.</w:t>
      </w:r>
    </w:p>
    <w:p w14:paraId="0B2B2587" w14:textId="4C50A5AE" w:rsidR="00F76FCF" w:rsidRPr="00DA34F0" w:rsidRDefault="001549EB" w:rsidP="00962D6E">
      <w:pPr>
        <w:spacing w:line="480" w:lineRule="auto"/>
        <w:contextualSpacing/>
        <w:rPr>
          <w:rFonts w:ascii="Times New Roman" w:hAnsi="Times New Roman"/>
        </w:rPr>
      </w:pPr>
      <w:r w:rsidRPr="00DA34F0">
        <w:rPr>
          <w:rFonts w:ascii="Times New Roman" w:hAnsi="Times New Roman"/>
          <w:b/>
        </w:rPr>
        <w:t>——</w:t>
      </w:r>
      <w:r w:rsidRPr="00DA34F0">
        <w:rPr>
          <w:rFonts w:ascii="Times New Roman" w:hAnsi="Times New Roman"/>
        </w:rPr>
        <w:t xml:space="preserve">. </w:t>
      </w:r>
      <w:r w:rsidR="00FD7DD2" w:rsidRPr="00DA34F0">
        <w:rPr>
          <w:rFonts w:ascii="Times New Roman" w:hAnsi="Times New Roman"/>
          <w:i/>
        </w:rPr>
        <w:t>Mary Shelley: Her Life, Her Fictions, Her Monsters</w:t>
      </w:r>
      <w:r w:rsidR="00FD7DD2" w:rsidRPr="00DA34F0">
        <w:rPr>
          <w:rFonts w:ascii="Times New Roman" w:hAnsi="Times New Roman"/>
        </w:rPr>
        <w:t xml:space="preserve">. </w:t>
      </w:r>
      <w:commentRangeStart w:id="2771"/>
      <w:proofErr w:type="spellStart"/>
      <w:r w:rsidR="002C4EF9" w:rsidRPr="00DA34F0">
        <w:rPr>
          <w:rFonts w:ascii="Times New Roman" w:hAnsi="Times New Roman"/>
        </w:rPr>
        <w:t>Meuthen</w:t>
      </w:r>
      <w:commentRangeEnd w:id="2771"/>
      <w:proofErr w:type="spellEnd"/>
      <w:r w:rsidR="008146E9">
        <w:rPr>
          <w:rStyle w:val="CommentReference"/>
        </w:rPr>
        <w:commentReference w:id="2771"/>
      </w:r>
      <w:r w:rsidR="002C4EF9" w:rsidRPr="00DA34F0">
        <w:rPr>
          <w:rFonts w:ascii="Times New Roman" w:hAnsi="Times New Roman"/>
        </w:rPr>
        <w:t>, 1988</w:t>
      </w:r>
      <w:r w:rsidR="002960EC" w:rsidRPr="00DA34F0">
        <w:rPr>
          <w:rFonts w:ascii="Times New Roman" w:hAnsi="Times New Roman"/>
        </w:rPr>
        <w:t>.</w:t>
      </w:r>
    </w:p>
    <w:p w14:paraId="7D8D1F00" w14:textId="41A3F5A8" w:rsidR="00DA39BB" w:rsidRPr="00DA34F0" w:rsidRDefault="00DA39BB" w:rsidP="00962D6E">
      <w:pPr>
        <w:spacing w:line="480" w:lineRule="auto"/>
        <w:contextualSpacing/>
        <w:rPr>
          <w:rFonts w:ascii="Times New Roman" w:hAnsi="Times New Roman"/>
        </w:rPr>
      </w:pPr>
      <w:r w:rsidRPr="00DA34F0">
        <w:rPr>
          <w:rFonts w:ascii="Times New Roman" w:hAnsi="Times New Roman"/>
        </w:rPr>
        <w:t>Melville, Peter.</w:t>
      </w:r>
      <w:r w:rsidRPr="00DA34F0">
        <w:rPr>
          <w:rFonts w:ascii="Times New Roman" w:hAnsi="Times New Roman"/>
          <w:b/>
        </w:rPr>
        <w:t xml:space="preserve"> </w:t>
      </w:r>
      <w:r w:rsidR="0010745B" w:rsidRPr="00DA34F0">
        <w:rPr>
          <w:rFonts w:ascii="Times New Roman" w:hAnsi="Times New Roman"/>
          <w:i/>
        </w:rPr>
        <w:t>Romantic Hospitality and the Resistance to Accommodation</w:t>
      </w:r>
      <w:r w:rsidR="0010745B" w:rsidRPr="00DA34F0">
        <w:rPr>
          <w:rFonts w:ascii="Times New Roman" w:hAnsi="Times New Roman"/>
        </w:rPr>
        <w:t xml:space="preserve">. </w:t>
      </w:r>
      <w:r w:rsidR="0059520B" w:rsidRPr="00DA34F0">
        <w:rPr>
          <w:rFonts w:ascii="Times New Roman" w:hAnsi="Times New Roman"/>
        </w:rPr>
        <w:t xml:space="preserve">Waterloo: </w:t>
      </w:r>
      <w:r w:rsidR="0059520B" w:rsidRPr="00DA34F0">
        <w:rPr>
          <w:rFonts w:ascii="Times New Roman" w:hAnsi="Times New Roman"/>
        </w:rPr>
        <w:tab/>
      </w:r>
      <w:r w:rsidR="0010745B" w:rsidRPr="00DA34F0">
        <w:rPr>
          <w:rFonts w:ascii="Times New Roman" w:hAnsi="Times New Roman"/>
        </w:rPr>
        <w:t>Wi</w:t>
      </w:r>
      <w:r w:rsidR="00962D6E" w:rsidRPr="00DA34F0">
        <w:rPr>
          <w:rFonts w:ascii="Times New Roman" w:hAnsi="Times New Roman"/>
        </w:rPr>
        <w:t>l</w:t>
      </w:r>
      <w:r w:rsidR="0010745B" w:rsidRPr="00DA34F0">
        <w:rPr>
          <w:rFonts w:ascii="Times New Roman" w:hAnsi="Times New Roman"/>
        </w:rPr>
        <w:t xml:space="preserve">frid Laurier </w:t>
      </w:r>
      <w:r w:rsidR="00336524" w:rsidRPr="00DA34F0">
        <w:rPr>
          <w:rFonts w:ascii="Times New Roman" w:hAnsi="Times New Roman"/>
        </w:rPr>
        <w:t>U</w:t>
      </w:r>
      <w:r w:rsidR="009A463E" w:rsidRPr="00DA34F0">
        <w:rPr>
          <w:rFonts w:ascii="Times New Roman" w:hAnsi="Times New Roman"/>
        </w:rPr>
        <w:t xml:space="preserve">niversity </w:t>
      </w:r>
      <w:r w:rsidR="0010745B" w:rsidRPr="00DA34F0">
        <w:rPr>
          <w:rFonts w:ascii="Times New Roman" w:hAnsi="Times New Roman"/>
        </w:rPr>
        <w:t>P</w:t>
      </w:r>
      <w:r w:rsidR="009A463E" w:rsidRPr="00DA34F0">
        <w:rPr>
          <w:rFonts w:ascii="Times New Roman" w:hAnsi="Times New Roman"/>
        </w:rPr>
        <w:t>ress</w:t>
      </w:r>
      <w:r w:rsidR="0010745B" w:rsidRPr="00DA34F0">
        <w:rPr>
          <w:rFonts w:ascii="Times New Roman" w:hAnsi="Times New Roman"/>
        </w:rPr>
        <w:t xml:space="preserve">, 2007. </w:t>
      </w:r>
    </w:p>
    <w:p w14:paraId="1CD60E5A" w14:textId="04D00C6E" w:rsidR="00383F7A" w:rsidRPr="00DA34F0" w:rsidRDefault="00785764"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Miller, </w:t>
      </w:r>
      <w:r w:rsidR="0083296F" w:rsidRPr="00DA34F0">
        <w:rPr>
          <w:rFonts w:ascii="Times New Roman" w:hAnsi="Times New Roman"/>
          <w:b w:val="0"/>
          <w:sz w:val="24"/>
          <w:szCs w:val="24"/>
        </w:rPr>
        <w:t xml:space="preserve">J. Hillis. </w:t>
      </w:r>
      <w:r w:rsidR="009A463E" w:rsidRPr="00DA34F0">
        <w:rPr>
          <w:rFonts w:ascii="Times New Roman" w:hAnsi="Times New Roman"/>
          <w:b w:val="0"/>
          <w:sz w:val="24"/>
          <w:szCs w:val="24"/>
        </w:rPr>
        <w:t>“Derrida Enisled</w:t>
      </w:r>
      <w:r w:rsidR="005D665E" w:rsidRPr="00DA34F0">
        <w:rPr>
          <w:rFonts w:ascii="Times New Roman" w:hAnsi="Times New Roman"/>
          <w:b w:val="0"/>
          <w:sz w:val="24"/>
          <w:szCs w:val="24"/>
        </w:rPr>
        <w:t>.</w:t>
      </w:r>
      <w:r w:rsidRPr="00DA34F0">
        <w:rPr>
          <w:rFonts w:ascii="Times New Roman" w:hAnsi="Times New Roman"/>
          <w:b w:val="0"/>
          <w:sz w:val="24"/>
          <w:szCs w:val="24"/>
        </w:rPr>
        <w:t xml:space="preserve">” </w:t>
      </w:r>
      <w:r w:rsidR="005D665E" w:rsidRPr="00DA34F0">
        <w:rPr>
          <w:rFonts w:ascii="Times New Roman" w:hAnsi="Times New Roman"/>
          <w:b w:val="0"/>
          <w:sz w:val="24"/>
          <w:szCs w:val="24"/>
        </w:rPr>
        <w:t>I</w:t>
      </w:r>
      <w:r w:rsidR="009A463E" w:rsidRPr="00DA34F0">
        <w:rPr>
          <w:rFonts w:ascii="Times New Roman" w:hAnsi="Times New Roman"/>
          <w:b w:val="0"/>
          <w:sz w:val="24"/>
          <w:szCs w:val="24"/>
        </w:rPr>
        <w:t xml:space="preserve">n </w:t>
      </w:r>
      <w:r w:rsidRPr="00DA34F0">
        <w:rPr>
          <w:rFonts w:ascii="Times New Roman" w:hAnsi="Times New Roman"/>
          <w:b w:val="0"/>
          <w:i/>
          <w:sz w:val="24"/>
          <w:szCs w:val="24"/>
        </w:rPr>
        <w:t>For Derrida</w:t>
      </w:r>
      <w:commentRangeStart w:id="2772"/>
      <w:r w:rsidR="009A463E" w:rsidRPr="00DA34F0">
        <w:rPr>
          <w:rFonts w:ascii="Times New Roman" w:hAnsi="Times New Roman"/>
          <w:b w:val="0"/>
          <w:sz w:val="24"/>
          <w:szCs w:val="24"/>
        </w:rPr>
        <w:t xml:space="preserve">, </w:t>
      </w:r>
      <w:commentRangeEnd w:id="2772"/>
      <w:r w:rsidR="008146E9">
        <w:rPr>
          <w:rStyle w:val="CommentReference"/>
          <w:rFonts w:ascii="Garamond" w:hAnsi="Garamond"/>
          <w:b w:val="0"/>
          <w:bCs w:val="0"/>
          <w:lang w:eastAsia="ja-JP"/>
        </w:rPr>
        <w:commentReference w:id="2772"/>
      </w:r>
      <w:r w:rsidR="009A463E" w:rsidRPr="00DA34F0">
        <w:rPr>
          <w:rFonts w:ascii="Times New Roman" w:hAnsi="Times New Roman"/>
          <w:b w:val="0"/>
          <w:sz w:val="24"/>
          <w:szCs w:val="24"/>
        </w:rPr>
        <w:t xml:space="preserve">101-132. </w:t>
      </w:r>
      <w:r w:rsidR="0059520B" w:rsidRPr="00DA34F0">
        <w:rPr>
          <w:rFonts w:ascii="Times New Roman" w:hAnsi="Times New Roman"/>
          <w:b w:val="0"/>
          <w:sz w:val="24"/>
          <w:szCs w:val="24"/>
        </w:rPr>
        <w:t xml:space="preserve">Brooklyn: </w:t>
      </w:r>
      <w:r w:rsidR="00336524" w:rsidRPr="00DA34F0">
        <w:rPr>
          <w:rFonts w:ascii="Times New Roman" w:hAnsi="Times New Roman"/>
          <w:b w:val="0"/>
          <w:sz w:val="24"/>
          <w:szCs w:val="24"/>
        </w:rPr>
        <w:t xml:space="preserve">Fordham </w:t>
      </w:r>
      <w:r w:rsidR="0059520B" w:rsidRPr="00DA34F0">
        <w:rPr>
          <w:rFonts w:ascii="Times New Roman" w:hAnsi="Times New Roman"/>
          <w:b w:val="0"/>
          <w:sz w:val="24"/>
          <w:szCs w:val="24"/>
        </w:rPr>
        <w:tab/>
      </w:r>
      <w:r w:rsidR="00336524" w:rsidRPr="00DA34F0">
        <w:rPr>
          <w:rFonts w:ascii="Times New Roman" w:hAnsi="Times New Roman"/>
          <w:b w:val="0"/>
          <w:sz w:val="24"/>
          <w:szCs w:val="24"/>
        </w:rPr>
        <w:t>U</w:t>
      </w:r>
      <w:r w:rsidR="009A463E" w:rsidRPr="00DA34F0">
        <w:rPr>
          <w:rFonts w:ascii="Times New Roman" w:hAnsi="Times New Roman"/>
          <w:b w:val="0"/>
          <w:sz w:val="24"/>
          <w:szCs w:val="24"/>
        </w:rPr>
        <w:t xml:space="preserve">niversity </w:t>
      </w:r>
      <w:r w:rsidR="00336524" w:rsidRPr="00DA34F0">
        <w:rPr>
          <w:rFonts w:ascii="Times New Roman" w:hAnsi="Times New Roman"/>
          <w:b w:val="0"/>
          <w:sz w:val="24"/>
          <w:szCs w:val="24"/>
        </w:rPr>
        <w:t>P</w:t>
      </w:r>
      <w:r w:rsidR="009A463E" w:rsidRPr="00DA34F0">
        <w:rPr>
          <w:rFonts w:ascii="Times New Roman" w:hAnsi="Times New Roman"/>
          <w:b w:val="0"/>
          <w:sz w:val="24"/>
          <w:szCs w:val="24"/>
        </w:rPr>
        <w:t>ress</w:t>
      </w:r>
      <w:r w:rsidR="00336524" w:rsidRPr="00DA34F0">
        <w:rPr>
          <w:rFonts w:ascii="Times New Roman" w:hAnsi="Times New Roman"/>
          <w:b w:val="0"/>
          <w:sz w:val="24"/>
          <w:szCs w:val="24"/>
        </w:rPr>
        <w:t>, 2009</w:t>
      </w:r>
      <w:r w:rsidR="009A463E" w:rsidRPr="00DA34F0">
        <w:rPr>
          <w:rFonts w:ascii="Times New Roman" w:hAnsi="Times New Roman"/>
          <w:b w:val="0"/>
          <w:sz w:val="24"/>
          <w:szCs w:val="24"/>
        </w:rPr>
        <w:t>.</w:t>
      </w:r>
    </w:p>
    <w:p w14:paraId="7F489DCE" w14:textId="0A3D7EE1" w:rsidR="000A20B8" w:rsidRPr="00DA34F0" w:rsidRDefault="00336524"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Miller, Kathleen. “‘</w:t>
      </w:r>
      <w:r w:rsidR="000A20B8" w:rsidRPr="00DA34F0">
        <w:rPr>
          <w:rFonts w:ascii="Times New Roman" w:hAnsi="Times New Roman"/>
        </w:rPr>
        <w:t xml:space="preserve">The Remembrance Haunts me like a Crime’: Narrative Control, the </w:t>
      </w:r>
      <w:r w:rsidR="0091709F" w:rsidRPr="00DA34F0">
        <w:rPr>
          <w:rFonts w:ascii="Times New Roman" w:hAnsi="Times New Roman"/>
        </w:rPr>
        <w:tab/>
      </w:r>
      <w:r w:rsidR="000A20B8" w:rsidRPr="00DA34F0">
        <w:rPr>
          <w:rFonts w:ascii="Times New Roman" w:hAnsi="Times New Roman"/>
        </w:rPr>
        <w:t xml:space="preserve">Dramatic, and the Female Gothic in Mary Shelley’s </w:t>
      </w:r>
      <w:r w:rsidR="000A20B8" w:rsidRPr="00DA34F0">
        <w:rPr>
          <w:rFonts w:ascii="Times New Roman" w:hAnsi="Times New Roman"/>
          <w:i/>
        </w:rPr>
        <w:t>Mathilda</w:t>
      </w:r>
      <w:r w:rsidR="00F76FCF" w:rsidRPr="00DA34F0">
        <w:rPr>
          <w:rFonts w:ascii="Times New Roman" w:hAnsi="Times New Roman"/>
        </w:rPr>
        <w:t xml:space="preserve">.” </w:t>
      </w:r>
      <w:r w:rsidR="000A20B8" w:rsidRPr="00DA34F0">
        <w:rPr>
          <w:rFonts w:ascii="Times New Roman" w:hAnsi="Times New Roman"/>
          <w:i/>
        </w:rPr>
        <w:t>Tulsa Studies</w:t>
      </w:r>
      <w:r w:rsidR="0091709F" w:rsidRPr="00DA34F0">
        <w:rPr>
          <w:rFonts w:ascii="Times New Roman" w:hAnsi="Times New Roman"/>
          <w:i/>
        </w:rPr>
        <w:t xml:space="preserve"> in </w:t>
      </w:r>
      <w:r w:rsidR="0091709F" w:rsidRPr="00DA34F0">
        <w:rPr>
          <w:rFonts w:ascii="Times New Roman" w:hAnsi="Times New Roman"/>
          <w:i/>
        </w:rPr>
        <w:tab/>
        <w:t>Women's Literature</w:t>
      </w:r>
      <w:r w:rsidR="009A463E" w:rsidRPr="00DA34F0">
        <w:rPr>
          <w:rFonts w:ascii="Times New Roman" w:hAnsi="Times New Roman"/>
        </w:rPr>
        <w:t xml:space="preserve"> 27, no. 2 (2008):</w:t>
      </w:r>
      <w:r w:rsidR="000A20B8" w:rsidRPr="00DA34F0">
        <w:rPr>
          <w:rFonts w:ascii="Times New Roman" w:hAnsi="Times New Roman"/>
        </w:rPr>
        <w:t xml:space="preserve"> 291-308</w:t>
      </w:r>
      <w:r w:rsidRPr="00DA34F0">
        <w:rPr>
          <w:rFonts w:ascii="Times New Roman" w:hAnsi="Times New Roman"/>
        </w:rPr>
        <w:t>.</w:t>
      </w:r>
    </w:p>
    <w:p w14:paraId="2CC7FE92" w14:textId="1369FC3C" w:rsidR="00563778" w:rsidRPr="00DA34F0" w:rsidRDefault="0091709F" w:rsidP="00962D6E">
      <w:pPr>
        <w:widowControl w:val="0"/>
        <w:autoSpaceDE w:val="0"/>
        <w:autoSpaceDN w:val="0"/>
        <w:adjustRightInd w:val="0"/>
        <w:spacing w:line="480" w:lineRule="auto"/>
        <w:contextualSpacing/>
        <w:rPr>
          <w:rFonts w:ascii="Times New Roman" w:hAnsi="Times New Roman"/>
        </w:rPr>
      </w:pPr>
      <w:proofErr w:type="spellStart"/>
      <w:r w:rsidRPr="00DA34F0">
        <w:rPr>
          <w:rFonts w:ascii="Times New Roman" w:hAnsi="Times New Roman"/>
        </w:rPr>
        <w:t>Nitchie</w:t>
      </w:r>
      <w:proofErr w:type="spellEnd"/>
      <w:r w:rsidRPr="00DA34F0">
        <w:rPr>
          <w:rFonts w:ascii="Times New Roman" w:hAnsi="Times New Roman"/>
        </w:rPr>
        <w:t xml:space="preserve">, Elizabeth. </w:t>
      </w:r>
      <w:r w:rsidRPr="00DA34F0">
        <w:rPr>
          <w:rFonts w:ascii="Times New Roman" w:hAnsi="Times New Roman"/>
          <w:i/>
        </w:rPr>
        <w:t>M</w:t>
      </w:r>
      <w:r w:rsidR="00563778" w:rsidRPr="00DA34F0">
        <w:rPr>
          <w:rFonts w:ascii="Times New Roman" w:hAnsi="Times New Roman"/>
          <w:i/>
        </w:rPr>
        <w:t>ary Shelley: Author of Frankenstein</w:t>
      </w:r>
      <w:r w:rsidR="00336524" w:rsidRPr="00DA34F0">
        <w:rPr>
          <w:rFonts w:ascii="Times New Roman" w:hAnsi="Times New Roman"/>
        </w:rPr>
        <w:t xml:space="preserve">. </w:t>
      </w:r>
      <w:r w:rsidR="0059520B" w:rsidRPr="00DA34F0">
        <w:rPr>
          <w:rFonts w:ascii="Times New Roman" w:hAnsi="Times New Roman"/>
        </w:rPr>
        <w:t>New Bru</w:t>
      </w:r>
      <w:ins w:id="2773" w:author="Anna Wingfield" w:date="2024-03-15T09:33:00Z">
        <w:r w:rsidR="008146E9">
          <w:rPr>
            <w:rFonts w:ascii="Times New Roman" w:hAnsi="Times New Roman"/>
          </w:rPr>
          <w:t>nswick</w:t>
        </w:r>
      </w:ins>
      <w:del w:id="2774" w:author="Anna Wingfield" w:date="2024-03-15T09:33:00Z">
        <w:r w:rsidR="0059520B" w:rsidRPr="00DA34F0" w:rsidDel="008146E9">
          <w:rPr>
            <w:rFonts w:ascii="Times New Roman" w:hAnsi="Times New Roman"/>
          </w:rPr>
          <w:delText>nswark</w:delText>
        </w:r>
      </w:del>
      <w:r w:rsidR="0059520B" w:rsidRPr="00DA34F0">
        <w:rPr>
          <w:rFonts w:ascii="Times New Roman" w:hAnsi="Times New Roman"/>
        </w:rPr>
        <w:t xml:space="preserve">: </w:t>
      </w:r>
      <w:r w:rsidR="00563778" w:rsidRPr="00DA34F0">
        <w:rPr>
          <w:rFonts w:ascii="Times New Roman" w:hAnsi="Times New Roman"/>
        </w:rPr>
        <w:t xml:space="preserve">Rutgers </w:t>
      </w:r>
      <w:r w:rsidR="0059520B" w:rsidRPr="00DA34F0">
        <w:rPr>
          <w:rFonts w:ascii="Times New Roman" w:hAnsi="Times New Roman"/>
        </w:rPr>
        <w:tab/>
      </w:r>
      <w:r w:rsidR="00336524" w:rsidRPr="00DA34F0">
        <w:rPr>
          <w:rFonts w:ascii="Times New Roman" w:hAnsi="Times New Roman"/>
        </w:rPr>
        <w:t>U</w:t>
      </w:r>
      <w:r w:rsidR="009A463E" w:rsidRPr="00DA34F0">
        <w:rPr>
          <w:rFonts w:ascii="Times New Roman" w:hAnsi="Times New Roman"/>
        </w:rPr>
        <w:t xml:space="preserve">niversity </w:t>
      </w:r>
      <w:r w:rsidR="00336524" w:rsidRPr="00DA34F0">
        <w:rPr>
          <w:rFonts w:ascii="Times New Roman" w:hAnsi="Times New Roman"/>
        </w:rPr>
        <w:t>P</w:t>
      </w:r>
      <w:r w:rsidR="009A463E" w:rsidRPr="00DA34F0">
        <w:rPr>
          <w:rFonts w:ascii="Times New Roman" w:hAnsi="Times New Roman"/>
        </w:rPr>
        <w:t>ress</w:t>
      </w:r>
      <w:r w:rsidR="00336524" w:rsidRPr="00DA34F0">
        <w:rPr>
          <w:rFonts w:ascii="Times New Roman" w:hAnsi="Times New Roman"/>
        </w:rPr>
        <w:t>, 1970.</w:t>
      </w:r>
    </w:p>
    <w:p w14:paraId="5AF15934" w14:textId="35CEA00C" w:rsidR="00383F7A" w:rsidRPr="00DA34F0" w:rsidRDefault="00F76FCF" w:rsidP="00962D6E">
      <w:pPr>
        <w:widowControl w:val="0"/>
        <w:autoSpaceDE w:val="0"/>
        <w:autoSpaceDN w:val="0"/>
        <w:adjustRightInd w:val="0"/>
        <w:spacing w:line="480" w:lineRule="auto"/>
        <w:contextualSpacing/>
        <w:rPr>
          <w:rFonts w:ascii="Times New Roman" w:hAnsi="Times New Roman"/>
        </w:rPr>
      </w:pPr>
      <w:proofErr w:type="spellStart"/>
      <w:r w:rsidRPr="00DA34F0">
        <w:rPr>
          <w:rFonts w:ascii="Times New Roman" w:hAnsi="Times New Roman"/>
        </w:rPr>
        <w:t>Rajan</w:t>
      </w:r>
      <w:proofErr w:type="spellEnd"/>
      <w:r w:rsidRPr="00DA34F0">
        <w:rPr>
          <w:rFonts w:ascii="Times New Roman" w:hAnsi="Times New Roman"/>
        </w:rPr>
        <w:t xml:space="preserve">, </w:t>
      </w:r>
      <w:proofErr w:type="spellStart"/>
      <w:r w:rsidRPr="00DA34F0">
        <w:rPr>
          <w:rFonts w:ascii="Times New Roman" w:hAnsi="Times New Roman"/>
        </w:rPr>
        <w:t>Tilottama</w:t>
      </w:r>
      <w:proofErr w:type="spellEnd"/>
      <w:r w:rsidRPr="00DA34F0">
        <w:rPr>
          <w:rFonts w:ascii="Times New Roman" w:hAnsi="Times New Roman"/>
        </w:rPr>
        <w:t>. “</w:t>
      </w:r>
      <w:r w:rsidR="007D1E28" w:rsidRPr="00DA34F0">
        <w:rPr>
          <w:rFonts w:ascii="Times New Roman" w:hAnsi="Times New Roman"/>
        </w:rPr>
        <w:t>Mary Shelley's ‘Mathilda’: M</w:t>
      </w:r>
      <w:r w:rsidR="00383F7A" w:rsidRPr="00DA34F0">
        <w:rPr>
          <w:rFonts w:ascii="Times New Roman" w:hAnsi="Times New Roman"/>
        </w:rPr>
        <w:t>elancholy and</w:t>
      </w:r>
      <w:r w:rsidR="007D1E28" w:rsidRPr="00DA34F0">
        <w:rPr>
          <w:rFonts w:ascii="Times New Roman" w:hAnsi="Times New Roman"/>
        </w:rPr>
        <w:t xml:space="preserve"> the Political E</w:t>
      </w:r>
      <w:r w:rsidR="00383F7A" w:rsidRPr="00DA34F0">
        <w:rPr>
          <w:rFonts w:ascii="Times New Roman" w:hAnsi="Times New Roman"/>
        </w:rPr>
        <w:t xml:space="preserve">conomy of </w:t>
      </w:r>
      <w:r w:rsidR="00207106" w:rsidRPr="00DA34F0">
        <w:rPr>
          <w:rFonts w:ascii="Times New Roman" w:hAnsi="Times New Roman"/>
        </w:rPr>
        <w:tab/>
      </w:r>
      <w:r w:rsidRPr="00DA34F0">
        <w:rPr>
          <w:rFonts w:ascii="Times New Roman" w:hAnsi="Times New Roman"/>
        </w:rPr>
        <w:t>Romanticism.”</w:t>
      </w:r>
      <w:r w:rsidR="00383F7A" w:rsidRPr="00DA34F0">
        <w:rPr>
          <w:rFonts w:ascii="Times New Roman" w:hAnsi="Times New Roman"/>
        </w:rPr>
        <w:t xml:space="preserve"> </w:t>
      </w:r>
      <w:r w:rsidR="00383F7A" w:rsidRPr="00DA34F0">
        <w:rPr>
          <w:rFonts w:ascii="Times New Roman" w:hAnsi="Times New Roman"/>
          <w:i/>
        </w:rPr>
        <w:t>Studies in the Novel</w:t>
      </w:r>
      <w:r w:rsidR="009A463E" w:rsidRPr="00DA34F0">
        <w:rPr>
          <w:rFonts w:ascii="Times New Roman" w:hAnsi="Times New Roman"/>
        </w:rPr>
        <w:t xml:space="preserve"> 26, no. 2</w:t>
      </w:r>
      <w:r w:rsidR="0047503A" w:rsidRPr="00DA34F0">
        <w:rPr>
          <w:rFonts w:ascii="Times New Roman" w:hAnsi="Times New Roman"/>
        </w:rPr>
        <w:t xml:space="preserve"> </w:t>
      </w:r>
      <w:r w:rsidR="009A463E" w:rsidRPr="00DA34F0">
        <w:rPr>
          <w:rFonts w:ascii="Times New Roman" w:hAnsi="Times New Roman"/>
        </w:rPr>
        <w:t>(</w:t>
      </w:r>
      <w:r w:rsidR="0047503A" w:rsidRPr="00DA34F0">
        <w:rPr>
          <w:rFonts w:ascii="Times New Roman" w:hAnsi="Times New Roman"/>
        </w:rPr>
        <w:t>1994</w:t>
      </w:r>
      <w:r w:rsidR="009A463E" w:rsidRPr="00DA34F0">
        <w:rPr>
          <w:rFonts w:ascii="Times New Roman" w:hAnsi="Times New Roman"/>
        </w:rPr>
        <w:t>):</w:t>
      </w:r>
      <w:r w:rsidR="00336524" w:rsidRPr="00DA34F0">
        <w:rPr>
          <w:rFonts w:ascii="Times New Roman" w:hAnsi="Times New Roman"/>
        </w:rPr>
        <w:t xml:space="preserve"> </w:t>
      </w:r>
      <w:r w:rsidR="007D1E28" w:rsidRPr="00DA34F0">
        <w:rPr>
          <w:rFonts w:ascii="Times New Roman" w:hAnsi="Times New Roman"/>
        </w:rPr>
        <w:t>43-68</w:t>
      </w:r>
      <w:r w:rsidR="0047503A" w:rsidRPr="00DA34F0">
        <w:rPr>
          <w:rFonts w:ascii="Times New Roman" w:hAnsi="Times New Roman"/>
        </w:rPr>
        <w:t>.</w:t>
      </w:r>
    </w:p>
    <w:p w14:paraId="651DC5F9" w14:textId="77777777" w:rsidR="00955ABA" w:rsidRPr="00DA34F0" w:rsidRDefault="00955ABA" w:rsidP="00955ABA">
      <w:pPr>
        <w:widowControl w:val="0"/>
        <w:autoSpaceDE w:val="0"/>
        <w:autoSpaceDN w:val="0"/>
        <w:adjustRightInd w:val="0"/>
        <w:spacing w:line="480" w:lineRule="auto"/>
        <w:rPr>
          <w:rFonts w:ascii="Times New Roman" w:hAnsi="Times New Roman"/>
        </w:rPr>
      </w:pPr>
      <w:r w:rsidRPr="00DA34F0">
        <w:rPr>
          <w:rFonts w:ascii="Times New Roman" w:hAnsi="Times New Roman"/>
        </w:rPr>
        <w:t xml:space="preserve">Raza Kolb, </w:t>
      </w:r>
      <w:proofErr w:type="spellStart"/>
      <w:r w:rsidRPr="00DA34F0">
        <w:rPr>
          <w:rFonts w:ascii="Times New Roman" w:hAnsi="Times New Roman"/>
        </w:rPr>
        <w:t>Anjuli</w:t>
      </w:r>
      <w:proofErr w:type="spellEnd"/>
      <w:r w:rsidRPr="00DA34F0">
        <w:rPr>
          <w:rFonts w:ascii="Times New Roman" w:hAnsi="Times New Roman"/>
        </w:rPr>
        <w:t xml:space="preserve"> Fatima. “</w:t>
      </w:r>
      <w:proofErr w:type="spellStart"/>
      <w:r w:rsidRPr="00DA34F0">
        <w:rPr>
          <w:rFonts w:ascii="Times New Roman" w:hAnsi="Times New Roman"/>
        </w:rPr>
        <w:t>Paravictorianism</w:t>
      </w:r>
      <w:proofErr w:type="spellEnd"/>
      <w:r w:rsidRPr="00DA34F0">
        <w:rPr>
          <w:rFonts w:ascii="Times New Roman" w:hAnsi="Times New Roman"/>
        </w:rPr>
        <w:t xml:space="preserve">: Mary Shelley and Viral Sovereignty.” </w:t>
      </w:r>
    </w:p>
    <w:p w14:paraId="2C62CB4B" w14:textId="0561F51A" w:rsidR="00955ABA" w:rsidRPr="00DA34F0" w:rsidRDefault="00955ABA" w:rsidP="00955ABA">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ab/>
      </w:r>
      <w:r w:rsidRPr="00DA34F0">
        <w:rPr>
          <w:rFonts w:ascii="Times New Roman" w:hAnsi="Times New Roman"/>
          <w:i/>
        </w:rPr>
        <w:t>Victorian Studies</w:t>
      </w:r>
      <w:r w:rsidR="009A463E" w:rsidRPr="00DA34F0">
        <w:rPr>
          <w:rFonts w:ascii="Times New Roman" w:hAnsi="Times New Roman"/>
        </w:rPr>
        <w:t xml:space="preserve"> </w:t>
      </w:r>
      <w:r w:rsidRPr="00DA34F0">
        <w:rPr>
          <w:rFonts w:ascii="Times New Roman" w:hAnsi="Times New Roman"/>
        </w:rPr>
        <w:t xml:space="preserve">62, </w:t>
      </w:r>
      <w:r w:rsidR="009A463E" w:rsidRPr="00DA34F0">
        <w:rPr>
          <w:rFonts w:ascii="Times New Roman" w:hAnsi="Times New Roman"/>
        </w:rPr>
        <w:t>no. 3</w:t>
      </w:r>
      <w:r w:rsidRPr="00DA34F0">
        <w:rPr>
          <w:rFonts w:ascii="Times New Roman" w:hAnsi="Times New Roman"/>
        </w:rPr>
        <w:t xml:space="preserve"> </w:t>
      </w:r>
      <w:r w:rsidR="009A463E" w:rsidRPr="00DA34F0">
        <w:rPr>
          <w:rFonts w:ascii="Times New Roman" w:hAnsi="Times New Roman"/>
        </w:rPr>
        <w:t>(2020):</w:t>
      </w:r>
      <w:r w:rsidRPr="00DA34F0">
        <w:rPr>
          <w:rFonts w:ascii="Times New Roman" w:hAnsi="Times New Roman"/>
        </w:rPr>
        <w:t xml:space="preserve"> 446-459.</w:t>
      </w:r>
    </w:p>
    <w:p w14:paraId="1AF8BF71" w14:textId="281373D7" w:rsidR="0047503A" w:rsidRPr="00DA34F0" w:rsidRDefault="0047503A" w:rsidP="00962D6E">
      <w:pPr>
        <w:pStyle w:val="m-9115795407614457208p1"/>
        <w:spacing w:before="0" w:beforeAutospacing="0" w:after="0" w:afterAutospacing="0" w:line="480" w:lineRule="auto"/>
        <w:contextualSpacing/>
        <w:rPr>
          <w:rFonts w:ascii="Times New Roman" w:hAnsi="Times New Roman"/>
          <w:b w:val="0"/>
          <w:i/>
          <w:sz w:val="24"/>
          <w:szCs w:val="24"/>
        </w:rPr>
      </w:pPr>
      <w:r w:rsidRPr="00DA34F0">
        <w:rPr>
          <w:rFonts w:ascii="Times New Roman" w:hAnsi="Times New Roman"/>
          <w:b w:val="0"/>
          <w:sz w:val="24"/>
          <w:szCs w:val="24"/>
        </w:rPr>
        <w:t xml:space="preserve">Sargent, Andrew. </w:t>
      </w:r>
      <w:r w:rsidR="002623F5" w:rsidRPr="00DA34F0">
        <w:rPr>
          <w:rFonts w:ascii="Times New Roman" w:hAnsi="Times New Roman"/>
          <w:b w:val="0"/>
          <w:sz w:val="24"/>
          <w:szCs w:val="24"/>
        </w:rPr>
        <w:t>“</w:t>
      </w:r>
      <w:r w:rsidRPr="00DA34F0">
        <w:rPr>
          <w:rFonts w:ascii="Times New Roman" w:hAnsi="Times New Roman"/>
          <w:b w:val="0"/>
          <w:sz w:val="24"/>
          <w:szCs w:val="24"/>
        </w:rPr>
        <w:t xml:space="preserve">Citation and the No Future of Romanticism in Mary Shelley’s </w:t>
      </w:r>
      <w:r w:rsidRPr="00DA34F0">
        <w:rPr>
          <w:rFonts w:ascii="Times New Roman" w:hAnsi="Times New Roman"/>
          <w:b w:val="0"/>
          <w:i/>
          <w:sz w:val="24"/>
          <w:szCs w:val="24"/>
        </w:rPr>
        <w:t xml:space="preserve">The </w:t>
      </w:r>
      <w:r w:rsidR="000D1490" w:rsidRPr="00DA34F0">
        <w:rPr>
          <w:rFonts w:ascii="Times New Roman" w:hAnsi="Times New Roman"/>
          <w:b w:val="0"/>
          <w:i/>
          <w:sz w:val="24"/>
          <w:szCs w:val="24"/>
        </w:rPr>
        <w:tab/>
      </w:r>
      <w:r w:rsidRPr="00DA34F0">
        <w:rPr>
          <w:rFonts w:ascii="Times New Roman" w:hAnsi="Times New Roman"/>
          <w:b w:val="0"/>
          <w:i/>
          <w:sz w:val="24"/>
          <w:szCs w:val="24"/>
        </w:rPr>
        <w:t>Last Man</w:t>
      </w:r>
      <w:r w:rsidRPr="00DA34F0">
        <w:rPr>
          <w:rFonts w:ascii="Times New Roman" w:hAnsi="Times New Roman"/>
          <w:b w:val="0"/>
          <w:sz w:val="24"/>
          <w:szCs w:val="24"/>
        </w:rPr>
        <w:t xml:space="preserve">.” </w:t>
      </w:r>
      <w:r w:rsidRPr="00DA34F0">
        <w:rPr>
          <w:rFonts w:ascii="Times New Roman" w:hAnsi="Times New Roman"/>
          <w:b w:val="0"/>
          <w:i/>
          <w:sz w:val="24"/>
          <w:szCs w:val="24"/>
        </w:rPr>
        <w:t>European Romantic Review</w:t>
      </w:r>
      <w:r w:rsidR="009A463E" w:rsidRPr="00DA34F0">
        <w:rPr>
          <w:rFonts w:ascii="Times New Roman" w:hAnsi="Times New Roman"/>
          <w:b w:val="0"/>
          <w:sz w:val="24"/>
          <w:szCs w:val="24"/>
        </w:rPr>
        <w:t xml:space="preserve"> 31, no. 3 (</w:t>
      </w:r>
      <w:r w:rsidR="007D1E28" w:rsidRPr="00DA34F0">
        <w:rPr>
          <w:rFonts w:ascii="Times New Roman" w:hAnsi="Times New Roman"/>
          <w:b w:val="0"/>
          <w:sz w:val="24"/>
          <w:szCs w:val="24"/>
        </w:rPr>
        <w:t>2020</w:t>
      </w:r>
      <w:r w:rsidR="009A463E" w:rsidRPr="00DA34F0">
        <w:rPr>
          <w:rFonts w:ascii="Times New Roman" w:hAnsi="Times New Roman"/>
          <w:b w:val="0"/>
          <w:sz w:val="24"/>
          <w:szCs w:val="24"/>
        </w:rPr>
        <w:t>):</w:t>
      </w:r>
      <w:r w:rsidR="00336524" w:rsidRPr="00DA34F0">
        <w:rPr>
          <w:rFonts w:ascii="Times New Roman" w:hAnsi="Times New Roman"/>
          <w:b w:val="0"/>
          <w:sz w:val="24"/>
          <w:szCs w:val="24"/>
        </w:rPr>
        <w:t xml:space="preserve"> </w:t>
      </w:r>
      <w:r w:rsidRPr="00DA34F0">
        <w:rPr>
          <w:rFonts w:ascii="Times New Roman" w:hAnsi="Times New Roman"/>
          <w:b w:val="0"/>
          <w:sz w:val="24"/>
          <w:szCs w:val="24"/>
        </w:rPr>
        <w:t>313-324.</w:t>
      </w:r>
    </w:p>
    <w:p w14:paraId="40F8C165" w14:textId="280416A0" w:rsidR="00CF2DBF" w:rsidRPr="00DA34F0" w:rsidRDefault="00CF2DBF"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Shelley, Mary. </w:t>
      </w:r>
      <w:r w:rsidRPr="00DA34F0">
        <w:rPr>
          <w:rFonts w:ascii="Times New Roman" w:hAnsi="Times New Roman"/>
          <w:b w:val="0"/>
          <w:i/>
          <w:sz w:val="24"/>
          <w:szCs w:val="24"/>
        </w:rPr>
        <w:t>The Last Man</w:t>
      </w:r>
      <w:r w:rsidR="005D665E" w:rsidRPr="00DA34F0">
        <w:rPr>
          <w:rFonts w:ascii="Times New Roman" w:hAnsi="Times New Roman"/>
          <w:b w:val="0"/>
          <w:sz w:val="24"/>
          <w:szCs w:val="24"/>
        </w:rPr>
        <w:t>.</w:t>
      </w:r>
      <w:r w:rsidR="009A463E"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009A463E" w:rsidRPr="00DA34F0">
        <w:rPr>
          <w:rFonts w:ascii="Times New Roman" w:hAnsi="Times New Roman"/>
          <w:b w:val="0"/>
          <w:sz w:val="24"/>
          <w:szCs w:val="24"/>
        </w:rPr>
        <w:t xml:space="preserve">dited by Morton Paley. </w:t>
      </w:r>
      <w:r w:rsidR="0059520B" w:rsidRPr="00DA34F0">
        <w:rPr>
          <w:rFonts w:ascii="Times New Roman" w:hAnsi="Times New Roman"/>
          <w:b w:val="0"/>
          <w:sz w:val="24"/>
          <w:szCs w:val="24"/>
        </w:rPr>
        <w:t xml:space="preserve">Oxford: </w:t>
      </w:r>
      <w:r w:rsidR="009A463E" w:rsidRPr="00DA34F0">
        <w:rPr>
          <w:rFonts w:ascii="Times New Roman" w:hAnsi="Times New Roman"/>
          <w:b w:val="0"/>
          <w:sz w:val="24"/>
          <w:szCs w:val="24"/>
        </w:rPr>
        <w:t xml:space="preserve">Oxford University Press, </w:t>
      </w:r>
      <w:r w:rsidR="0059520B" w:rsidRPr="00DA34F0">
        <w:rPr>
          <w:rFonts w:ascii="Times New Roman" w:hAnsi="Times New Roman"/>
          <w:b w:val="0"/>
          <w:sz w:val="24"/>
          <w:szCs w:val="24"/>
        </w:rPr>
        <w:tab/>
      </w:r>
      <w:r w:rsidR="00962D6E" w:rsidRPr="00DA34F0">
        <w:rPr>
          <w:rFonts w:ascii="Times New Roman" w:hAnsi="Times New Roman"/>
          <w:b w:val="0"/>
          <w:sz w:val="24"/>
          <w:szCs w:val="24"/>
        </w:rPr>
        <w:t>2008</w:t>
      </w:r>
      <w:r w:rsidRPr="00DA34F0">
        <w:rPr>
          <w:rFonts w:ascii="Times New Roman" w:hAnsi="Times New Roman"/>
          <w:b w:val="0"/>
          <w:sz w:val="24"/>
          <w:szCs w:val="24"/>
        </w:rPr>
        <w:t xml:space="preserve">. </w:t>
      </w:r>
    </w:p>
    <w:p w14:paraId="58E470BB" w14:textId="43F0F519" w:rsidR="00CF2DBF" w:rsidRPr="00DA34F0"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w:t>
      </w:r>
      <w:r w:rsidR="00CF2DBF" w:rsidRPr="00DA34F0">
        <w:rPr>
          <w:rFonts w:ascii="Times New Roman" w:hAnsi="Times New Roman"/>
          <w:b w:val="0"/>
          <w:sz w:val="24"/>
          <w:szCs w:val="24"/>
        </w:rPr>
        <w:t xml:space="preserve">. </w:t>
      </w:r>
      <w:r w:rsidR="00CF2DBF" w:rsidRPr="00DA34F0">
        <w:rPr>
          <w:rFonts w:ascii="Times New Roman" w:hAnsi="Times New Roman"/>
          <w:b w:val="0"/>
          <w:i/>
          <w:sz w:val="24"/>
          <w:szCs w:val="24"/>
        </w:rPr>
        <w:t>Matilda</w:t>
      </w:r>
      <w:r w:rsidR="005D665E" w:rsidRPr="00DA34F0">
        <w:rPr>
          <w:rFonts w:ascii="Times New Roman" w:hAnsi="Times New Roman"/>
          <w:b w:val="0"/>
          <w:sz w:val="24"/>
          <w:szCs w:val="24"/>
        </w:rPr>
        <w:t>.</w:t>
      </w:r>
      <w:r w:rsidR="00D93B81"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00D93B81" w:rsidRPr="00DA34F0">
        <w:rPr>
          <w:rFonts w:ascii="Times New Roman" w:hAnsi="Times New Roman"/>
          <w:b w:val="0"/>
          <w:sz w:val="24"/>
          <w:szCs w:val="24"/>
        </w:rPr>
        <w:t>dited by</w:t>
      </w:r>
      <w:r w:rsidR="00CF2DBF" w:rsidRPr="00DA34F0">
        <w:rPr>
          <w:rFonts w:ascii="Times New Roman" w:hAnsi="Times New Roman"/>
          <w:b w:val="0"/>
          <w:sz w:val="24"/>
          <w:szCs w:val="24"/>
        </w:rPr>
        <w:t xml:space="preserve"> </w:t>
      </w:r>
      <w:r w:rsidR="007D1E28" w:rsidRPr="00DA34F0">
        <w:rPr>
          <w:rFonts w:ascii="Times New Roman" w:hAnsi="Times New Roman"/>
          <w:b w:val="0"/>
          <w:sz w:val="24"/>
          <w:szCs w:val="24"/>
        </w:rPr>
        <w:t xml:space="preserve">Janet Todd. </w:t>
      </w:r>
      <w:r w:rsidR="0059520B" w:rsidRPr="00DA34F0">
        <w:rPr>
          <w:rFonts w:ascii="Times New Roman" w:hAnsi="Times New Roman"/>
          <w:b w:val="0"/>
          <w:sz w:val="24"/>
          <w:szCs w:val="24"/>
        </w:rPr>
        <w:t xml:space="preserve">Oxford: </w:t>
      </w:r>
      <w:r w:rsidR="009A463E" w:rsidRPr="00DA34F0">
        <w:rPr>
          <w:rFonts w:ascii="Times New Roman" w:hAnsi="Times New Roman"/>
          <w:b w:val="0"/>
          <w:sz w:val="24"/>
          <w:szCs w:val="24"/>
        </w:rPr>
        <w:t>Oxford University Press</w:t>
      </w:r>
      <w:r w:rsidR="007D1E28" w:rsidRPr="00DA34F0">
        <w:rPr>
          <w:rFonts w:ascii="Times New Roman" w:hAnsi="Times New Roman"/>
          <w:b w:val="0"/>
          <w:sz w:val="24"/>
          <w:szCs w:val="24"/>
        </w:rPr>
        <w:t>, 1992</w:t>
      </w:r>
      <w:r w:rsidR="00191AC8" w:rsidRPr="00DA34F0">
        <w:rPr>
          <w:rFonts w:ascii="Times New Roman" w:hAnsi="Times New Roman"/>
          <w:b w:val="0"/>
          <w:sz w:val="24"/>
          <w:szCs w:val="24"/>
        </w:rPr>
        <w:t>.</w:t>
      </w:r>
    </w:p>
    <w:p w14:paraId="403EEAE1" w14:textId="1E6C627B" w:rsidR="005E23BA" w:rsidRPr="00DA34F0"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lastRenderedPageBreak/>
        <w:t xml:space="preserve">——. </w:t>
      </w:r>
      <w:r w:rsidR="009A463E" w:rsidRPr="00DA34F0">
        <w:rPr>
          <w:rFonts w:ascii="Times New Roman" w:hAnsi="Times New Roman"/>
          <w:b w:val="0"/>
          <w:sz w:val="24"/>
          <w:szCs w:val="24"/>
        </w:rPr>
        <w:t>“On Ghosts</w:t>
      </w:r>
      <w:r w:rsidR="005D665E" w:rsidRPr="00DA34F0">
        <w:rPr>
          <w:rFonts w:ascii="Times New Roman" w:hAnsi="Times New Roman"/>
          <w:b w:val="0"/>
          <w:sz w:val="24"/>
          <w:szCs w:val="24"/>
        </w:rPr>
        <w:t>.</w:t>
      </w:r>
      <w:r w:rsidR="005E23BA" w:rsidRPr="00DA34F0">
        <w:rPr>
          <w:rFonts w:ascii="Times New Roman" w:hAnsi="Times New Roman"/>
          <w:b w:val="0"/>
          <w:sz w:val="24"/>
          <w:szCs w:val="24"/>
        </w:rPr>
        <w:t xml:space="preserve">” </w:t>
      </w:r>
      <w:r w:rsidR="005D665E" w:rsidRPr="00DA34F0">
        <w:rPr>
          <w:rFonts w:ascii="Times New Roman" w:hAnsi="Times New Roman"/>
          <w:b w:val="0"/>
          <w:sz w:val="24"/>
          <w:szCs w:val="24"/>
        </w:rPr>
        <w:t>I</w:t>
      </w:r>
      <w:r w:rsidR="009A463E" w:rsidRPr="00DA34F0">
        <w:rPr>
          <w:rFonts w:ascii="Times New Roman" w:hAnsi="Times New Roman"/>
          <w:b w:val="0"/>
          <w:sz w:val="24"/>
          <w:szCs w:val="24"/>
        </w:rPr>
        <w:t xml:space="preserve">n </w:t>
      </w:r>
      <w:r w:rsidR="005E23BA" w:rsidRPr="00DA34F0">
        <w:rPr>
          <w:rFonts w:ascii="Times New Roman" w:hAnsi="Times New Roman"/>
          <w:b w:val="0"/>
          <w:i/>
          <w:sz w:val="24"/>
          <w:szCs w:val="24"/>
        </w:rPr>
        <w:t>The Novels and Selected Works of Mary Shelley</w:t>
      </w:r>
      <w:r w:rsidR="005D665E" w:rsidRPr="00DA34F0">
        <w:rPr>
          <w:rFonts w:ascii="Times New Roman" w:hAnsi="Times New Roman"/>
          <w:b w:val="0"/>
          <w:sz w:val="24"/>
          <w:szCs w:val="24"/>
        </w:rPr>
        <w:t>.</w:t>
      </w:r>
      <w:r w:rsidR="007D1E28"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007D1E28" w:rsidRPr="00DA34F0">
        <w:rPr>
          <w:rFonts w:ascii="Times New Roman" w:hAnsi="Times New Roman"/>
          <w:b w:val="0"/>
          <w:sz w:val="24"/>
          <w:szCs w:val="24"/>
        </w:rPr>
        <w:t>dited by</w:t>
      </w:r>
      <w:r w:rsidR="005E23BA" w:rsidRPr="00DA34F0">
        <w:rPr>
          <w:rFonts w:ascii="Times New Roman" w:hAnsi="Times New Roman"/>
          <w:b w:val="0"/>
          <w:sz w:val="24"/>
          <w:szCs w:val="24"/>
        </w:rPr>
        <w:t xml:space="preserve"> </w:t>
      </w:r>
      <w:r w:rsidR="007D1E28" w:rsidRPr="00DA34F0">
        <w:rPr>
          <w:rFonts w:ascii="Times New Roman" w:hAnsi="Times New Roman"/>
          <w:b w:val="0"/>
          <w:sz w:val="24"/>
          <w:szCs w:val="24"/>
        </w:rPr>
        <w:tab/>
      </w:r>
      <w:r w:rsidR="005E23BA" w:rsidRPr="00DA34F0">
        <w:rPr>
          <w:rFonts w:ascii="Times New Roman" w:hAnsi="Times New Roman"/>
          <w:b w:val="0"/>
          <w:sz w:val="24"/>
          <w:szCs w:val="24"/>
        </w:rPr>
        <w:t xml:space="preserve">Pamela </w:t>
      </w:r>
      <w:proofErr w:type="spellStart"/>
      <w:r w:rsidR="009A463E" w:rsidRPr="00DA34F0">
        <w:rPr>
          <w:rFonts w:ascii="Times New Roman" w:hAnsi="Times New Roman"/>
          <w:b w:val="0"/>
          <w:sz w:val="24"/>
          <w:szCs w:val="24"/>
        </w:rPr>
        <w:t>Clemit</w:t>
      </w:r>
      <w:proofErr w:type="spellEnd"/>
      <w:r w:rsidR="009A463E" w:rsidRPr="00DA34F0">
        <w:rPr>
          <w:rFonts w:ascii="Times New Roman" w:hAnsi="Times New Roman"/>
          <w:b w:val="0"/>
          <w:sz w:val="24"/>
          <w:szCs w:val="24"/>
        </w:rPr>
        <w:t xml:space="preserve">, </w:t>
      </w:r>
      <w:r w:rsidR="005D665E" w:rsidRPr="00DA34F0">
        <w:rPr>
          <w:rFonts w:ascii="Times New Roman" w:hAnsi="Times New Roman"/>
          <w:b w:val="0"/>
          <w:sz w:val="24"/>
          <w:szCs w:val="24"/>
        </w:rPr>
        <w:t>2:</w:t>
      </w:r>
      <w:r w:rsidR="009A463E" w:rsidRPr="00DA34F0">
        <w:rPr>
          <w:rFonts w:ascii="Times New Roman" w:hAnsi="Times New Roman"/>
          <w:b w:val="0"/>
          <w:sz w:val="24"/>
          <w:szCs w:val="24"/>
        </w:rPr>
        <w:t xml:space="preserve"> 140-147. </w:t>
      </w:r>
      <w:r w:rsidR="0059520B" w:rsidRPr="00DA34F0">
        <w:rPr>
          <w:rFonts w:ascii="Times New Roman" w:hAnsi="Times New Roman"/>
          <w:b w:val="0"/>
          <w:sz w:val="24"/>
          <w:szCs w:val="24"/>
        </w:rPr>
        <w:t>London:</w:t>
      </w:r>
      <w:ins w:id="2775" w:author="Anna Wingfield" w:date="2024-03-15T09:32:00Z">
        <w:r w:rsidR="00A56CF0">
          <w:rPr>
            <w:rFonts w:ascii="Times New Roman" w:hAnsi="Times New Roman"/>
            <w:b w:val="0"/>
            <w:sz w:val="24"/>
            <w:szCs w:val="24"/>
          </w:rPr>
          <w:t xml:space="preserve"> </w:t>
        </w:r>
      </w:ins>
      <w:r w:rsidR="005E23BA" w:rsidRPr="00DA34F0">
        <w:rPr>
          <w:rFonts w:ascii="Times New Roman" w:hAnsi="Times New Roman"/>
          <w:b w:val="0"/>
          <w:sz w:val="24"/>
          <w:szCs w:val="24"/>
        </w:rPr>
        <w:t>Picker</w:t>
      </w:r>
      <w:r w:rsidR="009A463E" w:rsidRPr="00DA34F0">
        <w:rPr>
          <w:rFonts w:ascii="Times New Roman" w:hAnsi="Times New Roman"/>
          <w:b w:val="0"/>
          <w:sz w:val="24"/>
          <w:szCs w:val="24"/>
        </w:rPr>
        <w:t>ing and Chatto, 1996.</w:t>
      </w:r>
    </w:p>
    <w:p w14:paraId="71E8B840" w14:textId="3E69F559" w:rsidR="00E219A1" w:rsidRPr="00DA34F0"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 </w:t>
      </w:r>
      <w:r w:rsidR="009A463E" w:rsidRPr="00DA34F0">
        <w:rPr>
          <w:rFonts w:ascii="Times New Roman" w:hAnsi="Times New Roman"/>
          <w:b w:val="0"/>
          <w:sz w:val="24"/>
          <w:szCs w:val="24"/>
        </w:rPr>
        <w:t>“The Fields of Fancy</w:t>
      </w:r>
      <w:ins w:id="2776" w:author="Anna Wingfield" w:date="2024-03-15T09:32:00Z">
        <w:r w:rsidR="00A56CF0">
          <w:rPr>
            <w:rFonts w:ascii="Times New Roman" w:hAnsi="Times New Roman"/>
            <w:b w:val="0"/>
            <w:sz w:val="24"/>
            <w:szCs w:val="24"/>
          </w:rPr>
          <w:t>.</w:t>
        </w:r>
      </w:ins>
      <w:del w:id="2777" w:author="Anna Wingfield" w:date="2024-03-15T09:32:00Z">
        <w:r w:rsidR="009A463E" w:rsidRPr="00DA34F0" w:rsidDel="00A56CF0">
          <w:rPr>
            <w:rFonts w:ascii="Times New Roman" w:hAnsi="Times New Roman"/>
            <w:b w:val="0"/>
            <w:sz w:val="24"/>
            <w:szCs w:val="24"/>
          </w:rPr>
          <w:delText>,</w:delText>
        </w:r>
      </w:del>
      <w:r w:rsidR="00E219A1" w:rsidRPr="00DA34F0">
        <w:rPr>
          <w:rFonts w:ascii="Times New Roman" w:hAnsi="Times New Roman"/>
          <w:b w:val="0"/>
          <w:sz w:val="24"/>
          <w:szCs w:val="24"/>
        </w:rPr>
        <w:t xml:space="preserve">” </w:t>
      </w:r>
      <w:ins w:id="2778" w:author="Anna Wingfield" w:date="2024-03-15T09:32:00Z">
        <w:r w:rsidR="00A56CF0">
          <w:rPr>
            <w:rFonts w:ascii="Times New Roman" w:hAnsi="Times New Roman"/>
            <w:b w:val="0"/>
            <w:sz w:val="24"/>
            <w:szCs w:val="24"/>
          </w:rPr>
          <w:t>I</w:t>
        </w:r>
      </w:ins>
      <w:del w:id="2779" w:author="Anna Wingfield" w:date="2024-03-15T09:32:00Z">
        <w:r w:rsidR="009A463E" w:rsidRPr="00DA34F0" w:rsidDel="00A56CF0">
          <w:rPr>
            <w:rFonts w:ascii="Times New Roman" w:hAnsi="Times New Roman"/>
            <w:b w:val="0"/>
            <w:sz w:val="24"/>
            <w:szCs w:val="24"/>
          </w:rPr>
          <w:delText>i</w:delText>
        </w:r>
      </w:del>
      <w:r w:rsidR="009A463E" w:rsidRPr="00DA34F0">
        <w:rPr>
          <w:rFonts w:ascii="Times New Roman" w:hAnsi="Times New Roman"/>
          <w:b w:val="0"/>
          <w:sz w:val="24"/>
          <w:szCs w:val="24"/>
        </w:rPr>
        <w:t xml:space="preserve">n </w:t>
      </w:r>
      <w:r w:rsidR="00E219A1" w:rsidRPr="00DA34F0">
        <w:rPr>
          <w:rFonts w:ascii="Times New Roman" w:hAnsi="Times New Roman"/>
          <w:b w:val="0"/>
          <w:i/>
          <w:sz w:val="24"/>
          <w:szCs w:val="24"/>
        </w:rPr>
        <w:t>The Novels and Selected Works of Mary Shelley</w:t>
      </w:r>
      <w:r w:rsidR="005D665E" w:rsidRPr="00DA34F0">
        <w:rPr>
          <w:rFonts w:ascii="Times New Roman" w:hAnsi="Times New Roman"/>
          <w:b w:val="0"/>
          <w:sz w:val="24"/>
          <w:szCs w:val="24"/>
        </w:rPr>
        <w:t>.</w:t>
      </w:r>
      <w:ins w:id="2780" w:author="Anna Wingfield" w:date="2024-03-15T09:32:00Z">
        <w:r w:rsidR="00A56CF0">
          <w:rPr>
            <w:rFonts w:ascii="Times New Roman" w:hAnsi="Times New Roman"/>
            <w:b w:val="0"/>
            <w:sz w:val="24"/>
            <w:szCs w:val="24"/>
          </w:rPr>
          <w:t xml:space="preserve"> </w:t>
        </w:r>
      </w:ins>
      <w:del w:id="2781" w:author="Anna Wingfield" w:date="2024-03-15T09:32:00Z">
        <w:r w:rsidR="007D1E28" w:rsidRPr="00DA34F0" w:rsidDel="00A56CF0">
          <w:rPr>
            <w:rFonts w:ascii="Times New Roman" w:hAnsi="Times New Roman"/>
            <w:b w:val="0"/>
            <w:sz w:val="24"/>
            <w:szCs w:val="24"/>
          </w:rPr>
          <w:delText xml:space="preserve"> </w:delText>
        </w:r>
      </w:del>
      <w:del w:id="2782" w:author="Anna Wingfield" w:date="2024-03-15T09:28:00Z">
        <w:r w:rsidR="007D1E28" w:rsidRPr="00DA34F0" w:rsidDel="00A56CF0">
          <w:rPr>
            <w:rFonts w:ascii="Times New Roman" w:hAnsi="Times New Roman"/>
            <w:b w:val="0"/>
            <w:sz w:val="24"/>
            <w:szCs w:val="24"/>
          </w:rPr>
          <w:tab/>
        </w:r>
      </w:del>
      <w:r w:rsidR="005D665E" w:rsidRPr="00DA34F0">
        <w:rPr>
          <w:rFonts w:ascii="Times New Roman" w:hAnsi="Times New Roman"/>
          <w:b w:val="0"/>
          <w:sz w:val="24"/>
          <w:szCs w:val="24"/>
        </w:rPr>
        <w:t>E</w:t>
      </w:r>
      <w:r w:rsidR="007D1E28" w:rsidRPr="00DA34F0">
        <w:rPr>
          <w:rFonts w:ascii="Times New Roman" w:hAnsi="Times New Roman"/>
          <w:b w:val="0"/>
          <w:sz w:val="24"/>
          <w:szCs w:val="24"/>
        </w:rPr>
        <w:t xml:space="preserve">dited </w:t>
      </w:r>
      <w:r w:rsidR="0059520B" w:rsidRPr="00DA34F0">
        <w:rPr>
          <w:rFonts w:ascii="Times New Roman" w:hAnsi="Times New Roman"/>
          <w:b w:val="0"/>
          <w:sz w:val="24"/>
          <w:szCs w:val="24"/>
        </w:rPr>
        <w:tab/>
      </w:r>
      <w:r w:rsidR="007D1E28" w:rsidRPr="00DA34F0">
        <w:rPr>
          <w:rFonts w:ascii="Times New Roman" w:hAnsi="Times New Roman"/>
          <w:b w:val="0"/>
          <w:sz w:val="24"/>
          <w:szCs w:val="24"/>
        </w:rPr>
        <w:t xml:space="preserve">by Pamela </w:t>
      </w:r>
      <w:proofErr w:type="spellStart"/>
      <w:r w:rsidR="007D1E28" w:rsidRPr="00DA34F0">
        <w:rPr>
          <w:rFonts w:ascii="Times New Roman" w:hAnsi="Times New Roman"/>
          <w:b w:val="0"/>
          <w:sz w:val="24"/>
          <w:szCs w:val="24"/>
        </w:rPr>
        <w:t>Clemit</w:t>
      </w:r>
      <w:proofErr w:type="spellEnd"/>
      <w:r w:rsidR="007D1E28" w:rsidRPr="00DA34F0">
        <w:rPr>
          <w:rFonts w:ascii="Times New Roman" w:hAnsi="Times New Roman"/>
          <w:b w:val="0"/>
          <w:sz w:val="24"/>
          <w:szCs w:val="24"/>
        </w:rPr>
        <w:t>,</w:t>
      </w:r>
      <w:r w:rsidR="009A463E" w:rsidRPr="00DA34F0">
        <w:rPr>
          <w:rFonts w:ascii="Times New Roman" w:hAnsi="Times New Roman"/>
          <w:b w:val="0"/>
          <w:sz w:val="24"/>
          <w:szCs w:val="24"/>
        </w:rPr>
        <w:t xml:space="preserve"> </w:t>
      </w:r>
      <w:r w:rsidR="005D665E" w:rsidRPr="00DA34F0">
        <w:rPr>
          <w:rFonts w:ascii="Times New Roman" w:hAnsi="Times New Roman"/>
          <w:b w:val="0"/>
          <w:sz w:val="24"/>
          <w:szCs w:val="24"/>
        </w:rPr>
        <w:t xml:space="preserve">2: </w:t>
      </w:r>
      <w:r w:rsidR="009A463E" w:rsidRPr="00DA34F0">
        <w:rPr>
          <w:rFonts w:ascii="Times New Roman" w:hAnsi="Times New Roman"/>
          <w:b w:val="0"/>
          <w:sz w:val="24"/>
          <w:szCs w:val="24"/>
        </w:rPr>
        <w:t xml:space="preserve">351-411. </w:t>
      </w:r>
      <w:r w:rsidR="0059520B" w:rsidRPr="00DA34F0">
        <w:rPr>
          <w:rFonts w:ascii="Times New Roman" w:hAnsi="Times New Roman"/>
          <w:b w:val="0"/>
          <w:sz w:val="24"/>
          <w:szCs w:val="24"/>
        </w:rPr>
        <w:t xml:space="preserve">London: </w:t>
      </w:r>
      <w:r w:rsidR="009A463E" w:rsidRPr="00DA34F0">
        <w:rPr>
          <w:rFonts w:ascii="Times New Roman" w:hAnsi="Times New Roman"/>
          <w:b w:val="0"/>
          <w:sz w:val="24"/>
          <w:szCs w:val="24"/>
        </w:rPr>
        <w:t>Pickering and Chatto, 1996.</w:t>
      </w:r>
    </w:p>
    <w:p w14:paraId="026DD426" w14:textId="1F8F68AB" w:rsidR="009024E8" w:rsidRPr="00DA34F0" w:rsidRDefault="009024E8" w:rsidP="00962D6E">
      <w:pPr>
        <w:pStyle w:val="m-9115795407614457208p1"/>
        <w:spacing w:before="0" w:beforeAutospacing="0" w:after="0" w:afterAutospacing="0" w:line="480" w:lineRule="auto"/>
        <w:contextualSpacing/>
        <w:rPr>
          <w:rFonts w:ascii="Times New Roman" w:hAnsi="Times New Roman"/>
          <w:b w:val="0"/>
          <w:sz w:val="24"/>
          <w:szCs w:val="24"/>
        </w:rPr>
      </w:pPr>
      <w:r w:rsidRPr="00DA34F0">
        <w:rPr>
          <w:rFonts w:ascii="Times New Roman" w:hAnsi="Times New Roman"/>
          <w:b w:val="0"/>
          <w:sz w:val="24"/>
          <w:szCs w:val="24"/>
        </w:rPr>
        <w:t xml:space="preserve">Shelley, </w:t>
      </w:r>
      <w:r w:rsidR="0083296F" w:rsidRPr="00DA34F0">
        <w:rPr>
          <w:rFonts w:ascii="Times New Roman" w:hAnsi="Times New Roman"/>
          <w:b w:val="0"/>
          <w:sz w:val="24"/>
          <w:szCs w:val="24"/>
        </w:rPr>
        <w:t xml:space="preserve">Percy Bysshe. </w:t>
      </w:r>
      <w:r w:rsidR="00F76FCF" w:rsidRPr="00DA34F0">
        <w:rPr>
          <w:rFonts w:ascii="Times New Roman" w:hAnsi="Times New Roman"/>
          <w:b w:val="0"/>
          <w:sz w:val="24"/>
          <w:szCs w:val="24"/>
        </w:rPr>
        <w:t>“</w:t>
      </w:r>
      <w:r w:rsidRPr="00DA34F0">
        <w:rPr>
          <w:rFonts w:ascii="Times New Roman" w:hAnsi="Times New Roman"/>
          <w:b w:val="0"/>
          <w:sz w:val="24"/>
          <w:szCs w:val="24"/>
        </w:rPr>
        <w:t xml:space="preserve">A </w:t>
      </w:r>
      <w:proofErr w:type="spellStart"/>
      <w:r w:rsidRPr="00DA34F0">
        <w:rPr>
          <w:rFonts w:ascii="Times New Roman" w:hAnsi="Times New Roman"/>
          <w:b w:val="0"/>
          <w:sz w:val="24"/>
          <w:szCs w:val="24"/>
        </w:rPr>
        <w:t>Defence</w:t>
      </w:r>
      <w:proofErr w:type="spellEnd"/>
      <w:r w:rsidRPr="00DA34F0">
        <w:rPr>
          <w:rFonts w:ascii="Times New Roman" w:hAnsi="Times New Roman"/>
          <w:b w:val="0"/>
          <w:sz w:val="24"/>
          <w:szCs w:val="24"/>
        </w:rPr>
        <w:t xml:space="preserve"> of Poetry</w:t>
      </w:r>
      <w:r w:rsidR="00F76FCF" w:rsidRPr="00DA34F0">
        <w:rPr>
          <w:rFonts w:ascii="Times New Roman" w:hAnsi="Times New Roman"/>
          <w:b w:val="0"/>
          <w:sz w:val="24"/>
          <w:szCs w:val="24"/>
        </w:rPr>
        <w:t>”</w:t>
      </w:r>
      <w:r w:rsidR="009A463E" w:rsidRPr="00DA34F0">
        <w:rPr>
          <w:rFonts w:ascii="Times New Roman" w:hAnsi="Times New Roman"/>
          <w:b w:val="0"/>
          <w:sz w:val="24"/>
          <w:szCs w:val="24"/>
        </w:rPr>
        <w:t xml:space="preserve"> </w:t>
      </w:r>
      <w:r w:rsidR="00F76FCF" w:rsidRPr="00DA34F0">
        <w:rPr>
          <w:rFonts w:ascii="Times New Roman" w:hAnsi="Times New Roman"/>
          <w:b w:val="0"/>
          <w:i/>
          <w:sz w:val="24"/>
          <w:szCs w:val="24"/>
        </w:rPr>
        <w:t>Shelley’s Poetry and Prose</w:t>
      </w:r>
      <w:r w:rsidR="005D665E" w:rsidRPr="00DA34F0">
        <w:rPr>
          <w:rFonts w:ascii="Times New Roman" w:hAnsi="Times New Roman"/>
          <w:b w:val="0"/>
          <w:sz w:val="24"/>
          <w:szCs w:val="24"/>
        </w:rPr>
        <w:t>.</w:t>
      </w:r>
      <w:r w:rsidR="00F76FCF" w:rsidRPr="00DA34F0">
        <w:rPr>
          <w:rFonts w:ascii="Times New Roman" w:hAnsi="Times New Roman"/>
          <w:b w:val="0"/>
          <w:sz w:val="24"/>
          <w:szCs w:val="24"/>
        </w:rPr>
        <w:t xml:space="preserve"> </w:t>
      </w:r>
      <w:r w:rsidR="005D665E" w:rsidRPr="00DA34F0">
        <w:rPr>
          <w:rFonts w:ascii="Times New Roman" w:hAnsi="Times New Roman"/>
          <w:b w:val="0"/>
          <w:sz w:val="24"/>
          <w:szCs w:val="24"/>
        </w:rPr>
        <w:t>E</w:t>
      </w:r>
      <w:r w:rsidRPr="00DA34F0">
        <w:rPr>
          <w:rFonts w:ascii="Times New Roman" w:hAnsi="Times New Roman"/>
          <w:b w:val="0"/>
          <w:sz w:val="24"/>
          <w:szCs w:val="24"/>
        </w:rPr>
        <w:t>d</w:t>
      </w:r>
      <w:r w:rsidR="007D1E28" w:rsidRPr="00DA34F0">
        <w:rPr>
          <w:rFonts w:ascii="Times New Roman" w:hAnsi="Times New Roman"/>
          <w:b w:val="0"/>
          <w:sz w:val="24"/>
          <w:szCs w:val="24"/>
        </w:rPr>
        <w:t>ited by</w:t>
      </w:r>
      <w:r w:rsidRPr="00DA34F0">
        <w:rPr>
          <w:rFonts w:ascii="Times New Roman" w:hAnsi="Times New Roman"/>
          <w:b w:val="0"/>
          <w:sz w:val="24"/>
          <w:szCs w:val="24"/>
        </w:rPr>
        <w:t xml:space="preserve"> </w:t>
      </w:r>
      <w:r w:rsidR="007D1E28" w:rsidRPr="00DA34F0">
        <w:rPr>
          <w:rFonts w:ascii="Times New Roman" w:hAnsi="Times New Roman"/>
          <w:b w:val="0"/>
          <w:sz w:val="24"/>
          <w:szCs w:val="24"/>
        </w:rPr>
        <w:tab/>
      </w:r>
      <w:r w:rsidRPr="00DA34F0">
        <w:rPr>
          <w:rFonts w:ascii="Times New Roman" w:hAnsi="Times New Roman"/>
          <w:b w:val="0"/>
          <w:sz w:val="24"/>
          <w:szCs w:val="24"/>
        </w:rPr>
        <w:t xml:space="preserve">Donald H. Reiman </w:t>
      </w:r>
      <w:r w:rsidR="007D1E28" w:rsidRPr="00DA34F0">
        <w:rPr>
          <w:rFonts w:ascii="Times New Roman" w:hAnsi="Times New Roman"/>
          <w:b w:val="0"/>
          <w:sz w:val="24"/>
          <w:szCs w:val="24"/>
        </w:rPr>
        <w:t xml:space="preserve">and Neil </w:t>
      </w:r>
      <w:proofErr w:type="spellStart"/>
      <w:r w:rsidR="007D1E28" w:rsidRPr="00DA34F0">
        <w:rPr>
          <w:rFonts w:ascii="Times New Roman" w:hAnsi="Times New Roman"/>
          <w:b w:val="0"/>
          <w:sz w:val="24"/>
          <w:szCs w:val="24"/>
        </w:rPr>
        <w:t>Fraistat</w:t>
      </w:r>
      <w:proofErr w:type="spellEnd"/>
      <w:r w:rsidR="007D1E28" w:rsidRPr="00DA34F0">
        <w:rPr>
          <w:rFonts w:ascii="Times New Roman" w:hAnsi="Times New Roman"/>
          <w:b w:val="0"/>
          <w:sz w:val="24"/>
          <w:szCs w:val="24"/>
        </w:rPr>
        <w:t xml:space="preserve">, </w:t>
      </w:r>
      <w:r w:rsidR="009A463E" w:rsidRPr="00DA34F0">
        <w:rPr>
          <w:rFonts w:ascii="Times New Roman" w:hAnsi="Times New Roman"/>
          <w:b w:val="0"/>
          <w:sz w:val="24"/>
          <w:szCs w:val="24"/>
        </w:rPr>
        <w:t xml:space="preserve">509-38. </w:t>
      </w:r>
      <w:r w:rsidR="0059520B" w:rsidRPr="00DA34F0">
        <w:rPr>
          <w:rFonts w:ascii="Times New Roman" w:hAnsi="Times New Roman"/>
          <w:b w:val="0"/>
          <w:sz w:val="24"/>
          <w:szCs w:val="24"/>
        </w:rPr>
        <w:t xml:space="preserve">New York: </w:t>
      </w:r>
      <w:r w:rsidR="009A463E" w:rsidRPr="00DA34F0">
        <w:rPr>
          <w:rFonts w:ascii="Times New Roman" w:hAnsi="Times New Roman"/>
          <w:b w:val="0"/>
          <w:sz w:val="24"/>
          <w:szCs w:val="24"/>
        </w:rPr>
        <w:t xml:space="preserve">W. W. </w:t>
      </w:r>
      <w:r w:rsidR="007D1E28" w:rsidRPr="00DA34F0">
        <w:rPr>
          <w:rFonts w:ascii="Times New Roman" w:hAnsi="Times New Roman"/>
          <w:b w:val="0"/>
          <w:sz w:val="24"/>
          <w:szCs w:val="24"/>
        </w:rPr>
        <w:t>Norton, 2002</w:t>
      </w:r>
      <w:r w:rsidR="009A463E" w:rsidRPr="00DA34F0">
        <w:rPr>
          <w:rFonts w:ascii="Times New Roman" w:hAnsi="Times New Roman"/>
          <w:b w:val="0"/>
          <w:sz w:val="24"/>
          <w:szCs w:val="24"/>
        </w:rPr>
        <w:t>.</w:t>
      </w:r>
    </w:p>
    <w:p w14:paraId="74754F20" w14:textId="5BAF2D34" w:rsidR="001F4BC3" w:rsidRPr="00DA34F0" w:rsidRDefault="001F4BC3" w:rsidP="001F4BC3">
      <w:pPr>
        <w:widowControl w:val="0"/>
        <w:autoSpaceDE w:val="0"/>
        <w:autoSpaceDN w:val="0"/>
        <w:adjustRightInd w:val="0"/>
        <w:spacing w:line="480" w:lineRule="auto"/>
        <w:rPr>
          <w:rStyle w:val="m-9115795407614457208s1"/>
          <w:rFonts w:ascii="Times New Roman" w:hAnsi="Times New Roman"/>
        </w:rPr>
      </w:pPr>
      <w:proofErr w:type="spellStart"/>
      <w:r w:rsidRPr="00DA34F0">
        <w:rPr>
          <w:rFonts w:ascii="Times New Roman" w:hAnsi="Times New Roman"/>
        </w:rPr>
        <w:t>Steinlight</w:t>
      </w:r>
      <w:proofErr w:type="spellEnd"/>
      <w:r w:rsidRPr="00DA34F0">
        <w:rPr>
          <w:rFonts w:ascii="Times New Roman" w:hAnsi="Times New Roman"/>
        </w:rPr>
        <w:t>, Emily.</w:t>
      </w:r>
      <w:r w:rsidR="009A463E" w:rsidRPr="00DA34F0">
        <w:rPr>
          <w:rFonts w:ascii="Times New Roman" w:hAnsi="Times New Roman"/>
        </w:rPr>
        <w:t xml:space="preserve"> </w:t>
      </w:r>
      <w:r w:rsidRPr="00DA34F0">
        <w:rPr>
          <w:rFonts w:ascii="Times New Roman" w:hAnsi="Times New Roman"/>
          <w:i/>
        </w:rPr>
        <w:t>Populating the Novel: Literary Form and the Politics of Surplus Life</w:t>
      </w:r>
      <w:r w:rsidRPr="00DA34F0">
        <w:rPr>
          <w:rFonts w:ascii="Times New Roman" w:hAnsi="Times New Roman"/>
        </w:rPr>
        <w:t xml:space="preserve">. </w:t>
      </w:r>
      <w:r w:rsidR="009A463E" w:rsidRPr="00DA34F0">
        <w:rPr>
          <w:rFonts w:ascii="Times New Roman" w:hAnsi="Times New Roman"/>
        </w:rPr>
        <w:tab/>
      </w:r>
      <w:r w:rsidR="0059520B" w:rsidRPr="00DA34F0">
        <w:rPr>
          <w:rFonts w:ascii="Times New Roman" w:hAnsi="Times New Roman"/>
        </w:rPr>
        <w:t xml:space="preserve">Ithaca: </w:t>
      </w:r>
      <w:r w:rsidRPr="00DA34F0">
        <w:rPr>
          <w:rFonts w:ascii="Times New Roman" w:hAnsi="Times New Roman"/>
        </w:rPr>
        <w:t>Cornell U</w:t>
      </w:r>
      <w:r w:rsidR="009A463E" w:rsidRPr="00DA34F0">
        <w:rPr>
          <w:rFonts w:ascii="Times New Roman" w:hAnsi="Times New Roman"/>
        </w:rPr>
        <w:t xml:space="preserve">niversity </w:t>
      </w:r>
      <w:r w:rsidRPr="00DA34F0">
        <w:rPr>
          <w:rFonts w:ascii="Times New Roman" w:hAnsi="Times New Roman"/>
        </w:rPr>
        <w:t>P</w:t>
      </w:r>
      <w:r w:rsidR="009A463E" w:rsidRPr="00DA34F0">
        <w:rPr>
          <w:rFonts w:ascii="Times New Roman" w:hAnsi="Times New Roman"/>
        </w:rPr>
        <w:t>ress, 2018.</w:t>
      </w:r>
      <w:r w:rsidRPr="00DA34F0">
        <w:rPr>
          <w:rFonts w:ascii="Times New Roman" w:hAnsi="Times New Roman"/>
        </w:rPr>
        <w:t xml:space="preserve"> </w:t>
      </w:r>
    </w:p>
    <w:p w14:paraId="4962A347" w14:textId="77777777" w:rsidR="00962D6E" w:rsidRPr="00DA34F0" w:rsidRDefault="009801D9"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Wagner-Lawlor, </w:t>
      </w:r>
      <w:r w:rsidR="0083296F" w:rsidRPr="00DA34F0">
        <w:rPr>
          <w:rFonts w:ascii="Times New Roman" w:hAnsi="Times New Roman"/>
        </w:rPr>
        <w:t xml:space="preserve">Jennifer A. </w:t>
      </w:r>
      <w:r w:rsidRPr="00DA34F0">
        <w:rPr>
          <w:rFonts w:ascii="Times New Roman" w:hAnsi="Times New Roman"/>
        </w:rPr>
        <w:t xml:space="preserve">“Performing History, Performing Humanity in Mary </w:t>
      </w:r>
    </w:p>
    <w:p w14:paraId="11FD6FAA" w14:textId="3704FE80" w:rsidR="00AF12C9" w:rsidRPr="00DA34F0" w:rsidRDefault="00962D6E"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ab/>
      </w:r>
      <w:r w:rsidR="009801D9" w:rsidRPr="00DA34F0">
        <w:rPr>
          <w:rFonts w:ascii="Times New Roman" w:hAnsi="Times New Roman"/>
        </w:rPr>
        <w:t xml:space="preserve">Shelley's </w:t>
      </w:r>
      <w:r w:rsidR="009801D9" w:rsidRPr="00DA34F0">
        <w:rPr>
          <w:rFonts w:ascii="Times New Roman" w:hAnsi="Times New Roman"/>
          <w:i/>
        </w:rPr>
        <w:t>The Last Man</w:t>
      </w:r>
      <w:r w:rsidRPr="00DA34F0">
        <w:rPr>
          <w:rFonts w:ascii="Times New Roman" w:hAnsi="Times New Roman"/>
        </w:rPr>
        <w:t>.</w:t>
      </w:r>
      <w:r w:rsidR="009801D9" w:rsidRPr="00DA34F0">
        <w:rPr>
          <w:rFonts w:ascii="Times New Roman" w:hAnsi="Times New Roman"/>
        </w:rPr>
        <w:t xml:space="preserve">” </w:t>
      </w:r>
      <w:r w:rsidR="009801D9" w:rsidRPr="00DA34F0">
        <w:rPr>
          <w:rFonts w:ascii="Times New Roman" w:hAnsi="Times New Roman"/>
          <w:i/>
        </w:rPr>
        <w:t>SEL Studies in English Literature 1500-1900</w:t>
      </w:r>
      <w:r w:rsidR="009A463E" w:rsidRPr="00DA34F0">
        <w:rPr>
          <w:rFonts w:ascii="Times New Roman" w:hAnsi="Times New Roman"/>
        </w:rPr>
        <w:t xml:space="preserve"> </w:t>
      </w:r>
      <w:r w:rsidR="00F76FCF" w:rsidRPr="00DA34F0">
        <w:rPr>
          <w:rFonts w:ascii="Times New Roman" w:hAnsi="Times New Roman"/>
        </w:rPr>
        <w:t xml:space="preserve">42, </w:t>
      </w:r>
      <w:r w:rsidRPr="00DA34F0">
        <w:rPr>
          <w:rFonts w:ascii="Times New Roman" w:hAnsi="Times New Roman"/>
        </w:rPr>
        <w:tab/>
        <w:t>n</w:t>
      </w:r>
      <w:r w:rsidR="00F76FCF" w:rsidRPr="00DA34F0">
        <w:rPr>
          <w:rFonts w:ascii="Times New Roman" w:hAnsi="Times New Roman"/>
        </w:rPr>
        <w:t>o.</w:t>
      </w:r>
      <w:r w:rsidR="009A463E" w:rsidRPr="00DA34F0">
        <w:rPr>
          <w:rFonts w:ascii="Times New Roman" w:hAnsi="Times New Roman"/>
        </w:rPr>
        <w:t xml:space="preserve"> 4 (</w:t>
      </w:r>
      <w:r w:rsidR="009801D9" w:rsidRPr="00DA34F0">
        <w:rPr>
          <w:rFonts w:ascii="Times New Roman" w:hAnsi="Times New Roman"/>
        </w:rPr>
        <w:t>2002</w:t>
      </w:r>
      <w:r w:rsidR="009A463E" w:rsidRPr="00DA34F0">
        <w:rPr>
          <w:rFonts w:ascii="Times New Roman" w:hAnsi="Times New Roman"/>
        </w:rPr>
        <w:t>)</w:t>
      </w:r>
      <w:ins w:id="2783" w:author="Anna Wingfield" w:date="2024-03-15T09:27:00Z">
        <w:r w:rsidR="00A56CF0">
          <w:rPr>
            <w:rFonts w:ascii="Times New Roman" w:hAnsi="Times New Roman"/>
          </w:rPr>
          <w:t>:</w:t>
        </w:r>
      </w:ins>
      <w:del w:id="2784" w:author="Anna Wingfield" w:date="2024-03-15T09:27:00Z">
        <w:r w:rsidR="009A463E" w:rsidRPr="00DA34F0" w:rsidDel="00A56CF0">
          <w:rPr>
            <w:rFonts w:ascii="Times New Roman" w:hAnsi="Times New Roman"/>
          </w:rPr>
          <w:delText>,</w:delText>
        </w:r>
      </w:del>
      <w:r w:rsidRPr="00DA34F0">
        <w:rPr>
          <w:rFonts w:ascii="Times New Roman" w:hAnsi="Times New Roman"/>
        </w:rPr>
        <w:t xml:space="preserve"> </w:t>
      </w:r>
      <w:r w:rsidR="009801D9" w:rsidRPr="00DA34F0">
        <w:rPr>
          <w:rFonts w:ascii="Times New Roman" w:hAnsi="Times New Roman"/>
        </w:rPr>
        <w:t>753-780.</w:t>
      </w:r>
    </w:p>
    <w:p w14:paraId="6D55018F" w14:textId="2EA07590" w:rsidR="00CF05C1" w:rsidRPr="00DA34F0" w:rsidRDefault="00B439BB"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color w:val="000000" w:themeColor="text1"/>
        </w:rPr>
        <w:t xml:space="preserve">Wang, </w:t>
      </w:r>
      <w:proofErr w:type="spellStart"/>
      <w:r w:rsidRPr="00DA34F0">
        <w:rPr>
          <w:rFonts w:ascii="Times New Roman" w:hAnsi="Times New Roman"/>
          <w:color w:val="000000" w:themeColor="text1"/>
        </w:rPr>
        <w:t>Fuson</w:t>
      </w:r>
      <w:proofErr w:type="spellEnd"/>
      <w:r w:rsidRPr="00DA34F0">
        <w:rPr>
          <w:rFonts w:ascii="Times New Roman" w:hAnsi="Times New Roman"/>
          <w:color w:val="000000" w:themeColor="text1"/>
        </w:rPr>
        <w:t xml:space="preserve">. </w:t>
      </w:r>
      <w:r w:rsidR="00962D6E" w:rsidRPr="00DA34F0">
        <w:rPr>
          <w:rFonts w:ascii="Times New Roman" w:hAnsi="Times New Roman"/>
        </w:rPr>
        <w:t>“‘We Must Live Elsewhere’:</w:t>
      </w:r>
      <w:r w:rsidR="00D93B81" w:rsidRPr="00DA34F0">
        <w:rPr>
          <w:rFonts w:ascii="Times New Roman" w:hAnsi="Times New Roman"/>
        </w:rPr>
        <w:t xml:space="preserve"> </w:t>
      </w:r>
      <w:r w:rsidR="00CF05C1" w:rsidRPr="00DA34F0">
        <w:rPr>
          <w:rFonts w:ascii="Times New Roman" w:hAnsi="Times New Roman"/>
        </w:rPr>
        <w:t xml:space="preserve">The Social Construction of Natural Immunity </w:t>
      </w:r>
    </w:p>
    <w:p w14:paraId="0A35DBF0" w14:textId="5301DCAB" w:rsidR="0092128E" w:rsidRPr="00DA34F0" w:rsidRDefault="00CF05C1"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ab/>
        <w:t xml:space="preserve">in </w:t>
      </w:r>
      <w:r w:rsidRPr="00DA34F0">
        <w:rPr>
          <w:rFonts w:ascii="Times New Roman" w:hAnsi="Times New Roman"/>
          <w:i/>
        </w:rPr>
        <w:t>The Last Man</w:t>
      </w:r>
      <w:r w:rsidR="00962D6E" w:rsidRPr="00DA34F0">
        <w:rPr>
          <w:rFonts w:ascii="Times New Roman" w:hAnsi="Times New Roman"/>
        </w:rPr>
        <w:t>.</w:t>
      </w:r>
      <w:r w:rsidRPr="00DA34F0">
        <w:rPr>
          <w:rFonts w:ascii="Times New Roman" w:hAnsi="Times New Roman"/>
        </w:rPr>
        <w:t xml:space="preserve">” </w:t>
      </w:r>
      <w:r w:rsidRPr="00DA34F0">
        <w:rPr>
          <w:rFonts w:ascii="Times New Roman" w:hAnsi="Times New Roman"/>
          <w:i/>
        </w:rPr>
        <w:t>European Romantic Review</w:t>
      </w:r>
      <w:r w:rsidR="009A463E" w:rsidRPr="00DA34F0">
        <w:rPr>
          <w:rFonts w:ascii="Times New Roman" w:hAnsi="Times New Roman"/>
        </w:rPr>
        <w:t xml:space="preserve"> 22, no. 2 (2011)</w:t>
      </w:r>
      <w:ins w:id="2785" w:author="Anna Wingfield" w:date="2024-03-15T09:27:00Z">
        <w:r w:rsidR="00A56CF0">
          <w:rPr>
            <w:rFonts w:ascii="Times New Roman" w:hAnsi="Times New Roman"/>
          </w:rPr>
          <w:t>:</w:t>
        </w:r>
      </w:ins>
      <w:del w:id="2786" w:author="Anna Wingfield" w:date="2024-03-15T09:27:00Z">
        <w:r w:rsidR="009A463E" w:rsidRPr="00DA34F0" w:rsidDel="00A56CF0">
          <w:rPr>
            <w:rFonts w:ascii="Times New Roman" w:hAnsi="Times New Roman"/>
          </w:rPr>
          <w:delText>,</w:delText>
        </w:r>
      </w:del>
      <w:r w:rsidRPr="00DA34F0">
        <w:rPr>
          <w:rFonts w:ascii="Times New Roman" w:hAnsi="Times New Roman"/>
        </w:rPr>
        <w:t xml:space="preserve"> 235–55.</w:t>
      </w:r>
    </w:p>
    <w:p w14:paraId="59678845" w14:textId="77777777" w:rsidR="00962D6E" w:rsidRPr="00DA34F0" w:rsidRDefault="0092128E" w:rsidP="00962D6E">
      <w:pPr>
        <w:spacing w:line="480" w:lineRule="auto"/>
        <w:contextualSpacing/>
        <w:rPr>
          <w:rFonts w:ascii="Times New Roman" w:hAnsi="Times New Roman"/>
          <w:i/>
          <w:color w:val="000000" w:themeColor="text1"/>
        </w:rPr>
      </w:pPr>
      <w:r w:rsidRPr="00DA34F0">
        <w:rPr>
          <w:rFonts w:ascii="Times New Roman" w:hAnsi="Times New Roman"/>
          <w:color w:val="000000" w:themeColor="text1"/>
        </w:rPr>
        <w:t xml:space="preserve">Washington, Chris. </w:t>
      </w:r>
      <w:r w:rsidRPr="00DA34F0">
        <w:rPr>
          <w:rFonts w:ascii="Times New Roman" w:hAnsi="Times New Roman"/>
          <w:i/>
          <w:color w:val="000000" w:themeColor="text1"/>
        </w:rPr>
        <w:t xml:space="preserve">Romantic Revelations: Visions of Post-Apocalyptic Life and Hope in </w:t>
      </w:r>
    </w:p>
    <w:p w14:paraId="16892BA0" w14:textId="4CC5946B" w:rsidR="00B439BB" w:rsidRPr="00DA34F0" w:rsidRDefault="00962D6E" w:rsidP="00962D6E">
      <w:pPr>
        <w:spacing w:line="480" w:lineRule="auto"/>
        <w:contextualSpacing/>
        <w:rPr>
          <w:rFonts w:ascii="Times New Roman" w:hAnsi="Times New Roman"/>
          <w:i/>
          <w:color w:val="000000" w:themeColor="text1"/>
        </w:rPr>
      </w:pPr>
      <w:r w:rsidRPr="00DA34F0">
        <w:rPr>
          <w:rFonts w:ascii="Times New Roman" w:hAnsi="Times New Roman"/>
          <w:i/>
          <w:color w:val="000000" w:themeColor="text1"/>
        </w:rPr>
        <w:tab/>
      </w:r>
      <w:r w:rsidR="0092128E" w:rsidRPr="00DA34F0">
        <w:rPr>
          <w:rFonts w:ascii="Times New Roman" w:hAnsi="Times New Roman"/>
          <w:i/>
          <w:color w:val="000000" w:themeColor="text1"/>
        </w:rPr>
        <w:t>the Anthropocene</w:t>
      </w:r>
      <w:r w:rsidRPr="00DA34F0">
        <w:rPr>
          <w:rFonts w:ascii="Times New Roman" w:hAnsi="Times New Roman"/>
          <w:color w:val="000000" w:themeColor="text1"/>
        </w:rPr>
        <w:t xml:space="preserve">. </w:t>
      </w:r>
      <w:r w:rsidR="0059520B" w:rsidRPr="00DA34F0">
        <w:rPr>
          <w:rFonts w:ascii="Times New Roman" w:hAnsi="Times New Roman"/>
          <w:color w:val="000000" w:themeColor="text1"/>
        </w:rPr>
        <w:t xml:space="preserve">Toronto: </w:t>
      </w:r>
      <w:r w:rsidR="0092128E" w:rsidRPr="00DA34F0">
        <w:rPr>
          <w:rFonts w:ascii="Times New Roman" w:hAnsi="Times New Roman"/>
          <w:color w:val="000000" w:themeColor="text1"/>
        </w:rPr>
        <w:t>Toronto U</w:t>
      </w:r>
      <w:r w:rsidR="009A463E" w:rsidRPr="00DA34F0">
        <w:rPr>
          <w:rFonts w:ascii="Times New Roman" w:hAnsi="Times New Roman"/>
          <w:color w:val="000000" w:themeColor="text1"/>
        </w:rPr>
        <w:t xml:space="preserve">niversity </w:t>
      </w:r>
      <w:r w:rsidR="0092128E" w:rsidRPr="00DA34F0">
        <w:rPr>
          <w:rFonts w:ascii="Times New Roman" w:hAnsi="Times New Roman"/>
          <w:color w:val="000000" w:themeColor="text1"/>
        </w:rPr>
        <w:t>P</w:t>
      </w:r>
      <w:r w:rsidR="009A463E" w:rsidRPr="00DA34F0">
        <w:rPr>
          <w:rFonts w:ascii="Times New Roman" w:hAnsi="Times New Roman"/>
          <w:color w:val="000000" w:themeColor="text1"/>
        </w:rPr>
        <w:t>ress</w:t>
      </w:r>
      <w:r w:rsidR="0092128E" w:rsidRPr="00DA34F0">
        <w:rPr>
          <w:rFonts w:ascii="Times New Roman" w:hAnsi="Times New Roman"/>
          <w:color w:val="000000" w:themeColor="text1"/>
        </w:rPr>
        <w:t xml:space="preserve">, 2019. </w:t>
      </w:r>
      <w:r w:rsidR="0092128E" w:rsidRPr="00DA34F0">
        <w:rPr>
          <w:rFonts w:ascii="Times New Roman" w:hAnsi="Times New Roman"/>
          <w:i/>
          <w:color w:val="000000" w:themeColor="text1"/>
        </w:rPr>
        <w:t xml:space="preserve"> </w:t>
      </w:r>
    </w:p>
    <w:p w14:paraId="45A7951E" w14:textId="74337A1F" w:rsidR="002348A1" w:rsidRPr="00DA34F0" w:rsidRDefault="00CB0D32"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Webb, Samantha. “Reading the End of the World: </w:t>
      </w:r>
      <w:r w:rsidRPr="00DA34F0">
        <w:rPr>
          <w:rFonts w:ascii="Times New Roman" w:hAnsi="Times New Roman"/>
          <w:i/>
          <w:iCs/>
        </w:rPr>
        <w:t>The Last Man</w:t>
      </w:r>
      <w:r w:rsidRPr="00DA34F0">
        <w:rPr>
          <w:rFonts w:ascii="Times New Roman" w:hAnsi="Times New Roman"/>
        </w:rPr>
        <w:t xml:space="preserve">, History, and the </w:t>
      </w:r>
      <w:r w:rsidR="00962D6E" w:rsidRPr="00DA34F0">
        <w:rPr>
          <w:rFonts w:ascii="Times New Roman" w:hAnsi="Times New Roman"/>
        </w:rPr>
        <w:tab/>
      </w:r>
      <w:r w:rsidR="009A463E" w:rsidRPr="00DA34F0">
        <w:rPr>
          <w:rFonts w:ascii="Times New Roman" w:hAnsi="Times New Roman"/>
        </w:rPr>
        <w:t>Agency of Romantic Authorship</w:t>
      </w:r>
      <w:r w:rsidR="00EB0A3D" w:rsidRPr="00DA34F0">
        <w:rPr>
          <w:rFonts w:ascii="Times New Roman" w:hAnsi="Times New Roman"/>
        </w:rPr>
        <w:t>.</w:t>
      </w:r>
      <w:r w:rsidRPr="00DA34F0">
        <w:rPr>
          <w:rFonts w:ascii="Times New Roman" w:hAnsi="Times New Roman"/>
        </w:rPr>
        <w:t xml:space="preserve">” </w:t>
      </w:r>
      <w:r w:rsidR="00EB0A3D" w:rsidRPr="00DA34F0">
        <w:rPr>
          <w:rFonts w:ascii="Times New Roman" w:hAnsi="Times New Roman"/>
        </w:rPr>
        <w:t>I</w:t>
      </w:r>
      <w:r w:rsidR="009A463E" w:rsidRPr="00DA34F0">
        <w:rPr>
          <w:rFonts w:ascii="Times New Roman" w:hAnsi="Times New Roman"/>
        </w:rPr>
        <w:t xml:space="preserve">n </w:t>
      </w:r>
      <w:r w:rsidRPr="00DA34F0">
        <w:rPr>
          <w:rFonts w:ascii="Times New Roman" w:hAnsi="Times New Roman"/>
          <w:i/>
          <w:iCs/>
        </w:rPr>
        <w:t>Mary Shelley in Her Times</w:t>
      </w:r>
      <w:ins w:id="2787" w:author="Anna Wingfield" w:date="2024-03-15T09:26:00Z">
        <w:r w:rsidR="00A56CF0">
          <w:rPr>
            <w:rFonts w:ascii="Times New Roman" w:hAnsi="Times New Roman"/>
          </w:rPr>
          <w:t>,</w:t>
        </w:r>
      </w:ins>
      <w:del w:id="2788" w:author="Anna Wingfield" w:date="2024-03-15T09:26:00Z">
        <w:r w:rsidR="00EB0A3D" w:rsidRPr="00DA34F0" w:rsidDel="00A56CF0">
          <w:rPr>
            <w:rFonts w:ascii="Times New Roman" w:hAnsi="Times New Roman"/>
          </w:rPr>
          <w:delText>.</w:delText>
        </w:r>
      </w:del>
      <w:r w:rsidR="00962D6E" w:rsidRPr="00DA34F0">
        <w:rPr>
          <w:rFonts w:ascii="Times New Roman" w:hAnsi="Times New Roman"/>
        </w:rPr>
        <w:t xml:space="preserve"> </w:t>
      </w:r>
      <w:ins w:id="2789" w:author="Anna Wingfield" w:date="2024-03-15T09:26:00Z">
        <w:r w:rsidR="00A56CF0">
          <w:rPr>
            <w:rFonts w:ascii="Times New Roman" w:hAnsi="Times New Roman"/>
          </w:rPr>
          <w:t>e</w:t>
        </w:r>
      </w:ins>
      <w:del w:id="2790" w:author="Anna Wingfield" w:date="2024-03-15T09:26:00Z">
        <w:r w:rsidR="00EB0A3D" w:rsidRPr="00DA34F0" w:rsidDel="00A56CF0">
          <w:rPr>
            <w:rFonts w:ascii="Times New Roman" w:hAnsi="Times New Roman"/>
          </w:rPr>
          <w:delText>E</w:delText>
        </w:r>
      </w:del>
      <w:r w:rsidR="00962D6E" w:rsidRPr="00DA34F0">
        <w:rPr>
          <w:rFonts w:ascii="Times New Roman" w:hAnsi="Times New Roman"/>
        </w:rPr>
        <w:t>dited by</w:t>
      </w:r>
      <w:r w:rsidRPr="00DA34F0">
        <w:rPr>
          <w:rFonts w:ascii="Times New Roman" w:hAnsi="Times New Roman"/>
        </w:rPr>
        <w:t xml:space="preserve"> Betty </w:t>
      </w:r>
      <w:r w:rsidR="0059520B" w:rsidRPr="00DA34F0">
        <w:rPr>
          <w:rFonts w:ascii="Times New Roman" w:hAnsi="Times New Roman"/>
        </w:rPr>
        <w:tab/>
      </w:r>
      <w:r w:rsidRPr="00DA34F0">
        <w:rPr>
          <w:rFonts w:ascii="Times New Roman" w:hAnsi="Times New Roman"/>
        </w:rPr>
        <w:t>T. Bennet</w:t>
      </w:r>
      <w:ins w:id="2791" w:author="Anna Wingfield" w:date="2024-03-15T09:26:00Z">
        <w:r w:rsidR="00A56CF0">
          <w:rPr>
            <w:rFonts w:ascii="Times New Roman" w:hAnsi="Times New Roman"/>
          </w:rPr>
          <w:t>t</w:t>
        </w:r>
      </w:ins>
      <w:del w:id="2792" w:author="Anna Wingfield" w:date="2024-03-15T09:26:00Z">
        <w:r w:rsidRPr="00DA34F0" w:rsidDel="00A56CF0">
          <w:rPr>
            <w:rFonts w:ascii="Times New Roman" w:hAnsi="Times New Roman"/>
          </w:rPr>
          <w:delText>t</w:delText>
        </w:r>
        <w:r w:rsidR="00D93B81" w:rsidRPr="00DA34F0" w:rsidDel="00A56CF0">
          <w:rPr>
            <w:rFonts w:ascii="Times New Roman" w:hAnsi="Times New Roman"/>
          </w:rPr>
          <w:delText>,</w:delText>
        </w:r>
      </w:del>
      <w:r w:rsidRPr="00DA34F0">
        <w:rPr>
          <w:rFonts w:ascii="Times New Roman" w:hAnsi="Times New Roman"/>
        </w:rPr>
        <w:t xml:space="preserve"> and Stuart </w:t>
      </w:r>
      <w:r w:rsidR="00962D6E" w:rsidRPr="00DA34F0">
        <w:rPr>
          <w:rFonts w:ascii="Times New Roman" w:hAnsi="Times New Roman"/>
        </w:rPr>
        <w:t xml:space="preserve">Curran, </w:t>
      </w:r>
      <w:r w:rsidR="009A463E" w:rsidRPr="00DA34F0">
        <w:rPr>
          <w:rFonts w:ascii="Times New Roman" w:hAnsi="Times New Roman"/>
        </w:rPr>
        <w:t xml:space="preserve">119-33. </w:t>
      </w:r>
      <w:r w:rsidR="0059520B" w:rsidRPr="00DA34F0">
        <w:rPr>
          <w:rFonts w:ascii="Times New Roman" w:hAnsi="Times New Roman"/>
        </w:rPr>
        <w:t xml:space="preserve">Baltimore: </w:t>
      </w:r>
      <w:r w:rsidRPr="00DA34F0">
        <w:rPr>
          <w:rFonts w:ascii="Times New Roman" w:hAnsi="Times New Roman"/>
        </w:rPr>
        <w:t>Johns Hopkins U</w:t>
      </w:r>
      <w:r w:rsidR="009A463E" w:rsidRPr="00DA34F0">
        <w:rPr>
          <w:rFonts w:ascii="Times New Roman" w:hAnsi="Times New Roman"/>
        </w:rPr>
        <w:t xml:space="preserve">niversity </w:t>
      </w:r>
      <w:r w:rsidRPr="00DA34F0">
        <w:rPr>
          <w:rFonts w:ascii="Times New Roman" w:hAnsi="Times New Roman"/>
        </w:rPr>
        <w:t>P</w:t>
      </w:r>
      <w:r w:rsidR="009A463E" w:rsidRPr="00DA34F0">
        <w:rPr>
          <w:rFonts w:ascii="Times New Roman" w:hAnsi="Times New Roman"/>
        </w:rPr>
        <w:t>ress</w:t>
      </w:r>
      <w:r w:rsidRPr="00DA34F0">
        <w:rPr>
          <w:rFonts w:ascii="Times New Roman" w:hAnsi="Times New Roman"/>
        </w:rPr>
        <w:t xml:space="preserve">, </w:t>
      </w:r>
      <w:r w:rsidR="0059520B" w:rsidRPr="00DA34F0">
        <w:rPr>
          <w:rFonts w:ascii="Times New Roman" w:hAnsi="Times New Roman"/>
        </w:rPr>
        <w:tab/>
      </w:r>
      <w:r w:rsidRPr="00DA34F0">
        <w:rPr>
          <w:rFonts w:ascii="Times New Roman" w:hAnsi="Times New Roman"/>
        </w:rPr>
        <w:t xml:space="preserve">2000.  </w:t>
      </w:r>
    </w:p>
    <w:p w14:paraId="5EDB1C78" w14:textId="5A90F3B6" w:rsidR="00CB0D32" w:rsidRPr="00DA34F0" w:rsidRDefault="002348A1" w:rsidP="00962D6E">
      <w:pPr>
        <w:widowControl w:val="0"/>
        <w:autoSpaceDE w:val="0"/>
        <w:autoSpaceDN w:val="0"/>
        <w:adjustRightInd w:val="0"/>
        <w:spacing w:line="480" w:lineRule="auto"/>
        <w:contextualSpacing/>
        <w:rPr>
          <w:rFonts w:ascii="Times New Roman" w:hAnsi="Times New Roman"/>
        </w:rPr>
      </w:pPr>
      <w:r w:rsidRPr="00DA34F0">
        <w:rPr>
          <w:rFonts w:ascii="Times New Roman" w:hAnsi="Times New Roman"/>
        </w:rPr>
        <w:t xml:space="preserve">Wollstonecraft, Mary. </w:t>
      </w:r>
      <w:r w:rsidRPr="00DA34F0">
        <w:rPr>
          <w:rFonts w:ascii="Times New Roman" w:hAnsi="Times New Roman"/>
          <w:i/>
        </w:rPr>
        <w:t xml:space="preserve">Godwin &amp; Mary: </w:t>
      </w:r>
      <w:r w:rsidR="00962D6E" w:rsidRPr="00DA34F0">
        <w:rPr>
          <w:rFonts w:ascii="Times New Roman" w:hAnsi="Times New Roman"/>
          <w:i/>
        </w:rPr>
        <w:t xml:space="preserve">Letters </w:t>
      </w:r>
      <w:r w:rsidRPr="00DA34F0">
        <w:rPr>
          <w:rFonts w:ascii="Times New Roman" w:hAnsi="Times New Roman"/>
          <w:i/>
        </w:rPr>
        <w:t>of Willia</w:t>
      </w:r>
      <w:r w:rsidR="00962D6E" w:rsidRPr="00DA34F0">
        <w:rPr>
          <w:rFonts w:ascii="Times New Roman" w:hAnsi="Times New Roman"/>
          <w:i/>
        </w:rPr>
        <w:t xml:space="preserve">m Godwin and Mary </w:t>
      </w:r>
      <w:r w:rsidR="009A463E" w:rsidRPr="00DA34F0">
        <w:rPr>
          <w:rFonts w:ascii="Times New Roman" w:hAnsi="Times New Roman"/>
          <w:i/>
        </w:rPr>
        <w:tab/>
      </w:r>
      <w:r w:rsidR="00962D6E" w:rsidRPr="00DA34F0">
        <w:rPr>
          <w:rFonts w:ascii="Times New Roman" w:hAnsi="Times New Roman"/>
          <w:i/>
        </w:rPr>
        <w:t>Wollstonecraft</w:t>
      </w:r>
      <w:r w:rsidR="00EB0A3D" w:rsidRPr="00DA34F0">
        <w:rPr>
          <w:rFonts w:ascii="Times New Roman" w:hAnsi="Times New Roman"/>
        </w:rPr>
        <w:t>.</w:t>
      </w:r>
      <w:r w:rsidR="00962D6E" w:rsidRPr="00DA34F0">
        <w:rPr>
          <w:rFonts w:ascii="Times New Roman" w:hAnsi="Times New Roman"/>
        </w:rPr>
        <w:t xml:space="preserve"> </w:t>
      </w:r>
      <w:r w:rsidR="00EB0A3D" w:rsidRPr="00DA34F0">
        <w:rPr>
          <w:rFonts w:ascii="Times New Roman" w:hAnsi="Times New Roman"/>
        </w:rPr>
        <w:t>E</w:t>
      </w:r>
      <w:r w:rsidR="00962D6E" w:rsidRPr="00DA34F0">
        <w:rPr>
          <w:rFonts w:ascii="Times New Roman" w:hAnsi="Times New Roman"/>
        </w:rPr>
        <w:t>dited by</w:t>
      </w:r>
      <w:r w:rsidRPr="00DA34F0">
        <w:rPr>
          <w:rFonts w:ascii="Times New Roman" w:hAnsi="Times New Roman"/>
        </w:rPr>
        <w:t xml:space="preserve"> Ralph M. Wardle</w:t>
      </w:r>
      <w:r w:rsidR="0059520B" w:rsidRPr="00DA34F0">
        <w:rPr>
          <w:rFonts w:ascii="Times New Roman" w:hAnsi="Times New Roman"/>
        </w:rPr>
        <w:t xml:space="preserve">. Lincoln: </w:t>
      </w:r>
      <w:r w:rsidR="00D93B81" w:rsidRPr="00DA34F0">
        <w:rPr>
          <w:rFonts w:ascii="Times New Roman" w:hAnsi="Times New Roman"/>
        </w:rPr>
        <w:t>U</w:t>
      </w:r>
      <w:r w:rsidR="009A463E" w:rsidRPr="00DA34F0">
        <w:rPr>
          <w:rFonts w:ascii="Times New Roman" w:hAnsi="Times New Roman"/>
        </w:rPr>
        <w:t>niversity</w:t>
      </w:r>
      <w:r w:rsidR="00D93B81" w:rsidRPr="00DA34F0">
        <w:rPr>
          <w:rFonts w:ascii="Times New Roman" w:hAnsi="Times New Roman"/>
        </w:rPr>
        <w:t xml:space="preserve"> of Nebraska </w:t>
      </w:r>
      <w:r w:rsidR="0059520B" w:rsidRPr="00DA34F0">
        <w:rPr>
          <w:rFonts w:ascii="Times New Roman" w:hAnsi="Times New Roman"/>
        </w:rPr>
        <w:tab/>
      </w:r>
      <w:r w:rsidR="00D93B81" w:rsidRPr="00DA34F0">
        <w:rPr>
          <w:rFonts w:ascii="Times New Roman" w:hAnsi="Times New Roman"/>
        </w:rPr>
        <w:t>P</w:t>
      </w:r>
      <w:r w:rsidR="009A463E" w:rsidRPr="00DA34F0">
        <w:rPr>
          <w:rFonts w:ascii="Times New Roman" w:hAnsi="Times New Roman"/>
        </w:rPr>
        <w:t>ress</w:t>
      </w:r>
      <w:r w:rsidR="00962D6E" w:rsidRPr="00DA34F0">
        <w:rPr>
          <w:rFonts w:ascii="Times New Roman" w:hAnsi="Times New Roman"/>
        </w:rPr>
        <w:t>, 1977</w:t>
      </w:r>
      <w:r w:rsidR="009A463E" w:rsidRPr="00DA34F0">
        <w:rPr>
          <w:rFonts w:ascii="Times New Roman" w:hAnsi="Times New Roman"/>
        </w:rPr>
        <w:t>.</w:t>
      </w:r>
    </w:p>
    <w:p w14:paraId="1AD31014" w14:textId="4386706F" w:rsidR="00027AAC" w:rsidRPr="00DA34F0" w:rsidRDefault="00027AAC" w:rsidP="009A463E">
      <w:pPr>
        <w:spacing w:line="480" w:lineRule="auto"/>
        <w:contextualSpacing/>
        <w:rPr>
          <w:rFonts w:ascii="Times New Roman" w:hAnsi="Times New Roman"/>
        </w:rPr>
      </w:pPr>
      <w:r w:rsidRPr="00DA34F0">
        <w:rPr>
          <w:rFonts w:ascii="Times New Roman" w:hAnsi="Times New Roman"/>
        </w:rPr>
        <w:lastRenderedPageBreak/>
        <w:t xml:space="preserve">Wood, Gillen D’Arcy. </w:t>
      </w:r>
      <w:r w:rsidR="001549EB" w:rsidRPr="00DA34F0">
        <w:rPr>
          <w:rFonts w:ascii="Times New Roman" w:hAnsi="Times New Roman"/>
          <w:i/>
        </w:rPr>
        <w:t xml:space="preserve">Tambora: </w:t>
      </w:r>
      <w:r w:rsidRPr="00DA34F0">
        <w:rPr>
          <w:rFonts w:ascii="Times New Roman" w:hAnsi="Times New Roman"/>
          <w:i/>
        </w:rPr>
        <w:t>The Explosion that Changed the World.</w:t>
      </w:r>
      <w:r w:rsidR="00AE3733" w:rsidRPr="00DA34F0">
        <w:rPr>
          <w:rFonts w:ascii="Times New Roman" w:hAnsi="Times New Roman"/>
        </w:rPr>
        <w:t xml:space="preserve"> </w:t>
      </w:r>
      <w:r w:rsidR="0059520B" w:rsidRPr="00DA34F0">
        <w:rPr>
          <w:rFonts w:ascii="Times New Roman" w:hAnsi="Times New Roman"/>
        </w:rPr>
        <w:t xml:space="preserve">Princeton: </w:t>
      </w:r>
      <w:r w:rsidR="0059520B" w:rsidRPr="00DA34F0">
        <w:rPr>
          <w:rFonts w:ascii="Times New Roman" w:hAnsi="Times New Roman"/>
        </w:rPr>
        <w:tab/>
      </w:r>
      <w:r w:rsidRPr="00DA34F0">
        <w:rPr>
          <w:rFonts w:ascii="Times New Roman" w:hAnsi="Times New Roman"/>
        </w:rPr>
        <w:t>Princeton U</w:t>
      </w:r>
      <w:r w:rsidR="009A463E" w:rsidRPr="00DA34F0">
        <w:rPr>
          <w:rFonts w:ascii="Times New Roman" w:hAnsi="Times New Roman"/>
        </w:rPr>
        <w:t xml:space="preserve">niversity </w:t>
      </w:r>
      <w:r w:rsidRPr="00DA34F0">
        <w:rPr>
          <w:rFonts w:ascii="Times New Roman" w:hAnsi="Times New Roman"/>
        </w:rPr>
        <w:t>P</w:t>
      </w:r>
      <w:r w:rsidR="009A463E" w:rsidRPr="00DA34F0">
        <w:rPr>
          <w:rFonts w:ascii="Times New Roman" w:hAnsi="Times New Roman"/>
        </w:rPr>
        <w:t>ress</w:t>
      </w:r>
      <w:r w:rsidRPr="00DA34F0">
        <w:rPr>
          <w:rFonts w:ascii="Times New Roman" w:hAnsi="Times New Roman"/>
        </w:rPr>
        <w:t xml:space="preserve">, 2014.  </w:t>
      </w:r>
    </w:p>
    <w:p w14:paraId="59345024" w14:textId="46F34CD2" w:rsidR="00027AAC" w:rsidRPr="00DA34F0" w:rsidRDefault="00027AAC" w:rsidP="00962D6E">
      <w:pPr>
        <w:widowControl w:val="0"/>
        <w:autoSpaceDE w:val="0"/>
        <w:autoSpaceDN w:val="0"/>
        <w:adjustRightInd w:val="0"/>
        <w:spacing w:line="480" w:lineRule="auto"/>
        <w:contextualSpacing/>
        <w:rPr>
          <w:rFonts w:ascii="Times New Roman" w:hAnsi="Times New Roman"/>
        </w:rPr>
      </w:pPr>
    </w:p>
    <w:p w14:paraId="4A142318" w14:textId="52C4C0DD" w:rsidR="0092128E" w:rsidRPr="00DA34F0" w:rsidRDefault="0092128E" w:rsidP="00962D6E">
      <w:pPr>
        <w:widowControl w:val="0"/>
        <w:autoSpaceDE w:val="0"/>
        <w:autoSpaceDN w:val="0"/>
        <w:adjustRightInd w:val="0"/>
        <w:spacing w:line="480" w:lineRule="auto"/>
        <w:contextualSpacing/>
        <w:rPr>
          <w:rFonts w:ascii="Times New Roman" w:hAnsi="Times New Roman"/>
        </w:rPr>
      </w:pPr>
    </w:p>
    <w:sectPr w:rsidR="0092128E" w:rsidRPr="00DA34F0" w:rsidSect="007B238F">
      <w:headerReference w:type="even" r:id="rId11"/>
      <w:head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7" w:author="Anna Wingfield" w:date="2024-03-14T16:31:00Z" w:initials="RAE">
    <w:p w14:paraId="4DD6520C" w14:textId="77777777" w:rsidR="00DF731A" w:rsidRDefault="00DF731A" w:rsidP="00DF731A">
      <w:r>
        <w:rPr>
          <w:rStyle w:val="CommentReference"/>
        </w:rPr>
        <w:annotationRef/>
      </w:r>
      <w:r>
        <w:t xml:space="preserve">All footnotes need to be converted to endnotes that are in accordance with the Chicago Manual of Style. </w:t>
      </w:r>
    </w:p>
  </w:comment>
  <w:comment w:id="291" w:author="Anna Wingfield" w:date="2024-03-14T16:32:00Z" w:initials="RAE">
    <w:p w14:paraId="2FBF8AB9" w14:textId="77777777" w:rsidR="00DF731A" w:rsidRDefault="00DF731A" w:rsidP="00DF731A">
      <w:r>
        <w:rPr>
          <w:rStyle w:val="CommentReference"/>
        </w:rPr>
        <w:annotationRef/>
      </w:r>
      <w:r>
        <w:t xml:space="preserve">Sororities? I’m not sure what this word should be or means if spelled correctly. </w:t>
      </w:r>
    </w:p>
  </w:comment>
  <w:comment w:id="1146" w:author="Anna Wingfield" w:date="2024-03-14T16:44:00Z" w:initials="RAE">
    <w:p w14:paraId="63169C60" w14:textId="77777777" w:rsidR="00E134F2" w:rsidRDefault="00E134F2" w:rsidP="00E134F2">
      <w:r>
        <w:rPr>
          <w:rStyle w:val="CommentReference"/>
        </w:rPr>
        <w:annotationRef/>
      </w:r>
      <w:r>
        <w:t xml:space="preserve">Are these page numbers? Chicago style requires endnotes and only rarely includes line numbers for specific lines of poetry. Otherwise, these should all appear as endnotes. </w:t>
      </w:r>
    </w:p>
  </w:comment>
  <w:comment w:id="1281" w:author="Anna Wingfield" w:date="2024-03-14T16:45:00Z" w:initials="RAE">
    <w:p w14:paraId="7ECF7329" w14:textId="77777777" w:rsidR="00E134F2" w:rsidRDefault="00E134F2" w:rsidP="00E134F2">
      <w:r>
        <w:rPr>
          <w:rStyle w:val="CommentReference"/>
        </w:rPr>
        <w:annotationRef/>
      </w:r>
      <w:r>
        <w:t>Should appear in an endnote</w:t>
      </w:r>
    </w:p>
  </w:comment>
  <w:comment w:id="1402" w:author="Anna Wingfield" w:date="2024-03-14T16:46:00Z" w:initials="RAE">
    <w:p w14:paraId="15BE10AD" w14:textId="77777777" w:rsidR="00E134F2" w:rsidRDefault="00E134F2" w:rsidP="00E134F2">
      <w:r>
        <w:rPr>
          <w:rStyle w:val="CommentReference"/>
        </w:rPr>
        <w:annotationRef/>
      </w:r>
      <w:r>
        <w:t>Again, should appear as an endnote.</w:t>
      </w:r>
    </w:p>
  </w:comment>
  <w:comment w:id="1563" w:author="Anna Wingfield" w:date="2024-03-14T16:49:00Z" w:initials="RAE">
    <w:p w14:paraId="60A5EBA7" w14:textId="77777777" w:rsidR="00E134F2" w:rsidRDefault="00E134F2" w:rsidP="00E134F2">
      <w:r>
        <w:rPr>
          <w:rStyle w:val="CommentReference"/>
        </w:rPr>
        <w:annotationRef/>
      </w:r>
      <w:r>
        <w:t xml:space="preserve">These should be endnotes instead of MLA parenthetical citations </w:t>
      </w:r>
    </w:p>
  </w:comment>
  <w:comment w:id="1978" w:author="Anna Wingfield" w:date="2024-03-14T16:56:00Z" w:initials="RAE">
    <w:p w14:paraId="03ED44DD" w14:textId="77777777" w:rsidR="003D00DF" w:rsidRDefault="003D00DF" w:rsidP="003D00DF">
      <w:r>
        <w:rPr>
          <w:rStyle w:val="CommentReference"/>
        </w:rPr>
        <w:annotationRef/>
      </w:r>
      <w:r>
        <w:t xml:space="preserve">These should all be changed into endnotes instead of parenthetical citations. </w:t>
      </w:r>
    </w:p>
  </w:comment>
  <w:comment w:id="2096" w:author="Anna Wingfield" w:date="2024-03-14T16:58:00Z" w:initials="RAE">
    <w:p w14:paraId="559E0BFA" w14:textId="77777777" w:rsidR="003D00DF" w:rsidRDefault="003D00DF" w:rsidP="003D00DF">
      <w:r>
        <w:rPr>
          <w:rStyle w:val="CommentReference"/>
        </w:rPr>
        <w:annotationRef/>
      </w:r>
      <w:r>
        <w:t xml:space="preserve">This should be an endnote. </w:t>
      </w:r>
    </w:p>
  </w:comment>
  <w:comment w:id="2107" w:author="Anna Wingfield" w:date="2024-03-14T17:04:00Z" w:initials="RAE">
    <w:p w14:paraId="664BEE6E" w14:textId="77777777" w:rsidR="00A365C3" w:rsidRDefault="00A365C3" w:rsidP="00A365C3">
      <w:r>
        <w:rPr>
          <w:rStyle w:val="CommentReference"/>
        </w:rPr>
        <w:annotationRef/>
      </w:r>
      <w:r>
        <w:t xml:space="preserve">It is a typical Chicago-style and Romantic Circles practice to capitalize the major nouns and verbs in headers. Are you making a stylistic choice to leave them lowercased? </w:t>
      </w:r>
    </w:p>
  </w:comment>
  <w:comment w:id="2128" w:author="Anna Wingfield" w:date="2024-03-14T17:07:00Z" w:initials="RAE">
    <w:p w14:paraId="7DC03099" w14:textId="77777777" w:rsidR="00CC0C9B" w:rsidRDefault="00CC0C9B" w:rsidP="00CC0C9B">
      <w:r>
        <w:rPr>
          <w:rStyle w:val="CommentReference"/>
        </w:rPr>
        <w:annotationRef/>
      </w:r>
      <w:r>
        <w:t xml:space="preserve">Per our Romantic Circles style guide: </w:t>
      </w:r>
    </w:p>
    <w:p w14:paraId="51154894" w14:textId="77777777" w:rsidR="00CC0C9B" w:rsidRDefault="00CC0C9B" w:rsidP="00CC0C9B"/>
    <w:p w14:paraId="388E3E4B" w14:textId="77777777" w:rsidR="00CC0C9B" w:rsidRDefault="00CC0C9B" w:rsidP="00CC0C9B">
      <w:r>
        <w:t>For sources that are repeatedly cited, create an appropriate abbreviation for the source that is introduced in the first endnote.</w:t>
      </w:r>
    </w:p>
    <w:p w14:paraId="43F885A2" w14:textId="77777777" w:rsidR="00CC0C9B" w:rsidRDefault="00CC0C9B" w:rsidP="00CC0C9B">
      <w:r>
        <w:t>E.g., 1. François Furet, The Passing of an Illusion: The Idea of Communism in the Twentieth Century, trans. Deborah Furet (Chicago: University of Chicago Press, 1999), 368 (hereafter cited in text as PI).</w:t>
      </w:r>
    </w:p>
    <w:p w14:paraId="2E4BE4C2" w14:textId="77777777" w:rsidR="00CC0C9B" w:rsidRDefault="00CC0C9B" w:rsidP="00CC0C9B"/>
  </w:comment>
  <w:comment w:id="2197" w:author="Anna Wingfield" w:date="2024-03-14T17:09:00Z" w:initials="RAE">
    <w:p w14:paraId="56CE49E2" w14:textId="77777777" w:rsidR="00CC0C9B" w:rsidRDefault="00CC0C9B" w:rsidP="00CC0C9B">
      <w:r>
        <w:rPr>
          <w:rStyle w:val="CommentReference"/>
        </w:rPr>
        <w:annotationRef/>
      </w:r>
      <w:r>
        <w:t xml:space="preserve">This parenthetical citation should be subsumed into the endnote. </w:t>
      </w:r>
    </w:p>
  </w:comment>
  <w:comment w:id="2237" w:author="Anna Wingfield" w:date="2024-03-14T17:12:00Z" w:initials="RAE">
    <w:p w14:paraId="331F0E13" w14:textId="77777777" w:rsidR="00756E64" w:rsidRDefault="00756E64" w:rsidP="00756E64">
      <w:r>
        <w:rPr>
          <w:rStyle w:val="CommentReference"/>
        </w:rPr>
        <w:annotationRef/>
      </w:r>
      <w:r>
        <w:t xml:space="preserve">This entire collection of sentences is incredibly difficult to follow and might benefit from revision. </w:t>
      </w:r>
    </w:p>
  </w:comment>
  <w:comment w:id="2296" w:author="Anna Wingfield" w:date="2024-03-14T17:13:00Z" w:initials="RAE">
    <w:p w14:paraId="131E5F5E" w14:textId="77777777" w:rsidR="00756E64" w:rsidRDefault="00756E64" w:rsidP="00756E64">
      <w:r>
        <w:rPr>
          <w:rStyle w:val="CommentReference"/>
        </w:rPr>
        <w:annotationRef/>
      </w:r>
      <w:r>
        <w:t>The spacing on this is strange and I’m not sure if it’s meant to designate a block quotation or just needs to be cleaned up?</w:t>
      </w:r>
    </w:p>
  </w:comment>
  <w:comment w:id="2459" w:author="Anna Wingfield" w:date="2024-03-14T17:17:00Z" w:initials="RAE">
    <w:p w14:paraId="3146B029" w14:textId="77777777" w:rsidR="004C4624" w:rsidRDefault="004C4624" w:rsidP="004C4624">
      <w:r>
        <w:rPr>
          <w:rStyle w:val="CommentReference"/>
        </w:rPr>
        <w:annotationRef/>
      </w:r>
      <w:r>
        <w:t xml:space="preserve">I had to do quite a bit of adjusting on the spacing here because the original quotation was very messy. Does this indentation indicate a paragraph break or does it need to be realigned as part of the above paragraph? </w:t>
      </w:r>
    </w:p>
  </w:comment>
  <w:comment w:id="2485" w:author="Anna Wingfield" w:date="2024-03-14T17:17:00Z" w:initials="RAE">
    <w:p w14:paraId="129A5BCF" w14:textId="77777777" w:rsidR="004C4624" w:rsidRDefault="004C4624" w:rsidP="004C4624">
      <w:r>
        <w:rPr>
          <w:rStyle w:val="CommentReference"/>
        </w:rPr>
        <w:annotationRef/>
      </w:r>
      <w:r>
        <w:t xml:space="preserve">This needs to be changed into an endnote. </w:t>
      </w:r>
    </w:p>
  </w:comment>
  <w:comment w:id="2639" w:author="Anna Wingfield" w:date="2024-03-14T17:19:00Z" w:initials="RAE">
    <w:p w14:paraId="4708F5E4" w14:textId="77777777" w:rsidR="00875389" w:rsidRDefault="00875389" w:rsidP="00875389">
      <w:r>
        <w:rPr>
          <w:rStyle w:val="CommentReference"/>
        </w:rPr>
        <w:annotationRef/>
      </w:r>
      <w:r>
        <w:t xml:space="preserve">This should be in an endnote. </w:t>
      </w:r>
    </w:p>
  </w:comment>
  <w:comment w:id="2757" w:author="Anna Wingfield" w:date="2024-03-15T10:26:00Z" w:initials="RAE">
    <w:p w14:paraId="6E5251A3" w14:textId="77777777" w:rsidR="00F75D17" w:rsidRDefault="00F75D17" w:rsidP="00F75D17">
      <w:r>
        <w:rPr>
          <w:rStyle w:val="CommentReference"/>
        </w:rPr>
        <w:annotationRef/>
      </w:r>
      <w:r>
        <w:t xml:space="preserve">Sorry for the confusion on this citation but we do not have The Last Man as an image in our galleries- it looks like the URL you included was for our old website so it is no longer functional. Do you remember accessing this somewhere on our website? Otherwise, you would need to cite it according to the CMOS for visual arts: </w:t>
      </w:r>
    </w:p>
    <w:p w14:paraId="6712CD27" w14:textId="77777777" w:rsidR="00F75D17" w:rsidRDefault="00F75D17" w:rsidP="00F75D17"/>
    <w:p w14:paraId="5755436F" w14:textId="77777777" w:rsidR="00F75D17" w:rsidRDefault="00F75D17" w:rsidP="00F75D17">
      <w:r>
        <w:t xml:space="preserve">Lastname, Firstname. </w:t>
      </w:r>
      <w:r>
        <w:rPr>
          <w:i/>
          <w:iCs/>
        </w:rPr>
        <w:t xml:space="preserve">Title. </w:t>
      </w:r>
      <w:r>
        <w:t xml:space="preserve">Date. Medium, height x width depth (Unit Conversion). Location. URL. </w:t>
      </w:r>
    </w:p>
    <w:p w14:paraId="7D08D33C" w14:textId="77777777" w:rsidR="00F75D17" w:rsidRDefault="00F75D17" w:rsidP="00F75D17"/>
    <w:p w14:paraId="3E6317C8" w14:textId="77777777" w:rsidR="00F75D17" w:rsidRDefault="00F75D17" w:rsidP="00F75D17">
      <w:r>
        <w:t xml:space="preserve">It looks like the image appears in the Walker Gallery at the National Museum in Liverpool. </w:t>
      </w:r>
    </w:p>
  </w:comment>
  <w:comment w:id="2771" w:author="Anna Wingfield" w:date="2024-03-15T09:35:00Z" w:initials="RAE">
    <w:p w14:paraId="0E2CBEB9" w14:textId="5244C4D1" w:rsidR="008146E9" w:rsidRDefault="008146E9" w:rsidP="008146E9">
      <w:r>
        <w:rPr>
          <w:rStyle w:val="CommentReference"/>
        </w:rPr>
        <w:annotationRef/>
      </w:r>
      <w:r>
        <w:t xml:space="preserve">Is Meuthen the name of the publisher or the city? Needs to include both publisher and city of publication. </w:t>
      </w:r>
    </w:p>
  </w:comment>
  <w:comment w:id="2772" w:author="Anna Wingfield" w:date="2024-03-15T09:34:00Z" w:initials="RAE">
    <w:p w14:paraId="00C74575" w14:textId="0AD33A25" w:rsidR="008146E9" w:rsidRDefault="008146E9" w:rsidP="008146E9">
      <w:r>
        <w:rPr>
          <w:rStyle w:val="CommentReference"/>
        </w:rPr>
        <w:annotationRef/>
      </w:r>
      <w:r>
        <w:t xml:space="preserve">Please add the editor to this citation.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6520C" w15:done="0"/>
  <w15:commentEx w15:paraId="2FBF8AB9" w15:done="0"/>
  <w15:commentEx w15:paraId="63169C60" w15:done="0"/>
  <w15:commentEx w15:paraId="7ECF7329" w15:done="0"/>
  <w15:commentEx w15:paraId="15BE10AD" w15:done="0"/>
  <w15:commentEx w15:paraId="60A5EBA7" w15:done="0"/>
  <w15:commentEx w15:paraId="03ED44DD" w15:done="0"/>
  <w15:commentEx w15:paraId="559E0BFA" w15:done="0"/>
  <w15:commentEx w15:paraId="664BEE6E" w15:done="0"/>
  <w15:commentEx w15:paraId="2E4BE4C2" w15:done="0"/>
  <w15:commentEx w15:paraId="56CE49E2" w15:done="0"/>
  <w15:commentEx w15:paraId="331F0E13" w15:done="0"/>
  <w15:commentEx w15:paraId="131E5F5E" w15:done="0"/>
  <w15:commentEx w15:paraId="3146B029" w15:done="0"/>
  <w15:commentEx w15:paraId="129A5BCF" w15:done="0"/>
  <w15:commentEx w15:paraId="4708F5E4" w15:done="0"/>
  <w15:commentEx w15:paraId="3E6317C8" w15:done="0"/>
  <w15:commentEx w15:paraId="0E2CBEB9" w15:done="0"/>
  <w15:commentEx w15:paraId="00C745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3B125C" w16cex:dateUtc="2024-03-14T23:31:00Z"/>
  <w16cex:commentExtensible w16cex:durableId="437E94D5" w16cex:dateUtc="2024-03-14T23:32:00Z"/>
  <w16cex:commentExtensible w16cex:durableId="3F010720" w16cex:dateUtc="2024-03-14T23:44:00Z"/>
  <w16cex:commentExtensible w16cex:durableId="4CDCE533" w16cex:dateUtc="2024-03-14T23:45:00Z"/>
  <w16cex:commentExtensible w16cex:durableId="1041FECE" w16cex:dateUtc="2024-03-14T23:46:00Z"/>
  <w16cex:commentExtensible w16cex:durableId="484441E4" w16cex:dateUtc="2024-03-14T23:49:00Z"/>
  <w16cex:commentExtensible w16cex:durableId="25BB250F" w16cex:dateUtc="2024-03-14T23:56:00Z"/>
  <w16cex:commentExtensible w16cex:durableId="0DBCB04E" w16cex:dateUtc="2024-03-14T23:58:00Z"/>
  <w16cex:commentExtensible w16cex:durableId="70DABDFB" w16cex:dateUtc="2024-03-15T00:04:00Z"/>
  <w16cex:commentExtensible w16cex:durableId="66671143" w16cex:dateUtc="2024-03-15T00:07:00Z"/>
  <w16cex:commentExtensible w16cex:durableId="412E7939" w16cex:dateUtc="2024-03-15T00:09:00Z"/>
  <w16cex:commentExtensible w16cex:durableId="7E6EDC77" w16cex:dateUtc="2024-03-15T00:12:00Z"/>
  <w16cex:commentExtensible w16cex:durableId="4338BCC1" w16cex:dateUtc="2024-03-15T00:13:00Z"/>
  <w16cex:commentExtensible w16cex:durableId="7247F407" w16cex:dateUtc="2024-03-15T00:17:00Z"/>
  <w16cex:commentExtensible w16cex:durableId="41C80196" w16cex:dateUtc="2024-03-15T00:17:00Z"/>
  <w16cex:commentExtensible w16cex:durableId="3CC36382" w16cex:dateUtc="2024-03-15T00:19:00Z"/>
  <w16cex:commentExtensible w16cex:durableId="5C2681CF" w16cex:dateUtc="2024-03-15T17:26:00Z"/>
  <w16cex:commentExtensible w16cex:durableId="131772F9" w16cex:dateUtc="2024-03-15T16:35:00Z"/>
  <w16cex:commentExtensible w16cex:durableId="32607C87" w16cex:dateUtc="2024-03-15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6520C" w16cid:durableId="023B125C"/>
  <w16cid:commentId w16cid:paraId="2FBF8AB9" w16cid:durableId="437E94D5"/>
  <w16cid:commentId w16cid:paraId="63169C60" w16cid:durableId="3F010720"/>
  <w16cid:commentId w16cid:paraId="7ECF7329" w16cid:durableId="4CDCE533"/>
  <w16cid:commentId w16cid:paraId="15BE10AD" w16cid:durableId="1041FECE"/>
  <w16cid:commentId w16cid:paraId="60A5EBA7" w16cid:durableId="484441E4"/>
  <w16cid:commentId w16cid:paraId="03ED44DD" w16cid:durableId="25BB250F"/>
  <w16cid:commentId w16cid:paraId="559E0BFA" w16cid:durableId="0DBCB04E"/>
  <w16cid:commentId w16cid:paraId="664BEE6E" w16cid:durableId="70DABDFB"/>
  <w16cid:commentId w16cid:paraId="2E4BE4C2" w16cid:durableId="66671143"/>
  <w16cid:commentId w16cid:paraId="56CE49E2" w16cid:durableId="412E7939"/>
  <w16cid:commentId w16cid:paraId="331F0E13" w16cid:durableId="7E6EDC77"/>
  <w16cid:commentId w16cid:paraId="131E5F5E" w16cid:durableId="4338BCC1"/>
  <w16cid:commentId w16cid:paraId="3146B029" w16cid:durableId="7247F407"/>
  <w16cid:commentId w16cid:paraId="129A5BCF" w16cid:durableId="41C80196"/>
  <w16cid:commentId w16cid:paraId="4708F5E4" w16cid:durableId="3CC36382"/>
  <w16cid:commentId w16cid:paraId="3E6317C8" w16cid:durableId="5C2681CF"/>
  <w16cid:commentId w16cid:paraId="0E2CBEB9" w16cid:durableId="131772F9"/>
  <w16cid:commentId w16cid:paraId="00C74575" w16cid:durableId="3260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E4E83" w14:textId="77777777" w:rsidR="007B238F" w:rsidRDefault="007B238F" w:rsidP="003604A0">
      <w:r>
        <w:separator/>
      </w:r>
    </w:p>
  </w:endnote>
  <w:endnote w:type="continuationSeparator" w:id="0">
    <w:p w14:paraId="5592630A" w14:textId="77777777" w:rsidR="007B238F" w:rsidRDefault="007B238F" w:rsidP="0036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auto"/>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9CE8" w14:textId="77777777" w:rsidR="007B238F" w:rsidRDefault="007B238F" w:rsidP="003604A0">
      <w:r>
        <w:separator/>
      </w:r>
    </w:p>
  </w:footnote>
  <w:footnote w:type="continuationSeparator" w:id="0">
    <w:p w14:paraId="76AC859B" w14:textId="77777777" w:rsidR="007B238F" w:rsidRDefault="007B238F" w:rsidP="003604A0">
      <w:r>
        <w:continuationSeparator/>
      </w:r>
    </w:p>
  </w:footnote>
  <w:footnote w:id="1">
    <w:p w14:paraId="344C708F" w14:textId="57EC7D40" w:rsidR="004A6450" w:rsidRPr="00756E64" w:rsidRDefault="004A6450">
      <w:pPr>
        <w:pStyle w:val="FootnoteText"/>
        <w:rPr>
          <w:rFonts w:ascii="Times New Roman" w:hAnsi="Times New Roman" w:cs="Times New Roman"/>
          <w:rPrChange w:id="249" w:author="Anna Wingfield" w:date="2024-03-14T17:14:00Z">
            <w:rPr/>
          </w:rPrChange>
        </w:rPr>
      </w:pPr>
      <w:r w:rsidRPr="00756E64">
        <w:rPr>
          <w:rStyle w:val="FootnoteReference"/>
          <w:rFonts w:ascii="Times New Roman" w:hAnsi="Times New Roman" w:cs="Times New Roman"/>
          <w:rPrChange w:id="250" w:author="Anna Wingfield" w:date="2024-03-14T17:14:00Z">
            <w:rPr>
              <w:rStyle w:val="FootnoteReference"/>
            </w:rPr>
          </w:rPrChange>
        </w:rPr>
        <w:footnoteRef/>
      </w:r>
      <w:r w:rsidRPr="00756E64">
        <w:rPr>
          <w:rFonts w:ascii="Times New Roman" w:hAnsi="Times New Roman" w:cs="Times New Roman"/>
          <w:rPrChange w:id="251" w:author="Anna Wingfield" w:date="2024-03-14T17:14:00Z">
            <w:rPr/>
          </w:rPrChange>
        </w:rPr>
        <w:t xml:space="preserve"> See also Khalip’s </w:t>
      </w:r>
      <w:r w:rsidRPr="00756E64">
        <w:rPr>
          <w:rFonts w:ascii="Times New Roman" w:hAnsi="Times New Roman" w:cs="Times New Roman"/>
          <w:i/>
          <w:rPrChange w:id="252" w:author="Anna Wingfield" w:date="2024-03-14T17:14:00Z">
            <w:rPr>
              <w:i/>
            </w:rPr>
          </w:rPrChange>
        </w:rPr>
        <w:t>Last Things</w:t>
      </w:r>
      <w:r w:rsidRPr="00756E64">
        <w:rPr>
          <w:rFonts w:ascii="Times New Roman" w:hAnsi="Times New Roman" w:cs="Times New Roman"/>
          <w:rPrChange w:id="253" w:author="Anna Wingfield" w:date="2024-03-14T17:14:00Z">
            <w:rPr/>
          </w:rPrChange>
        </w:rPr>
        <w:t xml:space="preserve">, where he characterizes Romanticism as “already extinct,” which, for him, generates its productive fecundity and generativity (12).  </w:t>
      </w:r>
    </w:p>
  </w:footnote>
  <w:footnote w:id="2">
    <w:p w14:paraId="147DF089" w14:textId="268DDD03" w:rsidR="004A6450" w:rsidRPr="00756E64" w:rsidRDefault="004A6450">
      <w:pPr>
        <w:pStyle w:val="FootnoteText"/>
        <w:rPr>
          <w:rFonts w:ascii="Times New Roman" w:hAnsi="Times New Roman" w:cs="Times New Roman"/>
        </w:rPr>
      </w:pPr>
      <w:r w:rsidRPr="00756E64">
        <w:rPr>
          <w:rStyle w:val="FootnoteReference"/>
          <w:rFonts w:ascii="Times New Roman" w:hAnsi="Times New Roman" w:cs="Times New Roman"/>
        </w:rPr>
        <w:footnoteRef/>
      </w:r>
      <w:r w:rsidRPr="00756E64">
        <w:rPr>
          <w:rFonts w:ascii="Times New Roman" w:hAnsi="Times New Roman" w:cs="Times New Roman"/>
        </w:rPr>
        <w:t xml:space="preserve"> I develop this point at greater length here: </w:t>
      </w:r>
      <w:r w:rsidRPr="00756E64">
        <w:rPr>
          <w:rStyle w:val="m-9115795407614457208s1"/>
          <w:rFonts w:ascii="Times New Roman" w:hAnsi="Times New Roman" w:cs="Times New Roman"/>
          <w:color w:val="000000" w:themeColor="text1"/>
        </w:rPr>
        <w:t>Washington, 69-76.</w:t>
      </w:r>
      <w:r w:rsidRPr="00756E64">
        <w:rPr>
          <w:rFonts w:ascii="Times New Roman" w:hAnsi="Times New Roman" w:cs="Times New Roman"/>
        </w:rPr>
        <w:t xml:space="preserve"> See also Peter Melville, 144.</w:t>
      </w:r>
    </w:p>
  </w:footnote>
  <w:footnote w:id="3">
    <w:p w14:paraId="2760DA85" w14:textId="3E1170B2" w:rsidR="004A6450" w:rsidRPr="00756E64" w:rsidRDefault="004A6450" w:rsidP="009D0E28">
      <w:pPr>
        <w:widowControl w:val="0"/>
        <w:autoSpaceDE w:val="0"/>
        <w:autoSpaceDN w:val="0"/>
        <w:adjustRightInd w:val="0"/>
        <w:rPr>
          <w:rFonts w:ascii="Times New Roman" w:hAnsi="Times New Roman"/>
          <w:rPrChange w:id="287" w:author="Anna Wingfield" w:date="2024-03-14T17:14:00Z">
            <w:rPr>
              <w:rFonts w:ascii="Times New Roman" w:hAnsi="Times New Roman"/>
              <w:sz w:val="21"/>
              <w:szCs w:val="21"/>
            </w:rPr>
          </w:rPrChange>
        </w:rPr>
      </w:pPr>
      <w:r w:rsidRPr="00756E64">
        <w:rPr>
          <w:rStyle w:val="FootnoteReference"/>
          <w:rFonts w:ascii="Times New Roman" w:hAnsi="Times New Roman"/>
        </w:rPr>
        <w:footnoteRef/>
      </w:r>
      <w:r w:rsidRPr="00756E64">
        <w:rPr>
          <w:rFonts w:ascii="Times New Roman" w:hAnsi="Times New Roman"/>
        </w:rPr>
        <w:t xml:space="preserve"> Emily Steinlight writes of Verney that “as soon as he is last, he is no longer man” because to be a human man requires a fellow species (71). While I agree with this estimation, at the same time, to be human always previously contains the possibility of lastness so, in a sense, we have all already “become” last. Nonetheless, Steinlight’s argument comports with the idea that Lionel may, in fact, not be a man, but rather, as Johnson’s and Fisch’s work variously suggests, that Lionel is the last woman. On the other hand, Lionel says that as soon as he begins writing his narrative, he becomes an Adam: “suddenly I became as it were the father of all mankind” ( PG#). Or, as Melville put its still differently, the question for Lionel is “how to announce the end of man, when he himself is still a man” (144). Andrew Sargent, meanwhile, trends somewhere else entirely, that a sort of human life will remain, however unrecognizable: “and though the no futures of this ‘now’ may still include something akin to ‘us,’ it might only be as fossils or ghosts” (323). Sargent’s powerful sense of ghosts here registers a bit differently than my reading of Shelley’s ghosts below.</w:t>
      </w:r>
      <w:r w:rsidRPr="00756E64">
        <w:rPr>
          <w:rFonts w:ascii="Times New Roman" w:hAnsi="Times New Roman"/>
          <w:rPrChange w:id="288" w:author="Anna Wingfield" w:date="2024-03-14T17:14:00Z">
            <w:rPr>
              <w:rFonts w:ascii="Times New Roman" w:hAnsi="Times New Roman"/>
              <w:sz w:val="21"/>
              <w:szCs w:val="21"/>
            </w:rPr>
          </w:rPrChange>
        </w:rPr>
        <w:t xml:space="preserve"> </w:t>
      </w:r>
    </w:p>
    <w:p w14:paraId="33699004" w14:textId="08A6CEFE" w:rsidR="004A6450" w:rsidRPr="00756E64" w:rsidRDefault="004A6450" w:rsidP="00996198">
      <w:pPr>
        <w:rPr>
          <w:rFonts w:ascii="Times New Roman" w:hAnsi="Times New Roman"/>
        </w:rPr>
      </w:pPr>
    </w:p>
    <w:p w14:paraId="3EAC0D88" w14:textId="5A636D6B" w:rsidR="004A6450" w:rsidRPr="00756E64" w:rsidRDefault="004A6450" w:rsidP="00996198">
      <w:pPr>
        <w:rPr>
          <w:rFonts w:ascii="Times New Roman" w:hAnsi="Times New Roman"/>
        </w:rPr>
      </w:pPr>
    </w:p>
    <w:p w14:paraId="051F9398" w14:textId="3DC5D7D8" w:rsidR="004A6450" w:rsidRPr="00756E64" w:rsidRDefault="004A6450">
      <w:pPr>
        <w:pStyle w:val="FootnoteText"/>
        <w:rPr>
          <w:rFonts w:ascii="Times New Roman" w:hAnsi="Times New Roman" w:cs="Times New Roman"/>
        </w:rPr>
      </w:pPr>
    </w:p>
  </w:footnote>
  <w:footnote w:id="4">
    <w:p w14:paraId="1BAA1953" w14:textId="1DB564E3" w:rsidR="0059520B" w:rsidRPr="00756E64" w:rsidRDefault="004A6450" w:rsidP="0059520B">
      <w:pPr>
        <w:pStyle w:val="m-9115795407614457208p1"/>
        <w:spacing w:before="0" w:beforeAutospacing="0" w:after="0" w:afterAutospacing="0" w:line="480" w:lineRule="auto"/>
        <w:contextualSpacing/>
        <w:rPr>
          <w:rFonts w:ascii="Times New Roman" w:hAnsi="Times New Roman"/>
          <w:b w:val="0"/>
          <w:sz w:val="24"/>
          <w:szCs w:val="24"/>
        </w:rPr>
      </w:pPr>
      <w:r w:rsidRPr="00756E64">
        <w:rPr>
          <w:rStyle w:val="FootnoteReference"/>
          <w:rFonts w:ascii="Times New Roman" w:hAnsi="Times New Roman"/>
          <w:sz w:val="24"/>
          <w:szCs w:val="24"/>
          <w:rPrChange w:id="348" w:author="Anna Wingfield" w:date="2024-03-14T17:14:00Z">
            <w:rPr>
              <w:rStyle w:val="FootnoteReference"/>
            </w:rPr>
          </w:rPrChange>
        </w:rPr>
        <w:footnoteRef/>
      </w:r>
      <w:r w:rsidRPr="00756E64">
        <w:rPr>
          <w:rFonts w:ascii="Times New Roman" w:hAnsi="Times New Roman"/>
          <w:sz w:val="24"/>
          <w:szCs w:val="24"/>
          <w:rPrChange w:id="349" w:author="Anna Wingfield" w:date="2024-03-14T17:14:00Z">
            <w:rPr/>
          </w:rPrChange>
        </w:rPr>
        <w:t xml:space="preserve"> Percy Bysshe Shelley, </w:t>
      </w:r>
      <w:r w:rsidR="0059520B" w:rsidRPr="00756E64">
        <w:rPr>
          <w:rFonts w:ascii="Times New Roman" w:hAnsi="Times New Roman"/>
          <w:b w:val="0"/>
          <w:sz w:val="24"/>
          <w:szCs w:val="24"/>
        </w:rPr>
        <w:t xml:space="preserve">“A Defence of Poetry” </w:t>
      </w:r>
      <w:r w:rsidR="0059520B" w:rsidRPr="00756E64">
        <w:rPr>
          <w:rFonts w:ascii="Times New Roman" w:hAnsi="Times New Roman"/>
          <w:b w:val="0"/>
          <w:i/>
          <w:sz w:val="24"/>
          <w:szCs w:val="24"/>
        </w:rPr>
        <w:t>Shelley’s Poetry and Prose</w:t>
      </w:r>
      <w:r w:rsidR="0059520B" w:rsidRPr="00756E64">
        <w:rPr>
          <w:rFonts w:ascii="Times New Roman" w:hAnsi="Times New Roman"/>
          <w:b w:val="0"/>
          <w:sz w:val="24"/>
          <w:szCs w:val="24"/>
        </w:rPr>
        <w:t>. Edited by Donald H. Reiman and Neil Fraistat, 509-38. New York: W. W. Norton, 2002, 511.</w:t>
      </w:r>
    </w:p>
    <w:p w14:paraId="606C1A24" w14:textId="6050ED3D" w:rsidR="004A6450" w:rsidRPr="00756E64" w:rsidRDefault="004A6450">
      <w:pPr>
        <w:pStyle w:val="FootnoteText"/>
        <w:rPr>
          <w:rFonts w:ascii="Times New Roman" w:hAnsi="Times New Roman" w:cs="Times New Roman"/>
          <w:rPrChange w:id="350" w:author="Anna Wingfield" w:date="2024-03-14T17:14:00Z">
            <w:rPr/>
          </w:rPrChange>
        </w:rPr>
      </w:pPr>
    </w:p>
  </w:footnote>
  <w:footnote w:id="5">
    <w:p w14:paraId="636E0F0B" w14:textId="43FCE5A0" w:rsidR="004A6450" w:rsidRPr="00756E64" w:rsidRDefault="004A6450">
      <w:pPr>
        <w:pStyle w:val="FootnoteText"/>
        <w:rPr>
          <w:rFonts w:ascii="Times New Roman" w:hAnsi="Times New Roman" w:cs="Times New Roman"/>
        </w:rPr>
      </w:pPr>
      <w:r w:rsidRPr="00756E64">
        <w:rPr>
          <w:rStyle w:val="FootnoteReference"/>
          <w:rFonts w:ascii="Times New Roman" w:hAnsi="Times New Roman" w:cs="Times New Roman"/>
        </w:rPr>
        <w:footnoteRef/>
      </w:r>
      <w:r w:rsidRPr="00756E64">
        <w:rPr>
          <w:rFonts w:ascii="Times New Roman" w:hAnsi="Times New Roman" w:cs="Times New Roman"/>
        </w:rPr>
        <w:t xml:space="preserve"> For a reading that argues that Shelley, in the novel, relies on “the insistence on the primacy of human sympathy and sociality, which had always grounded her critique of romantic politics,” see Jennifer A. Wagner-Lawlor, 754. For readings on the colonialism and imperialism at work on the novel, see Bewell and Raza Kolb. </w:t>
      </w:r>
    </w:p>
  </w:footnote>
  <w:footnote w:id="6">
    <w:p w14:paraId="34FC33C1" w14:textId="14A8E0C3" w:rsidR="004A6450" w:rsidRPr="00756E64" w:rsidRDefault="004A6450" w:rsidP="001F786E">
      <w:pPr>
        <w:pStyle w:val="m-9115795407614457208p1"/>
        <w:contextualSpacing/>
        <w:rPr>
          <w:rFonts w:ascii="Times New Roman" w:eastAsia="Times New Roman" w:hAnsi="Times New Roman"/>
          <w:b w:val="0"/>
          <w:sz w:val="24"/>
          <w:szCs w:val="24"/>
        </w:rPr>
      </w:pPr>
      <w:r w:rsidRPr="00756E64">
        <w:rPr>
          <w:rStyle w:val="FootnoteReference"/>
          <w:rFonts w:ascii="Times New Roman" w:hAnsi="Times New Roman"/>
          <w:sz w:val="24"/>
          <w:szCs w:val="24"/>
        </w:rPr>
        <w:footnoteRef/>
      </w:r>
      <w:r w:rsidRPr="00756E64">
        <w:rPr>
          <w:rFonts w:ascii="Times New Roman" w:hAnsi="Times New Roman"/>
          <w:sz w:val="24"/>
          <w:szCs w:val="24"/>
        </w:rPr>
        <w:t xml:space="preserve"> </w:t>
      </w:r>
      <w:r w:rsidRPr="00756E64">
        <w:rPr>
          <w:rFonts w:ascii="Times New Roman" w:eastAsia="Times New Roman" w:hAnsi="Times New Roman"/>
          <w:b w:val="0"/>
          <w:sz w:val="24"/>
          <w:szCs w:val="24"/>
        </w:rPr>
        <w:t>Elizabeth Effinger argues that Verney becomes like an animal in not having a world (26).</w:t>
      </w:r>
    </w:p>
  </w:footnote>
  <w:footnote w:id="7">
    <w:p w14:paraId="3195D606" w14:textId="69951A0C" w:rsidR="004A6450" w:rsidRPr="00756E64" w:rsidRDefault="004A6450" w:rsidP="00CD0ACF">
      <w:pPr>
        <w:widowControl w:val="0"/>
        <w:autoSpaceDE w:val="0"/>
        <w:autoSpaceDN w:val="0"/>
        <w:adjustRightInd w:val="0"/>
        <w:rPr>
          <w:rFonts w:ascii="Times New Roman" w:hAnsi="Times New Roman"/>
        </w:rPr>
      </w:pPr>
      <w:r w:rsidRPr="00756E64">
        <w:rPr>
          <w:rStyle w:val="FootnoteReference"/>
          <w:rFonts w:ascii="Times New Roman" w:hAnsi="Times New Roman"/>
          <w:rPrChange w:id="565" w:author="Anna Wingfield" w:date="2024-03-14T17:14:00Z">
            <w:rPr>
              <w:rStyle w:val="FootnoteReference"/>
            </w:rPr>
          </w:rPrChange>
        </w:rPr>
        <w:footnoteRef/>
      </w:r>
      <w:r w:rsidRPr="00756E64">
        <w:rPr>
          <w:rFonts w:ascii="Times New Roman" w:hAnsi="Times New Roman"/>
          <w:rPrChange w:id="566" w:author="Anna Wingfield" w:date="2024-03-14T17:14:00Z">
            <w:rPr/>
          </w:rPrChange>
        </w:rPr>
        <w:t xml:space="preserve"> </w:t>
      </w:r>
      <w:r w:rsidRPr="00756E64">
        <w:rPr>
          <w:rFonts w:ascii="Times New Roman" w:eastAsia="Times New Roman" w:hAnsi="Times New Roman"/>
        </w:rPr>
        <w:t xml:space="preserve">Barbara Johnson. </w:t>
      </w:r>
      <w:r w:rsidRPr="00756E64">
        <w:rPr>
          <w:rFonts w:ascii="Times New Roman" w:eastAsia="Times New Roman" w:hAnsi="Times New Roman"/>
          <w:i/>
        </w:rPr>
        <w:t xml:space="preserve">A Life with Mary Shelley. </w:t>
      </w:r>
      <w:r w:rsidRPr="00756E64">
        <w:rPr>
          <w:rFonts w:ascii="Times New Roman" w:hAnsi="Times New Roman"/>
        </w:rPr>
        <w:t>Stanford UP, 2014, 3.</w:t>
      </w:r>
    </w:p>
    <w:p w14:paraId="0DB90ADD" w14:textId="2035233E" w:rsidR="004A6450" w:rsidRPr="00756E64" w:rsidRDefault="004A6450">
      <w:pPr>
        <w:pStyle w:val="FootnoteText"/>
        <w:rPr>
          <w:rFonts w:ascii="Times New Roman" w:hAnsi="Times New Roman" w:cs="Times New Roman"/>
          <w:rPrChange w:id="567" w:author="Anna Wingfield" w:date="2024-03-14T17:14:00Z">
            <w:rPr/>
          </w:rPrChange>
        </w:rPr>
      </w:pPr>
    </w:p>
  </w:footnote>
  <w:footnote w:id="8">
    <w:p w14:paraId="29B4C6D0" w14:textId="2A5301C4" w:rsidR="004A6450" w:rsidRPr="00756E64" w:rsidRDefault="004A6450" w:rsidP="002E27E0">
      <w:pPr>
        <w:widowControl w:val="0"/>
        <w:autoSpaceDE w:val="0"/>
        <w:autoSpaceDN w:val="0"/>
        <w:adjustRightInd w:val="0"/>
        <w:rPr>
          <w:rFonts w:ascii="Times New Roman" w:hAnsi="Times New Roman"/>
          <w:color w:val="292526"/>
        </w:rPr>
      </w:pPr>
      <w:r w:rsidRPr="00756E64">
        <w:rPr>
          <w:rStyle w:val="FootnoteReference"/>
          <w:rFonts w:ascii="Times New Roman" w:hAnsi="Times New Roman"/>
        </w:rPr>
        <w:footnoteRef/>
      </w:r>
      <w:r w:rsidRPr="00756E64">
        <w:rPr>
          <w:rFonts w:ascii="Times New Roman" w:hAnsi="Times New Roman"/>
        </w:rPr>
        <w:t xml:space="preserve"> Fuson Wang makes a related though, I think, different observation about time in the novel as it relates to the novel’s narratology (I don’t see it as dialectical): “</w:t>
      </w:r>
      <w:r w:rsidRPr="00756E64">
        <w:rPr>
          <w:rFonts w:ascii="Times New Roman" w:hAnsi="Times New Roman"/>
          <w:color w:val="292526"/>
        </w:rPr>
        <w:t xml:space="preserve">her narrative strategy is both cautiously dialectical and consistently open-ended; firstness, middleness, and lastness are all constantly being shuffled into different permutations of the Sibylline leaves” (238). </w:t>
      </w:r>
    </w:p>
    <w:p w14:paraId="7B61968F" w14:textId="6936DB0D" w:rsidR="004A6450" w:rsidRPr="00756E64" w:rsidRDefault="004A6450">
      <w:pPr>
        <w:pStyle w:val="FootnoteText"/>
        <w:rPr>
          <w:rFonts w:ascii="Times New Roman" w:hAnsi="Times New Roman" w:cs="Times New Roman"/>
        </w:rPr>
      </w:pPr>
    </w:p>
  </w:footnote>
  <w:footnote w:id="9">
    <w:p w14:paraId="32717CA7" w14:textId="7EB9EAEA" w:rsidR="004A6450" w:rsidRPr="00756E64" w:rsidRDefault="004A6450" w:rsidP="00CD0ACF">
      <w:pPr>
        <w:rPr>
          <w:rFonts w:ascii="Times New Roman" w:hAnsi="Times New Roman"/>
        </w:rPr>
      </w:pPr>
      <w:r w:rsidRPr="00756E64">
        <w:rPr>
          <w:rStyle w:val="FootnoteReference"/>
          <w:rFonts w:ascii="Times New Roman" w:hAnsi="Times New Roman"/>
          <w:rPrChange w:id="678" w:author="Anna Wingfield" w:date="2024-03-14T17:14:00Z">
            <w:rPr>
              <w:rStyle w:val="FootnoteReference"/>
            </w:rPr>
          </w:rPrChange>
        </w:rPr>
        <w:footnoteRef/>
      </w:r>
      <w:r w:rsidRPr="00756E64">
        <w:rPr>
          <w:rFonts w:ascii="Times New Roman" w:hAnsi="Times New Roman"/>
          <w:rPrChange w:id="679" w:author="Anna Wingfield" w:date="2024-03-14T17:14:00Z">
            <w:rPr/>
          </w:rPrChange>
        </w:rPr>
        <w:t xml:space="preserve"> Peter Melville. </w:t>
      </w:r>
      <w:r w:rsidRPr="00756E64">
        <w:rPr>
          <w:rFonts w:ascii="Times New Roman" w:hAnsi="Times New Roman"/>
          <w:i/>
        </w:rPr>
        <w:t>Romantic Hospitality and the Resistance to Accommodation</w:t>
      </w:r>
      <w:r w:rsidRPr="00756E64">
        <w:rPr>
          <w:rFonts w:ascii="Times New Roman" w:hAnsi="Times New Roman"/>
        </w:rPr>
        <w:t xml:space="preserve">. </w:t>
      </w:r>
      <w:r w:rsidR="00A132E2" w:rsidRPr="00756E64">
        <w:rPr>
          <w:rFonts w:ascii="Times New Roman" w:hAnsi="Times New Roman"/>
        </w:rPr>
        <w:t xml:space="preserve">Waterloo: </w:t>
      </w:r>
      <w:r w:rsidRPr="00756E64">
        <w:rPr>
          <w:rFonts w:ascii="Times New Roman" w:hAnsi="Times New Roman"/>
        </w:rPr>
        <w:t xml:space="preserve">Wilfrid Laurier UP, 2007, </w:t>
      </w:r>
      <w:r w:rsidRPr="00756E64">
        <w:rPr>
          <w:rFonts w:ascii="Times New Roman" w:hAnsi="Times New Roman"/>
          <w:rPrChange w:id="680" w:author="Anna Wingfield" w:date="2024-03-14T17:14:00Z">
            <w:rPr/>
          </w:rPrChange>
        </w:rPr>
        <w:t>154</w:t>
      </w:r>
      <w:r w:rsidR="00A132E2" w:rsidRPr="00756E64">
        <w:rPr>
          <w:rFonts w:ascii="Times New Roman" w:hAnsi="Times New Roman"/>
          <w:rPrChange w:id="681" w:author="Anna Wingfield" w:date="2024-03-14T17:14:00Z">
            <w:rPr/>
          </w:rPrChange>
        </w:rPr>
        <w:t>.</w:t>
      </w:r>
    </w:p>
  </w:footnote>
  <w:footnote w:id="10">
    <w:p w14:paraId="22CF8AF4" w14:textId="22E05AAC" w:rsidR="004A6450" w:rsidRPr="00756E64" w:rsidRDefault="004A6450" w:rsidP="00035D08">
      <w:pPr>
        <w:widowControl w:val="0"/>
        <w:autoSpaceDE w:val="0"/>
        <w:autoSpaceDN w:val="0"/>
        <w:adjustRightInd w:val="0"/>
        <w:rPr>
          <w:rFonts w:ascii="Times New Roman" w:hAnsi="Times New Roman"/>
        </w:rPr>
      </w:pPr>
      <w:r w:rsidRPr="00756E64">
        <w:rPr>
          <w:rStyle w:val="FootnoteReference"/>
          <w:rFonts w:ascii="Times New Roman" w:hAnsi="Times New Roman"/>
          <w:rPrChange w:id="800" w:author="Anna Wingfield" w:date="2024-03-14T17:14:00Z">
            <w:rPr>
              <w:rStyle w:val="FootnoteReference"/>
            </w:rPr>
          </w:rPrChange>
        </w:rPr>
        <w:footnoteRef/>
      </w:r>
      <w:r w:rsidRPr="00756E64">
        <w:rPr>
          <w:rFonts w:ascii="Times New Roman" w:hAnsi="Times New Roman"/>
          <w:rPrChange w:id="801" w:author="Anna Wingfield" w:date="2024-03-14T17:14:00Z">
            <w:rPr/>
          </w:rPrChange>
        </w:rPr>
        <w:t xml:space="preserve"> </w:t>
      </w:r>
      <w:r w:rsidRPr="00756E64">
        <w:rPr>
          <w:rFonts w:ascii="Times New Roman" w:hAnsi="Times New Roman"/>
        </w:rPr>
        <w:t xml:space="preserve">Samantha Webb. “Reading the End of the World: </w:t>
      </w:r>
      <w:r w:rsidRPr="00756E64">
        <w:rPr>
          <w:rFonts w:ascii="Times New Roman" w:hAnsi="Times New Roman"/>
          <w:i/>
          <w:iCs/>
        </w:rPr>
        <w:t>The Last Man</w:t>
      </w:r>
      <w:r w:rsidRPr="00756E64">
        <w:rPr>
          <w:rFonts w:ascii="Times New Roman" w:hAnsi="Times New Roman"/>
        </w:rPr>
        <w:t xml:space="preserve">, History, and the Agency of Romantic Authorship.” </w:t>
      </w:r>
      <w:r w:rsidRPr="00756E64">
        <w:rPr>
          <w:rFonts w:ascii="Times New Roman" w:hAnsi="Times New Roman"/>
          <w:i/>
          <w:iCs/>
        </w:rPr>
        <w:t>Mary Shelley in Her Times</w:t>
      </w:r>
      <w:r w:rsidRPr="00756E64">
        <w:rPr>
          <w:rFonts w:ascii="Times New Roman" w:hAnsi="Times New Roman"/>
        </w:rPr>
        <w:t xml:space="preserve">, edited by Betty T. Bennett and Stuart Curran, Johns Hopkins UP, 2000, pp. 119-33, </w:t>
      </w:r>
      <w:r w:rsidRPr="00756E64">
        <w:rPr>
          <w:rFonts w:ascii="Times New Roman" w:hAnsi="Times New Roman"/>
          <w:rPrChange w:id="802" w:author="Anna Wingfield" w:date="2024-03-14T17:14:00Z">
            <w:rPr/>
          </w:rPrChange>
        </w:rPr>
        <w:t>131.</w:t>
      </w:r>
    </w:p>
  </w:footnote>
  <w:footnote w:id="11">
    <w:p w14:paraId="2531C143" w14:textId="4D7915C7" w:rsidR="004A6450" w:rsidRPr="00756E64" w:rsidRDefault="004A6450" w:rsidP="000F4598">
      <w:pPr>
        <w:widowControl w:val="0"/>
        <w:autoSpaceDE w:val="0"/>
        <w:autoSpaceDN w:val="0"/>
        <w:adjustRightInd w:val="0"/>
        <w:contextualSpacing/>
        <w:rPr>
          <w:rStyle w:val="m-9115795407614457208s1"/>
          <w:rFonts w:ascii="Times New Roman" w:hAnsi="Times New Roman"/>
        </w:rPr>
      </w:pPr>
      <w:r w:rsidRPr="00756E64">
        <w:rPr>
          <w:rStyle w:val="FootnoteReference"/>
          <w:rFonts w:ascii="Times New Roman" w:hAnsi="Times New Roman"/>
        </w:rPr>
        <w:footnoteRef/>
      </w:r>
      <w:r w:rsidRPr="00756E64">
        <w:rPr>
          <w:rFonts w:ascii="Times New Roman" w:hAnsi="Times New Roman"/>
        </w:rPr>
        <w:t xml:space="preserve"> </w:t>
      </w:r>
      <w:r w:rsidRPr="00756E64">
        <w:rPr>
          <w:rStyle w:val="m-9115795407614457208s1"/>
          <w:rFonts w:ascii="Times New Roman" w:hAnsi="Times New Roman"/>
          <w:color w:val="000000" w:themeColor="text1"/>
        </w:rPr>
        <w:t>I am not reading this psychobiographically in the sense that Shelley is after Godwin as Mellor does (</w:t>
      </w:r>
      <w:r w:rsidRPr="00756E64">
        <w:rPr>
          <w:rStyle w:val="m-9115795407614457208s1"/>
          <w:rFonts w:ascii="Times New Roman" w:hAnsi="Times New Roman"/>
          <w:i/>
          <w:color w:val="000000" w:themeColor="text1"/>
        </w:rPr>
        <w:t>Mary Shelley</w:t>
      </w:r>
      <w:r w:rsidRPr="00756E64">
        <w:rPr>
          <w:rStyle w:val="m-9115795407614457208s1"/>
          <w:rFonts w:ascii="Times New Roman" w:hAnsi="Times New Roman"/>
          <w:color w:val="000000" w:themeColor="text1"/>
        </w:rPr>
        <w:t xml:space="preserve">, 194-195). Nor do I mean autobiographical in the sense of it in Mellor’s, Harpold’s, or Nichie’s reading of the novel. Rather, I mean in the sense that all writing is, fundamentally, autobiographical. My sense of autobiographical here is much closer to </w:t>
      </w:r>
      <w:r w:rsidRPr="00756E64">
        <w:rPr>
          <w:rFonts w:ascii="Times New Roman" w:hAnsi="Times New Roman"/>
        </w:rPr>
        <w:t>Gillingham</w:t>
      </w:r>
      <w:r w:rsidRPr="00756E64">
        <w:rPr>
          <w:rStyle w:val="m-9115795407614457208s1"/>
          <w:rFonts w:ascii="Times New Roman" w:hAnsi="Times New Roman"/>
          <w:color w:val="000000" w:themeColor="text1"/>
        </w:rPr>
        <w:t xml:space="preserve"> and Johnson. Of course, there are clear autobiographical resonances in all of her novels, particularly </w:t>
      </w:r>
      <w:r w:rsidRPr="00756E64">
        <w:rPr>
          <w:rStyle w:val="m-9115795407614457208s1"/>
          <w:rFonts w:ascii="Times New Roman" w:hAnsi="Times New Roman"/>
          <w:i/>
          <w:color w:val="000000" w:themeColor="text1"/>
        </w:rPr>
        <w:t>Mathilda</w:t>
      </w:r>
      <w:r w:rsidRPr="00756E64">
        <w:rPr>
          <w:rStyle w:val="m-9115795407614457208s1"/>
          <w:rFonts w:ascii="Times New Roman" w:hAnsi="Times New Roman"/>
          <w:color w:val="000000" w:themeColor="text1"/>
        </w:rPr>
        <w:t xml:space="preserve">. </w:t>
      </w:r>
    </w:p>
    <w:p w14:paraId="67E88EFF" w14:textId="4DB7F71B" w:rsidR="004A6450" w:rsidRPr="00756E64" w:rsidRDefault="004A6450">
      <w:pPr>
        <w:pStyle w:val="FootnoteText"/>
        <w:rPr>
          <w:rFonts w:ascii="Times New Roman" w:hAnsi="Times New Roman" w:cs="Times New Roman"/>
        </w:rPr>
      </w:pPr>
    </w:p>
  </w:footnote>
  <w:footnote w:id="12">
    <w:p w14:paraId="7DCBD176" w14:textId="2EA8E5B3" w:rsidR="00A132E2" w:rsidRPr="00756E64" w:rsidRDefault="004A6450" w:rsidP="00A132E2">
      <w:pPr>
        <w:pStyle w:val="m-9115795407614457208p1"/>
        <w:spacing w:before="0" w:beforeAutospacing="0" w:after="0" w:afterAutospacing="0" w:line="480" w:lineRule="auto"/>
        <w:contextualSpacing/>
        <w:rPr>
          <w:rFonts w:ascii="Times New Roman" w:eastAsia="Times New Roman" w:hAnsi="Times New Roman"/>
          <w:b w:val="0"/>
          <w:sz w:val="24"/>
          <w:szCs w:val="24"/>
        </w:rPr>
      </w:pPr>
      <w:r w:rsidRPr="00756E64">
        <w:rPr>
          <w:rStyle w:val="FootnoteReference"/>
          <w:rFonts w:ascii="Times New Roman" w:hAnsi="Times New Roman"/>
          <w:sz w:val="24"/>
          <w:szCs w:val="24"/>
          <w:rPrChange w:id="1054" w:author="Anna Wingfield" w:date="2024-03-14T17:14:00Z">
            <w:rPr>
              <w:rStyle w:val="FootnoteReference"/>
            </w:rPr>
          </w:rPrChange>
        </w:rPr>
        <w:footnoteRef/>
      </w:r>
      <w:r w:rsidRPr="00756E64">
        <w:rPr>
          <w:rFonts w:ascii="Times New Roman" w:hAnsi="Times New Roman"/>
          <w:sz w:val="24"/>
          <w:szCs w:val="24"/>
          <w:rPrChange w:id="1055" w:author="Anna Wingfield" w:date="2024-03-14T17:14:00Z">
            <w:rPr/>
          </w:rPrChange>
        </w:rPr>
        <w:t xml:space="preserve"> </w:t>
      </w:r>
      <w:r w:rsidR="00A132E2" w:rsidRPr="00756E64">
        <w:rPr>
          <w:rFonts w:ascii="Times New Roman" w:hAnsi="Times New Roman"/>
          <w:b w:val="0"/>
          <w:sz w:val="24"/>
          <w:szCs w:val="24"/>
        </w:rPr>
        <w:t xml:space="preserve">Derrida, Jacques. </w:t>
      </w:r>
      <w:r w:rsidR="00A132E2" w:rsidRPr="00756E64">
        <w:rPr>
          <w:rFonts w:ascii="Times New Roman" w:hAnsi="Times New Roman"/>
          <w:b w:val="0"/>
          <w:i/>
          <w:sz w:val="24"/>
          <w:szCs w:val="24"/>
        </w:rPr>
        <w:t>The Beast and the Sovereign</w:t>
      </w:r>
      <w:r w:rsidR="00A132E2" w:rsidRPr="00756E64">
        <w:rPr>
          <w:rFonts w:ascii="Times New Roman" w:hAnsi="Times New Roman"/>
          <w:b w:val="0"/>
          <w:sz w:val="24"/>
          <w:szCs w:val="24"/>
        </w:rPr>
        <w:t xml:space="preserve">. </w:t>
      </w:r>
      <w:r w:rsidR="00A132E2" w:rsidRPr="00756E64">
        <w:rPr>
          <w:rFonts w:ascii="Times New Roman" w:eastAsia="Times New Roman" w:hAnsi="Times New Roman"/>
          <w:b w:val="0"/>
          <w:sz w:val="24"/>
          <w:szCs w:val="24"/>
        </w:rPr>
        <w:t>Vol. 2. Translated by Geoffrey Bennington. Chicago: University of Chicago Press, 2011, 9.</w:t>
      </w:r>
    </w:p>
    <w:p w14:paraId="2530060E" w14:textId="2EFB67DA" w:rsidR="004A6450" w:rsidRPr="00756E64" w:rsidRDefault="004A6450">
      <w:pPr>
        <w:pStyle w:val="FootnoteText"/>
        <w:rPr>
          <w:rFonts w:ascii="Times New Roman" w:hAnsi="Times New Roman" w:cs="Times New Roman"/>
          <w:rPrChange w:id="1056" w:author="Anna Wingfield" w:date="2024-03-14T17:14:00Z">
            <w:rPr/>
          </w:rPrChange>
        </w:rPr>
      </w:pPr>
    </w:p>
  </w:footnote>
  <w:footnote w:id="13">
    <w:p w14:paraId="39CD34B6" w14:textId="57A07753" w:rsidR="004A6450" w:rsidRPr="00756E64" w:rsidRDefault="004A6450" w:rsidP="00A132E2">
      <w:pPr>
        <w:pStyle w:val="m-9115795407614457208p1"/>
        <w:spacing w:before="0" w:beforeAutospacing="0" w:after="0" w:afterAutospacing="0" w:line="480" w:lineRule="auto"/>
        <w:contextualSpacing/>
        <w:rPr>
          <w:rFonts w:ascii="Times New Roman" w:hAnsi="Times New Roman"/>
          <w:b w:val="0"/>
          <w:color w:val="505054"/>
          <w:sz w:val="24"/>
          <w:szCs w:val="24"/>
        </w:rPr>
      </w:pPr>
      <w:r w:rsidRPr="00756E64">
        <w:rPr>
          <w:rStyle w:val="FootnoteReference"/>
          <w:rFonts w:ascii="Times New Roman" w:hAnsi="Times New Roman"/>
          <w:sz w:val="24"/>
          <w:szCs w:val="24"/>
          <w:rPrChange w:id="1224" w:author="Anna Wingfield" w:date="2024-03-14T17:14:00Z">
            <w:rPr>
              <w:rStyle w:val="FootnoteReference"/>
            </w:rPr>
          </w:rPrChange>
        </w:rPr>
        <w:footnoteRef/>
      </w:r>
      <w:r w:rsidRPr="00756E64">
        <w:rPr>
          <w:rFonts w:ascii="Times New Roman" w:hAnsi="Times New Roman"/>
          <w:sz w:val="24"/>
          <w:szCs w:val="24"/>
          <w:rPrChange w:id="1225" w:author="Anna Wingfield" w:date="2024-03-14T17:14:00Z">
            <w:rPr/>
          </w:rPrChange>
        </w:rPr>
        <w:t xml:space="preserve"> </w:t>
      </w:r>
      <w:r w:rsidR="00A132E2" w:rsidRPr="00756E64">
        <w:rPr>
          <w:rStyle w:val="m-9115795407614457208s1"/>
          <w:rFonts w:ascii="Times New Roman" w:hAnsi="Times New Roman"/>
          <w:b w:val="0"/>
          <w:color w:val="505054"/>
          <w:sz w:val="24"/>
          <w:szCs w:val="24"/>
        </w:rPr>
        <w:t xml:space="preserve">Derrida, Jacques and Maurizio Ferraris. </w:t>
      </w:r>
      <w:r w:rsidR="00A132E2" w:rsidRPr="00756E64">
        <w:rPr>
          <w:rStyle w:val="m-9115795407614457208s1"/>
          <w:rFonts w:ascii="Times New Roman" w:hAnsi="Times New Roman"/>
          <w:b w:val="0"/>
          <w:i/>
          <w:color w:val="505054"/>
          <w:sz w:val="24"/>
          <w:szCs w:val="24"/>
        </w:rPr>
        <w:t>A Taste for the Secret</w:t>
      </w:r>
      <w:r w:rsidR="00A132E2" w:rsidRPr="00756E64">
        <w:rPr>
          <w:rStyle w:val="m-9115795407614457208s1"/>
          <w:rFonts w:ascii="Times New Roman" w:hAnsi="Times New Roman"/>
          <w:b w:val="0"/>
          <w:color w:val="505054"/>
          <w:sz w:val="24"/>
          <w:szCs w:val="24"/>
        </w:rPr>
        <w:t xml:space="preserve">. Edited by Giacomo Donis </w:t>
      </w:r>
      <w:r w:rsidR="00A132E2" w:rsidRPr="00756E64">
        <w:rPr>
          <w:rStyle w:val="m-9115795407614457208s1"/>
          <w:rFonts w:ascii="Times New Roman" w:hAnsi="Times New Roman"/>
          <w:b w:val="0"/>
          <w:color w:val="505054"/>
          <w:sz w:val="24"/>
          <w:szCs w:val="24"/>
        </w:rPr>
        <w:tab/>
        <w:t xml:space="preserve">and David Webb. Translated by Giacomo Donis. London: Polity, 2001, </w:t>
      </w:r>
      <w:r w:rsidRPr="00756E64">
        <w:rPr>
          <w:rFonts w:ascii="Times New Roman" w:hAnsi="Times New Roman"/>
          <w:b w:val="0"/>
          <w:bCs w:val="0"/>
          <w:sz w:val="24"/>
          <w:szCs w:val="24"/>
          <w:rPrChange w:id="1226" w:author="Anna Wingfield" w:date="2024-03-14T17:14:00Z">
            <w:rPr/>
          </w:rPrChange>
        </w:rPr>
        <w:t>58</w:t>
      </w:r>
      <w:r w:rsidR="00A132E2" w:rsidRPr="00756E64">
        <w:rPr>
          <w:rFonts w:ascii="Times New Roman" w:hAnsi="Times New Roman"/>
          <w:b w:val="0"/>
          <w:bCs w:val="0"/>
          <w:sz w:val="24"/>
          <w:szCs w:val="24"/>
          <w:rPrChange w:id="1227" w:author="Anna Wingfield" w:date="2024-03-14T17:14:00Z">
            <w:rPr/>
          </w:rPrChange>
        </w:rPr>
        <w:t>.</w:t>
      </w:r>
    </w:p>
  </w:footnote>
  <w:footnote w:id="14">
    <w:p w14:paraId="2CB3C9B9" w14:textId="080FA3C7" w:rsidR="004A6450" w:rsidRPr="00756E64" w:rsidRDefault="004A6450" w:rsidP="00A132E2">
      <w:pPr>
        <w:pStyle w:val="m-9115795407614457208p1"/>
        <w:spacing w:before="0" w:beforeAutospacing="0" w:after="0" w:afterAutospacing="0" w:line="480" w:lineRule="auto"/>
        <w:contextualSpacing/>
        <w:rPr>
          <w:rFonts w:ascii="Times New Roman" w:hAnsi="Times New Roman"/>
          <w:b w:val="0"/>
          <w:sz w:val="24"/>
          <w:szCs w:val="24"/>
        </w:rPr>
      </w:pPr>
      <w:r w:rsidRPr="00756E64">
        <w:rPr>
          <w:rStyle w:val="FootnoteReference"/>
          <w:rFonts w:ascii="Times New Roman" w:hAnsi="Times New Roman"/>
          <w:b w:val="0"/>
          <w:sz w:val="24"/>
          <w:szCs w:val="24"/>
          <w:rPrChange w:id="1748" w:author="Anna Wingfield" w:date="2024-03-14T17:14:00Z">
            <w:rPr>
              <w:rStyle w:val="FootnoteReference"/>
              <w:b w:val="0"/>
            </w:rPr>
          </w:rPrChange>
        </w:rPr>
        <w:footnoteRef/>
      </w:r>
      <w:r w:rsidRPr="00756E64">
        <w:rPr>
          <w:rFonts w:ascii="Times New Roman" w:hAnsi="Times New Roman"/>
          <w:b w:val="0"/>
          <w:sz w:val="24"/>
          <w:szCs w:val="24"/>
          <w:rPrChange w:id="1749" w:author="Anna Wingfield" w:date="2024-03-14T17:14:00Z">
            <w:rPr>
              <w:b w:val="0"/>
            </w:rPr>
          </w:rPrChange>
        </w:rPr>
        <w:t xml:space="preserve"> </w:t>
      </w:r>
      <w:r w:rsidR="00A132E2" w:rsidRPr="00756E64">
        <w:rPr>
          <w:rFonts w:ascii="Times New Roman" w:hAnsi="Times New Roman"/>
          <w:b w:val="0"/>
          <w:sz w:val="24"/>
          <w:szCs w:val="24"/>
          <w:rPrChange w:id="1750" w:author="Anna Wingfield" w:date="2024-03-14T17:14:00Z">
            <w:rPr>
              <w:b w:val="0"/>
            </w:rPr>
          </w:rPrChange>
        </w:rPr>
        <w:t xml:space="preserve">Mary Shelley. </w:t>
      </w:r>
      <w:r w:rsidR="00A132E2" w:rsidRPr="00756E64">
        <w:rPr>
          <w:rFonts w:ascii="Times New Roman" w:hAnsi="Times New Roman"/>
          <w:b w:val="0"/>
          <w:i/>
          <w:sz w:val="24"/>
          <w:szCs w:val="24"/>
        </w:rPr>
        <w:t>Matilda</w:t>
      </w:r>
      <w:r w:rsidR="00A132E2" w:rsidRPr="00756E64">
        <w:rPr>
          <w:rFonts w:ascii="Times New Roman" w:hAnsi="Times New Roman"/>
          <w:b w:val="0"/>
          <w:sz w:val="24"/>
          <w:szCs w:val="24"/>
        </w:rPr>
        <w:t xml:space="preserve">. Edited by Janet Todd. Oxford: Oxford University Press, 1992, </w:t>
      </w:r>
      <w:r w:rsidRPr="00756E64">
        <w:rPr>
          <w:rFonts w:ascii="Times New Roman" w:hAnsi="Times New Roman"/>
          <w:b w:val="0"/>
          <w:sz w:val="24"/>
          <w:szCs w:val="24"/>
          <w:rPrChange w:id="1751" w:author="Anna Wingfield" w:date="2024-03-14T17:14:00Z">
            <w:rPr>
              <w:b w:val="0"/>
            </w:rPr>
          </w:rPrChange>
        </w:rPr>
        <w:t>151</w:t>
      </w:r>
      <w:r w:rsidR="00A132E2" w:rsidRPr="00756E64">
        <w:rPr>
          <w:rFonts w:ascii="Times New Roman" w:hAnsi="Times New Roman"/>
          <w:b w:val="0"/>
          <w:sz w:val="24"/>
          <w:szCs w:val="24"/>
          <w:rPrChange w:id="1752" w:author="Anna Wingfield" w:date="2024-03-14T17:14:00Z">
            <w:rPr>
              <w:b w:val="0"/>
            </w:rPr>
          </w:rPrChange>
        </w:rPr>
        <w:t>.</w:t>
      </w:r>
    </w:p>
  </w:footnote>
  <w:footnote w:id="15">
    <w:p w14:paraId="79030736" w14:textId="13BDCF7C" w:rsidR="004A6450" w:rsidRPr="00756E64" w:rsidRDefault="004A6450">
      <w:pPr>
        <w:pStyle w:val="FootnoteText"/>
        <w:rPr>
          <w:rFonts w:ascii="Times New Roman" w:hAnsi="Times New Roman" w:cs="Times New Roman"/>
        </w:rPr>
      </w:pPr>
      <w:r w:rsidRPr="00756E64">
        <w:rPr>
          <w:rStyle w:val="FootnoteReference"/>
          <w:rFonts w:ascii="Times New Roman" w:hAnsi="Times New Roman" w:cs="Times New Roman"/>
        </w:rPr>
        <w:footnoteRef/>
      </w:r>
      <w:r w:rsidRPr="00756E64">
        <w:rPr>
          <w:rFonts w:ascii="Times New Roman" w:hAnsi="Times New Roman" w:cs="Times New Roman"/>
        </w:rPr>
        <w:t xml:space="preserve"> See Mellor, 13; Wang, 238-241; Hopkins, n.p. </w:t>
      </w:r>
    </w:p>
  </w:footnote>
  <w:footnote w:id="16">
    <w:p w14:paraId="015757DB" w14:textId="1F26D25D" w:rsidR="004A6450" w:rsidRPr="00756E64" w:rsidRDefault="004A6450" w:rsidP="000B5719">
      <w:pPr>
        <w:widowControl w:val="0"/>
        <w:autoSpaceDE w:val="0"/>
        <w:autoSpaceDN w:val="0"/>
        <w:adjustRightInd w:val="0"/>
        <w:rPr>
          <w:rFonts w:ascii="Times New Roman" w:hAnsi="Times New Roman"/>
        </w:rPr>
      </w:pPr>
      <w:r w:rsidRPr="00756E64">
        <w:rPr>
          <w:rStyle w:val="FootnoteReference"/>
          <w:rFonts w:ascii="Times New Roman" w:hAnsi="Times New Roman"/>
        </w:rPr>
        <w:footnoteRef/>
      </w:r>
      <w:r w:rsidRPr="00756E64">
        <w:rPr>
          <w:rFonts w:ascii="Times New Roman" w:hAnsi="Times New Roman"/>
        </w:rPr>
        <w:t xml:space="preserve"> Kathleen Miller also reads the secret in the text, but as fundamental to Mathilda’s identity whereas I am taking it as fundamental to her existence: it “exists either as unconscious knowledge or as fear that comes from an intense personal secret, the revelation of which would disrupt the entire construction of her identity” (295). </w:t>
      </w:r>
    </w:p>
  </w:footnote>
  <w:footnote w:id="17">
    <w:p w14:paraId="5BD480B3" w14:textId="63B35E00" w:rsidR="004A6450" w:rsidRPr="00756E64" w:rsidRDefault="004A6450">
      <w:pPr>
        <w:pStyle w:val="FootnoteText"/>
        <w:rPr>
          <w:rFonts w:ascii="Times New Roman" w:hAnsi="Times New Roman" w:cs="Times New Roman"/>
        </w:rPr>
      </w:pPr>
      <w:r w:rsidRPr="00756E64">
        <w:rPr>
          <w:rStyle w:val="FootnoteReference"/>
          <w:rFonts w:ascii="Times New Roman" w:hAnsi="Times New Roman" w:cs="Times New Roman"/>
        </w:rPr>
        <w:footnoteRef/>
      </w:r>
      <w:r w:rsidRPr="00756E64">
        <w:rPr>
          <w:rFonts w:ascii="Times New Roman" w:hAnsi="Times New Roman" w:cs="Times New Roman"/>
        </w:rPr>
        <w:t xml:space="preserve"> For psychoanalytic readings, see: Edelman-Young, Gillingham, Faflak, and Rajan.</w:t>
      </w:r>
    </w:p>
  </w:footnote>
  <w:footnote w:id="18">
    <w:p w14:paraId="6600A5FF" w14:textId="3514AD7A" w:rsidR="004A6450" w:rsidRPr="00756E64" w:rsidRDefault="004A6450" w:rsidP="00E500AE">
      <w:pPr>
        <w:widowControl w:val="0"/>
        <w:autoSpaceDE w:val="0"/>
        <w:autoSpaceDN w:val="0"/>
        <w:adjustRightInd w:val="0"/>
        <w:rPr>
          <w:rFonts w:ascii="Times New Roman" w:hAnsi="Times New Roman"/>
        </w:rPr>
      </w:pPr>
      <w:r w:rsidRPr="00756E64">
        <w:rPr>
          <w:rStyle w:val="FootnoteReference"/>
          <w:rFonts w:ascii="Times New Roman" w:hAnsi="Times New Roman"/>
        </w:rPr>
        <w:footnoteRef/>
      </w:r>
      <w:r w:rsidRPr="00756E64">
        <w:rPr>
          <w:rFonts w:ascii="Times New Roman" w:hAnsi="Times New Roman"/>
        </w:rPr>
        <w:t xml:space="preserve"> In this sense, I diverge from Harpold (</w:t>
      </w:r>
      <w:r w:rsidR="00A132E2" w:rsidRPr="00756E64">
        <w:rPr>
          <w:rFonts w:ascii="Times New Roman" w:hAnsi="Times New Roman"/>
        </w:rPr>
        <w:t>54-55</w:t>
      </w:r>
      <w:r w:rsidRPr="00756E64">
        <w:rPr>
          <w:rFonts w:ascii="Times New Roman" w:hAnsi="Times New Roman"/>
        </w:rPr>
        <w:t xml:space="preserve">) and McKeever (197) who see it as the father’s passion for the mother in the daughter. Meanwhile, Clemet sees her as casting herself as Oedipus and not his daughter, </w:t>
      </w:r>
      <w:r w:rsidRPr="00756E64">
        <w:rPr>
          <w:rStyle w:val="m-9115795407614457208s1"/>
          <w:rFonts w:ascii="Times New Roman" w:hAnsi="Times New Roman"/>
          <w:color w:val="000000" w:themeColor="text1"/>
        </w:rPr>
        <w:t xml:space="preserve">“as both guilt-ridden and innocent, both sexual transgressor and sexually pure” (70-71). Diana Edelman-Young agrees that </w:t>
      </w:r>
      <w:r w:rsidRPr="00756E64">
        <w:rPr>
          <w:rFonts w:ascii="Times New Roman" w:hAnsi="Times New Roman"/>
        </w:rPr>
        <w:t>“she wants him as a lover, not a father…” and that “she must destroy the very thing she desires in order to succeed in creating her self” (141). Similarly, Tilottama Rajan writes that “it is also far from clear whose incestuous desire the text is about and also whether it protects or abjects that desire. The narrative is ostensibly about the father's passion for Mathilda and yet, just as powerfully about her desire for him” (n.p.). Gillingham, too, finds it ambiguous: “While the text declines finally to blame Matilda for her father's desire, neither does it position her solely as a passive, subjugated victim of it. Indeed, the nature of her own affection for her father is left persistently ambiguous” (267).</w:t>
      </w:r>
    </w:p>
  </w:footnote>
  <w:footnote w:id="19">
    <w:p w14:paraId="56263863" w14:textId="1BFCE6B8" w:rsidR="004A6450" w:rsidRPr="00756E64" w:rsidRDefault="004A6450" w:rsidP="00DE795A">
      <w:pPr>
        <w:widowControl w:val="0"/>
        <w:autoSpaceDE w:val="0"/>
        <w:autoSpaceDN w:val="0"/>
        <w:adjustRightInd w:val="0"/>
        <w:rPr>
          <w:rFonts w:ascii="Times New Roman" w:hAnsi="Times New Roman"/>
          <w:color w:val="292526"/>
        </w:rPr>
      </w:pPr>
      <w:r w:rsidRPr="00756E64">
        <w:rPr>
          <w:rStyle w:val="FootnoteReference"/>
          <w:rFonts w:ascii="Times New Roman" w:hAnsi="Times New Roman"/>
        </w:rPr>
        <w:footnoteRef/>
      </w:r>
      <w:r w:rsidRPr="00756E64">
        <w:rPr>
          <w:rFonts w:ascii="Times New Roman" w:hAnsi="Times New Roman"/>
        </w:rPr>
        <w:t xml:space="preserve"> We might see a similar idea at work in where Faflak nudges us in relation to the unconscious in the novel: “</w:t>
      </w:r>
      <w:r w:rsidRPr="00756E64">
        <w:rPr>
          <w:rFonts w:ascii="Times New Roman" w:hAnsi="Times New Roman"/>
          <w:color w:val="292526"/>
        </w:rPr>
        <w:t>Here I am thinking</w:t>
      </w:r>
      <w:r w:rsidRPr="00756E64">
        <w:rPr>
          <w:rFonts w:ascii="Times New Roman" w:hAnsi="Times New Roman"/>
        </w:rPr>
        <w:t xml:space="preserve"> </w:t>
      </w:r>
      <w:r w:rsidRPr="00756E64">
        <w:rPr>
          <w:rFonts w:ascii="Times New Roman" w:hAnsi="Times New Roman"/>
          <w:color w:val="292526"/>
        </w:rPr>
        <w:t>of an encounter with the unconscious in Romantic literature’s various scenes of</w:t>
      </w:r>
      <w:r w:rsidRPr="00756E64">
        <w:rPr>
          <w:rFonts w:ascii="Times New Roman" w:hAnsi="Times New Roman"/>
        </w:rPr>
        <w:t xml:space="preserve"> </w:t>
      </w:r>
      <w:r w:rsidRPr="00756E64">
        <w:rPr>
          <w:rFonts w:ascii="Times New Roman" w:hAnsi="Times New Roman"/>
          <w:color w:val="292526"/>
        </w:rPr>
        <w:t xml:space="preserve">psychoanalysis, such as Shelley’s encounter with Rousseau in </w:t>
      </w:r>
      <w:r w:rsidRPr="00756E64">
        <w:rPr>
          <w:rFonts w:ascii="Times New Roman" w:hAnsi="Times New Roman"/>
          <w:i/>
          <w:color w:val="292526"/>
        </w:rPr>
        <w:t>The Triumph of Life</w:t>
      </w:r>
      <w:r w:rsidRPr="00756E64">
        <w:rPr>
          <w:rFonts w:ascii="Times New Roman" w:hAnsi="Times New Roman"/>
          <w:color w:val="292526"/>
        </w:rPr>
        <w:t>,</w:t>
      </w:r>
      <w:r w:rsidRPr="00756E64">
        <w:rPr>
          <w:rFonts w:ascii="Times New Roman" w:hAnsi="Times New Roman"/>
        </w:rPr>
        <w:t xml:space="preserve"> </w:t>
      </w:r>
      <w:r w:rsidRPr="00756E64">
        <w:rPr>
          <w:rFonts w:ascii="Times New Roman" w:hAnsi="Times New Roman"/>
          <w:color w:val="292526"/>
        </w:rPr>
        <w:t xml:space="preserve">which he describes as ‘thoughts which must remain untold’” (722). </w:t>
      </w:r>
    </w:p>
    <w:p w14:paraId="5583654A" w14:textId="77777777" w:rsidR="004A6450" w:rsidRPr="00756E64" w:rsidRDefault="004A6450" w:rsidP="00DE795A">
      <w:pPr>
        <w:widowControl w:val="0"/>
        <w:autoSpaceDE w:val="0"/>
        <w:autoSpaceDN w:val="0"/>
        <w:adjustRightInd w:val="0"/>
        <w:rPr>
          <w:rFonts w:ascii="Times New Roman" w:hAnsi="Times New Roman"/>
        </w:rPr>
      </w:pPr>
    </w:p>
    <w:p w14:paraId="7923C16A" w14:textId="3C384387" w:rsidR="004A6450" w:rsidRPr="00756E64" w:rsidRDefault="004A6450">
      <w:pPr>
        <w:pStyle w:val="FootnoteText"/>
        <w:rPr>
          <w:rFonts w:ascii="Times New Roman" w:hAnsi="Times New Roman" w:cs="Times New Roman"/>
        </w:rPr>
      </w:pPr>
    </w:p>
  </w:footnote>
  <w:footnote w:id="20">
    <w:p w14:paraId="5FAB998D" w14:textId="17444A05" w:rsidR="004A6450" w:rsidRPr="00756E64" w:rsidRDefault="004A6450" w:rsidP="006D7300">
      <w:pPr>
        <w:pStyle w:val="m-9115795407614457208p1"/>
        <w:contextualSpacing/>
        <w:rPr>
          <w:rFonts w:ascii="Times New Roman" w:hAnsi="Times New Roman"/>
          <w:b w:val="0"/>
          <w:color w:val="000000" w:themeColor="text1"/>
          <w:sz w:val="24"/>
          <w:szCs w:val="24"/>
        </w:rPr>
      </w:pPr>
      <w:r w:rsidRPr="00756E64">
        <w:rPr>
          <w:rStyle w:val="FootnoteReference"/>
          <w:rFonts w:ascii="Times New Roman" w:hAnsi="Times New Roman"/>
          <w:sz w:val="24"/>
          <w:szCs w:val="24"/>
        </w:rPr>
        <w:footnoteRef/>
      </w:r>
      <w:r w:rsidRPr="00756E64">
        <w:rPr>
          <w:rFonts w:ascii="Times New Roman" w:hAnsi="Times New Roman"/>
          <w:sz w:val="24"/>
          <w:szCs w:val="24"/>
        </w:rPr>
        <w:t xml:space="preserve"> </w:t>
      </w:r>
      <w:r w:rsidRPr="00756E64">
        <w:rPr>
          <w:rStyle w:val="m-9115795407614457208s1"/>
          <w:rFonts w:ascii="Times New Roman" w:hAnsi="Times New Roman"/>
          <w:b w:val="0"/>
          <w:color w:val="000000" w:themeColor="text1"/>
          <w:sz w:val="24"/>
          <w:szCs w:val="24"/>
        </w:rPr>
        <w:t xml:space="preserve">For a reading of the differences between Aliferi’s </w:t>
      </w:r>
      <w:r w:rsidRPr="00756E64">
        <w:rPr>
          <w:rStyle w:val="m-9115795407614457208s1"/>
          <w:rFonts w:ascii="Times New Roman" w:hAnsi="Times New Roman"/>
          <w:b w:val="0"/>
          <w:i/>
          <w:color w:val="000000" w:themeColor="text1"/>
          <w:sz w:val="24"/>
          <w:szCs w:val="24"/>
        </w:rPr>
        <w:t>Myrrha</w:t>
      </w:r>
      <w:r w:rsidRPr="00756E64">
        <w:rPr>
          <w:rStyle w:val="m-9115795407614457208s1"/>
          <w:rFonts w:ascii="Times New Roman" w:hAnsi="Times New Roman"/>
          <w:b w:val="0"/>
          <w:color w:val="000000" w:themeColor="text1"/>
          <w:sz w:val="24"/>
          <w:szCs w:val="24"/>
        </w:rPr>
        <w:t xml:space="preserve">’s incest plot and </w:t>
      </w:r>
      <w:r w:rsidRPr="00756E64">
        <w:rPr>
          <w:rStyle w:val="m-9115795407614457208s1"/>
          <w:rFonts w:ascii="Times New Roman" w:hAnsi="Times New Roman"/>
          <w:b w:val="0"/>
          <w:i/>
          <w:color w:val="000000" w:themeColor="text1"/>
          <w:sz w:val="24"/>
          <w:szCs w:val="24"/>
        </w:rPr>
        <w:t>Mathilda</w:t>
      </w:r>
      <w:r w:rsidRPr="00756E64">
        <w:rPr>
          <w:rStyle w:val="m-9115795407614457208s1"/>
          <w:rFonts w:ascii="Times New Roman" w:hAnsi="Times New Roman"/>
          <w:b w:val="0"/>
          <w:color w:val="000000" w:themeColor="text1"/>
          <w:sz w:val="24"/>
          <w:szCs w:val="24"/>
        </w:rPr>
        <w:t xml:space="preserve">, see Davenport Garrett. </w:t>
      </w:r>
    </w:p>
  </w:footnote>
  <w:footnote w:id="21">
    <w:p w14:paraId="23667C07" w14:textId="5CE2C297" w:rsidR="004A6450" w:rsidRPr="00756E64" w:rsidRDefault="004A6450">
      <w:pPr>
        <w:pStyle w:val="FootnoteText"/>
        <w:rPr>
          <w:rFonts w:ascii="Times New Roman" w:hAnsi="Times New Roman" w:cs="Times New Roman"/>
          <w:rPrChange w:id="2323" w:author="Anna Wingfield" w:date="2024-03-14T17:14:00Z">
            <w:rPr/>
          </w:rPrChange>
        </w:rPr>
      </w:pPr>
      <w:r w:rsidRPr="00756E64">
        <w:rPr>
          <w:rStyle w:val="FootnoteReference"/>
          <w:rFonts w:ascii="Times New Roman" w:hAnsi="Times New Roman" w:cs="Times New Roman"/>
          <w:rPrChange w:id="2324" w:author="Anna Wingfield" w:date="2024-03-14T17:14:00Z">
            <w:rPr>
              <w:rStyle w:val="FootnoteReference"/>
            </w:rPr>
          </w:rPrChange>
        </w:rPr>
        <w:footnoteRef/>
      </w:r>
      <w:r w:rsidRPr="00756E64">
        <w:rPr>
          <w:rFonts w:ascii="Times New Roman" w:hAnsi="Times New Roman" w:cs="Times New Roman"/>
          <w:rPrChange w:id="2325" w:author="Anna Wingfield" w:date="2024-03-14T17:14:00Z">
            <w:rPr/>
          </w:rPrChange>
        </w:rPr>
        <w:t xml:space="preserve"> </w:t>
      </w:r>
      <w:r w:rsidR="00A132E2" w:rsidRPr="00756E64">
        <w:rPr>
          <w:rFonts w:ascii="Times New Roman" w:hAnsi="Times New Roman" w:cs="Times New Roman"/>
          <w:rPrChange w:id="2326" w:author="Anna Wingfield" w:date="2024-03-14T17:14:00Z">
            <w:rPr/>
          </w:rPrChange>
        </w:rPr>
        <w:t xml:space="preserve">Mary Shelley, </w:t>
      </w:r>
      <w:r w:rsidR="00A132E2" w:rsidRPr="00756E64">
        <w:rPr>
          <w:rFonts w:ascii="Times New Roman" w:hAnsi="Times New Roman" w:cs="Times New Roman"/>
        </w:rPr>
        <w:t xml:space="preserve">“On Ghosts.” In </w:t>
      </w:r>
      <w:r w:rsidR="00A132E2" w:rsidRPr="00756E64">
        <w:rPr>
          <w:rFonts w:ascii="Times New Roman" w:hAnsi="Times New Roman" w:cs="Times New Roman"/>
          <w:i/>
        </w:rPr>
        <w:t>The Novels and Selected Works of Mary Shelley</w:t>
      </w:r>
      <w:r w:rsidR="00A132E2" w:rsidRPr="00756E64">
        <w:rPr>
          <w:rFonts w:ascii="Times New Roman" w:hAnsi="Times New Roman" w:cs="Times New Roman"/>
        </w:rPr>
        <w:t xml:space="preserve">. Edited by Pamela Clemit, 2: 140-147. London:Pickering and Chatto, 1996, </w:t>
      </w:r>
      <w:r w:rsidRPr="00756E64">
        <w:rPr>
          <w:rFonts w:ascii="Times New Roman" w:hAnsi="Times New Roman" w:cs="Times New Roman"/>
          <w:rPrChange w:id="2327" w:author="Anna Wingfield" w:date="2024-03-14T17:14:00Z">
            <w:rPr/>
          </w:rPrChange>
        </w:rPr>
        <w:t>140</w:t>
      </w:r>
      <w:r w:rsidR="00A132E2" w:rsidRPr="00756E64">
        <w:rPr>
          <w:rFonts w:ascii="Times New Roman" w:hAnsi="Times New Roman" w:cs="Times New Roman"/>
          <w:rPrChange w:id="2328" w:author="Anna Wingfield" w:date="2024-03-14T17:14:00Z">
            <w:rPr/>
          </w:rPrChange>
        </w:rPr>
        <w:t>.</w:t>
      </w:r>
    </w:p>
  </w:footnote>
  <w:footnote w:id="22">
    <w:p w14:paraId="7C25549B" w14:textId="5A74DE7D" w:rsidR="004A6450" w:rsidRPr="00756E64" w:rsidRDefault="004A6450" w:rsidP="00A132E2">
      <w:pPr>
        <w:widowControl w:val="0"/>
        <w:autoSpaceDE w:val="0"/>
        <w:autoSpaceDN w:val="0"/>
        <w:adjustRightInd w:val="0"/>
        <w:spacing w:line="480" w:lineRule="auto"/>
        <w:contextualSpacing/>
        <w:rPr>
          <w:rFonts w:ascii="Times New Roman" w:hAnsi="Times New Roman"/>
        </w:rPr>
      </w:pPr>
      <w:r w:rsidRPr="00756E64">
        <w:rPr>
          <w:rStyle w:val="FootnoteReference"/>
          <w:rFonts w:ascii="Times New Roman" w:hAnsi="Times New Roman"/>
          <w:rPrChange w:id="2576" w:author="Anna Wingfield" w:date="2024-03-14T17:14:00Z">
            <w:rPr>
              <w:rStyle w:val="FootnoteReference"/>
            </w:rPr>
          </w:rPrChange>
        </w:rPr>
        <w:footnoteRef/>
      </w:r>
      <w:r w:rsidRPr="00756E64">
        <w:rPr>
          <w:rFonts w:ascii="Times New Roman" w:hAnsi="Times New Roman"/>
          <w:rPrChange w:id="2577" w:author="Anna Wingfield" w:date="2024-03-14T17:14:00Z">
            <w:rPr/>
          </w:rPrChange>
        </w:rPr>
        <w:t xml:space="preserve"> </w:t>
      </w:r>
      <w:r w:rsidR="00A132E2" w:rsidRPr="00756E64">
        <w:rPr>
          <w:rFonts w:ascii="Times New Roman" w:hAnsi="Times New Roman"/>
        </w:rPr>
        <w:t xml:space="preserve">Wollstonecraft, Mary. </w:t>
      </w:r>
      <w:r w:rsidR="00A132E2" w:rsidRPr="00756E64">
        <w:rPr>
          <w:rFonts w:ascii="Times New Roman" w:hAnsi="Times New Roman"/>
          <w:i/>
        </w:rPr>
        <w:t>Godwin &amp; Mary: Letters of William Godwin and Mary Wollstonecraft</w:t>
      </w:r>
      <w:r w:rsidR="00A132E2" w:rsidRPr="00756E64">
        <w:rPr>
          <w:rFonts w:ascii="Times New Roman" w:hAnsi="Times New Roman"/>
        </w:rPr>
        <w:t xml:space="preserve">. Edited by Ralph M. Wardle. Lincoln: University of Nebraska Press, 1977, </w:t>
      </w:r>
      <w:r w:rsidRPr="00756E64">
        <w:rPr>
          <w:rFonts w:ascii="Times New Roman" w:hAnsi="Times New Roman"/>
          <w:rPrChange w:id="2578" w:author="Anna Wingfield" w:date="2024-03-14T17:14:00Z">
            <w:rPr/>
          </w:rPrChange>
        </w:rPr>
        <w:t>30</w:t>
      </w:r>
      <w:r w:rsidR="00A132E2" w:rsidRPr="00756E64">
        <w:rPr>
          <w:rFonts w:ascii="Times New Roman" w:hAnsi="Times New Roman"/>
          <w:rPrChange w:id="2579" w:author="Anna Wingfield" w:date="2024-03-14T17:14:00Z">
            <w:rPr/>
          </w:rPrChang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4C03" w14:textId="77777777" w:rsidR="004A6450" w:rsidRDefault="004A6450" w:rsidP="00B11A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B25CA9" w14:textId="77777777" w:rsidR="004A6450" w:rsidRDefault="004A6450" w:rsidP="00453D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0C72" w14:textId="090620EF" w:rsidR="004A6450" w:rsidRPr="00DA34F0" w:rsidRDefault="004A6450" w:rsidP="00B11A23">
    <w:pPr>
      <w:pStyle w:val="Header"/>
      <w:framePr w:wrap="around" w:vAnchor="text" w:hAnchor="margin" w:xAlign="right" w:y="1"/>
      <w:rPr>
        <w:rStyle w:val="PageNumber"/>
        <w:rFonts w:ascii="Times New Roman" w:hAnsi="Times New Roman"/>
        <w:rPrChange w:id="2793" w:author="Anna Wingfield" w:date="2024-03-14T16:20:00Z">
          <w:rPr>
            <w:rStyle w:val="PageNumber"/>
          </w:rPr>
        </w:rPrChange>
      </w:rPr>
    </w:pPr>
    <w:r w:rsidRPr="00DA34F0">
      <w:rPr>
        <w:rStyle w:val="PageNumber"/>
        <w:rFonts w:ascii="Times New Roman" w:hAnsi="Times New Roman"/>
        <w:rPrChange w:id="2794" w:author="Anna Wingfield" w:date="2024-03-14T16:20:00Z">
          <w:rPr>
            <w:rStyle w:val="PageNumber"/>
          </w:rPr>
        </w:rPrChange>
      </w:rPr>
      <w:t xml:space="preserve">Washington </w:t>
    </w:r>
    <w:r w:rsidRPr="00DA34F0">
      <w:rPr>
        <w:rStyle w:val="PageNumber"/>
        <w:rFonts w:ascii="Times New Roman" w:hAnsi="Times New Roman"/>
        <w:rPrChange w:id="2795" w:author="Anna Wingfield" w:date="2024-03-14T16:20:00Z">
          <w:rPr>
            <w:rStyle w:val="PageNumber"/>
          </w:rPr>
        </w:rPrChange>
      </w:rPr>
      <w:fldChar w:fldCharType="begin"/>
    </w:r>
    <w:r w:rsidRPr="00DA34F0">
      <w:rPr>
        <w:rStyle w:val="PageNumber"/>
        <w:rFonts w:ascii="Times New Roman" w:hAnsi="Times New Roman"/>
        <w:rPrChange w:id="2796" w:author="Anna Wingfield" w:date="2024-03-14T16:20:00Z">
          <w:rPr>
            <w:rStyle w:val="PageNumber"/>
          </w:rPr>
        </w:rPrChange>
      </w:rPr>
      <w:instrText xml:space="preserve">PAGE  </w:instrText>
    </w:r>
    <w:r w:rsidRPr="00DA34F0">
      <w:rPr>
        <w:rStyle w:val="PageNumber"/>
        <w:rFonts w:ascii="Times New Roman" w:hAnsi="Times New Roman"/>
        <w:rPrChange w:id="2797" w:author="Anna Wingfield" w:date="2024-03-14T16:20:00Z">
          <w:rPr>
            <w:rStyle w:val="PageNumber"/>
          </w:rPr>
        </w:rPrChange>
      </w:rPr>
      <w:fldChar w:fldCharType="separate"/>
    </w:r>
    <w:r w:rsidR="00F7655A" w:rsidRPr="00DA34F0">
      <w:rPr>
        <w:rStyle w:val="PageNumber"/>
        <w:rFonts w:ascii="Times New Roman" w:hAnsi="Times New Roman"/>
        <w:noProof/>
        <w:rPrChange w:id="2798" w:author="Anna Wingfield" w:date="2024-03-14T16:20:00Z">
          <w:rPr>
            <w:rStyle w:val="PageNumber"/>
            <w:noProof/>
          </w:rPr>
        </w:rPrChange>
      </w:rPr>
      <w:t>29</w:t>
    </w:r>
    <w:r w:rsidRPr="00DA34F0">
      <w:rPr>
        <w:rStyle w:val="PageNumber"/>
        <w:rFonts w:ascii="Times New Roman" w:hAnsi="Times New Roman"/>
        <w:rPrChange w:id="2799" w:author="Anna Wingfield" w:date="2024-03-14T16:20:00Z">
          <w:rPr>
            <w:rStyle w:val="PageNumber"/>
          </w:rPr>
        </w:rPrChange>
      </w:rPr>
      <w:fldChar w:fldCharType="end"/>
    </w:r>
  </w:p>
  <w:p w14:paraId="6500E4DF" w14:textId="77777777" w:rsidR="004A6450" w:rsidRPr="00DA34F0" w:rsidRDefault="004A6450" w:rsidP="00453D48">
    <w:pPr>
      <w:pStyle w:val="Header"/>
      <w:ind w:right="360"/>
      <w:rPr>
        <w:rFonts w:ascii="Times New Roman" w:hAnsi="Times New Roman"/>
        <w:rPrChange w:id="2800" w:author="Anna Wingfield" w:date="2024-03-14T16:20:00Z">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49C"/>
    <w:multiLevelType w:val="multilevel"/>
    <w:tmpl w:val="91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3376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34"/>
    <w:rsid w:val="000048F5"/>
    <w:rsid w:val="00006255"/>
    <w:rsid w:val="00012795"/>
    <w:rsid w:val="00014D13"/>
    <w:rsid w:val="00015B4D"/>
    <w:rsid w:val="0002297B"/>
    <w:rsid w:val="00022F48"/>
    <w:rsid w:val="00024F2A"/>
    <w:rsid w:val="000252AA"/>
    <w:rsid w:val="000264F6"/>
    <w:rsid w:val="00026E81"/>
    <w:rsid w:val="00027AAC"/>
    <w:rsid w:val="00030EDC"/>
    <w:rsid w:val="0003272A"/>
    <w:rsid w:val="00034A71"/>
    <w:rsid w:val="00035190"/>
    <w:rsid w:val="00035D08"/>
    <w:rsid w:val="00040DC2"/>
    <w:rsid w:val="00043689"/>
    <w:rsid w:val="00043F93"/>
    <w:rsid w:val="00045C8A"/>
    <w:rsid w:val="000478A0"/>
    <w:rsid w:val="00050109"/>
    <w:rsid w:val="00053C27"/>
    <w:rsid w:val="00064068"/>
    <w:rsid w:val="00071C25"/>
    <w:rsid w:val="000817D9"/>
    <w:rsid w:val="0008382B"/>
    <w:rsid w:val="00086FB3"/>
    <w:rsid w:val="000871F3"/>
    <w:rsid w:val="00090D06"/>
    <w:rsid w:val="000945CC"/>
    <w:rsid w:val="00094AE7"/>
    <w:rsid w:val="00096D43"/>
    <w:rsid w:val="000A1DB4"/>
    <w:rsid w:val="000A20B8"/>
    <w:rsid w:val="000A30F3"/>
    <w:rsid w:val="000A3254"/>
    <w:rsid w:val="000A3CCF"/>
    <w:rsid w:val="000A7FB9"/>
    <w:rsid w:val="000B02CA"/>
    <w:rsid w:val="000B2520"/>
    <w:rsid w:val="000B5719"/>
    <w:rsid w:val="000B7394"/>
    <w:rsid w:val="000C0751"/>
    <w:rsid w:val="000C148F"/>
    <w:rsid w:val="000C1750"/>
    <w:rsid w:val="000C7E6A"/>
    <w:rsid w:val="000D0B9F"/>
    <w:rsid w:val="000D1490"/>
    <w:rsid w:val="000D3135"/>
    <w:rsid w:val="000D35BC"/>
    <w:rsid w:val="000D6BBA"/>
    <w:rsid w:val="000D7460"/>
    <w:rsid w:val="000E2E0B"/>
    <w:rsid w:val="000F13CF"/>
    <w:rsid w:val="000F4598"/>
    <w:rsid w:val="000F5212"/>
    <w:rsid w:val="000F7EE0"/>
    <w:rsid w:val="00100395"/>
    <w:rsid w:val="00103A6A"/>
    <w:rsid w:val="0010745B"/>
    <w:rsid w:val="001104EC"/>
    <w:rsid w:val="00111E3F"/>
    <w:rsid w:val="00114B9C"/>
    <w:rsid w:val="00116E4B"/>
    <w:rsid w:val="00117996"/>
    <w:rsid w:val="001200BB"/>
    <w:rsid w:val="00122EC0"/>
    <w:rsid w:val="00123163"/>
    <w:rsid w:val="00125119"/>
    <w:rsid w:val="00140609"/>
    <w:rsid w:val="00143E66"/>
    <w:rsid w:val="00144424"/>
    <w:rsid w:val="00145E47"/>
    <w:rsid w:val="001479ED"/>
    <w:rsid w:val="00147C30"/>
    <w:rsid w:val="0015228C"/>
    <w:rsid w:val="001549EB"/>
    <w:rsid w:val="00155DA8"/>
    <w:rsid w:val="001617F2"/>
    <w:rsid w:val="001622EF"/>
    <w:rsid w:val="00163046"/>
    <w:rsid w:val="00163BA3"/>
    <w:rsid w:val="00170A62"/>
    <w:rsid w:val="0017245D"/>
    <w:rsid w:val="00174598"/>
    <w:rsid w:val="00175383"/>
    <w:rsid w:val="00175D44"/>
    <w:rsid w:val="0017653C"/>
    <w:rsid w:val="00183E1D"/>
    <w:rsid w:val="0019142D"/>
    <w:rsid w:val="00191AC8"/>
    <w:rsid w:val="001962AB"/>
    <w:rsid w:val="00197A5F"/>
    <w:rsid w:val="001A30FF"/>
    <w:rsid w:val="001A339F"/>
    <w:rsid w:val="001A64EC"/>
    <w:rsid w:val="001B29FB"/>
    <w:rsid w:val="001C2124"/>
    <w:rsid w:val="001C2990"/>
    <w:rsid w:val="001C3644"/>
    <w:rsid w:val="001C692E"/>
    <w:rsid w:val="001D719D"/>
    <w:rsid w:val="001D753A"/>
    <w:rsid w:val="001E0D62"/>
    <w:rsid w:val="001E1EF2"/>
    <w:rsid w:val="001E1F92"/>
    <w:rsid w:val="001E2C2F"/>
    <w:rsid w:val="001E3CCA"/>
    <w:rsid w:val="001E44C2"/>
    <w:rsid w:val="001E605D"/>
    <w:rsid w:val="001F4024"/>
    <w:rsid w:val="001F4BC3"/>
    <w:rsid w:val="001F64EF"/>
    <w:rsid w:val="001F77F8"/>
    <w:rsid w:val="001F786E"/>
    <w:rsid w:val="00200ADB"/>
    <w:rsid w:val="00205F85"/>
    <w:rsid w:val="00207106"/>
    <w:rsid w:val="00207CBA"/>
    <w:rsid w:val="00211C9A"/>
    <w:rsid w:val="00215F8C"/>
    <w:rsid w:val="002161BA"/>
    <w:rsid w:val="002176F0"/>
    <w:rsid w:val="00217A53"/>
    <w:rsid w:val="002202B8"/>
    <w:rsid w:val="00226368"/>
    <w:rsid w:val="002318FC"/>
    <w:rsid w:val="002348A1"/>
    <w:rsid w:val="0023631D"/>
    <w:rsid w:val="00237C59"/>
    <w:rsid w:val="00237F6E"/>
    <w:rsid w:val="00240D27"/>
    <w:rsid w:val="00241776"/>
    <w:rsid w:val="00241EFD"/>
    <w:rsid w:val="00247587"/>
    <w:rsid w:val="00247DE7"/>
    <w:rsid w:val="00252997"/>
    <w:rsid w:val="00260C6C"/>
    <w:rsid w:val="00261E71"/>
    <w:rsid w:val="002623F5"/>
    <w:rsid w:val="0026300C"/>
    <w:rsid w:val="00263332"/>
    <w:rsid w:val="00264897"/>
    <w:rsid w:val="002655B9"/>
    <w:rsid w:val="002724D7"/>
    <w:rsid w:val="002729F4"/>
    <w:rsid w:val="00277B78"/>
    <w:rsid w:val="00282325"/>
    <w:rsid w:val="00290F5F"/>
    <w:rsid w:val="00293B2F"/>
    <w:rsid w:val="002960EC"/>
    <w:rsid w:val="002A01BF"/>
    <w:rsid w:val="002A0321"/>
    <w:rsid w:val="002A2A31"/>
    <w:rsid w:val="002A5EF3"/>
    <w:rsid w:val="002A74C9"/>
    <w:rsid w:val="002B6A12"/>
    <w:rsid w:val="002C466D"/>
    <w:rsid w:val="002C4EF9"/>
    <w:rsid w:val="002C667D"/>
    <w:rsid w:val="002C70FE"/>
    <w:rsid w:val="002D2CE2"/>
    <w:rsid w:val="002D4732"/>
    <w:rsid w:val="002E0AA9"/>
    <w:rsid w:val="002E2431"/>
    <w:rsid w:val="002E27E0"/>
    <w:rsid w:val="002E3AA2"/>
    <w:rsid w:val="002F644D"/>
    <w:rsid w:val="002F7D00"/>
    <w:rsid w:val="003011E7"/>
    <w:rsid w:val="003020C9"/>
    <w:rsid w:val="003036E9"/>
    <w:rsid w:val="0030606C"/>
    <w:rsid w:val="0031680C"/>
    <w:rsid w:val="00317B2B"/>
    <w:rsid w:val="00327191"/>
    <w:rsid w:val="0032764A"/>
    <w:rsid w:val="00331B3B"/>
    <w:rsid w:val="003333D6"/>
    <w:rsid w:val="00336524"/>
    <w:rsid w:val="003408D4"/>
    <w:rsid w:val="003414D4"/>
    <w:rsid w:val="00345A53"/>
    <w:rsid w:val="00345C7C"/>
    <w:rsid w:val="00347550"/>
    <w:rsid w:val="00347D36"/>
    <w:rsid w:val="00354D89"/>
    <w:rsid w:val="00357930"/>
    <w:rsid w:val="003604A0"/>
    <w:rsid w:val="00360BBE"/>
    <w:rsid w:val="003615FC"/>
    <w:rsid w:val="00366E60"/>
    <w:rsid w:val="00371918"/>
    <w:rsid w:val="00372147"/>
    <w:rsid w:val="003737CA"/>
    <w:rsid w:val="003755DC"/>
    <w:rsid w:val="003766CF"/>
    <w:rsid w:val="003810B8"/>
    <w:rsid w:val="00381A66"/>
    <w:rsid w:val="0038269F"/>
    <w:rsid w:val="00383F7A"/>
    <w:rsid w:val="00383F84"/>
    <w:rsid w:val="003930D5"/>
    <w:rsid w:val="003934C4"/>
    <w:rsid w:val="00393F78"/>
    <w:rsid w:val="00393FA1"/>
    <w:rsid w:val="0039537B"/>
    <w:rsid w:val="00396695"/>
    <w:rsid w:val="0039755E"/>
    <w:rsid w:val="003A348C"/>
    <w:rsid w:val="003A36E1"/>
    <w:rsid w:val="003A41A6"/>
    <w:rsid w:val="003A4699"/>
    <w:rsid w:val="003A5247"/>
    <w:rsid w:val="003A56C3"/>
    <w:rsid w:val="003A786B"/>
    <w:rsid w:val="003B01E1"/>
    <w:rsid w:val="003B2A95"/>
    <w:rsid w:val="003B35C7"/>
    <w:rsid w:val="003B48DD"/>
    <w:rsid w:val="003B5CD1"/>
    <w:rsid w:val="003C4972"/>
    <w:rsid w:val="003D00DF"/>
    <w:rsid w:val="003D026D"/>
    <w:rsid w:val="003D2BB8"/>
    <w:rsid w:val="003D3079"/>
    <w:rsid w:val="003D4FB4"/>
    <w:rsid w:val="003E017B"/>
    <w:rsid w:val="003E1057"/>
    <w:rsid w:val="003E1FC9"/>
    <w:rsid w:val="003E364C"/>
    <w:rsid w:val="003E5ADC"/>
    <w:rsid w:val="003E72FF"/>
    <w:rsid w:val="003E74ED"/>
    <w:rsid w:val="003F2050"/>
    <w:rsid w:val="003F37B4"/>
    <w:rsid w:val="003F71C3"/>
    <w:rsid w:val="003F7289"/>
    <w:rsid w:val="0040255F"/>
    <w:rsid w:val="004047A4"/>
    <w:rsid w:val="00405939"/>
    <w:rsid w:val="0040648F"/>
    <w:rsid w:val="0041365B"/>
    <w:rsid w:val="00413C11"/>
    <w:rsid w:val="00415EEB"/>
    <w:rsid w:val="00424176"/>
    <w:rsid w:val="004263BD"/>
    <w:rsid w:val="00436DB8"/>
    <w:rsid w:val="00440826"/>
    <w:rsid w:val="004441D0"/>
    <w:rsid w:val="004454C8"/>
    <w:rsid w:val="00445855"/>
    <w:rsid w:val="00446558"/>
    <w:rsid w:val="00446BE8"/>
    <w:rsid w:val="0045065B"/>
    <w:rsid w:val="004530B7"/>
    <w:rsid w:val="00453D48"/>
    <w:rsid w:val="00455475"/>
    <w:rsid w:val="00457F99"/>
    <w:rsid w:val="00462C95"/>
    <w:rsid w:val="00463F7C"/>
    <w:rsid w:val="004710A3"/>
    <w:rsid w:val="0047503A"/>
    <w:rsid w:val="00475301"/>
    <w:rsid w:val="00475805"/>
    <w:rsid w:val="00475C99"/>
    <w:rsid w:val="00476F8B"/>
    <w:rsid w:val="0049232B"/>
    <w:rsid w:val="00492573"/>
    <w:rsid w:val="00495C23"/>
    <w:rsid w:val="00497ED9"/>
    <w:rsid w:val="004A1921"/>
    <w:rsid w:val="004A1D04"/>
    <w:rsid w:val="004A6450"/>
    <w:rsid w:val="004B046A"/>
    <w:rsid w:val="004B1B5A"/>
    <w:rsid w:val="004B2997"/>
    <w:rsid w:val="004B2A00"/>
    <w:rsid w:val="004B5C67"/>
    <w:rsid w:val="004B656D"/>
    <w:rsid w:val="004C1646"/>
    <w:rsid w:val="004C4624"/>
    <w:rsid w:val="004C6A65"/>
    <w:rsid w:val="004D0B2C"/>
    <w:rsid w:val="004D18DC"/>
    <w:rsid w:val="004D19F5"/>
    <w:rsid w:val="004D7E1B"/>
    <w:rsid w:val="004E0C03"/>
    <w:rsid w:val="004E4AA5"/>
    <w:rsid w:val="004F2797"/>
    <w:rsid w:val="004F3235"/>
    <w:rsid w:val="004F5D4C"/>
    <w:rsid w:val="0050028F"/>
    <w:rsid w:val="00503182"/>
    <w:rsid w:val="0050596F"/>
    <w:rsid w:val="00505DA4"/>
    <w:rsid w:val="0051025C"/>
    <w:rsid w:val="00510C6A"/>
    <w:rsid w:val="0051329D"/>
    <w:rsid w:val="00517196"/>
    <w:rsid w:val="00522B21"/>
    <w:rsid w:val="00527BA3"/>
    <w:rsid w:val="00531845"/>
    <w:rsid w:val="00531D02"/>
    <w:rsid w:val="0053440C"/>
    <w:rsid w:val="005350D8"/>
    <w:rsid w:val="005373CE"/>
    <w:rsid w:val="005379C6"/>
    <w:rsid w:val="00541C49"/>
    <w:rsid w:val="005511B9"/>
    <w:rsid w:val="005554D5"/>
    <w:rsid w:val="0055563B"/>
    <w:rsid w:val="0056139A"/>
    <w:rsid w:val="00561EB2"/>
    <w:rsid w:val="00563778"/>
    <w:rsid w:val="00563C99"/>
    <w:rsid w:val="00587F86"/>
    <w:rsid w:val="00592442"/>
    <w:rsid w:val="0059520B"/>
    <w:rsid w:val="00595FC5"/>
    <w:rsid w:val="00596266"/>
    <w:rsid w:val="0059633B"/>
    <w:rsid w:val="00596C40"/>
    <w:rsid w:val="00597512"/>
    <w:rsid w:val="00597AFA"/>
    <w:rsid w:val="005A0E54"/>
    <w:rsid w:val="005A73C9"/>
    <w:rsid w:val="005A7A72"/>
    <w:rsid w:val="005B2780"/>
    <w:rsid w:val="005B4E4E"/>
    <w:rsid w:val="005B7765"/>
    <w:rsid w:val="005C1A16"/>
    <w:rsid w:val="005D0075"/>
    <w:rsid w:val="005D053B"/>
    <w:rsid w:val="005D13D1"/>
    <w:rsid w:val="005D4CBD"/>
    <w:rsid w:val="005D5E4A"/>
    <w:rsid w:val="005D665E"/>
    <w:rsid w:val="005E1D36"/>
    <w:rsid w:val="005E23BA"/>
    <w:rsid w:val="005E5DF4"/>
    <w:rsid w:val="005F3909"/>
    <w:rsid w:val="00600E45"/>
    <w:rsid w:val="006029B8"/>
    <w:rsid w:val="00603BE2"/>
    <w:rsid w:val="006076C3"/>
    <w:rsid w:val="00610B3B"/>
    <w:rsid w:val="00614552"/>
    <w:rsid w:val="00614B8D"/>
    <w:rsid w:val="00616E89"/>
    <w:rsid w:val="00622B1D"/>
    <w:rsid w:val="006269BB"/>
    <w:rsid w:val="0064037A"/>
    <w:rsid w:val="00642141"/>
    <w:rsid w:val="006443B5"/>
    <w:rsid w:val="00647393"/>
    <w:rsid w:val="00654EA5"/>
    <w:rsid w:val="006655F6"/>
    <w:rsid w:val="00665AD3"/>
    <w:rsid w:val="00667892"/>
    <w:rsid w:val="00670284"/>
    <w:rsid w:val="0067089F"/>
    <w:rsid w:val="006718CC"/>
    <w:rsid w:val="006727FA"/>
    <w:rsid w:val="006835FF"/>
    <w:rsid w:val="006865CC"/>
    <w:rsid w:val="00690791"/>
    <w:rsid w:val="00691312"/>
    <w:rsid w:val="006919A3"/>
    <w:rsid w:val="006934CD"/>
    <w:rsid w:val="00697184"/>
    <w:rsid w:val="00697BA4"/>
    <w:rsid w:val="006A0046"/>
    <w:rsid w:val="006A085B"/>
    <w:rsid w:val="006A1541"/>
    <w:rsid w:val="006A486A"/>
    <w:rsid w:val="006A6052"/>
    <w:rsid w:val="006A70AC"/>
    <w:rsid w:val="006B2E72"/>
    <w:rsid w:val="006B3331"/>
    <w:rsid w:val="006B567F"/>
    <w:rsid w:val="006C1AED"/>
    <w:rsid w:val="006C56FD"/>
    <w:rsid w:val="006C5819"/>
    <w:rsid w:val="006C6A98"/>
    <w:rsid w:val="006C7483"/>
    <w:rsid w:val="006C7FD8"/>
    <w:rsid w:val="006D05A1"/>
    <w:rsid w:val="006D3604"/>
    <w:rsid w:val="006D72E8"/>
    <w:rsid w:val="006D7300"/>
    <w:rsid w:val="006E128D"/>
    <w:rsid w:val="006E1525"/>
    <w:rsid w:val="006E203C"/>
    <w:rsid w:val="006E4C94"/>
    <w:rsid w:val="006F1A55"/>
    <w:rsid w:val="006F58BD"/>
    <w:rsid w:val="006F79ED"/>
    <w:rsid w:val="00703D7E"/>
    <w:rsid w:val="0071475A"/>
    <w:rsid w:val="00715550"/>
    <w:rsid w:val="007174A5"/>
    <w:rsid w:val="00722FD7"/>
    <w:rsid w:val="007230F1"/>
    <w:rsid w:val="007260EF"/>
    <w:rsid w:val="007261B9"/>
    <w:rsid w:val="00727BC6"/>
    <w:rsid w:val="0074117F"/>
    <w:rsid w:val="007446B1"/>
    <w:rsid w:val="0074483C"/>
    <w:rsid w:val="00744F49"/>
    <w:rsid w:val="00750655"/>
    <w:rsid w:val="0075248E"/>
    <w:rsid w:val="00752D30"/>
    <w:rsid w:val="00755D7E"/>
    <w:rsid w:val="00756E64"/>
    <w:rsid w:val="00761548"/>
    <w:rsid w:val="00761E9D"/>
    <w:rsid w:val="00761EDE"/>
    <w:rsid w:val="00763E6F"/>
    <w:rsid w:val="00763ECC"/>
    <w:rsid w:val="007644B4"/>
    <w:rsid w:val="007707EA"/>
    <w:rsid w:val="00773272"/>
    <w:rsid w:val="00773867"/>
    <w:rsid w:val="007753BB"/>
    <w:rsid w:val="007802DE"/>
    <w:rsid w:val="00781868"/>
    <w:rsid w:val="0078365B"/>
    <w:rsid w:val="007849EE"/>
    <w:rsid w:val="00785764"/>
    <w:rsid w:val="0079041B"/>
    <w:rsid w:val="007922B1"/>
    <w:rsid w:val="007939B2"/>
    <w:rsid w:val="0079558C"/>
    <w:rsid w:val="007A1CB8"/>
    <w:rsid w:val="007A6BCE"/>
    <w:rsid w:val="007A782D"/>
    <w:rsid w:val="007B08E0"/>
    <w:rsid w:val="007B1DC6"/>
    <w:rsid w:val="007B238F"/>
    <w:rsid w:val="007B2DCF"/>
    <w:rsid w:val="007C0F4D"/>
    <w:rsid w:val="007D1E28"/>
    <w:rsid w:val="007D4CBC"/>
    <w:rsid w:val="007D55B2"/>
    <w:rsid w:val="007D70CA"/>
    <w:rsid w:val="007E221B"/>
    <w:rsid w:val="007E273E"/>
    <w:rsid w:val="007E6362"/>
    <w:rsid w:val="007F0D6A"/>
    <w:rsid w:val="007F0D7E"/>
    <w:rsid w:val="007F106A"/>
    <w:rsid w:val="007F5A2C"/>
    <w:rsid w:val="007F6CAC"/>
    <w:rsid w:val="0080166C"/>
    <w:rsid w:val="00805777"/>
    <w:rsid w:val="00813AEE"/>
    <w:rsid w:val="00814285"/>
    <w:rsid w:val="008146E9"/>
    <w:rsid w:val="008166AA"/>
    <w:rsid w:val="008172AC"/>
    <w:rsid w:val="0081746F"/>
    <w:rsid w:val="00817B5E"/>
    <w:rsid w:val="0082080D"/>
    <w:rsid w:val="008214B0"/>
    <w:rsid w:val="0082455E"/>
    <w:rsid w:val="008264A8"/>
    <w:rsid w:val="00827934"/>
    <w:rsid w:val="00831385"/>
    <w:rsid w:val="0083296F"/>
    <w:rsid w:val="00835083"/>
    <w:rsid w:val="008359C4"/>
    <w:rsid w:val="0083794B"/>
    <w:rsid w:val="008403A3"/>
    <w:rsid w:val="00841A6B"/>
    <w:rsid w:val="00844DED"/>
    <w:rsid w:val="00845883"/>
    <w:rsid w:val="0084678D"/>
    <w:rsid w:val="00847881"/>
    <w:rsid w:val="00855D1E"/>
    <w:rsid w:val="00867469"/>
    <w:rsid w:val="00872DFE"/>
    <w:rsid w:val="00874495"/>
    <w:rsid w:val="00875389"/>
    <w:rsid w:val="008807A8"/>
    <w:rsid w:val="00880D6B"/>
    <w:rsid w:val="00883B6C"/>
    <w:rsid w:val="00890557"/>
    <w:rsid w:val="008A3A94"/>
    <w:rsid w:val="008A3F72"/>
    <w:rsid w:val="008B13EC"/>
    <w:rsid w:val="008B4863"/>
    <w:rsid w:val="008B5FDA"/>
    <w:rsid w:val="008B66C3"/>
    <w:rsid w:val="008B6ACE"/>
    <w:rsid w:val="008C1194"/>
    <w:rsid w:val="008C1AC1"/>
    <w:rsid w:val="008C1F98"/>
    <w:rsid w:val="008C2E3A"/>
    <w:rsid w:val="008C4BFA"/>
    <w:rsid w:val="008C7793"/>
    <w:rsid w:val="008D02E0"/>
    <w:rsid w:val="008D1647"/>
    <w:rsid w:val="008D7211"/>
    <w:rsid w:val="008E14D4"/>
    <w:rsid w:val="008E1D51"/>
    <w:rsid w:val="008E39C6"/>
    <w:rsid w:val="008F1304"/>
    <w:rsid w:val="0090214B"/>
    <w:rsid w:val="009024E8"/>
    <w:rsid w:val="00902574"/>
    <w:rsid w:val="00903F9D"/>
    <w:rsid w:val="00904CBF"/>
    <w:rsid w:val="00912E62"/>
    <w:rsid w:val="00914A9A"/>
    <w:rsid w:val="00914F43"/>
    <w:rsid w:val="00915D1C"/>
    <w:rsid w:val="0091709F"/>
    <w:rsid w:val="009205D6"/>
    <w:rsid w:val="0092128E"/>
    <w:rsid w:val="00926C84"/>
    <w:rsid w:val="00927B2A"/>
    <w:rsid w:val="00930B60"/>
    <w:rsid w:val="00930DB7"/>
    <w:rsid w:val="00934C85"/>
    <w:rsid w:val="00942B76"/>
    <w:rsid w:val="00942CB6"/>
    <w:rsid w:val="00943E34"/>
    <w:rsid w:val="00946FEF"/>
    <w:rsid w:val="009518E7"/>
    <w:rsid w:val="00954210"/>
    <w:rsid w:val="00955ABA"/>
    <w:rsid w:val="00955CB0"/>
    <w:rsid w:val="00956615"/>
    <w:rsid w:val="009569EC"/>
    <w:rsid w:val="00956B3D"/>
    <w:rsid w:val="0096064F"/>
    <w:rsid w:val="00961E5F"/>
    <w:rsid w:val="00962D6E"/>
    <w:rsid w:val="009630B7"/>
    <w:rsid w:val="0096358D"/>
    <w:rsid w:val="00964784"/>
    <w:rsid w:val="00964E65"/>
    <w:rsid w:val="0097130C"/>
    <w:rsid w:val="00971E26"/>
    <w:rsid w:val="00972606"/>
    <w:rsid w:val="00976D2E"/>
    <w:rsid w:val="009801D9"/>
    <w:rsid w:val="0098763C"/>
    <w:rsid w:val="009913F5"/>
    <w:rsid w:val="00992021"/>
    <w:rsid w:val="009930E6"/>
    <w:rsid w:val="00993824"/>
    <w:rsid w:val="00996198"/>
    <w:rsid w:val="00997390"/>
    <w:rsid w:val="009A1162"/>
    <w:rsid w:val="009A463E"/>
    <w:rsid w:val="009D0815"/>
    <w:rsid w:val="009D0E28"/>
    <w:rsid w:val="009D0F33"/>
    <w:rsid w:val="009D18ED"/>
    <w:rsid w:val="009D27ED"/>
    <w:rsid w:val="009D33EE"/>
    <w:rsid w:val="009D582A"/>
    <w:rsid w:val="009E28BE"/>
    <w:rsid w:val="009E2C73"/>
    <w:rsid w:val="009E53E2"/>
    <w:rsid w:val="009E60D6"/>
    <w:rsid w:val="00A001CB"/>
    <w:rsid w:val="00A0281F"/>
    <w:rsid w:val="00A129B6"/>
    <w:rsid w:val="00A132E2"/>
    <w:rsid w:val="00A16DDB"/>
    <w:rsid w:val="00A17D79"/>
    <w:rsid w:val="00A215F6"/>
    <w:rsid w:val="00A25907"/>
    <w:rsid w:val="00A31739"/>
    <w:rsid w:val="00A327BF"/>
    <w:rsid w:val="00A32915"/>
    <w:rsid w:val="00A33418"/>
    <w:rsid w:val="00A36124"/>
    <w:rsid w:val="00A365C3"/>
    <w:rsid w:val="00A37033"/>
    <w:rsid w:val="00A53454"/>
    <w:rsid w:val="00A555C0"/>
    <w:rsid w:val="00A56CF0"/>
    <w:rsid w:val="00A60BDC"/>
    <w:rsid w:val="00A63934"/>
    <w:rsid w:val="00A66D87"/>
    <w:rsid w:val="00A7001B"/>
    <w:rsid w:val="00A70FB9"/>
    <w:rsid w:val="00A7508C"/>
    <w:rsid w:val="00A7548F"/>
    <w:rsid w:val="00A83FAA"/>
    <w:rsid w:val="00A90346"/>
    <w:rsid w:val="00A90C24"/>
    <w:rsid w:val="00A95061"/>
    <w:rsid w:val="00A97814"/>
    <w:rsid w:val="00AA0C9A"/>
    <w:rsid w:val="00AA3D2F"/>
    <w:rsid w:val="00AA3EFE"/>
    <w:rsid w:val="00AA60AD"/>
    <w:rsid w:val="00AA6938"/>
    <w:rsid w:val="00AB5DAC"/>
    <w:rsid w:val="00AC034B"/>
    <w:rsid w:val="00AC1DDE"/>
    <w:rsid w:val="00AC6C38"/>
    <w:rsid w:val="00AD70FB"/>
    <w:rsid w:val="00AD76D5"/>
    <w:rsid w:val="00AD7730"/>
    <w:rsid w:val="00AE3733"/>
    <w:rsid w:val="00AE53C9"/>
    <w:rsid w:val="00AF0F0B"/>
    <w:rsid w:val="00AF12C9"/>
    <w:rsid w:val="00AF3A92"/>
    <w:rsid w:val="00AF489B"/>
    <w:rsid w:val="00AF4E8A"/>
    <w:rsid w:val="00AF6AC1"/>
    <w:rsid w:val="00B0160F"/>
    <w:rsid w:val="00B018A7"/>
    <w:rsid w:val="00B01EBB"/>
    <w:rsid w:val="00B11A23"/>
    <w:rsid w:val="00B24852"/>
    <w:rsid w:val="00B308BB"/>
    <w:rsid w:val="00B30BA9"/>
    <w:rsid w:val="00B30E71"/>
    <w:rsid w:val="00B33946"/>
    <w:rsid w:val="00B343FC"/>
    <w:rsid w:val="00B35646"/>
    <w:rsid w:val="00B36FE3"/>
    <w:rsid w:val="00B439BB"/>
    <w:rsid w:val="00B43C2D"/>
    <w:rsid w:val="00B440C3"/>
    <w:rsid w:val="00B44547"/>
    <w:rsid w:val="00B44822"/>
    <w:rsid w:val="00B527EE"/>
    <w:rsid w:val="00B5523B"/>
    <w:rsid w:val="00B61097"/>
    <w:rsid w:val="00B62CC4"/>
    <w:rsid w:val="00B668DE"/>
    <w:rsid w:val="00B708B3"/>
    <w:rsid w:val="00B73A3A"/>
    <w:rsid w:val="00B750CA"/>
    <w:rsid w:val="00B755F4"/>
    <w:rsid w:val="00B77E89"/>
    <w:rsid w:val="00B80121"/>
    <w:rsid w:val="00B83FA8"/>
    <w:rsid w:val="00B8485E"/>
    <w:rsid w:val="00B861FE"/>
    <w:rsid w:val="00B86901"/>
    <w:rsid w:val="00B876E7"/>
    <w:rsid w:val="00B87F0B"/>
    <w:rsid w:val="00B93BC2"/>
    <w:rsid w:val="00B93D82"/>
    <w:rsid w:val="00B95899"/>
    <w:rsid w:val="00B96733"/>
    <w:rsid w:val="00BA3D8E"/>
    <w:rsid w:val="00BA42C8"/>
    <w:rsid w:val="00BA4811"/>
    <w:rsid w:val="00BB0E43"/>
    <w:rsid w:val="00BB0F42"/>
    <w:rsid w:val="00BB1831"/>
    <w:rsid w:val="00BB5319"/>
    <w:rsid w:val="00BB7C82"/>
    <w:rsid w:val="00BC07D9"/>
    <w:rsid w:val="00BC3D3C"/>
    <w:rsid w:val="00BC7F9E"/>
    <w:rsid w:val="00BE29A5"/>
    <w:rsid w:val="00BE6C05"/>
    <w:rsid w:val="00BF0F0D"/>
    <w:rsid w:val="00BF3D7B"/>
    <w:rsid w:val="00BF5805"/>
    <w:rsid w:val="00BF5DD9"/>
    <w:rsid w:val="00C0191B"/>
    <w:rsid w:val="00C02639"/>
    <w:rsid w:val="00C0490A"/>
    <w:rsid w:val="00C05DB8"/>
    <w:rsid w:val="00C20C1E"/>
    <w:rsid w:val="00C241F2"/>
    <w:rsid w:val="00C3428A"/>
    <w:rsid w:val="00C35806"/>
    <w:rsid w:val="00C41917"/>
    <w:rsid w:val="00C42FD4"/>
    <w:rsid w:val="00C43697"/>
    <w:rsid w:val="00C44AF3"/>
    <w:rsid w:val="00C45520"/>
    <w:rsid w:val="00C45974"/>
    <w:rsid w:val="00C47167"/>
    <w:rsid w:val="00C479B0"/>
    <w:rsid w:val="00C51B34"/>
    <w:rsid w:val="00C53FC2"/>
    <w:rsid w:val="00C54035"/>
    <w:rsid w:val="00C548AD"/>
    <w:rsid w:val="00C57080"/>
    <w:rsid w:val="00C643B5"/>
    <w:rsid w:val="00C651DB"/>
    <w:rsid w:val="00C71BC5"/>
    <w:rsid w:val="00C71CEE"/>
    <w:rsid w:val="00C75E7C"/>
    <w:rsid w:val="00C760C1"/>
    <w:rsid w:val="00C766B4"/>
    <w:rsid w:val="00C77A08"/>
    <w:rsid w:val="00C812B1"/>
    <w:rsid w:val="00C84370"/>
    <w:rsid w:val="00C852AD"/>
    <w:rsid w:val="00C8650E"/>
    <w:rsid w:val="00C86D9D"/>
    <w:rsid w:val="00C873E4"/>
    <w:rsid w:val="00C8770A"/>
    <w:rsid w:val="00C87850"/>
    <w:rsid w:val="00C92A6A"/>
    <w:rsid w:val="00C944A3"/>
    <w:rsid w:val="00C945D2"/>
    <w:rsid w:val="00C94EE5"/>
    <w:rsid w:val="00CA02A7"/>
    <w:rsid w:val="00CA2FEE"/>
    <w:rsid w:val="00CA3CBB"/>
    <w:rsid w:val="00CA3D8D"/>
    <w:rsid w:val="00CB0D32"/>
    <w:rsid w:val="00CB184A"/>
    <w:rsid w:val="00CB3E97"/>
    <w:rsid w:val="00CB4FAD"/>
    <w:rsid w:val="00CB5D47"/>
    <w:rsid w:val="00CB6B76"/>
    <w:rsid w:val="00CC0C9B"/>
    <w:rsid w:val="00CC436A"/>
    <w:rsid w:val="00CC5149"/>
    <w:rsid w:val="00CC60BE"/>
    <w:rsid w:val="00CD0ACF"/>
    <w:rsid w:val="00CD0BA0"/>
    <w:rsid w:val="00CD2F89"/>
    <w:rsid w:val="00CE05DD"/>
    <w:rsid w:val="00CE309C"/>
    <w:rsid w:val="00CE39A4"/>
    <w:rsid w:val="00CE5522"/>
    <w:rsid w:val="00CE5BBB"/>
    <w:rsid w:val="00CE5F2C"/>
    <w:rsid w:val="00CF05C1"/>
    <w:rsid w:val="00CF0F7D"/>
    <w:rsid w:val="00CF2A89"/>
    <w:rsid w:val="00CF2DBF"/>
    <w:rsid w:val="00CF491E"/>
    <w:rsid w:val="00CF6938"/>
    <w:rsid w:val="00CF6E13"/>
    <w:rsid w:val="00D11B8F"/>
    <w:rsid w:val="00D12BCE"/>
    <w:rsid w:val="00D12F47"/>
    <w:rsid w:val="00D14BAF"/>
    <w:rsid w:val="00D16632"/>
    <w:rsid w:val="00D20A60"/>
    <w:rsid w:val="00D2424B"/>
    <w:rsid w:val="00D25ADE"/>
    <w:rsid w:val="00D2645F"/>
    <w:rsid w:val="00D27311"/>
    <w:rsid w:val="00D30BE4"/>
    <w:rsid w:val="00D315B0"/>
    <w:rsid w:val="00D34C6B"/>
    <w:rsid w:val="00D35AB5"/>
    <w:rsid w:val="00D35F74"/>
    <w:rsid w:val="00D376AF"/>
    <w:rsid w:val="00D433C0"/>
    <w:rsid w:val="00D44AF3"/>
    <w:rsid w:val="00D472DD"/>
    <w:rsid w:val="00D50D93"/>
    <w:rsid w:val="00D5477C"/>
    <w:rsid w:val="00D5602C"/>
    <w:rsid w:val="00D56663"/>
    <w:rsid w:val="00D57B9B"/>
    <w:rsid w:val="00D632D5"/>
    <w:rsid w:val="00D650C3"/>
    <w:rsid w:val="00D669FB"/>
    <w:rsid w:val="00D66D74"/>
    <w:rsid w:val="00D67199"/>
    <w:rsid w:val="00D72191"/>
    <w:rsid w:val="00D727E6"/>
    <w:rsid w:val="00D729EB"/>
    <w:rsid w:val="00D72C42"/>
    <w:rsid w:val="00D73BF0"/>
    <w:rsid w:val="00D74434"/>
    <w:rsid w:val="00D770E0"/>
    <w:rsid w:val="00D807B0"/>
    <w:rsid w:val="00D82084"/>
    <w:rsid w:val="00D83710"/>
    <w:rsid w:val="00D90F2B"/>
    <w:rsid w:val="00D92C2B"/>
    <w:rsid w:val="00D930EB"/>
    <w:rsid w:val="00D93B81"/>
    <w:rsid w:val="00D9616D"/>
    <w:rsid w:val="00D96C35"/>
    <w:rsid w:val="00DA0DAB"/>
    <w:rsid w:val="00DA34F0"/>
    <w:rsid w:val="00DA39BB"/>
    <w:rsid w:val="00DA4EE6"/>
    <w:rsid w:val="00DA548C"/>
    <w:rsid w:val="00DA5AFD"/>
    <w:rsid w:val="00DA5C45"/>
    <w:rsid w:val="00DA7F60"/>
    <w:rsid w:val="00DB158A"/>
    <w:rsid w:val="00DB54EE"/>
    <w:rsid w:val="00DB73FF"/>
    <w:rsid w:val="00DC05BD"/>
    <w:rsid w:val="00DC0F24"/>
    <w:rsid w:val="00DC395E"/>
    <w:rsid w:val="00DC5997"/>
    <w:rsid w:val="00DC7258"/>
    <w:rsid w:val="00DD09F1"/>
    <w:rsid w:val="00DD0F08"/>
    <w:rsid w:val="00DD109F"/>
    <w:rsid w:val="00DD1C4C"/>
    <w:rsid w:val="00DE15B1"/>
    <w:rsid w:val="00DE1C01"/>
    <w:rsid w:val="00DE1DE6"/>
    <w:rsid w:val="00DE795A"/>
    <w:rsid w:val="00DF286C"/>
    <w:rsid w:val="00DF731A"/>
    <w:rsid w:val="00E00D6C"/>
    <w:rsid w:val="00E039BF"/>
    <w:rsid w:val="00E074B3"/>
    <w:rsid w:val="00E10E14"/>
    <w:rsid w:val="00E124C7"/>
    <w:rsid w:val="00E134F2"/>
    <w:rsid w:val="00E13596"/>
    <w:rsid w:val="00E13C5B"/>
    <w:rsid w:val="00E153F4"/>
    <w:rsid w:val="00E17E08"/>
    <w:rsid w:val="00E20489"/>
    <w:rsid w:val="00E219A1"/>
    <w:rsid w:val="00E219B5"/>
    <w:rsid w:val="00E23E32"/>
    <w:rsid w:val="00E2454E"/>
    <w:rsid w:val="00E255BD"/>
    <w:rsid w:val="00E27D1D"/>
    <w:rsid w:val="00E34229"/>
    <w:rsid w:val="00E439E5"/>
    <w:rsid w:val="00E43F21"/>
    <w:rsid w:val="00E500AE"/>
    <w:rsid w:val="00E567CD"/>
    <w:rsid w:val="00E658E3"/>
    <w:rsid w:val="00E724E4"/>
    <w:rsid w:val="00E74AEA"/>
    <w:rsid w:val="00E81AB9"/>
    <w:rsid w:val="00E86883"/>
    <w:rsid w:val="00EA44FA"/>
    <w:rsid w:val="00EB0A3D"/>
    <w:rsid w:val="00EB1306"/>
    <w:rsid w:val="00EB2F11"/>
    <w:rsid w:val="00EC208B"/>
    <w:rsid w:val="00EC4770"/>
    <w:rsid w:val="00EC63B0"/>
    <w:rsid w:val="00EC6F82"/>
    <w:rsid w:val="00ED17A1"/>
    <w:rsid w:val="00ED4C4F"/>
    <w:rsid w:val="00ED61E9"/>
    <w:rsid w:val="00ED79BF"/>
    <w:rsid w:val="00EE02D1"/>
    <w:rsid w:val="00EE066E"/>
    <w:rsid w:val="00EE55ED"/>
    <w:rsid w:val="00EE793E"/>
    <w:rsid w:val="00EF0FB1"/>
    <w:rsid w:val="00EF2353"/>
    <w:rsid w:val="00EF2A75"/>
    <w:rsid w:val="00EF4EAD"/>
    <w:rsid w:val="00F01209"/>
    <w:rsid w:val="00F01DEA"/>
    <w:rsid w:val="00F0479A"/>
    <w:rsid w:val="00F05AF9"/>
    <w:rsid w:val="00F078AB"/>
    <w:rsid w:val="00F14243"/>
    <w:rsid w:val="00F158DB"/>
    <w:rsid w:val="00F162C1"/>
    <w:rsid w:val="00F20A75"/>
    <w:rsid w:val="00F22F96"/>
    <w:rsid w:val="00F325FB"/>
    <w:rsid w:val="00F33A4B"/>
    <w:rsid w:val="00F369D5"/>
    <w:rsid w:val="00F4397B"/>
    <w:rsid w:val="00F47766"/>
    <w:rsid w:val="00F5014B"/>
    <w:rsid w:val="00F50884"/>
    <w:rsid w:val="00F53166"/>
    <w:rsid w:val="00F56D13"/>
    <w:rsid w:val="00F62050"/>
    <w:rsid w:val="00F7064B"/>
    <w:rsid w:val="00F70D0D"/>
    <w:rsid w:val="00F71DF0"/>
    <w:rsid w:val="00F75D17"/>
    <w:rsid w:val="00F7655A"/>
    <w:rsid w:val="00F76FCF"/>
    <w:rsid w:val="00F8370A"/>
    <w:rsid w:val="00F86949"/>
    <w:rsid w:val="00F90922"/>
    <w:rsid w:val="00F91850"/>
    <w:rsid w:val="00F9736E"/>
    <w:rsid w:val="00F9795E"/>
    <w:rsid w:val="00FA1607"/>
    <w:rsid w:val="00FA1CC2"/>
    <w:rsid w:val="00FA45D2"/>
    <w:rsid w:val="00FA471C"/>
    <w:rsid w:val="00FA572A"/>
    <w:rsid w:val="00FA6217"/>
    <w:rsid w:val="00FA7955"/>
    <w:rsid w:val="00FB1AC7"/>
    <w:rsid w:val="00FB2557"/>
    <w:rsid w:val="00FB29EE"/>
    <w:rsid w:val="00FB3C47"/>
    <w:rsid w:val="00FB6BFE"/>
    <w:rsid w:val="00FC0302"/>
    <w:rsid w:val="00FC5E41"/>
    <w:rsid w:val="00FC61E2"/>
    <w:rsid w:val="00FC73C2"/>
    <w:rsid w:val="00FD1324"/>
    <w:rsid w:val="00FD653D"/>
    <w:rsid w:val="00FD7D06"/>
    <w:rsid w:val="00FD7DD2"/>
    <w:rsid w:val="00FE29BD"/>
    <w:rsid w:val="00FE58D4"/>
    <w:rsid w:val="00FF0676"/>
    <w:rsid w:val="00FF1D31"/>
    <w:rsid w:val="00FF2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600D9"/>
  <w14:defaultImageDpi w14:val="300"/>
  <w15:docId w15:val="{56545247-B50A-4947-87C5-A079AD57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3F78"/>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
    <w:semiHidden/>
    <w:unhideWhenUsed/>
    <w:qFormat/>
    <w:rsid w:val="009205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434"/>
    <w:rPr>
      <w:color w:val="0000FF"/>
      <w:u w:val="single"/>
    </w:rPr>
  </w:style>
  <w:style w:type="paragraph" w:customStyle="1" w:styleId="m-9115795407614457208p1">
    <w:name w:val="m_-9115795407614457208p1"/>
    <w:basedOn w:val="Normal"/>
    <w:rsid w:val="00D74434"/>
    <w:pPr>
      <w:spacing w:before="100" w:beforeAutospacing="1" w:after="100" w:afterAutospacing="1"/>
    </w:pPr>
    <w:rPr>
      <w:rFonts w:ascii="Times" w:hAnsi="Times"/>
      <w:b/>
      <w:bCs/>
      <w:sz w:val="20"/>
      <w:szCs w:val="20"/>
      <w:lang w:eastAsia="en-US"/>
    </w:rPr>
  </w:style>
  <w:style w:type="character" w:customStyle="1" w:styleId="m-9115795407614457208s1">
    <w:name w:val="m_-9115795407614457208s1"/>
    <w:basedOn w:val="DefaultParagraphFont"/>
    <w:rsid w:val="00D74434"/>
  </w:style>
  <w:style w:type="paragraph" w:customStyle="1" w:styleId="m-9115795407614457208p2">
    <w:name w:val="m_-9115795407614457208p2"/>
    <w:basedOn w:val="Normal"/>
    <w:rsid w:val="00D74434"/>
    <w:pPr>
      <w:spacing w:before="100" w:beforeAutospacing="1" w:after="100" w:afterAutospacing="1"/>
    </w:pPr>
    <w:rPr>
      <w:rFonts w:ascii="Times" w:hAnsi="Times"/>
      <w:b/>
      <w:bCs/>
      <w:sz w:val="20"/>
      <w:szCs w:val="20"/>
      <w:lang w:eastAsia="en-US"/>
    </w:rPr>
  </w:style>
  <w:style w:type="character" w:styleId="Strong">
    <w:name w:val="Strong"/>
    <w:basedOn w:val="DefaultParagraphFont"/>
    <w:uiPriority w:val="22"/>
    <w:qFormat/>
    <w:rsid w:val="00D74434"/>
    <w:rPr>
      <w:b/>
      <w:bCs/>
    </w:rPr>
  </w:style>
  <w:style w:type="character" w:customStyle="1" w:styleId="m-9115795407614457208s2">
    <w:name w:val="m_-9115795407614457208s2"/>
    <w:basedOn w:val="DefaultParagraphFont"/>
    <w:rsid w:val="00D74434"/>
  </w:style>
  <w:style w:type="paragraph" w:customStyle="1" w:styleId="Normal1">
    <w:name w:val="Normal1"/>
    <w:rsid w:val="003604A0"/>
    <w:pPr>
      <w:spacing w:line="276" w:lineRule="auto"/>
    </w:pPr>
    <w:rPr>
      <w:rFonts w:eastAsia="Garamond" w:cs="Garamond"/>
      <w:lang w:eastAsia="en-US"/>
    </w:rPr>
  </w:style>
  <w:style w:type="paragraph" w:styleId="FootnoteText">
    <w:name w:val="footnote text"/>
    <w:basedOn w:val="Normal"/>
    <w:link w:val="FootnoteTextChar"/>
    <w:uiPriority w:val="99"/>
    <w:unhideWhenUsed/>
    <w:rsid w:val="003604A0"/>
    <w:rPr>
      <w:rFonts w:eastAsia="Garamond" w:cs="Garamond"/>
      <w:lang w:eastAsia="en-US"/>
    </w:rPr>
  </w:style>
  <w:style w:type="character" w:customStyle="1" w:styleId="FootnoteTextChar">
    <w:name w:val="Footnote Text Char"/>
    <w:basedOn w:val="DefaultParagraphFont"/>
    <w:link w:val="FootnoteText"/>
    <w:uiPriority w:val="99"/>
    <w:rsid w:val="003604A0"/>
    <w:rPr>
      <w:rFonts w:eastAsia="Garamond" w:cs="Garamond"/>
      <w:lang w:eastAsia="en-US"/>
    </w:rPr>
  </w:style>
  <w:style w:type="character" w:styleId="FootnoteReference">
    <w:name w:val="footnote reference"/>
    <w:basedOn w:val="DefaultParagraphFont"/>
    <w:uiPriority w:val="99"/>
    <w:unhideWhenUsed/>
    <w:rsid w:val="003604A0"/>
    <w:rPr>
      <w:vertAlign w:val="superscript"/>
    </w:rPr>
  </w:style>
  <w:style w:type="paragraph" w:styleId="Header">
    <w:name w:val="header"/>
    <w:basedOn w:val="Normal"/>
    <w:link w:val="HeaderChar"/>
    <w:uiPriority w:val="99"/>
    <w:unhideWhenUsed/>
    <w:rsid w:val="002655B9"/>
    <w:pPr>
      <w:tabs>
        <w:tab w:val="center" w:pos="4320"/>
        <w:tab w:val="right" w:pos="8640"/>
      </w:tabs>
    </w:pPr>
  </w:style>
  <w:style w:type="character" w:customStyle="1" w:styleId="HeaderChar">
    <w:name w:val="Header Char"/>
    <w:basedOn w:val="DefaultParagraphFont"/>
    <w:link w:val="Header"/>
    <w:uiPriority w:val="99"/>
    <w:rsid w:val="002655B9"/>
  </w:style>
  <w:style w:type="paragraph" w:styleId="Footer">
    <w:name w:val="footer"/>
    <w:basedOn w:val="Normal"/>
    <w:link w:val="FooterChar"/>
    <w:uiPriority w:val="99"/>
    <w:unhideWhenUsed/>
    <w:rsid w:val="002655B9"/>
    <w:pPr>
      <w:tabs>
        <w:tab w:val="center" w:pos="4320"/>
        <w:tab w:val="right" w:pos="8640"/>
      </w:tabs>
    </w:pPr>
  </w:style>
  <w:style w:type="character" w:customStyle="1" w:styleId="FooterChar">
    <w:name w:val="Footer Char"/>
    <w:basedOn w:val="DefaultParagraphFont"/>
    <w:link w:val="Footer"/>
    <w:uiPriority w:val="99"/>
    <w:rsid w:val="002655B9"/>
  </w:style>
  <w:style w:type="character" w:styleId="PageNumber">
    <w:name w:val="page number"/>
    <w:basedOn w:val="DefaultParagraphFont"/>
    <w:uiPriority w:val="99"/>
    <w:semiHidden/>
    <w:unhideWhenUsed/>
    <w:rsid w:val="002655B9"/>
  </w:style>
  <w:style w:type="character" w:customStyle="1" w:styleId="pagenumberinline">
    <w:name w:val="pagenumberinline"/>
    <w:basedOn w:val="DefaultParagraphFont"/>
    <w:rsid w:val="004B656D"/>
  </w:style>
  <w:style w:type="character" w:customStyle="1" w:styleId="Heading2Char">
    <w:name w:val="Heading 2 Char"/>
    <w:basedOn w:val="DefaultParagraphFont"/>
    <w:link w:val="Heading2"/>
    <w:uiPriority w:val="9"/>
    <w:rsid w:val="00393F78"/>
    <w:rPr>
      <w:rFonts w:ascii="Times" w:hAnsi="Times"/>
      <w:b/>
      <w:bCs/>
      <w:sz w:val="36"/>
      <w:szCs w:val="36"/>
      <w:lang w:eastAsia="en-US"/>
    </w:rPr>
  </w:style>
  <w:style w:type="paragraph" w:customStyle="1" w:styleId="alinea">
    <w:name w:val="alinea"/>
    <w:basedOn w:val="Normal"/>
    <w:rsid w:val="00393F78"/>
    <w:pPr>
      <w:spacing w:before="100" w:beforeAutospacing="1" w:after="100" w:afterAutospacing="1"/>
    </w:pPr>
    <w:rPr>
      <w:rFonts w:ascii="Times" w:hAnsi="Times"/>
      <w:sz w:val="20"/>
      <w:szCs w:val="20"/>
      <w:lang w:eastAsia="en-US"/>
    </w:rPr>
  </w:style>
  <w:style w:type="character" w:styleId="Emphasis">
    <w:name w:val="Emphasis"/>
    <w:basedOn w:val="DefaultParagraphFont"/>
    <w:uiPriority w:val="20"/>
    <w:qFormat/>
    <w:rsid w:val="00393F78"/>
    <w:rPr>
      <w:i/>
      <w:iCs/>
    </w:rPr>
  </w:style>
  <w:style w:type="character" w:styleId="CommentReference">
    <w:name w:val="annotation reference"/>
    <w:basedOn w:val="DefaultParagraphFont"/>
    <w:uiPriority w:val="99"/>
    <w:semiHidden/>
    <w:unhideWhenUsed/>
    <w:rsid w:val="00C05DB8"/>
    <w:rPr>
      <w:sz w:val="18"/>
      <w:szCs w:val="18"/>
    </w:rPr>
  </w:style>
  <w:style w:type="paragraph" w:styleId="CommentText">
    <w:name w:val="annotation text"/>
    <w:basedOn w:val="Normal"/>
    <w:link w:val="CommentTextChar"/>
    <w:uiPriority w:val="99"/>
    <w:semiHidden/>
    <w:unhideWhenUsed/>
    <w:rsid w:val="00C05DB8"/>
  </w:style>
  <w:style w:type="character" w:customStyle="1" w:styleId="CommentTextChar">
    <w:name w:val="Comment Text Char"/>
    <w:basedOn w:val="DefaultParagraphFont"/>
    <w:link w:val="CommentText"/>
    <w:uiPriority w:val="99"/>
    <w:semiHidden/>
    <w:rsid w:val="00C05DB8"/>
  </w:style>
  <w:style w:type="paragraph" w:styleId="CommentSubject">
    <w:name w:val="annotation subject"/>
    <w:basedOn w:val="CommentText"/>
    <w:next w:val="CommentText"/>
    <w:link w:val="CommentSubjectChar"/>
    <w:uiPriority w:val="99"/>
    <w:semiHidden/>
    <w:unhideWhenUsed/>
    <w:rsid w:val="00C05DB8"/>
    <w:rPr>
      <w:b/>
      <w:bCs/>
      <w:sz w:val="20"/>
      <w:szCs w:val="20"/>
    </w:rPr>
  </w:style>
  <w:style w:type="character" w:customStyle="1" w:styleId="CommentSubjectChar">
    <w:name w:val="Comment Subject Char"/>
    <w:basedOn w:val="CommentTextChar"/>
    <w:link w:val="CommentSubject"/>
    <w:uiPriority w:val="99"/>
    <w:semiHidden/>
    <w:rsid w:val="00C05DB8"/>
    <w:rPr>
      <w:b/>
      <w:bCs/>
      <w:sz w:val="20"/>
      <w:szCs w:val="20"/>
    </w:rPr>
  </w:style>
  <w:style w:type="paragraph" w:styleId="BalloonText">
    <w:name w:val="Balloon Text"/>
    <w:basedOn w:val="Normal"/>
    <w:link w:val="BalloonTextChar"/>
    <w:uiPriority w:val="99"/>
    <w:semiHidden/>
    <w:unhideWhenUsed/>
    <w:rsid w:val="00C0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DB8"/>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9205D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6FCF"/>
    <w:rPr>
      <w:color w:val="800080" w:themeColor="followedHyperlink"/>
      <w:u w:val="single"/>
    </w:rPr>
  </w:style>
  <w:style w:type="paragraph" w:styleId="EndnoteText">
    <w:name w:val="endnote text"/>
    <w:basedOn w:val="Normal"/>
    <w:link w:val="EndnoteTextChar"/>
    <w:uiPriority w:val="99"/>
    <w:unhideWhenUsed/>
    <w:rsid w:val="00F33A4B"/>
  </w:style>
  <w:style w:type="character" w:customStyle="1" w:styleId="EndnoteTextChar">
    <w:name w:val="Endnote Text Char"/>
    <w:basedOn w:val="DefaultParagraphFont"/>
    <w:link w:val="EndnoteText"/>
    <w:uiPriority w:val="99"/>
    <w:rsid w:val="00F33A4B"/>
  </w:style>
  <w:style w:type="character" w:styleId="EndnoteReference">
    <w:name w:val="endnote reference"/>
    <w:basedOn w:val="DefaultParagraphFont"/>
    <w:uiPriority w:val="99"/>
    <w:unhideWhenUsed/>
    <w:rsid w:val="00F33A4B"/>
    <w:rPr>
      <w:vertAlign w:val="superscript"/>
    </w:rPr>
  </w:style>
  <w:style w:type="paragraph" w:styleId="HTMLPreformatted">
    <w:name w:val="HTML Preformatted"/>
    <w:basedOn w:val="Normal"/>
    <w:link w:val="HTMLPreformattedChar"/>
    <w:uiPriority w:val="99"/>
    <w:semiHidden/>
    <w:unhideWhenUsed/>
    <w:rsid w:val="0051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025C"/>
    <w:rPr>
      <w:rFonts w:ascii="Courier" w:hAnsi="Courier" w:cs="Courier"/>
      <w:sz w:val="20"/>
      <w:szCs w:val="20"/>
      <w:lang w:eastAsia="en-US"/>
    </w:rPr>
  </w:style>
  <w:style w:type="character" w:customStyle="1" w:styleId="ilfuvd">
    <w:name w:val="ilfuvd"/>
    <w:basedOn w:val="DefaultParagraphFont"/>
    <w:rsid w:val="004F5D4C"/>
  </w:style>
  <w:style w:type="paragraph" w:styleId="Revision">
    <w:name w:val="Revision"/>
    <w:hidden/>
    <w:uiPriority w:val="99"/>
    <w:semiHidden/>
    <w:rsid w:val="00240D27"/>
  </w:style>
  <w:style w:type="character" w:styleId="UnresolvedMention">
    <w:name w:val="Unresolved Mention"/>
    <w:basedOn w:val="DefaultParagraphFont"/>
    <w:uiPriority w:val="99"/>
    <w:semiHidden/>
    <w:unhideWhenUsed/>
    <w:rsid w:val="0081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367044">
      <w:bodyDiv w:val="1"/>
      <w:marLeft w:val="0"/>
      <w:marRight w:val="0"/>
      <w:marTop w:val="0"/>
      <w:marBottom w:val="0"/>
      <w:divBdr>
        <w:top w:val="none" w:sz="0" w:space="0" w:color="auto"/>
        <w:left w:val="none" w:sz="0" w:space="0" w:color="auto"/>
        <w:bottom w:val="none" w:sz="0" w:space="0" w:color="auto"/>
        <w:right w:val="none" w:sz="0" w:space="0" w:color="auto"/>
      </w:divBdr>
      <w:divsChild>
        <w:div w:id="497424852">
          <w:marLeft w:val="0"/>
          <w:marRight w:val="0"/>
          <w:marTop w:val="0"/>
          <w:marBottom w:val="0"/>
          <w:divBdr>
            <w:top w:val="none" w:sz="0" w:space="0" w:color="auto"/>
            <w:left w:val="none" w:sz="0" w:space="0" w:color="auto"/>
            <w:bottom w:val="none" w:sz="0" w:space="0" w:color="auto"/>
            <w:right w:val="none" w:sz="0" w:space="0" w:color="auto"/>
          </w:divBdr>
        </w:div>
        <w:div w:id="1879664920">
          <w:marLeft w:val="0"/>
          <w:marRight w:val="0"/>
          <w:marTop w:val="0"/>
          <w:marBottom w:val="0"/>
          <w:divBdr>
            <w:top w:val="none" w:sz="0" w:space="0" w:color="auto"/>
            <w:left w:val="none" w:sz="0" w:space="0" w:color="auto"/>
            <w:bottom w:val="none" w:sz="0" w:space="0" w:color="auto"/>
            <w:right w:val="none" w:sz="0" w:space="0" w:color="auto"/>
          </w:divBdr>
        </w:div>
        <w:div w:id="1473598104">
          <w:marLeft w:val="0"/>
          <w:marRight w:val="0"/>
          <w:marTop w:val="0"/>
          <w:marBottom w:val="0"/>
          <w:divBdr>
            <w:top w:val="none" w:sz="0" w:space="0" w:color="auto"/>
            <w:left w:val="none" w:sz="0" w:space="0" w:color="auto"/>
            <w:bottom w:val="none" w:sz="0" w:space="0" w:color="auto"/>
            <w:right w:val="none" w:sz="0" w:space="0" w:color="auto"/>
          </w:divBdr>
        </w:div>
        <w:div w:id="1154445639">
          <w:marLeft w:val="0"/>
          <w:marRight w:val="0"/>
          <w:marTop w:val="0"/>
          <w:marBottom w:val="0"/>
          <w:divBdr>
            <w:top w:val="none" w:sz="0" w:space="0" w:color="auto"/>
            <w:left w:val="none" w:sz="0" w:space="0" w:color="auto"/>
            <w:bottom w:val="none" w:sz="0" w:space="0" w:color="auto"/>
            <w:right w:val="none" w:sz="0" w:space="0" w:color="auto"/>
          </w:divBdr>
        </w:div>
        <w:div w:id="1500390850">
          <w:marLeft w:val="0"/>
          <w:marRight w:val="0"/>
          <w:marTop w:val="0"/>
          <w:marBottom w:val="0"/>
          <w:divBdr>
            <w:top w:val="none" w:sz="0" w:space="0" w:color="auto"/>
            <w:left w:val="none" w:sz="0" w:space="0" w:color="auto"/>
            <w:bottom w:val="none" w:sz="0" w:space="0" w:color="auto"/>
            <w:right w:val="none" w:sz="0" w:space="0" w:color="auto"/>
          </w:divBdr>
        </w:div>
        <w:div w:id="192547800">
          <w:marLeft w:val="0"/>
          <w:marRight w:val="0"/>
          <w:marTop w:val="0"/>
          <w:marBottom w:val="0"/>
          <w:divBdr>
            <w:top w:val="none" w:sz="0" w:space="0" w:color="auto"/>
            <w:left w:val="none" w:sz="0" w:space="0" w:color="auto"/>
            <w:bottom w:val="none" w:sz="0" w:space="0" w:color="auto"/>
            <w:right w:val="none" w:sz="0" w:space="0" w:color="auto"/>
          </w:divBdr>
        </w:div>
        <w:div w:id="2054842983">
          <w:marLeft w:val="0"/>
          <w:marRight w:val="0"/>
          <w:marTop w:val="0"/>
          <w:marBottom w:val="0"/>
          <w:divBdr>
            <w:top w:val="none" w:sz="0" w:space="0" w:color="auto"/>
            <w:left w:val="none" w:sz="0" w:space="0" w:color="auto"/>
            <w:bottom w:val="none" w:sz="0" w:space="0" w:color="auto"/>
            <w:right w:val="none" w:sz="0" w:space="0" w:color="auto"/>
          </w:divBdr>
        </w:div>
        <w:div w:id="130901660">
          <w:marLeft w:val="0"/>
          <w:marRight w:val="0"/>
          <w:marTop w:val="0"/>
          <w:marBottom w:val="0"/>
          <w:divBdr>
            <w:top w:val="none" w:sz="0" w:space="0" w:color="auto"/>
            <w:left w:val="none" w:sz="0" w:space="0" w:color="auto"/>
            <w:bottom w:val="none" w:sz="0" w:space="0" w:color="auto"/>
            <w:right w:val="none" w:sz="0" w:space="0" w:color="auto"/>
          </w:divBdr>
        </w:div>
        <w:div w:id="43068538">
          <w:marLeft w:val="0"/>
          <w:marRight w:val="0"/>
          <w:marTop w:val="0"/>
          <w:marBottom w:val="0"/>
          <w:divBdr>
            <w:top w:val="none" w:sz="0" w:space="0" w:color="auto"/>
            <w:left w:val="none" w:sz="0" w:space="0" w:color="auto"/>
            <w:bottom w:val="none" w:sz="0" w:space="0" w:color="auto"/>
            <w:right w:val="none" w:sz="0" w:space="0" w:color="auto"/>
          </w:divBdr>
        </w:div>
        <w:div w:id="1659728583">
          <w:marLeft w:val="0"/>
          <w:marRight w:val="0"/>
          <w:marTop w:val="0"/>
          <w:marBottom w:val="0"/>
          <w:divBdr>
            <w:top w:val="none" w:sz="0" w:space="0" w:color="auto"/>
            <w:left w:val="none" w:sz="0" w:space="0" w:color="auto"/>
            <w:bottom w:val="none" w:sz="0" w:space="0" w:color="auto"/>
            <w:right w:val="none" w:sz="0" w:space="0" w:color="auto"/>
          </w:divBdr>
        </w:div>
        <w:div w:id="1435899520">
          <w:marLeft w:val="0"/>
          <w:marRight w:val="0"/>
          <w:marTop w:val="0"/>
          <w:marBottom w:val="0"/>
          <w:divBdr>
            <w:top w:val="none" w:sz="0" w:space="0" w:color="auto"/>
            <w:left w:val="none" w:sz="0" w:space="0" w:color="auto"/>
            <w:bottom w:val="none" w:sz="0" w:space="0" w:color="auto"/>
            <w:right w:val="none" w:sz="0" w:space="0" w:color="auto"/>
          </w:divBdr>
        </w:div>
        <w:div w:id="716471923">
          <w:marLeft w:val="0"/>
          <w:marRight w:val="0"/>
          <w:marTop w:val="0"/>
          <w:marBottom w:val="0"/>
          <w:divBdr>
            <w:top w:val="none" w:sz="0" w:space="0" w:color="auto"/>
            <w:left w:val="none" w:sz="0" w:space="0" w:color="auto"/>
            <w:bottom w:val="none" w:sz="0" w:space="0" w:color="auto"/>
            <w:right w:val="none" w:sz="0" w:space="0" w:color="auto"/>
          </w:divBdr>
        </w:div>
        <w:div w:id="749616553">
          <w:marLeft w:val="0"/>
          <w:marRight w:val="0"/>
          <w:marTop w:val="0"/>
          <w:marBottom w:val="0"/>
          <w:divBdr>
            <w:top w:val="none" w:sz="0" w:space="0" w:color="auto"/>
            <w:left w:val="none" w:sz="0" w:space="0" w:color="auto"/>
            <w:bottom w:val="none" w:sz="0" w:space="0" w:color="auto"/>
            <w:right w:val="none" w:sz="0" w:space="0" w:color="auto"/>
          </w:divBdr>
        </w:div>
        <w:div w:id="88426600">
          <w:marLeft w:val="0"/>
          <w:marRight w:val="0"/>
          <w:marTop w:val="0"/>
          <w:marBottom w:val="0"/>
          <w:divBdr>
            <w:top w:val="none" w:sz="0" w:space="0" w:color="auto"/>
            <w:left w:val="none" w:sz="0" w:space="0" w:color="auto"/>
            <w:bottom w:val="none" w:sz="0" w:space="0" w:color="auto"/>
            <w:right w:val="none" w:sz="0" w:space="0" w:color="auto"/>
          </w:divBdr>
        </w:div>
        <w:div w:id="1526405861">
          <w:marLeft w:val="0"/>
          <w:marRight w:val="0"/>
          <w:marTop w:val="0"/>
          <w:marBottom w:val="0"/>
          <w:divBdr>
            <w:top w:val="none" w:sz="0" w:space="0" w:color="auto"/>
            <w:left w:val="none" w:sz="0" w:space="0" w:color="auto"/>
            <w:bottom w:val="none" w:sz="0" w:space="0" w:color="auto"/>
            <w:right w:val="none" w:sz="0" w:space="0" w:color="auto"/>
          </w:divBdr>
        </w:div>
        <w:div w:id="1260066257">
          <w:marLeft w:val="0"/>
          <w:marRight w:val="0"/>
          <w:marTop w:val="0"/>
          <w:marBottom w:val="0"/>
          <w:divBdr>
            <w:top w:val="none" w:sz="0" w:space="0" w:color="auto"/>
            <w:left w:val="none" w:sz="0" w:space="0" w:color="auto"/>
            <w:bottom w:val="none" w:sz="0" w:space="0" w:color="auto"/>
            <w:right w:val="none" w:sz="0" w:space="0" w:color="auto"/>
          </w:divBdr>
        </w:div>
        <w:div w:id="1887253090">
          <w:marLeft w:val="0"/>
          <w:marRight w:val="0"/>
          <w:marTop w:val="0"/>
          <w:marBottom w:val="0"/>
          <w:divBdr>
            <w:top w:val="none" w:sz="0" w:space="0" w:color="auto"/>
            <w:left w:val="none" w:sz="0" w:space="0" w:color="auto"/>
            <w:bottom w:val="none" w:sz="0" w:space="0" w:color="auto"/>
            <w:right w:val="none" w:sz="0" w:space="0" w:color="auto"/>
          </w:divBdr>
        </w:div>
        <w:div w:id="1989477433">
          <w:marLeft w:val="0"/>
          <w:marRight w:val="0"/>
          <w:marTop w:val="0"/>
          <w:marBottom w:val="0"/>
          <w:divBdr>
            <w:top w:val="none" w:sz="0" w:space="0" w:color="auto"/>
            <w:left w:val="none" w:sz="0" w:space="0" w:color="auto"/>
            <w:bottom w:val="none" w:sz="0" w:space="0" w:color="auto"/>
            <w:right w:val="none" w:sz="0" w:space="0" w:color="auto"/>
          </w:divBdr>
        </w:div>
        <w:div w:id="428741712">
          <w:marLeft w:val="0"/>
          <w:marRight w:val="0"/>
          <w:marTop w:val="0"/>
          <w:marBottom w:val="0"/>
          <w:divBdr>
            <w:top w:val="none" w:sz="0" w:space="0" w:color="auto"/>
            <w:left w:val="none" w:sz="0" w:space="0" w:color="auto"/>
            <w:bottom w:val="none" w:sz="0" w:space="0" w:color="auto"/>
            <w:right w:val="none" w:sz="0" w:space="0" w:color="auto"/>
          </w:divBdr>
        </w:div>
        <w:div w:id="1593246031">
          <w:marLeft w:val="0"/>
          <w:marRight w:val="0"/>
          <w:marTop w:val="0"/>
          <w:marBottom w:val="0"/>
          <w:divBdr>
            <w:top w:val="none" w:sz="0" w:space="0" w:color="auto"/>
            <w:left w:val="none" w:sz="0" w:space="0" w:color="auto"/>
            <w:bottom w:val="none" w:sz="0" w:space="0" w:color="auto"/>
            <w:right w:val="none" w:sz="0" w:space="0" w:color="auto"/>
          </w:divBdr>
        </w:div>
        <w:div w:id="1104349055">
          <w:marLeft w:val="0"/>
          <w:marRight w:val="0"/>
          <w:marTop w:val="0"/>
          <w:marBottom w:val="0"/>
          <w:divBdr>
            <w:top w:val="none" w:sz="0" w:space="0" w:color="auto"/>
            <w:left w:val="none" w:sz="0" w:space="0" w:color="auto"/>
            <w:bottom w:val="none" w:sz="0" w:space="0" w:color="auto"/>
            <w:right w:val="none" w:sz="0" w:space="0" w:color="auto"/>
          </w:divBdr>
        </w:div>
        <w:div w:id="283314718">
          <w:marLeft w:val="0"/>
          <w:marRight w:val="0"/>
          <w:marTop w:val="0"/>
          <w:marBottom w:val="0"/>
          <w:divBdr>
            <w:top w:val="none" w:sz="0" w:space="0" w:color="auto"/>
            <w:left w:val="none" w:sz="0" w:space="0" w:color="auto"/>
            <w:bottom w:val="none" w:sz="0" w:space="0" w:color="auto"/>
            <w:right w:val="none" w:sz="0" w:space="0" w:color="auto"/>
          </w:divBdr>
        </w:div>
        <w:div w:id="511459996">
          <w:marLeft w:val="0"/>
          <w:marRight w:val="0"/>
          <w:marTop w:val="0"/>
          <w:marBottom w:val="0"/>
          <w:divBdr>
            <w:top w:val="none" w:sz="0" w:space="0" w:color="auto"/>
            <w:left w:val="none" w:sz="0" w:space="0" w:color="auto"/>
            <w:bottom w:val="none" w:sz="0" w:space="0" w:color="auto"/>
            <w:right w:val="none" w:sz="0" w:space="0" w:color="auto"/>
          </w:divBdr>
        </w:div>
        <w:div w:id="1761294490">
          <w:marLeft w:val="0"/>
          <w:marRight w:val="0"/>
          <w:marTop w:val="0"/>
          <w:marBottom w:val="0"/>
          <w:divBdr>
            <w:top w:val="none" w:sz="0" w:space="0" w:color="auto"/>
            <w:left w:val="none" w:sz="0" w:space="0" w:color="auto"/>
            <w:bottom w:val="none" w:sz="0" w:space="0" w:color="auto"/>
            <w:right w:val="none" w:sz="0" w:space="0" w:color="auto"/>
          </w:divBdr>
        </w:div>
        <w:div w:id="52121134">
          <w:marLeft w:val="0"/>
          <w:marRight w:val="0"/>
          <w:marTop w:val="0"/>
          <w:marBottom w:val="0"/>
          <w:divBdr>
            <w:top w:val="none" w:sz="0" w:space="0" w:color="auto"/>
            <w:left w:val="none" w:sz="0" w:space="0" w:color="auto"/>
            <w:bottom w:val="none" w:sz="0" w:space="0" w:color="auto"/>
            <w:right w:val="none" w:sz="0" w:space="0" w:color="auto"/>
          </w:divBdr>
        </w:div>
        <w:div w:id="1660768559">
          <w:marLeft w:val="0"/>
          <w:marRight w:val="0"/>
          <w:marTop w:val="0"/>
          <w:marBottom w:val="0"/>
          <w:divBdr>
            <w:top w:val="none" w:sz="0" w:space="0" w:color="auto"/>
            <w:left w:val="none" w:sz="0" w:space="0" w:color="auto"/>
            <w:bottom w:val="none" w:sz="0" w:space="0" w:color="auto"/>
            <w:right w:val="none" w:sz="0" w:space="0" w:color="auto"/>
          </w:divBdr>
        </w:div>
        <w:div w:id="544832095">
          <w:marLeft w:val="0"/>
          <w:marRight w:val="0"/>
          <w:marTop w:val="0"/>
          <w:marBottom w:val="0"/>
          <w:divBdr>
            <w:top w:val="none" w:sz="0" w:space="0" w:color="auto"/>
            <w:left w:val="none" w:sz="0" w:space="0" w:color="auto"/>
            <w:bottom w:val="none" w:sz="0" w:space="0" w:color="auto"/>
            <w:right w:val="none" w:sz="0" w:space="0" w:color="auto"/>
          </w:divBdr>
        </w:div>
      </w:divsChild>
    </w:div>
    <w:div w:id="1065179657">
      <w:bodyDiv w:val="1"/>
      <w:marLeft w:val="0"/>
      <w:marRight w:val="0"/>
      <w:marTop w:val="0"/>
      <w:marBottom w:val="0"/>
      <w:divBdr>
        <w:top w:val="none" w:sz="0" w:space="0" w:color="auto"/>
        <w:left w:val="none" w:sz="0" w:space="0" w:color="auto"/>
        <w:bottom w:val="none" w:sz="0" w:space="0" w:color="auto"/>
        <w:right w:val="none" w:sz="0" w:space="0" w:color="auto"/>
      </w:divBdr>
    </w:div>
    <w:div w:id="1171335712">
      <w:bodyDiv w:val="1"/>
      <w:marLeft w:val="0"/>
      <w:marRight w:val="0"/>
      <w:marTop w:val="0"/>
      <w:marBottom w:val="0"/>
      <w:divBdr>
        <w:top w:val="none" w:sz="0" w:space="0" w:color="auto"/>
        <w:left w:val="none" w:sz="0" w:space="0" w:color="auto"/>
        <w:bottom w:val="none" w:sz="0" w:space="0" w:color="auto"/>
        <w:right w:val="none" w:sz="0" w:space="0" w:color="auto"/>
      </w:divBdr>
      <w:divsChild>
        <w:div w:id="219638139">
          <w:marLeft w:val="0"/>
          <w:marRight w:val="0"/>
          <w:marTop w:val="0"/>
          <w:marBottom w:val="0"/>
          <w:divBdr>
            <w:top w:val="none" w:sz="0" w:space="0" w:color="auto"/>
            <w:left w:val="none" w:sz="0" w:space="0" w:color="auto"/>
            <w:bottom w:val="none" w:sz="0" w:space="0" w:color="auto"/>
            <w:right w:val="none" w:sz="0" w:space="0" w:color="auto"/>
          </w:divBdr>
        </w:div>
        <w:div w:id="1005208484">
          <w:marLeft w:val="0"/>
          <w:marRight w:val="0"/>
          <w:marTop w:val="0"/>
          <w:marBottom w:val="0"/>
          <w:divBdr>
            <w:top w:val="none" w:sz="0" w:space="0" w:color="auto"/>
            <w:left w:val="none" w:sz="0" w:space="0" w:color="auto"/>
            <w:bottom w:val="none" w:sz="0" w:space="0" w:color="auto"/>
            <w:right w:val="none" w:sz="0" w:space="0" w:color="auto"/>
          </w:divBdr>
        </w:div>
        <w:div w:id="2019114234">
          <w:marLeft w:val="0"/>
          <w:marRight w:val="0"/>
          <w:marTop w:val="0"/>
          <w:marBottom w:val="0"/>
          <w:divBdr>
            <w:top w:val="none" w:sz="0" w:space="0" w:color="auto"/>
            <w:left w:val="none" w:sz="0" w:space="0" w:color="auto"/>
            <w:bottom w:val="none" w:sz="0" w:space="0" w:color="auto"/>
            <w:right w:val="none" w:sz="0" w:space="0" w:color="auto"/>
          </w:divBdr>
        </w:div>
        <w:div w:id="1446581282">
          <w:marLeft w:val="0"/>
          <w:marRight w:val="0"/>
          <w:marTop w:val="0"/>
          <w:marBottom w:val="0"/>
          <w:divBdr>
            <w:top w:val="none" w:sz="0" w:space="0" w:color="auto"/>
            <w:left w:val="none" w:sz="0" w:space="0" w:color="auto"/>
            <w:bottom w:val="none" w:sz="0" w:space="0" w:color="auto"/>
            <w:right w:val="none" w:sz="0" w:space="0" w:color="auto"/>
          </w:divBdr>
        </w:div>
        <w:div w:id="1800613747">
          <w:marLeft w:val="0"/>
          <w:marRight w:val="0"/>
          <w:marTop w:val="0"/>
          <w:marBottom w:val="0"/>
          <w:divBdr>
            <w:top w:val="none" w:sz="0" w:space="0" w:color="auto"/>
            <w:left w:val="none" w:sz="0" w:space="0" w:color="auto"/>
            <w:bottom w:val="none" w:sz="0" w:space="0" w:color="auto"/>
            <w:right w:val="none" w:sz="0" w:space="0" w:color="auto"/>
          </w:divBdr>
        </w:div>
        <w:div w:id="1630627292">
          <w:marLeft w:val="0"/>
          <w:marRight w:val="0"/>
          <w:marTop w:val="0"/>
          <w:marBottom w:val="0"/>
          <w:divBdr>
            <w:top w:val="none" w:sz="0" w:space="0" w:color="auto"/>
            <w:left w:val="none" w:sz="0" w:space="0" w:color="auto"/>
            <w:bottom w:val="none" w:sz="0" w:space="0" w:color="auto"/>
            <w:right w:val="none" w:sz="0" w:space="0" w:color="auto"/>
          </w:divBdr>
        </w:div>
        <w:div w:id="1371147848">
          <w:marLeft w:val="0"/>
          <w:marRight w:val="0"/>
          <w:marTop w:val="0"/>
          <w:marBottom w:val="0"/>
          <w:divBdr>
            <w:top w:val="none" w:sz="0" w:space="0" w:color="auto"/>
            <w:left w:val="none" w:sz="0" w:space="0" w:color="auto"/>
            <w:bottom w:val="none" w:sz="0" w:space="0" w:color="auto"/>
            <w:right w:val="none" w:sz="0" w:space="0" w:color="auto"/>
          </w:divBdr>
        </w:div>
        <w:div w:id="1677070421">
          <w:marLeft w:val="0"/>
          <w:marRight w:val="0"/>
          <w:marTop w:val="0"/>
          <w:marBottom w:val="0"/>
          <w:divBdr>
            <w:top w:val="none" w:sz="0" w:space="0" w:color="auto"/>
            <w:left w:val="none" w:sz="0" w:space="0" w:color="auto"/>
            <w:bottom w:val="none" w:sz="0" w:space="0" w:color="auto"/>
            <w:right w:val="none" w:sz="0" w:space="0" w:color="auto"/>
          </w:divBdr>
        </w:div>
        <w:div w:id="689331527">
          <w:marLeft w:val="0"/>
          <w:marRight w:val="0"/>
          <w:marTop w:val="0"/>
          <w:marBottom w:val="0"/>
          <w:divBdr>
            <w:top w:val="none" w:sz="0" w:space="0" w:color="auto"/>
            <w:left w:val="none" w:sz="0" w:space="0" w:color="auto"/>
            <w:bottom w:val="none" w:sz="0" w:space="0" w:color="auto"/>
            <w:right w:val="none" w:sz="0" w:space="0" w:color="auto"/>
          </w:divBdr>
        </w:div>
        <w:div w:id="255679236">
          <w:marLeft w:val="0"/>
          <w:marRight w:val="0"/>
          <w:marTop w:val="0"/>
          <w:marBottom w:val="0"/>
          <w:divBdr>
            <w:top w:val="none" w:sz="0" w:space="0" w:color="auto"/>
            <w:left w:val="none" w:sz="0" w:space="0" w:color="auto"/>
            <w:bottom w:val="none" w:sz="0" w:space="0" w:color="auto"/>
            <w:right w:val="none" w:sz="0" w:space="0" w:color="auto"/>
          </w:divBdr>
        </w:div>
        <w:div w:id="1433621003">
          <w:marLeft w:val="0"/>
          <w:marRight w:val="0"/>
          <w:marTop w:val="0"/>
          <w:marBottom w:val="0"/>
          <w:divBdr>
            <w:top w:val="none" w:sz="0" w:space="0" w:color="auto"/>
            <w:left w:val="none" w:sz="0" w:space="0" w:color="auto"/>
            <w:bottom w:val="none" w:sz="0" w:space="0" w:color="auto"/>
            <w:right w:val="none" w:sz="0" w:space="0" w:color="auto"/>
          </w:divBdr>
        </w:div>
        <w:div w:id="160202102">
          <w:marLeft w:val="0"/>
          <w:marRight w:val="0"/>
          <w:marTop w:val="0"/>
          <w:marBottom w:val="0"/>
          <w:divBdr>
            <w:top w:val="none" w:sz="0" w:space="0" w:color="auto"/>
            <w:left w:val="none" w:sz="0" w:space="0" w:color="auto"/>
            <w:bottom w:val="none" w:sz="0" w:space="0" w:color="auto"/>
            <w:right w:val="none" w:sz="0" w:space="0" w:color="auto"/>
          </w:divBdr>
        </w:div>
        <w:div w:id="1073428202">
          <w:marLeft w:val="0"/>
          <w:marRight w:val="0"/>
          <w:marTop w:val="0"/>
          <w:marBottom w:val="0"/>
          <w:divBdr>
            <w:top w:val="none" w:sz="0" w:space="0" w:color="auto"/>
            <w:left w:val="none" w:sz="0" w:space="0" w:color="auto"/>
            <w:bottom w:val="none" w:sz="0" w:space="0" w:color="auto"/>
            <w:right w:val="none" w:sz="0" w:space="0" w:color="auto"/>
          </w:divBdr>
        </w:div>
      </w:divsChild>
    </w:div>
    <w:div w:id="1384209699">
      <w:bodyDiv w:val="1"/>
      <w:marLeft w:val="0"/>
      <w:marRight w:val="0"/>
      <w:marTop w:val="0"/>
      <w:marBottom w:val="0"/>
      <w:divBdr>
        <w:top w:val="none" w:sz="0" w:space="0" w:color="auto"/>
        <w:left w:val="none" w:sz="0" w:space="0" w:color="auto"/>
        <w:bottom w:val="none" w:sz="0" w:space="0" w:color="auto"/>
        <w:right w:val="none" w:sz="0" w:space="0" w:color="auto"/>
      </w:divBdr>
    </w:div>
    <w:div w:id="1659453471">
      <w:bodyDiv w:val="1"/>
      <w:marLeft w:val="0"/>
      <w:marRight w:val="0"/>
      <w:marTop w:val="0"/>
      <w:marBottom w:val="0"/>
      <w:divBdr>
        <w:top w:val="none" w:sz="0" w:space="0" w:color="auto"/>
        <w:left w:val="none" w:sz="0" w:space="0" w:color="auto"/>
        <w:bottom w:val="none" w:sz="0" w:space="0" w:color="auto"/>
        <w:right w:val="none" w:sz="0" w:space="0" w:color="auto"/>
      </w:divBdr>
      <w:divsChild>
        <w:div w:id="2124497147">
          <w:marLeft w:val="0"/>
          <w:marRight w:val="0"/>
          <w:marTop w:val="0"/>
          <w:marBottom w:val="0"/>
          <w:divBdr>
            <w:top w:val="none" w:sz="0" w:space="0" w:color="auto"/>
            <w:left w:val="none" w:sz="0" w:space="0" w:color="auto"/>
            <w:bottom w:val="none" w:sz="0" w:space="0" w:color="auto"/>
            <w:right w:val="none" w:sz="0" w:space="0" w:color="auto"/>
          </w:divBdr>
        </w:div>
        <w:div w:id="1538196496">
          <w:marLeft w:val="0"/>
          <w:marRight w:val="0"/>
          <w:marTop w:val="0"/>
          <w:marBottom w:val="0"/>
          <w:divBdr>
            <w:top w:val="none" w:sz="0" w:space="0" w:color="auto"/>
            <w:left w:val="none" w:sz="0" w:space="0" w:color="auto"/>
            <w:bottom w:val="none" w:sz="0" w:space="0" w:color="auto"/>
            <w:right w:val="none" w:sz="0" w:space="0" w:color="auto"/>
          </w:divBdr>
        </w:div>
      </w:divsChild>
    </w:div>
    <w:div w:id="1696420236">
      <w:bodyDiv w:val="1"/>
      <w:marLeft w:val="0"/>
      <w:marRight w:val="0"/>
      <w:marTop w:val="0"/>
      <w:marBottom w:val="0"/>
      <w:divBdr>
        <w:top w:val="none" w:sz="0" w:space="0" w:color="auto"/>
        <w:left w:val="none" w:sz="0" w:space="0" w:color="auto"/>
        <w:bottom w:val="none" w:sz="0" w:space="0" w:color="auto"/>
        <w:right w:val="none" w:sz="0" w:space="0" w:color="auto"/>
      </w:divBdr>
    </w:div>
    <w:div w:id="2131312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37</Pages>
  <Words>8936</Words>
  <Characters>50939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Francis Marion University</Company>
  <LinksUpToDate>false</LinksUpToDate>
  <CharactersWithSpaces>59756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Washington</dc:creator>
  <cp:keywords/>
  <dc:description/>
  <cp:lastModifiedBy>Anna Wingfield</cp:lastModifiedBy>
  <cp:revision>12</cp:revision>
  <dcterms:created xsi:type="dcterms:W3CDTF">2022-06-25T23:51:00Z</dcterms:created>
  <dcterms:modified xsi:type="dcterms:W3CDTF">2024-03-15T17:27:00Z</dcterms:modified>
</cp:coreProperties>
</file>