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689B9"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Contingent Romanticism</w:t>
      </w:r>
    </w:p>
    <w:p w14:paraId="40AE4517" w14:textId="77777777" w:rsidR="00D62B6B" w:rsidRPr="00D62B6B" w:rsidRDefault="00D62B6B" w:rsidP="00D62B6B">
      <w:pPr>
        <w:shd w:val="clear" w:color="auto" w:fill="FFFFFF"/>
        <w:spacing w:line="360" w:lineRule="auto"/>
        <w:rPr>
          <w:rFonts w:ascii="Garamond" w:eastAsia="Times New Roman" w:hAnsi="Garamond" w:cs="Times New Roman"/>
        </w:rPr>
      </w:pPr>
    </w:p>
    <w:p w14:paraId="789D56BF"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(Winter Werner’s abstract and bio are included in her article)</w:t>
      </w:r>
    </w:p>
    <w:p w14:paraId="4715E3F5"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 </w:t>
      </w:r>
    </w:p>
    <w:p w14:paraId="2DD71089"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u w:val="single"/>
        </w:rPr>
        <w:t>Volume Abstract</w:t>
      </w:r>
    </w:p>
    <w:p w14:paraId="2EA22C24"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 </w:t>
      </w:r>
    </w:p>
    <w:p w14:paraId="1E8428C9"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 </w:t>
      </w:r>
    </w:p>
    <w:p w14:paraId="4F1D7A57" w14:textId="12D85804"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“Romantic Contingency” was conceived of with two questions in mind: how can Romanticism help us understand contingency (temporal, historical, formal), and how does contingency affect Romanticism as a field of inquiry? Essays in the volume attend to both contingency’s potential for imagining and enacting other ways of being, as well as its register of the tenuous and provisional. With topics ranging from</w:t>
      </w:r>
      <w:del w:id="0" w:author="Anna Wingfield" w:date="2024-03-15T09:11:00Z">
        <w:r w:rsidRPr="00D62B6B" w:rsidDel="00024488">
          <w:rPr>
            <w:rFonts w:ascii="Garamond" w:eastAsia="Times New Roman" w:hAnsi="Garamond" w:cs="Arial"/>
            <w:color w:val="000000"/>
          </w:rPr>
          <w:delText xml:space="preserve"> from</w:delText>
        </w:r>
      </w:del>
      <w:r w:rsidRPr="00D62B6B">
        <w:rPr>
          <w:rFonts w:ascii="Garamond" w:eastAsia="Times New Roman" w:hAnsi="Garamond" w:cs="Arial"/>
          <w:color w:val="000000"/>
        </w:rPr>
        <w:t xml:space="preserve"> skylarks to virtuality, the essays in this volume demonstrate how Romanticism and its relationship to modernity provides a crucial vantage point from which to examine modernity’s defining condition.</w:t>
      </w:r>
    </w:p>
    <w:p w14:paraId="38EB34D9" w14:textId="77777777" w:rsidR="00D62B6B" w:rsidRPr="00D62B6B" w:rsidRDefault="00D62B6B" w:rsidP="00D62B6B">
      <w:pPr>
        <w:shd w:val="clear" w:color="auto" w:fill="FFFFFF"/>
        <w:spacing w:line="360" w:lineRule="auto"/>
        <w:rPr>
          <w:rFonts w:ascii="Garamond" w:eastAsia="Times New Roman" w:hAnsi="Garamond" w:cs="Times New Roman"/>
        </w:rPr>
      </w:pPr>
    </w:p>
    <w:p w14:paraId="3257291F"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u w:val="single"/>
        </w:rPr>
        <w:t>Editor Bio</w:t>
      </w:r>
    </w:p>
    <w:p w14:paraId="54D15E41" w14:textId="77777777" w:rsidR="00D62B6B" w:rsidRPr="00D62B6B" w:rsidRDefault="00D62B6B" w:rsidP="00D62B6B">
      <w:pPr>
        <w:shd w:val="clear" w:color="auto" w:fill="FFFFFF"/>
        <w:spacing w:line="360" w:lineRule="auto"/>
        <w:rPr>
          <w:rFonts w:ascii="Garamond" w:eastAsia="Times New Roman" w:hAnsi="Garamond" w:cs="Times New Roman"/>
        </w:rPr>
      </w:pPr>
    </w:p>
    <w:p w14:paraId="7F19D533"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 xml:space="preserve">Padma Rangarajan as Associate Professor of English at the University of California, Riverside. She is the author of </w:t>
      </w:r>
      <w:r w:rsidRPr="00D62B6B">
        <w:rPr>
          <w:rFonts w:ascii="Garamond" w:eastAsia="Times New Roman" w:hAnsi="Garamond" w:cs="Arial"/>
          <w:i/>
          <w:iCs/>
          <w:color w:val="000000"/>
        </w:rPr>
        <w:t xml:space="preserve">Imperial Babel: Translation, Exoticism, and the Long Nineteenth Century </w:t>
      </w:r>
      <w:r w:rsidRPr="00D62B6B">
        <w:rPr>
          <w:rFonts w:ascii="Garamond" w:eastAsia="Times New Roman" w:hAnsi="Garamond" w:cs="Arial"/>
          <w:color w:val="000000"/>
        </w:rPr>
        <w:t>(Fordham, 2014). Her research interests include colonial epistemologies, literature and religion, political violence, and imperial ecologies.</w:t>
      </w:r>
    </w:p>
    <w:p w14:paraId="1D1513D2" w14:textId="77777777" w:rsidR="00D62B6B" w:rsidRPr="00D62B6B" w:rsidRDefault="00D62B6B" w:rsidP="00D62B6B">
      <w:pPr>
        <w:shd w:val="clear" w:color="auto" w:fill="FFFFFF"/>
        <w:spacing w:line="360" w:lineRule="auto"/>
        <w:rPr>
          <w:rFonts w:ascii="Garamond" w:eastAsia="Times New Roman" w:hAnsi="Garamond" w:cs="Times New Roman"/>
        </w:rPr>
      </w:pPr>
    </w:p>
    <w:p w14:paraId="4CA6105E" w14:textId="77777777" w:rsidR="00D62B6B" w:rsidRPr="00D62B6B" w:rsidRDefault="00D62B6B" w:rsidP="00D62B6B">
      <w:pPr>
        <w:shd w:val="clear" w:color="auto" w:fill="FFFFFF"/>
        <w:spacing w:line="360" w:lineRule="auto"/>
        <w:rPr>
          <w:rFonts w:ascii="Garamond" w:eastAsia="Times New Roman" w:hAnsi="Garamond" w:cs="Times New Roman"/>
        </w:rPr>
      </w:pPr>
    </w:p>
    <w:p w14:paraId="19CEBF04"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u w:val="single"/>
        </w:rPr>
        <w:t>Washington Bio</w:t>
      </w:r>
    </w:p>
    <w:p w14:paraId="2B82C044"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Chris Washington is Associate Professor of English at Francis Marion University. His</w:t>
      </w:r>
    </w:p>
    <w:p w14:paraId="5216B2F0"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 xml:space="preserve">first monograph, </w:t>
      </w:r>
      <w:r w:rsidRPr="00D62B6B">
        <w:rPr>
          <w:rFonts w:ascii="Garamond" w:eastAsia="Times New Roman" w:hAnsi="Garamond" w:cs="Arial"/>
          <w:i/>
          <w:iCs/>
          <w:color w:val="000000"/>
        </w:rPr>
        <w:t>Romantic Revelations: Visions of Post-Apocalyptic Hope and Life in the Anthropocene</w:t>
      </w:r>
      <w:r w:rsidRPr="00D62B6B">
        <w:rPr>
          <w:rFonts w:ascii="Garamond" w:eastAsia="Times New Roman" w:hAnsi="Garamond" w:cs="Arial"/>
          <w:color w:val="000000"/>
        </w:rPr>
        <w:t xml:space="preserve">, was published by the University of Toronto Press in September 2019. His Norton Critical Edition of Mary Shelley’s </w:t>
      </w:r>
      <w:r w:rsidRPr="00D62B6B">
        <w:rPr>
          <w:rFonts w:ascii="Garamond" w:eastAsia="Times New Roman" w:hAnsi="Garamond" w:cs="Arial"/>
          <w:i/>
          <w:iCs/>
          <w:color w:val="000000"/>
        </w:rPr>
        <w:t>The Last Man</w:t>
      </w:r>
      <w:r w:rsidRPr="00D62B6B">
        <w:rPr>
          <w:rFonts w:ascii="Garamond" w:eastAsia="Times New Roman" w:hAnsi="Garamond" w:cs="Arial"/>
          <w:color w:val="000000"/>
        </w:rPr>
        <w:t xml:space="preserve"> is forthcoming in August 2022. With Anne McCarthy he is co-editor of the collection </w:t>
      </w:r>
      <w:r w:rsidRPr="00D62B6B">
        <w:rPr>
          <w:rFonts w:ascii="Garamond" w:eastAsia="Times New Roman" w:hAnsi="Garamond" w:cs="Arial"/>
          <w:i/>
          <w:iCs/>
          <w:color w:val="000000"/>
        </w:rPr>
        <w:t>Romanticism and Speculative Realism</w:t>
      </w:r>
      <w:r w:rsidRPr="00D62B6B">
        <w:rPr>
          <w:rFonts w:ascii="Garamond" w:eastAsia="Times New Roman" w:hAnsi="Garamond" w:cs="Arial"/>
          <w:color w:val="000000"/>
        </w:rPr>
        <w:t xml:space="preserve"> (Bloomsbury, 2019). His essays have appeared in </w:t>
      </w:r>
      <w:r w:rsidRPr="00D62B6B">
        <w:rPr>
          <w:rFonts w:ascii="Garamond" w:eastAsia="Times New Roman" w:hAnsi="Garamond" w:cs="Arial"/>
          <w:i/>
          <w:iCs/>
          <w:color w:val="000000"/>
        </w:rPr>
        <w:t>The Keats Shelley Journal</w:t>
      </w:r>
      <w:r w:rsidRPr="00D62B6B">
        <w:rPr>
          <w:rFonts w:ascii="Garamond" w:eastAsia="Times New Roman" w:hAnsi="Garamond" w:cs="Arial"/>
          <w:color w:val="000000"/>
        </w:rPr>
        <w:t xml:space="preserve">, </w:t>
      </w:r>
      <w:r w:rsidRPr="00D62B6B">
        <w:rPr>
          <w:rFonts w:ascii="Garamond" w:eastAsia="Times New Roman" w:hAnsi="Garamond" w:cs="Arial"/>
          <w:i/>
          <w:iCs/>
          <w:color w:val="000000"/>
        </w:rPr>
        <w:t>Romantic Circles Praxis</w:t>
      </w:r>
      <w:r w:rsidRPr="00D62B6B">
        <w:rPr>
          <w:rFonts w:ascii="Garamond" w:eastAsia="Times New Roman" w:hAnsi="Garamond" w:cs="Arial"/>
          <w:color w:val="000000"/>
        </w:rPr>
        <w:t xml:space="preserve">, </w:t>
      </w:r>
      <w:r w:rsidRPr="00D62B6B">
        <w:rPr>
          <w:rFonts w:ascii="Garamond" w:eastAsia="Times New Roman" w:hAnsi="Garamond" w:cs="Arial"/>
          <w:i/>
          <w:iCs/>
          <w:color w:val="000000"/>
        </w:rPr>
        <w:t>Essays in Romanticism</w:t>
      </w:r>
      <w:r w:rsidRPr="00D62B6B">
        <w:rPr>
          <w:rFonts w:ascii="Garamond" w:eastAsia="Times New Roman" w:hAnsi="Garamond" w:cs="Arial"/>
          <w:color w:val="000000"/>
        </w:rPr>
        <w:t xml:space="preserve">, </w:t>
      </w:r>
      <w:r w:rsidRPr="00D62B6B">
        <w:rPr>
          <w:rFonts w:ascii="Garamond" w:eastAsia="Times New Roman" w:hAnsi="Garamond" w:cs="Arial"/>
          <w:i/>
          <w:iCs/>
          <w:color w:val="000000"/>
        </w:rPr>
        <w:t>European Romantic Review</w:t>
      </w:r>
      <w:r w:rsidRPr="00D62B6B">
        <w:rPr>
          <w:rFonts w:ascii="Garamond" w:eastAsia="Times New Roman" w:hAnsi="Garamond" w:cs="Arial"/>
          <w:color w:val="000000"/>
        </w:rPr>
        <w:t xml:space="preserve">, </w:t>
      </w:r>
      <w:r w:rsidRPr="00D62B6B">
        <w:rPr>
          <w:rFonts w:ascii="Garamond" w:eastAsia="Times New Roman" w:hAnsi="Garamond" w:cs="Arial"/>
          <w:i/>
          <w:iCs/>
          <w:color w:val="000000"/>
        </w:rPr>
        <w:t>Romantic Circles Pedagogy Commons</w:t>
      </w:r>
      <w:r w:rsidRPr="00D62B6B">
        <w:rPr>
          <w:rFonts w:ascii="Garamond" w:eastAsia="Times New Roman" w:hAnsi="Garamond" w:cs="Arial"/>
          <w:color w:val="000000"/>
        </w:rPr>
        <w:t xml:space="preserve">, and </w:t>
      </w:r>
      <w:r w:rsidRPr="00D62B6B">
        <w:rPr>
          <w:rFonts w:ascii="Garamond" w:eastAsia="Times New Roman" w:hAnsi="Garamond" w:cs="Arial"/>
          <w:i/>
          <w:iCs/>
          <w:color w:val="000000"/>
        </w:rPr>
        <w:t>Literature Compass</w:t>
      </w:r>
      <w:r w:rsidRPr="00D62B6B">
        <w:rPr>
          <w:rFonts w:ascii="Garamond" w:eastAsia="Times New Roman" w:hAnsi="Garamond" w:cs="Arial"/>
          <w:color w:val="000000"/>
        </w:rPr>
        <w:t xml:space="preserve">. He is currently completing two books: </w:t>
      </w:r>
      <w:r w:rsidRPr="00D62B6B">
        <w:rPr>
          <w:rFonts w:ascii="Garamond" w:eastAsia="Times New Roman" w:hAnsi="Garamond" w:cs="Arial"/>
          <w:i/>
          <w:iCs/>
          <w:color w:val="000000"/>
        </w:rPr>
        <w:t>Non-Binary/ Jane Austen</w:t>
      </w:r>
      <w:r w:rsidRPr="00D62B6B">
        <w:rPr>
          <w:rFonts w:ascii="Garamond" w:eastAsia="Times New Roman" w:hAnsi="Garamond" w:cs="Arial"/>
          <w:color w:val="000000"/>
        </w:rPr>
        <w:t xml:space="preserve"> and </w:t>
      </w:r>
      <w:r w:rsidRPr="00D62B6B">
        <w:rPr>
          <w:rFonts w:ascii="Garamond" w:eastAsia="Times New Roman" w:hAnsi="Garamond" w:cs="Arial"/>
          <w:i/>
          <w:iCs/>
          <w:color w:val="000000"/>
        </w:rPr>
        <w:t>Necro-Liberalism.</w:t>
      </w:r>
    </w:p>
    <w:p w14:paraId="4BDB90E8" w14:textId="77777777" w:rsidR="00D62B6B" w:rsidRPr="00D62B6B" w:rsidRDefault="00D62B6B" w:rsidP="00D62B6B">
      <w:pPr>
        <w:shd w:val="clear" w:color="auto" w:fill="FFFFFF"/>
        <w:spacing w:line="360" w:lineRule="auto"/>
        <w:rPr>
          <w:rFonts w:ascii="Garamond" w:eastAsia="Times New Roman" w:hAnsi="Garamond" w:cs="Times New Roman"/>
        </w:rPr>
      </w:pPr>
    </w:p>
    <w:p w14:paraId="4152E774"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u w:val="single"/>
        </w:rPr>
        <w:t>Washington Abstract</w:t>
      </w:r>
    </w:p>
    <w:p w14:paraId="24861872" w14:textId="214017D0" w:rsidR="00D62B6B" w:rsidRPr="00D62B6B" w:rsidDel="00024488" w:rsidRDefault="00D62B6B" w:rsidP="00D62B6B">
      <w:pPr>
        <w:shd w:val="clear" w:color="auto" w:fill="FFFFFF"/>
        <w:spacing w:line="360" w:lineRule="auto"/>
        <w:rPr>
          <w:del w:id="1" w:author="Anna Wingfield" w:date="2024-03-15T09:14:00Z"/>
          <w:rFonts w:ascii="Garamond" w:eastAsia="Times New Roman" w:hAnsi="Garamond" w:cs="Times New Roman"/>
        </w:rPr>
      </w:pPr>
      <w:r w:rsidRPr="00D62B6B">
        <w:rPr>
          <w:rFonts w:ascii="Garamond" w:eastAsia="Times New Roman" w:hAnsi="Garamond" w:cs="Arial"/>
          <w:color w:val="000000"/>
        </w:rPr>
        <w:t xml:space="preserve">This essay reflects, via </w:t>
      </w:r>
      <w:commentRangeStart w:id="2"/>
      <w:proofErr w:type="spellStart"/>
      <w:r w:rsidRPr="00D62B6B">
        <w:rPr>
          <w:rFonts w:ascii="Garamond" w:eastAsia="Times New Roman" w:hAnsi="Garamond" w:cs="Arial"/>
          <w:color w:val="000000"/>
        </w:rPr>
        <w:t>sorities</w:t>
      </w:r>
      <w:proofErr w:type="spellEnd"/>
      <w:r w:rsidRPr="00D62B6B">
        <w:rPr>
          <w:rFonts w:ascii="Garamond" w:eastAsia="Times New Roman" w:hAnsi="Garamond" w:cs="Arial"/>
          <w:color w:val="000000"/>
        </w:rPr>
        <w:t>,</w:t>
      </w:r>
      <w:commentRangeEnd w:id="2"/>
      <w:r w:rsidR="00024488">
        <w:rPr>
          <w:rStyle w:val="CommentReference"/>
        </w:rPr>
        <w:commentReference w:id="2"/>
      </w:r>
      <w:r w:rsidRPr="00D62B6B">
        <w:rPr>
          <w:rFonts w:ascii="Garamond" w:eastAsia="Times New Roman" w:hAnsi="Garamond" w:cs="Arial"/>
          <w:color w:val="000000"/>
        </w:rPr>
        <w:t xml:space="preserve"> on what it means to write Romanticism during a pandemic in relation to the alienation and loneliness that lastness is in Mary Shelley’s </w:t>
      </w:r>
      <w:r w:rsidRPr="00D62B6B">
        <w:rPr>
          <w:rFonts w:ascii="Garamond" w:eastAsia="Times New Roman" w:hAnsi="Garamond" w:cs="Arial"/>
          <w:i/>
          <w:iCs/>
          <w:color w:val="000000"/>
        </w:rPr>
        <w:t>The Last Man</w:t>
      </w:r>
      <w:r w:rsidRPr="00D62B6B">
        <w:rPr>
          <w:rFonts w:ascii="Garamond" w:eastAsia="Times New Roman" w:hAnsi="Garamond" w:cs="Arial"/>
          <w:color w:val="000000"/>
        </w:rPr>
        <w:t xml:space="preserve"> and </w:t>
      </w:r>
      <w:r w:rsidRPr="00D62B6B">
        <w:rPr>
          <w:rFonts w:ascii="Garamond" w:eastAsia="Times New Roman" w:hAnsi="Garamond" w:cs="Arial"/>
          <w:i/>
          <w:iCs/>
          <w:color w:val="000000"/>
        </w:rPr>
        <w:t>Mathilda</w:t>
      </w:r>
      <w:r w:rsidRPr="00D62B6B">
        <w:rPr>
          <w:rFonts w:ascii="Garamond" w:eastAsia="Times New Roman" w:hAnsi="Garamond" w:cs="Arial"/>
          <w:color w:val="000000"/>
        </w:rPr>
        <w:t xml:space="preserve"> and the recuperative power of ghostly love in her “On Ghosts.” Romanticism is always writing at and about the end of the world. Shelley wants, in time…changes over time</w:t>
      </w:r>
      <w:ins w:id="3" w:author="Anna Wingfield" w:date="2024-03-15T09:14:00Z">
        <w:r w:rsidR="00024488">
          <w:rPr>
            <w:rFonts w:ascii="Garamond" w:eastAsia="Times New Roman" w:hAnsi="Garamond" w:cs="Arial"/>
            <w:color w:val="000000"/>
          </w:rPr>
          <w:t xml:space="preserve"> </w:t>
        </w:r>
      </w:ins>
    </w:p>
    <w:p w14:paraId="476495F2"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at the end of the world.</w:t>
      </w:r>
    </w:p>
    <w:p w14:paraId="78D93828" w14:textId="77777777" w:rsidR="00D62B6B" w:rsidRPr="00D62B6B" w:rsidRDefault="00D62B6B" w:rsidP="00D62B6B">
      <w:pPr>
        <w:shd w:val="clear" w:color="auto" w:fill="FFFFFF"/>
        <w:spacing w:line="360" w:lineRule="auto"/>
        <w:rPr>
          <w:rFonts w:ascii="Garamond" w:eastAsia="Times New Roman" w:hAnsi="Garamond" w:cs="Times New Roman"/>
        </w:rPr>
      </w:pPr>
    </w:p>
    <w:p w14:paraId="404C4F2B"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Arial"/>
          <w:color w:val="000000"/>
        </w:rPr>
        <w:t> </w:t>
      </w:r>
    </w:p>
    <w:p w14:paraId="4A85E92E" w14:textId="77777777" w:rsidR="00D62B6B" w:rsidRPr="00D62B6B" w:rsidRDefault="00D62B6B" w:rsidP="00D62B6B">
      <w:pPr>
        <w:shd w:val="clear" w:color="auto" w:fill="FFFFFF"/>
        <w:spacing w:line="360" w:lineRule="auto"/>
        <w:rPr>
          <w:rFonts w:ascii="Garamond" w:eastAsia="Times New Roman" w:hAnsi="Garamond" w:cs="Times New Roman"/>
        </w:rPr>
      </w:pPr>
    </w:p>
    <w:p w14:paraId="0E4F6B45" w14:textId="77777777" w:rsidR="00D62B6B" w:rsidRPr="00D62B6B" w:rsidRDefault="00D62B6B" w:rsidP="00D62B6B">
      <w:pPr>
        <w:shd w:val="clear" w:color="auto" w:fill="FFFFFF"/>
        <w:spacing w:line="360" w:lineRule="auto"/>
        <w:rPr>
          <w:rFonts w:ascii="Garamond" w:eastAsia="Times New Roman" w:hAnsi="Garamond" w:cs="Times New Roman"/>
        </w:rPr>
      </w:pPr>
    </w:p>
    <w:p w14:paraId="17D2FC94" w14:textId="415EC636" w:rsidR="00D62B6B" w:rsidRPr="00D62B6B" w:rsidRDefault="00D62B6B" w:rsidP="00D62B6B">
      <w:pPr>
        <w:shd w:val="clear" w:color="auto" w:fill="FFFFFF"/>
        <w:spacing w:line="360" w:lineRule="auto"/>
        <w:rPr>
          <w:rFonts w:ascii="Garamond" w:eastAsia="Times New Roman" w:hAnsi="Garamond" w:cs="Times New Roman"/>
          <w:u w:val="single"/>
        </w:rPr>
      </w:pPr>
      <w:proofErr w:type="spellStart"/>
      <w:r w:rsidRPr="00D62B6B">
        <w:rPr>
          <w:rFonts w:ascii="Garamond" w:eastAsia="Times New Roman" w:hAnsi="Garamond" w:cs="Times New Roman"/>
          <w:color w:val="000000"/>
          <w:u w:val="single"/>
        </w:rPr>
        <w:t>TeBokkel</w:t>
      </w:r>
      <w:proofErr w:type="spellEnd"/>
      <w:r w:rsidRPr="00D62B6B">
        <w:rPr>
          <w:rFonts w:ascii="Garamond" w:eastAsia="Times New Roman" w:hAnsi="Garamond" w:cs="Times New Roman"/>
          <w:color w:val="000000"/>
          <w:u w:val="single"/>
        </w:rPr>
        <w:t xml:space="preserve"> Bio</w:t>
      </w:r>
    </w:p>
    <w:p w14:paraId="14306A52"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Times New Roman"/>
          <w:color w:val="000000"/>
        </w:rPr>
        <w:t xml:space="preserve">Nathan </w:t>
      </w:r>
      <w:proofErr w:type="spellStart"/>
      <w:r w:rsidRPr="00D62B6B">
        <w:rPr>
          <w:rFonts w:ascii="Garamond" w:eastAsia="Times New Roman" w:hAnsi="Garamond" w:cs="Times New Roman"/>
          <w:color w:val="000000"/>
        </w:rPr>
        <w:t>TeBokkel</w:t>
      </w:r>
      <w:proofErr w:type="spellEnd"/>
      <w:r w:rsidRPr="00D62B6B">
        <w:rPr>
          <w:rFonts w:ascii="Garamond" w:eastAsia="Times New Roman" w:hAnsi="Garamond" w:cs="Times New Roman"/>
          <w:color w:val="000000"/>
        </w:rPr>
        <w:t xml:space="preserve"> teaches literature at the University of British Columbia, </w:t>
      </w:r>
      <w:proofErr w:type="spellStart"/>
      <w:r w:rsidRPr="00D62B6B">
        <w:rPr>
          <w:rFonts w:ascii="Garamond" w:eastAsia="Times New Roman" w:hAnsi="Garamond" w:cs="Times New Roman"/>
          <w:color w:val="000000"/>
        </w:rPr>
        <w:t>beekeeps</w:t>
      </w:r>
      <w:proofErr w:type="spellEnd"/>
      <w:r w:rsidRPr="00D62B6B">
        <w:rPr>
          <w:rFonts w:ascii="Garamond" w:eastAsia="Times New Roman" w:hAnsi="Garamond" w:cs="Times New Roman"/>
          <w:color w:val="000000"/>
        </w:rPr>
        <w:t>, and works on a melon farm. He recently finished his PhD, and his research grows from his interests in history, agriculture, romantic poetry, and science and technology studies.</w:t>
      </w:r>
    </w:p>
    <w:p w14:paraId="206B9A3E" w14:textId="77777777" w:rsidR="00D62B6B" w:rsidRPr="00D62B6B" w:rsidRDefault="00D62B6B" w:rsidP="00D62B6B">
      <w:pPr>
        <w:shd w:val="clear" w:color="auto" w:fill="FFFFFF"/>
        <w:spacing w:line="360" w:lineRule="auto"/>
        <w:rPr>
          <w:rFonts w:ascii="Garamond" w:eastAsia="Times New Roman" w:hAnsi="Garamond" w:cs="Times New Roman"/>
        </w:rPr>
      </w:pPr>
    </w:p>
    <w:p w14:paraId="5B08F6D1" w14:textId="340C2DD0" w:rsidR="00D62B6B" w:rsidRPr="00D62B6B" w:rsidRDefault="00D62B6B" w:rsidP="00D62B6B">
      <w:pPr>
        <w:shd w:val="clear" w:color="auto" w:fill="FFFFFF"/>
        <w:spacing w:line="360" w:lineRule="auto"/>
        <w:rPr>
          <w:rFonts w:ascii="Garamond" w:eastAsia="Times New Roman" w:hAnsi="Garamond" w:cs="Times New Roman"/>
          <w:u w:val="single"/>
        </w:rPr>
      </w:pPr>
      <w:proofErr w:type="spellStart"/>
      <w:r w:rsidRPr="00D62B6B">
        <w:rPr>
          <w:rFonts w:ascii="Garamond" w:eastAsia="Times New Roman" w:hAnsi="Garamond" w:cs="Times New Roman"/>
          <w:color w:val="000000"/>
          <w:u w:val="single"/>
        </w:rPr>
        <w:t>TeBokkel</w:t>
      </w:r>
      <w:proofErr w:type="spellEnd"/>
      <w:r w:rsidRPr="00D62B6B">
        <w:rPr>
          <w:rFonts w:ascii="Garamond" w:eastAsia="Times New Roman" w:hAnsi="Garamond" w:cs="Times New Roman"/>
          <w:color w:val="000000"/>
          <w:u w:val="single"/>
        </w:rPr>
        <w:t xml:space="preserve"> Abstract</w:t>
      </w:r>
    </w:p>
    <w:p w14:paraId="01F195E8" w14:textId="41FD0341"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Times New Roman"/>
          <w:color w:val="000000"/>
        </w:rPr>
        <w:t xml:space="preserve">This essay explores the quintessential romantic figure of the skylark and disambiguates the overdetermined concept of contingency to reimagine a paradigmatic literary-humanist </w:t>
      </w:r>
      <w:commentRangeStart w:id="4"/>
      <w:r w:rsidRPr="00D62B6B">
        <w:rPr>
          <w:rFonts w:ascii="Garamond" w:eastAsia="Times New Roman" w:hAnsi="Garamond" w:cs="Times New Roman"/>
          <w:color w:val="000000"/>
        </w:rPr>
        <w:t>thought</w:t>
      </w:r>
      <w:ins w:id="5" w:author="Anna Wingfield" w:date="2024-03-15T09:14:00Z">
        <w:r w:rsidR="00024488">
          <w:rPr>
            <w:rFonts w:ascii="Garamond" w:eastAsia="Times New Roman" w:hAnsi="Garamond" w:cs="Times New Roman"/>
            <w:color w:val="000000"/>
          </w:rPr>
          <w:t xml:space="preserve"> </w:t>
        </w:r>
      </w:ins>
      <w:del w:id="6" w:author="Anna Wingfield" w:date="2024-03-15T09:14:00Z">
        <w:r w:rsidRPr="00D62B6B" w:rsidDel="00024488">
          <w:rPr>
            <w:rFonts w:ascii="Garamond" w:eastAsia="Times New Roman" w:hAnsi="Garamond" w:cs="Times New Roman"/>
            <w:color w:val="000000"/>
          </w:rPr>
          <w:delText>-</w:delText>
        </w:r>
      </w:del>
      <w:r w:rsidRPr="00D62B6B">
        <w:rPr>
          <w:rFonts w:ascii="Garamond" w:eastAsia="Times New Roman" w:hAnsi="Garamond" w:cs="Times New Roman"/>
          <w:color w:val="000000"/>
        </w:rPr>
        <w:t xml:space="preserve">style </w:t>
      </w:r>
      <w:commentRangeEnd w:id="4"/>
      <w:r w:rsidR="00024488">
        <w:rPr>
          <w:rStyle w:val="CommentReference"/>
        </w:rPr>
        <w:commentReference w:id="4"/>
      </w:r>
      <w:r w:rsidRPr="00D62B6B">
        <w:rPr>
          <w:rFonts w:ascii="Garamond" w:eastAsia="Times New Roman" w:hAnsi="Garamond" w:cs="Times New Roman"/>
          <w:color w:val="000000"/>
        </w:rPr>
        <w:t xml:space="preserve">and to articulate new lines of inquiry about romantic poetics, romanticist theory and criticism, and academic attitudes about disciplinarity and methodology. Gathering writers from Percy Shelley and Robert Bloomfield to Margaret </w:t>
      </w:r>
      <w:proofErr w:type="spellStart"/>
      <w:r w:rsidRPr="00D62B6B">
        <w:rPr>
          <w:rFonts w:ascii="Garamond" w:eastAsia="Times New Roman" w:hAnsi="Garamond" w:cs="Times New Roman"/>
          <w:color w:val="000000"/>
        </w:rPr>
        <w:t>Masterman</w:t>
      </w:r>
      <w:proofErr w:type="spellEnd"/>
      <w:r w:rsidRPr="00D62B6B">
        <w:rPr>
          <w:rFonts w:ascii="Garamond" w:eastAsia="Times New Roman" w:hAnsi="Garamond" w:cs="Times New Roman"/>
          <w:color w:val="000000"/>
        </w:rPr>
        <w:t xml:space="preserve"> and W. V. O. Quine, this essay explicates the </w:t>
      </w:r>
      <w:proofErr w:type="spellStart"/>
      <w:r w:rsidRPr="00D62B6B">
        <w:rPr>
          <w:rFonts w:ascii="Garamond" w:eastAsia="Times New Roman" w:hAnsi="Garamond" w:cs="Times New Roman"/>
          <w:color w:val="000000"/>
        </w:rPr>
        <w:t>systrophic</w:t>
      </w:r>
      <w:proofErr w:type="spellEnd"/>
      <w:r w:rsidRPr="00D62B6B">
        <w:rPr>
          <w:rFonts w:ascii="Garamond" w:eastAsia="Times New Roman" w:hAnsi="Garamond" w:cs="Times New Roman"/>
          <w:color w:val="000000"/>
        </w:rPr>
        <w:t xml:space="preserve"> and elliptical figures of idea and matter, fact and fiction, and history and nature at the heart of this paradigmatic thought</w:t>
      </w:r>
      <w:ins w:id="7" w:author="Anna Wingfield" w:date="2024-03-15T09:17:00Z">
        <w:r w:rsidR="00024488">
          <w:rPr>
            <w:rFonts w:ascii="Garamond" w:eastAsia="Times New Roman" w:hAnsi="Garamond" w:cs="Times New Roman"/>
            <w:color w:val="000000"/>
          </w:rPr>
          <w:t xml:space="preserve"> </w:t>
        </w:r>
      </w:ins>
      <w:del w:id="8" w:author="Anna Wingfield" w:date="2024-03-15T09:17:00Z">
        <w:r w:rsidRPr="00D62B6B" w:rsidDel="00024488">
          <w:rPr>
            <w:rFonts w:ascii="Garamond" w:eastAsia="Times New Roman" w:hAnsi="Garamond" w:cs="Times New Roman"/>
            <w:color w:val="000000"/>
          </w:rPr>
          <w:delText>-</w:delText>
        </w:r>
      </w:del>
      <w:r w:rsidRPr="00D62B6B">
        <w:rPr>
          <w:rFonts w:ascii="Garamond" w:eastAsia="Times New Roman" w:hAnsi="Garamond" w:cs="Times New Roman"/>
          <w:color w:val="000000"/>
        </w:rPr>
        <w:t xml:space="preserve">style, and argues for these figures’ critical, historical, and contingent (in all its polysemy) </w:t>
      </w:r>
      <w:commentRangeStart w:id="9"/>
      <w:r w:rsidRPr="00D62B6B">
        <w:rPr>
          <w:rFonts w:ascii="Garamond" w:eastAsia="Times New Roman" w:hAnsi="Garamond" w:cs="Times New Roman"/>
          <w:color w:val="000000"/>
        </w:rPr>
        <w:t>repurposing</w:t>
      </w:r>
      <w:commentRangeEnd w:id="9"/>
      <w:r w:rsidR="00024488">
        <w:rPr>
          <w:rStyle w:val="CommentReference"/>
        </w:rPr>
        <w:commentReference w:id="9"/>
      </w:r>
      <w:r w:rsidRPr="00D62B6B">
        <w:rPr>
          <w:rFonts w:ascii="Garamond" w:eastAsia="Times New Roman" w:hAnsi="Garamond" w:cs="Times New Roman"/>
          <w:color w:val="000000"/>
        </w:rPr>
        <w:t xml:space="preserve"> toward an </w:t>
      </w:r>
      <w:proofErr w:type="gramStart"/>
      <w:r w:rsidRPr="00D62B6B">
        <w:rPr>
          <w:rFonts w:ascii="Garamond" w:eastAsia="Times New Roman" w:hAnsi="Garamond" w:cs="Times New Roman"/>
          <w:color w:val="000000"/>
        </w:rPr>
        <w:t>intellectual commons</w:t>
      </w:r>
      <w:proofErr w:type="gramEnd"/>
      <w:r w:rsidRPr="00D62B6B">
        <w:rPr>
          <w:rFonts w:ascii="Garamond" w:eastAsia="Times New Roman" w:hAnsi="Garamond" w:cs="Times New Roman"/>
          <w:color w:val="000000"/>
        </w:rPr>
        <w:t xml:space="preserve"> rather than enclosed fields.</w:t>
      </w:r>
    </w:p>
    <w:p w14:paraId="2C10A0ED" w14:textId="77777777" w:rsidR="00D62B6B" w:rsidRPr="00D62B6B" w:rsidRDefault="00D62B6B" w:rsidP="00D62B6B">
      <w:pPr>
        <w:spacing w:after="240" w:line="360" w:lineRule="auto"/>
        <w:rPr>
          <w:rFonts w:ascii="Garamond" w:eastAsia="Times New Roman" w:hAnsi="Garamond" w:cs="Times New Roman"/>
        </w:rPr>
      </w:pPr>
      <w:r w:rsidRPr="00D62B6B">
        <w:rPr>
          <w:rFonts w:ascii="Garamond" w:eastAsia="Times New Roman" w:hAnsi="Garamond" w:cs="Times New Roman"/>
        </w:rPr>
        <w:br/>
      </w:r>
    </w:p>
    <w:p w14:paraId="14FA6E0F" w14:textId="325C1155" w:rsidR="00D62B6B" w:rsidRPr="00D62B6B" w:rsidRDefault="00D62B6B" w:rsidP="00D62B6B">
      <w:pPr>
        <w:spacing w:line="360" w:lineRule="auto"/>
        <w:rPr>
          <w:rFonts w:ascii="Garamond" w:eastAsia="Times New Roman" w:hAnsi="Garamond" w:cs="Times New Roman"/>
          <w:u w:val="single"/>
        </w:rPr>
      </w:pPr>
      <w:proofErr w:type="spellStart"/>
      <w:r w:rsidRPr="00D62B6B">
        <w:rPr>
          <w:rFonts w:ascii="Garamond" w:eastAsia="Times New Roman" w:hAnsi="Garamond" w:cs="Arial"/>
          <w:color w:val="073763"/>
          <w:u w:val="single"/>
        </w:rPr>
        <w:t>Speitz</w:t>
      </w:r>
      <w:proofErr w:type="spellEnd"/>
      <w:r w:rsidRPr="00D62B6B">
        <w:rPr>
          <w:rFonts w:ascii="Garamond" w:eastAsia="Times New Roman" w:hAnsi="Garamond" w:cs="Arial"/>
          <w:color w:val="073763"/>
          <w:u w:val="single"/>
        </w:rPr>
        <w:t xml:space="preserve"> Abstract</w:t>
      </w:r>
    </w:p>
    <w:p w14:paraId="665CE447" w14:textId="77777777" w:rsidR="00D62B6B" w:rsidRPr="00D62B6B" w:rsidRDefault="00D62B6B" w:rsidP="00D62B6B">
      <w:pPr>
        <w:spacing w:line="360" w:lineRule="auto"/>
        <w:rPr>
          <w:rFonts w:ascii="Garamond" w:eastAsia="Times New Roman" w:hAnsi="Garamond" w:cs="Times New Roman"/>
        </w:rPr>
      </w:pPr>
    </w:p>
    <w:p w14:paraId="14AE65CA" w14:textId="77777777" w:rsidR="00D62B6B" w:rsidRPr="00D62B6B" w:rsidRDefault="00D62B6B" w:rsidP="00D62B6B">
      <w:pPr>
        <w:spacing w:line="360" w:lineRule="auto"/>
        <w:rPr>
          <w:rFonts w:ascii="Garamond" w:eastAsia="Times New Roman" w:hAnsi="Garamond" w:cs="Times New Roman"/>
        </w:rPr>
      </w:pPr>
      <w:r w:rsidRPr="00D62B6B">
        <w:rPr>
          <w:rFonts w:ascii="Garamond" w:eastAsia="Times New Roman" w:hAnsi="Garamond" w:cs="Arial"/>
          <w:color w:val="073763"/>
        </w:rPr>
        <w:t xml:space="preserve">Michele </w:t>
      </w:r>
      <w:proofErr w:type="spellStart"/>
      <w:r w:rsidRPr="00D62B6B">
        <w:rPr>
          <w:rFonts w:ascii="Garamond" w:eastAsia="Times New Roman" w:hAnsi="Garamond" w:cs="Arial"/>
          <w:color w:val="073763"/>
        </w:rPr>
        <w:t>Speitz</w:t>
      </w:r>
      <w:proofErr w:type="spellEnd"/>
      <w:r w:rsidRPr="00D62B6B">
        <w:rPr>
          <w:rFonts w:ascii="Garamond" w:eastAsia="Times New Roman" w:hAnsi="Garamond" w:cs="Arial"/>
          <w:color w:val="073763"/>
        </w:rPr>
        <w:t xml:space="preserve">, </w:t>
      </w:r>
      <w:r w:rsidRPr="00D62B6B">
        <w:rPr>
          <w:rFonts w:ascii="Garamond" w:eastAsia="Times New Roman" w:hAnsi="Garamond" w:cs="Times New Roman"/>
          <w:color w:val="000000"/>
        </w:rPr>
        <w:t>“Infrastructure and Environment as Archive: On Haitian Revolutionary Romanticism and Voicing Contingent Desolations”</w:t>
      </w:r>
    </w:p>
    <w:p w14:paraId="0183C2BD" w14:textId="77777777" w:rsidR="00D62B6B" w:rsidRPr="00D62B6B" w:rsidRDefault="00D62B6B" w:rsidP="00D62B6B">
      <w:pPr>
        <w:spacing w:line="360" w:lineRule="auto"/>
        <w:rPr>
          <w:rFonts w:ascii="Garamond" w:eastAsia="Times New Roman" w:hAnsi="Garamond" w:cs="Times New Roman"/>
        </w:rPr>
      </w:pPr>
    </w:p>
    <w:p w14:paraId="36D283A9" w14:textId="77777777" w:rsidR="00D62B6B" w:rsidRPr="00D62B6B" w:rsidRDefault="00D62B6B" w:rsidP="00D62B6B">
      <w:pPr>
        <w:shd w:val="clear" w:color="auto" w:fill="FFFFFF"/>
        <w:spacing w:line="360" w:lineRule="auto"/>
        <w:rPr>
          <w:rFonts w:ascii="Garamond" w:eastAsia="Times New Roman" w:hAnsi="Garamond" w:cs="Times New Roman"/>
        </w:rPr>
      </w:pPr>
      <w:commentRangeStart w:id="10"/>
      <w:r w:rsidRPr="00D62B6B">
        <w:rPr>
          <w:rFonts w:ascii="Garamond" w:eastAsia="Times New Roman" w:hAnsi="Garamond" w:cs="Times New Roman"/>
          <w:color w:val="000000"/>
        </w:rPr>
        <w:lastRenderedPageBreak/>
        <w:t>This</w:t>
      </w:r>
      <w:commentRangeEnd w:id="10"/>
      <w:r w:rsidR="00024488">
        <w:rPr>
          <w:rStyle w:val="CommentReference"/>
        </w:rPr>
        <w:commentReference w:id="10"/>
      </w:r>
      <w:r w:rsidRPr="00D62B6B">
        <w:rPr>
          <w:rFonts w:ascii="Garamond" w:eastAsia="Times New Roman" w:hAnsi="Garamond" w:cs="Times New Roman"/>
          <w:color w:val="000000"/>
        </w:rPr>
        <w:t xml:space="preserve"> essay studies national narratives at the heart of one of the best-known works of Haitian revolutionary Romanticism. At issue is how these national narratives participate within larger semiotic systems of national infrastructure and nationalized earth. More particularly, the essay foregrounds Haitian places and ruins that bear complicated realities and histories in need of telling. In signature Romantic style, Haitian grounds and built structures have their own stories to tell and speak volumes in Charles </w:t>
      </w:r>
      <w:proofErr w:type="spellStart"/>
      <w:r w:rsidRPr="00D62B6B">
        <w:rPr>
          <w:rFonts w:ascii="Garamond" w:eastAsia="Times New Roman" w:hAnsi="Garamond" w:cs="Times New Roman"/>
          <w:color w:val="000000"/>
        </w:rPr>
        <w:t>Hérard</w:t>
      </w:r>
      <w:proofErr w:type="spellEnd"/>
      <w:r w:rsidRPr="00D62B6B">
        <w:rPr>
          <w:rFonts w:ascii="Garamond" w:eastAsia="Times New Roman" w:hAnsi="Garamond" w:cs="Times New Roman"/>
          <w:color w:val="000000"/>
        </w:rPr>
        <w:t xml:space="preserve"> </w:t>
      </w:r>
      <w:proofErr w:type="spellStart"/>
      <w:r w:rsidRPr="00D62B6B">
        <w:rPr>
          <w:rFonts w:ascii="Garamond" w:eastAsia="Times New Roman" w:hAnsi="Garamond" w:cs="Times New Roman"/>
          <w:color w:val="000000"/>
        </w:rPr>
        <w:t>Dumesle’s</w:t>
      </w:r>
      <w:proofErr w:type="spellEnd"/>
      <w:r w:rsidRPr="00D62B6B">
        <w:rPr>
          <w:rFonts w:ascii="Garamond" w:eastAsia="Times New Roman" w:hAnsi="Garamond" w:cs="Times New Roman"/>
          <w:color w:val="000000"/>
        </w:rPr>
        <w:t xml:space="preserve"> </w:t>
      </w:r>
      <w:r w:rsidRPr="00D62B6B">
        <w:rPr>
          <w:rFonts w:ascii="Garamond" w:eastAsia="Times New Roman" w:hAnsi="Garamond" w:cs="Times New Roman"/>
          <w:i/>
          <w:iCs/>
          <w:color w:val="000000"/>
        </w:rPr>
        <w:t xml:space="preserve">Voyage dans le </w:t>
      </w:r>
      <w:proofErr w:type="spellStart"/>
      <w:r w:rsidRPr="00D62B6B">
        <w:rPr>
          <w:rFonts w:ascii="Garamond" w:eastAsia="Times New Roman" w:hAnsi="Garamond" w:cs="Times New Roman"/>
          <w:i/>
          <w:iCs/>
          <w:color w:val="000000"/>
        </w:rPr>
        <w:t>nord</w:t>
      </w:r>
      <w:proofErr w:type="spellEnd"/>
      <w:r w:rsidRPr="00D62B6B">
        <w:rPr>
          <w:rFonts w:ascii="Garamond" w:eastAsia="Times New Roman" w:hAnsi="Garamond" w:cs="Times New Roman"/>
          <w:i/>
          <w:iCs/>
          <w:color w:val="000000"/>
        </w:rPr>
        <w:t xml:space="preserve"> </w:t>
      </w:r>
      <w:proofErr w:type="spellStart"/>
      <w:r w:rsidRPr="00D62B6B">
        <w:rPr>
          <w:rFonts w:ascii="Garamond" w:eastAsia="Times New Roman" w:hAnsi="Garamond" w:cs="Times New Roman"/>
          <w:i/>
          <w:iCs/>
          <w:color w:val="000000"/>
        </w:rPr>
        <w:t>d'Hayti</w:t>
      </w:r>
      <w:proofErr w:type="spellEnd"/>
      <w:r w:rsidRPr="00D62B6B">
        <w:rPr>
          <w:rFonts w:ascii="Garamond" w:eastAsia="Times New Roman" w:hAnsi="Garamond" w:cs="Times New Roman"/>
          <w:i/>
          <w:iCs/>
          <w:color w:val="000000"/>
        </w:rPr>
        <w:t xml:space="preserve"> </w:t>
      </w:r>
      <w:r w:rsidRPr="00D62B6B">
        <w:rPr>
          <w:rFonts w:ascii="Garamond" w:eastAsia="Times New Roman" w:hAnsi="Garamond" w:cs="Times New Roman"/>
          <w:color w:val="000000"/>
        </w:rPr>
        <w:t xml:space="preserve">(1824). But the voices they sound and the accounts they record are not homogenous, timeless, nor transcendent, as we find in more universalizing iterations of </w:t>
      </w:r>
      <w:proofErr w:type="gramStart"/>
      <w:r w:rsidRPr="00D62B6B">
        <w:rPr>
          <w:rFonts w:ascii="Garamond" w:eastAsia="Times New Roman" w:hAnsi="Garamond" w:cs="Times New Roman"/>
          <w:color w:val="000000"/>
        </w:rPr>
        <w:t>Romantic-era</w:t>
      </w:r>
      <w:proofErr w:type="gramEnd"/>
      <w:r w:rsidRPr="00D62B6B">
        <w:rPr>
          <w:rFonts w:ascii="Garamond" w:eastAsia="Times New Roman" w:hAnsi="Garamond" w:cs="Times New Roman"/>
          <w:color w:val="000000"/>
        </w:rPr>
        <w:t xml:space="preserve"> calls for new political orders. </w:t>
      </w:r>
      <w:proofErr w:type="gramStart"/>
      <w:r w:rsidRPr="00D62B6B">
        <w:rPr>
          <w:rFonts w:ascii="Garamond" w:eastAsia="Times New Roman" w:hAnsi="Garamond" w:cs="Times New Roman"/>
          <w:color w:val="000000"/>
        </w:rPr>
        <w:t>Instead</w:t>
      </w:r>
      <w:proofErr w:type="gramEnd"/>
      <w:r w:rsidRPr="00D62B6B">
        <w:rPr>
          <w:rFonts w:ascii="Garamond" w:eastAsia="Times New Roman" w:hAnsi="Garamond" w:cs="Times New Roman"/>
          <w:color w:val="000000"/>
        </w:rPr>
        <w:t xml:space="preserve"> these voices and histories are particular, personal, and contingent—proving especially provocative when read in light of key terminology from Haiti’s </w:t>
      </w:r>
      <w:proofErr w:type="spellStart"/>
      <w:r w:rsidRPr="00D62B6B">
        <w:rPr>
          <w:rFonts w:ascii="Garamond" w:eastAsia="Times New Roman" w:hAnsi="Garamond" w:cs="Times New Roman"/>
          <w:i/>
          <w:iCs/>
          <w:color w:val="000000"/>
        </w:rPr>
        <w:t>Acte</w:t>
      </w:r>
      <w:proofErr w:type="spellEnd"/>
      <w:r w:rsidRPr="00D62B6B">
        <w:rPr>
          <w:rFonts w:ascii="Garamond" w:eastAsia="Times New Roman" w:hAnsi="Garamond" w:cs="Times New Roman"/>
          <w:i/>
          <w:iCs/>
          <w:color w:val="000000"/>
        </w:rPr>
        <w:t xml:space="preserve"> de </w:t>
      </w:r>
      <w:proofErr w:type="spellStart"/>
      <w:r w:rsidRPr="00D62B6B">
        <w:rPr>
          <w:rFonts w:ascii="Garamond" w:eastAsia="Times New Roman" w:hAnsi="Garamond" w:cs="Times New Roman"/>
          <w:i/>
          <w:iCs/>
          <w:color w:val="000000"/>
        </w:rPr>
        <w:t>l’Indépendance</w:t>
      </w:r>
      <w:proofErr w:type="spellEnd"/>
      <w:r w:rsidRPr="00D62B6B">
        <w:rPr>
          <w:rFonts w:ascii="Garamond" w:eastAsia="Times New Roman" w:hAnsi="Garamond" w:cs="Times New Roman"/>
          <w:i/>
          <w:iCs/>
          <w:color w:val="000000"/>
        </w:rPr>
        <w:t xml:space="preserve"> </w:t>
      </w:r>
      <w:r w:rsidRPr="00D62B6B">
        <w:rPr>
          <w:rFonts w:ascii="Garamond" w:eastAsia="Times New Roman" w:hAnsi="Garamond" w:cs="Times New Roman"/>
          <w:color w:val="000000"/>
        </w:rPr>
        <w:t xml:space="preserve">(1804). </w:t>
      </w:r>
      <w:proofErr w:type="spellStart"/>
      <w:r w:rsidRPr="00D62B6B">
        <w:rPr>
          <w:rFonts w:ascii="Garamond" w:eastAsia="Times New Roman" w:hAnsi="Garamond" w:cs="Times New Roman"/>
          <w:color w:val="000000"/>
        </w:rPr>
        <w:t>Dumesle’s</w:t>
      </w:r>
      <w:proofErr w:type="spellEnd"/>
      <w:r w:rsidRPr="00D62B6B">
        <w:rPr>
          <w:rFonts w:ascii="Garamond" w:eastAsia="Times New Roman" w:hAnsi="Garamond" w:cs="Times New Roman"/>
          <w:color w:val="000000"/>
        </w:rPr>
        <w:t xml:space="preserve"> revolutionary Romantic poetics turn upon the politics of prosopopoeia, intoning counternarratives and correctives to </w:t>
      </w:r>
      <w:proofErr w:type="gramStart"/>
      <w:r w:rsidRPr="00D62B6B">
        <w:rPr>
          <w:rFonts w:ascii="Garamond" w:eastAsia="Times New Roman" w:hAnsi="Garamond" w:cs="Times New Roman"/>
          <w:color w:val="000000"/>
        </w:rPr>
        <w:t>nationally-chauvinistic</w:t>
      </w:r>
      <w:proofErr w:type="gramEnd"/>
      <w:r w:rsidRPr="00D62B6B">
        <w:rPr>
          <w:rFonts w:ascii="Garamond" w:eastAsia="Times New Roman" w:hAnsi="Garamond" w:cs="Times New Roman"/>
          <w:color w:val="000000"/>
        </w:rPr>
        <w:t xml:space="preserve"> French colonial politics and aesthetics in part by giving voice to Haitian locales, by giving rise to the human and nonhuman stories they might tell if these places too had tongues or pens. That is, </w:t>
      </w:r>
      <w:proofErr w:type="spellStart"/>
      <w:r w:rsidRPr="00D62B6B">
        <w:rPr>
          <w:rFonts w:ascii="Garamond" w:eastAsia="Times New Roman" w:hAnsi="Garamond" w:cs="Times New Roman"/>
          <w:color w:val="000000"/>
        </w:rPr>
        <w:t>Dumesle</w:t>
      </w:r>
      <w:proofErr w:type="spellEnd"/>
      <w:r w:rsidRPr="00D62B6B">
        <w:rPr>
          <w:rFonts w:ascii="Garamond" w:eastAsia="Times New Roman" w:hAnsi="Garamond" w:cs="Times New Roman"/>
          <w:color w:val="000000"/>
        </w:rPr>
        <w:t xml:space="preserve"> drives home the political edge of the aesthetics and poetics of prosopopoeia, a trope that uses the imaginative and metaphorical spaces of narrative to imbue voice to whatever typically is not able to speak, from other animals to the land itself, from built objects to dead subjects. In this sense, </w:t>
      </w:r>
      <w:proofErr w:type="spellStart"/>
      <w:r w:rsidRPr="00D62B6B">
        <w:rPr>
          <w:rFonts w:ascii="Garamond" w:eastAsia="Times New Roman" w:hAnsi="Garamond" w:cs="Times New Roman"/>
          <w:color w:val="000000"/>
        </w:rPr>
        <w:t>Dumesle</w:t>
      </w:r>
      <w:proofErr w:type="spellEnd"/>
      <w:r w:rsidRPr="00D62B6B">
        <w:rPr>
          <w:rFonts w:ascii="Garamond" w:eastAsia="Times New Roman" w:hAnsi="Garamond" w:cs="Times New Roman"/>
          <w:color w:val="000000"/>
        </w:rPr>
        <w:t xml:space="preserve"> activates an especially time-sensitive iteration of prosopopoeia in place of more lyric-driven instances of prosopopoeia that might be said to reach for timeless universality. Here Haiti’s natural and built environments speak tales of national heroics and chronicle compressed events of human dispossession and death that cannot be sundered from stories of long-term environmental degradation and desolation. </w:t>
      </w:r>
    </w:p>
    <w:p w14:paraId="4511AA4F" w14:textId="77777777" w:rsidR="00D62B6B" w:rsidRPr="00D62B6B" w:rsidRDefault="00D62B6B" w:rsidP="00D62B6B">
      <w:pPr>
        <w:shd w:val="clear" w:color="auto" w:fill="FFFFFF"/>
        <w:spacing w:line="360" w:lineRule="auto"/>
        <w:rPr>
          <w:rFonts w:ascii="Garamond" w:eastAsia="Times New Roman" w:hAnsi="Garamond" w:cs="Times New Roman"/>
        </w:rPr>
      </w:pPr>
    </w:p>
    <w:p w14:paraId="51BF7BAE" w14:textId="4A3B219D" w:rsidR="00D62B6B" w:rsidRPr="00D62B6B" w:rsidRDefault="00D62B6B" w:rsidP="00D62B6B">
      <w:pPr>
        <w:shd w:val="clear" w:color="auto" w:fill="FFFFFF"/>
        <w:spacing w:line="360" w:lineRule="auto"/>
        <w:rPr>
          <w:rFonts w:ascii="Garamond" w:eastAsia="Times New Roman" w:hAnsi="Garamond" w:cs="Times New Roman"/>
          <w:u w:val="single"/>
        </w:rPr>
      </w:pPr>
      <w:proofErr w:type="spellStart"/>
      <w:r w:rsidRPr="00D62B6B">
        <w:rPr>
          <w:rFonts w:ascii="Garamond" w:eastAsia="Times New Roman" w:hAnsi="Garamond" w:cs="Times New Roman"/>
          <w:color w:val="000000"/>
          <w:u w:val="single"/>
        </w:rPr>
        <w:t>Speitz</w:t>
      </w:r>
      <w:proofErr w:type="spellEnd"/>
      <w:r w:rsidRPr="00D62B6B">
        <w:rPr>
          <w:rFonts w:ascii="Garamond" w:eastAsia="Times New Roman" w:hAnsi="Garamond" w:cs="Times New Roman"/>
          <w:color w:val="000000"/>
          <w:u w:val="single"/>
        </w:rPr>
        <w:t xml:space="preserve"> Bio </w:t>
      </w:r>
    </w:p>
    <w:p w14:paraId="39F89A07" w14:textId="77777777" w:rsidR="00D62B6B" w:rsidRPr="00D62B6B" w:rsidRDefault="00D62B6B" w:rsidP="00D62B6B">
      <w:pPr>
        <w:shd w:val="clear" w:color="auto" w:fill="FFFFFF"/>
        <w:spacing w:line="360" w:lineRule="auto"/>
        <w:rPr>
          <w:rFonts w:ascii="Garamond" w:eastAsia="Times New Roman" w:hAnsi="Garamond" w:cs="Times New Roman"/>
        </w:rPr>
      </w:pPr>
      <w:r w:rsidRPr="00D62B6B">
        <w:rPr>
          <w:rFonts w:ascii="Garamond" w:eastAsia="Times New Roman" w:hAnsi="Garamond" w:cs="Times New Roman"/>
          <w:color w:val="000000"/>
        </w:rPr>
        <w:t xml:space="preserve">Michele </w:t>
      </w:r>
      <w:proofErr w:type="spellStart"/>
      <w:r w:rsidRPr="00D62B6B">
        <w:rPr>
          <w:rFonts w:ascii="Garamond" w:eastAsia="Times New Roman" w:hAnsi="Garamond" w:cs="Times New Roman"/>
          <w:color w:val="000000"/>
        </w:rPr>
        <w:t>Speitz</w:t>
      </w:r>
      <w:proofErr w:type="spellEnd"/>
      <w:r w:rsidRPr="00D62B6B">
        <w:rPr>
          <w:rFonts w:ascii="Garamond" w:eastAsia="Times New Roman" w:hAnsi="Garamond" w:cs="Times New Roman"/>
          <w:color w:val="000000"/>
        </w:rPr>
        <w:t xml:space="preserve"> is the founding Director of the Furman Humanities Center and Associate Professor of Romantic literature and culture at Furman University. </w:t>
      </w:r>
      <w:proofErr w:type="spellStart"/>
      <w:r w:rsidRPr="00D62B6B">
        <w:rPr>
          <w:rFonts w:ascii="Garamond" w:eastAsia="Times New Roman" w:hAnsi="Garamond" w:cs="Times New Roman"/>
          <w:color w:val="000000"/>
        </w:rPr>
        <w:t>Speitz's</w:t>
      </w:r>
      <w:proofErr w:type="spellEnd"/>
      <w:r w:rsidRPr="00D62B6B">
        <w:rPr>
          <w:rFonts w:ascii="Garamond" w:eastAsia="Times New Roman" w:hAnsi="Garamond" w:cs="Times New Roman"/>
          <w:color w:val="000000"/>
        </w:rPr>
        <w:t xml:space="preserve"> primary research and teaching areas include poetics, aesthetic theory, literary theory, ecocriticism, and sound studies. </w:t>
      </w:r>
    </w:p>
    <w:p w14:paraId="1139D3E4" w14:textId="77777777" w:rsidR="00D62B6B" w:rsidRPr="00D62B6B" w:rsidRDefault="00D62B6B" w:rsidP="00D62B6B">
      <w:pPr>
        <w:spacing w:after="240" w:line="360" w:lineRule="auto"/>
        <w:rPr>
          <w:rFonts w:ascii="Garamond" w:eastAsia="Times New Roman" w:hAnsi="Garamond" w:cs="Times New Roman"/>
        </w:rPr>
      </w:pPr>
    </w:p>
    <w:p w14:paraId="72828108" w14:textId="77777777" w:rsidR="00D62B6B" w:rsidRPr="00D62B6B" w:rsidRDefault="00D62B6B" w:rsidP="00D62B6B">
      <w:pPr>
        <w:spacing w:line="360" w:lineRule="auto"/>
        <w:rPr>
          <w:rFonts w:ascii="Garamond" w:eastAsia="Times New Roman" w:hAnsi="Garamond" w:cs="Times New Roman"/>
        </w:rPr>
      </w:pPr>
    </w:p>
    <w:p w14:paraId="723656AF" w14:textId="77777777" w:rsidR="00000000" w:rsidRPr="00D62B6B" w:rsidRDefault="00000000" w:rsidP="00D62B6B">
      <w:pPr>
        <w:spacing w:line="360" w:lineRule="auto"/>
        <w:rPr>
          <w:rFonts w:ascii="Garamond" w:hAnsi="Garamond"/>
        </w:rPr>
      </w:pPr>
    </w:p>
    <w:sectPr w:rsidR="00841EDA" w:rsidRPr="00D62B6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na Wingfield" w:date="2024-03-15T09:14:00Z" w:initials="RAE">
    <w:p w14:paraId="17A9BB47" w14:textId="77777777" w:rsidR="00024488" w:rsidRDefault="00024488" w:rsidP="00024488">
      <w:r>
        <w:rPr>
          <w:rStyle w:val="CommentReference"/>
        </w:rPr>
        <w:annotationRef/>
      </w:r>
      <w:r>
        <w:rPr>
          <w:sz w:val="20"/>
          <w:szCs w:val="20"/>
        </w:rPr>
        <w:t xml:space="preserve">Again, I cannot find a dictionary definition of this word anywhere online and am unsure of its meaning. If misspelled, please correct. If not misspelled, please define in both your abstract and your essay. </w:t>
      </w:r>
    </w:p>
  </w:comment>
  <w:comment w:id="4" w:author="Anna Wingfield" w:date="2024-03-15T09:17:00Z" w:initials="RAE">
    <w:p w14:paraId="0DB9FDD0" w14:textId="77777777" w:rsidR="00024488" w:rsidRDefault="00024488" w:rsidP="00024488">
      <w:r>
        <w:rPr>
          <w:rStyle w:val="CommentReference"/>
        </w:rPr>
        <w:annotationRef/>
      </w:r>
      <w:r>
        <w:rPr>
          <w:sz w:val="20"/>
          <w:szCs w:val="20"/>
        </w:rPr>
        <w:t xml:space="preserve">I believe that this would only be hyphenated when acting as a compound modifier (ie., an adjectival phrase) but here it seems to function as a noun. </w:t>
      </w:r>
    </w:p>
  </w:comment>
  <w:comment w:id="9" w:author="Anna Wingfield" w:date="2024-03-15T09:18:00Z" w:initials="RAE">
    <w:p w14:paraId="2272A6F6" w14:textId="77777777" w:rsidR="00024488" w:rsidRDefault="00024488" w:rsidP="00024488">
      <w:r>
        <w:rPr>
          <w:rStyle w:val="CommentReference"/>
        </w:rPr>
        <w:annotationRef/>
      </w:r>
      <w:r>
        <w:rPr>
          <w:sz w:val="20"/>
          <w:szCs w:val="20"/>
        </w:rPr>
        <w:t xml:space="preserve">Subject/verb agreement would dictate that this should be a plural repurposings which is not technically a word in the English language- not sure if it should be rewritten or if you want to leave as is. </w:t>
      </w:r>
    </w:p>
  </w:comment>
  <w:comment w:id="10" w:author="Anna Wingfield" w:date="2024-03-15T09:21:00Z" w:initials="RAE">
    <w:p w14:paraId="59D3797C" w14:textId="77777777" w:rsidR="00024488" w:rsidRDefault="00024488" w:rsidP="00024488">
      <w:r>
        <w:rPr>
          <w:rStyle w:val="CommentReference"/>
        </w:rPr>
        <w:annotationRef/>
      </w:r>
      <w:r>
        <w:rPr>
          <w:sz w:val="20"/>
          <w:szCs w:val="20"/>
        </w:rPr>
        <w:t xml:space="preserve">Per our Romantic Circles style guide, abstracts typically should not exceed 150 words. Our digital formatting will present abstracts as bubbles that appear when you hover over an essay, so especially long abstracts will be cut off to the reader and only visible if they click on the abstract itself. It may be beneficial to consider cutting some of the abstract and working it into your essay’s introduction.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A9BB47" w15:done="0"/>
  <w15:commentEx w15:paraId="0DB9FDD0" w15:done="0"/>
  <w15:commentEx w15:paraId="2272A6F6" w15:done="0"/>
  <w15:commentEx w15:paraId="59D379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9D9D8B" w16cex:dateUtc="2024-03-15T16:14:00Z"/>
  <w16cex:commentExtensible w16cex:durableId="3ECA0583" w16cex:dateUtc="2024-03-15T16:17:00Z"/>
  <w16cex:commentExtensible w16cex:durableId="731E37E5" w16cex:dateUtc="2024-03-15T16:18:00Z"/>
  <w16cex:commentExtensible w16cex:durableId="4A146A2B" w16cex:dateUtc="2024-03-15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A9BB47" w16cid:durableId="7E9D9D8B"/>
  <w16cid:commentId w16cid:paraId="0DB9FDD0" w16cid:durableId="3ECA0583"/>
  <w16cid:commentId w16cid:paraId="2272A6F6" w16cid:durableId="731E37E5"/>
  <w16cid:commentId w16cid:paraId="59D3797C" w16cid:durableId="4A146A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Wingfield">
    <w15:presenceInfo w15:providerId="AD" w15:userId="S::anwi4054@colorado.edu::f6699e82-bb7c-4590-b633-e0990f30f7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6B"/>
    <w:rsid w:val="00024488"/>
    <w:rsid w:val="007477D1"/>
    <w:rsid w:val="00782826"/>
    <w:rsid w:val="00C720AA"/>
    <w:rsid w:val="00D62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A0E627"/>
  <w15:chartTrackingRefBased/>
  <w15:docId w15:val="{B3635D9D-DA8C-7F4E-8F92-743DA84E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B6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024488"/>
  </w:style>
  <w:style w:type="character" w:styleId="CommentReference">
    <w:name w:val="annotation reference"/>
    <w:basedOn w:val="DefaultParagraphFont"/>
    <w:uiPriority w:val="99"/>
    <w:semiHidden/>
    <w:unhideWhenUsed/>
    <w:rsid w:val="00024488"/>
    <w:rPr>
      <w:sz w:val="16"/>
      <w:szCs w:val="16"/>
    </w:rPr>
  </w:style>
  <w:style w:type="paragraph" w:styleId="CommentText">
    <w:name w:val="annotation text"/>
    <w:basedOn w:val="Normal"/>
    <w:link w:val="CommentTextChar"/>
    <w:uiPriority w:val="99"/>
    <w:semiHidden/>
    <w:unhideWhenUsed/>
    <w:rsid w:val="00024488"/>
    <w:rPr>
      <w:sz w:val="20"/>
      <w:szCs w:val="20"/>
    </w:rPr>
  </w:style>
  <w:style w:type="character" w:customStyle="1" w:styleId="CommentTextChar">
    <w:name w:val="Comment Text Char"/>
    <w:basedOn w:val="DefaultParagraphFont"/>
    <w:link w:val="CommentText"/>
    <w:uiPriority w:val="99"/>
    <w:semiHidden/>
    <w:rsid w:val="00024488"/>
    <w:rPr>
      <w:sz w:val="20"/>
      <w:szCs w:val="20"/>
    </w:rPr>
  </w:style>
  <w:style w:type="paragraph" w:styleId="CommentSubject">
    <w:name w:val="annotation subject"/>
    <w:basedOn w:val="CommentText"/>
    <w:next w:val="CommentText"/>
    <w:link w:val="CommentSubjectChar"/>
    <w:uiPriority w:val="99"/>
    <w:semiHidden/>
    <w:unhideWhenUsed/>
    <w:rsid w:val="00024488"/>
    <w:rPr>
      <w:b/>
      <w:bCs/>
    </w:rPr>
  </w:style>
  <w:style w:type="character" w:customStyle="1" w:styleId="CommentSubjectChar">
    <w:name w:val="Comment Subject Char"/>
    <w:basedOn w:val="CommentTextChar"/>
    <w:link w:val="CommentSubject"/>
    <w:uiPriority w:val="99"/>
    <w:semiHidden/>
    <w:rsid w:val="000244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Rangarajan</dc:creator>
  <cp:keywords/>
  <dc:description/>
  <cp:lastModifiedBy>Anna Wingfield</cp:lastModifiedBy>
  <cp:revision>2</cp:revision>
  <dcterms:created xsi:type="dcterms:W3CDTF">2023-02-28T20:09:00Z</dcterms:created>
  <dcterms:modified xsi:type="dcterms:W3CDTF">2024-03-15T16:22:00Z</dcterms:modified>
</cp:coreProperties>
</file>