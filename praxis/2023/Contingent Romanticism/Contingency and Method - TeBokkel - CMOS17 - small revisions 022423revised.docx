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FB246" w14:textId="0B8D2421" w:rsidR="00D256A5" w:rsidRPr="00466A48" w:rsidRDefault="00EC48C8" w:rsidP="00B760EE">
      <w:pPr>
        <w:pStyle w:val="Heading1"/>
        <w:spacing w:line="480" w:lineRule="auto"/>
        <w:jc w:val="left"/>
      </w:pPr>
      <w:r w:rsidRPr="00466A48">
        <w:t>Contingenc</w:t>
      </w:r>
      <w:r w:rsidR="003C5927" w:rsidRPr="00466A48">
        <w:t>y</w:t>
      </w:r>
      <w:r w:rsidRPr="00466A48">
        <w:t xml:space="preserve"> </w:t>
      </w:r>
      <w:r w:rsidR="003C5927" w:rsidRPr="00466A48">
        <w:t>a</w:t>
      </w:r>
      <w:r w:rsidRPr="00466A48">
        <w:t>nd</w:t>
      </w:r>
      <w:r w:rsidR="003C5927" w:rsidRPr="00466A48">
        <w:t xml:space="preserve"> Method</w:t>
      </w:r>
    </w:p>
    <w:p w14:paraId="342C6EA2" w14:textId="39A9C8DF" w:rsidR="007C7DDF" w:rsidRPr="00466A48" w:rsidRDefault="001323BD" w:rsidP="00B760EE">
      <w:pPr>
        <w:pStyle w:val="Heading2"/>
        <w:spacing w:line="480" w:lineRule="auto"/>
        <w:jc w:val="left"/>
      </w:pPr>
      <w:r w:rsidRPr="00466A48">
        <w:t xml:space="preserve">Working </w:t>
      </w:r>
      <w:r w:rsidR="008E20CB" w:rsidRPr="00466A48">
        <w:t>Together</w:t>
      </w:r>
    </w:p>
    <w:p w14:paraId="306E9F43" w14:textId="35123F1E" w:rsidR="002D488B" w:rsidRPr="00466A48" w:rsidRDefault="003105E8" w:rsidP="00B760EE">
      <w:pPr>
        <w:spacing w:line="480" w:lineRule="auto"/>
        <w:ind w:firstLine="720"/>
        <w:jc w:val="left"/>
      </w:pPr>
      <w:r w:rsidRPr="00466A48">
        <w:t xml:space="preserve">When I was small, I stained my hands iodine-purple helping my papa milk his cows, and I cramped my wrists writing out the names of seeds I found in the bush and in some old Funk and Wagnall’s encyclopedias. Between </w:t>
      </w:r>
      <w:r w:rsidR="00F46A0C" w:rsidRPr="00466A48">
        <w:t>sentences of this essay</w:t>
      </w:r>
      <w:r w:rsidRPr="00466A48">
        <w:t>, I greased my fingers fixing machinery</w:t>
      </w:r>
      <w:r w:rsidR="00F46A0C" w:rsidRPr="00466A48">
        <w:t xml:space="preserve"> and </w:t>
      </w:r>
      <w:r w:rsidRPr="00466A48">
        <w:t>gummed them in propolis tending honeybees.</w:t>
      </w:r>
      <w:r w:rsidR="00E74E90" w:rsidRPr="00466A48">
        <w:t xml:space="preserve"> </w:t>
      </w:r>
      <w:r w:rsidRPr="00466A48">
        <w:t xml:space="preserve">Whether or not it’s true—and especially if I were to insist that it is—this talk of working hands, this synonymizing of manual and mental labour, is an old trope of “farming romance,” “written agriculture,” or “book </w:t>
      </w:r>
      <w:commentRangeStart w:id="0"/>
      <w:r w:rsidRPr="00466A48">
        <w:t>husbandry.</w:t>
      </w:r>
      <w:r w:rsidR="004B222D" w:rsidRPr="00466A48">
        <w:t>”</w:t>
      </w:r>
      <w:r w:rsidR="00060910" w:rsidRPr="00466A48">
        <w:rPr>
          <w:rStyle w:val="FootnoteReference"/>
        </w:rPr>
        <w:footnoteReference w:id="1"/>
      </w:r>
      <w:r w:rsidRPr="00466A48">
        <w:t xml:space="preserve"> </w:t>
      </w:r>
      <w:commentRangeEnd w:id="0"/>
      <w:r w:rsidR="007F2A5E">
        <w:rPr>
          <w:rStyle w:val="CommentReference"/>
        </w:rPr>
        <w:commentReference w:id="0"/>
      </w:r>
      <w:r w:rsidR="00C72810" w:rsidRPr="00466A48">
        <w:t>We read it in</w:t>
      </w:r>
      <w:r w:rsidRPr="00466A48">
        <w:t xml:space="preserve"> the </w:t>
      </w:r>
      <w:proofErr w:type="spellStart"/>
      <w:r w:rsidRPr="00466A48">
        <w:rPr>
          <w:i/>
          <w:iCs/>
        </w:rPr>
        <w:t>pius</w:t>
      </w:r>
      <w:proofErr w:type="spellEnd"/>
      <w:r w:rsidRPr="00466A48">
        <w:rPr>
          <w:i/>
          <w:iCs/>
        </w:rPr>
        <w:t xml:space="preserve"> manus</w:t>
      </w:r>
      <w:r w:rsidRPr="00466A48">
        <w:t xml:space="preserve"> in Virgil’s </w:t>
      </w:r>
      <w:r w:rsidRPr="00466A48">
        <w:rPr>
          <w:i/>
          <w:iCs/>
        </w:rPr>
        <w:t>Aeneid</w:t>
      </w:r>
      <w:r w:rsidRPr="00466A48">
        <w:t>, the “gentle hand” in William Wordsworth’s “Nutting,</w:t>
      </w:r>
      <w:r w:rsidR="004B222D" w:rsidRPr="00466A48">
        <w:t>”</w:t>
      </w:r>
      <w:r w:rsidRPr="00466A48">
        <w:t xml:space="preserve"> or William Cobbett’s description of how “the two first fingers of my right hand are still somewhat bent, from having been, more than forty years ago, so often in close embrace with the eye of the spade and the handle of the hoe.</w:t>
      </w:r>
      <w:r w:rsidR="004B222D" w:rsidRPr="00466A48">
        <w:t>”</w:t>
      </w:r>
      <w:r w:rsidR="00060910" w:rsidRPr="00466A48">
        <w:rPr>
          <w:rStyle w:val="FootnoteReference"/>
        </w:rPr>
        <w:footnoteReference w:id="2"/>
      </w:r>
      <w:r w:rsidR="00FA28C3" w:rsidRPr="00466A48">
        <w:t xml:space="preserve"> My </w:t>
      </w:r>
      <w:r w:rsidR="00ED33AB" w:rsidRPr="00466A48">
        <w:t>intuition</w:t>
      </w:r>
      <w:r w:rsidR="00FA28C3" w:rsidRPr="00466A48">
        <w:t xml:space="preserve"> that there’s something </w:t>
      </w:r>
      <w:proofErr w:type="spellStart"/>
      <w:r w:rsidR="008C2E87" w:rsidRPr="00466A48">
        <w:t>dispositionally</w:t>
      </w:r>
      <w:proofErr w:type="spellEnd"/>
      <w:r w:rsidRPr="00466A48">
        <w:t xml:space="preserve"> and historically </w:t>
      </w:r>
      <w:r w:rsidR="00AE559F" w:rsidRPr="00466A48">
        <w:t>Romantic</w:t>
      </w:r>
      <w:r w:rsidRPr="00466A48">
        <w:t xml:space="preserve"> about how we farm and how we think and feel about farming</w:t>
      </w:r>
      <w:r w:rsidR="00FA28C3" w:rsidRPr="00466A48">
        <w:t xml:space="preserve"> </w:t>
      </w:r>
      <w:r w:rsidRPr="00466A48">
        <w:t xml:space="preserve">prompted my moving to the study of </w:t>
      </w:r>
      <w:r w:rsidR="00AE559F" w:rsidRPr="00466A48">
        <w:t>Romantic</w:t>
      </w:r>
      <w:r w:rsidRPr="00466A48">
        <w:t xml:space="preserve"> literature from a BSc in genetics, where I learned the importance of long histories and selection pressures, and from an MA in modernist poetry, where I learned the value of every line, word, letter, and figure.</w:t>
      </w:r>
    </w:p>
    <w:p w14:paraId="3069E8E2" w14:textId="00B4027E" w:rsidR="004C3011" w:rsidRPr="00466A48" w:rsidRDefault="002D488B" w:rsidP="00B760EE">
      <w:pPr>
        <w:spacing w:line="480" w:lineRule="auto"/>
        <w:jc w:val="left"/>
      </w:pPr>
      <w:r w:rsidRPr="00466A48">
        <w:tab/>
      </w:r>
      <w:r w:rsidR="00ED5453" w:rsidRPr="00466A48">
        <w:t>But what are</w:t>
      </w:r>
      <w:r w:rsidR="00851C52" w:rsidRPr="00466A48">
        <w:t xml:space="preserve"> the relationship</w:t>
      </w:r>
      <w:r w:rsidR="00ED5453" w:rsidRPr="00466A48">
        <w:t>s</w:t>
      </w:r>
      <w:r w:rsidR="00851C52" w:rsidRPr="00466A48">
        <w:t xml:space="preserve"> between </w:t>
      </w:r>
      <w:r w:rsidR="006A0CFF" w:rsidRPr="00466A48">
        <w:t>farming</w:t>
      </w:r>
      <w:r w:rsidR="006E09AB" w:rsidRPr="00466A48">
        <w:t xml:space="preserve"> and </w:t>
      </w:r>
      <w:r w:rsidR="00AE559F" w:rsidRPr="00466A48">
        <w:t>Romantic</w:t>
      </w:r>
      <w:r w:rsidR="006E09AB" w:rsidRPr="00466A48">
        <w:t>ism</w:t>
      </w:r>
      <w:r w:rsidR="004D2333" w:rsidRPr="00466A48">
        <w:t>, then and now</w:t>
      </w:r>
      <w:r w:rsidR="00ED5453" w:rsidRPr="00466A48">
        <w:t xml:space="preserve">? And </w:t>
      </w:r>
      <w:r w:rsidR="00155B17" w:rsidRPr="00466A48">
        <w:t xml:space="preserve">what’s the best way to talk </w:t>
      </w:r>
      <w:r w:rsidR="00ED5453" w:rsidRPr="00466A48">
        <w:t xml:space="preserve">about them? </w:t>
      </w:r>
      <w:r w:rsidR="00FE79C3" w:rsidRPr="00466A48">
        <w:t xml:space="preserve">Like </w:t>
      </w:r>
      <w:r w:rsidR="00256BC3" w:rsidRPr="00466A48">
        <w:t xml:space="preserve">plenty of contemporary </w:t>
      </w:r>
      <w:r w:rsidR="00E02E19" w:rsidRPr="00466A48">
        <w:t>research,</w:t>
      </w:r>
      <w:r w:rsidR="0023228C" w:rsidRPr="00466A48">
        <w:t xml:space="preserve"> </w:t>
      </w:r>
      <w:r w:rsidR="008D1EFB" w:rsidRPr="00466A48">
        <w:t>mine’s wrestling with questions of terminology and methodology ha</w:t>
      </w:r>
      <w:r w:rsidR="00256BC3" w:rsidRPr="00466A48">
        <w:t xml:space="preserve">s also taken to the mat questions </w:t>
      </w:r>
      <w:r w:rsidR="00A50AE9" w:rsidRPr="00466A48">
        <w:t>about</w:t>
      </w:r>
      <w:r w:rsidR="00256BC3" w:rsidRPr="00466A48">
        <w:t xml:space="preserve"> </w:t>
      </w:r>
      <w:r w:rsidR="00AE559F" w:rsidRPr="00466A48">
        <w:lastRenderedPageBreak/>
        <w:t>Romantic</w:t>
      </w:r>
      <w:r w:rsidR="00256BC3" w:rsidRPr="00466A48">
        <w:t xml:space="preserve">ism as a field and the literary humanities as a discipline. </w:t>
      </w:r>
      <w:r w:rsidR="00E47AFD" w:rsidRPr="00466A48">
        <w:t>The causes of this</w:t>
      </w:r>
      <w:r w:rsidR="00D23109" w:rsidRPr="00466A48">
        <w:t xml:space="preserve"> </w:t>
      </w:r>
      <w:r w:rsidR="00E47AFD" w:rsidRPr="00466A48">
        <w:t>self-reckoning are overdetermined</w:t>
      </w:r>
      <w:r w:rsidR="00E113E8" w:rsidRPr="00466A48">
        <w:t>, though,</w:t>
      </w:r>
      <w:r w:rsidR="00ED33CC" w:rsidRPr="00466A48">
        <w:t xml:space="preserve"> and include</w:t>
      </w:r>
      <w:r w:rsidR="00E47AFD" w:rsidRPr="00466A48">
        <w:t xml:space="preserve"> </w:t>
      </w:r>
      <w:r w:rsidR="003E5DFE" w:rsidRPr="00466A48">
        <w:t>the humanities’</w:t>
      </w:r>
      <w:r w:rsidR="00E47AFD" w:rsidRPr="00466A48">
        <w:t xml:space="preserve"> perennial introspection about its disciplinary status</w:t>
      </w:r>
      <w:r w:rsidR="00ED33CC" w:rsidRPr="00466A48">
        <w:t xml:space="preserve">, </w:t>
      </w:r>
      <w:r w:rsidR="005A7E2A" w:rsidRPr="00466A48">
        <w:t>economic inequality</w:t>
      </w:r>
      <w:r w:rsidR="00E53910" w:rsidRPr="00466A48">
        <w:t xml:space="preserve"> coupled with the </w:t>
      </w:r>
      <w:proofErr w:type="spellStart"/>
      <w:r w:rsidR="00E53910" w:rsidRPr="00466A48">
        <w:t>n</w:t>
      </w:r>
      <w:r w:rsidR="007D467B" w:rsidRPr="00466A48">
        <w:t>eo</w:t>
      </w:r>
      <w:r w:rsidR="00E53910" w:rsidRPr="00466A48">
        <w:t>liberalization</w:t>
      </w:r>
      <w:proofErr w:type="spellEnd"/>
      <w:r w:rsidR="00E53910" w:rsidRPr="00466A48">
        <w:t xml:space="preserve"> of the university and its STEM-oriented funding</w:t>
      </w:r>
      <w:r w:rsidR="00ED33CC" w:rsidRPr="00466A48">
        <w:t xml:space="preserve">, </w:t>
      </w:r>
      <w:r w:rsidR="00522BB4" w:rsidRPr="00466A48">
        <w:t>ecological catastroph</w:t>
      </w:r>
      <w:r w:rsidR="00213A5C" w:rsidRPr="00466A48">
        <w:t>e</w:t>
      </w:r>
      <w:r w:rsidR="0065671F" w:rsidRPr="00466A48">
        <w:t>, and systemic injustice</w:t>
      </w:r>
      <w:r w:rsidR="00FB2EA0" w:rsidRPr="00466A48">
        <w:t>.</w:t>
      </w:r>
      <w:r w:rsidR="00463A78" w:rsidRPr="00466A48">
        <w:t xml:space="preserve"> </w:t>
      </w:r>
      <w:r w:rsidR="00D65AC9" w:rsidRPr="00466A48">
        <w:t>My questioning</w:t>
      </w:r>
      <w:r w:rsidR="00C52ADE" w:rsidRPr="00466A48">
        <w:t xml:space="preserve">, as a contingent scholar, is contingent on these questionings; </w:t>
      </w:r>
      <w:r w:rsidR="007420A1" w:rsidRPr="00466A48">
        <w:t xml:space="preserve">I find myself </w:t>
      </w:r>
      <w:r w:rsidR="0063673C" w:rsidRPr="00466A48">
        <w:t xml:space="preserve">dizzyingly </w:t>
      </w:r>
      <w:r w:rsidR="00895129" w:rsidRPr="00466A48">
        <w:t xml:space="preserve">caught up in what </w:t>
      </w:r>
      <w:r w:rsidR="00E2783F" w:rsidRPr="00466A48">
        <w:t xml:space="preserve">historian Andreas </w:t>
      </w:r>
      <w:proofErr w:type="spellStart"/>
      <w:r w:rsidR="00E2783F" w:rsidRPr="00466A48">
        <w:t>Malm</w:t>
      </w:r>
      <w:proofErr w:type="spellEnd"/>
      <w:r w:rsidR="00E2783F" w:rsidRPr="00466A48">
        <w:t xml:space="preserve"> </w:t>
      </w:r>
      <w:r w:rsidR="00B81E42" w:rsidRPr="00466A48">
        <w:t>calls “an endless cycle of turns—cultural, linguistic, affective, cognitive, performative, material, posthuman, nonhuma</w:t>
      </w:r>
      <w:r w:rsidR="003E63C4" w:rsidRPr="00466A48">
        <w:t>n</w:t>
      </w:r>
      <w:r w:rsidR="00F76FF4" w:rsidRPr="00466A48">
        <w:t>.</w:t>
      </w:r>
      <w:r w:rsidR="001950D7" w:rsidRPr="00466A48">
        <w:t>”</w:t>
      </w:r>
      <w:r w:rsidR="006333B8" w:rsidRPr="00466A48">
        <w:rPr>
          <w:rStyle w:val="FootnoteReference"/>
        </w:rPr>
        <w:footnoteReference w:id="3"/>
      </w:r>
      <w:r w:rsidR="006947C1" w:rsidRPr="00466A48">
        <w:t xml:space="preserve"> Yet regardless of</w:t>
      </w:r>
      <w:r w:rsidR="00D44DB1" w:rsidRPr="00466A48">
        <w:t xml:space="preserve"> </w:t>
      </w:r>
      <w:r w:rsidR="00AE15D9" w:rsidRPr="00466A48">
        <w:t>the</w:t>
      </w:r>
      <w:r w:rsidR="00D44DB1" w:rsidRPr="00466A48">
        <w:t xml:space="preserve"> “turn,” most</w:t>
      </w:r>
      <w:r w:rsidR="003A5547" w:rsidRPr="00466A48">
        <w:t xml:space="preserve"> theories</w:t>
      </w:r>
      <w:r w:rsidR="00C81E64" w:rsidRPr="00466A48">
        <w:t xml:space="preserve"> </w:t>
      </w:r>
      <w:r w:rsidR="007D5541" w:rsidRPr="00466A48">
        <w:t xml:space="preserve">of late ostensibly </w:t>
      </w:r>
      <w:r w:rsidR="002A6412" w:rsidRPr="00466A48">
        <w:t>afford engagement</w:t>
      </w:r>
      <w:r w:rsidR="007D5541" w:rsidRPr="00466A48">
        <w:t>s</w:t>
      </w:r>
      <w:r w:rsidR="002A6412" w:rsidRPr="00466A48">
        <w:t xml:space="preserve"> with “interdisciplinarity” and</w:t>
      </w:r>
      <w:r w:rsidR="00693FCB" w:rsidRPr="00466A48">
        <w:t xml:space="preserve">, if more </w:t>
      </w:r>
      <w:r w:rsidR="003E63C4" w:rsidRPr="00466A48">
        <w:t>subtly</w:t>
      </w:r>
      <w:r w:rsidR="00693FCB" w:rsidRPr="00466A48">
        <w:t>, with</w:t>
      </w:r>
      <w:r w:rsidR="002A6412" w:rsidRPr="00466A48">
        <w:t xml:space="preserve"> “foundationalism</w:t>
      </w:r>
      <w:r w:rsidR="002E6B45" w:rsidRPr="00466A48">
        <w:t>.</w:t>
      </w:r>
      <w:r w:rsidR="00693FCB" w:rsidRPr="00466A48">
        <w:t>”</w:t>
      </w:r>
      <w:r w:rsidR="002A6412" w:rsidRPr="00466A48">
        <w:t xml:space="preserve"> </w:t>
      </w:r>
      <w:r w:rsidR="003B508F" w:rsidRPr="00466A48">
        <w:t>M</w:t>
      </w:r>
      <w:r w:rsidR="000757B5" w:rsidRPr="00466A48">
        <w:t xml:space="preserve">y essay </w:t>
      </w:r>
      <w:r w:rsidR="003B508F" w:rsidRPr="00466A48">
        <w:t xml:space="preserve">examines “contingency” as the avatar of </w:t>
      </w:r>
      <w:r w:rsidR="00706AD5" w:rsidRPr="00466A48">
        <w:t>both</w:t>
      </w:r>
      <w:r w:rsidR="00345EBF" w:rsidRPr="00466A48">
        <w:t xml:space="preserve"> engagements and of </w:t>
      </w:r>
      <w:r w:rsidR="003F75EB" w:rsidRPr="00466A48">
        <w:t>our disciplinary self-</w:t>
      </w:r>
      <w:r w:rsidR="007C03BA" w:rsidRPr="00466A48">
        <w:t>inquisition</w:t>
      </w:r>
      <w:r w:rsidR="003F75EB" w:rsidRPr="00466A48">
        <w:t xml:space="preserve"> </w:t>
      </w:r>
      <w:r w:rsidR="004D4346" w:rsidRPr="00466A48">
        <w:t>in these modes</w:t>
      </w:r>
      <w:r w:rsidR="00E9081D" w:rsidRPr="00466A48">
        <w:t xml:space="preserve"> </w:t>
      </w:r>
      <w:r w:rsidR="00D6098A" w:rsidRPr="00466A48">
        <w:t xml:space="preserve">and </w:t>
      </w:r>
      <w:r w:rsidR="00E9081D" w:rsidRPr="00466A48">
        <w:t>at these times</w:t>
      </w:r>
      <w:r w:rsidR="00F8340D" w:rsidRPr="00466A48">
        <w:t>.</w:t>
      </w:r>
    </w:p>
    <w:p w14:paraId="2BD8CF08" w14:textId="6E7941EA" w:rsidR="00E62A73" w:rsidRPr="00466A48" w:rsidRDefault="00620EEC" w:rsidP="00B760EE">
      <w:pPr>
        <w:spacing w:line="480" w:lineRule="auto"/>
        <w:jc w:val="left"/>
      </w:pPr>
      <w:r w:rsidRPr="00466A48">
        <w:tab/>
      </w:r>
      <w:r w:rsidR="006F6A49" w:rsidRPr="00466A48">
        <w:t xml:space="preserve">What we often </w:t>
      </w:r>
      <w:r w:rsidR="00273DB0" w:rsidRPr="00466A48">
        <w:t xml:space="preserve">mean by “contingency” </w:t>
      </w:r>
      <w:r w:rsidR="002B4F30" w:rsidRPr="00466A48">
        <w:t>is something like “</w:t>
      </w:r>
      <w:r w:rsidR="00E227C3" w:rsidRPr="00466A48">
        <w:t xml:space="preserve">systemically dependent,” as in “this event was contingent on </w:t>
      </w:r>
      <w:r w:rsidR="002A6114" w:rsidRPr="00466A48">
        <w:t>those</w:t>
      </w:r>
      <w:r w:rsidR="00E227C3" w:rsidRPr="00466A48">
        <w:t xml:space="preserve"> event</w:t>
      </w:r>
      <w:r w:rsidR="002A6114" w:rsidRPr="00466A48">
        <w:t>s</w:t>
      </w:r>
      <w:r w:rsidR="00E227C3" w:rsidRPr="00466A48">
        <w:t xml:space="preserve">,” </w:t>
      </w:r>
      <w:r w:rsidR="00902114" w:rsidRPr="00466A48">
        <w:t>something like “</w:t>
      </w:r>
      <w:r w:rsidR="00501BB0" w:rsidRPr="00466A48">
        <w:t xml:space="preserve">precarious,” </w:t>
      </w:r>
      <w:r w:rsidR="00E17EF0" w:rsidRPr="00466A48">
        <w:t>as in “contingent faculty</w:t>
      </w:r>
      <w:r w:rsidR="00B768AA" w:rsidRPr="00466A48">
        <w:t>,</w:t>
      </w:r>
      <w:r w:rsidR="00E17EF0" w:rsidRPr="00466A48">
        <w:t>”</w:t>
      </w:r>
      <w:r w:rsidR="00BE5E3C" w:rsidRPr="00466A48">
        <w:t xml:space="preserve"> </w:t>
      </w:r>
      <w:r w:rsidR="00B768AA" w:rsidRPr="00466A48">
        <w:t>something like “possible,” as in</w:t>
      </w:r>
      <w:r w:rsidR="00BE5E3C" w:rsidRPr="00466A48">
        <w:t xml:space="preserve"> “contingency plan,”</w:t>
      </w:r>
      <w:r w:rsidR="00E17EF0" w:rsidRPr="00466A48">
        <w:t xml:space="preserve"> </w:t>
      </w:r>
      <w:r w:rsidR="00B26724" w:rsidRPr="00466A48">
        <w:t>or some combination</w:t>
      </w:r>
      <w:r w:rsidR="00A279A4" w:rsidRPr="00466A48">
        <w:t xml:space="preserve"> thereof</w:t>
      </w:r>
      <w:r w:rsidR="00CC2BD6" w:rsidRPr="00466A48">
        <w:t>:</w:t>
      </w:r>
      <w:r w:rsidR="003E07DE" w:rsidRPr="00466A48">
        <w:t xml:space="preserve"> </w:t>
      </w:r>
      <w:r w:rsidR="008F16EB" w:rsidRPr="00466A48">
        <w:t xml:space="preserve">fortuitous </w:t>
      </w:r>
      <w:r w:rsidR="002D4AC7" w:rsidRPr="00466A48">
        <w:t xml:space="preserve">chance, </w:t>
      </w:r>
      <w:r w:rsidR="009A50C9" w:rsidRPr="00466A48">
        <w:t>a butterfly effect, a</w:t>
      </w:r>
      <w:r w:rsidR="007D51E4" w:rsidRPr="00466A48">
        <w:t xml:space="preserve">n </w:t>
      </w:r>
      <w:r w:rsidR="009A50C9" w:rsidRPr="00466A48">
        <w:t xml:space="preserve">accident rendered into an </w:t>
      </w:r>
      <w:r w:rsidR="00214039" w:rsidRPr="00466A48">
        <w:t>ac</w:t>
      </w:r>
      <w:r w:rsidR="00266368" w:rsidRPr="00466A48">
        <w:t xml:space="preserve">t. </w:t>
      </w:r>
      <w:r w:rsidR="00A87DA8" w:rsidRPr="00466A48">
        <w:t>This meaning of contingency</w:t>
      </w:r>
      <w:r w:rsidR="00C9196E" w:rsidRPr="00466A48">
        <w:t xml:space="preserve"> </w:t>
      </w:r>
      <w:r w:rsidR="003E25CE" w:rsidRPr="00466A48">
        <w:t>relies on</w:t>
      </w:r>
      <w:r w:rsidR="00A87DA8" w:rsidRPr="00466A48">
        <w:t xml:space="preserve"> rupture</w:t>
      </w:r>
      <w:r w:rsidR="00C211E9" w:rsidRPr="00466A48">
        <w:t xml:space="preserve"> or change</w:t>
      </w:r>
      <w:r w:rsidR="00A87DA8" w:rsidRPr="00466A48">
        <w:t xml:space="preserve"> rather than continuity</w:t>
      </w:r>
      <w:r w:rsidR="00D73F03" w:rsidRPr="00466A48">
        <w:t xml:space="preserve">, succession </w:t>
      </w:r>
      <w:r w:rsidR="00142CF2" w:rsidRPr="00466A48">
        <w:t>rather than sequel</w:t>
      </w:r>
      <w:r w:rsidR="00F7096C" w:rsidRPr="00466A48">
        <w:t xml:space="preserve">, </w:t>
      </w:r>
      <w:r w:rsidR="00545827" w:rsidRPr="00466A48">
        <w:t xml:space="preserve">difference rather than similarity. </w:t>
      </w:r>
      <w:r w:rsidR="009116AB" w:rsidRPr="00466A48">
        <w:t xml:space="preserve">It lends itself well to </w:t>
      </w:r>
      <w:r w:rsidR="009D4EEE" w:rsidRPr="00466A48">
        <w:t>“</w:t>
      </w:r>
      <w:r w:rsidR="00BF6E40" w:rsidRPr="00466A48">
        <w:t>T</w:t>
      </w:r>
      <w:r w:rsidR="009D4EEE" w:rsidRPr="00466A48">
        <w:t>heory</w:t>
      </w:r>
      <w:r w:rsidR="00E7113F" w:rsidRPr="00466A48">
        <w:t xml:space="preserve">” </w:t>
      </w:r>
      <w:r w:rsidR="007A6E19" w:rsidRPr="00466A48">
        <w:t xml:space="preserve">in the sense of hypostatizing, </w:t>
      </w:r>
      <w:r w:rsidR="00BB6C9B" w:rsidRPr="00466A48">
        <w:t>systematizing, taxonomizing</w:t>
      </w:r>
      <w:r w:rsidR="001C303D" w:rsidRPr="00466A48">
        <w:t xml:space="preserve">, </w:t>
      </w:r>
      <w:proofErr w:type="gramStart"/>
      <w:r w:rsidR="001C303D" w:rsidRPr="00466A48">
        <w:t>and,</w:t>
      </w:r>
      <w:proofErr w:type="gramEnd"/>
      <w:r w:rsidR="001C303D" w:rsidRPr="00466A48">
        <w:t xml:space="preserve"> however </w:t>
      </w:r>
      <w:r w:rsidR="007C03BA" w:rsidRPr="00466A48">
        <w:t>each turn</w:t>
      </w:r>
      <w:r w:rsidR="001C303D" w:rsidRPr="00466A48">
        <w:t xml:space="preserve"> may try to </w:t>
      </w:r>
      <w:r w:rsidR="00C2249D" w:rsidRPr="00466A48">
        <w:t>duck</w:t>
      </w:r>
      <w:r w:rsidR="001C303D" w:rsidRPr="00466A48">
        <w:t xml:space="preserve"> it, </w:t>
      </w:r>
      <w:proofErr w:type="spellStart"/>
      <w:r w:rsidR="001C303D" w:rsidRPr="00466A48">
        <w:t>foundationalizing</w:t>
      </w:r>
      <w:proofErr w:type="spellEnd"/>
      <w:r w:rsidR="001C303D" w:rsidRPr="00466A48">
        <w:t xml:space="preserve">. </w:t>
      </w:r>
      <w:r w:rsidR="007C03BA" w:rsidRPr="00466A48">
        <w:t>W</w:t>
      </w:r>
      <w:r w:rsidR="001C303D" w:rsidRPr="00466A48">
        <w:t xml:space="preserve">hen </w:t>
      </w:r>
      <w:r w:rsidR="004D4F11" w:rsidRPr="00466A48">
        <w:t>we</w:t>
      </w:r>
      <w:r w:rsidR="001C303D" w:rsidRPr="00466A48">
        <w:t xml:space="preserve"> blew up foundationalism in the 1960s, </w:t>
      </w:r>
      <w:r w:rsidR="00AB2989" w:rsidRPr="00466A48">
        <w:t xml:space="preserve">its shrapnel lodged in our collective body. </w:t>
      </w:r>
      <w:r w:rsidR="00F823E8" w:rsidRPr="00466A48">
        <w:t xml:space="preserve">Every </w:t>
      </w:r>
      <w:r w:rsidR="004E65AA" w:rsidRPr="00466A48">
        <w:t>“</w:t>
      </w:r>
      <w:r w:rsidR="00F823E8" w:rsidRPr="00466A48">
        <w:t>turn</w:t>
      </w:r>
      <w:r w:rsidR="004E65AA" w:rsidRPr="00466A48">
        <w:t>”</w:t>
      </w:r>
      <w:r w:rsidR="00F823E8" w:rsidRPr="00466A48">
        <w:t xml:space="preserve"> is </w:t>
      </w:r>
      <w:r w:rsidR="00216406" w:rsidRPr="00466A48">
        <w:t>a</w:t>
      </w:r>
      <w:r w:rsidR="00F823E8" w:rsidRPr="00466A48">
        <w:t xml:space="preserve"> </w:t>
      </w:r>
      <w:r w:rsidR="00EC4A84" w:rsidRPr="00466A48">
        <w:t xml:space="preserve">scar </w:t>
      </w:r>
      <w:r w:rsidR="00326D06" w:rsidRPr="00466A48">
        <w:t xml:space="preserve">tissue of </w:t>
      </w:r>
      <w:ins w:id="1" w:author="Anna Wingfield" w:date="2024-03-14T12:59:00Z">
        <w:r w:rsidR="007F2A5E">
          <w:t>t</w:t>
        </w:r>
      </w:ins>
      <w:del w:id="2" w:author="Anna Wingfield" w:date="2024-03-14T12:59:00Z">
        <w:r w:rsidR="00326D06" w:rsidRPr="00466A48" w:rsidDel="007F2A5E">
          <w:delText>T</w:delText>
        </w:r>
      </w:del>
      <w:r w:rsidR="00326D06" w:rsidRPr="00466A48">
        <w:t xml:space="preserve">heory </w:t>
      </w:r>
      <w:r w:rsidR="00473521" w:rsidRPr="00466A48">
        <w:t>knotted</w:t>
      </w:r>
      <w:r w:rsidR="00326D06" w:rsidRPr="00466A48">
        <w:t xml:space="preserve"> around a </w:t>
      </w:r>
      <w:r w:rsidR="00454B46" w:rsidRPr="00466A48">
        <w:t>necrotic</w:t>
      </w:r>
      <w:r w:rsidR="00F823E8" w:rsidRPr="00466A48">
        <w:t xml:space="preserve"> foundationalism</w:t>
      </w:r>
      <w:r w:rsidR="00D83B5E" w:rsidRPr="00466A48">
        <w:t>.</w:t>
      </w:r>
      <w:r w:rsidR="00023971" w:rsidRPr="00466A48">
        <w:t xml:space="preserve"> </w:t>
      </w:r>
      <w:proofErr w:type="spellStart"/>
      <w:r w:rsidR="00D83B5E" w:rsidRPr="00466A48">
        <w:t>Anahid</w:t>
      </w:r>
      <w:proofErr w:type="spellEnd"/>
      <w:r w:rsidR="00D83B5E" w:rsidRPr="00466A48">
        <w:t xml:space="preserve"> </w:t>
      </w:r>
      <w:proofErr w:type="spellStart"/>
      <w:r w:rsidR="00D83B5E" w:rsidRPr="00466A48">
        <w:t>Nersessian</w:t>
      </w:r>
      <w:proofErr w:type="spellEnd"/>
      <w:r w:rsidR="00D83B5E" w:rsidRPr="00466A48">
        <w:t xml:space="preserve"> puts her finger on some of </w:t>
      </w:r>
      <w:r w:rsidR="008F6BB9" w:rsidRPr="00466A48">
        <w:t>them</w:t>
      </w:r>
      <w:r w:rsidR="00D83B5E" w:rsidRPr="00466A48">
        <w:t xml:space="preserve"> when she identifies the “materialisms </w:t>
      </w:r>
      <w:r w:rsidR="00D83B5E" w:rsidRPr="00466A48">
        <w:rPr>
          <w:i/>
          <w:iCs/>
        </w:rPr>
        <w:t>manqué</w:t>
      </w:r>
      <w:r w:rsidR="00D83B5E" w:rsidRPr="00466A48">
        <w:t xml:space="preserve">—monism, mechanism, physicalism, vitalism, Spinozism, </w:t>
      </w:r>
      <w:proofErr w:type="spellStart"/>
      <w:r w:rsidR="00D83B5E" w:rsidRPr="00466A48">
        <w:t>Lucretianism</w:t>
      </w:r>
      <w:proofErr w:type="spellEnd"/>
      <w:r w:rsidR="00D83B5E" w:rsidRPr="00466A48">
        <w:t xml:space="preserve">—that have for some time now been presenting themselves as antidotes to the harms wrought” by the polysemy of </w:t>
      </w:r>
      <w:r w:rsidR="00D83B5E" w:rsidRPr="00466A48">
        <w:lastRenderedPageBreak/>
        <w:t>poststructuralism.</w:t>
      </w:r>
      <w:r w:rsidR="006333B8" w:rsidRPr="00466A48">
        <w:rPr>
          <w:rStyle w:val="FootnoteReference"/>
        </w:rPr>
        <w:footnoteReference w:id="4"/>
      </w:r>
      <w:r w:rsidR="00023971" w:rsidRPr="00466A48">
        <w:t xml:space="preserve"> </w:t>
      </w:r>
      <w:r w:rsidR="00827387" w:rsidRPr="00466A48">
        <w:t xml:space="preserve">Likewise </w:t>
      </w:r>
      <w:r w:rsidR="001A6A46" w:rsidRPr="00466A48">
        <w:t>helping us specify</w:t>
      </w:r>
      <w:r w:rsidR="00827387" w:rsidRPr="00466A48">
        <w:t xml:space="preserve"> </w:t>
      </w:r>
      <w:proofErr w:type="spellStart"/>
      <w:r w:rsidR="00827387" w:rsidRPr="00466A48">
        <w:t>Malm’s</w:t>
      </w:r>
      <w:proofErr w:type="spellEnd"/>
      <w:r w:rsidR="00827387" w:rsidRPr="00466A48">
        <w:t xml:space="preserve"> observation above,</w:t>
      </w:r>
      <w:r w:rsidR="00D83B5E" w:rsidRPr="00466A48">
        <w:t xml:space="preserve"> Fredric Jameson</w:t>
      </w:r>
      <w:r w:rsidR="00B768AA" w:rsidRPr="00466A48">
        <w:t xml:space="preserve"> </w:t>
      </w:r>
      <w:r w:rsidR="00941E2C" w:rsidRPr="00466A48">
        <w:t>traces another</w:t>
      </w:r>
      <w:r w:rsidR="00CE166C" w:rsidRPr="00466A48">
        <w:t xml:space="preserve"> </w:t>
      </w:r>
      <w:r w:rsidR="00D03BB8" w:rsidRPr="00466A48">
        <w:t xml:space="preserve">foundationalism </w:t>
      </w:r>
      <w:r w:rsidR="00CE166C" w:rsidRPr="00466A48">
        <w:t>in how</w:t>
      </w:r>
      <w:r w:rsidR="00BA75F1" w:rsidRPr="00466A48">
        <w:t xml:space="preserve"> </w:t>
      </w:r>
      <w:r w:rsidR="00E62A73" w:rsidRPr="00466A48">
        <w:t xml:space="preserve">literary theorists’ “unconscious” is </w:t>
      </w:r>
      <w:r w:rsidR="004D4F11" w:rsidRPr="00466A48">
        <w:t xml:space="preserve">paradoxically </w:t>
      </w:r>
      <w:r w:rsidR="00E62A73" w:rsidRPr="00466A48">
        <w:t xml:space="preserve">“an </w:t>
      </w:r>
      <w:r w:rsidR="00E62A73" w:rsidRPr="00466A48">
        <w:rPr>
          <w:i/>
          <w:iCs/>
        </w:rPr>
        <w:t xml:space="preserve">enlargement </w:t>
      </w:r>
      <w:r w:rsidR="00E62A73" w:rsidRPr="00466A48">
        <w:t>of consciousness,</w:t>
      </w:r>
      <w:r w:rsidR="00E62A73" w:rsidRPr="00466A48">
        <w:rPr>
          <w:sz w:val="20"/>
          <w:szCs w:val="18"/>
        </w:rPr>
        <w:t xml:space="preserve"> </w:t>
      </w:r>
      <w:r w:rsidR="00E62A73" w:rsidRPr="00466A48">
        <w:t>a widening of the very concept of intention so as to catch these aberrant phenomena also in its net</w:t>
      </w:r>
      <w:r w:rsidR="00A35D9F" w:rsidRPr="00466A48">
        <w:t>.</w:t>
      </w:r>
      <w:r w:rsidR="00D061D3" w:rsidRPr="00466A48">
        <w:t>”</w:t>
      </w:r>
      <w:r w:rsidR="006333B8" w:rsidRPr="00466A48">
        <w:rPr>
          <w:rStyle w:val="FootnoteReference"/>
        </w:rPr>
        <w:footnoteReference w:id="5"/>
      </w:r>
      <w:r w:rsidR="00E62A73" w:rsidRPr="00466A48">
        <w:t xml:space="preserve"> </w:t>
      </w:r>
      <w:r w:rsidR="0053170A" w:rsidRPr="00466A48">
        <w:t>In</w:t>
      </w:r>
      <w:r w:rsidR="009A1B95" w:rsidRPr="00466A48">
        <w:t xml:space="preserve"> response to </w:t>
      </w:r>
      <w:r w:rsidR="0024220F" w:rsidRPr="00466A48">
        <w:t>the aforementioned</w:t>
      </w:r>
      <w:r w:rsidR="009A1B95" w:rsidRPr="00466A48">
        <w:t xml:space="preserve"> overdetermined cris</w:t>
      </w:r>
      <w:r w:rsidR="00761A10" w:rsidRPr="00466A48">
        <w:t>e</w:t>
      </w:r>
      <w:r w:rsidR="009A1B95" w:rsidRPr="00466A48">
        <w:t xml:space="preserve">s and </w:t>
      </w:r>
      <w:r w:rsidR="00761A10" w:rsidRPr="00466A48">
        <w:t xml:space="preserve">the position of the humanities within them, </w:t>
      </w:r>
      <w:commentRangeStart w:id="3"/>
      <w:r w:rsidR="0033073D" w:rsidRPr="00466A48">
        <w:t>Theory</w:t>
      </w:r>
      <w:commentRangeEnd w:id="3"/>
      <w:r w:rsidR="007F2A5E">
        <w:rPr>
          <w:rStyle w:val="CommentReference"/>
        </w:rPr>
        <w:commentReference w:id="3"/>
      </w:r>
      <w:r w:rsidR="00DF26C6" w:rsidRPr="00466A48">
        <w:t xml:space="preserve"> either seems to</w:t>
      </w:r>
      <w:r w:rsidR="0033073D" w:rsidRPr="00466A48">
        <w:t xml:space="preserve"> </w:t>
      </w:r>
      <w:r w:rsidR="002630F7" w:rsidRPr="00466A48">
        <w:t xml:space="preserve">seek a new fundament or firmament, </w:t>
      </w:r>
      <w:r w:rsidR="003D0CA8" w:rsidRPr="00466A48">
        <w:t xml:space="preserve">a new paradigm, </w:t>
      </w:r>
      <w:r w:rsidR="00192F2E" w:rsidRPr="00466A48">
        <w:t xml:space="preserve">whether it be the material, the unconscious, language, form, </w:t>
      </w:r>
      <w:r w:rsidR="00B87C53" w:rsidRPr="00466A48">
        <w:t xml:space="preserve">objects, </w:t>
      </w:r>
      <w:r w:rsidR="003668BF" w:rsidRPr="00466A48">
        <w:t>ecology,</w:t>
      </w:r>
      <w:r w:rsidR="00640802" w:rsidRPr="00466A48">
        <w:t xml:space="preserve"> or history,</w:t>
      </w:r>
      <w:r w:rsidR="00F621CE" w:rsidRPr="00466A48">
        <w:t xml:space="preserve"> on which everything is contingent, </w:t>
      </w:r>
      <w:r w:rsidR="00640802" w:rsidRPr="00466A48">
        <w:t xml:space="preserve">or </w:t>
      </w:r>
      <w:r w:rsidR="00CB18C4" w:rsidRPr="00466A48">
        <w:t>i</w:t>
      </w:r>
      <w:r w:rsidR="00F621CE" w:rsidRPr="00466A48">
        <w:t>t</w:t>
      </w:r>
      <w:r w:rsidR="00640802" w:rsidRPr="00466A48">
        <w:t xml:space="preserve"> </w:t>
      </w:r>
      <w:r w:rsidR="0067272C" w:rsidRPr="00466A48">
        <w:t xml:space="preserve">gestures toward, </w:t>
      </w:r>
      <w:r w:rsidR="00412067" w:rsidRPr="00466A48">
        <w:t>at best attempt</w:t>
      </w:r>
      <w:r w:rsidR="00C63817" w:rsidRPr="00466A48">
        <w:t>s</w:t>
      </w:r>
      <w:r w:rsidR="00412067" w:rsidRPr="00466A48">
        <w:t xml:space="preserve"> </w:t>
      </w:r>
      <w:r w:rsidR="00F2419C" w:rsidRPr="00466A48">
        <w:t>to dialogue with and at worst appropriat</w:t>
      </w:r>
      <w:r w:rsidR="00C63817" w:rsidRPr="00466A48">
        <w:t>es</w:t>
      </w:r>
      <w:r w:rsidR="00F2419C" w:rsidRPr="00466A48">
        <w:t>,</w:t>
      </w:r>
      <w:r w:rsidR="004151D1" w:rsidRPr="00466A48">
        <w:t xml:space="preserve"> </w:t>
      </w:r>
      <w:r w:rsidR="0067272C" w:rsidRPr="00466A48">
        <w:t xml:space="preserve">expertise in other disciplines </w:t>
      </w:r>
      <w:r w:rsidR="00412067" w:rsidRPr="00466A48">
        <w:t xml:space="preserve">that may offer some </w:t>
      </w:r>
      <w:r w:rsidR="004151D1" w:rsidRPr="00466A48">
        <w:t>such</w:t>
      </w:r>
      <w:r w:rsidR="00412067" w:rsidRPr="00466A48">
        <w:t xml:space="preserve"> purchase, whether physics, </w:t>
      </w:r>
      <w:r w:rsidR="00D808F0" w:rsidRPr="00466A48">
        <w:t xml:space="preserve">mathematics, </w:t>
      </w:r>
      <w:r w:rsidR="000B12CE" w:rsidRPr="00466A48">
        <w:t xml:space="preserve">or </w:t>
      </w:r>
      <w:r w:rsidR="001D055E" w:rsidRPr="00466A48">
        <w:t xml:space="preserve">philosophy. </w:t>
      </w:r>
      <w:r w:rsidR="0038290A" w:rsidRPr="00466A48">
        <w:t>That is, we go in for some kind of foundationalism or interdisciplinarity.</w:t>
      </w:r>
    </w:p>
    <w:p w14:paraId="48219F57" w14:textId="284F7C0A" w:rsidR="000E7C1A" w:rsidRDefault="00503D78" w:rsidP="00B760EE">
      <w:pPr>
        <w:spacing w:line="480" w:lineRule="auto"/>
        <w:jc w:val="left"/>
        <w:rPr>
          <w:ins w:id="4" w:author="Anna Wingfield" w:date="2024-03-14T13:30:00Z"/>
        </w:rPr>
      </w:pPr>
      <w:r w:rsidRPr="00466A48">
        <w:tab/>
      </w:r>
      <w:r w:rsidR="00471B98" w:rsidRPr="00466A48">
        <w:t xml:space="preserve">Whether these are the right things to do is beside the question of whether these are the only things we can do. </w:t>
      </w:r>
      <w:r w:rsidR="002E1795" w:rsidRPr="00466A48">
        <w:t>T</w:t>
      </w:r>
      <w:r w:rsidR="0090740F" w:rsidRPr="00466A48">
        <w:t>here</w:t>
      </w:r>
      <w:r w:rsidR="00EC3FCD" w:rsidRPr="00466A48">
        <w:t>’</w:t>
      </w:r>
      <w:r w:rsidR="0090740F" w:rsidRPr="00466A48">
        <w:t xml:space="preserve">s </w:t>
      </w:r>
      <w:r w:rsidR="0013664D" w:rsidRPr="00466A48">
        <w:t>at least one other</w:t>
      </w:r>
      <w:r w:rsidR="0090740F" w:rsidRPr="00466A48">
        <w:t xml:space="preserve"> meaning of “contingency,” </w:t>
      </w:r>
      <w:r w:rsidR="008C2487" w:rsidRPr="00466A48">
        <w:t xml:space="preserve">and it comes </w:t>
      </w:r>
      <w:r w:rsidR="00810DE2" w:rsidRPr="00466A48">
        <w:t>from its etymology</w:t>
      </w:r>
      <w:r w:rsidR="002052B0" w:rsidRPr="00466A48">
        <w:t xml:space="preserve"> (</w:t>
      </w:r>
      <w:r w:rsidR="00810DE2" w:rsidRPr="00466A48">
        <w:rPr>
          <w:i/>
          <w:iCs/>
        </w:rPr>
        <w:t>con</w:t>
      </w:r>
      <w:r w:rsidR="00810DE2" w:rsidRPr="00466A48">
        <w:t>-</w:t>
      </w:r>
      <w:r w:rsidR="002052B0" w:rsidRPr="00466A48">
        <w:t>,</w:t>
      </w:r>
      <w:r w:rsidR="00810DE2" w:rsidRPr="00466A48">
        <w:t xml:space="preserve"> together</w:t>
      </w:r>
      <w:r w:rsidR="002052B0" w:rsidRPr="00466A48">
        <w:t>;</w:t>
      </w:r>
      <w:r w:rsidR="00810DE2" w:rsidRPr="00466A48">
        <w:t xml:space="preserve"> </w:t>
      </w:r>
      <w:r w:rsidR="00810DE2" w:rsidRPr="00466A48">
        <w:rPr>
          <w:i/>
          <w:iCs/>
        </w:rPr>
        <w:t>-</w:t>
      </w:r>
      <w:proofErr w:type="spellStart"/>
      <w:r w:rsidR="00810DE2" w:rsidRPr="00466A48">
        <w:rPr>
          <w:i/>
          <w:iCs/>
        </w:rPr>
        <w:t>tangěre</w:t>
      </w:r>
      <w:proofErr w:type="spellEnd"/>
      <w:r w:rsidR="00810DE2" w:rsidRPr="00466A48">
        <w:t>, touch)</w:t>
      </w:r>
      <w:r w:rsidR="00553A47" w:rsidRPr="00466A48">
        <w:t xml:space="preserve">: in contact, </w:t>
      </w:r>
      <w:r w:rsidR="00944B85" w:rsidRPr="00466A48">
        <w:t>side by side</w:t>
      </w:r>
      <w:r w:rsidR="00E8106C" w:rsidRPr="00466A48">
        <w:t>,</w:t>
      </w:r>
      <w:r w:rsidR="008B143C" w:rsidRPr="00466A48">
        <w:t xml:space="preserve"> touching together.</w:t>
      </w:r>
      <w:r w:rsidR="009116AB" w:rsidRPr="00466A48">
        <w:t xml:space="preserve"> </w:t>
      </w:r>
      <w:r w:rsidR="00F1636E" w:rsidRPr="00466A48">
        <w:t>T</w:t>
      </w:r>
      <w:r w:rsidR="009116AB" w:rsidRPr="00466A48">
        <w:t>he</w:t>
      </w:r>
      <w:r w:rsidR="004F25BE" w:rsidRPr="00466A48">
        <w:t>se</w:t>
      </w:r>
      <w:r w:rsidR="009116AB" w:rsidRPr="00466A48">
        <w:t xml:space="preserve"> meanings</w:t>
      </w:r>
      <w:r w:rsidR="00F1636E" w:rsidRPr="00466A48">
        <w:t xml:space="preserve"> of “contingency”</w:t>
      </w:r>
      <w:r w:rsidR="009116AB" w:rsidRPr="00466A48">
        <w:t xml:space="preserve"> are themselves contingent in this side-by-side sense, </w:t>
      </w:r>
      <w:r w:rsidR="004F25BE" w:rsidRPr="00466A48">
        <w:t>and we can work them together to develop something fruitful</w:t>
      </w:r>
      <w:r w:rsidR="001A2816" w:rsidRPr="00466A48">
        <w:t>.</w:t>
      </w:r>
      <w:r w:rsidR="00BA201A" w:rsidRPr="00466A48">
        <w:t xml:space="preserve"> </w:t>
      </w:r>
      <w:r w:rsidR="003E7C3A" w:rsidRPr="00466A48">
        <w:t xml:space="preserve">I follow </w:t>
      </w:r>
      <w:proofErr w:type="spellStart"/>
      <w:r w:rsidR="003E7C3A" w:rsidRPr="00466A48">
        <w:t>Nersessian</w:t>
      </w:r>
      <w:proofErr w:type="spellEnd"/>
      <w:r w:rsidR="00CE103F" w:rsidRPr="00466A48">
        <w:t xml:space="preserve"> again,</w:t>
      </w:r>
      <w:r w:rsidR="008A2103" w:rsidRPr="00466A48">
        <w:t xml:space="preserve"> in </w:t>
      </w:r>
      <w:r w:rsidR="00356CE8" w:rsidRPr="00466A48">
        <w:t>“</w:t>
      </w:r>
      <w:r w:rsidR="00AE559F" w:rsidRPr="00466A48">
        <w:t>Romantic</w:t>
      </w:r>
      <w:r w:rsidR="00356CE8" w:rsidRPr="00466A48">
        <w:t>ism as Method” (</w:t>
      </w:r>
      <w:r w:rsidR="006E3DA9" w:rsidRPr="00466A48">
        <w:t>2016</w:t>
      </w:r>
      <w:r w:rsidR="00356CE8" w:rsidRPr="00466A48">
        <w:t>)</w:t>
      </w:r>
      <w:r w:rsidR="00B101D0" w:rsidRPr="00466A48">
        <w:t>, where she</w:t>
      </w:r>
      <w:r w:rsidR="00956976" w:rsidRPr="00466A48">
        <w:t xml:space="preserve"> writes that “etymologically speaking, </w:t>
      </w:r>
      <w:r w:rsidR="00E5727D" w:rsidRPr="00466A48">
        <w:t>method (</w:t>
      </w:r>
      <w:r w:rsidR="00E5727D" w:rsidRPr="00466A48">
        <w:rPr>
          <w:i/>
          <w:iCs/>
        </w:rPr>
        <w:t>meta</w:t>
      </w:r>
      <w:r w:rsidR="00E5727D" w:rsidRPr="00466A48">
        <w:t xml:space="preserve">-, after, beyond, alongside; </w:t>
      </w:r>
      <w:proofErr w:type="spellStart"/>
      <w:r w:rsidR="00E5727D" w:rsidRPr="00466A48">
        <w:rPr>
          <w:i/>
          <w:iCs/>
        </w:rPr>
        <w:t>hodos</w:t>
      </w:r>
      <w:proofErr w:type="spellEnd"/>
      <w:r w:rsidR="00E5727D" w:rsidRPr="00466A48">
        <w:t>-, way) can mean either a travelling-past or else a travelling-alongside</w:t>
      </w:r>
      <w:r w:rsidR="00D368E4" w:rsidRPr="00466A48">
        <w:t>.</w:t>
      </w:r>
      <w:r w:rsidR="0066608E" w:rsidRPr="00466A48">
        <w:t>”</w:t>
      </w:r>
      <w:r w:rsidR="006333B8" w:rsidRPr="00466A48">
        <w:rPr>
          <w:rStyle w:val="FootnoteReference"/>
        </w:rPr>
        <w:footnoteReference w:id="6"/>
      </w:r>
      <w:r w:rsidR="00D368E4" w:rsidRPr="00466A48">
        <w:t xml:space="preserve"> </w:t>
      </w:r>
      <w:r w:rsidR="00CD1FDD" w:rsidRPr="00466A48">
        <w:t xml:space="preserve">There’s </w:t>
      </w:r>
      <w:r w:rsidR="00034792" w:rsidRPr="00466A48">
        <w:t>a deeper</w:t>
      </w:r>
      <w:r w:rsidR="00CD1FDD" w:rsidRPr="00466A48">
        <w:t xml:space="preserve"> root for </w:t>
      </w:r>
      <w:r w:rsidR="00B23E84" w:rsidRPr="00466A48">
        <w:t>“meta”</w:t>
      </w:r>
      <w:r w:rsidR="008E24D5" w:rsidRPr="00466A48">
        <w:t>:</w:t>
      </w:r>
      <w:r w:rsidR="00B23E84" w:rsidRPr="00466A48">
        <w:t xml:space="preserve"> “with” or “between”</w:t>
      </w:r>
      <w:r w:rsidR="001A6A46" w:rsidRPr="00466A48">
        <w:t>;</w:t>
      </w:r>
      <w:r w:rsidR="00B23E84" w:rsidRPr="00466A48">
        <w:t xml:space="preserve"> “compare </w:t>
      </w:r>
      <w:proofErr w:type="spellStart"/>
      <w:r w:rsidR="00B23E84" w:rsidRPr="00466A48">
        <w:t>Mycenaen</w:t>
      </w:r>
      <w:proofErr w:type="spellEnd"/>
      <w:r w:rsidR="00B23E84" w:rsidRPr="00466A48">
        <w:t xml:space="preserve"> Greek </w:t>
      </w:r>
      <w:r w:rsidR="00B23E84" w:rsidRPr="00466A48">
        <w:rPr>
          <w:i/>
          <w:iCs/>
        </w:rPr>
        <w:t>me-ta</w:t>
      </w:r>
      <w:r w:rsidR="00B23E84" w:rsidRPr="00466A48">
        <w:t>, ‘together with,’ which is perhaps the original sense in Greek</w:t>
      </w:r>
      <w:r w:rsidR="00D368E4" w:rsidRPr="00466A48">
        <w:t>.”</w:t>
      </w:r>
      <w:r w:rsidR="006333B8" w:rsidRPr="00466A48">
        <w:rPr>
          <w:rStyle w:val="FootnoteReference"/>
        </w:rPr>
        <w:footnoteReference w:id="7"/>
      </w:r>
      <w:r w:rsidR="00D368E4" w:rsidRPr="00466A48">
        <w:t xml:space="preserve"> This </w:t>
      </w:r>
      <w:r w:rsidR="00050C8C" w:rsidRPr="00466A48">
        <w:t xml:space="preserve">root </w:t>
      </w:r>
      <w:r w:rsidR="009B538C" w:rsidRPr="00466A48">
        <w:t>supports</w:t>
      </w:r>
      <w:r w:rsidR="00D368E4" w:rsidRPr="00466A48">
        <w:t xml:space="preserve"> </w:t>
      </w:r>
      <w:proofErr w:type="spellStart"/>
      <w:r w:rsidR="00D368E4" w:rsidRPr="00466A48">
        <w:t>Nersessian’s</w:t>
      </w:r>
      <w:proofErr w:type="spellEnd"/>
      <w:r w:rsidR="00D368E4" w:rsidRPr="00466A48">
        <w:t xml:space="preserve"> conclusion that method</w:t>
      </w:r>
      <w:r w:rsidR="0084498E" w:rsidRPr="00466A48">
        <w:t xml:space="preserve">s require </w:t>
      </w:r>
      <w:r w:rsidR="00D368E4" w:rsidRPr="00466A48">
        <w:t xml:space="preserve">“crowd-sourced scholarship” and “multiple forms of </w:t>
      </w:r>
      <w:r w:rsidR="00D368E4" w:rsidRPr="00466A48">
        <w:lastRenderedPageBreak/>
        <w:t>knowledge</w:t>
      </w:r>
      <w:r w:rsidR="000F2468" w:rsidRPr="00466A48">
        <w:t>.</w:t>
      </w:r>
      <w:r w:rsidR="00F02786" w:rsidRPr="00466A48">
        <w:t>”</w:t>
      </w:r>
      <w:r w:rsidR="006333B8" w:rsidRPr="00466A48">
        <w:rPr>
          <w:rStyle w:val="FootnoteReference"/>
        </w:rPr>
        <w:footnoteReference w:id="8"/>
      </w:r>
      <w:r w:rsidR="000F2468" w:rsidRPr="00466A48">
        <w:t xml:space="preserve"> </w:t>
      </w:r>
      <w:r w:rsidR="00544E91" w:rsidRPr="00466A48">
        <w:t>With all this in mind,</w:t>
      </w:r>
      <w:r w:rsidR="00322B71" w:rsidRPr="00466A48">
        <w:t xml:space="preserve"> I offer a close reading of </w:t>
      </w:r>
      <w:r w:rsidR="000F2468" w:rsidRPr="00466A48">
        <w:t>the</w:t>
      </w:r>
      <w:r w:rsidR="003A5547" w:rsidRPr="00466A48">
        <w:t xml:space="preserve"> thinking </w:t>
      </w:r>
      <w:r w:rsidR="003A5547" w:rsidRPr="00466A48">
        <w:rPr>
          <w:i/>
          <w:iCs/>
        </w:rPr>
        <w:t>style</w:t>
      </w:r>
      <w:r w:rsidR="00706D66" w:rsidRPr="00466A48">
        <w:t xml:space="preserve"> </w:t>
      </w:r>
      <w:r w:rsidR="006324F0" w:rsidRPr="00466A48">
        <w:t xml:space="preserve">that </w:t>
      </w:r>
      <w:r w:rsidR="004A15A9" w:rsidRPr="00466A48">
        <w:t>disguises</w:t>
      </w:r>
      <w:r w:rsidR="006324F0" w:rsidRPr="00466A48">
        <w:t xml:space="preserve"> foundationalism in </w:t>
      </w:r>
      <w:r w:rsidR="004A15A9" w:rsidRPr="00466A48">
        <w:t>gestures to interdisciplinarity</w:t>
      </w:r>
      <w:r w:rsidR="00956D9A" w:rsidRPr="00466A48">
        <w:t xml:space="preserve">. </w:t>
      </w:r>
      <w:r w:rsidR="00427FC4" w:rsidRPr="00466A48">
        <w:t xml:space="preserve">I study </w:t>
      </w:r>
      <w:r w:rsidR="00E065B2" w:rsidRPr="00466A48">
        <w:t xml:space="preserve">and repurpose </w:t>
      </w:r>
      <w:r w:rsidR="00427FC4" w:rsidRPr="00466A48">
        <w:t xml:space="preserve">some of its figures, </w:t>
      </w:r>
      <w:r w:rsidR="002D382D" w:rsidRPr="00466A48">
        <w:t xml:space="preserve">such as </w:t>
      </w:r>
      <w:proofErr w:type="spellStart"/>
      <w:r w:rsidR="002D382D" w:rsidRPr="00466A48">
        <w:rPr>
          <w:i/>
          <w:iCs/>
        </w:rPr>
        <w:t>systrophe</w:t>
      </w:r>
      <w:proofErr w:type="spellEnd"/>
      <w:r w:rsidR="006359DA" w:rsidRPr="00466A48">
        <w:t xml:space="preserve"> and </w:t>
      </w:r>
      <w:r w:rsidR="006359DA" w:rsidRPr="00466A48">
        <w:rPr>
          <w:i/>
          <w:iCs/>
        </w:rPr>
        <w:t>ellipsis</w:t>
      </w:r>
      <w:r w:rsidR="006359DA" w:rsidRPr="00466A48">
        <w:t xml:space="preserve">, </w:t>
      </w:r>
      <w:r w:rsidR="009434EB" w:rsidRPr="00466A48">
        <w:t>and some of its motifs, such as cosmic exile and semantic ascent</w:t>
      </w:r>
      <w:r w:rsidR="00D13121" w:rsidRPr="00466A48">
        <w:t xml:space="preserve">. My essay proceeds by the neglected meaning of contingency, </w:t>
      </w:r>
      <w:r w:rsidR="0091560C" w:rsidRPr="00466A48">
        <w:t>i</w:t>
      </w:r>
      <w:r w:rsidR="00D13121" w:rsidRPr="00466A48">
        <w:t xml:space="preserve">n a side-by-side, </w:t>
      </w:r>
      <w:r w:rsidR="00FF236A" w:rsidRPr="00466A48">
        <w:t xml:space="preserve">nested-example, </w:t>
      </w:r>
      <w:r w:rsidR="00D13121" w:rsidRPr="00466A48">
        <w:t>by-the-way manner</w:t>
      </w:r>
      <w:r w:rsidR="000244D0" w:rsidRPr="00466A48">
        <w:t>, drawing on and examining this t</w:t>
      </w:r>
      <w:r w:rsidR="007A2466" w:rsidRPr="00466A48">
        <w:t>h</w:t>
      </w:r>
      <w:r w:rsidR="000244D0" w:rsidRPr="00466A48">
        <w:t xml:space="preserve">ought-style </w:t>
      </w:r>
      <w:r w:rsidR="00BB56BD" w:rsidRPr="00466A48">
        <w:t xml:space="preserve">in </w:t>
      </w:r>
      <w:r w:rsidR="00CB5ADC" w:rsidRPr="00466A48">
        <w:t>an array of thinkers</w:t>
      </w:r>
      <w:r w:rsidR="00DF2B91" w:rsidRPr="00466A48">
        <w:t xml:space="preserve"> </w:t>
      </w:r>
      <w:r w:rsidR="0059599D" w:rsidRPr="00466A48">
        <w:t>with whom I</w:t>
      </w:r>
      <w:r w:rsidR="00925F09" w:rsidRPr="00466A48">
        <w:t xml:space="preserve"> </w:t>
      </w:r>
      <w:r w:rsidR="001461F5" w:rsidRPr="00466A48">
        <w:t xml:space="preserve">work </w:t>
      </w:r>
      <w:r w:rsidR="00C20874" w:rsidRPr="00466A48">
        <w:t xml:space="preserve">together metaphors, </w:t>
      </w:r>
      <w:r w:rsidR="001461F5" w:rsidRPr="00466A48">
        <w:t>methodolog</w:t>
      </w:r>
      <w:r w:rsidR="00381AC2" w:rsidRPr="00466A48">
        <w:t>ies</w:t>
      </w:r>
      <w:r w:rsidR="00C20874" w:rsidRPr="00466A48">
        <w:t>, and</w:t>
      </w:r>
      <w:r w:rsidR="001461F5" w:rsidRPr="00466A48">
        <w:t xml:space="preserve"> materials</w:t>
      </w:r>
      <w:r w:rsidR="00EB255B" w:rsidRPr="00466A48">
        <w:t>.</w:t>
      </w:r>
    </w:p>
    <w:p w14:paraId="4D92EC13" w14:textId="77777777" w:rsidR="00975BAD" w:rsidRPr="00466A48" w:rsidRDefault="00975BAD" w:rsidP="00B760EE">
      <w:pPr>
        <w:spacing w:line="480" w:lineRule="auto"/>
        <w:jc w:val="left"/>
      </w:pPr>
    </w:p>
    <w:p w14:paraId="4129DC37" w14:textId="7A5A40A1" w:rsidR="00975BAD" w:rsidRPr="00975BAD" w:rsidRDefault="00F3471A" w:rsidP="00975BAD">
      <w:pPr>
        <w:pStyle w:val="Heading2"/>
        <w:spacing w:line="480" w:lineRule="auto"/>
        <w:jc w:val="left"/>
        <w:rPr>
          <w:i w:val="0"/>
          <w:iCs/>
          <w:rPrChange w:id="5" w:author="Anna Wingfield" w:date="2024-03-14T13:30:00Z">
            <w:rPr/>
          </w:rPrChange>
        </w:rPr>
      </w:pPr>
      <w:r w:rsidRPr="00975BAD">
        <w:rPr>
          <w:i w:val="0"/>
          <w:iCs/>
          <w:rPrChange w:id="6" w:author="Anna Wingfield" w:date="2024-03-14T13:30:00Z">
            <w:rPr/>
          </w:rPrChange>
        </w:rPr>
        <w:t>The Parable of the Skylark</w:t>
      </w:r>
    </w:p>
    <w:p w14:paraId="5668E7B5" w14:textId="5BDA4775" w:rsidR="00F3471A" w:rsidRPr="00466A48" w:rsidRDefault="007C19DA" w:rsidP="00B760EE">
      <w:pPr>
        <w:spacing w:line="480" w:lineRule="auto"/>
        <w:ind w:firstLine="720"/>
        <w:jc w:val="left"/>
      </w:pPr>
      <w:r w:rsidRPr="00466A48">
        <w:t xml:space="preserve">Before I “ascend” into the heady space of theory—though I would like to render this movement as a back-and-forth rather than an ascent-and-descent—I situate myself </w:t>
      </w:r>
      <w:r w:rsidR="008700D6" w:rsidRPr="00466A48">
        <w:t xml:space="preserve">more firmly </w:t>
      </w:r>
      <w:r w:rsidRPr="00466A48">
        <w:t xml:space="preserve">in the study of </w:t>
      </w:r>
      <w:r w:rsidR="00AE559F" w:rsidRPr="00466A48">
        <w:t>Romantic</w:t>
      </w:r>
      <w:r w:rsidR="004116F6" w:rsidRPr="00466A48">
        <w:t xml:space="preserve"> poetry</w:t>
      </w:r>
      <w:r w:rsidRPr="00466A48">
        <w:t xml:space="preserve">. </w:t>
      </w:r>
      <w:r w:rsidR="00E07B1F" w:rsidRPr="00466A48">
        <w:t xml:space="preserve">The relation between understanding </w:t>
      </w:r>
      <w:r w:rsidR="00AE559F" w:rsidRPr="00466A48">
        <w:t>Romantic</w:t>
      </w:r>
      <w:r w:rsidR="00804838" w:rsidRPr="00466A48">
        <w:t>ism as a break with its past and understanding it as an “</w:t>
      </w:r>
      <w:r w:rsidR="008700D6" w:rsidRPr="00466A48">
        <w:t>eventuality</w:t>
      </w:r>
      <w:r w:rsidR="00804838" w:rsidRPr="00466A48">
        <w:t>” of its past</w:t>
      </w:r>
      <w:r w:rsidR="00865DCB" w:rsidRPr="00466A48">
        <w:t xml:space="preserve"> is dialectic;</w:t>
      </w:r>
      <w:r w:rsidR="00B72867" w:rsidRPr="00466A48">
        <w:rPr>
          <w:vertAlign w:val="superscript"/>
        </w:rPr>
        <w:footnoteReference w:id="9"/>
      </w:r>
      <w:r w:rsidR="00865DCB" w:rsidRPr="00466A48">
        <w:t xml:space="preserve"> contingency as precarious path-dependence and contingency as </w:t>
      </w:r>
      <w:proofErr w:type="spellStart"/>
      <w:r w:rsidR="009B3508" w:rsidRPr="00466A48">
        <w:t>codevelopment</w:t>
      </w:r>
      <w:proofErr w:type="spellEnd"/>
      <w:r w:rsidR="009B3508" w:rsidRPr="00466A48">
        <w:t xml:space="preserve"> </w:t>
      </w:r>
      <w:r w:rsidR="007B5C33" w:rsidRPr="00466A48">
        <w:t>relate dialectically</w:t>
      </w:r>
      <w:r w:rsidR="007C6171" w:rsidRPr="00466A48">
        <w:t xml:space="preserve">, </w:t>
      </w:r>
      <w:r w:rsidR="007C4C44" w:rsidRPr="00466A48">
        <w:t>though perhaps</w:t>
      </w:r>
      <w:r w:rsidR="007C6171" w:rsidRPr="00466A48">
        <w:t xml:space="preserve"> we’ve given the former terms somewhat more priority. </w:t>
      </w:r>
      <w:r w:rsidR="00F3471A" w:rsidRPr="00466A48">
        <w:t xml:space="preserve">My argument is that the contingencies within and of these two understandings, their tensions and intersections then and now, are integral to </w:t>
      </w:r>
      <w:r w:rsidR="00AE559F" w:rsidRPr="00466A48">
        <w:t>Romantic</w:t>
      </w:r>
      <w:r w:rsidR="00F3471A" w:rsidRPr="00466A48">
        <w:t>ism, with consequences for what we study and how we do so. There are a lot of ways to make an argument like this, but in “</w:t>
      </w:r>
      <w:r w:rsidR="000F784E" w:rsidRPr="00466A48">
        <w:t>the spirit of the age-of-the-spirit-of-the-age</w:t>
      </w:r>
      <w:r w:rsidR="002F62B6" w:rsidRPr="00466A48">
        <w:t>,</w:t>
      </w:r>
      <w:r w:rsidR="00F82DB3" w:rsidRPr="00466A48">
        <w:t>”</w:t>
      </w:r>
      <w:r w:rsidR="00F3471A" w:rsidRPr="00466A48">
        <w:t xml:space="preserve"> I’ve chosen to use the skylark as the “figure of these figures,” to employ some favourite formulae of </w:t>
      </w:r>
      <w:r w:rsidR="00AE559F" w:rsidRPr="00466A48">
        <w:t>Romantic</w:t>
      </w:r>
      <w:r w:rsidR="00F3471A" w:rsidRPr="00466A48">
        <w:t xml:space="preserve">ists since </w:t>
      </w:r>
      <w:r w:rsidR="00081CCF" w:rsidRPr="00466A48">
        <w:t xml:space="preserve">Paul </w:t>
      </w:r>
      <w:r w:rsidR="00F3471A" w:rsidRPr="00466A48">
        <w:t>de Man.</w:t>
      </w:r>
      <w:r w:rsidR="006333B8" w:rsidRPr="00466A48">
        <w:rPr>
          <w:rStyle w:val="FootnoteReference"/>
        </w:rPr>
        <w:footnoteReference w:id="10"/>
      </w:r>
      <w:r w:rsidR="00F3471A" w:rsidRPr="00466A48">
        <w:t xml:space="preserve"> The poems I </w:t>
      </w:r>
      <w:r w:rsidR="00484DE7" w:rsidRPr="00466A48">
        <w:t>read</w:t>
      </w:r>
      <w:r w:rsidR="00F3471A" w:rsidRPr="00466A48">
        <w:t xml:space="preserve"> (of many options I</w:t>
      </w:r>
      <w:r w:rsidR="00484DE7" w:rsidRPr="00466A48">
        <w:t xml:space="preserve">’ve chosen </w:t>
      </w:r>
      <w:r w:rsidR="00F3471A" w:rsidRPr="00466A48">
        <w:t xml:space="preserve">five) could be paraphrased as being “about” a skylark; they hang together on the rack of </w:t>
      </w:r>
      <w:r w:rsidR="00F3471A" w:rsidRPr="00466A48">
        <w:lastRenderedPageBreak/>
        <w:t xml:space="preserve">this symbol, and how they do so allegorizes </w:t>
      </w:r>
      <w:r w:rsidR="00AE559F" w:rsidRPr="00466A48">
        <w:t>Romantic</w:t>
      </w:r>
      <w:r w:rsidR="00F3471A" w:rsidRPr="00466A48">
        <w:t>ism’s “contingency.”</w:t>
      </w:r>
      <w:r w:rsidR="00A42BAD" w:rsidRPr="00466A48">
        <w:t xml:space="preserve"> I structure my </w:t>
      </w:r>
      <w:r w:rsidR="002F15B4" w:rsidRPr="00466A48">
        <w:t xml:space="preserve">essay’s </w:t>
      </w:r>
      <w:r w:rsidR="00A42BAD" w:rsidRPr="00466A48">
        <w:t>movement from poem to poem, then from poetry to theory, then from poetry-and-theory back to my scholarly situation, on the movement of these poetic skylarks</w:t>
      </w:r>
      <w:r w:rsidR="00FB2796" w:rsidRPr="00466A48">
        <w:t>.</w:t>
      </w:r>
    </w:p>
    <w:p w14:paraId="118DE353" w14:textId="3769E866" w:rsidR="00F3471A" w:rsidRPr="00466A48" w:rsidRDefault="00F3471A" w:rsidP="00B760EE">
      <w:pPr>
        <w:spacing w:line="480" w:lineRule="auto"/>
        <w:ind w:firstLine="720"/>
        <w:jc w:val="left"/>
      </w:pPr>
      <w:r w:rsidRPr="00466A48">
        <w:t xml:space="preserve">The most famous of these five skylarks is surely Percy Bysshe Shelley’s. Written as an “other poem” in his </w:t>
      </w:r>
      <w:r w:rsidRPr="00466A48">
        <w:rPr>
          <w:i/>
          <w:iCs/>
        </w:rPr>
        <w:t xml:space="preserve">Prometheus Unbound </w:t>
      </w:r>
      <w:r w:rsidRPr="00466A48">
        <w:t>(1820)</w:t>
      </w:r>
      <w:r w:rsidRPr="00466A48">
        <w:rPr>
          <w:i/>
          <w:iCs/>
        </w:rPr>
        <w:t xml:space="preserve"> </w:t>
      </w:r>
      <w:r w:rsidRPr="00466A48">
        <w:t>volume, Shelley’s “To a Skylark” showcases the poet’s formal virtuosity and revolutionary idealism. Opening with praise not for the skylark but for this “</w:t>
      </w:r>
      <w:ins w:id="7" w:author="Anna Wingfield" w:date="2024-03-14T13:05:00Z">
        <w:r w:rsidR="002E46DB">
          <w:t xml:space="preserve">. . . </w:t>
        </w:r>
      </w:ins>
      <w:r w:rsidRPr="00466A48">
        <w:t xml:space="preserve">blithe spirit! </w:t>
      </w:r>
      <w:ins w:id="8" w:author="Anna Wingfield" w:date="2024-03-14T13:05:00Z">
        <w:r w:rsidR="002E46DB">
          <w:t>/</w:t>
        </w:r>
      </w:ins>
      <w:del w:id="9" w:author="Anna Wingfield" w:date="2024-03-14T13:05:00Z">
        <w:r w:rsidRPr="00466A48" w:rsidDel="002E46DB">
          <w:delText>|</w:delText>
        </w:r>
      </w:del>
      <w:r w:rsidRPr="00466A48">
        <w:t xml:space="preserve"> Bird thou never wert,” the poem figures the skylark not as a bird but as a symbol of </w:t>
      </w:r>
      <w:r w:rsidR="00AE559F" w:rsidRPr="00466A48">
        <w:t>Romantic</w:t>
      </w:r>
      <w:r w:rsidRPr="00466A48">
        <w:t xml:space="preserve"> genius, soaring through a </w:t>
      </w:r>
      <w:proofErr w:type="spellStart"/>
      <w:r w:rsidRPr="00466A48">
        <w:t>systrophe</w:t>
      </w:r>
      <w:proofErr w:type="spellEnd"/>
      <w:r w:rsidRPr="00466A48">
        <w:t xml:space="preserve"> of nested similes, characteristic </w:t>
      </w:r>
      <w:r w:rsidR="00AE559F" w:rsidRPr="00466A48">
        <w:t>Romantic</w:t>
      </w:r>
      <w:r w:rsidRPr="00466A48">
        <w:t xml:space="preserve"> images, that reify its power and beauty—it’s like a cloud of fire, an unbodied joy, a star of heaven, an arrow of a silver sphere, the moon raining out its beams, a rain of melody, a poet hidden, a high-born maiden, a glow-worm golden, and a rose embowered—until “heaven is overflowed” with music, light, sympathy, colour, and scent “better than all measures” and “better than all treasures.” Shelley’s skylark is on the one hand a symbol of </w:t>
      </w:r>
      <w:r w:rsidR="00AE559F" w:rsidRPr="00466A48">
        <w:t>Romantic</w:t>
      </w:r>
      <w:r w:rsidRPr="00466A48">
        <w:t xml:space="preserve"> symbols and a symbol of </w:t>
      </w:r>
      <w:r w:rsidR="00AE559F" w:rsidRPr="00466A48">
        <w:t>Romantic</w:t>
      </w:r>
      <w:r w:rsidRPr="00466A48">
        <w:t>ism. It is pure figure, high figure, “scorner of the ground” in his proleptically gestalt terms. But on the other hand, the poet concludes by asking, “Teach us, sprite or bird, | What sweet thoughts are thine” and “What objects are the fountains | Of thy happy strain”; “Teach me half the gladness | That thy brain must know.”</w:t>
      </w:r>
      <w:r w:rsidR="006333B8" w:rsidRPr="00466A48">
        <w:rPr>
          <w:rStyle w:val="FootnoteReference"/>
        </w:rPr>
        <w:footnoteReference w:id="11"/>
      </w:r>
      <w:r w:rsidRPr="00466A48">
        <w:t xml:space="preserve"> This skylark is a speculative pedagogy driven by a desire to know what material grounds (objects, brain) facilitate figurative flights of fancy, or vice versa, a </w:t>
      </w:r>
      <w:r w:rsidR="001405E0" w:rsidRPr="00466A48">
        <w:t>sum</w:t>
      </w:r>
      <w:r w:rsidRPr="00466A48">
        <w:t xml:space="preserve"> of similes whose limit asymptotically approaches “reality.”</w:t>
      </w:r>
    </w:p>
    <w:p w14:paraId="0B568F18" w14:textId="5E397EF9" w:rsidR="00F3471A" w:rsidRPr="00466A48" w:rsidRDefault="00F3471A" w:rsidP="00B760EE">
      <w:pPr>
        <w:spacing w:line="480" w:lineRule="auto"/>
        <w:ind w:firstLine="720"/>
        <w:jc w:val="left"/>
      </w:pPr>
      <w:r w:rsidRPr="00466A48">
        <w:t xml:space="preserve">William Wordsworth’s two “To a </w:t>
      </w:r>
      <w:proofErr w:type="gramStart"/>
      <w:r w:rsidRPr="00466A48">
        <w:t>Sky-lark</w:t>
      </w:r>
      <w:proofErr w:type="gramEnd"/>
      <w:r w:rsidRPr="00466A48">
        <w:t xml:space="preserve">” poems likewise figure the bird as an ideal transcending the mundane. The first (1807) is a jaunty, exclamation-mark–ridden ballad in which the poet asks, before Shelley </w:t>
      </w:r>
      <w:r w:rsidR="00CC00BB" w:rsidRPr="00466A48">
        <w:t>and</w:t>
      </w:r>
      <w:r w:rsidRPr="00466A48">
        <w:t xml:space="preserve"> in a Shelleyan manner, the happy, strong-souled Lark to go “up </w:t>
      </w:r>
      <w:r w:rsidRPr="00466A48">
        <w:lastRenderedPageBreak/>
        <w:t xml:space="preserve">with me into the clouds” and to “guide me, till I find </w:t>
      </w:r>
      <w:ins w:id="10" w:author="Anna Wingfield" w:date="2024-03-14T13:14:00Z">
        <w:r w:rsidR="002A18DB">
          <w:t>/</w:t>
        </w:r>
      </w:ins>
      <w:del w:id="11" w:author="Anna Wingfield" w:date="2024-03-14T13:14:00Z">
        <w:r w:rsidRPr="00466A48" w:rsidDel="002A18DB">
          <w:delText>|</w:delText>
        </w:r>
      </w:del>
      <w:r w:rsidRPr="00466A48">
        <w:t xml:space="preserve"> That spot which seems so to thy mind.”</w:t>
      </w:r>
      <w:r w:rsidR="006333B8" w:rsidRPr="00466A48">
        <w:rPr>
          <w:rStyle w:val="FootnoteReference"/>
        </w:rPr>
        <w:footnoteReference w:id="12"/>
      </w:r>
      <w:r w:rsidRPr="00466A48">
        <w:t xml:space="preserve"> The second (1827) is three heroic sestets, its lines longer and slower than the first, as if Wordsworth had read Shelley’s poem and sought to revise it and his original (which also appears in the 1827 volume, indeed revised). Instead of singing only of the skylark in the sky, this poem opens by asking if the “Ethereal minstrel” “despise[s] the earth where cares abound” or fixes his heart on “thy nest upon the dewy ground.” However, it moves in a trajectory similar to the </w:t>
      </w:r>
      <w:proofErr w:type="gramStart"/>
      <w:r w:rsidRPr="00466A48">
        <w:t>former’s</w:t>
      </w:r>
      <w:proofErr w:type="gramEnd"/>
      <w:r w:rsidRPr="00466A48">
        <w:t xml:space="preserve">, if more earnest and less exuberant, when it encourages the skylark to soar “To the last point of vision, and beyond,” “to sing </w:t>
      </w:r>
      <w:ins w:id="12" w:author="Anna Wingfield" w:date="2024-03-14T13:15:00Z">
        <w:r w:rsidR="002A18DB">
          <w:t>/</w:t>
        </w:r>
      </w:ins>
      <w:del w:id="13" w:author="Anna Wingfield" w:date="2024-03-14T13:15:00Z">
        <w:r w:rsidRPr="00466A48" w:rsidDel="002A18DB">
          <w:delText>|</w:delText>
        </w:r>
      </w:del>
      <w:r w:rsidRPr="00466A48">
        <w:t xml:space="preserve"> All independent of the leafy spring,” and to “Leave to the Nightingale her shady wood,” that it might pour its “rapture more divine” upon the world.</w:t>
      </w:r>
      <w:r w:rsidR="007455B3" w:rsidRPr="00466A48">
        <w:t xml:space="preserve"> </w:t>
      </w:r>
      <w:r w:rsidRPr="00466A48">
        <w:t xml:space="preserve">Unlike the first poem’s unqualified praise of the skylark in metaphysical flight from the physical, this second poem also refigures the physical </w:t>
      </w:r>
      <w:r w:rsidRPr="00466A48">
        <w:rPr>
          <w:i/>
          <w:iCs/>
        </w:rPr>
        <w:t>as</w:t>
      </w:r>
      <w:r w:rsidRPr="00466A48">
        <w:t xml:space="preserve"> metaphysical, for the skylark is not merely heavenly but “True to the kindred points of Heaven and Home!”</w:t>
      </w:r>
      <w:r w:rsidR="006333B8" w:rsidRPr="00466A48">
        <w:rPr>
          <w:rStyle w:val="FootnoteReference"/>
        </w:rPr>
        <w:footnoteReference w:id="13"/>
      </w:r>
    </w:p>
    <w:p w14:paraId="12BC3814" w14:textId="5A7D0756" w:rsidR="00F3471A" w:rsidRPr="00466A48" w:rsidRDefault="00F3471A" w:rsidP="00B760EE">
      <w:pPr>
        <w:spacing w:line="480" w:lineRule="auto"/>
        <w:ind w:firstLine="630"/>
        <w:jc w:val="left"/>
        <w:sectPr w:rsidR="00F3471A" w:rsidRPr="00466A48" w:rsidSect="00125C56">
          <w:endnotePr>
            <w:numFmt w:val="decimal"/>
          </w:endnotePr>
          <w:type w:val="continuous"/>
          <w:pgSz w:w="12240" w:h="15840"/>
          <w:pgMar w:top="1440" w:right="1440" w:bottom="1440" w:left="1440" w:header="708" w:footer="708" w:gutter="0"/>
          <w:cols w:space="708"/>
          <w:docGrid w:linePitch="360"/>
        </w:sectPr>
      </w:pPr>
      <w:r w:rsidRPr="00466A48">
        <w:t xml:space="preserve">Before Wordsworth’s 1807 poem exclaims about “joy divine,” before Shelley’s 1820 poem proclaims the “rapture so divine,” and before Wordsworth’s 1827 poem revises this into a “rapture more divine,” farmer’s-boy-cum-London-cobbler and Aeolian harp maker Robert Bloomfield wrote of a skylark in his wildly popular </w:t>
      </w:r>
      <w:r w:rsidRPr="00466A48">
        <w:rPr>
          <w:i/>
          <w:iCs/>
        </w:rPr>
        <w:t xml:space="preserve">Farmer’s Boy </w:t>
      </w:r>
      <w:r w:rsidRPr="00466A48">
        <w:t xml:space="preserve">(1800). This georgic, which sold more copies than Wordsworth’s and Shelley’s volumes combined, precociously criticizes the skylark of these </w:t>
      </w:r>
      <w:r w:rsidR="00AE559F" w:rsidRPr="00466A48">
        <w:t>Romantic</w:t>
      </w:r>
      <w:r w:rsidRPr="00466A48">
        <w:t xml:space="preserve">s’ </w:t>
      </w:r>
      <w:r w:rsidR="00AE559F" w:rsidRPr="00466A48">
        <w:t>Romantic</w:t>
      </w:r>
      <w:r w:rsidRPr="00466A48">
        <w:t>s in a passage worth quoting entirely:</w:t>
      </w:r>
    </w:p>
    <w:p w14:paraId="59C01F1F" w14:textId="77777777" w:rsidR="00F3471A" w:rsidRPr="002A18DB" w:rsidRDefault="00F3471A">
      <w:pPr>
        <w:spacing w:line="480" w:lineRule="auto"/>
        <w:ind w:left="630"/>
        <w:contextualSpacing/>
        <w:jc w:val="left"/>
        <w:rPr>
          <w:sz w:val="36"/>
          <w:szCs w:val="32"/>
          <w:rPrChange w:id="14" w:author="Anna Wingfield" w:date="2024-03-14T13:18:00Z">
            <w:rPr>
              <w:sz w:val="28"/>
              <w:szCs w:val="24"/>
            </w:rPr>
          </w:rPrChange>
        </w:rPr>
        <w:pPrChange w:id="15" w:author="Anna Wingfield" w:date="2024-03-14T13:18:00Z">
          <w:pPr>
            <w:ind w:left="630"/>
            <w:jc w:val="left"/>
          </w:pPr>
        </w:pPrChange>
      </w:pPr>
      <w:r w:rsidRPr="002A18DB">
        <w:rPr>
          <w:sz w:val="22"/>
          <w:szCs w:val="21"/>
          <w:rPrChange w:id="16" w:author="Anna Wingfield" w:date="2024-03-14T13:18:00Z">
            <w:rPr>
              <w:sz w:val="20"/>
              <w:szCs w:val="18"/>
            </w:rPr>
          </w:rPrChange>
        </w:rPr>
        <w:t>But what can unassisted vision do?</w:t>
      </w:r>
    </w:p>
    <w:p w14:paraId="3A76C985" w14:textId="77777777" w:rsidR="00F3471A" w:rsidRPr="002A18DB" w:rsidRDefault="00F3471A">
      <w:pPr>
        <w:spacing w:line="480" w:lineRule="auto"/>
        <w:ind w:left="630" w:right="-45"/>
        <w:contextualSpacing/>
        <w:jc w:val="left"/>
        <w:rPr>
          <w:sz w:val="22"/>
          <w:szCs w:val="21"/>
          <w:rPrChange w:id="17" w:author="Anna Wingfield" w:date="2024-03-14T13:18:00Z">
            <w:rPr>
              <w:sz w:val="20"/>
              <w:szCs w:val="18"/>
            </w:rPr>
          </w:rPrChange>
        </w:rPr>
        <w:pPrChange w:id="18" w:author="Anna Wingfield" w:date="2024-03-14T13:18:00Z">
          <w:pPr>
            <w:ind w:left="630" w:right="-45"/>
            <w:jc w:val="left"/>
          </w:pPr>
        </w:pPrChange>
      </w:pPr>
      <w:r w:rsidRPr="002A18DB">
        <w:rPr>
          <w:sz w:val="22"/>
          <w:szCs w:val="21"/>
          <w:rPrChange w:id="19" w:author="Anna Wingfield" w:date="2024-03-14T13:18:00Z">
            <w:rPr>
              <w:sz w:val="20"/>
              <w:szCs w:val="18"/>
            </w:rPr>
          </w:rPrChange>
        </w:rPr>
        <w:t xml:space="preserve">What, but recoil where most it would </w:t>
      </w:r>
      <w:proofErr w:type="gramStart"/>
      <w:r w:rsidRPr="002A18DB">
        <w:rPr>
          <w:sz w:val="22"/>
          <w:szCs w:val="21"/>
          <w:rPrChange w:id="20" w:author="Anna Wingfield" w:date="2024-03-14T13:18:00Z">
            <w:rPr>
              <w:sz w:val="20"/>
              <w:szCs w:val="18"/>
            </w:rPr>
          </w:rPrChange>
        </w:rPr>
        <w:t>pursue;</w:t>
      </w:r>
      <w:proofErr w:type="gramEnd"/>
    </w:p>
    <w:p w14:paraId="7A1DC450" w14:textId="77777777" w:rsidR="00F3471A" w:rsidRPr="002A18DB" w:rsidRDefault="00F3471A">
      <w:pPr>
        <w:spacing w:line="480" w:lineRule="auto"/>
        <w:ind w:left="630" w:right="-45"/>
        <w:contextualSpacing/>
        <w:jc w:val="left"/>
        <w:rPr>
          <w:sz w:val="22"/>
          <w:szCs w:val="21"/>
          <w:rPrChange w:id="21" w:author="Anna Wingfield" w:date="2024-03-14T13:18:00Z">
            <w:rPr>
              <w:sz w:val="20"/>
              <w:szCs w:val="18"/>
            </w:rPr>
          </w:rPrChange>
        </w:rPr>
        <w:pPrChange w:id="22" w:author="Anna Wingfield" w:date="2024-03-14T13:18:00Z">
          <w:pPr>
            <w:ind w:left="630" w:right="-45"/>
            <w:jc w:val="left"/>
          </w:pPr>
        </w:pPrChange>
      </w:pPr>
      <w:r w:rsidRPr="002A18DB">
        <w:rPr>
          <w:sz w:val="22"/>
          <w:szCs w:val="21"/>
          <w:rPrChange w:id="23" w:author="Anna Wingfield" w:date="2024-03-14T13:18:00Z">
            <w:rPr>
              <w:sz w:val="20"/>
              <w:szCs w:val="18"/>
            </w:rPr>
          </w:rPrChange>
        </w:rPr>
        <w:t>His patient gaze but finish with a sigh,</w:t>
      </w:r>
    </w:p>
    <w:p w14:paraId="63011876" w14:textId="77777777" w:rsidR="00F3471A" w:rsidRPr="002A18DB" w:rsidRDefault="00F3471A">
      <w:pPr>
        <w:spacing w:line="480" w:lineRule="auto"/>
        <w:ind w:left="630" w:right="-45"/>
        <w:contextualSpacing/>
        <w:jc w:val="left"/>
        <w:rPr>
          <w:sz w:val="22"/>
          <w:szCs w:val="21"/>
          <w:rPrChange w:id="24" w:author="Anna Wingfield" w:date="2024-03-14T13:18:00Z">
            <w:rPr>
              <w:sz w:val="20"/>
              <w:szCs w:val="18"/>
            </w:rPr>
          </w:rPrChange>
        </w:rPr>
        <w:pPrChange w:id="25" w:author="Anna Wingfield" w:date="2024-03-14T13:18:00Z">
          <w:pPr>
            <w:ind w:left="630" w:right="-45"/>
            <w:jc w:val="left"/>
          </w:pPr>
        </w:pPrChange>
      </w:pPr>
      <w:r w:rsidRPr="002A18DB">
        <w:rPr>
          <w:sz w:val="22"/>
          <w:szCs w:val="21"/>
          <w:rPrChange w:id="26" w:author="Anna Wingfield" w:date="2024-03-14T13:18:00Z">
            <w:rPr>
              <w:sz w:val="20"/>
              <w:szCs w:val="18"/>
            </w:rPr>
          </w:rPrChange>
        </w:rPr>
        <w:lastRenderedPageBreak/>
        <w:t xml:space="preserve">When music waking speaks the </w:t>
      </w:r>
      <w:proofErr w:type="gramStart"/>
      <w:r w:rsidRPr="002A18DB">
        <w:rPr>
          <w:i/>
          <w:iCs/>
          <w:sz w:val="22"/>
          <w:szCs w:val="21"/>
          <w:rPrChange w:id="27" w:author="Anna Wingfield" w:date="2024-03-14T13:18:00Z">
            <w:rPr>
              <w:i/>
              <w:iCs/>
              <w:sz w:val="20"/>
              <w:szCs w:val="18"/>
            </w:rPr>
          </w:rPrChange>
        </w:rPr>
        <w:t>sky-lark</w:t>
      </w:r>
      <w:proofErr w:type="gramEnd"/>
      <w:r w:rsidRPr="002A18DB">
        <w:rPr>
          <w:sz w:val="22"/>
          <w:szCs w:val="21"/>
          <w:rPrChange w:id="28" w:author="Anna Wingfield" w:date="2024-03-14T13:18:00Z">
            <w:rPr>
              <w:sz w:val="20"/>
              <w:szCs w:val="18"/>
            </w:rPr>
          </w:rPrChange>
        </w:rPr>
        <w:t xml:space="preserve"> nigh.</w:t>
      </w:r>
    </w:p>
    <w:p w14:paraId="3C145A2F" w14:textId="77777777" w:rsidR="00F3471A" w:rsidRPr="002A18DB" w:rsidRDefault="00F3471A">
      <w:pPr>
        <w:spacing w:line="480" w:lineRule="auto"/>
        <w:ind w:left="630" w:right="-45"/>
        <w:contextualSpacing/>
        <w:jc w:val="left"/>
        <w:rPr>
          <w:sz w:val="22"/>
          <w:szCs w:val="21"/>
          <w:rPrChange w:id="29" w:author="Anna Wingfield" w:date="2024-03-14T13:18:00Z">
            <w:rPr>
              <w:sz w:val="20"/>
              <w:szCs w:val="18"/>
            </w:rPr>
          </w:rPrChange>
        </w:rPr>
        <w:pPrChange w:id="30" w:author="Anna Wingfield" w:date="2024-03-14T13:18:00Z">
          <w:pPr>
            <w:ind w:left="630" w:right="-45"/>
            <w:jc w:val="left"/>
          </w:pPr>
        </w:pPrChange>
      </w:pPr>
      <w:r w:rsidRPr="002A18DB">
        <w:rPr>
          <w:sz w:val="22"/>
          <w:szCs w:val="21"/>
          <w:rPrChange w:id="31" w:author="Anna Wingfield" w:date="2024-03-14T13:18:00Z">
            <w:rPr>
              <w:sz w:val="20"/>
              <w:szCs w:val="18"/>
            </w:rPr>
          </w:rPrChange>
        </w:rPr>
        <w:t>Just starting from the corn she cheerly sings,</w:t>
      </w:r>
    </w:p>
    <w:p w14:paraId="73D48574" w14:textId="77777777" w:rsidR="00F3471A" w:rsidRPr="002A18DB" w:rsidRDefault="00F3471A">
      <w:pPr>
        <w:spacing w:line="480" w:lineRule="auto"/>
        <w:ind w:left="630" w:right="-45"/>
        <w:contextualSpacing/>
        <w:jc w:val="left"/>
        <w:rPr>
          <w:sz w:val="22"/>
          <w:szCs w:val="21"/>
          <w:rPrChange w:id="32" w:author="Anna Wingfield" w:date="2024-03-14T13:18:00Z">
            <w:rPr>
              <w:sz w:val="20"/>
              <w:szCs w:val="18"/>
            </w:rPr>
          </w:rPrChange>
        </w:rPr>
        <w:pPrChange w:id="33" w:author="Anna Wingfield" w:date="2024-03-14T13:18:00Z">
          <w:pPr>
            <w:ind w:left="630" w:right="-45"/>
            <w:jc w:val="left"/>
          </w:pPr>
        </w:pPrChange>
      </w:pPr>
      <w:r w:rsidRPr="002A18DB">
        <w:rPr>
          <w:sz w:val="22"/>
          <w:szCs w:val="21"/>
          <w:rPrChange w:id="34" w:author="Anna Wingfield" w:date="2024-03-14T13:18:00Z">
            <w:rPr>
              <w:sz w:val="20"/>
              <w:szCs w:val="18"/>
            </w:rPr>
          </w:rPrChange>
        </w:rPr>
        <w:t xml:space="preserve">And trusts with conscious pride her downy </w:t>
      </w:r>
      <w:proofErr w:type="gramStart"/>
      <w:r w:rsidRPr="002A18DB">
        <w:rPr>
          <w:sz w:val="22"/>
          <w:szCs w:val="21"/>
          <w:rPrChange w:id="35" w:author="Anna Wingfield" w:date="2024-03-14T13:18:00Z">
            <w:rPr>
              <w:sz w:val="20"/>
              <w:szCs w:val="18"/>
            </w:rPr>
          </w:rPrChange>
        </w:rPr>
        <w:t>wings;</w:t>
      </w:r>
      <w:proofErr w:type="gramEnd"/>
    </w:p>
    <w:p w14:paraId="3B109ED0" w14:textId="77777777" w:rsidR="00F3471A" w:rsidRPr="002A18DB" w:rsidRDefault="00F3471A">
      <w:pPr>
        <w:spacing w:line="480" w:lineRule="auto"/>
        <w:ind w:left="630" w:right="-45"/>
        <w:contextualSpacing/>
        <w:jc w:val="left"/>
        <w:rPr>
          <w:sz w:val="22"/>
          <w:szCs w:val="21"/>
          <w:rPrChange w:id="36" w:author="Anna Wingfield" w:date="2024-03-14T13:18:00Z">
            <w:rPr>
              <w:sz w:val="20"/>
              <w:szCs w:val="18"/>
            </w:rPr>
          </w:rPrChange>
        </w:rPr>
        <w:pPrChange w:id="37" w:author="Anna Wingfield" w:date="2024-03-14T13:18:00Z">
          <w:pPr>
            <w:ind w:left="630" w:right="-45"/>
            <w:jc w:val="left"/>
          </w:pPr>
        </w:pPrChange>
      </w:pPr>
      <w:r w:rsidRPr="002A18DB">
        <w:rPr>
          <w:sz w:val="22"/>
          <w:szCs w:val="21"/>
          <w:rPrChange w:id="38" w:author="Anna Wingfield" w:date="2024-03-14T13:18:00Z">
            <w:rPr>
              <w:sz w:val="20"/>
              <w:szCs w:val="18"/>
            </w:rPr>
          </w:rPrChange>
        </w:rPr>
        <w:t xml:space="preserve">Still louder breathes, and in the face of </w:t>
      </w:r>
      <w:proofErr w:type="gramStart"/>
      <w:r w:rsidRPr="002A18DB">
        <w:rPr>
          <w:sz w:val="22"/>
          <w:szCs w:val="21"/>
          <w:rPrChange w:id="39" w:author="Anna Wingfield" w:date="2024-03-14T13:18:00Z">
            <w:rPr>
              <w:sz w:val="20"/>
              <w:szCs w:val="18"/>
            </w:rPr>
          </w:rPrChange>
        </w:rPr>
        <w:t>day</w:t>
      </w:r>
      <w:proofErr w:type="gramEnd"/>
    </w:p>
    <w:p w14:paraId="07A96C28" w14:textId="77777777" w:rsidR="00F3471A" w:rsidRPr="002A18DB" w:rsidRDefault="00F3471A">
      <w:pPr>
        <w:spacing w:line="480" w:lineRule="auto"/>
        <w:ind w:left="630" w:right="-45"/>
        <w:contextualSpacing/>
        <w:jc w:val="left"/>
        <w:rPr>
          <w:sz w:val="22"/>
          <w:szCs w:val="21"/>
          <w:rPrChange w:id="40" w:author="Anna Wingfield" w:date="2024-03-14T13:18:00Z">
            <w:rPr>
              <w:sz w:val="20"/>
              <w:szCs w:val="18"/>
            </w:rPr>
          </w:rPrChange>
        </w:rPr>
        <w:pPrChange w:id="41" w:author="Anna Wingfield" w:date="2024-03-14T13:18:00Z">
          <w:pPr>
            <w:ind w:left="630" w:right="-45"/>
            <w:jc w:val="left"/>
          </w:pPr>
        </w:pPrChange>
      </w:pPr>
      <w:r w:rsidRPr="002A18DB">
        <w:rPr>
          <w:sz w:val="22"/>
          <w:szCs w:val="21"/>
          <w:rPrChange w:id="42" w:author="Anna Wingfield" w:date="2024-03-14T13:18:00Z">
            <w:rPr>
              <w:sz w:val="20"/>
              <w:szCs w:val="18"/>
            </w:rPr>
          </w:rPrChange>
        </w:rPr>
        <w:t xml:space="preserve">Mounts </w:t>
      </w:r>
      <w:proofErr w:type="gramStart"/>
      <w:r w:rsidRPr="002A18DB">
        <w:rPr>
          <w:sz w:val="22"/>
          <w:szCs w:val="21"/>
          <w:rPrChange w:id="43" w:author="Anna Wingfield" w:date="2024-03-14T13:18:00Z">
            <w:rPr>
              <w:sz w:val="20"/>
              <w:szCs w:val="18"/>
            </w:rPr>
          </w:rPrChange>
        </w:rPr>
        <w:t>up, and</w:t>
      </w:r>
      <w:proofErr w:type="gramEnd"/>
      <w:r w:rsidRPr="002A18DB">
        <w:rPr>
          <w:sz w:val="22"/>
          <w:szCs w:val="21"/>
          <w:rPrChange w:id="44" w:author="Anna Wingfield" w:date="2024-03-14T13:18:00Z">
            <w:rPr>
              <w:sz w:val="20"/>
              <w:szCs w:val="18"/>
            </w:rPr>
          </w:rPrChange>
        </w:rPr>
        <w:t xml:space="preserve"> calls on </w:t>
      </w:r>
      <w:r w:rsidRPr="002A18DB">
        <w:rPr>
          <w:i/>
          <w:iCs/>
          <w:sz w:val="22"/>
          <w:szCs w:val="21"/>
          <w:rPrChange w:id="45" w:author="Anna Wingfield" w:date="2024-03-14T13:18:00Z">
            <w:rPr>
              <w:i/>
              <w:iCs/>
              <w:sz w:val="20"/>
              <w:szCs w:val="18"/>
            </w:rPr>
          </w:rPrChange>
        </w:rPr>
        <w:t>Giles</w:t>
      </w:r>
      <w:r w:rsidRPr="002A18DB">
        <w:rPr>
          <w:sz w:val="22"/>
          <w:szCs w:val="21"/>
          <w:rPrChange w:id="46" w:author="Anna Wingfield" w:date="2024-03-14T13:18:00Z">
            <w:rPr>
              <w:sz w:val="20"/>
              <w:szCs w:val="18"/>
            </w:rPr>
          </w:rPrChange>
        </w:rPr>
        <w:t xml:space="preserve"> to mark her way.</w:t>
      </w:r>
    </w:p>
    <w:p w14:paraId="09A6DECD" w14:textId="77777777" w:rsidR="00F3471A" w:rsidRPr="002A18DB" w:rsidRDefault="00F3471A">
      <w:pPr>
        <w:spacing w:line="480" w:lineRule="auto"/>
        <w:ind w:right="-45" w:firstLine="630"/>
        <w:contextualSpacing/>
        <w:jc w:val="left"/>
        <w:rPr>
          <w:sz w:val="22"/>
          <w:szCs w:val="21"/>
          <w:rPrChange w:id="47" w:author="Anna Wingfield" w:date="2024-03-14T13:18:00Z">
            <w:rPr>
              <w:sz w:val="20"/>
              <w:szCs w:val="18"/>
            </w:rPr>
          </w:rPrChange>
        </w:rPr>
        <w:pPrChange w:id="48" w:author="Anna Wingfield" w:date="2024-03-14T13:18:00Z">
          <w:pPr>
            <w:ind w:right="-45" w:firstLine="630"/>
            <w:jc w:val="left"/>
          </w:pPr>
        </w:pPrChange>
      </w:pPr>
      <w:r w:rsidRPr="002A18DB">
        <w:rPr>
          <w:sz w:val="22"/>
          <w:szCs w:val="21"/>
          <w:rPrChange w:id="49" w:author="Anna Wingfield" w:date="2024-03-14T13:18:00Z">
            <w:rPr>
              <w:sz w:val="20"/>
              <w:szCs w:val="18"/>
            </w:rPr>
          </w:rPrChange>
        </w:rPr>
        <w:t>Close to his eyes his hat he instant bends,</w:t>
      </w:r>
    </w:p>
    <w:p w14:paraId="61BE0EA6" w14:textId="77777777" w:rsidR="00F3471A" w:rsidRPr="002A18DB" w:rsidRDefault="00F3471A">
      <w:pPr>
        <w:spacing w:line="480" w:lineRule="auto"/>
        <w:ind w:right="-45" w:firstLine="630"/>
        <w:contextualSpacing/>
        <w:jc w:val="left"/>
        <w:rPr>
          <w:sz w:val="22"/>
          <w:szCs w:val="21"/>
          <w:rPrChange w:id="50" w:author="Anna Wingfield" w:date="2024-03-14T13:18:00Z">
            <w:rPr>
              <w:sz w:val="20"/>
              <w:szCs w:val="18"/>
            </w:rPr>
          </w:rPrChange>
        </w:rPr>
        <w:pPrChange w:id="51" w:author="Anna Wingfield" w:date="2024-03-14T13:18:00Z">
          <w:pPr>
            <w:ind w:right="-45" w:firstLine="630"/>
            <w:jc w:val="left"/>
          </w:pPr>
        </w:pPrChange>
      </w:pPr>
      <w:r w:rsidRPr="002A18DB">
        <w:rPr>
          <w:sz w:val="22"/>
          <w:szCs w:val="21"/>
          <w:rPrChange w:id="52" w:author="Anna Wingfield" w:date="2024-03-14T13:18:00Z">
            <w:rPr>
              <w:sz w:val="20"/>
              <w:szCs w:val="18"/>
            </w:rPr>
          </w:rPrChange>
        </w:rPr>
        <w:t xml:space="preserve">And forms a friendly telescope, that </w:t>
      </w:r>
      <w:proofErr w:type="gramStart"/>
      <w:r w:rsidRPr="002A18DB">
        <w:rPr>
          <w:sz w:val="22"/>
          <w:szCs w:val="21"/>
          <w:rPrChange w:id="53" w:author="Anna Wingfield" w:date="2024-03-14T13:18:00Z">
            <w:rPr>
              <w:sz w:val="20"/>
              <w:szCs w:val="18"/>
            </w:rPr>
          </w:rPrChange>
        </w:rPr>
        <w:t>lends</w:t>
      </w:r>
      <w:proofErr w:type="gramEnd"/>
    </w:p>
    <w:p w14:paraId="5344EEA3" w14:textId="77777777" w:rsidR="00F3471A" w:rsidRPr="002A18DB" w:rsidRDefault="00F3471A">
      <w:pPr>
        <w:spacing w:line="480" w:lineRule="auto"/>
        <w:ind w:right="-45" w:firstLine="630"/>
        <w:contextualSpacing/>
        <w:jc w:val="left"/>
        <w:rPr>
          <w:sz w:val="22"/>
          <w:szCs w:val="21"/>
          <w:rPrChange w:id="54" w:author="Anna Wingfield" w:date="2024-03-14T13:18:00Z">
            <w:rPr>
              <w:sz w:val="20"/>
              <w:szCs w:val="18"/>
            </w:rPr>
          </w:rPrChange>
        </w:rPr>
        <w:pPrChange w:id="55" w:author="Anna Wingfield" w:date="2024-03-14T13:18:00Z">
          <w:pPr>
            <w:ind w:right="-45" w:firstLine="630"/>
            <w:jc w:val="left"/>
          </w:pPr>
        </w:pPrChange>
      </w:pPr>
      <w:r w:rsidRPr="002A18DB">
        <w:rPr>
          <w:sz w:val="22"/>
          <w:szCs w:val="21"/>
          <w:rPrChange w:id="56" w:author="Anna Wingfield" w:date="2024-03-14T13:18:00Z">
            <w:rPr>
              <w:sz w:val="20"/>
              <w:szCs w:val="18"/>
            </w:rPr>
          </w:rPrChange>
        </w:rPr>
        <w:t>Just aid enough to dull the glaring light,</w:t>
      </w:r>
    </w:p>
    <w:p w14:paraId="1683D87B" w14:textId="77777777" w:rsidR="00F3471A" w:rsidRPr="002A18DB" w:rsidRDefault="00F3471A">
      <w:pPr>
        <w:spacing w:line="480" w:lineRule="auto"/>
        <w:ind w:right="-45" w:firstLine="630"/>
        <w:contextualSpacing/>
        <w:jc w:val="left"/>
        <w:rPr>
          <w:sz w:val="22"/>
          <w:szCs w:val="21"/>
          <w:rPrChange w:id="57" w:author="Anna Wingfield" w:date="2024-03-14T13:18:00Z">
            <w:rPr>
              <w:sz w:val="20"/>
              <w:szCs w:val="18"/>
            </w:rPr>
          </w:rPrChange>
        </w:rPr>
        <w:pPrChange w:id="58" w:author="Anna Wingfield" w:date="2024-03-14T13:18:00Z">
          <w:pPr>
            <w:ind w:right="-45" w:firstLine="630"/>
            <w:jc w:val="left"/>
          </w:pPr>
        </w:pPrChange>
      </w:pPr>
      <w:r w:rsidRPr="002A18DB">
        <w:rPr>
          <w:sz w:val="22"/>
          <w:szCs w:val="21"/>
          <w:rPrChange w:id="59" w:author="Anna Wingfield" w:date="2024-03-14T13:18:00Z">
            <w:rPr>
              <w:sz w:val="20"/>
              <w:szCs w:val="18"/>
            </w:rPr>
          </w:rPrChange>
        </w:rPr>
        <w:t xml:space="preserve">And place the </w:t>
      </w:r>
      <w:proofErr w:type="spellStart"/>
      <w:r w:rsidRPr="002A18DB">
        <w:rPr>
          <w:sz w:val="22"/>
          <w:szCs w:val="21"/>
          <w:rPrChange w:id="60" w:author="Anna Wingfield" w:date="2024-03-14T13:18:00Z">
            <w:rPr>
              <w:sz w:val="20"/>
              <w:szCs w:val="18"/>
            </w:rPr>
          </w:rPrChange>
        </w:rPr>
        <w:t>wand’ring</w:t>
      </w:r>
      <w:proofErr w:type="spellEnd"/>
      <w:r w:rsidRPr="002A18DB">
        <w:rPr>
          <w:sz w:val="22"/>
          <w:szCs w:val="21"/>
          <w:rPrChange w:id="61" w:author="Anna Wingfield" w:date="2024-03-14T13:18:00Z">
            <w:rPr>
              <w:sz w:val="20"/>
              <w:szCs w:val="18"/>
            </w:rPr>
          </w:rPrChange>
        </w:rPr>
        <w:t xml:space="preserve"> bird before his </w:t>
      </w:r>
      <w:proofErr w:type="gramStart"/>
      <w:r w:rsidRPr="002A18DB">
        <w:rPr>
          <w:sz w:val="22"/>
          <w:szCs w:val="21"/>
          <w:rPrChange w:id="62" w:author="Anna Wingfield" w:date="2024-03-14T13:18:00Z">
            <w:rPr>
              <w:sz w:val="20"/>
              <w:szCs w:val="18"/>
            </w:rPr>
          </w:rPrChange>
        </w:rPr>
        <w:t>sight;</w:t>
      </w:r>
      <w:proofErr w:type="gramEnd"/>
    </w:p>
    <w:p w14:paraId="5B14A46C" w14:textId="77777777" w:rsidR="00F3471A" w:rsidRPr="002A18DB" w:rsidRDefault="00F3471A">
      <w:pPr>
        <w:spacing w:line="480" w:lineRule="auto"/>
        <w:ind w:right="-45" w:firstLine="630"/>
        <w:contextualSpacing/>
        <w:jc w:val="left"/>
        <w:rPr>
          <w:sz w:val="22"/>
          <w:szCs w:val="21"/>
          <w:rPrChange w:id="63" w:author="Anna Wingfield" w:date="2024-03-14T13:18:00Z">
            <w:rPr>
              <w:sz w:val="20"/>
              <w:szCs w:val="18"/>
            </w:rPr>
          </w:rPrChange>
        </w:rPr>
        <w:pPrChange w:id="64" w:author="Anna Wingfield" w:date="2024-03-14T13:18:00Z">
          <w:pPr>
            <w:ind w:right="-45" w:firstLine="630"/>
            <w:jc w:val="left"/>
          </w:pPr>
        </w:pPrChange>
      </w:pPr>
      <w:r w:rsidRPr="002A18DB">
        <w:rPr>
          <w:sz w:val="22"/>
          <w:szCs w:val="21"/>
          <w:rPrChange w:id="65" w:author="Anna Wingfield" w:date="2024-03-14T13:18:00Z">
            <w:rPr>
              <w:sz w:val="20"/>
              <w:szCs w:val="18"/>
            </w:rPr>
          </w:rPrChange>
        </w:rPr>
        <w:t>Yet oft beneath a cloud she sweeps along,</w:t>
      </w:r>
    </w:p>
    <w:p w14:paraId="41F4B6D9" w14:textId="77777777" w:rsidR="00F3471A" w:rsidRPr="002A18DB" w:rsidRDefault="00F3471A">
      <w:pPr>
        <w:spacing w:line="480" w:lineRule="auto"/>
        <w:ind w:right="-45" w:firstLine="630"/>
        <w:contextualSpacing/>
        <w:jc w:val="left"/>
        <w:rPr>
          <w:sz w:val="22"/>
          <w:szCs w:val="21"/>
          <w:rPrChange w:id="66" w:author="Anna Wingfield" w:date="2024-03-14T13:18:00Z">
            <w:rPr>
              <w:sz w:val="20"/>
              <w:szCs w:val="18"/>
            </w:rPr>
          </w:rPrChange>
        </w:rPr>
        <w:pPrChange w:id="67" w:author="Anna Wingfield" w:date="2024-03-14T13:18:00Z">
          <w:pPr>
            <w:ind w:right="-45" w:firstLine="630"/>
            <w:jc w:val="left"/>
          </w:pPr>
        </w:pPrChange>
      </w:pPr>
      <w:r w:rsidRPr="002A18DB">
        <w:rPr>
          <w:sz w:val="22"/>
          <w:szCs w:val="21"/>
          <w:rPrChange w:id="68" w:author="Anna Wingfield" w:date="2024-03-14T13:18:00Z">
            <w:rPr>
              <w:sz w:val="20"/>
              <w:szCs w:val="18"/>
            </w:rPr>
          </w:rPrChange>
        </w:rPr>
        <w:t xml:space="preserve">Lost for </w:t>
      </w:r>
      <w:proofErr w:type="spellStart"/>
      <w:r w:rsidRPr="002A18DB">
        <w:rPr>
          <w:sz w:val="22"/>
          <w:szCs w:val="21"/>
          <w:rPrChange w:id="69" w:author="Anna Wingfield" w:date="2024-03-14T13:18:00Z">
            <w:rPr>
              <w:sz w:val="20"/>
              <w:szCs w:val="18"/>
            </w:rPr>
          </w:rPrChange>
        </w:rPr>
        <w:t>awhile</w:t>
      </w:r>
      <w:proofErr w:type="spellEnd"/>
      <w:r w:rsidRPr="002A18DB">
        <w:rPr>
          <w:sz w:val="22"/>
          <w:szCs w:val="21"/>
          <w:rPrChange w:id="70" w:author="Anna Wingfield" w:date="2024-03-14T13:18:00Z">
            <w:rPr>
              <w:sz w:val="20"/>
              <w:szCs w:val="18"/>
            </w:rPr>
          </w:rPrChange>
        </w:rPr>
        <w:t>, yet pours her varied song:</w:t>
      </w:r>
    </w:p>
    <w:p w14:paraId="64178716" w14:textId="77777777" w:rsidR="00F3471A" w:rsidRPr="002A18DB" w:rsidRDefault="00F3471A">
      <w:pPr>
        <w:spacing w:line="480" w:lineRule="auto"/>
        <w:ind w:right="-45" w:firstLine="630"/>
        <w:contextualSpacing/>
        <w:jc w:val="left"/>
        <w:rPr>
          <w:sz w:val="22"/>
          <w:szCs w:val="21"/>
          <w:rPrChange w:id="71" w:author="Anna Wingfield" w:date="2024-03-14T13:18:00Z">
            <w:rPr>
              <w:sz w:val="20"/>
              <w:szCs w:val="18"/>
            </w:rPr>
          </w:rPrChange>
        </w:rPr>
        <w:pPrChange w:id="72" w:author="Anna Wingfield" w:date="2024-03-14T13:18:00Z">
          <w:pPr>
            <w:ind w:right="-45" w:firstLine="630"/>
            <w:jc w:val="left"/>
          </w:pPr>
        </w:pPrChange>
      </w:pPr>
      <w:r w:rsidRPr="002A18DB">
        <w:rPr>
          <w:sz w:val="22"/>
          <w:szCs w:val="21"/>
          <w:rPrChange w:id="73" w:author="Anna Wingfield" w:date="2024-03-14T13:18:00Z">
            <w:rPr>
              <w:sz w:val="20"/>
              <w:szCs w:val="18"/>
            </w:rPr>
          </w:rPrChange>
        </w:rPr>
        <w:t>He views the spot, and as the cloud moves by,</w:t>
      </w:r>
    </w:p>
    <w:p w14:paraId="75A6322D" w14:textId="77777777" w:rsidR="00F3471A" w:rsidRPr="002A18DB" w:rsidRDefault="00F3471A">
      <w:pPr>
        <w:spacing w:line="480" w:lineRule="auto"/>
        <w:ind w:right="-45" w:firstLine="630"/>
        <w:contextualSpacing/>
        <w:jc w:val="left"/>
        <w:rPr>
          <w:sz w:val="22"/>
          <w:szCs w:val="21"/>
          <w:rPrChange w:id="74" w:author="Anna Wingfield" w:date="2024-03-14T13:18:00Z">
            <w:rPr>
              <w:sz w:val="20"/>
              <w:szCs w:val="18"/>
            </w:rPr>
          </w:rPrChange>
        </w:rPr>
        <w:pPrChange w:id="75" w:author="Anna Wingfield" w:date="2024-03-14T13:18:00Z">
          <w:pPr>
            <w:ind w:right="-45" w:firstLine="630"/>
            <w:jc w:val="left"/>
          </w:pPr>
        </w:pPrChange>
      </w:pPr>
      <w:proofErr w:type="gramStart"/>
      <w:r w:rsidRPr="002A18DB">
        <w:rPr>
          <w:sz w:val="22"/>
          <w:szCs w:val="21"/>
          <w:rPrChange w:id="76" w:author="Anna Wingfield" w:date="2024-03-14T13:18:00Z">
            <w:rPr>
              <w:sz w:val="20"/>
              <w:szCs w:val="18"/>
            </w:rPr>
          </w:rPrChange>
        </w:rPr>
        <w:t>Again</w:t>
      </w:r>
      <w:proofErr w:type="gramEnd"/>
      <w:r w:rsidRPr="002A18DB">
        <w:rPr>
          <w:sz w:val="22"/>
          <w:szCs w:val="21"/>
          <w:rPrChange w:id="77" w:author="Anna Wingfield" w:date="2024-03-14T13:18:00Z">
            <w:rPr>
              <w:sz w:val="20"/>
              <w:szCs w:val="18"/>
            </w:rPr>
          </w:rPrChange>
        </w:rPr>
        <w:t xml:space="preserve"> she stretches up the clear blue sky;</w:t>
      </w:r>
    </w:p>
    <w:p w14:paraId="03DFEABA" w14:textId="77777777" w:rsidR="00F3471A" w:rsidRPr="002A18DB" w:rsidRDefault="00F3471A">
      <w:pPr>
        <w:spacing w:line="480" w:lineRule="auto"/>
        <w:ind w:right="-45" w:firstLine="630"/>
        <w:contextualSpacing/>
        <w:jc w:val="left"/>
        <w:rPr>
          <w:sz w:val="22"/>
          <w:szCs w:val="21"/>
          <w:rPrChange w:id="78" w:author="Anna Wingfield" w:date="2024-03-14T13:18:00Z">
            <w:rPr>
              <w:sz w:val="20"/>
              <w:szCs w:val="18"/>
            </w:rPr>
          </w:rPrChange>
        </w:rPr>
        <w:pPrChange w:id="79" w:author="Anna Wingfield" w:date="2024-03-14T13:18:00Z">
          <w:pPr>
            <w:ind w:right="-45" w:firstLine="630"/>
            <w:jc w:val="left"/>
          </w:pPr>
        </w:pPrChange>
      </w:pPr>
      <w:r w:rsidRPr="002A18DB">
        <w:rPr>
          <w:sz w:val="22"/>
          <w:szCs w:val="21"/>
          <w:rPrChange w:id="80" w:author="Anna Wingfield" w:date="2024-03-14T13:18:00Z">
            <w:rPr>
              <w:sz w:val="20"/>
              <w:szCs w:val="18"/>
            </w:rPr>
          </w:rPrChange>
        </w:rPr>
        <w:t xml:space="preserve">Her form, her motion, </w:t>
      </w:r>
      <w:proofErr w:type="spellStart"/>
      <w:r w:rsidRPr="002A18DB">
        <w:rPr>
          <w:sz w:val="22"/>
          <w:szCs w:val="21"/>
          <w:rPrChange w:id="81" w:author="Anna Wingfield" w:date="2024-03-14T13:18:00Z">
            <w:rPr>
              <w:sz w:val="20"/>
              <w:szCs w:val="18"/>
            </w:rPr>
          </w:rPrChange>
        </w:rPr>
        <w:t>undistinguish’d</w:t>
      </w:r>
      <w:proofErr w:type="spellEnd"/>
      <w:r w:rsidRPr="002A18DB">
        <w:rPr>
          <w:sz w:val="22"/>
          <w:szCs w:val="21"/>
          <w:rPrChange w:id="82" w:author="Anna Wingfield" w:date="2024-03-14T13:18:00Z">
            <w:rPr>
              <w:sz w:val="20"/>
              <w:szCs w:val="18"/>
            </w:rPr>
          </w:rPrChange>
        </w:rPr>
        <w:t xml:space="preserve"> </w:t>
      </w:r>
      <w:proofErr w:type="gramStart"/>
      <w:r w:rsidRPr="002A18DB">
        <w:rPr>
          <w:sz w:val="22"/>
          <w:szCs w:val="21"/>
          <w:rPrChange w:id="83" w:author="Anna Wingfield" w:date="2024-03-14T13:18:00Z">
            <w:rPr>
              <w:sz w:val="20"/>
              <w:szCs w:val="18"/>
            </w:rPr>
          </w:rPrChange>
        </w:rPr>
        <w:t>quite</w:t>
      </w:r>
      <w:proofErr w:type="gramEnd"/>
      <w:r w:rsidRPr="002A18DB">
        <w:rPr>
          <w:sz w:val="22"/>
          <w:szCs w:val="21"/>
          <w:rPrChange w:id="84" w:author="Anna Wingfield" w:date="2024-03-14T13:18:00Z">
            <w:rPr>
              <w:sz w:val="20"/>
              <w:szCs w:val="18"/>
            </w:rPr>
          </w:rPrChange>
        </w:rPr>
        <w:t>,</w:t>
      </w:r>
    </w:p>
    <w:p w14:paraId="403C9725" w14:textId="77777777" w:rsidR="00F3471A" w:rsidRPr="002A18DB" w:rsidRDefault="00F3471A">
      <w:pPr>
        <w:spacing w:line="480" w:lineRule="auto"/>
        <w:ind w:firstLine="630"/>
        <w:contextualSpacing/>
        <w:jc w:val="left"/>
        <w:rPr>
          <w:sz w:val="22"/>
          <w:szCs w:val="21"/>
          <w:rPrChange w:id="85" w:author="Anna Wingfield" w:date="2024-03-14T13:18:00Z">
            <w:rPr>
              <w:sz w:val="20"/>
              <w:szCs w:val="18"/>
            </w:rPr>
          </w:rPrChange>
        </w:rPr>
        <w:pPrChange w:id="86" w:author="Anna Wingfield" w:date="2024-03-14T13:18:00Z">
          <w:pPr>
            <w:ind w:firstLine="630"/>
            <w:jc w:val="left"/>
          </w:pPr>
        </w:pPrChange>
      </w:pPr>
      <w:r w:rsidRPr="002A18DB">
        <w:rPr>
          <w:sz w:val="22"/>
          <w:szCs w:val="21"/>
          <w:rPrChange w:id="87" w:author="Anna Wingfield" w:date="2024-03-14T13:18:00Z">
            <w:rPr>
              <w:sz w:val="20"/>
              <w:szCs w:val="18"/>
            </w:rPr>
          </w:rPrChange>
        </w:rPr>
        <w:t>Save when she wheels direct from shade to light:</w:t>
      </w:r>
    </w:p>
    <w:p w14:paraId="6F7F3B68" w14:textId="77777777" w:rsidR="00F3471A" w:rsidRPr="002A18DB" w:rsidRDefault="00F3471A">
      <w:pPr>
        <w:spacing w:line="480" w:lineRule="auto"/>
        <w:ind w:right="-45" w:firstLine="630"/>
        <w:contextualSpacing/>
        <w:jc w:val="left"/>
        <w:rPr>
          <w:sz w:val="22"/>
          <w:szCs w:val="21"/>
          <w:rPrChange w:id="88" w:author="Anna Wingfield" w:date="2024-03-14T13:18:00Z">
            <w:rPr>
              <w:sz w:val="20"/>
              <w:szCs w:val="18"/>
            </w:rPr>
          </w:rPrChange>
        </w:rPr>
        <w:pPrChange w:id="89" w:author="Anna Wingfield" w:date="2024-03-14T13:18:00Z">
          <w:pPr>
            <w:ind w:right="-45" w:firstLine="630"/>
            <w:jc w:val="left"/>
          </w:pPr>
        </w:pPrChange>
      </w:pPr>
      <w:r w:rsidRPr="002A18DB">
        <w:rPr>
          <w:sz w:val="22"/>
          <w:szCs w:val="21"/>
          <w:rPrChange w:id="90" w:author="Anna Wingfield" w:date="2024-03-14T13:18:00Z">
            <w:rPr>
              <w:sz w:val="20"/>
              <w:szCs w:val="18"/>
            </w:rPr>
          </w:rPrChange>
        </w:rPr>
        <w:t xml:space="preserve">The </w:t>
      </w:r>
      <w:proofErr w:type="spellStart"/>
      <w:r w:rsidRPr="002A18DB">
        <w:rPr>
          <w:sz w:val="22"/>
          <w:szCs w:val="21"/>
          <w:rPrChange w:id="91" w:author="Anna Wingfield" w:date="2024-03-14T13:18:00Z">
            <w:rPr>
              <w:sz w:val="20"/>
              <w:szCs w:val="18"/>
            </w:rPr>
          </w:rPrChange>
        </w:rPr>
        <w:t>flutt’ring</w:t>
      </w:r>
      <w:proofErr w:type="spellEnd"/>
      <w:r w:rsidRPr="002A18DB">
        <w:rPr>
          <w:sz w:val="22"/>
          <w:szCs w:val="21"/>
          <w:rPrChange w:id="92" w:author="Anna Wingfield" w:date="2024-03-14T13:18:00Z">
            <w:rPr>
              <w:sz w:val="20"/>
              <w:szCs w:val="18"/>
            </w:rPr>
          </w:rPrChange>
        </w:rPr>
        <w:t xml:space="preserve"> songstress a mere speck became,</w:t>
      </w:r>
    </w:p>
    <w:p w14:paraId="7F17043B" w14:textId="77777777" w:rsidR="00F3471A" w:rsidRPr="002A18DB" w:rsidRDefault="00F3471A">
      <w:pPr>
        <w:spacing w:line="480" w:lineRule="auto"/>
        <w:ind w:right="-45" w:firstLine="630"/>
        <w:contextualSpacing/>
        <w:jc w:val="left"/>
        <w:rPr>
          <w:sz w:val="22"/>
          <w:szCs w:val="21"/>
          <w:rPrChange w:id="93" w:author="Anna Wingfield" w:date="2024-03-14T13:18:00Z">
            <w:rPr>
              <w:sz w:val="20"/>
              <w:szCs w:val="18"/>
            </w:rPr>
          </w:rPrChange>
        </w:rPr>
        <w:pPrChange w:id="94" w:author="Anna Wingfield" w:date="2024-03-14T13:18:00Z">
          <w:pPr>
            <w:ind w:right="-45" w:firstLine="630"/>
            <w:jc w:val="left"/>
          </w:pPr>
        </w:pPrChange>
      </w:pPr>
      <w:r w:rsidRPr="002A18DB">
        <w:rPr>
          <w:sz w:val="22"/>
          <w:szCs w:val="21"/>
          <w:rPrChange w:id="95" w:author="Anna Wingfield" w:date="2024-03-14T13:18:00Z">
            <w:rPr>
              <w:sz w:val="20"/>
              <w:szCs w:val="18"/>
            </w:rPr>
          </w:rPrChange>
        </w:rPr>
        <w:t xml:space="preserve">Like fancy’s floating bubbles in a </w:t>
      </w:r>
      <w:proofErr w:type="gramStart"/>
      <w:r w:rsidRPr="002A18DB">
        <w:rPr>
          <w:sz w:val="22"/>
          <w:szCs w:val="21"/>
          <w:rPrChange w:id="96" w:author="Anna Wingfield" w:date="2024-03-14T13:18:00Z">
            <w:rPr>
              <w:sz w:val="20"/>
              <w:szCs w:val="18"/>
            </w:rPr>
          </w:rPrChange>
        </w:rPr>
        <w:t>dream;</w:t>
      </w:r>
      <w:proofErr w:type="gramEnd"/>
    </w:p>
    <w:p w14:paraId="310A4A97" w14:textId="77777777" w:rsidR="00F3471A" w:rsidRPr="002A18DB" w:rsidRDefault="00F3471A">
      <w:pPr>
        <w:spacing w:line="480" w:lineRule="auto"/>
        <w:ind w:right="-45" w:firstLine="630"/>
        <w:contextualSpacing/>
        <w:jc w:val="left"/>
        <w:rPr>
          <w:sz w:val="22"/>
          <w:szCs w:val="21"/>
          <w:rPrChange w:id="97" w:author="Anna Wingfield" w:date="2024-03-14T13:18:00Z">
            <w:rPr>
              <w:sz w:val="20"/>
              <w:szCs w:val="18"/>
            </w:rPr>
          </w:rPrChange>
        </w:rPr>
        <w:pPrChange w:id="98" w:author="Anna Wingfield" w:date="2024-03-14T13:18:00Z">
          <w:pPr>
            <w:ind w:right="-45" w:firstLine="630"/>
            <w:jc w:val="left"/>
          </w:pPr>
        </w:pPrChange>
      </w:pPr>
      <w:r w:rsidRPr="002A18DB">
        <w:rPr>
          <w:sz w:val="22"/>
          <w:szCs w:val="21"/>
          <w:rPrChange w:id="99" w:author="Anna Wingfield" w:date="2024-03-14T13:18:00Z">
            <w:rPr>
              <w:sz w:val="20"/>
              <w:szCs w:val="18"/>
            </w:rPr>
          </w:rPrChange>
        </w:rPr>
        <w:t>He sees her yet, but yielding to repose,</w:t>
      </w:r>
    </w:p>
    <w:p w14:paraId="72DC3FC5" w14:textId="77777777" w:rsidR="00F3471A" w:rsidRPr="002A18DB" w:rsidRDefault="00F3471A">
      <w:pPr>
        <w:spacing w:line="480" w:lineRule="auto"/>
        <w:ind w:right="-45" w:firstLine="630"/>
        <w:contextualSpacing/>
        <w:jc w:val="left"/>
        <w:rPr>
          <w:sz w:val="22"/>
          <w:szCs w:val="21"/>
          <w:rPrChange w:id="100" w:author="Anna Wingfield" w:date="2024-03-14T13:18:00Z">
            <w:rPr>
              <w:sz w:val="20"/>
              <w:szCs w:val="18"/>
            </w:rPr>
          </w:rPrChange>
        </w:rPr>
        <w:pPrChange w:id="101" w:author="Anna Wingfield" w:date="2024-03-14T13:18:00Z">
          <w:pPr>
            <w:ind w:right="-45" w:firstLine="630"/>
            <w:jc w:val="left"/>
          </w:pPr>
        </w:pPrChange>
      </w:pPr>
      <w:r w:rsidRPr="002A18DB">
        <w:rPr>
          <w:sz w:val="22"/>
          <w:szCs w:val="21"/>
          <w:rPrChange w:id="102" w:author="Anna Wingfield" w:date="2024-03-14T13:18:00Z">
            <w:rPr>
              <w:sz w:val="20"/>
              <w:szCs w:val="18"/>
            </w:rPr>
          </w:rPrChange>
        </w:rPr>
        <w:t>Unwittingly his jaded eyelids close.</w:t>
      </w:r>
    </w:p>
    <w:p w14:paraId="06875C42" w14:textId="77777777" w:rsidR="00F3471A" w:rsidRPr="002A18DB" w:rsidRDefault="00F3471A">
      <w:pPr>
        <w:spacing w:line="480" w:lineRule="auto"/>
        <w:ind w:right="-45" w:firstLine="630"/>
        <w:contextualSpacing/>
        <w:jc w:val="left"/>
        <w:rPr>
          <w:sz w:val="22"/>
          <w:szCs w:val="21"/>
          <w:rPrChange w:id="103" w:author="Anna Wingfield" w:date="2024-03-14T13:18:00Z">
            <w:rPr>
              <w:sz w:val="20"/>
              <w:szCs w:val="18"/>
            </w:rPr>
          </w:rPrChange>
        </w:rPr>
        <w:pPrChange w:id="104" w:author="Anna Wingfield" w:date="2024-03-14T13:18:00Z">
          <w:pPr>
            <w:ind w:right="-45" w:firstLine="630"/>
            <w:jc w:val="left"/>
          </w:pPr>
        </w:pPrChange>
      </w:pPr>
      <w:r w:rsidRPr="002A18DB">
        <w:rPr>
          <w:sz w:val="22"/>
          <w:szCs w:val="21"/>
          <w:rPrChange w:id="105" w:author="Anna Wingfield" w:date="2024-03-14T13:18:00Z">
            <w:rPr>
              <w:sz w:val="20"/>
              <w:szCs w:val="18"/>
            </w:rPr>
          </w:rPrChange>
        </w:rPr>
        <w:t>Delicious sleep! From sleep who could forbear,</w:t>
      </w:r>
    </w:p>
    <w:p w14:paraId="362C4B02" w14:textId="18D59BB7" w:rsidR="00F3471A" w:rsidRPr="002A18DB" w:rsidRDefault="00F3471A">
      <w:pPr>
        <w:spacing w:line="480" w:lineRule="auto"/>
        <w:ind w:right="-45" w:firstLine="630"/>
        <w:contextualSpacing/>
        <w:jc w:val="left"/>
        <w:rPr>
          <w:sz w:val="22"/>
          <w:szCs w:val="21"/>
          <w:rPrChange w:id="106" w:author="Anna Wingfield" w:date="2024-03-14T13:18:00Z">
            <w:rPr>
              <w:sz w:val="20"/>
              <w:szCs w:val="18"/>
            </w:rPr>
          </w:rPrChange>
        </w:rPr>
        <w:pPrChange w:id="107" w:author="Anna Wingfield" w:date="2024-03-14T13:18:00Z">
          <w:pPr>
            <w:ind w:right="-45" w:firstLine="630"/>
            <w:jc w:val="left"/>
          </w:pPr>
        </w:pPrChange>
      </w:pPr>
      <w:r w:rsidRPr="002A18DB">
        <w:rPr>
          <w:sz w:val="22"/>
          <w:szCs w:val="21"/>
          <w:rPrChange w:id="108" w:author="Anna Wingfield" w:date="2024-03-14T13:18:00Z">
            <w:rPr>
              <w:sz w:val="20"/>
              <w:szCs w:val="18"/>
            </w:rPr>
          </w:rPrChange>
        </w:rPr>
        <w:t xml:space="preserve">With no more guilt than </w:t>
      </w:r>
      <w:r w:rsidRPr="002A18DB">
        <w:rPr>
          <w:i/>
          <w:iCs/>
          <w:sz w:val="22"/>
          <w:szCs w:val="21"/>
          <w:rPrChange w:id="109" w:author="Anna Wingfield" w:date="2024-03-14T13:18:00Z">
            <w:rPr>
              <w:i/>
              <w:iCs/>
              <w:sz w:val="20"/>
              <w:szCs w:val="18"/>
            </w:rPr>
          </w:rPrChange>
        </w:rPr>
        <w:t>Giles</w:t>
      </w:r>
      <w:r w:rsidRPr="002A18DB">
        <w:rPr>
          <w:sz w:val="22"/>
          <w:szCs w:val="21"/>
          <w:rPrChange w:id="110" w:author="Anna Wingfield" w:date="2024-03-14T13:18:00Z">
            <w:rPr>
              <w:sz w:val="20"/>
              <w:szCs w:val="18"/>
            </w:rPr>
          </w:rPrChange>
        </w:rPr>
        <w:t>, and no more care?</w:t>
      </w:r>
      <w:commentRangeStart w:id="111"/>
      <w:r w:rsidR="006333B8" w:rsidRPr="002A18DB">
        <w:rPr>
          <w:rStyle w:val="FootnoteReference"/>
          <w:sz w:val="22"/>
          <w:szCs w:val="21"/>
          <w:rPrChange w:id="112" w:author="Anna Wingfield" w:date="2024-03-14T13:18:00Z">
            <w:rPr>
              <w:rStyle w:val="FootnoteReference"/>
              <w:sz w:val="20"/>
              <w:szCs w:val="18"/>
            </w:rPr>
          </w:rPrChange>
        </w:rPr>
        <w:footnoteReference w:id="14"/>
      </w:r>
      <w:commentRangeEnd w:id="111"/>
      <w:r w:rsidR="002A18DB">
        <w:rPr>
          <w:rStyle w:val="CommentReference"/>
        </w:rPr>
        <w:commentReference w:id="111"/>
      </w:r>
    </w:p>
    <w:p w14:paraId="35A15348" w14:textId="77777777" w:rsidR="00E757B1" w:rsidRPr="002A18DB" w:rsidDel="002A18DB" w:rsidRDefault="00E757B1">
      <w:pPr>
        <w:spacing w:line="480" w:lineRule="auto"/>
        <w:ind w:right="-45" w:firstLine="630"/>
        <w:contextualSpacing/>
        <w:jc w:val="left"/>
        <w:rPr>
          <w:del w:id="113" w:author="Anna Wingfield" w:date="2024-03-14T13:18:00Z"/>
          <w:sz w:val="22"/>
          <w:szCs w:val="21"/>
          <w:rPrChange w:id="114" w:author="Anna Wingfield" w:date="2024-03-14T13:18:00Z">
            <w:rPr>
              <w:del w:id="115" w:author="Anna Wingfield" w:date="2024-03-14T13:18:00Z"/>
              <w:sz w:val="20"/>
              <w:szCs w:val="18"/>
            </w:rPr>
          </w:rPrChange>
        </w:rPr>
        <w:pPrChange w:id="116" w:author="Anna Wingfield" w:date="2024-03-14T13:18:00Z">
          <w:pPr>
            <w:ind w:right="-45" w:firstLine="630"/>
            <w:jc w:val="left"/>
          </w:pPr>
        </w:pPrChange>
      </w:pPr>
    </w:p>
    <w:p w14:paraId="11EB14D7" w14:textId="34BF9AC5" w:rsidR="00E757B1" w:rsidRPr="00466A48" w:rsidRDefault="00E757B1">
      <w:pPr>
        <w:ind w:right="-45"/>
        <w:jc w:val="left"/>
        <w:rPr>
          <w:sz w:val="20"/>
          <w:szCs w:val="18"/>
        </w:rPr>
        <w:sectPr w:rsidR="00E757B1" w:rsidRPr="00466A48" w:rsidSect="00125C56">
          <w:type w:val="continuous"/>
          <w:pgSz w:w="12240" w:h="15840"/>
          <w:pgMar w:top="1440" w:right="1440" w:bottom="1440" w:left="1440" w:header="708" w:footer="708" w:gutter="0"/>
          <w:cols w:space="540"/>
          <w:docGrid w:linePitch="360"/>
        </w:sectPr>
        <w:pPrChange w:id="117" w:author="Anna Wingfield" w:date="2024-03-14T13:18:00Z">
          <w:pPr>
            <w:ind w:right="-45" w:firstLine="630"/>
            <w:jc w:val="left"/>
          </w:pPr>
        </w:pPrChange>
      </w:pPr>
    </w:p>
    <w:p w14:paraId="028B2CD0" w14:textId="2CC44FEA" w:rsidR="00F3471A" w:rsidRPr="00466A48" w:rsidRDefault="00F3471A" w:rsidP="00B760EE">
      <w:pPr>
        <w:spacing w:line="480" w:lineRule="auto"/>
        <w:ind w:right="-45"/>
        <w:jc w:val="left"/>
        <w:rPr>
          <w:sz w:val="18"/>
          <w:szCs w:val="16"/>
        </w:rPr>
      </w:pPr>
      <w:r w:rsidRPr="00466A48">
        <w:t xml:space="preserve">Bloomfield prefigures several of the images used by Wordsworth and Shelley. The skylark “pours” its song out, soars so high it’s almost lost to sight, and is compared to fancy and dream. </w:t>
      </w:r>
      <w:r w:rsidRPr="00466A48">
        <w:lastRenderedPageBreak/>
        <w:t xml:space="preserve">But Giles, watching it, falls asleep. There is no rapture and no divinity, just a farmhand observing an animal. Accustomed as I was to the </w:t>
      </w:r>
      <w:r w:rsidR="00AE559F" w:rsidRPr="00466A48">
        <w:t>Romantic</w:t>
      </w:r>
      <w:r w:rsidRPr="00466A48">
        <w:t xml:space="preserve"> skylark, I missed the implicit criticisms of the passage when I first encountered this poem, but Giles’s </w:t>
      </w:r>
      <w:r w:rsidR="003E0380" w:rsidRPr="00466A48">
        <w:t xml:space="preserve">visceral </w:t>
      </w:r>
      <w:r w:rsidRPr="00466A48">
        <w:t>sleep</w:t>
      </w:r>
      <w:ins w:id="118" w:author="Anna Wingfield" w:date="2024-03-14T13:21:00Z">
        <w:r w:rsidR="002A18DB">
          <w:t>,</w:t>
        </w:r>
      </w:ins>
      <w:r w:rsidRPr="00466A48">
        <w:t xml:space="preserve"> in contrast to their cerebral dreams</w:t>
      </w:r>
      <w:ins w:id="119" w:author="Anna Wingfield" w:date="2024-03-14T13:21:00Z">
        <w:r w:rsidR="002A18DB">
          <w:t>,</w:t>
        </w:r>
      </w:ins>
      <w:r w:rsidRPr="00466A48">
        <w:t xml:space="preserve"> turned me back again. This skylark passage opens with a question about the limits of vision, then emphasizes how Giles sees the bird—his hat shades the “glaring light” (resonantly opposed to the “glorious light” of the later poets), the bird flies beneath the clouds (as opposed to above them), and it wheels from shade to light. Crucially, the passage concludes with Giles’s earthly cares overcoming him.</w:t>
      </w:r>
    </w:p>
    <w:p w14:paraId="3042DD96" w14:textId="08F65434" w:rsidR="00F3471A" w:rsidRPr="00466A48" w:rsidRDefault="00F3471A" w:rsidP="00B760EE">
      <w:pPr>
        <w:spacing w:line="480" w:lineRule="auto"/>
        <w:ind w:firstLine="720"/>
        <w:jc w:val="left"/>
      </w:pPr>
      <w:r w:rsidRPr="00466A48">
        <w:t>John Clare, another agricultural-labourer-and-poet, was almost certainly responding to his predecessors in his “Skylark” (1835). In Clare’s poem, hurrying schoolboys startle the skylark out of “her half-formed nest.” She “Winnows the air</w:t>
      </w:r>
      <w:del w:id="120" w:author="Anna Wingfield" w:date="2024-03-14T13:22:00Z">
        <w:r w:rsidRPr="00466A48" w:rsidDel="002A18DB">
          <w:delText>,</w:delText>
        </w:r>
      </w:del>
      <w:r w:rsidRPr="00466A48">
        <w:t xml:space="preserve"> […] </w:t>
      </w:r>
      <w:ins w:id="121" w:author="Anna Wingfield" w:date="2024-03-14T13:21:00Z">
        <w:r w:rsidR="002A18DB">
          <w:t>/</w:t>
        </w:r>
      </w:ins>
      <w:del w:id="122" w:author="Anna Wingfield" w:date="2024-03-14T13:21:00Z">
        <w:r w:rsidRPr="00466A48" w:rsidDel="002A18DB">
          <w:delText>|</w:delText>
        </w:r>
      </w:del>
      <w:r w:rsidRPr="00466A48">
        <w:t xml:space="preserve"> Then hangs a dust spot in the sunny skies” before dropping back to her nest unbeknownst to the boys, on whom the poem meditates:</w:t>
      </w:r>
    </w:p>
    <w:p w14:paraId="103B9BEA" w14:textId="77777777" w:rsidR="00F3471A" w:rsidRPr="002A18DB" w:rsidRDefault="00F3471A">
      <w:pPr>
        <w:spacing w:line="480" w:lineRule="auto"/>
        <w:ind w:left="850"/>
        <w:jc w:val="left"/>
        <w:rPr>
          <w:rPrChange w:id="123" w:author="Anna Wingfield" w:date="2024-03-14T13:22:00Z">
            <w:rPr>
              <w:sz w:val="20"/>
              <w:szCs w:val="18"/>
            </w:rPr>
          </w:rPrChange>
        </w:rPr>
        <w:pPrChange w:id="124" w:author="Anna Wingfield" w:date="2024-03-14T13:22:00Z">
          <w:pPr>
            <w:ind w:left="851"/>
            <w:jc w:val="left"/>
          </w:pPr>
        </w:pPrChange>
      </w:pPr>
      <w:r w:rsidRPr="002A18DB">
        <w:rPr>
          <w:rPrChange w:id="125" w:author="Anna Wingfield" w:date="2024-03-14T13:22:00Z">
            <w:rPr>
              <w:sz w:val="20"/>
              <w:szCs w:val="18"/>
            </w:rPr>
          </w:rPrChange>
        </w:rPr>
        <w:t xml:space="preserve">they unheeded passed—not dreaming </w:t>
      </w:r>
      <w:proofErr w:type="gramStart"/>
      <w:r w:rsidRPr="002A18DB">
        <w:rPr>
          <w:rPrChange w:id="126" w:author="Anna Wingfield" w:date="2024-03-14T13:22:00Z">
            <w:rPr>
              <w:sz w:val="20"/>
              <w:szCs w:val="18"/>
            </w:rPr>
          </w:rPrChange>
        </w:rPr>
        <w:t>then</w:t>
      </w:r>
      <w:proofErr w:type="gramEnd"/>
    </w:p>
    <w:p w14:paraId="59D91102" w14:textId="77777777" w:rsidR="00F3471A" w:rsidRPr="002A18DB" w:rsidRDefault="00F3471A">
      <w:pPr>
        <w:spacing w:line="480" w:lineRule="auto"/>
        <w:ind w:left="850"/>
        <w:jc w:val="left"/>
        <w:rPr>
          <w:rPrChange w:id="127" w:author="Anna Wingfield" w:date="2024-03-14T13:22:00Z">
            <w:rPr>
              <w:sz w:val="20"/>
              <w:szCs w:val="18"/>
            </w:rPr>
          </w:rPrChange>
        </w:rPr>
        <w:pPrChange w:id="128" w:author="Anna Wingfield" w:date="2024-03-14T13:22:00Z">
          <w:pPr>
            <w:ind w:left="851"/>
            <w:jc w:val="left"/>
          </w:pPr>
        </w:pPrChange>
      </w:pPr>
      <w:r w:rsidRPr="002A18DB">
        <w:rPr>
          <w:rPrChange w:id="129" w:author="Anna Wingfield" w:date="2024-03-14T13:22:00Z">
            <w:rPr>
              <w:sz w:val="20"/>
              <w:szCs w:val="18"/>
            </w:rPr>
          </w:rPrChange>
        </w:rPr>
        <w:t xml:space="preserve">That birds, which flew so high, would drop </w:t>
      </w:r>
      <w:proofErr w:type="gramStart"/>
      <w:r w:rsidRPr="002A18DB">
        <w:rPr>
          <w:rPrChange w:id="130" w:author="Anna Wingfield" w:date="2024-03-14T13:22:00Z">
            <w:rPr>
              <w:sz w:val="20"/>
              <w:szCs w:val="18"/>
            </w:rPr>
          </w:rPrChange>
        </w:rPr>
        <w:t>again</w:t>
      </w:r>
      <w:proofErr w:type="gramEnd"/>
    </w:p>
    <w:p w14:paraId="776E71FC" w14:textId="77777777" w:rsidR="00F3471A" w:rsidRPr="002A18DB" w:rsidRDefault="00F3471A">
      <w:pPr>
        <w:spacing w:line="480" w:lineRule="auto"/>
        <w:ind w:left="850"/>
        <w:jc w:val="left"/>
        <w:rPr>
          <w:rPrChange w:id="131" w:author="Anna Wingfield" w:date="2024-03-14T13:22:00Z">
            <w:rPr>
              <w:sz w:val="20"/>
              <w:szCs w:val="18"/>
            </w:rPr>
          </w:rPrChange>
        </w:rPr>
        <w:pPrChange w:id="132" w:author="Anna Wingfield" w:date="2024-03-14T13:22:00Z">
          <w:pPr>
            <w:ind w:left="851"/>
            <w:jc w:val="left"/>
          </w:pPr>
        </w:pPrChange>
      </w:pPr>
      <w:r w:rsidRPr="002A18DB">
        <w:rPr>
          <w:rPrChange w:id="133" w:author="Anna Wingfield" w:date="2024-03-14T13:22:00Z">
            <w:rPr>
              <w:sz w:val="20"/>
              <w:szCs w:val="18"/>
            </w:rPr>
          </w:rPrChange>
        </w:rPr>
        <w:t>To nests upon the ground, which any thing</w:t>
      </w:r>
    </w:p>
    <w:p w14:paraId="6317BED7" w14:textId="77777777" w:rsidR="00F3471A" w:rsidRPr="002A18DB" w:rsidRDefault="00F3471A">
      <w:pPr>
        <w:spacing w:line="480" w:lineRule="auto"/>
        <w:ind w:left="850"/>
        <w:jc w:val="left"/>
        <w:rPr>
          <w:rPrChange w:id="134" w:author="Anna Wingfield" w:date="2024-03-14T13:22:00Z">
            <w:rPr>
              <w:sz w:val="20"/>
              <w:szCs w:val="18"/>
            </w:rPr>
          </w:rPrChange>
        </w:rPr>
        <w:pPrChange w:id="135" w:author="Anna Wingfield" w:date="2024-03-14T13:22:00Z">
          <w:pPr>
            <w:ind w:left="851"/>
            <w:jc w:val="left"/>
          </w:pPr>
        </w:pPrChange>
      </w:pPr>
      <w:r w:rsidRPr="002A18DB">
        <w:rPr>
          <w:rPrChange w:id="136" w:author="Anna Wingfield" w:date="2024-03-14T13:22:00Z">
            <w:rPr>
              <w:sz w:val="20"/>
              <w:szCs w:val="18"/>
            </w:rPr>
          </w:rPrChange>
        </w:rPr>
        <w:t xml:space="preserve">May come at to destroy. Had they the </w:t>
      </w:r>
      <w:proofErr w:type="gramStart"/>
      <w:r w:rsidRPr="002A18DB">
        <w:rPr>
          <w:rPrChange w:id="137" w:author="Anna Wingfield" w:date="2024-03-14T13:22:00Z">
            <w:rPr>
              <w:sz w:val="20"/>
              <w:szCs w:val="18"/>
            </w:rPr>
          </w:rPrChange>
        </w:rPr>
        <w:t>wing</w:t>
      </w:r>
      <w:proofErr w:type="gramEnd"/>
    </w:p>
    <w:p w14:paraId="21012655" w14:textId="77777777" w:rsidR="00F3471A" w:rsidRPr="002A18DB" w:rsidRDefault="00F3471A">
      <w:pPr>
        <w:spacing w:line="480" w:lineRule="auto"/>
        <w:ind w:left="850"/>
        <w:jc w:val="left"/>
        <w:rPr>
          <w:rPrChange w:id="138" w:author="Anna Wingfield" w:date="2024-03-14T13:22:00Z">
            <w:rPr>
              <w:sz w:val="20"/>
              <w:szCs w:val="18"/>
            </w:rPr>
          </w:rPrChange>
        </w:rPr>
        <w:pPrChange w:id="139" w:author="Anna Wingfield" w:date="2024-03-14T13:22:00Z">
          <w:pPr>
            <w:ind w:left="851"/>
            <w:jc w:val="left"/>
          </w:pPr>
        </w:pPrChange>
      </w:pPr>
      <w:r w:rsidRPr="002A18DB">
        <w:rPr>
          <w:rPrChange w:id="140" w:author="Anna Wingfield" w:date="2024-03-14T13:22:00Z">
            <w:rPr>
              <w:sz w:val="20"/>
              <w:szCs w:val="18"/>
            </w:rPr>
          </w:rPrChange>
        </w:rPr>
        <w:t>Like such a bird, themselves would be too proud,</w:t>
      </w:r>
    </w:p>
    <w:p w14:paraId="442857C1" w14:textId="77777777" w:rsidR="00F3471A" w:rsidRPr="002A18DB" w:rsidRDefault="00F3471A">
      <w:pPr>
        <w:spacing w:line="480" w:lineRule="auto"/>
        <w:ind w:left="850"/>
        <w:jc w:val="left"/>
        <w:rPr>
          <w:rPrChange w:id="141" w:author="Anna Wingfield" w:date="2024-03-14T13:22:00Z">
            <w:rPr>
              <w:sz w:val="20"/>
              <w:szCs w:val="18"/>
            </w:rPr>
          </w:rPrChange>
        </w:rPr>
        <w:pPrChange w:id="142" w:author="Anna Wingfield" w:date="2024-03-14T13:22:00Z">
          <w:pPr>
            <w:ind w:left="851"/>
            <w:jc w:val="left"/>
          </w:pPr>
        </w:pPrChange>
      </w:pPr>
      <w:r w:rsidRPr="002A18DB">
        <w:rPr>
          <w:rPrChange w:id="143" w:author="Anna Wingfield" w:date="2024-03-14T13:22:00Z">
            <w:rPr>
              <w:sz w:val="20"/>
              <w:szCs w:val="18"/>
            </w:rPr>
          </w:rPrChange>
        </w:rPr>
        <w:t>And build on nothing but a passing cloud!</w:t>
      </w:r>
    </w:p>
    <w:p w14:paraId="5ABB6EE3" w14:textId="77777777" w:rsidR="00F3471A" w:rsidRPr="002A18DB" w:rsidRDefault="00F3471A">
      <w:pPr>
        <w:spacing w:line="480" w:lineRule="auto"/>
        <w:ind w:left="850"/>
        <w:jc w:val="left"/>
        <w:rPr>
          <w:rPrChange w:id="144" w:author="Anna Wingfield" w:date="2024-03-14T13:22:00Z">
            <w:rPr>
              <w:sz w:val="20"/>
              <w:szCs w:val="18"/>
            </w:rPr>
          </w:rPrChange>
        </w:rPr>
        <w:pPrChange w:id="145" w:author="Anna Wingfield" w:date="2024-03-14T13:22:00Z">
          <w:pPr>
            <w:ind w:left="851"/>
            <w:jc w:val="left"/>
          </w:pPr>
        </w:pPrChange>
      </w:pPr>
      <w:r w:rsidRPr="002A18DB">
        <w:rPr>
          <w:rPrChange w:id="146" w:author="Anna Wingfield" w:date="2024-03-14T13:22:00Z">
            <w:rPr>
              <w:sz w:val="20"/>
              <w:szCs w:val="18"/>
            </w:rPr>
          </w:rPrChange>
        </w:rPr>
        <w:t xml:space="preserve">As free from danger, as the heavens are </w:t>
      </w:r>
      <w:proofErr w:type="gramStart"/>
      <w:r w:rsidRPr="002A18DB">
        <w:rPr>
          <w:rPrChange w:id="147" w:author="Anna Wingfield" w:date="2024-03-14T13:22:00Z">
            <w:rPr>
              <w:sz w:val="20"/>
              <w:szCs w:val="18"/>
            </w:rPr>
          </w:rPrChange>
        </w:rPr>
        <w:t>free</w:t>
      </w:r>
      <w:proofErr w:type="gramEnd"/>
    </w:p>
    <w:p w14:paraId="6399EA42" w14:textId="5548FB2C" w:rsidR="00F3471A" w:rsidRPr="002A18DB" w:rsidRDefault="00F3471A">
      <w:pPr>
        <w:spacing w:line="480" w:lineRule="auto"/>
        <w:ind w:left="850"/>
        <w:jc w:val="left"/>
        <w:rPr>
          <w:rPrChange w:id="148" w:author="Anna Wingfield" w:date="2024-03-14T13:22:00Z">
            <w:rPr>
              <w:sz w:val="20"/>
              <w:szCs w:val="18"/>
            </w:rPr>
          </w:rPrChange>
        </w:rPr>
        <w:pPrChange w:id="149" w:author="Anna Wingfield" w:date="2024-03-14T13:22:00Z">
          <w:pPr>
            <w:ind w:left="851"/>
            <w:jc w:val="left"/>
          </w:pPr>
        </w:pPrChange>
      </w:pPr>
      <w:r w:rsidRPr="002A18DB">
        <w:rPr>
          <w:rPrChange w:id="150" w:author="Anna Wingfield" w:date="2024-03-14T13:22:00Z">
            <w:rPr>
              <w:sz w:val="20"/>
              <w:szCs w:val="18"/>
            </w:rPr>
          </w:rPrChange>
        </w:rPr>
        <w:t xml:space="preserve">From pain and toil, there would they build, and </w:t>
      </w:r>
      <w:commentRangeStart w:id="151"/>
      <w:r w:rsidRPr="002A18DB">
        <w:rPr>
          <w:rPrChange w:id="152" w:author="Anna Wingfield" w:date="2024-03-14T13:22:00Z">
            <w:rPr>
              <w:sz w:val="20"/>
              <w:szCs w:val="18"/>
            </w:rPr>
          </w:rPrChange>
        </w:rPr>
        <w:t>be.</w:t>
      </w:r>
      <w:commentRangeEnd w:id="151"/>
      <w:r w:rsidR="002A18DB">
        <w:rPr>
          <w:rStyle w:val="CommentReference"/>
        </w:rPr>
        <w:commentReference w:id="151"/>
      </w:r>
    </w:p>
    <w:p w14:paraId="4482D08F" w14:textId="77777777" w:rsidR="00BA2164" w:rsidRPr="00466A48" w:rsidDel="002A18DB" w:rsidRDefault="00BA2164" w:rsidP="00B760EE">
      <w:pPr>
        <w:ind w:left="851"/>
        <w:jc w:val="left"/>
        <w:rPr>
          <w:del w:id="153" w:author="Anna Wingfield" w:date="2024-03-14T13:22:00Z"/>
          <w:sz w:val="20"/>
          <w:szCs w:val="18"/>
        </w:rPr>
      </w:pPr>
    </w:p>
    <w:p w14:paraId="22BCC01E" w14:textId="7A02AF84" w:rsidR="00F3471A" w:rsidRDefault="00F3471A" w:rsidP="00B760EE">
      <w:pPr>
        <w:spacing w:line="480" w:lineRule="auto"/>
        <w:jc w:val="left"/>
        <w:rPr>
          <w:ins w:id="154" w:author="Anna Wingfield" w:date="2024-03-14T13:30:00Z"/>
        </w:rPr>
      </w:pPr>
      <w:r w:rsidRPr="00466A48">
        <w:t>Opening with a terrified hare among corn “</w:t>
      </w:r>
      <w:commentRangeStart w:id="155"/>
      <w:ins w:id="156" w:author="Anna Wingfield" w:date="2024-03-14T13:24:00Z">
        <w:r w:rsidR="00975BAD">
          <w:t>s</w:t>
        </w:r>
      </w:ins>
      <w:commentRangeEnd w:id="155"/>
      <w:ins w:id="157" w:author="Anna Wingfield" w:date="2024-03-14T13:25:00Z">
        <w:r w:rsidR="00975BAD">
          <w:rPr>
            <w:rStyle w:val="CommentReference"/>
          </w:rPr>
          <w:commentReference w:id="155"/>
        </w:r>
      </w:ins>
      <w:del w:id="158" w:author="Anna Wingfield" w:date="2024-03-14T13:24:00Z">
        <w:r w:rsidRPr="00466A48" w:rsidDel="00975BAD">
          <w:delText>S</w:delText>
        </w:r>
      </w:del>
      <w:r w:rsidRPr="00466A48">
        <w:t xml:space="preserve">prouting its spiry points of tender green,” the poem closes with the skylark lying “safely, with the leveret, in the corn.” As Bloomfield’s skylark, also </w:t>
      </w:r>
      <w:r w:rsidRPr="00466A48">
        <w:lastRenderedPageBreak/>
        <w:t>nesting in corn, was a momentary reprieve from farm labour for Giles, so Clare’s is an unnoticed part of the agricultural landscape</w:t>
      </w:r>
      <w:r w:rsidR="00002FF6" w:rsidRPr="00466A48">
        <w:t>—although it too is constituted by agriculture, “winnowing” the air and hanging like threshing dust.</w:t>
      </w:r>
      <w:r w:rsidRPr="00466A48">
        <w:t xml:space="preserve"> But Clare extends Bloomfield’s critique. Whereas Bloomfield describes how the skylark is visible to Giles, Clare explains that the boys’ ignorance makes the skylark invisible to them, then contrasts what he imagines to be their proud, ignorance-inspired fancies “</w:t>
      </w:r>
      <w:proofErr w:type="spellStart"/>
      <w:r w:rsidRPr="00466A48">
        <w:t>buil</w:t>
      </w:r>
      <w:proofErr w:type="spellEnd"/>
      <w:r w:rsidRPr="00466A48">
        <w:t>[t] on nothing but a passing cloud” and thereby free of danger, pain, and toil, with the skylark’s vulnerable “nests upon the ground.”</w:t>
      </w:r>
      <w:commentRangeStart w:id="159"/>
      <w:r w:rsidR="00126006" w:rsidRPr="00466A48">
        <w:rPr>
          <w:rStyle w:val="FootnoteReference"/>
        </w:rPr>
        <w:footnoteReference w:id="15"/>
      </w:r>
      <w:commentRangeEnd w:id="159"/>
      <w:r w:rsidR="00975BAD">
        <w:rPr>
          <w:rStyle w:val="CommentReference"/>
        </w:rPr>
        <w:commentReference w:id="159"/>
      </w:r>
      <w:r w:rsidRPr="00466A48">
        <w:t xml:space="preserve"> If Wordsworth and Shelley, and the kind of </w:t>
      </w:r>
      <w:r w:rsidR="00AE559F" w:rsidRPr="00466A48">
        <w:t>Romantic</w:t>
      </w:r>
      <w:r w:rsidRPr="00466A48">
        <w:t xml:space="preserve">ism I’m using them as a synecdoche for, give us a metaphysical skylark </w:t>
      </w:r>
      <w:r w:rsidRPr="00466A48">
        <w:rPr>
          <w:i/>
          <w:iCs/>
        </w:rPr>
        <w:t>from</w:t>
      </w:r>
      <w:r w:rsidRPr="00466A48">
        <w:t xml:space="preserve"> which we’ve scarcely looked back, Bloomfield and Clare give us a physical skylark </w:t>
      </w:r>
      <w:r w:rsidRPr="00466A48">
        <w:rPr>
          <w:i/>
          <w:iCs/>
        </w:rPr>
        <w:t>to</w:t>
      </w:r>
      <w:r w:rsidRPr="00466A48">
        <w:t xml:space="preserve"> which we ought to look back. A “physical” skylark only loosely, of course, for we are still reading poems, and a figured</w:t>
      </w:r>
      <w:r w:rsidRPr="00466A48">
        <w:rPr>
          <w:i/>
          <w:iCs/>
        </w:rPr>
        <w:t xml:space="preserve"> </w:t>
      </w:r>
      <w:proofErr w:type="gramStart"/>
      <w:r w:rsidRPr="00466A48">
        <w:t>skylark</w:t>
      </w:r>
      <w:proofErr w:type="gramEnd"/>
      <w:r w:rsidRPr="00466A48">
        <w:t xml:space="preserve"> nevertheless. </w:t>
      </w:r>
    </w:p>
    <w:p w14:paraId="48286FE3" w14:textId="77777777" w:rsidR="00975BAD" w:rsidRPr="00466A48" w:rsidRDefault="00975BAD" w:rsidP="00B760EE">
      <w:pPr>
        <w:spacing w:line="480" w:lineRule="auto"/>
        <w:jc w:val="left"/>
      </w:pPr>
    </w:p>
    <w:p w14:paraId="60AD1C88" w14:textId="29F9E293" w:rsidR="00F3471A" w:rsidRPr="00975BAD" w:rsidRDefault="00F3471A" w:rsidP="00B760EE">
      <w:pPr>
        <w:pStyle w:val="Heading2"/>
        <w:spacing w:line="480" w:lineRule="auto"/>
        <w:jc w:val="left"/>
        <w:rPr>
          <w:i w:val="0"/>
          <w:iCs/>
          <w:rPrChange w:id="160" w:author="Anna Wingfield" w:date="2024-03-14T13:29:00Z">
            <w:rPr/>
          </w:rPrChange>
        </w:rPr>
      </w:pPr>
      <w:r w:rsidRPr="00975BAD">
        <w:rPr>
          <w:i w:val="0"/>
          <w:iCs/>
          <w:rPrChange w:id="161" w:author="Anna Wingfield" w:date="2024-03-14T13:29:00Z">
            <w:rPr/>
          </w:rPrChange>
        </w:rPr>
        <w:t>Real Language of Nature</w:t>
      </w:r>
    </w:p>
    <w:p w14:paraId="02BD5CCF" w14:textId="4894C876" w:rsidR="00F3471A" w:rsidRPr="00466A48" w:rsidRDefault="00F3471A" w:rsidP="00B760EE">
      <w:pPr>
        <w:spacing w:line="480" w:lineRule="auto"/>
        <w:jc w:val="left"/>
      </w:pPr>
      <w:r w:rsidRPr="00466A48">
        <w:tab/>
        <w:t xml:space="preserve">So far, it may seem like I’ve set up a standard dichotomy within </w:t>
      </w:r>
      <w:r w:rsidR="00AE559F" w:rsidRPr="00466A48">
        <w:t>Romantic</w:t>
      </w:r>
      <w:r w:rsidRPr="00466A48">
        <w:t xml:space="preserve">ism, two canonical poets </w:t>
      </w:r>
      <w:r w:rsidRPr="00975BAD">
        <w:rPr>
          <w:rPrChange w:id="162" w:author="Anna Wingfield" w:date="2024-03-14T13:31:00Z">
            <w:rPr>
              <w:i/>
              <w:iCs/>
            </w:rPr>
          </w:rPrChange>
        </w:rPr>
        <w:t>vs</w:t>
      </w:r>
      <w:r w:rsidRPr="00466A48">
        <w:rPr>
          <w:i/>
          <w:iCs/>
        </w:rPr>
        <w:t>.</w:t>
      </w:r>
      <w:r w:rsidRPr="00466A48">
        <w:t xml:space="preserve"> two </w:t>
      </w:r>
      <w:r w:rsidR="00032DEE" w:rsidRPr="00466A48">
        <w:t>less</w:t>
      </w:r>
      <w:r w:rsidR="00175381" w:rsidRPr="00466A48">
        <w:t xml:space="preserve"> </w:t>
      </w:r>
      <w:r w:rsidRPr="00466A48">
        <w:t xml:space="preserve">canonical poets, majoritarian center and minoritarian margin. This rupture in the </w:t>
      </w:r>
      <w:r w:rsidR="00AE559F" w:rsidRPr="00466A48">
        <w:t>Romantic</w:t>
      </w:r>
      <w:r w:rsidRPr="00466A48">
        <w:t xml:space="preserve"> era along class lines (</w:t>
      </w:r>
      <w:r w:rsidRPr="00466A48">
        <w:rPr>
          <w:i/>
          <w:iCs/>
        </w:rPr>
        <w:t>ca</w:t>
      </w:r>
      <w:r w:rsidRPr="00466A48">
        <w:t xml:space="preserve">. 1820) continues in </w:t>
      </w:r>
      <w:r w:rsidR="00AE559F" w:rsidRPr="00466A48">
        <w:t>Romantic</w:t>
      </w:r>
      <w:r w:rsidRPr="00466A48">
        <w:t>ist scholarship along methodological and disciplinary lines (</w:t>
      </w:r>
      <w:r w:rsidRPr="00466A48">
        <w:rPr>
          <w:i/>
          <w:iCs/>
        </w:rPr>
        <w:t>ca</w:t>
      </w:r>
      <w:r w:rsidRPr="00466A48">
        <w:t xml:space="preserve">. 1835–2020). These ruptures and the language used to describe them, including mine above, depend on and make it all too easy to fall back into a singular </w:t>
      </w:r>
      <w:r w:rsidR="00953137" w:rsidRPr="00466A48">
        <w:t xml:space="preserve">and hypostatic </w:t>
      </w:r>
      <w:r w:rsidRPr="00466A48">
        <w:t xml:space="preserve">understanding of “contingency.” But in simply touching these poems together so they overlap and intersect—Bloomfield’s earthly cares, Shelley’s </w:t>
      </w:r>
      <w:proofErr w:type="spellStart"/>
      <w:r w:rsidRPr="00466A48">
        <w:t>systrophe</w:t>
      </w:r>
      <w:proofErr w:type="spellEnd"/>
      <w:r w:rsidRPr="00466A48">
        <w:t xml:space="preserve">, Wordsworth’s transfiguration, Clare’s critique of imagination—I hope to unsettle and reimagine this singular account, to show not only that are the ruptures </w:t>
      </w:r>
      <w:r w:rsidR="00723F2E" w:rsidRPr="00466A48">
        <w:t>complicated</w:t>
      </w:r>
      <w:r w:rsidRPr="00466A48">
        <w:t xml:space="preserve"> but that their </w:t>
      </w:r>
      <w:del w:id="163" w:author="Anna Wingfield" w:date="2024-03-14T13:32:00Z">
        <w:r w:rsidRPr="00466A48" w:rsidDel="00975BAD">
          <w:lastRenderedPageBreak/>
          <w:delText>intertwinings</w:delText>
        </w:r>
      </w:del>
      <w:proofErr w:type="spellStart"/>
      <w:ins w:id="164" w:author="Anna Wingfield" w:date="2024-03-14T13:32:00Z">
        <w:r w:rsidR="00975BAD" w:rsidRPr="00466A48">
          <w:t>intertwining</w:t>
        </w:r>
        <w:r w:rsidR="00975BAD">
          <w:t>s</w:t>
        </w:r>
        <w:proofErr w:type="spellEnd"/>
        <w:r w:rsidR="00975BAD">
          <w:t xml:space="preserve"> </w:t>
        </w:r>
      </w:ins>
      <w:del w:id="165" w:author="Anna Wingfield" w:date="2024-03-14T13:32:00Z">
        <w:r w:rsidRPr="00466A48" w:rsidDel="00975BAD">
          <w:delText xml:space="preserve"> </w:delText>
        </w:r>
      </w:del>
      <w:r w:rsidRPr="00466A48">
        <w:t xml:space="preserve">and continuities are as vital as their fractures and tensions to what </w:t>
      </w:r>
      <w:r w:rsidR="00AE559F" w:rsidRPr="00466A48">
        <w:t>Romantic</w:t>
      </w:r>
      <w:r w:rsidRPr="00466A48">
        <w:t>ism is. I want to contrast the recognized-as-</w:t>
      </w:r>
      <w:r w:rsidR="00AE559F" w:rsidRPr="00466A48">
        <w:t>Romantic</w:t>
      </w:r>
      <w:r w:rsidRPr="00466A48">
        <w:t xml:space="preserve"> skylark with the as-yet-unrecognized but no less </w:t>
      </w:r>
      <w:r w:rsidR="00AE559F" w:rsidRPr="00466A48">
        <w:t>Romantic</w:t>
      </w:r>
      <w:r w:rsidRPr="00466A48">
        <w:t xml:space="preserve"> skylark </w:t>
      </w:r>
      <w:proofErr w:type="gramStart"/>
      <w:r w:rsidRPr="00466A48">
        <w:t>in order to</w:t>
      </w:r>
      <w:proofErr w:type="gramEnd"/>
      <w:r w:rsidRPr="00466A48">
        <w:t xml:space="preserve"> revive </w:t>
      </w:r>
      <w:r w:rsidR="00AE559F" w:rsidRPr="00466A48">
        <w:t>Romantic</w:t>
      </w:r>
      <w:r w:rsidRPr="00466A48">
        <w:t xml:space="preserve">s’ latent understanding of and participation in their late Georgian age as </w:t>
      </w:r>
      <w:r w:rsidR="004F7AD9" w:rsidRPr="00466A48">
        <w:t>E</w:t>
      </w:r>
      <w:r w:rsidRPr="00466A48">
        <w:t xml:space="preserve">nlightenment eventuality, as improved improvement, ruptures and </w:t>
      </w:r>
      <w:commentRangeStart w:id="166"/>
      <w:r w:rsidRPr="00466A48">
        <w:t>continuities and all.</w:t>
      </w:r>
      <w:commentRangeEnd w:id="166"/>
      <w:r w:rsidR="00975BAD">
        <w:rPr>
          <w:rStyle w:val="CommentReference"/>
        </w:rPr>
        <w:commentReference w:id="166"/>
      </w:r>
    </w:p>
    <w:p w14:paraId="359E1132" w14:textId="4C85E13E" w:rsidR="00F3471A" w:rsidRPr="00466A48" w:rsidRDefault="00F3471A" w:rsidP="00B760EE">
      <w:pPr>
        <w:spacing w:line="480" w:lineRule="auto"/>
        <w:ind w:firstLine="720"/>
        <w:jc w:val="left"/>
      </w:pPr>
      <w:r w:rsidRPr="00466A48">
        <w:t xml:space="preserve">Before I get there, and as a step on the way to “theory,” I examine </w:t>
      </w:r>
      <w:r w:rsidR="00F82AD4" w:rsidRPr="00466A48">
        <w:t xml:space="preserve">Romanticism’s </w:t>
      </w:r>
      <w:r w:rsidR="00933F17" w:rsidRPr="00466A48">
        <w:t>“</w:t>
      </w:r>
      <w:r w:rsidRPr="00466A48">
        <w:t>semantic ascent.</w:t>
      </w:r>
      <w:r w:rsidR="00933F17" w:rsidRPr="00466A48">
        <w:t>”</w:t>
      </w:r>
      <w:r w:rsidRPr="00466A48">
        <w:t xml:space="preserve"> </w:t>
      </w:r>
      <w:r w:rsidR="00BA36F4" w:rsidRPr="00466A48">
        <w:t xml:space="preserve">This is </w:t>
      </w:r>
      <w:r w:rsidR="00BA36F4" w:rsidRPr="00466A48">
        <w:rPr>
          <w:szCs w:val="24"/>
        </w:rPr>
        <w:t>W.V.O. Quine’s phrase for shifting from a material to a formal mode</w:t>
      </w:r>
      <w:r w:rsidR="001E2F37" w:rsidRPr="00466A48">
        <w:rPr>
          <w:szCs w:val="24"/>
        </w:rPr>
        <w:t xml:space="preserve"> of talking</w:t>
      </w:r>
      <w:r w:rsidR="00E009F2" w:rsidRPr="00466A48">
        <w:rPr>
          <w:szCs w:val="24"/>
        </w:rPr>
        <w:t>. One example is</w:t>
      </w:r>
      <w:r w:rsidR="00BA36F4" w:rsidRPr="00466A48">
        <w:rPr>
          <w:szCs w:val="24"/>
        </w:rPr>
        <w:t xml:space="preserve"> </w:t>
      </w:r>
      <w:r w:rsidR="00E009F2" w:rsidRPr="00466A48">
        <w:t xml:space="preserve">the </w:t>
      </w:r>
      <w:r w:rsidR="00BA36F4" w:rsidRPr="00466A48">
        <w:t xml:space="preserve">shift “from “talk of miles to talk of ‘mile.’” Quine does not intend it to be positivistic </w:t>
      </w:r>
      <w:proofErr w:type="spellStart"/>
      <w:r w:rsidR="00BA36F4" w:rsidRPr="00466A48">
        <w:t>disinterpretation</w:t>
      </w:r>
      <w:proofErr w:type="spellEnd"/>
      <w:r w:rsidR="00BA36F4" w:rsidRPr="00466A48">
        <w:t xml:space="preserve"> into a logical vocabulary that attempts to, but cannot, neglect pragmatic considerations, but to be a way to “</w:t>
      </w:r>
      <w:proofErr w:type="spellStart"/>
      <w:r w:rsidR="00BA36F4" w:rsidRPr="00466A48">
        <w:t>carr</w:t>
      </w:r>
      <w:proofErr w:type="spellEnd"/>
      <w:r w:rsidR="00BA36F4" w:rsidRPr="00466A48">
        <w:t>[y] the discussion into a domain where both parties are better agreed on the objects (</w:t>
      </w:r>
      <w:r w:rsidR="00BA36F4" w:rsidRPr="00466A48">
        <w:rPr>
          <w:i/>
          <w:iCs/>
        </w:rPr>
        <w:t>viz</w:t>
      </w:r>
      <w:r w:rsidR="00BA36F4" w:rsidRPr="00466A48">
        <w:t>., words) and on the main terms concerning them.”</w:t>
      </w:r>
      <w:r w:rsidR="00DB00F8" w:rsidRPr="00466A48">
        <w:rPr>
          <w:rStyle w:val="FootnoteReference"/>
          <w:szCs w:val="24"/>
        </w:rPr>
        <w:footnoteReference w:id="16"/>
      </w:r>
      <w:r w:rsidR="00F82AD4" w:rsidRPr="00466A48">
        <w:rPr>
          <w:szCs w:val="24"/>
        </w:rPr>
        <w:t xml:space="preserve"> The trouble with sema</w:t>
      </w:r>
      <w:r w:rsidR="000E2618" w:rsidRPr="00466A48">
        <w:rPr>
          <w:szCs w:val="24"/>
        </w:rPr>
        <w:t xml:space="preserve">ntic ascent is that it creates a high-low dichotomy, privileges the high over the low, </w:t>
      </w:r>
      <w:r w:rsidR="00967D88" w:rsidRPr="00466A48">
        <w:rPr>
          <w:szCs w:val="24"/>
        </w:rPr>
        <w:t xml:space="preserve">and then neglects the low. </w:t>
      </w:r>
      <w:r w:rsidR="00C24398" w:rsidRPr="00466A48">
        <w:rPr>
          <w:szCs w:val="24"/>
        </w:rPr>
        <w:t xml:space="preserve">When </w:t>
      </w:r>
      <w:r w:rsidR="00685915" w:rsidRPr="00466A48">
        <w:rPr>
          <w:szCs w:val="24"/>
        </w:rPr>
        <w:t>I</w:t>
      </w:r>
      <w:r w:rsidRPr="00466A48">
        <w:t xml:space="preserve"> wrote that the skylark of the two quintessentially </w:t>
      </w:r>
      <w:r w:rsidR="00AE559F" w:rsidRPr="00466A48">
        <w:t>Romantic</w:t>
      </w:r>
      <w:r w:rsidRPr="00466A48">
        <w:t xml:space="preserve"> poets </w:t>
      </w:r>
      <w:r w:rsidR="00DF120C" w:rsidRPr="00466A48">
        <w:t>was a</w:t>
      </w:r>
      <w:r w:rsidRPr="00466A48">
        <w:t xml:space="preserve"> </w:t>
      </w:r>
      <w:r w:rsidR="00717053" w:rsidRPr="00466A48">
        <w:t>“</w:t>
      </w:r>
      <w:r w:rsidRPr="00466A48">
        <w:t>figure of a figure</w:t>
      </w:r>
      <w:r w:rsidR="00A03489" w:rsidRPr="00466A48">
        <w:t>,</w:t>
      </w:r>
      <w:r w:rsidR="00717053" w:rsidRPr="00466A48">
        <w:t>”</w:t>
      </w:r>
      <w:r w:rsidR="00A03489" w:rsidRPr="00466A48">
        <w:t xml:space="preserve"> I meant</w:t>
      </w:r>
      <w:r w:rsidRPr="00466A48">
        <w:t xml:space="preserve"> </w:t>
      </w:r>
      <w:r w:rsidR="00A03489" w:rsidRPr="00466A48">
        <w:t>semantic ascent,</w:t>
      </w:r>
      <w:r w:rsidR="00C35809" w:rsidRPr="00466A48">
        <w:t xml:space="preserve"> or</w:t>
      </w:r>
      <w:r w:rsidRPr="00466A48">
        <w:t xml:space="preserve"> </w:t>
      </w:r>
      <w:r w:rsidR="00D528E1" w:rsidRPr="00466A48">
        <w:t xml:space="preserve">Celeste </w:t>
      </w:r>
      <w:proofErr w:type="spellStart"/>
      <w:r w:rsidRPr="00466A48">
        <w:t>Langan’s</w:t>
      </w:r>
      <w:proofErr w:type="spellEnd"/>
      <w:r w:rsidRPr="00466A48">
        <w:t xml:space="preserve"> “reduction and abstraction</w:t>
      </w:r>
      <w:r w:rsidR="00D53FF2" w:rsidRPr="00466A48">
        <w:t>.</w:t>
      </w:r>
      <w:r w:rsidR="00A54BEA" w:rsidRPr="00466A48">
        <w:t>”</w:t>
      </w:r>
      <w:r w:rsidR="00DB00F8" w:rsidRPr="00466A48">
        <w:rPr>
          <w:rStyle w:val="FootnoteReference"/>
        </w:rPr>
        <w:footnoteReference w:id="17"/>
      </w:r>
      <w:r w:rsidR="00D53FF2" w:rsidRPr="00466A48">
        <w:t xml:space="preserve"> This is </w:t>
      </w:r>
      <w:r w:rsidRPr="00466A48">
        <w:t xml:space="preserve">one of the central figures of </w:t>
      </w:r>
      <w:r w:rsidR="005C19C7" w:rsidRPr="00466A48">
        <w:t xml:space="preserve">the </w:t>
      </w:r>
      <w:r w:rsidR="00AE559F" w:rsidRPr="00466A48">
        <w:t>Romantic</w:t>
      </w:r>
      <w:r w:rsidR="005C19C7" w:rsidRPr="00466A48">
        <w:t xml:space="preserve"> movement</w:t>
      </w:r>
      <w:r w:rsidRPr="00466A48">
        <w:t>, and it’s how these poets figured language itself.</w:t>
      </w:r>
      <w:bookmarkStart w:id="167" w:name="_Hlk36881163"/>
      <w:r w:rsidRPr="00466A48">
        <w:t xml:space="preserve"> Famously, Wordsworth writes in the </w:t>
      </w:r>
      <w:r w:rsidR="0012008C" w:rsidRPr="00466A48">
        <w:t>Preface</w:t>
      </w:r>
      <w:r w:rsidRPr="00466A48">
        <w:t xml:space="preserve"> to the </w:t>
      </w:r>
      <w:r w:rsidRPr="00466A48">
        <w:rPr>
          <w:i/>
          <w:iCs/>
        </w:rPr>
        <w:t xml:space="preserve">Lyrical Ballads </w:t>
      </w:r>
      <w:r w:rsidRPr="00466A48">
        <w:t>(</w:t>
      </w:r>
      <w:r w:rsidR="005D0928" w:rsidRPr="00466A48">
        <w:t>1802</w:t>
      </w:r>
      <w:r w:rsidRPr="00466A48">
        <w:t>) that poets must use “a plainer and more emphatic language,</w:t>
      </w:r>
      <w:r w:rsidR="003F59F1" w:rsidRPr="00466A48">
        <w:t>”</w:t>
      </w:r>
      <w:r w:rsidRPr="00466A48">
        <w:t xml:space="preserve"> “the very language of men,</w:t>
      </w:r>
      <w:r w:rsidR="003F59F1" w:rsidRPr="00466A48">
        <w:t>”</w:t>
      </w:r>
      <w:r w:rsidRPr="00466A48">
        <w:t xml:space="preserve"> and “the real language of nature”</w:t>
      </w:r>
      <w:r w:rsidR="004957F6" w:rsidRPr="00466A48">
        <w:t xml:space="preserve"> </w:t>
      </w:r>
      <w:r w:rsidRPr="00466A48">
        <w:t>by judiciously choosing “incidents and situations from common life,” particularly from “low and rustic life” and “rural occupations” that the poet must “make […] interesting.</w:t>
      </w:r>
      <w:r w:rsidR="003F59F1" w:rsidRPr="00466A48">
        <w:t>”</w:t>
      </w:r>
      <w:r w:rsidR="00DB00F8" w:rsidRPr="00466A48">
        <w:rPr>
          <w:rStyle w:val="FootnoteReference"/>
        </w:rPr>
        <w:footnoteReference w:id="18"/>
      </w:r>
      <w:r w:rsidRPr="00466A48">
        <w:t xml:space="preserve"> Shelley echoes these decrees in the preface to </w:t>
      </w:r>
      <w:r w:rsidRPr="00466A48">
        <w:rPr>
          <w:i/>
        </w:rPr>
        <w:t xml:space="preserve">The Cenci </w:t>
      </w:r>
      <w:r w:rsidRPr="00466A48">
        <w:lastRenderedPageBreak/>
        <w:t xml:space="preserve">(1819), where he claims that “in order to move men to sympathy we must use the </w:t>
      </w:r>
      <w:r w:rsidRPr="00466A48">
        <w:rPr>
          <w:iCs/>
        </w:rPr>
        <w:t>familiar language of men</w:t>
      </w:r>
      <w:r w:rsidRPr="00466A48">
        <w:t>,</w:t>
      </w:r>
      <w:r w:rsidR="003F59F1" w:rsidRPr="00466A48">
        <w:t>”</w:t>
      </w:r>
      <w:r w:rsidR="003F59F1" w:rsidRPr="00466A48">
        <w:rPr>
          <w:rStyle w:val="FootnoteReference"/>
        </w:rPr>
        <w:footnoteReference w:id="19"/>
      </w:r>
      <w:r w:rsidRPr="00466A48">
        <w:t xml:space="preserve"> and in the preface to </w:t>
      </w:r>
      <w:r w:rsidRPr="00466A48">
        <w:rPr>
          <w:i/>
        </w:rPr>
        <w:t xml:space="preserve">Hellas </w:t>
      </w:r>
      <w:r w:rsidRPr="00466A48">
        <w:t>(1821) he writes that “[I] must trespass on the forgiveness of my readers for the display of newspaper erudition to which I have been reduced.</w:t>
      </w:r>
      <w:r w:rsidR="003F59F1" w:rsidRPr="00466A48">
        <w:t>”</w:t>
      </w:r>
      <w:r w:rsidR="00DB00F8" w:rsidRPr="00466A48">
        <w:rPr>
          <w:rStyle w:val="FootnoteReference"/>
        </w:rPr>
        <w:footnoteReference w:id="20"/>
      </w:r>
      <w:r w:rsidRPr="00466A48">
        <w:t xml:space="preserve"> Their decrees are like their skylarks, singing and soaring about knowledge rather than stooping to know—as has been much acknowledged about Wordsworth’s so-called “real language,” starting with Coleridge’s observation that nobody talked the way Wordsworth wrote.</w:t>
      </w:r>
      <w:r w:rsidR="00DB00F8" w:rsidRPr="00466A48">
        <w:rPr>
          <w:rStyle w:val="FootnoteReference"/>
        </w:rPr>
        <w:footnoteReference w:id="21"/>
      </w:r>
      <w:r w:rsidRPr="00466A48">
        <w:t xml:space="preserve"> </w:t>
      </w:r>
      <w:r w:rsidR="005235E2" w:rsidRPr="00466A48">
        <w:t>Shelley and Wordsworth</w:t>
      </w:r>
      <w:r w:rsidRPr="00466A48">
        <w:t xml:space="preserve"> claim that poetry must be written in a pastoral “real language,” though neither mean any particular dialect; rather, by “real” they mean what they </w:t>
      </w:r>
      <w:r w:rsidR="002200DA" w:rsidRPr="00466A48">
        <w:t>theorized</w:t>
      </w:r>
      <w:r w:rsidRPr="00466A48">
        <w:t xml:space="preserve">, what their improvement milieux told them, language </w:t>
      </w:r>
      <w:r w:rsidR="00C32D35" w:rsidRPr="00466A48">
        <w:t>should</w:t>
      </w:r>
      <w:r w:rsidRPr="00466A48">
        <w:t xml:space="preserve"> be.</w:t>
      </w:r>
      <w:bookmarkEnd w:id="167"/>
    </w:p>
    <w:p w14:paraId="0C067426" w14:textId="5DB96C1F" w:rsidR="00F3471A" w:rsidRPr="00466A48" w:rsidRDefault="00F3471A" w:rsidP="00B760EE">
      <w:pPr>
        <w:spacing w:line="480" w:lineRule="auto"/>
        <w:ind w:firstLine="709"/>
        <w:jc w:val="left"/>
      </w:pPr>
      <w:r w:rsidRPr="00466A48">
        <w:t xml:space="preserve">Bloomfield’s vicious oscillation in </w:t>
      </w:r>
      <w:r w:rsidRPr="00466A48">
        <w:rPr>
          <w:i/>
          <w:iCs/>
        </w:rPr>
        <w:t>The Farmer’s Boy</w:t>
      </w:r>
      <w:r w:rsidRPr="00466A48">
        <w:t xml:space="preserve"> between scenes of cliché pastoral bliss and of inevitable anti-pastoral brutality offers a glimpse at what he </w:t>
      </w:r>
      <w:r w:rsidR="00B961CA" w:rsidRPr="00466A48">
        <w:t>made</w:t>
      </w:r>
      <w:r w:rsidRPr="00466A48">
        <w:t xml:space="preserve"> of the idealization of “low and rustic life.” For instance, we read of “tufted barley yellow with the sun</w:t>
      </w:r>
      <w:r w:rsidR="00673317" w:rsidRPr="00466A48">
        <w:t>,”</w:t>
      </w:r>
      <w:r w:rsidRPr="00466A48">
        <w:t xml:space="preserve"> a “</w:t>
      </w:r>
      <w:proofErr w:type="spellStart"/>
      <w:r w:rsidRPr="00466A48">
        <w:t>fav’rite</w:t>
      </w:r>
      <w:proofErr w:type="spellEnd"/>
      <w:r w:rsidRPr="00466A48">
        <w:t xml:space="preserve"> morsel with the Rook and Crow</w:t>
      </w:r>
      <w:r w:rsidR="00673317" w:rsidRPr="00466A48">
        <w:t>,</w:t>
      </w:r>
      <w:r w:rsidRPr="00466A48">
        <w:t>”</w:t>
      </w:r>
      <w:r w:rsidR="00673317" w:rsidRPr="00466A48">
        <w:t xml:space="preserve"> who are</w:t>
      </w:r>
      <w:r w:rsidR="00320582" w:rsidRPr="00466A48">
        <w:t xml:space="preserve"> </w:t>
      </w:r>
      <w:r w:rsidRPr="00466A48">
        <w:t>so “</w:t>
      </w:r>
      <w:proofErr w:type="spellStart"/>
      <w:r w:rsidRPr="00466A48">
        <w:t>Familiariz’d</w:t>
      </w:r>
      <w:proofErr w:type="spellEnd"/>
      <w:r w:rsidRPr="00466A48">
        <w:t>” with Giles’s scarecrows that he must resort to a grim method:</w:t>
      </w:r>
    </w:p>
    <w:p w14:paraId="6EA29D22" w14:textId="77777777" w:rsidR="00F3471A" w:rsidRPr="00753F9B" w:rsidRDefault="00F3471A">
      <w:pPr>
        <w:spacing w:line="480" w:lineRule="auto"/>
        <w:ind w:left="706"/>
        <w:jc w:val="left"/>
        <w:rPr>
          <w:rPrChange w:id="168" w:author="Anna Wingfield" w:date="2024-03-14T13:40:00Z">
            <w:rPr>
              <w:sz w:val="20"/>
              <w:szCs w:val="18"/>
            </w:rPr>
          </w:rPrChange>
        </w:rPr>
        <w:pPrChange w:id="169" w:author="Anna Wingfield" w:date="2024-03-14T13:41:00Z">
          <w:pPr>
            <w:ind w:left="709"/>
            <w:jc w:val="left"/>
          </w:pPr>
        </w:pPrChange>
      </w:pPr>
      <w:r w:rsidRPr="00753F9B">
        <w:rPr>
          <w:rPrChange w:id="170" w:author="Anna Wingfield" w:date="2024-03-14T13:40:00Z">
            <w:rPr>
              <w:sz w:val="20"/>
              <w:szCs w:val="18"/>
            </w:rPr>
          </w:rPrChange>
        </w:rPr>
        <w:t>Let then your birds lie prostrate on the earth,</w:t>
      </w:r>
    </w:p>
    <w:p w14:paraId="6F731E8E" w14:textId="77777777" w:rsidR="00F3471A" w:rsidRPr="00753F9B" w:rsidRDefault="00F3471A">
      <w:pPr>
        <w:spacing w:line="480" w:lineRule="auto"/>
        <w:ind w:left="706"/>
        <w:jc w:val="left"/>
        <w:rPr>
          <w:rPrChange w:id="171" w:author="Anna Wingfield" w:date="2024-03-14T13:40:00Z">
            <w:rPr>
              <w:sz w:val="20"/>
              <w:szCs w:val="18"/>
            </w:rPr>
          </w:rPrChange>
        </w:rPr>
        <w:pPrChange w:id="172" w:author="Anna Wingfield" w:date="2024-03-14T13:41:00Z">
          <w:pPr>
            <w:ind w:left="709"/>
            <w:jc w:val="left"/>
          </w:pPr>
        </w:pPrChange>
      </w:pPr>
      <w:r w:rsidRPr="00753F9B">
        <w:rPr>
          <w:rPrChange w:id="173" w:author="Anna Wingfield" w:date="2024-03-14T13:40:00Z">
            <w:rPr>
              <w:sz w:val="20"/>
              <w:szCs w:val="18"/>
            </w:rPr>
          </w:rPrChange>
        </w:rPr>
        <w:t xml:space="preserve">In dying posture, and with wings </w:t>
      </w:r>
      <w:proofErr w:type="spellStart"/>
      <w:r w:rsidRPr="00753F9B">
        <w:rPr>
          <w:rPrChange w:id="174" w:author="Anna Wingfield" w:date="2024-03-14T13:40:00Z">
            <w:rPr>
              <w:sz w:val="20"/>
              <w:szCs w:val="18"/>
            </w:rPr>
          </w:rPrChange>
        </w:rPr>
        <w:t>stretch’d</w:t>
      </w:r>
      <w:proofErr w:type="spellEnd"/>
      <w:r w:rsidRPr="00753F9B">
        <w:rPr>
          <w:rPrChange w:id="175" w:author="Anna Wingfield" w:date="2024-03-14T13:40:00Z">
            <w:rPr>
              <w:sz w:val="20"/>
              <w:szCs w:val="18"/>
            </w:rPr>
          </w:rPrChange>
        </w:rPr>
        <w:t xml:space="preserve"> </w:t>
      </w:r>
      <w:proofErr w:type="gramStart"/>
      <w:r w:rsidRPr="00753F9B">
        <w:rPr>
          <w:rPrChange w:id="176" w:author="Anna Wingfield" w:date="2024-03-14T13:40:00Z">
            <w:rPr>
              <w:sz w:val="20"/>
              <w:szCs w:val="18"/>
            </w:rPr>
          </w:rPrChange>
        </w:rPr>
        <w:t>forth;</w:t>
      </w:r>
      <w:proofErr w:type="gramEnd"/>
    </w:p>
    <w:p w14:paraId="2E681B82" w14:textId="77777777" w:rsidR="00F3471A" w:rsidRPr="00753F9B" w:rsidRDefault="00F3471A">
      <w:pPr>
        <w:spacing w:line="480" w:lineRule="auto"/>
        <w:ind w:left="706"/>
        <w:jc w:val="left"/>
        <w:rPr>
          <w:rPrChange w:id="177" w:author="Anna Wingfield" w:date="2024-03-14T13:40:00Z">
            <w:rPr>
              <w:sz w:val="20"/>
              <w:szCs w:val="18"/>
            </w:rPr>
          </w:rPrChange>
        </w:rPr>
        <w:pPrChange w:id="178" w:author="Anna Wingfield" w:date="2024-03-14T13:41:00Z">
          <w:pPr>
            <w:ind w:left="709"/>
            <w:jc w:val="left"/>
          </w:pPr>
        </w:pPrChange>
      </w:pPr>
      <w:r w:rsidRPr="00753F9B">
        <w:rPr>
          <w:rPrChange w:id="179" w:author="Anna Wingfield" w:date="2024-03-14T13:40:00Z">
            <w:rPr>
              <w:sz w:val="20"/>
              <w:szCs w:val="18"/>
            </w:rPr>
          </w:rPrChange>
        </w:rPr>
        <w:t>Shift them at eve or morn from place to place,</w:t>
      </w:r>
    </w:p>
    <w:p w14:paraId="6AF40FAF" w14:textId="3A094532" w:rsidR="00F3471A" w:rsidRPr="00753F9B" w:rsidDel="00753F9B" w:rsidRDefault="00F3471A">
      <w:pPr>
        <w:spacing w:line="480" w:lineRule="auto"/>
        <w:ind w:left="706"/>
        <w:jc w:val="left"/>
        <w:rPr>
          <w:del w:id="180" w:author="Anna Wingfield" w:date="2024-03-14T13:41:00Z"/>
          <w:rPrChange w:id="181" w:author="Anna Wingfield" w:date="2024-03-14T13:40:00Z">
            <w:rPr>
              <w:del w:id="182" w:author="Anna Wingfield" w:date="2024-03-14T13:41:00Z"/>
              <w:sz w:val="20"/>
              <w:szCs w:val="18"/>
            </w:rPr>
          </w:rPrChange>
        </w:rPr>
        <w:pPrChange w:id="183" w:author="Anna Wingfield" w:date="2024-03-14T13:41:00Z">
          <w:pPr>
            <w:ind w:left="709"/>
            <w:jc w:val="left"/>
          </w:pPr>
        </w:pPrChange>
      </w:pPr>
      <w:r w:rsidRPr="00753F9B">
        <w:rPr>
          <w:rPrChange w:id="184" w:author="Anna Wingfield" w:date="2024-03-14T13:40:00Z">
            <w:rPr>
              <w:sz w:val="20"/>
              <w:szCs w:val="18"/>
            </w:rPr>
          </w:rPrChange>
        </w:rPr>
        <w:t>And death shall terrify the pilfering race.</w:t>
      </w:r>
      <w:r w:rsidR="00DB00F8" w:rsidRPr="00753F9B">
        <w:rPr>
          <w:rStyle w:val="FootnoteReference"/>
          <w:rPrChange w:id="185" w:author="Anna Wingfield" w:date="2024-03-14T13:40:00Z">
            <w:rPr>
              <w:rStyle w:val="FootnoteReference"/>
              <w:sz w:val="20"/>
              <w:szCs w:val="18"/>
            </w:rPr>
          </w:rPrChange>
        </w:rPr>
        <w:footnoteReference w:id="22"/>
      </w:r>
    </w:p>
    <w:p w14:paraId="317AD5E9" w14:textId="77777777" w:rsidR="00BA2164" w:rsidDel="00753F9B" w:rsidRDefault="00BA2164" w:rsidP="00B760EE">
      <w:pPr>
        <w:spacing w:line="480" w:lineRule="auto"/>
        <w:jc w:val="left"/>
        <w:rPr>
          <w:del w:id="186" w:author="Anna Wingfield" w:date="2024-03-14T13:41:00Z"/>
        </w:rPr>
      </w:pPr>
    </w:p>
    <w:p w14:paraId="4B2B531F" w14:textId="77777777" w:rsidR="00753F9B" w:rsidRPr="00466A48" w:rsidRDefault="00753F9B">
      <w:pPr>
        <w:spacing w:line="480" w:lineRule="auto"/>
        <w:ind w:left="706"/>
        <w:jc w:val="left"/>
        <w:rPr>
          <w:ins w:id="187" w:author="Anna Wingfield" w:date="2024-03-14T13:41:00Z"/>
          <w:sz w:val="20"/>
          <w:szCs w:val="18"/>
        </w:rPr>
        <w:pPrChange w:id="188" w:author="Anna Wingfield" w:date="2024-03-14T13:41:00Z">
          <w:pPr>
            <w:ind w:left="709"/>
            <w:jc w:val="left"/>
          </w:pPr>
        </w:pPrChange>
      </w:pPr>
    </w:p>
    <w:p w14:paraId="493831AB" w14:textId="7F44FDFB" w:rsidR="00C74ADA" w:rsidRPr="00466A48" w:rsidRDefault="00F3471A" w:rsidP="00B760EE">
      <w:pPr>
        <w:spacing w:line="480" w:lineRule="auto"/>
        <w:jc w:val="left"/>
      </w:pPr>
      <w:r w:rsidRPr="00466A48">
        <w:lastRenderedPageBreak/>
        <w:t>Similarly, the poet moves from cows’ yielding bountiful milk to impossibly hard chees</w:t>
      </w:r>
      <w:r w:rsidR="00673317" w:rsidRPr="00466A48">
        <w:t>e</w:t>
      </w:r>
      <w:r w:rsidRPr="00466A48">
        <w:t>,</w:t>
      </w:r>
      <w:r w:rsidR="00DB00F8" w:rsidRPr="00466A48">
        <w:rPr>
          <w:rStyle w:val="FootnoteReference"/>
        </w:rPr>
        <w:footnoteReference w:id="23"/>
      </w:r>
      <w:r w:rsidRPr="00466A48">
        <w:t xml:space="preserve"> from an anthology of flowers to enclosure’s fences,</w:t>
      </w:r>
      <w:r w:rsidR="00DB00F8" w:rsidRPr="00466A48">
        <w:rPr>
          <w:rStyle w:val="FootnoteReference"/>
        </w:rPr>
        <w:footnoteReference w:id="24"/>
      </w:r>
      <w:r w:rsidRPr="00466A48">
        <w:t xml:space="preserve"> from the playing of companion lambs to “their fleeces </w:t>
      </w:r>
      <w:proofErr w:type="spellStart"/>
      <w:r w:rsidRPr="00466A48">
        <w:t>drench’d</w:t>
      </w:r>
      <w:proofErr w:type="spellEnd"/>
      <w:r w:rsidRPr="00466A48">
        <w:t xml:space="preserve"> in gore” by a “</w:t>
      </w:r>
      <w:proofErr w:type="spellStart"/>
      <w:r w:rsidRPr="00466A48">
        <w:t>murd’ring</w:t>
      </w:r>
      <w:proofErr w:type="spellEnd"/>
      <w:r w:rsidRPr="00466A48">
        <w:t xml:space="preserve"> Butcher</w:t>
      </w:r>
      <w:r w:rsidR="001725A2" w:rsidRPr="00466A48">
        <w:t>,</w:t>
      </w:r>
      <w:r w:rsidR="00673317" w:rsidRPr="00466A48">
        <w:t>”</w:t>
      </w:r>
      <w:r w:rsidR="00DB00F8" w:rsidRPr="00466A48">
        <w:rPr>
          <w:rStyle w:val="FootnoteReference"/>
        </w:rPr>
        <w:footnoteReference w:id="25"/>
      </w:r>
      <w:r w:rsidRPr="00466A48">
        <w:t xml:space="preserve"> from a beautiful maiden’s golden hair to horsetails clipped too short to fend off flies,</w:t>
      </w:r>
      <w:r w:rsidR="00DB00F8" w:rsidRPr="00466A48">
        <w:rPr>
          <w:rStyle w:val="FootnoteReference"/>
        </w:rPr>
        <w:footnoteReference w:id="26"/>
      </w:r>
      <w:r w:rsidRPr="00466A48">
        <w:t xml:space="preserve"> from harvest feasts to tyranny’s scarcity,</w:t>
      </w:r>
      <w:r w:rsidR="00DB00F8" w:rsidRPr="00466A48">
        <w:rPr>
          <w:rStyle w:val="FootnoteReference"/>
        </w:rPr>
        <w:footnoteReference w:id="27"/>
      </w:r>
      <w:r w:rsidRPr="00466A48">
        <w:t xml:space="preserve"> and from maids looking for love to </w:t>
      </w:r>
      <w:r w:rsidR="000A2A8D" w:rsidRPr="00466A48">
        <w:t>one</w:t>
      </w:r>
      <w:ins w:id="189" w:author="Anna Wingfield" w:date="2024-03-14T13:41:00Z">
        <w:r w:rsidR="00753F9B">
          <w:t xml:space="preserve"> </w:t>
        </w:r>
      </w:ins>
      <w:del w:id="190" w:author="Anna Wingfield" w:date="2024-03-14T13:41:00Z">
        <w:r w:rsidR="000A2A8D" w:rsidRPr="00466A48" w:rsidDel="00753F9B">
          <w:delText xml:space="preserve">, </w:delText>
        </w:r>
      </w:del>
      <w:r w:rsidRPr="00466A48">
        <w:t>“Crazy Poll</w:t>
      </w:r>
      <w:del w:id="191" w:author="Anna Wingfield" w:date="2024-03-14T13:41:00Z">
        <w:r w:rsidR="000A2A8D" w:rsidRPr="00466A48" w:rsidDel="00753F9B">
          <w:delText>,</w:delText>
        </w:r>
      </w:del>
      <w:r w:rsidRPr="00466A48">
        <w:t>” sleeping in pig-sties.</w:t>
      </w:r>
      <w:r w:rsidR="00DB00F8" w:rsidRPr="00466A48">
        <w:rPr>
          <w:rStyle w:val="FootnoteReference"/>
        </w:rPr>
        <w:footnoteReference w:id="28"/>
      </w:r>
      <w:r w:rsidRPr="00466A48">
        <w:t xml:space="preserve"> Bloomfield’s skylark section makes these moves, too, as does Clare’s, in which the scared, vulnerable, toiling bird is contrasted with the flights of fancy of the ignorant boys. </w:t>
      </w:r>
      <w:r w:rsidR="00EE36CB" w:rsidRPr="00466A48">
        <w:t xml:space="preserve">These poets defamiliarize a metaphor </w:t>
      </w:r>
      <w:r w:rsidR="009D4BB2" w:rsidRPr="00466A48">
        <w:t xml:space="preserve">and its metaphysics </w:t>
      </w:r>
      <w:r w:rsidR="00EE36CB" w:rsidRPr="00466A48">
        <w:t>by familiarizing contingent ecological and economic histor</w:t>
      </w:r>
      <w:r w:rsidR="000029C8" w:rsidRPr="00466A48">
        <w:t>ies</w:t>
      </w:r>
      <w:r w:rsidR="00EE36CB" w:rsidRPr="00466A48">
        <w:t xml:space="preserve">. </w:t>
      </w:r>
      <w:r w:rsidR="002475E7" w:rsidRPr="00466A48">
        <w:t>Their language was not less or more “real” because they were grounded on some foundation or looking down from some firmament.</w:t>
      </w:r>
      <w:r w:rsidR="00E57FC9" w:rsidRPr="00466A48">
        <w:t xml:space="preserve"> </w:t>
      </w:r>
      <w:r w:rsidR="00E46BC2" w:rsidRPr="00466A48">
        <w:t>M</w:t>
      </w:r>
      <w:r w:rsidRPr="00466A48">
        <w:t xml:space="preserve">y turn to Bloomfield and Clare is </w:t>
      </w:r>
      <w:r w:rsidR="000029C8" w:rsidRPr="00466A48">
        <w:t xml:space="preserve">therefore </w:t>
      </w:r>
      <w:r w:rsidRPr="00466A48">
        <w:t xml:space="preserve">not a turn to authors who wrote in some mythical, monolithic “real language,” but a turn to authors who knowingly wrote in what the others, following the long-standing </w:t>
      </w:r>
      <w:r w:rsidR="00EC47F9" w:rsidRPr="00466A48">
        <w:t>capitalist</w:t>
      </w:r>
      <w:r w:rsidRPr="00466A48">
        <w:t xml:space="preserve"> </w:t>
      </w:r>
      <w:r w:rsidR="00C5029C" w:rsidRPr="00466A48">
        <w:t>naturalization</w:t>
      </w:r>
      <w:r w:rsidRPr="00466A48">
        <w:t xml:space="preserve"> of labour</w:t>
      </w:r>
      <w:r w:rsidR="00704A28" w:rsidRPr="00466A48">
        <w:t xml:space="preserve"> and labourers</w:t>
      </w:r>
      <w:r w:rsidRPr="00466A48">
        <w:t>, considered as such—</w:t>
      </w:r>
      <w:r w:rsidRPr="00466A48">
        <w:rPr>
          <w:i/>
          <w:iCs/>
        </w:rPr>
        <w:t>viz</w:t>
      </w:r>
      <w:r w:rsidRPr="00466A48">
        <w:t xml:space="preserve">., Wordsworth’s “lower classes,” Shelley’s apology for “erudition,” Capel </w:t>
      </w:r>
      <w:proofErr w:type="spellStart"/>
      <w:r w:rsidRPr="00466A48">
        <w:t>Lofft</w:t>
      </w:r>
      <w:ins w:id="192" w:author="Anna Wingfield" w:date="2024-03-14T13:43:00Z">
        <w:r w:rsidR="00753F9B">
          <w:t>’s</w:t>
        </w:r>
        <w:proofErr w:type="spellEnd"/>
        <w:r w:rsidR="00753F9B">
          <w:t xml:space="preserve"> </w:t>
        </w:r>
      </w:ins>
      <w:del w:id="193" w:author="Anna Wingfield" w:date="2024-03-14T13:42:00Z">
        <w:r w:rsidRPr="00466A48" w:rsidDel="00753F9B">
          <w:delText xml:space="preserve">’s </w:delText>
        </w:r>
      </w:del>
      <w:r w:rsidRPr="00466A48">
        <w:t>correcting Bloomfield’s “</w:t>
      </w:r>
      <w:proofErr w:type="spellStart"/>
      <w:r w:rsidRPr="00466A48">
        <w:t>Jiles</w:t>
      </w:r>
      <w:proofErr w:type="spellEnd"/>
      <w:r w:rsidRPr="00466A48">
        <w:t>” to “Giles,” and John Taylo</w:t>
      </w:r>
      <w:ins w:id="194" w:author="Anna Wingfield" w:date="2024-03-14T13:42:00Z">
        <w:r w:rsidR="00753F9B">
          <w:t>r</w:t>
        </w:r>
      </w:ins>
      <w:ins w:id="195" w:author="Anna Wingfield" w:date="2024-03-14T13:43:00Z">
        <w:r w:rsidR="00753F9B">
          <w:t>’s</w:t>
        </w:r>
      </w:ins>
      <w:del w:id="196" w:author="Anna Wingfield" w:date="2024-03-14T13:42:00Z">
        <w:r w:rsidRPr="00466A48" w:rsidDel="00753F9B">
          <w:delText>r’s</w:delText>
        </w:r>
      </w:del>
      <w:r w:rsidRPr="00466A48">
        <w:t xml:space="preserve"> redacting Clare’s solecisms.</w:t>
      </w:r>
    </w:p>
    <w:p w14:paraId="2103E91D" w14:textId="5F97DD1F" w:rsidR="00F3471A" w:rsidRPr="00466A48" w:rsidRDefault="00F3471A" w:rsidP="00B760EE">
      <w:pPr>
        <w:spacing w:line="480" w:lineRule="auto"/>
        <w:ind w:firstLine="720"/>
        <w:jc w:val="left"/>
      </w:pPr>
      <w:r w:rsidRPr="00466A48">
        <w:t>If the “real language of men” is a fantasy, as Bloomfield and Clare remind us, their languages are nonetheless real, and we ought to renegotiate what we mean by “real” and “fantasy” and how they are contingent, in every sense. This needs to be applied to Shelley and Wordsworth. If consensus frees the</w:t>
      </w:r>
      <w:r w:rsidR="00A56180" w:rsidRPr="00466A48">
        <w:t>se</w:t>
      </w:r>
      <w:r w:rsidRPr="00466A48">
        <w:t xml:space="preserve"> canonical skylarks from the vicissitudes of contingencies but insists on them with respect to the non-canonical skylarks, then for symmetry’s sake and </w:t>
      </w:r>
      <w:r w:rsidRPr="00466A48">
        <w:lastRenderedPageBreak/>
        <w:t xml:space="preserve">contingency’s sake we might insist on them with respect to both. If there’s no one “real language,” there might be languages </w:t>
      </w:r>
      <w:proofErr w:type="gramStart"/>
      <w:r w:rsidRPr="00466A48">
        <w:t>more or less “real”</w:t>
      </w:r>
      <w:proofErr w:type="gramEnd"/>
      <w:r w:rsidRPr="00466A48">
        <w:t xml:space="preserve"> given a certain situation; there might be languages that accomplish different purposes in different contexts, along different figural-historical axes. If it’s easy, as above, to conclude that Bloomfield and Clare’s languages, as their skylarks, come from their contingency with farming and labouring, then it should be just as easy to conclude that Shelley and Wordsworth’s language, as their skylarks, comes from contingency with philosophy and poetry</w:t>
      </w:r>
      <w:r w:rsidR="00383D3A" w:rsidRPr="00466A48">
        <w:t>—</w:t>
      </w:r>
      <w:r w:rsidRPr="00466A48">
        <w:t>Shakespeare</w:t>
      </w:r>
      <w:r w:rsidR="00205A6A" w:rsidRPr="00466A48">
        <w:t>, for instance,</w:t>
      </w:r>
      <w:r w:rsidRPr="00466A48">
        <w:t xml:space="preserve"> writes a lark “arising” to sing at “heaven’s gate,</w:t>
      </w:r>
      <w:r w:rsidR="00623552" w:rsidRPr="00466A48">
        <w:t>”</w:t>
      </w:r>
      <w:r w:rsidR="00784CB1" w:rsidRPr="00466A48">
        <w:rPr>
          <w:rStyle w:val="FootnoteReference"/>
        </w:rPr>
        <w:footnoteReference w:id="29"/>
      </w:r>
      <w:r w:rsidRPr="00466A48">
        <w:t xml:space="preserve"> and Gray writes a skylark who “melts into air and liquid light.</w:t>
      </w:r>
      <w:r w:rsidR="00623552" w:rsidRPr="00466A48">
        <w:t>”</w:t>
      </w:r>
      <w:r w:rsidR="00784CB1" w:rsidRPr="00466A48">
        <w:rPr>
          <w:rStyle w:val="FootnoteReference"/>
        </w:rPr>
        <w:footnoteReference w:id="30"/>
      </w:r>
    </w:p>
    <w:p w14:paraId="2E12C086" w14:textId="69A8287D" w:rsidR="00F3471A" w:rsidRDefault="00F3471A" w:rsidP="00B760EE">
      <w:pPr>
        <w:spacing w:line="480" w:lineRule="auto"/>
        <w:ind w:firstLine="720"/>
        <w:jc w:val="left"/>
        <w:rPr>
          <w:ins w:id="197" w:author="Anna Wingfield" w:date="2024-03-14T13:45:00Z"/>
        </w:rPr>
      </w:pPr>
      <w:r w:rsidRPr="00466A48">
        <w:t>However,</w:t>
      </w:r>
      <w:r w:rsidRPr="00466A48">
        <w:rPr>
          <w:i/>
          <w:iCs/>
        </w:rPr>
        <w:t xml:space="preserve"> </w:t>
      </w:r>
      <w:r w:rsidRPr="00466A48">
        <w:t>we can also observe that it is Wordsworth and Shelley who insist on the contingency of the skylark’s ability to sing while soaring, and it is Clare and Bloomfield who insist on the contingency of people’s perceptions, experiences, and descriptions of the skylarks</w:t>
      </w:r>
      <w:r w:rsidR="007F6B71" w:rsidRPr="00466A48">
        <w:t>—both, indeed, responding to the poetic tradition of using the skylark as a figure</w:t>
      </w:r>
      <w:r w:rsidRPr="00466A48">
        <w:t xml:space="preserve">. Both are as informed by ornithology as by mythology, by material history as by poetic convention, by fact as by fiction. The ways these languages are already contingent </w:t>
      </w:r>
      <w:r w:rsidRPr="00466A48">
        <w:rPr>
          <w:i/>
          <w:iCs/>
        </w:rPr>
        <w:t>on</w:t>
      </w:r>
      <w:r w:rsidRPr="00466A48">
        <w:t xml:space="preserve"> their own histories complicate the ways they become contingent </w:t>
      </w:r>
      <w:r w:rsidRPr="00466A48">
        <w:rPr>
          <w:i/>
          <w:iCs/>
        </w:rPr>
        <w:t>with</w:t>
      </w:r>
      <w:r w:rsidRPr="00466A48">
        <w:t xml:space="preserve"> each other. Approaches to these tangled figural histories can only benefit from contingent methods. To anticipate my </w:t>
      </w:r>
      <w:r w:rsidR="007C428E" w:rsidRPr="00466A48">
        <w:t>turn</w:t>
      </w:r>
      <w:r w:rsidRPr="00466A48">
        <w:t xml:space="preserve"> to </w:t>
      </w:r>
      <w:proofErr w:type="spellStart"/>
      <w:r w:rsidRPr="00466A48">
        <w:t>Meillassoux</w:t>
      </w:r>
      <w:proofErr w:type="spellEnd"/>
      <w:r w:rsidRPr="00466A48">
        <w:t>, the problem with th</w:t>
      </w:r>
      <w:r w:rsidR="00B20580" w:rsidRPr="00466A48">
        <w:t>is thought-</w:t>
      </w:r>
      <w:r w:rsidRPr="00466A48">
        <w:t xml:space="preserve">style isn’t metaphysics or figuration, but, having </w:t>
      </w:r>
      <w:proofErr w:type="spellStart"/>
      <w:r w:rsidRPr="00466A48">
        <w:t>metaphysicalized</w:t>
      </w:r>
      <w:proofErr w:type="spellEnd"/>
      <w:r w:rsidRPr="00466A48">
        <w:t xml:space="preserve"> and figured, a neglect to also return to the physics and the ground</w:t>
      </w:r>
      <w:r w:rsidR="007344FC" w:rsidRPr="00466A48">
        <w:t>—</w:t>
      </w:r>
      <w:r w:rsidR="00C4640A" w:rsidRPr="00466A48">
        <w:t xml:space="preserve">pithily, perhaps, </w:t>
      </w:r>
      <w:r w:rsidR="007344FC" w:rsidRPr="00466A48">
        <w:t xml:space="preserve">theory without method. </w:t>
      </w:r>
      <w:r w:rsidRPr="00466A48">
        <w:t>Calls to</w:t>
      </w:r>
      <w:r w:rsidR="00FB758D" w:rsidRPr="00466A48">
        <w:t xml:space="preserve"> </w:t>
      </w:r>
      <w:r w:rsidR="0084310B" w:rsidRPr="00466A48">
        <w:t>do so</w:t>
      </w:r>
      <w:r w:rsidR="00826C64" w:rsidRPr="00466A48">
        <w:t xml:space="preserve"> </w:t>
      </w:r>
      <w:r w:rsidRPr="00466A48">
        <w:t xml:space="preserve">are loud in these skylark poems: Shelley’s conclusion, rife with questions, begs for that return, that recontextualization, as does Wordsworth’s uneasy opening and aporetic </w:t>
      </w:r>
      <w:r w:rsidRPr="00466A48">
        <w:lastRenderedPageBreak/>
        <w:t>conclusion. But they’re also audible in Bloomfield’s skylark calling on Giles to “mark her way” and in Clare’s wistfulness for heavenly imagination.</w:t>
      </w:r>
    </w:p>
    <w:p w14:paraId="38249E18" w14:textId="77777777" w:rsidR="00753F9B" w:rsidRPr="00466A48" w:rsidRDefault="00753F9B" w:rsidP="00B760EE">
      <w:pPr>
        <w:spacing w:line="480" w:lineRule="auto"/>
        <w:ind w:firstLine="720"/>
        <w:jc w:val="left"/>
      </w:pPr>
    </w:p>
    <w:p w14:paraId="35EAC237" w14:textId="74C36042" w:rsidR="00C7437E" w:rsidRPr="00753F9B" w:rsidRDefault="00C7437E" w:rsidP="00B760EE">
      <w:pPr>
        <w:pStyle w:val="Heading2"/>
        <w:spacing w:line="480" w:lineRule="auto"/>
        <w:jc w:val="left"/>
        <w:rPr>
          <w:i w:val="0"/>
          <w:iCs/>
          <w:rPrChange w:id="198" w:author="Anna Wingfield" w:date="2024-03-14T13:45:00Z">
            <w:rPr/>
          </w:rPrChange>
        </w:rPr>
      </w:pPr>
      <w:r w:rsidRPr="00753F9B">
        <w:rPr>
          <w:i w:val="0"/>
          <w:iCs/>
          <w:rPrChange w:id="199" w:author="Anna Wingfield" w:date="2024-03-14T13:45:00Z">
            <w:rPr/>
          </w:rPrChange>
        </w:rPr>
        <w:t>A Wh</w:t>
      </w:r>
      <w:r w:rsidR="005B346D" w:rsidRPr="00753F9B">
        <w:rPr>
          <w:i w:val="0"/>
          <w:iCs/>
          <w:rPrChange w:id="200" w:author="Anna Wingfield" w:date="2024-03-14T13:45:00Z">
            <w:rPr/>
          </w:rPrChange>
        </w:rPr>
        <w:t>o</w:t>
      </w:r>
      <w:r w:rsidRPr="00753F9B">
        <w:rPr>
          <w:i w:val="0"/>
          <w:iCs/>
          <w:rPrChange w:id="201" w:author="Anna Wingfield" w:date="2024-03-14T13:45:00Z">
            <w:rPr/>
          </w:rPrChange>
        </w:rPr>
        <w:t>le Cloud of Philosophy</w:t>
      </w:r>
    </w:p>
    <w:p w14:paraId="7CF20ACB" w14:textId="655A46F3" w:rsidR="009D0641" w:rsidRPr="00466A48" w:rsidRDefault="00F34126" w:rsidP="00B760EE">
      <w:pPr>
        <w:spacing w:line="480" w:lineRule="auto"/>
        <w:ind w:firstLine="720"/>
        <w:jc w:val="left"/>
      </w:pPr>
      <w:r w:rsidRPr="00466A48">
        <w:t xml:space="preserve">Quentin </w:t>
      </w:r>
      <w:proofErr w:type="spellStart"/>
      <w:r w:rsidRPr="00466A48">
        <w:t>Meillassoux’s</w:t>
      </w:r>
      <w:proofErr w:type="spellEnd"/>
      <w:r w:rsidRPr="00466A48">
        <w:rPr>
          <w:i/>
          <w:iCs/>
        </w:rPr>
        <w:t xml:space="preserve"> After Finitude: An Essay on the Necessity of Contingency</w:t>
      </w:r>
      <w:r w:rsidRPr="00466A48">
        <w:t xml:space="preserve"> (2008) is a</w:t>
      </w:r>
      <w:r w:rsidR="000F6B32" w:rsidRPr="00466A48">
        <w:t>nother</w:t>
      </w:r>
      <w:r w:rsidRPr="00466A48">
        <w:t xml:space="preserve"> synecdoche</w:t>
      </w:r>
      <w:r w:rsidR="009719BB" w:rsidRPr="00466A48">
        <w:t xml:space="preserve"> </w:t>
      </w:r>
      <w:r w:rsidRPr="00466A48">
        <w:t xml:space="preserve">of the </w:t>
      </w:r>
      <w:r w:rsidR="006E3DF3" w:rsidRPr="00466A48">
        <w:t>thought-</w:t>
      </w:r>
      <w:r w:rsidR="005A76A5" w:rsidRPr="00466A48">
        <w:t xml:space="preserve">style </w:t>
      </w:r>
      <w:r w:rsidRPr="00466A48">
        <w:t>I’m complicat</w:t>
      </w:r>
      <w:r w:rsidR="005A76A5" w:rsidRPr="00466A48">
        <w:t>in</w:t>
      </w:r>
      <w:r w:rsidR="009719BB" w:rsidRPr="00466A48">
        <w:t>g.</w:t>
      </w:r>
      <w:r w:rsidR="00986394" w:rsidRPr="00466A48">
        <w:t xml:space="preserve"> </w:t>
      </w:r>
      <w:proofErr w:type="gramStart"/>
      <w:r w:rsidR="000119EF" w:rsidRPr="00466A48">
        <w:t xml:space="preserve">In particular, </w:t>
      </w:r>
      <w:proofErr w:type="spellStart"/>
      <w:r w:rsidR="000119EF" w:rsidRPr="00466A48">
        <w:t>Meillassoux’s</w:t>
      </w:r>
      <w:proofErr w:type="spellEnd"/>
      <w:proofErr w:type="gramEnd"/>
      <w:r w:rsidR="000119EF" w:rsidRPr="00466A48">
        <w:t xml:space="preserve"> metaphysical project, including his </w:t>
      </w:r>
      <w:proofErr w:type="spellStart"/>
      <w:r w:rsidR="004C3CD0" w:rsidRPr="00466A48">
        <w:rPr>
          <w:i/>
          <w:iCs/>
        </w:rPr>
        <w:t>antirrhesis</w:t>
      </w:r>
      <w:proofErr w:type="spellEnd"/>
      <w:r w:rsidR="000119EF" w:rsidRPr="00466A48">
        <w:t xml:space="preserve"> that his project is not metaphysical, is quintessentially </w:t>
      </w:r>
      <w:r w:rsidR="00AE559F" w:rsidRPr="00466A48">
        <w:t>Romantic</w:t>
      </w:r>
      <w:r w:rsidR="004C3CD0" w:rsidRPr="00466A48">
        <w:t>(</w:t>
      </w:r>
      <w:proofErr w:type="spellStart"/>
      <w:r w:rsidR="000119EF" w:rsidRPr="00466A48">
        <w:t>ist</w:t>
      </w:r>
      <w:proofErr w:type="spellEnd"/>
      <w:r w:rsidR="004C3CD0" w:rsidRPr="00466A48">
        <w:t>)</w:t>
      </w:r>
      <w:r w:rsidR="000119EF" w:rsidRPr="00466A48">
        <w:t xml:space="preserve"> in that it reduplicates what Walter Benjamin calls “the striving on the part of the </w:t>
      </w:r>
      <w:r w:rsidR="00AE559F" w:rsidRPr="00466A48">
        <w:t>Romantic</w:t>
      </w:r>
      <w:r w:rsidR="000119EF" w:rsidRPr="00466A48">
        <w:t xml:space="preserve"> aestheticians after a resplendent but ultimately noncommittal knowledge of an absolute</w:t>
      </w:r>
      <w:r w:rsidR="00F25734" w:rsidRPr="00466A48">
        <w:t>.</w:t>
      </w:r>
      <w:r w:rsidR="00623552" w:rsidRPr="00466A48">
        <w:t>”</w:t>
      </w:r>
      <w:r w:rsidR="00784CB1" w:rsidRPr="00466A48">
        <w:rPr>
          <w:rStyle w:val="FootnoteReference"/>
        </w:rPr>
        <w:footnoteReference w:id="31"/>
      </w:r>
      <w:r w:rsidR="000119EF" w:rsidRPr="00466A48">
        <w:t xml:space="preserve"> </w:t>
      </w:r>
      <w:r w:rsidR="00B5282B" w:rsidRPr="00466A48">
        <w:t xml:space="preserve">It is the surreptitious foundationalism </w:t>
      </w:r>
      <w:r w:rsidR="001A5EDF" w:rsidRPr="00466A48">
        <w:t>I’ve</w:t>
      </w:r>
      <w:r w:rsidR="001B5B77" w:rsidRPr="00466A48">
        <w:t xml:space="preserve"> pointed at above. </w:t>
      </w:r>
      <w:proofErr w:type="spellStart"/>
      <w:r w:rsidR="002728F8" w:rsidRPr="00466A48">
        <w:t>Meillassoux’s</w:t>
      </w:r>
      <w:proofErr w:type="spellEnd"/>
      <w:r w:rsidR="002728F8" w:rsidRPr="00466A48">
        <w:t xml:space="preserve"> project is </w:t>
      </w:r>
      <w:r w:rsidR="00AE559F" w:rsidRPr="00466A48">
        <w:t>Romantic</w:t>
      </w:r>
      <w:r w:rsidR="002728F8" w:rsidRPr="00466A48">
        <w:t xml:space="preserve"> </w:t>
      </w:r>
      <w:r w:rsidR="00CF707B" w:rsidRPr="00466A48">
        <w:t xml:space="preserve">not only </w:t>
      </w:r>
      <w:r w:rsidR="0051430E" w:rsidRPr="00466A48">
        <w:t xml:space="preserve">in </w:t>
      </w:r>
      <w:r w:rsidR="00954D6D" w:rsidRPr="00466A48">
        <w:t>this</w:t>
      </w:r>
      <w:r w:rsidR="00CF707B" w:rsidRPr="00466A48">
        <w:t xml:space="preserve"> transcendental, sublime, imaginative sense,</w:t>
      </w:r>
      <w:r w:rsidR="002D7E08" w:rsidRPr="00466A48">
        <w:t xml:space="preserve"> but in</w:t>
      </w:r>
      <w:r w:rsidR="00CF707B" w:rsidRPr="00466A48">
        <w:t xml:space="preserve"> a close-to-science sense</w:t>
      </w:r>
      <w:r w:rsidR="004E19C6" w:rsidRPr="00466A48">
        <w:t xml:space="preserve">, for much of the force propelling his argument </w:t>
      </w:r>
      <w:r w:rsidR="004816E0" w:rsidRPr="00466A48">
        <w:t>comes from compressed mathematical metaphors</w:t>
      </w:r>
      <w:r w:rsidR="00110B00" w:rsidRPr="00466A48">
        <w:t>—</w:t>
      </w:r>
      <w:r w:rsidR="00CF707B" w:rsidRPr="00466A48">
        <w:t>think of Coleridge attending Humphry Davy’s chemistry lectures to “renew his stock of metaphors</w:t>
      </w:r>
      <w:r w:rsidR="00140540" w:rsidRPr="00466A48">
        <w:t>.</w:t>
      </w:r>
      <w:r w:rsidR="00AC5BFE" w:rsidRPr="00466A48">
        <w:t>”</w:t>
      </w:r>
      <w:r w:rsidR="00CB3251" w:rsidRPr="00466A48">
        <w:rPr>
          <w:rStyle w:val="FootnoteReference"/>
        </w:rPr>
        <w:footnoteReference w:id="32"/>
      </w:r>
      <w:r w:rsidR="00140540" w:rsidRPr="00466A48">
        <w:t xml:space="preserve"> A</w:t>
      </w:r>
      <w:r w:rsidR="00CF707B" w:rsidRPr="00466A48">
        <w:t xml:space="preserve">fter </w:t>
      </w:r>
      <w:r w:rsidR="003F3F5B" w:rsidRPr="00466A48">
        <w:t>my</w:t>
      </w:r>
      <w:r w:rsidR="00CF707B" w:rsidRPr="00466A48">
        <w:t xml:space="preserve"> </w:t>
      </w:r>
      <w:r w:rsidR="00B17DA3" w:rsidRPr="00466A48">
        <w:t>reading</w:t>
      </w:r>
      <w:r w:rsidR="00CF707B" w:rsidRPr="00466A48">
        <w:t xml:space="preserve">, </w:t>
      </w:r>
      <w:r w:rsidR="00140540" w:rsidRPr="00466A48">
        <w:t xml:space="preserve">I hope this project will be Romantic </w:t>
      </w:r>
      <w:r w:rsidR="00CF707B" w:rsidRPr="00466A48">
        <w:t xml:space="preserve">in a </w:t>
      </w:r>
      <w:r w:rsidR="001B644A" w:rsidRPr="00466A48">
        <w:t xml:space="preserve">new contingent </w:t>
      </w:r>
      <w:r w:rsidR="00CF707B" w:rsidRPr="00466A48">
        <w:t>sense.</w:t>
      </w:r>
      <w:r w:rsidR="00CD7CCB" w:rsidRPr="00466A48">
        <w:t xml:space="preserve"> </w:t>
      </w:r>
      <w:r w:rsidR="00741EA7" w:rsidRPr="00466A48">
        <w:t xml:space="preserve">Here I submit </w:t>
      </w:r>
      <w:r w:rsidR="00771BC2" w:rsidRPr="00466A48">
        <w:t xml:space="preserve">to closer scrutiny </w:t>
      </w:r>
      <w:r w:rsidR="00741EA7" w:rsidRPr="00466A48">
        <w:t xml:space="preserve">two of </w:t>
      </w:r>
      <w:proofErr w:type="spellStart"/>
      <w:r w:rsidR="00741EA7" w:rsidRPr="00466A48">
        <w:t>Meillassoux’s</w:t>
      </w:r>
      <w:proofErr w:type="spellEnd"/>
      <w:r w:rsidR="00741EA7" w:rsidRPr="00466A48">
        <w:t xml:space="preserve"> “grammatical figures</w:t>
      </w:r>
      <w:r w:rsidR="00AF1B22" w:rsidRPr="00466A48">
        <w:t>,</w:t>
      </w:r>
      <w:r w:rsidR="00AC5BFE" w:rsidRPr="00466A48">
        <w:t>”</w:t>
      </w:r>
      <w:r w:rsidR="00CB3251" w:rsidRPr="00466A48">
        <w:rPr>
          <w:rStyle w:val="FootnoteReference"/>
        </w:rPr>
        <w:footnoteReference w:id="33"/>
      </w:r>
      <w:r w:rsidR="00AF1B22" w:rsidRPr="00466A48">
        <w:t xml:space="preserve"> </w:t>
      </w:r>
      <w:r w:rsidR="00741EA7" w:rsidRPr="00466A48">
        <w:t>his “metaphors that hold the metaphysics</w:t>
      </w:r>
      <w:r w:rsidR="00AC5BFE" w:rsidRPr="00466A48">
        <w:t>”</w:t>
      </w:r>
      <w:r w:rsidR="00EF17A3" w:rsidRPr="00466A48">
        <w:t>:</w:t>
      </w:r>
      <w:r w:rsidR="00CB3251" w:rsidRPr="00466A48">
        <w:rPr>
          <w:rStyle w:val="FootnoteReference"/>
        </w:rPr>
        <w:footnoteReference w:id="34"/>
      </w:r>
      <w:r w:rsidR="00D634D2" w:rsidRPr="00466A48">
        <w:rPr>
          <w:vertAlign w:val="superscript"/>
        </w:rPr>
        <w:t xml:space="preserve"> </w:t>
      </w:r>
      <w:proofErr w:type="spellStart"/>
      <w:r w:rsidR="00EF17A3" w:rsidRPr="00466A48">
        <w:t>systrophe</w:t>
      </w:r>
      <w:proofErr w:type="spellEnd"/>
      <w:r w:rsidR="00EF17A3" w:rsidRPr="00466A48">
        <w:rPr>
          <w:i/>
          <w:iCs/>
        </w:rPr>
        <w:t xml:space="preserve"> </w:t>
      </w:r>
      <w:r w:rsidR="00EF17A3" w:rsidRPr="00466A48">
        <w:t xml:space="preserve">and </w:t>
      </w:r>
      <w:r w:rsidR="00340FC5" w:rsidRPr="00466A48">
        <w:t>ellipsis</w:t>
      </w:r>
      <w:r w:rsidR="0001414D" w:rsidRPr="00466A48">
        <w:t xml:space="preserve">. </w:t>
      </w:r>
      <w:r w:rsidR="00C04901" w:rsidRPr="00466A48">
        <w:t>I</w:t>
      </w:r>
      <w:r w:rsidR="002B1B86" w:rsidRPr="00466A48">
        <w:t>f</w:t>
      </w:r>
      <w:r w:rsidR="00754C80" w:rsidRPr="00466A48">
        <w:t>, as Wittgenstein writes</w:t>
      </w:r>
      <w:r w:rsidR="005F2EC4" w:rsidRPr="00466A48">
        <w:t xml:space="preserve">, </w:t>
      </w:r>
      <w:r w:rsidR="00754C80" w:rsidRPr="00466A48">
        <w:t>“</w:t>
      </w:r>
      <w:r w:rsidR="009F088D" w:rsidRPr="00466A48">
        <w:t>a</w:t>
      </w:r>
      <w:r w:rsidR="00754C80" w:rsidRPr="00466A48">
        <w:t xml:space="preserve"> whole cloud of philosophy condenses into a drop of grammar</w:t>
      </w:r>
      <w:r w:rsidR="00C569C7" w:rsidRPr="00466A48">
        <w:t>,</w:t>
      </w:r>
      <w:r w:rsidR="00AC5BFE" w:rsidRPr="00466A48">
        <w:t>”</w:t>
      </w:r>
      <w:r w:rsidR="00CB3251" w:rsidRPr="00466A48">
        <w:rPr>
          <w:rStyle w:val="FootnoteReference"/>
        </w:rPr>
        <w:footnoteReference w:id="35"/>
      </w:r>
      <w:r w:rsidR="002B1B86" w:rsidRPr="00466A48">
        <w:t xml:space="preserve"> then we </w:t>
      </w:r>
      <w:r w:rsidR="000843CA" w:rsidRPr="00466A48">
        <w:t>might</w:t>
      </w:r>
      <w:r w:rsidR="002B1B86" w:rsidRPr="00466A48">
        <w:t xml:space="preserve"> analyze </w:t>
      </w:r>
      <w:r w:rsidR="009F088D" w:rsidRPr="00466A48">
        <w:t>this</w:t>
      </w:r>
      <w:r w:rsidR="002B1B86" w:rsidRPr="00466A48">
        <w:t xml:space="preserve"> </w:t>
      </w:r>
      <w:r w:rsidR="00C15BE3" w:rsidRPr="00466A48">
        <w:t>drop</w:t>
      </w:r>
      <w:r w:rsidR="00D11D62" w:rsidRPr="00466A48">
        <w:t xml:space="preserve"> to better </w:t>
      </w:r>
      <w:r w:rsidR="009F088D" w:rsidRPr="00466A48">
        <w:t>know</w:t>
      </w:r>
      <w:r w:rsidR="00D11D62" w:rsidRPr="00466A48">
        <w:t xml:space="preserve"> the cloud</w:t>
      </w:r>
      <w:r w:rsidR="00CD7B08" w:rsidRPr="00466A48">
        <w:rPr>
          <w:szCs w:val="24"/>
          <w:lang w:eastAsia="en-CA"/>
        </w:rPr>
        <w:t>—</w:t>
      </w:r>
      <w:proofErr w:type="spellStart"/>
      <w:r w:rsidR="00CD7B08" w:rsidRPr="00466A48">
        <w:rPr>
          <w:szCs w:val="24"/>
          <w:lang w:eastAsia="en-CA"/>
        </w:rPr>
        <w:t>Meillassoux</w:t>
      </w:r>
      <w:r w:rsidR="00773CA5" w:rsidRPr="00466A48">
        <w:rPr>
          <w:szCs w:val="24"/>
          <w:lang w:eastAsia="en-CA"/>
        </w:rPr>
        <w:t>’s</w:t>
      </w:r>
      <w:proofErr w:type="spellEnd"/>
      <w:r w:rsidR="00773CA5" w:rsidRPr="00466A48">
        <w:rPr>
          <w:szCs w:val="24"/>
          <w:lang w:eastAsia="en-CA"/>
        </w:rPr>
        <w:t xml:space="preserve"> figures</w:t>
      </w:r>
      <w:r w:rsidR="00CD7B08" w:rsidRPr="00466A48">
        <w:rPr>
          <w:szCs w:val="24"/>
          <w:lang w:eastAsia="en-CA"/>
        </w:rPr>
        <w:t xml:space="preserve"> to better know the thought-style.</w:t>
      </w:r>
    </w:p>
    <w:p w14:paraId="2172E4E5" w14:textId="1253B326" w:rsidR="00A84547" w:rsidRPr="00466A48" w:rsidRDefault="005604C5" w:rsidP="00B760EE">
      <w:pPr>
        <w:spacing w:line="480" w:lineRule="auto"/>
        <w:ind w:firstLine="720"/>
        <w:jc w:val="left"/>
        <w:rPr>
          <w:color w:val="FF0000"/>
        </w:rPr>
      </w:pPr>
      <w:r w:rsidRPr="00466A48">
        <w:rPr>
          <w:szCs w:val="24"/>
          <w:lang w:eastAsia="en-CA"/>
        </w:rPr>
        <w:lastRenderedPageBreak/>
        <w:t>The way I close</w:t>
      </w:r>
      <w:r w:rsidR="00D172FB" w:rsidRPr="00466A48">
        <w:rPr>
          <w:szCs w:val="24"/>
          <w:lang w:eastAsia="en-CA"/>
        </w:rPr>
        <w:t>-</w:t>
      </w:r>
      <w:r w:rsidRPr="00466A48">
        <w:rPr>
          <w:szCs w:val="24"/>
          <w:lang w:eastAsia="en-CA"/>
        </w:rPr>
        <w:t xml:space="preserve">read </w:t>
      </w:r>
      <w:proofErr w:type="spellStart"/>
      <w:r w:rsidRPr="00466A48">
        <w:rPr>
          <w:szCs w:val="24"/>
          <w:lang w:eastAsia="en-CA"/>
        </w:rPr>
        <w:t>Meillassoux</w:t>
      </w:r>
      <w:proofErr w:type="spellEnd"/>
      <w:r w:rsidRPr="00466A48">
        <w:rPr>
          <w:szCs w:val="24"/>
          <w:lang w:eastAsia="en-CA"/>
        </w:rPr>
        <w:t xml:space="preserve"> is the way </w:t>
      </w:r>
      <w:r w:rsidR="00FB159B" w:rsidRPr="00466A48">
        <w:rPr>
          <w:szCs w:val="24"/>
          <w:lang w:eastAsia="en-CA"/>
        </w:rPr>
        <w:t xml:space="preserve">cognitive linguist </w:t>
      </w:r>
      <w:r w:rsidRPr="00466A48">
        <w:rPr>
          <w:szCs w:val="24"/>
          <w:lang w:eastAsia="en-CA"/>
        </w:rPr>
        <w:t xml:space="preserve">Margaret </w:t>
      </w:r>
      <w:proofErr w:type="spellStart"/>
      <w:r w:rsidRPr="00466A48">
        <w:rPr>
          <w:szCs w:val="24"/>
          <w:lang w:eastAsia="en-CA"/>
        </w:rPr>
        <w:t>Masterman</w:t>
      </w:r>
      <w:proofErr w:type="spellEnd"/>
      <w:r w:rsidR="00001BFC" w:rsidRPr="00466A48">
        <w:rPr>
          <w:szCs w:val="24"/>
          <w:lang w:eastAsia="en-CA"/>
        </w:rPr>
        <w:t>, in 1965,</w:t>
      </w:r>
      <w:r w:rsidRPr="00466A48">
        <w:rPr>
          <w:szCs w:val="24"/>
          <w:lang w:eastAsia="en-CA"/>
        </w:rPr>
        <w:t xml:space="preserve"> close-read Thomas Kuhn</w:t>
      </w:r>
      <w:r w:rsidR="00001BFC" w:rsidRPr="00466A48">
        <w:rPr>
          <w:szCs w:val="24"/>
          <w:lang w:eastAsia="en-CA"/>
        </w:rPr>
        <w:t xml:space="preserve">’s </w:t>
      </w:r>
      <w:r w:rsidR="00001BFC" w:rsidRPr="00466A48">
        <w:rPr>
          <w:i/>
          <w:iCs/>
          <w:szCs w:val="24"/>
          <w:lang w:eastAsia="en-CA"/>
        </w:rPr>
        <w:t xml:space="preserve">Structure of Scientific Revolutions </w:t>
      </w:r>
      <w:r w:rsidR="00001BFC" w:rsidRPr="00466A48">
        <w:rPr>
          <w:szCs w:val="24"/>
          <w:lang w:eastAsia="en-CA"/>
        </w:rPr>
        <w:t>(1962)</w:t>
      </w:r>
      <w:r w:rsidR="000C4A3D" w:rsidRPr="00466A48">
        <w:rPr>
          <w:szCs w:val="24"/>
          <w:lang w:eastAsia="en-CA"/>
        </w:rPr>
        <w:t xml:space="preserve">—and for similar reasons. </w:t>
      </w:r>
      <w:r w:rsidR="007F637B" w:rsidRPr="00466A48">
        <w:rPr>
          <w:szCs w:val="24"/>
          <w:lang w:eastAsia="en-CA"/>
        </w:rPr>
        <w:t xml:space="preserve">Kuhn’s </w:t>
      </w:r>
      <w:r w:rsidR="000608A5" w:rsidRPr="00466A48">
        <w:rPr>
          <w:szCs w:val="24"/>
          <w:lang w:eastAsia="en-CA"/>
        </w:rPr>
        <w:t xml:space="preserve">book </w:t>
      </w:r>
      <w:r w:rsidR="007F637B" w:rsidRPr="00466A48">
        <w:rPr>
          <w:szCs w:val="24"/>
          <w:lang w:eastAsia="en-CA"/>
        </w:rPr>
        <w:t xml:space="preserve">presented the </w:t>
      </w:r>
      <w:r w:rsidR="000608A5" w:rsidRPr="00466A48">
        <w:rPr>
          <w:szCs w:val="24"/>
          <w:lang w:eastAsia="en-CA"/>
        </w:rPr>
        <w:t xml:space="preserve">notion of the “paradigm,” </w:t>
      </w:r>
      <w:r w:rsidR="000C4A3D" w:rsidRPr="00466A48">
        <w:rPr>
          <w:szCs w:val="24"/>
          <w:lang w:eastAsia="en-CA"/>
        </w:rPr>
        <w:t xml:space="preserve">the </w:t>
      </w:r>
      <w:r w:rsidR="007F637B" w:rsidRPr="00466A48">
        <w:rPr>
          <w:szCs w:val="24"/>
          <w:lang w:eastAsia="en-CA"/>
        </w:rPr>
        <w:t>relatively closed</w:t>
      </w:r>
      <w:r w:rsidR="00225924" w:rsidRPr="00466A48">
        <w:rPr>
          <w:szCs w:val="24"/>
          <w:lang w:eastAsia="en-CA"/>
        </w:rPr>
        <w:t>, model-based</w:t>
      </w:r>
      <w:r w:rsidR="007F637B" w:rsidRPr="00466A48">
        <w:rPr>
          <w:szCs w:val="24"/>
          <w:lang w:eastAsia="en-CA"/>
        </w:rPr>
        <w:t xml:space="preserve"> </w:t>
      </w:r>
      <w:r w:rsidR="008A024E" w:rsidRPr="00466A48">
        <w:rPr>
          <w:szCs w:val="24"/>
          <w:lang w:eastAsia="en-CA"/>
        </w:rPr>
        <w:t>framework</w:t>
      </w:r>
      <w:r w:rsidR="000C4A3D" w:rsidRPr="00466A48">
        <w:rPr>
          <w:szCs w:val="24"/>
          <w:lang w:eastAsia="en-CA"/>
        </w:rPr>
        <w:t xml:space="preserve"> of</w:t>
      </w:r>
      <w:r w:rsidR="005B399B" w:rsidRPr="00466A48">
        <w:rPr>
          <w:szCs w:val="24"/>
          <w:lang w:eastAsia="en-CA"/>
        </w:rPr>
        <w:t xml:space="preserve"> beliefs, values, and practices</w:t>
      </w:r>
      <w:r w:rsidR="00311DE3" w:rsidRPr="00466A48">
        <w:rPr>
          <w:szCs w:val="24"/>
          <w:lang w:eastAsia="en-CA"/>
        </w:rPr>
        <w:t xml:space="preserve"> held in common </w:t>
      </w:r>
      <w:proofErr w:type="gramStart"/>
      <w:r w:rsidR="00311DE3" w:rsidRPr="00466A48">
        <w:rPr>
          <w:szCs w:val="24"/>
          <w:lang w:eastAsia="en-CA"/>
        </w:rPr>
        <w:t>in</w:t>
      </w:r>
      <w:r w:rsidR="009B7F92" w:rsidRPr="00466A48">
        <w:rPr>
          <w:szCs w:val="24"/>
          <w:lang w:eastAsia="en-CA"/>
        </w:rPr>
        <w:t xml:space="preserve"> a given</w:t>
      </w:r>
      <w:proofErr w:type="gramEnd"/>
      <w:r w:rsidR="009B7F92" w:rsidRPr="00466A48">
        <w:rPr>
          <w:szCs w:val="24"/>
          <w:lang w:eastAsia="en-CA"/>
        </w:rPr>
        <w:t xml:space="preserve"> </w:t>
      </w:r>
      <w:r w:rsidR="00E13912" w:rsidRPr="00466A48">
        <w:rPr>
          <w:szCs w:val="24"/>
          <w:lang w:eastAsia="en-CA"/>
        </w:rPr>
        <w:t xml:space="preserve">“normal </w:t>
      </w:r>
      <w:r w:rsidR="009B7F92" w:rsidRPr="00466A48">
        <w:rPr>
          <w:szCs w:val="24"/>
          <w:lang w:eastAsia="en-CA"/>
        </w:rPr>
        <w:t>science.</w:t>
      </w:r>
      <w:r w:rsidR="00E13912" w:rsidRPr="00466A48">
        <w:rPr>
          <w:szCs w:val="24"/>
          <w:lang w:eastAsia="en-CA"/>
        </w:rPr>
        <w:t xml:space="preserve">” </w:t>
      </w:r>
      <w:r w:rsidR="00D10491" w:rsidRPr="00466A48">
        <w:rPr>
          <w:szCs w:val="24"/>
          <w:lang w:eastAsia="en-CA"/>
        </w:rPr>
        <w:t xml:space="preserve">Paradigms </w:t>
      </w:r>
      <w:r w:rsidR="00BF51EB" w:rsidRPr="00466A48">
        <w:rPr>
          <w:szCs w:val="24"/>
          <w:lang w:eastAsia="en-CA"/>
        </w:rPr>
        <w:t>“</w:t>
      </w:r>
      <w:r w:rsidR="00D10491" w:rsidRPr="00466A48">
        <w:rPr>
          <w:szCs w:val="24"/>
          <w:lang w:eastAsia="en-CA"/>
        </w:rPr>
        <w:t>shift</w:t>
      </w:r>
      <w:r w:rsidR="00BF51EB" w:rsidRPr="00466A48">
        <w:rPr>
          <w:szCs w:val="24"/>
          <w:lang w:eastAsia="en-CA"/>
        </w:rPr>
        <w:t>”</w:t>
      </w:r>
      <w:r w:rsidR="00A72DC8" w:rsidRPr="00466A48">
        <w:rPr>
          <w:szCs w:val="24"/>
          <w:lang w:eastAsia="en-CA"/>
        </w:rPr>
        <w:t xml:space="preserve"> when the number of anomalies inexplicable </w:t>
      </w:r>
      <w:r w:rsidR="008A024E" w:rsidRPr="00466A48">
        <w:rPr>
          <w:szCs w:val="24"/>
          <w:lang w:eastAsia="en-CA"/>
        </w:rPr>
        <w:t xml:space="preserve">within </w:t>
      </w:r>
      <w:r w:rsidR="0023265E" w:rsidRPr="00466A48">
        <w:rPr>
          <w:szCs w:val="24"/>
          <w:lang w:eastAsia="en-CA"/>
        </w:rPr>
        <w:t xml:space="preserve">a paradigm accrue and </w:t>
      </w:r>
      <w:r w:rsidR="009D30A9" w:rsidRPr="00466A48">
        <w:rPr>
          <w:szCs w:val="24"/>
          <w:lang w:eastAsia="en-CA"/>
        </w:rPr>
        <w:t xml:space="preserve">effect </w:t>
      </w:r>
      <w:r w:rsidR="00A43EDE" w:rsidRPr="00466A48">
        <w:rPr>
          <w:szCs w:val="24"/>
          <w:lang w:eastAsia="en-CA"/>
        </w:rPr>
        <w:t xml:space="preserve">new extra-paradigmatic research. </w:t>
      </w:r>
      <w:r w:rsidR="00541FCB" w:rsidRPr="00466A48">
        <w:rPr>
          <w:szCs w:val="24"/>
          <w:lang w:eastAsia="en-CA"/>
        </w:rPr>
        <w:t>Thinking about a natural science or even all knowledge in terms of “paradigms” became its own paradigmatic thought-style, like thinking in “contingency” is now. Both prioritize rupture</w:t>
      </w:r>
      <w:r w:rsidR="0022745D" w:rsidRPr="00466A48">
        <w:rPr>
          <w:szCs w:val="24"/>
          <w:lang w:eastAsia="en-CA"/>
        </w:rPr>
        <w:t xml:space="preserve">, </w:t>
      </w:r>
      <w:r w:rsidR="00541FCB" w:rsidRPr="00466A48">
        <w:rPr>
          <w:szCs w:val="24"/>
          <w:lang w:eastAsia="en-CA"/>
        </w:rPr>
        <w:t>discreteness</w:t>
      </w:r>
      <w:r w:rsidR="0022745D" w:rsidRPr="00466A48">
        <w:rPr>
          <w:szCs w:val="24"/>
          <w:lang w:eastAsia="en-CA"/>
        </w:rPr>
        <w:t>, and the unprecedented</w:t>
      </w:r>
      <w:r w:rsidR="00541FCB" w:rsidRPr="00466A48">
        <w:rPr>
          <w:szCs w:val="24"/>
          <w:lang w:eastAsia="en-CA"/>
        </w:rPr>
        <w:t xml:space="preserve"> over continuity</w:t>
      </w:r>
      <w:r w:rsidR="0022745D" w:rsidRPr="00466A48">
        <w:rPr>
          <w:szCs w:val="24"/>
          <w:lang w:eastAsia="en-CA"/>
        </w:rPr>
        <w:t xml:space="preserve"> and the known</w:t>
      </w:r>
      <w:r w:rsidR="00541FCB" w:rsidRPr="00466A48">
        <w:rPr>
          <w:szCs w:val="24"/>
          <w:lang w:eastAsia="en-CA"/>
        </w:rPr>
        <w:t xml:space="preserve">; both bury inconsistencies and alternatives. </w:t>
      </w:r>
      <w:r w:rsidR="000843CA" w:rsidRPr="00466A48">
        <w:t xml:space="preserve">From her hospital bed in Norwich, </w:t>
      </w:r>
      <w:proofErr w:type="spellStart"/>
      <w:r w:rsidR="000843CA" w:rsidRPr="00466A48">
        <w:t>Masterman</w:t>
      </w:r>
      <w:proofErr w:type="spellEnd"/>
      <w:r w:rsidR="000843CA" w:rsidRPr="00466A48">
        <w:t xml:space="preserve"> showed that the</w:t>
      </w:r>
      <w:r w:rsidR="00855A7F" w:rsidRPr="00466A48">
        <w:t xml:space="preserve">re </w:t>
      </w:r>
      <w:r w:rsidR="009D12F0" w:rsidRPr="00466A48">
        <w:t>are</w:t>
      </w:r>
      <w:r w:rsidR="000843CA" w:rsidRPr="00466A48">
        <w:t xml:space="preserve"> </w:t>
      </w:r>
      <w:r w:rsidR="00481B51" w:rsidRPr="00466A48">
        <w:t>twenty-one</w:t>
      </w:r>
      <w:r w:rsidR="000843CA" w:rsidRPr="00466A48">
        <w:t xml:space="preserve"> distinct senses of “paradigm” in Kuhn’s </w:t>
      </w:r>
      <w:r w:rsidR="00001BFC" w:rsidRPr="00466A48">
        <w:t>theory</w:t>
      </w:r>
      <w:r w:rsidR="00855A7F" w:rsidRPr="00466A48">
        <w:t>, that they</w:t>
      </w:r>
      <w:r w:rsidR="000843CA" w:rsidRPr="00466A48">
        <w:t xml:space="preserve"> </w:t>
      </w:r>
      <w:r w:rsidR="00D352C7" w:rsidRPr="00466A48">
        <w:t>f</w:t>
      </w:r>
      <w:r w:rsidR="009D12F0" w:rsidRPr="00466A48">
        <w:t>a</w:t>
      </w:r>
      <w:r w:rsidR="00D352C7" w:rsidRPr="00466A48">
        <w:t>ll into three categories</w:t>
      </w:r>
      <w:r w:rsidR="00252810" w:rsidRPr="00466A48">
        <w:t xml:space="preserve"> (</w:t>
      </w:r>
      <w:r w:rsidR="00D352C7" w:rsidRPr="00466A48">
        <w:t>metaphysical, sociological, and artefact</w:t>
      </w:r>
      <w:r w:rsidR="00252810" w:rsidRPr="00466A48">
        <w:t xml:space="preserve">), that the former </w:t>
      </w:r>
      <w:r w:rsidR="00EF63E3" w:rsidRPr="00466A48">
        <w:t xml:space="preserve">category </w:t>
      </w:r>
      <w:r w:rsidR="009D12F0" w:rsidRPr="00466A48">
        <w:t>is</w:t>
      </w:r>
      <w:r w:rsidR="00252810" w:rsidRPr="00466A48">
        <w:t xml:space="preserve"> grounded on the latter two, </w:t>
      </w:r>
      <w:r w:rsidR="00D352C7" w:rsidRPr="00466A48">
        <w:t xml:space="preserve">and </w:t>
      </w:r>
      <w:r w:rsidR="00E01754" w:rsidRPr="00466A48">
        <w:t>that</w:t>
      </w:r>
      <w:r w:rsidR="00D352C7" w:rsidRPr="00466A48">
        <w:t xml:space="preserve"> </w:t>
      </w:r>
      <w:r w:rsidR="00362E09" w:rsidRPr="00466A48">
        <w:t>a</w:t>
      </w:r>
      <w:r w:rsidR="00E01754" w:rsidRPr="00466A48">
        <w:t xml:space="preserve">t </w:t>
      </w:r>
      <w:r w:rsidR="00190761" w:rsidRPr="00466A48">
        <w:t>the</w:t>
      </w:r>
      <w:r w:rsidR="00C1082A" w:rsidRPr="00466A48">
        <w:t>ir</w:t>
      </w:r>
      <w:r w:rsidR="00190761" w:rsidRPr="00466A48">
        <w:t xml:space="preserve"> heart </w:t>
      </w:r>
      <w:r w:rsidR="004624CD" w:rsidRPr="00466A48">
        <w:t>is a concrete, analogy-drawing sequence of words</w:t>
      </w:r>
      <w:r w:rsidR="00362E09" w:rsidRPr="00466A48">
        <w:t xml:space="preserve"> </w:t>
      </w:r>
      <w:r w:rsidR="00DB4E5E" w:rsidRPr="00466A48">
        <w:t xml:space="preserve">(a figure) </w:t>
      </w:r>
      <w:r w:rsidR="00190761" w:rsidRPr="00466A48">
        <w:t xml:space="preserve">that </w:t>
      </w:r>
      <w:r w:rsidR="00F43499" w:rsidRPr="00466A48">
        <w:t xml:space="preserve">focuses a research field, </w:t>
      </w:r>
      <w:r w:rsidR="00EC6D8C" w:rsidRPr="00466A48">
        <w:t xml:space="preserve">that </w:t>
      </w:r>
      <w:r w:rsidR="00F43499" w:rsidRPr="00466A48">
        <w:t>is constructed and extended “</w:t>
      </w:r>
      <w:r w:rsidR="00F43499" w:rsidRPr="00466A48">
        <w:rPr>
          <w:i/>
          <w:iCs/>
        </w:rPr>
        <w:t xml:space="preserve">by using speech, </w:t>
      </w:r>
      <w:r w:rsidR="00F43499" w:rsidRPr="00466A48">
        <w:t>with or without the help of mechanical apparatus or of mathematics</w:t>
      </w:r>
      <w:r w:rsidR="00007A3F" w:rsidRPr="00466A48">
        <w:t>,</w:t>
      </w:r>
      <w:r w:rsidR="00857034" w:rsidRPr="00466A48">
        <w:t>”</w:t>
      </w:r>
      <w:r w:rsidR="00F43499" w:rsidRPr="00466A48">
        <w:t xml:space="preserve"> and </w:t>
      </w:r>
      <w:r w:rsidR="00EC6D8C" w:rsidRPr="00466A48">
        <w:t xml:space="preserve">that </w:t>
      </w:r>
      <w:r w:rsidR="00F43499" w:rsidRPr="00466A48">
        <w:t>collapses when it’s pushed too far.</w:t>
      </w:r>
      <w:r w:rsidR="00CB3251" w:rsidRPr="00466A48">
        <w:rPr>
          <w:rStyle w:val="FootnoteReference"/>
        </w:rPr>
        <w:footnoteReference w:id="36"/>
      </w:r>
      <w:r w:rsidR="00A84547" w:rsidRPr="00466A48">
        <w:t xml:space="preserve"> If a paradigm has a figure at its heart, then it has a figural history—a history of being rhetorically figured, a history it in turn figures. To analy</w:t>
      </w:r>
      <w:r w:rsidR="00BA2164" w:rsidRPr="00466A48">
        <w:t>z</w:t>
      </w:r>
      <w:r w:rsidR="00A84547" w:rsidRPr="00466A48">
        <w:t>e a paradigm’s figural history is also a way to analyze the paradigm-shift–paradigm’s figural history, and a model for analyzing “contingency.”</w:t>
      </w:r>
    </w:p>
    <w:p w14:paraId="2EE231B5" w14:textId="4FF4CBD9" w:rsidR="00A84547" w:rsidRPr="00466A48" w:rsidRDefault="00A84547" w:rsidP="00B760EE">
      <w:pPr>
        <w:spacing w:line="480" w:lineRule="auto"/>
        <w:jc w:val="left"/>
      </w:pPr>
      <w:r w:rsidRPr="00466A48">
        <w:tab/>
      </w:r>
      <w:r w:rsidR="00534D55" w:rsidRPr="00466A48">
        <w:t xml:space="preserve">Though </w:t>
      </w:r>
      <w:proofErr w:type="spellStart"/>
      <w:r w:rsidR="00534D55" w:rsidRPr="00466A48">
        <w:t>Masterman’s</w:t>
      </w:r>
      <w:proofErr w:type="spellEnd"/>
      <w:r w:rsidR="00534D55" w:rsidRPr="00466A48">
        <w:t xml:space="preserve"> disambiguation is frequently cited by Kuhn’s critics, Kuhn himself incorporated her revisions.</w:t>
      </w:r>
      <w:r w:rsidR="00CB3251" w:rsidRPr="00466A48">
        <w:rPr>
          <w:rStyle w:val="FootnoteReference"/>
        </w:rPr>
        <w:footnoteReference w:id="37"/>
      </w:r>
      <w:r w:rsidR="00534D55" w:rsidRPr="00466A48">
        <w:t xml:space="preserve"> </w:t>
      </w:r>
      <w:r w:rsidR="00996082" w:rsidRPr="00466A48">
        <w:t>In this spirit,</w:t>
      </w:r>
      <w:r w:rsidR="00534D55" w:rsidRPr="00466A48">
        <w:t xml:space="preserve"> </w:t>
      </w:r>
      <w:r w:rsidRPr="00466A48">
        <w:t xml:space="preserve">I use </w:t>
      </w:r>
      <w:proofErr w:type="spellStart"/>
      <w:r w:rsidRPr="00466A48">
        <w:t>Masterman’s</w:t>
      </w:r>
      <w:proofErr w:type="spellEnd"/>
      <w:r w:rsidRPr="00466A48">
        <w:t xml:space="preserve"> method to deconstruct </w:t>
      </w:r>
      <w:proofErr w:type="spellStart"/>
      <w:r w:rsidRPr="00466A48">
        <w:lastRenderedPageBreak/>
        <w:t>Meillassoux’s</w:t>
      </w:r>
      <w:proofErr w:type="spellEnd"/>
      <w:r w:rsidRPr="00466A48">
        <w:t xml:space="preserve"> </w:t>
      </w:r>
      <w:proofErr w:type="spellStart"/>
      <w:r w:rsidRPr="00466A48">
        <w:t>metaphorics</w:t>
      </w:r>
      <w:proofErr w:type="spellEnd"/>
      <w:r w:rsidRPr="00466A48">
        <w:t>, not to refute him</w:t>
      </w:r>
      <w:r w:rsidRPr="00466A48">
        <w:rPr>
          <w:szCs w:val="24"/>
          <w:lang w:eastAsia="en-CA"/>
        </w:rPr>
        <w:t xml:space="preserve"> and what he represents so much as refigure it, repurpose it, pragmatize metaphysical absolutes and ground transhistorical universals</w:t>
      </w:r>
      <w:r w:rsidRPr="00466A48">
        <w:t xml:space="preserve">. In </w:t>
      </w:r>
      <w:r w:rsidRPr="00466A48">
        <w:rPr>
          <w:i/>
          <w:iCs/>
        </w:rPr>
        <w:t>After Finitude</w:t>
      </w:r>
      <w:r w:rsidRPr="00466A48">
        <w:t>, there are at least 35 senses of “contingency,” listed here in order of appearance, with page references:</w:t>
      </w:r>
    </w:p>
    <w:p w14:paraId="5B590E12" w14:textId="77777777" w:rsidR="00A84547" w:rsidRPr="002D5754" w:rsidRDefault="00A84547" w:rsidP="00B760EE">
      <w:pPr>
        <w:pStyle w:val="ListParagraph"/>
        <w:numPr>
          <w:ilvl w:val="0"/>
          <w:numId w:val="3"/>
        </w:numPr>
        <w:ind w:left="851"/>
        <w:jc w:val="left"/>
        <w:rPr>
          <w:szCs w:val="24"/>
          <w:rPrChange w:id="202" w:author="Anna Wingfield" w:date="2024-03-14T13:50:00Z">
            <w:rPr>
              <w:sz w:val="20"/>
              <w:szCs w:val="20"/>
            </w:rPr>
          </w:rPrChange>
        </w:rPr>
      </w:pPr>
      <w:r w:rsidRPr="002D5754">
        <w:rPr>
          <w:szCs w:val="24"/>
          <w:rPrChange w:id="203" w:author="Anna Wingfield" w:date="2024-03-14T13:50:00Z">
            <w:rPr>
              <w:sz w:val="20"/>
              <w:szCs w:val="20"/>
            </w:rPr>
          </w:rPrChange>
        </w:rPr>
        <w:t>opposite of inevitability (34)</w:t>
      </w:r>
    </w:p>
    <w:p w14:paraId="70D1A9D8" w14:textId="371D7DAA" w:rsidR="00A84547" w:rsidRPr="002D5754" w:rsidRDefault="00A84547" w:rsidP="00B760EE">
      <w:pPr>
        <w:pStyle w:val="ListParagraph"/>
        <w:numPr>
          <w:ilvl w:val="0"/>
          <w:numId w:val="3"/>
        </w:numPr>
        <w:ind w:left="851" w:hanging="357"/>
        <w:jc w:val="left"/>
        <w:rPr>
          <w:szCs w:val="24"/>
          <w:rPrChange w:id="204" w:author="Anna Wingfield" w:date="2024-03-14T13:50:00Z">
            <w:rPr>
              <w:sz w:val="20"/>
              <w:szCs w:val="20"/>
            </w:rPr>
          </w:rPrChange>
        </w:rPr>
      </w:pPr>
      <w:r w:rsidRPr="002D5754">
        <w:rPr>
          <w:szCs w:val="24"/>
          <w:rPrChange w:id="205" w:author="Anna Wingfield" w:date="2024-03-14T13:50:00Z">
            <w:rPr>
              <w:sz w:val="20"/>
              <w:szCs w:val="20"/>
            </w:rPr>
          </w:rPrChange>
        </w:rPr>
        <w:t>opposite of essentiality (36–37)</w:t>
      </w:r>
    </w:p>
    <w:p w14:paraId="366DC997" w14:textId="77777777" w:rsidR="00A84547" w:rsidRPr="002D5754" w:rsidRDefault="00A84547" w:rsidP="00B760EE">
      <w:pPr>
        <w:pStyle w:val="SmallNormal"/>
        <w:numPr>
          <w:ilvl w:val="0"/>
          <w:numId w:val="3"/>
        </w:numPr>
        <w:ind w:left="851" w:hanging="357"/>
        <w:contextualSpacing/>
        <w:jc w:val="left"/>
        <w:rPr>
          <w:sz w:val="24"/>
          <w:szCs w:val="24"/>
          <w:rPrChange w:id="206" w:author="Anna Wingfield" w:date="2024-03-14T13:50:00Z">
            <w:rPr>
              <w:szCs w:val="20"/>
            </w:rPr>
          </w:rPrChange>
        </w:rPr>
      </w:pPr>
      <w:r w:rsidRPr="002D5754">
        <w:rPr>
          <w:sz w:val="24"/>
          <w:szCs w:val="24"/>
          <w:rPrChange w:id="207" w:author="Anna Wingfield" w:date="2024-03-14T13:50:00Z">
            <w:rPr>
              <w:szCs w:val="20"/>
            </w:rPr>
          </w:rPrChange>
        </w:rPr>
        <w:t>indifference of physical laws to entities (39)</w:t>
      </w:r>
    </w:p>
    <w:p w14:paraId="2CDB8517" w14:textId="77777777" w:rsidR="00A84547" w:rsidRPr="002D5754" w:rsidRDefault="00A84547" w:rsidP="00B760EE">
      <w:pPr>
        <w:pStyle w:val="SmallNormal"/>
        <w:numPr>
          <w:ilvl w:val="0"/>
          <w:numId w:val="3"/>
        </w:numPr>
        <w:ind w:left="851" w:hanging="357"/>
        <w:contextualSpacing/>
        <w:jc w:val="left"/>
        <w:rPr>
          <w:sz w:val="24"/>
          <w:szCs w:val="24"/>
          <w:rPrChange w:id="208" w:author="Anna Wingfield" w:date="2024-03-14T13:50:00Z">
            <w:rPr>
              <w:szCs w:val="20"/>
            </w:rPr>
          </w:rPrChange>
        </w:rPr>
      </w:pPr>
      <w:r w:rsidRPr="002D5754">
        <w:rPr>
          <w:sz w:val="24"/>
          <w:szCs w:val="24"/>
          <w:rPrChange w:id="209" w:author="Anna Wingfield" w:date="2024-03-14T13:50:00Z">
            <w:rPr>
              <w:szCs w:val="20"/>
            </w:rPr>
          </w:rPrChange>
        </w:rPr>
        <w:t>“</w:t>
      </w:r>
      <w:proofErr w:type="gramStart"/>
      <w:r w:rsidRPr="002D5754">
        <w:rPr>
          <w:sz w:val="24"/>
          <w:szCs w:val="24"/>
          <w:rPrChange w:id="210" w:author="Anna Wingfield" w:date="2024-03-14T13:50:00Z">
            <w:rPr>
              <w:szCs w:val="20"/>
            </w:rPr>
          </w:rPrChange>
        </w:rPr>
        <w:t>knowing</w:t>
      </w:r>
      <w:proofErr w:type="gramEnd"/>
      <w:r w:rsidRPr="002D5754">
        <w:rPr>
          <w:sz w:val="24"/>
          <w:szCs w:val="24"/>
          <w:rPrChange w:id="211" w:author="Anna Wingfield" w:date="2024-03-14T13:50:00Z">
            <w:rPr>
              <w:szCs w:val="20"/>
            </w:rPr>
          </w:rPrChange>
        </w:rPr>
        <w:t xml:space="preserve"> that worldly things could be otherwise” (39, 53–54)</w:t>
      </w:r>
    </w:p>
    <w:p w14:paraId="7C8D9805" w14:textId="77777777" w:rsidR="00A84547" w:rsidRPr="002D5754" w:rsidRDefault="00A84547" w:rsidP="00B760EE">
      <w:pPr>
        <w:pStyle w:val="SmallNormal"/>
        <w:numPr>
          <w:ilvl w:val="0"/>
          <w:numId w:val="3"/>
        </w:numPr>
        <w:ind w:left="851" w:hanging="357"/>
        <w:contextualSpacing/>
        <w:jc w:val="left"/>
        <w:rPr>
          <w:sz w:val="24"/>
          <w:szCs w:val="24"/>
          <w:rPrChange w:id="212" w:author="Anna Wingfield" w:date="2024-03-14T13:50:00Z">
            <w:rPr>
              <w:szCs w:val="20"/>
            </w:rPr>
          </w:rPrChange>
        </w:rPr>
      </w:pPr>
      <w:r w:rsidRPr="002D5754">
        <w:rPr>
          <w:sz w:val="24"/>
          <w:szCs w:val="24"/>
          <w:rPrChange w:id="213" w:author="Anna Wingfield" w:date="2024-03-14T13:50:00Z">
            <w:rPr>
              <w:szCs w:val="20"/>
            </w:rPr>
          </w:rPrChange>
        </w:rPr>
        <w:t>opposite of necessity (40, 65, 67)</w:t>
      </w:r>
    </w:p>
    <w:p w14:paraId="5F0E01C2" w14:textId="77777777" w:rsidR="00A84547" w:rsidRPr="002D5754" w:rsidRDefault="00A84547" w:rsidP="00B760EE">
      <w:pPr>
        <w:pStyle w:val="SmallNormal"/>
        <w:numPr>
          <w:ilvl w:val="0"/>
          <w:numId w:val="3"/>
        </w:numPr>
        <w:ind w:left="851" w:hanging="357"/>
        <w:contextualSpacing/>
        <w:jc w:val="left"/>
        <w:rPr>
          <w:sz w:val="24"/>
          <w:szCs w:val="24"/>
          <w:rPrChange w:id="214" w:author="Anna Wingfield" w:date="2024-03-14T13:50:00Z">
            <w:rPr>
              <w:szCs w:val="20"/>
            </w:rPr>
          </w:rPrChange>
        </w:rPr>
      </w:pPr>
      <w:r w:rsidRPr="002D5754">
        <w:rPr>
          <w:sz w:val="24"/>
          <w:szCs w:val="24"/>
          <w:rPrChange w:id="215" w:author="Anna Wingfield" w:date="2024-03-14T13:50:00Z">
            <w:rPr>
              <w:szCs w:val="20"/>
            </w:rPr>
          </w:rPrChange>
        </w:rPr>
        <w:t>variability of entities (40)</w:t>
      </w:r>
    </w:p>
    <w:p w14:paraId="376658C0" w14:textId="77777777" w:rsidR="00A84547" w:rsidRPr="002D5754" w:rsidRDefault="00A84547" w:rsidP="00B760EE">
      <w:pPr>
        <w:pStyle w:val="SmallNormal"/>
        <w:numPr>
          <w:ilvl w:val="0"/>
          <w:numId w:val="3"/>
        </w:numPr>
        <w:ind w:left="851" w:hanging="357"/>
        <w:contextualSpacing/>
        <w:jc w:val="left"/>
        <w:rPr>
          <w:sz w:val="24"/>
          <w:szCs w:val="24"/>
          <w:rPrChange w:id="216" w:author="Anna Wingfield" w:date="2024-03-14T13:50:00Z">
            <w:rPr>
              <w:szCs w:val="20"/>
            </w:rPr>
          </w:rPrChange>
        </w:rPr>
      </w:pPr>
      <w:r w:rsidRPr="002D5754">
        <w:rPr>
          <w:sz w:val="24"/>
          <w:szCs w:val="24"/>
          <w:rPrChange w:id="217" w:author="Anna Wingfield" w:date="2024-03-14T13:50:00Z">
            <w:rPr>
              <w:szCs w:val="20"/>
            </w:rPr>
          </w:rPrChange>
        </w:rPr>
        <w:t>opposite of facticity (53–54)</w:t>
      </w:r>
    </w:p>
    <w:p w14:paraId="6C679F74" w14:textId="77777777" w:rsidR="00A84547" w:rsidRPr="002D5754" w:rsidRDefault="00A84547" w:rsidP="00B760EE">
      <w:pPr>
        <w:pStyle w:val="SmallNormal"/>
        <w:numPr>
          <w:ilvl w:val="0"/>
          <w:numId w:val="3"/>
        </w:numPr>
        <w:ind w:left="851" w:hanging="357"/>
        <w:contextualSpacing/>
        <w:jc w:val="left"/>
        <w:rPr>
          <w:sz w:val="24"/>
          <w:szCs w:val="24"/>
          <w:rPrChange w:id="218" w:author="Anna Wingfield" w:date="2024-03-14T13:50:00Z">
            <w:rPr>
              <w:szCs w:val="20"/>
            </w:rPr>
          </w:rPrChange>
        </w:rPr>
      </w:pPr>
      <w:r w:rsidRPr="002D5754">
        <w:rPr>
          <w:sz w:val="24"/>
          <w:szCs w:val="24"/>
          <w:rPrChange w:id="219" w:author="Anna Wingfield" w:date="2024-03-14T13:50:00Z">
            <w:rPr>
              <w:szCs w:val="20"/>
            </w:rPr>
          </w:rPrChange>
        </w:rPr>
        <w:t>the absolute “capacity-to-be-other” of the given (54, 117)</w:t>
      </w:r>
    </w:p>
    <w:p w14:paraId="5E5D1FF2" w14:textId="77777777" w:rsidR="00A84547" w:rsidRPr="002D5754" w:rsidRDefault="00A84547" w:rsidP="00B760EE">
      <w:pPr>
        <w:pStyle w:val="SmallNormal"/>
        <w:numPr>
          <w:ilvl w:val="0"/>
          <w:numId w:val="3"/>
        </w:numPr>
        <w:ind w:left="851" w:hanging="357"/>
        <w:contextualSpacing/>
        <w:jc w:val="left"/>
        <w:rPr>
          <w:sz w:val="24"/>
          <w:szCs w:val="24"/>
          <w:rPrChange w:id="220" w:author="Anna Wingfield" w:date="2024-03-14T13:50:00Z">
            <w:rPr>
              <w:szCs w:val="20"/>
            </w:rPr>
          </w:rPrChange>
        </w:rPr>
      </w:pPr>
      <w:r w:rsidRPr="002D5754">
        <w:rPr>
          <w:sz w:val="24"/>
          <w:szCs w:val="24"/>
          <w:rPrChange w:id="221" w:author="Anna Wingfield" w:date="2024-03-14T13:50:00Z">
            <w:rPr>
              <w:szCs w:val="20"/>
            </w:rPr>
          </w:rPrChange>
        </w:rPr>
        <w:t>knowledge that there is no reason for entities’ perishability or variability (62)</w:t>
      </w:r>
    </w:p>
    <w:p w14:paraId="359F7C07" w14:textId="77777777" w:rsidR="00A84547" w:rsidRPr="002D5754" w:rsidRDefault="00A84547" w:rsidP="00B760EE">
      <w:pPr>
        <w:pStyle w:val="SmallNormal"/>
        <w:numPr>
          <w:ilvl w:val="0"/>
          <w:numId w:val="3"/>
        </w:numPr>
        <w:ind w:left="851" w:hanging="357"/>
        <w:contextualSpacing/>
        <w:jc w:val="left"/>
        <w:rPr>
          <w:sz w:val="24"/>
          <w:szCs w:val="24"/>
          <w:rPrChange w:id="222" w:author="Anna Wingfield" w:date="2024-03-14T13:50:00Z">
            <w:rPr>
              <w:szCs w:val="20"/>
            </w:rPr>
          </w:rPrChange>
        </w:rPr>
      </w:pPr>
      <w:r w:rsidRPr="002D5754">
        <w:rPr>
          <w:sz w:val="24"/>
          <w:szCs w:val="24"/>
          <w:rPrChange w:id="223" w:author="Anna Wingfield" w:date="2024-03-14T13:50:00Z">
            <w:rPr>
              <w:szCs w:val="20"/>
            </w:rPr>
          </w:rPrChange>
        </w:rPr>
        <w:t>necessary (62, 80)</w:t>
      </w:r>
    </w:p>
    <w:p w14:paraId="4265EEB6" w14:textId="77777777" w:rsidR="00A84547" w:rsidRPr="002D5754" w:rsidRDefault="00A84547" w:rsidP="00B760EE">
      <w:pPr>
        <w:pStyle w:val="SmallNormal"/>
        <w:numPr>
          <w:ilvl w:val="0"/>
          <w:numId w:val="3"/>
        </w:numPr>
        <w:ind w:left="851" w:hanging="357"/>
        <w:contextualSpacing/>
        <w:jc w:val="left"/>
        <w:rPr>
          <w:sz w:val="24"/>
          <w:szCs w:val="24"/>
          <w:rPrChange w:id="224" w:author="Anna Wingfield" w:date="2024-03-14T13:50:00Z">
            <w:rPr>
              <w:szCs w:val="20"/>
            </w:rPr>
          </w:rPrChange>
        </w:rPr>
      </w:pPr>
      <w:r w:rsidRPr="002D5754">
        <w:rPr>
          <w:sz w:val="24"/>
          <w:szCs w:val="24"/>
          <w:rPrChange w:id="225" w:author="Anna Wingfield" w:date="2024-03-14T13:50:00Z">
            <w:rPr>
              <w:szCs w:val="20"/>
            </w:rPr>
          </w:rPrChange>
        </w:rPr>
        <w:t>“</w:t>
      </w:r>
      <w:proofErr w:type="gramStart"/>
      <w:r w:rsidRPr="002D5754">
        <w:rPr>
          <w:sz w:val="24"/>
          <w:szCs w:val="24"/>
          <w:rPrChange w:id="226" w:author="Anna Wingfield" w:date="2024-03-14T13:50:00Z">
            <w:rPr>
              <w:szCs w:val="20"/>
            </w:rPr>
          </w:rPrChange>
        </w:rPr>
        <w:t>pure</w:t>
      </w:r>
      <w:proofErr w:type="gramEnd"/>
      <w:r w:rsidRPr="002D5754">
        <w:rPr>
          <w:sz w:val="24"/>
          <w:szCs w:val="24"/>
          <w:rPrChange w:id="227" w:author="Anna Wingfield" w:date="2024-03-14T13:50:00Z">
            <w:rPr>
              <w:szCs w:val="20"/>
            </w:rPr>
          </w:rPrChange>
        </w:rPr>
        <w:t xml:space="preserve"> possibility” (62–63)</w:t>
      </w:r>
    </w:p>
    <w:p w14:paraId="5B83919C" w14:textId="77777777" w:rsidR="00A84547" w:rsidRPr="002D5754" w:rsidRDefault="00A84547" w:rsidP="00B760EE">
      <w:pPr>
        <w:pStyle w:val="SmallNormal"/>
        <w:numPr>
          <w:ilvl w:val="0"/>
          <w:numId w:val="3"/>
        </w:numPr>
        <w:ind w:left="851" w:hanging="357"/>
        <w:contextualSpacing/>
        <w:jc w:val="left"/>
        <w:rPr>
          <w:sz w:val="24"/>
          <w:szCs w:val="24"/>
          <w:rPrChange w:id="228" w:author="Anna Wingfield" w:date="2024-03-14T13:50:00Z">
            <w:rPr>
              <w:szCs w:val="20"/>
            </w:rPr>
          </w:rPrChange>
        </w:rPr>
      </w:pPr>
      <w:r w:rsidRPr="002D5754">
        <w:rPr>
          <w:sz w:val="24"/>
          <w:szCs w:val="24"/>
          <w:rPrChange w:id="229" w:author="Anna Wingfield" w:date="2024-03-14T13:50:00Z">
            <w:rPr>
              <w:szCs w:val="20"/>
            </w:rPr>
          </w:rPrChange>
        </w:rPr>
        <w:t>perishability (62)</w:t>
      </w:r>
    </w:p>
    <w:p w14:paraId="6175F12D" w14:textId="77777777" w:rsidR="00A84547" w:rsidRPr="002D5754" w:rsidRDefault="00A84547" w:rsidP="00B760EE">
      <w:pPr>
        <w:pStyle w:val="SmallNormal"/>
        <w:numPr>
          <w:ilvl w:val="0"/>
          <w:numId w:val="3"/>
        </w:numPr>
        <w:ind w:left="851" w:hanging="357"/>
        <w:contextualSpacing/>
        <w:jc w:val="left"/>
        <w:rPr>
          <w:sz w:val="24"/>
          <w:szCs w:val="24"/>
          <w:rPrChange w:id="230" w:author="Anna Wingfield" w:date="2024-03-14T13:50:00Z">
            <w:rPr>
              <w:szCs w:val="20"/>
            </w:rPr>
          </w:rPrChange>
        </w:rPr>
      </w:pPr>
      <w:r w:rsidRPr="002D5754">
        <w:rPr>
          <w:sz w:val="24"/>
          <w:szCs w:val="24"/>
          <w:rPrChange w:id="231" w:author="Anna Wingfield" w:date="2024-03-14T13:50:00Z">
            <w:rPr>
              <w:szCs w:val="20"/>
            </w:rPr>
          </w:rPrChange>
        </w:rPr>
        <w:t>eternal (65)</w:t>
      </w:r>
    </w:p>
    <w:p w14:paraId="04B22D95" w14:textId="77777777" w:rsidR="00A84547" w:rsidRPr="002D5754" w:rsidRDefault="00A84547" w:rsidP="00B760EE">
      <w:pPr>
        <w:pStyle w:val="SmallNormal"/>
        <w:numPr>
          <w:ilvl w:val="0"/>
          <w:numId w:val="3"/>
        </w:numPr>
        <w:ind w:left="851" w:hanging="357"/>
        <w:contextualSpacing/>
        <w:jc w:val="left"/>
        <w:rPr>
          <w:sz w:val="24"/>
          <w:szCs w:val="24"/>
          <w:rPrChange w:id="232" w:author="Anna Wingfield" w:date="2024-03-14T13:50:00Z">
            <w:rPr>
              <w:szCs w:val="20"/>
            </w:rPr>
          </w:rPrChange>
        </w:rPr>
      </w:pPr>
      <w:r w:rsidRPr="002D5754">
        <w:rPr>
          <w:sz w:val="24"/>
          <w:szCs w:val="24"/>
          <w:rPrChange w:id="233" w:author="Anna Wingfield" w:date="2024-03-14T13:50:00Z">
            <w:rPr>
              <w:szCs w:val="20"/>
            </w:rPr>
          </w:rPrChange>
        </w:rPr>
        <w:t>conformity to certain conditions (66)</w:t>
      </w:r>
    </w:p>
    <w:p w14:paraId="428B65A0" w14:textId="77777777" w:rsidR="00A84547" w:rsidRPr="002D5754" w:rsidRDefault="00A84547" w:rsidP="00B760EE">
      <w:pPr>
        <w:pStyle w:val="SmallNormal"/>
        <w:numPr>
          <w:ilvl w:val="0"/>
          <w:numId w:val="3"/>
        </w:numPr>
        <w:ind w:left="851" w:hanging="357"/>
        <w:contextualSpacing/>
        <w:jc w:val="left"/>
        <w:rPr>
          <w:sz w:val="24"/>
          <w:szCs w:val="24"/>
          <w:rPrChange w:id="234" w:author="Anna Wingfield" w:date="2024-03-14T13:50:00Z">
            <w:rPr>
              <w:szCs w:val="20"/>
            </w:rPr>
          </w:rPrChange>
        </w:rPr>
      </w:pPr>
      <w:r w:rsidRPr="002D5754">
        <w:rPr>
          <w:sz w:val="24"/>
          <w:szCs w:val="24"/>
          <w:rPrChange w:id="235" w:author="Anna Wingfield" w:date="2024-03-14T13:50:00Z">
            <w:rPr>
              <w:szCs w:val="20"/>
            </w:rPr>
          </w:rPrChange>
        </w:rPr>
        <w:t>determined or externally guided by chaos (68, 70)</w:t>
      </w:r>
    </w:p>
    <w:p w14:paraId="78C68350" w14:textId="77777777" w:rsidR="00A84547" w:rsidRPr="002D5754" w:rsidRDefault="00A84547" w:rsidP="00B760EE">
      <w:pPr>
        <w:pStyle w:val="SmallNormal"/>
        <w:numPr>
          <w:ilvl w:val="0"/>
          <w:numId w:val="3"/>
        </w:numPr>
        <w:ind w:left="851" w:hanging="357"/>
        <w:contextualSpacing/>
        <w:jc w:val="left"/>
        <w:rPr>
          <w:sz w:val="24"/>
          <w:szCs w:val="24"/>
          <w:rPrChange w:id="236" w:author="Anna Wingfield" w:date="2024-03-14T13:50:00Z">
            <w:rPr>
              <w:szCs w:val="20"/>
            </w:rPr>
          </w:rPrChange>
        </w:rPr>
      </w:pPr>
      <w:r w:rsidRPr="002D5754">
        <w:rPr>
          <w:sz w:val="24"/>
          <w:szCs w:val="24"/>
          <w:rPrChange w:id="237" w:author="Anna Wingfield" w:date="2024-03-14T13:50:00Z">
            <w:rPr>
              <w:szCs w:val="20"/>
            </w:rPr>
          </w:rPrChange>
        </w:rPr>
        <w:t>becoming of alterity (69)</w:t>
      </w:r>
    </w:p>
    <w:p w14:paraId="72A88C3F" w14:textId="77777777" w:rsidR="00A84547" w:rsidRPr="002D5754" w:rsidRDefault="00A84547" w:rsidP="00B760EE">
      <w:pPr>
        <w:pStyle w:val="SmallNormal"/>
        <w:numPr>
          <w:ilvl w:val="0"/>
          <w:numId w:val="3"/>
        </w:numPr>
        <w:ind w:left="851" w:hanging="357"/>
        <w:contextualSpacing/>
        <w:jc w:val="left"/>
        <w:rPr>
          <w:sz w:val="24"/>
          <w:szCs w:val="24"/>
          <w:rPrChange w:id="238" w:author="Anna Wingfield" w:date="2024-03-14T13:50:00Z">
            <w:rPr>
              <w:szCs w:val="20"/>
            </w:rPr>
          </w:rPrChange>
        </w:rPr>
      </w:pPr>
      <w:r w:rsidRPr="002D5754">
        <w:rPr>
          <w:sz w:val="24"/>
          <w:szCs w:val="24"/>
          <w:rPrChange w:id="239" w:author="Anna Wingfield" w:date="2024-03-14T13:50:00Z">
            <w:rPr>
              <w:szCs w:val="20"/>
            </w:rPr>
          </w:rPrChange>
        </w:rPr>
        <w:t>chaos (71)</w:t>
      </w:r>
    </w:p>
    <w:p w14:paraId="47193436" w14:textId="77777777" w:rsidR="00A84547" w:rsidRPr="002D5754" w:rsidRDefault="00A84547" w:rsidP="00B760EE">
      <w:pPr>
        <w:pStyle w:val="SmallNormal"/>
        <w:numPr>
          <w:ilvl w:val="0"/>
          <w:numId w:val="3"/>
        </w:numPr>
        <w:ind w:left="851" w:hanging="357"/>
        <w:contextualSpacing/>
        <w:jc w:val="left"/>
        <w:rPr>
          <w:sz w:val="24"/>
          <w:szCs w:val="24"/>
          <w:rPrChange w:id="240" w:author="Anna Wingfield" w:date="2024-03-14T13:50:00Z">
            <w:rPr>
              <w:szCs w:val="20"/>
            </w:rPr>
          </w:rPrChange>
        </w:rPr>
      </w:pPr>
      <w:r w:rsidRPr="002D5754">
        <w:rPr>
          <w:sz w:val="24"/>
          <w:szCs w:val="24"/>
          <w:rPrChange w:id="241" w:author="Anna Wingfield" w:date="2024-03-14T13:50:00Z">
            <w:rPr>
              <w:szCs w:val="20"/>
            </w:rPr>
          </w:rPrChange>
        </w:rPr>
        <w:t>possibility of actualities to exist or not (73–75)</w:t>
      </w:r>
    </w:p>
    <w:p w14:paraId="2CF4E80A" w14:textId="77777777" w:rsidR="00A84547" w:rsidRPr="002D5754" w:rsidRDefault="00A84547" w:rsidP="00B760EE">
      <w:pPr>
        <w:pStyle w:val="SmallNormal"/>
        <w:numPr>
          <w:ilvl w:val="0"/>
          <w:numId w:val="3"/>
        </w:numPr>
        <w:ind w:left="851" w:hanging="357"/>
        <w:contextualSpacing/>
        <w:jc w:val="left"/>
        <w:rPr>
          <w:sz w:val="24"/>
          <w:szCs w:val="24"/>
          <w:rPrChange w:id="242" w:author="Anna Wingfield" w:date="2024-03-14T13:50:00Z">
            <w:rPr>
              <w:szCs w:val="20"/>
            </w:rPr>
          </w:rPrChange>
        </w:rPr>
      </w:pPr>
      <w:r w:rsidRPr="002D5754">
        <w:rPr>
          <w:sz w:val="24"/>
          <w:szCs w:val="24"/>
          <w:rPrChange w:id="243" w:author="Anna Wingfield" w:date="2024-03-14T13:50:00Z">
            <w:rPr>
              <w:szCs w:val="20"/>
            </w:rPr>
          </w:rPrChange>
        </w:rPr>
        <w:t>possibility of propensities, eventualities, or negative and positive facts to exist or not (75)</w:t>
      </w:r>
    </w:p>
    <w:p w14:paraId="4A769B1A" w14:textId="77777777" w:rsidR="00A84547" w:rsidRPr="002D5754" w:rsidRDefault="00A84547" w:rsidP="00B760EE">
      <w:pPr>
        <w:pStyle w:val="SmallNormal"/>
        <w:numPr>
          <w:ilvl w:val="0"/>
          <w:numId w:val="3"/>
        </w:numPr>
        <w:ind w:left="851" w:hanging="357"/>
        <w:contextualSpacing/>
        <w:jc w:val="left"/>
        <w:rPr>
          <w:sz w:val="24"/>
          <w:szCs w:val="24"/>
          <w:rPrChange w:id="244" w:author="Anna Wingfield" w:date="2024-03-14T13:50:00Z">
            <w:rPr>
              <w:szCs w:val="20"/>
            </w:rPr>
          </w:rPrChange>
        </w:rPr>
      </w:pPr>
      <w:r w:rsidRPr="002D5754">
        <w:rPr>
          <w:sz w:val="24"/>
          <w:szCs w:val="24"/>
          <w:rPrChange w:id="245" w:author="Anna Wingfield" w:date="2024-03-14T13:50:00Z">
            <w:rPr>
              <w:szCs w:val="20"/>
            </w:rPr>
          </w:rPrChange>
        </w:rPr>
        <w:t>possibility of existence to exist or not (75–76)</w:t>
      </w:r>
    </w:p>
    <w:p w14:paraId="43291B9F" w14:textId="77777777" w:rsidR="00A84547" w:rsidRPr="002D5754" w:rsidRDefault="00A84547" w:rsidP="00B760EE">
      <w:pPr>
        <w:pStyle w:val="SmallNormal"/>
        <w:numPr>
          <w:ilvl w:val="0"/>
          <w:numId w:val="3"/>
        </w:numPr>
        <w:ind w:left="851" w:hanging="357"/>
        <w:contextualSpacing/>
        <w:jc w:val="left"/>
        <w:rPr>
          <w:sz w:val="24"/>
          <w:szCs w:val="24"/>
          <w:rPrChange w:id="246" w:author="Anna Wingfield" w:date="2024-03-14T13:50:00Z">
            <w:rPr>
              <w:szCs w:val="20"/>
            </w:rPr>
          </w:rPrChange>
        </w:rPr>
      </w:pPr>
      <w:r w:rsidRPr="002D5754">
        <w:rPr>
          <w:sz w:val="24"/>
          <w:szCs w:val="24"/>
          <w:rPrChange w:id="247" w:author="Anna Wingfield" w:date="2024-03-14T13:50:00Z">
            <w:rPr>
              <w:szCs w:val="20"/>
            </w:rPr>
          </w:rPrChange>
        </w:rPr>
        <w:t>unreason (77)</w:t>
      </w:r>
    </w:p>
    <w:p w14:paraId="1B15812D" w14:textId="77777777" w:rsidR="00A84547" w:rsidRPr="002D5754" w:rsidRDefault="00A84547" w:rsidP="00B760EE">
      <w:pPr>
        <w:pStyle w:val="SmallNormal"/>
        <w:numPr>
          <w:ilvl w:val="0"/>
          <w:numId w:val="3"/>
        </w:numPr>
        <w:ind w:left="851" w:hanging="357"/>
        <w:contextualSpacing/>
        <w:jc w:val="left"/>
        <w:rPr>
          <w:sz w:val="24"/>
          <w:szCs w:val="24"/>
          <w:rPrChange w:id="248" w:author="Anna Wingfield" w:date="2024-03-14T13:50:00Z">
            <w:rPr>
              <w:szCs w:val="20"/>
            </w:rPr>
          </w:rPrChange>
        </w:rPr>
      </w:pPr>
      <w:r w:rsidRPr="002D5754">
        <w:rPr>
          <w:sz w:val="24"/>
          <w:szCs w:val="24"/>
          <w:rPrChange w:id="249" w:author="Anna Wingfield" w:date="2024-03-14T13:50:00Z">
            <w:rPr>
              <w:szCs w:val="20"/>
            </w:rPr>
          </w:rPrChange>
        </w:rPr>
        <w:t>possibility of worlds or universes to become other than what they are now (78, 92)</w:t>
      </w:r>
    </w:p>
    <w:p w14:paraId="230949BB" w14:textId="77777777" w:rsidR="00A84547" w:rsidRPr="002D5754" w:rsidRDefault="00A84547" w:rsidP="00B760EE">
      <w:pPr>
        <w:pStyle w:val="SmallNormal"/>
        <w:numPr>
          <w:ilvl w:val="0"/>
          <w:numId w:val="3"/>
        </w:numPr>
        <w:ind w:left="851" w:hanging="357"/>
        <w:contextualSpacing/>
        <w:jc w:val="left"/>
        <w:rPr>
          <w:sz w:val="24"/>
          <w:szCs w:val="24"/>
          <w:rPrChange w:id="250" w:author="Anna Wingfield" w:date="2024-03-14T13:50:00Z">
            <w:rPr>
              <w:szCs w:val="20"/>
            </w:rPr>
          </w:rPrChange>
        </w:rPr>
      </w:pPr>
      <w:r w:rsidRPr="002D5754">
        <w:rPr>
          <w:sz w:val="24"/>
          <w:szCs w:val="24"/>
          <w:rPrChange w:id="251" w:author="Anna Wingfield" w:date="2024-03-14T13:50:00Z">
            <w:rPr>
              <w:szCs w:val="20"/>
            </w:rPr>
          </w:rPrChange>
        </w:rPr>
        <w:t>conceivability of possibility of worlds or universes to become other than what they are now (78)</w:t>
      </w:r>
    </w:p>
    <w:p w14:paraId="365E4F1F" w14:textId="77777777" w:rsidR="00A84547" w:rsidRPr="002D5754" w:rsidRDefault="00A84547" w:rsidP="00B760EE">
      <w:pPr>
        <w:pStyle w:val="SmallNormal"/>
        <w:numPr>
          <w:ilvl w:val="0"/>
          <w:numId w:val="3"/>
        </w:numPr>
        <w:ind w:left="851" w:hanging="357"/>
        <w:contextualSpacing/>
        <w:jc w:val="left"/>
        <w:rPr>
          <w:sz w:val="24"/>
          <w:szCs w:val="24"/>
          <w:rPrChange w:id="252" w:author="Anna Wingfield" w:date="2024-03-14T13:50:00Z">
            <w:rPr>
              <w:szCs w:val="20"/>
            </w:rPr>
          </w:rPrChange>
        </w:rPr>
      </w:pPr>
      <w:r w:rsidRPr="002D5754">
        <w:rPr>
          <w:sz w:val="24"/>
          <w:szCs w:val="24"/>
          <w:rPrChange w:id="253" w:author="Anna Wingfield" w:date="2024-03-14T13:50:00Z">
            <w:rPr>
              <w:szCs w:val="20"/>
            </w:rPr>
          </w:rPrChange>
        </w:rPr>
        <w:t>conformity to speculative criteria (78)</w:t>
      </w:r>
    </w:p>
    <w:p w14:paraId="5B0E16FA" w14:textId="77777777" w:rsidR="00A84547" w:rsidRPr="002D5754" w:rsidRDefault="00A84547" w:rsidP="00B760EE">
      <w:pPr>
        <w:pStyle w:val="SmallNormal"/>
        <w:numPr>
          <w:ilvl w:val="0"/>
          <w:numId w:val="3"/>
        </w:numPr>
        <w:ind w:left="851" w:hanging="357"/>
        <w:contextualSpacing/>
        <w:jc w:val="left"/>
        <w:rPr>
          <w:sz w:val="24"/>
          <w:szCs w:val="24"/>
          <w:rPrChange w:id="254" w:author="Anna Wingfield" w:date="2024-03-14T13:50:00Z">
            <w:rPr>
              <w:szCs w:val="20"/>
            </w:rPr>
          </w:rPrChange>
        </w:rPr>
      </w:pPr>
      <w:r w:rsidRPr="002D5754">
        <w:rPr>
          <w:sz w:val="24"/>
          <w:szCs w:val="24"/>
          <w:rPrChange w:id="255" w:author="Anna Wingfield" w:date="2024-03-14T13:50:00Z">
            <w:rPr>
              <w:szCs w:val="20"/>
            </w:rPr>
          </w:rPrChange>
        </w:rPr>
        <w:t>conceivability violated by real contradiction and inconsistency (79)</w:t>
      </w:r>
    </w:p>
    <w:p w14:paraId="46944FEF" w14:textId="77777777" w:rsidR="00A84547" w:rsidRPr="002D5754" w:rsidRDefault="00A84547" w:rsidP="00B760EE">
      <w:pPr>
        <w:pStyle w:val="SmallNormal"/>
        <w:numPr>
          <w:ilvl w:val="0"/>
          <w:numId w:val="3"/>
        </w:numPr>
        <w:ind w:left="851" w:hanging="357"/>
        <w:contextualSpacing/>
        <w:jc w:val="left"/>
        <w:rPr>
          <w:sz w:val="24"/>
          <w:szCs w:val="24"/>
          <w:rPrChange w:id="256" w:author="Anna Wingfield" w:date="2024-03-14T13:50:00Z">
            <w:rPr>
              <w:szCs w:val="20"/>
            </w:rPr>
          </w:rPrChange>
        </w:rPr>
      </w:pPr>
      <w:r w:rsidRPr="002D5754">
        <w:rPr>
          <w:sz w:val="24"/>
          <w:szCs w:val="24"/>
          <w:rPrChange w:id="257" w:author="Anna Wingfield" w:date="2024-03-14T13:50:00Z">
            <w:rPr>
              <w:szCs w:val="20"/>
            </w:rPr>
          </w:rPrChange>
        </w:rPr>
        <w:t>background of the cosmos, that from which necessity, an absolute, or a whole emerge (80)</w:t>
      </w:r>
    </w:p>
    <w:p w14:paraId="42CB58DE" w14:textId="77777777" w:rsidR="00A84547" w:rsidRPr="002D5754" w:rsidRDefault="00A84547" w:rsidP="00B760EE">
      <w:pPr>
        <w:pStyle w:val="SmallNormal"/>
        <w:numPr>
          <w:ilvl w:val="0"/>
          <w:numId w:val="3"/>
        </w:numPr>
        <w:ind w:left="851" w:hanging="357"/>
        <w:contextualSpacing/>
        <w:jc w:val="left"/>
        <w:rPr>
          <w:sz w:val="24"/>
          <w:szCs w:val="24"/>
          <w:rPrChange w:id="258" w:author="Anna Wingfield" w:date="2024-03-14T13:50:00Z">
            <w:rPr>
              <w:szCs w:val="20"/>
            </w:rPr>
          </w:rPrChange>
        </w:rPr>
      </w:pPr>
      <w:r w:rsidRPr="002D5754">
        <w:rPr>
          <w:sz w:val="24"/>
          <w:szCs w:val="24"/>
          <w:rPrChange w:id="259" w:author="Anna Wingfield" w:date="2024-03-14T13:50:00Z">
            <w:rPr>
              <w:szCs w:val="20"/>
            </w:rPr>
          </w:rPrChange>
        </w:rPr>
        <w:t>possibility of physical laws themselves to become other than what they are now (83)</w:t>
      </w:r>
    </w:p>
    <w:p w14:paraId="0E1D1CB6" w14:textId="77777777" w:rsidR="00A84547" w:rsidRPr="002D5754" w:rsidRDefault="00A84547" w:rsidP="00B760EE">
      <w:pPr>
        <w:pStyle w:val="SmallNormal"/>
        <w:numPr>
          <w:ilvl w:val="0"/>
          <w:numId w:val="3"/>
        </w:numPr>
        <w:ind w:left="851" w:hanging="357"/>
        <w:contextualSpacing/>
        <w:jc w:val="left"/>
        <w:rPr>
          <w:sz w:val="24"/>
          <w:szCs w:val="24"/>
          <w:rPrChange w:id="260" w:author="Anna Wingfield" w:date="2024-03-14T13:50:00Z">
            <w:rPr>
              <w:szCs w:val="20"/>
            </w:rPr>
          </w:rPrChange>
        </w:rPr>
      </w:pPr>
      <w:proofErr w:type="spellStart"/>
      <w:r w:rsidRPr="002D5754">
        <w:rPr>
          <w:sz w:val="24"/>
          <w:szCs w:val="24"/>
          <w:rPrChange w:id="261" w:author="Anna Wingfield" w:date="2024-03-14T13:50:00Z">
            <w:rPr>
              <w:szCs w:val="20"/>
            </w:rPr>
          </w:rPrChange>
        </w:rPr>
        <w:t>acausality</w:t>
      </w:r>
      <w:proofErr w:type="spellEnd"/>
      <w:r w:rsidRPr="002D5754">
        <w:rPr>
          <w:sz w:val="24"/>
          <w:szCs w:val="24"/>
          <w:rPrChange w:id="262" w:author="Anna Wingfield" w:date="2024-03-14T13:50:00Z">
            <w:rPr>
              <w:szCs w:val="20"/>
            </w:rPr>
          </w:rPrChange>
        </w:rPr>
        <w:t xml:space="preserve"> (92)</w:t>
      </w:r>
    </w:p>
    <w:p w14:paraId="0DE3205A" w14:textId="77777777" w:rsidR="00A84547" w:rsidRPr="002D5754" w:rsidRDefault="00A84547" w:rsidP="00B760EE">
      <w:pPr>
        <w:pStyle w:val="SmallNormal"/>
        <w:numPr>
          <w:ilvl w:val="0"/>
          <w:numId w:val="3"/>
        </w:numPr>
        <w:ind w:left="851" w:hanging="357"/>
        <w:contextualSpacing/>
        <w:jc w:val="left"/>
        <w:rPr>
          <w:sz w:val="24"/>
          <w:szCs w:val="24"/>
          <w:rPrChange w:id="263" w:author="Anna Wingfield" w:date="2024-03-14T13:50:00Z">
            <w:rPr>
              <w:szCs w:val="20"/>
            </w:rPr>
          </w:rPrChange>
        </w:rPr>
      </w:pPr>
      <w:r w:rsidRPr="002D5754">
        <w:rPr>
          <w:sz w:val="24"/>
          <w:szCs w:val="24"/>
          <w:rPrChange w:id="264" w:author="Anna Wingfield" w:date="2024-03-14T13:50:00Z">
            <w:rPr>
              <w:szCs w:val="20"/>
            </w:rPr>
          </w:rPrChange>
        </w:rPr>
        <w:t>a priori (95–96)</w:t>
      </w:r>
    </w:p>
    <w:p w14:paraId="5D5CD2F1" w14:textId="77777777" w:rsidR="00A84547" w:rsidRPr="002D5754" w:rsidRDefault="00A84547" w:rsidP="00B760EE">
      <w:pPr>
        <w:pStyle w:val="SmallNormal"/>
        <w:numPr>
          <w:ilvl w:val="0"/>
          <w:numId w:val="3"/>
        </w:numPr>
        <w:ind w:left="851" w:hanging="357"/>
        <w:contextualSpacing/>
        <w:jc w:val="left"/>
        <w:rPr>
          <w:sz w:val="24"/>
          <w:szCs w:val="24"/>
          <w:rPrChange w:id="265" w:author="Anna Wingfield" w:date="2024-03-14T13:50:00Z">
            <w:rPr>
              <w:szCs w:val="20"/>
            </w:rPr>
          </w:rPrChange>
        </w:rPr>
      </w:pPr>
      <w:r w:rsidRPr="002D5754">
        <w:rPr>
          <w:sz w:val="24"/>
          <w:szCs w:val="24"/>
          <w:rPrChange w:id="266" w:author="Anna Wingfield" w:date="2024-03-14T13:50:00Z">
            <w:rPr>
              <w:szCs w:val="20"/>
            </w:rPr>
          </w:rPrChange>
        </w:rPr>
        <w:t>opposite of chance (101)</w:t>
      </w:r>
    </w:p>
    <w:p w14:paraId="4D1554DF" w14:textId="77777777" w:rsidR="00A84547" w:rsidRPr="002D5754" w:rsidRDefault="00A84547" w:rsidP="00B760EE">
      <w:pPr>
        <w:pStyle w:val="SmallNormal"/>
        <w:numPr>
          <w:ilvl w:val="0"/>
          <w:numId w:val="3"/>
        </w:numPr>
        <w:ind w:left="851" w:hanging="357"/>
        <w:contextualSpacing/>
        <w:jc w:val="left"/>
        <w:rPr>
          <w:sz w:val="24"/>
          <w:szCs w:val="24"/>
          <w:rPrChange w:id="267" w:author="Anna Wingfield" w:date="2024-03-14T13:50:00Z">
            <w:rPr>
              <w:szCs w:val="20"/>
            </w:rPr>
          </w:rPrChange>
        </w:rPr>
      </w:pPr>
      <w:r w:rsidRPr="002D5754">
        <w:rPr>
          <w:sz w:val="24"/>
          <w:szCs w:val="24"/>
          <w:rPrChange w:id="268" w:author="Anna Wingfield" w:date="2024-03-14T13:50:00Z">
            <w:rPr>
              <w:szCs w:val="20"/>
            </w:rPr>
          </w:rPrChange>
        </w:rPr>
        <w:t>inaccessible to reason (101)</w:t>
      </w:r>
    </w:p>
    <w:p w14:paraId="4665C960" w14:textId="77777777" w:rsidR="00A84547" w:rsidRPr="002D5754" w:rsidRDefault="00A84547" w:rsidP="00B760EE">
      <w:pPr>
        <w:pStyle w:val="SmallNormal"/>
        <w:numPr>
          <w:ilvl w:val="0"/>
          <w:numId w:val="3"/>
        </w:numPr>
        <w:ind w:left="851" w:hanging="357"/>
        <w:contextualSpacing/>
        <w:jc w:val="left"/>
        <w:rPr>
          <w:sz w:val="24"/>
          <w:szCs w:val="24"/>
          <w:rPrChange w:id="269" w:author="Anna Wingfield" w:date="2024-03-14T13:50:00Z">
            <w:rPr>
              <w:szCs w:val="20"/>
            </w:rPr>
          </w:rPrChange>
        </w:rPr>
      </w:pPr>
      <w:r w:rsidRPr="002D5754">
        <w:rPr>
          <w:sz w:val="24"/>
          <w:szCs w:val="24"/>
          <w:rPrChange w:id="270" w:author="Anna Wingfield" w:date="2024-03-14T13:50:00Z">
            <w:rPr>
              <w:szCs w:val="20"/>
            </w:rPr>
          </w:rPrChange>
        </w:rPr>
        <w:t>determinate or precise condition of chaos or of the stability of chaos (101)</w:t>
      </w:r>
    </w:p>
    <w:p w14:paraId="49EB43F6" w14:textId="77777777" w:rsidR="00A84547" w:rsidRPr="002D5754" w:rsidRDefault="00A84547" w:rsidP="00B760EE">
      <w:pPr>
        <w:pStyle w:val="SmallNormal"/>
        <w:numPr>
          <w:ilvl w:val="0"/>
          <w:numId w:val="3"/>
        </w:numPr>
        <w:ind w:left="851" w:hanging="357"/>
        <w:contextualSpacing/>
        <w:jc w:val="left"/>
        <w:rPr>
          <w:sz w:val="24"/>
          <w:szCs w:val="24"/>
          <w:rPrChange w:id="271" w:author="Anna Wingfield" w:date="2024-03-14T13:50:00Z">
            <w:rPr>
              <w:szCs w:val="20"/>
            </w:rPr>
          </w:rPrChange>
        </w:rPr>
      </w:pPr>
      <w:proofErr w:type="spellStart"/>
      <w:r w:rsidRPr="002D5754">
        <w:rPr>
          <w:sz w:val="24"/>
          <w:szCs w:val="24"/>
          <w:rPrChange w:id="272" w:author="Anna Wingfield" w:date="2024-03-14T13:50:00Z">
            <w:rPr>
              <w:szCs w:val="20"/>
            </w:rPr>
          </w:rPrChange>
        </w:rPr>
        <w:t>transfinity</w:t>
      </w:r>
      <w:proofErr w:type="spellEnd"/>
      <w:r w:rsidRPr="002D5754">
        <w:rPr>
          <w:sz w:val="24"/>
          <w:szCs w:val="24"/>
          <w:rPrChange w:id="273" w:author="Anna Wingfield" w:date="2024-03-14T13:50:00Z">
            <w:rPr>
              <w:szCs w:val="20"/>
            </w:rPr>
          </w:rPrChange>
        </w:rPr>
        <w:t xml:space="preserve"> (101, 110)</w:t>
      </w:r>
    </w:p>
    <w:p w14:paraId="634579B7" w14:textId="77777777" w:rsidR="00A84547" w:rsidRPr="002D5754" w:rsidRDefault="00A84547" w:rsidP="00B760EE">
      <w:pPr>
        <w:pStyle w:val="SmallNormal"/>
        <w:numPr>
          <w:ilvl w:val="0"/>
          <w:numId w:val="3"/>
        </w:numPr>
        <w:ind w:left="851" w:hanging="357"/>
        <w:contextualSpacing/>
        <w:jc w:val="left"/>
        <w:rPr>
          <w:sz w:val="24"/>
          <w:szCs w:val="24"/>
          <w:rPrChange w:id="274" w:author="Anna Wingfield" w:date="2024-03-14T13:50:00Z">
            <w:rPr>
              <w:szCs w:val="20"/>
            </w:rPr>
          </w:rPrChange>
        </w:rPr>
      </w:pPr>
      <w:r w:rsidRPr="002D5754">
        <w:rPr>
          <w:sz w:val="24"/>
          <w:szCs w:val="24"/>
          <w:rPrChange w:id="275" w:author="Anna Wingfield" w:date="2024-03-14T13:50:00Z">
            <w:rPr>
              <w:szCs w:val="20"/>
            </w:rPr>
          </w:rPrChange>
        </w:rPr>
        <w:t>“</w:t>
      </w:r>
      <w:proofErr w:type="gramStart"/>
      <w:r w:rsidRPr="002D5754">
        <w:rPr>
          <w:sz w:val="24"/>
          <w:szCs w:val="24"/>
          <w:rPrChange w:id="276" w:author="Anna Wingfield" w:date="2024-03-14T13:50:00Z">
            <w:rPr>
              <w:szCs w:val="20"/>
            </w:rPr>
          </w:rPrChange>
        </w:rPr>
        <w:t>something</w:t>
      </w:r>
      <w:proofErr w:type="gramEnd"/>
      <w:r w:rsidRPr="002D5754">
        <w:rPr>
          <w:sz w:val="24"/>
          <w:szCs w:val="24"/>
          <w:rPrChange w:id="277" w:author="Anna Wingfield" w:date="2024-03-14T13:50:00Z">
            <w:rPr>
              <w:szCs w:val="20"/>
            </w:rPr>
          </w:rPrChange>
        </w:rPr>
        <w:t xml:space="preserve"> that finally happens” (108)</w:t>
      </w:r>
    </w:p>
    <w:p w14:paraId="540BCAB9" w14:textId="3F4D58CE" w:rsidR="00A84547" w:rsidRPr="002D5754" w:rsidRDefault="00A84547" w:rsidP="00B760EE">
      <w:pPr>
        <w:pStyle w:val="SmallNormal"/>
        <w:numPr>
          <w:ilvl w:val="0"/>
          <w:numId w:val="3"/>
        </w:numPr>
        <w:ind w:left="851" w:hanging="357"/>
        <w:contextualSpacing/>
        <w:jc w:val="left"/>
        <w:rPr>
          <w:sz w:val="24"/>
          <w:szCs w:val="32"/>
          <w:rPrChange w:id="278" w:author="Anna Wingfield" w:date="2024-03-14T13:50:00Z">
            <w:rPr/>
          </w:rPrChange>
        </w:rPr>
      </w:pPr>
      <w:r w:rsidRPr="002D5754">
        <w:rPr>
          <w:sz w:val="24"/>
          <w:szCs w:val="24"/>
          <w:rPrChange w:id="279" w:author="Anna Wingfield" w:date="2024-03-14T13:50:00Z">
            <w:rPr>
              <w:szCs w:val="20"/>
            </w:rPr>
          </w:rPrChange>
        </w:rPr>
        <w:t>independence of thought or humans (116, 117).</w:t>
      </w:r>
    </w:p>
    <w:p w14:paraId="1554B639" w14:textId="77777777" w:rsidR="0024459E" w:rsidRPr="00466A48" w:rsidRDefault="0024459E" w:rsidP="00B760EE">
      <w:pPr>
        <w:pStyle w:val="SmallNormal"/>
        <w:contextualSpacing/>
        <w:jc w:val="left"/>
      </w:pPr>
    </w:p>
    <w:p w14:paraId="0C78A695" w14:textId="4553452B" w:rsidR="00A84547" w:rsidRPr="00466A48" w:rsidRDefault="00A84547" w:rsidP="00B760EE">
      <w:pPr>
        <w:spacing w:line="480" w:lineRule="auto"/>
        <w:jc w:val="left"/>
      </w:pPr>
      <w:r w:rsidRPr="00466A48">
        <w:lastRenderedPageBreak/>
        <w:t xml:space="preserve">These </w:t>
      </w:r>
      <w:r w:rsidR="00B760EE" w:rsidRPr="00466A48">
        <w:t>thirty-five</w:t>
      </w:r>
      <w:r w:rsidRPr="00466A48">
        <w:t xml:space="preserve"> senses fall into </w:t>
      </w:r>
      <w:r w:rsidR="0024459E" w:rsidRPr="00466A48">
        <w:t>six</w:t>
      </w:r>
      <w:r w:rsidRPr="00466A48">
        <w:t xml:space="preserve"> categories. “Contingency” is something about:</w:t>
      </w:r>
    </w:p>
    <w:p w14:paraId="0B9B67AA" w14:textId="24F77E2E" w:rsidR="00A84547" w:rsidRPr="002D5754" w:rsidRDefault="00A84547" w:rsidP="00B760EE">
      <w:pPr>
        <w:numPr>
          <w:ilvl w:val="0"/>
          <w:numId w:val="4"/>
        </w:numPr>
        <w:ind w:right="713"/>
        <w:jc w:val="left"/>
        <w:rPr>
          <w:szCs w:val="24"/>
          <w:rPrChange w:id="280" w:author="Anna Wingfield" w:date="2024-03-14T13:50:00Z">
            <w:rPr>
              <w:sz w:val="20"/>
              <w:szCs w:val="20"/>
            </w:rPr>
          </w:rPrChange>
        </w:rPr>
      </w:pPr>
      <w:r w:rsidRPr="002D5754">
        <w:rPr>
          <w:szCs w:val="24"/>
          <w:rPrChange w:id="281" w:author="Anna Wingfield" w:date="2024-03-14T13:50:00Z">
            <w:rPr>
              <w:sz w:val="20"/>
              <w:szCs w:val="20"/>
            </w:rPr>
          </w:rPrChange>
        </w:rPr>
        <w:t>entities (6, 34)</w:t>
      </w:r>
    </w:p>
    <w:p w14:paraId="63E4ADD0" w14:textId="1EBD53B3" w:rsidR="00A84547" w:rsidRPr="002D5754" w:rsidRDefault="00A84547" w:rsidP="00B760EE">
      <w:pPr>
        <w:numPr>
          <w:ilvl w:val="0"/>
          <w:numId w:val="4"/>
        </w:numPr>
        <w:ind w:right="713"/>
        <w:jc w:val="left"/>
        <w:rPr>
          <w:szCs w:val="24"/>
          <w:rPrChange w:id="282" w:author="Anna Wingfield" w:date="2024-03-14T13:50:00Z">
            <w:rPr>
              <w:sz w:val="20"/>
              <w:szCs w:val="20"/>
            </w:rPr>
          </w:rPrChange>
        </w:rPr>
      </w:pPr>
      <w:r w:rsidRPr="002D5754">
        <w:rPr>
          <w:szCs w:val="24"/>
          <w:rPrChange w:id="283" w:author="Anna Wingfield" w:date="2024-03-14T13:50:00Z">
            <w:rPr>
              <w:sz w:val="20"/>
              <w:szCs w:val="20"/>
            </w:rPr>
          </w:rPrChange>
        </w:rPr>
        <w:t>laws (3, 27)</w:t>
      </w:r>
    </w:p>
    <w:p w14:paraId="56ECE239" w14:textId="2FE1F648" w:rsidR="00A84547" w:rsidRPr="002D5754" w:rsidRDefault="00A84547" w:rsidP="00B760EE">
      <w:pPr>
        <w:numPr>
          <w:ilvl w:val="0"/>
          <w:numId w:val="4"/>
        </w:numPr>
        <w:ind w:right="713"/>
        <w:jc w:val="left"/>
        <w:rPr>
          <w:szCs w:val="24"/>
          <w:rPrChange w:id="284" w:author="Anna Wingfield" w:date="2024-03-14T13:50:00Z">
            <w:rPr>
              <w:sz w:val="20"/>
              <w:szCs w:val="20"/>
            </w:rPr>
          </w:rPrChange>
        </w:rPr>
      </w:pPr>
      <w:r w:rsidRPr="002D5754">
        <w:rPr>
          <w:szCs w:val="24"/>
          <w:rPrChange w:id="285" w:author="Anna Wingfield" w:date="2024-03-14T13:50:00Z">
            <w:rPr>
              <w:sz w:val="20"/>
              <w:szCs w:val="20"/>
            </w:rPr>
          </w:rPrChange>
        </w:rPr>
        <w:t>knowledge (4, 8, 9, 14, 23–25, 31, 33)</w:t>
      </w:r>
    </w:p>
    <w:p w14:paraId="58AF807E" w14:textId="686857CD" w:rsidR="00A84547" w:rsidRPr="002D5754" w:rsidRDefault="00A84547" w:rsidP="00B760EE">
      <w:pPr>
        <w:numPr>
          <w:ilvl w:val="0"/>
          <w:numId w:val="4"/>
        </w:numPr>
        <w:ind w:right="713"/>
        <w:jc w:val="left"/>
        <w:rPr>
          <w:szCs w:val="24"/>
          <w:rPrChange w:id="286" w:author="Anna Wingfield" w:date="2024-03-14T13:50:00Z">
            <w:rPr>
              <w:sz w:val="20"/>
              <w:szCs w:val="20"/>
            </w:rPr>
          </w:rPrChange>
        </w:rPr>
      </w:pPr>
      <w:r w:rsidRPr="002D5754">
        <w:rPr>
          <w:szCs w:val="24"/>
          <w:rPrChange w:id="287" w:author="Anna Wingfield" w:date="2024-03-14T13:50:00Z">
            <w:rPr>
              <w:sz w:val="20"/>
              <w:szCs w:val="20"/>
            </w:rPr>
          </w:rPrChange>
        </w:rPr>
        <w:t xml:space="preserve">the </w:t>
      </w:r>
      <w:proofErr w:type="gramStart"/>
      <w:r w:rsidRPr="002D5754">
        <w:rPr>
          <w:szCs w:val="24"/>
          <w:rPrChange w:id="288" w:author="Anna Wingfield" w:date="2024-03-14T13:50:00Z">
            <w:rPr>
              <w:sz w:val="20"/>
              <w:szCs w:val="20"/>
            </w:rPr>
          </w:rPrChange>
        </w:rPr>
        <w:t>sum total</w:t>
      </w:r>
      <w:proofErr w:type="gramEnd"/>
      <w:r w:rsidRPr="002D5754">
        <w:rPr>
          <w:szCs w:val="24"/>
          <w:rPrChange w:id="289" w:author="Anna Wingfield" w:date="2024-03-14T13:50:00Z">
            <w:rPr>
              <w:sz w:val="20"/>
              <w:szCs w:val="20"/>
            </w:rPr>
          </w:rPrChange>
        </w:rPr>
        <w:t xml:space="preserve"> of entities, laws, and knowledge, perhaps “existence” (8, 11, 12, 20, 22, 29) </w:t>
      </w:r>
    </w:p>
    <w:p w14:paraId="5FE14F2B" w14:textId="4070B28B" w:rsidR="00A84547" w:rsidRPr="002D5754" w:rsidRDefault="00A84547" w:rsidP="00B760EE">
      <w:pPr>
        <w:numPr>
          <w:ilvl w:val="0"/>
          <w:numId w:val="4"/>
        </w:numPr>
        <w:ind w:right="713"/>
        <w:jc w:val="left"/>
        <w:rPr>
          <w:szCs w:val="24"/>
          <w:rPrChange w:id="290" w:author="Anna Wingfield" w:date="2024-03-14T13:50:00Z">
            <w:rPr>
              <w:sz w:val="20"/>
              <w:szCs w:val="20"/>
            </w:rPr>
          </w:rPrChange>
        </w:rPr>
      </w:pPr>
      <w:r w:rsidRPr="002D5754">
        <w:rPr>
          <w:szCs w:val="24"/>
          <w:rPrChange w:id="291" w:author="Anna Wingfield" w:date="2024-03-14T13:50:00Z">
            <w:rPr>
              <w:sz w:val="20"/>
              <w:szCs w:val="20"/>
            </w:rPr>
          </w:rPrChange>
        </w:rPr>
        <w:t xml:space="preserve">the negative background from which [IV] emerges (15–19, 21, 26, 28, 32, 35) </w:t>
      </w:r>
    </w:p>
    <w:p w14:paraId="61A705F4" w14:textId="43538911" w:rsidR="00A84547" w:rsidRPr="002D5754" w:rsidRDefault="00A84547" w:rsidP="00B760EE">
      <w:pPr>
        <w:numPr>
          <w:ilvl w:val="0"/>
          <w:numId w:val="4"/>
        </w:numPr>
        <w:ind w:right="713"/>
        <w:jc w:val="left"/>
        <w:rPr>
          <w:szCs w:val="24"/>
          <w:rPrChange w:id="292" w:author="Anna Wingfield" w:date="2024-03-14T13:50:00Z">
            <w:rPr>
              <w:sz w:val="20"/>
              <w:szCs w:val="20"/>
            </w:rPr>
          </w:rPrChange>
        </w:rPr>
      </w:pPr>
      <w:r w:rsidRPr="002D5754">
        <w:rPr>
          <w:szCs w:val="24"/>
          <w:rPrChange w:id="293" w:author="Anna Wingfield" w:date="2024-03-14T13:50:00Z">
            <w:rPr>
              <w:sz w:val="20"/>
              <w:szCs w:val="20"/>
            </w:rPr>
          </w:rPrChange>
        </w:rPr>
        <w:t xml:space="preserve">a quality of any or </w:t>
      </w:r>
      <w:proofErr w:type="gramStart"/>
      <w:r w:rsidRPr="002D5754">
        <w:rPr>
          <w:szCs w:val="24"/>
          <w:rPrChange w:id="294" w:author="Anna Wingfield" w:date="2024-03-14T13:50:00Z">
            <w:rPr>
              <w:sz w:val="20"/>
              <w:szCs w:val="20"/>
            </w:rPr>
          </w:rPrChange>
        </w:rPr>
        <w:t>all of</w:t>
      </w:r>
      <w:proofErr w:type="gramEnd"/>
      <w:r w:rsidRPr="002D5754">
        <w:rPr>
          <w:szCs w:val="24"/>
          <w:rPrChange w:id="295" w:author="Anna Wingfield" w:date="2024-03-14T13:50:00Z">
            <w:rPr>
              <w:sz w:val="20"/>
              <w:szCs w:val="20"/>
            </w:rPr>
          </w:rPrChange>
        </w:rPr>
        <w:t xml:space="preserve"> the preceding (1, 2, 5, 7, 10, 13, 30).</w:t>
      </w:r>
    </w:p>
    <w:p w14:paraId="76BE26BE" w14:textId="77777777" w:rsidR="0024459E" w:rsidRPr="00466A48" w:rsidRDefault="0024459E" w:rsidP="00B760EE">
      <w:pPr>
        <w:ind w:right="713"/>
        <w:jc w:val="left"/>
        <w:rPr>
          <w:sz w:val="20"/>
          <w:szCs w:val="20"/>
        </w:rPr>
      </w:pPr>
    </w:p>
    <w:p w14:paraId="5314C918" w14:textId="58D72CDF" w:rsidR="00A84547" w:rsidRPr="00466A48" w:rsidRDefault="00A84547" w:rsidP="00B760EE">
      <w:pPr>
        <w:spacing w:line="480" w:lineRule="auto"/>
        <w:jc w:val="left"/>
        <w:rPr>
          <w:szCs w:val="24"/>
          <w:lang w:eastAsia="en-CA"/>
        </w:rPr>
      </w:pPr>
      <w:r w:rsidRPr="00466A48">
        <w:rPr>
          <w:szCs w:val="24"/>
          <w:lang w:eastAsia="en-CA"/>
        </w:rPr>
        <w:t xml:space="preserve">“Contingency” is a </w:t>
      </w:r>
      <w:proofErr w:type="spellStart"/>
      <w:r w:rsidRPr="00466A48">
        <w:rPr>
          <w:szCs w:val="24"/>
          <w:lang w:eastAsia="en-CA"/>
        </w:rPr>
        <w:t>systrophe</w:t>
      </w:r>
      <w:proofErr w:type="spellEnd"/>
      <w:r w:rsidRPr="00466A48">
        <w:rPr>
          <w:szCs w:val="24"/>
          <w:lang w:eastAsia="en-CA"/>
        </w:rPr>
        <w:t>, a “turning together,” the figure of listing</w:t>
      </w:r>
      <w:r w:rsidRPr="00466A48">
        <w:rPr>
          <w:szCs w:val="24"/>
        </w:rPr>
        <w:t xml:space="preserve"> many qualities without explicit definition.</w:t>
      </w:r>
      <w:r w:rsidR="00CB3251" w:rsidRPr="00466A48">
        <w:rPr>
          <w:rStyle w:val="FootnoteReference"/>
          <w:szCs w:val="24"/>
        </w:rPr>
        <w:footnoteReference w:id="38"/>
      </w:r>
      <w:r w:rsidRPr="00466A48">
        <w:rPr>
          <w:szCs w:val="24"/>
          <w:lang w:eastAsia="en-CA"/>
        </w:rPr>
        <w:t xml:space="preserve"> </w:t>
      </w:r>
      <w:proofErr w:type="spellStart"/>
      <w:r w:rsidRPr="00466A48">
        <w:rPr>
          <w:szCs w:val="24"/>
          <w:lang w:eastAsia="en-CA"/>
        </w:rPr>
        <w:t>Systrophe</w:t>
      </w:r>
      <w:proofErr w:type="spellEnd"/>
      <w:r w:rsidRPr="00466A48">
        <w:rPr>
          <w:szCs w:val="24"/>
          <w:lang w:eastAsia="en-CA"/>
        </w:rPr>
        <w:t xml:space="preserve"> is the figure at the heart of </w:t>
      </w:r>
      <w:proofErr w:type="spellStart"/>
      <w:r w:rsidRPr="00466A48">
        <w:rPr>
          <w:szCs w:val="24"/>
          <w:lang w:eastAsia="en-CA"/>
        </w:rPr>
        <w:t>Meillassoux’s</w:t>
      </w:r>
      <w:proofErr w:type="spellEnd"/>
      <w:r w:rsidRPr="00466A48">
        <w:rPr>
          <w:szCs w:val="24"/>
          <w:lang w:eastAsia="en-CA"/>
        </w:rPr>
        <w:t xml:space="preserve"> paradigm, but one he doesn’t embrace. </w:t>
      </w:r>
      <w:r w:rsidR="009D5D39" w:rsidRPr="00466A48">
        <w:rPr>
          <w:szCs w:val="24"/>
          <w:lang w:eastAsia="en-CA"/>
        </w:rPr>
        <w:t>The reader is instead encouraged</w:t>
      </w:r>
      <w:r w:rsidR="00921842" w:rsidRPr="00466A48">
        <w:rPr>
          <w:szCs w:val="24"/>
          <w:lang w:eastAsia="en-CA"/>
        </w:rPr>
        <w:t xml:space="preserve"> to </w:t>
      </w:r>
      <w:r w:rsidRPr="00466A48">
        <w:rPr>
          <w:szCs w:val="24"/>
          <w:lang w:eastAsia="en-CA"/>
        </w:rPr>
        <w:t>smooth</w:t>
      </w:r>
      <w:r w:rsidR="00921842" w:rsidRPr="00466A48">
        <w:rPr>
          <w:szCs w:val="24"/>
          <w:lang w:eastAsia="en-CA"/>
        </w:rPr>
        <w:t xml:space="preserve"> </w:t>
      </w:r>
      <w:r w:rsidRPr="00466A48">
        <w:rPr>
          <w:szCs w:val="24"/>
          <w:lang w:eastAsia="en-CA"/>
        </w:rPr>
        <w:t xml:space="preserve">these complications into a definition: “contingency” is the </w:t>
      </w:r>
      <w:r w:rsidRPr="00466A48">
        <w:t xml:space="preserve">possible emergence of existence from, or the capacity-to-be-other of, a necessary chaos. </w:t>
      </w:r>
      <w:proofErr w:type="spellStart"/>
      <w:r w:rsidR="0095260C" w:rsidRPr="00466A48">
        <w:t>Meillassoux</w:t>
      </w:r>
      <w:proofErr w:type="spellEnd"/>
      <w:r w:rsidRPr="00466A48">
        <w:t xml:space="preserve"> hypostatizes, from observable entities within the universe, a chaos behind the multiverse, </w:t>
      </w:r>
      <w:r w:rsidR="00EF6BDC" w:rsidRPr="00466A48">
        <w:t xml:space="preserve">from </w:t>
      </w:r>
      <w:r w:rsidRPr="00466A48">
        <w:t>[I</w:t>
      </w:r>
      <w:r w:rsidR="00B760EE" w:rsidRPr="00466A48">
        <w:t>]</w:t>
      </w:r>
      <w:r w:rsidRPr="00466A48">
        <w:t xml:space="preserve"> to [V]. The centerpiece of this argument is Chapter 4, “Hume’s Problem,” which refutes consensus probabilistic arguments for the truth of causal necessity (the reason the same effects always follow from the same causes is that the universe in which the physical laws governing causality always emerges from the set of all possible universes, “given a sufficiently gigantic number of attempts”) with a Badiouan take on Cantor’s theorem (the set of all possible universes cannot be totalized and so does not exist), in order to </w:t>
      </w:r>
      <w:r w:rsidR="006067C5" w:rsidRPr="00466A48">
        <w:t xml:space="preserve">turn our usual order of operations on its head and </w:t>
      </w:r>
      <w:r w:rsidRPr="00466A48">
        <w:t>attempt to explain causal necessity given that it must be contingent.</w:t>
      </w:r>
      <w:r w:rsidR="00CB3251" w:rsidRPr="00466A48">
        <w:rPr>
          <w:rStyle w:val="FootnoteReference"/>
        </w:rPr>
        <w:footnoteReference w:id="39"/>
      </w:r>
    </w:p>
    <w:p w14:paraId="517742DC" w14:textId="738B0FE3" w:rsidR="00A84547" w:rsidRPr="00466A48" w:rsidRDefault="00A84547" w:rsidP="00B760EE">
      <w:pPr>
        <w:spacing w:line="480" w:lineRule="auto"/>
        <w:ind w:firstLine="720"/>
        <w:jc w:val="left"/>
      </w:pPr>
      <w:r w:rsidRPr="00466A48">
        <w:t xml:space="preserve">This catachresis of mathematical metaphors (or, per </w:t>
      </w:r>
      <w:proofErr w:type="spellStart"/>
      <w:r w:rsidRPr="00466A48">
        <w:t>Meillassoux</w:t>
      </w:r>
      <w:proofErr w:type="spellEnd"/>
      <w:r w:rsidRPr="00466A48">
        <w:t>, “</w:t>
      </w:r>
      <w:proofErr w:type="spellStart"/>
      <w:r w:rsidRPr="00466A48">
        <w:t>anhypothetical</w:t>
      </w:r>
      <w:proofErr w:type="spellEnd"/>
      <w:r w:rsidRPr="00466A48">
        <w:t xml:space="preserve"> principles” and “axiomatics”) has more than a family resemblance to the humanistic theories of </w:t>
      </w:r>
      <w:r w:rsidRPr="00466A48">
        <w:lastRenderedPageBreak/>
        <w:t xml:space="preserve">the past half-century. It’s a variation in a metaphysical key on a common motif, from paradigm </w:t>
      </w:r>
      <w:r w:rsidR="000D5A13" w:rsidRPr="00466A48">
        <w:t xml:space="preserve">shifts </w:t>
      </w:r>
      <w:r w:rsidRPr="00466A48">
        <w:t xml:space="preserve">to contingency and between foundationalism and interdisciplinarity. </w:t>
      </w:r>
      <w:proofErr w:type="spellStart"/>
      <w:r w:rsidRPr="00466A48">
        <w:t>Meillassoux</w:t>
      </w:r>
      <w:proofErr w:type="spellEnd"/>
      <w:r w:rsidRPr="00466A48">
        <w:t xml:space="preserve"> does something Romantic in figuring </w:t>
      </w:r>
      <w:ins w:id="296" w:author="Anna Wingfield" w:date="2024-03-14T14:18:00Z">
        <w:r w:rsidR="0055552E">
          <w:t>c</w:t>
        </w:r>
      </w:ins>
      <w:del w:id="297" w:author="Anna Wingfield" w:date="2024-03-14T14:18:00Z">
        <w:r w:rsidRPr="00466A48" w:rsidDel="0055552E">
          <w:delText>C</w:delText>
        </w:r>
      </w:del>
      <w:r w:rsidRPr="00466A48">
        <w:t>ontingency via a series of expropriations that free various kinds of contingency or contingent things from their social contexts, figural histori</w:t>
      </w:r>
      <w:r w:rsidRPr="00466A48">
        <w:rPr>
          <w:szCs w:val="24"/>
        </w:rPr>
        <w:t xml:space="preserve">es, and material referents, </w:t>
      </w:r>
      <w:r w:rsidR="001F687E" w:rsidRPr="00466A48">
        <w:rPr>
          <w:szCs w:val="24"/>
        </w:rPr>
        <w:t xml:space="preserve">and then by attempting to fuse them into an organic whole, </w:t>
      </w:r>
      <w:r w:rsidRPr="00466A48">
        <w:rPr>
          <w:szCs w:val="24"/>
        </w:rPr>
        <w:t xml:space="preserve">to use </w:t>
      </w:r>
      <w:proofErr w:type="spellStart"/>
      <w:r w:rsidRPr="00466A48">
        <w:rPr>
          <w:szCs w:val="24"/>
        </w:rPr>
        <w:t>Langan’s</w:t>
      </w:r>
      <w:proofErr w:type="spellEnd"/>
      <w:r w:rsidRPr="00466A48">
        <w:rPr>
          <w:szCs w:val="24"/>
        </w:rPr>
        <w:t xml:space="preserve"> analysis of the same process of “reduction and abstraction” in Wordsworth’s poetry. </w:t>
      </w:r>
      <w:r w:rsidRPr="00466A48">
        <w:t xml:space="preserve">And in Wordsworth’s own words, </w:t>
      </w:r>
      <w:proofErr w:type="spellStart"/>
      <w:r w:rsidRPr="00466A48">
        <w:rPr>
          <w:szCs w:val="24"/>
        </w:rPr>
        <w:t>Meillassoux</w:t>
      </w:r>
      <w:proofErr w:type="spellEnd"/>
      <w:r w:rsidRPr="00466A48">
        <w:rPr>
          <w:szCs w:val="24"/>
        </w:rPr>
        <w:t xml:space="preserve"> “</w:t>
      </w:r>
      <w:proofErr w:type="spellStart"/>
      <w:r w:rsidRPr="00466A48">
        <w:rPr>
          <w:szCs w:val="24"/>
        </w:rPr>
        <w:t>might’st</w:t>
      </w:r>
      <w:proofErr w:type="spellEnd"/>
      <w:r w:rsidRPr="00466A48">
        <w:rPr>
          <w:szCs w:val="24"/>
        </w:rPr>
        <w:t xml:space="preserve"> seem, proud privilege! to sing </w:t>
      </w:r>
      <w:ins w:id="298" w:author="Anna Wingfield" w:date="2024-03-14T14:18:00Z">
        <w:r w:rsidR="0055552E">
          <w:rPr>
            <w:szCs w:val="24"/>
          </w:rPr>
          <w:t>/</w:t>
        </w:r>
      </w:ins>
      <w:del w:id="299" w:author="Anna Wingfield" w:date="2024-03-14T14:18:00Z">
        <w:r w:rsidRPr="00466A48" w:rsidDel="0055552E">
          <w:rPr>
            <w:szCs w:val="24"/>
          </w:rPr>
          <w:delText>|</w:delText>
        </w:r>
      </w:del>
      <w:r w:rsidRPr="00466A48">
        <w:rPr>
          <w:szCs w:val="24"/>
        </w:rPr>
        <w:t xml:space="preserve"> All independent of the leafy spring.</w:t>
      </w:r>
      <w:r w:rsidR="00831A88" w:rsidRPr="00466A48">
        <w:rPr>
          <w:szCs w:val="24"/>
        </w:rPr>
        <w:t>”</w:t>
      </w:r>
      <w:r w:rsidR="00CB3251" w:rsidRPr="00466A48">
        <w:rPr>
          <w:rStyle w:val="FootnoteReference"/>
          <w:szCs w:val="24"/>
        </w:rPr>
        <w:footnoteReference w:id="40"/>
      </w:r>
      <w:r w:rsidRPr="00466A48">
        <w:rPr>
          <w:szCs w:val="24"/>
        </w:rPr>
        <w:t xml:space="preserve"> </w:t>
      </w:r>
      <w:r w:rsidR="0061621E" w:rsidRPr="00466A48">
        <w:rPr>
          <w:szCs w:val="24"/>
        </w:rPr>
        <w:t>But since</w:t>
      </w:r>
      <w:r w:rsidRPr="00466A48">
        <w:rPr>
          <w:szCs w:val="24"/>
        </w:rPr>
        <w:t xml:space="preserve"> one of my purposes here is to get back to the leafy spring, to de-hypostatize </w:t>
      </w:r>
      <w:proofErr w:type="spellStart"/>
      <w:r w:rsidRPr="00466A48">
        <w:rPr>
          <w:szCs w:val="24"/>
        </w:rPr>
        <w:t>Meillassoux’s</w:t>
      </w:r>
      <w:proofErr w:type="spellEnd"/>
      <w:r w:rsidRPr="00466A48">
        <w:rPr>
          <w:szCs w:val="24"/>
        </w:rPr>
        <w:t xml:space="preserve"> conclusions, I</w:t>
      </w:r>
      <w:r w:rsidR="00C45542" w:rsidRPr="00466A48">
        <w:rPr>
          <w:szCs w:val="24"/>
        </w:rPr>
        <w:t xml:space="preserve"> develop</w:t>
      </w:r>
      <w:r w:rsidRPr="00466A48">
        <w:rPr>
          <w:szCs w:val="24"/>
        </w:rPr>
        <w:t xml:space="preserve"> the </w:t>
      </w:r>
      <w:proofErr w:type="spellStart"/>
      <w:r w:rsidRPr="00466A48">
        <w:rPr>
          <w:szCs w:val="24"/>
        </w:rPr>
        <w:t>systrophe</w:t>
      </w:r>
      <w:proofErr w:type="spellEnd"/>
      <w:r w:rsidRPr="00466A48">
        <w:rPr>
          <w:szCs w:val="24"/>
        </w:rPr>
        <w:t xml:space="preserve"> elided in his </w:t>
      </w:r>
      <w:r w:rsidR="002A5875" w:rsidRPr="00466A48">
        <w:rPr>
          <w:szCs w:val="24"/>
        </w:rPr>
        <w:t>theory</w:t>
      </w:r>
      <w:r w:rsidRPr="00466A48">
        <w:rPr>
          <w:szCs w:val="24"/>
        </w:rPr>
        <w:t xml:space="preserve">. I want to restore </w:t>
      </w:r>
      <w:proofErr w:type="spellStart"/>
      <w:r w:rsidRPr="00466A48">
        <w:rPr>
          <w:szCs w:val="24"/>
        </w:rPr>
        <w:t>systrophe</w:t>
      </w:r>
      <w:proofErr w:type="spellEnd"/>
      <w:r w:rsidRPr="00466A48">
        <w:rPr>
          <w:szCs w:val="24"/>
        </w:rPr>
        <w:t xml:space="preserve"> from this thought-style’s reifying use of “semantic ascent” to humanistic methods in general and Romanticism in particular. It’s </w:t>
      </w:r>
      <w:r w:rsidR="00D73A5C" w:rsidRPr="00466A48">
        <w:rPr>
          <w:szCs w:val="24"/>
        </w:rPr>
        <w:t>one</w:t>
      </w:r>
      <w:r w:rsidRPr="00466A48">
        <w:rPr>
          <w:szCs w:val="24"/>
        </w:rPr>
        <w:t xml:space="preserve"> drop of grammar</w:t>
      </w:r>
      <w:r w:rsidR="00AF35CD" w:rsidRPr="00466A48">
        <w:rPr>
          <w:szCs w:val="24"/>
        </w:rPr>
        <w:t>—a useful one—in this</w:t>
      </w:r>
      <w:r w:rsidRPr="00466A48">
        <w:rPr>
          <w:szCs w:val="24"/>
        </w:rPr>
        <w:t xml:space="preserve"> cloud of philosophy.</w:t>
      </w:r>
    </w:p>
    <w:p w14:paraId="756DA47E" w14:textId="265117C7" w:rsidR="00BE044D" w:rsidRPr="00466A48" w:rsidRDefault="00A84547" w:rsidP="00B760EE">
      <w:pPr>
        <w:pStyle w:val="SmallNormal"/>
        <w:spacing w:line="480" w:lineRule="auto"/>
        <w:ind w:firstLine="720"/>
        <w:jc w:val="left"/>
        <w:rPr>
          <w:sz w:val="24"/>
          <w:szCs w:val="24"/>
        </w:rPr>
      </w:pPr>
      <w:r w:rsidRPr="00466A48">
        <w:rPr>
          <w:sz w:val="24"/>
          <w:szCs w:val="24"/>
        </w:rPr>
        <w:t xml:space="preserve">Another figure at the heart of </w:t>
      </w:r>
      <w:proofErr w:type="spellStart"/>
      <w:r w:rsidRPr="00466A48">
        <w:rPr>
          <w:sz w:val="24"/>
          <w:szCs w:val="24"/>
        </w:rPr>
        <w:t>Meillassoux’s</w:t>
      </w:r>
      <w:proofErr w:type="spellEnd"/>
      <w:r w:rsidRPr="00466A48">
        <w:rPr>
          <w:sz w:val="24"/>
          <w:szCs w:val="24"/>
        </w:rPr>
        <w:t xml:space="preserve"> contingency is ellipsis—not just of his integral </w:t>
      </w:r>
      <w:proofErr w:type="spellStart"/>
      <w:r w:rsidRPr="00466A48">
        <w:rPr>
          <w:sz w:val="24"/>
          <w:szCs w:val="24"/>
        </w:rPr>
        <w:t>systrophe</w:t>
      </w:r>
      <w:proofErr w:type="spellEnd"/>
      <w:r w:rsidRPr="00466A48">
        <w:rPr>
          <w:sz w:val="24"/>
          <w:szCs w:val="24"/>
        </w:rPr>
        <w:t xml:space="preserve">, but also with respect to the verb “think.” Instead of common, idiomatic verb phrases like “think about </w:t>
      </w:r>
      <w:r w:rsidRPr="00466A48">
        <w:rPr>
          <w:i/>
          <w:iCs/>
          <w:sz w:val="24"/>
          <w:szCs w:val="24"/>
        </w:rPr>
        <w:t>x</w:t>
      </w:r>
      <w:r w:rsidRPr="00466A48">
        <w:rPr>
          <w:sz w:val="24"/>
          <w:szCs w:val="24"/>
        </w:rPr>
        <w:t xml:space="preserve">” or “think of </w:t>
      </w:r>
      <w:r w:rsidRPr="00466A48">
        <w:rPr>
          <w:i/>
          <w:iCs/>
          <w:sz w:val="24"/>
          <w:szCs w:val="24"/>
        </w:rPr>
        <w:t>x</w:t>
      </w:r>
      <w:r w:rsidRPr="00466A48">
        <w:rPr>
          <w:sz w:val="24"/>
          <w:szCs w:val="24"/>
        </w:rPr>
        <w:t xml:space="preserve">,” “think over </w:t>
      </w:r>
      <w:r w:rsidRPr="00466A48">
        <w:rPr>
          <w:i/>
          <w:iCs/>
          <w:sz w:val="24"/>
          <w:szCs w:val="24"/>
        </w:rPr>
        <w:t>x</w:t>
      </w:r>
      <w:r w:rsidRPr="00466A48">
        <w:rPr>
          <w:sz w:val="24"/>
          <w:szCs w:val="24"/>
        </w:rPr>
        <w:t xml:space="preserve">” or “think through </w:t>
      </w:r>
      <w:r w:rsidRPr="00466A48">
        <w:rPr>
          <w:i/>
          <w:iCs/>
          <w:sz w:val="24"/>
          <w:szCs w:val="24"/>
        </w:rPr>
        <w:t>x</w:t>
      </w:r>
      <w:r w:rsidRPr="00466A48">
        <w:rPr>
          <w:sz w:val="24"/>
          <w:szCs w:val="24"/>
        </w:rPr>
        <w:t xml:space="preserve">,” </w:t>
      </w:r>
      <w:proofErr w:type="spellStart"/>
      <w:r w:rsidRPr="00466A48">
        <w:rPr>
          <w:sz w:val="24"/>
          <w:szCs w:val="24"/>
        </w:rPr>
        <w:t>Meillassoux</w:t>
      </w:r>
      <w:proofErr w:type="spellEnd"/>
      <w:r w:rsidRPr="00466A48">
        <w:rPr>
          <w:sz w:val="24"/>
          <w:szCs w:val="24"/>
        </w:rPr>
        <w:t xml:space="preserve"> uses “think </w:t>
      </w:r>
      <w:r w:rsidRPr="00466A48">
        <w:rPr>
          <w:i/>
          <w:iCs/>
          <w:sz w:val="24"/>
          <w:szCs w:val="24"/>
        </w:rPr>
        <w:t>x</w:t>
      </w:r>
      <w:r w:rsidRPr="00466A48">
        <w:rPr>
          <w:sz w:val="24"/>
          <w:szCs w:val="24"/>
        </w:rPr>
        <w:t xml:space="preserve">.” </w:t>
      </w:r>
      <w:r w:rsidRPr="00466A48">
        <w:rPr>
          <w:sz w:val="24"/>
          <w:szCs w:val="28"/>
        </w:rPr>
        <w:t xml:space="preserve">As far as my French allows me to read, this isn’t an effect of </w:t>
      </w:r>
      <w:r w:rsidR="00573694" w:rsidRPr="00466A48">
        <w:rPr>
          <w:sz w:val="24"/>
          <w:szCs w:val="28"/>
        </w:rPr>
        <w:t xml:space="preserve">Ray </w:t>
      </w:r>
      <w:proofErr w:type="spellStart"/>
      <w:r w:rsidRPr="00466A48">
        <w:rPr>
          <w:sz w:val="24"/>
          <w:szCs w:val="28"/>
        </w:rPr>
        <w:t>Brassier’s</w:t>
      </w:r>
      <w:proofErr w:type="spellEnd"/>
      <w:r w:rsidRPr="00466A48">
        <w:rPr>
          <w:sz w:val="24"/>
          <w:szCs w:val="28"/>
        </w:rPr>
        <w:t xml:space="preserve"> translation but is also true in the French original, </w:t>
      </w:r>
      <w:r w:rsidRPr="00466A48">
        <w:rPr>
          <w:i/>
          <w:iCs/>
          <w:sz w:val="24"/>
          <w:szCs w:val="28"/>
        </w:rPr>
        <w:t>Après la Finitude</w:t>
      </w:r>
      <w:r w:rsidR="002D5E66" w:rsidRPr="00466A48">
        <w:rPr>
          <w:i/>
          <w:iCs/>
          <w:sz w:val="24"/>
          <w:szCs w:val="28"/>
        </w:rPr>
        <w:t xml:space="preserve"> </w:t>
      </w:r>
      <w:r w:rsidRPr="00466A48">
        <w:rPr>
          <w:sz w:val="24"/>
          <w:szCs w:val="28"/>
        </w:rPr>
        <w:t>(2006), which uses neither the idiomatic and most common “</w:t>
      </w:r>
      <w:proofErr w:type="spellStart"/>
      <w:r w:rsidRPr="00466A48">
        <w:rPr>
          <w:sz w:val="24"/>
          <w:szCs w:val="28"/>
        </w:rPr>
        <w:t>penser</w:t>
      </w:r>
      <w:proofErr w:type="spellEnd"/>
      <w:r w:rsidRPr="00466A48">
        <w:rPr>
          <w:sz w:val="24"/>
          <w:szCs w:val="28"/>
        </w:rPr>
        <w:t xml:space="preserve"> à </w:t>
      </w:r>
      <w:r w:rsidRPr="00466A48">
        <w:rPr>
          <w:i/>
          <w:iCs/>
          <w:sz w:val="24"/>
          <w:szCs w:val="28"/>
        </w:rPr>
        <w:t>x</w:t>
      </w:r>
      <w:r w:rsidRPr="00466A48">
        <w:rPr>
          <w:sz w:val="24"/>
          <w:szCs w:val="28"/>
        </w:rPr>
        <w:t>,” nor the idiomatic but less common “</w:t>
      </w:r>
      <w:proofErr w:type="spellStart"/>
      <w:r w:rsidRPr="00466A48">
        <w:rPr>
          <w:sz w:val="24"/>
          <w:szCs w:val="28"/>
        </w:rPr>
        <w:t>penser</w:t>
      </w:r>
      <w:proofErr w:type="spellEnd"/>
      <w:r w:rsidRPr="00466A48">
        <w:rPr>
          <w:sz w:val="24"/>
          <w:szCs w:val="28"/>
        </w:rPr>
        <w:t xml:space="preserve"> de </w:t>
      </w:r>
      <w:r w:rsidRPr="00466A48">
        <w:rPr>
          <w:i/>
          <w:iCs/>
          <w:sz w:val="24"/>
          <w:szCs w:val="28"/>
        </w:rPr>
        <w:t>x</w:t>
      </w:r>
      <w:r w:rsidRPr="00466A48">
        <w:rPr>
          <w:sz w:val="24"/>
          <w:szCs w:val="28"/>
        </w:rPr>
        <w:t>,” “</w:t>
      </w:r>
      <w:proofErr w:type="spellStart"/>
      <w:r w:rsidRPr="00466A48">
        <w:rPr>
          <w:sz w:val="24"/>
          <w:szCs w:val="28"/>
        </w:rPr>
        <w:t>penser</w:t>
      </w:r>
      <w:proofErr w:type="spellEnd"/>
      <w:r w:rsidRPr="00466A48">
        <w:rPr>
          <w:sz w:val="24"/>
          <w:szCs w:val="28"/>
        </w:rPr>
        <w:t xml:space="preserve"> </w:t>
      </w:r>
      <w:r w:rsidRPr="00466A48">
        <w:rPr>
          <w:i/>
          <w:iCs/>
          <w:sz w:val="24"/>
          <w:szCs w:val="28"/>
        </w:rPr>
        <w:t>z</w:t>
      </w:r>
      <w:r w:rsidRPr="00466A48">
        <w:rPr>
          <w:sz w:val="24"/>
          <w:szCs w:val="28"/>
        </w:rPr>
        <w:t xml:space="preserve">” (where </w:t>
      </w:r>
      <w:r w:rsidRPr="00466A48">
        <w:rPr>
          <w:i/>
          <w:iCs/>
          <w:sz w:val="24"/>
          <w:szCs w:val="28"/>
        </w:rPr>
        <w:t xml:space="preserve">z </w:t>
      </w:r>
      <w:r w:rsidRPr="00466A48">
        <w:rPr>
          <w:sz w:val="24"/>
          <w:szCs w:val="28"/>
        </w:rPr>
        <w:t>is an infinitive), or “</w:t>
      </w:r>
      <w:proofErr w:type="spellStart"/>
      <w:r w:rsidRPr="00466A48">
        <w:rPr>
          <w:sz w:val="24"/>
          <w:szCs w:val="28"/>
        </w:rPr>
        <w:t>penser</w:t>
      </w:r>
      <w:proofErr w:type="spellEnd"/>
      <w:r w:rsidRPr="00466A48">
        <w:rPr>
          <w:sz w:val="24"/>
          <w:szCs w:val="28"/>
        </w:rPr>
        <w:t xml:space="preserve"> que </w:t>
      </w:r>
      <w:r w:rsidRPr="00466A48">
        <w:rPr>
          <w:i/>
          <w:iCs/>
          <w:sz w:val="24"/>
          <w:szCs w:val="28"/>
        </w:rPr>
        <w:t>x</w:t>
      </w:r>
      <w:r w:rsidRPr="00466A48">
        <w:rPr>
          <w:sz w:val="24"/>
          <w:szCs w:val="28"/>
        </w:rPr>
        <w:t>,” but opts instead for “</w:t>
      </w:r>
      <w:proofErr w:type="spellStart"/>
      <w:r w:rsidRPr="00466A48">
        <w:rPr>
          <w:sz w:val="24"/>
          <w:szCs w:val="28"/>
        </w:rPr>
        <w:t>penser</w:t>
      </w:r>
      <w:proofErr w:type="spellEnd"/>
      <w:r w:rsidRPr="00466A48">
        <w:rPr>
          <w:sz w:val="24"/>
          <w:szCs w:val="28"/>
        </w:rPr>
        <w:t xml:space="preserve"> </w:t>
      </w:r>
      <w:r w:rsidRPr="00466A48">
        <w:rPr>
          <w:i/>
          <w:iCs/>
          <w:sz w:val="24"/>
          <w:szCs w:val="28"/>
        </w:rPr>
        <w:t>x</w:t>
      </w:r>
      <w:r w:rsidRPr="00466A48">
        <w:rPr>
          <w:sz w:val="24"/>
          <w:szCs w:val="28"/>
        </w:rPr>
        <w:t>.”</w:t>
      </w:r>
      <w:r w:rsidRPr="00466A48">
        <w:rPr>
          <w:sz w:val="24"/>
          <w:szCs w:val="24"/>
        </w:rPr>
        <w:t xml:space="preserve"> I don’t mean </w:t>
      </w:r>
      <w:proofErr w:type="spellStart"/>
      <w:r w:rsidRPr="00466A48">
        <w:rPr>
          <w:sz w:val="24"/>
          <w:szCs w:val="24"/>
        </w:rPr>
        <w:t>Meillassoux</w:t>
      </w:r>
      <w:proofErr w:type="spellEnd"/>
      <w:r w:rsidRPr="00466A48">
        <w:rPr>
          <w:sz w:val="24"/>
          <w:szCs w:val="24"/>
        </w:rPr>
        <w:t xml:space="preserve"> (or Brassier) simply elides “that,” which is idiomatic and which he sometimes does. I mean that he deploys a grammatical figure. Excluding adjective or noun uses of “thinking,” “think </w:t>
      </w:r>
      <w:r w:rsidRPr="00466A48">
        <w:rPr>
          <w:i/>
          <w:iCs/>
          <w:sz w:val="24"/>
          <w:szCs w:val="24"/>
        </w:rPr>
        <w:t>x</w:t>
      </w:r>
      <w:r w:rsidRPr="00466A48">
        <w:rPr>
          <w:sz w:val="24"/>
          <w:szCs w:val="24"/>
        </w:rPr>
        <w:t xml:space="preserve">” appears 100 times in </w:t>
      </w:r>
      <w:r w:rsidRPr="00466A48">
        <w:rPr>
          <w:i/>
          <w:iCs/>
          <w:sz w:val="24"/>
          <w:szCs w:val="24"/>
        </w:rPr>
        <w:t>After Finitude</w:t>
      </w:r>
      <w:r w:rsidRPr="00466A48">
        <w:rPr>
          <w:sz w:val="24"/>
          <w:szCs w:val="24"/>
        </w:rPr>
        <w:t xml:space="preserve">, almost always when </w:t>
      </w:r>
      <w:proofErr w:type="spellStart"/>
      <w:r w:rsidRPr="00466A48">
        <w:rPr>
          <w:sz w:val="24"/>
          <w:szCs w:val="24"/>
        </w:rPr>
        <w:t>Meillassoux</w:t>
      </w:r>
      <w:proofErr w:type="spellEnd"/>
      <w:r w:rsidRPr="00466A48">
        <w:rPr>
          <w:sz w:val="24"/>
          <w:szCs w:val="24"/>
        </w:rPr>
        <w:t xml:space="preserve"> </w:t>
      </w:r>
      <w:r w:rsidRPr="00466A48">
        <w:rPr>
          <w:sz w:val="24"/>
          <w:szCs w:val="24"/>
        </w:rPr>
        <w:lastRenderedPageBreak/>
        <w:t xml:space="preserve">presents his own argument, whereas idiomatic uses of “think” (with a preposition or an elided “that”) occur only 32 times, almost always when </w:t>
      </w:r>
      <w:proofErr w:type="spellStart"/>
      <w:r w:rsidRPr="00466A48">
        <w:rPr>
          <w:sz w:val="24"/>
          <w:szCs w:val="24"/>
        </w:rPr>
        <w:t>Meillassoux</w:t>
      </w:r>
      <w:proofErr w:type="spellEnd"/>
      <w:r w:rsidRPr="00466A48">
        <w:rPr>
          <w:sz w:val="24"/>
          <w:szCs w:val="24"/>
        </w:rPr>
        <w:t xml:space="preserve"> presents arguments to refute or characters discussing his arguments.</w:t>
      </w:r>
    </w:p>
    <w:p w14:paraId="5BFC6A01" w14:textId="4F9F3484" w:rsidR="00A84547" w:rsidRPr="00466A48" w:rsidRDefault="00A84547" w:rsidP="00B760EE">
      <w:pPr>
        <w:pStyle w:val="SmallNormal"/>
        <w:spacing w:line="480" w:lineRule="auto"/>
        <w:ind w:firstLine="720"/>
        <w:jc w:val="left"/>
        <w:rPr>
          <w:sz w:val="24"/>
          <w:szCs w:val="24"/>
        </w:rPr>
      </w:pPr>
      <w:r w:rsidRPr="00466A48">
        <w:rPr>
          <w:sz w:val="24"/>
          <w:szCs w:val="24"/>
        </w:rPr>
        <w:t>This ellipsis is no inexplicable quirk, and regardless of whether it has precedents in Pascal or Descartes, it</w:t>
      </w:r>
      <w:r w:rsidR="005F7665" w:rsidRPr="00466A48">
        <w:rPr>
          <w:sz w:val="24"/>
          <w:szCs w:val="24"/>
        </w:rPr>
        <w:t>’s</w:t>
      </w:r>
      <w:r w:rsidRPr="00466A48">
        <w:rPr>
          <w:sz w:val="24"/>
          <w:szCs w:val="24"/>
        </w:rPr>
        <w:t xml:space="preserve"> nevertheless</w:t>
      </w:r>
      <w:r w:rsidR="004F1E1A" w:rsidRPr="00466A48">
        <w:rPr>
          <w:sz w:val="24"/>
          <w:szCs w:val="24"/>
        </w:rPr>
        <w:t xml:space="preserve"> </w:t>
      </w:r>
      <w:r w:rsidR="003A5AE0" w:rsidRPr="00466A48">
        <w:rPr>
          <w:sz w:val="24"/>
          <w:szCs w:val="24"/>
        </w:rPr>
        <w:t>that from which</w:t>
      </w:r>
      <w:r w:rsidRPr="00466A48">
        <w:rPr>
          <w:sz w:val="24"/>
          <w:szCs w:val="24"/>
        </w:rPr>
        <w:t xml:space="preserve"> not a little of this contingency’s philosophical </w:t>
      </w:r>
      <w:r w:rsidRPr="00466A48">
        <w:rPr>
          <w:i/>
          <w:iCs/>
          <w:sz w:val="24"/>
          <w:szCs w:val="24"/>
        </w:rPr>
        <w:t xml:space="preserve">je ne </w:t>
      </w:r>
      <w:proofErr w:type="spellStart"/>
      <w:r w:rsidRPr="00466A48">
        <w:rPr>
          <w:i/>
          <w:iCs/>
          <w:sz w:val="24"/>
          <w:szCs w:val="24"/>
        </w:rPr>
        <w:t>sais</w:t>
      </w:r>
      <w:proofErr w:type="spellEnd"/>
      <w:r w:rsidRPr="00466A48">
        <w:rPr>
          <w:i/>
          <w:iCs/>
          <w:sz w:val="24"/>
          <w:szCs w:val="24"/>
        </w:rPr>
        <w:t xml:space="preserve"> quoi</w:t>
      </w:r>
      <w:r w:rsidR="00A54893" w:rsidRPr="00466A48">
        <w:rPr>
          <w:i/>
          <w:iCs/>
          <w:sz w:val="24"/>
          <w:szCs w:val="24"/>
        </w:rPr>
        <w:t xml:space="preserve"> </w:t>
      </w:r>
      <w:r w:rsidR="00724D64" w:rsidRPr="00466A48">
        <w:rPr>
          <w:sz w:val="24"/>
          <w:szCs w:val="24"/>
        </w:rPr>
        <w:t>derives</w:t>
      </w:r>
      <w:r w:rsidRPr="00466A48">
        <w:rPr>
          <w:sz w:val="24"/>
          <w:szCs w:val="24"/>
        </w:rPr>
        <w:t xml:space="preserve">. Witness it in examples </w:t>
      </w:r>
      <w:r w:rsidR="00BC68DC" w:rsidRPr="00466A48">
        <w:rPr>
          <w:sz w:val="24"/>
          <w:szCs w:val="24"/>
        </w:rPr>
        <w:t>of</w:t>
      </w:r>
      <w:r w:rsidRPr="00466A48">
        <w:rPr>
          <w:sz w:val="24"/>
          <w:szCs w:val="24"/>
        </w:rPr>
        <w:t xml:space="preserve"> </w:t>
      </w:r>
      <w:r w:rsidR="00830B14" w:rsidRPr="00466A48">
        <w:rPr>
          <w:sz w:val="24"/>
          <w:szCs w:val="24"/>
        </w:rPr>
        <w:t>sense</w:t>
      </w:r>
      <w:r w:rsidR="001410A3" w:rsidRPr="00466A48">
        <w:rPr>
          <w:sz w:val="24"/>
          <w:szCs w:val="24"/>
        </w:rPr>
        <w:t xml:space="preserve">s </w:t>
      </w:r>
      <w:r w:rsidRPr="00466A48">
        <w:rPr>
          <w:sz w:val="24"/>
          <w:szCs w:val="24"/>
        </w:rPr>
        <w:t>(20), (22), and (35) above:</w:t>
      </w:r>
    </w:p>
    <w:p w14:paraId="7D7B8173" w14:textId="77777777" w:rsidR="00A84547" w:rsidRPr="0055552E" w:rsidRDefault="00A84547" w:rsidP="00D5320B">
      <w:pPr>
        <w:pStyle w:val="SmallNormal"/>
        <w:ind w:left="709" w:right="713"/>
        <w:jc w:val="left"/>
        <w:rPr>
          <w:sz w:val="24"/>
          <w:szCs w:val="24"/>
          <w:rPrChange w:id="300" w:author="Anna Wingfield" w:date="2024-03-14T14:20:00Z">
            <w:rPr>
              <w:szCs w:val="20"/>
            </w:rPr>
          </w:rPrChange>
        </w:rPr>
      </w:pPr>
      <w:r w:rsidRPr="0055552E">
        <w:rPr>
          <w:sz w:val="24"/>
          <w:szCs w:val="24"/>
          <w:rPrChange w:id="301" w:author="Anna Wingfield" w:date="2024-03-14T14:20:00Z">
            <w:rPr>
              <w:szCs w:val="20"/>
            </w:rPr>
          </w:rPrChange>
        </w:rPr>
        <w:t>“I can think the contingency of this existing thing” (75)</w:t>
      </w:r>
    </w:p>
    <w:p w14:paraId="062217DC" w14:textId="77777777" w:rsidR="00A84547" w:rsidRPr="0055552E" w:rsidRDefault="00A84547" w:rsidP="00D5320B">
      <w:pPr>
        <w:pStyle w:val="SmallNormal"/>
        <w:ind w:left="709" w:right="713"/>
        <w:jc w:val="left"/>
        <w:rPr>
          <w:sz w:val="24"/>
          <w:szCs w:val="24"/>
          <w:rPrChange w:id="302" w:author="Anna Wingfield" w:date="2024-03-14T14:20:00Z">
            <w:rPr>
              <w:szCs w:val="20"/>
            </w:rPr>
          </w:rPrChange>
        </w:rPr>
      </w:pPr>
      <w:r w:rsidRPr="0055552E">
        <w:rPr>
          <w:sz w:val="24"/>
          <w:szCs w:val="24"/>
          <w:rPrChange w:id="303" w:author="Anna Wingfield" w:date="2024-03-14T14:20:00Z">
            <w:rPr>
              <w:szCs w:val="20"/>
            </w:rPr>
          </w:rPrChange>
        </w:rPr>
        <w:t xml:space="preserve">“I cannot think the contingency of </w:t>
      </w:r>
      <w:r w:rsidRPr="0055552E">
        <w:rPr>
          <w:i/>
          <w:iCs/>
          <w:sz w:val="24"/>
          <w:szCs w:val="24"/>
          <w:rPrChange w:id="304" w:author="Anna Wingfield" w:date="2024-03-14T14:20:00Z">
            <w:rPr>
              <w:i/>
              <w:iCs/>
              <w:szCs w:val="20"/>
            </w:rPr>
          </w:rPrChange>
        </w:rPr>
        <w:t xml:space="preserve">existence </w:t>
      </w:r>
      <w:r w:rsidRPr="0055552E">
        <w:rPr>
          <w:sz w:val="24"/>
          <w:szCs w:val="24"/>
          <w:rPrChange w:id="305" w:author="Anna Wingfield" w:date="2024-03-14T14:20:00Z">
            <w:rPr>
              <w:szCs w:val="20"/>
            </w:rPr>
          </w:rPrChange>
        </w:rPr>
        <w:t>as such” (75)</w:t>
      </w:r>
    </w:p>
    <w:p w14:paraId="64FA08CB" w14:textId="77777777" w:rsidR="00A84547" w:rsidRPr="0055552E" w:rsidRDefault="00A84547" w:rsidP="00D5320B">
      <w:pPr>
        <w:pStyle w:val="SmallNormal"/>
        <w:ind w:left="709" w:right="713"/>
        <w:jc w:val="left"/>
        <w:rPr>
          <w:sz w:val="24"/>
          <w:szCs w:val="24"/>
          <w:rPrChange w:id="306" w:author="Anna Wingfield" w:date="2024-03-14T14:20:00Z">
            <w:rPr>
              <w:szCs w:val="20"/>
            </w:rPr>
          </w:rPrChange>
        </w:rPr>
      </w:pPr>
      <w:r w:rsidRPr="0055552E">
        <w:rPr>
          <w:sz w:val="24"/>
          <w:szCs w:val="24"/>
          <w:rPrChange w:id="307" w:author="Anna Wingfield" w:date="2024-03-14T14:20:00Z">
            <w:rPr>
              <w:szCs w:val="20"/>
            </w:rPr>
          </w:rPrChange>
        </w:rPr>
        <w:t>“I am perfectly incapable of thinking the abolition of existence” (76)</w:t>
      </w:r>
    </w:p>
    <w:p w14:paraId="67304496" w14:textId="77777777" w:rsidR="00A84547" w:rsidRPr="0055552E" w:rsidRDefault="00A84547" w:rsidP="00D5320B">
      <w:pPr>
        <w:pStyle w:val="SmallNormal"/>
        <w:ind w:left="709" w:right="713"/>
        <w:jc w:val="left"/>
        <w:rPr>
          <w:sz w:val="24"/>
          <w:szCs w:val="24"/>
          <w:rPrChange w:id="308" w:author="Anna Wingfield" w:date="2024-03-14T14:20:00Z">
            <w:rPr>
              <w:szCs w:val="20"/>
            </w:rPr>
          </w:rPrChange>
        </w:rPr>
      </w:pPr>
      <w:r w:rsidRPr="0055552E">
        <w:rPr>
          <w:sz w:val="24"/>
          <w:szCs w:val="24"/>
          <w:rPrChange w:id="309" w:author="Anna Wingfield" w:date="2024-03-14T14:20:00Z">
            <w:rPr>
              <w:szCs w:val="20"/>
            </w:rPr>
          </w:rPrChange>
        </w:rPr>
        <w:t>“</w:t>
      </w:r>
      <w:proofErr w:type="gramStart"/>
      <w:r w:rsidRPr="0055552E">
        <w:rPr>
          <w:sz w:val="24"/>
          <w:szCs w:val="24"/>
          <w:rPrChange w:id="310" w:author="Anna Wingfield" w:date="2024-03-14T14:20:00Z">
            <w:rPr>
              <w:szCs w:val="20"/>
            </w:rPr>
          </w:rPrChange>
        </w:rPr>
        <w:t>it</w:t>
      </w:r>
      <w:proofErr w:type="gramEnd"/>
      <w:r w:rsidRPr="0055552E">
        <w:rPr>
          <w:sz w:val="24"/>
          <w:szCs w:val="24"/>
          <w:rPrChange w:id="311" w:author="Anna Wingfield" w:date="2024-03-14T14:20:00Z">
            <w:rPr>
              <w:szCs w:val="20"/>
            </w:rPr>
          </w:rPrChange>
        </w:rPr>
        <w:t xml:space="preserve"> becomes possible to think a plurality of contradictory worlds” (78)</w:t>
      </w:r>
    </w:p>
    <w:p w14:paraId="41C41D76" w14:textId="560A8B9D" w:rsidR="00A84547" w:rsidRPr="0055552E" w:rsidRDefault="00A84547" w:rsidP="00D5320B">
      <w:pPr>
        <w:pStyle w:val="SmallNormal"/>
        <w:ind w:left="709" w:right="571"/>
        <w:jc w:val="left"/>
        <w:rPr>
          <w:sz w:val="24"/>
          <w:szCs w:val="24"/>
          <w:rPrChange w:id="312" w:author="Anna Wingfield" w:date="2024-03-14T14:20:00Z">
            <w:rPr>
              <w:szCs w:val="20"/>
            </w:rPr>
          </w:rPrChange>
        </w:rPr>
      </w:pPr>
      <w:r w:rsidRPr="0055552E">
        <w:rPr>
          <w:sz w:val="24"/>
          <w:szCs w:val="24"/>
          <w:rPrChange w:id="313" w:author="Anna Wingfield" w:date="2024-03-14T14:20:00Z">
            <w:rPr>
              <w:szCs w:val="20"/>
            </w:rPr>
          </w:rPrChange>
        </w:rPr>
        <w:t>“</w:t>
      </w:r>
      <w:proofErr w:type="gramStart"/>
      <w:r w:rsidRPr="0055552E">
        <w:rPr>
          <w:sz w:val="24"/>
          <w:szCs w:val="24"/>
          <w:rPrChange w:id="314" w:author="Anna Wingfield" w:date="2024-03-14T14:20:00Z">
            <w:rPr>
              <w:szCs w:val="20"/>
            </w:rPr>
          </w:rPrChange>
        </w:rPr>
        <w:t>thought</w:t>
      </w:r>
      <w:proofErr w:type="gramEnd"/>
      <w:r w:rsidRPr="0055552E">
        <w:rPr>
          <w:sz w:val="24"/>
          <w:szCs w:val="24"/>
          <w:rPrChange w:id="315" w:author="Anna Wingfield" w:date="2024-03-14T14:20:00Z">
            <w:rPr>
              <w:szCs w:val="20"/>
            </w:rPr>
          </w:rPrChange>
        </w:rPr>
        <w:t xml:space="preserve"> has become able to think a world […] unaffected by whether or not anyone thinks it” (116)</w:t>
      </w:r>
    </w:p>
    <w:p w14:paraId="6D9AEE2F" w14:textId="77777777" w:rsidR="00D5320B" w:rsidRPr="00466A48" w:rsidRDefault="00D5320B" w:rsidP="00D5320B">
      <w:pPr>
        <w:pStyle w:val="SmallNormal"/>
        <w:ind w:left="851" w:right="571"/>
        <w:jc w:val="left"/>
        <w:rPr>
          <w:szCs w:val="20"/>
        </w:rPr>
      </w:pPr>
    </w:p>
    <w:p w14:paraId="4DBCA3CA" w14:textId="10495650" w:rsidR="00A84547" w:rsidRPr="00466A48" w:rsidRDefault="00A84547" w:rsidP="00B760EE">
      <w:pPr>
        <w:pStyle w:val="SmallNormal"/>
        <w:spacing w:line="480" w:lineRule="auto"/>
        <w:jc w:val="left"/>
        <w:rPr>
          <w:sz w:val="24"/>
          <w:szCs w:val="24"/>
        </w:rPr>
      </w:pPr>
      <w:r w:rsidRPr="00466A48">
        <w:rPr>
          <w:sz w:val="24"/>
          <w:szCs w:val="24"/>
        </w:rPr>
        <w:t xml:space="preserve">A reduction and abstraction complementary to that from a congeries of senses to one definition occurs in this ellipsis of “thinking </w:t>
      </w:r>
      <w:r w:rsidRPr="00466A48">
        <w:rPr>
          <w:i/>
          <w:iCs/>
          <w:sz w:val="24"/>
          <w:szCs w:val="24"/>
        </w:rPr>
        <w:t xml:space="preserve">about </w:t>
      </w:r>
      <w:r w:rsidRPr="00466A48">
        <w:rPr>
          <w:sz w:val="24"/>
          <w:szCs w:val="24"/>
        </w:rPr>
        <w:t xml:space="preserve">a world” into “thinking a world”: the former merely conjures a representation in the mind of a world that has mind-independent existence, whereas the latter either produces a world in the mind or calls it into existence from the unthought void, and as such it is not mind-independent (contrary to </w:t>
      </w:r>
      <w:proofErr w:type="spellStart"/>
      <w:r w:rsidRPr="00466A48">
        <w:rPr>
          <w:sz w:val="24"/>
          <w:szCs w:val="24"/>
        </w:rPr>
        <w:t>Meillassoux’s</w:t>
      </w:r>
      <w:proofErr w:type="spellEnd"/>
      <w:r w:rsidRPr="00466A48">
        <w:rPr>
          <w:sz w:val="24"/>
          <w:szCs w:val="24"/>
        </w:rPr>
        <w:t xml:space="preserve"> larger “post-Kantian” project). But we don’t say “I think a skylark”; we </w:t>
      </w:r>
      <w:proofErr w:type="gramStart"/>
      <w:r w:rsidRPr="00466A48">
        <w:rPr>
          <w:sz w:val="24"/>
          <w:szCs w:val="24"/>
        </w:rPr>
        <w:t>say</w:t>
      </w:r>
      <w:proofErr w:type="gramEnd"/>
      <w:r w:rsidRPr="00466A48">
        <w:rPr>
          <w:sz w:val="24"/>
          <w:szCs w:val="24"/>
        </w:rPr>
        <w:t xml:space="preserve"> “I’m thinking </w:t>
      </w:r>
      <w:r w:rsidRPr="00466A48">
        <w:rPr>
          <w:i/>
          <w:iCs/>
          <w:sz w:val="24"/>
          <w:szCs w:val="24"/>
        </w:rPr>
        <w:t>about</w:t>
      </w:r>
      <w:r w:rsidRPr="00466A48">
        <w:rPr>
          <w:sz w:val="24"/>
          <w:szCs w:val="24"/>
        </w:rPr>
        <w:t xml:space="preserve"> a skylark.” There is a tantalizing intimation of agency, being, </w:t>
      </w:r>
      <w:r w:rsidR="005A4F97" w:rsidRPr="00466A48">
        <w:rPr>
          <w:sz w:val="24"/>
          <w:szCs w:val="24"/>
        </w:rPr>
        <w:t xml:space="preserve">or </w:t>
      </w:r>
      <w:r w:rsidRPr="00466A48">
        <w:rPr>
          <w:sz w:val="24"/>
          <w:szCs w:val="24"/>
        </w:rPr>
        <w:t>power in the way th</w:t>
      </w:r>
      <w:r w:rsidR="00D76A67" w:rsidRPr="00466A48">
        <w:rPr>
          <w:sz w:val="24"/>
          <w:szCs w:val="24"/>
        </w:rPr>
        <w:t xml:space="preserve">e </w:t>
      </w:r>
      <w:r w:rsidRPr="00466A48">
        <w:rPr>
          <w:sz w:val="24"/>
          <w:szCs w:val="24"/>
        </w:rPr>
        <w:t xml:space="preserve">preposition-less “think” works. Yet, </w:t>
      </w:r>
      <w:r w:rsidR="00D65094" w:rsidRPr="00466A48">
        <w:rPr>
          <w:sz w:val="24"/>
          <w:szCs w:val="24"/>
        </w:rPr>
        <w:t>when</w:t>
      </w:r>
      <w:r w:rsidRPr="00466A48">
        <w:rPr>
          <w:sz w:val="24"/>
          <w:szCs w:val="24"/>
        </w:rPr>
        <w:t xml:space="preserve"> prepositions </w:t>
      </w:r>
      <w:r w:rsidR="00D65094" w:rsidRPr="00466A48">
        <w:rPr>
          <w:sz w:val="24"/>
          <w:szCs w:val="24"/>
        </w:rPr>
        <w:t xml:space="preserve">are </w:t>
      </w:r>
      <w:r w:rsidRPr="00466A48">
        <w:rPr>
          <w:sz w:val="24"/>
          <w:szCs w:val="24"/>
        </w:rPr>
        <w:t>re-inserted, “contingency” re-</w:t>
      </w:r>
      <w:proofErr w:type="spellStart"/>
      <w:r w:rsidRPr="00466A48">
        <w:rPr>
          <w:sz w:val="24"/>
          <w:szCs w:val="24"/>
        </w:rPr>
        <w:t>systrophized</w:t>
      </w:r>
      <w:proofErr w:type="spellEnd"/>
      <w:r w:rsidRPr="00466A48">
        <w:rPr>
          <w:sz w:val="24"/>
          <w:szCs w:val="24"/>
        </w:rPr>
        <w:t>, made contingent, this cloud of philosophy condense</w:t>
      </w:r>
      <w:r w:rsidR="004F5EEA" w:rsidRPr="00466A48">
        <w:rPr>
          <w:sz w:val="24"/>
          <w:szCs w:val="24"/>
        </w:rPr>
        <w:t xml:space="preserve">s </w:t>
      </w:r>
      <w:r w:rsidRPr="00466A48">
        <w:rPr>
          <w:sz w:val="24"/>
          <w:szCs w:val="24"/>
        </w:rPr>
        <w:t xml:space="preserve">into a drop of grammar, static </w:t>
      </w:r>
      <w:r w:rsidR="00605FC5" w:rsidRPr="00466A48">
        <w:rPr>
          <w:sz w:val="24"/>
          <w:szCs w:val="24"/>
        </w:rPr>
        <w:t>t</w:t>
      </w:r>
      <w:r w:rsidRPr="00466A48">
        <w:rPr>
          <w:sz w:val="24"/>
          <w:szCs w:val="24"/>
        </w:rPr>
        <w:t xml:space="preserve">heory into dynamic </w:t>
      </w:r>
      <w:r w:rsidR="007927B0" w:rsidRPr="00466A48">
        <w:rPr>
          <w:sz w:val="24"/>
          <w:szCs w:val="24"/>
        </w:rPr>
        <w:t>methods</w:t>
      </w:r>
      <w:r w:rsidRPr="00466A48">
        <w:rPr>
          <w:sz w:val="24"/>
          <w:szCs w:val="24"/>
        </w:rPr>
        <w:t>.</w:t>
      </w:r>
    </w:p>
    <w:p w14:paraId="7492E8D0" w14:textId="38F59CB8" w:rsidR="00A11F30" w:rsidRDefault="00A84547" w:rsidP="00B760EE">
      <w:pPr>
        <w:spacing w:line="480" w:lineRule="auto"/>
        <w:ind w:firstLine="720"/>
        <w:jc w:val="left"/>
        <w:rPr>
          <w:ins w:id="316" w:author="Anna Wingfield" w:date="2024-03-14T14:23:00Z"/>
          <w:szCs w:val="24"/>
        </w:rPr>
      </w:pPr>
      <w:proofErr w:type="spellStart"/>
      <w:r w:rsidRPr="00466A48">
        <w:rPr>
          <w:szCs w:val="24"/>
        </w:rPr>
        <w:t>Prepositionalizing</w:t>
      </w:r>
      <w:proofErr w:type="spellEnd"/>
      <w:r w:rsidRPr="00466A48">
        <w:rPr>
          <w:szCs w:val="24"/>
        </w:rPr>
        <w:t xml:space="preserve"> in this way has its own figural history. Wittgenstein does it in his celebrated complication of “seeing” into “seeing-as,” in which he postulates</w:t>
      </w:r>
      <w:r w:rsidR="00D45DF5" w:rsidRPr="00466A48">
        <w:rPr>
          <w:szCs w:val="24"/>
        </w:rPr>
        <w:t xml:space="preserve"> </w:t>
      </w:r>
      <w:r w:rsidRPr="00466A48">
        <w:rPr>
          <w:szCs w:val="24"/>
        </w:rPr>
        <w:t>the ineluctable conditioning of perception by precognition, habit, and experience</w:t>
      </w:r>
      <w:r w:rsidR="00CC3382" w:rsidRPr="00466A48">
        <w:rPr>
          <w:rStyle w:val="FootnoteReference"/>
          <w:szCs w:val="24"/>
        </w:rPr>
        <w:footnoteReference w:id="41"/>
      </w:r>
      <w:r w:rsidR="00F35220" w:rsidRPr="00466A48">
        <w:rPr>
          <w:szCs w:val="24"/>
        </w:rPr>
        <w:t>—not unlike Clare and Bloomfield do</w:t>
      </w:r>
      <w:r w:rsidRPr="00466A48">
        <w:rPr>
          <w:szCs w:val="24"/>
        </w:rPr>
        <w:t xml:space="preserve">. Philippa Foot does it in her elegant reconceptualization of Aristotelian necessity </w:t>
      </w:r>
      <w:r w:rsidRPr="00466A48">
        <w:rPr>
          <w:szCs w:val="24"/>
        </w:rPr>
        <w:lastRenderedPageBreak/>
        <w:t>“all things considered” (</w:t>
      </w:r>
      <w:proofErr w:type="spellStart"/>
      <w:r w:rsidRPr="00466A48">
        <w:rPr>
          <w:szCs w:val="24"/>
        </w:rPr>
        <w:t>a.t.c.</w:t>
      </w:r>
      <w:proofErr w:type="spellEnd"/>
      <w:r w:rsidRPr="00466A48">
        <w:rPr>
          <w:szCs w:val="24"/>
        </w:rPr>
        <w:t>) into necessities “relevant to certain considerations” such as species’ habitats, patterns of life, and repertoires of working things out</w:t>
      </w:r>
      <w:r w:rsidR="005671EF" w:rsidRPr="00466A48">
        <w:rPr>
          <w:rStyle w:val="FootnoteReference"/>
          <w:szCs w:val="24"/>
        </w:rPr>
        <w:footnoteReference w:id="42"/>
      </w:r>
      <w:r w:rsidR="00F35220" w:rsidRPr="00466A48">
        <w:rPr>
          <w:szCs w:val="24"/>
        </w:rPr>
        <w:t>—not unlike Shelley and Wordsworth do</w:t>
      </w:r>
      <w:r w:rsidRPr="00466A48">
        <w:rPr>
          <w:szCs w:val="24"/>
        </w:rPr>
        <w:t>.</w:t>
      </w:r>
      <w:r w:rsidRPr="00466A48">
        <w:t xml:space="preserve"> Contingencies-as, contingencies-for: these are more fruitful than Contingency </w:t>
      </w:r>
      <w:proofErr w:type="spellStart"/>
      <w:r w:rsidRPr="00466A48">
        <w:t>a.t.c.</w:t>
      </w:r>
      <w:proofErr w:type="spellEnd"/>
      <w:r w:rsidRPr="00466A48">
        <w:t xml:space="preserve"> This Contingency is a foundation on which a given thing, event, even world “could have been otherwise”—a conditional perfect tense that enjoins a wistful imaginary to wring its hands while transmogrifying “could” into “would” and “should”—and, moreover, it conflates concepts we already have handy phrases for, such as “path-dependent” or “systemically caused” or, in a pinch, “socially constructed</w:t>
      </w:r>
      <w:r w:rsidR="00FE25DB" w:rsidRPr="00466A48">
        <w:t>.</w:t>
      </w:r>
      <w:r w:rsidR="00F6172D" w:rsidRPr="00466A48">
        <w:t>”</w:t>
      </w:r>
      <w:r w:rsidR="005671EF" w:rsidRPr="00466A48">
        <w:rPr>
          <w:rStyle w:val="FootnoteReference"/>
        </w:rPr>
        <w:footnoteReference w:id="43"/>
      </w:r>
      <w:r w:rsidRPr="00466A48">
        <w:t xml:space="preserve"> </w:t>
      </w:r>
      <w:r w:rsidR="009D2D09" w:rsidRPr="00466A48">
        <w:t xml:space="preserve">Refiguring it does not trivialize it, </w:t>
      </w:r>
      <w:r w:rsidR="0054766D" w:rsidRPr="00466A48">
        <w:t>merely</w:t>
      </w:r>
      <w:r w:rsidR="009D2D09" w:rsidRPr="00466A48">
        <w:t xml:space="preserve"> repurposes it, for</w:t>
      </w:r>
      <w:r w:rsidR="00471D4C" w:rsidRPr="00466A48">
        <w:rPr>
          <w:szCs w:val="24"/>
        </w:rPr>
        <w:t xml:space="preserve"> to</w:t>
      </w:r>
      <w:r w:rsidR="00C9070D" w:rsidRPr="00466A48">
        <w:rPr>
          <w:szCs w:val="24"/>
        </w:rPr>
        <w:t xml:space="preserve"> mistak</w:t>
      </w:r>
      <w:r w:rsidR="00471D4C" w:rsidRPr="00466A48">
        <w:rPr>
          <w:szCs w:val="24"/>
        </w:rPr>
        <w:t>e</w:t>
      </w:r>
      <w:r w:rsidR="00C9070D" w:rsidRPr="00466A48">
        <w:rPr>
          <w:szCs w:val="24"/>
        </w:rPr>
        <w:t xml:space="preserve"> de</w:t>
      </w:r>
      <w:r w:rsidR="00D22721" w:rsidRPr="00466A48">
        <w:rPr>
          <w:szCs w:val="24"/>
        </w:rPr>
        <w:t>-</w:t>
      </w:r>
      <w:proofErr w:type="spellStart"/>
      <w:r w:rsidR="00C9070D" w:rsidRPr="00466A48">
        <w:rPr>
          <w:szCs w:val="24"/>
        </w:rPr>
        <w:t>metaphysicalizing</w:t>
      </w:r>
      <w:proofErr w:type="spellEnd"/>
      <w:r w:rsidR="00C9070D" w:rsidRPr="00466A48">
        <w:rPr>
          <w:szCs w:val="24"/>
        </w:rPr>
        <w:t xml:space="preserve"> for trivializing is only the contrapositive of hypostases </w:t>
      </w:r>
      <w:r w:rsidR="00401430" w:rsidRPr="00466A48">
        <w:rPr>
          <w:szCs w:val="24"/>
        </w:rPr>
        <w:t xml:space="preserve">in the </w:t>
      </w:r>
      <w:r w:rsidR="00EE63D4" w:rsidRPr="00466A48">
        <w:rPr>
          <w:szCs w:val="24"/>
        </w:rPr>
        <w:t>thought-</w:t>
      </w:r>
      <w:r w:rsidR="00401430" w:rsidRPr="00466A48">
        <w:rPr>
          <w:szCs w:val="24"/>
        </w:rPr>
        <w:t>style</w:t>
      </w:r>
      <w:r w:rsidR="005F3DB3" w:rsidRPr="00466A48">
        <w:rPr>
          <w:szCs w:val="24"/>
        </w:rPr>
        <w:t xml:space="preserve"> represented by</w:t>
      </w:r>
      <w:r w:rsidR="00C9070D" w:rsidRPr="00466A48">
        <w:rPr>
          <w:szCs w:val="24"/>
        </w:rPr>
        <w:t xml:space="preserve"> </w:t>
      </w:r>
      <w:proofErr w:type="spellStart"/>
      <w:r w:rsidR="00C9070D" w:rsidRPr="00466A48">
        <w:rPr>
          <w:szCs w:val="24"/>
        </w:rPr>
        <w:t>Meillassoux</w:t>
      </w:r>
      <w:proofErr w:type="spellEnd"/>
      <w:r w:rsidR="003C6BE6" w:rsidRPr="00466A48">
        <w:rPr>
          <w:szCs w:val="24"/>
        </w:rPr>
        <w:t xml:space="preserve">. </w:t>
      </w:r>
      <w:r w:rsidR="00694D39" w:rsidRPr="00466A48">
        <w:rPr>
          <w:szCs w:val="24"/>
        </w:rPr>
        <w:t>The grammar</w:t>
      </w:r>
      <w:r w:rsidR="00D0740B" w:rsidRPr="00466A48">
        <w:rPr>
          <w:szCs w:val="24"/>
        </w:rPr>
        <w:t>s</w:t>
      </w:r>
      <w:r w:rsidR="00A10143" w:rsidRPr="00466A48">
        <w:rPr>
          <w:szCs w:val="24"/>
        </w:rPr>
        <w:t xml:space="preserve"> and</w:t>
      </w:r>
      <w:r w:rsidR="00D0740B" w:rsidRPr="00466A48">
        <w:rPr>
          <w:szCs w:val="24"/>
        </w:rPr>
        <w:t xml:space="preserve"> the figures are</w:t>
      </w:r>
      <w:r w:rsidR="00694D39" w:rsidRPr="00466A48">
        <w:rPr>
          <w:szCs w:val="24"/>
        </w:rPr>
        <w:t xml:space="preserve"> the </w:t>
      </w:r>
      <w:r w:rsidR="00152043" w:rsidRPr="00466A48">
        <w:rPr>
          <w:szCs w:val="24"/>
        </w:rPr>
        <w:t>vital</w:t>
      </w:r>
      <w:r w:rsidR="00694D39" w:rsidRPr="00466A48">
        <w:rPr>
          <w:szCs w:val="24"/>
        </w:rPr>
        <w:t xml:space="preserve"> part</w:t>
      </w:r>
      <w:r w:rsidR="00EE720A" w:rsidRPr="00466A48">
        <w:rPr>
          <w:szCs w:val="24"/>
        </w:rPr>
        <w:t xml:space="preserve">s—they’re </w:t>
      </w:r>
      <w:r w:rsidR="0010228C" w:rsidRPr="00466A48">
        <w:rPr>
          <w:szCs w:val="24"/>
        </w:rPr>
        <w:t xml:space="preserve">parts </w:t>
      </w:r>
      <w:r w:rsidR="005C063B" w:rsidRPr="00466A48">
        <w:rPr>
          <w:szCs w:val="24"/>
        </w:rPr>
        <w:t xml:space="preserve">of </w:t>
      </w:r>
      <w:r w:rsidR="00EE720A" w:rsidRPr="00466A48">
        <w:rPr>
          <w:szCs w:val="24"/>
        </w:rPr>
        <w:t xml:space="preserve">how we organize our </w:t>
      </w:r>
      <w:r w:rsidR="001E7C60" w:rsidRPr="00466A48">
        <w:rPr>
          <w:szCs w:val="24"/>
        </w:rPr>
        <w:t>forms of life</w:t>
      </w:r>
      <w:r w:rsidR="00EE720A" w:rsidRPr="00466A48">
        <w:rPr>
          <w:szCs w:val="24"/>
        </w:rPr>
        <w:t>.</w:t>
      </w:r>
    </w:p>
    <w:p w14:paraId="20E5A4EB" w14:textId="77777777" w:rsidR="0055552E" w:rsidRPr="00466A48" w:rsidRDefault="0055552E" w:rsidP="00B760EE">
      <w:pPr>
        <w:spacing w:line="480" w:lineRule="auto"/>
        <w:ind w:firstLine="720"/>
        <w:jc w:val="left"/>
        <w:rPr>
          <w:szCs w:val="24"/>
        </w:rPr>
      </w:pPr>
    </w:p>
    <w:p w14:paraId="7269C29F" w14:textId="590E39ED" w:rsidR="006B2A8A" w:rsidRPr="0055552E" w:rsidRDefault="006B2A8A" w:rsidP="00B760EE">
      <w:pPr>
        <w:pStyle w:val="Heading2"/>
        <w:spacing w:line="480" w:lineRule="auto"/>
        <w:jc w:val="left"/>
        <w:rPr>
          <w:i w:val="0"/>
          <w:iCs/>
          <w:rPrChange w:id="317" w:author="Anna Wingfield" w:date="2024-03-14T14:23:00Z">
            <w:rPr/>
          </w:rPrChange>
        </w:rPr>
      </w:pPr>
      <w:r w:rsidRPr="0055552E">
        <w:rPr>
          <w:i w:val="0"/>
          <w:iCs/>
          <w:rPrChange w:id="318" w:author="Anna Wingfield" w:date="2024-03-14T14:23:00Z">
            <w:rPr/>
          </w:rPrChange>
        </w:rPr>
        <w:t>Cosmic Exile</w:t>
      </w:r>
    </w:p>
    <w:p w14:paraId="79245524" w14:textId="429145D5" w:rsidR="00C9070D" w:rsidRPr="00466A48" w:rsidRDefault="004C38FD" w:rsidP="00B760EE">
      <w:pPr>
        <w:spacing w:line="480" w:lineRule="auto"/>
        <w:ind w:firstLine="720"/>
        <w:jc w:val="left"/>
        <w:rPr>
          <w:szCs w:val="24"/>
        </w:rPr>
      </w:pPr>
      <w:r w:rsidRPr="00466A48">
        <w:rPr>
          <w:szCs w:val="24"/>
        </w:rPr>
        <w:t xml:space="preserve">If we hew only to </w:t>
      </w:r>
      <w:r w:rsidR="00173FFB" w:rsidRPr="00466A48">
        <w:rPr>
          <w:szCs w:val="24"/>
        </w:rPr>
        <w:t>this</w:t>
      </w:r>
      <w:r w:rsidRPr="00466A48">
        <w:rPr>
          <w:szCs w:val="24"/>
        </w:rPr>
        <w:t xml:space="preserve"> </w:t>
      </w:r>
      <w:r w:rsidR="005F3DB3" w:rsidRPr="00466A48">
        <w:rPr>
          <w:szCs w:val="24"/>
        </w:rPr>
        <w:t>C</w:t>
      </w:r>
      <w:r w:rsidRPr="00466A48">
        <w:rPr>
          <w:szCs w:val="24"/>
        </w:rPr>
        <w:t>ontingency</w:t>
      </w:r>
      <w:r w:rsidR="00173FFB" w:rsidRPr="00466A48">
        <w:rPr>
          <w:szCs w:val="24"/>
        </w:rPr>
        <w:t xml:space="preserve"> that affords</w:t>
      </w:r>
      <w:r w:rsidRPr="00466A48">
        <w:rPr>
          <w:szCs w:val="24"/>
        </w:rPr>
        <w:t xml:space="preserve"> a semantic ascent away from the everyday, </w:t>
      </w:r>
      <w:r w:rsidR="005A1622" w:rsidRPr="00466A48">
        <w:rPr>
          <w:szCs w:val="24"/>
        </w:rPr>
        <w:t xml:space="preserve">a streamlining of </w:t>
      </w:r>
      <w:proofErr w:type="spellStart"/>
      <w:r w:rsidR="005A1622" w:rsidRPr="00466A48">
        <w:rPr>
          <w:szCs w:val="24"/>
        </w:rPr>
        <w:t>systrophic</w:t>
      </w:r>
      <w:proofErr w:type="spellEnd"/>
      <w:r w:rsidR="005A1622" w:rsidRPr="00466A48">
        <w:rPr>
          <w:szCs w:val="24"/>
        </w:rPr>
        <w:t xml:space="preserve"> mess, </w:t>
      </w:r>
      <w:r w:rsidRPr="00466A48">
        <w:rPr>
          <w:szCs w:val="24"/>
        </w:rPr>
        <w:t xml:space="preserve">we end up with </w:t>
      </w:r>
      <w:r w:rsidR="00173FFB" w:rsidRPr="00466A48">
        <w:rPr>
          <w:szCs w:val="24"/>
        </w:rPr>
        <w:t xml:space="preserve">the kinds of </w:t>
      </w:r>
      <w:proofErr w:type="spellStart"/>
      <w:r w:rsidR="00662A24" w:rsidRPr="00466A48">
        <w:rPr>
          <w:szCs w:val="24"/>
        </w:rPr>
        <w:t>foundationalizing</w:t>
      </w:r>
      <w:proofErr w:type="spellEnd"/>
      <w:r w:rsidR="00662A24" w:rsidRPr="00466A48">
        <w:rPr>
          <w:szCs w:val="24"/>
        </w:rPr>
        <w:t xml:space="preserve">, </w:t>
      </w:r>
      <w:r w:rsidR="00173FFB" w:rsidRPr="00466A48">
        <w:rPr>
          <w:szCs w:val="24"/>
        </w:rPr>
        <w:t>totalizing</w:t>
      </w:r>
      <w:r w:rsidR="00662A24" w:rsidRPr="00466A48">
        <w:rPr>
          <w:szCs w:val="24"/>
        </w:rPr>
        <w:t>,</w:t>
      </w:r>
      <w:r w:rsidR="00173FFB" w:rsidRPr="00466A48">
        <w:rPr>
          <w:szCs w:val="24"/>
        </w:rPr>
        <w:t xml:space="preserve"> and </w:t>
      </w:r>
      <w:proofErr w:type="spellStart"/>
      <w:r w:rsidR="00173FFB" w:rsidRPr="00466A48">
        <w:rPr>
          <w:szCs w:val="24"/>
        </w:rPr>
        <w:t>teleologizing</w:t>
      </w:r>
      <w:proofErr w:type="spellEnd"/>
      <w:r w:rsidR="00173FFB" w:rsidRPr="00466A48">
        <w:rPr>
          <w:szCs w:val="24"/>
        </w:rPr>
        <w:t xml:space="preserve"> that “contingency” </w:t>
      </w:r>
      <w:r w:rsidR="002478FE" w:rsidRPr="00466A48">
        <w:rPr>
          <w:szCs w:val="24"/>
        </w:rPr>
        <w:t>is</w:t>
      </w:r>
      <w:r w:rsidR="00173FFB" w:rsidRPr="00466A48">
        <w:rPr>
          <w:szCs w:val="24"/>
        </w:rPr>
        <w:t xml:space="preserve"> meant to resist</w:t>
      </w:r>
      <w:r w:rsidRPr="00466A48">
        <w:rPr>
          <w:szCs w:val="24"/>
        </w:rPr>
        <w:t xml:space="preserve">. </w:t>
      </w:r>
      <w:r w:rsidR="006B2A8A" w:rsidRPr="00466A48">
        <w:rPr>
          <w:szCs w:val="24"/>
        </w:rPr>
        <w:t xml:space="preserve">Quine </w:t>
      </w:r>
      <w:r w:rsidR="00717EFF" w:rsidRPr="00466A48">
        <w:rPr>
          <w:szCs w:val="24"/>
        </w:rPr>
        <w:t>calls this</w:t>
      </w:r>
      <w:r w:rsidR="006B2A8A" w:rsidRPr="00466A48">
        <w:rPr>
          <w:szCs w:val="24"/>
        </w:rPr>
        <w:t xml:space="preserve"> </w:t>
      </w:r>
      <w:r w:rsidR="00E91996" w:rsidRPr="00466A48">
        <w:rPr>
          <w:szCs w:val="24"/>
        </w:rPr>
        <w:t xml:space="preserve">move </w:t>
      </w:r>
      <w:r w:rsidR="006B2A8A" w:rsidRPr="00466A48">
        <w:rPr>
          <w:szCs w:val="24"/>
        </w:rPr>
        <w:t xml:space="preserve">“cosmic exile” in the final paragraph of </w:t>
      </w:r>
      <w:r w:rsidR="006B2A8A" w:rsidRPr="00466A48">
        <w:rPr>
          <w:i/>
          <w:iCs/>
          <w:szCs w:val="24"/>
        </w:rPr>
        <w:t xml:space="preserve">Word and Object </w:t>
      </w:r>
      <w:r w:rsidR="006B2A8A" w:rsidRPr="00466A48">
        <w:rPr>
          <w:szCs w:val="24"/>
        </w:rPr>
        <w:t>(1960), which concludes his discussion of semantic ascent:</w:t>
      </w:r>
    </w:p>
    <w:p w14:paraId="37F9AD3E" w14:textId="7B011011" w:rsidR="006B2A8A" w:rsidRPr="0055552E" w:rsidDel="0055552E" w:rsidRDefault="006B2A8A">
      <w:pPr>
        <w:spacing w:line="480" w:lineRule="auto"/>
        <w:ind w:left="720"/>
        <w:jc w:val="left"/>
        <w:rPr>
          <w:del w:id="319" w:author="Anna Wingfield" w:date="2024-03-14T14:24:00Z"/>
          <w:rPrChange w:id="320" w:author="Anna Wingfield" w:date="2024-03-14T14:24:00Z">
            <w:rPr>
              <w:del w:id="321" w:author="Anna Wingfield" w:date="2024-03-14T14:24:00Z"/>
              <w:sz w:val="20"/>
              <w:szCs w:val="18"/>
            </w:rPr>
          </w:rPrChange>
        </w:rPr>
        <w:pPrChange w:id="322" w:author="Anna Wingfield" w:date="2024-03-14T14:24:00Z">
          <w:pPr>
            <w:ind w:left="720" w:right="4"/>
            <w:jc w:val="left"/>
          </w:pPr>
        </w:pPrChange>
      </w:pPr>
      <w:r w:rsidRPr="0055552E">
        <w:rPr>
          <w:rPrChange w:id="323" w:author="Anna Wingfield" w:date="2024-03-14T14:24:00Z">
            <w:rPr>
              <w:sz w:val="20"/>
              <w:szCs w:val="18"/>
            </w:rPr>
          </w:rPrChange>
        </w:rPr>
        <w:t xml:space="preserve">The philosopher’s task differs from the others’, then, in detail; but in no such drastic way as those suppose who imagine for the philosopher a vantage point outside the conceptual </w:t>
      </w:r>
      <w:r w:rsidRPr="0055552E">
        <w:rPr>
          <w:rPrChange w:id="324" w:author="Anna Wingfield" w:date="2024-03-14T14:24:00Z">
            <w:rPr>
              <w:sz w:val="20"/>
              <w:szCs w:val="18"/>
            </w:rPr>
          </w:rPrChange>
        </w:rPr>
        <w:lastRenderedPageBreak/>
        <w:t>scheme that he</w:t>
      </w:r>
      <w:r w:rsidR="000063B4" w:rsidRPr="0055552E">
        <w:rPr>
          <w:rPrChange w:id="325" w:author="Anna Wingfield" w:date="2024-03-14T14:24:00Z">
            <w:rPr>
              <w:sz w:val="20"/>
              <w:szCs w:val="18"/>
            </w:rPr>
          </w:rPrChange>
        </w:rPr>
        <w:t xml:space="preserve"> [</w:t>
      </w:r>
      <w:r w:rsidR="000063B4" w:rsidRPr="0055552E">
        <w:rPr>
          <w:i/>
          <w:iCs/>
          <w:rPrChange w:id="326" w:author="Anna Wingfield" w:date="2024-03-14T14:24:00Z">
            <w:rPr>
              <w:i/>
              <w:iCs/>
              <w:sz w:val="20"/>
              <w:szCs w:val="18"/>
            </w:rPr>
          </w:rPrChange>
        </w:rPr>
        <w:t>sic</w:t>
      </w:r>
      <w:r w:rsidR="000063B4" w:rsidRPr="0055552E">
        <w:rPr>
          <w:rPrChange w:id="327" w:author="Anna Wingfield" w:date="2024-03-14T14:24:00Z">
            <w:rPr>
              <w:sz w:val="20"/>
              <w:szCs w:val="18"/>
            </w:rPr>
          </w:rPrChange>
        </w:rPr>
        <w:t>]</w:t>
      </w:r>
      <w:r w:rsidRPr="0055552E">
        <w:rPr>
          <w:rPrChange w:id="328" w:author="Anna Wingfield" w:date="2024-03-14T14:24:00Z">
            <w:rPr>
              <w:sz w:val="20"/>
              <w:szCs w:val="18"/>
            </w:rPr>
          </w:rPrChange>
        </w:rPr>
        <w:t xml:space="preserve"> takes in charge. There is no such </w:t>
      </w:r>
      <w:r w:rsidRPr="0055552E">
        <w:rPr>
          <w:i/>
          <w:iCs/>
          <w:rPrChange w:id="329" w:author="Anna Wingfield" w:date="2024-03-14T14:24:00Z">
            <w:rPr>
              <w:i/>
              <w:iCs/>
              <w:sz w:val="20"/>
              <w:szCs w:val="18"/>
            </w:rPr>
          </w:rPrChange>
        </w:rPr>
        <w:t>cosmic exile</w:t>
      </w:r>
      <w:r w:rsidRPr="0055552E">
        <w:rPr>
          <w:rPrChange w:id="330" w:author="Anna Wingfield" w:date="2024-03-14T14:24:00Z">
            <w:rPr>
              <w:sz w:val="20"/>
              <w:szCs w:val="18"/>
            </w:rPr>
          </w:rPrChange>
        </w:rPr>
        <w:t>. He</w:t>
      </w:r>
      <w:r w:rsidR="009432DC" w:rsidRPr="0055552E">
        <w:rPr>
          <w:rPrChange w:id="331" w:author="Anna Wingfield" w:date="2024-03-14T14:24:00Z">
            <w:rPr>
              <w:sz w:val="20"/>
              <w:szCs w:val="18"/>
            </w:rPr>
          </w:rPrChange>
        </w:rPr>
        <w:t xml:space="preserve"> </w:t>
      </w:r>
      <w:r w:rsidRPr="0055552E">
        <w:rPr>
          <w:rPrChange w:id="332" w:author="Anna Wingfield" w:date="2024-03-14T14:24:00Z">
            <w:rPr>
              <w:sz w:val="20"/>
              <w:szCs w:val="18"/>
            </w:rPr>
          </w:rPrChange>
        </w:rPr>
        <w:t>cannot study and revise the fundamental conceptual scheme of science and common sense without having some conceptual scheme, whether the same or another no less in need of philosophical scrutiny, in which to work.</w:t>
      </w:r>
      <w:r w:rsidR="005671EF" w:rsidRPr="0055552E">
        <w:rPr>
          <w:rStyle w:val="FootnoteReference"/>
          <w:rPrChange w:id="333" w:author="Anna Wingfield" w:date="2024-03-14T14:24:00Z">
            <w:rPr>
              <w:rStyle w:val="FootnoteReference"/>
              <w:sz w:val="20"/>
              <w:szCs w:val="18"/>
            </w:rPr>
          </w:rPrChange>
        </w:rPr>
        <w:footnoteReference w:id="44"/>
      </w:r>
    </w:p>
    <w:p w14:paraId="14E87FA6" w14:textId="77777777" w:rsidR="00712F0A" w:rsidRPr="00466A48" w:rsidRDefault="00712F0A">
      <w:pPr>
        <w:spacing w:line="480" w:lineRule="auto"/>
        <w:ind w:left="720"/>
        <w:jc w:val="left"/>
        <w:rPr>
          <w:sz w:val="20"/>
          <w:szCs w:val="18"/>
        </w:rPr>
        <w:pPrChange w:id="334" w:author="Anna Wingfield" w:date="2024-03-14T14:24:00Z">
          <w:pPr>
            <w:ind w:left="720" w:right="855"/>
            <w:jc w:val="left"/>
          </w:pPr>
        </w:pPrChange>
      </w:pPr>
    </w:p>
    <w:p w14:paraId="233A7268" w14:textId="02805EB0" w:rsidR="000524A3" w:rsidRPr="00466A48" w:rsidRDefault="00735408" w:rsidP="00B760EE">
      <w:pPr>
        <w:spacing w:line="480" w:lineRule="auto"/>
        <w:jc w:val="left"/>
        <w:rPr>
          <w:szCs w:val="24"/>
        </w:rPr>
      </w:pPr>
      <w:r w:rsidRPr="00466A48">
        <w:rPr>
          <w:szCs w:val="24"/>
        </w:rPr>
        <w:t>That is</w:t>
      </w:r>
      <w:r w:rsidR="007370D3" w:rsidRPr="00466A48">
        <w:rPr>
          <w:szCs w:val="24"/>
        </w:rPr>
        <w:t>, fruitfulness comes from working conceptual schemes</w:t>
      </w:r>
      <w:r w:rsidR="006C0DC1" w:rsidRPr="00466A48">
        <w:rPr>
          <w:szCs w:val="24"/>
        </w:rPr>
        <w:t xml:space="preserve"> </w:t>
      </w:r>
      <w:r w:rsidR="007370D3" w:rsidRPr="00466A48">
        <w:rPr>
          <w:szCs w:val="24"/>
        </w:rPr>
        <w:t xml:space="preserve">together, </w:t>
      </w:r>
      <w:r w:rsidR="004B71EE" w:rsidRPr="00466A48">
        <w:rPr>
          <w:szCs w:val="24"/>
        </w:rPr>
        <w:t xml:space="preserve">making them contingent in the side-by-side sense, </w:t>
      </w:r>
      <w:r w:rsidR="00B5132F" w:rsidRPr="00466A48">
        <w:rPr>
          <w:szCs w:val="24"/>
        </w:rPr>
        <w:t xml:space="preserve">from moving back-and-forth between them, </w:t>
      </w:r>
      <w:r w:rsidR="007370D3" w:rsidRPr="00466A48">
        <w:rPr>
          <w:szCs w:val="24"/>
        </w:rPr>
        <w:t xml:space="preserve">not from ascending out of </w:t>
      </w:r>
      <w:r w:rsidR="001A3B96" w:rsidRPr="00466A48">
        <w:rPr>
          <w:szCs w:val="24"/>
        </w:rPr>
        <w:t>them all</w:t>
      </w:r>
      <w:r w:rsidR="007370D3" w:rsidRPr="00466A48">
        <w:rPr>
          <w:szCs w:val="24"/>
        </w:rPr>
        <w:t xml:space="preserve">. </w:t>
      </w:r>
      <w:r w:rsidR="00D0740B" w:rsidRPr="00466A48">
        <w:rPr>
          <w:szCs w:val="24"/>
        </w:rPr>
        <w:t xml:space="preserve">Without </w:t>
      </w:r>
      <w:r w:rsidR="009B3208" w:rsidRPr="00466A48">
        <w:rPr>
          <w:szCs w:val="24"/>
        </w:rPr>
        <w:t>returning</w:t>
      </w:r>
      <w:r w:rsidR="00897E3F" w:rsidRPr="00466A48">
        <w:rPr>
          <w:szCs w:val="24"/>
        </w:rPr>
        <w:t xml:space="preserve"> </w:t>
      </w:r>
      <w:proofErr w:type="spellStart"/>
      <w:r w:rsidR="00897E3F" w:rsidRPr="00466A48">
        <w:rPr>
          <w:szCs w:val="24"/>
        </w:rPr>
        <w:t>systrophe</w:t>
      </w:r>
      <w:proofErr w:type="spellEnd"/>
      <w:r w:rsidR="00897E3F" w:rsidRPr="00466A48">
        <w:rPr>
          <w:szCs w:val="24"/>
        </w:rPr>
        <w:t xml:space="preserve"> </w:t>
      </w:r>
      <w:r w:rsidR="009B3208" w:rsidRPr="00466A48">
        <w:rPr>
          <w:szCs w:val="24"/>
        </w:rPr>
        <w:t>to</w:t>
      </w:r>
      <w:r w:rsidR="00897E3F" w:rsidRPr="00466A48">
        <w:rPr>
          <w:szCs w:val="24"/>
        </w:rPr>
        <w:t xml:space="preserve"> the heart of </w:t>
      </w:r>
      <w:proofErr w:type="spellStart"/>
      <w:r w:rsidR="00DE2F85" w:rsidRPr="00466A48">
        <w:rPr>
          <w:szCs w:val="24"/>
        </w:rPr>
        <w:t>Meillassoux’s</w:t>
      </w:r>
      <w:proofErr w:type="spellEnd"/>
      <w:r w:rsidR="00897E3F" w:rsidRPr="00466A48">
        <w:rPr>
          <w:szCs w:val="24"/>
        </w:rPr>
        <w:t xml:space="preserve"> paradigm, without adding prepositions back to his ellipses, </w:t>
      </w:r>
      <w:r w:rsidR="009D366E" w:rsidRPr="00466A48">
        <w:rPr>
          <w:i/>
          <w:iCs/>
          <w:szCs w:val="24"/>
        </w:rPr>
        <w:t xml:space="preserve">After Finitude </w:t>
      </w:r>
      <w:r w:rsidR="00E204A4" w:rsidRPr="00466A48">
        <w:rPr>
          <w:szCs w:val="24"/>
        </w:rPr>
        <w:t>performs</w:t>
      </w:r>
      <w:r w:rsidR="009D366E" w:rsidRPr="00466A48">
        <w:rPr>
          <w:szCs w:val="24"/>
        </w:rPr>
        <w:t xml:space="preserve"> two kinds of cosmic exile. </w:t>
      </w:r>
      <w:r w:rsidR="001E2F2E" w:rsidRPr="00466A48">
        <w:rPr>
          <w:szCs w:val="24"/>
        </w:rPr>
        <w:t xml:space="preserve">The first is Quine’s: </w:t>
      </w:r>
      <w:r w:rsidR="00A94054" w:rsidRPr="00466A48">
        <w:rPr>
          <w:szCs w:val="24"/>
        </w:rPr>
        <w:t>this thought-</w:t>
      </w:r>
      <w:r w:rsidR="009B3208" w:rsidRPr="00466A48">
        <w:rPr>
          <w:szCs w:val="24"/>
        </w:rPr>
        <w:t>style</w:t>
      </w:r>
      <w:r w:rsidR="001E2F2E" w:rsidRPr="00466A48">
        <w:rPr>
          <w:szCs w:val="24"/>
        </w:rPr>
        <w:t xml:space="preserve"> </w:t>
      </w:r>
      <w:r w:rsidR="001E2F2E" w:rsidRPr="00466A48">
        <w:rPr>
          <w:i/>
          <w:iCs/>
          <w:szCs w:val="24"/>
        </w:rPr>
        <w:t>exiles itself into the cosmos</w:t>
      </w:r>
      <w:r w:rsidR="001E2F2E" w:rsidRPr="00466A48">
        <w:rPr>
          <w:szCs w:val="24"/>
        </w:rPr>
        <w:t>. It takes a</w:t>
      </w:r>
      <w:r w:rsidR="00103582" w:rsidRPr="00466A48">
        <w:rPr>
          <w:szCs w:val="24"/>
        </w:rPr>
        <w:t>n outside</w:t>
      </w:r>
      <w:r w:rsidR="001E2F2E" w:rsidRPr="00466A48">
        <w:rPr>
          <w:szCs w:val="24"/>
        </w:rPr>
        <w:t xml:space="preserve"> vantage</w:t>
      </w:r>
      <w:r w:rsidR="006C6274" w:rsidRPr="00466A48">
        <w:rPr>
          <w:szCs w:val="24"/>
        </w:rPr>
        <w:t>, allowing philosophers</w:t>
      </w:r>
      <w:r w:rsidR="005829C6" w:rsidRPr="00466A48">
        <w:rPr>
          <w:szCs w:val="24"/>
        </w:rPr>
        <w:t xml:space="preserve"> (and literary theorists)</w:t>
      </w:r>
      <w:r w:rsidR="006C6274" w:rsidRPr="00466A48">
        <w:rPr>
          <w:szCs w:val="24"/>
        </w:rPr>
        <w:t xml:space="preserve"> to see </w:t>
      </w:r>
      <w:r w:rsidR="009B3208" w:rsidRPr="00466A48">
        <w:rPr>
          <w:szCs w:val="24"/>
        </w:rPr>
        <w:t>“</w:t>
      </w:r>
      <w:r w:rsidR="006C6274" w:rsidRPr="00466A48">
        <w:rPr>
          <w:szCs w:val="24"/>
        </w:rPr>
        <w:t>themselves as presiding over a tribu</w:t>
      </w:r>
      <w:r w:rsidR="00BB4A89" w:rsidRPr="00466A48">
        <w:rPr>
          <w:szCs w:val="24"/>
        </w:rPr>
        <w:t>n</w:t>
      </w:r>
      <w:r w:rsidR="006C6274" w:rsidRPr="00466A48">
        <w:rPr>
          <w:szCs w:val="24"/>
        </w:rPr>
        <w:t>al of pure reason</w:t>
      </w:r>
      <w:r w:rsidR="00C4330D" w:rsidRPr="00466A48">
        <w:rPr>
          <w:szCs w:val="24"/>
        </w:rPr>
        <w:t>,</w:t>
      </w:r>
      <w:r w:rsidR="006C6274" w:rsidRPr="00466A48">
        <w:rPr>
          <w:szCs w:val="24"/>
        </w:rPr>
        <w:t>”</w:t>
      </w:r>
      <w:r w:rsidR="00D03753" w:rsidRPr="00466A48">
        <w:rPr>
          <w:szCs w:val="24"/>
        </w:rPr>
        <w:t xml:space="preserve"> </w:t>
      </w:r>
      <w:r w:rsidR="00E1399A" w:rsidRPr="00466A48">
        <w:rPr>
          <w:szCs w:val="24"/>
        </w:rPr>
        <w:t xml:space="preserve">as </w:t>
      </w:r>
      <w:r w:rsidR="00D03753" w:rsidRPr="00466A48">
        <w:rPr>
          <w:szCs w:val="24"/>
        </w:rPr>
        <w:t xml:space="preserve">legislating </w:t>
      </w:r>
      <w:r w:rsidR="00103582" w:rsidRPr="00466A48">
        <w:rPr>
          <w:szCs w:val="24"/>
        </w:rPr>
        <w:t>disciplinary</w:t>
      </w:r>
      <w:r w:rsidR="00D03753" w:rsidRPr="00466A48">
        <w:rPr>
          <w:szCs w:val="24"/>
        </w:rPr>
        <w:t xml:space="preserve"> bounds</w:t>
      </w:r>
      <w:r w:rsidR="00C4330D" w:rsidRPr="00466A48">
        <w:rPr>
          <w:szCs w:val="24"/>
        </w:rPr>
        <w:t xml:space="preserve">, as handling the </w:t>
      </w:r>
      <w:proofErr w:type="gramStart"/>
      <w:r w:rsidR="00C4330D" w:rsidRPr="00466A48">
        <w:rPr>
          <w:szCs w:val="24"/>
        </w:rPr>
        <w:t>really</w:t>
      </w:r>
      <w:proofErr w:type="gramEnd"/>
      <w:r w:rsidR="00C4330D" w:rsidRPr="00466A48">
        <w:rPr>
          <w:i/>
          <w:iCs/>
          <w:szCs w:val="24"/>
        </w:rPr>
        <w:t xml:space="preserve"> </w:t>
      </w:r>
      <w:r w:rsidR="00C87CBD" w:rsidRPr="00466A48">
        <w:rPr>
          <w:szCs w:val="24"/>
        </w:rPr>
        <w:t>R/r</w:t>
      </w:r>
      <w:r w:rsidR="00C4330D" w:rsidRPr="00466A48">
        <w:rPr>
          <w:szCs w:val="24"/>
        </w:rPr>
        <w:t>eal</w:t>
      </w:r>
      <w:r w:rsidR="009D7325" w:rsidRPr="00466A48">
        <w:rPr>
          <w:szCs w:val="24"/>
        </w:rPr>
        <w:t>.</w:t>
      </w:r>
      <w:r w:rsidR="005671EF" w:rsidRPr="00466A48">
        <w:rPr>
          <w:rStyle w:val="FootnoteReference"/>
          <w:szCs w:val="24"/>
        </w:rPr>
        <w:footnoteReference w:id="45"/>
      </w:r>
      <w:r w:rsidR="006C6274" w:rsidRPr="00466A48">
        <w:rPr>
          <w:szCs w:val="24"/>
        </w:rPr>
        <w:t xml:space="preserve"> </w:t>
      </w:r>
      <w:r w:rsidR="001E2F2E" w:rsidRPr="00466A48">
        <w:rPr>
          <w:szCs w:val="24"/>
        </w:rPr>
        <w:t xml:space="preserve">The second is one Quine </w:t>
      </w:r>
      <w:r w:rsidR="00197341" w:rsidRPr="00466A48">
        <w:rPr>
          <w:szCs w:val="24"/>
        </w:rPr>
        <w:t>might not</w:t>
      </w:r>
      <w:r w:rsidR="001E2F2E" w:rsidRPr="00466A48">
        <w:rPr>
          <w:szCs w:val="24"/>
        </w:rPr>
        <w:t xml:space="preserve"> have foreseen: </w:t>
      </w:r>
      <w:r w:rsidR="00A94054" w:rsidRPr="00466A48">
        <w:rPr>
          <w:szCs w:val="24"/>
        </w:rPr>
        <w:t>this thought-</w:t>
      </w:r>
      <w:r w:rsidR="009B3208" w:rsidRPr="00466A48">
        <w:rPr>
          <w:szCs w:val="24"/>
        </w:rPr>
        <w:t>style</w:t>
      </w:r>
      <w:r w:rsidR="001E2F2E" w:rsidRPr="00466A48">
        <w:rPr>
          <w:szCs w:val="24"/>
        </w:rPr>
        <w:t xml:space="preserve"> </w:t>
      </w:r>
      <w:r w:rsidR="001E2F2E" w:rsidRPr="00466A48">
        <w:rPr>
          <w:i/>
          <w:iCs/>
          <w:szCs w:val="24"/>
        </w:rPr>
        <w:t>exiles the cosmos itself</w:t>
      </w:r>
      <w:r w:rsidR="001E2F2E" w:rsidRPr="00466A48">
        <w:rPr>
          <w:szCs w:val="24"/>
        </w:rPr>
        <w:t xml:space="preserve">. </w:t>
      </w:r>
      <w:r w:rsidR="00BB4A89" w:rsidRPr="00466A48">
        <w:t xml:space="preserve">With pure reason </w:t>
      </w:r>
      <w:r w:rsidR="00B5132F" w:rsidRPr="00466A48">
        <w:t xml:space="preserve">allegedly </w:t>
      </w:r>
      <w:r w:rsidR="00BB4A89" w:rsidRPr="00466A48">
        <w:t xml:space="preserve">encroached by math and physics, </w:t>
      </w:r>
      <w:r w:rsidR="00565604" w:rsidRPr="00466A48">
        <w:t>theory</w:t>
      </w:r>
      <w:r w:rsidR="00BB4A89" w:rsidRPr="00466A48">
        <w:t xml:space="preserve"> can reclaim </w:t>
      </w:r>
      <w:r w:rsidR="00C87CBD" w:rsidRPr="00466A48">
        <w:t>its</w:t>
      </w:r>
      <w:r w:rsidR="00BB4A89" w:rsidRPr="00466A48">
        <w:t xml:space="preserve"> prestige by presiding over a tribunal of pure </w:t>
      </w:r>
      <w:r w:rsidR="00BB4A89" w:rsidRPr="00466A48">
        <w:rPr>
          <w:i/>
          <w:iCs/>
        </w:rPr>
        <w:t>unreason</w:t>
      </w:r>
      <w:r w:rsidR="00BB4A89" w:rsidRPr="00466A48">
        <w:t xml:space="preserve">, </w:t>
      </w:r>
      <w:r w:rsidR="007D5603" w:rsidRPr="00466A48">
        <w:t xml:space="preserve">from which reason emerges and </w:t>
      </w:r>
      <w:r w:rsidR="00BB4A89" w:rsidRPr="00466A48">
        <w:t>on which</w:t>
      </w:r>
      <w:r w:rsidR="007D5603" w:rsidRPr="00466A48">
        <w:t xml:space="preserve"> it</w:t>
      </w:r>
      <w:r w:rsidR="00BB4A89" w:rsidRPr="00466A48">
        <w:t xml:space="preserve"> </w:t>
      </w:r>
      <w:r w:rsidR="00AA29E8" w:rsidRPr="00466A48">
        <w:t>is contingent</w:t>
      </w:r>
      <w:r w:rsidR="008A300C" w:rsidRPr="00466A48">
        <w:t xml:space="preserve"> (</w:t>
      </w:r>
      <w:r w:rsidR="008A300C" w:rsidRPr="00466A48">
        <w:rPr>
          <w:i/>
          <w:iCs/>
        </w:rPr>
        <w:t>viz</w:t>
      </w:r>
      <w:r w:rsidR="008A300C" w:rsidRPr="00466A48">
        <w:t xml:space="preserve">. </w:t>
      </w:r>
      <w:proofErr w:type="spellStart"/>
      <w:r w:rsidR="000941AD" w:rsidRPr="00466A48">
        <w:t>Meillassoux</w:t>
      </w:r>
      <w:proofErr w:type="spellEnd"/>
      <w:r w:rsidR="000941AD" w:rsidRPr="00466A48">
        <w:t xml:space="preserve">, </w:t>
      </w:r>
      <w:r w:rsidR="0017436A" w:rsidRPr="00466A48">
        <w:t xml:space="preserve">also </w:t>
      </w:r>
      <w:r w:rsidR="0057392D" w:rsidRPr="00466A48">
        <w:t xml:space="preserve">François </w:t>
      </w:r>
      <w:proofErr w:type="spellStart"/>
      <w:r w:rsidR="00702073" w:rsidRPr="00466A48">
        <w:t>Laruelle</w:t>
      </w:r>
      <w:proofErr w:type="spellEnd"/>
      <w:r w:rsidR="0057392D" w:rsidRPr="00466A48">
        <w:t xml:space="preserve"> and </w:t>
      </w:r>
      <w:r w:rsidR="00DB7B26" w:rsidRPr="00466A48">
        <w:t>“</w:t>
      </w:r>
      <w:r w:rsidR="0057392D" w:rsidRPr="00466A48">
        <w:t>non-philosophy</w:t>
      </w:r>
      <w:r w:rsidR="00DB7B26" w:rsidRPr="00466A48">
        <w:t>”</w:t>
      </w:r>
      <w:r w:rsidR="000E2B92" w:rsidRPr="00466A48">
        <w:t>)</w:t>
      </w:r>
      <w:r w:rsidR="00BB4A89" w:rsidRPr="00466A48">
        <w:t xml:space="preserve">. </w:t>
      </w:r>
      <w:r w:rsidR="000C6EE1" w:rsidRPr="00466A48">
        <w:t>T</w:t>
      </w:r>
      <w:r w:rsidR="0040383B" w:rsidRPr="00466A48">
        <w:t xml:space="preserve">his is the </w:t>
      </w:r>
      <w:r w:rsidR="0026632E" w:rsidRPr="00466A48">
        <w:t xml:space="preserve">regressive and </w:t>
      </w:r>
      <w:r w:rsidR="00DB4F35" w:rsidRPr="00466A48">
        <w:t xml:space="preserve">foundationalist </w:t>
      </w:r>
      <w:r w:rsidR="0040383B" w:rsidRPr="00466A48">
        <w:t>move we make when</w:t>
      </w:r>
      <w:r w:rsidR="00BB4594" w:rsidRPr="00466A48">
        <w:t>, for example,</w:t>
      </w:r>
      <w:r w:rsidR="0040383B" w:rsidRPr="00466A48">
        <w:t xml:space="preserve"> we </w:t>
      </w:r>
      <w:r w:rsidR="00B602BC" w:rsidRPr="00466A48">
        <w:t xml:space="preserve">state or imply that, yet </w:t>
      </w:r>
      <w:r w:rsidR="0040383B" w:rsidRPr="00466A48">
        <w:t>elide how</w:t>
      </w:r>
      <w:r w:rsidR="00B602BC" w:rsidRPr="00466A48">
        <w:t>,</w:t>
      </w:r>
      <w:r w:rsidR="0040383B" w:rsidRPr="00466A48">
        <w:t xml:space="preserve"> poetry is</w:t>
      </w:r>
      <w:r w:rsidR="009D01DD" w:rsidRPr="00466A48">
        <w:t xml:space="preserve"> about or even </w:t>
      </w:r>
      <w:r w:rsidR="009D01DD" w:rsidRPr="00466A48">
        <w:rPr>
          <w:i/>
          <w:iCs/>
        </w:rPr>
        <w:t>is</w:t>
      </w:r>
      <w:r w:rsidR="0040383B" w:rsidRPr="00466A48">
        <w:t xml:space="preserve"> ecology, ontology, affect, history, or otherwise, though plenty of </w:t>
      </w:r>
      <w:r w:rsidR="00310283" w:rsidRPr="00466A48">
        <w:t>tough</w:t>
      </w:r>
      <w:r w:rsidR="009F6525" w:rsidRPr="00466A48">
        <w:t xml:space="preserve"> questions</w:t>
      </w:r>
      <w:r w:rsidR="0040383B" w:rsidRPr="00466A48">
        <w:t xml:space="preserve"> call to us from the “is” that brings these </w:t>
      </w:r>
      <w:r w:rsidR="00834119" w:rsidRPr="00466A48">
        <w:t>fields</w:t>
      </w:r>
      <w:r w:rsidR="0040383B" w:rsidRPr="00466A48">
        <w:t xml:space="preserve"> together</w:t>
      </w:r>
      <w:r w:rsidR="00B828AB" w:rsidRPr="00466A48">
        <w:t xml:space="preserve">, if it’s </w:t>
      </w:r>
      <w:r w:rsidR="00BB2C16" w:rsidRPr="00466A48">
        <w:t>more than</w:t>
      </w:r>
      <w:r w:rsidR="00B828AB" w:rsidRPr="00466A48">
        <w:t xml:space="preserve"> “the fantastic interdisciplinary nothingness of metapho</w:t>
      </w:r>
      <w:r w:rsidR="008A415F" w:rsidRPr="00466A48">
        <w:t>r</w:t>
      </w:r>
      <w:r w:rsidR="0040383B" w:rsidRPr="00466A48">
        <w:t>.</w:t>
      </w:r>
      <w:r w:rsidR="008A415F" w:rsidRPr="00466A48">
        <w:t>”</w:t>
      </w:r>
      <w:r w:rsidR="005671EF" w:rsidRPr="00466A48">
        <w:rPr>
          <w:rStyle w:val="FootnoteReference"/>
        </w:rPr>
        <w:footnoteReference w:id="46"/>
      </w:r>
      <w:r w:rsidR="0040383B" w:rsidRPr="00466A48">
        <w:t xml:space="preserve"> This </w:t>
      </w:r>
      <w:r w:rsidR="003630EA" w:rsidRPr="00466A48">
        <w:t xml:space="preserve">is also the </w:t>
      </w:r>
      <w:r w:rsidR="0040383B" w:rsidRPr="00466A48">
        <w:t xml:space="preserve">move </w:t>
      </w:r>
      <w:r w:rsidR="003630EA" w:rsidRPr="00466A48">
        <w:t xml:space="preserve">we make </w:t>
      </w:r>
      <w:r w:rsidR="0040383B" w:rsidRPr="00466A48">
        <w:t xml:space="preserve">when we both substitute an authoritative gesture </w:t>
      </w:r>
      <w:r w:rsidR="009F6525" w:rsidRPr="00466A48">
        <w:t>at</w:t>
      </w:r>
      <w:r w:rsidR="0040383B" w:rsidRPr="00466A48">
        <w:t xml:space="preserve"> a field for authority in that field </w:t>
      </w:r>
      <w:r w:rsidR="0040383B" w:rsidRPr="00466A48">
        <w:rPr>
          <w:i/>
          <w:iCs/>
        </w:rPr>
        <w:t>and</w:t>
      </w:r>
      <w:r w:rsidR="0040383B" w:rsidRPr="00466A48">
        <w:t xml:space="preserve"> disavow authority in </w:t>
      </w:r>
      <w:r w:rsidR="0040383B" w:rsidRPr="00466A48">
        <w:lastRenderedPageBreak/>
        <w:t xml:space="preserve">general or </w:t>
      </w:r>
      <w:r w:rsidR="000A6A38" w:rsidRPr="00466A48">
        <w:t>authorities outside our fields</w:t>
      </w:r>
      <w:r w:rsidR="001137C4" w:rsidRPr="00466A48">
        <w:t xml:space="preserve">—Benjamin’s </w:t>
      </w:r>
      <w:r w:rsidR="001E4D98" w:rsidRPr="00466A48">
        <w:t>“</w:t>
      </w:r>
      <w:r w:rsidR="00C82BC2" w:rsidRPr="00466A48">
        <w:t>noncommittal</w:t>
      </w:r>
      <w:r w:rsidR="001E4D98" w:rsidRPr="00466A48">
        <w:t xml:space="preserve"> knowledge” or Liu’s “detached immanence”</w:t>
      </w:r>
      <w:r w:rsidR="005671EF" w:rsidRPr="00466A48">
        <w:rPr>
          <w:rStyle w:val="FootnoteReference"/>
        </w:rPr>
        <w:footnoteReference w:id="47"/>
      </w:r>
      <w:r w:rsidR="001E4D98" w:rsidRPr="00466A48">
        <w:t>—</w:t>
      </w:r>
      <w:r w:rsidR="009F6525" w:rsidRPr="00466A48">
        <w:t>though plenty of problems ask us to bring such fields together.</w:t>
      </w:r>
    </w:p>
    <w:p w14:paraId="10A8F1AF" w14:textId="42867B67" w:rsidR="00F8032F" w:rsidRPr="00466A48" w:rsidRDefault="008F0ACF" w:rsidP="00B760EE">
      <w:pPr>
        <w:spacing w:line="480" w:lineRule="auto"/>
        <w:ind w:firstLine="720"/>
        <w:jc w:val="left"/>
      </w:pPr>
      <w:r w:rsidRPr="00466A48">
        <w:t xml:space="preserve">Instead of cosmic exile, I want to </w:t>
      </w:r>
      <w:r w:rsidR="004F5D83" w:rsidRPr="00466A48">
        <w:t>explore the borderless</w:t>
      </w:r>
      <w:del w:id="335" w:author="Anna Wingfield" w:date="2024-03-14T14:26:00Z">
        <w:r w:rsidR="004F5D83" w:rsidRPr="00466A48" w:rsidDel="0055552E">
          <w:delText>,</w:delText>
        </w:r>
      </w:del>
      <w:r w:rsidR="004F5D83" w:rsidRPr="00466A48">
        <w:t xml:space="preserve"> free flow of ideas between </w:t>
      </w:r>
      <w:proofErr w:type="spellStart"/>
      <w:r w:rsidR="004F5D83" w:rsidRPr="00466A48">
        <w:t>cosmoi</w:t>
      </w:r>
      <w:proofErr w:type="spellEnd"/>
      <w:r w:rsidR="00B80130" w:rsidRPr="00466A48">
        <w:t>,</w:t>
      </w:r>
      <w:r w:rsidR="00864F8D" w:rsidRPr="00466A48">
        <w:t xml:space="preserve"> d</w:t>
      </w:r>
      <w:r w:rsidR="00334C9D" w:rsidRPr="00466A48">
        <w:t xml:space="preserve">isciplinary fields as an open-field commons, before </w:t>
      </w:r>
      <w:r w:rsidR="0033124B" w:rsidRPr="00466A48">
        <w:t xml:space="preserve">the </w:t>
      </w:r>
      <w:r w:rsidR="00334C9D" w:rsidRPr="00466A48">
        <w:t xml:space="preserve">enclosure </w:t>
      </w:r>
      <w:r w:rsidR="0033124B" w:rsidRPr="00466A48">
        <w:t xml:space="preserve">that </w:t>
      </w:r>
      <w:r w:rsidR="00334C9D" w:rsidRPr="00466A48">
        <w:t>transformed the Georgian era</w:t>
      </w:r>
      <w:r w:rsidR="008472AA" w:rsidRPr="00466A48">
        <w:t xml:space="preserve"> set off a series of</w:t>
      </w:r>
      <w:r w:rsidR="00640233" w:rsidRPr="00466A48">
        <w:t xml:space="preserve"> enclosures</w:t>
      </w:r>
      <w:r w:rsidR="002F459E" w:rsidRPr="00466A48">
        <w:t xml:space="preserve"> (of knowledge, culture, biology, </w:t>
      </w:r>
      <w:r w:rsidR="006A5751" w:rsidRPr="00466A48">
        <w:rPr>
          <w:i/>
          <w:iCs/>
        </w:rPr>
        <w:t>etc.</w:t>
      </w:r>
      <w:r w:rsidR="002F459E" w:rsidRPr="00466A48">
        <w:t>)</w:t>
      </w:r>
      <w:r w:rsidR="00640233" w:rsidRPr="00466A48">
        <w:t xml:space="preserve"> amid which we </w:t>
      </w:r>
      <w:r w:rsidR="002F459E" w:rsidRPr="00466A48">
        <w:t>still</w:t>
      </w:r>
      <w:r w:rsidR="00640233" w:rsidRPr="00466A48">
        <w:t xml:space="preserve"> find ourselve</w:t>
      </w:r>
      <w:r w:rsidR="002F459E" w:rsidRPr="00466A48">
        <w:t>s</w:t>
      </w:r>
      <w:r w:rsidR="00727289" w:rsidRPr="00466A48">
        <w:t>.</w:t>
      </w:r>
      <w:r w:rsidR="00334C9D" w:rsidRPr="00466A48">
        <w:t xml:space="preserve"> </w:t>
      </w:r>
      <w:r w:rsidR="00FE64A4" w:rsidRPr="00466A48">
        <w:t>There’s no one contingency, but</w:t>
      </w:r>
      <w:r w:rsidR="00F8032F" w:rsidRPr="00466A48">
        <w:t xml:space="preserve"> all kinds</w:t>
      </w:r>
      <w:r w:rsidR="00FE64A4" w:rsidRPr="00466A48">
        <w:t xml:space="preserve">, visibly so </w:t>
      </w:r>
      <w:r w:rsidR="00F8032F" w:rsidRPr="00466A48">
        <w:t>in farming</w:t>
      </w:r>
      <w:r w:rsidR="00CC36B7" w:rsidRPr="00466A48">
        <w:t xml:space="preserve">, which </w:t>
      </w:r>
      <w:r w:rsidR="00F16251" w:rsidRPr="00466A48">
        <w:t>is</w:t>
      </w:r>
      <w:r w:rsidR="00CC36B7" w:rsidRPr="00466A48">
        <w:t xml:space="preserve"> another </w:t>
      </w:r>
      <w:r w:rsidR="00AC5529" w:rsidRPr="00466A48">
        <w:t xml:space="preserve">one </w:t>
      </w:r>
      <w:r w:rsidR="00CC36B7" w:rsidRPr="00466A48">
        <w:t xml:space="preserve">of my </w:t>
      </w:r>
      <w:proofErr w:type="spellStart"/>
      <w:r w:rsidR="00CC36B7" w:rsidRPr="00466A48">
        <w:t>systrophe</w:t>
      </w:r>
      <w:proofErr w:type="spellEnd"/>
      <w:r w:rsidR="00CC36B7" w:rsidRPr="00466A48">
        <w:t xml:space="preserve"> of examples.</w:t>
      </w:r>
      <w:r w:rsidR="00F8032F" w:rsidRPr="00466A48">
        <w:t xml:space="preserve"> I’m editing this paper in spring, the season in which every decision—when to clean the germination greenhouse, how to plant a new variety of cantaloupe, what old blueberry growth needs to be pruned, who will rake the straw off the strawberries—has effects amplified a hundredfold some months from now, even more so because this </w:t>
      </w:r>
      <w:r w:rsidR="00420A92" w:rsidRPr="00466A48">
        <w:t>season</w:t>
      </w:r>
      <w:r w:rsidR="00F8032F" w:rsidRPr="00466A48">
        <w:t xml:space="preserve"> these sensitively dependent decisions </w:t>
      </w:r>
      <w:r w:rsidR="007E0A27" w:rsidRPr="00466A48">
        <w:t>are made during</w:t>
      </w:r>
      <w:r w:rsidR="00F8032F" w:rsidRPr="00466A48">
        <w:t xml:space="preserve"> the </w:t>
      </w:r>
      <w:r w:rsidR="008A358F" w:rsidRPr="00466A48">
        <w:t>manifold uncertainties</w:t>
      </w:r>
      <w:r w:rsidR="00F8032F" w:rsidRPr="00466A48">
        <w:t xml:space="preserve"> of </w:t>
      </w:r>
      <w:r w:rsidR="00FC79E7" w:rsidRPr="00466A48">
        <w:t>a</w:t>
      </w:r>
      <w:r w:rsidR="00F8032F" w:rsidRPr="00466A48">
        <w:t xml:space="preserve"> pandemic. This is the Lorenz attractor</w:t>
      </w:r>
      <w:r w:rsidR="00FE64A4" w:rsidRPr="00466A48">
        <w:t>,</w:t>
      </w:r>
      <w:r w:rsidR="00F8032F" w:rsidRPr="00466A48">
        <w:t xml:space="preserve"> butterfly effect</w:t>
      </w:r>
      <w:r w:rsidR="005A0C5F" w:rsidRPr="00466A48">
        <w:t>, path-dependency</w:t>
      </w:r>
      <w:r w:rsidR="00F8032F" w:rsidRPr="00466A48">
        <w:t xml:space="preserve"> kind of “contingency” with which we </w:t>
      </w:r>
      <w:r w:rsidR="00AE559F" w:rsidRPr="00466A48">
        <w:t>Romantic</w:t>
      </w:r>
      <w:r w:rsidR="00F8032F" w:rsidRPr="00466A48">
        <w:t xml:space="preserve">ists are most familiar, not least because of </w:t>
      </w:r>
      <w:proofErr w:type="spellStart"/>
      <w:r w:rsidR="00F8032F" w:rsidRPr="00466A48">
        <w:t>Meillassoux</w:t>
      </w:r>
      <w:proofErr w:type="spellEnd"/>
      <w:r w:rsidR="00F8032F" w:rsidRPr="00466A48">
        <w:t>.</w:t>
      </w:r>
      <w:r w:rsidR="005671EF" w:rsidRPr="00466A48">
        <w:rPr>
          <w:rStyle w:val="FootnoteReference"/>
        </w:rPr>
        <w:footnoteReference w:id="48"/>
      </w:r>
      <w:r w:rsidR="00F8032F" w:rsidRPr="00466A48">
        <w:rPr>
          <w:color w:val="FF0000"/>
        </w:rPr>
        <w:t xml:space="preserve"> </w:t>
      </w:r>
      <w:r w:rsidR="005A0C5F" w:rsidRPr="00466A48">
        <w:t xml:space="preserve">It </w:t>
      </w:r>
      <w:r w:rsidR="006342D2" w:rsidRPr="00466A48">
        <w:t xml:space="preserve">also </w:t>
      </w:r>
      <w:r w:rsidR="00F8032F" w:rsidRPr="00466A48">
        <w:t>shows up</w:t>
      </w:r>
      <w:r w:rsidR="006342D2" w:rsidRPr="00466A48">
        <w:t xml:space="preserve"> </w:t>
      </w:r>
      <w:r w:rsidR="00F8032F" w:rsidRPr="00466A48">
        <w:t xml:space="preserve">in the way farmers rely on their previous decisions, </w:t>
      </w:r>
      <w:r w:rsidR="00CB7BC4" w:rsidRPr="00466A48">
        <w:t>review</w:t>
      </w:r>
      <w:r w:rsidR="00F8032F" w:rsidRPr="00466A48">
        <w:t xml:space="preserve"> their past seasons, and stick with </w:t>
      </w:r>
      <w:r w:rsidR="00D003D0" w:rsidRPr="00466A48">
        <w:t>what</w:t>
      </w:r>
      <w:r w:rsidR="00F8032F" w:rsidRPr="00466A48">
        <w:t xml:space="preserve"> worked as much as possible—a reliance on tradition that might raise the hackles of the </w:t>
      </w:r>
      <w:r w:rsidR="00655DC9" w:rsidRPr="00466A48">
        <w:t>critical</w:t>
      </w:r>
      <w:r w:rsidR="00F8032F" w:rsidRPr="00466A48">
        <w:t xml:space="preserve"> </w:t>
      </w:r>
      <w:r w:rsidR="00AE559F" w:rsidRPr="00466A48">
        <w:t>Romantic</w:t>
      </w:r>
      <w:r w:rsidR="00F8032F" w:rsidRPr="00466A48">
        <w:t xml:space="preserve">ist, but one that </w:t>
      </w:r>
      <w:r w:rsidR="006B4E6A" w:rsidRPr="00466A48">
        <w:t>such a</w:t>
      </w:r>
      <w:r w:rsidR="00F8032F" w:rsidRPr="00466A48">
        <w:t xml:space="preserve"> </w:t>
      </w:r>
      <w:r w:rsidR="00AE559F" w:rsidRPr="00466A48">
        <w:t>Romantic</w:t>
      </w:r>
      <w:r w:rsidR="00F8032F" w:rsidRPr="00466A48">
        <w:t>ist shares, at least in continuing to consult two-hundred-year-old poetry.</w:t>
      </w:r>
    </w:p>
    <w:p w14:paraId="21EB0F41" w14:textId="7FD3C893" w:rsidR="00730F87" w:rsidRDefault="00133F95" w:rsidP="00B760EE">
      <w:pPr>
        <w:spacing w:line="480" w:lineRule="auto"/>
        <w:ind w:firstLine="720"/>
        <w:jc w:val="left"/>
        <w:rPr>
          <w:ins w:id="336" w:author="Anna Wingfield" w:date="2024-03-14T14:28:00Z"/>
        </w:rPr>
      </w:pPr>
      <w:r w:rsidRPr="00466A48">
        <w:t xml:space="preserve">At least one other kind of contingency is contingent with this kind, though. </w:t>
      </w:r>
      <w:r w:rsidR="00F8032F" w:rsidRPr="00466A48">
        <w:t>This contingency is what farmers have to know and do in dozens of fields and communities at once, a</w:t>
      </w:r>
      <w:r w:rsidR="007B0A5B" w:rsidRPr="00466A48">
        <w:t>n</w:t>
      </w:r>
      <w:r w:rsidR="00F8032F" w:rsidRPr="00466A48">
        <w:t xml:space="preserve"> </w:t>
      </w:r>
      <w:r w:rsidR="007B0A5B" w:rsidRPr="00466A48">
        <w:t>overlapping</w:t>
      </w:r>
      <w:r w:rsidR="00F8032F" w:rsidRPr="00466A48">
        <w:t xml:space="preserve"> Venn </w:t>
      </w:r>
      <w:r w:rsidR="00663C62" w:rsidRPr="00466A48">
        <w:t xml:space="preserve">diagram </w:t>
      </w:r>
      <w:r w:rsidR="00F8032F" w:rsidRPr="00466A48">
        <w:t xml:space="preserve">and exploded-view </w:t>
      </w:r>
      <w:r w:rsidR="00663C62" w:rsidRPr="00466A48">
        <w:t>drawing</w:t>
      </w:r>
      <w:r w:rsidR="00F8032F" w:rsidRPr="00466A48">
        <w:t xml:space="preserve">, </w:t>
      </w:r>
      <w:r w:rsidR="00F0327C" w:rsidRPr="00466A48">
        <w:t xml:space="preserve">and </w:t>
      </w:r>
      <w:r w:rsidR="00F8032F" w:rsidRPr="00466A48">
        <w:t>a concern, as contemporary-</w:t>
      </w:r>
      <w:r w:rsidR="009353D5" w:rsidRPr="00466A48">
        <w:t>and-</w:t>
      </w:r>
      <w:r w:rsidR="00AE559F" w:rsidRPr="00466A48">
        <w:lastRenderedPageBreak/>
        <w:t>Romantic</w:t>
      </w:r>
      <w:r w:rsidR="00F8032F" w:rsidRPr="00466A48">
        <w:t xml:space="preserve"> farmer-</w:t>
      </w:r>
      <w:r w:rsidR="00741382" w:rsidRPr="00466A48">
        <w:t>and-</w:t>
      </w:r>
      <w:r w:rsidR="00F8032F" w:rsidRPr="00466A48">
        <w:t>poet Wendell Berry says, “for the way that things are joined together</w:t>
      </w:r>
      <w:r w:rsidR="00362B28" w:rsidRPr="00466A48">
        <w:t>.</w:t>
      </w:r>
      <w:r w:rsidR="00580312" w:rsidRPr="00466A48">
        <w:t>”</w:t>
      </w:r>
      <w:r w:rsidR="005671EF" w:rsidRPr="00466A48">
        <w:rPr>
          <w:rStyle w:val="FootnoteReference"/>
        </w:rPr>
        <w:footnoteReference w:id="49"/>
      </w:r>
      <w:r w:rsidR="00F8032F" w:rsidRPr="00466A48">
        <w:t xml:space="preserve"> </w:t>
      </w:r>
      <w:r w:rsidR="00B3007B" w:rsidRPr="00466A48">
        <w:t>F</w:t>
      </w:r>
      <w:r w:rsidR="00F8032F" w:rsidRPr="00466A48">
        <w:t>armers have to know ecology, botany,</w:t>
      </w:r>
      <w:r w:rsidR="00BA483B" w:rsidRPr="00466A48">
        <w:t xml:space="preserve"> animal biology,</w:t>
      </w:r>
      <w:r w:rsidR="00F8032F" w:rsidRPr="00466A48">
        <w:t xml:space="preserve"> soil science, chemistry, climatology, machinery, carpentry, fieldwork techniques, worker management, legislation, they have to know people who know these things better than they do, and they have to know how these fields interact. </w:t>
      </w:r>
      <w:r w:rsidR="00104CAC" w:rsidRPr="00466A48">
        <w:t>If they are experts in one field, sometimes literally, their expertise diffracts against,</w:t>
      </w:r>
      <w:r w:rsidR="005671EF" w:rsidRPr="00466A48">
        <w:rPr>
          <w:rStyle w:val="FootnoteReference"/>
        </w:rPr>
        <w:footnoteReference w:id="50"/>
      </w:r>
      <w:r w:rsidR="00104CAC" w:rsidRPr="00466A48">
        <w:t xml:space="preserve"> interferes with, relies on, builds with numerous others’.</w:t>
      </w:r>
      <w:r w:rsidR="006822B8" w:rsidRPr="00466A48">
        <w:t xml:space="preserve"> </w:t>
      </w:r>
      <w:r w:rsidR="009145F8" w:rsidRPr="00466A48">
        <w:t>This is, I would submit, what the literary humanities have been at their best, too</w:t>
      </w:r>
      <w:r w:rsidR="006721BF" w:rsidRPr="00466A48">
        <w:t xml:space="preserve">. </w:t>
      </w:r>
      <w:r w:rsidR="00F8032F" w:rsidRPr="00466A48">
        <w:t xml:space="preserve">Conditioned by a </w:t>
      </w:r>
      <w:r w:rsidR="00AE559F" w:rsidRPr="00466A48">
        <w:t>Romantic</w:t>
      </w:r>
      <w:r w:rsidR="00F8032F" w:rsidRPr="00466A48">
        <w:t xml:space="preserve">ist’s reflexivity, </w:t>
      </w:r>
      <w:proofErr w:type="spellStart"/>
      <w:r w:rsidR="00F8032F" w:rsidRPr="00466A48">
        <w:t>Meillassoux’s</w:t>
      </w:r>
      <w:proofErr w:type="spellEnd"/>
      <w:r w:rsidR="00F8032F" w:rsidRPr="00466A48">
        <w:t xml:space="preserve"> </w:t>
      </w:r>
      <w:proofErr w:type="spellStart"/>
      <w:r w:rsidR="00F8032F" w:rsidRPr="00466A48">
        <w:t>systrophe</w:t>
      </w:r>
      <w:proofErr w:type="spellEnd"/>
      <w:r w:rsidR="00F8032F" w:rsidRPr="00466A48">
        <w:rPr>
          <w:i/>
          <w:iCs/>
        </w:rPr>
        <w:t xml:space="preserve"> </w:t>
      </w:r>
      <w:r w:rsidR="00F8032F" w:rsidRPr="00466A48">
        <w:t xml:space="preserve">is the figure </w:t>
      </w:r>
      <w:r w:rsidR="00BA38EC" w:rsidRPr="00466A48">
        <w:rPr>
          <w:i/>
          <w:iCs/>
        </w:rPr>
        <w:t>sine qua non</w:t>
      </w:r>
      <w:r w:rsidR="00F8032F" w:rsidRPr="00466A48">
        <w:rPr>
          <w:i/>
          <w:iCs/>
        </w:rPr>
        <w:t xml:space="preserve"> </w:t>
      </w:r>
      <w:r w:rsidR="00F8032F" w:rsidRPr="00466A48">
        <w:t xml:space="preserve">for grappling with this contingency in all its movement, </w:t>
      </w:r>
      <w:r w:rsidR="000A5AC1" w:rsidRPr="00466A48">
        <w:t>mess</w:t>
      </w:r>
      <w:r w:rsidR="00F8032F" w:rsidRPr="00466A48">
        <w:t xml:space="preserve">, </w:t>
      </w:r>
      <w:r w:rsidR="000A5AC1" w:rsidRPr="00466A48">
        <w:t>and</w:t>
      </w:r>
      <w:r w:rsidR="006F250C" w:rsidRPr="00466A48">
        <w:t xml:space="preserve"> </w:t>
      </w:r>
      <w:r w:rsidR="00BA4862" w:rsidRPr="00466A48">
        <w:t>“</w:t>
      </w:r>
      <w:r w:rsidR="006F250C" w:rsidRPr="00466A48">
        <w:t>mangle of practice</w:t>
      </w:r>
      <w:r w:rsidR="00BA4862" w:rsidRPr="00466A48">
        <w:t>,</w:t>
      </w:r>
      <w:r w:rsidR="00580312" w:rsidRPr="00466A48">
        <w:t>”</w:t>
      </w:r>
      <w:r w:rsidR="005671EF" w:rsidRPr="00466A48">
        <w:rPr>
          <w:rStyle w:val="FootnoteReference"/>
        </w:rPr>
        <w:footnoteReference w:id="51"/>
      </w:r>
      <w:r w:rsidR="006F250C" w:rsidRPr="00466A48">
        <w:t xml:space="preserve"> </w:t>
      </w:r>
      <w:r w:rsidR="00F8032F" w:rsidRPr="00466A48">
        <w:t xml:space="preserve">for </w:t>
      </w:r>
      <w:proofErr w:type="spellStart"/>
      <w:r w:rsidR="00F8032F" w:rsidRPr="00466A48">
        <w:t>it’s</w:t>
      </w:r>
      <w:proofErr w:type="spellEnd"/>
      <w:r w:rsidR="00F8032F" w:rsidRPr="00466A48">
        <w:t xml:space="preserve"> neither a smooth synthesis nor a </w:t>
      </w:r>
      <w:r w:rsidR="000A5AC1" w:rsidRPr="00466A48">
        <w:t>total</w:t>
      </w:r>
      <w:r w:rsidR="00F8032F" w:rsidRPr="00466A48">
        <w:t xml:space="preserve"> definition, but </w:t>
      </w:r>
      <w:r w:rsidR="00D14C52" w:rsidRPr="00466A48">
        <w:t>centers</w:t>
      </w:r>
      <w:r w:rsidR="00F8032F" w:rsidRPr="00466A48">
        <w:t xml:space="preserve"> versatile</w:t>
      </w:r>
      <w:r w:rsidR="000A5AC1" w:rsidRPr="00466A48">
        <w:t>,</w:t>
      </w:r>
      <w:r w:rsidR="00F8032F" w:rsidRPr="00466A48">
        <w:t xml:space="preserve"> accommodating </w:t>
      </w:r>
      <w:r w:rsidR="00990A13" w:rsidRPr="00466A48">
        <w:t>metho</w:t>
      </w:r>
      <w:r w:rsidR="008F3CFB" w:rsidRPr="00466A48">
        <w:t>ds</w:t>
      </w:r>
      <w:r w:rsidR="00F8032F" w:rsidRPr="00466A48">
        <w:t>.</w:t>
      </w:r>
    </w:p>
    <w:p w14:paraId="2568FA22" w14:textId="77777777" w:rsidR="00BB31D3" w:rsidRPr="00466A48" w:rsidRDefault="00BB31D3" w:rsidP="00B760EE">
      <w:pPr>
        <w:spacing w:line="480" w:lineRule="auto"/>
        <w:ind w:firstLine="720"/>
        <w:jc w:val="left"/>
      </w:pPr>
    </w:p>
    <w:p w14:paraId="2C480670" w14:textId="2F804EFE" w:rsidR="001408A6" w:rsidRPr="00BB31D3" w:rsidRDefault="001408A6" w:rsidP="00B760EE">
      <w:pPr>
        <w:pStyle w:val="Heading2"/>
        <w:spacing w:line="480" w:lineRule="auto"/>
        <w:jc w:val="left"/>
        <w:rPr>
          <w:i w:val="0"/>
          <w:iCs/>
          <w:rPrChange w:id="337" w:author="Anna Wingfield" w:date="2024-03-14T14:28:00Z">
            <w:rPr/>
          </w:rPrChange>
        </w:rPr>
      </w:pPr>
      <w:r w:rsidRPr="00BB31D3">
        <w:rPr>
          <w:i w:val="0"/>
          <w:iCs/>
          <w:rPrChange w:id="338" w:author="Anna Wingfield" w:date="2024-03-14T14:28:00Z">
            <w:rPr/>
          </w:rPrChange>
        </w:rPr>
        <w:t>Semantic Descent</w:t>
      </w:r>
    </w:p>
    <w:p w14:paraId="16FDC80D" w14:textId="2C727967" w:rsidR="001408A6" w:rsidRPr="00466A48" w:rsidRDefault="001408A6" w:rsidP="00B760EE">
      <w:pPr>
        <w:spacing w:line="480" w:lineRule="auto"/>
        <w:ind w:firstLine="720"/>
        <w:jc w:val="left"/>
      </w:pPr>
      <w:r w:rsidRPr="00466A48">
        <w:t xml:space="preserve">To the extent that I’ve soared, it has been with a view of </w:t>
      </w:r>
      <w:r w:rsidR="00D10118" w:rsidRPr="00466A48">
        <w:t>nesting</w:t>
      </w:r>
      <w:r w:rsidRPr="00466A48">
        <w:t xml:space="preserve"> back in the corn. If doing metaphysics</w:t>
      </w:r>
      <w:del w:id="339" w:author="Anna Wingfield" w:date="2024-03-14T14:29:00Z">
        <w:r w:rsidR="00BB0577" w:rsidRPr="00466A48" w:rsidDel="00BB31D3">
          <w:delText>,</w:delText>
        </w:r>
      </w:del>
      <w:r w:rsidR="00BB0577" w:rsidRPr="00466A48">
        <w:t xml:space="preserve"> being foundationalist</w:t>
      </w:r>
      <w:del w:id="340" w:author="Anna Wingfield" w:date="2024-03-14T14:29:00Z">
        <w:r w:rsidR="00BB0577" w:rsidRPr="00466A48" w:rsidDel="00BB31D3">
          <w:delText>,</w:delText>
        </w:r>
      </w:del>
      <w:r w:rsidRPr="00466A48">
        <w:t xml:space="preserve"> is useful, then its use comes in its recontextualization, </w:t>
      </w:r>
      <w:proofErr w:type="spellStart"/>
      <w:r w:rsidRPr="00466A48">
        <w:t>pragmatization</w:t>
      </w:r>
      <w:proofErr w:type="spellEnd"/>
      <w:r w:rsidRPr="00466A48">
        <w:t xml:space="preserve">, pluralization—in its vulnerabilities, </w:t>
      </w:r>
      <w:proofErr w:type="spellStart"/>
      <w:r w:rsidRPr="00466A48">
        <w:t>persistences</w:t>
      </w:r>
      <w:proofErr w:type="spellEnd"/>
      <w:r w:rsidRPr="00466A48">
        <w:t>, and responses to</w:t>
      </w:r>
      <w:r w:rsidR="006255A7" w:rsidRPr="00466A48">
        <w:t xml:space="preserve"> difference and difficulty</w:t>
      </w:r>
      <w:r w:rsidRPr="00466A48">
        <w:t xml:space="preserve">, like Clare’s skylark. </w:t>
      </w:r>
      <w:r w:rsidR="001047EB" w:rsidRPr="00466A48">
        <w:t>W</w:t>
      </w:r>
      <w:r w:rsidR="00A532C1" w:rsidRPr="00466A48">
        <w:t xml:space="preserve">e </w:t>
      </w:r>
      <w:r w:rsidR="00980E08" w:rsidRPr="00466A48">
        <w:t>can</w:t>
      </w:r>
      <w:r w:rsidR="00A532C1" w:rsidRPr="00466A48">
        <w:t xml:space="preserve"> </w:t>
      </w:r>
      <w:r w:rsidR="00AF1AC8" w:rsidRPr="00466A48">
        <w:t>recover</w:t>
      </w:r>
      <w:r w:rsidR="00A532C1" w:rsidRPr="00466A48">
        <w:t xml:space="preserve"> </w:t>
      </w:r>
      <w:r w:rsidRPr="00466A48">
        <w:t xml:space="preserve">a </w:t>
      </w:r>
      <w:r w:rsidRPr="00466A48">
        <w:rPr>
          <w:i/>
          <w:iCs/>
        </w:rPr>
        <w:t>semantic descent</w:t>
      </w:r>
      <w:r w:rsidRPr="00466A48">
        <w:t xml:space="preserve"> from Contingency to </w:t>
      </w:r>
      <w:r w:rsidR="00B7114A" w:rsidRPr="00466A48">
        <w:t xml:space="preserve">a </w:t>
      </w:r>
      <w:proofErr w:type="spellStart"/>
      <w:r w:rsidR="00B7114A" w:rsidRPr="00466A48">
        <w:t>systrophe</w:t>
      </w:r>
      <w:proofErr w:type="spellEnd"/>
      <w:r w:rsidR="00D54166" w:rsidRPr="00466A48">
        <w:t xml:space="preserve"> of </w:t>
      </w:r>
      <w:r w:rsidRPr="00466A48">
        <w:t xml:space="preserve">contingencies with various non-elided prepositions such as </w:t>
      </w:r>
      <w:proofErr w:type="spellStart"/>
      <w:r w:rsidRPr="00466A48">
        <w:t>Wittgensteinian</w:t>
      </w:r>
      <w:proofErr w:type="spellEnd"/>
      <w:r w:rsidRPr="00466A48">
        <w:t xml:space="preserve"> “contingencies-</w:t>
      </w:r>
      <w:r w:rsidRPr="00466A48">
        <w:rPr>
          <w:i/>
          <w:iCs/>
        </w:rPr>
        <w:t>as</w:t>
      </w:r>
      <w:r w:rsidRPr="00466A48">
        <w:t>” or “contingencies-</w:t>
      </w:r>
      <w:r w:rsidRPr="00466A48">
        <w:rPr>
          <w:i/>
          <w:iCs/>
        </w:rPr>
        <w:t>of</w:t>
      </w:r>
      <w:r w:rsidRPr="00466A48">
        <w:t>” or “contingencies-</w:t>
      </w:r>
      <w:r w:rsidRPr="00466A48">
        <w:rPr>
          <w:i/>
          <w:iCs/>
        </w:rPr>
        <w:t>with</w:t>
      </w:r>
      <w:r w:rsidRPr="00466A48">
        <w:t>,” and from Necessity</w:t>
      </w:r>
      <w:r w:rsidR="005B2A15" w:rsidRPr="00466A48">
        <w:t xml:space="preserve"> </w:t>
      </w:r>
      <w:r w:rsidRPr="00466A48">
        <w:t xml:space="preserve">to various </w:t>
      </w:r>
      <w:proofErr w:type="spellStart"/>
      <w:r w:rsidRPr="00466A48">
        <w:t>Footian</w:t>
      </w:r>
      <w:proofErr w:type="spellEnd"/>
      <w:r w:rsidRPr="00466A48">
        <w:t xml:space="preserve"> “necessities-</w:t>
      </w:r>
      <w:r w:rsidRPr="00466A48">
        <w:rPr>
          <w:i/>
          <w:iCs/>
        </w:rPr>
        <w:t>for</w:t>
      </w:r>
      <w:r w:rsidRPr="00466A48">
        <w:t xml:space="preserve">.” </w:t>
      </w:r>
      <w:r w:rsidR="00A67490" w:rsidRPr="00466A48">
        <w:t>In other words,</w:t>
      </w:r>
      <w:r w:rsidRPr="00466A48">
        <w:t xml:space="preserve"> </w:t>
      </w:r>
      <w:r w:rsidR="006D151C" w:rsidRPr="00466A48">
        <w:t xml:space="preserve">from </w:t>
      </w:r>
      <w:r w:rsidRPr="00466A48">
        <w:t xml:space="preserve">a </w:t>
      </w:r>
      <w:r w:rsidR="00AE559F" w:rsidRPr="00466A48">
        <w:t>Romantic</w:t>
      </w:r>
      <w:r w:rsidRPr="00466A48">
        <w:t xml:space="preserve"> “real language” to many real languag</w:t>
      </w:r>
      <w:r w:rsidR="004F5C8A" w:rsidRPr="00466A48">
        <w:t xml:space="preserve">es. </w:t>
      </w:r>
      <w:r w:rsidR="00283176" w:rsidRPr="00466A48">
        <w:t xml:space="preserve">We </w:t>
      </w:r>
      <w:r w:rsidR="00582198" w:rsidRPr="00466A48">
        <w:t>can</w:t>
      </w:r>
      <w:r w:rsidR="00283176" w:rsidRPr="00466A48">
        <w:t xml:space="preserve"> replace cosmic exile with</w:t>
      </w:r>
      <w:r w:rsidR="001476BC" w:rsidRPr="00466A48">
        <w:t xml:space="preserve"> </w:t>
      </w:r>
      <w:r w:rsidR="003519FE" w:rsidRPr="00466A48">
        <w:t>open</w:t>
      </w:r>
      <w:r w:rsidR="001476BC" w:rsidRPr="00466A48">
        <w:t xml:space="preserve"> </w:t>
      </w:r>
      <w:proofErr w:type="spellStart"/>
      <w:r w:rsidR="001476BC" w:rsidRPr="00466A48">
        <w:t>cosmoi</w:t>
      </w:r>
      <w:proofErr w:type="spellEnd"/>
      <w:r w:rsidR="00283176" w:rsidRPr="00466A48">
        <w:t xml:space="preserve">, </w:t>
      </w:r>
      <w:r w:rsidRPr="00466A48">
        <w:t xml:space="preserve">forming “contingencies” in the “side </w:t>
      </w:r>
      <w:r w:rsidRPr="00466A48">
        <w:lastRenderedPageBreak/>
        <w:t xml:space="preserve">by side” or “touching together” sense of </w:t>
      </w:r>
      <w:r w:rsidR="00F15F81" w:rsidRPr="00466A48">
        <w:t xml:space="preserve">common fields and of </w:t>
      </w:r>
      <w:r w:rsidR="00C82615" w:rsidRPr="00466A48">
        <w:t xml:space="preserve">a </w:t>
      </w:r>
      <w:r w:rsidRPr="00466A48">
        <w:t>farmer’s knowledge, the glorious</w:t>
      </w:r>
      <w:r w:rsidR="00925BC6" w:rsidRPr="00466A48">
        <w:t>, glaring</w:t>
      </w:r>
      <w:r w:rsidRPr="00466A48">
        <w:t xml:space="preserve"> light</w:t>
      </w:r>
      <w:r w:rsidR="00925BC6" w:rsidRPr="00466A48">
        <w:t xml:space="preserve"> </w:t>
      </w:r>
      <w:r w:rsidRPr="00466A48">
        <w:t>of metaphysics</w:t>
      </w:r>
      <w:r w:rsidR="0095165F" w:rsidRPr="00466A48">
        <w:t xml:space="preserve"> </w:t>
      </w:r>
      <w:r w:rsidR="007C6A2D" w:rsidRPr="00466A48">
        <w:t>helping us</w:t>
      </w:r>
      <w:r w:rsidR="00E15A7C" w:rsidRPr="00466A48">
        <w:t>, by a bent-hat shade,</w:t>
      </w:r>
      <w:r w:rsidR="007C6A2D" w:rsidRPr="00466A48">
        <w:t xml:space="preserve"> to </w:t>
      </w:r>
      <w:r w:rsidR="00E15A7C" w:rsidRPr="00466A48">
        <w:t>carefully scrutinize</w:t>
      </w:r>
      <w:r w:rsidR="0095165F" w:rsidRPr="00466A48">
        <w:t xml:space="preserve"> </w:t>
      </w:r>
      <w:r w:rsidR="00E15A7C" w:rsidRPr="00466A48">
        <w:t>a</w:t>
      </w:r>
      <w:r w:rsidRPr="00466A48">
        <w:t xml:space="preserve"> </w:t>
      </w:r>
      <w:proofErr w:type="gramStart"/>
      <w:r w:rsidRPr="00466A48">
        <w:t>penumbrae of practices</w:t>
      </w:r>
      <w:proofErr w:type="gramEnd"/>
      <w:r w:rsidRPr="00466A48">
        <w:t xml:space="preserve">. </w:t>
      </w:r>
      <w:r w:rsidR="0052465B" w:rsidRPr="00466A48">
        <w:t>These</w:t>
      </w:r>
      <w:r w:rsidRPr="00466A48">
        <w:t xml:space="preserve"> contingencies </w:t>
      </w:r>
      <w:r w:rsidR="00F85574" w:rsidRPr="00466A48">
        <w:t>form and are formed by</w:t>
      </w:r>
      <w:r w:rsidRPr="00466A48">
        <w:t xml:space="preserve"> </w:t>
      </w:r>
      <w:r w:rsidR="00F85574" w:rsidRPr="00466A48">
        <w:t xml:space="preserve">intersections, path-dependencies, and historical </w:t>
      </w:r>
      <w:r w:rsidR="0008444D" w:rsidRPr="00466A48">
        <w:t>figurations</w:t>
      </w:r>
      <w:r w:rsidRPr="00466A48">
        <w:t xml:space="preserve"> that must be stated and debated—</w:t>
      </w:r>
      <w:r w:rsidR="00121031" w:rsidRPr="00466A48">
        <w:t xml:space="preserve">and </w:t>
      </w:r>
      <w:r w:rsidRPr="00466A48">
        <w:t xml:space="preserve">crucially, they are </w:t>
      </w:r>
      <w:r w:rsidR="00581FB3" w:rsidRPr="00466A48">
        <w:t>formed</w:t>
      </w:r>
      <w:r w:rsidRPr="00466A48">
        <w:t xml:space="preserve"> by purposes that must be </w:t>
      </w:r>
      <w:r w:rsidR="001047EB" w:rsidRPr="00466A48">
        <w:t>aired</w:t>
      </w:r>
      <w:r w:rsidRPr="00466A48">
        <w:t xml:space="preserve">, too. </w:t>
      </w:r>
      <w:r w:rsidR="006A5023" w:rsidRPr="00466A48">
        <w:t xml:space="preserve">They are </w:t>
      </w:r>
      <w:proofErr w:type="gramStart"/>
      <w:r w:rsidR="006A5023" w:rsidRPr="00466A48">
        <w:t>less</w:t>
      </w:r>
      <w:proofErr w:type="gramEnd"/>
      <w:r w:rsidRPr="00466A48">
        <w:t xml:space="preserve"> tidy ideas that appear on one or the other side of paradigm shifts, epistemic breaks, </w:t>
      </w:r>
      <w:r w:rsidR="007E5270" w:rsidRPr="00466A48">
        <w:t xml:space="preserve">Contingency, </w:t>
      </w:r>
      <w:r w:rsidRPr="00466A48">
        <w:t xml:space="preserve">and </w:t>
      </w:r>
      <w:proofErr w:type="spellStart"/>
      <w:r w:rsidRPr="00466A48">
        <w:t>incommensurabilities</w:t>
      </w:r>
      <w:proofErr w:type="spellEnd"/>
      <w:r w:rsidRPr="00466A48">
        <w:t xml:space="preserve">, </w:t>
      </w:r>
      <w:r w:rsidR="006A5023" w:rsidRPr="00466A48">
        <w:t>more</w:t>
      </w:r>
      <w:r w:rsidRPr="00466A48">
        <w:t xml:space="preserve"> </w:t>
      </w:r>
      <w:r w:rsidR="00881B53" w:rsidRPr="00466A48">
        <w:t>messy</w:t>
      </w:r>
      <w:r w:rsidRPr="00466A48">
        <w:t xml:space="preserve"> notions that criss-cross in </w:t>
      </w:r>
      <w:r w:rsidR="001047EB" w:rsidRPr="00466A48">
        <w:t>deep shifts</w:t>
      </w:r>
      <w:r w:rsidRPr="00466A48">
        <w:t xml:space="preserve">, </w:t>
      </w:r>
      <w:r w:rsidR="001047EB" w:rsidRPr="00466A48">
        <w:t xml:space="preserve">slow breaks, </w:t>
      </w:r>
      <w:r w:rsidRPr="00466A48">
        <w:t xml:space="preserve">long contingencies, and commensurabilities. </w:t>
      </w:r>
      <w:r w:rsidR="006A5023" w:rsidRPr="00466A48">
        <w:t>As I’ve tried to demonstrate throughout this essay</w:t>
      </w:r>
      <w:r w:rsidR="00DF6E58" w:rsidRPr="00466A48">
        <w:t>,</w:t>
      </w:r>
      <w:r w:rsidR="006A5023" w:rsidRPr="00466A48">
        <w:t xml:space="preserve"> </w:t>
      </w:r>
      <w:r w:rsidR="00DF6E58" w:rsidRPr="00466A48">
        <w:t>t</w:t>
      </w:r>
      <w:r w:rsidRPr="00466A48">
        <w:t>his is where</w:t>
      </w:r>
      <w:r w:rsidR="00DF6E58" w:rsidRPr="00466A48">
        <w:t xml:space="preserve"> </w:t>
      </w:r>
      <w:r w:rsidR="00AE559F" w:rsidRPr="00466A48">
        <w:t>Romantic</w:t>
      </w:r>
      <w:r w:rsidRPr="00466A48">
        <w:t>is</w:t>
      </w:r>
      <w:r w:rsidR="0044537E" w:rsidRPr="00466A48">
        <w:t>ts</w:t>
      </w:r>
      <w:r w:rsidRPr="00466A48">
        <w:t xml:space="preserve"> can use </w:t>
      </w:r>
      <w:r w:rsidR="003742BE" w:rsidRPr="00466A48">
        <w:t>our</w:t>
      </w:r>
      <w:r w:rsidR="0044537E" w:rsidRPr="00466A48">
        <w:t xml:space="preserve"> </w:t>
      </w:r>
      <w:r w:rsidRPr="00466A48">
        <w:t xml:space="preserve">methodological reflexivity, in retooling the many methods of </w:t>
      </w:r>
      <w:r w:rsidR="00D62C09" w:rsidRPr="00466A48">
        <w:t>the</w:t>
      </w:r>
      <w:r w:rsidRPr="00466A48">
        <w:t xml:space="preserve"> </w:t>
      </w:r>
      <w:r w:rsidR="00D62C09" w:rsidRPr="00466A48">
        <w:t>post</w:t>
      </w:r>
      <w:r w:rsidRPr="00466A48">
        <w:t>-Feyerabendian “</w:t>
      </w:r>
      <w:r w:rsidR="00D62C09" w:rsidRPr="00466A48">
        <w:t xml:space="preserve">almost </w:t>
      </w:r>
      <w:r w:rsidRPr="00466A48">
        <w:t>anything goes” that result</w:t>
      </w:r>
      <w:r w:rsidR="00DF6E58" w:rsidRPr="00466A48">
        <w:t>s</w:t>
      </w:r>
      <w:r w:rsidRPr="00466A48">
        <w:t xml:space="preserve"> from such contingency</w:t>
      </w:r>
      <w:r w:rsidR="007E5270" w:rsidRPr="00466A48">
        <w:t>; this is</w:t>
      </w:r>
      <w:r w:rsidRPr="00466A48">
        <w:t xml:space="preserve"> where </w:t>
      </w:r>
      <w:r w:rsidR="005531C7" w:rsidRPr="00466A48">
        <w:t>we</w:t>
      </w:r>
      <w:r w:rsidRPr="00466A48">
        <w:t xml:space="preserve"> can use </w:t>
      </w:r>
      <w:r w:rsidR="005531C7" w:rsidRPr="00466A48">
        <w:t>our</w:t>
      </w:r>
      <w:r w:rsidRPr="00466A48">
        <w:t xml:space="preserve"> formalis</w:t>
      </w:r>
      <w:r w:rsidR="00C30343" w:rsidRPr="00466A48">
        <w:t xml:space="preserve">m, </w:t>
      </w:r>
      <w:r w:rsidRPr="00466A48">
        <w:t>in analyzing what Stephen Jay Gould calls “the complex events of narrative” rather than “the simple consequences of natural law” (or, for that matter, of supernatural unlaw</w:t>
      </w:r>
      <w:r w:rsidR="009460F5" w:rsidRPr="00466A48">
        <w:t xml:space="preserve"> and of what we think of as simple, as consequence, as natural, as law</w:t>
      </w:r>
      <w:r w:rsidRPr="00466A48">
        <w:t>)</w:t>
      </w:r>
      <w:r w:rsidR="00152FBD" w:rsidRPr="00466A48">
        <w:t>;</w:t>
      </w:r>
      <w:r w:rsidRPr="00466A48">
        <w:t xml:space="preserve"> and </w:t>
      </w:r>
      <w:r w:rsidR="00152FBD" w:rsidRPr="00466A48">
        <w:t xml:space="preserve">this is </w:t>
      </w:r>
      <w:r w:rsidRPr="00466A48">
        <w:t xml:space="preserve">where </w:t>
      </w:r>
      <w:r w:rsidR="005531C7" w:rsidRPr="00466A48">
        <w:t>we</w:t>
      </w:r>
      <w:r w:rsidRPr="00466A48">
        <w:t xml:space="preserve"> can use </w:t>
      </w:r>
      <w:r w:rsidR="005531C7" w:rsidRPr="00466A48">
        <w:t>our</w:t>
      </w:r>
      <w:r w:rsidRPr="00466A48">
        <w:t xml:space="preserve"> historicis</w:t>
      </w:r>
      <w:r w:rsidR="00C30343" w:rsidRPr="00466A48">
        <w:t>m</w:t>
      </w:r>
      <w:r w:rsidRPr="00466A48">
        <w:t>, in generalizing the lessons of the conditional perfect to the revolutionary reimagination of what Emily Rohrbach calls the future anterior, of what will have been.</w:t>
      </w:r>
      <w:commentRangeStart w:id="341"/>
      <w:r w:rsidR="005671EF" w:rsidRPr="00466A48">
        <w:rPr>
          <w:rStyle w:val="FootnoteReference"/>
        </w:rPr>
        <w:footnoteReference w:id="52"/>
      </w:r>
      <w:commentRangeEnd w:id="341"/>
      <w:r w:rsidR="00BB31D3">
        <w:rPr>
          <w:rStyle w:val="CommentReference"/>
        </w:rPr>
        <w:commentReference w:id="341"/>
      </w:r>
    </w:p>
    <w:p w14:paraId="20F04E47" w14:textId="05A53DAB" w:rsidR="001408A6" w:rsidRPr="00466A48" w:rsidRDefault="001408A6" w:rsidP="00B760EE">
      <w:pPr>
        <w:spacing w:line="480" w:lineRule="auto"/>
        <w:ind w:firstLine="720"/>
        <w:jc w:val="left"/>
      </w:pPr>
      <w:r w:rsidRPr="00466A48">
        <w:t xml:space="preserve">I’m only beginning my foray into the worlds of </w:t>
      </w:r>
      <w:r w:rsidR="00AE559F" w:rsidRPr="00466A48">
        <w:t>Romantic</w:t>
      </w:r>
      <w:r w:rsidRPr="00466A48">
        <w:t>ists and farmers. But I hope the contingencies of my fields have been and will be fruitful. After Spivak’s assessment of the state of comparative literature</w:t>
      </w:r>
      <w:r w:rsidR="00A02D02" w:rsidRPr="00466A48">
        <w:t xml:space="preserve"> in </w:t>
      </w:r>
      <w:r w:rsidR="00A02D02" w:rsidRPr="00466A48">
        <w:rPr>
          <w:i/>
          <w:iCs/>
        </w:rPr>
        <w:t xml:space="preserve">Death of a Discipline </w:t>
      </w:r>
      <w:r w:rsidR="00A02D02" w:rsidRPr="00466A48">
        <w:t>(2003)</w:t>
      </w:r>
      <w:r w:rsidRPr="00466A48">
        <w:t>, and despite my disagreement with her that “‘fieldwork’ belongs to the social sciences</w:t>
      </w:r>
      <w:r w:rsidR="00FB2B43" w:rsidRPr="00466A48">
        <w:t>,</w:t>
      </w:r>
      <w:r w:rsidR="00A16E22" w:rsidRPr="00466A48">
        <w:t>”</w:t>
      </w:r>
      <w:r w:rsidR="005671EF" w:rsidRPr="00466A48">
        <w:rPr>
          <w:rStyle w:val="FootnoteReference"/>
        </w:rPr>
        <w:footnoteReference w:id="53"/>
      </w:r>
      <w:r w:rsidRPr="00466A48">
        <w:t xml:space="preserve"> I think we </w:t>
      </w:r>
      <w:r w:rsidR="00AE559F" w:rsidRPr="00466A48">
        <w:t>Romantic</w:t>
      </w:r>
      <w:r w:rsidRPr="00466A48">
        <w:t xml:space="preserve">ists can train ourselves and our students </w:t>
      </w:r>
      <w:r w:rsidRPr="00466A48">
        <w:rPr>
          <w:i/>
          <w:iCs/>
        </w:rPr>
        <w:t xml:space="preserve">not </w:t>
      </w:r>
      <w:r w:rsidRPr="00466A48">
        <w:t xml:space="preserve">to be Scholars, Theorists, or Philosophers, whose field of choice lies cosmically exiled beneath or behind or beyond all other fields, whether it be because language is </w:t>
      </w:r>
      <w:r w:rsidRPr="00466A48">
        <w:lastRenderedPageBreak/>
        <w:t xml:space="preserve">everything or mathematics is or affect is or </w:t>
      </w:r>
      <w:r w:rsidR="00AE47A2" w:rsidRPr="00466A48">
        <w:t xml:space="preserve">agency is or </w:t>
      </w:r>
      <w:r w:rsidRPr="00466A48">
        <w:t xml:space="preserve">matter is or form is, </w:t>
      </w:r>
      <w:r w:rsidRPr="00466A48">
        <w:rPr>
          <w:i/>
          <w:iCs/>
        </w:rPr>
        <w:t>etc.</w:t>
      </w:r>
      <w:r w:rsidRPr="00466A48">
        <w:t>, but to be a contingent of scholars-and-…, theorists-and-…, philosophers-and-…, whose fields lie beside and between other fields, because language, mathematics, affect, matter, or form belongs to most things in some way.</w:t>
      </w:r>
      <w:r w:rsidR="00994481" w:rsidRPr="00466A48">
        <w:t xml:space="preserve"> This means decolonizing, remembering, </w:t>
      </w:r>
      <w:r w:rsidR="007C580D" w:rsidRPr="00466A48">
        <w:t>de</w:t>
      </w:r>
      <w:r w:rsidR="00994481" w:rsidRPr="00466A48">
        <w:t xml:space="preserve">marginalizing, building specializations and expertise </w:t>
      </w:r>
      <w:r w:rsidR="00F374B3" w:rsidRPr="00466A48">
        <w:t>in anything but silos</w:t>
      </w:r>
      <w:r w:rsidR="00262922" w:rsidRPr="00466A48">
        <w:t xml:space="preserve">—but building them nonetheless, </w:t>
      </w:r>
      <w:r w:rsidR="00FD5059" w:rsidRPr="00466A48">
        <w:t xml:space="preserve">and lending, borrowing, </w:t>
      </w:r>
      <w:r w:rsidR="0064402E" w:rsidRPr="00466A48">
        <w:t>and helping others build</w:t>
      </w:r>
      <w:r w:rsidR="00994481" w:rsidRPr="00466A48">
        <w:t>.</w:t>
      </w:r>
      <w:r w:rsidR="00994481" w:rsidRPr="00466A48">
        <w:rPr>
          <w:color w:val="FF0000"/>
        </w:rPr>
        <w:t xml:space="preserve"> </w:t>
      </w:r>
      <w:r w:rsidR="00994481" w:rsidRPr="00466A48">
        <w:t>F</w:t>
      </w:r>
      <w:r w:rsidRPr="00466A48">
        <w:t xml:space="preserve">or me, this </w:t>
      </w:r>
      <w:r w:rsidR="00994481" w:rsidRPr="00466A48">
        <w:t xml:space="preserve">also </w:t>
      </w:r>
      <w:r w:rsidRPr="00466A48">
        <w:t xml:space="preserve">means a </w:t>
      </w:r>
      <w:proofErr w:type="spellStart"/>
      <w:r w:rsidRPr="00466A48">
        <w:t>systrophe</w:t>
      </w:r>
      <w:proofErr w:type="spellEnd"/>
      <w:r w:rsidRPr="00466A48">
        <w:rPr>
          <w:i/>
          <w:iCs/>
        </w:rPr>
        <w:t xml:space="preserve"> </w:t>
      </w:r>
      <w:r w:rsidRPr="00466A48">
        <w:t xml:space="preserve">of </w:t>
      </w:r>
      <w:r w:rsidR="00AE559F" w:rsidRPr="00466A48">
        <w:t>Romantic</w:t>
      </w:r>
      <w:r w:rsidRPr="00466A48">
        <w:t xml:space="preserve">ist-and-farmer, </w:t>
      </w:r>
      <w:r w:rsidR="00114ACF" w:rsidRPr="00466A48">
        <w:t>“</w:t>
      </w:r>
      <w:proofErr w:type="spellStart"/>
      <w:r w:rsidRPr="00466A48">
        <w:t>sideshadowed</w:t>
      </w:r>
      <w:proofErr w:type="spellEnd"/>
      <w:r w:rsidR="00114ACF" w:rsidRPr="00466A48">
        <w:t>”</w:t>
      </w:r>
      <w:r w:rsidR="005671EF" w:rsidRPr="00466A48">
        <w:rPr>
          <w:rStyle w:val="FootnoteReference"/>
        </w:rPr>
        <w:footnoteReference w:id="54"/>
      </w:r>
      <w:r w:rsidR="00114ACF" w:rsidRPr="00466A48">
        <w:t xml:space="preserve"> </w:t>
      </w:r>
      <w:r w:rsidRPr="00466A48">
        <w:t xml:space="preserve">by historian and philosopher of science, genetics student, would-be writer. This is, per the parable of the skylark, consistent with </w:t>
      </w:r>
      <w:r w:rsidR="008B2602" w:rsidRPr="00466A48">
        <w:t>a renewed</w:t>
      </w:r>
      <w:r w:rsidRPr="00466A48">
        <w:t xml:space="preserve"> post–</w:t>
      </w:r>
      <w:r w:rsidR="00AE559F" w:rsidRPr="00466A48">
        <w:t>Romantic</w:t>
      </w:r>
      <w:r w:rsidRPr="00466A48">
        <w:t>-ideology</w:t>
      </w:r>
      <w:r w:rsidR="008B2602" w:rsidRPr="00466A48">
        <w:t xml:space="preserve"> </w:t>
      </w:r>
      <w:r w:rsidR="00C6373F" w:rsidRPr="00466A48">
        <w:t xml:space="preserve">sense of </w:t>
      </w:r>
      <w:r w:rsidR="00AE559F" w:rsidRPr="00466A48">
        <w:t>Romantic</w:t>
      </w:r>
      <w:r w:rsidRPr="00466A48">
        <w:t>ism as a vulnerable nest in</w:t>
      </w:r>
      <w:r w:rsidR="0095070F" w:rsidRPr="00466A48">
        <w:t xml:space="preserve"> a certain</w:t>
      </w:r>
      <w:r w:rsidRPr="00466A48">
        <w:t xml:space="preserve"> field from which we can </w:t>
      </w:r>
      <w:r w:rsidR="00613317" w:rsidRPr="00466A48">
        <w:t xml:space="preserve">both </w:t>
      </w:r>
      <w:r w:rsidRPr="00466A48">
        <w:t>soar and return to care</w:t>
      </w:r>
      <w:r w:rsidR="00E67BBF" w:rsidRPr="00466A48">
        <w:t xml:space="preserve">, </w:t>
      </w:r>
      <w:r w:rsidR="00AE559F" w:rsidRPr="00466A48">
        <w:t>Romantic</w:t>
      </w:r>
      <w:r w:rsidR="00E67BBF" w:rsidRPr="00466A48">
        <w:t xml:space="preserve">ism </w:t>
      </w:r>
      <w:r w:rsidR="006A4375" w:rsidRPr="00466A48">
        <w:t xml:space="preserve">done </w:t>
      </w:r>
      <w:r w:rsidR="00E67BBF" w:rsidRPr="00466A48">
        <w:t xml:space="preserve">by </w:t>
      </w:r>
      <w:proofErr w:type="gramStart"/>
      <w:r w:rsidR="00E67BBF" w:rsidRPr="00466A48">
        <w:t>paper-cut</w:t>
      </w:r>
      <w:proofErr w:type="gramEnd"/>
      <w:r w:rsidR="00E67BBF" w:rsidRPr="00466A48">
        <w:t>, plough-cramped hands</w:t>
      </w:r>
      <w:r w:rsidRPr="00466A48">
        <w:t>. We can make the sophis</w:t>
      </w:r>
      <w:r w:rsidR="008F3548" w:rsidRPr="00466A48">
        <w:t>t</w:t>
      </w:r>
      <w:r w:rsidRPr="00466A48">
        <w:t xml:space="preserve">ications of </w:t>
      </w:r>
      <w:r w:rsidR="00AE559F" w:rsidRPr="00466A48">
        <w:t>Romantic</w:t>
      </w:r>
      <w:r w:rsidRPr="00466A48">
        <w:t>ism complement others, supplement others, “yoking the humanities, however distantly, with however few guarantees, to a just world</w:t>
      </w:r>
      <w:r w:rsidR="00A55FE8" w:rsidRPr="00466A48">
        <w:t>.</w:t>
      </w:r>
      <w:r w:rsidR="00784DFC" w:rsidRPr="00466A48">
        <w:t>”</w:t>
      </w:r>
      <w:r w:rsidR="005671EF" w:rsidRPr="00466A48">
        <w:rPr>
          <w:rStyle w:val="FootnoteReference"/>
        </w:rPr>
        <w:footnoteReference w:id="55"/>
      </w:r>
    </w:p>
    <w:p w14:paraId="3DF7AC12" w14:textId="64385E42" w:rsidR="001408A6" w:rsidRPr="00466A48" w:rsidRDefault="001408A6" w:rsidP="00B760EE">
      <w:pPr>
        <w:spacing w:line="480" w:lineRule="auto"/>
        <w:ind w:firstLine="720"/>
        <w:jc w:val="left"/>
      </w:pPr>
      <w:r w:rsidRPr="00466A48">
        <w:t xml:space="preserve">We might take the lessons learned in our semantic ascent and return from the clouds with them to </w:t>
      </w:r>
      <w:r w:rsidR="00284B55" w:rsidRPr="00466A48">
        <w:t>nestle</w:t>
      </w:r>
      <w:r w:rsidRPr="00466A48">
        <w:t xml:space="preserve"> in fields around, refreshing the purpose of the university within and without it, outside, around, all the time</w:t>
      </w:r>
      <w:r w:rsidR="00284B55" w:rsidRPr="00466A48">
        <w:t xml:space="preserve">. </w:t>
      </w:r>
      <w:r w:rsidRPr="00466A48">
        <w:t>Berry puts it succinctly in “</w:t>
      </w:r>
      <w:proofErr w:type="spellStart"/>
      <w:r w:rsidRPr="00466A48">
        <w:t>Unspeciali</w:t>
      </w:r>
      <w:r w:rsidR="008F3548" w:rsidRPr="00466A48">
        <w:t>z</w:t>
      </w:r>
      <w:r w:rsidRPr="00466A48">
        <w:t>ing</w:t>
      </w:r>
      <w:proofErr w:type="spellEnd"/>
      <w:r w:rsidRPr="00466A48">
        <w:t xml:space="preserve"> Poetry” (1983)</w:t>
      </w:r>
      <w:r w:rsidR="001C31DC" w:rsidRPr="00466A48">
        <w:t>:</w:t>
      </w:r>
      <w:r w:rsidR="00B5403B" w:rsidRPr="00466A48">
        <w:t xml:space="preserve"> this semantic </w:t>
      </w:r>
      <w:proofErr w:type="gramStart"/>
      <w:r w:rsidR="00B5403B" w:rsidRPr="00466A48">
        <w:t>descent</w:t>
      </w:r>
      <w:proofErr w:type="gramEnd"/>
    </w:p>
    <w:p w14:paraId="619103CE" w14:textId="044769F5" w:rsidR="001408A6" w:rsidRPr="00BB31D3" w:rsidDel="00BB31D3" w:rsidRDefault="001408A6">
      <w:pPr>
        <w:spacing w:line="480" w:lineRule="auto"/>
        <w:ind w:left="850" w:right="850"/>
        <w:jc w:val="left"/>
        <w:rPr>
          <w:del w:id="342" w:author="Anna Wingfield" w:date="2024-03-14T14:33:00Z"/>
          <w:rPrChange w:id="343" w:author="Anna Wingfield" w:date="2024-03-14T14:32:00Z">
            <w:rPr>
              <w:del w:id="344" w:author="Anna Wingfield" w:date="2024-03-14T14:33:00Z"/>
              <w:sz w:val="20"/>
              <w:szCs w:val="18"/>
            </w:rPr>
          </w:rPrChange>
        </w:rPr>
        <w:pPrChange w:id="345" w:author="Anna Wingfield" w:date="2024-03-14T14:33:00Z">
          <w:pPr>
            <w:ind w:left="851" w:right="855"/>
            <w:jc w:val="left"/>
          </w:pPr>
        </w:pPrChange>
      </w:pPr>
      <w:r w:rsidRPr="00BB31D3">
        <w:rPr>
          <w:rPrChange w:id="346" w:author="Anna Wingfield" w:date="2024-03-14T14:32:00Z">
            <w:rPr>
              <w:sz w:val="20"/>
              <w:szCs w:val="18"/>
            </w:rPr>
          </w:rPrChange>
        </w:rPr>
        <w:t xml:space="preserve">calls for a different kind of mind and a different kind of university, in which the motions of intelligence would not follow radii ever outward from the center, each discipline dividing farther from the others the farther outward it </w:t>
      </w:r>
      <w:proofErr w:type="gramStart"/>
      <w:r w:rsidRPr="00BB31D3">
        <w:rPr>
          <w:rPrChange w:id="347" w:author="Anna Wingfield" w:date="2024-03-14T14:32:00Z">
            <w:rPr>
              <w:sz w:val="20"/>
              <w:szCs w:val="18"/>
            </w:rPr>
          </w:rPrChange>
        </w:rPr>
        <w:t>goes, but</w:t>
      </w:r>
      <w:proofErr w:type="gramEnd"/>
      <w:r w:rsidRPr="00BB31D3">
        <w:rPr>
          <w:rPrChange w:id="348" w:author="Anna Wingfield" w:date="2024-03-14T14:32:00Z">
            <w:rPr>
              <w:sz w:val="20"/>
              <w:szCs w:val="18"/>
            </w:rPr>
          </w:rPrChange>
        </w:rPr>
        <w:t xml:space="preserve"> would move in a dance pattern of exchanges and returns. Literary scholars might then begin to teach biology, history, philosophy, science, etc., </w:t>
      </w:r>
      <w:r w:rsidRPr="00BB31D3">
        <w:rPr>
          <w:rPrChange w:id="349" w:author="Anna Wingfield" w:date="2024-03-14T14:32:00Z">
            <w:rPr>
              <w:sz w:val="20"/>
              <w:szCs w:val="18"/>
            </w:rPr>
          </w:rPrChange>
        </w:rPr>
        <w:lastRenderedPageBreak/>
        <w:t>not to be versatile, but to be pertinent. Writers would begin to feel the judgment of engineers, farmers, and doctors.</w:t>
      </w:r>
      <w:r w:rsidR="005671EF" w:rsidRPr="00BB31D3">
        <w:rPr>
          <w:rStyle w:val="FootnoteReference"/>
          <w:rPrChange w:id="350" w:author="Anna Wingfield" w:date="2024-03-14T14:32:00Z">
            <w:rPr>
              <w:rStyle w:val="FootnoteReference"/>
              <w:sz w:val="20"/>
              <w:szCs w:val="18"/>
            </w:rPr>
          </w:rPrChange>
        </w:rPr>
        <w:footnoteReference w:id="56"/>
      </w:r>
    </w:p>
    <w:p w14:paraId="7186A6E5" w14:textId="77777777" w:rsidR="00055F57" w:rsidRPr="00BB31D3" w:rsidRDefault="00055F57">
      <w:pPr>
        <w:spacing w:line="480" w:lineRule="auto"/>
        <w:ind w:left="850" w:right="850"/>
        <w:jc w:val="left"/>
        <w:rPr>
          <w:rPrChange w:id="351" w:author="Anna Wingfield" w:date="2024-03-14T14:32:00Z">
            <w:rPr>
              <w:sz w:val="20"/>
              <w:szCs w:val="18"/>
            </w:rPr>
          </w:rPrChange>
        </w:rPr>
        <w:pPrChange w:id="352" w:author="Anna Wingfield" w:date="2024-03-14T14:33:00Z">
          <w:pPr>
            <w:ind w:left="851" w:right="855"/>
            <w:jc w:val="left"/>
          </w:pPr>
        </w:pPrChange>
      </w:pPr>
    </w:p>
    <w:p w14:paraId="693B551C" w14:textId="195D038B" w:rsidR="003F5D79" w:rsidRPr="00466A48" w:rsidRDefault="001408A6" w:rsidP="00B760EE">
      <w:pPr>
        <w:spacing w:line="480" w:lineRule="auto"/>
        <w:jc w:val="left"/>
      </w:pPr>
      <w:r w:rsidRPr="00466A48">
        <w:t xml:space="preserve">I’ve </w:t>
      </w:r>
      <w:r w:rsidR="00EE282E" w:rsidRPr="00466A48">
        <w:t>recontextualized</w:t>
      </w:r>
      <w:r w:rsidRPr="00466A48">
        <w:t xml:space="preserve"> </w:t>
      </w:r>
      <w:r w:rsidR="00E26884" w:rsidRPr="00466A48">
        <w:t>Berry’s</w:t>
      </w:r>
      <w:r w:rsidRPr="00466A48">
        <w:t xml:space="preserve"> farmer-poet</w:t>
      </w:r>
      <w:r w:rsidR="00F72928" w:rsidRPr="00466A48">
        <w:t>ics</w:t>
      </w:r>
      <w:r w:rsidRPr="00466A48">
        <w:t xml:space="preserve"> </w:t>
      </w:r>
      <w:r w:rsidR="003F7FA8" w:rsidRPr="00466A48">
        <w:t>as</w:t>
      </w:r>
      <w:r w:rsidRPr="00466A48">
        <w:t xml:space="preserve"> one of my guides </w:t>
      </w:r>
      <w:r w:rsidR="00771061" w:rsidRPr="00466A48">
        <w:t>to</w:t>
      </w:r>
      <w:r w:rsidRPr="00466A48">
        <w:t xml:space="preserve"> try to show how I might do this—repurpose</w:t>
      </w:r>
      <w:r w:rsidR="00DD0834" w:rsidRPr="00466A48">
        <w:t xml:space="preserve"> and</w:t>
      </w:r>
      <w:r w:rsidRPr="00466A48">
        <w:t xml:space="preserve"> ramify, not refute or reify. Insofar as </w:t>
      </w:r>
      <w:r w:rsidR="00AE559F" w:rsidRPr="00466A48">
        <w:t>Romantic</w:t>
      </w:r>
      <w:r w:rsidRPr="00466A48">
        <w:t xml:space="preserve">ist approaches to contingency </w:t>
      </w:r>
      <w:proofErr w:type="gramStart"/>
      <w:r w:rsidRPr="00466A48">
        <w:t>in particular depend</w:t>
      </w:r>
      <w:proofErr w:type="gramEnd"/>
      <w:r w:rsidRPr="00466A48">
        <w:t xml:space="preserve"> on </w:t>
      </w:r>
      <w:r w:rsidR="0036696F" w:rsidRPr="00466A48">
        <w:t>the thought-style I’ve sketched</w:t>
      </w:r>
      <w:r w:rsidRPr="00466A48">
        <w:t xml:space="preserve">, I hope I have made progress toward repurposing that dependency. And insofar as </w:t>
      </w:r>
      <w:r w:rsidR="00AE559F" w:rsidRPr="00466A48">
        <w:t>Romantic</w:t>
      </w:r>
      <w:r w:rsidRPr="00466A48">
        <w:t>ist methods in general tend to recreate</w:t>
      </w:r>
      <w:r w:rsidR="0036696F" w:rsidRPr="00466A48">
        <w:t xml:space="preserve"> </w:t>
      </w:r>
      <w:r w:rsidR="001E32AB" w:rsidRPr="00466A48">
        <w:t>its</w:t>
      </w:r>
      <w:r w:rsidRPr="00466A48">
        <w:t xml:space="preserve"> cosmic exile</w:t>
      </w:r>
      <w:r w:rsidR="001E32AB" w:rsidRPr="00466A48">
        <w:t xml:space="preserve"> and semantic ascent,</w:t>
      </w:r>
      <w:r w:rsidRPr="00466A48">
        <w:t xml:space="preserve"> I hope I have made progress toward reimagining that tendency. As </w:t>
      </w:r>
      <w:r w:rsidR="008F3548" w:rsidRPr="00466A48">
        <w:t>rapturous</w:t>
      </w:r>
      <w:r w:rsidRPr="00466A48">
        <w:t xml:space="preserve"> as it is to soar, the corn needs care too.</w:t>
      </w:r>
      <w:r w:rsidR="003F5D79" w:rsidRPr="00466A48">
        <w:br w:type="page"/>
      </w:r>
    </w:p>
    <w:p w14:paraId="243CFE19" w14:textId="77777777" w:rsidR="00B469CB" w:rsidRPr="00466A48" w:rsidRDefault="00B469CB" w:rsidP="00B760EE">
      <w:pPr>
        <w:pStyle w:val="Heading2"/>
        <w:spacing w:line="480" w:lineRule="auto"/>
        <w:jc w:val="left"/>
        <w:sectPr w:rsidR="00B469CB" w:rsidRPr="00466A48" w:rsidSect="00125C56">
          <w:headerReference w:type="default" r:id="rId12"/>
          <w:endnotePr>
            <w:numFmt w:val="decimal"/>
          </w:endnotePr>
          <w:type w:val="continuous"/>
          <w:pgSz w:w="12240" w:h="15840"/>
          <w:pgMar w:top="1440" w:right="1440" w:bottom="1440" w:left="1440" w:header="708" w:footer="708" w:gutter="0"/>
          <w:cols w:space="708"/>
          <w:docGrid w:linePitch="360"/>
          <w15:footnoteColumns w:val="1"/>
        </w:sectPr>
      </w:pPr>
    </w:p>
    <w:p w14:paraId="19924EB3" w14:textId="77777777" w:rsidR="00F76085" w:rsidRPr="00466A48" w:rsidRDefault="00F76085" w:rsidP="00F76085">
      <w:pPr>
        <w:spacing w:line="480" w:lineRule="auto"/>
        <w:jc w:val="left"/>
        <w:outlineLvl w:val="1"/>
        <w:rPr>
          <w:i/>
        </w:rPr>
      </w:pPr>
      <w:r w:rsidRPr="00466A48">
        <w:rPr>
          <w:i/>
        </w:rPr>
        <w:lastRenderedPageBreak/>
        <w:t>Bibliography</w:t>
      </w:r>
    </w:p>
    <w:p w14:paraId="20ACA8D7" w14:textId="77777777" w:rsidR="00F76085" w:rsidRPr="00466A48" w:rsidRDefault="00F76085" w:rsidP="00F76085">
      <w:pPr>
        <w:suppressAutoHyphens/>
        <w:spacing w:line="480" w:lineRule="auto"/>
        <w:ind w:left="993" w:hanging="993"/>
        <w:jc w:val="left"/>
        <w:rPr>
          <w:i/>
          <w:iCs/>
          <w:szCs w:val="24"/>
        </w:rPr>
      </w:pPr>
      <w:r w:rsidRPr="00466A48">
        <w:rPr>
          <w:szCs w:val="24"/>
        </w:rPr>
        <w:t xml:space="preserve">Anonymous. </w:t>
      </w:r>
      <w:r w:rsidRPr="00466A48">
        <w:rPr>
          <w:i/>
          <w:iCs/>
          <w:szCs w:val="24"/>
        </w:rPr>
        <w:t>A Political Enquiry into the Consequences of Enclosing Waste Lands, and the Causes of the Present High Price of Butchers Meat</w:t>
      </w:r>
      <w:r w:rsidRPr="00466A48">
        <w:rPr>
          <w:szCs w:val="24"/>
        </w:rPr>
        <w:t>. Holborn: Davis, 1785.</w:t>
      </w:r>
    </w:p>
    <w:p w14:paraId="1AD5F0F6" w14:textId="740D7824" w:rsidR="00F76085" w:rsidRPr="00466A48" w:rsidRDefault="00F76085" w:rsidP="00F76085">
      <w:pPr>
        <w:suppressAutoHyphens/>
        <w:spacing w:line="480" w:lineRule="auto"/>
        <w:ind w:left="993" w:hanging="993"/>
        <w:jc w:val="left"/>
        <w:rPr>
          <w:i/>
          <w:iCs/>
          <w:szCs w:val="24"/>
        </w:rPr>
      </w:pPr>
      <w:bookmarkStart w:id="353" w:name="_Hlk94541465"/>
      <w:r w:rsidRPr="00466A48">
        <w:rPr>
          <w:szCs w:val="24"/>
        </w:rPr>
        <w:t xml:space="preserve">Barad, Karen. </w:t>
      </w:r>
      <w:r w:rsidRPr="00466A48">
        <w:rPr>
          <w:i/>
          <w:iCs/>
          <w:szCs w:val="24"/>
        </w:rPr>
        <w:t>Meeting the Universe Halfway: Quantum Physics and the Entanglement of Matter and Meaning</w:t>
      </w:r>
      <w:r w:rsidRPr="00466A48">
        <w:rPr>
          <w:szCs w:val="24"/>
        </w:rPr>
        <w:t>. Durham: Duke U</w:t>
      </w:r>
      <w:ins w:id="354" w:author="Anna Wingfield" w:date="2024-03-15T10:58:00Z">
        <w:r w:rsidR="004061DC">
          <w:rPr>
            <w:szCs w:val="24"/>
          </w:rPr>
          <w:t>niversity Press</w:t>
        </w:r>
      </w:ins>
      <w:del w:id="355" w:author="Anna Wingfield" w:date="2024-03-15T10:58:00Z">
        <w:r w:rsidRPr="00466A48" w:rsidDel="004061DC">
          <w:rPr>
            <w:szCs w:val="24"/>
          </w:rPr>
          <w:delText>P</w:delText>
        </w:r>
      </w:del>
      <w:r w:rsidRPr="00466A48">
        <w:rPr>
          <w:szCs w:val="24"/>
        </w:rPr>
        <w:t>, 2007.</w:t>
      </w:r>
    </w:p>
    <w:p w14:paraId="1C89D154" w14:textId="77777777" w:rsidR="00F76085" w:rsidRPr="00466A48" w:rsidRDefault="00F76085" w:rsidP="00F76085">
      <w:pPr>
        <w:suppressAutoHyphens/>
        <w:spacing w:line="480" w:lineRule="auto"/>
        <w:ind w:left="993" w:hanging="993"/>
        <w:jc w:val="left"/>
        <w:rPr>
          <w:szCs w:val="24"/>
          <w:lang w:val="en-US"/>
        </w:rPr>
      </w:pPr>
      <w:bookmarkStart w:id="356" w:name="_Hlk94540042"/>
      <w:bookmarkEnd w:id="353"/>
      <w:r w:rsidRPr="00466A48">
        <w:rPr>
          <w:szCs w:val="24"/>
          <w:lang w:val="en-US"/>
        </w:rPr>
        <w:t xml:space="preserve">Benjamin, Walter. </w:t>
      </w:r>
      <w:r w:rsidRPr="00466A48">
        <w:rPr>
          <w:i/>
          <w:iCs/>
          <w:szCs w:val="24"/>
          <w:lang w:val="en-US"/>
        </w:rPr>
        <w:t>The Origin of German Tragic Drama</w:t>
      </w:r>
      <w:r w:rsidRPr="00466A48">
        <w:rPr>
          <w:szCs w:val="24"/>
          <w:lang w:val="en-US"/>
        </w:rPr>
        <w:t>. Translated by John Osborne. New York: Verso, 1998.</w:t>
      </w:r>
    </w:p>
    <w:bookmarkEnd w:id="356"/>
    <w:p w14:paraId="6E3053B0" w14:textId="64ADA22A" w:rsidR="00F76085" w:rsidRPr="00466A48" w:rsidRDefault="00F76085" w:rsidP="00F76085">
      <w:pPr>
        <w:spacing w:line="480" w:lineRule="auto"/>
        <w:ind w:left="993" w:hanging="993"/>
        <w:jc w:val="left"/>
        <w:rPr>
          <w:szCs w:val="24"/>
        </w:rPr>
      </w:pPr>
      <w:r w:rsidRPr="00466A48">
        <w:rPr>
          <w:szCs w:val="24"/>
        </w:rPr>
        <w:t xml:space="preserve">Berry, Wendell. “Notes: </w:t>
      </w:r>
      <w:proofErr w:type="spellStart"/>
      <w:r w:rsidRPr="00466A48">
        <w:rPr>
          <w:szCs w:val="24"/>
        </w:rPr>
        <w:t>Unspecializing</w:t>
      </w:r>
      <w:proofErr w:type="spellEnd"/>
      <w:r w:rsidRPr="00466A48">
        <w:rPr>
          <w:szCs w:val="24"/>
        </w:rPr>
        <w:t xml:space="preserve"> Poetry.” </w:t>
      </w:r>
      <w:commentRangeStart w:id="357"/>
      <w:r w:rsidRPr="00466A48">
        <w:rPr>
          <w:szCs w:val="24"/>
        </w:rPr>
        <w:t xml:space="preserve">In </w:t>
      </w:r>
      <w:r w:rsidRPr="00466A48">
        <w:rPr>
          <w:i/>
          <w:iCs/>
          <w:szCs w:val="24"/>
        </w:rPr>
        <w:t xml:space="preserve">Standing </w:t>
      </w:r>
      <w:proofErr w:type="gramStart"/>
      <w:r w:rsidRPr="00466A48">
        <w:rPr>
          <w:i/>
          <w:iCs/>
          <w:szCs w:val="24"/>
        </w:rPr>
        <w:t>By</w:t>
      </w:r>
      <w:proofErr w:type="gramEnd"/>
      <w:r w:rsidRPr="00466A48">
        <w:rPr>
          <w:i/>
          <w:iCs/>
          <w:szCs w:val="24"/>
        </w:rPr>
        <w:t xml:space="preserve"> Words</w:t>
      </w:r>
      <w:r w:rsidRPr="00466A48">
        <w:rPr>
          <w:szCs w:val="24"/>
        </w:rPr>
        <w:t xml:space="preserve">. </w:t>
      </w:r>
      <w:commentRangeEnd w:id="357"/>
      <w:r w:rsidR="004061DC">
        <w:rPr>
          <w:rStyle w:val="CommentReference"/>
        </w:rPr>
        <w:commentReference w:id="357"/>
      </w:r>
      <w:r w:rsidRPr="00466A48">
        <w:rPr>
          <w:szCs w:val="24"/>
        </w:rPr>
        <w:t xml:space="preserve">Albany: North Point, 1983. </w:t>
      </w:r>
      <w:r w:rsidR="00D94512" w:rsidRPr="00466A48">
        <w:rPr>
          <w:szCs w:val="24"/>
        </w:rPr>
        <w:t xml:space="preserve">pp. </w:t>
      </w:r>
      <w:r w:rsidRPr="00466A48">
        <w:rPr>
          <w:szCs w:val="24"/>
        </w:rPr>
        <w:t>80–91.</w:t>
      </w:r>
    </w:p>
    <w:p w14:paraId="4F076E6A" w14:textId="77777777" w:rsidR="00F76085" w:rsidRPr="00466A48" w:rsidRDefault="00F76085" w:rsidP="00F76085">
      <w:pPr>
        <w:suppressAutoHyphens/>
        <w:spacing w:line="480" w:lineRule="auto"/>
        <w:ind w:left="993" w:hanging="993"/>
        <w:jc w:val="left"/>
        <w:rPr>
          <w:szCs w:val="24"/>
        </w:rPr>
      </w:pPr>
      <w:r w:rsidRPr="00466A48">
        <w:rPr>
          <w:szCs w:val="24"/>
        </w:rPr>
        <w:t xml:space="preserve">Bloomfield, Robert. </w:t>
      </w:r>
      <w:r w:rsidRPr="00466A48">
        <w:rPr>
          <w:i/>
          <w:iCs/>
          <w:szCs w:val="24"/>
        </w:rPr>
        <w:t>The Farmer’s Boy; A Rural Poem.</w:t>
      </w:r>
      <w:r w:rsidRPr="00466A48">
        <w:rPr>
          <w:szCs w:val="24"/>
        </w:rPr>
        <w:t xml:space="preserve"> 2nd ed.</w:t>
      </w:r>
      <w:r w:rsidRPr="00466A48">
        <w:rPr>
          <w:i/>
          <w:iCs/>
          <w:szCs w:val="24"/>
        </w:rPr>
        <w:t xml:space="preserve"> </w:t>
      </w:r>
      <w:r w:rsidRPr="00466A48">
        <w:rPr>
          <w:szCs w:val="24"/>
        </w:rPr>
        <w:t xml:space="preserve">London: </w:t>
      </w:r>
      <w:proofErr w:type="spellStart"/>
      <w:r w:rsidRPr="00466A48">
        <w:rPr>
          <w:szCs w:val="24"/>
        </w:rPr>
        <w:t>Vernor</w:t>
      </w:r>
      <w:proofErr w:type="spellEnd"/>
      <w:r w:rsidRPr="00466A48">
        <w:rPr>
          <w:szCs w:val="24"/>
        </w:rPr>
        <w:t xml:space="preserve"> and Hood, 1800.</w:t>
      </w:r>
    </w:p>
    <w:p w14:paraId="6B23AC80" w14:textId="77777777" w:rsidR="00F76085" w:rsidRPr="00466A48" w:rsidRDefault="00F76085" w:rsidP="00F76085">
      <w:pPr>
        <w:spacing w:line="480" w:lineRule="auto"/>
        <w:ind w:left="993" w:hanging="993"/>
        <w:jc w:val="left"/>
      </w:pPr>
      <w:r w:rsidRPr="00466A48">
        <w:t xml:space="preserve">Burton, Gideon O. “Silva </w:t>
      </w:r>
      <w:proofErr w:type="spellStart"/>
      <w:r w:rsidRPr="00466A48">
        <w:t>Rhetoricae</w:t>
      </w:r>
      <w:proofErr w:type="spellEnd"/>
      <w:r w:rsidRPr="00466A48">
        <w:t xml:space="preserve">.” Brigham Young University, 2016. </w:t>
      </w:r>
      <w:hyperlink r:id="rId13" w:history="1">
        <w:r w:rsidRPr="00466A48">
          <w:rPr>
            <w:u w:val="single"/>
          </w:rPr>
          <w:t>rhetoric.byu.edu/</w:t>
        </w:r>
      </w:hyperlink>
      <w:r w:rsidRPr="00466A48">
        <w:t>. Accessed 6 Mar. 2020.</w:t>
      </w:r>
    </w:p>
    <w:p w14:paraId="529D9C17" w14:textId="0E2519D5" w:rsidR="00F76085" w:rsidRPr="00466A48" w:rsidRDefault="00F76085" w:rsidP="00F76085">
      <w:pPr>
        <w:spacing w:line="480" w:lineRule="auto"/>
        <w:ind w:left="993" w:hanging="993"/>
        <w:jc w:val="left"/>
        <w:rPr>
          <w:i/>
        </w:rPr>
      </w:pPr>
      <w:bookmarkStart w:id="358" w:name="_Hlk94538060"/>
      <w:r w:rsidRPr="00466A48">
        <w:t xml:space="preserve">Chandler, James. </w:t>
      </w:r>
      <w:r w:rsidRPr="00466A48">
        <w:rPr>
          <w:i/>
        </w:rPr>
        <w:t xml:space="preserve">England in 1819: The Politics of Literary Culture and the Case of Romantic Historicism. </w:t>
      </w:r>
      <w:ins w:id="359" w:author="Anna Wingfield" w:date="2024-03-15T10:53:00Z">
        <w:r w:rsidR="004061DC">
          <w:rPr>
            <w:iCs/>
          </w:rPr>
          <w:t xml:space="preserve">Chicago: </w:t>
        </w:r>
        <w:r w:rsidR="004061DC">
          <w:t>University of Chicago Press</w:t>
        </w:r>
      </w:ins>
      <w:del w:id="360" w:author="Anna Wingfield" w:date="2024-03-15T10:53:00Z">
        <w:r w:rsidRPr="00466A48" w:rsidDel="004061DC">
          <w:delText>Chicago UP</w:delText>
        </w:r>
      </w:del>
      <w:r w:rsidRPr="00466A48">
        <w:t>, 1998.</w:t>
      </w:r>
    </w:p>
    <w:bookmarkEnd w:id="358"/>
    <w:p w14:paraId="037A0649" w14:textId="78F53510" w:rsidR="00F76085" w:rsidRPr="00466A48" w:rsidRDefault="00F76085" w:rsidP="00F76085">
      <w:pPr>
        <w:suppressAutoHyphens/>
        <w:spacing w:line="480" w:lineRule="auto"/>
        <w:ind w:left="993" w:hanging="993"/>
        <w:jc w:val="left"/>
        <w:rPr>
          <w:szCs w:val="24"/>
        </w:rPr>
      </w:pPr>
      <w:r w:rsidRPr="00466A48">
        <w:rPr>
          <w:szCs w:val="24"/>
        </w:rPr>
        <w:t xml:space="preserve">Clare, John. </w:t>
      </w:r>
      <w:bookmarkStart w:id="361" w:name="_Hlk94538995"/>
      <w:r w:rsidRPr="00466A48">
        <w:rPr>
          <w:szCs w:val="24"/>
        </w:rPr>
        <w:t>“The Skylark.”</w:t>
      </w:r>
      <w:r w:rsidRPr="00466A48">
        <w:rPr>
          <w:i/>
          <w:iCs/>
          <w:szCs w:val="24"/>
        </w:rPr>
        <w:t xml:space="preserve"> </w:t>
      </w:r>
      <w:r w:rsidRPr="00466A48">
        <w:rPr>
          <w:szCs w:val="24"/>
        </w:rPr>
        <w:t xml:space="preserve">In </w:t>
      </w:r>
      <w:r w:rsidRPr="00466A48">
        <w:rPr>
          <w:i/>
          <w:iCs/>
          <w:szCs w:val="24"/>
        </w:rPr>
        <w:t>The Rural Muse</w:t>
      </w:r>
      <w:ins w:id="362" w:author="Anna Wingfield" w:date="2024-03-15T10:57:00Z">
        <w:r w:rsidR="004061DC">
          <w:rPr>
            <w:i/>
            <w:iCs/>
            <w:szCs w:val="24"/>
          </w:rPr>
          <w:t xml:space="preserve">, </w:t>
        </w:r>
        <w:r w:rsidR="004061DC">
          <w:rPr>
            <w:szCs w:val="24"/>
          </w:rPr>
          <w:t>85</w:t>
        </w:r>
      </w:ins>
      <w:r w:rsidRPr="00466A48">
        <w:rPr>
          <w:szCs w:val="24"/>
        </w:rPr>
        <w:t xml:space="preserve">. London: Whittaker, 1835. </w:t>
      </w:r>
      <w:del w:id="363" w:author="Anna Wingfield" w:date="2024-03-15T10:54:00Z">
        <w:r w:rsidR="00D94512" w:rsidRPr="00466A48" w:rsidDel="004061DC">
          <w:rPr>
            <w:szCs w:val="24"/>
          </w:rPr>
          <w:delText xml:space="preserve">p. </w:delText>
        </w:r>
        <w:r w:rsidRPr="00466A48" w:rsidDel="004061DC">
          <w:rPr>
            <w:szCs w:val="24"/>
          </w:rPr>
          <w:delText>83</w:delText>
        </w:r>
        <w:bookmarkEnd w:id="361"/>
        <w:r w:rsidRPr="00466A48" w:rsidDel="004061DC">
          <w:rPr>
            <w:szCs w:val="24"/>
          </w:rPr>
          <w:delText>.</w:delText>
        </w:r>
      </w:del>
    </w:p>
    <w:p w14:paraId="7B4FCF85" w14:textId="613AB084" w:rsidR="00F76085" w:rsidRPr="00466A48" w:rsidRDefault="00F76085" w:rsidP="00F76085">
      <w:pPr>
        <w:suppressAutoHyphens/>
        <w:spacing w:line="480" w:lineRule="auto"/>
        <w:ind w:left="993" w:hanging="993"/>
        <w:jc w:val="left"/>
        <w:rPr>
          <w:i/>
          <w:szCs w:val="24"/>
        </w:rPr>
      </w:pPr>
      <w:r w:rsidRPr="00466A48">
        <w:rPr>
          <w:szCs w:val="24"/>
        </w:rPr>
        <w:t xml:space="preserve">Cobbett, William. </w:t>
      </w:r>
      <w:r w:rsidRPr="00466A48">
        <w:rPr>
          <w:i/>
          <w:szCs w:val="24"/>
        </w:rPr>
        <w:t xml:space="preserve">The Woodlands. </w:t>
      </w:r>
      <w:ins w:id="364" w:author="Anna Wingfield" w:date="2024-03-15T10:54:00Z">
        <w:r w:rsidR="004061DC">
          <w:rPr>
            <w:iCs/>
            <w:szCs w:val="24"/>
          </w:rPr>
          <w:t xml:space="preserve">London: </w:t>
        </w:r>
      </w:ins>
      <w:r w:rsidRPr="00466A48">
        <w:rPr>
          <w:szCs w:val="24"/>
        </w:rPr>
        <w:t>Cobbett, 1825.</w:t>
      </w:r>
    </w:p>
    <w:p w14:paraId="3FD91994" w14:textId="4D9EBB36" w:rsidR="00F76085" w:rsidRPr="00466A48" w:rsidRDefault="00F76085" w:rsidP="00F76085">
      <w:pPr>
        <w:suppressAutoHyphens/>
        <w:spacing w:line="480" w:lineRule="auto"/>
        <w:ind w:left="993" w:hanging="993"/>
        <w:jc w:val="left"/>
        <w:rPr>
          <w:i/>
          <w:iCs/>
          <w:szCs w:val="24"/>
          <w:lang w:val="en-US"/>
        </w:rPr>
      </w:pPr>
      <w:bookmarkStart w:id="365" w:name="_Hlk94539449"/>
      <w:r w:rsidRPr="00466A48">
        <w:rPr>
          <w:szCs w:val="24"/>
          <w:lang w:val="en-US"/>
        </w:rPr>
        <w:t xml:space="preserve">Coleridge, Samuel Taylor. </w:t>
      </w:r>
      <w:r w:rsidRPr="00466A48">
        <w:rPr>
          <w:i/>
          <w:iCs/>
          <w:szCs w:val="24"/>
          <w:lang w:val="en-US"/>
        </w:rPr>
        <w:t xml:space="preserve">Biographia </w:t>
      </w:r>
      <w:proofErr w:type="spellStart"/>
      <w:r w:rsidRPr="00466A48">
        <w:rPr>
          <w:i/>
          <w:iCs/>
          <w:szCs w:val="24"/>
          <w:lang w:val="en-US"/>
        </w:rPr>
        <w:t>Literaria</w:t>
      </w:r>
      <w:proofErr w:type="spellEnd"/>
      <w:r w:rsidRPr="00466A48">
        <w:rPr>
          <w:i/>
          <w:iCs/>
          <w:szCs w:val="24"/>
          <w:lang w:val="en-US"/>
        </w:rPr>
        <w:t xml:space="preserve">; </w:t>
      </w:r>
      <w:proofErr w:type="gramStart"/>
      <w:r w:rsidRPr="00466A48">
        <w:rPr>
          <w:i/>
          <w:iCs/>
          <w:szCs w:val="24"/>
          <w:lang w:val="en-US"/>
        </w:rPr>
        <w:t>or,</w:t>
      </w:r>
      <w:proofErr w:type="gramEnd"/>
      <w:r w:rsidRPr="00466A48">
        <w:rPr>
          <w:i/>
          <w:iCs/>
          <w:szCs w:val="24"/>
          <w:lang w:val="en-US"/>
        </w:rPr>
        <w:t xml:space="preserve"> Biographical Sketches of my Literary </w:t>
      </w:r>
      <w:ins w:id="366" w:author="Anna Wingfield" w:date="2024-03-15T10:55:00Z">
        <w:r w:rsidR="004061DC">
          <w:rPr>
            <w:i/>
            <w:iCs/>
            <w:szCs w:val="24"/>
            <w:lang w:val="en-US"/>
          </w:rPr>
          <w:t>L</w:t>
        </w:r>
      </w:ins>
      <w:del w:id="367" w:author="Anna Wingfield" w:date="2024-03-15T10:55:00Z">
        <w:r w:rsidRPr="00466A48" w:rsidDel="004061DC">
          <w:rPr>
            <w:i/>
            <w:iCs/>
            <w:szCs w:val="24"/>
            <w:lang w:val="en-US"/>
          </w:rPr>
          <w:delText>l</w:delText>
        </w:r>
      </w:del>
      <w:r w:rsidRPr="00466A48">
        <w:rPr>
          <w:i/>
          <w:iCs/>
          <w:szCs w:val="24"/>
          <w:lang w:val="en-US"/>
        </w:rPr>
        <w:t xml:space="preserve">ife and Opinions. </w:t>
      </w:r>
      <w:r w:rsidRPr="00466A48">
        <w:rPr>
          <w:szCs w:val="24"/>
          <w:lang w:val="en-US"/>
        </w:rPr>
        <w:t>New York: Leavitt, 1834.</w:t>
      </w:r>
    </w:p>
    <w:p w14:paraId="06B70AC7" w14:textId="77777777" w:rsidR="00F76085" w:rsidRPr="00466A48" w:rsidRDefault="00F76085" w:rsidP="00F76085">
      <w:pPr>
        <w:suppressAutoHyphens/>
        <w:spacing w:line="480" w:lineRule="auto"/>
        <w:ind w:left="993" w:hanging="993"/>
        <w:jc w:val="left"/>
        <w:rPr>
          <w:i/>
          <w:szCs w:val="24"/>
        </w:rPr>
      </w:pPr>
      <w:bookmarkStart w:id="368" w:name="_Hlk94540131"/>
      <w:bookmarkEnd w:id="365"/>
      <w:r w:rsidRPr="00466A48">
        <w:rPr>
          <w:szCs w:val="24"/>
        </w:rPr>
        <w:t xml:space="preserve">Culler, Jonathan. </w:t>
      </w:r>
      <w:r w:rsidRPr="00466A48">
        <w:rPr>
          <w:i/>
          <w:szCs w:val="24"/>
        </w:rPr>
        <w:t>Structuralist Poetics: Structuralism, Linguistics, and the Study of Literature</w:t>
      </w:r>
      <w:r w:rsidRPr="00466A48">
        <w:rPr>
          <w:iCs/>
          <w:szCs w:val="24"/>
        </w:rPr>
        <w:t>. London: Routledge</w:t>
      </w:r>
      <w:r w:rsidRPr="00466A48">
        <w:rPr>
          <w:szCs w:val="24"/>
        </w:rPr>
        <w:t>, 2002.</w:t>
      </w:r>
    </w:p>
    <w:bookmarkEnd w:id="368"/>
    <w:p w14:paraId="372516C3" w14:textId="77777777" w:rsidR="00F76085" w:rsidRPr="00466A48" w:rsidRDefault="00F76085" w:rsidP="00F76085">
      <w:pPr>
        <w:suppressAutoHyphens/>
        <w:spacing w:line="480" w:lineRule="auto"/>
        <w:ind w:left="993" w:hanging="993"/>
        <w:jc w:val="left"/>
        <w:rPr>
          <w:szCs w:val="24"/>
        </w:rPr>
      </w:pPr>
      <w:r w:rsidRPr="00466A48">
        <w:rPr>
          <w:szCs w:val="24"/>
        </w:rPr>
        <w:t xml:space="preserve">Foot, Philippa. </w:t>
      </w:r>
      <w:r w:rsidRPr="00466A48">
        <w:rPr>
          <w:i/>
          <w:iCs/>
          <w:szCs w:val="24"/>
        </w:rPr>
        <w:t>Natural Goodness</w:t>
      </w:r>
      <w:r w:rsidRPr="00466A48">
        <w:rPr>
          <w:szCs w:val="24"/>
        </w:rPr>
        <w:t>. Oxford: Clarendon, 2001.</w:t>
      </w:r>
    </w:p>
    <w:p w14:paraId="24E6FF99" w14:textId="77777777" w:rsidR="00F76085" w:rsidRPr="00466A48" w:rsidRDefault="00F76085" w:rsidP="00F76085">
      <w:pPr>
        <w:suppressAutoHyphens/>
        <w:spacing w:line="480" w:lineRule="auto"/>
        <w:ind w:left="993" w:hanging="993"/>
        <w:jc w:val="left"/>
        <w:rPr>
          <w:color w:val="7030A0"/>
          <w:szCs w:val="24"/>
        </w:rPr>
      </w:pPr>
      <w:r w:rsidRPr="00466A48">
        <w:rPr>
          <w:szCs w:val="24"/>
        </w:rPr>
        <w:t xml:space="preserve">Gould, Stephen Jay. </w:t>
      </w:r>
      <w:r w:rsidRPr="00466A48">
        <w:rPr>
          <w:i/>
          <w:iCs/>
          <w:szCs w:val="24"/>
        </w:rPr>
        <w:t>Wonderful Life: The Burgess Shale and the Nature of History</w:t>
      </w:r>
      <w:r w:rsidRPr="00466A48">
        <w:rPr>
          <w:szCs w:val="24"/>
        </w:rPr>
        <w:t>. New York: Norton, 1989</w:t>
      </w:r>
      <w:r w:rsidRPr="00466A48">
        <w:rPr>
          <w:color w:val="7030A0"/>
          <w:szCs w:val="24"/>
        </w:rPr>
        <w:t>.</w:t>
      </w:r>
    </w:p>
    <w:p w14:paraId="4CE8525E" w14:textId="0E20B72F" w:rsidR="00F76085" w:rsidRPr="00466A48" w:rsidRDefault="00F76085" w:rsidP="00F76085">
      <w:pPr>
        <w:suppressAutoHyphens/>
        <w:spacing w:line="480" w:lineRule="auto"/>
        <w:ind w:left="993" w:hanging="993"/>
        <w:jc w:val="left"/>
        <w:rPr>
          <w:szCs w:val="24"/>
        </w:rPr>
      </w:pPr>
      <w:bookmarkStart w:id="369" w:name="_Hlk94539813"/>
      <w:r w:rsidRPr="00466A48">
        <w:rPr>
          <w:szCs w:val="24"/>
        </w:rPr>
        <w:lastRenderedPageBreak/>
        <w:t xml:space="preserve">Gray, Thomas. “Ode on the Pleasure Arising from Vicissitude.” In </w:t>
      </w:r>
      <w:r w:rsidRPr="00466A48">
        <w:rPr>
          <w:i/>
          <w:iCs/>
          <w:szCs w:val="24"/>
        </w:rPr>
        <w:t>The Poems of Mr. Gray</w:t>
      </w:r>
      <w:r w:rsidRPr="00466A48">
        <w:rPr>
          <w:szCs w:val="24"/>
        </w:rPr>
        <w:t>. 2nd ed</w:t>
      </w:r>
      <w:ins w:id="370" w:author="Anna Wingfield" w:date="2024-03-15T10:56:00Z">
        <w:r w:rsidR="004061DC">
          <w:rPr>
            <w:szCs w:val="24"/>
          </w:rPr>
          <w:t>ition, e</w:t>
        </w:r>
      </w:ins>
      <w:del w:id="371" w:author="Anna Wingfield" w:date="2024-03-15T10:56:00Z">
        <w:r w:rsidRPr="00466A48" w:rsidDel="004061DC">
          <w:rPr>
            <w:szCs w:val="24"/>
          </w:rPr>
          <w:delText>. E</w:delText>
        </w:r>
      </w:del>
      <w:r w:rsidRPr="00466A48">
        <w:rPr>
          <w:szCs w:val="24"/>
        </w:rPr>
        <w:t>dited by William Mason</w:t>
      </w:r>
      <w:ins w:id="372" w:author="Anna Wingfield" w:date="2024-03-15T10:56:00Z">
        <w:r w:rsidR="004061DC">
          <w:rPr>
            <w:szCs w:val="24"/>
          </w:rPr>
          <w:t>, 78-82</w:t>
        </w:r>
      </w:ins>
      <w:r w:rsidRPr="00466A48">
        <w:rPr>
          <w:szCs w:val="24"/>
        </w:rPr>
        <w:t xml:space="preserve">. London: </w:t>
      </w:r>
      <w:proofErr w:type="spellStart"/>
      <w:r w:rsidRPr="00466A48">
        <w:rPr>
          <w:szCs w:val="24"/>
        </w:rPr>
        <w:t>Hughs</w:t>
      </w:r>
      <w:proofErr w:type="spellEnd"/>
      <w:r w:rsidRPr="00466A48">
        <w:rPr>
          <w:szCs w:val="24"/>
        </w:rPr>
        <w:t xml:space="preserve">, 1775. </w:t>
      </w:r>
      <w:del w:id="373" w:author="Anna Wingfield" w:date="2024-03-15T10:56:00Z">
        <w:r w:rsidR="0065098F" w:rsidRPr="00466A48" w:rsidDel="004061DC">
          <w:rPr>
            <w:szCs w:val="24"/>
          </w:rPr>
          <w:delText xml:space="preserve">pp. </w:delText>
        </w:r>
        <w:r w:rsidRPr="00466A48" w:rsidDel="004061DC">
          <w:rPr>
            <w:szCs w:val="24"/>
          </w:rPr>
          <w:delText>78–82.</w:delText>
        </w:r>
      </w:del>
    </w:p>
    <w:bookmarkEnd w:id="369"/>
    <w:p w14:paraId="07ACCC6C" w14:textId="77777777" w:rsidR="00F76085" w:rsidRPr="00466A48" w:rsidRDefault="00F76085" w:rsidP="00F76085">
      <w:pPr>
        <w:suppressAutoHyphens/>
        <w:spacing w:line="480" w:lineRule="auto"/>
        <w:ind w:left="993" w:hanging="993"/>
        <w:jc w:val="left"/>
        <w:rPr>
          <w:szCs w:val="24"/>
        </w:rPr>
      </w:pPr>
      <w:r w:rsidRPr="00466A48">
        <w:rPr>
          <w:szCs w:val="24"/>
        </w:rPr>
        <w:t xml:space="preserve">Holmes, Richard. </w:t>
      </w:r>
      <w:r w:rsidRPr="00466A48">
        <w:rPr>
          <w:i/>
          <w:iCs/>
          <w:szCs w:val="24"/>
        </w:rPr>
        <w:t>Coleridge: Early Visions</w:t>
      </w:r>
      <w:r w:rsidRPr="00466A48">
        <w:rPr>
          <w:szCs w:val="24"/>
        </w:rPr>
        <w:t>. New York: Harper Collins, 1989.</w:t>
      </w:r>
    </w:p>
    <w:p w14:paraId="0B2B10C5" w14:textId="0A8C3452" w:rsidR="00F76085" w:rsidRPr="00466A48" w:rsidRDefault="00F76085" w:rsidP="00F76085">
      <w:pPr>
        <w:suppressAutoHyphens/>
        <w:spacing w:line="480" w:lineRule="auto"/>
        <w:ind w:left="993" w:hanging="993"/>
        <w:jc w:val="left"/>
        <w:rPr>
          <w:szCs w:val="24"/>
        </w:rPr>
      </w:pPr>
      <w:r w:rsidRPr="00466A48">
        <w:rPr>
          <w:szCs w:val="24"/>
        </w:rPr>
        <w:t xml:space="preserve">Jameson, Fredric. </w:t>
      </w:r>
      <w:r w:rsidRPr="00466A48">
        <w:rPr>
          <w:i/>
          <w:iCs/>
          <w:szCs w:val="24"/>
        </w:rPr>
        <w:t xml:space="preserve">Postmodernism, </w:t>
      </w:r>
      <w:proofErr w:type="gramStart"/>
      <w:r w:rsidRPr="00466A48">
        <w:rPr>
          <w:i/>
          <w:iCs/>
          <w:szCs w:val="24"/>
        </w:rPr>
        <w:t>or,</w:t>
      </w:r>
      <w:proofErr w:type="gramEnd"/>
      <w:r w:rsidRPr="00466A48">
        <w:rPr>
          <w:i/>
          <w:iCs/>
          <w:szCs w:val="24"/>
        </w:rPr>
        <w:t xml:space="preserve"> the Cultural Logic of Late Capitalism</w:t>
      </w:r>
      <w:r w:rsidRPr="00466A48">
        <w:rPr>
          <w:szCs w:val="24"/>
        </w:rPr>
        <w:t>. Durham: Duke U</w:t>
      </w:r>
      <w:ins w:id="374" w:author="Anna Wingfield" w:date="2024-03-15T10:59:00Z">
        <w:r w:rsidR="004061DC">
          <w:rPr>
            <w:szCs w:val="24"/>
          </w:rPr>
          <w:t>niversity Press</w:t>
        </w:r>
      </w:ins>
      <w:del w:id="375" w:author="Anna Wingfield" w:date="2024-03-15T10:59:00Z">
        <w:r w:rsidRPr="00466A48" w:rsidDel="004061DC">
          <w:rPr>
            <w:szCs w:val="24"/>
          </w:rPr>
          <w:delText>P</w:delText>
        </w:r>
      </w:del>
      <w:r w:rsidRPr="00466A48">
        <w:rPr>
          <w:szCs w:val="24"/>
        </w:rPr>
        <w:t>, 1991.</w:t>
      </w:r>
    </w:p>
    <w:p w14:paraId="0E2F1EA0" w14:textId="0E6657D1" w:rsidR="00F76085" w:rsidRPr="00466A48" w:rsidRDefault="00F76085" w:rsidP="00F76085">
      <w:pPr>
        <w:suppressAutoHyphens/>
        <w:spacing w:line="480" w:lineRule="auto"/>
        <w:ind w:left="993" w:hanging="993"/>
        <w:jc w:val="left"/>
        <w:rPr>
          <w:szCs w:val="24"/>
        </w:rPr>
      </w:pPr>
      <w:r w:rsidRPr="00466A48">
        <w:rPr>
          <w:szCs w:val="24"/>
        </w:rPr>
        <w:t xml:space="preserve">Kuhn, Thomas S. </w:t>
      </w:r>
      <w:r w:rsidRPr="00466A48">
        <w:rPr>
          <w:i/>
        </w:rPr>
        <w:t>The Structure of Scientific Revolutions</w:t>
      </w:r>
      <w:r w:rsidRPr="00466A48">
        <w:t xml:space="preserve">. 4th ed. Chicago: </w:t>
      </w:r>
      <w:del w:id="376" w:author="Anna Wingfield" w:date="2024-03-15T11:01:00Z">
        <w:r w:rsidRPr="00466A48" w:rsidDel="004061DC">
          <w:delText>Chicago UP</w:delText>
        </w:r>
      </w:del>
      <w:ins w:id="377" w:author="Anna Wingfield" w:date="2024-03-15T11:01:00Z">
        <w:r w:rsidR="004061DC">
          <w:t>University of Chicago Press</w:t>
        </w:r>
      </w:ins>
      <w:r w:rsidRPr="00466A48">
        <w:t>, 2012.</w:t>
      </w:r>
    </w:p>
    <w:p w14:paraId="40B6976C" w14:textId="0B3C7B66" w:rsidR="00F76085" w:rsidRPr="00466A48" w:rsidRDefault="00F76085" w:rsidP="00F76085">
      <w:pPr>
        <w:suppressAutoHyphens/>
        <w:spacing w:line="480" w:lineRule="auto"/>
        <w:ind w:left="993" w:hanging="993"/>
        <w:jc w:val="left"/>
        <w:rPr>
          <w:szCs w:val="24"/>
        </w:rPr>
      </w:pPr>
      <w:r w:rsidRPr="00466A48">
        <w:rPr>
          <w:szCs w:val="24"/>
        </w:rPr>
        <w:t xml:space="preserve">———. “Reflections on My Critics.” In </w:t>
      </w:r>
      <w:r w:rsidRPr="00466A48">
        <w:rPr>
          <w:i/>
          <w:iCs/>
          <w:szCs w:val="24"/>
        </w:rPr>
        <w:t>Criticism and the Growth of Knowledge: Proceedings of the International Colloquium in the Philosophy of Science, London 1965</w:t>
      </w:r>
      <w:ins w:id="378" w:author="Anna Wingfield" w:date="2024-03-15T11:01:00Z">
        <w:r w:rsidR="004061DC">
          <w:rPr>
            <w:szCs w:val="24"/>
          </w:rPr>
          <w:t>, e</w:t>
        </w:r>
      </w:ins>
      <w:del w:id="379" w:author="Anna Wingfield" w:date="2024-03-15T11:01:00Z">
        <w:r w:rsidRPr="00466A48" w:rsidDel="004061DC">
          <w:rPr>
            <w:szCs w:val="24"/>
          </w:rPr>
          <w:delText>. E</w:delText>
        </w:r>
      </w:del>
      <w:r w:rsidRPr="00466A48">
        <w:rPr>
          <w:szCs w:val="24"/>
        </w:rPr>
        <w:t xml:space="preserve">dited by </w:t>
      </w:r>
      <w:proofErr w:type="spellStart"/>
      <w:r w:rsidRPr="00466A48">
        <w:rPr>
          <w:szCs w:val="24"/>
        </w:rPr>
        <w:t>Imre</w:t>
      </w:r>
      <w:proofErr w:type="spellEnd"/>
      <w:r w:rsidRPr="00466A48">
        <w:rPr>
          <w:szCs w:val="24"/>
        </w:rPr>
        <w:t xml:space="preserve"> Lakatos and Andrew Musgrave, 231–78. Cambridge: Cambridge U</w:t>
      </w:r>
      <w:ins w:id="380" w:author="Anna Wingfield" w:date="2024-03-15T10:59:00Z">
        <w:r w:rsidR="004061DC">
          <w:rPr>
            <w:szCs w:val="24"/>
          </w:rPr>
          <w:t>niversity Press</w:t>
        </w:r>
      </w:ins>
      <w:del w:id="381" w:author="Anna Wingfield" w:date="2024-03-15T10:59:00Z">
        <w:r w:rsidRPr="00466A48" w:rsidDel="004061DC">
          <w:rPr>
            <w:szCs w:val="24"/>
          </w:rPr>
          <w:delText>P</w:delText>
        </w:r>
      </w:del>
      <w:r w:rsidRPr="00466A48">
        <w:rPr>
          <w:szCs w:val="24"/>
        </w:rPr>
        <w:t>, 1970.</w:t>
      </w:r>
    </w:p>
    <w:p w14:paraId="37DBE606" w14:textId="52D9CD17" w:rsidR="00F76085" w:rsidRPr="00466A48" w:rsidRDefault="00F76085" w:rsidP="00F76085">
      <w:pPr>
        <w:suppressAutoHyphens/>
        <w:spacing w:line="480" w:lineRule="auto"/>
        <w:ind w:left="993" w:hanging="993"/>
        <w:jc w:val="left"/>
        <w:rPr>
          <w:i/>
          <w:iCs/>
          <w:szCs w:val="24"/>
        </w:rPr>
      </w:pPr>
      <w:r w:rsidRPr="00466A48">
        <w:rPr>
          <w:szCs w:val="24"/>
        </w:rPr>
        <w:t xml:space="preserve">———. </w:t>
      </w:r>
      <w:bookmarkStart w:id="382" w:name="_Hlk94540473"/>
      <w:r w:rsidRPr="00466A48">
        <w:rPr>
          <w:i/>
          <w:iCs/>
          <w:szCs w:val="24"/>
        </w:rPr>
        <w:t>The Road Since Structure: Philosophical Essays, 1970–1993, with an Autobiographical Interview</w:t>
      </w:r>
      <w:r w:rsidRPr="00466A48">
        <w:rPr>
          <w:szCs w:val="24"/>
        </w:rPr>
        <w:t>.</w:t>
      </w:r>
      <w:r w:rsidRPr="00466A48">
        <w:rPr>
          <w:i/>
          <w:iCs/>
          <w:szCs w:val="24"/>
        </w:rPr>
        <w:t xml:space="preserve"> </w:t>
      </w:r>
      <w:r w:rsidRPr="00466A48">
        <w:rPr>
          <w:szCs w:val="24"/>
        </w:rPr>
        <w:t xml:space="preserve">Chicago: </w:t>
      </w:r>
      <w:del w:id="383" w:author="Anna Wingfield" w:date="2024-03-15T11:01:00Z">
        <w:r w:rsidRPr="00466A48" w:rsidDel="004061DC">
          <w:delText>Chicago UP</w:delText>
        </w:r>
      </w:del>
      <w:ins w:id="384" w:author="Anna Wingfield" w:date="2024-03-15T11:01:00Z">
        <w:r w:rsidR="004061DC">
          <w:t>University of Chicago Press</w:t>
        </w:r>
      </w:ins>
      <w:r w:rsidRPr="00466A48">
        <w:t xml:space="preserve">, </w:t>
      </w:r>
      <w:r w:rsidRPr="00466A48">
        <w:rPr>
          <w:szCs w:val="24"/>
        </w:rPr>
        <w:t>2000.</w:t>
      </w:r>
      <w:bookmarkEnd w:id="382"/>
    </w:p>
    <w:p w14:paraId="0A143B37" w14:textId="01C97680" w:rsidR="00F76085" w:rsidRPr="00466A48" w:rsidRDefault="00F76085" w:rsidP="00F76085">
      <w:pPr>
        <w:suppressAutoHyphens/>
        <w:spacing w:line="480" w:lineRule="auto"/>
        <w:ind w:left="993" w:hanging="993"/>
        <w:jc w:val="left"/>
        <w:rPr>
          <w:szCs w:val="24"/>
        </w:rPr>
      </w:pPr>
      <w:proofErr w:type="spellStart"/>
      <w:r w:rsidRPr="00466A48">
        <w:rPr>
          <w:szCs w:val="24"/>
        </w:rPr>
        <w:t>Langan</w:t>
      </w:r>
      <w:proofErr w:type="spellEnd"/>
      <w:r w:rsidRPr="00466A48">
        <w:rPr>
          <w:szCs w:val="24"/>
        </w:rPr>
        <w:t xml:space="preserve">, Celeste. </w:t>
      </w:r>
      <w:r w:rsidRPr="00466A48">
        <w:rPr>
          <w:i/>
          <w:iCs/>
          <w:szCs w:val="24"/>
        </w:rPr>
        <w:t>Romantic Vagrancy: Wordsworth and the Simulation of Freedom</w:t>
      </w:r>
      <w:r w:rsidRPr="00466A48">
        <w:rPr>
          <w:szCs w:val="24"/>
        </w:rPr>
        <w:t xml:space="preserve">. Cambridge: Cambridge </w:t>
      </w:r>
      <w:del w:id="385" w:author="Anna Wingfield" w:date="2024-03-15T11:01:00Z">
        <w:r w:rsidRPr="00466A48" w:rsidDel="004061DC">
          <w:rPr>
            <w:szCs w:val="24"/>
          </w:rPr>
          <w:delText>UP</w:delText>
        </w:r>
      </w:del>
      <w:ins w:id="386" w:author="Anna Wingfield" w:date="2024-03-15T11:01:00Z">
        <w:r w:rsidR="004061DC">
          <w:rPr>
            <w:szCs w:val="24"/>
          </w:rPr>
          <w:t>University Press</w:t>
        </w:r>
      </w:ins>
      <w:r w:rsidRPr="00466A48">
        <w:rPr>
          <w:szCs w:val="24"/>
        </w:rPr>
        <w:t>, 1995.</w:t>
      </w:r>
    </w:p>
    <w:p w14:paraId="453067F3" w14:textId="77777777" w:rsidR="00F76085" w:rsidRPr="00466A48" w:rsidRDefault="00F76085" w:rsidP="00F76085">
      <w:pPr>
        <w:suppressAutoHyphens/>
        <w:spacing w:line="480" w:lineRule="auto"/>
        <w:ind w:left="993" w:hanging="993"/>
        <w:jc w:val="left"/>
        <w:rPr>
          <w:szCs w:val="24"/>
        </w:rPr>
      </w:pPr>
      <w:bookmarkStart w:id="387" w:name="_Hlk94541183"/>
      <w:r w:rsidRPr="00466A48">
        <w:rPr>
          <w:szCs w:val="24"/>
        </w:rPr>
        <w:t xml:space="preserve">Liu, Alan. “The Power of Formalism: The New Historicism.” </w:t>
      </w:r>
      <w:r w:rsidRPr="00466A48">
        <w:rPr>
          <w:i/>
          <w:iCs/>
          <w:szCs w:val="24"/>
        </w:rPr>
        <w:t>English Literary History</w:t>
      </w:r>
      <w:r w:rsidRPr="00466A48">
        <w:rPr>
          <w:szCs w:val="24"/>
        </w:rPr>
        <w:t xml:space="preserve"> 56, no. 4, (1989): 721–71.</w:t>
      </w:r>
    </w:p>
    <w:p w14:paraId="6D10AD3E" w14:textId="16F873B9" w:rsidR="00F76085" w:rsidRPr="00466A48" w:rsidRDefault="00F76085" w:rsidP="00F76085">
      <w:pPr>
        <w:spacing w:line="480" w:lineRule="auto"/>
        <w:ind w:left="993" w:hanging="993"/>
        <w:jc w:val="left"/>
      </w:pPr>
      <w:bookmarkStart w:id="388" w:name="_Hlk94541243"/>
      <w:bookmarkEnd w:id="387"/>
      <w:r w:rsidRPr="00466A48">
        <w:t xml:space="preserve">———. “Local Transcendence: Cultural Criticism, Postmodernism, and the Romanticism of Detail.” In </w:t>
      </w:r>
      <w:commentRangeStart w:id="389"/>
      <w:r w:rsidRPr="00466A48">
        <w:rPr>
          <w:i/>
        </w:rPr>
        <w:t>Local Transcendence: Essays on Postmodern Historicism and the Database</w:t>
      </w:r>
      <w:commentRangeEnd w:id="389"/>
      <w:r w:rsidR="004061DC">
        <w:rPr>
          <w:rStyle w:val="CommentReference"/>
        </w:rPr>
        <w:commentReference w:id="389"/>
      </w:r>
      <w:ins w:id="390" w:author="Anna Wingfield" w:date="2024-03-15T11:02:00Z">
        <w:r w:rsidR="004061DC">
          <w:rPr>
            <w:i/>
          </w:rPr>
          <w:t xml:space="preserve">, </w:t>
        </w:r>
        <w:r w:rsidR="004061DC">
          <w:rPr>
            <w:iCs/>
          </w:rPr>
          <w:t>110-54</w:t>
        </w:r>
      </w:ins>
      <w:r w:rsidRPr="00466A48">
        <w:rPr>
          <w:iCs/>
        </w:rPr>
        <w:t>.</w:t>
      </w:r>
      <w:r w:rsidRPr="00466A48">
        <w:rPr>
          <w:i/>
        </w:rPr>
        <w:t xml:space="preserve"> </w:t>
      </w:r>
      <w:r w:rsidRPr="00466A48">
        <w:rPr>
          <w:iCs/>
        </w:rPr>
        <w:t>Chicago</w:t>
      </w:r>
      <w:del w:id="391" w:author="Anna Wingfield" w:date="2024-03-15T11:02:00Z">
        <w:r w:rsidRPr="00466A48" w:rsidDel="004061DC">
          <w:rPr>
            <w:iCs/>
          </w:rPr>
          <w:delText xml:space="preserve">: </w:delText>
        </w:r>
        <w:r w:rsidRPr="00466A48" w:rsidDel="004061DC">
          <w:delText>U of Chicago P</w:delText>
        </w:r>
      </w:del>
      <w:ins w:id="392" w:author="Anna Wingfield" w:date="2024-03-15T11:02:00Z">
        <w:r w:rsidR="004061DC">
          <w:rPr>
            <w:iCs/>
          </w:rPr>
          <w:t>: University of Chicago Press</w:t>
        </w:r>
      </w:ins>
      <w:r w:rsidRPr="00466A48">
        <w:t xml:space="preserve">, 2008. </w:t>
      </w:r>
      <w:del w:id="393" w:author="Anna Wingfield" w:date="2024-03-15T11:02:00Z">
        <w:r w:rsidRPr="00466A48" w:rsidDel="004061DC">
          <w:delText>pp. 110–54.</w:delText>
        </w:r>
      </w:del>
    </w:p>
    <w:p w14:paraId="33D306CE" w14:textId="77777777" w:rsidR="00F76085" w:rsidRPr="00466A48" w:rsidRDefault="00F76085" w:rsidP="00F76085">
      <w:pPr>
        <w:suppressAutoHyphens/>
        <w:spacing w:line="480" w:lineRule="auto"/>
        <w:ind w:left="993" w:hanging="993"/>
        <w:jc w:val="left"/>
        <w:rPr>
          <w:szCs w:val="24"/>
        </w:rPr>
      </w:pPr>
      <w:bookmarkStart w:id="394" w:name="_Hlk94541315"/>
      <w:bookmarkEnd w:id="388"/>
      <w:r w:rsidRPr="00466A48">
        <w:rPr>
          <w:szCs w:val="24"/>
        </w:rPr>
        <w:t xml:space="preserve">Lupton, Christina. “Literature and Contingency.” </w:t>
      </w:r>
      <w:r w:rsidRPr="00466A48">
        <w:rPr>
          <w:i/>
          <w:iCs/>
          <w:szCs w:val="24"/>
        </w:rPr>
        <w:t>Textual Practice</w:t>
      </w:r>
      <w:r w:rsidRPr="00466A48">
        <w:rPr>
          <w:szCs w:val="24"/>
        </w:rPr>
        <w:t xml:space="preserve"> 32, no. 3 (2018): 375–79.</w:t>
      </w:r>
    </w:p>
    <w:p w14:paraId="41B8DA3D" w14:textId="77777777" w:rsidR="00F76085" w:rsidRPr="00466A48" w:rsidRDefault="00F76085" w:rsidP="00F76085">
      <w:pPr>
        <w:suppressAutoHyphens/>
        <w:spacing w:line="480" w:lineRule="auto"/>
        <w:ind w:left="993" w:hanging="993"/>
        <w:jc w:val="left"/>
        <w:rPr>
          <w:szCs w:val="24"/>
        </w:rPr>
      </w:pPr>
      <w:bookmarkStart w:id="395" w:name="_Hlk94536877"/>
      <w:bookmarkStart w:id="396" w:name="_Hlk29723552"/>
      <w:bookmarkEnd w:id="394"/>
      <w:proofErr w:type="spellStart"/>
      <w:r w:rsidRPr="00466A48">
        <w:rPr>
          <w:szCs w:val="24"/>
        </w:rPr>
        <w:t>Malm</w:t>
      </w:r>
      <w:proofErr w:type="spellEnd"/>
      <w:r w:rsidRPr="00466A48">
        <w:rPr>
          <w:szCs w:val="24"/>
        </w:rPr>
        <w:t xml:space="preserve">, Andreas. </w:t>
      </w:r>
      <w:r w:rsidRPr="00466A48">
        <w:rPr>
          <w:i/>
          <w:iCs/>
          <w:szCs w:val="24"/>
        </w:rPr>
        <w:t>The Progress of This Storm: Nature and Society in a Warming World</w:t>
      </w:r>
      <w:r w:rsidRPr="00466A48">
        <w:rPr>
          <w:szCs w:val="24"/>
        </w:rPr>
        <w:t>. New York: Verso, 2020.</w:t>
      </w:r>
    </w:p>
    <w:bookmarkEnd w:id="395"/>
    <w:p w14:paraId="6B9921FC" w14:textId="77777777" w:rsidR="00F76085" w:rsidRPr="00466A48" w:rsidRDefault="00F76085" w:rsidP="00F76085">
      <w:pPr>
        <w:suppressAutoHyphens/>
        <w:spacing w:line="480" w:lineRule="auto"/>
        <w:ind w:left="993" w:hanging="993"/>
        <w:jc w:val="left"/>
        <w:rPr>
          <w:i/>
          <w:szCs w:val="24"/>
        </w:rPr>
      </w:pPr>
      <w:r w:rsidRPr="00466A48">
        <w:rPr>
          <w:szCs w:val="24"/>
        </w:rPr>
        <w:lastRenderedPageBreak/>
        <w:t xml:space="preserve">Marshall, William. </w:t>
      </w:r>
      <w:r w:rsidRPr="00466A48">
        <w:rPr>
          <w:i/>
          <w:szCs w:val="24"/>
        </w:rPr>
        <w:t>The Review and Abstract of the County Reports to the Board of Agriculture</w:t>
      </w:r>
      <w:r w:rsidRPr="00466A48">
        <w:rPr>
          <w:iCs/>
          <w:szCs w:val="24"/>
        </w:rPr>
        <w:t>.</w:t>
      </w:r>
      <w:r w:rsidRPr="00466A48">
        <w:rPr>
          <w:i/>
          <w:szCs w:val="24"/>
        </w:rPr>
        <w:t xml:space="preserve"> </w:t>
      </w:r>
      <w:r w:rsidRPr="00466A48">
        <w:rPr>
          <w:szCs w:val="24"/>
        </w:rPr>
        <w:t xml:space="preserve">5 vols. </w:t>
      </w:r>
      <w:commentRangeStart w:id="397"/>
      <w:r w:rsidRPr="00466A48">
        <w:rPr>
          <w:szCs w:val="24"/>
        </w:rPr>
        <w:t>Thomas Wilson, 1808–17.</w:t>
      </w:r>
      <w:commentRangeEnd w:id="397"/>
      <w:r w:rsidR="0019551E">
        <w:rPr>
          <w:rStyle w:val="CommentReference"/>
        </w:rPr>
        <w:commentReference w:id="397"/>
      </w:r>
    </w:p>
    <w:bookmarkEnd w:id="396"/>
    <w:p w14:paraId="6CB9B9DA" w14:textId="0C457562" w:rsidR="00F76085" w:rsidRPr="00466A48" w:rsidRDefault="00F76085" w:rsidP="00F76085">
      <w:pPr>
        <w:suppressAutoHyphens/>
        <w:spacing w:line="480" w:lineRule="auto"/>
        <w:ind w:left="993" w:hanging="993"/>
        <w:jc w:val="left"/>
        <w:rPr>
          <w:i/>
          <w:iCs/>
          <w:szCs w:val="24"/>
        </w:rPr>
      </w:pPr>
      <w:proofErr w:type="spellStart"/>
      <w:r w:rsidRPr="00466A48">
        <w:rPr>
          <w:szCs w:val="24"/>
        </w:rPr>
        <w:t>Masterman</w:t>
      </w:r>
      <w:proofErr w:type="spellEnd"/>
      <w:r w:rsidRPr="00466A48">
        <w:rPr>
          <w:szCs w:val="24"/>
        </w:rPr>
        <w:t xml:space="preserve">, Margaret. “The Nature of a Paradigm.” In </w:t>
      </w:r>
      <w:r w:rsidRPr="00466A48">
        <w:rPr>
          <w:i/>
          <w:iCs/>
          <w:szCs w:val="24"/>
        </w:rPr>
        <w:t>Criticism and the Growth of Knowledge: Proceedings of the International Colloquium in the Philosophy of Science, London 1965</w:t>
      </w:r>
      <w:ins w:id="398" w:author="Anna Wingfield" w:date="2024-03-15T11:04:00Z">
        <w:r w:rsidR="0019551E">
          <w:rPr>
            <w:szCs w:val="24"/>
          </w:rPr>
          <w:t>, e</w:t>
        </w:r>
      </w:ins>
      <w:del w:id="399" w:author="Anna Wingfield" w:date="2024-03-15T11:04:00Z">
        <w:r w:rsidRPr="00466A48" w:rsidDel="0019551E">
          <w:rPr>
            <w:szCs w:val="24"/>
          </w:rPr>
          <w:delText>. E</w:delText>
        </w:r>
      </w:del>
      <w:r w:rsidRPr="00466A48">
        <w:rPr>
          <w:szCs w:val="24"/>
        </w:rPr>
        <w:t xml:space="preserve">dited by </w:t>
      </w:r>
      <w:proofErr w:type="spellStart"/>
      <w:r w:rsidRPr="00466A48">
        <w:rPr>
          <w:szCs w:val="24"/>
        </w:rPr>
        <w:t>Imre</w:t>
      </w:r>
      <w:proofErr w:type="spellEnd"/>
      <w:r w:rsidRPr="00466A48">
        <w:rPr>
          <w:szCs w:val="24"/>
        </w:rPr>
        <w:t xml:space="preserve"> Lakatos and Andrew Musgrave, 59–89. Cambridge: Cambridge </w:t>
      </w:r>
      <w:ins w:id="400" w:author="Anna Wingfield" w:date="2024-03-15T11:04:00Z">
        <w:r w:rsidR="0019551E">
          <w:rPr>
            <w:szCs w:val="24"/>
          </w:rPr>
          <w:t>University Press</w:t>
        </w:r>
      </w:ins>
      <w:del w:id="401" w:author="Anna Wingfield" w:date="2024-03-15T11:04:00Z">
        <w:r w:rsidRPr="00466A48" w:rsidDel="0019551E">
          <w:rPr>
            <w:szCs w:val="24"/>
          </w:rPr>
          <w:delText>UP</w:delText>
        </w:r>
      </w:del>
      <w:r w:rsidRPr="00466A48">
        <w:rPr>
          <w:szCs w:val="24"/>
        </w:rPr>
        <w:t>, 1970.</w:t>
      </w:r>
    </w:p>
    <w:p w14:paraId="2C1BE365" w14:textId="43C549BC" w:rsidR="00F76085" w:rsidRPr="00466A48" w:rsidRDefault="00F76085" w:rsidP="00F76085">
      <w:pPr>
        <w:suppressAutoHyphens/>
        <w:spacing w:line="480" w:lineRule="auto"/>
        <w:ind w:left="993" w:hanging="993"/>
        <w:jc w:val="left"/>
        <w:rPr>
          <w:szCs w:val="24"/>
        </w:rPr>
      </w:pPr>
      <w:bookmarkStart w:id="402" w:name="_Hlk94541425"/>
      <w:r w:rsidRPr="00466A48">
        <w:rPr>
          <w:szCs w:val="24"/>
        </w:rPr>
        <w:t xml:space="preserve">McNamee, Gregory and James R. Hepworth. “The Art of Living Right: An Interview with Wendell Berry.” In </w:t>
      </w:r>
      <w:r w:rsidRPr="00466A48">
        <w:rPr>
          <w:i/>
          <w:iCs/>
          <w:szCs w:val="24"/>
        </w:rPr>
        <w:t>Conversations with Wendell Berry</w:t>
      </w:r>
      <w:ins w:id="403" w:author="Anna Wingfield" w:date="2024-03-15T11:05:00Z">
        <w:r w:rsidR="0019551E">
          <w:rPr>
            <w:szCs w:val="24"/>
          </w:rPr>
          <w:t>, e</w:t>
        </w:r>
      </w:ins>
      <w:del w:id="404" w:author="Anna Wingfield" w:date="2024-03-15T11:05:00Z">
        <w:r w:rsidRPr="00466A48" w:rsidDel="0019551E">
          <w:rPr>
            <w:szCs w:val="24"/>
          </w:rPr>
          <w:delText>. E</w:delText>
        </w:r>
      </w:del>
      <w:r w:rsidRPr="00466A48">
        <w:rPr>
          <w:szCs w:val="24"/>
        </w:rPr>
        <w:t>dited by Morris Allen Grubbs</w:t>
      </w:r>
      <w:ins w:id="405" w:author="Anna Wingfield" w:date="2024-03-15T11:05:00Z">
        <w:r w:rsidR="0019551E">
          <w:rPr>
            <w:szCs w:val="24"/>
          </w:rPr>
          <w:t xml:space="preserve">, </w:t>
        </w:r>
      </w:ins>
      <w:del w:id="406" w:author="Anna Wingfield" w:date="2024-03-15T11:05:00Z">
        <w:r w:rsidRPr="00466A48" w:rsidDel="0019551E">
          <w:rPr>
            <w:szCs w:val="24"/>
          </w:rPr>
          <w:delText>.</w:delText>
        </w:r>
      </w:del>
      <w:r w:rsidRPr="00466A48">
        <w:rPr>
          <w:szCs w:val="24"/>
        </w:rPr>
        <w:t xml:space="preserve"> </w:t>
      </w:r>
      <w:ins w:id="407" w:author="Anna Wingfield" w:date="2024-03-15T11:05:00Z">
        <w:r w:rsidR="0019551E" w:rsidRPr="00466A48">
          <w:rPr>
            <w:szCs w:val="24"/>
          </w:rPr>
          <w:t>19–26</w:t>
        </w:r>
        <w:r w:rsidR="0019551E">
          <w:rPr>
            <w:szCs w:val="24"/>
          </w:rPr>
          <w:t xml:space="preserve">. </w:t>
        </w:r>
      </w:ins>
      <w:r w:rsidRPr="00466A48">
        <w:rPr>
          <w:szCs w:val="24"/>
        </w:rPr>
        <w:t xml:space="preserve">Jackson: </w:t>
      </w:r>
      <w:ins w:id="408" w:author="Anna Wingfield" w:date="2024-03-15T11:04:00Z">
        <w:r w:rsidR="0019551E">
          <w:rPr>
            <w:szCs w:val="24"/>
          </w:rPr>
          <w:t xml:space="preserve">University Press </w:t>
        </w:r>
      </w:ins>
      <w:ins w:id="409" w:author="Anna Wingfield" w:date="2024-03-15T11:05:00Z">
        <w:r w:rsidR="0019551E">
          <w:rPr>
            <w:szCs w:val="24"/>
          </w:rPr>
          <w:t xml:space="preserve">of </w:t>
        </w:r>
      </w:ins>
      <w:r w:rsidRPr="00466A48">
        <w:rPr>
          <w:szCs w:val="24"/>
        </w:rPr>
        <w:t>Mississipp</w:t>
      </w:r>
      <w:ins w:id="410" w:author="Anna Wingfield" w:date="2024-03-15T11:05:00Z">
        <w:r w:rsidR="0019551E">
          <w:rPr>
            <w:szCs w:val="24"/>
          </w:rPr>
          <w:t>i,</w:t>
        </w:r>
      </w:ins>
      <w:del w:id="411" w:author="Anna Wingfield" w:date="2024-03-15T11:05:00Z">
        <w:r w:rsidRPr="00466A48" w:rsidDel="0019551E">
          <w:rPr>
            <w:szCs w:val="24"/>
          </w:rPr>
          <w:delText xml:space="preserve">i </w:delText>
        </w:r>
      </w:del>
      <w:del w:id="412" w:author="Anna Wingfield" w:date="2024-03-15T11:04:00Z">
        <w:r w:rsidRPr="00466A48" w:rsidDel="0019551E">
          <w:rPr>
            <w:szCs w:val="24"/>
          </w:rPr>
          <w:delText>UP</w:delText>
        </w:r>
      </w:del>
      <w:del w:id="413" w:author="Anna Wingfield" w:date="2024-03-15T11:05:00Z">
        <w:r w:rsidRPr="00466A48" w:rsidDel="0019551E">
          <w:rPr>
            <w:szCs w:val="24"/>
          </w:rPr>
          <w:delText>,</w:delText>
        </w:r>
      </w:del>
      <w:r w:rsidRPr="00466A48">
        <w:rPr>
          <w:szCs w:val="24"/>
        </w:rPr>
        <w:t xml:space="preserve"> 2007.</w:t>
      </w:r>
      <w:r w:rsidR="0060583F" w:rsidRPr="00466A48">
        <w:rPr>
          <w:szCs w:val="24"/>
        </w:rPr>
        <w:t xml:space="preserve"> </w:t>
      </w:r>
      <w:del w:id="414" w:author="Anna Wingfield" w:date="2024-03-15T11:05:00Z">
        <w:r w:rsidR="0060583F" w:rsidRPr="00466A48" w:rsidDel="0019551E">
          <w:rPr>
            <w:szCs w:val="24"/>
          </w:rPr>
          <w:delText>pp.</w:delText>
        </w:r>
        <w:r w:rsidRPr="00466A48" w:rsidDel="0019551E">
          <w:rPr>
            <w:szCs w:val="24"/>
          </w:rPr>
          <w:delText xml:space="preserve"> 19–26.</w:delText>
        </w:r>
      </w:del>
    </w:p>
    <w:bookmarkEnd w:id="402"/>
    <w:p w14:paraId="44EF75A1" w14:textId="77777777" w:rsidR="00F76085" w:rsidRPr="00466A48" w:rsidRDefault="00F76085" w:rsidP="00F76085">
      <w:pPr>
        <w:suppressAutoHyphens/>
        <w:spacing w:line="480" w:lineRule="auto"/>
        <w:ind w:left="993" w:hanging="993"/>
        <w:jc w:val="left"/>
        <w:rPr>
          <w:szCs w:val="24"/>
          <w:lang w:val="fr-FR"/>
        </w:rPr>
      </w:pPr>
      <w:proofErr w:type="spellStart"/>
      <w:r w:rsidRPr="00466A48">
        <w:rPr>
          <w:szCs w:val="24"/>
          <w:lang w:val="fr-FR"/>
        </w:rPr>
        <w:t>Meillassoux</w:t>
      </w:r>
      <w:proofErr w:type="spellEnd"/>
      <w:r w:rsidRPr="00466A48">
        <w:rPr>
          <w:szCs w:val="24"/>
          <w:lang w:val="fr-FR"/>
        </w:rPr>
        <w:t xml:space="preserve">, Quentin. </w:t>
      </w:r>
      <w:r w:rsidRPr="00466A48">
        <w:rPr>
          <w:i/>
          <w:iCs/>
          <w:szCs w:val="24"/>
          <w:lang w:val="fr-FR"/>
        </w:rPr>
        <w:t xml:space="preserve">Après la </w:t>
      </w:r>
      <w:proofErr w:type="gramStart"/>
      <w:r w:rsidRPr="00466A48">
        <w:rPr>
          <w:i/>
          <w:iCs/>
          <w:szCs w:val="24"/>
          <w:lang w:val="fr-FR"/>
        </w:rPr>
        <w:t>Finitude:</w:t>
      </w:r>
      <w:proofErr w:type="gramEnd"/>
      <w:r w:rsidRPr="00466A48">
        <w:rPr>
          <w:i/>
          <w:iCs/>
          <w:szCs w:val="24"/>
          <w:lang w:val="fr-FR"/>
        </w:rPr>
        <w:t xml:space="preserve"> Essai sur la Nécessité de la Contingence</w:t>
      </w:r>
      <w:r w:rsidRPr="00466A48">
        <w:rPr>
          <w:szCs w:val="24"/>
          <w:lang w:val="fr-FR"/>
        </w:rPr>
        <w:t xml:space="preserve">. </w:t>
      </w:r>
      <w:proofErr w:type="gramStart"/>
      <w:r w:rsidRPr="00466A48">
        <w:rPr>
          <w:szCs w:val="24"/>
          <w:lang w:val="fr-FR"/>
        </w:rPr>
        <w:t>Paris:</w:t>
      </w:r>
      <w:proofErr w:type="gramEnd"/>
      <w:r w:rsidRPr="00466A48">
        <w:rPr>
          <w:szCs w:val="24"/>
          <w:lang w:val="fr-FR"/>
        </w:rPr>
        <w:t xml:space="preserve">  Éditions </w:t>
      </w:r>
      <w:r w:rsidRPr="00466A48">
        <w:rPr>
          <w:szCs w:val="24"/>
        </w:rPr>
        <w:t xml:space="preserve">du </w:t>
      </w:r>
      <w:proofErr w:type="spellStart"/>
      <w:r w:rsidRPr="00466A48">
        <w:rPr>
          <w:szCs w:val="24"/>
        </w:rPr>
        <w:t>Seuil</w:t>
      </w:r>
      <w:proofErr w:type="spellEnd"/>
      <w:r w:rsidRPr="00466A48">
        <w:rPr>
          <w:szCs w:val="24"/>
        </w:rPr>
        <w:t>, 2006.</w:t>
      </w:r>
    </w:p>
    <w:p w14:paraId="31807675" w14:textId="77777777" w:rsidR="00F76085" w:rsidRPr="00466A48" w:rsidRDefault="00F76085" w:rsidP="00F76085">
      <w:pPr>
        <w:suppressAutoHyphens/>
        <w:spacing w:line="480" w:lineRule="auto"/>
        <w:ind w:left="993" w:hanging="993"/>
        <w:jc w:val="left"/>
        <w:rPr>
          <w:szCs w:val="24"/>
        </w:rPr>
      </w:pPr>
      <w:r w:rsidRPr="00466A48">
        <w:rPr>
          <w:szCs w:val="24"/>
        </w:rPr>
        <w:t xml:space="preserve">———. </w:t>
      </w:r>
      <w:bookmarkStart w:id="415" w:name="_Hlk94540645"/>
      <w:r w:rsidRPr="00466A48">
        <w:rPr>
          <w:i/>
          <w:iCs/>
          <w:szCs w:val="24"/>
        </w:rPr>
        <w:t>After Finitude: An Essay on the Necessity of Contingency</w:t>
      </w:r>
      <w:r w:rsidRPr="00466A48">
        <w:rPr>
          <w:szCs w:val="24"/>
        </w:rPr>
        <w:t>. Translated by Ray Brassier. London: Continuum, 2008.</w:t>
      </w:r>
      <w:bookmarkEnd w:id="415"/>
    </w:p>
    <w:p w14:paraId="284D3F98" w14:textId="5ACF6A1E" w:rsidR="00F76085" w:rsidRPr="00466A48" w:rsidRDefault="00F76085" w:rsidP="00F76085">
      <w:pPr>
        <w:suppressAutoHyphens/>
        <w:spacing w:line="480" w:lineRule="auto"/>
        <w:ind w:left="993" w:hanging="993"/>
        <w:jc w:val="left"/>
        <w:rPr>
          <w:szCs w:val="24"/>
        </w:rPr>
      </w:pPr>
      <w:bookmarkStart w:id="416" w:name="_Hlk94541009"/>
      <w:r w:rsidRPr="00466A48">
        <w:rPr>
          <w:szCs w:val="24"/>
        </w:rPr>
        <w:t xml:space="preserve">Mokyr, Joel. “King Kong and Cold Fusion: Counterfactual Analysis and the History of Technology.” In </w:t>
      </w:r>
      <w:r w:rsidRPr="00466A48">
        <w:rPr>
          <w:i/>
          <w:iCs/>
          <w:szCs w:val="24"/>
        </w:rPr>
        <w:t>Unmaking the West: “What-if?” Scenarios that Rewrite World History</w:t>
      </w:r>
      <w:ins w:id="417" w:author="Anna Wingfield" w:date="2024-03-15T11:05:00Z">
        <w:r w:rsidR="0019551E">
          <w:rPr>
            <w:szCs w:val="24"/>
          </w:rPr>
          <w:t>, e</w:t>
        </w:r>
      </w:ins>
      <w:del w:id="418" w:author="Anna Wingfield" w:date="2024-03-15T11:05:00Z">
        <w:r w:rsidRPr="00466A48" w:rsidDel="0019551E">
          <w:rPr>
            <w:szCs w:val="24"/>
          </w:rPr>
          <w:delText>. E</w:delText>
        </w:r>
      </w:del>
      <w:r w:rsidRPr="00466A48">
        <w:rPr>
          <w:szCs w:val="24"/>
        </w:rPr>
        <w:t xml:space="preserve">dited by Philip E. </w:t>
      </w:r>
      <w:proofErr w:type="spellStart"/>
      <w:r w:rsidRPr="00466A48">
        <w:rPr>
          <w:szCs w:val="24"/>
        </w:rPr>
        <w:t>Tetlock</w:t>
      </w:r>
      <w:proofErr w:type="spellEnd"/>
      <w:r w:rsidRPr="00466A48">
        <w:rPr>
          <w:szCs w:val="24"/>
        </w:rPr>
        <w:t>, Richard Ned Lebow, and Geoffrey Parker</w:t>
      </w:r>
      <w:r w:rsidR="009F4FEF" w:rsidRPr="00466A48">
        <w:rPr>
          <w:szCs w:val="24"/>
        </w:rPr>
        <w:t>, 277–322.</w:t>
      </w:r>
      <w:r w:rsidRPr="00466A48">
        <w:rPr>
          <w:szCs w:val="24"/>
        </w:rPr>
        <w:t xml:space="preserve"> Ann Arbor: U</w:t>
      </w:r>
      <w:ins w:id="419" w:author="Anna Wingfield" w:date="2024-03-15T11:05:00Z">
        <w:r w:rsidR="0019551E">
          <w:rPr>
            <w:szCs w:val="24"/>
          </w:rPr>
          <w:t>niversity</w:t>
        </w:r>
      </w:ins>
      <w:r w:rsidRPr="00466A48">
        <w:rPr>
          <w:szCs w:val="24"/>
        </w:rPr>
        <w:t xml:space="preserve"> of Michigan P</w:t>
      </w:r>
      <w:ins w:id="420" w:author="Anna Wingfield" w:date="2024-03-15T11:05:00Z">
        <w:r w:rsidR="0019551E">
          <w:rPr>
            <w:szCs w:val="24"/>
          </w:rPr>
          <w:t>ress</w:t>
        </w:r>
      </w:ins>
      <w:r w:rsidRPr="00466A48">
        <w:rPr>
          <w:szCs w:val="24"/>
        </w:rPr>
        <w:t>, 200</w:t>
      </w:r>
      <w:r w:rsidR="009F4FEF" w:rsidRPr="00466A48">
        <w:rPr>
          <w:szCs w:val="24"/>
        </w:rPr>
        <w:t>6</w:t>
      </w:r>
      <w:r w:rsidRPr="00466A48">
        <w:rPr>
          <w:szCs w:val="24"/>
        </w:rPr>
        <w:t>.</w:t>
      </w:r>
    </w:p>
    <w:bookmarkEnd w:id="416"/>
    <w:p w14:paraId="368D82EF" w14:textId="304EBBBB" w:rsidR="00F76085" w:rsidRPr="00466A48" w:rsidRDefault="00F76085" w:rsidP="00F76085">
      <w:pPr>
        <w:suppressAutoHyphens/>
        <w:spacing w:line="480" w:lineRule="auto"/>
        <w:ind w:left="993" w:hanging="993"/>
        <w:jc w:val="left"/>
        <w:rPr>
          <w:szCs w:val="24"/>
        </w:rPr>
      </w:pPr>
      <w:proofErr w:type="spellStart"/>
      <w:r w:rsidRPr="00466A48">
        <w:rPr>
          <w:szCs w:val="24"/>
        </w:rPr>
        <w:t>Morson</w:t>
      </w:r>
      <w:proofErr w:type="spellEnd"/>
      <w:r w:rsidRPr="00466A48">
        <w:rPr>
          <w:szCs w:val="24"/>
        </w:rPr>
        <w:t xml:space="preserve">, Gary Saul. </w:t>
      </w:r>
      <w:r w:rsidRPr="00466A48">
        <w:rPr>
          <w:i/>
          <w:iCs/>
          <w:szCs w:val="24"/>
        </w:rPr>
        <w:t>Narrative and Freedom: The Shadows of Time</w:t>
      </w:r>
      <w:r w:rsidRPr="00466A48">
        <w:rPr>
          <w:szCs w:val="24"/>
        </w:rPr>
        <w:t>. New Haven: Yale U</w:t>
      </w:r>
      <w:ins w:id="421" w:author="Anna Wingfield" w:date="2024-03-15T11:06:00Z">
        <w:r w:rsidR="0019551E">
          <w:rPr>
            <w:szCs w:val="24"/>
          </w:rPr>
          <w:t>niversity Press</w:t>
        </w:r>
      </w:ins>
      <w:del w:id="422" w:author="Anna Wingfield" w:date="2024-03-15T11:06:00Z">
        <w:r w:rsidRPr="00466A48" w:rsidDel="0019551E">
          <w:rPr>
            <w:szCs w:val="24"/>
          </w:rPr>
          <w:delText>P</w:delText>
        </w:r>
      </w:del>
      <w:r w:rsidRPr="00466A48">
        <w:rPr>
          <w:szCs w:val="24"/>
        </w:rPr>
        <w:t>, 1994.</w:t>
      </w:r>
    </w:p>
    <w:p w14:paraId="6DE4E70F" w14:textId="1F636AEA" w:rsidR="00F76085" w:rsidRPr="00466A48" w:rsidRDefault="00F76085" w:rsidP="00F76085">
      <w:pPr>
        <w:suppressAutoHyphens/>
        <w:spacing w:line="480" w:lineRule="auto"/>
        <w:ind w:left="993" w:hanging="993"/>
        <w:jc w:val="left"/>
        <w:rPr>
          <w:b/>
          <w:bCs/>
          <w:szCs w:val="24"/>
        </w:rPr>
      </w:pPr>
      <w:proofErr w:type="spellStart"/>
      <w:r w:rsidRPr="00466A48">
        <w:rPr>
          <w:szCs w:val="24"/>
        </w:rPr>
        <w:t>Nersessian</w:t>
      </w:r>
      <w:proofErr w:type="spellEnd"/>
      <w:r w:rsidRPr="00466A48">
        <w:rPr>
          <w:szCs w:val="24"/>
        </w:rPr>
        <w:t xml:space="preserve">, </w:t>
      </w:r>
      <w:proofErr w:type="spellStart"/>
      <w:r w:rsidRPr="00466A48">
        <w:rPr>
          <w:szCs w:val="24"/>
        </w:rPr>
        <w:t>Anahid</w:t>
      </w:r>
      <w:proofErr w:type="spellEnd"/>
      <w:r w:rsidRPr="00466A48">
        <w:rPr>
          <w:szCs w:val="24"/>
        </w:rPr>
        <w:t xml:space="preserve">. “Romanticism as Method.” </w:t>
      </w:r>
      <w:r w:rsidRPr="00466A48">
        <w:rPr>
          <w:i/>
          <w:iCs/>
          <w:szCs w:val="24"/>
        </w:rPr>
        <w:t>Teaching Romanticism and Literary Theory</w:t>
      </w:r>
      <w:r w:rsidRPr="00466A48">
        <w:rPr>
          <w:szCs w:val="24"/>
        </w:rPr>
        <w:t xml:space="preserve">, edited by Brian McGrath, Pedagogies Volume, </w:t>
      </w:r>
      <w:r w:rsidRPr="00466A48">
        <w:rPr>
          <w:i/>
          <w:iCs/>
          <w:szCs w:val="24"/>
        </w:rPr>
        <w:t>Romantic Circles</w:t>
      </w:r>
      <w:r w:rsidRPr="00466A48">
        <w:rPr>
          <w:szCs w:val="24"/>
        </w:rPr>
        <w:t xml:space="preserve"> (December 2016) </w:t>
      </w:r>
      <w:hyperlink r:id="rId14" w:history="1">
        <w:r w:rsidRPr="00466A48">
          <w:rPr>
            <w:szCs w:val="24"/>
            <w:u w:val="single"/>
          </w:rPr>
          <w:t xml:space="preserve">romantic-circles.org/pedagogies/commons/teaching_romanticism/pedagogies. </w:t>
        </w:r>
        <w:r w:rsidR="0019551E" w:rsidRPr="00466A48">
          <w:rPr>
            <w:szCs w:val="24"/>
            <w:u w:val="single"/>
          </w:rPr>
          <w:t>C</w:t>
        </w:r>
        <w:r w:rsidRPr="00466A48">
          <w:rPr>
            <w:szCs w:val="24"/>
            <w:u w:val="single"/>
          </w:rPr>
          <w:t>ommons.2016. teaching_romanticism.nersessian.html</w:t>
        </w:r>
      </w:hyperlink>
      <w:r w:rsidRPr="00466A48">
        <w:rPr>
          <w:szCs w:val="24"/>
        </w:rPr>
        <w:t xml:space="preserve"> </w:t>
      </w:r>
      <w:r w:rsidR="0083539E" w:rsidRPr="00466A48">
        <w:rPr>
          <w:szCs w:val="24"/>
        </w:rPr>
        <w:t xml:space="preserve">. Accessed </w:t>
      </w:r>
      <w:r w:rsidR="00337288" w:rsidRPr="00466A48">
        <w:rPr>
          <w:szCs w:val="24"/>
        </w:rPr>
        <w:t>4 Mar. 2020.</w:t>
      </w:r>
    </w:p>
    <w:p w14:paraId="01811B4C" w14:textId="77777777" w:rsidR="00F76085" w:rsidRPr="00466A48" w:rsidRDefault="00F76085" w:rsidP="00F76085">
      <w:pPr>
        <w:suppressAutoHyphens/>
        <w:spacing w:line="480" w:lineRule="auto"/>
        <w:ind w:left="993" w:hanging="993"/>
        <w:jc w:val="left"/>
        <w:rPr>
          <w:szCs w:val="24"/>
        </w:rPr>
      </w:pPr>
      <w:r w:rsidRPr="00466A48">
        <w:rPr>
          <w:szCs w:val="24"/>
        </w:rPr>
        <w:lastRenderedPageBreak/>
        <w:t xml:space="preserve">———. “Literary Agnotology.” </w:t>
      </w:r>
      <w:r w:rsidRPr="00466A48">
        <w:rPr>
          <w:i/>
          <w:iCs/>
          <w:szCs w:val="24"/>
        </w:rPr>
        <w:t>English Literary History</w:t>
      </w:r>
      <w:r w:rsidRPr="00466A48">
        <w:rPr>
          <w:szCs w:val="24"/>
        </w:rPr>
        <w:t xml:space="preserve"> 84, no. 2 (2017): 339–60.</w:t>
      </w:r>
    </w:p>
    <w:p w14:paraId="5100D500" w14:textId="40CA1C24" w:rsidR="00F76085" w:rsidRPr="00466A48" w:rsidRDefault="00F76085" w:rsidP="00F76085">
      <w:pPr>
        <w:suppressAutoHyphens/>
        <w:spacing w:line="480" w:lineRule="auto"/>
        <w:ind w:left="993" w:hanging="993"/>
        <w:jc w:val="left"/>
        <w:rPr>
          <w:szCs w:val="24"/>
        </w:rPr>
      </w:pPr>
      <w:bookmarkStart w:id="423" w:name="_Hlk37155805"/>
      <w:r w:rsidRPr="00466A48">
        <w:rPr>
          <w:i/>
          <w:iCs/>
          <w:szCs w:val="24"/>
        </w:rPr>
        <w:t>Oxford English Dictionary Online</w:t>
      </w:r>
      <w:r w:rsidRPr="00466A48">
        <w:rPr>
          <w:szCs w:val="24"/>
        </w:rPr>
        <w:t xml:space="preserve">, </w:t>
      </w:r>
      <w:proofErr w:type="spellStart"/>
      <w:r w:rsidRPr="00466A48">
        <w:rPr>
          <w:szCs w:val="24"/>
        </w:rPr>
        <w:t>s.v.</w:t>
      </w:r>
      <w:proofErr w:type="spellEnd"/>
      <w:r w:rsidRPr="00466A48">
        <w:rPr>
          <w:szCs w:val="24"/>
        </w:rPr>
        <w:t xml:space="preserve"> “meta-, prefix.” Accessed</w:t>
      </w:r>
      <w:r w:rsidR="00337288" w:rsidRPr="00466A48">
        <w:rPr>
          <w:szCs w:val="24"/>
        </w:rPr>
        <w:t xml:space="preserve"> 4</w:t>
      </w:r>
      <w:r w:rsidRPr="00466A48">
        <w:rPr>
          <w:szCs w:val="24"/>
        </w:rPr>
        <w:t xml:space="preserve"> Mar</w:t>
      </w:r>
      <w:r w:rsidR="00337288" w:rsidRPr="00466A48">
        <w:rPr>
          <w:szCs w:val="24"/>
        </w:rPr>
        <w:t>.</w:t>
      </w:r>
      <w:r w:rsidRPr="00466A48">
        <w:rPr>
          <w:szCs w:val="24"/>
        </w:rPr>
        <w:t xml:space="preserve"> 2020. https://www.oed.com/view/Entry/117150?rskey=kBsi4V&amp;result=4#eid</w:t>
      </w:r>
      <w:ins w:id="424" w:author="Anna Wingfield" w:date="2024-03-15T11:06:00Z">
        <w:r w:rsidR="0019551E">
          <w:rPr>
            <w:szCs w:val="24"/>
          </w:rPr>
          <w:t>.</w:t>
        </w:r>
      </w:ins>
      <w:r w:rsidRPr="00466A48">
        <w:rPr>
          <w:szCs w:val="24"/>
        </w:rPr>
        <w:t xml:space="preserve"> </w:t>
      </w:r>
    </w:p>
    <w:p w14:paraId="27F84927" w14:textId="03118905" w:rsidR="00F76085" w:rsidRPr="00466A48" w:rsidRDefault="00F76085" w:rsidP="00F76085">
      <w:pPr>
        <w:suppressAutoHyphens/>
        <w:spacing w:line="480" w:lineRule="auto"/>
        <w:ind w:left="993" w:hanging="993"/>
        <w:jc w:val="left"/>
        <w:rPr>
          <w:color w:val="7030A0"/>
          <w:szCs w:val="24"/>
        </w:rPr>
      </w:pPr>
      <w:bookmarkStart w:id="425" w:name="_Hlk94541518"/>
      <w:r w:rsidRPr="00466A48">
        <w:rPr>
          <w:szCs w:val="24"/>
        </w:rPr>
        <w:t xml:space="preserve">Pickering, Andrew. </w:t>
      </w:r>
      <w:r w:rsidRPr="00466A48">
        <w:rPr>
          <w:i/>
          <w:iCs/>
          <w:szCs w:val="24"/>
        </w:rPr>
        <w:t xml:space="preserve">The Mangle of Practice: Time, Agency, and Science. </w:t>
      </w:r>
      <w:r w:rsidRPr="00466A48">
        <w:rPr>
          <w:szCs w:val="24"/>
        </w:rPr>
        <w:t>Chicago:</w:t>
      </w:r>
      <w:r w:rsidRPr="00466A48">
        <w:rPr>
          <w:i/>
          <w:iCs/>
          <w:szCs w:val="24"/>
        </w:rPr>
        <w:t xml:space="preserve"> </w:t>
      </w:r>
      <w:r w:rsidRPr="00466A48">
        <w:rPr>
          <w:szCs w:val="24"/>
        </w:rPr>
        <w:t>U</w:t>
      </w:r>
      <w:ins w:id="426" w:author="Anna Wingfield" w:date="2024-03-15T11:06:00Z">
        <w:r w:rsidR="0019551E">
          <w:rPr>
            <w:szCs w:val="24"/>
          </w:rPr>
          <w:t>niversity</w:t>
        </w:r>
      </w:ins>
      <w:r w:rsidRPr="00466A48">
        <w:rPr>
          <w:szCs w:val="24"/>
        </w:rPr>
        <w:t xml:space="preserve"> of Chicago P</w:t>
      </w:r>
      <w:ins w:id="427" w:author="Anna Wingfield" w:date="2024-03-15T11:06:00Z">
        <w:r w:rsidR="0019551E">
          <w:rPr>
            <w:szCs w:val="24"/>
          </w:rPr>
          <w:t>ress</w:t>
        </w:r>
      </w:ins>
      <w:r w:rsidRPr="00466A48">
        <w:rPr>
          <w:szCs w:val="24"/>
        </w:rPr>
        <w:t>, 1995</w:t>
      </w:r>
      <w:bookmarkEnd w:id="425"/>
      <w:r w:rsidRPr="00466A48">
        <w:rPr>
          <w:color w:val="7030A0"/>
          <w:szCs w:val="24"/>
        </w:rPr>
        <w:t>.</w:t>
      </w:r>
    </w:p>
    <w:p w14:paraId="7B1B2E89" w14:textId="3C733FEA" w:rsidR="00F76085" w:rsidRPr="00466A48" w:rsidRDefault="00F76085" w:rsidP="00F76085">
      <w:pPr>
        <w:suppressAutoHyphens/>
        <w:spacing w:line="480" w:lineRule="auto"/>
        <w:ind w:left="993" w:hanging="993"/>
        <w:jc w:val="left"/>
        <w:rPr>
          <w:szCs w:val="24"/>
        </w:rPr>
      </w:pPr>
      <w:bookmarkStart w:id="428" w:name="_Hlk94539133"/>
      <w:bookmarkEnd w:id="423"/>
      <w:r w:rsidRPr="00466A48">
        <w:rPr>
          <w:szCs w:val="24"/>
        </w:rPr>
        <w:t xml:space="preserve">Quine, Willard Van Orman. </w:t>
      </w:r>
      <w:r w:rsidRPr="00466A48">
        <w:rPr>
          <w:i/>
          <w:iCs/>
          <w:szCs w:val="24"/>
        </w:rPr>
        <w:t xml:space="preserve">Word and Object. </w:t>
      </w:r>
      <w:del w:id="429" w:author="Anna Wingfield" w:date="2024-03-15T11:06:00Z">
        <w:r w:rsidRPr="00466A48" w:rsidDel="0019551E">
          <w:rPr>
            <w:szCs w:val="24"/>
          </w:rPr>
          <w:delText xml:space="preserve">New ed. </w:delText>
        </w:r>
      </w:del>
      <w:r w:rsidRPr="00466A48">
        <w:rPr>
          <w:szCs w:val="24"/>
        </w:rPr>
        <w:t>Cambridge: M</w:t>
      </w:r>
      <w:ins w:id="430" w:author="Anna Wingfield" w:date="2024-03-15T11:06:00Z">
        <w:r w:rsidR="0019551E">
          <w:rPr>
            <w:szCs w:val="24"/>
          </w:rPr>
          <w:t>a</w:t>
        </w:r>
      </w:ins>
      <w:ins w:id="431" w:author="Anna Wingfield" w:date="2024-03-15T11:07:00Z">
        <w:r w:rsidR="0019551E">
          <w:rPr>
            <w:szCs w:val="24"/>
          </w:rPr>
          <w:t xml:space="preserve">ssachusetts </w:t>
        </w:r>
      </w:ins>
      <w:r w:rsidRPr="00466A48">
        <w:rPr>
          <w:szCs w:val="24"/>
        </w:rPr>
        <w:t>I</w:t>
      </w:r>
      <w:ins w:id="432" w:author="Anna Wingfield" w:date="2024-03-15T11:07:00Z">
        <w:r w:rsidR="0019551E">
          <w:rPr>
            <w:szCs w:val="24"/>
          </w:rPr>
          <w:t xml:space="preserve">nstitute of </w:t>
        </w:r>
      </w:ins>
      <w:r w:rsidRPr="00466A48">
        <w:rPr>
          <w:szCs w:val="24"/>
        </w:rPr>
        <w:t>T</w:t>
      </w:r>
      <w:ins w:id="433" w:author="Anna Wingfield" w:date="2024-03-15T11:07:00Z">
        <w:r w:rsidR="0019551E">
          <w:rPr>
            <w:szCs w:val="24"/>
          </w:rPr>
          <w:t>echnology</w:t>
        </w:r>
      </w:ins>
      <w:r w:rsidRPr="00466A48">
        <w:rPr>
          <w:szCs w:val="24"/>
        </w:rPr>
        <w:t xml:space="preserve"> P</w:t>
      </w:r>
      <w:ins w:id="434" w:author="Anna Wingfield" w:date="2024-03-15T11:06:00Z">
        <w:r w:rsidR="0019551E">
          <w:rPr>
            <w:szCs w:val="24"/>
          </w:rPr>
          <w:t>ress</w:t>
        </w:r>
      </w:ins>
      <w:r w:rsidRPr="00466A48">
        <w:rPr>
          <w:szCs w:val="24"/>
        </w:rPr>
        <w:t>, 2013.</w:t>
      </w:r>
    </w:p>
    <w:bookmarkEnd w:id="428"/>
    <w:p w14:paraId="5CD54803" w14:textId="77777777" w:rsidR="00F76085" w:rsidRPr="00466A48" w:rsidRDefault="00F76085" w:rsidP="00F76085">
      <w:pPr>
        <w:suppressAutoHyphens/>
        <w:spacing w:line="480" w:lineRule="auto"/>
        <w:ind w:left="993" w:hanging="993"/>
        <w:jc w:val="left"/>
        <w:rPr>
          <w:szCs w:val="24"/>
        </w:rPr>
      </w:pPr>
      <w:r w:rsidRPr="00466A48">
        <w:rPr>
          <w:szCs w:val="24"/>
        </w:rPr>
        <w:t xml:space="preserve">Rohrbach, Emily. </w:t>
      </w:r>
      <w:r w:rsidRPr="00466A48">
        <w:rPr>
          <w:i/>
          <w:szCs w:val="24"/>
        </w:rPr>
        <w:t>Modernity’s Mist: British Romanticism and the Poetics of Anticipation</w:t>
      </w:r>
      <w:r w:rsidRPr="00466A48">
        <w:rPr>
          <w:iCs/>
          <w:szCs w:val="24"/>
        </w:rPr>
        <w:t>.</w:t>
      </w:r>
      <w:r w:rsidRPr="00466A48">
        <w:rPr>
          <w:szCs w:val="24"/>
        </w:rPr>
        <w:t xml:space="preserve"> New York: Fordham UP, 2016.</w:t>
      </w:r>
    </w:p>
    <w:p w14:paraId="7D3879DF" w14:textId="3DB5215A" w:rsidR="00F76085" w:rsidRPr="00466A48" w:rsidRDefault="00F76085" w:rsidP="00F76085">
      <w:pPr>
        <w:suppressAutoHyphens/>
        <w:spacing w:line="480" w:lineRule="auto"/>
        <w:ind w:left="993" w:hanging="993"/>
        <w:jc w:val="left"/>
        <w:rPr>
          <w:szCs w:val="24"/>
        </w:rPr>
      </w:pPr>
      <w:proofErr w:type="spellStart"/>
      <w:r w:rsidRPr="00466A48">
        <w:rPr>
          <w:szCs w:val="24"/>
        </w:rPr>
        <w:t>Rorty</w:t>
      </w:r>
      <w:proofErr w:type="spellEnd"/>
      <w:r w:rsidRPr="00466A48">
        <w:rPr>
          <w:szCs w:val="24"/>
        </w:rPr>
        <w:t>,</w:t>
      </w:r>
      <w:r w:rsidRPr="00466A48">
        <w:rPr>
          <w:i/>
          <w:iCs/>
          <w:szCs w:val="24"/>
        </w:rPr>
        <w:t xml:space="preserve"> </w:t>
      </w:r>
      <w:r w:rsidRPr="00466A48">
        <w:rPr>
          <w:szCs w:val="24"/>
        </w:rPr>
        <w:t xml:space="preserve">Richard. </w:t>
      </w:r>
      <w:r w:rsidRPr="00466A48">
        <w:rPr>
          <w:i/>
          <w:iCs/>
          <w:szCs w:val="24"/>
        </w:rPr>
        <w:t>Philosophy and the Mirror of Nature</w:t>
      </w:r>
      <w:r w:rsidRPr="00466A48">
        <w:rPr>
          <w:szCs w:val="24"/>
        </w:rPr>
        <w:t>. Princeton: Princeton U</w:t>
      </w:r>
      <w:ins w:id="435" w:author="Anna Wingfield" w:date="2024-03-15T11:07:00Z">
        <w:r w:rsidR="0019551E">
          <w:rPr>
            <w:szCs w:val="24"/>
          </w:rPr>
          <w:t xml:space="preserve">niversity </w:t>
        </w:r>
      </w:ins>
      <w:r w:rsidRPr="00466A48">
        <w:rPr>
          <w:szCs w:val="24"/>
        </w:rPr>
        <w:t>P</w:t>
      </w:r>
      <w:ins w:id="436" w:author="Anna Wingfield" w:date="2024-03-15T11:07:00Z">
        <w:r w:rsidR="0019551E">
          <w:rPr>
            <w:szCs w:val="24"/>
          </w:rPr>
          <w:t>ress</w:t>
        </w:r>
      </w:ins>
      <w:r w:rsidRPr="00466A48">
        <w:rPr>
          <w:szCs w:val="24"/>
        </w:rPr>
        <w:t>, 1979.</w:t>
      </w:r>
    </w:p>
    <w:p w14:paraId="7AA85798" w14:textId="752DD6F8" w:rsidR="00F76085" w:rsidRPr="00466A48" w:rsidRDefault="00F76085" w:rsidP="00F76085">
      <w:pPr>
        <w:suppressAutoHyphens/>
        <w:spacing w:line="480" w:lineRule="auto"/>
        <w:ind w:left="993" w:hanging="993"/>
        <w:jc w:val="left"/>
        <w:rPr>
          <w:szCs w:val="24"/>
        </w:rPr>
      </w:pPr>
      <w:r w:rsidRPr="00466A48">
        <w:rPr>
          <w:szCs w:val="24"/>
        </w:rPr>
        <w:t xml:space="preserve">Shakespeare, William. “Sonnet XXIX.” In </w:t>
      </w:r>
      <w:r w:rsidRPr="00466A48">
        <w:rPr>
          <w:i/>
          <w:iCs/>
          <w:szCs w:val="24"/>
        </w:rPr>
        <w:t>Shakespeare’s Sonnets</w:t>
      </w:r>
      <w:r w:rsidRPr="00466A48">
        <w:rPr>
          <w:szCs w:val="24"/>
        </w:rPr>
        <w:t>.</w:t>
      </w:r>
      <w:r w:rsidRPr="00466A48">
        <w:rPr>
          <w:i/>
          <w:iCs/>
          <w:szCs w:val="24"/>
        </w:rPr>
        <w:t xml:space="preserve"> </w:t>
      </w:r>
      <w:bookmarkStart w:id="437" w:name="_Hlk94539709"/>
      <w:r w:rsidRPr="00466A48">
        <w:rPr>
          <w:szCs w:val="24"/>
        </w:rPr>
        <w:t>Boston:</w:t>
      </w:r>
      <w:r w:rsidRPr="00466A48">
        <w:rPr>
          <w:i/>
          <w:iCs/>
          <w:szCs w:val="24"/>
        </w:rPr>
        <w:t xml:space="preserve"> </w:t>
      </w:r>
      <w:r w:rsidRPr="00466A48">
        <w:rPr>
          <w:szCs w:val="24"/>
        </w:rPr>
        <w:t xml:space="preserve">Ticknor and Fields, 1865. </w:t>
      </w:r>
      <w:r w:rsidR="000F5213" w:rsidRPr="00466A48">
        <w:rPr>
          <w:szCs w:val="24"/>
        </w:rPr>
        <w:t>p.</w:t>
      </w:r>
      <w:r w:rsidR="00E47161" w:rsidRPr="00466A48">
        <w:rPr>
          <w:szCs w:val="24"/>
        </w:rPr>
        <w:t xml:space="preserve"> </w:t>
      </w:r>
      <w:r w:rsidRPr="00466A48">
        <w:rPr>
          <w:szCs w:val="24"/>
        </w:rPr>
        <w:t>35.</w:t>
      </w:r>
      <w:bookmarkEnd w:id="437"/>
    </w:p>
    <w:p w14:paraId="27355E87" w14:textId="77777777" w:rsidR="00F76085" w:rsidRPr="00466A48" w:rsidRDefault="00F76085" w:rsidP="00F76085">
      <w:pPr>
        <w:suppressAutoHyphens/>
        <w:spacing w:line="480" w:lineRule="auto"/>
        <w:ind w:left="993" w:hanging="993"/>
        <w:jc w:val="left"/>
        <w:rPr>
          <w:szCs w:val="24"/>
        </w:rPr>
      </w:pPr>
      <w:r w:rsidRPr="00466A48">
        <w:rPr>
          <w:szCs w:val="24"/>
        </w:rPr>
        <w:t xml:space="preserve">Shelley, Percy Bysshe. </w:t>
      </w:r>
      <w:r w:rsidRPr="00466A48">
        <w:rPr>
          <w:i/>
          <w:szCs w:val="24"/>
        </w:rPr>
        <w:t>The Cenci</w:t>
      </w:r>
      <w:r w:rsidRPr="00466A48">
        <w:rPr>
          <w:iCs/>
          <w:szCs w:val="24"/>
        </w:rPr>
        <w:t>.</w:t>
      </w:r>
      <w:r w:rsidRPr="00466A48">
        <w:rPr>
          <w:i/>
          <w:szCs w:val="24"/>
        </w:rPr>
        <w:t xml:space="preserve"> </w:t>
      </w:r>
      <w:r w:rsidRPr="00466A48">
        <w:rPr>
          <w:iCs/>
          <w:szCs w:val="24"/>
        </w:rPr>
        <w:t>In</w:t>
      </w:r>
      <w:r w:rsidRPr="00466A48">
        <w:rPr>
          <w:i/>
          <w:szCs w:val="24"/>
        </w:rPr>
        <w:t xml:space="preserve"> Shelley’s Poetry and Prose. </w:t>
      </w:r>
      <w:r w:rsidRPr="00466A48">
        <w:rPr>
          <w:iCs/>
          <w:szCs w:val="24"/>
        </w:rPr>
        <w:t xml:space="preserve">2nd ed. Edited by Donald H. Reiman and Neil </w:t>
      </w:r>
      <w:proofErr w:type="spellStart"/>
      <w:r w:rsidRPr="00466A48">
        <w:rPr>
          <w:iCs/>
          <w:szCs w:val="24"/>
        </w:rPr>
        <w:t>Fraistat</w:t>
      </w:r>
      <w:proofErr w:type="spellEnd"/>
      <w:r w:rsidRPr="00466A48">
        <w:rPr>
          <w:iCs/>
          <w:szCs w:val="24"/>
        </w:rPr>
        <w:t xml:space="preserve">, </w:t>
      </w:r>
      <w:r w:rsidRPr="00466A48">
        <w:rPr>
          <w:szCs w:val="24"/>
        </w:rPr>
        <w:t>138–202.</w:t>
      </w:r>
      <w:r w:rsidRPr="00466A48">
        <w:t xml:space="preserve"> </w:t>
      </w:r>
      <w:r w:rsidRPr="00466A48">
        <w:rPr>
          <w:szCs w:val="24"/>
        </w:rPr>
        <w:t>New York: Norton, 2002.</w:t>
      </w:r>
    </w:p>
    <w:p w14:paraId="457821B5" w14:textId="76CACFED" w:rsidR="00F76085" w:rsidRPr="00466A48" w:rsidRDefault="00F76085" w:rsidP="00F76085">
      <w:pPr>
        <w:suppressAutoHyphens/>
        <w:spacing w:line="480" w:lineRule="auto"/>
        <w:ind w:left="993" w:hanging="993"/>
        <w:jc w:val="left"/>
        <w:rPr>
          <w:i/>
          <w:iCs/>
          <w:szCs w:val="24"/>
        </w:rPr>
      </w:pPr>
      <w:r w:rsidRPr="00466A48">
        <w:rPr>
          <w:szCs w:val="24"/>
        </w:rPr>
        <w:t xml:space="preserve">———. “To a </w:t>
      </w:r>
      <w:proofErr w:type="gramStart"/>
      <w:r w:rsidRPr="00466A48">
        <w:rPr>
          <w:szCs w:val="24"/>
        </w:rPr>
        <w:t>Sky-Lark</w:t>
      </w:r>
      <w:proofErr w:type="gramEnd"/>
      <w:r w:rsidRPr="00466A48">
        <w:rPr>
          <w:szCs w:val="24"/>
        </w:rPr>
        <w:t xml:space="preserve">,” </w:t>
      </w:r>
      <w:r w:rsidRPr="00466A48">
        <w:rPr>
          <w:i/>
          <w:iCs/>
          <w:szCs w:val="24"/>
        </w:rPr>
        <w:t>Prometheus Unbound: A Lyrical Drama in Four Acts, With Other Poems</w:t>
      </w:r>
      <w:r w:rsidRPr="00466A48">
        <w:rPr>
          <w:szCs w:val="24"/>
        </w:rPr>
        <w:t>.</w:t>
      </w:r>
      <w:r w:rsidRPr="00466A48">
        <w:rPr>
          <w:i/>
          <w:iCs/>
          <w:szCs w:val="24"/>
        </w:rPr>
        <w:t xml:space="preserve"> </w:t>
      </w:r>
      <w:r w:rsidRPr="00466A48">
        <w:rPr>
          <w:szCs w:val="24"/>
        </w:rPr>
        <w:t xml:space="preserve">London: </w:t>
      </w:r>
      <w:proofErr w:type="spellStart"/>
      <w:r w:rsidRPr="00466A48">
        <w:rPr>
          <w:szCs w:val="24"/>
        </w:rPr>
        <w:t>Ollier</w:t>
      </w:r>
      <w:proofErr w:type="spellEnd"/>
      <w:r w:rsidRPr="00466A48">
        <w:rPr>
          <w:szCs w:val="24"/>
        </w:rPr>
        <w:t>, 1820</w:t>
      </w:r>
      <w:ins w:id="438" w:author="Anna Wingfield" w:date="2024-03-15T11:09:00Z">
        <w:r w:rsidR="0019551E">
          <w:rPr>
            <w:szCs w:val="24"/>
          </w:rPr>
          <w:t xml:space="preserve">. </w:t>
        </w:r>
      </w:ins>
      <w:del w:id="439" w:author="Anna Wingfield" w:date="2024-03-15T11:09:00Z">
        <w:r w:rsidRPr="00466A48" w:rsidDel="0019551E">
          <w:rPr>
            <w:szCs w:val="24"/>
          </w:rPr>
          <w:delText>.</w:delText>
        </w:r>
        <w:r w:rsidR="0096374A" w:rsidRPr="00466A48" w:rsidDel="0019551E">
          <w:rPr>
            <w:szCs w:val="24"/>
          </w:rPr>
          <w:delText xml:space="preserve"> </w:delText>
        </w:r>
      </w:del>
      <w:del w:id="440" w:author="Anna Wingfield" w:date="2024-03-15T11:08:00Z">
        <w:r w:rsidR="0096374A" w:rsidRPr="00466A48" w:rsidDel="0019551E">
          <w:rPr>
            <w:szCs w:val="24"/>
          </w:rPr>
          <w:delText>pp.</w:delText>
        </w:r>
        <w:r w:rsidRPr="00466A48" w:rsidDel="0019551E">
          <w:rPr>
            <w:szCs w:val="24"/>
          </w:rPr>
          <w:delText xml:space="preserve"> </w:delText>
        </w:r>
      </w:del>
      <w:r w:rsidRPr="00466A48">
        <w:rPr>
          <w:szCs w:val="24"/>
        </w:rPr>
        <w:t>201–06.</w:t>
      </w:r>
    </w:p>
    <w:p w14:paraId="2CB1ED3A" w14:textId="77777777" w:rsidR="00F76085" w:rsidRPr="00466A48" w:rsidRDefault="00F76085" w:rsidP="00F76085">
      <w:pPr>
        <w:suppressAutoHyphens/>
        <w:spacing w:line="480" w:lineRule="auto"/>
        <w:ind w:left="993" w:hanging="993"/>
        <w:jc w:val="left"/>
        <w:rPr>
          <w:szCs w:val="24"/>
        </w:rPr>
      </w:pPr>
      <w:r w:rsidRPr="00466A48">
        <w:rPr>
          <w:szCs w:val="24"/>
        </w:rPr>
        <w:t xml:space="preserve">———. </w:t>
      </w:r>
      <w:bookmarkStart w:id="441" w:name="_Hlk94539388"/>
      <w:r w:rsidRPr="00466A48">
        <w:rPr>
          <w:i/>
          <w:szCs w:val="24"/>
        </w:rPr>
        <w:t>Hellas</w:t>
      </w:r>
      <w:r w:rsidRPr="00466A48">
        <w:rPr>
          <w:szCs w:val="24"/>
        </w:rPr>
        <w:t xml:space="preserve">. In </w:t>
      </w:r>
      <w:r w:rsidRPr="00466A48">
        <w:rPr>
          <w:i/>
          <w:iCs/>
          <w:szCs w:val="24"/>
        </w:rPr>
        <w:t>Shelley’s Poetry and Prose</w:t>
      </w:r>
      <w:r w:rsidRPr="00466A48">
        <w:rPr>
          <w:szCs w:val="24"/>
        </w:rPr>
        <w:t xml:space="preserve">. 2nd ed. Edited by Donald H. </w:t>
      </w:r>
      <w:r w:rsidRPr="00466A48">
        <w:rPr>
          <w:iCs/>
          <w:szCs w:val="24"/>
        </w:rPr>
        <w:t xml:space="preserve">Reiman and Neil </w:t>
      </w:r>
      <w:proofErr w:type="spellStart"/>
      <w:r w:rsidRPr="00466A48">
        <w:rPr>
          <w:iCs/>
          <w:szCs w:val="24"/>
        </w:rPr>
        <w:t>Fraistat</w:t>
      </w:r>
      <w:proofErr w:type="spellEnd"/>
      <w:r w:rsidRPr="00466A48">
        <w:rPr>
          <w:iCs/>
          <w:szCs w:val="24"/>
        </w:rPr>
        <w:t>,</w:t>
      </w:r>
      <w:r w:rsidRPr="00466A48">
        <w:t xml:space="preserve"> </w:t>
      </w:r>
      <w:r w:rsidRPr="00466A48">
        <w:rPr>
          <w:iCs/>
          <w:szCs w:val="24"/>
        </w:rPr>
        <w:t>427–62. New York: Norton, 2002</w:t>
      </w:r>
      <w:bookmarkEnd w:id="441"/>
      <w:r w:rsidRPr="00466A48">
        <w:rPr>
          <w:iCs/>
          <w:szCs w:val="24"/>
        </w:rPr>
        <w:t>.</w:t>
      </w:r>
    </w:p>
    <w:p w14:paraId="40E6A70E" w14:textId="77777777" w:rsidR="00F76085" w:rsidRPr="00466A48" w:rsidRDefault="00F76085" w:rsidP="00F76085">
      <w:pPr>
        <w:suppressAutoHyphens/>
        <w:spacing w:line="480" w:lineRule="auto"/>
        <w:ind w:left="993" w:hanging="993"/>
        <w:jc w:val="left"/>
        <w:rPr>
          <w:szCs w:val="24"/>
        </w:rPr>
      </w:pPr>
      <w:bookmarkStart w:id="442" w:name="_Hlk94538036"/>
      <w:r w:rsidRPr="00466A48">
        <w:rPr>
          <w:szCs w:val="24"/>
        </w:rPr>
        <w:t xml:space="preserve">Siskin, Clifford, and William Warner. “If This Is Enlightenment Then What Is Romanticism?” </w:t>
      </w:r>
      <w:r w:rsidRPr="00466A48">
        <w:rPr>
          <w:i/>
          <w:szCs w:val="24"/>
        </w:rPr>
        <w:t xml:space="preserve">European Romantic Review </w:t>
      </w:r>
      <w:r w:rsidRPr="00466A48">
        <w:rPr>
          <w:szCs w:val="24"/>
        </w:rPr>
        <w:t>22, no. 3 (2011)</w:t>
      </w:r>
      <w:bookmarkEnd w:id="442"/>
      <w:r w:rsidRPr="00466A48">
        <w:rPr>
          <w:szCs w:val="24"/>
        </w:rPr>
        <w:t>: 281–91.</w:t>
      </w:r>
    </w:p>
    <w:p w14:paraId="6BA3ADE2" w14:textId="77777777" w:rsidR="00F76085" w:rsidRPr="00466A48" w:rsidRDefault="00F76085" w:rsidP="00F76085">
      <w:pPr>
        <w:suppressAutoHyphens/>
        <w:spacing w:line="480" w:lineRule="auto"/>
        <w:ind w:left="993" w:hanging="993"/>
        <w:jc w:val="left"/>
        <w:rPr>
          <w:i/>
          <w:iCs/>
          <w:szCs w:val="24"/>
        </w:rPr>
      </w:pPr>
      <w:r w:rsidRPr="00466A48">
        <w:rPr>
          <w:szCs w:val="24"/>
        </w:rPr>
        <w:t>Spivak,</w:t>
      </w:r>
      <w:r w:rsidRPr="00466A48">
        <w:rPr>
          <w:i/>
          <w:iCs/>
          <w:szCs w:val="24"/>
        </w:rPr>
        <w:t xml:space="preserve"> </w:t>
      </w:r>
      <w:r w:rsidRPr="00466A48">
        <w:rPr>
          <w:szCs w:val="24"/>
        </w:rPr>
        <w:t xml:space="preserve">Gayatri </w:t>
      </w:r>
      <w:proofErr w:type="spellStart"/>
      <w:r w:rsidRPr="00466A48">
        <w:rPr>
          <w:szCs w:val="24"/>
        </w:rPr>
        <w:t>Chakravorty</w:t>
      </w:r>
      <w:proofErr w:type="spellEnd"/>
      <w:r w:rsidRPr="00466A48">
        <w:rPr>
          <w:szCs w:val="24"/>
        </w:rPr>
        <w:t xml:space="preserve">. </w:t>
      </w:r>
      <w:r w:rsidRPr="00466A48">
        <w:rPr>
          <w:i/>
          <w:iCs/>
          <w:szCs w:val="24"/>
        </w:rPr>
        <w:t xml:space="preserve">A Critique of Postcolonial Reason: Toward a History of the Vanishing Present. </w:t>
      </w:r>
      <w:r w:rsidRPr="00466A48">
        <w:rPr>
          <w:szCs w:val="24"/>
        </w:rPr>
        <w:t>Cambridge: Harvard UP, 1999.</w:t>
      </w:r>
    </w:p>
    <w:p w14:paraId="0152A33A" w14:textId="2CD234E7" w:rsidR="00F76085" w:rsidRPr="00466A48" w:rsidRDefault="00F76085" w:rsidP="00F76085">
      <w:pPr>
        <w:suppressAutoHyphens/>
        <w:spacing w:line="480" w:lineRule="auto"/>
        <w:ind w:left="993" w:hanging="993"/>
        <w:jc w:val="left"/>
        <w:rPr>
          <w:szCs w:val="24"/>
        </w:rPr>
      </w:pPr>
      <w:r w:rsidRPr="00466A48">
        <w:rPr>
          <w:szCs w:val="24"/>
        </w:rPr>
        <w:lastRenderedPageBreak/>
        <w:t xml:space="preserve">———. </w:t>
      </w:r>
      <w:r w:rsidRPr="00466A48">
        <w:rPr>
          <w:i/>
          <w:iCs/>
          <w:szCs w:val="24"/>
        </w:rPr>
        <w:t>Death of a Discipline</w:t>
      </w:r>
      <w:r w:rsidRPr="00466A48">
        <w:rPr>
          <w:szCs w:val="24"/>
        </w:rPr>
        <w:t>. New York: Columbia U</w:t>
      </w:r>
      <w:ins w:id="443" w:author="Anna Wingfield" w:date="2024-03-15T11:11:00Z">
        <w:r w:rsidR="0019551E">
          <w:rPr>
            <w:szCs w:val="24"/>
          </w:rPr>
          <w:t xml:space="preserve">niversity </w:t>
        </w:r>
      </w:ins>
      <w:r w:rsidRPr="00466A48">
        <w:rPr>
          <w:szCs w:val="24"/>
        </w:rPr>
        <w:t>P</w:t>
      </w:r>
      <w:ins w:id="444" w:author="Anna Wingfield" w:date="2024-03-15T11:11:00Z">
        <w:r w:rsidR="0019551E">
          <w:rPr>
            <w:szCs w:val="24"/>
          </w:rPr>
          <w:t>ress</w:t>
        </w:r>
      </w:ins>
      <w:r w:rsidRPr="00466A48">
        <w:rPr>
          <w:szCs w:val="24"/>
        </w:rPr>
        <w:t>, 2003.</w:t>
      </w:r>
    </w:p>
    <w:p w14:paraId="5A4C9FBE" w14:textId="77777777" w:rsidR="00F76085" w:rsidRPr="00466A48" w:rsidRDefault="00F76085" w:rsidP="00F76085">
      <w:pPr>
        <w:suppressAutoHyphens/>
        <w:spacing w:line="480" w:lineRule="auto"/>
        <w:ind w:left="993" w:hanging="993"/>
        <w:jc w:val="left"/>
        <w:rPr>
          <w:szCs w:val="24"/>
        </w:rPr>
      </w:pPr>
      <w:r w:rsidRPr="00466A48">
        <w:rPr>
          <w:szCs w:val="24"/>
        </w:rPr>
        <w:t xml:space="preserve">Virgil, </w:t>
      </w:r>
      <w:r w:rsidRPr="00466A48">
        <w:rPr>
          <w:i/>
          <w:iCs/>
          <w:szCs w:val="24"/>
        </w:rPr>
        <w:t xml:space="preserve">The Aeneid. </w:t>
      </w:r>
      <w:r w:rsidRPr="00466A48">
        <w:rPr>
          <w:szCs w:val="24"/>
        </w:rPr>
        <w:t>Translated by John Dryden. Internet Classics Archive, 2000.</w:t>
      </w:r>
    </w:p>
    <w:p w14:paraId="4899144A" w14:textId="77777777" w:rsidR="00F76085" w:rsidRPr="00466A48" w:rsidRDefault="00F76085" w:rsidP="00F76085">
      <w:pPr>
        <w:suppressAutoHyphens/>
        <w:spacing w:line="480" w:lineRule="auto"/>
        <w:ind w:left="993" w:hanging="993"/>
        <w:jc w:val="left"/>
        <w:rPr>
          <w:szCs w:val="24"/>
        </w:rPr>
      </w:pPr>
      <w:r w:rsidRPr="00466A48">
        <w:rPr>
          <w:szCs w:val="24"/>
        </w:rPr>
        <w:t xml:space="preserve">White, Gillian. “Poetics of Contingency.” </w:t>
      </w:r>
      <w:r w:rsidRPr="00466A48">
        <w:rPr>
          <w:i/>
          <w:iCs/>
          <w:szCs w:val="24"/>
        </w:rPr>
        <w:t>Textual Practice</w:t>
      </w:r>
      <w:r w:rsidRPr="00466A48">
        <w:rPr>
          <w:szCs w:val="24"/>
        </w:rPr>
        <w:t xml:space="preserve"> 32, no. 3 (2018): 529–50.</w:t>
      </w:r>
    </w:p>
    <w:p w14:paraId="33AC3F23" w14:textId="0CFA54C4" w:rsidR="00F76085" w:rsidRPr="00466A48" w:rsidRDefault="00F76085" w:rsidP="00F76085">
      <w:pPr>
        <w:suppressAutoHyphens/>
        <w:spacing w:line="480" w:lineRule="auto"/>
        <w:ind w:left="993" w:hanging="993"/>
        <w:jc w:val="left"/>
        <w:rPr>
          <w:szCs w:val="24"/>
        </w:rPr>
      </w:pPr>
      <w:bookmarkStart w:id="445" w:name="_Hlk94540272"/>
      <w:r w:rsidRPr="00466A48">
        <w:rPr>
          <w:szCs w:val="24"/>
        </w:rPr>
        <w:t xml:space="preserve">Wittgenstein, Ludwig. “Philosophy of Psychology—A Fragment.” In </w:t>
      </w:r>
      <w:r w:rsidRPr="00466A48">
        <w:rPr>
          <w:i/>
          <w:iCs/>
          <w:szCs w:val="24"/>
        </w:rPr>
        <w:t>Philosophical Investigations</w:t>
      </w:r>
      <w:ins w:id="446" w:author="Anna Wingfield" w:date="2024-03-15T11:11:00Z">
        <w:r w:rsidR="0019551E">
          <w:rPr>
            <w:szCs w:val="24"/>
          </w:rPr>
          <w:t>, t</w:t>
        </w:r>
      </w:ins>
      <w:del w:id="447" w:author="Anna Wingfield" w:date="2024-03-15T11:11:00Z">
        <w:r w:rsidRPr="00466A48" w:rsidDel="0019551E">
          <w:rPr>
            <w:szCs w:val="24"/>
          </w:rPr>
          <w:delText>. T</w:delText>
        </w:r>
      </w:del>
      <w:r w:rsidRPr="00466A48">
        <w:rPr>
          <w:szCs w:val="24"/>
        </w:rPr>
        <w:t>ranslated by G. E. M. Anscombe, P. M. S. Hacker, and Joachim Schulte</w:t>
      </w:r>
      <w:ins w:id="448" w:author="Anna Wingfield" w:date="2024-03-15T11:12:00Z">
        <w:r w:rsidR="0019551E">
          <w:rPr>
            <w:szCs w:val="24"/>
          </w:rPr>
          <w:t xml:space="preserve">, </w:t>
        </w:r>
        <w:r w:rsidR="0019551E" w:rsidRPr="00466A48">
          <w:rPr>
            <w:szCs w:val="24"/>
          </w:rPr>
          <w:t>182–243</w:t>
        </w:r>
      </w:ins>
      <w:r w:rsidRPr="00466A48">
        <w:rPr>
          <w:szCs w:val="24"/>
        </w:rPr>
        <w:t>. 4th ed. Hoboken: Wiley, 2009.</w:t>
      </w:r>
      <w:del w:id="449" w:author="Anna Wingfield" w:date="2024-03-15T11:12:00Z">
        <w:r w:rsidRPr="00466A48" w:rsidDel="0019551E">
          <w:rPr>
            <w:szCs w:val="24"/>
          </w:rPr>
          <w:delText xml:space="preserve"> </w:delText>
        </w:r>
        <w:r w:rsidR="00F40E79" w:rsidRPr="00466A48" w:rsidDel="0019551E">
          <w:rPr>
            <w:szCs w:val="24"/>
          </w:rPr>
          <w:delText xml:space="preserve">pp. </w:delText>
        </w:r>
        <w:r w:rsidRPr="00466A48" w:rsidDel="0019551E">
          <w:rPr>
            <w:szCs w:val="24"/>
          </w:rPr>
          <w:delText>182–243.</w:delText>
        </w:r>
      </w:del>
    </w:p>
    <w:bookmarkEnd w:id="445"/>
    <w:p w14:paraId="71FEFCE6" w14:textId="1F9DF6D5" w:rsidR="00F76085" w:rsidRPr="00466A48" w:rsidRDefault="00F76085" w:rsidP="00F76085">
      <w:pPr>
        <w:suppressAutoHyphens/>
        <w:spacing w:line="480" w:lineRule="auto"/>
        <w:ind w:left="993" w:hanging="993"/>
        <w:jc w:val="left"/>
        <w:rPr>
          <w:szCs w:val="24"/>
        </w:rPr>
      </w:pPr>
      <w:r w:rsidRPr="00466A48">
        <w:rPr>
          <w:szCs w:val="24"/>
        </w:rPr>
        <w:t xml:space="preserve">Wordsworth, William. “Nutting.” In </w:t>
      </w:r>
      <w:r w:rsidRPr="00466A48">
        <w:rPr>
          <w:i/>
          <w:iCs/>
          <w:szCs w:val="24"/>
        </w:rPr>
        <w:t>Wordsworth’s Poetry and Prose</w:t>
      </w:r>
      <w:ins w:id="450" w:author="Anna Wingfield" w:date="2024-03-15T11:12:00Z">
        <w:r w:rsidR="0019551E">
          <w:rPr>
            <w:szCs w:val="24"/>
          </w:rPr>
          <w:t>, e</w:t>
        </w:r>
      </w:ins>
      <w:del w:id="451" w:author="Anna Wingfield" w:date="2024-03-15T11:12:00Z">
        <w:r w:rsidRPr="00466A48" w:rsidDel="0019551E">
          <w:rPr>
            <w:szCs w:val="24"/>
          </w:rPr>
          <w:delText>. E</w:delText>
        </w:r>
      </w:del>
      <w:r w:rsidRPr="00466A48">
        <w:rPr>
          <w:szCs w:val="24"/>
        </w:rPr>
        <w:t xml:space="preserve">dited by Nicholas </w:t>
      </w:r>
      <w:proofErr w:type="spellStart"/>
      <w:r w:rsidRPr="00466A48">
        <w:rPr>
          <w:szCs w:val="24"/>
        </w:rPr>
        <w:t>Halmi</w:t>
      </w:r>
      <w:proofErr w:type="spellEnd"/>
      <w:r w:rsidRPr="00466A48">
        <w:rPr>
          <w:szCs w:val="24"/>
        </w:rPr>
        <w:t>, 130–31. New York: Norton, 2014.</w:t>
      </w:r>
    </w:p>
    <w:p w14:paraId="5E3905EE" w14:textId="7BF0A57A" w:rsidR="00F76085" w:rsidRPr="00466A48" w:rsidRDefault="00F76085" w:rsidP="00F76085">
      <w:pPr>
        <w:suppressAutoHyphens/>
        <w:spacing w:line="480" w:lineRule="auto"/>
        <w:ind w:left="993" w:hanging="993"/>
        <w:jc w:val="left"/>
        <w:rPr>
          <w:szCs w:val="24"/>
        </w:rPr>
      </w:pPr>
      <w:bookmarkStart w:id="452" w:name="_Hlk94539299"/>
      <w:r w:rsidRPr="00466A48">
        <w:rPr>
          <w:szCs w:val="24"/>
        </w:rPr>
        <w:t xml:space="preserve">———. “Preface to the </w:t>
      </w:r>
      <w:r w:rsidRPr="00466A48">
        <w:rPr>
          <w:i/>
          <w:iCs/>
          <w:szCs w:val="24"/>
        </w:rPr>
        <w:t xml:space="preserve">Lyrical Ballads </w:t>
      </w:r>
      <w:r w:rsidRPr="00466A48">
        <w:rPr>
          <w:szCs w:val="24"/>
        </w:rPr>
        <w:t xml:space="preserve">(1802).” In </w:t>
      </w:r>
      <w:r w:rsidRPr="00466A48">
        <w:rPr>
          <w:i/>
          <w:iCs/>
          <w:szCs w:val="24"/>
        </w:rPr>
        <w:t>Wordsworth’s Poetry and Prose</w:t>
      </w:r>
      <w:ins w:id="453" w:author="Anna Wingfield" w:date="2024-03-15T11:12:00Z">
        <w:r w:rsidR="0019551E">
          <w:rPr>
            <w:szCs w:val="24"/>
          </w:rPr>
          <w:t>, e</w:t>
        </w:r>
      </w:ins>
      <w:del w:id="454" w:author="Anna Wingfield" w:date="2024-03-15T11:12:00Z">
        <w:r w:rsidRPr="00466A48" w:rsidDel="0019551E">
          <w:rPr>
            <w:szCs w:val="24"/>
          </w:rPr>
          <w:delText>. E</w:delText>
        </w:r>
      </w:del>
      <w:r w:rsidRPr="00466A48">
        <w:rPr>
          <w:szCs w:val="24"/>
        </w:rPr>
        <w:t xml:space="preserve">dited by Nicholas </w:t>
      </w:r>
      <w:proofErr w:type="spellStart"/>
      <w:r w:rsidRPr="00466A48">
        <w:rPr>
          <w:szCs w:val="24"/>
        </w:rPr>
        <w:t>Halmi</w:t>
      </w:r>
      <w:proofErr w:type="spellEnd"/>
      <w:r w:rsidRPr="00466A48">
        <w:rPr>
          <w:szCs w:val="24"/>
        </w:rPr>
        <w:t>, 76–96. New York: Norton, 2014.</w:t>
      </w:r>
    </w:p>
    <w:bookmarkEnd w:id="452"/>
    <w:p w14:paraId="4CA55766" w14:textId="497B88A2" w:rsidR="00F76085" w:rsidRPr="00466A48" w:rsidRDefault="00F76085" w:rsidP="00F76085">
      <w:pPr>
        <w:suppressAutoHyphens/>
        <w:spacing w:line="480" w:lineRule="auto"/>
        <w:ind w:left="993" w:hanging="993"/>
        <w:jc w:val="left"/>
        <w:rPr>
          <w:szCs w:val="24"/>
        </w:rPr>
      </w:pPr>
      <w:r w:rsidRPr="00466A48">
        <w:rPr>
          <w:szCs w:val="24"/>
        </w:rPr>
        <w:t xml:space="preserve">———. </w:t>
      </w:r>
      <w:bookmarkStart w:id="455" w:name="_Hlk94538701"/>
      <w:r w:rsidRPr="00466A48">
        <w:rPr>
          <w:szCs w:val="24"/>
        </w:rPr>
        <w:t xml:space="preserve">“To a </w:t>
      </w:r>
      <w:proofErr w:type="gramStart"/>
      <w:r w:rsidRPr="00466A48">
        <w:rPr>
          <w:szCs w:val="24"/>
        </w:rPr>
        <w:t>Sky-lark</w:t>
      </w:r>
      <w:proofErr w:type="gramEnd"/>
      <w:r w:rsidRPr="00466A48">
        <w:rPr>
          <w:szCs w:val="24"/>
        </w:rPr>
        <w:t xml:space="preserve">.” In </w:t>
      </w:r>
      <w:r w:rsidRPr="00466A48">
        <w:rPr>
          <w:i/>
          <w:iCs/>
          <w:szCs w:val="24"/>
        </w:rPr>
        <w:t>Poems, in Two Volumes</w:t>
      </w:r>
      <w:r w:rsidRPr="00466A48">
        <w:rPr>
          <w:szCs w:val="24"/>
        </w:rPr>
        <w:t>, vol. 1.</w:t>
      </w:r>
      <w:r w:rsidRPr="00466A48">
        <w:rPr>
          <w:i/>
          <w:iCs/>
          <w:szCs w:val="24"/>
        </w:rPr>
        <w:t xml:space="preserve"> </w:t>
      </w:r>
      <w:r w:rsidRPr="00466A48">
        <w:rPr>
          <w:szCs w:val="24"/>
        </w:rPr>
        <w:t xml:space="preserve">London: Longman, Hurst, Rees, and Orme, 1807. </w:t>
      </w:r>
      <w:del w:id="456" w:author="Anna Wingfield" w:date="2024-03-15T11:12:00Z">
        <w:r w:rsidR="00AC6215" w:rsidRPr="00466A48" w:rsidDel="0019551E">
          <w:rPr>
            <w:szCs w:val="24"/>
          </w:rPr>
          <w:delText>pp.</w:delText>
        </w:r>
        <w:r w:rsidR="00992C70" w:rsidRPr="00466A48" w:rsidDel="0019551E">
          <w:delText xml:space="preserve"> </w:delText>
        </w:r>
      </w:del>
      <w:r w:rsidRPr="00466A48">
        <w:rPr>
          <w:szCs w:val="24"/>
        </w:rPr>
        <w:t>80–82.</w:t>
      </w:r>
      <w:bookmarkEnd w:id="455"/>
    </w:p>
    <w:p w14:paraId="7E16B905" w14:textId="0BB6B91E" w:rsidR="00F76085" w:rsidRPr="00466A48" w:rsidRDefault="00F76085" w:rsidP="00F76085">
      <w:pPr>
        <w:suppressAutoHyphens/>
        <w:spacing w:line="480" w:lineRule="auto"/>
        <w:ind w:left="993" w:hanging="993"/>
        <w:jc w:val="left"/>
        <w:rPr>
          <w:szCs w:val="24"/>
        </w:rPr>
      </w:pPr>
      <w:r w:rsidRPr="00466A48">
        <w:rPr>
          <w:szCs w:val="24"/>
        </w:rPr>
        <w:t xml:space="preserve">———. </w:t>
      </w:r>
      <w:bookmarkStart w:id="457" w:name="_Hlk94538761"/>
      <w:r w:rsidRPr="00466A48">
        <w:rPr>
          <w:szCs w:val="24"/>
        </w:rPr>
        <w:t xml:space="preserve">“To a </w:t>
      </w:r>
      <w:proofErr w:type="gramStart"/>
      <w:r w:rsidRPr="00466A48">
        <w:rPr>
          <w:szCs w:val="24"/>
        </w:rPr>
        <w:t>Sky-lark</w:t>
      </w:r>
      <w:proofErr w:type="gramEnd"/>
      <w:r w:rsidRPr="00466A48">
        <w:rPr>
          <w:szCs w:val="24"/>
        </w:rPr>
        <w:t xml:space="preserve">.” In </w:t>
      </w:r>
      <w:r w:rsidRPr="00466A48">
        <w:rPr>
          <w:i/>
          <w:iCs/>
          <w:szCs w:val="24"/>
        </w:rPr>
        <w:t>The Poetical Works of William Wordsworth</w:t>
      </w:r>
      <w:r w:rsidRPr="00466A48">
        <w:rPr>
          <w:szCs w:val="24"/>
        </w:rPr>
        <w:t>,</w:t>
      </w:r>
      <w:r w:rsidRPr="00466A48">
        <w:rPr>
          <w:i/>
          <w:iCs/>
          <w:szCs w:val="24"/>
        </w:rPr>
        <w:t xml:space="preserve"> </w:t>
      </w:r>
      <w:r w:rsidRPr="00466A48">
        <w:rPr>
          <w:szCs w:val="24"/>
        </w:rPr>
        <w:t>vol. 2. London</w:t>
      </w:r>
      <w:r w:rsidRPr="00466A48">
        <w:t xml:space="preserve">: </w:t>
      </w:r>
      <w:r w:rsidRPr="00466A48">
        <w:rPr>
          <w:szCs w:val="24"/>
        </w:rPr>
        <w:t xml:space="preserve">Longman, Hurst, Rees, Orme, Brown, and Green, 1827. </w:t>
      </w:r>
      <w:del w:id="458" w:author="Anna Wingfield" w:date="2024-03-15T11:12:00Z">
        <w:r w:rsidR="00EB0384" w:rsidRPr="00466A48" w:rsidDel="0019551E">
          <w:rPr>
            <w:szCs w:val="24"/>
          </w:rPr>
          <w:delText xml:space="preserve">p. </w:delText>
        </w:r>
      </w:del>
      <w:r w:rsidRPr="00466A48">
        <w:rPr>
          <w:szCs w:val="24"/>
        </w:rPr>
        <w:t>165.</w:t>
      </w:r>
    </w:p>
    <w:bookmarkEnd w:id="457"/>
    <w:p w14:paraId="136DD356" w14:textId="1DDC3490" w:rsidR="00F76085" w:rsidRPr="00F76085" w:rsidRDefault="00F76085" w:rsidP="00F76085">
      <w:pPr>
        <w:suppressAutoHyphens/>
        <w:spacing w:line="480" w:lineRule="auto"/>
        <w:ind w:left="993" w:hanging="993"/>
        <w:jc w:val="left"/>
        <w:rPr>
          <w:iCs/>
          <w:szCs w:val="24"/>
        </w:rPr>
      </w:pPr>
      <w:r w:rsidRPr="00466A48">
        <w:rPr>
          <w:szCs w:val="24"/>
        </w:rPr>
        <w:t xml:space="preserve">Young, Arthur. </w:t>
      </w:r>
      <w:bookmarkStart w:id="459" w:name="_Hlk94535432"/>
      <w:r w:rsidRPr="00466A48">
        <w:rPr>
          <w:i/>
          <w:szCs w:val="24"/>
        </w:rPr>
        <w:t xml:space="preserve">The Farmer’s Letters to the People of England. </w:t>
      </w:r>
      <w:r w:rsidRPr="00466A48">
        <w:rPr>
          <w:iCs/>
          <w:szCs w:val="24"/>
        </w:rPr>
        <w:t xml:space="preserve">London: </w:t>
      </w:r>
      <w:r w:rsidRPr="00466A48">
        <w:rPr>
          <w:szCs w:val="24"/>
        </w:rPr>
        <w:t>Nicoll, 1767</w:t>
      </w:r>
      <w:bookmarkEnd w:id="459"/>
      <w:r w:rsidRPr="00466A48">
        <w:rPr>
          <w:szCs w:val="24"/>
        </w:rPr>
        <w:t>.</w:t>
      </w:r>
    </w:p>
    <w:sectPr w:rsidR="00F76085" w:rsidRPr="00F76085" w:rsidSect="00125C56">
      <w:type w:val="continuous"/>
      <w:pgSz w:w="12240" w:h="15840"/>
      <w:pgMar w:top="1440" w:right="1440" w:bottom="1440" w:left="1440" w:header="708" w:footer="708" w:gutter="0"/>
      <w:cols w:space="708"/>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na Wingfield" w:date="2024-03-14T12:54:00Z" w:initials="RAE">
    <w:p w14:paraId="1601580C" w14:textId="77777777" w:rsidR="007F2A5E" w:rsidRDefault="007F2A5E" w:rsidP="007F2A5E">
      <w:pPr>
        <w:jc w:val="left"/>
      </w:pPr>
      <w:r>
        <w:rPr>
          <w:rStyle w:val="CommentReference"/>
        </w:rPr>
        <w:annotationRef/>
      </w:r>
      <w:r>
        <w:rPr>
          <w:sz w:val="20"/>
          <w:szCs w:val="20"/>
        </w:rPr>
        <w:t xml:space="preserve">All of these footnotes need to be converted to endnotes in accordance with Chicago-style Citations </w:t>
      </w:r>
    </w:p>
  </w:comment>
  <w:comment w:id="3" w:author="Anna Wingfield" w:date="2024-03-14T13:02:00Z" w:initials="RAE">
    <w:p w14:paraId="3DA0E004" w14:textId="77777777" w:rsidR="007F2A5E" w:rsidRDefault="007F2A5E" w:rsidP="007F2A5E">
      <w:pPr>
        <w:jc w:val="left"/>
      </w:pPr>
      <w:r>
        <w:rPr>
          <w:rStyle w:val="CommentReference"/>
        </w:rPr>
        <w:annotationRef/>
      </w:r>
      <w:r>
        <w:rPr>
          <w:sz w:val="20"/>
          <w:szCs w:val="20"/>
        </w:rPr>
        <w:t>You’ve capitalized theory twice- are you doing so in reference to the concept of theory at large or in reference to a particular theoretical framework? I’ve never encountered theory with a capitalization. Is it otherwise an attempt to give more importance to the idea of the word, such as poets do with words such as “Man, Imagination, Genuius, etc.” ?</w:t>
      </w:r>
    </w:p>
  </w:comment>
  <w:comment w:id="111" w:author="Anna Wingfield" w:date="2024-03-14T13:19:00Z" w:initials="RAE">
    <w:p w14:paraId="4F1C052A" w14:textId="77777777" w:rsidR="002A18DB" w:rsidRDefault="002A18DB" w:rsidP="002A18DB">
      <w:pPr>
        <w:jc w:val="left"/>
      </w:pPr>
      <w:r>
        <w:rPr>
          <w:rStyle w:val="CommentReference"/>
        </w:rPr>
        <w:annotationRef/>
      </w:r>
      <w:r>
        <w:rPr>
          <w:sz w:val="20"/>
          <w:szCs w:val="20"/>
        </w:rPr>
        <w:t xml:space="preserve">I have double-spaced and increased to 12pt. font not because this is wrong but to aid in our encoding process once we transform and digitize the files. </w:t>
      </w:r>
    </w:p>
  </w:comment>
  <w:comment w:id="151" w:author="Anna Wingfield" w:date="2024-03-14T13:23:00Z" w:initials="RAE">
    <w:p w14:paraId="336CEE3A" w14:textId="77777777" w:rsidR="002A18DB" w:rsidRDefault="002A18DB" w:rsidP="002A18DB">
      <w:pPr>
        <w:jc w:val="left"/>
      </w:pPr>
      <w:r>
        <w:rPr>
          <w:rStyle w:val="CommentReference"/>
        </w:rPr>
        <w:annotationRef/>
      </w:r>
      <w:r>
        <w:rPr>
          <w:sz w:val="20"/>
          <w:szCs w:val="20"/>
        </w:rPr>
        <w:t>Endnote needed for block quotation</w:t>
      </w:r>
    </w:p>
  </w:comment>
  <w:comment w:id="155" w:author="Anna Wingfield" w:date="2024-03-14T13:25:00Z" w:initials="RAE">
    <w:p w14:paraId="2266ABBD" w14:textId="77777777" w:rsidR="00975BAD" w:rsidRDefault="00975BAD" w:rsidP="00975BAD">
      <w:pPr>
        <w:jc w:val="left"/>
      </w:pPr>
      <w:r>
        <w:rPr>
          <w:rStyle w:val="CommentReference"/>
        </w:rPr>
        <w:annotationRef/>
      </w:r>
      <w:r>
        <w:rPr>
          <w:sz w:val="20"/>
          <w:szCs w:val="20"/>
        </w:rPr>
        <w:t xml:space="preserve">Per CMOS, we may replace the first-letter capitalization of a quote with a lowercased letter so long as the quote doesn’t form its own complete sentence. </w:t>
      </w:r>
    </w:p>
  </w:comment>
  <w:comment w:id="159" w:author="Anna Wingfield" w:date="2024-03-14T13:29:00Z" w:initials="RAE">
    <w:p w14:paraId="4D5B56FD" w14:textId="77777777" w:rsidR="00975BAD" w:rsidRDefault="00975BAD" w:rsidP="00975BAD">
      <w:pPr>
        <w:jc w:val="left"/>
      </w:pPr>
      <w:r>
        <w:rPr>
          <w:rStyle w:val="CommentReference"/>
        </w:rPr>
        <w:annotationRef/>
      </w:r>
      <w:r>
        <w:rPr>
          <w:sz w:val="20"/>
          <w:szCs w:val="20"/>
        </w:rPr>
        <w:t xml:space="preserve">The second endnote for this poem should follow a shortened format of “Author, ‘Title,’ p.” For this example, a new endnote would be added. In general, endnotes should contain a specific page (you have a few examples that I assume are on different pages given the footnote citation’s page range) in which case, every line of poetry that appears on a new sequential page would need its own shortened endnote. </w:t>
      </w:r>
    </w:p>
  </w:comment>
  <w:comment w:id="166" w:author="Anna Wingfield" w:date="2024-03-14T13:35:00Z" w:initials="RAE">
    <w:p w14:paraId="274320A9" w14:textId="77777777" w:rsidR="00975BAD" w:rsidRDefault="00975BAD" w:rsidP="00975BAD">
      <w:pPr>
        <w:jc w:val="left"/>
      </w:pPr>
      <w:r>
        <w:rPr>
          <w:rStyle w:val="CommentReference"/>
        </w:rPr>
        <w:annotationRef/>
      </w:r>
      <w:r>
        <w:rPr>
          <w:sz w:val="20"/>
          <w:szCs w:val="20"/>
        </w:rPr>
        <w:t xml:space="preserve">This is a really wonderful argument. I personally am a PhD student writing on the georgic genre and I would recommend reading Francis de Bruyn’s chapter, “Enlightenment, Improvement, and Experimentation” in Paddy Bullard’s </w:t>
      </w:r>
      <w:r>
        <w:rPr>
          <w:i/>
          <w:iCs/>
          <w:sz w:val="20"/>
          <w:szCs w:val="20"/>
        </w:rPr>
        <w:t xml:space="preserve">A History of English Georgic Writing. </w:t>
      </w:r>
      <w:r>
        <w:rPr>
          <w:sz w:val="20"/>
          <w:szCs w:val="20"/>
        </w:rPr>
        <w:t xml:space="preserve">It deals extensively with ideas that you’re touching on here. </w:t>
      </w:r>
    </w:p>
  </w:comment>
  <w:comment w:id="341" w:author="Anna Wingfield" w:date="2024-03-14T14:31:00Z" w:initials="RAE">
    <w:p w14:paraId="74D86250" w14:textId="77777777" w:rsidR="00BB31D3" w:rsidRDefault="00BB31D3" w:rsidP="00BB31D3">
      <w:pPr>
        <w:jc w:val="left"/>
      </w:pPr>
      <w:r>
        <w:rPr>
          <w:rStyle w:val="CommentReference"/>
        </w:rPr>
        <w:annotationRef/>
      </w:r>
      <w:r>
        <w:rPr>
          <w:sz w:val="20"/>
          <w:szCs w:val="20"/>
        </w:rPr>
        <w:t xml:space="preserve">Each of these authors should have their own separate shortened endnote. </w:t>
      </w:r>
    </w:p>
  </w:comment>
  <w:comment w:id="357" w:author="Anna Wingfield" w:date="2024-03-15T10:52:00Z" w:initials="RAE">
    <w:p w14:paraId="34B5727F" w14:textId="77777777" w:rsidR="004061DC" w:rsidRDefault="004061DC" w:rsidP="004061DC">
      <w:pPr>
        <w:jc w:val="left"/>
      </w:pPr>
      <w:r>
        <w:rPr>
          <w:rStyle w:val="CommentReference"/>
        </w:rPr>
        <w:annotationRef/>
      </w:r>
      <w:r>
        <w:rPr>
          <w:sz w:val="20"/>
          <w:szCs w:val="20"/>
        </w:rPr>
        <w:t xml:space="preserve">Does this collection have an editor? </w:t>
      </w:r>
    </w:p>
  </w:comment>
  <w:comment w:id="389" w:author="Anna Wingfield" w:date="2024-03-15T11:02:00Z" w:initials="RAE">
    <w:p w14:paraId="64A9524D" w14:textId="77777777" w:rsidR="004061DC" w:rsidRDefault="004061DC" w:rsidP="004061DC">
      <w:pPr>
        <w:jc w:val="left"/>
      </w:pPr>
      <w:r>
        <w:rPr>
          <w:rStyle w:val="CommentReference"/>
        </w:rPr>
        <w:annotationRef/>
      </w:r>
      <w:r>
        <w:rPr>
          <w:sz w:val="20"/>
          <w:szCs w:val="20"/>
        </w:rPr>
        <w:t>Does this collection have an editor?</w:t>
      </w:r>
    </w:p>
  </w:comment>
  <w:comment w:id="397" w:author="Anna Wingfield" w:date="2024-03-15T11:04:00Z" w:initials="RAE">
    <w:p w14:paraId="44AF8B82" w14:textId="77777777" w:rsidR="0019551E" w:rsidRDefault="0019551E" w:rsidP="0019551E">
      <w:pPr>
        <w:jc w:val="left"/>
      </w:pPr>
      <w:r>
        <w:rPr>
          <w:rStyle w:val="CommentReference"/>
        </w:rPr>
        <w:annotationRef/>
      </w:r>
      <w:r>
        <w:rPr>
          <w:sz w:val="20"/>
          <w:szCs w:val="20"/>
        </w:rPr>
        <w:t xml:space="preserve">Location of Publication?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01580C" w15:done="0"/>
  <w15:commentEx w15:paraId="3DA0E004" w15:done="0"/>
  <w15:commentEx w15:paraId="4F1C052A" w15:done="0"/>
  <w15:commentEx w15:paraId="336CEE3A" w15:done="0"/>
  <w15:commentEx w15:paraId="2266ABBD" w15:done="0"/>
  <w15:commentEx w15:paraId="4D5B56FD" w15:done="0"/>
  <w15:commentEx w15:paraId="274320A9" w15:done="0"/>
  <w15:commentEx w15:paraId="74D86250" w15:done="0"/>
  <w15:commentEx w15:paraId="34B5727F" w15:done="0"/>
  <w15:commentEx w15:paraId="64A9524D" w15:done="0"/>
  <w15:commentEx w15:paraId="44AF8B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92D100" w16cex:dateUtc="2024-03-14T19:54:00Z"/>
  <w16cex:commentExtensible w16cex:durableId="6A21E4AD" w16cex:dateUtc="2024-03-14T20:02:00Z"/>
  <w16cex:commentExtensible w16cex:durableId="7BB5EBC4" w16cex:dateUtc="2024-03-14T20:19:00Z"/>
  <w16cex:commentExtensible w16cex:durableId="410CB257" w16cex:dateUtc="2024-03-14T20:23:00Z"/>
  <w16cex:commentExtensible w16cex:durableId="2B4B9AED" w16cex:dateUtc="2024-03-14T20:25:00Z"/>
  <w16cex:commentExtensible w16cex:durableId="79F4DA2C" w16cex:dateUtc="2024-03-14T20:29:00Z"/>
  <w16cex:commentExtensible w16cex:durableId="3027CD13" w16cex:dateUtc="2024-03-14T20:35:00Z"/>
  <w16cex:commentExtensible w16cex:durableId="4B0F1DDB" w16cex:dateUtc="2024-03-14T21:31:00Z"/>
  <w16cex:commentExtensible w16cex:durableId="5FEFC64E" w16cex:dateUtc="2024-03-15T17:52:00Z"/>
  <w16cex:commentExtensible w16cex:durableId="4628E332" w16cex:dateUtc="2024-03-15T18:02:00Z"/>
  <w16cex:commentExtensible w16cex:durableId="609A1A8B" w16cex:dateUtc="2024-03-15T1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01580C" w16cid:durableId="3D92D100"/>
  <w16cid:commentId w16cid:paraId="3DA0E004" w16cid:durableId="6A21E4AD"/>
  <w16cid:commentId w16cid:paraId="4F1C052A" w16cid:durableId="7BB5EBC4"/>
  <w16cid:commentId w16cid:paraId="336CEE3A" w16cid:durableId="410CB257"/>
  <w16cid:commentId w16cid:paraId="2266ABBD" w16cid:durableId="2B4B9AED"/>
  <w16cid:commentId w16cid:paraId="4D5B56FD" w16cid:durableId="79F4DA2C"/>
  <w16cid:commentId w16cid:paraId="274320A9" w16cid:durableId="3027CD13"/>
  <w16cid:commentId w16cid:paraId="74D86250" w16cid:durableId="4B0F1DDB"/>
  <w16cid:commentId w16cid:paraId="34B5727F" w16cid:durableId="5FEFC64E"/>
  <w16cid:commentId w16cid:paraId="64A9524D" w16cid:durableId="4628E332"/>
  <w16cid:commentId w16cid:paraId="44AF8B82" w16cid:durableId="609A1A8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61087" w14:textId="77777777" w:rsidR="00125C56" w:rsidRDefault="00125C56" w:rsidP="00737713">
      <w:r>
        <w:separator/>
      </w:r>
    </w:p>
  </w:endnote>
  <w:endnote w:type="continuationSeparator" w:id="0">
    <w:p w14:paraId="67E3F7B4" w14:textId="77777777" w:rsidR="00125C56" w:rsidRDefault="00125C56" w:rsidP="007377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B2C00" w14:textId="77777777" w:rsidR="00125C56" w:rsidRDefault="00125C56" w:rsidP="00737713">
      <w:r>
        <w:separator/>
      </w:r>
    </w:p>
  </w:footnote>
  <w:footnote w:type="continuationSeparator" w:id="0">
    <w:p w14:paraId="0D1033C7" w14:textId="77777777" w:rsidR="00125C56" w:rsidRDefault="00125C56" w:rsidP="00737713">
      <w:r>
        <w:continuationSeparator/>
      </w:r>
    </w:p>
  </w:footnote>
  <w:footnote w:id="1">
    <w:p w14:paraId="2FD4240A" w14:textId="132ECF87" w:rsidR="00060910" w:rsidRPr="008F4B74" w:rsidRDefault="00060910" w:rsidP="007942BA">
      <w:pPr>
        <w:pStyle w:val="FootnoteText"/>
        <w:jc w:val="left"/>
        <w:rPr>
          <w:i/>
        </w:rPr>
      </w:pPr>
      <w:r>
        <w:rPr>
          <w:rStyle w:val="FootnoteReference"/>
        </w:rPr>
        <w:footnoteRef/>
      </w:r>
      <w:r w:rsidR="00AA1ACD">
        <w:t xml:space="preserve"> These three quoted phrases come from, respectively,</w:t>
      </w:r>
      <w:r>
        <w:t xml:space="preserve"> </w:t>
      </w:r>
      <w:r w:rsidR="00AA1ACD" w:rsidRPr="00AA1ACD">
        <w:t xml:space="preserve">Anonymous, </w:t>
      </w:r>
      <w:r w:rsidR="00AA1ACD" w:rsidRPr="00AA1ACD">
        <w:rPr>
          <w:i/>
          <w:iCs/>
        </w:rPr>
        <w:t>A Political Enquiry into the Consequences of Enclosing Waste Lands, and the Causes of the Present High Price of Butchers Meat</w:t>
      </w:r>
      <w:r w:rsidR="00AA1ACD" w:rsidRPr="00AA1ACD">
        <w:t xml:space="preserve"> </w:t>
      </w:r>
      <w:r w:rsidR="00AA1ACD">
        <w:t>(Holborn: Davis</w:t>
      </w:r>
      <w:r w:rsidR="00AA1ACD" w:rsidRPr="00AA1ACD">
        <w:t>, 1785</w:t>
      </w:r>
      <w:r w:rsidR="00AA1ACD">
        <w:t xml:space="preserve">), </w:t>
      </w:r>
      <w:r w:rsidR="00FE0A79">
        <w:t>4</w:t>
      </w:r>
      <w:r w:rsidR="004B222D" w:rsidRPr="004B222D">
        <w:t xml:space="preserve">; </w:t>
      </w:r>
      <w:r w:rsidR="008F4B74">
        <w:t xml:space="preserve">William </w:t>
      </w:r>
      <w:r w:rsidR="008F4B74" w:rsidRPr="00174997">
        <w:t xml:space="preserve">Marshall, </w:t>
      </w:r>
      <w:r w:rsidR="008F4B74" w:rsidRPr="00174997">
        <w:rPr>
          <w:i/>
        </w:rPr>
        <w:t>The Review and Abstract of the County Reports to the Board of Agriculture</w:t>
      </w:r>
      <w:r w:rsidR="008F4B74" w:rsidRPr="00174997">
        <w:rPr>
          <w:iCs/>
        </w:rPr>
        <w:t>. 5</w:t>
      </w:r>
      <w:r w:rsidR="008F4B74" w:rsidRPr="00174997">
        <w:t xml:space="preserve"> vols. </w:t>
      </w:r>
      <w:r w:rsidR="008F4B74">
        <w:t>(</w:t>
      </w:r>
      <w:r w:rsidR="008F4B74" w:rsidRPr="008F4B74">
        <w:t>London</w:t>
      </w:r>
      <w:r w:rsidR="008F4B74">
        <w:t>:</w:t>
      </w:r>
      <w:r w:rsidR="008F4B74" w:rsidRPr="008F4B74">
        <w:t xml:space="preserve"> Longman, Hurst, Rees, Orme, and Brown</w:t>
      </w:r>
      <w:r w:rsidR="008F4B74" w:rsidRPr="00174997">
        <w:t>, 1808–17</w:t>
      </w:r>
      <w:r w:rsidR="008F4B74">
        <w:t xml:space="preserve">), </w:t>
      </w:r>
      <w:proofErr w:type="gramStart"/>
      <w:r w:rsidR="008F4B74">
        <w:t>1</w:t>
      </w:r>
      <w:r w:rsidR="009369AA">
        <w:t>:</w:t>
      </w:r>
      <w:r w:rsidR="008F4B74">
        <w:t>xx</w:t>
      </w:r>
      <w:proofErr w:type="gramEnd"/>
      <w:r w:rsidR="008F4B74">
        <w:t xml:space="preserve">; </w:t>
      </w:r>
      <w:r w:rsidR="008F4B74">
        <w:rPr>
          <w:iCs/>
        </w:rPr>
        <w:t xml:space="preserve">Arthur </w:t>
      </w:r>
      <w:r w:rsidR="004B222D" w:rsidRPr="004B222D">
        <w:t>Young</w:t>
      </w:r>
      <w:r w:rsidR="008F4B74">
        <w:t xml:space="preserve">, </w:t>
      </w:r>
      <w:r w:rsidR="008F4B74" w:rsidRPr="008F4B74">
        <w:rPr>
          <w:i/>
          <w:iCs/>
        </w:rPr>
        <w:t>The Farmer’s Letters to the People of England</w:t>
      </w:r>
      <w:r w:rsidR="008F4B74">
        <w:t xml:space="preserve"> (</w:t>
      </w:r>
      <w:r w:rsidR="008F4B74" w:rsidRPr="008F4B74">
        <w:t>London: Nicoll, 1767</w:t>
      </w:r>
      <w:r w:rsidR="008F4B74">
        <w:t>),</w:t>
      </w:r>
      <w:r w:rsidR="004B222D" w:rsidRPr="004B222D">
        <w:t xml:space="preserve"> 146</w:t>
      </w:r>
      <w:r w:rsidR="008F4B74">
        <w:t>.</w:t>
      </w:r>
    </w:p>
  </w:footnote>
  <w:footnote w:id="2">
    <w:p w14:paraId="5A6FB6DA" w14:textId="131D7D69" w:rsidR="00060910" w:rsidRDefault="00060910" w:rsidP="007942BA">
      <w:pPr>
        <w:pStyle w:val="FootnoteText"/>
        <w:jc w:val="left"/>
      </w:pPr>
      <w:r>
        <w:rPr>
          <w:rStyle w:val="FootnoteReference"/>
        </w:rPr>
        <w:footnoteRef/>
      </w:r>
      <w:r>
        <w:t xml:space="preserve"> </w:t>
      </w:r>
      <w:r w:rsidR="009369AA">
        <w:t xml:space="preserve">Virgil, </w:t>
      </w:r>
      <w:r w:rsidR="009369AA">
        <w:rPr>
          <w:i/>
          <w:iCs/>
        </w:rPr>
        <w:t>Aeneid</w:t>
      </w:r>
      <w:r w:rsidR="009369AA">
        <w:t>, trans. John Dryden (Internet Classics Archive, 2000), vol. 3, line 60;</w:t>
      </w:r>
      <w:r w:rsidR="009369AA">
        <w:rPr>
          <w:i/>
          <w:iCs/>
        </w:rPr>
        <w:t xml:space="preserve"> </w:t>
      </w:r>
      <w:r w:rsidR="007D5736">
        <w:t xml:space="preserve">William Wordsworth, “Nutting,” </w:t>
      </w:r>
      <w:r w:rsidR="009369AA">
        <w:t>in</w:t>
      </w:r>
      <w:r w:rsidR="00547247">
        <w:t xml:space="preserve"> </w:t>
      </w:r>
      <w:r w:rsidR="00547247">
        <w:rPr>
          <w:i/>
          <w:iCs/>
        </w:rPr>
        <w:t>Wordsworth’s Poetry and Prose</w:t>
      </w:r>
      <w:r w:rsidR="00547247">
        <w:t xml:space="preserve">, ed. Nicholas </w:t>
      </w:r>
      <w:proofErr w:type="spellStart"/>
      <w:r w:rsidR="00547247">
        <w:t>Halmi</w:t>
      </w:r>
      <w:proofErr w:type="spellEnd"/>
      <w:r w:rsidR="00547247">
        <w:t xml:space="preserve"> (New York: Norton, 2014),</w:t>
      </w:r>
      <w:r w:rsidR="009369AA">
        <w:t xml:space="preserve"> </w:t>
      </w:r>
      <w:r w:rsidR="004B222D">
        <w:t xml:space="preserve">line 55; </w:t>
      </w:r>
      <w:r w:rsidR="009369AA">
        <w:t xml:space="preserve">William Cobbett, </w:t>
      </w:r>
      <w:r w:rsidR="009369AA">
        <w:rPr>
          <w:i/>
          <w:iCs/>
        </w:rPr>
        <w:t>The Woodlands</w:t>
      </w:r>
      <w:r w:rsidR="009369AA">
        <w:t xml:space="preserve"> (London: Cobbett, 1825),</w:t>
      </w:r>
      <w:r w:rsidR="009369AA">
        <w:rPr>
          <w:i/>
          <w:iCs/>
        </w:rPr>
        <w:t xml:space="preserve"> </w:t>
      </w:r>
      <w:r w:rsidR="004B222D">
        <w:t>32</w:t>
      </w:r>
      <w:r w:rsidR="009369AA">
        <w:t>.</w:t>
      </w:r>
    </w:p>
  </w:footnote>
  <w:footnote w:id="3">
    <w:p w14:paraId="5F4183D3" w14:textId="3F142A63" w:rsidR="006333B8" w:rsidRDefault="006333B8" w:rsidP="007942BA">
      <w:pPr>
        <w:pStyle w:val="FootnoteText"/>
        <w:jc w:val="left"/>
      </w:pPr>
      <w:r>
        <w:rPr>
          <w:rStyle w:val="FootnoteReference"/>
        </w:rPr>
        <w:footnoteRef/>
      </w:r>
      <w:r>
        <w:t xml:space="preserve"> </w:t>
      </w:r>
      <w:r w:rsidR="004D78DB" w:rsidRPr="004D78DB">
        <w:t xml:space="preserve">Andreas </w:t>
      </w:r>
      <w:proofErr w:type="spellStart"/>
      <w:r w:rsidR="004D78DB" w:rsidRPr="004D78DB">
        <w:t>Malm</w:t>
      </w:r>
      <w:proofErr w:type="spellEnd"/>
      <w:r w:rsidR="004D78DB" w:rsidRPr="004D78DB">
        <w:t xml:space="preserve">, </w:t>
      </w:r>
      <w:r w:rsidR="004D78DB" w:rsidRPr="004D78DB">
        <w:rPr>
          <w:i/>
          <w:iCs/>
        </w:rPr>
        <w:t>The Progress of This Storm: Nature and Society in a Warming World</w:t>
      </w:r>
      <w:r w:rsidR="004D78DB">
        <w:t xml:space="preserve"> (</w:t>
      </w:r>
      <w:r w:rsidR="004D78DB" w:rsidRPr="004D78DB">
        <w:t>New York: Verso, 2020</w:t>
      </w:r>
      <w:r w:rsidR="004D78DB">
        <w:t>), 112.</w:t>
      </w:r>
    </w:p>
  </w:footnote>
  <w:footnote w:id="4">
    <w:p w14:paraId="2297ED4E" w14:textId="5CF6953D" w:rsidR="006333B8" w:rsidRDefault="006333B8" w:rsidP="007942BA">
      <w:pPr>
        <w:pStyle w:val="FootnoteText"/>
        <w:jc w:val="left"/>
      </w:pPr>
      <w:r>
        <w:rPr>
          <w:rStyle w:val="FootnoteReference"/>
        </w:rPr>
        <w:footnoteRef/>
      </w:r>
      <w:r>
        <w:t xml:space="preserve"> </w:t>
      </w:r>
      <w:proofErr w:type="spellStart"/>
      <w:r w:rsidR="00061DCB">
        <w:t>Anahid</w:t>
      </w:r>
      <w:proofErr w:type="spellEnd"/>
      <w:r w:rsidR="00061DCB">
        <w:t xml:space="preserve"> </w:t>
      </w:r>
      <w:proofErr w:type="spellStart"/>
      <w:r w:rsidR="00061DCB">
        <w:t>Nersessian</w:t>
      </w:r>
      <w:proofErr w:type="spellEnd"/>
      <w:r w:rsidR="00061DCB">
        <w:t xml:space="preserve">, </w:t>
      </w:r>
      <w:r w:rsidR="001950D7" w:rsidRPr="001950D7">
        <w:t xml:space="preserve">“Literary Agnotology,” </w:t>
      </w:r>
      <w:r w:rsidR="00061DCB" w:rsidRPr="00174997">
        <w:rPr>
          <w:i/>
          <w:iCs/>
        </w:rPr>
        <w:t>English Literary History</w:t>
      </w:r>
      <w:r w:rsidR="00061DCB" w:rsidRPr="00174997">
        <w:t>, 84, no. 2</w:t>
      </w:r>
      <w:r w:rsidR="00061DCB">
        <w:t xml:space="preserve"> (</w:t>
      </w:r>
      <w:r w:rsidR="00061DCB" w:rsidRPr="00174997">
        <w:t>2017</w:t>
      </w:r>
      <w:r w:rsidR="00061DCB">
        <w:t>)</w:t>
      </w:r>
      <w:r w:rsidR="00061DCB" w:rsidRPr="00174997">
        <w:t>,</w:t>
      </w:r>
      <w:r w:rsidR="00061DCB">
        <w:t xml:space="preserve"> </w:t>
      </w:r>
      <w:r w:rsidR="001950D7" w:rsidRPr="001950D7">
        <w:t>350–51</w:t>
      </w:r>
      <w:r w:rsidR="00061DCB">
        <w:t>.</w:t>
      </w:r>
    </w:p>
  </w:footnote>
  <w:footnote w:id="5">
    <w:p w14:paraId="42C9A875" w14:textId="49EDDB8E" w:rsidR="006333B8" w:rsidRDefault="006333B8" w:rsidP="007942BA">
      <w:pPr>
        <w:pStyle w:val="FootnoteText"/>
        <w:jc w:val="left"/>
      </w:pPr>
      <w:r>
        <w:rPr>
          <w:rStyle w:val="FootnoteReference"/>
        </w:rPr>
        <w:footnoteRef/>
      </w:r>
      <w:r>
        <w:t xml:space="preserve"> </w:t>
      </w:r>
      <w:r w:rsidR="00061DCB" w:rsidRPr="00174997">
        <w:t>Fredric</w:t>
      </w:r>
      <w:r w:rsidR="00061DCB" w:rsidRPr="00061DCB">
        <w:t xml:space="preserve"> Jameson, </w:t>
      </w:r>
      <w:r w:rsidR="00061DCB" w:rsidRPr="00174997">
        <w:rPr>
          <w:i/>
          <w:iCs/>
        </w:rPr>
        <w:t xml:space="preserve">Postmodernism, </w:t>
      </w:r>
      <w:proofErr w:type="gramStart"/>
      <w:r w:rsidR="00061DCB" w:rsidRPr="00174997">
        <w:rPr>
          <w:i/>
          <w:iCs/>
        </w:rPr>
        <w:t>or,</w:t>
      </w:r>
      <w:proofErr w:type="gramEnd"/>
      <w:r w:rsidR="00061DCB" w:rsidRPr="00174997">
        <w:rPr>
          <w:i/>
          <w:iCs/>
        </w:rPr>
        <w:t xml:space="preserve"> the Cultural Logic of Late Capitalism</w:t>
      </w:r>
      <w:r w:rsidR="00061DCB">
        <w:t xml:space="preserve"> (</w:t>
      </w:r>
      <w:r w:rsidR="00061DCB" w:rsidRPr="00061DCB">
        <w:t xml:space="preserve">Durham: </w:t>
      </w:r>
      <w:r w:rsidR="00061DCB" w:rsidRPr="00174997">
        <w:t>Duke</w:t>
      </w:r>
      <w:r w:rsidR="00061DCB" w:rsidRPr="00061DCB">
        <w:t xml:space="preserve"> UP</w:t>
      </w:r>
      <w:r w:rsidR="00061DCB" w:rsidRPr="00174997">
        <w:t>, 1991</w:t>
      </w:r>
      <w:r w:rsidR="00061DCB">
        <w:t xml:space="preserve">), </w:t>
      </w:r>
      <w:r w:rsidR="00D061D3" w:rsidRPr="00D061D3">
        <w:t>214</w:t>
      </w:r>
      <w:r w:rsidR="00061DCB">
        <w:t>.</w:t>
      </w:r>
    </w:p>
  </w:footnote>
  <w:footnote w:id="6">
    <w:p w14:paraId="4AF3858C" w14:textId="1AF41E20" w:rsidR="006333B8" w:rsidRDefault="006333B8" w:rsidP="007942BA">
      <w:pPr>
        <w:pStyle w:val="FootnoteText"/>
        <w:jc w:val="left"/>
      </w:pPr>
      <w:r>
        <w:rPr>
          <w:rStyle w:val="FootnoteReference"/>
        </w:rPr>
        <w:footnoteRef/>
      </w:r>
      <w:r>
        <w:t xml:space="preserve"> </w:t>
      </w:r>
      <w:proofErr w:type="spellStart"/>
      <w:r w:rsidR="00711CDA">
        <w:t>Anahid</w:t>
      </w:r>
      <w:proofErr w:type="spellEnd"/>
      <w:r w:rsidR="00711CDA">
        <w:t xml:space="preserve"> </w:t>
      </w:r>
      <w:proofErr w:type="spellStart"/>
      <w:r w:rsidR="00711CDA">
        <w:t>Nersessian</w:t>
      </w:r>
      <w:proofErr w:type="spellEnd"/>
      <w:r w:rsidR="00711CDA">
        <w:t xml:space="preserve">, </w:t>
      </w:r>
      <w:r w:rsidR="00711CDA" w:rsidRPr="00711CDA">
        <w:t>“Romanticism as Method</w:t>
      </w:r>
      <w:r w:rsidR="00711CDA">
        <w:t>,</w:t>
      </w:r>
      <w:r w:rsidR="00711CDA" w:rsidRPr="00711CDA">
        <w:t xml:space="preserve">” </w:t>
      </w:r>
      <w:r w:rsidR="00711CDA" w:rsidRPr="00711CDA">
        <w:rPr>
          <w:i/>
          <w:iCs/>
        </w:rPr>
        <w:t>Teaching Romanticism and Literary Theory</w:t>
      </w:r>
      <w:r w:rsidR="00711CDA" w:rsidRPr="00711CDA">
        <w:t>, ed</w:t>
      </w:r>
      <w:r w:rsidR="00711CDA">
        <w:t>.</w:t>
      </w:r>
      <w:r w:rsidR="00711CDA" w:rsidRPr="00711CDA">
        <w:t xml:space="preserve"> Brian McGrath, </w:t>
      </w:r>
      <w:r w:rsidR="00711CDA" w:rsidRPr="00711CDA">
        <w:rPr>
          <w:i/>
          <w:iCs/>
        </w:rPr>
        <w:t>Romantic Circles</w:t>
      </w:r>
      <w:r w:rsidR="00711CDA" w:rsidRPr="00711CDA">
        <w:t xml:space="preserve">, </w:t>
      </w:r>
      <w:r w:rsidR="00711CDA">
        <w:rPr>
          <w:i/>
          <w:iCs/>
        </w:rPr>
        <w:t xml:space="preserve">Pedagogy </w:t>
      </w:r>
      <w:r w:rsidR="00711CDA">
        <w:t>(</w:t>
      </w:r>
      <w:r w:rsidR="00711CDA" w:rsidRPr="00711CDA">
        <w:t>December 2016</w:t>
      </w:r>
      <w:r w:rsidR="00711CDA">
        <w:t>), 1.</w:t>
      </w:r>
    </w:p>
  </w:footnote>
  <w:footnote w:id="7">
    <w:p w14:paraId="5FBCE877" w14:textId="370C408A" w:rsidR="006333B8" w:rsidRPr="00FC64C9" w:rsidRDefault="006333B8" w:rsidP="007942BA">
      <w:pPr>
        <w:pStyle w:val="FootnoteText"/>
        <w:jc w:val="left"/>
      </w:pPr>
      <w:r>
        <w:rPr>
          <w:rStyle w:val="FootnoteReference"/>
        </w:rPr>
        <w:footnoteRef/>
      </w:r>
      <w:r>
        <w:t xml:space="preserve"> </w:t>
      </w:r>
      <w:r w:rsidR="00FC64C9">
        <w:rPr>
          <w:i/>
          <w:iCs/>
        </w:rPr>
        <w:t>Oxford English Dictionary Online</w:t>
      </w:r>
      <w:r w:rsidR="00FC64C9">
        <w:t xml:space="preserve">, </w:t>
      </w:r>
      <w:proofErr w:type="spellStart"/>
      <w:r w:rsidR="00FC64C9">
        <w:t>s.v.</w:t>
      </w:r>
      <w:proofErr w:type="spellEnd"/>
      <w:r w:rsidR="00FC64C9">
        <w:t xml:space="preserve"> “meta</w:t>
      </w:r>
      <w:r w:rsidR="003915B9">
        <w:t>-</w:t>
      </w:r>
      <w:r w:rsidR="00FC64C9">
        <w:t>,</w:t>
      </w:r>
      <w:r w:rsidR="003915B9">
        <w:t xml:space="preserve"> </w:t>
      </w:r>
      <w:r w:rsidR="003915B9" w:rsidRPr="003915B9">
        <w:rPr>
          <w:i/>
          <w:iCs/>
        </w:rPr>
        <w:t>prefix</w:t>
      </w:r>
      <w:r w:rsidR="003915B9">
        <w:t>,</w:t>
      </w:r>
      <w:r w:rsidR="00FC64C9">
        <w:t xml:space="preserve">” </w:t>
      </w:r>
      <w:r w:rsidR="003915B9">
        <w:t xml:space="preserve">accessed </w:t>
      </w:r>
      <w:r w:rsidR="007D03BC">
        <w:t>4 Mar.</w:t>
      </w:r>
      <w:r w:rsidR="003915B9">
        <w:t xml:space="preserve"> 2020, </w:t>
      </w:r>
      <w:r w:rsidR="003915B9" w:rsidRPr="003915B9">
        <w:t>https://www</w:t>
      </w:r>
      <w:r w:rsidR="003915B9">
        <w:t>.</w:t>
      </w:r>
      <w:r w:rsidR="003915B9" w:rsidRPr="003915B9">
        <w:t>oed</w:t>
      </w:r>
      <w:r w:rsidR="003915B9">
        <w:t>.</w:t>
      </w:r>
      <w:r w:rsidR="003915B9" w:rsidRPr="003915B9">
        <w:t>com/view/Entry/117150?rskey=kBsi4V&amp;result=4#eid</w:t>
      </w:r>
    </w:p>
  </w:footnote>
  <w:footnote w:id="8">
    <w:p w14:paraId="643E4AB6" w14:textId="74ABBB4D" w:rsidR="006333B8" w:rsidRDefault="006333B8" w:rsidP="007942BA">
      <w:pPr>
        <w:pStyle w:val="FootnoteText"/>
        <w:jc w:val="left"/>
      </w:pPr>
      <w:r>
        <w:rPr>
          <w:rStyle w:val="FootnoteReference"/>
        </w:rPr>
        <w:footnoteRef/>
      </w:r>
      <w:r>
        <w:t xml:space="preserve"> </w:t>
      </w:r>
      <w:proofErr w:type="spellStart"/>
      <w:r w:rsidR="009C7F53" w:rsidRPr="009C7F53">
        <w:t>Nersessian</w:t>
      </w:r>
      <w:proofErr w:type="spellEnd"/>
      <w:r w:rsidR="009C7F53" w:rsidRPr="009C7F53">
        <w:t xml:space="preserve">, “Romanticism as Method,” </w:t>
      </w:r>
      <w:r w:rsidR="00F02786" w:rsidRPr="00F02786">
        <w:t>11</w:t>
      </w:r>
      <w:r w:rsidR="00572C19">
        <w:t>.</w:t>
      </w:r>
    </w:p>
  </w:footnote>
  <w:footnote w:id="9">
    <w:p w14:paraId="7545F407" w14:textId="77777777" w:rsidR="00B72867" w:rsidRDefault="00B72867" w:rsidP="00B72867">
      <w:pPr>
        <w:pStyle w:val="FootnoteText"/>
        <w:jc w:val="left"/>
      </w:pPr>
      <w:r>
        <w:rPr>
          <w:rStyle w:val="FootnoteReference"/>
        </w:rPr>
        <w:footnoteRef/>
      </w:r>
      <w:r>
        <w:t xml:space="preserve"> </w:t>
      </w:r>
      <w:r w:rsidRPr="004700DF">
        <w:t xml:space="preserve">Clifford </w:t>
      </w:r>
      <w:r w:rsidRPr="00174997">
        <w:t>Siskin and William Warner</w:t>
      </w:r>
      <w:r>
        <w:t>,</w:t>
      </w:r>
      <w:r w:rsidRPr="00174997">
        <w:t xml:space="preserve"> “If This Is Enlightenment Then What Is Romanticism?” </w:t>
      </w:r>
      <w:r w:rsidRPr="00174997">
        <w:rPr>
          <w:i/>
        </w:rPr>
        <w:t xml:space="preserve">European Romantic Review </w:t>
      </w:r>
      <w:r w:rsidRPr="00174997">
        <w:t>22, no. 3</w:t>
      </w:r>
      <w:r w:rsidRPr="004700DF">
        <w:t xml:space="preserve"> (</w:t>
      </w:r>
      <w:r w:rsidRPr="00174997">
        <w:t>2011</w:t>
      </w:r>
      <w:r w:rsidRPr="004700DF">
        <w:t>)</w:t>
      </w:r>
      <w:r>
        <w:t xml:space="preserve">, </w:t>
      </w:r>
      <w:r w:rsidRPr="00F82DB3">
        <w:t>285</w:t>
      </w:r>
      <w:r>
        <w:t>.</w:t>
      </w:r>
    </w:p>
  </w:footnote>
  <w:footnote w:id="10">
    <w:p w14:paraId="54E0AB6E" w14:textId="477F4865" w:rsidR="006333B8" w:rsidRPr="00602848" w:rsidRDefault="006333B8" w:rsidP="007942BA">
      <w:pPr>
        <w:pStyle w:val="FootnoteText"/>
        <w:jc w:val="left"/>
        <w:rPr>
          <w:i/>
        </w:rPr>
      </w:pPr>
      <w:r w:rsidRPr="004924AE">
        <w:rPr>
          <w:rStyle w:val="FootnoteReference"/>
        </w:rPr>
        <w:footnoteRef/>
      </w:r>
      <w:r w:rsidRPr="004924AE">
        <w:t xml:space="preserve"> </w:t>
      </w:r>
      <w:r w:rsidR="00602848" w:rsidRPr="004924AE">
        <w:t xml:space="preserve">James Chandler, </w:t>
      </w:r>
      <w:r w:rsidR="00602848" w:rsidRPr="004924AE">
        <w:rPr>
          <w:i/>
        </w:rPr>
        <w:t xml:space="preserve">England in 1819: The Politics of Literary Culture and the Case of Romantic Historicism </w:t>
      </w:r>
      <w:r w:rsidR="00392289" w:rsidRPr="004924AE">
        <w:rPr>
          <w:iCs/>
        </w:rPr>
        <w:t>(</w:t>
      </w:r>
      <w:r w:rsidR="00602848" w:rsidRPr="004924AE">
        <w:t>Chicago UP, 1998</w:t>
      </w:r>
      <w:r w:rsidR="00392289" w:rsidRPr="004924AE">
        <w:t>), 490.</w:t>
      </w:r>
    </w:p>
  </w:footnote>
  <w:footnote w:id="11">
    <w:p w14:paraId="62DB6A3A" w14:textId="4710A949" w:rsidR="006333B8" w:rsidRPr="004D153F" w:rsidRDefault="006333B8" w:rsidP="007942BA">
      <w:pPr>
        <w:pStyle w:val="FootnoteText"/>
        <w:jc w:val="left"/>
      </w:pPr>
      <w:r>
        <w:rPr>
          <w:rStyle w:val="FootnoteReference"/>
        </w:rPr>
        <w:footnoteRef/>
      </w:r>
      <w:r>
        <w:t xml:space="preserve"> </w:t>
      </w:r>
      <w:r w:rsidR="004D153F">
        <w:t xml:space="preserve">Percy Bysshe Shelley, “To a </w:t>
      </w:r>
      <w:proofErr w:type="gramStart"/>
      <w:r w:rsidR="004D153F">
        <w:t>Sky-Lark</w:t>
      </w:r>
      <w:proofErr w:type="gramEnd"/>
      <w:r w:rsidR="004D153F">
        <w:t xml:space="preserve">,” in </w:t>
      </w:r>
      <w:r w:rsidR="004D153F" w:rsidRPr="004D153F">
        <w:rPr>
          <w:i/>
          <w:iCs/>
        </w:rPr>
        <w:t>Prometheus Unbound: A Lyrical Drama in Four Acts, With Other Poems</w:t>
      </w:r>
      <w:r w:rsidR="00CE5477">
        <w:rPr>
          <w:i/>
          <w:iCs/>
        </w:rPr>
        <w:t xml:space="preserve"> </w:t>
      </w:r>
      <w:r w:rsidR="00CE5477">
        <w:t xml:space="preserve">(London: </w:t>
      </w:r>
      <w:proofErr w:type="spellStart"/>
      <w:r w:rsidR="004D153F" w:rsidRPr="004D153F">
        <w:t>Ollier</w:t>
      </w:r>
      <w:proofErr w:type="spellEnd"/>
      <w:r w:rsidR="004D153F" w:rsidRPr="004D153F">
        <w:t>, 1820</w:t>
      </w:r>
      <w:r w:rsidR="00CE5477">
        <w:t>)</w:t>
      </w:r>
      <w:r w:rsidR="004D153F" w:rsidRPr="004D153F">
        <w:t xml:space="preserve">, </w:t>
      </w:r>
      <w:r w:rsidR="00781739">
        <w:t xml:space="preserve">pp. </w:t>
      </w:r>
      <w:r w:rsidR="004D153F" w:rsidRPr="004D153F">
        <w:t>201–06</w:t>
      </w:r>
      <w:r w:rsidR="00CE5477">
        <w:t>.</w:t>
      </w:r>
    </w:p>
  </w:footnote>
  <w:footnote w:id="12">
    <w:p w14:paraId="64B71C7B" w14:textId="7AC983BF" w:rsidR="006333B8" w:rsidRDefault="006333B8" w:rsidP="007942BA">
      <w:pPr>
        <w:pStyle w:val="FootnoteText"/>
        <w:jc w:val="left"/>
      </w:pPr>
      <w:r>
        <w:rPr>
          <w:rStyle w:val="FootnoteReference"/>
        </w:rPr>
        <w:footnoteRef/>
      </w:r>
      <w:r>
        <w:t xml:space="preserve"> </w:t>
      </w:r>
      <w:r w:rsidR="00A02C9D">
        <w:t xml:space="preserve">William Wordsworth, </w:t>
      </w:r>
      <w:r w:rsidR="00A02C9D" w:rsidRPr="00A02C9D">
        <w:t xml:space="preserve">“To a </w:t>
      </w:r>
      <w:proofErr w:type="gramStart"/>
      <w:r w:rsidR="00A02C9D" w:rsidRPr="00A02C9D">
        <w:t>Sky-lark</w:t>
      </w:r>
      <w:proofErr w:type="gramEnd"/>
      <w:r w:rsidR="00A02C9D">
        <w:t>,</w:t>
      </w:r>
      <w:r w:rsidR="00A02C9D" w:rsidRPr="00A02C9D">
        <w:t xml:space="preserve">” </w:t>
      </w:r>
      <w:r w:rsidR="00A02C9D">
        <w:t>i</w:t>
      </w:r>
      <w:r w:rsidR="00A02C9D" w:rsidRPr="00A02C9D">
        <w:t xml:space="preserve">n </w:t>
      </w:r>
      <w:r w:rsidR="00A02C9D" w:rsidRPr="00A02C9D">
        <w:rPr>
          <w:i/>
          <w:iCs/>
        </w:rPr>
        <w:t>Poems, in Two Volumes</w:t>
      </w:r>
      <w:r w:rsidR="00A02C9D" w:rsidRPr="00A02C9D">
        <w:t>, vol. 1</w:t>
      </w:r>
      <w:r w:rsidR="00A02C9D">
        <w:t xml:space="preserve"> (</w:t>
      </w:r>
      <w:r w:rsidR="00A02C9D" w:rsidRPr="00A02C9D">
        <w:t>London: Longman, Hurst, Rees, and Orme, 1807</w:t>
      </w:r>
      <w:r w:rsidR="00A02C9D">
        <w:t xml:space="preserve">), </w:t>
      </w:r>
      <w:r w:rsidR="00A729CF">
        <w:t xml:space="preserve">pp. </w:t>
      </w:r>
      <w:r w:rsidR="00A02C9D" w:rsidRPr="00A02C9D">
        <w:t>80–82.</w:t>
      </w:r>
    </w:p>
  </w:footnote>
  <w:footnote w:id="13">
    <w:p w14:paraId="48165CB7" w14:textId="14BC7C27" w:rsidR="006333B8" w:rsidRDefault="006333B8" w:rsidP="007942BA">
      <w:pPr>
        <w:pStyle w:val="FootnoteText"/>
        <w:jc w:val="left"/>
      </w:pPr>
      <w:r>
        <w:rPr>
          <w:rStyle w:val="FootnoteReference"/>
        </w:rPr>
        <w:footnoteRef/>
      </w:r>
      <w:r>
        <w:t xml:space="preserve"> </w:t>
      </w:r>
      <w:r w:rsidR="00CD1BCA" w:rsidRPr="00CD1BCA">
        <w:t>William Wordsworth,</w:t>
      </w:r>
      <w:r w:rsidR="00CD1BCA">
        <w:t xml:space="preserve"> </w:t>
      </w:r>
      <w:r w:rsidR="001B6516" w:rsidRPr="00174997">
        <w:t xml:space="preserve">“To a </w:t>
      </w:r>
      <w:proofErr w:type="gramStart"/>
      <w:r w:rsidR="001B6516" w:rsidRPr="00174997">
        <w:t>Sky-lark</w:t>
      </w:r>
      <w:proofErr w:type="gramEnd"/>
      <w:r w:rsidR="001B6516">
        <w:t>,</w:t>
      </w:r>
      <w:r w:rsidR="001B6516" w:rsidRPr="00174997">
        <w:t>”</w:t>
      </w:r>
      <w:r w:rsidR="001B6516" w:rsidRPr="001B6516">
        <w:t xml:space="preserve"> </w:t>
      </w:r>
      <w:r w:rsidR="001B6516">
        <w:t>i</w:t>
      </w:r>
      <w:r w:rsidR="001B6516" w:rsidRPr="001B6516">
        <w:t>n</w:t>
      </w:r>
      <w:r w:rsidR="001B6516" w:rsidRPr="00174997">
        <w:t xml:space="preserve"> </w:t>
      </w:r>
      <w:r w:rsidR="001B6516" w:rsidRPr="00174997">
        <w:rPr>
          <w:i/>
          <w:iCs/>
        </w:rPr>
        <w:t>The Poetical Works of William Wordsworth</w:t>
      </w:r>
      <w:r w:rsidR="001B6516" w:rsidRPr="001B6516">
        <w:t>,</w:t>
      </w:r>
      <w:r w:rsidR="001B6516" w:rsidRPr="00174997">
        <w:rPr>
          <w:i/>
          <w:iCs/>
        </w:rPr>
        <w:t xml:space="preserve"> </w:t>
      </w:r>
      <w:r w:rsidR="001B6516" w:rsidRPr="00174997">
        <w:t xml:space="preserve">vol. 2. </w:t>
      </w:r>
      <w:r w:rsidR="001B6516">
        <w:t>(</w:t>
      </w:r>
      <w:r w:rsidR="001B6516" w:rsidRPr="00174997">
        <w:t>London</w:t>
      </w:r>
      <w:r w:rsidR="001B6516">
        <w:t>:</w:t>
      </w:r>
      <w:r w:rsidR="001B6516" w:rsidRPr="001B6516">
        <w:t xml:space="preserve"> Longman, Hurst, Rees, Orme, Brown, and Green</w:t>
      </w:r>
      <w:r w:rsidR="001B6516" w:rsidRPr="00174997">
        <w:t>, 1827</w:t>
      </w:r>
      <w:r w:rsidR="001B6516">
        <w:t>),</w:t>
      </w:r>
      <w:r w:rsidR="001B6516" w:rsidRPr="00174997">
        <w:t xml:space="preserve"> </w:t>
      </w:r>
      <w:r w:rsidR="00A729CF">
        <w:t xml:space="preserve">p. </w:t>
      </w:r>
      <w:r w:rsidR="001B6516" w:rsidRPr="00174997">
        <w:t>165.</w:t>
      </w:r>
    </w:p>
  </w:footnote>
  <w:footnote w:id="14">
    <w:p w14:paraId="77AA066D" w14:textId="0CB1CB21" w:rsidR="006333B8" w:rsidRDefault="006333B8" w:rsidP="007942BA">
      <w:pPr>
        <w:pStyle w:val="FootnoteText"/>
        <w:jc w:val="left"/>
      </w:pPr>
      <w:r>
        <w:rPr>
          <w:rStyle w:val="FootnoteReference"/>
        </w:rPr>
        <w:footnoteRef/>
      </w:r>
      <w:r>
        <w:t xml:space="preserve"> </w:t>
      </w:r>
      <w:r w:rsidR="001B6516">
        <w:t xml:space="preserve">Robert </w:t>
      </w:r>
      <w:r w:rsidR="00537B15">
        <w:t>Bloomfield</w:t>
      </w:r>
      <w:r w:rsidR="001B6516">
        <w:t>,</w:t>
      </w:r>
      <w:r w:rsidR="00537B15">
        <w:t xml:space="preserve"> </w:t>
      </w:r>
      <w:r w:rsidR="00537B15" w:rsidRPr="00537B15">
        <w:t xml:space="preserve">“Summer,” </w:t>
      </w:r>
      <w:r w:rsidR="001B6516">
        <w:t xml:space="preserve">in </w:t>
      </w:r>
      <w:r w:rsidR="001B6516">
        <w:rPr>
          <w:i/>
          <w:iCs/>
        </w:rPr>
        <w:t>The Farmer’s Boy; A Rural Poem</w:t>
      </w:r>
      <w:r w:rsidR="001B6516">
        <w:t xml:space="preserve">, 2nd ed. (London: </w:t>
      </w:r>
      <w:proofErr w:type="spellStart"/>
      <w:r w:rsidR="001B6516">
        <w:t>Vernor</w:t>
      </w:r>
      <w:proofErr w:type="spellEnd"/>
      <w:r w:rsidR="001B6516">
        <w:t xml:space="preserve"> and Hood), </w:t>
      </w:r>
      <w:r w:rsidR="00537B15" w:rsidRPr="00537B15">
        <w:t>lines 85–108</w:t>
      </w:r>
      <w:r w:rsidR="006D163A">
        <w:t>.</w:t>
      </w:r>
    </w:p>
  </w:footnote>
  <w:footnote w:id="15">
    <w:p w14:paraId="40919EF8" w14:textId="70A6289C" w:rsidR="00126006" w:rsidRDefault="00126006" w:rsidP="007942BA">
      <w:pPr>
        <w:pStyle w:val="FootnoteText"/>
        <w:jc w:val="left"/>
      </w:pPr>
      <w:r>
        <w:rPr>
          <w:rStyle w:val="FootnoteReference"/>
        </w:rPr>
        <w:footnoteRef/>
      </w:r>
      <w:r>
        <w:t xml:space="preserve"> </w:t>
      </w:r>
      <w:r w:rsidR="00FD5F87">
        <w:t xml:space="preserve">John </w:t>
      </w:r>
      <w:r>
        <w:t>Clare</w:t>
      </w:r>
      <w:r w:rsidR="00FD5F87">
        <w:t xml:space="preserve">, </w:t>
      </w:r>
      <w:r w:rsidR="00FD5F87" w:rsidRPr="00FD5F87">
        <w:t>“The Skylark</w:t>
      </w:r>
      <w:r w:rsidR="00FD5F87">
        <w:t>,</w:t>
      </w:r>
      <w:r w:rsidR="00FD5F87" w:rsidRPr="00FD5F87">
        <w:t>”</w:t>
      </w:r>
      <w:r w:rsidR="00FD5F87">
        <w:t xml:space="preserve"> in</w:t>
      </w:r>
      <w:r w:rsidR="00FD5F87" w:rsidRPr="00FD5F87">
        <w:t xml:space="preserve"> </w:t>
      </w:r>
      <w:r w:rsidR="00FD5F87" w:rsidRPr="00FD5F87">
        <w:rPr>
          <w:i/>
          <w:iCs/>
        </w:rPr>
        <w:t>The Rural Muse</w:t>
      </w:r>
      <w:r w:rsidR="00FD5F87">
        <w:t xml:space="preserve"> (</w:t>
      </w:r>
      <w:r w:rsidR="00FD5F87" w:rsidRPr="00FD5F87">
        <w:t>London: Whittaker, 1835</w:t>
      </w:r>
      <w:r w:rsidR="00FD5F87">
        <w:t>),</w:t>
      </w:r>
      <w:r w:rsidR="00FD5F87" w:rsidRPr="00FD5F87">
        <w:t xml:space="preserve"> </w:t>
      </w:r>
      <w:r w:rsidR="00A729CF">
        <w:t xml:space="preserve">p. </w:t>
      </w:r>
      <w:r w:rsidR="00FD5F87" w:rsidRPr="00FD5F87">
        <w:t>83</w:t>
      </w:r>
      <w:r w:rsidR="00FD5F87">
        <w:t>.</w:t>
      </w:r>
    </w:p>
  </w:footnote>
  <w:footnote w:id="16">
    <w:p w14:paraId="0733B217" w14:textId="220E2245" w:rsidR="00DB00F8" w:rsidRDefault="00DB00F8" w:rsidP="007942BA">
      <w:pPr>
        <w:pStyle w:val="FootnoteText"/>
        <w:jc w:val="left"/>
      </w:pPr>
      <w:r>
        <w:rPr>
          <w:rStyle w:val="FootnoteReference"/>
        </w:rPr>
        <w:footnoteRef/>
      </w:r>
      <w:r>
        <w:t xml:space="preserve"> </w:t>
      </w:r>
      <w:r w:rsidR="00FD5F87" w:rsidRPr="00FD5F87">
        <w:t xml:space="preserve">Willard Van Orman </w:t>
      </w:r>
      <w:r w:rsidR="00FD5F87" w:rsidRPr="00174997">
        <w:t xml:space="preserve">Quine, </w:t>
      </w:r>
      <w:r w:rsidR="00FD5F87" w:rsidRPr="00174997">
        <w:rPr>
          <w:i/>
          <w:iCs/>
        </w:rPr>
        <w:t>Word and Object</w:t>
      </w:r>
      <w:r w:rsidR="00FD5F87">
        <w:t>,</w:t>
      </w:r>
      <w:r w:rsidR="00FD5F87" w:rsidRPr="00174997">
        <w:rPr>
          <w:i/>
          <w:iCs/>
        </w:rPr>
        <w:t xml:space="preserve"> </w:t>
      </w:r>
      <w:r w:rsidR="00FD5F87" w:rsidRPr="00174997">
        <w:t xml:space="preserve">New ed. </w:t>
      </w:r>
      <w:r w:rsidR="00FD5F87">
        <w:t>(</w:t>
      </w:r>
      <w:r w:rsidR="00FD5F87" w:rsidRPr="00FD5F87">
        <w:t xml:space="preserve">Cambridge: </w:t>
      </w:r>
      <w:r w:rsidR="00FD5F87" w:rsidRPr="00174997">
        <w:t>MIT P, 2013</w:t>
      </w:r>
      <w:r w:rsidR="00FD5F87">
        <w:t xml:space="preserve">), </w:t>
      </w:r>
      <w:r w:rsidR="002948EB" w:rsidRPr="002948EB">
        <w:t>249–54</w:t>
      </w:r>
      <w:r w:rsidR="00FD5F87">
        <w:t>.</w:t>
      </w:r>
    </w:p>
  </w:footnote>
  <w:footnote w:id="17">
    <w:p w14:paraId="5F1DAEE9" w14:textId="30B9DEFA" w:rsidR="00DB00F8" w:rsidRDefault="00DB00F8" w:rsidP="007942BA">
      <w:pPr>
        <w:pStyle w:val="FootnoteText"/>
        <w:jc w:val="left"/>
      </w:pPr>
      <w:r>
        <w:rPr>
          <w:rStyle w:val="FootnoteReference"/>
        </w:rPr>
        <w:footnoteRef/>
      </w:r>
      <w:r w:rsidR="006B3B60" w:rsidRPr="00174997">
        <w:t xml:space="preserve"> Celeste</w:t>
      </w:r>
      <w:r w:rsidR="006B3B60" w:rsidRPr="006B3B60">
        <w:t xml:space="preserve"> </w:t>
      </w:r>
      <w:proofErr w:type="spellStart"/>
      <w:r w:rsidR="006B3B60" w:rsidRPr="006B3B60">
        <w:t>Langan</w:t>
      </w:r>
      <w:proofErr w:type="spellEnd"/>
      <w:r w:rsidR="006B3B60">
        <w:t>,</w:t>
      </w:r>
      <w:r w:rsidR="006B3B60" w:rsidRPr="00174997">
        <w:t xml:space="preserve"> </w:t>
      </w:r>
      <w:r w:rsidR="006B3B60" w:rsidRPr="00174997">
        <w:rPr>
          <w:i/>
          <w:iCs/>
        </w:rPr>
        <w:t>Romantic Vagrancy: Wordsworth and the Simulation of Freedom</w:t>
      </w:r>
      <w:r w:rsidR="006B3B60" w:rsidRPr="00174997">
        <w:t xml:space="preserve"> </w:t>
      </w:r>
      <w:r w:rsidR="006B3B60">
        <w:t>(</w:t>
      </w:r>
      <w:r w:rsidR="006B3B60" w:rsidRPr="00174997">
        <w:t>Cambridge: Cambridge UP, 1995</w:t>
      </w:r>
      <w:r w:rsidR="006B3B60">
        <w:t xml:space="preserve">), </w:t>
      </w:r>
      <w:r w:rsidR="006B3B60" w:rsidRPr="006B3B60">
        <w:t>16–29</w:t>
      </w:r>
      <w:r w:rsidR="0029693A">
        <w:t>.</w:t>
      </w:r>
    </w:p>
  </w:footnote>
  <w:footnote w:id="18">
    <w:p w14:paraId="4AAE37EE" w14:textId="20C83DC4" w:rsidR="00DB00F8" w:rsidRDefault="00DB00F8" w:rsidP="007942BA">
      <w:pPr>
        <w:pStyle w:val="FootnoteText"/>
        <w:jc w:val="left"/>
      </w:pPr>
      <w:r>
        <w:rPr>
          <w:rStyle w:val="FootnoteReference"/>
        </w:rPr>
        <w:footnoteRef/>
      </w:r>
      <w:r>
        <w:t xml:space="preserve"> </w:t>
      </w:r>
      <w:r w:rsidR="00F25362">
        <w:t>William Wordsworth,</w:t>
      </w:r>
      <w:r w:rsidR="00F25362" w:rsidRPr="00174997">
        <w:t xml:space="preserve"> “Preface to the </w:t>
      </w:r>
      <w:r w:rsidR="00F25362" w:rsidRPr="00174997">
        <w:rPr>
          <w:i/>
          <w:iCs/>
        </w:rPr>
        <w:t>Lyrical Ballads</w:t>
      </w:r>
      <w:r w:rsidR="00F25362" w:rsidRPr="00F25362">
        <w:rPr>
          <w:i/>
          <w:iCs/>
        </w:rPr>
        <w:t xml:space="preserve"> </w:t>
      </w:r>
      <w:r w:rsidR="00F25362" w:rsidRPr="00F25362">
        <w:t>(1802)</w:t>
      </w:r>
      <w:r w:rsidR="00F25362">
        <w:t>,</w:t>
      </w:r>
      <w:r w:rsidR="00F25362" w:rsidRPr="00174997">
        <w:t xml:space="preserve">” </w:t>
      </w:r>
      <w:r w:rsidR="00F25362">
        <w:t>i</w:t>
      </w:r>
      <w:r w:rsidR="00F25362" w:rsidRPr="00F25362">
        <w:t xml:space="preserve">n </w:t>
      </w:r>
      <w:r w:rsidR="00F25362" w:rsidRPr="00F25362">
        <w:rPr>
          <w:i/>
          <w:iCs/>
        </w:rPr>
        <w:t>Wordsworth’s Poetry and Prose</w:t>
      </w:r>
      <w:r w:rsidR="00F25362">
        <w:t>, ed.</w:t>
      </w:r>
      <w:r w:rsidR="00F25362" w:rsidRPr="00F25362">
        <w:t xml:space="preserve"> Nicholas </w:t>
      </w:r>
      <w:proofErr w:type="spellStart"/>
      <w:r w:rsidR="00F25362" w:rsidRPr="00F25362">
        <w:t>Halmi</w:t>
      </w:r>
      <w:proofErr w:type="spellEnd"/>
      <w:r w:rsidR="00F25362">
        <w:t xml:space="preserve"> (</w:t>
      </w:r>
      <w:r w:rsidR="00F25362" w:rsidRPr="00F25362">
        <w:t>New York: Norton, 2014</w:t>
      </w:r>
      <w:r w:rsidR="00F25362">
        <w:t xml:space="preserve">), </w:t>
      </w:r>
      <w:r w:rsidR="00EF72C1">
        <w:t>78</w:t>
      </w:r>
      <w:r w:rsidR="00EF72C1">
        <w:softHyphen/>
        <w:t>–89</w:t>
      </w:r>
      <w:r w:rsidR="00F25362">
        <w:t>.</w:t>
      </w:r>
    </w:p>
  </w:footnote>
  <w:footnote w:id="19">
    <w:p w14:paraId="51F1DB82" w14:textId="4A654AA1" w:rsidR="003F59F1" w:rsidRDefault="003F59F1" w:rsidP="007942BA">
      <w:pPr>
        <w:pStyle w:val="FootnoteText"/>
        <w:jc w:val="left"/>
      </w:pPr>
      <w:r>
        <w:rPr>
          <w:rStyle w:val="FootnoteReference"/>
        </w:rPr>
        <w:footnoteRef/>
      </w:r>
      <w:r>
        <w:t xml:space="preserve"> </w:t>
      </w:r>
      <w:r w:rsidR="00654422" w:rsidRPr="00174997">
        <w:t>Percy Bysshe</w:t>
      </w:r>
      <w:r w:rsidR="00654422" w:rsidRPr="00654422">
        <w:t xml:space="preserve"> Shelley, </w:t>
      </w:r>
      <w:r w:rsidR="00654422" w:rsidRPr="00174997">
        <w:rPr>
          <w:i/>
        </w:rPr>
        <w:t>The Cenci</w:t>
      </w:r>
      <w:r w:rsidR="00654422">
        <w:rPr>
          <w:iCs/>
        </w:rPr>
        <w:t>, i</w:t>
      </w:r>
      <w:r w:rsidR="00654422" w:rsidRPr="00654422">
        <w:rPr>
          <w:iCs/>
        </w:rPr>
        <w:t>n</w:t>
      </w:r>
      <w:r w:rsidR="00654422" w:rsidRPr="00654422">
        <w:rPr>
          <w:i/>
        </w:rPr>
        <w:t xml:space="preserve"> Shelley’s Poetry and Prose</w:t>
      </w:r>
      <w:r w:rsidR="00654422">
        <w:rPr>
          <w:iCs/>
        </w:rPr>
        <w:t>,</w:t>
      </w:r>
      <w:r w:rsidR="00654422" w:rsidRPr="00654422">
        <w:rPr>
          <w:i/>
        </w:rPr>
        <w:t xml:space="preserve"> </w:t>
      </w:r>
      <w:r w:rsidR="00654422" w:rsidRPr="00654422">
        <w:rPr>
          <w:iCs/>
        </w:rPr>
        <w:t>2nd ed.</w:t>
      </w:r>
      <w:r w:rsidR="00654422">
        <w:rPr>
          <w:iCs/>
        </w:rPr>
        <w:t>,</w:t>
      </w:r>
      <w:r w:rsidR="00654422" w:rsidRPr="00654422">
        <w:rPr>
          <w:iCs/>
        </w:rPr>
        <w:t xml:space="preserve"> </w:t>
      </w:r>
      <w:r w:rsidR="00654422">
        <w:rPr>
          <w:iCs/>
        </w:rPr>
        <w:t>ed.</w:t>
      </w:r>
      <w:r w:rsidR="00654422" w:rsidRPr="00654422">
        <w:rPr>
          <w:iCs/>
        </w:rPr>
        <w:t xml:space="preserve"> Donald H. Reiman and Neil </w:t>
      </w:r>
      <w:proofErr w:type="spellStart"/>
      <w:r w:rsidR="00654422" w:rsidRPr="00654422">
        <w:rPr>
          <w:iCs/>
        </w:rPr>
        <w:t>Fraistat</w:t>
      </w:r>
      <w:proofErr w:type="spellEnd"/>
      <w:r w:rsidR="00654422">
        <w:rPr>
          <w:iCs/>
        </w:rPr>
        <w:t xml:space="preserve"> (</w:t>
      </w:r>
      <w:r w:rsidR="00654422" w:rsidRPr="00654422">
        <w:t>New York: Norton, 2002</w:t>
      </w:r>
      <w:r w:rsidR="00654422">
        <w:t xml:space="preserve">), </w:t>
      </w:r>
      <w:r w:rsidR="00A729CF">
        <w:t xml:space="preserve">p. </w:t>
      </w:r>
      <w:r>
        <w:t>142</w:t>
      </w:r>
      <w:r w:rsidR="00F94025">
        <w:t>.</w:t>
      </w:r>
    </w:p>
  </w:footnote>
  <w:footnote w:id="20">
    <w:p w14:paraId="365B5594" w14:textId="184B673D" w:rsidR="00DB00F8" w:rsidRDefault="00DB00F8" w:rsidP="007942BA">
      <w:pPr>
        <w:pStyle w:val="FootnoteText"/>
        <w:jc w:val="left"/>
      </w:pPr>
      <w:r>
        <w:rPr>
          <w:rStyle w:val="FootnoteReference"/>
        </w:rPr>
        <w:footnoteRef/>
      </w:r>
      <w:r>
        <w:t xml:space="preserve"> </w:t>
      </w:r>
      <w:r w:rsidR="00F94025" w:rsidRPr="00F94025">
        <w:t xml:space="preserve">Percy Bysshe Shelley, </w:t>
      </w:r>
      <w:r w:rsidR="004160FB" w:rsidRPr="00174997">
        <w:rPr>
          <w:i/>
        </w:rPr>
        <w:t>Hellas</w:t>
      </w:r>
      <w:r w:rsidR="004160FB">
        <w:t>, i</w:t>
      </w:r>
      <w:r w:rsidR="004160FB" w:rsidRPr="004160FB">
        <w:t xml:space="preserve">n </w:t>
      </w:r>
      <w:r w:rsidR="004160FB" w:rsidRPr="004160FB">
        <w:rPr>
          <w:i/>
          <w:iCs/>
        </w:rPr>
        <w:t>Shelley’s Poetry and Prose</w:t>
      </w:r>
      <w:r w:rsidR="004160FB">
        <w:t>,</w:t>
      </w:r>
      <w:r w:rsidR="004160FB" w:rsidRPr="004160FB">
        <w:t xml:space="preserve"> 2nd ed., ed. Donald H. Reiman and Neil </w:t>
      </w:r>
      <w:proofErr w:type="spellStart"/>
      <w:r w:rsidR="004160FB" w:rsidRPr="004160FB">
        <w:t>Fraistat</w:t>
      </w:r>
      <w:proofErr w:type="spellEnd"/>
      <w:r w:rsidR="004160FB" w:rsidRPr="004160FB">
        <w:t xml:space="preserve"> (New York: Norton, 2002), </w:t>
      </w:r>
      <w:r w:rsidR="00A729CF">
        <w:t xml:space="preserve">p. </w:t>
      </w:r>
      <w:r w:rsidR="003F59F1" w:rsidRPr="003F59F1">
        <w:t>431</w:t>
      </w:r>
      <w:r w:rsidR="004160FB">
        <w:t>.</w:t>
      </w:r>
    </w:p>
  </w:footnote>
  <w:footnote w:id="21">
    <w:p w14:paraId="08DE9EA6" w14:textId="7D35F0CB" w:rsidR="00DB00F8" w:rsidRDefault="00DB00F8" w:rsidP="007942BA">
      <w:pPr>
        <w:pStyle w:val="FootnoteText"/>
        <w:jc w:val="left"/>
      </w:pPr>
      <w:r>
        <w:rPr>
          <w:rStyle w:val="FootnoteReference"/>
        </w:rPr>
        <w:footnoteRef/>
      </w:r>
      <w:r>
        <w:t xml:space="preserve"> </w:t>
      </w:r>
      <w:r w:rsidR="00B72900" w:rsidRPr="00174997">
        <w:rPr>
          <w:lang w:val="en-US"/>
        </w:rPr>
        <w:t>Samuel Taylor</w:t>
      </w:r>
      <w:r w:rsidR="00B72900" w:rsidRPr="00B72900">
        <w:t xml:space="preserve"> </w:t>
      </w:r>
      <w:r w:rsidR="00B72900" w:rsidRPr="00B72900">
        <w:rPr>
          <w:lang w:val="en-US"/>
        </w:rPr>
        <w:t xml:space="preserve">Coleridge, </w:t>
      </w:r>
      <w:r w:rsidR="00B72900" w:rsidRPr="00174997">
        <w:rPr>
          <w:i/>
          <w:iCs/>
          <w:lang w:val="en-US"/>
        </w:rPr>
        <w:t xml:space="preserve">Biographia </w:t>
      </w:r>
      <w:proofErr w:type="spellStart"/>
      <w:r w:rsidR="00B72900" w:rsidRPr="00174997">
        <w:rPr>
          <w:i/>
          <w:iCs/>
          <w:lang w:val="en-US"/>
        </w:rPr>
        <w:t>Literaria</w:t>
      </w:r>
      <w:proofErr w:type="spellEnd"/>
      <w:r w:rsidR="00B72900" w:rsidRPr="00174997">
        <w:rPr>
          <w:i/>
          <w:iCs/>
          <w:lang w:val="en-US"/>
        </w:rPr>
        <w:t xml:space="preserve">; </w:t>
      </w:r>
      <w:proofErr w:type="gramStart"/>
      <w:r w:rsidR="00B72900" w:rsidRPr="00174997">
        <w:rPr>
          <w:i/>
          <w:iCs/>
          <w:lang w:val="en-US"/>
        </w:rPr>
        <w:t>or,</w:t>
      </w:r>
      <w:proofErr w:type="gramEnd"/>
      <w:r w:rsidR="00B72900" w:rsidRPr="00174997">
        <w:rPr>
          <w:i/>
          <w:iCs/>
          <w:lang w:val="en-US"/>
        </w:rPr>
        <w:t xml:space="preserve"> Biographical Sketches of my Literary life and Opinions </w:t>
      </w:r>
      <w:r w:rsidR="00D827CE">
        <w:rPr>
          <w:lang w:val="en-US"/>
        </w:rPr>
        <w:t>(</w:t>
      </w:r>
      <w:r w:rsidR="00B72900" w:rsidRPr="00B72900">
        <w:rPr>
          <w:lang w:val="en-US"/>
        </w:rPr>
        <w:t xml:space="preserve">New York: </w:t>
      </w:r>
      <w:r w:rsidR="00B72900" w:rsidRPr="00174997">
        <w:rPr>
          <w:lang w:val="en-US"/>
        </w:rPr>
        <w:t>Leavitt, 1834</w:t>
      </w:r>
      <w:r w:rsidR="00D827CE">
        <w:rPr>
          <w:lang w:val="en-US"/>
        </w:rPr>
        <w:t xml:space="preserve">), </w:t>
      </w:r>
      <w:r w:rsidR="003F59F1" w:rsidRPr="003F59F1">
        <w:t>194–206</w:t>
      </w:r>
      <w:r w:rsidR="00D827CE">
        <w:t>.</w:t>
      </w:r>
    </w:p>
  </w:footnote>
  <w:footnote w:id="22">
    <w:p w14:paraId="796EEE98" w14:textId="2F834FD2" w:rsidR="00DB00F8" w:rsidRDefault="00DB00F8" w:rsidP="007942BA">
      <w:pPr>
        <w:pStyle w:val="FootnoteText"/>
        <w:jc w:val="left"/>
      </w:pPr>
      <w:r>
        <w:rPr>
          <w:rStyle w:val="FootnoteReference"/>
        </w:rPr>
        <w:footnoteRef/>
      </w:r>
      <w:r>
        <w:t xml:space="preserve"> </w:t>
      </w:r>
      <w:r w:rsidR="00673317">
        <w:t>Bloomfield</w:t>
      </w:r>
      <w:r w:rsidR="00D85580">
        <w:t xml:space="preserve">, </w:t>
      </w:r>
      <w:r w:rsidR="00673317" w:rsidRPr="00673317">
        <w:t>“Spring,” line</w:t>
      </w:r>
      <w:r w:rsidR="00D85580">
        <w:t>s</w:t>
      </w:r>
      <w:r w:rsidR="00673317" w:rsidRPr="00673317">
        <w:t xml:space="preserve"> 98</w:t>
      </w:r>
      <w:r w:rsidR="00673317">
        <w:t>–120</w:t>
      </w:r>
      <w:r w:rsidR="00D85580">
        <w:t>.</w:t>
      </w:r>
    </w:p>
  </w:footnote>
  <w:footnote w:id="23">
    <w:p w14:paraId="46E3766F" w14:textId="5AF49476" w:rsidR="00DB00F8" w:rsidRDefault="00DB00F8" w:rsidP="007942BA">
      <w:pPr>
        <w:pStyle w:val="FootnoteText"/>
        <w:jc w:val="left"/>
      </w:pPr>
      <w:r>
        <w:rPr>
          <w:rStyle w:val="FootnoteReference"/>
        </w:rPr>
        <w:footnoteRef/>
      </w:r>
      <w:r>
        <w:t xml:space="preserve"> </w:t>
      </w:r>
      <w:r w:rsidR="001447B6">
        <w:rPr>
          <w:i/>
          <w:iCs/>
        </w:rPr>
        <w:t>Ibid.</w:t>
      </w:r>
      <w:r w:rsidR="00673317">
        <w:t xml:space="preserve"> 237-67</w:t>
      </w:r>
      <w:r w:rsidR="001447B6">
        <w:t>.</w:t>
      </w:r>
    </w:p>
  </w:footnote>
  <w:footnote w:id="24">
    <w:p w14:paraId="2427936C" w14:textId="3D96BD9A" w:rsidR="00DB00F8" w:rsidRDefault="00DB00F8" w:rsidP="007942BA">
      <w:pPr>
        <w:pStyle w:val="FootnoteText"/>
        <w:jc w:val="left"/>
      </w:pPr>
      <w:r>
        <w:rPr>
          <w:rStyle w:val="FootnoteReference"/>
        </w:rPr>
        <w:footnoteRef/>
      </w:r>
      <w:r>
        <w:t xml:space="preserve"> </w:t>
      </w:r>
      <w:r w:rsidR="001447B6" w:rsidRPr="001447B6">
        <w:rPr>
          <w:i/>
          <w:iCs/>
        </w:rPr>
        <w:t>Ibid.</w:t>
      </w:r>
      <w:r w:rsidR="001447B6" w:rsidRPr="001447B6">
        <w:t xml:space="preserve"> </w:t>
      </w:r>
      <w:r w:rsidR="00673317">
        <w:t>269-320</w:t>
      </w:r>
      <w:r w:rsidR="001447B6">
        <w:t>.</w:t>
      </w:r>
    </w:p>
  </w:footnote>
  <w:footnote w:id="25">
    <w:p w14:paraId="0E658F0A" w14:textId="35C0B970" w:rsidR="00DB00F8" w:rsidRDefault="00DB00F8" w:rsidP="007942BA">
      <w:pPr>
        <w:pStyle w:val="FootnoteText"/>
        <w:jc w:val="left"/>
      </w:pPr>
      <w:r>
        <w:rPr>
          <w:rStyle w:val="FootnoteReference"/>
        </w:rPr>
        <w:footnoteRef/>
      </w:r>
      <w:r>
        <w:t xml:space="preserve"> </w:t>
      </w:r>
      <w:r w:rsidR="001447B6" w:rsidRPr="001447B6">
        <w:rPr>
          <w:i/>
          <w:iCs/>
        </w:rPr>
        <w:t>Ibid.</w:t>
      </w:r>
      <w:r w:rsidR="001447B6" w:rsidRPr="001447B6">
        <w:t xml:space="preserve"> </w:t>
      </w:r>
      <w:r w:rsidR="00673317" w:rsidRPr="00673317">
        <w:t>321–52</w:t>
      </w:r>
      <w:r w:rsidR="001447B6">
        <w:t>.</w:t>
      </w:r>
    </w:p>
  </w:footnote>
  <w:footnote w:id="26">
    <w:p w14:paraId="07304C62" w14:textId="4B9789A3" w:rsidR="00DB00F8" w:rsidRDefault="00DB00F8" w:rsidP="007942BA">
      <w:pPr>
        <w:pStyle w:val="FootnoteText"/>
        <w:jc w:val="left"/>
      </w:pPr>
      <w:r>
        <w:rPr>
          <w:rStyle w:val="FootnoteReference"/>
        </w:rPr>
        <w:footnoteRef/>
      </w:r>
      <w:r>
        <w:t xml:space="preserve"> </w:t>
      </w:r>
      <w:r w:rsidR="001447B6">
        <w:t xml:space="preserve">Bloomfield, </w:t>
      </w:r>
      <w:r w:rsidR="00673317" w:rsidRPr="00673317">
        <w:t>“Summer,” lines 169–224</w:t>
      </w:r>
      <w:r w:rsidR="001447B6">
        <w:t>.</w:t>
      </w:r>
    </w:p>
  </w:footnote>
  <w:footnote w:id="27">
    <w:p w14:paraId="5A137155" w14:textId="1C676A9E" w:rsidR="00DB00F8" w:rsidRDefault="00DB00F8" w:rsidP="007942BA">
      <w:pPr>
        <w:pStyle w:val="FootnoteText"/>
        <w:jc w:val="left"/>
      </w:pPr>
      <w:r>
        <w:rPr>
          <w:rStyle w:val="FootnoteReference"/>
        </w:rPr>
        <w:footnoteRef/>
      </w:r>
      <w:r>
        <w:t xml:space="preserve"> </w:t>
      </w:r>
      <w:r w:rsidR="001447B6" w:rsidRPr="001447B6">
        <w:rPr>
          <w:i/>
          <w:iCs/>
        </w:rPr>
        <w:t>Ibid.</w:t>
      </w:r>
      <w:r w:rsidR="001447B6" w:rsidRPr="001447B6">
        <w:t xml:space="preserve"> </w:t>
      </w:r>
      <w:r w:rsidR="00673317" w:rsidRPr="00673317">
        <w:t>283–346</w:t>
      </w:r>
      <w:r w:rsidR="001447B6">
        <w:t>.</w:t>
      </w:r>
    </w:p>
  </w:footnote>
  <w:footnote w:id="28">
    <w:p w14:paraId="66D06958" w14:textId="73392FD6" w:rsidR="00DB00F8" w:rsidRDefault="00DB00F8" w:rsidP="007942BA">
      <w:pPr>
        <w:pStyle w:val="FootnoteText"/>
        <w:jc w:val="left"/>
      </w:pPr>
      <w:r>
        <w:rPr>
          <w:rStyle w:val="FootnoteReference"/>
        </w:rPr>
        <w:footnoteRef/>
      </w:r>
      <w:r>
        <w:t xml:space="preserve"> </w:t>
      </w:r>
      <w:r w:rsidR="001447B6">
        <w:t>Bloomfield, “</w:t>
      </w:r>
      <w:r w:rsidR="00673317" w:rsidRPr="00673317">
        <w:t>Autumn,” lines 101–12</w:t>
      </w:r>
      <w:r w:rsidR="001447B6">
        <w:t>.</w:t>
      </w:r>
    </w:p>
  </w:footnote>
  <w:footnote w:id="29">
    <w:p w14:paraId="7A262A21" w14:textId="3A964CCC" w:rsidR="00784CB1" w:rsidRPr="00E446AF" w:rsidRDefault="00784CB1" w:rsidP="007942BA">
      <w:pPr>
        <w:pStyle w:val="FootnoteText"/>
        <w:jc w:val="left"/>
      </w:pPr>
      <w:r>
        <w:rPr>
          <w:rStyle w:val="FootnoteReference"/>
        </w:rPr>
        <w:footnoteRef/>
      </w:r>
      <w:r w:rsidR="00AC787B">
        <w:t xml:space="preserve"> William</w:t>
      </w:r>
      <w:r>
        <w:t xml:space="preserve"> </w:t>
      </w:r>
      <w:r w:rsidR="00623552">
        <w:t>Shakespeare</w:t>
      </w:r>
      <w:r w:rsidR="00AC787B">
        <w:t>, “</w:t>
      </w:r>
      <w:r w:rsidR="00E446AF">
        <w:t xml:space="preserve">Sonnet XXIX,” in </w:t>
      </w:r>
      <w:r w:rsidR="00E446AF">
        <w:rPr>
          <w:i/>
          <w:iCs/>
        </w:rPr>
        <w:t>Shakespeare’s Sonnets</w:t>
      </w:r>
      <w:r w:rsidR="00E446AF">
        <w:t xml:space="preserve"> (</w:t>
      </w:r>
      <w:r w:rsidR="00E446AF" w:rsidRPr="00E446AF">
        <w:t>Boston:</w:t>
      </w:r>
      <w:r w:rsidR="00E446AF" w:rsidRPr="00E446AF">
        <w:rPr>
          <w:i/>
          <w:iCs/>
        </w:rPr>
        <w:t xml:space="preserve"> </w:t>
      </w:r>
      <w:r w:rsidR="00E446AF" w:rsidRPr="00174997">
        <w:t>Ticknor and Fields, 1865</w:t>
      </w:r>
      <w:r w:rsidR="00E446AF">
        <w:t>),</w:t>
      </w:r>
      <w:r w:rsidR="00E446AF" w:rsidRPr="00E446AF">
        <w:t xml:space="preserve"> </w:t>
      </w:r>
      <w:r w:rsidR="00E446AF">
        <w:t>line</w:t>
      </w:r>
      <w:r w:rsidR="007B2CA8">
        <w:t>s 11–12.</w:t>
      </w:r>
      <w:r w:rsidR="00E446AF">
        <w:t xml:space="preserve"> </w:t>
      </w:r>
    </w:p>
  </w:footnote>
  <w:footnote w:id="30">
    <w:p w14:paraId="14C8B852" w14:textId="536F5197" w:rsidR="00784CB1" w:rsidRDefault="00784CB1" w:rsidP="007942BA">
      <w:pPr>
        <w:pStyle w:val="FootnoteText"/>
        <w:jc w:val="left"/>
      </w:pPr>
      <w:r>
        <w:rPr>
          <w:rStyle w:val="FootnoteReference"/>
        </w:rPr>
        <w:footnoteRef/>
      </w:r>
      <w:r>
        <w:t xml:space="preserve"> </w:t>
      </w:r>
      <w:r w:rsidR="00110835" w:rsidRPr="00110835">
        <w:t>Thomas Gray, “Ode on the Pleasure Arising from Vicissitude</w:t>
      </w:r>
      <w:r w:rsidR="00A51F69">
        <w:t>,</w:t>
      </w:r>
      <w:r w:rsidR="00110835" w:rsidRPr="00110835">
        <w:t xml:space="preserve">” </w:t>
      </w:r>
      <w:r w:rsidR="00A51F69">
        <w:t>i</w:t>
      </w:r>
      <w:r w:rsidR="00110835" w:rsidRPr="00110835">
        <w:t xml:space="preserve">n </w:t>
      </w:r>
      <w:r w:rsidR="00110835" w:rsidRPr="00A51F69">
        <w:rPr>
          <w:i/>
          <w:iCs/>
        </w:rPr>
        <w:t>The Poems of Mr. Gray</w:t>
      </w:r>
      <w:r w:rsidR="00A51F69">
        <w:t>,</w:t>
      </w:r>
      <w:r w:rsidR="00110835" w:rsidRPr="00110835">
        <w:t xml:space="preserve"> 2nd ed.</w:t>
      </w:r>
      <w:r w:rsidR="00A51F69">
        <w:t xml:space="preserve">, ed. </w:t>
      </w:r>
      <w:r w:rsidR="00110835" w:rsidRPr="00110835">
        <w:t>William Mason</w:t>
      </w:r>
      <w:r w:rsidR="00A51F69">
        <w:t xml:space="preserve"> (</w:t>
      </w:r>
      <w:r w:rsidR="00110835" w:rsidRPr="00110835">
        <w:t xml:space="preserve">London: </w:t>
      </w:r>
      <w:proofErr w:type="spellStart"/>
      <w:r w:rsidR="00110835" w:rsidRPr="00110835">
        <w:t>Hughs</w:t>
      </w:r>
      <w:proofErr w:type="spellEnd"/>
      <w:r w:rsidR="00110835" w:rsidRPr="00110835">
        <w:t>, 1775</w:t>
      </w:r>
      <w:r w:rsidR="00A51F69">
        <w:t xml:space="preserve">), </w:t>
      </w:r>
      <w:r w:rsidR="009E672A">
        <w:t>lines 13–20.</w:t>
      </w:r>
    </w:p>
  </w:footnote>
  <w:footnote w:id="31">
    <w:p w14:paraId="0E5D0D9A" w14:textId="3B787A98" w:rsidR="00784CB1" w:rsidRDefault="00784CB1" w:rsidP="007942BA">
      <w:pPr>
        <w:pStyle w:val="FootnoteText"/>
        <w:jc w:val="left"/>
      </w:pPr>
      <w:r>
        <w:rPr>
          <w:rStyle w:val="FootnoteReference"/>
        </w:rPr>
        <w:footnoteRef/>
      </w:r>
      <w:r>
        <w:t xml:space="preserve"> </w:t>
      </w:r>
      <w:r w:rsidR="00F97BC6" w:rsidRPr="00174997">
        <w:rPr>
          <w:lang w:val="en-US"/>
        </w:rPr>
        <w:t>Walter</w:t>
      </w:r>
      <w:r w:rsidR="00F97BC6" w:rsidRPr="00F97BC6">
        <w:t xml:space="preserve"> </w:t>
      </w:r>
      <w:r w:rsidR="00F97BC6" w:rsidRPr="00F97BC6">
        <w:rPr>
          <w:lang w:val="en-US"/>
        </w:rPr>
        <w:t xml:space="preserve">Benjamin, </w:t>
      </w:r>
      <w:r w:rsidR="00F97BC6" w:rsidRPr="00174997">
        <w:rPr>
          <w:i/>
          <w:iCs/>
          <w:lang w:val="en-US"/>
        </w:rPr>
        <w:t>The Origin of German Tragic Drama</w:t>
      </w:r>
      <w:r w:rsidR="00F97BC6">
        <w:rPr>
          <w:lang w:val="en-US"/>
        </w:rPr>
        <w:t xml:space="preserve">, trans. </w:t>
      </w:r>
      <w:r w:rsidR="00F97BC6" w:rsidRPr="00174997">
        <w:rPr>
          <w:lang w:val="en-US"/>
        </w:rPr>
        <w:t>John Osborne</w:t>
      </w:r>
      <w:r w:rsidR="00F97BC6">
        <w:rPr>
          <w:lang w:val="en-US"/>
        </w:rPr>
        <w:t xml:space="preserve"> (</w:t>
      </w:r>
      <w:r w:rsidR="00F97BC6" w:rsidRPr="00F97BC6">
        <w:rPr>
          <w:lang w:val="en-US"/>
        </w:rPr>
        <w:t xml:space="preserve">New York: </w:t>
      </w:r>
      <w:r w:rsidR="00F97BC6" w:rsidRPr="00174997">
        <w:rPr>
          <w:lang w:val="en-US"/>
        </w:rPr>
        <w:t>Verso, 1998</w:t>
      </w:r>
      <w:r w:rsidR="00F97BC6">
        <w:rPr>
          <w:lang w:val="en-US"/>
        </w:rPr>
        <w:t xml:space="preserve">), </w:t>
      </w:r>
      <w:r w:rsidR="00623552" w:rsidRPr="00623552">
        <w:t>159</w:t>
      </w:r>
      <w:r w:rsidR="00F97BC6">
        <w:t>.</w:t>
      </w:r>
    </w:p>
  </w:footnote>
  <w:footnote w:id="32">
    <w:p w14:paraId="464D346B" w14:textId="32802A2C" w:rsidR="00CB3251" w:rsidRDefault="00CB3251" w:rsidP="007942BA">
      <w:pPr>
        <w:pStyle w:val="FootnoteText"/>
        <w:jc w:val="left"/>
      </w:pPr>
      <w:r>
        <w:rPr>
          <w:rStyle w:val="FootnoteReference"/>
        </w:rPr>
        <w:footnoteRef/>
      </w:r>
      <w:r w:rsidR="00465A7A">
        <w:t xml:space="preserve"> </w:t>
      </w:r>
      <w:r w:rsidR="00465A7A" w:rsidRPr="00174997">
        <w:t>Richard</w:t>
      </w:r>
      <w:r w:rsidR="00465A7A" w:rsidRPr="00465A7A">
        <w:t xml:space="preserve"> Holmes</w:t>
      </w:r>
      <w:r w:rsidR="00465A7A">
        <w:t>,</w:t>
      </w:r>
      <w:r w:rsidR="00465A7A" w:rsidRPr="00174997">
        <w:t xml:space="preserve"> </w:t>
      </w:r>
      <w:r w:rsidR="00465A7A" w:rsidRPr="00174997">
        <w:rPr>
          <w:i/>
          <w:iCs/>
        </w:rPr>
        <w:t>Coleridge: Early Visions</w:t>
      </w:r>
      <w:r w:rsidR="00465A7A">
        <w:t xml:space="preserve"> (</w:t>
      </w:r>
      <w:r w:rsidR="00465A7A" w:rsidRPr="00465A7A">
        <w:t xml:space="preserve">New York: </w:t>
      </w:r>
      <w:r w:rsidR="00465A7A" w:rsidRPr="00174997">
        <w:t>Harper Collins, 1989</w:t>
      </w:r>
      <w:r w:rsidR="00465A7A">
        <w:t xml:space="preserve">), </w:t>
      </w:r>
      <w:r w:rsidR="00AC5BFE" w:rsidRPr="00AC5BFE">
        <w:t>312</w:t>
      </w:r>
      <w:r w:rsidR="00465A7A">
        <w:t>.</w:t>
      </w:r>
    </w:p>
  </w:footnote>
  <w:footnote w:id="33">
    <w:p w14:paraId="08872166" w14:textId="2FF8CF30" w:rsidR="00CB3251" w:rsidRPr="00465A7A" w:rsidRDefault="00CB3251" w:rsidP="007942BA">
      <w:pPr>
        <w:pStyle w:val="FootnoteText"/>
        <w:jc w:val="left"/>
        <w:rPr>
          <w:i/>
        </w:rPr>
      </w:pPr>
      <w:r>
        <w:rPr>
          <w:rStyle w:val="FootnoteReference"/>
        </w:rPr>
        <w:footnoteRef/>
      </w:r>
      <w:r>
        <w:t xml:space="preserve"> </w:t>
      </w:r>
      <w:r w:rsidR="00465A7A" w:rsidRPr="00174997">
        <w:t>Jonathan</w:t>
      </w:r>
      <w:r w:rsidR="00465A7A" w:rsidRPr="00465A7A">
        <w:t xml:space="preserve"> Culler, </w:t>
      </w:r>
      <w:r w:rsidR="00465A7A" w:rsidRPr="00174997">
        <w:rPr>
          <w:i/>
        </w:rPr>
        <w:t>Structuralist Poetics: Structuralism, Linguistics, and the Study of Literature</w:t>
      </w:r>
      <w:r w:rsidR="00465A7A">
        <w:rPr>
          <w:iCs/>
        </w:rPr>
        <w:t xml:space="preserve"> (</w:t>
      </w:r>
      <w:r w:rsidR="00465A7A" w:rsidRPr="00465A7A">
        <w:rPr>
          <w:iCs/>
        </w:rPr>
        <w:t xml:space="preserve">London: </w:t>
      </w:r>
      <w:r w:rsidR="00465A7A" w:rsidRPr="00174997">
        <w:rPr>
          <w:iCs/>
        </w:rPr>
        <w:t>Routledge</w:t>
      </w:r>
      <w:r w:rsidR="00465A7A" w:rsidRPr="00174997">
        <w:t>, 2002</w:t>
      </w:r>
      <w:r w:rsidR="00465A7A">
        <w:t xml:space="preserve">), </w:t>
      </w:r>
      <w:r w:rsidR="00AC5BFE" w:rsidRPr="00AC5BFE">
        <w:t>80–86</w:t>
      </w:r>
      <w:r w:rsidR="003A1F12">
        <w:t>.</w:t>
      </w:r>
    </w:p>
  </w:footnote>
  <w:footnote w:id="34">
    <w:p w14:paraId="6B2576CB" w14:textId="1C3CD5A8" w:rsidR="00CB3251" w:rsidRPr="00415C73" w:rsidRDefault="00CB3251" w:rsidP="007942BA">
      <w:pPr>
        <w:pStyle w:val="FootnoteText"/>
        <w:jc w:val="left"/>
        <w:rPr>
          <w:i/>
          <w:iCs/>
        </w:rPr>
      </w:pPr>
      <w:r>
        <w:rPr>
          <w:rStyle w:val="FootnoteReference"/>
        </w:rPr>
        <w:footnoteRef/>
      </w:r>
      <w:r>
        <w:t xml:space="preserve"> </w:t>
      </w:r>
      <w:r w:rsidR="00415C73" w:rsidRPr="00174997">
        <w:t xml:space="preserve">Gayatri </w:t>
      </w:r>
      <w:proofErr w:type="spellStart"/>
      <w:r w:rsidR="00415C73" w:rsidRPr="00174997">
        <w:t>Chakravorty</w:t>
      </w:r>
      <w:proofErr w:type="spellEnd"/>
      <w:r w:rsidR="00415C73" w:rsidRPr="00415C73">
        <w:t xml:space="preserve"> Spivak, </w:t>
      </w:r>
      <w:r w:rsidR="00415C73" w:rsidRPr="00174997">
        <w:rPr>
          <w:i/>
          <w:iCs/>
        </w:rPr>
        <w:t xml:space="preserve">A Critique of Postcolonial Reason: Toward a History of the Vanishing Present. </w:t>
      </w:r>
      <w:r w:rsidR="006530D9">
        <w:t>(</w:t>
      </w:r>
      <w:r w:rsidR="00415C73" w:rsidRPr="00415C73">
        <w:t xml:space="preserve">Cambridge: </w:t>
      </w:r>
      <w:r w:rsidR="00415C73" w:rsidRPr="00174997">
        <w:t>Harvard UP, 1999</w:t>
      </w:r>
      <w:r w:rsidR="00415C73">
        <w:t xml:space="preserve">), </w:t>
      </w:r>
      <w:r w:rsidR="00AC5BFE" w:rsidRPr="00AC5BFE">
        <w:t>53</w:t>
      </w:r>
      <w:r w:rsidR="00A40A55">
        <w:t>.</w:t>
      </w:r>
    </w:p>
  </w:footnote>
  <w:footnote w:id="35">
    <w:p w14:paraId="16EB2B26" w14:textId="5C8550FA" w:rsidR="00CB3251" w:rsidRDefault="00CB3251" w:rsidP="007942BA">
      <w:pPr>
        <w:pStyle w:val="FootnoteText"/>
        <w:jc w:val="left"/>
      </w:pPr>
      <w:r>
        <w:rPr>
          <w:rStyle w:val="FootnoteReference"/>
        </w:rPr>
        <w:footnoteRef/>
      </w:r>
      <w:r w:rsidR="006A7104">
        <w:t xml:space="preserve"> </w:t>
      </w:r>
      <w:r w:rsidR="006A7104" w:rsidRPr="00174997">
        <w:t>Ludwig</w:t>
      </w:r>
      <w:r w:rsidR="006A7104" w:rsidRPr="006A7104">
        <w:t xml:space="preserve"> Wittgenstein,</w:t>
      </w:r>
      <w:r w:rsidR="006A7104" w:rsidRPr="00174997">
        <w:t xml:space="preserve"> “Philosophy of Psychology—A Fragment</w:t>
      </w:r>
      <w:r w:rsidR="006C5A00">
        <w:t>,</w:t>
      </w:r>
      <w:r w:rsidR="006A7104" w:rsidRPr="00174997">
        <w:t xml:space="preserve">” </w:t>
      </w:r>
      <w:r w:rsidR="006C5A00">
        <w:t>i</w:t>
      </w:r>
      <w:r w:rsidR="0044508B">
        <w:t xml:space="preserve">n </w:t>
      </w:r>
      <w:r w:rsidR="006A7104" w:rsidRPr="00174997">
        <w:rPr>
          <w:i/>
          <w:iCs/>
        </w:rPr>
        <w:t>Philosophical Investigations</w:t>
      </w:r>
      <w:r w:rsidR="006C5A00">
        <w:t>, trans.</w:t>
      </w:r>
      <w:r w:rsidR="006A7104" w:rsidRPr="00174997">
        <w:t xml:space="preserve"> G. E. M. Anscombe, P. M. S. Hacker, and Joachim Schulte</w:t>
      </w:r>
      <w:r w:rsidR="006C5A00">
        <w:t>,</w:t>
      </w:r>
      <w:r w:rsidR="006A7104" w:rsidRPr="00174997">
        <w:t xml:space="preserve"> 4th ed. </w:t>
      </w:r>
      <w:r w:rsidR="006C5A00">
        <w:t>(</w:t>
      </w:r>
      <w:r w:rsidR="006A7104" w:rsidRPr="006A7104">
        <w:t xml:space="preserve">Hoboken: </w:t>
      </w:r>
      <w:r w:rsidR="006A7104" w:rsidRPr="00174997">
        <w:t>Wiley, 2009</w:t>
      </w:r>
      <w:r w:rsidR="006C5A00">
        <w:t xml:space="preserve">), </w:t>
      </w:r>
      <w:r w:rsidR="00AC5BFE" w:rsidRPr="00AC5BFE">
        <w:t>sec. 315</w:t>
      </w:r>
      <w:r w:rsidR="006C5A00">
        <w:t>.</w:t>
      </w:r>
    </w:p>
  </w:footnote>
  <w:footnote w:id="36">
    <w:p w14:paraId="30EA0F63" w14:textId="6F6B58E3" w:rsidR="00CB3251" w:rsidRDefault="00CB3251" w:rsidP="007942BA">
      <w:pPr>
        <w:pStyle w:val="FootnoteText"/>
        <w:jc w:val="left"/>
      </w:pPr>
      <w:r>
        <w:rPr>
          <w:rStyle w:val="FootnoteReference"/>
        </w:rPr>
        <w:footnoteRef/>
      </w:r>
      <w:r>
        <w:t xml:space="preserve"> </w:t>
      </w:r>
      <w:r w:rsidR="0011399F" w:rsidRPr="00174997">
        <w:t>Margaret</w:t>
      </w:r>
      <w:r w:rsidR="0011399F" w:rsidRPr="0011399F">
        <w:t xml:space="preserve"> </w:t>
      </w:r>
      <w:proofErr w:type="spellStart"/>
      <w:r w:rsidR="0011399F" w:rsidRPr="0011399F">
        <w:t>Masterman</w:t>
      </w:r>
      <w:proofErr w:type="spellEnd"/>
      <w:r w:rsidR="0011399F" w:rsidRPr="0011399F">
        <w:t xml:space="preserve">, </w:t>
      </w:r>
      <w:r w:rsidR="0011399F" w:rsidRPr="00174997">
        <w:t>“The Nature of a Paradigm</w:t>
      </w:r>
      <w:r w:rsidR="0011399F">
        <w:t>,</w:t>
      </w:r>
      <w:r w:rsidR="0011399F" w:rsidRPr="00174997">
        <w:t xml:space="preserve">” </w:t>
      </w:r>
      <w:r w:rsidR="0011399F">
        <w:t>i</w:t>
      </w:r>
      <w:r w:rsidR="0011399F" w:rsidRPr="0011399F">
        <w:t xml:space="preserve">n </w:t>
      </w:r>
      <w:r w:rsidR="0011399F" w:rsidRPr="0011399F">
        <w:rPr>
          <w:i/>
          <w:iCs/>
        </w:rPr>
        <w:t>Criticism and the Growth of Knowledge: Proceedings of the International Colloquium in the Philosophy of Science, London 1965</w:t>
      </w:r>
      <w:r w:rsidR="0011399F">
        <w:t>, ed.</w:t>
      </w:r>
      <w:r w:rsidR="0011399F" w:rsidRPr="0011399F">
        <w:t xml:space="preserve"> </w:t>
      </w:r>
      <w:proofErr w:type="spellStart"/>
      <w:r w:rsidR="0011399F" w:rsidRPr="0011399F">
        <w:t>Imre</w:t>
      </w:r>
      <w:proofErr w:type="spellEnd"/>
      <w:r w:rsidR="0011399F" w:rsidRPr="0011399F">
        <w:t xml:space="preserve"> Lakatos and Andrew Musgrave </w:t>
      </w:r>
      <w:r w:rsidR="0011399F">
        <w:t>(</w:t>
      </w:r>
      <w:r w:rsidR="0011399F" w:rsidRPr="0011399F">
        <w:t>Cambridge: Cambridge UP, 1970</w:t>
      </w:r>
      <w:r w:rsidR="0011399F">
        <w:t xml:space="preserve">), </w:t>
      </w:r>
      <w:r w:rsidR="00742864" w:rsidRPr="00742864">
        <w:t>73–84</w:t>
      </w:r>
      <w:r w:rsidR="001D4443">
        <w:t>.</w:t>
      </w:r>
    </w:p>
  </w:footnote>
  <w:footnote w:id="37">
    <w:p w14:paraId="5C645800" w14:textId="698A2EA9" w:rsidR="00CB3251" w:rsidRDefault="00CB3251" w:rsidP="007942BA">
      <w:pPr>
        <w:pStyle w:val="FootnoteText"/>
        <w:jc w:val="left"/>
      </w:pPr>
      <w:r>
        <w:rPr>
          <w:rStyle w:val="FootnoteReference"/>
        </w:rPr>
        <w:footnoteRef/>
      </w:r>
      <w:r>
        <w:t xml:space="preserve"> </w:t>
      </w:r>
      <w:r w:rsidR="00063209">
        <w:t xml:space="preserve">Thomas Kuhn, </w:t>
      </w:r>
      <w:r w:rsidR="00063209" w:rsidRPr="00063209">
        <w:rPr>
          <w:i/>
          <w:iCs/>
        </w:rPr>
        <w:t xml:space="preserve">The Road Since Structure: Philosophical Essays, 1970–1993, with an Autobiographical </w:t>
      </w:r>
      <w:proofErr w:type="gramStart"/>
      <w:r w:rsidR="00063209" w:rsidRPr="00063209">
        <w:rPr>
          <w:i/>
          <w:iCs/>
        </w:rPr>
        <w:t>Interview</w:t>
      </w:r>
      <w:r w:rsidR="00063209">
        <w:t xml:space="preserve"> </w:t>
      </w:r>
      <w:r w:rsidR="00063209" w:rsidRPr="00063209">
        <w:t xml:space="preserve"> </w:t>
      </w:r>
      <w:r w:rsidR="00063209">
        <w:t>(</w:t>
      </w:r>
      <w:proofErr w:type="gramEnd"/>
      <w:r w:rsidR="00063209" w:rsidRPr="00063209">
        <w:t>Chicago: Chicago UP, 2000</w:t>
      </w:r>
      <w:r w:rsidR="00063209">
        <w:t xml:space="preserve">), </w:t>
      </w:r>
      <w:r w:rsidR="00F971CF" w:rsidRPr="00F971CF">
        <w:t>299–300;</w:t>
      </w:r>
      <w:r w:rsidR="00AC1233">
        <w:t xml:space="preserve"> Thomas Kuhn,</w:t>
      </w:r>
      <w:r w:rsidR="00F971CF" w:rsidRPr="00F971CF">
        <w:t xml:space="preserve"> “Reflections on My Critics,” </w:t>
      </w:r>
      <w:r w:rsidR="000E6BEB">
        <w:t>i</w:t>
      </w:r>
      <w:r w:rsidR="000E6BEB" w:rsidRPr="000E6BEB">
        <w:t xml:space="preserve">n </w:t>
      </w:r>
      <w:r w:rsidR="000E6BEB" w:rsidRPr="000E6BEB">
        <w:rPr>
          <w:i/>
          <w:iCs/>
        </w:rPr>
        <w:t>Criticism and the Growth of Knowledge: Proceedings of the International Colloquium in the Philosophy of Science, London 1965</w:t>
      </w:r>
      <w:r w:rsidR="000E6BEB">
        <w:t xml:space="preserve">, ed. </w:t>
      </w:r>
      <w:proofErr w:type="spellStart"/>
      <w:r w:rsidR="000E6BEB" w:rsidRPr="000E6BEB">
        <w:t>Imre</w:t>
      </w:r>
      <w:proofErr w:type="spellEnd"/>
      <w:r w:rsidR="000E6BEB" w:rsidRPr="000E6BEB">
        <w:t xml:space="preserve"> Lakatos and Andrew Musgrave</w:t>
      </w:r>
      <w:r w:rsidR="000E6BEB">
        <w:t xml:space="preserve"> (</w:t>
      </w:r>
      <w:r w:rsidR="000E6BEB" w:rsidRPr="000E6BEB">
        <w:t>Cambridge: Cambridge UP, 1970</w:t>
      </w:r>
      <w:r w:rsidR="000E6BEB">
        <w:t xml:space="preserve">), </w:t>
      </w:r>
      <w:r w:rsidR="00F971CF" w:rsidRPr="00F971CF">
        <w:t>231–78</w:t>
      </w:r>
      <w:r w:rsidR="000E6BEB">
        <w:t>.</w:t>
      </w:r>
    </w:p>
  </w:footnote>
  <w:footnote w:id="38">
    <w:p w14:paraId="011B9698" w14:textId="3F6C2BD0" w:rsidR="00CB3251" w:rsidRDefault="00CB3251" w:rsidP="007942BA">
      <w:pPr>
        <w:pStyle w:val="FootnoteText"/>
        <w:jc w:val="left"/>
      </w:pPr>
      <w:r>
        <w:rPr>
          <w:rStyle w:val="FootnoteReference"/>
        </w:rPr>
        <w:footnoteRef/>
      </w:r>
      <w:r>
        <w:t xml:space="preserve"> </w:t>
      </w:r>
      <w:r w:rsidR="00C07AF1">
        <w:t xml:space="preserve">See </w:t>
      </w:r>
      <w:r w:rsidR="00C07AF1" w:rsidRPr="00174997">
        <w:t xml:space="preserve">Gideon O. </w:t>
      </w:r>
      <w:r w:rsidR="00C07AF1" w:rsidRPr="00C07AF1">
        <w:t xml:space="preserve">Burton, </w:t>
      </w:r>
      <w:r w:rsidR="00C07AF1" w:rsidRPr="00174997">
        <w:t xml:space="preserve">“Silva </w:t>
      </w:r>
      <w:proofErr w:type="spellStart"/>
      <w:r w:rsidR="00C07AF1" w:rsidRPr="00174997">
        <w:t>Rhetoricae</w:t>
      </w:r>
      <w:proofErr w:type="spellEnd"/>
      <w:r w:rsidR="00C07AF1">
        <w:t>,</w:t>
      </w:r>
      <w:r w:rsidR="00C07AF1" w:rsidRPr="00174997">
        <w:t xml:space="preserve">” Brigham Young University, 2016. </w:t>
      </w:r>
      <w:hyperlink r:id="rId1" w:history="1">
        <w:r w:rsidR="00C07AF1" w:rsidRPr="00174997">
          <w:rPr>
            <w:rStyle w:val="Hyperlink"/>
          </w:rPr>
          <w:t>rhetoric.byu.edu/</w:t>
        </w:r>
      </w:hyperlink>
      <w:r w:rsidR="00C07AF1" w:rsidRPr="00174997">
        <w:t>. Accessed 6 Mar. 2020.</w:t>
      </w:r>
    </w:p>
  </w:footnote>
  <w:footnote w:id="39">
    <w:p w14:paraId="533F7C3D" w14:textId="695C1761" w:rsidR="00CB3251" w:rsidRDefault="00CB3251" w:rsidP="007942BA">
      <w:pPr>
        <w:pStyle w:val="FootnoteText"/>
        <w:jc w:val="left"/>
      </w:pPr>
      <w:r>
        <w:rPr>
          <w:rStyle w:val="FootnoteReference"/>
        </w:rPr>
        <w:footnoteRef/>
      </w:r>
      <w:r>
        <w:t xml:space="preserve"> </w:t>
      </w:r>
      <w:r w:rsidR="007A7FFC">
        <w:t xml:space="preserve">Quentin </w:t>
      </w:r>
      <w:proofErr w:type="spellStart"/>
      <w:r w:rsidR="00370694">
        <w:t>Meillassoux</w:t>
      </w:r>
      <w:proofErr w:type="spellEnd"/>
      <w:r w:rsidR="007A7FFC">
        <w:t>,</w:t>
      </w:r>
      <w:r w:rsidR="007A7FFC" w:rsidRPr="007A7FFC">
        <w:t xml:space="preserve"> </w:t>
      </w:r>
      <w:r w:rsidR="007A7FFC" w:rsidRPr="007A7FFC">
        <w:rPr>
          <w:i/>
          <w:iCs/>
        </w:rPr>
        <w:t>After Finitude: An Essay on the Necessity of Contingency</w:t>
      </w:r>
      <w:r w:rsidR="007A7FFC">
        <w:t>, trans.</w:t>
      </w:r>
      <w:r w:rsidR="007A7FFC" w:rsidRPr="007A7FFC">
        <w:t xml:space="preserve"> Ray Brassier</w:t>
      </w:r>
      <w:r w:rsidR="007A7FFC">
        <w:t xml:space="preserve"> (</w:t>
      </w:r>
      <w:r w:rsidR="007A7FFC" w:rsidRPr="007A7FFC">
        <w:t>London: Continuum, 2008</w:t>
      </w:r>
      <w:r w:rsidR="007A7FFC">
        <w:t>),</w:t>
      </w:r>
      <w:r w:rsidR="00370694">
        <w:t xml:space="preserve"> </w:t>
      </w:r>
      <w:r w:rsidR="00370694" w:rsidRPr="00370694">
        <w:t>87–105</w:t>
      </w:r>
      <w:r w:rsidR="007A7FFC">
        <w:t>.</w:t>
      </w:r>
    </w:p>
  </w:footnote>
  <w:footnote w:id="40">
    <w:p w14:paraId="7108265F" w14:textId="742F31A7" w:rsidR="00CB3251" w:rsidRDefault="00CB3251" w:rsidP="007942BA">
      <w:pPr>
        <w:pStyle w:val="FootnoteText"/>
        <w:jc w:val="left"/>
      </w:pPr>
      <w:r>
        <w:rPr>
          <w:rStyle w:val="FootnoteReference"/>
        </w:rPr>
        <w:footnoteRef/>
      </w:r>
      <w:r>
        <w:t xml:space="preserve"> </w:t>
      </w:r>
      <w:r w:rsidR="0077002F">
        <w:t xml:space="preserve">Wordsworth, “To a </w:t>
      </w:r>
      <w:proofErr w:type="gramStart"/>
      <w:r w:rsidR="0077002F">
        <w:t>Sky-lark</w:t>
      </w:r>
      <w:proofErr w:type="gramEnd"/>
      <w:r w:rsidR="0077002F">
        <w:t>” (1827), lines 11–12.</w:t>
      </w:r>
    </w:p>
  </w:footnote>
  <w:footnote w:id="41">
    <w:p w14:paraId="04CCCEF5" w14:textId="399444F5" w:rsidR="00CC3382" w:rsidRDefault="00CC3382" w:rsidP="007942BA">
      <w:pPr>
        <w:pStyle w:val="FootnoteText"/>
        <w:jc w:val="left"/>
      </w:pPr>
      <w:r>
        <w:rPr>
          <w:rStyle w:val="FootnoteReference"/>
        </w:rPr>
        <w:footnoteRef/>
      </w:r>
      <w:r>
        <w:t xml:space="preserve"> </w:t>
      </w:r>
      <w:r w:rsidR="00BA1227">
        <w:t>Wittgenstein</w:t>
      </w:r>
      <w:r w:rsidR="003C0F88">
        <w:t>, “Philosophy of Psychology,”</w:t>
      </w:r>
      <w:r w:rsidR="00BA1227">
        <w:t xml:space="preserve"> </w:t>
      </w:r>
      <w:r w:rsidR="00F466A4">
        <w:t xml:space="preserve">secs. </w:t>
      </w:r>
      <w:r w:rsidR="00BA1227" w:rsidRPr="00BA1227">
        <w:t>203–40</w:t>
      </w:r>
      <w:r w:rsidR="003C0F88">
        <w:t>.</w:t>
      </w:r>
    </w:p>
  </w:footnote>
  <w:footnote w:id="42">
    <w:p w14:paraId="1BD20C11" w14:textId="1E69F618" w:rsidR="005671EF" w:rsidRDefault="005671EF" w:rsidP="007942BA">
      <w:pPr>
        <w:pStyle w:val="FootnoteText"/>
        <w:jc w:val="left"/>
      </w:pPr>
      <w:r>
        <w:rPr>
          <w:rStyle w:val="FootnoteReference"/>
        </w:rPr>
        <w:footnoteRef/>
      </w:r>
      <w:r>
        <w:t xml:space="preserve"> </w:t>
      </w:r>
      <w:r w:rsidR="00561E04" w:rsidRPr="00174997">
        <w:t>Philippa</w:t>
      </w:r>
      <w:r w:rsidR="00561E04" w:rsidRPr="00561E04">
        <w:t xml:space="preserve"> Foot, </w:t>
      </w:r>
      <w:r w:rsidR="00561E04" w:rsidRPr="00174997">
        <w:rPr>
          <w:i/>
          <w:iCs/>
        </w:rPr>
        <w:t>Natural Goodness</w:t>
      </w:r>
      <w:r w:rsidR="009B1D56">
        <w:t xml:space="preserve"> (</w:t>
      </w:r>
      <w:r w:rsidR="00561E04" w:rsidRPr="00561E04">
        <w:t xml:space="preserve">Oxford: </w:t>
      </w:r>
      <w:r w:rsidR="00561E04" w:rsidRPr="00174997">
        <w:t>Clarendon, 2001</w:t>
      </w:r>
      <w:r w:rsidR="009B1D56">
        <w:t xml:space="preserve">), </w:t>
      </w:r>
      <w:r w:rsidR="00F6172D" w:rsidRPr="00F6172D">
        <w:t>15, 57</w:t>
      </w:r>
      <w:r w:rsidR="009B1D56">
        <w:t>.</w:t>
      </w:r>
    </w:p>
  </w:footnote>
  <w:footnote w:id="43">
    <w:p w14:paraId="215DE261" w14:textId="2DF48AF1" w:rsidR="005671EF" w:rsidRDefault="005671EF" w:rsidP="007942BA">
      <w:pPr>
        <w:pStyle w:val="FootnoteText"/>
        <w:jc w:val="left"/>
      </w:pPr>
      <w:r>
        <w:rPr>
          <w:rStyle w:val="FootnoteReference"/>
        </w:rPr>
        <w:footnoteRef/>
      </w:r>
      <w:r>
        <w:t xml:space="preserve"> </w:t>
      </w:r>
      <w:r w:rsidR="00325F3D">
        <w:t>C</w:t>
      </w:r>
      <w:r w:rsidR="00F6172D" w:rsidRPr="00F6172D">
        <w:t xml:space="preserve">f. </w:t>
      </w:r>
      <w:r w:rsidR="00705784" w:rsidRPr="00174997">
        <w:t>Joel</w:t>
      </w:r>
      <w:r w:rsidR="006F092B" w:rsidRPr="006F092B">
        <w:t xml:space="preserve"> Mokyr, </w:t>
      </w:r>
      <w:r w:rsidR="00705784" w:rsidRPr="00174997">
        <w:t>“King Kong and Cold Fusion: Counterfactual Analysis and the History of Technology</w:t>
      </w:r>
      <w:r w:rsidR="006F092B">
        <w:t>,</w:t>
      </w:r>
      <w:r w:rsidR="00705784" w:rsidRPr="00174997">
        <w:t xml:space="preserve">” </w:t>
      </w:r>
      <w:r w:rsidR="006F092B">
        <w:t>i</w:t>
      </w:r>
      <w:r w:rsidR="00705784" w:rsidRPr="00705784">
        <w:t xml:space="preserve">n </w:t>
      </w:r>
      <w:r w:rsidR="00705784" w:rsidRPr="00174997">
        <w:rPr>
          <w:i/>
          <w:iCs/>
        </w:rPr>
        <w:t>Unmaking the West: “What-if?” Scenarios that Rewrite World History</w:t>
      </w:r>
      <w:r w:rsidR="00705784">
        <w:t>, ed.</w:t>
      </w:r>
      <w:r w:rsidR="00705784" w:rsidRPr="00174997">
        <w:t xml:space="preserve"> Philip E. </w:t>
      </w:r>
      <w:proofErr w:type="spellStart"/>
      <w:r w:rsidR="00705784" w:rsidRPr="00174997">
        <w:t>Tetlock</w:t>
      </w:r>
      <w:proofErr w:type="spellEnd"/>
      <w:r w:rsidR="00705784" w:rsidRPr="00174997">
        <w:t>, Richard Ned Lebow, and Geoffrey Parker</w:t>
      </w:r>
      <w:r w:rsidR="00705784">
        <w:t xml:space="preserve"> (</w:t>
      </w:r>
      <w:r w:rsidR="00705784" w:rsidRPr="00705784">
        <w:t>Ann Arbor:</w:t>
      </w:r>
      <w:r w:rsidR="00705784" w:rsidRPr="00174997">
        <w:t xml:space="preserve"> U of Michigan P, 2006</w:t>
      </w:r>
      <w:r w:rsidR="00705784">
        <w:t xml:space="preserve">), </w:t>
      </w:r>
      <w:r w:rsidR="00F6172D" w:rsidRPr="00F6172D">
        <w:t xml:space="preserve">277–322; </w:t>
      </w:r>
      <w:r w:rsidR="00FA7107" w:rsidRPr="00174997">
        <w:t>Stephen Jay</w:t>
      </w:r>
      <w:r w:rsidR="00FA7107" w:rsidRPr="00FA7107">
        <w:t xml:space="preserve"> Gould, </w:t>
      </w:r>
      <w:r w:rsidR="00FA7107" w:rsidRPr="00174997">
        <w:rPr>
          <w:i/>
          <w:iCs/>
        </w:rPr>
        <w:t>Wonderful Life: The Burgess Shale and the Nature of History</w:t>
      </w:r>
      <w:r w:rsidR="00FA7107" w:rsidRPr="00174997">
        <w:t xml:space="preserve"> </w:t>
      </w:r>
      <w:r w:rsidR="00000849">
        <w:t>(</w:t>
      </w:r>
      <w:r w:rsidR="00FA7107" w:rsidRPr="00FA7107">
        <w:t xml:space="preserve">New York: </w:t>
      </w:r>
      <w:r w:rsidR="00FA7107" w:rsidRPr="00174997">
        <w:t>Norton, 1989</w:t>
      </w:r>
      <w:r w:rsidR="00000849">
        <w:t xml:space="preserve">), </w:t>
      </w:r>
      <w:r w:rsidR="00F6172D" w:rsidRPr="00F6172D">
        <w:t>51, 283–91</w:t>
      </w:r>
      <w:r w:rsidR="00000849">
        <w:t>.</w:t>
      </w:r>
    </w:p>
  </w:footnote>
  <w:footnote w:id="44">
    <w:p w14:paraId="2F6A6E31" w14:textId="5BBB51BB" w:rsidR="005671EF" w:rsidRDefault="005671EF" w:rsidP="007942BA">
      <w:pPr>
        <w:pStyle w:val="FootnoteText"/>
        <w:jc w:val="left"/>
      </w:pPr>
      <w:r>
        <w:rPr>
          <w:rStyle w:val="FootnoteReference"/>
        </w:rPr>
        <w:footnoteRef/>
      </w:r>
      <w:r>
        <w:t xml:space="preserve"> </w:t>
      </w:r>
      <w:r w:rsidR="0070220F">
        <w:t>Quine</w:t>
      </w:r>
      <w:r w:rsidR="007175AD">
        <w:t xml:space="preserve">, </w:t>
      </w:r>
      <w:r w:rsidR="007175AD">
        <w:rPr>
          <w:i/>
          <w:iCs/>
        </w:rPr>
        <w:t>Word and Object</w:t>
      </w:r>
      <w:r w:rsidR="007175AD">
        <w:rPr>
          <w:iCs/>
        </w:rPr>
        <w:t>,</w:t>
      </w:r>
      <w:r w:rsidR="0070220F">
        <w:t xml:space="preserve"> </w:t>
      </w:r>
      <w:r w:rsidR="0070220F" w:rsidRPr="0070220F">
        <w:t>254, emphasis added</w:t>
      </w:r>
      <w:r w:rsidR="007175AD">
        <w:t>.</w:t>
      </w:r>
    </w:p>
  </w:footnote>
  <w:footnote w:id="45">
    <w:p w14:paraId="25519CDD" w14:textId="63FAFEAA" w:rsidR="005671EF" w:rsidRDefault="005671EF" w:rsidP="007942BA">
      <w:pPr>
        <w:pStyle w:val="FootnoteText"/>
        <w:jc w:val="left"/>
      </w:pPr>
      <w:r>
        <w:rPr>
          <w:rStyle w:val="FootnoteReference"/>
        </w:rPr>
        <w:footnoteRef/>
      </w:r>
      <w:r w:rsidR="00176576">
        <w:t xml:space="preserve"> </w:t>
      </w:r>
      <w:r w:rsidR="00176576" w:rsidRPr="00174997">
        <w:t>Richard</w:t>
      </w:r>
      <w:r w:rsidR="00176576" w:rsidRPr="00176576">
        <w:t xml:space="preserve"> </w:t>
      </w:r>
      <w:proofErr w:type="spellStart"/>
      <w:r w:rsidR="00176576" w:rsidRPr="00176576">
        <w:t>Rorty</w:t>
      </w:r>
      <w:proofErr w:type="spellEnd"/>
      <w:r w:rsidR="00176576">
        <w:t>,</w:t>
      </w:r>
      <w:r w:rsidR="00176576" w:rsidRPr="00174997">
        <w:t xml:space="preserve"> </w:t>
      </w:r>
      <w:r w:rsidR="00176576" w:rsidRPr="00174997">
        <w:rPr>
          <w:i/>
          <w:iCs/>
        </w:rPr>
        <w:t>Philosophy and the Mirror of Nature</w:t>
      </w:r>
      <w:r w:rsidR="00C002D7">
        <w:t xml:space="preserve"> (</w:t>
      </w:r>
      <w:r w:rsidR="00176576" w:rsidRPr="00176576">
        <w:t xml:space="preserve">Princeton: </w:t>
      </w:r>
      <w:r w:rsidR="00176576" w:rsidRPr="00174997">
        <w:t>Princeton UP, 1979</w:t>
      </w:r>
      <w:r w:rsidR="00C002D7">
        <w:t xml:space="preserve">), </w:t>
      </w:r>
      <w:r w:rsidR="008A415F" w:rsidRPr="008A415F">
        <w:t>139</w:t>
      </w:r>
      <w:r w:rsidR="00C002D7">
        <w:t>.</w:t>
      </w:r>
    </w:p>
  </w:footnote>
  <w:footnote w:id="46">
    <w:p w14:paraId="0F547A43" w14:textId="3C7333C7" w:rsidR="005671EF" w:rsidRDefault="005671EF" w:rsidP="007942BA">
      <w:pPr>
        <w:pStyle w:val="FootnoteText"/>
        <w:jc w:val="left"/>
      </w:pPr>
      <w:r>
        <w:rPr>
          <w:rStyle w:val="FootnoteReference"/>
        </w:rPr>
        <w:footnoteRef/>
      </w:r>
      <w:r>
        <w:t xml:space="preserve"> </w:t>
      </w:r>
      <w:r w:rsidR="00685939" w:rsidRPr="00174997">
        <w:t>Alan</w:t>
      </w:r>
      <w:r w:rsidR="00685939" w:rsidRPr="00685939">
        <w:t xml:space="preserve"> Liu, </w:t>
      </w:r>
      <w:r w:rsidR="00685939" w:rsidRPr="00174997">
        <w:t>“The Power of Formalism: The New Historicism</w:t>
      </w:r>
      <w:r w:rsidR="005C1BBD">
        <w:t>,</w:t>
      </w:r>
      <w:r w:rsidR="00685939" w:rsidRPr="00174997">
        <w:t xml:space="preserve">” </w:t>
      </w:r>
      <w:r w:rsidR="00685939" w:rsidRPr="00174997">
        <w:rPr>
          <w:i/>
          <w:iCs/>
        </w:rPr>
        <w:t>English Literary History</w:t>
      </w:r>
      <w:r w:rsidR="00685939" w:rsidRPr="00174997">
        <w:t xml:space="preserve"> 56, no. 4, </w:t>
      </w:r>
      <w:r w:rsidR="00685939" w:rsidRPr="00685939">
        <w:t>(</w:t>
      </w:r>
      <w:r w:rsidR="00685939" w:rsidRPr="00174997">
        <w:t>1989</w:t>
      </w:r>
      <w:r w:rsidR="00685939" w:rsidRPr="00685939">
        <w:t>)</w:t>
      </w:r>
      <w:r w:rsidR="005C1BBD">
        <w:t xml:space="preserve">, </w:t>
      </w:r>
      <w:r w:rsidR="008A415F" w:rsidRPr="008A415F">
        <w:t>743</w:t>
      </w:r>
      <w:r w:rsidR="005C1BBD">
        <w:t>.</w:t>
      </w:r>
    </w:p>
  </w:footnote>
  <w:footnote w:id="47">
    <w:p w14:paraId="0FD76002" w14:textId="1280F676" w:rsidR="005671EF" w:rsidRDefault="005671EF" w:rsidP="007942BA">
      <w:pPr>
        <w:pStyle w:val="FootnoteText"/>
        <w:jc w:val="left"/>
      </w:pPr>
      <w:r>
        <w:rPr>
          <w:rStyle w:val="FootnoteReference"/>
        </w:rPr>
        <w:footnoteRef/>
      </w:r>
      <w:r>
        <w:t xml:space="preserve"> </w:t>
      </w:r>
      <w:r w:rsidR="003C4819">
        <w:t xml:space="preserve">Alan Liu, </w:t>
      </w:r>
      <w:r w:rsidR="003C4819" w:rsidRPr="00174997">
        <w:t xml:space="preserve">“Local Transcendence: Cultural Criticism, Postmodernism, and the Romanticism of Detail,” </w:t>
      </w:r>
      <w:r w:rsidR="003C4819">
        <w:t xml:space="preserve">in </w:t>
      </w:r>
      <w:r w:rsidR="003C4819" w:rsidRPr="00174997">
        <w:rPr>
          <w:i/>
        </w:rPr>
        <w:t xml:space="preserve">Local Transcendence: Essays on Postmodern Historicism and the Database </w:t>
      </w:r>
      <w:r w:rsidR="003C4819">
        <w:rPr>
          <w:iCs/>
        </w:rPr>
        <w:t>(</w:t>
      </w:r>
      <w:r w:rsidR="003C4819" w:rsidRPr="003C4819">
        <w:rPr>
          <w:iCs/>
        </w:rPr>
        <w:t>Chicago:</w:t>
      </w:r>
      <w:r w:rsidR="003C4819">
        <w:rPr>
          <w:i/>
        </w:rPr>
        <w:t xml:space="preserve"> </w:t>
      </w:r>
      <w:r w:rsidR="003C4819" w:rsidRPr="00174997">
        <w:t>U of Chicago P, 2008</w:t>
      </w:r>
      <w:r w:rsidR="003C4819">
        <w:t xml:space="preserve">), </w:t>
      </w:r>
      <w:r w:rsidR="008D2050" w:rsidRPr="008D2050">
        <w:t>113</w:t>
      </w:r>
      <w:r w:rsidR="003C4819">
        <w:t>.</w:t>
      </w:r>
    </w:p>
  </w:footnote>
  <w:footnote w:id="48">
    <w:p w14:paraId="146959F7" w14:textId="466EFC40" w:rsidR="005671EF" w:rsidRDefault="005671EF" w:rsidP="007942BA">
      <w:pPr>
        <w:pStyle w:val="FootnoteText"/>
        <w:jc w:val="left"/>
      </w:pPr>
      <w:r>
        <w:rPr>
          <w:rStyle w:val="FootnoteReference"/>
        </w:rPr>
        <w:footnoteRef/>
      </w:r>
      <w:r>
        <w:t xml:space="preserve"> </w:t>
      </w:r>
      <w:r w:rsidR="00E42B78">
        <w:t xml:space="preserve">Cf. Christina </w:t>
      </w:r>
      <w:r w:rsidR="00E42B78" w:rsidRPr="00174997">
        <w:t>Lupton</w:t>
      </w:r>
      <w:r w:rsidR="00E42B78">
        <w:t>,</w:t>
      </w:r>
      <w:r w:rsidR="00E42B78" w:rsidRPr="00174997">
        <w:t xml:space="preserve"> “Literature and Contingency</w:t>
      </w:r>
      <w:r w:rsidR="00E42B78">
        <w:t>,</w:t>
      </w:r>
      <w:r w:rsidR="00E42B78" w:rsidRPr="00174997">
        <w:t xml:space="preserve">” </w:t>
      </w:r>
      <w:r w:rsidR="00E42B78" w:rsidRPr="00174997">
        <w:rPr>
          <w:i/>
          <w:iCs/>
        </w:rPr>
        <w:t>Textual Practice</w:t>
      </w:r>
      <w:r w:rsidR="00E42B78" w:rsidRPr="00174997">
        <w:t xml:space="preserve"> 32, no. 3</w:t>
      </w:r>
      <w:r w:rsidR="00E42B78" w:rsidRPr="00E42B78">
        <w:t xml:space="preserve"> (</w:t>
      </w:r>
      <w:r w:rsidR="00E42B78" w:rsidRPr="00174997">
        <w:t>2018</w:t>
      </w:r>
      <w:r w:rsidR="00E42B78" w:rsidRPr="00E42B78">
        <w:t>)</w:t>
      </w:r>
      <w:r w:rsidR="00E42B78">
        <w:t>,</w:t>
      </w:r>
      <w:r w:rsidR="00E42B78" w:rsidRPr="00174997">
        <w:t xml:space="preserve"> 375–79</w:t>
      </w:r>
      <w:r w:rsidR="00E42B78">
        <w:t>; Gillian</w:t>
      </w:r>
      <w:r w:rsidR="006C6660" w:rsidRPr="006C6660">
        <w:t xml:space="preserve"> White, “Poetics of Contingency,” </w:t>
      </w:r>
      <w:r w:rsidR="00E42B78" w:rsidRPr="00174997">
        <w:rPr>
          <w:i/>
          <w:iCs/>
        </w:rPr>
        <w:t>Textual Practice</w:t>
      </w:r>
      <w:r w:rsidR="00E42B78">
        <w:t xml:space="preserve"> </w:t>
      </w:r>
      <w:r w:rsidR="00E42B78" w:rsidRPr="00174997">
        <w:t>32, no. 3</w:t>
      </w:r>
      <w:r w:rsidR="00E42B78">
        <w:t xml:space="preserve"> (</w:t>
      </w:r>
      <w:r w:rsidR="00E42B78" w:rsidRPr="00174997">
        <w:t>2018</w:t>
      </w:r>
      <w:r w:rsidR="00E42B78">
        <w:t xml:space="preserve">), </w:t>
      </w:r>
      <w:r w:rsidR="00E42B78" w:rsidRPr="00174997">
        <w:t>529–50</w:t>
      </w:r>
      <w:r w:rsidR="00E42B78">
        <w:t>.</w:t>
      </w:r>
    </w:p>
  </w:footnote>
  <w:footnote w:id="49">
    <w:p w14:paraId="359C3D10" w14:textId="1920AE72" w:rsidR="005671EF" w:rsidRDefault="005671EF" w:rsidP="007942BA">
      <w:pPr>
        <w:pStyle w:val="FootnoteText"/>
        <w:jc w:val="left"/>
      </w:pPr>
      <w:r>
        <w:rPr>
          <w:rStyle w:val="FootnoteReference"/>
        </w:rPr>
        <w:footnoteRef/>
      </w:r>
      <w:r>
        <w:t xml:space="preserve"> </w:t>
      </w:r>
      <w:r w:rsidR="006D61BA" w:rsidRPr="00174997">
        <w:t xml:space="preserve">Gregory </w:t>
      </w:r>
      <w:r w:rsidR="006D61BA" w:rsidRPr="006D61BA">
        <w:t>McNamee</w:t>
      </w:r>
      <w:r w:rsidR="006D61BA">
        <w:t xml:space="preserve"> </w:t>
      </w:r>
      <w:r w:rsidR="006D61BA" w:rsidRPr="00174997">
        <w:t>and James R. Hepworth</w:t>
      </w:r>
      <w:r w:rsidR="006D61BA">
        <w:t>,</w:t>
      </w:r>
      <w:r w:rsidR="006D61BA" w:rsidRPr="00174997">
        <w:t xml:space="preserve"> “The Art of Living Right: An Interview with Wendell Berry</w:t>
      </w:r>
      <w:r w:rsidR="006D61BA">
        <w:t>,</w:t>
      </w:r>
      <w:r w:rsidR="006D61BA" w:rsidRPr="00174997">
        <w:t xml:space="preserve">” </w:t>
      </w:r>
      <w:r w:rsidR="006D61BA">
        <w:t>i</w:t>
      </w:r>
      <w:r w:rsidR="006D61BA" w:rsidRPr="006D61BA">
        <w:t xml:space="preserve">n </w:t>
      </w:r>
      <w:r w:rsidR="006D61BA" w:rsidRPr="00174997">
        <w:rPr>
          <w:i/>
          <w:iCs/>
        </w:rPr>
        <w:t>Conversations with Wendell Berry</w:t>
      </w:r>
      <w:r w:rsidR="006D61BA">
        <w:t>, ed.</w:t>
      </w:r>
      <w:r w:rsidR="006D61BA" w:rsidRPr="00174997">
        <w:t xml:space="preserve"> Morris Allen Grubbs</w:t>
      </w:r>
      <w:r w:rsidR="006D61BA">
        <w:t xml:space="preserve"> (</w:t>
      </w:r>
      <w:r w:rsidR="006D61BA" w:rsidRPr="006D61BA">
        <w:t xml:space="preserve">Jackson: </w:t>
      </w:r>
      <w:r w:rsidR="006D61BA" w:rsidRPr="00174997">
        <w:t>Mississippi UP, 2007</w:t>
      </w:r>
      <w:r w:rsidR="006D61BA">
        <w:t xml:space="preserve">), </w:t>
      </w:r>
      <w:r w:rsidR="00580312" w:rsidRPr="00580312">
        <w:t>19–26</w:t>
      </w:r>
      <w:r w:rsidR="006D61BA">
        <w:t>.</w:t>
      </w:r>
    </w:p>
  </w:footnote>
  <w:footnote w:id="50">
    <w:p w14:paraId="0EA5D3D7" w14:textId="23703BD8" w:rsidR="005671EF" w:rsidRPr="00372F12" w:rsidRDefault="005671EF" w:rsidP="007942BA">
      <w:pPr>
        <w:pStyle w:val="FootnoteText"/>
        <w:jc w:val="left"/>
        <w:rPr>
          <w:i/>
          <w:iCs/>
        </w:rPr>
      </w:pPr>
      <w:r>
        <w:rPr>
          <w:rStyle w:val="FootnoteReference"/>
        </w:rPr>
        <w:footnoteRef/>
      </w:r>
      <w:r>
        <w:t xml:space="preserve"> </w:t>
      </w:r>
      <w:r w:rsidR="00372F12" w:rsidRPr="00174997">
        <w:t>Karen</w:t>
      </w:r>
      <w:r w:rsidR="00372F12" w:rsidRPr="00372F12">
        <w:t xml:space="preserve"> Barad, </w:t>
      </w:r>
      <w:r w:rsidR="00372F12" w:rsidRPr="00174997">
        <w:rPr>
          <w:i/>
          <w:iCs/>
        </w:rPr>
        <w:t>Meeting the Universe Halfway: Quantum Physics and the Entanglement of Matter and Meaning</w:t>
      </w:r>
      <w:r w:rsidR="00372F12" w:rsidRPr="00174997">
        <w:t xml:space="preserve"> </w:t>
      </w:r>
      <w:r w:rsidR="00372F12">
        <w:t>(</w:t>
      </w:r>
      <w:r w:rsidR="00372F12" w:rsidRPr="00372F12">
        <w:t xml:space="preserve">Durham: </w:t>
      </w:r>
      <w:r w:rsidR="00372F12" w:rsidRPr="00174997">
        <w:t>Duke UP, 2007</w:t>
      </w:r>
      <w:r w:rsidR="00372F12">
        <w:t xml:space="preserve">), </w:t>
      </w:r>
      <w:r w:rsidR="00580312" w:rsidRPr="00580312">
        <w:t>71</w:t>
      </w:r>
      <w:r w:rsidR="00372F12">
        <w:t>.</w:t>
      </w:r>
    </w:p>
  </w:footnote>
  <w:footnote w:id="51">
    <w:p w14:paraId="1C675E90" w14:textId="0D27F554" w:rsidR="005671EF" w:rsidRDefault="005671EF" w:rsidP="007942BA">
      <w:pPr>
        <w:pStyle w:val="FootnoteText"/>
        <w:jc w:val="left"/>
      </w:pPr>
      <w:r>
        <w:rPr>
          <w:rStyle w:val="FootnoteReference"/>
        </w:rPr>
        <w:footnoteRef/>
      </w:r>
      <w:r>
        <w:t xml:space="preserve"> </w:t>
      </w:r>
      <w:r w:rsidR="008A0B3F" w:rsidRPr="00174997">
        <w:t>Andrew</w:t>
      </w:r>
      <w:r w:rsidR="008A0B3F" w:rsidRPr="008A0B3F">
        <w:t xml:space="preserve"> Pickering, </w:t>
      </w:r>
      <w:r w:rsidR="008A0B3F" w:rsidRPr="00174997">
        <w:rPr>
          <w:i/>
          <w:iCs/>
        </w:rPr>
        <w:t>The Mangle of Practice: Time, Agency, and Science</w:t>
      </w:r>
      <w:r w:rsidR="008A0B3F">
        <w:rPr>
          <w:i/>
          <w:iCs/>
        </w:rPr>
        <w:t xml:space="preserve"> </w:t>
      </w:r>
      <w:r w:rsidR="008A0B3F">
        <w:t>(</w:t>
      </w:r>
      <w:r w:rsidR="008A0B3F" w:rsidRPr="008A0B3F">
        <w:t>Chicago:</w:t>
      </w:r>
      <w:r w:rsidR="008A0B3F" w:rsidRPr="00174997">
        <w:rPr>
          <w:i/>
          <w:iCs/>
        </w:rPr>
        <w:t xml:space="preserve"> </w:t>
      </w:r>
      <w:r w:rsidR="008A0B3F" w:rsidRPr="00174997">
        <w:t>U of Chicago P, 1995</w:t>
      </w:r>
      <w:r w:rsidR="008A0B3F">
        <w:t xml:space="preserve">), </w:t>
      </w:r>
      <w:r w:rsidR="00580312" w:rsidRPr="00580312">
        <w:t>1</w:t>
      </w:r>
      <w:r w:rsidR="00553FC8">
        <w:t>.</w:t>
      </w:r>
    </w:p>
  </w:footnote>
  <w:footnote w:id="52">
    <w:p w14:paraId="41650F59" w14:textId="5802309C" w:rsidR="005671EF" w:rsidRDefault="005671EF" w:rsidP="007942BA">
      <w:pPr>
        <w:pStyle w:val="FootnoteText"/>
        <w:jc w:val="left"/>
      </w:pPr>
      <w:r>
        <w:rPr>
          <w:rStyle w:val="FootnoteReference"/>
        </w:rPr>
        <w:footnoteRef/>
      </w:r>
      <w:r>
        <w:t xml:space="preserve"> </w:t>
      </w:r>
      <w:r w:rsidR="00580312" w:rsidRPr="00580312">
        <w:t>Gould</w:t>
      </w:r>
      <w:r w:rsidR="00D26236">
        <w:t xml:space="preserve">, </w:t>
      </w:r>
      <w:r w:rsidR="004C4235">
        <w:rPr>
          <w:i/>
          <w:iCs/>
        </w:rPr>
        <w:t>Wonderful Life</w:t>
      </w:r>
      <w:r w:rsidR="004C4235">
        <w:t>,</w:t>
      </w:r>
      <w:r w:rsidR="00580312" w:rsidRPr="00580312">
        <w:t xml:space="preserve"> 278; </w:t>
      </w:r>
      <w:r w:rsidR="00D26236" w:rsidRPr="00174997">
        <w:t>Emily</w:t>
      </w:r>
      <w:r w:rsidR="00D26236" w:rsidRPr="00D26236">
        <w:t xml:space="preserve"> Rohrbach, </w:t>
      </w:r>
      <w:r w:rsidR="00D26236" w:rsidRPr="00174997">
        <w:rPr>
          <w:i/>
        </w:rPr>
        <w:t>Modernity’s Mist: British Romanticism and the Poetics of Anticipation</w:t>
      </w:r>
      <w:r w:rsidR="00C63B7F">
        <w:rPr>
          <w:iCs/>
        </w:rPr>
        <w:t xml:space="preserve"> (</w:t>
      </w:r>
      <w:r w:rsidR="00D26236" w:rsidRPr="00D26236">
        <w:t xml:space="preserve">New York: </w:t>
      </w:r>
      <w:r w:rsidR="00D26236" w:rsidRPr="00174997">
        <w:t>Fordham UP, 2016</w:t>
      </w:r>
      <w:r w:rsidR="00D26236">
        <w:t xml:space="preserve">), </w:t>
      </w:r>
      <w:r w:rsidR="00580312" w:rsidRPr="00580312">
        <w:t>1–2</w:t>
      </w:r>
      <w:r w:rsidR="00D26236">
        <w:t>.</w:t>
      </w:r>
    </w:p>
  </w:footnote>
  <w:footnote w:id="53">
    <w:p w14:paraId="10B1D484" w14:textId="270552E8" w:rsidR="005671EF" w:rsidRDefault="005671EF" w:rsidP="007942BA">
      <w:pPr>
        <w:pStyle w:val="FootnoteText"/>
        <w:jc w:val="left"/>
      </w:pPr>
      <w:r>
        <w:rPr>
          <w:rStyle w:val="FootnoteReference"/>
        </w:rPr>
        <w:footnoteRef/>
      </w:r>
      <w:r>
        <w:t xml:space="preserve"> </w:t>
      </w:r>
      <w:r w:rsidR="00CC4E38">
        <w:t xml:space="preserve">Gayatri </w:t>
      </w:r>
      <w:proofErr w:type="spellStart"/>
      <w:r w:rsidR="00CC4E38">
        <w:t>Chakravorty</w:t>
      </w:r>
      <w:proofErr w:type="spellEnd"/>
      <w:r w:rsidR="00CC4E38">
        <w:t xml:space="preserve"> </w:t>
      </w:r>
      <w:r w:rsidR="00A16E22">
        <w:t>Spivak</w:t>
      </w:r>
      <w:r w:rsidR="00CC4E38">
        <w:t xml:space="preserve">, </w:t>
      </w:r>
      <w:r w:rsidR="00CC4E38" w:rsidRPr="00174997">
        <w:rPr>
          <w:i/>
          <w:iCs/>
        </w:rPr>
        <w:t>Death of a Discipline</w:t>
      </w:r>
      <w:r w:rsidR="00CC4E38">
        <w:t xml:space="preserve"> (</w:t>
      </w:r>
      <w:r w:rsidR="00CC4E38" w:rsidRPr="00CC4E38">
        <w:t xml:space="preserve">New York: </w:t>
      </w:r>
      <w:r w:rsidR="00CC4E38" w:rsidRPr="00174997">
        <w:t>Columbia UP, 2003</w:t>
      </w:r>
      <w:r w:rsidR="00CC4E38">
        <w:t xml:space="preserve">), </w:t>
      </w:r>
      <w:r w:rsidR="00A16E22" w:rsidRPr="00A16E22">
        <w:t>9, 37</w:t>
      </w:r>
      <w:r w:rsidR="00CC4E38">
        <w:t>.</w:t>
      </w:r>
    </w:p>
  </w:footnote>
  <w:footnote w:id="54">
    <w:p w14:paraId="30472E72" w14:textId="6A953EF5" w:rsidR="005671EF" w:rsidRDefault="005671EF" w:rsidP="007942BA">
      <w:pPr>
        <w:pStyle w:val="FootnoteText"/>
        <w:jc w:val="left"/>
      </w:pPr>
      <w:r>
        <w:rPr>
          <w:rStyle w:val="FootnoteReference"/>
        </w:rPr>
        <w:footnoteRef/>
      </w:r>
      <w:r>
        <w:t xml:space="preserve"> </w:t>
      </w:r>
      <w:r w:rsidR="00C63B7F" w:rsidRPr="00174997">
        <w:t>Gary Saul</w:t>
      </w:r>
      <w:r w:rsidR="00C63B7F" w:rsidRPr="00C63B7F">
        <w:t xml:space="preserve"> </w:t>
      </w:r>
      <w:proofErr w:type="spellStart"/>
      <w:r w:rsidR="00C63B7F" w:rsidRPr="00C63B7F">
        <w:t>Morson</w:t>
      </w:r>
      <w:proofErr w:type="spellEnd"/>
      <w:r w:rsidR="00C63B7F" w:rsidRPr="00C63B7F">
        <w:t xml:space="preserve">, </w:t>
      </w:r>
      <w:r w:rsidR="00C63B7F" w:rsidRPr="00174997">
        <w:rPr>
          <w:i/>
          <w:iCs/>
        </w:rPr>
        <w:t>Narrative and Freedom: The Shadows of Time</w:t>
      </w:r>
      <w:r w:rsidR="00E374A1">
        <w:t xml:space="preserve"> (</w:t>
      </w:r>
      <w:r w:rsidR="00C63B7F" w:rsidRPr="00C63B7F">
        <w:t xml:space="preserve">New Haven: </w:t>
      </w:r>
      <w:r w:rsidR="00C63B7F" w:rsidRPr="00174997">
        <w:t>Yale UP, 1994</w:t>
      </w:r>
      <w:r w:rsidR="00C63B7F">
        <w:t xml:space="preserve">), </w:t>
      </w:r>
      <w:r w:rsidR="0095503E" w:rsidRPr="0095503E">
        <w:t>117</w:t>
      </w:r>
      <w:r w:rsidR="00C63B7F">
        <w:t>.</w:t>
      </w:r>
    </w:p>
  </w:footnote>
  <w:footnote w:id="55">
    <w:p w14:paraId="10412A68" w14:textId="6EEA3620" w:rsidR="005671EF" w:rsidRDefault="005671EF" w:rsidP="007942BA">
      <w:pPr>
        <w:pStyle w:val="FootnoteText"/>
        <w:jc w:val="left"/>
      </w:pPr>
      <w:r>
        <w:rPr>
          <w:rStyle w:val="FootnoteReference"/>
        </w:rPr>
        <w:footnoteRef/>
      </w:r>
      <w:r>
        <w:t xml:space="preserve"> </w:t>
      </w:r>
      <w:r w:rsidR="00784DFC" w:rsidRPr="00784DFC">
        <w:t xml:space="preserve">Spivak, </w:t>
      </w:r>
      <w:r w:rsidR="00784DFC" w:rsidRPr="00ED5EF7">
        <w:rPr>
          <w:i/>
          <w:iCs/>
        </w:rPr>
        <w:t>Death of a Discipline</w:t>
      </w:r>
      <w:r w:rsidR="00784DFC" w:rsidRPr="00784DFC">
        <w:t>, 100–02</w:t>
      </w:r>
      <w:r w:rsidR="00ED5EF7">
        <w:t>.</w:t>
      </w:r>
    </w:p>
  </w:footnote>
  <w:footnote w:id="56">
    <w:p w14:paraId="1D6CF21F" w14:textId="08982B63" w:rsidR="005671EF" w:rsidRDefault="005671EF" w:rsidP="007942BA">
      <w:pPr>
        <w:pStyle w:val="FootnoteText"/>
        <w:jc w:val="left"/>
      </w:pPr>
      <w:r>
        <w:rPr>
          <w:rStyle w:val="FootnoteReference"/>
        </w:rPr>
        <w:footnoteRef/>
      </w:r>
      <w:r>
        <w:t xml:space="preserve"> </w:t>
      </w:r>
      <w:r w:rsidR="003B38B4" w:rsidRPr="00174997">
        <w:t>Wendell</w:t>
      </w:r>
      <w:r w:rsidR="003B38B4" w:rsidRPr="003B38B4">
        <w:t xml:space="preserve"> Berry, </w:t>
      </w:r>
      <w:r w:rsidR="003B38B4" w:rsidRPr="00174997">
        <w:t xml:space="preserve">“Notes: </w:t>
      </w:r>
      <w:proofErr w:type="spellStart"/>
      <w:r w:rsidR="003B38B4" w:rsidRPr="00174997">
        <w:t>Unspecializing</w:t>
      </w:r>
      <w:proofErr w:type="spellEnd"/>
      <w:r w:rsidR="003B38B4" w:rsidRPr="00174997">
        <w:t xml:space="preserve"> Poetry</w:t>
      </w:r>
      <w:r w:rsidR="00910433">
        <w:t>,” i</w:t>
      </w:r>
      <w:r w:rsidR="003B38B4" w:rsidRPr="003B38B4">
        <w:t xml:space="preserve">n </w:t>
      </w:r>
      <w:r w:rsidR="003B38B4" w:rsidRPr="00174997">
        <w:rPr>
          <w:i/>
          <w:iCs/>
        </w:rPr>
        <w:t xml:space="preserve">Standing </w:t>
      </w:r>
      <w:proofErr w:type="gramStart"/>
      <w:r w:rsidR="003B38B4" w:rsidRPr="00174997">
        <w:rPr>
          <w:i/>
          <w:iCs/>
        </w:rPr>
        <w:t>By</w:t>
      </w:r>
      <w:proofErr w:type="gramEnd"/>
      <w:r w:rsidR="003B38B4" w:rsidRPr="00174997">
        <w:rPr>
          <w:i/>
          <w:iCs/>
        </w:rPr>
        <w:t xml:space="preserve"> Words</w:t>
      </w:r>
      <w:r w:rsidR="00910433">
        <w:t xml:space="preserve"> (</w:t>
      </w:r>
      <w:r w:rsidR="003B38B4" w:rsidRPr="003B38B4">
        <w:t xml:space="preserve">Albany: </w:t>
      </w:r>
      <w:r w:rsidR="003B38B4" w:rsidRPr="00174997">
        <w:t>North Point, 1983</w:t>
      </w:r>
      <w:r w:rsidR="00910433">
        <w:t xml:space="preserve">), </w:t>
      </w:r>
      <w:r w:rsidR="00784DFC" w:rsidRPr="00784DFC">
        <w:t>84</w:t>
      </w:r>
      <w:r w:rsidR="0091043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B3D4" w14:textId="74CC491F" w:rsidR="00181733" w:rsidRPr="00F41DDC" w:rsidRDefault="00181733">
    <w:pPr>
      <w:pStyle w:val="Header"/>
      <w:rPr>
        <w:sz w:val="20"/>
        <w:szCs w:val="18"/>
      </w:rPr>
    </w:pPr>
    <w:r>
      <w:rPr>
        <w:i/>
        <w:iCs/>
        <w:sz w:val="20"/>
        <w:szCs w:val="18"/>
      </w:rPr>
      <w:tab/>
    </w:r>
    <w:r>
      <w:rPr>
        <w:i/>
        <w:iCs/>
        <w:sz w:val="20"/>
        <w:szCs w:val="18"/>
      </w:rPr>
      <w:tab/>
    </w:r>
    <w:r w:rsidRPr="00F41DDC">
      <w:rPr>
        <w:sz w:val="20"/>
        <w:szCs w:val="18"/>
      </w:rPr>
      <w:fldChar w:fldCharType="begin"/>
    </w:r>
    <w:r w:rsidRPr="00F41DDC">
      <w:rPr>
        <w:sz w:val="20"/>
        <w:szCs w:val="18"/>
      </w:rPr>
      <w:instrText xml:space="preserve"> PAGE   \* MERGEFORMAT </w:instrText>
    </w:r>
    <w:r w:rsidRPr="00F41DDC">
      <w:rPr>
        <w:sz w:val="20"/>
        <w:szCs w:val="18"/>
      </w:rPr>
      <w:fldChar w:fldCharType="separate"/>
    </w:r>
    <w:r w:rsidRPr="00F41DDC">
      <w:rPr>
        <w:noProof/>
        <w:sz w:val="20"/>
        <w:szCs w:val="18"/>
      </w:rPr>
      <w:t>1</w:t>
    </w:r>
    <w:r w:rsidRPr="00F41DDC">
      <w:rPr>
        <w:noProof/>
        <w:sz w:val="20"/>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4900"/>
    <w:multiLevelType w:val="hybridMultilevel"/>
    <w:tmpl w:val="BE16D272"/>
    <w:lvl w:ilvl="0" w:tplc="2104EF7A">
      <w:start w:val="1"/>
      <w:numFmt w:val="upperRoman"/>
      <w:lvlText w:val="[%1]"/>
      <w:lvlJc w:val="center"/>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59E1554E"/>
    <w:multiLevelType w:val="hybridMultilevel"/>
    <w:tmpl w:val="9E6E7980"/>
    <w:lvl w:ilvl="0" w:tplc="08FE6692">
      <w:start w:val="1"/>
      <w:numFmt w:val="decimal"/>
      <w:lvlText w:val="(%1)"/>
      <w:lvlJc w:val="left"/>
      <w:pPr>
        <w:ind w:left="720" w:hanging="360"/>
      </w:pPr>
      <w:rPr>
        <w:rFonts w:hint="default"/>
        <w:sz w:val="20"/>
        <w:szCs w:val="2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AC420D5"/>
    <w:multiLevelType w:val="hybridMultilevel"/>
    <w:tmpl w:val="639CEDE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414867218">
    <w:abstractNumId w:val="1"/>
  </w:num>
  <w:num w:numId="2" w16cid:durableId="450129122">
    <w:abstractNumId w:val="0"/>
  </w:num>
  <w:num w:numId="3" w16cid:durableId="1420981878">
    <w:abstractNumId w:val="1"/>
  </w:num>
  <w:num w:numId="4" w16cid:durableId="1943412898">
    <w:abstractNumId w:val="0"/>
  </w:num>
  <w:num w:numId="5" w16cid:durableId="281420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Wingfield">
    <w15:presenceInfo w15:providerId="AD" w15:userId="S::anwi4054@colorado.edu::f6699e82-bb7c-4590-b633-e0990f30f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attachedTemplate r:id="rId1"/>
  <w:trackRevisions/>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5E1"/>
    <w:rsid w:val="00000094"/>
    <w:rsid w:val="00000849"/>
    <w:rsid w:val="00000858"/>
    <w:rsid w:val="0000097C"/>
    <w:rsid w:val="00000D86"/>
    <w:rsid w:val="00001849"/>
    <w:rsid w:val="00001BFC"/>
    <w:rsid w:val="00001E20"/>
    <w:rsid w:val="00002913"/>
    <w:rsid w:val="000029C8"/>
    <w:rsid w:val="00002FF6"/>
    <w:rsid w:val="00003386"/>
    <w:rsid w:val="00003668"/>
    <w:rsid w:val="00003CF7"/>
    <w:rsid w:val="0000404F"/>
    <w:rsid w:val="000051B4"/>
    <w:rsid w:val="00005422"/>
    <w:rsid w:val="000063B4"/>
    <w:rsid w:val="000065B6"/>
    <w:rsid w:val="00006991"/>
    <w:rsid w:val="000071AF"/>
    <w:rsid w:val="00007A3F"/>
    <w:rsid w:val="00007AD6"/>
    <w:rsid w:val="00010779"/>
    <w:rsid w:val="000118CB"/>
    <w:rsid w:val="000119EF"/>
    <w:rsid w:val="000128D6"/>
    <w:rsid w:val="0001414D"/>
    <w:rsid w:val="0001583D"/>
    <w:rsid w:val="00015C04"/>
    <w:rsid w:val="000168E7"/>
    <w:rsid w:val="00016EF5"/>
    <w:rsid w:val="0001728E"/>
    <w:rsid w:val="0001738B"/>
    <w:rsid w:val="00017DAE"/>
    <w:rsid w:val="00020DC4"/>
    <w:rsid w:val="00022D1F"/>
    <w:rsid w:val="000236AA"/>
    <w:rsid w:val="00023971"/>
    <w:rsid w:val="000244D0"/>
    <w:rsid w:val="00024999"/>
    <w:rsid w:val="000256FA"/>
    <w:rsid w:val="00025924"/>
    <w:rsid w:val="00025A4D"/>
    <w:rsid w:val="0002757C"/>
    <w:rsid w:val="00030F1D"/>
    <w:rsid w:val="00031263"/>
    <w:rsid w:val="000314CD"/>
    <w:rsid w:val="00031E48"/>
    <w:rsid w:val="00032CDB"/>
    <w:rsid w:val="00032DEE"/>
    <w:rsid w:val="00034183"/>
    <w:rsid w:val="00034523"/>
    <w:rsid w:val="000345DC"/>
    <w:rsid w:val="00034792"/>
    <w:rsid w:val="000347DD"/>
    <w:rsid w:val="0003570B"/>
    <w:rsid w:val="00036000"/>
    <w:rsid w:val="0003626F"/>
    <w:rsid w:val="000364FB"/>
    <w:rsid w:val="00037764"/>
    <w:rsid w:val="00037906"/>
    <w:rsid w:val="00040878"/>
    <w:rsid w:val="000427FC"/>
    <w:rsid w:val="0004298B"/>
    <w:rsid w:val="00042A8D"/>
    <w:rsid w:val="00043715"/>
    <w:rsid w:val="00044066"/>
    <w:rsid w:val="00044891"/>
    <w:rsid w:val="00045FD8"/>
    <w:rsid w:val="0004777D"/>
    <w:rsid w:val="00050129"/>
    <w:rsid w:val="00050243"/>
    <w:rsid w:val="000508C6"/>
    <w:rsid w:val="00050C8C"/>
    <w:rsid w:val="000524A3"/>
    <w:rsid w:val="000533C8"/>
    <w:rsid w:val="00053C00"/>
    <w:rsid w:val="0005431B"/>
    <w:rsid w:val="000548A8"/>
    <w:rsid w:val="000548AA"/>
    <w:rsid w:val="000559E3"/>
    <w:rsid w:val="00055B2E"/>
    <w:rsid w:val="00055F57"/>
    <w:rsid w:val="00056EB7"/>
    <w:rsid w:val="000600A4"/>
    <w:rsid w:val="000607EB"/>
    <w:rsid w:val="000608A5"/>
    <w:rsid w:val="00060910"/>
    <w:rsid w:val="0006095A"/>
    <w:rsid w:val="00061DCB"/>
    <w:rsid w:val="00063209"/>
    <w:rsid w:val="000643EB"/>
    <w:rsid w:val="00066D50"/>
    <w:rsid w:val="00066F81"/>
    <w:rsid w:val="00070810"/>
    <w:rsid w:val="0007087D"/>
    <w:rsid w:val="0007156E"/>
    <w:rsid w:val="00071ACC"/>
    <w:rsid w:val="0007263D"/>
    <w:rsid w:val="00072974"/>
    <w:rsid w:val="00073E13"/>
    <w:rsid w:val="0007456B"/>
    <w:rsid w:val="00074926"/>
    <w:rsid w:val="00074FE2"/>
    <w:rsid w:val="000757B5"/>
    <w:rsid w:val="00076EA2"/>
    <w:rsid w:val="00076F48"/>
    <w:rsid w:val="00077004"/>
    <w:rsid w:val="00080EDB"/>
    <w:rsid w:val="000810B5"/>
    <w:rsid w:val="0008129E"/>
    <w:rsid w:val="00081CCF"/>
    <w:rsid w:val="000826B0"/>
    <w:rsid w:val="00082DBD"/>
    <w:rsid w:val="000832FD"/>
    <w:rsid w:val="000841F1"/>
    <w:rsid w:val="00084397"/>
    <w:rsid w:val="000843CA"/>
    <w:rsid w:val="0008444D"/>
    <w:rsid w:val="00084D05"/>
    <w:rsid w:val="0008589B"/>
    <w:rsid w:val="00085E50"/>
    <w:rsid w:val="00086615"/>
    <w:rsid w:val="00087189"/>
    <w:rsid w:val="000875C9"/>
    <w:rsid w:val="00090388"/>
    <w:rsid w:val="000903D3"/>
    <w:rsid w:val="00090E8A"/>
    <w:rsid w:val="00091B0F"/>
    <w:rsid w:val="00092241"/>
    <w:rsid w:val="000941AD"/>
    <w:rsid w:val="00095B17"/>
    <w:rsid w:val="000960B4"/>
    <w:rsid w:val="00096947"/>
    <w:rsid w:val="00097837"/>
    <w:rsid w:val="000A1241"/>
    <w:rsid w:val="000A1420"/>
    <w:rsid w:val="000A1629"/>
    <w:rsid w:val="000A16F0"/>
    <w:rsid w:val="000A1804"/>
    <w:rsid w:val="000A196B"/>
    <w:rsid w:val="000A245A"/>
    <w:rsid w:val="000A2A8D"/>
    <w:rsid w:val="000A2FD8"/>
    <w:rsid w:val="000A32C1"/>
    <w:rsid w:val="000A369D"/>
    <w:rsid w:val="000A440E"/>
    <w:rsid w:val="000A4EEA"/>
    <w:rsid w:val="000A5591"/>
    <w:rsid w:val="000A5AC1"/>
    <w:rsid w:val="000A6011"/>
    <w:rsid w:val="000A66DB"/>
    <w:rsid w:val="000A6A38"/>
    <w:rsid w:val="000A6C00"/>
    <w:rsid w:val="000A6CAD"/>
    <w:rsid w:val="000A6ECD"/>
    <w:rsid w:val="000A74DC"/>
    <w:rsid w:val="000A7F7B"/>
    <w:rsid w:val="000B0365"/>
    <w:rsid w:val="000B06BF"/>
    <w:rsid w:val="000B0DEA"/>
    <w:rsid w:val="000B12CE"/>
    <w:rsid w:val="000B1E3A"/>
    <w:rsid w:val="000B3320"/>
    <w:rsid w:val="000B3CB7"/>
    <w:rsid w:val="000B4066"/>
    <w:rsid w:val="000B465B"/>
    <w:rsid w:val="000B59AE"/>
    <w:rsid w:val="000B5F0C"/>
    <w:rsid w:val="000B6834"/>
    <w:rsid w:val="000B7547"/>
    <w:rsid w:val="000C2F29"/>
    <w:rsid w:val="000C3601"/>
    <w:rsid w:val="000C3CF8"/>
    <w:rsid w:val="000C4A3D"/>
    <w:rsid w:val="000C4F9A"/>
    <w:rsid w:val="000C50A0"/>
    <w:rsid w:val="000C50CF"/>
    <w:rsid w:val="000C6A30"/>
    <w:rsid w:val="000C6EE1"/>
    <w:rsid w:val="000C7669"/>
    <w:rsid w:val="000C7677"/>
    <w:rsid w:val="000C7ACC"/>
    <w:rsid w:val="000C7C59"/>
    <w:rsid w:val="000D0254"/>
    <w:rsid w:val="000D05CD"/>
    <w:rsid w:val="000D120B"/>
    <w:rsid w:val="000D1E34"/>
    <w:rsid w:val="000D2DB7"/>
    <w:rsid w:val="000D4C63"/>
    <w:rsid w:val="000D5857"/>
    <w:rsid w:val="000D5A13"/>
    <w:rsid w:val="000D7DF1"/>
    <w:rsid w:val="000D7E3B"/>
    <w:rsid w:val="000E00CD"/>
    <w:rsid w:val="000E1540"/>
    <w:rsid w:val="000E1C33"/>
    <w:rsid w:val="000E2618"/>
    <w:rsid w:val="000E28E4"/>
    <w:rsid w:val="000E2B92"/>
    <w:rsid w:val="000E6BEB"/>
    <w:rsid w:val="000E7C1A"/>
    <w:rsid w:val="000E7FFC"/>
    <w:rsid w:val="000F0B29"/>
    <w:rsid w:val="000F0CE0"/>
    <w:rsid w:val="000F1D83"/>
    <w:rsid w:val="000F2468"/>
    <w:rsid w:val="000F25C9"/>
    <w:rsid w:val="000F2820"/>
    <w:rsid w:val="000F4BE0"/>
    <w:rsid w:val="000F5213"/>
    <w:rsid w:val="000F58B1"/>
    <w:rsid w:val="000F5CD3"/>
    <w:rsid w:val="000F6B32"/>
    <w:rsid w:val="000F6D14"/>
    <w:rsid w:val="000F784E"/>
    <w:rsid w:val="00100189"/>
    <w:rsid w:val="00100453"/>
    <w:rsid w:val="0010228C"/>
    <w:rsid w:val="0010296C"/>
    <w:rsid w:val="00102ADE"/>
    <w:rsid w:val="00102CF0"/>
    <w:rsid w:val="00102E93"/>
    <w:rsid w:val="00103582"/>
    <w:rsid w:val="001036B5"/>
    <w:rsid w:val="001047EB"/>
    <w:rsid w:val="00104AB6"/>
    <w:rsid w:val="00104AC7"/>
    <w:rsid w:val="00104CAC"/>
    <w:rsid w:val="00104DC4"/>
    <w:rsid w:val="00110835"/>
    <w:rsid w:val="00110B00"/>
    <w:rsid w:val="00110FB1"/>
    <w:rsid w:val="00110FE2"/>
    <w:rsid w:val="00111520"/>
    <w:rsid w:val="00111701"/>
    <w:rsid w:val="00111CDA"/>
    <w:rsid w:val="001137C4"/>
    <w:rsid w:val="0011399F"/>
    <w:rsid w:val="001144FB"/>
    <w:rsid w:val="00114ACF"/>
    <w:rsid w:val="00115CDB"/>
    <w:rsid w:val="0011681A"/>
    <w:rsid w:val="00116C8D"/>
    <w:rsid w:val="00116D0B"/>
    <w:rsid w:val="00116F57"/>
    <w:rsid w:val="0011719F"/>
    <w:rsid w:val="0011744A"/>
    <w:rsid w:val="0012008C"/>
    <w:rsid w:val="001207C0"/>
    <w:rsid w:val="00121031"/>
    <w:rsid w:val="00121715"/>
    <w:rsid w:val="0012214B"/>
    <w:rsid w:val="001225A3"/>
    <w:rsid w:val="0012297F"/>
    <w:rsid w:val="0012312C"/>
    <w:rsid w:val="00124922"/>
    <w:rsid w:val="00125C56"/>
    <w:rsid w:val="00126006"/>
    <w:rsid w:val="00126082"/>
    <w:rsid w:val="00127B0B"/>
    <w:rsid w:val="00130852"/>
    <w:rsid w:val="00130CCF"/>
    <w:rsid w:val="00131215"/>
    <w:rsid w:val="00131762"/>
    <w:rsid w:val="001323BD"/>
    <w:rsid w:val="00132DE7"/>
    <w:rsid w:val="001332B4"/>
    <w:rsid w:val="001333EB"/>
    <w:rsid w:val="00133B02"/>
    <w:rsid w:val="00133F95"/>
    <w:rsid w:val="001340E0"/>
    <w:rsid w:val="00134A95"/>
    <w:rsid w:val="0013664D"/>
    <w:rsid w:val="00136BEC"/>
    <w:rsid w:val="0013758A"/>
    <w:rsid w:val="001378CE"/>
    <w:rsid w:val="00137A66"/>
    <w:rsid w:val="00137E25"/>
    <w:rsid w:val="00140478"/>
    <w:rsid w:val="00140540"/>
    <w:rsid w:val="001405E0"/>
    <w:rsid w:val="001408A6"/>
    <w:rsid w:val="001410A3"/>
    <w:rsid w:val="001412B0"/>
    <w:rsid w:val="00141BD7"/>
    <w:rsid w:val="00142392"/>
    <w:rsid w:val="00142830"/>
    <w:rsid w:val="00142ADB"/>
    <w:rsid w:val="00142C29"/>
    <w:rsid w:val="00142CF2"/>
    <w:rsid w:val="001439ED"/>
    <w:rsid w:val="00144744"/>
    <w:rsid w:val="001447B6"/>
    <w:rsid w:val="00144810"/>
    <w:rsid w:val="00144CC5"/>
    <w:rsid w:val="00145240"/>
    <w:rsid w:val="00145598"/>
    <w:rsid w:val="00145B02"/>
    <w:rsid w:val="001460F1"/>
    <w:rsid w:val="001461F5"/>
    <w:rsid w:val="001464E9"/>
    <w:rsid w:val="00146D5B"/>
    <w:rsid w:val="001476BC"/>
    <w:rsid w:val="00150A97"/>
    <w:rsid w:val="00150F2B"/>
    <w:rsid w:val="0015104E"/>
    <w:rsid w:val="00151881"/>
    <w:rsid w:val="00152043"/>
    <w:rsid w:val="001520B0"/>
    <w:rsid w:val="00152FBD"/>
    <w:rsid w:val="0015422F"/>
    <w:rsid w:val="00154573"/>
    <w:rsid w:val="00154823"/>
    <w:rsid w:val="001554DD"/>
    <w:rsid w:val="00155B17"/>
    <w:rsid w:val="00155F64"/>
    <w:rsid w:val="00156924"/>
    <w:rsid w:val="00156FB9"/>
    <w:rsid w:val="00157658"/>
    <w:rsid w:val="00160392"/>
    <w:rsid w:val="00162323"/>
    <w:rsid w:val="0016316E"/>
    <w:rsid w:val="001631B4"/>
    <w:rsid w:val="0016393E"/>
    <w:rsid w:val="00164A48"/>
    <w:rsid w:val="00164EE6"/>
    <w:rsid w:val="001654D3"/>
    <w:rsid w:val="001655C0"/>
    <w:rsid w:val="001658DE"/>
    <w:rsid w:val="0016708A"/>
    <w:rsid w:val="00167A0B"/>
    <w:rsid w:val="00167DED"/>
    <w:rsid w:val="00167F6E"/>
    <w:rsid w:val="001702DF"/>
    <w:rsid w:val="00170B21"/>
    <w:rsid w:val="00170B8F"/>
    <w:rsid w:val="001725A2"/>
    <w:rsid w:val="00173FFB"/>
    <w:rsid w:val="0017436A"/>
    <w:rsid w:val="001743A2"/>
    <w:rsid w:val="00174D4F"/>
    <w:rsid w:val="00175381"/>
    <w:rsid w:val="001764A3"/>
    <w:rsid w:val="00176576"/>
    <w:rsid w:val="0017744F"/>
    <w:rsid w:val="00180A55"/>
    <w:rsid w:val="001811BB"/>
    <w:rsid w:val="00181733"/>
    <w:rsid w:val="00181B68"/>
    <w:rsid w:val="001822D8"/>
    <w:rsid w:val="00182366"/>
    <w:rsid w:val="00182A37"/>
    <w:rsid w:val="0018426E"/>
    <w:rsid w:val="00184447"/>
    <w:rsid w:val="00190414"/>
    <w:rsid w:val="00190761"/>
    <w:rsid w:val="00191910"/>
    <w:rsid w:val="00192AC8"/>
    <w:rsid w:val="00192ED6"/>
    <w:rsid w:val="00192F2E"/>
    <w:rsid w:val="00193570"/>
    <w:rsid w:val="0019397F"/>
    <w:rsid w:val="0019484A"/>
    <w:rsid w:val="001948C0"/>
    <w:rsid w:val="00194F15"/>
    <w:rsid w:val="001950D7"/>
    <w:rsid w:val="0019551E"/>
    <w:rsid w:val="001962D2"/>
    <w:rsid w:val="00197341"/>
    <w:rsid w:val="00197560"/>
    <w:rsid w:val="00197BFF"/>
    <w:rsid w:val="001A040B"/>
    <w:rsid w:val="001A042A"/>
    <w:rsid w:val="001A0C50"/>
    <w:rsid w:val="001A1A64"/>
    <w:rsid w:val="001A22D9"/>
    <w:rsid w:val="001A2816"/>
    <w:rsid w:val="001A2ECF"/>
    <w:rsid w:val="001A3470"/>
    <w:rsid w:val="001A3A14"/>
    <w:rsid w:val="001A3B96"/>
    <w:rsid w:val="001A5EDF"/>
    <w:rsid w:val="001A6A46"/>
    <w:rsid w:val="001B00B1"/>
    <w:rsid w:val="001B12C3"/>
    <w:rsid w:val="001B13B6"/>
    <w:rsid w:val="001B1936"/>
    <w:rsid w:val="001B2BE5"/>
    <w:rsid w:val="001B451C"/>
    <w:rsid w:val="001B5B77"/>
    <w:rsid w:val="001B644A"/>
    <w:rsid w:val="001B6516"/>
    <w:rsid w:val="001B7205"/>
    <w:rsid w:val="001C0806"/>
    <w:rsid w:val="001C0A3B"/>
    <w:rsid w:val="001C1407"/>
    <w:rsid w:val="001C298A"/>
    <w:rsid w:val="001C303D"/>
    <w:rsid w:val="001C31DC"/>
    <w:rsid w:val="001C3C43"/>
    <w:rsid w:val="001C6353"/>
    <w:rsid w:val="001C643C"/>
    <w:rsid w:val="001C6833"/>
    <w:rsid w:val="001C7163"/>
    <w:rsid w:val="001C76FF"/>
    <w:rsid w:val="001C7C69"/>
    <w:rsid w:val="001C7F52"/>
    <w:rsid w:val="001D055E"/>
    <w:rsid w:val="001D1630"/>
    <w:rsid w:val="001D329D"/>
    <w:rsid w:val="001D3B10"/>
    <w:rsid w:val="001D4443"/>
    <w:rsid w:val="001D494F"/>
    <w:rsid w:val="001D4A7E"/>
    <w:rsid w:val="001D543E"/>
    <w:rsid w:val="001D562A"/>
    <w:rsid w:val="001D6F5F"/>
    <w:rsid w:val="001D79BF"/>
    <w:rsid w:val="001D7B3E"/>
    <w:rsid w:val="001E1CB2"/>
    <w:rsid w:val="001E2F2E"/>
    <w:rsid w:val="001E2F37"/>
    <w:rsid w:val="001E2FFA"/>
    <w:rsid w:val="001E32AB"/>
    <w:rsid w:val="001E3C21"/>
    <w:rsid w:val="001E4CA3"/>
    <w:rsid w:val="001E4D98"/>
    <w:rsid w:val="001E50A5"/>
    <w:rsid w:val="001E5E14"/>
    <w:rsid w:val="001E5EF1"/>
    <w:rsid w:val="001E7C60"/>
    <w:rsid w:val="001F27A6"/>
    <w:rsid w:val="001F2935"/>
    <w:rsid w:val="001F2C73"/>
    <w:rsid w:val="001F3092"/>
    <w:rsid w:val="001F37D2"/>
    <w:rsid w:val="001F4C7F"/>
    <w:rsid w:val="001F5073"/>
    <w:rsid w:val="001F61D7"/>
    <w:rsid w:val="001F687E"/>
    <w:rsid w:val="001F6E2B"/>
    <w:rsid w:val="002001CC"/>
    <w:rsid w:val="002003D8"/>
    <w:rsid w:val="00201273"/>
    <w:rsid w:val="00203CDC"/>
    <w:rsid w:val="0020510A"/>
    <w:rsid w:val="0020528A"/>
    <w:rsid w:val="002052B0"/>
    <w:rsid w:val="00205929"/>
    <w:rsid w:val="00205A6A"/>
    <w:rsid w:val="002070FB"/>
    <w:rsid w:val="00207558"/>
    <w:rsid w:val="00207FAB"/>
    <w:rsid w:val="002106D9"/>
    <w:rsid w:val="00210A5F"/>
    <w:rsid w:val="002118BF"/>
    <w:rsid w:val="00211FAB"/>
    <w:rsid w:val="0021243E"/>
    <w:rsid w:val="00212E14"/>
    <w:rsid w:val="00213264"/>
    <w:rsid w:val="00213A5C"/>
    <w:rsid w:val="00214039"/>
    <w:rsid w:val="00215463"/>
    <w:rsid w:val="002161D6"/>
    <w:rsid w:val="00216406"/>
    <w:rsid w:val="002200DA"/>
    <w:rsid w:val="00220276"/>
    <w:rsid w:val="002205B3"/>
    <w:rsid w:val="00220D54"/>
    <w:rsid w:val="002216D1"/>
    <w:rsid w:val="00222716"/>
    <w:rsid w:val="002228DF"/>
    <w:rsid w:val="00222DD0"/>
    <w:rsid w:val="002235E8"/>
    <w:rsid w:val="0022435E"/>
    <w:rsid w:val="00224D12"/>
    <w:rsid w:val="00224F9E"/>
    <w:rsid w:val="00225808"/>
    <w:rsid w:val="00225924"/>
    <w:rsid w:val="0022679B"/>
    <w:rsid w:val="00226C1C"/>
    <w:rsid w:val="0022745D"/>
    <w:rsid w:val="002277CC"/>
    <w:rsid w:val="0023228C"/>
    <w:rsid w:val="0023265E"/>
    <w:rsid w:val="00233251"/>
    <w:rsid w:val="00233582"/>
    <w:rsid w:val="002359FF"/>
    <w:rsid w:val="00236DC5"/>
    <w:rsid w:val="0023704B"/>
    <w:rsid w:val="0023722D"/>
    <w:rsid w:val="00237291"/>
    <w:rsid w:val="00237779"/>
    <w:rsid w:val="00237D1E"/>
    <w:rsid w:val="00241590"/>
    <w:rsid w:val="00241E12"/>
    <w:rsid w:val="0024220F"/>
    <w:rsid w:val="00242AE0"/>
    <w:rsid w:val="00243435"/>
    <w:rsid w:val="0024459E"/>
    <w:rsid w:val="002457FA"/>
    <w:rsid w:val="002468DF"/>
    <w:rsid w:val="00246AF5"/>
    <w:rsid w:val="00247318"/>
    <w:rsid w:val="002475E7"/>
    <w:rsid w:val="002478FE"/>
    <w:rsid w:val="00247EDA"/>
    <w:rsid w:val="00250914"/>
    <w:rsid w:val="002515D2"/>
    <w:rsid w:val="002518ED"/>
    <w:rsid w:val="00252810"/>
    <w:rsid w:val="00253F64"/>
    <w:rsid w:val="00255AEE"/>
    <w:rsid w:val="00255CAA"/>
    <w:rsid w:val="00255FBE"/>
    <w:rsid w:val="00256BC3"/>
    <w:rsid w:val="002576F4"/>
    <w:rsid w:val="00257CB0"/>
    <w:rsid w:val="002601A5"/>
    <w:rsid w:val="0026101A"/>
    <w:rsid w:val="00261249"/>
    <w:rsid w:val="002620A6"/>
    <w:rsid w:val="00262922"/>
    <w:rsid w:val="002630F7"/>
    <w:rsid w:val="00265367"/>
    <w:rsid w:val="0026632E"/>
    <w:rsid w:val="00266368"/>
    <w:rsid w:val="002672F6"/>
    <w:rsid w:val="00267463"/>
    <w:rsid w:val="002728F8"/>
    <w:rsid w:val="00273527"/>
    <w:rsid w:val="00273DB0"/>
    <w:rsid w:val="00273FD6"/>
    <w:rsid w:val="002745F2"/>
    <w:rsid w:val="0027528C"/>
    <w:rsid w:val="00276AC2"/>
    <w:rsid w:val="0028028B"/>
    <w:rsid w:val="0028086D"/>
    <w:rsid w:val="00280E9C"/>
    <w:rsid w:val="002812AD"/>
    <w:rsid w:val="00282518"/>
    <w:rsid w:val="00282688"/>
    <w:rsid w:val="002826B1"/>
    <w:rsid w:val="00282B81"/>
    <w:rsid w:val="00283176"/>
    <w:rsid w:val="002833FA"/>
    <w:rsid w:val="00284B55"/>
    <w:rsid w:val="0028628E"/>
    <w:rsid w:val="00286FAF"/>
    <w:rsid w:val="002873CD"/>
    <w:rsid w:val="002878DA"/>
    <w:rsid w:val="00287F65"/>
    <w:rsid w:val="0029091B"/>
    <w:rsid w:val="00290A29"/>
    <w:rsid w:val="00290C36"/>
    <w:rsid w:val="00291330"/>
    <w:rsid w:val="002929CF"/>
    <w:rsid w:val="00293056"/>
    <w:rsid w:val="00293EA3"/>
    <w:rsid w:val="002948EB"/>
    <w:rsid w:val="0029693A"/>
    <w:rsid w:val="00296AD5"/>
    <w:rsid w:val="00296BAE"/>
    <w:rsid w:val="00296DB6"/>
    <w:rsid w:val="002A02C0"/>
    <w:rsid w:val="002A0823"/>
    <w:rsid w:val="002A0B5A"/>
    <w:rsid w:val="002A18DB"/>
    <w:rsid w:val="002A1910"/>
    <w:rsid w:val="002A1E04"/>
    <w:rsid w:val="002A3CF9"/>
    <w:rsid w:val="002A4E1A"/>
    <w:rsid w:val="002A5875"/>
    <w:rsid w:val="002A6114"/>
    <w:rsid w:val="002A6412"/>
    <w:rsid w:val="002A64F7"/>
    <w:rsid w:val="002A6D62"/>
    <w:rsid w:val="002A72CA"/>
    <w:rsid w:val="002A7A9C"/>
    <w:rsid w:val="002B0E78"/>
    <w:rsid w:val="002B11B0"/>
    <w:rsid w:val="002B19FA"/>
    <w:rsid w:val="002B1B86"/>
    <w:rsid w:val="002B29C9"/>
    <w:rsid w:val="002B2FC3"/>
    <w:rsid w:val="002B4F30"/>
    <w:rsid w:val="002B6084"/>
    <w:rsid w:val="002B6594"/>
    <w:rsid w:val="002B6940"/>
    <w:rsid w:val="002B6C84"/>
    <w:rsid w:val="002B70EC"/>
    <w:rsid w:val="002B78B6"/>
    <w:rsid w:val="002B78BC"/>
    <w:rsid w:val="002C11B1"/>
    <w:rsid w:val="002C1954"/>
    <w:rsid w:val="002C1F0D"/>
    <w:rsid w:val="002C2361"/>
    <w:rsid w:val="002C2B3A"/>
    <w:rsid w:val="002C2E66"/>
    <w:rsid w:val="002C4250"/>
    <w:rsid w:val="002C51A0"/>
    <w:rsid w:val="002C5FE4"/>
    <w:rsid w:val="002C7EA4"/>
    <w:rsid w:val="002D033A"/>
    <w:rsid w:val="002D2515"/>
    <w:rsid w:val="002D382D"/>
    <w:rsid w:val="002D3A63"/>
    <w:rsid w:val="002D3E19"/>
    <w:rsid w:val="002D488B"/>
    <w:rsid w:val="002D498F"/>
    <w:rsid w:val="002D4AC7"/>
    <w:rsid w:val="002D4EB0"/>
    <w:rsid w:val="002D543E"/>
    <w:rsid w:val="002D5754"/>
    <w:rsid w:val="002D5E66"/>
    <w:rsid w:val="002D6513"/>
    <w:rsid w:val="002D681C"/>
    <w:rsid w:val="002D7135"/>
    <w:rsid w:val="002D74B1"/>
    <w:rsid w:val="002D7E08"/>
    <w:rsid w:val="002D7F7C"/>
    <w:rsid w:val="002E00A0"/>
    <w:rsid w:val="002E0A58"/>
    <w:rsid w:val="002E1795"/>
    <w:rsid w:val="002E253D"/>
    <w:rsid w:val="002E39D3"/>
    <w:rsid w:val="002E46DB"/>
    <w:rsid w:val="002E55F8"/>
    <w:rsid w:val="002E6872"/>
    <w:rsid w:val="002E6B45"/>
    <w:rsid w:val="002E6B65"/>
    <w:rsid w:val="002F0C78"/>
    <w:rsid w:val="002F14D1"/>
    <w:rsid w:val="002F15B4"/>
    <w:rsid w:val="002F18B4"/>
    <w:rsid w:val="002F2BE4"/>
    <w:rsid w:val="002F39F8"/>
    <w:rsid w:val="002F459E"/>
    <w:rsid w:val="002F493B"/>
    <w:rsid w:val="002F6229"/>
    <w:rsid w:val="002F62B6"/>
    <w:rsid w:val="002F6B3C"/>
    <w:rsid w:val="002F701D"/>
    <w:rsid w:val="002F7525"/>
    <w:rsid w:val="003011BA"/>
    <w:rsid w:val="003023FD"/>
    <w:rsid w:val="0030255A"/>
    <w:rsid w:val="0030260E"/>
    <w:rsid w:val="00303427"/>
    <w:rsid w:val="00303628"/>
    <w:rsid w:val="00304570"/>
    <w:rsid w:val="00304FC3"/>
    <w:rsid w:val="00305527"/>
    <w:rsid w:val="003056E7"/>
    <w:rsid w:val="00305FE8"/>
    <w:rsid w:val="00307458"/>
    <w:rsid w:val="0030748A"/>
    <w:rsid w:val="00310283"/>
    <w:rsid w:val="003102E8"/>
    <w:rsid w:val="003105E8"/>
    <w:rsid w:val="0031088D"/>
    <w:rsid w:val="003117F8"/>
    <w:rsid w:val="00311846"/>
    <w:rsid w:val="00311DA3"/>
    <w:rsid w:val="00311DE3"/>
    <w:rsid w:val="00312E44"/>
    <w:rsid w:val="00313003"/>
    <w:rsid w:val="00314217"/>
    <w:rsid w:val="003144CD"/>
    <w:rsid w:val="003145FD"/>
    <w:rsid w:val="003147D7"/>
    <w:rsid w:val="00314EF2"/>
    <w:rsid w:val="003158EE"/>
    <w:rsid w:val="00315E20"/>
    <w:rsid w:val="00316606"/>
    <w:rsid w:val="003168D4"/>
    <w:rsid w:val="00317F0F"/>
    <w:rsid w:val="00320582"/>
    <w:rsid w:val="003219E3"/>
    <w:rsid w:val="00321A50"/>
    <w:rsid w:val="0032218F"/>
    <w:rsid w:val="0032279E"/>
    <w:rsid w:val="00322B71"/>
    <w:rsid w:val="00323BEC"/>
    <w:rsid w:val="0032486A"/>
    <w:rsid w:val="003257DC"/>
    <w:rsid w:val="00325B5F"/>
    <w:rsid w:val="00325F3D"/>
    <w:rsid w:val="00326D06"/>
    <w:rsid w:val="0032745B"/>
    <w:rsid w:val="003301BE"/>
    <w:rsid w:val="00330224"/>
    <w:rsid w:val="0033073D"/>
    <w:rsid w:val="00330F71"/>
    <w:rsid w:val="0033124B"/>
    <w:rsid w:val="0033152C"/>
    <w:rsid w:val="00331CE4"/>
    <w:rsid w:val="00333C50"/>
    <w:rsid w:val="0033473C"/>
    <w:rsid w:val="00334C9D"/>
    <w:rsid w:val="00335F2A"/>
    <w:rsid w:val="00337288"/>
    <w:rsid w:val="00337509"/>
    <w:rsid w:val="0033751B"/>
    <w:rsid w:val="00337578"/>
    <w:rsid w:val="003409D5"/>
    <w:rsid w:val="00340FC5"/>
    <w:rsid w:val="00341053"/>
    <w:rsid w:val="003419A0"/>
    <w:rsid w:val="00341D7D"/>
    <w:rsid w:val="003423FB"/>
    <w:rsid w:val="003425DC"/>
    <w:rsid w:val="00342A48"/>
    <w:rsid w:val="003445BE"/>
    <w:rsid w:val="00345238"/>
    <w:rsid w:val="00345BB4"/>
    <w:rsid w:val="00345EBF"/>
    <w:rsid w:val="00346945"/>
    <w:rsid w:val="00347484"/>
    <w:rsid w:val="003507F4"/>
    <w:rsid w:val="00350911"/>
    <w:rsid w:val="003509FB"/>
    <w:rsid w:val="003519FE"/>
    <w:rsid w:val="003526BC"/>
    <w:rsid w:val="003527AD"/>
    <w:rsid w:val="00352CA0"/>
    <w:rsid w:val="00353105"/>
    <w:rsid w:val="0035312C"/>
    <w:rsid w:val="00354303"/>
    <w:rsid w:val="00356CE8"/>
    <w:rsid w:val="003574E9"/>
    <w:rsid w:val="0035751A"/>
    <w:rsid w:val="00360896"/>
    <w:rsid w:val="00362490"/>
    <w:rsid w:val="00362B28"/>
    <w:rsid w:val="00362E09"/>
    <w:rsid w:val="00362E12"/>
    <w:rsid w:val="003630EA"/>
    <w:rsid w:val="003638B5"/>
    <w:rsid w:val="003639C6"/>
    <w:rsid w:val="003639D8"/>
    <w:rsid w:val="0036460D"/>
    <w:rsid w:val="0036533B"/>
    <w:rsid w:val="00365601"/>
    <w:rsid w:val="003668BF"/>
    <w:rsid w:val="0036696F"/>
    <w:rsid w:val="00366ED0"/>
    <w:rsid w:val="00370694"/>
    <w:rsid w:val="00370F0E"/>
    <w:rsid w:val="00371EFA"/>
    <w:rsid w:val="0037222C"/>
    <w:rsid w:val="003726A3"/>
    <w:rsid w:val="00372F12"/>
    <w:rsid w:val="00373830"/>
    <w:rsid w:val="00373CF9"/>
    <w:rsid w:val="003742BE"/>
    <w:rsid w:val="00374E48"/>
    <w:rsid w:val="00377F7B"/>
    <w:rsid w:val="00381AC2"/>
    <w:rsid w:val="0038290A"/>
    <w:rsid w:val="00382D37"/>
    <w:rsid w:val="00383D3A"/>
    <w:rsid w:val="00383FDF"/>
    <w:rsid w:val="00384DB7"/>
    <w:rsid w:val="003857D7"/>
    <w:rsid w:val="00386603"/>
    <w:rsid w:val="00386B10"/>
    <w:rsid w:val="00387712"/>
    <w:rsid w:val="003915B9"/>
    <w:rsid w:val="0039213D"/>
    <w:rsid w:val="00392289"/>
    <w:rsid w:val="00392A7D"/>
    <w:rsid w:val="00393991"/>
    <w:rsid w:val="00394D6C"/>
    <w:rsid w:val="003973D7"/>
    <w:rsid w:val="00397C2B"/>
    <w:rsid w:val="003A087B"/>
    <w:rsid w:val="003A0A01"/>
    <w:rsid w:val="003A1F12"/>
    <w:rsid w:val="003A203E"/>
    <w:rsid w:val="003A2D6B"/>
    <w:rsid w:val="003A300B"/>
    <w:rsid w:val="003A5547"/>
    <w:rsid w:val="003A555B"/>
    <w:rsid w:val="003A5AE0"/>
    <w:rsid w:val="003A74DC"/>
    <w:rsid w:val="003A77BD"/>
    <w:rsid w:val="003B0351"/>
    <w:rsid w:val="003B04D0"/>
    <w:rsid w:val="003B1B92"/>
    <w:rsid w:val="003B2851"/>
    <w:rsid w:val="003B38B4"/>
    <w:rsid w:val="003B3DF0"/>
    <w:rsid w:val="003B4E62"/>
    <w:rsid w:val="003B5067"/>
    <w:rsid w:val="003B508F"/>
    <w:rsid w:val="003B5DF1"/>
    <w:rsid w:val="003B6EFD"/>
    <w:rsid w:val="003B7174"/>
    <w:rsid w:val="003B73C2"/>
    <w:rsid w:val="003B746F"/>
    <w:rsid w:val="003B76EC"/>
    <w:rsid w:val="003B7E54"/>
    <w:rsid w:val="003B7F09"/>
    <w:rsid w:val="003B7FE2"/>
    <w:rsid w:val="003C0F88"/>
    <w:rsid w:val="003C1211"/>
    <w:rsid w:val="003C1952"/>
    <w:rsid w:val="003C1C3A"/>
    <w:rsid w:val="003C266A"/>
    <w:rsid w:val="003C284F"/>
    <w:rsid w:val="003C2B4F"/>
    <w:rsid w:val="003C3AFD"/>
    <w:rsid w:val="003C4819"/>
    <w:rsid w:val="003C5927"/>
    <w:rsid w:val="003C5CC2"/>
    <w:rsid w:val="003C665A"/>
    <w:rsid w:val="003C6906"/>
    <w:rsid w:val="003C6BE6"/>
    <w:rsid w:val="003C7544"/>
    <w:rsid w:val="003D0CA8"/>
    <w:rsid w:val="003D1C74"/>
    <w:rsid w:val="003D23C1"/>
    <w:rsid w:val="003D26E9"/>
    <w:rsid w:val="003D273D"/>
    <w:rsid w:val="003D363A"/>
    <w:rsid w:val="003D397C"/>
    <w:rsid w:val="003D3D6A"/>
    <w:rsid w:val="003D413F"/>
    <w:rsid w:val="003D42C1"/>
    <w:rsid w:val="003D5BB8"/>
    <w:rsid w:val="003D6524"/>
    <w:rsid w:val="003E00B8"/>
    <w:rsid w:val="003E0380"/>
    <w:rsid w:val="003E070B"/>
    <w:rsid w:val="003E07DE"/>
    <w:rsid w:val="003E1482"/>
    <w:rsid w:val="003E1516"/>
    <w:rsid w:val="003E1826"/>
    <w:rsid w:val="003E25CE"/>
    <w:rsid w:val="003E274B"/>
    <w:rsid w:val="003E3969"/>
    <w:rsid w:val="003E3B63"/>
    <w:rsid w:val="003E48DD"/>
    <w:rsid w:val="003E4CF2"/>
    <w:rsid w:val="003E5DFE"/>
    <w:rsid w:val="003E5E83"/>
    <w:rsid w:val="003E63C4"/>
    <w:rsid w:val="003E6A17"/>
    <w:rsid w:val="003E6F4F"/>
    <w:rsid w:val="003E73E4"/>
    <w:rsid w:val="003E7C3A"/>
    <w:rsid w:val="003F0786"/>
    <w:rsid w:val="003F09B6"/>
    <w:rsid w:val="003F0B1E"/>
    <w:rsid w:val="003F188B"/>
    <w:rsid w:val="003F24A4"/>
    <w:rsid w:val="003F37F7"/>
    <w:rsid w:val="003F3D5D"/>
    <w:rsid w:val="003F3F5B"/>
    <w:rsid w:val="003F50C9"/>
    <w:rsid w:val="003F5229"/>
    <w:rsid w:val="003F59F1"/>
    <w:rsid w:val="003F5D79"/>
    <w:rsid w:val="003F6A48"/>
    <w:rsid w:val="003F6C9C"/>
    <w:rsid w:val="003F6F85"/>
    <w:rsid w:val="003F70CA"/>
    <w:rsid w:val="003F75EB"/>
    <w:rsid w:val="003F7FA8"/>
    <w:rsid w:val="004001DC"/>
    <w:rsid w:val="00401179"/>
    <w:rsid w:val="00401430"/>
    <w:rsid w:val="00401465"/>
    <w:rsid w:val="0040250C"/>
    <w:rsid w:val="0040296A"/>
    <w:rsid w:val="00402E46"/>
    <w:rsid w:val="0040315C"/>
    <w:rsid w:val="004032E5"/>
    <w:rsid w:val="004035DE"/>
    <w:rsid w:val="00403725"/>
    <w:rsid w:val="0040383B"/>
    <w:rsid w:val="0040385A"/>
    <w:rsid w:val="00403E8B"/>
    <w:rsid w:val="004046DC"/>
    <w:rsid w:val="00404F1D"/>
    <w:rsid w:val="004059DA"/>
    <w:rsid w:val="004061DC"/>
    <w:rsid w:val="00406592"/>
    <w:rsid w:val="00406E49"/>
    <w:rsid w:val="00406FA2"/>
    <w:rsid w:val="004078CC"/>
    <w:rsid w:val="004102BF"/>
    <w:rsid w:val="00411570"/>
    <w:rsid w:val="00411580"/>
    <w:rsid w:val="004116F6"/>
    <w:rsid w:val="00412067"/>
    <w:rsid w:val="0041268E"/>
    <w:rsid w:val="004126ED"/>
    <w:rsid w:val="004128F6"/>
    <w:rsid w:val="0041422C"/>
    <w:rsid w:val="004151D1"/>
    <w:rsid w:val="004152C4"/>
    <w:rsid w:val="00415308"/>
    <w:rsid w:val="00415892"/>
    <w:rsid w:val="00415C73"/>
    <w:rsid w:val="004160FB"/>
    <w:rsid w:val="00417E1C"/>
    <w:rsid w:val="00420A92"/>
    <w:rsid w:val="00420F18"/>
    <w:rsid w:val="00421597"/>
    <w:rsid w:val="00422876"/>
    <w:rsid w:val="00423321"/>
    <w:rsid w:val="00424808"/>
    <w:rsid w:val="004262C8"/>
    <w:rsid w:val="0042700B"/>
    <w:rsid w:val="004271EE"/>
    <w:rsid w:val="00427D18"/>
    <w:rsid w:val="00427FC4"/>
    <w:rsid w:val="0043114D"/>
    <w:rsid w:val="0043159F"/>
    <w:rsid w:val="00431EEC"/>
    <w:rsid w:val="00433E74"/>
    <w:rsid w:val="00434C0E"/>
    <w:rsid w:val="00435693"/>
    <w:rsid w:val="0043596C"/>
    <w:rsid w:val="00436D2D"/>
    <w:rsid w:val="0043727F"/>
    <w:rsid w:val="00437AC6"/>
    <w:rsid w:val="00437CFE"/>
    <w:rsid w:val="00440791"/>
    <w:rsid w:val="00441400"/>
    <w:rsid w:val="004414EF"/>
    <w:rsid w:val="00441FD3"/>
    <w:rsid w:val="00443110"/>
    <w:rsid w:val="00443984"/>
    <w:rsid w:val="0044439A"/>
    <w:rsid w:val="00444F1E"/>
    <w:rsid w:val="0044508B"/>
    <w:rsid w:val="0044537E"/>
    <w:rsid w:val="00445A0B"/>
    <w:rsid w:val="00447071"/>
    <w:rsid w:val="00447D69"/>
    <w:rsid w:val="00447DA6"/>
    <w:rsid w:val="00453028"/>
    <w:rsid w:val="00453157"/>
    <w:rsid w:val="00453471"/>
    <w:rsid w:val="00453581"/>
    <w:rsid w:val="00453F47"/>
    <w:rsid w:val="00454B46"/>
    <w:rsid w:val="0045571A"/>
    <w:rsid w:val="00456519"/>
    <w:rsid w:val="00456647"/>
    <w:rsid w:val="00456957"/>
    <w:rsid w:val="00456BEC"/>
    <w:rsid w:val="004571A8"/>
    <w:rsid w:val="004572E4"/>
    <w:rsid w:val="0045752B"/>
    <w:rsid w:val="00460352"/>
    <w:rsid w:val="00460604"/>
    <w:rsid w:val="00460BC8"/>
    <w:rsid w:val="00461897"/>
    <w:rsid w:val="00461E05"/>
    <w:rsid w:val="0046243E"/>
    <w:rsid w:val="004624CD"/>
    <w:rsid w:val="00462532"/>
    <w:rsid w:val="00462FEF"/>
    <w:rsid w:val="00463A78"/>
    <w:rsid w:val="00463AF0"/>
    <w:rsid w:val="00463CA8"/>
    <w:rsid w:val="00464257"/>
    <w:rsid w:val="00465054"/>
    <w:rsid w:val="00465268"/>
    <w:rsid w:val="0046532B"/>
    <w:rsid w:val="0046596D"/>
    <w:rsid w:val="00465A7A"/>
    <w:rsid w:val="00465EFD"/>
    <w:rsid w:val="00466726"/>
    <w:rsid w:val="00466A48"/>
    <w:rsid w:val="0046729B"/>
    <w:rsid w:val="004674D7"/>
    <w:rsid w:val="004700DF"/>
    <w:rsid w:val="004704A4"/>
    <w:rsid w:val="004711BF"/>
    <w:rsid w:val="004713E8"/>
    <w:rsid w:val="004716FB"/>
    <w:rsid w:val="00471B98"/>
    <w:rsid w:val="00471D4C"/>
    <w:rsid w:val="00471FC3"/>
    <w:rsid w:val="00472A55"/>
    <w:rsid w:val="00472ED8"/>
    <w:rsid w:val="004731D5"/>
    <w:rsid w:val="00473521"/>
    <w:rsid w:val="00473BCA"/>
    <w:rsid w:val="00473E37"/>
    <w:rsid w:val="00474396"/>
    <w:rsid w:val="004744D3"/>
    <w:rsid w:val="004746ED"/>
    <w:rsid w:val="0047502C"/>
    <w:rsid w:val="004759F6"/>
    <w:rsid w:val="00476111"/>
    <w:rsid w:val="00477B7A"/>
    <w:rsid w:val="00477F0A"/>
    <w:rsid w:val="004808A9"/>
    <w:rsid w:val="00480BD4"/>
    <w:rsid w:val="004812AE"/>
    <w:rsid w:val="004816E0"/>
    <w:rsid w:val="00481B51"/>
    <w:rsid w:val="004822B0"/>
    <w:rsid w:val="004831D4"/>
    <w:rsid w:val="00483BCE"/>
    <w:rsid w:val="00483C08"/>
    <w:rsid w:val="00484DE7"/>
    <w:rsid w:val="004852C4"/>
    <w:rsid w:val="00486853"/>
    <w:rsid w:val="00487A8C"/>
    <w:rsid w:val="00491134"/>
    <w:rsid w:val="00491855"/>
    <w:rsid w:val="004919ED"/>
    <w:rsid w:val="004924AE"/>
    <w:rsid w:val="00493732"/>
    <w:rsid w:val="00494534"/>
    <w:rsid w:val="00494D97"/>
    <w:rsid w:val="004954B7"/>
    <w:rsid w:val="004957F6"/>
    <w:rsid w:val="00496B08"/>
    <w:rsid w:val="00497349"/>
    <w:rsid w:val="004A0174"/>
    <w:rsid w:val="004A09AF"/>
    <w:rsid w:val="004A15A9"/>
    <w:rsid w:val="004A33BD"/>
    <w:rsid w:val="004A40EC"/>
    <w:rsid w:val="004A4697"/>
    <w:rsid w:val="004A5AE8"/>
    <w:rsid w:val="004A5CB1"/>
    <w:rsid w:val="004A69CB"/>
    <w:rsid w:val="004A7849"/>
    <w:rsid w:val="004A7893"/>
    <w:rsid w:val="004A7F92"/>
    <w:rsid w:val="004B1508"/>
    <w:rsid w:val="004B1792"/>
    <w:rsid w:val="004B1DD1"/>
    <w:rsid w:val="004B222D"/>
    <w:rsid w:val="004B25F0"/>
    <w:rsid w:val="004B29B0"/>
    <w:rsid w:val="004B2E7F"/>
    <w:rsid w:val="004B34EC"/>
    <w:rsid w:val="004B352C"/>
    <w:rsid w:val="004B3AE7"/>
    <w:rsid w:val="004B3BF2"/>
    <w:rsid w:val="004B5935"/>
    <w:rsid w:val="004B71EE"/>
    <w:rsid w:val="004B7A27"/>
    <w:rsid w:val="004C0A4B"/>
    <w:rsid w:val="004C11C1"/>
    <w:rsid w:val="004C11F7"/>
    <w:rsid w:val="004C181F"/>
    <w:rsid w:val="004C2EE0"/>
    <w:rsid w:val="004C3011"/>
    <w:rsid w:val="004C329D"/>
    <w:rsid w:val="004C3466"/>
    <w:rsid w:val="004C352E"/>
    <w:rsid w:val="004C38FD"/>
    <w:rsid w:val="004C3CD0"/>
    <w:rsid w:val="004C3ED0"/>
    <w:rsid w:val="004C4235"/>
    <w:rsid w:val="004C562D"/>
    <w:rsid w:val="004C56A1"/>
    <w:rsid w:val="004C5B2D"/>
    <w:rsid w:val="004C63D4"/>
    <w:rsid w:val="004C6650"/>
    <w:rsid w:val="004C689B"/>
    <w:rsid w:val="004C6F16"/>
    <w:rsid w:val="004C7560"/>
    <w:rsid w:val="004C792B"/>
    <w:rsid w:val="004D0027"/>
    <w:rsid w:val="004D0D74"/>
    <w:rsid w:val="004D153F"/>
    <w:rsid w:val="004D1788"/>
    <w:rsid w:val="004D2333"/>
    <w:rsid w:val="004D2526"/>
    <w:rsid w:val="004D31BE"/>
    <w:rsid w:val="004D3FB1"/>
    <w:rsid w:val="004D4346"/>
    <w:rsid w:val="004D44C8"/>
    <w:rsid w:val="004D4F11"/>
    <w:rsid w:val="004D552C"/>
    <w:rsid w:val="004D6584"/>
    <w:rsid w:val="004D6CBF"/>
    <w:rsid w:val="004D6E2B"/>
    <w:rsid w:val="004D78DB"/>
    <w:rsid w:val="004D7C96"/>
    <w:rsid w:val="004D7ED6"/>
    <w:rsid w:val="004E04A4"/>
    <w:rsid w:val="004E19C6"/>
    <w:rsid w:val="004E1F97"/>
    <w:rsid w:val="004E2149"/>
    <w:rsid w:val="004E26A9"/>
    <w:rsid w:val="004E2812"/>
    <w:rsid w:val="004E3DB1"/>
    <w:rsid w:val="004E3E95"/>
    <w:rsid w:val="004E44C1"/>
    <w:rsid w:val="004E4CF4"/>
    <w:rsid w:val="004E50F8"/>
    <w:rsid w:val="004E5968"/>
    <w:rsid w:val="004E6022"/>
    <w:rsid w:val="004E65AA"/>
    <w:rsid w:val="004E7943"/>
    <w:rsid w:val="004F0376"/>
    <w:rsid w:val="004F0E48"/>
    <w:rsid w:val="004F138D"/>
    <w:rsid w:val="004F1E1A"/>
    <w:rsid w:val="004F1FA1"/>
    <w:rsid w:val="004F20A9"/>
    <w:rsid w:val="004F25BE"/>
    <w:rsid w:val="004F3969"/>
    <w:rsid w:val="004F3EFD"/>
    <w:rsid w:val="004F41A7"/>
    <w:rsid w:val="004F43DD"/>
    <w:rsid w:val="004F4EA4"/>
    <w:rsid w:val="004F58E5"/>
    <w:rsid w:val="004F59BB"/>
    <w:rsid w:val="004F5C8A"/>
    <w:rsid w:val="004F5D83"/>
    <w:rsid w:val="004F5EEA"/>
    <w:rsid w:val="004F62D5"/>
    <w:rsid w:val="004F6BAC"/>
    <w:rsid w:val="004F6F28"/>
    <w:rsid w:val="004F7AD9"/>
    <w:rsid w:val="004F7FB1"/>
    <w:rsid w:val="0050034E"/>
    <w:rsid w:val="005007D3"/>
    <w:rsid w:val="00501BB0"/>
    <w:rsid w:val="00501D51"/>
    <w:rsid w:val="005024DC"/>
    <w:rsid w:val="005029F7"/>
    <w:rsid w:val="00503B71"/>
    <w:rsid w:val="00503D78"/>
    <w:rsid w:val="00506238"/>
    <w:rsid w:val="005063A6"/>
    <w:rsid w:val="0050646B"/>
    <w:rsid w:val="00507084"/>
    <w:rsid w:val="00507448"/>
    <w:rsid w:val="00507B9A"/>
    <w:rsid w:val="00510409"/>
    <w:rsid w:val="0051048F"/>
    <w:rsid w:val="0051060E"/>
    <w:rsid w:val="00510CEE"/>
    <w:rsid w:val="00511671"/>
    <w:rsid w:val="0051257B"/>
    <w:rsid w:val="0051309A"/>
    <w:rsid w:val="0051401B"/>
    <w:rsid w:val="0051430E"/>
    <w:rsid w:val="00515A8C"/>
    <w:rsid w:val="00516D4A"/>
    <w:rsid w:val="00516F33"/>
    <w:rsid w:val="0052040D"/>
    <w:rsid w:val="00520567"/>
    <w:rsid w:val="005207AE"/>
    <w:rsid w:val="005212CF"/>
    <w:rsid w:val="00522BB4"/>
    <w:rsid w:val="00522EF5"/>
    <w:rsid w:val="005235E2"/>
    <w:rsid w:val="00523E24"/>
    <w:rsid w:val="0052465B"/>
    <w:rsid w:val="0052519E"/>
    <w:rsid w:val="0052526D"/>
    <w:rsid w:val="005252C5"/>
    <w:rsid w:val="00525DD7"/>
    <w:rsid w:val="0052631C"/>
    <w:rsid w:val="0052684D"/>
    <w:rsid w:val="0053023C"/>
    <w:rsid w:val="00530553"/>
    <w:rsid w:val="00530659"/>
    <w:rsid w:val="005306B3"/>
    <w:rsid w:val="00531414"/>
    <w:rsid w:val="005314AD"/>
    <w:rsid w:val="0053170A"/>
    <w:rsid w:val="005348C4"/>
    <w:rsid w:val="005349A3"/>
    <w:rsid w:val="00534D55"/>
    <w:rsid w:val="00535061"/>
    <w:rsid w:val="005353E8"/>
    <w:rsid w:val="00535672"/>
    <w:rsid w:val="00535875"/>
    <w:rsid w:val="00536091"/>
    <w:rsid w:val="0053661D"/>
    <w:rsid w:val="005368A5"/>
    <w:rsid w:val="005374ED"/>
    <w:rsid w:val="00537B15"/>
    <w:rsid w:val="005403B4"/>
    <w:rsid w:val="005403D3"/>
    <w:rsid w:val="00540851"/>
    <w:rsid w:val="00541301"/>
    <w:rsid w:val="00541FCB"/>
    <w:rsid w:val="005420E5"/>
    <w:rsid w:val="005426B5"/>
    <w:rsid w:val="00542C6A"/>
    <w:rsid w:val="00542F3A"/>
    <w:rsid w:val="00544561"/>
    <w:rsid w:val="005448F3"/>
    <w:rsid w:val="00544947"/>
    <w:rsid w:val="00544AA3"/>
    <w:rsid w:val="00544E91"/>
    <w:rsid w:val="00545827"/>
    <w:rsid w:val="005464CA"/>
    <w:rsid w:val="0054697A"/>
    <w:rsid w:val="00546E56"/>
    <w:rsid w:val="0054707F"/>
    <w:rsid w:val="005470A8"/>
    <w:rsid w:val="00547247"/>
    <w:rsid w:val="0054766D"/>
    <w:rsid w:val="00547DFD"/>
    <w:rsid w:val="0055025E"/>
    <w:rsid w:val="00550451"/>
    <w:rsid w:val="0055275B"/>
    <w:rsid w:val="00552A3D"/>
    <w:rsid w:val="005531C7"/>
    <w:rsid w:val="0055326D"/>
    <w:rsid w:val="005537F7"/>
    <w:rsid w:val="00553A47"/>
    <w:rsid w:val="00553FC8"/>
    <w:rsid w:val="0055552E"/>
    <w:rsid w:val="00555C06"/>
    <w:rsid w:val="00555CC3"/>
    <w:rsid w:val="00556AA7"/>
    <w:rsid w:val="00557176"/>
    <w:rsid w:val="005604C5"/>
    <w:rsid w:val="00561E04"/>
    <w:rsid w:val="00562FAE"/>
    <w:rsid w:val="00562FFC"/>
    <w:rsid w:val="00563A0C"/>
    <w:rsid w:val="00564AD0"/>
    <w:rsid w:val="00564B86"/>
    <w:rsid w:val="00564BE9"/>
    <w:rsid w:val="00565003"/>
    <w:rsid w:val="00565604"/>
    <w:rsid w:val="00565EA0"/>
    <w:rsid w:val="00566710"/>
    <w:rsid w:val="00566C08"/>
    <w:rsid w:val="005671EF"/>
    <w:rsid w:val="00567A12"/>
    <w:rsid w:val="005704E3"/>
    <w:rsid w:val="00571211"/>
    <w:rsid w:val="00571515"/>
    <w:rsid w:val="0057188E"/>
    <w:rsid w:val="005723BE"/>
    <w:rsid w:val="00572C19"/>
    <w:rsid w:val="00572D45"/>
    <w:rsid w:val="00573000"/>
    <w:rsid w:val="005732D0"/>
    <w:rsid w:val="00573694"/>
    <w:rsid w:val="0057392D"/>
    <w:rsid w:val="005752E4"/>
    <w:rsid w:val="005775D6"/>
    <w:rsid w:val="0057760E"/>
    <w:rsid w:val="00580312"/>
    <w:rsid w:val="0058114B"/>
    <w:rsid w:val="00581556"/>
    <w:rsid w:val="0058158F"/>
    <w:rsid w:val="00581FB3"/>
    <w:rsid w:val="00582198"/>
    <w:rsid w:val="00582436"/>
    <w:rsid w:val="005829C6"/>
    <w:rsid w:val="00583183"/>
    <w:rsid w:val="005844EB"/>
    <w:rsid w:val="005857D1"/>
    <w:rsid w:val="0058581B"/>
    <w:rsid w:val="0058582A"/>
    <w:rsid w:val="00585CB2"/>
    <w:rsid w:val="00586318"/>
    <w:rsid w:val="005866F7"/>
    <w:rsid w:val="00587C0C"/>
    <w:rsid w:val="005907C5"/>
    <w:rsid w:val="00590A71"/>
    <w:rsid w:val="00590F3E"/>
    <w:rsid w:val="00592335"/>
    <w:rsid w:val="00592E50"/>
    <w:rsid w:val="00594B81"/>
    <w:rsid w:val="0059599D"/>
    <w:rsid w:val="00595B33"/>
    <w:rsid w:val="00595E0D"/>
    <w:rsid w:val="00596754"/>
    <w:rsid w:val="005A0C5F"/>
    <w:rsid w:val="005A1622"/>
    <w:rsid w:val="005A1B4F"/>
    <w:rsid w:val="005A25C4"/>
    <w:rsid w:val="005A294B"/>
    <w:rsid w:val="005A2989"/>
    <w:rsid w:val="005A35C9"/>
    <w:rsid w:val="005A3919"/>
    <w:rsid w:val="005A4131"/>
    <w:rsid w:val="005A4F97"/>
    <w:rsid w:val="005A50CF"/>
    <w:rsid w:val="005A5D57"/>
    <w:rsid w:val="005A76A5"/>
    <w:rsid w:val="005A7E2A"/>
    <w:rsid w:val="005B0A1C"/>
    <w:rsid w:val="005B0B78"/>
    <w:rsid w:val="005B179D"/>
    <w:rsid w:val="005B17B7"/>
    <w:rsid w:val="005B1D75"/>
    <w:rsid w:val="005B2A15"/>
    <w:rsid w:val="005B346D"/>
    <w:rsid w:val="005B399B"/>
    <w:rsid w:val="005B4917"/>
    <w:rsid w:val="005B525D"/>
    <w:rsid w:val="005B58B3"/>
    <w:rsid w:val="005B72C8"/>
    <w:rsid w:val="005B73B7"/>
    <w:rsid w:val="005C063B"/>
    <w:rsid w:val="005C19C7"/>
    <w:rsid w:val="005C1BBD"/>
    <w:rsid w:val="005C1BF0"/>
    <w:rsid w:val="005C2FC9"/>
    <w:rsid w:val="005C3F46"/>
    <w:rsid w:val="005C489C"/>
    <w:rsid w:val="005C53BC"/>
    <w:rsid w:val="005C55B6"/>
    <w:rsid w:val="005C7765"/>
    <w:rsid w:val="005D013F"/>
    <w:rsid w:val="005D0928"/>
    <w:rsid w:val="005D1608"/>
    <w:rsid w:val="005D167B"/>
    <w:rsid w:val="005D1713"/>
    <w:rsid w:val="005D1EEC"/>
    <w:rsid w:val="005D2166"/>
    <w:rsid w:val="005D24D9"/>
    <w:rsid w:val="005D376F"/>
    <w:rsid w:val="005D520E"/>
    <w:rsid w:val="005E01E6"/>
    <w:rsid w:val="005E166E"/>
    <w:rsid w:val="005E1A4E"/>
    <w:rsid w:val="005E1A57"/>
    <w:rsid w:val="005E1DEE"/>
    <w:rsid w:val="005E2500"/>
    <w:rsid w:val="005E2F06"/>
    <w:rsid w:val="005E3B29"/>
    <w:rsid w:val="005E4B0C"/>
    <w:rsid w:val="005E7904"/>
    <w:rsid w:val="005F06BD"/>
    <w:rsid w:val="005F09AB"/>
    <w:rsid w:val="005F296E"/>
    <w:rsid w:val="005F2EC4"/>
    <w:rsid w:val="005F311D"/>
    <w:rsid w:val="005F3C59"/>
    <w:rsid w:val="005F3DB3"/>
    <w:rsid w:val="005F3EDC"/>
    <w:rsid w:val="005F6668"/>
    <w:rsid w:val="005F6933"/>
    <w:rsid w:val="005F75F3"/>
    <w:rsid w:val="005F7665"/>
    <w:rsid w:val="006002BB"/>
    <w:rsid w:val="006011E2"/>
    <w:rsid w:val="00601930"/>
    <w:rsid w:val="00601A5A"/>
    <w:rsid w:val="00601FDC"/>
    <w:rsid w:val="00602223"/>
    <w:rsid w:val="0060273F"/>
    <w:rsid w:val="0060282C"/>
    <w:rsid w:val="00602848"/>
    <w:rsid w:val="00603539"/>
    <w:rsid w:val="00603699"/>
    <w:rsid w:val="006037D2"/>
    <w:rsid w:val="0060397E"/>
    <w:rsid w:val="00603C3E"/>
    <w:rsid w:val="00603E13"/>
    <w:rsid w:val="00603E86"/>
    <w:rsid w:val="00603F88"/>
    <w:rsid w:val="0060419E"/>
    <w:rsid w:val="006044FF"/>
    <w:rsid w:val="006046B3"/>
    <w:rsid w:val="0060583F"/>
    <w:rsid w:val="00605BC1"/>
    <w:rsid w:val="00605DF9"/>
    <w:rsid w:val="00605FC5"/>
    <w:rsid w:val="00606466"/>
    <w:rsid w:val="006067C5"/>
    <w:rsid w:val="00606BB5"/>
    <w:rsid w:val="006077D9"/>
    <w:rsid w:val="00607ACE"/>
    <w:rsid w:val="00610002"/>
    <w:rsid w:val="00610151"/>
    <w:rsid w:val="00610505"/>
    <w:rsid w:val="0061059B"/>
    <w:rsid w:val="00611D86"/>
    <w:rsid w:val="00611ED6"/>
    <w:rsid w:val="00613317"/>
    <w:rsid w:val="00613411"/>
    <w:rsid w:val="006139C9"/>
    <w:rsid w:val="00614467"/>
    <w:rsid w:val="00614A93"/>
    <w:rsid w:val="006154A6"/>
    <w:rsid w:val="00615A2F"/>
    <w:rsid w:val="00615AC3"/>
    <w:rsid w:val="0061621E"/>
    <w:rsid w:val="00616FEC"/>
    <w:rsid w:val="00617C50"/>
    <w:rsid w:val="0062082A"/>
    <w:rsid w:val="00620EEC"/>
    <w:rsid w:val="00621CC9"/>
    <w:rsid w:val="006221B1"/>
    <w:rsid w:val="0062290E"/>
    <w:rsid w:val="00623552"/>
    <w:rsid w:val="00624A26"/>
    <w:rsid w:val="00624EDD"/>
    <w:rsid w:val="0062517D"/>
    <w:rsid w:val="006255A7"/>
    <w:rsid w:val="00625FA1"/>
    <w:rsid w:val="00626F7D"/>
    <w:rsid w:val="0062751B"/>
    <w:rsid w:val="0062783A"/>
    <w:rsid w:val="0063034B"/>
    <w:rsid w:val="00630595"/>
    <w:rsid w:val="00630757"/>
    <w:rsid w:val="00631AE1"/>
    <w:rsid w:val="006324F0"/>
    <w:rsid w:val="006333B8"/>
    <w:rsid w:val="0063347C"/>
    <w:rsid w:val="00633896"/>
    <w:rsid w:val="006338C8"/>
    <w:rsid w:val="006342D2"/>
    <w:rsid w:val="00634847"/>
    <w:rsid w:val="00634FAE"/>
    <w:rsid w:val="006359DA"/>
    <w:rsid w:val="00636334"/>
    <w:rsid w:val="0063673C"/>
    <w:rsid w:val="00640233"/>
    <w:rsid w:val="0064029E"/>
    <w:rsid w:val="00640802"/>
    <w:rsid w:val="006415D8"/>
    <w:rsid w:val="00641660"/>
    <w:rsid w:val="0064170F"/>
    <w:rsid w:val="0064196F"/>
    <w:rsid w:val="00641B55"/>
    <w:rsid w:val="006431EB"/>
    <w:rsid w:val="0064363E"/>
    <w:rsid w:val="00643A92"/>
    <w:rsid w:val="00643D22"/>
    <w:rsid w:val="0064402E"/>
    <w:rsid w:val="00645466"/>
    <w:rsid w:val="00645540"/>
    <w:rsid w:val="00646CD6"/>
    <w:rsid w:val="00647EB9"/>
    <w:rsid w:val="006505ED"/>
    <w:rsid w:val="00650808"/>
    <w:rsid w:val="0065098F"/>
    <w:rsid w:val="00650F42"/>
    <w:rsid w:val="006516FD"/>
    <w:rsid w:val="006530D9"/>
    <w:rsid w:val="00653232"/>
    <w:rsid w:val="006538F6"/>
    <w:rsid w:val="00653BFF"/>
    <w:rsid w:val="00654422"/>
    <w:rsid w:val="006546DF"/>
    <w:rsid w:val="006546FE"/>
    <w:rsid w:val="00654CA0"/>
    <w:rsid w:val="00655DC9"/>
    <w:rsid w:val="0065671F"/>
    <w:rsid w:val="00656FA9"/>
    <w:rsid w:val="00657239"/>
    <w:rsid w:val="00657307"/>
    <w:rsid w:val="006600C8"/>
    <w:rsid w:val="00660D12"/>
    <w:rsid w:val="006611FB"/>
    <w:rsid w:val="00661612"/>
    <w:rsid w:val="00662A24"/>
    <w:rsid w:val="0066305D"/>
    <w:rsid w:val="0066346F"/>
    <w:rsid w:val="00663C62"/>
    <w:rsid w:val="00665E17"/>
    <w:rsid w:val="0066608E"/>
    <w:rsid w:val="00666354"/>
    <w:rsid w:val="00666878"/>
    <w:rsid w:val="00667A9E"/>
    <w:rsid w:val="00670684"/>
    <w:rsid w:val="0067103E"/>
    <w:rsid w:val="00671BBC"/>
    <w:rsid w:val="006721BF"/>
    <w:rsid w:val="0067272C"/>
    <w:rsid w:val="00673317"/>
    <w:rsid w:val="0067351A"/>
    <w:rsid w:val="00674268"/>
    <w:rsid w:val="00674454"/>
    <w:rsid w:val="00674D23"/>
    <w:rsid w:val="00674E41"/>
    <w:rsid w:val="00676EE1"/>
    <w:rsid w:val="00677F6C"/>
    <w:rsid w:val="0068103A"/>
    <w:rsid w:val="00681484"/>
    <w:rsid w:val="006822B8"/>
    <w:rsid w:val="006831AD"/>
    <w:rsid w:val="0068341F"/>
    <w:rsid w:val="00683E02"/>
    <w:rsid w:val="00685915"/>
    <w:rsid w:val="00685939"/>
    <w:rsid w:val="00686870"/>
    <w:rsid w:val="00686DD7"/>
    <w:rsid w:val="0068728F"/>
    <w:rsid w:val="00690069"/>
    <w:rsid w:val="00693D27"/>
    <w:rsid w:val="00693FCB"/>
    <w:rsid w:val="006941C1"/>
    <w:rsid w:val="006947C0"/>
    <w:rsid w:val="006947C1"/>
    <w:rsid w:val="00694973"/>
    <w:rsid w:val="00694CE8"/>
    <w:rsid w:val="00694D39"/>
    <w:rsid w:val="006960E2"/>
    <w:rsid w:val="00696216"/>
    <w:rsid w:val="00696E91"/>
    <w:rsid w:val="00697C9E"/>
    <w:rsid w:val="00697FED"/>
    <w:rsid w:val="006A055F"/>
    <w:rsid w:val="006A0CFF"/>
    <w:rsid w:val="006A0FAC"/>
    <w:rsid w:val="006A1643"/>
    <w:rsid w:val="006A217D"/>
    <w:rsid w:val="006A2EFC"/>
    <w:rsid w:val="006A4375"/>
    <w:rsid w:val="006A5023"/>
    <w:rsid w:val="006A5751"/>
    <w:rsid w:val="006A6DD9"/>
    <w:rsid w:val="006A7104"/>
    <w:rsid w:val="006A76EE"/>
    <w:rsid w:val="006B0ECF"/>
    <w:rsid w:val="006B156E"/>
    <w:rsid w:val="006B1F1D"/>
    <w:rsid w:val="006B2A8A"/>
    <w:rsid w:val="006B3B60"/>
    <w:rsid w:val="006B4AFE"/>
    <w:rsid w:val="006B4D66"/>
    <w:rsid w:val="006B4E6A"/>
    <w:rsid w:val="006B566D"/>
    <w:rsid w:val="006B5F15"/>
    <w:rsid w:val="006B6586"/>
    <w:rsid w:val="006B72EC"/>
    <w:rsid w:val="006B7A9F"/>
    <w:rsid w:val="006B7CA4"/>
    <w:rsid w:val="006C0DC1"/>
    <w:rsid w:val="006C1BD3"/>
    <w:rsid w:val="006C1DB9"/>
    <w:rsid w:val="006C20E1"/>
    <w:rsid w:val="006C2168"/>
    <w:rsid w:val="006C40E1"/>
    <w:rsid w:val="006C51CB"/>
    <w:rsid w:val="006C56A4"/>
    <w:rsid w:val="006C577C"/>
    <w:rsid w:val="006C5A00"/>
    <w:rsid w:val="006C6274"/>
    <w:rsid w:val="006C6660"/>
    <w:rsid w:val="006D151C"/>
    <w:rsid w:val="006D163A"/>
    <w:rsid w:val="006D296D"/>
    <w:rsid w:val="006D3025"/>
    <w:rsid w:val="006D30FF"/>
    <w:rsid w:val="006D39D6"/>
    <w:rsid w:val="006D4532"/>
    <w:rsid w:val="006D51AB"/>
    <w:rsid w:val="006D5590"/>
    <w:rsid w:val="006D61BA"/>
    <w:rsid w:val="006D6DE8"/>
    <w:rsid w:val="006D6F37"/>
    <w:rsid w:val="006D74F2"/>
    <w:rsid w:val="006D756E"/>
    <w:rsid w:val="006D77DE"/>
    <w:rsid w:val="006E0620"/>
    <w:rsid w:val="006E09AB"/>
    <w:rsid w:val="006E1300"/>
    <w:rsid w:val="006E1BA3"/>
    <w:rsid w:val="006E1F2D"/>
    <w:rsid w:val="006E2094"/>
    <w:rsid w:val="006E28DC"/>
    <w:rsid w:val="006E31CD"/>
    <w:rsid w:val="006E3DA9"/>
    <w:rsid w:val="006E3DF3"/>
    <w:rsid w:val="006E4B2C"/>
    <w:rsid w:val="006E5D85"/>
    <w:rsid w:val="006E69D5"/>
    <w:rsid w:val="006E6F5E"/>
    <w:rsid w:val="006E7D43"/>
    <w:rsid w:val="006E7E58"/>
    <w:rsid w:val="006F06B0"/>
    <w:rsid w:val="006F083F"/>
    <w:rsid w:val="006F092B"/>
    <w:rsid w:val="006F168F"/>
    <w:rsid w:val="006F1EF9"/>
    <w:rsid w:val="006F1F76"/>
    <w:rsid w:val="006F250C"/>
    <w:rsid w:val="006F2A4B"/>
    <w:rsid w:val="006F2C08"/>
    <w:rsid w:val="006F30F2"/>
    <w:rsid w:val="006F4C67"/>
    <w:rsid w:val="006F4E07"/>
    <w:rsid w:val="006F53C8"/>
    <w:rsid w:val="006F5BF3"/>
    <w:rsid w:val="006F5D74"/>
    <w:rsid w:val="006F6339"/>
    <w:rsid w:val="006F6A49"/>
    <w:rsid w:val="006F71D3"/>
    <w:rsid w:val="006F76ED"/>
    <w:rsid w:val="00702073"/>
    <w:rsid w:val="0070220F"/>
    <w:rsid w:val="00702481"/>
    <w:rsid w:val="007024C5"/>
    <w:rsid w:val="00703DF9"/>
    <w:rsid w:val="00704A28"/>
    <w:rsid w:val="00704CEF"/>
    <w:rsid w:val="00705784"/>
    <w:rsid w:val="007057FA"/>
    <w:rsid w:val="00705ADA"/>
    <w:rsid w:val="00706AD5"/>
    <w:rsid w:val="00706D66"/>
    <w:rsid w:val="00707370"/>
    <w:rsid w:val="007077C0"/>
    <w:rsid w:val="00710868"/>
    <w:rsid w:val="00711318"/>
    <w:rsid w:val="00711866"/>
    <w:rsid w:val="00711AAD"/>
    <w:rsid w:val="00711CDA"/>
    <w:rsid w:val="0071254E"/>
    <w:rsid w:val="00712D96"/>
    <w:rsid w:val="00712F0A"/>
    <w:rsid w:val="00713D53"/>
    <w:rsid w:val="007165D8"/>
    <w:rsid w:val="00717053"/>
    <w:rsid w:val="007175AD"/>
    <w:rsid w:val="00717EFF"/>
    <w:rsid w:val="00720FC7"/>
    <w:rsid w:val="007214AC"/>
    <w:rsid w:val="00721B39"/>
    <w:rsid w:val="00721DF0"/>
    <w:rsid w:val="007221BE"/>
    <w:rsid w:val="0072240A"/>
    <w:rsid w:val="00723541"/>
    <w:rsid w:val="00723F2E"/>
    <w:rsid w:val="00724D64"/>
    <w:rsid w:val="007266FE"/>
    <w:rsid w:val="00726CA9"/>
    <w:rsid w:val="00726FDE"/>
    <w:rsid w:val="00727289"/>
    <w:rsid w:val="00727F6B"/>
    <w:rsid w:val="00730497"/>
    <w:rsid w:val="00730A16"/>
    <w:rsid w:val="00730F87"/>
    <w:rsid w:val="0073135A"/>
    <w:rsid w:val="00731AB2"/>
    <w:rsid w:val="00732500"/>
    <w:rsid w:val="00732A4E"/>
    <w:rsid w:val="00732EFE"/>
    <w:rsid w:val="007334D7"/>
    <w:rsid w:val="00733CF1"/>
    <w:rsid w:val="00733D6B"/>
    <w:rsid w:val="007340E8"/>
    <w:rsid w:val="007344FC"/>
    <w:rsid w:val="0073494E"/>
    <w:rsid w:val="007353AE"/>
    <w:rsid w:val="00735408"/>
    <w:rsid w:val="00735437"/>
    <w:rsid w:val="0073545E"/>
    <w:rsid w:val="00735B64"/>
    <w:rsid w:val="00735D2B"/>
    <w:rsid w:val="00735DA4"/>
    <w:rsid w:val="007361DB"/>
    <w:rsid w:val="007370D3"/>
    <w:rsid w:val="00737447"/>
    <w:rsid w:val="00737700"/>
    <w:rsid w:val="00737713"/>
    <w:rsid w:val="00737934"/>
    <w:rsid w:val="00740ABC"/>
    <w:rsid w:val="00740D40"/>
    <w:rsid w:val="00741382"/>
    <w:rsid w:val="00741EA7"/>
    <w:rsid w:val="007420A1"/>
    <w:rsid w:val="00742864"/>
    <w:rsid w:val="00742ED7"/>
    <w:rsid w:val="007446FD"/>
    <w:rsid w:val="00745074"/>
    <w:rsid w:val="00745289"/>
    <w:rsid w:val="007455B3"/>
    <w:rsid w:val="007465D5"/>
    <w:rsid w:val="007471D0"/>
    <w:rsid w:val="007473CA"/>
    <w:rsid w:val="007501E5"/>
    <w:rsid w:val="007509DF"/>
    <w:rsid w:val="007511ED"/>
    <w:rsid w:val="00751712"/>
    <w:rsid w:val="007517E1"/>
    <w:rsid w:val="00751CF7"/>
    <w:rsid w:val="0075201F"/>
    <w:rsid w:val="007525A9"/>
    <w:rsid w:val="00752E11"/>
    <w:rsid w:val="00753755"/>
    <w:rsid w:val="007539BA"/>
    <w:rsid w:val="00753F9B"/>
    <w:rsid w:val="0075484B"/>
    <w:rsid w:val="00754C80"/>
    <w:rsid w:val="00755939"/>
    <w:rsid w:val="007562CB"/>
    <w:rsid w:val="00756C0D"/>
    <w:rsid w:val="00756D00"/>
    <w:rsid w:val="00757B1B"/>
    <w:rsid w:val="00761610"/>
    <w:rsid w:val="00761A10"/>
    <w:rsid w:val="00761EA7"/>
    <w:rsid w:val="0076281A"/>
    <w:rsid w:val="00762CB3"/>
    <w:rsid w:val="00762D6C"/>
    <w:rsid w:val="00764F6E"/>
    <w:rsid w:val="00764F83"/>
    <w:rsid w:val="00764FDE"/>
    <w:rsid w:val="00765D14"/>
    <w:rsid w:val="0076623B"/>
    <w:rsid w:val="007665D3"/>
    <w:rsid w:val="0076759E"/>
    <w:rsid w:val="00767726"/>
    <w:rsid w:val="007677F4"/>
    <w:rsid w:val="00767B9F"/>
    <w:rsid w:val="00767BD7"/>
    <w:rsid w:val="0077002F"/>
    <w:rsid w:val="00771061"/>
    <w:rsid w:val="0077148C"/>
    <w:rsid w:val="007715D3"/>
    <w:rsid w:val="00771BC2"/>
    <w:rsid w:val="00773CA5"/>
    <w:rsid w:val="00773FE4"/>
    <w:rsid w:val="0077412C"/>
    <w:rsid w:val="00774382"/>
    <w:rsid w:val="00774A75"/>
    <w:rsid w:val="00775944"/>
    <w:rsid w:val="00776F3E"/>
    <w:rsid w:val="00781739"/>
    <w:rsid w:val="007818D5"/>
    <w:rsid w:val="00781CE5"/>
    <w:rsid w:val="00783149"/>
    <w:rsid w:val="00783244"/>
    <w:rsid w:val="00783C9B"/>
    <w:rsid w:val="00784BB2"/>
    <w:rsid w:val="00784CB1"/>
    <w:rsid w:val="00784DFC"/>
    <w:rsid w:val="00785C54"/>
    <w:rsid w:val="00785E20"/>
    <w:rsid w:val="00786744"/>
    <w:rsid w:val="007877F7"/>
    <w:rsid w:val="007906EB"/>
    <w:rsid w:val="007927B0"/>
    <w:rsid w:val="00792B3D"/>
    <w:rsid w:val="00793933"/>
    <w:rsid w:val="0079395F"/>
    <w:rsid w:val="00793B2E"/>
    <w:rsid w:val="00793C61"/>
    <w:rsid w:val="007942BA"/>
    <w:rsid w:val="00794588"/>
    <w:rsid w:val="007966B9"/>
    <w:rsid w:val="00796CAF"/>
    <w:rsid w:val="00796F0B"/>
    <w:rsid w:val="00797FF9"/>
    <w:rsid w:val="007A1188"/>
    <w:rsid w:val="007A1A44"/>
    <w:rsid w:val="007A224C"/>
    <w:rsid w:val="007A2466"/>
    <w:rsid w:val="007A3288"/>
    <w:rsid w:val="007A3F34"/>
    <w:rsid w:val="007A3F8A"/>
    <w:rsid w:val="007A4304"/>
    <w:rsid w:val="007A4695"/>
    <w:rsid w:val="007A696F"/>
    <w:rsid w:val="007A6AFE"/>
    <w:rsid w:val="007A6E19"/>
    <w:rsid w:val="007A7400"/>
    <w:rsid w:val="007A7FFC"/>
    <w:rsid w:val="007B0A5B"/>
    <w:rsid w:val="007B1899"/>
    <w:rsid w:val="007B1E16"/>
    <w:rsid w:val="007B2CA8"/>
    <w:rsid w:val="007B3684"/>
    <w:rsid w:val="007B39E9"/>
    <w:rsid w:val="007B4160"/>
    <w:rsid w:val="007B4450"/>
    <w:rsid w:val="007B497E"/>
    <w:rsid w:val="007B4D9D"/>
    <w:rsid w:val="007B55E1"/>
    <w:rsid w:val="007B5C33"/>
    <w:rsid w:val="007B7323"/>
    <w:rsid w:val="007B74ED"/>
    <w:rsid w:val="007C03BA"/>
    <w:rsid w:val="007C0475"/>
    <w:rsid w:val="007C0BA9"/>
    <w:rsid w:val="007C1972"/>
    <w:rsid w:val="007C19DA"/>
    <w:rsid w:val="007C2C1C"/>
    <w:rsid w:val="007C3B7A"/>
    <w:rsid w:val="007C428E"/>
    <w:rsid w:val="007C47BD"/>
    <w:rsid w:val="007C4A40"/>
    <w:rsid w:val="007C4C44"/>
    <w:rsid w:val="007C5198"/>
    <w:rsid w:val="007C580D"/>
    <w:rsid w:val="007C615D"/>
    <w:rsid w:val="007C6171"/>
    <w:rsid w:val="007C64C0"/>
    <w:rsid w:val="007C699B"/>
    <w:rsid w:val="007C6A2D"/>
    <w:rsid w:val="007C6AD6"/>
    <w:rsid w:val="007C71C5"/>
    <w:rsid w:val="007C7724"/>
    <w:rsid w:val="007C7DDF"/>
    <w:rsid w:val="007C7E9A"/>
    <w:rsid w:val="007D03BC"/>
    <w:rsid w:val="007D1B33"/>
    <w:rsid w:val="007D20A4"/>
    <w:rsid w:val="007D2A22"/>
    <w:rsid w:val="007D35E5"/>
    <w:rsid w:val="007D467B"/>
    <w:rsid w:val="007D4762"/>
    <w:rsid w:val="007D492B"/>
    <w:rsid w:val="007D4C3B"/>
    <w:rsid w:val="007D51E4"/>
    <w:rsid w:val="007D5541"/>
    <w:rsid w:val="007D5603"/>
    <w:rsid w:val="007D5736"/>
    <w:rsid w:val="007D7C6C"/>
    <w:rsid w:val="007E0073"/>
    <w:rsid w:val="007E0A27"/>
    <w:rsid w:val="007E0AE7"/>
    <w:rsid w:val="007E1499"/>
    <w:rsid w:val="007E2145"/>
    <w:rsid w:val="007E3086"/>
    <w:rsid w:val="007E33BE"/>
    <w:rsid w:val="007E3407"/>
    <w:rsid w:val="007E43DA"/>
    <w:rsid w:val="007E5270"/>
    <w:rsid w:val="007E6F17"/>
    <w:rsid w:val="007E7229"/>
    <w:rsid w:val="007E72A1"/>
    <w:rsid w:val="007F0415"/>
    <w:rsid w:val="007F0817"/>
    <w:rsid w:val="007F0A38"/>
    <w:rsid w:val="007F0DED"/>
    <w:rsid w:val="007F1071"/>
    <w:rsid w:val="007F116E"/>
    <w:rsid w:val="007F1402"/>
    <w:rsid w:val="007F1E73"/>
    <w:rsid w:val="007F23B7"/>
    <w:rsid w:val="007F268D"/>
    <w:rsid w:val="007F299E"/>
    <w:rsid w:val="007F2A5E"/>
    <w:rsid w:val="007F2DDE"/>
    <w:rsid w:val="007F3486"/>
    <w:rsid w:val="007F59A5"/>
    <w:rsid w:val="007F637B"/>
    <w:rsid w:val="007F6B71"/>
    <w:rsid w:val="008012ED"/>
    <w:rsid w:val="008034F2"/>
    <w:rsid w:val="00803F2D"/>
    <w:rsid w:val="00804838"/>
    <w:rsid w:val="00805B3D"/>
    <w:rsid w:val="00805EF1"/>
    <w:rsid w:val="008066C8"/>
    <w:rsid w:val="00807A4F"/>
    <w:rsid w:val="00810A57"/>
    <w:rsid w:val="00810B91"/>
    <w:rsid w:val="00810DE2"/>
    <w:rsid w:val="008112D4"/>
    <w:rsid w:val="00811B12"/>
    <w:rsid w:val="0081452A"/>
    <w:rsid w:val="00814552"/>
    <w:rsid w:val="008176AE"/>
    <w:rsid w:val="008178DB"/>
    <w:rsid w:val="00817E7C"/>
    <w:rsid w:val="00820C79"/>
    <w:rsid w:val="00821E20"/>
    <w:rsid w:val="0082320E"/>
    <w:rsid w:val="00823377"/>
    <w:rsid w:val="00823991"/>
    <w:rsid w:val="00823D95"/>
    <w:rsid w:val="00824509"/>
    <w:rsid w:val="0082528C"/>
    <w:rsid w:val="008253DD"/>
    <w:rsid w:val="00825656"/>
    <w:rsid w:val="008257C9"/>
    <w:rsid w:val="00825EAA"/>
    <w:rsid w:val="00825EBF"/>
    <w:rsid w:val="00826656"/>
    <w:rsid w:val="00826C64"/>
    <w:rsid w:val="00827387"/>
    <w:rsid w:val="00827676"/>
    <w:rsid w:val="00827A00"/>
    <w:rsid w:val="00827B6D"/>
    <w:rsid w:val="00830B14"/>
    <w:rsid w:val="00830D16"/>
    <w:rsid w:val="00831285"/>
    <w:rsid w:val="0083197A"/>
    <w:rsid w:val="00831A88"/>
    <w:rsid w:val="00831CA3"/>
    <w:rsid w:val="008334F6"/>
    <w:rsid w:val="00833552"/>
    <w:rsid w:val="00833D1C"/>
    <w:rsid w:val="00834119"/>
    <w:rsid w:val="00834360"/>
    <w:rsid w:val="0083539E"/>
    <w:rsid w:val="008365E8"/>
    <w:rsid w:val="00836D0D"/>
    <w:rsid w:val="008375E2"/>
    <w:rsid w:val="00841102"/>
    <w:rsid w:val="00841E79"/>
    <w:rsid w:val="0084223A"/>
    <w:rsid w:val="00842622"/>
    <w:rsid w:val="00842DE7"/>
    <w:rsid w:val="0084310B"/>
    <w:rsid w:val="00843AB1"/>
    <w:rsid w:val="00843FE7"/>
    <w:rsid w:val="0084498E"/>
    <w:rsid w:val="00845001"/>
    <w:rsid w:val="008472AA"/>
    <w:rsid w:val="0084735D"/>
    <w:rsid w:val="00847D17"/>
    <w:rsid w:val="00850432"/>
    <w:rsid w:val="00850757"/>
    <w:rsid w:val="00850E18"/>
    <w:rsid w:val="008514A7"/>
    <w:rsid w:val="00851C52"/>
    <w:rsid w:val="00852113"/>
    <w:rsid w:val="00852452"/>
    <w:rsid w:val="00852CB5"/>
    <w:rsid w:val="00852FE4"/>
    <w:rsid w:val="00853058"/>
    <w:rsid w:val="00853343"/>
    <w:rsid w:val="008533FD"/>
    <w:rsid w:val="00853462"/>
    <w:rsid w:val="0085366D"/>
    <w:rsid w:val="008538CF"/>
    <w:rsid w:val="008539FF"/>
    <w:rsid w:val="00853E03"/>
    <w:rsid w:val="00854A5B"/>
    <w:rsid w:val="00855A7F"/>
    <w:rsid w:val="00856C3C"/>
    <w:rsid w:val="00857034"/>
    <w:rsid w:val="0086062C"/>
    <w:rsid w:val="00860D0B"/>
    <w:rsid w:val="00860E93"/>
    <w:rsid w:val="00861465"/>
    <w:rsid w:val="00861AFA"/>
    <w:rsid w:val="00862225"/>
    <w:rsid w:val="008629DC"/>
    <w:rsid w:val="00862BFB"/>
    <w:rsid w:val="00864F8D"/>
    <w:rsid w:val="0086500D"/>
    <w:rsid w:val="0086544A"/>
    <w:rsid w:val="00865CB4"/>
    <w:rsid w:val="00865DCB"/>
    <w:rsid w:val="0086613A"/>
    <w:rsid w:val="008665E5"/>
    <w:rsid w:val="00866F5D"/>
    <w:rsid w:val="008700D6"/>
    <w:rsid w:val="0087040C"/>
    <w:rsid w:val="0087040F"/>
    <w:rsid w:val="008705AC"/>
    <w:rsid w:val="008711F3"/>
    <w:rsid w:val="008724F6"/>
    <w:rsid w:val="00872894"/>
    <w:rsid w:val="0087436C"/>
    <w:rsid w:val="00874A69"/>
    <w:rsid w:val="00874C71"/>
    <w:rsid w:val="008757DE"/>
    <w:rsid w:val="0087611F"/>
    <w:rsid w:val="00876447"/>
    <w:rsid w:val="00876532"/>
    <w:rsid w:val="00876AAA"/>
    <w:rsid w:val="00876F66"/>
    <w:rsid w:val="008775E1"/>
    <w:rsid w:val="00881B53"/>
    <w:rsid w:val="00882FA0"/>
    <w:rsid w:val="00883C87"/>
    <w:rsid w:val="00885DBC"/>
    <w:rsid w:val="00885FCA"/>
    <w:rsid w:val="00886A23"/>
    <w:rsid w:val="008879AA"/>
    <w:rsid w:val="00890F94"/>
    <w:rsid w:val="0089112E"/>
    <w:rsid w:val="00891281"/>
    <w:rsid w:val="00891449"/>
    <w:rsid w:val="00892200"/>
    <w:rsid w:val="008935BA"/>
    <w:rsid w:val="00893F90"/>
    <w:rsid w:val="008941BE"/>
    <w:rsid w:val="00894DF7"/>
    <w:rsid w:val="00895129"/>
    <w:rsid w:val="008954A4"/>
    <w:rsid w:val="00895BC8"/>
    <w:rsid w:val="00897497"/>
    <w:rsid w:val="008974E2"/>
    <w:rsid w:val="008975E9"/>
    <w:rsid w:val="00897E3F"/>
    <w:rsid w:val="008A024E"/>
    <w:rsid w:val="008A06C7"/>
    <w:rsid w:val="008A0B3F"/>
    <w:rsid w:val="008A16EA"/>
    <w:rsid w:val="008A2103"/>
    <w:rsid w:val="008A242F"/>
    <w:rsid w:val="008A2BAC"/>
    <w:rsid w:val="008A2EE7"/>
    <w:rsid w:val="008A300C"/>
    <w:rsid w:val="008A358F"/>
    <w:rsid w:val="008A3BCF"/>
    <w:rsid w:val="008A415F"/>
    <w:rsid w:val="008A5120"/>
    <w:rsid w:val="008A5BE3"/>
    <w:rsid w:val="008A5DA0"/>
    <w:rsid w:val="008A7843"/>
    <w:rsid w:val="008A7D03"/>
    <w:rsid w:val="008B0FC5"/>
    <w:rsid w:val="008B11AC"/>
    <w:rsid w:val="008B143C"/>
    <w:rsid w:val="008B25FE"/>
    <w:rsid w:val="008B2602"/>
    <w:rsid w:val="008B39E1"/>
    <w:rsid w:val="008B422E"/>
    <w:rsid w:val="008B4ABC"/>
    <w:rsid w:val="008B599E"/>
    <w:rsid w:val="008B6319"/>
    <w:rsid w:val="008B639D"/>
    <w:rsid w:val="008B7858"/>
    <w:rsid w:val="008B7B0A"/>
    <w:rsid w:val="008C2487"/>
    <w:rsid w:val="008C2E87"/>
    <w:rsid w:val="008C3061"/>
    <w:rsid w:val="008C3DB7"/>
    <w:rsid w:val="008C5019"/>
    <w:rsid w:val="008C5B82"/>
    <w:rsid w:val="008C5CB1"/>
    <w:rsid w:val="008C74FF"/>
    <w:rsid w:val="008D03C6"/>
    <w:rsid w:val="008D1EBC"/>
    <w:rsid w:val="008D1EFB"/>
    <w:rsid w:val="008D2050"/>
    <w:rsid w:val="008D2917"/>
    <w:rsid w:val="008D2E68"/>
    <w:rsid w:val="008D42E5"/>
    <w:rsid w:val="008D45A9"/>
    <w:rsid w:val="008D4C1D"/>
    <w:rsid w:val="008D692A"/>
    <w:rsid w:val="008D714E"/>
    <w:rsid w:val="008D7B26"/>
    <w:rsid w:val="008E15C6"/>
    <w:rsid w:val="008E1FB5"/>
    <w:rsid w:val="008E20CB"/>
    <w:rsid w:val="008E24D5"/>
    <w:rsid w:val="008E3B46"/>
    <w:rsid w:val="008E5040"/>
    <w:rsid w:val="008F09A3"/>
    <w:rsid w:val="008F0A77"/>
    <w:rsid w:val="008F0ACF"/>
    <w:rsid w:val="008F1690"/>
    <w:rsid w:val="008F16EB"/>
    <w:rsid w:val="008F21EC"/>
    <w:rsid w:val="008F22B0"/>
    <w:rsid w:val="008F2C1E"/>
    <w:rsid w:val="008F3442"/>
    <w:rsid w:val="008F3548"/>
    <w:rsid w:val="008F3564"/>
    <w:rsid w:val="008F3CFB"/>
    <w:rsid w:val="008F48CE"/>
    <w:rsid w:val="008F4B74"/>
    <w:rsid w:val="008F52DB"/>
    <w:rsid w:val="008F59AF"/>
    <w:rsid w:val="008F5D6F"/>
    <w:rsid w:val="008F6341"/>
    <w:rsid w:val="008F66BD"/>
    <w:rsid w:val="008F6BB9"/>
    <w:rsid w:val="008F72BA"/>
    <w:rsid w:val="0090051B"/>
    <w:rsid w:val="009014F5"/>
    <w:rsid w:val="00902114"/>
    <w:rsid w:val="00902AD5"/>
    <w:rsid w:val="009033C5"/>
    <w:rsid w:val="00903B42"/>
    <w:rsid w:val="00903C95"/>
    <w:rsid w:val="0090408B"/>
    <w:rsid w:val="009040C6"/>
    <w:rsid w:val="009041EE"/>
    <w:rsid w:val="009042E1"/>
    <w:rsid w:val="00905048"/>
    <w:rsid w:val="00905D42"/>
    <w:rsid w:val="00906461"/>
    <w:rsid w:val="00907176"/>
    <w:rsid w:val="0090740F"/>
    <w:rsid w:val="009101D3"/>
    <w:rsid w:val="00910433"/>
    <w:rsid w:val="0091085F"/>
    <w:rsid w:val="00910F01"/>
    <w:rsid w:val="009116AB"/>
    <w:rsid w:val="00912B11"/>
    <w:rsid w:val="009131AE"/>
    <w:rsid w:val="009138C7"/>
    <w:rsid w:val="00914177"/>
    <w:rsid w:val="009145F8"/>
    <w:rsid w:val="0091480A"/>
    <w:rsid w:val="0091560C"/>
    <w:rsid w:val="009158D2"/>
    <w:rsid w:val="009170C3"/>
    <w:rsid w:val="009172ED"/>
    <w:rsid w:val="00921842"/>
    <w:rsid w:val="0092294C"/>
    <w:rsid w:val="00923525"/>
    <w:rsid w:val="00924534"/>
    <w:rsid w:val="00924B6C"/>
    <w:rsid w:val="009252F4"/>
    <w:rsid w:val="00925BC6"/>
    <w:rsid w:val="00925F09"/>
    <w:rsid w:val="00925F51"/>
    <w:rsid w:val="00926102"/>
    <w:rsid w:val="00926507"/>
    <w:rsid w:val="0092720D"/>
    <w:rsid w:val="00930100"/>
    <w:rsid w:val="00930238"/>
    <w:rsid w:val="009304CD"/>
    <w:rsid w:val="009333E3"/>
    <w:rsid w:val="00933F17"/>
    <w:rsid w:val="009353D5"/>
    <w:rsid w:val="009369AA"/>
    <w:rsid w:val="009372C6"/>
    <w:rsid w:val="00940494"/>
    <w:rsid w:val="00941E2C"/>
    <w:rsid w:val="00942F3A"/>
    <w:rsid w:val="009432DC"/>
    <w:rsid w:val="009434EB"/>
    <w:rsid w:val="00943753"/>
    <w:rsid w:val="009443BD"/>
    <w:rsid w:val="00944B85"/>
    <w:rsid w:val="00945141"/>
    <w:rsid w:val="00945ABD"/>
    <w:rsid w:val="00946071"/>
    <w:rsid w:val="009460F5"/>
    <w:rsid w:val="00946523"/>
    <w:rsid w:val="00947025"/>
    <w:rsid w:val="00947800"/>
    <w:rsid w:val="0095070F"/>
    <w:rsid w:val="0095165F"/>
    <w:rsid w:val="00951814"/>
    <w:rsid w:val="00951AFB"/>
    <w:rsid w:val="00951C67"/>
    <w:rsid w:val="00951E39"/>
    <w:rsid w:val="0095260C"/>
    <w:rsid w:val="00952773"/>
    <w:rsid w:val="0095295F"/>
    <w:rsid w:val="00952C29"/>
    <w:rsid w:val="00953137"/>
    <w:rsid w:val="009537C2"/>
    <w:rsid w:val="00954036"/>
    <w:rsid w:val="00954573"/>
    <w:rsid w:val="00954D6D"/>
    <w:rsid w:val="00954E75"/>
    <w:rsid w:val="0095503E"/>
    <w:rsid w:val="0095595A"/>
    <w:rsid w:val="00955FB1"/>
    <w:rsid w:val="00956957"/>
    <w:rsid w:val="00956976"/>
    <w:rsid w:val="00956D9A"/>
    <w:rsid w:val="009573BC"/>
    <w:rsid w:val="0095764D"/>
    <w:rsid w:val="0095764E"/>
    <w:rsid w:val="00960CD2"/>
    <w:rsid w:val="00960CD3"/>
    <w:rsid w:val="00962551"/>
    <w:rsid w:val="00962E0D"/>
    <w:rsid w:val="0096374A"/>
    <w:rsid w:val="00963BCE"/>
    <w:rsid w:val="0096449D"/>
    <w:rsid w:val="0096491E"/>
    <w:rsid w:val="00965080"/>
    <w:rsid w:val="0096575D"/>
    <w:rsid w:val="00965F74"/>
    <w:rsid w:val="00966244"/>
    <w:rsid w:val="009677DC"/>
    <w:rsid w:val="00967D88"/>
    <w:rsid w:val="009702AB"/>
    <w:rsid w:val="00970AD9"/>
    <w:rsid w:val="00971335"/>
    <w:rsid w:val="009719BB"/>
    <w:rsid w:val="00971A00"/>
    <w:rsid w:val="00971EA8"/>
    <w:rsid w:val="00973119"/>
    <w:rsid w:val="009734BA"/>
    <w:rsid w:val="00973990"/>
    <w:rsid w:val="00974157"/>
    <w:rsid w:val="00974257"/>
    <w:rsid w:val="009752DA"/>
    <w:rsid w:val="00975BAD"/>
    <w:rsid w:val="00975BE0"/>
    <w:rsid w:val="00975C26"/>
    <w:rsid w:val="00976510"/>
    <w:rsid w:val="00977F5B"/>
    <w:rsid w:val="009800F8"/>
    <w:rsid w:val="009801E2"/>
    <w:rsid w:val="00980E08"/>
    <w:rsid w:val="00981573"/>
    <w:rsid w:val="00981620"/>
    <w:rsid w:val="00982479"/>
    <w:rsid w:val="00982561"/>
    <w:rsid w:val="00983099"/>
    <w:rsid w:val="00983AD5"/>
    <w:rsid w:val="009840FC"/>
    <w:rsid w:val="009842F4"/>
    <w:rsid w:val="009855B3"/>
    <w:rsid w:val="00985E15"/>
    <w:rsid w:val="0098614F"/>
    <w:rsid w:val="00986394"/>
    <w:rsid w:val="009868A4"/>
    <w:rsid w:val="00986F38"/>
    <w:rsid w:val="00990110"/>
    <w:rsid w:val="0099042E"/>
    <w:rsid w:val="00990A13"/>
    <w:rsid w:val="00991026"/>
    <w:rsid w:val="009920F1"/>
    <w:rsid w:val="00992C70"/>
    <w:rsid w:val="0099303B"/>
    <w:rsid w:val="00993F4A"/>
    <w:rsid w:val="00994481"/>
    <w:rsid w:val="00996082"/>
    <w:rsid w:val="009967E6"/>
    <w:rsid w:val="00996BD2"/>
    <w:rsid w:val="00996C21"/>
    <w:rsid w:val="009A02C6"/>
    <w:rsid w:val="009A0428"/>
    <w:rsid w:val="009A1934"/>
    <w:rsid w:val="009A1B95"/>
    <w:rsid w:val="009A21A6"/>
    <w:rsid w:val="009A2672"/>
    <w:rsid w:val="009A2FBD"/>
    <w:rsid w:val="009A3FD1"/>
    <w:rsid w:val="009A4BB1"/>
    <w:rsid w:val="009A50C9"/>
    <w:rsid w:val="009A533A"/>
    <w:rsid w:val="009A53CA"/>
    <w:rsid w:val="009A5BA6"/>
    <w:rsid w:val="009A5E3C"/>
    <w:rsid w:val="009A6190"/>
    <w:rsid w:val="009A675A"/>
    <w:rsid w:val="009A7645"/>
    <w:rsid w:val="009A7E2D"/>
    <w:rsid w:val="009B09D4"/>
    <w:rsid w:val="009B0DA5"/>
    <w:rsid w:val="009B1D56"/>
    <w:rsid w:val="009B1DC1"/>
    <w:rsid w:val="009B2C0F"/>
    <w:rsid w:val="009B2E49"/>
    <w:rsid w:val="009B3208"/>
    <w:rsid w:val="009B3292"/>
    <w:rsid w:val="009B3508"/>
    <w:rsid w:val="009B3B48"/>
    <w:rsid w:val="009B538C"/>
    <w:rsid w:val="009B603E"/>
    <w:rsid w:val="009B6A98"/>
    <w:rsid w:val="009B6EA3"/>
    <w:rsid w:val="009B7F92"/>
    <w:rsid w:val="009C1381"/>
    <w:rsid w:val="009C1E7E"/>
    <w:rsid w:val="009C2114"/>
    <w:rsid w:val="009C215E"/>
    <w:rsid w:val="009C28D6"/>
    <w:rsid w:val="009C2F4C"/>
    <w:rsid w:val="009C4055"/>
    <w:rsid w:val="009C4155"/>
    <w:rsid w:val="009C5C48"/>
    <w:rsid w:val="009C5D14"/>
    <w:rsid w:val="009C6170"/>
    <w:rsid w:val="009C61D1"/>
    <w:rsid w:val="009C7980"/>
    <w:rsid w:val="009C7F53"/>
    <w:rsid w:val="009D01DD"/>
    <w:rsid w:val="009D0641"/>
    <w:rsid w:val="009D0757"/>
    <w:rsid w:val="009D0A0D"/>
    <w:rsid w:val="009D12F0"/>
    <w:rsid w:val="009D1548"/>
    <w:rsid w:val="009D21B8"/>
    <w:rsid w:val="009D2D09"/>
    <w:rsid w:val="009D30A9"/>
    <w:rsid w:val="009D3334"/>
    <w:rsid w:val="009D366E"/>
    <w:rsid w:val="009D4607"/>
    <w:rsid w:val="009D4BB2"/>
    <w:rsid w:val="009D4EEE"/>
    <w:rsid w:val="009D5D39"/>
    <w:rsid w:val="009D6642"/>
    <w:rsid w:val="009D7325"/>
    <w:rsid w:val="009D7881"/>
    <w:rsid w:val="009D7928"/>
    <w:rsid w:val="009E1352"/>
    <w:rsid w:val="009E242A"/>
    <w:rsid w:val="009E258A"/>
    <w:rsid w:val="009E2E69"/>
    <w:rsid w:val="009E309C"/>
    <w:rsid w:val="009E5991"/>
    <w:rsid w:val="009E672A"/>
    <w:rsid w:val="009E6BEF"/>
    <w:rsid w:val="009E6E4C"/>
    <w:rsid w:val="009E77A9"/>
    <w:rsid w:val="009E7D8F"/>
    <w:rsid w:val="009E7FED"/>
    <w:rsid w:val="009F010D"/>
    <w:rsid w:val="009F088D"/>
    <w:rsid w:val="009F0A68"/>
    <w:rsid w:val="009F2E7A"/>
    <w:rsid w:val="009F39AB"/>
    <w:rsid w:val="009F3FD2"/>
    <w:rsid w:val="009F41C1"/>
    <w:rsid w:val="009F4FEF"/>
    <w:rsid w:val="009F60F2"/>
    <w:rsid w:val="009F6525"/>
    <w:rsid w:val="009F745C"/>
    <w:rsid w:val="009F78A7"/>
    <w:rsid w:val="00A004B8"/>
    <w:rsid w:val="00A00801"/>
    <w:rsid w:val="00A00F0A"/>
    <w:rsid w:val="00A01D7F"/>
    <w:rsid w:val="00A02C9D"/>
    <w:rsid w:val="00A02D02"/>
    <w:rsid w:val="00A03126"/>
    <w:rsid w:val="00A03489"/>
    <w:rsid w:val="00A037F3"/>
    <w:rsid w:val="00A039FE"/>
    <w:rsid w:val="00A03A6F"/>
    <w:rsid w:val="00A054CF"/>
    <w:rsid w:val="00A05A8D"/>
    <w:rsid w:val="00A07618"/>
    <w:rsid w:val="00A07F69"/>
    <w:rsid w:val="00A10143"/>
    <w:rsid w:val="00A105A4"/>
    <w:rsid w:val="00A11513"/>
    <w:rsid w:val="00A119EA"/>
    <w:rsid w:val="00A11F30"/>
    <w:rsid w:val="00A11F96"/>
    <w:rsid w:val="00A12302"/>
    <w:rsid w:val="00A12329"/>
    <w:rsid w:val="00A132F4"/>
    <w:rsid w:val="00A136C7"/>
    <w:rsid w:val="00A147A4"/>
    <w:rsid w:val="00A14F46"/>
    <w:rsid w:val="00A14FDE"/>
    <w:rsid w:val="00A152E6"/>
    <w:rsid w:val="00A15F6C"/>
    <w:rsid w:val="00A16E22"/>
    <w:rsid w:val="00A17577"/>
    <w:rsid w:val="00A17DF7"/>
    <w:rsid w:val="00A205BE"/>
    <w:rsid w:val="00A2230B"/>
    <w:rsid w:val="00A2306C"/>
    <w:rsid w:val="00A24181"/>
    <w:rsid w:val="00A24549"/>
    <w:rsid w:val="00A246E6"/>
    <w:rsid w:val="00A247BC"/>
    <w:rsid w:val="00A247F8"/>
    <w:rsid w:val="00A25A62"/>
    <w:rsid w:val="00A26187"/>
    <w:rsid w:val="00A26FE2"/>
    <w:rsid w:val="00A274B5"/>
    <w:rsid w:val="00A279A4"/>
    <w:rsid w:val="00A27A6B"/>
    <w:rsid w:val="00A3113B"/>
    <w:rsid w:val="00A31A8B"/>
    <w:rsid w:val="00A32ECD"/>
    <w:rsid w:val="00A33770"/>
    <w:rsid w:val="00A33F15"/>
    <w:rsid w:val="00A3424E"/>
    <w:rsid w:val="00A34A79"/>
    <w:rsid w:val="00A35677"/>
    <w:rsid w:val="00A3585C"/>
    <w:rsid w:val="00A35ADB"/>
    <w:rsid w:val="00A35D9F"/>
    <w:rsid w:val="00A36E95"/>
    <w:rsid w:val="00A3734E"/>
    <w:rsid w:val="00A37E03"/>
    <w:rsid w:val="00A40736"/>
    <w:rsid w:val="00A40A55"/>
    <w:rsid w:val="00A41F0C"/>
    <w:rsid w:val="00A423AC"/>
    <w:rsid w:val="00A42947"/>
    <w:rsid w:val="00A42BAD"/>
    <w:rsid w:val="00A43EDE"/>
    <w:rsid w:val="00A44B39"/>
    <w:rsid w:val="00A47A53"/>
    <w:rsid w:val="00A47EC9"/>
    <w:rsid w:val="00A50607"/>
    <w:rsid w:val="00A507C0"/>
    <w:rsid w:val="00A50A22"/>
    <w:rsid w:val="00A50AE9"/>
    <w:rsid w:val="00A50FB5"/>
    <w:rsid w:val="00A5108A"/>
    <w:rsid w:val="00A51F69"/>
    <w:rsid w:val="00A532C1"/>
    <w:rsid w:val="00A54893"/>
    <w:rsid w:val="00A54A4A"/>
    <w:rsid w:val="00A54BEA"/>
    <w:rsid w:val="00A5507B"/>
    <w:rsid w:val="00A55A51"/>
    <w:rsid w:val="00A55D58"/>
    <w:rsid w:val="00A55FE8"/>
    <w:rsid w:val="00A56180"/>
    <w:rsid w:val="00A571D6"/>
    <w:rsid w:val="00A57DFF"/>
    <w:rsid w:val="00A609DE"/>
    <w:rsid w:val="00A60FA2"/>
    <w:rsid w:val="00A61389"/>
    <w:rsid w:val="00A6145D"/>
    <w:rsid w:val="00A65682"/>
    <w:rsid w:val="00A65932"/>
    <w:rsid w:val="00A65A54"/>
    <w:rsid w:val="00A65BF9"/>
    <w:rsid w:val="00A66129"/>
    <w:rsid w:val="00A669F8"/>
    <w:rsid w:val="00A67359"/>
    <w:rsid w:val="00A67490"/>
    <w:rsid w:val="00A67953"/>
    <w:rsid w:val="00A67D6A"/>
    <w:rsid w:val="00A70162"/>
    <w:rsid w:val="00A7059A"/>
    <w:rsid w:val="00A70CF2"/>
    <w:rsid w:val="00A71045"/>
    <w:rsid w:val="00A723DE"/>
    <w:rsid w:val="00A729CF"/>
    <w:rsid w:val="00A72BB3"/>
    <w:rsid w:val="00A72C7B"/>
    <w:rsid w:val="00A72D8C"/>
    <w:rsid w:val="00A72DC8"/>
    <w:rsid w:val="00A73ADE"/>
    <w:rsid w:val="00A73CE9"/>
    <w:rsid w:val="00A74207"/>
    <w:rsid w:val="00A74DAA"/>
    <w:rsid w:val="00A75060"/>
    <w:rsid w:val="00A75D15"/>
    <w:rsid w:val="00A75D8B"/>
    <w:rsid w:val="00A76B6C"/>
    <w:rsid w:val="00A7742E"/>
    <w:rsid w:val="00A77CEE"/>
    <w:rsid w:val="00A77E6E"/>
    <w:rsid w:val="00A80899"/>
    <w:rsid w:val="00A80CC9"/>
    <w:rsid w:val="00A81345"/>
    <w:rsid w:val="00A813AA"/>
    <w:rsid w:val="00A81FD3"/>
    <w:rsid w:val="00A82B8B"/>
    <w:rsid w:val="00A82FC1"/>
    <w:rsid w:val="00A83680"/>
    <w:rsid w:val="00A83A40"/>
    <w:rsid w:val="00A84547"/>
    <w:rsid w:val="00A85F2F"/>
    <w:rsid w:val="00A87468"/>
    <w:rsid w:val="00A87DA8"/>
    <w:rsid w:val="00A918E9"/>
    <w:rsid w:val="00A924B2"/>
    <w:rsid w:val="00A9290F"/>
    <w:rsid w:val="00A9320E"/>
    <w:rsid w:val="00A94054"/>
    <w:rsid w:val="00A9410A"/>
    <w:rsid w:val="00A94D1A"/>
    <w:rsid w:val="00A95115"/>
    <w:rsid w:val="00A953DA"/>
    <w:rsid w:val="00A9630E"/>
    <w:rsid w:val="00A96786"/>
    <w:rsid w:val="00A96EF6"/>
    <w:rsid w:val="00A9705E"/>
    <w:rsid w:val="00A97555"/>
    <w:rsid w:val="00AA132C"/>
    <w:rsid w:val="00AA1ACD"/>
    <w:rsid w:val="00AA29E8"/>
    <w:rsid w:val="00AA4F81"/>
    <w:rsid w:val="00AA5536"/>
    <w:rsid w:val="00AA57AA"/>
    <w:rsid w:val="00AA6043"/>
    <w:rsid w:val="00AA78E1"/>
    <w:rsid w:val="00AB2989"/>
    <w:rsid w:val="00AB3B7F"/>
    <w:rsid w:val="00AB3D60"/>
    <w:rsid w:val="00AB46F5"/>
    <w:rsid w:val="00AB4B3B"/>
    <w:rsid w:val="00AB4C67"/>
    <w:rsid w:val="00AB4FBC"/>
    <w:rsid w:val="00AB62CB"/>
    <w:rsid w:val="00AB6BE4"/>
    <w:rsid w:val="00AC0807"/>
    <w:rsid w:val="00AC0E71"/>
    <w:rsid w:val="00AC1233"/>
    <w:rsid w:val="00AC1BB5"/>
    <w:rsid w:val="00AC1E65"/>
    <w:rsid w:val="00AC2E49"/>
    <w:rsid w:val="00AC37AF"/>
    <w:rsid w:val="00AC47C4"/>
    <w:rsid w:val="00AC5529"/>
    <w:rsid w:val="00AC57B4"/>
    <w:rsid w:val="00AC5BFE"/>
    <w:rsid w:val="00AC61C0"/>
    <w:rsid w:val="00AC6215"/>
    <w:rsid w:val="00AC780A"/>
    <w:rsid w:val="00AC787B"/>
    <w:rsid w:val="00AC7DAC"/>
    <w:rsid w:val="00AD02F4"/>
    <w:rsid w:val="00AD0549"/>
    <w:rsid w:val="00AD16B0"/>
    <w:rsid w:val="00AD2491"/>
    <w:rsid w:val="00AD34EF"/>
    <w:rsid w:val="00AD4339"/>
    <w:rsid w:val="00AD47B9"/>
    <w:rsid w:val="00AD4C9A"/>
    <w:rsid w:val="00AD7FB0"/>
    <w:rsid w:val="00AE0128"/>
    <w:rsid w:val="00AE0BFC"/>
    <w:rsid w:val="00AE1345"/>
    <w:rsid w:val="00AE15D9"/>
    <w:rsid w:val="00AE1FF9"/>
    <w:rsid w:val="00AE29C5"/>
    <w:rsid w:val="00AE42AB"/>
    <w:rsid w:val="00AE47A2"/>
    <w:rsid w:val="00AE559F"/>
    <w:rsid w:val="00AE5AF0"/>
    <w:rsid w:val="00AE617C"/>
    <w:rsid w:val="00AE6372"/>
    <w:rsid w:val="00AE73EC"/>
    <w:rsid w:val="00AE76E5"/>
    <w:rsid w:val="00AF00F3"/>
    <w:rsid w:val="00AF06B6"/>
    <w:rsid w:val="00AF1AC8"/>
    <w:rsid w:val="00AF1B22"/>
    <w:rsid w:val="00AF218F"/>
    <w:rsid w:val="00AF2C93"/>
    <w:rsid w:val="00AF35CD"/>
    <w:rsid w:val="00AF3C58"/>
    <w:rsid w:val="00AF3EB4"/>
    <w:rsid w:val="00AF4645"/>
    <w:rsid w:val="00AF4AE8"/>
    <w:rsid w:val="00AF5650"/>
    <w:rsid w:val="00AF6ACF"/>
    <w:rsid w:val="00AF79C7"/>
    <w:rsid w:val="00B00483"/>
    <w:rsid w:val="00B00542"/>
    <w:rsid w:val="00B0080C"/>
    <w:rsid w:val="00B00F56"/>
    <w:rsid w:val="00B011A1"/>
    <w:rsid w:val="00B01240"/>
    <w:rsid w:val="00B02F2E"/>
    <w:rsid w:val="00B02FA0"/>
    <w:rsid w:val="00B05551"/>
    <w:rsid w:val="00B0577C"/>
    <w:rsid w:val="00B05C16"/>
    <w:rsid w:val="00B07098"/>
    <w:rsid w:val="00B071E2"/>
    <w:rsid w:val="00B10160"/>
    <w:rsid w:val="00B101D0"/>
    <w:rsid w:val="00B10802"/>
    <w:rsid w:val="00B10E67"/>
    <w:rsid w:val="00B1275C"/>
    <w:rsid w:val="00B1295E"/>
    <w:rsid w:val="00B12DEB"/>
    <w:rsid w:val="00B13099"/>
    <w:rsid w:val="00B1352B"/>
    <w:rsid w:val="00B13587"/>
    <w:rsid w:val="00B13CEC"/>
    <w:rsid w:val="00B1699C"/>
    <w:rsid w:val="00B16A63"/>
    <w:rsid w:val="00B16CCA"/>
    <w:rsid w:val="00B16DC1"/>
    <w:rsid w:val="00B17DA3"/>
    <w:rsid w:val="00B20580"/>
    <w:rsid w:val="00B2150F"/>
    <w:rsid w:val="00B226D2"/>
    <w:rsid w:val="00B23072"/>
    <w:rsid w:val="00B23E84"/>
    <w:rsid w:val="00B24BCB"/>
    <w:rsid w:val="00B25883"/>
    <w:rsid w:val="00B25933"/>
    <w:rsid w:val="00B25D0E"/>
    <w:rsid w:val="00B2640C"/>
    <w:rsid w:val="00B26724"/>
    <w:rsid w:val="00B2712F"/>
    <w:rsid w:val="00B3007B"/>
    <w:rsid w:val="00B30280"/>
    <w:rsid w:val="00B30E0D"/>
    <w:rsid w:val="00B310C7"/>
    <w:rsid w:val="00B3156F"/>
    <w:rsid w:val="00B31641"/>
    <w:rsid w:val="00B31E6E"/>
    <w:rsid w:val="00B3255D"/>
    <w:rsid w:val="00B331E6"/>
    <w:rsid w:val="00B338B3"/>
    <w:rsid w:val="00B33F62"/>
    <w:rsid w:val="00B3432B"/>
    <w:rsid w:val="00B343B0"/>
    <w:rsid w:val="00B35DDF"/>
    <w:rsid w:val="00B36526"/>
    <w:rsid w:val="00B4155A"/>
    <w:rsid w:val="00B41C00"/>
    <w:rsid w:val="00B42477"/>
    <w:rsid w:val="00B42EE3"/>
    <w:rsid w:val="00B44438"/>
    <w:rsid w:val="00B4473D"/>
    <w:rsid w:val="00B44819"/>
    <w:rsid w:val="00B449B4"/>
    <w:rsid w:val="00B45327"/>
    <w:rsid w:val="00B45634"/>
    <w:rsid w:val="00B456CF"/>
    <w:rsid w:val="00B462FF"/>
    <w:rsid w:val="00B467F3"/>
    <w:rsid w:val="00B46836"/>
    <w:rsid w:val="00B469CB"/>
    <w:rsid w:val="00B47005"/>
    <w:rsid w:val="00B47CA7"/>
    <w:rsid w:val="00B5132F"/>
    <w:rsid w:val="00B51E8D"/>
    <w:rsid w:val="00B5282B"/>
    <w:rsid w:val="00B52DCB"/>
    <w:rsid w:val="00B53443"/>
    <w:rsid w:val="00B53664"/>
    <w:rsid w:val="00B53AE0"/>
    <w:rsid w:val="00B53C45"/>
    <w:rsid w:val="00B5403B"/>
    <w:rsid w:val="00B554DA"/>
    <w:rsid w:val="00B55E5F"/>
    <w:rsid w:val="00B56170"/>
    <w:rsid w:val="00B57EA4"/>
    <w:rsid w:val="00B602BC"/>
    <w:rsid w:val="00B60679"/>
    <w:rsid w:val="00B60B0A"/>
    <w:rsid w:val="00B61FF9"/>
    <w:rsid w:val="00B63B47"/>
    <w:rsid w:val="00B64188"/>
    <w:rsid w:val="00B64344"/>
    <w:rsid w:val="00B6451C"/>
    <w:rsid w:val="00B64D9E"/>
    <w:rsid w:val="00B66320"/>
    <w:rsid w:val="00B66946"/>
    <w:rsid w:val="00B67212"/>
    <w:rsid w:val="00B7005B"/>
    <w:rsid w:val="00B7099A"/>
    <w:rsid w:val="00B70E27"/>
    <w:rsid w:val="00B7103C"/>
    <w:rsid w:val="00B7114A"/>
    <w:rsid w:val="00B727AA"/>
    <w:rsid w:val="00B72867"/>
    <w:rsid w:val="00B72900"/>
    <w:rsid w:val="00B72D95"/>
    <w:rsid w:val="00B72F3E"/>
    <w:rsid w:val="00B73153"/>
    <w:rsid w:val="00B74B02"/>
    <w:rsid w:val="00B75165"/>
    <w:rsid w:val="00B760EE"/>
    <w:rsid w:val="00B766FE"/>
    <w:rsid w:val="00B768AA"/>
    <w:rsid w:val="00B77461"/>
    <w:rsid w:val="00B80130"/>
    <w:rsid w:val="00B80251"/>
    <w:rsid w:val="00B80EC7"/>
    <w:rsid w:val="00B81E42"/>
    <w:rsid w:val="00B828AB"/>
    <w:rsid w:val="00B82F47"/>
    <w:rsid w:val="00B8308F"/>
    <w:rsid w:val="00B84562"/>
    <w:rsid w:val="00B87C53"/>
    <w:rsid w:val="00B9074F"/>
    <w:rsid w:val="00B90756"/>
    <w:rsid w:val="00B917FA"/>
    <w:rsid w:val="00B91ADC"/>
    <w:rsid w:val="00B92A3F"/>
    <w:rsid w:val="00B933FB"/>
    <w:rsid w:val="00B93CB3"/>
    <w:rsid w:val="00B9433A"/>
    <w:rsid w:val="00B9527E"/>
    <w:rsid w:val="00B952FB"/>
    <w:rsid w:val="00B95D84"/>
    <w:rsid w:val="00B961CA"/>
    <w:rsid w:val="00B96239"/>
    <w:rsid w:val="00B962BB"/>
    <w:rsid w:val="00B96475"/>
    <w:rsid w:val="00B972F5"/>
    <w:rsid w:val="00B97FA6"/>
    <w:rsid w:val="00BA1227"/>
    <w:rsid w:val="00BA13C0"/>
    <w:rsid w:val="00BA18A9"/>
    <w:rsid w:val="00BA201A"/>
    <w:rsid w:val="00BA206A"/>
    <w:rsid w:val="00BA2164"/>
    <w:rsid w:val="00BA2B48"/>
    <w:rsid w:val="00BA3015"/>
    <w:rsid w:val="00BA3037"/>
    <w:rsid w:val="00BA36F4"/>
    <w:rsid w:val="00BA38EC"/>
    <w:rsid w:val="00BA3F17"/>
    <w:rsid w:val="00BA3F41"/>
    <w:rsid w:val="00BA4159"/>
    <w:rsid w:val="00BA483B"/>
    <w:rsid w:val="00BA4862"/>
    <w:rsid w:val="00BA4C5A"/>
    <w:rsid w:val="00BA5575"/>
    <w:rsid w:val="00BA65EF"/>
    <w:rsid w:val="00BA685D"/>
    <w:rsid w:val="00BA75F1"/>
    <w:rsid w:val="00BA7ED8"/>
    <w:rsid w:val="00BB0577"/>
    <w:rsid w:val="00BB06FC"/>
    <w:rsid w:val="00BB24D8"/>
    <w:rsid w:val="00BB2C16"/>
    <w:rsid w:val="00BB30E9"/>
    <w:rsid w:val="00BB3132"/>
    <w:rsid w:val="00BB31D3"/>
    <w:rsid w:val="00BB3BD3"/>
    <w:rsid w:val="00BB4089"/>
    <w:rsid w:val="00BB42DA"/>
    <w:rsid w:val="00BB4594"/>
    <w:rsid w:val="00BB4A89"/>
    <w:rsid w:val="00BB4CC8"/>
    <w:rsid w:val="00BB4CF8"/>
    <w:rsid w:val="00BB50C4"/>
    <w:rsid w:val="00BB5248"/>
    <w:rsid w:val="00BB56BD"/>
    <w:rsid w:val="00BB66B0"/>
    <w:rsid w:val="00BB6745"/>
    <w:rsid w:val="00BB6C9B"/>
    <w:rsid w:val="00BB7229"/>
    <w:rsid w:val="00BB74A5"/>
    <w:rsid w:val="00BB75CD"/>
    <w:rsid w:val="00BB7C18"/>
    <w:rsid w:val="00BC00A6"/>
    <w:rsid w:val="00BC079C"/>
    <w:rsid w:val="00BC154B"/>
    <w:rsid w:val="00BC1866"/>
    <w:rsid w:val="00BC19B7"/>
    <w:rsid w:val="00BC2032"/>
    <w:rsid w:val="00BC219F"/>
    <w:rsid w:val="00BC2A38"/>
    <w:rsid w:val="00BC3E8D"/>
    <w:rsid w:val="00BC41EB"/>
    <w:rsid w:val="00BC4BD6"/>
    <w:rsid w:val="00BC5700"/>
    <w:rsid w:val="00BC68DC"/>
    <w:rsid w:val="00BC6EDC"/>
    <w:rsid w:val="00BC776B"/>
    <w:rsid w:val="00BD00D0"/>
    <w:rsid w:val="00BD033F"/>
    <w:rsid w:val="00BD062C"/>
    <w:rsid w:val="00BD14F5"/>
    <w:rsid w:val="00BD217E"/>
    <w:rsid w:val="00BD3245"/>
    <w:rsid w:val="00BD3921"/>
    <w:rsid w:val="00BD50DD"/>
    <w:rsid w:val="00BD53E0"/>
    <w:rsid w:val="00BD5A6D"/>
    <w:rsid w:val="00BD5B13"/>
    <w:rsid w:val="00BD5D60"/>
    <w:rsid w:val="00BD5E42"/>
    <w:rsid w:val="00BD6558"/>
    <w:rsid w:val="00BD799A"/>
    <w:rsid w:val="00BD7A7B"/>
    <w:rsid w:val="00BE043B"/>
    <w:rsid w:val="00BE044D"/>
    <w:rsid w:val="00BE08E2"/>
    <w:rsid w:val="00BE2122"/>
    <w:rsid w:val="00BE36CA"/>
    <w:rsid w:val="00BE3B76"/>
    <w:rsid w:val="00BE3CC6"/>
    <w:rsid w:val="00BE5E3C"/>
    <w:rsid w:val="00BE78F6"/>
    <w:rsid w:val="00BF05CD"/>
    <w:rsid w:val="00BF187F"/>
    <w:rsid w:val="00BF2850"/>
    <w:rsid w:val="00BF302E"/>
    <w:rsid w:val="00BF358D"/>
    <w:rsid w:val="00BF383A"/>
    <w:rsid w:val="00BF51EB"/>
    <w:rsid w:val="00BF56BD"/>
    <w:rsid w:val="00BF6B0B"/>
    <w:rsid w:val="00BF6E40"/>
    <w:rsid w:val="00BF7333"/>
    <w:rsid w:val="00BF75F7"/>
    <w:rsid w:val="00BF796D"/>
    <w:rsid w:val="00C002D7"/>
    <w:rsid w:val="00C0064D"/>
    <w:rsid w:val="00C0081F"/>
    <w:rsid w:val="00C00971"/>
    <w:rsid w:val="00C018D5"/>
    <w:rsid w:val="00C01C91"/>
    <w:rsid w:val="00C02C40"/>
    <w:rsid w:val="00C0389D"/>
    <w:rsid w:val="00C03CB2"/>
    <w:rsid w:val="00C03F45"/>
    <w:rsid w:val="00C04901"/>
    <w:rsid w:val="00C07AAA"/>
    <w:rsid w:val="00C07AF1"/>
    <w:rsid w:val="00C1007B"/>
    <w:rsid w:val="00C10609"/>
    <w:rsid w:val="00C1082A"/>
    <w:rsid w:val="00C10A17"/>
    <w:rsid w:val="00C10BBE"/>
    <w:rsid w:val="00C114A3"/>
    <w:rsid w:val="00C11DC2"/>
    <w:rsid w:val="00C121C9"/>
    <w:rsid w:val="00C124CB"/>
    <w:rsid w:val="00C129A1"/>
    <w:rsid w:val="00C12A4C"/>
    <w:rsid w:val="00C12E26"/>
    <w:rsid w:val="00C131D4"/>
    <w:rsid w:val="00C13274"/>
    <w:rsid w:val="00C141B6"/>
    <w:rsid w:val="00C141BB"/>
    <w:rsid w:val="00C1478B"/>
    <w:rsid w:val="00C14887"/>
    <w:rsid w:val="00C15044"/>
    <w:rsid w:val="00C150A8"/>
    <w:rsid w:val="00C1527A"/>
    <w:rsid w:val="00C159B2"/>
    <w:rsid w:val="00C15BE3"/>
    <w:rsid w:val="00C16742"/>
    <w:rsid w:val="00C1695B"/>
    <w:rsid w:val="00C17031"/>
    <w:rsid w:val="00C17116"/>
    <w:rsid w:val="00C20874"/>
    <w:rsid w:val="00C20B39"/>
    <w:rsid w:val="00C20F52"/>
    <w:rsid w:val="00C211E9"/>
    <w:rsid w:val="00C216F4"/>
    <w:rsid w:val="00C21A05"/>
    <w:rsid w:val="00C21D7D"/>
    <w:rsid w:val="00C22330"/>
    <w:rsid w:val="00C2249D"/>
    <w:rsid w:val="00C24398"/>
    <w:rsid w:val="00C24A82"/>
    <w:rsid w:val="00C24ED3"/>
    <w:rsid w:val="00C27927"/>
    <w:rsid w:val="00C30343"/>
    <w:rsid w:val="00C3167C"/>
    <w:rsid w:val="00C3239E"/>
    <w:rsid w:val="00C327A1"/>
    <w:rsid w:val="00C32D35"/>
    <w:rsid w:val="00C34974"/>
    <w:rsid w:val="00C35809"/>
    <w:rsid w:val="00C36873"/>
    <w:rsid w:val="00C3710F"/>
    <w:rsid w:val="00C4033C"/>
    <w:rsid w:val="00C41C82"/>
    <w:rsid w:val="00C41EF6"/>
    <w:rsid w:val="00C42ACD"/>
    <w:rsid w:val="00C4330D"/>
    <w:rsid w:val="00C436D0"/>
    <w:rsid w:val="00C44F35"/>
    <w:rsid w:val="00C45542"/>
    <w:rsid w:val="00C45597"/>
    <w:rsid w:val="00C45F64"/>
    <w:rsid w:val="00C46397"/>
    <w:rsid w:val="00C463D3"/>
    <w:rsid w:val="00C4640A"/>
    <w:rsid w:val="00C466C0"/>
    <w:rsid w:val="00C4784C"/>
    <w:rsid w:val="00C5029C"/>
    <w:rsid w:val="00C50951"/>
    <w:rsid w:val="00C516CC"/>
    <w:rsid w:val="00C51FFB"/>
    <w:rsid w:val="00C52ADE"/>
    <w:rsid w:val="00C52EC5"/>
    <w:rsid w:val="00C531AC"/>
    <w:rsid w:val="00C546DE"/>
    <w:rsid w:val="00C553C3"/>
    <w:rsid w:val="00C569C7"/>
    <w:rsid w:val="00C56D6E"/>
    <w:rsid w:val="00C60C0A"/>
    <w:rsid w:val="00C61D28"/>
    <w:rsid w:val="00C61F4D"/>
    <w:rsid w:val="00C6208E"/>
    <w:rsid w:val="00C63575"/>
    <w:rsid w:val="00C6373F"/>
    <w:rsid w:val="00C63817"/>
    <w:rsid w:val="00C63B7F"/>
    <w:rsid w:val="00C6408E"/>
    <w:rsid w:val="00C646B2"/>
    <w:rsid w:val="00C65AF5"/>
    <w:rsid w:val="00C66609"/>
    <w:rsid w:val="00C678F7"/>
    <w:rsid w:val="00C67F78"/>
    <w:rsid w:val="00C719A3"/>
    <w:rsid w:val="00C7204B"/>
    <w:rsid w:val="00C72810"/>
    <w:rsid w:val="00C73C15"/>
    <w:rsid w:val="00C73C23"/>
    <w:rsid w:val="00C7437E"/>
    <w:rsid w:val="00C74739"/>
    <w:rsid w:val="00C74ADA"/>
    <w:rsid w:val="00C7682F"/>
    <w:rsid w:val="00C7778D"/>
    <w:rsid w:val="00C77808"/>
    <w:rsid w:val="00C80E42"/>
    <w:rsid w:val="00C80F55"/>
    <w:rsid w:val="00C811E8"/>
    <w:rsid w:val="00C81C24"/>
    <w:rsid w:val="00C81E64"/>
    <w:rsid w:val="00C8225A"/>
    <w:rsid w:val="00C822F7"/>
    <w:rsid w:val="00C82615"/>
    <w:rsid w:val="00C82BC2"/>
    <w:rsid w:val="00C84366"/>
    <w:rsid w:val="00C843EE"/>
    <w:rsid w:val="00C84901"/>
    <w:rsid w:val="00C84BB1"/>
    <w:rsid w:val="00C84C4D"/>
    <w:rsid w:val="00C854A7"/>
    <w:rsid w:val="00C8580E"/>
    <w:rsid w:val="00C86EF7"/>
    <w:rsid w:val="00C870C4"/>
    <w:rsid w:val="00C871DA"/>
    <w:rsid w:val="00C87211"/>
    <w:rsid w:val="00C873CB"/>
    <w:rsid w:val="00C87CBD"/>
    <w:rsid w:val="00C90157"/>
    <w:rsid w:val="00C9070D"/>
    <w:rsid w:val="00C9196E"/>
    <w:rsid w:val="00C92092"/>
    <w:rsid w:val="00C92830"/>
    <w:rsid w:val="00C93BA4"/>
    <w:rsid w:val="00C940B5"/>
    <w:rsid w:val="00C9516B"/>
    <w:rsid w:val="00C957AF"/>
    <w:rsid w:val="00C95D7A"/>
    <w:rsid w:val="00C96C35"/>
    <w:rsid w:val="00CA2CBE"/>
    <w:rsid w:val="00CA3068"/>
    <w:rsid w:val="00CA44AA"/>
    <w:rsid w:val="00CA4966"/>
    <w:rsid w:val="00CA53DF"/>
    <w:rsid w:val="00CA55FC"/>
    <w:rsid w:val="00CA5739"/>
    <w:rsid w:val="00CA6A7E"/>
    <w:rsid w:val="00CA755E"/>
    <w:rsid w:val="00CA75C8"/>
    <w:rsid w:val="00CA7A48"/>
    <w:rsid w:val="00CB0E60"/>
    <w:rsid w:val="00CB18C4"/>
    <w:rsid w:val="00CB2190"/>
    <w:rsid w:val="00CB3251"/>
    <w:rsid w:val="00CB3B47"/>
    <w:rsid w:val="00CB432A"/>
    <w:rsid w:val="00CB490A"/>
    <w:rsid w:val="00CB517B"/>
    <w:rsid w:val="00CB5ADC"/>
    <w:rsid w:val="00CB5E54"/>
    <w:rsid w:val="00CB63E9"/>
    <w:rsid w:val="00CB64C9"/>
    <w:rsid w:val="00CB7623"/>
    <w:rsid w:val="00CB7BC4"/>
    <w:rsid w:val="00CC00BB"/>
    <w:rsid w:val="00CC16F3"/>
    <w:rsid w:val="00CC16F5"/>
    <w:rsid w:val="00CC20B0"/>
    <w:rsid w:val="00CC2A9B"/>
    <w:rsid w:val="00CC2BD6"/>
    <w:rsid w:val="00CC3382"/>
    <w:rsid w:val="00CC3671"/>
    <w:rsid w:val="00CC36B7"/>
    <w:rsid w:val="00CC470D"/>
    <w:rsid w:val="00CC4E38"/>
    <w:rsid w:val="00CC5081"/>
    <w:rsid w:val="00CC52B5"/>
    <w:rsid w:val="00CC58F3"/>
    <w:rsid w:val="00CC5FD6"/>
    <w:rsid w:val="00CC625F"/>
    <w:rsid w:val="00CC748D"/>
    <w:rsid w:val="00CD0705"/>
    <w:rsid w:val="00CD0C3C"/>
    <w:rsid w:val="00CD1517"/>
    <w:rsid w:val="00CD1BCA"/>
    <w:rsid w:val="00CD1FDD"/>
    <w:rsid w:val="00CD23F0"/>
    <w:rsid w:val="00CD24E4"/>
    <w:rsid w:val="00CD2C10"/>
    <w:rsid w:val="00CD3A1D"/>
    <w:rsid w:val="00CD4AD5"/>
    <w:rsid w:val="00CD5586"/>
    <w:rsid w:val="00CD56E4"/>
    <w:rsid w:val="00CD7B08"/>
    <w:rsid w:val="00CD7CCB"/>
    <w:rsid w:val="00CD7F6A"/>
    <w:rsid w:val="00CE0E66"/>
    <w:rsid w:val="00CE103F"/>
    <w:rsid w:val="00CE166C"/>
    <w:rsid w:val="00CE166E"/>
    <w:rsid w:val="00CE1B0D"/>
    <w:rsid w:val="00CE1D61"/>
    <w:rsid w:val="00CE2695"/>
    <w:rsid w:val="00CE2843"/>
    <w:rsid w:val="00CE2A93"/>
    <w:rsid w:val="00CE370E"/>
    <w:rsid w:val="00CE38FE"/>
    <w:rsid w:val="00CE3954"/>
    <w:rsid w:val="00CE4232"/>
    <w:rsid w:val="00CE49AB"/>
    <w:rsid w:val="00CE4DCB"/>
    <w:rsid w:val="00CE4DE1"/>
    <w:rsid w:val="00CE5477"/>
    <w:rsid w:val="00CE565C"/>
    <w:rsid w:val="00CE7ABB"/>
    <w:rsid w:val="00CF02B6"/>
    <w:rsid w:val="00CF05CC"/>
    <w:rsid w:val="00CF210B"/>
    <w:rsid w:val="00CF30F9"/>
    <w:rsid w:val="00CF3AB5"/>
    <w:rsid w:val="00CF3FD0"/>
    <w:rsid w:val="00CF4B19"/>
    <w:rsid w:val="00CF4EFE"/>
    <w:rsid w:val="00CF4F9D"/>
    <w:rsid w:val="00CF51C0"/>
    <w:rsid w:val="00CF52CD"/>
    <w:rsid w:val="00CF5848"/>
    <w:rsid w:val="00CF58CB"/>
    <w:rsid w:val="00CF60C2"/>
    <w:rsid w:val="00CF63D6"/>
    <w:rsid w:val="00CF707B"/>
    <w:rsid w:val="00D003D0"/>
    <w:rsid w:val="00D02EE2"/>
    <w:rsid w:val="00D035EC"/>
    <w:rsid w:val="00D03753"/>
    <w:rsid w:val="00D03BB8"/>
    <w:rsid w:val="00D04031"/>
    <w:rsid w:val="00D045DE"/>
    <w:rsid w:val="00D048B7"/>
    <w:rsid w:val="00D05943"/>
    <w:rsid w:val="00D059F1"/>
    <w:rsid w:val="00D05AC1"/>
    <w:rsid w:val="00D061D3"/>
    <w:rsid w:val="00D0740B"/>
    <w:rsid w:val="00D0789D"/>
    <w:rsid w:val="00D07B50"/>
    <w:rsid w:val="00D07FE0"/>
    <w:rsid w:val="00D10118"/>
    <w:rsid w:val="00D10491"/>
    <w:rsid w:val="00D10DEE"/>
    <w:rsid w:val="00D11D62"/>
    <w:rsid w:val="00D12625"/>
    <w:rsid w:val="00D12694"/>
    <w:rsid w:val="00D13121"/>
    <w:rsid w:val="00D14C52"/>
    <w:rsid w:val="00D164C1"/>
    <w:rsid w:val="00D172FB"/>
    <w:rsid w:val="00D17A5D"/>
    <w:rsid w:val="00D2082A"/>
    <w:rsid w:val="00D21A14"/>
    <w:rsid w:val="00D22616"/>
    <w:rsid w:val="00D22721"/>
    <w:rsid w:val="00D230E0"/>
    <w:rsid w:val="00D23109"/>
    <w:rsid w:val="00D23ECC"/>
    <w:rsid w:val="00D255A4"/>
    <w:rsid w:val="00D256A5"/>
    <w:rsid w:val="00D2589C"/>
    <w:rsid w:val="00D25ECB"/>
    <w:rsid w:val="00D26236"/>
    <w:rsid w:val="00D263FB"/>
    <w:rsid w:val="00D26483"/>
    <w:rsid w:val="00D26B6D"/>
    <w:rsid w:val="00D26F86"/>
    <w:rsid w:val="00D271C3"/>
    <w:rsid w:val="00D276A3"/>
    <w:rsid w:val="00D27D0E"/>
    <w:rsid w:val="00D30AFD"/>
    <w:rsid w:val="00D31315"/>
    <w:rsid w:val="00D317CE"/>
    <w:rsid w:val="00D31D81"/>
    <w:rsid w:val="00D31FEE"/>
    <w:rsid w:val="00D32362"/>
    <w:rsid w:val="00D32683"/>
    <w:rsid w:val="00D3270A"/>
    <w:rsid w:val="00D32E86"/>
    <w:rsid w:val="00D32F8F"/>
    <w:rsid w:val="00D335EB"/>
    <w:rsid w:val="00D33F1F"/>
    <w:rsid w:val="00D34203"/>
    <w:rsid w:val="00D34B98"/>
    <w:rsid w:val="00D34E75"/>
    <w:rsid w:val="00D352C7"/>
    <w:rsid w:val="00D35F50"/>
    <w:rsid w:val="00D361F6"/>
    <w:rsid w:val="00D36601"/>
    <w:rsid w:val="00D368E4"/>
    <w:rsid w:val="00D3755A"/>
    <w:rsid w:val="00D40131"/>
    <w:rsid w:val="00D404B4"/>
    <w:rsid w:val="00D417CA"/>
    <w:rsid w:val="00D4316F"/>
    <w:rsid w:val="00D43A68"/>
    <w:rsid w:val="00D449E4"/>
    <w:rsid w:val="00D44DB1"/>
    <w:rsid w:val="00D45DF5"/>
    <w:rsid w:val="00D45F25"/>
    <w:rsid w:val="00D47EFE"/>
    <w:rsid w:val="00D50B3B"/>
    <w:rsid w:val="00D516E9"/>
    <w:rsid w:val="00D51921"/>
    <w:rsid w:val="00D528E1"/>
    <w:rsid w:val="00D52B57"/>
    <w:rsid w:val="00D5320B"/>
    <w:rsid w:val="00D53FF2"/>
    <w:rsid w:val="00D54166"/>
    <w:rsid w:val="00D5547E"/>
    <w:rsid w:val="00D556E4"/>
    <w:rsid w:val="00D6098A"/>
    <w:rsid w:val="00D617FB"/>
    <w:rsid w:val="00D618E9"/>
    <w:rsid w:val="00D61C9C"/>
    <w:rsid w:val="00D62C09"/>
    <w:rsid w:val="00D62C77"/>
    <w:rsid w:val="00D634D2"/>
    <w:rsid w:val="00D634EC"/>
    <w:rsid w:val="00D63579"/>
    <w:rsid w:val="00D64048"/>
    <w:rsid w:val="00D646D7"/>
    <w:rsid w:val="00D64CAE"/>
    <w:rsid w:val="00D65094"/>
    <w:rsid w:val="00D65361"/>
    <w:rsid w:val="00D65481"/>
    <w:rsid w:val="00D657F4"/>
    <w:rsid w:val="00D65AC9"/>
    <w:rsid w:val="00D66C8C"/>
    <w:rsid w:val="00D67BB9"/>
    <w:rsid w:val="00D701CA"/>
    <w:rsid w:val="00D703BA"/>
    <w:rsid w:val="00D706B5"/>
    <w:rsid w:val="00D70F4E"/>
    <w:rsid w:val="00D71357"/>
    <w:rsid w:val="00D71452"/>
    <w:rsid w:val="00D737E9"/>
    <w:rsid w:val="00D73A5C"/>
    <w:rsid w:val="00D73EE2"/>
    <w:rsid w:val="00D73F03"/>
    <w:rsid w:val="00D75810"/>
    <w:rsid w:val="00D76A67"/>
    <w:rsid w:val="00D76C09"/>
    <w:rsid w:val="00D772CB"/>
    <w:rsid w:val="00D77F54"/>
    <w:rsid w:val="00D77FD7"/>
    <w:rsid w:val="00D80651"/>
    <w:rsid w:val="00D808F0"/>
    <w:rsid w:val="00D81FB4"/>
    <w:rsid w:val="00D8212A"/>
    <w:rsid w:val="00D8263A"/>
    <w:rsid w:val="00D827CE"/>
    <w:rsid w:val="00D83B5E"/>
    <w:rsid w:val="00D85580"/>
    <w:rsid w:val="00D85711"/>
    <w:rsid w:val="00D85A4E"/>
    <w:rsid w:val="00D86087"/>
    <w:rsid w:val="00D874CF"/>
    <w:rsid w:val="00D91EA0"/>
    <w:rsid w:val="00D91F3B"/>
    <w:rsid w:val="00D9313D"/>
    <w:rsid w:val="00D9320F"/>
    <w:rsid w:val="00D933F0"/>
    <w:rsid w:val="00D938FA"/>
    <w:rsid w:val="00D94512"/>
    <w:rsid w:val="00D94983"/>
    <w:rsid w:val="00D95B25"/>
    <w:rsid w:val="00D96190"/>
    <w:rsid w:val="00D96AB3"/>
    <w:rsid w:val="00D9729A"/>
    <w:rsid w:val="00DA1127"/>
    <w:rsid w:val="00DA18E7"/>
    <w:rsid w:val="00DA1F62"/>
    <w:rsid w:val="00DA2701"/>
    <w:rsid w:val="00DA3AFB"/>
    <w:rsid w:val="00DA4F2E"/>
    <w:rsid w:val="00DA53AD"/>
    <w:rsid w:val="00DA6699"/>
    <w:rsid w:val="00DB00F8"/>
    <w:rsid w:val="00DB0E6A"/>
    <w:rsid w:val="00DB11AD"/>
    <w:rsid w:val="00DB1B10"/>
    <w:rsid w:val="00DB29C3"/>
    <w:rsid w:val="00DB3E95"/>
    <w:rsid w:val="00DB3F1A"/>
    <w:rsid w:val="00DB48A4"/>
    <w:rsid w:val="00DB4D43"/>
    <w:rsid w:val="00DB4E5E"/>
    <w:rsid w:val="00DB4F35"/>
    <w:rsid w:val="00DB6752"/>
    <w:rsid w:val="00DB6E95"/>
    <w:rsid w:val="00DB7B26"/>
    <w:rsid w:val="00DC10CB"/>
    <w:rsid w:val="00DC10F8"/>
    <w:rsid w:val="00DC16D6"/>
    <w:rsid w:val="00DC2C01"/>
    <w:rsid w:val="00DC2E47"/>
    <w:rsid w:val="00DC4269"/>
    <w:rsid w:val="00DC44F3"/>
    <w:rsid w:val="00DC5A52"/>
    <w:rsid w:val="00DC5AC7"/>
    <w:rsid w:val="00DC67B4"/>
    <w:rsid w:val="00DC6C5E"/>
    <w:rsid w:val="00DC7226"/>
    <w:rsid w:val="00DC7E09"/>
    <w:rsid w:val="00DD0834"/>
    <w:rsid w:val="00DD0859"/>
    <w:rsid w:val="00DD0A51"/>
    <w:rsid w:val="00DD1D44"/>
    <w:rsid w:val="00DD2D77"/>
    <w:rsid w:val="00DD336B"/>
    <w:rsid w:val="00DD392D"/>
    <w:rsid w:val="00DD45BB"/>
    <w:rsid w:val="00DD551A"/>
    <w:rsid w:val="00DD5BDA"/>
    <w:rsid w:val="00DD5F66"/>
    <w:rsid w:val="00DD6D8C"/>
    <w:rsid w:val="00DE067D"/>
    <w:rsid w:val="00DE1696"/>
    <w:rsid w:val="00DE2C1C"/>
    <w:rsid w:val="00DE2F85"/>
    <w:rsid w:val="00DE3A3D"/>
    <w:rsid w:val="00DE3B03"/>
    <w:rsid w:val="00DE55F6"/>
    <w:rsid w:val="00DE595C"/>
    <w:rsid w:val="00DE5ED6"/>
    <w:rsid w:val="00DE60DA"/>
    <w:rsid w:val="00DE6DE6"/>
    <w:rsid w:val="00DF043A"/>
    <w:rsid w:val="00DF0B98"/>
    <w:rsid w:val="00DF0D62"/>
    <w:rsid w:val="00DF120C"/>
    <w:rsid w:val="00DF17F3"/>
    <w:rsid w:val="00DF2435"/>
    <w:rsid w:val="00DF26C6"/>
    <w:rsid w:val="00DF2B91"/>
    <w:rsid w:val="00DF345D"/>
    <w:rsid w:val="00DF5213"/>
    <w:rsid w:val="00DF549C"/>
    <w:rsid w:val="00DF5DF3"/>
    <w:rsid w:val="00DF6B8B"/>
    <w:rsid w:val="00DF6E58"/>
    <w:rsid w:val="00DF7138"/>
    <w:rsid w:val="00DF716D"/>
    <w:rsid w:val="00E009F2"/>
    <w:rsid w:val="00E00B07"/>
    <w:rsid w:val="00E00EBA"/>
    <w:rsid w:val="00E01754"/>
    <w:rsid w:val="00E02E19"/>
    <w:rsid w:val="00E0354B"/>
    <w:rsid w:val="00E03C6D"/>
    <w:rsid w:val="00E0446E"/>
    <w:rsid w:val="00E04C6A"/>
    <w:rsid w:val="00E0522A"/>
    <w:rsid w:val="00E05E0E"/>
    <w:rsid w:val="00E065B2"/>
    <w:rsid w:val="00E07B1F"/>
    <w:rsid w:val="00E101F6"/>
    <w:rsid w:val="00E10B64"/>
    <w:rsid w:val="00E10D48"/>
    <w:rsid w:val="00E113E8"/>
    <w:rsid w:val="00E129B2"/>
    <w:rsid w:val="00E131AA"/>
    <w:rsid w:val="00E13912"/>
    <w:rsid w:val="00E1399A"/>
    <w:rsid w:val="00E15598"/>
    <w:rsid w:val="00E1564E"/>
    <w:rsid w:val="00E15A7C"/>
    <w:rsid w:val="00E16570"/>
    <w:rsid w:val="00E172A6"/>
    <w:rsid w:val="00E17B13"/>
    <w:rsid w:val="00E17D68"/>
    <w:rsid w:val="00E17EF0"/>
    <w:rsid w:val="00E204A4"/>
    <w:rsid w:val="00E208B0"/>
    <w:rsid w:val="00E209A3"/>
    <w:rsid w:val="00E20BE7"/>
    <w:rsid w:val="00E227C3"/>
    <w:rsid w:val="00E23BD4"/>
    <w:rsid w:val="00E24AAE"/>
    <w:rsid w:val="00E24E50"/>
    <w:rsid w:val="00E25164"/>
    <w:rsid w:val="00E26884"/>
    <w:rsid w:val="00E2692C"/>
    <w:rsid w:val="00E2783F"/>
    <w:rsid w:val="00E30179"/>
    <w:rsid w:val="00E30CD7"/>
    <w:rsid w:val="00E312FA"/>
    <w:rsid w:val="00E3351C"/>
    <w:rsid w:val="00E33B8A"/>
    <w:rsid w:val="00E346DC"/>
    <w:rsid w:val="00E355C6"/>
    <w:rsid w:val="00E374A1"/>
    <w:rsid w:val="00E378B8"/>
    <w:rsid w:val="00E37A40"/>
    <w:rsid w:val="00E400EA"/>
    <w:rsid w:val="00E423C0"/>
    <w:rsid w:val="00E42B78"/>
    <w:rsid w:val="00E42BC9"/>
    <w:rsid w:val="00E446AF"/>
    <w:rsid w:val="00E45D3A"/>
    <w:rsid w:val="00E46BC2"/>
    <w:rsid w:val="00E47161"/>
    <w:rsid w:val="00E47AFD"/>
    <w:rsid w:val="00E47FAE"/>
    <w:rsid w:val="00E50EC0"/>
    <w:rsid w:val="00E531F3"/>
    <w:rsid w:val="00E5327A"/>
    <w:rsid w:val="00E53467"/>
    <w:rsid w:val="00E534F7"/>
    <w:rsid w:val="00E53910"/>
    <w:rsid w:val="00E53E42"/>
    <w:rsid w:val="00E54B3F"/>
    <w:rsid w:val="00E551F0"/>
    <w:rsid w:val="00E55C5C"/>
    <w:rsid w:val="00E56984"/>
    <w:rsid w:val="00E5712F"/>
    <w:rsid w:val="00E5727D"/>
    <w:rsid w:val="00E5779C"/>
    <w:rsid w:val="00E57FC9"/>
    <w:rsid w:val="00E60450"/>
    <w:rsid w:val="00E613C4"/>
    <w:rsid w:val="00E61583"/>
    <w:rsid w:val="00E62A73"/>
    <w:rsid w:val="00E6608E"/>
    <w:rsid w:val="00E673D6"/>
    <w:rsid w:val="00E67BBF"/>
    <w:rsid w:val="00E7070B"/>
    <w:rsid w:val="00E70B83"/>
    <w:rsid w:val="00E7113F"/>
    <w:rsid w:val="00E72320"/>
    <w:rsid w:val="00E72C4D"/>
    <w:rsid w:val="00E72E41"/>
    <w:rsid w:val="00E73AE9"/>
    <w:rsid w:val="00E748FB"/>
    <w:rsid w:val="00E74E90"/>
    <w:rsid w:val="00E755A2"/>
    <w:rsid w:val="00E755C9"/>
    <w:rsid w:val="00E757B1"/>
    <w:rsid w:val="00E75EC9"/>
    <w:rsid w:val="00E7715E"/>
    <w:rsid w:val="00E77C16"/>
    <w:rsid w:val="00E77EE8"/>
    <w:rsid w:val="00E8106C"/>
    <w:rsid w:val="00E8116C"/>
    <w:rsid w:val="00E81340"/>
    <w:rsid w:val="00E818E3"/>
    <w:rsid w:val="00E82D88"/>
    <w:rsid w:val="00E82FDD"/>
    <w:rsid w:val="00E8381D"/>
    <w:rsid w:val="00E83D00"/>
    <w:rsid w:val="00E840F4"/>
    <w:rsid w:val="00E843F9"/>
    <w:rsid w:val="00E846C9"/>
    <w:rsid w:val="00E8495E"/>
    <w:rsid w:val="00E8523E"/>
    <w:rsid w:val="00E85821"/>
    <w:rsid w:val="00E85F18"/>
    <w:rsid w:val="00E85F3F"/>
    <w:rsid w:val="00E86216"/>
    <w:rsid w:val="00E878D1"/>
    <w:rsid w:val="00E87E66"/>
    <w:rsid w:val="00E9012C"/>
    <w:rsid w:val="00E906B7"/>
    <w:rsid w:val="00E9081D"/>
    <w:rsid w:val="00E91646"/>
    <w:rsid w:val="00E91996"/>
    <w:rsid w:val="00E91C14"/>
    <w:rsid w:val="00E9242D"/>
    <w:rsid w:val="00E925AE"/>
    <w:rsid w:val="00E947A5"/>
    <w:rsid w:val="00E94FAE"/>
    <w:rsid w:val="00E9516F"/>
    <w:rsid w:val="00E96550"/>
    <w:rsid w:val="00E96828"/>
    <w:rsid w:val="00E9688E"/>
    <w:rsid w:val="00E96AC1"/>
    <w:rsid w:val="00E97228"/>
    <w:rsid w:val="00E97544"/>
    <w:rsid w:val="00E97A68"/>
    <w:rsid w:val="00E97CB5"/>
    <w:rsid w:val="00E97CE8"/>
    <w:rsid w:val="00E97EDE"/>
    <w:rsid w:val="00EA061E"/>
    <w:rsid w:val="00EA0FBA"/>
    <w:rsid w:val="00EA15B8"/>
    <w:rsid w:val="00EA2606"/>
    <w:rsid w:val="00EA28AA"/>
    <w:rsid w:val="00EA2E82"/>
    <w:rsid w:val="00EA3E3C"/>
    <w:rsid w:val="00EA515F"/>
    <w:rsid w:val="00EA5975"/>
    <w:rsid w:val="00EA5EC9"/>
    <w:rsid w:val="00EA6804"/>
    <w:rsid w:val="00EA6BC3"/>
    <w:rsid w:val="00EB0268"/>
    <w:rsid w:val="00EB0384"/>
    <w:rsid w:val="00EB08C2"/>
    <w:rsid w:val="00EB09DD"/>
    <w:rsid w:val="00EB122B"/>
    <w:rsid w:val="00EB255B"/>
    <w:rsid w:val="00EB2BB7"/>
    <w:rsid w:val="00EB34B8"/>
    <w:rsid w:val="00EB3DFC"/>
    <w:rsid w:val="00EB4EC2"/>
    <w:rsid w:val="00EB61F4"/>
    <w:rsid w:val="00EB6237"/>
    <w:rsid w:val="00EB6390"/>
    <w:rsid w:val="00EB6893"/>
    <w:rsid w:val="00EB7201"/>
    <w:rsid w:val="00EC006B"/>
    <w:rsid w:val="00EC0343"/>
    <w:rsid w:val="00EC1774"/>
    <w:rsid w:val="00EC2DC9"/>
    <w:rsid w:val="00EC3C79"/>
    <w:rsid w:val="00EC3CEB"/>
    <w:rsid w:val="00EC3D92"/>
    <w:rsid w:val="00EC3FCD"/>
    <w:rsid w:val="00EC448C"/>
    <w:rsid w:val="00EC47F9"/>
    <w:rsid w:val="00EC48C8"/>
    <w:rsid w:val="00EC4A84"/>
    <w:rsid w:val="00EC4A89"/>
    <w:rsid w:val="00EC4E65"/>
    <w:rsid w:val="00EC6D8C"/>
    <w:rsid w:val="00EC7442"/>
    <w:rsid w:val="00ED089E"/>
    <w:rsid w:val="00ED0D67"/>
    <w:rsid w:val="00ED15B9"/>
    <w:rsid w:val="00ED1B5F"/>
    <w:rsid w:val="00ED247E"/>
    <w:rsid w:val="00ED33AB"/>
    <w:rsid w:val="00ED33CC"/>
    <w:rsid w:val="00ED43CD"/>
    <w:rsid w:val="00ED5453"/>
    <w:rsid w:val="00ED5AF1"/>
    <w:rsid w:val="00ED5EF7"/>
    <w:rsid w:val="00ED6FD1"/>
    <w:rsid w:val="00ED7053"/>
    <w:rsid w:val="00ED714E"/>
    <w:rsid w:val="00ED789A"/>
    <w:rsid w:val="00EE056D"/>
    <w:rsid w:val="00EE149D"/>
    <w:rsid w:val="00EE1ED9"/>
    <w:rsid w:val="00EE1F24"/>
    <w:rsid w:val="00EE2088"/>
    <w:rsid w:val="00EE282E"/>
    <w:rsid w:val="00EE364A"/>
    <w:rsid w:val="00EE36BD"/>
    <w:rsid w:val="00EE36CB"/>
    <w:rsid w:val="00EE3D85"/>
    <w:rsid w:val="00EE4788"/>
    <w:rsid w:val="00EE575A"/>
    <w:rsid w:val="00EE63D4"/>
    <w:rsid w:val="00EE720A"/>
    <w:rsid w:val="00EE7DB8"/>
    <w:rsid w:val="00EF0EC2"/>
    <w:rsid w:val="00EF17A3"/>
    <w:rsid w:val="00EF1CA6"/>
    <w:rsid w:val="00EF2B9D"/>
    <w:rsid w:val="00EF3CB0"/>
    <w:rsid w:val="00EF4A42"/>
    <w:rsid w:val="00EF4BB3"/>
    <w:rsid w:val="00EF4D9A"/>
    <w:rsid w:val="00EF4D9D"/>
    <w:rsid w:val="00EF6104"/>
    <w:rsid w:val="00EF63E3"/>
    <w:rsid w:val="00EF67F9"/>
    <w:rsid w:val="00EF6BDC"/>
    <w:rsid w:val="00EF7128"/>
    <w:rsid w:val="00EF72C1"/>
    <w:rsid w:val="00F003F2"/>
    <w:rsid w:val="00F013F0"/>
    <w:rsid w:val="00F01B3E"/>
    <w:rsid w:val="00F01E32"/>
    <w:rsid w:val="00F02463"/>
    <w:rsid w:val="00F02786"/>
    <w:rsid w:val="00F0327C"/>
    <w:rsid w:val="00F03712"/>
    <w:rsid w:val="00F0375A"/>
    <w:rsid w:val="00F038B3"/>
    <w:rsid w:val="00F03C9E"/>
    <w:rsid w:val="00F04017"/>
    <w:rsid w:val="00F04C3A"/>
    <w:rsid w:val="00F05482"/>
    <w:rsid w:val="00F0676C"/>
    <w:rsid w:val="00F069E3"/>
    <w:rsid w:val="00F1002F"/>
    <w:rsid w:val="00F10225"/>
    <w:rsid w:val="00F106D8"/>
    <w:rsid w:val="00F1128D"/>
    <w:rsid w:val="00F12141"/>
    <w:rsid w:val="00F12831"/>
    <w:rsid w:val="00F12A29"/>
    <w:rsid w:val="00F12A35"/>
    <w:rsid w:val="00F13AE8"/>
    <w:rsid w:val="00F143D4"/>
    <w:rsid w:val="00F15779"/>
    <w:rsid w:val="00F15F81"/>
    <w:rsid w:val="00F16251"/>
    <w:rsid w:val="00F1636E"/>
    <w:rsid w:val="00F17C9F"/>
    <w:rsid w:val="00F20D07"/>
    <w:rsid w:val="00F21852"/>
    <w:rsid w:val="00F22287"/>
    <w:rsid w:val="00F222F4"/>
    <w:rsid w:val="00F22A28"/>
    <w:rsid w:val="00F22A9C"/>
    <w:rsid w:val="00F22FCF"/>
    <w:rsid w:val="00F24023"/>
    <w:rsid w:val="00F240C5"/>
    <w:rsid w:val="00F2419C"/>
    <w:rsid w:val="00F25362"/>
    <w:rsid w:val="00F256BF"/>
    <w:rsid w:val="00F25734"/>
    <w:rsid w:val="00F27359"/>
    <w:rsid w:val="00F304DA"/>
    <w:rsid w:val="00F30AD3"/>
    <w:rsid w:val="00F31973"/>
    <w:rsid w:val="00F322DA"/>
    <w:rsid w:val="00F32591"/>
    <w:rsid w:val="00F326E6"/>
    <w:rsid w:val="00F3338B"/>
    <w:rsid w:val="00F338D9"/>
    <w:rsid w:val="00F33ECC"/>
    <w:rsid w:val="00F340E0"/>
    <w:rsid w:val="00F34126"/>
    <w:rsid w:val="00F3471A"/>
    <w:rsid w:val="00F35220"/>
    <w:rsid w:val="00F352E3"/>
    <w:rsid w:val="00F35D66"/>
    <w:rsid w:val="00F3698F"/>
    <w:rsid w:val="00F369E5"/>
    <w:rsid w:val="00F36A75"/>
    <w:rsid w:val="00F374B3"/>
    <w:rsid w:val="00F37C12"/>
    <w:rsid w:val="00F37C44"/>
    <w:rsid w:val="00F37F2D"/>
    <w:rsid w:val="00F40E79"/>
    <w:rsid w:val="00F43499"/>
    <w:rsid w:val="00F43664"/>
    <w:rsid w:val="00F445D3"/>
    <w:rsid w:val="00F466A4"/>
    <w:rsid w:val="00F4688D"/>
    <w:rsid w:val="00F46A0C"/>
    <w:rsid w:val="00F46D27"/>
    <w:rsid w:val="00F46FBF"/>
    <w:rsid w:val="00F4754D"/>
    <w:rsid w:val="00F50506"/>
    <w:rsid w:val="00F5069E"/>
    <w:rsid w:val="00F51120"/>
    <w:rsid w:val="00F51357"/>
    <w:rsid w:val="00F515C4"/>
    <w:rsid w:val="00F51DD7"/>
    <w:rsid w:val="00F51DFA"/>
    <w:rsid w:val="00F5415F"/>
    <w:rsid w:val="00F564C1"/>
    <w:rsid w:val="00F60261"/>
    <w:rsid w:val="00F603F5"/>
    <w:rsid w:val="00F6172D"/>
    <w:rsid w:val="00F621CE"/>
    <w:rsid w:val="00F64B2C"/>
    <w:rsid w:val="00F6564A"/>
    <w:rsid w:val="00F65F5B"/>
    <w:rsid w:val="00F6647D"/>
    <w:rsid w:val="00F66729"/>
    <w:rsid w:val="00F67987"/>
    <w:rsid w:val="00F7096C"/>
    <w:rsid w:val="00F70D82"/>
    <w:rsid w:val="00F71A18"/>
    <w:rsid w:val="00F71CF7"/>
    <w:rsid w:val="00F71D97"/>
    <w:rsid w:val="00F72207"/>
    <w:rsid w:val="00F72928"/>
    <w:rsid w:val="00F7306C"/>
    <w:rsid w:val="00F737A6"/>
    <w:rsid w:val="00F738D4"/>
    <w:rsid w:val="00F73BF6"/>
    <w:rsid w:val="00F76085"/>
    <w:rsid w:val="00F76238"/>
    <w:rsid w:val="00F76FF4"/>
    <w:rsid w:val="00F8032F"/>
    <w:rsid w:val="00F80ACC"/>
    <w:rsid w:val="00F81CFA"/>
    <w:rsid w:val="00F82062"/>
    <w:rsid w:val="00F82308"/>
    <w:rsid w:val="00F823E8"/>
    <w:rsid w:val="00F82847"/>
    <w:rsid w:val="00F82972"/>
    <w:rsid w:val="00F82AD4"/>
    <w:rsid w:val="00F82DB3"/>
    <w:rsid w:val="00F82F1B"/>
    <w:rsid w:val="00F8317E"/>
    <w:rsid w:val="00F8340D"/>
    <w:rsid w:val="00F83CC2"/>
    <w:rsid w:val="00F84F78"/>
    <w:rsid w:val="00F85574"/>
    <w:rsid w:val="00F86CE3"/>
    <w:rsid w:val="00F87798"/>
    <w:rsid w:val="00F909E0"/>
    <w:rsid w:val="00F90B3F"/>
    <w:rsid w:val="00F9217A"/>
    <w:rsid w:val="00F9289C"/>
    <w:rsid w:val="00F92C61"/>
    <w:rsid w:val="00F92FD7"/>
    <w:rsid w:val="00F9357D"/>
    <w:rsid w:val="00F93FE0"/>
    <w:rsid w:val="00F94025"/>
    <w:rsid w:val="00F94D22"/>
    <w:rsid w:val="00F95B20"/>
    <w:rsid w:val="00F95FDE"/>
    <w:rsid w:val="00F96E63"/>
    <w:rsid w:val="00F971CF"/>
    <w:rsid w:val="00F972B8"/>
    <w:rsid w:val="00F97BC6"/>
    <w:rsid w:val="00FA067E"/>
    <w:rsid w:val="00FA0694"/>
    <w:rsid w:val="00FA0E34"/>
    <w:rsid w:val="00FA25AC"/>
    <w:rsid w:val="00FA28C3"/>
    <w:rsid w:val="00FA4E45"/>
    <w:rsid w:val="00FA5F78"/>
    <w:rsid w:val="00FA6101"/>
    <w:rsid w:val="00FA6BCB"/>
    <w:rsid w:val="00FA6BD7"/>
    <w:rsid w:val="00FA7107"/>
    <w:rsid w:val="00FA7373"/>
    <w:rsid w:val="00FA79A6"/>
    <w:rsid w:val="00FB0B0A"/>
    <w:rsid w:val="00FB0BB7"/>
    <w:rsid w:val="00FB0FB0"/>
    <w:rsid w:val="00FB1359"/>
    <w:rsid w:val="00FB159B"/>
    <w:rsid w:val="00FB2796"/>
    <w:rsid w:val="00FB2B43"/>
    <w:rsid w:val="00FB2EA0"/>
    <w:rsid w:val="00FB47BA"/>
    <w:rsid w:val="00FB4E32"/>
    <w:rsid w:val="00FB55E6"/>
    <w:rsid w:val="00FB6047"/>
    <w:rsid w:val="00FB6E2F"/>
    <w:rsid w:val="00FB6F57"/>
    <w:rsid w:val="00FB7309"/>
    <w:rsid w:val="00FB758D"/>
    <w:rsid w:val="00FB7C5F"/>
    <w:rsid w:val="00FC0746"/>
    <w:rsid w:val="00FC18DB"/>
    <w:rsid w:val="00FC2401"/>
    <w:rsid w:val="00FC2541"/>
    <w:rsid w:val="00FC27C1"/>
    <w:rsid w:val="00FC51B1"/>
    <w:rsid w:val="00FC5AE9"/>
    <w:rsid w:val="00FC64C9"/>
    <w:rsid w:val="00FC653E"/>
    <w:rsid w:val="00FC73CE"/>
    <w:rsid w:val="00FC79E7"/>
    <w:rsid w:val="00FC7E44"/>
    <w:rsid w:val="00FD0893"/>
    <w:rsid w:val="00FD0ED8"/>
    <w:rsid w:val="00FD10FF"/>
    <w:rsid w:val="00FD2319"/>
    <w:rsid w:val="00FD2596"/>
    <w:rsid w:val="00FD269E"/>
    <w:rsid w:val="00FD299F"/>
    <w:rsid w:val="00FD315C"/>
    <w:rsid w:val="00FD3BEB"/>
    <w:rsid w:val="00FD41A5"/>
    <w:rsid w:val="00FD5059"/>
    <w:rsid w:val="00FD5309"/>
    <w:rsid w:val="00FD5F87"/>
    <w:rsid w:val="00FD6A21"/>
    <w:rsid w:val="00FD7696"/>
    <w:rsid w:val="00FD77DE"/>
    <w:rsid w:val="00FD7A1B"/>
    <w:rsid w:val="00FE0043"/>
    <w:rsid w:val="00FE0A79"/>
    <w:rsid w:val="00FE0CDC"/>
    <w:rsid w:val="00FE1E69"/>
    <w:rsid w:val="00FE25DB"/>
    <w:rsid w:val="00FE28C7"/>
    <w:rsid w:val="00FE30CD"/>
    <w:rsid w:val="00FE32F6"/>
    <w:rsid w:val="00FE3F81"/>
    <w:rsid w:val="00FE43BF"/>
    <w:rsid w:val="00FE4550"/>
    <w:rsid w:val="00FE4CE9"/>
    <w:rsid w:val="00FE50DB"/>
    <w:rsid w:val="00FE5109"/>
    <w:rsid w:val="00FE54C7"/>
    <w:rsid w:val="00FE5C18"/>
    <w:rsid w:val="00FE64A4"/>
    <w:rsid w:val="00FE687B"/>
    <w:rsid w:val="00FE6BB8"/>
    <w:rsid w:val="00FE7545"/>
    <w:rsid w:val="00FE79C3"/>
    <w:rsid w:val="00FE7D5E"/>
    <w:rsid w:val="00FF02A4"/>
    <w:rsid w:val="00FF236A"/>
    <w:rsid w:val="00FF3B19"/>
    <w:rsid w:val="00FF4EE1"/>
    <w:rsid w:val="00FF62EB"/>
    <w:rsid w:val="00FF678A"/>
    <w:rsid w:val="00FF7B16"/>
    <w:rsid w:val="00FF7D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5009"/>
  <w15:chartTrackingRefBased/>
  <w15:docId w15:val="{5734DFF9-1D0C-4CA7-89E1-2C3C0EBBD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7713"/>
    <w:pPr>
      <w:spacing w:after="0" w:line="24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B02F2E"/>
    <w:pPr>
      <w:outlineLvl w:val="0"/>
    </w:pPr>
    <w:rPr>
      <w:b/>
    </w:rPr>
  </w:style>
  <w:style w:type="paragraph" w:styleId="Heading2">
    <w:name w:val="heading 2"/>
    <w:basedOn w:val="Normal"/>
    <w:next w:val="Normal"/>
    <w:link w:val="Heading2Char"/>
    <w:uiPriority w:val="9"/>
    <w:unhideWhenUsed/>
    <w:qFormat/>
    <w:rsid w:val="00B02F2E"/>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2F2E"/>
    <w:rPr>
      <w:b/>
      <w:sz w:val="28"/>
    </w:rPr>
  </w:style>
  <w:style w:type="character" w:customStyle="1" w:styleId="TitleChar">
    <w:name w:val="Title Char"/>
    <w:basedOn w:val="DefaultParagraphFont"/>
    <w:link w:val="Title"/>
    <w:uiPriority w:val="10"/>
    <w:rsid w:val="00B02F2E"/>
    <w:rPr>
      <w:rFonts w:ascii="Times New Roman" w:hAnsi="Times New Roman" w:cs="Times New Roman"/>
      <w:b/>
      <w:sz w:val="28"/>
    </w:rPr>
  </w:style>
  <w:style w:type="character" w:customStyle="1" w:styleId="Heading1Char">
    <w:name w:val="Heading 1 Char"/>
    <w:basedOn w:val="DefaultParagraphFont"/>
    <w:link w:val="Heading1"/>
    <w:uiPriority w:val="9"/>
    <w:rsid w:val="00B02F2E"/>
    <w:rPr>
      <w:rFonts w:ascii="Times New Roman" w:hAnsi="Times New Roman" w:cs="Times New Roman"/>
      <w:b/>
      <w:sz w:val="24"/>
    </w:rPr>
  </w:style>
  <w:style w:type="character" w:customStyle="1" w:styleId="Heading2Char">
    <w:name w:val="Heading 2 Char"/>
    <w:basedOn w:val="DefaultParagraphFont"/>
    <w:link w:val="Heading2"/>
    <w:uiPriority w:val="9"/>
    <w:rsid w:val="00B02F2E"/>
    <w:rPr>
      <w:rFonts w:ascii="Times New Roman" w:hAnsi="Times New Roman" w:cs="Times New Roman"/>
      <w:i/>
      <w:sz w:val="24"/>
    </w:rPr>
  </w:style>
  <w:style w:type="paragraph" w:styleId="Header">
    <w:name w:val="header"/>
    <w:basedOn w:val="Normal"/>
    <w:link w:val="HeaderChar"/>
    <w:uiPriority w:val="99"/>
    <w:unhideWhenUsed/>
    <w:rsid w:val="00B02F2E"/>
    <w:pPr>
      <w:tabs>
        <w:tab w:val="center" w:pos="4680"/>
        <w:tab w:val="right" w:pos="9360"/>
      </w:tabs>
    </w:pPr>
  </w:style>
  <w:style w:type="character" w:customStyle="1" w:styleId="HeaderChar">
    <w:name w:val="Header Char"/>
    <w:basedOn w:val="DefaultParagraphFont"/>
    <w:link w:val="Header"/>
    <w:uiPriority w:val="99"/>
    <w:rsid w:val="00B02F2E"/>
    <w:rPr>
      <w:rFonts w:ascii="Times New Roman" w:hAnsi="Times New Roman" w:cs="Times New Roman"/>
      <w:sz w:val="24"/>
    </w:rPr>
  </w:style>
  <w:style w:type="paragraph" w:styleId="Footer">
    <w:name w:val="footer"/>
    <w:basedOn w:val="Normal"/>
    <w:link w:val="FooterChar"/>
    <w:uiPriority w:val="99"/>
    <w:unhideWhenUsed/>
    <w:rsid w:val="00B02F2E"/>
    <w:pPr>
      <w:tabs>
        <w:tab w:val="center" w:pos="4680"/>
        <w:tab w:val="right" w:pos="9360"/>
      </w:tabs>
    </w:pPr>
  </w:style>
  <w:style w:type="character" w:customStyle="1" w:styleId="FooterChar">
    <w:name w:val="Footer Char"/>
    <w:basedOn w:val="DefaultParagraphFont"/>
    <w:link w:val="Footer"/>
    <w:uiPriority w:val="99"/>
    <w:rsid w:val="00B02F2E"/>
    <w:rPr>
      <w:rFonts w:ascii="Times New Roman" w:hAnsi="Times New Roman" w:cs="Times New Roman"/>
      <w:sz w:val="24"/>
    </w:rPr>
  </w:style>
  <w:style w:type="paragraph" w:customStyle="1" w:styleId="SmallNormal">
    <w:name w:val="Small Normal"/>
    <w:basedOn w:val="Normal"/>
    <w:link w:val="SmallNormalChar"/>
    <w:qFormat/>
    <w:rsid w:val="005A1B4F"/>
    <w:rPr>
      <w:sz w:val="20"/>
    </w:rPr>
  </w:style>
  <w:style w:type="character" w:customStyle="1" w:styleId="SmallNormalChar">
    <w:name w:val="Small Normal Char"/>
    <w:basedOn w:val="DefaultParagraphFont"/>
    <w:link w:val="SmallNormal"/>
    <w:rsid w:val="005A1B4F"/>
    <w:rPr>
      <w:rFonts w:ascii="Times New Roman" w:hAnsi="Times New Roman" w:cs="Times New Roman"/>
      <w:sz w:val="20"/>
    </w:rPr>
  </w:style>
  <w:style w:type="paragraph" w:styleId="FootnoteText">
    <w:name w:val="footnote text"/>
    <w:basedOn w:val="Normal"/>
    <w:link w:val="FootnoteTextChar"/>
    <w:uiPriority w:val="99"/>
    <w:unhideWhenUsed/>
    <w:rsid w:val="00D256A5"/>
    <w:rPr>
      <w:sz w:val="20"/>
      <w:szCs w:val="20"/>
    </w:rPr>
  </w:style>
  <w:style w:type="character" w:customStyle="1" w:styleId="FootnoteTextChar">
    <w:name w:val="Footnote Text Char"/>
    <w:basedOn w:val="DefaultParagraphFont"/>
    <w:link w:val="FootnoteText"/>
    <w:uiPriority w:val="99"/>
    <w:rsid w:val="00D256A5"/>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D256A5"/>
    <w:rPr>
      <w:vertAlign w:val="superscript"/>
    </w:rPr>
  </w:style>
  <w:style w:type="character" w:styleId="Hyperlink">
    <w:name w:val="Hyperlink"/>
    <w:basedOn w:val="DefaultParagraphFont"/>
    <w:uiPriority w:val="99"/>
    <w:unhideWhenUsed/>
    <w:rsid w:val="00D256A5"/>
    <w:rPr>
      <w:color w:val="0000FF"/>
      <w:u w:val="single"/>
    </w:rPr>
  </w:style>
  <w:style w:type="paragraph" w:styleId="BalloonText">
    <w:name w:val="Balloon Text"/>
    <w:basedOn w:val="Normal"/>
    <w:link w:val="BalloonTextChar"/>
    <w:uiPriority w:val="99"/>
    <w:semiHidden/>
    <w:unhideWhenUsed/>
    <w:rsid w:val="000810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0B5"/>
    <w:rPr>
      <w:rFonts w:ascii="Segoe UI" w:hAnsi="Segoe UI" w:cs="Segoe UI"/>
      <w:sz w:val="18"/>
      <w:szCs w:val="18"/>
    </w:rPr>
  </w:style>
  <w:style w:type="paragraph" w:styleId="ListParagraph">
    <w:name w:val="List Paragraph"/>
    <w:basedOn w:val="Normal"/>
    <w:uiPriority w:val="34"/>
    <w:qFormat/>
    <w:rsid w:val="007077C0"/>
    <w:pPr>
      <w:ind w:left="720"/>
      <w:contextualSpacing/>
    </w:pPr>
  </w:style>
  <w:style w:type="paragraph" w:styleId="EndnoteText">
    <w:name w:val="endnote text"/>
    <w:basedOn w:val="Normal"/>
    <w:link w:val="EndnoteTextChar"/>
    <w:uiPriority w:val="99"/>
    <w:semiHidden/>
    <w:unhideWhenUsed/>
    <w:rsid w:val="00544AA3"/>
    <w:rPr>
      <w:sz w:val="20"/>
      <w:szCs w:val="20"/>
    </w:rPr>
  </w:style>
  <w:style w:type="character" w:customStyle="1" w:styleId="EndnoteTextChar">
    <w:name w:val="Endnote Text Char"/>
    <w:basedOn w:val="DefaultParagraphFont"/>
    <w:link w:val="EndnoteText"/>
    <w:uiPriority w:val="99"/>
    <w:semiHidden/>
    <w:rsid w:val="00544AA3"/>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544AA3"/>
    <w:rPr>
      <w:vertAlign w:val="superscript"/>
    </w:rPr>
  </w:style>
  <w:style w:type="character" w:styleId="UnresolvedMention">
    <w:name w:val="Unresolved Mention"/>
    <w:basedOn w:val="DefaultParagraphFont"/>
    <w:uiPriority w:val="99"/>
    <w:semiHidden/>
    <w:unhideWhenUsed/>
    <w:rsid w:val="00B469CB"/>
    <w:rPr>
      <w:color w:val="605E5C"/>
      <w:shd w:val="clear" w:color="auto" w:fill="E1DFDD"/>
    </w:rPr>
  </w:style>
  <w:style w:type="character" w:styleId="CommentReference">
    <w:name w:val="annotation reference"/>
    <w:basedOn w:val="DefaultParagraphFont"/>
    <w:uiPriority w:val="99"/>
    <w:semiHidden/>
    <w:unhideWhenUsed/>
    <w:rsid w:val="00FE7D5E"/>
    <w:rPr>
      <w:sz w:val="16"/>
      <w:szCs w:val="16"/>
    </w:rPr>
  </w:style>
  <w:style w:type="paragraph" w:styleId="CommentText">
    <w:name w:val="annotation text"/>
    <w:basedOn w:val="Normal"/>
    <w:link w:val="CommentTextChar"/>
    <w:uiPriority w:val="99"/>
    <w:unhideWhenUsed/>
    <w:rsid w:val="00FE7D5E"/>
    <w:rPr>
      <w:sz w:val="20"/>
      <w:szCs w:val="20"/>
    </w:rPr>
  </w:style>
  <w:style w:type="character" w:customStyle="1" w:styleId="CommentTextChar">
    <w:name w:val="Comment Text Char"/>
    <w:basedOn w:val="DefaultParagraphFont"/>
    <w:link w:val="CommentText"/>
    <w:uiPriority w:val="99"/>
    <w:rsid w:val="00FE7D5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E7D5E"/>
    <w:rPr>
      <w:b/>
      <w:bCs/>
    </w:rPr>
  </w:style>
  <w:style w:type="character" w:customStyle="1" w:styleId="CommentSubjectChar">
    <w:name w:val="Comment Subject Char"/>
    <w:basedOn w:val="CommentTextChar"/>
    <w:link w:val="CommentSubject"/>
    <w:uiPriority w:val="99"/>
    <w:semiHidden/>
    <w:rsid w:val="00FE7D5E"/>
    <w:rPr>
      <w:rFonts w:ascii="Times New Roman" w:hAnsi="Times New Roman" w:cs="Times New Roman"/>
      <w:b/>
      <w:bCs/>
      <w:sz w:val="20"/>
      <w:szCs w:val="20"/>
    </w:rPr>
  </w:style>
  <w:style w:type="paragraph" w:styleId="Revision">
    <w:name w:val="Revision"/>
    <w:hidden/>
    <w:uiPriority w:val="99"/>
    <w:semiHidden/>
    <w:rsid w:val="007F2A5E"/>
    <w:pPr>
      <w:spacing w:after="0" w:line="240" w:lineRule="auto"/>
    </w:pPr>
    <w:rPr>
      <w:rFonts w:ascii="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4918">
      <w:bodyDiv w:val="1"/>
      <w:marLeft w:val="0"/>
      <w:marRight w:val="0"/>
      <w:marTop w:val="0"/>
      <w:marBottom w:val="0"/>
      <w:divBdr>
        <w:top w:val="none" w:sz="0" w:space="0" w:color="auto"/>
        <w:left w:val="none" w:sz="0" w:space="0" w:color="auto"/>
        <w:bottom w:val="none" w:sz="0" w:space="0" w:color="auto"/>
        <w:right w:val="none" w:sz="0" w:space="0" w:color="auto"/>
      </w:divBdr>
    </w:div>
    <w:div w:id="57098026">
      <w:bodyDiv w:val="1"/>
      <w:marLeft w:val="0"/>
      <w:marRight w:val="0"/>
      <w:marTop w:val="0"/>
      <w:marBottom w:val="0"/>
      <w:divBdr>
        <w:top w:val="none" w:sz="0" w:space="0" w:color="auto"/>
        <w:left w:val="none" w:sz="0" w:space="0" w:color="auto"/>
        <w:bottom w:val="none" w:sz="0" w:space="0" w:color="auto"/>
        <w:right w:val="none" w:sz="0" w:space="0" w:color="auto"/>
      </w:divBdr>
    </w:div>
    <w:div w:id="441540229">
      <w:bodyDiv w:val="1"/>
      <w:marLeft w:val="0"/>
      <w:marRight w:val="0"/>
      <w:marTop w:val="0"/>
      <w:marBottom w:val="0"/>
      <w:divBdr>
        <w:top w:val="none" w:sz="0" w:space="0" w:color="auto"/>
        <w:left w:val="none" w:sz="0" w:space="0" w:color="auto"/>
        <w:bottom w:val="none" w:sz="0" w:space="0" w:color="auto"/>
        <w:right w:val="none" w:sz="0" w:space="0" w:color="auto"/>
      </w:divBdr>
    </w:div>
    <w:div w:id="498736253">
      <w:bodyDiv w:val="1"/>
      <w:marLeft w:val="0"/>
      <w:marRight w:val="0"/>
      <w:marTop w:val="0"/>
      <w:marBottom w:val="0"/>
      <w:divBdr>
        <w:top w:val="none" w:sz="0" w:space="0" w:color="auto"/>
        <w:left w:val="none" w:sz="0" w:space="0" w:color="auto"/>
        <w:bottom w:val="none" w:sz="0" w:space="0" w:color="auto"/>
        <w:right w:val="none" w:sz="0" w:space="0" w:color="auto"/>
      </w:divBdr>
    </w:div>
    <w:div w:id="565996307">
      <w:bodyDiv w:val="1"/>
      <w:marLeft w:val="0"/>
      <w:marRight w:val="0"/>
      <w:marTop w:val="0"/>
      <w:marBottom w:val="0"/>
      <w:divBdr>
        <w:top w:val="none" w:sz="0" w:space="0" w:color="auto"/>
        <w:left w:val="none" w:sz="0" w:space="0" w:color="auto"/>
        <w:bottom w:val="none" w:sz="0" w:space="0" w:color="auto"/>
        <w:right w:val="none" w:sz="0" w:space="0" w:color="auto"/>
      </w:divBdr>
    </w:div>
    <w:div w:id="595214331">
      <w:bodyDiv w:val="1"/>
      <w:marLeft w:val="0"/>
      <w:marRight w:val="0"/>
      <w:marTop w:val="0"/>
      <w:marBottom w:val="0"/>
      <w:divBdr>
        <w:top w:val="none" w:sz="0" w:space="0" w:color="auto"/>
        <w:left w:val="none" w:sz="0" w:space="0" w:color="auto"/>
        <w:bottom w:val="none" w:sz="0" w:space="0" w:color="auto"/>
        <w:right w:val="none" w:sz="0" w:space="0" w:color="auto"/>
      </w:divBdr>
    </w:div>
    <w:div w:id="695229713">
      <w:bodyDiv w:val="1"/>
      <w:marLeft w:val="0"/>
      <w:marRight w:val="0"/>
      <w:marTop w:val="0"/>
      <w:marBottom w:val="0"/>
      <w:divBdr>
        <w:top w:val="none" w:sz="0" w:space="0" w:color="auto"/>
        <w:left w:val="none" w:sz="0" w:space="0" w:color="auto"/>
        <w:bottom w:val="none" w:sz="0" w:space="0" w:color="auto"/>
        <w:right w:val="none" w:sz="0" w:space="0" w:color="auto"/>
      </w:divBdr>
    </w:div>
    <w:div w:id="742920691">
      <w:bodyDiv w:val="1"/>
      <w:marLeft w:val="0"/>
      <w:marRight w:val="0"/>
      <w:marTop w:val="0"/>
      <w:marBottom w:val="0"/>
      <w:divBdr>
        <w:top w:val="none" w:sz="0" w:space="0" w:color="auto"/>
        <w:left w:val="none" w:sz="0" w:space="0" w:color="auto"/>
        <w:bottom w:val="none" w:sz="0" w:space="0" w:color="auto"/>
        <w:right w:val="none" w:sz="0" w:space="0" w:color="auto"/>
      </w:divBdr>
    </w:div>
    <w:div w:id="802162200">
      <w:bodyDiv w:val="1"/>
      <w:marLeft w:val="0"/>
      <w:marRight w:val="0"/>
      <w:marTop w:val="0"/>
      <w:marBottom w:val="0"/>
      <w:divBdr>
        <w:top w:val="none" w:sz="0" w:space="0" w:color="auto"/>
        <w:left w:val="none" w:sz="0" w:space="0" w:color="auto"/>
        <w:bottom w:val="none" w:sz="0" w:space="0" w:color="auto"/>
        <w:right w:val="none" w:sz="0" w:space="0" w:color="auto"/>
      </w:divBdr>
    </w:div>
    <w:div w:id="913048274">
      <w:bodyDiv w:val="1"/>
      <w:marLeft w:val="0"/>
      <w:marRight w:val="0"/>
      <w:marTop w:val="0"/>
      <w:marBottom w:val="0"/>
      <w:divBdr>
        <w:top w:val="none" w:sz="0" w:space="0" w:color="auto"/>
        <w:left w:val="none" w:sz="0" w:space="0" w:color="auto"/>
        <w:bottom w:val="none" w:sz="0" w:space="0" w:color="auto"/>
        <w:right w:val="none" w:sz="0" w:space="0" w:color="auto"/>
      </w:divBdr>
    </w:div>
    <w:div w:id="931280034">
      <w:bodyDiv w:val="1"/>
      <w:marLeft w:val="0"/>
      <w:marRight w:val="0"/>
      <w:marTop w:val="0"/>
      <w:marBottom w:val="0"/>
      <w:divBdr>
        <w:top w:val="none" w:sz="0" w:space="0" w:color="auto"/>
        <w:left w:val="none" w:sz="0" w:space="0" w:color="auto"/>
        <w:bottom w:val="none" w:sz="0" w:space="0" w:color="auto"/>
        <w:right w:val="none" w:sz="0" w:space="0" w:color="auto"/>
      </w:divBdr>
    </w:div>
    <w:div w:id="943003391">
      <w:bodyDiv w:val="1"/>
      <w:marLeft w:val="0"/>
      <w:marRight w:val="0"/>
      <w:marTop w:val="0"/>
      <w:marBottom w:val="0"/>
      <w:divBdr>
        <w:top w:val="none" w:sz="0" w:space="0" w:color="auto"/>
        <w:left w:val="none" w:sz="0" w:space="0" w:color="auto"/>
        <w:bottom w:val="none" w:sz="0" w:space="0" w:color="auto"/>
        <w:right w:val="none" w:sz="0" w:space="0" w:color="auto"/>
      </w:divBdr>
    </w:div>
    <w:div w:id="979769896">
      <w:bodyDiv w:val="1"/>
      <w:marLeft w:val="0"/>
      <w:marRight w:val="0"/>
      <w:marTop w:val="0"/>
      <w:marBottom w:val="0"/>
      <w:divBdr>
        <w:top w:val="none" w:sz="0" w:space="0" w:color="auto"/>
        <w:left w:val="none" w:sz="0" w:space="0" w:color="auto"/>
        <w:bottom w:val="none" w:sz="0" w:space="0" w:color="auto"/>
        <w:right w:val="none" w:sz="0" w:space="0" w:color="auto"/>
      </w:divBdr>
    </w:div>
    <w:div w:id="1060522387">
      <w:bodyDiv w:val="1"/>
      <w:marLeft w:val="0"/>
      <w:marRight w:val="0"/>
      <w:marTop w:val="0"/>
      <w:marBottom w:val="0"/>
      <w:divBdr>
        <w:top w:val="none" w:sz="0" w:space="0" w:color="auto"/>
        <w:left w:val="none" w:sz="0" w:space="0" w:color="auto"/>
        <w:bottom w:val="none" w:sz="0" w:space="0" w:color="auto"/>
        <w:right w:val="none" w:sz="0" w:space="0" w:color="auto"/>
      </w:divBdr>
    </w:div>
    <w:div w:id="1293487117">
      <w:bodyDiv w:val="1"/>
      <w:marLeft w:val="0"/>
      <w:marRight w:val="0"/>
      <w:marTop w:val="0"/>
      <w:marBottom w:val="0"/>
      <w:divBdr>
        <w:top w:val="none" w:sz="0" w:space="0" w:color="auto"/>
        <w:left w:val="none" w:sz="0" w:space="0" w:color="auto"/>
        <w:bottom w:val="none" w:sz="0" w:space="0" w:color="auto"/>
        <w:right w:val="none" w:sz="0" w:space="0" w:color="auto"/>
      </w:divBdr>
    </w:div>
    <w:div w:id="1322001792">
      <w:bodyDiv w:val="1"/>
      <w:marLeft w:val="0"/>
      <w:marRight w:val="0"/>
      <w:marTop w:val="0"/>
      <w:marBottom w:val="0"/>
      <w:divBdr>
        <w:top w:val="none" w:sz="0" w:space="0" w:color="auto"/>
        <w:left w:val="none" w:sz="0" w:space="0" w:color="auto"/>
        <w:bottom w:val="none" w:sz="0" w:space="0" w:color="auto"/>
        <w:right w:val="none" w:sz="0" w:space="0" w:color="auto"/>
      </w:divBdr>
    </w:div>
    <w:div w:id="1328898297">
      <w:bodyDiv w:val="1"/>
      <w:marLeft w:val="0"/>
      <w:marRight w:val="0"/>
      <w:marTop w:val="0"/>
      <w:marBottom w:val="0"/>
      <w:divBdr>
        <w:top w:val="none" w:sz="0" w:space="0" w:color="auto"/>
        <w:left w:val="none" w:sz="0" w:space="0" w:color="auto"/>
        <w:bottom w:val="none" w:sz="0" w:space="0" w:color="auto"/>
        <w:right w:val="none" w:sz="0" w:space="0" w:color="auto"/>
      </w:divBdr>
    </w:div>
    <w:div w:id="1348142467">
      <w:bodyDiv w:val="1"/>
      <w:marLeft w:val="0"/>
      <w:marRight w:val="0"/>
      <w:marTop w:val="0"/>
      <w:marBottom w:val="0"/>
      <w:divBdr>
        <w:top w:val="none" w:sz="0" w:space="0" w:color="auto"/>
        <w:left w:val="none" w:sz="0" w:space="0" w:color="auto"/>
        <w:bottom w:val="none" w:sz="0" w:space="0" w:color="auto"/>
        <w:right w:val="none" w:sz="0" w:space="0" w:color="auto"/>
      </w:divBdr>
    </w:div>
    <w:div w:id="1461338603">
      <w:bodyDiv w:val="1"/>
      <w:marLeft w:val="0"/>
      <w:marRight w:val="0"/>
      <w:marTop w:val="0"/>
      <w:marBottom w:val="0"/>
      <w:divBdr>
        <w:top w:val="none" w:sz="0" w:space="0" w:color="auto"/>
        <w:left w:val="none" w:sz="0" w:space="0" w:color="auto"/>
        <w:bottom w:val="none" w:sz="0" w:space="0" w:color="auto"/>
        <w:right w:val="none" w:sz="0" w:space="0" w:color="auto"/>
      </w:divBdr>
    </w:div>
    <w:div w:id="1480615451">
      <w:bodyDiv w:val="1"/>
      <w:marLeft w:val="0"/>
      <w:marRight w:val="0"/>
      <w:marTop w:val="0"/>
      <w:marBottom w:val="0"/>
      <w:divBdr>
        <w:top w:val="none" w:sz="0" w:space="0" w:color="auto"/>
        <w:left w:val="none" w:sz="0" w:space="0" w:color="auto"/>
        <w:bottom w:val="none" w:sz="0" w:space="0" w:color="auto"/>
        <w:right w:val="none" w:sz="0" w:space="0" w:color="auto"/>
      </w:divBdr>
    </w:div>
    <w:div w:id="1548762875">
      <w:bodyDiv w:val="1"/>
      <w:marLeft w:val="0"/>
      <w:marRight w:val="0"/>
      <w:marTop w:val="0"/>
      <w:marBottom w:val="0"/>
      <w:divBdr>
        <w:top w:val="none" w:sz="0" w:space="0" w:color="auto"/>
        <w:left w:val="none" w:sz="0" w:space="0" w:color="auto"/>
        <w:bottom w:val="none" w:sz="0" w:space="0" w:color="auto"/>
        <w:right w:val="none" w:sz="0" w:space="0" w:color="auto"/>
      </w:divBdr>
    </w:div>
    <w:div w:id="1876578511">
      <w:bodyDiv w:val="1"/>
      <w:marLeft w:val="0"/>
      <w:marRight w:val="0"/>
      <w:marTop w:val="0"/>
      <w:marBottom w:val="0"/>
      <w:divBdr>
        <w:top w:val="none" w:sz="0" w:space="0" w:color="auto"/>
        <w:left w:val="none" w:sz="0" w:space="0" w:color="auto"/>
        <w:bottom w:val="none" w:sz="0" w:space="0" w:color="auto"/>
        <w:right w:val="none" w:sz="0" w:space="0" w:color="auto"/>
      </w:divBdr>
    </w:div>
    <w:div w:id="203935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rhetoric.byu.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romantic-circles.org/pedagogies/commons/teaching_romanticism/pedagogies.commons.2016.teaching_romanticism.nersessian.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rhetoric.byu.ed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Documents\Custom%20Office%20Templates\Times.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42097-1DBE-443F-BA4B-FCA8ABAC5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C:\Users\Nathan\Documents\Custom Office Templates\Times.dotm</Template>
  <TotalTime>75</TotalTime>
  <Pages>31</Pages>
  <Words>7742</Words>
  <Characters>44132</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dc:creator>
  <cp:keywords/>
  <dc:description/>
  <cp:lastModifiedBy>Anna Wingfield</cp:lastModifiedBy>
  <cp:revision>18</cp:revision>
  <cp:lastPrinted>2020-04-14T14:23:00Z</cp:lastPrinted>
  <dcterms:created xsi:type="dcterms:W3CDTF">2023-02-24T15:03:00Z</dcterms:created>
  <dcterms:modified xsi:type="dcterms:W3CDTF">2024-03-15T18:12:00Z</dcterms:modified>
</cp:coreProperties>
</file>