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C67A" w14:textId="276889E7" w:rsidR="00473F94" w:rsidRPr="00577B31" w:rsidRDefault="001402CC" w:rsidP="00B31511">
      <w:pPr>
        <w:spacing w:line="480" w:lineRule="auto"/>
        <w:jc w:val="center"/>
        <w:rPr>
          <w:rFonts w:ascii="Times New Roman" w:hAnsi="Times New Roman"/>
          <w:rPrChange w:id="0" w:author="Anna Wingfield" w:date="2024-03-14T14:53:00Z">
            <w:rPr>
              <w:rFonts w:asciiTheme="majorHAnsi" w:hAnsiTheme="majorHAnsi" w:cstheme="majorHAnsi"/>
              <w:sz w:val="22"/>
              <w:szCs w:val="22"/>
            </w:rPr>
          </w:rPrChange>
        </w:rPr>
      </w:pPr>
      <w:r w:rsidRPr="00577B31">
        <w:rPr>
          <w:rFonts w:ascii="Times New Roman" w:hAnsi="Times New Roman"/>
          <w:rPrChange w:id="1" w:author="Anna Wingfield" w:date="2024-03-14T14:53:00Z">
            <w:rPr>
              <w:rFonts w:asciiTheme="majorHAnsi" w:hAnsiTheme="majorHAnsi" w:cstheme="majorHAnsi"/>
              <w:sz w:val="22"/>
              <w:szCs w:val="22"/>
            </w:rPr>
          </w:rPrChange>
        </w:rPr>
        <w:t>Spatial Contingency: Digital Networks, James Hogg, and the</w:t>
      </w:r>
      <w:r w:rsidR="00B31511" w:rsidRPr="00577B31">
        <w:rPr>
          <w:rFonts w:ascii="Times New Roman" w:hAnsi="Times New Roman"/>
          <w:rPrChange w:id="2" w:author="Anna Wingfield" w:date="2024-03-14T14:53:00Z">
            <w:rPr>
              <w:rFonts w:asciiTheme="majorHAnsi" w:hAnsiTheme="majorHAnsi" w:cstheme="majorHAnsi"/>
              <w:sz w:val="22"/>
              <w:szCs w:val="22"/>
            </w:rPr>
          </w:rPrChange>
        </w:rPr>
        <w:t xml:space="preserve"> Religious</w:t>
      </w:r>
      <w:r w:rsidRPr="00577B31">
        <w:rPr>
          <w:rFonts w:ascii="Times New Roman" w:hAnsi="Times New Roman"/>
          <w:rPrChange w:id="3" w:author="Anna Wingfield" w:date="2024-03-14T14:53:00Z">
            <w:rPr>
              <w:rFonts w:asciiTheme="majorHAnsi" w:hAnsiTheme="majorHAnsi" w:cstheme="majorHAnsi"/>
              <w:sz w:val="22"/>
              <w:szCs w:val="22"/>
            </w:rPr>
          </w:rPrChange>
        </w:rPr>
        <w:t xml:space="preserve"> Politics of Space</w:t>
      </w:r>
    </w:p>
    <w:p w14:paraId="51C384CF" w14:textId="77777777" w:rsidR="00B363EC" w:rsidRPr="00577B31" w:rsidRDefault="00B363EC" w:rsidP="00473F94">
      <w:pPr>
        <w:spacing w:line="480" w:lineRule="auto"/>
        <w:rPr>
          <w:rFonts w:ascii="Times New Roman" w:hAnsi="Times New Roman"/>
          <w:b/>
          <w:bCs/>
          <w:rPrChange w:id="4" w:author="Anna Wingfield" w:date="2024-03-14T14:53:00Z">
            <w:rPr>
              <w:rFonts w:asciiTheme="majorHAnsi" w:hAnsiTheme="majorHAnsi" w:cstheme="majorHAnsi"/>
              <w:b/>
              <w:bCs/>
              <w:sz w:val="22"/>
              <w:szCs w:val="22"/>
            </w:rPr>
          </w:rPrChange>
        </w:rPr>
      </w:pPr>
    </w:p>
    <w:p w14:paraId="173BF59C" w14:textId="1B51A527" w:rsidR="00BA5ACC" w:rsidRPr="00577B31" w:rsidRDefault="00BA5ACC" w:rsidP="00473F94">
      <w:pPr>
        <w:spacing w:line="480" w:lineRule="auto"/>
        <w:rPr>
          <w:rFonts w:ascii="Times New Roman" w:hAnsi="Times New Roman"/>
          <w:b/>
          <w:bCs/>
          <w:rPrChange w:id="5" w:author="Anna Wingfield" w:date="2024-03-14T14:53:00Z">
            <w:rPr>
              <w:rFonts w:asciiTheme="majorHAnsi" w:hAnsiTheme="majorHAnsi" w:cstheme="majorHAnsi"/>
              <w:b/>
              <w:bCs/>
              <w:sz w:val="22"/>
              <w:szCs w:val="22"/>
            </w:rPr>
          </w:rPrChange>
        </w:rPr>
      </w:pPr>
      <w:r w:rsidRPr="00577B31">
        <w:rPr>
          <w:rFonts w:ascii="Times New Roman" w:hAnsi="Times New Roman"/>
          <w:b/>
          <w:bCs/>
          <w:rPrChange w:id="6" w:author="Anna Wingfield" w:date="2024-03-14T14:53:00Z">
            <w:rPr>
              <w:rFonts w:asciiTheme="majorHAnsi" w:hAnsiTheme="majorHAnsi" w:cstheme="majorHAnsi"/>
              <w:b/>
              <w:bCs/>
              <w:sz w:val="22"/>
              <w:szCs w:val="22"/>
            </w:rPr>
          </w:rPrChange>
        </w:rPr>
        <w:t>Author Bio:</w:t>
      </w:r>
    </w:p>
    <w:p w14:paraId="2AC39F69" w14:textId="0829FA3C" w:rsidR="00BA5ACC" w:rsidRPr="00577B31" w:rsidRDefault="00BA5ACC" w:rsidP="00473F94">
      <w:pPr>
        <w:spacing w:line="480" w:lineRule="auto"/>
        <w:rPr>
          <w:rFonts w:ascii="Times New Roman" w:hAnsi="Times New Roman"/>
          <w:rPrChange w:id="7" w:author="Anna Wingfield" w:date="2024-03-14T14:53:00Z">
            <w:rPr>
              <w:rFonts w:asciiTheme="majorHAnsi" w:hAnsiTheme="majorHAnsi" w:cstheme="majorHAnsi"/>
              <w:sz w:val="22"/>
              <w:szCs w:val="22"/>
            </w:rPr>
          </w:rPrChange>
        </w:rPr>
      </w:pPr>
      <w:r w:rsidRPr="00577B31">
        <w:rPr>
          <w:rFonts w:ascii="Times New Roman" w:hAnsi="Times New Roman"/>
          <w:b/>
          <w:bCs/>
          <w:rPrChange w:id="8" w:author="Anna Wingfield" w:date="2024-03-14T14:53:00Z">
            <w:rPr>
              <w:rFonts w:asciiTheme="majorHAnsi" w:hAnsiTheme="majorHAnsi" w:cstheme="majorHAnsi"/>
              <w:b/>
              <w:bCs/>
              <w:sz w:val="22"/>
              <w:szCs w:val="22"/>
            </w:rPr>
          </w:rPrChange>
        </w:rPr>
        <w:t xml:space="preserve">Winter Jade Werner </w:t>
      </w:r>
      <w:r w:rsidRPr="00577B31">
        <w:rPr>
          <w:rFonts w:ascii="Times New Roman" w:hAnsi="Times New Roman"/>
          <w:rPrChange w:id="9" w:author="Anna Wingfield" w:date="2024-03-14T14:53:00Z">
            <w:rPr>
              <w:rFonts w:asciiTheme="majorHAnsi" w:hAnsiTheme="majorHAnsi" w:cstheme="majorHAnsi"/>
              <w:sz w:val="22"/>
              <w:szCs w:val="22"/>
            </w:rPr>
          </w:rPrChange>
        </w:rPr>
        <w:t xml:space="preserve">is Associate Professor of English at Wheaton College. She is the author of </w:t>
      </w:r>
      <w:r w:rsidRPr="00577B31">
        <w:rPr>
          <w:rFonts w:ascii="Times New Roman" w:hAnsi="Times New Roman"/>
          <w:i/>
          <w:iCs/>
          <w:rPrChange w:id="10" w:author="Anna Wingfield" w:date="2024-03-14T14:53:00Z">
            <w:rPr>
              <w:rFonts w:asciiTheme="majorHAnsi" w:hAnsiTheme="majorHAnsi" w:cstheme="majorHAnsi"/>
              <w:i/>
              <w:iCs/>
              <w:sz w:val="22"/>
              <w:szCs w:val="22"/>
            </w:rPr>
          </w:rPrChange>
        </w:rPr>
        <w:t xml:space="preserve">Missionary Cosmopolitanism in Nineteenth-Century British Literature </w:t>
      </w:r>
      <w:r w:rsidRPr="00577B31">
        <w:rPr>
          <w:rFonts w:ascii="Times New Roman" w:hAnsi="Times New Roman"/>
          <w:rPrChange w:id="11" w:author="Anna Wingfield" w:date="2024-03-14T14:53:00Z">
            <w:rPr>
              <w:rFonts w:asciiTheme="majorHAnsi" w:hAnsiTheme="majorHAnsi" w:cstheme="majorHAnsi"/>
              <w:sz w:val="22"/>
              <w:szCs w:val="22"/>
            </w:rPr>
          </w:rPrChange>
        </w:rPr>
        <w:t xml:space="preserve">(OSUP 2020) and co-editor (with Joshua King) of </w:t>
      </w:r>
      <w:r w:rsidRPr="00577B31">
        <w:rPr>
          <w:rFonts w:ascii="Times New Roman" w:hAnsi="Times New Roman"/>
          <w:i/>
          <w:iCs/>
          <w:rPrChange w:id="12" w:author="Anna Wingfield" w:date="2024-03-14T14:53:00Z">
            <w:rPr>
              <w:rFonts w:asciiTheme="majorHAnsi" w:hAnsiTheme="majorHAnsi" w:cstheme="majorHAnsi"/>
              <w:i/>
              <w:iCs/>
              <w:sz w:val="22"/>
              <w:szCs w:val="22"/>
            </w:rPr>
          </w:rPrChange>
        </w:rPr>
        <w:t>Constructing Nineteenth-Century Religion: Literary, Historical, and Religious Studies in Dialogue</w:t>
      </w:r>
      <w:r w:rsidRPr="00577B31">
        <w:rPr>
          <w:rFonts w:ascii="Times New Roman" w:hAnsi="Times New Roman"/>
          <w:rPrChange w:id="13" w:author="Anna Wingfield" w:date="2024-03-14T14:53:00Z">
            <w:rPr>
              <w:rFonts w:asciiTheme="majorHAnsi" w:hAnsiTheme="majorHAnsi" w:cstheme="majorHAnsi"/>
              <w:sz w:val="22"/>
              <w:szCs w:val="22"/>
            </w:rPr>
          </w:rPrChange>
        </w:rPr>
        <w:t xml:space="preserve">. Her essays have appeared or are forthcoming in </w:t>
      </w:r>
      <w:r w:rsidRPr="00577B31">
        <w:rPr>
          <w:rFonts w:ascii="Times New Roman" w:hAnsi="Times New Roman"/>
          <w:i/>
          <w:iCs/>
          <w:rPrChange w:id="14" w:author="Anna Wingfield" w:date="2024-03-14T14:53:00Z">
            <w:rPr>
              <w:rFonts w:asciiTheme="majorHAnsi" w:hAnsiTheme="majorHAnsi" w:cstheme="majorHAnsi"/>
              <w:i/>
              <w:iCs/>
              <w:sz w:val="22"/>
              <w:szCs w:val="22"/>
            </w:rPr>
          </w:rPrChange>
        </w:rPr>
        <w:t>Nineteenth-Century Literature</w:t>
      </w:r>
      <w:r w:rsidRPr="00577B31">
        <w:rPr>
          <w:rFonts w:ascii="Times New Roman" w:hAnsi="Times New Roman"/>
          <w:rPrChange w:id="15"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16" w:author="Anna Wingfield" w:date="2024-03-14T14:53:00Z">
            <w:rPr>
              <w:rFonts w:asciiTheme="majorHAnsi" w:hAnsiTheme="majorHAnsi" w:cstheme="majorHAnsi"/>
              <w:i/>
              <w:iCs/>
              <w:sz w:val="22"/>
              <w:szCs w:val="22"/>
            </w:rPr>
          </w:rPrChange>
        </w:rPr>
        <w:t>MLQ</w:t>
      </w:r>
      <w:r w:rsidRPr="00577B31">
        <w:rPr>
          <w:rFonts w:ascii="Times New Roman" w:hAnsi="Times New Roman"/>
          <w:rPrChange w:id="17"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18" w:author="Anna Wingfield" w:date="2024-03-14T14:53:00Z">
            <w:rPr>
              <w:rFonts w:asciiTheme="majorHAnsi" w:hAnsiTheme="majorHAnsi" w:cstheme="majorHAnsi"/>
              <w:i/>
              <w:iCs/>
              <w:sz w:val="22"/>
              <w:szCs w:val="22"/>
            </w:rPr>
          </w:rPrChange>
        </w:rPr>
        <w:t>Dickens Studies Annual, LIT: Literature Interpretation Theory,</w:t>
      </w:r>
      <w:r w:rsidR="005C5403" w:rsidRPr="00577B31">
        <w:rPr>
          <w:rFonts w:ascii="Times New Roman" w:hAnsi="Times New Roman"/>
          <w:i/>
          <w:iCs/>
          <w:rPrChange w:id="19" w:author="Anna Wingfield" w:date="2024-03-14T14:53:00Z">
            <w:rPr>
              <w:rFonts w:asciiTheme="majorHAnsi" w:hAnsiTheme="majorHAnsi" w:cstheme="majorHAnsi"/>
              <w:i/>
              <w:iCs/>
              <w:sz w:val="22"/>
              <w:szCs w:val="22"/>
            </w:rPr>
          </w:rPrChange>
        </w:rPr>
        <w:t xml:space="preserve"> Victorians Institute Journal,</w:t>
      </w:r>
      <w:r w:rsidRPr="00577B31">
        <w:rPr>
          <w:rFonts w:ascii="Times New Roman" w:hAnsi="Times New Roman"/>
          <w:i/>
          <w:iCs/>
          <w:rPrChange w:id="20" w:author="Anna Wingfield" w:date="2024-03-14T14:53:00Z">
            <w:rPr>
              <w:rFonts w:asciiTheme="majorHAnsi" w:hAnsiTheme="majorHAnsi" w:cstheme="majorHAnsi"/>
              <w:i/>
              <w:iCs/>
              <w:sz w:val="22"/>
              <w:szCs w:val="22"/>
            </w:rPr>
          </w:rPrChange>
        </w:rPr>
        <w:t xml:space="preserve"> </w:t>
      </w:r>
      <w:r w:rsidRPr="00577B31">
        <w:rPr>
          <w:rFonts w:ascii="Times New Roman" w:hAnsi="Times New Roman"/>
          <w:rPrChange w:id="21" w:author="Anna Wingfield" w:date="2024-03-14T14:53:00Z">
            <w:rPr>
              <w:rFonts w:asciiTheme="majorHAnsi" w:hAnsiTheme="majorHAnsi" w:cstheme="majorHAnsi"/>
              <w:sz w:val="22"/>
              <w:szCs w:val="22"/>
            </w:rPr>
          </w:rPrChange>
        </w:rPr>
        <w:t>and elsewhere</w:t>
      </w:r>
      <w:r w:rsidR="005C5403" w:rsidRPr="00577B31">
        <w:rPr>
          <w:rFonts w:ascii="Times New Roman" w:hAnsi="Times New Roman"/>
          <w:rPrChange w:id="22" w:author="Anna Wingfield" w:date="2024-03-14T14:53:00Z">
            <w:rPr>
              <w:rFonts w:asciiTheme="majorHAnsi" w:hAnsiTheme="majorHAnsi" w:cstheme="majorHAnsi"/>
              <w:sz w:val="22"/>
              <w:szCs w:val="22"/>
            </w:rPr>
          </w:rPrChange>
        </w:rPr>
        <w:t>, and her current research project focuses on the role of foreign missionary presses in consolidating the nineteenth-century category of “world literature.”</w:t>
      </w:r>
    </w:p>
    <w:p w14:paraId="4D71830C" w14:textId="77777777" w:rsidR="005C5403" w:rsidRPr="00577B31" w:rsidRDefault="005C5403" w:rsidP="00473F94">
      <w:pPr>
        <w:spacing w:line="480" w:lineRule="auto"/>
        <w:rPr>
          <w:rFonts w:ascii="Times New Roman" w:hAnsi="Times New Roman"/>
          <w:rPrChange w:id="23" w:author="Anna Wingfield" w:date="2024-03-14T14:53:00Z">
            <w:rPr>
              <w:rFonts w:asciiTheme="majorHAnsi" w:hAnsiTheme="majorHAnsi" w:cstheme="majorHAnsi"/>
              <w:sz w:val="22"/>
              <w:szCs w:val="22"/>
            </w:rPr>
          </w:rPrChange>
        </w:rPr>
      </w:pPr>
    </w:p>
    <w:p w14:paraId="5A70657C" w14:textId="0384C310" w:rsidR="00B31511" w:rsidRPr="00577B31" w:rsidRDefault="00B31511" w:rsidP="00473F94">
      <w:pPr>
        <w:spacing w:line="480" w:lineRule="auto"/>
        <w:rPr>
          <w:rFonts w:ascii="Times New Roman" w:hAnsi="Times New Roman"/>
          <w:b/>
          <w:bCs/>
          <w:rPrChange w:id="24" w:author="Anna Wingfield" w:date="2024-03-14T14:53:00Z">
            <w:rPr>
              <w:rFonts w:asciiTheme="majorHAnsi" w:hAnsiTheme="majorHAnsi" w:cstheme="majorHAnsi"/>
              <w:b/>
              <w:bCs/>
              <w:sz w:val="22"/>
              <w:szCs w:val="22"/>
            </w:rPr>
          </w:rPrChange>
        </w:rPr>
      </w:pPr>
      <w:r w:rsidRPr="00577B31">
        <w:rPr>
          <w:rFonts w:ascii="Times New Roman" w:hAnsi="Times New Roman"/>
          <w:b/>
          <w:bCs/>
          <w:rPrChange w:id="25" w:author="Anna Wingfield" w:date="2024-03-14T14:53:00Z">
            <w:rPr>
              <w:rFonts w:asciiTheme="majorHAnsi" w:hAnsiTheme="majorHAnsi" w:cstheme="majorHAnsi"/>
              <w:b/>
              <w:bCs/>
              <w:sz w:val="22"/>
              <w:szCs w:val="22"/>
            </w:rPr>
          </w:rPrChange>
        </w:rPr>
        <w:t>Abstract:</w:t>
      </w:r>
    </w:p>
    <w:p w14:paraId="59EC9495" w14:textId="25263F79" w:rsidR="004D0B40" w:rsidRPr="00577B31" w:rsidRDefault="0008762A" w:rsidP="00B363EC">
      <w:pPr>
        <w:spacing w:line="480" w:lineRule="auto"/>
        <w:rPr>
          <w:rFonts w:ascii="Times New Roman" w:hAnsi="Times New Roman"/>
          <w:rPrChange w:id="26" w:author="Anna Wingfield" w:date="2024-03-14T14:53:00Z">
            <w:rPr>
              <w:rFonts w:asciiTheme="majorHAnsi" w:hAnsiTheme="majorHAnsi" w:cstheme="majorHAnsi"/>
              <w:sz w:val="22"/>
              <w:szCs w:val="22"/>
            </w:rPr>
          </w:rPrChange>
        </w:rPr>
      </w:pPr>
      <w:r w:rsidRPr="00577B31">
        <w:rPr>
          <w:rFonts w:ascii="Times New Roman" w:hAnsi="Times New Roman"/>
          <w:rPrChange w:id="27" w:author="Anna Wingfield" w:date="2024-03-14T14:53:00Z">
            <w:rPr>
              <w:rFonts w:asciiTheme="majorHAnsi" w:hAnsiTheme="majorHAnsi" w:cstheme="majorHAnsi"/>
              <w:sz w:val="22"/>
              <w:szCs w:val="22"/>
            </w:rPr>
          </w:rPrChange>
        </w:rPr>
        <w:t xml:space="preserve">Written in the first months of the Covid-19 pandemic, this essay probes </w:t>
      </w:r>
      <w:r w:rsidR="00F27443" w:rsidRPr="00577B31">
        <w:rPr>
          <w:rFonts w:ascii="Times New Roman" w:hAnsi="Times New Roman"/>
          <w:rPrChange w:id="28" w:author="Anna Wingfield" w:date="2024-03-14T14:53:00Z">
            <w:rPr>
              <w:rFonts w:asciiTheme="majorHAnsi" w:hAnsiTheme="majorHAnsi" w:cstheme="majorHAnsi"/>
              <w:sz w:val="22"/>
              <w:szCs w:val="22"/>
            </w:rPr>
          </w:rPrChange>
        </w:rPr>
        <w:t xml:space="preserve">the enthusiasm for virtual communication in higher education to consider the political ramifications of virtual versus physical spaces. Reading James </w:t>
      </w:r>
      <w:proofErr w:type="gramStart"/>
      <w:r w:rsidR="00B31511" w:rsidRPr="00577B31">
        <w:rPr>
          <w:rFonts w:ascii="Times New Roman" w:hAnsi="Times New Roman"/>
          <w:rPrChange w:id="29" w:author="Anna Wingfield" w:date="2024-03-14T14:53:00Z">
            <w:rPr>
              <w:rFonts w:asciiTheme="majorHAnsi" w:hAnsiTheme="majorHAnsi" w:cstheme="majorHAnsi"/>
              <w:sz w:val="22"/>
              <w:szCs w:val="22"/>
            </w:rPr>
          </w:rPrChange>
        </w:rPr>
        <w:t>Hogg</w:t>
      </w:r>
      <w:r w:rsidR="00F27443" w:rsidRPr="00577B31">
        <w:rPr>
          <w:rFonts w:ascii="Times New Roman" w:hAnsi="Times New Roman"/>
          <w:rPrChange w:id="30" w:author="Anna Wingfield" w:date="2024-03-14T14:53:00Z">
            <w:rPr>
              <w:rFonts w:asciiTheme="majorHAnsi" w:hAnsiTheme="majorHAnsi" w:cstheme="majorHAnsi"/>
              <w:sz w:val="22"/>
              <w:szCs w:val="22"/>
            </w:rPr>
          </w:rPrChange>
        </w:rPr>
        <w:t>’s</w:t>
      </w:r>
      <w:proofErr w:type="gramEnd"/>
      <w:r w:rsidR="00F27443" w:rsidRPr="00577B31">
        <w:rPr>
          <w:rFonts w:ascii="Times New Roman" w:hAnsi="Times New Roman"/>
          <w:rPrChange w:id="31" w:author="Anna Wingfield" w:date="2024-03-14T14:53:00Z">
            <w:rPr>
              <w:rFonts w:asciiTheme="majorHAnsi" w:hAnsiTheme="majorHAnsi" w:cstheme="majorHAnsi"/>
              <w:sz w:val="22"/>
              <w:szCs w:val="22"/>
            </w:rPr>
          </w:rPrChange>
        </w:rPr>
        <w:t xml:space="preserve"> </w:t>
      </w:r>
      <w:r w:rsidR="00F27443" w:rsidRPr="00577B31">
        <w:rPr>
          <w:rFonts w:ascii="Times New Roman" w:hAnsi="Times New Roman"/>
          <w:i/>
          <w:iCs/>
          <w:rPrChange w:id="32" w:author="Anna Wingfield" w:date="2024-03-14T14:53:00Z">
            <w:rPr>
              <w:rFonts w:asciiTheme="majorHAnsi" w:hAnsiTheme="majorHAnsi" w:cstheme="majorHAnsi"/>
              <w:i/>
              <w:iCs/>
              <w:sz w:val="22"/>
              <w:szCs w:val="22"/>
            </w:rPr>
          </w:rPrChange>
        </w:rPr>
        <w:t>The Private Memoirs and Confessions of a Justified Sinner</w:t>
      </w:r>
      <w:r w:rsidR="00F27443" w:rsidRPr="00577B31">
        <w:rPr>
          <w:rFonts w:ascii="Times New Roman" w:hAnsi="Times New Roman"/>
          <w:rPrChange w:id="33" w:author="Anna Wingfield" w:date="2024-03-14T14:53:00Z">
            <w:rPr>
              <w:rFonts w:asciiTheme="majorHAnsi" w:hAnsiTheme="majorHAnsi" w:cstheme="majorHAnsi"/>
              <w:sz w:val="22"/>
              <w:szCs w:val="22"/>
            </w:rPr>
          </w:rPrChange>
        </w:rPr>
        <w:t xml:space="preserve"> in light of </w:t>
      </w:r>
      <w:r w:rsidR="00B363EC" w:rsidRPr="00577B31">
        <w:rPr>
          <w:rFonts w:ascii="Times New Roman" w:hAnsi="Times New Roman"/>
          <w:rPrChange w:id="34" w:author="Anna Wingfield" w:date="2024-03-14T14:53:00Z">
            <w:rPr>
              <w:rFonts w:asciiTheme="majorHAnsi" w:hAnsiTheme="majorHAnsi" w:cstheme="majorHAnsi"/>
              <w:sz w:val="22"/>
              <w:szCs w:val="22"/>
            </w:rPr>
          </w:rPrChange>
        </w:rPr>
        <w:t xml:space="preserve">a resonant </w:t>
      </w:r>
      <w:r w:rsidR="00F27443" w:rsidRPr="00577B31">
        <w:rPr>
          <w:rFonts w:ascii="Times New Roman" w:hAnsi="Times New Roman"/>
          <w:rPrChange w:id="35" w:author="Anna Wingfield" w:date="2024-03-14T14:53:00Z">
            <w:rPr>
              <w:rFonts w:asciiTheme="majorHAnsi" w:hAnsiTheme="majorHAnsi" w:cstheme="majorHAnsi"/>
              <w:sz w:val="22"/>
              <w:szCs w:val="22"/>
            </w:rPr>
          </w:rPrChange>
        </w:rPr>
        <w:t xml:space="preserve">spatial politics, it argues that absent what </w:t>
      </w:r>
      <w:r w:rsidR="00B363EC" w:rsidRPr="00577B31">
        <w:rPr>
          <w:rFonts w:ascii="Times New Roman" w:hAnsi="Times New Roman"/>
          <w:rPrChange w:id="36" w:author="Anna Wingfield" w:date="2024-03-14T14:53:00Z">
            <w:rPr>
              <w:rFonts w:asciiTheme="majorHAnsi" w:hAnsiTheme="majorHAnsi" w:cstheme="majorHAnsi"/>
              <w:sz w:val="22"/>
              <w:szCs w:val="22"/>
            </w:rPr>
          </w:rPrChange>
        </w:rPr>
        <w:t xml:space="preserve">the </w:t>
      </w:r>
      <w:r w:rsidR="00F27443" w:rsidRPr="00577B31">
        <w:rPr>
          <w:rFonts w:ascii="Times New Roman" w:hAnsi="Times New Roman"/>
          <w:rPrChange w:id="37" w:author="Anna Wingfield" w:date="2024-03-14T14:53:00Z">
            <w:rPr>
              <w:rFonts w:asciiTheme="majorHAnsi" w:hAnsiTheme="majorHAnsi" w:cstheme="majorHAnsi"/>
              <w:sz w:val="22"/>
              <w:szCs w:val="22"/>
            </w:rPr>
          </w:rPrChange>
        </w:rPr>
        <w:t xml:space="preserve">novel proposes are the moderating effects of shared space, religious fundamentalism becomes radically individualistic fanaticism. </w:t>
      </w:r>
      <w:r w:rsidR="00B363EC" w:rsidRPr="00577B31">
        <w:rPr>
          <w:rFonts w:ascii="Times New Roman" w:hAnsi="Times New Roman"/>
          <w:rPrChange w:id="38" w:author="Anna Wingfield" w:date="2024-03-14T14:53:00Z">
            <w:rPr>
              <w:rFonts w:asciiTheme="majorHAnsi" w:hAnsiTheme="majorHAnsi" w:cstheme="majorHAnsi"/>
              <w:sz w:val="22"/>
              <w:szCs w:val="22"/>
            </w:rPr>
          </w:rPrChange>
        </w:rPr>
        <w:t>In demonstrating Hogg’s attention to the ways new technologies enabled new forms of “virtual” religious affiliation, the essay suggests that the novel proves a rumination</w:t>
      </w:r>
      <w:r w:rsidR="004D0B40" w:rsidRPr="00577B31">
        <w:rPr>
          <w:rFonts w:ascii="Times New Roman" w:hAnsi="Times New Roman"/>
          <w:rPrChange w:id="39" w:author="Anna Wingfield" w:date="2024-03-14T14:53:00Z">
            <w:rPr>
              <w:rFonts w:asciiTheme="majorHAnsi" w:hAnsiTheme="majorHAnsi" w:cstheme="majorHAnsi"/>
              <w:sz w:val="22"/>
              <w:szCs w:val="22"/>
            </w:rPr>
          </w:rPrChange>
        </w:rPr>
        <w:t xml:space="preserve"> on our current orderings of space</w:t>
      </w:r>
      <w:r w:rsidR="00B363EC" w:rsidRPr="00577B31">
        <w:rPr>
          <w:rFonts w:ascii="Times New Roman" w:hAnsi="Times New Roman"/>
          <w:rPrChange w:id="40" w:author="Anna Wingfield" w:date="2024-03-14T14:53:00Z">
            <w:rPr>
              <w:rFonts w:asciiTheme="majorHAnsi" w:hAnsiTheme="majorHAnsi" w:cstheme="majorHAnsi"/>
              <w:sz w:val="22"/>
              <w:szCs w:val="22"/>
            </w:rPr>
          </w:rPrChange>
        </w:rPr>
        <w:t xml:space="preserve">, </w:t>
      </w:r>
      <w:r w:rsidR="004D0B40" w:rsidRPr="00577B31">
        <w:rPr>
          <w:rFonts w:ascii="Times New Roman" w:hAnsi="Times New Roman"/>
          <w:rPrChange w:id="41" w:author="Anna Wingfield" w:date="2024-03-14T14:53:00Z">
            <w:rPr>
              <w:rFonts w:asciiTheme="majorHAnsi" w:hAnsiTheme="majorHAnsi" w:cstheme="majorHAnsi"/>
              <w:sz w:val="22"/>
              <w:szCs w:val="22"/>
            </w:rPr>
          </w:rPrChange>
        </w:rPr>
        <w:t>offer</w:t>
      </w:r>
      <w:r w:rsidR="00B363EC" w:rsidRPr="00577B31">
        <w:rPr>
          <w:rFonts w:ascii="Times New Roman" w:hAnsi="Times New Roman"/>
          <w:rPrChange w:id="42" w:author="Anna Wingfield" w:date="2024-03-14T14:53:00Z">
            <w:rPr>
              <w:rFonts w:asciiTheme="majorHAnsi" w:hAnsiTheme="majorHAnsi" w:cstheme="majorHAnsi"/>
              <w:sz w:val="22"/>
              <w:szCs w:val="22"/>
            </w:rPr>
          </w:rPrChange>
        </w:rPr>
        <w:t>ing</w:t>
      </w:r>
      <w:r w:rsidR="004D0B40" w:rsidRPr="00577B31">
        <w:rPr>
          <w:rFonts w:ascii="Times New Roman" w:hAnsi="Times New Roman"/>
          <w:rPrChange w:id="43" w:author="Anna Wingfield" w:date="2024-03-14T14:53:00Z">
            <w:rPr>
              <w:rFonts w:asciiTheme="majorHAnsi" w:hAnsiTheme="majorHAnsi" w:cstheme="majorHAnsi"/>
              <w:sz w:val="22"/>
              <w:szCs w:val="22"/>
            </w:rPr>
          </w:rPrChange>
        </w:rPr>
        <w:t xml:space="preserve"> a prescient view of the problems that might accompany uncritical acceptance of a supposedly inevitable digital</w:t>
      </w:r>
      <w:r w:rsidR="005C5403" w:rsidRPr="00577B31">
        <w:rPr>
          <w:rFonts w:ascii="Times New Roman" w:hAnsi="Times New Roman"/>
          <w:rPrChange w:id="44" w:author="Anna Wingfield" w:date="2024-03-14T14:53:00Z">
            <w:rPr>
              <w:rFonts w:asciiTheme="majorHAnsi" w:hAnsiTheme="majorHAnsi" w:cstheme="majorHAnsi"/>
              <w:sz w:val="22"/>
              <w:szCs w:val="22"/>
            </w:rPr>
          </w:rPrChange>
        </w:rPr>
        <w:t>ly</w:t>
      </w:r>
      <w:r w:rsidR="004D0B40" w:rsidRPr="00577B31">
        <w:rPr>
          <w:rFonts w:ascii="Times New Roman" w:hAnsi="Times New Roman"/>
          <w:rPrChange w:id="45" w:author="Anna Wingfield" w:date="2024-03-14T14:53:00Z">
            <w:rPr>
              <w:rFonts w:asciiTheme="majorHAnsi" w:hAnsiTheme="majorHAnsi" w:cstheme="majorHAnsi"/>
              <w:sz w:val="22"/>
              <w:szCs w:val="22"/>
            </w:rPr>
          </w:rPrChange>
        </w:rPr>
        <w:t xml:space="preserve"> networked future. </w:t>
      </w:r>
    </w:p>
    <w:p w14:paraId="53009F50" w14:textId="77777777" w:rsidR="004D0B40" w:rsidRPr="00577B31" w:rsidRDefault="004D0B40" w:rsidP="0008762A">
      <w:pPr>
        <w:spacing w:line="480" w:lineRule="auto"/>
        <w:rPr>
          <w:rFonts w:ascii="Times New Roman" w:hAnsi="Times New Roman"/>
          <w:rPrChange w:id="46" w:author="Anna Wingfield" w:date="2024-03-14T14:53:00Z">
            <w:rPr>
              <w:rFonts w:asciiTheme="majorHAnsi" w:hAnsiTheme="majorHAnsi" w:cstheme="majorHAnsi"/>
              <w:sz w:val="22"/>
              <w:szCs w:val="22"/>
            </w:rPr>
          </w:rPrChange>
        </w:rPr>
      </w:pPr>
    </w:p>
    <w:p w14:paraId="7BDA29CD" w14:textId="77777777" w:rsidR="00B31511" w:rsidRPr="00577B31" w:rsidRDefault="00B31511" w:rsidP="00473F94">
      <w:pPr>
        <w:spacing w:line="480" w:lineRule="auto"/>
        <w:rPr>
          <w:rFonts w:ascii="Times New Roman" w:hAnsi="Times New Roman"/>
          <w:rPrChange w:id="47" w:author="Anna Wingfield" w:date="2024-03-14T14:53:00Z">
            <w:rPr>
              <w:rFonts w:asciiTheme="majorHAnsi" w:hAnsiTheme="majorHAnsi" w:cstheme="majorHAnsi"/>
              <w:sz w:val="22"/>
              <w:szCs w:val="22"/>
            </w:rPr>
          </w:rPrChange>
        </w:rPr>
      </w:pPr>
    </w:p>
    <w:p w14:paraId="3A553590" w14:textId="24F23B50" w:rsidR="00455D44" w:rsidRPr="00577B31" w:rsidRDefault="00B07F18" w:rsidP="00473F94">
      <w:pPr>
        <w:spacing w:line="480" w:lineRule="auto"/>
        <w:rPr>
          <w:rFonts w:ascii="Times New Roman" w:hAnsi="Times New Roman"/>
          <w:rPrChange w:id="48" w:author="Anna Wingfield" w:date="2024-03-14T14:53:00Z">
            <w:rPr>
              <w:rFonts w:asciiTheme="majorHAnsi" w:hAnsiTheme="majorHAnsi" w:cstheme="majorHAnsi"/>
              <w:sz w:val="22"/>
              <w:szCs w:val="22"/>
            </w:rPr>
          </w:rPrChange>
        </w:rPr>
      </w:pPr>
      <w:r w:rsidRPr="00577B31">
        <w:rPr>
          <w:rFonts w:ascii="Times New Roman" w:hAnsi="Times New Roman"/>
          <w:rPrChange w:id="49" w:author="Anna Wingfield" w:date="2024-03-14T14:53:00Z">
            <w:rPr>
              <w:rFonts w:asciiTheme="majorHAnsi" w:hAnsiTheme="majorHAnsi" w:cstheme="majorHAnsi"/>
              <w:sz w:val="22"/>
              <w:szCs w:val="22"/>
            </w:rPr>
          </w:rPrChange>
        </w:rPr>
        <w:t>I</w:t>
      </w:r>
      <w:r w:rsidR="00264B8B" w:rsidRPr="00577B31">
        <w:rPr>
          <w:rFonts w:ascii="Times New Roman" w:hAnsi="Times New Roman"/>
          <w:rPrChange w:id="50" w:author="Anna Wingfield" w:date="2024-03-14T14:53:00Z">
            <w:rPr>
              <w:rFonts w:asciiTheme="majorHAnsi" w:hAnsiTheme="majorHAnsi" w:cstheme="majorHAnsi"/>
              <w:sz w:val="22"/>
              <w:szCs w:val="22"/>
            </w:rPr>
          </w:rPrChange>
        </w:rPr>
        <w:t xml:space="preserve">n the </w:t>
      </w:r>
      <w:r w:rsidR="00473F94" w:rsidRPr="00577B31">
        <w:rPr>
          <w:rFonts w:ascii="Times New Roman" w:hAnsi="Times New Roman"/>
          <w:rPrChange w:id="51" w:author="Anna Wingfield" w:date="2024-03-14T14:53:00Z">
            <w:rPr>
              <w:rFonts w:asciiTheme="majorHAnsi" w:hAnsiTheme="majorHAnsi" w:cstheme="majorHAnsi"/>
              <w:sz w:val="22"/>
              <w:szCs w:val="22"/>
            </w:rPr>
          </w:rPrChange>
        </w:rPr>
        <w:t xml:space="preserve">first months </w:t>
      </w:r>
      <w:r w:rsidR="00AB1849" w:rsidRPr="00577B31">
        <w:rPr>
          <w:rFonts w:ascii="Times New Roman" w:hAnsi="Times New Roman"/>
          <w:rPrChange w:id="52" w:author="Anna Wingfield" w:date="2024-03-14T14:53:00Z">
            <w:rPr>
              <w:rFonts w:asciiTheme="majorHAnsi" w:hAnsiTheme="majorHAnsi" w:cstheme="majorHAnsi"/>
              <w:sz w:val="22"/>
              <w:szCs w:val="22"/>
            </w:rPr>
          </w:rPrChange>
        </w:rPr>
        <w:t xml:space="preserve">of the </w:t>
      </w:r>
      <w:r w:rsidR="00DE4C4C" w:rsidRPr="00577B31">
        <w:rPr>
          <w:rFonts w:ascii="Times New Roman" w:hAnsi="Times New Roman"/>
          <w:rPrChange w:id="53" w:author="Anna Wingfield" w:date="2024-03-14T14:53:00Z">
            <w:rPr>
              <w:rFonts w:asciiTheme="majorHAnsi" w:hAnsiTheme="majorHAnsi" w:cstheme="majorHAnsi"/>
              <w:sz w:val="22"/>
              <w:szCs w:val="22"/>
            </w:rPr>
          </w:rPrChange>
        </w:rPr>
        <w:t>pandemic, a smattering of</w:t>
      </w:r>
      <w:r w:rsidR="00264B8B" w:rsidRPr="00577B31">
        <w:rPr>
          <w:rFonts w:ascii="Times New Roman" w:hAnsi="Times New Roman"/>
          <w:rPrChange w:id="54" w:author="Anna Wingfield" w:date="2024-03-14T14:53:00Z">
            <w:rPr>
              <w:rFonts w:asciiTheme="majorHAnsi" w:hAnsiTheme="majorHAnsi" w:cstheme="majorHAnsi"/>
              <w:sz w:val="22"/>
              <w:szCs w:val="22"/>
            </w:rPr>
          </w:rPrChange>
        </w:rPr>
        <w:t xml:space="preserve"> voices across higher education </w:t>
      </w:r>
      <w:r w:rsidR="00455D44" w:rsidRPr="00577B31">
        <w:rPr>
          <w:rFonts w:ascii="Times New Roman" w:hAnsi="Times New Roman"/>
          <w:rPrChange w:id="55" w:author="Anna Wingfield" w:date="2024-03-14T14:53:00Z">
            <w:rPr>
              <w:rFonts w:asciiTheme="majorHAnsi" w:hAnsiTheme="majorHAnsi" w:cstheme="majorHAnsi"/>
              <w:sz w:val="22"/>
              <w:szCs w:val="22"/>
            </w:rPr>
          </w:rPrChange>
        </w:rPr>
        <w:t>tried to find the situation’s silver lining. Seeing economic, logistical, and social hardships facing college</w:t>
      </w:r>
      <w:r w:rsidR="00AB1849" w:rsidRPr="00577B31">
        <w:rPr>
          <w:rFonts w:ascii="Times New Roman" w:hAnsi="Times New Roman"/>
          <w:rPrChange w:id="56" w:author="Anna Wingfield" w:date="2024-03-14T14:53:00Z">
            <w:rPr>
              <w:rFonts w:asciiTheme="majorHAnsi" w:hAnsiTheme="majorHAnsi" w:cstheme="majorHAnsi"/>
              <w:sz w:val="22"/>
              <w:szCs w:val="22"/>
            </w:rPr>
          </w:rPrChange>
        </w:rPr>
        <w:t>s</w:t>
      </w:r>
      <w:r w:rsidR="00455D44" w:rsidRPr="00577B31">
        <w:rPr>
          <w:rFonts w:ascii="Times New Roman" w:hAnsi="Times New Roman"/>
          <w:rPrChange w:id="57" w:author="Anna Wingfield" w:date="2024-03-14T14:53:00Z">
            <w:rPr>
              <w:rFonts w:asciiTheme="majorHAnsi" w:hAnsiTheme="majorHAnsi" w:cstheme="majorHAnsi"/>
              <w:sz w:val="22"/>
              <w:szCs w:val="22"/>
            </w:rPr>
          </w:rPrChange>
        </w:rPr>
        <w:t xml:space="preserve"> as an opportunity to disrupt what they t</w:t>
      </w:r>
      <w:r w:rsidR="00AB1849" w:rsidRPr="00577B31">
        <w:rPr>
          <w:rFonts w:ascii="Times New Roman" w:hAnsi="Times New Roman"/>
          <w:rPrChange w:id="58" w:author="Anna Wingfield" w:date="2024-03-14T14:53:00Z">
            <w:rPr>
              <w:rFonts w:asciiTheme="majorHAnsi" w:hAnsiTheme="majorHAnsi" w:cstheme="majorHAnsi"/>
              <w:sz w:val="22"/>
              <w:szCs w:val="22"/>
            </w:rPr>
          </w:rPrChange>
        </w:rPr>
        <w:t>ook</w:t>
      </w:r>
      <w:r w:rsidR="00455D44" w:rsidRPr="00577B31">
        <w:rPr>
          <w:rFonts w:ascii="Times New Roman" w:hAnsi="Times New Roman"/>
          <w:rPrChange w:id="59" w:author="Anna Wingfield" w:date="2024-03-14T14:53:00Z">
            <w:rPr>
              <w:rFonts w:asciiTheme="majorHAnsi" w:hAnsiTheme="majorHAnsi" w:cstheme="majorHAnsi"/>
              <w:sz w:val="22"/>
              <w:szCs w:val="22"/>
            </w:rPr>
          </w:rPrChange>
        </w:rPr>
        <w:t xml:space="preserve"> to be an unsustainable business model, these optimists suggest</w:t>
      </w:r>
      <w:r w:rsidR="00AB1849" w:rsidRPr="00577B31">
        <w:rPr>
          <w:rFonts w:ascii="Times New Roman" w:hAnsi="Times New Roman"/>
          <w:rPrChange w:id="60" w:author="Anna Wingfield" w:date="2024-03-14T14:53:00Z">
            <w:rPr>
              <w:rFonts w:asciiTheme="majorHAnsi" w:hAnsiTheme="majorHAnsi" w:cstheme="majorHAnsi"/>
              <w:sz w:val="22"/>
              <w:szCs w:val="22"/>
            </w:rPr>
          </w:rPrChange>
        </w:rPr>
        <w:t>ed</w:t>
      </w:r>
      <w:r w:rsidR="00455D44" w:rsidRPr="00577B31">
        <w:rPr>
          <w:rFonts w:ascii="Times New Roman" w:hAnsi="Times New Roman"/>
          <w:rPrChange w:id="61" w:author="Anna Wingfield" w:date="2024-03-14T14:53:00Z">
            <w:rPr>
              <w:rFonts w:asciiTheme="majorHAnsi" w:hAnsiTheme="majorHAnsi" w:cstheme="majorHAnsi"/>
              <w:sz w:val="22"/>
              <w:szCs w:val="22"/>
            </w:rPr>
          </w:rPrChange>
        </w:rPr>
        <w:t xml:space="preserve"> that the transition to remote learning and Zoom conferencing represent</w:t>
      </w:r>
      <w:r w:rsidR="00AB1849" w:rsidRPr="00577B31">
        <w:rPr>
          <w:rFonts w:ascii="Times New Roman" w:hAnsi="Times New Roman"/>
          <w:rPrChange w:id="62" w:author="Anna Wingfield" w:date="2024-03-14T14:53:00Z">
            <w:rPr>
              <w:rFonts w:asciiTheme="majorHAnsi" w:hAnsiTheme="majorHAnsi" w:cstheme="majorHAnsi"/>
              <w:sz w:val="22"/>
              <w:szCs w:val="22"/>
            </w:rPr>
          </w:rPrChange>
        </w:rPr>
        <w:t>ed</w:t>
      </w:r>
      <w:r w:rsidR="00455D44" w:rsidRPr="00577B31">
        <w:rPr>
          <w:rFonts w:ascii="Times New Roman" w:hAnsi="Times New Roman"/>
          <w:rPrChange w:id="63" w:author="Anna Wingfield" w:date="2024-03-14T14:53:00Z">
            <w:rPr>
              <w:rFonts w:asciiTheme="majorHAnsi" w:hAnsiTheme="majorHAnsi" w:cstheme="majorHAnsi"/>
              <w:sz w:val="22"/>
              <w:szCs w:val="22"/>
            </w:rPr>
          </w:rPrChange>
        </w:rPr>
        <w:t xml:space="preserve"> a chance to “innovate” and “unbundle” the college experience</w:t>
      </w:r>
      <w:r w:rsidR="00647684" w:rsidRPr="00577B31">
        <w:rPr>
          <w:rFonts w:ascii="Times New Roman" w:hAnsi="Times New Roman"/>
          <w:rPrChange w:id="64" w:author="Anna Wingfield" w:date="2024-03-14T14:53:00Z">
            <w:rPr>
              <w:rFonts w:asciiTheme="majorHAnsi" w:hAnsiTheme="majorHAnsi" w:cstheme="majorHAnsi"/>
              <w:sz w:val="22"/>
              <w:szCs w:val="22"/>
            </w:rPr>
          </w:rPrChange>
        </w:rPr>
        <w:t>.</w:t>
      </w:r>
      <w:commentRangeStart w:id="65"/>
      <w:r w:rsidR="00647684" w:rsidRPr="00577B31">
        <w:rPr>
          <w:rStyle w:val="FootnoteReference"/>
          <w:rFonts w:ascii="Times New Roman" w:hAnsi="Times New Roman"/>
          <w:rPrChange w:id="66" w:author="Anna Wingfield" w:date="2024-03-14T14:53:00Z">
            <w:rPr>
              <w:rStyle w:val="FootnoteReference"/>
              <w:rFonts w:asciiTheme="majorHAnsi" w:hAnsiTheme="majorHAnsi" w:cstheme="majorHAnsi"/>
              <w:sz w:val="22"/>
              <w:szCs w:val="22"/>
            </w:rPr>
          </w:rPrChange>
        </w:rPr>
        <w:footnoteReference w:id="1"/>
      </w:r>
      <w:commentRangeEnd w:id="65"/>
      <w:r w:rsidR="00577B31">
        <w:rPr>
          <w:rStyle w:val="CommentReference"/>
        </w:rPr>
        <w:commentReference w:id="65"/>
      </w:r>
      <w:r w:rsidR="00455D44" w:rsidRPr="00577B31">
        <w:rPr>
          <w:rFonts w:ascii="Times New Roman" w:hAnsi="Times New Roman"/>
          <w:rPrChange w:id="74" w:author="Anna Wingfield" w:date="2024-03-14T14:53:00Z">
            <w:rPr>
              <w:rFonts w:asciiTheme="majorHAnsi" w:hAnsiTheme="majorHAnsi" w:cstheme="majorHAnsi"/>
              <w:sz w:val="22"/>
              <w:szCs w:val="22"/>
            </w:rPr>
          </w:rPrChange>
        </w:rPr>
        <w:t xml:space="preserve"> Thanks to improved digital technologies, so </w:t>
      </w:r>
      <w:r w:rsidR="00AB1849" w:rsidRPr="00577B31">
        <w:rPr>
          <w:rFonts w:ascii="Times New Roman" w:hAnsi="Times New Roman"/>
          <w:rPrChange w:id="75" w:author="Anna Wingfield" w:date="2024-03-14T14:53:00Z">
            <w:rPr>
              <w:rFonts w:asciiTheme="majorHAnsi" w:hAnsiTheme="majorHAnsi" w:cstheme="majorHAnsi"/>
              <w:sz w:val="22"/>
              <w:szCs w:val="22"/>
            </w:rPr>
          </w:rPrChange>
        </w:rPr>
        <w:t>went</w:t>
      </w:r>
      <w:r w:rsidR="00455D44" w:rsidRPr="00577B31">
        <w:rPr>
          <w:rFonts w:ascii="Times New Roman" w:hAnsi="Times New Roman"/>
          <w:rPrChange w:id="76" w:author="Anna Wingfield" w:date="2024-03-14T14:53:00Z">
            <w:rPr>
              <w:rFonts w:asciiTheme="majorHAnsi" w:hAnsiTheme="majorHAnsi" w:cstheme="majorHAnsi"/>
              <w:sz w:val="22"/>
              <w:szCs w:val="22"/>
            </w:rPr>
          </w:rPrChange>
        </w:rPr>
        <w:t xml:space="preserve"> this line of thinking, </w:t>
      </w:r>
      <w:r w:rsidRPr="00577B31">
        <w:rPr>
          <w:rFonts w:ascii="Times New Roman" w:hAnsi="Times New Roman"/>
          <w:rPrChange w:id="77" w:author="Anna Wingfield" w:date="2024-03-14T14:53:00Z">
            <w:rPr>
              <w:rFonts w:asciiTheme="majorHAnsi" w:hAnsiTheme="majorHAnsi" w:cstheme="majorHAnsi"/>
              <w:sz w:val="22"/>
              <w:szCs w:val="22"/>
            </w:rPr>
          </w:rPrChange>
        </w:rPr>
        <w:t xml:space="preserve">financially imperiled </w:t>
      </w:r>
      <w:r w:rsidR="00455D44" w:rsidRPr="00577B31">
        <w:rPr>
          <w:rFonts w:ascii="Times New Roman" w:hAnsi="Times New Roman"/>
          <w:rPrChange w:id="78" w:author="Anna Wingfield" w:date="2024-03-14T14:53:00Z">
            <w:rPr>
              <w:rFonts w:asciiTheme="majorHAnsi" w:hAnsiTheme="majorHAnsi" w:cstheme="majorHAnsi"/>
              <w:sz w:val="22"/>
              <w:szCs w:val="22"/>
            </w:rPr>
          </w:rPrChange>
        </w:rPr>
        <w:t>institutions c</w:t>
      </w:r>
      <w:r w:rsidR="00AB1849" w:rsidRPr="00577B31">
        <w:rPr>
          <w:rFonts w:ascii="Times New Roman" w:hAnsi="Times New Roman"/>
          <w:rPrChange w:id="79" w:author="Anna Wingfield" w:date="2024-03-14T14:53:00Z">
            <w:rPr>
              <w:rFonts w:asciiTheme="majorHAnsi" w:hAnsiTheme="majorHAnsi" w:cstheme="majorHAnsi"/>
              <w:sz w:val="22"/>
              <w:szCs w:val="22"/>
            </w:rPr>
          </w:rPrChange>
        </w:rPr>
        <w:t>ould</w:t>
      </w:r>
      <w:r w:rsidR="00455D44" w:rsidRPr="00577B31">
        <w:rPr>
          <w:rFonts w:ascii="Times New Roman" w:hAnsi="Times New Roman"/>
          <w:rPrChange w:id="80" w:author="Anna Wingfield" w:date="2024-03-14T14:53:00Z">
            <w:rPr>
              <w:rFonts w:asciiTheme="majorHAnsi" w:hAnsiTheme="majorHAnsi" w:cstheme="majorHAnsi"/>
              <w:sz w:val="22"/>
              <w:szCs w:val="22"/>
            </w:rPr>
          </w:rPrChange>
        </w:rPr>
        <w:t xml:space="preserve"> deliver education to more students without the inconveniences and costs that attend maintaining a physical infrastructure. What’s more, students, faculty and staff who otherwise might not </w:t>
      </w:r>
      <w:r w:rsidR="003240D5" w:rsidRPr="00577B31">
        <w:rPr>
          <w:rFonts w:ascii="Times New Roman" w:hAnsi="Times New Roman"/>
          <w:rPrChange w:id="81" w:author="Anna Wingfield" w:date="2024-03-14T14:53:00Z">
            <w:rPr>
              <w:rFonts w:asciiTheme="majorHAnsi" w:hAnsiTheme="majorHAnsi" w:cstheme="majorHAnsi"/>
              <w:sz w:val="22"/>
              <w:szCs w:val="22"/>
            </w:rPr>
          </w:rPrChange>
        </w:rPr>
        <w:t>possess</w:t>
      </w:r>
      <w:r w:rsidR="00455D44" w:rsidRPr="00577B31">
        <w:rPr>
          <w:rFonts w:ascii="Times New Roman" w:hAnsi="Times New Roman"/>
          <w:rPrChange w:id="82" w:author="Anna Wingfield" w:date="2024-03-14T14:53:00Z">
            <w:rPr>
              <w:rFonts w:asciiTheme="majorHAnsi" w:hAnsiTheme="majorHAnsi" w:cstheme="majorHAnsi"/>
              <w:sz w:val="22"/>
              <w:szCs w:val="22"/>
            </w:rPr>
          </w:rPrChange>
        </w:rPr>
        <w:t xml:space="preserve"> the economic means to </w:t>
      </w:r>
      <w:r w:rsidRPr="00577B31">
        <w:rPr>
          <w:rFonts w:ascii="Times New Roman" w:hAnsi="Times New Roman"/>
          <w:rPrChange w:id="83" w:author="Anna Wingfield" w:date="2024-03-14T14:53:00Z">
            <w:rPr>
              <w:rFonts w:asciiTheme="majorHAnsi" w:hAnsiTheme="majorHAnsi" w:cstheme="majorHAnsi"/>
              <w:sz w:val="22"/>
              <w:szCs w:val="22"/>
            </w:rPr>
          </w:rPrChange>
        </w:rPr>
        <w:t>attend in-person courses and conferences c</w:t>
      </w:r>
      <w:r w:rsidR="00AB1849" w:rsidRPr="00577B31">
        <w:rPr>
          <w:rFonts w:ascii="Times New Roman" w:hAnsi="Times New Roman"/>
          <w:rPrChange w:id="84" w:author="Anna Wingfield" w:date="2024-03-14T14:53:00Z">
            <w:rPr>
              <w:rFonts w:asciiTheme="majorHAnsi" w:hAnsiTheme="majorHAnsi" w:cstheme="majorHAnsi"/>
              <w:sz w:val="22"/>
              <w:szCs w:val="22"/>
            </w:rPr>
          </w:rPrChange>
        </w:rPr>
        <w:t>ould</w:t>
      </w:r>
      <w:r w:rsidRPr="00577B31">
        <w:rPr>
          <w:rFonts w:ascii="Times New Roman" w:hAnsi="Times New Roman"/>
          <w:rPrChange w:id="85" w:author="Anna Wingfield" w:date="2024-03-14T14:53:00Z">
            <w:rPr>
              <w:rFonts w:asciiTheme="majorHAnsi" w:hAnsiTheme="majorHAnsi" w:cstheme="majorHAnsi"/>
              <w:sz w:val="22"/>
              <w:szCs w:val="22"/>
            </w:rPr>
          </w:rPrChange>
        </w:rPr>
        <w:t xml:space="preserve"> </w:t>
      </w:r>
      <w:r w:rsidR="00455D44" w:rsidRPr="00577B31">
        <w:rPr>
          <w:rFonts w:ascii="Times New Roman" w:hAnsi="Times New Roman"/>
          <w:rPrChange w:id="86" w:author="Anna Wingfield" w:date="2024-03-14T14:53:00Z">
            <w:rPr>
              <w:rFonts w:asciiTheme="majorHAnsi" w:hAnsiTheme="majorHAnsi" w:cstheme="majorHAnsi"/>
              <w:sz w:val="22"/>
              <w:szCs w:val="22"/>
            </w:rPr>
          </w:rPrChange>
        </w:rPr>
        <w:t>participate</w:t>
      </w:r>
      <w:r w:rsidRPr="00577B31">
        <w:rPr>
          <w:rFonts w:ascii="Times New Roman" w:hAnsi="Times New Roman"/>
          <w:rPrChange w:id="87" w:author="Anna Wingfield" w:date="2024-03-14T14:53:00Z">
            <w:rPr>
              <w:rFonts w:asciiTheme="majorHAnsi" w:hAnsiTheme="majorHAnsi" w:cstheme="majorHAnsi"/>
              <w:sz w:val="22"/>
              <w:szCs w:val="22"/>
            </w:rPr>
          </w:rPrChange>
        </w:rPr>
        <w:t xml:space="preserve"> in digital alternatives</w:t>
      </w:r>
      <w:r w:rsidR="00455D44" w:rsidRPr="00577B31">
        <w:rPr>
          <w:rFonts w:ascii="Times New Roman" w:hAnsi="Times New Roman"/>
          <w:rPrChange w:id="8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89" w:author="Anna Wingfield" w:date="2024-03-14T14:53:00Z">
            <w:rPr>
              <w:rFonts w:asciiTheme="majorHAnsi" w:hAnsiTheme="majorHAnsi" w:cstheme="majorHAnsi"/>
              <w:sz w:val="22"/>
              <w:szCs w:val="22"/>
            </w:rPr>
          </w:rPrChange>
        </w:rPr>
        <w:t>at little to no expense to themselves (or their institutions)</w:t>
      </w:r>
      <w:r w:rsidR="00455D44" w:rsidRPr="00577B31">
        <w:rPr>
          <w:rFonts w:ascii="Times New Roman" w:hAnsi="Times New Roman"/>
          <w:rPrChange w:id="90" w:author="Anna Wingfield" w:date="2024-03-14T14:53:00Z">
            <w:rPr>
              <w:rFonts w:asciiTheme="majorHAnsi" w:hAnsiTheme="majorHAnsi" w:cstheme="majorHAnsi"/>
              <w:sz w:val="22"/>
              <w:szCs w:val="22"/>
            </w:rPr>
          </w:rPrChange>
        </w:rPr>
        <w:t xml:space="preserve">. </w:t>
      </w:r>
    </w:p>
    <w:p w14:paraId="1EDE6821" w14:textId="44C93350" w:rsidR="00B07F18" w:rsidRPr="00577B31" w:rsidRDefault="00B07F18" w:rsidP="00473F94">
      <w:pPr>
        <w:spacing w:line="480" w:lineRule="auto"/>
        <w:ind w:firstLine="720"/>
        <w:rPr>
          <w:rFonts w:ascii="Times New Roman" w:hAnsi="Times New Roman"/>
          <w:rPrChange w:id="91" w:author="Anna Wingfield" w:date="2024-03-14T14:53:00Z">
            <w:rPr>
              <w:rFonts w:asciiTheme="majorHAnsi" w:hAnsiTheme="majorHAnsi" w:cstheme="majorHAnsi"/>
              <w:sz w:val="22"/>
              <w:szCs w:val="22"/>
            </w:rPr>
          </w:rPrChange>
        </w:rPr>
      </w:pPr>
      <w:r w:rsidRPr="00577B31">
        <w:rPr>
          <w:rFonts w:ascii="Times New Roman" w:hAnsi="Times New Roman"/>
          <w:rPrChange w:id="92" w:author="Anna Wingfield" w:date="2024-03-14T14:53:00Z">
            <w:rPr>
              <w:rFonts w:asciiTheme="majorHAnsi" w:hAnsiTheme="majorHAnsi" w:cstheme="majorHAnsi"/>
              <w:sz w:val="22"/>
              <w:szCs w:val="22"/>
            </w:rPr>
          </w:rPrChange>
        </w:rPr>
        <w:t xml:space="preserve">This movement toward higher education’s </w:t>
      </w:r>
      <w:proofErr w:type="spellStart"/>
      <w:r w:rsidR="003240D5" w:rsidRPr="00577B31">
        <w:rPr>
          <w:rFonts w:ascii="Times New Roman" w:hAnsi="Times New Roman"/>
          <w:rPrChange w:id="93" w:author="Anna Wingfield" w:date="2024-03-14T14:53:00Z">
            <w:rPr>
              <w:rFonts w:asciiTheme="majorHAnsi" w:hAnsiTheme="majorHAnsi" w:cstheme="majorHAnsi"/>
              <w:sz w:val="22"/>
              <w:szCs w:val="22"/>
            </w:rPr>
          </w:rPrChange>
        </w:rPr>
        <w:t>despatialization</w:t>
      </w:r>
      <w:proofErr w:type="spellEnd"/>
      <w:r w:rsidR="003240D5" w:rsidRPr="00577B31">
        <w:rPr>
          <w:rFonts w:ascii="Times New Roman" w:hAnsi="Times New Roman"/>
          <w:rPrChange w:id="94" w:author="Anna Wingfield" w:date="2024-03-14T14:53:00Z">
            <w:rPr>
              <w:rFonts w:asciiTheme="majorHAnsi" w:hAnsiTheme="majorHAnsi" w:cstheme="majorHAnsi"/>
              <w:sz w:val="22"/>
              <w:szCs w:val="22"/>
            </w:rPr>
          </w:rPrChange>
        </w:rPr>
        <w:t xml:space="preserve">—defined by John B. Thompson </w:t>
      </w:r>
      <w:proofErr w:type="gramStart"/>
      <w:r w:rsidR="000469D6" w:rsidRPr="00577B31">
        <w:rPr>
          <w:rFonts w:ascii="Times New Roman" w:hAnsi="Times New Roman"/>
          <w:rPrChange w:id="95" w:author="Anna Wingfield" w:date="2024-03-14T14:53:00Z">
            <w:rPr>
              <w:rFonts w:asciiTheme="majorHAnsi" w:hAnsiTheme="majorHAnsi" w:cstheme="majorHAnsi"/>
              <w:sz w:val="22"/>
              <w:szCs w:val="22"/>
            </w:rPr>
          </w:rPrChange>
        </w:rPr>
        <w:t>in light of</w:t>
      </w:r>
      <w:proofErr w:type="gramEnd"/>
      <w:r w:rsidR="000469D6" w:rsidRPr="00577B31">
        <w:rPr>
          <w:rFonts w:ascii="Times New Roman" w:hAnsi="Times New Roman"/>
          <w:rPrChange w:id="96" w:author="Anna Wingfield" w:date="2024-03-14T14:53:00Z">
            <w:rPr>
              <w:rFonts w:asciiTheme="majorHAnsi" w:hAnsiTheme="majorHAnsi" w:cstheme="majorHAnsi"/>
              <w:sz w:val="22"/>
              <w:szCs w:val="22"/>
            </w:rPr>
          </w:rPrChange>
        </w:rPr>
        <w:t xml:space="preserve"> tele-communication </w:t>
      </w:r>
      <w:r w:rsidR="003240D5" w:rsidRPr="00577B31">
        <w:rPr>
          <w:rFonts w:ascii="Times New Roman" w:hAnsi="Times New Roman"/>
          <w:rPrChange w:id="97" w:author="Anna Wingfield" w:date="2024-03-14T14:53:00Z">
            <w:rPr>
              <w:rFonts w:asciiTheme="majorHAnsi" w:hAnsiTheme="majorHAnsi" w:cstheme="majorHAnsi"/>
              <w:sz w:val="22"/>
              <w:szCs w:val="22"/>
            </w:rPr>
          </w:rPrChange>
        </w:rPr>
        <w:t>as “detach[</w:t>
      </w:r>
      <w:proofErr w:type="spellStart"/>
      <w:r w:rsidR="003240D5" w:rsidRPr="00577B31">
        <w:rPr>
          <w:rFonts w:ascii="Times New Roman" w:hAnsi="Times New Roman"/>
          <w:rPrChange w:id="98" w:author="Anna Wingfield" w:date="2024-03-14T14:53:00Z">
            <w:rPr>
              <w:rFonts w:asciiTheme="majorHAnsi" w:hAnsiTheme="majorHAnsi" w:cstheme="majorHAnsi"/>
              <w:sz w:val="22"/>
              <w:szCs w:val="22"/>
            </w:rPr>
          </w:rPrChange>
        </w:rPr>
        <w:t>ment</w:t>
      </w:r>
      <w:proofErr w:type="spellEnd"/>
      <w:r w:rsidR="003240D5" w:rsidRPr="00577B31">
        <w:rPr>
          <w:rFonts w:ascii="Times New Roman" w:hAnsi="Times New Roman"/>
          <w:rPrChange w:id="99" w:author="Anna Wingfield" w:date="2024-03-14T14:53:00Z">
            <w:rPr>
              <w:rFonts w:asciiTheme="majorHAnsi" w:hAnsiTheme="majorHAnsi" w:cstheme="majorHAnsi"/>
              <w:sz w:val="22"/>
              <w:szCs w:val="22"/>
            </w:rPr>
          </w:rPrChange>
        </w:rPr>
        <w:t>] from the spatial condition of common locality”</w:t>
      </w:r>
      <w:r w:rsidR="00647684" w:rsidRPr="00577B31">
        <w:rPr>
          <w:rStyle w:val="FootnoteReference"/>
          <w:rFonts w:ascii="Times New Roman" w:hAnsi="Times New Roman"/>
          <w:rPrChange w:id="100" w:author="Anna Wingfield" w:date="2024-03-14T14:53:00Z">
            <w:rPr>
              <w:rStyle w:val="FootnoteReference"/>
              <w:rFonts w:asciiTheme="majorHAnsi" w:hAnsiTheme="majorHAnsi" w:cstheme="majorHAnsi"/>
              <w:sz w:val="22"/>
              <w:szCs w:val="22"/>
            </w:rPr>
          </w:rPrChange>
        </w:rPr>
        <w:footnoteReference w:id="2"/>
      </w:r>
      <w:r w:rsidR="003240D5" w:rsidRPr="00577B31">
        <w:rPr>
          <w:rFonts w:ascii="Times New Roman" w:hAnsi="Times New Roman"/>
          <w:rPrChange w:id="107" w:author="Anna Wingfield" w:date="2024-03-14T14:53:00Z">
            <w:rPr>
              <w:rFonts w:asciiTheme="majorHAnsi" w:hAnsiTheme="majorHAnsi" w:cstheme="majorHAnsi"/>
              <w:sz w:val="22"/>
              <w:szCs w:val="22"/>
            </w:rPr>
          </w:rPrChange>
        </w:rPr>
        <w:t>—</w:t>
      </w:r>
      <w:r w:rsidRPr="00577B31">
        <w:rPr>
          <w:rFonts w:ascii="Times New Roman" w:hAnsi="Times New Roman"/>
          <w:rPrChange w:id="108" w:author="Anna Wingfield" w:date="2024-03-14T14:53:00Z">
            <w:rPr>
              <w:rFonts w:asciiTheme="majorHAnsi" w:hAnsiTheme="majorHAnsi" w:cstheme="majorHAnsi"/>
              <w:sz w:val="22"/>
              <w:szCs w:val="22"/>
            </w:rPr>
          </w:rPrChange>
        </w:rPr>
        <w:t xml:space="preserve">preceded the pandemic, of course. But the pandemic </w:t>
      </w:r>
      <w:r w:rsidR="00AB1849" w:rsidRPr="00577B31">
        <w:rPr>
          <w:rFonts w:ascii="Times New Roman" w:hAnsi="Times New Roman"/>
          <w:rPrChange w:id="109" w:author="Anna Wingfield" w:date="2024-03-14T14:53:00Z">
            <w:rPr>
              <w:rFonts w:asciiTheme="majorHAnsi" w:hAnsiTheme="majorHAnsi" w:cstheme="majorHAnsi"/>
              <w:sz w:val="22"/>
              <w:szCs w:val="22"/>
            </w:rPr>
          </w:rPrChange>
        </w:rPr>
        <w:t xml:space="preserve">hastened what some called the inevitable trend toward </w:t>
      </w:r>
      <w:r w:rsidRPr="00577B31">
        <w:rPr>
          <w:rFonts w:ascii="Times New Roman" w:hAnsi="Times New Roman"/>
          <w:rPrChange w:id="110" w:author="Anna Wingfield" w:date="2024-03-14T14:53:00Z">
            <w:rPr>
              <w:rFonts w:asciiTheme="majorHAnsi" w:hAnsiTheme="majorHAnsi" w:cstheme="majorHAnsi"/>
              <w:sz w:val="22"/>
              <w:szCs w:val="22"/>
            </w:rPr>
          </w:rPrChange>
        </w:rPr>
        <w:t>networked models of assem</w:t>
      </w:r>
      <w:r w:rsidR="00EB3CF1" w:rsidRPr="00577B31">
        <w:rPr>
          <w:rFonts w:ascii="Times New Roman" w:hAnsi="Times New Roman"/>
          <w:rPrChange w:id="111" w:author="Anna Wingfield" w:date="2024-03-14T14:53:00Z">
            <w:rPr>
              <w:rFonts w:asciiTheme="majorHAnsi" w:hAnsiTheme="majorHAnsi" w:cstheme="majorHAnsi"/>
              <w:sz w:val="22"/>
              <w:szCs w:val="22"/>
            </w:rPr>
          </w:rPrChange>
        </w:rPr>
        <w:t>bling</w:t>
      </w:r>
      <w:r w:rsidRPr="00577B31">
        <w:rPr>
          <w:rFonts w:ascii="Times New Roman" w:hAnsi="Times New Roman"/>
          <w:rPrChange w:id="112" w:author="Anna Wingfield" w:date="2024-03-14T14:53:00Z">
            <w:rPr>
              <w:rFonts w:asciiTheme="majorHAnsi" w:hAnsiTheme="majorHAnsi" w:cstheme="majorHAnsi"/>
              <w:sz w:val="22"/>
              <w:szCs w:val="22"/>
            </w:rPr>
          </w:rPrChange>
        </w:rPr>
        <w:t xml:space="preserve">. </w:t>
      </w:r>
      <w:r w:rsidR="00AB1849" w:rsidRPr="00577B31">
        <w:rPr>
          <w:rFonts w:ascii="Times New Roman" w:hAnsi="Times New Roman"/>
          <w:rPrChange w:id="113" w:author="Anna Wingfield" w:date="2024-03-14T14:53:00Z">
            <w:rPr>
              <w:rFonts w:asciiTheme="majorHAnsi" w:hAnsiTheme="majorHAnsi" w:cstheme="majorHAnsi"/>
              <w:sz w:val="22"/>
              <w:szCs w:val="22"/>
            </w:rPr>
          </w:rPrChange>
        </w:rPr>
        <w:t xml:space="preserve">Hence </w:t>
      </w:r>
      <w:r w:rsidR="00473F94" w:rsidRPr="00577B31">
        <w:rPr>
          <w:rFonts w:ascii="Times New Roman" w:hAnsi="Times New Roman"/>
          <w:rPrChange w:id="114" w:author="Anna Wingfield" w:date="2024-03-14T14:53:00Z">
            <w:rPr>
              <w:rFonts w:asciiTheme="majorHAnsi" w:hAnsiTheme="majorHAnsi" w:cstheme="majorHAnsi"/>
              <w:sz w:val="22"/>
              <w:szCs w:val="22"/>
            </w:rPr>
          </w:rPrChange>
        </w:rPr>
        <w:t xml:space="preserve">the spring and summer of </w:t>
      </w:r>
      <w:r w:rsidR="00AB1849" w:rsidRPr="00577B31">
        <w:rPr>
          <w:rFonts w:ascii="Times New Roman" w:hAnsi="Times New Roman"/>
          <w:rPrChange w:id="115" w:author="Anna Wingfield" w:date="2024-03-14T14:53:00Z">
            <w:rPr>
              <w:rFonts w:asciiTheme="majorHAnsi" w:hAnsiTheme="majorHAnsi" w:cstheme="majorHAnsi"/>
              <w:sz w:val="22"/>
              <w:szCs w:val="22"/>
            </w:rPr>
          </w:rPrChange>
        </w:rPr>
        <w:t>2020 witnessed calls to</w:t>
      </w:r>
      <w:r w:rsidRPr="00577B31">
        <w:rPr>
          <w:rFonts w:ascii="Times New Roman" w:hAnsi="Times New Roman"/>
          <w:rPrChange w:id="116" w:author="Anna Wingfield" w:date="2024-03-14T14:53:00Z">
            <w:rPr>
              <w:rFonts w:asciiTheme="majorHAnsi" w:hAnsiTheme="majorHAnsi" w:cstheme="majorHAnsi"/>
              <w:sz w:val="22"/>
              <w:szCs w:val="22"/>
            </w:rPr>
          </w:rPrChange>
        </w:rPr>
        <w:t xml:space="preserve"> “embrace this moment strategically,” to use the words of Hans </w:t>
      </w:r>
      <w:proofErr w:type="spellStart"/>
      <w:r w:rsidRPr="00577B31">
        <w:rPr>
          <w:rFonts w:ascii="Times New Roman" w:hAnsi="Times New Roman"/>
          <w:rPrChange w:id="117" w:author="Anna Wingfield" w:date="2024-03-14T14:53:00Z">
            <w:rPr>
              <w:rFonts w:asciiTheme="majorHAnsi" w:hAnsiTheme="majorHAnsi" w:cstheme="majorHAnsi"/>
              <w:sz w:val="22"/>
              <w:szCs w:val="22"/>
            </w:rPr>
          </w:rPrChange>
        </w:rPr>
        <w:t>Taparia</w:t>
      </w:r>
      <w:proofErr w:type="spellEnd"/>
      <w:r w:rsidRPr="00577B31">
        <w:rPr>
          <w:rFonts w:ascii="Times New Roman" w:hAnsi="Times New Roman"/>
          <w:rPrChange w:id="118" w:author="Anna Wingfield" w:date="2024-03-14T14:53:00Z">
            <w:rPr>
              <w:rFonts w:asciiTheme="majorHAnsi" w:hAnsiTheme="majorHAnsi" w:cstheme="majorHAnsi"/>
              <w:sz w:val="22"/>
              <w:szCs w:val="22"/>
            </w:rPr>
          </w:rPrChange>
        </w:rPr>
        <w:t xml:space="preserve">, a professor of business at New York University, </w:t>
      </w:r>
      <w:r w:rsidR="00AB1849" w:rsidRPr="00577B31">
        <w:rPr>
          <w:rFonts w:ascii="Times New Roman" w:hAnsi="Times New Roman"/>
          <w:rPrChange w:id="119" w:author="Anna Wingfield" w:date="2024-03-14T14:53:00Z">
            <w:rPr>
              <w:rFonts w:asciiTheme="majorHAnsi" w:hAnsiTheme="majorHAnsi" w:cstheme="majorHAnsi"/>
              <w:sz w:val="22"/>
              <w:szCs w:val="22"/>
            </w:rPr>
          </w:rPrChange>
        </w:rPr>
        <w:t xml:space="preserve">as </w:t>
      </w:r>
      <w:r w:rsidRPr="00577B31">
        <w:rPr>
          <w:rFonts w:ascii="Times New Roman" w:hAnsi="Times New Roman"/>
          <w:rPrChange w:id="120" w:author="Anna Wingfield" w:date="2024-03-14T14:53:00Z">
            <w:rPr>
              <w:rFonts w:asciiTheme="majorHAnsi" w:hAnsiTheme="majorHAnsi" w:cstheme="majorHAnsi"/>
              <w:sz w:val="22"/>
              <w:szCs w:val="22"/>
            </w:rPr>
          </w:rPrChange>
        </w:rPr>
        <w:t xml:space="preserve">“online education could expand access exponentially and drop </w:t>
      </w:r>
      <w:r w:rsidR="003616B4" w:rsidRPr="00577B31">
        <w:rPr>
          <w:rFonts w:ascii="Times New Roman" w:hAnsi="Times New Roman"/>
          <w:rPrChange w:id="121" w:author="Anna Wingfield" w:date="2024-03-14T14:53:00Z">
            <w:rPr>
              <w:rFonts w:asciiTheme="majorHAnsi" w:hAnsiTheme="majorHAnsi" w:cstheme="majorHAnsi"/>
              <w:sz w:val="22"/>
              <w:szCs w:val="22"/>
            </w:rPr>
          </w:rPrChange>
        </w:rPr>
        <w:t>its costs by magnitudes</w:t>
      </w:r>
      <w:r w:rsidR="000469D6" w:rsidRPr="00577B31">
        <w:rPr>
          <w:rFonts w:ascii="Times New Roman" w:hAnsi="Times New Roman"/>
          <w:rPrChange w:id="122" w:author="Anna Wingfield" w:date="2024-03-14T14:53:00Z">
            <w:rPr>
              <w:rFonts w:asciiTheme="majorHAnsi" w:hAnsiTheme="majorHAnsi" w:cstheme="majorHAnsi"/>
              <w:sz w:val="22"/>
              <w:szCs w:val="22"/>
            </w:rPr>
          </w:rPrChange>
        </w:rPr>
        <w:t>.</w:t>
      </w:r>
      <w:r w:rsidRPr="00577B31">
        <w:rPr>
          <w:rFonts w:ascii="Times New Roman" w:hAnsi="Times New Roman"/>
          <w:rPrChange w:id="123" w:author="Anna Wingfield" w:date="2024-03-14T14:53:00Z">
            <w:rPr>
              <w:rFonts w:asciiTheme="majorHAnsi" w:hAnsiTheme="majorHAnsi" w:cstheme="majorHAnsi"/>
              <w:sz w:val="22"/>
              <w:szCs w:val="22"/>
            </w:rPr>
          </w:rPrChange>
        </w:rPr>
        <w:t>”</w:t>
      </w:r>
      <w:r w:rsidR="000469D6" w:rsidRPr="00577B31">
        <w:rPr>
          <w:rStyle w:val="FootnoteReference"/>
          <w:rFonts w:ascii="Times New Roman" w:hAnsi="Times New Roman"/>
          <w:rPrChange w:id="124" w:author="Anna Wingfield" w:date="2024-03-14T14:53:00Z">
            <w:rPr>
              <w:rStyle w:val="FootnoteReference"/>
              <w:rFonts w:asciiTheme="majorHAnsi" w:hAnsiTheme="majorHAnsi" w:cstheme="majorHAnsi"/>
              <w:sz w:val="22"/>
              <w:szCs w:val="22"/>
            </w:rPr>
          </w:rPrChange>
        </w:rPr>
        <w:footnoteReference w:id="3"/>
      </w:r>
      <w:r w:rsidRPr="00577B31">
        <w:rPr>
          <w:rFonts w:ascii="Times New Roman" w:hAnsi="Times New Roman"/>
          <w:rPrChange w:id="134" w:author="Anna Wingfield" w:date="2024-03-14T14:53:00Z">
            <w:rPr>
              <w:rFonts w:asciiTheme="majorHAnsi" w:hAnsiTheme="majorHAnsi" w:cstheme="majorHAnsi"/>
              <w:sz w:val="22"/>
              <w:szCs w:val="22"/>
            </w:rPr>
          </w:rPrChange>
        </w:rPr>
        <w:t xml:space="preserve"> </w:t>
      </w:r>
    </w:p>
    <w:p w14:paraId="449A80C6" w14:textId="32206049" w:rsidR="003240D5" w:rsidRPr="00577B31" w:rsidRDefault="00B07F18" w:rsidP="00473F94">
      <w:pPr>
        <w:spacing w:line="480" w:lineRule="auto"/>
        <w:ind w:firstLine="720"/>
        <w:rPr>
          <w:rFonts w:ascii="Times New Roman" w:hAnsi="Times New Roman"/>
          <w:rPrChange w:id="135" w:author="Anna Wingfield" w:date="2024-03-14T14:53:00Z">
            <w:rPr>
              <w:rFonts w:asciiTheme="majorHAnsi" w:hAnsiTheme="majorHAnsi" w:cstheme="majorHAnsi"/>
              <w:sz w:val="22"/>
              <w:szCs w:val="22"/>
            </w:rPr>
          </w:rPrChange>
        </w:rPr>
      </w:pPr>
      <w:r w:rsidRPr="00577B31">
        <w:rPr>
          <w:rFonts w:ascii="Times New Roman" w:hAnsi="Times New Roman"/>
          <w:rPrChange w:id="136" w:author="Anna Wingfield" w:date="2024-03-14T14:53:00Z">
            <w:rPr>
              <w:rFonts w:asciiTheme="majorHAnsi" w:hAnsiTheme="majorHAnsi" w:cstheme="majorHAnsi"/>
              <w:sz w:val="22"/>
              <w:szCs w:val="22"/>
            </w:rPr>
          </w:rPrChange>
        </w:rPr>
        <w:t xml:space="preserve">On the one hand, it </w:t>
      </w:r>
      <w:r w:rsidR="00AB1849" w:rsidRPr="00577B31">
        <w:rPr>
          <w:rFonts w:ascii="Times New Roman" w:hAnsi="Times New Roman"/>
          <w:rPrChange w:id="137" w:author="Anna Wingfield" w:date="2024-03-14T14:53:00Z">
            <w:rPr>
              <w:rFonts w:asciiTheme="majorHAnsi" w:hAnsiTheme="majorHAnsi" w:cstheme="majorHAnsi"/>
              <w:sz w:val="22"/>
              <w:szCs w:val="22"/>
            </w:rPr>
          </w:rPrChange>
        </w:rPr>
        <w:t>was</w:t>
      </w:r>
      <w:r w:rsidRPr="00577B31">
        <w:rPr>
          <w:rFonts w:ascii="Times New Roman" w:hAnsi="Times New Roman"/>
          <w:rPrChange w:id="138" w:author="Anna Wingfield" w:date="2024-03-14T14:53:00Z">
            <w:rPr>
              <w:rFonts w:asciiTheme="majorHAnsi" w:hAnsiTheme="majorHAnsi" w:cstheme="majorHAnsi"/>
              <w:sz w:val="22"/>
              <w:szCs w:val="22"/>
            </w:rPr>
          </w:rPrChange>
        </w:rPr>
        <w:t xml:space="preserve"> easy to sympathize with</w:t>
      </w:r>
      <w:r w:rsidR="00AB1849" w:rsidRPr="00577B31">
        <w:rPr>
          <w:rFonts w:ascii="Times New Roman" w:hAnsi="Times New Roman"/>
          <w:rPrChange w:id="139" w:author="Anna Wingfield" w:date="2024-03-14T14:53:00Z">
            <w:rPr>
              <w:rFonts w:asciiTheme="majorHAnsi" w:hAnsiTheme="majorHAnsi" w:cstheme="majorHAnsi"/>
              <w:sz w:val="22"/>
              <w:szCs w:val="22"/>
            </w:rPr>
          </w:rPrChange>
        </w:rPr>
        <w:t xml:space="preserve"> these</w:t>
      </w:r>
      <w:r w:rsidRPr="00577B31">
        <w:rPr>
          <w:rFonts w:ascii="Times New Roman" w:hAnsi="Times New Roman"/>
          <w:rPrChange w:id="140" w:author="Anna Wingfield" w:date="2024-03-14T14:53:00Z">
            <w:rPr>
              <w:rFonts w:asciiTheme="majorHAnsi" w:hAnsiTheme="majorHAnsi" w:cstheme="majorHAnsi"/>
              <w:sz w:val="22"/>
              <w:szCs w:val="22"/>
            </w:rPr>
          </w:rPrChange>
        </w:rPr>
        <w:t xml:space="preserve"> arguments. </w:t>
      </w:r>
      <w:r w:rsidR="00AB1849" w:rsidRPr="00577B31">
        <w:rPr>
          <w:rFonts w:ascii="Times New Roman" w:hAnsi="Times New Roman"/>
          <w:rPrChange w:id="141" w:author="Anna Wingfield" w:date="2024-03-14T14:53:00Z">
            <w:rPr>
              <w:rFonts w:asciiTheme="majorHAnsi" w:hAnsiTheme="majorHAnsi" w:cstheme="majorHAnsi"/>
              <w:sz w:val="22"/>
              <w:szCs w:val="22"/>
            </w:rPr>
          </w:rPrChange>
        </w:rPr>
        <w:t>Before the pandemic,</w:t>
      </w:r>
      <w:r w:rsidR="007C59DA" w:rsidRPr="00577B31">
        <w:rPr>
          <w:rFonts w:ascii="Times New Roman" w:hAnsi="Times New Roman"/>
          <w:rPrChange w:id="142" w:author="Anna Wingfield" w:date="2024-03-14T14:53:00Z">
            <w:rPr>
              <w:rFonts w:asciiTheme="majorHAnsi" w:hAnsiTheme="majorHAnsi" w:cstheme="majorHAnsi"/>
              <w:sz w:val="22"/>
              <w:szCs w:val="22"/>
            </w:rPr>
          </w:rPrChange>
        </w:rPr>
        <w:t xml:space="preserve"> the </w:t>
      </w:r>
      <w:r w:rsidRPr="00577B31">
        <w:rPr>
          <w:rFonts w:ascii="Times New Roman" w:hAnsi="Times New Roman"/>
          <w:rPrChange w:id="143" w:author="Anna Wingfield" w:date="2024-03-14T14:53:00Z">
            <w:rPr>
              <w:rFonts w:asciiTheme="majorHAnsi" w:hAnsiTheme="majorHAnsi" w:cstheme="majorHAnsi"/>
              <w:sz w:val="22"/>
              <w:szCs w:val="22"/>
            </w:rPr>
          </w:rPrChange>
        </w:rPr>
        <w:t>privilege of possessing</w:t>
      </w:r>
      <w:r w:rsidR="007C59DA" w:rsidRPr="00577B31">
        <w:rPr>
          <w:rFonts w:ascii="Times New Roman" w:hAnsi="Times New Roman"/>
          <w:rPrChange w:id="144" w:author="Anna Wingfield" w:date="2024-03-14T14:53:00Z">
            <w:rPr>
              <w:rFonts w:asciiTheme="majorHAnsi" w:hAnsiTheme="majorHAnsi" w:cstheme="majorHAnsi"/>
              <w:sz w:val="22"/>
              <w:szCs w:val="22"/>
            </w:rPr>
          </w:rPrChange>
        </w:rPr>
        <w:t xml:space="preserve"> and accessing physical space</w:t>
      </w:r>
      <w:r w:rsidR="00AB1849" w:rsidRPr="00577B31">
        <w:rPr>
          <w:rFonts w:ascii="Times New Roman" w:hAnsi="Times New Roman"/>
          <w:rPrChange w:id="145" w:author="Anna Wingfield" w:date="2024-03-14T14:53:00Z">
            <w:rPr>
              <w:rFonts w:asciiTheme="majorHAnsi" w:hAnsiTheme="majorHAnsi" w:cstheme="majorHAnsi"/>
              <w:sz w:val="22"/>
              <w:szCs w:val="22"/>
            </w:rPr>
          </w:rPrChange>
        </w:rPr>
        <w:t xml:space="preserve"> was</w:t>
      </w:r>
      <w:r w:rsidRPr="00577B31">
        <w:rPr>
          <w:rFonts w:ascii="Times New Roman" w:hAnsi="Times New Roman"/>
          <w:rPrChange w:id="146" w:author="Anna Wingfield" w:date="2024-03-14T14:53:00Z">
            <w:rPr>
              <w:rFonts w:asciiTheme="majorHAnsi" w:hAnsiTheme="majorHAnsi" w:cstheme="majorHAnsi"/>
              <w:sz w:val="22"/>
              <w:szCs w:val="22"/>
            </w:rPr>
          </w:rPrChange>
        </w:rPr>
        <w:t xml:space="preserve"> mostly relegated to academia’s </w:t>
      </w:r>
      <w:r w:rsidRPr="00577B31">
        <w:rPr>
          <w:rFonts w:ascii="Times New Roman" w:hAnsi="Times New Roman"/>
          <w:rPrChange w:id="147" w:author="Anna Wingfield" w:date="2024-03-14T14:53:00Z">
            <w:rPr>
              <w:rFonts w:asciiTheme="majorHAnsi" w:hAnsiTheme="majorHAnsi" w:cstheme="majorHAnsi"/>
              <w:sz w:val="22"/>
              <w:szCs w:val="22"/>
            </w:rPr>
          </w:rPrChange>
        </w:rPr>
        <w:lastRenderedPageBreak/>
        <w:t xml:space="preserve">elite. Adjuncts, for instance, </w:t>
      </w:r>
      <w:r w:rsidR="00AB1849" w:rsidRPr="00577B31">
        <w:rPr>
          <w:rFonts w:ascii="Times New Roman" w:hAnsi="Times New Roman"/>
          <w:rPrChange w:id="148" w:author="Anna Wingfield" w:date="2024-03-14T14:53:00Z">
            <w:rPr>
              <w:rFonts w:asciiTheme="majorHAnsi" w:hAnsiTheme="majorHAnsi" w:cstheme="majorHAnsi"/>
              <w:sz w:val="22"/>
              <w:szCs w:val="22"/>
            </w:rPr>
          </w:rPrChange>
        </w:rPr>
        <w:t>were</w:t>
      </w:r>
      <w:r w:rsidRPr="00577B31">
        <w:rPr>
          <w:rFonts w:ascii="Times New Roman" w:hAnsi="Times New Roman"/>
          <w:rPrChange w:id="149" w:author="Anna Wingfield" w:date="2024-03-14T14:53:00Z">
            <w:rPr>
              <w:rFonts w:asciiTheme="majorHAnsi" w:hAnsiTheme="majorHAnsi" w:cstheme="majorHAnsi"/>
              <w:sz w:val="22"/>
              <w:szCs w:val="22"/>
            </w:rPr>
          </w:rPrChange>
        </w:rPr>
        <w:t xml:space="preserve"> often denied physical offices on campus, let alone institutional “homes</w:t>
      </w:r>
      <w:r w:rsidR="00AB1849" w:rsidRPr="00577B31">
        <w:rPr>
          <w:rFonts w:ascii="Times New Roman" w:hAnsi="Times New Roman"/>
          <w:rPrChange w:id="150" w:author="Anna Wingfield" w:date="2024-03-14T14:53:00Z">
            <w:rPr>
              <w:rFonts w:asciiTheme="majorHAnsi" w:hAnsiTheme="majorHAnsi" w:cstheme="majorHAnsi"/>
              <w:sz w:val="22"/>
              <w:szCs w:val="22"/>
            </w:rPr>
          </w:rPrChange>
        </w:rPr>
        <w:t xml:space="preserve">,” and contingent faculty </w:t>
      </w:r>
      <w:r w:rsidR="00486A4F" w:rsidRPr="00577B31">
        <w:rPr>
          <w:rFonts w:ascii="Times New Roman" w:hAnsi="Times New Roman"/>
          <w:rPrChange w:id="151" w:author="Anna Wingfield" w:date="2024-03-14T14:53:00Z">
            <w:rPr>
              <w:rFonts w:asciiTheme="majorHAnsi" w:hAnsiTheme="majorHAnsi" w:cstheme="majorHAnsi"/>
              <w:sz w:val="22"/>
              <w:szCs w:val="22"/>
            </w:rPr>
          </w:rPrChange>
        </w:rPr>
        <w:t>(</w:t>
      </w:r>
      <w:r w:rsidRPr="00577B31">
        <w:rPr>
          <w:rFonts w:ascii="Times New Roman" w:hAnsi="Times New Roman"/>
          <w:rPrChange w:id="152" w:author="Anna Wingfield" w:date="2024-03-14T14:53:00Z">
            <w:rPr>
              <w:rFonts w:asciiTheme="majorHAnsi" w:hAnsiTheme="majorHAnsi" w:cstheme="majorHAnsi"/>
              <w:sz w:val="22"/>
              <w:szCs w:val="22"/>
            </w:rPr>
          </w:rPrChange>
        </w:rPr>
        <w:t>like my spouse</w:t>
      </w:r>
      <w:r w:rsidR="00486A4F" w:rsidRPr="00577B31">
        <w:rPr>
          <w:rFonts w:ascii="Times New Roman" w:hAnsi="Times New Roman"/>
          <w:rPrChange w:id="153" w:author="Anna Wingfield" w:date="2024-03-14T14:53:00Z">
            <w:rPr>
              <w:rFonts w:asciiTheme="majorHAnsi" w:hAnsiTheme="majorHAnsi" w:cstheme="majorHAnsi"/>
              <w:sz w:val="22"/>
              <w:szCs w:val="22"/>
            </w:rPr>
          </w:rPrChange>
        </w:rPr>
        <w:t>)</w:t>
      </w:r>
      <w:r w:rsidRPr="00577B31">
        <w:rPr>
          <w:rFonts w:ascii="Times New Roman" w:hAnsi="Times New Roman"/>
          <w:rPrChange w:id="154" w:author="Anna Wingfield" w:date="2024-03-14T14:53:00Z">
            <w:rPr>
              <w:rFonts w:asciiTheme="majorHAnsi" w:hAnsiTheme="majorHAnsi" w:cstheme="majorHAnsi"/>
              <w:sz w:val="22"/>
              <w:szCs w:val="22"/>
            </w:rPr>
          </w:rPrChange>
        </w:rPr>
        <w:t xml:space="preserve"> were overwhelmingly employed to teach online courses, while teaching in-person</w:t>
      </w:r>
      <w:r w:rsidR="00473F94" w:rsidRPr="00577B31">
        <w:rPr>
          <w:rFonts w:ascii="Times New Roman" w:hAnsi="Times New Roman"/>
          <w:rPrChange w:id="155"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56" w:author="Anna Wingfield" w:date="2024-03-14T14:53:00Z">
            <w:rPr>
              <w:rFonts w:asciiTheme="majorHAnsi" w:hAnsiTheme="majorHAnsi" w:cstheme="majorHAnsi"/>
              <w:sz w:val="22"/>
              <w:szCs w:val="22"/>
            </w:rPr>
          </w:rPrChange>
        </w:rPr>
        <w:t xml:space="preserve">generally was the default position of tenured or tenure-track faculty </w:t>
      </w:r>
      <w:r w:rsidR="00486A4F" w:rsidRPr="00577B31">
        <w:rPr>
          <w:rFonts w:ascii="Times New Roman" w:hAnsi="Times New Roman"/>
          <w:rPrChange w:id="157" w:author="Anna Wingfield" w:date="2024-03-14T14:53:00Z">
            <w:rPr>
              <w:rFonts w:asciiTheme="majorHAnsi" w:hAnsiTheme="majorHAnsi" w:cstheme="majorHAnsi"/>
              <w:sz w:val="22"/>
              <w:szCs w:val="22"/>
            </w:rPr>
          </w:rPrChange>
        </w:rPr>
        <w:t>(</w:t>
      </w:r>
      <w:r w:rsidRPr="00577B31">
        <w:rPr>
          <w:rFonts w:ascii="Times New Roman" w:hAnsi="Times New Roman"/>
          <w:rPrChange w:id="158" w:author="Anna Wingfield" w:date="2024-03-14T14:53:00Z">
            <w:rPr>
              <w:rFonts w:asciiTheme="majorHAnsi" w:hAnsiTheme="majorHAnsi" w:cstheme="majorHAnsi"/>
              <w:sz w:val="22"/>
              <w:szCs w:val="22"/>
            </w:rPr>
          </w:rPrChange>
        </w:rPr>
        <w:t>like me</w:t>
      </w:r>
      <w:r w:rsidR="00486A4F" w:rsidRPr="00577B31">
        <w:rPr>
          <w:rFonts w:ascii="Times New Roman" w:hAnsi="Times New Roman"/>
          <w:rPrChange w:id="159" w:author="Anna Wingfield" w:date="2024-03-14T14:53:00Z">
            <w:rPr>
              <w:rFonts w:asciiTheme="majorHAnsi" w:hAnsiTheme="majorHAnsi" w:cstheme="majorHAnsi"/>
              <w:sz w:val="22"/>
              <w:szCs w:val="22"/>
            </w:rPr>
          </w:rPrChange>
        </w:rPr>
        <w:t>)</w:t>
      </w:r>
      <w:r w:rsidRPr="00577B31">
        <w:rPr>
          <w:rFonts w:ascii="Times New Roman" w:hAnsi="Times New Roman"/>
          <w:rPrChange w:id="160" w:author="Anna Wingfield" w:date="2024-03-14T14:53:00Z">
            <w:rPr>
              <w:rFonts w:asciiTheme="majorHAnsi" w:hAnsiTheme="majorHAnsi" w:cstheme="majorHAnsi"/>
              <w:sz w:val="22"/>
              <w:szCs w:val="22"/>
            </w:rPr>
          </w:rPrChange>
        </w:rPr>
        <w:t xml:space="preserve">. </w:t>
      </w:r>
      <w:r w:rsidR="00AB1849" w:rsidRPr="00577B31">
        <w:rPr>
          <w:rFonts w:ascii="Times New Roman" w:hAnsi="Times New Roman"/>
          <w:rPrChange w:id="161" w:author="Anna Wingfield" w:date="2024-03-14T14:53:00Z">
            <w:rPr>
              <w:rFonts w:asciiTheme="majorHAnsi" w:hAnsiTheme="majorHAnsi" w:cstheme="majorHAnsi"/>
              <w:sz w:val="22"/>
              <w:szCs w:val="22"/>
            </w:rPr>
          </w:rPrChange>
        </w:rPr>
        <w:t>Moreover, because contingent faculty</w:t>
      </w:r>
      <w:r w:rsidRPr="00577B31">
        <w:rPr>
          <w:rFonts w:ascii="Times New Roman" w:hAnsi="Times New Roman"/>
          <w:rPrChange w:id="162" w:author="Anna Wingfield" w:date="2024-03-14T14:53:00Z">
            <w:rPr>
              <w:rFonts w:asciiTheme="majorHAnsi" w:hAnsiTheme="majorHAnsi" w:cstheme="majorHAnsi"/>
              <w:sz w:val="22"/>
              <w:szCs w:val="22"/>
            </w:rPr>
          </w:rPrChange>
        </w:rPr>
        <w:t xml:space="preserve"> are granted little to no research funding, </w:t>
      </w:r>
      <w:r w:rsidR="00AB1849" w:rsidRPr="00577B31">
        <w:rPr>
          <w:rFonts w:ascii="Times New Roman" w:hAnsi="Times New Roman"/>
          <w:rPrChange w:id="163" w:author="Anna Wingfield" w:date="2024-03-14T14:53:00Z">
            <w:rPr>
              <w:rFonts w:asciiTheme="majorHAnsi" w:hAnsiTheme="majorHAnsi" w:cstheme="majorHAnsi"/>
              <w:sz w:val="22"/>
              <w:szCs w:val="22"/>
            </w:rPr>
          </w:rPrChange>
        </w:rPr>
        <w:t>they</w:t>
      </w:r>
      <w:r w:rsidRPr="00577B31">
        <w:rPr>
          <w:rFonts w:ascii="Times New Roman" w:hAnsi="Times New Roman"/>
          <w:rPrChange w:id="164" w:author="Anna Wingfield" w:date="2024-03-14T14:53:00Z">
            <w:rPr>
              <w:rFonts w:asciiTheme="majorHAnsi" w:hAnsiTheme="majorHAnsi" w:cstheme="majorHAnsi"/>
              <w:sz w:val="22"/>
              <w:szCs w:val="22"/>
            </w:rPr>
          </w:rPrChange>
        </w:rPr>
        <w:t xml:space="preserve"> had little ability to </w:t>
      </w:r>
      <w:r w:rsidR="00473F94" w:rsidRPr="00577B31">
        <w:rPr>
          <w:rFonts w:ascii="Times New Roman" w:hAnsi="Times New Roman"/>
          <w:rPrChange w:id="165" w:author="Anna Wingfield" w:date="2024-03-14T14:53:00Z">
            <w:rPr>
              <w:rFonts w:asciiTheme="majorHAnsi" w:hAnsiTheme="majorHAnsi" w:cstheme="majorHAnsi"/>
              <w:sz w:val="22"/>
              <w:szCs w:val="22"/>
            </w:rPr>
          </w:rPrChange>
        </w:rPr>
        <w:t xml:space="preserve">physically </w:t>
      </w:r>
      <w:r w:rsidRPr="00577B31">
        <w:rPr>
          <w:rFonts w:ascii="Times New Roman" w:hAnsi="Times New Roman"/>
          <w:rPrChange w:id="166" w:author="Anna Wingfield" w:date="2024-03-14T14:53:00Z">
            <w:rPr>
              <w:rFonts w:asciiTheme="majorHAnsi" w:hAnsiTheme="majorHAnsi" w:cstheme="majorHAnsi"/>
              <w:sz w:val="22"/>
              <w:szCs w:val="22"/>
            </w:rPr>
          </w:rPrChange>
        </w:rPr>
        <w:t>attend academic conference</w:t>
      </w:r>
      <w:r w:rsidR="007C59DA" w:rsidRPr="00577B31">
        <w:rPr>
          <w:rFonts w:ascii="Times New Roman" w:hAnsi="Times New Roman"/>
          <w:rPrChange w:id="167" w:author="Anna Wingfield" w:date="2024-03-14T14:53:00Z">
            <w:rPr>
              <w:rFonts w:asciiTheme="majorHAnsi" w:hAnsiTheme="majorHAnsi" w:cstheme="majorHAnsi"/>
              <w:sz w:val="22"/>
              <w:szCs w:val="22"/>
            </w:rPr>
          </w:rPrChange>
        </w:rPr>
        <w:t>s</w:t>
      </w:r>
      <w:r w:rsidRPr="00577B31">
        <w:rPr>
          <w:rFonts w:ascii="Times New Roman" w:hAnsi="Times New Roman"/>
          <w:rPrChange w:id="168" w:author="Anna Wingfield" w:date="2024-03-14T14:53:00Z">
            <w:rPr>
              <w:rFonts w:asciiTheme="majorHAnsi" w:hAnsiTheme="majorHAnsi" w:cstheme="majorHAnsi"/>
              <w:sz w:val="22"/>
              <w:szCs w:val="22"/>
            </w:rPr>
          </w:rPrChange>
        </w:rPr>
        <w:t>. As Jess</w:t>
      </w:r>
      <w:r w:rsidR="00F16684" w:rsidRPr="00577B31">
        <w:rPr>
          <w:rFonts w:ascii="Times New Roman" w:hAnsi="Times New Roman"/>
          <w:rPrChange w:id="169" w:author="Anna Wingfield" w:date="2024-03-14T14:53:00Z">
            <w:rPr>
              <w:rFonts w:asciiTheme="majorHAnsi" w:hAnsiTheme="majorHAnsi" w:cstheme="majorHAnsi"/>
              <w:sz w:val="22"/>
              <w:szCs w:val="22"/>
            </w:rPr>
          </w:rPrChange>
        </w:rPr>
        <w:t>i</w:t>
      </w:r>
      <w:r w:rsidRPr="00577B31">
        <w:rPr>
          <w:rFonts w:ascii="Times New Roman" w:hAnsi="Times New Roman"/>
          <w:rPrChange w:id="170" w:author="Anna Wingfield" w:date="2024-03-14T14:53:00Z">
            <w:rPr>
              <w:rFonts w:asciiTheme="majorHAnsi" w:hAnsiTheme="majorHAnsi" w:cstheme="majorHAnsi"/>
              <w:sz w:val="22"/>
              <w:szCs w:val="22"/>
            </w:rPr>
          </w:rPrChange>
        </w:rPr>
        <w:t xml:space="preserve">e Daniels and Polly </w:t>
      </w:r>
      <w:proofErr w:type="spellStart"/>
      <w:r w:rsidRPr="00577B31">
        <w:rPr>
          <w:rFonts w:ascii="Times New Roman" w:hAnsi="Times New Roman"/>
          <w:rPrChange w:id="171" w:author="Anna Wingfield" w:date="2024-03-14T14:53:00Z">
            <w:rPr>
              <w:rFonts w:asciiTheme="majorHAnsi" w:hAnsiTheme="majorHAnsi" w:cstheme="majorHAnsi"/>
              <w:sz w:val="22"/>
              <w:szCs w:val="22"/>
            </w:rPr>
          </w:rPrChange>
        </w:rPr>
        <w:t>Thistlethwaite</w:t>
      </w:r>
      <w:proofErr w:type="spellEnd"/>
      <w:r w:rsidRPr="00577B31">
        <w:rPr>
          <w:rFonts w:ascii="Times New Roman" w:hAnsi="Times New Roman"/>
          <w:rPrChange w:id="172" w:author="Anna Wingfield" w:date="2024-03-14T14:53:00Z">
            <w:rPr>
              <w:rFonts w:asciiTheme="majorHAnsi" w:hAnsiTheme="majorHAnsi" w:cstheme="majorHAnsi"/>
              <w:sz w:val="22"/>
              <w:szCs w:val="22"/>
            </w:rPr>
          </w:rPrChange>
        </w:rPr>
        <w:t xml:space="preserve"> note, “What happens inside a conference meeting room rarely exists for anyone except those few who can afford to be physically present</w:t>
      </w:r>
      <w:r w:rsidR="00F16684" w:rsidRPr="00577B31">
        <w:rPr>
          <w:rFonts w:ascii="Times New Roman" w:hAnsi="Times New Roman"/>
          <w:rPrChange w:id="173" w:author="Anna Wingfield" w:date="2024-03-14T14:53:00Z">
            <w:rPr>
              <w:rFonts w:asciiTheme="majorHAnsi" w:hAnsiTheme="majorHAnsi" w:cstheme="majorHAnsi"/>
              <w:sz w:val="22"/>
              <w:szCs w:val="22"/>
            </w:rPr>
          </w:rPrChange>
        </w:rPr>
        <w:t>.</w:t>
      </w:r>
      <w:r w:rsidRPr="00577B31">
        <w:rPr>
          <w:rFonts w:ascii="Times New Roman" w:hAnsi="Times New Roman"/>
          <w:rPrChange w:id="174" w:author="Anna Wingfield" w:date="2024-03-14T14:53:00Z">
            <w:rPr>
              <w:rFonts w:asciiTheme="majorHAnsi" w:hAnsiTheme="majorHAnsi" w:cstheme="majorHAnsi"/>
              <w:sz w:val="22"/>
              <w:szCs w:val="22"/>
            </w:rPr>
          </w:rPrChange>
        </w:rPr>
        <w:t>”</w:t>
      </w:r>
      <w:r w:rsidR="00F16684" w:rsidRPr="00577B31">
        <w:rPr>
          <w:rStyle w:val="FootnoteReference"/>
          <w:rFonts w:ascii="Times New Roman" w:hAnsi="Times New Roman"/>
          <w:rPrChange w:id="175" w:author="Anna Wingfield" w:date="2024-03-14T14:53:00Z">
            <w:rPr>
              <w:rStyle w:val="FootnoteReference"/>
              <w:rFonts w:asciiTheme="majorHAnsi" w:hAnsiTheme="majorHAnsi" w:cstheme="majorHAnsi"/>
              <w:sz w:val="22"/>
              <w:szCs w:val="22"/>
            </w:rPr>
          </w:rPrChange>
        </w:rPr>
        <w:footnoteReference w:id="4"/>
      </w:r>
      <w:r w:rsidRPr="00577B31">
        <w:rPr>
          <w:rFonts w:ascii="Times New Roman" w:hAnsi="Times New Roman"/>
          <w:rPrChange w:id="184" w:author="Anna Wingfield" w:date="2024-03-14T14:53:00Z">
            <w:rPr>
              <w:rFonts w:asciiTheme="majorHAnsi" w:hAnsiTheme="majorHAnsi" w:cstheme="majorHAnsi"/>
              <w:sz w:val="22"/>
              <w:szCs w:val="22"/>
            </w:rPr>
          </w:rPrChange>
        </w:rPr>
        <w:t xml:space="preserve"> </w:t>
      </w:r>
      <w:r w:rsidR="007C59DA" w:rsidRPr="00577B31">
        <w:rPr>
          <w:rFonts w:ascii="Times New Roman" w:hAnsi="Times New Roman"/>
          <w:rPrChange w:id="185" w:author="Anna Wingfield" w:date="2024-03-14T14:53:00Z">
            <w:rPr>
              <w:rFonts w:asciiTheme="majorHAnsi" w:hAnsiTheme="majorHAnsi" w:cstheme="majorHAnsi"/>
              <w:sz w:val="22"/>
              <w:szCs w:val="22"/>
            </w:rPr>
          </w:rPrChange>
        </w:rPr>
        <w:t>A similar dynamic</w:t>
      </w:r>
      <w:r w:rsidR="00AB1849" w:rsidRPr="00577B31">
        <w:rPr>
          <w:rFonts w:ascii="Times New Roman" w:hAnsi="Times New Roman"/>
          <w:rPrChange w:id="186" w:author="Anna Wingfield" w:date="2024-03-14T14:53:00Z">
            <w:rPr>
              <w:rFonts w:asciiTheme="majorHAnsi" w:hAnsiTheme="majorHAnsi" w:cstheme="majorHAnsi"/>
              <w:sz w:val="22"/>
              <w:szCs w:val="22"/>
            </w:rPr>
          </w:rPrChange>
        </w:rPr>
        <w:t xml:space="preserve"> applied</w:t>
      </w:r>
      <w:r w:rsidR="007C59DA" w:rsidRPr="00577B31">
        <w:rPr>
          <w:rFonts w:ascii="Times New Roman" w:hAnsi="Times New Roman"/>
          <w:rPrChange w:id="187" w:author="Anna Wingfield" w:date="2024-03-14T14:53:00Z">
            <w:rPr>
              <w:rFonts w:asciiTheme="majorHAnsi" w:hAnsiTheme="majorHAnsi" w:cstheme="majorHAnsi"/>
              <w:sz w:val="22"/>
              <w:szCs w:val="22"/>
            </w:rPr>
          </w:rPrChange>
        </w:rPr>
        <w:t xml:space="preserve"> to the student experience</w:t>
      </w:r>
      <w:r w:rsidR="00473F94" w:rsidRPr="00577B31">
        <w:rPr>
          <w:rFonts w:ascii="Times New Roman" w:hAnsi="Times New Roman"/>
          <w:rPrChange w:id="188" w:author="Anna Wingfield" w:date="2024-03-14T14:53:00Z">
            <w:rPr>
              <w:rFonts w:asciiTheme="majorHAnsi" w:hAnsiTheme="majorHAnsi" w:cstheme="majorHAnsi"/>
              <w:sz w:val="22"/>
              <w:szCs w:val="22"/>
            </w:rPr>
          </w:rPrChange>
        </w:rPr>
        <w:t>, as i</w:t>
      </w:r>
      <w:r w:rsidRPr="00577B31">
        <w:rPr>
          <w:rFonts w:ascii="Times New Roman" w:hAnsi="Times New Roman"/>
          <w:rPrChange w:id="189" w:author="Anna Wingfield" w:date="2024-03-14T14:53:00Z">
            <w:rPr>
              <w:rFonts w:asciiTheme="majorHAnsi" w:hAnsiTheme="majorHAnsi" w:cstheme="majorHAnsi"/>
              <w:sz w:val="22"/>
              <w:szCs w:val="22"/>
            </w:rPr>
          </w:rPrChange>
        </w:rPr>
        <w:t xml:space="preserve">dyllic, residential campuses tend to attract a </w:t>
      </w:r>
      <w:r w:rsidR="007C59DA" w:rsidRPr="00577B31">
        <w:rPr>
          <w:rFonts w:ascii="Times New Roman" w:hAnsi="Times New Roman"/>
          <w:rPrChange w:id="190" w:author="Anna Wingfield" w:date="2024-03-14T14:53:00Z">
            <w:rPr>
              <w:rFonts w:asciiTheme="majorHAnsi" w:hAnsiTheme="majorHAnsi" w:cstheme="majorHAnsi"/>
              <w:sz w:val="22"/>
              <w:szCs w:val="22"/>
            </w:rPr>
          </w:rPrChange>
        </w:rPr>
        <w:t>wealthier</w:t>
      </w:r>
      <w:r w:rsidRPr="00577B31">
        <w:rPr>
          <w:rFonts w:ascii="Times New Roman" w:hAnsi="Times New Roman"/>
          <w:rPrChange w:id="191" w:author="Anna Wingfield" w:date="2024-03-14T14:53:00Z">
            <w:rPr>
              <w:rFonts w:asciiTheme="majorHAnsi" w:hAnsiTheme="majorHAnsi" w:cstheme="majorHAnsi"/>
              <w:sz w:val="22"/>
              <w:szCs w:val="22"/>
            </w:rPr>
          </w:rPrChange>
        </w:rPr>
        <w:t xml:space="preserve"> student body </w:t>
      </w:r>
      <w:r w:rsidR="007C59DA" w:rsidRPr="00577B31">
        <w:rPr>
          <w:rFonts w:ascii="Times New Roman" w:hAnsi="Times New Roman"/>
          <w:rPrChange w:id="192" w:author="Anna Wingfield" w:date="2024-03-14T14:53:00Z">
            <w:rPr>
              <w:rFonts w:asciiTheme="majorHAnsi" w:hAnsiTheme="majorHAnsi" w:cstheme="majorHAnsi"/>
              <w:sz w:val="22"/>
              <w:szCs w:val="22"/>
            </w:rPr>
          </w:rPrChange>
        </w:rPr>
        <w:t xml:space="preserve">relative to </w:t>
      </w:r>
      <w:r w:rsidRPr="00577B31">
        <w:rPr>
          <w:rFonts w:ascii="Times New Roman" w:hAnsi="Times New Roman"/>
          <w:rPrChange w:id="193" w:author="Anna Wingfield" w:date="2024-03-14T14:53:00Z">
            <w:rPr>
              <w:rFonts w:asciiTheme="majorHAnsi" w:hAnsiTheme="majorHAnsi" w:cstheme="majorHAnsi"/>
              <w:sz w:val="22"/>
              <w:szCs w:val="22"/>
            </w:rPr>
          </w:rPrChange>
        </w:rPr>
        <w:t>online schools or commuter</w:t>
      </w:r>
      <w:r w:rsidR="007C59DA" w:rsidRPr="00577B31">
        <w:rPr>
          <w:rFonts w:ascii="Times New Roman" w:hAnsi="Times New Roman"/>
          <w:rPrChange w:id="194" w:author="Anna Wingfield" w:date="2024-03-14T14:53:00Z">
            <w:rPr>
              <w:rFonts w:asciiTheme="majorHAnsi" w:hAnsiTheme="majorHAnsi" w:cstheme="majorHAnsi"/>
              <w:sz w:val="22"/>
              <w:szCs w:val="22"/>
            </w:rPr>
          </w:rPrChange>
        </w:rPr>
        <w:t xml:space="preserve"> campuses</w:t>
      </w:r>
      <w:r w:rsidRPr="00577B31">
        <w:rPr>
          <w:rFonts w:ascii="Times New Roman" w:hAnsi="Times New Roman"/>
          <w:rPrChange w:id="195" w:author="Anna Wingfield" w:date="2024-03-14T14:53:00Z">
            <w:rPr>
              <w:rFonts w:asciiTheme="majorHAnsi" w:hAnsiTheme="majorHAnsi" w:cstheme="majorHAnsi"/>
              <w:sz w:val="22"/>
              <w:szCs w:val="22"/>
            </w:rPr>
          </w:rPrChange>
        </w:rPr>
        <w:t xml:space="preserve">. In these ways, physical space </w:t>
      </w:r>
      <w:r w:rsidR="00AB1849" w:rsidRPr="00577B31">
        <w:rPr>
          <w:rFonts w:ascii="Times New Roman" w:hAnsi="Times New Roman"/>
          <w:rPrChange w:id="196" w:author="Anna Wingfield" w:date="2024-03-14T14:53:00Z">
            <w:rPr>
              <w:rFonts w:asciiTheme="majorHAnsi" w:hAnsiTheme="majorHAnsi" w:cstheme="majorHAnsi"/>
              <w:sz w:val="22"/>
              <w:szCs w:val="22"/>
            </w:rPr>
          </w:rPrChange>
        </w:rPr>
        <w:t>in higher education often</w:t>
      </w:r>
      <w:r w:rsidRPr="00577B31">
        <w:rPr>
          <w:rFonts w:ascii="Times New Roman" w:hAnsi="Times New Roman"/>
          <w:rPrChange w:id="197" w:author="Anna Wingfield" w:date="2024-03-14T14:53:00Z">
            <w:rPr>
              <w:rFonts w:asciiTheme="majorHAnsi" w:hAnsiTheme="majorHAnsi" w:cstheme="majorHAnsi"/>
              <w:sz w:val="22"/>
              <w:szCs w:val="22"/>
            </w:rPr>
          </w:rPrChange>
        </w:rPr>
        <w:t xml:space="preserve"> </w:t>
      </w:r>
      <w:r w:rsidR="00473F94" w:rsidRPr="00577B31">
        <w:rPr>
          <w:rFonts w:ascii="Times New Roman" w:hAnsi="Times New Roman"/>
          <w:rPrChange w:id="198" w:author="Anna Wingfield" w:date="2024-03-14T14:53:00Z">
            <w:rPr>
              <w:rFonts w:asciiTheme="majorHAnsi" w:hAnsiTheme="majorHAnsi" w:cstheme="majorHAnsi"/>
              <w:sz w:val="22"/>
              <w:szCs w:val="22"/>
            </w:rPr>
          </w:rPrChange>
        </w:rPr>
        <w:t>ha</w:t>
      </w:r>
      <w:ins w:id="199" w:author="Anna Wingfield" w:date="2024-03-14T14:56:00Z">
        <w:r w:rsidR="00577B31">
          <w:rPr>
            <w:rFonts w:ascii="Times New Roman" w:hAnsi="Times New Roman"/>
          </w:rPr>
          <w:t>s</w:t>
        </w:r>
      </w:ins>
      <w:del w:id="200" w:author="Anna Wingfield" w:date="2024-03-14T14:56:00Z">
        <w:r w:rsidR="00473F94" w:rsidRPr="00577B31" w:rsidDel="00577B31">
          <w:rPr>
            <w:rFonts w:ascii="Times New Roman" w:hAnsi="Times New Roman"/>
            <w:rPrChange w:id="201" w:author="Anna Wingfield" w:date="2024-03-14T14:53:00Z">
              <w:rPr>
                <w:rFonts w:asciiTheme="majorHAnsi" w:hAnsiTheme="majorHAnsi" w:cstheme="majorHAnsi"/>
                <w:sz w:val="22"/>
                <w:szCs w:val="22"/>
              </w:rPr>
            </w:rPrChange>
          </w:rPr>
          <w:delText>ve</w:delText>
        </w:r>
      </w:del>
      <w:r w:rsidR="00473F94" w:rsidRPr="00577B31">
        <w:rPr>
          <w:rFonts w:ascii="Times New Roman" w:hAnsi="Times New Roman"/>
          <w:rPrChange w:id="202"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03" w:author="Anna Wingfield" w:date="2024-03-14T14:53:00Z">
            <w:rPr>
              <w:rFonts w:asciiTheme="majorHAnsi" w:hAnsiTheme="majorHAnsi" w:cstheme="majorHAnsi"/>
              <w:sz w:val="22"/>
              <w:szCs w:val="22"/>
            </w:rPr>
          </w:rPrChange>
        </w:rPr>
        <w:t>functioned as the</w:t>
      </w:r>
      <w:r w:rsidRPr="00577B31">
        <w:rPr>
          <w:rFonts w:ascii="Times New Roman" w:hAnsi="Times New Roman"/>
          <w:i/>
          <w:iCs/>
          <w:rPrChange w:id="204" w:author="Anna Wingfield" w:date="2024-03-14T14:53:00Z">
            <w:rPr>
              <w:rFonts w:asciiTheme="majorHAnsi" w:hAnsiTheme="majorHAnsi" w:cstheme="majorHAnsi"/>
              <w:i/>
              <w:iCs/>
              <w:sz w:val="22"/>
              <w:szCs w:val="22"/>
            </w:rPr>
          </w:rPrChange>
        </w:rPr>
        <w:t xml:space="preserve"> </w:t>
      </w:r>
      <w:r w:rsidRPr="00577B31">
        <w:rPr>
          <w:rFonts w:ascii="Times New Roman" w:hAnsi="Times New Roman"/>
          <w:rPrChange w:id="205" w:author="Anna Wingfield" w:date="2024-03-14T14:53:00Z">
            <w:rPr>
              <w:rFonts w:asciiTheme="majorHAnsi" w:hAnsiTheme="majorHAnsi" w:cstheme="majorHAnsi"/>
              <w:sz w:val="22"/>
              <w:szCs w:val="22"/>
            </w:rPr>
          </w:rPrChange>
        </w:rPr>
        <w:t>dividing line separating the haves and have-nots</w:t>
      </w:r>
      <w:r w:rsidR="007C59DA" w:rsidRPr="00577B31">
        <w:rPr>
          <w:rFonts w:ascii="Times New Roman" w:hAnsi="Times New Roman"/>
          <w:rPrChange w:id="206" w:author="Anna Wingfield" w:date="2024-03-14T14:53:00Z">
            <w:rPr>
              <w:rFonts w:asciiTheme="majorHAnsi" w:hAnsiTheme="majorHAnsi" w:cstheme="majorHAnsi"/>
              <w:sz w:val="22"/>
              <w:szCs w:val="22"/>
            </w:rPr>
          </w:rPrChange>
        </w:rPr>
        <w:t>, the privileged and everyone else</w:t>
      </w:r>
      <w:r w:rsidRPr="00577B31">
        <w:rPr>
          <w:rFonts w:ascii="Times New Roman" w:hAnsi="Times New Roman"/>
          <w:rPrChange w:id="207" w:author="Anna Wingfield" w:date="2024-03-14T14:53:00Z">
            <w:rPr>
              <w:rFonts w:asciiTheme="majorHAnsi" w:hAnsiTheme="majorHAnsi" w:cstheme="majorHAnsi"/>
              <w:sz w:val="22"/>
              <w:szCs w:val="22"/>
            </w:rPr>
          </w:rPrChange>
        </w:rPr>
        <w:t xml:space="preserve">. </w:t>
      </w:r>
      <w:r w:rsidR="007C59DA" w:rsidRPr="00577B31">
        <w:rPr>
          <w:rFonts w:ascii="Times New Roman" w:hAnsi="Times New Roman"/>
          <w:rPrChange w:id="208" w:author="Anna Wingfield" w:date="2024-03-14T14:53:00Z">
            <w:rPr>
              <w:rFonts w:asciiTheme="majorHAnsi" w:hAnsiTheme="majorHAnsi" w:cstheme="majorHAnsi"/>
              <w:sz w:val="22"/>
              <w:szCs w:val="22"/>
            </w:rPr>
          </w:rPrChange>
        </w:rPr>
        <w:t xml:space="preserve">No wonder the </w:t>
      </w:r>
      <w:r w:rsidR="00ED2907" w:rsidRPr="00577B31">
        <w:rPr>
          <w:rFonts w:ascii="Times New Roman" w:hAnsi="Times New Roman"/>
          <w:rPrChange w:id="209" w:author="Anna Wingfield" w:date="2024-03-14T14:53:00Z">
            <w:rPr>
              <w:rFonts w:asciiTheme="majorHAnsi" w:hAnsiTheme="majorHAnsi" w:cstheme="majorHAnsi"/>
              <w:sz w:val="22"/>
              <w:szCs w:val="22"/>
            </w:rPr>
          </w:rPrChange>
        </w:rPr>
        <w:t>push among some</w:t>
      </w:r>
      <w:r w:rsidR="007C59DA" w:rsidRPr="00577B31">
        <w:rPr>
          <w:rFonts w:ascii="Times New Roman" w:hAnsi="Times New Roman"/>
          <w:rPrChange w:id="210" w:author="Anna Wingfield" w:date="2024-03-14T14:53:00Z">
            <w:rPr>
              <w:rFonts w:asciiTheme="majorHAnsi" w:hAnsiTheme="majorHAnsi" w:cstheme="majorHAnsi"/>
              <w:sz w:val="22"/>
              <w:szCs w:val="22"/>
            </w:rPr>
          </w:rPrChange>
        </w:rPr>
        <w:t xml:space="preserve"> to</w:t>
      </w:r>
      <w:r w:rsidR="00ED2907" w:rsidRPr="00577B31">
        <w:rPr>
          <w:rFonts w:ascii="Times New Roman" w:hAnsi="Times New Roman"/>
          <w:rPrChange w:id="211" w:author="Anna Wingfield" w:date="2024-03-14T14:53:00Z">
            <w:rPr>
              <w:rFonts w:asciiTheme="majorHAnsi" w:hAnsiTheme="majorHAnsi" w:cstheme="majorHAnsi"/>
              <w:sz w:val="22"/>
              <w:szCs w:val="22"/>
            </w:rPr>
          </w:rPrChange>
        </w:rPr>
        <w:t xml:space="preserve"> diminish the centrality of</w:t>
      </w:r>
      <w:r w:rsidR="007C59DA" w:rsidRPr="00577B31">
        <w:rPr>
          <w:rFonts w:ascii="Times New Roman" w:hAnsi="Times New Roman"/>
          <w:rPrChange w:id="212" w:author="Anna Wingfield" w:date="2024-03-14T14:53:00Z">
            <w:rPr>
              <w:rFonts w:asciiTheme="majorHAnsi" w:hAnsiTheme="majorHAnsi" w:cstheme="majorHAnsi"/>
              <w:sz w:val="22"/>
              <w:szCs w:val="22"/>
            </w:rPr>
          </w:rPrChange>
        </w:rPr>
        <w:t xml:space="preserve"> academia’s physical spaces</w:t>
      </w:r>
      <w:r w:rsidR="006B529F" w:rsidRPr="00577B31">
        <w:rPr>
          <w:rFonts w:ascii="Times New Roman" w:hAnsi="Times New Roman"/>
          <w:rPrChange w:id="213" w:author="Anna Wingfield" w:date="2024-03-14T14:53:00Z">
            <w:rPr>
              <w:rFonts w:asciiTheme="majorHAnsi" w:hAnsiTheme="majorHAnsi" w:cstheme="majorHAnsi"/>
              <w:sz w:val="22"/>
              <w:szCs w:val="22"/>
            </w:rPr>
          </w:rPrChange>
        </w:rPr>
        <w:t>, to make them more contingent</w:t>
      </w:r>
      <w:r w:rsidR="00EB3CF1" w:rsidRPr="00577B31">
        <w:rPr>
          <w:rFonts w:ascii="Times New Roman" w:hAnsi="Times New Roman"/>
          <w:rPrChange w:id="214" w:author="Anna Wingfield" w:date="2024-03-14T14:53:00Z">
            <w:rPr>
              <w:rFonts w:asciiTheme="majorHAnsi" w:hAnsiTheme="majorHAnsi" w:cstheme="majorHAnsi"/>
              <w:sz w:val="22"/>
              <w:szCs w:val="22"/>
            </w:rPr>
          </w:rPrChange>
        </w:rPr>
        <w:t xml:space="preserve"> rather than central to the college experience</w:t>
      </w:r>
      <w:r w:rsidR="007C59DA" w:rsidRPr="00577B31">
        <w:rPr>
          <w:rFonts w:ascii="Times New Roman" w:hAnsi="Times New Roman"/>
          <w:rPrChange w:id="215" w:author="Anna Wingfield" w:date="2024-03-14T14:53:00Z">
            <w:rPr>
              <w:rFonts w:asciiTheme="majorHAnsi" w:hAnsiTheme="majorHAnsi" w:cstheme="majorHAnsi"/>
              <w:sz w:val="22"/>
              <w:szCs w:val="22"/>
            </w:rPr>
          </w:rPrChange>
        </w:rPr>
        <w:t>.</w:t>
      </w:r>
    </w:p>
    <w:p w14:paraId="7DCB99C7" w14:textId="192CBCDD" w:rsidR="00E90340" w:rsidRPr="00577B31" w:rsidRDefault="00AB1849" w:rsidP="00473F94">
      <w:pPr>
        <w:spacing w:line="480" w:lineRule="auto"/>
        <w:ind w:firstLine="720"/>
        <w:rPr>
          <w:rFonts w:ascii="Times New Roman" w:hAnsi="Times New Roman"/>
          <w:rPrChange w:id="216" w:author="Anna Wingfield" w:date="2024-03-14T14:53:00Z">
            <w:rPr>
              <w:rFonts w:asciiTheme="majorHAnsi" w:hAnsiTheme="majorHAnsi" w:cstheme="majorHAnsi"/>
              <w:sz w:val="22"/>
              <w:szCs w:val="22"/>
            </w:rPr>
          </w:rPrChange>
        </w:rPr>
      </w:pPr>
      <w:r w:rsidRPr="00577B31">
        <w:rPr>
          <w:rFonts w:ascii="Times New Roman" w:hAnsi="Times New Roman"/>
          <w:rPrChange w:id="217" w:author="Anna Wingfield" w:date="2024-03-14T14:53:00Z">
            <w:rPr>
              <w:rFonts w:asciiTheme="majorHAnsi" w:hAnsiTheme="majorHAnsi" w:cstheme="majorHAnsi"/>
              <w:sz w:val="22"/>
              <w:szCs w:val="22"/>
            </w:rPr>
          </w:rPrChange>
        </w:rPr>
        <w:t>But</w:t>
      </w:r>
      <w:r w:rsidR="00473F94" w:rsidRPr="00577B31">
        <w:rPr>
          <w:rFonts w:ascii="Times New Roman" w:hAnsi="Times New Roman"/>
          <w:rPrChange w:id="218" w:author="Anna Wingfield" w:date="2024-03-14T14:53:00Z">
            <w:rPr>
              <w:rFonts w:asciiTheme="majorHAnsi" w:hAnsiTheme="majorHAnsi" w:cstheme="majorHAnsi"/>
              <w:sz w:val="22"/>
              <w:szCs w:val="22"/>
            </w:rPr>
          </w:rPrChange>
        </w:rPr>
        <w:t xml:space="preserve"> </w:t>
      </w:r>
      <w:proofErr w:type="spellStart"/>
      <w:r w:rsidR="00B07F18" w:rsidRPr="00577B31">
        <w:rPr>
          <w:rFonts w:ascii="Times New Roman" w:hAnsi="Times New Roman"/>
          <w:rPrChange w:id="219" w:author="Anna Wingfield" w:date="2024-03-14T14:53:00Z">
            <w:rPr>
              <w:rFonts w:asciiTheme="majorHAnsi" w:hAnsiTheme="majorHAnsi" w:cstheme="majorHAnsi"/>
              <w:sz w:val="22"/>
              <w:szCs w:val="22"/>
            </w:rPr>
          </w:rPrChange>
        </w:rPr>
        <w:t>despatialization</w:t>
      </w:r>
      <w:proofErr w:type="spellEnd"/>
      <w:r w:rsidR="00473F94" w:rsidRPr="00577B31">
        <w:rPr>
          <w:rFonts w:ascii="Times New Roman" w:hAnsi="Times New Roman"/>
          <w:rPrChange w:id="220" w:author="Anna Wingfield" w:date="2024-03-14T14:53:00Z">
            <w:rPr>
              <w:rFonts w:asciiTheme="majorHAnsi" w:hAnsiTheme="majorHAnsi" w:cstheme="majorHAnsi"/>
              <w:sz w:val="22"/>
              <w:szCs w:val="22"/>
            </w:rPr>
          </w:rPrChange>
        </w:rPr>
        <w:t xml:space="preserve"> also</w:t>
      </w:r>
      <w:r w:rsidR="00B07F18" w:rsidRPr="00577B31">
        <w:rPr>
          <w:rFonts w:ascii="Times New Roman" w:hAnsi="Times New Roman"/>
          <w:rPrChange w:id="221" w:author="Anna Wingfield" w:date="2024-03-14T14:53:00Z">
            <w:rPr>
              <w:rFonts w:asciiTheme="majorHAnsi" w:hAnsiTheme="majorHAnsi" w:cstheme="majorHAnsi"/>
              <w:sz w:val="22"/>
              <w:szCs w:val="22"/>
            </w:rPr>
          </w:rPrChange>
        </w:rPr>
        <w:t xml:space="preserve"> </w:t>
      </w:r>
      <w:r w:rsidR="007C59DA" w:rsidRPr="00577B31">
        <w:rPr>
          <w:rFonts w:ascii="Times New Roman" w:hAnsi="Times New Roman"/>
          <w:rPrChange w:id="222" w:author="Anna Wingfield" w:date="2024-03-14T14:53:00Z">
            <w:rPr>
              <w:rFonts w:asciiTheme="majorHAnsi" w:hAnsiTheme="majorHAnsi" w:cstheme="majorHAnsi"/>
              <w:sz w:val="22"/>
              <w:szCs w:val="22"/>
            </w:rPr>
          </w:rPrChange>
        </w:rPr>
        <w:t>exacerbate</w:t>
      </w:r>
      <w:r w:rsidR="00473F94" w:rsidRPr="00577B31">
        <w:rPr>
          <w:rFonts w:ascii="Times New Roman" w:hAnsi="Times New Roman"/>
          <w:rPrChange w:id="223" w:author="Anna Wingfield" w:date="2024-03-14T14:53:00Z">
            <w:rPr>
              <w:rFonts w:asciiTheme="majorHAnsi" w:hAnsiTheme="majorHAnsi" w:cstheme="majorHAnsi"/>
              <w:sz w:val="22"/>
              <w:szCs w:val="22"/>
            </w:rPr>
          </w:rPrChange>
        </w:rPr>
        <w:t>s</w:t>
      </w:r>
      <w:r w:rsidR="007C59DA" w:rsidRPr="00577B31">
        <w:rPr>
          <w:rFonts w:ascii="Times New Roman" w:hAnsi="Times New Roman"/>
          <w:rPrChange w:id="224" w:author="Anna Wingfield" w:date="2024-03-14T14:53:00Z">
            <w:rPr>
              <w:rFonts w:asciiTheme="majorHAnsi" w:hAnsiTheme="majorHAnsi" w:cstheme="majorHAnsi"/>
              <w:sz w:val="22"/>
              <w:szCs w:val="22"/>
            </w:rPr>
          </w:rPrChange>
        </w:rPr>
        <w:t xml:space="preserve"> the </w:t>
      </w:r>
      <w:r w:rsidR="00473F94" w:rsidRPr="00577B31">
        <w:rPr>
          <w:rFonts w:ascii="Times New Roman" w:hAnsi="Times New Roman"/>
          <w:rPrChange w:id="225" w:author="Anna Wingfield" w:date="2024-03-14T14:53:00Z">
            <w:rPr>
              <w:rFonts w:asciiTheme="majorHAnsi" w:hAnsiTheme="majorHAnsi" w:cstheme="majorHAnsi"/>
              <w:sz w:val="22"/>
              <w:szCs w:val="22"/>
            </w:rPr>
          </w:rPrChange>
        </w:rPr>
        <w:t xml:space="preserve">very </w:t>
      </w:r>
      <w:r w:rsidR="007C59DA" w:rsidRPr="00577B31">
        <w:rPr>
          <w:rFonts w:ascii="Times New Roman" w:hAnsi="Times New Roman"/>
          <w:rPrChange w:id="226" w:author="Anna Wingfield" w:date="2024-03-14T14:53:00Z">
            <w:rPr>
              <w:rFonts w:asciiTheme="majorHAnsi" w:hAnsiTheme="majorHAnsi" w:cstheme="majorHAnsi"/>
              <w:sz w:val="22"/>
              <w:szCs w:val="22"/>
            </w:rPr>
          </w:rPrChange>
        </w:rPr>
        <w:t>divides that its proponents argue it would overcome</w:t>
      </w:r>
      <w:r w:rsidR="00ED2907" w:rsidRPr="00577B31">
        <w:rPr>
          <w:rFonts w:ascii="Times New Roman" w:hAnsi="Times New Roman"/>
          <w:rPrChange w:id="227" w:author="Anna Wingfield" w:date="2024-03-14T14:53:00Z">
            <w:rPr>
              <w:rFonts w:asciiTheme="majorHAnsi" w:hAnsiTheme="majorHAnsi" w:cstheme="majorHAnsi"/>
              <w:sz w:val="22"/>
              <w:szCs w:val="22"/>
            </w:rPr>
          </w:rPrChange>
        </w:rPr>
        <w:t xml:space="preserve">. </w:t>
      </w:r>
      <w:proofErr w:type="spellStart"/>
      <w:r w:rsidR="007C59DA" w:rsidRPr="00577B31">
        <w:rPr>
          <w:rFonts w:ascii="Times New Roman" w:hAnsi="Times New Roman"/>
          <w:rPrChange w:id="228" w:author="Anna Wingfield" w:date="2024-03-14T14:53:00Z">
            <w:rPr>
              <w:rFonts w:asciiTheme="majorHAnsi" w:hAnsiTheme="majorHAnsi" w:cstheme="majorHAnsi"/>
              <w:sz w:val="22"/>
              <w:szCs w:val="22"/>
            </w:rPr>
          </w:rPrChange>
        </w:rPr>
        <w:t>Taparia’s</w:t>
      </w:r>
      <w:proofErr w:type="spellEnd"/>
      <w:r w:rsidR="007C59DA" w:rsidRPr="00577B31">
        <w:rPr>
          <w:rFonts w:ascii="Times New Roman" w:hAnsi="Times New Roman"/>
          <w:rPrChange w:id="229" w:author="Anna Wingfield" w:date="2024-03-14T14:53:00Z">
            <w:rPr>
              <w:rFonts w:asciiTheme="majorHAnsi" w:hAnsiTheme="majorHAnsi" w:cstheme="majorHAnsi"/>
              <w:sz w:val="22"/>
              <w:szCs w:val="22"/>
            </w:rPr>
          </w:rPrChange>
        </w:rPr>
        <w:t xml:space="preserve"> op-ed in the </w:t>
      </w:r>
      <w:r w:rsidR="007C59DA" w:rsidRPr="00577B31">
        <w:rPr>
          <w:rFonts w:ascii="Times New Roman" w:hAnsi="Times New Roman"/>
          <w:i/>
          <w:iCs/>
          <w:rPrChange w:id="230" w:author="Anna Wingfield" w:date="2024-03-14T14:53:00Z">
            <w:rPr>
              <w:rFonts w:asciiTheme="majorHAnsi" w:hAnsiTheme="majorHAnsi" w:cstheme="majorHAnsi"/>
              <w:i/>
              <w:iCs/>
              <w:sz w:val="22"/>
              <w:szCs w:val="22"/>
            </w:rPr>
          </w:rPrChange>
        </w:rPr>
        <w:t xml:space="preserve">New York Times </w:t>
      </w:r>
      <w:r w:rsidR="007C59DA" w:rsidRPr="00577B31">
        <w:rPr>
          <w:rFonts w:ascii="Times New Roman" w:hAnsi="Times New Roman"/>
          <w:rPrChange w:id="231" w:author="Anna Wingfield" w:date="2024-03-14T14:53:00Z">
            <w:rPr>
              <w:rFonts w:asciiTheme="majorHAnsi" w:hAnsiTheme="majorHAnsi" w:cstheme="majorHAnsi"/>
              <w:sz w:val="22"/>
              <w:szCs w:val="22"/>
            </w:rPr>
          </w:rPrChange>
        </w:rPr>
        <w:t>is a</w:t>
      </w:r>
      <w:r w:rsidR="00473F94" w:rsidRPr="00577B31">
        <w:rPr>
          <w:rFonts w:ascii="Times New Roman" w:hAnsi="Times New Roman"/>
          <w:rPrChange w:id="232" w:author="Anna Wingfield" w:date="2024-03-14T14:53:00Z">
            <w:rPr>
              <w:rFonts w:asciiTheme="majorHAnsi" w:hAnsiTheme="majorHAnsi" w:cstheme="majorHAnsi"/>
              <w:sz w:val="22"/>
              <w:szCs w:val="22"/>
            </w:rPr>
          </w:rPrChange>
        </w:rPr>
        <w:t>n interesting</w:t>
      </w:r>
      <w:r w:rsidR="007C59DA" w:rsidRPr="00577B31">
        <w:rPr>
          <w:rFonts w:ascii="Times New Roman" w:hAnsi="Times New Roman"/>
          <w:rPrChange w:id="233" w:author="Anna Wingfield" w:date="2024-03-14T14:53:00Z">
            <w:rPr>
              <w:rFonts w:asciiTheme="majorHAnsi" w:hAnsiTheme="majorHAnsi" w:cstheme="majorHAnsi"/>
              <w:sz w:val="22"/>
              <w:szCs w:val="22"/>
            </w:rPr>
          </w:rPrChange>
        </w:rPr>
        <w:t xml:space="preserve"> case in point. Even as he acknowledges that “no one doubts that the [online] student experience would</w:t>
      </w:r>
      <w:r w:rsidR="00DE4C4C" w:rsidRPr="00577B31">
        <w:rPr>
          <w:rFonts w:ascii="Times New Roman" w:hAnsi="Times New Roman"/>
          <w:rPrChange w:id="234" w:author="Anna Wingfield" w:date="2024-03-14T14:53:00Z">
            <w:rPr>
              <w:rFonts w:asciiTheme="majorHAnsi" w:hAnsiTheme="majorHAnsi" w:cstheme="majorHAnsi"/>
              <w:sz w:val="22"/>
              <w:szCs w:val="22"/>
            </w:rPr>
          </w:rPrChange>
        </w:rPr>
        <w:t xml:space="preserve"> not</w:t>
      </w:r>
      <w:r w:rsidR="007C59DA" w:rsidRPr="00577B31">
        <w:rPr>
          <w:rFonts w:ascii="Times New Roman" w:hAnsi="Times New Roman"/>
          <w:rPrChange w:id="235" w:author="Anna Wingfield" w:date="2024-03-14T14:53:00Z">
            <w:rPr>
              <w:rFonts w:asciiTheme="majorHAnsi" w:hAnsiTheme="majorHAnsi" w:cstheme="majorHAnsi"/>
              <w:sz w:val="22"/>
              <w:szCs w:val="22"/>
            </w:rPr>
          </w:rPrChange>
        </w:rPr>
        <w:t xml:space="preserve"> be as holistic” as the in-person one, he nevertheless reaches this ultimate takeaway: “But universities don’t need to abandon in-person teaching for students who see the value in it. They simply need to create ‘parallel’ online degrees for all their core degree programs.”</w:t>
      </w:r>
      <w:r w:rsidR="00F16684" w:rsidRPr="00577B31">
        <w:rPr>
          <w:rStyle w:val="FootnoteReference"/>
          <w:rFonts w:ascii="Times New Roman" w:hAnsi="Times New Roman"/>
          <w:rPrChange w:id="236" w:author="Anna Wingfield" w:date="2024-03-14T14:53:00Z">
            <w:rPr>
              <w:rStyle w:val="FootnoteReference"/>
              <w:rFonts w:asciiTheme="majorHAnsi" w:hAnsiTheme="majorHAnsi" w:cstheme="majorHAnsi"/>
              <w:sz w:val="22"/>
              <w:szCs w:val="22"/>
            </w:rPr>
          </w:rPrChange>
        </w:rPr>
        <w:footnoteReference w:id="5"/>
      </w:r>
      <w:r w:rsidR="007C59DA" w:rsidRPr="00577B31">
        <w:rPr>
          <w:rFonts w:ascii="Times New Roman" w:hAnsi="Times New Roman"/>
          <w:rPrChange w:id="242" w:author="Anna Wingfield" w:date="2024-03-14T14:53:00Z">
            <w:rPr>
              <w:rFonts w:asciiTheme="majorHAnsi" w:hAnsiTheme="majorHAnsi" w:cstheme="majorHAnsi"/>
              <w:sz w:val="22"/>
              <w:szCs w:val="22"/>
            </w:rPr>
          </w:rPrChange>
        </w:rPr>
        <w:t xml:space="preserve"> In short, </w:t>
      </w:r>
      <w:proofErr w:type="spellStart"/>
      <w:r w:rsidR="007C59DA" w:rsidRPr="00577B31">
        <w:rPr>
          <w:rFonts w:ascii="Times New Roman" w:hAnsi="Times New Roman"/>
          <w:rPrChange w:id="243" w:author="Anna Wingfield" w:date="2024-03-14T14:53:00Z">
            <w:rPr>
              <w:rFonts w:asciiTheme="majorHAnsi" w:hAnsiTheme="majorHAnsi" w:cstheme="majorHAnsi"/>
              <w:sz w:val="22"/>
              <w:szCs w:val="22"/>
            </w:rPr>
          </w:rPrChange>
        </w:rPr>
        <w:t>Taparia</w:t>
      </w:r>
      <w:proofErr w:type="spellEnd"/>
      <w:r w:rsidR="007C59DA" w:rsidRPr="00577B31">
        <w:rPr>
          <w:rFonts w:ascii="Times New Roman" w:hAnsi="Times New Roman"/>
          <w:rPrChange w:id="244" w:author="Anna Wingfield" w:date="2024-03-14T14:53:00Z">
            <w:rPr>
              <w:rFonts w:asciiTheme="majorHAnsi" w:hAnsiTheme="majorHAnsi" w:cstheme="majorHAnsi"/>
              <w:sz w:val="22"/>
              <w:szCs w:val="22"/>
            </w:rPr>
          </w:rPrChange>
        </w:rPr>
        <w:t xml:space="preserve"> </w:t>
      </w:r>
      <w:r w:rsidR="00EB3CF1" w:rsidRPr="00577B31">
        <w:rPr>
          <w:rFonts w:ascii="Times New Roman" w:hAnsi="Times New Roman"/>
          <w:rPrChange w:id="245" w:author="Anna Wingfield" w:date="2024-03-14T14:53:00Z">
            <w:rPr>
              <w:rFonts w:asciiTheme="majorHAnsi" w:hAnsiTheme="majorHAnsi" w:cstheme="majorHAnsi"/>
              <w:sz w:val="22"/>
              <w:szCs w:val="22"/>
            </w:rPr>
          </w:rPrChange>
        </w:rPr>
        <w:t xml:space="preserve">inadvertently </w:t>
      </w:r>
      <w:r w:rsidR="007C59DA" w:rsidRPr="00577B31">
        <w:rPr>
          <w:rFonts w:ascii="Times New Roman" w:hAnsi="Times New Roman"/>
          <w:rPrChange w:id="246" w:author="Anna Wingfield" w:date="2024-03-14T14:53:00Z">
            <w:rPr>
              <w:rFonts w:asciiTheme="majorHAnsi" w:hAnsiTheme="majorHAnsi" w:cstheme="majorHAnsi"/>
              <w:sz w:val="22"/>
              <w:szCs w:val="22"/>
            </w:rPr>
          </w:rPrChange>
        </w:rPr>
        <w:t xml:space="preserve">ends up advocating for the further entrenchment of the two-tiered system in academia, one that offers affluent students a more “holistic” face-to-face, campus-based education while providing less </w:t>
      </w:r>
      <w:r w:rsidR="007C59DA" w:rsidRPr="00577B31">
        <w:rPr>
          <w:rFonts w:ascii="Times New Roman" w:hAnsi="Times New Roman"/>
          <w:rPrChange w:id="247" w:author="Anna Wingfield" w:date="2024-03-14T14:53:00Z">
            <w:rPr>
              <w:rFonts w:asciiTheme="majorHAnsi" w:hAnsiTheme="majorHAnsi" w:cstheme="majorHAnsi"/>
              <w:sz w:val="22"/>
              <w:szCs w:val="22"/>
            </w:rPr>
          </w:rPrChange>
        </w:rPr>
        <w:lastRenderedPageBreak/>
        <w:t>affluent students a supposedly “parallel” but, by his own admission, less “holistic” online education.</w:t>
      </w:r>
    </w:p>
    <w:p w14:paraId="512AF1E8" w14:textId="599A63B2" w:rsidR="00090627" w:rsidRPr="00577B31" w:rsidRDefault="00A42CE6" w:rsidP="00270B38">
      <w:pPr>
        <w:spacing w:line="480" w:lineRule="auto"/>
        <w:ind w:firstLine="720"/>
        <w:rPr>
          <w:rFonts w:ascii="Times New Roman" w:hAnsi="Times New Roman"/>
          <w:rPrChange w:id="248" w:author="Anna Wingfield" w:date="2024-03-14T14:53:00Z">
            <w:rPr>
              <w:rFonts w:asciiTheme="majorHAnsi" w:hAnsiTheme="majorHAnsi" w:cstheme="majorHAnsi"/>
              <w:sz w:val="22"/>
              <w:szCs w:val="22"/>
            </w:rPr>
          </w:rPrChange>
        </w:rPr>
      </w:pPr>
      <w:proofErr w:type="spellStart"/>
      <w:r w:rsidRPr="00577B31">
        <w:rPr>
          <w:rFonts w:ascii="Times New Roman" w:hAnsi="Times New Roman"/>
          <w:rPrChange w:id="249" w:author="Anna Wingfield" w:date="2024-03-14T14:53:00Z">
            <w:rPr>
              <w:rFonts w:asciiTheme="majorHAnsi" w:hAnsiTheme="majorHAnsi" w:cstheme="majorHAnsi"/>
              <w:sz w:val="22"/>
              <w:szCs w:val="22"/>
            </w:rPr>
          </w:rPrChange>
        </w:rPr>
        <w:t>Taparia</w:t>
      </w:r>
      <w:r w:rsidR="000F61B2" w:rsidRPr="00577B31">
        <w:rPr>
          <w:rFonts w:ascii="Times New Roman" w:hAnsi="Times New Roman"/>
          <w:rPrChange w:id="250" w:author="Anna Wingfield" w:date="2024-03-14T14:53:00Z">
            <w:rPr>
              <w:rFonts w:asciiTheme="majorHAnsi" w:hAnsiTheme="majorHAnsi" w:cstheme="majorHAnsi"/>
              <w:sz w:val="22"/>
              <w:szCs w:val="22"/>
            </w:rPr>
          </w:rPrChange>
        </w:rPr>
        <w:t>’s</w:t>
      </w:r>
      <w:proofErr w:type="spellEnd"/>
      <w:r w:rsidR="000F61B2" w:rsidRPr="00577B31">
        <w:rPr>
          <w:rFonts w:ascii="Times New Roman" w:hAnsi="Times New Roman"/>
          <w:rPrChange w:id="251" w:author="Anna Wingfield" w:date="2024-03-14T14:53:00Z">
            <w:rPr>
              <w:rFonts w:asciiTheme="majorHAnsi" w:hAnsiTheme="majorHAnsi" w:cstheme="majorHAnsi"/>
              <w:sz w:val="22"/>
              <w:szCs w:val="22"/>
            </w:rPr>
          </w:rPrChange>
        </w:rPr>
        <w:t xml:space="preserve"> </w:t>
      </w:r>
      <w:r w:rsidR="00EB3CF1" w:rsidRPr="00577B31">
        <w:rPr>
          <w:rFonts w:ascii="Times New Roman" w:hAnsi="Times New Roman"/>
          <w:rPrChange w:id="252" w:author="Anna Wingfield" w:date="2024-03-14T14:53:00Z">
            <w:rPr>
              <w:rFonts w:asciiTheme="majorHAnsi" w:hAnsiTheme="majorHAnsi" w:cstheme="majorHAnsi"/>
              <w:sz w:val="22"/>
              <w:szCs w:val="22"/>
            </w:rPr>
          </w:rPrChange>
        </w:rPr>
        <w:t>argument</w:t>
      </w:r>
      <w:r w:rsidR="00EA5725" w:rsidRPr="00577B31">
        <w:rPr>
          <w:rFonts w:ascii="Times New Roman" w:hAnsi="Times New Roman"/>
          <w:rPrChange w:id="253" w:author="Anna Wingfield" w:date="2024-03-14T14:53:00Z">
            <w:rPr>
              <w:rFonts w:asciiTheme="majorHAnsi" w:hAnsiTheme="majorHAnsi" w:cstheme="majorHAnsi"/>
              <w:sz w:val="22"/>
              <w:szCs w:val="22"/>
            </w:rPr>
          </w:rPrChange>
        </w:rPr>
        <w:t xml:space="preserve"> </w:t>
      </w:r>
      <w:r w:rsidR="001F4E98" w:rsidRPr="00577B31">
        <w:rPr>
          <w:rFonts w:ascii="Times New Roman" w:hAnsi="Times New Roman"/>
          <w:rPrChange w:id="254" w:author="Anna Wingfield" w:date="2024-03-14T14:53:00Z">
            <w:rPr>
              <w:rFonts w:asciiTheme="majorHAnsi" w:hAnsiTheme="majorHAnsi" w:cstheme="majorHAnsi"/>
              <w:sz w:val="22"/>
              <w:szCs w:val="22"/>
            </w:rPr>
          </w:rPrChange>
        </w:rPr>
        <w:t>illustrates</w:t>
      </w:r>
      <w:r w:rsidR="00EA5725" w:rsidRPr="00577B31">
        <w:rPr>
          <w:rFonts w:ascii="Times New Roman" w:hAnsi="Times New Roman"/>
          <w:rPrChange w:id="255" w:author="Anna Wingfield" w:date="2024-03-14T14:53:00Z">
            <w:rPr>
              <w:rFonts w:asciiTheme="majorHAnsi" w:hAnsiTheme="majorHAnsi" w:cstheme="majorHAnsi"/>
              <w:sz w:val="22"/>
              <w:szCs w:val="22"/>
            </w:rPr>
          </w:rPrChange>
        </w:rPr>
        <w:t xml:space="preserve"> one of th</w:t>
      </w:r>
      <w:r w:rsidR="000229D8" w:rsidRPr="00577B31">
        <w:rPr>
          <w:rFonts w:ascii="Times New Roman" w:hAnsi="Times New Roman"/>
          <w:rPrChange w:id="256" w:author="Anna Wingfield" w:date="2024-03-14T14:53:00Z">
            <w:rPr>
              <w:rFonts w:asciiTheme="majorHAnsi" w:hAnsiTheme="majorHAnsi" w:cstheme="majorHAnsi"/>
              <w:sz w:val="22"/>
              <w:szCs w:val="22"/>
            </w:rPr>
          </w:rPrChange>
        </w:rPr>
        <w:t xml:space="preserve">e main </w:t>
      </w:r>
      <w:r w:rsidR="001F4E98" w:rsidRPr="00577B31">
        <w:rPr>
          <w:rFonts w:ascii="Times New Roman" w:hAnsi="Times New Roman"/>
          <w:rPrChange w:id="257" w:author="Anna Wingfield" w:date="2024-03-14T14:53:00Z">
            <w:rPr>
              <w:rFonts w:asciiTheme="majorHAnsi" w:hAnsiTheme="majorHAnsi" w:cstheme="majorHAnsi"/>
              <w:sz w:val="22"/>
              <w:szCs w:val="22"/>
            </w:rPr>
          </w:rPrChange>
        </w:rPr>
        <w:t xml:space="preserve">claims of </w:t>
      </w:r>
      <w:r w:rsidRPr="00577B31">
        <w:rPr>
          <w:rFonts w:ascii="Times New Roman" w:hAnsi="Times New Roman"/>
          <w:rPrChange w:id="258" w:author="Anna Wingfield" w:date="2024-03-14T14:53:00Z">
            <w:rPr>
              <w:rFonts w:asciiTheme="majorHAnsi" w:hAnsiTheme="majorHAnsi" w:cstheme="majorHAnsi"/>
              <w:sz w:val="22"/>
              <w:szCs w:val="22"/>
            </w:rPr>
          </w:rPrChange>
        </w:rPr>
        <w:t xml:space="preserve">this essay: </w:t>
      </w:r>
      <w:r w:rsidR="00E90340" w:rsidRPr="00577B31">
        <w:rPr>
          <w:rFonts w:ascii="Times New Roman" w:hAnsi="Times New Roman"/>
          <w:rPrChange w:id="259" w:author="Anna Wingfield" w:date="2024-03-14T14:53:00Z">
            <w:rPr>
              <w:rFonts w:asciiTheme="majorHAnsi" w:hAnsiTheme="majorHAnsi" w:cstheme="majorHAnsi"/>
              <w:sz w:val="22"/>
              <w:szCs w:val="22"/>
            </w:rPr>
          </w:rPrChange>
        </w:rPr>
        <w:t>t</w:t>
      </w:r>
      <w:r w:rsidR="004D0645" w:rsidRPr="00577B31">
        <w:rPr>
          <w:rFonts w:ascii="Times New Roman" w:hAnsi="Times New Roman"/>
          <w:rPrChange w:id="260" w:author="Anna Wingfield" w:date="2024-03-14T14:53:00Z">
            <w:rPr>
              <w:rFonts w:asciiTheme="majorHAnsi" w:hAnsiTheme="majorHAnsi" w:cstheme="majorHAnsi"/>
              <w:sz w:val="22"/>
              <w:szCs w:val="22"/>
            </w:rPr>
          </w:rPrChange>
        </w:rPr>
        <w:t xml:space="preserve">he role of </w:t>
      </w:r>
      <w:r w:rsidR="00473F94" w:rsidRPr="00577B31">
        <w:rPr>
          <w:rFonts w:ascii="Times New Roman" w:hAnsi="Times New Roman"/>
          <w:rPrChange w:id="261" w:author="Anna Wingfield" w:date="2024-03-14T14:53:00Z">
            <w:rPr>
              <w:rFonts w:asciiTheme="majorHAnsi" w:hAnsiTheme="majorHAnsi" w:cstheme="majorHAnsi"/>
              <w:sz w:val="22"/>
              <w:szCs w:val="22"/>
            </w:rPr>
          </w:rPrChange>
        </w:rPr>
        <w:t>higher education</w:t>
      </w:r>
      <w:r w:rsidR="004D0645" w:rsidRPr="00577B31">
        <w:rPr>
          <w:rFonts w:ascii="Times New Roman" w:hAnsi="Times New Roman"/>
          <w:rPrChange w:id="262" w:author="Anna Wingfield" w:date="2024-03-14T14:53:00Z">
            <w:rPr>
              <w:rFonts w:asciiTheme="majorHAnsi" w:hAnsiTheme="majorHAnsi" w:cstheme="majorHAnsi"/>
              <w:sz w:val="22"/>
              <w:szCs w:val="22"/>
            </w:rPr>
          </w:rPrChange>
        </w:rPr>
        <w:t xml:space="preserve"> as </w:t>
      </w:r>
      <w:r w:rsidR="00473F94" w:rsidRPr="00577B31">
        <w:rPr>
          <w:rFonts w:ascii="Times New Roman" w:hAnsi="Times New Roman"/>
          <w:rPrChange w:id="263" w:author="Anna Wingfield" w:date="2024-03-14T14:53:00Z">
            <w:rPr>
              <w:rFonts w:asciiTheme="majorHAnsi" w:hAnsiTheme="majorHAnsi" w:cstheme="majorHAnsi"/>
              <w:sz w:val="22"/>
              <w:szCs w:val="22"/>
            </w:rPr>
          </w:rPrChange>
        </w:rPr>
        <w:t xml:space="preserve">an </w:t>
      </w:r>
      <w:proofErr w:type="spellStart"/>
      <w:r w:rsidR="00473F94" w:rsidRPr="00577B31">
        <w:rPr>
          <w:rFonts w:ascii="Times New Roman" w:hAnsi="Times New Roman"/>
          <w:rPrChange w:id="264" w:author="Anna Wingfield" w:date="2024-03-14T14:53:00Z">
            <w:rPr>
              <w:rFonts w:asciiTheme="majorHAnsi" w:hAnsiTheme="majorHAnsi" w:cstheme="majorHAnsi"/>
              <w:sz w:val="22"/>
              <w:szCs w:val="22"/>
            </w:rPr>
          </w:rPrChange>
        </w:rPr>
        <w:t>aspirationally</w:t>
      </w:r>
      <w:proofErr w:type="spellEnd"/>
      <w:ins w:id="265" w:author="Anna Wingfield" w:date="2024-03-14T15:03:00Z">
        <w:r w:rsidR="00D15C76">
          <w:rPr>
            <w:rFonts w:ascii="Times New Roman" w:hAnsi="Times New Roman"/>
          </w:rPr>
          <w:t>-</w:t>
        </w:r>
      </w:ins>
      <w:del w:id="266" w:author="Anna Wingfield" w:date="2024-03-14T15:03:00Z">
        <w:r w:rsidR="00473F94" w:rsidRPr="00577B31" w:rsidDel="00D15C76">
          <w:rPr>
            <w:rFonts w:ascii="Times New Roman" w:hAnsi="Times New Roman"/>
            <w:rPrChange w:id="267" w:author="Anna Wingfield" w:date="2024-03-14T14:53:00Z">
              <w:rPr>
                <w:rFonts w:asciiTheme="majorHAnsi" w:hAnsiTheme="majorHAnsi" w:cstheme="majorHAnsi"/>
                <w:sz w:val="22"/>
                <w:szCs w:val="22"/>
              </w:rPr>
            </w:rPrChange>
          </w:rPr>
          <w:delText xml:space="preserve"> </w:delText>
        </w:r>
      </w:del>
      <w:r w:rsidR="004D0645" w:rsidRPr="00577B31">
        <w:rPr>
          <w:rFonts w:ascii="Times New Roman" w:hAnsi="Times New Roman"/>
          <w:rPrChange w:id="268" w:author="Anna Wingfield" w:date="2024-03-14T14:53:00Z">
            <w:rPr>
              <w:rFonts w:asciiTheme="majorHAnsi" w:hAnsiTheme="majorHAnsi" w:cstheme="majorHAnsi"/>
              <w:sz w:val="22"/>
              <w:szCs w:val="22"/>
            </w:rPr>
          </w:rPrChange>
        </w:rPr>
        <w:t xml:space="preserve">democratic </w:t>
      </w:r>
      <w:r w:rsidR="00473F94" w:rsidRPr="00577B31">
        <w:rPr>
          <w:rFonts w:ascii="Times New Roman" w:hAnsi="Times New Roman"/>
          <w:rPrChange w:id="269" w:author="Anna Wingfield" w:date="2024-03-14T14:53:00Z">
            <w:rPr>
              <w:rFonts w:asciiTheme="majorHAnsi" w:hAnsiTheme="majorHAnsi" w:cstheme="majorHAnsi"/>
              <w:sz w:val="22"/>
              <w:szCs w:val="22"/>
            </w:rPr>
          </w:rPrChange>
        </w:rPr>
        <w:t>enterprise</w:t>
      </w:r>
      <w:r w:rsidR="004D0645" w:rsidRPr="00577B31">
        <w:rPr>
          <w:rFonts w:ascii="Times New Roman" w:hAnsi="Times New Roman"/>
          <w:rPrChange w:id="270" w:author="Anna Wingfield" w:date="2024-03-14T14:53:00Z">
            <w:rPr>
              <w:rFonts w:asciiTheme="majorHAnsi" w:hAnsiTheme="majorHAnsi" w:cstheme="majorHAnsi"/>
              <w:sz w:val="22"/>
              <w:szCs w:val="22"/>
            </w:rPr>
          </w:rPrChange>
        </w:rPr>
        <w:t xml:space="preserve"> </w:t>
      </w:r>
      <w:r w:rsidR="00F50C15" w:rsidRPr="00577B31">
        <w:rPr>
          <w:rFonts w:ascii="Times New Roman" w:hAnsi="Times New Roman"/>
          <w:rPrChange w:id="271" w:author="Anna Wingfield" w:date="2024-03-14T14:53:00Z">
            <w:rPr>
              <w:rFonts w:asciiTheme="majorHAnsi" w:hAnsiTheme="majorHAnsi" w:cstheme="majorHAnsi"/>
              <w:sz w:val="22"/>
              <w:szCs w:val="22"/>
            </w:rPr>
          </w:rPrChange>
        </w:rPr>
        <w:t xml:space="preserve">partly </w:t>
      </w:r>
      <w:r w:rsidR="004D0645" w:rsidRPr="00577B31">
        <w:rPr>
          <w:rFonts w:ascii="Times New Roman" w:hAnsi="Times New Roman"/>
          <w:rPrChange w:id="272" w:author="Anna Wingfield" w:date="2024-03-14T14:53:00Z">
            <w:rPr>
              <w:rFonts w:asciiTheme="majorHAnsi" w:hAnsiTheme="majorHAnsi" w:cstheme="majorHAnsi"/>
              <w:sz w:val="22"/>
              <w:szCs w:val="22"/>
            </w:rPr>
          </w:rPrChange>
        </w:rPr>
        <w:t xml:space="preserve">hinges on </w:t>
      </w:r>
      <w:r w:rsidR="00F50C15" w:rsidRPr="00577B31">
        <w:rPr>
          <w:rFonts w:ascii="Times New Roman" w:hAnsi="Times New Roman"/>
          <w:rPrChange w:id="273" w:author="Anna Wingfield" w:date="2024-03-14T14:53:00Z">
            <w:rPr>
              <w:rFonts w:asciiTheme="majorHAnsi" w:hAnsiTheme="majorHAnsi" w:cstheme="majorHAnsi"/>
              <w:sz w:val="22"/>
              <w:szCs w:val="22"/>
            </w:rPr>
          </w:rPrChange>
        </w:rPr>
        <w:t>its ability to maintain</w:t>
      </w:r>
      <w:r w:rsidRPr="00577B31">
        <w:rPr>
          <w:rFonts w:ascii="Times New Roman" w:hAnsi="Times New Roman"/>
          <w:rPrChange w:id="274" w:author="Anna Wingfield" w:date="2024-03-14T14:53:00Z">
            <w:rPr>
              <w:rFonts w:asciiTheme="majorHAnsi" w:hAnsiTheme="majorHAnsi" w:cstheme="majorHAnsi"/>
              <w:sz w:val="22"/>
              <w:szCs w:val="22"/>
            </w:rPr>
          </w:rPrChange>
        </w:rPr>
        <w:t xml:space="preserve"> the existence, </w:t>
      </w:r>
      <w:r w:rsidR="004D0645" w:rsidRPr="00577B31">
        <w:rPr>
          <w:rFonts w:ascii="Times New Roman" w:hAnsi="Times New Roman"/>
          <w:rPrChange w:id="275" w:author="Anna Wingfield" w:date="2024-03-14T14:53:00Z">
            <w:rPr>
              <w:rFonts w:asciiTheme="majorHAnsi" w:hAnsiTheme="majorHAnsi" w:cstheme="majorHAnsi"/>
              <w:sz w:val="22"/>
              <w:szCs w:val="22"/>
            </w:rPr>
          </w:rPrChange>
        </w:rPr>
        <w:t>robustness</w:t>
      </w:r>
      <w:r w:rsidRPr="00577B31">
        <w:rPr>
          <w:rFonts w:ascii="Times New Roman" w:hAnsi="Times New Roman"/>
          <w:rPrChange w:id="276" w:author="Anna Wingfield" w:date="2024-03-14T14:53:00Z">
            <w:rPr>
              <w:rFonts w:asciiTheme="majorHAnsi" w:hAnsiTheme="majorHAnsi" w:cstheme="majorHAnsi"/>
              <w:sz w:val="22"/>
              <w:szCs w:val="22"/>
            </w:rPr>
          </w:rPrChange>
        </w:rPr>
        <w:t>, and accessibility</w:t>
      </w:r>
      <w:r w:rsidR="004D0645" w:rsidRPr="00577B31">
        <w:rPr>
          <w:rFonts w:ascii="Times New Roman" w:hAnsi="Times New Roman"/>
          <w:rPrChange w:id="277" w:author="Anna Wingfield" w:date="2024-03-14T14:53:00Z">
            <w:rPr>
              <w:rFonts w:asciiTheme="majorHAnsi" w:hAnsiTheme="majorHAnsi" w:cstheme="majorHAnsi"/>
              <w:sz w:val="22"/>
              <w:szCs w:val="22"/>
            </w:rPr>
          </w:rPrChange>
        </w:rPr>
        <w:t xml:space="preserve"> of </w:t>
      </w:r>
      <w:r w:rsidR="000E72FD" w:rsidRPr="00577B31">
        <w:rPr>
          <w:rFonts w:ascii="Times New Roman" w:hAnsi="Times New Roman"/>
          <w:rPrChange w:id="278" w:author="Anna Wingfield" w:date="2024-03-14T14:53:00Z">
            <w:rPr>
              <w:rFonts w:asciiTheme="majorHAnsi" w:hAnsiTheme="majorHAnsi" w:cstheme="majorHAnsi"/>
              <w:sz w:val="22"/>
              <w:szCs w:val="22"/>
            </w:rPr>
          </w:rPrChange>
        </w:rPr>
        <w:t xml:space="preserve">its </w:t>
      </w:r>
      <w:r w:rsidR="004D0645" w:rsidRPr="00577B31">
        <w:rPr>
          <w:rFonts w:ascii="Times New Roman" w:hAnsi="Times New Roman"/>
          <w:i/>
          <w:rPrChange w:id="279" w:author="Anna Wingfield" w:date="2024-03-14T14:53:00Z">
            <w:rPr>
              <w:rFonts w:asciiTheme="majorHAnsi" w:hAnsiTheme="majorHAnsi" w:cstheme="majorHAnsi"/>
              <w:i/>
              <w:sz w:val="22"/>
              <w:szCs w:val="22"/>
            </w:rPr>
          </w:rPrChange>
        </w:rPr>
        <w:t>physical</w:t>
      </w:r>
      <w:r w:rsidR="004D0645" w:rsidRPr="00577B31">
        <w:rPr>
          <w:rFonts w:ascii="Times New Roman" w:hAnsi="Times New Roman"/>
          <w:rPrChange w:id="280" w:author="Anna Wingfield" w:date="2024-03-14T14:53:00Z">
            <w:rPr>
              <w:rFonts w:asciiTheme="majorHAnsi" w:hAnsiTheme="majorHAnsi" w:cstheme="majorHAnsi"/>
              <w:sz w:val="22"/>
              <w:szCs w:val="22"/>
            </w:rPr>
          </w:rPrChange>
        </w:rPr>
        <w:t xml:space="preserve"> </w:t>
      </w:r>
      <w:r w:rsidR="006735E4" w:rsidRPr="00577B31">
        <w:rPr>
          <w:rFonts w:ascii="Times New Roman" w:hAnsi="Times New Roman"/>
          <w:rPrChange w:id="281" w:author="Anna Wingfield" w:date="2024-03-14T14:53:00Z">
            <w:rPr>
              <w:rFonts w:asciiTheme="majorHAnsi" w:hAnsiTheme="majorHAnsi" w:cstheme="majorHAnsi"/>
              <w:sz w:val="22"/>
              <w:szCs w:val="22"/>
            </w:rPr>
          </w:rPrChange>
        </w:rPr>
        <w:t xml:space="preserve">shared </w:t>
      </w:r>
      <w:r w:rsidR="004D0645" w:rsidRPr="00577B31">
        <w:rPr>
          <w:rFonts w:ascii="Times New Roman" w:hAnsi="Times New Roman"/>
          <w:rPrChange w:id="282" w:author="Anna Wingfield" w:date="2024-03-14T14:53:00Z">
            <w:rPr>
              <w:rFonts w:asciiTheme="majorHAnsi" w:hAnsiTheme="majorHAnsi" w:cstheme="majorHAnsi"/>
              <w:sz w:val="22"/>
              <w:szCs w:val="22"/>
            </w:rPr>
          </w:rPrChange>
        </w:rPr>
        <w:t>spaces.</w:t>
      </w:r>
      <w:r w:rsidR="0039724A" w:rsidRPr="00577B31">
        <w:rPr>
          <w:rFonts w:ascii="Times New Roman" w:hAnsi="Times New Roman"/>
          <w:rPrChange w:id="283" w:author="Anna Wingfield" w:date="2024-03-14T14:53:00Z">
            <w:rPr>
              <w:rFonts w:asciiTheme="majorHAnsi" w:hAnsiTheme="majorHAnsi" w:cstheme="majorHAnsi"/>
              <w:sz w:val="22"/>
              <w:szCs w:val="22"/>
            </w:rPr>
          </w:rPrChange>
        </w:rPr>
        <w:t xml:space="preserve"> No doubt the maintenance</w:t>
      </w:r>
      <w:r w:rsidR="00222252" w:rsidRPr="00577B31">
        <w:rPr>
          <w:rFonts w:ascii="Times New Roman" w:hAnsi="Times New Roman"/>
          <w:rPrChange w:id="284" w:author="Anna Wingfield" w:date="2024-03-14T14:53:00Z">
            <w:rPr>
              <w:rFonts w:asciiTheme="majorHAnsi" w:hAnsiTheme="majorHAnsi" w:cstheme="majorHAnsi"/>
              <w:sz w:val="22"/>
              <w:szCs w:val="22"/>
            </w:rPr>
          </w:rPrChange>
        </w:rPr>
        <w:t xml:space="preserve"> of such space</w:t>
      </w:r>
      <w:r w:rsidR="006735E4" w:rsidRPr="00577B31">
        <w:rPr>
          <w:rFonts w:ascii="Times New Roman" w:hAnsi="Times New Roman"/>
          <w:rPrChange w:id="285" w:author="Anna Wingfield" w:date="2024-03-14T14:53:00Z">
            <w:rPr>
              <w:rFonts w:asciiTheme="majorHAnsi" w:hAnsiTheme="majorHAnsi" w:cstheme="majorHAnsi"/>
              <w:sz w:val="22"/>
              <w:szCs w:val="22"/>
            </w:rPr>
          </w:rPrChange>
        </w:rPr>
        <w:t>s</w:t>
      </w:r>
      <w:r w:rsidR="00473F94" w:rsidRPr="00577B31">
        <w:rPr>
          <w:rFonts w:ascii="Times New Roman" w:hAnsi="Times New Roman"/>
          <w:rPrChange w:id="286" w:author="Anna Wingfield" w:date="2024-03-14T14:53:00Z">
            <w:rPr>
              <w:rFonts w:asciiTheme="majorHAnsi" w:hAnsiTheme="majorHAnsi" w:cstheme="majorHAnsi"/>
              <w:sz w:val="22"/>
              <w:szCs w:val="22"/>
            </w:rPr>
          </w:rPrChange>
        </w:rPr>
        <w:t xml:space="preserve"> with the threat of a pandemic resurgence</w:t>
      </w:r>
      <w:r w:rsidR="0039724A" w:rsidRPr="00577B31">
        <w:rPr>
          <w:rFonts w:ascii="Times New Roman" w:hAnsi="Times New Roman"/>
          <w:rPrChange w:id="287" w:author="Anna Wingfield" w:date="2024-03-14T14:53:00Z">
            <w:rPr>
              <w:rFonts w:asciiTheme="majorHAnsi" w:hAnsiTheme="majorHAnsi" w:cstheme="majorHAnsi"/>
              <w:sz w:val="22"/>
              <w:szCs w:val="22"/>
            </w:rPr>
          </w:rPrChange>
        </w:rPr>
        <w:t xml:space="preserve"> is</w:t>
      </w:r>
      <w:r w:rsidR="006C2DA4" w:rsidRPr="00577B31">
        <w:rPr>
          <w:rFonts w:ascii="Times New Roman" w:hAnsi="Times New Roman"/>
          <w:rPrChange w:id="288" w:author="Anna Wingfield" w:date="2024-03-14T14:53:00Z">
            <w:rPr>
              <w:rFonts w:asciiTheme="majorHAnsi" w:hAnsiTheme="majorHAnsi" w:cstheme="majorHAnsi"/>
              <w:sz w:val="22"/>
              <w:szCs w:val="22"/>
            </w:rPr>
          </w:rPrChange>
        </w:rPr>
        <w:t xml:space="preserve"> unprecedentedly complicated,</w:t>
      </w:r>
      <w:r w:rsidR="0039724A" w:rsidRPr="00577B31">
        <w:rPr>
          <w:rFonts w:ascii="Times New Roman" w:hAnsi="Times New Roman"/>
          <w:rPrChange w:id="289" w:author="Anna Wingfield" w:date="2024-03-14T14:53:00Z">
            <w:rPr>
              <w:rFonts w:asciiTheme="majorHAnsi" w:hAnsiTheme="majorHAnsi" w:cstheme="majorHAnsi"/>
              <w:sz w:val="22"/>
              <w:szCs w:val="22"/>
            </w:rPr>
          </w:rPrChange>
        </w:rPr>
        <w:t xml:space="preserve"> exp</w:t>
      </w:r>
      <w:r w:rsidR="00111EE2" w:rsidRPr="00577B31">
        <w:rPr>
          <w:rFonts w:ascii="Times New Roman" w:hAnsi="Times New Roman"/>
          <w:rPrChange w:id="290" w:author="Anna Wingfield" w:date="2024-03-14T14:53:00Z">
            <w:rPr>
              <w:rFonts w:asciiTheme="majorHAnsi" w:hAnsiTheme="majorHAnsi" w:cstheme="majorHAnsi"/>
              <w:sz w:val="22"/>
              <w:szCs w:val="22"/>
            </w:rPr>
          </w:rPrChange>
        </w:rPr>
        <w:t>ensive</w:t>
      </w:r>
      <w:r w:rsidR="006C2DA4" w:rsidRPr="00577B31">
        <w:rPr>
          <w:rFonts w:ascii="Times New Roman" w:hAnsi="Times New Roman"/>
          <w:rPrChange w:id="291" w:author="Anna Wingfield" w:date="2024-03-14T14:53:00Z">
            <w:rPr>
              <w:rFonts w:asciiTheme="majorHAnsi" w:hAnsiTheme="majorHAnsi" w:cstheme="majorHAnsi"/>
              <w:sz w:val="22"/>
              <w:szCs w:val="22"/>
            </w:rPr>
          </w:rPrChange>
        </w:rPr>
        <w:t>, and even, in some cases, impossible</w:t>
      </w:r>
      <w:r w:rsidR="0039724A" w:rsidRPr="00577B31">
        <w:rPr>
          <w:rFonts w:ascii="Times New Roman" w:hAnsi="Times New Roman"/>
          <w:rPrChange w:id="292" w:author="Anna Wingfield" w:date="2024-03-14T14:53:00Z">
            <w:rPr>
              <w:rFonts w:asciiTheme="majorHAnsi" w:hAnsiTheme="majorHAnsi" w:cstheme="majorHAnsi"/>
              <w:sz w:val="22"/>
              <w:szCs w:val="22"/>
            </w:rPr>
          </w:rPrChange>
        </w:rPr>
        <w:t xml:space="preserve">. </w:t>
      </w:r>
      <w:r w:rsidR="000F28B2" w:rsidRPr="00577B31">
        <w:rPr>
          <w:rFonts w:ascii="Times New Roman" w:hAnsi="Times New Roman"/>
          <w:rPrChange w:id="293" w:author="Anna Wingfield" w:date="2024-03-14T14:53:00Z">
            <w:rPr>
              <w:rFonts w:asciiTheme="majorHAnsi" w:hAnsiTheme="majorHAnsi" w:cstheme="majorHAnsi"/>
              <w:sz w:val="22"/>
              <w:szCs w:val="22"/>
            </w:rPr>
          </w:rPrChange>
        </w:rPr>
        <w:t xml:space="preserve">Nevertheless, even as we improve digital communication, we must also keep front and center the importance of </w:t>
      </w:r>
      <w:r w:rsidR="00090627" w:rsidRPr="00577B31">
        <w:rPr>
          <w:rFonts w:ascii="Times New Roman" w:hAnsi="Times New Roman"/>
          <w:rPrChange w:id="294" w:author="Anna Wingfield" w:date="2024-03-14T14:53:00Z">
            <w:rPr>
              <w:rFonts w:asciiTheme="majorHAnsi" w:hAnsiTheme="majorHAnsi" w:cstheme="majorHAnsi"/>
              <w:sz w:val="22"/>
              <w:szCs w:val="22"/>
            </w:rPr>
          </w:rPrChange>
        </w:rPr>
        <w:t>cultivating, investing in, and ensuring</w:t>
      </w:r>
      <w:r w:rsidR="003E0EB9" w:rsidRPr="00577B31">
        <w:rPr>
          <w:rFonts w:ascii="Times New Roman" w:hAnsi="Times New Roman"/>
          <w:rPrChange w:id="295" w:author="Anna Wingfield" w:date="2024-03-14T14:53:00Z">
            <w:rPr>
              <w:rFonts w:asciiTheme="majorHAnsi" w:hAnsiTheme="majorHAnsi" w:cstheme="majorHAnsi"/>
              <w:sz w:val="22"/>
              <w:szCs w:val="22"/>
            </w:rPr>
          </w:rPrChange>
        </w:rPr>
        <w:t xml:space="preserve"> widespread </w:t>
      </w:r>
      <w:r w:rsidR="00090627" w:rsidRPr="00577B31">
        <w:rPr>
          <w:rFonts w:ascii="Times New Roman" w:hAnsi="Times New Roman"/>
          <w:rPrChange w:id="296" w:author="Anna Wingfield" w:date="2024-03-14T14:53:00Z">
            <w:rPr>
              <w:rFonts w:asciiTheme="majorHAnsi" w:hAnsiTheme="majorHAnsi" w:cstheme="majorHAnsi"/>
              <w:sz w:val="22"/>
              <w:szCs w:val="22"/>
            </w:rPr>
          </w:rPrChange>
        </w:rPr>
        <w:t>access to academia’s shared physical spaces</w:t>
      </w:r>
      <w:r w:rsidR="007C59DA" w:rsidRPr="00577B31">
        <w:rPr>
          <w:rFonts w:ascii="Times New Roman" w:hAnsi="Times New Roman"/>
          <w:rPrChange w:id="297" w:author="Anna Wingfield" w:date="2024-03-14T14:53:00Z">
            <w:rPr>
              <w:rFonts w:asciiTheme="majorHAnsi" w:hAnsiTheme="majorHAnsi" w:cstheme="majorHAnsi"/>
              <w:sz w:val="22"/>
              <w:szCs w:val="22"/>
            </w:rPr>
          </w:rPrChange>
        </w:rPr>
        <w:t xml:space="preserve">. </w:t>
      </w:r>
    </w:p>
    <w:p w14:paraId="30624E18" w14:textId="531FB306" w:rsidR="00BD144B" w:rsidRPr="00577B31" w:rsidRDefault="000F28B2" w:rsidP="00270B38">
      <w:pPr>
        <w:spacing w:line="480" w:lineRule="auto"/>
        <w:ind w:firstLine="720"/>
        <w:rPr>
          <w:rFonts w:ascii="Times New Roman" w:hAnsi="Times New Roman"/>
          <w:rPrChange w:id="298" w:author="Anna Wingfield" w:date="2024-03-14T14:53:00Z">
            <w:rPr>
              <w:rFonts w:asciiTheme="majorHAnsi" w:hAnsiTheme="majorHAnsi" w:cstheme="majorHAnsi"/>
              <w:sz w:val="22"/>
              <w:szCs w:val="22"/>
            </w:rPr>
          </w:rPrChange>
        </w:rPr>
      </w:pPr>
      <w:r w:rsidRPr="00577B31">
        <w:rPr>
          <w:rFonts w:ascii="Times New Roman" w:hAnsi="Times New Roman"/>
          <w:rPrChange w:id="299" w:author="Anna Wingfield" w:date="2024-03-14T14:53:00Z">
            <w:rPr>
              <w:rFonts w:asciiTheme="majorHAnsi" w:hAnsiTheme="majorHAnsi" w:cstheme="majorHAnsi"/>
              <w:sz w:val="22"/>
              <w:szCs w:val="22"/>
            </w:rPr>
          </w:rPrChange>
        </w:rPr>
        <w:t xml:space="preserve">Somewhat understandably, there is a </w:t>
      </w:r>
      <w:r w:rsidR="00F900C2" w:rsidRPr="00577B31">
        <w:rPr>
          <w:rFonts w:ascii="Times New Roman" w:hAnsi="Times New Roman"/>
          <w:rPrChange w:id="300" w:author="Anna Wingfield" w:date="2024-03-14T14:53:00Z">
            <w:rPr>
              <w:rFonts w:asciiTheme="majorHAnsi" w:hAnsiTheme="majorHAnsi" w:cstheme="majorHAnsi"/>
              <w:sz w:val="22"/>
              <w:szCs w:val="22"/>
            </w:rPr>
          </w:rPrChange>
        </w:rPr>
        <w:t>presentism that attends descriptions of</w:t>
      </w:r>
      <w:r w:rsidRPr="00577B31">
        <w:rPr>
          <w:rFonts w:ascii="Times New Roman" w:hAnsi="Times New Roman"/>
          <w:rPrChange w:id="301" w:author="Anna Wingfield" w:date="2024-03-14T14:53:00Z">
            <w:rPr>
              <w:rFonts w:asciiTheme="majorHAnsi" w:hAnsiTheme="majorHAnsi" w:cstheme="majorHAnsi"/>
              <w:sz w:val="22"/>
              <w:szCs w:val="22"/>
            </w:rPr>
          </w:rPrChange>
        </w:rPr>
        <w:t xml:space="preserve"> </w:t>
      </w:r>
      <w:r w:rsidR="00ED2907" w:rsidRPr="00577B31">
        <w:rPr>
          <w:rFonts w:ascii="Times New Roman" w:hAnsi="Times New Roman"/>
          <w:rPrChange w:id="302" w:author="Anna Wingfield" w:date="2024-03-14T14:53:00Z">
            <w:rPr>
              <w:rFonts w:asciiTheme="majorHAnsi" w:hAnsiTheme="majorHAnsi" w:cstheme="majorHAnsi"/>
              <w:sz w:val="22"/>
              <w:szCs w:val="22"/>
            </w:rPr>
          </w:rPrChange>
        </w:rPr>
        <w:t>remote learning, online conferencing, or “unbundled” education</w:t>
      </w:r>
      <w:r w:rsidR="00F900C2" w:rsidRPr="00577B31">
        <w:rPr>
          <w:rFonts w:ascii="Times New Roman" w:hAnsi="Times New Roman"/>
          <w:rPrChange w:id="303" w:author="Anna Wingfield" w:date="2024-03-14T14:53:00Z">
            <w:rPr>
              <w:rFonts w:asciiTheme="majorHAnsi" w:hAnsiTheme="majorHAnsi" w:cstheme="majorHAnsi"/>
              <w:sz w:val="22"/>
              <w:szCs w:val="22"/>
            </w:rPr>
          </w:rPrChange>
        </w:rPr>
        <w:t>: these are</w:t>
      </w:r>
      <w:r w:rsidRPr="00577B31">
        <w:rPr>
          <w:rFonts w:ascii="Times New Roman" w:hAnsi="Times New Roman"/>
          <w:rPrChange w:id="304" w:author="Anna Wingfield" w:date="2024-03-14T14:53:00Z">
            <w:rPr>
              <w:rFonts w:asciiTheme="majorHAnsi" w:hAnsiTheme="majorHAnsi" w:cstheme="majorHAnsi"/>
              <w:sz w:val="22"/>
              <w:szCs w:val="22"/>
            </w:rPr>
          </w:rPrChange>
        </w:rPr>
        <w:t xml:space="preserve"> “unprecedented”</w:t>
      </w:r>
      <w:r w:rsidR="00F900C2" w:rsidRPr="00577B31">
        <w:rPr>
          <w:rFonts w:ascii="Times New Roman" w:hAnsi="Times New Roman"/>
          <w:rPrChange w:id="305" w:author="Anna Wingfield" w:date="2024-03-14T14:53:00Z">
            <w:rPr>
              <w:rFonts w:asciiTheme="majorHAnsi" w:hAnsiTheme="majorHAnsi" w:cstheme="majorHAnsi"/>
              <w:sz w:val="22"/>
              <w:szCs w:val="22"/>
            </w:rPr>
          </w:rPrChange>
        </w:rPr>
        <w:t xml:space="preserve"> endeavors in “uncharted waters”</w:t>
      </w:r>
      <w:r w:rsidRPr="00577B31">
        <w:rPr>
          <w:rFonts w:ascii="Times New Roman" w:hAnsi="Times New Roman"/>
          <w:rPrChange w:id="306" w:author="Anna Wingfield" w:date="2024-03-14T14:53:00Z">
            <w:rPr>
              <w:rFonts w:asciiTheme="majorHAnsi" w:hAnsiTheme="majorHAnsi" w:cstheme="majorHAnsi"/>
              <w:sz w:val="22"/>
              <w:szCs w:val="22"/>
            </w:rPr>
          </w:rPrChange>
        </w:rPr>
        <w:t xml:space="preserve"> </w:t>
      </w:r>
      <w:r w:rsidR="00F900C2" w:rsidRPr="00577B31">
        <w:rPr>
          <w:rFonts w:ascii="Times New Roman" w:hAnsi="Times New Roman"/>
          <w:rPrChange w:id="307" w:author="Anna Wingfield" w:date="2024-03-14T14:53:00Z">
            <w:rPr>
              <w:rFonts w:asciiTheme="majorHAnsi" w:hAnsiTheme="majorHAnsi" w:cstheme="majorHAnsi"/>
              <w:sz w:val="22"/>
              <w:szCs w:val="22"/>
            </w:rPr>
          </w:rPrChange>
        </w:rPr>
        <w:t xml:space="preserve">only recently opened by recent strides in computing technologies </w:t>
      </w:r>
      <w:r w:rsidR="00891B84" w:rsidRPr="00577B31">
        <w:rPr>
          <w:rFonts w:ascii="Times New Roman" w:hAnsi="Times New Roman"/>
          <w:rPrChange w:id="308" w:author="Anna Wingfield" w:date="2024-03-14T14:53:00Z">
            <w:rPr>
              <w:rFonts w:asciiTheme="majorHAnsi" w:hAnsiTheme="majorHAnsi" w:cstheme="majorHAnsi"/>
              <w:sz w:val="22"/>
              <w:szCs w:val="22"/>
            </w:rPr>
          </w:rPrChange>
        </w:rPr>
        <w:t>(see, for instance, Russell).</w:t>
      </w:r>
      <w:r w:rsidR="00ED2907" w:rsidRPr="00577B31">
        <w:rPr>
          <w:rFonts w:ascii="Times New Roman" w:hAnsi="Times New Roman"/>
          <w:rPrChange w:id="309" w:author="Anna Wingfield" w:date="2024-03-14T14:53:00Z">
            <w:rPr>
              <w:rFonts w:asciiTheme="majorHAnsi" w:hAnsiTheme="majorHAnsi" w:cstheme="majorHAnsi"/>
              <w:sz w:val="22"/>
              <w:szCs w:val="22"/>
            </w:rPr>
          </w:rPrChange>
        </w:rPr>
        <w:t xml:space="preserve"> </w:t>
      </w:r>
      <w:r w:rsidR="00F900C2" w:rsidRPr="00577B31">
        <w:rPr>
          <w:rFonts w:ascii="Times New Roman" w:hAnsi="Times New Roman"/>
          <w:rPrChange w:id="310" w:author="Anna Wingfield" w:date="2024-03-14T14:53:00Z">
            <w:rPr>
              <w:rFonts w:asciiTheme="majorHAnsi" w:hAnsiTheme="majorHAnsi" w:cstheme="majorHAnsi"/>
              <w:sz w:val="22"/>
              <w:szCs w:val="22"/>
            </w:rPr>
          </w:rPrChange>
        </w:rPr>
        <w:t xml:space="preserve">But </w:t>
      </w:r>
      <w:r w:rsidR="00BD144B" w:rsidRPr="00577B31">
        <w:rPr>
          <w:rFonts w:ascii="Times New Roman" w:hAnsi="Times New Roman"/>
          <w:rPrChange w:id="311" w:author="Anna Wingfield" w:date="2024-03-14T14:53:00Z">
            <w:rPr>
              <w:rFonts w:asciiTheme="majorHAnsi" w:hAnsiTheme="majorHAnsi" w:cstheme="majorHAnsi"/>
              <w:sz w:val="22"/>
              <w:szCs w:val="22"/>
            </w:rPr>
          </w:rPrChange>
        </w:rPr>
        <w:t>while</w:t>
      </w:r>
      <w:r w:rsidR="00A47D50" w:rsidRPr="00577B31">
        <w:rPr>
          <w:rFonts w:ascii="Times New Roman" w:hAnsi="Times New Roman"/>
          <w:rPrChange w:id="312" w:author="Anna Wingfield" w:date="2024-03-14T14:53:00Z">
            <w:rPr>
              <w:rFonts w:asciiTheme="majorHAnsi" w:hAnsiTheme="majorHAnsi" w:cstheme="majorHAnsi"/>
              <w:sz w:val="22"/>
              <w:szCs w:val="22"/>
            </w:rPr>
          </w:rPrChange>
        </w:rPr>
        <w:t xml:space="preserve"> it’s true</w:t>
      </w:r>
      <w:r w:rsidR="00BD144B" w:rsidRPr="00577B31">
        <w:rPr>
          <w:rFonts w:ascii="Times New Roman" w:hAnsi="Times New Roman"/>
          <w:rPrChange w:id="313" w:author="Anna Wingfield" w:date="2024-03-14T14:53:00Z">
            <w:rPr>
              <w:rFonts w:asciiTheme="majorHAnsi" w:hAnsiTheme="majorHAnsi" w:cstheme="majorHAnsi"/>
              <w:sz w:val="22"/>
              <w:szCs w:val="22"/>
            </w:rPr>
          </w:rPrChange>
        </w:rPr>
        <w:t xml:space="preserve"> Zoom has only been around since 2011, </w:t>
      </w:r>
      <w:r w:rsidR="00862484" w:rsidRPr="00577B31">
        <w:rPr>
          <w:rFonts w:ascii="Times New Roman" w:hAnsi="Times New Roman"/>
          <w:rPrChange w:id="314" w:author="Anna Wingfield" w:date="2024-03-14T14:53:00Z">
            <w:rPr>
              <w:rFonts w:asciiTheme="majorHAnsi" w:hAnsiTheme="majorHAnsi" w:cstheme="majorHAnsi"/>
              <w:sz w:val="22"/>
              <w:szCs w:val="22"/>
            </w:rPr>
          </w:rPrChange>
        </w:rPr>
        <w:t xml:space="preserve">nevertheless </w:t>
      </w:r>
      <w:r w:rsidR="00DD1ADE" w:rsidRPr="00577B31">
        <w:rPr>
          <w:rFonts w:ascii="Times New Roman" w:hAnsi="Times New Roman"/>
          <w:rPrChange w:id="315" w:author="Anna Wingfield" w:date="2024-03-14T14:53:00Z">
            <w:rPr>
              <w:rFonts w:asciiTheme="majorHAnsi" w:hAnsiTheme="majorHAnsi" w:cstheme="majorHAnsi"/>
              <w:sz w:val="22"/>
              <w:szCs w:val="22"/>
            </w:rPr>
          </w:rPrChange>
        </w:rPr>
        <w:t xml:space="preserve">there </w:t>
      </w:r>
      <w:r w:rsidR="00862484" w:rsidRPr="00577B31">
        <w:rPr>
          <w:rFonts w:ascii="Times New Roman" w:hAnsi="Times New Roman"/>
          <w:rPrChange w:id="316" w:author="Anna Wingfield" w:date="2024-03-14T14:53:00Z">
            <w:rPr>
              <w:rFonts w:asciiTheme="majorHAnsi" w:hAnsiTheme="majorHAnsi" w:cstheme="majorHAnsi"/>
              <w:sz w:val="22"/>
              <w:szCs w:val="22"/>
            </w:rPr>
          </w:rPrChange>
        </w:rPr>
        <w:t>are past resources for thinking through the political ramifications of this shift</w:t>
      </w:r>
      <w:r w:rsidR="00F900C2" w:rsidRPr="00577B31">
        <w:rPr>
          <w:rFonts w:ascii="Times New Roman" w:hAnsi="Times New Roman"/>
          <w:rPrChange w:id="317" w:author="Anna Wingfield" w:date="2024-03-14T14:53:00Z">
            <w:rPr>
              <w:rFonts w:asciiTheme="majorHAnsi" w:hAnsiTheme="majorHAnsi" w:cstheme="majorHAnsi"/>
              <w:sz w:val="22"/>
              <w:szCs w:val="22"/>
            </w:rPr>
          </w:rPrChange>
        </w:rPr>
        <w:t>.</w:t>
      </w:r>
      <w:r w:rsidR="00862484" w:rsidRPr="00577B31">
        <w:rPr>
          <w:rFonts w:ascii="Times New Roman" w:hAnsi="Times New Roman"/>
          <w:rPrChange w:id="318" w:author="Anna Wingfield" w:date="2024-03-14T14:53:00Z">
            <w:rPr>
              <w:rFonts w:asciiTheme="majorHAnsi" w:hAnsiTheme="majorHAnsi" w:cstheme="majorHAnsi"/>
              <w:sz w:val="22"/>
              <w:szCs w:val="22"/>
            </w:rPr>
          </w:rPrChange>
        </w:rPr>
        <w:t xml:space="preserve"> </w:t>
      </w:r>
      <w:r w:rsidR="00F900C2" w:rsidRPr="00577B31">
        <w:rPr>
          <w:rFonts w:ascii="Times New Roman" w:hAnsi="Times New Roman"/>
          <w:rPrChange w:id="319" w:author="Anna Wingfield" w:date="2024-03-14T14:53:00Z">
            <w:rPr>
              <w:rFonts w:asciiTheme="majorHAnsi" w:hAnsiTheme="majorHAnsi" w:cstheme="majorHAnsi"/>
              <w:sz w:val="22"/>
              <w:szCs w:val="22"/>
            </w:rPr>
          </w:rPrChange>
        </w:rPr>
        <w:t>T</w:t>
      </w:r>
      <w:r w:rsidR="00BD144B" w:rsidRPr="00577B31">
        <w:rPr>
          <w:rFonts w:ascii="Times New Roman" w:hAnsi="Times New Roman"/>
          <w:rPrChange w:id="320" w:author="Anna Wingfield" w:date="2024-03-14T14:53:00Z">
            <w:rPr>
              <w:rFonts w:asciiTheme="majorHAnsi" w:hAnsiTheme="majorHAnsi" w:cstheme="majorHAnsi"/>
              <w:sz w:val="22"/>
              <w:szCs w:val="22"/>
            </w:rPr>
          </w:rPrChange>
        </w:rPr>
        <w:t xml:space="preserve">hinkers </w:t>
      </w:r>
      <w:r w:rsidR="00EB3CF1" w:rsidRPr="00577B31">
        <w:rPr>
          <w:rFonts w:ascii="Times New Roman" w:hAnsi="Times New Roman"/>
          <w:rPrChange w:id="321" w:author="Anna Wingfield" w:date="2024-03-14T14:53:00Z">
            <w:rPr>
              <w:rFonts w:asciiTheme="majorHAnsi" w:hAnsiTheme="majorHAnsi" w:cstheme="majorHAnsi"/>
              <w:sz w:val="22"/>
              <w:szCs w:val="22"/>
            </w:rPr>
          </w:rPrChange>
        </w:rPr>
        <w:t>ranging from</w:t>
      </w:r>
      <w:r w:rsidR="00BD144B" w:rsidRPr="00577B31">
        <w:rPr>
          <w:rFonts w:ascii="Times New Roman" w:hAnsi="Times New Roman"/>
          <w:rPrChange w:id="322" w:author="Anna Wingfield" w:date="2024-03-14T14:53:00Z">
            <w:rPr>
              <w:rFonts w:asciiTheme="majorHAnsi" w:hAnsiTheme="majorHAnsi" w:cstheme="majorHAnsi"/>
              <w:sz w:val="22"/>
              <w:szCs w:val="22"/>
            </w:rPr>
          </w:rPrChange>
        </w:rPr>
        <w:t xml:space="preserve"> Manuel Castells </w:t>
      </w:r>
      <w:r w:rsidR="00EB3CF1" w:rsidRPr="00577B31">
        <w:rPr>
          <w:rFonts w:ascii="Times New Roman" w:hAnsi="Times New Roman"/>
          <w:rPrChange w:id="323" w:author="Anna Wingfield" w:date="2024-03-14T14:53:00Z">
            <w:rPr>
              <w:rFonts w:asciiTheme="majorHAnsi" w:hAnsiTheme="majorHAnsi" w:cstheme="majorHAnsi"/>
              <w:sz w:val="22"/>
              <w:szCs w:val="22"/>
            </w:rPr>
          </w:rPrChange>
        </w:rPr>
        <w:t xml:space="preserve">to </w:t>
      </w:r>
      <w:r w:rsidR="00BD144B" w:rsidRPr="00577B31">
        <w:rPr>
          <w:rFonts w:ascii="Times New Roman" w:hAnsi="Times New Roman"/>
          <w:rPrChange w:id="324" w:author="Anna Wingfield" w:date="2024-03-14T14:53:00Z">
            <w:rPr>
              <w:rFonts w:asciiTheme="majorHAnsi" w:hAnsiTheme="majorHAnsi" w:cstheme="majorHAnsi"/>
              <w:sz w:val="22"/>
              <w:szCs w:val="22"/>
            </w:rPr>
          </w:rPrChange>
        </w:rPr>
        <w:t>Wendy Brown</w:t>
      </w:r>
      <w:r w:rsidR="00862484" w:rsidRPr="00577B31">
        <w:rPr>
          <w:rFonts w:ascii="Times New Roman" w:hAnsi="Times New Roman"/>
          <w:rPrChange w:id="325" w:author="Anna Wingfield" w:date="2024-03-14T14:53:00Z">
            <w:rPr>
              <w:rFonts w:asciiTheme="majorHAnsi" w:hAnsiTheme="majorHAnsi" w:cstheme="majorHAnsi"/>
              <w:sz w:val="22"/>
              <w:szCs w:val="22"/>
            </w:rPr>
          </w:rPrChange>
        </w:rPr>
        <w:t xml:space="preserve">, for example, </w:t>
      </w:r>
      <w:r w:rsidR="00BD144B" w:rsidRPr="00577B31">
        <w:rPr>
          <w:rFonts w:ascii="Times New Roman" w:hAnsi="Times New Roman"/>
          <w:rPrChange w:id="326" w:author="Anna Wingfield" w:date="2024-03-14T14:53:00Z">
            <w:rPr>
              <w:rFonts w:asciiTheme="majorHAnsi" w:hAnsiTheme="majorHAnsi" w:cstheme="majorHAnsi"/>
              <w:sz w:val="22"/>
              <w:szCs w:val="22"/>
            </w:rPr>
          </w:rPrChange>
        </w:rPr>
        <w:t xml:space="preserve">have considered the politics that arise from shared, concrete spaces </w:t>
      </w:r>
      <w:r w:rsidR="00EB3CF1" w:rsidRPr="00577B31">
        <w:rPr>
          <w:rFonts w:ascii="Times New Roman" w:hAnsi="Times New Roman"/>
          <w:rPrChange w:id="327" w:author="Anna Wingfield" w:date="2024-03-14T14:53:00Z">
            <w:rPr>
              <w:rFonts w:asciiTheme="majorHAnsi" w:hAnsiTheme="majorHAnsi" w:cstheme="majorHAnsi"/>
              <w:sz w:val="22"/>
              <w:szCs w:val="22"/>
            </w:rPr>
          </w:rPrChange>
        </w:rPr>
        <w:t>versus</w:t>
      </w:r>
      <w:r w:rsidR="00BD144B" w:rsidRPr="00577B31">
        <w:rPr>
          <w:rFonts w:ascii="Times New Roman" w:hAnsi="Times New Roman"/>
          <w:rPrChange w:id="328" w:author="Anna Wingfield" w:date="2024-03-14T14:53:00Z">
            <w:rPr>
              <w:rFonts w:asciiTheme="majorHAnsi" w:hAnsiTheme="majorHAnsi" w:cstheme="majorHAnsi"/>
              <w:sz w:val="22"/>
              <w:szCs w:val="22"/>
            </w:rPr>
          </w:rPrChange>
        </w:rPr>
        <w:t xml:space="preserve"> </w:t>
      </w:r>
      <w:proofErr w:type="gramStart"/>
      <w:r w:rsidR="00BD144B" w:rsidRPr="00577B31">
        <w:rPr>
          <w:rFonts w:ascii="Times New Roman" w:hAnsi="Times New Roman"/>
          <w:rPrChange w:id="329" w:author="Anna Wingfield" w:date="2024-03-14T14:53:00Z">
            <w:rPr>
              <w:rFonts w:asciiTheme="majorHAnsi" w:hAnsiTheme="majorHAnsi" w:cstheme="majorHAnsi"/>
              <w:sz w:val="22"/>
              <w:szCs w:val="22"/>
            </w:rPr>
          </w:rPrChange>
        </w:rPr>
        <w:t>technologically-enabled</w:t>
      </w:r>
      <w:proofErr w:type="gramEnd"/>
      <w:r w:rsidR="00BD144B" w:rsidRPr="00577B31">
        <w:rPr>
          <w:rFonts w:ascii="Times New Roman" w:hAnsi="Times New Roman"/>
          <w:rPrChange w:id="330" w:author="Anna Wingfield" w:date="2024-03-14T14:53:00Z">
            <w:rPr>
              <w:rFonts w:asciiTheme="majorHAnsi" w:hAnsiTheme="majorHAnsi" w:cstheme="majorHAnsi"/>
              <w:sz w:val="22"/>
              <w:szCs w:val="22"/>
            </w:rPr>
          </w:rPrChange>
        </w:rPr>
        <w:t xml:space="preserve"> networks, bringing into focus how “network society” might come at the expense of the social weal. </w:t>
      </w:r>
    </w:p>
    <w:p w14:paraId="132FB43C" w14:textId="4F91A758" w:rsidR="00677A45" w:rsidRPr="00577B31" w:rsidRDefault="00BD144B" w:rsidP="00270B38">
      <w:pPr>
        <w:spacing w:line="480" w:lineRule="auto"/>
        <w:ind w:firstLine="720"/>
        <w:rPr>
          <w:rFonts w:ascii="Times New Roman" w:hAnsi="Times New Roman"/>
          <w:u w:val="single"/>
          <w:rPrChange w:id="331" w:author="Anna Wingfield" w:date="2024-03-14T14:53:00Z">
            <w:rPr>
              <w:rFonts w:asciiTheme="majorHAnsi" w:hAnsiTheme="majorHAnsi" w:cstheme="majorHAnsi"/>
              <w:sz w:val="22"/>
              <w:szCs w:val="22"/>
              <w:u w:val="single"/>
            </w:rPr>
          </w:rPrChange>
        </w:rPr>
      </w:pPr>
      <w:r w:rsidRPr="00577B31">
        <w:rPr>
          <w:rFonts w:ascii="Times New Roman" w:hAnsi="Times New Roman"/>
          <w:rPrChange w:id="332" w:author="Anna Wingfield" w:date="2024-03-14T14:53:00Z">
            <w:rPr>
              <w:rFonts w:asciiTheme="majorHAnsi" w:hAnsiTheme="majorHAnsi" w:cstheme="majorHAnsi"/>
              <w:sz w:val="22"/>
              <w:szCs w:val="22"/>
            </w:rPr>
          </w:rPrChange>
        </w:rPr>
        <w:t>R</w:t>
      </w:r>
      <w:r w:rsidR="00090627" w:rsidRPr="00577B31">
        <w:rPr>
          <w:rFonts w:ascii="Times New Roman" w:hAnsi="Times New Roman"/>
          <w:rPrChange w:id="333" w:author="Anna Wingfield" w:date="2024-03-14T14:53:00Z">
            <w:rPr>
              <w:rFonts w:asciiTheme="majorHAnsi" w:hAnsiTheme="majorHAnsi" w:cstheme="majorHAnsi"/>
              <w:sz w:val="22"/>
              <w:szCs w:val="22"/>
            </w:rPr>
          </w:rPrChange>
        </w:rPr>
        <w:t>omantic</w:t>
      </w:r>
      <w:r w:rsidRPr="00577B31">
        <w:rPr>
          <w:rFonts w:ascii="Times New Roman" w:hAnsi="Times New Roman"/>
          <w:rPrChange w:id="334" w:author="Anna Wingfield" w:date="2024-03-14T14:53:00Z">
            <w:rPr>
              <w:rFonts w:asciiTheme="majorHAnsi" w:hAnsiTheme="majorHAnsi" w:cstheme="majorHAnsi"/>
              <w:sz w:val="22"/>
              <w:szCs w:val="22"/>
            </w:rPr>
          </w:rPrChange>
        </w:rPr>
        <w:t xml:space="preserve">ism, I </w:t>
      </w:r>
      <w:r w:rsidR="0036337A" w:rsidRPr="00577B31">
        <w:rPr>
          <w:rFonts w:ascii="Times New Roman" w:hAnsi="Times New Roman"/>
          <w:rPrChange w:id="335" w:author="Anna Wingfield" w:date="2024-03-14T14:53:00Z">
            <w:rPr>
              <w:rFonts w:asciiTheme="majorHAnsi" w:hAnsiTheme="majorHAnsi" w:cstheme="majorHAnsi"/>
              <w:sz w:val="22"/>
              <w:szCs w:val="22"/>
            </w:rPr>
          </w:rPrChange>
        </w:rPr>
        <w:t>believe,</w:t>
      </w:r>
      <w:r w:rsidR="00090627" w:rsidRPr="00577B31">
        <w:rPr>
          <w:rFonts w:ascii="Times New Roman" w:hAnsi="Times New Roman"/>
          <w:rPrChange w:id="336" w:author="Anna Wingfield" w:date="2024-03-14T14:53:00Z">
            <w:rPr>
              <w:rFonts w:asciiTheme="majorHAnsi" w:hAnsiTheme="majorHAnsi" w:cstheme="majorHAnsi"/>
              <w:sz w:val="22"/>
              <w:szCs w:val="22"/>
            </w:rPr>
          </w:rPrChange>
        </w:rPr>
        <w:t xml:space="preserve"> is </w:t>
      </w:r>
      <w:r w:rsidRPr="00577B31">
        <w:rPr>
          <w:rFonts w:ascii="Times New Roman" w:hAnsi="Times New Roman"/>
          <w:rPrChange w:id="337" w:author="Anna Wingfield" w:date="2024-03-14T14:53:00Z">
            <w:rPr>
              <w:rFonts w:asciiTheme="majorHAnsi" w:hAnsiTheme="majorHAnsi" w:cstheme="majorHAnsi"/>
              <w:sz w:val="22"/>
              <w:szCs w:val="22"/>
            </w:rPr>
          </w:rPrChange>
        </w:rPr>
        <w:t xml:space="preserve">also </w:t>
      </w:r>
      <w:r w:rsidR="00090627" w:rsidRPr="00577B31">
        <w:rPr>
          <w:rFonts w:ascii="Times New Roman" w:hAnsi="Times New Roman"/>
          <w:rPrChange w:id="338" w:author="Anna Wingfield" w:date="2024-03-14T14:53:00Z">
            <w:rPr>
              <w:rFonts w:asciiTheme="majorHAnsi" w:hAnsiTheme="majorHAnsi" w:cstheme="majorHAnsi"/>
              <w:sz w:val="22"/>
              <w:szCs w:val="22"/>
            </w:rPr>
          </w:rPrChange>
        </w:rPr>
        <w:t xml:space="preserve">well poised to </w:t>
      </w:r>
      <w:r w:rsidR="001F4E98" w:rsidRPr="00577B31">
        <w:rPr>
          <w:rFonts w:ascii="Times New Roman" w:hAnsi="Times New Roman"/>
          <w:rPrChange w:id="339" w:author="Anna Wingfield" w:date="2024-03-14T14:53:00Z">
            <w:rPr>
              <w:rFonts w:asciiTheme="majorHAnsi" w:hAnsiTheme="majorHAnsi" w:cstheme="majorHAnsi"/>
              <w:sz w:val="22"/>
              <w:szCs w:val="22"/>
            </w:rPr>
          </w:rPrChange>
        </w:rPr>
        <w:t xml:space="preserve">contribute to contemporary defenses of </w:t>
      </w:r>
      <w:r w:rsidR="00090627" w:rsidRPr="00577B31">
        <w:rPr>
          <w:rFonts w:ascii="Times New Roman" w:hAnsi="Times New Roman"/>
          <w:rPrChange w:id="340" w:author="Anna Wingfield" w:date="2024-03-14T14:53:00Z">
            <w:rPr>
              <w:rFonts w:asciiTheme="majorHAnsi" w:hAnsiTheme="majorHAnsi" w:cstheme="majorHAnsi"/>
              <w:sz w:val="22"/>
              <w:szCs w:val="22"/>
            </w:rPr>
          </w:rPrChange>
        </w:rPr>
        <w:t xml:space="preserve">the political value of bounded, shared space. As Siobhan Carroll observes, “Scholars historicizing spatial concepts have, from </w:t>
      </w:r>
      <w:r w:rsidR="005B09CE" w:rsidRPr="00577B31">
        <w:rPr>
          <w:rFonts w:ascii="Times New Roman" w:hAnsi="Times New Roman"/>
          <w:rPrChange w:id="341" w:author="Anna Wingfield" w:date="2024-03-14T14:53:00Z">
            <w:rPr>
              <w:rFonts w:asciiTheme="majorHAnsi" w:hAnsiTheme="majorHAnsi" w:cstheme="majorHAnsi"/>
              <w:sz w:val="22"/>
              <w:szCs w:val="22"/>
            </w:rPr>
          </w:rPrChange>
        </w:rPr>
        <w:t xml:space="preserve">Henri </w:t>
      </w:r>
      <w:r w:rsidR="00090627" w:rsidRPr="00577B31">
        <w:rPr>
          <w:rFonts w:ascii="Times New Roman" w:hAnsi="Times New Roman"/>
          <w:rPrChange w:id="342" w:author="Anna Wingfield" w:date="2024-03-14T14:53:00Z">
            <w:rPr>
              <w:rFonts w:asciiTheme="majorHAnsi" w:hAnsiTheme="majorHAnsi" w:cstheme="majorHAnsi"/>
              <w:sz w:val="22"/>
              <w:szCs w:val="22"/>
            </w:rPr>
          </w:rPrChange>
        </w:rPr>
        <w:t>Lefebvre onward, tended to single out the Romantic era as a time in which urbanization, new technologies of measurement, and dramatic political revolutions collided to crystallize the modern construction of space</w:t>
      </w:r>
      <w:r w:rsidR="00F16684" w:rsidRPr="00577B31">
        <w:rPr>
          <w:rFonts w:ascii="Times New Roman" w:hAnsi="Times New Roman"/>
          <w:rPrChange w:id="343"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344" w:author="Anna Wingfield" w:date="2024-03-14T14:53:00Z">
            <w:rPr>
              <w:rFonts w:asciiTheme="majorHAnsi" w:hAnsiTheme="majorHAnsi" w:cstheme="majorHAnsi"/>
              <w:sz w:val="22"/>
              <w:szCs w:val="22"/>
            </w:rPr>
          </w:rPrChange>
        </w:rPr>
        <w:t>”</w:t>
      </w:r>
      <w:r w:rsidR="00F16684" w:rsidRPr="00577B31">
        <w:rPr>
          <w:rStyle w:val="FootnoteReference"/>
          <w:rFonts w:ascii="Times New Roman" w:hAnsi="Times New Roman"/>
          <w:rPrChange w:id="345" w:author="Anna Wingfield" w:date="2024-03-14T14:53:00Z">
            <w:rPr>
              <w:rStyle w:val="FootnoteReference"/>
              <w:rFonts w:asciiTheme="majorHAnsi" w:hAnsiTheme="majorHAnsi" w:cstheme="majorHAnsi"/>
              <w:sz w:val="22"/>
              <w:szCs w:val="22"/>
            </w:rPr>
          </w:rPrChange>
        </w:rPr>
        <w:footnoteReference w:id="6"/>
      </w:r>
      <w:r w:rsidR="00090627" w:rsidRPr="00577B31">
        <w:rPr>
          <w:rFonts w:ascii="Times New Roman" w:hAnsi="Times New Roman"/>
          <w:rPrChange w:id="355" w:author="Anna Wingfield" w:date="2024-03-14T14:53:00Z">
            <w:rPr>
              <w:rFonts w:asciiTheme="majorHAnsi" w:hAnsiTheme="majorHAnsi" w:cstheme="majorHAnsi"/>
              <w:sz w:val="22"/>
              <w:szCs w:val="22"/>
            </w:rPr>
          </w:rPrChange>
        </w:rPr>
        <w:t xml:space="preserve"> </w:t>
      </w:r>
      <w:r w:rsidR="00CD61F6" w:rsidRPr="00577B31">
        <w:rPr>
          <w:rFonts w:ascii="Times New Roman" w:hAnsi="Times New Roman"/>
          <w:rPrChange w:id="356" w:author="Anna Wingfield" w:date="2024-03-14T14:53:00Z">
            <w:rPr>
              <w:rFonts w:asciiTheme="majorHAnsi" w:hAnsiTheme="majorHAnsi" w:cstheme="majorHAnsi"/>
              <w:sz w:val="22"/>
              <w:szCs w:val="22"/>
            </w:rPr>
          </w:rPrChange>
        </w:rPr>
        <w:t xml:space="preserve">As such, </w:t>
      </w:r>
      <w:r w:rsidR="00090627" w:rsidRPr="00577B31">
        <w:rPr>
          <w:rFonts w:ascii="Times New Roman" w:hAnsi="Times New Roman"/>
          <w:rPrChange w:id="357" w:author="Anna Wingfield" w:date="2024-03-14T14:53:00Z">
            <w:rPr>
              <w:rFonts w:asciiTheme="majorHAnsi" w:hAnsiTheme="majorHAnsi" w:cstheme="majorHAnsi"/>
              <w:sz w:val="22"/>
              <w:szCs w:val="22"/>
            </w:rPr>
          </w:rPrChange>
        </w:rPr>
        <w:t xml:space="preserve">the early nineteenth century </w:t>
      </w:r>
      <w:r w:rsidR="00CD61F6" w:rsidRPr="00577B31">
        <w:rPr>
          <w:rFonts w:ascii="Times New Roman" w:hAnsi="Times New Roman"/>
          <w:rPrChange w:id="358" w:author="Anna Wingfield" w:date="2024-03-14T14:53:00Z">
            <w:rPr>
              <w:rFonts w:asciiTheme="majorHAnsi" w:hAnsiTheme="majorHAnsi" w:cstheme="majorHAnsi"/>
              <w:sz w:val="22"/>
              <w:szCs w:val="22"/>
            </w:rPr>
          </w:rPrChange>
        </w:rPr>
        <w:lastRenderedPageBreak/>
        <w:t xml:space="preserve">was forced to </w:t>
      </w:r>
      <w:r w:rsidR="00090627" w:rsidRPr="00577B31">
        <w:rPr>
          <w:rFonts w:ascii="Times New Roman" w:hAnsi="Times New Roman"/>
          <w:rPrChange w:id="359" w:author="Anna Wingfield" w:date="2024-03-14T14:53:00Z">
            <w:rPr>
              <w:rFonts w:asciiTheme="majorHAnsi" w:hAnsiTheme="majorHAnsi" w:cstheme="majorHAnsi"/>
              <w:sz w:val="22"/>
              <w:szCs w:val="22"/>
            </w:rPr>
          </w:rPrChange>
        </w:rPr>
        <w:t>grapple with “imagined” versus concrete spaces in community formation</w:t>
      </w:r>
      <w:r w:rsidR="007A77A8" w:rsidRPr="00577B31">
        <w:rPr>
          <w:rFonts w:ascii="Times New Roman" w:hAnsi="Times New Roman"/>
          <w:rPrChange w:id="360" w:author="Anna Wingfield" w:date="2024-03-14T14:53:00Z">
            <w:rPr>
              <w:rFonts w:asciiTheme="majorHAnsi" w:hAnsiTheme="majorHAnsi" w:cstheme="majorHAnsi"/>
              <w:sz w:val="22"/>
              <w:szCs w:val="22"/>
            </w:rPr>
          </w:rPrChange>
        </w:rPr>
        <w:t>.</w:t>
      </w:r>
      <w:r w:rsidR="007A77A8" w:rsidRPr="00577B31">
        <w:rPr>
          <w:rStyle w:val="FootnoteReference"/>
          <w:rFonts w:ascii="Times New Roman" w:hAnsi="Times New Roman"/>
          <w:rPrChange w:id="361" w:author="Anna Wingfield" w:date="2024-03-14T14:53:00Z">
            <w:rPr>
              <w:rStyle w:val="FootnoteReference"/>
              <w:rFonts w:asciiTheme="majorHAnsi" w:hAnsiTheme="majorHAnsi" w:cstheme="majorHAnsi"/>
              <w:sz w:val="22"/>
              <w:szCs w:val="22"/>
            </w:rPr>
          </w:rPrChange>
        </w:rPr>
        <w:footnoteReference w:id="7"/>
      </w:r>
      <w:r w:rsidR="00090627" w:rsidRPr="00577B31">
        <w:rPr>
          <w:rFonts w:ascii="Times New Roman" w:hAnsi="Times New Roman"/>
          <w:rPrChange w:id="375" w:author="Anna Wingfield" w:date="2024-03-14T14:53:00Z">
            <w:rPr>
              <w:rFonts w:asciiTheme="majorHAnsi" w:hAnsiTheme="majorHAnsi" w:cstheme="majorHAnsi"/>
              <w:sz w:val="22"/>
              <w:szCs w:val="22"/>
            </w:rPr>
          </w:rPrChange>
        </w:rPr>
        <w:t xml:space="preserve"> </w:t>
      </w:r>
      <w:r w:rsidR="008D5981" w:rsidRPr="00577B31">
        <w:rPr>
          <w:rFonts w:ascii="Times New Roman" w:hAnsi="Times New Roman"/>
          <w:rPrChange w:id="376" w:author="Anna Wingfield" w:date="2024-03-14T14:53:00Z">
            <w:rPr>
              <w:rFonts w:asciiTheme="majorHAnsi" w:hAnsiTheme="majorHAnsi" w:cstheme="majorHAnsi"/>
              <w:sz w:val="22"/>
              <w:szCs w:val="22"/>
            </w:rPr>
          </w:rPrChange>
        </w:rPr>
        <w:t xml:space="preserve">For instance, it </w:t>
      </w:r>
      <w:r w:rsidR="00090627" w:rsidRPr="00577B31">
        <w:rPr>
          <w:rFonts w:ascii="Times New Roman" w:hAnsi="Times New Roman"/>
          <w:rPrChange w:id="377" w:author="Anna Wingfield" w:date="2024-03-14T14:53:00Z">
            <w:rPr>
              <w:rFonts w:asciiTheme="majorHAnsi" w:hAnsiTheme="majorHAnsi" w:cstheme="majorHAnsi"/>
              <w:sz w:val="22"/>
              <w:szCs w:val="22"/>
            </w:rPr>
          </w:rPrChange>
        </w:rPr>
        <w:t xml:space="preserve">witnessed the attempt to establish alternatives to face-to-face community via the medium of </w:t>
      </w:r>
      <w:r w:rsidRPr="00577B31">
        <w:rPr>
          <w:rFonts w:ascii="Times New Roman" w:hAnsi="Times New Roman"/>
          <w:rPrChange w:id="378" w:author="Anna Wingfield" w:date="2024-03-14T14:53:00Z">
            <w:rPr>
              <w:rFonts w:asciiTheme="majorHAnsi" w:hAnsiTheme="majorHAnsi" w:cstheme="majorHAnsi"/>
              <w:sz w:val="22"/>
              <w:szCs w:val="22"/>
            </w:rPr>
          </w:rPrChange>
        </w:rPr>
        <w:t>new</w:t>
      </w:r>
      <w:r w:rsidR="00090627" w:rsidRPr="00577B31">
        <w:rPr>
          <w:rFonts w:ascii="Times New Roman" w:hAnsi="Times New Roman"/>
          <w:rPrChange w:id="379" w:author="Anna Wingfield" w:date="2024-03-14T14:53:00Z">
            <w:rPr>
              <w:rFonts w:asciiTheme="majorHAnsi" w:hAnsiTheme="majorHAnsi" w:cstheme="majorHAnsi"/>
              <w:sz w:val="22"/>
              <w:szCs w:val="22"/>
            </w:rPr>
          </w:rPrChange>
        </w:rPr>
        <w:t xml:space="preserve"> print </w:t>
      </w:r>
      <w:r w:rsidRPr="00577B31">
        <w:rPr>
          <w:rFonts w:ascii="Times New Roman" w:hAnsi="Times New Roman"/>
          <w:rPrChange w:id="380" w:author="Anna Wingfield" w:date="2024-03-14T14:53:00Z">
            <w:rPr>
              <w:rFonts w:asciiTheme="majorHAnsi" w:hAnsiTheme="majorHAnsi" w:cstheme="majorHAnsi"/>
              <w:sz w:val="22"/>
              <w:szCs w:val="22"/>
            </w:rPr>
          </w:rPrChange>
        </w:rPr>
        <w:t>technologies</w:t>
      </w:r>
      <w:r w:rsidR="009F2A69" w:rsidRPr="00577B31">
        <w:rPr>
          <w:rFonts w:ascii="Times New Roman" w:hAnsi="Times New Roman"/>
          <w:rPrChange w:id="381" w:author="Anna Wingfield" w:date="2024-03-14T14:53:00Z">
            <w:rPr>
              <w:rFonts w:asciiTheme="majorHAnsi" w:hAnsiTheme="majorHAnsi" w:cstheme="majorHAnsi"/>
              <w:sz w:val="22"/>
              <w:szCs w:val="22"/>
            </w:rPr>
          </w:rPrChange>
        </w:rPr>
        <w:t xml:space="preserve">, </w:t>
      </w:r>
      <w:r w:rsidR="00677A45" w:rsidRPr="00577B31">
        <w:rPr>
          <w:rFonts w:ascii="Times New Roman" w:hAnsi="Times New Roman"/>
          <w:rPrChange w:id="382" w:author="Anna Wingfield" w:date="2024-03-14T14:53:00Z">
            <w:rPr>
              <w:rFonts w:asciiTheme="majorHAnsi" w:hAnsiTheme="majorHAnsi" w:cstheme="majorHAnsi"/>
              <w:sz w:val="22"/>
              <w:szCs w:val="22"/>
            </w:rPr>
          </w:rPrChange>
        </w:rPr>
        <w:t>and</w:t>
      </w:r>
      <w:r w:rsidR="00CD61F6" w:rsidRPr="00577B31">
        <w:rPr>
          <w:rFonts w:ascii="Times New Roman" w:hAnsi="Times New Roman"/>
          <w:rPrChange w:id="383" w:author="Anna Wingfield" w:date="2024-03-14T14:53:00Z">
            <w:rPr>
              <w:rFonts w:asciiTheme="majorHAnsi" w:hAnsiTheme="majorHAnsi" w:cstheme="majorHAnsi"/>
              <w:sz w:val="22"/>
              <w:szCs w:val="22"/>
            </w:rPr>
          </w:rPrChange>
        </w:rPr>
        <w:t xml:space="preserve"> confronted </w:t>
      </w:r>
      <w:r w:rsidR="00090627" w:rsidRPr="00577B31">
        <w:rPr>
          <w:rFonts w:ascii="Times New Roman" w:hAnsi="Times New Roman"/>
          <w:rPrChange w:id="384" w:author="Anna Wingfield" w:date="2024-03-14T14:53:00Z">
            <w:rPr>
              <w:rFonts w:asciiTheme="majorHAnsi" w:hAnsiTheme="majorHAnsi" w:cstheme="majorHAnsi"/>
              <w:sz w:val="22"/>
              <w:szCs w:val="22"/>
            </w:rPr>
          </w:rPrChange>
        </w:rPr>
        <w:t xml:space="preserve">multiple efforts to </w:t>
      </w:r>
      <w:r w:rsidR="00CD61F6" w:rsidRPr="00577B31">
        <w:rPr>
          <w:rFonts w:ascii="Times New Roman" w:hAnsi="Times New Roman"/>
          <w:rPrChange w:id="385" w:author="Anna Wingfield" w:date="2024-03-14T14:53:00Z">
            <w:rPr>
              <w:rFonts w:asciiTheme="majorHAnsi" w:hAnsiTheme="majorHAnsi" w:cstheme="majorHAnsi"/>
              <w:sz w:val="22"/>
              <w:szCs w:val="22"/>
            </w:rPr>
          </w:rPrChange>
        </w:rPr>
        <w:t xml:space="preserve">develop </w:t>
      </w:r>
      <w:r w:rsidR="00090627" w:rsidRPr="00577B31">
        <w:rPr>
          <w:rFonts w:ascii="Times New Roman" w:hAnsi="Times New Roman"/>
          <w:rPrChange w:id="386" w:author="Anna Wingfield" w:date="2024-03-14T14:53:00Z">
            <w:rPr>
              <w:rFonts w:asciiTheme="majorHAnsi" w:hAnsiTheme="majorHAnsi" w:cstheme="majorHAnsi"/>
              <w:sz w:val="22"/>
              <w:szCs w:val="22"/>
            </w:rPr>
          </w:rPrChange>
        </w:rPr>
        <w:t>“non-unified form</w:t>
      </w:r>
      <w:r w:rsidR="00A13CF7" w:rsidRPr="00577B31">
        <w:rPr>
          <w:rFonts w:ascii="Times New Roman" w:hAnsi="Times New Roman"/>
          <w:rPrChange w:id="387" w:author="Anna Wingfield" w:date="2024-03-14T14:53:00Z">
            <w:rPr>
              <w:rFonts w:asciiTheme="majorHAnsi" w:hAnsiTheme="majorHAnsi" w:cstheme="majorHAnsi"/>
              <w:sz w:val="22"/>
              <w:szCs w:val="22"/>
            </w:rPr>
          </w:rPrChange>
        </w:rPr>
        <w:t>ulation</w:t>
      </w:r>
      <w:r w:rsidR="00090627" w:rsidRPr="00577B31">
        <w:rPr>
          <w:rFonts w:ascii="Times New Roman" w:hAnsi="Times New Roman"/>
          <w:rPrChange w:id="388" w:author="Anna Wingfield" w:date="2024-03-14T14:53:00Z">
            <w:rPr>
              <w:rFonts w:asciiTheme="majorHAnsi" w:hAnsiTheme="majorHAnsi" w:cstheme="majorHAnsi"/>
              <w:sz w:val="22"/>
              <w:szCs w:val="22"/>
            </w:rPr>
          </w:rPrChange>
        </w:rPr>
        <w:t xml:space="preserve">s of </w:t>
      </w:r>
      <w:proofErr w:type="spellStart"/>
      <w:r w:rsidR="00090627" w:rsidRPr="00577B31">
        <w:rPr>
          <w:rFonts w:ascii="Times New Roman" w:hAnsi="Times New Roman"/>
          <w:rPrChange w:id="389" w:author="Anna Wingfield" w:date="2024-03-14T14:53:00Z">
            <w:rPr>
              <w:rFonts w:asciiTheme="majorHAnsi" w:hAnsiTheme="majorHAnsi" w:cstheme="majorHAnsi"/>
              <w:sz w:val="22"/>
              <w:szCs w:val="22"/>
            </w:rPr>
          </w:rPrChange>
        </w:rPr>
        <w:t>nation</w:t>
      </w:r>
      <w:r w:rsidR="00A13CF7" w:rsidRPr="00577B31">
        <w:rPr>
          <w:rFonts w:ascii="Times New Roman" w:hAnsi="Times New Roman"/>
          <w:rPrChange w:id="390" w:author="Anna Wingfield" w:date="2024-03-14T14:53:00Z">
            <w:rPr>
              <w:rFonts w:asciiTheme="majorHAnsi" w:hAnsiTheme="majorHAnsi" w:cstheme="majorHAnsi"/>
              <w:sz w:val="22"/>
              <w:szCs w:val="22"/>
            </w:rPr>
          </w:rPrChange>
        </w:rPr>
        <w:t>ness</w:t>
      </w:r>
      <w:proofErr w:type="spellEnd"/>
      <w:r w:rsidR="00090627" w:rsidRPr="00577B31">
        <w:rPr>
          <w:rFonts w:ascii="Times New Roman" w:hAnsi="Times New Roman"/>
          <w:rPrChange w:id="391" w:author="Anna Wingfield" w:date="2024-03-14T14:53:00Z">
            <w:rPr>
              <w:rFonts w:asciiTheme="majorHAnsi" w:hAnsiTheme="majorHAnsi" w:cstheme="majorHAnsi"/>
              <w:sz w:val="22"/>
              <w:szCs w:val="22"/>
            </w:rPr>
          </w:rPrChange>
        </w:rPr>
        <w:t xml:space="preserve">” </w:t>
      </w:r>
      <w:r w:rsidR="00CD61F6" w:rsidRPr="00577B31">
        <w:rPr>
          <w:rFonts w:ascii="Times New Roman" w:hAnsi="Times New Roman"/>
          <w:rPrChange w:id="392" w:author="Anna Wingfield" w:date="2024-03-14T14:53:00Z">
            <w:rPr>
              <w:rFonts w:asciiTheme="majorHAnsi" w:hAnsiTheme="majorHAnsi" w:cstheme="majorHAnsi"/>
              <w:sz w:val="22"/>
              <w:szCs w:val="22"/>
            </w:rPr>
          </w:rPrChange>
        </w:rPr>
        <w:t xml:space="preserve">that strove to </w:t>
      </w:r>
      <w:r w:rsidR="00C404E8" w:rsidRPr="00577B31">
        <w:rPr>
          <w:rFonts w:ascii="Times New Roman" w:hAnsi="Times New Roman"/>
          <w:rPrChange w:id="393" w:author="Anna Wingfield" w:date="2024-03-14T14:53:00Z">
            <w:rPr>
              <w:rFonts w:asciiTheme="majorHAnsi" w:hAnsiTheme="majorHAnsi" w:cstheme="majorHAnsi"/>
              <w:sz w:val="22"/>
              <w:szCs w:val="22"/>
            </w:rPr>
          </w:rPrChange>
        </w:rPr>
        <w:t>make coherent</w:t>
      </w:r>
      <w:r w:rsidR="00090627" w:rsidRPr="00577B31">
        <w:rPr>
          <w:rFonts w:ascii="Times New Roman" w:hAnsi="Times New Roman"/>
          <w:rPrChange w:id="394" w:author="Anna Wingfield" w:date="2024-03-14T14:53:00Z">
            <w:rPr>
              <w:rFonts w:asciiTheme="majorHAnsi" w:hAnsiTheme="majorHAnsi" w:cstheme="majorHAnsi"/>
              <w:sz w:val="22"/>
              <w:szCs w:val="22"/>
            </w:rPr>
          </w:rPrChange>
        </w:rPr>
        <w:t xml:space="preserve"> the idea of “Britain” and the British Empire</w:t>
      </w:r>
      <w:r w:rsidR="00E61AF2" w:rsidRPr="00577B31">
        <w:rPr>
          <w:rFonts w:ascii="Times New Roman" w:hAnsi="Times New Roman"/>
          <w:rPrChange w:id="395" w:author="Anna Wingfield" w:date="2024-03-14T14:53:00Z">
            <w:rPr>
              <w:rFonts w:asciiTheme="majorHAnsi" w:hAnsiTheme="majorHAnsi" w:cstheme="majorHAnsi"/>
              <w:sz w:val="22"/>
              <w:szCs w:val="22"/>
            </w:rPr>
          </w:rPrChange>
        </w:rPr>
        <w:t>.</w:t>
      </w:r>
      <w:r w:rsidR="00E61AF2" w:rsidRPr="00577B31">
        <w:rPr>
          <w:rStyle w:val="FootnoteReference"/>
          <w:rFonts w:ascii="Times New Roman" w:hAnsi="Times New Roman"/>
          <w:rPrChange w:id="396" w:author="Anna Wingfield" w:date="2024-03-14T14:53:00Z">
            <w:rPr>
              <w:rStyle w:val="FootnoteReference"/>
              <w:rFonts w:asciiTheme="majorHAnsi" w:hAnsiTheme="majorHAnsi" w:cstheme="majorHAnsi"/>
              <w:sz w:val="22"/>
              <w:szCs w:val="22"/>
            </w:rPr>
          </w:rPrChange>
        </w:rPr>
        <w:footnoteReference w:id="8"/>
      </w:r>
      <w:r w:rsidR="00090627" w:rsidRPr="00577B31">
        <w:rPr>
          <w:rFonts w:ascii="Times New Roman" w:hAnsi="Times New Roman"/>
          <w:rPrChange w:id="419" w:author="Anna Wingfield" w:date="2024-03-14T14:53:00Z">
            <w:rPr>
              <w:rFonts w:asciiTheme="majorHAnsi" w:hAnsiTheme="majorHAnsi" w:cstheme="majorHAnsi"/>
              <w:sz w:val="22"/>
              <w:szCs w:val="22"/>
            </w:rPr>
          </w:rPrChange>
        </w:rPr>
        <w:t xml:space="preserve"> </w:t>
      </w:r>
    </w:p>
    <w:p w14:paraId="682F2938" w14:textId="5E18049B" w:rsidR="008D5981" w:rsidRPr="00577B31" w:rsidRDefault="00677A45" w:rsidP="00270B38">
      <w:pPr>
        <w:spacing w:line="480" w:lineRule="auto"/>
        <w:ind w:firstLine="720"/>
        <w:rPr>
          <w:rFonts w:ascii="Times New Roman" w:hAnsi="Times New Roman"/>
          <w:rPrChange w:id="420" w:author="Anna Wingfield" w:date="2024-03-14T14:53:00Z">
            <w:rPr>
              <w:rFonts w:asciiTheme="majorHAnsi" w:hAnsiTheme="majorHAnsi" w:cstheme="majorHAnsi"/>
              <w:sz w:val="22"/>
              <w:szCs w:val="22"/>
            </w:rPr>
          </w:rPrChange>
        </w:rPr>
      </w:pPr>
      <w:r w:rsidRPr="00577B31">
        <w:rPr>
          <w:rFonts w:ascii="Times New Roman" w:hAnsi="Times New Roman"/>
          <w:rPrChange w:id="421" w:author="Anna Wingfield" w:date="2024-03-14T14:53:00Z">
            <w:rPr>
              <w:rFonts w:asciiTheme="majorHAnsi" w:hAnsiTheme="majorHAnsi" w:cstheme="majorHAnsi"/>
              <w:sz w:val="22"/>
              <w:szCs w:val="22"/>
            </w:rPr>
          </w:rPrChange>
        </w:rPr>
        <w:t>Examining these historical developments,</w:t>
      </w:r>
      <w:r w:rsidR="00090627" w:rsidRPr="00577B31">
        <w:rPr>
          <w:rFonts w:ascii="Times New Roman" w:hAnsi="Times New Roman"/>
          <w:rPrChange w:id="422"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423" w:author="Anna Wingfield" w:date="2024-03-14T14:53:00Z">
            <w:rPr>
              <w:rFonts w:asciiTheme="majorHAnsi" w:hAnsiTheme="majorHAnsi" w:cstheme="majorHAnsi"/>
              <w:sz w:val="22"/>
              <w:szCs w:val="22"/>
            </w:rPr>
          </w:rPrChange>
        </w:rPr>
        <w:t xml:space="preserve">critics </w:t>
      </w:r>
      <w:r w:rsidR="00F9263E" w:rsidRPr="00577B31">
        <w:rPr>
          <w:rFonts w:ascii="Times New Roman" w:hAnsi="Times New Roman"/>
          <w:rPrChange w:id="424" w:author="Anna Wingfield" w:date="2024-03-14T14:53:00Z">
            <w:rPr>
              <w:rFonts w:asciiTheme="majorHAnsi" w:hAnsiTheme="majorHAnsi" w:cstheme="majorHAnsi"/>
              <w:sz w:val="22"/>
              <w:szCs w:val="22"/>
            </w:rPr>
          </w:rPrChange>
        </w:rPr>
        <w:t xml:space="preserve">often </w:t>
      </w:r>
      <w:r w:rsidRPr="00577B31">
        <w:rPr>
          <w:rFonts w:ascii="Times New Roman" w:hAnsi="Times New Roman"/>
          <w:rPrChange w:id="425" w:author="Anna Wingfield" w:date="2024-03-14T14:53:00Z">
            <w:rPr>
              <w:rFonts w:asciiTheme="majorHAnsi" w:hAnsiTheme="majorHAnsi" w:cstheme="majorHAnsi"/>
              <w:sz w:val="22"/>
              <w:szCs w:val="22"/>
            </w:rPr>
          </w:rPrChange>
        </w:rPr>
        <w:t>have noted the enduringness and relative success of Romantic projects</w:t>
      </w:r>
      <w:r w:rsidR="00CD61F6" w:rsidRPr="00577B31">
        <w:rPr>
          <w:rFonts w:ascii="Times New Roman" w:hAnsi="Times New Roman"/>
          <w:rPrChange w:id="426"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427" w:author="Anna Wingfield" w:date="2024-03-14T14:53:00Z">
            <w:rPr>
              <w:rFonts w:asciiTheme="majorHAnsi" w:hAnsiTheme="majorHAnsi" w:cstheme="majorHAnsi"/>
              <w:sz w:val="22"/>
              <w:szCs w:val="22"/>
            </w:rPr>
          </w:rPrChange>
        </w:rPr>
        <w:t xml:space="preserve">in </w:t>
      </w:r>
      <w:r w:rsidR="00CD61F6" w:rsidRPr="00577B31">
        <w:rPr>
          <w:rFonts w:ascii="Times New Roman" w:hAnsi="Times New Roman"/>
          <w:rPrChange w:id="428" w:author="Anna Wingfield" w:date="2024-03-14T14:53:00Z">
            <w:rPr>
              <w:rFonts w:asciiTheme="majorHAnsi" w:hAnsiTheme="majorHAnsi" w:cstheme="majorHAnsi"/>
              <w:sz w:val="22"/>
              <w:szCs w:val="22"/>
            </w:rPr>
          </w:rPrChange>
        </w:rPr>
        <w:t xml:space="preserve">substituting </w:t>
      </w:r>
      <w:r w:rsidR="00090627" w:rsidRPr="00577B31">
        <w:rPr>
          <w:rFonts w:ascii="Times New Roman" w:hAnsi="Times New Roman"/>
          <w:rPrChange w:id="429" w:author="Anna Wingfield" w:date="2024-03-14T14:53:00Z">
            <w:rPr>
              <w:rFonts w:asciiTheme="majorHAnsi" w:hAnsiTheme="majorHAnsi" w:cstheme="majorHAnsi"/>
              <w:sz w:val="22"/>
              <w:szCs w:val="22"/>
            </w:rPr>
          </w:rPrChange>
        </w:rPr>
        <w:t xml:space="preserve">“imaginary” spaces and communities </w:t>
      </w:r>
      <w:r w:rsidR="00CD61F6" w:rsidRPr="00577B31">
        <w:rPr>
          <w:rFonts w:ascii="Times New Roman" w:hAnsi="Times New Roman"/>
          <w:rPrChange w:id="430" w:author="Anna Wingfield" w:date="2024-03-14T14:53:00Z">
            <w:rPr>
              <w:rFonts w:asciiTheme="majorHAnsi" w:hAnsiTheme="majorHAnsi" w:cstheme="majorHAnsi"/>
              <w:sz w:val="22"/>
              <w:szCs w:val="22"/>
            </w:rPr>
          </w:rPrChange>
        </w:rPr>
        <w:t>for</w:t>
      </w:r>
      <w:r w:rsidR="00090627" w:rsidRPr="00577B31">
        <w:rPr>
          <w:rFonts w:ascii="Times New Roman" w:hAnsi="Times New Roman"/>
          <w:rPrChange w:id="431" w:author="Anna Wingfield" w:date="2024-03-14T14:53:00Z">
            <w:rPr>
              <w:rFonts w:asciiTheme="majorHAnsi" w:hAnsiTheme="majorHAnsi" w:cstheme="majorHAnsi"/>
              <w:sz w:val="22"/>
              <w:szCs w:val="22"/>
            </w:rPr>
          </w:rPrChange>
        </w:rPr>
        <w:t xml:space="preserve"> more geographically </w:t>
      </w:r>
      <w:r w:rsidRPr="00577B31">
        <w:rPr>
          <w:rFonts w:ascii="Times New Roman" w:hAnsi="Times New Roman"/>
          <w:rPrChange w:id="432" w:author="Anna Wingfield" w:date="2024-03-14T14:53:00Z">
            <w:rPr>
              <w:rFonts w:asciiTheme="majorHAnsi" w:hAnsiTheme="majorHAnsi" w:cstheme="majorHAnsi"/>
              <w:sz w:val="22"/>
              <w:szCs w:val="22"/>
            </w:rPr>
          </w:rPrChange>
        </w:rPr>
        <w:t>bounded ones</w:t>
      </w:r>
      <w:r w:rsidR="00090627" w:rsidRPr="00577B31">
        <w:rPr>
          <w:rFonts w:ascii="Times New Roman" w:hAnsi="Times New Roman"/>
          <w:rPrChange w:id="433" w:author="Anna Wingfield" w:date="2024-03-14T14:53:00Z">
            <w:rPr>
              <w:rFonts w:asciiTheme="majorHAnsi" w:hAnsiTheme="majorHAnsi" w:cstheme="majorHAnsi"/>
              <w:sz w:val="22"/>
              <w:szCs w:val="22"/>
            </w:rPr>
          </w:rPrChange>
        </w:rPr>
        <w:t>.</w:t>
      </w:r>
      <w:r w:rsidR="00BD144B" w:rsidRPr="00577B31">
        <w:rPr>
          <w:rFonts w:ascii="Times New Roman" w:hAnsi="Times New Roman"/>
          <w:rPrChange w:id="434" w:author="Anna Wingfield" w:date="2024-03-14T14:53:00Z">
            <w:rPr>
              <w:rFonts w:asciiTheme="majorHAnsi" w:hAnsiTheme="majorHAnsi" w:cstheme="majorHAnsi"/>
              <w:sz w:val="22"/>
              <w:szCs w:val="22"/>
            </w:rPr>
          </w:rPrChange>
        </w:rPr>
        <w:t xml:space="preserve"> Some of these scholars, influenced by </w:t>
      </w:r>
      <w:r w:rsidR="00A47D50" w:rsidRPr="00577B31">
        <w:rPr>
          <w:rFonts w:ascii="Times New Roman" w:hAnsi="Times New Roman"/>
          <w:rPrChange w:id="435" w:author="Anna Wingfield" w:date="2024-03-14T14:53:00Z">
            <w:rPr>
              <w:rFonts w:asciiTheme="majorHAnsi" w:hAnsiTheme="majorHAnsi" w:cstheme="majorHAnsi"/>
              <w:sz w:val="22"/>
              <w:szCs w:val="22"/>
            </w:rPr>
          </w:rPrChange>
        </w:rPr>
        <w:t xml:space="preserve">the </w:t>
      </w:r>
      <w:r w:rsidR="00BD144B" w:rsidRPr="00577B31">
        <w:rPr>
          <w:rFonts w:ascii="Times New Roman" w:hAnsi="Times New Roman"/>
          <w:rPrChange w:id="436" w:author="Anna Wingfield" w:date="2024-03-14T14:53:00Z">
            <w:rPr>
              <w:rFonts w:asciiTheme="majorHAnsi" w:hAnsiTheme="majorHAnsi" w:cstheme="majorHAnsi"/>
              <w:sz w:val="22"/>
              <w:szCs w:val="22"/>
            </w:rPr>
          </w:rPrChange>
        </w:rPr>
        <w:t>work of historians s</w:t>
      </w:r>
      <w:r w:rsidR="00EB3CF1" w:rsidRPr="00577B31">
        <w:rPr>
          <w:rFonts w:ascii="Times New Roman" w:hAnsi="Times New Roman"/>
          <w:rPrChange w:id="437" w:author="Anna Wingfield" w:date="2024-03-14T14:53:00Z">
            <w:rPr>
              <w:rFonts w:asciiTheme="majorHAnsi" w:hAnsiTheme="majorHAnsi" w:cstheme="majorHAnsi"/>
              <w:sz w:val="22"/>
              <w:szCs w:val="22"/>
            </w:rPr>
          </w:rPrChange>
        </w:rPr>
        <w:t>uch as</w:t>
      </w:r>
      <w:r w:rsidR="00BD144B" w:rsidRPr="00577B31">
        <w:rPr>
          <w:rFonts w:ascii="Times New Roman" w:hAnsi="Times New Roman"/>
          <w:rPrChange w:id="438" w:author="Anna Wingfield" w:date="2024-03-14T14:53:00Z">
            <w:rPr>
              <w:rFonts w:asciiTheme="majorHAnsi" w:hAnsiTheme="majorHAnsi" w:cstheme="majorHAnsi"/>
              <w:sz w:val="22"/>
              <w:szCs w:val="22"/>
            </w:rPr>
          </w:rPrChange>
        </w:rPr>
        <w:t xml:space="preserve"> Marcus </w:t>
      </w:r>
      <w:proofErr w:type="spellStart"/>
      <w:r w:rsidR="00BD144B" w:rsidRPr="00577B31">
        <w:rPr>
          <w:rFonts w:ascii="Times New Roman" w:hAnsi="Times New Roman"/>
          <w:rPrChange w:id="439" w:author="Anna Wingfield" w:date="2024-03-14T14:53:00Z">
            <w:rPr>
              <w:rFonts w:asciiTheme="majorHAnsi" w:hAnsiTheme="majorHAnsi" w:cstheme="majorHAnsi"/>
              <w:sz w:val="22"/>
              <w:szCs w:val="22"/>
            </w:rPr>
          </w:rPrChange>
        </w:rPr>
        <w:t>Rediker</w:t>
      </w:r>
      <w:proofErr w:type="spellEnd"/>
      <w:r w:rsidR="00BD144B" w:rsidRPr="00577B31">
        <w:rPr>
          <w:rFonts w:ascii="Times New Roman" w:hAnsi="Times New Roman"/>
          <w:rPrChange w:id="440" w:author="Anna Wingfield" w:date="2024-03-14T14:53:00Z">
            <w:rPr>
              <w:rFonts w:asciiTheme="majorHAnsi" w:hAnsiTheme="majorHAnsi" w:cstheme="majorHAnsi"/>
              <w:sz w:val="22"/>
              <w:szCs w:val="22"/>
            </w:rPr>
          </w:rPrChange>
        </w:rPr>
        <w:t>, have celebrated the relative boundlessness of the Romantic era</w:t>
      </w:r>
      <w:r w:rsidR="00A47D50" w:rsidRPr="00577B31">
        <w:rPr>
          <w:rFonts w:ascii="Times New Roman" w:hAnsi="Times New Roman"/>
          <w:rPrChange w:id="441" w:author="Anna Wingfield" w:date="2024-03-14T14:53:00Z">
            <w:rPr>
              <w:rFonts w:asciiTheme="majorHAnsi" w:hAnsiTheme="majorHAnsi" w:cstheme="majorHAnsi"/>
              <w:sz w:val="22"/>
              <w:szCs w:val="22"/>
            </w:rPr>
          </w:rPrChange>
        </w:rPr>
        <w:t xml:space="preserve"> as one that opened new opportunities for subject and community formation unhindered by national boundaries. </w:t>
      </w:r>
      <w:r w:rsidRPr="00577B31">
        <w:rPr>
          <w:rFonts w:ascii="Times New Roman" w:hAnsi="Times New Roman"/>
          <w:rPrChange w:id="442" w:author="Anna Wingfield" w:date="2024-03-14T14:53:00Z">
            <w:rPr>
              <w:rFonts w:asciiTheme="majorHAnsi" w:hAnsiTheme="majorHAnsi" w:cstheme="majorHAnsi"/>
              <w:sz w:val="22"/>
              <w:szCs w:val="22"/>
            </w:rPr>
          </w:rPrChange>
        </w:rPr>
        <w:t xml:space="preserve">But </w:t>
      </w:r>
      <w:r w:rsidR="00A47D50" w:rsidRPr="00577B31">
        <w:rPr>
          <w:rFonts w:ascii="Times New Roman" w:hAnsi="Times New Roman"/>
          <w:rPrChange w:id="443" w:author="Anna Wingfield" w:date="2024-03-14T14:53:00Z">
            <w:rPr>
              <w:rFonts w:asciiTheme="majorHAnsi" w:hAnsiTheme="majorHAnsi" w:cstheme="majorHAnsi"/>
              <w:sz w:val="22"/>
              <w:szCs w:val="22"/>
            </w:rPr>
          </w:rPrChange>
        </w:rPr>
        <w:t>several critics</w:t>
      </w:r>
      <w:r w:rsidRPr="00577B31">
        <w:rPr>
          <w:rFonts w:ascii="Times New Roman" w:hAnsi="Times New Roman"/>
          <w:rPrChange w:id="444" w:author="Anna Wingfield" w:date="2024-03-14T14:53:00Z">
            <w:rPr>
              <w:rFonts w:asciiTheme="majorHAnsi" w:hAnsiTheme="majorHAnsi" w:cstheme="majorHAnsi"/>
              <w:sz w:val="22"/>
              <w:szCs w:val="22"/>
            </w:rPr>
          </w:rPrChange>
        </w:rPr>
        <w:t xml:space="preserve"> also observe that</w:t>
      </w:r>
      <w:r w:rsidR="00CD61F6" w:rsidRPr="00577B31">
        <w:rPr>
          <w:rFonts w:ascii="Times New Roman" w:hAnsi="Times New Roman"/>
          <w:rPrChange w:id="445"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446" w:author="Anna Wingfield" w:date="2024-03-14T14:53:00Z">
            <w:rPr>
              <w:rFonts w:asciiTheme="majorHAnsi" w:hAnsiTheme="majorHAnsi" w:cstheme="majorHAnsi"/>
              <w:sz w:val="22"/>
              <w:szCs w:val="22"/>
            </w:rPr>
          </w:rPrChange>
        </w:rPr>
        <w:t xml:space="preserve">the </w:t>
      </w:r>
      <w:r w:rsidR="00090627" w:rsidRPr="00577B31">
        <w:rPr>
          <w:rFonts w:ascii="Times New Roman" w:hAnsi="Times New Roman"/>
          <w:rPrChange w:id="447" w:author="Anna Wingfield" w:date="2024-03-14T14:53:00Z">
            <w:rPr>
              <w:rFonts w:asciiTheme="majorHAnsi" w:hAnsiTheme="majorHAnsi" w:cstheme="majorHAnsi"/>
              <w:sz w:val="22"/>
              <w:szCs w:val="22"/>
            </w:rPr>
          </w:rPrChange>
        </w:rPr>
        <w:t>flipside of this success was a</w:t>
      </w:r>
      <w:r w:rsidR="003663F8" w:rsidRPr="00577B31">
        <w:rPr>
          <w:rFonts w:ascii="Times New Roman" w:hAnsi="Times New Roman"/>
          <w:rPrChange w:id="448" w:author="Anna Wingfield" w:date="2024-03-14T14:53:00Z">
            <w:rPr>
              <w:rFonts w:asciiTheme="majorHAnsi" w:hAnsiTheme="majorHAnsi" w:cstheme="majorHAnsi"/>
              <w:sz w:val="22"/>
              <w:szCs w:val="22"/>
            </w:rPr>
          </w:rPrChange>
        </w:rPr>
        <w:t>n</w:t>
      </w:r>
      <w:r w:rsidR="00090627" w:rsidRPr="00577B31">
        <w:rPr>
          <w:rFonts w:ascii="Times New Roman" w:hAnsi="Times New Roman"/>
          <w:rPrChange w:id="449" w:author="Anna Wingfield" w:date="2024-03-14T14:53:00Z">
            <w:rPr>
              <w:rFonts w:asciiTheme="majorHAnsi" w:hAnsiTheme="majorHAnsi" w:cstheme="majorHAnsi"/>
              <w:sz w:val="22"/>
              <w:szCs w:val="22"/>
            </w:rPr>
          </w:rPrChange>
        </w:rPr>
        <w:t xml:space="preserve"> apprehension of the potential ill effects of such</w:t>
      </w:r>
      <w:r w:rsidR="00EB3CF1" w:rsidRPr="00577B31">
        <w:rPr>
          <w:rFonts w:ascii="Times New Roman" w:hAnsi="Times New Roman"/>
          <w:rPrChange w:id="450" w:author="Anna Wingfield" w:date="2024-03-14T14:53:00Z">
            <w:rPr>
              <w:rFonts w:asciiTheme="majorHAnsi" w:hAnsiTheme="majorHAnsi" w:cstheme="majorHAnsi"/>
              <w:sz w:val="22"/>
              <w:szCs w:val="22"/>
            </w:rPr>
          </w:rPrChange>
        </w:rPr>
        <w:t xml:space="preserve"> “unbounded”</w:t>
      </w:r>
      <w:r w:rsidR="00090627" w:rsidRPr="00577B31">
        <w:rPr>
          <w:rFonts w:ascii="Times New Roman" w:hAnsi="Times New Roman"/>
          <w:rPrChange w:id="451" w:author="Anna Wingfield" w:date="2024-03-14T14:53:00Z">
            <w:rPr>
              <w:rFonts w:asciiTheme="majorHAnsi" w:hAnsiTheme="majorHAnsi" w:cstheme="majorHAnsi"/>
              <w:sz w:val="22"/>
              <w:szCs w:val="22"/>
            </w:rPr>
          </w:rPrChange>
        </w:rPr>
        <w:t xml:space="preserve"> projects. </w:t>
      </w:r>
      <w:commentRangeStart w:id="452"/>
      <w:r w:rsidR="0036337A" w:rsidRPr="00577B31">
        <w:rPr>
          <w:rFonts w:ascii="Times New Roman" w:hAnsi="Times New Roman"/>
          <w:rPrChange w:id="453" w:author="Anna Wingfield" w:date="2024-03-14T14:53:00Z">
            <w:rPr>
              <w:rFonts w:asciiTheme="majorHAnsi" w:hAnsiTheme="majorHAnsi" w:cstheme="majorHAnsi"/>
              <w:sz w:val="22"/>
              <w:szCs w:val="22"/>
            </w:rPr>
          </w:rPrChange>
        </w:rPr>
        <w:t>As they point out</w:t>
      </w:r>
      <w:r w:rsidR="00396B20" w:rsidRPr="00577B31">
        <w:rPr>
          <w:rFonts w:ascii="Times New Roman" w:hAnsi="Times New Roman"/>
          <w:rPrChange w:id="454"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455" w:author="Anna Wingfield" w:date="2024-03-14T14:53:00Z">
            <w:rPr>
              <w:rFonts w:asciiTheme="majorHAnsi" w:hAnsiTheme="majorHAnsi" w:cstheme="majorHAnsi"/>
              <w:sz w:val="22"/>
              <w:szCs w:val="22"/>
            </w:rPr>
          </w:rPrChange>
        </w:rPr>
        <w:t xml:space="preserve"> accompanyin</w:t>
      </w:r>
      <w:r w:rsidR="004163E8" w:rsidRPr="00577B31">
        <w:rPr>
          <w:rFonts w:ascii="Times New Roman" w:hAnsi="Times New Roman"/>
          <w:rPrChange w:id="456" w:author="Anna Wingfield" w:date="2024-03-14T14:53:00Z">
            <w:rPr>
              <w:rFonts w:asciiTheme="majorHAnsi" w:hAnsiTheme="majorHAnsi" w:cstheme="majorHAnsi"/>
              <w:sz w:val="22"/>
              <w:szCs w:val="22"/>
            </w:rPr>
          </w:rPrChange>
        </w:rPr>
        <w:t xml:space="preserve">g nineteenth-century </w:t>
      </w:r>
      <w:r w:rsidR="00090627" w:rsidRPr="00577B31">
        <w:rPr>
          <w:rFonts w:ascii="Times New Roman" w:hAnsi="Times New Roman"/>
          <w:rPrChange w:id="457" w:author="Anna Wingfield" w:date="2024-03-14T14:53:00Z">
            <w:rPr>
              <w:rFonts w:asciiTheme="majorHAnsi" w:hAnsiTheme="majorHAnsi" w:cstheme="majorHAnsi"/>
              <w:sz w:val="22"/>
              <w:szCs w:val="22"/>
            </w:rPr>
          </w:rPrChange>
        </w:rPr>
        <w:t>endeavor</w:t>
      </w:r>
      <w:r w:rsidR="00CD61F6" w:rsidRPr="00577B31">
        <w:rPr>
          <w:rFonts w:ascii="Times New Roman" w:hAnsi="Times New Roman"/>
          <w:rPrChange w:id="458" w:author="Anna Wingfield" w:date="2024-03-14T14:53:00Z">
            <w:rPr>
              <w:rFonts w:asciiTheme="majorHAnsi" w:hAnsiTheme="majorHAnsi" w:cstheme="majorHAnsi"/>
              <w:sz w:val="22"/>
              <w:szCs w:val="22"/>
            </w:rPr>
          </w:rPrChange>
        </w:rPr>
        <w:t>s</w:t>
      </w:r>
      <w:r w:rsidR="00090627" w:rsidRPr="00577B31">
        <w:rPr>
          <w:rFonts w:ascii="Times New Roman" w:hAnsi="Times New Roman"/>
          <w:rPrChange w:id="459" w:author="Anna Wingfield" w:date="2024-03-14T14:53:00Z">
            <w:rPr>
              <w:rFonts w:asciiTheme="majorHAnsi" w:hAnsiTheme="majorHAnsi" w:cstheme="majorHAnsi"/>
              <w:sz w:val="22"/>
              <w:szCs w:val="22"/>
            </w:rPr>
          </w:rPrChange>
        </w:rPr>
        <w:t xml:space="preserve"> to create imagined communities of shared culture was an acute sense of anomie</w:t>
      </w:r>
      <w:commentRangeEnd w:id="452"/>
      <w:r w:rsidR="00D15C76">
        <w:rPr>
          <w:rStyle w:val="CommentReference"/>
        </w:rPr>
        <w:commentReference w:id="452"/>
      </w:r>
      <w:r w:rsidR="00090627" w:rsidRPr="00577B31">
        <w:rPr>
          <w:rFonts w:ascii="Times New Roman" w:hAnsi="Times New Roman"/>
          <w:rPrChange w:id="460" w:author="Anna Wingfield" w:date="2024-03-14T14:53:00Z">
            <w:rPr>
              <w:rFonts w:asciiTheme="majorHAnsi" w:hAnsiTheme="majorHAnsi" w:cstheme="majorHAnsi"/>
              <w:sz w:val="22"/>
              <w:szCs w:val="22"/>
            </w:rPr>
          </w:rPrChange>
        </w:rPr>
        <w:t>—</w:t>
      </w:r>
      <w:r w:rsidR="00CD61F6" w:rsidRPr="00577B31">
        <w:rPr>
          <w:rFonts w:ascii="Times New Roman" w:hAnsi="Times New Roman"/>
          <w:rPrChange w:id="461" w:author="Anna Wingfield" w:date="2024-03-14T14:53:00Z">
            <w:rPr>
              <w:rFonts w:asciiTheme="majorHAnsi" w:hAnsiTheme="majorHAnsi" w:cstheme="majorHAnsi"/>
              <w:sz w:val="22"/>
              <w:szCs w:val="22"/>
            </w:rPr>
          </w:rPrChange>
        </w:rPr>
        <w:t xml:space="preserve">an </w:t>
      </w:r>
      <w:r w:rsidR="00090627" w:rsidRPr="00577B31">
        <w:rPr>
          <w:rFonts w:ascii="Times New Roman" w:hAnsi="Times New Roman"/>
          <w:rPrChange w:id="462" w:author="Anna Wingfield" w:date="2024-03-14T14:53:00Z">
            <w:rPr>
              <w:rFonts w:asciiTheme="majorHAnsi" w:hAnsiTheme="majorHAnsi" w:cstheme="majorHAnsi"/>
              <w:sz w:val="22"/>
              <w:szCs w:val="22"/>
            </w:rPr>
          </w:rPrChange>
        </w:rPr>
        <w:t>anomie that fed Romantic texts’ preoccupation with the perils of social atomization</w:t>
      </w:r>
      <w:r w:rsidR="005001ED" w:rsidRPr="00577B31">
        <w:rPr>
          <w:rFonts w:ascii="Times New Roman" w:hAnsi="Times New Roman"/>
          <w:rPrChange w:id="463" w:author="Anna Wingfield" w:date="2024-03-14T14:53:00Z">
            <w:rPr>
              <w:rFonts w:asciiTheme="majorHAnsi" w:hAnsiTheme="majorHAnsi" w:cstheme="majorHAnsi"/>
              <w:sz w:val="22"/>
              <w:szCs w:val="22"/>
            </w:rPr>
          </w:rPrChange>
        </w:rPr>
        <w:t>.</w:t>
      </w:r>
      <w:r w:rsidR="005001ED" w:rsidRPr="00577B31">
        <w:rPr>
          <w:rStyle w:val="FootnoteReference"/>
          <w:rFonts w:ascii="Times New Roman" w:hAnsi="Times New Roman"/>
          <w:rPrChange w:id="464" w:author="Anna Wingfield" w:date="2024-03-14T14:53:00Z">
            <w:rPr>
              <w:rStyle w:val="FootnoteReference"/>
              <w:rFonts w:asciiTheme="majorHAnsi" w:hAnsiTheme="majorHAnsi" w:cstheme="majorHAnsi"/>
              <w:sz w:val="22"/>
              <w:szCs w:val="22"/>
            </w:rPr>
          </w:rPrChange>
        </w:rPr>
        <w:footnoteReference w:id="9"/>
      </w:r>
      <w:r w:rsidR="00090627" w:rsidRPr="00577B31">
        <w:rPr>
          <w:rFonts w:ascii="Times New Roman" w:hAnsi="Times New Roman"/>
          <w:rPrChange w:id="485" w:author="Anna Wingfield" w:date="2024-03-14T14:53:00Z">
            <w:rPr>
              <w:rFonts w:asciiTheme="majorHAnsi" w:hAnsiTheme="majorHAnsi" w:cstheme="majorHAnsi"/>
              <w:sz w:val="22"/>
              <w:szCs w:val="22"/>
            </w:rPr>
          </w:rPrChange>
        </w:rPr>
        <w:t xml:space="preserve"> </w:t>
      </w:r>
    </w:p>
    <w:p w14:paraId="351BF5D8" w14:textId="2348DF32" w:rsidR="003663F8" w:rsidRPr="00577B31" w:rsidRDefault="0050335C" w:rsidP="0050335C">
      <w:pPr>
        <w:spacing w:line="480" w:lineRule="auto"/>
        <w:ind w:firstLine="720"/>
        <w:rPr>
          <w:rFonts w:ascii="Times New Roman" w:hAnsi="Times New Roman"/>
          <w:rPrChange w:id="486" w:author="Anna Wingfield" w:date="2024-03-14T14:53:00Z">
            <w:rPr>
              <w:rFonts w:asciiTheme="majorHAnsi" w:hAnsiTheme="majorHAnsi" w:cstheme="majorHAnsi"/>
              <w:sz w:val="22"/>
              <w:szCs w:val="22"/>
            </w:rPr>
          </w:rPrChange>
        </w:rPr>
      </w:pPr>
      <w:r w:rsidRPr="00577B31">
        <w:rPr>
          <w:rFonts w:ascii="Times New Roman" w:hAnsi="Times New Roman"/>
          <w:rPrChange w:id="487" w:author="Anna Wingfield" w:date="2024-03-14T14:53:00Z">
            <w:rPr>
              <w:rFonts w:asciiTheme="majorHAnsi" w:hAnsiTheme="majorHAnsi" w:cstheme="majorHAnsi"/>
              <w:sz w:val="22"/>
              <w:szCs w:val="22"/>
            </w:rPr>
          </w:rPrChange>
        </w:rPr>
        <w:t>T</w:t>
      </w:r>
      <w:r w:rsidR="0036337A" w:rsidRPr="00577B31">
        <w:rPr>
          <w:rFonts w:ascii="Times New Roman" w:hAnsi="Times New Roman"/>
          <w:rPrChange w:id="488" w:author="Anna Wingfield" w:date="2024-03-14T14:53:00Z">
            <w:rPr>
              <w:rFonts w:asciiTheme="majorHAnsi" w:hAnsiTheme="majorHAnsi" w:cstheme="majorHAnsi"/>
              <w:sz w:val="22"/>
              <w:szCs w:val="22"/>
            </w:rPr>
          </w:rPrChange>
        </w:rPr>
        <w:t xml:space="preserve">o chart the relationship between such </w:t>
      </w:r>
      <w:r w:rsidR="00532F53" w:rsidRPr="00577B31">
        <w:rPr>
          <w:rFonts w:ascii="Times New Roman" w:hAnsi="Times New Roman"/>
          <w:rPrChange w:id="489" w:author="Anna Wingfield" w:date="2024-03-14T14:53:00Z">
            <w:rPr>
              <w:rFonts w:asciiTheme="majorHAnsi" w:hAnsiTheme="majorHAnsi" w:cstheme="majorHAnsi"/>
              <w:sz w:val="22"/>
              <w:szCs w:val="22"/>
            </w:rPr>
          </w:rPrChange>
        </w:rPr>
        <w:t xml:space="preserve">Romantic socio-political projects </w:t>
      </w:r>
      <w:r w:rsidR="0036337A" w:rsidRPr="00577B31">
        <w:rPr>
          <w:rFonts w:ascii="Times New Roman" w:hAnsi="Times New Roman"/>
          <w:rPrChange w:id="490" w:author="Anna Wingfield" w:date="2024-03-14T14:53:00Z">
            <w:rPr>
              <w:rFonts w:asciiTheme="majorHAnsi" w:hAnsiTheme="majorHAnsi" w:cstheme="majorHAnsi"/>
              <w:sz w:val="22"/>
              <w:szCs w:val="22"/>
            </w:rPr>
          </w:rPrChange>
        </w:rPr>
        <w:t>and contemporary discussions of</w:t>
      </w:r>
      <w:r w:rsidR="00532F53" w:rsidRPr="00577B31">
        <w:rPr>
          <w:rFonts w:ascii="Times New Roman" w:hAnsi="Times New Roman"/>
          <w:rPrChange w:id="491" w:author="Anna Wingfield" w:date="2024-03-14T14:53:00Z">
            <w:rPr>
              <w:rFonts w:asciiTheme="majorHAnsi" w:hAnsiTheme="majorHAnsi" w:cstheme="majorHAnsi"/>
              <w:sz w:val="22"/>
              <w:szCs w:val="22"/>
            </w:rPr>
          </w:rPrChange>
        </w:rPr>
        <w:t xml:space="preserve"> </w:t>
      </w:r>
      <w:r w:rsidR="008D5981" w:rsidRPr="00577B31">
        <w:rPr>
          <w:rFonts w:ascii="Times New Roman" w:hAnsi="Times New Roman"/>
          <w:rPrChange w:id="492" w:author="Anna Wingfield" w:date="2024-03-14T14:53:00Z">
            <w:rPr>
              <w:rFonts w:asciiTheme="majorHAnsi" w:hAnsiTheme="majorHAnsi" w:cstheme="majorHAnsi"/>
              <w:sz w:val="22"/>
              <w:szCs w:val="22"/>
            </w:rPr>
          </w:rPrChange>
        </w:rPr>
        <w:t xml:space="preserve">higher education, </w:t>
      </w:r>
      <w:r w:rsidR="0036337A" w:rsidRPr="00577B31">
        <w:rPr>
          <w:rFonts w:ascii="Times New Roman" w:hAnsi="Times New Roman"/>
          <w:rPrChange w:id="493" w:author="Anna Wingfield" w:date="2024-03-14T14:53:00Z">
            <w:rPr>
              <w:rFonts w:asciiTheme="majorHAnsi" w:hAnsiTheme="majorHAnsi" w:cstheme="majorHAnsi"/>
              <w:sz w:val="22"/>
              <w:szCs w:val="22"/>
            </w:rPr>
          </w:rPrChange>
        </w:rPr>
        <w:t xml:space="preserve">I want to take these projects a step </w:t>
      </w:r>
      <w:r w:rsidR="00090627" w:rsidRPr="00577B31">
        <w:rPr>
          <w:rFonts w:ascii="Times New Roman" w:hAnsi="Times New Roman"/>
          <w:rPrChange w:id="494" w:author="Anna Wingfield" w:date="2024-03-14T14:53:00Z">
            <w:rPr>
              <w:rFonts w:asciiTheme="majorHAnsi" w:hAnsiTheme="majorHAnsi" w:cstheme="majorHAnsi"/>
              <w:sz w:val="22"/>
              <w:szCs w:val="22"/>
            </w:rPr>
          </w:rPrChange>
        </w:rPr>
        <w:t>further</w:t>
      </w:r>
      <w:r w:rsidR="00532F53" w:rsidRPr="00577B31">
        <w:rPr>
          <w:rFonts w:ascii="Times New Roman" w:hAnsi="Times New Roman"/>
          <w:rPrChange w:id="495" w:author="Anna Wingfield" w:date="2024-03-14T14:53:00Z">
            <w:rPr>
              <w:rFonts w:asciiTheme="majorHAnsi" w:hAnsiTheme="majorHAnsi" w:cstheme="majorHAnsi"/>
              <w:sz w:val="22"/>
              <w:szCs w:val="22"/>
            </w:rPr>
          </w:rPrChange>
        </w:rPr>
        <w:t xml:space="preserve"> than </w:t>
      </w:r>
      <w:r w:rsidR="00532F53" w:rsidRPr="00577B31">
        <w:rPr>
          <w:rFonts w:ascii="Times New Roman" w:hAnsi="Times New Roman"/>
          <w:rPrChange w:id="496" w:author="Anna Wingfield" w:date="2024-03-14T14:53:00Z">
            <w:rPr>
              <w:rFonts w:asciiTheme="majorHAnsi" w:hAnsiTheme="majorHAnsi" w:cstheme="majorHAnsi"/>
              <w:sz w:val="22"/>
              <w:szCs w:val="22"/>
            </w:rPr>
          </w:rPrChange>
        </w:rPr>
        <w:lastRenderedPageBreak/>
        <w:t>their authors perhaps wanted or imagined</w:t>
      </w:r>
      <w:r w:rsidR="00090627" w:rsidRPr="00577B31">
        <w:rPr>
          <w:rFonts w:ascii="Times New Roman" w:hAnsi="Times New Roman"/>
          <w:rPrChange w:id="497" w:author="Anna Wingfield" w:date="2024-03-14T14:53:00Z">
            <w:rPr>
              <w:rFonts w:asciiTheme="majorHAnsi" w:hAnsiTheme="majorHAnsi" w:cstheme="majorHAnsi"/>
              <w:sz w:val="22"/>
              <w:szCs w:val="22"/>
            </w:rPr>
          </w:rPrChange>
        </w:rPr>
        <w:t xml:space="preserve">. </w:t>
      </w:r>
      <w:r w:rsidR="00532F53" w:rsidRPr="00577B31">
        <w:rPr>
          <w:rFonts w:ascii="Times New Roman" w:hAnsi="Times New Roman"/>
          <w:rPrChange w:id="498" w:author="Anna Wingfield" w:date="2024-03-14T14:53:00Z">
            <w:rPr>
              <w:rFonts w:asciiTheme="majorHAnsi" w:hAnsiTheme="majorHAnsi" w:cstheme="majorHAnsi"/>
              <w:sz w:val="22"/>
              <w:szCs w:val="22"/>
            </w:rPr>
          </w:rPrChange>
        </w:rPr>
        <w:t>As I understand it, p</w:t>
      </w:r>
      <w:r w:rsidR="00090627" w:rsidRPr="00577B31">
        <w:rPr>
          <w:rFonts w:ascii="Times New Roman" w:hAnsi="Times New Roman"/>
          <w:rPrChange w:id="499" w:author="Anna Wingfield" w:date="2024-03-14T14:53:00Z">
            <w:rPr>
              <w:rFonts w:asciiTheme="majorHAnsi" w:hAnsiTheme="majorHAnsi" w:cstheme="majorHAnsi"/>
              <w:sz w:val="22"/>
              <w:szCs w:val="22"/>
            </w:rPr>
          </w:rPrChange>
        </w:rPr>
        <w:t xml:space="preserve">art of the “purchase” of Romanticism “inside and outside academe” (in the words of this CFP) flows from </w:t>
      </w:r>
      <w:r w:rsidR="003663F8" w:rsidRPr="00577B31">
        <w:rPr>
          <w:rFonts w:ascii="Times New Roman" w:hAnsi="Times New Roman"/>
          <w:rPrChange w:id="500" w:author="Anna Wingfield" w:date="2024-03-14T14:53:00Z">
            <w:rPr>
              <w:rFonts w:asciiTheme="majorHAnsi" w:hAnsiTheme="majorHAnsi" w:cstheme="majorHAnsi"/>
              <w:sz w:val="22"/>
              <w:szCs w:val="22"/>
            </w:rPr>
          </w:rPrChange>
        </w:rPr>
        <w:t>one</w:t>
      </w:r>
      <w:r w:rsidR="00090627" w:rsidRPr="00577B31">
        <w:rPr>
          <w:rFonts w:ascii="Times New Roman" w:hAnsi="Times New Roman"/>
          <w:rPrChange w:id="501" w:author="Anna Wingfield" w:date="2024-03-14T14:53:00Z">
            <w:rPr>
              <w:rFonts w:asciiTheme="majorHAnsi" w:hAnsiTheme="majorHAnsi" w:cstheme="majorHAnsi"/>
              <w:sz w:val="22"/>
              <w:szCs w:val="22"/>
            </w:rPr>
          </w:rPrChange>
        </w:rPr>
        <w:t xml:space="preserve"> vein of thought in the period that interrogated the supposed social benefits of </w:t>
      </w:r>
      <w:r w:rsidR="00532F53" w:rsidRPr="00577B31">
        <w:rPr>
          <w:rFonts w:ascii="Times New Roman" w:hAnsi="Times New Roman"/>
          <w:rPrChange w:id="502" w:author="Anna Wingfield" w:date="2024-03-14T14:53:00Z">
            <w:rPr>
              <w:rFonts w:asciiTheme="majorHAnsi" w:hAnsiTheme="majorHAnsi" w:cstheme="majorHAnsi"/>
              <w:sz w:val="22"/>
              <w:szCs w:val="22"/>
            </w:rPr>
          </w:rPrChange>
        </w:rPr>
        <w:t xml:space="preserve">precisely </w:t>
      </w:r>
      <w:r w:rsidR="00090627" w:rsidRPr="00577B31">
        <w:rPr>
          <w:rFonts w:ascii="Times New Roman" w:hAnsi="Times New Roman"/>
          <w:rPrChange w:id="503" w:author="Anna Wingfield" w:date="2024-03-14T14:53:00Z">
            <w:rPr>
              <w:rFonts w:asciiTheme="majorHAnsi" w:hAnsiTheme="majorHAnsi" w:cstheme="majorHAnsi"/>
              <w:sz w:val="22"/>
              <w:szCs w:val="22"/>
            </w:rPr>
          </w:rPrChange>
        </w:rPr>
        <w:t>what Brown terms “</w:t>
      </w:r>
      <w:proofErr w:type="spellStart"/>
      <w:r w:rsidR="00090627" w:rsidRPr="00577B31">
        <w:rPr>
          <w:rFonts w:ascii="Times New Roman" w:hAnsi="Times New Roman"/>
          <w:rPrChange w:id="504" w:author="Anna Wingfield" w:date="2024-03-14T14:53:00Z">
            <w:rPr>
              <w:rFonts w:asciiTheme="majorHAnsi" w:hAnsiTheme="majorHAnsi" w:cstheme="majorHAnsi"/>
              <w:sz w:val="22"/>
              <w:szCs w:val="22"/>
            </w:rPr>
          </w:rPrChange>
        </w:rPr>
        <w:t>deterritorialized</w:t>
      </w:r>
      <w:proofErr w:type="spellEnd"/>
      <w:r w:rsidR="00090627" w:rsidRPr="00577B31">
        <w:rPr>
          <w:rFonts w:ascii="Times New Roman" w:hAnsi="Times New Roman"/>
          <w:rPrChange w:id="505" w:author="Anna Wingfield" w:date="2024-03-14T14:53:00Z">
            <w:rPr>
              <w:rFonts w:asciiTheme="majorHAnsi" w:hAnsiTheme="majorHAnsi" w:cstheme="majorHAnsi"/>
              <w:sz w:val="22"/>
              <w:szCs w:val="22"/>
            </w:rPr>
          </w:rPrChange>
        </w:rPr>
        <w:t xml:space="preserve"> societies.” This channel of Romantic thinking questioned the supposed social good of</w:t>
      </w:r>
      <w:r w:rsidR="00A47D50" w:rsidRPr="00577B31">
        <w:rPr>
          <w:rFonts w:ascii="Times New Roman" w:hAnsi="Times New Roman"/>
          <w:rPrChange w:id="506" w:author="Anna Wingfield" w:date="2024-03-14T14:53:00Z">
            <w:rPr>
              <w:rFonts w:asciiTheme="majorHAnsi" w:hAnsiTheme="majorHAnsi" w:cstheme="majorHAnsi"/>
              <w:sz w:val="22"/>
              <w:szCs w:val="22"/>
            </w:rPr>
          </w:rPrChange>
        </w:rPr>
        <w:t xml:space="preserve"> such </w:t>
      </w:r>
      <w:proofErr w:type="spellStart"/>
      <w:r w:rsidR="00A47D50" w:rsidRPr="00577B31">
        <w:rPr>
          <w:rFonts w:ascii="Times New Roman" w:hAnsi="Times New Roman"/>
          <w:rPrChange w:id="507" w:author="Anna Wingfield" w:date="2024-03-14T14:53:00Z">
            <w:rPr>
              <w:rFonts w:asciiTheme="majorHAnsi" w:hAnsiTheme="majorHAnsi" w:cstheme="majorHAnsi"/>
              <w:sz w:val="22"/>
              <w:szCs w:val="22"/>
            </w:rPr>
          </w:rPrChange>
        </w:rPr>
        <w:t>deterritorialized</w:t>
      </w:r>
      <w:proofErr w:type="spellEnd"/>
      <w:r w:rsidR="00A47D50" w:rsidRPr="00577B31">
        <w:rPr>
          <w:rFonts w:ascii="Times New Roman" w:hAnsi="Times New Roman"/>
          <w:rPrChange w:id="508"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509" w:author="Anna Wingfield" w:date="2024-03-14T14:53:00Z">
            <w:rPr>
              <w:rFonts w:asciiTheme="majorHAnsi" w:hAnsiTheme="majorHAnsi" w:cstheme="majorHAnsi"/>
              <w:sz w:val="22"/>
              <w:szCs w:val="22"/>
            </w:rPr>
          </w:rPrChange>
        </w:rPr>
        <w:t>societies, as well as the “frenzied affirmation of individual freedom” that usually accompanied them</w:t>
      </w:r>
      <w:r w:rsidR="0050644C" w:rsidRPr="00577B31">
        <w:rPr>
          <w:rFonts w:ascii="Times New Roman" w:hAnsi="Times New Roman"/>
          <w:rPrChange w:id="510" w:author="Anna Wingfield" w:date="2024-03-14T14:53:00Z">
            <w:rPr>
              <w:rFonts w:asciiTheme="majorHAnsi" w:hAnsiTheme="majorHAnsi" w:cstheme="majorHAnsi"/>
              <w:sz w:val="22"/>
              <w:szCs w:val="22"/>
            </w:rPr>
          </w:rPrChange>
        </w:rPr>
        <w:t>.</w:t>
      </w:r>
      <w:r w:rsidR="0050644C" w:rsidRPr="00577B31">
        <w:rPr>
          <w:rStyle w:val="FootnoteReference"/>
          <w:rFonts w:ascii="Times New Roman" w:hAnsi="Times New Roman"/>
          <w:rPrChange w:id="511" w:author="Anna Wingfield" w:date="2024-03-14T14:53:00Z">
            <w:rPr>
              <w:rStyle w:val="FootnoteReference"/>
              <w:rFonts w:asciiTheme="majorHAnsi" w:hAnsiTheme="majorHAnsi" w:cstheme="majorHAnsi"/>
              <w:sz w:val="22"/>
              <w:szCs w:val="22"/>
            </w:rPr>
          </w:rPrChange>
        </w:rPr>
        <w:footnoteReference w:id="10"/>
      </w:r>
      <w:r w:rsidR="00090627" w:rsidRPr="00577B31">
        <w:rPr>
          <w:rFonts w:ascii="Times New Roman" w:hAnsi="Times New Roman"/>
          <w:rPrChange w:id="517" w:author="Anna Wingfield" w:date="2024-03-14T14:53:00Z">
            <w:rPr>
              <w:rFonts w:asciiTheme="majorHAnsi" w:hAnsiTheme="majorHAnsi" w:cstheme="majorHAnsi"/>
              <w:sz w:val="22"/>
              <w:szCs w:val="22"/>
            </w:rPr>
          </w:rPrChange>
        </w:rPr>
        <w:t xml:space="preserve"> Furthermore, it dwelled on the potential political and social fallout that came of “imagined communities</w:t>
      </w:r>
      <w:r w:rsidR="00EB3CF1" w:rsidRPr="00577B31">
        <w:rPr>
          <w:rFonts w:ascii="Times New Roman" w:hAnsi="Times New Roman"/>
          <w:rPrChange w:id="518"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519" w:author="Anna Wingfield" w:date="2024-03-14T14:53:00Z">
            <w:rPr>
              <w:rFonts w:asciiTheme="majorHAnsi" w:hAnsiTheme="majorHAnsi" w:cstheme="majorHAnsi"/>
              <w:sz w:val="22"/>
              <w:szCs w:val="22"/>
            </w:rPr>
          </w:rPrChange>
        </w:rPr>
        <w:t xml:space="preserve">” </w:t>
      </w:r>
      <w:r w:rsidR="00EB3CF1" w:rsidRPr="00577B31">
        <w:rPr>
          <w:rFonts w:ascii="Times New Roman" w:hAnsi="Times New Roman"/>
          <w:rPrChange w:id="520" w:author="Anna Wingfield" w:date="2024-03-14T14:53:00Z">
            <w:rPr>
              <w:rFonts w:asciiTheme="majorHAnsi" w:hAnsiTheme="majorHAnsi" w:cstheme="majorHAnsi"/>
              <w:sz w:val="22"/>
              <w:szCs w:val="22"/>
            </w:rPr>
          </w:rPrChange>
        </w:rPr>
        <w:t xml:space="preserve">which were </w:t>
      </w:r>
      <w:r w:rsidR="00090627" w:rsidRPr="00577B31">
        <w:rPr>
          <w:rFonts w:ascii="Times New Roman" w:hAnsi="Times New Roman"/>
          <w:rPrChange w:id="521" w:author="Anna Wingfield" w:date="2024-03-14T14:53:00Z">
            <w:rPr>
              <w:rFonts w:asciiTheme="majorHAnsi" w:hAnsiTheme="majorHAnsi" w:cstheme="majorHAnsi"/>
              <w:sz w:val="22"/>
              <w:szCs w:val="22"/>
            </w:rPr>
          </w:rPrChange>
        </w:rPr>
        <w:t>built on and valoriz</w:t>
      </w:r>
      <w:r w:rsidR="00EB3CF1" w:rsidRPr="00577B31">
        <w:rPr>
          <w:rFonts w:ascii="Times New Roman" w:hAnsi="Times New Roman"/>
          <w:rPrChange w:id="522" w:author="Anna Wingfield" w:date="2024-03-14T14:53:00Z">
            <w:rPr>
              <w:rFonts w:asciiTheme="majorHAnsi" w:hAnsiTheme="majorHAnsi" w:cstheme="majorHAnsi"/>
              <w:sz w:val="22"/>
              <w:szCs w:val="22"/>
            </w:rPr>
          </w:rPrChange>
        </w:rPr>
        <w:t>ed</w:t>
      </w:r>
      <w:r w:rsidR="00090627" w:rsidRPr="00577B31">
        <w:rPr>
          <w:rFonts w:ascii="Times New Roman" w:hAnsi="Times New Roman"/>
          <w:rPrChange w:id="523" w:author="Anna Wingfield" w:date="2024-03-14T14:53:00Z">
            <w:rPr>
              <w:rFonts w:asciiTheme="majorHAnsi" w:hAnsiTheme="majorHAnsi" w:cstheme="majorHAnsi"/>
              <w:sz w:val="22"/>
              <w:szCs w:val="22"/>
            </w:rPr>
          </w:rPrChange>
        </w:rPr>
        <w:t xml:space="preserve"> an ideal of imagined shared values, rather than norms of “reciprocity and accommodation” developed by repeated interaction and proximity. </w:t>
      </w:r>
    </w:p>
    <w:p w14:paraId="04500B5A" w14:textId="40C60D50" w:rsidR="000049FE" w:rsidRPr="00577B31" w:rsidRDefault="003663F8" w:rsidP="002E5633">
      <w:pPr>
        <w:spacing w:line="480" w:lineRule="auto"/>
        <w:ind w:firstLine="720"/>
        <w:rPr>
          <w:rFonts w:ascii="Times New Roman" w:hAnsi="Times New Roman"/>
          <w:rPrChange w:id="524" w:author="Anna Wingfield" w:date="2024-03-14T14:53:00Z">
            <w:rPr>
              <w:rFonts w:asciiTheme="majorHAnsi" w:hAnsiTheme="majorHAnsi" w:cstheme="majorHAnsi"/>
              <w:sz w:val="22"/>
              <w:szCs w:val="22"/>
            </w:rPr>
          </w:rPrChange>
        </w:rPr>
      </w:pPr>
      <w:r w:rsidRPr="00577B31">
        <w:rPr>
          <w:rFonts w:ascii="Times New Roman" w:hAnsi="Times New Roman"/>
          <w:rPrChange w:id="525" w:author="Anna Wingfield" w:date="2024-03-14T14:53:00Z">
            <w:rPr>
              <w:rFonts w:asciiTheme="majorHAnsi" w:hAnsiTheme="majorHAnsi" w:cstheme="majorHAnsi"/>
              <w:sz w:val="22"/>
              <w:szCs w:val="22"/>
            </w:rPr>
          </w:rPrChange>
        </w:rPr>
        <w:t>James Hogg</w:t>
      </w:r>
      <w:r w:rsidR="00AF37D2" w:rsidRPr="00577B31">
        <w:rPr>
          <w:rFonts w:ascii="Times New Roman" w:hAnsi="Times New Roman"/>
          <w:rPrChange w:id="526" w:author="Anna Wingfield" w:date="2024-03-14T14:53:00Z">
            <w:rPr>
              <w:rFonts w:asciiTheme="majorHAnsi" w:hAnsiTheme="majorHAnsi" w:cstheme="majorHAnsi"/>
              <w:sz w:val="22"/>
              <w:szCs w:val="22"/>
            </w:rPr>
          </w:rPrChange>
        </w:rPr>
        <w:t>—who was</w:t>
      </w:r>
      <w:r w:rsidR="00396B20" w:rsidRPr="00577B31">
        <w:rPr>
          <w:rFonts w:ascii="Times New Roman" w:hAnsi="Times New Roman"/>
          <w:rPrChange w:id="527" w:author="Anna Wingfield" w:date="2024-03-14T14:53:00Z">
            <w:rPr>
              <w:rFonts w:asciiTheme="majorHAnsi" w:hAnsiTheme="majorHAnsi" w:cstheme="majorHAnsi"/>
              <w:sz w:val="22"/>
              <w:szCs w:val="22"/>
            </w:rPr>
          </w:rPrChange>
        </w:rPr>
        <w:t xml:space="preserve"> pushed</w:t>
      </w:r>
      <w:r w:rsidR="00AF37D2" w:rsidRPr="00577B31">
        <w:rPr>
          <w:rFonts w:ascii="Times New Roman" w:hAnsi="Times New Roman"/>
          <w:rPrChange w:id="528" w:author="Anna Wingfield" w:date="2024-03-14T14:53:00Z">
            <w:rPr>
              <w:rFonts w:asciiTheme="majorHAnsi" w:hAnsiTheme="majorHAnsi" w:cstheme="majorHAnsi"/>
              <w:sz w:val="22"/>
              <w:szCs w:val="22"/>
            </w:rPr>
          </w:rPrChange>
        </w:rPr>
        <w:t xml:space="preserve"> out of the</w:t>
      </w:r>
      <w:r w:rsidRPr="00577B31">
        <w:rPr>
          <w:rFonts w:ascii="Times New Roman" w:hAnsi="Times New Roman"/>
          <w:rPrChange w:id="529"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530" w:author="Anna Wingfield" w:date="2024-03-14T14:53:00Z">
            <w:rPr>
              <w:rFonts w:asciiTheme="majorHAnsi" w:hAnsiTheme="majorHAnsi" w:cstheme="majorHAnsi"/>
              <w:i/>
              <w:iCs/>
              <w:sz w:val="22"/>
              <w:szCs w:val="22"/>
            </w:rPr>
          </w:rPrChange>
        </w:rPr>
        <w:t xml:space="preserve">Blackwood’s Magazine </w:t>
      </w:r>
      <w:r w:rsidR="00AF37D2" w:rsidRPr="00577B31">
        <w:rPr>
          <w:rFonts w:ascii="Times New Roman" w:hAnsi="Times New Roman"/>
          <w:rPrChange w:id="531" w:author="Anna Wingfield" w:date="2024-03-14T14:53:00Z">
            <w:rPr>
              <w:rFonts w:asciiTheme="majorHAnsi" w:hAnsiTheme="majorHAnsi" w:cstheme="majorHAnsi"/>
              <w:sz w:val="22"/>
              <w:szCs w:val="22"/>
            </w:rPr>
          </w:rPrChange>
        </w:rPr>
        <w:t xml:space="preserve">print </w:t>
      </w:r>
      <w:r w:rsidRPr="00577B31">
        <w:rPr>
          <w:rFonts w:ascii="Times New Roman" w:hAnsi="Times New Roman"/>
          <w:rPrChange w:id="532" w:author="Anna Wingfield" w:date="2024-03-14T14:53:00Z">
            <w:rPr>
              <w:rFonts w:asciiTheme="majorHAnsi" w:hAnsiTheme="majorHAnsi" w:cstheme="majorHAnsi"/>
              <w:sz w:val="22"/>
              <w:szCs w:val="22"/>
            </w:rPr>
          </w:rPrChange>
        </w:rPr>
        <w:t>community</w:t>
      </w:r>
      <w:r w:rsidR="00AF37D2" w:rsidRPr="00577B31">
        <w:rPr>
          <w:rFonts w:ascii="Times New Roman" w:hAnsi="Times New Roman"/>
          <w:rPrChange w:id="533" w:author="Anna Wingfield" w:date="2024-03-14T14:53:00Z">
            <w:rPr>
              <w:rFonts w:asciiTheme="majorHAnsi" w:hAnsiTheme="majorHAnsi" w:cstheme="majorHAnsi"/>
              <w:sz w:val="22"/>
              <w:szCs w:val="22"/>
            </w:rPr>
          </w:rPrChange>
        </w:rPr>
        <w:t xml:space="preserve"> he had helped to establish in large part due to his </w:t>
      </w:r>
      <w:r w:rsidR="008B5103" w:rsidRPr="00577B31">
        <w:rPr>
          <w:rFonts w:ascii="Times New Roman" w:hAnsi="Times New Roman"/>
          <w:rPrChange w:id="534" w:author="Anna Wingfield" w:date="2024-03-14T14:53:00Z">
            <w:rPr>
              <w:rFonts w:asciiTheme="majorHAnsi" w:hAnsiTheme="majorHAnsi" w:cstheme="majorHAnsi"/>
              <w:sz w:val="22"/>
              <w:szCs w:val="22"/>
            </w:rPr>
          </w:rPrChange>
        </w:rPr>
        <w:t>working-class</w:t>
      </w:r>
      <w:r w:rsidR="00AF37D2" w:rsidRPr="00577B31">
        <w:rPr>
          <w:rFonts w:ascii="Times New Roman" w:hAnsi="Times New Roman"/>
          <w:rPrChange w:id="535" w:author="Anna Wingfield" w:date="2024-03-14T14:53:00Z">
            <w:rPr>
              <w:rFonts w:asciiTheme="majorHAnsi" w:hAnsiTheme="majorHAnsi" w:cstheme="majorHAnsi"/>
              <w:sz w:val="22"/>
              <w:szCs w:val="22"/>
            </w:rPr>
          </w:rPrChange>
        </w:rPr>
        <w:t xml:space="preserve"> background and lack of formal education—was particularly attuned to the politics of “imagined communities.” </w:t>
      </w:r>
      <w:r w:rsidR="00F8331B" w:rsidRPr="00577B31">
        <w:rPr>
          <w:rFonts w:ascii="Times New Roman" w:hAnsi="Times New Roman"/>
          <w:rPrChange w:id="536" w:author="Anna Wingfield" w:date="2024-03-14T14:53:00Z">
            <w:rPr>
              <w:rFonts w:asciiTheme="majorHAnsi" w:hAnsiTheme="majorHAnsi" w:cstheme="majorHAnsi"/>
              <w:sz w:val="22"/>
              <w:szCs w:val="22"/>
            </w:rPr>
          </w:rPrChange>
        </w:rPr>
        <w:t>A</w:t>
      </w:r>
      <w:r w:rsidR="00754641" w:rsidRPr="00577B31">
        <w:rPr>
          <w:rFonts w:ascii="Times New Roman" w:hAnsi="Times New Roman"/>
          <w:rPrChange w:id="537" w:author="Anna Wingfield" w:date="2024-03-14T14:53:00Z">
            <w:rPr>
              <w:rFonts w:asciiTheme="majorHAnsi" w:hAnsiTheme="majorHAnsi" w:cstheme="majorHAnsi"/>
              <w:sz w:val="22"/>
              <w:szCs w:val="22"/>
            </w:rPr>
          </w:rPrChange>
        </w:rPr>
        <w:t>s</w:t>
      </w:r>
      <w:r w:rsidR="00F8331B" w:rsidRPr="00577B31">
        <w:rPr>
          <w:rFonts w:ascii="Times New Roman" w:hAnsi="Times New Roman"/>
          <w:rPrChange w:id="538" w:author="Anna Wingfield" w:date="2024-03-14T14:53:00Z">
            <w:rPr>
              <w:rFonts w:asciiTheme="majorHAnsi" w:hAnsiTheme="majorHAnsi" w:cstheme="majorHAnsi"/>
              <w:sz w:val="22"/>
              <w:szCs w:val="22"/>
            </w:rPr>
          </w:rPrChange>
        </w:rPr>
        <w:t xml:space="preserve"> much as he subscribed to the promises of finding like-minded individuals via the networks of mass print culture (which</w:t>
      </w:r>
      <w:r w:rsidR="002E5633" w:rsidRPr="00577B31">
        <w:rPr>
          <w:rFonts w:ascii="Times New Roman" w:hAnsi="Times New Roman"/>
          <w:rPrChange w:id="539" w:author="Anna Wingfield" w:date="2024-03-14T14:53:00Z">
            <w:rPr>
              <w:rFonts w:asciiTheme="majorHAnsi" w:hAnsiTheme="majorHAnsi" w:cstheme="majorHAnsi"/>
              <w:sz w:val="22"/>
              <w:szCs w:val="22"/>
            </w:rPr>
          </w:rPrChange>
        </w:rPr>
        <w:t xml:space="preserve"> </w:t>
      </w:r>
      <w:r w:rsidR="00F8331B" w:rsidRPr="00577B31">
        <w:rPr>
          <w:rFonts w:ascii="Times New Roman" w:hAnsi="Times New Roman"/>
          <w:rPrChange w:id="540" w:author="Anna Wingfield" w:date="2024-03-14T14:53:00Z">
            <w:rPr>
              <w:rFonts w:asciiTheme="majorHAnsi" w:hAnsiTheme="majorHAnsi" w:cstheme="majorHAnsi"/>
              <w:sz w:val="22"/>
              <w:szCs w:val="22"/>
            </w:rPr>
          </w:rPrChange>
        </w:rPr>
        <w:t xml:space="preserve">had freed him from shepherding and put him on the path to literary success), he remained throughout his career fixated on the social, cultural, and political values generated by shared land and bounded space. His outsider status at </w:t>
      </w:r>
      <w:r w:rsidR="00F8331B" w:rsidRPr="00577B31">
        <w:rPr>
          <w:rFonts w:ascii="Times New Roman" w:hAnsi="Times New Roman"/>
          <w:i/>
          <w:iCs/>
          <w:rPrChange w:id="541" w:author="Anna Wingfield" w:date="2024-03-14T14:53:00Z">
            <w:rPr>
              <w:rFonts w:asciiTheme="majorHAnsi" w:hAnsiTheme="majorHAnsi" w:cstheme="majorHAnsi"/>
              <w:i/>
              <w:iCs/>
              <w:sz w:val="22"/>
              <w:szCs w:val="22"/>
            </w:rPr>
          </w:rPrChange>
        </w:rPr>
        <w:t>Blackwood’s</w:t>
      </w:r>
      <w:r w:rsidR="00F8331B" w:rsidRPr="00577B31">
        <w:rPr>
          <w:rFonts w:ascii="Times New Roman" w:hAnsi="Times New Roman"/>
          <w:rPrChange w:id="542" w:author="Anna Wingfield" w:date="2024-03-14T14:53:00Z">
            <w:rPr>
              <w:rFonts w:asciiTheme="majorHAnsi" w:hAnsiTheme="majorHAnsi" w:cstheme="majorHAnsi"/>
              <w:sz w:val="22"/>
              <w:szCs w:val="22"/>
            </w:rPr>
          </w:rPrChange>
        </w:rPr>
        <w:t xml:space="preserve">, perhaps, made him </w:t>
      </w:r>
      <w:r w:rsidR="000049FE" w:rsidRPr="00577B31">
        <w:rPr>
          <w:rFonts w:ascii="Times New Roman" w:hAnsi="Times New Roman"/>
          <w:rPrChange w:id="543" w:author="Anna Wingfield" w:date="2024-03-14T14:53:00Z">
            <w:rPr>
              <w:rFonts w:asciiTheme="majorHAnsi" w:hAnsiTheme="majorHAnsi" w:cstheme="majorHAnsi"/>
              <w:sz w:val="22"/>
              <w:szCs w:val="22"/>
            </w:rPr>
          </w:rPrChange>
        </w:rPr>
        <w:t>attuned</w:t>
      </w:r>
      <w:r w:rsidR="00F8331B" w:rsidRPr="00577B31">
        <w:rPr>
          <w:rFonts w:ascii="Times New Roman" w:hAnsi="Times New Roman"/>
          <w:rPrChange w:id="544" w:author="Anna Wingfield" w:date="2024-03-14T14:53:00Z">
            <w:rPr>
              <w:rFonts w:asciiTheme="majorHAnsi" w:hAnsiTheme="majorHAnsi" w:cstheme="majorHAnsi"/>
              <w:sz w:val="22"/>
              <w:szCs w:val="22"/>
            </w:rPr>
          </w:rPrChange>
        </w:rPr>
        <w:t xml:space="preserve"> </w:t>
      </w:r>
      <w:r w:rsidR="007567BC" w:rsidRPr="00577B31">
        <w:rPr>
          <w:rFonts w:ascii="Times New Roman" w:hAnsi="Times New Roman"/>
          <w:rPrChange w:id="545" w:author="Anna Wingfield" w:date="2024-03-14T14:53:00Z">
            <w:rPr>
              <w:rFonts w:asciiTheme="majorHAnsi" w:hAnsiTheme="majorHAnsi" w:cstheme="majorHAnsi"/>
              <w:sz w:val="22"/>
              <w:szCs w:val="22"/>
            </w:rPr>
          </w:rPrChange>
        </w:rPr>
        <w:t xml:space="preserve">as much to what was lost, as well as gained, by the replacement of physical space by </w:t>
      </w:r>
      <w:r w:rsidR="001568AE" w:rsidRPr="00577B31">
        <w:rPr>
          <w:rFonts w:ascii="Times New Roman" w:hAnsi="Times New Roman"/>
          <w:rPrChange w:id="546" w:author="Anna Wingfield" w:date="2024-03-14T14:53:00Z">
            <w:rPr>
              <w:rFonts w:asciiTheme="majorHAnsi" w:hAnsiTheme="majorHAnsi" w:cstheme="majorHAnsi"/>
              <w:sz w:val="22"/>
              <w:szCs w:val="22"/>
            </w:rPr>
          </w:rPrChange>
        </w:rPr>
        <w:t>“imagined communities</w:t>
      </w:r>
      <w:r w:rsidR="007567BC" w:rsidRPr="00577B31">
        <w:rPr>
          <w:rFonts w:ascii="Times New Roman" w:hAnsi="Times New Roman"/>
          <w:rPrChange w:id="547" w:author="Anna Wingfield" w:date="2024-03-14T14:53:00Z">
            <w:rPr>
              <w:rFonts w:asciiTheme="majorHAnsi" w:hAnsiTheme="majorHAnsi" w:cstheme="majorHAnsi"/>
              <w:sz w:val="22"/>
              <w:szCs w:val="22"/>
            </w:rPr>
          </w:rPrChange>
        </w:rPr>
        <w:t>.</w:t>
      </w:r>
      <w:r w:rsidR="001568AE" w:rsidRPr="00577B31">
        <w:rPr>
          <w:rFonts w:ascii="Times New Roman" w:hAnsi="Times New Roman"/>
          <w:rPrChange w:id="548" w:author="Anna Wingfield" w:date="2024-03-14T14:53:00Z">
            <w:rPr>
              <w:rFonts w:asciiTheme="majorHAnsi" w:hAnsiTheme="majorHAnsi" w:cstheme="majorHAnsi"/>
              <w:sz w:val="22"/>
              <w:szCs w:val="22"/>
            </w:rPr>
          </w:rPrChange>
        </w:rPr>
        <w:t xml:space="preserve">” </w:t>
      </w:r>
    </w:p>
    <w:p w14:paraId="1CC4F90F" w14:textId="39ABE147" w:rsidR="00090627" w:rsidRPr="00577B31" w:rsidRDefault="007567BC" w:rsidP="00811663">
      <w:pPr>
        <w:spacing w:line="480" w:lineRule="auto"/>
        <w:ind w:firstLine="720"/>
        <w:rPr>
          <w:rFonts w:ascii="Times New Roman" w:hAnsi="Times New Roman"/>
          <w:rPrChange w:id="549" w:author="Anna Wingfield" w:date="2024-03-14T14:53:00Z">
            <w:rPr>
              <w:rFonts w:asciiTheme="majorHAnsi" w:hAnsiTheme="majorHAnsi" w:cstheme="majorHAnsi"/>
              <w:sz w:val="22"/>
              <w:szCs w:val="22"/>
            </w:rPr>
          </w:rPrChange>
        </w:rPr>
      </w:pPr>
      <w:r w:rsidRPr="00577B31">
        <w:rPr>
          <w:rFonts w:ascii="Times New Roman" w:hAnsi="Times New Roman"/>
          <w:rPrChange w:id="550" w:author="Anna Wingfield" w:date="2024-03-14T14:53:00Z">
            <w:rPr>
              <w:rFonts w:asciiTheme="majorHAnsi" w:hAnsiTheme="majorHAnsi" w:cstheme="majorHAnsi"/>
              <w:sz w:val="22"/>
              <w:szCs w:val="22"/>
            </w:rPr>
          </w:rPrChange>
        </w:rPr>
        <w:t xml:space="preserve">Hogg </w:t>
      </w:r>
      <w:r w:rsidR="000049FE" w:rsidRPr="00577B31">
        <w:rPr>
          <w:rFonts w:ascii="Times New Roman" w:hAnsi="Times New Roman"/>
          <w:rPrChange w:id="551" w:author="Anna Wingfield" w:date="2024-03-14T14:53:00Z">
            <w:rPr>
              <w:rFonts w:asciiTheme="majorHAnsi" w:hAnsiTheme="majorHAnsi" w:cstheme="majorHAnsi"/>
              <w:sz w:val="22"/>
              <w:szCs w:val="22"/>
            </w:rPr>
          </w:rPrChange>
        </w:rPr>
        <w:t xml:space="preserve">explored </w:t>
      </w:r>
      <w:r w:rsidR="001568AE" w:rsidRPr="00577B31">
        <w:rPr>
          <w:rFonts w:ascii="Times New Roman" w:hAnsi="Times New Roman"/>
          <w:rPrChange w:id="552" w:author="Anna Wingfield" w:date="2024-03-14T14:53:00Z">
            <w:rPr>
              <w:rFonts w:asciiTheme="majorHAnsi" w:hAnsiTheme="majorHAnsi" w:cstheme="majorHAnsi"/>
              <w:sz w:val="22"/>
              <w:szCs w:val="22"/>
            </w:rPr>
          </w:rPrChange>
        </w:rPr>
        <w:t>th</w:t>
      </w:r>
      <w:r w:rsidR="00F73EFE" w:rsidRPr="00577B31">
        <w:rPr>
          <w:rFonts w:ascii="Times New Roman" w:hAnsi="Times New Roman"/>
          <w:rPrChange w:id="553" w:author="Anna Wingfield" w:date="2024-03-14T14:53:00Z">
            <w:rPr>
              <w:rFonts w:asciiTheme="majorHAnsi" w:hAnsiTheme="majorHAnsi" w:cstheme="majorHAnsi"/>
              <w:sz w:val="22"/>
              <w:szCs w:val="22"/>
            </w:rPr>
          </w:rPrChange>
        </w:rPr>
        <w:t xml:space="preserve">e politics of </w:t>
      </w:r>
      <w:proofErr w:type="spellStart"/>
      <w:r w:rsidR="00F73EFE" w:rsidRPr="00577B31">
        <w:rPr>
          <w:rFonts w:ascii="Times New Roman" w:hAnsi="Times New Roman"/>
          <w:rPrChange w:id="554" w:author="Anna Wingfield" w:date="2024-03-14T14:53:00Z">
            <w:rPr>
              <w:rFonts w:asciiTheme="majorHAnsi" w:hAnsiTheme="majorHAnsi" w:cstheme="majorHAnsi"/>
              <w:sz w:val="22"/>
              <w:szCs w:val="22"/>
            </w:rPr>
          </w:rPrChange>
        </w:rPr>
        <w:t>despatialization</w:t>
      </w:r>
      <w:proofErr w:type="spellEnd"/>
      <w:r w:rsidR="001568AE" w:rsidRPr="00577B31">
        <w:rPr>
          <w:rFonts w:ascii="Times New Roman" w:hAnsi="Times New Roman"/>
          <w:rPrChange w:id="555" w:author="Anna Wingfield" w:date="2024-03-14T14:53:00Z">
            <w:rPr>
              <w:rFonts w:asciiTheme="majorHAnsi" w:hAnsiTheme="majorHAnsi" w:cstheme="majorHAnsi"/>
              <w:sz w:val="22"/>
              <w:szCs w:val="22"/>
            </w:rPr>
          </w:rPrChange>
        </w:rPr>
        <w:t xml:space="preserve"> most prominently</w:t>
      </w:r>
      <w:r w:rsidR="000049FE" w:rsidRPr="00577B31">
        <w:rPr>
          <w:rFonts w:ascii="Times New Roman" w:hAnsi="Times New Roman"/>
          <w:rPrChange w:id="556" w:author="Anna Wingfield" w:date="2024-03-14T14:53:00Z">
            <w:rPr>
              <w:rFonts w:asciiTheme="majorHAnsi" w:hAnsiTheme="majorHAnsi" w:cstheme="majorHAnsi"/>
              <w:sz w:val="22"/>
              <w:szCs w:val="22"/>
            </w:rPr>
          </w:rPrChange>
        </w:rPr>
        <w:t xml:space="preserve"> in his </w:t>
      </w:r>
      <w:r w:rsidR="001568AE" w:rsidRPr="00577B31">
        <w:rPr>
          <w:rFonts w:ascii="Times New Roman" w:hAnsi="Times New Roman"/>
          <w:rPrChange w:id="557" w:author="Anna Wingfield" w:date="2024-03-14T14:53:00Z">
            <w:rPr>
              <w:rFonts w:asciiTheme="majorHAnsi" w:hAnsiTheme="majorHAnsi" w:cstheme="majorHAnsi"/>
              <w:sz w:val="22"/>
              <w:szCs w:val="22"/>
            </w:rPr>
          </w:rPrChange>
        </w:rPr>
        <w:t>famous</w:t>
      </w:r>
      <w:r w:rsidR="000049FE" w:rsidRPr="00577B31">
        <w:rPr>
          <w:rFonts w:ascii="Times New Roman" w:hAnsi="Times New Roman"/>
          <w:rPrChange w:id="558" w:author="Anna Wingfield" w:date="2024-03-14T14:53:00Z">
            <w:rPr>
              <w:rFonts w:asciiTheme="majorHAnsi" w:hAnsiTheme="majorHAnsi" w:cstheme="majorHAnsi"/>
              <w:sz w:val="22"/>
              <w:szCs w:val="22"/>
            </w:rPr>
          </w:rPrChange>
        </w:rPr>
        <w:t xml:space="preserve"> work, </w:t>
      </w:r>
      <w:r w:rsidR="00090627" w:rsidRPr="00577B31">
        <w:rPr>
          <w:rFonts w:ascii="Times New Roman" w:hAnsi="Times New Roman"/>
          <w:i/>
          <w:rPrChange w:id="559" w:author="Anna Wingfield" w:date="2024-03-14T14:53:00Z">
            <w:rPr>
              <w:rFonts w:asciiTheme="majorHAnsi" w:hAnsiTheme="majorHAnsi" w:cstheme="majorHAnsi"/>
              <w:i/>
              <w:sz w:val="22"/>
              <w:szCs w:val="22"/>
            </w:rPr>
          </w:rPrChange>
        </w:rPr>
        <w:t xml:space="preserve">The </w:t>
      </w:r>
      <w:r w:rsidR="0038565A" w:rsidRPr="00577B31">
        <w:rPr>
          <w:rFonts w:ascii="Times New Roman" w:hAnsi="Times New Roman"/>
          <w:i/>
          <w:rPrChange w:id="560" w:author="Anna Wingfield" w:date="2024-03-14T14:53:00Z">
            <w:rPr>
              <w:rFonts w:asciiTheme="majorHAnsi" w:hAnsiTheme="majorHAnsi" w:cstheme="majorHAnsi"/>
              <w:i/>
              <w:sz w:val="22"/>
              <w:szCs w:val="22"/>
            </w:rPr>
          </w:rPrChange>
        </w:rPr>
        <w:t>Private</w:t>
      </w:r>
      <w:r w:rsidR="00090627" w:rsidRPr="00577B31">
        <w:rPr>
          <w:rFonts w:ascii="Times New Roman" w:hAnsi="Times New Roman"/>
          <w:i/>
          <w:rPrChange w:id="561" w:author="Anna Wingfield" w:date="2024-03-14T14:53:00Z">
            <w:rPr>
              <w:rFonts w:asciiTheme="majorHAnsi" w:hAnsiTheme="majorHAnsi" w:cstheme="majorHAnsi"/>
              <w:i/>
              <w:sz w:val="22"/>
              <w:szCs w:val="22"/>
            </w:rPr>
          </w:rPrChange>
        </w:rPr>
        <w:t xml:space="preserve"> Memoirs and Confessions of a Justified Sinner</w:t>
      </w:r>
      <w:r w:rsidR="0050644C" w:rsidRPr="00577B31">
        <w:rPr>
          <w:rFonts w:ascii="Times New Roman" w:hAnsi="Times New Roman"/>
          <w:i/>
          <w:rPrChange w:id="562" w:author="Anna Wingfield" w:date="2024-03-14T14:53:00Z">
            <w:rPr>
              <w:rFonts w:asciiTheme="majorHAnsi" w:hAnsiTheme="majorHAnsi" w:cstheme="majorHAnsi"/>
              <w:i/>
              <w:sz w:val="22"/>
              <w:szCs w:val="22"/>
            </w:rPr>
          </w:rPrChange>
        </w:rPr>
        <w:t xml:space="preserve"> </w:t>
      </w:r>
      <w:r w:rsidR="0050644C" w:rsidRPr="00577B31">
        <w:rPr>
          <w:rFonts w:ascii="Times New Roman" w:hAnsi="Times New Roman"/>
          <w:iCs/>
          <w:rPrChange w:id="563" w:author="Anna Wingfield" w:date="2024-03-14T14:53:00Z">
            <w:rPr>
              <w:rFonts w:asciiTheme="majorHAnsi" w:hAnsiTheme="majorHAnsi" w:cstheme="majorHAnsi"/>
              <w:iCs/>
              <w:sz w:val="22"/>
              <w:szCs w:val="22"/>
            </w:rPr>
          </w:rPrChange>
        </w:rPr>
        <w:t>(1824)</w:t>
      </w:r>
      <w:r w:rsidR="00090627" w:rsidRPr="00577B31">
        <w:rPr>
          <w:rFonts w:ascii="Times New Roman" w:hAnsi="Times New Roman"/>
          <w:rPrChange w:id="564" w:author="Anna Wingfield" w:date="2024-03-14T14:53:00Z">
            <w:rPr>
              <w:rFonts w:asciiTheme="majorHAnsi" w:hAnsiTheme="majorHAnsi" w:cstheme="majorHAnsi"/>
              <w:sz w:val="22"/>
              <w:szCs w:val="22"/>
            </w:rPr>
          </w:rPrChange>
        </w:rPr>
        <w:t xml:space="preserve">. Robert </w:t>
      </w:r>
      <w:proofErr w:type="spellStart"/>
      <w:r w:rsidR="00090627" w:rsidRPr="00577B31">
        <w:rPr>
          <w:rFonts w:ascii="Times New Roman" w:hAnsi="Times New Roman"/>
          <w:rPrChange w:id="565" w:author="Anna Wingfield" w:date="2024-03-14T14:53:00Z">
            <w:rPr>
              <w:rFonts w:asciiTheme="majorHAnsi" w:hAnsiTheme="majorHAnsi" w:cstheme="majorHAnsi"/>
              <w:sz w:val="22"/>
              <w:szCs w:val="22"/>
            </w:rPr>
          </w:rPrChange>
        </w:rPr>
        <w:t>Wringhim</w:t>
      </w:r>
      <w:proofErr w:type="spellEnd"/>
      <w:r w:rsidR="00090627" w:rsidRPr="00577B31">
        <w:rPr>
          <w:rFonts w:ascii="Times New Roman" w:hAnsi="Times New Roman"/>
          <w:rPrChange w:id="566" w:author="Anna Wingfield" w:date="2024-03-14T14:53:00Z">
            <w:rPr>
              <w:rFonts w:asciiTheme="majorHAnsi" w:hAnsiTheme="majorHAnsi" w:cstheme="majorHAnsi"/>
              <w:sz w:val="22"/>
              <w:szCs w:val="22"/>
            </w:rPr>
          </w:rPrChange>
        </w:rPr>
        <w:t xml:space="preserve">, of course, is a religious fanatic. But </w:t>
      </w:r>
      <w:proofErr w:type="spellStart"/>
      <w:r w:rsidR="000049FE" w:rsidRPr="00577B31">
        <w:rPr>
          <w:rFonts w:ascii="Times New Roman" w:hAnsi="Times New Roman"/>
          <w:rPrChange w:id="567" w:author="Anna Wingfield" w:date="2024-03-14T14:53:00Z">
            <w:rPr>
              <w:rFonts w:asciiTheme="majorHAnsi" w:hAnsiTheme="majorHAnsi" w:cstheme="majorHAnsi"/>
              <w:sz w:val="22"/>
              <w:szCs w:val="22"/>
            </w:rPr>
          </w:rPrChange>
        </w:rPr>
        <w:t>Wringhim’s</w:t>
      </w:r>
      <w:proofErr w:type="spellEnd"/>
      <w:r w:rsidR="00090627" w:rsidRPr="00577B31">
        <w:rPr>
          <w:rFonts w:ascii="Times New Roman" w:hAnsi="Times New Roman"/>
          <w:rPrChange w:id="568" w:author="Anna Wingfield" w:date="2024-03-14T14:53:00Z">
            <w:rPr>
              <w:rFonts w:asciiTheme="majorHAnsi" w:hAnsiTheme="majorHAnsi" w:cstheme="majorHAnsi"/>
              <w:sz w:val="22"/>
              <w:szCs w:val="22"/>
            </w:rPr>
          </w:rPrChange>
        </w:rPr>
        <w:t xml:space="preserve"> religious fanaticism, I argue, must be understood in the context of </w:t>
      </w:r>
      <w:r w:rsidR="00F73EFE" w:rsidRPr="00577B31">
        <w:rPr>
          <w:rFonts w:ascii="Times New Roman" w:hAnsi="Times New Roman"/>
          <w:rPrChange w:id="569" w:author="Anna Wingfield" w:date="2024-03-14T14:53:00Z">
            <w:rPr>
              <w:rFonts w:asciiTheme="majorHAnsi" w:hAnsiTheme="majorHAnsi" w:cstheme="majorHAnsi"/>
              <w:sz w:val="22"/>
              <w:szCs w:val="22"/>
            </w:rPr>
          </w:rPrChange>
        </w:rPr>
        <w:t>space</w:t>
      </w:r>
      <w:r w:rsidR="00090627" w:rsidRPr="00577B31">
        <w:rPr>
          <w:rFonts w:ascii="Times New Roman" w:hAnsi="Times New Roman"/>
          <w:rPrChange w:id="570" w:author="Anna Wingfield" w:date="2024-03-14T14:53:00Z">
            <w:rPr>
              <w:rFonts w:asciiTheme="majorHAnsi" w:hAnsiTheme="majorHAnsi" w:cstheme="majorHAnsi"/>
              <w:sz w:val="22"/>
              <w:szCs w:val="22"/>
            </w:rPr>
          </w:rPrChange>
        </w:rPr>
        <w:t xml:space="preserve">. </w:t>
      </w:r>
      <w:proofErr w:type="spellStart"/>
      <w:r w:rsidR="00090627" w:rsidRPr="00577B31">
        <w:rPr>
          <w:rFonts w:ascii="Times New Roman" w:hAnsi="Times New Roman"/>
          <w:rPrChange w:id="571" w:author="Anna Wingfield" w:date="2024-03-14T14:53:00Z">
            <w:rPr>
              <w:rFonts w:asciiTheme="majorHAnsi" w:hAnsiTheme="majorHAnsi" w:cstheme="majorHAnsi"/>
              <w:sz w:val="22"/>
              <w:szCs w:val="22"/>
            </w:rPr>
          </w:rPrChange>
        </w:rPr>
        <w:t>Wringhim</w:t>
      </w:r>
      <w:proofErr w:type="spellEnd"/>
      <w:r w:rsidR="00090627" w:rsidRPr="00577B31">
        <w:rPr>
          <w:rFonts w:ascii="Times New Roman" w:hAnsi="Times New Roman"/>
          <w:rPrChange w:id="572" w:author="Anna Wingfield" w:date="2024-03-14T14:53:00Z">
            <w:rPr>
              <w:rFonts w:asciiTheme="majorHAnsi" w:hAnsiTheme="majorHAnsi" w:cstheme="majorHAnsi"/>
              <w:sz w:val="22"/>
              <w:szCs w:val="22"/>
            </w:rPr>
          </w:rPrChange>
        </w:rPr>
        <w:t xml:space="preserve"> recognizes that the politics arising from</w:t>
      </w:r>
      <w:r w:rsidR="00A47D50" w:rsidRPr="00577B31">
        <w:rPr>
          <w:rFonts w:ascii="Times New Roman" w:hAnsi="Times New Roman"/>
          <w:rPrChange w:id="573" w:author="Anna Wingfield" w:date="2024-03-14T14:53:00Z">
            <w:rPr>
              <w:rFonts w:asciiTheme="majorHAnsi" w:hAnsiTheme="majorHAnsi" w:cstheme="majorHAnsi"/>
              <w:sz w:val="22"/>
              <w:szCs w:val="22"/>
            </w:rPr>
          </w:rPrChange>
        </w:rPr>
        <w:t xml:space="preserve"> a </w:t>
      </w:r>
      <w:r w:rsidR="00090627" w:rsidRPr="00577B31">
        <w:rPr>
          <w:rFonts w:ascii="Times New Roman" w:hAnsi="Times New Roman"/>
          <w:rPrChange w:id="574" w:author="Anna Wingfield" w:date="2024-03-14T14:53:00Z">
            <w:rPr>
              <w:rFonts w:asciiTheme="majorHAnsi" w:hAnsiTheme="majorHAnsi" w:cstheme="majorHAnsi"/>
              <w:sz w:val="22"/>
              <w:szCs w:val="22"/>
            </w:rPr>
          </w:rPrChange>
        </w:rPr>
        <w:t xml:space="preserve">“common locality” threaten the </w:t>
      </w:r>
      <w:r w:rsidR="00090627" w:rsidRPr="00577B31">
        <w:rPr>
          <w:rFonts w:ascii="Times New Roman" w:hAnsi="Times New Roman"/>
          <w:rPrChange w:id="575" w:author="Anna Wingfield" w:date="2024-03-14T14:53:00Z">
            <w:rPr>
              <w:rFonts w:asciiTheme="majorHAnsi" w:hAnsiTheme="majorHAnsi" w:cstheme="majorHAnsi"/>
              <w:sz w:val="22"/>
              <w:szCs w:val="22"/>
            </w:rPr>
          </w:rPrChange>
        </w:rPr>
        <w:lastRenderedPageBreak/>
        <w:t>exercise of his “boundless” individualism</w:t>
      </w:r>
      <w:r w:rsidR="0050644C" w:rsidRPr="00577B31">
        <w:rPr>
          <w:rFonts w:ascii="Times New Roman" w:hAnsi="Times New Roman"/>
          <w:rPrChange w:id="576" w:author="Anna Wingfield" w:date="2024-03-14T14:53:00Z">
            <w:rPr>
              <w:rFonts w:asciiTheme="majorHAnsi" w:hAnsiTheme="majorHAnsi" w:cstheme="majorHAnsi"/>
              <w:sz w:val="22"/>
              <w:szCs w:val="22"/>
            </w:rPr>
          </w:rPrChange>
        </w:rPr>
        <w:t>:</w:t>
      </w:r>
      <w:r w:rsidR="0050644C" w:rsidRPr="00577B31">
        <w:rPr>
          <w:rStyle w:val="FootnoteReference"/>
          <w:rFonts w:ascii="Times New Roman" w:hAnsi="Times New Roman"/>
          <w:rPrChange w:id="577" w:author="Anna Wingfield" w:date="2024-03-14T14:53:00Z">
            <w:rPr>
              <w:rStyle w:val="FootnoteReference"/>
              <w:rFonts w:asciiTheme="majorHAnsi" w:hAnsiTheme="majorHAnsi" w:cstheme="majorHAnsi"/>
              <w:sz w:val="22"/>
              <w:szCs w:val="22"/>
            </w:rPr>
          </w:rPrChange>
        </w:rPr>
        <w:footnoteReference w:id="11"/>
      </w:r>
      <w:r w:rsidR="00090627" w:rsidRPr="00577B31">
        <w:rPr>
          <w:rFonts w:ascii="Times New Roman" w:hAnsi="Times New Roman"/>
          <w:rPrChange w:id="586" w:author="Anna Wingfield" w:date="2024-03-14T14:53:00Z">
            <w:rPr>
              <w:rFonts w:asciiTheme="majorHAnsi" w:hAnsiTheme="majorHAnsi" w:cstheme="majorHAnsi"/>
              <w:sz w:val="22"/>
              <w:szCs w:val="22"/>
            </w:rPr>
          </w:rPrChange>
        </w:rPr>
        <w:t xml:space="preserve"> he never recounts attending (the bounded community of) church, and he pledges fealty to (who he takes to be) a foreign monarch openly hostile to traditional boundaries. Absent what the novel proposes are the moderating effects of shared space, </w:t>
      </w:r>
      <w:proofErr w:type="spellStart"/>
      <w:r w:rsidR="00090627" w:rsidRPr="00577B31">
        <w:rPr>
          <w:rFonts w:ascii="Times New Roman" w:hAnsi="Times New Roman"/>
          <w:rPrChange w:id="587" w:author="Anna Wingfield" w:date="2024-03-14T14:53:00Z">
            <w:rPr>
              <w:rFonts w:asciiTheme="majorHAnsi" w:hAnsiTheme="majorHAnsi" w:cstheme="majorHAnsi"/>
              <w:sz w:val="22"/>
              <w:szCs w:val="22"/>
            </w:rPr>
          </w:rPrChange>
        </w:rPr>
        <w:t>Wringhim’s</w:t>
      </w:r>
      <w:proofErr w:type="spellEnd"/>
      <w:r w:rsidR="00090627" w:rsidRPr="00577B31">
        <w:rPr>
          <w:rFonts w:ascii="Times New Roman" w:hAnsi="Times New Roman"/>
          <w:rPrChange w:id="588" w:author="Anna Wingfield" w:date="2024-03-14T14:53:00Z">
            <w:rPr>
              <w:rFonts w:asciiTheme="majorHAnsi" w:hAnsiTheme="majorHAnsi" w:cstheme="majorHAnsi"/>
              <w:sz w:val="22"/>
              <w:szCs w:val="22"/>
            </w:rPr>
          </w:rPrChange>
        </w:rPr>
        <w:t xml:space="preserve"> religious fundamentalism becomes fanaticism. </w:t>
      </w:r>
    </w:p>
    <w:p w14:paraId="195F7CC6" w14:textId="5816B9DD" w:rsidR="00090627" w:rsidRDefault="00D02C60" w:rsidP="00F103D0">
      <w:pPr>
        <w:spacing w:line="480" w:lineRule="auto"/>
        <w:ind w:firstLine="720"/>
        <w:rPr>
          <w:ins w:id="589" w:author="Anna Wingfield" w:date="2024-03-14T15:15:00Z"/>
          <w:rFonts w:ascii="Times New Roman" w:hAnsi="Times New Roman"/>
        </w:rPr>
      </w:pPr>
      <w:r w:rsidRPr="00577B31">
        <w:rPr>
          <w:rFonts w:ascii="Times New Roman" w:hAnsi="Times New Roman"/>
          <w:rPrChange w:id="590" w:author="Anna Wingfield" w:date="2024-03-14T14:53:00Z">
            <w:rPr>
              <w:rFonts w:asciiTheme="majorHAnsi" w:hAnsiTheme="majorHAnsi" w:cstheme="majorHAnsi"/>
              <w:sz w:val="22"/>
              <w:szCs w:val="22"/>
            </w:rPr>
          </w:rPrChange>
        </w:rPr>
        <w:t xml:space="preserve">Hogg’s concern over </w:t>
      </w:r>
      <w:proofErr w:type="spellStart"/>
      <w:r w:rsidRPr="00577B31">
        <w:rPr>
          <w:rFonts w:ascii="Times New Roman" w:hAnsi="Times New Roman"/>
          <w:rPrChange w:id="591" w:author="Anna Wingfield" w:date="2024-03-14T14:53:00Z">
            <w:rPr>
              <w:rFonts w:asciiTheme="majorHAnsi" w:hAnsiTheme="majorHAnsi" w:cstheme="majorHAnsi"/>
              <w:sz w:val="22"/>
              <w:szCs w:val="22"/>
            </w:rPr>
          </w:rPrChange>
        </w:rPr>
        <w:t>despatialization</w:t>
      </w:r>
      <w:proofErr w:type="spellEnd"/>
      <w:r w:rsidRPr="00577B31">
        <w:rPr>
          <w:rFonts w:ascii="Times New Roman" w:hAnsi="Times New Roman"/>
          <w:rPrChange w:id="592" w:author="Anna Wingfield" w:date="2024-03-14T14:53:00Z">
            <w:rPr>
              <w:rFonts w:asciiTheme="majorHAnsi" w:hAnsiTheme="majorHAnsi" w:cstheme="majorHAnsi"/>
              <w:sz w:val="22"/>
              <w:szCs w:val="22"/>
            </w:rPr>
          </w:rPrChange>
        </w:rPr>
        <w:t xml:space="preserve">, as represented by </w:t>
      </w:r>
      <w:proofErr w:type="spellStart"/>
      <w:r w:rsidRPr="00577B31">
        <w:rPr>
          <w:rFonts w:ascii="Times New Roman" w:hAnsi="Times New Roman"/>
          <w:rPrChange w:id="593"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594" w:author="Anna Wingfield" w:date="2024-03-14T14:53:00Z">
            <w:rPr>
              <w:rFonts w:asciiTheme="majorHAnsi" w:hAnsiTheme="majorHAnsi" w:cstheme="majorHAnsi"/>
              <w:sz w:val="22"/>
              <w:szCs w:val="22"/>
            </w:rPr>
          </w:rPrChange>
        </w:rPr>
        <w:t xml:space="preserve">, </w:t>
      </w:r>
      <w:r w:rsidR="000049FE" w:rsidRPr="00577B31">
        <w:rPr>
          <w:rFonts w:ascii="Times New Roman" w:hAnsi="Times New Roman"/>
          <w:rPrChange w:id="595" w:author="Anna Wingfield" w:date="2024-03-14T14:53:00Z">
            <w:rPr>
              <w:rFonts w:asciiTheme="majorHAnsi" w:hAnsiTheme="majorHAnsi" w:cstheme="majorHAnsi"/>
              <w:sz w:val="22"/>
              <w:szCs w:val="22"/>
            </w:rPr>
          </w:rPrChange>
        </w:rPr>
        <w:t xml:space="preserve">provides an unexpected resource as to why we should interrogate the rush to </w:t>
      </w:r>
      <w:r w:rsidR="00A930FB" w:rsidRPr="00577B31">
        <w:rPr>
          <w:rFonts w:ascii="Times New Roman" w:hAnsi="Times New Roman"/>
          <w:rPrChange w:id="596" w:author="Anna Wingfield" w:date="2024-03-14T14:53:00Z">
            <w:rPr>
              <w:rFonts w:asciiTheme="majorHAnsi" w:hAnsiTheme="majorHAnsi" w:cstheme="majorHAnsi"/>
              <w:sz w:val="22"/>
              <w:szCs w:val="22"/>
            </w:rPr>
          </w:rPrChange>
        </w:rPr>
        <w:t xml:space="preserve">adopt </w:t>
      </w:r>
      <w:r w:rsidR="000049FE" w:rsidRPr="00577B31">
        <w:rPr>
          <w:rFonts w:ascii="Times New Roman" w:hAnsi="Times New Roman"/>
          <w:rPrChange w:id="597" w:author="Anna Wingfield" w:date="2024-03-14T14:53:00Z">
            <w:rPr>
              <w:rFonts w:asciiTheme="majorHAnsi" w:hAnsiTheme="majorHAnsi" w:cstheme="majorHAnsi"/>
              <w:sz w:val="22"/>
              <w:szCs w:val="22"/>
            </w:rPr>
          </w:rPrChange>
        </w:rPr>
        <w:t xml:space="preserve">permanently “digital” alternatives to academe’s lost spaces. </w:t>
      </w:r>
      <w:r w:rsidRPr="00577B31">
        <w:rPr>
          <w:rFonts w:ascii="Times New Roman" w:hAnsi="Times New Roman"/>
          <w:rPrChange w:id="598" w:author="Anna Wingfield" w:date="2024-03-14T14:53:00Z">
            <w:rPr>
              <w:rFonts w:asciiTheme="majorHAnsi" w:hAnsiTheme="majorHAnsi" w:cstheme="majorHAnsi"/>
              <w:sz w:val="22"/>
              <w:szCs w:val="22"/>
            </w:rPr>
          </w:rPrChange>
        </w:rPr>
        <w:t>In the modern academy, s</w:t>
      </w:r>
      <w:r w:rsidR="00090627" w:rsidRPr="00577B31">
        <w:rPr>
          <w:rFonts w:ascii="Times New Roman" w:hAnsi="Times New Roman"/>
          <w:rPrChange w:id="599" w:author="Anna Wingfield" w:date="2024-03-14T14:53:00Z">
            <w:rPr>
              <w:rFonts w:asciiTheme="majorHAnsi" w:hAnsiTheme="majorHAnsi" w:cstheme="majorHAnsi"/>
              <w:sz w:val="22"/>
              <w:szCs w:val="22"/>
            </w:rPr>
          </w:rPrChange>
        </w:rPr>
        <w:t xml:space="preserve">pace is evermore at a premium, and it is tempting to view digital technologies as a means of providing virtual </w:t>
      </w:r>
      <w:r w:rsidR="005E56C3" w:rsidRPr="00577B31">
        <w:rPr>
          <w:rFonts w:ascii="Times New Roman" w:hAnsi="Times New Roman"/>
          <w:rPrChange w:id="600" w:author="Anna Wingfield" w:date="2024-03-14T14:53:00Z">
            <w:rPr>
              <w:rFonts w:asciiTheme="majorHAnsi" w:hAnsiTheme="majorHAnsi" w:cstheme="majorHAnsi"/>
              <w:sz w:val="22"/>
              <w:szCs w:val="22"/>
            </w:rPr>
          </w:rPrChange>
        </w:rPr>
        <w:t>(and cheaper) replacements for</w:t>
      </w:r>
      <w:r w:rsidR="00090627" w:rsidRPr="00577B31">
        <w:rPr>
          <w:rFonts w:ascii="Times New Roman" w:hAnsi="Times New Roman"/>
          <w:rPrChange w:id="601" w:author="Anna Wingfield" w:date="2024-03-14T14:53:00Z">
            <w:rPr>
              <w:rFonts w:asciiTheme="majorHAnsi" w:hAnsiTheme="majorHAnsi" w:cstheme="majorHAnsi"/>
              <w:sz w:val="22"/>
              <w:szCs w:val="22"/>
            </w:rPr>
          </w:rPrChange>
        </w:rPr>
        <w:t xml:space="preserve"> the office, the classroom, the conference, or, even, the institution. </w:t>
      </w:r>
      <w:r w:rsidRPr="00577B31">
        <w:rPr>
          <w:rFonts w:ascii="Times New Roman" w:hAnsi="Times New Roman"/>
          <w:rPrChange w:id="602" w:author="Anna Wingfield" w:date="2024-03-14T14:53:00Z">
            <w:rPr>
              <w:rFonts w:asciiTheme="majorHAnsi" w:hAnsiTheme="majorHAnsi" w:cstheme="majorHAnsi"/>
              <w:sz w:val="22"/>
              <w:szCs w:val="22"/>
            </w:rPr>
          </w:rPrChange>
        </w:rPr>
        <w:t xml:space="preserve">Yet to </w:t>
      </w:r>
      <w:r w:rsidR="00090627" w:rsidRPr="00577B31">
        <w:rPr>
          <w:rFonts w:ascii="Times New Roman" w:hAnsi="Times New Roman"/>
          <w:rPrChange w:id="603" w:author="Anna Wingfield" w:date="2024-03-14T14:53:00Z">
            <w:rPr>
              <w:rFonts w:asciiTheme="majorHAnsi" w:hAnsiTheme="majorHAnsi" w:cstheme="majorHAnsi"/>
              <w:sz w:val="22"/>
              <w:szCs w:val="22"/>
            </w:rPr>
          </w:rPrChange>
        </w:rPr>
        <w:t>heed</w:t>
      </w:r>
      <w:r w:rsidR="000049FE" w:rsidRPr="00577B31">
        <w:rPr>
          <w:rFonts w:ascii="Times New Roman" w:hAnsi="Times New Roman"/>
          <w:rPrChange w:id="604"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605" w:author="Anna Wingfield" w:date="2024-03-14T14:53:00Z">
            <w:rPr>
              <w:rFonts w:asciiTheme="majorHAnsi" w:hAnsiTheme="majorHAnsi" w:cstheme="majorHAnsi"/>
              <w:sz w:val="22"/>
              <w:szCs w:val="22"/>
            </w:rPr>
          </w:rPrChange>
        </w:rPr>
        <w:t>Hogg</w:t>
      </w:r>
      <w:r w:rsidRPr="00577B31">
        <w:rPr>
          <w:rFonts w:ascii="Times New Roman" w:hAnsi="Times New Roman"/>
          <w:rPrChange w:id="606"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607" w:author="Anna Wingfield" w:date="2024-03-14T14:53:00Z">
            <w:rPr>
              <w:rFonts w:asciiTheme="majorHAnsi" w:hAnsiTheme="majorHAnsi" w:cstheme="majorHAnsi"/>
              <w:sz w:val="22"/>
              <w:szCs w:val="22"/>
            </w:rPr>
          </w:rPrChange>
        </w:rPr>
        <w:t>is to see the very different politics that arise from bounded versus boundaryless spaces, to see the ways that concrete spaces perhaps are the irreplaceable foundation of an equitable</w:t>
      </w:r>
      <w:r w:rsidR="00DE1D24" w:rsidRPr="00577B31">
        <w:rPr>
          <w:rFonts w:ascii="Times New Roman" w:hAnsi="Times New Roman"/>
          <w:rPrChange w:id="608"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609" w:author="Anna Wingfield" w:date="2024-03-14T14:53:00Z">
            <w:rPr>
              <w:rFonts w:asciiTheme="majorHAnsi" w:hAnsiTheme="majorHAnsi" w:cstheme="majorHAnsi"/>
              <w:sz w:val="22"/>
              <w:szCs w:val="22"/>
            </w:rPr>
          </w:rPrChange>
        </w:rPr>
        <w:t xml:space="preserve"> representative</w:t>
      </w:r>
      <w:r w:rsidR="00DE1D24" w:rsidRPr="00577B31">
        <w:rPr>
          <w:rFonts w:ascii="Times New Roman" w:hAnsi="Times New Roman"/>
          <w:rPrChange w:id="610" w:author="Anna Wingfield" w:date="2024-03-14T14:53:00Z">
            <w:rPr>
              <w:rFonts w:asciiTheme="majorHAnsi" w:hAnsiTheme="majorHAnsi" w:cstheme="majorHAnsi"/>
              <w:sz w:val="22"/>
              <w:szCs w:val="22"/>
            </w:rPr>
          </w:rPrChange>
        </w:rPr>
        <w:t>, and healthily pluralistic</w:t>
      </w:r>
      <w:r w:rsidR="00090627" w:rsidRPr="00577B31">
        <w:rPr>
          <w:rFonts w:ascii="Times New Roman" w:hAnsi="Times New Roman"/>
          <w:rPrChange w:id="611" w:author="Anna Wingfield" w:date="2024-03-14T14:53:00Z">
            <w:rPr>
              <w:rFonts w:asciiTheme="majorHAnsi" w:hAnsiTheme="majorHAnsi" w:cstheme="majorHAnsi"/>
              <w:sz w:val="22"/>
              <w:szCs w:val="22"/>
            </w:rPr>
          </w:rPrChange>
        </w:rPr>
        <w:t xml:space="preserve"> society. </w:t>
      </w:r>
      <w:r w:rsidRPr="00577B31">
        <w:rPr>
          <w:rFonts w:ascii="Times New Roman" w:hAnsi="Times New Roman"/>
          <w:rPrChange w:id="612" w:author="Anna Wingfield" w:date="2024-03-14T14:53:00Z">
            <w:rPr>
              <w:rFonts w:asciiTheme="majorHAnsi" w:hAnsiTheme="majorHAnsi" w:cstheme="majorHAnsi"/>
              <w:sz w:val="22"/>
              <w:szCs w:val="22"/>
            </w:rPr>
          </w:rPrChange>
        </w:rPr>
        <w:t>In</w:t>
      </w:r>
      <w:r w:rsidR="00090627" w:rsidRPr="00577B31">
        <w:rPr>
          <w:rFonts w:ascii="Times New Roman" w:hAnsi="Times New Roman"/>
          <w:rPrChange w:id="613" w:author="Anna Wingfield" w:date="2024-03-14T14:53:00Z">
            <w:rPr>
              <w:rFonts w:asciiTheme="majorHAnsi" w:hAnsiTheme="majorHAnsi" w:cstheme="majorHAnsi"/>
              <w:sz w:val="22"/>
              <w:szCs w:val="22"/>
            </w:rPr>
          </w:rPrChange>
        </w:rPr>
        <w:t xml:space="preserve"> the admittedly </w:t>
      </w:r>
      <w:r w:rsidRPr="00577B31">
        <w:rPr>
          <w:rFonts w:ascii="Times New Roman" w:hAnsi="Times New Roman"/>
          <w:rPrChange w:id="614" w:author="Anna Wingfield" w:date="2024-03-14T14:53:00Z">
            <w:rPr>
              <w:rFonts w:asciiTheme="majorHAnsi" w:hAnsiTheme="majorHAnsi" w:cstheme="majorHAnsi"/>
              <w:sz w:val="22"/>
              <w:szCs w:val="22"/>
            </w:rPr>
          </w:rPrChange>
        </w:rPr>
        <w:t>idiosyncratic</w:t>
      </w:r>
      <w:r w:rsidR="00090627" w:rsidRPr="00577B31">
        <w:rPr>
          <w:rFonts w:ascii="Times New Roman" w:hAnsi="Times New Roman"/>
          <w:rPrChange w:id="615" w:author="Anna Wingfield" w:date="2024-03-14T14:53:00Z">
            <w:rPr>
              <w:rFonts w:asciiTheme="majorHAnsi" w:hAnsiTheme="majorHAnsi" w:cstheme="majorHAnsi"/>
              <w:sz w:val="22"/>
              <w:szCs w:val="22"/>
            </w:rPr>
          </w:rPrChange>
        </w:rPr>
        <w:t xml:space="preserve"> </w:t>
      </w:r>
      <w:proofErr w:type="gramStart"/>
      <w:r w:rsidR="00090627" w:rsidRPr="00577B31">
        <w:rPr>
          <w:rFonts w:ascii="Times New Roman" w:hAnsi="Times New Roman"/>
          <w:rPrChange w:id="616" w:author="Anna Wingfield" w:date="2024-03-14T14:53:00Z">
            <w:rPr>
              <w:rFonts w:asciiTheme="majorHAnsi" w:hAnsiTheme="majorHAnsi" w:cstheme="majorHAnsi"/>
              <w:sz w:val="22"/>
              <w:szCs w:val="22"/>
            </w:rPr>
          </w:rPrChange>
        </w:rPr>
        <w:t>way</w:t>
      </w:r>
      <w:proofErr w:type="gramEnd"/>
      <w:r w:rsidR="00090627" w:rsidRPr="00577B31">
        <w:rPr>
          <w:rFonts w:ascii="Times New Roman" w:hAnsi="Times New Roman"/>
          <w:rPrChange w:id="617" w:author="Anna Wingfield" w:date="2024-03-14T14:53:00Z">
            <w:rPr>
              <w:rFonts w:asciiTheme="majorHAnsi" w:hAnsiTheme="majorHAnsi" w:cstheme="majorHAnsi"/>
              <w:sz w:val="22"/>
              <w:szCs w:val="22"/>
            </w:rPr>
          </w:rPrChange>
        </w:rPr>
        <w:t xml:space="preserve"> I bring together Hogg and today’s digitized society, </w:t>
      </w:r>
      <w:r w:rsidRPr="00577B31">
        <w:rPr>
          <w:rFonts w:ascii="Times New Roman" w:hAnsi="Times New Roman"/>
          <w:rPrChange w:id="618" w:author="Anna Wingfield" w:date="2024-03-14T14:53:00Z">
            <w:rPr>
              <w:rFonts w:asciiTheme="majorHAnsi" w:hAnsiTheme="majorHAnsi" w:cstheme="majorHAnsi"/>
              <w:sz w:val="22"/>
              <w:szCs w:val="22"/>
            </w:rPr>
          </w:rPrChange>
        </w:rPr>
        <w:t xml:space="preserve">then, </w:t>
      </w:r>
      <w:r w:rsidR="00090627" w:rsidRPr="00577B31">
        <w:rPr>
          <w:rFonts w:ascii="Times New Roman" w:hAnsi="Times New Roman"/>
          <w:rPrChange w:id="619" w:author="Anna Wingfield" w:date="2024-03-14T14:53:00Z">
            <w:rPr>
              <w:rFonts w:asciiTheme="majorHAnsi" w:hAnsiTheme="majorHAnsi" w:cstheme="majorHAnsi"/>
              <w:sz w:val="22"/>
              <w:szCs w:val="22"/>
            </w:rPr>
          </w:rPrChange>
        </w:rPr>
        <w:t xml:space="preserve">I </w:t>
      </w:r>
      <w:r w:rsidRPr="00577B31">
        <w:rPr>
          <w:rFonts w:ascii="Times New Roman" w:hAnsi="Times New Roman"/>
          <w:rPrChange w:id="620" w:author="Anna Wingfield" w:date="2024-03-14T14:53:00Z">
            <w:rPr>
              <w:rFonts w:asciiTheme="majorHAnsi" w:hAnsiTheme="majorHAnsi" w:cstheme="majorHAnsi"/>
              <w:sz w:val="22"/>
              <w:szCs w:val="22"/>
            </w:rPr>
          </w:rPrChange>
        </w:rPr>
        <w:t xml:space="preserve">want </w:t>
      </w:r>
      <w:r w:rsidR="00090627" w:rsidRPr="00577B31">
        <w:rPr>
          <w:rFonts w:ascii="Times New Roman" w:hAnsi="Times New Roman"/>
          <w:rPrChange w:id="621" w:author="Anna Wingfield" w:date="2024-03-14T14:53:00Z">
            <w:rPr>
              <w:rFonts w:asciiTheme="majorHAnsi" w:hAnsiTheme="majorHAnsi" w:cstheme="majorHAnsi"/>
              <w:sz w:val="22"/>
              <w:szCs w:val="22"/>
            </w:rPr>
          </w:rPrChange>
        </w:rPr>
        <w:t>to demonstrate that the novel is not si</w:t>
      </w:r>
      <w:r w:rsidR="00CF02FC" w:rsidRPr="00577B31">
        <w:rPr>
          <w:rFonts w:ascii="Times New Roman" w:hAnsi="Times New Roman"/>
          <w:rPrChange w:id="622" w:author="Anna Wingfield" w:date="2024-03-14T14:53:00Z">
            <w:rPr>
              <w:rFonts w:asciiTheme="majorHAnsi" w:hAnsiTheme="majorHAnsi" w:cstheme="majorHAnsi"/>
              <w:sz w:val="22"/>
              <w:szCs w:val="22"/>
            </w:rPr>
          </w:rPrChange>
        </w:rPr>
        <w:t xml:space="preserve">mply </w:t>
      </w:r>
      <w:r w:rsidR="0008762A" w:rsidRPr="00577B31">
        <w:rPr>
          <w:rFonts w:ascii="Times New Roman" w:hAnsi="Times New Roman"/>
          <w:rPrChange w:id="623" w:author="Anna Wingfield" w:date="2024-03-14T14:53:00Z">
            <w:rPr>
              <w:rFonts w:asciiTheme="majorHAnsi" w:hAnsiTheme="majorHAnsi" w:cstheme="majorHAnsi"/>
              <w:sz w:val="22"/>
              <w:szCs w:val="22"/>
            </w:rPr>
          </w:rPrChange>
        </w:rPr>
        <w:t>about some distant, strife-ridden religious past</w:t>
      </w:r>
      <w:r w:rsidR="00CF02FC" w:rsidRPr="00577B31">
        <w:rPr>
          <w:rFonts w:ascii="Times New Roman" w:hAnsi="Times New Roman"/>
          <w:rPrChange w:id="624" w:author="Anna Wingfield" w:date="2024-03-14T14:53:00Z">
            <w:rPr>
              <w:rFonts w:asciiTheme="majorHAnsi" w:hAnsiTheme="majorHAnsi" w:cstheme="majorHAnsi"/>
              <w:sz w:val="22"/>
              <w:szCs w:val="22"/>
            </w:rPr>
          </w:rPrChange>
        </w:rPr>
        <w:t xml:space="preserve">. </w:t>
      </w:r>
      <w:r w:rsidR="00B31511" w:rsidRPr="00577B31">
        <w:rPr>
          <w:rFonts w:ascii="Times New Roman" w:hAnsi="Times New Roman"/>
          <w:rPrChange w:id="625" w:author="Anna Wingfield" w:date="2024-03-14T14:53:00Z">
            <w:rPr>
              <w:rFonts w:asciiTheme="majorHAnsi" w:hAnsiTheme="majorHAnsi" w:cstheme="majorHAnsi"/>
              <w:sz w:val="22"/>
              <w:szCs w:val="22"/>
            </w:rPr>
          </w:rPrChange>
        </w:rPr>
        <w:t xml:space="preserve">I suggest instead </w:t>
      </w:r>
      <w:r w:rsidR="00CF02FC" w:rsidRPr="00577B31">
        <w:rPr>
          <w:rFonts w:ascii="Times New Roman" w:hAnsi="Times New Roman"/>
          <w:rPrChange w:id="626" w:author="Anna Wingfield" w:date="2024-03-14T14:53:00Z">
            <w:rPr>
              <w:rFonts w:asciiTheme="majorHAnsi" w:hAnsiTheme="majorHAnsi" w:cstheme="majorHAnsi"/>
              <w:sz w:val="22"/>
              <w:szCs w:val="22"/>
            </w:rPr>
          </w:rPrChange>
        </w:rPr>
        <w:t>the novel</w:t>
      </w:r>
      <w:r w:rsidR="00090627" w:rsidRPr="00577B31">
        <w:rPr>
          <w:rFonts w:ascii="Times New Roman" w:hAnsi="Times New Roman"/>
          <w:rPrChange w:id="627" w:author="Anna Wingfield" w:date="2024-03-14T14:53:00Z">
            <w:rPr>
              <w:rFonts w:asciiTheme="majorHAnsi" w:hAnsiTheme="majorHAnsi" w:cstheme="majorHAnsi"/>
              <w:sz w:val="22"/>
              <w:szCs w:val="22"/>
            </w:rPr>
          </w:rPrChange>
        </w:rPr>
        <w:t xml:space="preserve"> </w:t>
      </w:r>
      <w:r w:rsidR="0008762A" w:rsidRPr="00577B31">
        <w:rPr>
          <w:rFonts w:ascii="Times New Roman" w:hAnsi="Times New Roman"/>
          <w:rPrChange w:id="628" w:author="Anna Wingfield" w:date="2024-03-14T14:53:00Z">
            <w:rPr>
              <w:rFonts w:asciiTheme="majorHAnsi" w:hAnsiTheme="majorHAnsi" w:cstheme="majorHAnsi"/>
              <w:sz w:val="22"/>
              <w:szCs w:val="22"/>
            </w:rPr>
          </w:rPrChange>
        </w:rPr>
        <w:t>explores the</w:t>
      </w:r>
      <w:r w:rsidR="00B31511" w:rsidRPr="00577B31">
        <w:rPr>
          <w:rFonts w:ascii="Times New Roman" w:hAnsi="Times New Roman"/>
          <w:rPrChange w:id="629" w:author="Anna Wingfield" w:date="2024-03-14T14:53:00Z">
            <w:rPr>
              <w:rFonts w:asciiTheme="majorHAnsi" w:hAnsiTheme="majorHAnsi" w:cstheme="majorHAnsi"/>
              <w:sz w:val="22"/>
              <w:szCs w:val="22"/>
            </w:rPr>
          </w:rPrChange>
        </w:rPr>
        <w:t xml:space="preserve"> potential ill-effects of</w:t>
      </w:r>
      <w:r w:rsidR="00CF02FC" w:rsidRPr="00577B31">
        <w:rPr>
          <w:rFonts w:ascii="Times New Roman" w:hAnsi="Times New Roman"/>
          <w:rPrChange w:id="630" w:author="Anna Wingfield" w:date="2024-03-14T14:53:00Z">
            <w:rPr>
              <w:rFonts w:asciiTheme="majorHAnsi" w:hAnsiTheme="majorHAnsi" w:cstheme="majorHAnsi"/>
              <w:sz w:val="22"/>
              <w:szCs w:val="22"/>
            </w:rPr>
          </w:rPrChange>
        </w:rPr>
        <w:t xml:space="preserve"> virtual “networks”</w:t>
      </w:r>
      <w:r w:rsidR="00B31511" w:rsidRPr="00577B31">
        <w:rPr>
          <w:rFonts w:ascii="Times New Roman" w:hAnsi="Times New Roman"/>
          <w:rPrChange w:id="631" w:author="Anna Wingfield" w:date="2024-03-14T14:53:00Z">
            <w:rPr>
              <w:rFonts w:asciiTheme="majorHAnsi" w:hAnsiTheme="majorHAnsi" w:cstheme="majorHAnsi"/>
              <w:sz w:val="22"/>
              <w:szCs w:val="22"/>
            </w:rPr>
          </w:rPrChange>
        </w:rPr>
        <w:t xml:space="preserve"> on political subjectivity, perhaps cautioning us today to continue </w:t>
      </w:r>
      <w:r w:rsidR="0008762A" w:rsidRPr="00577B31">
        <w:rPr>
          <w:rFonts w:ascii="Times New Roman" w:hAnsi="Times New Roman"/>
          <w:rPrChange w:id="632" w:author="Anna Wingfield" w:date="2024-03-14T14:53:00Z">
            <w:rPr>
              <w:rFonts w:asciiTheme="majorHAnsi" w:hAnsiTheme="majorHAnsi" w:cstheme="majorHAnsi"/>
              <w:sz w:val="22"/>
              <w:szCs w:val="22"/>
            </w:rPr>
          </w:rPrChange>
        </w:rPr>
        <w:t>in the systematic investment and maintenance of our accessible, shared physical spaces.</w:t>
      </w:r>
      <w:r w:rsidR="00CF02FC" w:rsidRPr="00577B31">
        <w:rPr>
          <w:rFonts w:ascii="Times New Roman" w:hAnsi="Times New Roman"/>
          <w:rPrChange w:id="633" w:author="Anna Wingfield" w:date="2024-03-14T14:53:00Z">
            <w:rPr>
              <w:rFonts w:asciiTheme="majorHAnsi" w:hAnsiTheme="majorHAnsi" w:cstheme="majorHAnsi"/>
              <w:sz w:val="22"/>
              <w:szCs w:val="22"/>
            </w:rPr>
          </w:rPrChange>
        </w:rPr>
        <w:t xml:space="preserve"> </w:t>
      </w:r>
    </w:p>
    <w:p w14:paraId="3F38D65B" w14:textId="77777777" w:rsidR="00D97260" w:rsidRPr="00577B31" w:rsidRDefault="00D97260" w:rsidP="00F103D0">
      <w:pPr>
        <w:spacing w:line="480" w:lineRule="auto"/>
        <w:ind w:firstLine="720"/>
        <w:rPr>
          <w:rFonts w:ascii="Times New Roman" w:hAnsi="Times New Roman"/>
          <w:rPrChange w:id="634" w:author="Anna Wingfield" w:date="2024-03-14T14:53:00Z">
            <w:rPr>
              <w:rFonts w:asciiTheme="majorHAnsi" w:hAnsiTheme="majorHAnsi" w:cstheme="majorHAnsi"/>
              <w:sz w:val="22"/>
              <w:szCs w:val="22"/>
            </w:rPr>
          </w:rPrChange>
        </w:rPr>
      </w:pPr>
    </w:p>
    <w:p w14:paraId="513A666D" w14:textId="4A8826B5" w:rsidR="00090627" w:rsidRPr="00D97260" w:rsidRDefault="00090627" w:rsidP="00473F94">
      <w:pPr>
        <w:spacing w:line="480" w:lineRule="auto"/>
        <w:rPr>
          <w:rFonts w:ascii="Times New Roman" w:hAnsi="Times New Roman"/>
          <w:bCs/>
          <w:rPrChange w:id="635" w:author="Anna Wingfield" w:date="2024-03-14T15:15:00Z">
            <w:rPr>
              <w:rFonts w:asciiTheme="majorHAnsi" w:hAnsiTheme="majorHAnsi" w:cstheme="majorHAnsi"/>
              <w:b/>
              <w:sz w:val="22"/>
              <w:szCs w:val="22"/>
            </w:rPr>
          </w:rPrChange>
        </w:rPr>
      </w:pPr>
      <w:r w:rsidRPr="00D97260">
        <w:rPr>
          <w:rFonts w:ascii="Times New Roman" w:hAnsi="Times New Roman"/>
          <w:bCs/>
          <w:rPrChange w:id="636" w:author="Anna Wingfield" w:date="2024-03-14T15:15:00Z">
            <w:rPr>
              <w:rFonts w:asciiTheme="majorHAnsi" w:hAnsiTheme="majorHAnsi" w:cstheme="majorHAnsi"/>
              <w:b/>
              <w:sz w:val="22"/>
              <w:szCs w:val="22"/>
            </w:rPr>
          </w:rPrChange>
        </w:rPr>
        <w:t>A Politics of Space in the Digital Era</w:t>
      </w:r>
    </w:p>
    <w:p w14:paraId="7173D6E1" w14:textId="2FC92584" w:rsidR="00ED2907" w:rsidRPr="00577B31" w:rsidRDefault="009674FB" w:rsidP="009674FB">
      <w:pPr>
        <w:spacing w:line="480" w:lineRule="auto"/>
        <w:rPr>
          <w:rFonts w:ascii="Times New Roman" w:hAnsi="Times New Roman"/>
          <w:rPrChange w:id="637" w:author="Anna Wingfield" w:date="2024-03-14T14:53:00Z">
            <w:rPr>
              <w:rFonts w:asciiTheme="majorHAnsi" w:hAnsiTheme="majorHAnsi" w:cstheme="majorHAnsi"/>
              <w:sz w:val="22"/>
              <w:szCs w:val="22"/>
            </w:rPr>
          </w:rPrChange>
        </w:rPr>
      </w:pPr>
      <w:r w:rsidRPr="00577B31">
        <w:rPr>
          <w:rFonts w:ascii="Times New Roman" w:hAnsi="Times New Roman"/>
          <w:rPrChange w:id="638" w:author="Anna Wingfield" w:date="2024-03-14T14:53:00Z">
            <w:rPr>
              <w:rFonts w:asciiTheme="majorHAnsi" w:hAnsiTheme="majorHAnsi" w:cstheme="majorHAnsi"/>
              <w:sz w:val="22"/>
              <w:szCs w:val="22"/>
            </w:rPr>
          </w:rPrChange>
        </w:rPr>
        <w:t>P</w:t>
      </w:r>
      <w:r w:rsidR="00090627" w:rsidRPr="00577B31">
        <w:rPr>
          <w:rFonts w:ascii="Times New Roman" w:hAnsi="Times New Roman"/>
          <w:rPrChange w:id="639" w:author="Anna Wingfield" w:date="2024-03-14T14:53:00Z">
            <w:rPr>
              <w:rFonts w:asciiTheme="majorHAnsi" w:hAnsiTheme="majorHAnsi" w:cstheme="majorHAnsi"/>
              <w:sz w:val="22"/>
              <w:szCs w:val="22"/>
            </w:rPr>
          </w:rPrChange>
        </w:rPr>
        <w:t xml:space="preserve">olitical theorists from John Dewey to Wendy Brown have long noted that although xenophobes and tribalists exhibit an obsession with policing the boundaries of their spaces, bounded, shared space is </w:t>
      </w:r>
      <w:r w:rsidR="0085392A" w:rsidRPr="00577B31">
        <w:rPr>
          <w:rFonts w:ascii="Times New Roman" w:hAnsi="Times New Roman"/>
          <w:rPrChange w:id="640" w:author="Anna Wingfield" w:date="2024-03-14T14:53:00Z">
            <w:rPr>
              <w:rFonts w:asciiTheme="majorHAnsi" w:hAnsiTheme="majorHAnsi" w:cstheme="majorHAnsi"/>
              <w:sz w:val="22"/>
              <w:szCs w:val="22"/>
            </w:rPr>
          </w:rPrChange>
        </w:rPr>
        <w:t xml:space="preserve">nevertheless </w:t>
      </w:r>
      <w:r w:rsidR="00090627" w:rsidRPr="00577B31">
        <w:rPr>
          <w:rFonts w:ascii="Times New Roman" w:hAnsi="Times New Roman"/>
          <w:rPrChange w:id="641" w:author="Anna Wingfield" w:date="2024-03-14T14:53:00Z">
            <w:rPr>
              <w:rFonts w:asciiTheme="majorHAnsi" w:hAnsiTheme="majorHAnsi" w:cstheme="majorHAnsi"/>
              <w:sz w:val="22"/>
              <w:szCs w:val="22"/>
            </w:rPr>
          </w:rPrChange>
        </w:rPr>
        <w:t xml:space="preserve">the precondition of those values necessary to free society. Put differently, what such political theorists recognize is that even if boundaries promote radical forms of </w:t>
      </w:r>
      <w:r w:rsidR="00090627" w:rsidRPr="00577B31">
        <w:rPr>
          <w:rFonts w:ascii="Times New Roman" w:hAnsi="Times New Roman"/>
          <w:rPrChange w:id="642" w:author="Anna Wingfield" w:date="2024-03-14T14:53:00Z">
            <w:rPr>
              <w:rFonts w:asciiTheme="majorHAnsi" w:hAnsiTheme="majorHAnsi" w:cstheme="majorHAnsi"/>
              <w:sz w:val="22"/>
              <w:szCs w:val="22"/>
            </w:rPr>
          </w:rPrChange>
        </w:rPr>
        <w:lastRenderedPageBreak/>
        <w:t>exclusion, this doesn’t</w:t>
      </w:r>
      <w:r w:rsidR="00090627" w:rsidRPr="00577B31">
        <w:rPr>
          <w:rFonts w:ascii="Times New Roman" w:hAnsi="Times New Roman"/>
          <w:i/>
          <w:rPrChange w:id="643" w:author="Anna Wingfield" w:date="2024-03-14T14:53:00Z">
            <w:rPr>
              <w:rFonts w:asciiTheme="majorHAnsi" w:hAnsiTheme="majorHAnsi" w:cstheme="majorHAnsi"/>
              <w:i/>
              <w:sz w:val="22"/>
              <w:szCs w:val="22"/>
            </w:rPr>
          </w:rPrChange>
        </w:rPr>
        <w:t xml:space="preserve"> </w:t>
      </w:r>
      <w:r w:rsidR="00090627" w:rsidRPr="00577B31">
        <w:rPr>
          <w:rFonts w:ascii="Times New Roman" w:hAnsi="Times New Roman"/>
          <w:rPrChange w:id="644" w:author="Anna Wingfield" w:date="2024-03-14T14:53:00Z">
            <w:rPr>
              <w:rFonts w:asciiTheme="majorHAnsi" w:hAnsiTheme="majorHAnsi" w:cstheme="majorHAnsi"/>
              <w:sz w:val="22"/>
              <w:szCs w:val="22"/>
            </w:rPr>
          </w:rPrChange>
        </w:rPr>
        <w:t>necessarily mean that the condition of “boundarylessness” does the opposite. We might equate boundarylessness (such as that which commonly attends conceptions of digital spaces) with ultimate individual freedom, but this ideal of unhindered individual freedom is also at odds with the values necessary to free society.</w:t>
      </w:r>
    </w:p>
    <w:p w14:paraId="2EFAEA8A" w14:textId="541925A6" w:rsidR="009674FB" w:rsidRPr="00577B31" w:rsidRDefault="00ED2907" w:rsidP="009674FB">
      <w:pPr>
        <w:spacing w:line="480" w:lineRule="auto"/>
        <w:ind w:firstLine="720"/>
        <w:rPr>
          <w:rFonts w:ascii="Times New Roman" w:hAnsi="Times New Roman"/>
          <w:rPrChange w:id="645" w:author="Anna Wingfield" w:date="2024-03-14T14:53:00Z">
            <w:rPr>
              <w:rFonts w:asciiTheme="majorHAnsi" w:hAnsiTheme="majorHAnsi" w:cstheme="majorHAnsi"/>
              <w:sz w:val="22"/>
              <w:szCs w:val="22"/>
            </w:rPr>
          </w:rPrChange>
        </w:rPr>
      </w:pPr>
      <w:r w:rsidRPr="00577B31">
        <w:rPr>
          <w:rFonts w:ascii="Times New Roman" w:hAnsi="Times New Roman"/>
          <w:rPrChange w:id="646" w:author="Anna Wingfield" w:date="2024-03-14T14:53:00Z">
            <w:rPr>
              <w:rFonts w:asciiTheme="majorHAnsi" w:hAnsiTheme="majorHAnsi" w:cstheme="majorHAnsi"/>
              <w:sz w:val="22"/>
              <w:szCs w:val="22"/>
            </w:rPr>
          </w:rPrChange>
        </w:rPr>
        <w:t xml:space="preserve">Brown offers a compelling explanation as to why the politics arising from the precondition of concrete, shared space </w:t>
      </w:r>
      <w:proofErr w:type="gramStart"/>
      <w:r w:rsidRPr="00577B31">
        <w:rPr>
          <w:rFonts w:ascii="Times New Roman" w:hAnsi="Times New Roman"/>
          <w:rPrChange w:id="647" w:author="Anna Wingfield" w:date="2024-03-14T14:53:00Z">
            <w:rPr>
              <w:rFonts w:asciiTheme="majorHAnsi" w:hAnsiTheme="majorHAnsi" w:cstheme="majorHAnsi"/>
              <w:sz w:val="22"/>
              <w:szCs w:val="22"/>
            </w:rPr>
          </w:rPrChange>
        </w:rPr>
        <w:t>are</w:t>
      </w:r>
      <w:proofErr w:type="gramEnd"/>
      <w:r w:rsidRPr="00577B31">
        <w:rPr>
          <w:rFonts w:ascii="Times New Roman" w:hAnsi="Times New Roman"/>
          <w:rPrChange w:id="648" w:author="Anna Wingfield" w:date="2024-03-14T14:53:00Z">
            <w:rPr>
              <w:rFonts w:asciiTheme="majorHAnsi" w:hAnsiTheme="majorHAnsi" w:cstheme="majorHAnsi"/>
              <w:sz w:val="22"/>
              <w:szCs w:val="22"/>
            </w:rPr>
          </w:rPrChange>
        </w:rPr>
        <w:t xml:space="preserve"> anathema to neoliberal</w:t>
      </w:r>
      <w:r w:rsidR="00A47D50" w:rsidRPr="00577B31">
        <w:rPr>
          <w:rFonts w:ascii="Times New Roman" w:hAnsi="Times New Roman"/>
          <w:rPrChange w:id="649" w:author="Anna Wingfield" w:date="2024-03-14T14:53:00Z">
            <w:rPr>
              <w:rFonts w:asciiTheme="majorHAnsi" w:hAnsiTheme="majorHAnsi" w:cstheme="majorHAnsi"/>
              <w:sz w:val="22"/>
              <w:szCs w:val="22"/>
            </w:rPr>
          </w:rPrChange>
        </w:rPr>
        <w:t xml:space="preserve"> understandings of freedom</w:t>
      </w:r>
      <w:r w:rsidRPr="00577B31">
        <w:rPr>
          <w:rFonts w:ascii="Times New Roman" w:hAnsi="Times New Roman"/>
          <w:rPrChange w:id="650" w:author="Anna Wingfield" w:date="2024-03-14T14:53:00Z">
            <w:rPr>
              <w:rFonts w:asciiTheme="majorHAnsi" w:hAnsiTheme="majorHAnsi" w:cstheme="majorHAnsi"/>
              <w:sz w:val="22"/>
              <w:szCs w:val="22"/>
            </w:rPr>
          </w:rPrChange>
        </w:rPr>
        <w:t xml:space="preserve">. According to Brown, neoliberalism is a “moral-political project” aimed at “dismantling and disparaging the social state in the name of free, </w:t>
      </w:r>
      <w:proofErr w:type="spellStart"/>
      <w:r w:rsidRPr="00577B31">
        <w:rPr>
          <w:rFonts w:ascii="Times New Roman" w:hAnsi="Times New Roman"/>
          <w:rPrChange w:id="651" w:author="Anna Wingfield" w:date="2024-03-14T14:53:00Z">
            <w:rPr>
              <w:rFonts w:asciiTheme="majorHAnsi" w:hAnsiTheme="majorHAnsi" w:cstheme="majorHAnsi"/>
              <w:sz w:val="22"/>
              <w:szCs w:val="22"/>
            </w:rPr>
          </w:rPrChange>
        </w:rPr>
        <w:t>responsibilized</w:t>
      </w:r>
      <w:proofErr w:type="spellEnd"/>
      <w:r w:rsidRPr="00577B31">
        <w:rPr>
          <w:rFonts w:ascii="Times New Roman" w:hAnsi="Times New Roman"/>
          <w:rPrChange w:id="652" w:author="Anna Wingfield" w:date="2024-03-14T14:53:00Z">
            <w:rPr>
              <w:rFonts w:asciiTheme="majorHAnsi" w:hAnsiTheme="majorHAnsi" w:cstheme="majorHAnsi"/>
              <w:sz w:val="22"/>
              <w:szCs w:val="22"/>
            </w:rPr>
          </w:rPrChange>
        </w:rPr>
        <w:t xml:space="preserve"> individuals</w:t>
      </w:r>
      <w:r w:rsidR="0050644C" w:rsidRPr="00577B31">
        <w:rPr>
          <w:rFonts w:ascii="Times New Roman" w:hAnsi="Times New Roman"/>
          <w:rPrChange w:id="653" w:author="Anna Wingfield" w:date="2024-03-14T14:53:00Z">
            <w:rPr>
              <w:rFonts w:asciiTheme="majorHAnsi" w:hAnsiTheme="majorHAnsi" w:cstheme="majorHAnsi"/>
              <w:sz w:val="22"/>
              <w:szCs w:val="22"/>
            </w:rPr>
          </w:rPrChange>
        </w:rPr>
        <w:t>.</w:t>
      </w:r>
      <w:r w:rsidRPr="00577B31">
        <w:rPr>
          <w:rFonts w:ascii="Times New Roman" w:hAnsi="Times New Roman"/>
          <w:rPrChange w:id="654" w:author="Anna Wingfield" w:date="2024-03-14T14:53:00Z">
            <w:rPr>
              <w:rFonts w:asciiTheme="majorHAnsi" w:hAnsiTheme="majorHAnsi" w:cstheme="majorHAnsi"/>
              <w:sz w:val="22"/>
              <w:szCs w:val="22"/>
            </w:rPr>
          </w:rPrChange>
        </w:rPr>
        <w:t>”</w:t>
      </w:r>
      <w:r w:rsidR="0050644C" w:rsidRPr="00577B31">
        <w:rPr>
          <w:rStyle w:val="FootnoteReference"/>
          <w:rFonts w:ascii="Times New Roman" w:hAnsi="Times New Roman"/>
          <w:rPrChange w:id="655" w:author="Anna Wingfield" w:date="2024-03-14T14:53:00Z">
            <w:rPr>
              <w:rStyle w:val="FootnoteReference"/>
              <w:rFonts w:asciiTheme="majorHAnsi" w:hAnsiTheme="majorHAnsi" w:cstheme="majorHAnsi"/>
              <w:sz w:val="22"/>
              <w:szCs w:val="22"/>
            </w:rPr>
          </w:rPrChange>
        </w:rPr>
        <w:footnoteReference w:id="12"/>
      </w:r>
      <w:r w:rsidR="0050644C" w:rsidRPr="00577B31">
        <w:rPr>
          <w:rFonts w:ascii="Times New Roman" w:hAnsi="Times New Roman"/>
          <w:rPrChange w:id="667"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668" w:author="Anna Wingfield" w:date="2024-03-14T14:53:00Z">
            <w:rPr>
              <w:rFonts w:asciiTheme="majorHAnsi" w:hAnsiTheme="majorHAnsi" w:cstheme="majorHAnsi"/>
              <w:sz w:val="22"/>
              <w:szCs w:val="22"/>
            </w:rPr>
          </w:rPrChange>
        </w:rPr>
        <w:t>Pursuing an ideal of boundless individual freedom (supposedly) unfettered by “</w:t>
      </w:r>
      <w:r w:rsidRPr="00577B31">
        <w:rPr>
          <w:rFonts w:ascii="Times New Roman" w:hAnsi="Times New Roman"/>
          <w:i/>
          <w:rPrChange w:id="669" w:author="Anna Wingfield" w:date="2024-03-14T14:53:00Z">
            <w:rPr>
              <w:rFonts w:asciiTheme="majorHAnsi" w:hAnsiTheme="majorHAnsi" w:cstheme="majorHAnsi"/>
              <w:i/>
              <w:sz w:val="22"/>
              <w:szCs w:val="22"/>
            </w:rPr>
          </w:rPrChange>
        </w:rPr>
        <w:t>any kind</w:t>
      </w:r>
      <w:r w:rsidRPr="00577B31">
        <w:rPr>
          <w:rFonts w:ascii="Times New Roman" w:hAnsi="Times New Roman"/>
          <w:rPrChange w:id="670" w:author="Anna Wingfield" w:date="2024-03-14T14:53:00Z">
            <w:rPr>
              <w:rFonts w:asciiTheme="majorHAnsi" w:hAnsiTheme="majorHAnsi" w:cstheme="majorHAnsi"/>
              <w:sz w:val="22"/>
              <w:szCs w:val="22"/>
            </w:rPr>
          </w:rPrChange>
        </w:rPr>
        <w:t xml:space="preserve"> of deliberate and state-administered social policy, planning, and justice,” neoliberalism promotes ideologies, technologies, and economic systems that atomize individuals</w:t>
      </w:r>
      <w:r w:rsidR="0050644C" w:rsidRPr="00577B31">
        <w:rPr>
          <w:rFonts w:ascii="Times New Roman" w:hAnsi="Times New Roman"/>
          <w:rPrChange w:id="671" w:author="Anna Wingfield" w:date="2024-03-14T14:53:00Z">
            <w:rPr>
              <w:rFonts w:asciiTheme="majorHAnsi" w:hAnsiTheme="majorHAnsi" w:cstheme="majorHAnsi"/>
              <w:sz w:val="22"/>
              <w:szCs w:val="22"/>
            </w:rPr>
          </w:rPrChange>
        </w:rPr>
        <w:t>.</w:t>
      </w:r>
      <w:r w:rsidR="0050644C" w:rsidRPr="00577B31">
        <w:rPr>
          <w:rStyle w:val="FootnoteReference"/>
          <w:rFonts w:ascii="Times New Roman" w:hAnsi="Times New Roman"/>
          <w:rPrChange w:id="672" w:author="Anna Wingfield" w:date="2024-03-14T14:53:00Z">
            <w:rPr>
              <w:rStyle w:val="FootnoteReference"/>
              <w:rFonts w:asciiTheme="majorHAnsi" w:hAnsiTheme="majorHAnsi" w:cstheme="majorHAnsi"/>
              <w:sz w:val="22"/>
              <w:szCs w:val="22"/>
            </w:rPr>
          </w:rPrChange>
        </w:rPr>
        <w:footnoteReference w:id="13"/>
      </w:r>
      <w:r w:rsidRPr="00577B31">
        <w:rPr>
          <w:rFonts w:ascii="Times New Roman" w:hAnsi="Times New Roman"/>
          <w:rPrChange w:id="681" w:author="Anna Wingfield" w:date="2024-03-14T14:53:00Z">
            <w:rPr>
              <w:rFonts w:asciiTheme="majorHAnsi" w:hAnsiTheme="majorHAnsi" w:cstheme="majorHAnsi"/>
              <w:sz w:val="22"/>
              <w:szCs w:val="22"/>
            </w:rPr>
          </w:rPrChange>
        </w:rPr>
        <w:t xml:space="preserve"> This atomization, Brown continues, bolsters neoliberal logic as it erodes social consciousness of and support for conditions of “political equality” upon which the capacity for democratic power-sharing and self-rule depend</w:t>
      </w:r>
      <w:r w:rsidR="0050644C" w:rsidRPr="00577B31">
        <w:rPr>
          <w:rFonts w:ascii="Times New Roman" w:hAnsi="Times New Roman"/>
          <w:rPrChange w:id="682" w:author="Anna Wingfield" w:date="2024-03-14T14:53:00Z">
            <w:rPr>
              <w:rFonts w:asciiTheme="majorHAnsi" w:hAnsiTheme="majorHAnsi" w:cstheme="majorHAnsi"/>
              <w:sz w:val="22"/>
              <w:szCs w:val="22"/>
            </w:rPr>
          </w:rPrChange>
        </w:rPr>
        <w:t>.</w:t>
      </w:r>
      <w:r w:rsidR="0050644C" w:rsidRPr="00577B31">
        <w:rPr>
          <w:rStyle w:val="FootnoteReference"/>
          <w:rFonts w:ascii="Times New Roman" w:hAnsi="Times New Roman"/>
          <w:rPrChange w:id="683" w:author="Anna Wingfield" w:date="2024-03-14T14:53:00Z">
            <w:rPr>
              <w:rStyle w:val="FootnoteReference"/>
              <w:rFonts w:asciiTheme="majorHAnsi" w:hAnsiTheme="majorHAnsi" w:cstheme="majorHAnsi"/>
              <w:sz w:val="22"/>
              <w:szCs w:val="22"/>
            </w:rPr>
          </w:rPrChange>
        </w:rPr>
        <w:footnoteReference w:id="14"/>
      </w:r>
      <w:r w:rsidRPr="00577B31">
        <w:rPr>
          <w:rFonts w:ascii="Times New Roman" w:hAnsi="Times New Roman"/>
          <w:rPrChange w:id="693" w:author="Anna Wingfield" w:date="2024-03-14T14:53:00Z">
            <w:rPr>
              <w:rFonts w:asciiTheme="majorHAnsi" w:hAnsiTheme="majorHAnsi" w:cstheme="majorHAnsi"/>
              <w:sz w:val="22"/>
              <w:szCs w:val="22"/>
            </w:rPr>
          </w:rPrChange>
        </w:rPr>
        <w:t xml:space="preserve"> Hence why </w:t>
      </w:r>
      <w:r w:rsidR="00A47D50" w:rsidRPr="00577B31">
        <w:rPr>
          <w:rFonts w:ascii="Times New Roman" w:hAnsi="Times New Roman"/>
          <w:rPrChange w:id="694" w:author="Anna Wingfield" w:date="2024-03-14T14:53:00Z">
            <w:rPr>
              <w:rFonts w:asciiTheme="majorHAnsi" w:hAnsiTheme="majorHAnsi" w:cstheme="majorHAnsi"/>
              <w:sz w:val="22"/>
              <w:szCs w:val="22"/>
            </w:rPr>
          </w:rPrChange>
        </w:rPr>
        <w:t xml:space="preserve">the freedoms engendered by </w:t>
      </w:r>
      <w:r w:rsidRPr="00577B31">
        <w:rPr>
          <w:rFonts w:ascii="Times New Roman" w:hAnsi="Times New Roman"/>
          <w:rPrChange w:id="695" w:author="Anna Wingfield" w:date="2024-03-14T14:53:00Z">
            <w:rPr>
              <w:rFonts w:asciiTheme="majorHAnsi" w:hAnsiTheme="majorHAnsi" w:cstheme="majorHAnsi"/>
              <w:sz w:val="22"/>
              <w:szCs w:val="22"/>
            </w:rPr>
          </w:rPrChange>
        </w:rPr>
        <w:t>“digital space” has not been able to save us from profound</w:t>
      </w:r>
      <w:r w:rsidR="005A493B" w:rsidRPr="00577B31">
        <w:rPr>
          <w:rFonts w:ascii="Times New Roman" w:hAnsi="Times New Roman"/>
          <w:rPrChange w:id="696"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697" w:author="Anna Wingfield" w:date="2024-03-14T14:53:00Z">
            <w:rPr>
              <w:rFonts w:asciiTheme="majorHAnsi" w:hAnsiTheme="majorHAnsi" w:cstheme="majorHAnsi"/>
              <w:sz w:val="22"/>
              <w:szCs w:val="22"/>
            </w:rPr>
          </w:rPrChange>
        </w:rPr>
        <w:t>feelings of isolation and alienation:</w:t>
      </w:r>
      <w:r w:rsidRPr="00577B31">
        <w:rPr>
          <w:rStyle w:val="FootnoteReference"/>
          <w:rFonts w:ascii="Times New Roman" w:hAnsi="Times New Roman"/>
          <w:rPrChange w:id="698" w:author="Anna Wingfield" w:date="2024-03-14T14:53:00Z">
            <w:rPr>
              <w:rStyle w:val="FootnoteReference"/>
              <w:rFonts w:asciiTheme="majorHAnsi" w:hAnsiTheme="majorHAnsi" w:cstheme="majorHAnsi"/>
              <w:sz w:val="22"/>
              <w:szCs w:val="22"/>
            </w:rPr>
          </w:rPrChange>
        </w:rPr>
        <w:footnoteReference w:id="15"/>
      </w:r>
      <w:r w:rsidRPr="00577B31">
        <w:rPr>
          <w:rFonts w:ascii="Times New Roman" w:hAnsi="Times New Roman"/>
          <w:rPrChange w:id="718" w:author="Anna Wingfield" w:date="2024-03-14T14:53:00Z">
            <w:rPr>
              <w:rFonts w:asciiTheme="majorHAnsi" w:hAnsiTheme="majorHAnsi" w:cstheme="majorHAnsi"/>
              <w:sz w:val="22"/>
              <w:szCs w:val="22"/>
            </w:rPr>
          </w:rPrChange>
        </w:rPr>
        <w:t xml:space="preserve"> “The rise of the digital,” Brown argues, “generates a novel, radically </w:t>
      </w:r>
      <w:proofErr w:type="spellStart"/>
      <w:r w:rsidRPr="00577B31">
        <w:rPr>
          <w:rFonts w:ascii="Times New Roman" w:hAnsi="Times New Roman"/>
          <w:rPrChange w:id="719" w:author="Anna Wingfield" w:date="2024-03-14T14:53:00Z">
            <w:rPr>
              <w:rFonts w:asciiTheme="majorHAnsi" w:hAnsiTheme="majorHAnsi" w:cstheme="majorHAnsi"/>
              <w:sz w:val="22"/>
              <w:szCs w:val="22"/>
            </w:rPr>
          </w:rPrChange>
        </w:rPr>
        <w:t>deterritorialized</w:t>
      </w:r>
      <w:proofErr w:type="spellEnd"/>
      <w:r w:rsidRPr="00577B31">
        <w:rPr>
          <w:rFonts w:ascii="Times New Roman" w:hAnsi="Times New Roman"/>
          <w:rPrChange w:id="720" w:author="Anna Wingfield" w:date="2024-03-14T14:53:00Z">
            <w:rPr>
              <w:rFonts w:asciiTheme="majorHAnsi" w:hAnsiTheme="majorHAnsi" w:cstheme="majorHAnsi"/>
              <w:sz w:val="22"/>
              <w:szCs w:val="22"/>
            </w:rPr>
          </w:rPrChange>
        </w:rPr>
        <w:t xml:space="preserve"> and </w:t>
      </w:r>
      <w:proofErr w:type="spellStart"/>
      <w:r w:rsidRPr="00577B31">
        <w:rPr>
          <w:rFonts w:ascii="Times New Roman" w:hAnsi="Times New Roman"/>
          <w:rPrChange w:id="721" w:author="Anna Wingfield" w:date="2024-03-14T14:53:00Z">
            <w:rPr>
              <w:rFonts w:asciiTheme="majorHAnsi" w:hAnsiTheme="majorHAnsi" w:cstheme="majorHAnsi"/>
              <w:sz w:val="22"/>
              <w:szCs w:val="22"/>
            </w:rPr>
          </w:rPrChange>
        </w:rPr>
        <w:t>dedemocratized</w:t>
      </w:r>
      <w:proofErr w:type="spellEnd"/>
      <w:r w:rsidRPr="00577B31">
        <w:rPr>
          <w:rFonts w:ascii="Times New Roman" w:hAnsi="Times New Roman"/>
          <w:rPrChange w:id="722" w:author="Anna Wingfield" w:date="2024-03-14T14:53:00Z">
            <w:rPr>
              <w:rFonts w:asciiTheme="majorHAnsi" w:hAnsiTheme="majorHAnsi" w:cstheme="majorHAnsi"/>
              <w:sz w:val="22"/>
              <w:szCs w:val="22"/>
            </w:rPr>
          </w:rPrChange>
        </w:rPr>
        <w:t xml:space="preserve"> sociality. This sociality features no clear protocols of power sharing, enfranchisement, or commitment to negotiating diverse views and needs, inclusion, or plurality.</w:t>
      </w:r>
      <w:r w:rsidR="009674FB" w:rsidRPr="00577B31">
        <w:rPr>
          <w:rFonts w:ascii="Times New Roman" w:hAnsi="Times New Roman"/>
          <w:rPrChange w:id="723"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724" w:author="Anna Wingfield" w:date="2024-03-14T14:53:00Z">
            <w:rPr>
              <w:rFonts w:asciiTheme="majorHAnsi" w:hAnsiTheme="majorHAnsi" w:cstheme="majorHAnsi"/>
              <w:sz w:val="22"/>
              <w:szCs w:val="22"/>
            </w:rPr>
          </w:rPrChange>
        </w:rPr>
        <w:t>Whatever their merits, digitized ‘societies’ are detached from the challenge of sharing power equally in order to rule ourselves</w:t>
      </w:r>
      <w:r w:rsidR="00FE6BDA" w:rsidRPr="00577B31">
        <w:rPr>
          <w:rFonts w:ascii="Times New Roman" w:hAnsi="Times New Roman"/>
          <w:rPrChange w:id="725" w:author="Anna Wingfield" w:date="2024-03-14T14:53:00Z">
            <w:rPr>
              <w:rFonts w:asciiTheme="majorHAnsi" w:hAnsiTheme="majorHAnsi" w:cstheme="majorHAnsi"/>
              <w:sz w:val="22"/>
              <w:szCs w:val="22"/>
            </w:rPr>
          </w:rPrChange>
        </w:rPr>
        <w:t>.</w:t>
      </w:r>
      <w:r w:rsidRPr="00577B31">
        <w:rPr>
          <w:rFonts w:ascii="Times New Roman" w:hAnsi="Times New Roman"/>
          <w:rPrChange w:id="726" w:author="Anna Wingfield" w:date="2024-03-14T14:53:00Z">
            <w:rPr>
              <w:rFonts w:asciiTheme="majorHAnsi" w:hAnsiTheme="majorHAnsi" w:cstheme="majorHAnsi"/>
              <w:sz w:val="22"/>
              <w:szCs w:val="22"/>
            </w:rPr>
          </w:rPrChange>
        </w:rPr>
        <w:t>”</w:t>
      </w:r>
      <w:r w:rsidR="00FE6BDA" w:rsidRPr="00577B31">
        <w:rPr>
          <w:rStyle w:val="FootnoteReference"/>
          <w:rFonts w:ascii="Times New Roman" w:hAnsi="Times New Roman"/>
          <w:rPrChange w:id="727" w:author="Anna Wingfield" w:date="2024-03-14T14:53:00Z">
            <w:rPr>
              <w:rStyle w:val="FootnoteReference"/>
              <w:rFonts w:asciiTheme="majorHAnsi" w:hAnsiTheme="majorHAnsi" w:cstheme="majorHAnsi"/>
              <w:sz w:val="22"/>
              <w:szCs w:val="22"/>
            </w:rPr>
          </w:rPrChange>
        </w:rPr>
        <w:footnoteReference w:id="16"/>
      </w:r>
      <w:r w:rsidRPr="00577B31">
        <w:rPr>
          <w:rFonts w:ascii="Times New Roman" w:hAnsi="Times New Roman"/>
          <w:rPrChange w:id="735" w:author="Anna Wingfield" w:date="2024-03-14T14:53:00Z">
            <w:rPr>
              <w:rFonts w:asciiTheme="majorHAnsi" w:hAnsiTheme="majorHAnsi" w:cstheme="majorHAnsi"/>
              <w:sz w:val="22"/>
              <w:szCs w:val="22"/>
            </w:rPr>
          </w:rPrChange>
        </w:rPr>
        <w:t xml:space="preserve"> Such </w:t>
      </w:r>
      <w:r w:rsidRPr="00577B31">
        <w:rPr>
          <w:rFonts w:ascii="Times New Roman" w:hAnsi="Times New Roman"/>
          <w:rPrChange w:id="736" w:author="Anna Wingfield" w:date="2024-03-14T14:53:00Z">
            <w:rPr>
              <w:rFonts w:asciiTheme="majorHAnsi" w:hAnsiTheme="majorHAnsi" w:cstheme="majorHAnsi"/>
              <w:sz w:val="22"/>
              <w:szCs w:val="22"/>
            </w:rPr>
          </w:rPrChange>
        </w:rPr>
        <w:lastRenderedPageBreak/>
        <w:t xml:space="preserve">sentiments are differently expressed by political theorist Jennifer </w:t>
      </w:r>
      <w:proofErr w:type="spellStart"/>
      <w:r w:rsidRPr="00577B31">
        <w:rPr>
          <w:rFonts w:ascii="Times New Roman" w:hAnsi="Times New Roman"/>
          <w:rPrChange w:id="737" w:author="Anna Wingfield" w:date="2024-03-14T14:53:00Z">
            <w:rPr>
              <w:rFonts w:asciiTheme="majorHAnsi" w:hAnsiTheme="majorHAnsi" w:cstheme="majorHAnsi"/>
              <w:sz w:val="22"/>
              <w:szCs w:val="22"/>
            </w:rPr>
          </w:rPrChange>
        </w:rPr>
        <w:t>Forestal</w:t>
      </w:r>
      <w:proofErr w:type="spellEnd"/>
      <w:r w:rsidRPr="00577B31">
        <w:rPr>
          <w:rFonts w:ascii="Times New Roman" w:hAnsi="Times New Roman"/>
          <w:rPrChange w:id="738" w:author="Anna Wingfield" w:date="2024-03-14T14:53:00Z">
            <w:rPr>
              <w:rFonts w:asciiTheme="majorHAnsi" w:hAnsiTheme="majorHAnsi" w:cstheme="majorHAnsi"/>
              <w:sz w:val="22"/>
              <w:szCs w:val="22"/>
            </w:rPr>
          </w:rPrChange>
        </w:rPr>
        <w:t>, who—drawing on John Dewey’s meditations on the “the role of space in facilitating democratic politics”—calls for the imposition of tangible “boundaries” on internet communities “to foster reciprocity and accommodation through repeated interactions</w:t>
      </w:r>
      <w:r w:rsidR="00FE6BDA" w:rsidRPr="00577B31">
        <w:rPr>
          <w:rFonts w:ascii="Times New Roman" w:hAnsi="Times New Roman"/>
          <w:rPrChange w:id="739" w:author="Anna Wingfield" w:date="2024-03-14T14:53:00Z">
            <w:rPr>
              <w:rFonts w:asciiTheme="majorHAnsi" w:hAnsiTheme="majorHAnsi" w:cstheme="majorHAnsi"/>
              <w:sz w:val="22"/>
              <w:szCs w:val="22"/>
            </w:rPr>
          </w:rPrChange>
        </w:rPr>
        <w:t>.</w:t>
      </w:r>
      <w:r w:rsidRPr="00577B31">
        <w:rPr>
          <w:rFonts w:ascii="Times New Roman" w:hAnsi="Times New Roman"/>
          <w:rPrChange w:id="740" w:author="Anna Wingfield" w:date="2024-03-14T14:53:00Z">
            <w:rPr>
              <w:rFonts w:asciiTheme="majorHAnsi" w:hAnsiTheme="majorHAnsi" w:cstheme="majorHAnsi"/>
              <w:sz w:val="22"/>
              <w:szCs w:val="22"/>
            </w:rPr>
          </w:rPrChange>
        </w:rPr>
        <w:t>”</w:t>
      </w:r>
      <w:r w:rsidR="00FE6BDA" w:rsidRPr="00577B31">
        <w:rPr>
          <w:rStyle w:val="FootnoteReference"/>
          <w:rFonts w:ascii="Times New Roman" w:hAnsi="Times New Roman"/>
          <w:rPrChange w:id="741" w:author="Anna Wingfield" w:date="2024-03-14T14:53:00Z">
            <w:rPr>
              <w:rStyle w:val="FootnoteReference"/>
              <w:rFonts w:asciiTheme="majorHAnsi" w:hAnsiTheme="majorHAnsi" w:cstheme="majorHAnsi"/>
              <w:sz w:val="22"/>
              <w:szCs w:val="22"/>
            </w:rPr>
          </w:rPrChange>
        </w:rPr>
        <w:footnoteReference w:id="17"/>
      </w:r>
      <w:r w:rsidRPr="00577B31">
        <w:rPr>
          <w:rFonts w:ascii="Times New Roman" w:hAnsi="Times New Roman"/>
          <w:rPrChange w:id="751" w:author="Anna Wingfield" w:date="2024-03-14T14:53:00Z">
            <w:rPr>
              <w:rFonts w:asciiTheme="majorHAnsi" w:hAnsiTheme="majorHAnsi" w:cstheme="majorHAnsi"/>
              <w:sz w:val="22"/>
              <w:szCs w:val="22"/>
            </w:rPr>
          </w:rPrChange>
        </w:rPr>
        <w:t xml:space="preserve"> </w:t>
      </w:r>
    </w:p>
    <w:p w14:paraId="5BAB68FF" w14:textId="36C68E2C" w:rsidR="00090627" w:rsidRPr="00577B31" w:rsidRDefault="00090627" w:rsidP="009674FB">
      <w:pPr>
        <w:spacing w:line="480" w:lineRule="auto"/>
        <w:ind w:firstLine="720"/>
        <w:rPr>
          <w:rFonts w:ascii="Times New Roman" w:hAnsi="Times New Roman"/>
          <w:rPrChange w:id="752" w:author="Anna Wingfield" w:date="2024-03-14T14:53:00Z">
            <w:rPr>
              <w:rFonts w:asciiTheme="majorHAnsi" w:hAnsiTheme="majorHAnsi" w:cstheme="majorHAnsi"/>
              <w:sz w:val="22"/>
              <w:szCs w:val="22"/>
            </w:rPr>
          </w:rPrChange>
        </w:rPr>
      </w:pPr>
      <w:r w:rsidRPr="00577B31">
        <w:rPr>
          <w:rFonts w:ascii="Times New Roman" w:hAnsi="Times New Roman"/>
          <w:rPrChange w:id="753" w:author="Anna Wingfield" w:date="2024-03-14T14:53:00Z">
            <w:rPr>
              <w:rFonts w:asciiTheme="majorHAnsi" w:hAnsiTheme="majorHAnsi" w:cstheme="majorHAnsi"/>
              <w:sz w:val="22"/>
              <w:szCs w:val="22"/>
            </w:rPr>
          </w:rPrChange>
        </w:rPr>
        <w:t>Brown draws on Carl Schmitt</w:t>
      </w:r>
      <w:r w:rsidR="00ED2907" w:rsidRPr="00577B31">
        <w:rPr>
          <w:rFonts w:ascii="Times New Roman" w:hAnsi="Times New Roman"/>
          <w:rPrChange w:id="754" w:author="Anna Wingfield" w:date="2024-03-14T14:53:00Z">
            <w:rPr>
              <w:rFonts w:asciiTheme="majorHAnsi" w:hAnsiTheme="majorHAnsi" w:cstheme="majorHAnsi"/>
              <w:sz w:val="22"/>
              <w:szCs w:val="22"/>
            </w:rPr>
          </w:rPrChange>
        </w:rPr>
        <w:t xml:space="preserve"> </w:t>
      </w:r>
      <w:proofErr w:type="gramStart"/>
      <w:r w:rsidR="00A47D50" w:rsidRPr="00577B31">
        <w:rPr>
          <w:rFonts w:ascii="Times New Roman" w:hAnsi="Times New Roman"/>
          <w:rPrChange w:id="755" w:author="Anna Wingfield" w:date="2024-03-14T14:53:00Z">
            <w:rPr>
              <w:rFonts w:asciiTheme="majorHAnsi" w:hAnsiTheme="majorHAnsi" w:cstheme="majorHAnsi"/>
              <w:sz w:val="22"/>
              <w:szCs w:val="22"/>
            </w:rPr>
          </w:rPrChange>
        </w:rPr>
        <w:t>in particular</w:t>
      </w:r>
      <w:r w:rsidRPr="00577B31">
        <w:rPr>
          <w:rFonts w:ascii="Times New Roman" w:hAnsi="Times New Roman"/>
          <w:rPrChange w:id="756" w:author="Anna Wingfield" w:date="2024-03-14T14:53:00Z">
            <w:rPr>
              <w:rFonts w:asciiTheme="majorHAnsi" w:hAnsiTheme="majorHAnsi" w:cstheme="majorHAnsi"/>
              <w:sz w:val="22"/>
              <w:szCs w:val="22"/>
            </w:rPr>
          </w:rPrChange>
        </w:rPr>
        <w:t xml:space="preserve"> to</w:t>
      </w:r>
      <w:proofErr w:type="gramEnd"/>
      <w:r w:rsidRPr="00577B31">
        <w:rPr>
          <w:rFonts w:ascii="Times New Roman" w:hAnsi="Times New Roman"/>
          <w:rPrChange w:id="757" w:author="Anna Wingfield" w:date="2024-03-14T14:53:00Z">
            <w:rPr>
              <w:rFonts w:asciiTheme="majorHAnsi" w:hAnsiTheme="majorHAnsi" w:cstheme="majorHAnsi"/>
              <w:sz w:val="22"/>
              <w:szCs w:val="22"/>
            </w:rPr>
          </w:rPrChange>
        </w:rPr>
        <w:t xml:space="preserve"> illustrate how boundarylessness produces a certain type of subjectivity antagonistic to the social weal. Pondering the differences between “land” and “seafaring” peoples, Schmitt notes that the “boundarylessness” of seafaring populations oriented them toward “</w:t>
      </w:r>
      <w:r w:rsidRPr="00577B31">
        <w:rPr>
          <w:rFonts w:ascii="Times New Roman" w:hAnsi="Times New Roman"/>
          <w:iCs/>
          <w:rPrChange w:id="758" w:author="Anna Wingfield" w:date="2024-03-14T14:53:00Z">
            <w:rPr>
              <w:rFonts w:asciiTheme="majorHAnsi" w:hAnsiTheme="majorHAnsi" w:cstheme="majorHAnsi"/>
              <w:iCs/>
              <w:sz w:val="22"/>
              <w:szCs w:val="22"/>
            </w:rPr>
          </w:rPrChange>
        </w:rPr>
        <w:t>use and consumption, rather than ownership and cultivation</w:t>
      </w:r>
      <w:r w:rsidR="007D4DA7" w:rsidRPr="00577B31">
        <w:rPr>
          <w:rFonts w:ascii="Times New Roman" w:hAnsi="Times New Roman"/>
          <w:iCs/>
          <w:rPrChange w:id="759" w:author="Anna Wingfield" w:date="2024-03-14T14:53:00Z">
            <w:rPr>
              <w:rFonts w:asciiTheme="majorHAnsi" w:hAnsiTheme="majorHAnsi" w:cstheme="majorHAnsi"/>
              <w:iCs/>
              <w:sz w:val="22"/>
              <w:szCs w:val="22"/>
            </w:rPr>
          </w:rPrChange>
        </w:rPr>
        <w:t>.</w:t>
      </w:r>
      <w:r w:rsidRPr="00577B31">
        <w:rPr>
          <w:rFonts w:ascii="Times New Roman" w:hAnsi="Times New Roman"/>
          <w:rPrChange w:id="760" w:author="Anna Wingfield" w:date="2024-03-14T14:53:00Z">
            <w:rPr>
              <w:rFonts w:asciiTheme="majorHAnsi" w:hAnsiTheme="majorHAnsi" w:cstheme="majorHAnsi"/>
              <w:sz w:val="22"/>
              <w:szCs w:val="22"/>
            </w:rPr>
          </w:rPrChange>
        </w:rPr>
        <w:t>”</w:t>
      </w:r>
      <w:r w:rsidR="007D4DA7" w:rsidRPr="00577B31">
        <w:rPr>
          <w:rStyle w:val="FootnoteReference"/>
          <w:rFonts w:ascii="Times New Roman" w:hAnsi="Times New Roman"/>
          <w:rPrChange w:id="761" w:author="Anna Wingfield" w:date="2024-03-14T14:53:00Z">
            <w:rPr>
              <w:rStyle w:val="FootnoteReference"/>
              <w:rFonts w:asciiTheme="majorHAnsi" w:hAnsiTheme="majorHAnsi" w:cstheme="majorHAnsi"/>
              <w:sz w:val="22"/>
              <w:szCs w:val="22"/>
            </w:rPr>
          </w:rPrChange>
        </w:rPr>
        <w:footnoteReference w:id="18"/>
      </w:r>
      <w:r w:rsidRPr="00577B31">
        <w:rPr>
          <w:rFonts w:ascii="Times New Roman" w:hAnsi="Times New Roman"/>
          <w:rPrChange w:id="769" w:author="Anna Wingfield" w:date="2024-03-14T14:53:00Z">
            <w:rPr>
              <w:rFonts w:asciiTheme="majorHAnsi" w:hAnsiTheme="majorHAnsi" w:cstheme="majorHAnsi"/>
              <w:sz w:val="22"/>
              <w:szCs w:val="22"/>
            </w:rPr>
          </w:rPrChange>
        </w:rPr>
        <w:t xml:space="preserve"> A key difference, then, between the move from an imaginary based on concrete, geographically-bounded space to one based on </w:t>
      </w:r>
      <w:proofErr w:type="spellStart"/>
      <w:r w:rsidRPr="00577B31">
        <w:rPr>
          <w:rFonts w:ascii="Times New Roman" w:hAnsi="Times New Roman"/>
          <w:rPrChange w:id="770" w:author="Anna Wingfield" w:date="2024-03-14T14:53:00Z">
            <w:rPr>
              <w:rFonts w:asciiTheme="majorHAnsi" w:hAnsiTheme="majorHAnsi" w:cstheme="majorHAnsi"/>
              <w:sz w:val="22"/>
              <w:szCs w:val="22"/>
            </w:rPr>
          </w:rPrChange>
        </w:rPr>
        <w:t>deterritorialized</w:t>
      </w:r>
      <w:proofErr w:type="spellEnd"/>
      <w:r w:rsidRPr="00577B31">
        <w:rPr>
          <w:rFonts w:ascii="Times New Roman" w:hAnsi="Times New Roman"/>
          <w:rPrChange w:id="771" w:author="Anna Wingfield" w:date="2024-03-14T14:53:00Z">
            <w:rPr>
              <w:rFonts w:asciiTheme="majorHAnsi" w:hAnsiTheme="majorHAnsi" w:cstheme="majorHAnsi"/>
              <w:sz w:val="22"/>
              <w:szCs w:val="22"/>
            </w:rPr>
          </w:rPrChange>
        </w:rPr>
        <w:t xml:space="preserve"> space was that the latter promoted a rapacious appetite to “extend sovereignty” without the moderating responsibilities that attend actual land—that is, the responsibility to make land more productive, to defend that land, or, most of all, to negotiate conditions of cohabitation. </w:t>
      </w:r>
      <w:r w:rsidR="009674FB" w:rsidRPr="00577B31">
        <w:rPr>
          <w:rFonts w:ascii="Times New Roman" w:hAnsi="Times New Roman"/>
          <w:rPrChange w:id="772" w:author="Anna Wingfield" w:date="2024-03-14T14:53:00Z">
            <w:rPr>
              <w:rFonts w:asciiTheme="majorHAnsi" w:hAnsiTheme="majorHAnsi" w:cstheme="majorHAnsi"/>
              <w:sz w:val="22"/>
              <w:szCs w:val="22"/>
            </w:rPr>
          </w:rPrChange>
        </w:rPr>
        <w:t>Applying such contexts to online discussion boards</w:t>
      </w:r>
      <w:r w:rsidRPr="00577B31">
        <w:rPr>
          <w:rFonts w:ascii="Times New Roman" w:hAnsi="Times New Roman"/>
          <w:rPrChange w:id="773" w:author="Anna Wingfield" w:date="2024-03-14T14:53:00Z">
            <w:rPr>
              <w:rFonts w:asciiTheme="majorHAnsi" w:hAnsiTheme="majorHAnsi" w:cstheme="majorHAnsi"/>
              <w:sz w:val="22"/>
              <w:szCs w:val="22"/>
            </w:rPr>
          </w:rPrChange>
        </w:rPr>
        <w:t xml:space="preserve">, </w:t>
      </w:r>
      <w:proofErr w:type="spellStart"/>
      <w:r w:rsidRPr="00577B31">
        <w:rPr>
          <w:rFonts w:ascii="Times New Roman" w:hAnsi="Times New Roman"/>
          <w:rPrChange w:id="774" w:author="Anna Wingfield" w:date="2024-03-14T14:53:00Z">
            <w:rPr>
              <w:rFonts w:asciiTheme="majorHAnsi" w:hAnsiTheme="majorHAnsi" w:cstheme="majorHAnsi"/>
              <w:sz w:val="22"/>
              <w:szCs w:val="22"/>
            </w:rPr>
          </w:rPrChange>
        </w:rPr>
        <w:t>Forestal</w:t>
      </w:r>
      <w:proofErr w:type="spellEnd"/>
      <w:r w:rsidRPr="00577B31">
        <w:rPr>
          <w:rFonts w:ascii="Times New Roman" w:hAnsi="Times New Roman"/>
          <w:rPrChange w:id="775" w:author="Anna Wingfield" w:date="2024-03-14T14:53:00Z">
            <w:rPr>
              <w:rFonts w:asciiTheme="majorHAnsi" w:hAnsiTheme="majorHAnsi" w:cstheme="majorHAnsi"/>
              <w:sz w:val="22"/>
              <w:szCs w:val="22"/>
            </w:rPr>
          </w:rPrChange>
        </w:rPr>
        <w:t xml:space="preserve"> </w:t>
      </w:r>
      <w:r w:rsidR="009674FB" w:rsidRPr="00577B31">
        <w:rPr>
          <w:rFonts w:ascii="Times New Roman" w:hAnsi="Times New Roman"/>
          <w:rPrChange w:id="776" w:author="Anna Wingfield" w:date="2024-03-14T14:53:00Z">
            <w:rPr>
              <w:rFonts w:asciiTheme="majorHAnsi" w:hAnsiTheme="majorHAnsi" w:cstheme="majorHAnsi"/>
              <w:sz w:val="22"/>
              <w:szCs w:val="22"/>
            </w:rPr>
          </w:rPrChange>
        </w:rPr>
        <w:t>looks to</w:t>
      </w:r>
      <w:r w:rsidRPr="00577B31">
        <w:rPr>
          <w:rFonts w:ascii="Times New Roman" w:hAnsi="Times New Roman"/>
          <w:rPrChange w:id="777" w:author="Anna Wingfield" w:date="2024-03-14T14:53:00Z">
            <w:rPr>
              <w:rFonts w:asciiTheme="majorHAnsi" w:hAnsiTheme="majorHAnsi" w:cstheme="majorHAnsi"/>
              <w:sz w:val="22"/>
              <w:szCs w:val="22"/>
            </w:rPr>
          </w:rPrChange>
        </w:rPr>
        <w:t xml:space="preserve"> Dewey to argue that flexible but distinct “boundaries” on Internet communities foster “an openness to respond and adapt to new ideas and information” while discouraging trolls</w:t>
      </w:r>
      <w:r w:rsidR="007D4DA7" w:rsidRPr="00577B31">
        <w:rPr>
          <w:rFonts w:ascii="Times New Roman" w:hAnsi="Times New Roman"/>
          <w:rPrChange w:id="778" w:author="Anna Wingfield" w:date="2024-03-14T14:53:00Z">
            <w:rPr>
              <w:rFonts w:asciiTheme="majorHAnsi" w:hAnsiTheme="majorHAnsi" w:cstheme="majorHAnsi"/>
              <w:sz w:val="22"/>
              <w:szCs w:val="22"/>
            </w:rPr>
          </w:rPrChange>
        </w:rPr>
        <w:t>.</w:t>
      </w:r>
      <w:r w:rsidR="007D4DA7" w:rsidRPr="00577B31">
        <w:rPr>
          <w:rStyle w:val="FootnoteReference"/>
          <w:rFonts w:ascii="Times New Roman" w:hAnsi="Times New Roman"/>
          <w:rPrChange w:id="779" w:author="Anna Wingfield" w:date="2024-03-14T14:53:00Z">
            <w:rPr>
              <w:rStyle w:val="FootnoteReference"/>
              <w:rFonts w:asciiTheme="majorHAnsi" w:hAnsiTheme="majorHAnsi" w:cstheme="majorHAnsi"/>
              <w:sz w:val="22"/>
              <w:szCs w:val="22"/>
            </w:rPr>
          </w:rPrChange>
        </w:rPr>
        <w:footnoteReference w:id="19"/>
      </w:r>
      <w:r w:rsidRPr="00577B31">
        <w:rPr>
          <w:rFonts w:ascii="Times New Roman" w:hAnsi="Times New Roman"/>
          <w:rPrChange w:id="788" w:author="Anna Wingfield" w:date="2024-03-14T14:53:00Z">
            <w:rPr>
              <w:rFonts w:asciiTheme="majorHAnsi" w:hAnsiTheme="majorHAnsi" w:cstheme="majorHAnsi"/>
              <w:sz w:val="22"/>
              <w:szCs w:val="22"/>
            </w:rPr>
          </w:rPrChange>
        </w:rPr>
        <w:t xml:space="preserve"> What Dewey knew, she argues, is that “spaces are not value-neutral” but rather provide “cues as to how to behave … focus[</w:t>
      </w:r>
      <w:proofErr w:type="spellStart"/>
      <w:r w:rsidRPr="00577B31">
        <w:rPr>
          <w:rFonts w:ascii="Times New Roman" w:hAnsi="Times New Roman"/>
          <w:rPrChange w:id="789" w:author="Anna Wingfield" w:date="2024-03-14T14:53:00Z">
            <w:rPr>
              <w:rFonts w:asciiTheme="majorHAnsi" w:hAnsiTheme="majorHAnsi" w:cstheme="majorHAnsi"/>
              <w:sz w:val="22"/>
              <w:szCs w:val="22"/>
            </w:rPr>
          </w:rPrChange>
        </w:rPr>
        <w:t>ing</w:t>
      </w:r>
      <w:proofErr w:type="spellEnd"/>
      <w:r w:rsidRPr="00577B31">
        <w:rPr>
          <w:rFonts w:ascii="Times New Roman" w:hAnsi="Times New Roman"/>
          <w:rPrChange w:id="790" w:author="Anna Wingfield" w:date="2024-03-14T14:53:00Z">
            <w:rPr>
              <w:rFonts w:asciiTheme="majorHAnsi" w:hAnsiTheme="majorHAnsi" w:cstheme="majorHAnsi"/>
              <w:sz w:val="22"/>
              <w:szCs w:val="22"/>
            </w:rPr>
          </w:rPrChange>
        </w:rPr>
        <w:t xml:space="preserve">] our attention on certain kinds of activities and </w:t>
      </w:r>
      <w:proofErr w:type="spellStart"/>
      <w:r w:rsidRPr="00577B31">
        <w:rPr>
          <w:rFonts w:ascii="Times New Roman" w:hAnsi="Times New Roman"/>
          <w:rPrChange w:id="791" w:author="Anna Wingfield" w:date="2024-03-14T14:53:00Z">
            <w:rPr>
              <w:rFonts w:asciiTheme="majorHAnsi" w:hAnsiTheme="majorHAnsi" w:cstheme="majorHAnsi"/>
              <w:sz w:val="22"/>
              <w:szCs w:val="22"/>
            </w:rPr>
          </w:rPrChange>
        </w:rPr>
        <w:t>organiz</w:t>
      </w:r>
      <w:proofErr w:type="spellEnd"/>
      <w:r w:rsidRPr="00577B31">
        <w:rPr>
          <w:rFonts w:ascii="Times New Roman" w:hAnsi="Times New Roman"/>
          <w:rPrChange w:id="792" w:author="Anna Wingfield" w:date="2024-03-14T14:53:00Z">
            <w:rPr>
              <w:rFonts w:asciiTheme="majorHAnsi" w:hAnsiTheme="majorHAnsi" w:cstheme="majorHAnsi"/>
              <w:sz w:val="22"/>
              <w:szCs w:val="22"/>
            </w:rPr>
          </w:rPrChange>
        </w:rPr>
        <w:t>[</w:t>
      </w:r>
      <w:proofErr w:type="spellStart"/>
      <w:r w:rsidRPr="00577B31">
        <w:rPr>
          <w:rFonts w:ascii="Times New Roman" w:hAnsi="Times New Roman"/>
          <w:rPrChange w:id="793" w:author="Anna Wingfield" w:date="2024-03-14T14:53:00Z">
            <w:rPr>
              <w:rFonts w:asciiTheme="majorHAnsi" w:hAnsiTheme="majorHAnsi" w:cstheme="majorHAnsi"/>
              <w:sz w:val="22"/>
              <w:szCs w:val="22"/>
            </w:rPr>
          </w:rPrChange>
        </w:rPr>
        <w:t>ing</w:t>
      </w:r>
      <w:proofErr w:type="spellEnd"/>
      <w:r w:rsidRPr="00577B31">
        <w:rPr>
          <w:rFonts w:ascii="Times New Roman" w:hAnsi="Times New Roman"/>
          <w:rPrChange w:id="794" w:author="Anna Wingfield" w:date="2024-03-14T14:53:00Z">
            <w:rPr>
              <w:rFonts w:asciiTheme="majorHAnsi" w:hAnsiTheme="majorHAnsi" w:cstheme="majorHAnsi"/>
              <w:sz w:val="22"/>
              <w:szCs w:val="22"/>
            </w:rPr>
          </w:rPrChange>
        </w:rPr>
        <w:t>] our relationships in certain ways</w:t>
      </w:r>
      <w:r w:rsidR="007D4DA7" w:rsidRPr="00577B31">
        <w:rPr>
          <w:rFonts w:ascii="Times New Roman" w:hAnsi="Times New Roman"/>
          <w:rPrChange w:id="795" w:author="Anna Wingfield" w:date="2024-03-14T14:53:00Z">
            <w:rPr>
              <w:rFonts w:asciiTheme="majorHAnsi" w:hAnsiTheme="majorHAnsi" w:cstheme="majorHAnsi"/>
              <w:sz w:val="22"/>
              <w:szCs w:val="22"/>
            </w:rPr>
          </w:rPrChange>
        </w:rPr>
        <w:t>.</w:t>
      </w:r>
      <w:r w:rsidRPr="00577B31">
        <w:rPr>
          <w:rFonts w:ascii="Times New Roman" w:hAnsi="Times New Roman"/>
          <w:rPrChange w:id="796" w:author="Anna Wingfield" w:date="2024-03-14T14:53:00Z">
            <w:rPr>
              <w:rFonts w:asciiTheme="majorHAnsi" w:hAnsiTheme="majorHAnsi" w:cstheme="majorHAnsi"/>
              <w:sz w:val="22"/>
              <w:szCs w:val="22"/>
            </w:rPr>
          </w:rPrChange>
        </w:rPr>
        <w:t>”</w:t>
      </w:r>
      <w:r w:rsidR="003C5376" w:rsidRPr="00577B31">
        <w:rPr>
          <w:rStyle w:val="FootnoteReference"/>
          <w:rFonts w:ascii="Times New Roman" w:hAnsi="Times New Roman"/>
          <w:rPrChange w:id="797" w:author="Anna Wingfield" w:date="2024-03-14T14:53:00Z">
            <w:rPr>
              <w:rStyle w:val="FootnoteReference"/>
              <w:rFonts w:asciiTheme="majorHAnsi" w:hAnsiTheme="majorHAnsi" w:cstheme="majorHAnsi"/>
              <w:sz w:val="22"/>
              <w:szCs w:val="22"/>
            </w:rPr>
          </w:rPrChange>
        </w:rPr>
        <w:footnoteReference w:id="20"/>
      </w:r>
      <w:r w:rsidR="00A47D50" w:rsidRPr="00577B31">
        <w:rPr>
          <w:rFonts w:ascii="Times New Roman" w:hAnsi="Times New Roman"/>
          <w:rPrChange w:id="806" w:author="Anna Wingfield" w:date="2024-03-14T14:53:00Z">
            <w:rPr>
              <w:rFonts w:asciiTheme="majorHAnsi" w:hAnsiTheme="majorHAnsi" w:cstheme="majorHAnsi"/>
              <w:sz w:val="22"/>
              <w:szCs w:val="22"/>
            </w:rPr>
          </w:rPrChange>
        </w:rPr>
        <w:t xml:space="preserve"> For both thinkers, “boundarylessness” is linked to undemocratic tendencies. And for Brown in particular, concrete, </w:t>
      </w:r>
      <w:r w:rsidR="00A47D50" w:rsidRPr="00577B31">
        <w:rPr>
          <w:rFonts w:ascii="Times New Roman" w:hAnsi="Times New Roman"/>
          <w:rPrChange w:id="807" w:author="Anna Wingfield" w:date="2024-03-14T14:53:00Z">
            <w:rPr>
              <w:rFonts w:asciiTheme="majorHAnsi" w:hAnsiTheme="majorHAnsi" w:cstheme="majorHAnsi"/>
              <w:sz w:val="22"/>
              <w:szCs w:val="22"/>
            </w:rPr>
          </w:rPrChange>
        </w:rPr>
        <w:lastRenderedPageBreak/>
        <w:t>shared space is the precondition of developing a social consciousness committed to “negotiating diverse views and needs, inclusion, or plurality.”</w:t>
      </w:r>
    </w:p>
    <w:p w14:paraId="5E82657E" w14:textId="40513033" w:rsidR="00090627" w:rsidRPr="00577B31" w:rsidRDefault="00A47D50" w:rsidP="006F67BC">
      <w:pPr>
        <w:spacing w:line="480" w:lineRule="auto"/>
        <w:ind w:firstLine="720"/>
        <w:rPr>
          <w:rFonts w:ascii="Times New Roman" w:hAnsi="Times New Roman"/>
          <w:rPrChange w:id="808" w:author="Anna Wingfield" w:date="2024-03-14T14:53:00Z">
            <w:rPr>
              <w:rFonts w:asciiTheme="majorHAnsi" w:hAnsiTheme="majorHAnsi" w:cstheme="majorHAnsi"/>
              <w:sz w:val="22"/>
              <w:szCs w:val="22"/>
            </w:rPr>
          </w:rPrChange>
        </w:rPr>
      </w:pPr>
      <w:r w:rsidRPr="00577B31">
        <w:rPr>
          <w:rFonts w:ascii="Times New Roman" w:hAnsi="Times New Roman"/>
          <w:rPrChange w:id="809" w:author="Anna Wingfield" w:date="2024-03-14T14:53:00Z">
            <w:rPr>
              <w:rFonts w:asciiTheme="majorHAnsi" w:hAnsiTheme="majorHAnsi" w:cstheme="majorHAnsi"/>
              <w:sz w:val="22"/>
              <w:szCs w:val="22"/>
            </w:rPr>
          </w:rPrChange>
        </w:rPr>
        <w:t>Yet b</w:t>
      </w:r>
      <w:r w:rsidR="00090627" w:rsidRPr="00577B31">
        <w:rPr>
          <w:rFonts w:ascii="Times New Roman" w:hAnsi="Times New Roman"/>
          <w:rPrChange w:id="810" w:author="Anna Wingfield" w:date="2024-03-14T14:53:00Z">
            <w:rPr>
              <w:rFonts w:asciiTheme="majorHAnsi" w:hAnsiTheme="majorHAnsi" w:cstheme="majorHAnsi"/>
              <w:sz w:val="22"/>
              <w:szCs w:val="22"/>
            </w:rPr>
          </w:rPrChange>
        </w:rPr>
        <w:t>ecause commonly conceived as the alternative to “hierarchical, vertically integrated structures located in fixed positions,” the rise of the modern “network society” has often been cast as flexible and horizontal in comparison</w:t>
      </w:r>
      <w:r w:rsidR="003C5376" w:rsidRPr="00577B31">
        <w:rPr>
          <w:rFonts w:ascii="Times New Roman" w:hAnsi="Times New Roman"/>
          <w:rPrChange w:id="811" w:author="Anna Wingfield" w:date="2024-03-14T14:53:00Z">
            <w:rPr>
              <w:rFonts w:asciiTheme="majorHAnsi" w:hAnsiTheme="majorHAnsi" w:cstheme="majorHAnsi"/>
              <w:sz w:val="22"/>
              <w:szCs w:val="22"/>
            </w:rPr>
          </w:rPrChange>
        </w:rPr>
        <w:t>.</w:t>
      </w:r>
      <w:r w:rsidR="003C5376" w:rsidRPr="00577B31">
        <w:rPr>
          <w:rStyle w:val="FootnoteReference"/>
          <w:rFonts w:ascii="Times New Roman" w:hAnsi="Times New Roman"/>
          <w:rPrChange w:id="812" w:author="Anna Wingfield" w:date="2024-03-14T14:53:00Z">
            <w:rPr>
              <w:rStyle w:val="FootnoteReference"/>
              <w:rFonts w:asciiTheme="majorHAnsi" w:hAnsiTheme="majorHAnsi" w:cstheme="majorHAnsi"/>
              <w:sz w:val="22"/>
              <w:szCs w:val="22"/>
            </w:rPr>
          </w:rPrChange>
        </w:rPr>
        <w:footnoteReference w:id="21"/>
      </w:r>
      <w:r w:rsidR="00090627" w:rsidRPr="00577B31">
        <w:rPr>
          <w:rFonts w:ascii="Times New Roman" w:hAnsi="Times New Roman"/>
          <w:rPrChange w:id="820" w:author="Anna Wingfield" w:date="2024-03-14T14:53:00Z">
            <w:rPr>
              <w:rFonts w:asciiTheme="majorHAnsi" w:hAnsiTheme="majorHAnsi" w:cstheme="majorHAnsi"/>
              <w:sz w:val="22"/>
              <w:szCs w:val="22"/>
            </w:rPr>
          </w:rPrChange>
        </w:rPr>
        <w:t xml:space="preserve"> Granting actors more “relative autonomy,” it yields a “more flexible and decentered [form] of organization,” as </w:t>
      </w:r>
      <w:r w:rsidR="00213639" w:rsidRPr="00577B31">
        <w:rPr>
          <w:rFonts w:ascii="Times New Roman" w:hAnsi="Times New Roman"/>
          <w:rPrChange w:id="821" w:author="Anna Wingfield" w:date="2024-03-14T14:53:00Z">
            <w:rPr>
              <w:rFonts w:asciiTheme="majorHAnsi" w:hAnsiTheme="majorHAnsi" w:cstheme="majorHAnsi"/>
              <w:sz w:val="22"/>
              <w:szCs w:val="22"/>
            </w:rPr>
          </w:rPrChange>
        </w:rPr>
        <w:t xml:space="preserve">Yoon Sun </w:t>
      </w:r>
      <w:r w:rsidR="00090627" w:rsidRPr="00577B31">
        <w:rPr>
          <w:rFonts w:ascii="Times New Roman" w:hAnsi="Times New Roman"/>
          <w:rPrChange w:id="822" w:author="Anna Wingfield" w:date="2024-03-14T14:53:00Z">
            <w:rPr>
              <w:rFonts w:asciiTheme="majorHAnsi" w:hAnsiTheme="majorHAnsi" w:cstheme="majorHAnsi"/>
              <w:sz w:val="22"/>
              <w:szCs w:val="22"/>
            </w:rPr>
          </w:rPrChange>
        </w:rPr>
        <w:t>Lee observes</w:t>
      </w:r>
      <w:r w:rsidR="003C5376" w:rsidRPr="00577B31">
        <w:rPr>
          <w:rFonts w:ascii="Times New Roman" w:hAnsi="Times New Roman"/>
          <w:rPrChange w:id="823" w:author="Anna Wingfield" w:date="2024-03-14T14:53:00Z">
            <w:rPr>
              <w:rFonts w:asciiTheme="majorHAnsi" w:hAnsiTheme="majorHAnsi" w:cstheme="majorHAnsi"/>
              <w:sz w:val="22"/>
              <w:szCs w:val="22"/>
            </w:rPr>
          </w:rPrChange>
        </w:rPr>
        <w:t>.</w:t>
      </w:r>
      <w:r w:rsidR="003C5376" w:rsidRPr="00577B31">
        <w:rPr>
          <w:rStyle w:val="FootnoteReference"/>
          <w:rFonts w:ascii="Times New Roman" w:hAnsi="Times New Roman"/>
          <w:rPrChange w:id="824" w:author="Anna Wingfield" w:date="2024-03-14T14:53:00Z">
            <w:rPr>
              <w:rStyle w:val="FootnoteReference"/>
              <w:rFonts w:asciiTheme="majorHAnsi" w:hAnsiTheme="majorHAnsi" w:cstheme="majorHAnsi"/>
              <w:sz w:val="22"/>
              <w:szCs w:val="22"/>
            </w:rPr>
          </w:rPrChange>
        </w:rPr>
        <w:footnoteReference w:id="22"/>
      </w:r>
      <w:r w:rsidR="00090627" w:rsidRPr="00577B31">
        <w:rPr>
          <w:rFonts w:ascii="Times New Roman" w:hAnsi="Times New Roman"/>
          <w:rPrChange w:id="828" w:author="Anna Wingfield" w:date="2024-03-14T14:53:00Z">
            <w:rPr>
              <w:rFonts w:asciiTheme="majorHAnsi" w:hAnsiTheme="majorHAnsi" w:cstheme="majorHAnsi"/>
              <w:sz w:val="22"/>
              <w:szCs w:val="22"/>
            </w:rPr>
          </w:rPrChange>
        </w:rPr>
        <w:t xml:space="preserve"> But as Castells reminds us, network society also reproduces</w:t>
      </w:r>
      <w:r w:rsidR="006F67BC" w:rsidRPr="00577B31">
        <w:rPr>
          <w:rFonts w:ascii="Times New Roman" w:hAnsi="Times New Roman"/>
          <w:rPrChange w:id="829" w:author="Anna Wingfield" w:date="2024-03-14T14:53:00Z">
            <w:rPr>
              <w:rFonts w:asciiTheme="majorHAnsi" w:hAnsiTheme="majorHAnsi" w:cstheme="majorHAnsi"/>
              <w:sz w:val="22"/>
              <w:szCs w:val="22"/>
            </w:rPr>
          </w:rPrChange>
        </w:rPr>
        <w:t>—</w:t>
      </w:r>
      <w:r w:rsidR="009674FB" w:rsidRPr="00577B31">
        <w:rPr>
          <w:rFonts w:ascii="Times New Roman" w:hAnsi="Times New Roman"/>
          <w:rPrChange w:id="830" w:author="Anna Wingfield" w:date="2024-03-14T14:53:00Z">
            <w:rPr>
              <w:rFonts w:asciiTheme="majorHAnsi" w:hAnsiTheme="majorHAnsi" w:cstheme="majorHAnsi"/>
              <w:sz w:val="22"/>
              <w:szCs w:val="22"/>
            </w:rPr>
          </w:rPrChange>
        </w:rPr>
        <w:t>even ossifies</w:t>
      </w:r>
      <w:r w:rsidR="006F67BC" w:rsidRPr="00577B31">
        <w:rPr>
          <w:rFonts w:ascii="Times New Roman" w:hAnsi="Times New Roman"/>
          <w:rPrChange w:id="831"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832" w:author="Anna Wingfield" w:date="2024-03-14T14:53:00Z">
            <w:rPr>
              <w:rFonts w:asciiTheme="majorHAnsi" w:hAnsiTheme="majorHAnsi" w:cstheme="majorHAnsi"/>
              <w:sz w:val="22"/>
              <w:szCs w:val="22"/>
            </w:rPr>
          </w:rPrChange>
        </w:rPr>
        <w:t xml:space="preserve">distinctions between privileged and unprivileged rather than “decentering” power. Networks depend on nodes, and the gatekeepers of such nodes </w:t>
      </w:r>
      <w:r w:rsidR="006F67BC" w:rsidRPr="00577B31">
        <w:rPr>
          <w:rFonts w:ascii="Times New Roman" w:hAnsi="Times New Roman"/>
          <w:rPrChange w:id="833" w:author="Anna Wingfield" w:date="2024-03-14T14:53:00Z">
            <w:rPr>
              <w:rFonts w:asciiTheme="majorHAnsi" w:hAnsiTheme="majorHAnsi" w:cstheme="majorHAnsi"/>
              <w:sz w:val="22"/>
              <w:szCs w:val="22"/>
            </w:rPr>
          </w:rPrChange>
        </w:rPr>
        <w:t>are the</w:t>
      </w:r>
      <w:r w:rsidR="00090627" w:rsidRPr="00577B31">
        <w:rPr>
          <w:rFonts w:ascii="Times New Roman" w:hAnsi="Times New Roman"/>
          <w:rPrChange w:id="834" w:author="Anna Wingfield" w:date="2024-03-14T14:53:00Z">
            <w:rPr>
              <w:rFonts w:asciiTheme="majorHAnsi" w:hAnsiTheme="majorHAnsi" w:cstheme="majorHAnsi"/>
              <w:sz w:val="22"/>
              <w:szCs w:val="22"/>
            </w:rPr>
          </w:rPrChange>
        </w:rPr>
        <w:t xml:space="preserve"> new privileged class. </w:t>
      </w:r>
      <w:r w:rsidR="006F67BC" w:rsidRPr="00577B31">
        <w:rPr>
          <w:rFonts w:ascii="Times New Roman" w:hAnsi="Times New Roman"/>
          <w:rPrChange w:id="835" w:author="Anna Wingfield" w:date="2024-03-14T14:53:00Z">
            <w:rPr>
              <w:rFonts w:asciiTheme="majorHAnsi" w:hAnsiTheme="majorHAnsi" w:cstheme="majorHAnsi"/>
              <w:sz w:val="22"/>
              <w:szCs w:val="22"/>
            </w:rPr>
          </w:rPrChange>
        </w:rPr>
        <w:t>And these</w:t>
      </w:r>
      <w:r w:rsidR="00CF02FC" w:rsidRPr="00577B31">
        <w:rPr>
          <w:rFonts w:ascii="Times New Roman" w:hAnsi="Times New Roman"/>
          <w:rPrChange w:id="836" w:author="Anna Wingfield" w:date="2024-03-14T14:53:00Z">
            <w:rPr>
              <w:rFonts w:asciiTheme="majorHAnsi" w:hAnsiTheme="majorHAnsi" w:cstheme="majorHAnsi"/>
              <w:sz w:val="22"/>
              <w:szCs w:val="22"/>
            </w:rPr>
          </w:rPrChange>
        </w:rPr>
        <w:t xml:space="preserve"> gatekeepers </w:t>
      </w:r>
      <w:r w:rsidR="00090627" w:rsidRPr="00577B31">
        <w:rPr>
          <w:rFonts w:ascii="Times New Roman" w:hAnsi="Times New Roman"/>
          <w:rPrChange w:id="837" w:author="Anna Wingfield" w:date="2024-03-14T14:53:00Z">
            <w:rPr>
              <w:rFonts w:asciiTheme="majorHAnsi" w:hAnsiTheme="majorHAnsi" w:cstheme="majorHAnsi"/>
              <w:sz w:val="22"/>
              <w:szCs w:val="22"/>
            </w:rPr>
          </w:rPrChange>
        </w:rPr>
        <w:t xml:space="preserve">gather in </w:t>
      </w:r>
      <w:r w:rsidR="00090627" w:rsidRPr="00577B31">
        <w:rPr>
          <w:rFonts w:ascii="Times New Roman" w:hAnsi="Times New Roman"/>
          <w:i/>
          <w:rPrChange w:id="838" w:author="Anna Wingfield" w:date="2024-03-14T14:53:00Z">
            <w:rPr>
              <w:rFonts w:asciiTheme="majorHAnsi" w:hAnsiTheme="majorHAnsi" w:cstheme="majorHAnsi"/>
              <w:i/>
              <w:sz w:val="22"/>
              <w:szCs w:val="22"/>
            </w:rPr>
          </w:rPrChange>
        </w:rPr>
        <w:t xml:space="preserve">geographic </w:t>
      </w:r>
      <w:r w:rsidR="00090627" w:rsidRPr="00577B31">
        <w:rPr>
          <w:rFonts w:ascii="Times New Roman" w:hAnsi="Times New Roman"/>
          <w:rPrChange w:id="839" w:author="Anna Wingfield" w:date="2024-03-14T14:53:00Z">
            <w:rPr>
              <w:rFonts w:asciiTheme="majorHAnsi" w:hAnsiTheme="majorHAnsi" w:cstheme="majorHAnsi"/>
              <w:sz w:val="22"/>
              <w:szCs w:val="22"/>
            </w:rPr>
          </w:rPrChange>
        </w:rPr>
        <w:t xml:space="preserve">spaces, even as they look to </w:t>
      </w:r>
      <w:proofErr w:type="spellStart"/>
      <w:r w:rsidR="00090627" w:rsidRPr="00577B31">
        <w:rPr>
          <w:rFonts w:ascii="Times New Roman" w:hAnsi="Times New Roman"/>
          <w:i/>
          <w:rPrChange w:id="840" w:author="Anna Wingfield" w:date="2024-03-14T14:53:00Z">
            <w:rPr>
              <w:rFonts w:asciiTheme="majorHAnsi" w:hAnsiTheme="majorHAnsi" w:cstheme="majorHAnsi"/>
              <w:i/>
              <w:sz w:val="22"/>
              <w:szCs w:val="22"/>
            </w:rPr>
          </w:rPrChange>
        </w:rPr>
        <w:t>un</w:t>
      </w:r>
      <w:r w:rsidR="00090627" w:rsidRPr="00577B31">
        <w:rPr>
          <w:rFonts w:ascii="Times New Roman" w:hAnsi="Times New Roman"/>
          <w:rPrChange w:id="841" w:author="Anna Wingfield" w:date="2024-03-14T14:53:00Z">
            <w:rPr>
              <w:rFonts w:asciiTheme="majorHAnsi" w:hAnsiTheme="majorHAnsi" w:cstheme="majorHAnsi"/>
              <w:sz w:val="22"/>
              <w:szCs w:val="22"/>
            </w:rPr>
          </w:rPrChange>
        </w:rPr>
        <w:t>space</w:t>
      </w:r>
      <w:proofErr w:type="spellEnd"/>
      <w:r w:rsidR="00090627" w:rsidRPr="00577B31">
        <w:rPr>
          <w:rFonts w:ascii="Times New Roman" w:hAnsi="Times New Roman"/>
          <w:rPrChange w:id="842" w:author="Anna Wingfield" w:date="2024-03-14T14:53:00Z">
            <w:rPr>
              <w:rFonts w:asciiTheme="majorHAnsi" w:hAnsiTheme="majorHAnsi" w:cstheme="majorHAnsi"/>
              <w:sz w:val="22"/>
              <w:szCs w:val="22"/>
            </w:rPr>
          </w:rPrChange>
        </w:rPr>
        <w:t xml:space="preserve"> space and </w:t>
      </w:r>
      <w:proofErr w:type="spellStart"/>
      <w:r w:rsidR="00090627" w:rsidRPr="00577B31">
        <w:rPr>
          <w:rFonts w:ascii="Times New Roman" w:hAnsi="Times New Roman"/>
          <w:i/>
          <w:rPrChange w:id="843" w:author="Anna Wingfield" w:date="2024-03-14T14:53:00Z">
            <w:rPr>
              <w:rFonts w:asciiTheme="majorHAnsi" w:hAnsiTheme="majorHAnsi" w:cstheme="majorHAnsi"/>
              <w:i/>
              <w:sz w:val="22"/>
              <w:szCs w:val="22"/>
            </w:rPr>
          </w:rPrChange>
        </w:rPr>
        <w:t>un</w:t>
      </w:r>
      <w:r w:rsidR="00090627" w:rsidRPr="00577B31">
        <w:rPr>
          <w:rFonts w:ascii="Times New Roman" w:hAnsi="Times New Roman"/>
          <w:rPrChange w:id="844" w:author="Anna Wingfield" w:date="2024-03-14T14:53:00Z">
            <w:rPr>
              <w:rFonts w:asciiTheme="majorHAnsi" w:hAnsiTheme="majorHAnsi" w:cstheme="majorHAnsi"/>
              <w:sz w:val="22"/>
              <w:szCs w:val="22"/>
            </w:rPr>
          </w:rPrChange>
        </w:rPr>
        <w:t>time</w:t>
      </w:r>
      <w:proofErr w:type="spellEnd"/>
      <w:r w:rsidR="00090627" w:rsidRPr="00577B31">
        <w:rPr>
          <w:rFonts w:ascii="Times New Roman" w:hAnsi="Times New Roman"/>
          <w:rPrChange w:id="845" w:author="Anna Wingfield" w:date="2024-03-14T14:53:00Z">
            <w:rPr>
              <w:rFonts w:asciiTheme="majorHAnsi" w:hAnsiTheme="majorHAnsi" w:cstheme="majorHAnsi"/>
              <w:sz w:val="22"/>
              <w:szCs w:val="22"/>
            </w:rPr>
          </w:rPrChange>
        </w:rPr>
        <w:t xml:space="preserve"> time. </w:t>
      </w:r>
      <w:r w:rsidR="006F67BC" w:rsidRPr="00577B31">
        <w:rPr>
          <w:rFonts w:ascii="Times New Roman" w:hAnsi="Times New Roman"/>
          <w:rPrChange w:id="846" w:author="Anna Wingfield" w:date="2024-03-14T14:53:00Z">
            <w:rPr>
              <w:rFonts w:asciiTheme="majorHAnsi" w:hAnsiTheme="majorHAnsi" w:cstheme="majorHAnsi"/>
              <w:sz w:val="22"/>
              <w:szCs w:val="22"/>
            </w:rPr>
          </w:rPrChange>
        </w:rPr>
        <w:t xml:space="preserve">Such </w:t>
      </w:r>
      <w:r w:rsidR="00090627" w:rsidRPr="00577B31">
        <w:rPr>
          <w:rFonts w:ascii="Times New Roman" w:hAnsi="Times New Roman"/>
          <w:rPrChange w:id="847" w:author="Anna Wingfield" w:date="2024-03-14T14:53:00Z">
            <w:rPr>
              <w:rFonts w:asciiTheme="majorHAnsi" w:hAnsiTheme="majorHAnsi" w:cstheme="majorHAnsi"/>
              <w:sz w:val="22"/>
              <w:szCs w:val="22"/>
            </w:rPr>
          </w:rPrChange>
        </w:rPr>
        <w:t xml:space="preserve">spaces are exclusionary: Castells gives luxury hotels and airport VIP lounges as examples, but Silicon Valley, Ivy League colleges, and </w:t>
      </w:r>
      <w:proofErr w:type="gramStart"/>
      <w:r w:rsidR="00090627" w:rsidRPr="00577B31">
        <w:rPr>
          <w:rFonts w:ascii="Times New Roman" w:hAnsi="Times New Roman"/>
          <w:rPrChange w:id="848" w:author="Anna Wingfield" w:date="2024-03-14T14:53:00Z">
            <w:rPr>
              <w:rFonts w:asciiTheme="majorHAnsi" w:hAnsiTheme="majorHAnsi" w:cstheme="majorHAnsi"/>
              <w:sz w:val="22"/>
              <w:szCs w:val="22"/>
            </w:rPr>
          </w:rPrChange>
        </w:rPr>
        <w:t>prohibitively-expensive</w:t>
      </w:r>
      <w:proofErr w:type="gramEnd"/>
      <w:r w:rsidR="00090627" w:rsidRPr="00577B31">
        <w:rPr>
          <w:rFonts w:ascii="Times New Roman" w:hAnsi="Times New Roman"/>
          <w:rPrChange w:id="849" w:author="Anna Wingfield" w:date="2024-03-14T14:53:00Z">
            <w:rPr>
              <w:rFonts w:asciiTheme="majorHAnsi" w:hAnsiTheme="majorHAnsi" w:cstheme="majorHAnsi"/>
              <w:sz w:val="22"/>
              <w:szCs w:val="22"/>
            </w:rPr>
          </w:rPrChange>
        </w:rPr>
        <w:t xml:space="preserve"> “cosmopolitan” cities also come to mind</w:t>
      </w:r>
      <w:r w:rsidR="003C5376" w:rsidRPr="00577B31">
        <w:rPr>
          <w:rFonts w:ascii="Times New Roman" w:hAnsi="Times New Roman"/>
          <w:rPrChange w:id="850" w:author="Anna Wingfield" w:date="2024-03-14T14:53:00Z">
            <w:rPr>
              <w:rFonts w:asciiTheme="majorHAnsi" w:hAnsiTheme="majorHAnsi" w:cstheme="majorHAnsi"/>
              <w:sz w:val="22"/>
              <w:szCs w:val="22"/>
            </w:rPr>
          </w:rPrChange>
        </w:rPr>
        <w:t>.</w:t>
      </w:r>
      <w:r w:rsidR="003C5376" w:rsidRPr="00577B31">
        <w:rPr>
          <w:rStyle w:val="FootnoteReference"/>
          <w:rFonts w:ascii="Times New Roman" w:hAnsi="Times New Roman"/>
          <w:rPrChange w:id="851" w:author="Anna Wingfield" w:date="2024-03-14T14:53:00Z">
            <w:rPr>
              <w:rStyle w:val="FootnoteReference"/>
              <w:rFonts w:asciiTheme="majorHAnsi" w:hAnsiTheme="majorHAnsi" w:cstheme="majorHAnsi"/>
              <w:sz w:val="22"/>
              <w:szCs w:val="22"/>
            </w:rPr>
          </w:rPrChange>
        </w:rPr>
        <w:footnoteReference w:id="23"/>
      </w:r>
      <w:r w:rsidR="00090627" w:rsidRPr="00577B31">
        <w:rPr>
          <w:rFonts w:ascii="Times New Roman" w:hAnsi="Times New Roman"/>
          <w:rPrChange w:id="857" w:author="Anna Wingfield" w:date="2024-03-14T14:53:00Z">
            <w:rPr>
              <w:rFonts w:asciiTheme="majorHAnsi" w:hAnsiTheme="majorHAnsi" w:cstheme="majorHAnsi"/>
              <w:sz w:val="22"/>
              <w:szCs w:val="22"/>
            </w:rPr>
          </w:rPrChange>
        </w:rPr>
        <w:t xml:space="preserve"> In this sense, Castells suggests that geographic space becomes all the more rarefied in the modern network society. As the rest of society is increasingly atomized</w:t>
      </w:r>
      <w:r w:rsidR="00CF02FC" w:rsidRPr="00577B31">
        <w:rPr>
          <w:rFonts w:ascii="Times New Roman" w:hAnsi="Times New Roman"/>
          <w:rPrChange w:id="858"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859" w:author="Anna Wingfield" w:date="2024-03-14T14:53:00Z">
            <w:rPr>
              <w:rFonts w:asciiTheme="majorHAnsi" w:hAnsiTheme="majorHAnsi" w:cstheme="majorHAnsi"/>
              <w:sz w:val="22"/>
              <w:szCs w:val="22"/>
            </w:rPr>
          </w:rPrChange>
        </w:rPr>
        <w:t>the centrality of the school, office, shop, and other public places rendered disposable thanks to the expansion of the digital domain</w:t>
      </w:r>
      <w:r w:rsidR="00CF02FC" w:rsidRPr="00577B31">
        <w:rPr>
          <w:rFonts w:ascii="Times New Roman" w:hAnsi="Times New Roman"/>
          <w:rPrChange w:id="860"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861" w:author="Anna Wingfield" w:date="2024-03-14T14:53:00Z">
            <w:rPr>
              <w:rFonts w:asciiTheme="majorHAnsi" w:hAnsiTheme="majorHAnsi" w:cstheme="majorHAnsi"/>
              <w:sz w:val="22"/>
              <w:szCs w:val="22"/>
            </w:rPr>
          </w:rPrChange>
        </w:rPr>
        <w:t xml:space="preserve">physical space </w:t>
      </w:r>
      <w:r w:rsidR="006F67BC" w:rsidRPr="00577B31">
        <w:rPr>
          <w:rFonts w:ascii="Times New Roman" w:hAnsi="Times New Roman"/>
          <w:rPrChange w:id="862" w:author="Anna Wingfield" w:date="2024-03-14T14:53:00Z">
            <w:rPr>
              <w:rFonts w:asciiTheme="majorHAnsi" w:hAnsiTheme="majorHAnsi" w:cstheme="majorHAnsi"/>
              <w:sz w:val="22"/>
              <w:szCs w:val="22"/>
            </w:rPr>
          </w:rPrChange>
        </w:rPr>
        <w:t xml:space="preserve">increasingly is transmuted into a </w:t>
      </w:r>
      <w:r w:rsidR="00090627" w:rsidRPr="00577B31">
        <w:rPr>
          <w:rFonts w:ascii="Times New Roman" w:hAnsi="Times New Roman"/>
          <w:rPrChange w:id="863" w:author="Anna Wingfield" w:date="2024-03-14T14:53:00Z">
            <w:rPr>
              <w:rFonts w:asciiTheme="majorHAnsi" w:hAnsiTheme="majorHAnsi" w:cstheme="majorHAnsi"/>
              <w:sz w:val="22"/>
              <w:szCs w:val="22"/>
            </w:rPr>
          </w:rPrChange>
        </w:rPr>
        <w:t xml:space="preserve">luxury conferred on the privileged. One can consider how access to or ownership of bounded (or gate-kept) geographic “nodes” have become an expected part of the “benefits” granted to academic, economic, and political elites—a benefit whose desirability increases in direct proportion to its increased </w:t>
      </w:r>
      <w:r w:rsidR="00090627" w:rsidRPr="00577B31">
        <w:rPr>
          <w:rFonts w:ascii="Times New Roman" w:hAnsi="Times New Roman"/>
          <w:i/>
          <w:rPrChange w:id="864" w:author="Anna Wingfield" w:date="2024-03-14T14:53:00Z">
            <w:rPr>
              <w:rFonts w:asciiTheme="majorHAnsi" w:hAnsiTheme="majorHAnsi" w:cstheme="majorHAnsi"/>
              <w:i/>
              <w:sz w:val="22"/>
              <w:szCs w:val="22"/>
            </w:rPr>
          </w:rPrChange>
        </w:rPr>
        <w:t>in</w:t>
      </w:r>
      <w:r w:rsidR="00090627" w:rsidRPr="00577B31">
        <w:rPr>
          <w:rFonts w:ascii="Times New Roman" w:hAnsi="Times New Roman"/>
          <w:rPrChange w:id="865" w:author="Anna Wingfield" w:date="2024-03-14T14:53:00Z">
            <w:rPr>
              <w:rFonts w:asciiTheme="majorHAnsi" w:hAnsiTheme="majorHAnsi" w:cstheme="majorHAnsi"/>
              <w:sz w:val="22"/>
              <w:szCs w:val="22"/>
            </w:rPr>
          </w:rPrChange>
        </w:rPr>
        <w:t>accessibility to everyone else.</w:t>
      </w:r>
      <w:r w:rsidR="00090627" w:rsidRPr="00577B31">
        <w:rPr>
          <w:rStyle w:val="FootnoteReference"/>
          <w:rFonts w:ascii="Times New Roman" w:hAnsi="Times New Roman"/>
          <w:rPrChange w:id="866" w:author="Anna Wingfield" w:date="2024-03-14T14:53:00Z">
            <w:rPr>
              <w:rStyle w:val="FootnoteReference"/>
              <w:rFonts w:asciiTheme="majorHAnsi" w:hAnsiTheme="majorHAnsi" w:cstheme="majorHAnsi"/>
              <w:sz w:val="22"/>
              <w:szCs w:val="22"/>
            </w:rPr>
          </w:rPrChange>
        </w:rPr>
        <w:footnoteReference w:id="24"/>
      </w:r>
    </w:p>
    <w:p w14:paraId="2B1DD983" w14:textId="7300C3E7" w:rsidR="00090627" w:rsidRPr="00577B31" w:rsidRDefault="00090627" w:rsidP="00FE400E">
      <w:pPr>
        <w:spacing w:line="480" w:lineRule="auto"/>
        <w:ind w:firstLine="720"/>
        <w:rPr>
          <w:rFonts w:ascii="Times New Roman" w:hAnsi="Times New Roman"/>
          <w:rPrChange w:id="899" w:author="Anna Wingfield" w:date="2024-03-14T14:53:00Z">
            <w:rPr>
              <w:rFonts w:asciiTheme="majorHAnsi" w:hAnsiTheme="majorHAnsi" w:cstheme="majorHAnsi"/>
              <w:sz w:val="22"/>
              <w:szCs w:val="22"/>
            </w:rPr>
          </w:rPrChange>
        </w:rPr>
      </w:pPr>
      <w:r w:rsidRPr="00577B31">
        <w:rPr>
          <w:rFonts w:ascii="Times New Roman" w:hAnsi="Times New Roman"/>
          <w:rPrChange w:id="900" w:author="Anna Wingfield" w:date="2024-03-14T14:53:00Z">
            <w:rPr>
              <w:rFonts w:asciiTheme="majorHAnsi" w:hAnsiTheme="majorHAnsi" w:cstheme="majorHAnsi"/>
              <w:sz w:val="22"/>
              <w:szCs w:val="22"/>
            </w:rPr>
          </w:rPrChange>
        </w:rPr>
        <w:lastRenderedPageBreak/>
        <w:t xml:space="preserve">Luckily, the rest of us are told, </w:t>
      </w:r>
      <w:r w:rsidR="006F67BC" w:rsidRPr="00577B31">
        <w:rPr>
          <w:rFonts w:ascii="Times New Roman" w:hAnsi="Times New Roman"/>
          <w:rPrChange w:id="901" w:author="Anna Wingfield" w:date="2024-03-14T14:53:00Z">
            <w:rPr>
              <w:rFonts w:asciiTheme="majorHAnsi" w:hAnsiTheme="majorHAnsi" w:cstheme="majorHAnsi"/>
              <w:sz w:val="22"/>
              <w:szCs w:val="22"/>
            </w:rPr>
          </w:rPrChange>
        </w:rPr>
        <w:t xml:space="preserve">there are </w:t>
      </w:r>
      <w:r w:rsidRPr="00577B31">
        <w:rPr>
          <w:rFonts w:ascii="Times New Roman" w:hAnsi="Times New Roman"/>
          <w:rPrChange w:id="902" w:author="Anna Wingfield" w:date="2024-03-14T14:53:00Z">
            <w:rPr>
              <w:rFonts w:asciiTheme="majorHAnsi" w:hAnsiTheme="majorHAnsi" w:cstheme="majorHAnsi"/>
              <w:sz w:val="22"/>
              <w:szCs w:val="22"/>
            </w:rPr>
          </w:rPrChange>
        </w:rPr>
        <w:t xml:space="preserve">alternatives. Consider the academic conference, for example. Because they are expensive and time-consuming, students, faculty, and independent scholars with limited funds and time often can’t attend them. Technology, however, renders geographic distance moot, and anyone with access to the </w:t>
      </w:r>
      <w:ins w:id="903" w:author="Anna Wingfield" w:date="2024-03-14T15:37:00Z">
        <w:r w:rsidR="0080285B">
          <w:rPr>
            <w:rFonts w:ascii="Times New Roman" w:hAnsi="Times New Roman"/>
          </w:rPr>
          <w:t>I</w:t>
        </w:r>
      </w:ins>
      <w:del w:id="904" w:author="Anna Wingfield" w:date="2024-03-14T15:37:00Z">
        <w:r w:rsidRPr="00577B31" w:rsidDel="0080285B">
          <w:rPr>
            <w:rFonts w:ascii="Times New Roman" w:hAnsi="Times New Roman"/>
            <w:rPrChange w:id="905" w:author="Anna Wingfield" w:date="2024-03-14T14:53:00Z">
              <w:rPr>
                <w:rFonts w:asciiTheme="majorHAnsi" w:hAnsiTheme="majorHAnsi" w:cstheme="majorHAnsi"/>
                <w:sz w:val="22"/>
                <w:szCs w:val="22"/>
              </w:rPr>
            </w:rPrChange>
          </w:rPr>
          <w:delText>i</w:delText>
        </w:r>
      </w:del>
      <w:r w:rsidRPr="00577B31">
        <w:rPr>
          <w:rFonts w:ascii="Times New Roman" w:hAnsi="Times New Roman"/>
          <w:rPrChange w:id="906" w:author="Anna Wingfield" w:date="2024-03-14T14:53:00Z">
            <w:rPr>
              <w:rFonts w:asciiTheme="majorHAnsi" w:hAnsiTheme="majorHAnsi" w:cstheme="majorHAnsi"/>
              <w:sz w:val="22"/>
              <w:szCs w:val="22"/>
            </w:rPr>
          </w:rPrChange>
        </w:rPr>
        <w:t xml:space="preserve">nternet and a computer can (supposedly) take part in the lively exchange of ideas. In this vein, Daniels and </w:t>
      </w:r>
      <w:proofErr w:type="spellStart"/>
      <w:r w:rsidRPr="00577B31">
        <w:rPr>
          <w:rFonts w:ascii="Times New Roman" w:hAnsi="Times New Roman"/>
          <w:rPrChange w:id="907" w:author="Anna Wingfield" w:date="2024-03-14T14:53:00Z">
            <w:rPr>
              <w:rFonts w:asciiTheme="majorHAnsi" w:hAnsiTheme="majorHAnsi" w:cstheme="majorHAnsi"/>
              <w:sz w:val="22"/>
              <w:szCs w:val="22"/>
            </w:rPr>
          </w:rPrChange>
        </w:rPr>
        <w:t>Thistle</w:t>
      </w:r>
      <w:r w:rsidR="00D532D4" w:rsidRPr="00577B31">
        <w:rPr>
          <w:rFonts w:ascii="Times New Roman" w:hAnsi="Times New Roman"/>
          <w:rPrChange w:id="908" w:author="Anna Wingfield" w:date="2024-03-14T14:53:00Z">
            <w:rPr>
              <w:rFonts w:asciiTheme="majorHAnsi" w:hAnsiTheme="majorHAnsi" w:cstheme="majorHAnsi"/>
              <w:sz w:val="22"/>
              <w:szCs w:val="22"/>
            </w:rPr>
          </w:rPrChange>
        </w:rPr>
        <w:t>th</w:t>
      </w:r>
      <w:r w:rsidRPr="00577B31">
        <w:rPr>
          <w:rFonts w:ascii="Times New Roman" w:hAnsi="Times New Roman"/>
          <w:rPrChange w:id="909" w:author="Anna Wingfield" w:date="2024-03-14T14:53:00Z">
            <w:rPr>
              <w:rFonts w:asciiTheme="majorHAnsi" w:hAnsiTheme="majorHAnsi" w:cstheme="majorHAnsi"/>
              <w:sz w:val="22"/>
              <w:szCs w:val="22"/>
            </w:rPr>
          </w:rPrChange>
        </w:rPr>
        <w:t>waite</w:t>
      </w:r>
      <w:proofErr w:type="spellEnd"/>
      <w:r w:rsidRPr="00577B31">
        <w:rPr>
          <w:rFonts w:ascii="Times New Roman" w:hAnsi="Times New Roman"/>
          <w:rPrChange w:id="910" w:author="Anna Wingfield" w:date="2024-03-14T14:53:00Z">
            <w:rPr>
              <w:rFonts w:asciiTheme="majorHAnsi" w:hAnsiTheme="majorHAnsi" w:cstheme="majorHAnsi"/>
              <w:sz w:val="22"/>
              <w:szCs w:val="22"/>
            </w:rPr>
          </w:rPrChange>
        </w:rPr>
        <w:t xml:space="preserve"> note that “as an alternative to the expense (and environmental impact) of travel to conferences, some scholars are creating virtual conferences through digital video and web conferencing or following conferences from afar via Twitter hashtags</w:t>
      </w:r>
      <w:r w:rsidR="00F249CD" w:rsidRPr="00577B31">
        <w:rPr>
          <w:rFonts w:ascii="Times New Roman" w:hAnsi="Times New Roman"/>
          <w:rPrChange w:id="911" w:author="Anna Wingfield" w:date="2024-03-14T14:53:00Z">
            <w:rPr>
              <w:rFonts w:asciiTheme="majorHAnsi" w:hAnsiTheme="majorHAnsi" w:cstheme="majorHAnsi"/>
              <w:sz w:val="22"/>
              <w:szCs w:val="22"/>
            </w:rPr>
          </w:rPrChange>
        </w:rPr>
        <w:t>.</w:t>
      </w:r>
      <w:r w:rsidRPr="00577B31">
        <w:rPr>
          <w:rFonts w:ascii="Times New Roman" w:hAnsi="Times New Roman"/>
          <w:rPrChange w:id="912" w:author="Anna Wingfield" w:date="2024-03-14T14:53:00Z">
            <w:rPr>
              <w:rFonts w:asciiTheme="majorHAnsi" w:hAnsiTheme="majorHAnsi" w:cstheme="majorHAnsi"/>
              <w:sz w:val="22"/>
              <w:szCs w:val="22"/>
            </w:rPr>
          </w:rPrChange>
        </w:rPr>
        <w:t>”</w:t>
      </w:r>
      <w:r w:rsidR="00F249CD" w:rsidRPr="00577B31">
        <w:rPr>
          <w:rStyle w:val="FootnoteReference"/>
          <w:rFonts w:ascii="Times New Roman" w:hAnsi="Times New Roman"/>
          <w:rPrChange w:id="913" w:author="Anna Wingfield" w:date="2024-03-14T14:53:00Z">
            <w:rPr>
              <w:rStyle w:val="FootnoteReference"/>
              <w:rFonts w:asciiTheme="majorHAnsi" w:hAnsiTheme="majorHAnsi" w:cstheme="majorHAnsi"/>
              <w:sz w:val="22"/>
              <w:szCs w:val="22"/>
            </w:rPr>
          </w:rPrChange>
        </w:rPr>
        <w:footnoteReference w:id="25"/>
      </w:r>
      <w:r w:rsidRPr="00577B31">
        <w:rPr>
          <w:rFonts w:ascii="Times New Roman" w:hAnsi="Times New Roman"/>
          <w:rPrChange w:id="921" w:author="Anna Wingfield" w:date="2024-03-14T14:53:00Z">
            <w:rPr>
              <w:rFonts w:asciiTheme="majorHAnsi" w:hAnsiTheme="majorHAnsi" w:cstheme="majorHAnsi"/>
              <w:sz w:val="22"/>
              <w:szCs w:val="22"/>
            </w:rPr>
          </w:rPrChange>
        </w:rPr>
        <w:t xml:space="preserve"> They continue, “Scholars present at conferences can also share their work with the public, those attending the meetings, through open access repositories at their institutions or on commercial platforms like SlideShare</w:t>
      </w:r>
      <w:r w:rsidR="00F249CD" w:rsidRPr="00577B31">
        <w:rPr>
          <w:rFonts w:ascii="Times New Roman" w:hAnsi="Times New Roman"/>
          <w:rPrChange w:id="922" w:author="Anna Wingfield" w:date="2024-03-14T14:53:00Z">
            <w:rPr>
              <w:rFonts w:asciiTheme="majorHAnsi" w:hAnsiTheme="majorHAnsi" w:cstheme="majorHAnsi"/>
              <w:sz w:val="22"/>
              <w:szCs w:val="22"/>
            </w:rPr>
          </w:rPrChange>
        </w:rPr>
        <w:t>.</w:t>
      </w:r>
      <w:r w:rsidRPr="00577B31">
        <w:rPr>
          <w:rFonts w:ascii="Times New Roman" w:hAnsi="Times New Roman"/>
          <w:rPrChange w:id="923" w:author="Anna Wingfield" w:date="2024-03-14T14:53:00Z">
            <w:rPr>
              <w:rFonts w:asciiTheme="majorHAnsi" w:hAnsiTheme="majorHAnsi" w:cstheme="majorHAnsi"/>
              <w:sz w:val="22"/>
              <w:szCs w:val="22"/>
            </w:rPr>
          </w:rPrChange>
        </w:rPr>
        <w:t>”</w:t>
      </w:r>
      <w:r w:rsidR="00F249CD" w:rsidRPr="00577B31">
        <w:rPr>
          <w:rStyle w:val="FootnoteReference"/>
          <w:rFonts w:ascii="Times New Roman" w:hAnsi="Times New Roman"/>
          <w:rPrChange w:id="924" w:author="Anna Wingfield" w:date="2024-03-14T14:53:00Z">
            <w:rPr>
              <w:rStyle w:val="FootnoteReference"/>
              <w:rFonts w:asciiTheme="majorHAnsi" w:hAnsiTheme="majorHAnsi" w:cstheme="majorHAnsi"/>
              <w:sz w:val="22"/>
              <w:szCs w:val="22"/>
            </w:rPr>
          </w:rPrChange>
        </w:rPr>
        <w:footnoteReference w:id="26"/>
      </w:r>
      <w:r w:rsidRPr="00577B31">
        <w:rPr>
          <w:rFonts w:ascii="Times New Roman" w:hAnsi="Times New Roman"/>
          <w:rPrChange w:id="934" w:author="Anna Wingfield" w:date="2024-03-14T14:53:00Z">
            <w:rPr>
              <w:rFonts w:asciiTheme="majorHAnsi" w:hAnsiTheme="majorHAnsi" w:cstheme="majorHAnsi"/>
              <w:sz w:val="22"/>
              <w:szCs w:val="22"/>
            </w:rPr>
          </w:rPrChange>
        </w:rPr>
        <w:t xml:space="preserve"> More relative autonomy is granted to each scholar thanks to digital technologies—those who can’t make it can participate anyway, and in-person attendees can share their work with those off-site. Obviated is the need to advocate for time off or dedicated funds in order physically to attend what is implied to be the perhaps obsolete</w:t>
      </w:r>
      <w:r w:rsidR="00357730" w:rsidRPr="00577B31">
        <w:rPr>
          <w:rFonts w:ascii="Times New Roman" w:hAnsi="Times New Roman"/>
          <w:rPrChange w:id="935"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936" w:author="Anna Wingfield" w:date="2024-03-14T14:53:00Z">
            <w:rPr>
              <w:rFonts w:asciiTheme="majorHAnsi" w:hAnsiTheme="majorHAnsi" w:cstheme="majorHAnsi"/>
              <w:sz w:val="22"/>
              <w:szCs w:val="22"/>
            </w:rPr>
          </w:rPrChange>
        </w:rPr>
        <w:t>academic conference.</w:t>
      </w:r>
    </w:p>
    <w:p w14:paraId="514BB881" w14:textId="4AEB1130" w:rsidR="00421ED3" w:rsidRPr="00577B31" w:rsidRDefault="00CA052A" w:rsidP="003A337E">
      <w:pPr>
        <w:spacing w:line="480" w:lineRule="auto"/>
        <w:ind w:firstLine="720"/>
        <w:rPr>
          <w:rFonts w:ascii="Times New Roman" w:hAnsi="Times New Roman"/>
          <w:rPrChange w:id="937" w:author="Anna Wingfield" w:date="2024-03-14T14:53:00Z">
            <w:rPr>
              <w:rFonts w:asciiTheme="majorHAnsi" w:hAnsiTheme="majorHAnsi" w:cstheme="majorHAnsi"/>
              <w:sz w:val="22"/>
              <w:szCs w:val="22"/>
            </w:rPr>
          </w:rPrChange>
        </w:rPr>
      </w:pPr>
      <w:r w:rsidRPr="00577B31">
        <w:rPr>
          <w:rFonts w:ascii="Times New Roman" w:hAnsi="Times New Roman"/>
          <w:rPrChange w:id="938" w:author="Anna Wingfield" w:date="2024-03-14T14:53:00Z">
            <w:rPr>
              <w:rFonts w:asciiTheme="majorHAnsi" w:hAnsiTheme="majorHAnsi" w:cstheme="majorHAnsi"/>
              <w:sz w:val="22"/>
              <w:szCs w:val="22"/>
            </w:rPr>
          </w:rPrChange>
        </w:rPr>
        <w:t>There are clear environmental benefits that come with online</w:t>
      </w:r>
      <w:r w:rsidR="00D32B0D" w:rsidRPr="00577B31">
        <w:rPr>
          <w:rFonts w:ascii="Times New Roman" w:hAnsi="Times New Roman"/>
          <w:rPrChange w:id="939" w:author="Anna Wingfield" w:date="2024-03-14T14:53:00Z">
            <w:rPr>
              <w:rFonts w:asciiTheme="majorHAnsi" w:hAnsiTheme="majorHAnsi" w:cstheme="majorHAnsi"/>
              <w:sz w:val="22"/>
              <w:szCs w:val="22"/>
            </w:rPr>
          </w:rPrChange>
        </w:rPr>
        <w:t xml:space="preserve"> and hybrid</w:t>
      </w:r>
      <w:r w:rsidRPr="00577B31">
        <w:rPr>
          <w:rFonts w:ascii="Times New Roman" w:hAnsi="Times New Roman"/>
          <w:rPrChange w:id="940" w:author="Anna Wingfield" w:date="2024-03-14T14:53:00Z">
            <w:rPr>
              <w:rFonts w:asciiTheme="majorHAnsi" w:hAnsiTheme="majorHAnsi" w:cstheme="majorHAnsi"/>
              <w:sz w:val="22"/>
              <w:szCs w:val="22"/>
            </w:rPr>
          </w:rPrChange>
        </w:rPr>
        <w:t xml:space="preserve"> conferencing (though, as a recent </w:t>
      </w:r>
      <w:r w:rsidR="00D32B0D" w:rsidRPr="00577B31">
        <w:rPr>
          <w:rFonts w:ascii="Times New Roman" w:hAnsi="Times New Roman"/>
          <w:rPrChange w:id="941" w:author="Anna Wingfield" w:date="2024-03-14T14:53:00Z">
            <w:rPr>
              <w:rFonts w:asciiTheme="majorHAnsi" w:hAnsiTheme="majorHAnsi" w:cstheme="majorHAnsi"/>
              <w:sz w:val="22"/>
              <w:szCs w:val="22"/>
            </w:rPr>
          </w:rPrChange>
        </w:rPr>
        <w:t xml:space="preserve">study in </w:t>
      </w:r>
      <w:r w:rsidR="00D32B0D" w:rsidRPr="00577B31">
        <w:rPr>
          <w:rFonts w:ascii="Times New Roman" w:hAnsi="Times New Roman"/>
          <w:i/>
          <w:iCs/>
          <w:rPrChange w:id="942" w:author="Anna Wingfield" w:date="2024-03-14T14:53:00Z">
            <w:rPr>
              <w:rFonts w:asciiTheme="majorHAnsi" w:hAnsiTheme="majorHAnsi" w:cstheme="majorHAnsi"/>
              <w:i/>
              <w:iCs/>
              <w:sz w:val="22"/>
              <w:szCs w:val="22"/>
            </w:rPr>
          </w:rPrChange>
        </w:rPr>
        <w:t xml:space="preserve">Nature Communications </w:t>
      </w:r>
      <w:r w:rsidRPr="00577B31">
        <w:rPr>
          <w:rFonts w:ascii="Times New Roman" w:hAnsi="Times New Roman"/>
          <w:rPrChange w:id="943" w:author="Anna Wingfield" w:date="2024-03-14T14:53:00Z">
            <w:rPr>
              <w:rFonts w:asciiTheme="majorHAnsi" w:hAnsiTheme="majorHAnsi" w:cstheme="majorHAnsi"/>
              <w:sz w:val="22"/>
              <w:szCs w:val="22"/>
            </w:rPr>
          </w:rPrChange>
        </w:rPr>
        <w:t xml:space="preserve">noted, </w:t>
      </w:r>
      <w:r w:rsidR="00D32B0D" w:rsidRPr="00577B31">
        <w:rPr>
          <w:rFonts w:ascii="Times New Roman" w:hAnsi="Times New Roman"/>
          <w:rPrChange w:id="944" w:author="Anna Wingfield" w:date="2024-03-14T14:53:00Z">
            <w:rPr>
              <w:rFonts w:asciiTheme="majorHAnsi" w:hAnsiTheme="majorHAnsi" w:cstheme="majorHAnsi"/>
              <w:sz w:val="22"/>
              <w:szCs w:val="22"/>
            </w:rPr>
          </w:rPrChange>
        </w:rPr>
        <w:t>the hub placement of the hybrid conference is critical to realize these benefits</w:t>
      </w:r>
      <w:r w:rsidRPr="00577B31">
        <w:rPr>
          <w:rFonts w:ascii="Times New Roman" w:hAnsi="Times New Roman"/>
          <w:rPrChange w:id="945" w:author="Anna Wingfield" w:date="2024-03-14T14:53:00Z">
            <w:rPr>
              <w:rFonts w:asciiTheme="majorHAnsi" w:hAnsiTheme="majorHAnsi" w:cstheme="majorHAnsi"/>
              <w:sz w:val="22"/>
              <w:szCs w:val="22"/>
            </w:rPr>
          </w:rPrChange>
        </w:rPr>
        <w:t>)</w:t>
      </w:r>
      <w:r w:rsidR="00230E6E" w:rsidRPr="00577B31">
        <w:rPr>
          <w:rFonts w:ascii="Times New Roman" w:hAnsi="Times New Roman"/>
          <w:rPrChange w:id="946" w:author="Anna Wingfield" w:date="2024-03-14T14:53:00Z">
            <w:rPr>
              <w:rFonts w:asciiTheme="majorHAnsi" w:hAnsiTheme="majorHAnsi" w:cstheme="majorHAnsi"/>
              <w:sz w:val="22"/>
              <w:szCs w:val="22"/>
            </w:rPr>
          </w:rPrChange>
        </w:rPr>
        <w:t>.</w:t>
      </w:r>
      <w:r w:rsidR="00230E6E" w:rsidRPr="00577B31">
        <w:rPr>
          <w:rStyle w:val="FootnoteReference"/>
          <w:rFonts w:ascii="Times New Roman" w:hAnsi="Times New Roman"/>
          <w:rPrChange w:id="947" w:author="Anna Wingfield" w:date="2024-03-14T14:53:00Z">
            <w:rPr>
              <w:rStyle w:val="FootnoteReference"/>
              <w:rFonts w:asciiTheme="majorHAnsi" w:hAnsiTheme="majorHAnsi" w:cstheme="majorHAnsi"/>
              <w:sz w:val="22"/>
              <w:szCs w:val="22"/>
            </w:rPr>
          </w:rPrChange>
        </w:rPr>
        <w:t xml:space="preserve"> </w:t>
      </w:r>
      <w:r w:rsidR="00230E6E" w:rsidRPr="00577B31">
        <w:rPr>
          <w:rStyle w:val="FootnoteReference"/>
          <w:rFonts w:ascii="Times New Roman" w:hAnsi="Times New Roman"/>
          <w:rPrChange w:id="948" w:author="Anna Wingfield" w:date="2024-03-14T14:53:00Z">
            <w:rPr>
              <w:rStyle w:val="FootnoteReference"/>
              <w:rFonts w:asciiTheme="majorHAnsi" w:hAnsiTheme="majorHAnsi" w:cstheme="majorHAnsi"/>
              <w:sz w:val="22"/>
              <w:szCs w:val="22"/>
            </w:rPr>
          </w:rPrChange>
        </w:rPr>
        <w:footnoteReference w:id="27"/>
      </w:r>
      <w:r w:rsidRPr="00577B31">
        <w:rPr>
          <w:rFonts w:ascii="Times New Roman" w:hAnsi="Times New Roman"/>
          <w:rPrChange w:id="971" w:author="Anna Wingfield" w:date="2024-03-14T14:53:00Z">
            <w:rPr>
              <w:rFonts w:asciiTheme="majorHAnsi" w:hAnsiTheme="majorHAnsi" w:cstheme="majorHAnsi"/>
              <w:sz w:val="22"/>
              <w:szCs w:val="22"/>
            </w:rPr>
          </w:rPrChange>
        </w:rPr>
        <w:t xml:space="preserve"> But it is precisely because the environmental </w:t>
      </w:r>
      <w:r w:rsidR="00230E6E" w:rsidRPr="00577B31">
        <w:rPr>
          <w:rFonts w:ascii="Times New Roman" w:hAnsi="Times New Roman"/>
          <w:rPrChange w:id="972" w:author="Anna Wingfield" w:date="2024-03-14T14:53:00Z">
            <w:rPr>
              <w:rFonts w:asciiTheme="majorHAnsi" w:hAnsiTheme="majorHAnsi" w:cstheme="majorHAnsi"/>
              <w:sz w:val="22"/>
              <w:szCs w:val="22"/>
            </w:rPr>
          </w:rPrChange>
        </w:rPr>
        <w:t xml:space="preserve">considerations </w:t>
      </w:r>
      <w:r w:rsidRPr="00577B31">
        <w:rPr>
          <w:rFonts w:ascii="Times New Roman" w:hAnsi="Times New Roman"/>
          <w:rPrChange w:id="973" w:author="Anna Wingfield" w:date="2024-03-14T14:53:00Z">
            <w:rPr>
              <w:rFonts w:asciiTheme="majorHAnsi" w:hAnsiTheme="majorHAnsi" w:cstheme="majorHAnsi"/>
              <w:sz w:val="22"/>
              <w:szCs w:val="22"/>
            </w:rPr>
          </w:rPrChange>
        </w:rPr>
        <w:t xml:space="preserve">are so urgent that </w:t>
      </w:r>
      <w:r w:rsidR="00230E6E" w:rsidRPr="00577B31">
        <w:rPr>
          <w:rFonts w:ascii="Times New Roman" w:hAnsi="Times New Roman"/>
          <w:rPrChange w:id="974" w:author="Anna Wingfield" w:date="2024-03-14T14:53:00Z">
            <w:rPr>
              <w:rFonts w:asciiTheme="majorHAnsi" w:hAnsiTheme="majorHAnsi" w:cstheme="majorHAnsi"/>
              <w:sz w:val="22"/>
              <w:szCs w:val="22"/>
            </w:rPr>
          </w:rPrChange>
        </w:rPr>
        <w:t>the</w:t>
      </w:r>
      <w:r w:rsidRPr="00577B31">
        <w:rPr>
          <w:rFonts w:ascii="Times New Roman" w:hAnsi="Times New Roman"/>
          <w:rPrChange w:id="975" w:author="Anna Wingfield" w:date="2024-03-14T14:53:00Z">
            <w:rPr>
              <w:rFonts w:asciiTheme="majorHAnsi" w:hAnsiTheme="majorHAnsi" w:cstheme="majorHAnsi"/>
              <w:sz w:val="22"/>
              <w:szCs w:val="22"/>
            </w:rPr>
          </w:rPrChange>
        </w:rPr>
        <w:t xml:space="preserve"> political ramifications of </w:t>
      </w:r>
      <w:r w:rsidR="00230E6E" w:rsidRPr="00577B31">
        <w:rPr>
          <w:rFonts w:ascii="Times New Roman" w:hAnsi="Times New Roman"/>
          <w:rPrChange w:id="976" w:author="Anna Wingfield" w:date="2024-03-14T14:53:00Z">
            <w:rPr>
              <w:rFonts w:asciiTheme="majorHAnsi" w:hAnsiTheme="majorHAnsi" w:cstheme="majorHAnsi"/>
              <w:sz w:val="22"/>
              <w:szCs w:val="22"/>
            </w:rPr>
          </w:rPrChange>
        </w:rPr>
        <w:t xml:space="preserve">online conferencing perhaps receive less attention. For instance, there is rarely discussion about </w:t>
      </w:r>
      <w:r w:rsidR="00D32B0D" w:rsidRPr="00577B31">
        <w:rPr>
          <w:rFonts w:ascii="Times New Roman" w:hAnsi="Times New Roman"/>
          <w:rPrChange w:id="977" w:author="Anna Wingfield" w:date="2024-03-14T14:53:00Z">
            <w:rPr>
              <w:rFonts w:asciiTheme="majorHAnsi" w:hAnsiTheme="majorHAnsi" w:cstheme="majorHAnsi"/>
              <w:sz w:val="22"/>
              <w:szCs w:val="22"/>
            </w:rPr>
          </w:rPrChange>
        </w:rPr>
        <w:t xml:space="preserve">academe’s reliance </w:t>
      </w:r>
      <w:r w:rsidR="00437364" w:rsidRPr="00577B31">
        <w:rPr>
          <w:rFonts w:ascii="Times New Roman" w:hAnsi="Times New Roman"/>
          <w:rPrChange w:id="978" w:author="Anna Wingfield" w:date="2024-03-14T14:53:00Z">
            <w:rPr>
              <w:rFonts w:asciiTheme="majorHAnsi" w:hAnsiTheme="majorHAnsi" w:cstheme="majorHAnsi"/>
              <w:sz w:val="22"/>
              <w:szCs w:val="22"/>
            </w:rPr>
          </w:rPrChange>
        </w:rPr>
        <w:t>on</w:t>
      </w:r>
      <w:r w:rsidR="00090627" w:rsidRPr="00577B31">
        <w:rPr>
          <w:rFonts w:ascii="Times New Roman" w:hAnsi="Times New Roman"/>
          <w:rPrChange w:id="979" w:author="Anna Wingfield" w:date="2024-03-14T14:53:00Z">
            <w:rPr>
              <w:rFonts w:asciiTheme="majorHAnsi" w:hAnsiTheme="majorHAnsi" w:cstheme="majorHAnsi"/>
              <w:sz w:val="22"/>
              <w:szCs w:val="22"/>
            </w:rPr>
          </w:rPrChange>
        </w:rPr>
        <w:t xml:space="preserve"> </w:t>
      </w:r>
      <w:r w:rsidR="00230E6E" w:rsidRPr="00577B31">
        <w:rPr>
          <w:rFonts w:ascii="Times New Roman" w:hAnsi="Times New Roman"/>
          <w:rPrChange w:id="980" w:author="Anna Wingfield" w:date="2024-03-14T14:53:00Z">
            <w:rPr>
              <w:rFonts w:asciiTheme="majorHAnsi" w:hAnsiTheme="majorHAnsi" w:cstheme="majorHAnsi"/>
              <w:sz w:val="22"/>
              <w:szCs w:val="22"/>
            </w:rPr>
          </w:rPrChange>
        </w:rPr>
        <w:lastRenderedPageBreak/>
        <w:t>questionably</w:t>
      </w:r>
      <w:r w:rsidR="00090627" w:rsidRPr="00577B31">
        <w:rPr>
          <w:rFonts w:ascii="Times New Roman" w:hAnsi="Times New Roman"/>
          <w:rPrChange w:id="981" w:author="Anna Wingfield" w:date="2024-03-14T14:53:00Z">
            <w:rPr>
              <w:rFonts w:asciiTheme="majorHAnsi" w:hAnsiTheme="majorHAnsi" w:cstheme="majorHAnsi"/>
              <w:sz w:val="22"/>
              <w:szCs w:val="22"/>
            </w:rPr>
          </w:rPrChange>
        </w:rPr>
        <w:t xml:space="preserve"> democratic</w:t>
      </w:r>
      <w:r w:rsidR="00D32B0D" w:rsidRPr="00577B31">
        <w:rPr>
          <w:rFonts w:ascii="Times New Roman" w:hAnsi="Times New Roman"/>
          <w:rPrChange w:id="982" w:author="Anna Wingfield" w:date="2024-03-14T14:53:00Z">
            <w:rPr>
              <w:rFonts w:asciiTheme="majorHAnsi" w:hAnsiTheme="majorHAnsi" w:cstheme="majorHAnsi"/>
              <w:sz w:val="22"/>
              <w:szCs w:val="22"/>
            </w:rPr>
          </w:rPrChange>
        </w:rPr>
        <w:t xml:space="preserve"> technological</w:t>
      </w:r>
      <w:r w:rsidR="00090627" w:rsidRPr="00577B31">
        <w:rPr>
          <w:rFonts w:ascii="Times New Roman" w:hAnsi="Times New Roman"/>
          <w:rPrChange w:id="983" w:author="Anna Wingfield" w:date="2024-03-14T14:53:00Z">
            <w:rPr>
              <w:rFonts w:asciiTheme="majorHAnsi" w:hAnsiTheme="majorHAnsi" w:cstheme="majorHAnsi"/>
              <w:sz w:val="22"/>
              <w:szCs w:val="22"/>
            </w:rPr>
          </w:rPrChange>
        </w:rPr>
        <w:t xml:space="preserve"> platforms. </w:t>
      </w:r>
      <w:r w:rsidR="00230E6E" w:rsidRPr="00577B31">
        <w:rPr>
          <w:rFonts w:ascii="Times New Roman" w:hAnsi="Times New Roman"/>
          <w:rPrChange w:id="984" w:author="Anna Wingfield" w:date="2024-03-14T14:53:00Z">
            <w:rPr>
              <w:rFonts w:asciiTheme="majorHAnsi" w:hAnsiTheme="majorHAnsi" w:cstheme="majorHAnsi"/>
              <w:sz w:val="22"/>
              <w:szCs w:val="22"/>
            </w:rPr>
          </w:rPrChange>
        </w:rPr>
        <w:t>In December 2020, Zoom came under fire for “work[</w:t>
      </w:r>
      <w:proofErr w:type="spellStart"/>
      <w:r w:rsidR="00230E6E" w:rsidRPr="00577B31">
        <w:rPr>
          <w:rFonts w:ascii="Times New Roman" w:hAnsi="Times New Roman"/>
          <w:rPrChange w:id="985" w:author="Anna Wingfield" w:date="2024-03-14T14:53:00Z">
            <w:rPr>
              <w:rFonts w:asciiTheme="majorHAnsi" w:hAnsiTheme="majorHAnsi" w:cstheme="majorHAnsi"/>
              <w:sz w:val="22"/>
              <w:szCs w:val="22"/>
            </w:rPr>
          </w:rPrChange>
        </w:rPr>
        <w:t>ing</w:t>
      </w:r>
      <w:proofErr w:type="spellEnd"/>
      <w:r w:rsidR="00230E6E" w:rsidRPr="00577B31">
        <w:rPr>
          <w:rFonts w:ascii="Times New Roman" w:hAnsi="Times New Roman"/>
          <w:rPrChange w:id="986" w:author="Anna Wingfield" w:date="2024-03-14T14:53:00Z">
            <w:rPr>
              <w:rFonts w:asciiTheme="majorHAnsi" w:hAnsiTheme="majorHAnsi" w:cstheme="majorHAnsi"/>
              <w:sz w:val="22"/>
              <w:szCs w:val="22"/>
            </w:rPr>
          </w:rPrChange>
        </w:rPr>
        <w:t xml:space="preserve">] with the Chinese government to terminate Americans’ accounts and disrupt video calls about the 1989 massacre of pro-democracy activists in Tiananmen Square,” and its </w:t>
      </w:r>
      <w:r w:rsidR="00DE3DC0" w:rsidRPr="00577B31">
        <w:rPr>
          <w:rFonts w:ascii="Times New Roman" w:hAnsi="Times New Roman"/>
          <w:rPrChange w:id="987" w:author="Anna Wingfield" w:date="2024-03-14T14:53:00Z">
            <w:rPr>
              <w:rFonts w:asciiTheme="majorHAnsi" w:hAnsiTheme="majorHAnsi" w:cstheme="majorHAnsi"/>
              <w:sz w:val="22"/>
              <w:szCs w:val="22"/>
            </w:rPr>
          </w:rPrChange>
        </w:rPr>
        <w:t xml:space="preserve">past </w:t>
      </w:r>
      <w:r w:rsidR="00230E6E" w:rsidRPr="00577B31">
        <w:rPr>
          <w:rFonts w:ascii="Times New Roman" w:hAnsi="Times New Roman"/>
          <w:rPrChange w:id="988" w:author="Anna Wingfield" w:date="2024-03-14T14:53:00Z">
            <w:rPr>
              <w:rFonts w:asciiTheme="majorHAnsi" w:hAnsiTheme="majorHAnsi" w:cstheme="majorHAnsi"/>
              <w:sz w:val="22"/>
              <w:szCs w:val="22"/>
            </w:rPr>
          </w:rPrChange>
        </w:rPr>
        <w:t>failure</w:t>
      </w:r>
      <w:r w:rsidR="00DE3DC0" w:rsidRPr="00577B31">
        <w:rPr>
          <w:rFonts w:ascii="Times New Roman" w:hAnsi="Times New Roman"/>
          <w:rPrChange w:id="989" w:author="Anna Wingfield" w:date="2024-03-14T14:53:00Z">
            <w:rPr>
              <w:rFonts w:asciiTheme="majorHAnsi" w:hAnsiTheme="majorHAnsi" w:cstheme="majorHAnsi"/>
              <w:sz w:val="22"/>
              <w:szCs w:val="22"/>
            </w:rPr>
          </w:rPrChange>
        </w:rPr>
        <w:t>s</w:t>
      </w:r>
      <w:r w:rsidR="00230E6E" w:rsidRPr="00577B31">
        <w:rPr>
          <w:rFonts w:ascii="Times New Roman" w:hAnsi="Times New Roman"/>
          <w:rPrChange w:id="990" w:author="Anna Wingfield" w:date="2024-03-14T14:53:00Z">
            <w:rPr>
              <w:rFonts w:asciiTheme="majorHAnsi" w:hAnsiTheme="majorHAnsi" w:cstheme="majorHAnsi"/>
              <w:sz w:val="22"/>
              <w:szCs w:val="22"/>
            </w:rPr>
          </w:rPrChange>
        </w:rPr>
        <w:t xml:space="preserve"> </w:t>
      </w:r>
      <w:r w:rsidR="00DE3DC0" w:rsidRPr="00577B31">
        <w:rPr>
          <w:rFonts w:ascii="Times New Roman" w:hAnsi="Times New Roman"/>
          <w:rPrChange w:id="991" w:author="Anna Wingfield" w:date="2024-03-14T14:53:00Z">
            <w:rPr>
              <w:rFonts w:asciiTheme="majorHAnsi" w:hAnsiTheme="majorHAnsi" w:cstheme="majorHAnsi"/>
              <w:sz w:val="22"/>
              <w:szCs w:val="22"/>
            </w:rPr>
          </w:rPrChange>
        </w:rPr>
        <w:t>to protect users’ data from governments and law enforcement attracted the criticism of the human rights group Access Now (Zoom has since updated its privacy practices).</w:t>
      </w:r>
      <w:r w:rsidR="00EE2064" w:rsidRPr="00577B31">
        <w:rPr>
          <w:rStyle w:val="FootnoteReference"/>
          <w:rFonts w:ascii="Times New Roman" w:hAnsi="Times New Roman"/>
          <w:rPrChange w:id="992" w:author="Anna Wingfield" w:date="2024-03-14T14:53:00Z">
            <w:rPr>
              <w:rStyle w:val="FootnoteReference"/>
              <w:rFonts w:asciiTheme="majorHAnsi" w:hAnsiTheme="majorHAnsi" w:cstheme="majorHAnsi"/>
              <w:sz w:val="22"/>
              <w:szCs w:val="22"/>
            </w:rPr>
          </w:rPrChange>
        </w:rPr>
        <w:footnoteReference w:id="28"/>
      </w:r>
      <w:r w:rsidR="00DE3DC0" w:rsidRPr="00577B31">
        <w:rPr>
          <w:rFonts w:ascii="Times New Roman" w:hAnsi="Times New Roman"/>
          <w:rPrChange w:id="1007"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1008" w:author="Anna Wingfield" w:date="2024-03-14T14:53:00Z">
            <w:rPr>
              <w:rFonts w:asciiTheme="majorHAnsi" w:hAnsiTheme="majorHAnsi" w:cstheme="majorHAnsi"/>
              <w:sz w:val="22"/>
              <w:szCs w:val="22"/>
            </w:rPr>
          </w:rPrChange>
        </w:rPr>
        <w:t>Twitter</w:t>
      </w:r>
      <w:r w:rsidR="00DE3DC0" w:rsidRPr="00577B31">
        <w:rPr>
          <w:rFonts w:ascii="Times New Roman" w:hAnsi="Times New Roman"/>
          <w:rPrChange w:id="1009"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1010" w:author="Anna Wingfield" w:date="2024-03-14T14:53:00Z">
            <w:rPr>
              <w:rFonts w:asciiTheme="majorHAnsi" w:hAnsiTheme="majorHAnsi" w:cstheme="majorHAnsi"/>
              <w:sz w:val="22"/>
              <w:szCs w:val="22"/>
            </w:rPr>
          </w:rPrChange>
        </w:rPr>
        <w:t xml:space="preserve">has a history of silencing political dissent, failing to stem online harassment, and relative to traditional media outlets, disproportionately promoting state-sponsored propaganda and disseminating “fake news.” SlideShare is owned by LinkedIn, which in turn is owned by Microsoft—one of the “big five” tech companies that currently exercise a monopoly on Internet traffic. </w:t>
      </w:r>
      <w:r w:rsidR="005E56C3" w:rsidRPr="00577B31">
        <w:rPr>
          <w:rFonts w:ascii="Times New Roman" w:hAnsi="Times New Roman"/>
          <w:rPrChange w:id="1011" w:author="Anna Wingfield" w:date="2024-03-14T14:53:00Z">
            <w:rPr>
              <w:rFonts w:asciiTheme="majorHAnsi" w:hAnsiTheme="majorHAnsi" w:cstheme="majorHAnsi"/>
              <w:sz w:val="22"/>
              <w:szCs w:val="22"/>
            </w:rPr>
          </w:rPrChange>
        </w:rPr>
        <w:t xml:space="preserve">And, needless to say, </w:t>
      </w:r>
      <w:r w:rsidR="00D32B0D" w:rsidRPr="00577B31">
        <w:rPr>
          <w:rFonts w:ascii="Times New Roman" w:hAnsi="Times New Roman"/>
          <w:rPrChange w:id="1012" w:author="Anna Wingfield" w:date="2024-03-14T14:53:00Z">
            <w:rPr>
              <w:rFonts w:asciiTheme="majorHAnsi" w:hAnsiTheme="majorHAnsi" w:cstheme="majorHAnsi"/>
              <w:sz w:val="22"/>
              <w:szCs w:val="22"/>
            </w:rPr>
          </w:rPrChange>
        </w:rPr>
        <w:t xml:space="preserve">Meta </w:t>
      </w:r>
      <w:r w:rsidR="005E56C3" w:rsidRPr="00577B31">
        <w:rPr>
          <w:rFonts w:ascii="Times New Roman" w:hAnsi="Times New Roman"/>
          <w:rPrChange w:id="1013" w:author="Anna Wingfield" w:date="2024-03-14T14:53:00Z">
            <w:rPr>
              <w:rFonts w:asciiTheme="majorHAnsi" w:hAnsiTheme="majorHAnsi" w:cstheme="majorHAnsi"/>
              <w:sz w:val="22"/>
              <w:szCs w:val="22"/>
            </w:rPr>
          </w:rPrChange>
        </w:rPr>
        <w:t>is facing a reckoning for its role in facilitating the spread of m</w:t>
      </w:r>
      <w:r w:rsidR="00421ED3" w:rsidRPr="00577B31">
        <w:rPr>
          <w:rFonts w:ascii="Times New Roman" w:hAnsi="Times New Roman"/>
          <w:rPrChange w:id="1014" w:author="Anna Wingfield" w:date="2024-03-14T14:53:00Z">
            <w:rPr>
              <w:rFonts w:asciiTheme="majorHAnsi" w:hAnsiTheme="majorHAnsi" w:cstheme="majorHAnsi"/>
              <w:sz w:val="22"/>
              <w:szCs w:val="22"/>
            </w:rPr>
          </w:rPrChange>
        </w:rPr>
        <w:t>isinformation and toxic speech</w:t>
      </w:r>
      <w:r w:rsidR="00432EA8" w:rsidRPr="00577B31">
        <w:rPr>
          <w:rFonts w:ascii="Times New Roman" w:hAnsi="Times New Roman"/>
          <w:rPrChange w:id="1015" w:author="Anna Wingfield" w:date="2024-03-14T14:53:00Z">
            <w:rPr>
              <w:rFonts w:asciiTheme="majorHAnsi" w:hAnsiTheme="majorHAnsi" w:cstheme="majorHAnsi"/>
              <w:sz w:val="22"/>
              <w:szCs w:val="22"/>
            </w:rPr>
          </w:rPrChange>
        </w:rPr>
        <w:t xml:space="preserve"> (a</w:t>
      </w:r>
      <w:r w:rsidR="00DE3DC0" w:rsidRPr="00577B31">
        <w:rPr>
          <w:rFonts w:ascii="Times New Roman" w:hAnsi="Times New Roman"/>
          <w:rPrChange w:id="1016" w:author="Anna Wingfield" w:date="2024-03-14T14:53:00Z">
            <w:rPr>
              <w:rFonts w:asciiTheme="majorHAnsi" w:hAnsiTheme="majorHAnsi" w:cstheme="majorHAnsi"/>
              <w:sz w:val="22"/>
              <w:szCs w:val="22"/>
            </w:rPr>
          </w:rPrChange>
        </w:rPr>
        <w:t xml:space="preserve">n </w:t>
      </w:r>
      <w:r w:rsidR="00432EA8" w:rsidRPr="00577B31">
        <w:rPr>
          <w:rFonts w:ascii="Times New Roman" w:hAnsi="Times New Roman"/>
          <w:rPrChange w:id="1017" w:author="Anna Wingfield" w:date="2024-03-14T14:53:00Z">
            <w:rPr>
              <w:rFonts w:asciiTheme="majorHAnsi" w:hAnsiTheme="majorHAnsi" w:cstheme="majorHAnsi"/>
              <w:sz w:val="22"/>
              <w:szCs w:val="22"/>
            </w:rPr>
          </w:rPrChange>
        </w:rPr>
        <w:t>audit of the company warned that “its tools and algorithms” could drive “people toward self-reinforcing echo chambers of extremism</w:t>
      </w:r>
      <w:r w:rsidR="009A7BF7" w:rsidRPr="00577B31">
        <w:rPr>
          <w:rFonts w:ascii="Times New Roman" w:hAnsi="Times New Roman"/>
          <w:rPrChange w:id="1018" w:author="Anna Wingfield" w:date="2024-03-14T14:53:00Z">
            <w:rPr>
              <w:rFonts w:asciiTheme="majorHAnsi" w:hAnsiTheme="majorHAnsi" w:cstheme="majorHAnsi"/>
              <w:sz w:val="22"/>
              <w:szCs w:val="22"/>
            </w:rPr>
          </w:rPrChange>
        </w:rPr>
        <w:t>.</w:t>
      </w:r>
      <w:r w:rsidR="00432EA8" w:rsidRPr="00577B31">
        <w:rPr>
          <w:rFonts w:ascii="Times New Roman" w:hAnsi="Times New Roman"/>
          <w:rPrChange w:id="1019" w:author="Anna Wingfield" w:date="2024-03-14T14:53:00Z">
            <w:rPr>
              <w:rFonts w:asciiTheme="majorHAnsi" w:hAnsiTheme="majorHAnsi" w:cstheme="majorHAnsi"/>
              <w:sz w:val="22"/>
              <w:szCs w:val="22"/>
            </w:rPr>
          </w:rPrChange>
        </w:rPr>
        <w:t>”</w:t>
      </w:r>
      <w:r w:rsidR="009A7BF7" w:rsidRPr="00577B31">
        <w:rPr>
          <w:rStyle w:val="FootnoteReference"/>
          <w:rFonts w:ascii="Times New Roman" w:hAnsi="Times New Roman"/>
          <w:rPrChange w:id="1020" w:author="Anna Wingfield" w:date="2024-03-14T14:53:00Z">
            <w:rPr>
              <w:rStyle w:val="FootnoteReference"/>
              <w:rFonts w:asciiTheme="majorHAnsi" w:hAnsiTheme="majorHAnsi" w:cstheme="majorHAnsi"/>
              <w:sz w:val="22"/>
              <w:szCs w:val="22"/>
            </w:rPr>
          </w:rPrChange>
        </w:rPr>
        <w:footnoteReference w:id="29"/>
      </w:r>
      <w:r w:rsidR="00F109F6" w:rsidRPr="00577B31">
        <w:rPr>
          <w:rFonts w:ascii="Times New Roman" w:hAnsi="Times New Roman"/>
          <w:rPrChange w:id="1030" w:author="Anna Wingfield" w:date="2024-03-14T14:53:00Z">
            <w:rPr>
              <w:rFonts w:asciiTheme="majorHAnsi" w:hAnsiTheme="majorHAnsi" w:cstheme="majorHAnsi"/>
              <w:sz w:val="22"/>
              <w:szCs w:val="22"/>
            </w:rPr>
          </w:rPrChange>
        </w:rPr>
        <w:t xml:space="preserve"> </w:t>
      </w:r>
      <w:r w:rsidR="00DE3DC0" w:rsidRPr="00577B31">
        <w:rPr>
          <w:rFonts w:ascii="Times New Roman" w:hAnsi="Times New Roman"/>
          <w:rPrChange w:id="1031" w:author="Anna Wingfield" w:date="2024-03-14T14:53:00Z">
            <w:rPr>
              <w:rFonts w:asciiTheme="majorHAnsi" w:hAnsiTheme="majorHAnsi" w:cstheme="majorHAnsi"/>
              <w:sz w:val="22"/>
              <w:szCs w:val="22"/>
            </w:rPr>
          </w:rPrChange>
        </w:rPr>
        <w:t>Even setting aside the troubling politic</w:t>
      </w:r>
      <w:r w:rsidR="00822817" w:rsidRPr="00577B31">
        <w:rPr>
          <w:rFonts w:ascii="Times New Roman" w:hAnsi="Times New Roman"/>
          <w:rPrChange w:id="1032" w:author="Anna Wingfield" w:date="2024-03-14T14:53:00Z">
            <w:rPr>
              <w:rFonts w:asciiTheme="majorHAnsi" w:hAnsiTheme="majorHAnsi" w:cstheme="majorHAnsi"/>
              <w:sz w:val="22"/>
              <w:szCs w:val="22"/>
            </w:rPr>
          </w:rPrChange>
        </w:rPr>
        <w:t>al ramifications</w:t>
      </w:r>
      <w:r w:rsidR="00DE3DC0" w:rsidRPr="00577B31">
        <w:rPr>
          <w:rFonts w:ascii="Times New Roman" w:hAnsi="Times New Roman"/>
          <w:rPrChange w:id="1033" w:author="Anna Wingfield" w:date="2024-03-14T14:53:00Z">
            <w:rPr>
              <w:rFonts w:asciiTheme="majorHAnsi" w:hAnsiTheme="majorHAnsi" w:cstheme="majorHAnsi"/>
              <w:sz w:val="22"/>
              <w:szCs w:val="22"/>
            </w:rPr>
          </w:rPrChange>
        </w:rPr>
        <w:t xml:space="preserve"> </w:t>
      </w:r>
      <w:r w:rsidR="00D32B0D" w:rsidRPr="00577B31">
        <w:rPr>
          <w:rFonts w:ascii="Times New Roman" w:hAnsi="Times New Roman"/>
          <w:rPrChange w:id="1034" w:author="Anna Wingfield" w:date="2024-03-14T14:53:00Z">
            <w:rPr>
              <w:rFonts w:asciiTheme="majorHAnsi" w:hAnsiTheme="majorHAnsi" w:cstheme="majorHAnsi"/>
              <w:sz w:val="22"/>
              <w:szCs w:val="22"/>
            </w:rPr>
          </w:rPrChange>
        </w:rPr>
        <w:t>of</w:t>
      </w:r>
      <w:r w:rsidR="00822817" w:rsidRPr="00577B31">
        <w:rPr>
          <w:rFonts w:ascii="Times New Roman" w:hAnsi="Times New Roman"/>
          <w:rPrChange w:id="1035" w:author="Anna Wingfield" w:date="2024-03-14T14:53:00Z">
            <w:rPr>
              <w:rFonts w:asciiTheme="majorHAnsi" w:hAnsiTheme="majorHAnsi" w:cstheme="majorHAnsi"/>
              <w:sz w:val="22"/>
              <w:szCs w:val="22"/>
            </w:rPr>
          </w:rPrChange>
        </w:rPr>
        <w:t xml:space="preserve"> big tech’s rise</w:t>
      </w:r>
      <w:r w:rsidR="001E3CB4" w:rsidRPr="00577B31">
        <w:rPr>
          <w:rFonts w:ascii="Times New Roman" w:hAnsi="Times New Roman"/>
          <w:rPrChange w:id="1036" w:author="Anna Wingfield" w:date="2024-03-14T14:53:00Z">
            <w:rPr>
              <w:rFonts w:asciiTheme="majorHAnsi" w:hAnsiTheme="majorHAnsi" w:cstheme="majorHAnsi"/>
              <w:sz w:val="22"/>
              <w:szCs w:val="22"/>
            </w:rPr>
          </w:rPrChange>
        </w:rPr>
        <w:t xml:space="preserve">, </w:t>
      </w:r>
      <w:r w:rsidR="00DE3DC0" w:rsidRPr="00577B31">
        <w:rPr>
          <w:rFonts w:ascii="Times New Roman" w:hAnsi="Times New Roman"/>
          <w:rPrChange w:id="1037" w:author="Anna Wingfield" w:date="2024-03-14T14:53:00Z">
            <w:rPr>
              <w:rFonts w:asciiTheme="majorHAnsi" w:hAnsiTheme="majorHAnsi" w:cstheme="majorHAnsi"/>
              <w:sz w:val="22"/>
              <w:szCs w:val="22"/>
            </w:rPr>
          </w:rPrChange>
        </w:rPr>
        <w:t xml:space="preserve">a </w:t>
      </w:r>
      <w:r w:rsidR="003A337E" w:rsidRPr="00577B31">
        <w:rPr>
          <w:rFonts w:ascii="Times New Roman" w:hAnsi="Times New Roman"/>
          <w:rPrChange w:id="1038" w:author="Anna Wingfield" w:date="2024-03-14T14:53:00Z">
            <w:rPr>
              <w:rFonts w:asciiTheme="majorHAnsi" w:hAnsiTheme="majorHAnsi" w:cstheme="majorHAnsi"/>
              <w:sz w:val="22"/>
              <w:szCs w:val="22"/>
            </w:rPr>
          </w:rPrChange>
        </w:rPr>
        <w:t xml:space="preserve">larger problem </w:t>
      </w:r>
      <w:r w:rsidR="00822817" w:rsidRPr="00577B31">
        <w:rPr>
          <w:rFonts w:ascii="Times New Roman" w:hAnsi="Times New Roman"/>
          <w:rPrChange w:id="1039" w:author="Anna Wingfield" w:date="2024-03-14T14:53:00Z">
            <w:rPr>
              <w:rFonts w:asciiTheme="majorHAnsi" w:hAnsiTheme="majorHAnsi" w:cstheme="majorHAnsi"/>
              <w:sz w:val="22"/>
              <w:szCs w:val="22"/>
            </w:rPr>
          </w:rPrChange>
        </w:rPr>
        <w:t>exists</w:t>
      </w:r>
      <w:r w:rsidR="003A337E" w:rsidRPr="00577B31">
        <w:rPr>
          <w:rFonts w:ascii="Times New Roman" w:hAnsi="Times New Roman"/>
          <w:rPrChange w:id="1040" w:author="Anna Wingfield" w:date="2024-03-14T14:53:00Z">
            <w:rPr>
              <w:rFonts w:asciiTheme="majorHAnsi" w:hAnsiTheme="majorHAnsi" w:cstheme="majorHAnsi"/>
              <w:sz w:val="22"/>
              <w:szCs w:val="22"/>
            </w:rPr>
          </w:rPrChange>
        </w:rPr>
        <w:t>: a</w:t>
      </w:r>
      <w:r w:rsidR="00BD5960" w:rsidRPr="00577B31">
        <w:rPr>
          <w:rFonts w:ascii="Times New Roman" w:hAnsi="Times New Roman"/>
          <w:rPrChange w:id="1041" w:author="Anna Wingfield" w:date="2024-03-14T14:53:00Z">
            <w:rPr>
              <w:rFonts w:asciiTheme="majorHAnsi" w:hAnsiTheme="majorHAnsi" w:cstheme="majorHAnsi"/>
              <w:sz w:val="22"/>
              <w:szCs w:val="22"/>
            </w:rPr>
          </w:rPrChange>
        </w:rPr>
        <w:t xml:space="preserve">rguments in favor of moving conferences </w:t>
      </w:r>
      <w:r w:rsidR="005F1B81" w:rsidRPr="00577B31">
        <w:rPr>
          <w:rFonts w:ascii="Times New Roman" w:hAnsi="Times New Roman"/>
          <w:rPrChange w:id="1042" w:author="Anna Wingfield" w:date="2024-03-14T14:53:00Z">
            <w:rPr>
              <w:rFonts w:asciiTheme="majorHAnsi" w:hAnsiTheme="majorHAnsi" w:cstheme="majorHAnsi"/>
              <w:sz w:val="22"/>
              <w:szCs w:val="22"/>
            </w:rPr>
          </w:rPrChange>
        </w:rPr>
        <w:t xml:space="preserve">online (or ending institutional support for physical participation in them) </w:t>
      </w:r>
      <w:r w:rsidR="00163759" w:rsidRPr="00577B31">
        <w:rPr>
          <w:rFonts w:ascii="Times New Roman" w:hAnsi="Times New Roman"/>
          <w:rPrChange w:id="1043" w:author="Anna Wingfield" w:date="2024-03-14T14:53:00Z">
            <w:rPr>
              <w:rFonts w:asciiTheme="majorHAnsi" w:hAnsiTheme="majorHAnsi" w:cstheme="majorHAnsi"/>
              <w:sz w:val="22"/>
              <w:szCs w:val="22"/>
            </w:rPr>
          </w:rPrChange>
        </w:rPr>
        <w:t>tend to</w:t>
      </w:r>
      <w:r w:rsidR="005F1B81" w:rsidRPr="00577B31">
        <w:rPr>
          <w:rFonts w:ascii="Times New Roman" w:hAnsi="Times New Roman"/>
          <w:rPrChange w:id="1044" w:author="Anna Wingfield" w:date="2024-03-14T14:53:00Z">
            <w:rPr>
              <w:rFonts w:asciiTheme="majorHAnsi" w:hAnsiTheme="majorHAnsi" w:cstheme="majorHAnsi"/>
              <w:sz w:val="22"/>
              <w:szCs w:val="22"/>
            </w:rPr>
          </w:rPrChange>
        </w:rPr>
        <w:t xml:space="preserve"> instrumentalize</w:t>
      </w:r>
      <w:r w:rsidR="001E3CB4" w:rsidRPr="00577B31">
        <w:rPr>
          <w:rFonts w:ascii="Times New Roman" w:hAnsi="Times New Roman"/>
          <w:rPrChange w:id="1045" w:author="Anna Wingfield" w:date="2024-03-14T14:53:00Z">
            <w:rPr>
              <w:rFonts w:asciiTheme="majorHAnsi" w:hAnsiTheme="majorHAnsi" w:cstheme="majorHAnsi"/>
              <w:sz w:val="22"/>
              <w:szCs w:val="22"/>
            </w:rPr>
          </w:rPrChange>
        </w:rPr>
        <w:t xml:space="preserve"> t</w:t>
      </w:r>
      <w:r w:rsidR="005F1B81" w:rsidRPr="00577B31">
        <w:rPr>
          <w:rFonts w:ascii="Times New Roman" w:hAnsi="Times New Roman"/>
          <w:rPrChange w:id="1046" w:author="Anna Wingfield" w:date="2024-03-14T14:53:00Z">
            <w:rPr>
              <w:rFonts w:asciiTheme="majorHAnsi" w:hAnsiTheme="majorHAnsi" w:cstheme="majorHAnsi"/>
              <w:sz w:val="22"/>
              <w:szCs w:val="22"/>
            </w:rPr>
          </w:rPrChange>
        </w:rPr>
        <w:t>he conveyance of information insofar as they assume “information sharing”</w:t>
      </w:r>
      <w:r w:rsidR="006F570E" w:rsidRPr="00577B31">
        <w:rPr>
          <w:rFonts w:ascii="Times New Roman" w:hAnsi="Times New Roman"/>
          <w:rPrChange w:id="1047" w:author="Anna Wingfield" w:date="2024-03-14T14:53:00Z">
            <w:rPr>
              <w:rFonts w:asciiTheme="majorHAnsi" w:hAnsiTheme="majorHAnsi" w:cstheme="majorHAnsi"/>
              <w:sz w:val="22"/>
              <w:szCs w:val="22"/>
            </w:rPr>
          </w:rPrChange>
        </w:rPr>
        <w:t xml:space="preserve"> for the sake of </w:t>
      </w:r>
      <w:r w:rsidR="00564806" w:rsidRPr="00577B31">
        <w:rPr>
          <w:rFonts w:ascii="Times New Roman" w:hAnsi="Times New Roman"/>
          <w:rPrChange w:id="1048" w:author="Anna Wingfield" w:date="2024-03-14T14:53:00Z">
            <w:rPr>
              <w:rFonts w:asciiTheme="majorHAnsi" w:hAnsiTheme="majorHAnsi" w:cstheme="majorHAnsi"/>
              <w:sz w:val="22"/>
              <w:szCs w:val="22"/>
            </w:rPr>
          </w:rPrChange>
        </w:rPr>
        <w:t xml:space="preserve">individual </w:t>
      </w:r>
      <w:r w:rsidR="00432FE4" w:rsidRPr="00577B31">
        <w:rPr>
          <w:rFonts w:ascii="Times New Roman" w:hAnsi="Times New Roman"/>
          <w:rPrChange w:id="1049" w:author="Anna Wingfield" w:date="2024-03-14T14:53:00Z">
            <w:rPr>
              <w:rFonts w:asciiTheme="majorHAnsi" w:hAnsiTheme="majorHAnsi" w:cstheme="majorHAnsi"/>
              <w:sz w:val="22"/>
              <w:szCs w:val="22"/>
            </w:rPr>
          </w:rPrChange>
        </w:rPr>
        <w:t xml:space="preserve">career </w:t>
      </w:r>
      <w:r w:rsidR="006F570E" w:rsidRPr="00577B31">
        <w:rPr>
          <w:rFonts w:ascii="Times New Roman" w:hAnsi="Times New Roman"/>
          <w:rPrChange w:id="1050" w:author="Anna Wingfield" w:date="2024-03-14T14:53:00Z">
            <w:rPr>
              <w:rFonts w:asciiTheme="majorHAnsi" w:hAnsiTheme="majorHAnsi" w:cstheme="majorHAnsi"/>
              <w:sz w:val="22"/>
              <w:szCs w:val="22"/>
            </w:rPr>
          </w:rPrChange>
        </w:rPr>
        <w:t>and institutional development</w:t>
      </w:r>
      <w:r w:rsidR="005F1B81" w:rsidRPr="00577B31">
        <w:rPr>
          <w:rFonts w:ascii="Times New Roman" w:hAnsi="Times New Roman"/>
          <w:rPrChange w:id="1051" w:author="Anna Wingfield" w:date="2024-03-14T14:53:00Z">
            <w:rPr>
              <w:rFonts w:asciiTheme="majorHAnsi" w:hAnsiTheme="majorHAnsi" w:cstheme="majorHAnsi"/>
              <w:sz w:val="22"/>
              <w:szCs w:val="22"/>
            </w:rPr>
          </w:rPrChange>
        </w:rPr>
        <w:t xml:space="preserve"> to be the </w:t>
      </w:r>
      <w:r w:rsidR="001E3CB4" w:rsidRPr="00577B31">
        <w:rPr>
          <w:rFonts w:ascii="Times New Roman" w:hAnsi="Times New Roman"/>
          <w:rPrChange w:id="1052" w:author="Anna Wingfield" w:date="2024-03-14T14:53:00Z">
            <w:rPr>
              <w:rFonts w:asciiTheme="majorHAnsi" w:hAnsiTheme="majorHAnsi" w:cstheme="majorHAnsi"/>
              <w:sz w:val="22"/>
              <w:szCs w:val="22"/>
            </w:rPr>
          </w:rPrChange>
        </w:rPr>
        <w:t>fundamental</w:t>
      </w:r>
      <w:r w:rsidR="005F1B81" w:rsidRPr="00577B31">
        <w:rPr>
          <w:rFonts w:ascii="Times New Roman" w:hAnsi="Times New Roman"/>
          <w:rPrChange w:id="1053" w:author="Anna Wingfield" w:date="2024-03-14T14:53:00Z">
            <w:rPr>
              <w:rFonts w:asciiTheme="majorHAnsi" w:hAnsiTheme="majorHAnsi" w:cstheme="majorHAnsi"/>
              <w:sz w:val="22"/>
              <w:szCs w:val="22"/>
            </w:rPr>
          </w:rPrChange>
        </w:rPr>
        <w:t xml:space="preserve"> </w:t>
      </w:r>
      <w:r w:rsidR="001E3CB4" w:rsidRPr="00577B31">
        <w:rPr>
          <w:rFonts w:ascii="Times New Roman" w:hAnsi="Times New Roman"/>
          <w:rPrChange w:id="1054" w:author="Anna Wingfield" w:date="2024-03-14T14:53:00Z">
            <w:rPr>
              <w:rFonts w:asciiTheme="majorHAnsi" w:hAnsiTheme="majorHAnsi" w:cstheme="majorHAnsi"/>
              <w:sz w:val="22"/>
              <w:szCs w:val="22"/>
            </w:rPr>
          </w:rPrChange>
        </w:rPr>
        <w:t xml:space="preserve">purpose of </w:t>
      </w:r>
      <w:r w:rsidR="00B62704" w:rsidRPr="00577B31">
        <w:rPr>
          <w:rFonts w:ascii="Times New Roman" w:hAnsi="Times New Roman"/>
          <w:rPrChange w:id="1055" w:author="Anna Wingfield" w:date="2024-03-14T14:53:00Z">
            <w:rPr>
              <w:rFonts w:asciiTheme="majorHAnsi" w:hAnsiTheme="majorHAnsi" w:cstheme="majorHAnsi"/>
              <w:sz w:val="22"/>
              <w:szCs w:val="22"/>
            </w:rPr>
          </w:rPrChange>
        </w:rPr>
        <w:t xml:space="preserve">these </w:t>
      </w:r>
      <w:r w:rsidR="001E3CB4" w:rsidRPr="00577B31">
        <w:rPr>
          <w:rFonts w:ascii="Times New Roman" w:hAnsi="Times New Roman"/>
          <w:rPrChange w:id="1056" w:author="Anna Wingfield" w:date="2024-03-14T14:53:00Z">
            <w:rPr>
              <w:rFonts w:asciiTheme="majorHAnsi" w:hAnsiTheme="majorHAnsi" w:cstheme="majorHAnsi"/>
              <w:sz w:val="22"/>
              <w:szCs w:val="22"/>
            </w:rPr>
          </w:rPrChange>
        </w:rPr>
        <w:t>conferences</w:t>
      </w:r>
      <w:r w:rsidR="00D341A1" w:rsidRPr="00577B31">
        <w:rPr>
          <w:rFonts w:ascii="Times New Roman" w:hAnsi="Times New Roman"/>
          <w:rPrChange w:id="1057" w:author="Anna Wingfield" w:date="2024-03-14T14:53:00Z">
            <w:rPr>
              <w:rFonts w:asciiTheme="majorHAnsi" w:hAnsiTheme="majorHAnsi" w:cstheme="majorHAnsi"/>
              <w:sz w:val="22"/>
              <w:szCs w:val="22"/>
            </w:rPr>
          </w:rPrChange>
        </w:rPr>
        <w:t>.</w:t>
      </w:r>
      <w:r w:rsidR="006F570E" w:rsidRPr="00577B31">
        <w:rPr>
          <w:rStyle w:val="FootnoteReference"/>
          <w:rFonts w:ascii="Times New Roman" w:hAnsi="Times New Roman"/>
          <w:rPrChange w:id="1058" w:author="Anna Wingfield" w:date="2024-03-14T14:53:00Z">
            <w:rPr>
              <w:rStyle w:val="FootnoteReference"/>
              <w:rFonts w:asciiTheme="majorHAnsi" w:hAnsiTheme="majorHAnsi" w:cstheme="majorHAnsi"/>
              <w:sz w:val="22"/>
              <w:szCs w:val="22"/>
            </w:rPr>
          </w:rPrChange>
        </w:rPr>
        <w:footnoteReference w:id="30"/>
      </w:r>
      <w:r w:rsidR="001E3CB4" w:rsidRPr="00577B31">
        <w:rPr>
          <w:rFonts w:ascii="Times New Roman" w:hAnsi="Times New Roman"/>
          <w:rPrChange w:id="1094" w:author="Anna Wingfield" w:date="2024-03-14T14:53:00Z">
            <w:rPr>
              <w:rFonts w:asciiTheme="majorHAnsi" w:hAnsiTheme="majorHAnsi" w:cstheme="majorHAnsi"/>
              <w:sz w:val="22"/>
              <w:szCs w:val="22"/>
            </w:rPr>
          </w:rPrChange>
        </w:rPr>
        <w:t xml:space="preserve"> </w:t>
      </w:r>
    </w:p>
    <w:p w14:paraId="0E4F09AC" w14:textId="20FCED91" w:rsidR="003A7FD4" w:rsidRPr="00577B31" w:rsidRDefault="00090627" w:rsidP="003A337E">
      <w:pPr>
        <w:spacing w:line="480" w:lineRule="auto"/>
        <w:ind w:firstLine="720"/>
        <w:rPr>
          <w:rFonts w:ascii="Times New Roman" w:hAnsi="Times New Roman"/>
          <w:rPrChange w:id="1095" w:author="Anna Wingfield" w:date="2024-03-14T14:53:00Z">
            <w:rPr>
              <w:rFonts w:asciiTheme="majorHAnsi" w:hAnsiTheme="majorHAnsi" w:cstheme="majorHAnsi"/>
              <w:sz w:val="22"/>
              <w:szCs w:val="22"/>
            </w:rPr>
          </w:rPrChange>
        </w:rPr>
      </w:pPr>
      <w:r w:rsidRPr="00577B31">
        <w:rPr>
          <w:rFonts w:ascii="Times New Roman" w:hAnsi="Times New Roman"/>
          <w:rPrChange w:id="1096" w:author="Anna Wingfield" w:date="2024-03-14T14:53:00Z">
            <w:rPr>
              <w:rFonts w:asciiTheme="majorHAnsi" w:hAnsiTheme="majorHAnsi" w:cstheme="majorHAnsi"/>
              <w:sz w:val="22"/>
              <w:szCs w:val="22"/>
            </w:rPr>
          </w:rPrChange>
        </w:rPr>
        <w:lastRenderedPageBreak/>
        <w:t>This isn’t to c</w:t>
      </w:r>
      <w:r w:rsidR="00805BB3" w:rsidRPr="00577B31">
        <w:rPr>
          <w:rFonts w:ascii="Times New Roman" w:hAnsi="Times New Roman"/>
          <w:rPrChange w:id="1097" w:author="Anna Wingfield" w:date="2024-03-14T14:53:00Z">
            <w:rPr>
              <w:rFonts w:asciiTheme="majorHAnsi" w:hAnsiTheme="majorHAnsi" w:cstheme="majorHAnsi"/>
              <w:sz w:val="22"/>
              <w:szCs w:val="22"/>
            </w:rPr>
          </w:rPrChange>
        </w:rPr>
        <w:t>riticize</w:t>
      </w:r>
      <w:r w:rsidRPr="00577B31">
        <w:rPr>
          <w:rFonts w:ascii="Times New Roman" w:hAnsi="Times New Roman"/>
          <w:rPrChange w:id="1098" w:author="Anna Wingfield" w:date="2024-03-14T14:53:00Z">
            <w:rPr>
              <w:rFonts w:asciiTheme="majorHAnsi" w:hAnsiTheme="majorHAnsi" w:cstheme="majorHAnsi"/>
              <w:sz w:val="22"/>
              <w:szCs w:val="22"/>
            </w:rPr>
          </w:rPrChange>
        </w:rPr>
        <w:t xml:space="preserve"> digital conversations or interactions</w:t>
      </w:r>
      <w:r w:rsidR="006A51A5" w:rsidRPr="00577B31">
        <w:rPr>
          <w:rFonts w:ascii="Times New Roman" w:hAnsi="Times New Roman"/>
          <w:rPrChange w:id="1099" w:author="Anna Wingfield" w:date="2024-03-14T14:53:00Z">
            <w:rPr>
              <w:rFonts w:asciiTheme="majorHAnsi" w:hAnsiTheme="majorHAnsi" w:cstheme="majorHAnsi"/>
              <w:sz w:val="22"/>
              <w:szCs w:val="22"/>
            </w:rPr>
          </w:rPrChange>
        </w:rPr>
        <w:t>,</w:t>
      </w:r>
      <w:r w:rsidRPr="00577B31">
        <w:rPr>
          <w:rFonts w:ascii="Times New Roman" w:hAnsi="Times New Roman"/>
          <w:rPrChange w:id="1100" w:author="Anna Wingfield" w:date="2024-03-14T14:53:00Z">
            <w:rPr>
              <w:rFonts w:asciiTheme="majorHAnsi" w:hAnsiTheme="majorHAnsi" w:cstheme="majorHAnsi"/>
              <w:sz w:val="22"/>
              <w:szCs w:val="22"/>
            </w:rPr>
          </w:rPrChange>
        </w:rPr>
        <w:t xml:space="preserve"> nor is it to say that digital platforms aren’t able to provide meaningful</w:t>
      </w:r>
      <w:r w:rsidR="0062234F" w:rsidRPr="00577B31">
        <w:rPr>
          <w:rFonts w:ascii="Times New Roman" w:hAnsi="Times New Roman"/>
          <w:rPrChange w:id="1101" w:author="Anna Wingfield" w:date="2024-03-14T14:53:00Z">
            <w:rPr>
              <w:rFonts w:asciiTheme="majorHAnsi" w:hAnsiTheme="majorHAnsi" w:cstheme="majorHAnsi"/>
              <w:sz w:val="22"/>
              <w:szCs w:val="22"/>
            </w:rPr>
          </w:rPrChange>
        </w:rPr>
        <w:t xml:space="preserve"> and more inclusive</w:t>
      </w:r>
      <w:r w:rsidRPr="00577B31">
        <w:rPr>
          <w:rFonts w:ascii="Times New Roman" w:hAnsi="Times New Roman"/>
          <w:rPrChange w:id="1102" w:author="Anna Wingfield" w:date="2024-03-14T14:53:00Z">
            <w:rPr>
              <w:rFonts w:asciiTheme="majorHAnsi" w:hAnsiTheme="majorHAnsi" w:cstheme="majorHAnsi"/>
              <w:sz w:val="22"/>
              <w:szCs w:val="22"/>
            </w:rPr>
          </w:rPrChange>
        </w:rPr>
        <w:t xml:space="preserve"> forms of horizontal community</w:t>
      </w:r>
      <w:r w:rsidR="0062234F" w:rsidRPr="00577B31">
        <w:rPr>
          <w:rFonts w:ascii="Times New Roman" w:hAnsi="Times New Roman"/>
          <w:rPrChange w:id="1103" w:author="Anna Wingfield" w:date="2024-03-14T14:53:00Z">
            <w:rPr>
              <w:rFonts w:asciiTheme="majorHAnsi" w:hAnsiTheme="majorHAnsi" w:cstheme="majorHAnsi"/>
              <w:sz w:val="22"/>
              <w:szCs w:val="22"/>
            </w:rPr>
          </w:rPrChange>
        </w:rPr>
        <w:t xml:space="preserve">. </w:t>
      </w:r>
      <w:r w:rsidR="00E95C1F" w:rsidRPr="00577B31">
        <w:rPr>
          <w:rFonts w:ascii="Times New Roman" w:hAnsi="Times New Roman"/>
          <w:rPrChange w:id="1104" w:author="Anna Wingfield" w:date="2024-03-14T14:53:00Z">
            <w:rPr>
              <w:rFonts w:asciiTheme="majorHAnsi" w:hAnsiTheme="majorHAnsi" w:cstheme="majorHAnsi"/>
              <w:sz w:val="22"/>
              <w:szCs w:val="22"/>
            </w:rPr>
          </w:rPrChange>
        </w:rPr>
        <w:t>It</w:t>
      </w:r>
      <w:r w:rsidRPr="00577B31">
        <w:rPr>
          <w:rFonts w:ascii="Times New Roman" w:hAnsi="Times New Roman"/>
          <w:rPrChange w:id="1105" w:author="Anna Wingfield" w:date="2024-03-14T14:53:00Z">
            <w:rPr>
              <w:rFonts w:asciiTheme="majorHAnsi" w:hAnsiTheme="majorHAnsi" w:cstheme="majorHAnsi"/>
              <w:sz w:val="22"/>
              <w:szCs w:val="22"/>
            </w:rPr>
          </w:rPrChange>
        </w:rPr>
        <w:t xml:space="preserve"> is </w:t>
      </w:r>
      <w:r w:rsidR="0062234F" w:rsidRPr="00577B31">
        <w:rPr>
          <w:rFonts w:ascii="Times New Roman" w:hAnsi="Times New Roman"/>
          <w:rPrChange w:id="1106" w:author="Anna Wingfield" w:date="2024-03-14T14:53:00Z">
            <w:rPr>
              <w:rFonts w:asciiTheme="majorHAnsi" w:hAnsiTheme="majorHAnsi" w:cstheme="majorHAnsi"/>
              <w:sz w:val="22"/>
              <w:szCs w:val="22"/>
            </w:rPr>
          </w:rPrChange>
        </w:rPr>
        <w:t xml:space="preserve">only </w:t>
      </w:r>
      <w:r w:rsidRPr="00577B31">
        <w:rPr>
          <w:rFonts w:ascii="Times New Roman" w:hAnsi="Times New Roman"/>
          <w:rPrChange w:id="1107" w:author="Anna Wingfield" w:date="2024-03-14T14:53:00Z">
            <w:rPr>
              <w:rFonts w:asciiTheme="majorHAnsi" w:hAnsiTheme="majorHAnsi" w:cstheme="majorHAnsi"/>
              <w:sz w:val="22"/>
              <w:szCs w:val="22"/>
            </w:rPr>
          </w:rPrChange>
        </w:rPr>
        <w:t>to</w:t>
      </w:r>
      <w:r w:rsidR="00E95C1F" w:rsidRPr="00577B31">
        <w:rPr>
          <w:rFonts w:ascii="Times New Roman" w:hAnsi="Times New Roman"/>
          <w:rPrChange w:id="1108" w:author="Anna Wingfield" w:date="2024-03-14T14:53:00Z">
            <w:rPr>
              <w:rFonts w:asciiTheme="majorHAnsi" w:hAnsiTheme="majorHAnsi" w:cstheme="majorHAnsi"/>
              <w:sz w:val="22"/>
              <w:szCs w:val="22"/>
            </w:rPr>
          </w:rPrChange>
        </w:rPr>
        <w:t xml:space="preserve"> </w:t>
      </w:r>
      <w:r w:rsidR="00805BB3" w:rsidRPr="00577B31">
        <w:rPr>
          <w:rFonts w:ascii="Times New Roman" w:hAnsi="Times New Roman"/>
          <w:rPrChange w:id="1109" w:author="Anna Wingfield" w:date="2024-03-14T14:53:00Z">
            <w:rPr>
              <w:rFonts w:asciiTheme="majorHAnsi" w:hAnsiTheme="majorHAnsi" w:cstheme="majorHAnsi"/>
              <w:sz w:val="22"/>
              <w:szCs w:val="22"/>
            </w:rPr>
          </w:rPrChange>
        </w:rPr>
        <w:t>reemphasize</w:t>
      </w:r>
      <w:r w:rsidR="00E95C1F" w:rsidRPr="00577B31">
        <w:rPr>
          <w:rFonts w:ascii="Times New Roman" w:hAnsi="Times New Roman"/>
          <w:rPrChange w:id="1110" w:author="Anna Wingfield" w:date="2024-03-14T14:53:00Z">
            <w:rPr>
              <w:rFonts w:asciiTheme="majorHAnsi" w:hAnsiTheme="majorHAnsi" w:cstheme="majorHAnsi"/>
              <w:sz w:val="22"/>
              <w:szCs w:val="22"/>
            </w:rPr>
          </w:rPrChange>
        </w:rPr>
        <w:t xml:space="preserve"> what the pandemic years have made obvious. D</w:t>
      </w:r>
      <w:r w:rsidRPr="00577B31">
        <w:rPr>
          <w:rFonts w:ascii="Times New Roman" w:hAnsi="Times New Roman"/>
          <w:rPrChange w:id="1111" w:author="Anna Wingfield" w:date="2024-03-14T14:53:00Z">
            <w:rPr>
              <w:rFonts w:asciiTheme="majorHAnsi" w:hAnsiTheme="majorHAnsi" w:cstheme="majorHAnsi"/>
              <w:sz w:val="22"/>
              <w:szCs w:val="22"/>
            </w:rPr>
          </w:rPrChange>
        </w:rPr>
        <w:t xml:space="preserve">igital “alternatives” </w:t>
      </w:r>
      <w:r w:rsidR="00E95C1F" w:rsidRPr="00577B31">
        <w:rPr>
          <w:rFonts w:ascii="Times New Roman" w:hAnsi="Times New Roman"/>
          <w:rPrChange w:id="1112" w:author="Anna Wingfield" w:date="2024-03-14T14:53:00Z">
            <w:rPr>
              <w:rFonts w:asciiTheme="majorHAnsi" w:hAnsiTheme="majorHAnsi" w:cstheme="majorHAnsi"/>
              <w:sz w:val="22"/>
              <w:szCs w:val="22"/>
            </w:rPr>
          </w:rPrChange>
        </w:rPr>
        <w:t xml:space="preserve">do not inherently resolve the problems that attend </w:t>
      </w:r>
      <w:r w:rsidR="00E05A37" w:rsidRPr="00577B31">
        <w:rPr>
          <w:rFonts w:ascii="Times New Roman" w:hAnsi="Times New Roman"/>
          <w:rPrChange w:id="1113" w:author="Anna Wingfield" w:date="2024-03-14T14:53:00Z">
            <w:rPr>
              <w:rFonts w:asciiTheme="majorHAnsi" w:hAnsiTheme="majorHAnsi" w:cstheme="majorHAnsi"/>
              <w:sz w:val="22"/>
              <w:szCs w:val="22"/>
            </w:rPr>
          </w:rPrChange>
        </w:rPr>
        <w:t xml:space="preserve">in-person meetings. </w:t>
      </w:r>
      <w:r w:rsidR="003A7FD4" w:rsidRPr="00577B31">
        <w:rPr>
          <w:rFonts w:ascii="Times New Roman" w:hAnsi="Times New Roman"/>
          <w:rPrChange w:id="1114" w:author="Anna Wingfield" w:date="2024-03-14T14:53:00Z">
            <w:rPr>
              <w:rFonts w:asciiTheme="majorHAnsi" w:hAnsiTheme="majorHAnsi" w:cstheme="majorHAnsi"/>
              <w:sz w:val="22"/>
              <w:szCs w:val="22"/>
            </w:rPr>
          </w:rPrChange>
        </w:rPr>
        <w:t>W</w:t>
      </w:r>
      <w:r w:rsidR="00E05A37" w:rsidRPr="00577B31">
        <w:rPr>
          <w:rFonts w:ascii="Times New Roman" w:hAnsi="Times New Roman"/>
          <w:rPrChange w:id="1115" w:author="Anna Wingfield" w:date="2024-03-14T14:53:00Z">
            <w:rPr>
              <w:rFonts w:asciiTheme="majorHAnsi" w:hAnsiTheme="majorHAnsi" w:cstheme="majorHAnsi"/>
              <w:sz w:val="22"/>
              <w:szCs w:val="22"/>
            </w:rPr>
          </w:rPrChange>
        </w:rPr>
        <w:t>ithout proper attention paid to the underlying inequalities of higher education, such technologies</w:t>
      </w:r>
      <w:r w:rsidR="003A7FD4" w:rsidRPr="00577B31">
        <w:rPr>
          <w:rFonts w:ascii="Times New Roman" w:hAnsi="Times New Roman"/>
          <w:rPrChange w:id="1116" w:author="Anna Wingfield" w:date="2024-03-14T14:53:00Z">
            <w:rPr>
              <w:rFonts w:asciiTheme="majorHAnsi" w:hAnsiTheme="majorHAnsi" w:cstheme="majorHAnsi"/>
              <w:sz w:val="22"/>
              <w:szCs w:val="22"/>
            </w:rPr>
          </w:rPrChange>
        </w:rPr>
        <w:t xml:space="preserve"> in fact</w:t>
      </w:r>
      <w:r w:rsidR="00E05A37" w:rsidRPr="00577B31">
        <w:rPr>
          <w:rFonts w:ascii="Times New Roman" w:hAnsi="Times New Roman"/>
          <w:rPrChange w:id="1117" w:author="Anna Wingfield" w:date="2024-03-14T14:53:00Z">
            <w:rPr>
              <w:rFonts w:asciiTheme="majorHAnsi" w:hAnsiTheme="majorHAnsi" w:cstheme="majorHAnsi"/>
              <w:sz w:val="22"/>
              <w:szCs w:val="22"/>
            </w:rPr>
          </w:rPrChange>
        </w:rPr>
        <w:t xml:space="preserve"> </w:t>
      </w:r>
      <w:r w:rsidR="009E3386" w:rsidRPr="00577B31">
        <w:rPr>
          <w:rFonts w:ascii="Times New Roman" w:hAnsi="Times New Roman"/>
          <w:rPrChange w:id="1118" w:author="Anna Wingfield" w:date="2024-03-14T14:53:00Z">
            <w:rPr>
              <w:rFonts w:asciiTheme="majorHAnsi" w:hAnsiTheme="majorHAnsi" w:cstheme="majorHAnsi"/>
              <w:sz w:val="22"/>
              <w:szCs w:val="22"/>
            </w:rPr>
          </w:rPrChange>
        </w:rPr>
        <w:t>stand to deepen</w:t>
      </w:r>
      <w:r w:rsidR="00E05A37" w:rsidRPr="00577B31">
        <w:rPr>
          <w:rFonts w:ascii="Times New Roman" w:hAnsi="Times New Roman"/>
          <w:rPrChange w:id="1119" w:author="Anna Wingfield" w:date="2024-03-14T14:53:00Z">
            <w:rPr>
              <w:rFonts w:asciiTheme="majorHAnsi" w:hAnsiTheme="majorHAnsi" w:cstheme="majorHAnsi"/>
              <w:sz w:val="22"/>
              <w:szCs w:val="22"/>
            </w:rPr>
          </w:rPrChange>
        </w:rPr>
        <w:t xml:space="preserve"> </w:t>
      </w:r>
      <w:r w:rsidR="009E3386" w:rsidRPr="00577B31">
        <w:rPr>
          <w:rFonts w:ascii="Times New Roman" w:hAnsi="Times New Roman"/>
          <w:rPrChange w:id="1120" w:author="Anna Wingfield" w:date="2024-03-14T14:53:00Z">
            <w:rPr>
              <w:rFonts w:asciiTheme="majorHAnsi" w:hAnsiTheme="majorHAnsi" w:cstheme="majorHAnsi"/>
              <w:sz w:val="22"/>
              <w:szCs w:val="22"/>
            </w:rPr>
          </w:rPrChange>
        </w:rPr>
        <w:t xml:space="preserve">its existing two-tiered system, in which </w:t>
      </w:r>
      <w:r w:rsidRPr="00577B31">
        <w:rPr>
          <w:rFonts w:ascii="Times New Roman" w:hAnsi="Times New Roman"/>
          <w:rPrChange w:id="1121" w:author="Anna Wingfield" w:date="2024-03-14T14:53:00Z">
            <w:rPr>
              <w:rFonts w:asciiTheme="majorHAnsi" w:hAnsiTheme="majorHAnsi" w:cstheme="majorHAnsi"/>
              <w:sz w:val="22"/>
              <w:szCs w:val="22"/>
            </w:rPr>
          </w:rPrChange>
        </w:rPr>
        <w:t xml:space="preserve">access to in-person communication is increasingly the domain of the </w:t>
      </w:r>
      <w:r w:rsidR="00805BB3" w:rsidRPr="00577B31">
        <w:rPr>
          <w:rFonts w:ascii="Times New Roman" w:hAnsi="Times New Roman"/>
          <w:rPrChange w:id="1122" w:author="Anna Wingfield" w:date="2024-03-14T14:53:00Z">
            <w:rPr>
              <w:rFonts w:asciiTheme="majorHAnsi" w:hAnsiTheme="majorHAnsi" w:cstheme="majorHAnsi"/>
              <w:sz w:val="22"/>
              <w:szCs w:val="22"/>
            </w:rPr>
          </w:rPrChange>
        </w:rPr>
        <w:t>privileged</w:t>
      </w:r>
      <w:r w:rsidRPr="00577B31">
        <w:rPr>
          <w:rFonts w:ascii="Times New Roman" w:hAnsi="Times New Roman"/>
          <w:rPrChange w:id="1123" w:author="Anna Wingfield" w:date="2024-03-14T14:53:00Z">
            <w:rPr>
              <w:rFonts w:asciiTheme="majorHAnsi" w:hAnsiTheme="majorHAnsi" w:cstheme="majorHAnsi"/>
              <w:sz w:val="22"/>
              <w:szCs w:val="22"/>
            </w:rPr>
          </w:rPrChange>
        </w:rPr>
        <w:t xml:space="preserve"> few while the rest ought to be satisfied with “virtual” forms of community or instruction. </w:t>
      </w:r>
      <w:r w:rsidR="003A7FD4" w:rsidRPr="00577B31">
        <w:rPr>
          <w:rFonts w:ascii="Times New Roman" w:hAnsi="Times New Roman"/>
          <w:rPrChange w:id="1124" w:author="Anna Wingfield" w:date="2024-03-14T14:53:00Z">
            <w:rPr>
              <w:rFonts w:asciiTheme="majorHAnsi" w:hAnsiTheme="majorHAnsi" w:cstheme="majorHAnsi"/>
              <w:sz w:val="22"/>
              <w:szCs w:val="22"/>
            </w:rPr>
          </w:rPrChange>
        </w:rPr>
        <w:t>Some cash-strapped institutions, for instance, are considering not reimbursing faculty for in-person conferencing if a digital alternative is available.</w:t>
      </w:r>
    </w:p>
    <w:p w14:paraId="701E4164" w14:textId="47A23D70" w:rsidR="00090627" w:rsidRPr="00577B31" w:rsidRDefault="00090627" w:rsidP="0072054F">
      <w:pPr>
        <w:spacing w:line="480" w:lineRule="auto"/>
        <w:ind w:firstLine="720"/>
        <w:rPr>
          <w:rFonts w:ascii="Times New Roman" w:hAnsi="Times New Roman"/>
          <w:rPrChange w:id="1125" w:author="Anna Wingfield" w:date="2024-03-14T14:53:00Z">
            <w:rPr>
              <w:rFonts w:asciiTheme="majorHAnsi" w:hAnsiTheme="majorHAnsi" w:cstheme="majorHAnsi"/>
              <w:sz w:val="22"/>
              <w:szCs w:val="22"/>
            </w:rPr>
          </w:rPrChange>
        </w:rPr>
      </w:pPr>
      <w:r w:rsidRPr="00577B31">
        <w:rPr>
          <w:rFonts w:ascii="Times New Roman" w:hAnsi="Times New Roman"/>
          <w:rPrChange w:id="1126" w:author="Anna Wingfield" w:date="2024-03-14T14:53:00Z">
            <w:rPr>
              <w:rFonts w:asciiTheme="majorHAnsi" w:hAnsiTheme="majorHAnsi" w:cstheme="majorHAnsi"/>
              <w:sz w:val="22"/>
              <w:szCs w:val="22"/>
            </w:rPr>
          </w:rPrChange>
        </w:rPr>
        <w:t xml:space="preserve">This separation is reason for </w:t>
      </w:r>
      <w:r w:rsidR="006A51A5" w:rsidRPr="00577B31">
        <w:rPr>
          <w:rFonts w:ascii="Times New Roman" w:hAnsi="Times New Roman"/>
          <w:rPrChange w:id="1127" w:author="Anna Wingfield" w:date="2024-03-14T14:53:00Z">
            <w:rPr>
              <w:rFonts w:asciiTheme="majorHAnsi" w:hAnsiTheme="majorHAnsi" w:cstheme="majorHAnsi"/>
              <w:sz w:val="22"/>
              <w:szCs w:val="22"/>
            </w:rPr>
          </w:rPrChange>
        </w:rPr>
        <w:t xml:space="preserve">special </w:t>
      </w:r>
      <w:r w:rsidRPr="00577B31">
        <w:rPr>
          <w:rFonts w:ascii="Times New Roman" w:hAnsi="Times New Roman"/>
          <w:rPrChange w:id="1128" w:author="Anna Wingfield" w:date="2024-03-14T14:53:00Z">
            <w:rPr>
              <w:rFonts w:asciiTheme="majorHAnsi" w:hAnsiTheme="majorHAnsi" w:cstheme="majorHAnsi"/>
              <w:sz w:val="22"/>
              <w:szCs w:val="22"/>
            </w:rPr>
          </w:rPrChange>
        </w:rPr>
        <w:t xml:space="preserve">concern at a moment when higher education is in crisis. </w:t>
      </w:r>
      <w:commentRangeStart w:id="1129"/>
      <w:r w:rsidRPr="00577B31">
        <w:rPr>
          <w:rFonts w:ascii="Times New Roman" w:hAnsi="Times New Roman"/>
          <w:rPrChange w:id="1130" w:author="Anna Wingfield" w:date="2024-03-14T14:53:00Z">
            <w:rPr>
              <w:rFonts w:asciiTheme="majorHAnsi" w:hAnsiTheme="majorHAnsi" w:cstheme="majorHAnsi"/>
              <w:sz w:val="22"/>
              <w:szCs w:val="22"/>
            </w:rPr>
          </w:rPrChange>
        </w:rPr>
        <w:t xml:space="preserve">For not only does fully online communication </w:t>
      </w:r>
      <w:proofErr w:type="gramStart"/>
      <w:r w:rsidRPr="00577B31">
        <w:rPr>
          <w:rFonts w:ascii="Times New Roman" w:hAnsi="Times New Roman"/>
          <w:rPrChange w:id="1131" w:author="Anna Wingfield" w:date="2024-03-14T14:53:00Z">
            <w:rPr>
              <w:rFonts w:asciiTheme="majorHAnsi" w:hAnsiTheme="majorHAnsi" w:cstheme="majorHAnsi"/>
              <w:sz w:val="22"/>
              <w:szCs w:val="22"/>
            </w:rPr>
          </w:rPrChange>
        </w:rPr>
        <w:t>have a tendency to</w:t>
      </w:r>
      <w:proofErr w:type="gramEnd"/>
      <w:r w:rsidRPr="00577B31">
        <w:rPr>
          <w:rFonts w:ascii="Times New Roman" w:hAnsi="Times New Roman"/>
          <w:rPrChange w:id="1132" w:author="Anna Wingfield" w:date="2024-03-14T14:53:00Z">
            <w:rPr>
              <w:rFonts w:asciiTheme="majorHAnsi" w:hAnsiTheme="majorHAnsi" w:cstheme="majorHAnsi"/>
              <w:sz w:val="22"/>
              <w:szCs w:val="22"/>
            </w:rPr>
          </w:rPrChange>
        </w:rPr>
        <w:t xml:space="preserve"> “fortify and confirm” people in their own opinions, creating a more polarized society (“Danger in the internet echo chamber”). </w:t>
      </w:r>
      <w:commentRangeEnd w:id="1129"/>
      <w:r w:rsidR="0080285B">
        <w:rPr>
          <w:rStyle w:val="CommentReference"/>
        </w:rPr>
        <w:commentReference w:id="1129"/>
      </w:r>
      <w:r w:rsidRPr="00577B31">
        <w:rPr>
          <w:rFonts w:ascii="Times New Roman" w:hAnsi="Times New Roman"/>
          <w:rPrChange w:id="1133" w:author="Anna Wingfield" w:date="2024-03-14T14:53:00Z">
            <w:rPr>
              <w:rFonts w:asciiTheme="majorHAnsi" w:hAnsiTheme="majorHAnsi" w:cstheme="majorHAnsi"/>
              <w:sz w:val="22"/>
              <w:szCs w:val="22"/>
            </w:rPr>
          </w:rPrChange>
        </w:rPr>
        <w:t xml:space="preserve">The absence of the “rest” also creates an echo chamber at the </w:t>
      </w:r>
      <w:r w:rsidRPr="00577B31">
        <w:rPr>
          <w:rFonts w:ascii="Times New Roman" w:hAnsi="Times New Roman"/>
          <w:i/>
          <w:rPrChange w:id="1134" w:author="Anna Wingfield" w:date="2024-03-14T14:53:00Z">
            <w:rPr>
              <w:rFonts w:asciiTheme="majorHAnsi" w:hAnsiTheme="majorHAnsi" w:cstheme="majorHAnsi"/>
              <w:i/>
              <w:sz w:val="22"/>
              <w:szCs w:val="22"/>
            </w:rPr>
          </w:rPrChange>
        </w:rPr>
        <w:t>actual</w:t>
      </w:r>
      <w:r w:rsidRPr="00577B31">
        <w:rPr>
          <w:rFonts w:ascii="Times New Roman" w:hAnsi="Times New Roman"/>
          <w:rPrChange w:id="1135" w:author="Anna Wingfield" w:date="2024-03-14T14:53:00Z">
            <w:rPr>
              <w:rFonts w:asciiTheme="majorHAnsi" w:hAnsiTheme="majorHAnsi" w:cstheme="majorHAnsi"/>
              <w:sz w:val="22"/>
              <w:szCs w:val="22"/>
            </w:rPr>
          </w:rPrChange>
        </w:rPr>
        <w:t xml:space="preserve"> academic conference, as attendees are less likely to engage with or feel beholden to digital participants than they are with fellow in-person participants. </w:t>
      </w:r>
      <w:r w:rsidR="003A7FD4" w:rsidRPr="00577B31">
        <w:rPr>
          <w:rFonts w:ascii="Times New Roman" w:hAnsi="Times New Roman"/>
          <w:rPrChange w:id="1136" w:author="Anna Wingfield" w:date="2024-03-14T14:53:00Z">
            <w:rPr>
              <w:rFonts w:asciiTheme="majorHAnsi" w:hAnsiTheme="majorHAnsi" w:cstheme="majorHAnsi"/>
              <w:sz w:val="22"/>
              <w:szCs w:val="22"/>
            </w:rPr>
          </w:rPrChange>
        </w:rPr>
        <w:t>I</w:t>
      </w:r>
      <w:r w:rsidR="006A51A5" w:rsidRPr="00577B31">
        <w:rPr>
          <w:rFonts w:ascii="Times New Roman" w:hAnsi="Times New Roman"/>
          <w:rPrChange w:id="1137" w:author="Anna Wingfield" w:date="2024-03-14T14:53:00Z">
            <w:rPr>
              <w:rFonts w:asciiTheme="majorHAnsi" w:hAnsiTheme="majorHAnsi" w:cstheme="majorHAnsi"/>
              <w:sz w:val="22"/>
              <w:szCs w:val="22"/>
            </w:rPr>
          </w:rPrChange>
        </w:rPr>
        <w:t xml:space="preserve">f </w:t>
      </w:r>
      <w:r w:rsidRPr="00577B31">
        <w:rPr>
          <w:rFonts w:ascii="Times New Roman" w:hAnsi="Times New Roman"/>
          <w:rPrChange w:id="1138" w:author="Anna Wingfield" w:date="2024-03-14T14:53:00Z">
            <w:rPr>
              <w:rFonts w:asciiTheme="majorHAnsi" w:hAnsiTheme="majorHAnsi" w:cstheme="majorHAnsi"/>
              <w:sz w:val="22"/>
              <w:szCs w:val="22"/>
            </w:rPr>
          </w:rPrChange>
        </w:rPr>
        <w:t xml:space="preserve">we are to </w:t>
      </w:r>
      <w:r w:rsidR="006A51A5" w:rsidRPr="00577B31">
        <w:rPr>
          <w:rFonts w:ascii="Times New Roman" w:hAnsi="Times New Roman"/>
          <w:rPrChange w:id="1139" w:author="Anna Wingfield" w:date="2024-03-14T14:53:00Z">
            <w:rPr>
              <w:rFonts w:asciiTheme="majorHAnsi" w:hAnsiTheme="majorHAnsi" w:cstheme="majorHAnsi"/>
              <w:sz w:val="22"/>
              <w:szCs w:val="22"/>
            </w:rPr>
          </w:rPrChange>
        </w:rPr>
        <w:t>extrapolat</w:t>
      </w:r>
      <w:r w:rsidR="00DE37C7" w:rsidRPr="00577B31">
        <w:rPr>
          <w:rFonts w:ascii="Times New Roman" w:hAnsi="Times New Roman"/>
          <w:rPrChange w:id="1140" w:author="Anna Wingfield" w:date="2024-03-14T14:53:00Z">
            <w:rPr>
              <w:rFonts w:asciiTheme="majorHAnsi" w:hAnsiTheme="majorHAnsi" w:cstheme="majorHAnsi"/>
              <w:sz w:val="22"/>
              <w:szCs w:val="22"/>
            </w:rPr>
          </w:rPrChange>
        </w:rPr>
        <w:t>e</w:t>
      </w:r>
      <w:r w:rsidRPr="00577B31">
        <w:rPr>
          <w:rFonts w:ascii="Times New Roman" w:hAnsi="Times New Roman"/>
          <w:rPrChange w:id="1141" w:author="Anna Wingfield" w:date="2024-03-14T14:53:00Z">
            <w:rPr>
              <w:rFonts w:asciiTheme="majorHAnsi" w:hAnsiTheme="majorHAnsi" w:cstheme="majorHAnsi"/>
              <w:sz w:val="22"/>
              <w:szCs w:val="22"/>
            </w:rPr>
          </w:rPrChange>
        </w:rPr>
        <w:t xml:space="preserve"> Brown’s reasoning, the academic conference by virtue of being bounded</w:t>
      </w:r>
      <w:r w:rsidR="00F64933" w:rsidRPr="00577B31">
        <w:rPr>
          <w:rFonts w:ascii="Times New Roman" w:hAnsi="Times New Roman"/>
          <w:rPrChange w:id="1142"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143" w:author="Anna Wingfield" w:date="2024-03-14T14:53:00Z">
            <w:rPr>
              <w:rFonts w:asciiTheme="majorHAnsi" w:hAnsiTheme="majorHAnsi" w:cstheme="majorHAnsi"/>
              <w:sz w:val="22"/>
              <w:szCs w:val="22"/>
            </w:rPr>
          </w:rPrChange>
        </w:rPr>
        <w:t>is</w:t>
      </w:r>
      <w:r w:rsidRPr="00577B31">
        <w:rPr>
          <w:rFonts w:ascii="Times New Roman" w:hAnsi="Times New Roman"/>
          <w:i/>
          <w:rPrChange w:id="1144"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1145" w:author="Anna Wingfield" w:date="2024-03-14T14:53:00Z">
            <w:rPr>
              <w:rFonts w:asciiTheme="majorHAnsi" w:hAnsiTheme="majorHAnsi" w:cstheme="majorHAnsi"/>
              <w:sz w:val="22"/>
              <w:szCs w:val="22"/>
            </w:rPr>
          </w:rPrChange>
        </w:rPr>
        <w:t>a</w:t>
      </w:r>
      <w:r w:rsidRPr="00577B31">
        <w:rPr>
          <w:rFonts w:ascii="Times New Roman" w:hAnsi="Times New Roman"/>
          <w:i/>
          <w:rPrChange w:id="1146" w:author="Anna Wingfield" w:date="2024-03-14T14:53:00Z">
            <w:rPr>
              <w:rFonts w:asciiTheme="majorHAnsi" w:hAnsiTheme="majorHAnsi" w:cstheme="majorHAnsi"/>
              <w:i/>
              <w:sz w:val="22"/>
              <w:szCs w:val="22"/>
            </w:rPr>
          </w:rPrChange>
        </w:rPr>
        <w:t xml:space="preserve"> </w:t>
      </w:r>
      <w:r w:rsidR="00F64933" w:rsidRPr="00577B31">
        <w:rPr>
          <w:rFonts w:ascii="Times New Roman" w:hAnsi="Times New Roman"/>
          <w:rPrChange w:id="1147" w:author="Anna Wingfield" w:date="2024-03-14T14:53:00Z">
            <w:rPr>
              <w:rFonts w:asciiTheme="majorHAnsi" w:hAnsiTheme="majorHAnsi" w:cstheme="majorHAnsi"/>
              <w:sz w:val="22"/>
              <w:szCs w:val="22"/>
            </w:rPr>
          </w:rPrChange>
        </w:rPr>
        <w:t xml:space="preserve">place </w:t>
      </w:r>
      <w:r w:rsidRPr="00577B31">
        <w:rPr>
          <w:rFonts w:ascii="Times New Roman" w:hAnsi="Times New Roman"/>
          <w:rPrChange w:id="1148" w:author="Anna Wingfield" w:date="2024-03-14T14:53:00Z">
            <w:rPr>
              <w:rFonts w:asciiTheme="majorHAnsi" w:hAnsiTheme="majorHAnsi" w:cstheme="majorHAnsi"/>
              <w:sz w:val="22"/>
              <w:szCs w:val="22"/>
            </w:rPr>
          </w:rPrChange>
        </w:rPr>
        <w:t xml:space="preserve">where we better recognize who “cohabitates” disciplinary spaces and wherein the need for “protocols of power sharing, enfranchisement, or commitment to negotiating diverse views and needs, inclusion, or plurality” </w:t>
      </w:r>
      <w:r w:rsidR="00F64933" w:rsidRPr="00577B31">
        <w:rPr>
          <w:rFonts w:ascii="Times New Roman" w:hAnsi="Times New Roman"/>
          <w:rPrChange w:id="1149" w:author="Anna Wingfield" w:date="2024-03-14T14:53:00Z">
            <w:rPr>
              <w:rFonts w:asciiTheme="majorHAnsi" w:hAnsiTheme="majorHAnsi" w:cstheme="majorHAnsi"/>
              <w:sz w:val="22"/>
              <w:szCs w:val="22"/>
            </w:rPr>
          </w:rPrChange>
        </w:rPr>
        <w:lastRenderedPageBreak/>
        <w:t xml:space="preserve">may </w:t>
      </w:r>
      <w:r w:rsidRPr="00577B31">
        <w:rPr>
          <w:rFonts w:ascii="Times New Roman" w:hAnsi="Times New Roman"/>
          <w:rPrChange w:id="1150" w:author="Anna Wingfield" w:date="2024-03-14T14:53:00Z">
            <w:rPr>
              <w:rFonts w:asciiTheme="majorHAnsi" w:hAnsiTheme="majorHAnsi" w:cstheme="majorHAnsi"/>
              <w:sz w:val="22"/>
              <w:szCs w:val="22"/>
            </w:rPr>
          </w:rPrChange>
        </w:rPr>
        <w:t>come into sharper focus</w:t>
      </w:r>
      <w:r w:rsidR="00F64933" w:rsidRPr="00577B31">
        <w:rPr>
          <w:rFonts w:ascii="Times New Roman" w:hAnsi="Times New Roman"/>
          <w:rPrChange w:id="1151"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152" w:author="Anna Wingfield" w:date="2024-03-14T14:53:00Z">
            <w:rPr>
              <w:rFonts w:asciiTheme="majorHAnsi" w:hAnsiTheme="majorHAnsi" w:cstheme="majorHAnsi"/>
              <w:sz w:val="22"/>
              <w:szCs w:val="22"/>
            </w:rPr>
          </w:rPrChange>
        </w:rPr>
        <w:t>relative to digital “</w:t>
      </w:r>
      <w:proofErr w:type="spellStart"/>
      <w:r w:rsidRPr="00577B31">
        <w:rPr>
          <w:rFonts w:ascii="Times New Roman" w:hAnsi="Times New Roman"/>
          <w:rPrChange w:id="1153" w:author="Anna Wingfield" w:date="2024-03-14T14:53:00Z">
            <w:rPr>
              <w:rFonts w:asciiTheme="majorHAnsi" w:hAnsiTheme="majorHAnsi" w:cstheme="majorHAnsi"/>
              <w:sz w:val="22"/>
              <w:szCs w:val="22"/>
            </w:rPr>
          </w:rPrChange>
        </w:rPr>
        <w:t>deterritorialized</w:t>
      </w:r>
      <w:proofErr w:type="spellEnd"/>
      <w:r w:rsidRPr="00577B31">
        <w:rPr>
          <w:rFonts w:ascii="Times New Roman" w:hAnsi="Times New Roman"/>
          <w:rPrChange w:id="1154" w:author="Anna Wingfield" w:date="2024-03-14T14:53:00Z">
            <w:rPr>
              <w:rFonts w:asciiTheme="majorHAnsi" w:hAnsiTheme="majorHAnsi" w:cstheme="majorHAnsi"/>
              <w:sz w:val="22"/>
              <w:szCs w:val="22"/>
            </w:rPr>
          </w:rPrChange>
        </w:rPr>
        <w:t>” spaces</w:t>
      </w:r>
      <w:r w:rsidR="00F64933" w:rsidRPr="00577B31">
        <w:rPr>
          <w:rFonts w:ascii="Times New Roman" w:hAnsi="Times New Roman"/>
          <w:rPrChange w:id="1155" w:author="Anna Wingfield" w:date="2024-03-14T14:53:00Z">
            <w:rPr>
              <w:rFonts w:asciiTheme="majorHAnsi" w:hAnsiTheme="majorHAnsi" w:cstheme="majorHAnsi"/>
              <w:sz w:val="22"/>
              <w:szCs w:val="22"/>
            </w:rPr>
          </w:rPrChange>
        </w:rPr>
        <w:t>.</w:t>
      </w:r>
      <w:r w:rsidRPr="00577B31">
        <w:rPr>
          <w:rFonts w:ascii="Times New Roman" w:hAnsi="Times New Roman"/>
          <w:rPrChange w:id="1156" w:author="Anna Wingfield" w:date="2024-03-14T14:53:00Z">
            <w:rPr>
              <w:rFonts w:asciiTheme="majorHAnsi" w:hAnsiTheme="majorHAnsi" w:cstheme="majorHAnsi"/>
              <w:sz w:val="22"/>
              <w:szCs w:val="22"/>
            </w:rPr>
          </w:rPrChange>
        </w:rPr>
        <w:t xml:space="preserve"> </w:t>
      </w:r>
      <w:r w:rsidR="006A51A5" w:rsidRPr="00577B31">
        <w:rPr>
          <w:rFonts w:ascii="Times New Roman" w:hAnsi="Times New Roman"/>
          <w:rPrChange w:id="1157" w:author="Anna Wingfield" w:date="2024-03-14T14:53:00Z">
            <w:rPr>
              <w:rFonts w:asciiTheme="majorHAnsi" w:hAnsiTheme="majorHAnsi" w:cstheme="majorHAnsi"/>
              <w:sz w:val="22"/>
              <w:szCs w:val="22"/>
            </w:rPr>
          </w:rPrChange>
        </w:rPr>
        <w:t xml:space="preserve">Hence </w:t>
      </w:r>
      <w:r w:rsidRPr="00577B31">
        <w:rPr>
          <w:rFonts w:ascii="Times New Roman" w:hAnsi="Times New Roman"/>
          <w:rPrChange w:id="1158" w:author="Anna Wingfield" w:date="2024-03-14T14:53:00Z">
            <w:rPr>
              <w:rFonts w:asciiTheme="majorHAnsi" w:hAnsiTheme="majorHAnsi" w:cstheme="majorHAnsi"/>
              <w:sz w:val="22"/>
              <w:szCs w:val="22"/>
            </w:rPr>
          </w:rPrChange>
        </w:rPr>
        <w:t xml:space="preserve">why digital platforms </w:t>
      </w:r>
      <w:r w:rsidR="003A7FD4" w:rsidRPr="00577B31">
        <w:rPr>
          <w:rFonts w:ascii="Times New Roman" w:hAnsi="Times New Roman"/>
          <w:rPrChange w:id="1159" w:author="Anna Wingfield" w:date="2024-03-14T14:53:00Z">
            <w:rPr>
              <w:rFonts w:asciiTheme="majorHAnsi" w:hAnsiTheme="majorHAnsi" w:cstheme="majorHAnsi"/>
              <w:sz w:val="22"/>
              <w:szCs w:val="22"/>
            </w:rPr>
          </w:rPrChange>
        </w:rPr>
        <w:t>perhaps haven’t emerged as</w:t>
      </w:r>
      <w:r w:rsidRPr="00577B31">
        <w:rPr>
          <w:rFonts w:ascii="Times New Roman" w:hAnsi="Times New Roman"/>
          <w:rPrChange w:id="1160" w:author="Anna Wingfield" w:date="2024-03-14T14:53:00Z">
            <w:rPr>
              <w:rFonts w:asciiTheme="majorHAnsi" w:hAnsiTheme="majorHAnsi" w:cstheme="majorHAnsi"/>
              <w:sz w:val="22"/>
              <w:szCs w:val="22"/>
            </w:rPr>
          </w:rPrChange>
        </w:rPr>
        <w:t xml:space="preserve"> full-fledged “alternatives” to physical attendance at conferences. Digital participation might be cheaper for struggling institutions, but the </w:t>
      </w:r>
      <w:r w:rsidR="00F8165B" w:rsidRPr="00577B31">
        <w:rPr>
          <w:rFonts w:ascii="Times New Roman" w:hAnsi="Times New Roman"/>
          <w:rPrChange w:id="1161" w:author="Anna Wingfield" w:date="2024-03-14T14:53:00Z">
            <w:rPr>
              <w:rFonts w:asciiTheme="majorHAnsi" w:hAnsiTheme="majorHAnsi" w:cstheme="majorHAnsi"/>
              <w:sz w:val="22"/>
              <w:szCs w:val="22"/>
            </w:rPr>
          </w:rPrChange>
        </w:rPr>
        <w:t xml:space="preserve">long-term </w:t>
      </w:r>
      <w:r w:rsidRPr="00577B31">
        <w:rPr>
          <w:rFonts w:ascii="Times New Roman" w:hAnsi="Times New Roman"/>
          <w:rPrChange w:id="1162" w:author="Anna Wingfield" w:date="2024-03-14T14:53:00Z">
            <w:rPr>
              <w:rFonts w:asciiTheme="majorHAnsi" w:hAnsiTheme="majorHAnsi" w:cstheme="majorHAnsi"/>
              <w:sz w:val="22"/>
              <w:szCs w:val="22"/>
            </w:rPr>
          </w:rPrChange>
        </w:rPr>
        <w:t xml:space="preserve">political costs for scholars and professional organizations </w:t>
      </w:r>
      <w:r w:rsidR="00A320EB" w:rsidRPr="00577B31">
        <w:rPr>
          <w:rFonts w:ascii="Times New Roman" w:hAnsi="Times New Roman"/>
          <w:rPrChange w:id="1163" w:author="Anna Wingfield" w:date="2024-03-14T14:53:00Z">
            <w:rPr>
              <w:rFonts w:asciiTheme="majorHAnsi" w:hAnsiTheme="majorHAnsi" w:cstheme="majorHAnsi"/>
              <w:sz w:val="22"/>
              <w:szCs w:val="22"/>
            </w:rPr>
          </w:rPrChange>
        </w:rPr>
        <w:t xml:space="preserve">could </w:t>
      </w:r>
      <w:r w:rsidRPr="00577B31">
        <w:rPr>
          <w:rFonts w:ascii="Times New Roman" w:hAnsi="Times New Roman"/>
          <w:rPrChange w:id="1164" w:author="Anna Wingfield" w:date="2024-03-14T14:53:00Z">
            <w:rPr>
              <w:rFonts w:asciiTheme="majorHAnsi" w:hAnsiTheme="majorHAnsi" w:cstheme="majorHAnsi"/>
              <w:sz w:val="22"/>
              <w:szCs w:val="22"/>
            </w:rPr>
          </w:rPrChange>
        </w:rPr>
        <w:t>prove steeper. When (</w:t>
      </w:r>
      <w:r w:rsidR="00AE6ADF" w:rsidRPr="00577B31">
        <w:rPr>
          <w:rFonts w:ascii="Times New Roman" w:hAnsi="Times New Roman"/>
          <w:rPrChange w:id="1165" w:author="Anna Wingfield" w:date="2024-03-14T14:53:00Z">
            <w:rPr>
              <w:rFonts w:asciiTheme="majorHAnsi" w:hAnsiTheme="majorHAnsi" w:cstheme="majorHAnsi"/>
              <w:sz w:val="22"/>
              <w:szCs w:val="22"/>
            </w:rPr>
          </w:rPrChange>
        </w:rPr>
        <w:t>hopefully</w:t>
      </w:r>
      <w:r w:rsidRPr="00577B31">
        <w:rPr>
          <w:rFonts w:ascii="Times New Roman" w:hAnsi="Times New Roman"/>
          <w:rPrChange w:id="1166" w:author="Anna Wingfield" w:date="2024-03-14T14:53:00Z">
            <w:rPr>
              <w:rFonts w:asciiTheme="majorHAnsi" w:hAnsiTheme="majorHAnsi" w:cstheme="majorHAnsi"/>
              <w:sz w:val="22"/>
              <w:szCs w:val="22"/>
            </w:rPr>
          </w:rPrChange>
        </w:rPr>
        <w:t xml:space="preserve">) we find ourselves </w:t>
      </w:r>
      <w:r w:rsidR="0072054F" w:rsidRPr="00577B31">
        <w:rPr>
          <w:rFonts w:ascii="Times New Roman" w:hAnsi="Times New Roman"/>
          <w:rPrChange w:id="1167" w:author="Anna Wingfield" w:date="2024-03-14T14:53:00Z">
            <w:rPr>
              <w:rFonts w:asciiTheme="majorHAnsi" w:hAnsiTheme="majorHAnsi" w:cstheme="majorHAnsi"/>
              <w:sz w:val="22"/>
              <w:szCs w:val="22"/>
            </w:rPr>
          </w:rPrChange>
        </w:rPr>
        <w:t xml:space="preserve">fully </w:t>
      </w:r>
      <w:r w:rsidRPr="00577B31">
        <w:rPr>
          <w:rFonts w:ascii="Times New Roman" w:hAnsi="Times New Roman"/>
          <w:rPrChange w:id="1168" w:author="Anna Wingfield" w:date="2024-03-14T14:53:00Z">
            <w:rPr>
              <w:rFonts w:asciiTheme="majorHAnsi" w:hAnsiTheme="majorHAnsi" w:cstheme="majorHAnsi"/>
              <w:sz w:val="22"/>
              <w:szCs w:val="22"/>
            </w:rPr>
          </w:rPrChange>
        </w:rPr>
        <w:t>on the other side of the global</w:t>
      </w:r>
      <w:r w:rsidR="00E41CCA" w:rsidRPr="00577B31">
        <w:rPr>
          <w:rFonts w:ascii="Times New Roman" w:hAnsi="Times New Roman"/>
          <w:rPrChange w:id="1169" w:author="Anna Wingfield" w:date="2024-03-14T14:53:00Z">
            <w:rPr>
              <w:rFonts w:asciiTheme="majorHAnsi" w:hAnsiTheme="majorHAnsi" w:cstheme="majorHAnsi"/>
              <w:sz w:val="22"/>
              <w:szCs w:val="22"/>
            </w:rPr>
          </w:rPrChange>
        </w:rPr>
        <w:t xml:space="preserve"> pandemic, we might do well to </w:t>
      </w:r>
      <w:r w:rsidR="00A320EB" w:rsidRPr="00577B31">
        <w:rPr>
          <w:rFonts w:ascii="Times New Roman" w:hAnsi="Times New Roman"/>
          <w:rPrChange w:id="1170" w:author="Anna Wingfield" w:date="2024-03-14T14:53:00Z">
            <w:rPr>
              <w:rFonts w:asciiTheme="majorHAnsi" w:hAnsiTheme="majorHAnsi" w:cstheme="majorHAnsi"/>
              <w:sz w:val="22"/>
              <w:szCs w:val="22"/>
            </w:rPr>
          </w:rPrChange>
        </w:rPr>
        <w:t>assess</w:t>
      </w:r>
      <w:r w:rsidRPr="00577B31">
        <w:rPr>
          <w:rFonts w:ascii="Times New Roman" w:hAnsi="Times New Roman"/>
          <w:rPrChange w:id="1171" w:author="Anna Wingfield" w:date="2024-03-14T14:53:00Z">
            <w:rPr>
              <w:rFonts w:asciiTheme="majorHAnsi" w:hAnsiTheme="majorHAnsi" w:cstheme="majorHAnsi"/>
              <w:sz w:val="22"/>
              <w:szCs w:val="22"/>
            </w:rPr>
          </w:rPrChange>
        </w:rPr>
        <w:t xml:space="preserve"> whether a new normal of “networked” conferencing </w:t>
      </w:r>
      <w:r w:rsidR="0072054F" w:rsidRPr="00577B31">
        <w:rPr>
          <w:rFonts w:ascii="Times New Roman" w:hAnsi="Times New Roman"/>
          <w:rPrChange w:id="1172" w:author="Anna Wingfield" w:date="2024-03-14T14:53:00Z">
            <w:rPr>
              <w:rFonts w:asciiTheme="majorHAnsi" w:hAnsiTheme="majorHAnsi" w:cstheme="majorHAnsi"/>
              <w:sz w:val="22"/>
              <w:szCs w:val="22"/>
            </w:rPr>
          </w:rPrChange>
        </w:rPr>
        <w:t>has created</w:t>
      </w:r>
      <w:r w:rsidRPr="00577B31">
        <w:rPr>
          <w:rFonts w:ascii="Times New Roman" w:hAnsi="Times New Roman"/>
          <w:rPrChange w:id="1173" w:author="Anna Wingfield" w:date="2024-03-14T14:53:00Z">
            <w:rPr>
              <w:rFonts w:asciiTheme="majorHAnsi" w:hAnsiTheme="majorHAnsi" w:cstheme="majorHAnsi"/>
              <w:sz w:val="22"/>
              <w:szCs w:val="22"/>
            </w:rPr>
          </w:rPrChange>
        </w:rPr>
        <w:t xml:space="preserve"> the sorts of communities we wish to inhabit. </w:t>
      </w:r>
    </w:p>
    <w:p w14:paraId="6CF42818" w14:textId="1A433BEB" w:rsidR="00D66E5C" w:rsidRPr="00577B31" w:rsidRDefault="00090627" w:rsidP="0072054F">
      <w:pPr>
        <w:spacing w:line="480" w:lineRule="auto"/>
        <w:ind w:firstLine="720"/>
        <w:rPr>
          <w:rFonts w:ascii="Times New Roman" w:hAnsi="Times New Roman"/>
          <w:rPrChange w:id="1174" w:author="Anna Wingfield" w:date="2024-03-14T14:53:00Z">
            <w:rPr>
              <w:rFonts w:asciiTheme="majorHAnsi" w:hAnsiTheme="majorHAnsi" w:cstheme="majorHAnsi"/>
              <w:sz w:val="22"/>
              <w:szCs w:val="22"/>
            </w:rPr>
          </w:rPrChange>
        </w:rPr>
      </w:pPr>
      <w:r w:rsidRPr="00577B31">
        <w:rPr>
          <w:rFonts w:ascii="Times New Roman" w:hAnsi="Times New Roman"/>
          <w:rPrChange w:id="1175" w:author="Anna Wingfield" w:date="2024-03-14T14:53:00Z">
            <w:rPr>
              <w:rFonts w:asciiTheme="majorHAnsi" w:hAnsiTheme="majorHAnsi" w:cstheme="majorHAnsi"/>
              <w:sz w:val="22"/>
              <w:szCs w:val="22"/>
            </w:rPr>
          </w:rPrChange>
        </w:rPr>
        <w:t xml:space="preserve">This is a necessarily reductive argument, I realize, one that </w:t>
      </w:r>
      <w:r w:rsidR="009624F4" w:rsidRPr="00577B31">
        <w:rPr>
          <w:rFonts w:ascii="Times New Roman" w:hAnsi="Times New Roman"/>
          <w:rPrChange w:id="1176" w:author="Anna Wingfield" w:date="2024-03-14T14:53:00Z">
            <w:rPr>
              <w:rFonts w:asciiTheme="majorHAnsi" w:hAnsiTheme="majorHAnsi" w:cstheme="majorHAnsi"/>
              <w:sz w:val="22"/>
              <w:szCs w:val="22"/>
            </w:rPr>
          </w:rPrChange>
        </w:rPr>
        <w:t>over</w:t>
      </w:r>
      <w:r w:rsidRPr="00577B31">
        <w:rPr>
          <w:rFonts w:ascii="Times New Roman" w:hAnsi="Times New Roman"/>
          <w:rPrChange w:id="1177" w:author="Anna Wingfield" w:date="2024-03-14T14:53:00Z">
            <w:rPr>
              <w:rFonts w:asciiTheme="majorHAnsi" w:hAnsiTheme="majorHAnsi" w:cstheme="majorHAnsi"/>
              <w:sz w:val="22"/>
              <w:szCs w:val="22"/>
            </w:rPr>
          </w:rPrChange>
        </w:rPr>
        <w:t>simplifies complex debates regarding social media, academic conferences,</w:t>
      </w:r>
      <w:r w:rsidR="00EB3CF1" w:rsidRPr="00577B31">
        <w:rPr>
          <w:rFonts w:ascii="Times New Roman" w:hAnsi="Times New Roman"/>
          <w:rPrChange w:id="1178" w:author="Anna Wingfield" w:date="2024-03-14T14:53:00Z">
            <w:rPr>
              <w:rFonts w:asciiTheme="majorHAnsi" w:hAnsiTheme="majorHAnsi" w:cstheme="majorHAnsi"/>
              <w:sz w:val="22"/>
              <w:szCs w:val="22"/>
            </w:rPr>
          </w:rPrChange>
        </w:rPr>
        <w:t xml:space="preserve"> and</w:t>
      </w:r>
      <w:r w:rsidRPr="00577B31">
        <w:rPr>
          <w:rFonts w:ascii="Times New Roman" w:hAnsi="Times New Roman"/>
          <w:rPrChange w:id="1179" w:author="Anna Wingfield" w:date="2024-03-14T14:53:00Z">
            <w:rPr>
              <w:rFonts w:asciiTheme="majorHAnsi" w:hAnsiTheme="majorHAnsi" w:cstheme="majorHAnsi"/>
              <w:sz w:val="22"/>
              <w:szCs w:val="22"/>
            </w:rPr>
          </w:rPrChange>
        </w:rPr>
        <w:t xml:space="preserve"> online education, as well as a robust critical literature on the politics of space in the fields of literary studies, geography, sociology, gender studies, and more. </w:t>
      </w:r>
      <w:r w:rsidR="00881CB1" w:rsidRPr="00577B31">
        <w:rPr>
          <w:rFonts w:ascii="Times New Roman" w:hAnsi="Times New Roman"/>
          <w:rPrChange w:id="1180" w:author="Anna Wingfield" w:date="2024-03-14T14:53:00Z">
            <w:rPr>
              <w:rFonts w:asciiTheme="majorHAnsi" w:hAnsiTheme="majorHAnsi" w:cstheme="majorHAnsi"/>
              <w:sz w:val="22"/>
              <w:szCs w:val="22"/>
            </w:rPr>
          </w:rPrChange>
        </w:rPr>
        <w:t xml:space="preserve">It also neglects finer-grained developments in Zoom and Google Meet technologies to create boundaries on virtual classroom and conference attendance and participation.  </w:t>
      </w:r>
      <w:r w:rsidRPr="00577B31">
        <w:rPr>
          <w:rFonts w:ascii="Times New Roman" w:hAnsi="Times New Roman"/>
          <w:rPrChange w:id="1181" w:author="Anna Wingfield" w:date="2024-03-14T14:53:00Z">
            <w:rPr>
              <w:rFonts w:asciiTheme="majorHAnsi" w:hAnsiTheme="majorHAnsi" w:cstheme="majorHAnsi"/>
              <w:sz w:val="22"/>
              <w:szCs w:val="22"/>
            </w:rPr>
          </w:rPrChange>
        </w:rPr>
        <w:t xml:space="preserve">But I focus on the contributions of Brown and </w:t>
      </w:r>
      <w:proofErr w:type="spellStart"/>
      <w:r w:rsidRPr="00577B31">
        <w:rPr>
          <w:rFonts w:ascii="Times New Roman" w:hAnsi="Times New Roman"/>
          <w:rPrChange w:id="1182" w:author="Anna Wingfield" w:date="2024-03-14T14:53:00Z">
            <w:rPr>
              <w:rFonts w:asciiTheme="majorHAnsi" w:hAnsiTheme="majorHAnsi" w:cstheme="majorHAnsi"/>
              <w:sz w:val="22"/>
              <w:szCs w:val="22"/>
            </w:rPr>
          </w:rPrChange>
        </w:rPr>
        <w:t>Forestal</w:t>
      </w:r>
      <w:proofErr w:type="spellEnd"/>
      <w:r w:rsidRPr="00577B31">
        <w:rPr>
          <w:rFonts w:ascii="Times New Roman" w:hAnsi="Times New Roman"/>
          <w:rPrChange w:id="1183" w:author="Anna Wingfield" w:date="2024-03-14T14:53:00Z">
            <w:rPr>
              <w:rFonts w:asciiTheme="majorHAnsi" w:hAnsiTheme="majorHAnsi" w:cstheme="majorHAnsi"/>
              <w:sz w:val="22"/>
              <w:szCs w:val="22"/>
            </w:rPr>
          </w:rPrChange>
        </w:rPr>
        <w:t xml:space="preserve"> (</w:t>
      </w:r>
      <w:r w:rsidR="00E177E3" w:rsidRPr="00577B31">
        <w:rPr>
          <w:rFonts w:ascii="Times New Roman" w:hAnsi="Times New Roman"/>
          <w:rPrChange w:id="1184" w:author="Anna Wingfield" w:date="2024-03-14T14:53:00Z">
            <w:rPr>
              <w:rFonts w:asciiTheme="majorHAnsi" w:hAnsiTheme="majorHAnsi" w:cstheme="majorHAnsi"/>
              <w:sz w:val="22"/>
              <w:szCs w:val="22"/>
            </w:rPr>
          </w:rPrChange>
        </w:rPr>
        <w:t>in conjunction with</w:t>
      </w:r>
      <w:r w:rsidRPr="00577B31">
        <w:rPr>
          <w:rFonts w:ascii="Times New Roman" w:hAnsi="Times New Roman"/>
          <w:rPrChange w:id="1185" w:author="Anna Wingfield" w:date="2024-03-14T14:53:00Z">
            <w:rPr>
              <w:rFonts w:asciiTheme="majorHAnsi" w:hAnsiTheme="majorHAnsi" w:cstheme="majorHAnsi"/>
              <w:sz w:val="22"/>
              <w:szCs w:val="22"/>
            </w:rPr>
          </w:rPrChange>
        </w:rPr>
        <w:t xml:space="preserve"> Castells), </w:t>
      </w:r>
      <w:r w:rsidR="006A51A5" w:rsidRPr="00577B31">
        <w:rPr>
          <w:rFonts w:ascii="Times New Roman" w:hAnsi="Times New Roman"/>
          <w:rPrChange w:id="1186" w:author="Anna Wingfield" w:date="2024-03-14T14:53:00Z">
            <w:rPr>
              <w:rFonts w:asciiTheme="majorHAnsi" w:hAnsiTheme="majorHAnsi" w:cstheme="majorHAnsi"/>
              <w:sz w:val="22"/>
              <w:szCs w:val="22"/>
            </w:rPr>
          </w:rPrChange>
        </w:rPr>
        <w:t xml:space="preserve">because </w:t>
      </w:r>
      <w:r w:rsidRPr="00577B31">
        <w:rPr>
          <w:rFonts w:ascii="Times New Roman" w:hAnsi="Times New Roman"/>
          <w:rPrChange w:id="1187" w:author="Anna Wingfield" w:date="2024-03-14T14:53:00Z">
            <w:rPr>
              <w:rFonts w:asciiTheme="majorHAnsi" w:hAnsiTheme="majorHAnsi" w:cstheme="majorHAnsi"/>
              <w:sz w:val="22"/>
              <w:szCs w:val="22"/>
            </w:rPr>
          </w:rPrChange>
        </w:rPr>
        <w:t xml:space="preserve">they take </w:t>
      </w:r>
      <w:r w:rsidR="00881CB1" w:rsidRPr="00577B31">
        <w:rPr>
          <w:rFonts w:ascii="Times New Roman" w:hAnsi="Times New Roman"/>
          <w:rPrChange w:id="1188" w:author="Anna Wingfield" w:date="2024-03-14T14:53:00Z">
            <w:rPr>
              <w:rFonts w:asciiTheme="majorHAnsi" w:hAnsiTheme="majorHAnsi" w:cstheme="majorHAnsi"/>
              <w:sz w:val="22"/>
              <w:szCs w:val="22"/>
            </w:rPr>
          </w:rPrChange>
        </w:rPr>
        <w:t>such a comprehensive view of</w:t>
      </w:r>
      <w:r w:rsidRPr="00577B31">
        <w:rPr>
          <w:rFonts w:ascii="Times New Roman" w:hAnsi="Times New Roman"/>
          <w:rPrChange w:id="1189" w:author="Anna Wingfield" w:date="2024-03-14T14:53:00Z">
            <w:rPr>
              <w:rFonts w:asciiTheme="majorHAnsi" w:hAnsiTheme="majorHAnsi" w:cstheme="majorHAnsi"/>
              <w:sz w:val="22"/>
              <w:szCs w:val="22"/>
            </w:rPr>
          </w:rPrChange>
        </w:rPr>
        <w:t xml:space="preserve"> the</w:t>
      </w:r>
      <w:r w:rsidR="00EF5924" w:rsidRPr="00577B31">
        <w:rPr>
          <w:rFonts w:ascii="Times New Roman" w:hAnsi="Times New Roman"/>
          <w:rPrChange w:id="1190" w:author="Anna Wingfield" w:date="2024-03-14T14:53:00Z">
            <w:rPr>
              <w:rFonts w:asciiTheme="majorHAnsi" w:hAnsiTheme="majorHAnsi" w:cstheme="majorHAnsi"/>
              <w:sz w:val="22"/>
              <w:szCs w:val="22"/>
            </w:rPr>
          </w:rPrChange>
        </w:rPr>
        <w:t xml:space="preserve"> potential political</w:t>
      </w:r>
      <w:r w:rsidRPr="00577B31">
        <w:rPr>
          <w:rFonts w:ascii="Times New Roman" w:hAnsi="Times New Roman"/>
          <w:rPrChange w:id="1191" w:author="Anna Wingfield" w:date="2024-03-14T14:53:00Z">
            <w:rPr>
              <w:rFonts w:asciiTheme="majorHAnsi" w:hAnsiTheme="majorHAnsi" w:cstheme="majorHAnsi"/>
              <w:sz w:val="22"/>
              <w:szCs w:val="22"/>
            </w:rPr>
          </w:rPrChange>
        </w:rPr>
        <w:t xml:space="preserve"> consequences of digital spaces</w:t>
      </w:r>
      <w:r w:rsidR="00EF5924" w:rsidRPr="00577B31">
        <w:rPr>
          <w:rFonts w:ascii="Times New Roman" w:hAnsi="Times New Roman"/>
          <w:rPrChange w:id="1192" w:author="Anna Wingfield" w:date="2024-03-14T14:53:00Z">
            <w:rPr>
              <w:rFonts w:asciiTheme="majorHAnsi" w:hAnsiTheme="majorHAnsi" w:cstheme="majorHAnsi"/>
              <w:sz w:val="22"/>
              <w:szCs w:val="22"/>
            </w:rPr>
          </w:rPrChange>
        </w:rPr>
        <w:t xml:space="preserve"> precisely </w:t>
      </w:r>
      <w:r w:rsidRPr="00577B31">
        <w:rPr>
          <w:rFonts w:ascii="Times New Roman" w:hAnsi="Times New Roman"/>
          <w:rPrChange w:id="1193" w:author="Anna Wingfield" w:date="2024-03-14T14:53:00Z">
            <w:rPr>
              <w:rFonts w:asciiTheme="majorHAnsi" w:hAnsiTheme="majorHAnsi" w:cstheme="majorHAnsi"/>
              <w:sz w:val="22"/>
              <w:szCs w:val="22"/>
            </w:rPr>
          </w:rPrChange>
        </w:rPr>
        <w:t>at a moment when technologies</w:t>
      </w:r>
      <w:r w:rsidR="000132CD" w:rsidRPr="00577B31">
        <w:rPr>
          <w:rFonts w:ascii="Times New Roman" w:hAnsi="Times New Roman"/>
          <w:rPrChange w:id="1194" w:author="Anna Wingfield" w:date="2024-03-14T14:53:00Z">
            <w:rPr>
              <w:rFonts w:asciiTheme="majorHAnsi" w:hAnsiTheme="majorHAnsi" w:cstheme="majorHAnsi"/>
              <w:sz w:val="22"/>
              <w:szCs w:val="22"/>
            </w:rPr>
          </w:rPrChange>
        </w:rPr>
        <w:t xml:space="preserve"> for virtual gathering</w:t>
      </w:r>
      <w:r w:rsidRPr="00577B31">
        <w:rPr>
          <w:rFonts w:ascii="Times New Roman" w:hAnsi="Times New Roman"/>
          <w:rPrChange w:id="1195" w:author="Anna Wingfield" w:date="2024-03-14T14:53:00Z">
            <w:rPr>
              <w:rFonts w:asciiTheme="majorHAnsi" w:hAnsiTheme="majorHAnsi" w:cstheme="majorHAnsi"/>
              <w:sz w:val="22"/>
              <w:szCs w:val="22"/>
            </w:rPr>
          </w:rPrChange>
        </w:rPr>
        <w:t xml:space="preserve"> are </w:t>
      </w:r>
      <w:r w:rsidR="00EF5924" w:rsidRPr="00577B31">
        <w:rPr>
          <w:rFonts w:ascii="Times New Roman" w:hAnsi="Times New Roman"/>
          <w:rPrChange w:id="1196" w:author="Anna Wingfield" w:date="2024-03-14T14:53:00Z">
            <w:rPr>
              <w:rFonts w:asciiTheme="majorHAnsi" w:hAnsiTheme="majorHAnsi" w:cstheme="majorHAnsi"/>
              <w:sz w:val="22"/>
              <w:szCs w:val="22"/>
            </w:rPr>
          </w:rPrChange>
        </w:rPr>
        <w:t xml:space="preserve">imagined </w:t>
      </w:r>
      <w:proofErr w:type="gramStart"/>
      <w:r w:rsidR="00EF5924" w:rsidRPr="00577B31">
        <w:rPr>
          <w:rFonts w:ascii="Times New Roman" w:hAnsi="Times New Roman"/>
          <w:rPrChange w:id="1197" w:author="Anna Wingfield" w:date="2024-03-14T14:53:00Z">
            <w:rPr>
              <w:rFonts w:asciiTheme="majorHAnsi" w:hAnsiTheme="majorHAnsi" w:cstheme="majorHAnsi"/>
              <w:sz w:val="22"/>
              <w:szCs w:val="22"/>
            </w:rPr>
          </w:rPrChange>
        </w:rPr>
        <w:t>to redress</w:t>
      </w:r>
      <w:proofErr w:type="gramEnd"/>
      <w:r w:rsidR="00EF5924" w:rsidRPr="00577B31">
        <w:rPr>
          <w:rFonts w:ascii="Times New Roman" w:hAnsi="Times New Roman"/>
          <w:rPrChange w:id="1198" w:author="Anna Wingfield" w:date="2024-03-14T14:53:00Z">
            <w:rPr>
              <w:rFonts w:asciiTheme="majorHAnsi" w:hAnsiTheme="majorHAnsi" w:cstheme="majorHAnsi"/>
              <w:sz w:val="22"/>
              <w:szCs w:val="22"/>
            </w:rPr>
          </w:rPrChange>
        </w:rPr>
        <w:t xml:space="preserve"> the inequalities and inconveniences associated with physical, bounded space.</w:t>
      </w:r>
      <w:r w:rsidRPr="00577B31">
        <w:rPr>
          <w:rFonts w:ascii="Times New Roman" w:hAnsi="Times New Roman"/>
          <w:rPrChange w:id="1199" w:author="Anna Wingfield" w:date="2024-03-14T14:53:00Z">
            <w:rPr>
              <w:rFonts w:asciiTheme="majorHAnsi" w:hAnsiTheme="majorHAnsi" w:cstheme="majorHAnsi"/>
              <w:sz w:val="22"/>
              <w:szCs w:val="22"/>
            </w:rPr>
          </w:rPrChange>
        </w:rPr>
        <w:t xml:space="preserve"> </w:t>
      </w:r>
      <w:r w:rsidR="00D66E5C" w:rsidRPr="00577B31">
        <w:rPr>
          <w:rFonts w:ascii="Times New Roman" w:hAnsi="Times New Roman"/>
          <w:rPrChange w:id="1200" w:author="Anna Wingfield" w:date="2024-03-14T14:53:00Z">
            <w:rPr>
              <w:rFonts w:asciiTheme="majorHAnsi" w:hAnsiTheme="majorHAnsi" w:cstheme="majorHAnsi"/>
              <w:sz w:val="22"/>
              <w:szCs w:val="22"/>
            </w:rPr>
          </w:rPrChange>
        </w:rPr>
        <w:t xml:space="preserve">Their ultimate concern strikes me as </w:t>
      </w:r>
      <w:proofErr w:type="gramStart"/>
      <w:r w:rsidR="00D66E5C" w:rsidRPr="00577B31">
        <w:rPr>
          <w:rFonts w:ascii="Times New Roman" w:hAnsi="Times New Roman"/>
          <w:rPrChange w:id="1201" w:author="Anna Wingfield" w:date="2024-03-14T14:53:00Z">
            <w:rPr>
              <w:rFonts w:asciiTheme="majorHAnsi" w:hAnsiTheme="majorHAnsi" w:cstheme="majorHAnsi"/>
              <w:sz w:val="22"/>
              <w:szCs w:val="22"/>
            </w:rPr>
          </w:rPrChange>
        </w:rPr>
        <w:t>fairly uncontroversial</w:t>
      </w:r>
      <w:proofErr w:type="gramEnd"/>
      <w:r w:rsidR="00D66E5C" w:rsidRPr="00577B31">
        <w:rPr>
          <w:rFonts w:ascii="Times New Roman" w:hAnsi="Times New Roman"/>
          <w:rPrChange w:id="1202" w:author="Anna Wingfield" w:date="2024-03-14T14:53:00Z">
            <w:rPr>
              <w:rFonts w:asciiTheme="majorHAnsi" w:hAnsiTheme="majorHAnsi" w:cstheme="majorHAnsi"/>
              <w:sz w:val="22"/>
              <w:szCs w:val="22"/>
            </w:rPr>
          </w:rPrChange>
        </w:rPr>
        <w:t xml:space="preserve">: </w:t>
      </w:r>
      <w:r w:rsidR="00EF5924" w:rsidRPr="00577B31">
        <w:rPr>
          <w:rFonts w:ascii="Times New Roman" w:hAnsi="Times New Roman"/>
          <w:rPrChange w:id="1203" w:author="Anna Wingfield" w:date="2024-03-14T14:53:00Z">
            <w:rPr>
              <w:rFonts w:asciiTheme="majorHAnsi" w:hAnsiTheme="majorHAnsi" w:cstheme="majorHAnsi"/>
              <w:sz w:val="22"/>
              <w:szCs w:val="22"/>
            </w:rPr>
          </w:rPrChange>
        </w:rPr>
        <w:t>r</w:t>
      </w:r>
      <w:r w:rsidR="00583F74" w:rsidRPr="00577B31">
        <w:rPr>
          <w:rFonts w:ascii="Times New Roman" w:hAnsi="Times New Roman"/>
          <w:rPrChange w:id="1204" w:author="Anna Wingfield" w:date="2024-03-14T14:53:00Z">
            <w:rPr>
              <w:rFonts w:asciiTheme="majorHAnsi" w:hAnsiTheme="majorHAnsi" w:cstheme="majorHAnsi"/>
              <w:sz w:val="22"/>
              <w:szCs w:val="22"/>
            </w:rPr>
          </w:rPrChange>
        </w:rPr>
        <w:t xml:space="preserve">ather than making people feel less alienated, digital gatherings can accelerate alienation. </w:t>
      </w:r>
    </w:p>
    <w:p w14:paraId="5E0B9427" w14:textId="07F51E3F" w:rsidR="004043B9" w:rsidRDefault="00583F74" w:rsidP="00D66E5C">
      <w:pPr>
        <w:spacing w:line="480" w:lineRule="auto"/>
        <w:ind w:firstLine="720"/>
        <w:rPr>
          <w:ins w:id="1205" w:author="Anna Wingfield" w:date="2024-03-14T15:45:00Z"/>
          <w:rFonts w:ascii="Times New Roman" w:hAnsi="Times New Roman"/>
        </w:rPr>
      </w:pPr>
      <w:r w:rsidRPr="00577B31">
        <w:rPr>
          <w:rFonts w:ascii="Times New Roman" w:hAnsi="Times New Roman"/>
          <w:rPrChange w:id="1206" w:author="Anna Wingfield" w:date="2024-03-14T14:53:00Z">
            <w:rPr>
              <w:rFonts w:asciiTheme="majorHAnsi" w:hAnsiTheme="majorHAnsi" w:cstheme="majorHAnsi"/>
              <w:sz w:val="22"/>
              <w:szCs w:val="22"/>
            </w:rPr>
          </w:rPrChange>
        </w:rPr>
        <w:t xml:space="preserve">Hogg’s novel </w:t>
      </w:r>
      <w:r w:rsidR="0072054F" w:rsidRPr="00577B31">
        <w:rPr>
          <w:rFonts w:ascii="Times New Roman" w:hAnsi="Times New Roman"/>
          <w:rPrChange w:id="1207" w:author="Anna Wingfield" w:date="2024-03-14T14:53:00Z">
            <w:rPr>
              <w:rFonts w:asciiTheme="majorHAnsi" w:hAnsiTheme="majorHAnsi" w:cstheme="majorHAnsi"/>
              <w:sz w:val="22"/>
              <w:szCs w:val="22"/>
            </w:rPr>
          </w:rPrChange>
        </w:rPr>
        <w:t xml:space="preserve">probes the extent of </w:t>
      </w:r>
      <w:r w:rsidRPr="00577B31">
        <w:rPr>
          <w:rFonts w:ascii="Times New Roman" w:hAnsi="Times New Roman"/>
          <w:rPrChange w:id="1208" w:author="Anna Wingfield" w:date="2024-03-14T14:53:00Z">
            <w:rPr>
              <w:rFonts w:asciiTheme="majorHAnsi" w:hAnsiTheme="majorHAnsi" w:cstheme="majorHAnsi"/>
              <w:sz w:val="22"/>
              <w:szCs w:val="22"/>
            </w:rPr>
          </w:rPrChange>
        </w:rPr>
        <w:t>this danger</w:t>
      </w:r>
      <w:r w:rsidR="00090627" w:rsidRPr="00577B31">
        <w:rPr>
          <w:rFonts w:ascii="Times New Roman" w:hAnsi="Times New Roman"/>
          <w:rPrChange w:id="1209" w:author="Anna Wingfield" w:date="2024-03-14T14:53:00Z">
            <w:rPr>
              <w:rFonts w:asciiTheme="majorHAnsi" w:hAnsiTheme="majorHAnsi" w:cstheme="majorHAnsi"/>
              <w:sz w:val="22"/>
              <w:szCs w:val="22"/>
            </w:rPr>
          </w:rPrChange>
        </w:rPr>
        <w:t>.</w:t>
      </w:r>
      <w:r w:rsidR="00090627" w:rsidRPr="00577B31">
        <w:rPr>
          <w:rStyle w:val="FootnoteReference"/>
          <w:rFonts w:ascii="Times New Roman" w:hAnsi="Times New Roman"/>
          <w:rPrChange w:id="1210" w:author="Anna Wingfield" w:date="2024-03-14T14:53:00Z">
            <w:rPr>
              <w:rStyle w:val="FootnoteReference"/>
              <w:rFonts w:asciiTheme="majorHAnsi" w:hAnsiTheme="majorHAnsi" w:cstheme="majorHAnsi"/>
              <w:sz w:val="22"/>
              <w:szCs w:val="22"/>
            </w:rPr>
          </w:rPrChange>
        </w:rPr>
        <w:footnoteReference w:id="31"/>
      </w:r>
      <w:r w:rsidR="00D66E5C" w:rsidRPr="00577B31">
        <w:rPr>
          <w:rFonts w:ascii="Times New Roman" w:hAnsi="Times New Roman"/>
          <w:rPrChange w:id="1221" w:author="Anna Wingfield" w:date="2024-03-14T14:53:00Z">
            <w:rPr>
              <w:rFonts w:asciiTheme="majorHAnsi" w:hAnsiTheme="majorHAnsi" w:cstheme="majorHAnsi"/>
              <w:sz w:val="22"/>
              <w:szCs w:val="22"/>
            </w:rPr>
          </w:rPrChange>
        </w:rPr>
        <w:t xml:space="preserve"> </w:t>
      </w:r>
      <w:r w:rsidR="004043B9" w:rsidRPr="00577B31">
        <w:rPr>
          <w:rFonts w:ascii="Times New Roman" w:hAnsi="Times New Roman"/>
          <w:rPrChange w:id="1222" w:author="Anna Wingfield" w:date="2024-03-14T14:53:00Z">
            <w:rPr>
              <w:rFonts w:asciiTheme="majorHAnsi" w:hAnsiTheme="majorHAnsi" w:cstheme="majorHAnsi"/>
              <w:sz w:val="22"/>
              <w:szCs w:val="22"/>
            </w:rPr>
          </w:rPrChange>
        </w:rPr>
        <w:t>Admittedly, it</w:t>
      </w:r>
      <w:r w:rsidR="0072054F" w:rsidRPr="00577B31">
        <w:rPr>
          <w:rFonts w:ascii="Times New Roman" w:hAnsi="Times New Roman"/>
          <w:rPrChange w:id="1223" w:author="Anna Wingfield" w:date="2024-03-14T14:53:00Z">
            <w:rPr>
              <w:rFonts w:asciiTheme="majorHAnsi" w:hAnsiTheme="majorHAnsi" w:cstheme="majorHAnsi"/>
              <w:sz w:val="22"/>
              <w:szCs w:val="22"/>
            </w:rPr>
          </w:rPrChange>
        </w:rPr>
        <w:t>’s</w:t>
      </w:r>
      <w:r w:rsidR="004043B9" w:rsidRPr="00577B31">
        <w:rPr>
          <w:rFonts w:ascii="Times New Roman" w:hAnsi="Times New Roman"/>
          <w:rPrChange w:id="1224" w:author="Anna Wingfield" w:date="2024-03-14T14:53:00Z">
            <w:rPr>
              <w:rFonts w:asciiTheme="majorHAnsi" w:hAnsiTheme="majorHAnsi" w:cstheme="majorHAnsi"/>
              <w:sz w:val="22"/>
              <w:szCs w:val="22"/>
            </w:rPr>
          </w:rPrChange>
        </w:rPr>
        <w:t xml:space="preserve"> a stretch to link historical instances of “imagined communities” to the rise of digital networks of affiliation today. </w:t>
      </w:r>
      <w:r w:rsidR="004043B9" w:rsidRPr="00577B31">
        <w:rPr>
          <w:rFonts w:ascii="Times New Roman" w:hAnsi="Times New Roman"/>
          <w:rPrChange w:id="1225" w:author="Anna Wingfield" w:date="2024-03-14T14:53:00Z">
            <w:rPr>
              <w:rFonts w:asciiTheme="majorHAnsi" w:hAnsiTheme="majorHAnsi" w:cstheme="majorHAnsi"/>
              <w:sz w:val="22"/>
              <w:szCs w:val="22"/>
            </w:rPr>
          </w:rPrChange>
        </w:rPr>
        <w:lastRenderedPageBreak/>
        <w:t>But I</w:t>
      </w:r>
      <w:r w:rsidR="0072054F" w:rsidRPr="00577B31">
        <w:rPr>
          <w:rFonts w:ascii="Times New Roman" w:hAnsi="Times New Roman"/>
          <w:rPrChange w:id="1226" w:author="Anna Wingfield" w:date="2024-03-14T14:53:00Z">
            <w:rPr>
              <w:rFonts w:asciiTheme="majorHAnsi" w:hAnsiTheme="majorHAnsi" w:cstheme="majorHAnsi"/>
              <w:sz w:val="22"/>
              <w:szCs w:val="22"/>
            </w:rPr>
          </w:rPrChange>
        </w:rPr>
        <w:t>’</w:t>
      </w:r>
      <w:r w:rsidR="004043B9" w:rsidRPr="00577B31">
        <w:rPr>
          <w:rFonts w:ascii="Times New Roman" w:hAnsi="Times New Roman"/>
          <w:rPrChange w:id="1227" w:author="Anna Wingfield" w:date="2024-03-14T14:53:00Z">
            <w:rPr>
              <w:rFonts w:asciiTheme="majorHAnsi" w:hAnsiTheme="majorHAnsi" w:cstheme="majorHAnsi"/>
              <w:sz w:val="22"/>
              <w:szCs w:val="22"/>
            </w:rPr>
          </w:rPrChange>
        </w:rPr>
        <w:t>m not the first to suggest connections of this kind. Social media, for instance</w:t>
      </w:r>
      <w:r w:rsidR="0072054F" w:rsidRPr="00577B31">
        <w:rPr>
          <w:rFonts w:ascii="Times New Roman" w:hAnsi="Times New Roman"/>
          <w:rPrChange w:id="1228" w:author="Anna Wingfield" w:date="2024-03-14T14:53:00Z">
            <w:rPr>
              <w:rFonts w:asciiTheme="majorHAnsi" w:hAnsiTheme="majorHAnsi" w:cstheme="majorHAnsi"/>
              <w:sz w:val="22"/>
              <w:szCs w:val="22"/>
            </w:rPr>
          </w:rPrChange>
        </w:rPr>
        <w:t>,</w:t>
      </w:r>
      <w:r w:rsidR="004043B9" w:rsidRPr="00577B31">
        <w:rPr>
          <w:rFonts w:ascii="Times New Roman" w:hAnsi="Times New Roman"/>
          <w:rPrChange w:id="1229" w:author="Anna Wingfield" w:date="2024-03-14T14:53:00Z">
            <w:rPr>
              <w:rFonts w:asciiTheme="majorHAnsi" w:hAnsiTheme="majorHAnsi" w:cstheme="majorHAnsi"/>
              <w:sz w:val="22"/>
              <w:szCs w:val="22"/>
            </w:rPr>
          </w:rPrChange>
        </w:rPr>
        <w:t xml:space="preserve"> is often compared to Americana’s old town square, and the Internet is regularly likened to the nineteenth-century Western frontier. </w:t>
      </w:r>
      <w:r w:rsidR="007A7F7F" w:rsidRPr="00577B31">
        <w:rPr>
          <w:rFonts w:ascii="Times New Roman" w:hAnsi="Times New Roman"/>
          <w:rPrChange w:id="1230" w:author="Anna Wingfield" w:date="2024-03-14T14:53:00Z">
            <w:rPr>
              <w:rFonts w:asciiTheme="majorHAnsi" w:hAnsiTheme="majorHAnsi" w:cstheme="majorHAnsi"/>
              <w:sz w:val="22"/>
              <w:szCs w:val="22"/>
            </w:rPr>
          </w:rPrChange>
        </w:rPr>
        <w:t>And t</w:t>
      </w:r>
      <w:r w:rsidR="004043B9" w:rsidRPr="00577B31">
        <w:rPr>
          <w:rFonts w:ascii="Times New Roman" w:hAnsi="Times New Roman"/>
          <w:rPrChange w:id="1231" w:author="Anna Wingfield" w:date="2024-03-14T14:53:00Z">
            <w:rPr>
              <w:rFonts w:asciiTheme="majorHAnsi" w:hAnsiTheme="majorHAnsi" w:cstheme="majorHAnsi"/>
              <w:sz w:val="22"/>
              <w:szCs w:val="22"/>
            </w:rPr>
          </w:rPrChange>
        </w:rPr>
        <w:t xml:space="preserve">hese historical analogues are meant to do more than merely </w:t>
      </w:r>
      <w:r w:rsidR="004043B9" w:rsidRPr="00577B31">
        <w:rPr>
          <w:rFonts w:ascii="Times New Roman" w:hAnsi="Times New Roman"/>
          <w:iCs/>
          <w:rPrChange w:id="1232" w:author="Anna Wingfield" w:date="2024-03-14T14:53:00Z">
            <w:rPr>
              <w:rFonts w:asciiTheme="majorHAnsi" w:hAnsiTheme="majorHAnsi" w:cstheme="majorHAnsi"/>
              <w:iCs/>
              <w:sz w:val="22"/>
              <w:szCs w:val="22"/>
            </w:rPr>
          </w:rPrChange>
        </w:rPr>
        <w:t>describe</w:t>
      </w:r>
      <w:r w:rsidR="004043B9" w:rsidRPr="00577B31">
        <w:rPr>
          <w:rFonts w:ascii="Times New Roman" w:hAnsi="Times New Roman"/>
          <w:rPrChange w:id="1233" w:author="Anna Wingfield" w:date="2024-03-14T14:53:00Z">
            <w:rPr>
              <w:rFonts w:asciiTheme="majorHAnsi" w:hAnsiTheme="majorHAnsi" w:cstheme="majorHAnsi"/>
              <w:sz w:val="22"/>
              <w:szCs w:val="22"/>
            </w:rPr>
          </w:rPrChange>
        </w:rPr>
        <w:t xml:space="preserve"> digital interactions. As law professor Alfred C. Yen notes in an essay arguing against the use of the “Western frontier metaphor” in relation to the legal regulation of cyberspace, such metaphors also </w:t>
      </w:r>
      <w:r w:rsidR="004043B9" w:rsidRPr="00577B31">
        <w:rPr>
          <w:rFonts w:ascii="Times New Roman" w:hAnsi="Times New Roman"/>
          <w:iCs/>
          <w:rPrChange w:id="1234" w:author="Anna Wingfield" w:date="2024-03-14T14:53:00Z">
            <w:rPr>
              <w:rFonts w:asciiTheme="majorHAnsi" w:hAnsiTheme="majorHAnsi" w:cstheme="majorHAnsi"/>
              <w:iCs/>
              <w:sz w:val="22"/>
              <w:szCs w:val="22"/>
            </w:rPr>
          </w:rPrChange>
        </w:rPr>
        <w:t>determine</w:t>
      </w:r>
      <w:r w:rsidR="004043B9" w:rsidRPr="00577B31">
        <w:rPr>
          <w:rFonts w:ascii="Times New Roman" w:hAnsi="Times New Roman"/>
          <w:rPrChange w:id="1235" w:author="Anna Wingfield" w:date="2024-03-14T14:53:00Z">
            <w:rPr>
              <w:rFonts w:asciiTheme="majorHAnsi" w:hAnsiTheme="majorHAnsi" w:cstheme="majorHAnsi"/>
              <w:sz w:val="22"/>
              <w:szCs w:val="22"/>
            </w:rPr>
          </w:rPrChange>
        </w:rPr>
        <w:t xml:space="preserve"> the character of the Internet interactions: “The Western frontier metaphor operates as propaganda supporting the minimal regulation of the Internet,” he argues</w:t>
      </w:r>
      <w:r w:rsidR="00F64933" w:rsidRPr="00577B31">
        <w:rPr>
          <w:rFonts w:ascii="Times New Roman" w:hAnsi="Times New Roman"/>
          <w:rPrChange w:id="1236" w:author="Anna Wingfield" w:date="2024-03-14T14:53:00Z">
            <w:rPr>
              <w:rFonts w:asciiTheme="majorHAnsi" w:hAnsiTheme="majorHAnsi" w:cstheme="majorHAnsi"/>
              <w:sz w:val="22"/>
              <w:szCs w:val="22"/>
            </w:rPr>
          </w:rPrChange>
        </w:rPr>
        <w:t>.</w:t>
      </w:r>
      <w:r w:rsidR="00F64933" w:rsidRPr="00577B31">
        <w:rPr>
          <w:rStyle w:val="FootnoteReference"/>
          <w:rFonts w:ascii="Times New Roman" w:hAnsi="Times New Roman"/>
          <w:rPrChange w:id="1237" w:author="Anna Wingfield" w:date="2024-03-14T14:53:00Z">
            <w:rPr>
              <w:rStyle w:val="FootnoteReference"/>
              <w:rFonts w:asciiTheme="majorHAnsi" w:hAnsiTheme="majorHAnsi" w:cstheme="majorHAnsi"/>
              <w:sz w:val="22"/>
              <w:szCs w:val="22"/>
            </w:rPr>
          </w:rPrChange>
        </w:rPr>
        <w:footnoteReference w:id="32"/>
      </w:r>
      <w:r w:rsidR="004043B9" w:rsidRPr="00577B31">
        <w:rPr>
          <w:rFonts w:ascii="Times New Roman" w:hAnsi="Times New Roman"/>
          <w:rPrChange w:id="1246" w:author="Anna Wingfield" w:date="2024-03-14T14:53:00Z">
            <w:rPr>
              <w:rFonts w:asciiTheme="majorHAnsi" w:hAnsiTheme="majorHAnsi" w:cstheme="majorHAnsi"/>
              <w:sz w:val="22"/>
              <w:szCs w:val="22"/>
            </w:rPr>
          </w:rPrChange>
        </w:rPr>
        <w:t xml:space="preserve"> Ultimately, he suggests that the “continued application of the unreformed metaphor creates an incomplete and misleading influence on policy and crowds out other metaphors that offer alternate perspectives on the Internet</w:t>
      </w:r>
      <w:r w:rsidR="00EA1C84" w:rsidRPr="00577B31">
        <w:rPr>
          <w:rFonts w:ascii="Times New Roman" w:hAnsi="Times New Roman"/>
          <w:rPrChange w:id="1247" w:author="Anna Wingfield" w:date="2024-03-14T14:53:00Z">
            <w:rPr>
              <w:rFonts w:asciiTheme="majorHAnsi" w:hAnsiTheme="majorHAnsi" w:cstheme="majorHAnsi"/>
              <w:sz w:val="22"/>
              <w:szCs w:val="22"/>
            </w:rPr>
          </w:rPrChange>
        </w:rPr>
        <w:t>.</w:t>
      </w:r>
      <w:r w:rsidR="004043B9" w:rsidRPr="00577B31">
        <w:rPr>
          <w:rFonts w:ascii="Times New Roman" w:hAnsi="Times New Roman"/>
          <w:rPrChange w:id="1248" w:author="Anna Wingfield" w:date="2024-03-14T14:53:00Z">
            <w:rPr>
              <w:rFonts w:asciiTheme="majorHAnsi" w:hAnsiTheme="majorHAnsi" w:cstheme="majorHAnsi"/>
              <w:sz w:val="22"/>
              <w:szCs w:val="22"/>
            </w:rPr>
          </w:rPrChange>
        </w:rPr>
        <w:t>”</w:t>
      </w:r>
      <w:r w:rsidR="00EA1C84" w:rsidRPr="00577B31">
        <w:rPr>
          <w:rStyle w:val="FootnoteReference"/>
          <w:rFonts w:ascii="Times New Roman" w:hAnsi="Times New Roman"/>
          <w:rPrChange w:id="1249" w:author="Anna Wingfield" w:date="2024-03-14T14:53:00Z">
            <w:rPr>
              <w:rStyle w:val="FootnoteReference"/>
              <w:rFonts w:asciiTheme="majorHAnsi" w:hAnsiTheme="majorHAnsi" w:cstheme="majorHAnsi"/>
              <w:sz w:val="22"/>
              <w:szCs w:val="22"/>
            </w:rPr>
          </w:rPrChange>
        </w:rPr>
        <w:footnoteReference w:id="33"/>
      </w:r>
      <w:r w:rsidR="004043B9" w:rsidRPr="00577B31">
        <w:rPr>
          <w:rFonts w:ascii="Times New Roman" w:hAnsi="Times New Roman"/>
          <w:rPrChange w:id="1255" w:author="Anna Wingfield" w:date="2024-03-14T14:53:00Z">
            <w:rPr>
              <w:rFonts w:asciiTheme="majorHAnsi" w:hAnsiTheme="majorHAnsi" w:cstheme="majorHAnsi"/>
              <w:sz w:val="22"/>
              <w:szCs w:val="22"/>
            </w:rPr>
          </w:rPrChange>
        </w:rPr>
        <w:t xml:space="preserve"> I take Yen’s call for “other metaphors” </w:t>
      </w:r>
      <w:r w:rsidR="005A493B" w:rsidRPr="00577B31">
        <w:rPr>
          <w:rFonts w:ascii="Times New Roman" w:hAnsi="Times New Roman"/>
          <w:rPrChange w:id="1256" w:author="Anna Wingfield" w:date="2024-03-14T14:53:00Z">
            <w:rPr>
              <w:rFonts w:asciiTheme="majorHAnsi" w:hAnsiTheme="majorHAnsi" w:cstheme="majorHAnsi"/>
              <w:sz w:val="22"/>
              <w:szCs w:val="22"/>
            </w:rPr>
          </w:rPrChange>
        </w:rPr>
        <w:t>by</w:t>
      </w:r>
      <w:r w:rsidR="004043B9" w:rsidRPr="00577B31">
        <w:rPr>
          <w:rFonts w:ascii="Times New Roman" w:hAnsi="Times New Roman"/>
          <w:rPrChange w:id="1257" w:author="Anna Wingfield" w:date="2024-03-14T14:53:00Z">
            <w:rPr>
              <w:rFonts w:asciiTheme="majorHAnsi" w:hAnsiTheme="majorHAnsi" w:cstheme="majorHAnsi"/>
              <w:sz w:val="22"/>
              <w:szCs w:val="22"/>
            </w:rPr>
          </w:rPrChange>
        </w:rPr>
        <w:t xml:space="preserve"> which to speak of our contemporary era as inspiration to look to seventeenth- and eighteenth-century Protestantism for new language to address the problem of </w:t>
      </w:r>
      <w:proofErr w:type="spellStart"/>
      <w:r w:rsidR="004043B9" w:rsidRPr="00577B31">
        <w:rPr>
          <w:rFonts w:ascii="Times New Roman" w:hAnsi="Times New Roman"/>
          <w:rPrChange w:id="1258" w:author="Anna Wingfield" w:date="2024-03-14T14:53:00Z">
            <w:rPr>
              <w:rFonts w:asciiTheme="majorHAnsi" w:hAnsiTheme="majorHAnsi" w:cstheme="majorHAnsi"/>
              <w:sz w:val="22"/>
              <w:szCs w:val="22"/>
            </w:rPr>
          </w:rPrChange>
        </w:rPr>
        <w:t>deterritorialized</w:t>
      </w:r>
      <w:proofErr w:type="spellEnd"/>
      <w:r w:rsidR="004043B9" w:rsidRPr="00577B31">
        <w:rPr>
          <w:rFonts w:ascii="Times New Roman" w:hAnsi="Times New Roman"/>
          <w:rPrChange w:id="1259" w:author="Anna Wingfield" w:date="2024-03-14T14:53:00Z">
            <w:rPr>
              <w:rFonts w:asciiTheme="majorHAnsi" w:hAnsiTheme="majorHAnsi" w:cstheme="majorHAnsi"/>
              <w:sz w:val="22"/>
              <w:szCs w:val="22"/>
            </w:rPr>
          </w:rPrChange>
        </w:rPr>
        <w:t xml:space="preserve"> academic space today.  </w:t>
      </w:r>
    </w:p>
    <w:p w14:paraId="20F80176" w14:textId="77777777" w:rsidR="00417FCC" w:rsidRPr="00577B31" w:rsidRDefault="00417FCC" w:rsidP="00D66E5C">
      <w:pPr>
        <w:spacing w:line="480" w:lineRule="auto"/>
        <w:ind w:firstLine="720"/>
        <w:rPr>
          <w:rFonts w:ascii="Times New Roman" w:hAnsi="Times New Roman"/>
          <w:rPrChange w:id="1260" w:author="Anna Wingfield" w:date="2024-03-14T14:53:00Z">
            <w:rPr>
              <w:rFonts w:asciiTheme="majorHAnsi" w:hAnsiTheme="majorHAnsi" w:cstheme="majorHAnsi"/>
              <w:sz w:val="22"/>
              <w:szCs w:val="22"/>
            </w:rPr>
          </w:rPrChange>
        </w:rPr>
      </w:pPr>
    </w:p>
    <w:p w14:paraId="7F427E95" w14:textId="1BAE4C2F" w:rsidR="00090627" w:rsidRPr="00417FCC" w:rsidRDefault="00090627" w:rsidP="00473F94">
      <w:pPr>
        <w:spacing w:line="480" w:lineRule="auto"/>
        <w:rPr>
          <w:rFonts w:ascii="Times New Roman" w:hAnsi="Times New Roman"/>
          <w:bCs/>
          <w:rPrChange w:id="1261" w:author="Anna Wingfield" w:date="2024-03-14T15:45:00Z">
            <w:rPr>
              <w:rFonts w:asciiTheme="majorHAnsi" w:hAnsiTheme="majorHAnsi" w:cstheme="majorHAnsi"/>
              <w:b/>
              <w:sz w:val="22"/>
              <w:szCs w:val="22"/>
            </w:rPr>
          </w:rPrChange>
        </w:rPr>
      </w:pPr>
      <w:r w:rsidRPr="00417FCC">
        <w:rPr>
          <w:rFonts w:ascii="Times New Roman" w:hAnsi="Times New Roman"/>
          <w:bCs/>
          <w:rPrChange w:id="1262" w:author="Anna Wingfield" w:date="2024-03-14T15:45:00Z">
            <w:rPr>
              <w:rFonts w:asciiTheme="majorHAnsi" w:hAnsiTheme="majorHAnsi" w:cstheme="majorHAnsi"/>
              <w:b/>
              <w:sz w:val="22"/>
              <w:szCs w:val="22"/>
            </w:rPr>
          </w:rPrChange>
        </w:rPr>
        <w:t>The Politics of Religious Space</w:t>
      </w:r>
    </w:p>
    <w:p w14:paraId="091BB89D" w14:textId="3BE446C3" w:rsidR="00090627" w:rsidRPr="00577B31" w:rsidRDefault="006135F9" w:rsidP="003D5FD3">
      <w:pPr>
        <w:spacing w:line="480" w:lineRule="auto"/>
        <w:rPr>
          <w:rFonts w:ascii="Times New Roman" w:hAnsi="Times New Roman"/>
          <w:rPrChange w:id="1263" w:author="Anna Wingfield" w:date="2024-03-14T14:53:00Z">
            <w:rPr>
              <w:rFonts w:asciiTheme="majorHAnsi" w:hAnsiTheme="majorHAnsi" w:cstheme="majorHAnsi"/>
              <w:sz w:val="22"/>
              <w:szCs w:val="22"/>
            </w:rPr>
          </w:rPrChange>
        </w:rPr>
      </w:pPr>
      <w:r w:rsidRPr="00577B31">
        <w:rPr>
          <w:rFonts w:ascii="Times New Roman" w:hAnsi="Times New Roman"/>
          <w:rPrChange w:id="1264" w:author="Anna Wingfield" w:date="2024-03-14T14:53:00Z">
            <w:rPr>
              <w:rFonts w:asciiTheme="majorHAnsi" w:hAnsiTheme="majorHAnsi" w:cstheme="majorHAnsi"/>
              <w:sz w:val="22"/>
              <w:szCs w:val="22"/>
            </w:rPr>
          </w:rPrChange>
        </w:rPr>
        <w:t>One</w:t>
      </w:r>
      <w:r w:rsidR="00090627" w:rsidRPr="00577B31">
        <w:rPr>
          <w:rFonts w:ascii="Times New Roman" w:hAnsi="Times New Roman"/>
          <w:rPrChange w:id="1265" w:author="Anna Wingfield" w:date="2024-03-14T14:53:00Z">
            <w:rPr>
              <w:rFonts w:asciiTheme="majorHAnsi" w:hAnsiTheme="majorHAnsi" w:cstheme="majorHAnsi"/>
              <w:sz w:val="22"/>
              <w:szCs w:val="22"/>
            </w:rPr>
          </w:rPrChange>
        </w:rPr>
        <w:t xml:space="preserve"> significant development</w:t>
      </w:r>
      <w:r w:rsidRPr="00577B31">
        <w:rPr>
          <w:rFonts w:ascii="Times New Roman" w:hAnsi="Times New Roman"/>
          <w:rPrChange w:id="1266"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1267" w:author="Anna Wingfield" w:date="2024-03-14T14:53:00Z">
            <w:rPr>
              <w:rFonts w:asciiTheme="majorHAnsi" w:hAnsiTheme="majorHAnsi" w:cstheme="majorHAnsi"/>
              <w:sz w:val="22"/>
              <w:szCs w:val="22"/>
            </w:rPr>
          </w:rPrChange>
        </w:rPr>
        <w:t xml:space="preserve">in the history of Protestantism was </w:t>
      </w:r>
      <w:r w:rsidRPr="00577B31">
        <w:rPr>
          <w:rFonts w:ascii="Times New Roman" w:hAnsi="Times New Roman"/>
          <w:rPrChange w:id="1268" w:author="Anna Wingfield" w:date="2024-03-14T14:53:00Z">
            <w:rPr>
              <w:rFonts w:asciiTheme="majorHAnsi" w:hAnsiTheme="majorHAnsi" w:cstheme="majorHAnsi"/>
              <w:sz w:val="22"/>
              <w:szCs w:val="22"/>
            </w:rPr>
          </w:rPrChange>
        </w:rPr>
        <w:t>the</w:t>
      </w:r>
      <w:r w:rsidR="00090627" w:rsidRPr="00577B31">
        <w:rPr>
          <w:rFonts w:ascii="Times New Roman" w:hAnsi="Times New Roman"/>
          <w:rPrChange w:id="1269" w:author="Anna Wingfield" w:date="2024-03-14T14:53:00Z">
            <w:rPr>
              <w:rFonts w:asciiTheme="majorHAnsi" w:hAnsiTheme="majorHAnsi" w:cstheme="majorHAnsi"/>
              <w:sz w:val="22"/>
              <w:szCs w:val="22"/>
            </w:rPr>
          </w:rPrChange>
        </w:rPr>
        <w:t xml:space="preserve"> reconceptualization of </w:t>
      </w:r>
      <w:r w:rsidRPr="00577B31">
        <w:rPr>
          <w:rFonts w:ascii="Times New Roman" w:hAnsi="Times New Roman"/>
          <w:rPrChange w:id="1270" w:author="Anna Wingfield" w:date="2024-03-14T14:53:00Z">
            <w:rPr>
              <w:rFonts w:asciiTheme="majorHAnsi" w:hAnsiTheme="majorHAnsi" w:cstheme="majorHAnsi"/>
              <w:sz w:val="22"/>
              <w:szCs w:val="22"/>
            </w:rPr>
          </w:rPrChange>
        </w:rPr>
        <w:t xml:space="preserve">how it might </w:t>
      </w:r>
      <w:r w:rsidR="00090627" w:rsidRPr="00577B31">
        <w:rPr>
          <w:rFonts w:ascii="Times New Roman" w:hAnsi="Times New Roman"/>
          <w:rPrChange w:id="1271" w:author="Anna Wingfield" w:date="2024-03-14T14:53:00Z">
            <w:rPr>
              <w:rFonts w:asciiTheme="majorHAnsi" w:hAnsiTheme="majorHAnsi" w:cstheme="majorHAnsi"/>
              <w:sz w:val="22"/>
              <w:szCs w:val="22"/>
            </w:rPr>
          </w:rPrChange>
        </w:rPr>
        <w:t>expand</w:t>
      </w:r>
      <w:r w:rsidRPr="00577B31">
        <w:rPr>
          <w:rFonts w:ascii="Times New Roman" w:hAnsi="Times New Roman"/>
          <w:rPrChange w:id="1272" w:author="Anna Wingfield" w:date="2024-03-14T14:53:00Z">
            <w:rPr>
              <w:rFonts w:asciiTheme="majorHAnsi" w:hAnsiTheme="majorHAnsi" w:cstheme="majorHAnsi"/>
              <w:sz w:val="22"/>
              <w:szCs w:val="22"/>
            </w:rPr>
          </w:rPrChange>
        </w:rPr>
        <w:t xml:space="preserve"> </w:t>
      </w:r>
      <w:proofErr w:type="gramStart"/>
      <w:r w:rsidRPr="00577B31">
        <w:rPr>
          <w:rFonts w:ascii="Times New Roman" w:hAnsi="Times New Roman"/>
          <w:rPrChange w:id="1273" w:author="Anna Wingfield" w:date="2024-03-14T14:53:00Z">
            <w:rPr>
              <w:rFonts w:asciiTheme="majorHAnsi" w:hAnsiTheme="majorHAnsi" w:cstheme="majorHAnsi"/>
              <w:sz w:val="22"/>
              <w:szCs w:val="22"/>
            </w:rPr>
          </w:rPrChange>
        </w:rPr>
        <w:t>in light of</w:t>
      </w:r>
      <w:proofErr w:type="gramEnd"/>
      <w:r w:rsidRPr="00577B31">
        <w:rPr>
          <w:rFonts w:ascii="Times New Roman" w:hAnsi="Times New Roman"/>
          <w:rPrChange w:id="1274" w:author="Anna Wingfield" w:date="2024-03-14T14:53:00Z">
            <w:rPr>
              <w:rFonts w:asciiTheme="majorHAnsi" w:hAnsiTheme="majorHAnsi" w:cstheme="majorHAnsi"/>
              <w:sz w:val="22"/>
              <w:szCs w:val="22"/>
            </w:rPr>
          </w:rPrChange>
        </w:rPr>
        <w:t xml:space="preserve"> new technological advancements</w:t>
      </w:r>
      <w:r w:rsidR="00090627" w:rsidRPr="00577B31">
        <w:rPr>
          <w:rFonts w:ascii="Times New Roman" w:hAnsi="Times New Roman"/>
          <w:rPrChange w:id="1275" w:author="Anna Wingfield" w:date="2024-03-14T14:53:00Z">
            <w:rPr>
              <w:rFonts w:asciiTheme="majorHAnsi" w:hAnsiTheme="majorHAnsi" w:cstheme="majorHAnsi"/>
              <w:sz w:val="22"/>
              <w:szCs w:val="22"/>
            </w:rPr>
          </w:rPrChange>
        </w:rPr>
        <w:t>. From an older ideal of a formal, united, and trans</w:t>
      </w:r>
      <w:ins w:id="1276" w:author="Anna Wingfield" w:date="2024-03-14T15:45:00Z">
        <w:r w:rsidR="00417FCC">
          <w:rPr>
            <w:rFonts w:ascii="Times New Roman" w:hAnsi="Times New Roman"/>
          </w:rPr>
          <w:t>-</w:t>
        </w:r>
      </w:ins>
      <w:r w:rsidR="00090627" w:rsidRPr="00577B31">
        <w:rPr>
          <w:rFonts w:ascii="Times New Roman" w:hAnsi="Times New Roman"/>
          <w:rPrChange w:id="1277" w:author="Anna Wingfield" w:date="2024-03-14T14:53:00Z">
            <w:rPr>
              <w:rFonts w:asciiTheme="majorHAnsi" w:hAnsiTheme="majorHAnsi" w:cstheme="majorHAnsi"/>
              <w:sz w:val="22"/>
              <w:szCs w:val="22"/>
            </w:rPr>
          </w:rPrChange>
        </w:rPr>
        <w:t xml:space="preserve">territorial </w:t>
      </w:r>
      <w:r w:rsidR="008F6C63" w:rsidRPr="00577B31">
        <w:rPr>
          <w:rFonts w:ascii="Times New Roman" w:hAnsi="Times New Roman"/>
          <w:rPrChange w:id="1278" w:author="Anna Wingfield" w:date="2024-03-14T14:53:00Z">
            <w:rPr>
              <w:rFonts w:asciiTheme="majorHAnsi" w:hAnsiTheme="majorHAnsi" w:cstheme="majorHAnsi"/>
              <w:sz w:val="22"/>
              <w:szCs w:val="22"/>
            </w:rPr>
          </w:rPrChange>
        </w:rPr>
        <w:t>Christendom (</w:t>
      </w:r>
      <w:r w:rsidR="007744F9" w:rsidRPr="00577B31">
        <w:rPr>
          <w:rFonts w:ascii="Times New Roman" w:hAnsi="Times New Roman"/>
          <w:rPrChange w:id="1279" w:author="Anna Wingfield" w:date="2024-03-14T14:53:00Z">
            <w:rPr>
              <w:rFonts w:asciiTheme="majorHAnsi" w:hAnsiTheme="majorHAnsi" w:cstheme="majorHAnsi"/>
              <w:sz w:val="22"/>
              <w:szCs w:val="22"/>
            </w:rPr>
          </w:rPrChange>
        </w:rPr>
        <w:t>a concept “essentially linked to territory”</w:t>
      </w:r>
      <w:r w:rsidRPr="00577B31">
        <w:rPr>
          <w:rStyle w:val="FootnoteReference"/>
          <w:rFonts w:ascii="Times New Roman" w:hAnsi="Times New Roman"/>
          <w:rPrChange w:id="1280" w:author="Anna Wingfield" w:date="2024-03-14T14:53:00Z">
            <w:rPr>
              <w:rStyle w:val="FootnoteReference"/>
              <w:rFonts w:asciiTheme="majorHAnsi" w:hAnsiTheme="majorHAnsi" w:cstheme="majorHAnsi"/>
              <w:sz w:val="22"/>
              <w:szCs w:val="22"/>
            </w:rPr>
          </w:rPrChange>
        </w:rPr>
        <w:footnoteReference w:id="34"/>
      </w:r>
      <w:r w:rsidRPr="00577B31">
        <w:rPr>
          <w:rFonts w:ascii="Times New Roman" w:hAnsi="Times New Roman"/>
          <w:rPrChange w:id="1286"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1287" w:author="Anna Wingfield" w:date="2024-03-14T14:53:00Z">
            <w:rPr>
              <w:rFonts w:asciiTheme="majorHAnsi" w:hAnsiTheme="majorHAnsi" w:cstheme="majorHAnsi"/>
              <w:sz w:val="22"/>
              <w:szCs w:val="22"/>
            </w:rPr>
          </w:rPrChange>
        </w:rPr>
        <w:t>, the evangelical revival of Protestantism instead “developed consciously international structures” that were conceived as deliberately separate from (increasingly secular) national governments and which eventually resulted in an “</w:t>
      </w:r>
      <w:r w:rsidR="00090627" w:rsidRPr="00577B31">
        <w:rPr>
          <w:rFonts w:ascii="Times New Roman" w:hAnsi="Times New Roman"/>
          <w:i/>
          <w:rPrChange w:id="1288" w:author="Anna Wingfield" w:date="2024-03-14T14:53:00Z">
            <w:rPr>
              <w:rFonts w:asciiTheme="majorHAnsi" w:hAnsiTheme="majorHAnsi" w:cstheme="majorHAnsi"/>
              <w:i/>
              <w:sz w:val="22"/>
              <w:szCs w:val="22"/>
            </w:rPr>
          </w:rPrChange>
        </w:rPr>
        <w:t>informal</w:t>
      </w:r>
      <w:r w:rsidR="00090627" w:rsidRPr="00577B31">
        <w:rPr>
          <w:rFonts w:ascii="Times New Roman" w:hAnsi="Times New Roman"/>
          <w:rPrChange w:id="1289" w:author="Anna Wingfield" w:date="2024-03-14T14:53:00Z">
            <w:rPr>
              <w:rFonts w:asciiTheme="majorHAnsi" w:hAnsiTheme="majorHAnsi" w:cstheme="majorHAnsi"/>
              <w:sz w:val="22"/>
              <w:szCs w:val="22"/>
            </w:rPr>
          </w:rPrChange>
        </w:rPr>
        <w:t xml:space="preserve"> spiritual empire, a </w:t>
      </w:r>
      <w:r w:rsidR="00090627" w:rsidRPr="00577B31">
        <w:rPr>
          <w:rFonts w:ascii="Times New Roman" w:hAnsi="Times New Roman"/>
          <w:i/>
          <w:rPrChange w:id="1290" w:author="Anna Wingfield" w:date="2024-03-14T14:53:00Z">
            <w:rPr>
              <w:rFonts w:asciiTheme="majorHAnsi" w:hAnsiTheme="majorHAnsi" w:cstheme="majorHAnsi"/>
              <w:i/>
              <w:sz w:val="22"/>
              <w:szCs w:val="22"/>
            </w:rPr>
          </w:rPrChange>
        </w:rPr>
        <w:t>network</w:t>
      </w:r>
      <w:r w:rsidR="00090627" w:rsidRPr="00577B31">
        <w:rPr>
          <w:rFonts w:ascii="Times New Roman" w:hAnsi="Times New Roman"/>
          <w:rPrChange w:id="1291" w:author="Anna Wingfield" w:date="2024-03-14T14:53:00Z">
            <w:rPr>
              <w:rFonts w:asciiTheme="majorHAnsi" w:hAnsiTheme="majorHAnsi" w:cstheme="majorHAnsi"/>
              <w:sz w:val="22"/>
              <w:szCs w:val="22"/>
            </w:rPr>
          </w:rPrChange>
        </w:rPr>
        <w:t xml:space="preserve"> of federated believers </w:t>
      </w:r>
      <w:r w:rsidR="00090627" w:rsidRPr="00577B31">
        <w:rPr>
          <w:rFonts w:ascii="Times New Roman" w:hAnsi="Times New Roman"/>
          <w:rPrChange w:id="1292" w:author="Anna Wingfield" w:date="2024-03-14T14:53:00Z">
            <w:rPr>
              <w:rFonts w:asciiTheme="majorHAnsi" w:hAnsiTheme="majorHAnsi" w:cstheme="majorHAnsi"/>
              <w:sz w:val="22"/>
              <w:szCs w:val="22"/>
            </w:rPr>
          </w:rPrChange>
        </w:rPr>
        <w:lastRenderedPageBreak/>
        <w:t>across increasingly distinct national boundaries</w:t>
      </w:r>
      <w:r w:rsidR="0066721F" w:rsidRPr="00577B31">
        <w:rPr>
          <w:rFonts w:ascii="Times New Roman" w:hAnsi="Times New Roman"/>
          <w:rPrChange w:id="1293"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1294" w:author="Anna Wingfield" w:date="2024-03-14T14:53:00Z">
            <w:rPr>
              <w:rFonts w:asciiTheme="majorHAnsi" w:hAnsiTheme="majorHAnsi" w:cstheme="majorHAnsi"/>
              <w:sz w:val="22"/>
              <w:szCs w:val="22"/>
            </w:rPr>
          </w:rPrChange>
        </w:rPr>
        <w:t>”</w:t>
      </w:r>
      <w:r w:rsidR="0066721F" w:rsidRPr="00577B31">
        <w:rPr>
          <w:rStyle w:val="FootnoteReference"/>
          <w:rFonts w:ascii="Times New Roman" w:hAnsi="Times New Roman"/>
          <w:rPrChange w:id="1295" w:author="Anna Wingfield" w:date="2024-03-14T14:53:00Z">
            <w:rPr>
              <w:rStyle w:val="FootnoteReference"/>
              <w:rFonts w:asciiTheme="majorHAnsi" w:hAnsiTheme="majorHAnsi" w:cstheme="majorHAnsi"/>
              <w:sz w:val="22"/>
              <w:szCs w:val="22"/>
            </w:rPr>
          </w:rPrChange>
        </w:rPr>
        <w:footnoteReference w:id="35"/>
      </w:r>
      <w:r w:rsidR="00090627" w:rsidRPr="00577B31">
        <w:rPr>
          <w:rFonts w:ascii="Times New Roman" w:hAnsi="Times New Roman"/>
          <w:rPrChange w:id="1307" w:author="Anna Wingfield" w:date="2024-03-14T14:53:00Z">
            <w:rPr>
              <w:rFonts w:asciiTheme="majorHAnsi" w:hAnsiTheme="majorHAnsi" w:cstheme="majorHAnsi"/>
              <w:sz w:val="22"/>
              <w:szCs w:val="22"/>
            </w:rPr>
          </w:rPrChange>
        </w:rPr>
        <w:t xml:space="preserve"> Though the idea of “networked” Protestantism can be traced back to the Reformation, the structure and ramifications of this “network” became more pronounced in the eighteenth and nineteenth centuries</w:t>
      </w:r>
      <w:r w:rsidR="0066721F" w:rsidRPr="00577B31">
        <w:rPr>
          <w:rFonts w:ascii="Times New Roman" w:hAnsi="Times New Roman"/>
          <w:rPrChange w:id="1308" w:author="Anna Wingfield" w:date="2024-03-14T14:53:00Z">
            <w:rPr>
              <w:rFonts w:asciiTheme="majorHAnsi" w:hAnsiTheme="majorHAnsi" w:cstheme="majorHAnsi"/>
              <w:sz w:val="22"/>
              <w:szCs w:val="22"/>
            </w:rPr>
          </w:rPrChange>
        </w:rPr>
        <w:t>.</w:t>
      </w:r>
      <w:r w:rsidR="0066721F" w:rsidRPr="00577B31">
        <w:rPr>
          <w:rStyle w:val="FootnoteReference"/>
          <w:rFonts w:ascii="Times New Roman" w:hAnsi="Times New Roman"/>
          <w:rPrChange w:id="1309" w:author="Anna Wingfield" w:date="2024-03-14T14:53:00Z">
            <w:rPr>
              <w:rStyle w:val="FootnoteReference"/>
              <w:rFonts w:asciiTheme="majorHAnsi" w:hAnsiTheme="majorHAnsi" w:cstheme="majorHAnsi"/>
              <w:sz w:val="22"/>
              <w:szCs w:val="22"/>
            </w:rPr>
          </w:rPrChange>
        </w:rPr>
        <w:footnoteReference w:id="36"/>
      </w:r>
      <w:r w:rsidR="00090627" w:rsidRPr="00577B31">
        <w:rPr>
          <w:rFonts w:ascii="Times New Roman" w:hAnsi="Times New Roman"/>
          <w:rPrChange w:id="1315" w:author="Anna Wingfield" w:date="2024-03-14T14:53:00Z">
            <w:rPr>
              <w:rFonts w:asciiTheme="majorHAnsi" w:hAnsiTheme="majorHAnsi" w:cstheme="majorHAnsi"/>
              <w:sz w:val="22"/>
              <w:szCs w:val="22"/>
            </w:rPr>
          </w:rPrChange>
        </w:rPr>
        <w:t xml:space="preserve"> By the early nineteenth century, international Protestantism—that is, “networked” rather than territorially-defined Protestantism—dominated</w:t>
      </w:r>
      <w:r w:rsidR="0066721F" w:rsidRPr="00577B31">
        <w:rPr>
          <w:rFonts w:ascii="Times New Roman" w:hAnsi="Times New Roman"/>
          <w:rPrChange w:id="1316" w:author="Anna Wingfield" w:date="2024-03-14T14:53:00Z">
            <w:rPr>
              <w:rFonts w:asciiTheme="majorHAnsi" w:hAnsiTheme="majorHAnsi" w:cstheme="majorHAnsi"/>
              <w:sz w:val="22"/>
              <w:szCs w:val="22"/>
            </w:rPr>
          </w:rPrChange>
        </w:rPr>
        <w:t>.</w:t>
      </w:r>
      <w:r w:rsidR="0066721F" w:rsidRPr="00577B31">
        <w:rPr>
          <w:rStyle w:val="FootnoteReference"/>
          <w:rFonts w:ascii="Times New Roman" w:hAnsi="Times New Roman"/>
          <w:rPrChange w:id="1317" w:author="Anna Wingfield" w:date="2024-03-14T14:53:00Z">
            <w:rPr>
              <w:rStyle w:val="FootnoteReference"/>
              <w:rFonts w:asciiTheme="majorHAnsi" w:hAnsiTheme="majorHAnsi" w:cstheme="majorHAnsi"/>
              <w:sz w:val="22"/>
              <w:szCs w:val="22"/>
            </w:rPr>
          </w:rPrChange>
        </w:rPr>
        <w:footnoteReference w:id="37"/>
      </w:r>
      <w:r w:rsidR="00090627" w:rsidRPr="00577B31">
        <w:rPr>
          <w:rFonts w:ascii="Times New Roman" w:hAnsi="Times New Roman"/>
          <w:rPrChange w:id="1329" w:author="Anna Wingfield" w:date="2024-03-14T14:53:00Z">
            <w:rPr>
              <w:rFonts w:asciiTheme="majorHAnsi" w:hAnsiTheme="majorHAnsi" w:cstheme="majorHAnsi"/>
              <w:sz w:val="22"/>
              <w:szCs w:val="22"/>
            </w:rPr>
          </w:rPrChange>
        </w:rPr>
        <w:t xml:space="preserve"> Fascinatingly, the arguments in favor of this “networked” international Protestantism resemble those often given for the desirability of “network society” today, as both are assumed better to guarantee individual autonomy and more horizontal, decentered forms of social organization. </w:t>
      </w:r>
    </w:p>
    <w:p w14:paraId="6B8DA75A" w14:textId="2874A815" w:rsidR="00090627" w:rsidRPr="00577B31" w:rsidRDefault="00090627" w:rsidP="003D5FD3">
      <w:pPr>
        <w:spacing w:line="480" w:lineRule="auto"/>
        <w:ind w:firstLine="720"/>
        <w:rPr>
          <w:rFonts w:ascii="Times New Roman" w:hAnsi="Times New Roman"/>
          <w:rPrChange w:id="1330" w:author="Anna Wingfield" w:date="2024-03-14T14:53:00Z">
            <w:rPr>
              <w:rFonts w:asciiTheme="majorHAnsi" w:hAnsiTheme="majorHAnsi" w:cstheme="majorHAnsi"/>
              <w:sz w:val="22"/>
              <w:szCs w:val="22"/>
            </w:rPr>
          </w:rPrChange>
        </w:rPr>
      </w:pPr>
      <w:r w:rsidRPr="00577B31">
        <w:rPr>
          <w:rFonts w:ascii="Times New Roman" w:hAnsi="Times New Roman"/>
          <w:rPrChange w:id="1331" w:author="Anna Wingfield" w:date="2024-03-14T14:53:00Z">
            <w:rPr>
              <w:rFonts w:asciiTheme="majorHAnsi" w:hAnsiTheme="majorHAnsi" w:cstheme="majorHAnsi"/>
              <w:sz w:val="22"/>
              <w:szCs w:val="22"/>
            </w:rPr>
          </w:rPrChange>
        </w:rPr>
        <w:t>Though Christendom’s formal end often is dated to</w:t>
      </w:r>
      <w:r w:rsidR="00983EEE" w:rsidRPr="00577B31">
        <w:rPr>
          <w:rFonts w:ascii="Times New Roman" w:hAnsi="Times New Roman"/>
          <w:rPrChange w:id="1332"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333" w:author="Anna Wingfield" w:date="2024-03-14T14:53:00Z">
            <w:rPr>
              <w:rFonts w:asciiTheme="majorHAnsi" w:hAnsiTheme="majorHAnsi" w:cstheme="majorHAnsi"/>
              <w:sz w:val="22"/>
              <w:szCs w:val="22"/>
            </w:rPr>
          </w:rPrChange>
        </w:rPr>
        <w:t>the start of W</w:t>
      </w:r>
      <w:r w:rsidR="00983EEE" w:rsidRPr="00577B31">
        <w:rPr>
          <w:rFonts w:ascii="Times New Roman" w:hAnsi="Times New Roman"/>
          <w:rPrChange w:id="1334" w:author="Anna Wingfield" w:date="2024-03-14T14:53:00Z">
            <w:rPr>
              <w:rFonts w:asciiTheme="majorHAnsi" w:hAnsiTheme="majorHAnsi" w:cstheme="majorHAnsi"/>
              <w:sz w:val="22"/>
              <w:szCs w:val="22"/>
            </w:rPr>
          </w:rPrChange>
        </w:rPr>
        <w:t xml:space="preserve">orld </w:t>
      </w:r>
      <w:r w:rsidRPr="00577B31">
        <w:rPr>
          <w:rFonts w:ascii="Times New Roman" w:hAnsi="Times New Roman"/>
          <w:rPrChange w:id="1335" w:author="Anna Wingfield" w:date="2024-03-14T14:53:00Z">
            <w:rPr>
              <w:rFonts w:asciiTheme="majorHAnsi" w:hAnsiTheme="majorHAnsi" w:cstheme="majorHAnsi"/>
              <w:sz w:val="22"/>
              <w:szCs w:val="22"/>
            </w:rPr>
          </w:rPrChange>
        </w:rPr>
        <w:t>W</w:t>
      </w:r>
      <w:r w:rsidR="00983EEE" w:rsidRPr="00577B31">
        <w:rPr>
          <w:rFonts w:ascii="Times New Roman" w:hAnsi="Times New Roman"/>
          <w:rPrChange w:id="1336" w:author="Anna Wingfield" w:date="2024-03-14T14:53:00Z">
            <w:rPr>
              <w:rFonts w:asciiTheme="majorHAnsi" w:hAnsiTheme="majorHAnsi" w:cstheme="majorHAnsi"/>
              <w:sz w:val="22"/>
              <w:szCs w:val="22"/>
            </w:rPr>
          </w:rPrChange>
        </w:rPr>
        <w:t xml:space="preserve">ar </w:t>
      </w:r>
      <w:r w:rsidRPr="00577B31">
        <w:rPr>
          <w:rFonts w:ascii="Times New Roman" w:hAnsi="Times New Roman"/>
          <w:rPrChange w:id="1337" w:author="Anna Wingfield" w:date="2024-03-14T14:53:00Z">
            <w:rPr>
              <w:rFonts w:asciiTheme="majorHAnsi" w:hAnsiTheme="majorHAnsi" w:cstheme="majorHAnsi"/>
              <w:sz w:val="22"/>
              <w:szCs w:val="22"/>
            </w:rPr>
          </w:rPrChange>
        </w:rPr>
        <w:t>I,</w:t>
      </w:r>
      <w:r w:rsidR="00A24ABA" w:rsidRPr="00577B31">
        <w:rPr>
          <w:rStyle w:val="FootnoteReference"/>
          <w:rFonts w:ascii="Times New Roman" w:hAnsi="Times New Roman"/>
          <w:rPrChange w:id="1338" w:author="Anna Wingfield" w:date="2024-03-14T14:53:00Z">
            <w:rPr>
              <w:rStyle w:val="FootnoteReference"/>
              <w:rFonts w:asciiTheme="majorHAnsi" w:hAnsiTheme="majorHAnsi" w:cstheme="majorHAnsi"/>
              <w:sz w:val="22"/>
              <w:szCs w:val="22"/>
            </w:rPr>
          </w:rPrChange>
        </w:rPr>
        <w:footnoteReference w:id="38"/>
      </w:r>
      <w:r w:rsidRPr="00577B31">
        <w:rPr>
          <w:rFonts w:ascii="Times New Roman" w:hAnsi="Times New Roman"/>
          <w:rPrChange w:id="1345" w:author="Anna Wingfield" w:date="2024-03-14T14:53:00Z">
            <w:rPr>
              <w:rFonts w:asciiTheme="majorHAnsi" w:hAnsiTheme="majorHAnsi" w:cstheme="majorHAnsi"/>
              <w:sz w:val="22"/>
              <w:szCs w:val="22"/>
            </w:rPr>
          </w:rPrChange>
        </w:rPr>
        <w:t xml:space="preserve"> Philip Jenkins argues that the beginning of the end of Christendom probably can be traced to</w:t>
      </w:r>
      <w:r w:rsidR="00A6789B" w:rsidRPr="00577B31">
        <w:rPr>
          <w:rFonts w:ascii="Times New Roman" w:hAnsi="Times New Roman"/>
          <w:rPrChange w:id="1346" w:author="Anna Wingfield" w:date="2024-03-14T14:53:00Z">
            <w:rPr>
              <w:rFonts w:asciiTheme="majorHAnsi" w:hAnsiTheme="majorHAnsi" w:cstheme="majorHAnsi"/>
              <w:sz w:val="22"/>
              <w:szCs w:val="22"/>
            </w:rPr>
          </w:rPrChange>
        </w:rPr>
        <w:t xml:space="preserve"> an earlier event:</w:t>
      </w:r>
      <w:r w:rsidR="00D676EE" w:rsidRPr="00577B31">
        <w:rPr>
          <w:rFonts w:ascii="Times New Roman" w:hAnsi="Times New Roman"/>
          <w:rPrChange w:id="1347"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348" w:author="Anna Wingfield" w:date="2024-03-14T14:53:00Z">
            <w:rPr>
              <w:rFonts w:asciiTheme="majorHAnsi" w:hAnsiTheme="majorHAnsi" w:cstheme="majorHAnsi"/>
              <w:sz w:val="22"/>
              <w:szCs w:val="22"/>
            </w:rPr>
          </w:rPrChange>
        </w:rPr>
        <w:t>the rise of secular nationalism</w:t>
      </w:r>
      <w:r w:rsidR="00D676EE" w:rsidRPr="00577B31">
        <w:rPr>
          <w:rFonts w:ascii="Times New Roman" w:hAnsi="Times New Roman"/>
          <w:rPrChange w:id="1349" w:author="Anna Wingfield" w:date="2024-03-14T14:53:00Z">
            <w:rPr>
              <w:rFonts w:asciiTheme="majorHAnsi" w:hAnsiTheme="majorHAnsi" w:cstheme="majorHAnsi"/>
              <w:sz w:val="22"/>
              <w:szCs w:val="22"/>
            </w:rPr>
          </w:rPrChange>
        </w:rPr>
        <w:t xml:space="preserve"> in the seventeenth and eighteenth centuries</w:t>
      </w:r>
      <w:r w:rsidRPr="00577B31">
        <w:rPr>
          <w:rFonts w:ascii="Times New Roman" w:hAnsi="Times New Roman"/>
          <w:rPrChange w:id="1350" w:author="Anna Wingfield" w:date="2024-03-14T14:53:00Z">
            <w:rPr>
              <w:rFonts w:asciiTheme="majorHAnsi" w:hAnsiTheme="majorHAnsi" w:cstheme="majorHAnsi"/>
              <w:sz w:val="22"/>
              <w:szCs w:val="22"/>
            </w:rPr>
          </w:rPrChange>
        </w:rPr>
        <w:t>.</w:t>
      </w:r>
      <w:r w:rsidR="00A6789B" w:rsidRPr="00577B31">
        <w:rPr>
          <w:rStyle w:val="FootnoteReference"/>
          <w:rFonts w:ascii="Times New Roman" w:hAnsi="Times New Roman"/>
          <w:rPrChange w:id="1351" w:author="Anna Wingfield" w:date="2024-03-14T14:53:00Z">
            <w:rPr>
              <w:rStyle w:val="FootnoteReference"/>
              <w:rFonts w:asciiTheme="majorHAnsi" w:hAnsiTheme="majorHAnsi" w:cstheme="majorHAnsi"/>
              <w:sz w:val="22"/>
              <w:szCs w:val="22"/>
            </w:rPr>
          </w:rPrChange>
        </w:rPr>
        <w:footnoteReference w:id="39"/>
      </w:r>
      <w:r w:rsidRPr="00577B31">
        <w:rPr>
          <w:rFonts w:ascii="Times New Roman" w:hAnsi="Times New Roman"/>
          <w:rPrChange w:id="1357" w:author="Anna Wingfield" w:date="2024-03-14T14:53:00Z">
            <w:rPr>
              <w:rFonts w:asciiTheme="majorHAnsi" w:hAnsiTheme="majorHAnsi" w:cstheme="majorHAnsi"/>
              <w:sz w:val="22"/>
              <w:szCs w:val="22"/>
            </w:rPr>
          </w:rPrChange>
        </w:rPr>
        <w:t xml:space="preserve"> </w:t>
      </w:r>
      <w:r w:rsidR="00802FF2" w:rsidRPr="00577B31">
        <w:rPr>
          <w:rFonts w:ascii="Times New Roman" w:hAnsi="Times New Roman"/>
          <w:rPrChange w:id="1358" w:author="Anna Wingfield" w:date="2024-03-14T14:53:00Z">
            <w:rPr>
              <w:rFonts w:asciiTheme="majorHAnsi" w:hAnsiTheme="majorHAnsi" w:cstheme="majorHAnsi"/>
              <w:sz w:val="22"/>
              <w:szCs w:val="22"/>
            </w:rPr>
          </w:rPrChange>
        </w:rPr>
        <w:t>According to perhaps the most prominent account of this historical development,</w:t>
      </w:r>
      <w:r w:rsidR="00A6789B" w:rsidRPr="00577B31">
        <w:rPr>
          <w:rFonts w:ascii="Times New Roman" w:hAnsi="Times New Roman"/>
          <w:rPrChange w:id="1359" w:author="Anna Wingfield" w:date="2024-03-14T14:53:00Z">
            <w:rPr>
              <w:rFonts w:asciiTheme="majorHAnsi" w:hAnsiTheme="majorHAnsi" w:cstheme="majorHAnsi"/>
              <w:sz w:val="22"/>
              <w:szCs w:val="22"/>
            </w:rPr>
          </w:rPrChange>
        </w:rPr>
        <w:t xml:space="preserve"> the </w:t>
      </w:r>
      <w:r w:rsidRPr="00577B31">
        <w:rPr>
          <w:rFonts w:ascii="Times New Roman" w:hAnsi="Times New Roman"/>
          <w:rPrChange w:id="1360" w:author="Anna Wingfield" w:date="2024-03-14T14:53:00Z">
            <w:rPr>
              <w:rFonts w:asciiTheme="majorHAnsi" w:hAnsiTheme="majorHAnsi" w:cstheme="majorHAnsi"/>
              <w:sz w:val="22"/>
              <w:szCs w:val="22"/>
            </w:rPr>
          </w:rPrChange>
        </w:rPr>
        <w:t xml:space="preserve">religious wars of the seventeenth century led to the growing conviction that peace could only be achieved if religious power were ceded to the secular nation-state. Religious belief would be divorced from government and instead relegated to the private domain. </w:t>
      </w:r>
    </w:p>
    <w:p w14:paraId="2D0B2819" w14:textId="62AD6FA0" w:rsidR="00090627" w:rsidRPr="00577B31" w:rsidRDefault="00090627" w:rsidP="003D5FD3">
      <w:pPr>
        <w:spacing w:line="480" w:lineRule="auto"/>
        <w:ind w:firstLine="720"/>
        <w:rPr>
          <w:rFonts w:ascii="Times New Roman" w:hAnsi="Times New Roman"/>
          <w:rPrChange w:id="1361" w:author="Anna Wingfield" w:date="2024-03-14T14:53:00Z">
            <w:rPr>
              <w:rFonts w:asciiTheme="majorHAnsi" w:hAnsiTheme="majorHAnsi" w:cstheme="majorHAnsi"/>
              <w:sz w:val="22"/>
              <w:szCs w:val="22"/>
            </w:rPr>
          </w:rPrChange>
        </w:rPr>
      </w:pPr>
      <w:r w:rsidRPr="00577B31">
        <w:rPr>
          <w:rFonts w:ascii="Times New Roman" w:hAnsi="Times New Roman"/>
          <w:rPrChange w:id="1362" w:author="Anna Wingfield" w:date="2024-03-14T14:53:00Z">
            <w:rPr>
              <w:rFonts w:asciiTheme="majorHAnsi" w:hAnsiTheme="majorHAnsi" w:cstheme="majorHAnsi"/>
              <w:sz w:val="22"/>
              <w:szCs w:val="22"/>
            </w:rPr>
          </w:rPrChange>
        </w:rPr>
        <w:t xml:space="preserve">Sometimes overlooked is the fact that several Protestant institutions and actors </w:t>
      </w:r>
      <w:r w:rsidRPr="00577B31">
        <w:rPr>
          <w:rFonts w:ascii="Times New Roman" w:hAnsi="Times New Roman"/>
          <w:i/>
          <w:rPrChange w:id="1363" w:author="Anna Wingfield" w:date="2024-03-14T14:53:00Z">
            <w:rPr>
              <w:rFonts w:asciiTheme="majorHAnsi" w:hAnsiTheme="majorHAnsi" w:cstheme="majorHAnsi"/>
              <w:i/>
              <w:sz w:val="22"/>
              <w:szCs w:val="22"/>
            </w:rPr>
          </w:rPrChange>
        </w:rPr>
        <w:t xml:space="preserve">also </w:t>
      </w:r>
      <w:r w:rsidRPr="00577B31">
        <w:rPr>
          <w:rFonts w:ascii="Times New Roman" w:hAnsi="Times New Roman"/>
          <w:rPrChange w:id="1364" w:author="Anna Wingfield" w:date="2024-03-14T14:53:00Z">
            <w:rPr>
              <w:rFonts w:asciiTheme="majorHAnsi" w:hAnsiTheme="majorHAnsi" w:cstheme="majorHAnsi"/>
              <w:sz w:val="22"/>
              <w:szCs w:val="22"/>
            </w:rPr>
          </w:rPrChange>
        </w:rPr>
        <w:t xml:space="preserve">enthusiastically participated </w:t>
      </w:r>
      <w:r w:rsidR="00120492" w:rsidRPr="00577B31">
        <w:rPr>
          <w:rFonts w:ascii="Times New Roman" w:hAnsi="Times New Roman"/>
          <w:rPrChange w:id="1365" w:author="Anna Wingfield" w:date="2024-03-14T14:53:00Z">
            <w:rPr>
              <w:rFonts w:asciiTheme="majorHAnsi" w:hAnsiTheme="majorHAnsi" w:cstheme="majorHAnsi"/>
              <w:sz w:val="22"/>
              <w:szCs w:val="22"/>
            </w:rPr>
          </w:rPrChange>
        </w:rPr>
        <w:t xml:space="preserve">in </w:t>
      </w:r>
      <w:r w:rsidRPr="00577B31">
        <w:rPr>
          <w:rFonts w:ascii="Times New Roman" w:hAnsi="Times New Roman"/>
          <w:rPrChange w:id="1366" w:author="Anna Wingfield" w:date="2024-03-14T14:53:00Z">
            <w:rPr>
              <w:rFonts w:asciiTheme="majorHAnsi" w:hAnsiTheme="majorHAnsi" w:cstheme="majorHAnsi"/>
              <w:sz w:val="22"/>
              <w:szCs w:val="22"/>
            </w:rPr>
          </w:rPrChange>
        </w:rPr>
        <w:t xml:space="preserve">and contributed to the rise of secular nationalism. For one thing, </w:t>
      </w:r>
      <w:proofErr w:type="gramStart"/>
      <w:r w:rsidR="00802FF2" w:rsidRPr="00577B31">
        <w:rPr>
          <w:rFonts w:ascii="Times New Roman" w:hAnsi="Times New Roman"/>
          <w:rPrChange w:id="1367" w:author="Anna Wingfield" w:date="2024-03-14T14:53:00Z">
            <w:rPr>
              <w:rFonts w:asciiTheme="majorHAnsi" w:hAnsiTheme="majorHAnsi" w:cstheme="majorHAnsi"/>
              <w:sz w:val="22"/>
              <w:szCs w:val="22"/>
            </w:rPr>
          </w:rPrChange>
        </w:rPr>
        <w:t>a number of</w:t>
      </w:r>
      <w:proofErr w:type="gramEnd"/>
      <w:r w:rsidR="00802FF2" w:rsidRPr="00577B31">
        <w:rPr>
          <w:rFonts w:ascii="Times New Roman" w:hAnsi="Times New Roman"/>
          <w:rPrChange w:id="136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369" w:author="Anna Wingfield" w:date="2024-03-14T14:53:00Z">
            <w:rPr>
              <w:rFonts w:asciiTheme="majorHAnsi" w:hAnsiTheme="majorHAnsi" w:cstheme="majorHAnsi"/>
              <w:sz w:val="22"/>
              <w:szCs w:val="22"/>
            </w:rPr>
          </w:rPrChange>
        </w:rPr>
        <w:t>Dissenting denominations saw themselves existentially threatened by a close</w:t>
      </w:r>
      <w:r w:rsidRPr="00577B31">
        <w:rPr>
          <w:rFonts w:ascii="Times New Roman" w:hAnsi="Times New Roman"/>
          <w:i/>
          <w:rPrChange w:id="1370"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1371" w:author="Anna Wingfield" w:date="2024-03-14T14:53:00Z">
            <w:rPr>
              <w:rFonts w:asciiTheme="majorHAnsi" w:hAnsiTheme="majorHAnsi" w:cstheme="majorHAnsi"/>
              <w:sz w:val="22"/>
              <w:szCs w:val="22"/>
            </w:rPr>
          </w:rPrChange>
        </w:rPr>
        <w:t xml:space="preserve">union between church and state. In the view of these Dissenters, </w:t>
      </w:r>
      <w:r w:rsidRPr="00577B31">
        <w:rPr>
          <w:rFonts w:ascii="Times New Roman" w:hAnsi="Times New Roman"/>
          <w:iCs/>
          <w:rPrChange w:id="1372" w:author="Anna Wingfield" w:date="2024-03-14T14:53:00Z">
            <w:rPr>
              <w:rFonts w:asciiTheme="majorHAnsi" w:hAnsiTheme="majorHAnsi" w:cstheme="majorHAnsi"/>
              <w:iCs/>
              <w:sz w:val="22"/>
              <w:szCs w:val="22"/>
            </w:rPr>
          </w:rPrChange>
        </w:rPr>
        <w:t>any</w:t>
      </w:r>
      <w:r w:rsidRPr="00577B31">
        <w:rPr>
          <w:rFonts w:ascii="Times New Roman" w:hAnsi="Times New Roman"/>
          <w:i/>
          <w:rPrChange w:id="1373"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1374" w:author="Anna Wingfield" w:date="2024-03-14T14:53:00Z">
            <w:rPr>
              <w:rFonts w:asciiTheme="majorHAnsi" w:hAnsiTheme="majorHAnsi" w:cstheme="majorHAnsi"/>
              <w:sz w:val="22"/>
              <w:szCs w:val="22"/>
            </w:rPr>
          </w:rPrChange>
        </w:rPr>
        <w:t xml:space="preserve">form of state-enforced religious </w:t>
      </w:r>
      <w:r w:rsidRPr="00577B31">
        <w:rPr>
          <w:rFonts w:ascii="Times New Roman" w:hAnsi="Times New Roman"/>
          <w:rPrChange w:id="1375" w:author="Anna Wingfield" w:date="2024-03-14T14:53:00Z">
            <w:rPr>
              <w:rFonts w:asciiTheme="majorHAnsi" w:hAnsiTheme="majorHAnsi" w:cstheme="majorHAnsi"/>
              <w:sz w:val="22"/>
              <w:szCs w:val="22"/>
            </w:rPr>
          </w:rPrChange>
        </w:rPr>
        <w:lastRenderedPageBreak/>
        <w:t xml:space="preserve">belief imposed from above was anathema, as it checked the exercise of one’s individual freedom of conscience, which, they felt, was </w:t>
      </w:r>
      <w:r w:rsidR="00802FF2" w:rsidRPr="00577B31">
        <w:rPr>
          <w:rFonts w:ascii="Times New Roman" w:hAnsi="Times New Roman"/>
          <w:rPrChange w:id="1376" w:author="Anna Wingfield" w:date="2024-03-14T14:53:00Z">
            <w:rPr>
              <w:rFonts w:asciiTheme="majorHAnsi" w:hAnsiTheme="majorHAnsi" w:cstheme="majorHAnsi"/>
              <w:sz w:val="22"/>
              <w:szCs w:val="22"/>
            </w:rPr>
          </w:rPrChange>
        </w:rPr>
        <w:t>one of the cornerstones of</w:t>
      </w:r>
      <w:r w:rsidRPr="00577B31">
        <w:rPr>
          <w:rFonts w:ascii="Times New Roman" w:hAnsi="Times New Roman"/>
          <w:rPrChange w:id="1377" w:author="Anna Wingfield" w:date="2024-03-14T14:53:00Z">
            <w:rPr>
              <w:rFonts w:asciiTheme="majorHAnsi" w:hAnsiTheme="majorHAnsi" w:cstheme="majorHAnsi"/>
              <w:sz w:val="22"/>
              <w:szCs w:val="22"/>
            </w:rPr>
          </w:rPrChange>
        </w:rPr>
        <w:t xml:space="preserve"> </w:t>
      </w:r>
      <w:r w:rsidR="00802FF2" w:rsidRPr="00577B31">
        <w:rPr>
          <w:rFonts w:ascii="Times New Roman" w:hAnsi="Times New Roman"/>
          <w:rPrChange w:id="1378" w:author="Anna Wingfield" w:date="2024-03-14T14:53:00Z">
            <w:rPr>
              <w:rFonts w:asciiTheme="majorHAnsi" w:hAnsiTheme="majorHAnsi" w:cstheme="majorHAnsi"/>
              <w:sz w:val="22"/>
              <w:szCs w:val="22"/>
            </w:rPr>
          </w:rPrChange>
        </w:rPr>
        <w:t>the Christian faith</w:t>
      </w:r>
      <w:r w:rsidRPr="00577B31">
        <w:rPr>
          <w:rFonts w:ascii="Times New Roman" w:hAnsi="Times New Roman"/>
          <w:rPrChange w:id="1379" w:author="Anna Wingfield" w:date="2024-03-14T14:53:00Z">
            <w:rPr>
              <w:rFonts w:asciiTheme="majorHAnsi" w:hAnsiTheme="majorHAnsi" w:cstheme="majorHAnsi"/>
              <w:sz w:val="22"/>
              <w:szCs w:val="22"/>
            </w:rPr>
          </w:rPrChange>
        </w:rPr>
        <w:t xml:space="preserve">. </w:t>
      </w:r>
      <w:proofErr w:type="gramStart"/>
      <w:r w:rsidRPr="00577B31">
        <w:rPr>
          <w:rFonts w:ascii="Times New Roman" w:hAnsi="Times New Roman"/>
          <w:rPrChange w:id="1380" w:author="Anna Wingfield" w:date="2024-03-14T14:53:00Z">
            <w:rPr>
              <w:rFonts w:asciiTheme="majorHAnsi" w:hAnsiTheme="majorHAnsi" w:cstheme="majorHAnsi"/>
              <w:sz w:val="22"/>
              <w:szCs w:val="22"/>
            </w:rPr>
          </w:rPrChange>
        </w:rPr>
        <w:t>Thus</w:t>
      </w:r>
      <w:proofErr w:type="gramEnd"/>
      <w:r w:rsidRPr="00577B31">
        <w:rPr>
          <w:rFonts w:ascii="Times New Roman" w:hAnsi="Times New Roman"/>
          <w:rPrChange w:id="1381" w:author="Anna Wingfield" w:date="2024-03-14T14:53:00Z">
            <w:rPr>
              <w:rFonts w:asciiTheme="majorHAnsi" w:hAnsiTheme="majorHAnsi" w:cstheme="majorHAnsi"/>
              <w:sz w:val="22"/>
              <w:szCs w:val="22"/>
            </w:rPr>
          </w:rPrChange>
        </w:rPr>
        <w:t xml:space="preserve"> the Particular Baptist Robert Robinson declared in 1779 that “religious uniformity [was] an illegitimate brat of the mother of harlots</w:t>
      </w:r>
      <w:r w:rsidR="006B03A6" w:rsidRPr="00577B31">
        <w:rPr>
          <w:rFonts w:ascii="Times New Roman" w:hAnsi="Times New Roman"/>
          <w:rPrChange w:id="1382" w:author="Anna Wingfield" w:date="2024-03-14T14:53:00Z">
            <w:rPr>
              <w:rFonts w:asciiTheme="majorHAnsi" w:hAnsiTheme="majorHAnsi" w:cstheme="majorHAnsi"/>
              <w:sz w:val="22"/>
              <w:szCs w:val="22"/>
            </w:rPr>
          </w:rPrChange>
        </w:rPr>
        <w:t>,</w:t>
      </w:r>
      <w:r w:rsidRPr="00577B31">
        <w:rPr>
          <w:rFonts w:ascii="Times New Roman" w:hAnsi="Times New Roman"/>
          <w:rPrChange w:id="1383" w:author="Anna Wingfield" w:date="2024-03-14T14:53:00Z">
            <w:rPr>
              <w:rFonts w:asciiTheme="majorHAnsi" w:hAnsiTheme="majorHAnsi" w:cstheme="majorHAnsi"/>
              <w:sz w:val="22"/>
              <w:szCs w:val="22"/>
            </w:rPr>
          </w:rPrChange>
        </w:rPr>
        <w:t>” and compared the various Protestant denominations to be properly akin to “little states, each governed by its own laws, and all independent [of] one another. Like confederate states they assembled by deputies in one large ecclesiastical body, and deliberated about the common interests of the whole</w:t>
      </w:r>
      <w:r w:rsidR="00802FF2" w:rsidRPr="00577B31">
        <w:rPr>
          <w:rFonts w:ascii="Times New Roman" w:hAnsi="Times New Roman"/>
          <w:rPrChange w:id="1384" w:author="Anna Wingfield" w:date="2024-03-14T14:53:00Z">
            <w:rPr>
              <w:rFonts w:asciiTheme="majorHAnsi" w:hAnsiTheme="majorHAnsi" w:cstheme="majorHAnsi"/>
              <w:sz w:val="22"/>
              <w:szCs w:val="22"/>
            </w:rPr>
          </w:rPrChange>
        </w:rPr>
        <w:t>.</w:t>
      </w:r>
      <w:r w:rsidRPr="00577B31">
        <w:rPr>
          <w:rFonts w:ascii="Times New Roman" w:hAnsi="Times New Roman"/>
          <w:rPrChange w:id="1385" w:author="Anna Wingfield" w:date="2024-03-14T14:53:00Z">
            <w:rPr>
              <w:rFonts w:asciiTheme="majorHAnsi" w:hAnsiTheme="majorHAnsi" w:cstheme="majorHAnsi"/>
              <w:sz w:val="22"/>
              <w:szCs w:val="22"/>
            </w:rPr>
          </w:rPrChange>
        </w:rPr>
        <w:t>”</w:t>
      </w:r>
      <w:r w:rsidR="00802FF2" w:rsidRPr="00577B31">
        <w:rPr>
          <w:rStyle w:val="FootnoteReference"/>
          <w:rFonts w:ascii="Times New Roman" w:hAnsi="Times New Roman"/>
          <w:rPrChange w:id="1386" w:author="Anna Wingfield" w:date="2024-03-14T14:53:00Z">
            <w:rPr>
              <w:rStyle w:val="FootnoteReference"/>
              <w:rFonts w:asciiTheme="majorHAnsi" w:hAnsiTheme="majorHAnsi" w:cstheme="majorHAnsi"/>
              <w:sz w:val="22"/>
              <w:szCs w:val="22"/>
            </w:rPr>
          </w:rPrChange>
        </w:rPr>
        <w:footnoteReference w:id="40"/>
      </w:r>
      <w:r w:rsidR="004509DC" w:rsidRPr="00577B31">
        <w:rPr>
          <w:rFonts w:ascii="Times New Roman" w:hAnsi="Times New Roman"/>
          <w:rPrChange w:id="1394"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395" w:author="Anna Wingfield" w:date="2024-03-14T14:53:00Z">
            <w:rPr>
              <w:rFonts w:asciiTheme="majorHAnsi" w:hAnsiTheme="majorHAnsi" w:cstheme="majorHAnsi"/>
              <w:sz w:val="22"/>
              <w:szCs w:val="22"/>
            </w:rPr>
          </w:rPrChange>
        </w:rPr>
        <w:t>Instead of unity built on force, confederacy would be facilitated by the “industrialization of communications</w:t>
      </w:r>
      <w:r w:rsidR="003D5FD3" w:rsidRPr="00577B31">
        <w:rPr>
          <w:rFonts w:ascii="Times New Roman" w:hAnsi="Times New Roman"/>
          <w:rPrChange w:id="1396" w:author="Anna Wingfield" w:date="2024-03-14T14:53:00Z">
            <w:rPr>
              <w:rFonts w:asciiTheme="majorHAnsi" w:hAnsiTheme="majorHAnsi" w:cstheme="majorHAnsi"/>
              <w:sz w:val="22"/>
              <w:szCs w:val="22"/>
            </w:rPr>
          </w:rPrChange>
        </w:rPr>
        <w:t>;</w:t>
      </w:r>
      <w:r w:rsidRPr="00577B31">
        <w:rPr>
          <w:rFonts w:ascii="Times New Roman" w:hAnsi="Times New Roman"/>
          <w:rPrChange w:id="1397" w:author="Anna Wingfield" w:date="2024-03-14T14:53:00Z">
            <w:rPr>
              <w:rFonts w:asciiTheme="majorHAnsi" w:hAnsiTheme="majorHAnsi" w:cstheme="majorHAnsi"/>
              <w:sz w:val="22"/>
              <w:szCs w:val="22"/>
            </w:rPr>
          </w:rPrChange>
        </w:rPr>
        <w:t xml:space="preserve">” </w:t>
      </w:r>
      <w:r w:rsidR="003D5FD3" w:rsidRPr="00577B31">
        <w:rPr>
          <w:rFonts w:ascii="Times New Roman" w:hAnsi="Times New Roman"/>
          <w:rPrChange w:id="1398" w:author="Anna Wingfield" w:date="2024-03-14T14:53:00Z">
            <w:rPr>
              <w:rFonts w:asciiTheme="majorHAnsi" w:hAnsiTheme="majorHAnsi" w:cstheme="majorHAnsi"/>
              <w:sz w:val="22"/>
              <w:szCs w:val="22"/>
            </w:rPr>
          </w:rPrChange>
        </w:rPr>
        <w:t xml:space="preserve">thus </w:t>
      </w:r>
      <w:r w:rsidRPr="00577B31">
        <w:rPr>
          <w:rFonts w:ascii="Times New Roman" w:hAnsi="Times New Roman"/>
          <w:rPrChange w:id="1399" w:author="Anna Wingfield" w:date="2024-03-14T14:53:00Z">
            <w:rPr>
              <w:rFonts w:asciiTheme="majorHAnsi" w:hAnsiTheme="majorHAnsi" w:cstheme="majorHAnsi"/>
              <w:sz w:val="22"/>
              <w:szCs w:val="22"/>
            </w:rPr>
          </w:rPrChange>
        </w:rPr>
        <w:t>“the international message [of Protestantism] grew in symbiosis with the technologies required to broadcast and receive it</w:t>
      </w:r>
      <w:r w:rsidR="004509DC" w:rsidRPr="00577B31">
        <w:rPr>
          <w:rFonts w:ascii="Times New Roman" w:hAnsi="Times New Roman"/>
          <w:rPrChange w:id="1400" w:author="Anna Wingfield" w:date="2024-03-14T14:53:00Z">
            <w:rPr>
              <w:rFonts w:asciiTheme="majorHAnsi" w:hAnsiTheme="majorHAnsi" w:cstheme="majorHAnsi"/>
              <w:sz w:val="22"/>
              <w:szCs w:val="22"/>
            </w:rPr>
          </w:rPrChange>
        </w:rPr>
        <w:t>.</w:t>
      </w:r>
      <w:r w:rsidRPr="00577B31">
        <w:rPr>
          <w:rFonts w:ascii="Times New Roman" w:hAnsi="Times New Roman"/>
          <w:rPrChange w:id="1401" w:author="Anna Wingfield" w:date="2024-03-14T14:53:00Z">
            <w:rPr>
              <w:rFonts w:asciiTheme="majorHAnsi" w:hAnsiTheme="majorHAnsi" w:cstheme="majorHAnsi"/>
              <w:sz w:val="22"/>
              <w:szCs w:val="22"/>
            </w:rPr>
          </w:rPrChange>
        </w:rPr>
        <w:t>”</w:t>
      </w:r>
      <w:r w:rsidR="004509DC" w:rsidRPr="00577B31">
        <w:rPr>
          <w:rStyle w:val="FootnoteReference"/>
          <w:rFonts w:ascii="Times New Roman" w:hAnsi="Times New Roman"/>
          <w:rPrChange w:id="1402" w:author="Anna Wingfield" w:date="2024-03-14T14:53:00Z">
            <w:rPr>
              <w:rStyle w:val="FootnoteReference"/>
              <w:rFonts w:asciiTheme="majorHAnsi" w:hAnsiTheme="majorHAnsi" w:cstheme="majorHAnsi"/>
              <w:sz w:val="22"/>
              <w:szCs w:val="22"/>
            </w:rPr>
          </w:rPrChange>
        </w:rPr>
        <w:footnoteReference w:id="41"/>
      </w:r>
      <w:r w:rsidRPr="00577B31">
        <w:rPr>
          <w:rFonts w:ascii="Times New Roman" w:hAnsi="Times New Roman"/>
          <w:rPrChange w:id="1408" w:author="Anna Wingfield" w:date="2024-03-14T14:53:00Z">
            <w:rPr>
              <w:rFonts w:asciiTheme="majorHAnsi" w:hAnsiTheme="majorHAnsi" w:cstheme="majorHAnsi"/>
              <w:sz w:val="22"/>
              <w:szCs w:val="22"/>
            </w:rPr>
          </w:rPrChange>
        </w:rPr>
        <w:t xml:space="preserve"> In </w:t>
      </w:r>
      <w:r w:rsidR="006B03A6" w:rsidRPr="00577B31">
        <w:rPr>
          <w:rFonts w:ascii="Times New Roman" w:hAnsi="Times New Roman"/>
          <w:rPrChange w:id="1409" w:author="Anna Wingfield" w:date="2024-03-14T14:53:00Z">
            <w:rPr>
              <w:rFonts w:asciiTheme="majorHAnsi" w:hAnsiTheme="majorHAnsi" w:cstheme="majorHAnsi"/>
              <w:sz w:val="22"/>
              <w:szCs w:val="22"/>
            </w:rPr>
          </w:rPrChange>
        </w:rPr>
        <w:t>this sense</w:t>
      </w:r>
      <w:r w:rsidRPr="00577B31">
        <w:rPr>
          <w:rFonts w:ascii="Times New Roman" w:hAnsi="Times New Roman"/>
          <w:rPrChange w:id="1410" w:author="Anna Wingfield" w:date="2024-03-14T14:53:00Z">
            <w:rPr>
              <w:rFonts w:asciiTheme="majorHAnsi" w:hAnsiTheme="majorHAnsi" w:cstheme="majorHAnsi"/>
              <w:sz w:val="22"/>
              <w:szCs w:val="22"/>
            </w:rPr>
          </w:rPrChange>
        </w:rPr>
        <w:t>, the Enlightenment discourse of individual freedom, inalienable rights, and global federation ended up informing prominent eighteenth-century Protestant conceptions of how to establish cooperation across denominational differences.</w:t>
      </w:r>
      <w:r w:rsidR="00BF2B69" w:rsidRPr="00577B31">
        <w:rPr>
          <w:rFonts w:ascii="Times New Roman" w:hAnsi="Times New Roman"/>
          <w:rPrChange w:id="1411" w:author="Anna Wingfield" w:date="2024-03-14T14:53:00Z">
            <w:rPr>
              <w:rFonts w:asciiTheme="majorHAnsi" w:hAnsiTheme="majorHAnsi" w:cstheme="majorHAnsi"/>
              <w:sz w:val="22"/>
              <w:szCs w:val="22"/>
            </w:rPr>
          </w:rPrChange>
        </w:rPr>
        <w:t xml:space="preserve"> International Protestantism, in other words, was </w:t>
      </w:r>
      <w:r w:rsidR="00426F40" w:rsidRPr="00577B31">
        <w:rPr>
          <w:rFonts w:ascii="Times New Roman" w:hAnsi="Times New Roman"/>
          <w:rPrChange w:id="1412" w:author="Anna Wingfield" w:date="2024-03-14T14:53:00Z">
            <w:rPr>
              <w:rFonts w:asciiTheme="majorHAnsi" w:hAnsiTheme="majorHAnsi" w:cstheme="majorHAnsi"/>
              <w:sz w:val="22"/>
              <w:szCs w:val="22"/>
            </w:rPr>
          </w:rPrChange>
        </w:rPr>
        <w:t xml:space="preserve">partly </w:t>
      </w:r>
      <w:r w:rsidR="00BF2B69" w:rsidRPr="00577B31">
        <w:rPr>
          <w:rFonts w:ascii="Times New Roman" w:hAnsi="Times New Roman"/>
          <w:rPrChange w:id="1413" w:author="Anna Wingfield" w:date="2024-03-14T14:53:00Z">
            <w:rPr>
              <w:rFonts w:asciiTheme="majorHAnsi" w:hAnsiTheme="majorHAnsi" w:cstheme="majorHAnsi"/>
              <w:sz w:val="22"/>
              <w:szCs w:val="22"/>
            </w:rPr>
          </w:rPrChange>
        </w:rPr>
        <w:t xml:space="preserve">driven </w:t>
      </w:r>
      <w:r w:rsidR="00426F40" w:rsidRPr="00577B31">
        <w:rPr>
          <w:rFonts w:ascii="Times New Roman" w:hAnsi="Times New Roman"/>
          <w:rPrChange w:id="1414" w:author="Anna Wingfield" w:date="2024-03-14T14:53:00Z">
            <w:rPr>
              <w:rFonts w:asciiTheme="majorHAnsi" w:hAnsiTheme="majorHAnsi" w:cstheme="majorHAnsi"/>
              <w:sz w:val="22"/>
              <w:szCs w:val="22"/>
            </w:rPr>
          </w:rPrChange>
        </w:rPr>
        <w:t>by an optimism and set of moral values that bears some resemblance to the values and beliefs propounded by early-2000s cyber-utopianism</w:t>
      </w:r>
      <w:r w:rsidR="003D5FD3" w:rsidRPr="00577B31">
        <w:rPr>
          <w:rFonts w:ascii="Times New Roman" w:hAnsi="Times New Roman"/>
          <w:rPrChange w:id="1415" w:author="Anna Wingfield" w:date="2024-03-14T14:53:00Z">
            <w:rPr>
              <w:rFonts w:asciiTheme="majorHAnsi" w:hAnsiTheme="majorHAnsi" w:cstheme="majorHAnsi"/>
              <w:sz w:val="22"/>
              <w:szCs w:val="22"/>
            </w:rPr>
          </w:rPrChange>
        </w:rPr>
        <w:t>.</w:t>
      </w:r>
      <w:r w:rsidR="00BF2B69" w:rsidRPr="00577B31">
        <w:rPr>
          <w:rFonts w:ascii="Times New Roman" w:hAnsi="Times New Roman"/>
          <w:rPrChange w:id="1416" w:author="Anna Wingfield" w:date="2024-03-14T14:53:00Z">
            <w:rPr>
              <w:rFonts w:asciiTheme="majorHAnsi" w:hAnsiTheme="majorHAnsi" w:cstheme="majorHAnsi"/>
              <w:sz w:val="22"/>
              <w:szCs w:val="22"/>
            </w:rPr>
          </w:rPrChange>
        </w:rPr>
        <w:t xml:space="preserve"> </w:t>
      </w:r>
      <w:r w:rsidR="003D5FD3" w:rsidRPr="00577B31">
        <w:rPr>
          <w:rFonts w:ascii="Times New Roman" w:hAnsi="Times New Roman"/>
          <w:rPrChange w:id="1417" w:author="Anna Wingfield" w:date="2024-03-14T14:53:00Z">
            <w:rPr>
              <w:rFonts w:asciiTheme="majorHAnsi" w:hAnsiTheme="majorHAnsi" w:cstheme="majorHAnsi"/>
              <w:sz w:val="22"/>
              <w:szCs w:val="22"/>
            </w:rPr>
          </w:rPrChange>
        </w:rPr>
        <w:t>B</w:t>
      </w:r>
      <w:r w:rsidR="00426F40" w:rsidRPr="00577B31">
        <w:rPr>
          <w:rFonts w:ascii="Times New Roman" w:hAnsi="Times New Roman"/>
          <w:rPrChange w:id="1418" w:author="Anna Wingfield" w:date="2024-03-14T14:53:00Z">
            <w:rPr>
              <w:rFonts w:asciiTheme="majorHAnsi" w:hAnsiTheme="majorHAnsi" w:cstheme="majorHAnsi"/>
              <w:sz w:val="22"/>
              <w:szCs w:val="22"/>
            </w:rPr>
          </w:rPrChange>
        </w:rPr>
        <w:t>y</w:t>
      </w:r>
      <w:r w:rsidR="00BF2B69" w:rsidRPr="00577B31">
        <w:rPr>
          <w:rFonts w:ascii="Times New Roman" w:hAnsi="Times New Roman"/>
          <w:rPrChange w:id="1419" w:author="Anna Wingfield" w:date="2024-03-14T14:53:00Z">
            <w:rPr>
              <w:rFonts w:asciiTheme="majorHAnsi" w:hAnsiTheme="majorHAnsi" w:cstheme="majorHAnsi"/>
              <w:sz w:val="22"/>
              <w:szCs w:val="22"/>
            </w:rPr>
          </w:rPrChange>
        </w:rPr>
        <w:t xml:space="preserve"> “network</w:t>
      </w:r>
      <w:r w:rsidR="00426F40" w:rsidRPr="00577B31">
        <w:rPr>
          <w:rFonts w:ascii="Times New Roman" w:hAnsi="Times New Roman"/>
          <w:rPrChange w:id="1420" w:author="Anna Wingfield" w:date="2024-03-14T14:53:00Z">
            <w:rPr>
              <w:rFonts w:asciiTheme="majorHAnsi" w:hAnsiTheme="majorHAnsi" w:cstheme="majorHAnsi"/>
              <w:sz w:val="22"/>
              <w:szCs w:val="22"/>
            </w:rPr>
          </w:rPrChange>
        </w:rPr>
        <w:t>[</w:t>
      </w:r>
      <w:proofErr w:type="spellStart"/>
      <w:r w:rsidR="00426F40" w:rsidRPr="00577B31">
        <w:rPr>
          <w:rFonts w:ascii="Times New Roman" w:hAnsi="Times New Roman"/>
          <w:rPrChange w:id="1421" w:author="Anna Wingfield" w:date="2024-03-14T14:53:00Z">
            <w:rPr>
              <w:rFonts w:asciiTheme="majorHAnsi" w:hAnsiTheme="majorHAnsi" w:cstheme="majorHAnsi"/>
              <w:sz w:val="22"/>
              <w:szCs w:val="22"/>
            </w:rPr>
          </w:rPrChange>
        </w:rPr>
        <w:t>ing</w:t>
      </w:r>
      <w:proofErr w:type="spellEnd"/>
      <w:r w:rsidR="00426F40" w:rsidRPr="00577B31">
        <w:rPr>
          <w:rFonts w:ascii="Times New Roman" w:hAnsi="Times New Roman"/>
          <w:rPrChange w:id="1422" w:author="Anna Wingfield" w:date="2024-03-14T14:53:00Z">
            <w:rPr>
              <w:rFonts w:asciiTheme="majorHAnsi" w:hAnsiTheme="majorHAnsi" w:cstheme="majorHAnsi"/>
              <w:sz w:val="22"/>
              <w:szCs w:val="22"/>
            </w:rPr>
          </w:rPrChange>
        </w:rPr>
        <w:t>]</w:t>
      </w:r>
      <w:r w:rsidR="00BF2B69" w:rsidRPr="00577B31">
        <w:rPr>
          <w:rFonts w:ascii="Times New Roman" w:hAnsi="Times New Roman"/>
          <w:rPrChange w:id="1423" w:author="Anna Wingfield" w:date="2024-03-14T14:53:00Z">
            <w:rPr>
              <w:rFonts w:asciiTheme="majorHAnsi" w:hAnsiTheme="majorHAnsi" w:cstheme="majorHAnsi"/>
              <w:sz w:val="22"/>
              <w:szCs w:val="22"/>
            </w:rPr>
          </w:rPrChange>
        </w:rPr>
        <w:t xml:space="preserve"> human beings</w:t>
      </w:r>
      <w:r w:rsidR="00426F40" w:rsidRPr="00577B31">
        <w:rPr>
          <w:rFonts w:ascii="Times New Roman" w:hAnsi="Times New Roman"/>
          <w:rPrChange w:id="1424" w:author="Anna Wingfield" w:date="2024-03-14T14:53:00Z">
            <w:rPr>
              <w:rFonts w:asciiTheme="majorHAnsi" w:hAnsiTheme="majorHAnsi" w:cstheme="majorHAnsi"/>
              <w:sz w:val="22"/>
              <w:szCs w:val="22"/>
            </w:rPr>
          </w:rPrChange>
        </w:rPr>
        <w:t>,” new technology would “foster</w:t>
      </w:r>
      <w:r w:rsidR="00BF2B69" w:rsidRPr="00577B31">
        <w:rPr>
          <w:rFonts w:ascii="Times New Roman" w:hAnsi="Times New Roman"/>
          <w:rPrChange w:id="1425" w:author="Anna Wingfield" w:date="2024-03-14T14:53:00Z">
            <w:rPr>
              <w:rFonts w:asciiTheme="majorHAnsi" w:hAnsiTheme="majorHAnsi" w:cstheme="majorHAnsi"/>
              <w:sz w:val="22"/>
              <w:szCs w:val="22"/>
            </w:rPr>
          </w:rPrChange>
        </w:rPr>
        <w:t xml:space="preserve"> communication, collaboration, sharing, help</w:t>
      </w:r>
      <w:r w:rsidR="00426F40" w:rsidRPr="00577B31">
        <w:rPr>
          <w:rFonts w:ascii="Times New Roman" w:hAnsi="Times New Roman"/>
          <w:rPrChange w:id="1426" w:author="Anna Wingfield" w:date="2024-03-14T14:53:00Z">
            <w:rPr>
              <w:rFonts w:asciiTheme="majorHAnsi" w:hAnsiTheme="majorHAnsi" w:cstheme="majorHAnsi"/>
              <w:sz w:val="22"/>
              <w:szCs w:val="22"/>
            </w:rPr>
          </w:rPrChange>
        </w:rPr>
        <w:t xml:space="preserve">fulness, and community” and eventually </w:t>
      </w:r>
      <w:r w:rsidR="00DC08B6" w:rsidRPr="00577B31">
        <w:rPr>
          <w:rFonts w:ascii="Times New Roman" w:hAnsi="Times New Roman"/>
          <w:rPrChange w:id="1427" w:author="Anna Wingfield" w:date="2024-03-14T14:53:00Z">
            <w:rPr>
              <w:rFonts w:asciiTheme="majorHAnsi" w:hAnsiTheme="majorHAnsi" w:cstheme="majorHAnsi"/>
              <w:sz w:val="22"/>
              <w:szCs w:val="22"/>
            </w:rPr>
          </w:rPrChange>
        </w:rPr>
        <w:t>help in establishing</w:t>
      </w:r>
      <w:r w:rsidR="00426F40" w:rsidRPr="00577B31">
        <w:rPr>
          <w:rFonts w:ascii="Times New Roman" w:hAnsi="Times New Roman"/>
          <w:rPrChange w:id="1428" w:author="Anna Wingfield" w:date="2024-03-14T14:53:00Z">
            <w:rPr>
              <w:rFonts w:asciiTheme="majorHAnsi" w:hAnsiTheme="majorHAnsi" w:cstheme="majorHAnsi"/>
              <w:sz w:val="22"/>
              <w:szCs w:val="22"/>
            </w:rPr>
          </w:rPrChange>
        </w:rPr>
        <w:t xml:space="preserve"> more “free”</w:t>
      </w:r>
      <w:r w:rsidR="00DC08B6" w:rsidRPr="00577B31">
        <w:rPr>
          <w:rFonts w:ascii="Times New Roman" w:hAnsi="Times New Roman"/>
          <w:rPrChange w:id="1429" w:author="Anna Wingfield" w:date="2024-03-14T14:53:00Z">
            <w:rPr>
              <w:rFonts w:asciiTheme="majorHAnsi" w:hAnsiTheme="majorHAnsi" w:cstheme="majorHAnsi"/>
              <w:sz w:val="22"/>
              <w:szCs w:val="22"/>
            </w:rPr>
          </w:rPrChange>
        </w:rPr>
        <w:t xml:space="preserve"> societies</w:t>
      </w:r>
      <w:r w:rsidR="004509DC" w:rsidRPr="00577B31">
        <w:rPr>
          <w:rFonts w:ascii="Times New Roman" w:hAnsi="Times New Roman"/>
          <w:rPrChange w:id="1430" w:author="Anna Wingfield" w:date="2024-03-14T14:53:00Z">
            <w:rPr>
              <w:rFonts w:asciiTheme="majorHAnsi" w:hAnsiTheme="majorHAnsi" w:cstheme="majorHAnsi"/>
              <w:sz w:val="22"/>
              <w:szCs w:val="22"/>
            </w:rPr>
          </w:rPrChange>
        </w:rPr>
        <w:t>.</w:t>
      </w:r>
      <w:r w:rsidR="004509DC" w:rsidRPr="00577B31">
        <w:rPr>
          <w:rStyle w:val="FootnoteReference"/>
          <w:rFonts w:ascii="Times New Roman" w:hAnsi="Times New Roman"/>
          <w:rPrChange w:id="1431" w:author="Anna Wingfield" w:date="2024-03-14T14:53:00Z">
            <w:rPr>
              <w:rStyle w:val="FootnoteReference"/>
              <w:rFonts w:asciiTheme="majorHAnsi" w:hAnsiTheme="majorHAnsi" w:cstheme="majorHAnsi"/>
              <w:sz w:val="22"/>
              <w:szCs w:val="22"/>
            </w:rPr>
          </w:rPrChange>
        </w:rPr>
        <w:footnoteReference w:id="42"/>
      </w:r>
    </w:p>
    <w:p w14:paraId="06669A5B" w14:textId="49A9FC5F" w:rsidR="00090627" w:rsidRPr="00577B31" w:rsidRDefault="00090627" w:rsidP="003D5FD3">
      <w:pPr>
        <w:spacing w:line="480" w:lineRule="auto"/>
        <w:ind w:firstLine="720"/>
        <w:rPr>
          <w:rFonts w:ascii="Times New Roman" w:hAnsi="Times New Roman"/>
          <w:rPrChange w:id="1441" w:author="Anna Wingfield" w:date="2024-03-14T14:53:00Z">
            <w:rPr>
              <w:rFonts w:asciiTheme="majorHAnsi" w:hAnsiTheme="majorHAnsi" w:cstheme="majorHAnsi"/>
              <w:sz w:val="22"/>
              <w:szCs w:val="22"/>
            </w:rPr>
          </w:rPrChange>
        </w:rPr>
      </w:pPr>
      <w:r w:rsidRPr="00577B31">
        <w:rPr>
          <w:rFonts w:ascii="Times New Roman" w:hAnsi="Times New Roman"/>
          <w:rPrChange w:id="1442" w:author="Anna Wingfield" w:date="2024-03-14T14:53:00Z">
            <w:rPr>
              <w:rFonts w:asciiTheme="majorHAnsi" w:hAnsiTheme="majorHAnsi" w:cstheme="majorHAnsi"/>
              <w:sz w:val="22"/>
              <w:szCs w:val="22"/>
            </w:rPr>
          </w:rPrChange>
        </w:rPr>
        <w:t>As the advent of the modern missionary movement in the 1790s demonstrates, by no means was this Protestant idealization of “freedom of conscience” at odd</w:t>
      </w:r>
      <w:r w:rsidR="006F570E" w:rsidRPr="00577B31">
        <w:rPr>
          <w:rFonts w:ascii="Times New Roman" w:hAnsi="Times New Roman"/>
          <w:rPrChange w:id="1443" w:author="Anna Wingfield" w:date="2024-03-14T14:53:00Z">
            <w:rPr>
              <w:rFonts w:asciiTheme="majorHAnsi" w:hAnsiTheme="majorHAnsi" w:cstheme="majorHAnsi"/>
              <w:sz w:val="22"/>
              <w:szCs w:val="22"/>
            </w:rPr>
          </w:rPrChange>
        </w:rPr>
        <w:t>s with Christian expansion. But t</w:t>
      </w:r>
      <w:r w:rsidRPr="00577B31">
        <w:rPr>
          <w:rFonts w:ascii="Times New Roman" w:hAnsi="Times New Roman"/>
          <w:rPrChange w:id="1444" w:author="Anna Wingfield" w:date="2024-03-14T14:53:00Z">
            <w:rPr>
              <w:rFonts w:asciiTheme="majorHAnsi" w:hAnsiTheme="majorHAnsi" w:cstheme="majorHAnsi"/>
              <w:sz w:val="22"/>
              <w:szCs w:val="22"/>
            </w:rPr>
          </w:rPrChange>
        </w:rPr>
        <w:t>he key difference</w:t>
      </w:r>
      <w:r w:rsidR="00ED0E9E" w:rsidRPr="00577B31">
        <w:rPr>
          <w:rFonts w:ascii="Times New Roman" w:hAnsi="Times New Roman"/>
          <w:rPrChange w:id="1445" w:author="Anna Wingfield" w:date="2024-03-14T14:53:00Z">
            <w:rPr>
              <w:rFonts w:asciiTheme="majorHAnsi" w:hAnsiTheme="majorHAnsi" w:cstheme="majorHAnsi"/>
              <w:sz w:val="22"/>
              <w:szCs w:val="22"/>
            </w:rPr>
          </w:rPrChange>
        </w:rPr>
        <w:t xml:space="preserve"> between “modern” </w:t>
      </w:r>
      <w:r w:rsidR="007B3EA4" w:rsidRPr="00577B31">
        <w:rPr>
          <w:rFonts w:ascii="Times New Roman" w:hAnsi="Times New Roman"/>
          <w:rPrChange w:id="1446" w:author="Anna Wingfield" w:date="2024-03-14T14:53:00Z">
            <w:rPr>
              <w:rFonts w:asciiTheme="majorHAnsi" w:hAnsiTheme="majorHAnsi" w:cstheme="majorHAnsi"/>
              <w:sz w:val="22"/>
              <w:szCs w:val="22"/>
            </w:rPr>
          </w:rPrChange>
        </w:rPr>
        <w:t xml:space="preserve">and past schemes of </w:t>
      </w:r>
      <w:r w:rsidR="00ED0E9E" w:rsidRPr="00577B31">
        <w:rPr>
          <w:rFonts w:ascii="Times New Roman" w:hAnsi="Times New Roman"/>
          <w:rPrChange w:id="1447" w:author="Anna Wingfield" w:date="2024-03-14T14:53:00Z">
            <w:rPr>
              <w:rFonts w:asciiTheme="majorHAnsi" w:hAnsiTheme="majorHAnsi" w:cstheme="majorHAnsi"/>
              <w:sz w:val="22"/>
              <w:szCs w:val="22"/>
            </w:rPr>
          </w:rPrChange>
        </w:rPr>
        <w:t>Christian expansion</w:t>
      </w:r>
      <w:r w:rsidR="007B3EA4" w:rsidRPr="00577B31">
        <w:rPr>
          <w:rFonts w:ascii="Times New Roman" w:hAnsi="Times New Roman"/>
          <w:rPrChange w:id="144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449" w:author="Anna Wingfield" w:date="2024-03-14T14:53:00Z">
            <w:rPr>
              <w:rFonts w:asciiTheme="majorHAnsi" w:hAnsiTheme="majorHAnsi" w:cstheme="majorHAnsi"/>
              <w:sz w:val="22"/>
              <w:szCs w:val="22"/>
            </w:rPr>
          </w:rPrChange>
        </w:rPr>
        <w:t xml:space="preserve">at </w:t>
      </w:r>
      <w:r w:rsidRPr="00577B31">
        <w:rPr>
          <w:rFonts w:ascii="Times New Roman" w:hAnsi="Times New Roman"/>
          <w:rPrChange w:id="1450" w:author="Anna Wingfield" w:date="2024-03-14T14:53:00Z">
            <w:rPr>
              <w:rFonts w:asciiTheme="majorHAnsi" w:hAnsiTheme="majorHAnsi" w:cstheme="majorHAnsi"/>
              <w:sz w:val="22"/>
              <w:szCs w:val="22"/>
            </w:rPr>
          </w:rPrChange>
        </w:rPr>
        <w:lastRenderedPageBreak/>
        <w:t xml:space="preserve">least in the minds of this subset of British evangelicals, was that </w:t>
      </w:r>
      <w:r w:rsidRPr="00577B31">
        <w:rPr>
          <w:rFonts w:ascii="Times New Roman" w:hAnsi="Times New Roman"/>
          <w:i/>
          <w:rPrChange w:id="1451" w:author="Anna Wingfield" w:date="2024-03-14T14:53:00Z">
            <w:rPr>
              <w:rFonts w:asciiTheme="majorHAnsi" w:hAnsiTheme="majorHAnsi" w:cstheme="majorHAnsi"/>
              <w:i/>
              <w:sz w:val="22"/>
              <w:szCs w:val="22"/>
            </w:rPr>
          </w:rPrChange>
        </w:rPr>
        <w:t>this</w:t>
      </w:r>
      <w:r w:rsidRPr="00577B31">
        <w:rPr>
          <w:rFonts w:ascii="Times New Roman" w:hAnsi="Times New Roman"/>
          <w:rPrChange w:id="1452" w:author="Anna Wingfield" w:date="2024-03-14T14:53:00Z">
            <w:rPr>
              <w:rFonts w:asciiTheme="majorHAnsi" w:hAnsiTheme="majorHAnsi" w:cstheme="majorHAnsi"/>
              <w:sz w:val="22"/>
              <w:szCs w:val="22"/>
            </w:rPr>
          </w:rPrChange>
        </w:rPr>
        <w:t xml:space="preserve"> </w:t>
      </w:r>
      <w:r w:rsidR="00ED0E9E" w:rsidRPr="00577B31">
        <w:rPr>
          <w:rFonts w:ascii="Times New Roman" w:hAnsi="Times New Roman"/>
          <w:rPrChange w:id="1453" w:author="Anna Wingfield" w:date="2024-03-14T14:53:00Z">
            <w:rPr>
              <w:rFonts w:asciiTheme="majorHAnsi" w:hAnsiTheme="majorHAnsi" w:cstheme="majorHAnsi"/>
              <w:sz w:val="22"/>
              <w:szCs w:val="22"/>
            </w:rPr>
          </w:rPrChange>
        </w:rPr>
        <w:t>new international Protestantism</w:t>
      </w:r>
      <w:r w:rsidRPr="00577B31">
        <w:rPr>
          <w:rFonts w:ascii="Times New Roman" w:hAnsi="Times New Roman"/>
          <w:rPrChange w:id="1454" w:author="Anna Wingfield" w:date="2024-03-14T14:53:00Z">
            <w:rPr>
              <w:rFonts w:asciiTheme="majorHAnsi" w:hAnsiTheme="majorHAnsi" w:cstheme="majorHAnsi"/>
              <w:sz w:val="22"/>
              <w:szCs w:val="22"/>
            </w:rPr>
          </w:rPrChange>
        </w:rPr>
        <w:t xml:space="preserve"> would be emancipatory rather than oppressive, creating self-sufficient, self-governing Christian communities rather than grinding foreign peoples under the heels of an authoritarian political-religious power. That is, they saw and defined </w:t>
      </w:r>
      <w:r w:rsidRPr="00577B31">
        <w:rPr>
          <w:rFonts w:ascii="Times New Roman" w:hAnsi="Times New Roman"/>
          <w:i/>
          <w:rPrChange w:id="1455" w:author="Anna Wingfield" w:date="2024-03-14T14:53:00Z">
            <w:rPr>
              <w:rFonts w:asciiTheme="majorHAnsi" w:hAnsiTheme="majorHAnsi" w:cstheme="majorHAnsi"/>
              <w:i/>
              <w:sz w:val="22"/>
              <w:szCs w:val="22"/>
            </w:rPr>
          </w:rPrChange>
        </w:rPr>
        <w:t xml:space="preserve">their </w:t>
      </w:r>
      <w:r w:rsidRPr="00577B31">
        <w:rPr>
          <w:rFonts w:ascii="Times New Roman" w:hAnsi="Times New Roman"/>
          <w:rPrChange w:id="1456" w:author="Anna Wingfield" w:date="2024-03-14T14:53:00Z">
            <w:rPr>
              <w:rFonts w:asciiTheme="majorHAnsi" w:hAnsiTheme="majorHAnsi" w:cstheme="majorHAnsi"/>
              <w:sz w:val="22"/>
              <w:szCs w:val="22"/>
            </w:rPr>
          </w:rPrChange>
        </w:rPr>
        <w:t xml:space="preserve">Christian expansion as the antithesis of </w:t>
      </w:r>
      <w:r w:rsidR="003D5FD3" w:rsidRPr="00577B31">
        <w:rPr>
          <w:rFonts w:ascii="Times New Roman" w:hAnsi="Times New Roman"/>
          <w:rPrChange w:id="1457" w:author="Anna Wingfield" w:date="2024-03-14T14:53:00Z">
            <w:rPr>
              <w:rFonts w:asciiTheme="majorHAnsi" w:hAnsiTheme="majorHAnsi" w:cstheme="majorHAnsi"/>
              <w:sz w:val="22"/>
              <w:szCs w:val="22"/>
            </w:rPr>
          </w:rPrChange>
        </w:rPr>
        <w:t xml:space="preserve">a </w:t>
      </w:r>
      <w:r w:rsidRPr="00577B31">
        <w:rPr>
          <w:rFonts w:ascii="Times New Roman" w:hAnsi="Times New Roman"/>
          <w:rPrChange w:id="1458" w:author="Anna Wingfield" w:date="2024-03-14T14:53:00Z">
            <w:rPr>
              <w:rFonts w:asciiTheme="majorHAnsi" w:hAnsiTheme="majorHAnsi" w:cstheme="majorHAnsi"/>
              <w:sz w:val="22"/>
              <w:szCs w:val="22"/>
            </w:rPr>
          </w:rPrChange>
        </w:rPr>
        <w:t xml:space="preserve">crusading </w:t>
      </w:r>
      <w:r w:rsidR="003D5FD3" w:rsidRPr="00577B31">
        <w:rPr>
          <w:rFonts w:ascii="Times New Roman" w:hAnsi="Times New Roman"/>
          <w:rPrChange w:id="1459" w:author="Anna Wingfield" w:date="2024-03-14T14:53:00Z">
            <w:rPr>
              <w:rFonts w:asciiTheme="majorHAnsi" w:hAnsiTheme="majorHAnsi" w:cstheme="majorHAnsi"/>
              <w:sz w:val="22"/>
              <w:szCs w:val="22"/>
            </w:rPr>
          </w:rPrChange>
        </w:rPr>
        <w:t>(</w:t>
      </w:r>
      <w:r w:rsidRPr="00577B31">
        <w:rPr>
          <w:rFonts w:ascii="Times New Roman" w:hAnsi="Times New Roman"/>
          <w:rPrChange w:id="1460" w:author="Anna Wingfield" w:date="2024-03-14T14:53:00Z">
            <w:rPr>
              <w:rFonts w:asciiTheme="majorHAnsi" w:hAnsiTheme="majorHAnsi" w:cstheme="majorHAnsi"/>
              <w:sz w:val="22"/>
              <w:szCs w:val="22"/>
            </w:rPr>
          </w:rPrChange>
        </w:rPr>
        <w:t xml:space="preserve">and </w:t>
      </w:r>
      <w:r w:rsidR="003D5FD3" w:rsidRPr="00577B31">
        <w:rPr>
          <w:rFonts w:ascii="Times New Roman" w:hAnsi="Times New Roman"/>
          <w:rPrChange w:id="1461" w:author="Anna Wingfield" w:date="2024-03-14T14:53:00Z">
            <w:rPr>
              <w:rFonts w:asciiTheme="majorHAnsi" w:hAnsiTheme="majorHAnsi" w:cstheme="majorHAnsi"/>
              <w:sz w:val="22"/>
              <w:szCs w:val="22"/>
            </w:rPr>
          </w:rPrChange>
        </w:rPr>
        <w:t xml:space="preserve">thus </w:t>
      </w:r>
      <w:r w:rsidRPr="00577B31">
        <w:rPr>
          <w:rFonts w:ascii="Times New Roman" w:hAnsi="Times New Roman"/>
          <w:rPrChange w:id="1462" w:author="Anna Wingfield" w:date="2024-03-14T14:53:00Z">
            <w:rPr>
              <w:rFonts w:asciiTheme="majorHAnsi" w:hAnsiTheme="majorHAnsi" w:cstheme="majorHAnsi"/>
              <w:sz w:val="22"/>
              <w:szCs w:val="22"/>
            </w:rPr>
          </w:rPrChange>
        </w:rPr>
        <w:t>often Catholic</w:t>
      </w:r>
      <w:r w:rsidR="003D5FD3" w:rsidRPr="00577B31">
        <w:rPr>
          <w:rFonts w:ascii="Times New Roman" w:hAnsi="Times New Roman"/>
          <w:rPrChange w:id="1463" w:author="Anna Wingfield" w:date="2024-03-14T14:53:00Z">
            <w:rPr>
              <w:rFonts w:asciiTheme="majorHAnsi" w:hAnsiTheme="majorHAnsi" w:cstheme="majorHAnsi"/>
              <w:sz w:val="22"/>
              <w:szCs w:val="22"/>
            </w:rPr>
          </w:rPrChange>
        </w:rPr>
        <w:t>)</w:t>
      </w:r>
      <w:r w:rsidRPr="00577B31">
        <w:rPr>
          <w:rFonts w:ascii="Times New Roman" w:hAnsi="Times New Roman"/>
          <w:rPrChange w:id="1464" w:author="Anna Wingfield" w:date="2024-03-14T14:53:00Z">
            <w:rPr>
              <w:rFonts w:asciiTheme="majorHAnsi" w:hAnsiTheme="majorHAnsi" w:cstheme="majorHAnsi"/>
              <w:sz w:val="22"/>
              <w:szCs w:val="22"/>
            </w:rPr>
          </w:rPrChange>
        </w:rPr>
        <w:t xml:space="preserve"> Christianity, whose </w:t>
      </w:r>
      <w:r w:rsidRPr="00417FCC">
        <w:rPr>
          <w:rFonts w:ascii="Times New Roman" w:hAnsi="Times New Roman"/>
          <w:i/>
          <w:iCs/>
          <w:rPrChange w:id="1465" w:author="Anna Wingfield" w:date="2024-03-14T15:49:00Z">
            <w:rPr>
              <w:rFonts w:asciiTheme="majorHAnsi" w:hAnsiTheme="majorHAnsi" w:cstheme="majorHAnsi"/>
              <w:sz w:val="22"/>
              <w:szCs w:val="22"/>
            </w:rPr>
          </w:rPrChange>
        </w:rPr>
        <w:t>modus operandi</w:t>
      </w:r>
      <w:r w:rsidRPr="00577B31">
        <w:rPr>
          <w:rFonts w:ascii="Times New Roman" w:hAnsi="Times New Roman"/>
          <w:rPrChange w:id="1466" w:author="Anna Wingfield" w:date="2024-03-14T14:53:00Z">
            <w:rPr>
              <w:rFonts w:asciiTheme="majorHAnsi" w:hAnsiTheme="majorHAnsi" w:cstheme="majorHAnsi"/>
              <w:sz w:val="22"/>
              <w:szCs w:val="22"/>
            </w:rPr>
          </w:rPrChange>
        </w:rPr>
        <w:t xml:space="preserve">, as they perceived it, was to invade, conquer, and impose </w:t>
      </w:r>
      <w:r w:rsidR="006B03A6" w:rsidRPr="00577B31">
        <w:rPr>
          <w:rFonts w:ascii="Times New Roman" w:hAnsi="Times New Roman"/>
          <w:rPrChange w:id="1467" w:author="Anna Wingfield" w:date="2024-03-14T14:53:00Z">
            <w:rPr>
              <w:rFonts w:asciiTheme="majorHAnsi" w:hAnsiTheme="majorHAnsi" w:cstheme="majorHAnsi"/>
              <w:sz w:val="22"/>
              <w:szCs w:val="22"/>
            </w:rPr>
          </w:rPrChange>
        </w:rPr>
        <w:t xml:space="preserve">spiritual </w:t>
      </w:r>
      <w:r w:rsidRPr="00577B31">
        <w:rPr>
          <w:rFonts w:ascii="Times New Roman" w:hAnsi="Times New Roman"/>
          <w:rPrChange w:id="1468" w:author="Anna Wingfield" w:date="2024-03-14T14:53:00Z">
            <w:rPr>
              <w:rFonts w:asciiTheme="majorHAnsi" w:hAnsiTheme="majorHAnsi" w:cstheme="majorHAnsi"/>
              <w:sz w:val="22"/>
              <w:szCs w:val="22"/>
            </w:rPr>
          </w:rPrChange>
        </w:rPr>
        <w:t>change by force. In the minds of these Protestants, missionaries wouldn’t invade or conquer—rather they would live “alongside” people in small communities, “touching” individual hearts, and thus provoking change from the ground up rather than the top down</w:t>
      </w:r>
      <w:r w:rsidR="00E75FF7" w:rsidRPr="00577B31">
        <w:rPr>
          <w:rFonts w:ascii="Times New Roman" w:hAnsi="Times New Roman"/>
          <w:rPrChange w:id="1469" w:author="Anna Wingfield" w:date="2024-03-14T14:53:00Z">
            <w:rPr>
              <w:rFonts w:asciiTheme="majorHAnsi" w:hAnsiTheme="majorHAnsi" w:cstheme="majorHAnsi"/>
              <w:sz w:val="22"/>
              <w:szCs w:val="22"/>
            </w:rPr>
          </w:rPrChange>
        </w:rPr>
        <w:t>.</w:t>
      </w:r>
      <w:r w:rsidR="00E75FF7" w:rsidRPr="00577B31">
        <w:rPr>
          <w:rStyle w:val="FootnoteReference"/>
          <w:rFonts w:ascii="Times New Roman" w:hAnsi="Times New Roman"/>
          <w:rPrChange w:id="1470" w:author="Anna Wingfield" w:date="2024-03-14T14:53:00Z">
            <w:rPr>
              <w:rStyle w:val="FootnoteReference"/>
              <w:rFonts w:asciiTheme="majorHAnsi" w:hAnsiTheme="majorHAnsi" w:cstheme="majorHAnsi"/>
              <w:sz w:val="22"/>
              <w:szCs w:val="22"/>
            </w:rPr>
          </w:rPrChange>
        </w:rPr>
        <w:footnoteReference w:id="43"/>
      </w:r>
      <w:r w:rsidRPr="00577B31">
        <w:rPr>
          <w:rFonts w:ascii="Times New Roman" w:hAnsi="Times New Roman"/>
          <w:rPrChange w:id="1476" w:author="Anna Wingfield" w:date="2024-03-14T14:53:00Z">
            <w:rPr>
              <w:rFonts w:asciiTheme="majorHAnsi" w:hAnsiTheme="majorHAnsi" w:cstheme="majorHAnsi"/>
              <w:sz w:val="22"/>
              <w:szCs w:val="22"/>
            </w:rPr>
          </w:rPrChange>
        </w:rPr>
        <w:t xml:space="preserve"> Links between missionary stations and newly Christian communities would spring up organically as </w:t>
      </w:r>
      <w:r w:rsidR="003D5FD3" w:rsidRPr="00577B31">
        <w:rPr>
          <w:rFonts w:ascii="Times New Roman" w:hAnsi="Times New Roman"/>
          <w:rPrChange w:id="1477" w:author="Anna Wingfield" w:date="2024-03-14T14:53:00Z">
            <w:rPr>
              <w:rFonts w:asciiTheme="majorHAnsi" w:hAnsiTheme="majorHAnsi" w:cstheme="majorHAnsi"/>
              <w:sz w:val="22"/>
              <w:szCs w:val="22"/>
            </w:rPr>
          </w:rPrChange>
        </w:rPr>
        <w:t>each</w:t>
      </w:r>
      <w:r w:rsidRPr="00577B31">
        <w:rPr>
          <w:rFonts w:ascii="Times New Roman" w:hAnsi="Times New Roman"/>
          <w:rPrChange w:id="1478" w:author="Anna Wingfield" w:date="2024-03-14T14:53:00Z">
            <w:rPr>
              <w:rFonts w:asciiTheme="majorHAnsi" w:hAnsiTheme="majorHAnsi" w:cstheme="majorHAnsi"/>
              <w:sz w:val="22"/>
              <w:szCs w:val="22"/>
            </w:rPr>
          </w:rPrChange>
        </w:rPr>
        <w:t xml:space="preserve"> realized the extent to which their values and interests coincided. As a result, individual and national sovereignty would be preserved, even as Christianity brought more people into its fold. Katherine </w:t>
      </w:r>
      <w:r w:rsidR="00036404" w:rsidRPr="00577B31">
        <w:rPr>
          <w:rFonts w:ascii="Times New Roman" w:hAnsi="Times New Roman"/>
          <w:rPrChange w:id="1479" w:author="Anna Wingfield" w:date="2024-03-14T14:53:00Z">
            <w:rPr>
              <w:rFonts w:asciiTheme="majorHAnsi" w:hAnsiTheme="majorHAnsi" w:cstheme="majorHAnsi"/>
              <w:sz w:val="22"/>
              <w:szCs w:val="22"/>
            </w:rPr>
          </w:rPrChange>
        </w:rPr>
        <w:t>Engel</w:t>
      </w:r>
      <w:r w:rsidRPr="00577B31">
        <w:rPr>
          <w:rFonts w:ascii="Times New Roman" w:hAnsi="Times New Roman"/>
          <w:rPrChange w:id="1480" w:author="Anna Wingfield" w:date="2024-03-14T14:53:00Z">
            <w:rPr>
              <w:rFonts w:asciiTheme="majorHAnsi" w:hAnsiTheme="majorHAnsi" w:cstheme="majorHAnsi"/>
              <w:sz w:val="22"/>
              <w:szCs w:val="22"/>
            </w:rPr>
          </w:rPrChange>
        </w:rPr>
        <w:t xml:space="preserve"> characterizes this idealized conception of Protestant unity as an international “network” that was both “expansive and intentionally vague,” one which valorized a vaguely-conceived “fellowship” by which “geographic and theological differences” would be surmounted</w:t>
      </w:r>
      <w:r w:rsidR="00E75FF7" w:rsidRPr="00577B31">
        <w:rPr>
          <w:rFonts w:ascii="Times New Roman" w:hAnsi="Times New Roman"/>
          <w:rPrChange w:id="1481" w:author="Anna Wingfield" w:date="2024-03-14T14:53:00Z">
            <w:rPr>
              <w:rFonts w:asciiTheme="majorHAnsi" w:hAnsiTheme="majorHAnsi" w:cstheme="majorHAnsi"/>
              <w:sz w:val="22"/>
              <w:szCs w:val="22"/>
            </w:rPr>
          </w:rPrChange>
        </w:rPr>
        <w:t>.</w:t>
      </w:r>
      <w:r w:rsidR="00E75FF7" w:rsidRPr="00577B31">
        <w:rPr>
          <w:rStyle w:val="FootnoteReference"/>
          <w:rFonts w:ascii="Times New Roman" w:hAnsi="Times New Roman"/>
          <w:rPrChange w:id="1482" w:author="Anna Wingfield" w:date="2024-03-14T14:53:00Z">
            <w:rPr>
              <w:rStyle w:val="FootnoteReference"/>
              <w:rFonts w:asciiTheme="majorHAnsi" w:hAnsiTheme="majorHAnsi" w:cstheme="majorHAnsi"/>
              <w:sz w:val="22"/>
              <w:szCs w:val="22"/>
            </w:rPr>
          </w:rPrChange>
        </w:rPr>
        <w:footnoteReference w:id="44"/>
      </w:r>
      <w:r w:rsidR="00E75FF7" w:rsidRPr="00577B31">
        <w:rPr>
          <w:rFonts w:ascii="Times New Roman" w:hAnsi="Times New Roman"/>
          <w:rPrChange w:id="148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489" w:author="Anna Wingfield" w:date="2024-03-14T14:53:00Z">
            <w:rPr>
              <w:rFonts w:asciiTheme="majorHAnsi" w:hAnsiTheme="majorHAnsi" w:cstheme="majorHAnsi"/>
              <w:sz w:val="22"/>
              <w:szCs w:val="22"/>
            </w:rPr>
          </w:rPrChange>
        </w:rPr>
        <w:t>As Walls puts it, “The expansion of Christendom involved laying down terms for other people; its development in the missionary movement involved preparedness to live on terms set by other people</w:t>
      </w:r>
      <w:r w:rsidR="00E75FF7" w:rsidRPr="00577B31">
        <w:rPr>
          <w:rFonts w:ascii="Times New Roman" w:hAnsi="Times New Roman"/>
          <w:rPrChange w:id="1490" w:author="Anna Wingfield" w:date="2024-03-14T14:53:00Z">
            <w:rPr>
              <w:rFonts w:asciiTheme="majorHAnsi" w:hAnsiTheme="majorHAnsi" w:cstheme="majorHAnsi"/>
              <w:sz w:val="22"/>
              <w:szCs w:val="22"/>
            </w:rPr>
          </w:rPrChange>
        </w:rPr>
        <w:t>.</w:t>
      </w:r>
      <w:r w:rsidRPr="00577B31">
        <w:rPr>
          <w:rFonts w:ascii="Times New Roman" w:hAnsi="Times New Roman"/>
          <w:rPrChange w:id="1491" w:author="Anna Wingfield" w:date="2024-03-14T14:53:00Z">
            <w:rPr>
              <w:rFonts w:asciiTheme="majorHAnsi" w:hAnsiTheme="majorHAnsi" w:cstheme="majorHAnsi"/>
              <w:sz w:val="22"/>
              <w:szCs w:val="22"/>
            </w:rPr>
          </w:rPrChange>
        </w:rPr>
        <w:t>”</w:t>
      </w:r>
      <w:r w:rsidR="00E75FF7" w:rsidRPr="00577B31">
        <w:rPr>
          <w:rStyle w:val="FootnoteReference"/>
          <w:rFonts w:ascii="Times New Roman" w:hAnsi="Times New Roman"/>
          <w:rPrChange w:id="1492" w:author="Anna Wingfield" w:date="2024-03-14T14:53:00Z">
            <w:rPr>
              <w:rStyle w:val="FootnoteReference"/>
              <w:rFonts w:asciiTheme="majorHAnsi" w:hAnsiTheme="majorHAnsi" w:cstheme="majorHAnsi"/>
              <w:sz w:val="22"/>
              <w:szCs w:val="22"/>
            </w:rPr>
          </w:rPrChange>
        </w:rPr>
        <w:footnoteReference w:id="45"/>
      </w:r>
      <w:r w:rsidRPr="00577B31">
        <w:rPr>
          <w:rFonts w:ascii="Times New Roman" w:hAnsi="Times New Roman"/>
          <w:rPrChange w:id="1500" w:author="Anna Wingfield" w:date="2024-03-14T14:53:00Z">
            <w:rPr>
              <w:rFonts w:asciiTheme="majorHAnsi" w:hAnsiTheme="majorHAnsi" w:cstheme="majorHAnsi"/>
              <w:sz w:val="22"/>
              <w:szCs w:val="22"/>
            </w:rPr>
          </w:rPrChange>
        </w:rPr>
        <w:t xml:space="preserve">  </w:t>
      </w:r>
    </w:p>
    <w:p w14:paraId="5781FF7D" w14:textId="003BDEB1" w:rsidR="00090627" w:rsidRPr="00577B31" w:rsidRDefault="007B3EA4" w:rsidP="003D5FD3">
      <w:pPr>
        <w:spacing w:line="480" w:lineRule="auto"/>
        <w:ind w:firstLine="720"/>
        <w:rPr>
          <w:rFonts w:ascii="Times New Roman" w:hAnsi="Times New Roman"/>
          <w:rPrChange w:id="1501" w:author="Anna Wingfield" w:date="2024-03-14T14:53:00Z">
            <w:rPr>
              <w:rFonts w:asciiTheme="majorHAnsi" w:hAnsiTheme="majorHAnsi" w:cstheme="majorHAnsi"/>
              <w:sz w:val="22"/>
              <w:szCs w:val="22"/>
            </w:rPr>
          </w:rPrChange>
        </w:rPr>
      </w:pPr>
      <w:r w:rsidRPr="00577B31">
        <w:rPr>
          <w:rFonts w:ascii="Times New Roman" w:hAnsi="Times New Roman"/>
          <w:rPrChange w:id="1502" w:author="Anna Wingfield" w:date="2024-03-14T14:53:00Z">
            <w:rPr>
              <w:rFonts w:asciiTheme="majorHAnsi" w:hAnsiTheme="majorHAnsi" w:cstheme="majorHAnsi"/>
              <w:sz w:val="22"/>
              <w:szCs w:val="22"/>
            </w:rPr>
          </w:rPrChange>
        </w:rPr>
        <w:t>But if</w:t>
      </w:r>
      <w:r w:rsidR="00090627" w:rsidRPr="00577B31">
        <w:rPr>
          <w:rFonts w:ascii="Times New Roman" w:hAnsi="Times New Roman"/>
          <w:rPrChange w:id="1503" w:author="Anna Wingfield" w:date="2024-03-14T14:53:00Z">
            <w:rPr>
              <w:rFonts w:asciiTheme="majorHAnsi" w:hAnsiTheme="majorHAnsi" w:cstheme="majorHAnsi"/>
              <w:sz w:val="22"/>
              <w:szCs w:val="22"/>
            </w:rPr>
          </w:rPrChange>
        </w:rPr>
        <w:t xml:space="preserve"> western Protestantism abandoned Christendom partly due to its associations with authoritarianism and failure to represent pluralities in thought and belief, it seems clear that international Protestantism—in the form of the </w:t>
      </w:r>
      <w:r w:rsidRPr="00577B31">
        <w:rPr>
          <w:rFonts w:ascii="Times New Roman" w:hAnsi="Times New Roman"/>
          <w:rPrChange w:id="1504" w:author="Anna Wingfield" w:date="2024-03-14T14:53:00Z">
            <w:rPr>
              <w:rFonts w:asciiTheme="majorHAnsi" w:hAnsiTheme="majorHAnsi" w:cstheme="majorHAnsi"/>
              <w:sz w:val="22"/>
              <w:szCs w:val="22"/>
            </w:rPr>
          </w:rPrChange>
        </w:rPr>
        <w:t xml:space="preserve">nineteenth-century </w:t>
      </w:r>
      <w:r w:rsidR="00090627" w:rsidRPr="00577B31">
        <w:rPr>
          <w:rFonts w:ascii="Times New Roman" w:hAnsi="Times New Roman"/>
          <w:rPrChange w:id="1505" w:author="Anna Wingfield" w:date="2024-03-14T14:53:00Z">
            <w:rPr>
              <w:rFonts w:asciiTheme="majorHAnsi" w:hAnsiTheme="majorHAnsi" w:cstheme="majorHAnsi"/>
              <w:sz w:val="22"/>
              <w:szCs w:val="22"/>
            </w:rPr>
          </w:rPrChange>
        </w:rPr>
        <w:t>missionary movement and its collusion with</w:t>
      </w:r>
      <w:r w:rsidRPr="00577B31">
        <w:rPr>
          <w:rFonts w:ascii="Times New Roman" w:hAnsi="Times New Roman"/>
          <w:rPrChange w:id="1506" w:author="Anna Wingfield" w:date="2024-03-14T14:53:00Z">
            <w:rPr>
              <w:rFonts w:asciiTheme="majorHAnsi" w:hAnsiTheme="majorHAnsi" w:cstheme="majorHAnsi"/>
              <w:sz w:val="22"/>
              <w:szCs w:val="22"/>
            </w:rPr>
          </w:rPrChange>
        </w:rPr>
        <w:t xml:space="preserve"> European</w:t>
      </w:r>
      <w:r w:rsidR="00090627" w:rsidRPr="00577B31">
        <w:rPr>
          <w:rFonts w:ascii="Times New Roman" w:hAnsi="Times New Roman"/>
          <w:rPrChange w:id="1507" w:author="Anna Wingfield" w:date="2024-03-14T14:53:00Z">
            <w:rPr>
              <w:rFonts w:asciiTheme="majorHAnsi" w:hAnsiTheme="majorHAnsi" w:cstheme="majorHAnsi"/>
              <w:sz w:val="22"/>
              <w:szCs w:val="22"/>
            </w:rPr>
          </w:rPrChange>
        </w:rPr>
        <w:t xml:space="preserve"> imperialism—didn’t necessarily supply a remedy. As Clark and Ledger-</w:t>
      </w:r>
      <w:r w:rsidR="00090627" w:rsidRPr="00577B31">
        <w:rPr>
          <w:rFonts w:ascii="Times New Roman" w:hAnsi="Times New Roman"/>
          <w:rPrChange w:id="1508" w:author="Anna Wingfield" w:date="2024-03-14T14:53:00Z">
            <w:rPr>
              <w:rFonts w:asciiTheme="majorHAnsi" w:hAnsiTheme="majorHAnsi" w:cstheme="majorHAnsi"/>
              <w:sz w:val="22"/>
              <w:szCs w:val="22"/>
            </w:rPr>
          </w:rPrChange>
        </w:rPr>
        <w:lastRenderedPageBreak/>
        <w:t>Lomas observe of international Protestantism’s progress over the long nineteenth century, “Hierarchy and enmity soon entered into the Protestant family</w:t>
      </w:r>
      <w:r w:rsidRPr="00577B31">
        <w:rPr>
          <w:rFonts w:ascii="Times New Roman" w:hAnsi="Times New Roman"/>
          <w:rPrChange w:id="1509"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1510" w:author="Anna Wingfield" w:date="2024-03-14T14:53:00Z">
            <w:rPr>
              <w:rFonts w:asciiTheme="majorHAnsi" w:hAnsiTheme="majorHAnsi" w:cstheme="majorHAnsi"/>
              <w:sz w:val="22"/>
              <w:szCs w:val="22"/>
            </w:rPr>
          </w:rPrChange>
        </w:rPr>
        <w:t>”</w:t>
      </w:r>
      <w:r w:rsidRPr="00577B31">
        <w:rPr>
          <w:rStyle w:val="FootnoteReference"/>
          <w:rFonts w:ascii="Times New Roman" w:hAnsi="Times New Roman"/>
          <w:rPrChange w:id="1511" w:author="Anna Wingfield" w:date="2024-03-14T14:53:00Z">
            <w:rPr>
              <w:rStyle w:val="FootnoteReference"/>
              <w:rFonts w:asciiTheme="majorHAnsi" w:hAnsiTheme="majorHAnsi" w:cstheme="majorHAnsi"/>
              <w:sz w:val="22"/>
              <w:szCs w:val="22"/>
            </w:rPr>
          </w:rPrChange>
        </w:rPr>
        <w:footnoteReference w:id="46"/>
      </w:r>
      <w:r w:rsidR="00090627" w:rsidRPr="00577B31">
        <w:rPr>
          <w:rFonts w:ascii="Times New Roman" w:hAnsi="Times New Roman"/>
          <w:rPrChange w:id="1517" w:author="Anna Wingfield" w:date="2024-03-14T14:53:00Z">
            <w:rPr>
              <w:rFonts w:asciiTheme="majorHAnsi" w:hAnsiTheme="majorHAnsi" w:cstheme="majorHAnsi"/>
              <w:sz w:val="22"/>
              <w:szCs w:val="22"/>
            </w:rPr>
          </w:rPrChange>
        </w:rPr>
        <w:t xml:space="preserve"> Obviously, the fundamentalism underwriting evangelicalism is </w:t>
      </w:r>
      <w:r w:rsidRPr="00577B31">
        <w:rPr>
          <w:rFonts w:ascii="Times New Roman" w:hAnsi="Times New Roman"/>
          <w:rPrChange w:id="1518" w:author="Anna Wingfield" w:date="2024-03-14T14:53:00Z">
            <w:rPr>
              <w:rFonts w:asciiTheme="majorHAnsi" w:hAnsiTheme="majorHAnsi" w:cstheme="majorHAnsi"/>
              <w:sz w:val="22"/>
              <w:szCs w:val="22"/>
            </w:rPr>
          </w:rPrChange>
        </w:rPr>
        <w:t>a</w:t>
      </w:r>
      <w:r w:rsidR="00090627" w:rsidRPr="00577B31">
        <w:rPr>
          <w:rFonts w:ascii="Times New Roman" w:hAnsi="Times New Roman"/>
          <w:rPrChange w:id="1519" w:author="Anna Wingfield" w:date="2024-03-14T14:53:00Z">
            <w:rPr>
              <w:rFonts w:asciiTheme="majorHAnsi" w:hAnsiTheme="majorHAnsi" w:cstheme="majorHAnsi"/>
              <w:sz w:val="22"/>
              <w:szCs w:val="22"/>
            </w:rPr>
          </w:rPrChange>
        </w:rPr>
        <w:t xml:space="preserve"> reason why international Protestantism could never to live up to the emancipatory expectations placed upon it</w:t>
      </w:r>
      <w:r w:rsidR="00844E12" w:rsidRPr="00577B31">
        <w:rPr>
          <w:rFonts w:ascii="Times New Roman" w:hAnsi="Times New Roman"/>
          <w:rPrChange w:id="1520" w:author="Anna Wingfield" w:date="2024-03-14T14:53:00Z">
            <w:rPr>
              <w:rFonts w:asciiTheme="majorHAnsi" w:hAnsiTheme="majorHAnsi" w:cstheme="majorHAnsi"/>
              <w:sz w:val="22"/>
              <w:szCs w:val="22"/>
            </w:rPr>
          </w:rPrChange>
        </w:rPr>
        <w:t>; w</w:t>
      </w:r>
      <w:r w:rsidR="00090627" w:rsidRPr="00577B31">
        <w:rPr>
          <w:rFonts w:ascii="Times New Roman" w:hAnsi="Times New Roman"/>
          <w:rPrChange w:id="1521" w:author="Anna Wingfield" w:date="2024-03-14T14:53:00Z">
            <w:rPr>
              <w:rFonts w:asciiTheme="majorHAnsi" w:hAnsiTheme="majorHAnsi" w:cstheme="majorHAnsi"/>
              <w:sz w:val="22"/>
              <w:szCs w:val="22"/>
            </w:rPr>
          </w:rPrChange>
        </w:rPr>
        <w:t xml:space="preserve">hatever their differences regarding the secular state, the late eighteenth-century wave of international Protestants shared with Christendom’s adherents core beliefs in the absolute authority of the Bible and the absolute truth of Christianity. </w:t>
      </w:r>
    </w:p>
    <w:p w14:paraId="42EB79A2" w14:textId="5B4D5228" w:rsidR="00090627" w:rsidRPr="00577B31" w:rsidRDefault="00090627" w:rsidP="0031344A">
      <w:pPr>
        <w:spacing w:line="480" w:lineRule="auto"/>
        <w:ind w:firstLine="720"/>
        <w:rPr>
          <w:rFonts w:ascii="Times New Roman" w:hAnsi="Times New Roman"/>
          <w:rPrChange w:id="1522" w:author="Anna Wingfield" w:date="2024-03-14T14:53:00Z">
            <w:rPr>
              <w:rFonts w:asciiTheme="majorHAnsi" w:hAnsiTheme="majorHAnsi" w:cstheme="majorHAnsi"/>
              <w:sz w:val="22"/>
              <w:szCs w:val="22"/>
            </w:rPr>
          </w:rPrChange>
        </w:rPr>
      </w:pPr>
      <w:r w:rsidRPr="00577B31">
        <w:rPr>
          <w:rFonts w:ascii="Times New Roman" w:hAnsi="Times New Roman"/>
          <w:rPrChange w:id="1523" w:author="Anna Wingfield" w:date="2024-03-14T14:53:00Z">
            <w:rPr>
              <w:rFonts w:asciiTheme="majorHAnsi" w:hAnsiTheme="majorHAnsi" w:cstheme="majorHAnsi"/>
              <w:sz w:val="22"/>
              <w:szCs w:val="22"/>
            </w:rPr>
          </w:rPrChange>
        </w:rPr>
        <w:t xml:space="preserve">That said, </w:t>
      </w:r>
      <w:r w:rsidR="00844E12" w:rsidRPr="00577B31">
        <w:rPr>
          <w:rFonts w:ascii="Times New Roman" w:hAnsi="Times New Roman"/>
          <w:rPrChange w:id="1524" w:author="Anna Wingfield" w:date="2024-03-14T14:53:00Z">
            <w:rPr>
              <w:rFonts w:asciiTheme="majorHAnsi" w:hAnsiTheme="majorHAnsi" w:cstheme="majorHAnsi"/>
              <w:sz w:val="22"/>
              <w:szCs w:val="22"/>
            </w:rPr>
          </w:rPrChange>
        </w:rPr>
        <w:t xml:space="preserve">I want to suggest that </w:t>
      </w:r>
      <w:r w:rsidRPr="00577B31">
        <w:rPr>
          <w:rFonts w:ascii="Times New Roman" w:hAnsi="Times New Roman"/>
          <w:rPrChange w:id="1525" w:author="Anna Wingfield" w:date="2024-03-14T14:53:00Z">
            <w:rPr>
              <w:rFonts w:asciiTheme="majorHAnsi" w:hAnsiTheme="majorHAnsi" w:cstheme="majorHAnsi"/>
              <w:sz w:val="22"/>
              <w:szCs w:val="22"/>
            </w:rPr>
          </w:rPrChange>
        </w:rPr>
        <w:t>the moral and democratic failure of international Protestantism in the nineteenth century c</w:t>
      </w:r>
      <w:r w:rsidR="00844E12" w:rsidRPr="00577B31">
        <w:rPr>
          <w:rFonts w:ascii="Times New Roman" w:hAnsi="Times New Roman"/>
          <w:rPrChange w:id="1526" w:author="Anna Wingfield" w:date="2024-03-14T14:53:00Z">
            <w:rPr>
              <w:rFonts w:asciiTheme="majorHAnsi" w:hAnsiTheme="majorHAnsi" w:cstheme="majorHAnsi"/>
              <w:sz w:val="22"/>
              <w:szCs w:val="22"/>
            </w:rPr>
          </w:rPrChange>
        </w:rPr>
        <w:t>an</w:t>
      </w:r>
      <w:r w:rsidRPr="00577B31">
        <w:rPr>
          <w:rFonts w:ascii="Times New Roman" w:hAnsi="Times New Roman"/>
          <w:rPrChange w:id="1527" w:author="Anna Wingfield" w:date="2024-03-14T14:53:00Z">
            <w:rPr>
              <w:rFonts w:asciiTheme="majorHAnsi" w:hAnsiTheme="majorHAnsi" w:cstheme="majorHAnsi"/>
              <w:sz w:val="22"/>
              <w:szCs w:val="22"/>
            </w:rPr>
          </w:rPrChange>
        </w:rPr>
        <w:t xml:space="preserve"> also be pegged to its one of its key </w:t>
      </w:r>
      <w:r w:rsidRPr="00577B31">
        <w:rPr>
          <w:rFonts w:ascii="Times New Roman" w:hAnsi="Times New Roman"/>
          <w:iCs/>
          <w:rPrChange w:id="1528" w:author="Anna Wingfield" w:date="2024-03-14T14:53:00Z">
            <w:rPr>
              <w:rFonts w:asciiTheme="majorHAnsi" w:hAnsiTheme="majorHAnsi" w:cstheme="majorHAnsi"/>
              <w:iCs/>
              <w:sz w:val="22"/>
              <w:szCs w:val="22"/>
            </w:rPr>
          </w:rPrChange>
        </w:rPr>
        <w:t>differences</w:t>
      </w:r>
      <w:r w:rsidRPr="00577B31">
        <w:rPr>
          <w:rFonts w:ascii="Times New Roman" w:hAnsi="Times New Roman"/>
          <w:i/>
          <w:rPrChange w:id="1529"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1530" w:author="Anna Wingfield" w:date="2024-03-14T14:53:00Z">
            <w:rPr>
              <w:rFonts w:asciiTheme="majorHAnsi" w:hAnsiTheme="majorHAnsi" w:cstheme="majorHAnsi"/>
              <w:sz w:val="22"/>
              <w:szCs w:val="22"/>
            </w:rPr>
          </w:rPrChange>
        </w:rPr>
        <w:t>from Christendom. Attention to the spatial imagination of Protestant internationalism—</w:t>
      </w:r>
      <w:proofErr w:type="spellStart"/>
      <w:r w:rsidRPr="00577B31">
        <w:rPr>
          <w:rFonts w:ascii="Times New Roman" w:hAnsi="Times New Roman"/>
          <w:rPrChange w:id="1531" w:author="Anna Wingfield" w:date="2024-03-14T14:53:00Z">
            <w:rPr>
              <w:rFonts w:asciiTheme="majorHAnsi" w:hAnsiTheme="majorHAnsi" w:cstheme="majorHAnsi"/>
              <w:sz w:val="22"/>
              <w:szCs w:val="22"/>
            </w:rPr>
          </w:rPrChange>
        </w:rPr>
        <w:t>its</w:t>
      </w:r>
      <w:proofErr w:type="spellEnd"/>
      <w:r w:rsidRPr="00577B31">
        <w:rPr>
          <w:rFonts w:ascii="Times New Roman" w:hAnsi="Times New Roman"/>
          <w:rPrChange w:id="1532" w:author="Anna Wingfield" w:date="2024-03-14T14:53:00Z">
            <w:rPr>
              <w:rFonts w:asciiTheme="majorHAnsi" w:hAnsiTheme="majorHAnsi" w:cstheme="majorHAnsi"/>
              <w:sz w:val="22"/>
              <w:szCs w:val="22"/>
            </w:rPr>
          </w:rPrChange>
        </w:rPr>
        <w:t xml:space="preserve"> ideal of boundary-less “networks,” its valorization of individual freedom, and its accompanying suspicion of tradition and established hierarchies—could contribute to producing a certain type of </w:t>
      </w:r>
      <w:r w:rsidRPr="00577B31">
        <w:rPr>
          <w:rFonts w:ascii="Times New Roman" w:hAnsi="Times New Roman"/>
          <w:i/>
          <w:rPrChange w:id="1533" w:author="Anna Wingfield" w:date="2024-03-14T14:53:00Z">
            <w:rPr>
              <w:rFonts w:asciiTheme="majorHAnsi" w:hAnsiTheme="majorHAnsi" w:cstheme="majorHAnsi"/>
              <w:i/>
              <w:sz w:val="22"/>
              <w:szCs w:val="22"/>
            </w:rPr>
          </w:rPrChange>
        </w:rPr>
        <w:t>anti</w:t>
      </w:r>
      <w:r w:rsidRPr="00577B31">
        <w:rPr>
          <w:rFonts w:ascii="Times New Roman" w:hAnsi="Times New Roman"/>
          <w:rPrChange w:id="1534" w:author="Anna Wingfield" w:date="2024-03-14T14:53:00Z">
            <w:rPr>
              <w:rFonts w:asciiTheme="majorHAnsi" w:hAnsiTheme="majorHAnsi" w:cstheme="majorHAnsi"/>
              <w:sz w:val="22"/>
              <w:szCs w:val="22"/>
            </w:rPr>
          </w:rPrChange>
        </w:rPr>
        <w:t>-social personality, who viewed civil society as fundamentally at odds</w:t>
      </w:r>
      <w:r w:rsidRPr="00577B31">
        <w:rPr>
          <w:rFonts w:ascii="Times New Roman" w:hAnsi="Times New Roman"/>
          <w:i/>
          <w:rPrChange w:id="1535"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1536" w:author="Anna Wingfield" w:date="2024-03-14T14:53:00Z">
            <w:rPr>
              <w:rFonts w:asciiTheme="majorHAnsi" w:hAnsiTheme="majorHAnsi" w:cstheme="majorHAnsi"/>
              <w:sz w:val="22"/>
              <w:szCs w:val="22"/>
            </w:rPr>
          </w:rPrChange>
        </w:rPr>
        <w:t>with the exercise of individual freedom. We see this anxiety in nineteenth-century British evangelicalism. Within the movement, there was an emphasis on “self-interest and individualism” (as prominent evangelicals declared themselves able to read and interpret the Bible free of an “elite priesthood” or larger hermeneutical community)</w:t>
      </w:r>
      <w:r w:rsidR="00844E12" w:rsidRPr="00577B31">
        <w:rPr>
          <w:rFonts w:ascii="Times New Roman" w:hAnsi="Times New Roman"/>
          <w:rPrChange w:id="1537" w:author="Anna Wingfield" w:date="2024-03-14T14:53:00Z">
            <w:rPr>
              <w:rFonts w:asciiTheme="majorHAnsi" w:hAnsiTheme="majorHAnsi" w:cstheme="majorHAnsi"/>
              <w:sz w:val="22"/>
              <w:szCs w:val="22"/>
            </w:rPr>
          </w:rPrChange>
        </w:rPr>
        <w:t>.</w:t>
      </w:r>
      <w:r w:rsidR="00844E12" w:rsidRPr="00577B31">
        <w:rPr>
          <w:rStyle w:val="FootnoteReference"/>
          <w:rFonts w:ascii="Times New Roman" w:hAnsi="Times New Roman"/>
          <w:rPrChange w:id="1538" w:author="Anna Wingfield" w:date="2024-03-14T14:53:00Z">
            <w:rPr>
              <w:rStyle w:val="FootnoteReference"/>
              <w:rFonts w:asciiTheme="majorHAnsi" w:hAnsiTheme="majorHAnsi" w:cstheme="majorHAnsi"/>
              <w:sz w:val="22"/>
              <w:szCs w:val="22"/>
            </w:rPr>
          </w:rPrChange>
        </w:rPr>
        <w:footnoteReference w:id="47"/>
      </w:r>
      <w:r w:rsidRPr="00577B31">
        <w:rPr>
          <w:rFonts w:ascii="Times New Roman" w:hAnsi="Times New Roman"/>
          <w:rPrChange w:id="1544" w:author="Anna Wingfield" w:date="2024-03-14T14:53:00Z">
            <w:rPr>
              <w:rFonts w:asciiTheme="majorHAnsi" w:hAnsiTheme="majorHAnsi" w:cstheme="majorHAnsi"/>
              <w:sz w:val="22"/>
              <w:szCs w:val="22"/>
            </w:rPr>
          </w:rPrChange>
        </w:rPr>
        <w:t xml:space="preserve"> Tempering the most radical manifestations of this individualism was an adherence among some evangelicals to a Pietist-influenced “communal tradition of applied interpretation that valued contribution from those who were not educated and encouraged modes of thought that were not purely isolated attempts at theoretical reconstruction</w:t>
      </w:r>
      <w:r w:rsidR="00844E12" w:rsidRPr="00577B31">
        <w:rPr>
          <w:rFonts w:ascii="Times New Roman" w:hAnsi="Times New Roman"/>
          <w:rPrChange w:id="1545" w:author="Anna Wingfield" w:date="2024-03-14T14:53:00Z">
            <w:rPr>
              <w:rFonts w:asciiTheme="majorHAnsi" w:hAnsiTheme="majorHAnsi" w:cstheme="majorHAnsi"/>
              <w:sz w:val="22"/>
              <w:szCs w:val="22"/>
            </w:rPr>
          </w:rPrChange>
        </w:rPr>
        <w:t>.</w:t>
      </w:r>
      <w:r w:rsidRPr="00577B31">
        <w:rPr>
          <w:rFonts w:ascii="Times New Roman" w:hAnsi="Times New Roman"/>
          <w:rPrChange w:id="1546" w:author="Anna Wingfield" w:date="2024-03-14T14:53:00Z">
            <w:rPr>
              <w:rFonts w:asciiTheme="majorHAnsi" w:hAnsiTheme="majorHAnsi" w:cstheme="majorHAnsi"/>
              <w:sz w:val="22"/>
              <w:szCs w:val="22"/>
            </w:rPr>
          </w:rPrChange>
        </w:rPr>
        <w:t>”</w:t>
      </w:r>
      <w:r w:rsidR="00844E12" w:rsidRPr="00577B31">
        <w:rPr>
          <w:rStyle w:val="FootnoteReference"/>
          <w:rFonts w:ascii="Times New Roman" w:hAnsi="Times New Roman"/>
          <w:rPrChange w:id="1547" w:author="Anna Wingfield" w:date="2024-03-14T14:53:00Z">
            <w:rPr>
              <w:rStyle w:val="FootnoteReference"/>
              <w:rFonts w:asciiTheme="majorHAnsi" w:hAnsiTheme="majorHAnsi" w:cstheme="majorHAnsi"/>
              <w:sz w:val="22"/>
              <w:szCs w:val="22"/>
            </w:rPr>
          </w:rPrChange>
        </w:rPr>
        <w:footnoteReference w:id="48"/>
      </w:r>
      <w:r w:rsidRPr="00577B31">
        <w:rPr>
          <w:rFonts w:ascii="Times New Roman" w:hAnsi="Times New Roman"/>
          <w:rPrChange w:id="1555" w:author="Anna Wingfield" w:date="2024-03-14T14:53:00Z">
            <w:rPr>
              <w:rFonts w:asciiTheme="majorHAnsi" w:hAnsiTheme="majorHAnsi" w:cstheme="majorHAnsi"/>
              <w:sz w:val="22"/>
              <w:szCs w:val="22"/>
            </w:rPr>
          </w:rPrChange>
        </w:rPr>
        <w:t xml:space="preserve"> In other words, these evangelicals believed the in-person interactions of </w:t>
      </w:r>
      <w:r w:rsidRPr="00577B31">
        <w:rPr>
          <w:rFonts w:ascii="Times New Roman" w:hAnsi="Times New Roman"/>
          <w:rPrChange w:id="1556" w:author="Anna Wingfield" w:date="2024-03-14T14:53:00Z">
            <w:rPr>
              <w:rFonts w:asciiTheme="majorHAnsi" w:hAnsiTheme="majorHAnsi" w:cstheme="majorHAnsi"/>
              <w:sz w:val="22"/>
              <w:szCs w:val="22"/>
            </w:rPr>
          </w:rPrChange>
        </w:rPr>
        <w:lastRenderedPageBreak/>
        <w:t>“sermons, group bible studies, family prayers, and other day-to-day activities”—</w:t>
      </w:r>
      <w:r w:rsidR="00581F44" w:rsidRPr="00577B31">
        <w:rPr>
          <w:rFonts w:ascii="Times New Roman" w:hAnsi="Times New Roman"/>
          <w:rPrChange w:id="1557" w:author="Anna Wingfield" w:date="2024-03-14T14:53:00Z">
            <w:rPr>
              <w:rFonts w:asciiTheme="majorHAnsi" w:hAnsiTheme="majorHAnsi" w:cstheme="majorHAnsi"/>
              <w:sz w:val="22"/>
              <w:szCs w:val="22"/>
            </w:rPr>
          </w:rPrChange>
        </w:rPr>
        <w:t xml:space="preserve">communal </w:t>
      </w:r>
      <w:r w:rsidRPr="00577B31">
        <w:rPr>
          <w:rFonts w:ascii="Times New Roman" w:hAnsi="Times New Roman"/>
          <w:rPrChange w:id="1558" w:author="Anna Wingfield" w:date="2024-03-14T14:53:00Z">
            <w:rPr>
              <w:rFonts w:asciiTheme="majorHAnsi" w:hAnsiTheme="majorHAnsi" w:cstheme="majorHAnsi"/>
              <w:sz w:val="22"/>
              <w:szCs w:val="22"/>
            </w:rPr>
          </w:rPrChange>
        </w:rPr>
        <w:t xml:space="preserve">interactions that necessarily took place within shared physical spaces—moderated </w:t>
      </w:r>
      <w:r w:rsidR="0031344A" w:rsidRPr="00577B31">
        <w:rPr>
          <w:rFonts w:ascii="Times New Roman" w:hAnsi="Times New Roman"/>
          <w:rPrChange w:id="1559" w:author="Anna Wingfield" w:date="2024-03-14T14:53:00Z">
            <w:rPr>
              <w:rFonts w:asciiTheme="majorHAnsi" w:hAnsiTheme="majorHAnsi" w:cstheme="majorHAnsi"/>
              <w:sz w:val="22"/>
              <w:szCs w:val="22"/>
            </w:rPr>
          </w:rPrChange>
        </w:rPr>
        <w:t>an</w:t>
      </w:r>
      <w:ins w:id="1560" w:author="Anna Wingfield" w:date="2024-03-14T15:51:00Z">
        <w:r w:rsidR="00417FCC">
          <w:rPr>
            <w:rFonts w:ascii="Times New Roman" w:hAnsi="Times New Roman"/>
          </w:rPr>
          <w:t>d</w:t>
        </w:r>
      </w:ins>
      <w:r w:rsidR="0031344A" w:rsidRPr="00577B31">
        <w:rPr>
          <w:rFonts w:ascii="Times New Roman" w:hAnsi="Times New Roman"/>
          <w:rPrChange w:id="1561"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562" w:author="Anna Wingfield" w:date="2024-03-14T14:53:00Z">
            <w:rPr>
              <w:rFonts w:asciiTheme="majorHAnsi" w:hAnsiTheme="majorHAnsi" w:cstheme="majorHAnsi"/>
              <w:sz w:val="22"/>
              <w:szCs w:val="22"/>
            </w:rPr>
          </w:rPrChange>
        </w:rPr>
        <w:t>unchecked</w:t>
      </w:r>
      <w:r w:rsidR="0031344A" w:rsidRPr="00577B31">
        <w:rPr>
          <w:rFonts w:ascii="Times New Roman" w:hAnsi="Times New Roman"/>
          <w:rPrChange w:id="1563" w:author="Anna Wingfield" w:date="2024-03-14T14:53:00Z">
            <w:rPr>
              <w:rFonts w:asciiTheme="majorHAnsi" w:hAnsiTheme="majorHAnsi" w:cstheme="majorHAnsi"/>
              <w:sz w:val="22"/>
              <w:szCs w:val="22"/>
            </w:rPr>
          </w:rPrChange>
        </w:rPr>
        <w:t>, pathological</w:t>
      </w:r>
      <w:r w:rsidRPr="00577B31">
        <w:rPr>
          <w:rFonts w:ascii="Times New Roman" w:hAnsi="Times New Roman"/>
          <w:rPrChange w:id="1564" w:author="Anna Wingfield" w:date="2024-03-14T14:53:00Z">
            <w:rPr>
              <w:rFonts w:asciiTheme="majorHAnsi" w:hAnsiTheme="majorHAnsi" w:cstheme="majorHAnsi"/>
              <w:sz w:val="22"/>
              <w:szCs w:val="22"/>
            </w:rPr>
          </w:rPrChange>
        </w:rPr>
        <w:t xml:space="preserve"> individualism</w:t>
      </w:r>
      <w:r w:rsidR="00844E12" w:rsidRPr="00577B31">
        <w:rPr>
          <w:rFonts w:ascii="Times New Roman" w:hAnsi="Times New Roman"/>
          <w:rPrChange w:id="1565" w:author="Anna Wingfield" w:date="2024-03-14T14:53:00Z">
            <w:rPr>
              <w:rFonts w:asciiTheme="majorHAnsi" w:hAnsiTheme="majorHAnsi" w:cstheme="majorHAnsi"/>
              <w:sz w:val="22"/>
              <w:szCs w:val="22"/>
            </w:rPr>
          </w:rPrChange>
        </w:rPr>
        <w:t>.</w:t>
      </w:r>
      <w:r w:rsidR="00844E12" w:rsidRPr="00577B31">
        <w:rPr>
          <w:rStyle w:val="FootnoteReference"/>
          <w:rFonts w:ascii="Times New Roman" w:hAnsi="Times New Roman"/>
          <w:rPrChange w:id="1566" w:author="Anna Wingfield" w:date="2024-03-14T14:53:00Z">
            <w:rPr>
              <w:rStyle w:val="FootnoteReference"/>
              <w:rFonts w:asciiTheme="majorHAnsi" w:hAnsiTheme="majorHAnsi" w:cstheme="majorHAnsi"/>
              <w:sz w:val="22"/>
              <w:szCs w:val="22"/>
            </w:rPr>
          </w:rPrChange>
        </w:rPr>
        <w:footnoteReference w:id="49"/>
      </w:r>
    </w:p>
    <w:p w14:paraId="36B4D1ED" w14:textId="58E81A5D" w:rsidR="00090627" w:rsidRDefault="00090627" w:rsidP="0031344A">
      <w:pPr>
        <w:spacing w:line="480" w:lineRule="auto"/>
        <w:ind w:firstLine="720"/>
        <w:rPr>
          <w:ins w:id="1574" w:author="Anna Wingfield" w:date="2024-03-14T15:52:00Z"/>
          <w:rFonts w:ascii="Times New Roman" w:hAnsi="Times New Roman"/>
        </w:rPr>
      </w:pPr>
      <w:r w:rsidRPr="00577B31">
        <w:rPr>
          <w:rFonts w:ascii="Times New Roman" w:hAnsi="Times New Roman"/>
          <w:rPrChange w:id="1575" w:author="Anna Wingfield" w:date="2024-03-14T14:53:00Z">
            <w:rPr>
              <w:rFonts w:asciiTheme="majorHAnsi" w:hAnsiTheme="majorHAnsi" w:cstheme="majorHAnsi"/>
              <w:sz w:val="22"/>
              <w:szCs w:val="22"/>
            </w:rPr>
          </w:rPrChange>
        </w:rPr>
        <w:t>It</w:t>
      </w:r>
      <w:r w:rsidR="00844E12" w:rsidRPr="00577B31">
        <w:rPr>
          <w:rFonts w:ascii="Times New Roman" w:hAnsi="Times New Roman"/>
          <w:rPrChange w:id="1576" w:author="Anna Wingfield" w:date="2024-03-14T14:53:00Z">
            <w:rPr>
              <w:rFonts w:asciiTheme="majorHAnsi" w:hAnsiTheme="majorHAnsi" w:cstheme="majorHAnsi"/>
              <w:sz w:val="22"/>
              <w:szCs w:val="22"/>
            </w:rPr>
          </w:rPrChange>
        </w:rPr>
        <w:t>'</w:t>
      </w:r>
      <w:r w:rsidRPr="00577B31">
        <w:rPr>
          <w:rFonts w:ascii="Times New Roman" w:hAnsi="Times New Roman"/>
          <w:rPrChange w:id="1577" w:author="Anna Wingfield" w:date="2024-03-14T14:53:00Z">
            <w:rPr>
              <w:rFonts w:asciiTheme="majorHAnsi" w:hAnsiTheme="majorHAnsi" w:cstheme="majorHAnsi"/>
              <w:sz w:val="22"/>
              <w:szCs w:val="22"/>
            </w:rPr>
          </w:rPrChange>
        </w:rPr>
        <w:t xml:space="preserve">s tempting to think of digital space and its affordances as wholly unprecedented. But what </w:t>
      </w:r>
      <w:r w:rsidR="007E4496" w:rsidRPr="00577B31">
        <w:rPr>
          <w:rFonts w:ascii="Times New Roman" w:hAnsi="Times New Roman"/>
          <w:rPrChange w:id="1578" w:author="Anna Wingfield" w:date="2024-03-14T14:53:00Z">
            <w:rPr>
              <w:rFonts w:asciiTheme="majorHAnsi" w:hAnsiTheme="majorHAnsi" w:cstheme="majorHAnsi"/>
              <w:sz w:val="22"/>
              <w:szCs w:val="22"/>
            </w:rPr>
          </w:rPrChange>
        </w:rPr>
        <w:t xml:space="preserve">the </w:t>
      </w:r>
      <w:r w:rsidRPr="00577B31">
        <w:rPr>
          <w:rFonts w:ascii="Times New Roman" w:hAnsi="Times New Roman"/>
          <w:rPrChange w:id="1579" w:author="Anna Wingfield" w:date="2024-03-14T14:53:00Z">
            <w:rPr>
              <w:rFonts w:asciiTheme="majorHAnsi" w:hAnsiTheme="majorHAnsi" w:cstheme="majorHAnsi"/>
              <w:sz w:val="22"/>
              <w:szCs w:val="22"/>
            </w:rPr>
          </w:rPrChange>
        </w:rPr>
        <w:t xml:space="preserve">discussion </w:t>
      </w:r>
      <w:r w:rsidR="00844E12" w:rsidRPr="00577B31">
        <w:rPr>
          <w:rFonts w:ascii="Times New Roman" w:hAnsi="Times New Roman"/>
          <w:rPrChange w:id="1580" w:author="Anna Wingfield" w:date="2024-03-14T14:53:00Z">
            <w:rPr>
              <w:rFonts w:asciiTheme="majorHAnsi" w:hAnsiTheme="majorHAnsi" w:cstheme="majorHAnsi"/>
              <w:sz w:val="22"/>
              <w:szCs w:val="22"/>
            </w:rPr>
          </w:rPrChange>
        </w:rPr>
        <w:t xml:space="preserve">above might </w:t>
      </w:r>
      <w:r w:rsidR="007E4496" w:rsidRPr="00577B31">
        <w:rPr>
          <w:rFonts w:ascii="Times New Roman" w:hAnsi="Times New Roman"/>
          <w:rPrChange w:id="1581" w:author="Anna Wingfield" w:date="2024-03-14T14:53:00Z">
            <w:rPr>
              <w:rFonts w:asciiTheme="majorHAnsi" w:hAnsiTheme="majorHAnsi" w:cstheme="majorHAnsi"/>
              <w:sz w:val="22"/>
              <w:szCs w:val="22"/>
            </w:rPr>
          </w:rPrChange>
        </w:rPr>
        <w:t xml:space="preserve">demonstrate </w:t>
      </w:r>
      <w:r w:rsidRPr="00577B31">
        <w:rPr>
          <w:rFonts w:ascii="Times New Roman" w:hAnsi="Times New Roman"/>
          <w:rPrChange w:id="1582" w:author="Anna Wingfield" w:date="2024-03-14T14:53:00Z">
            <w:rPr>
              <w:rFonts w:asciiTheme="majorHAnsi" w:hAnsiTheme="majorHAnsi" w:cstheme="majorHAnsi"/>
              <w:sz w:val="22"/>
              <w:szCs w:val="22"/>
            </w:rPr>
          </w:rPrChange>
        </w:rPr>
        <w:t xml:space="preserve">is that there are </w:t>
      </w:r>
      <w:r w:rsidR="002A57BE" w:rsidRPr="00577B31">
        <w:rPr>
          <w:rFonts w:ascii="Times New Roman" w:hAnsi="Times New Roman"/>
          <w:rPrChange w:id="1583" w:author="Anna Wingfield" w:date="2024-03-14T14:53:00Z">
            <w:rPr>
              <w:rFonts w:asciiTheme="majorHAnsi" w:hAnsiTheme="majorHAnsi" w:cstheme="majorHAnsi"/>
              <w:sz w:val="22"/>
              <w:szCs w:val="22"/>
            </w:rPr>
          </w:rPrChange>
        </w:rPr>
        <w:t>antecedents</w:t>
      </w:r>
      <w:r w:rsidRPr="00577B31">
        <w:rPr>
          <w:rFonts w:ascii="Times New Roman" w:hAnsi="Times New Roman"/>
          <w:rPrChange w:id="1584" w:author="Anna Wingfield" w:date="2024-03-14T14:53:00Z">
            <w:rPr>
              <w:rFonts w:asciiTheme="majorHAnsi" w:hAnsiTheme="majorHAnsi" w:cstheme="majorHAnsi"/>
              <w:sz w:val="22"/>
              <w:szCs w:val="22"/>
            </w:rPr>
          </w:rPrChange>
        </w:rPr>
        <w:t xml:space="preserve"> for </w:t>
      </w:r>
      <w:r w:rsidR="00D44045" w:rsidRPr="00577B31">
        <w:rPr>
          <w:rFonts w:ascii="Times New Roman" w:hAnsi="Times New Roman"/>
          <w:rPrChange w:id="1585" w:author="Anna Wingfield" w:date="2024-03-14T14:53:00Z">
            <w:rPr>
              <w:rFonts w:asciiTheme="majorHAnsi" w:hAnsiTheme="majorHAnsi" w:cstheme="majorHAnsi"/>
              <w:sz w:val="22"/>
              <w:szCs w:val="22"/>
            </w:rPr>
          </w:rPrChange>
        </w:rPr>
        <w:t>considering</w:t>
      </w:r>
      <w:r w:rsidRPr="00577B31">
        <w:rPr>
          <w:rFonts w:ascii="Times New Roman" w:hAnsi="Times New Roman"/>
          <w:rPrChange w:id="1586" w:author="Anna Wingfield" w:date="2024-03-14T14:53:00Z">
            <w:rPr>
              <w:rFonts w:asciiTheme="majorHAnsi" w:hAnsiTheme="majorHAnsi" w:cstheme="majorHAnsi"/>
              <w:sz w:val="22"/>
              <w:szCs w:val="22"/>
            </w:rPr>
          </w:rPrChange>
        </w:rPr>
        <w:t xml:space="preserve"> the types of political subjectivities produced by “networked societies” versus face-to-face communities. What’s more, we may discover such past experiments in networked thinking to be </w:t>
      </w:r>
      <w:r w:rsidR="005730F7" w:rsidRPr="00577B31">
        <w:rPr>
          <w:rFonts w:ascii="Times New Roman" w:hAnsi="Times New Roman"/>
          <w:rPrChange w:id="1587" w:author="Anna Wingfield" w:date="2024-03-14T14:53:00Z">
            <w:rPr>
              <w:rFonts w:asciiTheme="majorHAnsi" w:hAnsiTheme="majorHAnsi" w:cstheme="majorHAnsi"/>
              <w:sz w:val="22"/>
              <w:szCs w:val="22"/>
            </w:rPr>
          </w:rPrChange>
        </w:rPr>
        <w:t xml:space="preserve">less a </w:t>
      </w:r>
      <w:r w:rsidRPr="00577B31">
        <w:rPr>
          <w:rFonts w:ascii="Times New Roman" w:hAnsi="Times New Roman"/>
          <w:rPrChange w:id="1588" w:author="Anna Wingfield" w:date="2024-03-14T14:53:00Z">
            <w:rPr>
              <w:rFonts w:asciiTheme="majorHAnsi" w:hAnsiTheme="majorHAnsi" w:cstheme="majorHAnsi"/>
              <w:sz w:val="22"/>
              <w:szCs w:val="22"/>
            </w:rPr>
          </w:rPrChange>
        </w:rPr>
        <w:t xml:space="preserve">testament to </w:t>
      </w:r>
      <w:r w:rsidR="005730F7" w:rsidRPr="00577B31">
        <w:rPr>
          <w:rFonts w:ascii="Times New Roman" w:hAnsi="Times New Roman"/>
          <w:rPrChange w:id="1589" w:author="Anna Wingfield" w:date="2024-03-14T14:53:00Z">
            <w:rPr>
              <w:rFonts w:asciiTheme="majorHAnsi" w:hAnsiTheme="majorHAnsi" w:cstheme="majorHAnsi"/>
              <w:sz w:val="22"/>
              <w:szCs w:val="22"/>
            </w:rPr>
          </w:rPrChange>
        </w:rPr>
        <w:t xml:space="preserve">technological or social </w:t>
      </w:r>
      <w:r w:rsidR="00D44045" w:rsidRPr="00577B31">
        <w:rPr>
          <w:rFonts w:ascii="Times New Roman" w:hAnsi="Times New Roman"/>
          <w:rPrChange w:id="1590" w:author="Anna Wingfield" w:date="2024-03-14T14:53:00Z">
            <w:rPr>
              <w:rFonts w:asciiTheme="majorHAnsi" w:hAnsiTheme="majorHAnsi" w:cstheme="majorHAnsi"/>
              <w:sz w:val="22"/>
              <w:szCs w:val="22"/>
            </w:rPr>
          </w:rPrChange>
        </w:rPr>
        <w:t>“</w:t>
      </w:r>
      <w:r w:rsidRPr="00577B31">
        <w:rPr>
          <w:rFonts w:ascii="Times New Roman" w:hAnsi="Times New Roman"/>
          <w:rPrChange w:id="1591" w:author="Anna Wingfield" w:date="2024-03-14T14:53:00Z">
            <w:rPr>
              <w:rFonts w:asciiTheme="majorHAnsi" w:hAnsiTheme="majorHAnsi" w:cstheme="majorHAnsi"/>
              <w:sz w:val="22"/>
              <w:szCs w:val="22"/>
            </w:rPr>
          </w:rPrChange>
        </w:rPr>
        <w:t>progress”</w:t>
      </w:r>
      <w:r w:rsidR="00D44045" w:rsidRPr="00577B31">
        <w:rPr>
          <w:rFonts w:ascii="Times New Roman" w:hAnsi="Times New Roman"/>
          <w:rPrChange w:id="1592" w:author="Anna Wingfield" w:date="2024-03-14T14:53:00Z">
            <w:rPr>
              <w:rFonts w:asciiTheme="majorHAnsi" w:hAnsiTheme="majorHAnsi" w:cstheme="majorHAnsi"/>
              <w:sz w:val="22"/>
              <w:szCs w:val="22"/>
            </w:rPr>
          </w:rPrChange>
        </w:rPr>
        <w:t xml:space="preserve"> over the course of recent history,</w:t>
      </w:r>
      <w:r w:rsidRPr="00577B31">
        <w:rPr>
          <w:rFonts w:ascii="Times New Roman" w:hAnsi="Times New Roman"/>
          <w:rPrChange w:id="1593" w:author="Anna Wingfield" w:date="2024-03-14T14:53:00Z">
            <w:rPr>
              <w:rFonts w:asciiTheme="majorHAnsi" w:hAnsiTheme="majorHAnsi" w:cstheme="majorHAnsi"/>
              <w:sz w:val="22"/>
              <w:szCs w:val="22"/>
            </w:rPr>
          </w:rPrChange>
        </w:rPr>
        <w:t xml:space="preserve"> </w:t>
      </w:r>
      <w:r w:rsidR="005730F7" w:rsidRPr="00577B31">
        <w:rPr>
          <w:rFonts w:ascii="Times New Roman" w:hAnsi="Times New Roman"/>
          <w:rPrChange w:id="1594" w:author="Anna Wingfield" w:date="2024-03-14T14:53:00Z">
            <w:rPr>
              <w:rFonts w:asciiTheme="majorHAnsi" w:hAnsiTheme="majorHAnsi" w:cstheme="majorHAnsi"/>
              <w:sz w:val="22"/>
              <w:szCs w:val="22"/>
            </w:rPr>
          </w:rPrChange>
        </w:rPr>
        <w:t xml:space="preserve">or, </w:t>
      </w:r>
      <w:r w:rsidRPr="00577B31">
        <w:rPr>
          <w:rFonts w:ascii="Times New Roman" w:hAnsi="Times New Roman"/>
          <w:rPrChange w:id="1595" w:author="Anna Wingfield" w:date="2024-03-14T14:53:00Z">
            <w:rPr>
              <w:rFonts w:asciiTheme="majorHAnsi" w:hAnsiTheme="majorHAnsi" w:cstheme="majorHAnsi"/>
              <w:sz w:val="22"/>
              <w:szCs w:val="22"/>
            </w:rPr>
          </w:rPrChange>
        </w:rPr>
        <w:t xml:space="preserve">even, interesting analogues of our own times. </w:t>
      </w:r>
      <w:r w:rsidR="00844E12" w:rsidRPr="00577B31">
        <w:rPr>
          <w:rFonts w:ascii="Times New Roman" w:hAnsi="Times New Roman"/>
          <w:rPrChange w:id="1596" w:author="Anna Wingfield" w:date="2024-03-14T14:53:00Z">
            <w:rPr>
              <w:rFonts w:asciiTheme="majorHAnsi" w:hAnsiTheme="majorHAnsi" w:cstheme="majorHAnsi"/>
              <w:sz w:val="22"/>
              <w:szCs w:val="22"/>
            </w:rPr>
          </w:rPrChange>
        </w:rPr>
        <w:t xml:space="preserve">Instead, </w:t>
      </w:r>
      <w:r w:rsidR="0084179B" w:rsidRPr="00577B31">
        <w:rPr>
          <w:rFonts w:ascii="Times New Roman" w:hAnsi="Times New Roman"/>
          <w:rPrChange w:id="1597" w:author="Anna Wingfield" w:date="2024-03-14T14:53:00Z">
            <w:rPr>
              <w:rFonts w:asciiTheme="majorHAnsi" w:hAnsiTheme="majorHAnsi" w:cstheme="majorHAnsi"/>
              <w:sz w:val="22"/>
              <w:szCs w:val="22"/>
            </w:rPr>
          </w:rPrChange>
        </w:rPr>
        <w:t xml:space="preserve">they might </w:t>
      </w:r>
      <w:r w:rsidR="00D44045" w:rsidRPr="00577B31">
        <w:rPr>
          <w:rFonts w:ascii="Times New Roman" w:hAnsi="Times New Roman"/>
          <w:rPrChange w:id="1598" w:author="Anna Wingfield" w:date="2024-03-14T14:53:00Z">
            <w:rPr>
              <w:rFonts w:asciiTheme="majorHAnsi" w:hAnsiTheme="majorHAnsi" w:cstheme="majorHAnsi"/>
              <w:sz w:val="22"/>
              <w:szCs w:val="22"/>
            </w:rPr>
          </w:rPrChange>
        </w:rPr>
        <w:t xml:space="preserve">alert us to blind spots in our </w:t>
      </w:r>
      <w:r w:rsidR="00063B88" w:rsidRPr="00577B31">
        <w:rPr>
          <w:rFonts w:ascii="Times New Roman" w:hAnsi="Times New Roman"/>
          <w:rPrChange w:id="1599" w:author="Anna Wingfield" w:date="2024-03-14T14:53:00Z">
            <w:rPr>
              <w:rFonts w:asciiTheme="majorHAnsi" w:hAnsiTheme="majorHAnsi" w:cstheme="majorHAnsi"/>
              <w:sz w:val="22"/>
              <w:szCs w:val="22"/>
            </w:rPr>
          </w:rPrChange>
        </w:rPr>
        <w:t>current thinking in assessing the desirability and feasibility of substituting virtual for physical space.</w:t>
      </w:r>
    </w:p>
    <w:p w14:paraId="792D7778" w14:textId="77777777" w:rsidR="00417FCC" w:rsidRPr="00577B31" w:rsidRDefault="00417FCC" w:rsidP="0031344A">
      <w:pPr>
        <w:spacing w:line="480" w:lineRule="auto"/>
        <w:ind w:firstLine="720"/>
        <w:rPr>
          <w:rFonts w:ascii="Times New Roman" w:hAnsi="Times New Roman"/>
          <w:rPrChange w:id="1600" w:author="Anna Wingfield" w:date="2024-03-14T14:53:00Z">
            <w:rPr>
              <w:rFonts w:asciiTheme="majorHAnsi" w:hAnsiTheme="majorHAnsi" w:cstheme="majorHAnsi"/>
              <w:sz w:val="22"/>
              <w:szCs w:val="22"/>
            </w:rPr>
          </w:rPrChange>
        </w:rPr>
      </w:pPr>
    </w:p>
    <w:p w14:paraId="5AD2B1C0" w14:textId="6B850E40" w:rsidR="00090627" w:rsidRPr="00417FCC" w:rsidRDefault="00090627" w:rsidP="00473F94">
      <w:pPr>
        <w:spacing w:line="480" w:lineRule="auto"/>
        <w:rPr>
          <w:rFonts w:ascii="Times New Roman" w:hAnsi="Times New Roman"/>
          <w:bCs/>
          <w:rPrChange w:id="1601" w:author="Anna Wingfield" w:date="2024-03-14T15:52:00Z">
            <w:rPr>
              <w:rFonts w:asciiTheme="majorHAnsi" w:hAnsiTheme="majorHAnsi" w:cstheme="majorHAnsi"/>
              <w:b/>
              <w:sz w:val="22"/>
              <w:szCs w:val="22"/>
            </w:rPr>
          </w:rPrChange>
        </w:rPr>
      </w:pPr>
      <w:r w:rsidRPr="00417FCC">
        <w:rPr>
          <w:rFonts w:ascii="Times New Roman" w:hAnsi="Times New Roman"/>
          <w:bCs/>
          <w:rPrChange w:id="1602" w:author="Anna Wingfield" w:date="2024-03-14T15:52:00Z">
            <w:rPr>
              <w:rFonts w:asciiTheme="majorHAnsi" w:hAnsiTheme="majorHAnsi" w:cstheme="majorHAnsi"/>
              <w:b/>
              <w:sz w:val="22"/>
              <w:szCs w:val="22"/>
            </w:rPr>
          </w:rPrChange>
        </w:rPr>
        <w:t>What Hogg Knew</w:t>
      </w:r>
    </w:p>
    <w:p w14:paraId="184E0502" w14:textId="254AE434" w:rsidR="004F6E34" w:rsidRPr="00577B31" w:rsidRDefault="00090627" w:rsidP="00473F94">
      <w:pPr>
        <w:spacing w:line="480" w:lineRule="auto"/>
        <w:rPr>
          <w:rFonts w:ascii="Times New Roman" w:hAnsi="Times New Roman"/>
          <w:rPrChange w:id="1603" w:author="Anna Wingfield" w:date="2024-03-14T14:53:00Z">
            <w:rPr>
              <w:rFonts w:asciiTheme="majorHAnsi" w:hAnsiTheme="majorHAnsi" w:cstheme="majorHAnsi"/>
              <w:sz w:val="22"/>
              <w:szCs w:val="22"/>
            </w:rPr>
          </w:rPrChange>
        </w:rPr>
      </w:pPr>
      <w:r w:rsidRPr="00577B31">
        <w:rPr>
          <w:rFonts w:ascii="Times New Roman" w:hAnsi="Times New Roman"/>
          <w:rPrChange w:id="1604" w:author="Anna Wingfield" w:date="2024-03-14T14:53:00Z">
            <w:rPr>
              <w:rFonts w:asciiTheme="majorHAnsi" w:hAnsiTheme="majorHAnsi" w:cstheme="majorHAnsi"/>
              <w:sz w:val="22"/>
              <w:szCs w:val="22"/>
            </w:rPr>
          </w:rPrChange>
        </w:rPr>
        <w:t xml:space="preserve">Ian Duncan’s </w:t>
      </w:r>
      <w:r w:rsidR="00063B88" w:rsidRPr="00577B31">
        <w:rPr>
          <w:rFonts w:ascii="Times New Roman" w:hAnsi="Times New Roman"/>
          <w:rPrChange w:id="1605" w:author="Anna Wingfield" w:date="2024-03-14T14:53:00Z">
            <w:rPr>
              <w:rFonts w:asciiTheme="majorHAnsi" w:hAnsiTheme="majorHAnsi" w:cstheme="majorHAnsi"/>
              <w:sz w:val="22"/>
              <w:szCs w:val="22"/>
            </w:rPr>
          </w:rPrChange>
        </w:rPr>
        <w:t>important</w:t>
      </w:r>
      <w:r w:rsidRPr="00577B31">
        <w:rPr>
          <w:rFonts w:ascii="Times New Roman" w:hAnsi="Times New Roman"/>
          <w:rPrChange w:id="1606" w:author="Anna Wingfield" w:date="2024-03-14T14:53:00Z">
            <w:rPr>
              <w:rFonts w:asciiTheme="majorHAnsi" w:hAnsiTheme="majorHAnsi" w:cstheme="majorHAnsi"/>
              <w:sz w:val="22"/>
              <w:szCs w:val="22"/>
            </w:rPr>
          </w:rPrChange>
        </w:rPr>
        <w:t xml:space="preserve"> essay on </w:t>
      </w:r>
      <w:r w:rsidRPr="00577B31">
        <w:rPr>
          <w:rFonts w:ascii="Times New Roman" w:hAnsi="Times New Roman"/>
          <w:i/>
          <w:rPrChange w:id="1607" w:author="Anna Wingfield" w:date="2024-03-14T14:53:00Z">
            <w:rPr>
              <w:rFonts w:asciiTheme="majorHAnsi" w:hAnsiTheme="majorHAnsi" w:cstheme="majorHAnsi"/>
              <w:i/>
              <w:sz w:val="22"/>
              <w:szCs w:val="22"/>
            </w:rPr>
          </w:rPrChange>
        </w:rPr>
        <w:t xml:space="preserve">Confessions of a Justified Sinner </w:t>
      </w:r>
      <w:r w:rsidR="00112F55" w:rsidRPr="00577B31">
        <w:rPr>
          <w:rFonts w:ascii="Times New Roman" w:hAnsi="Times New Roman"/>
          <w:rPrChange w:id="1608" w:author="Anna Wingfield" w:date="2024-03-14T14:53:00Z">
            <w:rPr>
              <w:rFonts w:asciiTheme="majorHAnsi" w:hAnsiTheme="majorHAnsi" w:cstheme="majorHAnsi"/>
              <w:sz w:val="22"/>
              <w:szCs w:val="22"/>
            </w:rPr>
          </w:rPrChange>
        </w:rPr>
        <w:t>sees</w:t>
      </w:r>
      <w:r w:rsidRPr="00577B31">
        <w:rPr>
          <w:rFonts w:ascii="Times New Roman" w:hAnsi="Times New Roman"/>
          <w:rPrChange w:id="1609" w:author="Anna Wingfield" w:date="2024-03-14T14:53:00Z">
            <w:rPr>
              <w:rFonts w:asciiTheme="majorHAnsi" w:hAnsiTheme="majorHAnsi" w:cstheme="majorHAnsi"/>
              <w:sz w:val="22"/>
              <w:szCs w:val="22"/>
            </w:rPr>
          </w:rPrChange>
        </w:rPr>
        <w:t xml:space="preserve"> Robert </w:t>
      </w:r>
      <w:proofErr w:type="spellStart"/>
      <w:r w:rsidRPr="00577B31">
        <w:rPr>
          <w:rFonts w:ascii="Times New Roman" w:hAnsi="Times New Roman"/>
          <w:rPrChange w:id="1610"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1611" w:author="Anna Wingfield" w:date="2024-03-14T14:53:00Z">
            <w:rPr>
              <w:rFonts w:asciiTheme="majorHAnsi" w:hAnsiTheme="majorHAnsi" w:cstheme="majorHAnsi"/>
              <w:sz w:val="22"/>
              <w:szCs w:val="22"/>
            </w:rPr>
          </w:rPrChange>
        </w:rPr>
        <w:t xml:space="preserve"> as the natural result and antagonist of civil society. Writing that the novel “allows us to … read fanaticism as the dialectical product of objective historical processes of modernization,” he concludes that Hogg ultimately “insists on the modernity of the </w:t>
      </w:r>
      <w:proofErr w:type="spellStart"/>
      <w:r w:rsidRPr="00577B31">
        <w:rPr>
          <w:rFonts w:ascii="Times New Roman" w:hAnsi="Times New Roman"/>
          <w:rPrChange w:id="1612" w:author="Anna Wingfield" w:date="2024-03-14T14:53:00Z">
            <w:rPr>
              <w:rFonts w:asciiTheme="majorHAnsi" w:hAnsiTheme="majorHAnsi" w:cstheme="majorHAnsi"/>
              <w:sz w:val="22"/>
              <w:szCs w:val="22"/>
            </w:rPr>
          </w:rPrChange>
        </w:rPr>
        <w:t>Wringhim’s</w:t>
      </w:r>
      <w:proofErr w:type="spellEnd"/>
      <w:r w:rsidRPr="00577B31">
        <w:rPr>
          <w:rFonts w:ascii="Times New Roman" w:hAnsi="Times New Roman"/>
          <w:rPrChange w:id="1613" w:author="Anna Wingfield" w:date="2024-03-14T14:53:00Z">
            <w:rPr>
              <w:rFonts w:asciiTheme="majorHAnsi" w:hAnsiTheme="majorHAnsi" w:cstheme="majorHAnsi"/>
              <w:sz w:val="22"/>
              <w:szCs w:val="22"/>
            </w:rPr>
          </w:rPrChange>
        </w:rPr>
        <w:t xml:space="preserve"> antinomian sect, cut off from a traditional society of customary or naturalized belief and founded on ‘abstract speculative principle’</w:t>
      </w:r>
      <w:r w:rsidR="00063B88" w:rsidRPr="00577B31">
        <w:rPr>
          <w:rFonts w:ascii="Times New Roman" w:hAnsi="Times New Roman"/>
          <w:rPrChange w:id="1614" w:author="Anna Wingfield" w:date="2024-03-14T14:53:00Z">
            <w:rPr>
              <w:rFonts w:asciiTheme="majorHAnsi" w:hAnsiTheme="majorHAnsi" w:cstheme="majorHAnsi"/>
              <w:sz w:val="22"/>
              <w:szCs w:val="22"/>
            </w:rPr>
          </w:rPrChange>
        </w:rPr>
        <w:t>.</w:t>
      </w:r>
      <w:r w:rsidRPr="00577B31">
        <w:rPr>
          <w:rFonts w:ascii="Times New Roman" w:hAnsi="Times New Roman"/>
          <w:rPrChange w:id="1615" w:author="Anna Wingfield" w:date="2024-03-14T14:53:00Z">
            <w:rPr>
              <w:rFonts w:asciiTheme="majorHAnsi" w:hAnsiTheme="majorHAnsi" w:cstheme="majorHAnsi"/>
              <w:sz w:val="22"/>
              <w:szCs w:val="22"/>
            </w:rPr>
          </w:rPrChange>
        </w:rPr>
        <w:t>”</w:t>
      </w:r>
      <w:r w:rsidR="00063B88" w:rsidRPr="00577B31">
        <w:rPr>
          <w:rStyle w:val="FootnoteReference"/>
          <w:rFonts w:ascii="Times New Roman" w:hAnsi="Times New Roman"/>
          <w:rPrChange w:id="1616" w:author="Anna Wingfield" w:date="2024-03-14T14:53:00Z">
            <w:rPr>
              <w:rStyle w:val="FootnoteReference"/>
              <w:rFonts w:asciiTheme="majorHAnsi" w:hAnsiTheme="majorHAnsi" w:cstheme="majorHAnsi"/>
              <w:sz w:val="22"/>
              <w:szCs w:val="22"/>
            </w:rPr>
          </w:rPrChange>
        </w:rPr>
        <w:footnoteReference w:id="50"/>
      </w:r>
      <w:r w:rsidR="00063B88" w:rsidRPr="00577B31">
        <w:rPr>
          <w:rFonts w:ascii="Times New Roman" w:hAnsi="Times New Roman"/>
          <w:rPrChange w:id="1626" w:author="Anna Wingfield" w:date="2024-03-14T14:53:00Z">
            <w:rPr>
              <w:rFonts w:asciiTheme="majorHAnsi" w:hAnsiTheme="majorHAnsi" w:cstheme="majorHAnsi"/>
              <w:sz w:val="22"/>
              <w:szCs w:val="22"/>
            </w:rPr>
          </w:rPrChange>
        </w:rPr>
        <w:t xml:space="preserve"> </w:t>
      </w:r>
      <w:r w:rsidR="00B5764E" w:rsidRPr="00577B31">
        <w:rPr>
          <w:rFonts w:ascii="Times New Roman" w:hAnsi="Times New Roman"/>
          <w:rPrChange w:id="1627" w:author="Anna Wingfield" w:date="2024-03-14T14:53:00Z">
            <w:rPr>
              <w:rFonts w:asciiTheme="majorHAnsi" w:hAnsiTheme="majorHAnsi" w:cstheme="majorHAnsi"/>
              <w:sz w:val="22"/>
              <w:szCs w:val="22"/>
            </w:rPr>
          </w:rPrChange>
        </w:rPr>
        <w:t xml:space="preserve">Importantly, </w:t>
      </w:r>
      <w:proofErr w:type="spellStart"/>
      <w:r w:rsidR="004F6E34" w:rsidRPr="00577B31">
        <w:rPr>
          <w:rFonts w:ascii="Times New Roman" w:hAnsi="Times New Roman"/>
          <w:rPrChange w:id="1628" w:author="Anna Wingfield" w:date="2024-03-14T14:53:00Z">
            <w:rPr>
              <w:rFonts w:asciiTheme="majorHAnsi" w:hAnsiTheme="majorHAnsi" w:cstheme="majorHAnsi"/>
              <w:sz w:val="22"/>
              <w:szCs w:val="22"/>
            </w:rPr>
          </w:rPrChange>
        </w:rPr>
        <w:t>Wringhim’s</w:t>
      </w:r>
      <w:proofErr w:type="spellEnd"/>
      <w:r w:rsidR="00E066CB" w:rsidRPr="00577B31">
        <w:rPr>
          <w:rFonts w:ascii="Times New Roman" w:hAnsi="Times New Roman"/>
          <w:rPrChange w:id="1629" w:author="Anna Wingfield" w:date="2024-03-14T14:53:00Z">
            <w:rPr>
              <w:rFonts w:asciiTheme="majorHAnsi" w:hAnsiTheme="majorHAnsi" w:cstheme="majorHAnsi"/>
              <w:sz w:val="22"/>
              <w:szCs w:val="22"/>
            </w:rPr>
          </w:rPrChange>
        </w:rPr>
        <w:t xml:space="preserve"> “modern”</w:t>
      </w:r>
      <w:r w:rsidR="004F6E34" w:rsidRPr="00577B31">
        <w:rPr>
          <w:rFonts w:ascii="Times New Roman" w:hAnsi="Times New Roman"/>
          <w:rPrChange w:id="1630" w:author="Anna Wingfield" w:date="2024-03-14T14:53:00Z">
            <w:rPr>
              <w:rFonts w:asciiTheme="majorHAnsi" w:hAnsiTheme="majorHAnsi" w:cstheme="majorHAnsi"/>
              <w:sz w:val="22"/>
              <w:szCs w:val="22"/>
            </w:rPr>
          </w:rPrChange>
        </w:rPr>
        <w:t xml:space="preserve"> religio</w:t>
      </w:r>
      <w:r w:rsidR="00B5764E" w:rsidRPr="00577B31">
        <w:rPr>
          <w:rFonts w:ascii="Times New Roman" w:hAnsi="Times New Roman"/>
          <w:rPrChange w:id="1631" w:author="Anna Wingfield" w:date="2024-03-14T14:53:00Z">
            <w:rPr>
              <w:rFonts w:asciiTheme="majorHAnsi" w:hAnsiTheme="majorHAnsi" w:cstheme="majorHAnsi"/>
              <w:sz w:val="22"/>
              <w:szCs w:val="22"/>
            </w:rPr>
          </w:rPrChange>
        </w:rPr>
        <w:t xml:space="preserve">n, </w:t>
      </w:r>
      <w:r w:rsidR="00E066CB" w:rsidRPr="00577B31">
        <w:rPr>
          <w:rFonts w:ascii="Times New Roman" w:hAnsi="Times New Roman"/>
          <w:rPrChange w:id="1632" w:author="Anna Wingfield" w:date="2024-03-14T14:53:00Z">
            <w:rPr>
              <w:rFonts w:asciiTheme="majorHAnsi" w:hAnsiTheme="majorHAnsi" w:cstheme="majorHAnsi"/>
              <w:sz w:val="22"/>
              <w:szCs w:val="22"/>
            </w:rPr>
          </w:rPrChange>
        </w:rPr>
        <w:t>which he models on</w:t>
      </w:r>
      <w:r w:rsidR="00B5764E" w:rsidRPr="00577B31">
        <w:rPr>
          <w:rFonts w:ascii="Times New Roman" w:hAnsi="Times New Roman"/>
          <w:rPrChange w:id="1633" w:author="Anna Wingfield" w:date="2024-03-14T14:53:00Z">
            <w:rPr>
              <w:rFonts w:asciiTheme="majorHAnsi" w:hAnsiTheme="majorHAnsi" w:cstheme="majorHAnsi"/>
              <w:sz w:val="22"/>
              <w:szCs w:val="22"/>
            </w:rPr>
          </w:rPrChange>
        </w:rPr>
        <w:t xml:space="preserve"> the beliefs and commitments of the Scottish Covenanters, </w:t>
      </w:r>
      <w:r w:rsidR="00E066CB" w:rsidRPr="00577B31">
        <w:rPr>
          <w:rFonts w:ascii="Times New Roman" w:hAnsi="Times New Roman"/>
          <w:rPrChange w:id="1634" w:author="Anna Wingfield" w:date="2024-03-14T14:53:00Z">
            <w:rPr>
              <w:rFonts w:asciiTheme="majorHAnsi" w:hAnsiTheme="majorHAnsi" w:cstheme="majorHAnsi"/>
              <w:sz w:val="22"/>
              <w:szCs w:val="22"/>
            </w:rPr>
          </w:rPrChange>
        </w:rPr>
        <w:t xml:space="preserve">also </w:t>
      </w:r>
      <w:r w:rsidR="004F6E34" w:rsidRPr="00577B31">
        <w:rPr>
          <w:rFonts w:ascii="Times New Roman" w:hAnsi="Times New Roman"/>
          <w:rPrChange w:id="1635" w:author="Anna Wingfield" w:date="2024-03-14T14:53:00Z">
            <w:rPr>
              <w:rFonts w:asciiTheme="majorHAnsi" w:hAnsiTheme="majorHAnsi" w:cstheme="majorHAnsi"/>
              <w:sz w:val="22"/>
              <w:szCs w:val="22"/>
            </w:rPr>
          </w:rPrChange>
        </w:rPr>
        <w:t xml:space="preserve">resonates with the </w:t>
      </w:r>
      <w:r w:rsidR="00B5764E" w:rsidRPr="00577B31">
        <w:rPr>
          <w:rFonts w:ascii="Times New Roman" w:hAnsi="Times New Roman"/>
          <w:rPrChange w:id="1636" w:author="Anna Wingfield" w:date="2024-03-14T14:53:00Z">
            <w:rPr>
              <w:rFonts w:asciiTheme="majorHAnsi" w:hAnsiTheme="majorHAnsi" w:cstheme="majorHAnsi"/>
              <w:sz w:val="22"/>
              <w:szCs w:val="22"/>
            </w:rPr>
          </w:rPrChange>
        </w:rPr>
        <w:t xml:space="preserve">religiosity of the early nineteenth-century radical Scottish evangelicals. As </w:t>
      </w:r>
      <w:r w:rsidR="004F6E34" w:rsidRPr="00577B31">
        <w:rPr>
          <w:rFonts w:ascii="Times New Roman" w:hAnsi="Times New Roman"/>
          <w:rPrChange w:id="1637" w:author="Anna Wingfield" w:date="2024-03-14T14:53:00Z">
            <w:rPr>
              <w:rFonts w:asciiTheme="majorHAnsi" w:hAnsiTheme="majorHAnsi" w:cstheme="majorHAnsi"/>
              <w:sz w:val="22"/>
              <w:szCs w:val="22"/>
            </w:rPr>
          </w:rPrChange>
        </w:rPr>
        <w:t xml:space="preserve">Adrian Hunter reminds us, Hogg witnessed the growing power of “secessionist churches,” which “by 1820 … had consolidated in </w:t>
      </w:r>
      <w:r w:rsidR="004F6E34" w:rsidRPr="00577B31">
        <w:rPr>
          <w:rFonts w:ascii="Times New Roman" w:hAnsi="Times New Roman"/>
          <w:rPrChange w:id="1638" w:author="Anna Wingfield" w:date="2024-03-14T14:53:00Z">
            <w:rPr>
              <w:rFonts w:asciiTheme="majorHAnsi" w:hAnsiTheme="majorHAnsi" w:cstheme="majorHAnsi"/>
              <w:sz w:val="22"/>
              <w:szCs w:val="22"/>
            </w:rPr>
          </w:rPrChange>
        </w:rPr>
        <w:lastRenderedPageBreak/>
        <w:t>the form of the Evangelical movement</w:t>
      </w:r>
      <w:r w:rsidR="00063B88" w:rsidRPr="00577B31">
        <w:rPr>
          <w:rFonts w:ascii="Times New Roman" w:hAnsi="Times New Roman"/>
          <w:rPrChange w:id="1639" w:author="Anna Wingfield" w:date="2024-03-14T14:53:00Z">
            <w:rPr>
              <w:rFonts w:asciiTheme="majorHAnsi" w:hAnsiTheme="majorHAnsi" w:cstheme="majorHAnsi"/>
              <w:sz w:val="22"/>
              <w:szCs w:val="22"/>
            </w:rPr>
          </w:rPrChange>
        </w:rPr>
        <w:t>.</w:t>
      </w:r>
      <w:r w:rsidR="004F6E34" w:rsidRPr="00577B31">
        <w:rPr>
          <w:rFonts w:ascii="Times New Roman" w:hAnsi="Times New Roman"/>
          <w:rPrChange w:id="1640" w:author="Anna Wingfield" w:date="2024-03-14T14:53:00Z">
            <w:rPr>
              <w:rFonts w:asciiTheme="majorHAnsi" w:hAnsiTheme="majorHAnsi" w:cstheme="majorHAnsi"/>
              <w:sz w:val="22"/>
              <w:szCs w:val="22"/>
            </w:rPr>
          </w:rPrChange>
        </w:rPr>
        <w:t>”</w:t>
      </w:r>
      <w:r w:rsidR="00063B88" w:rsidRPr="00577B31">
        <w:rPr>
          <w:rStyle w:val="FootnoteReference"/>
          <w:rFonts w:ascii="Times New Roman" w:hAnsi="Times New Roman"/>
          <w:rPrChange w:id="1641" w:author="Anna Wingfield" w:date="2024-03-14T14:53:00Z">
            <w:rPr>
              <w:rStyle w:val="FootnoteReference"/>
              <w:rFonts w:asciiTheme="majorHAnsi" w:hAnsiTheme="majorHAnsi" w:cstheme="majorHAnsi"/>
              <w:sz w:val="22"/>
              <w:szCs w:val="22"/>
            </w:rPr>
          </w:rPrChange>
        </w:rPr>
        <w:footnoteReference w:id="51"/>
      </w:r>
      <w:r w:rsidR="004F6E34" w:rsidRPr="00577B31">
        <w:rPr>
          <w:rFonts w:ascii="Times New Roman" w:hAnsi="Times New Roman"/>
          <w:rPrChange w:id="1648" w:author="Anna Wingfield" w:date="2024-03-14T14:53:00Z">
            <w:rPr>
              <w:rFonts w:asciiTheme="majorHAnsi" w:hAnsiTheme="majorHAnsi" w:cstheme="majorHAnsi"/>
              <w:sz w:val="22"/>
              <w:szCs w:val="22"/>
            </w:rPr>
          </w:rPrChange>
        </w:rPr>
        <w:t xml:space="preserve"> Rejecting political quietism, the most radical Scottish evangelicals instead drew inspiration from the historical example of the Covenanters, whom they praised for their fierce defense of Scotland’s religious and political freedoms during the </w:t>
      </w:r>
      <w:r w:rsidR="00B5764E" w:rsidRPr="00577B31">
        <w:rPr>
          <w:rFonts w:ascii="Times New Roman" w:hAnsi="Times New Roman"/>
          <w:rPrChange w:id="1649" w:author="Anna Wingfield" w:date="2024-03-14T14:53:00Z">
            <w:rPr>
              <w:rFonts w:asciiTheme="majorHAnsi" w:hAnsiTheme="majorHAnsi" w:cstheme="majorHAnsi"/>
              <w:sz w:val="22"/>
              <w:szCs w:val="22"/>
            </w:rPr>
          </w:rPrChange>
        </w:rPr>
        <w:t xml:space="preserve">bloody </w:t>
      </w:r>
      <w:r w:rsidR="004F6E34" w:rsidRPr="00577B31">
        <w:rPr>
          <w:rFonts w:ascii="Times New Roman" w:hAnsi="Times New Roman"/>
          <w:rPrChange w:id="1650" w:author="Anna Wingfield" w:date="2024-03-14T14:53:00Z">
            <w:rPr>
              <w:rFonts w:asciiTheme="majorHAnsi" w:hAnsiTheme="majorHAnsi" w:cstheme="majorHAnsi"/>
              <w:sz w:val="22"/>
              <w:szCs w:val="22"/>
            </w:rPr>
          </w:rPrChange>
        </w:rPr>
        <w:t xml:space="preserve">“Killing Times” </w:t>
      </w:r>
      <w:r w:rsidR="00B5764E" w:rsidRPr="00577B31">
        <w:rPr>
          <w:rFonts w:ascii="Times New Roman" w:hAnsi="Times New Roman"/>
          <w:rPrChange w:id="1651" w:author="Anna Wingfield" w:date="2024-03-14T14:53:00Z">
            <w:rPr>
              <w:rFonts w:asciiTheme="majorHAnsi" w:hAnsiTheme="majorHAnsi" w:cstheme="majorHAnsi"/>
              <w:sz w:val="22"/>
              <w:szCs w:val="22"/>
            </w:rPr>
          </w:rPrChange>
        </w:rPr>
        <w:t xml:space="preserve">of </w:t>
      </w:r>
      <w:r w:rsidR="004F6E34" w:rsidRPr="00577B31">
        <w:rPr>
          <w:rFonts w:ascii="Times New Roman" w:hAnsi="Times New Roman"/>
          <w:rPrChange w:id="1652" w:author="Anna Wingfield" w:date="2024-03-14T14:53:00Z">
            <w:rPr>
              <w:rFonts w:asciiTheme="majorHAnsi" w:hAnsiTheme="majorHAnsi" w:cstheme="majorHAnsi"/>
              <w:sz w:val="22"/>
              <w:szCs w:val="22"/>
            </w:rPr>
          </w:rPrChange>
        </w:rPr>
        <w:t>1679 to 1688. Thus “to many in the establishment, the [evangelical] movement represented a dangerous assault on the Presbyterian tradition by a potentially revolutionary constituency</w:t>
      </w:r>
      <w:r w:rsidR="00C16CAE" w:rsidRPr="00577B31">
        <w:rPr>
          <w:rFonts w:ascii="Times New Roman" w:hAnsi="Times New Roman"/>
          <w:rPrChange w:id="1653" w:author="Anna Wingfield" w:date="2024-03-14T14:53:00Z">
            <w:rPr>
              <w:rFonts w:asciiTheme="majorHAnsi" w:hAnsiTheme="majorHAnsi" w:cstheme="majorHAnsi"/>
              <w:sz w:val="22"/>
              <w:szCs w:val="22"/>
            </w:rPr>
          </w:rPrChange>
        </w:rPr>
        <w:t>.</w:t>
      </w:r>
      <w:r w:rsidR="004F6E34" w:rsidRPr="00577B31">
        <w:rPr>
          <w:rFonts w:ascii="Times New Roman" w:hAnsi="Times New Roman"/>
          <w:rPrChange w:id="1654" w:author="Anna Wingfield" w:date="2024-03-14T14:53:00Z">
            <w:rPr>
              <w:rFonts w:asciiTheme="majorHAnsi" w:hAnsiTheme="majorHAnsi" w:cstheme="majorHAnsi"/>
              <w:sz w:val="22"/>
              <w:szCs w:val="22"/>
            </w:rPr>
          </w:rPrChange>
        </w:rPr>
        <w:t>”</w:t>
      </w:r>
      <w:r w:rsidR="00C16CAE" w:rsidRPr="00577B31">
        <w:rPr>
          <w:rStyle w:val="FootnoteReference"/>
          <w:rFonts w:ascii="Times New Roman" w:hAnsi="Times New Roman"/>
          <w:rPrChange w:id="1655" w:author="Anna Wingfield" w:date="2024-03-14T14:53:00Z">
            <w:rPr>
              <w:rStyle w:val="FootnoteReference"/>
              <w:rFonts w:asciiTheme="majorHAnsi" w:hAnsiTheme="majorHAnsi" w:cstheme="majorHAnsi"/>
              <w:sz w:val="22"/>
              <w:szCs w:val="22"/>
            </w:rPr>
          </w:rPrChange>
        </w:rPr>
        <w:footnoteReference w:id="52"/>
      </w:r>
    </w:p>
    <w:p w14:paraId="11FC54CD" w14:textId="75095668" w:rsidR="004F6E34" w:rsidRPr="00577B31" w:rsidRDefault="004F6E34" w:rsidP="0039164F">
      <w:pPr>
        <w:spacing w:line="480" w:lineRule="auto"/>
        <w:ind w:firstLine="720"/>
        <w:rPr>
          <w:rFonts w:ascii="Times New Roman" w:hAnsi="Times New Roman"/>
          <w:rPrChange w:id="1661" w:author="Anna Wingfield" w:date="2024-03-14T14:53:00Z">
            <w:rPr>
              <w:rFonts w:asciiTheme="majorHAnsi" w:hAnsiTheme="majorHAnsi" w:cstheme="majorHAnsi"/>
              <w:sz w:val="22"/>
              <w:szCs w:val="22"/>
            </w:rPr>
          </w:rPrChange>
        </w:rPr>
      </w:pPr>
      <w:r w:rsidRPr="00577B31">
        <w:rPr>
          <w:rFonts w:ascii="Times New Roman" w:hAnsi="Times New Roman"/>
          <w:rPrChange w:id="1662" w:author="Anna Wingfield" w:date="2024-03-14T14:53:00Z">
            <w:rPr>
              <w:rFonts w:asciiTheme="majorHAnsi" w:hAnsiTheme="majorHAnsi" w:cstheme="majorHAnsi"/>
              <w:sz w:val="22"/>
              <w:szCs w:val="22"/>
            </w:rPr>
          </w:rPrChange>
        </w:rPr>
        <w:t xml:space="preserve">Ironically, the radical evangelicals who </w:t>
      </w:r>
      <w:r w:rsidR="00156F53" w:rsidRPr="00577B31">
        <w:rPr>
          <w:rFonts w:ascii="Times New Roman" w:hAnsi="Times New Roman"/>
          <w:rPrChange w:id="1663" w:author="Anna Wingfield" w:date="2024-03-14T14:53:00Z">
            <w:rPr>
              <w:rFonts w:asciiTheme="majorHAnsi" w:hAnsiTheme="majorHAnsi" w:cstheme="majorHAnsi"/>
              <w:sz w:val="22"/>
              <w:szCs w:val="22"/>
            </w:rPr>
          </w:rPrChange>
        </w:rPr>
        <w:t xml:space="preserve">admired the </w:t>
      </w:r>
      <w:proofErr w:type="spellStart"/>
      <w:r w:rsidR="00156F53" w:rsidRPr="00577B31">
        <w:rPr>
          <w:rFonts w:ascii="Times New Roman" w:hAnsi="Times New Roman"/>
          <w:rPrChange w:id="1664" w:author="Anna Wingfield" w:date="2024-03-14T14:53:00Z">
            <w:rPr>
              <w:rFonts w:asciiTheme="majorHAnsi" w:hAnsiTheme="majorHAnsi" w:cstheme="majorHAnsi"/>
              <w:sz w:val="22"/>
              <w:szCs w:val="22"/>
            </w:rPr>
          </w:rPrChange>
        </w:rPr>
        <w:t>Convenanters</w:t>
      </w:r>
      <w:proofErr w:type="spellEnd"/>
      <w:r w:rsidR="00156F53" w:rsidRPr="00577B31">
        <w:rPr>
          <w:rFonts w:ascii="Times New Roman" w:hAnsi="Times New Roman"/>
          <w:rPrChange w:id="1665" w:author="Anna Wingfield" w:date="2024-03-14T14:53:00Z">
            <w:rPr>
              <w:rFonts w:asciiTheme="majorHAnsi" w:hAnsiTheme="majorHAnsi" w:cstheme="majorHAnsi"/>
              <w:sz w:val="22"/>
              <w:szCs w:val="22"/>
            </w:rPr>
          </w:rPrChange>
        </w:rPr>
        <w:t>’ fight for freedom</w:t>
      </w:r>
      <w:r w:rsidR="00526071" w:rsidRPr="00577B31">
        <w:rPr>
          <w:rFonts w:ascii="Times New Roman" w:hAnsi="Times New Roman"/>
          <w:rPrChange w:id="1666"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667" w:author="Anna Wingfield" w:date="2024-03-14T14:53:00Z">
            <w:rPr>
              <w:rFonts w:asciiTheme="majorHAnsi" w:hAnsiTheme="majorHAnsi" w:cstheme="majorHAnsi"/>
              <w:sz w:val="22"/>
              <w:szCs w:val="22"/>
            </w:rPr>
          </w:rPrChange>
        </w:rPr>
        <w:t>“hastened the drift towards [Scotland’s] assimilation to England</w:t>
      </w:r>
      <w:r w:rsidR="00C16CAE" w:rsidRPr="00577B31">
        <w:rPr>
          <w:rFonts w:ascii="Times New Roman" w:hAnsi="Times New Roman"/>
          <w:rPrChange w:id="1668" w:author="Anna Wingfield" w:date="2024-03-14T14:53:00Z">
            <w:rPr>
              <w:rFonts w:asciiTheme="majorHAnsi" w:hAnsiTheme="majorHAnsi" w:cstheme="majorHAnsi"/>
              <w:sz w:val="22"/>
              <w:szCs w:val="22"/>
            </w:rPr>
          </w:rPrChange>
        </w:rPr>
        <w:t>.</w:t>
      </w:r>
      <w:r w:rsidRPr="00577B31">
        <w:rPr>
          <w:rFonts w:ascii="Times New Roman" w:hAnsi="Times New Roman"/>
          <w:rPrChange w:id="1669" w:author="Anna Wingfield" w:date="2024-03-14T14:53:00Z">
            <w:rPr>
              <w:rFonts w:asciiTheme="majorHAnsi" w:hAnsiTheme="majorHAnsi" w:cstheme="majorHAnsi"/>
              <w:sz w:val="22"/>
              <w:szCs w:val="22"/>
            </w:rPr>
          </w:rPrChange>
        </w:rPr>
        <w:t>”</w:t>
      </w:r>
      <w:r w:rsidR="00C16CAE" w:rsidRPr="00577B31">
        <w:rPr>
          <w:rStyle w:val="FootnoteReference"/>
          <w:rFonts w:ascii="Times New Roman" w:hAnsi="Times New Roman"/>
          <w:rPrChange w:id="1670" w:author="Anna Wingfield" w:date="2024-03-14T14:53:00Z">
            <w:rPr>
              <w:rStyle w:val="FootnoteReference"/>
              <w:rFonts w:asciiTheme="majorHAnsi" w:hAnsiTheme="majorHAnsi" w:cstheme="majorHAnsi"/>
              <w:sz w:val="22"/>
              <w:szCs w:val="22"/>
            </w:rPr>
          </w:rPrChange>
        </w:rPr>
        <w:footnoteReference w:id="53"/>
      </w:r>
      <w:r w:rsidRPr="00577B31">
        <w:rPr>
          <w:rFonts w:ascii="Times New Roman" w:hAnsi="Times New Roman"/>
          <w:rPrChange w:id="1676" w:author="Anna Wingfield" w:date="2024-03-14T14:53:00Z">
            <w:rPr>
              <w:rFonts w:asciiTheme="majorHAnsi" w:hAnsiTheme="majorHAnsi" w:cstheme="majorHAnsi"/>
              <w:sz w:val="22"/>
              <w:szCs w:val="22"/>
            </w:rPr>
          </w:rPrChange>
        </w:rPr>
        <w:t xml:space="preserve"> “The weakening </w:t>
      </w:r>
      <w:r w:rsidR="00E066CB" w:rsidRPr="00577B31">
        <w:rPr>
          <w:rFonts w:ascii="Times New Roman" w:hAnsi="Times New Roman"/>
          <w:rPrChange w:id="1677" w:author="Anna Wingfield" w:date="2024-03-14T14:53:00Z">
            <w:rPr>
              <w:rFonts w:asciiTheme="majorHAnsi" w:hAnsiTheme="majorHAnsi" w:cstheme="majorHAnsi"/>
              <w:sz w:val="22"/>
              <w:szCs w:val="22"/>
            </w:rPr>
          </w:rPrChange>
        </w:rPr>
        <w:t xml:space="preserve">of </w:t>
      </w:r>
      <w:r w:rsidRPr="00577B31">
        <w:rPr>
          <w:rFonts w:ascii="Times New Roman" w:hAnsi="Times New Roman"/>
          <w:rPrChange w:id="1678" w:author="Anna Wingfield" w:date="2024-03-14T14:53:00Z">
            <w:rPr>
              <w:rFonts w:asciiTheme="majorHAnsi" w:hAnsiTheme="majorHAnsi" w:cstheme="majorHAnsi"/>
              <w:sz w:val="22"/>
              <w:szCs w:val="22"/>
            </w:rPr>
          </w:rPrChange>
        </w:rPr>
        <w:t>the established Presbyterian Church” by evangelical secessionists, Hunter observes, “further undermined the concerted institutional resistance in Scotland to English domination</w:t>
      </w:r>
      <w:r w:rsidR="00C16CAE" w:rsidRPr="00577B31">
        <w:rPr>
          <w:rFonts w:ascii="Times New Roman" w:hAnsi="Times New Roman"/>
          <w:rPrChange w:id="1679" w:author="Anna Wingfield" w:date="2024-03-14T14:53:00Z">
            <w:rPr>
              <w:rFonts w:asciiTheme="majorHAnsi" w:hAnsiTheme="majorHAnsi" w:cstheme="majorHAnsi"/>
              <w:sz w:val="22"/>
              <w:szCs w:val="22"/>
            </w:rPr>
          </w:rPrChange>
        </w:rPr>
        <w:t>.</w:t>
      </w:r>
      <w:r w:rsidRPr="00577B31">
        <w:rPr>
          <w:rFonts w:ascii="Times New Roman" w:hAnsi="Times New Roman"/>
          <w:rPrChange w:id="1680" w:author="Anna Wingfield" w:date="2024-03-14T14:53:00Z">
            <w:rPr>
              <w:rFonts w:asciiTheme="majorHAnsi" w:hAnsiTheme="majorHAnsi" w:cstheme="majorHAnsi"/>
              <w:sz w:val="22"/>
              <w:szCs w:val="22"/>
            </w:rPr>
          </w:rPrChange>
        </w:rPr>
        <w:t>”</w:t>
      </w:r>
      <w:r w:rsidR="00C16CAE" w:rsidRPr="00577B31">
        <w:rPr>
          <w:rStyle w:val="FootnoteReference"/>
          <w:rFonts w:ascii="Times New Roman" w:hAnsi="Times New Roman"/>
          <w:rPrChange w:id="1681" w:author="Anna Wingfield" w:date="2024-03-14T14:53:00Z">
            <w:rPr>
              <w:rStyle w:val="FootnoteReference"/>
              <w:rFonts w:asciiTheme="majorHAnsi" w:hAnsiTheme="majorHAnsi" w:cstheme="majorHAnsi"/>
              <w:sz w:val="22"/>
              <w:szCs w:val="22"/>
            </w:rPr>
          </w:rPrChange>
        </w:rPr>
        <w:footnoteReference w:id="54"/>
      </w:r>
      <w:r w:rsidRPr="00577B31">
        <w:rPr>
          <w:rFonts w:ascii="Times New Roman" w:hAnsi="Times New Roman"/>
          <w:rPrChange w:id="1687" w:author="Anna Wingfield" w:date="2024-03-14T14:53:00Z">
            <w:rPr>
              <w:rFonts w:asciiTheme="majorHAnsi" w:hAnsiTheme="majorHAnsi" w:cstheme="majorHAnsi"/>
              <w:sz w:val="22"/>
              <w:szCs w:val="22"/>
            </w:rPr>
          </w:rPrChange>
        </w:rPr>
        <w:t xml:space="preserve"> </w:t>
      </w:r>
      <w:r w:rsidR="00E066CB" w:rsidRPr="00577B31">
        <w:rPr>
          <w:rFonts w:ascii="Times New Roman" w:hAnsi="Times New Roman"/>
          <w:rPrChange w:id="1688" w:author="Anna Wingfield" w:date="2024-03-14T14:53:00Z">
            <w:rPr>
              <w:rFonts w:asciiTheme="majorHAnsi" w:hAnsiTheme="majorHAnsi" w:cstheme="majorHAnsi"/>
              <w:sz w:val="22"/>
              <w:szCs w:val="22"/>
            </w:rPr>
          </w:rPrChange>
        </w:rPr>
        <w:t>One</w:t>
      </w:r>
      <w:r w:rsidR="00B5764E" w:rsidRPr="00577B31">
        <w:rPr>
          <w:rFonts w:ascii="Times New Roman" w:hAnsi="Times New Roman"/>
          <w:rPrChange w:id="1689" w:author="Anna Wingfield" w:date="2024-03-14T14:53:00Z">
            <w:rPr>
              <w:rFonts w:asciiTheme="majorHAnsi" w:hAnsiTheme="majorHAnsi" w:cstheme="majorHAnsi"/>
              <w:sz w:val="22"/>
              <w:szCs w:val="22"/>
            </w:rPr>
          </w:rPrChange>
        </w:rPr>
        <w:t xml:space="preserve"> imagines</w:t>
      </w:r>
      <w:r w:rsidR="00E066CB" w:rsidRPr="00577B31">
        <w:rPr>
          <w:rFonts w:ascii="Times New Roman" w:hAnsi="Times New Roman"/>
          <w:rPrChange w:id="1690" w:author="Anna Wingfield" w:date="2024-03-14T14:53:00Z">
            <w:rPr>
              <w:rFonts w:asciiTheme="majorHAnsi" w:hAnsiTheme="majorHAnsi" w:cstheme="majorHAnsi"/>
              <w:sz w:val="22"/>
              <w:szCs w:val="22"/>
            </w:rPr>
          </w:rPrChange>
        </w:rPr>
        <w:t xml:space="preserve"> t</w:t>
      </w:r>
      <w:r w:rsidR="0077550E" w:rsidRPr="00577B31">
        <w:rPr>
          <w:rFonts w:ascii="Times New Roman" w:hAnsi="Times New Roman"/>
          <w:rPrChange w:id="1691" w:author="Anna Wingfield" w:date="2024-03-14T14:53:00Z">
            <w:rPr>
              <w:rFonts w:asciiTheme="majorHAnsi" w:hAnsiTheme="majorHAnsi" w:cstheme="majorHAnsi"/>
              <w:sz w:val="22"/>
              <w:szCs w:val="22"/>
            </w:rPr>
          </w:rPrChange>
        </w:rPr>
        <w:t>hat it was to critique these developments that</w:t>
      </w:r>
      <w:r w:rsidR="00B5764E" w:rsidRPr="00577B31">
        <w:rPr>
          <w:rFonts w:ascii="Times New Roman" w:hAnsi="Times New Roman"/>
          <w:rPrChange w:id="1692" w:author="Anna Wingfield" w:date="2024-03-14T14:53:00Z">
            <w:rPr>
              <w:rFonts w:asciiTheme="majorHAnsi" w:hAnsiTheme="majorHAnsi" w:cstheme="majorHAnsi"/>
              <w:sz w:val="22"/>
              <w:szCs w:val="22"/>
            </w:rPr>
          </w:rPrChange>
        </w:rPr>
        <w:t xml:space="preserve"> </w:t>
      </w:r>
      <w:r w:rsidR="0077550E" w:rsidRPr="00577B31">
        <w:rPr>
          <w:rFonts w:ascii="Times New Roman" w:hAnsi="Times New Roman"/>
          <w:rPrChange w:id="1693" w:author="Anna Wingfield" w:date="2024-03-14T14:53:00Z">
            <w:rPr>
              <w:rFonts w:asciiTheme="majorHAnsi" w:hAnsiTheme="majorHAnsi" w:cstheme="majorHAnsi"/>
              <w:sz w:val="22"/>
              <w:szCs w:val="22"/>
            </w:rPr>
          </w:rPrChange>
        </w:rPr>
        <w:t xml:space="preserve">Hogg </w:t>
      </w:r>
      <w:r w:rsidRPr="00577B31">
        <w:rPr>
          <w:rFonts w:ascii="Times New Roman" w:hAnsi="Times New Roman"/>
          <w:rPrChange w:id="1694" w:author="Anna Wingfield" w:date="2024-03-14T14:53:00Z">
            <w:rPr>
              <w:rFonts w:asciiTheme="majorHAnsi" w:hAnsiTheme="majorHAnsi" w:cstheme="majorHAnsi"/>
              <w:sz w:val="22"/>
              <w:szCs w:val="22"/>
            </w:rPr>
          </w:rPrChange>
        </w:rPr>
        <w:t>set his novel in the immediate wake of the “Killing Times” and ma</w:t>
      </w:r>
      <w:r w:rsidR="0077550E" w:rsidRPr="00577B31">
        <w:rPr>
          <w:rFonts w:ascii="Times New Roman" w:hAnsi="Times New Roman"/>
          <w:rPrChange w:id="1695" w:author="Anna Wingfield" w:date="2024-03-14T14:53:00Z">
            <w:rPr>
              <w:rFonts w:asciiTheme="majorHAnsi" w:hAnsiTheme="majorHAnsi" w:cstheme="majorHAnsi"/>
              <w:sz w:val="22"/>
              <w:szCs w:val="22"/>
            </w:rPr>
          </w:rPrChange>
        </w:rPr>
        <w:t>d</w:t>
      </w:r>
      <w:r w:rsidRPr="00577B31">
        <w:rPr>
          <w:rFonts w:ascii="Times New Roman" w:hAnsi="Times New Roman"/>
          <w:rPrChange w:id="1696" w:author="Anna Wingfield" w:date="2024-03-14T14:53:00Z">
            <w:rPr>
              <w:rFonts w:asciiTheme="majorHAnsi" w:hAnsiTheme="majorHAnsi" w:cstheme="majorHAnsi"/>
              <w:sz w:val="22"/>
              <w:szCs w:val="22"/>
            </w:rPr>
          </w:rPrChange>
        </w:rPr>
        <w:t xml:space="preserve">e his homicidal “justified sinner” a Covenanter. A defender of Scottish nationalism, Hogg wished to draw attention to the ways that the attenuation of </w:t>
      </w:r>
      <w:r w:rsidR="00B5764E" w:rsidRPr="00577B31">
        <w:rPr>
          <w:rFonts w:ascii="Times New Roman" w:hAnsi="Times New Roman"/>
          <w:rPrChange w:id="1697" w:author="Anna Wingfield" w:date="2024-03-14T14:53:00Z">
            <w:rPr>
              <w:rFonts w:asciiTheme="majorHAnsi" w:hAnsiTheme="majorHAnsi" w:cstheme="majorHAnsi"/>
              <w:sz w:val="22"/>
              <w:szCs w:val="22"/>
            </w:rPr>
          </w:rPrChange>
        </w:rPr>
        <w:t>“traditional society”</w:t>
      </w:r>
      <w:r w:rsidR="00E066CB" w:rsidRPr="00577B31">
        <w:rPr>
          <w:rFonts w:ascii="Times New Roman" w:hAnsi="Times New Roman"/>
          <w:rPrChange w:id="1698" w:author="Anna Wingfield" w:date="2024-03-14T14:53:00Z">
            <w:rPr>
              <w:rFonts w:asciiTheme="majorHAnsi" w:hAnsiTheme="majorHAnsi" w:cstheme="majorHAnsi"/>
              <w:sz w:val="22"/>
              <w:szCs w:val="22"/>
            </w:rPr>
          </w:rPrChange>
        </w:rPr>
        <w:t xml:space="preserve"> and its institutions</w:t>
      </w:r>
      <w:r w:rsidR="00B5764E" w:rsidRPr="00577B31">
        <w:rPr>
          <w:rFonts w:ascii="Times New Roman" w:hAnsi="Times New Roman"/>
          <w:rPrChange w:id="1699"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1700" w:author="Anna Wingfield" w:date="2024-03-14T14:53:00Z">
            <w:rPr>
              <w:rFonts w:asciiTheme="majorHAnsi" w:hAnsiTheme="majorHAnsi" w:cstheme="majorHAnsi"/>
              <w:sz w:val="22"/>
              <w:szCs w:val="22"/>
            </w:rPr>
          </w:rPrChange>
        </w:rPr>
        <w:t xml:space="preserve">in the pursuit </w:t>
      </w:r>
      <w:r w:rsidR="00B5764E" w:rsidRPr="00577B31">
        <w:rPr>
          <w:rFonts w:ascii="Times New Roman" w:hAnsi="Times New Roman"/>
          <w:rPrChange w:id="1701" w:author="Anna Wingfield" w:date="2024-03-14T14:53:00Z">
            <w:rPr>
              <w:rFonts w:asciiTheme="majorHAnsi" w:hAnsiTheme="majorHAnsi" w:cstheme="majorHAnsi"/>
              <w:sz w:val="22"/>
              <w:szCs w:val="22"/>
            </w:rPr>
          </w:rPrChange>
        </w:rPr>
        <w:t xml:space="preserve">of </w:t>
      </w:r>
      <w:r w:rsidR="00E066CB" w:rsidRPr="00577B31">
        <w:rPr>
          <w:rFonts w:ascii="Times New Roman" w:hAnsi="Times New Roman"/>
          <w:rPrChange w:id="1702" w:author="Anna Wingfield" w:date="2024-03-14T14:53:00Z">
            <w:rPr>
              <w:rFonts w:asciiTheme="majorHAnsi" w:hAnsiTheme="majorHAnsi" w:cstheme="majorHAnsi"/>
              <w:sz w:val="22"/>
              <w:szCs w:val="22"/>
            </w:rPr>
          </w:rPrChange>
        </w:rPr>
        <w:t xml:space="preserve">an “abstract” ideal of </w:t>
      </w:r>
      <w:r w:rsidRPr="00577B31">
        <w:rPr>
          <w:rFonts w:ascii="Times New Roman" w:hAnsi="Times New Roman"/>
          <w:rPrChange w:id="1703" w:author="Anna Wingfield" w:date="2024-03-14T14:53:00Z">
            <w:rPr>
              <w:rFonts w:asciiTheme="majorHAnsi" w:hAnsiTheme="majorHAnsi" w:cstheme="majorHAnsi"/>
              <w:sz w:val="22"/>
              <w:szCs w:val="22"/>
            </w:rPr>
          </w:rPrChange>
        </w:rPr>
        <w:t xml:space="preserve">freedom </w:t>
      </w:r>
      <w:r w:rsidR="0077550E" w:rsidRPr="00577B31">
        <w:rPr>
          <w:rFonts w:ascii="Times New Roman" w:hAnsi="Times New Roman"/>
          <w:rPrChange w:id="1704" w:author="Anna Wingfield" w:date="2024-03-14T14:53:00Z">
            <w:rPr>
              <w:rFonts w:asciiTheme="majorHAnsi" w:hAnsiTheme="majorHAnsi" w:cstheme="majorHAnsi"/>
              <w:sz w:val="22"/>
              <w:szCs w:val="22"/>
            </w:rPr>
          </w:rPrChange>
        </w:rPr>
        <w:t xml:space="preserve">(to use Duncan’s words) </w:t>
      </w:r>
      <w:r w:rsidRPr="00577B31">
        <w:rPr>
          <w:rFonts w:ascii="Times New Roman" w:hAnsi="Times New Roman"/>
          <w:rPrChange w:id="1705" w:author="Anna Wingfield" w:date="2024-03-14T14:53:00Z">
            <w:rPr>
              <w:rFonts w:asciiTheme="majorHAnsi" w:hAnsiTheme="majorHAnsi" w:cstheme="majorHAnsi"/>
              <w:sz w:val="22"/>
              <w:szCs w:val="22"/>
            </w:rPr>
          </w:rPrChange>
        </w:rPr>
        <w:t xml:space="preserve">not only </w:t>
      </w:r>
      <w:r w:rsidR="00895FD5" w:rsidRPr="00577B31">
        <w:rPr>
          <w:rFonts w:ascii="Times New Roman" w:hAnsi="Times New Roman"/>
          <w:rPrChange w:id="1706" w:author="Anna Wingfield" w:date="2024-03-14T14:53:00Z">
            <w:rPr>
              <w:rFonts w:asciiTheme="majorHAnsi" w:hAnsiTheme="majorHAnsi" w:cstheme="majorHAnsi"/>
              <w:sz w:val="22"/>
              <w:szCs w:val="22"/>
            </w:rPr>
          </w:rPrChange>
        </w:rPr>
        <w:t>fostered</w:t>
      </w:r>
      <w:r w:rsidRPr="00577B31">
        <w:rPr>
          <w:rFonts w:ascii="Times New Roman" w:hAnsi="Times New Roman"/>
          <w:rPrChange w:id="1707" w:author="Anna Wingfield" w:date="2024-03-14T14:53:00Z">
            <w:rPr>
              <w:rFonts w:asciiTheme="majorHAnsi" w:hAnsiTheme="majorHAnsi" w:cstheme="majorHAnsi"/>
              <w:sz w:val="22"/>
              <w:szCs w:val="22"/>
            </w:rPr>
          </w:rPrChange>
        </w:rPr>
        <w:t xml:space="preserve"> dangerous forms of </w:t>
      </w:r>
      <w:r w:rsidR="0077550E" w:rsidRPr="00577B31">
        <w:rPr>
          <w:rFonts w:ascii="Times New Roman" w:hAnsi="Times New Roman"/>
          <w:rPrChange w:id="1708" w:author="Anna Wingfield" w:date="2024-03-14T14:53:00Z">
            <w:rPr>
              <w:rFonts w:asciiTheme="majorHAnsi" w:hAnsiTheme="majorHAnsi" w:cstheme="majorHAnsi"/>
              <w:sz w:val="22"/>
              <w:szCs w:val="22"/>
            </w:rPr>
          </w:rPrChange>
        </w:rPr>
        <w:t>religious individualism</w:t>
      </w:r>
      <w:ins w:id="1709" w:author="Anna Wingfield" w:date="2024-03-14T15:54:00Z">
        <w:r w:rsidR="00417FCC">
          <w:rPr>
            <w:rFonts w:ascii="Times New Roman" w:hAnsi="Times New Roman"/>
          </w:rPr>
          <w:t>;</w:t>
        </w:r>
      </w:ins>
      <w:del w:id="1710" w:author="Anna Wingfield" w:date="2024-03-14T15:54:00Z">
        <w:r w:rsidR="0077550E" w:rsidRPr="00577B31" w:rsidDel="00417FCC">
          <w:rPr>
            <w:rFonts w:ascii="Times New Roman" w:hAnsi="Times New Roman"/>
            <w:rPrChange w:id="1711"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1712" w:author="Anna Wingfield" w:date="2024-03-14T14:53:00Z">
            <w:rPr>
              <w:rFonts w:asciiTheme="majorHAnsi" w:hAnsiTheme="majorHAnsi" w:cstheme="majorHAnsi"/>
              <w:sz w:val="22"/>
              <w:szCs w:val="22"/>
            </w:rPr>
          </w:rPrChange>
        </w:rPr>
        <w:t xml:space="preserve"> </w:t>
      </w:r>
      <w:ins w:id="1713" w:author="Anna Wingfield" w:date="2024-03-14T15:54:00Z">
        <w:r w:rsidR="00417FCC">
          <w:rPr>
            <w:rFonts w:ascii="Times New Roman" w:hAnsi="Times New Roman"/>
          </w:rPr>
          <w:t>m</w:t>
        </w:r>
      </w:ins>
      <w:del w:id="1714" w:author="Anna Wingfield" w:date="2024-03-14T15:54:00Z">
        <w:r w:rsidR="0077550E" w:rsidRPr="00577B31" w:rsidDel="00417FCC">
          <w:rPr>
            <w:rFonts w:ascii="Times New Roman" w:hAnsi="Times New Roman"/>
            <w:rPrChange w:id="1715" w:author="Anna Wingfield" w:date="2024-03-14T14:53:00Z">
              <w:rPr>
                <w:rFonts w:asciiTheme="majorHAnsi" w:hAnsiTheme="majorHAnsi" w:cstheme="majorHAnsi"/>
                <w:sz w:val="22"/>
                <w:szCs w:val="22"/>
              </w:rPr>
            </w:rPrChange>
          </w:rPr>
          <w:delText>M</w:delText>
        </w:r>
      </w:del>
      <w:r w:rsidRPr="00577B31">
        <w:rPr>
          <w:rFonts w:ascii="Times New Roman" w:hAnsi="Times New Roman"/>
          <w:rPrChange w:id="1716" w:author="Anna Wingfield" w:date="2024-03-14T14:53:00Z">
            <w:rPr>
              <w:rFonts w:asciiTheme="majorHAnsi" w:hAnsiTheme="majorHAnsi" w:cstheme="majorHAnsi"/>
              <w:sz w:val="22"/>
              <w:szCs w:val="22"/>
            </w:rPr>
          </w:rPrChange>
        </w:rPr>
        <w:t xml:space="preserve">ore forebodingly, </w:t>
      </w:r>
      <w:r w:rsidR="00895FD5" w:rsidRPr="00577B31">
        <w:rPr>
          <w:rFonts w:ascii="Times New Roman" w:hAnsi="Times New Roman"/>
          <w:rPrChange w:id="1717" w:author="Anna Wingfield" w:date="2024-03-14T14:53:00Z">
            <w:rPr>
              <w:rFonts w:asciiTheme="majorHAnsi" w:hAnsiTheme="majorHAnsi" w:cstheme="majorHAnsi"/>
              <w:sz w:val="22"/>
              <w:szCs w:val="22"/>
            </w:rPr>
          </w:rPrChange>
        </w:rPr>
        <w:t>the collapse of traditional institutions could also</w:t>
      </w:r>
      <w:r w:rsidR="0077550E" w:rsidRPr="00577B31">
        <w:rPr>
          <w:rFonts w:ascii="Times New Roman" w:hAnsi="Times New Roman"/>
          <w:rPrChange w:id="1718" w:author="Anna Wingfield" w:date="2024-03-14T14:53:00Z">
            <w:rPr>
              <w:rFonts w:asciiTheme="majorHAnsi" w:hAnsiTheme="majorHAnsi" w:cstheme="majorHAnsi"/>
              <w:sz w:val="22"/>
              <w:szCs w:val="22"/>
            </w:rPr>
          </w:rPrChange>
        </w:rPr>
        <w:t xml:space="preserve"> inadvertently </w:t>
      </w:r>
      <w:r w:rsidR="00895FD5" w:rsidRPr="00577B31">
        <w:rPr>
          <w:rFonts w:ascii="Times New Roman" w:hAnsi="Times New Roman"/>
          <w:rPrChange w:id="1719" w:author="Anna Wingfield" w:date="2024-03-14T14:53:00Z">
            <w:rPr>
              <w:rFonts w:asciiTheme="majorHAnsi" w:hAnsiTheme="majorHAnsi" w:cstheme="majorHAnsi"/>
              <w:sz w:val="22"/>
              <w:szCs w:val="22"/>
            </w:rPr>
          </w:rPrChange>
        </w:rPr>
        <w:t xml:space="preserve">lead to </w:t>
      </w:r>
      <w:r w:rsidR="00E066CB" w:rsidRPr="00577B31">
        <w:rPr>
          <w:rFonts w:ascii="Times New Roman" w:hAnsi="Times New Roman"/>
          <w:rPrChange w:id="1720" w:author="Anna Wingfield" w:date="2024-03-14T14:53:00Z">
            <w:rPr>
              <w:rFonts w:asciiTheme="majorHAnsi" w:hAnsiTheme="majorHAnsi" w:cstheme="majorHAnsi"/>
              <w:sz w:val="22"/>
              <w:szCs w:val="22"/>
            </w:rPr>
          </w:rPrChange>
        </w:rPr>
        <w:t xml:space="preserve">dangerous forms of political domination. </w:t>
      </w:r>
      <w:r w:rsidR="0039164F" w:rsidRPr="00577B31">
        <w:rPr>
          <w:rFonts w:ascii="Times New Roman" w:hAnsi="Times New Roman"/>
          <w:rPrChange w:id="1721" w:author="Anna Wingfield" w:date="2024-03-14T14:53:00Z">
            <w:rPr>
              <w:rFonts w:asciiTheme="majorHAnsi" w:hAnsiTheme="majorHAnsi" w:cstheme="majorHAnsi"/>
              <w:sz w:val="22"/>
              <w:szCs w:val="22"/>
            </w:rPr>
          </w:rPrChange>
        </w:rPr>
        <w:t>W</w:t>
      </w:r>
      <w:r w:rsidR="00031B46" w:rsidRPr="00577B31">
        <w:rPr>
          <w:rFonts w:ascii="Times New Roman" w:hAnsi="Times New Roman"/>
          <w:rPrChange w:id="1722" w:author="Anna Wingfield" w:date="2024-03-14T14:53:00Z">
            <w:rPr>
              <w:rFonts w:asciiTheme="majorHAnsi" w:hAnsiTheme="majorHAnsi" w:cstheme="majorHAnsi"/>
              <w:sz w:val="22"/>
              <w:szCs w:val="22"/>
            </w:rPr>
          </w:rPrChange>
        </w:rPr>
        <w:t>here radical evangelicalism tended to see in the Covenanters a straightforward moral</w:t>
      </w:r>
      <w:r w:rsidR="0039164F" w:rsidRPr="00577B31">
        <w:rPr>
          <w:rFonts w:ascii="Times New Roman" w:hAnsi="Times New Roman"/>
          <w:rPrChange w:id="1723" w:author="Anna Wingfield" w:date="2024-03-14T14:53:00Z">
            <w:rPr>
              <w:rFonts w:asciiTheme="majorHAnsi" w:hAnsiTheme="majorHAnsi" w:cstheme="majorHAnsi"/>
              <w:sz w:val="22"/>
              <w:szCs w:val="22"/>
            </w:rPr>
          </w:rPrChange>
        </w:rPr>
        <w:t>ity</w:t>
      </w:r>
      <w:r w:rsidR="00031B46" w:rsidRPr="00577B31">
        <w:rPr>
          <w:rFonts w:ascii="Times New Roman" w:hAnsi="Times New Roman"/>
          <w:rPrChange w:id="1724" w:author="Anna Wingfield" w:date="2024-03-14T14:53:00Z">
            <w:rPr>
              <w:rFonts w:asciiTheme="majorHAnsi" w:hAnsiTheme="majorHAnsi" w:cstheme="majorHAnsi"/>
              <w:sz w:val="22"/>
              <w:szCs w:val="22"/>
            </w:rPr>
          </w:rPrChange>
        </w:rPr>
        <w:t xml:space="preserve"> tale of freedom fighters resisting an illegitimate, foreign power, Hogg drew from the same historical archive </w:t>
      </w:r>
      <w:r w:rsidR="006C3A53" w:rsidRPr="00577B31">
        <w:rPr>
          <w:rFonts w:ascii="Times New Roman" w:hAnsi="Times New Roman"/>
          <w:rPrChange w:id="1725" w:author="Anna Wingfield" w:date="2024-03-14T14:53:00Z">
            <w:rPr>
              <w:rFonts w:asciiTheme="majorHAnsi" w:hAnsiTheme="majorHAnsi" w:cstheme="majorHAnsi"/>
              <w:sz w:val="22"/>
              <w:szCs w:val="22"/>
            </w:rPr>
          </w:rPrChange>
        </w:rPr>
        <w:t>to sound a more cautious note.</w:t>
      </w:r>
    </w:p>
    <w:p w14:paraId="7AFE3617" w14:textId="6163E712" w:rsidR="00090627" w:rsidRPr="00577B31" w:rsidRDefault="006C3A53" w:rsidP="0039164F">
      <w:pPr>
        <w:spacing w:line="480" w:lineRule="auto"/>
        <w:ind w:firstLine="720"/>
        <w:rPr>
          <w:rFonts w:ascii="Times New Roman" w:hAnsi="Times New Roman"/>
          <w:rPrChange w:id="1726" w:author="Anna Wingfield" w:date="2024-03-14T14:53:00Z">
            <w:rPr>
              <w:rFonts w:asciiTheme="majorHAnsi" w:hAnsiTheme="majorHAnsi" w:cstheme="majorHAnsi"/>
              <w:sz w:val="22"/>
              <w:szCs w:val="22"/>
            </w:rPr>
          </w:rPrChange>
        </w:rPr>
      </w:pPr>
      <w:r w:rsidRPr="00577B31">
        <w:rPr>
          <w:rFonts w:ascii="Times New Roman" w:hAnsi="Times New Roman"/>
          <w:rPrChange w:id="1727" w:author="Anna Wingfield" w:date="2024-03-14T14:53:00Z">
            <w:rPr>
              <w:rFonts w:asciiTheme="majorHAnsi" w:hAnsiTheme="majorHAnsi" w:cstheme="majorHAnsi"/>
              <w:sz w:val="22"/>
              <w:szCs w:val="22"/>
            </w:rPr>
          </w:rPrChange>
        </w:rPr>
        <w:lastRenderedPageBreak/>
        <w:t xml:space="preserve">Specifically, </w:t>
      </w:r>
      <w:r w:rsidR="00895FD5" w:rsidRPr="00577B31">
        <w:rPr>
          <w:rFonts w:ascii="Times New Roman" w:hAnsi="Times New Roman"/>
          <w:rPrChange w:id="1728" w:author="Anna Wingfield" w:date="2024-03-14T14:53:00Z">
            <w:rPr>
              <w:rFonts w:asciiTheme="majorHAnsi" w:hAnsiTheme="majorHAnsi" w:cstheme="majorHAnsi"/>
              <w:sz w:val="22"/>
              <w:szCs w:val="22"/>
            </w:rPr>
          </w:rPrChange>
        </w:rPr>
        <w:t>Hogg’s apprehension of the threat “modern” religion posed to “traditional society</w:t>
      </w:r>
      <w:r w:rsidRPr="00577B31">
        <w:rPr>
          <w:rFonts w:ascii="Times New Roman" w:hAnsi="Times New Roman"/>
          <w:rPrChange w:id="1729" w:author="Anna Wingfield" w:date="2024-03-14T14:53:00Z">
            <w:rPr>
              <w:rFonts w:asciiTheme="majorHAnsi" w:hAnsiTheme="majorHAnsi" w:cstheme="majorHAnsi"/>
              <w:sz w:val="22"/>
              <w:szCs w:val="22"/>
            </w:rPr>
          </w:rPrChange>
        </w:rPr>
        <w:t xml:space="preserve">” </w:t>
      </w:r>
      <w:r w:rsidR="00895FD5" w:rsidRPr="00577B31">
        <w:rPr>
          <w:rFonts w:ascii="Times New Roman" w:hAnsi="Times New Roman"/>
          <w:rPrChange w:id="1730" w:author="Anna Wingfield" w:date="2024-03-14T14:53:00Z">
            <w:rPr>
              <w:rFonts w:asciiTheme="majorHAnsi" w:hAnsiTheme="majorHAnsi" w:cstheme="majorHAnsi"/>
              <w:sz w:val="22"/>
              <w:szCs w:val="22"/>
            </w:rPr>
          </w:rPrChange>
        </w:rPr>
        <w:t>must be understood within the larger context of Protestantism’s shift toward more “networked” form</w:t>
      </w:r>
      <w:r w:rsidR="0039164F" w:rsidRPr="00577B31">
        <w:rPr>
          <w:rFonts w:ascii="Times New Roman" w:hAnsi="Times New Roman"/>
          <w:rPrChange w:id="1731" w:author="Anna Wingfield" w:date="2024-03-14T14:53:00Z">
            <w:rPr>
              <w:rFonts w:asciiTheme="majorHAnsi" w:hAnsiTheme="majorHAnsi" w:cstheme="majorHAnsi"/>
              <w:sz w:val="22"/>
              <w:szCs w:val="22"/>
            </w:rPr>
          </w:rPrChange>
        </w:rPr>
        <w:t>s</w:t>
      </w:r>
      <w:r w:rsidR="00895FD5" w:rsidRPr="00577B31">
        <w:rPr>
          <w:rFonts w:ascii="Times New Roman" w:hAnsi="Times New Roman"/>
          <w:rPrChange w:id="1732" w:author="Anna Wingfield" w:date="2024-03-14T14:53:00Z">
            <w:rPr>
              <w:rFonts w:asciiTheme="majorHAnsi" w:hAnsiTheme="majorHAnsi" w:cstheme="majorHAnsi"/>
              <w:sz w:val="22"/>
              <w:szCs w:val="22"/>
            </w:rPr>
          </w:rPrChange>
        </w:rPr>
        <w:t xml:space="preserve"> of organization. In other words, </w:t>
      </w:r>
      <w:r w:rsidR="00090627" w:rsidRPr="00577B31">
        <w:rPr>
          <w:rFonts w:ascii="Times New Roman" w:hAnsi="Times New Roman"/>
          <w:rPrChange w:id="1733" w:author="Anna Wingfield" w:date="2024-03-14T14:53:00Z">
            <w:rPr>
              <w:rFonts w:asciiTheme="majorHAnsi" w:hAnsiTheme="majorHAnsi" w:cstheme="majorHAnsi"/>
              <w:sz w:val="22"/>
              <w:szCs w:val="22"/>
            </w:rPr>
          </w:rPrChange>
        </w:rPr>
        <w:t xml:space="preserve">Hogg associates </w:t>
      </w:r>
      <w:proofErr w:type="spellStart"/>
      <w:r w:rsidR="00090627" w:rsidRPr="00577B31">
        <w:rPr>
          <w:rFonts w:ascii="Times New Roman" w:hAnsi="Times New Roman"/>
          <w:rPrChange w:id="1734" w:author="Anna Wingfield" w:date="2024-03-14T14:53:00Z">
            <w:rPr>
              <w:rFonts w:asciiTheme="majorHAnsi" w:hAnsiTheme="majorHAnsi" w:cstheme="majorHAnsi"/>
              <w:sz w:val="22"/>
              <w:szCs w:val="22"/>
            </w:rPr>
          </w:rPrChange>
        </w:rPr>
        <w:t>Wringhim’s</w:t>
      </w:r>
      <w:proofErr w:type="spellEnd"/>
      <w:r w:rsidR="00090627" w:rsidRPr="00577B31">
        <w:rPr>
          <w:rFonts w:ascii="Times New Roman" w:hAnsi="Times New Roman"/>
          <w:rPrChange w:id="1735" w:author="Anna Wingfield" w:date="2024-03-14T14:53:00Z">
            <w:rPr>
              <w:rFonts w:asciiTheme="majorHAnsi" w:hAnsiTheme="majorHAnsi" w:cstheme="majorHAnsi"/>
              <w:sz w:val="22"/>
              <w:szCs w:val="22"/>
            </w:rPr>
          </w:rPrChange>
        </w:rPr>
        <w:t xml:space="preserve"> distinctly modern antagonism toward society to an abstract speculative notion of </w:t>
      </w:r>
      <w:r w:rsidR="00090627" w:rsidRPr="00577B31">
        <w:rPr>
          <w:rFonts w:ascii="Times New Roman" w:hAnsi="Times New Roman"/>
          <w:i/>
          <w:rPrChange w:id="1736" w:author="Anna Wingfield" w:date="2024-03-14T14:53:00Z">
            <w:rPr>
              <w:rFonts w:asciiTheme="majorHAnsi" w:hAnsiTheme="majorHAnsi" w:cstheme="majorHAnsi"/>
              <w:i/>
              <w:sz w:val="22"/>
              <w:szCs w:val="22"/>
            </w:rPr>
          </w:rPrChange>
        </w:rPr>
        <w:t>religious space</w:t>
      </w:r>
      <w:r w:rsidR="007744F9" w:rsidRPr="00577B31">
        <w:rPr>
          <w:rFonts w:ascii="Times New Roman" w:hAnsi="Times New Roman"/>
          <w:rPrChange w:id="1737" w:author="Anna Wingfield" w:date="2024-03-14T14:53:00Z">
            <w:rPr>
              <w:rFonts w:asciiTheme="majorHAnsi" w:hAnsiTheme="majorHAnsi" w:cstheme="majorHAnsi"/>
              <w:sz w:val="22"/>
              <w:szCs w:val="22"/>
            </w:rPr>
          </w:rPrChange>
        </w:rPr>
        <w:t>—one</w:t>
      </w:r>
      <w:r w:rsidR="00090627" w:rsidRPr="00577B31">
        <w:rPr>
          <w:rFonts w:ascii="Times New Roman" w:hAnsi="Times New Roman"/>
          <w:rPrChange w:id="1738" w:author="Anna Wingfield" w:date="2024-03-14T14:53:00Z">
            <w:rPr>
              <w:rFonts w:asciiTheme="majorHAnsi" w:hAnsiTheme="majorHAnsi" w:cstheme="majorHAnsi"/>
              <w:sz w:val="22"/>
              <w:szCs w:val="22"/>
            </w:rPr>
          </w:rPrChange>
        </w:rPr>
        <w:t xml:space="preserve"> tied to the seventeenth- and eighteenth-century decline of the older idea of Christendom </w:t>
      </w:r>
      <w:r w:rsidR="007744F9" w:rsidRPr="00577B31">
        <w:rPr>
          <w:rFonts w:ascii="Times New Roman" w:hAnsi="Times New Roman"/>
          <w:rPrChange w:id="1739" w:author="Anna Wingfield" w:date="2024-03-14T14:53:00Z">
            <w:rPr>
              <w:rFonts w:asciiTheme="majorHAnsi" w:hAnsiTheme="majorHAnsi" w:cstheme="majorHAnsi"/>
              <w:sz w:val="22"/>
              <w:szCs w:val="22"/>
            </w:rPr>
          </w:rPrChange>
        </w:rPr>
        <w:t>and,</w:t>
      </w:r>
      <w:r w:rsidR="00090627" w:rsidRPr="00577B31">
        <w:rPr>
          <w:rFonts w:ascii="Times New Roman" w:hAnsi="Times New Roman"/>
          <w:rPrChange w:id="1740" w:author="Anna Wingfield" w:date="2024-03-14T14:53:00Z">
            <w:rPr>
              <w:rFonts w:asciiTheme="majorHAnsi" w:hAnsiTheme="majorHAnsi" w:cstheme="majorHAnsi"/>
              <w:sz w:val="22"/>
              <w:szCs w:val="22"/>
            </w:rPr>
          </w:rPrChange>
        </w:rPr>
        <w:t xml:space="preserve"> in its pl</w:t>
      </w:r>
      <w:r w:rsidR="007744F9" w:rsidRPr="00577B31">
        <w:rPr>
          <w:rFonts w:ascii="Times New Roman" w:hAnsi="Times New Roman"/>
          <w:rPrChange w:id="1741" w:author="Anna Wingfield" w:date="2024-03-14T14:53:00Z">
            <w:rPr>
              <w:rFonts w:asciiTheme="majorHAnsi" w:hAnsiTheme="majorHAnsi" w:cstheme="majorHAnsi"/>
              <w:sz w:val="22"/>
              <w:szCs w:val="22"/>
            </w:rPr>
          </w:rPrChange>
        </w:rPr>
        <w:t>ace, the rise of an “expansive and intentionally vague,” “network”-based model of</w:t>
      </w:r>
      <w:r w:rsidR="00090627" w:rsidRPr="00577B31">
        <w:rPr>
          <w:rFonts w:ascii="Times New Roman" w:hAnsi="Times New Roman"/>
          <w:rPrChange w:id="1742" w:author="Anna Wingfield" w:date="2024-03-14T14:53:00Z">
            <w:rPr>
              <w:rFonts w:asciiTheme="majorHAnsi" w:hAnsiTheme="majorHAnsi" w:cstheme="majorHAnsi"/>
              <w:sz w:val="22"/>
              <w:szCs w:val="22"/>
            </w:rPr>
          </w:rPrChange>
        </w:rPr>
        <w:t xml:space="preserve"> </w:t>
      </w:r>
      <w:r w:rsidR="007744F9" w:rsidRPr="00577B31">
        <w:rPr>
          <w:rFonts w:ascii="Times New Roman" w:hAnsi="Times New Roman"/>
          <w:rPrChange w:id="1743" w:author="Anna Wingfield" w:date="2024-03-14T14:53:00Z">
            <w:rPr>
              <w:rFonts w:asciiTheme="majorHAnsi" w:hAnsiTheme="majorHAnsi" w:cstheme="majorHAnsi"/>
              <w:sz w:val="22"/>
              <w:szCs w:val="22"/>
            </w:rPr>
          </w:rPrChange>
        </w:rPr>
        <w:t>international Protestantism</w:t>
      </w:r>
      <w:r w:rsidR="00842537" w:rsidRPr="00577B31">
        <w:rPr>
          <w:rFonts w:ascii="Times New Roman" w:hAnsi="Times New Roman"/>
          <w:rPrChange w:id="1744" w:author="Anna Wingfield" w:date="2024-03-14T14:53:00Z">
            <w:rPr>
              <w:rFonts w:asciiTheme="majorHAnsi" w:hAnsiTheme="majorHAnsi" w:cstheme="majorHAnsi"/>
              <w:sz w:val="22"/>
              <w:szCs w:val="22"/>
            </w:rPr>
          </w:rPrChange>
        </w:rPr>
        <w:t>.</w:t>
      </w:r>
      <w:r w:rsidR="00842537" w:rsidRPr="00577B31">
        <w:rPr>
          <w:rStyle w:val="FootnoteReference"/>
          <w:rFonts w:ascii="Times New Roman" w:hAnsi="Times New Roman"/>
          <w:rPrChange w:id="1745" w:author="Anna Wingfield" w:date="2024-03-14T14:53:00Z">
            <w:rPr>
              <w:rStyle w:val="FootnoteReference"/>
              <w:rFonts w:asciiTheme="majorHAnsi" w:hAnsiTheme="majorHAnsi" w:cstheme="majorHAnsi"/>
              <w:sz w:val="22"/>
              <w:szCs w:val="22"/>
            </w:rPr>
          </w:rPrChange>
        </w:rPr>
        <w:footnoteReference w:id="55"/>
      </w:r>
      <w:r w:rsidR="00090627" w:rsidRPr="00577B31">
        <w:rPr>
          <w:rFonts w:ascii="Times New Roman" w:hAnsi="Times New Roman"/>
          <w:rPrChange w:id="1751" w:author="Anna Wingfield" w:date="2024-03-14T14:53:00Z">
            <w:rPr>
              <w:rFonts w:asciiTheme="majorHAnsi" w:hAnsiTheme="majorHAnsi" w:cstheme="majorHAnsi"/>
              <w:sz w:val="22"/>
              <w:szCs w:val="22"/>
            </w:rPr>
          </w:rPrChange>
        </w:rPr>
        <w:t xml:space="preserve"> </w:t>
      </w:r>
    </w:p>
    <w:p w14:paraId="37360362" w14:textId="7598D543" w:rsidR="00090627" w:rsidRPr="00577B31" w:rsidRDefault="00090627" w:rsidP="00842537">
      <w:pPr>
        <w:spacing w:line="480" w:lineRule="auto"/>
        <w:ind w:firstLine="720"/>
        <w:rPr>
          <w:rFonts w:ascii="Times New Roman" w:hAnsi="Times New Roman"/>
          <w:rPrChange w:id="1752" w:author="Anna Wingfield" w:date="2024-03-14T14:53:00Z">
            <w:rPr>
              <w:rFonts w:asciiTheme="majorHAnsi" w:hAnsiTheme="majorHAnsi" w:cstheme="majorHAnsi"/>
              <w:sz w:val="22"/>
              <w:szCs w:val="22"/>
            </w:rPr>
          </w:rPrChange>
        </w:rPr>
      </w:pPr>
      <w:r w:rsidRPr="00577B31">
        <w:rPr>
          <w:rFonts w:ascii="Times New Roman" w:hAnsi="Times New Roman"/>
          <w:rPrChange w:id="1753" w:author="Anna Wingfield" w:date="2024-03-14T14:53:00Z">
            <w:rPr>
              <w:rFonts w:asciiTheme="majorHAnsi" w:hAnsiTheme="majorHAnsi" w:cstheme="majorHAnsi"/>
              <w:sz w:val="22"/>
              <w:szCs w:val="22"/>
            </w:rPr>
          </w:rPrChange>
        </w:rPr>
        <w:t xml:space="preserve">Robert </w:t>
      </w:r>
      <w:proofErr w:type="spellStart"/>
      <w:r w:rsidRPr="00577B31">
        <w:rPr>
          <w:rFonts w:ascii="Times New Roman" w:hAnsi="Times New Roman"/>
          <w:rPrChange w:id="1754"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1755" w:author="Anna Wingfield" w:date="2024-03-14T14:53:00Z">
            <w:rPr>
              <w:rFonts w:asciiTheme="majorHAnsi" w:hAnsiTheme="majorHAnsi" w:cstheme="majorHAnsi"/>
              <w:sz w:val="22"/>
              <w:szCs w:val="22"/>
            </w:rPr>
          </w:rPrChange>
        </w:rPr>
        <w:t xml:space="preserve">, Hogg’s “justified sinner,” possesses a spatial imaginary strikingly akin to that yielded by the “decentered and flexible” network society of </w:t>
      </w:r>
      <w:r w:rsidR="004E540C" w:rsidRPr="00577B31">
        <w:rPr>
          <w:rFonts w:ascii="Times New Roman" w:hAnsi="Times New Roman"/>
          <w:rPrChange w:id="1756" w:author="Anna Wingfield" w:date="2024-03-14T14:53:00Z">
            <w:rPr>
              <w:rFonts w:asciiTheme="majorHAnsi" w:hAnsiTheme="majorHAnsi" w:cstheme="majorHAnsi"/>
              <w:sz w:val="22"/>
              <w:szCs w:val="22"/>
            </w:rPr>
          </w:rPrChange>
        </w:rPr>
        <w:t xml:space="preserve">Yoon Sun </w:t>
      </w:r>
      <w:r w:rsidRPr="00577B31">
        <w:rPr>
          <w:rFonts w:ascii="Times New Roman" w:hAnsi="Times New Roman"/>
          <w:rPrChange w:id="1757" w:author="Anna Wingfield" w:date="2024-03-14T14:53:00Z">
            <w:rPr>
              <w:rFonts w:asciiTheme="majorHAnsi" w:hAnsiTheme="majorHAnsi" w:cstheme="majorHAnsi"/>
              <w:sz w:val="22"/>
              <w:szCs w:val="22"/>
            </w:rPr>
          </w:rPrChange>
        </w:rPr>
        <w:t xml:space="preserve">Lee’s description insofar as he prizes the “relative autonomy” yielded by a “more flexible and decentered [form] of organization.” One could say that he is an adopter of what digital media scholar Heidi Campbell calls “pic-n-mix” religiosity: so sure is </w:t>
      </w:r>
      <w:proofErr w:type="spellStart"/>
      <w:r w:rsidRPr="00577B31">
        <w:rPr>
          <w:rFonts w:ascii="Times New Roman" w:hAnsi="Times New Roman"/>
          <w:rPrChange w:id="1758"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1759" w:author="Anna Wingfield" w:date="2024-03-14T14:53:00Z">
            <w:rPr>
              <w:rFonts w:asciiTheme="majorHAnsi" w:hAnsiTheme="majorHAnsi" w:cstheme="majorHAnsi"/>
              <w:sz w:val="22"/>
              <w:szCs w:val="22"/>
            </w:rPr>
          </w:rPrChange>
        </w:rPr>
        <w:t xml:space="preserve"> in his </w:t>
      </w:r>
      <w:r w:rsidR="00575A80" w:rsidRPr="00577B31">
        <w:rPr>
          <w:rFonts w:ascii="Times New Roman" w:hAnsi="Times New Roman"/>
          <w:rPrChange w:id="1760" w:author="Anna Wingfield" w:date="2024-03-14T14:53:00Z">
            <w:rPr>
              <w:rFonts w:asciiTheme="majorHAnsi" w:hAnsiTheme="majorHAnsi" w:cstheme="majorHAnsi"/>
              <w:sz w:val="22"/>
              <w:szCs w:val="22"/>
            </w:rPr>
          </w:rPrChange>
        </w:rPr>
        <w:t>own rectitude</w:t>
      </w:r>
      <w:r w:rsidRPr="00577B31">
        <w:rPr>
          <w:rFonts w:ascii="Times New Roman" w:hAnsi="Times New Roman"/>
          <w:rPrChange w:id="1761" w:author="Anna Wingfield" w:date="2024-03-14T14:53:00Z">
            <w:rPr>
              <w:rFonts w:asciiTheme="majorHAnsi" w:hAnsiTheme="majorHAnsi" w:cstheme="majorHAnsi"/>
              <w:sz w:val="22"/>
              <w:szCs w:val="22"/>
            </w:rPr>
          </w:rPrChange>
        </w:rPr>
        <w:t xml:space="preserve"> that he “mov[es] away from strict adherence to traditional forms of religiosity and institution to more fluid affiliations with religious beliefs and values</w:t>
      </w:r>
      <w:r w:rsidR="00842537" w:rsidRPr="00577B31">
        <w:rPr>
          <w:rFonts w:ascii="Times New Roman" w:hAnsi="Times New Roman"/>
          <w:rPrChange w:id="1762" w:author="Anna Wingfield" w:date="2024-03-14T14:53:00Z">
            <w:rPr>
              <w:rFonts w:asciiTheme="majorHAnsi" w:hAnsiTheme="majorHAnsi" w:cstheme="majorHAnsi"/>
              <w:sz w:val="22"/>
              <w:szCs w:val="22"/>
            </w:rPr>
          </w:rPrChange>
        </w:rPr>
        <w:t>.</w:t>
      </w:r>
      <w:r w:rsidRPr="00577B31">
        <w:rPr>
          <w:rFonts w:ascii="Times New Roman" w:hAnsi="Times New Roman"/>
          <w:rPrChange w:id="1763" w:author="Anna Wingfield" w:date="2024-03-14T14:53:00Z">
            <w:rPr>
              <w:rFonts w:asciiTheme="majorHAnsi" w:hAnsiTheme="majorHAnsi" w:cstheme="majorHAnsi"/>
              <w:sz w:val="22"/>
              <w:szCs w:val="22"/>
            </w:rPr>
          </w:rPrChange>
        </w:rPr>
        <w:t>”</w:t>
      </w:r>
      <w:r w:rsidR="00842537" w:rsidRPr="00577B31">
        <w:rPr>
          <w:rStyle w:val="FootnoteReference"/>
          <w:rFonts w:ascii="Times New Roman" w:hAnsi="Times New Roman"/>
          <w:rPrChange w:id="1764" w:author="Anna Wingfield" w:date="2024-03-14T14:53:00Z">
            <w:rPr>
              <w:rStyle w:val="FootnoteReference"/>
              <w:rFonts w:asciiTheme="majorHAnsi" w:hAnsiTheme="majorHAnsi" w:cstheme="majorHAnsi"/>
              <w:sz w:val="22"/>
              <w:szCs w:val="22"/>
            </w:rPr>
          </w:rPrChange>
        </w:rPr>
        <w:footnoteReference w:id="56"/>
      </w:r>
      <w:r w:rsidRPr="00577B31">
        <w:rPr>
          <w:rFonts w:ascii="Times New Roman" w:hAnsi="Times New Roman"/>
          <w:rPrChange w:id="1772" w:author="Anna Wingfield" w:date="2024-03-14T14:53:00Z">
            <w:rPr>
              <w:rFonts w:asciiTheme="majorHAnsi" w:hAnsiTheme="majorHAnsi" w:cstheme="majorHAnsi"/>
              <w:sz w:val="22"/>
              <w:szCs w:val="22"/>
            </w:rPr>
          </w:rPrChange>
        </w:rPr>
        <w:t xml:space="preserve"> Indeed, he is weirdly independent o</w:t>
      </w:r>
      <w:r w:rsidR="0012086C" w:rsidRPr="00577B31">
        <w:rPr>
          <w:rFonts w:ascii="Times New Roman" w:hAnsi="Times New Roman"/>
          <w:rPrChange w:id="1773" w:author="Anna Wingfield" w:date="2024-03-14T14:53:00Z">
            <w:rPr>
              <w:rFonts w:asciiTheme="majorHAnsi" w:hAnsiTheme="majorHAnsi" w:cstheme="majorHAnsi"/>
              <w:sz w:val="22"/>
              <w:szCs w:val="22"/>
            </w:rPr>
          </w:rPrChange>
        </w:rPr>
        <w:t>f the institution of the church—</w:t>
      </w:r>
      <w:r w:rsidRPr="00577B31">
        <w:rPr>
          <w:rFonts w:ascii="Times New Roman" w:hAnsi="Times New Roman"/>
          <w:rPrChange w:id="1774" w:author="Anna Wingfield" w:date="2024-03-14T14:53:00Z">
            <w:rPr>
              <w:rFonts w:asciiTheme="majorHAnsi" w:hAnsiTheme="majorHAnsi" w:cstheme="majorHAnsi"/>
              <w:sz w:val="22"/>
              <w:szCs w:val="22"/>
            </w:rPr>
          </w:rPrChange>
        </w:rPr>
        <w:t>nowhere</w:t>
      </w:r>
      <w:del w:id="1775" w:author="Anna Wingfield" w:date="2024-03-14T16:03:00Z">
        <w:r w:rsidRPr="00577B31" w:rsidDel="007B4382">
          <w:rPr>
            <w:rFonts w:ascii="Times New Roman" w:hAnsi="Times New Roman"/>
            <w:rPrChange w:id="1776" w:author="Anna Wingfield" w:date="2024-03-14T14:53:00Z">
              <w:rPr>
                <w:rFonts w:asciiTheme="majorHAnsi" w:hAnsiTheme="majorHAnsi" w:cstheme="majorHAnsi"/>
                <w:sz w:val="22"/>
                <w:szCs w:val="22"/>
              </w:rPr>
            </w:rPrChange>
          </w:rPr>
          <w:delText xml:space="preserve"> in</w:delText>
        </w:r>
      </w:del>
      <w:r w:rsidRPr="00577B31">
        <w:rPr>
          <w:rFonts w:ascii="Times New Roman" w:hAnsi="Times New Roman"/>
          <w:rPrChange w:id="1777" w:author="Anna Wingfield" w:date="2024-03-14T14:53:00Z">
            <w:rPr>
              <w:rFonts w:asciiTheme="majorHAnsi" w:hAnsiTheme="majorHAnsi" w:cstheme="majorHAnsi"/>
              <w:sz w:val="22"/>
              <w:szCs w:val="22"/>
            </w:rPr>
          </w:rPrChange>
        </w:rPr>
        <w:t xml:space="preserve"> in the novel is he described as regularly attending church or taking part in church activities</w:t>
      </w:r>
      <w:r w:rsidR="0012086C" w:rsidRPr="00577B31">
        <w:rPr>
          <w:rFonts w:ascii="Times New Roman" w:hAnsi="Times New Roman"/>
          <w:rPrChange w:id="1778" w:author="Anna Wingfield" w:date="2024-03-14T14:53:00Z">
            <w:rPr>
              <w:rFonts w:asciiTheme="majorHAnsi" w:hAnsiTheme="majorHAnsi" w:cstheme="majorHAnsi"/>
              <w:sz w:val="22"/>
              <w:szCs w:val="22"/>
            </w:rPr>
          </w:rPrChange>
        </w:rPr>
        <w:t>—</w:t>
      </w:r>
      <w:r w:rsidRPr="00577B31">
        <w:rPr>
          <w:rFonts w:ascii="Times New Roman" w:hAnsi="Times New Roman"/>
          <w:rPrChange w:id="1779" w:author="Anna Wingfield" w:date="2024-03-14T14:53:00Z">
            <w:rPr>
              <w:rFonts w:asciiTheme="majorHAnsi" w:hAnsiTheme="majorHAnsi" w:cstheme="majorHAnsi"/>
              <w:sz w:val="22"/>
              <w:szCs w:val="22"/>
            </w:rPr>
          </w:rPrChange>
        </w:rPr>
        <w:t xml:space="preserve">and seems to anticipate the sort of religious subjectivity Campbell sees the </w:t>
      </w:r>
      <w:r w:rsidR="00EA515C" w:rsidRPr="00577B31">
        <w:rPr>
          <w:rFonts w:ascii="Times New Roman" w:hAnsi="Times New Roman"/>
          <w:rPrChange w:id="1780" w:author="Anna Wingfield" w:date="2024-03-14T14:53:00Z">
            <w:rPr>
              <w:rFonts w:asciiTheme="majorHAnsi" w:hAnsiTheme="majorHAnsi" w:cstheme="majorHAnsi"/>
              <w:sz w:val="22"/>
              <w:szCs w:val="22"/>
            </w:rPr>
          </w:rPrChange>
        </w:rPr>
        <w:t>I</w:t>
      </w:r>
      <w:r w:rsidRPr="00577B31">
        <w:rPr>
          <w:rFonts w:ascii="Times New Roman" w:hAnsi="Times New Roman"/>
          <w:rPrChange w:id="1781" w:author="Anna Wingfield" w:date="2024-03-14T14:53:00Z">
            <w:rPr>
              <w:rFonts w:asciiTheme="majorHAnsi" w:hAnsiTheme="majorHAnsi" w:cstheme="majorHAnsi"/>
              <w:sz w:val="22"/>
              <w:szCs w:val="22"/>
            </w:rPr>
          </w:rPrChange>
        </w:rPr>
        <w:t>nternet producing: one invested in “connecting to like-minded people” even as it loosens itself of “traditional boundaries and affiliations</w:t>
      </w:r>
      <w:r w:rsidR="00842537" w:rsidRPr="00577B31">
        <w:rPr>
          <w:rFonts w:ascii="Times New Roman" w:hAnsi="Times New Roman"/>
          <w:rPrChange w:id="1782" w:author="Anna Wingfield" w:date="2024-03-14T14:53:00Z">
            <w:rPr>
              <w:rFonts w:asciiTheme="majorHAnsi" w:hAnsiTheme="majorHAnsi" w:cstheme="majorHAnsi"/>
              <w:sz w:val="22"/>
              <w:szCs w:val="22"/>
            </w:rPr>
          </w:rPrChange>
        </w:rPr>
        <w:t>.</w:t>
      </w:r>
      <w:r w:rsidRPr="00577B31">
        <w:rPr>
          <w:rFonts w:ascii="Times New Roman" w:hAnsi="Times New Roman"/>
          <w:rPrChange w:id="1783" w:author="Anna Wingfield" w:date="2024-03-14T14:53:00Z">
            <w:rPr>
              <w:rFonts w:asciiTheme="majorHAnsi" w:hAnsiTheme="majorHAnsi" w:cstheme="majorHAnsi"/>
              <w:sz w:val="22"/>
              <w:szCs w:val="22"/>
            </w:rPr>
          </w:rPrChange>
        </w:rPr>
        <w:t>”</w:t>
      </w:r>
      <w:r w:rsidR="00842537" w:rsidRPr="00577B31">
        <w:rPr>
          <w:rStyle w:val="FootnoteReference"/>
          <w:rFonts w:ascii="Times New Roman" w:hAnsi="Times New Roman"/>
          <w:rPrChange w:id="1784" w:author="Anna Wingfield" w:date="2024-03-14T14:53:00Z">
            <w:rPr>
              <w:rStyle w:val="FootnoteReference"/>
              <w:rFonts w:asciiTheme="majorHAnsi" w:hAnsiTheme="majorHAnsi" w:cstheme="majorHAnsi"/>
              <w:sz w:val="22"/>
              <w:szCs w:val="22"/>
            </w:rPr>
          </w:rPrChange>
        </w:rPr>
        <w:footnoteReference w:id="57"/>
      </w:r>
      <w:r w:rsidRPr="00577B31">
        <w:rPr>
          <w:rFonts w:ascii="Times New Roman" w:hAnsi="Times New Roman"/>
          <w:rPrChange w:id="1790" w:author="Anna Wingfield" w:date="2024-03-14T14:53:00Z">
            <w:rPr>
              <w:rFonts w:asciiTheme="majorHAnsi" w:hAnsiTheme="majorHAnsi" w:cstheme="majorHAnsi"/>
              <w:sz w:val="22"/>
              <w:szCs w:val="22"/>
            </w:rPr>
          </w:rPrChange>
        </w:rPr>
        <w:t xml:space="preserve"> Campbell’s characterization of online religion</w:t>
      </w:r>
      <w:r w:rsidR="006D1EC4" w:rsidRPr="00577B31">
        <w:rPr>
          <w:rFonts w:ascii="Times New Roman" w:hAnsi="Times New Roman"/>
          <w:rPrChange w:id="1791" w:author="Anna Wingfield" w:date="2024-03-14T14:53:00Z">
            <w:rPr>
              <w:rFonts w:asciiTheme="majorHAnsi" w:hAnsiTheme="majorHAnsi" w:cstheme="majorHAnsi"/>
              <w:sz w:val="22"/>
              <w:szCs w:val="22"/>
            </w:rPr>
          </w:rPrChange>
        </w:rPr>
        <w:t>,</w:t>
      </w:r>
      <w:r w:rsidRPr="00577B31">
        <w:rPr>
          <w:rFonts w:ascii="Times New Roman" w:hAnsi="Times New Roman"/>
          <w:rPrChange w:id="1792" w:author="Anna Wingfield" w:date="2024-03-14T14:53:00Z">
            <w:rPr>
              <w:rFonts w:asciiTheme="majorHAnsi" w:hAnsiTheme="majorHAnsi" w:cstheme="majorHAnsi"/>
              <w:sz w:val="22"/>
              <w:szCs w:val="22"/>
            </w:rPr>
          </w:rPrChange>
        </w:rPr>
        <w:t xml:space="preserve"> in fact</w:t>
      </w:r>
      <w:r w:rsidR="006D1EC4" w:rsidRPr="00577B31">
        <w:rPr>
          <w:rFonts w:ascii="Times New Roman" w:hAnsi="Times New Roman"/>
          <w:rPrChange w:id="1793" w:author="Anna Wingfield" w:date="2024-03-14T14:53:00Z">
            <w:rPr>
              <w:rFonts w:asciiTheme="majorHAnsi" w:hAnsiTheme="majorHAnsi" w:cstheme="majorHAnsi"/>
              <w:sz w:val="22"/>
              <w:szCs w:val="22"/>
            </w:rPr>
          </w:rPrChange>
        </w:rPr>
        <w:t>,</w:t>
      </w:r>
      <w:r w:rsidRPr="00577B31">
        <w:rPr>
          <w:rFonts w:ascii="Times New Roman" w:hAnsi="Times New Roman"/>
          <w:rPrChange w:id="1794" w:author="Anna Wingfield" w:date="2024-03-14T14:53:00Z">
            <w:rPr>
              <w:rFonts w:asciiTheme="majorHAnsi" w:hAnsiTheme="majorHAnsi" w:cstheme="majorHAnsi"/>
              <w:sz w:val="22"/>
              <w:szCs w:val="22"/>
            </w:rPr>
          </w:rPrChange>
        </w:rPr>
        <w:t xml:space="preserve"> helps us understand how </w:t>
      </w:r>
      <w:proofErr w:type="spellStart"/>
      <w:r w:rsidRPr="00577B31">
        <w:rPr>
          <w:rFonts w:ascii="Times New Roman" w:hAnsi="Times New Roman"/>
          <w:rPrChange w:id="1795" w:author="Anna Wingfield" w:date="2024-03-14T14:53:00Z">
            <w:rPr>
              <w:rFonts w:asciiTheme="majorHAnsi" w:hAnsiTheme="majorHAnsi" w:cstheme="majorHAnsi"/>
              <w:sz w:val="22"/>
              <w:szCs w:val="22"/>
            </w:rPr>
          </w:rPrChange>
        </w:rPr>
        <w:t>Wringhim’s</w:t>
      </w:r>
      <w:proofErr w:type="spellEnd"/>
      <w:r w:rsidRPr="00577B31">
        <w:rPr>
          <w:rFonts w:ascii="Times New Roman" w:hAnsi="Times New Roman"/>
          <w:rPrChange w:id="1796" w:author="Anna Wingfield" w:date="2024-03-14T14:53:00Z">
            <w:rPr>
              <w:rFonts w:asciiTheme="majorHAnsi" w:hAnsiTheme="majorHAnsi" w:cstheme="majorHAnsi"/>
              <w:sz w:val="22"/>
              <w:szCs w:val="22"/>
            </w:rPr>
          </w:rPrChange>
        </w:rPr>
        <w:t xml:space="preserve"> independence of the bounded church and its attendant practices (“sermons, group bible studies, family prayers, and other day-to-day activities”) is </w:t>
      </w:r>
      <w:r w:rsidRPr="00577B31">
        <w:rPr>
          <w:rFonts w:ascii="Times New Roman" w:hAnsi="Times New Roman"/>
          <w:rPrChange w:id="1797" w:author="Anna Wingfield" w:date="2024-03-14T14:53:00Z">
            <w:rPr>
              <w:rFonts w:asciiTheme="majorHAnsi" w:hAnsiTheme="majorHAnsi" w:cstheme="majorHAnsi"/>
              <w:sz w:val="22"/>
              <w:szCs w:val="22"/>
            </w:rPr>
          </w:rPrChange>
        </w:rPr>
        <w:lastRenderedPageBreak/>
        <w:t>linked to his friendship with the “like-minded” Gil-Martin</w:t>
      </w:r>
      <w:r w:rsidR="00EA515C" w:rsidRPr="00577B31">
        <w:rPr>
          <w:rFonts w:ascii="Times New Roman" w:hAnsi="Times New Roman"/>
          <w:rPrChange w:id="1798" w:author="Anna Wingfield" w:date="2024-03-14T14:53:00Z">
            <w:rPr>
              <w:rFonts w:asciiTheme="majorHAnsi" w:hAnsiTheme="majorHAnsi" w:cstheme="majorHAnsi"/>
              <w:sz w:val="22"/>
              <w:szCs w:val="22"/>
            </w:rPr>
          </w:rPrChange>
        </w:rPr>
        <w:t xml:space="preserve"> (</w:t>
      </w:r>
      <w:r w:rsidR="0085047C" w:rsidRPr="00577B31">
        <w:rPr>
          <w:rFonts w:ascii="Times New Roman" w:hAnsi="Times New Roman"/>
          <w:rPrChange w:id="1799" w:author="Anna Wingfield" w:date="2024-03-14T14:53:00Z">
            <w:rPr>
              <w:rFonts w:asciiTheme="majorHAnsi" w:hAnsiTheme="majorHAnsi" w:cstheme="majorHAnsi"/>
              <w:sz w:val="22"/>
              <w:szCs w:val="22"/>
            </w:rPr>
          </w:rPrChange>
        </w:rPr>
        <w:t>who</w:t>
      </w:r>
      <w:r w:rsidR="004175FB" w:rsidRPr="00577B31">
        <w:rPr>
          <w:rFonts w:ascii="Times New Roman" w:hAnsi="Times New Roman"/>
          <w:rPrChange w:id="1800" w:author="Anna Wingfield" w:date="2024-03-14T14:53:00Z">
            <w:rPr>
              <w:rFonts w:asciiTheme="majorHAnsi" w:hAnsiTheme="majorHAnsi" w:cstheme="majorHAnsi"/>
              <w:sz w:val="22"/>
              <w:szCs w:val="22"/>
            </w:rPr>
          </w:rPrChange>
        </w:rPr>
        <w:t>m the reader knows is</w:t>
      </w:r>
      <w:r w:rsidR="00F80F8F" w:rsidRPr="00577B31">
        <w:rPr>
          <w:rFonts w:ascii="Times New Roman" w:hAnsi="Times New Roman"/>
          <w:rPrChange w:id="1801" w:author="Anna Wingfield" w:date="2024-03-14T14:53:00Z">
            <w:rPr>
              <w:rFonts w:asciiTheme="majorHAnsi" w:hAnsiTheme="majorHAnsi" w:cstheme="majorHAnsi"/>
              <w:sz w:val="22"/>
              <w:szCs w:val="22"/>
            </w:rPr>
          </w:rPrChange>
        </w:rPr>
        <w:t xml:space="preserve"> </w:t>
      </w:r>
      <w:r w:rsidR="0085047C" w:rsidRPr="00577B31">
        <w:rPr>
          <w:rFonts w:ascii="Times New Roman" w:hAnsi="Times New Roman"/>
          <w:rPrChange w:id="1802" w:author="Anna Wingfield" w:date="2024-03-14T14:53:00Z">
            <w:rPr>
              <w:rFonts w:asciiTheme="majorHAnsi" w:hAnsiTheme="majorHAnsi" w:cstheme="majorHAnsi"/>
              <w:sz w:val="22"/>
              <w:szCs w:val="22"/>
            </w:rPr>
          </w:rPrChange>
        </w:rPr>
        <w:t>Sata</w:t>
      </w:r>
      <w:r w:rsidR="000F2A0E" w:rsidRPr="00577B31">
        <w:rPr>
          <w:rFonts w:ascii="Times New Roman" w:hAnsi="Times New Roman"/>
          <w:rPrChange w:id="1803" w:author="Anna Wingfield" w:date="2024-03-14T14:53:00Z">
            <w:rPr>
              <w:rFonts w:asciiTheme="majorHAnsi" w:hAnsiTheme="majorHAnsi" w:cstheme="majorHAnsi"/>
              <w:sz w:val="22"/>
              <w:szCs w:val="22"/>
            </w:rPr>
          </w:rPrChange>
        </w:rPr>
        <w:t>n probably</w:t>
      </w:r>
      <w:r w:rsidR="0085047C" w:rsidRPr="00577B31">
        <w:rPr>
          <w:rFonts w:ascii="Times New Roman" w:hAnsi="Times New Roman"/>
          <w:rPrChange w:id="1804" w:author="Anna Wingfield" w:date="2024-03-14T14:53:00Z">
            <w:rPr>
              <w:rFonts w:asciiTheme="majorHAnsi" w:hAnsiTheme="majorHAnsi" w:cstheme="majorHAnsi"/>
              <w:sz w:val="22"/>
              <w:szCs w:val="22"/>
            </w:rPr>
          </w:rPrChange>
        </w:rPr>
        <w:t xml:space="preserve">, but </w:t>
      </w:r>
      <w:r w:rsidR="00EA515C" w:rsidRPr="00577B31">
        <w:rPr>
          <w:rFonts w:ascii="Times New Roman" w:hAnsi="Times New Roman"/>
          <w:rPrChange w:id="1805" w:author="Anna Wingfield" w:date="2024-03-14T14:53:00Z">
            <w:rPr>
              <w:rFonts w:asciiTheme="majorHAnsi" w:hAnsiTheme="majorHAnsi" w:cstheme="majorHAnsi"/>
              <w:sz w:val="22"/>
              <w:szCs w:val="22"/>
            </w:rPr>
          </w:rPrChange>
        </w:rPr>
        <w:t>who</w:t>
      </w:r>
      <w:r w:rsidR="002A12E5" w:rsidRPr="00577B31">
        <w:rPr>
          <w:rFonts w:ascii="Times New Roman" w:hAnsi="Times New Roman"/>
          <w:rPrChange w:id="1806" w:author="Anna Wingfield" w:date="2024-03-14T14:53:00Z">
            <w:rPr>
              <w:rFonts w:asciiTheme="majorHAnsi" w:hAnsiTheme="majorHAnsi" w:cstheme="majorHAnsi"/>
              <w:sz w:val="22"/>
              <w:szCs w:val="22"/>
            </w:rPr>
          </w:rPrChange>
        </w:rPr>
        <w:t>m</w:t>
      </w:r>
      <w:r w:rsidR="00EA515C" w:rsidRPr="00577B31">
        <w:rPr>
          <w:rFonts w:ascii="Times New Roman" w:hAnsi="Times New Roman"/>
          <w:rPrChange w:id="1807" w:author="Anna Wingfield" w:date="2024-03-14T14:53:00Z">
            <w:rPr>
              <w:rFonts w:asciiTheme="majorHAnsi" w:hAnsiTheme="majorHAnsi" w:cstheme="majorHAnsi"/>
              <w:sz w:val="22"/>
              <w:szCs w:val="22"/>
            </w:rPr>
          </w:rPrChange>
        </w:rPr>
        <w:t xml:space="preserve"> </w:t>
      </w:r>
      <w:proofErr w:type="spellStart"/>
      <w:r w:rsidR="00EA515C" w:rsidRPr="00577B31">
        <w:rPr>
          <w:rFonts w:ascii="Times New Roman" w:hAnsi="Times New Roman"/>
          <w:rPrChange w:id="1808" w:author="Anna Wingfield" w:date="2024-03-14T14:53:00Z">
            <w:rPr>
              <w:rFonts w:asciiTheme="majorHAnsi" w:hAnsiTheme="majorHAnsi" w:cstheme="majorHAnsi"/>
              <w:sz w:val="22"/>
              <w:szCs w:val="22"/>
            </w:rPr>
          </w:rPrChange>
        </w:rPr>
        <w:t>Wringhim</w:t>
      </w:r>
      <w:proofErr w:type="spellEnd"/>
      <w:r w:rsidR="00EA515C" w:rsidRPr="00577B31">
        <w:rPr>
          <w:rFonts w:ascii="Times New Roman" w:hAnsi="Times New Roman"/>
          <w:rPrChange w:id="1809" w:author="Anna Wingfield" w:date="2024-03-14T14:53:00Z">
            <w:rPr>
              <w:rFonts w:asciiTheme="majorHAnsi" w:hAnsiTheme="majorHAnsi" w:cstheme="majorHAnsi"/>
              <w:sz w:val="22"/>
              <w:szCs w:val="22"/>
            </w:rPr>
          </w:rPrChange>
        </w:rPr>
        <w:t xml:space="preserve"> </w:t>
      </w:r>
      <w:r w:rsidR="004B416F" w:rsidRPr="00577B31">
        <w:rPr>
          <w:rFonts w:ascii="Times New Roman" w:hAnsi="Times New Roman"/>
          <w:rPrChange w:id="1810" w:author="Anna Wingfield" w:date="2024-03-14T14:53:00Z">
            <w:rPr>
              <w:rFonts w:asciiTheme="majorHAnsi" w:hAnsiTheme="majorHAnsi" w:cstheme="majorHAnsi"/>
              <w:sz w:val="22"/>
              <w:szCs w:val="22"/>
            </w:rPr>
          </w:rPrChange>
        </w:rPr>
        <w:t>believes</w:t>
      </w:r>
      <w:r w:rsidR="00EA515C" w:rsidRPr="00577B31">
        <w:rPr>
          <w:rFonts w:ascii="Times New Roman" w:hAnsi="Times New Roman"/>
          <w:rPrChange w:id="1811" w:author="Anna Wingfield" w:date="2024-03-14T14:53:00Z">
            <w:rPr>
              <w:rFonts w:asciiTheme="majorHAnsi" w:hAnsiTheme="majorHAnsi" w:cstheme="majorHAnsi"/>
              <w:sz w:val="22"/>
              <w:szCs w:val="22"/>
            </w:rPr>
          </w:rPrChange>
        </w:rPr>
        <w:t xml:space="preserve"> </w:t>
      </w:r>
      <w:r w:rsidR="004B416F" w:rsidRPr="00577B31">
        <w:rPr>
          <w:rFonts w:ascii="Times New Roman" w:hAnsi="Times New Roman"/>
          <w:rPrChange w:id="1812" w:author="Anna Wingfield" w:date="2024-03-14T14:53:00Z">
            <w:rPr>
              <w:rFonts w:asciiTheme="majorHAnsi" w:hAnsiTheme="majorHAnsi" w:cstheme="majorHAnsi"/>
              <w:sz w:val="22"/>
              <w:szCs w:val="22"/>
            </w:rPr>
          </w:rPrChange>
        </w:rPr>
        <w:t>is</w:t>
      </w:r>
      <w:r w:rsidR="00EA515C" w:rsidRPr="00577B31">
        <w:rPr>
          <w:rFonts w:ascii="Times New Roman" w:hAnsi="Times New Roman"/>
          <w:rPrChange w:id="1813" w:author="Anna Wingfield" w:date="2024-03-14T14:53:00Z">
            <w:rPr>
              <w:rFonts w:asciiTheme="majorHAnsi" w:hAnsiTheme="majorHAnsi" w:cstheme="majorHAnsi"/>
              <w:sz w:val="22"/>
              <w:szCs w:val="22"/>
            </w:rPr>
          </w:rPrChange>
        </w:rPr>
        <w:t xml:space="preserve"> Peter the Great</w:t>
      </w:r>
      <w:r w:rsidR="004B416F" w:rsidRPr="00577B31">
        <w:rPr>
          <w:rFonts w:ascii="Times New Roman" w:hAnsi="Times New Roman"/>
          <w:rPrChange w:id="1814" w:author="Anna Wingfield" w:date="2024-03-14T14:53:00Z">
            <w:rPr>
              <w:rFonts w:asciiTheme="majorHAnsi" w:hAnsiTheme="majorHAnsi" w:cstheme="majorHAnsi"/>
              <w:sz w:val="22"/>
              <w:szCs w:val="22"/>
            </w:rPr>
          </w:rPrChange>
        </w:rPr>
        <w:t xml:space="preserve"> in disguise</w:t>
      </w:r>
      <w:r w:rsidR="00EA515C" w:rsidRPr="00577B31">
        <w:rPr>
          <w:rFonts w:ascii="Times New Roman" w:hAnsi="Times New Roman"/>
          <w:rPrChange w:id="1815" w:author="Anna Wingfield" w:date="2024-03-14T14:53:00Z">
            <w:rPr>
              <w:rFonts w:asciiTheme="majorHAnsi" w:hAnsiTheme="majorHAnsi" w:cstheme="majorHAnsi"/>
              <w:sz w:val="22"/>
              <w:szCs w:val="22"/>
            </w:rPr>
          </w:rPrChange>
        </w:rPr>
        <w:t>)</w:t>
      </w:r>
      <w:r w:rsidRPr="00577B31">
        <w:rPr>
          <w:rFonts w:ascii="Times New Roman" w:hAnsi="Times New Roman"/>
          <w:rPrChange w:id="1816" w:author="Anna Wingfield" w:date="2024-03-14T14:53:00Z">
            <w:rPr>
              <w:rFonts w:asciiTheme="majorHAnsi" w:hAnsiTheme="majorHAnsi" w:cstheme="majorHAnsi"/>
              <w:sz w:val="22"/>
              <w:szCs w:val="22"/>
            </w:rPr>
          </w:rPrChange>
        </w:rPr>
        <w:t xml:space="preserve">.  </w:t>
      </w:r>
    </w:p>
    <w:p w14:paraId="08A752A9" w14:textId="32C85019" w:rsidR="00090627" w:rsidRPr="00577B31" w:rsidRDefault="000F2A0E" w:rsidP="00955FFC">
      <w:pPr>
        <w:spacing w:line="480" w:lineRule="auto"/>
        <w:ind w:firstLine="720"/>
        <w:rPr>
          <w:rFonts w:ascii="Times New Roman" w:hAnsi="Times New Roman"/>
          <w:rPrChange w:id="1817" w:author="Anna Wingfield" w:date="2024-03-14T14:53:00Z">
            <w:rPr>
              <w:rFonts w:asciiTheme="majorHAnsi" w:hAnsiTheme="majorHAnsi" w:cstheme="majorHAnsi"/>
              <w:sz w:val="22"/>
              <w:szCs w:val="22"/>
            </w:rPr>
          </w:rPrChange>
        </w:rPr>
      </w:pPr>
      <w:r w:rsidRPr="00577B31">
        <w:rPr>
          <w:rFonts w:ascii="Times New Roman" w:hAnsi="Times New Roman"/>
          <w:rPrChange w:id="1818" w:author="Anna Wingfield" w:date="2024-03-14T14:53:00Z">
            <w:rPr>
              <w:rFonts w:asciiTheme="majorHAnsi" w:hAnsiTheme="majorHAnsi" w:cstheme="majorHAnsi"/>
              <w:sz w:val="22"/>
              <w:szCs w:val="22"/>
            </w:rPr>
          </w:rPrChange>
        </w:rPr>
        <w:t>Here</w:t>
      </w:r>
      <w:r w:rsidR="00090627" w:rsidRPr="00577B31">
        <w:rPr>
          <w:rFonts w:ascii="Times New Roman" w:hAnsi="Times New Roman"/>
          <w:rPrChange w:id="1819" w:author="Anna Wingfield" w:date="2024-03-14T14:53:00Z">
            <w:rPr>
              <w:rFonts w:asciiTheme="majorHAnsi" w:hAnsiTheme="majorHAnsi" w:cstheme="majorHAnsi"/>
              <w:sz w:val="22"/>
              <w:szCs w:val="22"/>
            </w:rPr>
          </w:rPrChange>
        </w:rPr>
        <w:t xml:space="preserve">, it’s important to </w:t>
      </w:r>
      <w:r w:rsidRPr="00577B31">
        <w:rPr>
          <w:rFonts w:ascii="Times New Roman" w:hAnsi="Times New Roman"/>
          <w:rPrChange w:id="1820" w:author="Anna Wingfield" w:date="2024-03-14T14:53:00Z">
            <w:rPr>
              <w:rFonts w:asciiTheme="majorHAnsi" w:hAnsiTheme="majorHAnsi" w:cstheme="majorHAnsi"/>
              <w:sz w:val="22"/>
              <w:szCs w:val="22"/>
            </w:rPr>
          </w:rPrChange>
        </w:rPr>
        <w:t xml:space="preserve">understand how </w:t>
      </w:r>
      <w:r w:rsidR="00090627" w:rsidRPr="00577B31">
        <w:rPr>
          <w:rFonts w:ascii="Times New Roman" w:hAnsi="Times New Roman"/>
          <w:rPrChange w:id="1821" w:author="Anna Wingfield" w:date="2024-03-14T14:53:00Z">
            <w:rPr>
              <w:rFonts w:asciiTheme="majorHAnsi" w:hAnsiTheme="majorHAnsi" w:cstheme="majorHAnsi"/>
              <w:sz w:val="22"/>
              <w:szCs w:val="22"/>
            </w:rPr>
          </w:rPrChange>
        </w:rPr>
        <w:t xml:space="preserve">Peter the Great was </w:t>
      </w:r>
      <w:r w:rsidRPr="00577B31">
        <w:rPr>
          <w:rFonts w:ascii="Times New Roman" w:hAnsi="Times New Roman"/>
          <w:rPrChange w:id="1822" w:author="Anna Wingfield" w:date="2024-03-14T14:53:00Z">
            <w:rPr>
              <w:rFonts w:asciiTheme="majorHAnsi" w:hAnsiTheme="majorHAnsi" w:cstheme="majorHAnsi"/>
              <w:sz w:val="22"/>
              <w:szCs w:val="22"/>
            </w:rPr>
          </w:rPrChange>
        </w:rPr>
        <w:t>regarded by</w:t>
      </w:r>
      <w:r w:rsidR="00090627" w:rsidRPr="00577B31">
        <w:rPr>
          <w:rFonts w:ascii="Times New Roman" w:hAnsi="Times New Roman"/>
          <w:rPrChange w:id="1823" w:author="Anna Wingfield" w:date="2024-03-14T14:53:00Z">
            <w:rPr>
              <w:rFonts w:asciiTheme="majorHAnsi" w:hAnsiTheme="majorHAnsi" w:cstheme="majorHAnsi"/>
              <w:sz w:val="22"/>
              <w:szCs w:val="22"/>
            </w:rPr>
          </w:rPrChange>
        </w:rPr>
        <w:t xml:space="preserve"> eighteenth-century Britons. Duncan notes that Peter, “an archetype of sublime despotism haunting modern politics, foreshadows a post-Enlightenment, post-Napoleonic fantasy of totalitarian power and abjection</w:t>
      </w:r>
      <w:r w:rsidRPr="00577B31">
        <w:rPr>
          <w:rFonts w:ascii="Times New Roman" w:hAnsi="Times New Roman"/>
          <w:rPrChange w:id="1824"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1825" w:author="Anna Wingfield" w:date="2024-03-14T14:53:00Z">
            <w:rPr>
              <w:rFonts w:asciiTheme="majorHAnsi" w:hAnsiTheme="majorHAnsi" w:cstheme="majorHAnsi"/>
              <w:sz w:val="22"/>
              <w:szCs w:val="22"/>
            </w:rPr>
          </w:rPrChange>
        </w:rPr>
        <w:t>”</w:t>
      </w:r>
      <w:r w:rsidRPr="00577B31">
        <w:rPr>
          <w:rStyle w:val="FootnoteReference"/>
          <w:rFonts w:ascii="Times New Roman" w:hAnsi="Times New Roman"/>
          <w:rPrChange w:id="1826" w:author="Anna Wingfield" w:date="2024-03-14T14:53:00Z">
            <w:rPr>
              <w:rStyle w:val="FootnoteReference"/>
              <w:rFonts w:asciiTheme="majorHAnsi" w:hAnsiTheme="majorHAnsi" w:cstheme="majorHAnsi"/>
              <w:sz w:val="22"/>
              <w:szCs w:val="22"/>
            </w:rPr>
          </w:rPrChange>
        </w:rPr>
        <w:footnoteReference w:id="58"/>
      </w:r>
      <w:r w:rsidR="00090627" w:rsidRPr="00577B31">
        <w:rPr>
          <w:rFonts w:ascii="Times New Roman" w:hAnsi="Times New Roman"/>
          <w:rPrChange w:id="1835" w:author="Anna Wingfield" w:date="2024-03-14T14:53:00Z">
            <w:rPr>
              <w:rFonts w:asciiTheme="majorHAnsi" w:hAnsiTheme="majorHAnsi" w:cstheme="majorHAnsi"/>
              <w:sz w:val="22"/>
              <w:szCs w:val="22"/>
            </w:rPr>
          </w:rPrChange>
        </w:rPr>
        <w:t xml:space="preserve"> </w:t>
      </w:r>
      <w:r w:rsidR="005B5A4E" w:rsidRPr="00577B31">
        <w:rPr>
          <w:rFonts w:ascii="Times New Roman" w:hAnsi="Times New Roman"/>
          <w:rPrChange w:id="1836" w:author="Anna Wingfield" w:date="2024-03-14T14:53:00Z">
            <w:rPr>
              <w:rFonts w:asciiTheme="majorHAnsi" w:hAnsiTheme="majorHAnsi" w:cstheme="majorHAnsi"/>
              <w:sz w:val="22"/>
              <w:szCs w:val="22"/>
            </w:rPr>
          </w:rPrChange>
        </w:rPr>
        <w:t xml:space="preserve">Thus </w:t>
      </w:r>
      <w:r w:rsidR="00090627" w:rsidRPr="00577B31">
        <w:rPr>
          <w:rFonts w:ascii="Times New Roman" w:hAnsi="Times New Roman"/>
          <w:rPrChange w:id="1837" w:author="Anna Wingfield" w:date="2024-03-14T14:53:00Z">
            <w:rPr>
              <w:rFonts w:asciiTheme="majorHAnsi" w:hAnsiTheme="majorHAnsi" w:cstheme="majorHAnsi"/>
              <w:sz w:val="22"/>
              <w:szCs w:val="22"/>
            </w:rPr>
          </w:rPrChange>
        </w:rPr>
        <w:t>Peter/Gil-Martin is</w:t>
      </w:r>
      <w:r w:rsidR="005B5A4E" w:rsidRPr="00577B31">
        <w:rPr>
          <w:rFonts w:ascii="Times New Roman" w:hAnsi="Times New Roman"/>
          <w:rPrChange w:id="1838" w:author="Anna Wingfield" w:date="2024-03-14T14:53:00Z">
            <w:rPr>
              <w:rFonts w:asciiTheme="majorHAnsi" w:hAnsiTheme="majorHAnsi" w:cstheme="majorHAnsi"/>
              <w:sz w:val="22"/>
              <w:szCs w:val="22"/>
            </w:rPr>
          </w:rPrChange>
        </w:rPr>
        <w:t xml:space="preserve"> </w:t>
      </w:r>
      <w:r w:rsidR="00090627" w:rsidRPr="00577B31">
        <w:rPr>
          <w:rFonts w:ascii="Times New Roman" w:hAnsi="Times New Roman"/>
          <w:rPrChange w:id="1839" w:author="Anna Wingfield" w:date="2024-03-14T14:53:00Z">
            <w:rPr>
              <w:rFonts w:asciiTheme="majorHAnsi" w:hAnsiTheme="majorHAnsi" w:cstheme="majorHAnsi"/>
              <w:sz w:val="22"/>
              <w:szCs w:val="22"/>
            </w:rPr>
          </w:rPrChange>
        </w:rPr>
        <w:t>comparable to a “potentate of Christendom</w:t>
      </w:r>
      <w:r w:rsidR="005B5A4E" w:rsidRPr="00577B31">
        <w:rPr>
          <w:rFonts w:ascii="Times New Roman" w:hAnsi="Times New Roman"/>
          <w:rPrChange w:id="1840"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1841" w:author="Anna Wingfield" w:date="2024-03-14T14:53:00Z">
            <w:rPr>
              <w:rFonts w:asciiTheme="majorHAnsi" w:hAnsiTheme="majorHAnsi" w:cstheme="majorHAnsi"/>
              <w:sz w:val="22"/>
              <w:szCs w:val="22"/>
            </w:rPr>
          </w:rPrChange>
        </w:rPr>
        <w:t>”</w:t>
      </w:r>
      <w:r w:rsidR="005B5A4E" w:rsidRPr="00577B31">
        <w:rPr>
          <w:rFonts w:ascii="Times New Roman" w:hAnsi="Times New Roman"/>
          <w:rPrChange w:id="1842" w:author="Anna Wingfield" w:date="2024-03-14T14:53:00Z">
            <w:rPr>
              <w:rFonts w:asciiTheme="majorHAnsi" w:hAnsiTheme="majorHAnsi" w:cstheme="majorHAnsi"/>
              <w:sz w:val="22"/>
              <w:szCs w:val="22"/>
            </w:rPr>
          </w:rPrChange>
        </w:rPr>
        <w:t xml:space="preserve"> in his own words.</w:t>
      </w:r>
      <w:r w:rsidRPr="00577B31">
        <w:rPr>
          <w:rStyle w:val="FootnoteReference"/>
          <w:rFonts w:ascii="Times New Roman" w:hAnsi="Times New Roman"/>
          <w:rPrChange w:id="1843" w:author="Anna Wingfield" w:date="2024-03-14T14:53:00Z">
            <w:rPr>
              <w:rStyle w:val="FootnoteReference"/>
              <w:rFonts w:asciiTheme="majorHAnsi" w:hAnsiTheme="majorHAnsi" w:cstheme="majorHAnsi"/>
              <w:sz w:val="22"/>
              <w:szCs w:val="22"/>
            </w:rPr>
          </w:rPrChange>
        </w:rPr>
        <w:footnoteReference w:id="59"/>
      </w:r>
      <w:r w:rsidR="00090627" w:rsidRPr="00577B31">
        <w:rPr>
          <w:rFonts w:ascii="Times New Roman" w:hAnsi="Times New Roman"/>
          <w:rPrChange w:id="1851" w:author="Anna Wingfield" w:date="2024-03-14T14:53:00Z">
            <w:rPr>
              <w:rFonts w:asciiTheme="majorHAnsi" w:hAnsiTheme="majorHAnsi" w:cstheme="majorHAnsi"/>
              <w:sz w:val="22"/>
              <w:szCs w:val="22"/>
            </w:rPr>
          </w:rPrChange>
        </w:rPr>
        <w:t xml:space="preserve"> But as the historian Anthony Cross </w:t>
      </w:r>
      <w:r w:rsidR="004175FB" w:rsidRPr="00577B31">
        <w:rPr>
          <w:rFonts w:ascii="Times New Roman" w:hAnsi="Times New Roman"/>
          <w:rPrChange w:id="1852" w:author="Anna Wingfield" w:date="2024-03-14T14:53:00Z">
            <w:rPr>
              <w:rFonts w:asciiTheme="majorHAnsi" w:hAnsiTheme="majorHAnsi" w:cstheme="majorHAnsi"/>
              <w:sz w:val="22"/>
              <w:szCs w:val="22"/>
            </w:rPr>
          </w:rPrChange>
        </w:rPr>
        <w:t>observes,</w:t>
      </w:r>
      <w:r w:rsidR="00090627" w:rsidRPr="00577B31">
        <w:rPr>
          <w:rFonts w:ascii="Times New Roman" w:hAnsi="Times New Roman"/>
          <w:rPrChange w:id="1853" w:author="Anna Wingfield" w:date="2024-03-14T14:53:00Z">
            <w:rPr>
              <w:rFonts w:asciiTheme="majorHAnsi" w:hAnsiTheme="majorHAnsi" w:cstheme="majorHAnsi"/>
              <w:sz w:val="22"/>
              <w:szCs w:val="22"/>
            </w:rPr>
          </w:rPrChange>
        </w:rPr>
        <w:t xml:space="preserve"> this was far from being the only—or even dominant—view of Czar Peter in the eighteenth century.</w:t>
      </w:r>
      <w:r w:rsidR="005B5A4E" w:rsidRPr="00577B31">
        <w:rPr>
          <w:rStyle w:val="FootnoteReference"/>
          <w:rFonts w:ascii="Times New Roman" w:hAnsi="Times New Roman"/>
          <w:rPrChange w:id="1854" w:author="Anna Wingfield" w:date="2024-03-14T14:53:00Z">
            <w:rPr>
              <w:rStyle w:val="FootnoteReference"/>
              <w:rFonts w:asciiTheme="majorHAnsi" w:hAnsiTheme="majorHAnsi" w:cstheme="majorHAnsi"/>
              <w:sz w:val="22"/>
              <w:szCs w:val="22"/>
            </w:rPr>
          </w:rPrChange>
        </w:rPr>
        <w:footnoteReference w:id="60"/>
      </w:r>
      <w:r w:rsidR="00090627" w:rsidRPr="00577B31">
        <w:rPr>
          <w:rFonts w:ascii="Times New Roman" w:hAnsi="Times New Roman"/>
          <w:rPrChange w:id="1860" w:author="Anna Wingfield" w:date="2024-03-14T14:53:00Z">
            <w:rPr>
              <w:rFonts w:asciiTheme="majorHAnsi" w:hAnsiTheme="majorHAnsi" w:cstheme="majorHAnsi"/>
              <w:sz w:val="22"/>
              <w:szCs w:val="22"/>
            </w:rPr>
          </w:rPrChange>
        </w:rPr>
        <w:t xml:space="preserve"> By the time of Peter’s death in 1725, British views of Peter were fairly positive</w:t>
      </w:r>
      <w:r w:rsidR="001C5948" w:rsidRPr="00577B31">
        <w:rPr>
          <w:rFonts w:ascii="Times New Roman" w:hAnsi="Times New Roman"/>
          <w:rPrChange w:id="1861" w:author="Anna Wingfield" w:date="2024-03-14T14:53:00Z">
            <w:rPr>
              <w:rFonts w:asciiTheme="majorHAnsi" w:hAnsiTheme="majorHAnsi" w:cstheme="majorHAnsi"/>
              <w:sz w:val="22"/>
              <w:szCs w:val="22"/>
            </w:rPr>
          </w:rPrChange>
        </w:rPr>
        <w:t>. In fact, many saw him as the embodiment of ideal Enlightenment rule</w:t>
      </w:r>
      <w:r w:rsidR="00090627" w:rsidRPr="00577B31">
        <w:rPr>
          <w:rFonts w:ascii="Times New Roman" w:hAnsi="Times New Roman"/>
          <w:rPrChange w:id="1862" w:author="Anna Wingfield" w:date="2024-03-14T14:53:00Z">
            <w:rPr>
              <w:rFonts w:asciiTheme="majorHAnsi" w:hAnsiTheme="majorHAnsi" w:cstheme="majorHAnsi"/>
              <w:sz w:val="22"/>
              <w:szCs w:val="22"/>
            </w:rPr>
          </w:rPrChange>
        </w:rPr>
        <w:t xml:space="preserve">. When </w:t>
      </w:r>
      <w:r w:rsidR="00C911D2" w:rsidRPr="00577B31">
        <w:rPr>
          <w:rFonts w:ascii="Times New Roman" w:hAnsi="Times New Roman"/>
          <w:rPrChange w:id="1863" w:author="Anna Wingfield" w:date="2024-03-14T14:53:00Z">
            <w:rPr>
              <w:rFonts w:asciiTheme="majorHAnsi" w:hAnsiTheme="majorHAnsi" w:cstheme="majorHAnsi"/>
              <w:sz w:val="22"/>
              <w:szCs w:val="22"/>
            </w:rPr>
          </w:rPrChange>
        </w:rPr>
        <w:t xml:space="preserve">James </w:t>
      </w:r>
      <w:r w:rsidR="00090627" w:rsidRPr="00577B31">
        <w:rPr>
          <w:rFonts w:ascii="Times New Roman" w:hAnsi="Times New Roman"/>
          <w:rPrChange w:id="1864" w:author="Anna Wingfield" w:date="2024-03-14T14:53:00Z">
            <w:rPr>
              <w:rFonts w:asciiTheme="majorHAnsi" w:hAnsiTheme="majorHAnsi" w:cstheme="majorHAnsi"/>
              <w:sz w:val="22"/>
              <w:szCs w:val="22"/>
            </w:rPr>
          </w:rPrChange>
        </w:rPr>
        <w:t>Thomson credits Peter with uniting disparate Russian communities not only with each other but Europe as a whole</w:t>
      </w:r>
      <w:r w:rsidR="00C911D2" w:rsidRPr="00577B31">
        <w:rPr>
          <w:rFonts w:ascii="Times New Roman" w:hAnsi="Times New Roman"/>
          <w:rPrChange w:id="1865" w:author="Anna Wingfield" w:date="2024-03-14T14:53:00Z">
            <w:rPr>
              <w:rFonts w:asciiTheme="majorHAnsi" w:hAnsiTheme="majorHAnsi" w:cstheme="majorHAnsi"/>
              <w:sz w:val="22"/>
              <w:szCs w:val="22"/>
            </w:rPr>
          </w:rPrChange>
        </w:rPr>
        <w:t xml:space="preserve"> in his </w:t>
      </w:r>
      <w:r w:rsidR="0085047C" w:rsidRPr="00577B31">
        <w:rPr>
          <w:rFonts w:ascii="Times New Roman" w:hAnsi="Times New Roman"/>
          <w:rPrChange w:id="1866" w:author="Anna Wingfield" w:date="2024-03-14T14:53:00Z">
            <w:rPr>
              <w:rFonts w:asciiTheme="majorHAnsi" w:hAnsiTheme="majorHAnsi" w:cstheme="majorHAnsi"/>
              <w:sz w:val="22"/>
              <w:szCs w:val="22"/>
            </w:rPr>
          </w:rPrChange>
        </w:rPr>
        <w:t xml:space="preserve">renowned </w:t>
      </w:r>
      <w:r w:rsidR="00C911D2" w:rsidRPr="00577B31">
        <w:rPr>
          <w:rFonts w:ascii="Times New Roman" w:hAnsi="Times New Roman"/>
          <w:rPrChange w:id="1867" w:author="Anna Wingfield" w:date="2024-03-14T14:53:00Z">
            <w:rPr>
              <w:rFonts w:asciiTheme="majorHAnsi" w:hAnsiTheme="majorHAnsi" w:cstheme="majorHAnsi"/>
              <w:sz w:val="22"/>
              <w:szCs w:val="22"/>
            </w:rPr>
          </w:rPrChange>
        </w:rPr>
        <w:t xml:space="preserve">poem </w:t>
      </w:r>
      <w:r w:rsidR="00C911D2" w:rsidRPr="00577B31">
        <w:rPr>
          <w:rFonts w:ascii="Times New Roman" w:hAnsi="Times New Roman"/>
          <w:i/>
          <w:iCs/>
          <w:rPrChange w:id="1868" w:author="Anna Wingfield" w:date="2024-03-14T14:53:00Z">
            <w:rPr>
              <w:rFonts w:asciiTheme="majorHAnsi" w:hAnsiTheme="majorHAnsi" w:cstheme="majorHAnsi"/>
              <w:i/>
              <w:iCs/>
              <w:sz w:val="22"/>
              <w:szCs w:val="22"/>
            </w:rPr>
          </w:rPrChange>
        </w:rPr>
        <w:t>The Seasons</w:t>
      </w:r>
      <w:r w:rsidR="00090627" w:rsidRPr="00577B31">
        <w:rPr>
          <w:rFonts w:ascii="Times New Roman" w:hAnsi="Times New Roman"/>
          <w:rPrChange w:id="1869" w:author="Anna Wingfield" w:date="2024-03-14T14:53:00Z">
            <w:rPr>
              <w:rFonts w:asciiTheme="majorHAnsi" w:hAnsiTheme="majorHAnsi" w:cstheme="majorHAnsi"/>
              <w:sz w:val="22"/>
              <w:szCs w:val="22"/>
            </w:rPr>
          </w:rPrChange>
        </w:rPr>
        <w:t xml:space="preserve">—writing, “far-distant </w:t>
      </w:r>
      <w:r w:rsidR="00124DE1" w:rsidRPr="00577B31">
        <w:rPr>
          <w:rFonts w:ascii="Times New Roman" w:hAnsi="Times New Roman"/>
          <w:rPrChange w:id="1870" w:author="Anna Wingfield" w:date="2024-03-14T14:53:00Z">
            <w:rPr>
              <w:rFonts w:asciiTheme="majorHAnsi" w:hAnsiTheme="majorHAnsi" w:cstheme="majorHAnsi"/>
              <w:sz w:val="22"/>
              <w:szCs w:val="22"/>
            </w:rPr>
          </w:rPrChange>
        </w:rPr>
        <w:t>F</w:t>
      </w:r>
      <w:r w:rsidR="00090627" w:rsidRPr="00577B31">
        <w:rPr>
          <w:rFonts w:ascii="Times New Roman" w:hAnsi="Times New Roman"/>
          <w:rPrChange w:id="1871" w:author="Anna Wingfield" w:date="2024-03-14T14:53:00Z">
            <w:rPr>
              <w:rFonts w:asciiTheme="majorHAnsi" w:hAnsiTheme="majorHAnsi" w:cstheme="majorHAnsi"/>
              <w:sz w:val="22"/>
              <w:szCs w:val="22"/>
            </w:rPr>
          </w:rPrChange>
        </w:rPr>
        <w:t xml:space="preserve">lood to </w:t>
      </w:r>
      <w:r w:rsidR="00124DE1" w:rsidRPr="00577B31">
        <w:rPr>
          <w:rFonts w:ascii="Times New Roman" w:hAnsi="Times New Roman"/>
          <w:rPrChange w:id="1872" w:author="Anna Wingfield" w:date="2024-03-14T14:53:00Z">
            <w:rPr>
              <w:rFonts w:asciiTheme="majorHAnsi" w:hAnsiTheme="majorHAnsi" w:cstheme="majorHAnsi"/>
              <w:sz w:val="22"/>
              <w:szCs w:val="22"/>
            </w:rPr>
          </w:rPrChange>
        </w:rPr>
        <w:t>F</w:t>
      </w:r>
      <w:r w:rsidR="00090627" w:rsidRPr="00577B31">
        <w:rPr>
          <w:rFonts w:ascii="Times New Roman" w:hAnsi="Times New Roman"/>
          <w:rPrChange w:id="1873" w:author="Anna Wingfield" w:date="2024-03-14T14:53:00Z">
            <w:rPr>
              <w:rFonts w:asciiTheme="majorHAnsi" w:hAnsiTheme="majorHAnsi" w:cstheme="majorHAnsi"/>
              <w:sz w:val="22"/>
              <w:szCs w:val="22"/>
            </w:rPr>
          </w:rPrChange>
        </w:rPr>
        <w:t xml:space="preserve">lood is social </w:t>
      </w:r>
      <w:proofErr w:type="spellStart"/>
      <w:r w:rsidR="00090627" w:rsidRPr="00577B31">
        <w:rPr>
          <w:rFonts w:ascii="Times New Roman" w:hAnsi="Times New Roman"/>
          <w:rPrChange w:id="1874" w:author="Anna Wingfield" w:date="2024-03-14T14:53:00Z">
            <w:rPr>
              <w:rFonts w:asciiTheme="majorHAnsi" w:hAnsiTheme="majorHAnsi" w:cstheme="majorHAnsi"/>
              <w:sz w:val="22"/>
              <w:szCs w:val="22"/>
            </w:rPr>
          </w:rPrChange>
        </w:rPr>
        <w:t>join’d</w:t>
      </w:r>
      <w:proofErr w:type="spellEnd"/>
      <w:r w:rsidR="00090627" w:rsidRPr="00577B31">
        <w:rPr>
          <w:rFonts w:ascii="Times New Roman" w:hAnsi="Times New Roman"/>
          <w:rPrChange w:id="1875" w:author="Anna Wingfield" w:date="2024-03-14T14:53:00Z">
            <w:rPr>
              <w:rFonts w:asciiTheme="majorHAnsi" w:hAnsiTheme="majorHAnsi" w:cstheme="majorHAnsi"/>
              <w:sz w:val="22"/>
              <w:szCs w:val="22"/>
            </w:rPr>
          </w:rPrChange>
        </w:rPr>
        <w:t xml:space="preserve">”—he echoes a view popularized by Voltaire, which saw the czar less a despot and more the face of Enlightenment modernization, </w:t>
      </w:r>
      <w:r w:rsidR="00124DE1" w:rsidRPr="00577B31">
        <w:rPr>
          <w:rFonts w:ascii="Times New Roman" w:hAnsi="Times New Roman"/>
          <w:rPrChange w:id="1876" w:author="Anna Wingfield" w:date="2024-03-14T14:53:00Z">
            <w:rPr>
              <w:rFonts w:asciiTheme="majorHAnsi" w:hAnsiTheme="majorHAnsi" w:cstheme="majorHAnsi"/>
              <w:sz w:val="22"/>
              <w:szCs w:val="22"/>
            </w:rPr>
          </w:rPrChange>
        </w:rPr>
        <w:t xml:space="preserve">who sought to </w:t>
      </w:r>
      <w:r w:rsidR="00EA515C" w:rsidRPr="00577B31">
        <w:rPr>
          <w:rFonts w:ascii="Times New Roman" w:hAnsi="Times New Roman"/>
          <w:rPrChange w:id="1877" w:author="Anna Wingfield" w:date="2024-03-14T14:53:00Z">
            <w:rPr>
              <w:rFonts w:asciiTheme="majorHAnsi" w:hAnsiTheme="majorHAnsi" w:cstheme="majorHAnsi"/>
              <w:sz w:val="22"/>
              <w:szCs w:val="22"/>
            </w:rPr>
          </w:rPrChange>
        </w:rPr>
        <w:t>construct</w:t>
      </w:r>
      <w:r w:rsidR="00090627" w:rsidRPr="00577B31">
        <w:rPr>
          <w:rFonts w:ascii="Times New Roman" w:hAnsi="Times New Roman"/>
          <w:rPrChange w:id="1878" w:author="Anna Wingfield" w:date="2024-03-14T14:53:00Z">
            <w:rPr>
              <w:rFonts w:asciiTheme="majorHAnsi" w:hAnsiTheme="majorHAnsi" w:cstheme="majorHAnsi"/>
              <w:sz w:val="22"/>
              <w:szCs w:val="22"/>
            </w:rPr>
          </w:rPrChange>
        </w:rPr>
        <w:t xml:space="preserve"> a civil society protected by fair governance</w:t>
      </w:r>
      <w:r w:rsidR="00EA515C" w:rsidRPr="00577B31">
        <w:rPr>
          <w:rFonts w:ascii="Times New Roman" w:hAnsi="Times New Roman"/>
          <w:rPrChange w:id="1879" w:author="Anna Wingfield" w:date="2024-03-14T14:53:00Z">
            <w:rPr>
              <w:rFonts w:asciiTheme="majorHAnsi" w:hAnsiTheme="majorHAnsi" w:cstheme="majorHAnsi"/>
              <w:sz w:val="22"/>
              <w:szCs w:val="22"/>
            </w:rPr>
          </w:rPrChange>
        </w:rPr>
        <w:t xml:space="preserve"> and </w:t>
      </w:r>
      <w:r w:rsidR="00090627" w:rsidRPr="00577B31">
        <w:rPr>
          <w:rFonts w:ascii="Times New Roman" w:hAnsi="Times New Roman"/>
          <w:rPrChange w:id="1880" w:author="Anna Wingfield" w:date="2024-03-14T14:53:00Z">
            <w:rPr>
              <w:rFonts w:asciiTheme="majorHAnsi" w:hAnsiTheme="majorHAnsi" w:cstheme="majorHAnsi"/>
              <w:sz w:val="22"/>
              <w:szCs w:val="22"/>
            </w:rPr>
          </w:rPrChange>
        </w:rPr>
        <w:t>united in federation with the other states of Europe.</w:t>
      </w:r>
      <w:r w:rsidR="00C911D2" w:rsidRPr="00577B31">
        <w:rPr>
          <w:rStyle w:val="FootnoteReference"/>
          <w:rFonts w:ascii="Times New Roman" w:hAnsi="Times New Roman"/>
          <w:rPrChange w:id="1881" w:author="Anna Wingfield" w:date="2024-03-14T14:53:00Z">
            <w:rPr>
              <w:rStyle w:val="FootnoteReference"/>
              <w:rFonts w:asciiTheme="majorHAnsi" w:hAnsiTheme="majorHAnsi" w:cstheme="majorHAnsi"/>
              <w:sz w:val="22"/>
              <w:szCs w:val="22"/>
            </w:rPr>
          </w:rPrChange>
        </w:rPr>
        <w:footnoteReference w:id="61"/>
      </w:r>
      <w:r w:rsidR="00090627" w:rsidRPr="00577B31">
        <w:rPr>
          <w:rFonts w:ascii="Times New Roman" w:hAnsi="Times New Roman"/>
          <w:rPrChange w:id="1905" w:author="Anna Wingfield" w:date="2024-03-14T14:53:00Z">
            <w:rPr>
              <w:rFonts w:asciiTheme="majorHAnsi" w:hAnsiTheme="majorHAnsi" w:cstheme="majorHAnsi"/>
              <w:sz w:val="22"/>
              <w:szCs w:val="22"/>
            </w:rPr>
          </w:rPrChange>
        </w:rPr>
        <w:t xml:space="preserve"> Further boosting </w:t>
      </w:r>
      <w:r w:rsidR="00A57ECD" w:rsidRPr="00577B31">
        <w:rPr>
          <w:rFonts w:ascii="Times New Roman" w:hAnsi="Times New Roman"/>
          <w:rPrChange w:id="1906" w:author="Anna Wingfield" w:date="2024-03-14T14:53:00Z">
            <w:rPr>
              <w:rFonts w:asciiTheme="majorHAnsi" w:hAnsiTheme="majorHAnsi" w:cstheme="majorHAnsi"/>
              <w:sz w:val="22"/>
              <w:szCs w:val="22"/>
            </w:rPr>
          </w:rPrChange>
        </w:rPr>
        <w:t xml:space="preserve">the </w:t>
      </w:r>
      <w:ins w:id="1907" w:author="Anna Wingfield" w:date="2024-03-14T16:05:00Z">
        <w:r w:rsidR="007B4382">
          <w:rPr>
            <w:rFonts w:ascii="Times New Roman" w:hAnsi="Times New Roman"/>
          </w:rPr>
          <w:t>Cz</w:t>
        </w:r>
      </w:ins>
      <w:del w:id="1908" w:author="Anna Wingfield" w:date="2024-03-14T16:05:00Z">
        <w:r w:rsidR="00A57ECD" w:rsidRPr="00577B31" w:rsidDel="007B4382">
          <w:rPr>
            <w:rFonts w:ascii="Times New Roman" w:hAnsi="Times New Roman"/>
            <w:rPrChange w:id="1909" w:author="Anna Wingfield" w:date="2024-03-14T14:53:00Z">
              <w:rPr>
                <w:rFonts w:asciiTheme="majorHAnsi" w:hAnsiTheme="majorHAnsi" w:cstheme="majorHAnsi"/>
                <w:sz w:val="22"/>
                <w:szCs w:val="22"/>
              </w:rPr>
            </w:rPrChange>
          </w:rPr>
          <w:delText>cz</w:delText>
        </w:r>
      </w:del>
      <w:r w:rsidR="00A57ECD" w:rsidRPr="00577B31">
        <w:rPr>
          <w:rFonts w:ascii="Times New Roman" w:hAnsi="Times New Roman"/>
          <w:rPrChange w:id="1910" w:author="Anna Wingfield" w:date="2024-03-14T14:53:00Z">
            <w:rPr>
              <w:rFonts w:asciiTheme="majorHAnsi" w:hAnsiTheme="majorHAnsi" w:cstheme="majorHAnsi"/>
              <w:sz w:val="22"/>
              <w:szCs w:val="22"/>
            </w:rPr>
          </w:rPrChange>
        </w:rPr>
        <w:t>ar’s</w:t>
      </w:r>
      <w:r w:rsidR="00090627" w:rsidRPr="00577B31">
        <w:rPr>
          <w:rFonts w:ascii="Times New Roman" w:hAnsi="Times New Roman"/>
          <w:rPrChange w:id="1911" w:author="Anna Wingfield" w:date="2024-03-14T14:53:00Z">
            <w:rPr>
              <w:rFonts w:asciiTheme="majorHAnsi" w:hAnsiTheme="majorHAnsi" w:cstheme="majorHAnsi"/>
              <w:sz w:val="22"/>
              <w:szCs w:val="22"/>
            </w:rPr>
          </w:rPrChange>
        </w:rPr>
        <w:t xml:space="preserve"> popularity was the belief that Peter harbored Protestant sympathies, which he was forced to conceal due to the pressures he faced from traditionalists at home.</w:t>
      </w:r>
    </w:p>
    <w:p w14:paraId="7AA19D76" w14:textId="211A792B" w:rsidR="002A2582" w:rsidRPr="00577B31" w:rsidRDefault="00090627" w:rsidP="00955FFC">
      <w:pPr>
        <w:spacing w:line="480" w:lineRule="auto"/>
        <w:ind w:firstLine="720"/>
        <w:rPr>
          <w:rFonts w:ascii="Times New Roman" w:hAnsi="Times New Roman"/>
          <w:rPrChange w:id="1912" w:author="Anna Wingfield" w:date="2024-03-14T14:53:00Z">
            <w:rPr>
              <w:rFonts w:asciiTheme="majorHAnsi" w:hAnsiTheme="majorHAnsi" w:cstheme="majorHAnsi"/>
              <w:sz w:val="22"/>
              <w:szCs w:val="22"/>
            </w:rPr>
          </w:rPrChange>
        </w:rPr>
      </w:pPr>
      <w:r w:rsidRPr="00577B31">
        <w:rPr>
          <w:rFonts w:ascii="Times New Roman" w:hAnsi="Times New Roman"/>
          <w:rPrChange w:id="1913" w:author="Anna Wingfield" w:date="2024-03-14T14:53:00Z">
            <w:rPr>
              <w:rFonts w:asciiTheme="majorHAnsi" w:hAnsiTheme="majorHAnsi" w:cstheme="majorHAnsi"/>
              <w:sz w:val="22"/>
              <w:szCs w:val="22"/>
            </w:rPr>
          </w:rPrChange>
        </w:rPr>
        <w:lastRenderedPageBreak/>
        <w:t>Hogg was likely intimate with the bifurcated narratives regarding Peter—an authoritarian, aggressively-expansionist, religiously-intolerant despot</w:t>
      </w:r>
      <w:del w:id="1914" w:author="Anna Wingfield" w:date="2024-03-14T16:05:00Z">
        <w:r w:rsidRPr="00577B31" w:rsidDel="007B4382">
          <w:rPr>
            <w:rFonts w:ascii="Times New Roman" w:hAnsi="Times New Roman"/>
            <w:rPrChange w:id="1915"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1916" w:author="Anna Wingfield" w:date="2024-03-14T14:53:00Z">
            <w:rPr>
              <w:rFonts w:asciiTheme="majorHAnsi" w:hAnsiTheme="majorHAnsi" w:cstheme="majorHAnsi"/>
              <w:sz w:val="22"/>
              <w:szCs w:val="22"/>
            </w:rPr>
          </w:rPrChange>
        </w:rPr>
        <w:t xml:space="preserve"> on the one hand, and an exemplification of the new internationalist sensibilities of the Protestant Enlightenment</w:t>
      </w:r>
      <w:del w:id="1917" w:author="Anna Wingfield" w:date="2024-03-14T16:05:00Z">
        <w:r w:rsidRPr="00577B31" w:rsidDel="007B4382">
          <w:rPr>
            <w:rFonts w:ascii="Times New Roman" w:hAnsi="Times New Roman"/>
            <w:rPrChange w:id="1918"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1919" w:author="Anna Wingfield" w:date="2024-03-14T14:53:00Z">
            <w:rPr>
              <w:rFonts w:asciiTheme="majorHAnsi" w:hAnsiTheme="majorHAnsi" w:cstheme="majorHAnsi"/>
              <w:sz w:val="22"/>
              <w:szCs w:val="22"/>
            </w:rPr>
          </w:rPrChange>
        </w:rPr>
        <w:t xml:space="preserve"> on the other. Hence the repeated allusions to Peter in </w:t>
      </w:r>
      <w:r w:rsidR="00A2213A" w:rsidRPr="00577B31">
        <w:rPr>
          <w:rFonts w:ascii="Times New Roman" w:hAnsi="Times New Roman"/>
          <w:rPrChange w:id="1920" w:author="Anna Wingfield" w:date="2024-03-14T14:53:00Z">
            <w:rPr>
              <w:rFonts w:asciiTheme="majorHAnsi" w:hAnsiTheme="majorHAnsi" w:cstheme="majorHAnsi"/>
              <w:sz w:val="22"/>
              <w:szCs w:val="22"/>
            </w:rPr>
          </w:rPrChange>
        </w:rPr>
        <w:t xml:space="preserve">his </w:t>
      </w:r>
      <w:r w:rsidRPr="00577B31">
        <w:rPr>
          <w:rFonts w:ascii="Times New Roman" w:hAnsi="Times New Roman"/>
          <w:rPrChange w:id="1921" w:author="Anna Wingfield" w:date="2024-03-14T14:53:00Z">
            <w:rPr>
              <w:rFonts w:asciiTheme="majorHAnsi" w:hAnsiTheme="majorHAnsi" w:cstheme="majorHAnsi"/>
              <w:sz w:val="22"/>
              <w:szCs w:val="22"/>
            </w:rPr>
          </w:rPrChange>
        </w:rPr>
        <w:t xml:space="preserve">story. Hogg </w:t>
      </w:r>
      <w:r w:rsidR="0012086C" w:rsidRPr="00577B31">
        <w:rPr>
          <w:rFonts w:ascii="Times New Roman" w:hAnsi="Times New Roman"/>
          <w:rPrChange w:id="1922" w:author="Anna Wingfield" w:date="2024-03-14T14:53:00Z">
            <w:rPr>
              <w:rFonts w:asciiTheme="majorHAnsi" w:hAnsiTheme="majorHAnsi" w:cstheme="majorHAnsi"/>
              <w:sz w:val="22"/>
              <w:szCs w:val="22"/>
            </w:rPr>
          </w:rPrChange>
        </w:rPr>
        <w:t>suggests</w:t>
      </w:r>
      <w:r w:rsidRPr="00577B31">
        <w:rPr>
          <w:rFonts w:ascii="Times New Roman" w:hAnsi="Times New Roman"/>
          <w:rPrChange w:id="1923" w:author="Anna Wingfield" w:date="2024-03-14T14:53:00Z">
            <w:rPr>
              <w:rFonts w:asciiTheme="majorHAnsi" w:hAnsiTheme="majorHAnsi" w:cstheme="majorHAnsi"/>
              <w:sz w:val="22"/>
              <w:szCs w:val="22"/>
            </w:rPr>
          </w:rPrChange>
        </w:rPr>
        <w:t xml:space="preserve"> that the vogueish, modern,</w:t>
      </w:r>
      <w:r w:rsidR="00A57ECD" w:rsidRPr="00577B31">
        <w:rPr>
          <w:rFonts w:ascii="Times New Roman" w:hAnsi="Times New Roman"/>
          <w:rPrChange w:id="1924" w:author="Anna Wingfield" w:date="2024-03-14T14:53:00Z">
            <w:rPr>
              <w:rFonts w:asciiTheme="majorHAnsi" w:hAnsiTheme="majorHAnsi" w:cstheme="majorHAnsi"/>
              <w:sz w:val="22"/>
              <w:szCs w:val="22"/>
            </w:rPr>
          </w:rPrChange>
        </w:rPr>
        <w:t xml:space="preserve"> and</w:t>
      </w:r>
      <w:r w:rsidRPr="00577B31">
        <w:rPr>
          <w:rFonts w:ascii="Times New Roman" w:hAnsi="Times New Roman"/>
          <w:i/>
          <w:rPrChange w:id="1925"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1926" w:author="Anna Wingfield" w:date="2024-03-14T14:53:00Z">
            <w:rPr>
              <w:rFonts w:asciiTheme="majorHAnsi" w:hAnsiTheme="majorHAnsi" w:cstheme="majorHAnsi"/>
              <w:sz w:val="22"/>
              <w:szCs w:val="22"/>
            </w:rPr>
          </w:rPrChange>
        </w:rPr>
        <w:t>se</w:t>
      </w:r>
      <w:r w:rsidR="00A57ECD" w:rsidRPr="00577B31">
        <w:rPr>
          <w:rFonts w:ascii="Times New Roman" w:hAnsi="Times New Roman"/>
          <w:rPrChange w:id="1927" w:author="Anna Wingfield" w:date="2024-03-14T14:53:00Z">
            <w:rPr>
              <w:rFonts w:asciiTheme="majorHAnsi" w:hAnsiTheme="majorHAnsi" w:cstheme="majorHAnsi"/>
              <w:sz w:val="22"/>
              <w:szCs w:val="22"/>
            </w:rPr>
          </w:rPrChange>
        </w:rPr>
        <w:t>emingly relatively emancipatory</w:t>
      </w:r>
      <w:r w:rsidRPr="00577B31">
        <w:rPr>
          <w:rFonts w:ascii="Times New Roman" w:hAnsi="Times New Roman"/>
          <w:rPrChange w:id="1928" w:author="Anna Wingfield" w:date="2024-03-14T14:53:00Z">
            <w:rPr>
              <w:rFonts w:asciiTheme="majorHAnsi" w:hAnsiTheme="majorHAnsi" w:cstheme="majorHAnsi"/>
              <w:sz w:val="22"/>
              <w:szCs w:val="22"/>
            </w:rPr>
          </w:rPrChange>
        </w:rPr>
        <w:t xml:space="preserve"> internationalism </w:t>
      </w:r>
      <w:r w:rsidR="0012086C" w:rsidRPr="00577B31">
        <w:rPr>
          <w:rFonts w:ascii="Times New Roman" w:hAnsi="Times New Roman"/>
          <w:rPrChange w:id="1929" w:author="Anna Wingfield" w:date="2024-03-14T14:53:00Z">
            <w:rPr>
              <w:rFonts w:asciiTheme="majorHAnsi" w:hAnsiTheme="majorHAnsi" w:cstheme="majorHAnsi"/>
              <w:sz w:val="22"/>
              <w:szCs w:val="22"/>
            </w:rPr>
          </w:rPrChange>
        </w:rPr>
        <w:t xml:space="preserve">embodied by Czar Peter </w:t>
      </w:r>
      <w:r w:rsidRPr="00577B31">
        <w:rPr>
          <w:rFonts w:ascii="Times New Roman" w:hAnsi="Times New Roman"/>
          <w:rPrChange w:id="1930" w:author="Anna Wingfield" w:date="2024-03-14T14:53:00Z">
            <w:rPr>
              <w:rFonts w:asciiTheme="majorHAnsi" w:hAnsiTheme="majorHAnsi" w:cstheme="majorHAnsi"/>
              <w:sz w:val="22"/>
              <w:szCs w:val="22"/>
            </w:rPr>
          </w:rPrChange>
        </w:rPr>
        <w:t>is Janus-faced: Peter is an object-lesson in how the authoritarianism</w:t>
      </w:r>
      <w:r w:rsidR="002A2582" w:rsidRPr="00577B31">
        <w:rPr>
          <w:rFonts w:ascii="Times New Roman" w:hAnsi="Times New Roman"/>
          <w:rPrChange w:id="1931" w:author="Anna Wingfield" w:date="2024-03-14T14:53:00Z">
            <w:rPr>
              <w:rFonts w:asciiTheme="majorHAnsi" w:hAnsiTheme="majorHAnsi" w:cstheme="majorHAnsi"/>
              <w:sz w:val="22"/>
              <w:szCs w:val="22"/>
            </w:rPr>
          </w:rPrChange>
        </w:rPr>
        <w:t>, militarism, and</w:t>
      </w:r>
      <w:r w:rsidRPr="00577B31">
        <w:rPr>
          <w:rFonts w:ascii="Times New Roman" w:hAnsi="Times New Roman"/>
          <w:rPrChange w:id="1932" w:author="Anna Wingfield" w:date="2024-03-14T14:53:00Z">
            <w:rPr>
              <w:rFonts w:asciiTheme="majorHAnsi" w:hAnsiTheme="majorHAnsi" w:cstheme="majorHAnsi"/>
              <w:sz w:val="22"/>
              <w:szCs w:val="22"/>
            </w:rPr>
          </w:rPrChange>
        </w:rPr>
        <w:t xml:space="preserve"> intolerance associated with the older ideal of Christendom can look </w:t>
      </w:r>
      <w:r w:rsidR="002A2582" w:rsidRPr="00577B31">
        <w:rPr>
          <w:rFonts w:ascii="Times New Roman" w:hAnsi="Times New Roman"/>
          <w:rPrChange w:id="1933" w:author="Anna Wingfield" w:date="2024-03-14T14:53:00Z">
            <w:rPr>
              <w:rFonts w:asciiTheme="majorHAnsi" w:hAnsiTheme="majorHAnsi" w:cstheme="majorHAnsi"/>
              <w:sz w:val="22"/>
              <w:szCs w:val="22"/>
            </w:rPr>
          </w:rPrChange>
        </w:rPr>
        <w:t>something</w:t>
      </w:r>
      <w:r w:rsidRPr="00577B31">
        <w:rPr>
          <w:rFonts w:ascii="Times New Roman" w:hAnsi="Times New Roman"/>
          <w:rPrChange w:id="1934" w:author="Anna Wingfield" w:date="2024-03-14T14:53:00Z">
            <w:rPr>
              <w:rFonts w:asciiTheme="majorHAnsi" w:hAnsiTheme="majorHAnsi" w:cstheme="majorHAnsi"/>
              <w:sz w:val="22"/>
              <w:szCs w:val="22"/>
            </w:rPr>
          </w:rPrChange>
        </w:rPr>
        <w:t xml:space="preserve"> like Enlightenment-influenced international Protestantism.</w:t>
      </w:r>
      <w:r w:rsidRPr="00577B31">
        <w:rPr>
          <w:rStyle w:val="FootnoteReference"/>
          <w:rFonts w:ascii="Times New Roman" w:hAnsi="Times New Roman"/>
          <w:rPrChange w:id="1935" w:author="Anna Wingfield" w:date="2024-03-14T14:53:00Z">
            <w:rPr>
              <w:rStyle w:val="FootnoteReference"/>
              <w:rFonts w:asciiTheme="majorHAnsi" w:hAnsiTheme="majorHAnsi" w:cstheme="majorHAnsi"/>
              <w:sz w:val="22"/>
              <w:szCs w:val="22"/>
            </w:rPr>
          </w:rPrChange>
        </w:rPr>
        <w:footnoteReference w:id="62"/>
      </w:r>
      <w:r w:rsidRPr="00577B31">
        <w:rPr>
          <w:rFonts w:ascii="Times New Roman" w:hAnsi="Times New Roman"/>
          <w:rPrChange w:id="1951" w:author="Anna Wingfield" w:date="2024-03-14T14:53:00Z">
            <w:rPr>
              <w:rFonts w:asciiTheme="majorHAnsi" w:hAnsiTheme="majorHAnsi" w:cstheme="majorHAnsi"/>
              <w:sz w:val="22"/>
              <w:szCs w:val="22"/>
            </w:rPr>
          </w:rPrChange>
        </w:rPr>
        <w:t xml:space="preserve"> </w:t>
      </w:r>
    </w:p>
    <w:p w14:paraId="006FAD76" w14:textId="02BD08BE" w:rsidR="00090627" w:rsidRPr="00577B31" w:rsidRDefault="00090627" w:rsidP="002866B8">
      <w:pPr>
        <w:spacing w:line="480" w:lineRule="auto"/>
        <w:ind w:firstLine="720"/>
        <w:rPr>
          <w:rFonts w:ascii="Times New Roman" w:hAnsi="Times New Roman"/>
          <w:rPrChange w:id="1952" w:author="Anna Wingfield" w:date="2024-03-14T14:53:00Z">
            <w:rPr>
              <w:rFonts w:asciiTheme="majorHAnsi" w:hAnsiTheme="majorHAnsi" w:cstheme="majorHAnsi"/>
              <w:sz w:val="22"/>
              <w:szCs w:val="22"/>
            </w:rPr>
          </w:rPrChange>
        </w:rPr>
      </w:pPr>
      <w:r w:rsidRPr="00577B31">
        <w:rPr>
          <w:rFonts w:ascii="Times New Roman" w:hAnsi="Times New Roman"/>
          <w:rPrChange w:id="1953" w:author="Anna Wingfield" w:date="2024-03-14T14:53:00Z">
            <w:rPr>
              <w:rFonts w:asciiTheme="majorHAnsi" w:hAnsiTheme="majorHAnsi" w:cstheme="majorHAnsi"/>
              <w:sz w:val="22"/>
              <w:szCs w:val="22"/>
            </w:rPr>
          </w:rPrChange>
        </w:rPr>
        <w:t xml:space="preserve">Imagining Gil-Martin to be Peter appeals to </w:t>
      </w:r>
      <w:proofErr w:type="spellStart"/>
      <w:r w:rsidRPr="00577B31">
        <w:rPr>
          <w:rFonts w:ascii="Times New Roman" w:hAnsi="Times New Roman"/>
          <w:rPrChange w:id="1954"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1955" w:author="Anna Wingfield" w:date="2024-03-14T14:53:00Z">
            <w:rPr>
              <w:rFonts w:asciiTheme="majorHAnsi" w:hAnsiTheme="majorHAnsi" w:cstheme="majorHAnsi"/>
              <w:sz w:val="22"/>
              <w:szCs w:val="22"/>
            </w:rPr>
          </w:rPrChange>
        </w:rPr>
        <w:t xml:space="preserve">, then, because </w:t>
      </w:r>
      <w:r w:rsidR="002F632D" w:rsidRPr="00577B31">
        <w:rPr>
          <w:rFonts w:ascii="Times New Roman" w:hAnsi="Times New Roman"/>
          <w:rPrChange w:id="1956" w:author="Anna Wingfield" w:date="2024-03-14T14:53:00Z">
            <w:rPr>
              <w:rFonts w:asciiTheme="majorHAnsi" w:hAnsiTheme="majorHAnsi" w:cstheme="majorHAnsi"/>
              <w:sz w:val="22"/>
              <w:szCs w:val="22"/>
            </w:rPr>
          </w:rPrChange>
        </w:rPr>
        <w:t>Peter</w:t>
      </w:r>
      <w:r w:rsidRPr="00577B31">
        <w:rPr>
          <w:rFonts w:ascii="Times New Roman" w:hAnsi="Times New Roman"/>
          <w:rPrChange w:id="1957" w:author="Anna Wingfield" w:date="2024-03-14T14:53:00Z">
            <w:rPr>
              <w:rFonts w:asciiTheme="majorHAnsi" w:hAnsiTheme="majorHAnsi" w:cstheme="majorHAnsi"/>
              <w:sz w:val="22"/>
              <w:szCs w:val="22"/>
            </w:rPr>
          </w:rPrChange>
        </w:rPr>
        <w:t xml:space="preserve"> </w:t>
      </w:r>
      <w:r w:rsidR="002866B8" w:rsidRPr="00577B31">
        <w:rPr>
          <w:rFonts w:ascii="Times New Roman" w:hAnsi="Times New Roman"/>
          <w:rPrChange w:id="1958" w:author="Anna Wingfield" w:date="2024-03-14T14:53:00Z">
            <w:rPr>
              <w:rFonts w:asciiTheme="majorHAnsi" w:hAnsiTheme="majorHAnsi" w:cstheme="majorHAnsi"/>
              <w:sz w:val="22"/>
              <w:szCs w:val="22"/>
            </w:rPr>
          </w:rPrChange>
        </w:rPr>
        <w:t xml:space="preserve">seems to embody what </w:t>
      </w:r>
      <w:proofErr w:type="spellStart"/>
      <w:r w:rsidR="002866B8" w:rsidRPr="00577B31">
        <w:rPr>
          <w:rFonts w:ascii="Times New Roman" w:hAnsi="Times New Roman"/>
          <w:rPrChange w:id="1959" w:author="Anna Wingfield" w:date="2024-03-14T14:53:00Z">
            <w:rPr>
              <w:rFonts w:asciiTheme="majorHAnsi" w:hAnsiTheme="majorHAnsi" w:cstheme="majorHAnsi"/>
              <w:sz w:val="22"/>
              <w:szCs w:val="22"/>
            </w:rPr>
          </w:rPrChange>
        </w:rPr>
        <w:t>Wringhim</w:t>
      </w:r>
      <w:proofErr w:type="spellEnd"/>
      <w:r w:rsidR="002866B8" w:rsidRPr="00577B31">
        <w:rPr>
          <w:rFonts w:ascii="Times New Roman" w:hAnsi="Times New Roman"/>
          <w:rPrChange w:id="1960" w:author="Anna Wingfield" w:date="2024-03-14T14:53:00Z">
            <w:rPr>
              <w:rFonts w:asciiTheme="majorHAnsi" w:hAnsiTheme="majorHAnsi" w:cstheme="majorHAnsi"/>
              <w:sz w:val="22"/>
              <w:szCs w:val="22"/>
            </w:rPr>
          </w:rPrChange>
        </w:rPr>
        <w:t xml:space="preserve"> takes to be one of the </w:t>
      </w:r>
      <w:proofErr w:type="gramStart"/>
      <w:r w:rsidR="002866B8" w:rsidRPr="00577B31">
        <w:rPr>
          <w:rFonts w:ascii="Times New Roman" w:hAnsi="Times New Roman"/>
          <w:rPrChange w:id="1961" w:author="Anna Wingfield" w:date="2024-03-14T14:53:00Z">
            <w:rPr>
              <w:rFonts w:asciiTheme="majorHAnsi" w:hAnsiTheme="majorHAnsi" w:cstheme="majorHAnsi"/>
              <w:sz w:val="22"/>
              <w:szCs w:val="22"/>
            </w:rPr>
          </w:rPrChange>
        </w:rPr>
        <w:t>primary</w:t>
      </w:r>
      <w:proofErr w:type="gramEnd"/>
      <w:r w:rsidR="002866B8" w:rsidRPr="00577B31">
        <w:rPr>
          <w:rFonts w:ascii="Times New Roman" w:hAnsi="Times New Roman"/>
          <w:rPrChange w:id="1962" w:author="Anna Wingfield" w:date="2024-03-14T14:53:00Z">
            <w:rPr>
              <w:rFonts w:asciiTheme="majorHAnsi" w:hAnsiTheme="majorHAnsi" w:cstheme="majorHAnsi"/>
              <w:sz w:val="22"/>
              <w:szCs w:val="22"/>
            </w:rPr>
          </w:rPrChange>
        </w:rPr>
        <w:t xml:space="preserve"> aims of</w:t>
      </w:r>
      <w:r w:rsidR="002A2582" w:rsidRPr="00577B31">
        <w:rPr>
          <w:rFonts w:ascii="Times New Roman" w:hAnsi="Times New Roman"/>
          <w:rPrChange w:id="1963" w:author="Anna Wingfield" w:date="2024-03-14T14:53:00Z">
            <w:rPr>
              <w:rFonts w:asciiTheme="majorHAnsi" w:hAnsiTheme="majorHAnsi" w:cstheme="majorHAnsi"/>
              <w:sz w:val="22"/>
              <w:szCs w:val="22"/>
            </w:rPr>
          </w:rPrChange>
        </w:rPr>
        <w:t xml:space="preserve"> </w:t>
      </w:r>
      <w:r w:rsidR="002866B8" w:rsidRPr="00577B31">
        <w:rPr>
          <w:rFonts w:ascii="Times New Roman" w:hAnsi="Times New Roman"/>
          <w:rPrChange w:id="1964" w:author="Anna Wingfield" w:date="2024-03-14T14:53:00Z">
            <w:rPr>
              <w:rFonts w:asciiTheme="majorHAnsi" w:hAnsiTheme="majorHAnsi" w:cstheme="majorHAnsi"/>
              <w:sz w:val="22"/>
              <w:szCs w:val="22"/>
            </w:rPr>
          </w:rPrChange>
        </w:rPr>
        <w:t xml:space="preserve">modern </w:t>
      </w:r>
      <w:r w:rsidRPr="00577B31">
        <w:rPr>
          <w:rFonts w:ascii="Times New Roman" w:hAnsi="Times New Roman"/>
          <w:rPrChange w:id="1965" w:author="Anna Wingfield" w:date="2024-03-14T14:53:00Z">
            <w:rPr>
              <w:rFonts w:asciiTheme="majorHAnsi" w:hAnsiTheme="majorHAnsi" w:cstheme="majorHAnsi"/>
              <w:sz w:val="22"/>
              <w:szCs w:val="22"/>
            </w:rPr>
          </w:rPrChange>
        </w:rPr>
        <w:t>Protestan</w:t>
      </w:r>
      <w:r w:rsidR="002A2582" w:rsidRPr="00577B31">
        <w:rPr>
          <w:rFonts w:ascii="Times New Roman" w:hAnsi="Times New Roman"/>
          <w:rPrChange w:id="1966" w:author="Anna Wingfield" w:date="2024-03-14T14:53:00Z">
            <w:rPr>
              <w:rFonts w:asciiTheme="majorHAnsi" w:hAnsiTheme="majorHAnsi" w:cstheme="majorHAnsi"/>
              <w:sz w:val="22"/>
              <w:szCs w:val="22"/>
            </w:rPr>
          </w:rPrChange>
        </w:rPr>
        <w:t>tism</w:t>
      </w:r>
      <w:r w:rsidR="00A2213A" w:rsidRPr="00577B31">
        <w:rPr>
          <w:rFonts w:ascii="Times New Roman" w:hAnsi="Times New Roman"/>
          <w:rPrChange w:id="1967" w:author="Anna Wingfield" w:date="2024-03-14T14:53:00Z">
            <w:rPr>
              <w:rFonts w:asciiTheme="majorHAnsi" w:hAnsiTheme="majorHAnsi" w:cstheme="majorHAnsi"/>
              <w:sz w:val="22"/>
              <w:szCs w:val="22"/>
            </w:rPr>
          </w:rPrChange>
        </w:rPr>
        <w:t>: religious</w:t>
      </w:r>
      <w:r w:rsidRPr="00577B31">
        <w:rPr>
          <w:rFonts w:ascii="Times New Roman" w:hAnsi="Times New Roman"/>
          <w:rPrChange w:id="1968" w:author="Anna Wingfield" w:date="2024-03-14T14:53:00Z">
            <w:rPr>
              <w:rFonts w:asciiTheme="majorHAnsi" w:hAnsiTheme="majorHAnsi" w:cstheme="majorHAnsi"/>
              <w:sz w:val="22"/>
              <w:szCs w:val="22"/>
            </w:rPr>
          </w:rPrChange>
        </w:rPr>
        <w:t xml:space="preserve"> unification that is simultaneously individualist</w:t>
      </w:r>
      <w:r w:rsidR="002866B8" w:rsidRPr="00577B31">
        <w:rPr>
          <w:rFonts w:ascii="Times New Roman" w:hAnsi="Times New Roman"/>
          <w:rPrChange w:id="1969" w:author="Anna Wingfield" w:date="2024-03-14T14:53:00Z">
            <w:rPr>
              <w:rFonts w:asciiTheme="majorHAnsi" w:hAnsiTheme="majorHAnsi" w:cstheme="majorHAnsi"/>
              <w:sz w:val="22"/>
              <w:szCs w:val="22"/>
            </w:rPr>
          </w:rPrChange>
        </w:rPr>
        <w:t>ic</w:t>
      </w:r>
      <w:r w:rsidRPr="00577B31">
        <w:rPr>
          <w:rFonts w:ascii="Times New Roman" w:hAnsi="Times New Roman"/>
          <w:rPrChange w:id="1970" w:author="Anna Wingfield" w:date="2024-03-14T14:53:00Z">
            <w:rPr>
              <w:rFonts w:asciiTheme="majorHAnsi" w:hAnsiTheme="majorHAnsi" w:cstheme="majorHAnsi"/>
              <w:sz w:val="22"/>
              <w:szCs w:val="22"/>
            </w:rPr>
          </w:rPrChange>
        </w:rPr>
        <w:t xml:space="preserve">. After all, </w:t>
      </w:r>
      <w:r w:rsidR="002866B8" w:rsidRPr="00577B31">
        <w:rPr>
          <w:rFonts w:ascii="Times New Roman" w:hAnsi="Times New Roman"/>
          <w:rPrChange w:id="1971" w:author="Anna Wingfield" w:date="2024-03-14T14:53:00Z">
            <w:rPr>
              <w:rFonts w:asciiTheme="majorHAnsi" w:hAnsiTheme="majorHAnsi" w:cstheme="majorHAnsi"/>
              <w:sz w:val="22"/>
              <w:szCs w:val="22"/>
            </w:rPr>
          </w:rPrChange>
        </w:rPr>
        <w:t>his</w:t>
      </w:r>
      <w:r w:rsidRPr="00577B31">
        <w:rPr>
          <w:rFonts w:ascii="Times New Roman" w:hAnsi="Times New Roman"/>
          <w:rPrChange w:id="1972" w:author="Anna Wingfield" w:date="2024-03-14T14:53:00Z">
            <w:rPr>
              <w:rFonts w:asciiTheme="majorHAnsi" w:hAnsiTheme="majorHAnsi" w:cstheme="majorHAnsi"/>
              <w:sz w:val="22"/>
              <w:szCs w:val="22"/>
            </w:rPr>
          </w:rPrChange>
        </w:rPr>
        <w:t xml:space="preserve"> view of Peter/Gil-Martin is that he has sought knowledge not from institutions of learning or communities of people, but from </w:t>
      </w:r>
      <w:proofErr w:type="spellStart"/>
      <w:r w:rsidRPr="00577B31">
        <w:rPr>
          <w:rFonts w:ascii="Times New Roman" w:hAnsi="Times New Roman"/>
          <w:rPrChange w:id="1973"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1974" w:author="Anna Wingfield" w:date="2024-03-14T14:53:00Z">
            <w:rPr>
              <w:rFonts w:asciiTheme="majorHAnsi" w:hAnsiTheme="majorHAnsi" w:cstheme="majorHAnsi"/>
              <w:sz w:val="22"/>
              <w:szCs w:val="22"/>
            </w:rPr>
          </w:rPrChange>
        </w:rPr>
        <w:t xml:space="preserve"> </w:t>
      </w:r>
      <w:r w:rsidRPr="00577B31">
        <w:rPr>
          <w:rFonts w:ascii="Times New Roman" w:hAnsi="Times New Roman"/>
          <w:i/>
          <w:rPrChange w:id="1975" w:author="Anna Wingfield" w:date="2024-03-14T14:53:00Z">
            <w:rPr>
              <w:rFonts w:asciiTheme="majorHAnsi" w:hAnsiTheme="majorHAnsi" w:cstheme="majorHAnsi"/>
              <w:i/>
              <w:sz w:val="22"/>
              <w:szCs w:val="22"/>
            </w:rPr>
          </w:rPrChange>
        </w:rPr>
        <w:t>individually</w:t>
      </w:r>
      <w:r w:rsidRPr="00577B31">
        <w:rPr>
          <w:rFonts w:ascii="Times New Roman" w:hAnsi="Times New Roman"/>
          <w:rPrChange w:id="1976" w:author="Anna Wingfield" w:date="2024-03-14T14:53:00Z">
            <w:rPr>
              <w:rFonts w:asciiTheme="majorHAnsi" w:hAnsiTheme="majorHAnsi" w:cstheme="majorHAnsi"/>
              <w:sz w:val="22"/>
              <w:szCs w:val="22"/>
            </w:rPr>
          </w:rPrChange>
        </w:rPr>
        <w:t xml:space="preserve">. </w:t>
      </w:r>
      <w:r w:rsidR="00535821" w:rsidRPr="00577B31">
        <w:rPr>
          <w:rFonts w:ascii="Times New Roman" w:hAnsi="Times New Roman"/>
          <w:rPrChange w:id="1977" w:author="Anna Wingfield" w:date="2024-03-14T14:53:00Z">
            <w:rPr>
              <w:rFonts w:asciiTheme="majorHAnsi" w:hAnsiTheme="majorHAnsi" w:cstheme="majorHAnsi"/>
              <w:sz w:val="22"/>
              <w:szCs w:val="22"/>
            </w:rPr>
          </w:rPrChange>
        </w:rPr>
        <w:t>Gil-Martin claims, “I have no parents save one, whom I do not acknowledge,”</w:t>
      </w:r>
      <w:r w:rsidR="0041745B" w:rsidRPr="00577B31">
        <w:rPr>
          <w:rFonts w:ascii="Times New Roman" w:hAnsi="Times New Roman"/>
          <w:rPrChange w:id="1978" w:author="Anna Wingfield" w:date="2024-03-14T14:53:00Z">
            <w:rPr>
              <w:rFonts w:asciiTheme="majorHAnsi" w:hAnsiTheme="majorHAnsi" w:cstheme="majorHAnsi"/>
              <w:sz w:val="22"/>
              <w:szCs w:val="22"/>
            </w:rPr>
          </w:rPrChange>
        </w:rPr>
        <w:t xml:space="preserve"> and continues, “though I have servants and subjects more than I can number, </w:t>
      </w:r>
      <w:proofErr w:type="gramStart"/>
      <w:r w:rsidR="0041745B" w:rsidRPr="00577B31">
        <w:rPr>
          <w:rFonts w:ascii="Times New Roman" w:hAnsi="Times New Roman"/>
          <w:rPrChange w:id="1979" w:author="Anna Wingfield" w:date="2024-03-14T14:53:00Z">
            <w:rPr>
              <w:rFonts w:asciiTheme="majorHAnsi" w:hAnsiTheme="majorHAnsi" w:cstheme="majorHAnsi"/>
              <w:sz w:val="22"/>
              <w:szCs w:val="22"/>
            </w:rPr>
          </w:rPrChange>
        </w:rPr>
        <w:t>yet,</w:t>
      </w:r>
      <w:proofErr w:type="gramEnd"/>
      <w:r w:rsidR="0041745B" w:rsidRPr="00577B31">
        <w:rPr>
          <w:rFonts w:ascii="Times New Roman" w:hAnsi="Times New Roman"/>
          <w:rPrChange w:id="1980" w:author="Anna Wingfield" w:date="2024-03-14T14:53:00Z">
            <w:rPr>
              <w:rFonts w:asciiTheme="majorHAnsi" w:hAnsiTheme="majorHAnsi" w:cstheme="majorHAnsi"/>
              <w:sz w:val="22"/>
              <w:szCs w:val="22"/>
            </w:rPr>
          </w:rPrChange>
        </w:rPr>
        <w:t xml:space="preserve"> … I have left them, and retired to this city, and for all the society it contains, you see I have attached myself only to you</w:t>
      </w:r>
      <w:r w:rsidR="002866B8" w:rsidRPr="00577B31">
        <w:rPr>
          <w:rFonts w:ascii="Times New Roman" w:hAnsi="Times New Roman"/>
          <w:rPrChange w:id="1981" w:author="Anna Wingfield" w:date="2024-03-14T14:53:00Z">
            <w:rPr>
              <w:rFonts w:asciiTheme="majorHAnsi" w:hAnsiTheme="majorHAnsi" w:cstheme="majorHAnsi"/>
              <w:sz w:val="22"/>
              <w:szCs w:val="22"/>
            </w:rPr>
          </w:rPrChange>
        </w:rPr>
        <w:t>.</w:t>
      </w:r>
      <w:r w:rsidR="0041745B" w:rsidRPr="00577B31">
        <w:rPr>
          <w:rFonts w:ascii="Times New Roman" w:hAnsi="Times New Roman"/>
          <w:rPrChange w:id="1982" w:author="Anna Wingfield" w:date="2024-03-14T14:53:00Z">
            <w:rPr>
              <w:rFonts w:asciiTheme="majorHAnsi" w:hAnsiTheme="majorHAnsi" w:cstheme="majorHAnsi"/>
              <w:sz w:val="22"/>
              <w:szCs w:val="22"/>
            </w:rPr>
          </w:rPrChange>
        </w:rPr>
        <w:t>”</w:t>
      </w:r>
      <w:r w:rsidR="002866B8" w:rsidRPr="00577B31">
        <w:rPr>
          <w:rStyle w:val="FootnoteReference"/>
          <w:rFonts w:ascii="Times New Roman" w:hAnsi="Times New Roman"/>
          <w:rPrChange w:id="1983" w:author="Anna Wingfield" w:date="2024-03-14T14:53:00Z">
            <w:rPr>
              <w:rStyle w:val="FootnoteReference"/>
              <w:rFonts w:asciiTheme="majorHAnsi" w:hAnsiTheme="majorHAnsi" w:cstheme="majorHAnsi"/>
              <w:sz w:val="22"/>
              <w:szCs w:val="22"/>
            </w:rPr>
          </w:rPrChange>
        </w:rPr>
        <w:footnoteReference w:id="63"/>
      </w:r>
      <w:r w:rsidR="0041745B" w:rsidRPr="00577B31">
        <w:rPr>
          <w:rFonts w:ascii="Times New Roman" w:hAnsi="Times New Roman"/>
          <w:rPrChange w:id="1990" w:author="Anna Wingfield" w:date="2024-03-14T14:53:00Z">
            <w:rPr>
              <w:rFonts w:asciiTheme="majorHAnsi" w:hAnsiTheme="majorHAnsi" w:cstheme="majorHAnsi"/>
              <w:sz w:val="22"/>
              <w:szCs w:val="22"/>
            </w:rPr>
          </w:rPrChange>
        </w:rPr>
        <w:t xml:space="preserve"> Turning away from “society” t</w:t>
      </w:r>
      <w:r w:rsidR="00A102DA" w:rsidRPr="00577B31">
        <w:rPr>
          <w:rFonts w:ascii="Times New Roman" w:hAnsi="Times New Roman"/>
          <w:rPrChange w:id="1991" w:author="Anna Wingfield" w:date="2024-03-14T14:53:00Z">
            <w:rPr>
              <w:rFonts w:asciiTheme="majorHAnsi" w:hAnsiTheme="majorHAnsi" w:cstheme="majorHAnsi"/>
              <w:sz w:val="22"/>
              <w:szCs w:val="22"/>
            </w:rPr>
          </w:rPrChange>
        </w:rPr>
        <w:t xml:space="preserve">o befriend someone who (he says) he values because </w:t>
      </w:r>
      <w:r w:rsidR="00BB10E5" w:rsidRPr="00577B31">
        <w:rPr>
          <w:rFonts w:ascii="Times New Roman" w:hAnsi="Times New Roman"/>
          <w:rPrChange w:id="1992" w:author="Anna Wingfield" w:date="2024-03-14T14:53:00Z">
            <w:rPr>
              <w:rFonts w:asciiTheme="majorHAnsi" w:hAnsiTheme="majorHAnsi" w:cstheme="majorHAnsi"/>
              <w:sz w:val="22"/>
              <w:szCs w:val="22"/>
            </w:rPr>
          </w:rPrChange>
        </w:rPr>
        <w:t>he is like a “second self</w:t>
      </w:r>
      <w:r w:rsidR="002866B8" w:rsidRPr="00577B31">
        <w:rPr>
          <w:rFonts w:ascii="Times New Roman" w:hAnsi="Times New Roman"/>
          <w:rPrChange w:id="1993" w:author="Anna Wingfield" w:date="2024-03-14T14:53:00Z">
            <w:rPr>
              <w:rFonts w:asciiTheme="majorHAnsi" w:hAnsiTheme="majorHAnsi" w:cstheme="majorHAnsi"/>
              <w:sz w:val="22"/>
              <w:szCs w:val="22"/>
            </w:rPr>
          </w:rPrChange>
        </w:rPr>
        <w:t>,</w:t>
      </w:r>
      <w:r w:rsidR="00BB10E5" w:rsidRPr="00577B31">
        <w:rPr>
          <w:rFonts w:ascii="Times New Roman" w:hAnsi="Times New Roman"/>
          <w:rPrChange w:id="1994" w:author="Anna Wingfield" w:date="2024-03-14T14:53:00Z">
            <w:rPr>
              <w:rFonts w:asciiTheme="majorHAnsi" w:hAnsiTheme="majorHAnsi" w:cstheme="majorHAnsi"/>
              <w:sz w:val="22"/>
              <w:szCs w:val="22"/>
            </w:rPr>
          </w:rPrChange>
        </w:rPr>
        <w:t>”</w:t>
      </w:r>
      <w:r w:rsidR="002866B8" w:rsidRPr="00577B31">
        <w:rPr>
          <w:rStyle w:val="FootnoteReference"/>
          <w:rFonts w:ascii="Times New Roman" w:hAnsi="Times New Roman"/>
          <w:rPrChange w:id="1995" w:author="Anna Wingfield" w:date="2024-03-14T14:53:00Z">
            <w:rPr>
              <w:rStyle w:val="FootnoteReference"/>
              <w:rFonts w:asciiTheme="majorHAnsi" w:hAnsiTheme="majorHAnsi" w:cstheme="majorHAnsi"/>
              <w:sz w:val="22"/>
              <w:szCs w:val="22"/>
            </w:rPr>
          </w:rPrChange>
        </w:rPr>
        <w:footnoteReference w:id="64"/>
      </w:r>
      <w:r w:rsidR="00A102DA" w:rsidRPr="00577B31">
        <w:rPr>
          <w:rFonts w:ascii="Times New Roman" w:hAnsi="Times New Roman"/>
          <w:rPrChange w:id="2003" w:author="Anna Wingfield" w:date="2024-03-14T14:53:00Z">
            <w:rPr>
              <w:rFonts w:asciiTheme="majorHAnsi" w:hAnsiTheme="majorHAnsi" w:cstheme="majorHAnsi"/>
              <w:sz w:val="22"/>
              <w:szCs w:val="22"/>
            </w:rPr>
          </w:rPrChange>
        </w:rPr>
        <w:t xml:space="preserve"> Gil-Martin </w:t>
      </w:r>
      <w:r w:rsidRPr="00577B31">
        <w:rPr>
          <w:rFonts w:ascii="Times New Roman" w:hAnsi="Times New Roman"/>
          <w:rPrChange w:id="2004" w:author="Anna Wingfield" w:date="2024-03-14T14:53:00Z">
            <w:rPr>
              <w:rFonts w:asciiTheme="majorHAnsi" w:hAnsiTheme="majorHAnsi" w:cstheme="majorHAnsi"/>
              <w:sz w:val="22"/>
              <w:szCs w:val="22"/>
            </w:rPr>
          </w:rPrChange>
        </w:rPr>
        <w:t>develop</w:t>
      </w:r>
      <w:r w:rsidR="00A102DA" w:rsidRPr="00577B31">
        <w:rPr>
          <w:rFonts w:ascii="Times New Roman" w:hAnsi="Times New Roman"/>
          <w:rPrChange w:id="2005" w:author="Anna Wingfield" w:date="2024-03-14T14:53:00Z">
            <w:rPr>
              <w:rFonts w:asciiTheme="majorHAnsi" w:hAnsiTheme="majorHAnsi" w:cstheme="majorHAnsi"/>
              <w:sz w:val="22"/>
              <w:szCs w:val="22"/>
            </w:rPr>
          </w:rPrChange>
        </w:rPr>
        <w:t>s</w:t>
      </w:r>
      <w:r w:rsidRPr="00577B31">
        <w:rPr>
          <w:rFonts w:ascii="Times New Roman" w:hAnsi="Times New Roman"/>
          <w:rPrChange w:id="2006" w:author="Anna Wingfield" w:date="2024-03-14T14:53:00Z">
            <w:rPr>
              <w:rFonts w:asciiTheme="majorHAnsi" w:hAnsiTheme="majorHAnsi" w:cstheme="majorHAnsi"/>
              <w:sz w:val="22"/>
              <w:szCs w:val="22"/>
            </w:rPr>
          </w:rPrChange>
        </w:rPr>
        <w:t xml:space="preserve"> what network studies scholars call a homophilic friendship</w:t>
      </w:r>
      <w:r w:rsidR="00A102DA" w:rsidRPr="00577B31">
        <w:rPr>
          <w:rFonts w:ascii="Times New Roman" w:hAnsi="Times New Roman"/>
          <w:rPrChange w:id="2007" w:author="Anna Wingfield" w:date="2024-03-14T14:53:00Z">
            <w:rPr>
              <w:rFonts w:asciiTheme="majorHAnsi" w:hAnsiTheme="majorHAnsi" w:cstheme="majorHAnsi"/>
              <w:sz w:val="22"/>
              <w:szCs w:val="22"/>
            </w:rPr>
          </w:rPrChange>
        </w:rPr>
        <w:t xml:space="preserve"> with </w:t>
      </w:r>
      <w:proofErr w:type="spellStart"/>
      <w:r w:rsidR="00A102DA" w:rsidRPr="00577B31">
        <w:rPr>
          <w:rFonts w:ascii="Times New Roman" w:hAnsi="Times New Roman"/>
          <w:rPrChange w:id="2008"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2009" w:author="Anna Wingfield" w:date="2024-03-14T14:53:00Z">
            <w:rPr>
              <w:rFonts w:asciiTheme="majorHAnsi" w:hAnsiTheme="majorHAnsi" w:cstheme="majorHAnsi"/>
              <w:sz w:val="22"/>
              <w:szCs w:val="22"/>
            </w:rPr>
          </w:rPrChange>
        </w:rPr>
        <w:t>—a type of relationship strongly associated with and facilitated by social media</w:t>
      </w:r>
      <w:r w:rsidR="002866B8" w:rsidRPr="00577B31">
        <w:rPr>
          <w:rFonts w:ascii="Times New Roman" w:hAnsi="Times New Roman"/>
          <w:rPrChange w:id="2010" w:author="Anna Wingfield" w:date="2024-03-14T14:53:00Z">
            <w:rPr>
              <w:rFonts w:asciiTheme="majorHAnsi" w:hAnsiTheme="majorHAnsi" w:cstheme="majorHAnsi"/>
              <w:sz w:val="22"/>
              <w:szCs w:val="22"/>
            </w:rPr>
          </w:rPrChange>
        </w:rPr>
        <w:t>.</w:t>
      </w:r>
      <w:r w:rsidR="002866B8" w:rsidRPr="00577B31">
        <w:rPr>
          <w:rStyle w:val="FootnoteReference"/>
          <w:rFonts w:ascii="Times New Roman" w:hAnsi="Times New Roman"/>
          <w:rPrChange w:id="2011" w:author="Anna Wingfield" w:date="2024-03-14T14:53:00Z">
            <w:rPr>
              <w:rStyle w:val="FootnoteReference"/>
              <w:rFonts w:asciiTheme="majorHAnsi" w:hAnsiTheme="majorHAnsi" w:cstheme="majorHAnsi"/>
              <w:sz w:val="22"/>
              <w:szCs w:val="22"/>
            </w:rPr>
          </w:rPrChange>
        </w:rPr>
        <w:footnoteReference w:id="65"/>
      </w:r>
      <w:r w:rsidRPr="00577B31">
        <w:rPr>
          <w:rFonts w:ascii="Times New Roman" w:hAnsi="Times New Roman"/>
          <w:rPrChange w:id="2020" w:author="Anna Wingfield" w:date="2024-03-14T14:53:00Z">
            <w:rPr>
              <w:rFonts w:asciiTheme="majorHAnsi" w:hAnsiTheme="majorHAnsi" w:cstheme="majorHAnsi"/>
              <w:sz w:val="22"/>
              <w:szCs w:val="22"/>
            </w:rPr>
          </w:rPrChange>
        </w:rPr>
        <w:t xml:space="preserve"> Casting themselves as out-of-step with their respective </w:t>
      </w:r>
      <w:r w:rsidRPr="00577B31">
        <w:rPr>
          <w:rFonts w:ascii="Times New Roman" w:hAnsi="Times New Roman"/>
          <w:rPrChange w:id="2021" w:author="Anna Wingfield" w:date="2024-03-14T14:53:00Z">
            <w:rPr>
              <w:rFonts w:asciiTheme="majorHAnsi" w:hAnsiTheme="majorHAnsi" w:cstheme="majorHAnsi"/>
              <w:sz w:val="22"/>
              <w:szCs w:val="22"/>
            </w:rPr>
          </w:rPrChange>
        </w:rPr>
        <w:lastRenderedPageBreak/>
        <w:t xml:space="preserve">communities, they bond over their (fringe) </w:t>
      </w:r>
      <w:r w:rsidR="00CD1502" w:rsidRPr="00577B31">
        <w:rPr>
          <w:rFonts w:ascii="Times New Roman" w:hAnsi="Times New Roman"/>
          <w:rPrChange w:id="2022" w:author="Anna Wingfield" w:date="2024-03-14T14:53:00Z">
            <w:rPr>
              <w:rFonts w:asciiTheme="majorHAnsi" w:hAnsiTheme="majorHAnsi" w:cstheme="majorHAnsi"/>
              <w:sz w:val="22"/>
              <w:szCs w:val="22"/>
            </w:rPr>
          </w:rPrChange>
        </w:rPr>
        <w:t xml:space="preserve">antinomian </w:t>
      </w:r>
      <w:r w:rsidRPr="00577B31">
        <w:rPr>
          <w:rFonts w:ascii="Times New Roman" w:hAnsi="Times New Roman"/>
          <w:rPrChange w:id="2023" w:author="Anna Wingfield" w:date="2024-03-14T14:53:00Z">
            <w:rPr>
              <w:rFonts w:asciiTheme="majorHAnsi" w:hAnsiTheme="majorHAnsi" w:cstheme="majorHAnsi"/>
              <w:sz w:val="22"/>
              <w:szCs w:val="22"/>
            </w:rPr>
          </w:rPrChange>
        </w:rPr>
        <w:t>beliefs and create a two-man ideological echo chamber</w:t>
      </w:r>
      <w:r w:rsidR="00CD1502" w:rsidRPr="00577B31">
        <w:rPr>
          <w:rFonts w:ascii="Times New Roman" w:hAnsi="Times New Roman"/>
          <w:rPrChange w:id="2024" w:author="Anna Wingfield" w:date="2024-03-14T14:53:00Z">
            <w:rPr>
              <w:rFonts w:asciiTheme="majorHAnsi" w:hAnsiTheme="majorHAnsi" w:cstheme="majorHAnsi"/>
              <w:sz w:val="22"/>
              <w:szCs w:val="22"/>
            </w:rPr>
          </w:rPrChange>
        </w:rPr>
        <w:t xml:space="preserve"> that pushes these beliefs into fanaticism</w:t>
      </w:r>
      <w:r w:rsidRPr="00577B31">
        <w:rPr>
          <w:rFonts w:ascii="Times New Roman" w:hAnsi="Times New Roman"/>
          <w:rPrChange w:id="2025" w:author="Anna Wingfield" w:date="2024-03-14T14:53:00Z">
            <w:rPr>
              <w:rFonts w:asciiTheme="majorHAnsi" w:hAnsiTheme="majorHAnsi" w:cstheme="majorHAnsi"/>
              <w:sz w:val="22"/>
              <w:szCs w:val="22"/>
            </w:rPr>
          </w:rPrChange>
        </w:rPr>
        <w:t>.</w:t>
      </w:r>
      <w:r w:rsidRPr="00577B31">
        <w:rPr>
          <w:rStyle w:val="FootnoteReference"/>
          <w:rFonts w:ascii="Times New Roman" w:hAnsi="Times New Roman"/>
          <w:rPrChange w:id="2026" w:author="Anna Wingfield" w:date="2024-03-14T14:53:00Z">
            <w:rPr>
              <w:rStyle w:val="FootnoteReference"/>
              <w:rFonts w:asciiTheme="majorHAnsi" w:hAnsiTheme="majorHAnsi" w:cstheme="majorHAnsi"/>
              <w:sz w:val="22"/>
              <w:szCs w:val="22"/>
            </w:rPr>
          </w:rPrChange>
        </w:rPr>
        <w:footnoteReference w:id="66"/>
      </w:r>
    </w:p>
    <w:p w14:paraId="1EB1C257" w14:textId="70B00AFC" w:rsidR="00090627" w:rsidRPr="00577B31" w:rsidRDefault="00090627" w:rsidP="00257A7B">
      <w:pPr>
        <w:spacing w:line="480" w:lineRule="auto"/>
        <w:ind w:firstLine="720"/>
        <w:rPr>
          <w:rFonts w:ascii="Times New Roman" w:hAnsi="Times New Roman"/>
          <w:rPrChange w:id="2038" w:author="Anna Wingfield" w:date="2024-03-14T14:53:00Z">
            <w:rPr>
              <w:rFonts w:asciiTheme="majorHAnsi" w:hAnsiTheme="majorHAnsi" w:cstheme="majorHAnsi"/>
              <w:sz w:val="22"/>
              <w:szCs w:val="22"/>
            </w:rPr>
          </w:rPrChange>
        </w:rPr>
      </w:pPr>
      <w:r w:rsidRPr="00577B31">
        <w:rPr>
          <w:rFonts w:ascii="Times New Roman" w:hAnsi="Times New Roman"/>
          <w:rPrChange w:id="2039" w:author="Anna Wingfield" w:date="2024-03-14T14:53:00Z">
            <w:rPr>
              <w:rFonts w:asciiTheme="majorHAnsi" w:hAnsiTheme="majorHAnsi" w:cstheme="majorHAnsi"/>
              <w:sz w:val="22"/>
              <w:szCs w:val="22"/>
            </w:rPr>
          </w:rPrChange>
        </w:rPr>
        <w:t>This individualistic, homophilic approach to friendship would</w:t>
      </w:r>
      <w:r w:rsidRPr="00577B31">
        <w:rPr>
          <w:rFonts w:ascii="Times New Roman" w:hAnsi="Times New Roman"/>
          <w:i/>
          <w:rPrChange w:id="2040"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2041" w:author="Anna Wingfield" w:date="2024-03-14T14:53:00Z">
            <w:rPr>
              <w:rFonts w:asciiTheme="majorHAnsi" w:hAnsiTheme="majorHAnsi" w:cstheme="majorHAnsi"/>
              <w:sz w:val="22"/>
              <w:szCs w:val="22"/>
            </w:rPr>
          </w:rPrChange>
        </w:rPr>
        <w:t xml:space="preserve">appeal to someone like </w:t>
      </w:r>
      <w:proofErr w:type="spellStart"/>
      <w:r w:rsidRPr="00577B31">
        <w:rPr>
          <w:rFonts w:ascii="Times New Roman" w:hAnsi="Times New Roman"/>
          <w:rPrChange w:id="2042"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2043" w:author="Anna Wingfield" w:date="2024-03-14T14:53:00Z">
            <w:rPr>
              <w:rFonts w:asciiTheme="majorHAnsi" w:hAnsiTheme="majorHAnsi" w:cstheme="majorHAnsi"/>
              <w:sz w:val="22"/>
              <w:szCs w:val="22"/>
            </w:rPr>
          </w:rPrChange>
        </w:rPr>
        <w:t xml:space="preserve">, who is </w:t>
      </w:r>
      <w:r w:rsidR="004B416F" w:rsidRPr="00577B31">
        <w:rPr>
          <w:rFonts w:ascii="Times New Roman" w:hAnsi="Times New Roman"/>
          <w:rPrChange w:id="2044" w:author="Anna Wingfield" w:date="2024-03-14T14:53:00Z">
            <w:rPr>
              <w:rFonts w:asciiTheme="majorHAnsi" w:hAnsiTheme="majorHAnsi" w:cstheme="majorHAnsi"/>
              <w:sz w:val="22"/>
              <w:szCs w:val="22"/>
            </w:rPr>
          </w:rPrChange>
        </w:rPr>
        <w:t xml:space="preserve">oddly </w:t>
      </w:r>
      <w:r w:rsidRPr="00577B31">
        <w:rPr>
          <w:rFonts w:ascii="Times New Roman" w:hAnsi="Times New Roman"/>
          <w:rPrChange w:id="2045" w:author="Anna Wingfield" w:date="2024-03-14T14:53:00Z">
            <w:rPr>
              <w:rFonts w:asciiTheme="majorHAnsi" w:hAnsiTheme="majorHAnsi" w:cstheme="majorHAnsi"/>
              <w:sz w:val="22"/>
              <w:szCs w:val="22"/>
            </w:rPr>
          </w:rPrChange>
        </w:rPr>
        <w:t xml:space="preserve">uninvested in the in-person communities and physical space of the church. </w:t>
      </w:r>
      <w:r w:rsidR="0012086C" w:rsidRPr="00577B31">
        <w:rPr>
          <w:rFonts w:ascii="Times New Roman" w:hAnsi="Times New Roman"/>
          <w:rPrChange w:id="2046" w:author="Anna Wingfield" w:date="2024-03-14T14:53:00Z">
            <w:rPr>
              <w:rFonts w:asciiTheme="majorHAnsi" w:hAnsiTheme="majorHAnsi" w:cstheme="majorHAnsi"/>
              <w:sz w:val="22"/>
              <w:szCs w:val="22"/>
            </w:rPr>
          </w:rPrChange>
        </w:rPr>
        <w:t>His disinterest is</w:t>
      </w:r>
      <w:r w:rsidRPr="00577B31">
        <w:rPr>
          <w:rFonts w:ascii="Times New Roman" w:hAnsi="Times New Roman"/>
          <w:rPrChange w:id="2047" w:author="Anna Wingfield" w:date="2024-03-14T14:53:00Z">
            <w:rPr>
              <w:rFonts w:asciiTheme="majorHAnsi" w:hAnsiTheme="majorHAnsi" w:cstheme="majorHAnsi"/>
              <w:sz w:val="22"/>
              <w:szCs w:val="22"/>
            </w:rPr>
          </w:rPrChange>
        </w:rPr>
        <w:t xml:space="preserve"> even stranger </w:t>
      </w:r>
      <w:proofErr w:type="gramStart"/>
      <w:r w:rsidRPr="00577B31">
        <w:rPr>
          <w:rFonts w:ascii="Times New Roman" w:hAnsi="Times New Roman"/>
          <w:rPrChange w:id="2048" w:author="Anna Wingfield" w:date="2024-03-14T14:53:00Z">
            <w:rPr>
              <w:rFonts w:asciiTheme="majorHAnsi" w:hAnsiTheme="majorHAnsi" w:cstheme="majorHAnsi"/>
              <w:sz w:val="22"/>
              <w:szCs w:val="22"/>
            </w:rPr>
          </w:rPrChange>
        </w:rPr>
        <w:t>in light of</w:t>
      </w:r>
      <w:proofErr w:type="gramEnd"/>
      <w:r w:rsidRPr="00577B31">
        <w:rPr>
          <w:rFonts w:ascii="Times New Roman" w:hAnsi="Times New Roman"/>
          <w:rPrChange w:id="2049" w:author="Anna Wingfield" w:date="2024-03-14T14:53:00Z">
            <w:rPr>
              <w:rFonts w:asciiTheme="majorHAnsi" w:hAnsiTheme="majorHAnsi" w:cstheme="majorHAnsi"/>
              <w:sz w:val="22"/>
              <w:szCs w:val="22"/>
            </w:rPr>
          </w:rPrChange>
        </w:rPr>
        <w:t xml:space="preserve"> the beginning of Robert’s memoir, in which he remarks that his “reverend father” “designed me for his assistant and successor in the holy office</w:t>
      </w:r>
      <w:r w:rsidR="00257A7B" w:rsidRPr="00577B31">
        <w:rPr>
          <w:rFonts w:ascii="Times New Roman" w:hAnsi="Times New Roman"/>
          <w:rPrChange w:id="2050" w:author="Anna Wingfield" w:date="2024-03-14T14:53:00Z">
            <w:rPr>
              <w:rFonts w:asciiTheme="majorHAnsi" w:hAnsiTheme="majorHAnsi" w:cstheme="majorHAnsi"/>
              <w:sz w:val="22"/>
              <w:szCs w:val="22"/>
            </w:rPr>
          </w:rPrChange>
        </w:rPr>
        <w:t>.</w:t>
      </w:r>
      <w:r w:rsidRPr="00577B31">
        <w:rPr>
          <w:rFonts w:ascii="Times New Roman" w:hAnsi="Times New Roman"/>
          <w:rPrChange w:id="2051" w:author="Anna Wingfield" w:date="2024-03-14T14:53:00Z">
            <w:rPr>
              <w:rFonts w:asciiTheme="majorHAnsi" w:hAnsiTheme="majorHAnsi" w:cstheme="majorHAnsi"/>
              <w:sz w:val="22"/>
              <w:szCs w:val="22"/>
            </w:rPr>
          </w:rPrChange>
        </w:rPr>
        <w:t>”</w:t>
      </w:r>
      <w:r w:rsidR="00257A7B" w:rsidRPr="00577B31">
        <w:rPr>
          <w:rStyle w:val="FootnoteReference"/>
          <w:rFonts w:ascii="Times New Roman" w:hAnsi="Times New Roman"/>
          <w:rPrChange w:id="2052" w:author="Anna Wingfield" w:date="2024-03-14T14:53:00Z">
            <w:rPr>
              <w:rStyle w:val="FootnoteReference"/>
              <w:rFonts w:asciiTheme="majorHAnsi" w:hAnsiTheme="majorHAnsi" w:cstheme="majorHAnsi"/>
              <w:sz w:val="22"/>
              <w:szCs w:val="22"/>
            </w:rPr>
          </w:rPrChange>
        </w:rPr>
        <w:footnoteReference w:id="67"/>
      </w:r>
      <w:r w:rsidRPr="00577B31">
        <w:rPr>
          <w:rFonts w:ascii="Times New Roman" w:hAnsi="Times New Roman"/>
          <w:rPrChange w:id="2060" w:author="Anna Wingfield" w:date="2024-03-14T14:53:00Z">
            <w:rPr>
              <w:rFonts w:asciiTheme="majorHAnsi" w:hAnsiTheme="majorHAnsi" w:cstheme="majorHAnsi"/>
              <w:sz w:val="22"/>
              <w:szCs w:val="22"/>
            </w:rPr>
          </w:rPrChange>
        </w:rPr>
        <w:t xml:space="preserve"> </w:t>
      </w:r>
      <w:r w:rsidR="00B56670" w:rsidRPr="00577B31">
        <w:rPr>
          <w:rFonts w:ascii="Times New Roman" w:hAnsi="Times New Roman"/>
          <w:rPrChange w:id="2061" w:author="Anna Wingfield" w:date="2024-03-14T14:53:00Z">
            <w:rPr>
              <w:rFonts w:asciiTheme="majorHAnsi" w:hAnsiTheme="majorHAnsi" w:cstheme="majorHAnsi"/>
              <w:sz w:val="22"/>
              <w:szCs w:val="22"/>
            </w:rPr>
          </w:rPrChange>
        </w:rPr>
        <w:t>D</w:t>
      </w:r>
      <w:r w:rsidRPr="00577B31">
        <w:rPr>
          <w:rFonts w:ascii="Times New Roman" w:hAnsi="Times New Roman"/>
          <w:rPrChange w:id="2062" w:author="Anna Wingfield" w:date="2024-03-14T14:53:00Z">
            <w:rPr>
              <w:rFonts w:asciiTheme="majorHAnsi" w:hAnsiTheme="majorHAnsi" w:cstheme="majorHAnsi"/>
              <w:sz w:val="22"/>
              <w:szCs w:val="22"/>
            </w:rPr>
          </w:rPrChange>
        </w:rPr>
        <w:t xml:space="preserve">espite his supposed preparation for the ministry, </w:t>
      </w:r>
      <w:r w:rsidR="0012086C" w:rsidRPr="00577B31">
        <w:rPr>
          <w:rFonts w:ascii="Times New Roman" w:hAnsi="Times New Roman"/>
          <w:rPrChange w:id="2063" w:author="Anna Wingfield" w:date="2024-03-14T14:53:00Z">
            <w:rPr>
              <w:rFonts w:asciiTheme="majorHAnsi" w:hAnsiTheme="majorHAnsi" w:cstheme="majorHAnsi"/>
              <w:sz w:val="22"/>
              <w:szCs w:val="22"/>
            </w:rPr>
          </w:rPrChange>
        </w:rPr>
        <w:t>Robert never</w:t>
      </w:r>
      <w:r w:rsidRPr="00577B31">
        <w:rPr>
          <w:rFonts w:ascii="Times New Roman" w:hAnsi="Times New Roman"/>
          <w:rPrChange w:id="2064" w:author="Anna Wingfield" w:date="2024-03-14T14:53:00Z">
            <w:rPr>
              <w:rFonts w:asciiTheme="majorHAnsi" w:hAnsiTheme="majorHAnsi" w:cstheme="majorHAnsi"/>
              <w:sz w:val="22"/>
              <w:szCs w:val="22"/>
            </w:rPr>
          </w:rPrChange>
        </w:rPr>
        <w:t xml:space="preserve"> recounts </w:t>
      </w:r>
      <w:r w:rsidR="00D24D95" w:rsidRPr="00577B31">
        <w:rPr>
          <w:rFonts w:ascii="Times New Roman" w:hAnsi="Times New Roman"/>
          <w:rPrChange w:id="2065" w:author="Anna Wingfield" w:date="2024-03-14T14:53:00Z">
            <w:rPr>
              <w:rFonts w:asciiTheme="majorHAnsi" w:hAnsiTheme="majorHAnsi" w:cstheme="majorHAnsi"/>
              <w:sz w:val="22"/>
              <w:szCs w:val="22"/>
            </w:rPr>
          </w:rPrChange>
        </w:rPr>
        <w:t>worshipping at church</w:t>
      </w:r>
      <w:r w:rsidRPr="00577B31">
        <w:rPr>
          <w:rFonts w:ascii="Times New Roman" w:hAnsi="Times New Roman"/>
          <w:rPrChange w:id="2066" w:author="Anna Wingfield" w:date="2024-03-14T14:53:00Z">
            <w:rPr>
              <w:rFonts w:asciiTheme="majorHAnsi" w:hAnsiTheme="majorHAnsi" w:cstheme="majorHAnsi"/>
              <w:sz w:val="22"/>
              <w:szCs w:val="22"/>
            </w:rPr>
          </w:rPrChange>
        </w:rPr>
        <w:t>. Indeed, the only scene in which Robert enters a church is when he goes to spy on Mr. Blanchard, the reverend who warns him to dissociate himself from Gil-Martin</w:t>
      </w:r>
      <w:r w:rsidR="00257A7B" w:rsidRPr="00577B31">
        <w:rPr>
          <w:rFonts w:ascii="Times New Roman" w:hAnsi="Times New Roman"/>
          <w:rPrChange w:id="2067" w:author="Anna Wingfield" w:date="2024-03-14T14:53:00Z">
            <w:rPr>
              <w:rFonts w:asciiTheme="majorHAnsi" w:hAnsiTheme="majorHAnsi" w:cstheme="majorHAnsi"/>
              <w:sz w:val="22"/>
              <w:szCs w:val="22"/>
            </w:rPr>
          </w:rPrChange>
        </w:rPr>
        <w:t>.</w:t>
      </w:r>
      <w:r w:rsidR="00257A7B" w:rsidRPr="00577B31">
        <w:rPr>
          <w:rStyle w:val="FootnoteReference"/>
          <w:rFonts w:ascii="Times New Roman" w:hAnsi="Times New Roman"/>
          <w:rPrChange w:id="2068" w:author="Anna Wingfield" w:date="2024-03-14T14:53:00Z">
            <w:rPr>
              <w:rStyle w:val="FootnoteReference"/>
              <w:rFonts w:asciiTheme="majorHAnsi" w:hAnsiTheme="majorHAnsi" w:cstheme="majorHAnsi"/>
              <w:sz w:val="22"/>
              <w:szCs w:val="22"/>
            </w:rPr>
          </w:rPrChange>
        </w:rPr>
        <w:footnoteReference w:id="68"/>
      </w:r>
      <w:r w:rsidRPr="00577B31">
        <w:rPr>
          <w:rFonts w:ascii="Times New Roman" w:hAnsi="Times New Roman"/>
          <w:rPrChange w:id="2076" w:author="Anna Wingfield" w:date="2024-03-14T14:53:00Z">
            <w:rPr>
              <w:rFonts w:asciiTheme="majorHAnsi" w:hAnsiTheme="majorHAnsi" w:cstheme="majorHAnsi"/>
              <w:sz w:val="22"/>
              <w:szCs w:val="22"/>
            </w:rPr>
          </w:rPrChange>
        </w:rPr>
        <w:t xml:space="preserve"> Antagonistic to Mr. Blanchard’s preaching and ultimately the agent of his downfall, </w:t>
      </w:r>
      <w:proofErr w:type="spellStart"/>
      <w:r w:rsidRPr="00577B31">
        <w:rPr>
          <w:rFonts w:ascii="Times New Roman" w:hAnsi="Times New Roman"/>
          <w:rPrChange w:id="2077"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2078" w:author="Anna Wingfield" w:date="2024-03-14T14:53:00Z">
            <w:rPr>
              <w:rFonts w:asciiTheme="majorHAnsi" w:hAnsiTheme="majorHAnsi" w:cstheme="majorHAnsi"/>
              <w:sz w:val="22"/>
              <w:szCs w:val="22"/>
            </w:rPr>
          </w:rPrChange>
        </w:rPr>
        <w:t xml:space="preserve"> attends church but as an</w:t>
      </w:r>
      <w:r w:rsidRPr="00577B31">
        <w:rPr>
          <w:rFonts w:ascii="Times New Roman" w:hAnsi="Times New Roman"/>
          <w:i/>
          <w:rPrChange w:id="2079"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2080" w:author="Anna Wingfield" w:date="2024-03-14T14:53:00Z">
            <w:rPr>
              <w:rFonts w:asciiTheme="majorHAnsi" w:hAnsiTheme="majorHAnsi" w:cstheme="majorHAnsi"/>
              <w:sz w:val="22"/>
              <w:szCs w:val="22"/>
            </w:rPr>
          </w:rPrChange>
        </w:rPr>
        <w:t>outsider rather than an established member of the community. The space of church and the sociality of a congregation are entirely absent in Robert’s religio</w:t>
      </w:r>
      <w:r w:rsidR="00257A7B" w:rsidRPr="00577B31">
        <w:rPr>
          <w:rFonts w:ascii="Times New Roman" w:hAnsi="Times New Roman"/>
          <w:rPrChange w:id="2081" w:author="Anna Wingfield" w:date="2024-03-14T14:53:00Z">
            <w:rPr>
              <w:rFonts w:asciiTheme="majorHAnsi" w:hAnsiTheme="majorHAnsi" w:cstheme="majorHAnsi"/>
              <w:sz w:val="22"/>
              <w:szCs w:val="22"/>
            </w:rPr>
          </w:rPrChange>
        </w:rPr>
        <w:t>n.</w:t>
      </w:r>
    </w:p>
    <w:p w14:paraId="57304D3F" w14:textId="6F0DA7F6" w:rsidR="00723FAE" w:rsidRPr="00577B31" w:rsidRDefault="00090627" w:rsidP="007B7EF4">
      <w:pPr>
        <w:spacing w:line="480" w:lineRule="auto"/>
        <w:ind w:firstLine="720"/>
        <w:rPr>
          <w:rFonts w:ascii="Times New Roman" w:hAnsi="Times New Roman"/>
          <w:rPrChange w:id="2082" w:author="Anna Wingfield" w:date="2024-03-14T14:53:00Z">
            <w:rPr>
              <w:rFonts w:asciiTheme="majorHAnsi" w:hAnsiTheme="majorHAnsi" w:cstheme="majorHAnsi"/>
              <w:sz w:val="22"/>
              <w:szCs w:val="22"/>
            </w:rPr>
          </w:rPrChange>
        </w:rPr>
      </w:pPr>
      <w:r w:rsidRPr="00577B31">
        <w:rPr>
          <w:rFonts w:ascii="Times New Roman" w:hAnsi="Times New Roman"/>
          <w:rPrChange w:id="2083" w:author="Anna Wingfield" w:date="2024-03-14T14:53:00Z">
            <w:rPr>
              <w:rFonts w:asciiTheme="majorHAnsi" w:hAnsiTheme="majorHAnsi" w:cstheme="majorHAnsi"/>
              <w:sz w:val="22"/>
              <w:szCs w:val="22"/>
            </w:rPr>
          </w:rPrChange>
        </w:rPr>
        <w:t>This absence</w:t>
      </w:r>
      <w:r w:rsidR="002A6D5E" w:rsidRPr="00577B31">
        <w:rPr>
          <w:rFonts w:ascii="Times New Roman" w:hAnsi="Times New Roman"/>
          <w:rPrChange w:id="2084"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085" w:author="Anna Wingfield" w:date="2024-03-14T14:53:00Z">
            <w:rPr>
              <w:rFonts w:asciiTheme="majorHAnsi" w:hAnsiTheme="majorHAnsi" w:cstheme="majorHAnsi"/>
              <w:sz w:val="22"/>
              <w:szCs w:val="22"/>
            </w:rPr>
          </w:rPrChange>
        </w:rPr>
        <w:t xml:space="preserve">helps explain why Mr. Blanchard becomes a target of Robert’s enmity. </w:t>
      </w:r>
      <w:r w:rsidR="00723FAE" w:rsidRPr="00577B31">
        <w:rPr>
          <w:rFonts w:ascii="Times New Roman" w:hAnsi="Times New Roman"/>
          <w:rPrChange w:id="2086" w:author="Anna Wingfield" w:date="2024-03-14T14:53:00Z">
            <w:rPr>
              <w:rFonts w:asciiTheme="majorHAnsi" w:hAnsiTheme="majorHAnsi" w:cstheme="majorHAnsi"/>
              <w:sz w:val="22"/>
              <w:szCs w:val="22"/>
            </w:rPr>
          </w:rPrChange>
        </w:rPr>
        <w:t>In his recent</w:t>
      </w:r>
      <w:r w:rsidR="00723FAE" w:rsidRPr="00577B31">
        <w:rPr>
          <w:rFonts w:ascii="Times New Roman" w:hAnsi="Times New Roman"/>
          <w:i/>
          <w:rPrChange w:id="2087" w:author="Anna Wingfield" w:date="2024-03-14T14:53:00Z">
            <w:rPr>
              <w:rFonts w:asciiTheme="majorHAnsi" w:hAnsiTheme="majorHAnsi" w:cstheme="majorHAnsi"/>
              <w:i/>
              <w:sz w:val="22"/>
              <w:szCs w:val="22"/>
            </w:rPr>
          </w:rPrChange>
        </w:rPr>
        <w:t xml:space="preserve"> </w:t>
      </w:r>
      <w:r w:rsidR="00723FAE" w:rsidRPr="00577B31">
        <w:rPr>
          <w:rFonts w:ascii="Times New Roman" w:hAnsi="Times New Roman"/>
          <w:rPrChange w:id="2088" w:author="Anna Wingfield" w:date="2024-03-14T14:53:00Z">
            <w:rPr>
              <w:rFonts w:asciiTheme="majorHAnsi" w:hAnsiTheme="majorHAnsi" w:cstheme="majorHAnsi"/>
              <w:sz w:val="22"/>
              <w:szCs w:val="22"/>
            </w:rPr>
          </w:rPrChange>
        </w:rPr>
        <w:t>reading of the novel</w:t>
      </w:r>
      <w:r w:rsidR="00723FAE" w:rsidRPr="00577B31">
        <w:rPr>
          <w:rFonts w:ascii="Times New Roman" w:hAnsi="Times New Roman"/>
          <w:i/>
          <w:rPrChange w:id="2089" w:author="Anna Wingfield" w:date="2024-03-14T14:53:00Z">
            <w:rPr>
              <w:rFonts w:asciiTheme="majorHAnsi" w:hAnsiTheme="majorHAnsi" w:cstheme="majorHAnsi"/>
              <w:i/>
              <w:sz w:val="22"/>
              <w:szCs w:val="22"/>
            </w:rPr>
          </w:rPrChange>
        </w:rPr>
        <w:t xml:space="preserve">, </w:t>
      </w:r>
      <w:r w:rsidR="00723FAE" w:rsidRPr="00577B31">
        <w:rPr>
          <w:rFonts w:ascii="Times New Roman" w:hAnsi="Times New Roman"/>
          <w:rPrChange w:id="2090" w:author="Anna Wingfield" w:date="2024-03-14T14:53:00Z">
            <w:rPr>
              <w:rFonts w:asciiTheme="majorHAnsi" w:hAnsiTheme="majorHAnsi" w:cstheme="majorHAnsi"/>
              <w:sz w:val="22"/>
              <w:szCs w:val="22"/>
            </w:rPr>
          </w:rPrChange>
        </w:rPr>
        <w:t>Christopher Herbert focuses on Blanchard, noting that Hogg “appears to recommend that spirit of temperate religious moderation” identified with the reverend.</w:t>
      </w:r>
      <w:r w:rsidR="007B7EF4" w:rsidRPr="00577B31">
        <w:rPr>
          <w:rStyle w:val="FootnoteReference"/>
          <w:rFonts w:ascii="Times New Roman" w:hAnsi="Times New Roman"/>
          <w:rPrChange w:id="2091" w:author="Anna Wingfield" w:date="2024-03-14T14:53:00Z">
            <w:rPr>
              <w:rStyle w:val="FootnoteReference"/>
              <w:rFonts w:asciiTheme="majorHAnsi" w:hAnsiTheme="majorHAnsi" w:cstheme="majorHAnsi"/>
              <w:sz w:val="22"/>
              <w:szCs w:val="22"/>
            </w:rPr>
          </w:rPrChange>
        </w:rPr>
        <w:footnoteReference w:id="69"/>
      </w:r>
      <w:r w:rsidR="00723FAE" w:rsidRPr="00577B31">
        <w:rPr>
          <w:rFonts w:ascii="Times New Roman" w:hAnsi="Times New Roman"/>
          <w:rPrChange w:id="2097" w:author="Anna Wingfield" w:date="2024-03-14T14:53:00Z">
            <w:rPr>
              <w:rFonts w:asciiTheme="majorHAnsi" w:hAnsiTheme="majorHAnsi" w:cstheme="majorHAnsi"/>
              <w:sz w:val="22"/>
              <w:szCs w:val="22"/>
            </w:rPr>
          </w:rPrChange>
        </w:rPr>
        <w:t xml:space="preserve"> But Herbert also wonders where exactly the line is drawn between Blanchard’s “moderation” and </w:t>
      </w:r>
      <w:proofErr w:type="spellStart"/>
      <w:r w:rsidR="00723FAE" w:rsidRPr="00577B31">
        <w:rPr>
          <w:rFonts w:ascii="Times New Roman" w:hAnsi="Times New Roman"/>
          <w:rPrChange w:id="2098" w:author="Anna Wingfield" w:date="2024-03-14T14:53:00Z">
            <w:rPr>
              <w:rFonts w:asciiTheme="majorHAnsi" w:hAnsiTheme="majorHAnsi" w:cstheme="majorHAnsi"/>
              <w:sz w:val="22"/>
              <w:szCs w:val="22"/>
            </w:rPr>
          </w:rPrChange>
        </w:rPr>
        <w:t>Wringhim’s</w:t>
      </w:r>
      <w:proofErr w:type="spellEnd"/>
      <w:r w:rsidR="00723FAE" w:rsidRPr="00577B31">
        <w:rPr>
          <w:rFonts w:ascii="Times New Roman" w:hAnsi="Times New Roman"/>
          <w:rPrChange w:id="2099" w:author="Anna Wingfield" w:date="2024-03-14T14:53:00Z">
            <w:rPr>
              <w:rFonts w:asciiTheme="majorHAnsi" w:hAnsiTheme="majorHAnsi" w:cstheme="majorHAnsi"/>
              <w:sz w:val="22"/>
              <w:szCs w:val="22"/>
            </w:rPr>
          </w:rPrChange>
        </w:rPr>
        <w:t xml:space="preserve"> “zeal.” “Mr. Blanchard,” he continues, “does not exactly specify the point at which zealous belief in the doctrines of reformed Christianity … passes into ‘dangerous extremity</w:t>
      </w:r>
      <w:r w:rsidR="007B7EF4" w:rsidRPr="00577B31">
        <w:rPr>
          <w:rFonts w:ascii="Times New Roman" w:hAnsi="Times New Roman"/>
          <w:rPrChange w:id="2100" w:author="Anna Wingfield" w:date="2024-03-14T14:53:00Z">
            <w:rPr>
              <w:rFonts w:asciiTheme="majorHAnsi" w:hAnsiTheme="majorHAnsi" w:cstheme="majorHAnsi"/>
              <w:sz w:val="22"/>
              <w:szCs w:val="22"/>
            </w:rPr>
          </w:rPrChange>
        </w:rPr>
        <w:t>.</w:t>
      </w:r>
      <w:r w:rsidR="00723FAE" w:rsidRPr="00577B31">
        <w:rPr>
          <w:rFonts w:ascii="Times New Roman" w:hAnsi="Times New Roman"/>
          <w:rPrChange w:id="2101" w:author="Anna Wingfield" w:date="2024-03-14T14:53:00Z">
            <w:rPr>
              <w:rFonts w:asciiTheme="majorHAnsi" w:hAnsiTheme="majorHAnsi" w:cstheme="majorHAnsi"/>
              <w:sz w:val="22"/>
              <w:szCs w:val="22"/>
            </w:rPr>
          </w:rPrChange>
        </w:rPr>
        <w:t>’”</w:t>
      </w:r>
      <w:r w:rsidR="007B7EF4" w:rsidRPr="00577B31">
        <w:rPr>
          <w:rStyle w:val="FootnoteReference"/>
          <w:rFonts w:ascii="Times New Roman" w:hAnsi="Times New Roman"/>
          <w:rPrChange w:id="2102" w:author="Anna Wingfield" w:date="2024-03-14T14:53:00Z">
            <w:rPr>
              <w:rStyle w:val="FootnoteReference"/>
              <w:rFonts w:asciiTheme="majorHAnsi" w:hAnsiTheme="majorHAnsi" w:cstheme="majorHAnsi"/>
              <w:sz w:val="22"/>
              <w:szCs w:val="22"/>
            </w:rPr>
          </w:rPrChange>
        </w:rPr>
        <w:footnoteReference w:id="70"/>
      </w:r>
    </w:p>
    <w:p w14:paraId="710682C0" w14:textId="4B9C7254" w:rsidR="00723FAE" w:rsidRPr="00577B31" w:rsidRDefault="00723FAE" w:rsidP="007B7EF4">
      <w:pPr>
        <w:spacing w:line="480" w:lineRule="auto"/>
        <w:ind w:firstLine="720"/>
        <w:rPr>
          <w:rFonts w:ascii="Times New Roman" w:hAnsi="Times New Roman"/>
          <w:rPrChange w:id="2108" w:author="Anna Wingfield" w:date="2024-03-14T14:53:00Z">
            <w:rPr>
              <w:rFonts w:asciiTheme="majorHAnsi" w:hAnsiTheme="majorHAnsi" w:cstheme="majorHAnsi"/>
              <w:sz w:val="22"/>
              <w:szCs w:val="22"/>
            </w:rPr>
          </w:rPrChange>
        </w:rPr>
      </w:pPr>
      <w:r w:rsidRPr="00577B31">
        <w:rPr>
          <w:rFonts w:ascii="Times New Roman" w:hAnsi="Times New Roman"/>
          <w:rPrChange w:id="2109" w:author="Anna Wingfield" w:date="2024-03-14T14:53:00Z">
            <w:rPr>
              <w:rFonts w:asciiTheme="majorHAnsi" w:hAnsiTheme="majorHAnsi" w:cstheme="majorHAnsi"/>
              <w:sz w:val="22"/>
              <w:szCs w:val="22"/>
            </w:rPr>
          </w:rPrChange>
        </w:rPr>
        <w:lastRenderedPageBreak/>
        <w:t xml:space="preserve">The answer to Herbert’s query surely lies in the </w:t>
      </w:r>
      <w:r w:rsidRPr="00577B31">
        <w:rPr>
          <w:rFonts w:ascii="Times New Roman" w:hAnsi="Times New Roman"/>
          <w:i/>
          <w:rPrChange w:id="2110" w:author="Anna Wingfield" w:date="2024-03-14T14:53:00Z">
            <w:rPr>
              <w:rFonts w:asciiTheme="majorHAnsi" w:hAnsiTheme="majorHAnsi" w:cstheme="majorHAnsi"/>
              <w:i/>
              <w:sz w:val="22"/>
              <w:szCs w:val="22"/>
            </w:rPr>
          </w:rPrChange>
        </w:rPr>
        <w:t xml:space="preserve">spatial </w:t>
      </w:r>
      <w:r w:rsidRPr="00577B31">
        <w:rPr>
          <w:rFonts w:ascii="Times New Roman" w:hAnsi="Times New Roman"/>
          <w:rPrChange w:id="2111" w:author="Anna Wingfield" w:date="2024-03-14T14:53:00Z">
            <w:rPr>
              <w:rFonts w:asciiTheme="majorHAnsi" w:hAnsiTheme="majorHAnsi" w:cstheme="majorHAnsi"/>
              <w:sz w:val="22"/>
              <w:szCs w:val="22"/>
            </w:rPr>
          </w:rPrChange>
        </w:rPr>
        <w:t xml:space="preserve">metaphors by which Blanchard communicates the dangers of taking God’s decrees to their extreme. </w:t>
      </w:r>
      <w:r w:rsidR="00090627" w:rsidRPr="00577B31">
        <w:rPr>
          <w:rFonts w:ascii="Times New Roman" w:hAnsi="Times New Roman"/>
          <w:rPrChange w:id="2112" w:author="Anna Wingfield" w:date="2024-03-14T14:53:00Z">
            <w:rPr>
              <w:rFonts w:asciiTheme="majorHAnsi" w:hAnsiTheme="majorHAnsi" w:cstheme="majorHAnsi"/>
              <w:sz w:val="22"/>
              <w:szCs w:val="22"/>
            </w:rPr>
          </w:rPrChange>
        </w:rPr>
        <w:t>Blanchard</w:t>
      </w:r>
      <w:r w:rsidRPr="00577B31">
        <w:rPr>
          <w:rFonts w:ascii="Times New Roman" w:hAnsi="Times New Roman"/>
          <w:rPrChange w:id="2113" w:author="Anna Wingfield" w:date="2024-03-14T14:53:00Z">
            <w:rPr>
              <w:rFonts w:asciiTheme="majorHAnsi" w:hAnsiTheme="majorHAnsi" w:cstheme="majorHAnsi"/>
              <w:sz w:val="22"/>
              <w:szCs w:val="22"/>
            </w:rPr>
          </w:rPrChange>
        </w:rPr>
        <w:t>, notably,</w:t>
      </w:r>
      <w:r w:rsidR="00090627" w:rsidRPr="00577B31">
        <w:rPr>
          <w:rFonts w:ascii="Times New Roman" w:hAnsi="Times New Roman"/>
          <w:rPrChange w:id="2114" w:author="Anna Wingfield" w:date="2024-03-14T14:53:00Z">
            <w:rPr>
              <w:rFonts w:asciiTheme="majorHAnsi" w:hAnsiTheme="majorHAnsi" w:cstheme="majorHAnsi"/>
              <w:sz w:val="22"/>
              <w:szCs w:val="22"/>
            </w:rPr>
          </w:rPrChange>
        </w:rPr>
        <w:t xml:space="preserve"> subscribes to the notion of religion rooted in the idea of definite, human community. His doctrine is exemplified in his understanding of religion as “the</w:t>
      </w:r>
      <w:r w:rsidR="00090627" w:rsidRPr="00577B31">
        <w:rPr>
          <w:rFonts w:ascii="Times New Roman" w:hAnsi="Times New Roman"/>
          <w:iCs/>
          <w:rPrChange w:id="2115" w:author="Anna Wingfield" w:date="2024-03-14T14:53:00Z">
            <w:rPr>
              <w:rFonts w:asciiTheme="majorHAnsi" w:hAnsiTheme="majorHAnsi" w:cstheme="majorHAnsi"/>
              <w:iCs/>
              <w:sz w:val="22"/>
              <w:szCs w:val="22"/>
            </w:rPr>
          </w:rPrChange>
        </w:rPr>
        <w:t xml:space="preserve"> bond of society on earth, and the connector of humanity with the Divine nature</w:t>
      </w:r>
      <w:r w:rsidR="007B7EF4" w:rsidRPr="00577B31">
        <w:rPr>
          <w:rFonts w:ascii="Times New Roman" w:hAnsi="Times New Roman"/>
          <w:i/>
          <w:rPrChange w:id="2116" w:author="Anna Wingfield" w:date="2024-03-14T14:53:00Z">
            <w:rPr>
              <w:rFonts w:asciiTheme="majorHAnsi" w:hAnsiTheme="majorHAnsi" w:cstheme="majorHAnsi"/>
              <w:i/>
              <w:sz w:val="22"/>
              <w:szCs w:val="22"/>
            </w:rPr>
          </w:rPrChange>
        </w:rPr>
        <w:t>.</w:t>
      </w:r>
      <w:r w:rsidR="00090627" w:rsidRPr="00577B31">
        <w:rPr>
          <w:rFonts w:ascii="Times New Roman" w:hAnsi="Times New Roman"/>
          <w:rPrChange w:id="2117" w:author="Anna Wingfield" w:date="2024-03-14T14:53:00Z">
            <w:rPr>
              <w:rFonts w:asciiTheme="majorHAnsi" w:hAnsiTheme="majorHAnsi" w:cstheme="majorHAnsi"/>
              <w:sz w:val="22"/>
              <w:szCs w:val="22"/>
            </w:rPr>
          </w:rPrChange>
        </w:rPr>
        <w:t>”</w:t>
      </w:r>
      <w:r w:rsidR="007B7EF4" w:rsidRPr="00577B31">
        <w:rPr>
          <w:rStyle w:val="FootnoteReference"/>
          <w:rFonts w:ascii="Times New Roman" w:hAnsi="Times New Roman"/>
          <w:rPrChange w:id="2118" w:author="Anna Wingfield" w:date="2024-03-14T14:53:00Z">
            <w:rPr>
              <w:rStyle w:val="FootnoteReference"/>
              <w:rFonts w:asciiTheme="majorHAnsi" w:hAnsiTheme="majorHAnsi" w:cstheme="majorHAnsi"/>
              <w:sz w:val="22"/>
              <w:szCs w:val="22"/>
            </w:rPr>
          </w:rPrChange>
        </w:rPr>
        <w:footnoteReference w:id="71"/>
      </w:r>
      <w:r w:rsidR="00090627" w:rsidRPr="00577B31">
        <w:rPr>
          <w:rFonts w:ascii="Times New Roman" w:hAnsi="Times New Roman"/>
          <w:rPrChange w:id="2126"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127" w:author="Anna Wingfield" w:date="2024-03-14T14:53:00Z">
            <w:rPr>
              <w:rFonts w:asciiTheme="majorHAnsi" w:hAnsiTheme="majorHAnsi" w:cstheme="majorHAnsi"/>
              <w:sz w:val="22"/>
              <w:szCs w:val="22"/>
            </w:rPr>
          </w:rPrChange>
        </w:rPr>
        <w:t xml:space="preserve">Moreover, </w:t>
      </w:r>
      <w:r w:rsidR="00090627" w:rsidRPr="00577B31">
        <w:rPr>
          <w:rFonts w:ascii="Times New Roman" w:hAnsi="Times New Roman"/>
          <w:rPrChange w:id="2128" w:author="Anna Wingfield" w:date="2024-03-14T14:53:00Z">
            <w:rPr>
              <w:rFonts w:asciiTheme="majorHAnsi" w:hAnsiTheme="majorHAnsi" w:cstheme="majorHAnsi"/>
              <w:sz w:val="22"/>
              <w:szCs w:val="22"/>
            </w:rPr>
          </w:rPrChange>
        </w:rPr>
        <w:t>there is “nothing so dangerous to man as the wresting of any of its principles, or forcing them beyond their due bounds</w:t>
      </w:r>
      <w:r w:rsidR="007B7EF4" w:rsidRPr="00577B31">
        <w:rPr>
          <w:rFonts w:ascii="Times New Roman" w:hAnsi="Times New Roman"/>
          <w:rPrChange w:id="2129"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2130" w:author="Anna Wingfield" w:date="2024-03-14T14:53:00Z">
            <w:rPr>
              <w:rFonts w:asciiTheme="majorHAnsi" w:hAnsiTheme="majorHAnsi" w:cstheme="majorHAnsi"/>
              <w:sz w:val="22"/>
              <w:szCs w:val="22"/>
            </w:rPr>
          </w:rPrChange>
        </w:rPr>
        <w:t>”</w:t>
      </w:r>
      <w:r w:rsidR="007B7EF4" w:rsidRPr="00577B31">
        <w:rPr>
          <w:rStyle w:val="FootnoteReference"/>
          <w:rFonts w:ascii="Times New Roman" w:hAnsi="Times New Roman"/>
          <w:rPrChange w:id="2131" w:author="Anna Wingfield" w:date="2024-03-14T14:53:00Z">
            <w:rPr>
              <w:rStyle w:val="FootnoteReference"/>
              <w:rFonts w:asciiTheme="majorHAnsi" w:hAnsiTheme="majorHAnsi" w:cstheme="majorHAnsi"/>
              <w:sz w:val="22"/>
              <w:szCs w:val="22"/>
            </w:rPr>
          </w:rPrChange>
        </w:rPr>
        <w:footnoteReference w:id="72"/>
      </w:r>
      <w:r w:rsidR="00090627" w:rsidRPr="00577B31">
        <w:rPr>
          <w:rFonts w:ascii="Times New Roman" w:hAnsi="Times New Roman"/>
          <w:rPrChange w:id="2139"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140" w:author="Anna Wingfield" w:date="2024-03-14T14:53:00Z">
            <w:rPr>
              <w:rFonts w:asciiTheme="majorHAnsi" w:hAnsiTheme="majorHAnsi" w:cstheme="majorHAnsi"/>
              <w:sz w:val="22"/>
              <w:szCs w:val="22"/>
            </w:rPr>
          </w:rPrChange>
        </w:rPr>
        <w:t>In other words, he argues that t</w:t>
      </w:r>
      <w:r w:rsidR="00090627" w:rsidRPr="00577B31">
        <w:rPr>
          <w:rFonts w:ascii="Times New Roman" w:hAnsi="Times New Roman"/>
          <w:rPrChange w:id="2141" w:author="Anna Wingfield" w:date="2024-03-14T14:53:00Z">
            <w:rPr>
              <w:rFonts w:asciiTheme="majorHAnsi" w:hAnsiTheme="majorHAnsi" w:cstheme="majorHAnsi"/>
              <w:sz w:val="22"/>
              <w:szCs w:val="22"/>
            </w:rPr>
          </w:rPrChange>
        </w:rPr>
        <w:t>rue religion inheres as much in “the bond of society</w:t>
      </w:r>
      <w:r w:rsidR="00090627" w:rsidRPr="00577B31">
        <w:rPr>
          <w:rFonts w:ascii="Times New Roman" w:hAnsi="Times New Roman"/>
          <w:i/>
          <w:rPrChange w:id="2142" w:author="Anna Wingfield" w:date="2024-03-14T14:53:00Z">
            <w:rPr>
              <w:rFonts w:asciiTheme="majorHAnsi" w:hAnsiTheme="majorHAnsi" w:cstheme="majorHAnsi"/>
              <w:i/>
              <w:sz w:val="22"/>
              <w:szCs w:val="22"/>
            </w:rPr>
          </w:rPrChange>
        </w:rPr>
        <w:t xml:space="preserve"> on earth</w:t>
      </w:r>
      <w:r w:rsidR="00090627" w:rsidRPr="00577B31">
        <w:rPr>
          <w:rFonts w:ascii="Times New Roman" w:hAnsi="Times New Roman"/>
          <w:rPrChange w:id="2143" w:author="Anna Wingfield" w:date="2024-03-14T14:53:00Z">
            <w:rPr>
              <w:rFonts w:asciiTheme="majorHAnsi" w:hAnsiTheme="majorHAnsi" w:cstheme="majorHAnsi"/>
              <w:sz w:val="22"/>
              <w:szCs w:val="22"/>
            </w:rPr>
          </w:rPrChange>
        </w:rPr>
        <w:t>” as it does between the individual and the divine, and “damnable” religion is the result of forcing religious principles “</w:t>
      </w:r>
      <w:r w:rsidR="00090627" w:rsidRPr="00577B31">
        <w:rPr>
          <w:rFonts w:ascii="Times New Roman" w:hAnsi="Times New Roman"/>
          <w:i/>
          <w:rPrChange w:id="2144" w:author="Anna Wingfield" w:date="2024-03-14T14:53:00Z">
            <w:rPr>
              <w:rFonts w:asciiTheme="majorHAnsi" w:hAnsiTheme="majorHAnsi" w:cstheme="majorHAnsi"/>
              <w:i/>
              <w:sz w:val="22"/>
              <w:szCs w:val="22"/>
            </w:rPr>
          </w:rPrChange>
        </w:rPr>
        <w:t>beyond</w:t>
      </w:r>
      <w:r w:rsidR="00090627" w:rsidRPr="00577B31">
        <w:rPr>
          <w:rFonts w:ascii="Times New Roman" w:hAnsi="Times New Roman"/>
          <w:rPrChange w:id="2145" w:author="Anna Wingfield" w:date="2024-03-14T14:53:00Z">
            <w:rPr>
              <w:rFonts w:asciiTheme="majorHAnsi" w:hAnsiTheme="majorHAnsi" w:cstheme="majorHAnsi"/>
              <w:sz w:val="22"/>
              <w:szCs w:val="22"/>
            </w:rPr>
          </w:rPrChange>
        </w:rPr>
        <w:t xml:space="preserve"> due bounds.” </w:t>
      </w:r>
      <w:proofErr w:type="gramStart"/>
      <w:r w:rsidRPr="00577B31">
        <w:rPr>
          <w:rFonts w:ascii="Times New Roman" w:hAnsi="Times New Roman"/>
          <w:rPrChange w:id="2146" w:author="Anna Wingfield" w:date="2024-03-14T14:53:00Z">
            <w:rPr>
              <w:rFonts w:asciiTheme="majorHAnsi" w:hAnsiTheme="majorHAnsi" w:cstheme="majorHAnsi"/>
              <w:sz w:val="22"/>
              <w:szCs w:val="22"/>
            </w:rPr>
          </w:rPrChange>
        </w:rPr>
        <w:t>Thus</w:t>
      </w:r>
      <w:proofErr w:type="gramEnd"/>
      <w:r w:rsidRPr="00577B31">
        <w:rPr>
          <w:rFonts w:ascii="Times New Roman" w:hAnsi="Times New Roman"/>
          <w:rPrChange w:id="2147" w:author="Anna Wingfield" w:date="2024-03-14T14:53:00Z">
            <w:rPr>
              <w:rFonts w:asciiTheme="majorHAnsi" w:hAnsiTheme="majorHAnsi" w:cstheme="majorHAnsi"/>
              <w:sz w:val="22"/>
              <w:szCs w:val="22"/>
            </w:rPr>
          </w:rPrChange>
        </w:rPr>
        <w:t xml:space="preserve"> Blanchard</w:t>
      </w:r>
      <w:r w:rsidR="00090627" w:rsidRPr="00577B31">
        <w:rPr>
          <w:rFonts w:ascii="Times New Roman" w:hAnsi="Times New Roman"/>
          <w:rPrChange w:id="2148" w:author="Anna Wingfield" w:date="2024-03-14T14:53:00Z">
            <w:rPr>
              <w:rFonts w:asciiTheme="majorHAnsi" w:hAnsiTheme="majorHAnsi" w:cstheme="majorHAnsi"/>
              <w:sz w:val="22"/>
              <w:szCs w:val="22"/>
            </w:rPr>
          </w:rPrChange>
        </w:rPr>
        <w:t xml:space="preserve"> ties his religious practice to a “shared earth,” a delimited</w:t>
      </w:r>
      <w:r w:rsidR="00090627" w:rsidRPr="00577B31">
        <w:rPr>
          <w:rFonts w:ascii="Times New Roman" w:hAnsi="Times New Roman"/>
          <w:i/>
          <w:rPrChange w:id="2149" w:author="Anna Wingfield" w:date="2024-03-14T14:53:00Z">
            <w:rPr>
              <w:rFonts w:asciiTheme="majorHAnsi" w:hAnsiTheme="majorHAnsi" w:cstheme="majorHAnsi"/>
              <w:i/>
              <w:sz w:val="22"/>
              <w:szCs w:val="22"/>
            </w:rPr>
          </w:rPrChange>
        </w:rPr>
        <w:t xml:space="preserve"> </w:t>
      </w:r>
      <w:r w:rsidR="00090627" w:rsidRPr="00577B31">
        <w:rPr>
          <w:rFonts w:ascii="Times New Roman" w:hAnsi="Times New Roman"/>
          <w:rPrChange w:id="2150" w:author="Anna Wingfield" w:date="2024-03-14T14:53:00Z">
            <w:rPr>
              <w:rFonts w:asciiTheme="majorHAnsi" w:hAnsiTheme="majorHAnsi" w:cstheme="majorHAnsi"/>
              <w:sz w:val="22"/>
              <w:szCs w:val="22"/>
            </w:rPr>
          </w:rPrChange>
        </w:rPr>
        <w:t>shared space. This commitment to the bond of society born of necessarily cohabited space, Hogg seems to suggest, is what makes his religion social</w:t>
      </w:r>
      <w:r w:rsidR="00090627" w:rsidRPr="00577B31">
        <w:rPr>
          <w:rFonts w:ascii="Times New Roman" w:hAnsi="Times New Roman"/>
          <w:i/>
          <w:rPrChange w:id="2151" w:author="Anna Wingfield" w:date="2024-03-14T14:53:00Z">
            <w:rPr>
              <w:rFonts w:asciiTheme="majorHAnsi" w:hAnsiTheme="majorHAnsi" w:cstheme="majorHAnsi"/>
              <w:i/>
              <w:sz w:val="22"/>
              <w:szCs w:val="22"/>
            </w:rPr>
          </w:rPrChange>
        </w:rPr>
        <w:t xml:space="preserve">, </w:t>
      </w:r>
      <w:r w:rsidR="00090627" w:rsidRPr="00577B31">
        <w:rPr>
          <w:rFonts w:ascii="Times New Roman" w:hAnsi="Times New Roman"/>
          <w:rPrChange w:id="2152" w:author="Anna Wingfield" w:date="2024-03-14T14:53:00Z">
            <w:rPr>
              <w:rFonts w:asciiTheme="majorHAnsi" w:hAnsiTheme="majorHAnsi" w:cstheme="majorHAnsi"/>
              <w:sz w:val="22"/>
              <w:szCs w:val="22"/>
            </w:rPr>
          </w:rPrChange>
        </w:rPr>
        <w:t xml:space="preserve">moral, and moderate. </w:t>
      </w:r>
    </w:p>
    <w:p w14:paraId="619A1087" w14:textId="36F39797" w:rsidR="00CA6863" w:rsidRPr="00577B31" w:rsidRDefault="00090627" w:rsidP="007B7EF4">
      <w:pPr>
        <w:spacing w:line="480" w:lineRule="auto"/>
        <w:ind w:firstLine="720"/>
        <w:rPr>
          <w:rFonts w:ascii="Times New Roman" w:hAnsi="Times New Roman"/>
          <w:rPrChange w:id="2153" w:author="Anna Wingfield" w:date="2024-03-14T14:53:00Z">
            <w:rPr>
              <w:rFonts w:asciiTheme="majorHAnsi" w:hAnsiTheme="majorHAnsi" w:cstheme="majorHAnsi"/>
              <w:sz w:val="22"/>
              <w:szCs w:val="22"/>
            </w:rPr>
          </w:rPrChange>
        </w:rPr>
      </w:pPr>
      <w:r w:rsidRPr="00577B31">
        <w:rPr>
          <w:rFonts w:ascii="Times New Roman" w:hAnsi="Times New Roman"/>
          <w:rPrChange w:id="2154" w:author="Anna Wingfield" w:date="2024-03-14T14:53:00Z">
            <w:rPr>
              <w:rFonts w:asciiTheme="majorHAnsi" w:hAnsiTheme="majorHAnsi" w:cstheme="majorHAnsi"/>
              <w:sz w:val="22"/>
              <w:szCs w:val="22"/>
            </w:rPr>
          </w:rPrChange>
        </w:rPr>
        <w:t xml:space="preserve">No wonder, then, that of the various “divines” in the story, Blanchard is the only one who is ever depicted as preaching in a church. No wonder, too, why </w:t>
      </w:r>
      <w:proofErr w:type="spellStart"/>
      <w:r w:rsidRPr="00577B31">
        <w:rPr>
          <w:rFonts w:ascii="Times New Roman" w:hAnsi="Times New Roman"/>
          <w:rPrChange w:id="2155"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2156" w:author="Anna Wingfield" w:date="2024-03-14T14:53:00Z">
            <w:rPr>
              <w:rFonts w:asciiTheme="majorHAnsi" w:hAnsiTheme="majorHAnsi" w:cstheme="majorHAnsi"/>
              <w:sz w:val="22"/>
              <w:szCs w:val="22"/>
            </w:rPr>
          </w:rPrChange>
        </w:rPr>
        <w:t xml:space="preserve"> and Gil-Martin dis</w:t>
      </w:r>
      <w:r w:rsidR="004E3DB2" w:rsidRPr="00577B31">
        <w:rPr>
          <w:rFonts w:ascii="Times New Roman" w:hAnsi="Times New Roman"/>
          <w:rPrChange w:id="2157" w:author="Anna Wingfield" w:date="2024-03-14T14:53:00Z">
            <w:rPr>
              <w:rFonts w:asciiTheme="majorHAnsi" w:hAnsiTheme="majorHAnsi" w:cstheme="majorHAnsi"/>
              <w:sz w:val="22"/>
              <w:szCs w:val="22"/>
            </w:rPr>
          </w:rPrChange>
        </w:rPr>
        <w:t>like</w:t>
      </w:r>
      <w:r w:rsidRPr="00577B31">
        <w:rPr>
          <w:rFonts w:ascii="Times New Roman" w:hAnsi="Times New Roman"/>
          <w:rPrChange w:id="2158" w:author="Anna Wingfield" w:date="2024-03-14T14:53:00Z">
            <w:rPr>
              <w:rFonts w:asciiTheme="majorHAnsi" w:hAnsiTheme="majorHAnsi" w:cstheme="majorHAnsi"/>
              <w:sz w:val="22"/>
              <w:szCs w:val="22"/>
            </w:rPr>
          </w:rPrChange>
        </w:rPr>
        <w:t xml:space="preserve"> Blanchard. Where Blanchard sees true religion as </w:t>
      </w:r>
      <w:r w:rsidR="004E3DB2" w:rsidRPr="00577B31">
        <w:rPr>
          <w:rFonts w:ascii="Times New Roman" w:hAnsi="Times New Roman"/>
          <w:rPrChange w:id="2159" w:author="Anna Wingfield" w:date="2024-03-14T14:53:00Z">
            <w:rPr>
              <w:rFonts w:asciiTheme="majorHAnsi" w:hAnsiTheme="majorHAnsi" w:cstheme="majorHAnsi"/>
              <w:sz w:val="22"/>
              <w:szCs w:val="22"/>
            </w:rPr>
          </w:rPrChange>
        </w:rPr>
        <w:t>proceeding in significant part from</w:t>
      </w:r>
      <w:r w:rsidRPr="00577B31">
        <w:rPr>
          <w:rFonts w:ascii="Times New Roman" w:hAnsi="Times New Roman"/>
          <w:rPrChange w:id="2160" w:author="Anna Wingfield" w:date="2024-03-14T14:53:00Z">
            <w:rPr>
              <w:rFonts w:asciiTheme="majorHAnsi" w:hAnsiTheme="majorHAnsi" w:cstheme="majorHAnsi"/>
              <w:sz w:val="22"/>
              <w:szCs w:val="22"/>
            </w:rPr>
          </w:rPrChange>
        </w:rPr>
        <w:t xml:space="preserve"> the social bonds that</w:t>
      </w:r>
      <w:r w:rsidR="004914C3" w:rsidRPr="00577B31">
        <w:rPr>
          <w:rFonts w:ascii="Times New Roman" w:hAnsi="Times New Roman"/>
          <w:rPrChange w:id="2161" w:author="Anna Wingfield" w:date="2024-03-14T14:53:00Z">
            <w:rPr>
              <w:rFonts w:asciiTheme="majorHAnsi" w:hAnsiTheme="majorHAnsi" w:cstheme="majorHAnsi"/>
              <w:sz w:val="22"/>
              <w:szCs w:val="22"/>
            </w:rPr>
          </w:rPrChange>
        </w:rPr>
        <w:t xml:space="preserve"> come</w:t>
      </w:r>
      <w:r w:rsidRPr="00577B31">
        <w:rPr>
          <w:rFonts w:ascii="Times New Roman" w:hAnsi="Times New Roman"/>
          <w:rPrChange w:id="2162" w:author="Anna Wingfield" w:date="2024-03-14T14:53:00Z">
            <w:rPr>
              <w:rFonts w:asciiTheme="majorHAnsi" w:hAnsiTheme="majorHAnsi" w:cstheme="majorHAnsi"/>
              <w:sz w:val="22"/>
              <w:szCs w:val="22"/>
            </w:rPr>
          </w:rPrChange>
        </w:rPr>
        <w:t xml:space="preserve"> of humanity sharing a common, finite earth, </w:t>
      </w:r>
      <w:proofErr w:type="spellStart"/>
      <w:r w:rsidRPr="00577B31">
        <w:rPr>
          <w:rFonts w:ascii="Times New Roman" w:hAnsi="Times New Roman"/>
          <w:rPrChange w:id="2163"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2164" w:author="Anna Wingfield" w:date="2024-03-14T14:53:00Z">
            <w:rPr>
              <w:rFonts w:asciiTheme="majorHAnsi" w:hAnsiTheme="majorHAnsi" w:cstheme="majorHAnsi"/>
              <w:sz w:val="22"/>
              <w:szCs w:val="22"/>
            </w:rPr>
          </w:rPrChange>
        </w:rPr>
        <w:t xml:space="preserve"> and Gil-Martin both argue for the “</w:t>
      </w:r>
      <w:r w:rsidRPr="00577B31">
        <w:rPr>
          <w:rFonts w:ascii="Times New Roman" w:hAnsi="Times New Roman"/>
          <w:iCs/>
          <w:rPrChange w:id="2165" w:author="Anna Wingfield" w:date="2024-03-14T14:53:00Z">
            <w:rPr>
              <w:rFonts w:asciiTheme="majorHAnsi" w:hAnsiTheme="majorHAnsi" w:cstheme="majorHAnsi"/>
              <w:iCs/>
              <w:sz w:val="22"/>
              <w:szCs w:val="22"/>
            </w:rPr>
          </w:rPrChange>
        </w:rPr>
        <w:t>boundlessness</w:t>
      </w:r>
      <w:r w:rsidRPr="00577B31">
        <w:rPr>
          <w:rFonts w:ascii="Times New Roman" w:hAnsi="Times New Roman"/>
          <w:rPrChange w:id="2166" w:author="Anna Wingfield" w:date="2024-03-14T14:53:00Z">
            <w:rPr>
              <w:rFonts w:asciiTheme="majorHAnsi" w:hAnsiTheme="majorHAnsi" w:cstheme="majorHAnsi"/>
              <w:sz w:val="22"/>
              <w:szCs w:val="22"/>
            </w:rPr>
          </w:rPrChange>
        </w:rPr>
        <w:t xml:space="preserve"> of the true Christian’s </w:t>
      </w:r>
      <w:r w:rsidRPr="00577B31">
        <w:rPr>
          <w:rFonts w:ascii="Times New Roman" w:hAnsi="Times New Roman"/>
          <w:iCs/>
          <w:rPrChange w:id="2167" w:author="Anna Wingfield" w:date="2024-03-14T14:53:00Z">
            <w:rPr>
              <w:rFonts w:asciiTheme="majorHAnsi" w:hAnsiTheme="majorHAnsi" w:cstheme="majorHAnsi"/>
              <w:iCs/>
              <w:sz w:val="22"/>
              <w:szCs w:val="22"/>
            </w:rPr>
          </w:rPrChange>
        </w:rPr>
        <w:t>freedom</w:t>
      </w:r>
      <w:r w:rsidRPr="00577B31">
        <w:rPr>
          <w:rFonts w:ascii="Times New Roman" w:hAnsi="Times New Roman"/>
          <w:rPrChange w:id="2168" w:author="Anna Wingfield" w:date="2024-03-14T14:53:00Z">
            <w:rPr>
              <w:rFonts w:asciiTheme="majorHAnsi" w:hAnsiTheme="majorHAnsi" w:cstheme="majorHAnsi"/>
              <w:sz w:val="22"/>
              <w:szCs w:val="22"/>
            </w:rPr>
          </w:rPrChange>
        </w:rPr>
        <w:t>,” a conviction they act on by disregarding spatial</w:t>
      </w:r>
      <w:r w:rsidRPr="00577B31">
        <w:rPr>
          <w:rFonts w:ascii="Times New Roman" w:hAnsi="Times New Roman"/>
          <w:i/>
          <w:rPrChange w:id="2169"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2170" w:author="Anna Wingfield" w:date="2024-03-14T14:53:00Z">
            <w:rPr>
              <w:rFonts w:asciiTheme="majorHAnsi" w:hAnsiTheme="majorHAnsi" w:cstheme="majorHAnsi"/>
              <w:sz w:val="22"/>
              <w:szCs w:val="22"/>
            </w:rPr>
          </w:rPrChange>
        </w:rPr>
        <w:t>and moral</w:t>
      </w:r>
      <w:r w:rsidRPr="00577B31">
        <w:rPr>
          <w:rFonts w:ascii="Times New Roman" w:hAnsi="Times New Roman"/>
          <w:i/>
          <w:rPrChange w:id="2171" w:author="Anna Wingfield" w:date="2024-03-14T14:53:00Z">
            <w:rPr>
              <w:rFonts w:asciiTheme="majorHAnsi" w:hAnsiTheme="majorHAnsi" w:cstheme="majorHAnsi"/>
              <w:i/>
              <w:sz w:val="22"/>
              <w:szCs w:val="22"/>
            </w:rPr>
          </w:rPrChange>
        </w:rPr>
        <w:t xml:space="preserve"> </w:t>
      </w:r>
      <w:r w:rsidR="007A44EB" w:rsidRPr="00577B31">
        <w:rPr>
          <w:rFonts w:ascii="Times New Roman" w:hAnsi="Times New Roman"/>
          <w:rPrChange w:id="2172" w:author="Anna Wingfield" w:date="2024-03-14T14:53:00Z">
            <w:rPr>
              <w:rFonts w:asciiTheme="majorHAnsi" w:hAnsiTheme="majorHAnsi" w:cstheme="majorHAnsi"/>
              <w:sz w:val="22"/>
              <w:szCs w:val="22"/>
            </w:rPr>
          </w:rPrChange>
        </w:rPr>
        <w:t>bounds</w:t>
      </w:r>
      <w:r w:rsidR="00117A41" w:rsidRPr="00577B31">
        <w:rPr>
          <w:rFonts w:ascii="Times New Roman" w:hAnsi="Times New Roman"/>
          <w:rPrChange w:id="2173" w:author="Anna Wingfield" w:date="2024-03-14T14:53:00Z">
            <w:rPr>
              <w:rFonts w:asciiTheme="majorHAnsi" w:hAnsiTheme="majorHAnsi" w:cstheme="majorHAnsi"/>
              <w:sz w:val="22"/>
              <w:szCs w:val="22"/>
            </w:rPr>
          </w:rPrChange>
        </w:rPr>
        <w:t>.</w:t>
      </w:r>
      <w:r w:rsidR="00117A41" w:rsidRPr="00577B31">
        <w:rPr>
          <w:rStyle w:val="FootnoteReference"/>
          <w:rFonts w:ascii="Times New Roman" w:hAnsi="Times New Roman"/>
          <w:rPrChange w:id="2174" w:author="Anna Wingfield" w:date="2024-03-14T14:53:00Z">
            <w:rPr>
              <w:rStyle w:val="FootnoteReference"/>
              <w:rFonts w:asciiTheme="majorHAnsi" w:hAnsiTheme="majorHAnsi" w:cstheme="majorHAnsi"/>
              <w:sz w:val="22"/>
              <w:szCs w:val="22"/>
            </w:rPr>
          </w:rPrChange>
        </w:rPr>
        <w:footnoteReference w:id="73"/>
      </w:r>
      <w:r w:rsidR="007A44EB" w:rsidRPr="00577B31">
        <w:rPr>
          <w:rFonts w:ascii="Times New Roman" w:hAnsi="Times New Roman"/>
          <w:rPrChange w:id="2182" w:author="Anna Wingfield" w:date="2024-03-14T14:53:00Z">
            <w:rPr>
              <w:rFonts w:asciiTheme="majorHAnsi" w:hAnsiTheme="majorHAnsi" w:cstheme="majorHAnsi"/>
              <w:sz w:val="22"/>
              <w:szCs w:val="22"/>
            </w:rPr>
          </w:rPrChange>
        </w:rPr>
        <w:t xml:space="preserve"> Thus </w:t>
      </w:r>
      <w:proofErr w:type="spellStart"/>
      <w:r w:rsidR="007A44EB" w:rsidRPr="00577B31">
        <w:rPr>
          <w:rFonts w:ascii="Times New Roman" w:hAnsi="Times New Roman"/>
          <w:rPrChange w:id="2183" w:author="Anna Wingfield" w:date="2024-03-14T14:53:00Z">
            <w:rPr>
              <w:rFonts w:asciiTheme="majorHAnsi" w:hAnsiTheme="majorHAnsi" w:cstheme="majorHAnsi"/>
              <w:sz w:val="22"/>
              <w:szCs w:val="22"/>
            </w:rPr>
          </w:rPrChange>
        </w:rPr>
        <w:t>Wringhim</w:t>
      </w:r>
      <w:proofErr w:type="spellEnd"/>
      <w:r w:rsidRPr="00577B31">
        <w:rPr>
          <w:rFonts w:ascii="Times New Roman" w:hAnsi="Times New Roman"/>
          <w:rPrChange w:id="2184" w:author="Anna Wingfield" w:date="2024-03-14T14:53:00Z">
            <w:rPr>
              <w:rFonts w:asciiTheme="majorHAnsi" w:hAnsiTheme="majorHAnsi" w:cstheme="majorHAnsi"/>
              <w:sz w:val="22"/>
              <w:szCs w:val="22"/>
            </w:rPr>
          </w:rPrChange>
        </w:rPr>
        <w:t xml:space="preserve"> neglects </w:t>
      </w:r>
      <w:r w:rsidR="00E149EF" w:rsidRPr="00577B31">
        <w:rPr>
          <w:rFonts w:ascii="Times New Roman" w:hAnsi="Times New Roman"/>
          <w:rPrChange w:id="2185" w:author="Anna Wingfield" w:date="2024-03-14T14:53:00Z">
            <w:rPr>
              <w:rFonts w:asciiTheme="majorHAnsi" w:hAnsiTheme="majorHAnsi" w:cstheme="majorHAnsi"/>
              <w:sz w:val="22"/>
              <w:szCs w:val="22"/>
            </w:rPr>
          </w:rPrChange>
        </w:rPr>
        <w:t>his physical church, as well as</w:t>
      </w:r>
      <w:r w:rsidR="00F2508B" w:rsidRPr="00577B31">
        <w:rPr>
          <w:rFonts w:ascii="Times New Roman" w:hAnsi="Times New Roman"/>
          <w:rPrChange w:id="2186" w:author="Anna Wingfield" w:date="2024-03-14T14:53:00Z">
            <w:rPr>
              <w:rFonts w:asciiTheme="majorHAnsi" w:hAnsiTheme="majorHAnsi" w:cstheme="majorHAnsi"/>
              <w:sz w:val="22"/>
              <w:szCs w:val="22"/>
            </w:rPr>
          </w:rPrChange>
        </w:rPr>
        <w:t>, increasingly, his immediate family and community</w:t>
      </w:r>
      <w:r w:rsidR="00BB10E5" w:rsidRPr="00577B31">
        <w:rPr>
          <w:rFonts w:ascii="Times New Roman" w:hAnsi="Times New Roman"/>
          <w:rPrChange w:id="2187" w:author="Anna Wingfield" w:date="2024-03-14T14:53:00Z">
            <w:rPr>
              <w:rFonts w:asciiTheme="majorHAnsi" w:hAnsiTheme="majorHAnsi" w:cstheme="majorHAnsi"/>
              <w:sz w:val="22"/>
              <w:szCs w:val="22"/>
            </w:rPr>
          </w:rPrChange>
        </w:rPr>
        <w:t xml:space="preserve"> in favor of an imagined “society of</w:t>
      </w:r>
      <w:r w:rsidR="00BB10E5" w:rsidRPr="00577B31">
        <w:rPr>
          <w:rFonts w:ascii="Times New Roman" w:hAnsi="Times New Roman"/>
          <w:iCs/>
          <w:rPrChange w:id="2188" w:author="Anna Wingfield" w:date="2024-03-14T14:53:00Z">
            <w:rPr>
              <w:rFonts w:asciiTheme="majorHAnsi" w:hAnsiTheme="majorHAnsi" w:cstheme="majorHAnsi"/>
              <w:iCs/>
              <w:sz w:val="22"/>
              <w:szCs w:val="22"/>
            </w:rPr>
          </w:rPrChange>
        </w:rPr>
        <w:t xml:space="preserve"> the just made perfect</w:t>
      </w:r>
      <w:r w:rsidR="00BB10E5" w:rsidRPr="00577B31">
        <w:rPr>
          <w:rFonts w:ascii="Times New Roman" w:hAnsi="Times New Roman"/>
          <w:rPrChange w:id="2189" w:author="Anna Wingfield" w:date="2024-03-14T14:53:00Z">
            <w:rPr>
              <w:rFonts w:asciiTheme="majorHAnsi" w:hAnsiTheme="majorHAnsi" w:cstheme="majorHAnsi"/>
              <w:sz w:val="22"/>
              <w:szCs w:val="22"/>
            </w:rPr>
          </w:rPrChange>
        </w:rPr>
        <w:t>”</w:t>
      </w:r>
      <w:r w:rsidR="007A44EB" w:rsidRPr="00577B31">
        <w:rPr>
          <w:rFonts w:ascii="Times New Roman" w:hAnsi="Times New Roman"/>
          <w:rPrChange w:id="2190" w:author="Anna Wingfield" w:date="2024-03-14T14:53:00Z">
            <w:rPr>
              <w:rFonts w:asciiTheme="majorHAnsi" w:hAnsiTheme="majorHAnsi" w:cstheme="majorHAnsi"/>
              <w:sz w:val="22"/>
              <w:szCs w:val="22"/>
            </w:rPr>
          </w:rPrChange>
        </w:rPr>
        <w:t xml:space="preserve">—a society whose contours become somewhat more concrete to </w:t>
      </w:r>
      <w:proofErr w:type="spellStart"/>
      <w:r w:rsidR="007A44EB" w:rsidRPr="00577B31">
        <w:rPr>
          <w:rFonts w:ascii="Times New Roman" w:hAnsi="Times New Roman"/>
          <w:rPrChange w:id="2191" w:author="Anna Wingfield" w:date="2024-03-14T14:53:00Z">
            <w:rPr>
              <w:rFonts w:asciiTheme="majorHAnsi" w:hAnsiTheme="majorHAnsi" w:cstheme="majorHAnsi"/>
              <w:sz w:val="22"/>
              <w:szCs w:val="22"/>
            </w:rPr>
          </w:rPrChange>
        </w:rPr>
        <w:t>Wringhim</w:t>
      </w:r>
      <w:proofErr w:type="spellEnd"/>
      <w:r w:rsidR="007A44EB" w:rsidRPr="00577B31">
        <w:rPr>
          <w:rFonts w:ascii="Times New Roman" w:hAnsi="Times New Roman"/>
          <w:rPrChange w:id="2192" w:author="Anna Wingfield" w:date="2024-03-14T14:53:00Z">
            <w:rPr>
              <w:rFonts w:asciiTheme="majorHAnsi" w:hAnsiTheme="majorHAnsi" w:cstheme="majorHAnsi"/>
              <w:sz w:val="22"/>
              <w:szCs w:val="22"/>
            </w:rPr>
          </w:rPrChange>
        </w:rPr>
        <w:t xml:space="preserve"> when Gil-Martin describes how his “views of society” are carried out and enforced by “agents in every city, and every land, exerting their powers</w:t>
      </w:r>
      <w:r w:rsidR="003B2E9D" w:rsidRPr="00577B31">
        <w:rPr>
          <w:rFonts w:ascii="Times New Roman" w:hAnsi="Times New Roman"/>
          <w:rPrChange w:id="2193" w:author="Anna Wingfield" w:date="2024-03-14T14:53:00Z">
            <w:rPr>
              <w:rFonts w:asciiTheme="majorHAnsi" w:hAnsiTheme="majorHAnsi" w:cstheme="majorHAnsi"/>
              <w:sz w:val="22"/>
              <w:szCs w:val="22"/>
            </w:rPr>
          </w:rPrChange>
        </w:rPr>
        <w:t>.</w:t>
      </w:r>
      <w:r w:rsidR="007A44EB" w:rsidRPr="00577B31">
        <w:rPr>
          <w:rFonts w:ascii="Times New Roman" w:hAnsi="Times New Roman"/>
          <w:rPrChange w:id="2194" w:author="Anna Wingfield" w:date="2024-03-14T14:53:00Z">
            <w:rPr>
              <w:rFonts w:asciiTheme="majorHAnsi" w:hAnsiTheme="majorHAnsi" w:cstheme="majorHAnsi"/>
              <w:sz w:val="22"/>
              <w:szCs w:val="22"/>
            </w:rPr>
          </w:rPrChange>
        </w:rPr>
        <w:t>”</w:t>
      </w:r>
      <w:r w:rsidR="003B2E9D" w:rsidRPr="00577B31">
        <w:rPr>
          <w:rStyle w:val="FootnoteReference"/>
          <w:rFonts w:ascii="Times New Roman" w:hAnsi="Times New Roman"/>
          <w:rPrChange w:id="2195" w:author="Anna Wingfield" w:date="2024-03-14T14:53:00Z">
            <w:rPr>
              <w:rStyle w:val="FootnoteReference"/>
              <w:rFonts w:asciiTheme="majorHAnsi" w:hAnsiTheme="majorHAnsi" w:cstheme="majorHAnsi"/>
              <w:sz w:val="22"/>
              <w:szCs w:val="22"/>
            </w:rPr>
          </w:rPrChange>
        </w:rPr>
        <w:footnoteReference w:id="74"/>
      </w:r>
      <w:r w:rsidR="007A44EB" w:rsidRPr="00577B31">
        <w:rPr>
          <w:rFonts w:ascii="Times New Roman" w:hAnsi="Times New Roman"/>
          <w:rPrChange w:id="2203" w:author="Anna Wingfield" w:date="2024-03-14T14:53:00Z">
            <w:rPr>
              <w:rFonts w:asciiTheme="majorHAnsi" w:hAnsiTheme="majorHAnsi" w:cstheme="majorHAnsi"/>
              <w:sz w:val="22"/>
              <w:szCs w:val="22"/>
            </w:rPr>
          </w:rPrChange>
        </w:rPr>
        <w:t xml:space="preserve"> </w:t>
      </w:r>
      <w:r w:rsidR="00100B65" w:rsidRPr="00577B31">
        <w:rPr>
          <w:rFonts w:ascii="Times New Roman" w:hAnsi="Times New Roman"/>
          <w:rPrChange w:id="2204" w:author="Anna Wingfield" w:date="2024-03-14T14:53:00Z">
            <w:rPr>
              <w:rFonts w:asciiTheme="majorHAnsi" w:hAnsiTheme="majorHAnsi" w:cstheme="majorHAnsi"/>
              <w:sz w:val="22"/>
              <w:szCs w:val="22"/>
            </w:rPr>
          </w:rPrChange>
        </w:rPr>
        <w:t xml:space="preserve">By becoming one of Gil-Martin’s/Peter’s “agents,” </w:t>
      </w:r>
      <w:proofErr w:type="spellStart"/>
      <w:r w:rsidR="00100B65" w:rsidRPr="00577B31">
        <w:rPr>
          <w:rFonts w:ascii="Times New Roman" w:hAnsi="Times New Roman"/>
          <w:rPrChange w:id="2205" w:author="Anna Wingfield" w:date="2024-03-14T14:53:00Z">
            <w:rPr>
              <w:rFonts w:asciiTheme="majorHAnsi" w:hAnsiTheme="majorHAnsi" w:cstheme="majorHAnsi"/>
              <w:sz w:val="22"/>
              <w:szCs w:val="22"/>
            </w:rPr>
          </w:rPrChange>
        </w:rPr>
        <w:lastRenderedPageBreak/>
        <w:t>Wringhim</w:t>
      </w:r>
      <w:proofErr w:type="spellEnd"/>
      <w:r w:rsidR="00100B65" w:rsidRPr="00577B31">
        <w:rPr>
          <w:rFonts w:ascii="Times New Roman" w:hAnsi="Times New Roman"/>
          <w:rPrChange w:id="2206" w:author="Anna Wingfield" w:date="2024-03-14T14:53:00Z">
            <w:rPr>
              <w:rFonts w:asciiTheme="majorHAnsi" w:hAnsiTheme="majorHAnsi" w:cstheme="majorHAnsi"/>
              <w:sz w:val="22"/>
              <w:szCs w:val="22"/>
            </w:rPr>
          </w:rPrChange>
        </w:rPr>
        <w:t xml:space="preserve"> effectively rejects the bounded ties of congregation and immediate family for this diffuse, imagined</w:t>
      </w:r>
      <w:r w:rsidR="007A44EB" w:rsidRPr="00577B31">
        <w:rPr>
          <w:rFonts w:ascii="Times New Roman" w:hAnsi="Times New Roman"/>
          <w:rPrChange w:id="2207" w:author="Anna Wingfield" w:date="2024-03-14T14:53:00Z">
            <w:rPr>
              <w:rFonts w:asciiTheme="majorHAnsi" w:hAnsiTheme="majorHAnsi" w:cstheme="majorHAnsi"/>
              <w:sz w:val="22"/>
              <w:szCs w:val="22"/>
            </w:rPr>
          </w:rPrChange>
        </w:rPr>
        <w:t xml:space="preserve"> Christian society of the “just</w:t>
      </w:r>
      <w:r w:rsidR="008F5D4A" w:rsidRPr="00577B31">
        <w:rPr>
          <w:rFonts w:ascii="Times New Roman" w:hAnsi="Times New Roman"/>
          <w:rPrChange w:id="2208" w:author="Anna Wingfield" w:date="2024-03-14T14:53:00Z">
            <w:rPr>
              <w:rFonts w:asciiTheme="majorHAnsi" w:hAnsiTheme="majorHAnsi" w:cstheme="majorHAnsi"/>
              <w:sz w:val="22"/>
              <w:szCs w:val="22"/>
            </w:rPr>
          </w:rPrChange>
        </w:rPr>
        <w:t>,” a decision exemplified when Gil-Martin urges him to reject the familial “bonds of carnal nature” in favor of the “the bond, and the vows of the Lord</w:t>
      </w:r>
      <w:r w:rsidR="003B2E9D" w:rsidRPr="00577B31">
        <w:rPr>
          <w:rFonts w:ascii="Times New Roman" w:hAnsi="Times New Roman"/>
          <w:rPrChange w:id="2209" w:author="Anna Wingfield" w:date="2024-03-14T14:53:00Z">
            <w:rPr>
              <w:rFonts w:asciiTheme="majorHAnsi" w:hAnsiTheme="majorHAnsi" w:cstheme="majorHAnsi"/>
              <w:sz w:val="22"/>
              <w:szCs w:val="22"/>
            </w:rPr>
          </w:rPrChange>
        </w:rPr>
        <w:t>.</w:t>
      </w:r>
      <w:r w:rsidR="008F5D4A" w:rsidRPr="00577B31">
        <w:rPr>
          <w:rFonts w:ascii="Times New Roman" w:hAnsi="Times New Roman"/>
          <w:rPrChange w:id="2210" w:author="Anna Wingfield" w:date="2024-03-14T14:53:00Z">
            <w:rPr>
              <w:rFonts w:asciiTheme="majorHAnsi" w:hAnsiTheme="majorHAnsi" w:cstheme="majorHAnsi"/>
              <w:sz w:val="22"/>
              <w:szCs w:val="22"/>
            </w:rPr>
          </w:rPrChange>
        </w:rPr>
        <w:t>”</w:t>
      </w:r>
      <w:r w:rsidR="003B2E9D" w:rsidRPr="00577B31">
        <w:rPr>
          <w:rStyle w:val="FootnoteReference"/>
          <w:rFonts w:ascii="Times New Roman" w:hAnsi="Times New Roman"/>
          <w:rPrChange w:id="2211" w:author="Anna Wingfield" w:date="2024-03-14T14:53:00Z">
            <w:rPr>
              <w:rStyle w:val="FootnoteReference"/>
              <w:rFonts w:asciiTheme="majorHAnsi" w:hAnsiTheme="majorHAnsi" w:cstheme="majorHAnsi"/>
              <w:sz w:val="22"/>
              <w:szCs w:val="22"/>
            </w:rPr>
          </w:rPrChange>
        </w:rPr>
        <w:footnoteReference w:id="75"/>
      </w:r>
      <w:r w:rsidR="008F5D4A" w:rsidRPr="00577B31">
        <w:rPr>
          <w:rFonts w:ascii="Times New Roman" w:hAnsi="Times New Roman"/>
          <w:rPrChange w:id="2219" w:author="Anna Wingfield" w:date="2024-03-14T14:53:00Z">
            <w:rPr>
              <w:rFonts w:asciiTheme="majorHAnsi" w:hAnsiTheme="majorHAnsi" w:cstheme="majorHAnsi"/>
              <w:sz w:val="22"/>
              <w:szCs w:val="22"/>
            </w:rPr>
          </w:rPrChange>
        </w:rPr>
        <w:t xml:space="preserve"> Never mind that </w:t>
      </w:r>
      <w:proofErr w:type="spellStart"/>
      <w:r w:rsidR="008F5D4A" w:rsidRPr="00577B31">
        <w:rPr>
          <w:rFonts w:ascii="Times New Roman" w:hAnsi="Times New Roman"/>
          <w:rPrChange w:id="2220" w:author="Anna Wingfield" w:date="2024-03-14T14:53:00Z">
            <w:rPr>
              <w:rFonts w:asciiTheme="majorHAnsi" w:hAnsiTheme="majorHAnsi" w:cstheme="majorHAnsi"/>
              <w:sz w:val="22"/>
              <w:szCs w:val="22"/>
            </w:rPr>
          </w:rPrChange>
        </w:rPr>
        <w:t>Wringhim</w:t>
      </w:r>
      <w:proofErr w:type="spellEnd"/>
      <w:r w:rsidR="00100B65" w:rsidRPr="00577B31">
        <w:rPr>
          <w:rFonts w:ascii="Times New Roman" w:hAnsi="Times New Roman"/>
          <w:rPrChange w:id="2221" w:author="Anna Wingfield" w:date="2024-03-14T14:53:00Z">
            <w:rPr>
              <w:rFonts w:asciiTheme="majorHAnsi" w:hAnsiTheme="majorHAnsi" w:cstheme="majorHAnsi"/>
              <w:sz w:val="22"/>
              <w:szCs w:val="22"/>
            </w:rPr>
          </w:rPrChange>
        </w:rPr>
        <w:t xml:space="preserve"> doesn’t know nor does he ever meet one of </w:t>
      </w:r>
      <w:r w:rsidR="008F5D4A" w:rsidRPr="00577B31">
        <w:rPr>
          <w:rFonts w:ascii="Times New Roman" w:hAnsi="Times New Roman"/>
          <w:rPrChange w:id="2222" w:author="Anna Wingfield" w:date="2024-03-14T14:53:00Z">
            <w:rPr>
              <w:rFonts w:asciiTheme="majorHAnsi" w:hAnsiTheme="majorHAnsi" w:cstheme="majorHAnsi"/>
              <w:sz w:val="22"/>
              <w:szCs w:val="22"/>
            </w:rPr>
          </w:rPrChange>
        </w:rPr>
        <w:t xml:space="preserve">Gil-Martin’s </w:t>
      </w:r>
      <w:r w:rsidR="00100B65" w:rsidRPr="00577B31">
        <w:rPr>
          <w:rFonts w:ascii="Times New Roman" w:hAnsi="Times New Roman"/>
          <w:rPrChange w:id="2223" w:author="Anna Wingfield" w:date="2024-03-14T14:53:00Z">
            <w:rPr>
              <w:rFonts w:asciiTheme="majorHAnsi" w:hAnsiTheme="majorHAnsi" w:cstheme="majorHAnsi"/>
              <w:sz w:val="22"/>
              <w:szCs w:val="22"/>
            </w:rPr>
          </w:rPrChange>
        </w:rPr>
        <w:t xml:space="preserve">other “agents” in-person or otherwise. </w:t>
      </w:r>
      <w:r w:rsidR="008F5D4A" w:rsidRPr="00577B31">
        <w:rPr>
          <w:rFonts w:ascii="Times New Roman" w:hAnsi="Times New Roman"/>
          <w:rPrChange w:id="2224" w:author="Anna Wingfield" w:date="2024-03-14T14:53:00Z">
            <w:rPr>
              <w:rFonts w:asciiTheme="majorHAnsi" w:hAnsiTheme="majorHAnsi" w:cstheme="majorHAnsi"/>
              <w:sz w:val="22"/>
              <w:szCs w:val="22"/>
            </w:rPr>
          </w:rPrChange>
        </w:rPr>
        <w:t xml:space="preserve">He </w:t>
      </w:r>
      <w:r w:rsidR="00100B65" w:rsidRPr="00577B31">
        <w:rPr>
          <w:rFonts w:ascii="Times New Roman" w:hAnsi="Times New Roman"/>
          <w:rPrChange w:id="2225" w:author="Anna Wingfield" w:date="2024-03-14T14:53:00Z">
            <w:rPr>
              <w:rFonts w:asciiTheme="majorHAnsi" w:hAnsiTheme="majorHAnsi" w:cstheme="majorHAnsi"/>
              <w:sz w:val="22"/>
              <w:szCs w:val="22"/>
            </w:rPr>
          </w:rPrChange>
        </w:rPr>
        <w:t xml:space="preserve">becomes part of this </w:t>
      </w:r>
      <w:r w:rsidR="008F5D4A" w:rsidRPr="00577B31">
        <w:rPr>
          <w:rFonts w:ascii="Times New Roman" w:hAnsi="Times New Roman"/>
          <w:rPrChange w:id="2226" w:author="Anna Wingfield" w:date="2024-03-14T14:53:00Z">
            <w:rPr>
              <w:rFonts w:asciiTheme="majorHAnsi" w:hAnsiTheme="majorHAnsi" w:cstheme="majorHAnsi"/>
              <w:sz w:val="22"/>
              <w:szCs w:val="22"/>
            </w:rPr>
          </w:rPrChange>
        </w:rPr>
        <w:t xml:space="preserve">imagined </w:t>
      </w:r>
      <w:r w:rsidR="00100B65" w:rsidRPr="00577B31">
        <w:rPr>
          <w:rFonts w:ascii="Times New Roman" w:hAnsi="Times New Roman"/>
          <w:rPrChange w:id="2227" w:author="Anna Wingfield" w:date="2024-03-14T14:53:00Z">
            <w:rPr>
              <w:rFonts w:asciiTheme="majorHAnsi" w:hAnsiTheme="majorHAnsi" w:cstheme="majorHAnsi"/>
              <w:sz w:val="22"/>
              <w:szCs w:val="22"/>
            </w:rPr>
          </w:rPrChange>
        </w:rPr>
        <w:t>“network”</w:t>
      </w:r>
      <w:r w:rsidR="00A2213A" w:rsidRPr="00577B31">
        <w:rPr>
          <w:rFonts w:ascii="Times New Roman" w:hAnsi="Times New Roman"/>
          <w:rPrChange w:id="2228" w:author="Anna Wingfield" w:date="2024-03-14T14:53:00Z">
            <w:rPr>
              <w:rFonts w:asciiTheme="majorHAnsi" w:hAnsiTheme="majorHAnsi" w:cstheme="majorHAnsi"/>
              <w:sz w:val="22"/>
              <w:szCs w:val="22"/>
            </w:rPr>
          </w:rPrChange>
        </w:rPr>
        <w:t xml:space="preserve"> </w:t>
      </w:r>
      <w:r w:rsidR="003B2E9D" w:rsidRPr="00577B31">
        <w:rPr>
          <w:rFonts w:ascii="Times New Roman" w:hAnsi="Times New Roman"/>
          <w:rPrChange w:id="2229" w:author="Anna Wingfield" w:date="2024-03-14T14:53:00Z">
            <w:rPr>
              <w:rFonts w:asciiTheme="majorHAnsi" w:hAnsiTheme="majorHAnsi" w:cstheme="majorHAnsi"/>
              <w:sz w:val="22"/>
              <w:szCs w:val="22"/>
            </w:rPr>
          </w:rPrChange>
        </w:rPr>
        <w:t>anyway</w:t>
      </w:r>
      <w:r w:rsidR="00A2213A" w:rsidRPr="00577B31">
        <w:rPr>
          <w:rFonts w:ascii="Times New Roman" w:hAnsi="Times New Roman"/>
          <w:rPrChange w:id="2230" w:author="Anna Wingfield" w:date="2024-03-14T14:53:00Z">
            <w:rPr>
              <w:rFonts w:asciiTheme="majorHAnsi" w:hAnsiTheme="majorHAnsi" w:cstheme="majorHAnsi"/>
              <w:sz w:val="22"/>
              <w:szCs w:val="22"/>
            </w:rPr>
          </w:rPrChange>
        </w:rPr>
        <w:t>,</w:t>
      </w:r>
      <w:r w:rsidR="00100B65" w:rsidRPr="00577B31">
        <w:rPr>
          <w:rFonts w:ascii="Times New Roman" w:hAnsi="Times New Roman"/>
          <w:rPrChange w:id="2231" w:author="Anna Wingfield" w:date="2024-03-14T14:53:00Z">
            <w:rPr>
              <w:rFonts w:asciiTheme="majorHAnsi" w:hAnsiTheme="majorHAnsi" w:cstheme="majorHAnsi"/>
              <w:sz w:val="22"/>
              <w:szCs w:val="22"/>
            </w:rPr>
          </w:rPrChange>
        </w:rPr>
        <w:t xml:space="preserve"> </w:t>
      </w:r>
      <w:r w:rsidR="003B2E9D" w:rsidRPr="00577B31">
        <w:rPr>
          <w:rFonts w:ascii="Times New Roman" w:hAnsi="Times New Roman"/>
          <w:rPrChange w:id="2232" w:author="Anna Wingfield" w:date="2024-03-14T14:53:00Z">
            <w:rPr>
              <w:rFonts w:asciiTheme="majorHAnsi" w:hAnsiTheme="majorHAnsi" w:cstheme="majorHAnsi"/>
              <w:sz w:val="22"/>
              <w:szCs w:val="22"/>
            </w:rPr>
          </w:rPrChange>
        </w:rPr>
        <w:t>because</w:t>
      </w:r>
      <w:r w:rsidR="00100B65" w:rsidRPr="00577B31">
        <w:rPr>
          <w:rFonts w:ascii="Times New Roman" w:hAnsi="Times New Roman"/>
          <w:rPrChange w:id="2233" w:author="Anna Wingfield" w:date="2024-03-14T14:53:00Z">
            <w:rPr>
              <w:rFonts w:asciiTheme="majorHAnsi" w:hAnsiTheme="majorHAnsi" w:cstheme="majorHAnsi"/>
              <w:sz w:val="22"/>
              <w:szCs w:val="22"/>
            </w:rPr>
          </w:rPrChange>
        </w:rPr>
        <w:t xml:space="preserve"> he believes its</w:t>
      </w:r>
      <w:r w:rsidR="003B2E9D" w:rsidRPr="00577B31">
        <w:rPr>
          <w:rFonts w:ascii="Times New Roman" w:hAnsi="Times New Roman"/>
          <w:rPrChange w:id="2234" w:author="Anna Wingfield" w:date="2024-03-14T14:53:00Z">
            <w:rPr>
              <w:rFonts w:asciiTheme="majorHAnsi" w:hAnsiTheme="majorHAnsi" w:cstheme="majorHAnsi"/>
              <w:sz w:val="22"/>
              <w:szCs w:val="22"/>
            </w:rPr>
          </w:rPrChange>
        </w:rPr>
        <w:t xml:space="preserve"> </w:t>
      </w:r>
      <w:r w:rsidR="00100B65" w:rsidRPr="00577B31">
        <w:rPr>
          <w:rFonts w:ascii="Times New Roman" w:hAnsi="Times New Roman"/>
          <w:rPrChange w:id="2235" w:author="Anna Wingfield" w:date="2024-03-14T14:53:00Z">
            <w:rPr>
              <w:rFonts w:asciiTheme="majorHAnsi" w:hAnsiTheme="majorHAnsi" w:cstheme="majorHAnsi"/>
              <w:sz w:val="22"/>
              <w:szCs w:val="22"/>
            </w:rPr>
          </w:rPrChange>
        </w:rPr>
        <w:t xml:space="preserve">members share his </w:t>
      </w:r>
      <w:r w:rsidR="003B2E9D" w:rsidRPr="00577B31">
        <w:rPr>
          <w:rFonts w:ascii="Times New Roman" w:hAnsi="Times New Roman"/>
          <w:rPrChange w:id="2236" w:author="Anna Wingfield" w:date="2024-03-14T14:53:00Z">
            <w:rPr>
              <w:rFonts w:asciiTheme="majorHAnsi" w:hAnsiTheme="majorHAnsi" w:cstheme="majorHAnsi"/>
              <w:sz w:val="22"/>
              <w:szCs w:val="22"/>
            </w:rPr>
          </w:rPrChange>
        </w:rPr>
        <w:t>views</w:t>
      </w:r>
      <w:r w:rsidR="00100B65" w:rsidRPr="00577B31">
        <w:rPr>
          <w:rFonts w:ascii="Times New Roman" w:hAnsi="Times New Roman"/>
          <w:rPrChange w:id="2237" w:author="Anna Wingfield" w:date="2024-03-14T14:53:00Z">
            <w:rPr>
              <w:rFonts w:asciiTheme="majorHAnsi" w:hAnsiTheme="majorHAnsi" w:cstheme="majorHAnsi"/>
              <w:sz w:val="22"/>
              <w:szCs w:val="22"/>
            </w:rPr>
          </w:rPrChange>
        </w:rPr>
        <w:t xml:space="preserve">. </w:t>
      </w:r>
      <w:r w:rsidR="008F5D4A" w:rsidRPr="00577B31">
        <w:rPr>
          <w:rFonts w:ascii="Times New Roman" w:hAnsi="Times New Roman"/>
          <w:rPrChange w:id="2238" w:author="Anna Wingfield" w:date="2024-03-14T14:53:00Z">
            <w:rPr>
              <w:rFonts w:asciiTheme="majorHAnsi" w:hAnsiTheme="majorHAnsi" w:cstheme="majorHAnsi"/>
              <w:sz w:val="22"/>
              <w:szCs w:val="22"/>
            </w:rPr>
          </w:rPrChange>
        </w:rPr>
        <w:t>And,</w:t>
      </w:r>
      <w:r w:rsidR="00100B65" w:rsidRPr="00577B31">
        <w:rPr>
          <w:rFonts w:ascii="Times New Roman" w:hAnsi="Times New Roman"/>
          <w:rPrChange w:id="2239" w:author="Anna Wingfield" w:date="2024-03-14T14:53:00Z">
            <w:rPr>
              <w:rFonts w:asciiTheme="majorHAnsi" w:hAnsiTheme="majorHAnsi" w:cstheme="majorHAnsi"/>
              <w:sz w:val="22"/>
              <w:szCs w:val="22"/>
            </w:rPr>
          </w:rPrChange>
        </w:rPr>
        <w:t xml:space="preserve"> as </w:t>
      </w:r>
      <w:proofErr w:type="spellStart"/>
      <w:r w:rsidR="00100B65" w:rsidRPr="00577B31">
        <w:rPr>
          <w:rFonts w:ascii="Times New Roman" w:hAnsi="Times New Roman"/>
          <w:rPrChange w:id="2240" w:author="Anna Wingfield" w:date="2024-03-14T14:53:00Z">
            <w:rPr>
              <w:rFonts w:asciiTheme="majorHAnsi" w:hAnsiTheme="majorHAnsi" w:cstheme="majorHAnsi"/>
              <w:sz w:val="22"/>
              <w:szCs w:val="22"/>
            </w:rPr>
          </w:rPrChange>
        </w:rPr>
        <w:t>Wringhim</w:t>
      </w:r>
      <w:proofErr w:type="spellEnd"/>
      <w:r w:rsidR="00100B65" w:rsidRPr="00577B31">
        <w:rPr>
          <w:rFonts w:ascii="Times New Roman" w:hAnsi="Times New Roman"/>
          <w:rPrChange w:id="2241" w:author="Anna Wingfield" w:date="2024-03-14T14:53:00Z">
            <w:rPr>
              <w:rFonts w:asciiTheme="majorHAnsi" w:hAnsiTheme="majorHAnsi" w:cstheme="majorHAnsi"/>
              <w:sz w:val="22"/>
              <w:szCs w:val="22"/>
            </w:rPr>
          </w:rPrChange>
        </w:rPr>
        <w:t xml:space="preserve"> becomes more radical, he increasingly adopts a stratified way of thinking of society: there is the imagined “society of the just” whose views</w:t>
      </w:r>
      <w:r w:rsidR="008F5D4A" w:rsidRPr="00577B31">
        <w:rPr>
          <w:rFonts w:ascii="Times New Roman" w:hAnsi="Times New Roman"/>
          <w:rPrChange w:id="2242" w:author="Anna Wingfield" w:date="2024-03-14T14:53:00Z">
            <w:rPr>
              <w:rFonts w:asciiTheme="majorHAnsi" w:hAnsiTheme="majorHAnsi" w:cstheme="majorHAnsi"/>
              <w:sz w:val="22"/>
              <w:szCs w:val="22"/>
            </w:rPr>
          </w:rPrChange>
        </w:rPr>
        <w:t xml:space="preserve"> (he supposes)</w:t>
      </w:r>
      <w:r w:rsidR="00100B65" w:rsidRPr="00577B31">
        <w:rPr>
          <w:rFonts w:ascii="Times New Roman" w:hAnsi="Times New Roman"/>
          <w:rPrChange w:id="2243" w:author="Anna Wingfield" w:date="2024-03-14T14:53:00Z">
            <w:rPr>
              <w:rFonts w:asciiTheme="majorHAnsi" w:hAnsiTheme="majorHAnsi" w:cstheme="majorHAnsi"/>
              <w:sz w:val="22"/>
              <w:szCs w:val="22"/>
            </w:rPr>
          </w:rPrChange>
        </w:rPr>
        <w:t xml:space="preserve"> exactly accord with his own, and</w:t>
      </w:r>
      <w:r w:rsidR="00502C0C" w:rsidRPr="00577B31">
        <w:rPr>
          <w:rFonts w:ascii="Times New Roman" w:hAnsi="Times New Roman"/>
          <w:rPrChange w:id="2244" w:author="Anna Wingfield" w:date="2024-03-14T14:53:00Z">
            <w:rPr>
              <w:rFonts w:asciiTheme="majorHAnsi" w:hAnsiTheme="majorHAnsi" w:cstheme="majorHAnsi"/>
              <w:sz w:val="22"/>
              <w:szCs w:val="22"/>
            </w:rPr>
          </w:rPrChange>
        </w:rPr>
        <w:t xml:space="preserve"> there is everyone else, whose </w:t>
      </w:r>
      <w:r w:rsidR="008F5D4A" w:rsidRPr="00577B31">
        <w:rPr>
          <w:rFonts w:ascii="Times New Roman" w:hAnsi="Times New Roman"/>
          <w:rPrChange w:id="2245" w:author="Anna Wingfield" w:date="2024-03-14T14:53:00Z">
            <w:rPr>
              <w:rFonts w:asciiTheme="majorHAnsi" w:hAnsiTheme="majorHAnsi" w:cstheme="majorHAnsi"/>
              <w:sz w:val="22"/>
              <w:szCs w:val="22"/>
            </w:rPr>
          </w:rPrChange>
        </w:rPr>
        <w:t>differing opinions and practices</w:t>
      </w:r>
      <w:r w:rsidR="00502C0C" w:rsidRPr="00577B31">
        <w:rPr>
          <w:rFonts w:ascii="Times New Roman" w:hAnsi="Times New Roman"/>
          <w:rPrChange w:id="2246" w:author="Anna Wingfield" w:date="2024-03-14T14:53:00Z">
            <w:rPr>
              <w:rFonts w:asciiTheme="majorHAnsi" w:hAnsiTheme="majorHAnsi" w:cstheme="majorHAnsi"/>
              <w:sz w:val="22"/>
              <w:szCs w:val="22"/>
            </w:rPr>
          </w:rPrChange>
        </w:rPr>
        <w:t xml:space="preserve"> make them “mildew,” “enemies,”</w:t>
      </w:r>
      <w:r w:rsidR="008F5D4A" w:rsidRPr="00577B31">
        <w:rPr>
          <w:rFonts w:ascii="Times New Roman" w:hAnsi="Times New Roman"/>
          <w:rPrChange w:id="2247" w:author="Anna Wingfield" w:date="2024-03-14T14:53:00Z">
            <w:rPr>
              <w:rFonts w:asciiTheme="majorHAnsi" w:hAnsiTheme="majorHAnsi" w:cstheme="majorHAnsi"/>
              <w:sz w:val="22"/>
              <w:szCs w:val="22"/>
            </w:rPr>
          </w:rPrChange>
        </w:rPr>
        <w:t xml:space="preserve"> “reprobates, cast-aways</w:t>
      </w:r>
      <w:r w:rsidR="003B2E9D" w:rsidRPr="00577B31">
        <w:rPr>
          <w:rFonts w:ascii="Times New Roman" w:hAnsi="Times New Roman"/>
          <w:rPrChange w:id="2248" w:author="Anna Wingfield" w:date="2024-03-14T14:53:00Z">
            <w:rPr>
              <w:rFonts w:asciiTheme="majorHAnsi" w:hAnsiTheme="majorHAnsi" w:cstheme="majorHAnsi"/>
              <w:sz w:val="22"/>
              <w:szCs w:val="22"/>
            </w:rPr>
          </w:rPrChange>
        </w:rPr>
        <w:t>.</w:t>
      </w:r>
      <w:r w:rsidR="008F5D4A" w:rsidRPr="00577B31">
        <w:rPr>
          <w:rFonts w:ascii="Times New Roman" w:hAnsi="Times New Roman"/>
          <w:rPrChange w:id="2249" w:author="Anna Wingfield" w:date="2024-03-14T14:53:00Z">
            <w:rPr>
              <w:rFonts w:asciiTheme="majorHAnsi" w:hAnsiTheme="majorHAnsi" w:cstheme="majorHAnsi"/>
              <w:sz w:val="22"/>
              <w:szCs w:val="22"/>
            </w:rPr>
          </w:rPrChange>
        </w:rPr>
        <w:t>”</w:t>
      </w:r>
      <w:r w:rsidR="003B2E9D" w:rsidRPr="00577B31">
        <w:rPr>
          <w:rStyle w:val="FootnoteReference"/>
          <w:rFonts w:ascii="Times New Roman" w:hAnsi="Times New Roman"/>
          <w:rPrChange w:id="2250" w:author="Anna Wingfield" w:date="2024-03-14T14:53:00Z">
            <w:rPr>
              <w:rStyle w:val="FootnoteReference"/>
              <w:rFonts w:asciiTheme="majorHAnsi" w:hAnsiTheme="majorHAnsi" w:cstheme="majorHAnsi"/>
              <w:sz w:val="22"/>
              <w:szCs w:val="22"/>
            </w:rPr>
          </w:rPrChange>
        </w:rPr>
        <w:footnoteReference w:id="76"/>
      </w:r>
      <w:r w:rsidR="003B2E9D" w:rsidRPr="00577B31">
        <w:rPr>
          <w:rFonts w:ascii="Times New Roman" w:hAnsi="Times New Roman"/>
          <w:rPrChange w:id="225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259" w:author="Anna Wingfield" w:date="2024-03-14T14:53:00Z">
            <w:rPr>
              <w:rFonts w:asciiTheme="majorHAnsi" w:hAnsiTheme="majorHAnsi" w:cstheme="majorHAnsi"/>
              <w:sz w:val="22"/>
              <w:szCs w:val="22"/>
            </w:rPr>
          </w:rPrChange>
        </w:rPr>
        <w:t xml:space="preserve">In these ways, </w:t>
      </w:r>
      <w:proofErr w:type="spellStart"/>
      <w:r w:rsidRPr="00577B31">
        <w:rPr>
          <w:rFonts w:ascii="Times New Roman" w:hAnsi="Times New Roman"/>
          <w:rPrChange w:id="2260" w:author="Anna Wingfield" w:date="2024-03-14T14:53:00Z">
            <w:rPr>
              <w:rFonts w:asciiTheme="majorHAnsi" w:hAnsiTheme="majorHAnsi" w:cstheme="majorHAnsi"/>
              <w:sz w:val="22"/>
              <w:szCs w:val="22"/>
            </w:rPr>
          </w:rPrChange>
        </w:rPr>
        <w:t>Wringhim’s</w:t>
      </w:r>
      <w:proofErr w:type="spellEnd"/>
      <w:r w:rsidRPr="00577B31">
        <w:rPr>
          <w:rFonts w:ascii="Times New Roman" w:hAnsi="Times New Roman"/>
          <w:rPrChange w:id="2261" w:author="Anna Wingfield" w:date="2024-03-14T14:53:00Z">
            <w:rPr>
              <w:rFonts w:asciiTheme="majorHAnsi" w:hAnsiTheme="majorHAnsi" w:cstheme="majorHAnsi"/>
              <w:sz w:val="22"/>
              <w:szCs w:val="22"/>
            </w:rPr>
          </w:rPrChange>
        </w:rPr>
        <w:t xml:space="preserve"> antisocial tendencies</w:t>
      </w:r>
      <w:r w:rsidR="00CA6863" w:rsidRPr="00577B31">
        <w:rPr>
          <w:rFonts w:ascii="Times New Roman" w:hAnsi="Times New Roman"/>
          <w:rPrChange w:id="2262" w:author="Anna Wingfield" w:date="2024-03-14T14:53:00Z">
            <w:rPr>
              <w:rFonts w:asciiTheme="majorHAnsi" w:hAnsiTheme="majorHAnsi" w:cstheme="majorHAnsi"/>
              <w:sz w:val="22"/>
              <w:szCs w:val="22"/>
            </w:rPr>
          </w:rPrChange>
        </w:rPr>
        <w:t>, as well as his belief in a two-tiered society</w:t>
      </w:r>
      <w:r w:rsidR="003B2E9D" w:rsidRPr="00577B31">
        <w:rPr>
          <w:rFonts w:ascii="Times New Roman" w:hAnsi="Times New Roman"/>
          <w:rPrChange w:id="2263" w:author="Anna Wingfield" w:date="2024-03-14T14:53:00Z">
            <w:rPr>
              <w:rFonts w:asciiTheme="majorHAnsi" w:hAnsiTheme="majorHAnsi" w:cstheme="majorHAnsi"/>
              <w:sz w:val="22"/>
              <w:szCs w:val="22"/>
            </w:rPr>
          </w:rPrChange>
        </w:rPr>
        <w:t xml:space="preserve"> composed</w:t>
      </w:r>
      <w:r w:rsidR="00CA6863" w:rsidRPr="00577B31">
        <w:rPr>
          <w:rFonts w:ascii="Times New Roman" w:hAnsi="Times New Roman"/>
          <w:rPrChange w:id="2264" w:author="Anna Wingfield" w:date="2024-03-14T14:53:00Z">
            <w:rPr>
              <w:rFonts w:asciiTheme="majorHAnsi" w:hAnsiTheme="majorHAnsi" w:cstheme="majorHAnsi"/>
              <w:sz w:val="22"/>
              <w:szCs w:val="22"/>
            </w:rPr>
          </w:rPrChange>
        </w:rPr>
        <w:t xml:space="preserve"> of the deserving and </w:t>
      </w:r>
      <w:r w:rsidR="003B2E9D" w:rsidRPr="00577B31">
        <w:rPr>
          <w:rFonts w:ascii="Times New Roman" w:hAnsi="Times New Roman"/>
          <w:rPrChange w:id="2265" w:author="Anna Wingfield" w:date="2024-03-14T14:53:00Z">
            <w:rPr>
              <w:rFonts w:asciiTheme="majorHAnsi" w:hAnsiTheme="majorHAnsi" w:cstheme="majorHAnsi"/>
              <w:sz w:val="22"/>
              <w:szCs w:val="22"/>
            </w:rPr>
          </w:rPrChange>
        </w:rPr>
        <w:t>the reprobate</w:t>
      </w:r>
      <w:r w:rsidR="00CA6863" w:rsidRPr="00577B31">
        <w:rPr>
          <w:rFonts w:ascii="Times New Roman" w:hAnsi="Times New Roman"/>
          <w:rPrChange w:id="2266" w:author="Anna Wingfield" w:date="2024-03-14T14:53:00Z">
            <w:rPr>
              <w:rFonts w:asciiTheme="majorHAnsi" w:hAnsiTheme="majorHAnsi" w:cstheme="majorHAnsi"/>
              <w:sz w:val="22"/>
              <w:szCs w:val="22"/>
            </w:rPr>
          </w:rPrChange>
        </w:rPr>
        <w:t>, a</w:t>
      </w:r>
      <w:r w:rsidRPr="00577B31">
        <w:rPr>
          <w:rFonts w:ascii="Times New Roman" w:hAnsi="Times New Roman"/>
          <w:rPrChange w:id="2267" w:author="Anna Wingfield" w:date="2024-03-14T14:53:00Z">
            <w:rPr>
              <w:rFonts w:asciiTheme="majorHAnsi" w:hAnsiTheme="majorHAnsi" w:cstheme="majorHAnsi"/>
              <w:sz w:val="22"/>
              <w:szCs w:val="22"/>
            </w:rPr>
          </w:rPrChange>
        </w:rPr>
        <w:t xml:space="preserve">re linked to a </w:t>
      </w:r>
      <w:proofErr w:type="spellStart"/>
      <w:r w:rsidRPr="00577B31">
        <w:rPr>
          <w:rFonts w:ascii="Times New Roman" w:hAnsi="Times New Roman"/>
          <w:rPrChange w:id="2268" w:author="Anna Wingfield" w:date="2024-03-14T14:53:00Z">
            <w:rPr>
              <w:rFonts w:asciiTheme="majorHAnsi" w:hAnsiTheme="majorHAnsi" w:cstheme="majorHAnsi"/>
              <w:sz w:val="22"/>
              <w:szCs w:val="22"/>
            </w:rPr>
          </w:rPrChange>
        </w:rPr>
        <w:t>deterritorialized</w:t>
      </w:r>
      <w:proofErr w:type="spellEnd"/>
      <w:r w:rsidRPr="00577B31">
        <w:rPr>
          <w:rFonts w:ascii="Times New Roman" w:hAnsi="Times New Roman"/>
          <w:rPrChange w:id="2269" w:author="Anna Wingfield" w:date="2024-03-14T14:53:00Z">
            <w:rPr>
              <w:rFonts w:asciiTheme="majorHAnsi" w:hAnsiTheme="majorHAnsi" w:cstheme="majorHAnsi"/>
              <w:sz w:val="22"/>
              <w:szCs w:val="22"/>
            </w:rPr>
          </w:rPrChange>
        </w:rPr>
        <w:t xml:space="preserve"> Protestantism—a Protestantism </w:t>
      </w:r>
      <w:r w:rsidR="00C9172E" w:rsidRPr="00577B31">
        <w:rPr>
          <w:rFonts w:ascii="Times New Roman" w:hAnsi="Times New Roman"/>
          <w:rPrChange w:id="2270" w:author="Anna Wingfield" w:date="2024-03-14T14:53:00Z">
            <w:rPr>
              <w:rFonts w:asciiTheme="majorHAnsi" w:hAnsiTheme="majorHAnsi" w:cstheme="majorHAnsi"/>
              <w:sz w:val="22"/>
              <w:szCs w:val="22"/>
            </w:rPr>
          </w:rPrChange>
        </w:rPr>
        <w:t xml:space="preserve">that doesn’t conceive itself as delimited </w:t>
      </w:r>
      <w:r w:rsidRPr="00577B31">
        <w:rPr>
          <w:rFonts w:ascii="Times New Roman" w:hAnsi="Times New Roman"/>
          <w:rPrChange w:id="2271" w:author="Anna Wingfield" w:date="2024-03-14T14:53:00Z">
            <w:rPr>
              <w:rFonts w:asciiTheme="majorHAnsi" w:hAnsiTheme="majorHAnsi" w:cstheme="majorHAnsi"/>
              <w:sz w:val="22"/>
              <w:szCs w:val="22"/>
            </w:rPr>
          </w:rPrChange>
        </w:rPr>
        <w:t xml:space="preserve">by </w:t>
      </w:r>
      <w:r w:rsidR="00C9172E" w:rsidRPr="00577B31">
        <w:rPr>
          <w:rFonts w:ascii="Times New Roman" w:hAnsi="Times New Roman"/>
          <w:rPrChange w:id="2272" w:author="Anna Wingfield" w:date="2024-03-14T14:53:00Z">
            <w:rPr>
              <w:rFonts w:asciiTheme="majorHAnsi" w:hAnsiTheme="majorHAnsi" w:cstheme="majorHAnsi"/>
              <w:sz w:val="22"/>
              <w:szCs w:val="22"/>
            </w:rPr>
          </w:rPrChange>
        </w:rPr>
        <w:t>any</w:t>
      </w:r>
      <w:r w:rsidRPr="00577B31">
        <w:rPr>
          <w:rFonts w:ascii="Times New Roman" w:hAnsi="Times New Roman"/>
          <w:rPrChange w:id="2273" w:author="Anna Wingfield" w:date="2024-03-14T14:53:00Z">
            <w:rPr>
              <w:rFonts w:asciiTheme="majorHAnsi" w:hAnsiTheme="majorHAnsi" w:cstheme="majorHAnsi"/>
              <w:sz w:val="22"/>
              <w:szCs w:val="22"/>
            </w:rPr>
          </w:rPrChange>
        </w:rPr>
        <w:t xml:space="preserve"> definite space, a religious individualism </w:t>
      </w:r>
      <w:r w:rsidR="005C36D9" w:rsidRPr="00577B31">
        <w:rPr>
          <w:rFonts w:ascii="Times New Roman" w:hAnsi="Times New Roman"/>
          <w:rPrChange w:id="2274" w:author="Anna Wingfield" w:date="2024-03-14T14:53:00Z">
            <w:rPr>
              <w:rFonts w:asciiTheme="majorHAnsi" w:hAnsiTheme="majorHAnsi" w:cstheme="majorHAnsi"/>
              <w:sz w:val="22"/>
              <w:szCs w:val="22"/>
            </w:rPr>
          </w:rPrChange>
        </w:rPr>
        <w:t>un</w:t>
      </w:r>
      <w:r w:rsidRPr="00577B31">
        <w:rPr>
          <w:rFonts w:ascii="Times New Roman" w:hAnsi="Times New Roman"/>
          <w:rPrChange w:id="2275" w:author="Anna Wingfield" w:date="2024-03-14T14:53:00Z">
            <w:rPr>
              <w:rFonts w:asciiTheme="majorHAnsi" w:hAnsiTheme="majorHAnsi" w:cstheme="majorHAnsi"/>
              <w:sz w:val="22"/>
              <w:szCs w:val="22"/>
            </w:rPr>
          </w:rPrChange>
        </w:rPr>
        <w:t>moderated by “communal traditions” or practices</w:t>
      </w:r>
      <w:r w:rsidR="00FF4081" w:rsidRPr="00577B31">
        <w:rPr>
          <w:rFonts w:ascii="Times New Roman" w:hAnsi="Times New Roman"/>
          <w:rPrChange w:id="2276" w:author="Anna Wingfield" w:date="2024-03-14T14:53:00Z">
            <w:rPr>
              <w:rFonts w:asciiTheme="majorHAnsi" w:hAnsiTheme="majorHAnsi" w:cstheme="majorHAnsi"/>
              <w:sz w:val="22"/>
              <w:szCs w:val="22"/>
            </w:rPr>
          </w:rPrChange>
        </w:rPr>
        <w:t>.</w:t>
      </w:r>
      <w:r w:rsidR="00FF4081" w:rsidRPr="00577B31">
        <w:rPr>
          <w:rStyle w:val="FootnoteReference"/>
          <w:rFonts w:ascii="Times New Roman" w:hAnsi="Times New Roman"/>
          <w:rPrChange w:id="2277" w:author="Anna Wingfield" w:date="2024-03-14T14:53:00Z">
            <w:rPr>
              <w:rStyle w:val="FootnoteReference"/>
              <w:rFonts w:asciiTheme="majorHAnsi" w:hAnsiTheme="majorHAnsi" w:cstheme="majorHAnsi"/>
              <w:sz w:val="22"/>
              <w:szCs w:val="22"/>
            </w:rPr>
          </w:rPrChange>
        </w:rPr>
        <w:footnoteReference w:id="77"/>
      </w:r>
      <w:r w:rsidRPr="00577B31">
        <w:rPr>
          <w:rFonts w:ascii="Times New Roman" w:hAnsi="Times New Roman"/>
          <w:rPrChange w:id="2283" w:author="Anna Wingfield" w:date="2024-03-14T14:53:00Z">
            <w:rPr>
              <w:rFonts w:asciiTheme="majorHAnsi" w:hAnsiTheme="majorHAnsi" w:cstheme="majorHAnsi"/>
              <w:sz w:val="22"/>
              <w:szCs w:val="22"/>
            </w:rPr>
          </w:rPrChange>
        </w:rPr>
        <w:t xml:space="preserve"> </w:t>
      </w:r>
    </w:p>
    <w:p w14:paraId="0483D068" w14:textId="016CE93D" w:rsidR="00090627" w:rsidRPr="00577B31" w:rsidRDefault="00CC1FE6" w:rsidP="00FF4081">
      <w:pPr>
        <w:spacing w:line="480" w:lineRule="auto"/>
        <w:ind w:firstLine="720"/>
        <w:rPr>
          <w:rFonts w:ascii="Times New Roman" w:hAnsi="Times New Roman"/>
          <w:rPrChange w:id="2284" w:author="Anna Wingfield" w:date="2024-03-14T14:53:00Z">
            <w:rPr>
              <w:rFonts w:asciiTheme="majorHAnsi" w:hAnsiTheme="majorHAnsi" w:cstheme="majorHAnsi"/>
              <w:sz w:val="22"/>
              <w:szCs w:val="22"/>
            </w:rPr>
          </w:rPrChange>
        </w:rPr>
      </w:pPr>
      <w:r w:rsidRPr="00577B31">
        <w:rPr>
          <w:rFonts w:ascii="Times New Roman" w:hAnsi="Times New Roman"/>
          <w:rPrChange w:id="2285" w:author="Anna Wingfield" w:date="2024-03-14T14:53:00Z">
            <w:rPr>
              <w:rFonts w:asciiTheme="majorHAnsi" w:hAnsiTheme="majorHAnsi" w:cstheme="majorHAnsi"/>
              <w:sz w:val="22"/>
              <w:szCs w:val="22"/>
            </w:rPr>
          </w:rPrChange>
        </w:rPr>
        <w:t>For</w:t>
      </w:r>
      <w:r w:rsidR="00E54C57" w:rsidRPr="00577B31">
        <w:rPr>
          <w:rFonts w:ascii="Times New Roman" w:hAnsi="Times New Roman"/>
          <w:rPrChange w:id="2286" w:author="Anna Wingfield" w:date="2024-03-14T14:53:00Z">
            <w:rPr>
              <w:rFonts w:asciiTheme="majorHAnsi" w:hAnsiTheme="majorHAnsi" w:cstheme="majorHAnsi"/>
              <w:sz w:val="22"/>
              <w:szCs w:val="22"/>
            </w:rPr>
          </w:rPrChange>
        </w:rPr>
        <w:t xml:space="preserve"> these reasons</w:t>
      </w:r>
      <w:r w:rsidRPr="00577B31">
        <w:rPr>
          <w:rFonts w:ascii="Times New Roman" w:hAnsi="Times New Roman"/>
          <w:rPrChange w:id="2287" w:author="Anna Wingfield" w:date="2024-03-14T14:53:00Z">
            <w:rPr>
              <w:rFonts w:asciiTheme="majorHAnsi" w:hAnsiTheme="majorHAnsi" w:cstheme="majorHAnsi"/>
              <w:sz w:val="22"/>
              <w:szCs w:val="22"/>
            </w:rPr>
          </w:rPrChange>
        </w:rPr>
        <w:t xml:space="preserve">, </w:t>
      </w:r>
      <w:proofErr w:type="spellStart"/>
      <w:r w:rsidR="00090627" w:rsidRPr="00577B31">
        <w:rPr>
          <w:rFonts w:ascii="Times New Roman" w:hAnsi="Times New Roman"/>
          <w:rPrChange w:id="2288" w:author="Anna Wingfield" w:date="2024-03-14T14:53:00Z">
            <w:rPr>
              <w:rFonts w:asciiTheme="majorHAnsi" w:hAnsiTheme="majorHAnsi" w:cstheme="majorHAnsi"/>
              <w:sz w:val="22"/>
              <w:szCs w:val="22"/>
            </w:rPr>
          </w:rPrChange>
        </w:rPr>
        <w:t>Wringhim</w:t>
      </w:r>
      <w:proofErr w:type="spellEnd"/>
      <w:r w:rsidR="00090627" w:rsidRPr="00577B31">
        <w:rPr>
          <w:rFonts w:ascii="Times New Roman" w:hAnsi="Times New Roman"/>
          <w:rPrChange w:id="2289" w:author="Anna Wingfield" w:date="2024-03-14T14:53:00Z">
            <w:rPr>
              <w:rFonts w:asciiTheme="majorHAnsi" w:hAnsiTheme="majorHAnsi" w:cstheme="majorHAnsi"/>
              <w:sz w:val="22"/>
              <w:szCs w:val="22"/>
            </w:rPr>
          </w:rPrChange>
        </w:rPr>
        <w:t xml:space="preserve"> tries to effect change not from </w:t>
      </w:r>
      <w:r w:rsidR="00090627" w:rsidRPr="00577B31">
        <w:rPr>
          <w:rFonts w:ascii="Times New Roman" w:hAnsi="Times New Roman"/>
          <w:i/>
          <w:rPrChange w:id="2290" w:author="Anna Wingfield" w:date="2024-03-14T14:53:00Z">
            <w:rPr>
              <w:rFonts w:asciiTheme="majorHAnsi" w:hAnsiTheme="majorHAnsi" w:cstheme="majorHAnsi"/>
              <w:i/>
              <w:sz w:val="22"/>
              <w:szCs w:val="22"/>
            </w:rPr>
          </w:rPrChange>
        </w:rPr>
        <w:t>within</w:t>
      </w:r>
      <w:r w:rsidR="00090627" w:rsidRPr="00577B31">
        <w:rPr>
          <w:rFonts w:ascii="Times New Roman" w:hAnsi="Times New Roman"/>
          <w:rPrChange w:id="2291" w:author="Anna Wingfield" w:date="2024-03-14T14:53:00Z">
            <w:rPr>
              <w:rFonts w:asciiTheme="majorHAnsi" w:hAnsiTheme="majorHAnsi" w:cstheme="majorHAnsi"/>
              <w:sz w:val="22"/>
              <w:szCs w:val="22"/>
            </w:rPr>
          </w:rPrChange>
        </w:rPr>
        <w:t xml:space="preserve"> but from </w:t>
      </w:r>
      <w:r w:rsidR="00090627" w:rsidRPr="00577B31">
        <w:rPr>
          <w:rFonts w:ascii="Times New Roman" w:hAnsi="Times New Roman"/>
          <w:i/>
          <w:rPrChange w:id="2292" w:author="Anna Wingfield" w:date="2024-03-14T14:53:00Z">
            <w:rPr>
              <w:rFonts w:asciiTheme="majorHAnsi" w:hAnsiTheme="majorHAnsi" w:cstheme="majorHAnsi"/>
              <w:i/>
              <w:sz w:val="22"/>
              <w:szCs w:val="22"/>
            </w:rPr>
          </w:rPrChange>
        </w:rPr>
        <w:t>without</w:t>
      </w:r>
      <w:r w:rsidR="00090627" w:rsidRPr="00577B31">
        <w:rPr>
          <w:rFonts w:ascii="Times New Roman" w:hAnsi="Times New Roman"/>
          <w:rPrChange w:id="2293" w:author="Anna Wingfield" w:date="2024-03-14T14:53:00Z">
            <w:rPr>
              <w:rFonts w:asciiTheme="majorHAnsi" w:hAnsiTheme="majorHAnsi" w:cstheme="majorHAnsi"/>
              <w:sz w:val="22"/>
              <w:szCs w:val="22"/>
            </w:rPr>
          </w:rPrChange>
        </w:rPr>
        <w:t xml:space="preserve"> social structures. Despite occupying a leadership role within the church wherein he could consolidate and exercise his institutional authority, </w:t>
      </w:r>
      <w:r w:rsidR="00285FEE" w:rsidRPr="00577B31">
        <w:rPr>
          <w:rFonts w:ascii="Times New Roman" w:hAnsi="Times New Roman"/>
          <w:rPrChange w:id="2294" w:author="Anna Wingfield" w:date="2024-03-14T14:53:00Z">
            <w:rPr>
              <w:rFonts w:asciiTheme="majorHAnsi" w:hAnsiTheme="majorHAnsi" w:cstheme="majorHAnsi"/>
              <w:sz w:val="22"/>
              <w:szCs w:val="22"/>
            </w:rPr>
          </w:rPrChange>
        </w:rPr>
        <w:t xml:space="preserve">he </w:t>
      </w:r>
      <w:r w:rsidR="00342B47" w:rsidRPr="00577B31">
        <w:rPr>
          <w:rFonts w:ascii="Times New Roman" w:hAnsi="Times New Roman"/>
          <w:rPrChange w:id="2295" w:author="Anna Wingfield" w:date="2024-03-14T14:53:00Z">
            <w:rPr>
              <w:rFonts w:asciiTheme="majorHAnsi" w:hAnsiTheme="majorHAnsi" w:cstheme="majorHAnsi"/>
              <w:sz w:val="22"/>
              <w:szCs w:val="22"/>
            </w:rPr>
          </w:rPrChange>
        </w:rPr>
        <w:t xml:space="preserve">instead </w:t>
      </w:r>
      <w:r w:rsidR="00090627" w:rsidRPr="00577B31">
        <w:rPr>
          <w:rFonts w:ascii="Times New Roman" w:hAnsi="Times New Roman"/>
          <w:rPrChange w:id="2296" w:author="Anna Wingfield" w:date="2024-03-14T14:53:00Z">
            <w:rPr>
              <w:rFonts w:asciiTheme="majorHAnsi" w:hAnsiTheme="majorHAnsi" w:cstheme="majorHAnsi"/>
              <w:sz w:val="22"/>
              <w:szCs w:val="22"/>
            </w:rPr>
          </w:rPrChange>
        </w:rPr>
        <w:t xml:space="preserve">focuses his efforts on exploding existing communities that he sees as inconsistent with his values. </w:t>
      </w:r>
      <w:r w:rsidR="004E3DB2" w:rsidRPr="00577B31">
        <w:rPr>
          <w:rFonts w:ascii="Times New Roman" w:hAnsi="Times New Roman"/>
          <w:rPrChange w:id="2297" w:author="Anna Wingfield" w:date="2024-03-14T14:53:00Z">
            <w:rPr>
              <w:rFonts w:asciiTheme="majorHAnsi" w:hAnsiTheme="majorHAnsi" w:cstheme="majorHAnsi"/>
              <w:sz w:val="22"/>
              <w:szCs w:val="22"/>
            </w:rPr>
          </w:rPrChange>
        </w:rPr>
        <w:t xml:space="preserve">Strikingly, the modern internet troll helps illuminate </w:t>
      </w:r>
      <w:proofErr w:type="spellStart"/>
      <w:r w:rsidR="004E3DB2" w:rsidRPr="00577B31">
        <w:rPr>
          <w:rFonts w:ascii="Times New Roman" w:hAnsi="Times New Roman"/>
          <w:rPrChange w:id="2298" w:author="Anna Wingfield" w:date="2024-03-14T14:53:00Z">
            <w:rPr>
              <w:rFonts w:asciiTheme="majorHAnsi" w:hAnsiTheme="majorHAnsi" w:cstheme="majorHAnsi"/>
              <w:sz w:val="22"/>
              <w:szCs w:val="22"/>
            </w:rPr>
          </w:rPrChange>
        </w:rPr>
        <w:t>Wringhim’s</w:t>
      </w:r>
      <w:proofErr w:type="spellEnd"/>
      <w:r w:rsidR="004E3DB2" w:rsidRPr="00577B31">
        <w:rPr>
          <w:rFonts w:ascii="Times New Roman" w:hAnsi="Times New Roman"/>
          <w:rPrChange w:id="2299" w:author="Anna Wingfield" w:date="2024-03-14T14:53:00Z">
            <w:rPr>
              <w:rFonts w:asciiTheme="majorHAnsi" w:hAnsiTheme="majorHAnsi" w:cstheme="majorHAnsi"/>
              <w:sz w:val="22"/>
              <w:szCs w:val="22"/>
            </w:rPr>
          </w:rPrChange>
        </w:rPr>
        <w:t xml:space="preserve"> logic. According </w:t>
      </w:r>
      <w:r w:rsidR="00090627" w:rsidRPr="00577B31">
        <w:rPr>
          <w:rFonts w:ascii="Times New Roman" w:hAnsi="Times New Roman"/>
          <w:rPrChange w:id="2300" w:author="Anna Wingfield" w:date="2024-03-14T14:53:00Z">
            <w:rPr>
              <w:rFonts w:asciiTheme="majorHAnsi" w:hAnsiTheme="majorHAnsi" w:cstheme="majorHAnsi"/>
              <w:sz w:val="22"/>
              <w:szCs w:val="22"/>
            </w:rPr>
          </w:rPrChange>
        </w:rPr>
        <w:t xml:space="preserve">to Whitney Phillips, </w:t>
      </w:r>
      <w:r w:rsidR="004E3DB2" w:rsidRPr="00577B31">
        <w:rPr>
          <w:rFonts w:ascii="Times New Roman" w:hAnsi="Times New Roman"/>
          <w:rPrChange w:id="2301" w:author="Anna Wingfield" w:date="2024-03-14T14:53:00Z">
            <w:rPr>
              <w:rFonts w:asciiTheme="majorHAnsi" w:hAnsiTheme="majorHAnsi" w:cstheme="majorHAnsi"/>
              <w:sz w:val="22"/>
              <w:szCs w:val="22"/>
            </w:rPr>
          </w:rPrChange>
        </w:rPr>
        <w:t xml:space="preserve">these </w:t>
      </w:r>
      <w:r w:rsidR="00090627" w:rsidRPr="00577B31">
        <w:rPr>
          <w:rFonts w:ascii="Times New Roman" w:hAnsi="Times New Roman"/>
          <w:rPrChange w:id="2302" w:author="Anna Wingfield" w:date="2024-03-14T14:53:00Z">
            <w:rPr>
              <w:rFonts w:asciiTheme="majorHAnsi" w:hAnsiTheme="majorHAnsi" w:cstheme="majorHAnsi"/>
              <w:sz w:val="22"/>
              <w:szCs w:val="22"/>
            </w:rPr>
          </w:rPrChange>
        </w:rPr>
        <w:t>trolls create and disseminate exaggerated or fake news stories, coopt online conversations, and harass and explode online communities, trying to stoke mob outrage, seemingly for no reason</w:t>
      </w:r>
      <w:r w:rsidR="00342B47" w:rsidRPr="00577B31">
        <w:rPr>
          <w:rFonts w:ascii="Times New Roman" w:hAnsi="Times New Roman"/>
          <w:rPrChange w:id="2303" w:author="Anna Wingfield" w:date="2024-03-14T14:53:00Z">
            <w:rPr>
              <w:rFonts w:asciiTheme="majorHAnsi" w:hAnsiTheme="majorHAnsi" w:cstheme="majorHAnsi"/>
              <w:sz w:val="22"/>
              <w:szCs w:val="22"/>
            </w:rPr>
          </w:rPrChange>
        </w:rPr>
        <w:t xml:space="preserve"> other</w:t>
      </w:r>
      <w:r w:rsidR="00090627" w:rsidRPr="00577B31">
        <w:rPr>
          <w:rFonts w:ascii="Times New Roman" w:hAnsi="Times New Roman"/>
          <w:rPrChange w:id="2304" w:author="Anna Wingfield" w:date="2024-03-14T14:53:00Z">
            <w:rPr>
              <w:rFonts w:asciiTheme="majorHAnsi" w:hAnsiTheme="majorHAnsi" w:cstheme="majorHAnsi"/>
              <w:sz w:val="22"/>
              <w:szCs w:val="22"/>
            </w:rPr>
          </w:rPrChange>
        </w:rPr>
        <w:t xml:space="preserve"> than </w:t>
      </w:r>
      <w:r w:rsidR="00090627" w:rsidRPr="00577B31">
        <w:rPr>
          <w:rFonts w:ascii="Times New Roman" w:hAnsi="Times New Roman"/>
          <w:rPrChange w:id="2305" w:author="Anna Wingfield" w:date="2024-03-14T14:53:00Z">
            <w:rPr>
              <w:rFonts w:asciiTheme="majorHAnsi" w:hAnsiTheme="majorHAnsi" w:cstheme="majorHAnsi"/>
              <w:sz w:val="22"/>
              <w:szCs w:val="22"/>
            </w:rPr>
          </w:rPrChange>
        </w:rPr>
        <w:lastRenderedPageBreak/>
        <w:t>exposure</w:t>
      </w:r>
      <w:r w:rsidR="00090627" w:rsidRPr="00577B31">
        <w:rPr>
          <w:rFonts w:ascii="Times New Roman" w:hAnsi="Times New Roman"/>
          <w:i/>
          <w:rPrChange w:id="2306" w:author="Anna Wingfield" w:date="2024-03-14T14:53:00Z">
            <w:rPr>
              <w:rFonts w:asciiTheme="majorHAnsi" w:hAnsiTheme="majorHAnsi" w:cstheme="majorHAnsi"/>
              <w:i/>
              <w:sz w:val="22"/>
              <w:szCs w:val="22"/>
            </w:rPr>
          </w:rPrChange>
        </w:rPr>
        <w:t xml:space="preserve"> </w:t>
      </w:r>
      <w:r w:rsidR="00090627" w:rsidRPr="00577B31">
        <w:rPr>
          <w:rFonts w:ascii="Times New Roman" w:hAnsi="Times New Roman"/>
          <w:rPrChange w:id="2307" w:author="Anna Wingfield" w:date="2024-03-14T14:53:00Z">
            <w:rPr>
              <w:rFonts w:asciiTheme="majorHAnsi" w:hAnsiTheme="majorHAnsi" w:cstheme="majorHAnsi"/>
              <w:sz w:val="22"/>
              <w:szCs w:val="22"/>
            </w:rPr>
          </w:rPrChange>
        </w:rPr>
        <w:t>and “owning the libs</w:t>
      </w:r>
      <w:r w:rsidR="00FF4081" w:rsidRPr="00577B31">
        <w:rPr>
          <w:rFonts w:ascii="Times New Roman" w:hAnsi="Times New Roman"/>
          <w:rPrChange w:id="2308" w:author="Anna Wingfield" w:date="2024-03-14T14:53:00Z">
            <w:rPr>
              <w:rFonts w:asciiTheme="majorHAnsi" w:hAnsiTheme="majorHAnsi" w:cstheme="majorHAnsi"/>
              <w:sz w:val="22"/>
              <w:szCs w:val="22"/>
            </w:rPr>
          </w:rPrChange>
        </w:rPr>
        <w:t>.</w:t>
      </w:r>
      <w:r w:rsidR="00090627" w:rsidRPr="00577B31">
        <w:rPr>
          <w:rFonts w:ascii="Times New Roman" w:hAnsi="Times New Roman"/>
          <w:rPrChange w:id="2309" w:author="Anna Wingfield" w:date="2024-03-14T14:53:00Z">
            <w:rPr>
              <w:rFonts w:asciiTheme="majorHAnsi" w:hAnsiTheme="majorHAnsi" w:cstheme="majorHAnsi"/>
              <w:sz w:val="22"/>
              <w:szCs w:val="22"/>
            </w:rPr>
          </w:rPrChange>
        </w:rPr>
        <w:t>”</w:t>
      </w:r>
      <w:r w:rsidR="00FF4081" w:rsidRPr="00577B31">
        <w:rPr>
          <w:rStyle w:val="FootnoteReference"/>
          <w:rFonts w:ascii="Times New Roman" w:hAnsi="Times New Roman"/>
          <w:rPrChange w:id="2310" w:author="Anna Wingfield" w:date="2024-03-14T14:53:00Z">
            <w:rPr>
              <w:rStyle w:val="FootnoteReference"/>
              <w:rFonts w:asciiTheme="majorHAnsi" w:hAnsiTheme="majorHAnsi" w:cstheme="majorHAnsi"/>
              <w:sz w:val="22"/>
              <w:szCs w:val="22"/>
            </w:rPr>
          </w:rPrChange>
        </w:rPr>
        <w:footnoteReference w:id="78"/>
      </w:r>
      <w:r w:rsidR="00090627" w:rsidRPr="00577B31">
        <w:rPr>
          <w:rFonts w:ascii="Times New Roman" w:hAnsi="Times New Roman"/>
          <w:rPrChange w:id="2317" w:author="Anna Wingfield" w:date="2024-03-14T14:53:00Z">
            <w:rPr>
              <w:rFonts w:asciiTheme="majorHAnsi" w:hAnsiTheme="majorHAnsi" w:cstheme="majorHAnsi"/>
              <w:sz w:val="22"/>
              <w:szCs w:val="22"/>
            </w:rPr>
          </w:rPrChange>
        </w:rPr>
        <w:t xml:space="preserve"> She m</w:t>
      </w:r>
      <w:r w:rsidR="00D13224" w:rsidRPr="00577B31">
        <w:rPr>
          <w:rFonts w:ascii="Times New Roman" w:hAnsi="Times New Roman"/>
          <w:rPrChange w:id="2318" w:author="Anna Wingfield" w:date="2024-03-14T14:53:00Z">
            <w:rPr>
              <w:rFonts w:asciiTheme="majorHAnsi" w:hAnsiTheme="majorHAnsi" w:cstheme="majorHAnsi"/>
              <w:sz w:val="22"/>
              <w:szCs w:val="22"/>
            </w:rPr>
          </w:rPrChange>
        </w:rPr>
        <w:t>ay</w:t>
      </w:r>
      <w:r w:rsidR="00090627" w:rsidRPr="00577B31">
        <w:rPr>
          <w:rFonts w:ascii="Times New Roman" w:hAnsi="Times New Roman"/>
          <w:rPrChange w:id="2319" w:author="Anna Wingfield" w:date="2024-03-14T14:53:00Z">
            <w:rPr>
              <w:rFonts w:asciiTheme="majorHAnsi" w:hAnsiTheme="majorHAnsi" w:cstheme="majorHAnsi"/>
              <w:sz w:val="22"/>
              <w:szCs w:val="22"/>
            </w:rPr>
          </w:rPrChange>
        </w:rPr>
        <w:t xml:space="preserve"> as well be creating laundry list of the tactics employed by </w:t>
      </w:r>
      <w:proofErr w:type="spellStart"/>
      <w:r w:rsidR="00090627" w:rsidRPr="00577B31">
        <w:rPr>
          <w:rFonts w:ascii="Times New Roman" w:hAnsi="Times New Roman"/>
          <w:rPrChange w:id="2320" w:author="Anna Wingfield" w:date="2024-03-14T14:53:00Z">
            <w:rPr>
              <w:rFonts w:asciiTheme="majorHAnsi" w:hAnsiTheme="majorHAnsi" w:cstheme="majorHAnsi"/>
              <w:sz w:val="22"/>
              <w:szCs w:val="22"/>
            </w:rPr>
          </w:rPrChange>
        </w:rPr>
        <w:t>Wringhim</w:t>
      </w:r>
      <w:proofErr w:type="spellEnd"/>
      <w:r w:rsidR="00090627" w:rsidRPr="00577B31">
        <w:rPr>
          <w:rFonts w:ascii="Times New Roman" w:hAnsi="Times New Roman"/>
          <w:rPrChange w:id="2321" w:author="Anna Wingfield" w:date="2024-03-14T14:53:00Z">
            <w:rPr>
              <w:rFonts w:asciiTheme="majorHAnsi" w:hAnsiTheme="majorHAnsi" w:cstheme="majorHAnsi"/>
              <w:sz w:val="22"/>
              <w:szCs w:val="22"/>
            </w:rPr>
          </w:rPrChange>
        </w:rPr>
        <w:t xml:space="preserve"> in the harassment of his brother and his brother’s friends. He disrupts their tennis game by intruding on the space of the court, mimicking and mocking their conversation and movements. And, the more he is met by “rude shocks and pushes, accompanied sometimes with hasty curses” in response to his interference, the more he “cling[s]” to his brother, keeping him from playing</w:t>
      </w:r>
      <w:r w:rsidR="00FF4081" w:rsidRPr="00577B31">
        <w:rPr>
          <w:rFonts w:ascii="Times New Roman" w:hAnsi="Times New Roman"/>
          <w:rPrChange w:id="2322" w:author="Anna Wingfield" w:date="2024-03-14T14:53:00Z">
            <w:rPr>
              <w:rFonts w:asciiTheme="majorHAnsi" w:hAnsiTheme="majorHAnsi" w:cstheme="majorHAnsi"/>
              <w:sz w:val="22"/>
              <w:szCs w:val="22"/>
            </w:rPr>
          </w:rPrChange>
        </w:rPr>
        <w:t>.</w:t>
      </w:r>
      <w:r w:rsidR="00FF4081" w:rsidRPr="00577B31">
        <w:rPr>
          <w:rStyle w:val="FootnoteReference"/>
          <w:rFonts w:ascii="Times New Roman" w:hAnsi="Times New Roman"/>
          <w:rPrChange w:id="2323" w:author="Anna Wingfield" w:date="2024-03-14T14:53:00Z">
            <w:rPr>
              <w:rStyle w:val="FootnoteReference"/>
              <w:rFonts w:asciiTheme="majorHAnsi" w:hAnsiTheme="majorHAnsi" w:cstheme="majorHAnsi"/>
              <w:sz w:val="22"/>
              <w:szCs w:val="22"/>
            </w:rPr>
          </w:rPrChange>
        </w:rPr>
        <w:footnoteReference w:id="79"/>
      </w:r>
      <w:r w:rsidR="00090627" w:rsidRPr="00577B31">
        <w:rPr>
          <w:rFonts w:ascii="Times New Roman" w:hAnsi="Times New Roman"/>
          <w:rPrChange w:id="2329" w:author="Anna Wingfield" w:date="2024-03-14T14:53:00Z">
            <w:rPr>
              <w:rFonts w:asciiTheme="majorHAnsi" w:hAnsiTheme="majorHAnsi" w:cstheme="majorHAnsi"/>
              <w:sz w:val="22"/>
              <w:szCs w:val="22"/>
            </w:rPr>
          </w:rPrChange>
        </w:rPr>
        <w:t xml:space="preserve"> Finally, when he is asked</w:t>
      </w:r>
      <w:r w:rsidR="00090627" w:rsidRPr="00577B31">
        <w:rPr>
          <w:rFonts w:ascii="Times New Roman" w:hAnsi="Times New Roman"/>
          <w:i/>
          <w:rPrChange w:id="2330" w:author="Anna Wingfield" w:date="2024-03-14T14:53:00Z">
            <w:rPr>
              <w:rFonts w:asciiTheme="majorHAnsi" w:hAnsiTheme="majorHAnsi" w:cstheme="majorHAnsi"/>
              <w:i/>
              <w:sz w:val="22"/>
              <w:szCs w:val="22"/>
            </w:rPr>
          </w:rPrChange>
        </w:rPr>
        <w:t xml:space="preserve"> </w:t>
      </w:r>
      <w:r w:rsidR="00090627" w:rsidRPr="00577B31">
        <w:rPr>
          <w:rFonts w:ascii="Times New Roman" w:hAnsi="Times New Roman"/>
          <w:rPrChange w:id="2331" w:author="Anna Wingfield" w:date="2024-03-14T14:53:00Z">
            <w:rPr>
              <w:rFonts w:asciiTheme="majorHAnsi" w:hAnsiTheme="majorHAnsi" w:cstheme="majorHAnsi"/>
              <w:sz w:val="22"/>
              <w:szCs w:val="22"/>
            </w:rPr>
          </w:rPrChange>
        </w:rPr>
        <w:t xml:space="preserve">to “keep without the range of the ball” so the game can continue without him being harmed, </w:t>
      </w:r>
      <w:proofErr w:type="spellStart"/>
      <w:r w:rsidR="00090627" w:rsidRPr="00577B31">
        <w:rPr>
          <w:rFonts w:ascii="Times New Roman" w:hAnsi="Times New Roman"/>
          <w:rPrChange w:id="2332" w:author="Anna Wingfield" w:date="2024-03-14T14:53:00Z">
            <w:rPr>
              <w:rFonts w:asciiTheme="majorHAnsi" w:hAnsiTheme="majorHAnsi" w:cstheme="majorHAnsi"/>
              <w:sz w:val="22"/>
              <w:szCs w:val="22"/>
            </w:rPr>
          </w:rPrChange>
        </w:rPr>
        <w:t>Wringhim</w:t>
      </w:r>
      <w:proofErr w:type="spellEnd"/>
      <w:r w:rsidR="00090627" w:rsidRPr="00577B31">
        <w:rPr>
          <w:rFonts w:ascii="Times New Roman" w:hAnsi="Times New Roman"/>
          <w:rPrChange w:id="2333" w:author="Anna Wingfield" w:date="2024-03-14T14:53:00Z">
            <w:rPr>
              <w:rFonts w:asciiTheme="majorHAnsi" w:hAnsiTheme="majorHAnsi" w:cstheme="majorHAnsi"/>
              <w:sz w:val="22"/>
              <w:szCs w:val="22"/>
            </w:rPr>
          </w:rPrChange>
        </w:rPr>
        <w:t xml:space="preserve"> responds, “Is there any law or enactment that can compel me to do so?”</w:t>
      </w:r>
      <w:r w:rsidR="00FF4081" w:rsidRPr="00577B31">
        <w:rPr>
          <w:rStyle w:val="FootnoteReference"/>
          <w:rFonts w:ascii="Times New Roman" w:hAnsi="Times New Roman"/>
          <w:rPrChange w:id="2334" w:author="Anna Wingfield" w:date="2024-03-14T14:53:00Z">
            <w:rPr>
              <w:rStyle w:val="FootnoteReference"/>
              <w:rFonts w:asciiTheme="majorHAnsi" w:hAnsiTheme="majorHAnsi" w:cstheme="majorHAnsi"/>
              <w:sz w:val="22"/>
              <w:szCs w:val="22"/>
            </w:rPr>
          </w:rPrChange>
        </w:rPr>
        <w:footnoteReference w:id="80"/>
      </w:r>
      <w:r w:rsidR="00090627" w:rsidRPr="00577B31">
        <w:rPr>
          <w:rFonts w:ascii="Times New Roman" w:hAnsi="Times New Roman"/>
          <w:rPrChange w:id="2342" w:author="Anna Wingfield" w:date="2024-03-14T14:53:00Z">
            <w:rPr>
              <w:rFonts w:asciiTheme="majorHAnsi" w:hAnsiTheme="majorHAnsi" w:cstheme="majorHAnsi"/>
              <w:sz w:val="22"/>
              <w:szCs w:val="22"/>
            </w:rPr>
          </w:rPrChange>
        </w:rPr>
        <w:t xml:space="preserve"> Asserting his right to stay and say what he wants regardless of established boundaries and societal norms, he predictably ends up hurt—a turn of events that he interprets as violent suppression of his speech and beliefs. </w:t>
      </w:r>
      <w:r w:rsidR="00E54C57" w:rsidRPr="00577B31">
        <w:rPr>
          <w:rFonts w:ascii="Times New Roman" w:hAnsi="Times New Roman"/>
          <w:rPrChange w:id="2343" w:author="Anna Wingfield" w:date="2024-03-14T14:53:00Z">
            <w:rPr>
              <w:rFonts w:asciiTheme="majorHAnsi" w:hAnsiTheme="majorHAnsi" w:cstheme="majorHAnsi"/>
              <w:sz w:val="22"/>
              <w:szCs w:val="22"/>
            </w:rPr>
          </w:rPrChange>
        </w:rPr>
        <w:t xml:space="preserve">In </w:t>
      </w:r>
      <w:proofErr w:type="spellStart"/>
      <w:r w:rsidR="00090627" w:rsidRPr="00577B31">
        <w:rPr>
          <w:rFonts w:ascii="Times New Roman" w:hAnsi="Times New Roman"/>
          <w:rPrChange w:id="2344" w:author="Anna Wingfield" w:date="2024-03-14T14:53:00Z">
            <w:rPr>
              <w:rFonts w:asciiTheme="majorHAnsi" w:hAnsiTheme="majorHAnsi" w:cstheme="majorHAnsi"/>
              <w:sz w:val="22"/>
              <w:szCs w:val="22"/>
            </w:rPr>
          </w:rPrChange>
        </w:rPr>
        <w:t>Wringhim’s</w:t>
      </w:r>
      <w:proofErr w:type="spellEnd"/>
      <w:r w:rsidR="00090627" w:rsidRPr="00577B31">
        <w:rPr>
          <w:rFonts w:ascii="Times New Roman" w:hAnsi="Times New Roman"/>
          <w:rPrChange w:id="2345" w:author="Anna Wingfield" w:date="2024-03-14T14:53:00Z">
            <w:rPr>
              <w:rFonts w:asciiTheme="majorHAnsi" w:hAnsiTheme="majorHAnsi" w:cstheme="majorHAnsi"/>
              <w:sz w:val="22"/>
              <w:szCs w:val="22"/>
            </w:rPr>
          </w:rPrChange>
        </w:rPr>
        <w:t xml:space="preserve"> mind, </w:t>
      </w:r>
      <w:r w:rsidR="00E54C57" w:rsidRPr="00577B31">
        <w:rPr>
          <w:rFonts w:ascii="Times New Roman" w:hAnsi="Times New Roman"/>
          <w:rPrChange w:id="2346" w:author="Anna Wingfield" w:date="2024-03-14T14:53:00Z">
            <w:rPr>
              <w:rFonts w:asciiTheme="majorHAnsi" w:hAnsiTheme="majorHAnsi" w:cstheme="majorHAnsi"/>
              <w:sz w:val="22"/>
              <w:szCs w:val="22"/>
            </w:rPr>
          </w:rPrChange>
        </w:rPr>
        <w:t xml:space="preserve">of course, </w:t>
      </w:r>
      <w:r w:rsidR="00090627" w:rsidRPr="00577B31">
        <w:rPr>
          <w:rFonts w:ascii="Times New Roman" w:hAnsi="Times New Roman"/>
          <w:rPrChange w:id="2347" w:author="Anna Wingfield" w:date="2024-03-14T14:53:00Z">
            <w:rPr>
              <w:rFonts w:asciiTheme="majorHAnsi" w:hAnsiTheme="majorHAnsi" w:cstheme="majorHAnsi"/>
              <w:sz w:val="22"/>
              <w:szCs w:val="22"/>
            </w:rPr>
          </w:rPrChange>
        </w:rPr>
        <w:t>he has been victimized simply for exercising his individual freedoms, a narrative he disseminates</w:t>
      </w:r>
      <w:r w:rsidR="009E64B5" w:rsidRPr="00577B31">
        <w:rPr>
          <w:rFonts w:ascii="Times New Roman" w:hAnsi="Times New Roman"/>
          <w:rPrChange w:id="2348" w:author="Anna Wingfield" w:date="2024-03-14T14:53:00Z">
            <w:rPr>
              <w:rFonts w:asciiTheme="majorHAnsi" w:hAnsiTheme="majorHAnsi" w:cstheme="majorHAnsi"/>
              <w:sz w:val="22"/>
              <w:szCs w:val="22"/>
            </w:rPr>
          </w:rPrChange>
        </w:rPr>
        <w:t xml:space="preserve"> publicly</w:t>
      </w:r>
      <w:r w:rsidR="00090627" w:rsidRPr="00577B31">
        <w:rPr>
          <w:rFonts w:ascii="Times New Roman" w:hAnsi="Times New Roman"/>
          <w:rPrChange w:id="2349" w:author="Anna Wingfield" w:date="2024-03-14T14:53:00Z">
            <w:rPr>
              <w:rFonts w:asciiTheme="majorHAnsi" w:hAnsiTheme="majorHAnsi" w:cstheme="majorHAnsi"/>
              <w:sz w:val="22"/>
              <w:szCs w:val="22"/>
            </w:rPr>
          </w:rPrChange>
        </w:rPr>
        <w:t xml:space="preserve"> </w:t>
      </w:r>
      <w:proofErr w:type="gramStart"/>
      <w:r w:rsidR="00090627" w:rsidRPr="00577B31">
        <w:rPr>
          <w:rFonts w:ascii="Times New Roman" w:hAnsi="Times New Roman"/>
          <w:rPrChange w:id="2350" w:author="Anna Wingfield" w:date="2024-03-14T14:53:00Z">
            <w:rPr>
              <w:rFonts w:asciiTheme="majorHAnsi" w:hAnsiTheme="majorHAnsi" w:cstheme="majorHAnsi"/>
              <w:sz w:val="22"/>
              <w:szCs w:val="22"/>
            </w:rPr>
          </w:rPrChange>
        </w:rPr>
        <w:t>so as to</w:t>
      </w:r>
      <w:proofErr w:type="gramEnd"/>
      <w:r w:rsidR="00090627" w:rsidRPr="00577B31">
        <w:rPr>
          <w:rFonts w:ascii="Times New Roman" w:hAnsi="Times New Roman"/>
          <w:rPrChange w:id="2351" w:author="Anna Wingfield" w:date="2024-03-14T14:53:00Z">
            <w:rPr>
              <w:rFonts w:asciiTheme="majorHAnsi" w:hAnsiTheme="majorHAnsi" w:cstheme="majorHAnsi"/>
              <w:sz w:val="22"/>
              <w:szCs w:val="22"/>
            </w:rPr>
          </w:rPrChange>
        </w:rPr>
        <w:t xml:space="preserve"> </w:t>
      </w:r>
      <w:r w:rsidR="004E3DB2" w:rsidRPr="00577B31">
        <w:rPr>
          <w:rFonts w:ascii="Times New Roman" w:hAnsi="Times New Roman"/>
          <w:rPrChange w:id="2352" w:author="Anna Wingfield" w:date="2024-03-14T14:53:00Z">
            <w:rPr>
              <w:rFonts w:asciiTheme="majorHAnsi" w:hAnsiTheme="majorHAnsi" w:cstheme="majorHAnsi"/>
              <w:sz w:val="22"/>
              <w:szCs w:val="22"/>
            </w:rPr>
          </w:rPrChange>
        </w:rPr>
        <w:t xml:space="preserve">fuel mob violence. And, for </w:t>
      </w:r>
      <w:proofErr w:type="spellStart"/>
      <w:r w:rsidR="004E3DB2" w:rsidRPr="00577B31">
        <w:rPr>
          <w:rFonts w:ascii="Times New Roman" w:hAnsi="Times New Roman"/>
          <w:rPrChange w:id="2353" w:author="Anna Wingfield" w:date="2024-03-14T14:53:00Z">
            <w:rPr>
              <w:rFonts w:asciiTheme="majorHAnsi" w:hAnsiTheme="majorHAnsi" w:cstheme="majorHAnsi"/>
              <w:sz w:val="22"/>
              <w:szCs w:val="22"/>
            </w:rPr>
          </w:rPrChange>
        </w:rPr>
        <w:t>Wringhim</w:t>
      </w:r>
      <w:proofErr w:type="spellEnd"/>
      <w:r w:rsidR="004E3DB2" w:rsidRPr="00577B31">
        <w:rPr>
          <w:rFonts w:ascii="Times New Roman" w:hAnsi="Times New Roman"/>
          <w:rPrChange w:id="2354" w:author="Anna Wingfield" w:date="2024-03-14T14:53:00Z">
            <w:rPr>
              <w:rFonts w:asciiTheme="majorHAnsi" w:hAnsiTheme="majorHAnsi" w:cstheme="majorHAnsi"/>
              <w:sz w:val="22"/>
              <w:szCs w:val="22"/>
            </w:rPr>
          </w:rPrChange>
        </w:rPr>
        <w:t xml:space="preserve"> and the modern troll alike, unleashing an extralegal mob on one’s targets has one significant benefit over using one’s institutional authority to effect change: the latter requires conversation and compromise, while the former, by design, bypasses both.</w:t>
      </w:r>
    </w:p>
    <w:p w14:paraId="75B49E0A" w14:textId="3FA6D9F2" w:rsidR="009C0F36" w:rsidRPr="00577B31" w:rsidRDefault="00090627" w:rsidP="00FF4081">
      <w:pPr>
        <w:spacing w:line="480" w:lineRule="auto"/>
        <w:ind w:firstLine="720"/>
        <w:rPr>
          <w:rFonts w:ascii="Times New Roman" w:hAnsi="Times New Roman"/>
          <w:rPrChange w:id="2355" w:author="Anna Wingfield" w:date="2024-03-14T14:53:00Z">
            <w:rPr>
              <w:rFonts w:asciiTheme="majorHAnsi" w:hAnsiTheme="majorHAnsi" w:cstheme="majorHAnsi"/>
              <w:sz w:val="22"/>
              <w:szCs w:val="22"/>
            </w:rPr>
          </w:rPrChange>
        </w:rPr>
      </w:pPr>
      <w:proofErr w:type="gramStart"/>
      <w:r w:rsidRPr="00577B31">
        <w:rPr>
          <w:rFonts w:ascii="Times New Roman" w:hAnsi="Times New Roman"/>
          <w:rPrChange w:id="2356" w:author="Anna Wingfield" w:date="2024-03-14T14:53:00Z">
            <w:rPr>
              <w:rFonts w:asciiTheme="majorHAnsi" w:hAnsiTheme="majorHAnsi" w:cstheme="majorHAnsi"/>
              <w:sz w:val="22"/>
              <w:szCs w:val="22"/>
            </w:rPr>
          </w:rPrChange>
        </w:rPr>
        <w:t>Thus</w:t>
      </w:r>
      <w:proofErr w:type="gramEnd"/>
      <w:r w:rsidRPr="00577B31">
        <w:rPr>
          <w:rFonts w:ascii="Times New Roman" w:hAnsi="Times New Roman"/>
          <w:rPrChange w:id="2357" w:author="Anna Wingfield" w:date="2024-03-14T14:53:00Z">
            <w:rPr>
              <w:rFonts w:asciiTheme="majorHAnsi" w:hAnsiTheme="majorHAnsi" w:cstheme="majorHAnsi"/>
              <w:sz w:val="22"/>
              <w:szCs w:val="22"/>
            </w:rPr>
          </w:rPrChange>
        </w:rPr>
        <w:t xml:space="preserve"> H</w:t>
      </w:r>
      <w:r w:rsidR="00215A46" w:rsidRPr="00577B31">
        <w:rPr>
          <w:rFonts w:ascii="Times New Roman" w:hAnsi="Times New Roman"/>
          <w:rPrChange w:id="2358" w:author="Anna Wingfield" w:date="2024-03-14T14:53:00Z">
            <w:rPr>
              <w:rFonts w:asciiTheme="majorHAnsi" w:hAnsiTheme="majorHAnsi" w:cstheme="majorHAnsi"/>
              <w:sz w:val="22"/>
              <w:szCs w:val="22"/>
            </w:rPr>
          </w:rPrChange>
        </w:rPr>
        <w:t xml:space="preserve">ogg establishes via </w:t>
      </w:r>
      <w:proofErr w:type="spellStart"/>
      <w:r w:rsidR="00215A46" w:rsidRPr="00577B31">
        <w:rPr>
          <w:rFonts w:ascii="Times New Roman" w:hAnsi="Times New Roman"/>
          <w:rPrChange w:id="2359" w:author="Anna Wingfield" w:date="2024-03-14T14:53:00Z">
            <w:rPr>
              <w:rFonts w:asciiTheme="majorHAnsi" w:hAnsiTheme="majorHAnsi" w:cstheme="majorHAnsi"/>
              <w:sz w:val="22"/>
              <w:szCs w:val="22"/>
            </w:rPr>
          </w:rPrChange>
        </w:rPr>
        <w:t>Wringhim</w:t>
      </w:r>
      <w:proofErr w:type="spellEnd"/>
      <w:r w:rsidR="00215A46" w:rsidRPr="00577B31">
        <w:rPr>
          <w:rFonts w:ascii="Times New Roman" w:hAnsi="Times New Roman"/>
          <w:rPrChange w:id="2360"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361" w:author="Anna Wingfield" w:date="2024-03-14T14:53:00Z">
            <w:rPr>
              <w:rFonts w:asciiTheme="majorHAnsi" w:hAnsiTheme="majorHAnsi" w:cstheme="majorHAnsi"/>
              <w:sz w:val="22"/>
              <w:szCs w:val="22"/>
            </w:rPr>
          </w:rPrChange>
        </w:rPr>
        <w:t>that religio</w:t>
      </w:r>
      <w:r w:rsidR="00342B47" w:rsidRPr="00577B31">
        <w:rPr>
          <w:rFonts w:ascii="Times New Roman" w:hAnsi="Times New Roman"/>
          <w:rPrChange w:id="2362" w:author="Anna Wingfield" w:date="2024-03-14T14:53:00Z">
            <w:rPr>
              <w:rFonts w:asciiTheme="majorHAnsi" w:hAnsiTheme="majorHAnsi" w:cstheme="majorHAnsi"/>
              <w:sz w:val="22"/>
              <w:szCs w:val="22"/>
            </w:rPr>
          </w:rPrChange>
        </w:rPr>
        <w:t xml:space="preserve">us </w:t>
      </w:r>
      <w:r w:rsidRPr="00577B31">
        <w:rPr>
          <w:rFonts w:ascii="Times New Roman" w:hAnsi="Times New Roman"/>
          <w:rPrChange w:id="2363" w:author="Anna Wingfield" w:date="2024-03-14T14:53:00Z">
            <w:rPr>
              <w:rFonts w:asciiTheme="majorHAnsi" w:hAnsiTheme="majorHAnsi" w:cstheme="majorHAnsi"/>
              <w:sz w:val="22"/>
              <w:szCs w:val="22"/>
            </w:rPr>
          </w:rPrChange>
        </w:rPr>
        <w:t>“freedom” divorced from regard of shared space</w:t>
      </w:r>
      <w:r w:rsidRPr="00577B31">
        <w:rPr>
          <w:rFonts w:ascii="Times New Roman" w:hAnsi="Times New Roman"/>
          <w:i/>
          <w:rPrChange w:id="2364" w:author="Anna Wingfield" w:date="2024-03-14T14:53:00Z">
            <w:rPr>
              <w:rFonts w:asciiTheme="majorHAnsi" w:hAnsiTheme="majorHAnsi" w:cstheme="majorHAnsi"/>
              <w:i/>
              <w:sz w:val="22"/>
              <w:szCs w:val="22"/>
            </w:rPr>
          </w:rPrChange>
        </w:rPr>
        <w:t xml:space="preserve"> </w:t>
      </w:r>
      <w:r w:rsidRPr="00577B31">
        <w:rPr>
          <w:rFonts w:ascii="Times New Roman" w:hAnsi="Times New Roman"/>
          <w:rPrChange w:id="2365" w:author="Anna Wingfield" w:date="2024-03-14T14:53:00Z">
            <w:rPr>
              <w:rFonts w:asciiTheme="majorHAnsi" w:hAnsiTheme="majorHAnsi" w:cstheme="majorHAnsi"/>
              <w:sz w:val="22"/>
              <w:szCs w:val="22"/>
            </w:rPr>
          </w:rPrChange>
        </w:rPr>
        <w:t>is individu</w:t>
      </w:r>
      <w:r w:rsidR="00CA6863" w:rsidRPr="00577B31">
        <w:rPr>
          <w:rFonts w:ascii="Times New Roman" w:hAnsi="Times New Roman"/>
          <w:rPrChange w:id="2366" w:author="Anna Wingfield" w:date="2024-03-14T14:53:00Z">
            <w:rPr>
              <w:rFonts w:asciiTheme="majorHAnsi" w:hAnsiTheme="majorHAnsi" w:cstheme="majorHAnsi"/>
              <w:sz w:val="22"/>
              <w:szCs w:val="22"/>
            </w:rPr>
          </w:rPrChange>
        </w:rPr>
        <w:t>ating in the worst way possible. First, i</w:t>
      </w:r>
      <w:r w:rsidRPr="00577B31">
        <w:rPr>
          <w:rFonts w:ascii="Times New Roman" w:hAnsi="Times New Roman"/>
          <w:rPrChange w:id="2367" w:author="Anna Wingfield" w:date="2024-03-14T14:53:00Z">
            <w:rPr>
              <w:rFonts w:asciiTheme="majorHAnsi" w:hAnsiTheme="majorHAnsi" w:cstheme="majorHAnsi"/>
              <w:sz w:val="22"/>
              <w:szCs w:val="22"/>
            </w:rPr>
          </w:rPrChange>
        </w:rPr>
        <w:t xml:space="preserve">t valorizes a conception of individual freedom necessarily antagonistic to the moderating tendencies that come of one’s realization that human beings cohabitate a finite space. </w:t>
      </w:r>
      <w:r w:rsidR="004D1B5B" w:rsidRPr="00577B31">
        <w:rPr>
          <w:rFonts w:ascii="Times New Roman" w:hAnsi="Times New Roman"/>
          <w:rPrChange w:id="2368" w:author="Anna Wingfield" w:date="2024-03-14T14:53:00Z">
            <w:rPr>
              <w:rFonts w:asciiTheme="majorHAnsi" w:hAnsiTheme="majorHAnsi" w:cstheme="majorHAnsi"/>
              <w:sz w:val="22"/>
              <w:szCs w:val="22"/>
            </w:rPr>
          </w:rPrChange>
        </w:rPr>
        <w:t>Second, it exacerbates societal divides, as the “more flexible and decentered” network promotes dangerous homophilic forms of association. P</w:t>
      </w:r>
      <w:r w:rsidRPr="00577B31">
        <w:rPr>
          <w:rFonts w:ascii="Times New Roman" w:hAnsi="Times New Roman"/>
          <w:rPrChange w:id="2369" w:author="Anna Wingfield" w:date="2024-03-14T14:53:00Z">
            <w:rPr>
              <w:rFonts w:asciiTheme="majorHAnsi" w:hAnsiTheme="majorHAnsi" w:cstheme="majorHAnsi"/>
              <w:sz w:val="22"/>
              <w:szCs w:val="22"/>
            </w:rPr>
          </w:rPrChange>
        </w:rPr>
        <w:t>erhaps</w:t>
      </w:r>
      <w:r w:rsidR="004D1B5B" w:rsidRPr="00577B31">
        <w:rPr>
          <w:rFonts w:ascii="Times New Roman" w:hAnsi="Times New Roman"/>
          <w:rPrChange w:id="2370" w:author="Anna Wingfield" w:date="2024-03-14T14:53:00Z">
            <w:rPr>
              <w:rFonts w:asciiTheme="majorHAnsi" w:hAnsiTheme="majorHAnsi" w:cstheme="majorHAnsi"/>
              <w:sz w:val="22"/>
              <w:szCs w:val="22"/>
            </w:rPr>
          </w:rPrChange>
        </w:rPr>
        <w:t>, then, it is</w:t>
      </w:r>
      <w:r w:rsidRPr="00577B31">
        <w:rPr>
          <w:rFonts w:ascii="Times New Roman" w:hAnsi="Times New Roman"/>
          <w:rPrChange w:id="2371" w:author="Anna Wingfield" w:date="2024-03-14T14:53:00Z">
            <w:rPr>
              <w:rFonts w:asciiTheme="majorHAnsi" w:hAnsiTheme="majorHAnsi" w:cstheme="majorHAnsi"/>
              <w:sz w:val="22"/>
              <w:szCs w:val="22"/>
            </w:rPr>
          </w:rPrChange>
        </w:rPr>
        <w:t xml:space="preserve"> unsurprising that in the digital, “networked” age, political </w:t>
      </w:r>
      <w:r w:rsidRPr="00577B31">
        <w:rPr>
          <w:rFonts w:ascii="Times New Roman" w:hAnsi="Times New Roman"/>
          <w:rPrChange w:id="2372" w:author="Anna Wingfield" w:date="2024-03-14T14:53:00Z">
            <w:rPr>
              <w:rFonts w:asciiTheme="majorHAnsi" w:hAnsiTheme="majorHAnsi" w:cstheme="majorHAnsi"/>
              <w:sz w:val="22"/>
              <w:szCs w:val="22"/>
            </w:rPr>
          </w:rPrChange>
        </w:rPr>
        <w:lastRenderedPageBreak/>
        <w:t xml:space="preserve">theorists are reassessing the value of in-person spaces precisely in their capacity to “foster reciprocity and accommodation, through repeated interactions,” </w:t>
      </w:r>
      <w:r w:rsidR="00AE11DC" w:rsidRPr="00577B31">
        <w:rPr>
          <w:rFonts w:ascii="Times New Roman" w:hAnsi="Times New Roman"/>
          <w:rPrChange w:id="2373" w:author="Anna Wingfield" w:date="2024-03-14T14:53:00Z">
            <w:rPr>
              <w:rFonts w:asciiTheme="majorHAnsi" w:hAnsiTheme="majorHAnsi" w:cstheme="majorHAnsi"/>
              <w:sz w:val="22"/>
              <w:szCs w:val="22"/>
            </w:rPr>
          </w:rPrChange>
        </w:rPr>
        <w:t>to use</w:t>
      </w:r>
      <w:r w:rsidR="00CA3A76" w:rsidRPr="00577B31">
        <w:rPr>
          <w:rFonts w:ascii="Times New Roman" w:hAnsi="Times New Roman"/>
          <w:rPrChange w:id="2374" w:author="Anna Wingfield" w:date="2024-03-14T14:53:00Z">
            <w:rPr>
              <w:rFonts w:asciiTheme="majorHAnsi" w:hAnsiTheme="majorHAnsi" w:cstheme="majorHAnsi"/>
              <w:sz w:val="22"/>
              <w:szCs w:val="22"/>
            </w:rPr>
          </w:rPrChange>
        </w:rPr>
        <w:t xml:space="preserve"> </w:t>
      </w:r>
      <w:proofErr w:type="spellStart"/>
      <w:r w:rsidR="00CA3A76" w:rsidRPr="00577B31">
        <w:rPr>
          <w:rFonts w:ascii="Times New Roman" w:hAnsi="Times New Roman"/>
          <w:rPrChange w:id="2375" w:author="Anna Wingfield" w:date="2024-03-14T14:53:00Z">
            <w:rPr>
              <w:rFonts w:asciiTheme="majorHAnsi" w:hAnsiTheme="majorHAnsi" w:cstheme="majorHAnsi"/>
              <w:sz w:val="22"/>
              <w:szCs w:val="22"/>
            </w:rPr>
          </w:rPrChange>
        </w:rPr>
        <w:t>Forestal’s</w:t>
      </w:r>
      <w:proofErr w:type="spellEnd"/>
      <w:r w:rsidR="00342B47" w:rsidRPr="00577B31">
        <w:rPr>
          <w:rFonts w:ascii="Times New Roman" w:hAnsi="Times New Roman"/>
          <w:rPrChange w:id="2376" w:author="Anna Wingfield" w:date="2024-03-14T14:53:00Z">
            <w:rPr>
              <w:rFonts w:asciiTheme="majorHAnsi" w:hAnsiTheme="majorHAnsi" w:cstheme="majorHAnsi"/>
              <w:sz w:val="22"/>
              <w:szCs w:val="22"/>
            </w:rPr>
          </w:rPrChange>
        </w:rPr>
        <w:t xml:space="preserve"> phrase</w:t>
      </w:r>
      <w:r w:rsidR="00CA3A76" w:rsidRPr="00577B31">
        <w:rPr>
          <w:rFonts w:ascii="Times New Roman" w:hAnsi="Times New Roman"/>
          <w:rPrChange w:id="2377" w:author="Anna Wingfield" w:date="2024-03-14T14:53:00Z">
            <w:rPr>
              <w:rFonts w:asciiTheme="majorHAnsi" w:hAnsiTheme="majorHAnsi" w:cstheme="majorHAnsi"/>
              <w:sz w:val="22"/>
              <w:szCs w:val="22"/>
            </w:rPr>
          </w:rPrChange>
        </w:rPr>
        <w:t>. For</w:t>
      </w:r>
      <w:r w:rsidR="00495661" w:rsidRPr="00577B31">
        <w:rPr>
          <w:rFonts w:ascii="Times New Roman" w:hAnsi="Times New Roman"/>
          <w:rPrChange w:id="2378" w:author="Anna Wingfield" w:date="2024-03-14T14:53:00Z">
            <w:rPr>
              <w:rFonts w:asciiTheme="majorHAnsi" w:hAnsiTheme="majorHAnsi" w:cstheme="majorHAnsi"/>
              <w:sz w:val="22"/>
              <w:szCs w:val="22"/>
            </w:rPr>
          </w:rPrChange>
        </w:rPr>
        <w:t>,</w:t>
      </w:r>
      <w:r w:rsidRPr="00577B31">
        <w:rPr>
          <w:rFonts w:ascii="Times New Roman" w:hAnsi="Times New Roman"/>
          <w:rPrChange w:id="2379" w:author="Anna Wingfield" w:date="2024-03-14T14:53:00Z">
            <w:rPr>
              <w:rFonts w:asciiTheme="majorHAnsi" w:hAnsiTheme="majorHAnsi" w:cstheme="majorHAnsi"/>
              <w:sz w:val="22"/>
              <w:szCs w:val="22"/>
            </w:rPr>
          </w:rPrChange>
        </w:rPr>
        <w:t xml:space="preserve"> so long as </w:t>
      </w:r>
      <w:r w:rsidR="00CA3A76" w:rsidRPr="00577B31">
        <w:rPr>
          <w:rFonts w:ascii="Times New Roman" w:hAnsi="Times New Roman"/>
          <w:rPrChange w:id="2380" w:author="Anna Wingfield" w:date="2024-03-14T14:53:00Z">
            <w:rPr>
              <w:rFonts w:asciiTheme="majorHAnsi" w:hAnsiTheme="majorHAnsi" w:cstheme="majorHAnsi"/>
              <w:sz w:val="22"/>
              <w:szCs w:val="22"/>
            </w:rPr>
          </w:rPrChange>
        </w:rPr>
        <w:t xml:space="preserve">the digital realm is associated with </w:t>
      </w:r>
      <w:r w:rsidRPr="00577B31">
        <w:rPr>
          <w:rFonts w:ascii="Times New Roman" w:hAnsi="Times New Roman"/>
          <w:rPrChange w:id="2381" w:author="Anna Wingfield" w:date="2024-03-14T14:53:00Z">
            <w:rPr>
              <w:rFonts w:asciiTheme="majorHAnsi" w:hAnsiTheme="majorHAnsi" w:cstheme="majorHAnsi"/>
              <w:sz w:val="22"/>
              <w:szCs w:val="22"/>
            </w:rPr>
          </w:rPrChange>
        </w:rPr>
        <w:t>“boundles</w:t>
      </w:r>
      <w:r w:rsidR="00CA3A76" w:rsidRPr="00577B31">
        <w:rPr>
          <w:rFonts w:ascii="Times New Roman" w:hAnsi="Times New Roman"/>
          <w:rPrChange w:id="2382" w:author="Anna Wingfield" w:date="2024-03-14T14:53:00Z">
            <w:rPr>
              <w:rFonts w:asciiTheme="majorHAnsi" w:hAnsiTheme="majorHAnsi" w:cstheme="majorHAnsi"/>
              <w:sz w:val="22"/>
              <w:szCs w:val="22"/>
            </w:rPr>
          </w:rPrChange>
        </w:rPr>
        <w:t>sness</w:t>
      </w:r>
      <w:r w:rsidR="004D1B5B" w:rsidRPr="00577B31">
        <w:rPr>
          <w:rFonts w:ascii="Times New Roman" w:hAnsi="Times New Roman"/>
          <w:rPrChange w:id="2383" w:author="Anna Wingfield" w:date="2024-03-14T14:53:00Z">
            <w:rPr>
              <w:rFonts w:asciiTheme="majorHAnsi" w:hAnsiTheme="majorHAnsi" w:cstheme="majorHAnsi"/>
              <w:sz w:val="22"/>
              <w:szCs w:val="22"/>
            </w:rPr>
          </w:rPrChange>
        </w:rPr>
        <w:t>”</w:t>
      </w:r>
      <w:r w:rsidR="00CA3A76" w:rsidRPr="00577B31">
        <w:rPr>
          <w:rFonts w:ascii="Times New Roman" w:hAnsi="Times New Roman"/>
          <w:rPrChange w:id="2384" w:author="Anna Wingfield" w:date="2024-03-14T14:53:00Z">
            <w:rPr>
              <w:rFonts w:asciiTheme="majorHAnsi" w:hAnsiTheme="majorHAnsi" w:cstheme="majorHAnsi"/>
              <w:sz w:val="22"/>
              <w:szCs w:val="22"/>
            </w:rPr>
          </w:rPrChange>
        </w:rPr>
        <w:t xml:space="preserve"> </w:t>
      </w:r>
      <w:r w:rsidR="009C0F36" w:rsidRPr="00577B31">
        <w:rPr>
          <w:rFonts w:ascii="Times New Roman" w:hAnsi="Times New Roman"/>
          <w:rPrChange w:id="2385" w:author="Anna Wingfield" w:date="2024-03-14T14:53:00Z">
            <w:rPr>
              <w:rFonts w:asciiTheme="majorHAnsi" w:hAnsiTheme="majorHAnsi" w:cstheme="majorHAnsi"/>
              <w:sz w:val="22"/>
              <w:szCs w:val="22"/>
            </w:rPr>
          </w:rPrChange>
        </w:rPr>
        <w:t>it also harbors a dangerous, individuating conception of</w:t>
      </w:r>
      <w:r w:rsidR="004D1B5B" w:rsidRPr="00577B31">
        <w:rPr>
          <w:rFonts w:ascii="Times New Roman" w:hAnsi="Times New Roman"/>
          <w:rPrChange w:id="2386"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387" w:author="Anna Wingfield" w:date="2024-03-14T14:53:00Z">
            <w:rPr>
              <w:rFonts w:asciiTheme="majorHAnsi" w:hAnsiTheme="majorHAnsi" w:cstheme="majorHAnsi"/>
              <w:sz w:val="22"/>
              <w:szCs w:val="22"/>
            </w:rPr>
          </w:rPrChange>
        </w:rPr>
        <w:t xml:space="preserve">“freedom without society,” freedom wielded </w:t>
      </w:r>
      <w:r w:rsidRPr="00577B31">
        <w:rPr>
          <w:rFonts w:ascii="Times New Roman" w:hAnsi="Times New Roman"/>
          <w:i/>
          <w:rPrChange w:id="2388" w:author="Anna Wingfield" w:date="2024-03-14T14:53:00Z">
            <w:rPr>
              <w:rFonts w:asciiTheme="majorHAnsi" w:hAnsiTheme="majorHAnsi" w:cstheme="majorHAnsi"/>
              <w:i/>
              <w:sz w:val="22"/>
              <w:szCs w:val="22"/>
            </w:rPr>
          </w:rPrChange>
        </w:rPr>
        <w:t>only</w:t>
      </w:r>
      <w:r w:rsidRPr="00577B31">
        <w:rPr>
          <w:rFonts w:ascii="Times New Roman" w:hAnsi="Times New Roman"/>
          <w:rPrChange w:id="2389" w:author="Anna Wingfield" w:date="2024-03-14T14:53:00Z">
            <w:rPr>
              <w:rFonts w:asciiTheme="majorHAnsi" w:hAnsiTheme="majorHAnsi" w:cstheme="majorHAnsi"/>
              <w:sz w:val="22"/>
              <w:szCs w:val="22"/>
            </w:rPr>
          </w:rPrChange>
        </w:rPr>
        <w:t xml:space="preserve"> as </w:t>
      </w:r>
      <w:r w:rsidRPr="00577B31">
        <w:rPr>
          <w:rFonts w:ascii="Times New Roman" w:hAnsi="Times New Roman"/>
          <w:i/>
          <w:rPrChange w:id="2390" w:author="Anna Wingfield" w:date="2024-03-14T14:53:00Z">
            <w:rPr>
              <w:rFonts w:asciiTheme="majorHAnsi" w:hAnsiTheme="majorHAnsi" w:cstheme="majorHAnsi"/>
              <w:i/>
              <w:sz w:val="22"/>
              <w:szCs w:val="22"/>
            </w:rPr>
          </w:rPrChange>
        </w:rPr>
        <w:t>“</w:t>
      </w:r>
      <w:r w:rsidRPr="00577B31">
        <w:rPr>
          <w:rFonts w:ascii="Times New Roman" w:hAnsi="Times New Roman"/>
          <w:rPrChange w:id="2391" w:author="Anna Wingfield" w:date="2024-03-14T14:53:00Z">
            <w:rPr>
              <w:rFonts w:asciiTheme="majorHAnsi" w:hAnsiTheme="majorHAnsi" w:cstheme="majorHAnsi"/>
              <w:sz w:val="22"/>
              <w:szCs w:val="22"/>
            </w:rPr>
          </w:rPrChange>
        </w:rPr>
        <w:t>a pure instrument of power, shorn of concern for others, the world, or the future</w:t>
      </w:r>
      <w:r w:rsidR="00FF4081" w:rsidRPr="00577B31">
        <w:rPr>
          <w:rFonts w:ascii="Times New Roman" w:hAnsi="Times New Roman"/>
          <w:rPrChange w:id="2392" w:author="Anna Wingfield" w:date="2024-03-14T14:53:00Z">
            <w:rPr>
              <w:rFonts w:asciiTheme="majorHAnsi" w:hAnsiTheme="majorHAnsi" w:cstheme="majorHAnsi"/>
              <w:sz w:val="22"/>
              <w:szCs w:val="22"/>
            </w:rPr>
          </w:rPrChange>
        </w:rPr>
        <w:t>.</w:t>
      </w:r>
      <w:r w:rsidRPr="00577B31">
        <w:rPr>
          <w:rFonts w:ascii="Times New Roman" w:hAnsi="Times New Roman"/>
          <w:rPrChange w:id="2393" w:author="Anna Wingfield" w:date="2024-03-14T14:53:00Z">
            <w:rPr>
              <w:rFonts w:asciiTheme="majorHAnsi" w:hAnsiTheme="majorHAnsi" w:cstheme="majorHAnsi"/>
              <w:sz w:val="22"/>
              <w:szCs w:val="22"/>
            </w:rPr>
          </w:rPrChange>
        </w:rPr>
        <w:t>”</w:t>
      </w:r>
      <w:r w:rsidR="00FF4081" w:rsidRPr="00577B31">
        <w:rPr>
          <w:rStyle w:val="FootnoteReference"/>
          <w:rFonts w:ascii="Times New Roman" w:hAnsi="Times New Roman"/>
          <w:rPrChange w:id="2394" w:author="Anna Wingfield" w:date="2024-03-14T14:53:00Z">
            <w:rPr>
              <w:rStyle w:val="FootnoteReference"/>
              <w:rFonts w:asciiTheme="majorHAnsi" w:hAnsiTheme="majorHAnsi" w:cstheme="majorHAnsi"/>
              <w:sz w:val="22"/>
              <w:szCs w:val="22"/>
            </w:rPr>
          </w:rPrChange>
        </w:rPr>
        <w:footnoteReference w:id="81"/>
      </w:r>
      <w:r w:rsidRPr="00577B31">
        <w:rPr>
          <w:rFonts w:ascii="Times New Roman" w:hAnsi="Times New Roman"/>
          <w:rPrChange w:id="2400" w:author="Anna Wingfield" w:date="2024-03-14T14:53:00Z">
            <w:rPr>
              <w:rFonts w:asciiTheme="majorHAnsi" w:hAnsiTheme="majorHAnsi" w:cstheme="majorHAnsi"/>
              <w:sz w:val="22"/>
              <w:szCs w:val="22"/>
            </w:rPr>
          </w:rPrChange>
        </w:rPr>
        <w:t xml:space="preserve"> </w:t>
      </w:r>
    </w:p>
    <w:p w14:paraId="5085E060" w14:textId="4DF23041" w:rsidR="003C72AE" w:rsidRPr="00577B31" w:rsidRDefault="009C0F36" w:rsidP="00595554">
      <w:pPr>
        <w:spacing w:line="480" w:lineRule="auto"/>
        <w:ind w:firstLine="720"/>
        <w:rPr>
          <w:rFonts w:ascii="Times New Roman" w:hAnsi="Times New Roman"/>
          <w:rPrChange w:id="2401" w:author="Anna Wingfield" w:date="2024-03-14T14:53:00Z">
            <w:rPr>
              <w:rFonts w:asciiTheme="majorHAnsi" w:hAnsiTheme="majorHAnsi" w:cstheme="majorHAnsi"/>
              <w:sz w:val="22"/>
              <w:szCs w:val="22"/>
            </w:rPr>
          </w:rPrChange>
        </w:rPr>
      </w:pPr>
      <w:r w:rsidRPr="00577B31">
        <w:rPr>
          <w:rFonts w:ascii="Times New Roman" w:hAnsi="Times New Roman"/>
          <w:rPrChange w:id="2402" w:author="Anna Wingfield" w:date="2024-03-14T14:53:00Z">
            <w:rPr>
              <w:rFonts w:asciiTheme="majorHAnsi" w:hAnsiTheme="majorHAnsi" w:cstheme="majorHAnsi"/>
              <w:sz w:val="22"/>
              <w:szCs w:val="22"/>
            </w:rPr>
          </w:rPrChange>
        </w:rPr>
        <w:t xml:space="preserve">Reading the narratives </w:t>
      </w:r>
      <w:r w:rsidR="00FF4081" w:rsidRPr="00577B31">
        <w:rPr>
          <w:rFonts w:ascii="Times New Roman" w:hAnsi="Times New Roman"/>
          <w:rPrChange w:id="2403" w:author="Anna Wingfield" w:date="2024-03-14T14:53:00Z">
            <w:rPr>
              <w:rFonts w:asciiTheme="majorHAnsi" w:hAnsiTheme="majorHAnsi" w:cstheme="majorHAnsi"/>
              <w:sz w:val="22"/>
              <w:szCs w:val="22"/>
            </w:rPr>
          </w:rPrChange>
        </w:rPr>
        <w:t xml:space="preserve">like </w:t>
      </w:r>
      <w:r w:rsidRPr="00577B31">
        <w:rPr>
          <w:rFonts w:ascii="Times New Roman" w:hAnsi="Times New Roman"/>
          <w:rPrChange w:id="2404" w:author="Anna Wingfield" w:date="2024-03-14T14:53:00Z">
            <w:rPr>
              <w:rFonts w:asciiTheme="majorHAnsi" w:hAnsiTheme="majorHAnsi" w:cstheme="majorHAnsi"/>
              <w:sz w:val="22"/>
              <w:szCs w:val="22"/>
            </w:rPr>
          </w:rPrChange>
        </w:rPr>
        <w:t>Hogg’s</w:t>
      </w:r>
      <w:r w:rsidR="00FF4081" w:rsidRPr="00577B31">
        <w:rPr>
          <w:rFonts w:ascii="Times New Roman" w:hAnsi="Times New Roman"/>
          <w:rPrChange w:id="2405" w:author="Anna Wingfield" w:date="2024-03-14T14:53:00Z">
            <w:rPr>
              <w:rFonts w:asciiTheme="majorHAnsi" w:hAnsiTheme="majorHAnsi" w:cstheme="majorHAnsi"/>
              <w:sz w:val="22"/>
              <w:szCs w:val="22"/>
            </w:rPr>
          </w:rPrChange>
        </w:rPr>
        <w:t xml:space="preserve"> </w:t>
      </w:r>
      <w:r w:rsidR="002C324E" w:rsidRPr="00577B31">
        <w:rPr>
          <w:rFonts w:ascii="Times New Roman" w:hAnsi="Times New Roman"/>
          <w:rPrChange w:id="2406" w:author="Anna Wingfield" w:date="2024-03-14T14:53:00Z">
            <w:rPr>
              <w:rFonts w:asciiTheme="majorHAnsi" w:hAnsiTheme="majorHAnsi" w:cstheme="majorHAnsi"/>
              <w:sz w:val="22"/>
              <w:szCs w:val="22"/>
            </w:rPr>
          </w:rPrChange>
        </w:rPr>
        <w:t>remind</w:t>
      </w:r>
      <w:r w:rsidR="00D470AC" w:rsidRPr="00577B31">
        <w:rPr>
          <w:rFonts w:ascii="Times New Roman" w:hAnsi="Times New Roman"/>
          <w:rPrChange w:id="2407" w:author="Anna Wingfield" w:date="2024-03-14T14:53:00Z">
            <w:rPr>
              <w:rFonts w:asciiTheme="majorHAnsi" w:hAnsiTheme="majorHAnsi" w:cstheme="majorHAnsi"/>
              <w:sz w:val="22"/>
              <w:szCs w:val="22"/>
            </w:rPr>
          </w:rPrChange>
        </w:rPr>
        <w:t>s</w:t>
      </w:r>
      <w:r w:rsidR="002C324E" w:rsidRPr="00577B31">
        <w:rPr>
          <w:rFonts w:ascii="Times New Roman" w:hAnsi="Times New Roman"/>
          <w:rPrChange w:id="2408" w:author="Anna Wingfield" w:date="2024-03-14T14:53:00Z">
            <w:rPr>
              <w:rFonts w:asciiTheme="majorHAnsi" w:hAnsiTheme="majorHAnsi" w:cstheme="majorHAnsi"/>
              <w:sz w:val="22"/>
              <w:szCs w:val="22"/>
            </w:rPr>
          </w:rPrChange>
        </w:rPr>
        <w:t xml:space="preserve"> us that space is</w:t>
      </w:r>
      <w:ins w:id="2409" w:author="Anna Wingfield" w:date="2024-03-14T16:14:00Z">
        <w:r w:rsidR="004B4D0E">
          <w:rPr>
            <w:rFonts w:ascii="Times New Roman" w:hAnsi="Times New Roman"/>
          </w:rPr>
          <w:t xml:space="preserve"> neither</w:t>
        </w:r>
      </w:ins>
      <w:del w:id="2410" w:author="Anna Wingfield" w:date="2024-03-14T16:14:00Z">
        <w:r w:rsidR="002C324E" w:rsidRPr="00577B31" w:rsidDel="004B4D0E">
          <w:rPr>
            <w:rFonts w:ascii="Times New Roman" w:hAnsi="Times New Roman"/>
            <w:rPrChange w:id="2411" w:author="Anna Wingfield" w:date="2024-03-14T14:53:00Z">
              <w:rPr>
                <w:rFonts w:asciiTheme="majorHAnsi" w:hAnsiTheme="majorHAnsi" w:cstheme="majorHAnsi"/>
                <w:sz w:val="22"/>
                <w:szCs w:val="22"/>
              </w:rPr>
            </w:rPrChange>
          </w:rPr>
          <w:delText>n’t</w:delText>
        </w:r>
      </w:del>
      <w:r w:rsidR="002C324E" w:rsidRPr="00577B31">
        <w:rPr>
          <w:rFonts w:ascii="Times New Roman" w:hAnsi="Times New Roman"/>
          <w:rPrChange w:id="2412" w:author="Anna Wingfield" w:date="2024-03-14T14:53:00Z">
            <w:rPr>
              <w:rFonts w:asciiTheme="majorHAnsi" w:hAnsiTheme="majorHAnsi" w:cstheme="majorHAnsi"/>
              <w:sz w:val="22"/>
              <w:szCs w:val="22"/>
            </w:rPr>
          </w:rPrChange>
        </w:rPr>
        <w:t xml:space="preserve"> value-neutral</w:t>
      </w:r>
      <w:ins w:id="2413" w:author="Anna Wingfield" w:date="2024-03-14T16:14:00Z">
        <w:r w:rsidR="004B4D0E">
          <w:rPr>
            <w:rFonts w:ascii="Times New Roman" w:hAnsi="Times New Roman"/>
          </w:rPr>
          <w:t xml:space="preserve"> nor</w:t>
        </w:r>
      </w:ins>
      <w:del w:id="2414" w:author="Anna Wingfield" w:date="2024-03-14T16:14:00Z">
        <w:r w:rsidR="009F1437" w:rsidRPr="00577B31" w:rsidDel="004B4D0E">
          <w:rPr>
            <w:rFonts w:ascii="Times New Roman" w:hAnsi="Times New Roman"/>
            <w:rPrChange w:id="2415" w:author="Anna Wingfield" w:date="2024-03-14T14:53:00Z">
              <w:rPr>
                <w:rFonts w:asciiTheme="majorHAnsi" w:hAnsiTheme="majorHAnsi" w:cstheme="majorHAnsi"/>
                <w:sz w:val="22"/>
                <w:szCs w:val="22"/>
              </w:rPr>
            </w:rPrChange>
          </w:rPr>
          <w:delText>,</w:delText>
        </w:r>
      </w:del>
      <w:r w:rsidR="009F1437" w:rsidRPr="00577B31">
        <w:rPr>
          <w:rFonts w:ascii="Times New Roman" w:hAnsi="Times New Roman"/>
          <w:rPrChange w:id="2416" w:author="Anna Wingfield" w:date="2024-03-14T14:53:00Z">
            <w:rPr>
              <w:rFonts w:asciiTheme="majorHAnsi" w:hAnsiTheme="majorHAnsi" w:cstheme="majorHAnsi"/>
              <w:sz w:val="22"/>
              <w:szCs w:val="22"/>
            </w:rPr>
          </w:rPrChange>
        </w:rPr>
        <w:t xml:space="preserve"> mere staging ground</w:t>
      </w:r>
      <w:r w:rsidR="00495661" w:rsidRPr="00577B31">
        <w:rPr>
          <w:rFonts w:ascii="Times New Roman" w:hAnsi="Times New Roman"/>
          <w:rPrChange w:id="2417" w:author="Anna Wingfield" w:date="2024-03-14T14:53:00Z">
            <w:rPr>
              <w:rFonts w:asciiTheme="majorHAnsi" w:hAnsiTheme="majorHAnsi" w:cstheme="majorHAnsi"/>
              <w:sz w:val="22"/>
              <w:szCs w:val="22"/>
            </w:rPr>
          </w:rPrChange>
        </w:rPr>
        <w:t>s</w:t>
      </w:r>
      <w:r w:rsidR="009F1437" w:rsidRPr="00577B31">
        <w:rPr>
          <w:rFonts w:ascii="Times New Roman" w:hAnsi="Times New Roman"/>
          <w:rPrChange w:id="2418" w:author="Anna Wingfield" w:date="2024-03-14T14:53:00Z">
            <w:rPr>
              <w:rFonts w:asciiTheme="majorHAnsi" w:hAnsiTheme="majorHAnsi" w:cstheme="majorHAnsi"/>
              <w:sz w:val="22"/>
              <w:szCs w:val="22"/>
            </w:rPr>
          </w:rPrChange>
        </w:rPr>
        <w:t xml:space="preserve"> for the more significant work of conversation and information-sharing</w:t>
      </w:r>
      <w:r w:rsidR="002C324E" w:rsidRPr="00577B31">
        <w:rPr>
          <w:rFonts w:ascii="Times New Roman" w:hAnsi="Times New Roman"/>
          <w:rPrChange w:id="2419" w:author="Anna Wingfield" w:date="2024-03-14T14:53:00Z">
            <w:rPr>
              <w:rFonts w:asciiTheme="majorHAnsi" w:hAnsiTheme="majorHAnsi" w:cstheme="majorHAnsi"/>
              <w:sz w:val="22"/>
              <w:szCs w:val="22"/>
            </w:rPr>
          </w:rPrChange>
        </w:rPr>
        <w:t>. Rather</w:t>
      </w:r>
      <w:ins w:id="2420" w:author="Anna Wingfield" w:date="2024-03-14T16:14:00Z">
        <w:r w:rsidR="004B4D0E">
          <w:rPr>
            <w:rFonts w:ascii="Times New Roman" w:hAnsi="Times New Roman"/>
          </w:rPr>
          <w:t>,</w:t>
        </w:r>
      </w:ins>
      <w:r w:rsidRPr="00577B31">
        <w:rPr>
          <w:rFonts w:ascii="Times New Roman" w:hAnsi="Times New Roman"/>
          <w:rPrChange w:id="2421" w:author="Anna Wingfield" w:date="2024-03-14T14:53:00Z">
            <w:rPr>
              <w:rFonts w:asciiTheme="majorHAnsi" w:hAnsiTheme="majorHAnsi" w:cstheme="majorHAnsi"/>
              <w:sz w:val="22"/>
              <w:szCs w:val="22"/>
            </w:rPr>
          </w:rPrChange>
        </w:rPr>
        <w:t xml:space="preserve"> </w:t>
      </w:r>
      <w:r w:rsidR="00C83794" w:rsidRPr="00577B31">
        <w:rPr>
          <w:rFonts w:ascii="Times New Roman" w:hAnsi="Times New Roman"/>
          <w:rPrChange w:id="2422" w:author="Anna Wingfield" w:date="2024-03-14T14:53:00Z">
            <w:rPr>
              <w:rFonts w:asciiTheme="majorHAnsi" w:hAnsiTheme="majorHAnsi" w:cstheme="majorHAnsi"/>
              <w:sz w:val="22"/>
              <w:szCs w:val="22"/>
            </w:rPr>
          </w:rPrChange>
        </w:rPr>
        <w:t>“human orderings of space and the meanings attributed to those orderings shape our conceptualizations of who and what we are, especially in life with others</w:t>
      </w:r>
      <w:r w:rsidR="00FF4081" w:rsidRPr="00577B31">
        <w:rPr>
          <w:rFonts w:ascii="Times New Roman" w:hAnsi="Times New Roman"/>
          <w:rPrChange w:id="2423" w:author="Anna Wingfield" w:date="2024-03-14T14:53:00Z">
            <w:rPr>
              <w:rFonts w:asciiTheme="majorHAnsi" w:hAnsiTheme="majorHAnsi" w:cstheme="majorHAnsi"/>
              <w:sz w:val="22"/>
              <w:szCs w:val="22"/>
            </w:rPr>
          </w:rPrChange>
        </w:rPr>
        <w:t>.</w:t>
      </w:r>
      <w:r w:rsidR="00C83794" w:rsidRPr="00577B31">
        <w:rPr>
          <w:rFonts w:ascii="Times New Roman" w:hAnsi="Times New Roman"/>
          <w:rPrChange w:id="2424" w:author="Anna Wingfield" w:date="2024-03-14T14:53:00Z">
            <w:rPr>
              <w:rFonts w:asciiTheme="majorHAnsi" w:hAnsiTheme="majorHAnsi" w:cstheme="majorHAnsi"/>
              <w:sz w:val="22"/>
              <w:szCs w:val="22"/>
            </w:rPr>
          </w:rPrChange>
        </w:rPr>
        <w:t>”</w:t>
      </w:r>
      <w:r w:rsidR="00FF4081" w:rsidRPr="00577B31">
        <w:rPr>
          <w:rStyle w:val="FootnoteReference"/>
          <w:rFonts w:ascii="Times New Roman" w:hAnsi="Times New Roman"/>
          <w:rPrChange w:id="2425" w:author="Anna Wingfield" w:date="2024-03-14T14:53:00Z">
            <w:rPr>
              <w:rStyle w:val="FootnoteReference"/>
              <w:rFonts w:asciiTheme="majorHAnsi" w:hAnsiTheme="majorHAnsi" w:cstheme="majorHAnsi"/>
              <w:sz w:val="22"/>
              <w:szCs w:val="22"/>
            </w:rPr>
          </w:rPrChange>
        </w:rPr>
        <w:footnoteReference w:id="82"/>
      </w:r>
      <w:r w:rsidR="00C83794" w:rsidRPr="00577B31">
        <w:rPr>
          <w:rFonts w:ascii="Times New Roman" w:hAnsi="Times New Roman"/>
          <w:rPrChange w:id="2431" w:author="Anna Wingfield" w:date="2024-03-14T14:53:00Z">
            <w:rPr>
              <w:rFonts w:asciiTheme="majorHAnsi" w:hAnsiTheme="majorHAnsi" w:cstheme="majorHAnsi"/>
              <w:sz w:val="22"/>
              <w:szCs w:val="22"/>
            </w:rPr>
          </w:rPrChange>
        </w:rPr>
        <w:t xml:space="preserve"> </w:t>
      </w:r>
      <w:r w:rsidR="00681C8E" w:rsidRPr="00577B31">
        <w:rPr>
          <w:rFonts w:ascii="Times New Roman" w:hAnsi="Times New Roman"/>
          <w:rPrChange w:id="2432" w:author="Anna Wingfield" w:date="2024-03-14T14:53:00Z">
            <w:rPr>
              <w:rFonts w:asciiTheme="majorHAnsi" w:hAnsiTheme="majorHAnsi" w:cstheme="majorHAnsi"/>
              <w:sz w:val="22"/>
              <w:szCs w:val="22"/>
            </w:rPr>
          </w:rPrChange>
        </w:rPr>
        <w:t xml:space="preserve">Here is where Hogg </w:t>
      </w:r>
      <w:r w:rsidR="00690096" w:rsidRPr="00577B31">
        <w:rPr>
          <w:rFonts w:ascii="Times New Roman" w:hAnsi="Times New Roman"/>
          <w:rPrChange w:id="2433" w:author="Anna Wingfield" w:date="2024-03-14T14:53:00Z">
            <w:rPr>
              <w:rFonts w:asciiTheme="majorHAnsi" w:hAnsiTheme="majorHAnsi" w:cstheme="majorHAnsi"/>
              <w:sz w:val="22"/>
              <w:szCs w:val="22"/>
            </w:rPr>
          </w:rPrChange>
        </w:rPr>
        <w:t>is</w:t>
      </w:r>
      <w:r w:rsidR="00681C8E" w:rsidRPr="00577B31">
        <w:rPr>
          <w:rFonts w:ascii="Times New Roman" w:hAnsi="Times New Roman"/>
          <w:rPrChange w:id="2434" w:author="Anna Wingfield" w:date="2024-03-14T14:53:00Z">
            <w:rPr>
              <w:rFonts w:asciiTheme="majorHAnsi" w:hAnsiTheme="majorHAnsi" w:cstheme="majorHAnsi"/>
              <w:sz w:val="22"/>
              <w:szCs w:val="22"/>
            </w:rPr>
          </w:rPrChange>
        </w:rPr>
        <w:t xml:space="preserve"> particularly insightful. While </w:t>
      </w:r>
      <w:proofErr w:type="spellStart"/>
      <w:r w:rsidR="00492A73" w:rsidRPr="00577B31">
        <w:rPr>
          <w:rFonts w:ascii="Times New Roman" w:hAnsi="Times New Roman"/>
          <w:rPrChange w:id="2435" w:author="Anna Wingfield" w:date="2024-03-14T14:53:00Z">
            <w:rPr>
              <w:rFonts w:asciiTheme="majorHAnsi" w:hAnsiTheme="majorHAnsi" w:cstheme="majorHAnsi"/>
              <w:sz w:val="22"/>
              <w:szCs w:val="22"/>
            </w:rPr>
          </w:rPrChange>
        </w:rPr>
        <w:t>Wringhim</w:t>
      </w:r>
      <w:r w:rsidR="00681C8E" w:rsidRPr="00577B31">
        <w:rPr>
          <w:rFonts w:ascii="Times New Roman" w:hAnsi="Times New Roman"/>
          <w:rPrChange w:id="2436" w:author="Anna Wingfield" w:date="2024-03-14T14:53:00Z">
            <w:rPr>
              <w:rFonts w:asciiTheme="majorHAnsi" w:hAnsiTheme="majorHAnsi" w:cstheme="majorHAnsi"/>
              <w:sz w:val="22"/>
              <w:szCs w:val="22"/>
            </w:rPr>
          </w:rPrChange>
        </w:rPr>
        <w:t>’s</w:t>
      </w:r>
      <w:proofErr w:type="spellEnd"/>
      <w:r w:rsidR="00681C8E" w:rsidRPr="00577B31">
        <w:rPr>
          <w:rFonts w:ascii="Times New Roman" w:hAnsi="Times New Roman"/>
          <w:rPrChange w:id="2437" w:author="Anna Wingfield" w:date="2024-03-14T14:53:00Z">
            <w:rPr>
              <w:rFonts w:asciiTheme="majorHAnsi" w:hAnsiTheme="majorHAnsi" w:cstheme="majorHAnsi"/>
              <w:sz w:val="22"/>
              <w:szCs w:val="22"/>
            </w:rPr>
          </w:rPrChange>
        </w:rPr>
        <w:t xml:space="preserve"> religiosity leads him to </w:t>
      </w:r>
      <w:r w:rsidR="00492A73" w:rsidRPr="00577B31">
        <w:rPr>
          <w:rFonts w:ascii="Times New Roman" w:hAnsi="Times New Roman"/>
          <w:rPrChange w:id="2438" w:author="Anna Wingfield" w:date="2024-03-14T14:53:00Z">
            <w:rPr>
              <w:rFonts w:asciiTheme="majorHAnsi" w:hAnsiTheme="majorHAnsi" w:cstheme="majorHAnsi"/>
              <w:sz w:val="22"/>
              <w:szCs w:val="22"/>
            </w:rPr>
          </w:rPrChange>
        </w:rPr>
        <w:t>antisocial</w:t>
      </w:r>
      <w:r w:rsidR="00681C8E" w:rsidRPr="00577B31">
        <w:rPr>
          <w:rFonts w:ascii="Times New Roman" w:hAnsi="Times New Roman"/>
          <w:rPrChange w:id="2439" w:author="Anna Wingfield" w:date="2024-03-14T14:53:00Z">
            <w:rPr>
              <w:rFonts w:asciiTheme="majorHAnsi" w:hAnsiTheme="majorHAnsi" w:cstheme="majorHAnsi"/>
              <w:sz w:val="22"/>
              <w:szCs w:val="22"/>
            </w:rPr>
          </w:rPrChange>
        </w:rPr>
        <w:t xml:space="preserve">ity, Hogg—as Herbert notes—never </w:t>
      </w:r>
      <w:r w:rsidR="00492A73" w:rsidRPr="00577B31">
        <w:rPr>
          <w:rFonts w:ascii="Times New Roman" w:hAnsi="Times New Roman"/>
          <w:rPrChange w:id="2440" w:author="Anna Wingfield" w:date="2024-03-14T14:53:00Z">
            <w:rPr>
              <w:rFonts w:asciiTheme="majorHAnsi" w:hAnsiTheme="majorHAnsi" w:cstheme="majorHAnsi"/>
              <w:sz w:val="22"/>
              <w:szCs w:val="22"/>
            </w:rPr>
          </w:rPrChange>
        </w:rPr>
        <w:t>reflexively equate</w:t>
      </w:r>
      <w:r w:rsidR="00681C8E" w:rsidRPr="00577B31">
        <w:rPr>
          <w:rFonts w:ascii="Times New Roman" w:hAnsi="Times New Roman"/>
          <w:rPrChange w:id="2441" w:author="Anna Wingfield" w:date="2024-03-14T14:53:00Z">
            <w:rPr>
              <w:rFonts w:asciiTheme="majorHAnsi" w:hAnsiTheme="majorHAnsi" w:cstheme="majorHAnsi"/>
              <w:sz w:val="22"/>
              <w:szCs w:val="22"/>
            </w:rPr>
          </w:rPrChange>
        </w:rPr>
        <w:t>s</w:t>
      </w:r>
      <w:r w:rsidR="00492A73" w:rsidRPr="00577B31">
        <w:rPr>
          <w:rFonts w:ascii="Times New Roman" w:hAnsi="Times New Roman"/>
          <w:rPrChange w:id="2442" w:author="Anna Wingfield" w:date="2024-03-14T14:53:00Z">
            <w:rPr>
              <w:rFonts w:asciiTheme="majorHAnsi" w:hAnsiTheme="majorHAnsi" w:cstheme="majorHAnsi"/>
              <w:sz w:val="22"/>
              <w:szCs w:val="22"/>
            </w:rPr>
          </w:rPrChange>
        </w:rPr>
        <w:t xml:space="preserve"> </w:t>
      </w:r>
      <w:r w:rsidR="00492A73" w:rsidRPr="00577B31">
        <w:rPr>
          <w:rFonts w:ascii="Times New Roman" w:hAnsi="Times New Roman"/>
          <w:i/>
          <w:iCs/>
          <w:rPrChange w:id="2443" w:author="Anna Wingfield" w:date="2024-03-14T14:53:00Z">
            <w:rPr>
              <w:rFonts w:asciiTheme="majorHAnsi" w:hAnsiTheme="majorHAnsi" w:cstheme="majorHAnsi"/>
              <w:i/>
              <w:iCs/>
              <w:sz w:val="22"/>
              <w:szCs w:val="22"/>
            </w:rPr>
          </w:rPrChange>
        </w:rPr>
        <w:t xml:space="preserve">all </w:t>
      </w:r>
      <w:r w:rsidR="00492A73" w:rsidRPr="00577B31">
        <w:rPr>
          <w:rFonts w:ascii="Times New Roman" w:hAnsi="Times New Roman"/>
          <w:rPrChange w:id="2444" w:author="Anna Wingfield" w:date="2024-03-14T14:53:00Z">
            <w:rPr>
              <w:rFonts w:asciiTheme="majorHAnsi" w:hAnsiTheme="majorHAnsi" w:cstheme="majorHAnsi"/>
              <w:sz w:val="22"/>
              <w:szCs w:val="22"/>
            </w:rPr>
          </w:rPrChange>
        </w:rPr>
        <w:t xml:space="preserve">religious belief with antisocial intolerance. Rather, </w:t>
      </w:r>
      <w:proofErr w:type="spellStart"/>
      <w:r w:rsidR="00492A73" w:rsidRPr="00577B31">
        <w:rPr>
          <w:rFonts w:ascii="Times New Roman" w:hAnsi="Times New Roman"/>
          <w:rPrChange w:id="2445" w:author="Anna Wingfield" w:date="2024-03-14T14:53:00Z">
            <w:rPr>
              <w:rFonts w:asciiTheme="majorHAnsi" w:hAnsiTheme="majorHAnsi" w:cstheme="majorHAnsi"/>
              <w:sz w:val="22"/>
              <w:szCs w:val="22"/>
            </w:rPr>
          </w:rPrChange>
        </w:rPr>
        <w:t>Wringhim’s</w:t>
      </w:r>
      <w:proofErr w:type="spellEnd"/>
      <w:r w:rsidR="00492A73" w:rsidRPr="00577B31">
        <w:rPr>
          <w:rFonts w:ascii="Times New Roman" w:hAnsi="Times New Roman"/>
          <w:rPrChange w:id="2446" w:author="Anna Wingfield" w:date="2024-03-14T14:53:00Z">
            <w:rPr>
              <w:rFonts w:asciiTheme="majorHAnsi" w:hAnsiTheme="majorHAnsi" w:cstheme="majorHAnsi"/>
              <w:sz w:val="22"/>
              <w:szCs w:val="22"/>
            </w:rPr>
          </w:rPrChange>
        </w:rPr>
        <w:t xml:space="preserve"> fervent religiosity </w:t>
      </w:r>
      <w:r w:rsidR="00E27555" w:rsidRPr="00577B31">
        <w:rPr>
          <w:rFonts w:ascii="Times New Roman" w:hAnsi="Times New Roman"/>
          <w:rPrChange w:id="2447" w:author="Anna Wingfield" w:date="2024-03-14T14:53:00Z">
            <w:rPr>
              <w:rFonts w:asciiTheme="majorHAnsi" w:hAnsiTheme="majorHAnsi" w:cstheme="majorHAnsi"/>
              <w:sz w:val="22"/>
              <w:szCs w:val="22"/>
            </w:rPr>
          </w:rPrChange>
        </w:rPr>
        <w:t>is channeled</w:t>
      </w:r>
      <w:r w:rsidR="00492A73" w:rsidRPr="00577B31">
        <w:rPr>
          <w:rFonts w:ascii="Times New Roman" w:hAnsi="Times New Roman"/>
          <w:rPrChange w:id="2448" w:author="Anna Wingfield" w:date="2024-03-14T14:53:00Z">
            <w:rPr>
              <w:rFonts w:asciiTheme="majorHAnsi" w:hAnsiTheme="majorHAnsi" w:cstheme="majorHAnsi"/>
              <w:sz w:val="22"/>
              <w:szCs w:val="22"/>
            </w:rPr>
          </w:rPrChange>
        </w:rPr>
        <w:t xml:space="preserve"> into extremism by an assemblage of forces that today tend to be associated with “the rise of the digital”: his sense of belonging to a “radically </w:t>
      </w:r>
      <w:proofErr w:type="spellStart"/>
      <w:r w:rsidR="00492A73" w:rsidRPr="00577B31">
        <w:rPr>
          <w:rFonts w:ascii="Times New Roman" w:hAnsi="Times New Roman"/>
          <w:rPrChange w:id="2449" w:author="Anna Wingfield" w:date="2024-03-14T14:53:00Z">
            <w:rPr>
              <w:rFonts w:asciiTheme="majorHAnsi" w:hAnsiTheme="majorHAnsi" w:cstheme="majorHAnsi"/>
              <w:sz w:val="22"/>
              <w:szCs w:val="22"/>
            </w:rPr>
          </w:rPrChange>
        </w:rPr>
        <w:t>deterritorialized</w:t>
      </w:r>
      <w:proofErr w:type="spellEnd"/>
      <w:r w:rsidR="00492A73" w:rsidRPr="00577B31">
        <w:rPr>
          <w:rFonts w:ascii="Times New Roman" w:hAnsi="Times New Roman"/>
          <w:rPrChange w:id="2450" w:author="Anna Wingfield" w:date="2024-03-14T14:53:00Z">
            <w:rPr>
              <w:rFonts w:asciiTheme="majorHAnsi" w:hAnsiTheme="majorHAnsi" w:cstheme="majorHAnsi"/>
              <w:sz w:val="22"/>
              <w:szCs w:val="22"/>
            </w:rPr>
          </w:rPrChange>
        </w:rPr>
        <w:t xml:space="preserve"> and </w:t>
      </w:r>
      <w:proofErr w:type="spellStart"/>
      <w:r w:rsidR="00492A73" w:rsidRPr="00577B31">
        <w:rPr>
          <w:rFonts w:ascii="Times New Roman" w:hAnsi="Times New Roman"/>
          <w:rPrChange w:id="2451" w:author="Anna Wingfield" w:date="2024-03-14T14:53:00Z">
            <w:rPr>
              <w:rFonts w:asciiTheme="majorHAnsi" w:hAnsiTheme="majorHAnsi" w:cstheme="majorHAnsi"/>
              <w:sz w:val="22"/>
              <w:szCs w:val="22"/>
            </w:rPr>
          </w:rPrChange>
        </w:rPr>
        <w:t>dedemocratized</w:t>
      </w:r>
      <w:proofErr w:type="spellEnd"/>
      <w:r w:rsidR="00492A73" w:rsidRPr="00577B31">
        <w:rPr>
          <w:rFonts w:ascii="Times New Roman" w:hAnsi="Times New Roman"/>
          <w:rPrChange w:id="2452" w:author="Anna Wingfield" w:date="2024-03-14T14:53:00Z">
            <w:rPr>
              <w:rFonts w:asciiTheme="majorHAnsi" w:hAnsiTheme="majorHAnsi" w:cstheme="majorHAnsi"/>
              <w:sz w:val="22"/>
              <w:szCs w:val="22"/>
            </w:rPr>
          </w:rPrChange>
        </w:rPr>
        <w:t xml:space="preserve"> sociality” </w:t>
      </w:r>
      <w:r w:rsidR="0088197F" w:rsidRPr="00577B31">
        <w:rPr>
          <w:rFonts w:ascii="Times New Roman" w:hAnsi="Times New Roman"/>
          <w:rPrChange w:id="2453" w:author="Anna Wingfield" w:date="2024-03-14T14:53:00Z">
            <w:rPr>
              <w:rFonts w:asciiTheme="majorHAnsi" w:hAnsiTheme="majorHAnsi" w:cstheme="majorHAnsi"/>
              <w:sz w:val="22"/>
              <w:szCs w:val="22"/>
            </w:rPr>
          </w:rPrChange>
        </w:rPr>
        <w:t>(to return to Brown’s words)</w:t>
      </w:r>
      <w:r w:rsidR="00681C8E" w:rsidRPr="00577B31">
        <w:rPr>
          <w:rFonts w:ascii="Times New Roman" w:hAnsi="Times New Roman"/>
          <w:rPrChange w:id="2454" w:author="Anna Wingfield" w:date="2024-03-14T14:53:00Z">
            <w:rPr>
              <w:rFonts w:asciiTheme="majorHAnsi" w:hAnsiTheme="majorHAnsi" w:cstheme="majorHAnsi"/>
              <w:sz w:val="22"/>
              <w:szCs w:val="22"/>
            </w:rPr>
          </w:rPrChange>
        </w:rPr>
        <w:t xml:space="preserve">, as well as his conviction that the exercise of true individual “freedom” is </w:t>
      </w:r>
      <w:r w:rsidR="00681C8E" w:rsidRPr="00577B31">
        <w:rPr>
          <w:rFonts w:ascii="Times New Roman" w:hAnsi="Times New Roman"/>
          <w:i/>
          <w:iCs/>
          <w:rPrChange w:id="2455" w:author="Anna Wingfield" w:date="2024-03-14T14:53:00Z">
            <w:rPr>
              <w:rFonts w:asciiTheme="majorHAnsi" w:hAnsiTheme="majorHAnsi" w:cstheme="majorHAnsi"/>
              <w:i/>
              <w:iCs/>
              <w:sz w:val="22"/>
              <w:szCs w:val="22"/>
            </w:rPr>
          </w:rPrChange>
        </w:rPr>
        <w:t>inherently</w:t>
      </w:r>
      <w:r w:rsidR="0088197F" w:rsidRPr="00577B31">
        <w:rPr>
          <w:rFonts w:ascii="Times New Roman" w:hAnsi="Times New Roman"/>
          <w:rPrChange w:id="2456" w:author="Anna Wingfield" w:date="2024-03-14T14:53:00Z">
            <w:rPr>
              <w:rFonts w:asciiTheme="majorHAnsi" w:hAnsiTheme="majorHAnsi" w:cstheme="majorHAnsi"/>
              <w:sz w:val="22"/>
              <w:szCs w:val="22"/>
            </w:rPr>
          </w:rPrChange>
        </w:rPr>
        <w:t xml:space="preserve"> </w:t>
      </w:r>
      <w:r w:rsidR="00681C8E" w:rsidRPr="00577B31">
        <w:rPr>
          <w:rFonts w:ascii="Times New Roman" w:hAnsi="Times New Roman"/>
          <w:rPrChange w:id="2457" w:author="Anna Wingfield" w:date="2024-03-14T14:53:00Z">
            <w:rPr>
              <w:rFonts w:asciiTheme="majorHAnsi" w:hAnsiTheme="majorHAnsi" w:cstheme="majorHAnsi"/>
              <w:sz w:val="22"/>
              <w:szCs w:val="22"/>
            </w:rPr>
          </w:rPrChange>
        </w:rPr>
        <w:t>constrained by</w:t>
      </w:r>
      <w:r w:rsidR="00172437" w:rsidRPr="00577B31">
        <w:rPr>
          <w:rFonts w:ascii="Times New Roman" w:hAnsi="Times New Roman"/>
          <w:rPrChange w:id="2458" w:author="Anna Wingfield" w:date="2024-03-14T14:53:00Z">
            <w:rPr>
              <w:rFonts w:asciiTheme="majorHAnsi" w:hAnsiTheme="majorHAnsi" w:cstheme="majorHAnsi"/>
              <w:sz w:val="22"/>
              <w:szCs w:val="22"/>
            </w:rPr>
          </w:rPrChange>
        </w:rPr>
        <w:t xml:space="preserve"> conditions of cohabitation</w:t>
      </w:r>
      <w:r w:rsidR="00681C8E" w:rsidRPr="00577B31">
        <w:rPr>
          <w:rFonts w:ascii="Times New Roman" w:hAnsi="Times New Roman"/>
          <w:rPrChange w:id="2459" w:author="Anna Wingfield" w:date="2024-03-14T14:53:00Z">
            <w:rPr>
              <w:rFonts w:asciiTheme="majorHAnsi" w:hAnsiTheme="majorHAnsi" w:cstheme="majorHAnsi"/>
              <w:sz w:val="22"/>
              <w:szCs w:val="22"/>
            </w:rPr>
          </w:rPrChange>
        </w:rPr>
        <w:t xml:space="preserve"> </w:t>
      </w:r>
      <w:r w:rsidR="00172437" w:rsidRPr="00577B31">
        <w:rPr>
          <w:rFonts w:ascii="Times New Roman" w:hAnsi="Times New Roman"/>
          <w:rPrChange w:id="2460" w:author="Anna Wingfield" w:date="2024-03-14T14:53:00Z">
            <w:rPr>
              <w:rFonts w:asciiTheme="majorHAnsi" w:hAnsiTheme="majorHAnsi" w:cstheme="majorHAnsi"/>
              <w:sz w:val="22"/>
              <w:szCs w:val="22"/>
            </w:rPr>
          </w:rPrChange>
        </w:rPr>
        <w:t xml:space="preserve">or </w:t>
      </w:r>
      <w:r w:rsidR="00681C8E" w:rsidRPr="00577B31">
        <w:rPr>
          <w:rFonts w:ascii="Times New Roman" w:hAnsi="Times New Roman"/>
          <w:rPrChange w:id="2461" w:author="Anna Wingfield" w:date="2024-03-14T14:53:00Z">
            <w:rPr>
              <w:rFonts w:asciiTheme="majorHAnsi" w:hAnsiTheme="majorHAnsi" w:cstheme="majorHAnsi"/>
              <w:sz w:val="22"/>
              <w:szCs w:val="22"/>
            </w:rPr>
          </w:rPrChange>
        </w:rPr>
        <w:t>what Blanchard calls the “bond of society on earth</w:t>
      </w:r>
      <w:r w:rsidR="00FF4081" w:rsidRPr="00577B31">
        <w:rPr>
          <w:rFonts w:ascii="Times New Roman" w:hAnsi="Times New Roman"/>
          <w:rPrChange w:id="2462" w:author="Anna Wingfield" w:date="2024-03-14T14:53:00Z">
            <w:rPr>
              <w:rFonts w:asciiTheme="majorHAnsi" w:hAnsiTheme="majorHAnsi" w:cstheme="majorHAnsi"/>
              <w:sz w:val="22"/>
              <w:szCs w:val="22"/>
            </w:rPr>
          </w:rPrChange>
        </w:rPr>
        <w:t>.</w:t>
      </w:r>
      <w:r w:rsidR="00681C8E" w:rsidRPr="00577B31">
        <w:rPr>
          <w:rFonts w:ascii="Times New Roman" w:hAnsi="Times New Roman"/>
          <w:rPrChange w:id="2463" w:author="Anna Wingfield" w:date="2024-03-14T14:53:00Z">
            <w:rPr>
              <w:rFonts w:asciiTheme="majorHAnsi" w:hAnsiTheme="majorHAnsi" w:cstheme="majorHAnsi"/>
              <w:sz w:val="22"/>
              <w:szCs w:val="22"/>
            </w:rPr>
          </w:rPrChange>
        </w:rPr>
        <w:t>”</w:t>
      </w:r>
      <w:r w:rsidR="00FF4081" w:rsidRPr="00577B31">
        <w:rPr>
          <w:rStyle w:val="FootnoteReference"/>
          <w:rFonts w:ascii="Times New Roman" w:hAnsi="Times New Roman"/>
          <w:rPrChange w:id="2464" w:author="Anna Wingfield" w:date="2024-03-14T14:53:00Z">
            <w:rPr>
              <w:rStyle w:val="FootnoteReference"/>
              <w:rFonts w:asciiTheme="majorHAnsi" w:hAnsiTheme="majorHAnsi" w:cstheme="majorHAnsi"/>
              <w:sz w:val="22"/>
              <w:szCs w:val="22"/>
            </w:rPr>
          </w:rPrChange>
        </w:rPr>
        <w:footnoteReference w:id="83"/>
      </w:r>
      <w:r w:rsidR="00172437" w:rsidRPr="00577B31">
        <w:rPr>
          <w:rFonts w:ascii="Times New Roman" w:hAnsi="Times New Roman"/>
          <w:rPrChange w:id="2473" w:author="Anna Wingfield" w:date="2024-03-14T14:53:00Z">
            <w:rPr>
              <w:rFonts w:asciiTheme="majorHAnsi" w:hAnsiTheme="majorHAnsi" w:cstheme="majorHAnsi"/>
              <w:sz w:val="22"/>
              <w:szCs w:val="22"/>
            </w:rPr>
          </w:rPrChange>
        </w:rPr>
        <w:t xml:space="preserve"> </w:t>
      </w:r>
      <w:r w:rsidR="0036337A" w:rsidRPr="00577B31">
        <w:rPr>
          <w:rFonts w:ascii="Times New Roman" w:hAnsi="Times New Roman"/>
          <w:rPrChange w:id="2474" w:author="Anna Wingfield" w:date="2024-03-14T14:53:00Z">
            <w:rPr>
              <w:rFonts w:asciiTheme="majorHAnsi" w:hAnsiTheme="majorHAnsi" w:cstheme="majorHAnsi"/>
              <w:sz w:val="22"/>
              <w:szCs w:val="22"/>
            </w:rPr>
          </w:rPrChange>
        </w:rPr>
        <w:t xml:space="preserve">For Hogg, </w:t>
      </w:r>
      <w:r w:rsidR="00C90928" w:rsidRPr="00577B31">
        <w:rPr>
          <w:rFonts w:ascii="Times New Roman" w:hAnsi="Times New Roman"/>
          <w:rPrChange w:id="2475" w:author="Anna Wingfield" w:date="2024-03-14T14:53:00Z">
            <w:rPr>
              <w:rFonts w:asciiTheme="majorHAnsi" w:hAnsiTheme="majorHAnsi" w:cstheme="majorHAnsi"/>
              <w:sz w:val="22"/>
              <w:szCs w:val="22"/>
            </w:rPr>
          </w:rPrChange>
        </w:rPr>
        <w:t>a</w:t>
      </w:r>
      <w:r w:rsidR="00E27555" w:rsidRPr="00577B31">
        <w:rPr>
          <w:rFonts w:ascii="Times New Roman" w:hAnsi="Times New Roman"/>
          <w:rPrChange w:id="2476" w:author="Anna Wingfield" w:date="2024-03-14T14:53:00Z">
            <w:rPr>
              <w:rFonts w:asciiTheme="majorHAnsi" w:hAnsiTheme="majorHAnsi" w:cstheme="majorHAnsi"/>
              <w:sz w:val="22"/>
              <w:szCs w:val="22"/>
            </w:rPr>
          </w:rPrChange>
        </w:rPr>
        <w:t xml:space="preserve"> particular</w:t>
      </w:r>
      <w:r w:rsidR="006C3A53" w:rsidRPr="00577B31">
        <w:rPr>
          <w:rFonts w:ascii="Times New Roman" w:hAnsi="Times New Roman"/>
          <w:rPrChange w:id="2477" w:author="Anna Wingfield" w:date="2024-03-14T14:53:00Z">
            <w:rPr>
              <w:rFonts w:asciiTheme="majorHAnsi" w:hAnsiTheme="majorHAnsi" w:cstheme="majorHAnsi"/>
              <w:sz w:val="22"/>
              <w:szCs w:val="22"/>
            </w:rPr>
          </w:rPrChange>
        </w:rPr>
        <w:t xml:space="preserve"> </w:t>
      </w:r>
      <w:r w:rsidR="00E27555" w:rsidRPr="00577B31">
        <w:rPr>
          <w:rFonts w:ascii="Times New Roman" w:hAnsi="Times New Roman"/>
          <w:rPrChange w:id="2478" w:author="Anna Wingfield" w:date="2024-03-14T14:53:00Z">
            <w:rPr>
              <w:rFonts w:asciiTheme="majorHAnsi" w:hAnsiTheme="majorHAnsi" w:cstheme="majorHAnsi"/>
              <w:sz w:val="22"/>
              <w:szCs w:val="22"/>
            </w:rPr>
          </w:rPrChange>
        </w:rPr>
        <w:t xml:space="preserve">ordering of space </w:t>
      </w:r>
      <w:r w:rsidR="0036337A" w:rsidRPr="00577B31">
        <w:rPr>
          <w:rFonts w:ascii="Times New Roman" w:hAnsi="Times New Roman"/>
          <w:rPrChange w:id="2479" w:author="Anna Wingfield" w:date="2024-03-14T14:53:00Z">
            <w:rPr>
              <w:rFonts w:asciiTheme="majorHAnsi" w:hAnsiTheme="majorHAnsi" w:cstheme="majorHAnsi"/>
              <w:sz w:val="22"/>
              <w:szCs w:val="22"/>
            </w:rPr>
          </w:rPrChange>
        </w:rPr>
        <w:t>yields</w:t>
      </w:r>
      <w:r w:rsidR="00C90928" w:rsidRPr="00577B31">
        <w:rPr>
          <w:rFonts w:ascii="Times New Roman" w:hAnsi="Times New Roman"/>
          <w:rPrChange w:id="2480" w:author="Anna Wingfield" w:date="2024-03-14T14:53:00Z">
            <w:rPr>
              <w:rFonts w:asciiTheme="majorHAnsi" w:hAnsiTheme="majorHAnsi" w:cstheme="majorHAnsi"/>
              <w:sz w:val="22"/>
              <w:szCs w:val="22"/>
            </w:rPr>
          </w:rPrChange>
        </w:rPr>
        <w:t xml:space="preserve"> </w:t>
      </w:r>
      <w:r w:rsidR="003067E7" w:rsidRPr="00577B31">
        <w:rPr>
          <w:rFonts w:ascii="Times New Roman" w:hAnsi="Times New Roman"/>
          <w:rPrChange w:id="2481" w:author="Anna Wingfield" w:date="2024-03-14T14:53:00Z">
            <w:rPr>
              <w:rFonts w:asciiTheme="majorHAnsi" w:hAnsiTheme="majorHAnsi" w:cstheme="majorHAnsi"/>
              <w:sz w:val="22"/>
              <w:szCs w:val="22"/>
            </w:rPr>
          </w:rPrChange>
        </w:rPr>
        <w:t xml:space="preserve">a </w:t>
      </w:r>
      <w:r w:rsidR="00C90928" w:rsidRPr="00577B31">
        <w:rPr>
          <w:rFonts w:ascii="Times New Roman" w:hAnsi="Times New Roman"/>
          <w:rPrChange w:id="2482" w:author="Anna Wingfield" w:date="2024-03-14T14:53:00Z">
            <w:rPr>
              <w:rFonts w:asciiTheme="majorHAnsi" w:hAnsiTheme="majorHAnsi" w:cstheme="majorHAnsi"/>
              <w:sz w:val="22"/>
              <w:szCs w:val="22"/>
            </w:rPr>
          </w:rPrChange>
        </w:rPr>
        <w:t>particularly dangerous form of religious individualism.</w:t>
      </w:r>
    </w:p>
    <w:p w14:paraId="1BBF9A4B" w14:textId="77777777" w:rsidR="004B4D0E" w:rsidRPr="004B4D0E" w:rsidRDefault="004B4D0E" w:rsidP="00473F94">
      <w:pPr>
        <w:spacing w:line="480" w:lineRule="auto"/>
        <w:rPr>
          <w:ins w:id="2483" w:author="Anna Wingfield" w:date="2024-03-14T16:15:00Z"/>
          <w:rFonts w:ascii="Times New Roman" w:hAnsi="Times New Roman"/>
          <w:bCs/>
          <w:rPrChange w:id="2484" w:author="Anna Wingfield" w:date="2024-03-14T16:15:00Z">
            <w:rPr>
              <w:ins w:id="2485" w:author="Anna Wingfield" w:date="2024-03-14T16:15:00Z"/>
              <w:rFonts w:ascii="Times New Roman" w:hAnsi="Times New Roman"/>
              <w:b/>
            </w:rPr>
          </w:rPrChange>
        </w:rPr>
      </w:pPr>
    </w:p>
    <w:p w14:paraId="3AFD90E0" w14:textId="30B14562" w:rsidR="003C72AE" w:rsidRPr="004B4D0E" w:rsidRDefault="003C72AE" w:rsidP="00473F94">
      <w:pPr>
        <w:spacing w:line="480" w:lineRule="auto"/>
        <w:rPr>
          <w:rFonts w:ascii="Times New Roman" w:hAnsi="Times New Roman"/>
          <w:bCs/>
          <w:rPrChange w:id="2486" w:author="Anna Wingfield" w:date="2024-03-14T16:15:00Z">
            <w:rPr>
              <w:rFonts w:asciiTheme="majorHAnsi" w:hAnsiTheme="majorHAnsi" w:cstheme="majorHAnsi"/>
              <w:b/>
              <w:sz w:val="22"/>
              <w:szCs w:val="22"/>
            </w:rPr>
          </w:rPrChange>
        </w:rPr>
      </w:pPr>
      <w:r w:rsidRPr="004B4D0E">
        <w:rPr>
          <w:rFonts w:ascii="Times New Roman" w:hAnsi="Times New Roman"/>
          <w:bCs/>
          <w:rPrChange w:id="2487" w:author="Anna Wingfield" w:date="2024-03-14T16:15:00Z">
            <w:rPr>
              <w:rFonts w:asciiTheme="majorHAnsi" w:hAnsiTheme="majorHAnsi" w:cstheme="majorHAnsi"/>
              <w:b/>
              <w:sz w:val="22"/>
              <w:szCs w:val="22"/>
            </w:rPr>
          </w:rPrChange>
        </w:rPr>
        <w:t xml:space="preserve">Strange Times </w:t>
      </w:r>
      <w:r w:rsidR="00595554" w:rsidRPr="004B4D0E">
        <w:rPr>
          <w:rFonts w:ascii="Times New Roman" w:hAnsi="Times New Roman"/>
          <w:bCs/>
          <w:rPrChange w:id="2488" w:author="Anna Wingfield" w:date="2024-03-14T16:15:00Z">
            <w:rPr>
              <w:rFonts w:asciiTheme="majorHAnsi" w:hAnsiTheme="majorHAnsi" w:cstheme="majorHAnsi"/>
              <w:b/>
              <w:sz w:val="22"/>
              <w:szCs w:val="22"/>
            </w:rPr>
          </w:rPrChange>
        </w:rPr>
        <w:t>and</w:t>
      </w:r>
      <w:r w:rsidRPr="004B4D0E">
        <w:rPr>
          <w:rFonts w:ascii="Times New Roman" w:hAnsi="Times New Roman"/>
          <w:bCs/>
          <w:rPrChange w:id="2489" w:author="Anna Wingfield" w:date="2024-03-14T16:15:00Z">
            <w:rPr>
              <w:rFonts w:asciiTheme="majorHAnsi" w:hAnsiTheme="majorHAnsi" w:cstheme="majorHAnsi"/>
              <w:b/>
              <w:sz w:val="22"/>
              <w:szCs w:val="22"/>
            </w:rPr>
          </w:rPrChange>
        </w:rPr>
        <w:t xml:space="preserve"> Strange Essays</w:t>
      </w:r>
    </w:p>
    <w:p w14:paraId="630AD2D1" w14:textId="541B3DC8" w:rsidR="000D5132" w:rsidRPr="00577B31" w:rsidRDefault="00F10A62" w:rsidP="00595554">
      <w:pPr>
        <w:spacing w:line="480" w:lineRule="auto"/>
        <w:rPr>
          <w:rFonts w:ascii="Times New Roman" w:hAnsi="Times New Roman"/>
          <w:rPrChange w:id="2490" w:author="Anna Wingfield" w:date="2024-03-14T14:53:00Z">
            <w:rPr>
              <w:rFonts w:asciiTheme="majorHAnsi" w:hAnsiTheme="majorHAnsi" w:cstheme="majorHAnsi"/>
              <w:sz w:val="22"/>
              <w:szCs w:val="22"/>
            </w:rPr>
          </w:rPrChange>
        </w:rPr>
      </w:pPr>
      <w:r w:rsidRPr="00577B31">
        <w:rPr>
          <w:rFonts w:ascii="Times New Roman" w:hAnsi="Times New Roman"/>
          <w:rPrChange w:id="2491" w:author="Anna Wingfield" w:date="2024-03-14T14:53:00Z">
            <w:rPr>
              <w:rFonts w:asciiTheme="majorHAnsi" w:hAnsiTheme="majorHAnsi" w:cstheme="majorHAnsi"/>
              <w:sz w:val="22"/>
              <w:szCs w:val="22"/>
            </w:rPr>
          </w:rPrChange>
        </w:rPr>
        <w:t>In this essay</w:t>
      </w:r>
      <w:r w:rsidR="0036337A" w:rsidRPr="00577B31">
        <w:rPr>
          <w:rFonts w:ascii="Times New Roman" w:hAnsi="Times New Roman"/>
          <w:rPrChange w:id="2492"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493" w:author="Anna Wingfield" w:date="2024-03-14T14:53:00Z">
            <w:rPr>
              <w:rFonts w:asciiTheme="majorHAnsi" w:hAnsiTheme="majorHAnsi" w:cstheme="majorHAnsi"/>
              <w:sz w:val="22"/>
              <w:szCs w:val="22"/>
            </w:rPr>
          </w:rPrChange>
        </w:rPr>
        <w:t xml:space="preserve">I’ve tried to elucidate the ways that my personal experiences in higher education—the financial precariousness of my institution, the </w:t>
      </w:r>
      <w:r w:rsidR="000D5132" w:rsidRPr="00577B31">
        <w:rPr>
          <w:rFonts w:ascii="Times New Roman" w:hAnsi="Times New Roman"/>
          <w:rPrChange w:id="2494" w:author="Anna Wingfield" w:date="2024-03-14T14:53:00Z">
            <w:rPr>
              <w:rFonts w:asciiTheme="majorHAnsi" w:hAnsiTheme="majorHAnsi" w:cstheme="majorHAnsi"/>
              <w:sz w:val="22"/>
              <w:szCs w:val="22"/>
            </w:rPr>
          </w:rPrChange>
        </w:rPr>
        <w:t xml:space="preserve">uncertain </w:t>
      </w:r>
      <w:r w:rsidRPr="00577B31">
        <w:rPr>
          <w:rFonts w:ascii="Times New Roman" w:hAnsi="Times New Roman"/>
          <w:rPrChange w:id="2495" w:author="Anna Wingfield" w:date="2024-03-14T14:53:00Z">
            <w:rPr>
              <w:rFonts w:asciiTheme="majorHAnsi" w:hAnsiTheme="majorHAnsi" w:cstheme="majorHAnsi"/>
              <w:sz w:val="22"/>
              <w:szCs w:val="22"/>
            </w:rPr>
          </w:rPrChange>
        </w:rPr>
        <w:t xml:space="preserve">conditions of my spouse’s job, the </w:t>
      </w:r>
      <w:r w:rsidRPr="00577B31">
        <w:rPr>
          <w:rFonts w:ascii="Times New Roman" w:hAnsi="Times New Roman"/>
          <w:rPrChange w:id="2496" w:author="Anna Wingfield" w:date="2024-03-14T14:53:00Z">
            <w:rPr>
              <w:rFonts w:asciiTheme="majorHAnsi" w:hAnsiTheme="majorHAnsi" w:cstheme="majorHAnsi"/>
              <w:sz w:val="22"/>
              <w:szCs w:val="22"/>
            </w:rPr>
          </w:rPrChange>
        </w:rPr>
        <w:lastRenderedPageBreak/>
        <w:t>alarmingly optimistic predictions about the long-term leveling properties of digital scholarly and pedagogic “networks”</w:t>
      </w:r>
      <w:r w:rsidR="000D5132" w:rsidRPr="00577B31">
        <w:rPr>
          <w:rFonts w:ascii="Times New Roman" w:hAnsi="Times New Roman"/>
          <w:rPrChange w:id="2497" w:author="Anna Wingfield" w:date="2024-03-14T14:53:00Z">
            <w:rPr>
              <w:rFonts w:asciiTheme="majorHAnsi" w:hAnsiTheme="majorHAnsi" w:cstheme="majorHAnsi"/>
              <w:sz w:val="22"/>
              <w:szCs w:val="22"/>
            </w:rPr>
          </w:rPrChange>
        </w:rPr>
        <w:t xml:space="preserve">—are filtered through my </w:t>
      </w:r>
      <w:r w:rsidR="00595554" w:rsidRPr="00577B31">
        <w:rPr>
          <w:rFonts w:ascii="Times New Roman" w:hAnsi="Times New Roman"/>
          <w:rPrChange w:id="2498" w:author="Anna Wingfield" w:date="2024-03-14T14:53:00Z">
            <w:rPr>
              <w:rFonts w:asciiTheme="majorHAnsi" w:hAnsiTheme="majorHAnsi" w:cstheme="majorHAnsi"/>
              <w:sz w:val="22"/>
              <w:szCs w:val="22"/>
            </w:rPr>
          </w:rPrChange>
        </w:rPr>
        <w:t>research</w:t>
      </w:r>
      <w:r w:rsidRPr="00577B31">
        <w:rPr>
          <w:rFonts w:ascii="Times New Roman" w:hAnsi="Times New Roman"/>
          <w:rPrChange w:id="2499" w:author="Anna Wingfield" w:date="2024-03-14T14:53:00Z">
            <w:rPr>
              <w:rFonts w:asciiTheme="majorHAnsi" w:hAnsiTheme="majorHAnsi" w:cstheme="majorHAnsi"/>
              <w:sz w:val="22"/>
              <w:szCs w:val="22"/>
            </w:rPr>
          </w:rPrChange>
        </w:rPr>
        <w:t xml:space="preserve"> interest</w:t>
      </w:r>
      <w:r w:rsidR="000D5132" w:rsidRPr="00577B31">
        <w:rPr>
          <w:rFonts w:ascii="Times New Roman" w:hAnsi="Times New Roman"/>
          <w:rPrChange w:id="2500" w:author="Anna Wingfield" w:date="2024-03-14T14:53:00Z">
            <w:rPr>
              <w:rFonts w:asciiTheme="majorHAnsi" w:hAnsiTheme="majorHAnsi" w:cstheme="majorHAnsi"/>
              <w:sz w:val="22"/>
              <w:szCs w:val="22"/>
            </w:rPr>
          </w:rPrChange>
        </w:rPr>
        <w:t xml:space="preserve">s. My own published work has focused almost entirely on </w:t>
      </w:r>
      <w:r w:rsidRPr="00577B31">
        <w:rPr>
          <w:rFonts w:ascii="Times New Roman" w:hAnsi="Times New Roman"/>
          <w:rPrChange w:id="2501" w:author="Anna Wingfield" w:date="2024-03-14T14:53:00Z">
            <w:rPr>
              <w:rFonts w:asciiTheme="majorHAnsi" w:hAnsiTheme="majorHAnsi" w:cstheme="majorHAnsi"/>
              <w:sz w:val="22"/>
              <w:szCs w:val="22"/>
            </w:rPr>
          </w:rPrChange>
        </w:rPr>
        <w:t>nineteenth-centu</w:t>
      </w:r>
      <w:r w:rsidR="000D5132" w:rsidRPr="00577B31">
        <w:rPr>
          <w:rFonts w:ascii="Times New Roman" w:hAnsi="Times New Roman"/>
          <w:rPrChange w:id="2502" w:author="Anna Wingfield" w:date="2024-03-14T14:53:00Z">
            <w:rPr>
              <w:rFonts w:asciiTheme="majorHAnsi" w:hAnsiTheme="majorHAnsi" w:cstheme="majorHAnsi"/>
              <w:sz w:val="22"/>
              <w:szCs w:val="22"/>
            </w:rPr>
          </w:rPrChange>
        </w:rPr>
        <w:t>ry literature and religion, but, as this essay demonstrates, I find resonances between this content and my more casual interests in digital communities and modern networked society</w:t>
      </w:r>
      <w:r w:rsidR="005035A6" w:rsidRPr="00577B31">
        <w:rPr>
          <w:rFonts w:ascii="Times New Roman" w:hAnsi="Times New Roman"/>
          <w:rPrChange w:id="2503" w:author="Anna Wingfield" w:date="2024-03-14T14:53:00Z">
            <w:rPr>
              <w:rFonts w:asciiTheme="majorHAnsi" w:hAnsiTheme="majorHAnsi" w:cstheme="majorHAnsi"/>
              <w:sz w:val="22"/>
              <w:szCs w:val="22"/>
            </w:rPr>
          </w:rPrChange>
        </w:rPr>
        <w:t xml:space="preserve">. </w:t>
      </w:r>
      <w:r w:rsidR="000D5132" w:rsidRPr="00577B31">
        <w:rPr>
          <w:rFonts w:ascii="Times New Roman" w:hAnsi="Times New Roman"/>
          <w:rPrChange w:id="2504" w:author="Anna Wingfield" w:date="2024-03-14T14:53:00Z">
            <w:rPr>
              <w:rFonts w:asciiTheme="majorHAnsi" w:hAnsiTheme="majorHAnsi" w:cstheme="majorHAnsi"/>
              <w:sz w:val="22"/>
              <w:szCs w:val="22"/>
            </w:rPr>
          </w:rPrChange>
        </w:rPr>
        <w:t>Inescapably, these resonances inflect how I see current issues.</w:t>
      </w:r>
    </w:p>
    <w:p w14:paraId="435B5542" w14:textId="74C8BD71" w:rsidR="00432EA8" w:rsidRPr="00577B31" w:rsidRDefault="000D5132" w:rsidP="00595554">
      <w:pPr>
        <w:spacing w:line="480" w:lineRule="auto"/>
        <w:ind w:firstLine="720"/>
        <w:rPr>
          <w:rFonts w:ascii="Times New Roman" w:hAnsi="Times New Roman"/>
          <w:rPrChange w:id="2505" w:author="Anna Wingfield" w:date="2024-03-14T14:53:00Z">
            <w:rPr>
              <w:rFonts w:asciiTheme="majorHAnsi" w:hAnsiTheme="majorHAnsi" w:cstheme="majorHAnsi"/>
              <w:sz w:val="22"/>
              <w:szCs w:val="22"/>
            </w:rPr>
          </w:rPrChange>
        </w:rPr>
      </w:pPr>
      <w:r w:rsidRPr="00577B31">
        <w:rPr>
          <w:rFonts w:ascii="Times New Roman" w:hAnsi="Times New Roman"/>
          <w:rPrChange w:id="2506" w:author="Anna Wingfield" w:date="2024-03-14T14:53:00Z">
            <w:rPr>
              <w:rFonts w:asciiTheme="majorHAnsi" w:hAnsiTheme="majorHAnsi" w:cstheme="majorHAnsi"/>
              <w:sz w:val="22"/>
              <w:szCs w:val="22"/>
            </w:rPr>
          </w:rPrChange>
        </w:rPr>
        <w:t xml:space="preserve">There is some </w:t>
      </w:r>
      <w:r w:rsidR="005035A6" w:rsidRPr="00577B31">
        <w:rPr>
          <w:rFonts w:ascii="Times New Roman" w:hAnsi="Times New Roman"/>
          <w:rPrChange w:id="2507" w:author="Anna Wingfield" w:date="2024-03-14T14:53:00Z">
            <w:rPr>
              <w:rFonts w:asciiTheme="majorHAnsi" w:hAnsiTheme="majorHAnsi" w:cstheme="majorHAnsi"/>
              <w:sz w:val="22"/>
              <w:szCs w:val="22"/>
            </w:rPr>
          </w:rPrChange>
        </w:rPr>
        <w:t>saying</w:t>
      </w:r>
      <w:r w:rsidRPr="00577B31">
        <w:rPr>
          <w:rFonts w:ascii="Times New Roman" w:hAnsi="Times New Roman"/>
          <w:rPrChange w:id="2508" w:author="Anna Wingfield" w:date="2024-03-14T14:53:00Z">
            <w:rPr>
              <w:rFonts w:asciiTheme="majorHAnsi" w:hAnsiTheme="majorHAnsi" w:cstheme="majorHAnsi"/>
              <w:sz w:val="22"/>
              <w:szCs w:val="22"/>
            </w:rPr>
          </w:rPrChange>
        </w:rPr>
        <w:t xml:space="preserve">, I think, about how breadth comes at the expense of depth. </w:t>
      </w:r>
      <w:proofErr w:type="gramStart"/>
      <w:r w:rsidR="000B4FAB" w:rsidRPr="00577B31">
        <w:rPr>
          <w:rFonts w:ascii="Times New Roman" w:hAnsi="Times New Roman"/>
          <w:rPrChange w:id="2509" w:author="Anna Wingfield" w:date="2024-03-14T14:53:00Z">
            <w:rPr>
              <w:rFonts w:asciiTheme="majorHAnsi" w:hAnsiTheme="majorHAnsi" w:cstheme="majorHAnsi"/>
              <w:sz w:val="22"/>
              <w:szCs w:val="22"/>
            </w:rPr>
          </w:rPrChange>
        </w:rPr>
        <w:t>Certainly</w:t>
      </w:r>
      <w:proofErr w:type="gramEnd"/>
      <w:r w:rsidR="000B4FAB" w:rsidRPr="00577B31">
        <w:rPr>
          <w:rFonts w:ascii="Times New Roman" w:hAnsi="Times New Roman"/>
          <w:rPrChange w:id="2510" w:author="Anna Wingfield" w:date="2024-03-14T14:53:00Z">
            <w:rPr>
              <w:rFonts w:asciiTheme="majorHAnsi" w:hAnsiTheme="majorHAnsi" w:cstheme="majorHAnsi"/>
              <w:sz w:val="22"/>
              <w:szCs w:val="22"/>
            </w:rPr>
          </w:rPrChange>
        </w:rPr>
        <w:t xml:space="preserve"> in the eclecticism of this essay, the truth of this adage is self-evident. In the effort </w:t>
      </w:r>
      <w:r w:rsidR="00513FB0" w:rsidRPr="00577B31">
        <w:rPr>
          <w:rFonts w:ascii="Times New Roman" w:hAnsi="Times New Roman"/>
          <w:rPrChange w:id="2511" w:author="Anna Wingfield" w:date="2024-03-14T14:53:00Z">
            <w:rPr>
              <w:rFonts w:asciiTheme="majorHAnsi" w:hAnsiTheme="majorHAnsi" w:cstheme="majorHAnsi"/>
              <w:sz w:val="22"/>
              <w:szCs w:val="22"/>
            </w:rPr>
          </w:rPrChange>
        </w:rPr>
        <w:t>to</w:t>
      </w:r>
      <w:r w:rsidR="00B33BD9" w:rsidRPr="00577B31">
        <w:rPr>
          <w:rFonts w:ascii="Times New Roman" w:hAnsi="Times New Roman"/>
          <w:rPrChange w:id="2512" w:author="Anna Wingfield" w:date="2024-03-14T14:53:00Z">
            <w:rPr>
              <w:rFonts w:asciiTheme="majorHAnsi" w:hAnsiTheme="majorHAnsi" w:cstheme="majorHAnsi"/>
              <w:sz w:val="22"/>
              <w:szCs w:val="22"/>
            </w:rPr>
          </w:rPrChange>
        </w:rPr>
        <w:t xml:space="preserve"> be timely, as well as to</w:t>
      </w:r>
      <w:r w:rsidR="00513FB0" w:rsidRPr="00577B31">
        <w:rPr>
          <w:rFonts w:ascii="Times New Roman" w:hAnsi="Times New Roman"/>
          <w:rPrChange w:id="2513" w:author="Anna Wingfield" w:date="2024-03-14T14:53:00Z">
            <w:rPr>
              <w:rFonts w:asciiTheme="majorHAnsi" w:hAnsiTheme="majorHAnsi" w:cstheme="majorHAnsi"/>
              <w:sz w:val="22"/>
              <w:szCs w:val="22"/>
            </w:rPr>
          </w:rPrChange>
        </w:rPr>
        <w:t xml:space="preserve"> move across centuries, </w:t>
      </w:r>
      <w:r w:rsidR="00B33BD9" w:rsidRPr="00577B31">
        <w:rPr>
          <w:rFonts w:ascii="Times New Roman" w:hAnsi="Times New Roman"/>
          <w:rPrChange w:id="2514" w:author="Anna Wingfield" w:date="2024-03-14T14:53:00Z">
            <w:rPr>
              <w:rFonts w:asciiTheme="majorHAnsi" w:hAnsiTheme="majorHAnsi" w:cstheme="majorHAnsi"/>
              <w:sz w:val="22"/>
              <w:szCs w:val="22"/>
            </w:rPr>
          </w:rPrChange>
        </w:rPr>
        <w:t xml:space="preserve">different </w:t>
      </w:r>
      <w:r w:rsidR="00513FB0" w:rsidRPr="00577B31">
        <w:rPr>
          <w:rFonts w:ascii="Times New Roman" w:hAnsi="Times New Roman"/>
          <w:rPrChange w:id="2515" w:author="Anna Wingfield" w:date="2024-03-14T14:53:00Z">
            <w:rPr>
              <w:rFonts w:asciiTheme="majorHAnsi" w:hAnsiTheme="majorHAnsi" w:cstheme="majorHAnsi"/>
              <w:sz w:val="22"/>
              <w:szCs w:val="22"/>
            </w:rPr>
          </w:rPrChange>
        </w:rPr>
        <w:t xml:space="preserve">types of media, and </w:t>
      </w:r>
      <w:r w:rsidR="00B33BD9" w:rsidRPr="00577B31">
        <w:rPr>
          <w:rFonts w:ascii="Times New Roman" w:hAnsi="Times New Roman"/>
          <w:rPrChange w:id="2516" w:author="Anna Wingfield" w:date="2024-03-14T14:53:00Z">
            <w:rPr>
              <w:rFonts w:asciiTheme="majorHAnsi" w:hAnsiTheme="majorHAnsi" w:cstheme="majorHAnsi"/>
              <w:sz w:val="22"/>
              <w:szCs w:val="22"/>
            </w:rPr>
          </w:rPrChange>
        </w:rPr>
        <w:t>vastly different topics to think through</w:t>
      </w:r>
      <w:r w:rsidR="008C0BB8" w:rsidRPr="00577B31">
        <w:rPr>
          <w:rFonts w:ascii="Times New Roman" w:hAnsi="Times New Roman"/>
          <w:rPrChange w:id="2517" w:author="Anna Wingfield" w:date="2024-03-14T14:53:00Z">
            <w:rPr>
              <w:rFonts w:asciiTheme="majorHAnsi" w:hAnsiTheme="majorHAnsi" w:cstheme="majorHAnsi"/>
              <w:sz w:val="22"/>
              <w:szCs w:val="22"/>
            </w:rPr>
          </w:rPrChange>
        </w:rPr>
        <w:t xml:space="preserve"> this </w:t>
      </w:r>
      <w:r w:rsidR="00B33BD9" w:rsidRPr="00577B31">
        <w:rPr>
          <w:rFonts w:ascii="Times New Roman" w:hAnsi="Times New Roman"/>
          <w:rPrChange w:id="2518" w:author="Anna Wingfield" w:date="2024-03-14T14:53:00Z">
            <w:rPr>
              <w:rFonts w:asciiTheme="majorHAnsi" w:hAnsiTheme="majorHAnsi" w:cstheme="majorHAnsi"/>
              <w:sz w:val="22"/>
              <w:szCs w:val="22"/>
            </w:rPr>
          </w:rPrChange>
        </w:rPr>
        <w:t>moment,</w:t>
      </w:r>
      <w:r w:rsidR="00513FB0" w:rsidRPr="00577B31">
        <w:rPr>
          <w:rFonts w:ascii="Times New Roman" w:hAnsi="Times New Roman"/>
          <w:rPrChange w:id="2519" w:author="Anna Wingfield" w:date="2024-03-14T14:53:00Z">
            <w:rPr>
              <w:rFonts w:asciiTheme="majorHAnsi" w:hAnsiTheme="majorHAnsi" w:cstheme="majorHAnsi"/>
              <w:sz w:val="22"/>
              <w:szCs w:val="22"/>
            </w:rPr>
          </w:rPrChange>
        </w:rPr>
        <w:t xml:space="preserve"> </w:t>
      </w:r>
      <w:r w:rsidR="00B33BD9" w:rsidRPr="00577B31">
        <w:rPr>
          <w:rFonts w:ascii="Times New Roman" w:hAnsi="Times New Roman"/>
          <w:rPrChange w:id="2520" w:author="Anna Wingfield" w:date="2024-03-14T14:53:00Z">
            <w:rPr>
              <w:rFonts w:asciiTheme="majorHAnsi" w:hAnsiTheme="majorHAnsi" w:cstheme="majorHAnsi"/>
              <w:sz w:val="22"/>
              <w:szCs w:val="22"/>
            </w:rPr>
          </w:rPrChange>
        </w:rPr>
        <w:t>I</w:t>
      </w:r>
      <w:r w:rsidR="00595554" w:rsidRPr="00577B31">
        <w:rPr>
          <w:rFonts w:ascii="Times New Roman" w:hAnsi="Times New Roman"/>
          <w:rPrChange w:id="2521" w:author="Anna Wingfield" w:date="2024-03-14T14:53:00Z">
            <w:rPr>
              <w:rFonts w:asciiTheme="majorHAnsi" w:hAnsiTheme="majorHAnsi" w:cstheme="majorHAnsi"/>
              <w:sz w:val="22"/>
              <w:szCs w:val="22"/>
            </w:rPr>
          </w:rPrChange>
        </w:rPr>
        <w:t>’v</w:t>
      </w:r>
      <w:r w:rsidR="00B33BD9" w:rsidRPr="00577B31">
        <w:rPr>
          <w:rFonts w:ascii="Times New Roman" w:hAnsi="Times New Roman"/>
          <w:rPrChange w:id="2522" w:author="Anna Wingfield" w:date="2024-03-14T14:53:00Z">
            <w:rPr>
              <w:rFonts w:asciiTheme="majorHAnsi" w:hAnsiTheme="majorHAnsi" w:cstheme="majorHAnsi"/>
              <w:sz w:val="22"/>
              <w:szCs w:val="22"/>
            </w:rPr>
          </w:rPrChange>
        </w:rPr>
        <w:t>e lef</w:t>
      </w:r>
      <w:r w:rsidR="0036337A" w:rsidRPr="00577B31">
        <w:rPr>
          <w:rFonts w:ascii="Times New Roman" w:hAnsi="Times New Roman"/>
          <w:rPrChange w:id="2523" w:author="Anna Wingfield" w:date="2024-03-14T14:53:00Z">
            <w:rPr>
              <w:rFonts w:asciiTheme="majorHAnsi" w:hAnsiTheme="majorHAnsi" w:cstheme="majorHAnsi"/>
              <w:sz w:val="22"/>
              <w:szCs w:val="22"/>
            </w:rPr>
          </w:rPrChange>
        </w:rPr>
        <w:t>t</w:t>
      </w:r>
      <w:r w:rsidR="00B33BD9" w:rsidRPr="00577B31">
        <w:rPr>
          <w:rFonts w:ascii="Times New Roman" w:hAnsi="Times New Roman"/>
          <w:rPrChange w:id="2524" w:author="Anna Wingfield" w:date="2024-03-14T14:53:00Z">
            <w:rPr>
              <w:rFonts w:asciiTheme="majorHAnsi" w:hAnsiTheme="majorHAnsi" w:cstheme="majorHAnsi"/>
              <w:sz w:val="22"/>
              <w:szCs w:val="22"/>
            </w:rPr>
          </w:rPrChange>
        </w:rPr>
        <w:t xml:space="preserve"> issues unaddressed and oversimplified much of the historical material I </w:t>
      </w:r>
      <w:r w:rsidR="00595554" w:rsidRPr="00577B31">
        <w:rPr>
          <w:rFonts w:ascii="Times New Roman" w:hAnsi="Times New Roman"/>
          <w:rPrChange w:id="2525" w:author="Anna Wingfield" w:date="2024-03-14T14:53:00Z">
            <w:rPr>
              <w:rFonts w:asciiTheme="majorHAnsi" w:hAnsiTheme="majorHAnsi" w:cstheme="majorHAnsi"/>
              <w:sz w:val="22"/>
              <w:szCs w:val="22"/>
            </w:rPr>
          </w:rPrChange>
        </w:rPr>
        <w:t>study</w:t>
      </w:r>
      <w:r w:rsidR="00B33BD9" w:rsidRPr="00577B31">
        <w:rPr>
          <w:rFonts w:ascii="Times New Roman" w:hAnsi="Times New Roman"/>
          <w:rPrChange w:id="2526" w:author="Anna Wingfield" w:date="2024-03-14T14:53:00Z">
            <w:rPr>
              <w:rFonts w:asciiTheme="majorHAnsi" w:hAnsiTheme="majorHAnsi" w:cstheme="majorHAnsi"/>
              <w:sz w:val="22"/>
              <w:szCs w:val="22"/>
            </w:rPr>
          </w:rPrChange>
        </w:rPr>
        <w:t xml:space="preserve">. </w:t>
      </w:r>
      <w:r w:rsidR="00837CBE" w:rsidRPr="00577B31">
        <w:rPr>
          <w:rFonts w:ascii="Times New Roman" w:hAnsi="Times New Roman"/>
          <w:rPrChange w:id="2527" w:author="Anna Wingfield" w:date="2024-03-14T14:53:00Z">
            <w:rPr>
              <w:rFonts w:asciiTheme="majorHAnsi" w:hAnsiTheme="majorHAnsi" w:cstheme="majorHAnsi"/>
              <w:sz w:val="22"/>
              <w:szCs w:val="22"/>
            </w:rPr>
          </w:rPrChange>
        </w:rPr>
        <w:t xml:space="preserve">This is an experimental piece for me, but my hope is that this </w:t>
      </w:r>
      <w:r w:rsidR="002A6D5E" w:rsidRPr="00577B31">
        <w:rPr>
          <w:rFonts w:ascii="Times New Roman" w:hAnsi="Times New Roman"/>
          <w:rPrChange w:id="2528" w:author="Anna Wingfield" w:date="2024-03-14T14:53:00Z">
            <w:rPr>
              <w:rFonts w:asciiTheme="majorHAnsi" w:hAnsiTheme="majorHAnsi" w:cstheme="majorHAnsi"/>
              <w:sz w:val="22"/>
              <w:szCs w:val="22"/>
            </w:rPr>
          </w:rPrChange>
        </w:rPr>
        <w:t>approach might</w:t>
      </w:r>
      <w:r w:rsidR="00837CBE" w:rsidRPr="00577B31">
        <w:rPr>
          <w:rFonts w:ascii="Times New Roman" w:hAnsi="Times New Roman"/>
          <w:rPrChange w:id="2529" w:author="Anna Wingfield" w:date="2024-03-14T14:53:00Z">
            <w:rPr>
              <w:rFonts w:asciiTheme="majorHAnsi" w:hAnsiTheme="majorHAnsi" w:cstheme="majorHAnsi"/>
              <w:sz w:val="22"/>
              <w:szCs w:val="22"/>
            </w:rPr>
          </w:rPrChange>
        </w:rPr>
        <w:t xml:space="preserve"> yield new c</w:t>
      </w:r>
      <w:r w:rsidR="001A17E3" w:rsidRPr="00577B31">
        <w:rPr>
          <w:rFonts w:ascii="Times New Roman" w:hAnsi="Times New Roman"/>
          <w:rPrChange w:id="2530" w:author="Anna Wingfield" w:date="2024-03-14T14:53:00Z">
            <w:rPr>
              <w:rFonts w:asciiTheme="majorHAnsi" w:hAnsiTheme="majorHAnsi" w:cstheme="majorHAnsi"/>
              <w:sz w:val="22"/>
              <w:szCs w:val="22"/>
            </w:rPr>
          </w:rPrChange>
        </w:rPr>
        <w:t>onstellations of t</w:t>
      </w:r>
      <w:r w:rsidR="00432EA8" w:rsidRPr="00577B31">
        <w:rPr>
          <w:rFonts w:ascii="Times New Roman" w:hAnsi="Times New Roman"/>
          <w:rPrChange w:id="2531" w:author="Anna Wingfield" w:date="2024-03-14T14:53:00Z">
            <w:rPr>
              <w:rFonts w:asciiTheme="majorHAnsi" w:hAnsiTheme="majorHAnsi" w:cstheme="majorHAnsi"/>
              <w:sz w:val="22"/>
              <w:szCs w:val="22"/>
            </w:rPr>
          </w:rPrChange>
        </w:rPr>
        <w:t>hought tha</w:t>
      </w:r>
      <w:r w:rsidR="00781F53" w:rsidRPr="00577B31">
        <w:rPr>
          <w:rFonts w:ascii="Times New Roman" w:hAnsi="Times New Roman"/>
          <w:rPrChange w:id="2532" w:author="Anna Wingfield" w:date="2024-03-14T14:53:00Z">
            <w:rPr>
              <w:rFonts w:asciiTheme="majorHAnsi" w:hAnsiTheme="majorHAnsi" w:cstheme="majorHAnsi"/>
              <w:sz w:val="22"/>
              <w:szCs w:val="22"/>
            </w:rPr>
          </w:rPrChange>
        </w:rPr>
        <w:t>t otherwise</w:t>
      </w:r>
      <w:r w:rsidR="002A6D5E" w:rsidRPr="00577B31">
        <w:rPr>
          <w:rFonts w:ascii="Times New Roman" w:hAnsi="Times New Roman"/>
          <w:rPrChange w:id="2533" w:author="Anna Wingfield" w:date="2024-03-14T14:53:00Z">
            <w:rPr>
              <w:rFonts w:asciiTheme="majorHAnsi" w:hAnsiTheme="majorHAnsi" w:cstheme="majorHAnsi"/>
              <w:sz w:val="22"/>
              <w:szCs w:val="22"/>
            </w:rPr>
          </w:rPrChange>
        </w:rPr>
        <w:t xml:space="preserve"> would</w:t>
      </w:r>
      <w:r w:rsidR="00781F53" w:rsidRPr="00577B31">
        <w:rPr>
          <w:rFonts w:ascii="Times New Roman" w:hAnsi="Times New Roman"/>
          <w:rPrChange w:id="2534" w:author="Anna Wingfield" w:date="2024-03-14T14:53:00Z">
            <w:rPr>
              <w:rFonts w:asciiTheme="majorHAnsi" w:hAnsiTheme="majorHAnsi" w:cstheme="majorHAnsi"/>
              <w:sz w:val="22"/>
              <w:szCs w:val="22"/>
            </w:rPr>
          </w:rPrChange>
        </w:rPr>
        <w:t xml:space="preserve"> have been missed. </w:t>
      </w:r>
    </w:p>
    <w:p w14:paraId="0F53023E" w14:textId="6901ACF0" w:rsidR="00D83373" w:rsidRPr="00577B31" w:rsidRDefault="00A415B6" w:rsidP="00595554">
      <w:pPr>
        <w:spacing w:line="480" w:lineRule="auto"/>
        <w:ind w:firstLine="720"/>
        <w:rPr>
          <w:rFonts w:ascii="Times New Roman" w:hAnsi="Times New Roman"/>
          <w:rPrChange w:id="2535" w:author="Anna Wingfield" w:date="2024-03-14T14:53:00Z">
            <w:rPr>
              <w:rFonts w:asciiTheme="majorHAnsi" w:hAnsiTheme="majorHAnsi" w:cstheme="majorHAnsi"/>
              <w:sz w:val="22"/>
              <w:szCs w:val="22"/>
            </w:rPr>
          </w:rPrChange>
        </w:rPr>
      </w:pPr>
      <w:r w:rsidRPr="00577B31">
        <w:rPr>
          <w:rFonts w:ascii="Times New Roman" w:hAnsi="Times New Roman"/>
          <w:rPrChange w:id="2536" w:author="Anna Wingfield" w:date="2024-03-14T14:53:00Z">
            <w:rPr>
              <w:rFonts w:asciiTheme="majorHAnsi" w:hAnsiTheme="majorHAnsi" w:cstheme="majorHAnsi"/>
              <w:sz w:val="22"/>
              <w:szCs w:val="22"/>
            </w:rPr>
          </w:rPrChange>
        </w:rPr>
        <w:t>A</w:t>
      </w:r>
      <w:r w:rsidR="006F27A5" w:rsidRPr="00577B31">
        <w:rPr>
          <w:rFonts w:ascii="Times New Roman" w:hAnsi="Times New Roman"/>
          <w:rPrChange w:id="2537" w:author="Anna Wingfield" w:date="2024-03-14T14:53:00Z">
            <w:rPr>
              <w:rFonts w:asciiTheme="majorHAnsi" w:hAnsiTheme="majorHAnsi" w:cstheme="majorHAnsi"/>
              <w:sz w:val="22"/>
              <w:szCs w:val="22"/>
            </w:rPr>
          </w:rPrChange>
        </w:rPr>
        <w:t>fter al</w:t>
      </w:r>
      <w:r w:rsidR="004A1025" w:rsidRPr="00577B31">
        <w:rPr>
          <w:rFonts w:ascii="Times New Roman" w:hAnsi="Times New Roman"/>
          <w:rPrChange w:id="2538" w:author="Anna Wingfield" w:date="2024-03-14T14:53:00Z">
            <w:rPr>
              <w:rFonts w:asciiTheme="majorHAnsi" w:hAnsiTheme="majorHAnsi" w:cstheme="majorHAnsi"/>
              <w:sz w:val="22"/>
              <w:szCs w:val="22"/>
            </w:rPr>
          </w:rPrChange>
        </w:rPr>
        <w:t>l, in an essay partly about the forces that engender</w:t>
      </w:r>
      <w:r w:rsidR="006F27A5" w:rsidRPr="00577B31">
        <w:rPr>
          <w:rFonts w:ascii="Times New Roman" w:hAnsi="Times New Roman"/>
          <w:rPrChange w:id="2539" w:author="Anna Wingfield" w:date="2024-03-14T14:53:00Z">
            <w:rPr>
              <w:rFonts w:asciiTheme="majorHAnsi" w:hAnsiTheme="majorHAnsi" w:cstheme="majorHAnsi"/>
              <w:sz w:val="22"/>
              <w:szCs w:val="22"/>
            </w:rPr>
          </w:rPrChange>
        </w:rPr>
        <w:t xml:space="preserve"> ideological echo chambers</w:t>
      </w:r>
      <w:r w:rsidR="004A1025" w:rsidRPr="00577B31">
        <w:rPr>
          <w:rFonts w:ascii="Times New Roman" w:hAnsi="Times New Roman"/>
          <w:rPrChange w:id="2540" w:author="Anna Wingfield" w:date="2024-03-14T14:53:00Z">
            <w:rPr>
              <w:rFonts w:asciiTheme="majorHAnsi" w:hAnsiTheme="majorHAnsi" w:cstheme="majorHAnsi"/>
              <w:sz w:val="22"/>
              <w:szCs w:val="22"/>
            </w:rPr>
          </w:rPrChange>
        </w:rPr>
        <w:t>, it perhaps is apt that this piece resists</w:t>
      </w:r>
      <w:r w:rsidR="00502CDE" w:rsidRPr="00577B31">
        <w:rPr>
          <w:rFonts w:ascii="Times New Roman" w:hAnsi="Times New Roman"/>
          <w:rPrChange w:id="2541" w:author="Anna Wingfield" w:date="2024-03-14T14:53:00Z">
            <w:rPr>
              <w:rFonts w:asciiTheme="majorHAnsi" w:hAnsiTheme="majorHAnsi" w:cstheme="majorHAnsi"/>
              <w:sz w:val="22"/>
              <w:szCs w:val="22"/>
            </w:rPr>
          </w:rPrChange>
        </w:rPr>
        <w:t xml:space="preserve"> another type of “echo chamber,” specifically</w:t>
      </w:r>
      <w:r w:rsidR="004A1025" w:rsidRPr="00577B31">
        <w:rPr>
          <w:rFonts w:ascii="Times New Roman" w:hAnsi="Times New Roman"/>
          <w:rPrChange w:id="2542" w:author="Anna Wingfield" w:date="2024-03-14T14:53:00Z">
            <w:rPr>
              <w:rFonts w:asciiTheme="majorHAnsi" w:hAnsiTheme="majorHAnsi" w:cstheme="majorHAnsi"/>
              <w:sz w:val="22"/>
              <w:szCs w:val="22"/>
            </w:rPr>
          </w:rPrChange>
        </w:rPr>
        <w:t xml:space="preserve"> the insistently </w:t>
      </w:r>
      <w:proofErr w:type="spellStart"/>
      <w:r w:rsidR="004A1025" w:rsidRPr="00577B31">
        <w:rPr>
          <w:rFonts w:ascii="Times New Roman" w:hAnsi="Times New Roman"/>
          <w:rPrChange w:id="2543" w:author="Anna Wingfield" w:date="2024-03-14T14:53:00Z">
            <w:rPr>
              <w:rFonts w:asciiTheme="majorHAnsi" w:hAnsiTheme="majorHAnsi" w:cstheme="majorHAnsi"/>
              <w:sz w:val="22"/>
              <w:szCs w:val="22"/>
            </w:rPr>
          </w:rPrChange>
        </w:rPr>
        <w:t>presentist</w:t>
      </w:r>
      <w:proofErr w:type="spellEnd"/>
      <w:r w:rsidR="004A1025" w:rsidRPr="00577B31">
        <w:rPr>
          <w:rFonts w:ascii="Times New Roman" w:hAnsi="Times New Roman"/>
          <w:rPrChange w:id="2544" w:author="Anna Wingfield" w:date="2024-03-14T14:53:00Z">
            <w:rPr>
              <w:rFonts w:asciiTheme="majorHAnsi" w:hAnsiTheme="majorHAnsi" w:cstheme="majorHAnsi"/>
              <w:sz w:val="22"/>
              <w:szCs w:val="22"/>
            </w:rPr>
          </w:rPrChange>
        </w:rPr>
        <w:t xml:space="preserve"> orientation of most popular writings</w:t>
      </w:r>
      <w:r w:rsidR="00595554" w:rsidRPr="00577B31">
        <w:rPr>
          <w:rFonts w:ascii="Times New Roman" w:hAnsi="Times New Roman"/>
          <w:rPrChange w:id="2545" w:author="Anna Wingfield" w:date="2024-03-14T14:53:00Z">
            <w:rPr>
              <w:rFonts w:asciiTheme="majorHAnsi" w:hAnsiTheme="majorHAnsi" w:cstheme="majorHAnsi"/>
              <w:sz w:val="22"/>
              <w:szCs w:val="22"/>
            </w:rPr>
          </w:rPrChange>
        </w:rPr>
        <w:t xml:space="preserve"> about</w:t>
      </w:r>
      <w:r w:rsidR="004A1025" w:rsidRPr="00577B31">
        <w:rPr>
          <w:rFonts w:ascii="Times New Roman" w:hAnsi="Times New Roman"/>
          <w:rPrChange w:id="2546" w:author="Anna Wingfield" w:date="2024-03-14T14:53:00Z">
            <w:rPr>
              <w:rFonts w:asciiTheme="majorHAnsi" w:hAnsiTheme="majorHAnsi" w:cstheme="majorHAnsi"/>
              <w:sz w:val="22"/>
              <w:szCs w:val="22"/>
            </w:rPr>
          </w:rPrChange>
        </w:rPr>
        <w:t xml:space="preserve"> higher education and the </w:t>
      </w:r>
      <w:ins w:id="2547" w:author="Anna Wingfield" w:date="2024-03-14T16:16:00Z">
        <w:r w:rsidR="000D3D1B">
          <w:rPr>
            <w:rFonts w:ascii="Times New Roman" w:hAnsi="Times New Roman"/>
          </w:rPr>
          <w:t>I</w:t>
        </w:r>
      </w:ins>
      <w:del w:id="2548" w:author="Anna Wingfield" w:date="2024-03-14T16:16:00Z">
        <w:r w:rsidR="004A1025" w:rsidRPr="00577B31" w:rsidDel="000D3D1B">
          <w:rPr>
            <w:rFonts w:ascii="Times New Roman" w:hAnsi="Times New Roman"/>
            <w:rPrChange w:id="2549" w:author="Anna Wingfield" w:date="2024-03-14T14:53:00Z">
              <w:rPr>
                <w:rFonts w:asciiTheme="majorHAnsi" w:hAnsiTheme="majorHAnsi" w:cstheme="majorHAnsi"/>
                <w:sz w:val="22"/>
                <w:szCs w:val="22"/>
              </w:rPr>
            </w:rPrChange>
          </w:rPr>
          <w:delText>i</w:delText>
        </w:r>
      </w:del>
      <w:r w:rsidR="004A1025" w:rsidRPr="00577B31">
        <w:rPr>
          <w:rFonts w:ascii="Times New Roman" w:hAnsi="Times New Roman"/>
          <w:rPrChange w:id="2550" w:author="Anna Wingfield" w:date="2024-03-14T14:53:00Z">
            <w:rPr>
              <w:rFonts w:asciiTheme="majorHAnsi" w:hAnsiTheme="majorHAnsi" w:cstheme="majorHAnsi"/>
              <w:sz w:val="22"/>
              <w:szCs w:val="22"/>
            </w:rPr>
          </w:rPrChange>
        </w:rPr>
        <w:t xml:space="preserve">nternet. </w:t>
      </w:r>
      <w:r w:rsidR="001E590D" w:rsidRPr="00577B31">
        <w:rPr>
          <w:rFonts w:ascii="Times New Roman" w:hAnsi="Times New Roman"/>
          <w:rPrChange w:id="2551" w:author="Anna Wingfield" w:date="2024-03-14T14:53:00Z">
            <w:rPr>
              <w:rFonts w:asciiTheme="majorHAnsi" w:hAnsiTheme="majorHAnsi" w:cstheme="majorHAnsi"/>
              <w:sz w:val="22"/>
              <w:szCs w:val="22"/>
            </w:rPr>
          </w:rPrChange>
        </w:rPr>
        <w:t>As mentioned above, t</w:t>
      </w:r>
      <w:r w:rsidR="004A1025" w:rsidRPr="00577B31">
        <w:rPr>
          <w:rFonts w:ascii="Times New Roman" w:hAnsi="Times New Roman"/>
          <w:rPrChange w:id="2552" w:author="Anna Wingfield" w:date="2024-03-14T14:53:00Z">
            <w:rPr>
              <w:rFonts w:asciiTheme="majorHAnsi" w:hAnsiTheme="majorHAnsi" w:cstheme="majorHAnsi"/>
              <w:sz w:val="22"/>
              <w:szCs w:val="22"/>
            </w:rPr>
          </w:rPrChange>
        </w:rPr>
        <w:t>here is so much</w:t>
      </w:r>
      <w:r w:rsidR="000163FC" w:rsidRPr="00577B31">
        <w:rPr>
          <w:rFonts w:ascii="Times New Roman" w:hAnsi="Times New Roman"/>
          <w:rPrChange w:id="2553" w:author="Anna Wingfield" w:date="2024-03-14T14:53:00Z">
            <w:rPr>
              <w:rFonts w:asciiTheme="majorHAnsi" w:hAnsiTheme="majorHAnsi" w:cstheme="majorHAnsi"/>
              <w:sz w:val="22"/>
              <w:szCs w:val="22"/>
            </w:rPr>
          </w:rPrChange>
        </w:rPr>
        <w:t xml:space="preserve"> emphasis</w:t>
      </w:r>
      <w:r w:rsidR="004A1025" w:rsidRPr="00577B31">
        <w:rPr>
          <w:rFonts w:ascii="Times New Roman" w:hAnsi="Times New Roman"/>
          <w:rPrChange w:id="2554" w:author="Anna Wingfield" w:date="2024-03-14T14:53:00Z">
            <w:rPr>
              <w:rFonts w:asciiTheme="majorHAnsi" w:hAnsiTheme="majorHAnsi" w:cstheme="majorHAnsi"/>
              <w:sz w:val="22"/>
              <w:szCs w:val="22"/>
            </w:rPr>
          </w:rPrChange>
        </w:rPr>
        <w:t xml:space="preserve"> on the </w:t>
      </w:r>
      <w:r w:rsidR="004A1025" w:rsidRPr="00577B31">
        <w:rPr>
          <w:rFonts w:ascii="Times New Roman" w:hAnsi="Times New Roman"/>
          <w:i/>
          <w:rPrChange w:id="2555" w:author="Anna Wingfield" w:date="2024-03-14T14:53:00Z">
            <w:rPr>
              <w:rFonts w:asciiTheme="majorHAnsi" w:hAnsiTheme="majorHAnsi" w:cstheme="majorHAnsi"/>
              <w:i/>
              <w:sz w:val="22"/>
              <w:szCs w:val="22"/>
            </w:rPr>
          </w:rPrChange>
        </w:rPr>
        <w:t xml:space="preserve">unprecedentedness </w:t>
      </w:r>
      <w:r w:rsidR="004A1025" w:rsidRPr="00577B31">
        <w:rPr>
          <w:rFonts w:ascii="Times New Roman" w:hAnsi="Times New Roman"/>
          <w:rPrChange w:id="2556" w:author="Anna Wingfield" w:date="2024-03-14T14:53:00Z">
            <w:rPr>
              <w:rFonts w:asciiTheme="majorHAnsi" w:hAnsiTheme="majorHAnsi" w:cstheme="majorHAnsi"/>
              <w:sz w:val="22"/>
              <w:szCs w:val="22"/>
            </w:rPr>
          </w:rPrChange>
        </w:rPr>
        <w:t>of digital technologies and communities, as though history and the narratives of the past (particularly fictional narratives) offer little to guide us forward</w:t>
      </w:r>
      <w:r w:rsidR="00502CDE" w:rsidRPr="00577B31">
        <w:rPr>
          <w:rFonts w:ascii="Times New Roman" w:hAnsi="Times New Roman"/>
          <w:rPrChange w:id="2557" w:author="Anna Wingfield" w:date="2024-03-14T14:53:00Z">
            <w:rPr>
              <w:rFonts w:asciiTheme="majorHAnsi" w:hAnsiTheme="majorHAnsi" w:cstheme="majorHAnsi"/>
              <w:sz w:val="22"/>
              <w:szCs w:val="22"/>
            </w:rPr>
          </w:rPrChange>
        </w:rPr>
        <w:t xml:space="preserve"> in such “unprecedented” times. </w:t>
      </w:r>
      <w:r w:rsidR="00D83373" w:rsidRPr="00577B31">
        <w:rPr>
          <w:rFonts w:ascii="Times New Roman" w:hAnsi="Times New Roman"/>
          <w:rPrChange w:id="2558" w:author="Anna Wingfield" w:date="2024-03-14T14:53:00Z">
            <w:rPr>
              <w:rFonts w:asciiTheme="majorHAnsi" w:hAnsiTheme="majorHAnsi" w:cstheme="majorHAnsi"/>
              <w:sz w:val="22"/>
              <w:szCs w:val="22"/>
            </w:rPr>
          </w:rPrChange>
        </w:rPr>
        <w:t>But</w:t>
      </w:r>
      <w:r w:rsidR="008D5981" w:rsidRPr="00577B31">
        <w:rPr>
          <w:rFonts w:ascii="Times New Roman" w:hAnsi="Times New Roman"/>
          <w:rPrChange w:id="2559" w:author="Anna Wingfield" w:date="2024-03-14T14:53:00Z">
            <w:rPr>
              <w:rFonts w:asciiTheme="majorHAnsi" w:hAnsiTheme="majorHAnsi" w:cstheme="majorHAnsi"/>
              <w:sz w:val="22"/>
              <w:szCs w:val="22"/>
            </w:rPr>
          </w:rPrChange>
        </w:rPr>
        <w:t xml:space="preserve"> </w:t>
      </w:r>
      <w:r w:rsidR="00502CDE" w:rsidRPr="00577B31">
        <w:rPr>
          <w:rFonts w:ascii="Times New Roman" w:hAnsi="Times New Roman"/>
          <w:rPrChange w:id="2560" w:author="Anna Wingfield" w:date="2024-03-14T14:53:00Z">
            <w:rPr>
              <w:rFonts w:asciiTheme="majorHAnsi" w:hAnsiTheme="majorHAnsi" w:cstheme="majorHAnsi"/>
              <w:sz w:val="22"/>
              <w:szCs w:val="22"/>
            </w:rPr>
          </w:rPrChange>
        </w:rPr>
        <w:t xml:space="preserve">such </w:t>
      </w:r>
      <w:proofErr w:type="spellStart"/>
      <w:r w:rsidR="00502CDE" w:rsidRPr="00577B31">
        <w:rPr>
          <w:rFonts w:ascii="Times New Roman" w:hAnsi="Times New Roman"/>
          <w:rPrChange w:id="2561" w:author="Anna Wingfield" w:date="2024-03-14T14:53:00Z">
            <w:rPr>
              <w:rFonts w:asciiTheme="majorHAnsi" w:hAnsiTheme="majorHAnsi" w:cstheme="majorHAnsi"/>
              <w:sz w:val="22"/>
              <w:szCs w:val="22"/>
            </w:rPr>
          </w:rPrChange>
        </w:rPr>
        <w:t>presentist</w:t>
      </w:r>
      <w:proofErr w:type="spellEnd"/>
      <w:r w:rsidR="00502CDE" w:rsidRPr="00577B31">
        <w:rPr>
          <w:rFonts w:ascii="Times New Roman" w:hAnsi="Times New Roman"/>
          <w:rPrChange w:id="2562" w:author="Anna Wingfield" w:date="2024-03-14T14:53:00Z">
            <w:rPr>
              <w:rFonts w:asciiTheme="majorHAnsi" w:hAnsiTheme="majorHAnsi" w:cstheme="majorHAnsi"/>
              <w:sz w:val="22"/>
              <w:szCs w:val="22"/>
            </w:rPr>
          </w:rPrChange>
        </w:rPr>
        <w:t xml:space="preserve"> rhetoric</w:t>
      </w:r>
      <w:r w:rsidR="004A1025" w:rsidRPr="00577B31">
        <w:rPr>
          <w:rFonts w:ascii="Times New Roman" w:hAnsi="Times New Roman"/>
          <w:rPrChange w:id="2563" w:author="Anna Wingfield" w:date="2024-03-14T14:53:00Z">
            <w:rPr>
              <w:rFonts w:asciiTheme="majorHAnsi" w:hAnsiTheme="majorHAnsi" w:cstheme="majorHAnsi"/>
              <w:sz w:val="22"/>
              <w:szCs w:val="22"/>
            </w:rPr>
          </w:rPrChange>
        </w:rPr>
        <w:t xml:space="preserve"> reinforces a </w:t>
      </w:r>
      <w:r w:rsidR="00595554" w:rsidRPr="00577B31">
        <w:rPr>
          <w:rFonts w:ascii="Times New Roman" w:hAnsi="Times New Roman"/>
          <w:rPrChange w:id="2564" w:author="Anna Wingfield" w:date="2024-03-14T14:53:00Z">
            <w:rPr>
              <w:rFonts w:asciiTheme="majorHAnsi" w:hAnsiTheme="majorHAnsi" w:cstheme="majorHAnsi"/>
              <w:sz w:val="22"/>
              <w:szCs w:val="22"/>
            </w:rPr>
          </w:rPrChange>
        </w:rPr>
        <w:t xml:space="preserve">certain myopia in </w:t>
      </w:r>
      <w:r w:rsidR="004A1025" w:rsidRPr="00577B31">
        <w:rPr>
          <w:rFonts w:ascii="Times New Roman" w:hAnsi="Times New Roman"/>
          <w:rPrChange w:id="2565" w:author="Anna Wingfield" w:date="2024-03-14T14:53:00Z">
            <w:rPr>
              <w:rFonts w:asciiTheme="majorHAnsi" w:hAnsiTheme="majorHAnsi" w:cstheme="majorHAnsi"/>
              <w:sz w:val="22"/>
              <w:szCs w:val="22"/>
            </w:rPr>
          </w:rPrChange>
        </w:rPr>
        <w:t>how we conceive of higher education and the “disrupti</w:t>
      </w:r>
      <w:r w:rsidR="000163FC" w:rsidRPr="00577B31">
        <w:rPr>
          <w:rFonts w:ascii="Times New Roman" w:hAnsi="Times New Roman"/>
          <w:rPrChange w:id="2566" w:author="Anna Wingfield" w:date="2024-03-14T14:53:00Z">
            <w:rPr>
              <w:rFonts w:asciiTheme="majorHAnsi" w:hAnsiTheme="majorHAnsi" w:cstheme="majorHAnsi"/>
              <w:sz w:val="22"/>
              <w:szCs w:val="22"/>
            </w:rPr>
          </w:rPrChange>
        </w:rPr>
        <w:t>ons” of digital technologies</w:t>
      </w:r>
      <w:r w:rsidR="007F4E8F" w:rsidRPr="00577B31">
        <w:rPr>
          <w:rFonts w:ascii="Times New Roman" w:hAnsi="Times New Roman"/>
          <w:rPrChange w:id="2567" w:author="Anna Wingfield" w:date="2024-03-14T14:53:00Z">
            <w:rPr>
              <w:rFonts w:asciiTheme="majorHAnsi" w:hAnsiTheme="majorHAnsi" w:cstheme="majorHAnsi"/>
              <w:sz w:val="22"/>
              <w:szCs w:val="22"/>
            </w:rPr>
          </w:rPrChange>
        </w:rPr>
        <w:t>, for,</w:t>
      </w:r>
      <w:r w:rsidR="000163FC" w:rsidRPr="00577B31">
        <w:rPr>
          <w:rFonts w:ascii="Times New Roman" w:hAnsi="Times New Roman"/>
          <w:rPrChange w:id="2568" w:author="Anna Wingfield" w:date="2024-03-14T14:53:00Z">
            <w:rPr>
              <w:rFonts w:asciiTheme="majorHAnsi" w:hAnsiTheme="majorHAnsi" w:cstheme="majorHAnsi"/>
              <w:sz w:val="22"/>
              <w:szCs w:val="22"/>
            </w:rPr>
          </w:rPrChange>
        </w:rPr>
        <w:t xml:space="preserve"> </w:t>
      </w:r>
      <w:r w:rsidR="008D5981" w:rsidRPr="00577B31">
        <w:rPr>
          <w:rFonts w:ascii="Times New Roman" w:hAnsi="Times New Roman"/>
          <w:rPrChange w:id="2569" w:author="Anna Wingfield" w:date="2024-03-14T14:53:00Z">
            <w:rPr>
              <w:rFonts w:asciiTheme="majorHAnsi" w:hAnsiTheme="majorHAnsi" w:cstheme="majorHAnsi"/>
              <w:sz w:val="22"/>
              <w:szCs w:val="22"/>
            </w:rPr>
          </w:rPrChange>
        </w:rPr>
        <w:t xml:space="preserve">whether we like it or not, </w:t>
      </w:r>
      <w:r w:rsidR="004A1025" w:rsidRPr="00577B31">
        <w:rPr>
          <w:rFonts w:ascii="Times New Roman" w:hAnsi="Times New Roman"/>
          <w:rPrChange w:id="2570" w:author="Anna Wingfield" w:date="2024-03-14T14:53:00Z">
            <w:rPr>
              <w:rFonts w:asciiTheme="majorHAnsi" w:hAnsiTheme="majorHAnsi" w:cstheme="majorHAnsi"/>
              <w:sz w:val="22"/>
              <w:szCs w:val="22"/>
            </w:rPr>
          </w:rPrChange>
        </w:rPr>
        <w:t xml:space="preserve">we </w:t>
      </w:r>
      <w:r w:rsidR="004A1025" w:rsidRPr="00577B31">
        <w:rPr>
          <w:rFonts w:ascii="Times New Roman" w:hAnsi="Times New Roman"/>
          <w:i/>
          <w:rPrChange w:id="2571" w:author="Anna Wingfield" w:date="2024-03-14T14:53:00Z">
            <w:rPr>
              <w:rFonts w:asciiTheme="majorHAnsi" w:hAnsiTheme="majorHAnsi" w:cstheme="majorHAnsi"/>
              <w:i/>
              <w:sz w:val="22"/>
              <w:szCs w:val="22"/>
            </w:rPr>
          </w:rPrChange>
        </w:rPr>
        <w:t>already,</w:t>
      </w:r>
      <w:r w:rsidR="004A1025" w:rsidRPr="00577B31">
        <w:rPr>
          <w:rFonts w:ascii="Times New Roman" w:hAnsi="Times New Roman"/>
          <w:rPrChange w:id="2572" w:author="Anna Wingfield" w:date="2024-03-14T14:53:00Z">
            <w:rPr>
              <w:rFonts w:asciiTheme="majorHAnsi" w:hAnsiTheme="majorHAnsi" w:cstheme="majorHAnsi"/>
              <w:sz w:val="22"/>
              <w:szCs w:val="22"/>
            </w:rPr>
          </w:rPrChange>
        </w:rPr>
        <w:t xml:space="preserve"> reflexively, </w:t>
      </w:r>
      <w:r w:rsidR="00595D22" w:rsidRPr="00577B31">
        <w:rPr>
          <w:rFonts w:ascii="Times New Roman" w:hAnsi="Times New Roman"/>
          <w:rPrChange w:id="2573" w:author="Anna Wingfield" w:date="2024-03-14T14:53:00Z">
            <w:rPr>
              <w:rFonts w:asciiTheme="majorHAnsi" w:hAnsiTheme="majorHAnsi" w:cstheme="majorHAnsi"/>
              <w:sz w:val="22"/>
              <w:szCs w:val="22"/>
            </w:rPr>
          </w:rPrChange>
        </w:rPr>
        <w:t>rely on historical precedents</w:t>
      </w:r>
      <w:r w:rsidR="004A1025" w:rsidRPr="00577B31">
        <w:rPr>
          <w:rFonts w:ascii="Times New Roman" w:hAnsi="Times New Roman"/>
          <w:rPrChange w:id="2574" w:author="Anna Wingfield" w:date="2024-03-14T14:53:00Z">
            <w:rPr>
              <w:rFonts w:asciiTheme="majorHAnsi" w:hAnsiTheme="majorHAnsi" w:cstheme="majorHAnsi"/>
              <w:sz w:val="22"/>
              <w:szCs w:val="22"/>
            </w:rPr>
          </w:rPrChange>
        </w:rPr>
        <w:t xml:space="preserve"> to conceive of </w:t>
      </w:r>
      <w:r w:rsidR="00D25B1D" w:rsidRPr="00577B31">
        <w:rPr>
          <w:rFonts w:ascii="Times New Roman" w:hAnsi="Times New Roman"/>
          <w:rPrChange w:id="2575" w:author="Anna Wingfield" w:date="2024-03-14T14:53:00Z">
            <w:rPr>
              <w:rFonts w:asciiTheme="majorHAnsi" w:hAnsiTheme="majorHAnsi" w:cstheme="majorHAnsi"/>
              <w:sz w:val="22"/>
              <w:szCs w:val="22"/>
            </w:rPr>
          </w:rPrChange>
        </w:rPr>
        <w:t xml:space="preserve">and justify </w:t>
      </w:r>
      <w:r w:rsidR="00502CDE" w:rsidRPr="00577B31">
        <w:rPr>
          <w:rFonts w:ascii="Times New Roman" w:hAnsi="Times New Roman"/>
          <w:rPrChange w:id="2576" w:author="Anna Wingfield" w:date="2024-03-14T14:53:00Z">
            <w:rPr>
              <w:rFonts w:asciiTheme="majorHAnsi" w:hAnsiTheme="majorHAnsi" w:cstheme="majorHAnsi"/>
              <w:sz w:val="22"/>
              <w:szCs w:val="22"/>
            </w:rPr>
          </w:rPrChange>
        </w:rPr>
        <w:t xml:space="preserve">the </w:t>
      </w:r>
      <w:r w:rsidR="00E25E65" w:rsidRPr="00577B31">
        <w:rPr>
          <w:rFonts w:ascii="Times New Roman" w:hAnsi="Times New Roman"/>
          <w:rPrChange w:id="2577" w:author="Anna Wingfield" w:date="2024-03-14T14:53:00Z">
            <w:rPr>
              <w:rFonts w:asciiTheme="majorHAnsi" w:hAnsiTheme="majorHAnsi" w:cstheme="majorHAnsi"/>
              <w:sz w:val="22"/>
              <w:szCs w:val="22"/>
            </w:rPr>
          </w:rPrChange>
        </w:rPr>
        <w:t xml:space="preserve">“virtual” networks </w:t>
      </w:r>
      <w:r w:rsidR="00502CDE" w:rsidRPr="00577B31">
        <w:rPr>
          <w:rFonts w:ascii="Times New Roman" w:hAnsi="Times New Roman"/>
          <w:rPrChange w:id="2578" w:author="Anna Wingfield" w:date="2024-03-14T14:53:00Z">
            <w:rPr>
              <w:rFonts w:asciiTheme="majorHAnsi" w:hAnsiTheme="majorHAnsi" w:cstheme="majorHAnsi"/>
              <w:sz w:val="22"/>
              <w:szCs w:val="22"/>
            </w:rPr>
          </w:rPrChange>
        </w:rPr>
        <w:t>of the present.</w:t>
      </w:r>
      <w:r w:rsidR="00595D22" w:rsidRPr="00577B31">
        <w:rPr>
          <w:rFonts w:ascii="Times New Roman" w:hAnsi="Times New Roman"/>
          <w:rPrChange w:id="2579" w:author="Anna Wingfield" w:date="2024-03-14T14:53:00Z">
            <w:rPr>
              <w:rFonts w:asciiTheme="majorHAnsi" w:hAnsiTheme="majorHAnsi" w:cstheme="majorHAnsi"/>
              <w:sz w:val="22"/>
              <w:szCs w:val="22"/>
            </w:rPr>
          </w:rPrChange>
        </w:rPr>
        <w:t xml:space="preserve"> </w:t>
      </w:r>
    </w:p>
    <w:p w14:paraId="73445BD7" w14:textId="177F8978" w:rsidR="004F4D5A" w:rsidRPr="00577B31" w:rsidRDefault="00A415B6" w:rsidP="00595554">
      <w:pPr>
        <w:spacing w:line="480" w:lineRule="auto"/>
        <w:ind w:firstLine="720"/>
        <w:rPr>
          <w:rFonts w:ascii="Times New Roman" w:hAnsi="Times New Roman"/>
          <w:rPrChange w:id="2580" w:author="Anna Wingfield" w:date="2024-03-14T14:53:00Z">
            <w:rPr>
              <w:rFonts w:asciiTheme="majorHAnsi" w:hAnsiTheme="majorHAnsi" w:cstheme="majorHAnsi"/>
              <w:sz w:val="22"/>
              <w:szCs w:val="22"/>
            </w:rPr>
          </w:rPrChange>
        </w:rPr>
      </w:pPr>
      <w:r w:rsidRPr="00577B31">
        <w:rPr>
          <w:rFonts w:ascii="Times New Roman" w:hAnsi="Times New Roman"/>
          <w:rPrChange w:id="2581" w:author="Anna Wingfield" w:date="2024-03-14T14:53:00Z">
            <w:rPr>
              <w:rFonts w:asciiTheme="majorHAnsi" w:hAnsiTheme="majorHAnsi" w:cstheme="majorHAnsi"/>
              <w:sz w:val="22"/>
              <w:szCs w:val="22"/>
            </w:rPr>
          </w:rPrChange>
        </w:rPr>
        <w:t>An</w:t>
      </w:r>
      <w:r w:rsidR="007F4E8F" w:rsidRPr="00577B31">
        <w:rPr>
          <w:rFonts w:ascii="Times New Roman" w:hAnsi="Times New Roman"/>
          <w:rPrChange w:id="2582" w:author="Anna Wingfield" w:date="2024-03-14T14:53:00Z">
            <w:rPr>
              <w:rFonts w:asciiTheme="majorHAnsi" w:hAnsiTheme="majorHAnsi" w:cstheme="majorHAnsi"/>
              <w:sz w:val="22"/>
              <w:szCs w:val="22"/>
            </w:rPr>
          </w:rPrChange>
        </w:rPr>
        <w:t>d t</w:t>
      </w:r>
      <w:r w:rsidR="00D83373" w:rsidRPr="00577B31">
        <w:rPr>
          <w:rFonts w:ascii="Times New Roman" w:hAnsi="Times New Roman"/>
          <w:rPrChange w:id="2583" w:author="Anna Wingfield" w:date="2024-03-14T14:53:00Z">
            <w:rPr>
              <w:rFonts w:asciiTheme="majorHAnsi" w:hAnsiTheme="majorHAnsi" w:cstheme="majorHAnsi"/>
              <w:sz w:val="22"/>
              <w:szCs w:val="22"/>
            </w:rPr>
          </w:rPrChange>
        </w:rPr>
        <w:t xml:space="preserve">hese metaphors are </w:t>
      </w:r>
      <w:r w:rsidR="002C58DE" w:rsidRPr="00577B31">
        <w:rPr>
          <w:rFonts w:ascii="Times New Roman" w:hAnsi="Times New Roman"/>
          <w:rPrChange w:id="2584" w:author="Anna Wingfield" w:date="2024-03-14T14:53:00Z">
            <w:rPr>
              <w:rFonts w:asciiTheme="majorHAnsi" w:hAnsiTheme="majorHAnsi" w:cstheme="majorHAnsi"/>
              <w:sz w:val="22"/>
              <w:szCs w:val="22"/>
            </w:rPr>
          </w:rPrChange>
        </w:rPr>
        <w:t xml:space="preserve">not </w:t>
      </w:r>
      <w:r w:rsidR="00D83373" w:rsidRPr="00577B31">
        <w:rPr>
          <w:rFonts w:ascii="Times New Roman" w:hAnsi="Times New Roman"/>
          <w:rPrChange w:id="2585" w:author="Anna Wingfield" w:date="2024-03-14T14:53:00Z">
            <w:rPr>
              <w:rFonts w:asciiTheme="majorHAnsi" w:hAnsiTheme="majorHAnsi" w:cstheme="majorHAnsi"/>
              <w:sz w:val="22"/>
              <w:szCs w:val="22"/>
            </w:rPr>
          </w:rPrChange>
        </w:rPr>
        <w:t xml:space="preserve">merely descriptive. </w:t>
      </w:r>
      <w:r w:rsidR="0046206D" w:rsidRPr="00577B31">
        <w:rPr>
          <w:rFonts w:ascii="Times New Roman" w:hAnsi="Times New Roman"/>
          <w:rPrChange w:id="2586" w:author="Anna Wingfield" w:date="2024-03-14T14:53:00Z">
            <w:rPr>
              <w:rFonts w:asciiTheme="majorHAnsi" w:hAnsiTheme="majorHAnsi" w:cstheme="majorHAnsi"/>
              <w:sz w:val="22"/>
              <w:szCs w:val="22"/>
            </w:rPr>
          </w:rPrChange>
        </w:rPr>
        <w:t>Often, historical spaces—the Wild West, the town square, even the “super highway”—are</w:t>
      </w:r>
      <w:r w:rsidR="00D83373" w:rsidRPr="00577B31">
        <w:rPr>
          <w:rFonts w:ascii="Times New Roman" w:hAnsi="Times New Roman"/>
          <w:rPrChange w:id="2587" w:author="Anna Wingfield" w:date="2024-03-14T14:53:00Z">
            <w:rPr>
              <w:rFonts w:asciiTheme="majorHAnsi" w:hAnsiTheme="majorHAnsi" w:cstheme="majorHAnsi"/>
              <w:sz w:val="22"/>
              <w:szCs w:val="22"/>
            </w:rPr>
          </w:rPrChange>
        </w:rPr>
        <w:t xml:space="preserve"> invoked </w:t>
      </w:r>
      <w:r w:rsidR="0046206D" w:rsidRPr="00577B31">
        <w:rPr>
          <w:rFonts w:ascii="Times New Roman" w:hAnsi="Times New Roman"/>
          <w:rPrChange w:id="2588" w:author="Anna Wingfield" w:date="2024-03-14T14:53:00Z">
            <w:rPr>
              <w:rFonts w:asciiTheme="majorHAnsi" w:hAnsiTheme="majorHAnsi" w:cstheme="majorHAnsi"/>
              <w:sz w:val="22"/>
              <w:szCs w:val="22"/>
            </w:rPr>
          </w:rPrChange>
        </w:rPr>
        <w:t xml:space="preserve">in relation to the </w:t>
      </w:r>
      <w:ins w:id="2589" w:author="Anna Wingfield" w:date="2024-03-14T16:17:00Z">
        <w:r w:rsidR="000D3D1B">
          <w:rPr>
            <w:rFonts w:ascii="Times New Roman" w:hAnsi="Times New Roman"/>
          </w:rPr>
          <w:t>I</w:t>
        </w:r>
      </w:ins>
      <w:del w:id="2590" w:author="Anna Wingfield" w:date="2024-03-14T16:17:00Z">
        <w:r w:rsidR="0046206D" w:rsidRPr="00577B31" w:rsidDel="000D3D1B">
          <w:rPr>
            <w:rFonts w:ascii="Times New Roman" w:hAnsi="Times New Roman"/>
            <w:rPrChange w:id="2591" w:author="Anna Wingfield" w:date="2024-03-14T14:53:00Z">
              <w:rPr>
                <w:rFonts w:asciiTheme="majorHAnsi" w:hAnsiTheme="majorHAnsi" w:cstheme="majorHAnsi"/>
                <w:sz w:val="22"/>
                <w:szCs w:val="22"/>
              </w:rPr>
            </w:rPrChange>
          </w:rPr>
          <w:delText>i</w:delText>
        </w:r>
      </w:del>
      <w:r w:rsidR="0046206D" w:rsidRPr="00577B31">
        <w:rPr>
          <w:rFonts w:ascii="Times New Roman" w:hAnsi="Times New Roman"/>
          <w:rPrChange w:id="2592" w:author="Anna Wingfield" w:date="2024-03-14T14:53:00Z">
            <w:rPr>
              <w:rFonts w:asciiTheme="majorHAnsi" w:hAnsiTheme="majorHAnsi" w:cstheme="majorHAnsi"/>
              <w:sz w:val="22"/>
              <w:szCs w:val="22"/>
            </w:rPr>
          </w:rPrChange>
        </w:rPr>
        <w:t xml:space="preserve">nternet </w:t>
      </w:r>
      <w:r w:rsidR="00D83373" w:rsidRPr="00577B31">
        <w:rPr>
          <w:rFonts w:ascii="Times New Roman" w:hAnsi="Times New Roman"/>
          <w:rPrChange w:id="2593" w:author="Anna Wingfield" w:date="2024-03-14T14:53:00Z">
            <w:rPr>
              <w:rFonts w:asciiTheme="majorHAnsi" w:hAnsiTheme="majorHAnsi" w:cstheme="majorHAnsi"/>
              <w:sz w:val="22"/>
              <w:szCs w:val="22"/>
            </w:rPr>
          </w:rPrChange>
        </w:rPr>
        <w:t xml:space="preserve">only insofar </w:t>
      </w:r>
      <w:r w:rsidR="00D83373" w:rsidRPr="00577B31">
        <w:rPr>
          <w:rFonts w:ascii="Times New Roman" w:hAnsi="Times New Roman"/>
          <w:rPrChange w:id="2594" w:author="Anna Wingfield" w:date="2024-03-14T14:53:00Z">
            <w:rPr>
              <w:rFonts w:asciiTheme="majorHAnsi" w:hAnsiTheme="majorHAnsi" w:cstheme="majorHAnsi"/>
              <w:sz w:val="22"/>
              <w:szCs w:val="22"/>
            </w:rPr>
          </w:rPrChange>
        </w:rPr>
        <w:lastRenderedPageBreak/>
        <w:t xml:space="preserve">as </w:t>
      </w:r>
      <w:r w:rsidR="0046206D" w:rsidRPr="00577B31">
        <w:rPr>
          <w:rFonts w:ascii="Times New Roman" w:hAnsi="Times New Roman"/>
          <w:rPrChange w:id="2595" w:author="Anna Wingfield" w:date="2024-03-14T14:53:00Z">
            <w:rPr>
              <w:rFonts w:asciiTheme="majorHAnsi" w:hAnsiTheme="majorHAnsi" w:cstheme="majorHAnsi"/>
              <w:sz w:val="22"/>
              <w:szCs w:val="22"/>
            </w:rPr>
          </w:rPrChange>
        </w:rPr>
        <w:t>they are</w:t>
      </w:r>
      <w:r w:rsidR="00D83373" w:rsidRPr="00577B31">
        <w:rPr>
          <w:rFonts w:ascii="Times New Roman" w:hAnsi="Times New Roman"/>
          <w:rPrChange w:id="2596" w:author="Anna Wingfield" w:date="2024-03-14T14:53:00Z">
            <w:rPr>
              <w:rFonts w:asciiTheme="majorHAnsi" w:hAnsiTheme="majorHAnsi" w:cstheme="majorHAnsi"/>
              <w:sz w:val="22"/>
              <w:szCs w:val="22"/>
            </w:rPr>
          </w:rPrChange>
        </w:rPr>
        <w:t xml:space="preserve"> assumed</w:t>
      </w:r>
      <w:r w:rsidR="00FE6FD9" w:rsidRPr="00577B31">
        <w:rPr>
          <w:rFonts w:ascii="Times New Roman" w:hAnsi="Times New Roman"/>
          <w:rPrChange w:id="2597" w:author="Anna Wingfield" w:date="2024-03-14T14:53:00Z">
            <w:rPr>
              <w:rFonts w:asciiTheme="majorHAnsi" w:hAnsiTheme="majorHAnsi" w:cstheme="majorHAnsi"/>
              <w:sz w:val="22"/>
              <w:szCs w:val="22"/>
            </w:rPr>
          </w:rPrChange>
        </w:rPr>
        <w:t xml:space="preserve"> </w:t>
      </w:r>
      <w:r w:rsidR="00D83373" w:rsidRPr="00577B31">
        <w:rPr>
          <w:rFonts w:ascii="Times New Roman" w:hAnsi="Times New Roman"/>
          <w:rPrChange w:id="2598" w:author="Anna Wingfield" w:date="2024-03-14T14:53:00Z">
            <w:rPr>
              <w:rFonts w:asciiTheme="majorHAnsi" w:hAnsiTheme="majorHAnsi" w:cstheme="majorHAnsi"/>
              <w:sz w:val="22"/>
              <w:szCs w:val="22"/>
            </w:rPr>
          </w:rPrChange>
        </w:rPr>
        <w:t>to</w:t>
      </w:r>
      <w:r w:rsidR="000163FC" w:rsidRPr="00577B31">
        <w:rPr>
          <w:rFonts w:ascii="Times New Roman" w:hAnsi="Times New Roman"/>
          <w:rPrChange w:id="2599" w:author="Anna Wingfield" w:date="2024-03-14T14:53:00Z">
            <w:rPr>
              <w:rFonts w:asciiTheme="majorHAnsi" w:hAnsiTheme="majorHAnsi" w:cstheme="majorHAnsi"/>
              <w:sz w:val="22"/>
              <w:szCs w:val="22"/>
            </w:rPr>
          </w:rPrChange>
        </w:rPr>
        <w:t xml:space="preserve"> </w:t>
      </w:r>
      <w:r w:rsidR="00D83373" w:rsidRPr="00577B31">
        <w:rPr>
          <w:rFonts w:ascii="Times New Roman" w:hAnsi="Times New Roman"/>
          <w:rPrChange w:id="2600" w:author="Anna Wingfield" w:date="2024-03-14T14:53:00Z">
            <w:rPr>
              <w:rFonts w:asciiTheme="majorHAnsi" w:hAnsiTheme="majorHAnsi" w:cstheme="majorHAnsi"/>
              <w:sz w:val="22"/>
              <w:szCs w:val="22"/>
            </w:rPr>
          </w:rPrChange>
        </w:rPr>
        <w:t>mirror the present</w:t>
      </w:r>
      <w:r w:rsidR="0046206D" w:rsidRPr="00577B31">
        <w:rPr>
          <w:rFonts w:ascii="Times New Roman" w:hAnsi="Times New Roman"/>
          <w:rPrChange w:id="2601" w:author="Anna Wingfield" w:date="2024-03-14T14:53:00Z">
            <w:rPr>
              <w:rFonts w:asciiTheme="majorHAnsi" w:hAnsiTheme="majorHAnsi" w:cstheme="majorHAnsi"/>
              <w:sz w:val="22"/>
              <w:szCs w:val="22"/>
            </w:rPr>
          </w:rPrChange>
        </w:rPr>
        <w:t xml:space="preserve">. But it is no new insight that </w:t>
      </w:r>
      <w:r w:rsidR="00291ABA" w:rsidRPr="00577B31">
        <w:rPr>
          <w:rFonts w:ascii="Times New Roman" w:hAnsi="Times New Roman"/>
          <w:rPrChange w:id="2602" w:author="Anna Wingfield" w:date="2024-03-14T14:53:00Z">
            <w:rPr>
              <w:rFonts w:asciiTheme="majorHAnsi" w:hAnsiTheme="majorHAnsi" w:cstheme="majorHAnsi"/>
              <w:sz w:val="22"/>
              <w:szCs w:val="22"/>
            </w:rPr>
          </w:rPrChange>
        </w:rPr>
        <w:t xml:space="preserve">the historical metaphors by which we conceive </w:t>
      </w:r>
      <w:r w:rsidR="00D0789E" w:rsidRPr="00577B31">
        <w:rPr>
          <w:rFonts w:ascii="Times New Roman" w:hAnsi="Times New Roman"/>
          <w:rPrChange w:id="2603" w:author="Anna Wingfield" w:date="2024-03-14T14:53:00Z">
            <w:rPr>
              <w:rFonts w:asciiTheme="majorHAnsi" w:hAnsiTheme="majorHAnsi" w:cstheme="majorHAnsi"/>
              <w:sz w:val="22"/>
              <w:szCs w:val="22"/>
            </w:rPr>
          </w:rPrChange>
        </w:rPr>
        <w:t xml:space="preserve">of </w:t>
      </w:r>
      <w:r w:rsidR="00291ABA" w:rsidRPr="00577B31">
        <w:rPr>
          <w:rFonts w:ascii="Times New Roman" w:hAnsi="Times New Roman"/>
          <w:rPrChange w:id="2604" w:author="Anna Wingfield" w:date="2024-03-14T14:53:00Z">
            <w:rPr>
              <w:rFonts w:asciiTheme="majorHAnsi" w:hAnsiTheme="majorHAnsi" w:cstheme="majorHAnsi"/>
              <w:sz w:val="22"/>
              <w:szCs w:val="22"/>
            </w:rPr>
          </w:rPrChange>
        </w:rPr>
        <w:t xml:space="preserve">the present </w:t>
      </w:r>
      <w:r w:rsidRPr="00577B31">
        <w:rPr>
          <w:rFonts w:ascii="Times New Roman" w:hAnsi="Times New Roman"/>
          <w:iCs/>
          <w:rPrChange w:id="2605" w:author="Anna Wingfield" w:date="2024-03-14T14:53:00Z">
            <w:rPr>
              <w:rFonts w:asciiTheme="majorHAnsi" w:hAnsiTheme="majorHAnsi" w:cstheme="majorHAnsi"/>
              <w:iCs/>
              <w:sz w:val="22"/>
              <w:szCs w:val="22"/>
            </w:rPr>
          </w:rPrChange>
        </w:rPr>
        <w:t>shape</w:t>
      </w:r>
      <w:r w:rsidRPr="00577B31">
        <w:rPr>
          <w:rFonts w:ascii="Times New Roman" w:hAnsi="Times New Roman"/>
          <w:rPrChange w:id="2606" w:author="Anna Wingfield" w:date="2024-03-14T14:53:00Z">
            <w:rPr>
              <w:rFonts w:asciiTheme="majorHAnsi" w:hAnsiTheme="majorHAnsi" w:cstheme="majorHAnsi"/>
              <w:sz w:val="22"/>
              <w:szCs w:val="22"/>
            </w:rPr>
          </w:rPrChange>
        </w:rPr>
        <w:t xml:space="preserve"> </w:t>
      </w:r>
      <w:r w:rsidR="008E1CEF" w:rsidRPr="00577B31">
        <w:rPr>
          <w:rFonts w:ascii="Times New Roman" w:hAnsi="Times New Roman"/>
          <w:rPrChange w:id="2607" w:author="Anna Wingfield" w:date="2024-03-14T14:53:00Z">
            <w:rPr>
              <w:rFonts w:asciiTheme="majorHAnsi" w:hAnsiTheme="majorHAnsi" w:cstheme="majorHAnsi"/>
              <w:sz w:val="22"/>
              <w:szCs w:val="22"/>
            </w:rPr>
          </w:rPrChange>
        </w:rPr>
        <w:t xml:space="preserve">what might </w:t>
      </w:r>
      <w:proofErr w:type="gramStart"/>
      <w:r w:rsidR="008E1CEF" w:rsidRPr="00577B31">
        <w:rPr>
          <w:rFonts w:ascii="Times New Roman" w:hAnsi="Times New Roman"/>
          <w:rPrChange w:id="2608" w:author="Anna Wingfield" w:date="2024-03-14T14:53:00Z">
            <w:rPr>
              <w:rFonts w:asciiTheme="majorHAnsi" w:hAnsiTheme="majorHAnsi" w:cstheme="majorHAnsi"/>
              <w:sz w:val="22"/>
              <w:szCs w:val="22"/>
            </w:rPr>
          </w:rPrChange>
        </w:rPr>
        <w:t xml:space="preserve">come in </w:t>
      </w:r>
      <w:r w:rsidR="00291ABA" w:rsidRPr="00577B31">
        <w:rPr>
          <w:rFonts w:ascii="Times New Roman" w:hAnsi="Times New Roman"/>
          <w:rPrChange w:id="2609" w:author="Anna Wingfield" w:date="2024-03-14T14:53:00Z">
            <w:rPr>
              <w:rFonts w:asciiTheme="majorHAnsi" w:hAnsiTheme="majorHAnsi" w:cstheme="majorHAnsi"/>
              <w:sz w:val="22"/>
              <w:szCs w:val="22"/>
            </w:rPr>
          </w:rPrChange>
        </w:rPr>
        <w:t xml:space="preserve">the </w:t>
      </w:r>
      <w:r w:rsidRPr="00577B31">
        <w:rPr>
          <w:rFonts w:ascii="Times New Roman" w:hAnsi="Times New Roman"/>
          <w:rPrChange w:id="2610" w:author="Anna Wingfield" w:date="2024-03-14T14:53:00Z">
            <w:rPr>
              <w:rFonts w:asciiTheme="majorHAnsi" w:hAnsiTheme="majorHAnsi" w:cstheme="majorHAnsi"/>
              <w:sz w:val="22"/>
              <w:szCs w:val="22"/>
            </w:rPr>
          </w:rPrChange>
        </w:rPr>
        <w:t>future</w:t>
      </w:r>
      <w:proofErr w:type="gramEnd"/>
      <w:r w:rsidR="008E1CEF" w:rsidRPr="00577B31">
        <w:rPr>
          <w:rFonts w:ascii="Times New Roman" w:hAnsi="Times New Roman"/>
          <w:rPrChange w:id="2611" w:author="Anna Wingfield" w:date="2024-03-14T14:53:00Z">
            <w:rPr>
              <w:rFonts w:asciiTheme="majorHAnsi" w:hAnsiTheme="majorHAnsi" w:cstheme="majorHAnsi"/>
              <w:sz w:val="22"/>
              <w:szCs w:val="22"/>
            </w:rPr>
          </w:rPrChange>
        </w:rPr>
        <w:t xml:space="preserve">. </w:t>
      </w:r>
      <w:r w:rsidR="006C3A53" w:rsidRPr="00577B31">
        <w:rPr>
          <w:rFonts w:ascii="Times New Roman" w:hAnsi="Times New Roman"/>
          <w:rPrChange w:id="2612" w:author="Anna Wingfield" w:date="2024-03-14T14:53:00Z">
            <w:rPr>
              <w:rFonts w:asciiTheme="majorHAnsi" w:hAnsiTheme="majorHAnsi" w:cstheme="majorHAnsi"/>
              <w:sz w:val="22"/>
              <w:szCs w:val="22"/>
            </w:rPr>
          </w:rPrChange>
        </w:rPr>
        <w:t>Indeed, as evinced in his critic</w:t>
      </w:r>
      <w:r w:rsidR="00BC3D2D" w:rsidRPr="00577B31">
        <w:rPr>
          <w:rFonts w:ascii="Times New Roman" w:hAnsi="Times New Roman"/>
          <w:rPrChange w:id="2613" w:author="Anna Wingfield" w:date="2024-03-14T14:53:00Z">
            <w:rPr>
              <w:rFonts w:asciiTheme="majorHAnsi" w:hAnsiTheme="majorHAnsi" w:cstheme="majorHAnsi"/>
              <w:sz w:val="22"/>
              <w:szCs w:val="22"/>
            </w:rPr>
          </w:rPrChange>
        </w:rPr>
        <w:t xml:space="preserve">ism of </w:t>
      </w:r>
      <w:r w:rsidR="006C3A53" w:rsidRPr="00577B31">
        <w:rPr>
          <w:rFonts w:ascii="Times New Roman" w:hAnsi="Times New Roman"/>
          <w:rPrChange w:id="2614" w:author="Anna Wingfield" w:date="2024-03-14T14:53:00Z">
            <w:rPr>
              <w:rFonts w:asciiTheme="majorHAnsi" w:hAnsiTheme="majorHAnsi" w:cstheme="majorHAnsi"/>
              <w:sz w:val="22"/>
              <w:szCs w:val="22"/>
            </w:rPr>
          </w:rPrChange>
        </w:rPr>
        <w:t>the Covenanters despite his sympathy with</w:t>
      </w:r>
      <w:r w:rsidR="00BC3D2D" w:rsidRPr="00577B31">
        <w:rPr>
          <w:rFonts w:ascii="Times New Roman" w:hAnsi="Times New Roman"/>
          <w:rPrChange w:id="2615" w:author="Anna Wingfield" w:date="2024-03-14T14:53:00Z">
            <w:rPr>
              <w:rFonts w:asciiTheme="majorHAnsi" w:hAnsiTheme="majorHAnsi" w:cstheme="majorHAnsi"/>
              <w:sz w:val="22"/>
              <w:szCs w:val="22"/>
            </w:rPr>
          </w:rPrChange>
        </w:rPr>
        <w:t xml:space="preserve"> the cause of</w:t>
      </w:r>
      <w:r w:rsidR="006C3A53" w:rsidRPr="00577B31">
        <w:rPr>
          <w:rFonts w:ascii="Times New Roman" w:hAnsi="Times New Roman"/>
          <w:rPrChange w:id="2616" w:author="Anna Wingfield" w:date="2024-03-14T14:53:00Z">
            <w:rPr>
              <w:rFonts w:asciiTheme="majorHAnsi" w:hAnsiTheme="majorHAnsi" w:cstheme="majorHAnsi"/>
              <w:sz w:val="22"/>
              <w:szCs w:val="22"/>
            </w:rPr>
          </w:rPrChange>
        </w:rPr>
        <w:t xml:space="preserve"> Scottish nationalism, Hogg himself perceived that </w:t>
      </w:r>
      <w:r w:rsidR="008E1CEF" w:rsidRPr="00577B31">
        <w:rPr>
          <w:rFonts w:ascii="Times New Roman" w:hAnsi="Times New Roman"/>
          <w:rPrChange w:id="2617" w:author="Anna Wingfield" w:date="2024-03-14T14:53:00Z">
            <w:rPr>
              <w:rFonts w:asciiTheme="majorHAnsi" w:hAnsiTheme="majorHAnsi" w:cstheme="majorHAnsi"/>
              <w:sz w:val="22"/>
              <w:szCs w:val="22"/>
            </w:rPr>
          </w:rPrChange>
        </w:rPr>
        <w:t xml:space="preserve">more savvy understandings </w:t>
      </w:r>
      <w:r w:rsidR="00F105CF" w:rsidRPr="00577B31">
        <w:rPr>
          <w:rFonts w:ascii="Times New Roman" w:hAnsi="Times New Roman"/>
          <w:rPrChange w:id="2618" w:author="Anna Wingfield" w:date="2024-03-14T14:53:00Z">
            <w:rPr>
              <w:rFonts w:asciiTheme="majorHAnsi" w:hAnsiTheme="majorHAnsi" w:cstheme="majorHAnsi"/>
              <w:sz w:val="22"/>
              <w:szCs w:val="22"/>
            </w:rPr>
          </w:rPrChange>
        </w:rPr>
        <w:t>and</w:t>
      </w:r>
      <w:r w:rsidR="008E1CEF" w:rsidRPr="00577B31">
        <w:rPr>
          <w:rFonts w:ascii="Times New Roman" w:hAnsi="Times New Roman"/>
          <w:rPrChange w:id="2619" w:author="Anna Wingfield" w:date="2024-03-14T14:53:00Z">
            <w:rPr>
              <w:rFonts w:asciiTheme="majorHAnsi" w:hAnsiTheme="majorHAnsi" w:cstheme="majorHAnsi"/>
              <w:sz w:val="22"/>
              <w:szCs w:val="22"/>
            </w:rPr>
          </w:rPrChange>
        </w:rPr>
        <w:t xml:space="preserve"> deployments of the past </w:t>
      </w:r>
      <w:r w:rsidR="006C3A53" w:rsidRPr="00577B31">
        <w:rPr>
          <w:rFonts w:ascii="Times New Roman" w:hAnsi="Times New Roman"/>
          <w:rPrChange w:id="2620" w:author="Anna Wingfield" w:date="2024-03-14T14:53:00Z">
            <w:rPr>
              <w:rFonts w:asciiTheme="majorHAnsi" w:hAnsiTheme="majorHAnsi" w:cstheme="majorHAnsi"/>
              <w:sz w:val="22"/>
              <w:szCs w:val="22"/>
            </w:rPr>
          </w:rPrChange>
        </w:rPr>
        <w:t xml:space="preserve">were needed to </w:t>
      </w:r>
      <w:r w:rsidR="008E1CEF" w:rsidRPr="00577B31">
        <w:rPr>
          <w:rFonts w:ascii="Times New Roman" w:hAnsi="Times New Roman"/>
          <w:rPrChange w:id="2621" w:author="Anna Wingfield" w:date="2024-03-14T14:53:00Z">
            <w:rPr>
              <w:rFonts w:asciiTheme="majorHAnsi" w:hAnsiTheme="majorHAnsi" w:cstheme="majorHAnsi"/>
              <w:sz w:val="22"/>
              <w:szCs w:val="22"/>
            </w:rPr>
          </w:rPrChange>
        </w:rPr>
        <w:t>yield better futures</w:t>
      </w:r>
      <w:r w:rsidR="006C3A53" w:rsidRPr="00577B31">
        <w:rPr>
          <w:rFonts w:ascii="Times New Roman" w:hAnsi="Times New Roman"/>
          <w:rPrChange w:id="2622" w:author="Anna Wingfield" w:date="2024-03-14T14:53:00Z">
            <w:rPr>
              <w:rFonts w:asciiTheme="majorHAnsi" w:hAnsiTheme="majorHAnsi" w:cstheme="majorHAnsi"/>
              <w:sz w:val="22"/>
              <w:szCs w:val="22"/>
            </w:rPr>
          </w:rPrChange>
        </w:rPr>
        <w:t xml:space="preserve"> (at least, better than those being brought to fruit</w:t>
      </w:r>
      <w:r w:rsidR="008D5981" w:rsidRPr="00577B31">
        <w:rPr>
          <w:rFonts w:ascii="Times New Roman" w:hAnsi="Times New Roman"/>
          <w:rPrChange w:id="2623" w:author="Anna Wingfield" w:date="2024-03-14T14:53:00Z">
            <w:rPr>
              <w:rFonts w:asciiTheme="majorHAnsi" w:hAnsiTheme="majorHAnsi" w:cstheme="majorHAnsi"/>
              <w:sz w:val="22"/>
              <w:szCs w:val="22"/>
            </w:rPr>
          </w:rPrChange>
        </w:rPr>
        <w:t>ion</w:t>
      </w:r>
      <w:r w:rsidR="006C3A53" w:rsidRPr="00577B31">
        <w:rPr>
          <w:rFonts w:ascii="Times New Roman" w:hAnsi="Times New Roman"/>
          <w:rPrChange w:id="2624" w:author="Anna Wingfield" w:date="2024-03-14T14:53:00Z">
            <w:rPr>
              <w:rFonts w:asciiTheme="majorHAnsi" w:hAnsiTheme="majorHAnsi" w:cstheme="majorHAnsi"/>
              <w:sz w:val="22"/>
              <w:szCs w:val="22"/>
            </w:rPr>
          </w:rPrChange>
        </w:rPr>
        <w:t xml:space="preserve"> by Scottish radical evangelicals)</w:t>
      </w:r>
      <w:r w:rsidR="008E1CEF" w:rsidRPr="00577B31">
        <w:rPr>
          <w:rFonts w:ascii="Times New Roman" w:hAnsi="Times New Roman"/>
          <w:rPrChange w:id="2625" w:author="Anna Wingfield" w:date="2024-03-14T14:53:00Z">
            <w:rPr>
              <w:rFonts w:asciiTheme="majorHAnsi" w:hAnsiTheme="majorHAnsi" w:cstheme="majorHAnsi"/>
              <w:sz w:val="22"/>
              <w:szCs w:val="22"/>
            </w:rPr>
          </w:rPrChange>
        </w:rPr>
        <w:t>.</w:t>
      </w:r>
      <w:r w:rsidR="00595D22" w:rsidRPr="00577B31">
        <w:rPr>
          <w:rFonts w:ascii="Times New Roman" w:hAnsi="Times New Roman"/>
          <w:rPrChange w:id="2626" w:author="Anna Wingfield" w:date="2024-03-14T14:53:00Z">
            <w:rPr>
              <w:rFonts w:asciiTheme="majorHAnsi" w:hAnsiTheme="majorHAnsi" w:cstheme="majorHAnsi"/>
              <w:sz w:val="22"/>
              <w:szCs w:val="22"/>
            </w:rPr>
          </w:rPrChange>
        </w:rPr>
        <w:t xml:space="preserve"> </w:t>
      </w:r>
      <w:r w:rsidR="006C3A53" w:rsidRPr="00577B31">
        <w:rPr>
          <w:rFonts w:ascii="Times New Roman" w:hAnsi="Times New Roman"/>
          <w:rPrChange w:id="2627" w:author="Anna Wingfield" w:date="2024-03-14T14:53:00Z">
            <w:rPr>
              <w:rFonts w:asciiTheme="majorHAnsi" w:hAnsiTheme="majorHAnsi" w:cstheme="majorHAnsi"/>
              <w:sz w:val="22"/>
              <w:szCs w:val="22"/>
            </w:rPr>
          </w:rPrChange>
        </w:rPr>
        <w:t>That is, he saw</w:t>
      </w:r>
      <w:r w:rsidR="00BC3D2D" w:rsidRPr="00577B31">
        <w:rPr>
          <w:rFonts w:ascii="Times New Roman" w:hAnsi="Times New Roman"/>
          <w:rPrChange w:id="2628" w:author="Anna Wingfield" w:date="2024-03-14T14:53:00Z">
            <w:rPr>
              <w:rFonts w:asciiTheme="majorHAnsi" w:hAnsiTheme="majorHAnsi" w:cstheme="majorHAnsi"/>
              <w:sz w:val="22"/>
              <w:szCs w:val="22"/>
            </w:rPr>
          </w:rPrChange>
        </w:rPr>
        <w:t xml:space="preserve"> </w:t>
      </w:r>
      <w:r w:rsidR="006C3A53" w:rsidRPr="00577B31">
        <w:rPr>
          <w:rFonts w:ascii="Times New Roman" w:hAnsi="Times New Roman"/>
          <w:rPrChange w:id="2629" w:author="Anna Wingfield" w:date="2024-03-14T14:53:00Z">
            <w:rPr>
              <w:rFonts w:asciiTheme="majorHAnsi" w:hAnsiTheme="majorHAnsi" w:cstheme="majorHAnsi"/>
              <w:sz w:val="22"/>
              <w:szCs w:val="22"/>
            </w:rPr>
          </w:rPrChange>
        </w:rPr>
        <w:t xml:space="preserve">that the political dangers of past “network societies” demonstrated how “networks” were never </w:t>
      </w:r>
      <w:r w:rsidR="006C3A53" w:rsidRPr="00577B31">
        <w:rPr>
          <w:rFonts w:ascii="Times New Roman" w:hAnsi="Times New Roman"/>
          <w:i/>
          <w:rPrChange w:id="2630" w:author="Anna Wingfield" w:date="2024-03-14T14:53:00Z">
            <w:rPr>
              <w:rFonts w:asciiTheme="majorHAnsi" w:hAnsiTheme="majorHAnsi" w:cstheme="majorHAnsi"/>
              <w:i/>
              <w:sz w:val="22"/>
              <w:szCs w:val="22"/>
            </w:rPr>
          </w:rPrChange>
        </w:rPr>
        <w:t>intrinsically</w:t>
      </w:r>
      <w:r w:rsidR="006C3A53" w:rsidRPr="00577B31">
        <w:rPr>
          <w:rFonts w:ascii="Times New Roman" w:hAnsi="Times New Roman"/>
          <w:rPrChange w:id="2631" w:author="Anna Wingfield" w:date="2024-03-14T14:53:00Z">
            <w:rPr>
              <w:rFonts w:asciiTheme="majorHAnsi" w:hAnsiTheme="majorHAnsi" w:cstheme="majorHAnsi"/>
              <w:sz w:val="22"/>
              <w:szCs w:val="22"/>
            </w:rPr>
          </w:rPrChange>
        </w:rPr>
        <w:t xml:space="preserve"> emancipatory, nor individual freedom ever an </w:t>
      </w:r>
      <w:r w:rsidR="006C3A53" w:rsidRPr="00577B31">
        <w:rPr>
          <w:rFonts w:ascii="Times New Roman" w:hAnsi="Times New Roman"/>
          <w:i/>
          <w:rPrChange w:id="2632" w:author="Anna Wingfield" w:date="2024-03-14T14:53:00Z">
            <w:rPr>
              <w:rFonts w:asciiTheme="majorHAnsi" w:hAnsiTheme="majorHAnsi" w:cstheme="majorHAnsi"/>
              <w:i/>
              <w:sz w:val="22"/>
              <w:szCs w:val="22"/>
            </w:rPr>
          </w:rPrChange>
        </w:rPr>
        <w:t>inherent</w:t>
      </w:r>
      <w:r w:rsidR="006C3A53" w:rsidRPr="00577B31">
        <w:rPr>
          <w:rFonts w:ascii="Times New Roman" w:hAnsi="Times New Roman"/>
          <w:rPrChange w:id="2633" w:author="Anna Wingfield" w:date="2024-03-14T14:53:00Z">
            <w:rPr>
              <w:rFonts w:asciiTheme="majorHAnsi" w:hAnsiTheme="majorHAnsi" w:cstheme="majorHAnsi"/>
              <w:sz w:val="22"/>
              <w:szCs w:val="22"/>
            </w:rPr>
          </w:rPrChange>
        </w:rPr>
        <w:t xml:space="preserve"> political good.</w:t>
      </w:r>
    </w:p>
    <w:p w14:paraId="106632B9" w14:textId="30A09871" w:rsidR="00433454" w:rsidRPr="00577B31" w:rsidRDefault="005753C4" w:rsidP="00BC3D2D">
      <w:pPr>
        <w:spacing w:line="480" w:lineRule="auto"/>
        <w:ind w:firstLine="720"/>
        <w:rPr>
          <w:rFonts w:ascii="Times New Roman" w:hAnsi="Times New Roman"/>
          <w:rPrChange w:id="2634" w:author="Anna Wingfield" w:date="2024-03-14T14:53:00Z">
            <w:rPr>
              <w:rFonts w:asciiTheme="majorHAnsi" w:hAnsiTheme="majorHAnsi" w:cstheme="majorHAnsi"/>
              <w:sz w:val="22"/>
              <w:szCs w:val="22"/>
            </w:rPr>
          </w:rPrChange>
        </w:rPr>
      </w:pPr>
      <w:r w:rsidRPr="00577B31">
        <w:rPr>
          <w:rFonts w:ascii="Times New Roman" w:hAnsi="Times New Roman"/>
          <w:rPrChange w:id="2635" w:author="Anna Wingfield" w:date="2024-03-14T14:53:00Z">
            <w:rPr>
              <w:rFonts w:asciiTheme="majorHAnsi" w:hAnsiTheme="majorHAnsi" w:cstheme="majorHAnsi"/>
              <w:sz w:val="22"/>
              <w:szCs w:val="22"/>
            </w:rPr>
          </w:rPrChange>
        </w:rPr>
        <w:t>Historian Joanne Meyerowitz’s</w:t>
      </w:r>
      <w:r w:rsidR="00495661" w:rsidRPr="00577B31">
        <w:rPr>
          <w:rFonts w:ascii="Times New Roman" w:hAnsi="Times New Roman"/>
          <w:rPrChange w:id="2636" w:author="Anna Wingfield" w:date="2024-03-14T14:53:00Z">
            <w:rPr>
              <w:rFonts w:asciiTheme="majorHAnsi" w:hAnsiTheme="majorHAnsi" w:cstheme="majorHAnsi"/>
              <w:sz w:val="22"/>
              <w:szCs w:val="22"/>
            </w:rPr>
          </w:rPrChange>
        </w:rPr>
        <w:t xml:space="preserve"> essay on the difficulties of </w:t>
      </w:r>
      <w:r w:rsidR="00781F53" w:rsidRPr="00577B31">
        <w:rPr>
          <w:rFonts w:ascii="Times New Roman" w:hAnsi="Times New Roman"/>
          <w:rPrChange w:id="2637" w:author="Anna Wingfield" w:date="2024-03-14T14:53:00Z">
            <w:rPr>
              <w:rFonts w:asciiTheme="majorHAnsi" w:hAnsiTheme="majorHAnsi" w:cstheme="majorHAnsi"/>
              <w:sz w:val="22"/>
              <w:szCs w:val="22"/>
            </w:rPr>
          </w:rPrChange>
        </w:rPr>
        <w:t>contemporary categories of sex and gender in capturing the “whole story” of “narratives of the past”</w:t>
      </w:r>
      <w:r w:rsidR="0001222E" w:rsidRPr="00577B31">
        <w:rPr>
          <w:rFonts w:ascii="Times New Roman" w:hAnsi="Times New Roman"/>
          <w:rPrChange w:id="263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639" w:author="Anna Wingfield" w:date="2024-03-14T14:53:00Z">
            <w:rPr>
              <w:rFonts w:asciiTheme="majorHAnsi" w:hAnsiTheme="majorHAnsi" w:cstheme="majorHAnsi"/>
              <w:sz w:val="22"/>
              <w:szCs w:val="22"/>
            </w:rPr>
          </w:rPrChange>
        </w:rPr>
        <w:t>gets at what I’m trying to say</w:t>
      </w:r>
      <w:r w:rsidR="0001222E" w:rsidRPr="00577B31">
        <w:rPr>
          <w:rFonts w:ascii="Times New Roman" w:hAnsi="Times New Roman"/>
          <w:rPrChange w:id="2640" w:author="Anna Wingfield" w:date="2024-03-14T14:53:00Z">
            <w:rPr>
              <w:rFonts w:asciiTheme="majorHAnsi" w:hAnsiTheme="majorHAnsi" w:cstheme="majorHAnsi"/>
              <w:sz w:val="22"/>
              <w:szCs w:val="22"/>
            </w:rPr>
          </w:rPrChange>
        </w:rPr>
        <w:t>:</w:t>
      </w:r>
      <w:r w:rsidR="00781F53" w:rsidRPr="00577B31">
        <w:rPr>
          <w:rFonts w:ascii="Times New Roman" w:hAnsi="Times New Roman"/>
          <w:rPrChange w:id="2641" w:author="Anna Wingfield" w:date="2024-03-14T14:53:00Z">
            <w:rPr>
              <w:rFonts w:asciiTheme="majorHAnsi" w:hAnsiTheme="majorHAnsi" w:cstheme="majorHAnsi"/>
              <w:sz w:val="22"/>
              <w:szCs w:val="22"/>
            </w:rPr>
          </w:rPrChange>
        </w:rPr>
        <w:t xml:space="preserve"> “Historical texts are useful in this way because they pry us out of the familiar and thereby position us, in a sense, to anachronize the present … The past can show us that our own ways of seeing the world are contingent, curious, and changeable</w:t>
      </w:r>
      <w:r w:rsidR="00BC3D2D" w:rsidRPr="00577B31">
        <w:rPr>
          <w:rFonts w:ascii="Times New Roman" w:hAnsi="Times New Roman"/>
          <w:rPrChange w:id="2642" w:author="Anna Wingfield" w:date="2024-03-14T14:53:00Z">
            <w:rPr>
              <w:rFonts w:asciiTheme="majorHAnsi" w:hAnsiTheme="majorHAnsi" w:cstheme="majorHAnsi"/>
              <w:sz w:val="22"/>
              <w:szCs w:val="22"/>
            </w:rPr>
          </w:rPrChange>
        </w:rPr>
        <w:t>.</w:t>
      </w:r>
      <w:r w:rsidR="00781F53" w:rsidRPr="00577B31">
        <w:rPr>
          <w:rFonts w:ascii="Times New Roman" w:hAnsi="Times New Roman"/>
          <w:rPrChange w:id="2643" w:author="Anna Wingfield" w:date="2024-03-14T14:53:00Z">
            <w:rPr>
              <w:rFonts w:asciiTheme="majorHAnsi" w:hAnsiTheme="majorHAnsi" w:cstheme="majorHAnsi"/>
              <w:sz w:val="22"/>
              <w:szCs w:val="22"/>
            </w:rPr>
          </w:rPrChange>
        </w:rPr>
        <w:t>”</w:t>
      </w:r>
      <w:r w:rsidR="00BC3D2D" w:rsidRPr="00577B31">
        <w:rPr>
          <w:rStyle w:val="FootnoteReference"/>
          <w:rFonts w:ascii="Times New Roman" w:hAnsi="Times New Roman"/>
          <w:rPrChange w:id="2644" w:author="Anna Wingfield" w:date="2024-03-14T14:53:00Z">
            <w:rPr>
              <w:rStyle w:val="FootnoteReference"/>
              <w:rFonts w:asciiTheme="majorHAnsi" w:hAnsiTheme="majorHAnsi" w:cstheme="majorHAnsi"/>
              <w:sz w:val="22"/>
              <w:szCs w:val="22"/>
            </w:rPr>
          </w:rPrChange>
        </w:rPr>
        <w:footnoteReference w:id="84"/>
      </w:r>
      <w:r w:rsidR="00781F53" w:rsidRPr="00577B31">
        <w:rPr>
          <w:rFonts w:ascii="Times New Roman" w:hAnsi="Times New Roman"/>
          <w:rPrChange w:id="2652" w:author="Anna Wingfield" w:date="2024-03-14T14:53:00Z">
            <w:rPr>
              <w:rFonts w:asciiTheme="majorHAnsi" w:hAnsiTheme="majorHAnsi" w:cstheme="majorHAnsi"/>
              <w:sz w:val="22"/>
              <w:szCs w:val="22"/>
            </w:rPr>
          </w:rPrChange>
        </w:rPr>
        <w:t xml:space="preserve"> </w:t>
      </w:r>
      <w:r w:rsidR="00F105CF" w:rsidRPr="00577B31">
        <w:rPr>
          <w:rFonts w:ascii="Times New Roman" w:hAnsi="Times New Roman"/>
          <w:rPrChange w:id="2653" w:author="Anna Wingfield" w:date="2024-03-14T14:53:00Z">
            <w:rPr>
              <w:rFonts w:asciiTheme="majorHAnsi" w:hAnsiTheme="majorHAnsi" w:cstheme="majorHAnsi"/>
              <w:sz w:val="22"/>
              <w:szCs w:val="22"/>
            </w:rPr>
          </w:rPrChange>
        </w:rPr>
        <w:t xml:space="preserve">Meyerowitz’s optimism that the past </w:t>
      </w:r>
      <w:r w:rsidR="006F3A85" w:rsidRPr="00577B31">
        <w:rPr>
          <w:rFonts w:ascii="Times New Roman" w:hAnsi="Times New Roman"/>
          <w:rPrChange w:id="2654" w:author="Anna Wingfield" w:date="2024-03-14T14:53:00Z">
            <w:rPr>
              <w:rFonts w:asciiTheme="majorHAnsi" w:hAnsiTheme="majorHAnsi" w:cstheme="majorHAnsi"/>
              <w:sz w:val="22"/>
              <w:szCs w:val="22"/>
            </w:rPr>
          </w:rPrChange>
        </w:rPr>
        <w:t>empowers</w:t>
      </w:r>
      <w:r w:rsidR="00F105CF" w:rsidRPr="00577B31">
        <w:rPr>
          <w:rFonts w:ascii="Times New Roman" w:hAnsi="Times New Roman"/>
          <w:rPrChange w:id="2655" w:author="Anna Wingfield" w:date="2024-03-14T14:53:00Z">
            <w:rPr>
              <w:rFonts w:asciiTheme="majorHAnsi" w:hAnsiTheme="majorHAnsi" w:cstheme="majorHAnsi"/>
              <w:sz w:val="22"/>
              <w:szCs w:val="22"/>
            </w:rPr>
          </w:rPrChange>
        </w:rPr>
        <w:t xml:space="preserve"> us to see the present as “contingent” </w:t>
      </w:r>
      <w:r w:rsidR="0072332C" w:rsidRPr="00577B31">
        <w:rPr>
          <w:rFonts w:ascii="Times New Roman" w:hAnsi="Times New Roman"/>
          <w:rPrChange w:id="2656" w:author="Anna Wingfield" w:date="2024-03-14T14:53:00Z">
            <w:rPr>
              <w:rFonts w:asciiTheme="majorHAnsi" w:hAnsiTheme="majorHAnsi" w:cstheme="majorHAnsi"/>
              <w:sz w:val="22"/>
              <w:szCs w:val="22"/>
            </w:rPr>
          </w:rPrChange>
        </w:rPr>
        <w:t xml:space="preserve">returns me to </w:t>
      </w:r>
      <w:r w:rsidR="001377B5" w:rsidRPr="00577B31">
        <w:rPr>
          <w:rFonts w:ascii="Times New Roman" w:hAnsi="Times New Roman"/>
          <w:rPrChange w:id="2657" w:author="Anna Wingfield" w:date="2024-03-14T14:53:00Z">
            <w:rPr>
              <w:rFonts w:asciiTheme="majorHAnsi" w:hAnsiTheme="majorHAnsi" w:cstheme="majorHAnsi"/>
              <w:sz w:val="22"/>
              <w:szCs w:val="22"/>
            </w:rPr>
          </w:rPrChange>
        </w:rPr>
        <w:t>the context of higher education</w:t>
      </w:r>
      <w:r w:rsidR="0072332C" w:rsidRPr="00577B31">
        <w:rPr>
          <w:rFonts w:ascii="Times New Roman" w:hAnsi="Times New Roman"/>
          <w:rPrChange w:id="2658" w:author="Anna Wingfield" w:date="2024-03-14T14:53:00Z">
            <w:rPr>
              <w:rFonts w:asciiTheme="majorHAnsi" w:hAnsiTheme="majorHAnsi" w:cstheme="majorHAnsi"/>
              <w:sz w:val="22"/>
              <w:szCs w:val="22"/>
            </w:rPr>
          </w:rPrChange>
        </w:rPr>
        <w:t xml:space="preserve">. </w:t>
      </w:r>
      <w:r w:rsidR="001377B5" w:rsidRPr="00577B31">
        <w:rPr>
          <w:rFonts w:ascii="Times New Roman" w:hAnsi="Times New Roman"/>
          <w:rPrChange w:id="2659" w:author="Anna Wingfield" w:date="2024-03-14T14:53:00Z">
            <w:rPr>
              <w:rFonts w:asciiTheme="majorHAnsi" w:hAnsiTheme="majorHAnsi" w:cstheme="majorHAnsi"/>
              <w:sz w:val="22"/>
              <w:szCs w:val="22"/>
            </w:rPr>
          </w:rPrChange>
        </w:rPr>
        <w:t>In higher education, we think of</w:t>
      </w:r>
      <w:r w:rsidR="006F3A85" w:rsidRPr="00577B31">
        <w:rPr>
          <w:rFonts w:ascii="Times New Roman" w:hAnsi="Times New Roman"/>
          <w:rPrChange w:id="2660" w:author="Anna Wingfield" w:date="2024-03-14T14:53:00Z">
            <w:rPr>
              <w:rFonts w:asciiTheme="majorHAnsi" w:hAnsiTheme="majorHAnsi" w:cstheme="majorHAnsi"/>
              <w:sz w:val="22"/>
              <w:szCs w:val="22"/>
            </w:rPr>
          </w:rPrChange>
        </w:rPr>
        <w:t xml:space="preserve"> “contingency” in relation to one of the term’s definitions, as “conditional” or dependent for existence on something else</w:t>
      </w:r>
      <w:r w:rsidR="001377B5" w:rsidRPr="00577B31">
        <w:rPr>
          <w:rFonts w:ascii="Times New Roman" w:hAnsi="Times New Roman"/>
          <w:rPrChange w:id="2661" w:author="Anna Wingfield" w:date="2024-03-14T14:53:00Z">
            <w:rPr>
              <w:rFonts w:asciiTheme="majorHAnsi" w:hAnsiTheme="majorHAnsi" w:cstheme="majorHAnsi"/>
              <w:sz w:val="22"/>
              <w:szCs w:val="22"/>
            </w:rPr>
          </w:rPrChange>
        </w:rPr>
        <w:t xml:space="preserve"> (i.e., in using the phrase “contingent faculty”)</w:t>
      </w:r>
      <w:r w:rsidR="006F3A85" w:rsidRPr="00577B31">
        <w:rPr>
          <w:rFonts w:ascii="Times New Roman" w:hAnsi="Times New Roman"/>
          <w:rPrChange w:id="2662" w:author="Anna Wingfield" w:date="2024-03-14T14:53:00Z">
            <w:rPr>
              <w:rFonts w:asciiTheme="majorHAnsi" w:hAnsiTheme="majorHAnsi" w:cstheme="majorHAnsi"/>
              <w:sz w:val="22"/>
              <w:szCs w:val="22"/>
            </w:rPr>
          </w:rPrChange>
        </w:rPr>
        <w:t xml:space="preserve">. </w:t>
      </w:r>
      <w:r w:rsidR="00433454" w:rsidRPr="00577B31">
        <w:rPr>
          <w:rFonts w:ascii="Times New Roman" w:hAnsi="Times New Roman"/>
          <w:rPrChange w:id="2663" w:author="Anna Wingfield" w:date="2024-03-14T14:53:00Z">
            <w:rPr>
              <w:rFonts w:asciiTheme="majorHAnsi" w:hAnsiTheme="majorHAnsi" w:cstheme="majorHAnsi"/>
              <w:sz w:val="22"/>
              <w:szCs w:val="22"/>
            </w:rPr>
          </w:rPrChange>
        </w:rPr>
        <w:t>This sense of “contingency” places academic labor and</w:t>
      </w:r>
      <w:r w:rsidR="00DA2E3B" w:rsidRPr="00577B31">
        <w:rPr>
          <w:rFonts w:ascii="Times New Roman" w:hAnsi="Times New Roman"/>
          <w:rPrChange w:id="2664" w:author="Anna Wingfield" w:date="2024-03-14T14:53:00Z">
            <w:rPr>
              <w:rFonts w:asciiTheme="majorHAnsi" w:hAnsiTheme="majorHAnsi" w:cstheme="majorHAnsi"/>
              <w:sz w:val="22"/>
              <w:szCs w:val="22"/>
            </w:rPr>
          </w:rPrChange>
        </w:rPr>
        <w:t xml:space="preserve"> </w:t>
      </w:r>
      <w:r w:rsidR="00326DC0" w:rsidRPr="00577B31">
        <w:rPr>
          <w:rFonts w:ascii="Times New Roman" w:hAnsi="Times New Roman"/>
          <w:rPrChange w:id="2665" w:author="Anna Wingfield" w:date="2024-03-14T14:53:00Z">
            <w:rPr>
              <w:rFonts w:asciiTheme="majorHAnsi" w:hAnsiTheme="majorHAnsi" w:cstheme="majorHAnsi"/>
              <w:sz w:val="22"/>
              <w:szCs w:val="22"/>
            </w:rPr>
          </w:rPrChange>
        </w:rPr>
        <w:t xml:space="preserve">higher education </w:t>
      </w:r>
      <w:r w:rsidR="00DA2E3B" w:rsidRPr="00577B31">
        <w:rPr>
          <w:rFonts w:ascii="Times New Roman" w:hAnsi="Times New Roman"/>
          <w:rPrChange w:id="2666" w:author="Anna Wingfield" w:date="2024-03-14T14:53:00Z">
            <w:rPr>
              <w:rFonts w:asciiTheme="majorHAnsi" w:hAnsiTheme="majorHAnsi" w:cstheme="majorHAnsi"/>
              <w:sz w:val="22"/>
              <w:szCs w:val="22"/>
            </w:rPr>
          </w:rPrChange>
        </w:rPr>
        <w:t>institutions</w:t>
      </w:r>
      <w:r w:rsidR="00433454" w:rsidRPr="00577B31">
        <w:rPr>
          <w:rFonts w:ascii="Times New Roman" w:hAnsi="Times New Roman"/>
          <w:rPrChange w:id="2667" w:author="Anna Wingfield" w:date="2024-03-14T14:53:00Z">
            <w:rPr>
              <w:rFonts w:asciiTheme="majorHAnsi" w:hAnsiTheme="majorHAnsi" w:cstheme="majorHAnsi"/>
              <w:sz w:val="22"/>
              <w:szCs w:val="22"/>
            </w:rPr>
          </w:rPrChange>
        </w:rPr>
        <w:t xml:space="preserve"> in a position of </w:t>
      </w:r>
      <w:r w:rsidR="00BC3D2D" w:rsidRPr="00577B31">
        <w:rPr>
          <w:rFonts w:ascii="Times New Roman" w:hAnsi="Times New Roman"/>
          <w:rPrChange w:id="2668" w:author="Anna Wingfield" w:date="2024-03-14T14:53:00Z">
            <w:rPr>
              <w:rFonts w:asciiTheme="majorHAnsi" w:hAnsiTheme="majorHAnsi" w:cstheme="majorHAnsi"/>
              <w:sz w:val="22"/>
              <w:szCs w:val="22"/>
            </w:rPr>
          </w:rPrChange>
        </w:rPr>
        <w:t xml:space="preserve">defensive </w:t>
      </w:r>
      <w:r w:rsidR="00433454" w:rsidRPr="00577B31">
        <w:rPr>
          <w:rFonts w:ascii="Times New Roman" w:hAnsi="Times New Roman"/>
          <w:rPrChange w:id="2669" w:author="Anna Wingfield" w:date="2024-03-14T14:53:00Z">
            <w:rPr>
              <w:rFonts w:asciiTheme="majorHAnsi" w:hAnsiTheme="majorHAnsi" w:cstheme="majorHAnsi"/>
              <w:sz w:val="22"/>
              <w:szCs w:val="22"/>
            </w:rPr>
          </w:rPrChange>
        </w:rPr>
        <w:t>responsiveness</w:t>
      </w:r>
      <w:r w:rsidR="00E743F2" w:rsidRPr="00577B31">
        <w:rPr>
          <w:rFonts w:ascii="Times New Roman" w:hAnsi="Times New Roman"/>
          <w:rPrChange w:id="2670" w:author="Anna Wingfield" w:date="2024-03-14T14:53:00Z">
            <w:rPr>
              <w:rFonts w:asciiTheme="majorHAnsi" w:hAnsiTheme="majorHAnsi" w:cstheme="majorHAnsi"/>
              <w:sz w:val="22"/>
              <w:szCs w:val="22"/>
            </w:rPr>
          </w:rPrChange>
        </w:rPr>
        <w:t>.</w:t>
      </w:r>
      <w:r w:rsidR="006C3A53" w:rsidRPr="00577B31">
        <w:rPr>
          <w:rFonts w:ascii="Times New Roman" w:hAnsi="Times New Roman"/>
          <w:rPrChange w:id="2671" w:author="Anna Wingfield" w:date="2024-03-14T14:53:00Z">
            <w:rPr>
              <w:rFonts w:asciiTheme="majorHAnsi" w:hAnsiTheme="majorHAnsi" w:cstheme="majorHAnsi"/>
              <w:sz w:val="22"/>
              <w:szCs w:val="22"/>
            </w:rPr>
          </w:rPrChange>
        </w:rPr>
        <w:t xml:space="preserve"> Often—and especially lately—it feels that we have little choice but to adapt as quickly as possible to larger economic, political, and technological forces out of our control</w:t>
      </w:r>
      <w:r w:rsidR="00E743F2" w:rsidRPr="00577B31">
        <w:rPr>
          <w:rFonts w:ascii="Times New Roman" w:hAnsi="Times New Roman"/>
          <w:rPrChange w:id="2672" w:author="Anna Wingfield" w:date="2024-03-14T14:53:00Z">
            <w:rPr>
              <w:rFonts w:asciiTheme="majorHAnsi" w:hAnsiTheme="majorHAnsi" w:cstheme="majorHAnsi"/>
              <w:sz w:val="22"/>
              <w:szCs w:val="22"/>
            </w:rPr>
          </w:rPrChange>
        </w:rPr>
        <w:t xml:space="preserve">. But Meyerowitz points to the past to remind us that “contingency” isn’t </w:t>
      </w:r>
      <w:r w:rsidR="00DA2E3B" w:rsidRPr="00577B31">
        <w:rPr>
          <w:rFonts w:ascii="Times New Roman" w:hAnsi="Times New Roman"/>
          <w:rPrChange w:id="2673" w:author="Anna Wingfield" w:date="2024-03-14T14:53:00Z">
            <w:rPr>
              <w:rFonts w:asciiTheme="majorHAnsi" w:hAnsiTheme="majorHAnsi" w:cstheme="majorHAnsi"/>
              <w:sz w:val="22"/>
              <w:szCs w:val="22"/>
            </w:rPr>
          </w:rPrChange>
        </w:rPr>
        <w:t>just the</w:t>
      </w:r>
      <w:r w:rsidR="00E743F2" w:rsidRPr="00577B31">
        <w:rPr>
          <w:rFonts w:ascii="Times New Roman" w:hAnsi="Times New Roman"/>
          <w:rPrChange w:id="2674" w:author="Anna Wingfield" w:date="2024-03-14T14:53:00Z">
            <w:rPr>
              <w:rFonts w:asciiTheme="majorHAnsi" w:hAnsiTheme="majorHAnsi" w:cstheme="majorHAnsi"/>
              <w:sz w:val="22"/>
              <w:szCs w:val="22"/>
            </w:rPr>
          </w:rPrChange>
        </w:rPr>
        <w:t xml:space="preserve"> passive acceptance of </w:t>
      </w:r>
      <w:r w:rsidR="00DA2E3B" w:rsidRPr="00577B31">
        <w:rPr>
          <w:rFonts w:ascii="Times New Roman" w:hAnsi="Times New Roman"/>
          <w:rPrChange w:id="2675" w:author="Anna Wingfield" w:date="2024-03-14T14:53:00Z">
            <w:rPr>
              <w:rFonts w:asciiTheme="majorHAnsi" w:hAnsiTheme="majorHAnsi" w:cstheme="majorHAnsi"/>
              <w:sz w:val="22"/>
              <w:szCs w:val="22"/>
            </w:rPr>
          </w:rPrChange>
        </w:rPr>
        <w:t>present circumstances. Rather, “contingency” also</w:t>
      </w:r>
      <w:r w:rsidR="00DA2E3B" w:rsidRPr="00577B31">
        <w:rPr>
          <w:rFonts w:ascii="Times New Roman" w:hAnsi="Times New Roman"/>
          <w:i/>
          <w:iCs/>
          <w:rPrChange w:id="2676" w:author="Anna Wingfield" w:date="2024-03-14T14:53:00Z">
            <w:rPr>
              <w:rFonts w:asciiTheme="majorHAnsi" w:hAnsiTheme="majorHAnsi" w:cstheme="majorHAnsi"/>
              <w:i/>
              <w:iCs/>
              <w:sz w:val="22"/>
              <w:szCs w:val="22"/>
            </w:rPr>
          </w:rPrChange>
        </w:rPr>
        <w:t xml:space="preserve"> </w:t>
      </w:r>
      <w:r w:rsidR="00DA2E3B" w:rsidRPr="00577B31">
        <w:rPr>
          <w:rFonts w:ascii="Times New Roman" w:hAnsi="Times New Roman"/>
          <w:rPrChange w:id="2677" w:author="Anna Wingfield" w:date="2024-03-14T14:53:00Z">
            <w:rPr>
              <w:rFonts w:asciiTheme="majorHAnsi" w:hAnsiTheme="majorHAnsi" w:cstheme="majorHAnsi"/>
              <w:sz w:val="22"/>
              <w:szCs w:val="22"/>
            </w:rPr>
          </w:rPrChange>
        </w:rPr>
        <w:t>carries with it the recognition that our circumstances are</w:t>
      </w:r>
      <w:r w:rsidR="005140CF" w:rsidRPr="00577B31">
        <w:rPr>
          <w:rFonts w:ascii="Times New Roman" w:hAnsi="Times New Roman"/>
          <w:rPrChange w:id="2678" w:author="Anna Wingfield" w:date="2024-03-14T14:53:00Z">
            <w:rPr>
              <w:rFonts w:asciiTheme="majorHAnsi" w:hAnsiTheme="majorHAnsi" w:cstheme="majorHAnsi"/>
              <w:sz w:val="22"/>
              <w:szCs w:val="22"/>
            </w:rPr>
          </w:rPrChange>
        </w:rPr>
        <w:t xml:space="preserve"> changeable</w:t>
      </w:r>
      <w:r w:rsidR="00DA2E3B" w:rsidRPr="00577B31">
        <w:rPr>
          <w:rFonts w:ascii="Times New Roman" w:hAnsi="Times New Roman"/>
          <w:rPrChange w:id="2679" w:author="Anna Wingfield" w:date="2024-03-14T14:53:00Z">
            <w:rPr>
              <w:rFonts w:asciiTheme="majorHAnsi" w:hAnsiTheme="majorHAnsi" w:cstheme="majorHAnsi"/>
              <w:sz w:val="22"/>
              <w:szCs w:val="22"/>
            </w:rPr>
          </w:rPrChange>
        </w:rPr>
        <w:t xml:space="preserve">, can be “touched” </w:t>
      </w:r>
      <w:r w:rsidR="0036337A" w:rsidRPr="00577B31">
        <w:rPr>
          <w:rFonts w:ascii="Times New Roman" w:hAnsi="Times New Roman"/>
          <w:rPrChange w:id="2680" w:author="Anna Wingfield" w:date="2024-03-14T14:53:00Z">
            <w:rPr>
              <w:rFonts w:asciiTheme="majorHAnsi" w:hAnsiTheme="majorHAnsi" w:cstheme="majorHAnsi"/>
              <w:sz w:val="22"/>
              <w:szCs w:val="22"/>
            </w:rPr>
          </w:rPrChange>
        </w:rPr>
        <w:t xml:space="preserve">(to return to the word’s </w:t>
      </w:r>
      <w:r w:rsidR="0036337A" w:rsidRPr="00577B31">
        <w:rPr>
          <w:rFonts w:ascii="Times New Roman" w:hAnsi="Times New Roman"/>
          <w:rPrChange w:id="2681" w:author="Anna Wingfield" w:date="2024-03-14T14:53:00Z">
            <w:rPr>
              <w:rFonts w:asciiTheme="majorHAnsi" w:hAnsiTheme="majorHAnsi" w:cstheme="majorHAnsi"/>
              <w:sz w:val="22"/>
              <w:szCs w:val="22"/>
            </w:rPr>
          </w:rPrChange>
        </w:rPr>
        <w:lastRenderedPageBreak/>
        <w:t xml:space="preserve">etymological association with the Latin </w:t>
      </w:r>
      <w:r w:rsidR="0036337A" w:rsidRPr="00577B31">
        <w:rPr>
          <w:rFonts w:ascii="Times New Roman" w:hAnsi="Times New Roman"/>
          <w:i/>
          <w:iCs/>
          <w:rPrChange w:id="2682" w:author="Anna Wingfield" w:date="2024-03-14T14:53:00Z">
            <w:rPr>
              <w:rFonts w:asciiTheme="majorHAnsi" w:hAnsiTheme="majorHAnsi" w:cstheme="majorHAnsi"/>
              <w:i/>
              <w:iCs/>
              <w:sz w:val="22"/>
              <w:szCs w:val="22"/>
            </w:rPr>
          </w:rPrChange>
        </w:rPr>
        <w:t>tangere</w:t>
      </w:r>
      <w:r w:rsidR="0036337A" w:rsidRPr="00577B31">
        <w:rPr>
          <w:rFonts w:ascii="Times New Roman" w:hAnsi="Times New Roman"/>
          <w:rPrChange w:id="2683" w:author="Anna Wingfield" w:date="2024-03-14T14:53:00Z">
            <w:rPr>
              <w:rFonts w:asciiTheme="majorHAnsi" w:hAnsiTheme="majorHAnsi" w:cstheme="majorHAnsi"/>
              <w:sz w:val="22"/>
              <w:szCs w:val="22"/>
            </w:rPr>
          </w:rPrChange>
        </w:rPr>
        <w:t xml:space="preserve">) </w:t>
      </w:r>
      <w:r w:rsidR="00EF33AF" w:rsidRPr="00577B31">
        <w:rPr>
          <w:rFonts w:ascii="Times New Roman" w:hAnsi="Times New Roman"/>
          <w:rPrChange w:id="2684" w:author="Anna Wingfield" w:date="2024-03-14T14:53:00Z">
            <w:rPr>
              <w:rFonts w:asciiTheme="majorHAnsi" w:hAnsiTheme="majorHAnsi" w:cstheme="majorHAnsi"/>
              <w:sz w:val="22"/>
              <w:szCs w:val="22"/>
            </w:rPr>
          </w:rPrChange>
        </w:rPr>
        <w:t>precisely by how we decide to engage with the past</w:t>
      </w:r>
      <w:r w:rsidR="005140CF" w:rsidRPr="00577B31">
        <w:rPr>
          <w:rFonts w:ascii="Times New Roman" w:hAnsi="Times New Roman"/>
          <w:rPrChange w:id="2685" w:author="Anna Wingfield" w:date="2024-03-14T14:53:00Z">
            <w:rPr>
              <w:rFonts w:asciiTheme="majorHAnsi" w:hAnsiTheme="majorHAnsi" w:cstheme="majorHAnsi"/>
              <w:sz w:val="22"/>
              <w:szCs w:val="22"/>
            </w:rPr>
          </w:rPrChange>
        </w:rPr>
        <w:t xml:space="preserve">. </w:t>
      </w:r>
      <w:r w:rsidR="00D9006F" w:rsidRPr="00577B31">
        <w:rPr>
          <w:rFonts w:ascii="Times New Roman" w:hAnsi="Times New Roman"/>
          <w:rPrChange w:id="2686" w:author="Anna Wingfield" w:date="2024-03-14T14:53:00Z">
            <w:rPr>
              <w:rFonts w:asciiTheme="majorHAnsi" w:hAnsiTheme="majorHAnsi" w:cstheme="majorHAnsi"/>
              <w:sz w:val="22"/>
              <w:szCs w:val="22"/>
            </w:rPr>
          </w:rPrChange>
        </w:rPr>
        <w:t>T</w:t>
      </w:r>
      <w:r w:rsidR="007B3449" w:rsidRPr="00577B31">
        <w:rPr>
          <w:rFonts w:ascii="Times New Roman" w:hAnsi="Times New Roman"/>
          <w:rPrChange w:id="2687" w:author="Anna Wingfield" w:date="2024-03-14T14:53:00Z">
            <w:rPr>
              <w:rFonts w:asciiTheme="majorHAnsi" w:hAnsiTheme="majorHAnsi" w:cstheme="majorHAnsi"/>
              <w:sz w:val="22"/>
              <w:szCs w:val="22"/>
            </w:rPr>
          </w:rPrChange>
        </w:rPr>
        <w:t>exts</w:t>
      </w:r>
      <w:r w:rsidR="00F52A22" w:rsidRPr="00577B31">
        <w:rPr>
          <w:rFonts w:ascii="Times New Roman" w:hAnsi="Times New Roman"/>
          <w:rPrChange w:id="2688" w:author="Anna Wingfield" w:date="2024-03-14T14:53:00Z">
            <w:rPr>
              <w:rFonts w:asciiTheme="majorHAnsi" w:hAnsiTheme="majorHAnsi" w:cstheme="majorHAnsi"/>
              <w:sz w:val="22"/>
              <w:szCs w:val="22"/>
            </w:rPr>
          </w:rPrChange>
        </w:rPr>
        <w:t xml:space="preserve"> </w:t>
      </w:r>
      <w:r w:rsidR="00E27555" w:rsidRPr="00577B31">
        <w:rPr>
          <w:rFonts w:ascii="Times New Roman" w:hAnsi="Times New Roman"/>
          <w:rPrChange w:id="2689" w:author="Anna Wingfield" w:date="2024-03-14T14:53:00Z">
            <w:rPr>
              <w:rFonts w:asciiTheme="majorHAnsi" w:hAnsiTheme="majorHAnsi" w:cstheme="majorHAnsi"/>
              <w:sz w:val="22"/>
              <w:szCs w:val="22"/>
            </w:rPr>
          </w:rPrChange>
        </w:rPr>
        <w:t>such as Hogg’s</w:t>
      </w:r>
      <w:r w:rsidR="00D9006F" w:rsidRPr="00577B31">
        <w:rPr>
          <w:rFonts w:ascii="Times New Roman" w:hAnsi="Times New Roman"/>
          <w:rPrChange w:id="2690" w:author="Anna Wingfield" w:date="2024-03-14T14:53:00Z">
            <w:rPr>
              <w:rFonts w:asciiTheme="majorHAnsi" w:hAnsiTheme="majorHAnsi" w:cstheme="majorHAnsi"/>
              <w:sz w:val="22"/>
              <w:szCs w:val="22"/>
            </w:rPr>
          </w:rPrChange>
        </w:rPr>
        <w:t>, then, maybe aren’t</w:t>
      </w:r>
      <w:r w:rsidR="005140CF" w:rsidRPr="00577B31">
        <w:rPr>
          <w:rFonts w:ascii="Times New Roman" w:hAnsi="Times New Roman"/>
          <w:rPrChange w:id="2691" w:author="Anna Wingfield" w:date="2024-03-14T14:53:00Z">
            <w:rPr>
              <w:rFonts w:asciiTheme="majorHAnsi" w:hAnsiTheme="majorHAnsi" w:cstheme="majorHAnsi"/>
              <w:sz w:val="22"/>
              <w:szCs w:val="22"/>
            </w:rPr>
          </w:rPrChange>
        </w:rPr>
        <w:t xml:space="preserve"> only artifacts of a distant time and culture</w:t>
      </w:r>
      <w:r w:rsidR="0099207C" w:rsidRPr="00577B31">
        <w:rPr>
          <w:rFonts w:ascii="Times New Roman" w:hAnsi="Times New Roman"/>
          <w:rPrChange w:id="2692" w:author="Anna Wingfield" w:date="2024-03-14T14:53:00Z">
            <w:rPr>
              <w:rFonts w:asciiTheme="majorHAnsi" w:hAnsiTheme="majorHAnsi" w:cstheme="majorHAnsi"/>
              <w:sz w:val="22"/>
              <w:szCs w:val="22"/>
            </w:rPr>
          </w:rPrChange>
        </w:rPr>
        <w:t xml:space="preserve">. </w:t>
      </w:r>
      <w:r w:rsidR="00BA1466" w:rsidRPr="00577B31">
        <w:rPr>
          <w:rFonts w:ascii="Times New Roman" w:hAnsi="Times New Roman"/>
          <w:rPrChange w:id="2693" w:author="Anna Wingfield" w:date="2024-03-14T14:53:00Z">
            <w:rPr>
              <w:rFonts w:asciiTheme="majorHAnsi" w:hAnsiTheme="majorHAnsi" w:cstheme="majorHAnsi"/>
              <w:sz w:val="22"/>
              <w:szCs w:val="22"/>
            </w:rPr>
          </w:rPrChange>
        </w:rPr>
        <w:t xml:space="preserve">Attentive to </w:t>
      </w:r>
      <w:r w:rsidR="00DB28D0" w:rsidRPr="00577B31">
        <w:rPr>
          <w:rFonts w:ascii="Times New Roman" w:hAnsi="Times New Roman"/>
          <w:rPrChange w:id="2694" w:author="Anna Wingfield" w:date="2024-03-14T14:53:00Z">
            <w:rPr>
              <w:rFonts w:asciiTheme="majorHAnsi" w:hAnsiTheme="majorHAnsi" w:cstheme="majorHAnsi"/>
              <w:sz w:val="22"/>
              <w:szCs w:val="22"/>
            </w:rPr>
          </w:rPrChange>
        </w:rPr>
        <w:t>the ways new technologies enabled new</w:t>
      </w:r>
      <w:r w:rsidR="00D62266" w:rsidRPr="00577B31">
        <w:rPr>
          <w:rFonts w:ascii="Times New Roman" w:hAnsi="Times New Roman"/>
          <w:rPrChange w:id="2695" w:author="Anna Wingfield" w:date="2024-03-14T14:53:00Z">
            <w:rPr>
              <w:rFonts w:asciiTheme="majorHAnsi" w:hAnsiTheme="majorHAnsi" w:cstheme="majorHAnsi"/>
              <w:sz w:val="22"/>
              <w:szCs w:val="22"/>
            </w:rPr>
          </w:rPrChange>
        </w:rPr>
        <w:t xml:space="preserve"> forms of</w:t>
      </w:r>
      <w:r w:rsidR="00DB28D0" w:rsidRPr="00577B31">
        <w:rPr>
          <w:rFonts w:ascii="Times New Roman" w:hAnsi="Times New Roman"/>
          <w:rPrChange w:id="2696" w:author="Anna Wingfield" w:date="2024-03-14T14:53:00Z">
            <w:rPr>
              <w:rFonts w:asciiTheme="majorHAnsi" w:hAnsiTheme="majorHAnsi" w:cstheme="majorHAnsi"/>
              <w:sz w:val="22"/>
              <w:szCs w:val="22"/>
            </w:rPr>
          </w:rPrChange>
        </w:rPr>
        <w:t xml:space="preserve"> “imagined communities,” </w:t>
      </w:r>
      <w:r w:rsidR="00D9006F" w:rsidRPr="00577B31">
        <w:rPr>
          <w:rFonts w:ascii="Times New Roman" w:hAnsi="Times New Roman"/>
          <w:rPrChange w:id="2697" w:author="Anna Wingfield" w:date="2024-03-14T14:53:00Z">
            <w:rPr>
              <w:rFonts w:asciiTheme="majorHAnsi" w:hAnsiTheme="majorHAnsi" w:cstheme="majorHAnsi"/>
              <w:sz w:val="22"/>
              <w:szCs w:val="22"/>
            </w:rPr>
          </w:rPrChange>
        </w:rPr>
        <w:t>the novel</w:t>
      </w:r>
      <w:r w:rsidR="00DB28D0" w:rsidRPr="00577B31">
        <w:rPr>
          <w:rFonts w:ascii="Times New Roman" w:hAnsi="Times New Roman"/>
          <w:rPrChange w:id="2698" w:author="Anna Wingfield" w:date="2024-03-14T14:53:00Z">
            <w:rPr>
              <w:rFonts w:asciiTheme="majorHAnsi" w:hAnsiTheme="majorHAnsi" w:cstheme="majorHAnsi"/>
              <w:sz w:val="22"/>
              <w:szCs w:val="22"/>
            </w:rPr>
          </w:rPrChange>
        </w:rPr>
        <w:t xml:space="preserve"> </w:t>
      </w:r>
      <w:r w:rsidR="007B3449" w:rsidRPr="00577B31">
        <w:rPr>
          <w:rFonts w:ascii="Times New Roman" w:hAnsi="Times New Roman"/>
          <w:rPrChange w:id="2699" w:author="Anna Wingfield" w:date="2024-03-14T14:53:00Z">
            <w:rPr>
              <w:rFonts w:asciiTheme="majorHAnsi" w:hAnsiTheme="majorHAnsi" w:cstheme="majorHAnsi"/>
              <w:sz w:val="22"/>
              <w:szCs w:val="22"/>
            </w:rPr>
          </w:rPrChange>
        </w:rPr>
        <w:t xml:space="preserve">also </w:t>
      </w:r>
      <w:r w:rsidR="00D62266" w:rsidRPr="00577B31">
        <w:rPr>
          <w:rFonts w:ascii="Times New Roman" w:hAnsi="Times New Roman"/>
          <w:rPrChange w:id="2700" w:author="Anna Wingfield" w:date="2024-03-14T14:53:00Z">
            <w:rPr>
              <w:rFonts w:asciiTheme="majorHAnsi" w:hAnsiTheme="majorHAnsi" w:cstheme="majorHAnsi"/>
              <w:sz w:val="22"/>
              <w:szCs w:val="22"/>
            </w:rPr>
          </w:rPrChange>
        </w:rPr>
        <w:t>prove</w:t>
      </w:r>
      <w:r w:rsidR="00D9006F" w:rsidRPr="00577B31">
        <w:rPr>
          <w:rFonts w:ascii="Times New Roman" w:hAnsi="Times New Roman"/>
          <w:rPrChange w:id="2701" w:author="Anna Wingfield" w:date="2024-03-14T14:53:00Z">
            <w:rPr>
              <w:rFonts w:asciiTheme="majorHAnsi" w:hAnsiTheme="majorHAnsi" w:cstheme="majorHAnsi"/>
              <w:sz w:val="22"/>
              <w:szCs w:val="22"/>
            </w:rPr>
          </w:rPrChange>
        </w:rPr>
        <w:t>s</w:t>
      </w:r>
      <w:r w:rsidR="00D62266" w:rsidRPr="00577B31">
        <w:rPr>
          <w:rFonts w:ascii="Times New Roman" w:hAnsi="Times New Roman"/>
          <w:rPrChange w:id="2702" w:author="Anna Wingfield" w:date="2024-03-14T14:53:00Z">
            <w:rPr>
              <w:rFonts w:asciiTheme="majorHAnsi" w:hAnsiTheme="majorHAnsi" w:cstheme="majorHAnsi"/>
              <w:sz w:val="22"/>
              <w:szCs w:val="22"/>
            </w:rPr>
          </w:rPrChange>
        </w:rPr>
        <w:t xml:space="preserve"> </w:t>
      </w:r>
      <w:r w:rsidR="00D9006F" w:rsidRPr="00577B31">
        <w:rPr>
          <w:rFonts w:ascii="Times New Roman" w:hAnsi="Times New Roman"/>
          <w:rPrChange w:id="2703" w:author="Anna Wingfield" w:date="2024-03-14T14:53:00Z">
            <w:rPr>
              <w:rFonts w:asciiTheme="majorHAnsi" w:hAnsiTheme="majorHAnsi" w:cstheme="majorHAnsi"/>
              <w:sz w:val="22"/>
              <w:szCs w:val="22"/>
            </w:rPr>
          </w:rPrChange>
        </w:rPr>
        <w:t>a</w:t>
      </w:r>
      <w:r w:rsidR="00D62266" w:rsidRPr="00577B31">
        <w:rPr>
          <w:rFonts w:ascii="Times New Roman" w:hAnsi="Times New Roman"/>
          <w:rPrChange w:id="2704" w:author="Anna Wingfield" w:date="2024-03-14T14:53:00Z">
            <w:rPr>
              <w:rFonts w:asciiTheme="majorHAnsi" w:hAnsiTheme="majorHAnsi" w:cstheme="majorHAnsi"/>
              <w:sz w:val="22"/>
              <w:szCs w:val="22"/>
            </w:rPr>
          </w:rPrChange>
        </w:rPr>
        <w:t xml:space="preserve"> </w:t>
      </w:r>
      <w:r w:rsidR="005140CF" w:rsidRPr="00577B31">
        <w:rPr>
          <w:rFonts w:ascii="Times New Roman" w:hAnsi="Times New Roman"/>
          <w:rPrChange w:id="2705" w:author="Anna Wingfield" w:date="2024-03-14T14:53:00Z">
            <w:rPr>
              <w:rFonts w:asciiTheme="majorHAnsi" w:hAnsiTheme="majorHAnsi" w:cstheme="majorHAnsi"/>
              <w:sz w:val="22"/>
              <w:szCs w:val="22"/>
            </w:rPr>
          </w:rPrChange>
        </w:rPr>
        <w:t>rumina</w:t>
      </w:r>
      <w:r w:rsidR="00EF33AF" w:rsidRPr="00577B31">
        <w:rPr>
          <w:rFonts w:ascii="Times New Roman" w:hAnsi="Times New Roman"/>
          <w:rPrChange w:id="2706" w:author="Anna Wingfield" w:date="2024-03-14T14:53:00Z">
            <w:rPr>
              <w:rFonts w:asciiTheme="majorHAnsi" w:hAnsiTheme="majorHAnsi" w:cstheme="majorHAnsi"/>
              <w:sz w:val="22"/>
              <w:szCs w:val="22"/>
            </w:rPr>
          </w:rPrChange>
        </w:rPr>
        <w:t>tion</w:t>
      </w:r>
      <w:r w:rsidR="005140CF" w:rsidRPr="00577B31">
        <w:rPr>
          <w:rFonts w:ascii="Times New Roman" w:hAnsi="Times New Roman"/>
          <w:rPrChange w:id="2707" w:author="Anna Wingfield" w:date="2024-03-14T14:53:00Z">
            <w:rPr>
              <w:rFonts w:asciiTheme="majorHAnsi" w:hAnsiTheme="majorHAnsi" w:cstheme="majorHAnsi"/>
              <w:sz w:val="22"/>
              <w:szCs w:val="22"/>
            </w:rPr>
          </w:rPrChange>
        </w:rPr>
        <w:t xml:space="preserve"> </w:t>
      </w:r>
      <w:r w:rsidR="004F4D5A" w:rsidRPr="00577B31">
        <w:rPr>
          <w:rFonts w:ascii="Times New Roman" w:hAnsi="Times New Roman"/>
          <w:rPrChange w:id="2708" w:author="Anna Wingfield" w:date="2024-03-14T14:53:00Z">
            <w:rPr>
              <w:rFonts w:asciiTheme="majorHAnsi" w:hAnsiTheme="majorHAnsi" w:cstheme="majorHAnsi"/>
              <w:sz w:val="22"/>
              <w:szCs w:val="22"/>
            </w:rPr>
          </w:rPrChange>
        </w:rPr>
        <w:t>on</w:t>
      </w:r>
      <w:r w:rsidR="00D0789E" w:rsidRPr="00577B31">
        <w:rPr>
          <w:rFonts w:ascii="Times New Roman" w:hAnsi="Times New Roman"/>
          <w:rPrChange w:id="2709" w:author="Anna Wingfield" w:date="2024-03-14T14:53:00Z">
            <w:rPr>
              <w:rFonts w:asciiTheme="majorHAnsi" w:hAnsiTheme="majorHAnsi" w:cstheme="majorHAnsi"/>
              <w:sz w:val="22"/>
              <w:szCs w:val="22"/>
            </w:rPr>
          </w:rPrChange>
        </w:rPr>
        <w:t xml:space="preserve"> </w:t>
      </w:r>
      <w:r w:rsidR="004F4D5A" w:rsidRPr="00577B31">
        <w:rPr>
          <w:rFonts w:ascii="Times New Roman" w:hAnsi="Times New Roman"/>
          <w:rPrChange w:id="2710" w:author="Anna Wingfield" w:date="2024-03-14T14:53:00Z">
            <w:rPr>
              <w:rFonts w:asciiTheme="majorHAnsi" w:hAnsiTheme="majorHAnsi" w:cstheme="majorHAnsi"/>
              <w:sz w:val="22"/>
              <w:szCs w:val="22"/>
            </w:rPr>
          </w:rPrChange>
        </w:rPr>
        <w:t xml:space="preserve">our current </w:t>
      </w:r>
      <w:r w:rsidR="00D0789E" w:rsidRPr="00577B31">
        <w:rPr>
          <w:rFonts w:ascii="Times New Roman" w:hAnsi="Times New Roman"/>
          <w:rPrChange w:id="2711" w:author="Anna Wingfield" w:date="2024-03-14T14:53:00Z">
            <w:rPr>
              <w:rFonts w:asciiTheme="majorHAnsi" w:hAnsiTheme="majorHAnsi" w:cstheme="majorHAnsi"/>
              <w:sz w:val="22"/>
              <w:szCs w:val="22"/>
            </w:rPr>
          </w:rPrChange>
        </w:rPr>
        <w:t>orderings of space</w:t>
      </w:r>
      <w:r w:rsidR="0099207C" w:rsidRPr="00577B31">
        <w:rPr>
          <w:rFonts w:ascii="Times New Roman" w:hAnsi="Times New Roman"/>
          <w:rPrChange w:id="2712" w:author="Anna Wingfield" w:date="2024-03-14T14:53:00Z">
            <w:rPr>
              <w:rFonts w:asciiTheme="majorHAnsi" w:hAnsiTheme="majorHAnsi" w:cstheme="majorHAnsi"/>
              <w:sz w:val="22"/>
              <w:szCs w:val="22"/>
            </w:rPr>
          </w:rPrChange>
        </w:rPr>
        <w:t xml:space="preserve">, </w:t>
      </w:r>
      <w:r w:rsidR="00D62266" w:rsidRPr="00577B31">
        <w:rPr>
          <w:rFonts w:ascii="Times New Roman" w:hAnsi="Times New Roman"/>
          <w:rPrChange w:id="2713" w:author="Anna Wingfield" w:date="2024-03-14T14:53:00Z">
            <w:rPr>
              <w:rFonts w:asciiTheme="majorHAnsi" w:hAnsiTheme="majorHAnsi" w:cstheme="majorHAnsi"/>
              <w:sz w:val="22"/>
              <w:szCs w:val="22"/>
            </w:rPr>
          </w:rPrChange>
        </w:rPr>
        <w:t>offering</w:t>
      </w:r>
      <w:r w:rsidR="00EF33AF" w:rsidRPr="00577B31">
        <w:rPr>
          <w:rFonts w:ascii="Times New Roman" w:hAnsi="Times New Roman"/>
          <w:rPrChange w:id="2714" w:author="Anna Wingfield" w:date="2024-03-14T14:53:00Z">
            <w:rPr>
              <w:rFonts w:asciiTheme="majorHAnsi" w:hAnsiTheme="majorHAnsi" w:cstheme="majorHAnsi"/>
              <w:sz w:val="22"/>
              <w:szCs w:val="22"/>
            </w:rPr>
          </w:rPrChange>
        </w:rPr>
        <w:t xml:space="preserve"> </w:t>
      </w:r>
      <w:r w:rsidR="00F52A22" w:rsidRPr="00577B31">
        <w:rPr>
          <w:rFonts w:ascii="Times New Roman" w:hAnsi="Times New Roman"/>
          <w:rPrChange w:id="2715" w:author="Anna Wingfield" w:date="2024-03-14T14:53:00Z">
            <w:rPr>
              <w:rFonts w:asciiTheme="majorHAnsi" w:hAnsiTheme="majorHAnsi" w:cstheme="majorHAnsi"/>
              <w:sz w:val="22"/>
              <w:szCs w:val="22"/>
            </w:rPr>
          </w:rPrChange>
        </w:rPr>
        <w:t xml:space="preserve">a prescient view of </w:t>
      </w:r>
      <w:r w:rsidR="0099207C" w:rsidRPr="00577B31">
        <w:rPr>
          <w:rFonts w:ascii="Times New Roman" w:hAnsi="Times New Roman"/>
          <w:rPrChange w:id="2716" w:author="Anna Wingfield" w:date="2024-03-14T14:53:00Z">
            <w:rPr>
              <w:rFonts w:asciiTheme="majorHAnsi" w:hAnsiTheme="majorHAnsi" w:cstheme="majorHAnsi"/>
              <w:sz w:val="22"/>
              <w:szCs w:val="22"/>
            </w:rPr>
          </w:rPrChange>
        </w:rPr>
        <w:t xml:space="preserve">the problems that </w:t>
      </w:r>
      <w:r w:rsidR="00F52A22" w:rsidRPr="00577B31">
        <w:rPr>
          <w:rFonts w:ascii="Times New Roman" w:hAnsi="Times New Roman"/>
          <w:rPrChange w:id="2717" w:author="Anna Wingfield" w:date="2024-03-14T14:53:00Z">
            <w:rPr>
              <w:rFonts w:asciiTheme="majorHAnsi" w:hAnsiTheme="majorHAnsi" w:cstheme="majorHAnsi"/>
              <w:sz w:val="22"/>
              <w:szCs w:val="22"/>
            </w:rPr>
          </w:rPrChange>
        </w:rPr>
        <w:t xml:space="preserve">might </w:t>
      </w:r>
      <w:r w:rsidR="0099207C" w:rsidRPr="00577B31">
        <w:rPr>
          <w:rFonts w:ascii="Times New Roman" w:hAnsi="Times New Roman"/>
          <w:rPrChange w:id="2718" w:author="Anna Wingfield" w:date="2024-03-14T14:53:00Z">
            <w:rPr>
              <w:rFonts w:asciiTheme="majorHAnsi" w:hAnsiTheme="majorHAnsi" w:cstheme="majorHAnsi"/>
              <w:sz w:val="22"/>
              <w:szCs w:val="22"/>
            </w:rPr>
          </w:rPrChange>
        </w:rPr>
        <w:t>accompany uncritical</w:t>
      </w:r>
      <w:r w:rsidR="00EC6073" w:rsidRPr="00577B31">
        <w:rPr>
          <w:rFonts w:ascii="Times New Roman" w:hAnsi="Times New Roman"/>
          <w:rPrChange w:id="2719" w:author="Anna Wingfield" w:date="2024-03-14T14:53:00Z">
            <w:rPr>
              <w:rFonts w:asciiTheme="majorHAnsi" w:hAnsiTheme="majorHAnsi" w:cstheme="majorHAnsi"/>
              <w:sz w:val="22"/>
              <w:szCs w:val="22"/>
            </w:rPr>
          </w:rPrChange>
        </w:rPr>
        <w:t xml:space="preserve"> </w:t>
      </w:r>
      <w:r w:rsidR="0099207C" w:rsidRPr="00577B31">
        <w:rPr>
          <w:rFonts w:ascii="Times New Roman" w:hAnsi="Times New Roman"/>
          <w:rPrChange w:id="2720" w:author="Anna Wingfield" w:date="2024-03-14T14:53:00Z">
            <w:rPr>
              <w:rFonts w:asciiTheme="majorHAnsi" w:hAnsiTheme="majorHAnsi" w:cstheme="majorHAnsi"/>
              <w:sz w:val="22"/>
              <w:szCs w:val="22"/>
            </w:rPr>
          </w:rPrChange>
        </w:rPr>
        <w:t xml:space="preserve">acceptance of </w:t>
      </w:r>
      <w:r w:rsidR="00F52A22" w:rsidRPr="00577B31">
        <w:rPr>
          <w:rFonts w:ascii="Times New Roman" w:hAnsi="Times New Roman"/>
          <w:rPrChange w:id="2721" w:author="Anna Wingfield" w:date="2024-03-14T14:53:00Z">
            <w:rPr>
              <w:rFonts w:asciiTheme="majorHAnsi" w:hAnsiTheme="majorHAnsi" w:cstheme="majorHAnsi"/>
              <w:sz w:val="22"/>
              <w:szCs w:val="22"/>
            </w:rPr>
          </w:rPrChange>
        </w:rPr>
        <w:t>a supposedly inevitable “digital” and networked future.</w:t>
      </w:r>
      <w:r w:rsidR="00EF33AF" w:rsidRPr="00577B31">
        <w:rPr>
          <w:rFonts w:ascii="Times New Roman" w:hAnsi="Times New Roman"/>
          <w:rPrChange w:id="2722" w:author="Anna Wingfield" w:date="2024-03-14T14:53:00Z">
            <w:rPr>
              <w:rFonts w:asciiTheme="majorHAnsi" w:hAnsiTheme="majorHAnsi" w:cstheme="majorHAnsi"/>
              <w:sz w:val="22"/>
              <w:szCs w:val="22"/>
            </w:rPr>
          </w:rPrChange>
        </w:rPr>
        <w:t xml:space="preserve"> </w:t>
      </w:r>
    </w:p>
    <w:p w14:paraId="1C050098" w14:textId="06F47D05" w:rsidR="00C91E85" w:rsidRPr="00577B31" w:rsidRDefault="00C91E85" w:rsidP="00C91E85">
      <w:pPr>
        <w:spacing w:line="480" w:lineRule="auto"/>
        <w:rPr>
          <w:rFonts w:ascii="Times New Roman" w:hAnsi="Times New Roman"/>
          <w:rPrChange w:id="2723" w:author="Anna Wingfield" w:date="2024-03-14T14:53:00Z">
            <w:rPr>
              <w:rFonts w:asciiTheme="majorHAnsi" w:hAnsiTheme="majorHAnsi" w:cstheme="majorHAnsi"/>
              <w:sz w:val="22"/>
              <w:szCs w:val="22"/>
            </w:rPr>
          </w:rPrChange>
        </w:rPr>
      </w:pPr>
    </w:p>
    <w:p w14:paraId="6C6CEC53" w14:textId="29B31F3E" w:rsidR="00C91E85" w:rsidRPr="00577B31" w:rsidRDefault="00C91E85" w:rsidP="00C91E85">
      <w:pPr>
        <w:spacing w:line="480" w:lineRule="auto"/>
        <w:rPr>
          <w:rFonts w:ascii="Times New Roman" w:hAnsi="Times New Roman"/>
          <w:rPrChange w:id="2724" w:author="Anna Wingfield" w:date="2024-03-14T14:53:00Z">
            <w:rPr>
              <w:rFonts w:asciiTheme="majorHAnsi" w:hAnsiTheme="majorHAnsi" w:cstheme="majorHAnsi"/>
              <w:sz w:val="22"/>
              <w:szCs w:val="22"/>
            </w:rPr>
          </w:rPrChange>
        </w:rPr>
      </w:pPr>
    </w:p>
    <w:p w14:paraId="58042C75" w14:textId="77777777" w:rsidR="00C91E85" w:rsidRPr="00577B31" w:rsidRDefault="00C91E85" w:rsidP="00C91E85">
      <w:pPr>
        <w:jc w:val="center"/>
        <w:rPr>
          <w:rFonts w:ascii="Times New Roman" w:hAnsi="Times New Roman"/>
          <w:rPrChange w:id="2725" w:author="Anna Wingfield" w:date="2024-03-14T14:53:00Z">
            <w:rPr>
              <w:rFonts w:asciiTheme="majorHAnsi" w:hAnsiTheme="majorHAnsi" w:cstheme="majorHAnsi"/>
              <w:sz w:val="22"/>
              <w:szCs w:val="22"/>
            </w:rPr>
          </w:rPrChange>
        </w:rPr>
      </w:pPr>
      <w:r w:rsidRPr="00577B31">
        <w:rPr>
          <w:rFonts w:ascii="Times New Roman" w:hAnsi="Times New Roman"/>
          <w:rPrChange w:id="2726" w:author="Anna Wingfield" w:date="2024-03-14T14:53:00Z">
            <w:rPr>
              <w:rFonts w:asciiTheme="majorHAnsi" w:hAnsiTheme="majorHAnsi" w:cstheme="majorHAnsi"/>
              <w:sz w:val="22"/>
              <w:szCs w:val="22"/>
            </w:rPr>
          </w:rPrChange>
        </w:rPr>
        <w:t>Works Cited</w:t>
      </w:r>
    </w:p>
    <w:p w14:paraId="332A5DE5" w14:textId="77777777" w:rsidR="00C91E85" w:rsidRPr="00577B31" w:rsidRDefault="00C91E85" w:rsidP="00C91E85">
      <w:pPr>
        <w:rPr>
          <w:rFonts w:ascii="Times New Roman" w:hAnsi="Times New Roman"/>
          <w:rPrChange w:id="2727" w:author="Anna Wingfield" w:date="2024-03-14T14:53:00Z">
            <w:rPr>
              <w:rFonts w:asciiTheme="majorHAnsi" w:hAnsiTheme="majorHAnsi" w:cstheme="majorHAnsi"/>
              <w:sz w:val="22"/>
              <w:szCs w:val="22"/>
            </w:rPr>
          </w:rPrChange>
        </w:rPr>
      </w:pPr>
    </w:p>
    <w:p w14:paraId="7B60E86A" w14:textId="77777777" w:rsidR="00C91E85" w:rsidRPr="00577B31" w:rsidDel="009A1A10" w:rsidRDefault="00C91E85" w:rsidP="009A1A10">
      <w:pPr>
        <w:spacing w:line="480" w:lineRule="auto"/>
        <w:ind w:left="720" w:hanging="720"/>
        <w:rPr>
          <w:del w:id="2728" w:author="Anna Wingfield" w:date="2024-03-15T10:30:00Z"/>
          <w:rFonts w:ascii="Times New Roman" w:hAnsi="Times New Roman"/>
          <w:rPrChange w:id="2729" w:author="Anna Wingfield" w:date="2024-03-14T14:53:00Z">
            <w:rPr>
              <w:del w:id="2730" w:author="Anna Wingfield" w:date="2024-03-15T10:30:00Z"/>
              <w:rFonts w:asciiTheme="majorHAnsi" w:hAnsiTheme="majorHAnsi" w:cstheme="majorHAnsi"/>
              <w:sz w:val="22"/>
              <w:szCs w:val="22"/>
            </w:rPr>
          </w:rPrChange>
        </w:rPr>
        <w:pPrChange w:id="2731" w:author="Anna Wingfield" w:date="2024-03-15T10:30:00Z">
          <w:pPr/>
        </w:pPrChange>
      </w:pPr>
      <w:r w:rsidRPr="00577B31">
        <w:rPr>
          <w:rFonts w:ascii="Times New Roman" w:hAnsi="Times New Roman"/>
          <w:rPrChange w:id="2732" w:author="Anna Wingfield" w:date="2024-03-14T14:53:00Z">
            <w:rPr>
              <w:rFonts w:asciiTheme="majorHAnsi" w:hAnsiTheme="majorHAnsi" w:cstheme="majorHAnsi"/>
              <w:sz w:val="22"/>
              <w:szCs w:val="22"/>
            </w:rPr>
          </w:rPrChange>
        </w:rPr>
        <w:t xml:space="preserve">Anderson, Benedict. </w:t>
      </w:r>
      <w:r w:rsidRPr="00577B31">
        <w:rPr>
          <w:rFonts w:ascii="Times New Roman" w:hAnsi="Times New Roman"/>
          <w:i/>
          <w:iCs/>
          <w:rPrChange w:id="2733" w:author="Anna Wingfield" w:date="2024-03-14T14:53:00Z">
            <w:rPr>
              <w:rFonts w:asciiTheme="majorHAnsi" w:hAnsiTheme="majorHAnsi" w:cstheme="majorHAnsi"/>
              <w:i/>
              <w:iCs/>
              <w:sz w:val="22"/>
              <w:szCs w:val="22"/>
            </w:rPr>
          </w:rPrChange>
        </w:rPr>
        <w:t>Imagined Communities: Reflections on the Origin and Spread of Nationalism</w:t>
      </w:r>
      <w:r w:rsidRPr="00577B31">
        <w:rPr>
          <w:rFonts w:ascii="Times New Roman" w:hAnsi="Times New Roman"/>
          <w:rPrChange w:id="2734" w:author="Anna Wingfield" w:date="2024-03-14T14:53:00Z">
            <w:rPr>
              <w:rFonts w:asciiTheme="majorHAnsi" w:hAnsiTheme="majorHAnsi" w:cstheme="majorHAnsi"/>
              <w:sz w:val="22"/>
              <w:szCs w:val="22"/>
            </w:rPr>
          </w:rPrChange>
        </w:rPr>
        <w:t xml:space="preserve">. New York: Verso Books, 1983. </w:t>
      </w:r>
    </w:p>
    <w:p w14:paraId="4FC11C9F" w14:textId="77777777" w:rsidR="00C91E85" w:rsidRPr="00577B31" w:rsidRDefault="00C91E85" w:rsidP="009A1A10">
      <w:pPr>
        <w:spacing w:line="480" w:lineRule="auto"/>
        <w:ind w:left="720" w:hanging="720"/>
        <w:rPr>
          <w:rFonts w:ascii="Times New Roman" w:hAnsi="Times New Roman"/>
          <w:rPrChange w:id="2735" w:author="Anna Wingfield" w:date="2024-03-14T14:53:00Z">
            <w:rPr>
              <w:rFonts w:asciiTheme="majorHAnsi" w:hAnsiTheme="majorHAnsi" w:cstheme="majorHAnsi"/>
              <w:sz w:val="22"/>
              <w:szCs w:val="22"/>
            </w:rPr>
          </w:rPrChange>
        </w:rPr>
        <w:pPrChange w:id="2736" w:author="Anna Wingfield" w:date="2024-03-15T10:30:00Z">
          <w:pPr/>
        </w:pPrChange>
      </w:pPr>
    </w:p>
    <w:p w14:paraId="3E73F22D" w14:textId="77777777" w:rsidR="00C91E85" w:rsidRPr="00577B31" w:rsidDel="009A1A10" w:rsidRDefault="00C91E85" w:rsidP="009A1A10">
      <w:pPr>
        <w:spacing w:line="480" w:lineRule="auto"/>
        <w:ind w:left="720" w:hanging="720"/>
        <w:rPr>
          <w:del w:id="2737" w:author="Anna Wingfield" w:date="2024-03-15T10:30:00Z"/>
          <w:rFonts w:ascii="Times New Roman" w:hAnsi="Times New Roman"/>
          <w:rPrChange w:id="2738" w:author="Anna Wingfield" w:date="2024-03-14T14:53:00Z">
            <w:rPr>
              <w:del w:id="2739" w:author="Anna Wingfield" w:date="2024-03-15T10:30:00Z"/>
              <w:rFonts w:asciiTheme="majorHAnsi" w:hAnsiTheme="majorHAnsi" w:cstheme="majorHAnsi"/>
              <w:sz w:val="22"/>
              <w:szCs w:val="22"/>
            </w:rPr>
          </w:rPrChange>
        </w:rPr>
        <w:pPrChange w:id="2740" w:author="Anna Wingfield" w:date="2024-03-15T10:30:00Z">
          <w:pPr/>
        </w:pPrChange>
      </w:pPr>
      <w:proofErr w:type="spellStart"/>
      <w:r w:rsidRPr="00577B31">
        <w:rPr>
          <w:rFonts w:ascii="Times New Roman" w:hAnsi="Times New Roman"/>
          <w:rPrChange w:id="2741" w:author="Anna Wingfield" w:date="2024-03-14T14:53:00Z">
            <w:rPr>
              <w:rFonts w:asciiTheme="majorHAnsi" w:hAnsiTheme="majorHAnsi" w:cstheme="majorHAnsi"/>
              <w:sz w:val="22"/>
              <w:szCs w:val="22"/>
            </w:rPr>
          </w:rPrChange>
        </w:rPr>
        <w:t>Bensinger</w:t>
      </w:r>
      <w:proofErr w:type="spellEnd"/>
      <w:r w:rsidRPr="00577B31">
        <w:rPr>
          <w:rFonts w:ascii="Times New Roman" w:hAnsi="Times New Roman"/>
          <w:rPrChange w:id="2742" w:author="Anna Wingfield" w:date="2024-03-14T14:53:00Z">
            <w:rPr>
              <w:rFonts w:asciiTheme="majorHAnsi" w:hAnsiTheme="majorHAnsi" w:cstheme="majorHAnsi"/>
              <w:sz w:val="22"/>
              <w:szCs w:val="22"/>
            </w:rPr>
          </w:rPrChange>
        </w:rPr>
        <w:t xml:space="preserve">, Greg. “Does Zuckerberg Understand How the Right to Free Speech Works?” </w:t>
      </w:r>
      <w:r w:rsidRPr="00577B31">
        <w:rPr>
          <w:rFonts w:ascii="Times New Roman" w:hAnsi="Times New Roman"/>
          <w:i/>
          <w:iCs/>
          <w:rPrChange w:id="2743" w:author="Anna Wingfield" w:date="2024-03-14T14:53:00Z">
            <w:rPr>
              <w:rFonts w:asciiTheme="majorHAnsi" w:hAnsiTheme="majorHAnsi" w:cstheme="majorHAnsi"/>
              <w:i/>
              <w:iCs/>
              <w:sz w:val="22"/>
              <w:szCs w:val="22"/>
            </w:rPr>
          </w:rPrChange>
        </w:rPr>
        <w:t>The New York Times</w:t>
      </w:r>
      <w:r w:rsidRPr="00577B31">
        <w:rPr>
          <w:rFonts w:ascii="Times New Roman" w:hAnsi="Times New Roman"/>
          <w:rPrChange w:id="2744" w:author="Anna Wingfield" w:date="2024-03-14T14:53:00Z">
            <w:rPr>
              <w:rFonts w:asciiTheme="majorHAnsi" w:hAnsiTheme="majorHAnsi" w:cstheme="majorHAnsi"/>
              <w:sz w:val="22"/>
              <w:szCs w:val="22"/>
            </w:rPr>
          </w:rPrChange>
        </w:rPr>
        <w:t xml:space="preserve">, July 8, 2020, </w:t>
      </w:r>
      <w:r w:rsidRPr="00577B31">
        <w:rPr>
          <w:rFonts w:ascii="Times New Roman" w:hAnsi="Times New Roman"/>
          <w:rPrChange w:id="2745" w:author="Anna Wingfield" w:date="2024-03-14T14:53:00Z">
            <w:rPr/>
          </w:rPrChange>
        </w:rPr>
        <w:fldChar w:fldCharType="begin"/>
      </w:r>
      <w:r w:rsidRPr="00577B31">
        <w:rPr>
          <w:rFonts w:ascii="Times New Roman" w:hAnsi="Times New Roman"/>
          <w:rPrChange w:id="2746" w:author="Anna Wingfield" w:date="2024-03-14T14:53:00Z">
            <w:rPr/>
          </w:rPrChange>
        </w:rPr>
        <w:instrText>HYPERLINK "https://www.nytimes.com/2020/07/08/opinion/facebook-civil-rights-audit.html"</w:instrText>
      </w:r>
      <w:r w:rsidRPr="009A1A10">
        <w:rPr>
          <w:rFonts w:ascii="Times New Roman" w:hAnsi="Times New Roman"/>
        </w:rPr>
      </w:r>
      <w:r w:rsidRPr="00577B31">
        <w:rPr>
          <w:rFonts w:ascii="Times New Roman" w:hAnsi="Times New Roman"/>
          <w:rPrChange w:id="2747"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2748" w:author="Anna Wingfield" w:date="2024-03-14T14:53:00Z">
            <w:rPr>
              <w:rStyle w:val="Hyperlink"/>
              <w:rFonts w:asciiTheme="majorHAnsi" w:hAnsiTheme="majorHAnsi" w:cstheme="majorHAnsi"/>
              <w:sz w:val="22"/>
              <w:szCs w:val="22"/>
            </w:rPr>
          </w:rPrChange>
        </w:rPr>
        <w:t>https://www.nytimes.com/2020/07/08/opinion/facebook-civil-rights-audit.html</w:t>
      </w:r>
      <w:r w:rsidRPr="00577B31">
        <w:rPr>
          <w:rStyle w:val="Hyperlink"/>
          <w:rFonts w:ascii="Times New Roman" w:hAnsi="Times New Roman"/>
          <w:rPrChange w:id="2749" w:author="Anna Wingfield" w:date="2024-03-14T14:53:00Z">
            <w:rPr>
              <w:rStyle w:val="Hyperlink"/>
              <w:rFonts w:asciiTheme="majorHAnsi" w:hAnsiTheme="majorHAnsi" w:cstheme="majorHAnsi"/>
              <w:sz w:val="22"/>
              <w:szCs w:val="22"/>
            </w:rPr>
          </w:rPrChange>
        </w:rPr>
        <w:fldChar w:fldCharType="end"/>
      </w:r>
      <w:r w:rsidRPr="00577B31">
        <w:rPr>
          <w:rFonts w:ascii="Times New Roman" w:hAnsi="Times New Roman"/>
          <w:rPrChange w:id="2750" w:author="Anna Wingfield" w:date="2024-03-14T14:53:00Z">
            <w:rPr>
              <w:rFonts w:asciiTheme="majorHAnsi" w:hAnsiTheme="majorHAnsi" w:cstheme="majorHAnsi"/>
              <w:sz w:val="22"/>
              <w:szCs w:val="22"/>
            </w:rPr>
          </w:rPrChange>
        </w:rPr>
        <w:t>.</w:t>
      </w:r>
    </w:p>
    <w:p w14:paraId="011E9034" w14:textId="77777777" w:rsidR="00C91E85" w:rsidRPr="00577B31" w:rsidRDefault="00C91E85" w:rsidP="009A1A10">
      <w:pPr>
        <w:spacing w:line="480" w:lineRule="auto"/>
        <w:ind w:left="720" w:hanging="720"/>
        <w:rPr>
          <w:rFonts w:ascii="Times New Roman" w:hAnsi="Times New Roman"/>
          <w:rPrChange w:id="2751" w:author="Anna Wingfield" w:date="2024-03-14T14:53:00Z">
            <w:rPr>
              <w:rFonts w:asciiTheme="majorHAnsi" w:hAnsiTheme="majorHAnsi" w:cstheme="majorHAnsi"/>
              <w:sz w:val="22"/>
              <w:szCs w:val="22"/>
            </w:rPr>
          </w:rPrChange>
        </w:rPr>
        <w:pPrChange w:id="2752" w:author="Anna Wingfield" w:date="2024-03-15T10:30:00Z">
          <w:pPr/>
        </w:pPrChange>
      </w:pPr>
    </w:p>
    <w:p w14:paraId="0C8EC4EE" w14:textId="77777777" w:rsidR="00C91E85" w:rsidRPr="00577B31" w:rsidDel="009A1A10" w:rsidRDefault="00C91E85" w:rsidP="009A1A10">
      <w:pPr>
        <w:spacing w:line="480" w:lineRule="auto"/>
        <w:ind w:left="720" w:hanging="720"/>
        <w:rPr>
          <w:del w:id="2753" w:author="Anna Wingfield" w:date="2024-03-15T10:30:00Z"/>
          <w:rFonts w:ascii="Times New Roman" w:hAnsi="Times New Roman"/>
          <w:rPrChange w:id="2754" w:author="Anna Wingfield" w:date="2024-03-14T14:53:00Z">
            <w:rPr>
              <w:del w:id="2755" w:author="Anna Wingfield" w:date="2024-03-15T10:30:00Z"/>
              <w:rFonts w:asciiTheme="majorHAnsi" w:hAnsiTheme="majorHAnsi" w:cstheme="majorHAnsi"/>
              <w:sz w:val="22"/>
              <w:szCs w:val="22"/>
            </w:rPr>
          </w:rPrChange>
        </w:rPr>
        <w:pPrChange w:id="2756" w:author="Anna Wingfield" w:date="2024-03-15T10:30:00Z">
          <w:pPr/>
        </w:pPrChange>
      </w:pPr>
      <w:r w:rsidRPr="00577B31">
        <w:rPr>
          <w:rFonts w:ascii="Times New Roman" w:hAnsi="Times New Roman"/>
          <w:rPrChange w:id="2757" w:author="Anna Wingfield" w:date="2024-03-14T14:53:00Z">
            <w:rPr>
              <w:rFonts w:asciiTheme="majorHAnsi" w:hAnsiTheme="majorHAnsi" w:cstheme="majorHAnsi"/>
              <w:sz w:val="22"/>
              <w:szCs w:val="22"/>
            </w:rPr>
          </w:rPrChange>
        </w:rPr>
        <w:t xml:space="preserve">Brown, Wendy. </w:t>
      </w:r>
      <w:r w:rsidRPr="00577B31">
        <w:rPr>
          <w:rFonts w:ascii="Times New Roman" w:hAnsi="Times New Roman"/>
          <w:i/>
          <w:iCs/>
          <w:rPrChange w:id="2758" w:author="Anna Wingfield" w:date="2024-03-14T14:53:00Z">
            <w:rPr>
              <w:rFonts w:asciiTheme="majorHAnsi" w:hAnsiTheme="majorHAnsi" w:cstheme="majorHAnsi"/>
              <w:i/>
              <w:iCs/>
              <w:sz w:val="22"/>
              <w:szCs w:val="22"/>
            </w:rPr>
          </w:rPrChange>
        </w:rPr>
        <w:t>In the Ruins of Neoliberalism: The Rise of Antidemocratic Politics in the West.</w:t>
      </w:r>
      <w:r w:rsidRPr="00577B31">
        <w:rPr>
          <w:rFonts w:ascii="Times New Roman" w:hAnsi="Times New Roman"/>
          <w:rPrChange w:id="2759" w:author="Anna Wingfield" w:date="2024-03-14T14:53:00Z">
            <w:rPr>
              <w:rFonts w:asciiTheme="majorHAnsi" w:hAnsiTheme="majorHAnsi" w:cstheme="majorHAnsi"/>
              <w:sz w:val="22"/>
              <w:szCs w:val="22"/>
            </w:rPr>
          </w:rPrChange>
        </w:rPr>
        <w:t xml:space="preserve"> New York: Columbia University Press, 2019.</w:t>
      </w:r>
    </w:p>
    <w:p w14:paraId="5C258E1D" w14:textId="77777777" w:rsidR="00C91E85" w:rsidRPr="00577B31" w:rsidRDefault="00C91E85" w:rsidP="009A1A10">
      <w:pPr>
        <w:spacing w:line="480" w:lineRule="auto"/>
        <w:ind w:left="720" w:hanging="720"/>
        <w:rPr>
          <w:rFonts w:ascii="Times New Roman" w:hAnsi="Times New Roman"/>
          <w:rPrChange w:id="2760" w:author="Anna Wingfield" w:date="2024-03-14T14:53:00Z">
            <w:rPr>
              <w:rFonts w:asciiTheme="majorHAnsi" w:hAnsiTheme="majorHAnsi" w:cstheme="majorHAnsi"/>
              <w:sz w:val="22"/>
              <w:szCs w:val="22"/>
            </w:rPr>
          </w:rPrChange>
        </w:rPr>
        <w:pPrChange w:id="2761" w:author="Anna Wingfield" w:date="2024-03-15T10:30:00Z">
          <w:pPr/>
        </w:pPrChange>
      </w:pPr>
    </w:p>
    <w:p w14:paraId="27C9E7F5" w14:textId="77777777" w:rsidR="00C91E85" w:rsidRPr="00577B31" w:rsidDel="009A1A10" w:rsidRDefault="00C91E85" w:rsidP="009A1A10">
      <w:pPr>
        <w:spacing w:line="480" w:lineRule="auto"/>
        <w:ind w:left="720" w:hanging="720"/>
        <w:rPr>
          <w:del w:id="2762" w:author="Anna Wingfield" w:date="2024-03-15T10:30:00Z"/>
          <w:rFonts w:ascii="Times New Roman" w:hAnsi="Times New Roman"/>
          <w:rPrChange w:id="2763" w:author="Anna Wingfield" w:date="2024-03-14T14:53:00Z">
            <w:rPr>
              <w:del w:id="2764" w:author="Anna Wingfield" w:date="2024-03-15T10:30:00Z"/>
              <w:rFonts w:asciiTheme="majorHAnsi" w:hAnsiTheme="majorHAnsi" w:cstheme="majorHAnsi"/>
              <w:sz w:val="22"/>
              <w:szCs w:val="22"/>
            </w:rPr>
          </w:rPrChange>
        </w:rPr>
        <w:pPrChange w:id="2765" w:author="Anna Wingfield" w:date="2024-03-15T10:30:00Z">
          <w:pPr/>
        </w:pPrChange>
      </w:pPr>
      <w:proofErr w:type="spellStart"/>
      <w:r w:rsidRPr="00577B31">
        <w:rPr>
          <w:rFonts w:ascii="Times New Roman" w:hAnsi="Times New Roman"/>
          <w:rPrChange w:id="2766" w:author="Anna Wingfield" w:date="2024-03-14T14:53:00Z">
            <w:rPr>
              <w:rFonts w:asciiTheme="majorHAnsi" w:hAnsiTheme="majorHAnsi" w:cstheme="majorHAnsi"/>
              <w:sz w:val="22"/>
              <w:szCs w:val="22"/>
            </w:rPr>
          </w:rPrChange>
        </w:rPr>
        <w:t>Buzard</w:t>
      </w:r>
      <w:proofErr w:type="spellEnd"/>
      <w:r w:rsidRPr="00577B31">
        <w:rPr>
          <w:rFonts w:ascii="Times New Roman" w:hAnsi="Times New Roman"/>
          <w:rPrChange w:id="2767" w:author="Anna Wingfield" w:date="2024-03-14T14:53:00Z">
            <w:rPr>
              <w:rFonts w:asciiTheme="majorHAnsi" w:hAnsiTheme="majorHAnsi" w:cstheme="majorHAnsi"/>
              <w:sz w:val="22"/>
              <w:szCs w:val="22"/>
            </w:rPr>
          </w:rPrChange>
        </w:rPr>
        <w:t>, James.</w:t>
      </w:r>
      <w:r w:rsidRPr="00577B31">
        <w:rPr>
          <w:rFonts w:ascii="Times New Roman" w:hAnsi="Times New Roman"/>
          <w:i/>
          <w:iCs/>
          <w:rPrChange w:id="2768" w:author="Anna Wingfield" w:date="2024-03-14T14:53:00Z">
            <w:rPr>
              <w:rFonts w:asciiTheme="majorHAnsi" w:hAnsiTheme="majorHAnsi" w:cstheme="majorHAnsi"/>
              <w:i/>
              <w:iCs/>
              <w:sz w:val="22"/>
              <w:szCs w:val="22"/>
            </w:rPr>
          </w:rPrChange>
        </w:rPr>
        <w:t xml:space="preserve"> Disorienting Fiction: The Autoethnographic Work of Nineteenth-Century British Novels. </w:t>
      </w:r>
      <w:r w:rsidRPr="00577B31">
        <w:rPr>
          <w:rFonts w:ascii="Times New Roman" w:hAnsi="Times New Roman"/>
          <w:rPrChange w:id="2769" w:author="Anna Wingfield" w:date="2024-03-14T14:53:00Z">
            <w:rPr>
              <w:rFonts w:asciiTheme="majorHAnsi" w:hAnsiTheme="majorHAnsi" w:cstheme="majorHAnsi"/>
              <w:sz w:val="22"/>
              <w:szCs w:val="22"/>
            </w:rPr>
          </w:rPrChange>
        </w:rPr>
        <w:t>Princeton: Princeton University Press, 2005.</w:t>
      </w:r>
    </w:p>
    <w:p w14:paraId="07D47614" w14:textId="77777777" w:rsidR="00C91E85" w:rsidRPr="00577B31" w:rsidRDefault="00C91E85" w:rsidP="009A1A10">
      <w:pPr>
        <w:spacing w:line="480" w:lineRule="auto"/>
        <w:ind w:left="720" w:hanging="720"/>
        <w:rPr>
          <w:rFonts w:ascii="Times New Roman" w:hAnsi="Times New Roman"/>
          <w:rPrChange w:id="2770" w:author="Anna Wingfield" w:date="2024-03-14T14:53:00Z">
            <w:rPr>
              <w:rFonts w:asciiTheme="majorHAnsi" w:hAnsiTheme="majorHAnsi" w:cstheme="majorHAnsi"/>
              <w:sz w:val="22"/>
              <w:szCs w:val="22"/>
            </w:rPr>
          </w:rPrChange>
        </w:rPr>
        <w:pPrChange w:id="2771" w:author="Anna Wingfield" w:date="2024-03-15T10:30:00Z">
          <w:pPr/>
        </w:pPrChange>
      </w:pPr>
    </w:p>
    <w:p w14:paraId="7CC28918" w14:textId="77777777" w:rsidR="00C91E85" w:rsidRPr="00577B31" w:rsidDel="009A1A10" w:rsidRDefault="00C91E85" w:rsidP="009A1A10">
      <w:pPr>
        <w:spacing w:line="480" w:lineRule="auto"/>
        <w:ind w:left="720" w:hanging="720"/>
        <w:rPr>
          <w:del w:id="2772" w:author="Anna Wingfield" w:date="2024-03-15T10:30:00Z"/>
          <w:rFonts w:ascii="Times New Roman" w:hAnsi="Times New Roman"/>
          <w:rPrChange w:id="2773" w:author="Anna Wingfield" w:date="2024-03-14T14:53:00Z">
            <w:rPr>
              <w:del w:id="2774" w:author="Anna Wingfield" w:date="2024-03-15T10:30:00Z"/>
              <w:rFonts w:asciiTheme="majorHAnsi" w:hAnsiTheme="majorHAnsi" w:cstheme="majorHAnsi"/>
              <w:sz w:val="22"/>
              <w:szCs w:val="22"/>
            </w:rPr>
          </w:rPrChange>
        </w:rPr>
        <w:pPrChange w:id="2775" w:author="Anna Wingfield" w:date="2024-03-15T10:30:00Z">
          <w:pPr/>
        </w:pPrChange>
      </w:pPr>
      <w:r w:rsidRPr="00577B31">
        <w:rPr>
          <w:rFonts w:ascii="Times New Roman" w:hAnsi="Times New Roman"/>
          <w:rPrChange w:id="2776" w:author="Anna Wingfield" w:date="2024-03-14T14:53:00Z">
            <w:rPr>
              <w:rFonts w:asciiTheme="majorHAnsi" w:hAnsiTheme="majorHAnsi" w:cstheme="majorHAnsi"/>
              <w:sz w:val="22"/>
              <w:szCs w:val="22"/>
            </w:rPr>
          </w:rPrChange>
        </w:rPr>
        <w:t xml:space="preserve">Campbell, Heidi. “Understanding the Relationship between Religion Online and Offline in a Networked Society.” </w:t>
      </w:r>
      <w:r w:rsidRPr="00577B31">
        <w:rPr>
          <w:rFonts w:ascii="Times New Roman" w:hAnsi="Times New Roman"/>
          <w:i/>
          <w:iCs/>
          <w:rPrChange w:id="2777" w:author="Anna Wingfield" w:date="2024-03-14T14:53:00Z">
            <w:rPr>
              <w:rFonts w:asciiTheme="majorHAnsi" w:hAnsiTheme="majorHAnsi" w:cstheme="majorHAnsi"/>
              <w:i/>
              <w:iCs/>
              <w:sz w:val="22"/>
              <w:szCs w:val="22"/>
            </w:rPr>
          </w:rPrChange>
        </w:rPr>
        <w:t xml:space="preserve">Journal of the American Academy of Religion </w:t>
      </w:r>
      <w:r w:rsidRPr="00577B31">
        <w:rPr>
          <w:rFonts w:ascii="Times New Roman" w:hAnsi="Times New Roman"/>
          <w:rPrChange w:id="2778" w:author="Anna Wingfield" w:date="2024-03-14T14:53:00Z">
            <w:rPr>
              <w:rFonts w:asciiTheme="majorHAnsi" w:hAnsiTheme="majorHAnsi" w:cstheme="majorHAnsi"/>
              <w:sz w:val="22"/>
              <w:szCs w:val="22"/>
            </w:rPr>
          </w:rPrChange>
        </w:rPr>
        <w:t>80, no. 4 (March 2012): 64-93.</w:t>
      </w:r>
    </w:p>
    <w:p w14:paraId="4E1267E3" w14:textId="77777777" w:rsidR="00C91E85" w:rsidRPr="00577B31" w:rsidRDefault="00C91E85" w:rsidP="009A1A10">
      <w:pPr>
        <w:spacing w:line="480" w:lineRule="auto"/>
        <w:ind w:left="720" w:hanging="720"/>
        <w:rPr>
          <w:rFonts w:ascii="Times New Roman" w:hAnsi="Times New Roman"/>
          <w:rPrChange w:id="2779" w:author="Anna Wingfield" w:date="2024-03-14T14:53:00Z">
            <w:rPr>
              <w:rFonts w:asciiTheme="majorHAnsi" w:hAnsiTheme="majorHAnsi" w:cstheme="majorHAnsi"/>
              <w:sz w:val="22"/>
              <w:szCs w:val="22"/>
            </w:rPr>
          </w:rPrChange>
        </w:rPr>
        <w:pPrChange w:id="2780" w:author="Anna Wingfield" w:date="2024-03-15T10:30:00Z">
          <w:pPr/>
        </w:pPrChange>
      </w:pPr>
    </w:p>
    <w:p w14:paraId="33284735" w14:textId="77777777" w:rsidR="00C91E85" w:rsidRPr="00577B31" w:rsidDel="009A1A10" w:rsidRDefault="00C91E85" w:rsidP="009A1A10">
      <w:pPr>
        <w:spacing w:line="480" w:lineRule="auto"/>
        <w:ind w:left="720" w:hanging="720"/>
        <w:rPr>
          <w:del w:id="2781" w:author="Anna Wingfield" w:date="2024-03-15T10:30:00Z"/>
          <w:rFonts w:ascii="Times New Roman" w:hAnsi="Times New Roman"/>
          <w:rPrChange w:id="2782" w:author="Anna Wingfield" w:date="2024-03-14T14:53:00Z">
            <w:rPr>
              <w:del w:id="2783" w:author="Anna Wingfield" w:date="2024-03-15T10:30:00Z"/>
              <w:rFonts w:asciiTheme="majorHAnsi" w:hAnsiTheme="majorHAnsi" w:cstheme="majorHAnsi"/>
              <w:sz w:val="22"/>
              <w:szCs w:val="22"/>
            </w:rPr>
          </w:rPrChange>
        </w:rPr>
        <w:pPrChange w:id="2784" w:author="Anna Wingfield" w:date="2024-03-15T10:30:00Z">
          <w:pPr/>
        </w:pPrChange>
      </w:pPr>
      <w:r w:rsidRPr="00577B31">
        <w:rPr>
          <w:rFonts w:ascii="Times New Roman" w:hAnsi="Times New Roman"/>
          <w:rPrChange w:id="2785" w:author="Anna Wingfield" w:date="2024-03-14T14:53:00Z">
            <w:rPr>
              <w:rFonts w:asciiTheme="majorHAnsi" w:hAnsiTheme="majorHAnsi" w:cstheme="majorHAnsi"/>
              <w:sz w:val="22"/>
              <w:szCs w:val="22"/>
            </w:rPr>
          </w:rPrChange>
        </w:rPr>
        <w:t>Carroll, Siobhan.</w:t>
      </w:r>
      <w:r w:rsidRPr="00577B31">
        <w:rPr>
          <w:rFonts w:ascii="Times New Roman" w:hAnsi="Times New Roman"/>
          <w:i/>
          <w:iCs/>
          <w:rPrChange w:id="2786" w:author="Anna Wingfield" w:date="2024-03-14T14:53:00Z">
            <w:rPr>
              <w:rFonts w:asciiTheme="majorHAnsi" w:hAnsiTheme="majorHAnsi" w:cstheme="majorHAnsi"/>
              <w:i/>
              <w:iCs/>
              <w:sz w:val="22"/>
              <w:szCs w:val="22"/>
            </w:rPr>
          </w:rPrChange>
        </w:rPr>
        <w:t xml:space="preserve"> An Empire of Air and Water: </w:t>
      </w:r>
      <w:proofErr w:type="spellStart"/>
      <w:r w:rsidRPr="00577B31">
        <w:rPr>
          <w:rFonts w:ascii="Times New Roman" w:hAnsi="Times New Roman"/>
          <w:i/>
          <w:iCs/>
          <w:rPrChange w:id="2787" w:author="Anna Wingfield" w:date="2024-03-14T14:53:00Z">
            <w:rPr>
              <w:rFonts w:asciiTheme="majorHAnsi" w:hAnsiTheme="majorHAnsi" w:cstheme="majorHAnsi"/>
              <w:i/>
              <w:iCs/>
              <w:sz w:val="22"/>
              <w:szCs w:val="22"/>
            </w:rPr>
          </w:rPrChange>
        </w:rPr>
        <w:t>Uncolonizable</w:t>
      </w:r>
      <w:proofErr w:type="spellEnd"/>
      <w:r w:rsidRPr="00577B31">
        <w:rPr>
          <w:rFonts w:ascii="Times New Roman" w:hAnsi="Times New Roman"/>
          <w:i/>
          <w:iCs/>
          <w:rPrChange w:id="2788" w:author="Anna Wingfield" w:date="2024-03-14T14:53:00Z">
            <w:rPr>
              <w:rFonts w:asciiTheme="majorHAnsi" w:hAnsiTheme="majorHAnsi" w:cstheme="majorHAnsi"/>
              <w:i/>
              <w:iCs/>
              <w:sz w:val="22"/>
              <w:szCs w:val="22"/>
            </w:rPr>
          </w:rPrChange>
        </w:rPr>
        <w:t xml:space="preserve"> Space in the British Imagination, 1750-1850</w:t>
      </w:r>
      <w:r w:rsidRPr="00577B31">
        <w:rPr>
          <w:rFonts w:ascii="Times New Roman" w:hAnsi="Times New Roman"/>
          <w:rPrChange w:id="2789" w:author="Anna Wingfield" w:date="2024-03-14T14:53:00Z">
            <w:rPr>
              <w:rFonts w:asciiTheme="majorHAnsi" w:hAnsiTheme="majorHAnsi" w:cstheme="majorHAnsi"/>
              <w:sz w:val="22"/>
              <w:szCs w:val="22"/>
            </w:rPr>
          </w:rPrChange>
        </w:rPr>
        <w:t>. Philadelphia: University of Pennsylvania Press, 2015.</w:t>
      </w:r>
    </w:p>
    <w:p w14:paraId="2B408AA1" w14:textId="77777777" w:rsidR="00C91E85" w:rsidRPr="00577B31" w:rsidRDefault="00C91E85" w:rsidP="009A1A10">
      <w:pPr>
        <w:spacing w:line="480" w:lineRule="auto"/>
        <w:ind w:left="720" w:hanging="720"/>
        <w:rPr>
          <w:rFonts w:ascii="Times New Roman" w:hAnsi="Times New Roman"/>
          <w:rPrChange w:id="2790" w:author="Anna Wingfield" w:date="2024-03-14T14:53:00Z">
            <w:rPr>
              <w:rFonts w:asciiTheme="majorHAnsi" w:hAnsiTheme="majorHAnsi" w:cstheme="majorHAnsi"/>
              <w:sz w:val="22"/>
              <w:szCs w:val="22"/>
            </w:rPr>
          </w:rPrChange>
        </w:rPr>
        <w:pPrChange w:id="2791" w:author="Anna Wingfield" w:date="2024-03-15T10:30:00Z">
          <w:pPr/>
        </w:pPrChange>
      </w:pPr>
    </w:p>
    <w:p w14:paraId="66131C2D" w14:textId="77777777" w:rsidR="00C91E85" w:rsidRPr="00577B31" w:rsidDel="009A1A10" w:rsidRDefault="00C91E85" w:rsidP="009A1A10">
      <w:pPr>
        <w:spacing w:line="480" w:lineRule="auto"/>
        <w:ind w:left="720" w:hanging="720"/>
        <w:rPr>
          <w:del w:id="2792" w:author="Anna Wingfield" w:date="2024-03-15T10:30:00Z"/>
          <w:rFonts w:ascii="Times New Roman" w:hAnsi="Times New Roman"/>
          <w:rPrChange w:id="2793" w:author="Anna Wingfield" w:date="2024-03-14T14:53:00Z">
            <w:rPr>
              <w:del w:id="2794" w:author="Anna Wingfield" w:date="2024-03-15T10:30:00Z"/>
              <w:rFonts w:asciiTheme="majorHAnsi" w:hAnsiTheme="majorHAnsi" w:cstheme="majorHAnsi"/>
              <w:sz w:val="22"/>
              <w:szCs w:val="22"/>
            </w:rPr>
          </w:rPrChange>
        </w:rPr>
        <w:pPrChange w:id="2795" w:author="Anna Wingfield" w:date="2024-03-15T10:30:00Z">
          <w:pPr/>
        </w:pPrChange>
      </w:pPr>
      <w:proofErr w:type="spellStart"/>
      <w:r w:rsidRPr="00577B31">
        <w:rPr>
          <w:rFonts w:ascii="Times New Roman" w:hAnsi="Times New Roman"/>
          <w:rPrChange w:id="2796" w:author="Anna Wingfield" w:date="2024-03-14T14:53:00Z">
            <w:rPr>
              <w:rFonts w:asciiTheme="majorHAnsi" w:hAnsiTheme="majorHAnsi" w:cstheme="majorHAnsi"/>
              <w:sz w:val="22"/>
              <w:szCs w:val="22"/>
            </w:rPr>
          </w:rPrChange>
        </w:rPr>
        <w:lastRenderedPageBreak/>
        <w:t>Carté</w:t>
      </w:r>
      <w:proofErr w:type="spellEnd"/>
      <w:r w:rsidRPr="00577B31">
        <w:rPr>
          <w:rFonts w:ascii="Times New Roman" w:hAnsi="Times New Roman"/>
          <w:rPrChange w:id="2797" w:author="Anna Wingfield" w:date="2024-03-14T14:53:00Z">
            <w:rPr>
              <w:rFonts w:asciiTheme="majorHAnsi" w:hAnsiTheme="majorHAnsi" w:cstheme="majorHAnsi"/>
              <w:sz w:val="22"/>
              <w:szCs w:val="22"/>
            </w:rPr>
          </w:rPrChange>
        </w:rPr>
        <w:t xml:space="preserve"> Engel, Katherine. “The SPCK and the American Revolution: The Limits of International Protestantism.” </w:t>
      </w:r>
      <w:r w:rsidRPr="00577B31">
        <w:rPr>
          <w:rFonts w:ascii="Times New Roman" w:hAnsi="Times New Roman"/>
          <w:i/>
          <w:iCs/>
          <w:rPrChange w:id="2798" w:author="Anna Wingfield" w:date="2024-03-14T14:53:00Z">
            <w:rPr>
              <w:rFonts w:asciiTheme="majorHAnsi" w:hAnsiTheme="majorHAnsi" w:cstheme="majorHAnsi"/>
              <w:i/>
              <w:iCs/>
              <w:sz w:val="22"/>
              <w:szCs w:val="22"/>
            </w:rPr>
          </w:rPrChange>
        </w:rPr>
        <w:t>Church History</w:t>
      </w:r>
      <w:r w:rsidRPr="00577B31">
        <w:rPr>
          <w:rFonts w:ascii="Times New Roman" w:hAnsi="Times New Roman"/>
          <w:rPrChange w:id="2799" w:author="Anna Wingfield" w:date="2024-03-14T14:53:00Z">
            <w:rPr>
              <w:rFonts w:asciiTheme="majorHAnsi" w:hAnsiTheme="majorHAnsi" w:cstheme="majorHAnsi"/>
              <w:sz w:val="22"/>
              <w:szCs w:val="22"/>
            </w:rPr>
          </w:rPrChange>
        </w:rPr>
        <w:t xml:space="preserve"> 81, no. 1 (2012): 77-103.</w:t>
      </w:r>
    </w:p>
    <w:p w14:paraId="062CD473" w14:textId="77777777" w:rsidR="00C91E85" w:rsidRPr="00577B31" w:rsidRDefault="00C91E85" w:rsidP="009A1A10">
      <w:pPr>
        <w:spacing w:line="480" w:lineRule="auto"/>
        <w:ind w:left="720" w:hanging="720"/>
        <w:rPr>
          <w:rFonts w:ascii="Times New Roman" w:hAnsi="Times New Roman"/>
          <w:rPrChange w:id="2800" w:author="Anna Wingfield" w:date="2024-03-14T14:53:00Z">
            <w:rPr>
              <w:rFonts w:asciiTheme="majorHAnsi" w:hAnsiTheme="majorHAnsi" w:cstheme="majorHAnsi"/>
              <w:sz w:val="22"/>
              <w:szCs w:val="22"/>
            </w:rPr>
          </w:rPrChange>
        </w:rPr>
        <w:pPrChange w:id="2801" w:author="Anna Wingfield" w:date="2024-03-15T10:30:00Z">
          <w:pPr/>
        </w:pPrChange>
      </w:pPr>
    </w:p>
    <w:p w14:paraId="00DEFB0D" w14:textId="77777777" w:rsidR="00C91E85" w:rsidRPr="00577B31" w:rsidDel="009A1A10" w:rsidRDefault="00C91E85" w:rsidP="009A1A10">
      <w:pPr>
        <w:spacing w:line="480" w:lineRule="auto"/>
        <w:rPr>
          <w:del w:id="2802" w:author="Anna Wingfield" w:date="2024-03-15T10:29:00Z"/>
          <w:rFonts w:ascii="Times New Roman" w:hAnsi="Times New Roman"/>
          <w:rPrChange w:id="2803" w:author="Anna Wingfield" w:date="2024-03-14T14:53:00Z">
            <w:rPr>
              <w:del w:id="2804" w:author="Anna Wingfield" w:date="2024-03-15T10:29:00Z"/>
              <w:rFonts w:asciiTheme="majorHAnsi" w:hAnsiTheme="majorHAnsi" w:cstheme="majorHAnsi"/>
              <w:sz w:val="22"/>
              <w:szCs w:val="22"/>
            </w:rPr>
          </w:rPrChange>
        </w:rPr>
        <w:pPrChange w:id="2805" w:author="Anna Wingfield" w:date="2024-03-15T10:27:00Z">
          <w:pPr/>
        </w:pPrChange>
      </w:pPr>
      <w:r w:rsidRPr="00577B31">
        <w:rPr>
          <w:rFonts w:ascii="Times New Roman" w:hAnsi="Times New Roman"/>
          <w:rPrChange w:id="2806" w:author="Anna Wingfield" w:date="2024-03-14T14:53:00Z">
            <w:rPr>
              <w:rFonts w:asciiTheme="majorHAnsi" w:hAnsiTheme="majorHAnsi" w:cstheme="majorHAnsi"/>
              <w:sz w:val="22"/>
              <w:szCs w:val="22"/>
            </w:rPr>
          </w:rPrChange>
        </w:rPr>
        <w:t xml:space="preserve">Castells, Manuel. </w:t>
      </w:r>
      <w:r w:rsidRPr="00577B31">
        <w:rPr>
          <w:rFonts w:ascii="Times New Roman" w:hAnsi="Times New Roman"/>
          <w:i/>
          <w:iCs/>
          <w:rPrChange w:id="2807" w:author="Anna Wingfield" w:date="2024-03-14T14:53:00Z">
            <w:rPr>
              <w:rFonts w:asciiTheme="majorHAnsi" w:hAnsiTheme="majorHAnsi" w:cstheme="majorHAnsi"/>
              <w:i/>
              <w:iCs/>
              <w:sz w:val="22"/>
              <w:szCs w:val="22"/>
            </w:rPr>
          </w:rPrChange>
        </w:rPr>
        <w:t>The Rise of the Network Society</w:t>
      </w:r>
      <w:r w:rsidRPr="00577B31">
        <w:rPr>
          <w:rFonts w:ascii="Times New Roman" w:hAnsi="Times New Roman"/>
          <w:rPrChange w:id="2808" w:author="Anna Wingfield" w:date="2024-03-14T14:53:00Z">
            <w:rPr>
              <w:rFonts w:asciiTheme="majorHAnsi" w:hAnsiTheme="majorHAnsi" w:cstheme="majorHAnsi"/>
              <w:sz w:val="22"/>
              <w:szCs w:val="22"/>
            </w:rPr>
          </w:rPrChange>
        </w:rPr>
        <w:t>. Cambridge, MA: Blackwell Press, 1995.</w:t>
      </w:r>
    </w:p>
    <w:p w14:paraId="0551C8D7" w14:textId="77777777" w:rsidR="00C91E85" w:rsidRPr="00577B31" w:rsidRDefault="00C91E85" w:rsidP="009A1A10">
      <w:pPr>
        <w:spacing w:line="480" w:lineRule="auto"/>
        <w:rPr>
          <w:rFonts w:ascii="Times New Roman" w:hAnsi="Times New Roman"/>
          <w:rPrChange w:id="2809" w:author="Anna Wingfield" w:date="2024-03-14T14:53:00Z">
            <w:rPr>
              <w:rFonts w:asciiTheme="majorHAnsi" w:hAnsiTheme="majorHAnsi" w:cstheme="majorHAnsi"/>
              <w:sz w:val="22"/>
              <w:szCs w:val="22"/>
            </w:rPr>
          </w:rPrChange>
        </w:rPr>
        <w:pPrChange w:id="2810" w:author="Anna Wingfield" w:date="2024-03-15T10:27:00Z">
          <w:pPr/>
        </w:pPrChange>
      </w:pPr>
    </w:p>
    <w:p w14:paraId="2D928C8A" w14:textId="77777777" w:rsidR="00C91E85" w:rsidRPr="00577B31" w:rsidDel="009A1A10" w:rsidRDefault="00C91E85" w:rsidP="009A1A10">
      <w:pPr>
        <w:spacing w:line="480" w:lineRule="auto"/>
        <w:ind w:left="720" w:hanging="720"/>
        <w:rPr>
          <w:del w:id="2811" w:author="Anna Wingfield" w:date="2024-03-15T10:29:00Z"/>
          <w:rFonts w:ascii="Times New Roman" w:hAnsi="Times New Roman"/>
          <w:rPrChange w:id="2812" w:author="Anna Wingfield" w:date="2024-03-14T14:53:00Z">
            <w:rPr>
              <w:del w:id="2813" w:author="Anna Wingfield" w:date="2024-03-15T10:29:00Z"/>
              <w:rFonts w:asciiTheme="majorHAnsi" w:hAnsiTheme="majorHAnsi" w:cstheme="majorHAnsi"/>
              <w:sz w:val="22"/>
              <w:szCs w:val="22"/>
            </w:rPr>
          </w:rPrChange>
        </w:rPr>
        <w:pPrChange w:id="2814" w:author="Anna Wingfield" w:date="2024-03-15T10:29:00Z">
          <w:pPr/>
        </w:pPrChange>
      </w:pPr>
      <w:r w:rsidRPr="00577B31">
        <w:rPr>
          <w:rFonts w:ascii="Times New Roman" w:hAnsi="Times New Roman"/>
          <w:rPrChange w:id="2815" w:author="Anna Wingfield" w:date="2024-03-14T14:53:00Z">
            <w:rPr>
              <w:rFonts w:asciiTheme="majorHAnsi" w:hAnsiTheme="majorHAnsi" w:cstheme="majorHAnsi"/>
              <w:sz w:val="22"/>
              <w:szCs w:val="22"/>
            </w:rPr>
          </w:rPrChange>
        </w:rPr>
        <w:t xml:space="preserve">Clark, Christopher and Michael Ledger-Lomas. “The Protestant International.” In </w:t>
      </w:r>
      <w:r w:rsidRPr="00577B31">
        <w:rPr>
          <w:rFonts w:ascii="Times New Roman" w:hAnsi="Times New Roman"/>
          <w:i/>
          <w:iCs/>
          <w:rPrChange w:id="2816" w:author="Anna Wingfield" w:date="2024-03-14T14:53:00Z">
            <w:rPr>
              <w:rFonts w:asciiTheme="majorHAnsi" w:hAnsiTheme="majorHAnsi" w:cstheme="majorHAnsi"/>
              <w:i/>
              <w:iCs/>
              <w:sz w:val="22"/>
              <w:szCs w:val="22"/>
            </w:rPr>
          </w:rPrChange>
        </w:rPr>
        <w:t>Religious Internationals in the Modern World: Globalization and Faith Communities since 1750</w:t>
      </w:r>
      <w:r w:rsidRPr="00577B31">
        <w:rPr>
          <w:rFonts w:ascii="Times New Roman" w:hAnsi="Times New Roman"/>
          <w:rPrChange w:id="2817" w:author="Anna Wingfield" w:date="2024-03-14T14:53:00Z">
            <w:rPr>
              <w:rFonts w:asciiTheme="majorHAnsi" w:hAnsiTheme="majorHAnsi" w:cstheme="majorHAnsi"/>
              <w:sz w:val="22"/>
              <w:szCs w:val="22"/>
            </w:rPr>
          </w:rPrChange>
        </w:rPr>
        <w:t xml:space="preserve">, edited by Abigail Green and Vincent </w:t>
      </w:r>
      <w:proofErr w:type="spellStart"/>
      <w:r w:rsidRPr="00577B31">
        <w:rPr>
          <w:rFonts w:ascii="Times New Roman" w:hAnsi="Times New Roman"/>
          <w:rPrChange w:id="2818" w:author="Anna Wingfield" w:date="2024-03-14T14:53:00Z">
            <w:rPr>
              <w:rFonts w:asciiTheme="majorHAnsi" w:hAnsiTheme="majorHAnsi" w:cstheme="majorHAnsi"/>
              <w:sz w:val="22"/>
              <w:szCs w:val="22"/>
            </w:rPr>
          </w:rPrChange>
        </w:rPr>
        <w:t>Viaene</w:t>
      </w:r>
      <w:proofErr w:type="spellEnd"/>
      <w:r w:rsidRPr="00577B31">
        <w:rPr>
          <w:rFonts w:ascii="Times New Roman" w:hAnsi="Times New Roman"/>
          <w:rPrChange w:id="2819" w:author="Anna Wingfield" w:date="2024-03-14T14:53:00Z">
            <w:rPr>
              <w:rFonts w:asciiTheme="majorHAnsi" w:hAnsiTheme="majorHAnsi" w:cstheme="majorHAnsi"/>
              <w:sz w:val="22"/>
              <w:szCs w:val="22"/>
            </w:rPr>
          </w:rPrChange>
        </w:rPr>
        <w:t>, 25-52. New York: Palgrave MacMillan, 2012.</w:t>
      </w:r>
    </w:p>
    <w:p w14:paraId="6A266474" w14:textId="77777777" w:rsidR="00C91E85" w:rsidRPr="00577B31" w:rsidRDefault="00C91E85" w:rsidP="009A1A10">
      <w:pPr>
        <w:spacing w:line="480" w:lineRule="auto"/>
        <w:ind w:left="720" w:hanging="720"/>
        <w:rPr>
          <w:rFonts w:ascii="Times New Roman" w:hAnsi="Times New Roman"/>
          <w:rPrChange w:id="2820" w:author="Anna Wingfield" w:date="2024-03-14T14:53:00Z">
            <w:rPr>
              <w:rFonts w:asciiTheme="majorHAnsi" w:hAnsiTheme="majorHAnsi" w:cstheme="majorHAnsi"/>
              <w:sz w:val="22"/>
              <w:szCs w:val="22"/>
            </w:rPr>
          </w:rPrChange>
        </w:rPr>
        <w:pPrChange w:id="2821" w:author="Anna Wingfield" w:date="2024-03-15T10:29:00Z">
          <w:pPr/>
        </w:pPrChange>
      </w:pPr>
    </w:p>
    <w:p w14:paraId="5DE89A48" w14:textId="77777777" w:rsidR="00C91E85" w:rsidRPr="00577B31" w:rsidDel="009A1A10" w:rsidRDefault="00C91E85" w:rsidP="009A1A10">
      <w:pPr>
        <w:spacing w:line="480" w:lineRule="auto"/>
        <w:ind w:left="720" w:hanging="720"/>
        <w:rPr>
          <w:del w:id="2822" w:author="Anna Wingfield" w:date="2024-03-15T10:29:00Z"/>
          <w:rFonts w:ascii="Times New Roman" w:hAnsi="Times New Roman"/>
          <w:rPrChange w:id="2823" w:author="Anna Wingfield" w:date="2024-03-14T14:53:00Z">
            <w:rPr>
              <w:del w:id="2824" w:author="Anna Wingfield" w:date="2024-03-15T10:29:00Z"/>
              <w:rFonts w:asciiTheme="majorHAnsi" w:hAnsiTheme="majorHAnsi" w:cstheme="majorHAnsi"/>
              <w:sz w:val="22"/>
              <w:szCs w:val="22"/>
            </w:rPr>
          </w:rPrChange>
        </w:rPr>
        <w:pPrChange w:id="2825" w:author="Anna Wingfield" w:date="2024-03-15T10:29:00Z">
          <w:pPr/>
        </w:pPrChange>
      </w:pPr>
      <w:r w:rsidRPr="00577B31">
        <w:rPr>
          <w:rFonts w:ascii="Times New Roman" w:hAnsi="Times New Roman"/>
          <w:rPrChange w:id="2826" w:author="Anna Wingfield" w:date="2024-03-14T14:53:00Z">
            <w:rPr>
              <w:rFonts w:asciiTheme="majorHAnsi" w:hAnsiTheme="majorHAnsi" w:cstheme="majorHAnsi"/>
              <w:sz w:val="22"/>
              <w:szCs w:val="22"/>
            </w:rPr>
          </w:rPrChange>
        </w:rPr>
        <w:t xml:space="preserve">Colley, Linda. </w:t>
      </w:r>
      <w:r w:rsidRPr="00577B31">
        <w:rPr>
          <w:rFonts w:ascii="Times New Roman" w:hAnsi="Times New Roman"/>
          <w:i/>
          <w:iCs/>
          <w:rPrChange w:id="2827" w:author="Anna Wingfield" w:date="2024-03-14T14:53:00Z">
            <w:rPr>
              <w:rFonts w:asciiTheme="majorHAnsi" w:hAnsiTheme="majorHAnsi" w:cstheme="majorHAnsi"/>
              <w:i/>
              <w:iCs/>
              <w:sz w:val="22"/>
              <w:szCs w:val="22"/>
            </w:rPr>
          </w:rPrChange>
        </w:rPr>
        <w:t>Britons: Forging the Nation 1707-1837</w:t>
      </w:r>
      <w:r w:rsidRPr="00577B31">
        <w:rPr>
          <w:rFonts w:ascii="Times New Roman" w:hAnsi="Times New Roman"/>
          <w:rPrChange w:id="2828" w:author="Anna Wingfield" w:date="2024-03-14T14:53:00Z">
            <w:rPr>
              <w:rFonts w:asciiTheme="majorHAnsi" w:hAnsiTheme="majorHAnsi" w:cstheme="majorHAnsi"/>
              <w:sz w:val="22"/>
              <w:szCs w:val="22"/>
            </w:rPr>
          </w:rPrChange>
        </w:rPr>
        <w:t>. New Haven: Yale University Press, 1992.</w:t>
      </w:r>
    </w:p>
    <w:p w14:paraId="3F73A01C" w14:textId="77777777" w:rsidR="00C91E85" w:rsidRPr="00577B31" w:rsidRDefault="00C91E85" w:rsidP="009A1A10">
      <w:pPr>
        <w:spacing w:line="480" w:lineRule="auto"/>
        <w:ind w:left="720" w:hanging="720"/>
        <w:rPr>
          <w:rFonts w:ascii="Times New Roman" w:hAnsi="Times New Roman"/>
          <w:rPrChange w:id="2829" w:author="Anna Wingfield" w:date="2024-03-14T14:53:00Z">
            <w:rPr>
              <w:rFonts w:asciiTheme="majorHAnsi" w:hAnsiTheme="majorHAnsi" w:cstheme="majorHAnsi"/>
              <w:sz w:val="22"/>
              <w:szCs w:val="22"/>
            </w:rPr>
          </w:rPrChange>
        </w:rPr>
        <w:pPrChange w:id="2830" w:author="Anna Wingfield" w:date="2024-03-15T10:29:00Z">
          <w:pPr/>
        </w:pPrChange>
      </w:pPr>
    </w:p>
    <w:p w14:paraId="51D237D9" w14:textId="77777777" w:rsidR="00C91E85" w:rsidRPr="00577B31" w:rsidDel="009A1A10" w:rsidRDefault="00C91E85" w:rsidP="009A1A10">
      <w:pPr>
        <w:spacing w:line="480" w:lineRule="auto"/>
        <w:ind w:left="720" w:hanging="720"/>
        <w:rPr>
          <w:del w:id="2831" w:author="Anna Wingfield" w:date="2024-03-15T10:29:00Z"/>
          <w:rFonts w:ascii="Times New Roman" w:hAnsi="Times New Roman"/>
          <w:rPrChange w:id="2832" w:author="Anna Wingfield" w:date="2024-03-14T14:53:00Z">
            <w:rPr>
              <w:del w:id="2833" w:author="Anna Wingfield" w:date="2024-03-15T10:29:00Z"/>
              <w:rFonts w:asciiTheme="majorHAnsi" w:hAnsiTheme="majorHAnsi" w:cstheme="majorHAnsi"/>
              <w:sz w:val="22"/>
              <w:szCs w:val="22"/>
            </w:rPr>
          </w:rPrChange>
        </w:rPr>
        <w:pPrChange w:id="2834" w:author="Anna Wingfield" w:date="2024-03-15T10:29:00Z">
          <w:pPr/>
        </w:pPrChange>
      </w:pPr>
      <w:r w:rsidRPr="00577B31">
        <w:rPr>
          <w:rFonts w:ascii="Times New Roman" w:hAnsi="Times New Roman"/>
          <w:rPrChange w:id="2835" w:author="Anna Wingfield" w:date="2024-03-14T14:53:00Z">
            <w:rPr>
              <w:rFonts w:asciiTheme="majorHAnsi" w:hAnsiTheme="majorHAnsi" w:cstheme="majorHAnsi"/>
              <w:sz w:val="22"/>
              <w:szCs w:val="22"/>
            </w:rPr>
          </w:rPrChange>
        </w:rPr>
        <w:t xml:space="preserve">Cross, Anthony. </w:t>
      </w:r>
      <w:r w:rsidRPr="00577B31">
        <w:rPr>
          <w:rFonts w:ascii="Times New Roman" w:hAnsi="Times New Roman"/>
          <w:i/>
          <w:iCs/>
          <w:rPrChange w:id="2836" w:author="Anna Wingfield" w:date="2024-03-14T14:53:00Z">
            <w:rPr>
              <w:rFonts w:asciiTheme="majorHAnsi" w:hAnsiTheme="majorHAnsi" w:cstheme="majorHAnsi"/>
              <w:i/>
              <w:iCs/>
              <w:sz w:val="22"/>
              <w:szCs w:val="22"/>
            </w:rPr>
          </w:rPrChange>
        </w:rPr>
        <w:t xml:space="preserve">Peter the Great Through British Eyes: Perceptions and Representation of the Tsar Since 1698. </w:t>
      </w:r>
      <w:r w:rsidRPr="00577B31">
        <w:rPr>
          <w:rFonts w:ascii="Times New Roman" w:hAnsi="Times New Roman"/>
          <w:rPrChange w:id="2837" w:author="Anna Wingfield" w:date="2024-03-14T14:53:00Z">
            <w:rPr>
              <w:rFonts w:asciiTheme="majorHAnsi" w:hAnsiTheme="majorHAnsi" w:cstheme="majorHAnsi"/>
              <w:sz w:val="22"/>
              <w:szCs w:val="22"/>
            </w:rPr>
          </w:rPrChange>
        </w:rPr>
        <w:t>Cambridge: Cambridge University Press, 2000.</w:t>
      </w:r>
    </w:p>
    <w:p w14:paraId="08B56C55" w14:textId="77777777" w:rsidR="00C91E85" w:rsidRPr="00577B31" w:rsidRDefault="00C91E85" w:rsidP="009A1A10">
      <w:pPr>
        <w:spacing w:line="480" w:lineRule="auto"/>
        <w:ind w:left="720" w:hanging="720"/>
        <w:rPr>
          <w:rFonts w:ascii="Times New Roman" w:hAnsi="Times New Roman"/>
          <w:rPrChange w:id="2838" w:author="Anna Wingfield" w:date="2024-03-14T14:53:00Z">
            <w:rPr>
              <w:rFonts w:asciiTheme="majorHAnsi" w:hAnsiTheme="majorHAnsi" w:cstheme="majorHAnsi"/>
              <w:sz w:val="22"/>
              <w:szCs w:val="22"/>
            </w:rPr>
          </w:rPrChange>
        </w:rPr>
        <w:pPrChange w:id="2839" w:author="Anna Wingfield" w:date="2024-03-15T10:29:00Z">
          <w:pPr/>
        </w:pPrChange>
      </w:pPr>
    </w:p>
    <w:p w14:paraId="3309ACF5" w14:textId="77777777" w:rsidR="00C91E85" w:rsidRPr="00577B31" w:rsidDel="009A1A10" w:rsidRDefault="00C91E85" w:rsidP="009A1A10">
      <w:pPr>
        <w:spacing w:line="480" w:lineRule="auto"/>
        <w:ind w:left="720" w:hanging="720"/>
        <w:rPr>
          <w:del w:id="2840" w:author="Anna Wingfield" w:date="2024-03-15T10:29:00Z"/>
          <w:rFonts w:ascii="Times New Roman" w:hAnsi="Times New Roman"/>
          <w:rPrChange w:id="2841" w:author="Anna Wingfield" w:date="2024-03-14T14:53:00Z">
            <w:rPr>
              <w:del w:id="2842" w:author="Anna Wingfield" w:date="2024-03-15T10:29:00Z"/>
              <w:rFonts w:asciiTheme="majorHAnsi" w:hAnsiTheme="majorHAnsi" w:cstheme="majorHAnsi"/>
              <w:sz w:val="22"/>
              <w:szCs w:val="22"/>
            </w:rPr>
          </w:rPrChange>
        </w:rPr>
        <w:pPrChange w:id="2843" w:author="Anna Wingfield" w:date="2024-03-15T10:29:00Z">
          <w:pPr/>
        </w:pPrChange>
      </w:pPr>
      <w:r w:rsidRPr="00577B31">
        <w:rPr>
          <w:rFonts w:ascii="Times New Roman" w:hAnsi="Times New Roman"/>
          <w:rPrChange w:id="2844" w:author="Anna Wingfield" w:date="2024-03-14T14:53:00Z">
            <w:rPr>
              <w:rFonts w:asciiTheme="majorHAnsi" w:hAnsiTheme="majorHAnsi" w:cstheme="majorHAnsi"/>
              <w:sz w:val="22"/>
              <w:szCs w:val="22"/>
            </w:rPr>
          </w:rPrChange>
        </w:rPr>
        <w:t xml:space="preserve">Daniels, Jessie and Polly </w:t>
      </w:r>
      <w:proofErr w:type="spellStart"/>
      <w:r w:rsidRPr="00577B31">
        <w:rPr>
          <w:rFonts w:ascii="Times New Roman" w:hAnsi="Times New Roman"/>
          <w:rPrChange w:id="2845" w:author="Anna Wingfield" w:date="2024-03-14T14:53:00Z">
            <w:rPr>
              <w:rFonts w:asciiTheme="majorHAnsi" w:hAnsiTheme="majorHAnsi" w:cstheme="majorHAnsi"/>
              <w:sz w:val="22"/>
              <w:szCs w:val="22"/>
            </w:rPr>
          </w:rPrChange>
        </w:rPr>
        <w:t>Thistlethwaite</w:t>
      </w:r>
      <w:proofErr w:type="spellEnd"/>
      <w:r w:rsidRPr="00577B31">
        <w:rPr>
          <w:rFonts w:ascii="Times New Roman" w:hAnsi="Times New Roman"/>
          <w:rPrChange w:id="2846"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2847" w:author="Anna Wingfield" w:date="2024-03-14T14:53:00Z">
            <w:rPr>
              <w:rFonts w:asciiTheme="majorHAnsi" w:hAnsiTheme="majorHAnsi" w:cstheme="majorHAnsi"/>
              <w:i/>
              <w:iCs/>
              <w:sz w:val="22"/>
              <w:szCs w:val="22"/>
            </w:rPr>
          </w:rPrChange>
        </w:rPr>
        <w:t xml:space="preserve">Being a Scholar in the Digital Era: Transforming Scholarly Practice for the Public Good. </w:t>
      </w:r>
      <w:r w:rsidRPr="00577B31">
        <w:rPr>
          <w:rFonts w:ascii="Times New Roman" w:hAnsi="Times New Roman"/>
          <w:rPrChange w:id="2848" w:author="Anna Wingfield" w:date="2024-03-14T14:53:00Z">
            <w:rPr>
              <w:rFonts w:asciiTheme="majorHAnsi" w:hAnsiTheme="majorHAnsi" w:cstheme="majorHAnsi"/>
              <w:sz w:val="22"/>
              <w:szCs w:val="22"/>
            </w:rPr>
          </w:rPrChange>
        </w:rPr>
        <w:t>Bristol, UK: Policy Press, 2016.</w:t>
      </w:r>
    </w:p>
    <w:p w14:paraId="153CEFB3" w14:textId="77777777" w:rsidR="00C91E85" w:rsidRPr="00577B31" w:rsidRDefault="00C91E85" w:rsidP="009A1A10">
      <w:pPr>
        <w:spacing w:line="480" w:lineRule="auto"/>
        <w:ind w:left="720" w:hanging="720"/>
        <w:rPr>
          <w:rFonts w:ascii="Times New Roman" w:hAnsi="Times New Roman"/>
          <w:rPrChange w:id="2849" w:author="Anna Wingfield" w:date="2024-03-14T14:53:00Z">
            <w:rPr>
              <w:rFonts w:asciiTheme="majorHAnsi" w:hAnsiTheme="majorHAnsi" w:cstheme="majorHAnsi"/>
              <w:sz w:val="22"/>
              <w:szCs w:val="22"/>
            </w:rPr>
          </w:rPrChange>
        </w:rPr>
        <w:pPrChange w:id="2850" w:author="Anna Wingfield" w:date="2024-03-15T10:29:00Z">
          <w:pPr/>
        </w:pPrChange>
      </w:pPr>
    </w:p>
    <w:p w14:paraId="5DC45E72" w14:textId="77777777" w:rsidR="00C91E85" w:rsidRPr="00577B31" w:rsidDel="009A1A10" w:rsidRDefault="00C91E85" w:rsidP="009A1A10">
      <w:pPr>
        <w:spacing w:line="480" w:lineRule="auto"/>
        <w:ind w:left="720" w:hanging="720"/>
        <w:rPr>
          <w:del w:id="2851" w:author="Anna Wingfield" w:date="2024-03-15T10:28:00Z"/>
          <w:rFonts w:ascii="Times New Roman" w:hAnsi="Times New Roman"/>
          <w:rPrChange w:id="2852" w:author="Anna Wingfield" w:date="2024-03-14T14:53:00Z">
            <w:rPr>
              <w:del w:id="2853" w:author="Anna Wingfield" w:date="2024-03-15T10:28:00Z"/>
              <w:rFonts w:asciiTheme="majorHAnsi" w:hAnsiTheme="majorHAnsi" w:cstheme="majorHAnsi"/>
              <w:sz w:val="22"/>
              <w:szCs w:val="22"/>
            </w:rPr>
          </w:rPrChange>
        </w:rPr>
        <w:pPrChange w:id="2854" w:author="Anna Wingfield" w:date="2024-03-15T10:28:00Z">
          <w:pPr/>
        </w:pPrChange>
      </w:pPr>
      <w:r w:rsidRPr="00577B31">
        <w:rPr>
          <w:rFonts w:ascii="Times New Roman" w:hAnsi="Times New Roman"/>
          <w:rPrChange w:id="2855" w:author="Anna Wingfield" w:date="2024-03-14T14:53:00Z">
            <w:rPr>
              <w:rFonts w:asciiTheme="majorHAnsi" w:hAnsiTheme="majorHAnsi" w:cstheme="majorHAnsi"/>
              <w:sz w:val="22"/>
              <w:szCs w:val="22"/>
            </w:rPr>
          </w:rPrChange>
        </w:rPr>
        <w:t xml:space="preserve">Duncan, Ian. “Fanaticism and Civil Society: Hogg’s </w:t>
      </w:r>
      <w:r w:rsidRPr="00577B31">
        <w:rPr>
          <w:rFonts w:ascii="Times New Roman" w:hAnsi="Times New Roman"/>
          <w:i/>
          <w:iCs/>
          <w:rPrChange w:id="2856" w:author="Anna Wingfield" w:date="2024-03-14T14:53:00Z">
            <w:rPr>
              <w:rFonts w:asciiTheme="majorHAnsi" w:hAnsiTheme="majorHAnsi" w:cstheme="majorHAnsi"/>
              <w:i/>
              <w:iCs/>
              <w:sz w:val="22"/>
              <w:szCs w:val="22"/>
            </w:rPr>
          </w:rPrChange>
        </w:rPr>
        <w:t>Justified Sinner</w:t>
      </w:r>
      <w:r w:rsidRPr="00577B31">
        <w:rPr>
          <w:rFonts w:ascii="Times New Roman" w:hAnsi="Times New Roman"/>
          <w:rPrChange w:id="2857"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2858" w:author="Anna Wingfield" w:date="2024-03-14T14:53:00Z">
            <w:rPr>
              <w:rFonts w:asciiTheme="majorHAnsi" w:hAnsiTheme="majorHAnsi" w:cstheme="majorHAnsi"/>
              <w:i/>
              <w:iCs/>
              <w:sz w:val="22"/>
              <w:szCs w:val="22"/>
            </w:rPr>
          </w:rPrChange>
        </w:rPr>
        <w:t>Novel</w:t>
      </w:r>
      <w:r w:rsidRPr="00577B31">
        <w:rPr>
          <w:rFonts w:ascii="Times New Roman" w:hAnsi="Times New Roman"/>
          <w:rPrChange w:id="2859" w:author="Anna Wingfield" w:date="2024-03-14T14:53:00Z">
            <w:rPr>
              <w:rFonts w:asciiTheme="majorHAnsi" w:hAnsiTheme="majorHAnsi" w:cstheme="majorHAnsi"/>
              <w:sz w:val="22"/>
              <w:szCs w:val="22"/>
            </w:rPr>
          </w:rPrChange>
        </w:rPr>
        <w:t xml:space="preserve"> 42, no. 2 (2009): 343-48.</w:t>
      </w:r>
    </w:p>
    <w:p w14:paraId="51683300" w14:textId="77777777" w:rsidR="00C91E85" w:rsidRPr="00577B31" w:rsidRDefault="00C91E85" w:rsidP="009A1A10">
      <w:pPr>
        <w:spacing w:line="480" w:lineRule="auto"/>
        <w:ind w:left="720" w:hanging="720"/>
        <w:rPr>
          <w:rFonts w:ascii="Times New Roman" w:hAnsi="Times New Roman"/>
          <w:rPrChange w:id="2860" w:author="Anna Wingfield" w:date="2024-03-14T14:53:00Z">
            <w:rPr>
              <w:rFonts w:asciiTheme="majorHAnsi" w:hAnsiTheme="majorHAnsi" w:cstheme="majorHAnsi"/>
              <w:sz w:val="22"/>
              <w:szCs w:val="22"/>
            </w:rPr>
          </w:rPrChange>
        </w:rPr>
        <w:pPrChange w:id="2861" w:author="Anna Wingfield" w:date="2024-03-15T10:28:00Z">
          <w:pPr/>
        </w:pPrChange>
      </w:pPr>
    </w:p>
    <w:p w14:paraId="25795CF2" w14:textId="77777777" w:rsidR="00C91E85" w:rsidRPr="00577B31" w:rsidDel="009A1A10" w:rsidRDefault="00C91E85" w:rsidP="009A1A10">
      <w:pPr>
        <w:spacing w:line="480" w:lineRule="auto"/>
        <w:ind w:left="720" w:hanging="720"/>
        <w:rPr>
          <w:del w:id="2862" w:author="Anna Wingfield" w:date="2024-03-15T10:28:00Z"/>
          <w:rFonts w:ascii="Times New Roman" w:hAnsi="Times New Roman"/>
          <w:rPrChange w:id="2863" w:author="Anna Wingfield" w:date="2024-03-14T14:53:00Z">
            <w:rPr>
              <w:del w:id="2864" w:author="Anna Wingfield" w:date="2024-03-15T10:28:00Z"/>
              <w:rFonts w:asciiTheme="majorHAnsi" w:hAnsiTheme="majorHAnsi" w:cstheme="majorHAnsi"/>
              <w:sz w:val="22"/>
              <w:szCs w:val="22"/>
            </w:rPr>
          </w:rPrChange>
        </w:rPr>
        <w:pPrChange w:id="2865" w:author="Anna Wingfield" w:date="2024-03-15T10:28:00Z">
          <w:pPr/>
        </w:pPrChange>
      </w:pPr>
      <w:r w:rsidRPr="00577B31">
        <w:rPr>
          <w:rFonts w:ascii="Times New Roman" w:hAnsi="Times New Roman"/>
          <w:rPrChange w:id="2866" w:author="Anna Wingfield" w:date="2024-03-14T14:53:00Z">
            <w:rPr>
              <w:rFonts w:asciiTheme="majorHAnsi" w:hAnsiTheme="majorHAnsi" w:cstheme="majorHAnsi"/>
              <w:sz w:val="22"/>
              <w:szCs w:val="22"/>
            </w:rPr>
          </w:rPrChange>
        </w:rPr>
        <w:t xml:space="preserve">---. “Fanaticism and Enlightenment in </w:t>
      </w:r>
      <w:r w:rsidRPr="00577B31">
        <w:rPr>
          <w:rFonts w:ascii="Times New Roman" w:hAnsi="Times New Roman"/>
          <w:i/>
          <w:iCs/>
          <w:rPrChange w:id="2867" w:author="Anna Wingfield" w:date="2024-03-14T14:53:00Z">
            <w:rPr>
              <w:rFonts w:asciiTheme="majorHAnsi" w:hAnsiTheme="majorHAnsi" w:cstheme="majorHAnsi"/>
              <w:i/>
              <w:iCs/>
              <w:sz w:val="22"/>
              <w:szCs w:val="22"/>
            </w:rPr>
          </w:rPrChange>
        </w:rPr>
        <w:t>Confessions of a Justified Sinner</w:t>
      </w:r>
      <w:r w:rsidRPr="00577B31">
        <w:rPr>
          <w:rFonts w:ascii="Times New Roman" w:hAnsi="Times New Roman"/>
          <w:rPrChange w:id="2868" w:author="Anna Wingfield" w:date="2024-03-14T14:53:00Z">
            <w:rPr>
              <w:rFonts w:asciiTheme="majorHAnsi" w:hAnsiTheme="majorHAnsi" w:cstheme="majorHAnsi"/>
              <w:sz w:val="22"/>
              <w:szCs w:val="22"/>
            </w:rPr>
          </w:rPrChange>
        </w:rPr>
        <w:t xml:space="preserve">.” In </w:t>
      </w:r>
      <w:r w:rsidRPr="00577B31">
        <w:rPr>
          <w:rFonts w:ascii="Times New Roman" w:hAnsi="Times New Roman"/>
          <w:i/>
          <w:iCs/>
          <w:rPrChange w:id="2869" w:author="Anna Wingfield" w:date="2024-03-14T14:53:00Z">
            <w:rPr>
              <w:rFonts w:asciiTheme="majorHAnsi" w:hAnsiTheme="majorHAnsi" w:cstheme="majorHAnsi"/>
              <w:i/>
              <w:iCs/>
              <w:sz w:val="22"/>
              <w:szCs w:val="22"/>
            </w:rPr>
          </w:rPrChange>
        </w:rPr>
        <w:t>James Hogg and the Literary Marketplace: Scottish Romanticism and the Working-Class Author</w:t>
      </w:r>
      <w:r w:rsidRPr="00577B31">
        <w:rPr>
          <w:rFonts w:ascii="Times New Roman" w:hAnsi="Times New Roman"/>
          <w:rPrChange w:id="2870" w:author="Anna Wingfield" w:date="2024-03-14T14:53:00Z">
            <w:rPr>
              <w:rFonts w:asciiTheme="majorHAnsi" w:hAnsiTheme="majorHAnsi" w:cstheme="majorHAnsi"/>
              <w:sz w:val="22"/>
              <w:szCs w:val="22"/>
            </w:rPr>
          </w:rPrChange>
        </w:rPr>
        <w:t>, edited by Sharon Alker and Holly Faith Nelson. New York: Routledge, 2009. Kindle.</w:t>
      </w:r>
    </w:p>
    <w:p w14:paraId="3BEF7081" w14:textId="77777777" w:rsidR="00C91E85" w:rsidRPr="00577B31" w:rsidRDefault="00C91E85" w:rsidP="009A1A10">
      <w:pPr>
        <w:spacing w:line="480" w:lineRule="auto"/>
        <w:ind w:left="720" w:hanging="720"/>
        <w:rPr>
          <w:rFonts w:ascii="Times New Roman" w:hAnsi="Times New Roman"/>
          <w:rPrChange w:id="2871" w:author="Anna Wingfield" w:date="2024-03-14T14:53:00Z">
            <w:rPr>
              <w:rFonts w:asciiTheme="majorHAnsi" w:hAnsiTheme="majorHAnsi" w:cstheme="majorHAnsi"/>
              <w:sz w:val="22"/>
              <w:szCs w:val="22"/>
            </w:rPr>
          </w:rPrChange>
        </w:rPr>
        <w:pPrChange w:id="2872" w:author="Anna Wingfield" w:date="2024-03-15T10:28:00Z">
          <w:pPr/>
        </w:pPrChange>
      </w:pPr>
    </w:p>
    <w:p w14:paraId="6BBBCE5E" w14:textId="77777777" w:rsidR="00C91E85" w:rsidRPr="00577B31" w:rsidDel="009A1A10" w:rsidRDefault="00C91E85" w:rsidP="009A1A10">
      <w:pPr>
        <w:spacing w:line="480" w:lineRule="auto"/>
        <w:ind w:left="720" w:hanging="720"/>
        <w:rPr>
          <w:del w:id="2873" w:author="Anna Wingfield" w:date="2024-03-15T10:27:00Z"/>
          <w:rFonts w:ascii="Times New Roman" w:hAnsi="Times New Roman"/>
          <w:rPrChange w:id="2874" w:author="Anna Wingfield" w:date="2024-03-14T14:53:00Z">
            <w:rPr>
              <w:del w:id="2875" w:author="Anna Wingfield" w:date="2024-03-15T10:27:00Z"/>
              <w:rFonts w:asciiTheme="majorHAnsi" w:hAnsiTheme="majorHAnsi" w:cstheme="majorHAnsi"/>
              <w:sz w:val="22"/>
              <w:szCs w:val="22"/>
            </w:rPr>
          </w:rPrChange>
        </w:rPr>
        <w:pPrChange w:id="2876" w:author="Anna Wingfield" w:date="2024-03-15T10:27:00Z">
          <w:pPr/>
        </w:pPrChange>
      </w:pPr>
      <w:proofErr w:type="spellStart"/>
      <w:r w:rsidRPr="00577B31">
        <w:rPr>
          <w:rFonts w:ascii="Times New Roman" w:hAnsi="Times New Roman"/>
          <w:rPrChange w:id="2877" w:author="Anna Wingfield" w:date="2024-03-14T14:53:00Z">
            <w:rPr>
              <w:rFonts w:asciiTheme="majorHAnsi" w:hAnsiTheme="majorHAnsi" w:cstheme="majorHAnsi"/>
              <w:sz w:val="22"/>
              <w:szCs w:val="22"/>
            </w:rPr>
          </w:rPrChange>
        </w:rPr>
        <w:t>Forestal</w:t>
      </w:r>
      <w:proofErr w:type="spellEnd"/>
      <w:r w:rsidRPr="00577B31">
        <w:rPr>
          <w:rFonts w:ascii="Times New Roman" w:hAnsi="Times New Roman"/>
          <w:rPrChange w:id="2878" w:author="Anna Wingfield" w:date="2024-03-14T14:53:00Z">
            <w:rPr>
              <w:rFonts w:asciiTheme="majorHAnsi" w:hAnsiTheme="majorHAnsi" w:cstheme="majorHAnsi"/>
              <w:sz w:val="22"/>
              <w:szCs w:val="22"/>
            </w:rPr>
          </w:rPrChange>
        </w:rPr>
        <w:t xml:space="preserve">, Jennifer. “The Architecture of Political Spaces: Trolls, Digital Media, and Deweyan Democracy,” </w:t>
      </w:r>
      <w:r w:rsidRPr="00577B31">
        <w:rPr>
          <w:rFonts w:ascii="Times New Roman" w:hAnsi="Times New Roman"/>
          <w:i/>
          <w:iCs/>
          <w:rPrChange w:id="2879" w:author="Anna Wingfield" w:date="2024-03-14T14:53:00Z">
            <w:rPr>
              <w:rFonts w:asciiTheme="majorHAnsi" w:hAnsiTheme="majorHAnsi" w:cstheme="majorHAnsi"/>
              <w:i/>
              <w:iCs/>
              <w:sz w:val="22"/>
              <w:szCs w:val="22"/>
            </w:rPr>
          </w:rPrChange>
        </w:rPr>
        <w:t>American Political Science Review</w:t>
      </w:r>
      <w:r w:rsidRPr="00577B31">
        <w:rPr>
          <w:rFonts w:ascii="Times New Roman" w:hAnsi="Times New Roman"/>
          <w:rPrChange w:id="2880" w:author="Anna Wingfield" w:date="2024-03-14T14:53:00Z">
            <w:rPr>
              <w:rFonts w:asciiTheme="majorHAnsi" w:hAnsiTheme="majorHAnsi" w:cstheme="majorHAnsi"/>
              <w:sz w:val="22"/>
              <w:szCs w:val="22"/>
            </w:rPr>
          </w:rPrChange>
        </w:rPr>
        <w:t xml:space="preserve"> 111, no. 1 (2017): 149-61.</w:t>
      </w:r>
    </w:p>
    <w:p w14:paraId="1EE8CD42" w14:textId="77777777" w:rsidR="00C91E85" w:rsidRPr="00577B31" w:rsidRDefault="00C91E85" w:rsidP="009A1A10">
      <w:pPr>
        <w:spacing w:line="480" w:lineRule="auto"/>
        <w:ind w:left="720" w:hanging="720"/>
        <w:rPr>
          <w:rFonts w:ascii="Times New Roman" w:hAnsi="Times New Roman"/>
          <w:rPrChange w:id="2881" w:author="Anna Wingfield" w:date="2024-03-14T14:53:00Z">
            <w:rPr>
              <w:rFonts w:asciiTheme="majorHAnsi" w:hAnsiTheme="majorHAnsi" w:cstheme="majorHAnsi"/>
              <w:sz w:val="22"/>
              <w:szCs w:val="22"/>
            </w:rPr>
          </w:rPrChange>
        </w:rPr>
        <w:pPrChange w:id="2882" w:author="Anna Wingfield" w:date="2024-03-15T10:27:00Z">
          <w:pPr/>
        </w:pPrChange>
      </w:pPr>
    </w:p>
    <w:p w14:paraId="64172009" w14:textId="6BD62F7F" w:rsidR="00C91E85" w:rsidRPr="00577B31" w:rsidDel="009A1A10" w:rsidRDefault="00C91E85" w:rsidP="009A1A10">
      <w:pPr>
        <w:spacing w:line="480" w:lineRule="auto"/>
        <w:ind w:left="720" w:hanging="720"/>
        <w:rPr>
          <w:del w:id="2883" w:author="Anna Wingfield" w:date="2024-03-15T10:27:00Z"/>
          <w:rFonts w:ascii="Times New Roman" w:hAnsi="Times New Roman"/>
          <w:rPrChange w:id="2884" w:author="Anna Wingfield" w:date="2024-03-14T14:53:00Z">
            <w:rPr>
              <w:del w:id="2885" w:author="Anna Wingfield" w:date="2024-03-15T10:27:00Z"/>
              <w:rFonts w:asciiTheme="majorHAnsi" w:hAnsiTheme="majorHAnsi" w:cstheme="majorHAnsi"/>
              <w:sz w:val="22"/>
              <w:szCs w:val="22"/>
            </w:rPr>
          </w:rPrChange>
        </w:rPr>
        <w:pPrChange w:id="2886" w:author="Anna Wingfield" w:date="2024-03-15T10:27:00Z">
          <w:pPr/>
        </w:pPrChange>
      </w:pPr>
      <w:r w:rsidRPr="00577B31">
        <w:rPr>
          <w:rFonts w:ascii="Times New Roman" w:hAnsi="Times New Roman"/>
          <w:rPrChange w:id="2887" w:author="Anna Wingfield" w:date="2024-03-14T14:53:00Z">
            <w:rPr>
              <w:rFonts w:asciiTheme="majorHAnsi" w:hAnsiTheme="majorHAnsi" w:cstheme="majorHAnsi"/>
              <w:sz w:val="22"/>
              <w:szCs w:val="22"/>
            </w:rPr>
          </w:rPrChange>
        </w:rPr>
        <w:t xml:space="preserve">Harwell, Drew and Ellen Nakashima. “Federal Prosecutors </w:t>
      </w:r>
      <w:ins w:id="2888" w:author="Anna Wingfield" w:date="2024-03-15T10:46:00Z">
        <w:r w:rsidR="006A6DED">
          <w:rPr>
            <w:rFonts w:ascii="Times New Roman" w:hAnsi="Times New Roman"/>
          </w:rPr>
          <w:t>A</w:t>
        </w:r>
      </w:ins>
      <w:del w:id="2889" w:author="Anna Wingfield" w:date="2024-03-15T10:46:00Z">
        <w:r w:rsidRPr="00577B31" w:rsidDel="006A6DED">
          <w:rPr>
            <w:rFonts w:ascii="Times New Roman" w:hAnsi="Times New Roman"/>
            <w:rPrChange w:id="2890" w:author="Anna Wingfield" w:date="2024-03-14T14:53:00Z">
              <w:rPr>
                <w:rFonts w:asciiTheme="majorHAnsi" w:hAnsiTheme="majorHAnsi" w:cstheme="majorHAnsi"/>
                <w:sz w:val="22"/>
                <w:szCs w:val="22"/>
              </w:rPr>
            </w:rPrChange>
          </w:rPr>
          <w:delText>a</w:delText>
        </w:r>
      </w:del>
      <w:r w:rsidRPr="00577B31">
        <w:rPr>
          <w:rFonts w:ascii="Times New Roman" w:hAnsi="Times New Roman"/>
          <w:rPrChange w:id="2891" w:author="Anna Wingfield" w:date="2024-03-14T14:53:00Z">
            <w:rPr>
              <w:rFonts w:asciiTheme="majorHAnsi" w:hAnsiTheme="majorHAnsi" w:cstheme="majorHAnsi"/>
              <w:sz w:val="22"/>
              <w:szCs w:val="22"/>
            </w:rPr>
          </w:rPrChange>
        </w:rPr>
        <w:t xml:space="preserve">ccuse Zoom </w:t>
      </w:r>
      <w:ins w:id="2892" w:author="Anna Wingfield" w:date="2024-03-15T10:46:00Z">
        <w:r w:rsidR="006A6DED">
          <w:rPr>
            <w:rFonts w:ascii="Times New Roman" w:hAnsi="Times New Roman"/>
          </w:rPr>
          <w:t>E</w:t>
        </w:r>
      </w:ins>
      <w:del w:id="2893" w:author="Anna Wingfield" w:date="2024-03-15T10:46:00Z">
        <w:r w:rsidRPr="00577B31" w:rsidDel="006A6DED">
          <w:rPr>
            <w:rFonts w:ascii="Times New Roman" w:hAnsi="Times New Roman"/>
            <w:rPrChange w:id="2894" w:author="Anna Wingfield" w:date="2024-03-14T14:53:00Z">
              <w:rPr>
                <w:rFonts w:asciiTheme="majorHAnsi" w:hAnsiTheme="majorHAnsi" w:cstheme="majorHAnsi"/>
                <w:sz w:val="22"/>
                <w:szCs w:val="22"/>
              </w:rPr>
            </w:rPrChange>
          </w:rPr>
          <w:delText>e</w:delText>
        </w:r>
      </w:del>
      <w:r w:rsidRPr="00577B31">
        <w:rPr>
          <w:rFonts w:ascii="Times New Roman" w:hAnsi="Times New Roman"/>
          <w:rPrChange w:id="2895" w:author="Anna Wingfield" w:date="2024-03-14T14:53:00Z">
            <w:rPr>
              <w:rFonts w:asciiTheme="majorHAnsi" w:hAnsiTheme="majorHAnsi" w:cstheme="majorHAnsi"/>
              <w:sz w:val="22"/>
              <w:szCs w:val="22"/>
            </w:rPr>
          </w:rPrChange>
        </w:rPr>
        <w:t xml:space="preserve">xecutive of </w:t>
      </w:r>
      <w:ins w:id="2896" w:author="Anna Wingfield" w:date="2024-03-15T10:46:00Z">
        <w:r w:rsidR="006A6DED">
          <w:rPr>
            <w:rFonts w:ascii="Times New Roman" w:hAnsi="Times New Roman"/>
          </w:rPr>
          <w:t>W</w:t>
        </w:r>
      </w:ins>
      <w:del w:id="2897" w:author="Anna Wingfield" w:date="2024-03-15T10:46:00Z">
        <w:r w:rsidRPr="00577B31" w:rsidDel="006A6DED">
          <w:rPr>
            <w:rFonts w:ascii="Times New Roman" w:hAnsi="Times New Roman"/>
            <w:rPrChange w:id="2898" w:author="Anna Wingfield" w:date="2024-03-14T14:53:00Z">
              <w:rPr>
                <w:rFonts w:asciiTheme="majorHAnsi" w:hAnsiTheme="majorHAnsi" w:cstheme="majorHAnsi"/>
                <w:sz w:val="22"/>
                <w:szCs w:val="22"/>
              </w:rPr>
            </w:rPrChange>
          </w:rPr>
          <w:delText>w</w:delText>
        </w:r>
      </w:del>
      <w:r w:rsidRPr="00577B31">
        <w:rPr>
          <w:rFonts w:ascii="Times New Roman" w:hAnsi="Times New Roman"/>
          <w:rPrChange w:id="2899" w:author="Anna Wingfield" w:date="2024-03-14T14:53:00Z">
            <w:rPr>
              <w:rFonts w:asciiTheme="majorHAnsi" w:hAnsiTheme="majorHAnsi" w:cstheme="majorHAnsi"/>
              <w:sz w:val="22"/>
              <w:szCs w:val="22"/>
            </w:rPr>
          </w:rPrChange>
        </w:rPr>
        <w:t xml:space="preserve">orking with Chinese </w:t>
      </w:r>
      <w:ins w:id="2900" w:author="Anna Wingfield" w:date="2024-03-15T10:46:00Z">
        <w:r w:rsidR="006A6DED">
          <w:rPr>
            <w:rFonts w:ascii="Times New Roman" w:hAnsi="Times New Roman"/>
          </w:rPr>
          <w:t>G</w:t>
        </w:r>
      </w:ins>
      <w:del w:id="2901" w:author="Anna Wingfield" w:date="2024-03-15T10:46:00Z">
        <w:r w:rsidRPr="00577B31" w:rsidDel="006A6DED">
          <w:rPr>
            <w:rFonts w:ascii="Times New Roman" w:hAnsi="Times New Roman"/>
            <w:rPrChange w:id="2902" w:author="Anna Wingfield" w:date="2024-03-14T14:53:00Z">
              <w:rPr>
                <w:rFonts w:asciiTheme="majorHAnsi" w:hAnsiTheme="majorHAnsi" w:cstheme="majorHAnsi"/>
                <w:sz w:val="22"/>
                <w:szCs w:val="22"/>
              </w:rPr>
            </w:rPrChange>
          </w:rPr>
          <w:delText>g</w:delText>
        </w:r>
      </w:del>
      <w:r w:rsidRPr="00577B31">
        <w:rPr>
          <w:rFonts w:ascii="Times New Roman" w:hAnsi="Times New Roman"/>
          <w:rPrChange w:id="2903" w:author="Anna Wingfield" w:date="2024-03-14T14:53:00Z">
            <w:rPr>
              <w:rFonts w:asciiTheme="majorHAnsi" w:hAnsiTheme="majorHAnsi" w:cstheme="majorHAnsi"/>
              <w:sz w:val="22"/>
              <w:szCs w:val="22"/>
            </w:rPr>
          </w:rPrChange>
        </w:rPr>
        <w:t xml:space="preserve">overnment to </w:t>
      </w:r>
      <w:ins w:id="2904" w:author="Anna Wingfield" w:date="2024-03-15T10:46:00Z">
        <w:r w:rsidR="006A6DED">
          <w:rPr>
            <w:rFonts w:ascii="Times New Roman" w:hAnsi="Times New Roman"/>
          </w:rPr>
          <w:t>S</w:t>
        </w:r>
      </w:ins>
      <w:del w:id="2905" w:author="Anna Wingfield" w:date="2024-03-15T10:46:00Z">
        <w:r w:rsidRPr="00577B31" w:rsidDel="006A6DED">
          <w:rPr>
            <w:rFonts w:ascii="Times New Roman" w:hAnsi="Times New Roman"/>
            <w:rPrChange w:id="2906" w:author="Anna Wingfield" w:date="2024-03-14T14:53:00Z">
              <w:rPr>
                <w:rFonts w:asciiTheme="majorHAnsi" w:hAnsiTheme="majorHAnsi" w:cstheme="majorHAnsi"/>
                <w:sz w:val="22"/>
                <w:szCs w:val="22"/>
              </w:rPr>
            </w:rPrChange>
          </w:rPr>
          <w:delText>s</w:delText>
        </w:r>
      </w:del>
      <w:r w:rsidRPr="00577B31">
        <w:rPr>
          <w:rFonts w:ascii="Times New Roman" w:hAnsi="Times New Roman"/>
          <w:rPrChange w:id="2907" w:author="Anna Wingfield" w:date="2024-03-14T14:53:00Z">
            <w:rPr>
              <w:rFonts w:asciiTheme="majorHAnsi" w:hAnsiTheme="majorHAnsi" w:cstheme="majorHAnsi"/>
              <w:sz w:val="22"/>
              <w:szCs w:val="22"/>
            </w:rPr>
          </w:rPrChange>
        </w:rPr>
        <w:t xml:space="preserve">urveil </w:t>
      </w:r>
      <w:ins w:id="2908" w:author="Anna Wingfield" w:date="2024-03-15T10:46:00Z">
        <w:r w:rsidR="006A6DED">
          <w:rPr>
            <w:rFonts w:ascii="Times New Roman" w:hAnsi="Times New Roman"/>
          </w:rPr>
          <w:t>U</w:t>
        </w:r>
      </w:ins>
      <w:del w:id="2909" w:author="Anna Wingfield" w:date="2024-03-15T10:46:00Z">
        <w:r w:rsidRPr="00577B31" w:rsidDel="006A6DED">
          <w:rPr>
            <w:rFonts w:ascii="Times New Roman" w:hAnsi="Times New Roman"/>
            <w:rPrChange w:id="2910" w:author="Anna Wingfield" w:date="2024-03-14T14:53:00Z">
              <w:rPr>
                <w:rFonts w:asciiTheme="majorHAnsi" w:hAnsiTheme="majorHAnsi" w:cstheme="majorHAnsi"/>
                <w:sz w:val="22"/>
                <w:szCs w:val="22"/>
              </w:rPr>
            </w:rPrChange>
          </w:rPr>
          <w:delText>u</w:delText>
        </w:r>
      </w:del>
      <w:r w:rsidRPr="00577B31">
        <w:rPr>
          <w:rFonts w:ascii="Times New Roman" w:hAnsi="Times New Roman"/>
          <w:rPrChange w:id="2911" w:author="Anna Wingfield" w:date="2024-03-14T14:53:00Z">
            <w:rPr>
              <w:rFonts w:asciiTheme="majorHAnsi" w:hAnsiTheme="majorHAnsi" w:cstheme="majorHAnsi"/>
              <w:sz w:val="22"/>
              <w:szCs w:val="22"/>
            </w:rPr>
          </w:rPrChange>
        </w:rPr>
        <w:t xml:space="preserve">sers and </w:t>
      </w:r>
      <w:ins w:id="2912" w:author="Anna Wingfield" w:date="2024-03-15T10:46:00Z">
        <w:r w:rsidR="006A6DED">
          <w:rPr>
            <w:rFonts w:ascii="Times New Roman" w:hAnsi="Times New Roman"/>
          </w:rPr>
          <w:t>S</w:t>
        </w:r>
      </w:ins>
      <w:del w:id="2913" w:author="Anna Wingfield" w:date="2024-03-15T10:46:00Z">
        <w:r w:rsidRPr="00577B31" w:rsidDel="006A6DED">
          <w:rPr>
            <w:rFonts w:ascii="Times New Roman" w:hAnsi="Times New Roman"/>
            <w:rPrChange w:id="2914" w:author="Anna Wingfield" w:date="2024-03-14T14:53:00Z">
              <w:rPr>
                <w:rFonts w:asciiTheme="majorHAnsi" w:hAnsiTheme="majorHAnsi" w:cstheme="majorHAnsi"/>
                <w:sz w:val="22"/>
                <w:szCs w:val="22"/>
              </w:rPr>
            </w:rPrChange>
          </w:rPr>
          <w:delText>s</w:delText>
        </w:r>
      </w:del>
      <w:r w:rsidRPr="00577B31">
        <w:rPr>
          <w:rFonts w:ascii="Times New Roman" w:hAnsi="Times New Roman"/>
          <w:rPrChange w:id="2915" w:author="Anna Wingfield" w:date="2024-03-14T14:53:00Z">
            <w:rPr>
              <w:rFonts w:asciiTheme="majorHAnsi" w:hAnsiTheme="majorHAnsi" w:cstheme="majorHAnsi"/>
              <w:sz w:val="22"/>
              <w:szCs w:val="22"/>
            </w:rPr>
          </w:rPrChange>
        </w:rPr>
        <w:t xml:space="preserve">uppress video calls.” </w:t>
      </w:r>
      <w:r w:rsidRPr="00577B31">
        <w:rPr>
          <w:rFonts w:ascii="Times New Roman" w:hAnsi="Times New Roman"/>
          <w:i/>
          <w:iCs/>
          <w:rPrChange w:id="2916" w:author="Anna Wingfield" w:date="2024-03-14T14:53:00Z">
            <w:rPr>
              <w:rFonts w:asciiTheme="majorHAnsi" w:hAnsiTheme="majorHAnsi" w:cstheme="majorHAnsi"/>
              <w:i/>
              <w:iCs/>
              <w:sz w:val="22"/>
              <w:szCs w:val="22"/>
            </w:rPr>
          </w:rPrChange>
        </w:rPr>
        <w:t>The Washington Post</w:t>
      </w:r>
      <w:r w:rsidRPr="00577B31">
        <w:rPr>
          <w:rFonts w:ascii="Times New Roman" w:hAnsi="Times New Roman"/>
          <w:rPrChange w:id="2917" w:author="Anna Wingfield" w:date="2024-03-14T14:53:00Z">
            <w:rPr>
              <w:rFonts w:asciiTheme="majorHAnsi" w:hAnsiTheme="majorHAnsi" w:cstheme="majorHAnsi"/>
              <w:sz w:val="22"/>
              <w:szCs w:val="22"/>
            </w:rPr>
          </w:rPrChange>
        </w:rPr>
        <w:t>, December 18, 2020</w:t>
      </w:r>
      <w:ins w:id="2918" w:author="Anna Wingfield" w:date="2024-03-15T10:47:00Z">
        <w:r w:rsidR="006A6DED">
          <w:rPr>
            <w:rFonts w:ascii="Times New Roman" w:hAnsi="Times New Roman"/>
          </w:rPr>
          <w:t>.</w:t>
        </w:r>
      </w:ins>
      <w:del w:id="2919" w:author="Anna Wingfield" w:date="2024-03-15T10:47:00Z">
        <w:r w:rsidRPr="00577B31" w:rsidDel="006A6DED">
          <w:rPr>
            <w:rFonts w:ascii="Times New Roman" w:hAnsi="Times New Roman"/>
            <w:rPrChange w:id="2920"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2921"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2922" w:author="Anna Wingfield" w:date="2024-03-14T14:53:00Z">
            <w:rPr/>
          </w:rPrChange>
        </w:rPr>
        <w:lastRenderedPageBreak/>
        <w:fldChar w:fldCharType="begin"/>
      </w:r>
      <w:r w:rsidRPr="00577B31">
        <w:rPr>
          <w:rFonts w:ascii="Times New Roman" w:hAnsi="Times New Roman"/>
          <w:rPrChange w:id="2923" w:author="Anna Wingfield" w:date="2024-03-14T14:53:00Z">
            <w:rPr/>
          </w:rPrChange>
        </w:rPr>
        <w:instrText>HYPERLINK "https://www.washingtonpost.com/technology/2020/12/18/zoom-helped-china-surveillance"</w:instrText>
      </w:r>
      <w:r w:rsidRPr="009A1A10">
        <w:rPr>
          <w:rFonts w:ascii="Times New Roman" w:hAnsi="Times New Roman"/>
        </w:rPr>
      </w:r>
      <w:r w:rsidRPr="00577B31">
        <w:rPr>
          <w:rFonts w:ascii="Times New Roman" w:hAnsi="Times New Roman"/>
          <w:rPrChange w:id="2924"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2925" w:author="Anna Wingfield" w:date="2024-03-14T14:53:00Z">
            <w:rPr>
              <w:rStyle w:val="Hyperlink"/>
              <w:rFonts w:asciiTheme="majorHAnsi" w:hAnsiTheme="majorHAnsi" w:cstheme="majorHAnsi"/>
              <w:sz w:val="22"/>
              <w:szCs w:val="22"/>
            </w:rPr>
          </w:rPrChange>
        </w:rPr>
        <w:t>https://www.washingtonpost.com/technology/2020/12/18/zoom-helped-china-surveillance</w:t>
      </w:r>
      <w:r w:rsidRPr="00577B31">
        <w:rPr>
          <w:rStyle w:val="Hyperlink"/>
          <w:rFonts w:ascii="Times New Roman" w:hAnsi="Times New Roman"/>
          <w:rPrChange w:id="2926" w:author="Anna Wingfield" w:date="2024-03-14T14:53:00Z">
            <w:rPr>
              <w:rStyle w:val="Hyperlink"/>
              <w:rFonts w:asciiTheme="majorHAnsi" w:hAnsiTheme="majorHAnsi" w:cstheme="majorHAnsi"/>
              <w:sz w:val="22"/>
              <w:szCs w:val="22"/>
            </w:rPr>
          </w:rPrChange>
        </w:rPr>
        <w:fldChar w:fldCharType="end"/>
      </w:r>
    </w:p>
    <w:p w14:paraId="6634E8E9" w14:textId="77777777" w:rsidR="00C91E85" w:rsidRPr="00577B31" w:rsidRDefault="00C91E85" w:rsidP="009A1A10">
      <w:pPr>
        <w:spacing w:line="480" w:lineRule="auto"/>
        <w:ind w:left="720" w:hanging="720"/>
        <w:rPr>
          <w:rFonts w:ascii="Times New Roman" w:hAnsi="Times New Roman"/>
          <w:rPrChange w:id="2927" w:author="Anna Wingfield" w:date="2024-03-14T14:53:00Z">
            <w:rPr>
              <w:rFonts w:asciiTheme="majorHAnsi" w:hAnsiTheme="majorHAnsi" w:cstheme="majorHAnsi"/>
              <w:sz w:val="22"/>
              <w:szCs w:val="22"/>
            </w:rPr>
          </w:rPrChange>
        </w:rPr>
        <w:pPrChange w:id="2928" w:author="Anna Wingfield" w:date="2024-03-15T10:27:00Z">
          <w:pPr/>
        </w:pPrChange>
      </w:pPr>
    </w:p>
    <w:p w14:paraId="16D82536" w14:textId="77777777" w:rsidR="00C91E85" w:rsidRPr="00577B31" w:rsidDel="009A1A10" w:rsidRDefault="00C91E85" w:rsidP="009A1A10">
      <w:pPr>
        <w:spacing w:line="480" w:lineRule="auto"/>
        <w:ind w:left="720" w:hanging="720"/>
        <w:rPr>
          <w:del w:id="2929" w:author="Anna Wingfield" w:date="2024-03-15T10:27:00Z"/>
          <w:rFonts w:ascii="Times New Roman" w:hAnsi="Times New Roman"/>
          <w:rPrChange w:id="2930" w:author="Anna Wingfield" w:date="2024-03-14T14:53:00Z">
            <w:rPr>
              <w:del w:id="2931" w:author="Anna Wingfield" w:date="2024-03-15T10:27:00Z"/>
              <w:rFonts w:asciiTheme="majorHAnsi" w:hAnsiTheme="majorHAnsi" w:cstheme="majorHAnsi"/>
              <w:sz w:val="22"/>
              <w:szCs w:val="22"/>
            </w:rPr>
          </w:rPrChange>
        </w:rPr>
        <w:pPrChange w:id="2932" w:author="Anna Wingfield" w:date="2024-03-15T10:27:00Z">
          <w:pPr/>
        </w:pPrChange>
      </w:pPr>
      <w:r w:rsidRPr="00577B31">
        <w:rPr>
          <w:rFonts w:ascii="Times New Roman" w:hAnsi="Times New Roman"/>
          <w:rPrChange w:id="2933" w:author="Anna Wingfield" w:date="2024-03-14T14:53:00Z">
            <w:rPr>
              <w:rFonts w:asciiTheme="majorHAnsi" w:hAnsiTheme="majorHAnsi" w:cstheme="majorHAnsi"/>
              <w:sz w:val="22"/>
              <w:szCs w:val="22"/>
            </w:rPr>
          </w:rPrChange>
        </w:rPr>
        <w:t>Herbert, Christopher.</w:t>
      </w:r>
      <w:r w:rsidRPr="00577B31">
        <w:rPr>
          <w:rFonts w:ascii="Times New Roman" w:hAnsi="Times New Roman"/>
          <w:i/>
          <w:iCs/>
          <w:rPrChange w:id="2934" w:author="Anna Wingfield" w:date="2024-03-14T14:53:00Z">
            <w:rPr>
              <w:rFonts w:asciiTheme="majorHAnsi" w:hAnsiTheme="majorHAnsi" w:cstheme="majorHAnsi"/>
              <w:i/>
              <w:iCs/>
              <w:sz w:val="22"/>
              <w:szCs w:val="22"/>
            </w:rPr>
          </w:rPrChange>
        </w:rPr>
        <w:t xml:space="preserve"> Culture and Anomie: Ethnographic Imagination in the Nineteenth Century</w:t>
      </w:r>
      <w:r w:rsidRPr="00577B31">
        <w:rPr>
          <w:rFonts w:ascii="Times New Roman" w:hAnsi="Times New Roman"/>
          <w:rPrChange w:id="2935" w:author="Anna Wingfield" w:date="2024-03-14T14:53:00Z">
            <w:rPr>
              <w:rFonts w:asciiTheme="majorHAnsi" w:hAnsiTheme="majorHAnsi" w:cstheme="majorHAnsi"/>
              <w:sz w:val="22"/>
              <w:szCs w:val="22"/>
            </w:rPr>
          </w:rPrChange>
        </w:rPr>
        <w:t>. Chicago: Chicago University Press, 1991.</w:t>
      </w:r>
    </w:p>
    <w:p w14:paraId="7D18580A" w14:textId="77777777" w:rsidR="00C91E85" w:rsidRPr="00577B31" w:rsidRDefault="00C91E85" w:rsidP="009A1A10">
      <w:pPr>
        <w:spacing w:line="480" w:lineRule="auto"/>
        <w:ind w:left="720" w:hanging="720"/>
        <w:rPr>
          <w:rFonts w:ascii="Times New Roman" w:hAnsi="Times New Roman"/>
          <w:rPrChange w:id="2936" w:author="Anna Wingfield" w:date="2024-03-14T14:53:00Z">
            <w:rPr>
              <w:rFonts w:asciiTheme="majorHAnsi" w:hAnsiTheme="majorHAnsi" w:cstheme="majorHAnsi"/>
              <w:sz w:val="22"/>
              <w:szCs w:val="22"/>
            </w:rPr>
          </w:rPrChange>
        </w:rPr>
        <w:pPrChange w:id="2937" w:author="Anna Wingfield" w:date="2024-03-15T10:27:00Z">
          <w:pPr/>
        </w:pPrChange>
      </w:pPr>
    </w:p>
    <w:p w14:paraId="29F66627" w14:textId="77777777" w:rsidR="00C91E85" w:rsidRPr="00577B31" w:rsidDel="009A1A10" w:rsidRDefault="00C91E85" w:rsidP="009A1A10">
      <w:pPr>
        <w:spacing w:line="480" w:lineRule="auto"/>
        <w:ind w:left="720" w:hanging="720"/>
        <w:rPr>
          <w:del w:id="2938" w:author="Anna Wingfield" w:date="2024-03-15T10:31:00Z"/>
          <w:rFonts w:ascii="Times New Roman" w:hAnsi="Times New Roman"/>
          <w:rPrChange w:id="2939" w:author="Anna Wingfield" w:date="2024-03-14T14:53:00Z">
            <w:rPr>
              <w:del w:id="2940" w:author="Anna Wingfield" w:date="2024-03-15T10:31:00Z"/>
              <w:rFonts w:asciiTheme="majorHAnsi" w:hAnsiTheme="majorHAnsi" w:cstheme="majorHAnsi"/>
              <w:sz w:val="22"/>
              <w:szCs w:val="22"/>
            </w:rPr>
          </w:rPrChange>
        </w:rPr>
        <w:pPrChange w:id="2941" w:author="Anna Wingfield" w:date="2024-03-15T10:27:00Z">
          <w:pPr/>
        </w:pPrChange>
      </w:pPr>
      <w:r w:rsidRPr="00577B31">
        <w:rPr>
          <w:rFonts w:ascii="Times New Roman" w:hAnsi="Times New Roman"/>
          <w:rPrChange w:id="2942"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2943" w:author="Anna Wingfield" w:date="2024-03-14T14:53:00Z">
            <w:rPr>
              <w:rFonts w:asciiTheme="majorHAnsi" w:hAnsiTheme="majorHAnsi" w:cstheme="majorHAnsi"/>
              <w:i/>
              <w:iCs/>
              <w:sz w:val="22"/>
              <w:szCs w:val="22"/>
            </w:rPr>
          </w:rPrChange>
        </w:rPr>
        <w:t>Evangelical Gothic: The English Novel and the Religious War on Virtue from Wesley to Dracula</w:t>
      </w:r>
      <w:r w:rsidRPr="00577B31">
        <w:rPr>
          <w:rFonts w:ascii="Times New Roman" w:hAnsi="Times New Roman"/>
          <w:rPrChange w:id="2944" w:author="Anna Wingfield" w:date="2024-03-14T14:53:00Z">
            <w:rPr>
              <w:rFonts w:asciiTheme="majorHAnsi" w:hAnsiTheme="majorHAnsi" w:cstheme="majorHAnsi"/>
              <w:sz w:val="22"/>
              <w:szCs w:val="22"/>
            </w:rPr>
          </w:rPrChange>
        </w:rPr>
        <w:t>. Charlottesville: University of Virginia Press, 2019.</w:t>
      </w:r>
    </w:p>
    <w:p w14:paraId="6CB9BD02" w14:textId="77777777" w:rsidR="00C91E85" w:rsidRPr="00577B31" w:rsidRDefault="00C91E85" w:rsidP="009A1A10">
      <w:pPr>
        <w:spacing w:line="480" w:lineRule="auto"/>
        <w:ind w:left="720" w:hanging="720"/>
        <w:rPr>
          <w:rFonts w:ascii="Times New Roman" w:hAnsi="Times New Roman"/>
          <w:rPrChange w:id="2945" w:author="Anna Wingfield" w:date="2024-03-14T14:53:00Z">
            <w:rPr>
              <w:rFonts w:asciiTheme="majorHAnsi" w:hAnsiTheme="majorHAnsi" w:cstheme="majorHAnsi"/>
              <w:sz w:val="22"/>
              <w:szCs w:val="22"/>
            </w:rPr>
          </w:rPrChange>
        </w:rPr>
        <w:pPrChange w:id="2946" w:author="Anna Wingfield" w:date="2024-03-15T10:31:00Z">
          <w:pPr/>
        </w:pPrChange>
      </w:pPr>
    </w:p>
    <w:p w14:paraId="2C94E393" w14:textId="77777777" w:rsidR="00C91E85" w:rsidRPr="00577B31" w:rsidDel="009A1A10" w:rsidRDefault="00C91E85" w:rsidP="009A1A10">
      <w:pPr>
        <w:spacing w:line="480" w:lineRule="auto"/>
        <w:ind w:left="720" w:hanging="720"/>
        <w:rPr>
          <w:del w:id="2947" w:author="Anna Wingfield" w:date="2024-03-15T10:31:00Z"/>
          <w:rFonts w:ascii="Times New Roman" w:hAnsi="Times New Roman"/>
          <w:rPrChange w:id="2948" w:author="Anna Wingfield" w:date="2024-03-14T14:53:00Z">
            <w:rPr>
              <w:del w:id="2949" w:author="Anna Wingfield" w:date="2024-03-15T10:31:00Z"/>
              <w:rFonts w:asciiTheme="majorHAnsi" w:hAnsiTheme="majorHAnsi" w:cstheme="majorHAnsi"/>
              <w:sz w:val="22"/>
              <w:szCs w:val="22"/>
            </w:rPr>
          </w:rPrChange>
        </w:rPr>
        <w:pPrChange w:id="2950" w:author="Anna Wingfield" w:date="2024-03-15T10:31:00Z">
          <w:pPr/>
        </w:pPrChange>
      </w:pPr>
      <w:r w:rsidRPr="00577B31">
        <w:rPr>
          <w:rFonts w:ascii="Times New Roman" w:hAnsi="Times New Roman"/>
          <w:rPrChange w:id="2951" w:author="Anna Wingfield" w:date="2024-03-14T14:53:00Z">
            <w:rPr>
              <w:rFonts w:asciiTheme="majorHAnsi" w:hAnsiTheme="majorHAnsi" w:cstheme="majorHAnsi"/>
              <w:sz w:val="22"/>
              <w:szCs w:val="22"/>
            </w:rPr>
          </w:rPrChange>
        </w:rPr>
        <w:t xml:space="preserve">Hobson, Katherine “Feeling Lonely? Too Much Time </w:t>
      </w:r>
      <w:proofErr w:type="gramStart"/>
      <w:r w:rsidRPr="00577B31">
        <w:rPr>
          <w:rFonts w:ascii="Times New Roman" w:hAnsi="Times New Roman"/>
          <w:rPrChange w:id="2952" w:author="Anna Wingfield" w:date="2024-03-14T14:53:00Z">
            <w:rPr>
              <w:rFonts w:asciiTheme="majorHAnsi" w:hAnsiTheme="majorHAnsi" w:cstheme="majorHAnsi"/>
              <w:sz w:val="22"/>
              <w:szCs w:val="22"/>
            </w:rPr>
          </w:rPrChange>
        </w:rPr>
        <w:t>On</w:t>
      </w:r>
      <w:proofErr w:type="gramEnd"/>
      <w:r w:rsidRPr="00577B31">
        <w:rPr>
          <w:rFonts w:ascii="Times New Roman" w:hAnsi="Times New Roman"/>
          <w:rPrChange w:id="2953" w:author="Anna Wingfield" w:date="2024-03-14T14:53:00Z">
            <w:rPr>
              <w:rFonts w:asciiTheme="majorHAnsi" w:hAnsiTheme="majorHAnsi" w:cstheme="majorHAnsi"/>
              <w:sz w:val="22"/>
              <w:szCs w:val="22"/>
            </w:rPr>
          </w:rPrChange>
        </w:rPr>
        <w:t xml:space="preserve"> Social Media May Be Why.” </w:t>
      </w:r>
      <w:r w:rsidRPr="00577B31">
        <w:rPr>
          <w:rFonts w:ascii="Times New Roman" w:hAnsi="Times New Roman"/>
          <w:i/>
          <w:iCs/>
          <w:rPrChange w:id="2954" w:author="Anna Wingfield" w:date="2024-03-14T14:53:00Z">
            <w:rPr>
              <w:rFonts w:asciiTheme="majorHAnsi" w:hAnsiTheme="majorHAnsi" w:cstheme="majorHAnsi"/>
              <w:i/>
              <w:iCs/>
              <w:sz w:val="22"/>
              <w:szCs w:val="22"/>
            </w:rPr>
          </w:rPrChange>
        </w:rPr>
        <w:t>National Public Radio</w:t>
      </w:r>
      <w:r w:rsidRPr="00577B31">
        <w:rPr>
          <w:rFonts w:ascii="Times New Roman" w:hAnsi="Times New Roman"/>
          <w:rPrChange w:id="2955" w:author="Anna Wingfield" w:date="2024-03-14T14:53:00Z">
            <w:rPr>
              <w:rFonts w:asciiTheme="majorHAnsi" w:hAnsiTheme="majorHAnsi" w:cstheme="majorHAnsi"/>
              <w:sz w:val="22"/>
              <w:szCs w:val="22"/>
            </w:rPr>
          </w:rPrChange>
        </w:rPr>
        <w:t xml:space="preserve">, March 6, 2017. </w:t>
      </w:r>
      <w:r w:rsidRPr="00577B31">
        <w:rPr>
          <w:rFonts w:ascii="Times New Roman" w:hAnsi="Times New Roman"/>
          <w:rPrChange w:id="2956" w:author="Anna Wingfield" w:date="2024-03-14T14:53:00Z">
            <w:rPr/>
          </w:rPrChange>
        </w:rPr>
        <w:fldChar w:fldCharType="begin"/>
      </w:r>
      <w:r w:rsidRPr="00577B31">
        <w:rPr>
          <w:rFonts w:ascii="Times New Roman" w:hAnsi="Times New Roman"/>
          <w:rPrChange w:id="2957" w:author="Anna Wingfield" w:date="2024-03-14T14:53:00Z">
            <w:rPr/>
          </w:rPrChange>
        </w:rPr>
        <w:instrText>HYPERLINK "https://www.npr.org/sections/health-shots/2017/03/06/518362255/feeling-lonely-too-much-time-on-social-media-may-be-why"</w:instrText>
      </w:r>
      <w:r w:rsidRPr="009A1A10">
        <w:rPr>
          <w:rFonts w:ascii="Times New Roman" w:hAnsi="Times New Roman"/>
        </w:rPr>
      </w:r>
      <w:r w:rsidRPr="00577B31">
        <w:rPr>
          <w:rFonts w:ascii="Times New Roman" w:hAnsi="Times New Roman"/>
          <w:rPrChange w:id="2958"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2959" w:author="Anna Wingfield" w:date="2024-03-14T14:53:00Z">
            <w:rPr>
              <w:rStyle w:val="Hyperlink"/>
              <w:rFonts w:asciiTheme="majorHAnsi" w:hAnsiTheme="majorHAnsi" w:cstheme="majorHAnsi"/>
              <w:sz w:val="22"/>
              <w:szCs w:val="22"/>
            </w:rPr>
          </w:rPrChange>
        </w:rPr>
        <w:t>https://www.npr.org/sections/health-shots/2017/03/06/518362255/feeling-lonely-too-much-time-on-social-media-may-be-why</w:t>
      </w:r>
      <w:r w:rsidRPr="00577B31">
        <w:rPr>
          <w:rStyle w:val="Hyperlink"/>
          <w:rFonts w:ascii="Times New Roman" w:hAnsi="Times New Roman"/>
          <w:rPrChange w:id="2960" w:author="Anna Wingfield" w:date="2024-03-14T14:53:00Z">
            <w:rPr>
              <w:rStyle w:val="Hyperlink"/>
              <w:rFonts w:asciiTheme="majorHAnsi" w:hAnsiTheme="majorHAnsi" w:cstheme="majorHAnsi"/>
              <w:sz w:val="22"/>
              <w:szCs w:val="22"/>
            </w:rPr>
          </w:rPrChange>
        </w:rPr>
        <w:fldChar w:fldCharType="end"/>
      </w:r>
      <w:r w:rsidRPr="00577B31">
        <w:rPr>
          <w:rFonts w:ascii="Times New Roman" w:hAnsi="Times New Roman"/>
          <w:rPrChange w:id="2961" w:author="Anna Wingfield" w:date="2024-03-14T14:53:00Z">
            <w:rPr>
              <w:rFonts w:asciiTheme="majorHAnsi" w:hAnsiTheme="majorHAnsi" w:cstheme="majorHAnsi"/>
              <w:sz w:val="22"/>
              <w:szCs w:val="22"/>
            </w:rPr>
          </w:rPrChange>
        </w:rPr>
        <w:t xml:space="preserve">  </w:t>
      </w:r>
    </w:p>
    <w:p w14:paraId="66EB3CF7" w14:textId="77777777" w:rsidR="00C91E85" w:rsidRPr="00577B31" w:rsidRDefault="00C91E85" w:rsidP="009A1A10">
      <w:pPr>
        <w:spacing w:line="480" w:lineRule="auto"/>
        <w:ind w:left="720" w:hanging="720"/>
        <w:rPr>
          <w:rFonts w:ascii="Times New Roman" w:hAnsi="Times New Roman"/>
          <w:rPrChange w:id="2962" w:author="Anna Wingfield" w:date="2024-03-14T14:53:00Z">
            <w:rPr>
              <w:rFonts w:asciiTheme="majorHAnsi" w:hAnsiTheme="majorHAnsi" w:cstheme="majorHAnsi"/>
              <w:sz w:val="22"/>
              <w:szCs w:val="22"/>
            </w:rPr>
          </w:rPrChange>
        </w:rPr>
        <w:pPrChange w:id="2963" w:author="Anna Wingfield" w:date="2024-03-15T10:31:00Z">
          <w:pPr/>
        </w:pPrChange>
      </w:pPr>
    </w:p>
    <w:p w14:paraId="698EC345" w14:textId="59FE2929" w:rsidR="00C91E85" w:rsidRPr="00577B31" w:rsidDel="009A1A10" w:rsidRDefault="00C91E85" w:rsidP="009A1A10">
      <w:pPr>
        <w:spacing w:line="480" w:lineRule="auto"/>
        <w:ind w:left="720" w:hanging="720"/>
        <w:rPr>
          <w:del w:id="2964" w:author="Anna Wingfield" w:date="2024-03-15T10:31:00Z"/>
          <w:rFonts w:ascii="Times New Roman" w:hAnsi="Times New Roman"/>
          <w:rPrChange w:id="2965" w:author="Anna Wingfield" w:date="2024-03-14T14:53:00Z">
            <w:rPr>
              <w:del w:id="2966" w:author="Anna Wingfield" w:date="2024-03-15T10:31:00Z"/>
              <w:rFonts w:asciiTheme="majorHAnsi" w:hAnsiTheme="majorHAnsi" w:cstheme="majorHAnsi"/>
              <w:sz w:val="22"/>
              <w:szCs w:val="22"/>
            </w:rPr>
          </w:rPrChange>
        </w:rPr>
        <w:pPrChange w:id="2967" w:author="Anna Wingfield" w:date="2024-03-15T10:31:00Z">
          <w:pPr/>
        </w:pPrChange>
      </w:pPr>
      <w:r w:rsidRPr="00577B31">
        <w:rPr>
          <w:rFonts w:ascii="Times New Roman" w:hAnsi="Times New Roman"/>
          <w:rPrChange w:id="2968" w:author="Anna Wingfield" w:date="2024-03-14T14:53:00Z">
            <w:rPr>
              <w:rFonts w:asciiTheme="majorHAnsi" w:hAnsiTheme="majorHAnsi" w:cstheme="majorHAnsi"/>
              <w:sz w:val="22"/>
              <w:szCs w:val="22"/>
            </w:rPr>
          </w:rPrChange>
        </w:rPr>
        <w:t xml:space="preserve">Hogg, James. </w:t>
      </w:r>
      <w:r w:rsidRPr="00577B31">
        <w:rPr>
          <w:rFonts w:ascii="Times New Roman" w:hAnsi="Times New Roman"/>
          <w:i/>
          <w:iCs/>
          <w:rPrChange w:id="2969" w:author="Anna Wingfield" w:date="2024-03-14T14:53:00Z">
            <w:rPr>
              <w:rFonts w:asciiTheme="majorHAnsi" w:hAnsiTheme="majorHAnsi" w:cstheme="majorHAnsi"/>
              <w:i/>
              <w:iCs/>
              <w:sz w:val="22"/>
              <w:szCs w:val="22"/>
            </w:rPr>
          </w:rPrChange>
        </w:rPr>
        <w:t>The Private Memoirs and Confessions of a Justified Sinner</w:t>
      </w:r>
      <w:ins w:id="2970" w:author="Anna Wingfield" w:date="2024-03-15T10:47:00Z">
        <w:r w:rsidR="006A6DED">
          <w:rPr>
            <w:rFonts w:ascii="Times New Roman" w:hAnsi="Times New Roman"/>
            <w:i/>
            <w:iCs/>
          </w:rPr>
          <w:t>.</w:t>
        </w:r>
      </w:ins>
      <w:del w:id="2971" w:author="Anna Wingfield" w:date="2024-03-15T10:47:00Z">
        <w:r w:rsidRPr="00577B31" w:rsidDel="006A6DED">
          <w:rPr>
            <w:rFonts w:ascii="Times New Roman" w:hAnsi="Times New Roman"/>
            <w:i/>
            <w:iCs/>
            <w:rPrChange w:id="2972" w:author="Anna Wingfield" w:date="2024-03-14T14:53:00Z">
              <w:rPr>
                <w:rFonts w:asciiTheme="majorHAnsi" w:hAnsiTheme="majorHAnsi" w:cstheme="majorHAnsi"/>
                <w:i/>
                <w:iCs/>
                <w:sz w:val="22"/>
                <w:szCs w:val="22"/>
              </w:rPr>
            </w:rPrChange>
          </w:rPr>
          <w:delText>,</w:delText>
        </w:r>
      </w:del>
      <w:r w:rsidRPr="00577B31">
        <w:rPr>
          <w:rFonts w:ascii="Times New Roman" w:hAnsi="Times New Roman"/>
          <w:i/>
          <w:iCs/>
          <w:rPrChange w:id="2973" w:author="Anna Wingfield" w:date="2024-03-14T14:53:00Z">
            <w:rPr>
              <w:rFonts w:asciiTheme="majorHAnsi" w:hAnsiTheme="majorHAnsi" w:cstheme="majorHAnsi"/>
              <w:i/>
              <w:iCs/>
              <w:sz w:val="22"/>
              <w:szCs w:val="22"/>
            </w:rPr>
          </w:rPrChange>
        </w:rPr>
        <w:t xml:space="preserve"> </w:t>
      </w:r>
      <w:ins w:id="2974" w:author="Anna Wingfield" w:date="2024-03-15T10:47:00Z">
        <w:r w:rsidR="006A6DED">
          <w:rPr>
            <w:rFonts w:ascii="Times New Roman" w:hAnsi="Times New Roman"/>
          </w:rPr>
          <w:t>E</w:t>
        </w:r>
      </w:ins>
      <w:del w:id="2975" w:author="Anna Wingfield" w:date="2024-03-15T10:47:00Z">
        <w:r w:rsidRPr="00577B31" w:rsidDel="006A6DED">
          <w:rPr>
            <w:rFonts w:ascii="Times New Roman" w:hAnsi="Times New Roman"/>
            <w:rPrChange w:id="2976" w:author="Anna Wingfield" w:date="2024-03-14T14:53:00Z">
              <w:rPr>
                <w:rFonts w:asciiTheme="majorHAnsi" w:hAnsiTheme="majorHAnsi" w:cstheme="majorHAnsi"/>
                <w:sz w:val="22"/>
                <w:szCs w:val="22"/>
              </w:rPr>
            </w:rPrChange>
          </w:rPr>
          <w:delText>e</w:delText>
        </w:r>
      </w:del>
      <w:r w:rsidRPr="00577B31">
        <w:rPr>
          <w:rFonts w:ascii="Times New Roman" w:hAnsi="Times New Roman"/>
          <w:rPrChange w:id="2977" w:author="Anna Wingfield" w:date="2024-03-14T14:53:00Z">
            <w:rPr>
              <w:rFonts w:asciiTheme="majorHAnsi" w:hAnsiTheme="majorHAnsi" w:cstheme="majorHAnsi"/>
              <w:sz w:val="22"/>
              <w:szCs w:val="22"/>
            </w:rPr>
          </w:rPrChange>
        </w:rPr>
        <w:t>dited by Adrian Hunter</w:t>
      </w:r>
      <w:r w:rsidRPr="00577B31">
        <w:rPr>
          <w:rFonts w:ascii="Times New Roman" w:hAnsi="Times New Roman"/>
          <w:i/>
          <w:iCs/>
          <w:rPrChange w:id="2978" w:author="Anna Wingfield" w:date="2024-03-14T14:53:00Z">
            <w:rPr>
              <w:rFonts w:asciiTheme="majorHAnsi" w:hAnsiTheme="majorHAnsi" w:cstheme="majorHAnsi"/>
              <w:i/>
              <w:iCs/>
              <w:sz w:val="22"/>
              <w:szCs w:val="22"/>
            </w:rPr>
          </w:rPrChange>
        </w:rPr>
        <w:t xml:space="preserve">. </w:t>
      </w:r>
      <w:r w:rsidRPr="00577B31">
        <w:rPr>
          <w:rFonts w:ascii="Times New Roman" w:hAnsi="Times New Roman"/>
          <w:rPrChange w:id="2979" w:author="Anna Wingfield" w:date="2024-03-14T14:53:00Z">
            <w:rPr>
              <w:rFonts w:asciiTheme="majorHAnsi" w:hAnsiTheme="majorHAnsi" w:cstheme="majorHAnsi"/>
              <w:sz w:val="22"/>
              <w:szCs w:val="22"/>
            </w:rPr>
          </w:rPrChange>
        </w:rPr>
        <w:t>Toronto: Broadview Press, 2001.</w:t>
      </w:r>
    </w:p>
    <w:p w14:paraId="24E60B5B" w14:textId="77777777" w:rsidR="00C91E85" w:rsidRPr="00577B31" w:rsidRDefault="00C91E85" w:rsidP="009A1A10">
      <w:pPr>
        <w:spacing w:line="480" w:lineRule="auto"/>
        <w:ind w:left="720" w:hanging="720"/>
        <w:rPr>
          <w:rFonts w:ascii="Times New Roman" w:hAnsi="Times New Roman"/>
          <w:rPrChange w:id="2980" w:author="Anna Wingfield" w:date="2024-03-14T14:53:00Z">
            <w:rPr>
              <w:rFonts w:asciiTheme="majorHAnsi" w:hAnsiTheme="majorHAnsi" w:cstheme="majorHAnsi"/>
              <w:sz w:val="22"/>
              <w:szCs w:val="22"/>
            </w:rPr>
          </w:rPrChange>
        </w:rPr>
        <w:pPrChange w:id="2981" w:author="Anna Wingfield" w:date="2024-03-15T10:31:00Z">
          <w:pPr/>
        </w:pPrChange>
      </w:pPr>
    </w:p>
    <w:p w14:paraId="284E5B02" w14:textId="77777777" w:rsidR="00C91E85" w:rsidRPr="00577B31" w:rsidDel="009A1A10" w:rsidRDefault="00C91E85" w:rsidP="009A1A10">
      <w:pPr>
        <w:spacing w:line="480" w:lineRule="auto"/>
        <w:ind w:left="720" w:hanging="720"/>
        <w:rPr>
          <w:del w:id="2982" w:author="Anna Wingfield" w:date="2024-03-15T10:31:00Z"/>
          <w:rFonts w:ascii="Times New Roman" w:hAnsi="Times New Roman"/>
          <w:rPrChange w:id="2983" w:author="Anna Wingfield" w:date="2024-03-14T14:53:00Z">
            <w:rPr>
              <w:del w:id="2984" w:author="Anna Wingfield" w:date="2024-03-15T10:31:00Z"/>
              <w:rFonts w:asciiTheme="majorHAnsi" w:hAnsiTheme="majorHAnsi" w:cstheme="majorHAnsi"/>
              <w:sz w:val="22"/>
              <w:szCs w:val="22"/>
            </w:rPr>
          </w:rPrChange>
        </w:rPr>
        <w:pPrChange w:id="2985" w:author="Anna Wingfield" w:date="2024-03-15T10:31:00Z">
          <w:pPr/>
        </w:pPrChange>
      </w:pPr>
      <w:r w:rsidRPr="00577B31">
        <w:rPr>
          <w:rFonts w:ascii="Times New Roman" w:hAnsi="Times New Roman"/>
          <w:rPrChange w:id="2986" w:author="Anna Wingfield" w:date="2024-03-14T14:53:00Z">
            <w:rPr>
              <w:rFonts w:asciiTheme="majorHAnsi" w:hAnsiTheme="majorHAnsi" w:cstheme="majorHAnsi"/>
              <w:sz w:val="22"/>
              <w:szCs w:val="22"/>
            </w:rPr>
          </w:rPrChange>
        </w:rPr>
        <w:t xml:space="preserve">Hunter, Adrian. Introduction to </w:t>
      </w:r>
      <w:r w:rsidRPr="00577B31">
        <w:rPr>
          <w:rFonts w:ascii="Times New Roman" w:hAnsi="Times New Roman"/>
          <w:i/>
          <w:iCs/>
          <w:rPrChange w:id="2987" w:author="Anna Wingfield" w:date="2024-03-14T14:53:00Z">
            <w:rPr>
              <w:rFonts w:asciiTheme="majorHAnsi" w:hAnsiTheme="majorHAnsi" w:cstheme="majorHAnsi"/>
              <w:i/>
              <w:iCs/>
              <w:sz w:val="22"/>
              <w:szCs w:val="22"/>
            </w:rPr>
          </w:rPrChange>
        </w:rPr>
        <w:t>The Private Memoirs and Confessions of a Justified Sinner</w:t>
      </w:r>
      <w:r w:rsidRPr="00577B31">
        <w:rPr>
          <w:rFonts w:ascii="Times New Roman" w:hAnsi="Times New Roman"/>
          <w:rPrChange w:id="2988" w:author="Anna Wingfield" w:date="2024-03-14T14:53:00Z">
            <w:rPr>
              <w:rFonts w:asciiTheme="majorHAnsi" w:hAnsiTheme="majorHAnsi" w:cstheme="majorHAnsi"/>
              <w:sz w:val="22"/>
              <w:szCs w:val="22"/>
            </w:rPr>
          </w:rPrChange>
        </w:rPr>
        <w:t>, by James Hogg, 7-39. Toronto: Broadview Press, 2001.</w:t>
      </w:r>
    </w:p>
    <w:p w14:paraId="61061100" w14:textId="77777777" w:rsidR="00C91E85" w:rsidRPr="00577B31" w:rsidRDefault="00C91E85" w:rsidP="009A1A10">
      <w:pPr>
        <w:spacing w:line="480" w:lineRule="auto"/>
        <w:ind w:left="720" w:hanging="720"/>
        <w:rPr>
          <w:rFonts w:ascii="Times New Roman" w:hAnsi="Times New Roman"/>
          <w:rPrChange w:id="2989" w:author="Anna Wingfield" w:date="2024-03-14T14:53:00Z">
            <w:rPr>
              <w:rFonts w:asciiTheme="majorHAnsi" w:hAnsiTheme="majorHAnsi" w:cstheme="majorHAnsi"/>
              <w:sz w:val="22"/>
              <w:szCs w:val="22"/>
            </w:rPr>
          </w:rPrChange>
        </w:rPr>
        <w:pPrChange w:id="2990" w:author="Anna Wingfield" w:date="2024-03-15T10:31:00Z">
          <w:pPr/>
        </w:pPrChange>
      </w:pPr>
    </w:p>
    <w:p w14:paraId="40C70C75" w14:textId="77777777" w:rsidR="00C91E85" w:rsidRPr="00577B31" w:rsidDel="009A1A10" w:rsidRDefault="00C91E85" w:rsidP="009A1A10">
      <w:pPr>
        <w:spacing w:line="480" w:lineRule="auto"/>
        <w:ind w:left="720" w:hanging="720"/>
        <w:rPr>
          <w:del w:id="2991" w:author="Anna Wingfield" w:date="2024-03-15T10:31:00Z"/>
          <w:rFonts w:ascii="Times New Roman" w:hAnsi="Times New Roman"/>
          <w:rPrChange w:id="2992" w:author="Anna Wingfield" w:date="2024-03-14T14:53:00Z">
            <w:rPr>
              <w:del w:id="2993" w:author="Anna Wingfield" w:date="2024-03-15T10:31:00Z"/>
              <w:rFonts w:asciiTheme="majorHAnsi" w:hAnsiTheme="majorHAnsi" w:cstheme="majorHAnsi"/>
              <w:sz w:val="22"/>
              <w:szCs w:val="22"/>
            </w:rPr>
          </w:rPrChange>
        </w:rPr>
        <w:pPrChange w:id="2994" w:author="Anna Wingfield" w:date="2024-03-15T10:31:00Z">
          <w:pPr/>
        </w:pPrChange>
      </w:pPr>
      <w:r w:rsidRPr="00577B31">
        <w:rPr>
          <w:rFonts w:ascii="Times New Roman" w:hAnsi="Times New Roman"/>
          <w:rPrChange w:id="2995" w:author="Anna Wingfield" w:date="2024-03-14T14:53:00Z">
            <w:rPr>
              <w:rFonts w:asciiTheme="majorHAnsi" w:hAnsiTheme="majorHAnsi" w:cstheme="majorHAnsi"/>
              <w:sz w:val="22"/>
              <w:szCs w:val="22"/>
            </w:rPr>
          </w:rPrChange>
        </w:rPr>
        <w:t>Jenkins, Philip.</w:t>
      </w:r>
      <w:r w:rsidRPr="00577B31">
        <w:rPr>
          <w:rFonts w:ascii="Times New Roman" w:hAnsi="Times New Roman"/>
          <w:i/>
          <w:iCs/>
          <w:rPrChange w:id="2996" w:author="Anna Wingfield" w:date="2024-03-14T14:53:00Z">
            <w:rPr>
              <w:rFonts w:asciiTheme="majorHAnsi" w:hAnsiTheme="majorHAnsi" w:cstheme="majorHAnsi"/>
              <w:i/>
              <w:iCs/>
              <w:sz w:val="22"/>
              <w:szCs w:val="22"/>
            </w:rPr>
          </w:rPrChange>
        </w:rPr>
        <w:t xml:space="preserve"> The Next Christendom: The Coming of Global Christianity</w:t>
      </w:r>
      <w:r w:rsidRPr="00577B31">
        <w:rPr>
          <w:rFonts w:ascii="Times New Roman" w:hAnsi="Times New Roman"/>
          <w:rPrChange w:id="2997" w:author="Anna Wingfield" w:date="2024-03-14T14:53:00Z">
            <w:rPr>
              <w:rFonts w:asciiTheme="majorHAnsi" w:hAnsiTheme="majorHAnsi" w:cstheme="majorHAnsi"/>
              <w:sz w:val="22"/>
              <w:szCs w:val="22"/>
            </w:rPr>
          </w:rPrChange>
        </w:rPr>
        <w:t>. New York: Oxford University Press, 2011.</w:t>
      </w:r>
    </w:p>
    <w:p w14:paraId="2F35CE14" w14:textId="77777777" w:rsidR="00C91E85" w:rsidRPr="00577B31" w:rsidRDefault="00C91E85" w:rsidP="009A1A10">
      <w:pPr>
        <w:spacing w:line="480" w:lineRule="auto"/>
        <w:ind w:left="720" w:hanging="720"/>
        <w:rPr>
          <w:rFonts w:ascii="Times New Roman" w:hAnsi="Times New Roman"/>
          <w:rPrChange w:id="2998" w:author="Anna Wingfield" w:date="2024-03-14T14:53:00Z">
            <w:rPr>
              <w:rFonts w:asciiTheme="majorHAnsi" w:hAnsiTheme="majorHAnsi" w:cstheme="majorHAnsi"/>
              <w:sz w:val="22"/>
              <w:szCs w:val="22"/>
            </w:rPr>
          </w:rPrChange>
        </w:rPr>
        <w:pPrChange w:id="2999" w:author="Anna Wingfield" w:date="2024-03-15T10:31:00Z">
          <w:pPr/>
        </w:pPrChange>
      </w:pPr>
    </w:p>
    <w:p w14:paraId="3E2FAC7C" w14:textId="77777777" w:rsidR="00C91E85" w:rsidRPr="00577B31" w:rsidDel="009A1A10" w:rsidRDefault="00C91E85" w:rsidP="009A1A10">
      <w:pPr>
        <w:spacing w:line="480" w:lineRule="auto"/>
        <w:ind w:left="720" w:hanging="720"/>
        <w:rPr>
          <w:del w:id="3000" w:author="Anna Wingfield" w:date="2024-03-15T10:31:00Z"/>
          <w:rFonts w:ascii="Times New Roman" w:hAnsi="Times New Roman"/>
          <w:rPrChange w:id="3001" w:author="Anna Wingfield" w:date="2024-03-14T14:53:00Z">
            <w:rPr>
              <w:del w:id="3002" w:author="Anna Wingfield" w:date="2024-03-15T10:31:00Z"/>
              <w:rFonts w:asciiTheme="majorHAnsi" w:hAnsiTheme="majorHAnsi" w:cstheme="majorHAnsi"/>
              <w:sz w:val="22"/>
              <w:szCs w:val="22"/>
            </w:rPr>
          </w:rPrChange>
        </w:rPr>
        <w:pPrChange w:id="3003" w:author="Anna Wingfield" w:date="2024-03-15T10:31:00Z">
          <w:pPr/>
        </w:pPrChange>
      </w:pPr>
      <w:r w:rsidRPr="00577B31">
        <w:rPr>
          <w:rFonts w:ascii="Times New Roman" w:hAnsi="Times New Roman"/>
          <w:rPrChange w:id="3004" w:author="Anna Wingfield" w:date="2024-03-14T14:53:00Z">
            <w:rPr>
              <w:rFonts w:asciiTheme="majorHAnsi" w:hAnsiTheme="majorHAnsi" w:cstheme="majorHAnsi"/>
              <w:sz w:val="22"/>
              <w:szCs w:val="22"/>
            </w:rPr>
          </w:rPrChange>
        </w:rPr>
        <w:t xml:space="preserve">King, Joshua. </w:t>
      </w:r>
      <w:r w:rsidRPr="00577B31">
        <w:rPr>
          <w:rFonts w:ascii="Times New Roman" w:hAnsi="Times New Roman"/>
          <w:i/>
          <w:iCs/>
          <w:rPrChange w:id="3005" w:author="Anna Wingfield" w:date="2024-03-14T14:53:00Z">
            <w:rPr>
              <w:rFonts w:asciiTheme="majorHAnsi" w:hAnsiTheme="majorHAnsi" w:cstheme="majorHAnsi"/>
              <w:i/>
              <w:iCs/>
              <w:sz w:val="22"/>
              <w:szCs w:val="22"/>
            </w:rPr>
          </w:rPrChange>
        </w:rPr>
        <w:t xml:space="preserve">Imagined Spiritual Communities in Britain’s Age of Print. </w:t>
      </w:r>
      <w:r w:rsidRPr="00577B31">
        <w:rPr>
          <w:rFonts w:ascii="Times New Roman" w:hAnsi="Times New Roman"/>
          <w:rPrChange w:id="3006" w:author="Anna Wingfield" w:date="2024-03-14T14:53:00Z">
            <w:rPr>
              <w:rFonts w:asciiTheme="majorHAnsi" w:hAnsiTheme="majorHAnsi" w:cstheme="majorHAnsi"/>
              <w:sz w:val="22"/>
              <w:szCs w:val="22"/>
            </w:rPr>
          </w:rPrChange>
        </w:rPr>
        <w:t>Columbus, OH: The Ohio State University Press, 2015.</w:t>
      </w:r>
    </w:p>
    <w:p w14:paraId="45F8D502" w14:textId="77777777" w:rsidR="00C91E85" w:rsidRPr="00577B31" w:rsidRDefault="00C91E85" w:rsidP="009A1A10">
      <w:pPr>
        <w:spacing w:line="480" w:lineRule="auto"/>
        <w:ind w:left="720" w:hanging="720"/>
        <w:rPr>
          <w:rFonts w:ascii="Times New Roman" w:hAnsi="Times New Roman"/>
          <w:rPrChange w:id="3007" w:author="Anna Wingfield" w:date="2024-03-14T14:53:00Z">
            <w:rPr>
              <w:rFonts w:asciiTheme="majorHAnsi" w:hAnsiTheme="majorHAnsi" w:cstheme="majorHAnsi"/>
              <w:sz w:val="22"/>
              <w:szCs w:val="22"/>
            </w:rPr>
          </w:rPrChange>
        </w:rPr>
        <w:pPrChange w:id="3008" w:author="Anna Wingfield" w:date="2024-03-15T10:31:00Z">
          <w:pPr/>
        </w:pPrChange>
      </w:pPr>
    </w:p>
    <w:p w14:paraId="76107DE6" w14:textId="77777777" w:rsidR="00C91E85" w:rsidRPr="00577B31" w:rsidDel="009A1A10" w:rsidRDefault="00C91E85" w:rsidP="009A1A10">
      <w:pPr>
        <w:spacing w:line="480" w:lineRule="auto"/>
        <w:ind w:left="720" w:hanging="720"/>
        <w:rPr>
          <w:del w:id="3009" w:author="Anna Wingfield" w:date="2024-03-15T10:31:00Z"/>
          <w:rFonts w:ascii="Times New Roman" w:hAnsi="Times New Roman"/>
          <w:rPrChange w:id="3010" w:author="Anna Wingfield" w:date="2024-03-14T14:53:00Z">
            <w:rPr>
              <w:del w:id="3011" w:author="Anna Wingfield" w:date="2024-03-15T10:31:00Z"/>
              <w:rFonts w:asciiTheme="majorHAnsi" w:hAnsiTheme="majorHAnsi" w:cstheme="majorHAnsi"/>
              <w:sz w:val="22"/>
              <w:szCs w:val="22"/>
            </w:rPr>
          </w:rPrChange>
        </w:rPr>
        <w:pPrChange w:id="3012" w:author="Anna Wingfield" w:date="2024-03-15T10:31:00Z">
          <w:pPr/>
        </w:pPrChange>
      </w:pPr>
      <w:r w:rsidRPr="00577B31">
        <w:rPr>
          <w:rFonts w:ascii="Times New Roman" w:hAnsi="Times New Roman"/>
          <w:rPrChange w:id="3013" w:author="Anna Wingfield" w:date="2024-03-14T14:53:00Z">
            <w:rPr>
              <w:rFonts w:asciiTheme="majorHAnsi" w:hAnsiTheme="majorHAnsi" w:cstheme="majorHAnsi"/>
              <w:sz w:val="22"/>
              <w:szCs w:val="22"/>
            </w:rPr>
          </w:rPrChange>
        </w:rPr>
        <w:t xml:space="preserve">Knight, Mark. </w:t>
      </w:r>
      <w:r w:rsidRPr="00577B31">
        <w:rPr>
          <w:rFonts w:ascii="Times New Roman" w:hAnsi="Times New Roman"/>
          <w:i/>
          <w:iCs/>
          <w:rPrChange w:id="3014" w:author="Anna Wingfield" w:date="2024-03-14T14:53:00Z">
            <w:rPr>
              <w:rFonts w:asciiTheme="majorHAnsi" w:hAnsiTheme="majorHAnsi" w:cstheme="majorHAnsi"/>
              <w:i/>
              <w:iCs/>
              <w:sz w:val="22"/>
              <w:szCs w:val="22"/>
            </w:rPr>
          </w:rPrChange>
        </w:rPr>
        <w:t>Good Words: Evangelicalism and the Victorian Novel</w:t>
      </w:r>
      <w:r w:rsidRPr="00577B31">
        <w:rPr>
          <w:rFonts w:ascii="Times New Roman" w:hAnsi="Times New Roman"/>
          <w:rPrChange w:id="3015" w:author="Anna Wingfield" w:date="2024-03-14T14:53:00Z">
            <w:rPr>
              <w:rFonts w:asciiTheme="majorHAnsi" w:hAnsiTheme="majorHAnsi" w:cstheme="majorHAnsi"/>
              <w:sz w:val="22"/>
              <w:szCs w:val="22"/>
            </w:rPr>
          </w:rPrChange>
        </w:rPr>
        <w:t>. Columbus, OH: The Ohio State University Press, 2019.</w:t>
      </w:r>
    </w:p>
    <w:p w14:paraId="71BAC807" w14:textId="77777777" w:rsidR="00C91E85" w:rsidRPr="00577B31" w:rsidRDefault="00C91E85" w:rsidP="009A1A10">
      <w:pPr>
        <w:spacing w:line="480" w:lineRule="auto"/>
        <w:ind w:left="720" w:hanging="720"/>
        <w:rPr>
          <w:rFonts w:ascii="Times New Roman" w:hAnsi="Times New Roman"/>
          <w:rPrChange w:id="3016" w:author="Anna Wingfield" w:date="2024-03-14T14:53:00Z">
            <w:rPr>
              <w:rFonts w:asciiTheme="majorHAnsi" w:hAnsiTheme="majorHAnsi" w:cstheme="majorHAnsi"/>
              <w:sz w:val="22"/>
              <w:szCs w:val="22"/>
            </w:rPr>
          </w:rPrChange>
        </w:rPr>
        <w:pPrChange w:id="3017" w:author="Anna Wingfield" w:date="2024-03-15T10:31:00Z">
          <w:pPr/>
        </w:pPrChange>
      </w:pPr>
    </w:p>
    <w:p w14:paraId="2598AEE7" w14:textId="6D8AD31E" w:rsidR="00C91E85" w:rsidRPr="00577B31" w:rsidRDefault="00C91E85" w:rsidP="009A1A10">
      <w:pPr>
        <w:spacing w:line="480" w:lineRule="auto"/>
        <w:ind w:left="720" w:hanging="720"/>
        <w:rPr>
          <w:rFonts w:ascii="Times New Roman" w:hAnsi="Times New Roman"/>
          <w:rPrChange w:id="3018" w:author="Anna Wingfield" w:date="2024-03-14T14:53:00Z">
            <w:rPr>
              <w:rFonts w:asciiTheme="majorHAnsi" w:hAnsiTheme="majorHAnsi" w:cstheme="majorHAnsi"/>
              <w:sz w:val="22"/>
              <w:szCs w:val="22"/>
            </w:rPr>
          </w:rPrChange>
        </w:rPr>
        <w:pPrChange w:id="3019" w:author="Anna Wingfield" w:date="2024-03-15T10:31:00Z">
          <w:pPr/>
        </w:pPrChange>
      </w:pPr>
      <w:r w:rsidRPr="00577B31">
        <w:rPr>
          <w:rFonts w:ascii="Times New Roman" w:hAnsi="Times New Roman"/>
          <w:rPrChange w:id="3020" w:author="Anna Wingfield" w:date="2024-03-14T14:53:00Z">
            <w:rPr>
              <w:rFonts w:asciiTheme="majorHAnsi" w:hAnsiTheme="majorHAnsi" w:cstheme="majorHAnsi"/>
              <w:sz w:val="22"/>
              <w:szCs w:val="22"/>
            </w:rPr>
          </w:rPrChange>
        </w:rPr>
        <w:t xml:space="preserve">Lee, Micah and Yael </w:t>
      </w:r>
      <w:proofErr w:type="spellStart"/>
      <w:r w:rsidRPr="00577B31">
        <w:rPr>
          <w:rFonts w:ascii="Times New Roman" w:hAnsi="Times New Roman"/>
          <w:rPrChange w:id="3021" w:author="Anna Wingfield" w:date="2024-03-14T14:53:00Z">
            <w:rPr>
              <w:rFonts w:asciiTheme="majorHAnsi" w:hAnsiTheme="majorHAnsi" w:cstheme="majorHAnsi"/>
              <w:sz w:val="22"/>
              <w:szCs w:val="22"/>
            </w:rPr>
          </w:rPrChange>
        </w:rPr>
        <w:t>Grauer</w:t>
      </w:r>
      <w:proofErr w:type="spellEnd"/>
      <w:r w:rsidRPr="00577B31">
        <w:rPr>
          <w:rFonts w:ascii="Times New Roman" w:hAnsi="Times New Roman"/>
          <w:rPrChange w:id="3022" w:author="Anna Wingfield" w:date="2024-03-14T14:53:00Z">
            <w:rPr>
              <w:rFonts w:asciiTheme="majorHAnsi" w:hAnsiTheme="majorHAnsi" w:cstheme="majorHAnsi"/>
              <w:sz w:val="22"/>
              <w:szCs w:val="22"/>
            </w:rPr>
          </w:rPrChange>
        </w:rPr>
        <w:t xml:space="preserve">, “Zoom Meetings Aren’t End-to-End Encrypted, Despite Misleading Marketing.” </w:t>
      </w:r>
      <w:r w:rsidRPr="00577B31">
        <w:rPr>
          <w:rFonts w:ascii="Times New Roman" w:hAnsi="Times New Roman"/>
          <w:i/>
          <w:iCs/>
          <w:rPrChange w:id="3023" w:author="Anna Wingfield" w:date="2024-03-14T14:53:00Z">
            <w:rPr>
              <w:rFonts w:asciiTheme="majorHAnsi" w:hAnsiTheme="majorHAnsi" w:cstheme="majorHAnsi"/>
              <w:i/>
              <w:iCs/>
              <w:sz w:val="22"/>
              <w:szCs w:val="22"/>
            </w:rPr>
          </w:rPrChange>
        </w:rPr>
        <w:t>The Intercept</w:t>
      </w:r>
      <w:r w:rsidRPr="00577B31">
        <w:rPr>
          <w:rFonts w:ascii="Times New Roman" w:hAnsi="Times New Roman"/>
          <w:rPrChange w:id="3024" w:author="Anna Wingfield" w:date="2024-03-14T14:53:00Z">
            <w:rPr>
              <w:rFonts w:asciiTheme="majorHAnsi" w:hAnsiTheme="majorHAnsi" w:cstheme="majorHAnsi"/>
              <w:sz w:val="22"/>
              <w:szCs w:val="22"/>
            </w:rPr>
          </w:rPrChange>
        </w:rPr>
        <w:t>, March 31, 2020</w:t>
      </w:r>
      <w:ins w:id="3025" w:author="Anna Wingfield" w:date="2024-03-15T10:48:00Z">
        <w:r w:rsidR="006A6DED">
          <w:rPr>
            <w:rFonts w:ascii="Times New Roman" w:hAnsi="Times New Roman"/>
          </w:rPr>
          <w:t>.</w:t>
        </w:r>
      </w:ins>
      <w:del w:id="3026" w:author="Anna Wingfield" w:date="2024-03-15T10:48:00Z">
        <w:r w:rsidRPr="00577B31" w:rsidDel="006A6DED">
          <w:rPr>
            <w:rFonts w:ascii="Times New Roman" w:hAnsi="Times New Roman"/>
            <w:rPrChange w:id="3027"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302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3029" w:author="Anna Wingfield" w:date="2024-03-14T14:53:00Z">
            <w:rPr/>
          </w:rPrChange>
        </w:rPr>
        <w:fldChar w:fldCharType="begin"/>
      </w:r>
      <w:r w:rsidRPr="00577B31">
        <w:rPr>
          <w:rFonts w:ascii="Times New Roman" w:hAnsi="Times New Roman"/>
          <w:rPrChange w:id="3030" w:author="Anna Wingfield" w:date="2024-03-14T14:53:00Z">
            <w:rPr/>
          </w:rPrChange>
        </w:rPr>
        <w:instrText>HYPERLINK "https://theintercept.com/2020/03/31/zoom-meeting-encryption/"</w:instrText>
      </w:r>
      <w:r w:rsidRPr="009A1A10">
        <w:rPr>
          <w:rFonts w:ascii="Times New Roman" w:hAnsi="Times New Roman"/>
        </w:rPr>
      </w:r>
      <w:r w:rsidRPr="00577B31">
        <w:rPr>
          <w:rFonts w:ascii="Times New Roman" w:hAnsi="Times New Roman"/>
          <w:rPrChange w:id="3031"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032" w:author="Anna Wingfield" w:date="2024-03-14T14:53:00Z">
            <w:rPr>
              <w:rStyle w:val="Hyperlink"/>
              <w:rFonts w:asciiTheme="majorHAnsi" w:hAnsiTheme="majorHAnsi" w:cstheme="majorHAnsi"/>
              <w:sz w:val="22"/>
              <w:szCs w:val="22"/>
            </w:rPr>
          </w:rPrChange>
        </w:rPr>
        <w:t>https://theintercept.com/2020/03/31/zoom-meeting-encryption/</w:t>
      </w:r>
      <w:r w:rsidRPr="00577B31">
        <w:rPr>
          <w:rStyle w:val="Hyperlink"/>
          <w:rFonts w:ascii="Times New Roman" w:hAnsi="Times New Roman"/>
          <w:rPrChange w:id="3033" w:author="Anna Wingfield" w:date="2024-03-14T14:53:00Z">
            <w:rPr>
              <w:rStyle w:val="Hyperlink"/>
              <w:rFonts w:asciiTheme="majorHAnsi" w:hAnsiTheme="majorHAnsi" w:cstheme="majorHAnsi"/>
              <w:sz w:val="22"/>
              <w:szCs w:val="22"/>
            </w:rPr>
          </w:rPrChange>
        </w:rPr>
        <w:fldChar w:fldCharType="end"/>
      </w:r>
    </w:p>
    <w:p w14:paraId="6D7A9F38" w14:textId="77777777" w:rsidR="00C91E85" w:rsidRPr="00577B31" w:rsidRDefault="00C91E85" w:rsidP="009A1A10">
      <w:pPr>
        <w:spacing w:line="480" w:lineRule="auto"/>
        <w:ind w:left="720" w:hanging="720"/>
        <w:rPr>
          <w:rFonts w:ascii="Times New Roman" w:hAnsi="Times New Roman"/>
          <w:rPrChange w:id="3034" w:author="Anna Wingfield" w:date="2024-03-14T14:53:00Z">
            <w:rPr>
              <w:rFonts w:asciiTheme="majorHAnsi" w:hAnsiTheme="majorHAnsi" w:cstheme="majorHAnsi"/>
              <w:sz w:val="22"/>
              <w:szCs w:val="22"/>
            </w:rPr>
          </w:rPrChange>
        </w:rPr>
        <w:pPrChange w:id="3035" w:author="Anna Wingfield" w:date="2024-03-15T10:31:00Z">
          <w:pPr/>
        </w:pPrChange>
      </w:pPr>
    </w:p>
    <w:p w14:paraId="143B163E" w14:textId="77777777" w:rsidR="00C91E85" w:rsidRPr="00577B31" w:rsidDel="009A1A10" w:rsidRDefault="00C91E85" w:rsidP="009A1A10">
      <w:pPr>
        <w:spacing w:line="480" w:lineRule="auto"/>
        <w:ind w:left="720" w:hanging="720"/>
        <w:rPr>
          <w:del w:id="3036" w:author="Anna Wingfield" w:date="2024-03-15T10:31:00Z"/>
          <w:rFonts w:ascii="Times New Roman" w:hAnsi="Times New Roman"/>
          <w:rPrChange w:id="3037" w:author="Anna Wingfield" w:date="2024-03-14T14:53:00Z">
            <w:rPr>
              <w:del w:id="3038" w:author="Anna Wingfield" w:date="2024-03-15T10:31:00Z"/>
              <w:rFonts w:asciiTheme="majorHAnsi" w:hAnsiTheme="majorHAnsi" w:cstheme="majorHAnsi"/>
              <w:sz w:val="22"/>
              <w:szCs w:val="22"/>
            </w:rPr>
          </w:rPrChange>
        </w:rPr>
        <w:pPrChange w:id="3039" w:author="Anna Wingfield" w:date="2024-03-15T10:31:00Z">
          <w:pPr/>
        </w:pPrChange>
      </w:pPr>
      <w:r w:rsidRPr="00577B31">
        <w:rPr>
          <w:rFonts w:ascii="Times New Roman" w:hAnsi="Times New Roman"/>
          <w:rPrChange w:id="3040" w:author="Anna Wingfield" w:date="2024-03-14T14:53:00Z">
            <w:rPr>
              <w:rFonts w:asciiTheme="majorHAnsi" w:hAnsiTheme="majorHAnsi" w:cstheme="majorHAnsi"/>
              <w:sz w:val="22"/>
              <w:szCs w:val="22"/>
            </w:rPr>
          </w:rPrChange>
        </w:rPr>
        <w:lastRenderedPageBreak/>
        <w:t xml:space="preserve">Lee, Yoon Sun. “Charlotte Smith’s Network Story.” In </w:t>
      </w:r>
      <w:r w:rsidRPr="00577B31">
        <w:rPr>
          <w:rFonts w:ascii="Times New Roman" w:hAnsi="Times New Roman"/>
          <w:i/>
          <w:iCs/>
          <w:rPrChange w:id="3041" w:author="Anna Wingfield" w:date="2024-03-14T14:53:00Z">
            <w:rPr>
              <w:rFonts w:asciiTheme="majorHAnsi" w:hAnsiTheme="majorHAnsi" w:cstheme="majorHAnsi"/>
              <w:i/>
              <w:iCs/>
              <w:sz w:val="22"/>
              <w:szCs w:val="22"/>
            </w:rPr>
          </w:rPrChange>
        </w:rPr>
        <w:t>Global Romanticism: Origins, Orientations, and Engagements, 1760-1920</w:t>
      </w:r>
      <w:r w:rsidRPr="00577B31">
        <w:rPr>
          <w:rFonts w:ascii="Times New Roman" w:hAnsi="Times New Roman"/>
          <w:rPrChange w:id="3042" w:author="Anna Wingfield" w:date="2024-03-14T14:53:00Z">
            <w:rPr>
              <w:rFonts w:asciiTheme="majorHAnsi" w:hAnsiTheme="majorHAnsi" w:cstheme="majorHAnsi"/>
              <w:sz w:val="22"/>
              <w:szCs w:val="22"/>
            </w:rPr>
          </w:rPrChange>
        </w:rPr>
        <w:t>, edited by Evan Gottlieb, 37-55. Lewisburg, PA: Bucknell University Press, 2015.</w:t>
      </w:r>
    </w:p>
    <w:p w14:paraId="39D0F568" w14:textId="77777777" w:rsidR="00C91E85" w:rsidRPr="00577B31" w:rsidRDefault="00C91E85" w:rsidP="009A1A10">
      <w:pPr>
        <w:spacing w:line="480" w:lineRule="auto"/>
        <w:ind w:left="720" w:hanging="720"/>
        <w:rPr>
          <w:rFonts w:ascii="Times New Roman" w:hAnsi="Times New Roman"/>
          <w:rPrChange w:id="3043" w:author="Anna Wingfield" w:date="2024-03-14T14:53:00Z">
            <w:rPr>
              <w:rFonts w:asciiTheme="majorHAnsi" w:hAnsiTheme="majorHAnsi" w:cstheme="majorHAnsi"/>
              <w:sz w:val="22"/>
              <w:szCs w:val="22"/>
            </w:rPr>
          </w:rPrChange>
        </w:rPr>
        <w:pPrChange w:id="3044" w:author="Anna Wingfield" w:date="2024-03-15T10:31:00Z">
          <w:pPr/>
        </w:pPrChange>
      </w:pPr>
    </w:p>
    <w:p w14:paraId="2063690E" w14:textId="77777777" w:rsidR="00C91E85" w:rsidRPr="00577B31" w:rsidDel="009A1A10" w:rsidRDefault="00C91E85" w:rsidP="009A1A10">
      <w:pPr>
        <w:spacing w:line="480" w:lineRule="auto"/>
        <w:ind w:left="720" w:hanging="720"/>
        <w:rPr>
          <w:del w:id="3045" w:author="Anna Wingfield" w:date="2024-03-15T10:32:00Z"/>
          <w:rFonts w:ascii="Times New Roman" w:hAnsi="Times New Roman"/>
          <w:rPrChange w:id="3046" w:author="Anna Wingfield" w:date="2024-03-14T14:53:00Z">
            <w:rPr>
              <w:del w:id="3047" w:author="Anna Wingfield" w:date="2024-03-15T10:32:00Z"/>
              <w:rFonts w:asciiTheme="majorHAnsi" w:hAnsiTheme="majorHAnsi" w:cstheme="majorHAnsi"/>
              <w:sz w:val="22"/>
              <w:szCs w:val="22"/>
            </w:rPr>
          </w:rPrChange>
        </w:rPr>
        <w:pPrChange w:id="3048" w:author="Anna Wingfield" w:date="2024-03-15T10:32:00Z">
          <w:pPr/>
        </w:pPrChange>
      </w:pPr>
      <w:proofErr w:type="spellStart"/>
      <w:r w:rsidRPr="00577B31">
        <w:rPr>
          <w:rFonts w:ascii="Times New Roman" w:hAnsi="Times New Roman"/>
          <w:rPrChange w:id="3049" w:author="Anna Wingfield" w:date="2024-03-14T14:53:00Z">
            <w:rPr>
              <w:rFonts w:asciiTheme="majorHAnsi" w:hAnsiTheme="majorHAnsi" w:cstheme="majorHAnsi"/>
              <w:sz w:val="22"/>
              <w:szCs w:val="22"/>
            </w:rPr>
          </w:rPrChange>
        </w:rPr>
        <w:t>Linkins</w:t>
      </w:r>
      <w:proofErr w:type="spellEnd"/>
      <w:r w:rsidRPr="00577B31">
        <w:rPr>
          <w:rFonts w:ascii="Times New Roman" w:hAnsi="Times New Roman"/>
          <w:rPrChange w:id="3050" w:author="Anna Wingfield" w:date="2024-03-14T14:53:00Z">
            <w:rPr>
              <w:rFonts w:asciiTheme="majorHAnsi" w:hAnsiTheme="majorHAnsi" w:cstheme="majorHAnsi"/>
              <w:sz w:val="22"/>
              <w:szCs w:val="22"/>
            </w:rPr>
          </w:rPrChange>
        </w:rPr>
        <w:t xml:space="preserve">, Jason. “The Death of the Good Internet Was an Inside Job.” </w:t>
      </w:r>
      <w:r w:rsidRPr="00577B31">
        <w:rPr>
          <w:rFonts w:ascii="Times New Roman" w:hAnsi="Times New Roman"/>
          <w:i/>
          <w:iCs/>
          <w:rPrChange w:id="3051" w:author="Anna Wingfield" w:date="2024-03-14T14:53:00Z">
            <w:rPr>
              <w:rFonts w:asciiTheme="majorHAnsi" w:hAnsiTheme="majorHAnsi" w:cstheme="majorHAnsi"/>
              <w:i/>
              <w:iCs/>
              <w:sz w:val="22"/>
              <w:szCs w:val="22"/>
            </w:rPr>
          </w:rPrChange>
        </w:rPr>
        <w:t>The New Republic</w:t>
      </w:r>
      <w:r w:rsidRPr="00577B31">
        <w:rPr>
          <w:rFonts w:ascii="Times New Roman" w:hAnsi="Times New Roman"/>
          <w:rPrChange w:id="3052" w:author="Anna Wingfield" w:date="2024-03-14T14:53:00Z">
            <w:rPr>
              <w:rFonts w:asciiTheme="majorHAnsi" w:hAnsiTheme="majorHAnsi" w:cstheme="majorHAnsi"/>
              <w:sz w:val="22"/>
              <w:szCs w:val="22"/>
            </w:rPr>
          </w:rPrChange>
        </w:rPr>
        <w:t xml:space="preserve">, December 31, 2019. </w:t>
      </w:r>
      <w:r w:rsidRPr="00577B31">
        <w:rPr>
          <w:rFonts w:ascii="Times New Roman" w:hAnsi="Times New Roman"/>
          <w:rPrChange w:id="3053" w:author="Anna Wingfield" w:date="2024-03-14T14:53:00Z">
            <w:rPr/>
          </w:rPrChange>
        </w:rPr>
        <w:fldChar w:fldCharType="begin"/>
      </w:r>
      <w:r w:rsidRPr="00577B31">
        <w:rPr>
          <w:rFonts w:ascii="Times New Roman" w:hAnsi="Times New Roman"/>
          <w:rPrChange w:id="3054" w:author="Anna Wingfield" w:date="2024-03-14T14:53:00Z">
            <w:rPr/>
          </w:rPrChange>
        </w:rPr>
        <w:instrText>HYPERLINK "https://newrepublic.com/article/156096/death-good-internet-inside-job-decade-hell"</w:instrText>
      </w:r>
      <w:r w:rsidRPr="009A1A10">
        <w:rPr>
          <w:rFonts w:ascii="Times New Roman" w:hAnsi="Times New Roman"/>
        </w:rPr>
      </w:r>
      <w:r w:rsidRPr="00577B31">
        <w:rPr>
          <w:rFonts w:ascii="Times New Roman" w:hAnsi="Times New Roman"/>
          <w:rPrChange w:id="3055"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056" w:author="Anna Wingfield" w:date="2024-03-14T14:53:00Z">
            <w:rPr>
              <w:rStyle w:val="Hyperlink"/>
              <w:rFonts w:asciiTheme="majorHAnsi" w:hAnsiTheme="majorHAnsi" w:cstheme="majorHAnsi"/>
              <w:sz w:val="22"/>
              <w:szCs w:val="22"/>
            </w:rPr>
          </w:rPrChange>
        </w:rPr>
        <w:t>https://newrepublic.com/article/156096/death-good-internet-inside-job-decade-hell</w:t>
      </w:r>
      <w:r w:rsidRPr="00577B31">
        <w:rPr>
          <w:rStyle w:val="Hyperlink"/>
          <w:rFonts w:ascii="Times New Roman" w:hAnsi="Times New Roman"/>
          <w:rPrChange w:id="3057" w:author="Anna Wingfield" w:date="2024-03-14T14:53:00Z">
            <w:rPr>
              <w:rStyle w:val="Hyperlink"/>
              <w:rFonts w:asciiTheme="majorHAnsi" w:hAnsiTheme="majorHAnsi" w:cstheme="majorHAnsi"/>
              <w:sz w:val="22"/>
              <w:szCs w:val="22"/>
            </w:rPr>
          </w:rPrChange>
        </w:rPr>
        <w:fldChar w:fldCharType="end"/>
      </w:r>
      <w:r w:rsidRPr="00577B31">
        <w:rPr>
          <w:rFonts w:ascii="Times New Roman" w:hAnsi="Times New Roman"/>
          <w:rPrChange w:id="3058" w:author="Anna Wingfield" w:date="2024-03-14T14:53:00Z">
            <w:rPr>
              <w:rFonts w:asciiTheme="majorHAnsi" w:hAnsiTheme="majorHAnsi" w:cstheme="majorHAnsi"/>
              <w:sz w:val="22"/>
              <w:szCs w:val="22"/>
            </w:rPr>
          </w:rPrChange>
        </w:rPr>
        <w:t xml:space="preserve"> </w:t>
      </w:r>
    </w:p>
    <w:p w14:paraId="20C2027F" w14:textId="77777777" w:rsidR="00C91E85" w:rsidRPr="00577B31" w:rsidRDefault="00C91E85" w:rsidP="009A1A10">
      <w:pPr>
        <w:spacing w:line="480" w:lineRule="auto"/>
        <w:ind w:left="720" w:hanging="720"/>
        <w:rPr>
          <w:rFonts w:ascii="Times New Roman" w:hAnsi="Times New Roman"/>
          <w:rPrChange w:id="3059" w:author="Anna Wingfield" w:date="2024-03-14T14:53:00Z">
            <w:rPr>
              <w:rFonts w:asciiTheme="majorHAnsi" w:hAnsiTheme="majorHAnsi" w:cstheme="majorHAnsi"/>
              <w:sz w:val="22"/>
              <w:szCs w:val="22"/>
            </w:rPr>
          </w:rPrChange>
        </w:rPr>
        <w:pPrChange w:id="3060" w:author="Anna Wingfield" w:date="2024-03-15T10:32:00Z">
          <w:pPr/>
        </w:pPrChange>
      </w:pPr>
    </w:p>
    <w:p w14:paraId="4DE695C2" w14:textId="77777777" w:rsidR="00C91E85" w:rsidRPr="00577B31" w:rsidDel="009A1A10" w:rsidRDefault="00C91E85" w:rsidP="009A1A10">
      <w:pPr>
        <w:spacing w:line="480" w:lineRule="auto"/>
        <w:ind w:left="720" w:hanging="720"/>
        <w:rPr>
          <w:del w:id="3061" w:author="Anna Wingfield" w:date="2024-03-15T10:32:00Z"/>
          <w:rFonts w:ascii="Times New Roman" w:hAnsi="Times New Roman"/>
          <w:rPrChange w:id="3062" w:author="Anna Wingfield" w:date="2024-03-14T14:53:00Z">
            <w:rPr>
              <w:del w:id="3063" w:author="Anna Wingfield" w:date="2024-03-15T10:32:00Z"/>
              <w:rFonts w:asciiTheme="majorHAnsi" w:hAnsiTheme="majorHAnsi" w:cstheme="majorHAnsi"/>
              <w:sz w:val="22"/>
              <w:szCs w:val="22"/>
            </w:rPr>
          </w:rPrChange>
        </w:rPr>
        <w:pPrChange w:id="3064" w:author="Anna Wingfield" w:date="2024-03-15T10:32:00Z">
          <w:pPr/>
        </w:pPrChange>
      </w:pPr>
      <w:r w:rsidRPr="00577B31">
        <w:rPr>
          <w:rFonts w:ascii="Times New Roman" w:hAnsi="Times New Roman"/>
          <w:rPrChange w:id="3065" w:author="Anna Wingfield" w:date="2024-03-14T14:53:00Z">
            <w:rPr>
              <w:rFonts w:asciiTheme="majorHAnsi" w:hAnsiTheme="majorHAnsi" w:cstheme="majorHAnsi"/>
              <w:sz w:val="22"/>
              <w:szCs w:val="22"/>
            </w:rPr>
          </w:rPrChange>
        </w:rPr>
        <w:t xml:space="preserve">McPherson, Miller, Lynn Smith-Lovin, and James M. Cook. “Birds of a Feather: Homophily in Social Networks.” </w:t>
      </w:r>
      <w:r w:rsidRPr="00577B31">
        <w:rPr>
          <w:rFonts w:ascii="Times New Roman" w:hAnsi="Times New Roman"/>
          <w:i/>
          <w:iCs/>
          <w:rPrChange w:id="3066" w:author="Anna Wingfield" w:date="2024-03-14T14:53:00Z">
            <w:rPr>
              <w:rFonts w:asciiTheme="majorHAnsi" w:hAnsiTheme="majorHAnsi" w:cstheme="majorHAnsi"/>
              <w:i/>
              <w:iCs/>
              <w:sz w:val="22"/>
              <w:szCs w:val="22"/>
            </w:rPr>
          </w:rPrChange>
        </w:rPr>
        <w:t>Annual Review of Sociology</w:t>
      </w:r>
      <w:r w:rsidRPr="00577B31">
        <w:rPr>
          <w:rFonts w:ascii="Times New Roman" w:hAnsi="Times New Roman"/>
          <w:rPrChange w:id="3067" w:author="Anna Wingfield" w:date="2024-03-14T14:53:00Z">
            <w:rPr>
              <w:rFonts w:asciiTheme="majorHAnsi" w:hAnsiTheme="majorHAnsi" w:cstheme="majorHAnsi"/>
              <w:sz w:val="22"/>
              <w:szCs w:val="22"/>
            </w:rPr>
          </w:rPrChange>
        </w:rPr>
        <w:t xml:space="preserve"> 27, no. 1 (2001): 415-44.</w:t>
      </w:r>
    </w:p>
    <w:p w14:paraId="220C023A" w14:textId="77777777" w:rsidR="00C91E85" w:rsidRPr="00577B31" w:rsidRDefault="00C91E85" w:rsidP="009A1A10">
      <w:pPr>
        <w:spacing w:line="480" w:lineRule="auto"/>
        <w:ind w:left="720" w:hanging="720"/>
        <w:rPr>
          <w:rFonts w:ascii="Times New Roman" w:hAnsi="Times New Roman"/>
          <w:rPrChange w:id="3068" w:author="Anna Wingfield" w:date="2024-03-14T14:53:00Z">
            <w:rPr>
              <w:rFonts w:asciiTheme="majorHAnsi" w:hAnsiTheme="majorHAnsi" w:cstheme="majorHAnsi"/>
              <w:sz w:val="22"/>
              <w:szCs w:val="22"/>
            </w:rPr>
          </w:rPrChange>
        </w:rPr>
        <w:pPrChange w:id="3069" w:author="Anna Wingfield" w:date="2024-03-15T10:32:00Z">
          <w:pPr/>
        </w:pPrChange>
      </w:pPr>
    </w:p>
    <w:p w14:paraId="41BE413D" w14:textId="77777777" w:rsidR="00C91E85" w:rsidRPr="00577B31" w:rsidDel="009A1A10" w:rsidRDefault="00C91E85" w:rsidP="009A1A10">
      <w:pPr>
        <w:spacing w:line="480" w:lineRule="auto"/>
        <w:rPr>
          <w:del w:id="3070" w:author="Anna Wingfield" w:date="2024-03-15T10:32:00Z"/>
          <w:rFonts w:ascii="Times New Roman" w:hAnsi="Times New Roman"/>
          <w:rPrChange w:id="3071" w:author="Anna Wingfield" w:date="2024-03-14T14:53:00Z">
            <w:rPr>
              <w:del w:id="3072" w:author="Anna Wingfield" w:date="2024-03-15T10:32:00Z"/>
              <w:rFonts w:asciiTheme="majorHAnsi" w:hAnsiTheme="majorHAnsi" w:cstheme="majorHAnsi"/>
              <w:sz w:val="22"/>
              <w:szCs w:val="22"/>
            </w:rPr>
          </w:rPrChange>
        </w:rPr>
        <w:pPrChange w:id="3073" w:author="Anna Wingfield" w:date="2024-03-15T10:27:00Z">
          <w:pPr/>
        </w:pPrChange>
      </w:pPr>
      <w:r w:rsidRPr="00577B31">
        <w:rPr>
          <w:rFonts w:ascii="Times New Roman" w:hAnsi="Times New Roman"/>
          <w:rPrChange w:id="3074" w:author="Anna Wingfield" w:date="2024-03-14T14:53:00Z">
            <w:rPr>
              <w:rFonts w:asciiTheme="majorHAnsi" w:hAnsiTheme="majorHAnsi" w:cstheme="majorHAnsi"/>
              <w:sz w:val="22"/>
              <w:szCs w:val="22"/>
            </w:rPr>
          </w:rPrChange>
        </w:rPr>
        <w:t xml:space="preserve">Meyerowitz, Joanne. “Thinking Sex with an Androgyne.” </w:t>
      </w:r>
      <w:r w:rsidRPr="00577B31">
        <w:rPr>
          <w:rFonts w:ascii="Times New Roman" w:hAnsi="Times New Roman"/>
          <w:i/>
          <w:iCs/>
          <w:rPrChange w:id="3075" w:author="Anna Wingfield" w:date="2024-03-14T14:53:00Z">
            <w:rPr>
              <w:rFonts w:asciiTheme="majorHAnsi" w:hAnsiTheme="majorHAnsi" w:cstheme="majorHAnsi"/>
              <w:i/>
              <w:iCs/>
              <w:sz w:val="22"/>
              <w:szCs w:val="22"/>
            </w:rPr>
          </w:rPrChange>
        </w:rPr>
        <w:t>GLQ</w:t>
      </w:r>
      <w:r w:rsidRPr="00577B31">
        <w:rPr>
          <w:rFonts w:ascii="Times New Roman" w:hAnsi="Times New Roman"/>
          <w:rPrChange w:id="3076" w:author="Anna Wingfield" w:date="2024-03-14T14:53:00Z">
            <w:rPr>
              <w:rFonts w:asciiTheme="majorHAnsi" w:hAnsiTheme="majorHAnsi" w:cstheme="majorHAnsi"/>
              <w:sz w:val="22"/>
              <w:szCs w:val="22"/>
            </w:rPr>
          </w:rPrChange>
        </w:rPr>
        <w:t xml:space="preserve"> 17, no. 1 (2011): 97-105.</w:t>
      </w:r>
    </w:p>
    <w:p w14:paraId="3AD996A7" w14:textId="77777777" w:rsidR="00C91E85" w:rsidRPr="00577B31" w:rsidRDefault="00C91E85" w:rsidP="009A1A10">
      <w:pPr>
        <w:spacing w:line="480" w:lineRule="auto"/>
        <w:rPr>
          <w:rFonts w:ascii="Times New Roman" w:hAnsi="Times New Roman"/>
          <w:rPrChange w:id="3077" w:author="Anna Wingfield" w:date="2024-03-14T14:53:00Z">
            <w:rPr>
              <w:rFonts w:asciiTheme="majorHAnsi" w:hAnsiTheme="majorHAnsi" w:cstheme="majorHAnsi"/>
              <w:sz w:val="22"/>
              <w:szCs w:val="22"/>
            </w:rPr>
          </w:rPrChange>
        </w:rPr>
        <w:pPrChange w:id="3078" w:author="Anna Wingfield" w:date="2024-03-15T10:27:00Z">
          <w:pPr/>
        </w:pPrChange>
      </w:pPr>
    </w:p>
    <w:p w14:paraId="4875682C" w14:textId="77777777" w:rsidR="00C91E85" w:rsidRPr="00577B31" w:rsidDel="009A1A10" w:rsidRDefault="00C91E85" w:rsidP="009A1A10">
      <w:pPr>
        <w:spacing w:line="480" w:lineRule="auto"/>
        <w:ind w:left="720" w:hanging="720"/>
        <w:rPr>
          <w:del w:id="3079" w:author="Anna Wingfield" w:date="2024-03-15T10:32:00Z"/>
          <w:rFonts w:ascii="Times New Roman" w:hAnsi="Times New Roman"/>
          <w:rPrChange w:id="3080" w:author="Anna Wingfield" w:date="2024-03-14T14:53:00Z">
            <w:rPr>
              <w:del w:id="3081" w:author="Anna Wingfield" w:date="2024-03-15T10:32:00Z"/>
              <w:rFonts w:asciiTheme="majorHAnsi" w:hAnsiTheme="majorHAnsi" w:cstheme="majorHAnsi"/>
              <w:sz w:val="22"/>
              <w:szCs w:val="22"/>
            </w:rPr>
          </w:rPrChange>
        </w:rPr>
        <w:pPrChange w:id="3082" w:author="Anna Wingfield" w:date="2024-03-15T10:32:00Z">
          <w:pPr/>
        </w:pPrChange>
      </w:pPr>
      <w:r w:rsidRPr="00577B31">
        <w:rPr>
          <w:rFonts w:ascii="Times New Roman" w:hAnsi="Times New Roman"/>
          <w:rPrChange w:id="3083" w:author="Anna Wingfield" w:date="2024-03-14T14:53:00Z">
            <w:rPr>
              <w:rFonts w:asciiTheme="majorHAnsi" w:hAnsiTheme="majorHAnsi" w:cstheme="majorHAnsi"/>
              <w:sz w:val="22"/>
              <w:szCs w:val="22"/>
            </w:rPr>
          </w:rPrChange>
        </w:rPr>
        <w:t xml:space="preserve">Morozov, </w:t>
      </w:r>
      <w:proofErr w:type="spellStart"/>
      <w:r w:rsidRPr="00577B31">
        <w:rPr>
          <w:rFonts w:ascii="Times New Roman" w:hAnsi="Times New Roman"/>
          <w:rPrChange w:id="3084" w:author="Anna Wingfield" w:date="2024-03-14T14:53:00Z">
            <w:rPr>
              <w:rFonts w:asciiTheme="majorHAnsi" w:hAnsiTheme="majorHAnsi" w:cstheme="majorHAnsi"/>
              <w:sz w:val="22"/>
              <w:szCs w:val="22"/>
            </w:rPr>
          </w:rPrChange>
        </w:rPr>
        <w:t>Evgeny</w:t>
      </w:r>
      <w:proofErr w:type="spellEnd"/>
      <w:r w:rsidRPr="00577B31">
        <w:rPr>
          <w:rFonts w:ascii="Times New Roman" w:hAnsi="Times New Roman"/>
          <w:rPrChange w:id="3085"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3086" w:author="Anna Wingfield" w:date="2024-03-14T14:53:00Z">
            <w:rPr>
              <w:rFonts w:asciiTheme="majorHAnsi" w:hAnsiTheme="majorHAnsi" w:cstheme="majorHAnsi"/>
              <w:i/>
              <w:iCs/>
              <w:sz w:val="22"/>
              <w:szCs w:val="22"/>
            </w:rPr>
          </w:rPrChange>
        </w:rPr>
        <w:t>The Net Delusion: The Dark Side of Internet Freedom</w:t>
      </w:r>
      <w:r w:rsidRPr="00577B31">
        <w:rPr>
          <w:rFonts w:ascii="Times New Roman" w:hAnsi="Times New Roman"/>
          <w:rPrChange w:id="3087" w:author="Anna Wingfield" w:date="2024-03-14T14:53:00Z">
            <w:rPr>
              <w:rFonts w:asciiTheme="majorHAnsi" w:hAnsiTheme="majorHAnsi" w:cstheme="majorHAnsi"/>
              <w:sz w:val="22"/>
              <w:szCs w:val="22"/>
            </w:rPr>
          </w:rPrChange>
        </w:rPr>
        <w:t>. New York: Perseus Books, 2012.</w:t>
      </w:r>
    </w:p>
    <w:p w14:paraId="5B2A4237" w14:textId="77777777" w:rsidR="00C91E85" w:rsidRPr="00577B31" w:rsidRDefault="00C91E85" w:rsidP="009A1A10">
      <w:pPr>
        <w:spacing w:line="480" w:lineRule="auto"/>
        <w:ind w:left="720" w:hanging="720"/>
        <w:rPr>
          <w:rFonts w:ascii="Times New Roman" w:hAnsi="Times New Roman"/>
          <w:rPrChange w:id="3088" w:author="Anna Wingfield" w:date="2024-03-14T14:53:00Z">
            <w:rPr>
              <w:rFonts w:asciiTheme="majorHAnsi" w:hAnsiTheme="majorHAnsi" w:cstheme="majorHAnsi"/>
              <w:sz w:val="22"/>
              <w:szCs w:val="22"/>
            </w:rPr>
          </w:rPrChange>
        </w:rPr>
        <w:pPrChange w:id="3089" w:author="Anna Wingfield" w:date="2024-03-15T10:32:00Z">
          <w:pPr/>
        </w:pPrChange>
      </w:pPr>
    </w:p>
    <w:p w14:paraId="7F3B16D6" w14:textId="77777777" w:rsidR="00C91E85" w:rsidRPr="00577B31" w:rsidDel="009A1A10" w:rsidRDefault="00C91E85" w:rsidP="009A1A10">
      <w:pPr>
        <w:spacing w:line="480" w:lineRule="auto"/>
        <w:ind w:left="720" w:hanging="720"/>
        <w:rPr>
          <w:del w:id="3090" w:author="Anna Wingfield" w:date="2024-03-15T10:32:00Z"/>
          <w:rFonts w:ascii="Times New Roman" w:hAnsi="Times New Roman"/>
          <w:rPrChange w:id="3091" w:author="Anna Wingfield" w:date="2024-03-14T14:53:00Z">
            <w:rPr>
              <w:del w:id="3092" w:author="Anna Wingfield" w:date="2024-03-15T10:32:00Z"/>
              <w:rFonts w:asciiTheme="majorHAnsi" w:hAnsiTheme="majorHAnsi" w:cstheme="majorHAnsi"/>
              <w:sz w:val="22"/>
              <w:szCs w:val="22"/>
            </w:rPr>
          </w:rPrChange>
        </w:rPr>
        <w:pPrChange w:id="3093" w:author="Anna Wingfield" w:date="2024-03-15T10:32:00Z">
          <w:pPr/>
        </w:pPrChange>
      </w:pPr>
      <w:r w:rsidRPr="00577B31">
        <w:rPr>
          <w:rFonts w:ascii="Times New Roman" w:hAnsi="Times New Roman"/>
          <w:rPrChange w:id="3094" w:author="Anna Wingfield" w:date="2024-03-14T14:53:00Z">
            <w:rPr>
              <w:rFonts w:asciiTheme="majorHAnsi" w:hAnsiTheme="majorHAnsi" w:cstheme="majorHAnsi"/>
              <w:sz w:val="22"/>
              <w:szCs w:val="22"/>
            </w:rPr>
          </w:rPrChange>
        </w:rPr>
        <w:t xml:space="preserve">Phillips, Whitney. </w:t>
      </w:r>
      <w:r w:rsidRPr="00577B31">
        <w:rPr>
          <w:rFonts w:ascii="Times New Roman" w:hAnsi="Times New Roman"/>
          <w:i/>
          <w:iCs/>
          <w:rPrChange w:id="3095" w:author="Anna Wingfield" w:date="2024-03-14T14:53:00Z">
            <w:rPr>
              <w:rFonts w:asciiTheme="majorHAnsi" w:hAnsiTheme="majorHAnsi" w:cstheme="majorHAnsi"/>
              <w:i/>
              <w:iCs/>
              <w:sz w:val="22"/>
              <w:szCs w:val="22"/>
            </w:rPr>
          </w:rPrChange>
        </w:rPr>
        <w:t>This is Why We Can’t Have Nice Things: Mapping the Relationship Between Online Trolling and Mainstream Culture</w:t>
      </w:r>
      <w:r w:rsidRPr="00577B31">
        <w:rPr>
          <w:rFonts w:ascii="Times New Roman" w:hAnsi="Times New Roman"/>
          <w:rPrChange w:id="3096" w:author="Anna Wingfield" w:date="2024-03-14T14:53:00Z">
            <w:rPr>
              <w:rFonts w:asciiTheme="majorHAnsi" w:hAnsiTheme="majorHAnsi" w:cstheme="majorHAnsi"/>
              <w:sz w:val="22"/>
              <w:szCs w:val="22"/>
            </w:rPr>
          </w:rPrChange>
        </w:rPr>
        <w:t>. Cambridge: MIT University Press, 2015.</w:t>
      </w:r>
    </w:p>
    <w:p w14:paraId="18E80E4C" w14:textId="77777777" w:rsidR="00C91E85" w:rsidRPr="00577B31" w:rsidRDefault="00C91E85" w:rsidP="009A1A10">
      <w:pPr>
        <w:spacing w:line="480" w:lineRule="auto"/>
        <w:ind w:left="720" w:hanging="720"/>
        <w:rPr>
          <w:rFonts w:ascii="Times New Roman" w:hAnsi="Times New Roman"/>
          <w:rPrChange w:id="3097" w:author="Anna Wingfield" w:date="2024-03-14T14:53:00Z">
            <w:rPr>
              <w:rFonts w:asciiTheme="majorHAnsi" w:hAnsiTheme="majorHAnsi" w:cstheme="majorHAnsi"/>
              <w:sz w:val="22"/>
              <w:szCs w:val="22"/>
            </w:rPr>
          </w:rPrChange>
        </w:rPr>
        <w:pPrChange w:id="3098" w:author="Anna Wingfield" w:date="2024-03-15T10:32:00Z">
          <w:pPr/>
        </w:pPrChange>
      </w:pPr>
    </w:p>
    <w:p w14:paraId="19794B82" w14:textId="31A771D7" w:rsidR="00C91E85" w:rsidRPr="00577B31" w:rsidDel="009A1A10" w:rsidRDefault="00C91E85" w:rsidP="009A1A10">
      <w:pPr>
        <w:spacing w:line="480" w:lineRule="auto"/>
        <w:ind w:left="720" w:hanging="720"/>
        <w:rPr>
          <w:del w:id="3099" w:author="Anna Wingfield" w:date="2024-03-15T10:32:00Z"/>
          <w:rFonts w:ascii="Times New Roman" w:hAnsi="Times New Roman"/>
          <w:rPrChange w:id="3100" w:author="Anna Wingfield" w:date="2024-03-14T14:53:00Z">
            <w:rPr>
              <w:del w:id="3101" w:author="Anna Wingfield" w:date="2024-03-15T10:32:00Z"/>
              <w:rFonts w:asciiTheme="majorHAnsi" w:hAnsiTheme="majorHAnsi" w:cstheme="majorHAnsi"/>
              <w:sz w:val="22"/>
              <w:szCs w:val="22"/>
            </w:rPr>
          </w:rPrChange>
        </w:rPr>
        <w:pPrChange w:id="3102" w:author="Anna Wingfield" w:date="2024-03-15T10:32:00Z">
          <w:pPr/>
        </w:pPrChange>
      </w:pPr>
      <w:r w:rsidRPr="00577B31">
        <w:rPr>
          <w:rFonts w:ascii="Times New Roman" w:hAnsi="Times New Roman"/>
          <w:rPrChange w:id="3103" w:author="Anna Wingfield" w:date="2024-03-14T14:53:00Z">
            <w:rPr>
              <w:rFonts w:asciiTheme="majorHAnsi" w:hAnsiTheme="majorHAnsi" w:cstheme="majorHAnsi"/>
              <w:sz w:val="22"/>
              <w:szCs w:val="22"/>
            </w:rPr>
          </w:rPrChange>
        </w:rPr>
        <w:t xml:space="preserve">Rosen, Andrew and Jaime Lester. “Supporting Faculty Careers Amid Uncertainty.” </w:t>
      </w:r>
      <w:r w:rsidRPr="00577B31">
        <w:rPr>
          <w:rFonts w:ascii="Times New Roman" w:hAnsi="Times New Roman"/>
          <w:i/>
          <w:iCs/>
          <w:rPrChange w:id="3104" w:author="Anna Wingfield" w:date="2024-03-14T14:53:00Z">
            <w:rPr>
              <w:rFonts w:asciiTheme="majorHAnsi" w:hAnsiTheme="majorHAnsi" w:cstheme="majorHAnsi"/>
              <w:i/>
              <w:iCs/>
              <w:sz w:val="22"/>
              <w:szCs w:val="22"/>
            </w:rPr>
          </w:rPrChange>
        </w:rPr>
        <w:t>Inside Higher Ed</w:t>
      </w:r>
      <w:r w:rsidRPr="00577B31">
        <w:rPr>
          <w:rFonts w:ascii="Times New Roman" w:hAnsi="Times New Roman"/>
          <w:rPrChange w:id="3105" w:author="Anna Wingfield" w:date="2024-03-14T14:53:00Z">
            <w:rPr>
              <w:rFonts w:asciiTheme="majorHAnsi" w:hAnsiTheme="majorHAnsi" w:cstheme="majorHAnsi"/>
              <w:sz w:val="22"/>
              <w:szCs w:val="22"/>
            </w:rPr>
          </w:rPrChange>
        </w:rPr>
        <w:t>, July 2, 2020</w:t>
      </w:r>
      <w:ins w:id="3106" w:author="Anna Wingfield" w:date="2024-03-15T10:49:00Z">
        <w:r w:rsidR="006A6DED">
          <w:rPr>
            <w:rFonts w:ascii="Times New Roman" w:hAnsi="Times New Roman"/>
          </w:rPr>
          <w:t>.</w:t>
        </w:r>
      </w:ins>
      <w:del w:id="3107" w:author="Anna Wingfield" w:date="2024-03-15T10:49:00Z">
        <w:r w:rsidRPr="00577B31" w:rsidDel="006A6DED">
          <w:rPr>
            <w:rFonts w:ascii="Times New Roman" w:hAnsi="Times New Roman"/>
            <w:rPrChange w:id="3108"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3109"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3110" w:author="Anna Wingfield" w:date="2024-03-14T14:53:00Z">
            <w:rPr/>
          </w:rPrChange>
        </w:rPr>
        <w:fldChar w:fldCharType="begin"/>
      </w:r>
      <w:r w:rsidRPr="00577B31">
        <w:rPr>
          <w:rFonts w:ascii="Times New Roman" w:hAnsi="Times New Roman"/>
          <w:rPrChange w:id="3111" w:author="Anna Wingfield" w:date="2024-03-14T14:53:00Z">
            <w:rPr/>
          </w:rPrChange>
        </w:rPr>
        <w:instrText>HYPERLINK "https://www.insidehighered.com/views/2020/07/02/supporting-faculty-careers-amid-season-uncertainty-opinion"</w:instrText>
      </w:r>
      <w:r w:rsidRPr="009A1A10">
        <w:rPr>
          <w:rFonts w:ascii="Times New Roman" w:hAnsi="Times New Roman"/>
        </w:rPr>
      </w:r>
      <w:r w:rsidRPr="00577B31">
        <w:rPr>
          <w:rFonts w:ascii="Times New Roman" w:hAnsi="Times New Roman"/>
          <w:rPrChange w:id="3112"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113" w:author="Anna Wingfield" w:date="2024-03-14T14:53:00Z">
            <w:rPr>
              <w:rStyle w:val="Hyperlink"/>
              <w:rFonts w:asciiTheme="majorHAnsi" w:hAnsiTheme="majorHAnsi" w:cstheme="majorHAnsi"/>
              <w:sz w:val="22"/>
              <w:szCs w:val="22"/>
            </w:rPr>
          </w:rPrChange>
        </w:rPr>
        <w:t>https://www.insidehighered.com/views/2020/07/02/supporting-faculty-careers-amid-season-uncertainty-opinion</w:t>
      </w:r>
      <w:r w:rsidRPr="00577B31">
        <w:rPr>
          <w:rStyle w:val="Hyperlink"/>
          <w:rFonts w:ascii="Times New Roman" w:hAnsi="Times New Roman"/>
          <w:rPrChange w:id="3114" w:author="Anna Wingfield" w:date="2024-03-14T14:53:00Z">
            <w:rPr>
              <w:rStyle w:val="Hyperlink"/>
              <w:rFonts w:asciiTheme="majorHAnsi" w:hAnsiTheme="majorHAnsi" w:cstheme="majorHAnsi"/>
              <w:sz w:val="22"/>
              <w:szCs w:val="22"/>
            </w:rPr>
          </w:rPrChange>
        </w:rPr>
        <w:fldChar w:fldCharType="end"/>
      </w:r>
    </w:p>
    <w:p w14:paraId="5D528228" w14:textId="77777777" w:rsidR="00C91E85" w:rsidRPr="00577B31" w:rsidRDefault="00C91E85" w:rsidP="009A1A10">
      <w:pPr>
        <w:spacing w:line="480" w:lineRule="auto"/>
        <w:ind w:left="720" w:hanging="720"/>
        <w:rPr>
          <w:rFonts w:ascii="Times New Roman" w:hAnsi="Times New Roman"/>
          <w:rPrChange w:id="3115" w:author="Anna Wingfield" w:date="2024-03-14T14:53:00Z">
            <w:rPr>
              <w:rFonts w:asciiTheme="majorHAnsi" w:hAnsiTheme="majorHAnsi" w:cstheme="majorHAnsi"/>
              <w:sz w:val="22"/>
              <w:szCs w:val="22"/>
            </w:rPr>
          </w:rPrChange>
        </w:rPr>
        <w:pPrChange w:id="3116" w:author="Anna Wingfield" w:date="2024-03-15T10:32:00Z">
          <w:pPr/>
        </w:pPrChange>
      </w:pPr>
    </w:p>
    <w:p w14:paraId="415820C2" w14:textId="77777777" w:rsidR="00C91E85" w:rsidRPr="00577B31" w:rsidDel="009A1A10" w:rsidRDefault="00C91E85" w:rsidP="009A1A10">
      <w:pPr>
        <w:spacing w:line="480" w:lineRule="auto"/>
        <w:rPr>
          <w:del w:id="3117" w:author="Anna Wingfield" w:date="2024-03-15T10:32:00Z"/>
          <w:rFonts w:ascii="Times New Roman" w:hAnsi="Times New Roman"/>
          <w:rPrChange w:id="3118" w:author="Anna Wingfield" w:date="2024-03-14T14:53:00Z">
            <w:rPr>
              <w:del w:id="3119" w:author="Anna Wingfield" w:date="2024-03-15T10:32:00Z"/>
              <w:rFonts w:asciiTheme="majorHAnsi" w:hAnsiTheme="majorHAnsi" w:cstheme="majorHAnsi"/>
              <w:sz w:val="22"/>
              <w:szCs w:val="22"/>
            </w:rPr>
          </w:rPrChange>
        </w:rPr>
        <w:pPrChange w:id="3120" w:author="Anna Wingfield" w:date="2024-03-15T10:27:00Z">
          <w:pPr/>
        </w:pPrChange>
      </w:pPr>
      <w:r w:rsidRPr="00577B31">
        <w:rPr>
          <w:rFonts w:ascii="Times New Roman" w:hAnsi="Times New Roman"/>
          <w:rPrChange w:id="3121" w:author="Anna Wingfield" w:date="2024-03-14T14:53:00Z">
            <w:rPr>
              <w:rFonts w:asciiTheme="majorHAnsi" w:hAnsiTheme="majorHAnsi" w:cstheme="majorHAnsi"/>
              <w:sz w:val="22"/>
              <w:szCs w:val="22"/>
            </w:rPr>
          </w:rPrChange>
        </w:rPr>
        <w:t xml:space="preserve">Rushkoff, Douglas. </w:t>
      </w:r>
      <w:r w:rsidRPr="00577B31">
        <w:rPr>
          <w:rFonts w:ascii="Times New Roman" w:hAnsi="Times New Roman"/>
          <w:i/>
          <w:iCs/>
          <w:rPrChange w:id="3122" w:author="Anna Wingfield" w:date="2024-03-14T14:53:00Z">
            <w:rPr>
              <w:rFonts w:asciiTheme="majorHAnsi" w:hAnsiTheme="majorHAnsi" w:cstheme="majorHAnsi"/>
              <w:i/>
              <w:iCs/>
              <w:sz w:val="22"/>
              <w:szCs w:val="22"/>
            </w:rPr>
          </w:rPrChange>
        </w:rPr>
        <w:t>Team Human</w:t>
      </w:r>
      <w:r w:rsidRPr="00577B31">
        <w:rPr>
          <w:rFonts w:ascii="Times New Roman" w:hAnsi="Times New Roman"/>
          <w:rPrChange w:id="3123" w:author="Anna Wingfield" w:date="2024-03-14T14:53:00Z">
            <w:rPr>
              <w:rFonts w:asciiTheme="majorHAnsi" w:hAnsiTheme="majorHAnsi" w:cstheme="majorHAnsi"/>
              <w:sz w:val="22"/>
              <w:szCs w:val="22"/>
            </w:rPr>
          </w:rPrChange>
        </w:rPr>
        <w:t>. New York; London: W. W. Norton &amp; Co., 2019.</w:t>
      </w:r>
    </w:p>
    <w:p w14:paraId="6CED7F5A" w14:textId="77777777" w:rsidR="00C91E85" w:rsidRPr="00577B31" w:rsidRDefault="00C91E85" w:rsidP="009A1A10">
      <w:pPr>
        <w:spacing w:line="480" w:lineRule="auto"/>
        <w:rPr>
          <w:rFonts w:ascii="Times New Roman" w:hAnsi="Times New Roman"/>
          <w:rPrChange w:id="3124" w:author="Anna Wingfield" w:date="2024-03-14T14:53:00Z">
            <w:rPr>
              <w:rFonts w:asciiTheme="majorHAnsi" w:hAnsiTheme="majorHAnsi" w:cstheme="majorHAnsi"/>
              <w:sz w:val="22"/>
              <w:szCs w:val="22"/>
            </w:rPr>
          </w:rPrChange>
        </w:rPr>
        <w:pPrChange w:id="3125" w:author="Anna Wingfield" w:date="2024-03-15T10:27:00Z">
          <w:pPr/>
        </w:pPrChange>
      </w:pPr>
    </w:p>
    <w:p w14:paraId="6E3B8778" w14:textId="77777777" w:rsidR="00C91E85" w:rsidRPr="00577B31" w:rsidDel="006A6DED" w:rsidRDefault="00C91E85" w:rsidP="009A1A10">
      <w:pPr>
        <w:spacing w:line="480" w:lineRule="auto"/>
        <w:ind w:left="720" w:hanging="720"/>
        <w:rPr>
          <w:del w:id="3126" w:author="Anna Wingfield" w:date="2024-03-15T10:49:00Z"/>
          <w:rFonts w:ascii="Times New Roman" w:hAnsi="Times New Roman"/>
          <w:rPrChange w:id="3127" w:author="Anna Wingfield" w:date="2024-03-14T14:53:00Z">
            <w:rPr>
              <w:del w:id="3128" w:author="Anna Wingfield" w:date="2024-03-15T10:49:00Z"/>
              <w:rFonts w:asciiTheme="majorHAnsi" w:hAnsiTheme="majorHAnsi" w:cstheme="majorHAnsi"/>
              <w:sz w:val="22"/>
              <w:szCs w:val="22"/>
            </w:rPr>
          </w:rPrChange>
        </w:rPr>
        <w:pPrChange w:id="3129" w:author="Anna Wingfield" w:date="2024-03-15T10:32:00Z">
          <w:pPr/>
        </w:pPrChange>
      </w:pPr>
      <w:r w:rsidRPr="00577B31">
        <w:rPr>
          <w:rFonts w:ascii="Times New Roman" w:hAnsi="Times New Roman"/>
          <w:rPrChange w:id="3130" w:author="Anna Wingfield" w:date="2024-03-14T14:53:00Z">
            <w:rPr>
              <w:rFonts w:asciiTheme="majorHAnsi" w:hAnsiTheme="majorHAnsi" w:cstheme="majorHAnsi"/>
              <w:sz w:val="22"/>
              <w:szCs w:val="22"/>
            </w:rPr>
          </w:rPrChange>
        </w:rPr>
        <w:t xml:space="preserve">Smith, Michael D. “Are Universities Going the Way of CDs and Cable TV?” </w:t>
      </w:r>
      <w:r w:rsidRPr="00577B31">
        <w:rPr>
          <w:rFonts w:ascii="Times New Roman" w:hAnsi="Times New Roman"/>
          <w:i/>
          <w:iCs/>
          <w:rPrChange w:id="3131" w:author="Anna Wingfield" w:date="2024-03-14T14:53:00Z">
            <w:rPr>
              <w:rFonts w:asciiTheme="majorHAnsi" w:hAnsiTheme="majorHAnsi" w:cstheme="majorHAnsi"/>
              <w:i/>
              <w:iCs/>
              <w:sz w:val="22"/>
              <w:szCs w:val="22"/>
            </w:rPr>
          </w:rPrChange>
        </w:rPr>
        <w:t>The Atlantic</w:t>
      </w:r>
      <w:r w:rsidRPr="00577B31">
        <w:rPr>
          <w:rFonts w:ascii="Times New Roman" w:hAnsi="Times New Roman"/>
          <w:rPrChange w:id="3132" w:author="Anna Wingfield" w:date="2024-03-14T14:53:00Z">
            <w:rPr>
              <w:rFonts w:asciiTheme="majorHAnsi" w:hAnsiTheme="majorHAnsi" w:cstheme="majorHAnsi"/>
              <w:sz w:val="22"/>
              <w:szCs w:val="22"/>
            </w:rPr>
          </w:rPrChange>
        </w:rPr>
        <w:t xml:space="preserve">, June 22, 2020. </w:t>
      </w:r>
      <w:r w:rsidRPr="00577B31">
        <w:rPr>
          <w:rFonts w:ascii="Times New Roman" w:hAnsi="Times New Roman"/>
          <w:rPrChange w:id="3133" w:author="Anna Wingfield" w:date="2024-03-14T14:53:00Z">
            <w:rPr/>
          </w:rPrChange>
        </w:rPr>
        <w:fldChar w:fldCharType="begin"/>
      </w:r>
      <w:r w:rsidRPr="00577B31">
        <w:rPr>
          <w:rFonts w:ascii="Times New Roman" w:hAnsi="Times New Roman"/>
          <w:rPrChange w:id="3134" w:author="Anna Wingfield" w:date="2024-03-14T14:53:00Z">
            <w:rPr/>
          </w:rPrChange>
        </w:rPr>
        <w:instrText>HYPERLINK "https://www.theatlantic.com/ideas/archive/2020/06/university-like-cd-streaming-age/613291/"</w:instrText>
      </w:r>
      <w:r w:rsidRPr="009A1A10">
        <w:rPr>
          <w:rFonts w:ascii="Times New Roman" w:hAnsi="Times New Roman"/>
        </w:rPr>
      </w:r>
      <w:r w:rsidRPr="00577B31">
        <w:rPr>
          <w:rFonts w:ascii="Times New Roman" w:hAnsi="Times New Roman"/>
          <w:rPrChange w:id="3135"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136" w:author="Anna Wingfield" w:date="2024-03-14T14:53:00Z">
            <w:rPr>
              <w:rStyle w:val="Hyperlink"/>
              <w:rFonts w:asciiTheme="majorHAnsi" w:hAnsiTheme="majorHAnsi" w:cstheme="majorHAnsi"/>
              <w:sz w:val="22"/>
              <w:szCs w:val="22"/>
            </w:rPr>
          </w:rPrChange>
        </w:rPr>
        <w:t>https://www.theatlantic.com/ideas/archive/2020/06/university-like-cd-streaming-age/613291/</w:t>
      </w:r>
      <w:r w:rsidRPr="00577B31">
        <w:rPr>
          <w:rStyle w:val="Hyperlink"/>
          <w:rFonts w:ascii="Times New Roman" w:hAnsi="Times New Roman"/>
          <w:rPrChange w:id="3137" w:author="Anna Wingfield" w:date="2024-03-14T14:53:00Z">
            <w:rPr>
              <w:rStyle w:val="Hyperlink"/>
              <w:rFonts w:asciiTheme="majorHAnsi" w:hAnsiTheme="majorHAnsi" w:cstheme="majorHAnsi"/>
              <w:sz w:val="22"/>
              <w:szCs w:val="22"/>
            </w:rPr>
          </w:rPrChange>
        </w:rPr>
        <w:fldChar w:fldCharType="end"/>
      </w:r>
    </w:p>
    <w:p w14:paraId="7CC8F675" w14:textId="77777777" w:rsidR="00C91E85" w:rsidRPr="00577B31" w:rsidRDefault="00C91E85" w:rsidP="006A6DED">
      <w:pPr>
        <w:spacing w:line="480" w:lineRule="auto"/>
        <w:ind w:left="720" w:hanging="720"/>
        <w:rPr>
          <w:rFonts w:ascii="Times New Roman" w:hAnsi="Times New Roman"/>
          <w:rPrChange w:id="3138" w:author="Anna Wingfield" w:date="2024-03-14T14:53:00Z">
            <w:rPr>
              <w:rFonts w:asciiTheme="majorHAnsi" w:hAnsiTheme="majorHAnsi" w:cstheme="majorHAnsi"/>
              <w:sz w:val="22"/>
              <w:szCs w:val="22"/>
            </w:rPr>
          </w:rPrChange>
        </w:rPr>
        <w:pPrChange w:id="3139" w:author="Anna Wingfield" w:date="2024-03-15T10:49:00Z">
          <w:pPr/>
        </w:pPrChange>
      </w:pPr>
    </w:p>
    <w:p w14:paraId="44A3EE0D" w14:textId="2324FC5F" w:rsidR="00C91E85" w:rsidRPr="00577B31" w:rsidDel="009A1A10" w:rsidRDefault="00C91E85" w:rsidP="009A1A10">
      <w:pPr>
        <w:spacing w:line="480" w:lineRule="auto"/>
        <w:ind w:left="720" w:hanging="720"/>
        <w:rPr>
          <w:del w:id="3140" w:author="Anna Wingfield" w:date="2024-03-15T10:32:00Z"/>
          <w:rStyle w:val="apple-converted-space"/>
          <w:rFonts w:ascii="Times New Roman" w:hAnsi="Times New Roman"/>
          <w:rPrChange w:id="3141" w:author="Anna Wingfield" w:date="2024-03-14T14:53:00Z">
            <w:rPr>
              <w:del w:id="3142" w:author="Anna Wingfield" w:date="2024-03-15T10:32:00Z"/>
              <w:rStyle w:val="apple-converted-space"/>
              <w:rFonts w:asciiTheme="majorHAnsi" w:hAnsiTheme="majorHAnsi" w:cstheme="majorHAnsi"/>
              <w:sz w:val="22"/>
              <w:szCs w:val="22"/>
            </w:rPr>
          </w:rPrChange>
        </w:rPr>
        <w:pPrChange w:id="3143" w:author="Anna Wingfield" w:date="2024-03-15T10:32:00Z">
          <w:pPr/>
        </w:pPrChange>
      </w:pPr>
      <w:r w:rsidRPr="00577B31">
        <w:rPr>
          <w:rFonts w:ascii="Times New Roman" w:hAnsi="Times New Roman"/>
          <w:rPrChange w:id="3144" w:author="Anna Wingfield" w:date="2024-03-14T14:53:00Z">
            <w:rPr>
              <w:rFonts w:asciiTheme="majorHAnsi" w:hAnsiTheme="majorHAnsi" w:cstheme="majorHAnsi"/>
              <w:sz w:val="22"/>
              <w:szCs w:val="22"/>
            </w:rPr>
          </w:rPrChange>
        </w:rPr>
        <w:t xml:space="preserve">Tao, </w:t>
      </w:r>
      <w:proofErr w:type="spellStart"/>
      <w:r w:rsidRPr="00577B31">
        <w:rPr>
          <w:rFonts w:ascii="Times New Roman" w:hAnsi="Times New Roman"/>
          <w:rPrChange w:id="3145" w:author="Anna Wingfield" w:date="2024-03-14T14:53:00Z">
            <w:rPr>
              <w:rFonts w:asciiTheme="majorHAnsi" w:hAnsiTheme="majorHAnsi" w:cstheme="majorHAnsi"/>
              <w:sz w:val="22"/>
              <w:szCs w:val="22"/>
            </w:rPr>
          </w:rPrChange>
        </w:rPr>
        <w:t>Yanqiu</w:t>
      </w:r>
      <w:proofErr w:type="spellEnd"/>
      <w:r w:rsidRPr="00577B31">
        <w:rPr>
          <w:rFonts w:ascii="Times New Roman" w:hAnsi="Times New Roman"/>
          <w:rPrChange w:id="3146" w:author="Anna Wingfield" w:date="2024-03-14T14:53:00Z">
            <w:rPr>
              <w:rFonts w:asciiTheme="majorHAnsi" w:hAnsiTheme="majorHAnsi" w:cstheme="majorHAnsi"/>
              <w:sz w:val="22"/>
              <w:szCs w:val="22"/>
            </w:rPr>
          </w:rPrChange>
        </w:rPr>
        <w:t xml:space="preserve">, Debbie Steckel, </w:t>
      </w:r>
      <w:proofErr w:type="spellStart"/>
      <w:r w:rsidRPr="00577B31">
        <w:rPr>
          <w:rFonts w:ascii="Times New Roman" w:hAnsi="Times New Roman"/>
          <w:rPrChange w:id="3147" w:author="Anna Wingfield" w:date="2024-03-14T14:53:00Z">
            <w:rPr>
              <w:rFonts w:asciiTheme="majorHAnsi" w:hAnsiTheme="majorHAnsi" w:cstheme="majorHAnsi"/>
              <w:sz w:val="22"/>
              <w:szCs w:val="22"/>
            </w:rPr>
          </w:rPrChange>
        </w:rPr>
        <w:t>Jiří</w:t>
      </w:r>
      <w:proofErr w:type="spellEnd"/>
      <w:r w:rsidRPr="00577B31">
        <w:rPr>
          <w:rFonts w:ascii="Times New Roman" w:hAnsi="Times New Roman"/>
          <w:rPrChange w:id="3148" w:author="Anna Wingfield" w:date="2024-03-14T14:53:00Z">
            <w:rPr>
              <w:rFonts w:asciiTheme="majorHAnsi" w:hAnsiTheme="majorHAnsi" w:cstheme="majorHAnsi"/>
              <w:sz w:val="22"/>
              <w:szCs w:val="22"/>
            </w:rPr>
          </w:rPrChange>
        </w:rPr>
        <w:t xml:space="preserve"> Jaromír </w:t>
      </w:r>
      <w:proofErr w:type="spellStart"/>
      <w:r w:rsidRPr="00577B31">
        <w:rPr>
          <w:rFonts w:ascii="Times New Roman" w:hAnsi="Times New Roman"/>
          <w:rPrChange w:id="3149" w:author="Anna Wingfield" w:date="2024-03-14T14:53:00Z">
            <w:rPr>
              <w:rFonts w:asciiTheme="majorHAnsi" w:hAnsiTheme="majorHAnsi" w:cstheme="majorHAnsi"/>
              <w:sz w:val="22"/>
              <w:szCs w:val="22"/>
            </w:rPr>
          </w:rPrChange>
        </w:rPr>
        <w:t>Klemeš</w:t>
      </w:r>
      <w:proofErr w:type="spellEnd"/>
      <w:r w:rsidRPr="00577B31">
        <w:rPr>
          <w:rStyle w:val="apple-converted-space"/>
          <w:rFonts w:ascii="Times New Roman" w:hAnsi="Times New Roman"/>
          <w:rPrChange w:id="3150" w:author="Anna Wingfield" w:date="2024-03-14T14:53:00Z">
            <w:rPr>
              <w:rStyle w:val="apple-converted-space"/>
              <w:rFonts w:asciiTheme="majorHAnsi" w:hAnsiTheme="majorHAnsi" w:cstheme="majorHAnsi"/>
              <w:sz w:val="22"/>
              <w:szCs w:val="22"/>
            </w:rPr>
          </w:rPrChange>
        </w:rPr>
        <w:t xml:space="preserve">, and </w:t>
      </w:r>
      <w:proofErr w:type="spellStart"/>
      <w:r w:rsidRPr="00577B31">
        <w:rPr>
          <w:rStyle w:val="apple-converted-space"/>
          <w:rFonts w:ascii="Times New Roman" w:hAnsi="Times New Roman"/>
          <w:rPrChange w:id="3151" w:author="Anna Wingfield" w:date="2024-03-14T14:53:00Z">
            <w:rPr>
              <w:rStyle w:val="apple-converted-space"/>
              <w:rFonts w:asciiTheme="majorHAnsi" w:hAnsiTheme="majorHAnsi" w:cstheme="majorHAnsi"/>
              <w:sz w:val="22"/>
              <w:szCs w:val="22"/>
            </w:rPr>
          </w:rPrChange>
        </w:rPr>
        <w:t>Fengqi</w:t>
      </w:r>
      <w:proofErr w:type="spellEnd"/>
      <w:r w:rsidRPr="00577B31">
        <w:rPr>
          <w:rStyle w:val="apple-converted-space"/>
          <w:rFonts w:ascii="Times New Roman" w:hAnsi="Times New Roman"/>
          <w:rPrChange w:id="3152" w:author="Anna Wingfield" w:date="2024-03-14T14:53:00Z">
            <w:rPr>
              <w:rStyle w:val="apple-converted-space"/>
              <w:rFonts w:asciiTheme="majorHAnsi" w:hAnsiTheme="majorHAnsi" w:cstheme="majorHAnsi"/>
              <w:sz w:val="22"/>
              <w:szCs w:val="22"/>
            </w:rPr>
          </w:rPrChange>
        </w:rPr>
        <w:t xml:space="preserve"> You. “Trend </w:t>
      </w:r>
      <w:ins w:id="3153" w:author="Anna Wingfield" w:date="2024-03-15T10:49:00Z">
        <w:r w:rsidR="006A6DED">
          <w:rPr>
            <w:rStyle w:val="apple-converted-space"/>
            <w:rFonts w:ascii="Times New Roman" w:hAnsi="Times New Roman"/>
          </w:rPr>
          <w:t>T</w:t>
        </w:r>
      </w:ins>
      <w:del w:id="3154" w:author="Anna Wingfield" w:date="2024-03-15T10:49:00Z">
        <w:r w:rsidRPr="00577B31" w:rsidDel="006A6DED">
          <w:rPr>
            <w:rStyle w:val="apple-converted-space"/>
            <w:rFonts w:ascii="Times New Roman" w:hAnsi="Times New Roman"/>
            <w:rPrChange w:id="3155" w:author="Anna Wingfield" w:date="2024-03-14T14:53:00Z">
              <w:rPr>
                <w:rStyle w:val="apple-converted-space"/>
                <w:rFonts w:asciiTheme="majorHAnsi" w:hAnsiTheme="majorHAnsi" w:cstheme="majorHAnsi"/>
                <w:sz w:val="22"/>
                <w:szCs w:val="22"/>
              </w:rPr>
            </w:rPrChange>
          </w:rPr>
          <w:delText>t</w:delText>
        </w:r>
      </w:del>
      <w:r w:rsidRPr="00577B31">
        <w:rPr>
          <w:rStyle w:val="apple-converted-space"/>
          <w:rFonts w:ascii="Times New Roman" w:hAnsi="Times New Roman"/>
          <w:rPrChange w:id="3156" w:author="Anna Wingfield" w:date="2024-03-14T14:53:00Z">
            <w:rPr>
              <w:rStyle w:val="apple-converted-space"/>
              <w:rFonts w:asciiTheme="majorHAnsi" w:hAnsiTheme="majorHAnsi" w:cstheme="majorHAnsi"/>
              <w:sz w:val="22"/>
              <w:szCs w:val="22"/>
            </w:rPr>
          </w:rPrChange>
        </w:rPr>
        <w:t xml:space="preserve">owards </w:t>
      </w:r>
      <w:ins w:id="3157" w:author="Anna Wingfield" w:date="2024-03-15T10:49:00Z">
        <w:r w:rsidR="006A6DED">
          <w:rPr>
            <w:rStyle w:val="apple-converted-space"/>
            <w:rFonts w:ascii="Times New Roman" w:hAnsi="Times New Roman"/>
          </w:rPr>
          <w:t>V</w:t>
        </w:r>
      </w:ins>
      <w:del w:id="3158" w:author="Anna Wingfield" w:date="2024-03-15T10:49:00Z">
        <w:r w:rsidRPr="00577B31" w:rsidDel="006A6DED">
          <w:rPr>
            <w:rStyle w:val="apple-converted-space"/>
            <w:rFonts w:ascii="Times New Roman" w:hAnsi="Times New Roman"/>
            <w:rPrChange w:id="3159" w:author="Anna Wingfield" w:date="2024-03-14T14:53:00Z">
              <w:rPr>
                <w:rStyle w:val="apple-converted-space"/>
                <w:rFonts w:asciiTheme="majorHAnsi" w:hAnsiTheme="majorHAnsi" w:cstheme="majorHAnsi"/>
                <w:sz w:val="22"/>
                <w:szCs w:val="22"/>
              </w:rPr>
            </w:rPrChange>
          </w:rPr>
          <w:delText>v</w:delText>
        </w:r>
      </w:del>
      <w:r w:rsidRPr="00577B31">
        <w:rPr>
          <w:rStyle w:val="apple-converted-space"/>
          <w:rFonts w:ascii="Times New Roman" w:hAnsi="Times New Roman"/>
          <w:rPrChange w:id="3160" w:author="Anna Wingfield" w:date="2024-03-14T14:53:00Z">
            <w:rPr>
              <w:rStyle w:val="apple-converted-space"/>
              <w:rFonts w:asciiTheme="majorHAnsi" w:hAnsiTheme="majorHAnsi" w:cstheme="majorHAnsi"/>
              <w:sz w:val="22"/>
              <w:szCs w:val="22"/>
            </w:rPr>
          </w:rPrChange>
        </w:rPr>
        <w:t xml:space="preserve">irtual and </w:t>
      </w:r>
      <w:ins w:id="3161" w:author="Anna Wingfield" w:date="2024-03-15T10:49:00Z">
        <w:r w:rsidR="006A6DED">
          <w:rPr>
            <w:rStyle w:val="apple-converted-space"/>
            <w:rFonts w:ascii="Times New Roman" w:hAnsi="Times New Roman"/>
          </w:rPr>
          <w:t>H</w:t>
        </w:r>
      </w:ins>
      <w:del w:id="3162" w:author="Anna Wingfield" w:date="2024-03-15T10:49:00Z">
        <w:r w:rsidRPr="00577B31" w:rsidDel="006A6DED">
          <w:rPr>
            <w:rStyle w:val="apple-converted-space"/>
            <w:rFonts w:ascii="Times New Roman" w:hAnsi="Times New Roman"/>
            <w:rPrChange w:id="3163" w:author="Anna Wingfield" w:date="2024-03-14T14:53:00Z">
              <w:rPr>
                <w:rStyle w:val="apple-converted-space"/>
                <w:rFonts w:asciiTheme="majorHAnsi" w:hAnsiTheme="majorHAnsi" w:cstheme="majorHAnsi"/>
                <w:sz w:val="22"/>
                <w:szCs w:val="22"/>
              </w:rPr>
            </w:rPrChange>
          </w:rPr>
          <w:delText>h</w:delText>
        </w:r>
      </w:del>
      <w:r w:rsidRPr="00577B31">
        <w:rPr>
          <w:rStyle w:val="apple-converted-space"/>
          <w:rFonts w:ascii="Times New Roman" w:hAnsi="Times New Roman"/>
          <w:rPrChange w:id="3164" w:author="Anna Wingfield" w:date="2024-03-14T14:53:00Z">
            <w:rPr>
              <w:rStyle w:val="apple-converted-space"/>
              <w:rFonts w:asciiTheme="majorHAnsi" w:hAnsiTheme="majorHAnsi" w:cstheme="majorHAnsi"/>
              <w:sz w:val="22"/>
              <w:szCs w:val="22"/>
            </w:rPr>
          </w:rPrChange>
        </w:rPr>
        <w:t xml:space="preserve">ybrid </w:t>
      </w:r>
      <w:ins w:id="3165" w:author="Anna Wingfield" w:date="2024-03-15T10:49:00Z">
        <w:r w:rsidR="006A6DED">
          <w:rPr>
            <w:rStyle w:val="apple-converted-space"/>
            <w:rFonts w:ascii="Times New Roman" w:hAnsi="Times New Roman"/>
          </w:rPr>
          <w:t>C</w:t>
        </w:r>
      </w:ins>
      <w:del w:id="3166" w:author="Anna Wingfield" w:date="2024-03-15T10:49:00Z">
        <w:r w:rsidRPr="00577B31" w:rsidDel="006A6DED">
          <w:rPr>
            <w:rStyle w:val="apple-converted-space"/>
            <w:rFonts w:ascii="Times New Roman" w:hAnsi="Times New Roman"/>
            <w:rPrChange w:id="3167" w:author="Anna Wingfield" w:date="2024-03-14T14:53:00Z">
              <w:rPr>
                <w:rStyle w:val="apple-converted-space"/>
                <w:rFonts w:asciiTheme="majorHAnsi" w:hAnsiTheme="majorHAnsi" w:cstheme="majorHAnsi"/>
                <w:sz w:val="22"/>
                <w:szCs w:val="22"/>
              </w:rPr>
            </w:rPrChange>
          </w:rPr>
          <w:delText>c</w:delText>
        </w:r>
      </w:del>
      <w:r w:rsidRPr="00577B31">
        <w:rPr>
          <w:rStyle w:val="apple-converted-space"/>
          <w:rFonts w:ascii="Times New Roman" w:hAnsi="Times New Roman"/>
          <w:rPrChange w:id="3168" w:author="Anna Wingfield" w:date="2024-03-14T14:53:00Z">
            <w:rPr>
              <w:rStyle w:val="apple-converted-space"/>
              <w:rFonts w:asciiTheme="majorHAnsi" w:hAnsiTheme="majorHAnsi" w:cstheme="majorHAnsi"/>
              <w:sz w:val="22"/>
              <w:szCs w:val="22"/>
            </w:rPr>
          </w:rPrChange>
        </w:rPr>
        <w:t xml:space="preserve">onferences </w:t>
      </w:r>
      <w:ins w:id="3169" w:author="Anna Wingfield" w:date="2024-03-15T10:49:00Z">
        <w:r w:rsidR="006A6DED">
          <w:rPr>
            <w:rStyle w:val="apple-converted-space"/>
            <w:rFonts w:ascii="Times New Roman" w:hAnsi="Times New Roman"/>
          </w:rPr>
          <w:t>M</w:t>
        </w:r>
      </w:ins>
      <w:del w:id="3170" w:author="Anna Wingfield" w:date="2024-03-15T10:49:00Z">
        <w:r w:rsidRPr="00577B31" w:rsidDel="006A6DED">
          <w:rPr>
            <w:rStyle w:val="apple-converted-space"/>
            <w:rFonts w:ascii="Times New Roman" w:hAnsi="Times New Roman"/>
            <w:rPrChange w:id="3171" w:author="Anna Wingfield" w:date="2024-03-14T14:53:00Z">
              <w:rPr>
                <w:rStyle w:val="apple-converted-space"/>
                <w:rFonts w:asciiTheme="majorHAnsi" w:hAnsiTheme="majorHAnsi" w:cstheme="majorHAnsi"/>
                <w:sz w:val="22"/>
                <w:szCs w:val="22"/>
              </w:rPr>
            </w:rPrChange>
          </w:rPr>
          <w:delText>m</w:delText>
        </w:r>
      </w:del>
      <w:r w:rsidRPr="00577B31">
        <w:rPr>
          <w:rStyle w:val="apple-converted-space"/>
          <w:rFonts w:ascii="Times New Roman" w:hAnsi="Times New Roman"/>
          <w:rPrChange w:id="3172" w:author="Anna Wingfield" w:date="2024-03-14T14:53:00Z">
            <w:rPr>
              <w:rStyle w:val="apple-converted-space"/>
              <w:rFonts w:asciiTheme="majorHAnsi" w:hAnsiTheme="majorHAnsi" w:cstheme="majorHAnsi"/>
              <w:sz w:val="22"/>
              <w:szCs w:val="22"/>
            </w:rPr>
          </w:rPrChange>
        </w:rPr>
        <w:t xml:space="preserve">ay </w:t>
      </w:r>
      <w:ins w:id="3173" w:author="Anna Wingfield" w:date="2024-03-15T10:49:00Z">
        <w:r w:rsidR="006A6DED">
          <w:rPr>
            <w:rStyle w:val="apple-converted-space"/>
            <w:rFonts w:ascii="Times New Roman" w:hAnsi="Times New Roman"/>
          </w:rPr>
          <w:t>B</w:t>
        </w:r>
      </w:ins>
      <w:del w:id="3174" w:author="Anna Wingfield" w:date="2024-03-15T10:49:00Z">
        <w:r w:rsidRPr="00577B31" w:rsidDel="006A6DED">
          <w:rPr>
            <w:rStyle w:val="apple-converted-space"/>
            <w:rFonts w:ascii="Times New Roman" w:hAnsi="Times New Roman"/>
            <w:rPrChange w:id="3175" w:author="Anna Wingfield" w:date="2024-03-14T14:53:00Z">
              <w:rPr>
                <w:rStyle w:val="apple-converted-space"/>
                <w:rFonts w:asciiTheme="majorHAnsi" w:hAnsiTheme="majorHAnsi" w:cstheme="majorHAnsi"/>
                <w:sz w:val="22"/>
                <w:szCs w:val="22"/>
              </w:rPr>
            </w:rPrChange>
          </w:rPr>
          <w:delText>b</w:delText>
        </w:r>
      </w:del>
      <w:r w:rsidRPr="00577B31">
        <w:rPr>
          <w:rStyle w:val="apple-converted-space"/>
          <w:rFonts w:ascii="Times New Roman" w:hAnsi="Times New Roman"/>
          <w:rPrChange w:id="3176" w:author="Anna Wingfield" w:date="2024-03-14T14:53:00Z">
            <w:rPr>
              <w:rStyle w:val="apple-converted-space"/>
              <w:rFonts w:asciiTheme="majorHAnsi" w:hAnsiTheme="majorHAnsi" w:cstheme="majorHAnsi"/>
              <w:sz w:val="22"/>
              <w:szCs w:val="22"/>
            </w:rPr>
          </w:rPrChange>
        </w:rPr>
        <w:t xml:space="preserve">e an </w:t>
      </w:r>
      <w:ins w:id="3177" w:author="Anna Wingfield" w:date="2024-03-15T10:50:00Z">
        <w:r w:rsidR="006A6DED">
          <w:rPr>
            <w:rStyle w:val="apple-converted-space"/>
            <w:rFonts w:ascii="Times New Roman" w:hAnsi="Times New Roman"/>
          </w:rPr>
          <w:t>E</w:t>
        </w:r>
      </w:ins>
      <w:del w:id="3178" w:author="Anna Wingfield" w:date="2024-03-15T10:50:00Z">
        <w:r w:rsidRPr="00577B31" w:rsidDel="006A6DED">
          <w:rPr>
            <w:rStyle w:val="apple-converted-space"/>
            <w:rFonts w:ascii="Times New Roman" w:hAnsi="Times New Roman"/>
            <w:rPrChange w:id="3179" w:author="Anna Wingfield" w:date="2024-03-14T14:53:00Z">
              <w:rPr>
                <w:rStyle w:val="apple-converted-space"/>
                <w:rFonts w:asciiTheme="majorHAnsi" w:hAnsiTheme="majorHAnsi" w:cstheme="majorHAnsi"/>
                <w:sz w:val="22"/>
                <w:szCs w:val="22"/>
              </w:rPr>
            </w:rPrChange>
          </w:rPr>
          <w:delText>e</w:delText>
        </w:r>
      </w:del>
      <w:r w:rsidRPr="00577B31">
        <w:rPr>
          <w:rStyle w:val="apple-converted-space"/>
          <w:rFonts w:ascii="Times New Roman" w:hAnsi="Times New Roman"/>
          <w:rPrChange w:id="3180" w:author="Anna Wingfield" w:date="2024-03-14T14:53:00Z">
            <w:rPr>
              <w:rStyle w:val="apple-converted-space"/>
              <w:rFonts w:asciiTheme="majorHAnsi" w:hAnsiTheme="majorHAnsi" w:cstheme="majorHAnsi"/>
              <w:sz w:val="22"/>
              <w:szCs w:val="22"/>
            </w:rPr>
          </w:rPrChange>
        </w:rPr>
        <w:t xml:space="preserve">ffective </w:t>
      </w:r>
      <w:ins w:id="3181" w:author="Anna Wingfield" w:date="2024-03-15T10:50:00Z">
        <w:r w:rsidR="006A6DED">
          <w:rPr>
            <w:rStyle w:val="apple-converted-space"/>
            <w:rFonts w:ascii="Times New Roman" w:hAnsi="Times New Roman"/>
          </w:rPr>
          <w:t>C</w:t>
        </w:r>
      </w:ins>
      <w:del w:id="3182" w:author="Anna Wingfield" w:date="2024-03-15T10:50:00Z">
        <w:r w:rsidRPr="00577B31" w:rsidDel="006A6DED">
          <w:rPr>
            <w:rStyle w:val="apple-converted-space"/>
            <w:rFonts w:ascii="Times New Roman" w:hAnsi="Times New Roman"/>
            <w:rPrChange w:id="3183" w:author="Anna Wingfield" w:date="2024-03-14T14:53:00Z">
              <w:rPr>
                <w:rStyle w:val="apple-converted-space"/>
                <w:rFonts w:asciiTheme="majorHAnsi" w:hAnsiTheme="majorHAnsi" w:cstheme="majorHAnsi"/>
                <w:sz w:val="22"/>
                <w:szCs w:val="22"/>
              </w:rPr>
            </w:rPrChange>
          </w:rPr>
          <w:delText>c</w:delText>
        </w:r>
      </w:del>
      <w:r w:rsidRPr="00577B31">
        <w:rPr>
          <w:rStyle w:val="apple-converted-space"/>
          <w:rFonts w:ascii="Times New Roman" w:hAnsi="Times New Roman"/>
          <w:rPrChange w:id="3184" w:author="Anna Wingfield" w:date="2024-03-14T14:53:00Z">
            <w:rPr>
              <w:rStyle w:val="apple-converted-space"/>
              <w:rFonts w:asciiTheme="majorHAnsi" w:hAnsiTheme="majorHAnsi" w:cstheme="majorHAnsi"/>
              <w:sz w:val="22"/>
              <w:szCs w:val="22"/>
            </w:rPr>
          </w:rPrChange>
        </w:rPr>
        <w:t>limate</w:t>
      </w:r>
      <w:ins w:id="3185" w:author="Anna Wingfield" w:date="2024-03-15T10:50:00Z">
        <w:r w:rsidR="006A6DED">
          <w:rPr>
            <w:rStyle w:val="apple-converted-space"/>
            <w:rFonts w:ascii="Times New Roman" w:hAnsi="Times New Roman"/>
          </w:rPr>
          <w:t xml:space="preserve"> </w:t>
        </w:r>
      </w:ins>
      <w:del w:id="3186" w:author="Anna Wingfield" w:date="2024-03-15T10:50:00Z">
        <w:r w:rsidRPr="00577B31" w:rsidDel="006A6DED">
          <w:rPr>
            <w:rStyle w:val="apple-converted-space"/>
            <w:rFonts w:ascii="Times New Roman" w:hAnsi="Times New Roman"/>
            <w:rPrChange w:id="3187" w:author="Anna Wingfield" w:date="2024-03-14T14:53:00Z">
              <w:rPr>
                <w:rStyle w:val="apple-converted-space"/>
                <w:rFonts w:asciiTheme="majorHAnsi" w:hAnsiTheme="majorHAnsi" w:cstheme="majorHAnsi"/>
                <w:sz w:val="22"/>
                <w:szCs w:val="22"/>
              </w:rPr>
            </w:rPrChange>
          </w:rPr>
          <w:delText xml:space="preserve"> </w:delText>
        </w:r>
      </w:del>
      <w:ins w:id="3188" w:author="Anna Wingfield" w:date="2024-03-15T10:50:00Z">
        <w:r w:rsidR="006A6DED">
          <w:rPr>
            <w:rStyle w:val="apple-converted-space"/>
            <w:rFonts w:ascii="Times New Roman" w:hAnsi="Times New Roman"/>
          </w:rPr>
          <w:t>C</w:t>
        </w:r>
      </w:ins>
      <w:del w:id="3189" w:author="Anna Wingfield" w:date="2024-03-15T10:50:00Z">
        <w:r w:rsidRPr="00577B31" w:rsidDel="006A6DED">
          <w:rPr>
            <w:rStyle w:val="apple-converted-space"/>
            <w:rFonts w:ascii="Times New Roman" w:hAnsi="Times New Roman"/>
            <w:rPrChange w:id="3190" w:author="Anna Wingfield" w:date="2024-03-14T14:53:00Z">
              <w:rPr>
                <w:rStyle w:val="apple-converted-space"/>
                <w:rFonts w:asciiTheme="majorHAnsi" w:hAnsiTheme="majorHAnsi" w:cstheme="majorHAnsi"/>
                <w:sz w:val="22"/>
                <w:szCs w:val="22"/>
              </w:rPr>
            </w:rPrChange>
          </w:rPr>
          <w:delText>c</w:delText>
        </w:r>
      </w:del>
      <w:r w:rsidRPr="00577B31">
        <w:rPr>
          <w:rStyle w:val="apple-converted-space"/>
          <w:rFonts w:ascii="Times New Roman" w:hAnsi="Times New Roman"/>
          <w:rPrChange w:id="3191" w:author="Anna Wingfield" w:date="2024-03-14T14:53:00Z">
            <w:rPr>
              <w:rStyle w:val="apple-converted-space"/>
              <w:rFonts w:asciiTheme="majorHAnsi" w:hAnsiTheme="majorHAnsi" w:cstheme="majorHAnsi"/>
              <w:sz w:val="22"/>
              <w:szCs w:val="22"/>
            </w:rPr>
          </w:rPrChange>
        </w:rPr>
        <w:t xml:space="preserve">hange </w:t>
      </w:r>
      <w:ins w:id="3192" w:author="Anna Wingfield" w:date="2024-03-15T10:50:00Z">
        <w:r w:rsidR="006A6DED">
          <w:rPr>
            <w:rStyle w:val="apple-converted-space"/>
            <w:rFonts w:ascii="Times New Roman" w:hAnsi="Times New Roman"/>
          </w:rPr>
          <w:t>M</w:t>
        </w:r>
      </w:ins>
      <w:del w:id="3193" w:author="Anna Wingfield" w:date="2024-03-15T10:50:00Z">
        <w:r w:rsidRPr="00577B31" w:rsidDel="006A6DED">
          <w:rPr>
            <w:rStyle w:val="apple-converted-space"/>
            <w:rFonts w:ascii="Times New Roman" w:hAnsi="Times New Roman"/>
            <w:rPrChange w:id="3194" w:author="Anna Wingfield" w:date="2024-03-14T14:53:00Z">
              <w:rPr>
                <w:rStyle w:val="apple-converted-space"/>
                <w:rFonts w:asciiTheme="majorHAnsi" w:hAnsiTheme="majorHAnsi" w:cstheme="majorHAnsi"/>
                <w:sz w:val="22"/>
                <w:szCs w:val="22"/>
              </w:rPr>
            </w:rPrChange>
          </w:rPr>
          <w:delText>m</w:delText>
        </w:r>
      </w:del>
      <w:r w:rsidRPr="00577B31">
        <w:rPr>
          <w:rStyle w:val="apple-converted-space"/>
          <w:rFonts w:ascii="Times New Roman" w:hAnsi="Times New Roman"/>
          <w:rPrChange w:id="3195" w:author="Anna Wingfield" w:date="2024-03-14T14:53:00Z">
            <w:rPr>
              <w:rStyle w:val="apple-converted-space"/>
              <w:rFonts w:asciiTheme="majorHAnsi" w:hAnsiTheme="majorHAnsi" w:cstheme="majorHAnsi"/>
              <w:sz w:val="22"/>
              <w:szCs w:val="22"/>
            </w:rPr>
          </w:rPrChange>
        </w:rPr>
        <w:t xml:space="preserve">itigation </w:t>
      </w:r>
      <w:ins w:id="3196" w:author="Anna Wingfield" w:date="2024-03-15T10:50:00Z">
        <w:r w:rsidR="006A6DED">
          <w:rPr>
            <w:rStyle w:val="apple-converted-space"/>
            <w:rFonts w:ascii="Times New Roman" w:hAnsi="Times New Roman"/>
          </w:rPr>
          <w:t>S</w:t>
        </w:r>
      </w:ins>
      <w:del w:id="3197" w:author="Anna Wingfield" w:date="2024-03-15T10:50:00Z">
        <w:r w:rsidRPr="00577B31" w:rsidDel="006A6DED">
          <w:rPr>
            <w:rStyle w:val="apple-converted-space"/>
            <w:rFonts w:ascii="Times New Roman" w:hAnsi="Times New Roman"/>
            <w:rPrChange w:id="3198" w:author="Anna Wingfield" w:date="2024-03-14T14:53:00Z">
              <w:rPr>
                <w:rStyle w:val="apple-converted-space"/>
                <w:rFonts w:asciiTheme="majorHAnsi" w:hAnsiTheme="majorHAnsi" w:cstheme="majorHAnsi"/>
                <w:sz w:val="22"/>
                <w:szCs w:val="22"/>
              </w:rPr>
            </w:rPrChange>
          </w:rPr>
          <w:delText>s</w:delText>
        </w:r>
      </w:del>
      <w:r w:rsidRPr="00577B31">
        <w:rPr>
          <w:rStyle w:val="apple-converted-space"/>
          <w:rFonts w:ascii="Times New Roman" w:hAnsi="Times New Roman"/>
          <w:rPrChange w:id="3199" w:author="Anna Wingfield" w:date="2024-03-14T14:53:00Z">
            <w:rPr>
              <w:rStyle w:val="apple-converted-space"/>
              <w:rFonts w:asciiTheme="majorHAnsi" w:hAnsiTheme="majorHAnsi" w:cstheme="majorHAnsi"/>
              <w:sz w:val="22"/>
              <w:szCs w:val="22"/>
            </w:rPr>
          </w:rPrChange>
        </w:rPr>
        <w:t xml:space="preserve">trategy.” </w:t>
      </w:r>
      <w:r w:rsidRPr="00577B31">
        <w:rPr>
          <w:rStyle w:val="apple-converted-space"/>
          <w:rFonts w:ascii="Times New Roman" w:hAnsi="Times New Roman"/>
          <w:i/>
          <w:iCs/>
          <w:rPrChange w:id="3200" w:author="Anna Wingfield" w:date="2024-03-14T14:53:00Z">
            <w:rPr>
              <w:rStyle w:val="apple-converted-space"/>
              <w:rFonts w:asciiTheme="majorHAnsi" w:hAnsiTheme="majorHAnsi" w:cstheme="majorHAnsi"/>
              <w:i/>
              <w:iCs/>
              <w:sz w:val="22"/>
              <w:szCs w:val="22"/>
            </w:rPr>
          </w:rPrChange>
        </w:rPr>
        <w:t xml:space="preserve">Nature </w:t>
      </w:r>
      <w:r w:rsidRPr="00577B31">
        <w:rPr>
          <w:rStyle w:val="apple-converted-space"/>
          <w:rFonts w:ascii="Times New Roman" w:hAnsi="Times New Roman"/>
          <w:i/>
          <w:iCs/>
          <w:rPrChange w:id="3201" w:author="Anna Wingfield" w:date="2024-03-14T14:53:00Z">
            <w:rPr>
              <w:rStyle w:val="apple-converted-space"/>
              <w:rFonts w:asciiTheme="majorHAnsi" w:hAnsiTheme="majorHAnsi" w:cstheme="majorHAnsi"/>
              <w:i/>
              <w:iCs/>
              <w:sz w:val="22"/>
              <w:szCs w:val="22"/>
            </w:rPr>
          </w:rPrChange>
        </w:rPr>
        <w:lastRenderedPageBreak/>
        <w:t>Communications</w:t>
      </w:r>
      <w:r w:rsidRPr="00577B31">
        <w:rPr>
          <w:rStyle w:val="apple-converted-space"/>
          <w:rFonts w:ascii="Times New Roman" w:hAnsi="Times New Roman"/>
          <w:rPrChange w:id="3202" w:author="Anna Wingfield" w:date="2024-03-14T14:53:00Z">
            <w:rPr>
              <w:rStyle w:val="apple-converted-space"/>
              <w:rFonts w:asciiTheme="majorHAnsi" w:hAnsiTheme="majorHAnsi" w:cstheme="majorHAnsi"/>
              <w:sz w:val="22"/>
              <w:szCs w:val="22"/>
            </w:rPr>
          </w:rPrChange>
        </w:rPr>
        <w:t>, December 16, 2021</w:t>
      </w:r>
      <w:ins w:id="3203" w:author="Anna Wingfield" w:date="2024-03-15T10:50:00Z">
        <w:r w:rsidR="006A6DED">
          <w:rPr>
            <w:rStyle w:val="apple-converted-space"/>
            <w:rFonts w:ascii="Times New Roman" w:hAnsi="Times New Roman"/>
          </w:rPr>
          <w:t>.</w:t>
        </w:r>
      </w:ins>
      <w:del w:id="3204" w:author="Anna Wingfield" w:date="2024-03-15T10:50:00Z">
        <w:r w:rsidRPr="00577B31" w:rsidDel="006A6DED">
          <w:rPr>
            <w:rStyle w:val="apple-converted-space"/>
            <w:rFonts w:ascii="Times New Roman" w:hAnsi="Times New Roman"/>
            <w:rPrChange w:id="3205" w:author="Anna Wingfield" w:date="2024-03-14T14:53:00Z">
              <w:rPr>
                <w:rStyle w:val="apple-converted-space"/>
                <w:rFonts w:asciiTheme="majorHAnsi" w:hAnsiTheme="majorHAnsi" w:cstheme="majorHAnsi"/>
                <w:sz w:val="22"/>
                <w:szCs w:val="22"/>
              </w:rPr>
            </w:rPrChange>
          </w:rPr>
          <w:delText>,</w:delText>
        </w:r>
      </w:del>
      <w:r w:rsidRPr="00577B31">
        <w:rPr>
          <w:rStyle w:val="apple-converted-space"/>
          <w:rFonts w:ascii="Times New Roman" w:hAnsi="Times New Roman"/>
          <w:rPrChange w:id="3206" w:author="Anna Wingfield" w:date="2024-03-14T14:53:00Z">
            <w:rPr>
              <w:rStyle w:val="apple-converted-space"/>
              <w:rFonts w:asciiTheme="majorHAnsi" w:hAnsiTheme="majorHAnsi" w:cstheme="majorHAnsi"/>
              <w:sz w:val="22"/>
              <w:szCs w:val="22"/>
            </w:rPr>
          </w:rPrChange>
        </w:rPr>
        <w:t xml:space="preserve"> </w:t>
      </w:r>
      <w:r w:rsidRPr="00577B31">
        <w:rPr>
          <w:rFonts w:ascii="Times New Roman" w:hAnsi="Times New Roman"/>
          <w:rPrChange w:id="3207" w:author="Anna Wingfield" w:date="2024-03-14T14:53:00Z">
            <w:rPr/>
          </w:rPrChange>
        </w:rPr>
        <w:fldChar w:fldCharType="begin"/>
      </w:r>
      <w:r w:rsidRPr="00577B31">
        <w:rPr>
          <w:rFonts w:ascii="Times New Roman" w:hAnsi="Times New Roman"/>
          <w:rPrChange w:id="3208" w:author="Anna Wingfield" w:date="2024-03-14T14:53:00Z">
            <w:rPr/>
          </w:rPrChange>
        </w:rPr>
        <w:instrText>HYPERLINK "https://www.nature.com/articles/s41467-021-27251-2"</w:instrText>
      </w:r>
      <w:r w:rsidRPr="009A1A10">
        <w:rPr>
          <w:rFonts w:ascii="Times New Roman" w:hAnsi="Times New Roman"/>
        </w:rPr>
      </w:r>
      <w:r w:rsidRPr="00577B31">
        <w:rPr>
          <w:rFonts w:ascii="Times New Roman" w:hAnsi="Times New Roman"/>
          <w:rPrChange w:id="3209"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210" w:author="Anna Wingfield" w:date="2024-03-14T14:53:00Z">
            <w:rPr>
              <w:rStyle w:val="Hyperlink"/>
              <w:rFonts w:asciiTheme="majorHAnsi" w:hAnsiTheme="majorHAnsi" w:cstheme="majorHAnsi"/>
              <w:sz w:val="22"/>
              <w:szCs w:val="22"/>
            </w:rPr>
          </w:rPrChange>
        </w:rPr>
        <w:t>https://www.nature.com/articles/s41467-021-27251-2</w:t>
      </w:r>
      <w:r w:rsidRPr="00577B31">
        <w:rPr>
          <w:rStyle w:val="Hyperlink"/>
          <w:rFonts w:ascii="Times New Roman" w:hAnsi="Times New Roman"/>
          <w:rPrChange w:id="3211" w:author="Anna Wingfield" w:date="2024-03-14T14:53:00Z">
            <w:rPr>
              <w:rStyle w:val="Hyperlink"/>
              <w:rFonts w:asciiTheme="majorHAnsi" w:hAnsiTheme="majorHAnsi" w:cstheme="majorHAnsi"/>
              <w:sz w:val="22"/>
              <w:szCs w:val="22"/>
            </w:rPr>
          </w:rPrChange>
        </w:rPr>
        <w:fldChar w:fldCharType="end"/>
      </w:r>
    </w:p>
    <w:p w14:paraId="5FF032D3" w14:textId="77777777" w:rsidR="00C91E85" w:rsidRPr="00577B31" w:rsidRDefault="00C91E85" w:rsidP="009A1A10">
      <w:pPr>
        <w:spacing w:line="480" w:lineRule="auto"/>
        <w:ind w:left="720" w:hanging="720"/>
        <w:rPr>
          <w:rFonts w:ascii="Times New Roman" w:hAnsi="Times New Roman"/>
          <w:rPrChange w:id="3212" w:author="Anna Wingfield" w:date="2024-03-14T14:53:00Z">
            <w:rPr>
              <w:rFonts w:asciiTheme="majorHAnsi" w:hAnsiTheme="majorHAnsi" w:cstheme="majorHAnsi"/>
              <w:sz w:val="22"/>
              <w:szCs w:val="22"/>
            </w:rPr>
          </w:rPrChange>
        </w:rPr>
        <w:pPrChange w:id="3213" w:author="Anna Wingfield" w:date="2024-03-15T10:32:00Z">
          <w:pPr/>
        </w:pPrChange>
      </w:pPr>
    </w:p>
    <w:p w14:paraId="1CDABB25" w14:textId="77777777" w:rsidR="00C91E85" w:rsidRPr="00577B31" w:rsidDel="009A1A10" w:rsidRDefault="00C91E85" w:rsidP="009A1A10">
      <w:pPr>
        <w:spacing w:line="480" w:lineRule="auto"/>
        <w:ind w:left="720" w:hanging="720"/>
        <w:rPr>
          <w:del w:id="3214" w:author="Anna Wingfield" w:date="2024-03-15T10:32:00Z"/>
          <w:rFonts w:ascii="Times New Roman" w:hAnsi="Times New Roman"/>
          <w:rPrChange w:id="3215" w:author="Anna Wingfield" w:date="2024-03-14T14:53:00Z">
            <w:rPr>
              <w:del w:id="3216" w:author="Anna Wingfield" w:date="2024-03-15T10:32:00Z"/>
              <w:rFonts w:asciiTheme="majorHAnsi" w:hAnsiTheme="majorHAnsi" w:cstheme="majorHAnsi"/>
              <w:sz w:val="22"/>
              <w:szCs w:val="22"/>
            </w:rPr>
          </w:rPrChange>
        </w:rPr>
        <w:pPrChange w:id="3217" w:author="Anna Wingfield" w:date="2024-03-15T10:32:00Z">
          <w:pPr/>
        </w:pPrChange>
      </w:pPr>
      <w:proofErr w:type="spellStart"/>
      <w:r w:rsidRPr="00577B31">
        <w:rPr>
          <w:rFonts w:ascii="Times New Roman" w:hAnsi="Times New Roman"/>
          <w:rPrChange w:id="3218" w:author="Anna Wingfield" w:date="2024-03-14T14:53:00Z">
            <w:rPr>
              <w:rFonts w:asciiTheme="majorHAnsi" w:hAnsiTheme="majorHAnsi" w:cstheme="majorHAnsi"/>
              <w:sz w:val="22"/>
              <w:szCs w:val="22"/>
            </w:rPr>
          </w:rPrChange>
        </w:rPr>
        <w:t>Taparia</w:t>
      </w:r>
      <w:proofErr w:type="spellEnd"/>
      <w:r w:rsidRPr="00577B31">
        <w:rPr>
          <w:rFonts w:ascii="Times New Roman" w:hAnsi="Times New Roman"/>
          <w:rPrChange w:id="3219" w:author="Anna Wingfield" w:date="2024-03-14T14:53:00Z">
            <w:rPr>
              <w:rFonts w:asciiTheme="majorHAnsi" w:hAnsiTheme="majorHAnsi" w:cstheme="majorHAnsi"/>
              <w:sz w:val="22"/>
              <w:szCs w:val="22"/>
            </w:rPr>
          </w:rPrChange>
        </w:rPr>
        <w:t xml:space="preserve">, Hans. “The Future of College is Online, and It’s Cheaper.” </w:t>
      </w:r>
      <w:r w:rsidRPr="00577B31">
        <w:rPr>
          <w:rFonts w:ascii="Times New Roman" w:hAnsi="Times New Roman"/>
          <w:i/>
          <w:iCs/>
          <w:rPrChange w:id="3220" w:author="Anna Wingfield" w:date="2024-03-14T14:53:00Z">
            <w:rPr>
              <w:rFonts w:asciiTheme="majorHAnsi" w:hAnsiTheme="majorHAnsi" w:cstheme="majorHAnsi"/>
              <w:i/>
              <w:iCs/>
              <w:sz w:val="22"/>
              <w:szCs w:val="22"/>
            </w:rPr>
          </w:rPrChange>
        </w:rPr>
        <w:t>The New York Times</w:t>
      </w:r>
      <w:r w:rsidRPr="00577B31">
        <w:rPr>
          <w:rFonts w:ascii="Times New Roman" w:hAnsi="Times New Roman"/>
          <w:rPrChange w:id="3221" w:author="Anna Wingfield" w:date="2024-03-14T14:53:00Z">
            <w:rPr>
              <w:rFonts w:asciiTheme="majorHAnsi" w:hAnsiTheme="majorHAnsi" w:cstheme="majorHAnsi"/>
              <w:sz w:val="22"/>
              <w:szCs w:val="22"/>
            </w:rPr>
          </w:rPrChange>
        </w:rPr>
        <w:t xml:space="preserve">, May 25, 2020. </w:t>
      </w:r>
      <w:r w:rsidRPr="00577B31">
        <w:rPr>
          <w:rFonts w:ascii="Times New Roman" w:hAnsi="Times New Roman"/>
          <w:rPrChange w:id="3222" w:author="Anna Wingfield" w:date="2024-03-14T14:53:00Z">
            <w:rPr/>
          </w:rPrChange>
        </w:rPr>
        <w:fldChar w:fldCharType="begin"/>
      </w:r>
      <w:r w:rsidRPr="00577B31">
        <w:rPr>
          <w:rFonts w:ascii="Times New Roman" w:hAnsi="Times New Roman"/>
          <w:rPrChange w:id="3223" w:author="Anna Wingfield" w:date="2024-03-14T14:53:00Z">
            <w:rPr>
              <w:rFonts w:asciiTheme="majorHAnsi" w:hAnsiTheme="majorHAnsi" w:cstheme="majorHAnsi"/>
              <w:sz w:val="22"/>
              <w:szCs w:val="22"/>
            </w:rPr>
          </w:rPrChange>
        </w:rPr>
        <w:instrText xml:space="preserve"> HYPERLINK "https://www.nytimes.com/2020/05/25/opinion/online-college-coronavirus.html" </w:instrText>
      </w:r>
      <w:r w:rsidRPr="009A1A10">
        <w:rPr>
          <w:rFonts w:ascii="Times New Roman" w:hAnsi="Times New Roman"/>
        </w:rPr>
      </w:r>
      <w:r w:rsidRPr="00577B31">
        <w:rPr>
          <w:rFonts w:ascii="Times New Roman" w:hAnsi="Times New Roman"/>
          <w:rPrChange w:id="3224"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225" w:author="Anna Wingfield" w:date="2024-03-14T14:53:00Z">
            <w:rPr>
              <w:rStyle w:val="Hyperlink"/>
              <w:rFonts w:asciiTheme="majorHAnsi" w:hAnsiTheme="majorHAnsi" w:cstheme="majorHAnsi"/>
              <w:sz w:val="22"/>
              <w:szCs w:val="22"/>
            </w:rPr>
          </w:rPrChange>
        </w:rPr>
        <w:t>https://www.nytimes.com/2020/05/25/opinion/online-college-coronavirus.html</w:t>
      </w:r>
      <w:r w:rsidRPr="00577B31">
        <w:rPr>
          <w:rStyle w:val="Hyperlink"/>
          <w:rFonts w:ascii="Times New Roman" w:hAnsi="Times New Roman"/>
          <w:rPrChange w:id="3226" w:author="Anna Wingfield" w:date="2024-03-14T14:53:00Z">
            <w:rPr>
              <w:rStyle w:val="Hyperlink"/>
              <w:rFonts w:asciiTheme="majorHAnsi" w:hAnsiTheme="majorHAnsi" w:cstheme="majorHAnsi"/>
              <w:sz w:val="22"/>
              <w:szCs w:val="22"/>
            </w:rPr>
          </w:rPrChange>
        </w:rPr>
        <w:fldChar w:fldCharType="end"/>
      </w:r>
    </w:p>
    <w:p w14:paraId="0E4A42E7" w14:textId="77777777" w:rsidR="00C91E85" w:rsidRPr="00577B31" w:rsidRDefault="00C91E85" w:rsidP="009A1A10">
      <w:pPr>
        <w:spacing w:line="480" w:lineRule="auto"/>
        <w:ind w:left="720" w:hanging="720"/>
        <w:rPr>
          <w:rFonts w:ascii="Times New Roman" w:hAnsi="Times New Roman"/>
          <w:rPrChange w:id="3227" w:author="Anna Wingfield" w:date="2024-03-14T14:53:00Z">
            <w:rPr>
              <w:rFonts w:asciiTheme="majorHAnsi" w:hAnsiTheme="majorHAnsi" w:cstheme="majorHAnsi"/>
              <w:sz w:val="22"/>
              <w:szCs w:val="22"/>
            </w:rPr>
          </w:rPrChange>
        </w:rPr>
        <w:pPrChange w:id="3228" w:author="Anna Wingfield" w:date="2024-03-15T10:32:00Z">
          <w:pPr/>
        </w:pPrChange>
      </w:pPr>
    </w:p>
    <w:p w14:paraId="51F53DD5" w14:textId="77777777" w:rsidR="00C91E85" w:rsidRPr="00577B31" w:rsidDel="009A1A10" w:rsidRDefault="00C91E85" w:rsidP="009A1A10">
      <w:pPr>
        <w:spacing w:line="480" w:lineRule="auto"/>
        <w:ind w:left="720" w:hanging="720"/>
        <w:rPr>
          <w:del w:id="3229" w:author="Anna Wingfield" w:date="2024-03-15T10:32:00Z"/>
          <w:rFonts w:ascii="Times New Roman" w:hAnsi="Times New Roman"/>
          <w:rPrChange w:id="3230" w:author="Anna Wingfield" w:date="2024-03-14T14:53:00Z">
            <w:rPr>
              <w:del w:id="3231" w:author="Anna Wingfield" w:date="2024-03-15T10:32:00Z"/>
              <w:rFonts w:asciiTheme="majorHAnsi" w:hAnsiTheme="majorHAnsi" w:cstheme="majorHAnsi"/>
              <w:sz w:val="22"/>
              <w:szCs w:val="22"/>
            </w:rPr>
          </w:rPrChange>
        </w:rPr>
        <w:pPrChange w:id="3232" w:author="Anna Wingfield" w:date="2024-03-15T10:32:00Z">
          <w:pPr/>
        </w:pPrChange>
      </w:pPr>
      <w:r w:rsidRPr="00577B31">
        <w:rPr>
          <w:rFonts w:ascii="Times New Roman" w:hAnsi="Times New Roman"/>
          <w:rPrChange w:id="3233" w:author="Anna Wingfield" w:date="2024-03-14T14:53:00Z">
            <w:rPr>
              <w:rFonts w:asciiTheme="majorHAnsi" w:hAnsiTheme="majorHAnsi" w:cstheme="majorHAnsi"/>
              <w:sz w:val="22"/>
              <w:szCs w:val="22"/>
            </w:rPr>
          </w:rPrChange>
        </w:rPr>
        <w:t xml:space="preserve">Thompson, John B. </w:t>
      </w:r>
      <w:r w:rsidRPr="00577B31">
        <w:rPr>
          <w:rFonts w:ascii="Times New Roman" w:hAnsi="Times New Roman"/>
          <w:i/>
          <w:iCs/>
          <w:rPrChange w:id="3234" w:author="Anna Wingfield" w:date="2024-03-14T14:53:00Z">
            <w:rPr>
              <w:rFonts w:asciiTheme="majorHAnsi" w:hAnsiTheme="majorHAnsi" w:cstheme="majorHAnsi"/>
              <w:i/>
              <w:iCs/>
              <w:sz w:val="22"/>
              <w:szCs w:val="22"/>
            </w:rPr>
          </w:rPrChange>
        </w:rPr>
        <w:t>The Media and Modernity: A Social Theory of the Media.</w:t>
      </w:r>
      <w:r w:rsidRPr="00577B31">
        <w:rPr>
          <w:rFonts w:ascii="Times New Roman" w:hAnsi="Times New Roman"/>
          <w:rPrChange w:id="3235" w:author="Anna Wingfield" w:date="2024-03-14T14:53:00Z">
            <w:rPr>
              <w:rFonts w:asciiTheme="majorHAnsi" w:hAnsiTheme="majorHAnsi" w:cstheme="majorHAnsi"/>
              <w:sz w:val="22"/>
              <w:szCs w:val="22"/>
            </w:rPr>
          </w:rPrChange>
        </w:rPr>
        <w:t xml:space="preserve"> Stanford: Stanford University Press, 1995.</w:t>
      </w:r>
    </w:p>
    <w:p w14:paraId="4851EAC5" w14:textId="77777777" w:rsidR="00C91E85" w:rsidRPr="00577B31" w:rsidRDefault="00C91E85" w:rsidP="009A1A10">
      <w:pPr>
        <w:spacing w:line="480" w:lineRule="auto"/>
        <w:ind w:left="720" w:hanging="720"/>
        <w:rPr>
          <w:rFonts w:ascii="Times New Roman" w:hAnsi="Times New Roman"/>
          <w:rPrChange w:id="3236" w:author="Anna Wingfield" w:date="2024-03-14T14:53:00Z">
            <w:rPr>
              <w:rFonts w:asciiTheme="majorHAnsi" w:hAnsiTheme="majorHAnsi" w:cstheme="majorHAnsi"/>
              <w:sz w:val="22"/>
              <w:szCs w:val="22"/>
            </w:rPr>
          </w:rPrChange>
        </w:rPr>
        <w:pPrChange w:id="3237" w:author="Anna Wingfield" w:date="2024-03-15T10:32:00Z">
          <w:pPr/>
        </w:pPrChange>
      </w:pPr>
    </w:p>
    <w:p w14:paraId="09A871F8" w14:textId="77777777" w:rsidR="00C91E85" w:rsidRPr="00577B31" w:rsidDel="009A1A10" w:rsidRDefault="00C91E85" w:rsidP="009A1A10">
      <w:pPr>
        <w:spacing w:line="480" w:lineRule="auto"/>
        <w:rPr>
          <w:del w:id="3238" w:author="Anna Wingfield" w:date="2024-03-15T10:33:00Z"/>
          <w:rFonts w:ascii="Times New Roman" w:hAnsi="Times New Roman"/>
          <w:rPrChange w:id="3239" w:author="Anna Wingfield" w:date="2024-03-14T14:53:00Z">
            <w:rPr>
              <w:del w:id="3240" w:author="Anna Wingfield" w:date="2024-03-15T10:33:00Z"/>
              <w:rFonts w:asciiTheme="majorHAnsi" w:hAnsiTheme="majorHAnsi" w:cstheme="majorHAnsi"/>
              <w:sz w:val="22"/>
              <w:szCs w:val="22"/>
            </w:rPr>
          </w:rPrChange>
        </w:rPr>
        <w:pPrChange w:id="3241" w:author="Anna Wingfield" w:date="2024-03-15T10:33:00Z">
          <w:pPr/>
        </w:pPrChange>
      </w:pPr>
      <w:r w:rsidRPr="00577B31">
        <w:rPr>
          <w:rFonts w:ascii="Times New Roman" w:hAnsi="Times New Roman"/>
          <w:rPrChange w:id="3242" w:author="Anna Wingfield" w:date="2024-03-14T14:53:00Z">
            <w:rPr>
              <w:rFonts w:asciiTheme="majorHAnsi" w:hAnsiTheme="majorHAnsi" w:cstheme="majorHAnsi"/>
              <w:sz w:val="22"/>
              <w:szCs w:val="22"/>
            </w:rPr>
          </w:rPrChange>
        </w:rPr>
        <w:t xml:space="preserve">Thomson, James. “The Seasons.” </w:t>
      </w:r>
      <w:commentRangeStart w:id="3243"/>
      <w:r w:rsidRPr="00577B31">
        <w:rPr>
          <w:rFonts w:ascii="Times New Roman" w:hAnsi="Times New Roman"/>
          <w:rPrChange w:id="3244" w:author="Anna Wingfield" w:date="2024-03-14T14:53:00Z">
            <w:rPr>
              <w:rFonts w:asciiTheme="majorHAnsi" w:hAnsiTheme="majorHAnsi" w:cstheme="majorHAnsi"/>
              <w:sz w:val="22"/>
              <w:szCs w:val="22"/>
            </w:rPr>
          </w:rPrChange>
        </w:rPr>
        <w:t xml:space="preserve">In </w:t>
      </w:r>
      <w:r w:rsidRPr="00577B31">
        <w:rPr>
          <w:rFonts w:ascii="Times New Roman" w:hAnsi="Times New Roman"/>
          <w:i/>
          <w:iCs/>
          <w:rPrChange w:id="3245" w:author="Anna Wingfield" w:date="2024-03-14T14:53:00Z">
            <w:rPr>
              <w:rFonts w:asciiTheme="majorHAnsi" w:hAnsiTheme="majorHAnsi" w:cstheme="majorHAnsi"/>
              <w:i/>
              <w:iCs/>
              <w:sz w:val="22"/>
              <w:szCs w:val="22"/>
            </w:rPr>
          </w:rPrChange>
        </w:rPr>
        <w:t>The Works of James Thomson</w:t>
      </w:r>
      <w:commentRangeEnd w:id="3243"/>
      <w:r w:rsidR="006A6DED">
        <w:rPr>
          <w:rStyle w:val="CommentReference"/>
        </w:rPr>
        <w:commentReference w:id="3243"/>
      </w:r>
      <w:r w:rsidRPr="00577B31">
        <w:rPr>
          <w:rFonts w:ascii="Times New Roman" w:hAnsi="Times New Roman"/>
          <w:i/>
          <w:iCs/>
          <w:rPrChange w:id="3246" w:author="Anna Wingfield" w:date="2024-03-14T14:53:00Z">
            <w:rPr>
              <w:rFonts w:asciiTheme="majorHAnsi" w:hAnsiTheme="majorHAnsi" w:cstheme="majorHAnsi"/>
              <w:i/>
              <w:iCs/>
              <w:sz w:val="22"/>
              <w:szCs w:val="22"/>
            </w:rPr>
          </w:rPrChange>
        </w:rPr>
        <w:t xml:space="preserve">. </w:t>
      </w:r>
      <w:r w:rsidRPr="00577B31">
        <w:rPr>
          <w:rFonts w:ascii="Times New Roman" w:hAnsi="Times New Roman"/>
          <w:rPrChange w:id="3247" w:author="Anna Wingfield" w:date="2024-03-14T14:53:00Z">
            <w:rPr>
              <w:rFonts w:asciiTheme="majorHAnsi" w:hAnsiTheme="majorHAnsi" w:cstheme="majorHAnsi"/>
              <w:sz w:val="22"/>
              <w:szCs w:val="22"/>
            </w:rPr>
          </w:rPrChange>
        </w:rPr>
        <w:t>London: A. Millar, 1750.</w:t>
      </w:r>
    </w:p>
    <w:p w14:paraId="1E28E7E0" w14:textId="77777777" w:rsidR="00C91E85" w:rsidRPr="00577B31" w:rsidRDefault="00C91E85" w:rsidP="009A1A10">
      <w:pPr>
        <w:spacing w:line="480" w:lineRule="auto"/>
        <w:rPr>
          <w:rFonts w:ascii="Times New Roman" w:hAnsi="Times New Roman"/>
          <w:rPrChange w:id="3248" w:author="Anna Wingfield" w:date="2024-03-14T14:53:00Z">
            <w:rPr>
              <w:rFonts w:asciiTheme="majorHAnsi" w:hAnsiTheme="majorHAnsi" w:cstheme="majorHAnsi"/>
              <w:sz w:val="22"/>
              <w:szCs w:val="22"/>
            </w:rPr>
          </w:rPrChange>
        </w:rPr>
        <w:pPrChange w:id="3249" w:author="Anna Wingfield" w:date="2024-03-15T10:33:00Z">
          <w:pPr/>
        </w:pPrChange>
      </w:pPr>
    </w:p>
    <w:p w14:paraId="2254395E" w14:textId="77777777" w:rsidR="00C91E85" w:rsidRPr="00577B31" w:rsidDel="009A1A10" w:rsidRDefault="00C91E85" w:rsidP="009A1A10">
      <w:pPr>
        <w:spacing w:line="480" w:lineRule="auto"/>
        <w:ind w:left="720" w:hanging="720"/>
        <w:rPr>
          <w:del w:id="3250" w:author="Anna Wingfield" w:date="2024-03-15T10:33:00Z"/>
          <w:rFonts w:ascii="Times New Roman" w:hAnsi="Times New Roman"/>
          <w:rPrChange w:id="3251" w:author="Anna Wingfield" w:date="2024-03-14T14:53:00Z">
            <w:rPr>
              <w:del w:id="3252" w:author="Anna Wingfield" w:date="2024-03-15T10:33:00Z"/>
              <w:rFonts w:asciiTheme="majorHAnsi" w:hAnsiTheme="majorHAnsi" w:cstheme="majorHAnsi"/>
              <w:sz w:val="22"/>
              <w:szCs w:val="22"/>
            </w:rPr>
          </w:rPrChange>
        </w:rPr>
        <w:pPrChange w:id="3253" w:author="Anna Wingfield" w:date="2024-03-15T10:33:00Z">
          <w:pPr/>
        </w:pPrChange>
      </w:pPr>
      <w:proofErr w:type="spellStart"/>
      <w:r w:rsidRPr="00577B31">
        <w:rPr>
          <w:rFonts w:ascii="Times New Roman" w:hAnsi="Times New Roman"/>
          <w:rPrChange w:id="3254" w:author="Anna Wingfield" w:date="2024-03-14T14:53:00Z">
            <w:rPr>
              <w:rFonts w:asciiTheme="majorHAnsi" w:hAnsiTheme="majorHAnsi" w:cstheme="majorHAnsi"/>
              <w:sz w:val="22"/>
              <w:szCs w:val="22"/>
            </w:rPr>
          </w:rPrChange>
        </w:rPr>
        <w:t>Tufecki</w:t>
      </w:r>
      <w:proofErr w:type="spellEnd"/>
      <w:r w:rsidRPr="00577B31">
        <w:rPr>
          <w:rFonts w:ascii="Times New Roman" w:hAnsi="Times New Roman"/>
          <w:rPrChange w:id="3255" w:author="Anna Wingfield" w:date="2024-03-14T14:53:00Z">
            <w:rPr>
              <w:rFonts w:asciiTheme="majorHAnsi" w:hAnsiTheme="majorHAnsi" w:cstheme="majorHAnsi"/>
              <w:sz w:val="22"/>
              <w:szCs w:val="22"/>
            </w:rPr>
          </w:rPrChange>
        </w:rPr>
        <w:t>, Zeynep.</w:t>
      </w:r>
      <w:r w:rsidRPr="00577B31">
        <w:rPr>
          <w:rFonts w:ascii="Times New Roman" w:hAnsi="Times New Roman"/>
          <w:i/>
          <w:iCs/>
          <w:rPrChange w:id="3256" w:author="Anna Wingfield" w:date="2024-03-14T14:53:00Z">
            <w:rPr>
              <w:rFonts w:asciiTheme="majorHAnsi" w:hAnsiTheme="majorHAnsi" w:cstheme="majorHAnsi"/>
              <w:i/>
              <w:iCs/>
              <w:sz w:val="22"/>
              <w:szCs w:val="22"/>
            </w:rPr>
          </w:rPrChange>
        </w:rPr>
        <w:t xml:space="preserve"> Twitter and Tear Gas: The Power and Fragility of Networked Protest</w:t>
      </w:r>
      <w:r w:rsidRPr="00577B31">
        <w:rPr>
          <w:rFonts w:ascii="Times New Roman" w:hAnsi="Times New Roman"/>
          <w:rPrChange w:id="3257" w:author="Anna Wingfield" w:date="2024-03-14T14:53:00Z">
            <w:rPr>
              <w:rFonts w:asciiTheme="majorHAnsi" w:hAnsiTheme="majorHAnsi" w:cstheme="majorHAnsi"/>
              <w:sz w:val="22"/>
              <w:szCs w:val="22"/>
            </w:rPr>
          </w:rPrChange>
        </w:rPr>
        <w:t>. New Haven: Yale University Press, 2017.</w:t>
      </w:r>
    </w:p>
    <w:p w14:paraId="14299F72" w14:textId="77777777" w:rsidR="00C91E85" w:rsidRPr="00577B31" w:rsidRDefault="00C91E85" w:rsidP="009A1A10">
      <w:pPr>
        <w:spacing w:line="480" w:lineRule="auto"/>
        <w:ind w:left="720" w:hanging="720"/>
        <w:rPr>
          <w:rFonts w:ascii="Times New Roman" w:hAnsi="Times New Roman"/>
          <w:rPrChange w:id="3258" w:author="Anna Wingfield" w:date="2024-03-14T14:53:00Z">
            <w:rPr>
              <w:rFonts w:asciiTheme="majorHAnsi" w:hAnsiTheme="majorHAnsi" w:cstheme="majorHAnsi"/>
              <w:sz w:val="22"/>
              <w:szCs w:val="22"/>
            </w:rPr>
          </w:rPrChange>
        </w:rPr>
        <w:pPrChange w:id="3259" w:author="Anna Wingfield" w:date="2024-03-15T10:33:00Z">
          <w:pPr/>
        </w:pPrChange>
      </w:pPr>
    </w:p>
    <w:p w14:paraId="1BD69928" w14:textId="67EFB17B" w:rsidR="00C91E85" w:rsidRPr="00577B31" w:rsidDel="009A1A10" w:rsidRDefault="00C91E85" w:rsidP="009A1A10">
      <w:pPr>
        <w:spacing w:line="480" w:lineRule="auto"/>
        <w:ind w:left="720" w:hanging="720"/>
        <w:rPr>
          <w:del w:id="3260" w:author="Anna Wingfield" w:date="2024-03-15T10:33:00Z"/>
          <w:rFonts w:ascii="Times New Roman" w:hAnsi="Times New Roman"/>
          <w:rPrChange w:id="3261" w:author="Anna Wingfield" w:date="2024-03-14T14:53:00Z">
            <w:rPr>
              <w:del w:id="3262" w:author="Anna Wingfield" w:date="2024-03-15T10:33:00Z"/>
              <w:rFonts w:asciiTheme="majorHAnsi" w:hAnsiTheme="majorHAnsi" w:cstheme="majorHAnsi"/>
              <w:sz w:val="22"/>
              <w:szCs w:val="22"/>
            </w:rPr>
          </w:rPrChange>
        </w:rPr>
        <w:pPrChange w:id="3263" w:author="Anna Wingfield" w:date="2024-03-15T10:33:00Z">
          <w:pPr/>
        </w:pPrChange>
      </w:pPr>
      <w:r w:rsidRPr="00577B31">
        <w:rPr>
          <w:rFonts w:ascii="Times New Roman" w:hAnsi="Times New Roman"/>
          <w:rPrChange w:id="3264" w:author="Anna Wingfield" w:date="2024-03-14T14:53:00Z">
            <w:rPr>
              <w:rFonts w:asciiTheme="majorHAnsi" w:hAnsiTheme="majorHAnsi" w:cstheme="majorHAnsi"/>
              <w:sz w:val="22"/>
              <w:szCs w:val="22"/>
            </w:rPr>
          </w:rPrChange>
        </w:rPr>
        <w:t xml:space="preserve">Walls, Andrew F. </w:t>
      </w:r>
      <w:r w:rsidRPr="00577B31">
        <w:rPr>
          <w:rFonts w:ascii="Times New Roman" w:hAnsi="Times New Roman"/>
          <w:i/>
          <w:iCs/>
          <w:rPrChange w:id="3265" w:author="Anna Wingfield" w:date="2024-03-14T14:53:00Z">
            <w:rPr>
              <w:rFonts w:asciiTheme="majorHAnsi" w:hAnsiTheme="majorHAnsi" w:cstheme="majorHAnsi"/>
              <w:i/>
              <w:iCs/>
              <w:sz w:val="22"/>
              <w:szCs w:val="22"/>
            </w:rPr>
          </w:rPrChange>
        </w:rPr>
        <w:t xml:space="preserve">The Cross-Cultural Process in Christian History. </w:t>
      </w:r>
      <w:r w:rsidRPr="00577B31">
        <w:rPr>
          <w:rFonts w:ascii="Times New Roman" w:hAnsi="Times New Roman"/>
          <w:rPrChange w:id="3266" w:author="Anna Wingfield" w:date="2024-03-14T14:53:00Z">
            <w:rPr>
              <w:rFonts w:asciiTheme="majorHAnsi" w:hAnsiTheme="majorHAnsi" w:cstheme="majorHAnsi"/>
              <w:sz w:val="22"/>
              <w:szCs w:val="22"/>
            </w:rPr>
          </w:rPrChange>
        </w:rPr>
        <w:t>Maryknoll</w:t>
      </w:r>
      <w:del w:id="3267" w:author="Anna Wingfield" w:date="2024-03-15T10:51:00Z">
        <w:r w:rsidRPr="00577B31" w:rsidDel="006A6DED">
          <w:rPr>
            <w:rFonts w:ascii="Times New Roman" w:hAnsi="Times New Roman"/>
            <w:rPrChange w:id="3268" w:author="Anna Wingfield" w:date="2024-03-14T14:53:00Z">
              <w:rPr>
                <w:rFonts w:asciiTheme="majorHAnsi" w:hAnsiTheme="majorHAnsi" w:cstheme="majorHAnsi"/>
                <w:sz w:val="22"/>
                <w:szCs w:val="22"/>
              </w:rPr>
            </w:rPrChange>
          </w:rPr>
          <w:delText>, NY</w:delText>
        </w:r>
      </w:del>
      <w:r w:rsidRPr="00577B31">
        <w:rPr>
          <w:rFonts w:ascii="Times New Roman" w:hAnsi="Times New Roman"/>
          <w:rPrChange w:id="3269" w:author="Anna Wingfield" w:date="2024-03-14T14:53:00Z">
            <w:rPr>
              <w:rFonts w:asciiTheme="majorHAnsi" w:hAnsiTheme="majorHAnsi" w:cstheme="majorHAnsi"/>
              <w:sz w:val="22"/>
              <w:szCs w:val="22"/>
            </w:rPr>
          </w:rPrChange>
        </w:rPr>
        <w:t>: Orbis Books, 2002.</w:t>
      </w:r>
    </w:p>
    <w:p w14:paraId="12BE449D" w14:textId="77777777" w:rsidR="00C91E85" w:rsidRPr="00577B31" w:rsidRDefault="00C91E85" w:rsidP="009A1A10">
      <w:pPr>
        <w:spacing w:line="480" w:lineRule="auto"/>
        <w:ind w:left="720" w:hanging="720"/>
        <w:rPr>
          <w:rFonts w:ascii="Times New Roman" w:hAnsi="Times New Roman"/>
          <w:rPrChange w:id="3270" w:author="Anna Wingfield" w:date="2024-03-14T14:53:00Z">
            <w:rPr>
              <w:rFonts w:asciiTheme="majorHAnsi" w:hAnsiTheme="majorHAnsi" w:cstheme="majorHAnsi"/>
              <w:sz w:val="22"/>
              <w:szCs w:val="22"/>
            </w:rPr>
          </w:rPrChange>
        </w:rPr>
        <w:pPrChange w:id="3271" w:author="Anna Wingfield" w:date="2024-03-15T10:33:00Z">
          <w:pPr/>
        </w:pPrChange>
      </w:pPr>
    </w:p>
    <w:p w14:paraId="285AED8A" w14:textId="77777777" w:rsidR="00C91E85" w:rsidRPr="00577B31" w:rsidDel="009A1A10" w:rsidRDefault="00C91E85" w:rsidP="009A1A10">
      <w:pPr>
        <w:spacing w:line="480" w:lineRule="auto"/>
        <w:rPr>
          <w:del w:id="3272" w:author="Anna Wingfield" w:date="2024-03-15T10:33:00Z"/>
          <w:rFonts w:ascii="Times New Roman" w:hAnsi="Times New Roman"/>
          <w:rPrChange w:id="3273" w:author="Anna Wingfield" w:date="2024-03-14T14:53:00Z">
            <w:rPr>
              <w:del w:id="3274" w:author="Anna Wingfield" w:date="2024-03-15T10:33:00Z"/>
              <w:rFonts w:asciiTheme="majorHAnsi" w:hAnsiTheme="majorHAnsi" w:cstheme="majorHAnsi"/>
              <w:sz w:val="22"/>
              <w:szCs w:val="22"/>
            </w:rPr>
          </w:rPrChange>
        </w:rPr>
        <w:pPrChange w:id="3275" w:author="Anna Wingfield" w:date="2024-03-15T10:33:00Z">
          <w:pPr/>
        </w:pPrChange>
      </w:pPr>
      <w:r w:rsidRPr="00577B31">
        <w:rPr>
          <w:rFonts w:ascii="Times New Roman" w:hAnsi="Times New Roman"/>
          <w:rPrChange w:id="3276" w:author="Anna Wingfield" w:date="2024-03-14T14:53:00Z">
            <w:rPr>
              <w:rFonts w:asciiTheme="majorHAnsi" w:hAnsiTheme="majorHAnsi" w:cstheme="majorHAnsi"/>
              <w:sz w:val="22"/>
              <w:szCs w:val="22"/>
            </w:rPr>
          </w:rPrChange>
        </w:rPr>
        <w:t>Warner, Michael.</w:t>
      </w:r>
      <w:r w:rsidRPr="00577B31">
        <w:rPr>
          <w:rFonts w:ascii="Times New Roman" w:hAnsi="Times New Roman"/>
          <w:i/>
          <w:iCs/>
          <w:rPrChange w:id="3277" w:author="Anna Wingfield" w:date="2024-03-14T14:53:00Z">
            <w:rPr>
              <w:rFonts w:asciiTheme="majorHAnsi" w:hAnsiTheme="majorHAnsi" w:cstheme="majorHAnsi"/>
              <w:i/>
              <w:iCs/>
              <w:sz w:val="22"/>
              <w:szCs w:val="22"/>
            </w:rPr>
          </w:rPrChange>
        </w:rPr>
        <w:t xml:space="preserve"> Publics and </w:t>
      </w:r>
      <w:proofErr w:type="spellStart"/>
      <w:r w:rsidRPr="00577B31">
        <w:rPr>
          <w:rFonts w:ascii="Times New Roman" w:hAnsi="Times New Roman"/>
          <w:i/>
          <w:iCs/>
          <w:rPrChange w:id="3278" w:author="Anna Wingfield" w:date="2024-03-14T14:53:00Z">
            <w:rPr>
              <w:rFonts w:asciiTheme="majorHAnsi" w:hAnsiTheme="majorHAnsi" w:cstheme="majorHAnsi"/>
              <w:i/>
              <w:iCs/>
              <w:sz w:val="22"/>
              <w:szCs w:val="22"/>
            </w:rPr>
          </w:rPrChange>
        </w:rPr>
        <w:t>Counterpublics</w:t>
      </w:r>
      <w:proofErr w:type="spellEnd"/>
      <w:r w:rsidRPr="00577B31">
        <w:rPr>
          <w:rFonts w:ascii="Times New Roman" w:hAnsi="Times New Roman"/>
          <w:i/>
          <w:iCs/>
          <w:rPrChange w:id="3279" w:author="Anna Wingfield" w:date="2024-03-14T14:53:00Z">
            <w:rPr>
              <w:rFonts w:asciiTheme="majorHAnsi" w:hAnsiTheme="majorHAnsi" w:cstheme="majorHAnsi"/>
              <w:i/>
              <w:iCs/>
              <w:sz w:val="22"/>
              <w:szCs w:val="22"/>
            </w:rPr>
          </w:rPrChange>
        </w:rPr>
        <w:t xml:space="preserve">. </w:t>
      </w:r>
      <w:r w:rsidRPr="00577B31">
        <w:rPr>
          <w:rFonts w:ascii="Times New Roman" w:hAnsi="Times New Roman"/>
          <w:rPrChange w:id="3280" w:author="Anna Wingfield" w:date="2024-03-14T14:53:00Z">
            <w:rPr>
              <w:rFonts w:asciiTheme="majorHAnsi" w:hAnsiTheme="majorHAnsi" w:cstheme="majorHAnsi"/>
              <w:sz w:val="22"/>
              <w:szCs w:val="22"/>
            </w:rPr>
          </w:rPrChange>
        </w:rPr>
        <w:t>Princeton: Zone Books, 2005.</w:t>
      </w:r>
    </w:p>
    <w:p w14:paraId="43578AF1" w14:textId="77777777" w:rsidR="00C91E85" w:rsidRPr="00577B31" w:rsidRDefault="00C91E85" w:rsidP="009A1A10">
      <w:pPr>
        <w:spacing w:line="480" w:lineRule="auto"/>
        <w:rPr>
          <w:rFonts w:ascii="Times New Roman" w:hAnsi="Times New Roman"/>
          <w:rPrChange w:id="3281" w:author="Anna Wingfield" w:date="2024-03-14T14:53:00Z">
            <w:rPr>
              <w:rFonts w:asciiTheme="majorHAnsi" w:hAnsiTheme="majorHAnsi" w:cstheme="majorHAnsi"/>
              <w:sz w:val="22"/>
              <w:szCs w:val="22"/>
            </w:rPr>
          </w:rPrChange>
        </w:rPr>
        <w:pPrChange w:id="3282" w:author="Anna Wingfield" w:date="2024-03-15T10:33:00Z">
          <w:pPr/>
        </w:pPrChange>
      </w:pPr>
    </w:p>
    <w:p w14:paraId="107A2827" w14:textId="4DB54A14" w:rsidR="00C91E85" w:rsidRPr="00577B31" w:rsidDel="009A1A10" w:rsidRDefault="00C91E85" w:rsidP="009A1A10">
      <w:pPr>
        <w:spacing w:line="480" w:lineRule="auto"/>
        <w:ind w:left="720" w:hanging="720"/>
        <w:rPr>
          <w:del w:id="3283" w:author="Anna Wingfield" w:date="2024-03-15T10:33:00Z"/>
          <w:rFonts w:ascii="Times New Roman" w:hAnsi="Times New Roman"/>
          <w:rPrChange w:id="3284" w:author="Anna Wingfield" w:date="2024-03-14T14:53:00Z">
            <w:rPr>
              <w:del w:id="3285" w:author="Anna Wingfield" w:date="2024-03-15T10:33:00Z"/>
              <w:rFonts w:asciiTheme="majorHAnsi" w:hAnsiTheme="majorHAnsi" w:cstheme="majorHAnsi"/>
              <w:sz w:val="22"/>
              <w:szCs w:val="22"/>
            </w:rPr>
          </w:rPrChange>
        </w:rPr>
        <w:pPrChange w:id="3286" w:author="Anna Wingfield" w:date="2024-03-15T10:33:00Z">
          <w:pPr/>
        </w:pPrChange>
      </w:pPr>
      <w:r w:rsidRPr="00577B31">
        <w:rPr>
          <w:rFonts w:ascii="Times New Roman" w:hAnsi="Times New Roman"/>
          <w:rPrChange w:id="3287" w:author="Anna Wingfield" w:date="2024-03-14T14:53:00Z">
            <w:rPr>
              <w:rFonts w:asciiTheme="majorHAnsi" w:hAnsiTheme="majorHAnsi" w:cstheme="majorHAnsi"/>
              <w:sz w:val="22"/>
              <w:szCs w:val="22"/>
            </w:rPr>
          </w:rPrChange>
        </w:rPr>
        <w:t xml:space="preserve">Werner, Winter Jade. </w:t>
      </w:r>
      <w:r w:rsidRPr="00577B31">
        <w:rPr>
          <w:rFonts w:ascii="Times New Roman" w:hAnsi="Times New Roman"/>
          <w:i/>
          <w:iCs/>
          <w:rPrChange w:id="3288" w:author="Anna Wingfield" w:date="2024-03-14T14:53:00Z">
            <w:rPr>
              <w:rFonts w:asciiTheme="majorHAnsi" w:hAnsiTheme="majorHAnsi" w:cstheme="majorHAnsi"/>
              <w:i/>
              <w:iCs/>
              <w:sz w:val="22"/>
              <w:szCs w:val="22"/>
            </w:rPr>
          </w:rPrChange>
        </w:rPr>
        <w:t>Missionary Cosmopolitanism in Nineteenth-Century British Literature</w:t>
      </w:r>
      <w:r w:rsidRPr="00577B31">
        <w:rPr>
          <w:rFonts w:ascii="Times New Roman" w:hAnsi="Times New Roman"/>
          <w:rPrChange w:id="3289" w:author="Anna Wingfield" w:date="2024-03-14T14:53:00Z">
            <w:rPr>
              <w:rFonts w:asciiTheme="majorHAnsi" w:hAnsiTheme="majorHAnsi" w:cstheme="majorHAnsi"/>
              <w:sz w:val="22"/>
              <w:szCs w:val="22"/>
            </w:rPr>
          </w:rPrChange>
        </w:rPr>
        <w:t>. Columbus</w:t>
      </w:r>
      <w:del w:id="3290" w:author="Anna Wingfield" w:date="2024-03-15T10:51:00Z">
        <w:r w:rsidRPr="00577B31" w:rsidDel="006A6DED">
          <w:rPr>
            <w:rFonts w:ascii="Times New Roman" w:hAnsi="Times New Roman"/>
            <w:rPrChange w:id="3291" w:author="Anna Wingfield" w:date="2024-03-14T14:53:00Z">
              <w:rPr>
                <w:rFonts w:asciiTheme="majorHAnsi" w:hAnsiTheme="majorHAnsi" w:cstheme="majorHAnsi"/>
                <w:sz w:val="22"/>
                <w:szCs w:val="22"/>
              </w:rPr>
            </w:rPrChange>
          </w:rPr>
          <w:delText>, OH</w:delText>
        </w:r>
      </w:del>
      <w:r w:rsidRPr="00577B31">
        <w:rPr>
          <w:rFonts w:ascii="Times New Roman" w:hAnsi="Times New Roman"/>
          <w:rPrChange w:id="3292" w:author="Anna Wingfield" w:date="2024-03-14T14:53:00Z">
            <w:rPr>
              <w:rFonts w:asciiTheme="majorHAnsi" w:hAnsiTheme="majorHAnsi" w:cstheme="majorHAnsi"/>
              <w:sz w:val="22"/>
              <w:szCs w:val="22"/>
            </w:rPr>
          </w:rPrChange>
        </w:rPr>
        <w:t>: The Ohio State University Press, 2020.</w:t>
      </w:r>
    </w:p>
    <w:p w14:paraId="39632986" w14:textId="77777777" w:rsidR="00C91E85" w:rsidRPr="00577B31" w:rsidRDefault="00C91E85" w:rsidP="009A1A10">
      <w:pPr>
        <w:spacing w:line="480" w:lineRule="auto"/>
        <w:ind w:left="720" w:hanging="720"/>
        <w:rPr>
          <w:rFonts w:ascii="Times New Roman" w:hAnsi="Times New Roman"/>
          <w:rPrChange w:id="3293" w:author="Anna Wingfield" w:date="2024-03-14T14:53:00Z">
            <w:rPr>
              <w:rFonts w:asciiTheme="majorHAnsi" w:hAnsiTheme="majorHAnsi" w:cstheme="majorHAnsi"/>
              <w:sz w:val="22"/>
              <w:szCs w:val="22"/>
            </w:rPr>
          </w:rPrChange>
        </w:rPr>
        <w:pPrChange w:id="3294" w:author="Anna Wingfield" w:date="2024-03-15T10:33:00Z">
          <w:pPr/>
        </w:pPrChange>
      </w:pPr>
    </w:p>
    <w:p w14:paraId="2C3CCCDA" w14:textId="77777777" w:rsidR="00C91E85" w:rsidRPr="00577B31" w:rsidDel="009A1A10" w:rsidRDefault="00C91E85" w:rsidP="009A1A10">
      <w:pPr>
        <w:spacing w:line="480" w:lineRule="auto"/>
        <w:ind w:left="720" w:hanging="720"/>
        <w:rPr>
          <w:del w:id="3295" w:author="Anna Wingfield" w:date="2024-03-15T10:33:00Z"/>
          <w:rFonts w:ascii="Times New Roman" w:hAnsi="Times New Roman"/>
          <w:rPrChange w:id="3296" w:author="Anna Wingfield" w:date="2024-03-14T14:53:00Z">
            <w:rPr>
              <w:del w:id="3297" w:author="Anna Wingfield" w:date="2024-03-15T10:33:00Z"/>
              <w:rFonts w:asciiTheme="majorHAnsi" w:hAnsiTheme="majorHAnsi" w:cstheme="majorHAnsi"/>
              <w:sz w:val="22"/>
              <w:szCs w:val="22"/>
            </w:rPr>
          </w:rPrChange>
        </w:rPr>
        <w:pPrChange w:id="3298" w:author="Anna Wingfield" w:date="2024-03-15T10:33:00Z">
          <w:pPr/>
        </w:pPrChange>
      </w:pPr>
      <w:r w:rsidRPr="00577B31">
        <w:rPr>
          <w:rFonts w:ascii="Times New Roman" w:hAnsi="Times New Roman"/>
          <w:rPrChange w:id="3299" w:author="Anna Wingfield" w:date="2024-03-14T14:53:00Z">
            <w:rPr>
              <w:rFonts w:asciiTheme="majorHAnsi" w:hAnsiTheme="majorHAnsi" w:cstheme="majorHAnsi"/>
              <w:sz w:val="22"/>
              <w:szCs w:val="22"/>
            </w:rPr>
          </w:rPrChange>
        </w:rPr>
        <w:t xml:space="preserve">White, Daniel E. </w:t>
      </w:r>
      <w:r w:rsidRPr="00577B31">
        <w:rPr>
          <w:rFonts w:ascii="Times New Roman" w:hAnsi="Times New Roman"/>
          <w:i/>
          <w:iCs/>
          <w:rPrChange w:id="3300" w:author="Anna Wingfield" w:date="2024-03-14T14:53:00Z">
            <w:rPr>
              <w:rFonts w:asciiTheme="majorHAnsi" w:hAnsiTheme="majorHAnsi" w:cstheme="majorHAnsi"/>
              <w:i/>
              <w:iCs/>
              <w:sz w:val="22"/>
              <w:szCs w:val="22"/>
            </w:rPr>
          </w:rPrChange>
        </w:rPr>
        <w:t>Early Romanticism and Religious Dissent</w:t>
      </w:r>
      <w:r w:rsidRPr="00577B31">
        <w:rPr>
          <w:rFonts w:ascii="Times New Roman" w:hAnsi="Times New Roman"/>
          <w:rPrChange w:id="3301" w:author="Anna Wingfield" w:date="2024-03-14T14:53:00Z">
            <w:rPr>
              <w:rFonts w:asciiTheme="majorHAnsi" w:hAnsiTheme="majorHAnsi" w:cstheme="majorHAnsi"/>
              <w:sz w:val="22"/>
              <w:szCs w:val="22"/>
            </w:rPr>
          </w:rPrChange>
        </w:rPr>
        <w:t>. Cambridge: Cambridge University Press, 2006.</w:t>
      </w:r>
    </w:p>
    <w:p w14:paraId="338B9280" w14:textId="77777777" w:rsidR="00C91E85" w:rsidRPr="00577B31" w:rsidRDefault="00C91E85" w:rsidP="009A1A10">
      <w:pPr>
        <w:spacing w:line="480" w:lineRule="auto"/>
        <w:ind w:left="720" w:hanging="720"/>
        <w:rPr>
          <w:rFonts w:ascii="Times New Roman" w:hAnsi="Times New Roman"/>
          <w:rPrChange w:id="3302" w:author="Anna Wingfield" w:date="2024-03-14T14:53:00Z">
            <w:rPr>
              <w:rFonts w:asciiTheme="majorHAnsi" w:hAnsiTheme="majorHAnsi" w:cstheme="majorHAnsi"/>
              <w:sz w:val="22"/>
              <w:szCs w:val="22"/>
            </w:rPr>
          </w:rPrChange>
        </w:rPr>
        <w:pPrChange w:id="3303" w:author="Anna Wingfield" w:date="2024-03-15T10:33:00Z">
          <w:pPr/>
        </w:pPrChange>
      </w:pPr>
    </w:p>
    <w:p w14:paraId="0C800109" w14:textId="77777777" w:rsidR="00C91E85" w:rsidRPr="00577B31" w:rsidDel="009A1A10" w:rsidRDefault="00C91E85" w:rsidP="009A1A10">
      <w:pPr>
        <w:spacing w:line="480" w:lineRule="auto"/>
        <w:rPr>
          <w:del w:id="3304" w:author="Anna Wingfield" w:date="2024-03-15T10:33:00Z"/>
          <w:rFonts w:ascii="Times New Roman" w:hAnsi="Times New Roman"/>
          <w:rPrChange w:id="3305" w:author="Anna Wingfield" w:date="2024-03-14T14:53:00Z">
            <w:rPr>
              <w:del w:id="3306" w:author="Anna Wingfield" w:date="2024-03-15T10:33:00Z"/>
              <w:rFonts w:asciiTheme="majorHAnsi" w:hAnsiTheme="majorHAnsi" w:cstheme="majorHAnsi"/>
              <w:sz w:val="22"/>
              <w:szCs w:val="22"/>
            </w:rPr>
          </w:rPrChange>
        </w:rPr>
        <w:pPrChange w:id="3307" w:author="Anna Wingfield" w:date="2024-03-15T10:33:00Z">
          <w:pPr/>
        </w:pPrChange>
      </w:pPr>
      <w:proofErr w:type="spellStart"/>
      <w:r w:rsidRPr="00577B31">
        <w:rPr>
          <w:rFonts w:ascii="Times New Roman" w:hAnsi="Times New Roman"/>
          <w:rPrChange w:id="3308" w:author="Anna Wingfield" w:date="2024-03-14T14:53:00Z">
            <w:rPr>
              <w:rFonts w:asciiTheme="majorHAnsi" w:hAnsiTheme="majorHAnsi" w:cstheme="majorHAnsi"/>
              <w:sz w:val="22"/>
              <w:szCs w:val="22"/>
            </w:rPr>
          </w:rPrChange>
        </w:rPr>
        <w:t>Wohlgemut</w:t>
      </w:r>
      <w:proofErr w:type="spellEnd"/>
      <w:r w:rsidRPr="00577B31">
        <w:rPr>
          <w:rFonts w:ascii="Times New Roman" w:hAnsi="Times New Roman"/>
          <w:rPrChange w:id="3309" w:author="Anna Wingfield" w:date="2024-03-14T14:53:00Z">
            <w:rPr>
              <w:rFonts w:asciiTheme="majorHAnsi" w:hAnsiTheme="majorHAnsi" w:cstheme="majorHAnsi"/>
              <w:sz w:val="22"/>
              <w:szCs w:val="22"/>
            </w:rPr>
          </w:rPrChange>
        </w:rPr>
        <w:t xml:space="preserve">, Esther. </w:t>
      </w:r>
      <w:r w:rsidRPr="00577B31">
        <w:rPr>
          <w:rFonts w:ascii="Times New Roman" w:hAnsi="Times New Roman"/>
          <w:i/>
          <w:iCs/>
          <w:rPrChange w:id="3310" w:author="Anna Wingfield" w:date="2024-03-14T14:53:00Z">
            <w:rPr>
              <w:rFonts w:asciiTheme="majorHAnsi" w:hAnsiTheme="majorHAnsi" w:cstheme="majorHAnsi"/>
              <w:i/>
              <w:iCs/>
              <w:sz w:val="22"/>
              <w:szCs w:val="22"/>
            </w:rPr>
          </w:rPrChange>
        </w:rPr>
        <w:t xml:space="preserve">Romantic Cosmopolitanism. </w:t>
      </w:r>
      <w:r w:rsidRPr="00577B31">
        <w:rPr>
          <w:rFonts w:ascii="Times New Roman" w:hAnsi="Times New Roman"/>
          <w:rPrChange w:id="3311" w:author="Anna Wingfield" w:date="2024-03-14T14:53:00Z">
            <w:rPr>
              <w:rFonts w:asciiTheme="majorHAnsi" w:hAnsiTheme="majorHAnsi" w:cstheme="majorHAnsi"/>
              <w:sz w:val="22"/>
              <w:szCs w:val="22"/>
            </w:rPr>
          </w:rPrChange>
        </w:rPr>
        <w:t>New York: Palgrave MacMillan, 2009.</w:t>
      </w:r>
    </w:p>
    <w:p w14:paraId="25B46327" w14:textId="77777777" w:rsidR="00C91E85" w:rsidRPr="00577B31" w:rsidRDefault="00C91E85" w:rsidP="009A1A10">
      <w:pPr>
        <w:spacing w:line="480" w:lineRule="auto"/>
        <w:rPr>
          <w:rFonts w:ascii="Times New Roman" w:hAnsi="Times New Roman"/>
          <w:rPrChange w:id="3312" w:author="Anna Wingfield" w:date="2024-03-14T14:53:00Z">
            <w:rPr>
              <w:rFonts w:asciiTheme="majorHAnsi" w:hAnsiTheme="majorHAnsi" w:cstheme="majorHAnsi"/>
              <w:sz w:val="22"/>
              <w:szCs w:val="22"/>
            </w:rPr>
          </w:rPrChange>
        </w:rPr>
        <w:pPrChange w:id="3313" w:author="Anna Wingfield" w:date="2024-03-15T10:33:00Z">
          <w:pPr/>
        </w:pPrChange>
      </w:pPr>
    </w:p>
    <w:p w14:paraId="144CA171" w14:textId="77777777" w:rsidR="00C91E85" w:rsidRPr="00577B31" w:rsidDel="009A1A10" w:rsidRDefault="00C91E85" w:rsidP="009A1A10">
      <w:pPr>
        <w:spacing w:line="480" w:lineRule="auto"/>
        <w:ind w:left="720" w:hanging="720"/>
        <w:rPr>
          <w:del w:id="3314" w:author="Anna Wingfield" w:date="2024-03-15T10:33:00Z"/>
          <w:rFonts w:ascii="Times New Roman" w:hAnsi="Times New Roman"/>
          <w:rPrChange w:id="3315" w:author="Anna Wingfield" w:date="2024-03-14T14:53:00Z">
            <w:rPr>
              <w:del w:id="3316" w:author="Anna Wingfield" w:date="2024-03-15T10:33:00Z"/>
              <w:rFonts w:asciiTheme="majorHAnsi" w:hAnsiTheme="majorHAnsi" w:cstheme="majorHAnsi"/>
              <w:sz w:val="22"/>
              <w:szCs w:val="22"/>
            </w:rPr>
          </w:rPrChange>
        </w:rPr>
        <w:pPrChange w:id="3317" w:author="Anna Wingfield" w:date="2024-03-15T10:33:00Z">
          <w:pPr/>
        </w:pPrChange>
      </w:pPr>
      <w:r w:rsidRPr="00577B31">
        <w:rPr>
          <w:rFonts w:ascii="Times New Roman" w:hAnsi="Times New Roman"/>
          <w:rPrChange w:id="3318" w:author="Anna Wingfield" w:date="2024-03-14T14:53:00Z">
            <w:rPr>
              <w:rFonts w:asciiTheme="majorHAnsi" w:hAnsiTheme="majorHAnsi" w:cstheme="majorHAnsi"/>
              <w:sz w:val="22"/>
              <w:szCs w:val="22"/>
            </w:rPr>
          </w:rPrChange>
        </w:rPr>
        <w:t xml:space="preserve">Yen, Alfred C. “Western Frontier or Feudal Society: Metaphors and Perceptions of Cyberspace.” </w:t>
      </w:r>
      <w:r w:rsidRPr="00577B31">
        <w:rPr>
          <w:rFonts w:ascii="Times New Roman" w:hAnsi="Times New Roman"/>
          <w:i/>
          <w:iCs/>
          <w:rPrChange w:id="3319" w:author="Anna Wingfield" w:date="2024-03-14T14:53:00Z">
            <w:rPr>
              <w:rFonts w:asciiTheme="majorHAnsi" w:hAnsiTheme="majorHAnsi" w:cstheme="majorHAnsi"/>
              <w:i/>
              <w:iCs/>
              <w:sz w:val="22"/>
              <w:szCs w:val="22"/>
            </w:rPr>
          </w:rPrChange>
        </w:rPr>
        <w:t xml:space="preserve">Berkeley Technology Law Journal </w:t>
      </w:r>
      <w:r w:rsidRPr="00577B31">
        <w:rPr>
          <w:rFonts w:ascii="Times New Roman" w:hAnsi="Times New Roman"/>
          <w:rPrChange w:id="3320" w:author="Anna Wingfield" w:date="2024-03-14T14:53:00Z">
            <w:rPr>
              <w:rFonts w:asciiTheme="majorHAnsi" w:hAnsiTheme="majorHAnsi" w:cstheme="majorHAnsi"/>
              <w:sz w:val="22"/>
              <w:szCs w:val="22"/>
            </w:rPr>
          </w:rPrChange>
        </w:rPr>
        <w:t xml:space="preserve">17, no. 4 (Fall 2002): 1207-1264. </w:t>
      </w:r>
    </w:p>
    <w:p w14:paraId="5ADA3076" w14:textId="77777777" w:rsidR="00C91E85" w:rsidRPr="00577B31" w:rsidRDefault="00C91E85" w:rsidP="009A1A10">
      <w:pPr>
        <w:spacing w:line="480" w:lineRule="auto"/>
        <w:ind w:left="720" w:hanging="720"/>
        <w:rPr>
          <w:rFonts w:ascii="Times New Roman" w:hAnsi="Times New Roman"/>
          <w:rPrChange w:id="3321" w:author="Anna Wingfield" w:date="2024-03-14T14:53:00Z">
            <w:rPr>
              <w:rFonts w:asciiTheme="majorHAnsi" w:hAnsiTheme="majorHAnsi" w:cstheme="majorHAnsi"/>
              <w:sz w:val="22"/>
              <w:szCs w:val="22"/>
            </w:rPr>
          </w:rPrChange>
        </w:rPr>
        <w:pPrChange w:id="3322" w:author="Anna Wingfield" w:date="2024-03-15T10:33:00Z">
          <w:pPr/>
        </w:pPrChange>
      </w:pPr>
    </w:p>
    <w:p w14:paraId="7F81F27C" w14:textId="0A2355E7" w:rsidR="00C91E85" w:rsidRPr="00577B31" w:rsidRDefault="00C91E85" w:rsidP="009A1A10">
      <w:pPr>
        <w:spacing w:line="480" w:lineRule="auto"/>
        <w:ind w:left="720" w:hanging="720"/>
        <w:rPr>
          <w:rFonts w:ascii="Times New Roman" w:hAnsi="Times New Roman"/>
          <w:rPrChange w:id="3323" w:author="Anna Wingfield" w:date="2024-03-14T14:53:00Z">
            <w:rPr>
              <w:rFonts w:asciiTheme="majorHAnsi" w:hAnsiTheme="majorHAnsi" w:cstheme="majorHAnsi"/>
              <w:sz w:val="22"/>
              <w:szCs w:val="22"/>
            </w:rPr>
          </w:rPrChange>
        </w:rPr>
        <w:pPrChange w:id="3324" w:author="Anna Wingfield" w:date="2024-03-15T10:34:00Z">
          <w:pPr/>
        </w:pPrChange>
      </w:pPr>
      <w:proofErr w:type="spellStart"/>
      <w:r w:rsidRPr="00577B31">
        <w:rPr>
          <w:rFonts w:ascii="Times New Roman" w:hAnsi="Times New Roman"/>
          <w:rPrChange w:id="3325" w:author="Anna Wingfield" w:date="2024-03-14T14:53:00Z">
            <w:rPr>
              <w:rFonts w:asciiTheme="majorHAnsi" w:hAnsiTheme="majorHAnsi" w:cstheme="majorHAnsi"/>
              <w:sz w:val="22"/>
              <w:szCs w:val="22"/>
            </w:rPr>
          </w:rPrChange>
        </w:rPr>
        <w:t>Žižek</w:t>
      </w:r>
      <w:proofErr w:type="spellEnd"/>
      <w:r w:rsidRPr="00577B31">
        <w:rPr>
          <w:rFonts w:ascii="Times New Roman" w:hAnsi="Times New Roman"/>
          <w:rPrChange w:id="3326" w:author="Anna Wingfield" w:date="2024-03-14T14:53:00Z">
            <w:rPr>
              <w:rFonts w:asciiTheme="majorHAnsi" w:hAnsiTheme="majorHAnsi" w:cstheme="majorHAnsi"/>
              <w:sz w:val="22"/>
              <w:szCs w:val="22"/>
            </w:rPr>
          </w:rPrChange>
        </w:rPr>
        <w:t xml:space="preserve">, </w:t>
      </w:r>
      <w:proofErr w:type="spellStart"/>
      <w:r w:rsidRPr="00577B31">
        <w:rPr>
          <w:rFonts w:ascii="Times New Roman" w:hAnsi="Times New Roman"/>
          <w:rPrChange w:id="3327" w:author="Anna Wingfield" w:date="2024-03-14T14:53:00Z">
            <w:rPr>
              <w:rFonts w:asciiTheme="majorHAnsi" w:hAnsiTheme="majorHAnsi" w:cstheme="majorHAnsi"/>
              <w:sz w:val="22"/>
              <w:szCs w:val="22"/>
            </w:rPr>
          </w:rPrChange>
        </w:rPr>
        <w:t>Slavoj</w:t>
      </w:r>
      <w:proofErr w:type="spellEnd"/>
      <w:r w:rsidRPr="00577B31">
        <w:rPr>
          <w:rFonts w:ascii="Times New Roman" w:hAnsi="Times New Roman"/>
          <w:rPrChange w:id="3328" w:author="Anna Wingfield" w:date="2024-03-14T14:53:00Z">
            <w:rPr>
              <w:rFonts w:asciiTheme="majorHAnsi" w:hAnsiTheme="majorHAnsi" w:cstheme="majorHAnsi"/>
              <w:sz w:val="22"/>
              <w:szCs w:val="22"/>
            </w:rPr>
          </w:rPrChange>
        </w:rPr>
        <w:t xml:space="preserve">. “Monitor and </w:t>
      </w:r>
      <w:proofErr w:type="gramStart"/>
      <w:r w:rsidRPr="00577B31">
        <w:rPr>
          <w:rFonts w:ascii="Times New Roman" w:hAnsi="Times New Roman"/>
          <w:rPrChange w:id="3329" w:author="Anna Wingfield" w:date="2024-03-14T14:53:00Z">
            <w:rPr>
              <w:rFonts w:asciiTheme="majorHAnsi" w:hAnsiTheme="majorHAnsi" w:cstheme="majorHAnsi"/>
              <w:sz w:val="22"/>
              <w:szCs w:val="22"/>
            </w:rPr>
          </w:rPrChange>
        </w:rPr>
        <w:t>Punish</w:t>
      </w:r>
      <w:proofErr w:type="gramEnd"/>
      <w:r w:rsidRPr="00577B31">
        <w:rPr>
          <w:rFonts w:ascii="Times New Roman" w:hAnsi="Times New Roman"/>
          <w:rPrChange w:id="3330" w:author="Anna Wingfield" w:date="2024-03-14T14:53:00Z">
            <w:rPr>
              <w:rFonts w:asciiTheme="majorHAnsi" w:hAnsiTheme="majorHAnsi" w:cstheme="majorHAnsi"/>
              <w:sz w:val="22"/>
              <w:szCs w:val="22"/>
            </w:rPr>
          </w:rPrChange>
        </w:rPr>
        <w:t xml:space="preserve">? Yes, </w:t>
      </w:r>
      <w:proofErr w:type="gramStart"/>
      <w:r w:rsidRPr="00577B31">
        <w:rPr>
          <w:rFonts w:ascii="Times New Roman" w:hAnsi="Times New Roman"/>
          <w:rPrChange w:id="3331" w:author="Anna Wingfield" w:date="2024-03-14T14:53:00Z">
            <w:rPr>
              <w:rFonts w:asciiTheme="majorHAnsi" w:hAnsiTheme="majorHAnsi" w:cstheme="majorHAnsi"/>
              <w:sz w:val="22"/>
              <w:szCs w:val="22"/>
            </w:rPr>
          </w:rPrChange>
        </w:rPr>
        <w:t>Please</w:t>
      </w:r>
      <w:proofErr w:type="gramEnd"/>
      <w:r w:rsidRPr="00577B31">
        <w:rPr>
          <w:rFonts w:ascii="Times New Roman" w:hAnsi="Times New Roman"/>
          <w:rPrChange w:id="3332" w:author="Anna Wingfield" w:date="2024-03-14T14:53:00Z">
            <w:rPr>
              <w:rFonts w:asciiTheme="majorHAnsi" w:hAnsiTheme="majorHAnsi" w:cstheme="majorHAnsi"/>
              <w:sz w:val="22"/>
              <w:szCs w:val="22"/>
            </w:rPr>
          </w:rPrChange>
        </w:rPr>
        <w:t xml:space="preserve">!” </w:t>
      </w:r>
      <w:r w:rsidRPr="00577B31">
        <w:rPr>
          <w:rFonts w:ascii="Times New Roman" w:hAnsi="Times New Roman"/>
          <w:i/>
          <w:iCs/>
          <w:rPrChange w:id="3333" w:author="Anna Wingfield" w:date="2024-03-14T14:53:00Z">
            <w:rPr>
              <w:rFonts w:asciiTheme="majorHAnsi" w:hAnsiTheme="majorHAnsi" w:cstheme="majorHAnsi"/>
              <w:i/>
              <w:iCs/>
              <w:sz w:val="22"/>
              <w:szCs w:val="22"/>
            </w:rPr>
          </w:rPrChange>
        </w:rPr>
        <w:t>Los Angeles Review of Books</w:t>
      </w:r>
      <w:r w:rsidRPr="00577B31">
        <w:rPr>
          <w:rFonts w:ascii="Times New Roman" w:hAnsi="Times New Roman"/>
          <w:rPrChange w:id="3334" w:author="Anna Wingfield" w:date="2024-03-14T14:53:00Z">
            <w:rPr>
              <w:rFonts w:asciiTheme="majorHAnsi" w:hAnsiTheme="majorHAnsi" w:cstheme="majorHAnsi"/>
              <w:sz w:val="22"/>
              <w:szCs w:val="22"/>
            </w:rPr>
          </w:rPrChange>
        </w:rPr>
        <w:t>, March 16, 2020</w:t>
      </w:r>
      <w:ins w:id="3335" w:author="Anna Wingfield" w:date="2024-03-15T10:51:00Z">
        <w:r w:rsidR="006A6DED">
          <w:rPr>
            <w:rFonts w:ascii="Times New Roman" w:hAnsi="Times New Roman"/>
          </w:rPr>
          <w:t>.</w:t>
        </w:r>
      </w:ins>
      <w:del w:id="3336" w:author="Anna Wingfield" w:date="2024-03-15T10:51:00Z">
        <w:r w:rsidRPr="00577B31" w:rsidDel="006A6DED">
          <w:rPr>
            <w:rFonts w:ascii="Times New Roman" w:hAnsi="Times New Roman"/>
            <w:rPrChange w:id="3337" w:author="Anna Wingfield" w:date="2024-03-14T14:53:00Z">
              <w:rPr>
                <w:rFonts w:asciiTheme="majorHAnsi" w:hAnsiTheme="majorHAnsi" w:cstheme="majorHAnsi"/>
                <w:sz w:val="22"/>
                <w:szCs w:val="22"/>
              </w:rPr>
            </w:rPrChange>
          </w:rPr>
          <w:delText>,</w:delText>
        </w:r>
      </w:del>
      <w:r w:rsidRPr="00577B31">
        <w:rPr>
          <w:rFonts w:ascii="Times New Roman" w:hAnsi="Times New Roman"/>
          <w:rPrChange w:id="3338" w:author="Anna Wingfield" w:date="2024-03-14T14:53:00Z">
            <w:rPr>
              <w:rFonts w:asciiTheme="majorHAnsi" w:hAnsiTheme="majorHAnsi" w:cstheme="majorHAnsi"/>
              <w:sz w:val="22"/>
              <w:szCs w:val="22"/>
            </w:rPr>
          </w:rPrChange>
        </w:rPr>
        <w:t xml:space="preserve"> </w:t>
      </w:r>
      <w:r w:rsidRPr="00577B31">
        <w:rPr>
          <w:rFonts w:ascii="Times New Roman" w:hAnsi="Times New Roman"/>
          <w:rPrChange w:id="3339" w:author="Anna Wingfield" w:date="2024-03-14T14:53:00Z">
            <w:rPr/>
          </w:rPrChange>
        </w:rPr>
        <w:fldChar w:fldCharType="begin"/>
      </w:r>
      <w:r w:rsidRPr="00577B31">
        <w:rPr>
          <w:rFonts w:ascii="Times New Roman" w:hAnsi="Times New Roman"/>
          <w:rPrChange w:id="3340" w:author="Anna Wingfield" w:date="2024-03-14T14:53:00Z">
            <w:rPr/>
          </w:rPrChange>
        </w:rPr>
        <w:instrText>HYPERLINK "https://thephilosophicalsalon.com/monitor-and-punish-yes-please/"</w:instrText>
      </w:r>
      <w:r w:rsidRPr="009A1A10">
        <w:rPr>
          <w:rFonts w:ascii="Times New Roman" w:hAnsi="Times New Roman"/>
        </w:rPr>
      </w:r>
      <w:r w:rsidRPr="00577B31">
        <w:rPr>
          <w:rFonts w:ascii="Times New Roman" w:hAnsi="Times New Roman"/>
          <w:rPrChange w:id="3341" w:author="Anna Wingfield" w:date="2024-03-14T14:53:00Z">
            <w:rPr>
              <w:rStyle w:val="Hyperlink"/>
              <w:rFonts w:asciiTheme="majorHAnsi" w:hAnsiTheme="majorHAnsi" w:cstheme="majorHAnsi"/>
              <w:sz w:val="22"/>
              <w:szCs w:val="22"/>
            </w:rPr>
          </w:rPrChange>
        </w:rPr>
        <w:fldChar w:fldCharType="separate"/>
      </w:r>
      <w:r w:rsidRPr="00577B31">
        <w:rPr>
          <w:rStyle w:val="Hyperlink"/>
          <w:rFonts w:ascii="Times New Roman" w:hAnsi="Times New Roman"/>
          <w:rPrChange w:id="3342" w:author="Anna Wingfield" w:date="2024-03-14T14:53:00Z">
            <w:rPr>
              <w:rStyle w:val="Hyperlink"/>
              <w:rFonts w:asciiTheme="majorHAnsi" w:hAnsiTheme="majorHAnsi" w:cstheme="majorHAnsi"/>
              <w:sz w:val="22"/>
              <w:szCs w:val="22"/>
            </w:rPr>
          </w:rPrChange>
        </w:rPr>
        <w:t>https://thephilosophicalsalon.com/monitor-and-punish-yes-please/</w:t>
      </w:r>
      <w:r w:rsidRPr="00577B31">
        <w:rPr>
          <w:rStyle w:val="Hyperlink"/>
          <w:rFonts w:ascii="Times New Roman" w:hAnsi="Times New Roman"/>
          <w:rPrChange w:id="3343" w:author="Anna Wingfield" w:date="2024-03-14T14:53:00Z">
            <w:rPr>
              <w:rStyle w:val="Hyperlink"/>
              <w:rFonts w:asciiTheme="majorHAnsi" w:hAnsiTheme="majorHAnsi" w:cstheme="majorHAnsi"/>
              <w:sz w:val="22"/>
              <w:szCs w:val="22"/>
            </w:rPr>
          </w:rPrChange>
        </w:rPr>
        <w:fldChar w:fldCharType="end"/>
      </w:r>
    </w:p>
    <w:p w14:paraId="57C2675D" w14:textId="77777777" w:rsidR="00C91E85" w:rsidRPr="00577B31" w:rsidRDefault="00C91E85" w:rsidP="00C91E85">
      <w:pPr>
        <w:spacing w:line="480" w:lineRule="auto"/>
        <w:rPr>
          <w:rFonts w:ascii="Times New Roman" w:hAnsi="Times New Roman"/>
          <w:rPrChange w:id="3344" w:author="Anna Wingfield" w:date="2024-03-14T14:53:00Z">
            <w:rPr>
              <w:rFonts w:asciiTheme="majorHAnsi" w:hAnsiTheme="majorHAnsi" w:cstheme="majorHAnsi"/>
              <w:sz w:val="22"/>
              <w:szCs w:val="22"/>
            </w:rPr>
          </w:rPrChange>
        </w:rPr>
      </w:pPr>
    </w:p>
    <w:p w14:paraId="2CABBE96" w14:textId="784EFD27" w:rsidR="003C72AE" w:rsidRPr="00577B31" w:rsidDel="009A1A10" w:rsidRDefault="003C72AE" w:rsidP="00955FFC">
      <w:pPr>
        <w:spacing w:line="480" w:lineRule="auto"/>
        <w:rPr>
          <w:del w:id="3345" w:author="Anna Wingfield" w:date="2024-03-15T10:34:00Z"/>
          <w:rFonts w:ascii="Times New Roman" w:hAnsi="Times New Roman"/>
          <w:rPrChange w:id="3346" w:author="Anna Wingfield" w:date="2024-03-14T14:53:00Z">
            <w:rPr>
              <w:del w:id="3347" w:author="Anna Wingfield" w:date="2024-03-15T10:34:00Z"/>
              <w:rFonts w:asciiTheme="majorHAnsi" w:hAnsiTheme="majorHAnsi" w:cstheme="majorHAnsi"/>
              <w:sz w:val="22"/>
              <w:szCs w:val="22"/>
            </w:rPr>
          </w:rPrChange>
        </w:rPr>
      </w:pPr>
    </w:p>
    <w:p w14:paraId="46E1F1A1" w14:textId="77777777" w:rsidR="000A0FEE" w:rsidRPr="00577B31" w:rsidDel="009A1A10" w:rsidRDefault="000A0FEE" w:rsidP="00473F94">
      <w:pPr>
        <w:spacing w:line="480" w:lineRule="auto"/>
        <w:rPr>
          <w:del w:id="3348" w:author="Anna Wingfield" w:date="2024-03-15T10:34:00Z"/>
          <w:rFonts w:ascii="Times New Roman" w:hAnsi="Times New Roman"/>
          <w:rPrChange w:id="3349" w:author="Anna Wingfield" w:date="2024-03-14T14:53:00Z">
            <w:rPr>
              <w:del w:id="3350" w:author="Anna Wingfield" w:date="2024-03-15T10:34:00Z"/>
              <w:rFonts w:asciiTheme="majorHAnsi" w:hAnsiTheme="majorHAnsi" w:cstheme="majorHAnsi"/>
              <w:sz w:val="22"/>
              <w:szCs w:val="22"/>
            </w:rPr>
          </w:rPrChange>
        </w:rPr>
      </w:pPr>
    </w:p>
    <w:p w14:paraId="3620A329" w14:textId="77777777" w:rsidR="00157372" w:rsidRPr="00577B31" w:rsidDel="009A1A10" w:rsidRDefault="00157372" w:rsidP="00473F94">
      <w:pPr>
        <w:spacing w:line="480" w:lineRule="auto"/>
        <w:rPr>
          <w:del w:id="3351" w:author="Anna Wingfield" w:date="2024-03-15T10:34:00Z"/>
          <w:rFonts w:ascii="Times New Roman" w:hAnsi="Times New Roman"/>
          <w:rPrChange w:id="3352" w:author="Anna Wingfield" w:date="2024-03-14T14:53:00Z">
            <w:rPr>
              <w:del w:id="3353" w:author="Anna Wingfield" w:date="2024-03-15T10:34:00Z"/>
              <w:rFonts w:asciiTheme="majorHAnsi" w:hAnsiTheme="majorHAnsi" w:cstheme="majorHAnsi"/>
              <w:sz w:val="22"/>
              <w:szCs w:val="22"/>
            </w:rPr>
          </w:rPrChange>
        </w:rPr>
      </w:pPr>
    </w:p>
    <w:p w14:paraId="1D203270" w14:textId="77777777" w:rsidR="00157372" w:rsidRPr="00577B31" w:rsidDel="009A1A10" w:rsidRDefault="00157372" w:rsidP="00473F94">
      <w:pPr>
        <w:spacing w:line="480" w:lineRule="auto"/>
        <w:rPr>
          <w:del w:id="3354" w:author="Anna Wingfield" w:date="2024-03-15T10:34:00Z"/>
          <w:rFonts w:ascii="Times New Roman" w:hAnsi="Times New Roman"/>
          <w:rPrChange w:id="3355" w:author="Anna Wingfield" w:date="2024-03-14T14:53:00Z">
            <w:rPr>
              <w:del w:id="3356" w:author="Anna Wingfield" w:date="2024-03-15T10:34:00Z"/>
              <w:rFonts w:asciiTheme="majorHAnsi" w:hAnsiTheme="majorHAnsi" w:cstheme="majorHAnsi"/>
              <w:sz w:val="22"/>
              <w:szCs w:val="22"/>
            </w:rPr>
          </w:rPrChange>
        </w:rPr>
      </w:pPr>
    </w:p>
    <w:p w14:paraId="773BC4A8" w14:textId="77777777" w:rsidR="00157372" w:rsidRPr="00577B31" w:rsidDel="009A1A10" w:rsidRDefault="00157372" w:rsidP="00473F94">
      <w:pPr>
        <w:spacing w:line="480" w:lineRule="auto"/>
        <w:rPr>
          <w:del w:id="3357" w:author="Anna Wingfield" w:date="2024-03-15T10:34:00Z"/>
          <w:rFonts w:ascii="Times New Roman" w:hAnsi="Times New Roman"/>
          <w:rPrChange w:id="3358" w:author="Anna Wingfield" w:date="2024-03-14T14:53:00Z">
            <w:rPr>
              <w:del w:id="3359" w:author="Anna Wingfield" w:date="2024-03-15T10:34:00Z"/>
              <w:rFonts w:asciiTheme="majorHAnsi" w:hAnsiTheme="majorHAnsi" w:cstheme="majorHAnsi"/>
              <w:sz w:val="22"/>
              <w:szCs w:val="22"/>
            </w:rPr>
          </w:rPrChange>
        </w:rPr>
      </w:pPr>
    </w:p>
    <w:p w14:paraId="4AF4564B" w14:textId="77777777" w:rsidR="00157372" w:rsidRPr="00577B31" w:rsidDel="009A1A10" w:rsidRDefault="00157372" w:rsidP="00473F94">
      <w:pPr>
        <w:spacing w:line="480" w:lineRule="auto"/>
        <w:rPr>
          <w:del w:id="3360" w:author="Anna Wingfield" w:date="2024-03-15T10:34:00Z"/>
          <w:rFonts w:ascii="Times New Roman" w:hAnsi="Times New Roman"/>
          <w:rPrChange w:id="3361" w:author="Anna Wingfield" w:date="2024-03-14T14:53:00Z">
            <w:rPr>
              <w:del w:id="3362" w:author="Anna Wingfield" w:date="2024-03-15T10:34:00Z"/>
              <w:rFonts w:asciiTheme="majorHAnsi" w:hAnsiTheme="majorHAnsi" w:cstheme="majorHAnsi"/>
              <w:sz w:val="22"/>
              <w:szCs w:val="22"/>
            </w:rPr>
          </w:rPrChange>
        </w:rPr>
      </w:pPr>
    </w:p>
    <w:p w14:paraId="71F72F87" w14:textId="77777777" w:rsidR="00BE760E" w:rsidRPr="00577B31" w:rsidRDefault="00BE760E" w:rsidP="00473F94">
      <w:pPr>
        <w:spacing w:line="480" w:lineRule="auto"/>
        <w:rPr>
          <w:rFonts w:ascii="Times New Roman" w:hAnsi="Times New Roman"/>
          <w:rPrChange w:id="3363" w:author="Anna Wingfield" w:date="2024-03-14T14:53:00Z">
            <w:rPr>
              <w:rFonts w:asciiTheme="majorHAnsi" w:hAnsiTheme="majorHAnsi" w:cstheme="majorHAnsi"/>
              <w:sz w:val="22"/>
              <w:szCs w:val="22"/>
            </w:rPr>
          </w:rPrChange>
        </w:rPr>
      </w:pPr>
    </w:p>
    <w:sectPr w:rsidR="00BE760E" w:rsidRPr="00577B31" w:rsidSect="009A23B8">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Anna Wingfield" w:date="2024-03-14T14:54:00Z" w:initials="RAE">
    <w:p w14:paraId="67067B78" w14:textId="77777777" w:rsidR="00577B31" w:rsidRDefault="00577B31" w:rsidP="00577B31">
      <w:r>
        <w:rPr>
          <w:rStyle w:val="CommentReference"/>
        </w:rPr>
        <w:annotationRef/>
      </w:r>
      <w:r>
        <w:t xml:space="preserve">All footnotes should be transformed into endnotes that follow the Chicago Manual style. </w:t>
      </w:r>
    </w:p>
  </w:comment>
  <w:comment w:id="452" w:author="Anna Wingfield" w:date="2024-03-14T15:09:00Z" w:initials="RAE">
    <w:p w14:paraId="5B6B5032" w14:textId="77777777" w:rsidR="00D15C76" w:rsidRDefault="00D15C76" w:rsidP="00D15C76">
      <w:r>
        <w:rPr>
          <w:rStyle w:val="CommentReference"/>
        </w:rPr>
        <w:annotationRef/>
      </w:r>
      <w:r>
        <w:t xml:space="preserve">This sentence isn’t technical ungrammatical but reads a bit awkwardly- may be better to switch the subject/verb presentation but that is a stylistic choice. </w:t>
      </w:r>
    </w:p>
  </w:comment>
  <w:comment w:id="1129" w:author="Anna Wingfield" w:date="2024-03-14T15:43:00Z" w:initials="RAE">
    <w:p w14:paraId="5B8CDDF2" w14:textId="77777777" w:rsidR="0080285B" w:rsidRDefault="0080285B" w:rsidP="0080285B">
      <w:r>
        <w:rPr>
          <w:rStyle w:val="CommentReference"/>
        </w:rPr>
        <w:annotationRef/>
      </w:r>
      <w:r>
        <w:t xml:space="preserve">This sentence reads a bit awkwardly and gestures the reader towards a dependent clause that does not come; perhaps connect it and the subsequent sentence with a semicolon? </w:t>
      </w:r>
    </w:p>
  </w:comment>
  <w:comment w:id="3243" w:author="Anna Wingfield" w:date="2024-03-15T10:50:00Z" w:initials="RAE">
    <w:p w14:paraId="77170B4B" w14:textId="77777777" w:rsidR="006A6DED" w:rsidRDefault="006A6DED" w:rsidP="006A6DED">
      <w:r>
        <w:rPr>
          <w:rStyle w:val="CommentReference"/>
        </w:rPr>
        <w:annotationRef/>
      </w:r>
      <w:r>
        <w:t>Is there an editor for this collection?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67B78" w15:done="0"/>
  <w15:commentEx w15:paraId="5B6B5032" w15:done="0"/>
  <w15:commentEx w15:paraId="5B8CDDF2" w15:done="0"/>
  <w15:commentEx w15:paraId="77170B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47E99C" w16cex:dateUtc="2024-03-14T21:54:00Z"/>
  <w16cex:commentExtensible w16cex:durableId="298E7930" w16cex:dateUtc="2024-03-14T22:09:00Z"/>
  <w16cex:commentExtensible w16cex:durableId="0EF8DED1" w16cex:dateUtc="2024-03-14T22:43:00Z"/>
  <w16cex:commentExtensible w16cex:durableId="78D58AB3" w16cex:dateUtc="2024-03-15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67B78" w16cid:durableId="1247E99C"/>
  <w16cid:commentId w16cid:paraId="5B6B5032" w16cid:durableId="298E7930"/>
  <w16cid:commentId w16cid:paraId="5B8CDDF2" w16cid:durableId="0EF8DED1"/>
  <w16cid:commentId w16cid:paraId="77170B4B" w16cid:durableId="78D58A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0A12" w14:textId="77777777" w:rsidR="009A23B8" w:rsidRDefault="009A23B8" w:rsidP="0054249A">
      <w:r>
        <w:separator/>
      </w:r>
    </w:p>
  </w:endnote>
  <w:endnote w:type="continuationSeparator" w:id="0">
    <w:p w14:paraId="27DA650D" w14:textId="77777777" w:rsidR="009A23B8" w:rsidRDefault="009A23B8" w:rsidP="0054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CDD2E" w14:textId="77777777" w:rsidR="009A23B8" w:rsidRDefault="009A23B8" w:rsidP="0054249A">
      <w:r>
        <w:separator/>
      </w:r>
    </w:p>
  </w:footnote>
  <w:footnote w:type="continuationSeparator" w:id="0">
    <w:p w14:paraId="15309077" w14:textId="77777777" w:rsidR="009A23B8" w:rsidRDefault="009A23B8" w:rsidP="0054249A">
      <w:r>
        <w:continuationSeparator/>
      </w:r>
    </w:p>
  </w:footnote>
  <w:footnote w:id="1">
    <w:p w14:paraId="64EC8DA3" w14:textId="3C6C3F7D" w:rsidR="00647684" w:rsidRPr="00577B31" w:rsidRDefault="00647684">
      <w:pPr>
        <w:pStyle w:val="FootnoteText"/>
        <w:rPr>
          <w:sz w:val="20"/>
          <w:szCs w:val="20"/>
          <w:rPrChange w:id="67" w:author="Anna Wingfield" w:date="2024-03-14T14:53:00Z">
            <w:rPr>
              <w:rFonts w:asciiTheme="majorHAnsi" w:hAnsiTheme="majorHAnsi" w:cstheme="majorHAnsi"/>
              <w:sz w:val="20"/>
              <w:szCs w:val="20"/>
            </w:rPr>
          </w:rPrChange>
        </w:rPr>
      </w:pPr>
      <w:r w:rsidRPr="00577B31">
        <w:rPr>
          <w:rStyle w:val="FootnoteReference"/>
          <w:sz w:val="20"/>
          <w:szCs w:val="20"/>
          <w:rPrChange w:id="68" w:author="Anna Wingfield" w:date="2024-03-14T14:53:00Z">
            <w:rPr>
              <w:rStyle w:val="FootnoteReference"/>
              <w:rFonts w:asciiTheme="majorHAnsi" w:hAnsiTheme="majorHAnsi" w:cstheme="majorHAnsi"/>
              <w:sz w:val="20"/>
              <w:szCs w:val="20"/>
            </w:rPr>
          </w:rPrChange>
        </w:rPr>
        <w:footnoteRef/>
      </w:r>
      <w:r w:rsidRPr="00577B31">
        <w:rPr>
          <w:sz w:val="20"/>
          <w:szCs w:val="20"/>
          <w:rPrChange w:id="69" w:author="Anna Wingfield" w:date="2024-03-14T14:53:00Z">
            <w:rPr>
              <w:rFonts w:asciiTheme="majorHAnsi" w:hAnsiTheme="majorHAnsi" w:cstheme="majorHAnsi"/>
              <w:sz w:val="20"/>
              <w:szCs w:val="20"/>
            </w:rPr>
          </w:rPrChange>
        </w:rPr>
        <w:t xml:space="preserve"> Michael D. Smith, “Are Universities Going the Way of CDs and Cable TV?,” </w:t>
      </w:r>
      <w:r w:rsidRPr="00577B31">
        <w:rPr>
          <w:i/>
          <w:iCs/>
          <w:sz w:val="20"/>
          <w:szCs w:val="20"/>
          <w:rPrChange w:id="70" w:author="Anna Wingfield" w:date="2024-03-14T14:53:00Z">
            <w:rPr>
              <w:rFonts w:asciiTheme="majorHAnsi" w:hAnsiTheme="majorHAnsi" w:cstheme="majorHAnsi"/>
              <w:i/>
              <w:iCs/>
              <w:sz w:val="20"/>
              <w:szCs w:val="20"/>
            </w:rPr>
          </w:rPrChange>
        </w:rPr>
        <w:t>The Atlantic</w:t>
      </w:r>
      <w:r w:rsidRPr="00577B31">
        <w:rPr>
          <w:sz w:val="20"/>
          <w:szCs w:val="20"/>
          <w:rPrChange w:id="71" w:author="Anna Wingfield" w:date="2024-03-14T14:53:00Z">
            <w:rPr>
              <w:rFonts w:asciiTheme="majorHAnsi" w:hAnsiTheme="majorHAnsi" w:cstheme="majorHAnsi"/>
              <w:sz w:val="20"/>
              <w:szCs w:val="20"/>
            </w:rPr>
          </w:rPrChange>
        </w:rPr>
        <w:t xml:space="preserve">, June 22, 2020, </w:t>
      </w:r>
      <w:r w:rsidRPr="00577B31">
        <w:fldChar w:fldCharType="begin"/>
      </w:r>
      <w:r w:rsidRPr="00577B31">
        <w:instrText>HYPERLINK "https://www.theatlantic.com/ideas/archive/2020/06/university-like-cd-streaming-age/613291/"</w:instrText>
      </w:r>
      <w:r w:rsidRPr="00577B31">
        <w:fldChar w:fldCharType="separate"/>
      </w:r>
      <w:r w:rsidRPr="00577B31">
        <w:rPr>
          <w:rStyle w:val="Hyperlink"/>
          <w:sz w:val="20"/>
          <w:szCs w:val="20"/>
          <w:rPrChange w:id="72" w:author="Anna Wingfield" w:date="2024-03-14T14:53:00Z">
            <w:rPr>
              <w:rStyle w:val="Hyperlink"/>
              <w:rFonts w:asciiTheme="majorHAnsi" w:hAnsiTheme="majorHAnsi" w:cstheme="majorHAnsi"/>
              <w:sz w:val="20"/>
              <w:szCs w:val="20"/>
            </w:rPr>
          </w:rPrChange>
        </w:rPr>
        <w:t>https://www.theatlantic.com/ideas/archive/2020/06/university-like-cd-streaming-age/613291/</w:t>
      </w:r>
      <w:r w:rsidRPr="00577B31">
        <w:rPr>
          <w:rStyle w:val="Hyperlink"/>
          <w:sz w:val="20"/>
          <w:szCs w:val="20"/>
          <w:rPrChange w:id="73" w:author="Anna Wingfield" w:date="2024-03-14T14:53:00Z">
            <w:rPr>
              <w:rStyle w:val="Hyperlink"/>
              <w:rFonts w:asciiTheme="majorHAnsi" w:hAnsiTheme="majorHAnsi" w:cstheme="majorHAnsi"/>
              <w:sz w:val="20"/>
              <w:szCs w:val="20"/>
            </w:rPr>
          </w:rPrChange>
        </w:rPr>
        <w:fldChar w:fldCharType="end"/>
      </w:r>
    </w:p>
  </w:footnote>
  <w:footnote w:id="2">
    <w:p w14:paraId="44A20F48" w14:textId="0C77451B" w:rsidR="00647684" w:rsidRPr="00577B31" w:rsidRDefault="00647684">
      <w:pPr>
        <w:pStyle w:val="FootnoteText"/>
        <w:rPr>
          <w:sz w:val="20"/>
          <w:szCs w:val="20"/>
          <w:rPrChange w:id="101" w:author="Anna Wingfield" w:date="2024-03-14T14:53:00Z">
            <w:rPr>
              <w:rFonts w:asciiTheme="majorHAnsi" w:hAnsiTheme="majorHAnsi" w:cstheme="majorHAnsi"/>
              <w:sz w:val="20"/>
              <w:szCs w:val="20"/>
            </w:rPr>
          </w:rPrChange>
        </w:rPr>
      </w:pPr>
      <w:r w:rsidRPr="00577B31">
        <w:rPr>
          <w:rStyle w:val="FootnoteReference"/>
          <w:sz w:val="20"/>
          <w:szCs w:val="20"/>
          <w:rPrChange w:id="102" w:author="Anna Wingfield" w:date="2024-03-14T14:53:00Z">
            <w:rPr>
              <w:rStyle w:val="FootnoteReference"/>
              <w:rFonts w:asciiTheme="majorHAnsi" w:hAnsiTheme="majorHAnsi" w:cstheme="majorHAnsi"/>
              <w:sz w:val="20"/>
              <w:szCs w:val="20"/>
            </w:rPr>
          </w:rPrChange>
        </w:rPr>
        <w:footnoteRef/>
      </w:r>
      <w:r w:rsidRPr="00577B31">
        <w:rPr>
          <w:sz w:val="20"/>
          <w:szCs w:val="20"/>
          <w:rPrChange w:id="103" w:author="Anna Wingfield" w:date="2024-03-14T14:53:00Z">
            <w:rPr>
              <w:rFonts w:asciiTheme="majorHAnsi" w:hAnsiTheme="majorHAnsi" w:cstheme="majorHAnsi"/>
              <w:sz w:val="20"/>
              <w:szCs w:val="20"/>
            </w:rPr>
          </w:rPrChange>
        </w:rPr>
        <w:t xml:space="preserve"> </w:t>
      </w:r>
      <w:r w:rsidR="000469D6" w:rsidRPr="00577B31">
        <w:rPr>
          <w:sz w:val="20"/>
          <w:szCs w:val="20"/>
          <w:rPrChange w:id="104" w:author="Anna Wingfield" w:date="2024-03-14T14:53:00Z">
            <w:rPr>
              <w:rFonts w:asciiTheme="majorHAnsi" w:hAnsiTheme="majorHAnsi" w:cstheme="majorHAnsi"/>
              <w:sz w:val="20"/>
              <w:szCs w:val="20"/>
            </w:rPr>
          </w:rPrChange>
        </w:rPr>
        <w:t xml:space="preserve">John B. Thompson, </w:t>
      </w:r>
      <w:r w:rsidR="000469D6" w:rsidRPr="00577B31">
        <w:rPr>
          <w:i/>
          <w:iCs/>
          <w:sz w:val="20"/>
          <w:szCs w:val="20"/>
          <w:rPrChange w:id="105" w:author="Anna Wingfield" w:date="2024-03-14T14:53:00Z">
            <w:rPr>
              <w:rFonts w:asciiTheme="majorHAnsi" w:hAnsiTheme="majorHAnsi" w:cstheme="majorHAnsi"/>
              <w:i/>
              <w:iCs/>
              <w:sz w:val="20"/>
              <w:szCs w:val="20"/>
            </w:rPr>
          </w:rPrChange>
        </w:rPr>
        <w:t>The Media and Modernity: A Social Theory of the Media</w:t>
      </w:r>
      <w:r w:rsidR="000469D6" w:rsidRPr="00577B31">
        <w:rPr>
          <w:sz w:val="20"/>
          <w:szCs w:val="20"/>
          <w:rPrChange w:id="106" w:author="Anna Wingfield" w:date="2024-03-14T14:53:00Z">
            <w:rPr>
              <w:rFonts w:asciiTheme="majorHAnsi" w:hAnsiTheme="majorHAnsi" w:cstheme="majorHAnsi"/>
              <w:sz w:val="20"/>
              <w:szCs w:val="20"/>
            </w:rPr>
          </w:rPrChange>
        </w:rPr>
        <w:t xml:space="preserve"> (Stanford: Stanford University Press, 1995), 32.</w:t>
      </w:r>
    </w:p>
  </w:footnote>
  <w:footnote w:id="3">
    <w:p w14:paraId="14E0DAAA" w14:textId="1A7F0D40" w:rsidR="000469D6" w:rsidRPr="00577B31" w:rsidRDefault="000469D6">
      <w:pPr>
        <w:pStyle w:val="FootnoteText"/>
        <w:rPr>
          <w:sz w:val="20"/>
          <w:szCs w:val="20"/>
          <w:rPrChange w:id="125" w:author="Anna Wingfield" w:date="2024-03-14T14:53:00Z">
            <w:rPr>
              <w:rFonts w:asciiTheme="majorHAnsi" w:hAnsiTheme="majorHAnsi" w:cstheme="majorHAnsi"/>
              <w:sz w:val="20"/>
              <w:szCs w:val="20"/>
            </w:rPr>
          </w:rPrChange>
        </w:rPr>
      </w:pPr>
      <w:r w:rsidRPr="00577B31">
        <w:rPr>
          <w:rStyle w:val="FootnoteReference"/>
          <w:sz w:val="20"/>
          <w:szCs w:val="20"/>
          <w:rPrChange w:id="126" w:author="Anna Wingfield" w:date="2024-03-14T14:53:00Z">
            <w:rPr>
              <w:rStyle w:val="FootnoteReference"/>
              <w:rFonts w:asciiTheme="majorHAnsi" w:hAnsiTheme="majorHAnsi" w:cstheme="majorHAnsi"/>
              <w:sz w:val="20"/>
              <w:szCs w:val="20"/>
            </w:rPr>
          </w:rPrChange>
        </w:rPr>
        <w:footnoteRef/>
      </w:r>
      <w:r w:rsidRPr="00577B31">
        <w:rPr>
          <w:sz w:val="20"/>
          <w:szCs w:val="20"/>
          <w:rPrChange w:id="127" w:author="Anna Wingfield" w:date="2024-03-14T14:53:00Z">
            <w:rPr>
              <w:rFonts w:asciiTheme="majorHAnsi" w:hAnsiTheme="majorHAnsi" w:cstheme="majorHAnsi"/>
              <w:sz w:val="20"/>
              <w:szCs w:val="20"/>
            </w:rPr>
          </w:rPrChange>
        </w:rPr>
        <w:t xml:space="preserve"> Hans </w:t>
      </w:r>
      <w:proofErr w:type="spellStart"/>
      <w:r w:rsidRPr="00577B31">
        <w:rPr>
          <w:sz w:val="20"/>
          <w:szCs w:val="20"/>
          <w:rPrChange w:id="128" w:author="Anna Wingfield" w:date="2024-03-14T14:53:00Z">
            <w:rPr>
              <w:rFonts w:asciiTheme="majorHAnsi" w:hAnsiTheme="majorHAnsi" w:cstheme="majorHAnsi"/>
              <w:sz w:val="20"/>
              <w:szCs w:val="20"/>
            </w:rPr>
          </w:rPrChange>
        </w:rPr>
        <w:t>Taparia</w:t>
      </w:r>
      <w:proofErr w:type="spellEnd"/>
      <w:r w:rsidRPr="00577B31">
        <w:rPr>
          <w:sz w:val="20"/>
          <w:szCs w:val="20"/>
          <w:rPrChange w:id="129" w:author="Anna Wingfield" w:date="2024-03-14T14:53:00Z">
            <w:rPr>
              <w:rFonts w:asciiTheme="majorHAnsi" w:hAnsiTheme="majorHAnsi" w:cstheme="majorHAnsi"/>
              <w:sz w:val="20"/>
              <w:szCs w:val="20"/>
            </w:rPr>
          </w:rPrChange>
        </w:rPr>
        <w:t xml:space="preserve">, “The Future of College is Online, and It’s Cheaper,” </w:t>
      </w:r>
      <w:r w:rsidRPr="00577B31">
        <w:rPr>
          <w:i/>
          <w:iCs/>
          <w:sz w:val="20"/>
          <w:szCs w:val="20"/>
          <w:rPrChange w:id="130" w:author="Anna Wingfield" w:date="2024-03-14T14:53:00Z">
            <w:rPr>
              <w:rFonts w:asciiTheme="majorHAnsi" w:hAnsiTheme="majorHAnsi" w:cstheme="majorHAnsi"/>
              <w:i/>
              <w:iCs/>
              <w:sz w:val="20"/>
              <w:szCs w:val="20"/>
            </w:rPr>
          </w:rPrChange>
        </w:rPr>
        <w:t>The New York Times</w:t>
      </w:r>
      <w:r w:rsidRPr="00577B31">
        <w:rPr>
          <w:sz w:val="20"/>
          <w:szCs w:val="20"/>
          <w:rPrChange w:id="131" w:author="Anna Wingfield" w:date="2024-03-14T14:53:00Z">
            <w:rPr>
              <w:rFonts w:asciiTheme="majorHAnsi" w:hAnsiTheme="majorHAnsi" w:cstheme="majorHAnsi"/>
              <w:sz w:val="20"/>
              <w:szCs w:val="20"/>
            </w:rPr>
          </w:rPrChange>
        </w:rPr>
        <w:t xml:space="preserve">, May 25, 2020, </w:t>
      </w:r>
      <w:r w:rsidRPr="00577B31">
        <w:fldChar w:fldCharType="begin"/>
      </w:r>
      <w:r w:rsidRPr="00577B31">
        <w:instrText>HYPERLINK "https://www.nytimes.com/2020/05/25/opinion/online-college-coronavirus.html"</w:instrText>
      </w:r>
      <w:r w:rsidRPr="00577B31">
        <w:fldChar w:fldCharType="separate"/>
      </w:r>
      <w:r w:rsidRPr="00577B31">
        <w:rPr>
          <w:rStyle w:val="Hyperlink"/>
          <w:sz w:val="20"/>
          <w:szCs w:val="20"/>
          <w:rPrChange w:id="132" w:author="Anna Wingfield" w:date="2024-03-14T14:53:00Z">
            <w:rPr>
              <w:rStyle w:val="Hyperlink"/>
              <w:rFonts w:asciiTheme="majorHAnsi" w:hAnsiTheme="majorHAnsi" w:cstheme="majorHAnsi"/>
              <w:sz w:val="20"/>
              <w:szCs w:val="20"/>
            </w:rPr>
          </w:rPrChange>
        </w:rPr>
        <w:t>https://www.nytimes.com/2020/05/25/opinion/online-college-coronavirus.html</w:t>
      </w:r>
      <w:r w:rsidRPr="00577B31">
        <w:rPr>
          <w:rStyle w:val="Hyperlink"/>
          <w:sz w:val="20"/>
          <w:szCs w:val="20"/>
          <w:rPrChange w:id="133" w:author="Anna Wingfield" w:date="2024-03-14T14:53:00Z">
            <w:rPr>
              <w:rStyle w:val="Hyperlink"/>
              <w:rFonts w:asciiTheme="majorHAnsi" w:hAnsiTheme="majorHAnsi" w:cstheme="majorHAnsi"/>
              <w:sz w:val="20"/>
              <w:szCs w:val="20"/>
            </w:rPr>
          </w:rPrChange>
        </w:rPr>
        <w:fldChar w:fldCharType="end"/>
      </w:r>
    </w:p>
  </w:footnote>
  <w:footnote w:id="4">
    <w:p w14:paraId="20ED2124" w14:textId="42E8EA01" w:rsidR="00F16684" w:rsidRPr="00577B31" w:rsidRDefault="00F16684">
      <w:pPr>
        <w:pStyle w:val="FootnoteText"/>
        <w:rPr>
          <w:sz w:val="20"/>
          <w:szCs w:val="20"/>
          <w:rPrChange w:id="176" w:author="Anna Wingfield" w:date="2024-03-14T14:53:00Z">
            <w:rPr>
              <w:rFonts w:asciiTheme="majorHAnsi" w:hAnsiTheme="majorHAnsi" w:cstheme="majorHAnsi"/>
              <w:sz w:val="20"/>
              <w:szCs w:val="20"/>
            </w:rPr>
          </w:rPrChange>
        </w:rPr>
      </w:pPr>
      <w:r w:rsidRPr="00577B31">
        <w:rPr>
          <w:rStyle w:val="FootnoteReference"/>
          <w:sz w:val="20"/>
          <w:szCs w:val="20"/>
          <w:rPrChange w:id="177" w:author="Anna Wingfield" w:date="2024-03-14T14:53:00Z">
            <w:rPr>
              <w:rStyle w:val="FootnoteReference"/>
              <w:rFonts w:asciiTheme="majorHAnsi" w:hAnsiTheme="majorHAnsi" w:cstheme="majorHAnsi"/>
              <w:sz w:val="20"/>
              <w:szCs w:val="20"/>
            </w:rPr>
          </w:rPrChange>
        </w:rPr>
        <w:footnoteRef/>
      </w:r>
      <w:r w:rsidRPr="00577B31">
        <w:rPr>
          <w:sz w:val="20"/>
          <w:szCs w:val="20"/>
          <w:rPrChange w:id="178" w:author="Anna Wingfield" w:date="2024-03-14T14:53:00Z">
            <w:rPr>
              <w:rFonts w:asciiTheme="majorHAnsi" w:hAnsiTheme="majorHAnsi" w:cstheme="majorHAnsi"/>
              <w:sz w:val="20"/>
              <w:szCs w:val="20"/>
            </w:rPr>
          </w:rPrChange>
        </w:rPr>
        <w:t xml:space="preserve"> Jessie Daniels and Polly </w:t>
      </w:r>
      <w:proofErr w:type="spellStart"/>
      <w:r w:rsidRPr="00577B31">
        <w:rPr>
          <w:sz w:val="20"/>
          <w:szCs w:val="20"/>
          <w:rPrChange w:id="179" w:author="Anna Wingfield" w:date="2024-03-14T14:53:00Z">
            <w:rPr>
              <w:rFonts w:asciiTheme="majorHAnsi" w:hAnsiTheme="majorHAnsi" w:cstheme="majorHAnsi"/>
              <w:sz w:val="20"/>
              <w:szCs w:val="20"/>
            </w:rPr>
          </w:rPrChange>
        </w:rPr>
        <w:t>Thistlethwaite</w:t>
      </w:r>
      <w:proofErr w:type="spellEnd"/>
      <w:r w:rsidRPr="00577B31">
        <w:rPr>
          <w:sz w:val="20"/>
          <w:szCs w:val="20"/>
          <w:rPrChange w:id="180" w:author="Anna Wingfield" w:date="2024-03-14T14:53:00Z">
            <w:rPr>
              <w:rFonts w:asciiTheme="majorHAnsi" w:hAnsiTheme="majorHAnsi" w:cstheme="majorHAnsi"/>
              <w:sz w:val="20"/>
              <w:szCs w:val="20"/>
            </w:rPr>
          </w:rPrChange>
        </w:rPr>
        <w:t xml:space="preserve">, </w:t>
      </w:r>
      <w:proofErr w:type="gramStart"/>
      <w:r w:rsidRPr="00577B31">
        <w:rPr>
          <w:i/>
          <w:iCs/>
          <w:sz w:val="20"/>
          <w:szCs w:val="20"/>
          <w:rPrChange w:id="181" w:author="Anna Wingfield" w:date="2024-03-14T14:53:00Z">
            <w:rPr>
              <w:rFonts w:asciiTheme="majorHAnsi" w:hAnsiTheme="majorHAnsi" w:cstheme="majorHAnsi"/>
              <w:i/>
              <w:iCs/>
              <w:sz w:val="20"/>
              <w:szCs w:val="20"/>
            </w:rPr>
          </w:rPrChange>
        </w:rPr>
        <w:t>Being</w:t>
      </w:r>
      <w:proofErr w:type="gramEnd"/>
      <w:r w:rsidRPr="00577B31">
        <w:rPr>
          <w:i/>
          <w:iCs/>
          <w:sz w:val="20"/>
          <w:szCs w:val="20"/>
          <w:rPrChange w:id="182" w:author="Anna Wingfield" w:date="2024-03-14T14:53:00Z">
            <w:rPr>
              <w:rFonts w:asciiTheme="majorHAnsi" w:hAnsiTheme="majorHAnsi" w:cstheme="majorHAnsi"/>
              <w:i/>
              <w:iCs/>
              <w:sz w:val="20"/>
              <w:szCs w:val="20"/>
            </w:rPr>
          </w:rPrChange>
        </w:rPr>
        <w:t xml:space="preserve"> a Scholar in the Digital Era: Transforming Scholarly Practice for the Public Good </w:t>
      </w:r>
      <w:r w:rsidRPr="00577B31">
        <w:rPr>
          <w:sz w:val="20"/>
          <w:szCs w:val="20"/>
          <w:rPrChange w:id="183" w:author="Anna Wingfield" w:date="2024-03-14T14:53:00Z">
            <w:rPr>
              <w:rFonts w:asciiTheme="majorHAnsi" w:hAnsiTheme="majorHAnsi" w:cstheme="majorHAnsi"/>
              <w:sz w:val="20"/>
              <w:szCs w:val="20"/>
            </w:rPr>
          </w:rPrChange>
        </w:rPr>
        <w:t>(Policy Press, 2016), 13.</w:t>
      </w:r>
    </w:p>
  </w:footnote>
  <w:footnote w:id="5">
    <w:p w14:paraId="6456348A" w14:textId="420AD2C0" w:rsidR="00F16684" w:rsidRPr="00577B31" w:rsidRDefault="00F16684">
      <w:pPr>
        <w:pStyle w:val="FootnoteText"/>
        <w:rPr>
          <w:sz w:val="20"/>
          <w:szCs w:val="20"/>
          <w:rPrChange w:id="237" w:author="Anna Wingfield" w:date="2024-03-14T14:53:00Z">
            <w:rPr>
              <w:rFonts w:asciiTheme="majorHAnsi" w:hAnsiTheme="majorHAnsi" w:cstheme="majorHAnsi"/>
              <w:sz w:val="20"/>
              <w:szCs w:val="20"/>
            </w:rPr>
          </w:rPrChange>
        </w:rPr>
      </w:pPr>
      <w:r w:rsidRPr="00577B31">
        <w:rPr>
          <w:rStyle w:val="FootnoteReference"/>
          <w:sz w:val="20"/>
          <w:szCs w:val="20"/>
          <w:rPrChange w:id="238" w:author="Anna Wingfield" w:date="2024-03-14T14:53:00Z">
            <w:rPr>
              <w:rStyle w:val="FootnoteReference"/>
              <w:rFonts w:asciiTheme="majorHAnsi" w:hAnsiTheme="majorHAnsi" w:cstheme="majorHAnsi"/>
              <w:sz w:val="20"/>
              <w:szCs w:val="20"/>
            </w:rPr>
          </w:rPrChange>
        </w:rPr>
        <w:footnoteRef/>
      </w:r>
      <w:r w:rsidRPr="00577B31">
        <w:rPr>
          <w:sz w:val="20"/>
          <w:szCs w:val="20"/>
          <w:rPrChange w:id="239" w:author="Anna Wingfield" w:date="2024-03-14T14:53:00Z">
            <w:rPr>
              <w:rFonts w:asciiTheme="majorHAnsi" w:hAnsiTheme="majorHAnsi" w:cstheme="majorHAnsi"/>
              <w:sz w:val="20"/>
              <w:szCs w:val="20"/>
            </w:rPr>
          </w:rPrChange>
        </w:rPr>
        <w:t xml:space="preserve"> </w:t>
      </w:r>
      <w:proofErr w:type="spellStart"/>
      <w:r w:rsidRPr="00577B31">
        <w:rPr>
          <w:sz w:val="20"/>
          <w:szCs w:val="20"/>
          <w:rPrChange w:id="240" w:author="Anna Wingfield" w:date="2024-03-14T14:53:00Z">
            <w:rPr>
              <w:rFonts w:asciiTheme="majorHAnsi" w:hAnsiTheme="majorHAnsi" w:cstheme="majorHAnsi"/>
              <w:sz w:val="20"/>
              <w:szCs w:val="20"/>
            </w:rPr>
          </w:rPrChange>
        </w:rPr>
        <w:t>Taparia</w:t>
      </w:r>
      <w:proofErr w:type="spellEnd"/>
      <w:r w:rsidRPr="00577B31">
        <w:rPr>
          <w:sz w:val="20"/>
          <w:szCs w:val="20"/>
          <w:rPrChange w:id="241" w:author="Anna Wingfield" w:date="2024-03-14T14:53:00Z">
            <w:rPr>
              <w:rFonts w:asciiTheme="majorHAnsi" w:hAnsiTheme="majorHAnsi" w:cstheme="majorHAnsi"/>
              <w:sz w:val="20"/>
              <w:szCs w:val="20"/>
            </w:rPr>
          </w:rPrChange>
        </w:rPr>
        <w:t>, “The Future of College is Online.”</w:t>
      </w:r>
    </w:p>
  </w:footnote>
  <w:footnote w:id="6">
    <w:p w14:paraId="49DE58FC" w14:textId="74FBDBFC" w:rsidR="00F16684" w:rsidRPr="00577B31" w:rsidRDefault="00F16684">
      <w:pPr>
        <w:pStyle w:val="FootnoteText"/>
        <w:rPr>
          <w:sz w:val="20"/>
          <w:szCs w:val="20"/>
          <w:rPrChange w:id="346" w:author="Anna Wingfield" w:date="2024-03-14T14:53:00Z">
            <w:rPr>
              <w:rFonts w:asciiTheme="majorHAnsi" w:hAnsiTheme="majorHAnsi" w:cstheme="majorHAnsi"/>
              <w:sz w:val="20"/>
              <w:szCs w:val="20"/>
            </w:rPr>
          </w:rPrChange>
        </w:rPr>
      </w:pPr>
      <w:r w:rsidRPr="00577B31">
        <w:rPr>
          <w:rStyle w:val="FootnoteReference"/>
          <w:sz w:val="20"/>
          <w:szCs w:val="20"/>
          <w:rPrChange w:id="347" w:author="Anna Wingfield" w:date="2024-03-14T14:53:00Z">
            <w:rPr>
              <w:rStyle w:val="FootnoteReference"/>
              <w:rFonts w:asciiTheme="majorHAnsi" w:hAnsiTheme="majorHAnsi" w:cstheme="majorHAnsi"/>
              <w:sz w:val="20"/>
              <w:szCs w:val="20"/>
            </w:rPr>
          </w:rPrChange>
        </w:rPr>
        <w:footnoteRef/>
      </w:r>
      <w:r w:rsidRPr="00577B31">
        <w:rPr>
          <w:sz w:val="20"/>
          <w:szCs w:val="20"/>
          <w:rPrChange w:id="348" w:author="Anna Wingfield" w:date="2024-03-14T14:53:00Z">
            <w:rPr>
              <w:rFonts w:asciiTheme="majorHAnsi" w:hAnsiTheme="majorHAnsi" w:cstheme="majorHAnsi"/>
              <w:sz w:val="20"/>
              <w:szCs w:val="20"/>
            </w:rPr>
          </w:rPrChange>
        </w:rPr>
        <w:t xml:space="preserve"> </w:t>
      </w:r>
      <w:r w:rsidR="00486F9D" w:rsidRPr="00577B31">
        <w:rPr>
          <w:sz w:val="20"/>
          <w:szCs w:val="20"/>
          <w:rPrChange w:id="349" w:author="Anna Wingfield" w:date="2024-03-14T14:53:00Z">
            <w:rPr>
              <w:rFonts w:asciiTheme="majorHAnsi" w:hAnsiTheme="majorHAnsi" w:cstheme="majorHAnsi"/>
              <w:sz w:val="20"/>
              <w:szCs w:val="20"/>
            </w:rPr>
          </w:rPrChange>
        </w:rPr>
        <w:t xml:space="preserve">Siobhan Carroll, </w:t>
      </w:r>
      <w:r w:rsidR="00486F9D" w:rsidRPr="00577B31">
        <w:rPr>
          <w:i/>
          <w:iCs/>
          <w:sz w:val="20"/>
          <w:szCs w:val="20"/>
          <w:rPrChange w:id="350" w:author="Anna Wingfield" w:date="2024-03-14T14:53:00Z">
            <w:rPr>
              <w:rFonts w:asciiTheme="majorHAnsi" w:hAnsiTheme="majorHAnsi" w:cstheme="majorHAnsi"/>
              <w:i/>
              <w:iCs/>
              <w:sz w:val="20"/>
              <w:szCs w:val="20"/>
            </w:rPr>
          </w:rPrChange>
        </w:rPr>
        <w:t xml:space="preserve">An Empire of Air and Water: </w:t>
      </w:r>
      <w:proofErr w:type="spellStart"/>
      <w:r w:rsidR="00486F9D" w:rsidRPr="00577B31">
        <w:rPr>
          <w:i/>
          <w:iCs/>
          <w:sz w:val="20"/>
          <w:szCs w:val="20"/>
          <w:rPrChange w:id="351" w:author="Anna Wingfield" w:date="2024-03-14T14:53:00Z">
            <w:rPr>
              <w:rFonts w:asciiTheme="majorHAnsi" w:hAnsiTheme="majorHAnsi" w:cstheme="majorHAnsi"/>
              <w:i/>
              <w:iCs/>
              <w:sz w:val="20"/>
              <w:szCs w:val="20"/>
            </w:rPr>
          </w:rPrChange>
        </w:rPr>
        <w:t>Uncolonizable</w:t>
      </w:r>
      <w:proofErr w:type="spellEnd"/>
      <w:r w:rsidR="00486F9D" w:rsidRPr="00577B31">
        <w:rPr>
          <w:i/>
          <w:iCs/>
          <w:sz w:val="20"/>
          <w:szCs w:val="20"/>
          <w:rPrChange w:id="352" w:author="Anna Wingfield" w:date="2024-03-14T14:53:00Z">
            <w:rPr>
              <w:rFonts w:asciiTheme="majorHAnsi" w:hAnsiTheme="majorHAnsi" w:cstheme="majorHAnsi"/>
              <w:i/>
              <w:iCs/>
              <w:sz w:val="20"/>
              <w:szCs w:val="20"/>
            </w:rPr>
          </w:rPrChange>
        </w:rPr>
        <w:t xml:space="preserve"> Space in the British Imagination, 1750-1850</w:t>
      </w:r>
      <w:r w:rsidR="00486F9D" w:rsidRPr="00577B31">
        <w:rPr>
          <w:sz w:val="20"/>
          <w:szCs w:val="20"/>
          <w:rPrChange w:id="353" w:author="Anna Wingfield" w:date="2024-03-14T14:53:00Z">
            <w:rPr>
              <w:rFonts w:asciiTheme="majorHAnsi" w:hAnsiTheme="majorHAnsi" w:cstheme="majorHAnsi"/>
              <w:sz w:val="20"/>
              <w:szCs w:val="20"/>
            </w:rPr>
          </w:rPrChange>
        </w:rPr>
        <w:t xml:space="preserve"> (Philadelphia: University of Pennsylvania Press, </w:t>
      </w:r>
      <w:r w:rsidR="000F4541" w:rsidRPr="00577B31">
        <w:rPr>
          <w:sz w:val="20"/>
          <w:szCs w:val="20"/>
          <w:rPrChange w:id="354" w:author="Anna Wingfield" w:date="2024-03-14T14:53:00Z">
            <w:rPr>
              <w:rFonts w:asciiTheme="majorHAnsi" w:hAnsiTheme="majorHAnsi" w:cstheme="majorHAnsi"/>
              <w:sz w:val="20"/>
              <w:szCs w:val="20"/>
            </w:rPr>
          </w:rPrChange>
        </w:rPr>
        <w:t>2015), 11.</w:t>
      </w:r>
    </w:p>
  </w:footnote>
  <w:footnote w:id="7">
    <w:p w14:paraId="4BC3E66E" w14:textId="664809A4" w:rsidR="007A77A8" w:rsidRPr="00577B31" w:rsidRDefault="007A77A8">
      <w:pPr>
        <w:pStyle w:val="FootnoteText"/>
        <w:rPr>
          <w:sz w:val="20"/>
          <w:szCs w:val="20"/>
          <w:rPrChange w:id="362" w:author="Anna Wingfield" w:date="2024-03-14T14:53:00Z">
            <w:rPr>
              <w:rFonts w:asciiTheme="majorHAnsi" w:hAnsiTheme="majorHAnsi" w:cstheme="majorHAnsi"/>
              <w:sz w:val="20"/>
              <w:szCs w:val="20"/>
            </w:rPr>
          </w:rPrChange>
        </w:rPr>
      </w:pPr>
      <w:r w:rsidRPr="00577B31">
        <w:rPr>
          <w:rStyle w:val="FootnoteReference"/>
          <w:sz w:val="20"/>
          <w:szCs w:val="20"/>
          <w:rPrChange w:id="363" w:author="Anna Wingfield" w:date="2024-03-14T14:53:00Z">
            <w:rPr>
              <w:rStyle w:val="FootnoteReference"/>
              <w:rFonts w:asciiTheme="majorHAnsi" w:hAnsiTheme="majorHAnsi" w:cstheme="majorHAnsi"/>
              <w:sz w:val="20"/>
              <w:szCs w:val="20"/>
            </w:rPr>
          </w:rPrChange>
        </w:rPr>
        <w:footnoteRef/>
      </w:r>
      <w:r w:rsidRPr="00577B31">
        <w:rPr>
          <w:sz w:val="20"/>
          <w:szCs w:val="20"/>
          <w:rPrChange w:id="364" w:author="Anna Wingfield" w:date="2024-03-14T14:53:00Z">
            <w:rPr>
              <w:rFonts w:asciiTheme="majorHAnsi" w:hAnsiTheme="majorHAnsi" w:cstheme="majorHAnsi"/>
              <w:sz w:val="20"/>
              <w:szCs w:val="20"/>
            </w:rPr>
          </w:rPrChange>
        </w:rPr>
        <w:t xml:space="preserve"> See</w:t>
      </w:r>
      <w:r w:rsidR="000F4541" w:rsidRPr="00577B31">
        <w:rPr>
          <w:sz w:val="20"/>
          <w:szCs w:val="20"/>
          <w:rPrChange w:id="365" w:author="Anna Wingfield" w:date="2024-03-14T14:53:00Z">
            <w:rPr>
              <w:rFonts w:asciiTheme="majorHAnsi" w:hAnsiTheme="majorHAnsi" w:cstheme="majorHAnsi"/>
              <w:sz w:val="20"/>
              <w:szCs w:val="20"/>
            </w:rPr>
          </w:rPrChange>
        </w:rPr>
        <w:t xml:space="preserve"> Benedict Anderson, </w:t>
      </w:r>
      <w:r w:rsidR="000F4541" w:rsidRPr="00577B31">
        <w:rPr>
          <w:i/>
          <w:iCs/>
          <w:sz w:val="20"/>
          <w:szCs w:val="20"/>
          <w:rPrChange w:id="366" w:author="Anna Wingfield" w:date="2024-03-14T14:53:00Z">
            <w:rPr>
              <w:rFonts w:asciiTheme="majorHAnsi" w:hAnsiTheme="majorHAnsi" w:cstheme="majorHAnsi"/>
              <w:i/>
              <w:iCs/>
              <w:sz w:val="20"/>
              <w:szCs w:val="20"/>
            </w:rPr>
          </w:rPrChange>
        </w:rPr>
        <w:t>Imagined Communities: Reflections on the Origin and Spread of Nationalism</w:t>
      </w:r>
      <w:r w:rsidR="000F4541" w:rsidRPr="00577B31">
        <w:rPr>
          <w:sz w:val="20"/>
          <w:szCs w:val="20"/>
          <w:rPrChange w:id="367" w:author="Anna Wingfield" w:date="2024-03-14T14:53:00Z">
            <w:rPr>
              <w:rFonts w:asciiTheme="majorHAnsi" w:hAnsiTheme="majorHAnsi" w:cstheme="majorHAnsi"/>
              <w:sz w:val="20"/>
              <w:szCs w:val="20"/>
            </w:rPr>
          </w:rPrChange>
        </w:rPr>
        <w:t xml:space="preserve"> (New York: Verso Books, 1983)</w:t>
      </w:r>
      <w:r w:rsidRPr="00577B31">
        <w:rPr>
          <w:sz w:val="20"/>
          <w:szCs w:val="20"/>
          <w:rPrChange w:id="368" w:author="Anna Wingfield" w:date="2024-03-14T14:53:00Z">
            <w:rPr>
              <w:rFonts w:asciiTheme="majorHAnsi" w:hAnsiTheme="majorHAnsi" w:cstheme="majorHAnsi"/>
              <w:sz w:val="20"/>
              <w:szCs w:val="20"/>
            </w:rPr>
          </w:rPrChange>
        </w:rPr>
        <w:t xml:space="preserve">; </w:t>
      </w:r>
      <w:r w:rsidR="000F4541" w:rsidRPr="00577B31">
        <w:rPr>
          <w:sz w:val="20"/>
          <w:szCs w:val="20"/>
          <w:rPrChange w:id="369" w:author="Anna Wingfield" w:date="2024-03-14T14:53:00Z">
            <w:rPr>
              <w:rFonts w:asciiTheme="majorHAnsi" w:hAnsiTheme="majorHAnsi" w:cstheme="majorHAnsi"/>
              <w:sz w:val="20"/>
              <w:szCs w:val="20"/>
            </w:rPr>
          </w:rPrChange>
        </w:rPr>
        <w:t xml:space="preserve">Zeynep </w:t>
      </w:r>
      <w:proofErr w:type="spellStart"/>
      <w:r w:rsidR="000F4541" w:rsidRPr="00577B31">
        <w:rPr>
          <w:sz w:val="20"/>
          <w:szCs w:val="20"/>
          <w:rPrChange w:id="370" w:author="Anna Wingfield" w:date="2024-03-14T14:53:00Z">
            <w:rPr>
              <w:rFonts w:asciiTheme="majorHAnsi" w:hAnsiTheme="majorHAnsi" w:cstheme="majorHAnsi"/>
              <w:sz w:val="20"/>
              <w:szCs w:val="20"/>
            </w:rPr>
          </w:rPrChange>
        </w:rPr>
        <w:t>Tufecki</w:t>
      </w:r>
      <w:proofErr w:type="spellEnd"/>
      <w:r w:rsidR="000F4541" w:rsidRPr="00577B31">
        <w:rPr>
          <w:sz w:val="20"/>
          <w:szCs w:val="20"/>
          <w:rPrChange w:id="371" w:author="Anna Wingfield" w:date="2024-03-14T14:53:00Z">
            <w:rPr>
              <w:rFonts w:asciiTheme="majorHAnsi" w:hAnsiTheme="majorHAnsi" w:cstheme="majorHAnsi"/>
              <w:sz w:val="20"/>
              <w:szCs w:val="20"/>
            </w:rPr>
          </w:rPrChange>
        </w:rPr>
        <w:t xml:space="preserve">, </w:t>
      </w:r>
      <w:r w:rsidR="000F4541" w:rsidRPr="00577B31">
        <w:rPr>
          <w:i/>
          <w:iCs/>
          <w:sz w:val="20"/>
          <w:szCs w:val="20"/>
          <w:rPrChange w:id="372" w:author="Anna Wingfield" w:date="2024-03-14T14:53:00Z">
            <w:rPr>
              <w:rFonts w:asciiTheme="majorHAnsi" w:hAnsiTheme="majorHAnsi" w:cstheme="majorHAnsi"/>
              <w:i/>
              <w:iCs/>
              <w:sz w:val="20"/>
              <w:szCs w:val="20"/>
            </w:rPr>
          </w:rPrChange>
        </w:rPr>
        <w:t xml:space="preserve">Twitter and Tear Gas: </w:t>
      </w:r>
      <w:r w:rsidR="00E61AF2" w:rsidRPr="00577B31">
        <w:rPr>
          <w:i/>
          <w:iCs/>
          <w:sz w:val="20"/>
          <w:szCs w:val="20"/>
          <w:rPrChange w:id="373" w:author="Anna Wingfield" w:date="2024-03-14T14:53:00Z">
            <w:rPr>
              <w:rFonts w:asciiTheme="majorHAnsi" w:hAnsiTheme="majorHAnsi" w:cstheme="majorHAnsi"/>
              <w:i/>
              <w:iCs/>
              <w:sz w:val="20"/>
              <w:szCs w:val="20"/>
            </w:rPr>
          </w:rPrChange>
        </w:rPr>
        <w:t>The Power and Fragility of Networked Protest</w:t>
      </w:r>
      <w:r w:rsidR="00E61AF2" w:rsidRPr="00577B31">
        <w:rPr>
          <w:sz w:val="20"/>
          <w:szCs w:val="20"/>
          <w:rPrChange w:id="374" w:author="Anna Wingfield" w:date="2024-03-14T14:53:00Z">
            <w:rPr>
              <w:rFonts w:asciiTheme="majorHAnsi" w:hAnsiTheme="majorHAnsi" w:cstheme="majorHAnsi"/>
              <w:sz w:val="20"/>
              <w:szCs w:val="20"/>
            </w:rPr>
          </w:rPrChange>
        </w:rPr>
        <w:t xml:space="preserve"> (New Haven: Yale University Press, 2017), 5.</w:t>
      </w:r>
    </w:p>
  </w:footnote>
  <w:footnote w:id="8">
    <w:p w14:paraId="6D62998C" w14:textId="2C549C2C" w:rsidR="00E61AF2" w:rsidRPr="00577B31" w:rsidRDefault="00E61AF2">
      <w:pPr>
        <w:pStyle w:val="FootnoteText"/>
        <w:rPr>
          <w:sz w:val="20"/>
          <w:szCs w:val="20"/>
          <w:rPrChange w:id="397" w:author="Anna Wingfield" w:date="2024-03-14T14:53:00Z">
            <w:rPr>
              <w:rFonts w:asciiTheme="majorHAnsi" w:hAnsiTheme="majorHAnsi" w:cstheme="majorHAnsi"/>
              <w:sz w:val="20"/>
              <w:szCs w:val="20"/>
            </w:rPr>
          </w:rPrChange>
        </w:rPr>
      </w:pPr>
      <w:r w:rsidRPr="00577B31">
        <w:rPr>
          <w:rStyle w:val="FootnoteReference"/>
          <w:sz w:val="20"/>
          <w:szCs w:val="20"/>
          <w:rPrChange w:id="398" w:author="Anna Wingfield" w:date="2024-03-14T14:53:00Z">
            <w:rPr>
              <w:rStyle w:val="FootnoteReference"/>
              <w:rFonts w:asciiTheme="majorHAnsi" w:hAnsiTheme="majorHAnsi" w:cstheme="majorHAnsi"/>
              <w:sz w:val="20"/>
              <w:szCs w:val="20"/>
            </w:rPr>
          </w:rPrChange>
        </w:rPr>
        <w:footnoteRef/>
      </w:r>
      <w:r w:rsidRPr="00577B31">
        <w:rPr>
          <w:sz w:val="20"/>
          <w:szCs w:val="20"/>
          <w:rPrChange w:id="399" w:author="Anna Wingfield" w:date="2024-03-14T14:53:00Z">
            <w:rPr>
              <w:rFonts w:asciiTheme="majorHAnsi" w:hAnsiTheme="majorHAnsi" w:cstheme="majorHAnsi"/>
              <w:sz w:val="20"/>
              <w:szCs w:val="20"/>
            </w:rPr>
          </w:rPrChange>
        </w:rPr>
        <w:t xml:space="preserve"> Esther </w:t>
      </w:r>
      <w:proofErr w:type="spellStart"/>
      <w:r w:rsidRPr="00577B31">
        <w:rPr>
          <w:sz w:val="20"/>
          <w:szCs w:val="20"/>
          <w:rPrChange w:id="400" w:author="Anna Wingfield" w:date="2024-03-14T14:53:00Z">
            <w:rPr>
              <w:rFonts w:asciiTheme="majorHAnsi" w:hAnsiTheme="majorHAnsi" w:cstheme="majorHAnsi"/>
              <w:sz w:val="20"/>
              <w:szCs w:val="20"/>
            </w:rPr>
          </w:rPrChange>
        </w:rPr>
        <w:t>Wohlgemut</w:t>
      </w:r>
      <w:proofErr w:type="spellEnd"/>
      <w:r w:rsidRPr="00577B31">
        <w:rPr>
          <w:sz w:val="20"/>
          <w:szCs w:val="20"/>
          <w:rPrChange w:id="401" w:author="Anna Wingfield" w:date="2024-03-14T14:53:00Z">
            <w:rPr>
              <w:rFonts w:asciiTheme="majorHAnsi" w:hAnsiTheme="majorHAnsi" w:cstheme="majorHAnsi"/>
              <w:sz w:val="20"/>
              <w:szCs w:val="20"/>
            </w:rPr>
          </w:rPrChange>
        </w:rPr>
        <w:t xml:space="preserve">, </w:t>
      </w:r>
      <w:r w:rsidRPr="00577B31">
        <w:rPr>
          <w:i/>
          <w:iCs/>
          <w:sz w:val="20"/>
          <w:szCs w:val="20"/>
          <w:rPrChange w:id="402" w:author="Anna Wingfield" w:date="2024-03-14T14:53:00Z">
            <w:rPr>
              <w:rFonts w:asciiTheme="majorHAnsi" w:hAnsiTheme="majorHAnsi" w:cstheme="majorHAnsi"/>
              <w:i/>
              <w:iCs/>
              <w:sz w:val="20"/>
              <w:szCs w:val="20"/>
            </w:rPr>
          </w:rPrChange>
        </w:rPr>
        <w:t xml:space="preserve">Romantic Cosmopolitanism </w:t>
      </w:r>
      <w:r w:rsidRPr="00577B31">
        <w:rPr>
          <w:sz w:val="20"/>
          <w:szCs w:val="20"/>
          <w:rPrChange w:id="403" w:author="Anna Wingfield" w:date="2024-03-14T14:53:00Z">
            <w:rPr>
              <w:rFonts w:asciiTheme="majorHAnsi" w:hAnsiTheme="majorHAnsi" w:cstheme="majorHAnsi"/>
              <w:sz w:val="20"/>
              <w:szCs w:val="20"/>
            </w:rPr>
          </w:rPrChange>
        </w:rPr>
        <w:t xml:space="preserve">(New York: Palgrave MacMillan, 2009), 1. On establishing “imagined” communities via print culture, see Michael Warner, </w:t>
      </w:r>
      <w:r w:rsidRPr="00577B31">
        <w:rPr>
          <w:i/>
          <w:iCs/>
          <w:sz w:val="20"/>
          <w:szCs w:val="20"/>
          <w:rPrChange w:id="404" w:author="Anna Wingfield" w:date="2024-03-14T14:53:00Z">
            <w:rPr>
              <w:rFonts w:asciiTheme="majorHAnsi" w:hAnsiTheme="majorHAnsi" w:cstheme="majorHAnsi"/>
              <w:i/>
              <w:iCs/>
              <w:sz w:val="20"/>
              <w:szCs w:val="20"/>
            </w:rPr>
          </w:rPrChange>
        </w:rPr>
        <w:t xml:space="preserve">Publics and </w:t>
      </w:r>
      <w:proofErr w:type="spellStart"/>
      <w:r w:rsidRPr="00577B31">
        <w:rPr>
          <w:i/>
          <w:iCs/>
          <w:sz w:val="20"/>
          <w:szCs w:val="20"/>
          <w:rPrChange w:id="405" w:author="Anna Wingfield" w:date="2024-03-14T14:53:00Z">
            <w:rPr>
              <w:rFonts w:asciiTheme="majorHAnsi" w:hAnsiTheme="majorHAnsi" w:cstheme="majorHAnsi"/>
              <w:i/>
              <w:iCs/>
              <w:sz w:val="20"/>
              <w:szCs w:val="20"/>
            </w:rPr>
          </w:rPrChange>
        </w:rPr>
        <w:t>Counterpublics</w:t>
      </w:r>
      <w:proofErr w:type="spellEnd"/>
      <w:r w:rsidRPr="00577B31">
        <w:rPr>
          <w:i/>
          <w:iCs/>
          <w:sz w:val="20"/>
          <w:szCs w:val="20"/>
          <w:rPrChange w:id="406" w:author="Anna Wingfield" w:date="2024-03-14T14:53:00Z">
            <w:rPr>
              <w:rFonts w:asciiTheme="majorHAnsi" w:hAnsiTheme="majorHAnsi" w:cstheme="majorHAnsi"/>
              <w:i/>
              <w:iCs/>
              <w:sz w:val="20"/>
              <w:szCs w:val="20"/>
            </w:rPr>
          </w:rPrChange>
        </w:rPr>
        <w:t xml:space="preserve"> </w:t>
      </w:r>
      <w:r w:rsidRPr="00577B31">
        <w:rPr>
          <w:sz w:val="20"/>
          <w:szCs w:val="20"/>
          <w:rPrChange w:id="407" w:author="Anna Wingfield" w:date="2024-03-14T14:53:00Z">
            <w:rPr>
              <w:rFonts w:asciiTheme="majorHAnsi" w:hAnsiTheme="majorHAnsi" w:cstheme="majorHAnsi"/>
              <w:sz w:val="20"/>
              <w:szCs w:val="20"/>
            </w:rPr>
          </w:rPrChange>
        </w:rPr>
        <w:t xml:space="preserve">(Princeton: Zone Books, </w:t>
      </w:r>
      <w:r w:rsidR="00760901" w:rsidRPr="00577B31">
        <w:rPr>
          <w:sz w:val="20"/>
          <w:szCs w:val="20"/>
          <w:rPrChange w:id="408" w:author="Anna Wingfield" w:date="2024-03-14T14:53:00Z">
            <w:rPr>
              <w:rFonts w:asciiTheme="majorHAnsi" w:hAnsiTheme="majorHAnsi" w:cstheme="majorHAnsi"/>
              <w:sz w:val="20"/>
              <w:szCs w:val="20"/>
            </w:rPr>
          </w:rPrChange>
        </w:rPr>
        <w:t>2005)</w:t>
      </w:r>
      <w:r w:rsidRPr="00577B31">
        <w:rPr>
          <w:sz w:val="20"/>
          <w:szCs w:val="20"/>
          <w:rPrChange w:id="409" w:author="Anna Wingfield" w:date="2024-03-14T14:53:00Z">
            <w:rPr>
              <w:rFonts w:asciiTheme="majorHAnsi" w:hAnsiTheme="majorHAnsi" w:cstheme="majorHAnsi"/>
              <w:sz w:val="20"/>
              <w:szCs w:val="20"/>
            </w:rPr>
          </w:rPrChange>
        </w:rPr>
        <w:t xml:space="preserve"> and </w:t>
      </w:r>
      <w:r w:rsidR="00760901" w:rsidRPr="00577B31">
        <w:rPr>
          <w:sz w:val="20"/>
          <w:szCs w:val="20"/>
          <w:rPrChange w:id="410" w:author="Anna Wingfield" w:date="2024-03-14T14:53:00Z">
            <w:rPr>
              <w:rFonts w:asciiTheme="majorHAnsi" w:hAnsiTheme="majorHAnsi" w:cstheme="majorHAnsi"/>
              <w:sz w:val="20"/>
              <w:szCs w:val="20"/>
            </w:rPr>
          </w:rPrChange>
        </w:rPr>
        <w:t xml:space="preserve">Joshua </w:t>
      </w:r>
      <w:r w:rsidRPr="00577B31">
        <w:rPr>
          <w:sz w:val="20"/>
          <w:szCs w:val="20"/>
          <w:rPrChange w:id="411" w:author="Anna Wingfield" w:date="2024-03-14T14:53:00Z">
            <w:rPr>
              <w:rFonts w:asciiTheme="majorHAnsi" w:hAnsiTheme="majorHAnsi" w:cstheme="majorHAnsi"/>
              <w:sz w:val="20"/>
              <w:szCs w:val="20"/>
            </w:rPr>
          </w:rPrChange>
        </w:rPr>
        <w:t>King</w:t>
      </w:r>
      <w:r w:rsidR="00760901" w:rsidRPr="00577B31">
        <w:rPr>
          <w:sz w:val="20"/>
          <w:szCs w:val="20"/>
          <w:rPrChange w:id="412" w:author="Anna Wingfield" w:date="2024-03-14T14:53:00Z">
            <w:rPr>
              <w:rFonts w:asciiTheme="majorHAnsi" w:hAnsiTheme="majorHAnsi" w:cstheme="majorHAnsi"/>
              <w:sz w:val="20"/>
              <w:szCs w:val="20"/>
            </w:rPr>
          </w:rPrChange>
        </w:rPr>
        <w:t xml:space="preserve">, </w:t>
      </w:r>
      <w:r w:rsidR="00760901" w:rsidRPr="00577B31">
        <w:rPr>
          <w:i/>
          <w:iCs/>
          <w:sz w:val="20"/>
          <w:szCs w:val="20"/>
          <w:rPrChange w:id="413" w:author="Anna Wingfield" w:date="2024-03-14T14:53:00Z">
            <w:rPr>
              <w:rFonts w:asciiTheme="majorHAnsi" w:hAnsiTheme="majorHAnsi" w:cstheme="majorHAnsi"/>
              <w:i/>
              <w:iCs/>
              <w:sz w:val="20"/>
              <w:szCs w:val="20"/>
            </w:rPr>
          </w:rPrChange>
        </w:rPr>
        <w:t xml:space="preserve">Imagined Spiritual Communities in Britain’s Age of Print </w:t>
      </w:r>
      <w:r w:rsidR="00760901" w:rsidRPr="00577B31">
        <w:rPr>
          <w:sz w:val="20"/>
          <w:szCs w:val="20"/>
          <w:rPrChange w:id="414" w:author="Anna Wingfield" w:date="2024-03-14T14:53:00Z">
            <w:rPr>
              <w:rFonts w:asciiTheme="majorHAnsi" w:hAnsiTheme="majorHAnsi" w:cstheme="majorHAnsi"/>
              <w:sz w:val="20"/>
              <w:szCs w:val="20"/>
            </w:rPr>
          </w:rPrChange>
        </w:rPr>
        <w:t>(Columbus, OH: The Ohio State University Press, 2015)</w:t>
      </w:r>
      <w:r w:rsidRPr="00577B31">
        <w:rPr>
          <w:sz w:val="20"/>
          <w:szCs w:val="20"/>
          <w:rPrChange w:id="415" w:author="Anna Wingfield" w:date="2024-03-14T14:53:00Z">
            <w:rPr>
              <w:rFonts w:asciiTheme="majorHAnsi" w:hAnsiTheme="majorHAnsi" w:cstheme="majorHAnsi"/>
              <w:sz w:val="20"/>
              <w:szCs w:val="20"/>
            </w:rPr>
          </w:rPrChange>
        </w:rPr>
        <w:t xml:space="preserve">. For more on creating the imagined community of the nation at the turn of the century, see </w:t>
      </w:r>
      <w:r w:rsidR="00760901" w:rsidRPr="00577B31">
        <w:rPr>
          <w:sz w:val="20"/>
          <w:szCs w:val="20"/>
          <w:rPrChange w:id="416" w:author="Anna Wingfield" w:date="2024-03-14T14:53:00Z">
            <w:rPr>
              <w:rFonts w:asciiTheme="majorHAnsi" w:hAnsiTheme="majorHAnsi" w:cstheme="majorHAnsi"/>
              <w:sz w:val="20"/>
              <w:szCs w:val="20"/>
            </w:rPr>
          </w:rPrChange>
        </w:rPr>
        <w:t xml:space="preserve">Linda Colley, </w:t>
      </w:r>
      <w:r w:rsidR="00760901" w:rsidRPr="00577B31">
        <w:rPr>
          <w:i/>
          <w:iCs/>
          <w:sz w:val="20"/>
          <w:szCs w:val="20"/>
          <w:rPrChange w:id="417" w:author="Anna Wingfield" w:date="2024-03-14T14:53:00Z">
            <w:rPr>
              <w:rFonts w:asciiTheme="majorHAnsi" w:hAnsiTheme="majorHAnsi" w:cstheme="majorHAnsi"/>
              <w:i/>
              <w:iCs/>
              <w:sz w:val="20"/>
              <w:szCs w:val="20"/>
            </w:rPr>
          </w:rPrChange>
        </w:rPr>
        <w:t>Britons: Forging the Nation 1707-1837</w:t>
      </w:r>
      <w:r w:rsidR="00760901" w:rsidRPr="00577B31">
        <w:rPr>
          <w:sz w:val="20"/>
          <w:szCs w:val="20"/>
          <w:rPrChange w:id="418" w:author="Anna Wingfield" w:date="2024-03-14T14:53:00Z">
            <w:rPr>
              <w:rFonts w:asciiTheme="majorHAnsi" w:hAnsiTheme="majorHAnsi" w:cstheme="majorHAnsi"/>
              <w:sz w:val="20"/>
              <w:szCs w:val="20"/>
            </w:rPr>
          </w:rPrChange>
        </w:rPr>
        <w:t xml:space="preserve"> (New Haven: Yale University Press, 1992).</w:t>
      </w:r>
    </w:p>
  </w:footnote>
  <w:footnote w:id="9">
    <w:p w14:paraId="59F5B175" w14:textId="18F2C5AF" w:rsidR="005001ED" w:rsidRPr="00577B31" w:rsidRDefault="005001ED" w:rsidP="005001ED">
      <w:pPr>
        <w:pStyle w:val="FootnoteText"/>
        <w:rPr>
          <w:sz w:val="20"/>
          <w:szCs w:val="20"/>
          <w:rPrChange w:id="465" w:author="Anna Wingfield" w:date="2024-03-14T14:53:00Z">
            <w:rPr>
              <w:rFonts w:asciiTheme="majorHAnsi" w:hAnsiTheme="majorHAnsi" w:cstheme="majorHAnsi"/>
              <w:sz w:val="20"/>
              <w:szCs w:val="20"/>
            </w:rPr>
          </w:rPrChange>
        </w:rPr>
      </w:pPr>
      <w:r w:rsidRPr="00577B31">
        <w:rPr>
          <w:rStyle w:val="FootnoteReference"/>
          <w:sz w:val="20"/>
          <w:szCs w:val="20"/>
          <w:rPrChange w:id="466" w:author="Anna Wingfield" w:date="2024-03-14T14:53:00Z">
            <w:rPr>
              <w:rStyle w:val="FootnoteReference"/>
              <w:rFonts w:asciiTheme="majorHAnsi" w:hAnsiTheme="majorHAnsi" w:cstheme="majorHAnsi"/>
              <w:sz w:val="20"/>
              <w:szCs w:val="20"/>
            </w:rPr>
          </w:rPrChange>
        </w:rPr>
        <w:footnoteRef/>
      </w:r>
      <w:r w:rsidRPr="00577B31">
        <w:rPr>
          <w:sz w:val="20"/>
          <w:szCs w:val="20"/>
          <w:rPrChange w:id="467" w:author="Anna Wingfield" w:date="2024-03-14T14:53:00Z">
            <w:rPr>
              <w:rFonts w:asciiTheme="majorHAnsi" w:hAnsiTheme="majorHAnsi" w:cstheme="majorHAnsi"/>
              <w:sz w:val="20"/>
              <w:szCs w:val="20"/>
            </w:rPr>
          </w:rPrChange>
        </w:rPr>
        <w:t xml:space="preserve"> </w:t>
      </w:r>
      <w:r w:rsidRPr="00577B31">
        <w:rPr>
          <w:i/>
          <w:sz w:val="20"/>
          <w:szCs w:val="20"/>
          <w:rPrChange w:id="468" w:author="Anna Wingfield" w:date="2024-03-14T14:53:00Z">
            <w:rPr>
              <w:rFonts w:asciiTheme="majorHAnsi" w:hAnsiTheme="majorHAnsi" w:cstheme="majorHAnsi"/>
              <w:i/>
              <w:sz w:val="20"/>
              <w:szCs w:val="20"/>
            </w:rPr>
          </w:rPrChange>
        </w:rPr>
        <w:t>Frankenstein</w:t>
      </w:r>
      <w:r w:rsidRPr="00577B31">
        <w:rPr>
          <w:sz w:val="20"/>
          <w:szCs w:val="20"/>
          <w:rPrChange w:id="469" w:author="Anna Wingfield" w:date="2024-03-14T14:53:00Z">
            <w:rPr>
              <w:rFonts w:asciiTheme="majorHAnsi" w:hAnsiTheme="majorHAnsi" w:cstheme="majorHAnsi"/>
              <w:sz w:val="20"/>
              <w:szCs w:val="20"/>
            </w:rPr>
          </w:rPrChange>
        </w:rPr>
        <w:t xml:space="preserve">, for instance, is </w:t>
      </w:r>
      <w:r w:rsidR="005627FE" w:rsidRPr="00577B31">
        <w:rPr>
          <w:sz w:val="20"/>
          <w:szCs w:val="20"/>
          <w:rPrChange w:id="470" w:author="Anna Wingfield" w:date="2024-03-14T14:53:00Z">
            <w:rPr>
              <w:rFonts w:asciiTheme="majorHAnsi" w:hAnsiTheme="majorHAnsi" w:cstheme="majorHAnsi"/>
              <w:sz w:val="20"/>
              <w:szCs w:val="20"/>
            </w:rPr>
          </w:rPrChange>
        </w:rPr>
        <w:t>often</w:t>
      </w:r>
      <w:r w:rsidRPr="00577B31">
        <w:rPr>
          <w:sz w:val="20"/>
          <w:szCs w:val="20"/>
          <w:rPrChange w:id="471" w:author="Anna Wingfield" w:date="2024-03-14T14:53:00Z">
            <w:rPr>
              <w:rFonts w:asciiTheme="majorHAnsi" w:hAnsiTheme="majorHAnsi" w:cstheme="majorHAnsi"/>
              <w:sz w:val="20"/>
              <w:szCs w:val="20"/>
            </w:rPr>
          </w:rPrChange>
        </w:rPr>
        <w:t xml:space="preserve"> read as a modern parable on unchecked, dangerous individualism without the moderating effects of society. </w:t>
      </w:r>
      <w:r w:rsidR="007A77A8" w:rsidRPr="00577B31">
        <w:rPr>
          <w:sz w:val="20"/>
          <w:szCs w:val="20"/>
          <w:rPrChange w:id="472" w:author="Anna Wingfield" w:date="2024-03-14T14:53:00Z">
            <w:rPr>
              <w:rFonts w:asciiTheme="majorHAnsi" w:hAnsiTheme="majorHAnsi" w:cstheme="majorHAnsi"/>
              <w:sz w:val="20"/>
              <w:szCs w:val="20"/>
            </w:rPr>
          </w:rPrChange>
        </w:rPr>
        <w:t xml:space="preserve">For more on nineteenth-century anomie, see </w:t>
      </w:r>
      <w:r w:rsidR="00760901" w:rsidRPr="00577B31">
        <w:rPr>
          <w:sz w:val="20"/>
          <w:szCs w:val="20"/>
          <w:rPrChange w:id="473" w:author="Anna Wingfield" w:date="2024-03-14T14:53:00Z">
            <w:rPr>
              <w:rFonts w:asciiTheme="majorHAnsi" w:hAnsiTheme="majorHAnsi" w:cstheme="majorHAnsi"/>
              <w:sz w:val="20"/>
              <w:szCs w:val="20"/>
            </w:rPr>
          </w:rPrChange>
        </w:rPr>
        <w:t xml:space="preserve">Christopher </w:t>
      </w:r>
      <w:r w:rsidR="007A77A8" w:rsidRPr="00577B31">
        <w:rPr>
          <w:sz w:val="20"/>
          <w:szCs w:val="20"/>
          <w:rPrChange w:id="474" w:author="Anna Wingfield" w:date="2024-03-14T14:53:00Z">
            <w:rPr>
              <w:rFonts w:asciiTheme="majorHAnsi" w:hAnsiTheme="majorHAnsi" w:cstheme="majorHAnsi"/>
              <w:sz w:val="20"/>
              <w:szCs w:val="20"/>
            </w:rPr>
          </w:rPrChange>
        </w:rPr>
        <w:t>Herbert</w:t>
      </w:r>
      <w:r w:rsidR="00760901" w:rsidRPr="00577B31">
        <w:rPr>
          <w:sz w:val="20"/>
          <w:szCs w:val="20"/>
          <w:rPrChange w:id="475" w:author="Anna Wingfield" w:date="2024-03-14T14:53:00Z">
            <w:rPr>
              <w:rFonts w:asciiTheme="majorHAnsi" w:hAnsiTheme="majorHAnsi" w:cstheme="majorHAnsi"/>
              <w:sz w:val="20"/>
              <w:szCs w:val="20"/>
            </w:rPr>
          </w:rPrChange>
        </w:rPr>
        <w:t xml:space="preserve">, </w:t>
      </w:r>
      <w:r w:rsidR="00760901" w:rsidRPr="00577B31">
        <w:rPr>
          <w:i/>
          <w:iCs/>
          <w:sz w:val="20"/>
          <w:szCs w:val="20"/>
          <w:rPrChange w:id="476" w:author="Anna Wingfield" w:date="2024-03-14T14:53:00Z">
            <w:rPr>
              <w:rFonts w:asciiTheme="majorHAnsi" w:hAnsiTheme="majorHAnsi" w:cstheme="majorHAnsi"/>
              <w:i/>
              <w:iCs/>
              <w:sz w:val="20"/>
              <w:szCs w:val="20"/>
            </w:rPr>
          </w:rPrChange>
        </w:rPr>
        <w:t>Culture and Anomie: Ethnographic Imagination in the Nineteenth Century</w:t>
      </w:r>
      <w:r w:rsidR="00760901" w:rsidRPr="00577B31">
        <w:rPr>
          <w:sz w:val="20"/>
          <w:szCs w:val="20"/>
          <w:rPrChange w:id="477" w:author="Anna Wingfield" w:date="2024-03-14T14:53:00Z">
            <w:rPr>
              <w:rFonts w:asciiTheme="majorHAnsi" w:hAnsiTheme="majorHAnsi" w:cstheme="majorHAnsi"/>
              <w:sz w:val="20"/>
              <w:szCs w:val="20"/>
            </w:rPr>
          </w:rPrChange>
        </w:rPr>
        <w:t xml:space="preserve"> (Chicago: Chicago University Press, 1991)</w:t>
      </w:r>
      <w:r w:rsidR="001C5C49" w:rsidRPr="00577B31">
        <w:rPr>
          <w:sz w:val="20"/>
          <w:szCs w:val="20"/>
          <w:rPrChange w:id="478" w:author="Anna Wingfield" w:date="2024-03-14T14:53:00Z">
            <w:rPr>
              <w:rFonts w:asciiTheme="majorHAnsi" w:hAnsiTheme="majorHAnsi" w:cstheme="majorHAnsi"/>
              <w:sz w:val="20"/>
              <w:szCs w:val="20"/>
            </w:rPr>
          </w:rPrChange>
        </w:rPr>
        <w:t xml:space="preserve"> and</w:t>
      </w:r>
      <w:r w:rsidR="007A77A8" w:rsidRPr="00577B31">
        <w:rPr>
          <w:sz w:val="20"/>
          <w:szCs w:val="20"/>
          <w:rPrChange w:id="479" w:author="Anna Wingfield" w:date="2024-03-14T14:53:00Z">
            <w:rPr>
              <w:rFonts w:asciiTheme="majorHAnsi" w:hAnsiTheme="majorHAnsi" w:cstheme="majorHAnsi"/>
              <w:sz w:val="20"/>
              <w:szCs w:val="20"/>
            </w:rPr>
          </w:rPrChange>
        </w:rPr>
        <w:t xml:space="preserve"> </w:t>
      </w:r>
      <w:r w:rsidR="0050644C" w:rsidRPr="00577B31">
        <w:rPr>
          <w:sz w:val="20"/>
          <w:szCs w:val="20"/>
          <w:rPrChange w:id="480" w:author="Anna Wingfield" w:date="2024-03-14T14:53:00Z">
            <w:rPr>
              <w:rFonts w:asciiTheme="majorHAnsi" w:hAnsiTheme="majorHAnsi" w:cstheme="majorHAnsi"/>
              <w:sz w:val="20"/>
              <w:szCs w:val="20"/>
            </w:rPr>
          </w:rPrChange>
        </w:rPr>
        <w:t xml:space="preserve">James </w:t>
      </w:r>
      <w:proofErr w:type="spellStart"/>
      <w:r w:rsidR="007A77A8" w:rsidRPr="00577B31">
        <w:rPr>
          <w:sz w:val="20"/>
          <w:szCs w:val="20"/>
          <w:rPrChange w:id="481" w:author="Anna Wingfield" w:date="2024-03-14T14:53:00Z">
            <w:rPr>
              <w:rFonts w:asciiTheme="majorHAnsi" w:hAnsiTheme="majorHAnsi" w:cstheme="majorHAnsi"/>
              <w:sz w:val="20"/>
              <w:szCs w:val="20"/>
            </w:rPr>
          </w:rPrChange>
        </w:rPr>
        <w:t>Buzard</w:t>
      </w:r>
      <w:proofErr w:type="spellEnd"/>
      <w:r w:rsidR="0050644C" w:rsidRPr="00577B31">
        <w:rPr>
          <w:sz w:val="20"/>
          <w:szCs w:val="20"/>
          <w:rPrChange w:id="482" w:author="Anna Wingfield" w:date="2024-03-14T14:53:00Z">
            <w:rPr>
              <w:rFonts w:asciiTheme="majorHAnsi" w:hAnsiTheme="majorHAnsi" w:cstheme="majorHAnsi"/>
              <w:sz w:val="20"/>
              <w:szCs w:val="20"/>
            </w:rPr>
          </w:rPrChange>
        </w:rPr>
        <w:t xml:space="preserve">, </w:t>
      </w:r>
      <w:r w:rsidR="0050644C" w:rsidRPr="00577B31">
        <w:rPr>
          <w:i/>
          <w:iCs/>
          <w:sz w:val="20"/>
          <w:szCs w:val="20"/>
          <w:rPrChange w:id="483" w:author="Anna Wingfield" w:date="2024-03-14T14:53:00Z">
            <w:rPr>
              <w:rFonts w:asciiTheme="majorHAnsi" w:hAnsiTheme="majorHAnsi" w:cstheme="majorHAnsi"/>
              <w:i/>
              <w:iCs/>
              <w:sz w:val="20"/>
              <w:szCs w:val="20"/>
            </w:rPr>
          </w:rPrChange>
        </w:rPr>
        <w:t xml:space="preserve">Disorienting Fiction: The Autoethnographic Work of Nineteenth-Century British Novels </w:t>
      </w:r>
      <w:r w:rsidR="0050644C" w:rsidRPr="00577B31">
        <w:rPr>
          <w:sz w:val="20"/>
          <w:szCs w:val="20"/>
          <w:rPrChange w:id="484" w:author="Anna Wingfield" w:date="2024-03-14T14:53:00Z">
            <w:rPr>
              <w:rFonts w:asciiTheme="majorHAnsi" w:hAnsiTheme="majorHAnsi" w:cstheme="majorHAnsi"/>
              <w:sz w:val="20"/>
              <w:szCs w:val="20"/>
            </w:rPr>
          </w:rPrChange>
        </w:rPr>
        <w:t>(Princeton: Princeton University Press, 2005).</w:t>
      </w:r>
    </w:p>
  </w:footnote>
  <w:footnote w:id="10">
    <w:p w14:paraId="217ADC7F" w14:textId="5DB354E5" w:rsidR="0050644C" w:rsidRPr="00577B31" w:rsidRDefault="0050644C">
      <w:pPr>
        <w:pStyle w:val="FootnoteText"/>
        <w:rPr>
          <w:sz w:val="20"/>
          <w:szCs w:val="20"/>
          <w:rPrChange w:id="512" w:author="Anna Wingfield" w:date="2024-03-14T14:53:00Z">
            <w:rPr>
              <w:rFonts w:asciiTheme="majorHAnsi" w:hAnsiTheme="majorHAnsi" w:cstheme="majorHAnsi"/>
              <w:sz w:val="20"/>
              <w:szCs w:val="20"/>
            </w:rPr>
          </w:rPrChange>
        </w:rPr>
      </w:pPr>
      <w:r w:rsidRPr="00577B31">
        <w:rPr>
          <w:rStyle w:val="FootnoteReference"/>
          <w:sz w:val="20"/>
          <w:szCs w:val="20"/>
          <w:rPrChange w:id="513" w:author="Anna Wingfield" w:date="2024-03-14T14:53:00Z">
            <w:rPr>
              <w:rStyle w:val="FootnoteReference"/>
              <w:rFonts w:asciiTheme="majorHAnsi" w:hAnsiTheme="majorHAnsi" w:cstheme="majorHAnsi"/>
              <w:sz w:val="20"/>
              <w:szCs w:val="20"/>
            </w:rPr>
          </w:rPrChange>
        </w:rPr>
        <w:footnoteRef/>
      </w:r>
      <w:r w:rsidRPr="00577B31">
        <w:rPr>
          <w:sz w:val="20"/>
          <w:szCs w:val="20"/>
          <w:rPrChange w:id="514" w:author="Anna Wingfield" w:date="2024-03-14T14:53:00Z">
            <w:rPr>
              <w:rFonts w:asciiTheme="majorHAnsi" w:hAnsiTheme="majorHAnsi" w:cstheme="majorHAnsi"/>
              <w:sz w:val="20"/>
              <w:szCs w:val="20"/>
            </w:rPr>
          </w:rPrChange>
        </w:rPr>
        <w:t xml:space="preserve"> Wendy Brown, </w:t>
      </w:r>
      <w:r w:rsidRPr="00577B31">
        <w:rPr>
          <w:i/>
          <w:iCs/>
          <w:sz w:val="20"/>
          <w:szCs w:val="20"/>
          <w:rPrChange w:id="515" w:author="Anna Wingfield" w:date="2024-03-14T14:53:00Z">
            <w:rPr>
              <w:rFonts w:asciiTheme="majorHAnsi" w:hAnsiTheme="majorHAnsi" w:cstheme="majorHAnsi"/>
              <w:i/>
              <w:iCs/>
              <w:sz w:val="20"/>
              <w:szCs w:val="20"/>
            </w:rPr>
          </w:rPrChange>
        </w:rPr>
        <w:t>In the Ruins of Neoliberalism: The Rise of Antidemocratic Politics in the West</w:t>
      </w:r>
      <w:r w:rsidRPr="00577B31">
        <w:rPr>
          <w:sz w:val="20"/>
          <w:szCs w:val="20"/>
          <w:rPrChange w:id="516" w:author="Anna Wingfield" w:date="2024-03-14T14:53:00Z">
            <w:rPr>
              <w:rFonts w:asciiTheme="majorHAnsi" w:hAnsiTheme="majorHAnsi" w:cstheme="majorHAnsi"/>
              <w:sz w:val="20"/>
              <w:szCs w:val="20"/>
            </w:rPr>
          </w:rPrChange>
        </w:rPr>
        <w:t xml:space="preserve"> (New York: Columbia University Press, 2019), 168.</w:t>
      </w:r>
    </w:p>
  </w:footnote>
  <w:footnote w:id="11">
    <w:p w14:paraId="0A140BB2" w14:textId="42DA79A4" w:rsidR="0050644C" w:rsidRPr="00577B31" w:rsidRDefault="0050644C">
      <w:pPr>
        <w:pStyle w:val="FootnoteText"/>
        <w:rPr>
          <w:sz w:val="20"/>
          <w:szCs w:val="20"/>
          <w:rPrChange w:id="578" w:author="Anna Wingfield" w:date="2024-03-14T14:53:00Z">
            <w:rPr>
              <w:rFonts w:asciiTheme="majorHAnsi" w:hAnsiTheme="majorHAnsi" w:cstheme="majorHAnsi"/>
              <w:sz w:val="20"/>
              <w:szCs w:val="20"/>
            </w:rPr>
          </w:rPrChange>
        </w:rPr>
      </w:pPr>
      <w:r w:rsidRPr="00577B31">
        <w:rPr>
          <w:rStyle w:val="FootnoteReference"/>
          <w:sz w:val="20"/>
          <w:szCs w:val="20"/>
          <w:rPrChange w:id="579" w:author="Anna Wingfield" w:date="2024-03-14T14:53:00Z">
            <w:rPr>
              <w:rStyle w:val="FootnoteReference"/>
              <w:rFonts w:asciiTheme="majorHAnsi" w:hAnsiTheme="majorHAnsi" w:cstheme="majorHAnsi"/>
              <w:sz w:val="20"/>
              <w:szCs w:val="20"/>
            </w:rPr>
          </w:rPrChange>
        </w:rPr>
        <w:footnoteRef/>
      </w:r>
      <w:r w:rsidRPr="00577B31">
        <w:rPr>
          <w:sz w:val="20"/>
          <w:szCs w:val="20"/>
          <w:rPrChange w:id="580" w:author="Anna Wingfield" w:date="2024-03-14T14:53:00Z">
            <w:rPr>
              <w:rFonts w:asciiTheme="majorHAnsi" w:hAnsiTheme="majorHAnsi" w:cstheme="majorHAnsi"/>
              <w:sz w:val="20"/>
              <w:szCs w:val="20"/>
            </w:rPr>
          </w:rPrChange>
        </w:rPr>
        <w:t xml:space="preserve"> James Hogg, </w:t>
      </w:r>
      <w:r w:rsidRPr="00577B31">
        <w:rPr>
          <w:i/>
          <w:iCs/>
          <w:sz w:val="20"/>
          <w:szCs w:val="20"/>
          <w:rPrChange w:id="581" w:author="Anna Wingfield" w:date="2024-03-14T14:53:00Z">
            <w:rPr>
              <w:rFonts w:asciiTheme="majorHAnsi" w:hAnsiTheme="majorHAnsi" w:cstheme="majorHAnsi"/>
              <w:i/>
              <w:iCs/>
              <w:sz w:val="20"/>
              <w:szCs w:val="20"/>
            </w:rPr>
          </w:rPrChange>
        </w:rPr>
        <w:t>The Private Memoirs and Confessions of a Justified Sinner</w:t>
      </w:r>
      <w:r w:rsidR="00164044" w:rsidRPr="00577B31">
        <w:rPr>
          <w:i/>
          <w:iCs/>
          <w:sz w:val="20"/>
          <w:szCs w:val="20"/>
          <w:rPrChange w:id="582" w:author="Anna Wingfield" w:date="2024-03-14T14:53:00Z">
            <w:rPr>
              <w:rFonts w:asciiTheme="majorHAnsi" w:hAnsiTheme="majorHAnsi" w:cstheme="majorHAnsi"/>
              <w:i/>
              <w:iCs/>
              <w:sz w:val="20"/>
              <w:szCs w:val="20"/>
            </w:rPr>
          </w:rPrChange>
        </w:rPr>
        <w:t xml:space="preserve">, </w:t>
      </w:r>
      <w:r w:rsidR="00164044" w:rsidRPr="00577B31">
        <w:rPr>
          <w:sz w:val="20"/>
          <w:szCs w:val="20"/>
          <w:rPrChange w:id="583" w:author="Anna Wingfield" w:date="2024-03-14T14:53:00Z">
            <w:rPr>
              <w:rFonts w:asciiTheme="majorHAnsi" w:hAnsiTheme="majorHAnsi" w:cstheme="majorHAnsi"/>
              <w:sz w:val="20"/>
              <w:szCs w:val="20"/>
            </w:rPr>
          </w:rPrChange>
        </w:rPr>
        <w:t>edited by Adrian Hunter</w:t>
      </w:r>
      <w:r w:rsidRPr="00577B31">
        <w:rPr>
          <w:i/>
          <w:iCs/>
          <w:sz w:val="20"/>
          <w:szCs w:val="20"/>
          <w:rPrChange w:id="584" w:author="Anna Wingfield" w:date="2024-03-14T14:53:00Z">
            <w:rPr>
              <w:rFonts w:asciiTheme="majorHAnsi" w:hAnsiTheme="majorHAnsi" w:cstheme="majorHAnsi"/>
              <w:i/>
              <w:iCs/>
              <w:sz w:val="20"/>
              <w:szCs w:val="20"/>
            </w:rPr>
          </w:rPrChange>
        </w:rPr>
        <w:t xml:space="preserve"> </w:t>
      </w:r>
      <w:r w:rsidRPr="00577B31">
        <w:rPr>
          <w:sz w:val="20"/>
          <w:szCs w:val="20"/>
          <w:rPrChange w:id="585" w:author="Anna Wingfield" w:date="2024-03-14T14:53:00Z">
            <w:rPr>
              <w:rFonts w:asciiTheme="majorHAnsi" w:hAnsiTheme="majorHAnsi" w:cstheme="majorHAnsi"/>
              <w:sz w:val="20"/>
              <w:szCs w:val="20"/>
            </w:rPr>
          </w:rPrChange>
        </w:rPr>
        <w:t>(Toronto: Broadview Press, 2001), 111.</w:t>
      </w:r>
    </w:p>
  </w:footnote>
  <w:footnote w:id="12">
    <w:p w14:paraId="6F6DC9A6" w14:textId="095EA715" w:rsidR="0050644C" w:rsidRPr="00577B31" w:rsidRDefault="0050644C">
      <w:pPr>
        <w:pStyle w:val="FootnoteText"/>
        <w:rPr>
          <w:sz w:val="20"/>
          <w:szCs w:val="20"/>
          <w:rPrChange w:id="656" w:author="Anna Wingfield" w:date="2024-03-14T14:53:00Z">
            <w:rPr>
              <w:rFonts w:asciiTheme="majorHAnsi" w:hAnsiTheme="majorHAnsi" w:cstheme="majorHAnsi"/>
              <w:sz w:val="20"/>
              <w:szCs w:val="20"/>
            </w:rPr>
          </w:rPrChange>
        </w:rPr>
      </w:pPr>
      <w:r w:rsidRPr="00577B31">
        <w:rPr>
          <w:rStyle w:val="FootnoteReference"/>
          <w:sz w:val="20"/>
          <w:szCs w:val="20"/>
          <w:rPrChange w:id="657" w:author="Anna Wingfield" w:date="2024-03-14T14:53:00Z">
            <w:rPr>
              <w:rStyle w:val="FootnoteReference"/>
              <w:rFonts w:asciiTheme="majorHAnsi" w:hAnsiTheme="majorHAnsi" w:cstheme="majorHAnsi"/>
              <w:sz w:val="20"/>
              <w:szCs w:val="20"/>
            </w:rPr>
          </w:rPrChange>
        </w:rPr>
        <w:footnoteRef/>
      </w:r>
      <w:r w:rsidRPr="00577B31">
        <w:rPr>
          <w:sz w:val="20"/>
          <w:szCs w:val="20"/>
          <w:rPrChange w:id="658" w:author="Anna Wingfield" w:date="2024-03-14T14:53:00Z">
            <w:rPr>
              <w:rFonts w:asciiTheme="majorHAnsi" w:hAnsiTheme="majorHAnsi" w:cstheme="majorHAnsi"/>
              <w:sz w:val="20"/>
              <w:szCs w:val="20"/>
            </w:rPr>
          </w:rPrChange>
        </w:rPr>
        <w:t xml:space="preserve"> </w:t>
      </w:r>
      <w:proofErr w:type="gramStart"/>
      <w:r w:rsidRPr="00577B31">
        <w:rPr>
          <w:sz w:val="20"/>
          <w:szCs w:val="20"/>
          <w:rPrChange w:id="659" w:author="Anna Wingfield" w:date="2024-03-14T14:53:00Z">
            <w:rPr>
              <w:rFonts w:asciiTheme="majorHAnsi" w:hAnsiTheme="majorHAnsi" w:cstheme="majorHAnsi"/>
              <w:sz w:val="20"/>
              <w:szCs w:val="20"/>
            </w:rPr>
          </w:rPrChange>
        </w:rPr>
        <w:t>Brown</w:t>
      </w:r>
      <w:r w:rsidR="004509DC" w:rsidRPr="00577B31">
        <w:rPr>
          <w:sz w:val="20"/>
          <w:szCs w:val="20"/>
          <w:rPrChange w:id="660" w:author="Anna Wingfield" w:date="2024-03-14T14:53:00Z">
            <w:rPr>
              <w:rFonts w:asciiTheme="majorHAnsi" w:hAnsiTheme="majorHAnsi" w:cstheme="majorHAnsi"/>
              <w:sz w:val="20"/>
              <w:szCs w:val="20"/>
            </w:rPr>
          </w:rPrChange>
        </w:rPr>
        <w:t>,</w:t>
      </w:r>
      <w:r w:rsidRPr="00577B31">
        <w:rPr>
          <w:sz w:val="20"/>
          <w:szCs w:val="20"/>
          <w:rPrChange w:id="661" w:author="Anna Wingfield" w:date="2024-03-14T14:53:00Z">
            <w:rPr>
              <w:rFonts w:asciiTheme="majorHAnsi" w:hAnsiTheme="majorHAnsi" w:cstheme="majorHAnsi"/>
              <w:sz w:val="20"/>
              <w:szCs w:val="20"/>
            </w:rPr>
          </w:rPrChange>
        </w:rPr>
        <w:t xml:space="preserve"> </w:t>
      </w:r>
      <w:r w:rsidR="00A03F90" w:rsidRPr="00577B31">
        <w:rPr>
          <w:sz w:val="20"/>
          <w:szCs w:val="20"/>
          <w:rPrChange w:id="662" w:author="Anna Wingfield" w:date="2024-03-14T14:53:00Z">
            <w:rPr>
              <w:rFonts w:asciiTheme="majorHAnsi" w:hAnsiTheme="majorHAnsi" w:cstheme="majorHAnsi"/>
              <w:sz w:val="20"/>
              <w:szCs w:val="20"/>
            </w:rPr>
          </w:rPrChange>
        </w:rPr>
        <w:t xml:space="preserve"> </w:t>
      </w:r>
      <w:r w:rsidR="00A03F90" w:rsidRPr="00577B31">
        <w:rPr>
          <w:i/>
          <w:iCs/>
          <w:sz w:val="20"/>
          <w:szCs w:val="20"/>
          <w:rPrChange w:id="663" w:author="Anna Wingfield" w:date="2024-03-14T14:53:00Z">
            <w:rPr>
              <w:rFonts w:asciiTheme="majorHAnsi" w:hAnsiTheme="majorHAnsi" w:cstheme="majorHAnsi"/>
              <w:i/>
              <w:iCs/>
              <w:sz w:val="20"/>
              <w:szCs w:val="20"/>
            </w:rPr>
          </w:rPrChange>
        </w:rPr>
        <w:t>In</w:t>
      </w:r>
      <w:proofErr w:type="gramEnd"/>
      <w:r w:rsidR="00A03F90" w:rsidRPr="00577B31">
        <w:rPr>
          <w:i/>
          <w:iCs/>
          <w:sz w:val="20"/>
          <w:szCs w:val="20"/>
          <w:rPrChange w:id="664" w:author="Anna Wingfield" w:date="2024-03-14T14:53:00Z">
            <w:rPr>
              <w:rFonts w:asciiTheme="majorHAnsi" w:hAnsiTheme="majorHAnsi" w:cstheme="majorHAnsi"/>
              <w:i/>
              <w:iCs/>
              <w:sz w:val="20"/>
              <w:szCs w:val="20"/>
            </w:rPr>
          </w:rPrChange>
        </w:rPr>
        <w:t xml:space="preserve"> the Ruins</w:t>
      </w:r>
      <w:r w:rsidR="00A03F90" w:rsidRPr="00577B31">
        <w:rPr>
          <w:sz w:val="20"/>
          <w:szCs w:val="20"/>
          <w:rPrChange w:id="665" w:author="Anna Wingfield" w:date="2024-03-14T14:53:00Z">
            <w:rPr>
              <w:rFonts w:asciiTheme="majorHAnsi" w:hAnsiTheme="majorHAnsi" w:cstheme="majorHAnsi"/>
              <w:sz w:val="20"/>
              <w:szCs w:val="20"/>
            </w:rPr>
          </w:rPrChange>
        </w:rPr>
        <w:t xml:space="preserve">, </w:t>
      </w:r>
      <w:r w:rsidRPr="00577B31">
        <w:rPr>
          <w:sz w:val="20"/>
          <w:szCs w:val="20"/>
          <w:rPrChange w:id="666" w:author="Anna Wingfield" w:date="2024-03-14T14:53:00Z">
            <w:rPr>
              <w:rFonts w:asciiTheme="majorHAnsi" w:hAnsiTheme="majorHAnsi" w:cstheme="majorHAnsi"/>
              <w:sz w:val="20"/>
              <w:szCs w:val="20"/>
            </w:rPr>
          </w:rPrChange>
        </w:rPr>
        <w:t>13, 29.</w:t>
      </w:r>
    </w:p>
  </w:footnote>
  <w:footnote w:id="13">
    <w:p w14:paraId="1B73A4CD" w14:textId="71C87375" w:rsidR="0050644C" w:rsidRPr="00577B31" w:rsidRDefault="0050644C">
      <w:pPr>
        <w:pStyle w:val="FootnoteText"/>
        <w:rPr>
          <w:sz w:val="20"/>
          <w:szCs w:val="20"/>
          <w:rPrChange w:id="673" w:author="Anna Wingfield" w:date="2024-03-14T14:53:00Z">
            <w:rPr>
              <w:rFonts w:asciiTheme="majorHAnsi" w:hAnsiTheme="majorHAnsi" w:cstheme="majorHAnsi"/>
              <w:sz w:val="20"/>
              <w:szCs w:val="20"/>
            </w:rPr>
          </w:rPrChange>
        </w:rPr>
      </w:pPr>
      <w:r w:rsidRPr="00577B31">
        <w:rPr>
          <w:rStyle w:val="FootnoteReference"/>
          <w:sz w:val="20"/>
          <w:szCs w:val="20"/>
          <w:rPrChange w:id="674" w:author="Anna Wingfield" w:date="2024-03-14T14:53:00Z">
            <w:rPr>
              <w:rStyle w:val="FootnoteReference"/>
              <w:rFonts w:asciiTheme="majorHAnsi" w:hAnsiTheme="majorHAnsi" w:cstheme="majorHAnsi"/>
              <w:sz w:val="20"/>
              <w:szCs w:val="20"/>
            </w:rPr>
          </w:rPrChange>
        </w:rPr>
        <w:footnoteRef/>
      </w:r>
      <w:r w:rsidRPr="00577B31">
        <w:rPr>
          <w:sz w:val="20"/>
          <w:szCs w:val="20"/>
          <w:rPrChange w:id="675" w:author="Anna Wingfield" w:date="2024-03-14T14:53:00Z">
            <w:rPr>
              <w:rFonts w:asciiTheme="majorHAnsi" w:hAnsiTheme="majorHAnsi" w:cstheme="majorHAnsi"/>
              <w:sz w:val="20"/>
              <w:szCs w:val="20"/>
            </w:rPr>
          </w:rPrChange>
        </w:rPr>
        <w:t xml:space="preserve"> Brown</w:t>
      </w:r>
      <w:r w:rsidR="004509DC" w:rsidRPr="00577B31">
        <w:rPr>
          <w:sz w:val="20"/>
          <w:szCs w:val="20"/>
          <w:rPrChange w:id="676" w:author="Anna Wingfield" w:date="2024-03-14T14:53:00Z">
            <w:rPr>
              <w:rFonts w:asciiTheme="majorHAnsi" w:hAnsiTheme="majorHAnsi" w:cstheme="majorHAnsi"/>
              <w:sz w:val="20"/>
              <w:szCs w:val="20"/>
            </w:rPr>
          </w:rPrChange>
        </w:rPr>
        <w:t>,</w:t>
      </w:r>
      <w:r w:rsidR="00A03F90" w:rsidRPr="00577B31">
        <w:rPr>
          <w:sz w:val="20"/>
          <w:szCs w:val="20"/>
          <w:rPrChange w:id="677" w:author="Anna Wingfield" w:date="2024-03-14T14:53:00Z">
            <w:rPr>
              <w:rFonts w:asciiTheme="majorHAnsi" w:hAnsiTheme="majorHAnsi" w:cstheme="majorHAnsi"/>
              <w:sz w:val="20"/>
              <w:szCs w:val="20"/>
            </w:rPr>
          </w:rPrChange>
        </w:rPr>
        <w:t xml:space="preserve"> </w:t>
      </w:r>
      <w:r w:rsidR="00A03F90" w:rsidRPr="00577B31">
        <w:rPr>
          <w:i/>
          <w:iCs/>
          <w:sz w:val="20"/>
          <w:szCs w:val="20"/>
          <w:rPrChange w:id="678" w:author="Anna Wingfield" w:date="2024-03-14T14:53:00Z">
            <w:rPr>
              <w:rFonts w:asciiTheme="majorHAnsi" w:hAnsiTheme="majorHAnsi" w:cstheme="majorHAnsi"/>
              <w:i/>
              <w:iCs/>
              <w:sz w:val="20"/>
              <w:szCs w:val="20"/>
            </w:rPr>
          </w:rPrChange>
        </w:rPr>
        <w:t>In the Ruins</w:t>
      </w:r>
      <w:r w:rsidR="00A03F90" w:rsidRPr="00577B31">
        <w:rPr>
          <w:sz w:val="20"/>
          <w:szCs w:val="20"/>
          <w:rPrChange w:id="679" w:author="Anna Wingfield" w:date="2024-03-14T14:53:00Z">
            <w:rPr>
              <w:rFonts w:asciiTheme="majorHAnsi" w:hAnsiTheme="majorHAnsi" w:cstheme="majorHAnsi"/>
              <w:sz w:val="20"/>
              <w:szCs w:val="20"/>
            </w:rPr>
          </w:rPrChange>
        </w:rPr>
        <w:t>,</w:t>
      </w:r>
      <w:r w:rsidRPr="00577B31">
        <w:rPr>
          <w:sz w:val="20"/>
          <w:szCs w:val="20"/>
          <w:rPrChange w:id="680" w:author="Anna Wingfield" w:date="2024-03-14T14:53:00Z">
            <w:rPr>
              <w:rFonts w:asciiTheme="majorHAnsi" w:hAnsiTheme="majorHAnsi" w:cstheme="majorHAnsi"/>
              <w:sz w:val="20"/>
              <w:szCs w:val="20"/>
            </w:rPr>
          </w:rPrChange>
        </w:rPr>
        <w:t xml:space="preserve"> 11.</w:t>
      </w:r>
    </w:p>
  </w:footnote>
  <w:footnote w:id="14">
    <w:p w14:paraId="6B7FEDD6" w14:textId="71C97DE5" w:rsidR="0050644C" w:rsidRPr="00577B31" w:rsidRDefault="0050644C">
      <w:pPr>
        <w:pStyle w:val="FootnoteText"/>
        <w:rPr>
          <w:sz w:val="20"/>
          <w:szCs w:val="20"/>
          <w:rPrChange w:id="684" w:author="Anna Wingfield" w:date="2024-03-14T14:53:00Z">
            <w:rPr>
              <w:rFonts w:asciiTheme="majorHAnsi" w:hAnsiTheme="majorHAnsi" w:cstheme="majorHAnsi"/>
              <w:sz w:val="20"/>
              <w:szCs w:val="20"/>
            </w:rPr>
          </w:rPrChange>
        </w:rPr>
      </w:pPr>
      <w:r w:rsidRPr="00577B31">
        <w:rPr>
          <w:rStyle w:val="FootnoteReference"/>
          <w:sz w:val="20"/>
          <w:szCs w:val="20"/>
          <w:rPrChange w:id="685" w:author="Anna Wingfield" w:date="2024-03-14T14:53:00Z">
            <w:rPr>
              <w:rStyle w:val="FootnoteReference"/>
              <w:rFonts w:asciiTheme="majorHAnsi" w:hAnsiTheme="majorHAnsi" w:cstheme="majorHAnsi"/>
              <w:sz w:val="20"/>
              <w:szCs w:val="20"/>
            </w:rPr>
          </w:rPrChange>
        </w:rPr>
        <w:footnoteRef/>
      </w:r>
      <w:r w:rsidRPr="00577B31">
        <w:rPr>
          <w:sz w:val="20"/>
          <w:szCs w:val="20"/>
          <w:rPrChange w:id="686" w:author="Anna Wingfield" w:date="2024-03-14T14:53:00Z">
            <w:rPr>
              <w:rFonts w:asciiTheme="majorHAnsi" w:hAnsiTheme="majorHAnsi" w:cstheme="majorHAnsi"/>
              <w:sz w:val="20"/>
              <w:szCs w:val="20"/>
            </w:rPr>
          </w:rPrChange>
        </w:rPr>
        <w:t xml:space="preserve"> Brown</w:t>
      </w:r>
      <w:r w:rsidR="004509DC" w:rsidRPr="00577B31">
        <w:rPr>
          <w:sz w:val="20"/>
          <w:szCs w:val="20"/>
          <w:rPrChange w:id="687" w:author="Anna Wingfield" w:date="2024-03-14T14:53:00Z">
            <w:rPr>
              <w:rFonts w:asciiTheme="majorHAnsi" w:hAnsiTheme="majorHAnsi" w:cstheme="majorHAnsi"/>
              <w:sz w:val="20"/>
              <w:szCs w:val="20"/>
            </w:rPr>
          </w:rPrChange>
        </w:rPr>
        <w:t>,</w:t>
      </w:r>
      <w:r w:rsidRPr="00577B31">
        <w:rPr>
          <w:sz w:val="20"/>
          <w:szCs w:val="20"/>
          <w:rPrChange w:id="688" w:author="Anna Wingfield" w:date="2024-03-14T14:53:00Z">
            <w:rPr>
              <w:rFonts w:asciiTheme="majorHAnsi" w:hAnsiTheme="majorHAnsi" w:cstheme="majorHAnsi"/>
              <w:sz w:val="20"/>
              <w:szCs w:val="20"/>
            </w:rPr>
          </w:rPrChange>
        </w:rPr>
        <w:t xml:space="preserve"> </w:t>
      </w:r>
      <w:r w:rsidR="00A03F90" w:rsidRPr="00577B31">
        <w:rPr>
          <w:i/>
          <w:iCs/>
          <w:sz w:val="20"/>
          <w:szCs w:val="20"/>
          <w:rPrChange w:id="689" w:author="Anna Wingfield" w:date="2024-03-14T14:53:00Z">
            <w:rPr>
              <w:rFonts w:asciiTheme="majorHAnsi" w:hAnsiTheme="majorHAnsi" w:cstheme="majorHAnsi"/>
              <w:i/>
              <w:iCs/>
              <w:sz w:val="20"/>
              <w:szCs w:val="20"/>
            </w:rPr>
          </w:rPrChange>
        </w:rPr>
        <w:t>In the Ruins</w:t>
      </w:r>
      <w:r w:rsidR="00A03F90" w:rsidRPr="00577B31">
        <w:rPr>
          <w:sz w:val="20"/>
          <w:szCs w:val="20"/>
          <w:rPrChange w:id="690" w:author="Anna Wingfield" w:date="2024-03-14T14:53:00Z">
            <w:rPr>
              <w:rFonts w:asciiTheme="majorHAnsi" w:hAnsiTheme="majorHAnsi" w:cstheme="majorHAnsi"/>
              <w:sz w:val="20"/>
              <w:szCs w:val="20"/>
            </w:rPr>
          </w:rPrChange>
        </w:rPr>
        <w:t>,</w:t>
      </w:r>
      <w:r w:rsidR="00A03F90" w:rsidRPr="00577B31">
        <w:rPr>
          <w:i/>
          <w:iCs/>
          <w:sz w:val="20"/>
          <w:szCs w:val="20"/>
          <w:rPrChange w:id="691" w:author="Anna Wingfield" w:date="2024-03-14T14:53:00Z">
            <w:rPr>
              <w:rFonts w:asciiTheme="majorHAnsi" w:hAnsiTheme="majorHAnsi" w:cstheme="majorHAnsi"/>
              <w:i/>
              <w:iCs/>
              <w:sz w:val="20"/>
              <w:szCs w:val="20"/>
            </w:rPr>
          </w:rPrChange>
        </w:rPr>
        <w:t xml:space="preserve"> </w:t>
      </w:r>
      <w:r w:rsidRPr="00577B31">
        <w:rPr>
          <w:sz w:val="20"/>
          <w:szCs w:val="20"/>
          <w:rPrChange w:id="692" w:author="Anna Wingfield" w:date="2024-03-14T14:53:00Z">
            <w:rPr>
              <w:rFonts w:asciiTheme="majorHAnsi" w:hAnsiTheme="majorHAnsi" w:cstheme="majorHAnsi"/>
              <w:sz w:val="20"/>
              <w:szCs w:val="20"/>
            </w:rPr>
          </w:rPrChange>
        </w:rPr>
        <w:t>11, 28.</w:t>
      </w:r>
    </w:p>
  </w:footnote>
  <w:footnote w:id="15">
    <w:p w14:paraId="749DE368" w14:textId="64C743C5" w:rsidR="00ED2907" w:rsidRPr="00577B31" w:rsidRDefault="00ED2907" w:rsidP="00ED2907">
      <w:pPr>
        <w:pStyle w:val="FootnoteText"/>
        <w:rPr>
          <w:sz w:val="20"/>
          <w:szCs w:val="20"/>
          <w:rPrChange w:id="699" w:author="Anna Wingfield" w:date="2024-03-14T14:53:00Z">
            <w:rPr>
              <w:rFonts w:asciiTheme="majorHAnsi" w:hAnsiTheme="majorHAnsi" w:cstheme="majorHAnsi"/>
              <w:sz w:val="20"/>
              <w:szCs w:val="20"/>
            </w:rPr>
          </w:rPrChange>
        </w:rPr>
      </w:pPr>
      <w:r w:rsidRPr="00577B31">
        <w:rPr>
          <w:rStyle w:val="FootnoteReference"/>
          <w:sz w:val="20"/>
          <w:szCs w:val="20"/>
          <w:rPrChange w:id="700" w:author="Anna Wingfield" w:date="2024-03-14T14:53:00Z">
            <w:rPr>
              <w:rStyle w:val="FootnoteReference"/>
              <w:rFonts w:asciiTheme="majorHAnsi" w:hAnsiTheme="majorHAnsi" w:cstheme="majorHAnsi"/>
              <w:sz w:val="20"/>
              <w:szCs w:val="20"/>
            </w:rPr>
          </w:rPrChange>
        </w:rPr>
        <w:footnoteRef/>
      </w:r>
      <w:r w:rsidRPr="00577B31">
        <w:rPr>
          <w:sz w:val="20"/>
          <w:szCs w:val="20"/>
          <w:rPrChange w:id="701" w:author="Anna Wingfield" w:date="2024-03-14T14:53:00Z">
            <w:rPr>
              <w:rFonts w:asciiTheme="majorHAnsi" w:hAnsiTheme="majorHAnsi" w:cstheme="majorHAnsi"/>
              <w:sz w:val="20"/>
              <w:szCs w:val="20"/>
            </w:rPr>
          </w:rPrChange>
        </w:rPr>
        <w:t xml:space="preserve"> See</w:t>
      </w:r>
      <w:r w:rsidR="00FE6BDA" w:rsidRPr="00577B31">
        <w:rPr>
          <w:sz w:val="20"/>
          <w:szCs w:val="20"/>
          <w:rPrChange w:id="702" w:author="Anna Wingfield" w:date="2024-03-14T14:53:00Z">
            <w:rPr>
              <w:rFonts w:asciiTheme="majorHAnsi" w:hAnsiTheme="majorHAnsi" w:cstheme="majorHAnsi"/>
              <w:sz w:val="20"/>
              <w:szCs w:val="20"/>
            </w:rPr>
          </w:rPrChange>
        </w:rPr>
        <w:t>, also,</w:t>
      </w:r>
      <w:r w:rsidRPr="00577B31">
        <w:rPr>
          <w:sz w:val="20"/>
          <w:szCs w:val="20"/>
          <w:rPrChange w:id="703" w:author="Anna Wingfield" w:date="2024-03-14T14:53:00Z">
            <w:rPr>
              <w:rFonts w:asciiTheme="majorHAnsi" w:hAnsiTheme="majorHAnsi" w:cstheme="majorHAnsi"/>
              <w:sz w:val="20"/>
              <w:szCs w:val="20"/>
            </w:rPr>
          </w:rPrChange>
        </w:rPr>
        <w:t xml:space="preserve"> </w:t>
      </w:r>
      <w:r w:rsidR="00FE6BDA" w:rsidRPr="00577B31">
        <w:rPr>
          <w:sz w:val="20"/>
          <w:szCs w:val="20"/>
          <w:rPrChange w:id="704" w:author="Anna Wingfield" w:date="2024-03-14T14:53:00Z">
            <w:rPr>
              <w:rFonts w:asciiTheme="majorHAnsi" w:hAnsiTheme="majorHAnsi" w:cstheme="majorHAnsi"/>
              <w:sz w:val="20"/>
              <w:szCs w:val="20"/>
            </w:rPr>
          </w:rPrChange>
        </w:rPr>
        <w:t xml:space="preserve">Katherine Hobson, “Feeling Lonely? Too Much Time </w:t>
      </w:r>
      <w:proofErr w:type="gramStart"/>
      <w:r w:rsidR="00FE6BDA" w:rsidRPr="00577B31">
        <w:rPr>
          <w:sz w:val="20"/>
          <w:szCs w:val="20"/>
          <w:rPrChange w:id="705" w:author="Anna Wingfield" w:date="2024-03-14T14:53:00Z">
            <w:rPr>
              <w:rFonts w:asciiTheme="majorHAnsi" w:hAnsiTheme="majorHAnsi" w:cstheme="majorHAnsi"/>
              <w:sz w:val="20"/>
              <w:szCs w:val="20"/>
            </w:rPr>
          </w:rPrChange>
        </w:rPr>
        <w:t>On</w:t>
      </w:r>
      <w:proofErr w:type="gramEnd"/>
      <w:r w:rsidR="00FE6BDA" w:rsidRPr="00577B31">
        <w:rPr>
          <w:sz w:val="20"/>
          <w:szCs w:val="20"/>
          <w:rPrChange w:id="706" w:author="Anna Wingfield" w:date="2024-03-14T14:53:00Z">
            <w:rPr>
              <w:rFonts w:asciiTheme="majorHAnsi" w:hAnsiTheme="majorHAnsi" w:cstheme="majorHAnsi"/>
              <w:sz w:val="20"/>
              <w:szCs w:val="20"/>
            </w:rPr>
          </w:rPrChange>
        </w:rPr>
        <w:t xml:space="preserve"> Social Media May Be Why.” </w:t>
      </w:r>
      <w:r w:rsidR="00FE6BDA" w:rsidRPr="00577B31">
        <w:rPr>
          <w:i/>
          <w:iCs/>
          <w:sz w:val="20"/>
          <w:szCs w:val="20"/>
          <w:rPrChange w:id="707" w:author="Anna Wingfield" w:date="2024-03-14T14:53:00Z">
            <w:rPr>
              <w:rFonts w:asciiTheme="majorHAnsi" w:hAnsiTheme="majorHAnsi" w:cstheme="majorHAnsi"/>
              <w:i/>
              <w:iCs/>
              <w:sz w:val="20"/>
              <w:szCs w:val="20"/>
            </w:rPr>
          </w:rPrChange>
        </w:rPr>
        <w:t>National Public Radio</w:t>
      </w:r>
      <w:r w:rsidR="00FE6BDA" w:rsidRPr="00577B31">
        <w:rPr>
          <w:sz w:val="20"/>
          <w:szCs w:val="20"/>
          <w:rPrChange w:id="708" w:author="Anna Wingfield" w:date="2024-03-14T14:53:00Z">
            <w:rPr>
              <w:rFonts w:asciiTheme="majorHAnsi" w:hAnsiTheme="majorHAnsi" w:cstheme="majorHAnsi"/>
              <w:sz w:val="20"/>
              <w:szCs w:val="20"/>
            </w:rPr>
          </w:rPrChange>
        </w:rPr>
        <w:t xml:space="preserve">, March 6, 2017. </w:t>
      </w:r>
      <w:r w:rsidRPr="00577B31">
        <w:fldChar w:fldCharType="begin"/>
      </w:r>
      <w:r w:rsidRPr="00577B31">
        <w:instrText>HYPERLINK "https://www.npr.org/sections/health-shots/2017/03/06/518362255/feeling-lonely-too-much-time-on-social-media-may-be-why"</w:instrText>
      </w:r>
      <w:r w:rsidRPr="00577B31">
        <w:fldChar w:fldCharType="separate"/>
      </w:r>
      <w:r w:rsidR="00FE6BDA" w:rsidRPr="00577B31">
        <w:rPr>
          <w:rStyle w:val="Hyperlink"/>
          <w:sz w:val="20"/>
          <w:szCs w:val="20"/>
          <w:rPrChange w:id="709" w:author="Anna Wingfield" w:date="2024-03-14T14:53:00Z">
            <w:rPr>
              <w:rStyle w:val="Hyperlink"/>
              <w:rFonts w:asciiTheme="majorHAnsi" w:hAnsiTheme="majorHAnsi" w:cstheme="majorHAnsi"/>
              <w:sz w:val="20"/>
              <w:szCs w:val="20"/>
            </w:rPr>
          </w:rPrChange>
        </w:rPr>
        <w:t>https://www.npr.org/sections/health-shots/2017/03/06/518362255/feeling-lonely-too-much-time-on-social-media-may-be-why</w:t>
      </w:r>
      <w:r w:rsidRPr="00577B31">
        <w:rPr>
          <w:rStyle w:val="Hyperlink"/>
          <w:sz w:val="20"/>
          <w:szCs w:val="20"/>
          <w:rPrChange w:id="710" w:author="Anna Wingfield" w:date="2024-03-14T14:53:00Z">
            <w:rPr>
              <w:rStyle w:val="Hyperlink"/>
              <w:rFonts w:asciiTheme="majorHAnsi" w:hAnsiTheme="majorHAnsi" w:cstheme="majorHAnsi"/>
              <w:sz w:val="20"/>
              <w:szCs w:val="20"/>
            </w:rPr>
          </w:rPrChange>
        </w:rPr>
        <w:fldChar w:fldCharType="end"/>
      </w:r>
      <w:r w:rsidR="00FE6BDA" w:rsidRPr="00577B31">
        <w:rPr>
          <w:sz w:val="20"/>
          <w:szCs w:val="20"/>
          <w:rPrChange w:id="711" w:author="Anna Wingfield" w:date="2024-03-14T14:53:00Z">
            <w:rPr>
              <w:rFonts w:asciiTheme="majorHAnsi" w:hAnsiTheme="majorHAnsi" w:cstheme="majorHAnsi"/>
              <w:sz w:val="20"/>
              <w:szCs w:val="20"/>
            </w:rPr>
          </w:rPrChange>
        </w:rPr>
        <w:t xml:space="preserve"> and Jason </w:t>
      </w:r>
      <w:proofErr w:type="spellStart"/>
      <w:r w:rsidR="00FE6BDA" w:rsidRPr="00577B31">
        <w:rPr>
          <w:sz w:val="20"/>
          <w:szCs w:val="20"/>
          <w:rPrChange w:id="712" w:author="Anna Wingfield" w:date="2024-03-14T14:53:00Z">
            <w:rPr>
              <w:rFonts w:asciiTheme="majorHAnsi" w:hAnsiTheme="majorHAnsi" w:cstheme="majorHAnsi"/>
              <w:sz w:val="20"/>
              <w:szCs w:val="20"/>
            </w:rPr>
          </w:rPrChange>
        </w:rPr>
        <w:t>Linkins</w:t>
      </w:r>
      <w:proofErr w:type="spellEnd"/>
      <w:r w:rsidR="00FE6BDA" w:rsidRPr="00577B31">
        <w:rPr>
          <w:sz w:val="20"/>
          <w:szCs w:val="20"/>
          <w:rPrChange w:id="713" w:author="Anna Wingfield" w:date="2024-03-14T14:53:00Z">
            <w:rPr>
              <w:rFonts w:asciiTheme="majorHAnsi" w:hAnsiTheme="majorHAnsi" w:cstheme="majorHAnsi"/>
              <w:sz w:val="20"/>
              <w:szCs w:val="20"/>
            </w:rPr>
          </w:rPrChange>
        </w:rPr>
        <w:t xml:space="preserve">, “The Death of the Good Internet Was an Inside Job.” </w:t>
      </w:r>
      <w:r w:rsidR="00FE6BDA" w:rsidRPr="00577B31">
        <w:rPr>
          <w:i/>
          <w:iCs/>
          <w:sz w:val="20"/>
          <w:szCs w:val="20"/>
          <w:rPrChange w:id="714" w:author="Anna Wingfield" w:date="2024-03-14T14:53:00Z">
            <w:rPr>
              <w:rFonts w:asciiTheme="majorHAnsi" w:hAnsiTheme="majorHAnsi" w:cstheme="majorHAnsi"/>
              <w:i/>
              <w:iCs/>
              <w:sz w:val="20"/>
              <w:szCs w:val="20"/>
            </w:rPr>
          </w:rPrChange>
        </w:rPr>
        <w:t>The New Republic</w:t>
      </w:r>
      <w:r w:rsidR="00FE6BDA" w:rsidRPr="00577B31">
        <w:rPr>
          <w:sz w:val="20"/>
          <w:szCs w:val="20"/>
          <w:rPrChange w:id="715" w:author="Anna Wingfield" w:date="2024-03-14T14:53:00Z">
            <w:rPr>
              <w:rFonts w:asciiTheme="majorHAnsi" w:hAnsiTheme="majorHAnsi" w:cstheme="majorHAnsi"/>
              <w:sz w:val="20"/>
              <w:szCs w:val="20"/>
            </w:rPr>
          </w:rPrChange>
        </w:rPr>
        <w:t xml:space="preserve">, December 31, 2019. </w:t>
      </w:r>
      <w:r w:rsidRPr="00577B31">
        <w:fldChar w:fldCharType="begin"/>
      </w:r>
      <w:r w:rsidRPr="00577B31">
        <w:instrText>HYPERLINK "https://newrepublic.com/article/156096/death-good-internet-inside-job-decade-hell"</w:instrText>
      </w:r>
      <w:r w:rsidRPr="00577B31">
        <w:fldChar w:fldCharType="separate"/>
      </w:r>
      <w:r w:rsidR="00FE6BDA" w:rsidRPr="00577B31">
        <w:rPr>
          <w:rStyle w:val="Hyperlink"/>
          <w:sz w:val="20"/>
          <w:szCs w:val="20"/>
          <w:rPrChange w:id="716" w:author="Anna Wingfield" w:date="2024-03-14T14:53:00Z">
            <w:rPr>
              <w:rStyle w:val="Hyperlink"/>
              <w:rFonts w:asciiTheme="majorHAnsi" w:hAnsiTheme="majorHAnsi" w:cstheme="majorHAnsi"/>
              <w:sz w:val="20"/>
              <w:szCs w:val="20"/>
            </w:rPr>
          </w:rPrChange>
        </w:rPr>
        <w:t>https://newrepublic.com/article/156096/death-good-internet-inside-job-decade-hell</w:t>
      </w:r>
      <w:r w:rsidRPr="00577B31">
        <w:rPr>
          <w:rStyle w:val="Hyperlink"/>
          <w:sz w:val="20"/>
          <w:szCs w:val="20"/>
          <w:rPrChange w:id="717" w:author="Anna Wingfield" w:date="2024-03-14T14:53:00Z">
            <w:rPr>
              <w:rStyle w:val="Hyperlink"/>
              <w:rFonts w:asciiTheme="majorHAnsi" w:hAnsiTheme="majorHAnsi" w:cstheme="majorHAnsi"/>
              <w:sz w:val="20"/>
              <w:szCs w:val="20"/>
            </w:rPr>
          </w:rPrChange>
        </w:rPr>
        <w:fldChar w:fldCharType="end"/>
      </w:r>
    </w:p>
  </w:footnote>
  <w:footnote w:id="16">
    <w:p w14:paraId="0332C55D" w14:textId="4807C0E6" w:rsidR="00FE6BDA" w:rsidRPr="00577B31" w:rsidRDefault="00FE6BDA">
      <w:pPr>
        <w:pStyle w:val="FootnoteText"/>
        <w:rPr>
          <w:sz w:val="20"/>
          <w:szCs w:val="20"/>
          <w:rPrChange w:id="728" w:author="Anna Wingfield" w:date="2024-03-14T14:53:00Z">
            <w:rPr>
              <w:rFonts w:asciiTheme="majorHAnsi" w:hAnsiTheme="majorHAnsi" w:cstheme="majorHAnsi"/>
              <w:sz w:val="20"/>
              <w:szCs w:val="20"/>
            </w:rPr>
          </w:rPrChange>
        </w:rPr>
      </w:pPr>
      <w:r w:rsidRPr="00577B31">
        <w:rPr>
          <w:rStyle w:val="FootnoteReference"/>
          <w:sz w:val="20"/>
          <w:szCs w:val="20"/>
          <w:rPrChange w:id="729" w:author="Anna Wingfield" w:date="2024-03-14T14:53:00Z">
            <w:rPr>
              <w:rStyle w:val="FootnoteReference"/>
              <w:rFonts w:asciiTheme="majorHAnsi" w:hAnsiTheme="majorHAnsi" w:cstheme="majorHAnsi"/>
              <w:sz w:val="20"/>
              <w:szCs w:val="20"/>
            </w:rPr>
          </w:rPrChange>
        </w:rPr>
        <w:footnoteRef/>
      </w:r>
      <w:r w:rsidRPr="00577B31">
        <w:rPr>
          <w:sz w:val="20"/>
          <w:szCs w:val="20"/>
          <w:rPrChange w:id="730" w:author="Anna Wingfield" w:date="2024-03-14T14:53:00Z">
            <w:rPr>
              <w:rFonts w:asciiTheme="majorHAnsi" w:hAnsiTheme="majorHAnsi" w:cstheme="majorHAnsi"/>
              <w:sz w:val="20"/>
              <w:szCs w:val="20"/>
            </w:rPr>
          </w:rPrChange>
        </w:rPr>
        <w:t xml:space="preserve"> Brown</w:t>
      </w:r>
      <w:r w:rsidR="004509DC" w:rsidRPr="00577B31">
        <w:rPr>
          <w:sz w:val="20"/>
          <w:szCs w:val="20"/>
          <w:rPrChange w:id="731" w:author="Anna Wingfield" w:date="2024-03-14T14:53:00Z">
            <w:rPr>
              <w:rFonts w:asciiTheme="majorHAnsi" w:hAnsiTheme="majorHAnsi" w:cstheme="majorHAnsi"/>
              <w:sz w:val="20"/>
              <w:szCs w:val="20"/>
            </w:rPr>
          </w:rPrChange>
        </w:rPr>
        <w:t>,</w:t>
      </w:r>
      <w:r w:rsidRPr="00577B31">
        <w:rPr>
          <w:sz w:val="20"/>
          <w:szCs w:val="20"/>
          <w:rPrChange w:id="732" w:author="Anna Wingfield" w:date="2024-03-14T14:53:00Z">
            <w:rPr>
              <w:rFonts w:asciiTheme="majorHAnsi" w:hAnsiTheme="majorHAnsi" w:cstheme="majorHAnsi"/>
              <w:sz w:val="20"/>
              <w:szCs w:val="20"/>
            </w:rPr>
          </w:rPrChange>
        </w:rPr>
        <w:t xml:space="preserve"> </w:t>
      </w:r>
      <w:r w:rsidR="00A03F90" w:rsidRPr="00577B31">
        <w:rPr>
          <w:i/>
          <w:iCs/>
          <w:sz w:val="20"/>
          <w:szCs w:val="20"/>
          <w:rPrChange w:id="733" w:author="Anna Wingfield" w:date="2024-03-14T14:53:00Z">
            <w:rPr>
              <w:rFonts w:asciiTheme="majorHAnsi" w:hAnsiTheme="majorHAnsi" w:cstheme="majorHAnsi"/>
              <w:i/>
              <w:iCs/>
              <w:sz w:val="20"/>
              <w:szCs w:val="20"/>
            </w:rPr>
          </w:rPrChange>
        </w:rPr>
        <w:t xml:space="preserve">In the Ruins, </w:t>
      </w:r>
      <w:r w:rsidRPr="00577B31">
        <w:rPr>
          <w:sz w:val="20"/>
          <w:szCs w:val="20"/>
          <w:rPrChange w:id="734" w:author="Anna Wingfield" w:date="2024-03-14T14:53:00Z">
            <w:rPr>
              <w:rFonts w:asciiTheme="majorHAnsi" w:hAnsiTheme="majorHAnsi" w:cstheme="majorHAnsi"/>
              <w:sz w:val="20"/>
              <w:szCs w:val="20"/>
            </w:rPr>
          </w:rPrChange>
        </w:rPr>
        <w:t>183-84.</w:t>
      </w:r>
    </w:p>
  </w:footnote>
  <w:footnote w:id="17">
    <w:p w14:paraId="2A519CFF" w14:textId="00927A4D" w:rsidR="00FE6BDA" w:rsidRPr="00577B31" w:rsidRDefault="00FE6BDA">
      <w:pPr>
        <w:pStyle w:val="FootnoteText"/>
        <w:rPr>
          <w:sz w:val="20"/>
          <w:szCs w:val="20"/>
          <w:rPrChange w:id="742" w:author="Anna Wingfield" w:date="2024-03-14T14:53:00Z">
            <w:rPr>
              <w:rFonts w:asciiTheme="majorHAnsi" w:hAnsiTheme="majorHAnsi" w:cstheme="majorHAnsi"/>
              <w:sz w:val="20"/>
              <w:szCs w:val="20"/>
            </w:rPr>
          </w:rPrChange>
        </w:rPr>
      </w:pPr>
      <w:r w:rsidRPr="00577B31">
        <w:rPr>
          <w:rStyle w:val="FootnoteReference"/>
          <w:sz w:val="20"/>
          <w:szCs w:val="20"/>
          <w:rPrChange w:id="743" w:author="Anna Wingfield" w:date="2024-03-14T14:53:00Z">
            <w:rPr>
              <w:rStyle w:val="FootnoteReference"/>
              <w:rFonts w:asciiTheme="majorHAnsi" w:hAnsiTheme="majorHAnsi" w:cstheme="majorHAnsi"/>
              <w:sz w:val="20"/>
              <w:szCs w:val="20"/>
            </w:rPr>
          </w:rPrChange>
        </w:rPr>
        <w:footnoteRef/>
      </w:r>
      <w:r w:rsidRPr="00577B31">
        <w:rPr>
          <w:sz w:val="20"/>
          <w:szCs w:val="20"/>
          <w:rPrChange w:id="744" w:author="Anna Wingfield" w:date="2024-03-14T14:53:00Z">
            <w:rPr>
              <w:rFonts w:asciiTheme="majorHAnsi" w:hAnsiTheme="majorHAnsi" w:cstheme="majorHAnsi"/>
              <w:sz w:val="20"/>
              <w:szCs w:val="20"/>
            </w:rPr>
          </w:rPrChange>
        </w:rPr>
        <w:t xml:space="preserve"> Jennifer </w:t>
      </w:r>
      <w:proofErr w:type="spellStart"/>
      <w:r w:rsidRPr="00577B31">
        <w:rPr>
          <w:sz w:val="20"/>
          <w:szCs w:val="20"/>
          <w:rPrChange w:id="745" w:author="Anna Wingfield" w:date="2024-03-14T14:53:00Z">
            <w:rPr>
              <w:rFonts w:asciiTheme="majorHAnsi" w:hAnsiTheme="majorHAnsi" w:cstheme="majorHAnsi"/>
              <w:sz w:val="20"/>
              <w:szCs w:val="20"/>
            </w:rPr>
          </w:rPrChange>
        </w:rPr>
        <w:t>Forestal</w:t>
      </w:r>
      <w:proofErr w:type="spellEnd"/>
      <w:r w:rsidRPr="00577B31">
        <w:rPr>
          <w:sz w:val="20"/>
          <w:szCs w:val="20"/>
          <w:rPrChange w:id="746" w:author="Anna Wingfield" w:date="2024-03-14T14:53:00Z">
            <w:rPr>
              <w:rFonts w:asciiTheme="majorHAnsi" w:hAnsiTheme="majorHAnsi" w:cstheme="majorHAnsi"/>
              <w:sz w:val="20"/>
              <w:szCs w:val="20"/>
            </w:rPr>
          </w:rPrChange>
        </w:rPr>
        <w:t xml:space="preserve">, “The Architecture of Political Spaces: Trolls, Digital Media, and Deweyan Democracy,” </w:t>
      </w:r>
      <w:r w:rsidRPr="00577B31">
        <w:rPr>
          <w:i/>
          <w:iCs/>
          <w:sz w:val="20"/>
          <w:szCs w:val="20"/>
          <w:rPrChange w:id="747" w:author="Anna Wingfield" w:date="2024-03-14T14:53:00Z">
            <w:rPr>
              <w:rFonts w:asciiTheme="majorHAnsi" w:hAnsiTheme="majorHAnsi" w:cstheme="majorHAnsi"/>
              <w:i/>
              <w:iCs/>
              <w:sz w:val="20"/>
              <w:szCs w:val="20"/>
            </w:rPr>
          </w:rPrChange>
        </w:rPr>
        <w:t>American Political Science Review</w:t>
      </w:r>
      <w:r w:rsidRPr="00577B31">
        <w:rPr>
          <w:sz w:val="20"/>
          <w:szCs w:val="20"/>
          <w:rPrChange w:id="748" w:author="Anna Wingfield" w:date="2024-03-14T14:53:00Z">
            <w:rPr>
              <w:rFonts w:asciiTheme="majorHAnsi" w:hAnsiTheme="majorHAnsi" w:cstheme="majorHAnsi"/>
              <w:sz w:val="20"/>
              <w:szCs w:val="20"/>
            </w:rPr>
          </w:rPrChange>
        </w:rPr>
        <w:t xml:space="preserve"> 111</w:t>
      </w:r>
      <w:r w:rsidR="00282AED" w:rsidRPr="00577B31">
        <w:rPr>
          <w:sz w:val="20"/>
          <w:szCs w:val="20"/>
          <w:rPrChange w:id="749" w:author="Anna Wingfield" w:date="2024-03-14T14:53:00Z">
            <w:rPr>
              <w:rFonts w:asciiTheme="majorHAnsi" w:hAnsiTheme="majorHAnsi" w:cstheme="majorHAnsi"/>
              <w:sz w:val="20"/>
              <w:szCs w:val="20"/>
            </w:rPr>
          </w:rPrChange>
        </w:rPr>
        <w:t xml:space="preserve">, no. </w:t>
      </w:r>
      <w:r w:rsidRPr="00577B31">
        <w:rPr>
          <w:sz w:val="20"/>
          <w:szCs w:val="20"/>
          <w:rPrChange w:id="750" w:author="Anna Wingfield" w:date="2024-03-14T14:53:00Z">
            <w:rPr>
              <w:rFonts w:asciiTheme="majorHAnsi" w:hAnsiTheme="majorHAnsi" w:cstheme="majorHAnsi"/>
              <w:sz w:val="20"/>
              <w:szCs w:val="20"/>
            </w:rPr>
          </w:rPrChange>
        </w:rPr>
        <w:t>1 (2017), 151,154.</w:t>
      </w:r>
    </w:p>
  </w:footnote>
  <w:footnote w:id="18">
    <w:p w14:paraId="7F2723A9" w14:textId="6E6A810B" w:rsidR="007D4DA7" w:rsidRPr="00577B31" w:rsidRDefault="007D4DA7">
      <w:pPr>
        <w:pStyle w:val="FootnoteText"/>
        <w:rPr>
          <w:sz w:val="20"/>
          <w:szCs w:val="20"/>
          <w:rPrChange w:id="762" w:author="Anna Wingfield" w:date="2024-03-14T14:53:00Z">
            <w:rPr>
              <w:rFonts w:asciiTheme="majorHAnsi" w:hAnsiTheme="majorHAnsi" w:cstheme="majorHAnsi"/>
              <w:sz w:val="20"/>
              <w:szCs w:val="20"/>
            </w:rPr>
          </w:rPrChange>
        </w:rPr>
      </w:pPr>
      <w:r w:rsidRPr="00577B31">
        <w:rPr>
          <w:rStyle w:val="FootnoteReference"/>
          <w:sz w:val="20"/>
          <w:szCs w:val="20"/>
          <w:rPrChange w:id="763" w:author="Anna Wingfield" w:date="2024-03-14T14:53:00Z">
            <w:rPr>
              <w:rStyle w:val="FootnoteReference"/>
              <w:rFonts w:asciiTheme="majorHAnsi" w:hAnsiTheme="majorHAnsi" w:cstheme="majorHAnsi"/>
              <w:sz w:val="20"/>
              <w:szCs w:val="20"/>
            </w:rPr>
          </w:rPrChange>
        </w:rPr>
        <w:footnoteRef/>
      </w:r>
      <w:r w:rsidRPr="00577B31">
        <w:rPr>
          <w:sz w:val="20"/>
          <w:szCs w:val="20"/>
          <w:rPrChange w:id="764" w:author="Anna Wingfield" w:date="2024-03-14T14:53:00Z">
            <w:rPr>
              <w:rFonts w:asciiTheme="majorHAnsi" w:hAnsiTheme="majorHAnsi" w:cstheme="majorHAnsi"/>
              <w:sz w:val="20"/>
              <w:szCs w:val="20"/>
            </w:rPr>
          </w:rPrChange>
        </w:rPr>
        <w:t xml:space="preserve"> Qtd. in Brown</w:t>
      </w:r>
      <w:r w:rsidR="00A03F90" w:rsidRPr="00577B31">
        <w:rPr>
          <w:sz w:val="20"/>
          <w:szCs w:val="20"/>
          <w:rPrChange w:id="765" w:author="Anna Wingfield" w:date="2024-03-14T14:53:00Z">
            <w:rPr>
              <w:rFonts w:asciiTheme="majorHAnsi" w:hAnsiTheme="majorHAnsi" w:cstheme="majorHAnsi"/>
              <w:sz w:val="20"/>
              <w:szCs w:val="20"/>
            </w:rPr>
          </w:rPrChange>
        </w:rPr>
        <w:t xml:space="preserve">, </w:t>
      </w:r>
      <w:r w:rsidR="00A03F90" w:rsidRPr="00577B31">
        <w:rPr>
          <w:i/>
          <w:iCs/>
          <w:sz w:val="20"/>
          <w:szCs w:val="20"/>
          <w:rPrChange w:id="766" w:author="Anna Wingfield" w:date="2024-03-14T14:53:00Z">
            <w:rPr>
              <w:rFonts w:asciiTheme="majorHAnsi" w:hAnsiTheme="majorHAnsi" w:cstheme="majorHAnsi"/>
              <w:i/>
              <w:iCs/>
              <w:sz w:val="20"/>
              <w:szCs w:val="20"/>
            </w:rPr>
          </w:rPrChange>
        </w:rPr>
        <w:t>In the Ruins</w:t>
      </w:r>
      <w:r w:rsidR="00A03F90" w:rsidRPr="00577B31">
        <w:rPr>
          <w:sz w:val="20"/>
          <w:szCs w:val="20"/>
          <w:rPrChange w:id="767" w:author="Anna Wingfield" w:date="2024-03-14T14:53:00Z">
            <w:rPr>
              <w:rFonts w:asciiTheme="majorHAnsi" w:hAnsiTheme="majorHAnsi" w:cstheme="majorHAnsi"/>
              <w:sz w:val="20"/>
              <w:szCs w:val="20"/>
            </w:rPr>
          </w:rPrChange>
        </w:rPr>
        <w:t>,</w:t>
      </w:r>
      <w:r w:rsidRPr="00577B31">
        <w:rPr>
          <w:sz w:val="20"/>
          <w:szCs w:val="20"/>
          <w:rPrChange w:id="768" w:author="Anna Wingfield" w:date="2024-03-14T14:53:00Z">
            <w:rPr>
              <w:rFonts w:asciiTheme="majorHAnsi" w:hAnsiTheme="majorHAnsi" w:cstheme="majorHAnsi"/>
              <w:sz w:val="20"/>
              <w:szCs w:val="20"/>
            </w:rPr>
          </w:rPrChange>
        </w:rPr>
        <w:t xml:space="preserve"> 185-66.</w:t>
      </w:r>
    </w:p>
  </w:footnote>
  <w:footnote w:id="19">
    <w:p w14:paraId="432E6F67" w14:textId="50055049" w:rsidR="007D4DA7" w:rsidRPr="00577B31" w:rsidRDefault="007D4DA7">
      <w:pPr>
        <w:pStyle w:val="FootnoteText"/>
        <w:rPr>
          <w:sz w:val="20"/>
          <w:szCs w:val="20"/>
          <w:rPrChange w:id="780" w:author="Anna Wingfield" w:date="2024-03-14T14:53:00Z">
            <w:rPr>
              <w:rFonts w:asciiTheme="majorHAnsi" w:hAnsiTheme="majorHAnsi" w:cstheme="majorHAnsi"/>
              <w:sz w:val="20"/>
              <w:szCs w:val="20"/>
            </w:rPr>
          </w:rPrChange>
        </w:rPr>
      </w:pPr>
      <w:r w:rsidRPr="00577B31">
        <w:rPr>
          <w:rStyle w:val="FootnoteReference"/>
          <w:sz w:val="20"/>
          <w:szCs w:val="20"/>
          <w:rPrChange w:id="781" w:author="Anna Wingfield" w:date="2024-03-14T14:53:00Z">
            <w:rPr>
              <w:rStyle w:val="FootnoteReference"/>
              <w:rFonts w:asciiTheme="majorHAnsi" w:hAnsiTheme="majorHAnsi" w:cstheme="majorHAnsi"/>
              <w:sz w:val="20"/>
              <w:szCs w:val="20"/>
            </w:rPr>
          </w:rPrChange>
        </w:rPr>
        <w:footnoteRef/>
      </w:r>
      <w:r w:rsidRPr="00577B31">
        <w:rPr>
          <w:sz w:val="20"/>
          <w:szCs w:val="20"/>
          <w:rPrChange w:id="782" w:author="Anna Wingfield" w:date="2024-03-14T14:53:00Z">
            <w:rPr>
              <w:rFonts w:asciiTheme="majorHAnsi" w:hAnsiTheme="majorHAnsi" w:cstheme="majorHAnsi"/>
              <w:sz w:val="20"/>
              <w:szCs w:val="20"/>
            </w:rPr>
          </w:rPrChange>
        </w:rPr>
        <w:t xml:space="preserve"> </w:t>
      </w:r>
      <w:proofErr w:type="spellStart"/>
      <w:r w:rsidRPr="00577B31">
        <w:rPr>
          <w:sz w:val="20"/>
          <w:szCs w:val="20"/>
          <w:rPrChange w:id="783" w:author="Anna Wingfield" w:date="2024-03-14T14:53:00Z">
            <w:rPr>
              <w:rFonts w:asciiTheme="majorHAnsi" w:hAnsiTheme="majorHAnsi" w:cstheme="majorHAnsi"/>
              <w:sz w:val="20"/>
              <w:szCs w:val="20"/>
            </w:rPr>
          </w:rPrChange>
        </w:rPr>
        <w:t>Forestal</w:t>
      </w:r>
      <w:proofErr w:type="spellEnd"/>
      <w:r w:rsidR="004509DC" w:rsidRPr="00577B31">
        <w:rPr>
          <w:sz w:val="20"/>
          <w:szCs w:val="20"/>
          <w:rPrChange w:id="784" w:author="Anna Wingfield" w:date="2024-03-14T14:53:00Z">
            <w:rPr>
              <w:rFonts w:asciiTheme="majorHAnsi" w:hAnsiTheme="majorHAnsi" w:cstheme="majorHAnsi"/>
              <w:sz w:val="20"/>
              <w:szCs w:val="20"/>
            </w:rPr>
          </w:rPrChange>
        </w:rPr>
        <w:t>,</w:t>
      </w:r>
      <w:r w:rsidRPr="00577B31">
        <w:rPr>
          <w:sz w:val="20"/>
          <w:szCs w:val="20"/>
          <w:rPrChange w:id="785" w:author="Anna Wingfield" w:date="2024-03-14T14:53:00Z">
            <w:rPr>
              <w:rFonts w:asciiTheme="majorHAnsi" w:hAnsiTheme="majorHAnsi" w:cstheme="majorHAnsi"/>
              <w:sz w:val="20"/>
              <w:szCs w:val="20"/>
            </w:rPr>
          </w:rPrChange>
        </w:rPr>
        <w:t xml:space="preserve"> </w:t>
      </w:r>
      <w:r w:rsidR="00A03F90" w:rsidRPr="00577B31">
        <w:rPr>
          <w:sz w:val="20"/>
          <w:szCs w:val="20"/>
          <w:rPrChange w:id="786" w:author="Anna Wingfield" w:date="2024-03-14T14:53:00Z">
            <w:rPr>
              <w:rFonts w:asciiTheme="majorHAnsi" w:hAnsiTheme="majorHAnsi" w:cstheme="majorHAnsi"/>
              <w:sz w:val="20"/>
              <w:szCs w:val="20"/>
            </w:rPr>
          </w:rPrChange>
        </w:rPr>
        <w:t xml:space="preserve">“Architecture,” </w:t>
      </w:r>
      <w:r w:rsidRPr="00577B31">
        <w:rPr>
          <w:sz w:val="20"/>
          <w:szCs w:val="20"/>
          <w:rPrChange w:id="787" w:author="Anna Wingfield" w:date="2024-03-14T14:53:00Z">
            <w:rPr>
              <w:rFonts w:asciiTheme="majorHAnsi" w:hAnsiTheme="majorHAnsi" w:cstheme="majorHAnsi"/>
              <w:sz w:val="20"/>
              <w:szCs w:val="20"/>
            </w:rPr>
          </w:rPrChange>
        </w:rPr>
        <w:t>155.</w:t>
      </w:r>
    </w:p>
  </w:footnote>
  <w:footnote w:id="20">
    <w:p w14:paraId="5237F19A" w14:textId="7B8B866C" w:rsidR="003C5376" w:rsidRPr="00577B31" w:rsidRDefault="003C5376">
      <w:pPr>
        <w:pStyle w:val="FootnoteText"/>
        <w:rPr>
          <w:sz w:val="20"/>
          <w:szCs w:val="20"/>
          <w:rPrChange w:id="798" w:author="Anna Wingfield" w:date="2024-03-14T14:53:00Z">
            <w:rPr>
              <w:rFonts w:asciiTheme="majorHAnsi" w:hAnsiTheme="majorHAnsi" w:cstheme="majorHAnsi"/>
              <w:sz w:val="20"/>
              <w:szCs w:val="20"/>
            </w:rPr>
          </w:rPrChange>
        </w:rPr>
      </w:pPr>
      <w:r w:rsidRPr="00577B31">
        <w:rPr>
          <w:rStyle w:val="FootnoteReference"/>
          <w:sz w:val="20"/>
          <w:szCs w:val="20"/>
          <w:rPrChange w:id="799" w:author="Anna Wingfield" w:date="2024-03-14T14:53:00Z">
            <w:rPr>
              <w:rStyle w:val="FootnoteReference"/>
              <w:rFonts w:asciiTheme="majorHAnsi" w:hAnsiTheme="majorHAnsi" w:cstheme="majorHAnsi"/>
              <w:sz w:val="20"/>
              <w:szCs w:val="20"/>
            </w:rPr>
          </w:rPrChange>
        </w:rPr>
        <w:footnoteRef/>
      </w:r>
      <w:r w:rsidRPr="00577B31">
        <w:rPr>
          <w:sz w:val="20"/>
          <w:szCs w:val="20"/>
          <w:rPrChange w:id="800" w:author="Anna Wingfield" w:date="2024-03-14T14:53:00Z">
            <w:rPr>
              <w:rFonts w:asciiTheme="majorHAnsi" w:hAnsiTheme="majorHAnsi" w:cstheme="majorHAnsi"/>
              <w:sz w:val="20"/>
              <w:szCs w:val="20"/>
            </w:rPr>
          </w:rPrChange>
        </w:rPr>
        <w:t xml:space="preserve"> </w:t>
      </w:r>
      <w:proofErr w:type="spellStart"/>
      <w:r w:rsidRPr="00577B31">
        <w:rPr>
          <w:sz w:val="20"/>
          <w:szCs w:val="20"/>
          <w:rPrChange w:id="801" w:author="Anna Wingfield" w:date="2024-03-14T14:53:00Z">
            <w:rPr>
              <w:rFonts w:asciiTheme="majorHAnsi" w:hAnsiTheme="majorHAnsi" w:cstheme="majorHAnsi"/>
              <w:sz w:val="20"/>
              <w:szCs w:val="20"/>
            </w:rPr>
          </w:rPrChange>
        </w:rPr>
        <w:t>Forestal</w:t>
      </w:r>
      <w:proofErr w:type="spellEnd"/>
      <w:r w:rsidR="004509DC" w:rsidRPr="00577B31">
        <w:rPr>
          <w:sz w:val="20"/>
          <w:szCs w:val="20"/>
          <w:rPrChange w:id="802" w:author="Anna Wingfield" w:date="2024-03-14T14:53:00Z">
            <w:rPr>
              <w:rFonts w:asciiTheme="majorHAnsi" w:hAnsiTheme="majorHAnsi" w:cstheme="majorHAnsi"/>
              <w:sz w:val="20"/>
              <w:szCs w:val="20"/>
            </w:rPr>
          </w:rPrChange>
        </w:rPr>
        <w:t>,</w:t>
      </w:r>
      <w:r w:rsidRPr="00577B31">
        <w:rPr>
          <w:sz w:val="20"/>
          <w:szCs w:val="20"/>
          <w:rPrChange w:id="803" w:author="Anna Wingfield" w:date="2024-03-14T14:53:00Z">
            <w:rPr>
              <w:rFonts w:asciiTheme="majorHAnsi" w:hAnsiTheme="majorHAnsi" w:cstheme="majorHAnsi"/>
              <w:sz w:val="20"/>
              <w:szCs w:val="20"/>
            </w:rPr>
          </w:rPrChange>
        </w:rPr>
        <w:t xml:space="preserve"> </w:t>
      </w:r>
      <w:r w:rsidR="00A03F90" w:rsidRPr="00577B31">
        <w:rPr>
          <w:sz w:val="20"/>
          <w:szCs w:val="20"/>
          <w:rPrChange w:id="804" w:author="Anna Wingfield" w:date="2024-03-14T14:53:00Z">
            <w:rPr>
              <w:rFonts w:asciiTheme="majorHAnsi" w:hAnsiTheme="majorHAnsi" w:cstheme="majorHAnsi"/>
              <w:sz w:val="20"/>
              <w:szCs w:val="20"/>
            </w:rPr>
          </w:rPrChange>
        </w:rPr>
        <w:t xml:space="preserve">“Architecture,” </w:t>
      </w:r>
      <w:r w:rsidRPr="00577B31">
        <w:rPr>
          <w:sz w:val="20"/>
          <w:szCs w:val="20"/>
          <w:rPrChange w:id="805" w:author="Anna Wingfield" w:date="2024-03-14T14:53:00Z">
            <w:rPr>
              <w:rFonts w:asciiTheme="majorHAnsi" w:hAnsiTheme="majorHAnsi" w:cstheme="majorHAnsi"/>
              <w:sz w:val="20"/>
              <w:szCs w:val="20"/>
            </w:rPr>
          </w:rPrChange>
        </w:rPr>
        <w:t>154.</w:t>
      </w:r>
    </w:p>
  </w:footnote>
  <w:footnote w:id="21">
    <w:p w14:paraId="53E971C7" w14:textId="4121B740" w:rsidR="003C5376" w:rsidRPr="00577B31" w:rsidRDefault="003C5376">
      <w:pPr>
        <w:pStyle w:val="FootnoteText"/>
        <w:rPr>
          <w:sz w:val="20"/>
          <w:szCs w:val="20"/>
          <w:rPrChange w:id="813" w:author="Anna Wingfield" w:date="2024-03-14T14:53:00Z">
            <w:rPr>
              <w:rFonts w:asciiTheme="majorHAnsi" w:hAnsiTheme="majorHAnsi" w:cstheme="majorHAnsi"/>
              <w:sz w:val="20"/>
              <w:szCs w:val="20"/>
            </w:rPr>
          </w:rPrChange>
        </w:rPr>
      </w:pPr>
      <w:r w:rsidRPr="00577B31">
        <w:rPr>
          <w:rStyle w:val="FootnoteReference"/>
          <w:sz w:val="20"/>
          <w:szCs w:val="20"/>
          <w:rPrChange w:id="814" w:author="Anna Wingfield" w:date="2024-03-14T14:53:00Z">
            <w:rPr>
              <w:rStyle w:val="FootnoteReference"/>
              <w:rFonts w:asciiTheme="majorHAnsi" w:hAnsiTheme="majorHAnsi" w:cstheme="majorHAnsi"/>
              <w:sz w:val="20"/>
              <w:szCs w:val="20"/>
            </w:rPr>
          </w:rPrChange>
        </w:rPr>
        <w:footnoteRef/>
      </w:r>
      <w:r w:rsidRPr="00577B31">
        <w:rPr>
          <w:sz w:val="20"/>
          <w:szCs w:val="20"/>
          <w:rPrChange w:id="815" w:author="Anna Wingfield" w:date="2024-03-14T14:53:00Z">
            <w:rPr>
              <w:rFonts w:asciiTheme="majorHAnsi" w:hAnsiTheme="majorHAnsi" w:cstheme="majorHAnsi"/>
              <w:sz w:val="20"/>
              <w:szCs w:val="20"/>
            </w:rPr>
          </w:rPrChange>
        </w:rPr>
        <w:t xml:space="preserve"> Yoon Sun Lee, “Charlotte Smith’s Network Story,”</w:t>
      </w:r>
      <w:r w:rsidR="007A6806" w:rsidRPr="00577B31">
        <w:rPr>
          <w:sz w:val="20"/>
          <w:szCs w:val="20"/>
          <w:rPrChange w:id="816" w:author="Anna Wingfield" w:date="2024-03-14T14:53:00Z">
            <w:rPr>
              <w:rFonts w:asciiTheme="majorHAnsi" w:hAnsiTheme="majorHAnsi" w:cstheme="majorHAnsi"/>
              <w:sz w:val="20"/>
              <w:szCs w:val="20"/>
            </w:rPr>
          </w:rPrChange>
        </w:rPr>
        <w:t xml:space="preserve"> in</w:t>
      </w:r>
      <w:r w:rsidRPr="00577B31">
        <w:rPr>
          <w:sz w:val="20"/>
          <w:szCs w:val="20"/>
          <w:rPrChange w:id="817" w:author="Anna Wingfield" w:date="2024-03-14T14:53:00Z">
            <w:rPr>
              <w:rFonts w:asciiTheme="majorHAnsi" w:hAnsiTheme="majorHAnsi" w:cstheme="majorHAnsi"/>
              <w:sz w:val="20"/>
              <w:szCs w:val="20"/>
            </w:rPr>
          </w:rPrChange>
        </w:rPr>
        <w:t xml:space="preserve"> </w:t>
      </w:r>
      <w:r w:rsidRPr="00577B31">
        <w:rPr>
          <w:i/>
          <w:iCs/>
          <w:sz w:val="20"/>
          <w:szCs w:val="20"/>
          <w:rPrChange w:id="818" w:author="Anna Wingfield" w:date="2024-03-14T14:53:00Z">
            <w:rPr>
              <w:rFonts w:asciiTheme="majorHAnsi" w:hAnsiTheme="majorHAnsi" w:cstheme="majorHAnsi"/>
              <w:i/>
              <w:iCs/>
              <w:sz w:val="20"/>
              <w:szCs w:val="20"/>
            </w:rPr>
          </w:rPrChange>
        </w:rPr>
        <w:t>Global Romanticism: Origins, Orientations, and Engagements, 1760-1920</w:t>
      </w:r>
      <w:r w:rsidRPr="00577B31">
        <w:rPr>
          <w:sz w:val="20"/>
          <w:szCs w:val="20"/>
          <w:rPrChange w:id="819" w:author="Anna Wingfield" w:date="2024-03-14T14:53:00Z">
            <w:rPr>
              <w:rFonts w:asciiTheme="majorHAnsi" w:hAnsiTheme="majorHAnsi" w:cstheme="majorHAnsi"/>
              <w:sz w:val="20"/>
              <w:szCs w:val="20"/>
            </w:rPr>
          </w:rPrChange>
        </w:rPr>
        <w:t>, edited by Evan Gottlieb (Lewisburg, PA: Bucknell University Press, 2015), 39.</w:t>
      </w:r>
    </w:p>
  </w:footnote>
  <w:footnote w:id="22">
    <w:p w14:paraId="58F13E90" w14:textId="6A51F3FE" w:rsidR="003C5376" w:rsidRPr="00577B31" w:rsidRDefault="003C5376">
      <w:pPr>
        <w:pStyle w:val="FootnoteText"/>
        <w:rPr>
          <w:sz w:val="20"/>
          <w:szCs w:val="20"/>
          <w:rPrChange w:id="825" w:author="Anna Wingfield" w:date="2024-03-14T14:53:00Z">
            <w:rPr>
              <w:rFonts w:asciiTheme="majorHAnsi" w:hAnsiTheme="majorHAnsi" w:cstheme="majorHAnsi"/>
              <w:sz w:val="20"/>
              <w:szCs w:val="20"/>
            </w:rPr>
          </w:rPrChange>
        </w:rPr>
      </w:pPr>
      <w:r w:rsidRPr="00577B31">
        <w:rPr>
          <w:rStyle w:val="FootnoteReference"/>
          <w:sz w:val="20"/>
          <w:szCs w:val="20"/>
          <w:rPrChange w:id="826" w:author="Anna Wingfield" w:date="2024-03-14T14:53:00Z">
            <w:rPr>
              <w:rStyle w:val="FootnoteReference"/>
              <w:rFonts w:asciiTheme="majorHAnsi" w:hAnsiTheme="majorHAnsi" w:cstheme="majorHAnsi"/>
              <w:sz w:val="20"/>
              <w:szCs w:val="20"/>
            </w:rPr>
          </w:rPrChange>
        </w:rPr>
        <w:footnoteRef/>
      </w:r>
      <w:r w:rsidRPr="00577B31">
        <w:rPr>
          <w:sz w:val="20"/>
          <w:szCs w:val="20"/>
          <w:rPrChange w:id="827" w:author="Anna Wingfield" w:date="2024-03-14T14:53:00Z">
            <w:rPr>
              <w:rFonts w:asciiTheme="majorHAnsi" w:hAnsiTheme="majorHAnsi" w:cstheme="majorHAnsi"/>
              <w:sz w:val="20"/>
              <w:szCs w:val="20"/>
            </w:rPr>
          </w:rPrChange>
        </w:rPr>
        <w:t xml:space="preserve"> Lee, “Charlotte Smith’s Network Story,” 39, 40.</w:t>
      </w:r>
    </w:p>
  </w:footnote>
  <w:footnote w:id="23">
    <w:p w14:paraId="478F6F15" w14:textId="014B5F12" w:rsidR="003C5376" w:rsidRPr="00577B31" w:rsidRDefault="003C5376">
      <w:pPr>
        <w:pStyle w:val="FootnoteText"/>
        <w:rPr>
          <w:sz w:val="20"/>
          <w:szCs w:val="20"/>
          <w:rPrChange w:id="852" w:author="Anna Wingfield" w:date="2024-03-14T14:53:00Z">
            <w:rPr>
              <w:rFonts w:asciiTheme="majorHAnsi" w:hAnsiTheme="majorHAnsi" w:cstheme="majorHAnsi"/>
              <w:sz w:val="20"/>
              <w:szCs w:val="20"/>
            </w:rPr>
          </w:rPrChange>
        </w:rPr>
      </w:pPr>
      <w:r w:rsidRPr="00577B31">
        <w:rPr>
          <w:rStyle w:val="FootnoteReference"/>
          <w:sz w:val="20"/>
          <w:szCs w:val="20"/>
          <w:rPrChange w:id="853" w:author="Anna Wingfield" w:date="2024-03-14T14:53:00Z">
            <w:rPr>
              <w:rStyle w:val="FootnoteReference"/>
              <w:rFonts w:asciiTheme="majorHAnsi" w:hAnsiTheme="majorHAnsi" w:cstheme="majorHAnsi"/>
              <w:sz w:val="20"/>
              <w:szCs w:val="20"/>
            </w:rPr>
          </w:rPrChange>
        </w:rPr>
        <w:footnoteRef/>
      </w:r>
      <w:r w:rsidRPr="00577B31">
        <w:rPr>
          <w:sz w:val="20"/>
          <w:szCs w:val="20"/>
          <w:rPrChange w:id="854" w:author="Anna Wingfield" w:date="2024-03-14T14:53:00Z">
            <w:rPr>
              <w:rFonts w:asciiTheme="majorHAnsi" w:hAnsiTheme="majorHAnsi" w:cstheme="majorHAnsi"/>
              <w:sz w:val="20"/>
              <w:szCs w:val="20"/>
            </w:rPr>
          </w:rPrChange>
        </w:rPr>
        <w:t xml:space="preserve"> Manuel Castells, </w:t>
      </w:r>
      <w:r w:rsidRPr="00577B31">
        <w:rPr>
          <w:i/>
          <w:iCs/>
          <w:sz w:val="20"/>
          <w:szCs w:val="20"/>
          <w:rPrChange w:id="855" w:author="Anna Wingfield" w:date="2024-03-14T14:53:00Z">
            <w:rPr>
              <w:rFonts w:asciiTheme="majorHAnsi" w:hAnsiTheme="majorHAnsi" w:cstheme="majorHAnsi"/>
              <w:i/>
              <w:iCs/>
              <w:sz w:val="20"/>
              <w:szCs w:val="20"/>
            </w:rPr>
          </w:rPrChange>
        </w:rPr>
        <w:t>The Rise of the Network Society</w:t>
      </w:r>
      <w:r w:rsidR="00F249CD" w:rsidRPr="00577B31">
        <w:rPr>
          <w:sz w:val="20"/>
          <w:szCs w:val="20"/>
          <w:rPrChange w:id="856" w:author="Anna Wingfield" w:date="2024-03-14T14:53:00Z">
            <w:rPr>
              <w:rFonts w:asciiTheme="majorHAnsi" w:hAnsiTheme="majorHAnsi" w:cstheme="majorHAnsi"/>
              <w:sz w:val="20"/>
              <w:szCs w:val="20"/>
            </w:rPr>
          </w:rPrChange>
        </w:rPr>
        <w:t xml:space="preserve"> (Cambridge, MA: Blackwell Press, 1995), 415-17.</w:t>
      </w:r>
    </w:p>
  </w:footnote>
  <w:footnote w:id="24">
    <w:p w14:paraId="5D4F38B6" w14:textId="614412C2" w:rsidR="000049FE" w:rsidRPr="00577B31" w:rsidRDefault="000049FE" w:rsidP="00347D4F">
      <w:pPr>
        <w:pStyle w:val="FootnoteText"/>
        <w:rPr>
          <w:sz w:val="20"/>
          <w:szCs w:val="20"/>
          <w:rPrChange w:id="867" w:author="Anna Wingfield" w:date="2024-03-14T14:53:00Z">
            <w:rPr>
              <w:rFonts w:asciiTheme="majorHAnsi" w:hAnsiTheme="majorHAnsi" w:cstheme="majorHAnsi"/>
              <w:sz w:val="20"/>
              <w:szCs w:val="20"/>
            </w:rPr>
          </w:rPrChange>
        </w:rPr>
      </w:pPr>
      <w:r w:rsidRPr="00577B31">
        <w:rPr>
          <w:rStyle w:val="FootnoteReference"/>
          <w:sz w:val="20"/>
          <w:szCs w:val="20"/>
          <w:rPrChange w:id="868" w:author="Anna Wingfield" w:date="2024-03-14T14:53:00Z">
            <w:rPr>
              <w:rStyle w:val="FootnoteReference"/>
              <w:rFonts w:asciiTheme="majorHAnsi" w:hAnsiTheme="majorHAnsi" w:cstheme="majorHAnsi"/>
              <w:sz w:val="20"/>
              <w:szCs w:val="20"/>
            </w:rPr>
          </w:rPrChange>
        </w:rPr>
        <w:footnoteRef/>
      </w:r>
      <w:r w:rsidRPr="00577B31">
        <w:rPr>
          <w:sz w:val="20"/>
          <w:szCs w:val="20"/>
          <w:rPrChange w:id="869" w:author="Anna Wingfield" w:date="2024-03-14T14:53:00Z">
            <w:rPr>
              <w:rFonts w:asciiTheme="majorHAnsi" w:hAnsiTheme="majorHAnsi" w:cstheme="majorHAnsi"/>
              <w:sz w:val="20"/>
              <w:szCs w:val="20"/>
            </w:rPr>
          </w:rPrChange>
        </w:rPr>
        <w:t xml:space="preserve"> </w:t>
      </w:r>
      <w:r w:rsidR="00A46B90" w:rsidRPr="00577B31">
        <w:rPr>
          <w:sz w:val="20"/>
          <w:szCs w:val="20"/>
          <w:rPrChange w:id="870" w:author="Anna Wingfield" w:date="2024-03-14T14:53:00Z">
            <w:rPr>
              <w:rFonts w:asciiTheme="majorHAnsi" w:hAnsiTheme="majorHAnsi" w:cstheme="majorHAnsi"/>
              <w:sz w:val="20"/>
              <w:szCs w:val="20"/>
            </w:rPr>
          </w:rPrChange>
        </w:rPr>
        <w:t>Covid-19</w:t>
      </w:r>
      <w:r w:rsidRPr="00577B31">
        <w:rPr>
          <w:sz w:val="20"/>
          <w:szCs w:val="20"/>
          <w:rPrChange w:id="871" w:author="Anna Wingfield" w:date="2024-03-14T14:53:00Z">
            <w:rPr>
              <w:rFonts w:asciiTheme="majorHAnsi" w:hAnsiTheme="majorHAnsi" w:cstheme="majorHAnsi"/>
              <w:sz w:val="20"/>
              <w:szCs w:val="20"/>
            </w:rPr>
          </w:rPrChange>
        </w:rPr>
        <w:t xml:space="preserve"> in some ways has accelerated these trends. In a March</w:t>
      </w:r>
      <w:r w:rsidR="00AE6ADF" w:rsidRPr="00577B31">
        <w:rPr>
          <w:sz w:val="20"/>
          <w:szCs w:val="20"/>
          <w:rPrChange w:id="872" w:author="Anna Wingfield" w:date="2024-03-14T14:53:00Z">
            <w:rPr>
              <w:rFonts w:asciiTheme="majorHAnsi" w:hAnsiTheme="majorHAnsi" w:cstheme="majorHAnsi"/>
              <w:sz w:val="20"/>
              <w:szCs w:val="20"/>
            </w:rPr>
          </w:rPrChange>
        </w:rPr>
        <w:t xml:space="preserve"> 2020</w:t>
      </w:r>
      <w:r w:rsidRPr="00577B31">
        <w:rPr>
          <w:sz w:val="20"/>
          <w:szCs w:val="20"/>
          <w:rPrChange w:id="873" w:author="Anna Wingfield" w:date="2024-03-14T14:53:00Z">
            <w:rPr>
              <w:rFonts w:asciiTheme="majorHAnsi" w:hAnsiTheme="majorHAnsi" w:cstheme="majorHAnsi"/>
              <w:sz w:val="20"/>
              <w:szCs w:val="20"/>
            </w:rPr>
          </w:rPrChange>
        </w:rPr>
        <w:t xml:space="preserve"> blog post for th</w:t>
      </w:r>
      <w:r w:rsidR="00A46B90" w:rsidRPr="00577B31">
        <w:rPr>
          <w:sz w:val="20"/>
          <w:szCs w:val="20"/>
          <w:rPrChange w:id="874" w:author="Anna Wingfield" w:date="2024-03-14T14:53:00Z">
            <w:rPr>
              <w:rFonts w:asciiTheme="majorHAnsi" w:hAnsiTheme="majorHAnsi" w:cstheme="majorHAnsi"/>
              <w:sz w:val="20"/>
              <w:szCs w:val="20"/>
            </w:rPr>
          </w:rPrChange>
        </w:rPr>
        <w:t xml:space="preserve">e </w:t>
      </w:r>
      <w:r w:rsidRPr="00577B31">
        <w:rPr>
          <w:sz w:val="20"/>
          <w:szCs w:val="20"/>
          <w:rPrChange w:id="875" w:author="Anna Wingfield" w:date="2024-03-14T14:53:00Z">
            <w:rPr>
              <w:rFonts w:asciiTheme="majorHAnsi" w:hAnsiTheme="majorHAnsi" w:cstheme="majorHAnsi"/>
              <w:sz w:val="20"/>
              <w:szCs w:val="20"/>
            </w:rPr>
          </w:rPrChange>
        </w:rPr>
        <w:t xml:space="preserve">“The Philosophical Salon,” </w:t>
      </w:r>
      <w:proofErr w:type="spellStart"/>
      <w:r w:rsidRPr="00577B31">
        <w:rPr>
          <w:sz w:val="20"/>
          <w:szCs w:val="20"/>
          <w:rPrChange w:id="876" w:author="Anna Wingfield" w:date="2024-03-14T14:53:00Z">
            <w:rPr>
              <w:rFonts w:asciiTheme="majorHAnsi" w:hAnsiTheme="majorHAnsi" w:cstheme="majorHAnsi"/>
              <w:sz w:val="20"/>
              <w:szCs w:val="20"/>
            </w:rPr>
          </w:rPrChange>
        </w:rPr>
        <w:t>Slavoj</w:t>
      </w:r>
      <w:proofErr w:type="spellEnd"/>
      <w:r w:rsidRPr="00577B31">
        <w:rPr>
          <w:sz w:val="20"/>
          <w:szCs w:val="20"/>
          <w:rPrChange w:id="877" w:author="Anna Wingfield" w:date="2024-03-14T14:53:00Z">
            <w:rPr>
              <w:rFonts w:asciiTheme="majorHAnsi" w:hAnsiTheme="majorHAnsi" w:cstheme="majorHAnsi"/>
              <w:sz w:val="20"/>
              <w:szCs w:val="20"/>
            </w:rPr>
          </w:rPrChange>
        </w:rPr>
        <w:t xml:space="preserve"> </w:t>
      </w:r>
      <w:proofErr w:type="spellStart"/>
      <w:r w:rsidR="00F249CD" w:rsidRPr="00577B31">
        <w:rPr>
          <w:sz w:val="20"/>
          <w:szCs w:val="20"/>
          <w:rPrChange w:id="878" w:author="Anna Wingfield" w:date="2024-03-14T14:53:00Z">
            <w:rPr>
              <w:rFonts w:asciiTheme="majorHAnsi" w:hAnsiTheme="majorHAnsi" w:cstheme="majorHAnsi"/>
              <w:sz w:val="20"/>
              <w:szCs w:val="20"/>
            </w:rPr>
          </w:rPrChange>
        </w:rPr>
        <w:t>Ž</w:t>
      </w:r>
      <w:r w:rsidRPr="00577B31">
        <w:rPr>
          <w:sz w:val="20"/>
          <w:szCs w:val="20"/>
          <w:rPrChange w:id="879" w:author="Anna Wingfield" w:date="2024-03-14T14:53:00Z">
            <w:rPr>
              <w:rFonts w:asciiTheme="majorHAnsi" w:hAnsiTheme="majorHAnsi" w:cstheme="majorHAnsi"/>
              <w:sz w:val="20"/>
              <w:szCs w:val="20"/>
            </w:rPr>
          </w:rPrChange>
        </w:rPr>
        <w:t>i</w:t>
      </w:r>
      <w:r w:rsidR="00F249CD" w:rsidRPr="00577B31">
        <w:rPr>
          <w:sz w:val="20"/>
          <w:szCs w:val="20"/>
          <w:rPrChange w:id="880" w:author="Anna Wingfield" w:date="2024-03-14T14:53:00Z">
            <w:rPr>
              <w:rFonts w:asciiTheme="majorHAnsi" w:hAnsiTheme="majorHAnsi" w:cstheme="majorHAnsi"/>
              <w:sz w:val="20"/>
              <w:szCs w:val="20"/>
            </w:rPr>
          </w:rPrChange>
        </w:rPr>
        <w:t>ž</w:t>
      </w:r>
      <w:r w:rsidRPr="00577B31">
        <w:rPr>
          <w:sz w:val="20"/>
          <w:szCs w:val="20"/>
          <w:rPrChange w:id="881" w:author="Anna Wingfield" w:date="2024-03-14T14:53:00Z">
            <w:rPr>
              <w:rFonts w:asciiTheme="majorHAnsi" w:hAnsiTheme="majorHAnsi" w:cstheme="majorHAnsi"/>
              <w:sz w:val="20"/>
              <w:szCs w:val="20"/>
            </w:rPr>
          </w:rPrChange>
        </w:rPr>
        <w:t>ek</w:t>
      </w:r>
      <w:proofErr w:type="spellEnd"/>
      <w:r w:rsidRPr="00577B31">
        <w:rPr>
          <w:sz w:val="20"/>
          <w:szCs w:val="20"/>
          <w:rPrChange w:id="882" w:author="Anna Wingfield" w:date="2024-03-14T14:53:00Z">
            <w:rPr>
              <w:rFonts w:asciiTheme="majorHAnsi" w:hAnsiTheme="majorHAnsi" w:cstheme="majorHAnsi"/>
              <w:sz w:val="20"/>
              <w:szCs w:val="20"/>
            </w:rPr>
          </w:rPrChange>
        </w:rPr>
        <w:t xml:space="preserve"> argues, “Who, today, will be able to afford shaking hands and embracing? The privileged. … The financial elite will withdraw into secluded zones and amuse themselves there telling stories in the </w:t>
      </w:r>
      <w:r w:rsidRPr="00577B31">
        <w:rPr>
          <w:i/>
          <w:sz w:val="20"/>
          <w:szCs w:val="20"/>
          <w:rPrChange w:id="883" w:author="Anna Wingfield" w:date="2024-03-14T14:53:00Z">
            <w:rPr>
              <w:rFonts w:asciiTheme="majorHAnsi" w:hAnsiTheme="majorHAnsi" w:cstheme="majorHAnsi"/>
              <w:i/>
              <w:sz w:val="20"/>
              <w:szCs w:val="20"/>
            </w:rPr>
          </w:rPrChange>
        </w:rPr>
        <w:t xml:space="preserve">Decameron </w:t>
      </w:r>
      <w:r w:rsidRPr="00577B31">
        <w:rPr>
          <w:sz w:val="20"/>
          <w:szCs w:val="20"/>
          <w:rPrChange w:id="884" w:author="Anna Wingfield" w:date="2024-03-14T14:53:00Z">
            <w:rPr>
              <w:rFonts w:asciiTheme="majorHAnsi" w:hAnsiTheme="majorHAnsi" w:cstheme="majorHAnsi"/>
              <w:sz w:val="20"/>
              <w:szCs w:val="20"/>
            </w:rPr>
          </w:rPrChange>
        </w:rPr>
        <w:t>style. (The ultra-rich are already flocking with private planes to exclusive small islands in the Caribbean)</w:t>
      </w:r>
      <w:r w:rsidR="00527BE5" w:rsidRPr="00577B31">
        <w:rPr>
          <w:sz w:val="20"/>
          <w:szCs w:val="20"/>
          <w:rPrChange w:id="885" w:author="Anna Wingfield" w:date="2024-03-14T14:53:00Z">
            <w:rPr>
              <w:rFonts w:asciiTheme="majorHAnsi" w:hAnsiTheme="majorHAnsi" w:cstheme="majorHAnsi"/>
              <w:sz w:val="20"/>
              <w:szCs w:val="20"/>
            </w:rPr>
          </w:rPrChange>
        </w:rPr>
        <w:t>.</w:t>
      </w:r>
      <w:r w:rsidRPr="00577B31">
        <w:rPr>
          <w:sz w:val="20"/>
          <w:szCs w:val="20"/>
          <w:rPrChange w:id="886" w:author="Anna Wingfield" w:date="2024-03-14T14:53:00Z">
            <w:rPr>
              <w:rFonts w:asciiTheme="majorHAnsi" w:hAnsiTheme="majorHAnsi" w:cstheme="majorHAnsi"/>
              <w:sz w:val="20"/>
              <w:szCs w:val="20"/>
            </w:rPr>
          </w:rPrChange>
        </w:rPr>
        <w:t>”</w:t>
      </w:r>
      <w:r w:rsidR="00BB21E9" w:rsidRPr="00577B31">
        <w:rPr>
          <w:sz w:val="20"/>
          <w:szCs w:val="20"/>
          <w:rPrChange w:id="887" w:author="Anna Wingfield" w:date="2024-03-14T14:53:00Z">
            <w:rPr>
              <w:rFonts w:asciiTheme="majorHAnsi" w:hAnsiTheme="majorHAnsi" w:cstheme="majorHAnsi"/>
              <w:sz w:val="20"/>
              <w:szCs w:val="20"/>
            </w:rPr>
          </w:rPrChange>
        </w:rPr>
        <w:t xml:space="preserve"> </w:t>
      </w:r>
      <w:r w:rsidR="00F249CD" w:rsidRPr="00577B31">
        <w:rPr>
          <w:sz w:val="20"/>
          <w:szCs w:val="20"/>
          <w:rPrChange w:id="888" w:author="Anna Wingfield" w:date="2024-03-14T14:53:00Z">
            <w:rPr>
              <w:rFonts w:asciiTheme="majorHAnsi" w:hAnsiTheme="majorHAnsi" w:cstheme="majorHAnsi"/>
              <w:sz w:val="20"/>
              <w:szCs w:val="20"/>
            </w:rPr>
          </w:rPrChange>
        </w:rPr>
        <w:t xml:space="preserve">See </w:t>
      </w:r>
      <w:proofErr w:type="spellStart"/>
      <w:r w:rsidR="00F249CD" w:rsidRPr="00577B31">
        <w:rPr>
          <w:sz w:val="20"/>
          <w:szCs w:val="20"/>
          <w:rPrChange w:id="889" w:author="Anna Wingfield" w:date="2024-03-14T14:53:00Z">
            <w:rPr>
              <w:rFonts w:asciiTheme="majorHAnsi" w:hAnsiTheme="majorHAnsi" w:cstheme="majorHAnsi"/>
              <w:sz w:val="20"/>
              <w:szCs w:val="20"/>
            </w:rPr>
          </w:rPrChange>
        </w:rPr>
        <w:t>Slavoj</w:t>
      </w:r>
      <w:proofErr w:type="spellEnd"/>
      <w:r w:rsidR="00F249CD" w:rsidRPr="00577B31">
        <w:rPr>
          <w:sz w:val="20"/>
          <w:szCs w:val="20"/>
          <w:rPrChange w:id="890" w:author="Anna Wingfield" w:date="2024-03-14T14:53:00Z">
            <w:rPr>
              <w:rFonts w:asciiTheme="majorHAnsi" w:hAnsiTheme="majorHAnsi" w:cstheme="majorHAnsi"/>
              <w:sz w:val="20"/>
              <w:szCs w:val="20"/>
            </w:rPr>
          </w:rPrChange>
        </w:rPr>
        <w:t xml:space="preserve"> </w:t>
      </w:r>
      <w:proofErr w:type="spellStart"/>
      <w:r w:rsidR="00F249CD" w:rsidRPr="00577B31">
        <w:rPr>
          <w:sz w:val="20"/>
          <w:szCs w:val="20"/>
          <w:rPrChange w:id="891" w:author="Anna Wingfield" w:date="2024-03-14T14:53:00Z">
            <w:rPr>
              <w:rFonts w:asciiTheme="majorHAnsi" w:hAnsiTheme="majorHAnsi" w:cstheme="majorHAnsi"/>
              <w:sz w:val="20"/>
              <w:szCs w:val="20"/>
            </w:rPr>
          </w:rPrChange>
        </w:rPr>
        <w:t>Žižek</w:t>
      </w:r>
      <w:proofErr w:type="spellEnd"/>
      <w:r w:rsidR="00F249CD" w:rsidRPr="00577B31">
        <w:rPr>
          <w:sz w:val="20"/>
          <w:szCs w:val="20"/>
          <w:rPrChange w:id="892" w:author="Anna Wingfield" w:date="2024-03-14T14:53:00Z">
            <w:rPr>
              <w:rFonts w:asciiTheme="majorHAnsi" w:hAnsiTheme="majorHAnsi" w:cstheme="majorHAnsi"/>
              <w:sz w:val="20"/>
              <w:szCs w:val="20"/>
            </w:rPr>
          </w:rPrChange>
        </w:rPr>
        <w:t xml:space="preserve">, “Monitor and Punish? Yes, </w:t>
      </w:r>
      <w:proofErr w:type="gramStart"/>
      <w:r w:rsidR="00F249CD" w:rsidRPr="00577B31">
        <w:rPr>
          <w:sz w:val="20"/>
          <w:szCs w:val="20"/>
          <w:rPrChange w:id="893" w:author="Anna Wingfield" w:date="2024-03-14T14:53:00Z">
            <w:rPr>
              <w:rFonts w:asciiTheme="majorHAnsi" w:hAnsiTheme="majorHAnsi" w:cstheme="majorHAnsi"/>
              <w:sz w:val="20"/>
              <w:szCs w:val="20"/>
            </w:rPr>
          </w:rPrChange>
        </w:rPr>
        <w:t>Please</w:t>
      </w:r>
      <w:proofErr w:type="gramEnd"/>
      <w:r w:rsidR="00F249CD" w:rsidRPr="00577B31">
        <w:rPr>
          <w:sz w:val="20"/>
          <w:szCs w:val="20"/>
          <w:rPrChange w:id="894" w:author="Anna Wingfield" w:date="2024-03-14T14:53:00Z">
            <w:rPr>
              <w:rFonts w:asciiTheme="majorHAnsi" w:hAnsiTheme="majorHAnsi" w:cstheme="majorHAnsi"/>
              <w:sz w:val="20"/>
              <w:szCs w:val="20"/>
            </w:rPr>
          </w:rPrChange>
        </w:rPr>
        <w:t xml:space="preserve">!” </w:t>
      </w:r>
      <w:r w:rsidR="00F249CD" w:rsidRPr="00577B31">
        <w:rPr>
          <w:i/>
          <w:iCs/>
          <w:sz w:val="20"/>
          <w:szCs w:val="20"/>
          <w:rPrChange w:id="895" w:author="Anna Wingfield" w:date="2024-03-14T14:53:00Z">
            <w:rPr>
              <w:rFonts w:asciiTheme="majorHAnsi" w:hAnsiTheme="majorHAnsi" w:cstheme="majorHAnsi"/>
              <w:i/>
              <w:iCs/>
              <w:sz w:val="20"/>
              <w:szCs w:val="20"/>
            </w:rPr>
          </w:rPrChange>
        </w:rPr>
        <w:t>Los Angeles Review of Books</w:t>
      </w:r>
      <w:r w:rsidR="00F249CD" w:rsidRPr="00577B31">
        <w:rPr>
          <w:sz w:val="20"/>
          <w:szCs w:val="20"/>
          <w:rPrChange w:id="896" w:author="Anna Wingfield" w:date="2024-03-14T14:53:00Z">
            <w:rPr>
              <w:rFonts w:asciiTheme="majorHAnsi" w:hAnsiTheme="majorHAnsi" w:cstheme="majorHAnsi"/>
              <w:sz w:val="20"/>
              <w:szCs w:val="20"/>
            </w:rPr>
          </w:rPrChange>
        </w:rPr>
        <w:t xml:space="preserve">, March 16. 2020, </w:t>
      </w:r>
      <w:r w:rsidRPr="00577B31">
        <w:fldChar w:fldCharType="begin"/>
      </w:r>
      <w:r w:rsidRPr="00577B31">
        <w:instrText>HYPERLINK "https://thephilosophicalsalon.com/monitor-and-punish-yes-please/"</w:instrText>
      </w:r>
      <w:r w:rsidRPr="00577B31">
        <w:fldChar w:fldCharType="separate"/>
      </w:r>
      <w:r w:rsidR="00F249CD" w:rsidRPr="00577B31">
        <w:rPr>
          <w:rStyle w:val="Hyperlink"/>
          <w:sz w:val="20"/>
          <w:szCs w:val="20"/>
          <w:rPrChange w:id="897" w:author="Anna Wingfield" w:date="2024-03-14T14:53:00Z">
            <w:rPr>
              <w:rStyle w:val="Hyperlink"/>
              <w:rFonts w:asciiTheme="majorHAnsi" w:hAnsiTheme="majorHAnsi" w:cstheme="majorHAnsi"/>
              <w:sz w:val="20"/>
              <w:szCs w:val="20"/>
            </w:rPr>
          </w:rPrChange>
        </w:rPr>
        <w:t>https://thephilosophicalsalon.com/monitor-and-punish-yes-please/</w:t>
      </w:r>
      <w:r w:rsidRPr="00577B31">
        <w:rPr>
          <w:rStyle w:val="Hyperlink"/>
          <w:sz w:val="20"/>
          <w:szCs w:val="20"/>
          <w:rPrChange w:id="898" w:author="Anna Wingfield" w:date="2024-03-14T14:53:00Z">
            <w:rPr>
              <w:rStyle w:val="Hyperlink"/>
              <w:rFonts w:asciiTheme="majorHAnsi" w:hAnsiTheme="majorHAnsi" w:cstheme="majorHAnsi"/>
              <w:sz w:val="20"/>
              <w:szCs w:val="20"/>
            </w:rPr>
          </w:rPrChange>
        </w:rPr>
        <w:fldChar w:fldCharType="end"/>
      </w:r>
    </w:p>
  </w:footnote>
  <w:footnote w:id="25">
    <w:p w14:paraId="2675CA14" w14:textId="28EC91D7" w:rsidR="00F249CD" w:rsidRPr="00577B31" w:rsidRDefault="00F249CD">
      <w:pPr>
        <w:pStyle w:val="FootnoteText"/>
        <w:rPr>
          <w:sz w:val="20"/>
          <w:szCs w:val="20"/>
          <w:rPrChange w:id="914" w:author="Anna Wingfield" w:date="2024-03-14T14:53:00Z">
            <w:rPr>
              <w:rFonts w:asciiTheme="majorHAnsi" w:hAnsiTheme="majorHAnsi" w:cstheme="majorHAnsi"/>
              <w:sz w:val="20"/>
              <w:szCs w:val="20"/>
            </w:rPr>
          </w:rPrChange>
        </w:rPr>
      </w:pPr>
      <w:r w:rsidRPr="00577B31">
        <w:rPr>
          <w:rStyle w:val="FootnoteReference"/>
          <w:sz w:val="20"/>
          <w:szCs w:val="20"/>
          <w:rPrChange w:id="915" w:author="Anna Wingfield" w:date="2024-03-14T14:53:00Z">
            <w:rPr>
              <w:rStyle w:val="FootnoteReference"/>
              <w:rFonts w:asciiTheme="majorHAnsi" w:hAnsiTheme="majorHAnsi" w:cstheme="majorHAnsi"/>
              <w:sz w:val="20"/>
              <w:szCs w:val="20"/>
            </w:rPr>
          </w:rPrChange>
        </w:rPr>
        <w:footnoteRef/>
      </w:r>
      <w:r w:rsidRPr="00577B31">
        <w:rPr>
          <w:sz w:val="20"/>
          <w:szCs w:val="20"/>
          <w:rPrChange w:id="916" w:author="Anna Wingfield" w:date="2024-03-14T14:53:00Z">
            <w:rPr>
              <w:rFonts w:asciiTheme="majorHAnsi" w:hAnsiTheme="majorHAnsi" w:cstheme="majorHAnsi"/>
              <w:sz w:val="20"/>
              <w:szCs w:val="20"/>
            </w:rPr>
          </w:rPrChange>
        </w:rPr>
        <w:t xml:space="preserve"> Daniels and </w:t>
      </w:r>
      <w:proofErr w:type="spellStart"/>
      <w:r w:rsidRPr="00577B31">
        <w:rPr>
          <w:sz w:val="20"/>
          <w:szCs w:val="20"/>
          <w:rPrChange w:id="917" w:author="Anna Wingfield" w:date="2024-03-14T14:53:00Z">
            <w:rPr>
              <w:rFonts w:asciiTheme="majorHAnsi" w:hAnsiTheme="majorHAnsi" w:cstheme="majorHAnsi"/>
              <w:sz w:val="20"/>
              <w:szCs w:val="20"/>
            </w:rPr>
          </w:rPrChange>
        </w:rPr>
        <w:t>Thistlethwaite</w:t>
      </w:r>
      <w:proofErr w:type="spellEnd"/>
      <w:r w:rsidRPr="00577B31">
        <w:rPr>
          <w:sz w:val="20"/>
          <w:szCs w:val="20"/>
          <w:rPrChange w:id="918" w:author="Anna Wingfield" w:date="2024-03-14T14:53:00Z">
            <w:rPr>
              <w:rFonts w:asciiTheme="majorHAnsi" w:hAnsiTheme="majorHAnsi" w:cstheme="majorHAnsi"/>
              <w:sz w:val="20"/>
              <w:szCs w:val="20"/>
            </w:rPr>
          </w:rPrChange>
        </w:rPr>
        <w:t xml:space="preserve">, </w:t>
      </w:r>
      <w:r w:rsidR="00955FFC" w:rsidRPr="00577B31">
        <w:rPr>
          <w:i/>
          <w:iCs/>
          <w:sz w:val="20"/>
          <w:szCs w:val="20"/>
          <w:rPrChange w:id="919" w:author="Anna Wingfield" w:date="2024-03-14T14:53:00Z">
            <w:rPr>
              <w:rFonts w:asciiTheme="majorHAnsi" w:hAnsiTheme="majorHAnsi" w:cstheme="majorHAnsi"/>
              <w:i/>
              <w:iCs/>
              <w:sz w:val="20"/>
              <w:szCs w:val="20"/>
            </w:rPr>
          </w:rPrChange>
        </w:rPr>
        <w:t xml:space="preserve">Being a Scholar, </w:t>
      </w:r>
      <w:r w:rsidRPr="00577B31">
        <w:rPr>
          <w:sz w:val="20"/>
          <w:szCs w:val="20"/>
          <w:rPrChange w:id="920" w:author="Anna Wingfield" w:date="2024-03-14T14:53:00Z">
            <w:rPr>
              <w:rFonts w:asciiTheme="majorHAnsi" w:hAnsiTheme="majorHAnsi" w:cstheme="majorHAnsi"/>
              <w:sz w:val="20"/>
              <w:szCs w:val="20"/>
            </w:rPr>
          </w:rPrChange>
        </w:rPr>
        <w:t>13.</w:t>
      </w:r>
    </w:p>
  </w:footnote>
  <w:footnote w:id="26">
    <w:p w14:paraId="33AFE358" w14:textId="29E8531B" w:rsidR="00F249CD" w:rsidRPr="00577B31" w:rsidRDefault="00F249CD">
      <w:pPr>
        <w:pStyle w:val="FootnoteText"/>
        <w:rPr>
          <w:sz w:val="20"/>
          <w:szCs w:val="20"/>
          <w:rPrChange w:id="925" w:author="Anna Wingfield" w:date="2024-03-14T14:53:00Z">
            <w:rPr>
              <w:rFonts w:asciiTheme="majorHAnsi" w:hAnsiTheme="majorHAnsi" w:cstheme="majorHAnsi"/>
              <w:sz w:val="20"/>
              <w:szCs w:val="20"/>
            </w:rPr>
          </w:rPrChange>
        </w:rPr>
      </w:pPr>
      <w:r w:rsidRPr="00577B31">
        <w:rPr>
          <w:rStyle w:val="FootnoteReference"/>
          <w:sz w:val="20"/>
          <w:szCs w:val="20"/>
          <w:rPrChange w:id="926" w:author="Anna Wingfield" w:date="2024-03-14T14:53:00Z">
            <w:rPr>
              <w:rStyle w:val="FootnoteReference"/>
              <w:rFonts w:asciiTheme="majorHAnsi" w:hAnsiTheme="majorHAnsi" w:cstheme="majorHAnsi"/>
              <w:sz w:val="20"/>
              <w:szCs w:val="20"/>
            </w:rPr>
          </w:rPrChange>
        </w:rPr>
        <w:footnoteRef/>
      </w:r>
      <w:r w:rsidRPr="00577B31">
        <w:rPr>
          <w:sz w:val="20"/>
          <w:szCs w:val="20"/>
          <w:rPrChange w:id="927" w:author="Anna Wingfield" w:date="2024-03-14T14:53:00Z">
            <w:rPr>
              <w:rFonts w:asciiTheme="majorHAnsi" w:hAnsiTheme="majorHAnsi" w:cstheme="majorHAnsi"/>
              <w:sz w:val="20"/>
              <w:szCs w:val="20"/>
            </w:rPr>
          </w:rPrChange>
        </w:rPr>
        <w:t xml:space="preserve"> Daniels and </w:t>
      </w:r>
      <w:proofErr w:type="spellStart"/>
      <w:r w:rsidRPr="00577B31">
        <w:rPr>
          <w:sz w:val="20"/>
          <w:szCs w:val="20"/>
          <w:rPrChange w:id="928" w:author="Anna Wingfield" w:date="2024-03-14T14:53:00Z">
            <w:rPr>
              <w:rFonts w:asciiTheme="majorHAnsi" w:hAnsiTheme="majorHAnsi" w:cstheme="majorHAnsi"/>
              <w:sz w:val="20"/>
              <w:szCs w:val="20"/>
            </w:rPr>
          </w:rPrChange>
        </w:rPr>
        <w:t>Thistlethwaite</w:t>
      </w:r>
      <w:proofErr w:type="spellEnd"/>
      <w:r w:rsidRPr="00577B31">
        <w:rPr>
          <w:sz w:val="20"/>
          <w:szCs w:val="20"/>
          <w:rPrChange w:id="929" w:author="Anna Wingfield" w:date="2024-03-14T14:53:00Z">
            <w:rPr>
              <w:rFonts w:asciiTheme="majorHAnsi" w:hAnsiTheme="majorHAnsi" w:cstheme="majorHAnsi"/>
              <w:sz w:val="20"/>
              <w:szCs w:val="20"/>
            </w:rPr>
          </w:rPrChange>
        </w:rPr>
        <w:t xml:space="preserve">, </w:t>
      </w:r>
      <w:r w:rsidR="00955FFC" w:rsidRPr="00577B31">
        <w:rPr>
          <w:i/>
          <w:iCs/>
          <w:sz w:val="20"/>
          <w:szCs w:val="20"/>
          <w:rPrChange w:id="930" w:author="Anna Wingfield" w:date="2024-03-14T14:53:00Z">
            <w:rPr>
              <w:rFonts w:asciiTheme="majorHAnsi" w:hAnsiTheme="majorHAnsi" w:cstheme="majorHAnsi"/>
              <w:i/>
              <w:iCs/>
              <w:sz w:val="20"/>
              <w:szCs w:val="20"/>
            </w:rPr>
          </w:rPrChange>
        </w:rPr>
        <w:t>Being a Scholar</w:t>
      </w:r>
      <w:r w:rsidR="00955FFC" w:rsidRPr="00577B31">
        <w:rPr>
          <w:sz w:val="20"/>
          <w:szCs w:val="20"/>
          <w:rPrChange w:id="931" w:author="Anna Wingfield" w:date="2024-03-14T14:53:00Z">
            <w:rPr>
              <w:rFonts w:asciiTheme="majorHAnsi" w:hAnsiTheme="majorHAnsi" w:cstheme="majorHAnsi"/>
              <w:sz w:val="20"/>
              <w:szCs w:val="20"/>
            </w:rPr>
          </w:rPrChange>
        </w:rPr>
        <w:t>,</w:t>
      </w:r>
      <w:r w:rsidR="00955FFC" w:rsidRPr="00577B31">
        <w:rPr>
          <w:i/>
          <w:iCs/>
          <w:sz w:val="20"/>
          <w:szCs w:val="20"/>
          <w:rPrChange w:id="932" w:author="Anna Wingfield" w:date="2024-03-14T14:53:00Z">
            <w:rPr>
              <w:rFonts w:asciiTheme="majorHAnsi" w:hAnsiTheme="majorHAnsi" w:cstheme="majorHAnsi"/>
              <w:i/>
              <w:iCs/>
              <w:sz w:val="20"/>
              <w:szCs w:val="20"/>
            </w:rPr>
          </w:rPrChange>
        </w:rPr>
        <w:t xml:space="preserve"> </w:t>
      </w:r>
      <w:r w:rsidRPr="00577B31">
        <w:rPr>
          <w:sz w:val="20"/>
          <w:szCs w:val="20"/>
          <w:rPrChange w:id="933" w:author="Anna Wingfield" w:date="2024-03-14T14:53:00Z">
            <w:rPr>
              <w:rFonts w:asciiTheme="majorHAnsi" w:hAnsiTheme="majorHAnsi" w:cstheme="majorHAnsi"/>
              <w:sz w:val="20"/>
              <w:szCs w:val="20"/>
            </w:rPr>
          </w:rPrChange>
        </w:rPr>
        <w:t>13.</w:t>
      </w:r>
    </w:p>
  </w:footnote>
  <w:footnote w:id="27">
    <w:p w14:paraId="4EC71F55" w14:textId="39CFB8A4" w:rsidR="00230E6E" w:rsidRPr="00577B31" w:rsidRDefault="00230E6E" w:rsidP="007A6806">
      <w:pPr>
        <w:rPr>
          <w:rFonts w:ascii="Times New Roman" w:hAnsi="Times New Roman"/>
          <w:sz w:val="20"/>
          <w:szCs w:val="20"/>
          <w:rPrChange w:id="949" w:author="Anna Wingfield" w:date="2024-03-14T14:53:00Z">
            <w:rPr>
              <w:rFonts w:asciiTheme="majorHAnsi" w:hAnsiTheme="majorHAnsi" w:cstheme="majorHAnsi"/>
              <w:sz w:val="20"/>
              <w:szCs w:val="20"/>
            </w:rPr>
          </w:rPrChange>
        </w:rPr>
      </w:pPr>
      <w:r w:rsidRPr="00577B31">
        <w:rPr>
          <w:rStyle w:val="FootnoteReference"/>
          <w:rFonts w:ascii="Times New Roman" w:hAnsi="Times New Roman"/>
          <w:sz w:val="20"/>
          <w:szCs w:val="20"/>
          <w:rPrChange w:id="950" w:author="Anna Wingfield" w:date="2024-03-14T14:53:00Z">
            <w:rPr>
              <w:rStyle w:val="FootnoteReference"/>
              <w:rFonts w:asciiTheme="majorHAnsi" w:hAnsiTheme="majorHAnsi" w:cstheme="majorHAnsi"/>
              <w:sz w:val="20"/>
              <w:szCs w:val="20"/>
            </w:rPr>
          </w:rPrChange>
        </w:rPr>
        <w:footnoteRef/>
      </w:r>
      <w:r w:rsidRPr="00577B31">
        <w:rPr>
          <w:rFonts w:ascii="Times New Roman" w:hAnsi="Times New Roman"/>
          <w:sz w:val="20"/>
          <w:szCs w:val="20"/>
          <w:rPrChange w:id="951" w:author="Anna Wingfield" w:date="2024-03-14T14:53:00Z">
            <w:rPr>
              <w:rFonts w:asciiTheme="majorHAnsi" w:hAnsiTheme="majorHAnsi" w:cstheme="majorHAnsi"/>
              <w:sz w:val="20"/>
              <w:szCs w:val="20"/>
            </w:rPr>
          </w:rPrChange>
        </w:rPr>
        <w:t xml:space="preserve"> </w:t>
      </w:r>
      <w:r w:rsidR="00D32B0D" w:rsidRPr="00577B31">
        <w:rPr>
          <w:rFonts w:ascii="Times New Roman" w:hAnsi="Times New Roman"/>
          <w:sz w:val="20"/>
          <w:szCs w:val="20"/>
          <w:rPrChange w:id="952" w:author="Anna Wingfield" w:date="2024-03-14T14:53:00Z">
            <w:rPr>
              <w:rFonts w:asciiTheme="majorHAnsi" w:hAnsiTheme="majorHAnsi" w:cstheme="majorHAnsi"/>
              <w:sz w:val="20"/>
              <w:szCs w:val="20"/>
            </w:rPr>
          </w:rPrChange>
        </w:rPr>
        <w:t xml:space="preserve">Specifically, it </w:t>
      </w:r>
      <w:r w:rsidR="00FE0054" w:rsidRPr="00577B31">
        <w:rPr>
          <w:rFonts w:ascii="Times New Roman" w:hAnsi="Times New Roman"/>
          <w:sz w:val="20"/>
          <w:szCs w:val="20"/>
          <w:rPrChange w:id="953" w:author="Anna Wingfield" w:date="2024-03-14T14:53:00Z">
            <w:rPr>
              <w:rFonts w:asciiTheme="majorHAnsi" w:hAnsiTheme="majorHAnsi" w:cstheme="majorHAnsi"/>
              <w:sz w:val="20"/>
              <w:szCs w:val="20"/>
            </w:rPr>
          </w:rPrChange>
        </w:rPr>
        <w:t>caution</w:t>
      </w:r>
      <w:r w:rsidR="00465D12" w:rsidRPr="00577B31">
        <w:rPr>
          <w:rFonts w:ascii="Times New Roman" w:hAnsi="Times New Roman"/>
          <w:sz w:val="20"/>
          <w:szCs w:val="20"/>
          <w:rPrChange w:id="954" w:author="Anna Wingfield" w:date="2024-03-14T14:53:00Z">
            <w:rPr>
              <w:rFonts w:asciiTheme="majorHAnsi" w:hAnsiTheme="majorHAnsi" w:cstheme="majorHAnsi"/>
              <w:sz w:val="20"/>
              <w:szCs w:val="20"/>
            </w:rPr>
          </w:rPrChange>
        </w:rPr>
        <w:t>s</w:t>
      </w:r>
      <w:r w:rsidR="00FE0054" w:rsidRPr="00577B31">
        <w:rPr>
          <w:rFonts w:ascii="Times New Roman" w:hAnsi="Times New Roman"/>
          <w:sz w:val="20"/>
          <w:szCs w:val="20"/>
          <w:rPrChange w:id="955" w:author="Anna Wingfield" w:date="2024-03-14T14:53:00Z">
            <w:rPr>
              <w:rFonts w:asciiTheme="majorHAnsi" w:hAnsiTheme="majorHAnsi" w:cstheme="majorHAnsi"/>
              <w:sz w:val="20"/>
              <w:szCs w:val="20"/>
            </w:rPr>
          </w:rPrChange>
        </w:rPr>
        <w:t xml:space="preserve"> that without proper attention to hub placement, hybrid conferences risked having “higher carbon footprints than … even in-person scenarios.” </w:t>
      </w:r>
      <w:proofErr w:type="spellStart"/>
      <w:r w:rsidR="00FE0054" w:rsidRPr="00577B31">
        <w:rPr>
          <w:rFonts w:ascii="Times New Roman" w:hAnsi="Times New Roman"/>
          <w:sz w:val="20"/>
          <w:szCs w:val="20"/>
          <w:rPrChange w:id="956" w:author="Anna Wingfield" w:date="2024-03-14T14:53:00Z">
            <w:rPr>
              <w:rFonts w:asciiTheme="majorHAnsi" w:hAnsiTheme="majorHAnsi" w:cstheme="majorHAnsi"/>
              <w:sz w:val="20"/>
              <w:szCs w:val="20"/>
            </w:rPr>
          </w:rPrChange>
        </w:rPr>
        <w:t>Yanqiu</w:t>
      </w:r>
      <w:proofErr w:type="spellEnd"/>
      <w:r w:rsidR="00FE0054" w:rsidRPr="00577B31">
        <w:rPr>
          <w:rFonts w:ascii="Times New Roman" w:hAnsi="Times New Roman"/>
          <w:sz w:val="20"/>
          <w:szCs w:val="20"/>
          <w:rPrChange w:id="957" w:author="Anna Wingfield" w:date="2024-03-14T14:53:00Z">
            <w:rPr>
              <w:rFonts w:asciiTheme="majorHAnsi" w:hAnsiTheme="majorHAnsi" w:cstheme="majorHAnsi"/>
              <w:sz w:val="20"/>
              <w:szCs w:val="20"/>
            </w:rPr>
          </w:rPrChange>
        </w:rPr>
        <w:t xml:space="preserve"> Tao, Debbie Steckel, </w:t>
      </w:r>
      <w:proofErr w:type="spellStart"/>
      <w:r w:rsidR="00FE0054" w:rsidRPr="00577B31">
        <w:rPr>
          <w:rFonts w:ascii="Times New Roman" w:hAnsi="Times New Roman"/>
          <w:sz w:val="20"/>
          <w:szCs w:val="20"/>
          <w:rPrChange w:id="958" w:author="Anna Wingfield" w:date="2024-03-14T14:53:00Z">
            <w:rPr>
              <w:rFonts w:asciiTheme="majorHAnsi" w:hAnsiTheme="majorHAnsi" w:cstheme="majorHAnsi"/>
              <w:sz w:val="20"/>
              <w:szCs w:val="20"/>
            </w:rPr>
          </w:rPrChange>
        </w:rPr>
        <w:t>Jiří</w:t>
      </w:r>
      <w:proofErr w:type="spellEnd"/>
      <w:r w:rsidR="00FE0054" w:rsidRPr="00577B31">
        <w:rPr>
          <w:rFonts w:ascii="Times New Roman" w:hAnsi="Times New Roman"/>
          <w:sz w:val="20"/>
          <w:szCs w:val="20"/>
          <w:rPrChange w:id="959" w:author="Anna Wingfield" w:date="2024-03-14T14:53:00Z">
            <w:rPr>
              <w:rFonts w:asciiTheme="majorHAnsi" w:hAnsiTheme="majorHAnsi" w:cstheme="majorHAnsi"/>
              <w:sz w:val="20"/>
              <w:szCs w:val="20"/>
            </w:rPr>
          </w:rPrChange>
        </w:rPr>
        <w:t xml:space="preserve"> Jaromír </w:t>
      </w:r>
      <w:proofErr w:type="spellStart"/>
      <w:r w:rsidR="00FE0054" w:rsidRPr="00577B31">
        <w:rPr>
          <w:rFonts w:ascii="Times New Roman" w:hAnsi="Times New Roman"/>
          <w:sz w:val="20"/>
          <w:szCs w:val="20"/>
          <w:rPrChange w:id="960" w:author="Anna Wingfield" w:date="2024-03-14T14:53:00Z">
            <w:rPr>
              <w:rFonts w:asciiTheme="majorHAnsi" w:hAnsiTheme="majorHAnsi" w:cstheme="majorHAnsi"/>
              <w:sz w:val="20"/>
              <w:szCs w:val="20"/>
            </w:rPr>
          </w:rPrChange>
        </w:rPr>
        <w:t>Klemeš</w:t>
      </w:r>
      <w:proofErr w:type="spellEnd"/>
      <w:r w:rsidR="00FE0054" w:rsidRPr="00577B31">
        <w:rPr>
          <w:rStyle w:val="apple-converted-space"/>
          <w:rFonts w:ascii="Times New Roman" w:hAnsi="Times New Roman"/>
          <w:sz w:val="20"/>
          <w:szCs w:val="20"/>
          <w:rPrChange w:id="961" w:author="Anna Wingfield" w:date="2024-03-14T14:53:00Z">
            <w:rPr>
              <w:rStyle w:val="apple-converted-space"/>
              <w:rFonts w:asciiTheme="majorHAnsi" w:hAnsiTheme="majorHAnsi" w:cstheme="majorHAnsi"/>
              <w:sz w:val="20"/>
              <w:szCs w:val="20"/>
            </w:rPr>
          </w:rPrChange>
        </w:rPr>
        <w:t xml:space="preserve">, and </w:t>
      </w:r>
      <w:proofErr w:type="spellStart"/>
      <w:r w:rsidR="00FE0054" w:rsidRPr="00577B31">
        <w:rPr>
          <w:rStyle w:val="apple-converted-space"/>
          <w:rFonts w:ascii="Times New Roman" w:hAnsi="Times New Roman"/>
          <w:sz w:val="20"/>
          <w:szCs w:val="20"/>
          <w:rPrChange w:id="962" w:author="Anna Wingfield" w:date="2024-03-14T14:53:00Z">
            <w:rPr>
              <w:rStyle w:val="apple-converted-space"/>
              <w:rFonts w:asciiTheme="majorHAnsi" w:hAnsiTheme="majorHAnsi" w:cstheme="majorHAnsi"/>
              <w:sz w:val="20"/>
              <w:szCs w:val="20"/>
            </w:rPr>
          </w:rPrChange>
        </w:rPr>
        <w:t>Fengqi</w:t>
      </w:r>
      <w:proofErr w:type="spellEnd"/>
      <w:r w:rsidR="00FE0054" w:rsidRPr="00577B31">
        <w:rPr>
          <w:rStyle w:val="apple-converted-space"/>
          <w:rFonts w:ascii="Times New Roman" w:hAnsi="Times New Roman"/>
          <w:sz w:val="20"/>
          <w:szCs w:val="20"/>
          <w:rPrChange w:id="963" w:author="Anna Wingfield" w:date="2024-03-14T14:53:00Z">
            <w:rPr>
              <w:rStyle w:val="apple-converted-space"/>
              <w:rFonts w:asciiTheme="majorHAnsi" w:hAnsiTheme="majorHAnsi" w:cstheme="majorHAnsi"/>
              <w:sz w:val="20"/>
              <w:szCs w:val="20"/>
            </w:rPr>
          </w:rPrChange>
        </w:rPr>
        <w:t xml:space="preserve"> You, “Trend towards virtual and hybrid conferences may be an effective climate change mitigation strategy,” </w:t>
      </w:r>
      <w:r w:rsidR="00FE0054" w:rsidRPr="00577B31">
        <w:rPr>
          <w:rStyle w:val="apple-converted-space"/>
          <w:rFonts w:ascii="Times New Roman" w:hAnsi="Times New Roman"/>
          <w:i/>
          <w:iCs/>
          <w:sz w:val="20"/>
          <w:szCs w:val="20"/>
          <w:rPrChange w:id="964" w:author="Anna Wingfield" w:date="2024-03-14T14:53:00Z">
            <w:rPr>
              <w:rStyle w:val="apple-converted-space"/>
              <w:rFonts w:asciiTheme="majorHAnsi" w:hAnsiTheme="majorHAnsi" w:cstheme="majorHAnsi"/>
              <w:i/>
              <w:iCs/>
              <w:sz w:val="20"/>
              <w:szCs w:val="20"/>
            </w:rPr>
          </w:rPrChange>
        </w:rPr>
        <w:t>Nature Communications</w:t>
      </w:r>
      <w:r w:rsidR="00FE0054" w:rsidRPr="00577B31">
        <w:rPr>
          <w:rStyle w:val="apple-converted-space"/>
          <w:rFonts w:ascii="Times New Roman" w:hAnsi="Times New Roman"/>
          <w:sz w:val="20"/>
          <w:szCs w:val="20"/>
          <w:rPrChange w:id="965" w:author="Anna Wingfield" w:date="2024-03-14T14:53:00Z">
            <w:rPr>
              <w:rStyle w:val="apple-converted-space"/>
              <w:rFonts w:asciiTheme="majorHAnsi" w:hAnsiTheme="majorHAnsi" w:cstheme="majorHAnsi"/>
              <w:sz w:val="20"/>
              <w:szCs w:val="20"/>
            </w:rPr>
          </w:rPrChange>
        </w:rPr>
        <w:t xml:space="preserve">, December 16, 2021, </w:t>
      </w:r>
      <w:r w:rsidRPr="00577B31">
        <w:rPr>
          <w:rFonts w:ascii="Times New Roman" w:hAnsi="Times New Roman"/>
          <w:rPrChange w:id="966" w:author="Anna Wingfield" w:date="2024-03-14T14:53:00Z">
            <w:rPr/>
          </w:rPrChange>
        </w:rPr>
        <w:fldChar w:fldCharType="begin"/>
      </w:r>
      <w:r w:rsidRPr="00577B31">
        <w:rPr>
          <w:rFonts w:ascii="Times New Roman" w:hAnsi="Times New Roman"/>
          <w:rPrChange w:id="967" w:author="Anna Wingfield" w:date="2024-03-14T14:53:00Z">
            <w:rPr/>
          </w:rPrChange>
        </w:rPr>
        <w:instrText>HYPERLINK "https://www.nature.com/articles/s41467-021-27251-2"</w:instrText>
      </w:r>
      <w:r w:rsidRPr="009A1A10">
        <w:rPr>
          <w:rFonts w:ascii="Times New Roman" w:hAnsi="Times New Roman"/>
        </w:rPr>
      </w:r>
      <w:r w:rsidRPr="00577B31">
        <w:rPr>
          <w:rFonts w:ascii="Times New Roman" w:hAnsi="Times New Roman"/>
          <w:rPrChange w:id="968" w:author="Anna Wingfield" w:date="2024-03-14T14:53:00Z">
            <w:rPr>
              <w:rStyle w:val="Hyperlink"/>
              <w:rFonts w:asciiTheme="majorHAnsi" w:hAnsiTheme="majorHAnsi" w:cstheme="majorHAnsi"/>
              <w:sz w:val="20"/>
              <w:szCs w:val="20"/>
            </w:rPr>
          </w:rPrChange>
        </w:rPr>
        <w:fldChar w:fldCharType="separate"/>
      </w:r>
      <w:r w:rsidR="00FE0054" w:rsidRPr="00577B31">
        <w:rPr>
          <w:rStyle w:val="Hyperlink"/>
          <w:rFonts w:ascii="Times New Roman" w:hAnsi="Times New Roman"/>
          <w:sz w:val="20"/>
          <w:szCs w:val="20"/>
          <w:rPrChange w:id="969" w:author="Anna Wingfield" w:date="2024-03-14T14:53:00Z">
            <w:rPr>
              <w:rStyle w:val="Hyperlink"/>
              <w:rFonts w:asciiTheme="majorHAnsi" w:hAnsiTheme="majorHAnsi" w:cstheme="majorHAnsi"/>
              <w:sz w:val="20"/>
              <w:szCs w:val="20"/>
            </w:rPr>
          </w:rPrChange>
        </w:rPr>
        <w:t>https://www.nature.com/articles/s41467-021-27251-2</w:t>
      </w:r>
      <w:r w:rsidRPr="00577B31">
        <w:rPr>
          <w:rStyle w:val="Hyperlink"/>
          <w:rFonts w:ascii="Times New Roman" w:hAnsi="Times New Roman"/>
          <w:sz w:val="20"/>
          <w:szCs w:val="20"/>
          <w:rPrChange w:id="970" w:author="Anna Wingfield" w:date="2024-03-14T14:53:00Z">
            <w:rPr>
              <w:rStyle w:val="Hyperlink"/>
              <w:rFonts w:asciiTheme="majorHAnsi" w:hAnsiTheme="majorHAnsi" w:cstheme="majorHAnsi"/>
              <w:sz w:val="20"/>
              <w:szCs w:val="20"/>
            </w:rPr>
          </w:rPrChange>
        </w:rPr>
        <w:fldChar w:fldCharType="end"/>
      </w:r>
    </w:p>
  </w:footnote>
  <w:footnote w:id="28">
    <w:p w14:paraId="3D6B9D1A" w14:textId="4CAD854C" w:rsidR="00EE2064" w:rsidRPr="00577B31" w:rsidRDefault="00EE2064" w:rsidP="00EE2064">
      <w:pPr>
        <w:pStyle w:val="FootnoteText"/>
        <w:rPr>
          <w:sz w:val="20"/>
          <w:szCs w:val="20"/>
          <w:rPrChange w:id="993" w:author="Anna Wingfield" w:date="2024-03-14T14:53:00Z">
            <w:rPr>
              <w:rFonts w:asciiTheme="majorHAnsi" w:hAnsiTheme="majorHAnsi" w:cstheme="majorHAnsi"/>
              <w:sz w:val="20"/>
              <w:szCs w:val="20"/>
            </w:rPr>
          </w:rPrChange>
        </w:rPr>
      </w:pPr>
      <w:r w:rsidRPr="00577B31">
        <w:rPr>
          <w:rStyle w:val="FootnoteReference"/>
          <w:sz w:val="20"/>
          <w:szCs w:val="20"/>
          <w:rPrChange w:id="994" w:author="Anna Wingfield" w:date="2024-03-14T14:53:00Z">
            <w:rPr>
              <w:rStyle w:val="FootnoteReference"/>
              <w:rFonts w:asciiTheme="majorHAnsi" w:hAnsiTheme="majorHAnsi" w:cstheme="majorHAnsi"/>
              <w:sz w:val="20"/>
              <w:szCs w:val="20"/>
            </w:rPr>
          </w:rPrChange>
        </w:rPr>
        <w:footnoteRef/>
      </w:r>
      <w:r w:rsidRPr="00577B31">
        <w:rPr>
          <w:sz w:val="20"/>
          <w:szCs w:val="20"/>
          <w:rPrChange w:id="995" w:author="Anna Wingfield" w:date="2024-03-14T14:53:00Z">
            <w:rPr>
              <w:rFonts w:asciiTheme="majorHAnsi" w:hAnsiTheme="majorHAnsi" w:cstheme="majorHAnsi"/>
              <w:sz w:val="20"/>
              <w:szCs w:val="20"/>
            </w:rPr>
          </w:rPrChange>
        </w:rPr>
        <w:t xml:space="preserve"> Drew Harwell and Ellen Nakashima, “Federal Prosecutors accuse Zoom executive of working with Chinese government to surveil users and suppress video calls,” </w:t>
      </w:r>
      <w:r w:rsidRPr="00577B31">
        <w:rPr>
          <w:i/>
          <w:iCs/>
          <w:sz w:val="20"/>
          <w:szCs w:val="20"/>
          <w:rPrChange w:id="996" w:author="Anna Wingfield" w:date="2024-03-14T14:53:00Z">
            <w:rPr>
              <w:rFonts w:asciiTheme="majorHAnsi" w:hAnsiTheme="majorHAnsi" w:cstheme="majorHAnsi"/>
              <w:i/>
              <w:iCs/>
              <w:sz w:val="20"/>
              <w:szCs w:val="20"/>
            </w:rPr>
          </w:rPrChange>
        </w:rPr>
        <w:t>The Washington Post</w:t>
      </w:r>
      <w:r w:rsidRPr="00577B31">
        <w:rPr>
          <w:sz w:val="20"/>
          <w:szCs w:val="20"/>
          <w:rPrChange w:id="997" w:author="Anna Wingfield" w:date="2024-03-14T14:53:00Z">
            <w:rPr>
              <w:rFonts w:asciiTheme="majorHAnsi" w:hAnsiTheme="majorHAnsi" w:cstheme="majorHAnsi"/>
              <w:sz w:val="20"/>
              <w:szCs w:val="20"/>
            </w:rPr>
          </w:rPrChange>
        </w:rPr>
        <w:t xml:space="preserve">, December 18, 2020, </w:t>
      </w:r>
      <w:r w:rsidRPr="00577B31">
        <w:fldChar w:fldCharType="begin"/>
      </w:r>
      <w:r w:rsidRPr="00577B31">
        <w:instrText>HYPERLINK "https://www.washingtonpost.com/technology/2020/12/18/zoom-helped-china-surveillance"</w:instrText>
      </w:r>
      <w:r w:rsidRPr="00577B31">
        <w:fldChar w:fldCharType="separate"/>
      </w:r>
      <w:r w:rsidRPr="00577B31">
        <w:rPr>
          <w:rStyle w:val="Hyperlink"/>
          <w:sz w:val="20"/>
          <w:szCs w:val="20"/>
          <w:rPrChange w:id="998" w:author="Anna Wingfield" w:date="2024-03-14T14:53:00Z">
            <w:rPr>
              <w:rStyle w:val="Hyperlink"/>
              <w:rFonts w:asciiTheme="majorHAnsi" w:hAnsiTheme="majorHAnsi" w:cstheme="majorHAnsi"/>
              <w:sz w:val="20"/>
              <w:szCs w:val="20"/>
            </w:rPr>
          </w:rPrChange>
        </w:rPr>
        <w:t>https://www.washingtonpost.com/technology/2020/12/18/zoom-helped-china-surveillance</w:t>
      </w:r>
      <w:r w:rsidRPr="00577B31">
        <w:rPr>
          <w:rStyle w:val="Hyperlink"/>
          <w:sz w:val="20"/>
          <w:szCs w:val="20"/>
          <w:rPrChange w:id="999" w:author="Anna Wingfield" w:date="2024-03-14T14:53:00Z">
            <w:rPr>
              <w:rStyle w:val="Hyperlink"/>
              <w:rFonts w:asciiTheme="majorHAnsi" w:hAnsiTheme="majorHAnsi" w:cstheme="majorHAnsi"/>
              <w:sz w:val="20"/>
              <w:szCs w:val="20"/>
            </w:rPr>
          </w:rPrChange>
        </w:rPr>
        <w:fldChar w:fldCharType="end"/>
      </w:r>
      <w:r w:rsidRPr="00577B31">
        <w:rPr>
          <w:sz w:val="20"/>
          <w:szCs w:val="20"/>
          <w:rPrChange w:id="1000" w:author="Anna Wingfield" w:date="2024-03-14T14:53:00Z">
            <w:rPr>
              <w:rFonts w:asciiTheme="majorHAnsi" w:hAnsiTheme="majorHAnsi" w:cstheme="majorHAnsi"/>
              <w:sz w:val="20"/>
              <w:szCs w:val="20"/>
            </w:rPr>
          </w:rPrChange>
        </w:rPr>
        <w:t xml:space="preserve"> (accessed March 1, 2022). See, also, Micah Lee and Yael </w:t>
      </w:r>
      <w:proofErr w:type="spellStart"/>
      <w:r w:rsidRPr="00577B31">
        <w:rPr>
          <w:sz w:val="20"/>
          <w:szCs w:val="20"/>
          <w:rPrChange w:id="1001" w:author="Anna Wingfield" w:date="2024-03-14T14:53:00Z">
            <w:rPr>
              <w:rFonts w:asciiTheme="majorHAnsi" w:hAnsiTheme="majorHAnsi" w:cstheme="majorHAnsi"/>
              <w:sz w:val="20"/>
              <w:szCs w:val="20"/>
            </w:rPr>
          </w:rPrChange>
        </w:rPr>
        <w:t>Grauer</w:t>
      </w:r>
      <w:proofErr w:type="spellEnd"/>
      <w:r w:rsidRPr="00577B31">
        <w:rPr>
          <w:sz w:val="20"/>
          <w:szCs w:val="20"/>
          <w:rPrChange w:id="1002" w:author="Anna Wingfield" w:date="2024-03-14T14:53:00Z">
            <w:rPr>
              <w:rFonts w:asciiTheme="majorHAnsi" w:hAnsiTheme="majorHAnsi" w:cstheme="majorHAnsi"/>
              <w:sz w:val="20"/>
              <w:szCs w:val="20"/>
            </w:rPr>
          </w:rPrChange>
        </w:rPr>
        <w:t xml:space="preserve">, “Zoom Meetings Aren’t End-to-End Encrypted, Despite Misleading Marketing,” </w:t>
      </w:r>
      <w:r w:rsidRPr="00577B31">
        <w:rPr>
          <w:i/>
          <w:iCs/>
          <w:sz w:val="20"/>
          <w:szCs w:val="20"/>
          <w:rPrChange w:id="1003" w:author="Anna Wingfield" w:date="2024-03-14T14:53:00Z">
            <w:rPr>
              <w:rFonts w:asciiTheme="majorHAnsi" w:hAnsiTheme="majorHAnsi" w:cstheme="majorHAnsi"/>
              <w:i/>
              <w:iCs/>
              <w:sz w:val="20"/>
              <w:szCs w:val="20"/>
            </w:rPr>
          </w:rPrChange>
        </w:rPr>
        <w:t>The Intercept</w:t>
      </w:r>
      <w:r w:rsidRPr="00577B31">
        <w:rPr>
          <w:sz w:val="20"/>
          <w:szCs w:val="20"/>
          <w:rPrChange w:id="1004" w:author="Anna Wingfield" w:date="2024-03-14T14:53:00Z">
            <w:rPr>
              <w:rFonts w:asciiTheme="majorHAnsi" w:hAnsiTheme="majorHAnsi" w:cstheme="majorHAnsi"/>
              <w:sz w:val="20"/>
              <w:szCs w:val="20"/>
            </w:rPr>
          </w:rPrChange>
        </w:rPr>
        <w:t xml:space="preserve">, March 31, 2020, </w:t>
      </w:r>
      <w:r w:rsidRPr="00577B31">
        <w:fldChar w:fldCharType="begin"/>
      </w:r>
      <w:r w:rsidRPr="00577B31">
        <w:instrText>HYPERLINK "https://theintercept.com/2020/03/31/zoom-meeting-encryption/"</w:instrText>
      </w:r>
      <w:r w:rsidRPr="00577B31">
        <w:fldChar w:fldCharType="separate"/>
      </w:r>
      <w:r w:rsidRPr="00577B31">
        <w:rPr>
          <w:rStyle w:val="Hyperlink"/>
          <w:sz w:val="20"/>
          <w:szCs w:val="20"/>
          <w:rPrChange w:id="1005" w:author="Anna Wingfield" w:date="2024-03-14T14:53:00Z">
            <w:rPr>
              <w:rStyle w:val="Hyperlink"/>
              <w:rFonts w:asciiTheme="majorHAnsi" w:hAnsiTheme="majorHAnsi" w:cstheme="majorHAnsi"/>
              <w:sz w:val="20"/>
              <w:szCs w:val="20"/>
            </w:rPr>
          </w:rPrChange>
        </w:rPr>
        <w:t>https://theintercept.com/2020/03/31/zoom-meeting-encryption/</w:t>
      </w:r>
      <w:r w:rsidRPr="00577B31">
        <w:rPr>
          <w:rStyle w:val="Hyperlink"/>
          <w:sz w:val="20"/>
          <w:szCs w:val="20"/>
          <w:rPrChange w:id="1006" w:author="Anna Wingfield" w:date="2024-03-14T14:53:00Z">
            <w:rPr>
              <w:rStyle w:val="Hyperlink"/>
              <w:rFonts w:asciiTheme="majorHAnsi" w:hAnsiTheme="majorHAnsi" w:cstheme="majorHAnsi"/>
              <w:sz w:val="20"/>
              <w:szCs w:val="20"/>
            </w:rPr>
          </w:rPrChange>
        </w:rPr>
        <w:fldChar w:fldCharType="end"/>
      </w:r>
    </w:p>
  </w:footnote>
  <w:footnote w:id="29">
    <w:p w14:paraId="56F54C16" w14:textId="56965CC0" w:rsidR="009A7BF7" w:rsidRPr="00577B31" w:rsidRDefault="009A7BF7">
      <w:pPr>
        <w:pStyle w:val="FootnoteText"/>
        <w:rPr>
          <w:sz w:val="20"/>
          <w:szCs w:val="20"/>
          <w:rPrChange w:id="1021" w:author="Anna Wingfield" w:date="2024-03-14T14:53:00Z">
            <w:rPr>
              <w:rFonts w:asciiTheme="majorHAnsi" w:hAnsiTheme="majorHAnsi" w:cstheme="majorHAnsi"/>
              <w:sz w:val="20"/>
              <w:szCs w:val="20"/>
            </w:rPr>
          </w:rPrChange>
        </w:rPr>
      </w:pPr>
      <w:r w:rsidRPr="00577B31">
        <w:rPr>
          <w:rStyle w:val="FootnoteReference"/>
          <w:sz w:val="20"/>
          <w:szCs w:val="20"/>
          <w:rPrChange w:id="1022" w:author="Anna Wingfield" w:date="2024-03-14T14:53:00Z">
            <w:rPr>
              <w:rStyle w:val="FootnoteReference"/>
              <w:rFonts w:asciiTheme="majorHAnsi" w:hAnsiTheme="majorHAnsi" w:cstheme="majorHAnsi"/>
              <w:sz w:val="20"/>
              <w:szCs w:val="20"/>
            </w:rPr>
          </w:rPrChange>
        </w:rPr>
        <w:footnoteRef/>
      </w:r>
      <w:r w:rsidRPr="00577B31">
        <w:rPr>
          <w:sz w:val="20"/>
          <w:szCs w:val="20"/>
          <w:rPrChange w:id="1023" w:author="Anna Wingfield" w:date="2024-03-14T14:53:00Z">
            <w:rPr>
              <w:rFonts w:asciiTheme="majorHAnsi" w:hAnsiTheme="majorHAnsi" w:cstheme="majorHAnsi"/>
              <w:sz w:val="20"/>
              <w:szCs w:val="20"/>
            </w:rPr>
          </w:rPrChange>
        </w:rPr>
        <w:t xml:space="preserve"> Greg </w:t>
      </w:r>
      <w:proofErr w:type="spellStart"/>
      <w:r w:rsidRPr="00577B31">
        <w:rPr>
          <w:sz w:val="20"/>
          <w:szCs w:val="20"/>
          <w:rPrChange w:id="1024" w:author="Anna Wingfield" w:date="2024-03-14T14:53:00Z">
            <w:rPr>
              <w:rFonts w:asciiTheme="majorHAnsi" w:hAnsiTheme="majorHAnsi" w:cstheme="majorHAnsi"/>
              <w:sz w:val="20"/>
              <w:szCs w:val="20"/>
            </w:rPr>
          </w:rPrChange>
        </w:rPr>
        <w:t>Bensinger</w:t>
      </w:r>
      <w:proofErr w:type="spellEnd"/>
      <w:r w:rsidRPr="00577B31">
        <w:rPr>
          <w:sz w:val="20"/>
          <w:szCs w:val="20"/>
          <w:rPrChange w:id="1025" w:author="Anna Wingfield" w:date="2024-03-14T14:53:00Z">
            <w:rPr>
              <w:rFonts w:asciiTheme="majorHAnsi" w:hAnsiTheme="majorHAnsi" w:cstheme="majorHAnsi"/>
              <w:sz w:val="20"/>
              <w:szCs w:val="20"/>
            </w:rPr>
          </w:rPrChange>
        </w:rPr>
        <w:t xml:space="preserve">, “Does Zuckerberg Understand How the Right to Free Speech Works?” </w:t>
      </w:r>
      <w:r w:rsidRPr="00577B31">
        <w:rPr>
          <w:i/>
          <w:iCs/>
          <w:sz w:val="20"/>
          <w:szCs w:val="20"/>
          <w:rPrChange w:id="1026" w:author="Anna Wingfield" w:date="2024-03-14T14:53:00Z">
            <w:rPr>
              <w:rFonts w:asciiTheme="majorHAnsi" w:hAnsiTheme="majorHAnsi" w:cstheme="majorHAnsi"/>
              <w:i/>
              <w:iCs/>
              <w:sz w:val="20"/>
              <w:szCs w:val="20"/>
            </w:rPr>
          </w:rPrChange>
        </w:rPr>
        <w:t>The New York Times</w:t>
      </w:r>
      <w:r w:rsidRPr="00577B31">
        <w:rPr>
          <w:sz w:val="20"/>
          <w:szCs w:val="20"/>
          <w:rPrChange w:id="1027" w:author="Anna Wingfield" w:date="2024-03-14T14:53:00Z">
            <w:rPr>
              <w:rFonts w:asciiTheme="majorHAnsi" w:hAnsiTheme="majorHAnsi" w:cstheme="majorHAnsi"/>
              <w:sz w:val="20"/>
              <w:szCs w:val="20"/>
            </w:rPr>
          </w:rPrChange>
        </w:rPr>
        <w:t xml:space="preserve">, July 8, 2020, </w:t>
      </w:r>
      <w:r w:rsidRPr="00577B31">
        <w:fldChar w:fldCharType="begin"/>
      </w:r>
      <w:r w:rsidRPr="00577B31">
        <w:instrText>HYPERLINK "https://www.nytimes.com/2020/07/08/opinion/facebook-civil-rights-audit.html"</w:instrText>
      </w:r>
      <w:r w:rsidRPr="00577B31">
        <w:fldChar w:fldCharType="separate"/>
      </w:r>
      <w:r w:rsidRPr="00577B31">
        <w:rPr>
          <w:rStyle w:val="Hyperlink"/>
          <w:sz w:val="20"/>
          <w:szCs w:val="20"/>
          <w:rPrChange w:id="1028" w:author="Anna Wingfield" w:date="2024-03-14T14:53:00Z">
            <w:rPr>
              <w:rStyle w:val="Hyperlink"/>
              <w:rFonts w:asciiTheme="majorHAnsi" w:hAnsiTheme="majorHAnsi" w:cstheme="majorHAnsi"/>
              <w:sz w:val="20"/>
              <w:szCs w:val="20"/>
            </w:rPr>
          </w:rPrChange>
        </w:rPr>
        <w:t>https://www.nytimes.com/2020/07/08/opinion/facebook-civil-rights-audit.html</w:t>
      </w:r>
      <w:r w:rsidRPr="00577B31">
        <w:rPr>
          <w:rStyle w:val="Hyperlink"/>
          <w:sz w:val="20"/>
          <w:szCs w:val="20"/>
          <w:rPrChange w:id="1029" w:author="Anna Wingfield" w:date="2024-03-14T14:53:00Z">
            <w:rPr>
              <w:rStyle w:val="Hyperlink"/>
              <w:rFonts w:asciiTheme="majorHAnsi" w:hAnsiTheme="majorHAnsi" w:cstheme="majorHAnsi"/>
              <w:sz w:val="20"/>
              <w:szCs w:val="20"/>
            </w:rPr>
          </w:rPrChange>
        </w:rPr>
        <w:fldChar w:fldCharType="end"/>
      </w:r>
    </w:p>
  </w:footnote>
  <w:footnote w:id="30">
    <w:p w14:paraId="089DAF0D" w14:textId="0268D77E" w:rsidR="000049FE" w:rsidRPr="00577B31" w:rsidRDefault="000049FE" w:rsidP="00347D4F">
      <w:pPr>
        <w:pStyle w:val="FootnoteText"/>
        <w:rPr>
          <w:sz w:val="20"/>
          <w:szCs w:val="20"/>
          <w:rPrChange w:id="1059" w:author="Anna Wingfield" w:date="2024-03-14T14:53:00Z">
            <w:rPr>
              <w:rFonts w:asciiTheme="majorHAnsi" w:hAnsiTheme="majorHAnsi" w:cstheme="majorHAnsi"/>
              <w:sz w:val="20"/>
              <w:szCs w:val="20"/>
            </w:rPr>
          </w:rPrChange>
        </w:rPr>
      </w:pPr>
      <w:r w:rsidRPr="00577B31">
        <w:rPr>
          <w:rStyle w:val="FootnoteReference"/>
          <w:sz w:val="20"/>
          <w:szCs w:val="20"/>
          <w:rPrChange w:id="1060" w:author="Anna Wingfield" w:date="2024-03-14T14:53:00Z">
            <w:rPr>
              <w:rStyle w:val="FootnoteReference"/>
              <w:rFonts w:asciiTheme="majorHAnsi" w:hAnsiTheme="majorHAnsi" w:cstheme="majorHAnsi"/>
              <w:sz w:val="20"/>
              <w:szCs w:val="20"/>
            </w:rPr>
          </w:rPrChange>
        </w:rPr>
        <w:footnoteRef/>
      </w:r>
      <w:r w:rsidRPr="00577B31">
        <w:rPr>
          <w:sz w:val="20"/>
          <w:szCs w:val="20"/>
          <w:rPrChange w:id="1061" w:author="Anna Wingfield" w:date="2024-03-14T14:53:00Z">
            <w:rPr>
              <w:rFonts w:asciiTheme="majorHAnsi" w:hAnsiTheme="majorHAnsi" w:cstheme="majorHAnsi"/>
              <w:sz w:val="20"/>
              <w:szCs w:val="20"/>
            </w:rPr>
          </w:rPrChange>
        </w:rPr>
        <w:t xml:space="preserve"> A</w:t>
      </w:r>
      <w:r w:rsidR="000132CD" w:rsidRPr="00577B31">
        <w:rPr>
          <w:sz w:val="20"/>
          <w:szCs w:val="20"/>
          <w:rPrChange w:id="1062" w:author="Anna Wingfield" w:date="2024-03-14T14:53:00Z">
            <w:rPr>
              <w:rFonts w:asciiTheme="majorHAnsi" w:hAnsiTheme="majorHAnsi" w:cstheme="majorHAnsi"/>
              <w:sz w:val="20"/>
              <w:szCs w:val="20"/>
            </w:rPr>
          </w:rPrChange>
        </w:rPr>
        <w:t xml:space="preserve">n op-ed in </w:t>
      </w:r>
      <w:r w:rsidR="000132CD" w:rsidRPr="00577B31">
        <w:rPr>
          <w:i/>
          <w:iCs/>
          <w:sz w:val="20"/>
          <w:szCs w:val="20"/>
          <w:rPrChange w:id="1063" w:author="Anna Wingfield" w:date="2024-03-14T14:53:00Z">
            <w:rPr>
              <w:rFonts w:asciiTheme="majorHAnsi" w:hAnsiTheme="majorHAnsi" w:cstheme="majorHAnsi"/>
              <w:i/>
              <w:iCs/>
              <w:sz w:val="20"/>
              <w:szCs w:val="20"/>
            </w:rPr>
          </w:rPrChange>
        </w:rPr>
        <w:t xml:space="preserve">Inside Higher Ed </w:t>
      </w:r>
      <w:r w:rsidRPr="00577B31">
        <w:rPr>
          <w:sz w:val="20"/>
          <w:szCs w:val="20"/>
          <w:rPrChange w:id="1064" w:author="Anna Wingfield" w:date="2024-03-14T14:53:00Z">
            <w:rPr>
              <w:rFonts w:asciiTheme="majorHAnsi" w:hAnsiTheme="majorHAnsi" w:cstheme="majorHAnsi"/>
              <w:sz w:val="20"/>
              <w:szCs w:val="20"/>
            </w:rPr>
          </w:rPrChange>
        </w:rPr>
        <w:t>rehearse</w:t>
      </w:r>
      <w:r w:rsidR="000132CD" w:rsidRPr="00577B31">
        <w:rPr>
          <w:sz w:val="20"/>
          <w:szCs w:val="20"/>
          <w:rPrChange w:id="1065" w:author="Anna Wingfield" w:date="2024-03-14T14:53:00Z">
            <w:rPr>
              <w:rFonts w:asciiTheme="majorHAnsi" w:hAnsiTheme="majorHAnsi" w:cstheme="majorHAnsi"/>
              <w:sz w:val="20"/>
              <w:szCs w:val="20"/>
            </w:rPr>
          </w:rPrChange>
        </w:rPr>
        <w:t>d</w:t>
      </w:r>
      <w:r w:rsidRPr="00577B31">
        <w:rPr>
          <w:sz w:val="20"/>
          <w:szCs w:val="20"/>
          <w:rPrChange w:id="1066" w:author="Anna Wingfield" w:date="2024-03-14T14:53:00Z">
            <w:rPr>
              <w:rFonts w:asciiTheme="majorHAnsi" w:hAnsiTheme="majorHAnsi" w:cstheme="majorHAnsi"/>
              <w:sz w:val="20"/>
              <w:szCs w:val="20"/>
            </w:rPr>
          </w:rPrChange>
        </w:rPr>
        <w:t xml:space="preserve"> this line of thinking in the context of Covid-19. Acknowledging the precarious state of higher education and faculty jobs, </w:t>
      </w:r>
      <w:proofErr w:type="spellStart"/>
      <w:r w:rsidRPr="00577B31">
        <w:rPr>
          <w:sz w:val="20"/>
          <w:szCs w:val="20"/>
          <w:rPrChange w:id="1067" w:author="Anna Wingfield" w:date="2024-03-14T14:53:00Z">
            <w:rPr>
              <w:rFonts w:asciiTheme="majorHAnsi" w:hAnsiTheme="majorHAnsi" w:cstheme="majorHAnsi"/>
              <w:sz w:val="20"/>
              <w:szCs w:val="20"/>
            </w:rPr>
          </w:rPrChange>
        </w:rPr>
        <w:t>Interfolio</w:t>
      </w:r>
      <w:proofErr w:type="spellEnd"/>
      <w:r w:rsidRPr="00577B31">
        <w:rPr>
          <w:sz w:val="20"/>
          <w:szCs w:val="20"/>
          <w:rPrChange w:id="1068" w:author="Anna Wingfield" w:date="2024-03-14T14:53:00Z">
            <w:rPr>
              <w:rFonts w:asciiTheme="majorHAnsi" w:hAnsiTheme="majorHAnsi" w:cstheme="majorHAnsi"/>
              <w:sz w:val="20"/>
              <w:szCs w:val="20"/>
            </w:rPr>
          </w:rPrChange>
        </w:rPr>
        <w:t xml:space="preserve"> CEO Andrew Rosen and </w:t>
      </w:r>
      <w:proofErr w:type="gramStart"/>
      <w:r w:rsidR="001B17E9" w:rsidRPr="00577B31">
        <w:rPr>
          <w:sz w:val="20"/>
          <w:szCs w:val="20"/>
          <w:rPrChange w:id="1069" w:author="Anna Wingfield" w:date="2024-03-14T14:53:00Z">
            <w:rPr>
              <w:rFonts w:asciiTheme="majorHAnsi" w:hAnsiTheme="majorHAnsi" w:cstheme="majorHAnsi"/>
              <w:sz w:val="20"/>
              <w:szCs w:val="20"/>
            </w:rPr>
          </w:rPrChange>
        </w:rPr>
        <w:t>professor</w:t>
      </w:r>
      <w:proofErr w:type="gramEnd"/>
      <w:r w:rsidRPr="00577B31">
        <w:rPr>
          <w:sz w:val="20"/>
          <w:szCs w:val="20"/>
          <w:rPrChange w:id="1070" w:author="Anna Wingfield" w:date="2024-03-14T14:53:00Z">
            <w:rPr>
              <w:rFonts w:asciiTheme="majorHAnsi" w:hAnsiTheme="majorHAnsi" w:cstheme="majorHAnsi"/>
              <w:sz w:val="20"/>
              <w:szCs w:val="20"/>
            </w:rPr>
          </w:rPrChange>
        </w:rPr>
        <w:t xml:space="preserve"> Jaime Lester offer this recommendation: </w:t>
      </w:r>
    </w:p>
    <w:p w14:paraId="24514BDC" w14:textId="77777777" w:rsidR="000049FE" w:rsidRPr="00577B31" w:rsidRDefault="000049FE" w:rsidP="00C849FC">
      <w:pPr>
        <w:pStyle w:val="FootnoteText"/>
        <w:ind w:left="288"/>
        <w:rPr>
          <w:sz w:val="20"/>
          <w:szCs w:val="20"/>
          <w:rPrChange w:id="1071" w:author="Anna Wingfield" w:date="2024-03-14T14:53:00Z">
            <w:rPr>
              <w:rFonts w:asciiTheme="majorHAnsi" w:hAnsiTheme="majorHAnsi" w:cstheme="majorHAnsi"/>
              <w:sz w:val="20"/>
              <w:szCs w:val="20"/>
            </w:rPr>
          </w:rPrChange>
        </w:rPr>
      </w:pPr>
      <w:r w:rsidRPr="00577B31">
        <w:rPr>
          <w:sz w:val="20"/>
          <w:szCs w:val="20"/>
          <w:rPrChange w:id="1072" w:author="Anna Wingfield" w:date="2024-03-14T14:53:00Z">
            <w:rPr>
              <w:rFonts w:asciiTheme="majorHAnsi" w:hAnsiTheme="majorHAnsi" w:cstheme="majorHAnsi"/>
              <w:sz w:val="20"/>
              <w:szCs w:val="20"/>
            </w:rPr>
          </w:rPrChange>
        </w:rPr>
        <w:t xml:space="preserve">In addition to innovating around faculty’s access to data, colleges and universities need to provide professional development for faculty that is focused on individual career success and, as a result, their students’ successes. </w:t>
      </w:r>
      <w:r w:rsidRPr="00577B31">
        <w:rPr>
          <w:i/>
          <w:sz w:val="20"/>
          <w:szCs w:val="20"/>
          <w:rPrChange w:id="1073" w:author="Anna Wingfield" w:date="2024-03-14T14:53:00Z">
            <w:rPr>
              <w:rFonts w:asciiTheme="majorHAnsi" w:hAnsiTheme="majorHAnsi" w:cstheme="majorHAnsi"/>
              <w:i/>
              <w:sz w:val="20"/>
              <w:szCs w:val="20"/>
            </w:rPr>
          </w:rPrChange>
        </w:rPr>
        <w:t>The common use of professional development funds to attend disciplinary conferences does little to support individual career success</w:t>
      </w:r>
      <w:r w:rsidRPr="00577B31">
        <w:rPr>
          <w:sz w:val="20"/>
          <w:szCs w:val="20"/>
          <w:rPrChange w:id="1074" w:author="Anna Wingfield" w:date="2024-03-14T14:53:00Z">
            <w:rPr>
              <w:rFonts w:asciiTheme="majorHAnsi" w:hAnsiTheme="majorHAnsi" w:cstheme="majorHAnsi"/>
              <w:sz w:val="20"/>
              <w:szCs w:val="20"/>
            </w:rPr>
          </w:rPrChange>
        </w:rPr>
        <w:t>. Instead, opportunities for career counseling in the form of individualized development plans, mentoring, learning communities and grants to pursue research and teaching innovations are important to keep all faculty motivated, progressing and supporting institutional strategic goals. (emphasis mine)</w:t>
      </w:r>
    </w:p>
    <w:p w14:paraId="5DD7EAFF" w14:textId="780CC736" w:rsidR="000049FE" w:rsidRPr="00577B31" w:rsidRDefault="000049FE" w:rsidP="00347D4F">
      <w:pPr>
        <w:pStyle w:val="FootnoteText"/>
        <w:rPr>
          <w:sz w:val="20"/>
          <w:szCs w:val="20"/>
          <w:rPrChange w:id="1075" w:author="Anna Wingfield" w:date="2024-03-14T14:53:00Z">
            <w:rPr>
              <w:rFonts w:asciiTheme="majorHAnsi" w:hAnsiTheme="majorHAnsi" w:cstheme="majorHAnsi"/>
              <w:sz w:val="20"/>
              <w:szCs w:val="20"/>
            </w:rPr>
          </w:rPrChange>
        </w:rPr>
      </w:pPr>
      <w:r w:rsidRPr="00577B31">
        <w:rPr>
          <w:sz w:val="20"/>
          <w:szCs w:val="20"/>
          <w:rPrChange w:id="1076" w:author="Anna Wingfield" w:date="2024-03-14T14:53:00Z">
            <w:rPr>
              <w:rFonts w:asciiTheme="majorHAnsi" w:hAnsiTheme="majorHAnsi" w:cstheme="majorHAnsi"/>
              <w:sz w:val="20"/>
              <w:szCs w:val="20"/>
            </w:rPr>
          </w:rPrChange>
        </w:rPr>
        <w:t>Never mind the vagueness of what is being suggested to take the place of disciplinary conferences (who</w:t>
      </w:r>
      <w:r w:rsidR="001B17E9" w:rsidRPr="00577B31">
        <w:rPr>
          <w:sz w:val="20"/>
          <w:szCs w:val="20"/>
          <w:rPrChange w:id="1077" w:author="Anna Wingfield" w:date="2024-03-14T14:53:00Z">
            <w:rPr>
              <w:rFonts w:asciiTheme="majorHAnsi" w:hAnsiTheme="majorHAnsi" w:cstheme="majorHAnsi"/>
              <w:sz w:val="20"/>
              <w:szCs w:val="20"/>
            </w:rPr>
          </w:rPrChange>
        </w:rPr>
        <w:t xml:space="preserve"> </w:t>
      </w:r>
      <w:r w:rsidRPr="00577B31">
        <w:rPr>
          <w:sz w:val="20"/>
          <w:szCs w:val="20"/>
          <w:rPrChange w:id="1078" w:author="Anna Wingfield" w:date="2024-03-14T14:53:00Z">
            <w:rPr>
              <w:rFonts w:asciiTheme="majorHAnsi" w:hAnsiTheme="majorHAnsi" w:cstheme="majorHAnsi"/>
              <w:sz w:val="20"/>
              <w:szCs w:val="20"/>
            </w:rPr>
          </w:rPrChange>
        </w:rPr>
        <w:t xml:space="preserve">is administering these “opportunities for career counseling”? What are the components of an “individualized development plan,” and how does this “plan” meaningfully differ from the self- and departmental assessments?). </w:t>
      </w:r>
      <w:r w:rsidR="00A652DF" w:rsidRPr="00577B31">
        <w:rPr>
          <w:sz w:val="20"/>
          <w:szCs w:val="20"/>
          <w:rPrChange w:id="1079" w:author="Anna Wingfield" w:date="2024-03-14T14:53:00Z">
            <w:rPr>
              <w:rFonts w:asciiTheme="majorHAnsi" w:hAnsiTheme="majorHAnsi" w:cstheme="majorHAnsi"/>
              <w:sz w:val="20"/>
              <w:szCs w:val="20"/>
            </w:rPr>
          </w:rPrChange>
        </w:rPr>
        <w:t>I</w:t>
      </w:r>
      <w:r w:rsidRPr="00577B31">
        <w:rPr>
          <w:sz w:val="20"/>
          <w:szCs w:val="20"/>
          <w:rPrChange w:id="1080" w:author="Anna Wingfield" w:date="2024-03-14T14:53:00Z">
            <w:rPr>
              <w:rFonts w:asciiTheme="majorHAnsi" w:hAnsiTheme="majorHAnsi" w:cstheme="majorHAnsi"/>
              <w:sz w:val="20"/>
              <w:szCs w:val="20"/>
            </w:rPr>
          </w:rPrChange>
        </w:rPr>
        <w:t xml:space="preserve">t’s enough to notice that the authors recommend the cessation of funding for disciplinary conferences to hire instead specialists </w:t>
      </w:r>
      <w:r w:rsidR="001B17E9" w:rsidRPr="00577B31">
        <w:rPr>
          <w:sz w:val="20"/>
          <w:szCs w:val="20"/>
          <w:rPrChange w:id="1081" w:author="Anna Wingfield" w:date="2024-03-14T14:53:00Z">
            <w:rPr>
              <w:rFonts w:asciiTheme="majorHAnsi" w:hAnsiTheme="majorHAnsi" w:cstheme="majorHAnsi"/>
              <w:sz w:val="20"/>
              <w:szCs w:val="20"/>
            </w:rPr>
          </w:rPrChange>
        </w:rPr>
        <w:t xml:space="preserve">to </w:t>
      </w:r>
      <w:r w:rsidRPr="00577B31">
        <w:rPr>
          <w:sz w:val="20"/>
          <w:szCs w:val="20"/>
          <w:rPrChange w:id="1082" w:author="Anna Wingfield" w:date="2024-03-14T14:53:00Z">
            <w:rPr>
              <w:rFonts w:asciiTheme="majorHAnsi" w:hAnsiTheme="majorHAnsi" w:cstheme="majorHAnsi"/>
              <w:sz w:val="20"/>
              <w:szCs w:val="20"/>
            </w:rPr>
          </w:rPrChange>
        </w:rPr>
        <w:t>guide faculty toward advancing “</w:t>
      </w:r>
      <w:r w:rsidRPr="00577B31">
        <w:rPr>
          <w:iCs/>
          <w:sz w:val="20"/>
          <w:szCs w:val="20"/>
          <w:rPrChange w:id="1083" w:author="Anna Wingfield" w:date="2024-03-14T14:53:00Z">
            <w:rPr>
              <w:rFonts w:asciiTheme="majorHAnsi" w:hAnsiTheme="majorHAnsi" w:cstheme="majorHAnsi"/>
              <w:iCs/>
              <w:sz w:val="20"/>
              <w:szCs w:val="20"/>
            </w:rPr>
          </w:rPrChange>
        </w:rPr>
        <w:t>institutional</w:t>
      </w:r>
      <w:r w:rsidRPr="00577B31">
        <w:rPr>
          <w:sz w:val="20"/>
          <w:szCs w:val="20"/>
          <w:rPrChange w:id="1084" w:author="Anna Wingfield" w:date="2024-03-14T14:53:00Z">
            <w:rPr>
              <w:rFonts w:asciiTheme="majorHAnsi" w:hAnsiTheme="majorHAnsi" w:cstheme="majorHAnsi"/>
              <w:sz w:val="20"/>
              <w:szCs w:val="20"/>
            </w:rPr>
          </w:rPrChange>
        </w:rPr>
        <w:t xml:space="preserve"> strategic goals.”</w:t>
      </w:r>
      <w:r w:rsidR="00D61E56" w:rsidRPr="00577B31">
        <w:rPr>
          <w:sz w:val="20"/>
          <w:szCs w:val="20"/>
          <w:rPrChange w:id="1085" w:author="Anna Wingfield" w:date="2024-03-14T14:53:00Z">
            <w:rPr>
              <w:rFonts w:asciiTheme="majorHAnsi" w:hAnsiTheme="majorHAnsi" w:cstheme="majorHAnsi"/>
              <w:sz w:val="20"/>
              <w:szCs w:val="20"/>
            </w:rPr>
          </w:rPrChange>
        </w:rPr>
        <w:t xml:space="preserve"> I’m grateful to Mimi Winick for </w:t>
      </w:r>
      <w:r w:rsidR="000118F0" w:rsidRPr="00577B31">
        <w:rPr>
          <w:sz w:val="20"/>
          <w:szCs w:val="20"/>
          <w:rPrChange w:id="1086" w:author="Anna Wingfield" w:date="2024-03-14T14:53:00Z">
            <w:rPr>
              <w:rFonts w:asciiTheme="majorHAnsi" w:hAnsiTheme="majorHAnsi" w:cstheme="majorHAnsi"/>
              <w:sz w:val="20"/>
              <w:szCs w:val="20"/>
            </w:rPr>
          </w:rPrChange>
        </w:rPr>
        <w:t xml:space="preserve">discussing with me the instrumentalization of knowledge that attends such conceptions of academic conferencing. </w:t>
      </w:r>
      <w:r w:rsidR="008A6528" w:rsidRPr="00577B31">
        <w:rPr>
          <w:sz w:val="20"/>
          <w:szCs w:val="20"/>
          <w:rPrChange w:id="1087" w:author="Anna Wingfield" w:date="2024-03-14T14:53:00Z">
            <w:rPr>
              <w:rFonts w:asciiTheme="majorHAnsi" w:hAnsiTheme="majorHAnsi" w:cstheme="majorHAnsi"/>
              <w:sz w:val="20"/>
              <w:szCs w:val="20"/>
            </w:rPr>
          </w:rPrChange>
        </w:rPr>
        <w:t xml:space="preserve">See </w:t>
      </w:r>
      <w:r w:rsidR="00F64933" w:rsidRPr="00577B31">
        <w:rPr>
          <w:sz w:val="20"/>
          <w:szCs w:val="20"/>
          <w:rPrChange w:id="1088" w:author="Anna Wingfield" w:date="2024-03-14T14:53:00Z">
            <w:rPr>
              <w:rFonts w:asciiTheme="majorHAnsi" w:hAnsiTheme="majorHAnsi" w:cstheme="majorHAnsi"/>
              <w:sz w:val="20"/>
              <w:szCs w:val="20"/>
            </w:rPr>
          </w:rPrChange>
        </w:rPr>
        <w:t xml:space="preserve">Andrew Rosen and Jaime Lester, “Supporting Faculty Careers Amid Uncertainty,” </w:t>
      </w:r>
      <w:r w:rsidR="00F64933" w:rsidRPr="00577B31">
        <w:rPr>
          <w:i/>
          <w:iCs/>
          <w:sz w:val="20"/>
          <w:szCs w:val="20"/>
          <w:rPrChange w:id="1089" w:author="Anna Wingfield" w:date="2024-03-14T14:53:00Z">
            <w:rPr>
              <w:rFonts w:asciiTheme="majorHAnsi" w:hAnsiTheme="majorHAnsi" w:cstheme="majorHAnsi"/>
              <w:i/>
              <w:iCs/>
              <w:sz w:val="20"/>
              <w:szCs w:val="20"/>
            </w:rPr>
          </w:rPrChange>
        </w:rPr>
        <w:t>Inside Higher Ed</w:t>
      </w:r>
      <w:r w:rsidR="00F64933" w:rsidRPr="00577B31">
        <w:rPr>
          <w:sz w:val="20"/>
          <w:szCs w:val="20"/>
          <w:rPrChange w:id="1090" w:author="Anna Wingfield" w:date="2024-03-14T14:53:00Z">
            <w:rPr>
              <w:rFonts w:asciiTheme="majorHAnsi" w:hAnsiTheme="majorHAnsi" w:cstheme="majorHAnsi"/>
              <w:sz w:val="20"/>
              <w:szCs w:val="20"/>
            </w:rPr>
          </w:rPrChange>
        </w:rPr>
        <w:t xml:space="preserve">, July 2, 2020, </w:t>
      </w:r>
      <w:r w:rsidRPr="00577B31">
        <w:fldChar w:fldCharType="begin"/>
      </w:r>
      <w:r w:rsidRPr="00577B31">
        <w:instrText>HYPERLINK "https://www.insidehighered.com/views/2020/07/02/supporting-faculty-careers-amid-season-uncertainty-opinion"</w:instrText>
      </w:r>
      <w:r w:rsidRPr="00577B31">
        <w:fldChar w:fldCharType="separate"/>
      </w:r>
      <w:r w:rsidR="00F64933" w:rsidRPr="00577B31">
        <w:rPr>
          <w:rStyle w:val="Hyperlink"/>
          <w:sz w:val="20"/>
          <w:szCs w:val="20"/>
          <w:rPrChange w:id="1091" w:author="Anna Wingfield" w:date="2024-03-14T14:53:00Z">
            <w:rPr>
              <w:rStyle w:val="Hyperlink"/>
              <w:rFonts w:asciiTheme="majorHAnsi" w:hAnsiTheme="majorHAnsi" w:cstheme="majorHAnsi"/>
              <w:sz w:val="20"/>
              <w:szCs w:val="20"/>
            </w:rPr>
          </w:rPrChange>
        </w:rPr>
        <w:t>https://www.insidehighered.com/views/2020/07/02/supporting-faculty-careers-amid-season-uncertainty-opinion</w:t>
      </w:r>
      <w:r w:rsidRPr="00577B31">
        <w:rPr>
          <w:rStyle w:val="Hyperlink"/>
          <w:sz w:val="20"/>
          <w:szCs w:val="20"/>
          <w:rPrChange w:id="1092" w:author="Anna Wingfield" w:date="2024-03-14T14:53:00Z">
            <w:rPr>
              <w:rStyle w:val="Hyperlink"/>
              <w:rFonts w:asciiTheme="majorHAnsi" w:hAnsiTheme="majorHAnsi" w:cstheme="majorHAnsi"/>
              <w:sz w:val="20"/>
              <w:szCs w:val="20"/>
            </w:rPr>
          </w:rPrChange>
        </w:rPr>
        <w:fldChar w:fldCharType="end"/>
      </w:r>
      <w:r w:rsidR="00F64933" w:rsidRPr="00577B31">
        <w:rPr>
          <w:sz w:val="20"/>
          <w:szCs w:val="20"/>
          <w:rPrChange w:id="1093" w:author="Anna Wingfield" w:date="2024-03-14T14:53:00Z">
            <w:rPr>
              <w:rFonts w:asciiTheme="majorHAnsi" w:hAnsiTheme="majorHAnsi" w:cstheme="majorHAnsi"/>
              <w:sz w:val="20"/>
              <w:szCs w:val="20"/>
            </w:rPr>
          </w:rPrChange>
        </w:rPr>
        <w:t xml:space="preserve"> </w:t>
      </w:r>
    </w:p>
  </w:footnote>
  <w:footnote w:id="31">
    <w:p w14:paraId="0B9B0B1E" w14:textId="4D33BA83" w:rsidR="000049FE" w:rsidRPr="00577B31" w:rsidRDefault="000049FE" w:rsidP="00347D4F">
      <w:pPr>
        <w:pStyle w:val="FootnoteText"/>
        <w:rPr>
          <w:sz w:val="20"/>
          <w:szCs w:val="20"/>
          <w:rPrChange w:id="1211" w:author="Anna Wingfield" w:date="2024-03-14T14:53:00Z">
            <w:rPr>
              <w:rFonts w:asciiTheme="majorHAnsi" w:hAnsiTheme="majorHAnsi" w:cstheme="majorHAnsi"/>
              <w:sz w:val="20"/>
              <w:szCs w:val="20"/>
            </w:rPr>
          </w:rPrChange>
        </w:rPr>
      </w:pPr>
      <w:r w:rsidRPr="00577B31">
        <w:rPr>
          <w:rStyle w:val="FootnoteReference"/>
          <w:sz w:val="20"/>
          <w:szCs w:val="20"/>
          <w:rPrChange w:id="1212" w:author="Anna Wingfield" w:date="2024-03-14T14:53:00Z">
            <w:rPr>
              <w:rStyle w:val="FootnoteReference"/>
              <w:rFonts w:asciiTheme="majorHAnsi" w:hAnsiTheme="majorHAnsi" w:cstheme="majorHAnsi"/>
              <w:sz w:val="20"/>
              <w:szCs w:val="20"/>
            </w:rPr>
          </w:rPrChange>
        </w:rPr>
        <w:footnoteRef/>
      </w:r>
      <w:r w:rsidRPr="00577B31">
        <w:rPr>
          <w:sz w:val="20"/>
          <w:szCs w:val="20"/>
          <w:rPrChange w:id="1213" w:author="Anna Wingfield" w:date="2024-03-14T14:53:00Z">
            <w:rPr>
              <w:rFonts w:asciiTheme="majorHAnsi" w:hAnsiTheme="majorHAnsi" w:cstheme="majorHAnsi"/>
              <w:sz w:val="20"/>
              <w:szCs w:val="20"/>
            </w:rPr>
          </w:rPrChange>
        </w:rPr>
        <w:t xml:space="preserve"> </w:t>
      </w:r>
      <w:r w:rsidR="00D66E5C" w:rsidRPr="00577B31">
        <w:rPr>
          <w:sz w:val="20"/>
          <w:szCs w:val="20"/>
          <w:rPrChange w:id="1214" w:author="Anna Wingfield" w:date="2024-03-14T14:53:00Z">
            <w:rPr>
              <w:rFonts w:asciiTheme="majorHAnsi" w:hAnsiTheme="majorHAnsi" w:cstheme="majorHAnsi"/>
              <w:sz w:val="20"/>
              <w:szCs w:val="20"/>
            </w:rPr>
          </w:rPrChange>
        </w:rPr>
        <w:t>I risk anachronism, but I take my cue in part from Lee, who</w:t>
      </w:r>
      <w:r w:rsidR="00983EEE" w:rsidRPr="00577B31">
        <w:rPr>
          <w:sz w:val="20"/>
          <w:szCs w:val="20"/>
          <w:rPrChange w:id="1215" w:author="Anna Wingfield" w:date="2024-03-14T14:53:00Z">
            <w:rPr>
              <w:rFonts w:asciiTheme="majorHAnsi" w:hAnsiTheme="majorHAnsi" w:cstheme="majorHAnsi"/>
              <w:sz w:val="20"/>
              <w:szCs w:val="20"/>
            </w:rPr>
          </w:rPrChange>
        </w:rPr>
        <w:t xml:space="preserve"> </w:t>
      </w:r>
      <w:r w:rsidRPr="00577B31">
        <w:rPr>
          <w:sz w:val="20"/>
          <w:szCs w:val="20"/>
          <w:rPrChange w:id="1216" w:author="Anna Wingfield" w:date="2024-03-14T14:53:00Z">
            <w:rPr>
              <w:rFonts w:asciiTheme="majorHAnsi" w:hAnsiTheme="majorHAnsi" w:cstheme="majorHAnsi"/>
              <w:sz w:val="20"/>
              <w:szCs w:val="20"/>
            </w:rPr>
          </w:rPrChange>
        </w:rPr>
        <w:t>notes that while “the network that Castells describes is historically dependent on late-twentieth-century developments in information processing, communication, production, and transportation … the bourgeois public sphere and the emergence of the novel can be seen as contributing to [this] story of social reorganization,” in which “network” and individual autonomy takes precedence over “place” and “hierarchy</w:t>
      </w:r>
      <w:r w:rsidR="00D66E5C" w:rsidRPr="00577B31">
        <w:rPr>
          <w:sz w:val="20"/>
          <w:szCs w:val="20"/>
          <w:rPrChange w:id="1217" w:author="Anna Wingfield" w:date="2024-03-14T14:53:00Z">
            <w:rPr>
              <w:rFonts w:asciiTheme="majorHAnsi" w:hAnsiTheme="majorHAnsi" w:cstheme="majorHAnsi"/>
              <w:sz w:val="20"/>
              <w:szCs w:val="20"/>
            </w:rPr>
          </w:rPrChange>
        </w:rPr>
        <w:t>.</w:t>
      </w:r>
      <w:r w:rsidRPr="00577B31">
        <w:rPr>
          <w:sz w:val="20"/>
          <w:szCs w:val="20"/>
          <w:rPrChange w:id="1218" w:author="Anna Wingfield" w:date="2024-03-14T14:53:00Z">
            <w:rPr>
              <w:rFonts w:asciiTheme="majorHAnsi" w:hAnsiTheme="majorHAnsi" w:cstheme="majorHAnsi"/>
              <w:sz w:val="20"/>
              <w:szCs w:val="20"/>
            </w:rPr>
          </w:rPrChange>
        </w:rPr>
        <w:t xml:space="preserve">” </w:t>
      </w:r>
      <w:r w:rsidR="00D66E5C" w:rsidRPr="00577B31">
        <w:rPr>
          <w:sz w:val="20"/>
          <w:szCs w:val="20"/>
          <w:rPrChange w:id="1219" w:author="Anna Wingfield" w:date="2024-03-14T14:53:00Z">
            <w:rPr>
              <w:rFonts w:asciiTheme="majorHAnsi" w:hAnsiTheme="majorHAnsi" w:cstheme="majorHAnsi"/>
              <w:sz w:val="20"/>
              <w:szCs w:val="20"/>
            </w:rPr>
          </w:rPrChange>
        </w:rPr>
        <w:t xml:space="preserve">Lee, “Charlotte Smith’s Network Story,” 40. </w:t>
      </w:r>
      <w:r w:rsidRPr="00577B31">
        <w:rPr>
          <w:sz w:val="20"/>
          <w:szCs w:val="20"/>
          <w:rPrChange w:id="1220" w:author="Anna Wingfield" w:date="2024-03-14T14:53:00Z">
            <w:rPr>
              <w:rFonts w:asciiTheme="majorHAnsi" w:hAnsiTheme="majorHAnsi" w:cstheme="majorHAnsi"/>
              <w:sz w:val="20"/>
              <w:szCs w:val="20"/>
            </w:rPr>
          </w:rPrChange>
        </w:rPr>
        <w:t xml:space="preserve"> </w:t>
      </w:r>
    </w:p>
  </w:footnote>
  <w:footnote w:id="32">
    <w:p w14:paraId="75770F77" w14:textId="5296F16F" w:rsidR="00F64933" w:rsidRPr="00577B31" w:rsidRDefault="00F64933">
      <w:pPr>
        <w:pStyle w:val="FootnoteText"/>
        <w:rPr>
          <w:sz w:val="20"/>
          <w:szCs w:val="20"/>
          <w:rPrChange w:id="1238" w:author="Anna Wingfield" w:date="2024-03-14T14:53:00Z">
            <w:rPr>
              <w:rFonts w:asciiTheme="majorHAnsi" w:hAnsiTheme="majorHAnsi" w:cstheme="majorHAnsi"/>
              <w:sz w:val="20"/>
              <w:szCs w:val="20"/>
            </w:rPr>
          </w:rPrChange>
        </w:rPr>
      </w:pPr>
      <w:r w:rsidRPr="00577B31">
        <w:rPr>
          <w:rStyle w:val="FootnoteReference"/>
          <w:sz w:val="20"/>
          <w:szCs w:val="20"/>
          <w:rPrChange w:id="1239" w:author="Anna Wingfield" w:date="2024-03-14T14:53:00Z">
            <w:rPr>
              <w:rStyle w:val="FootnoteReference"/>
              <w:rFonts w:asciiTheme="majorHAnsi" w:hAnsiTheme="majorHAnsi" w:cstheme="majorHAnsi"/>
              <w:sz w:val="20"/>
              <w:szCs w:val="20"/>
            </w:rPr>
          </w:rPrChange>
        </w:rPr>
        <w:footnoteRef/>
      </w:r>
      <w:r w:rsidRPr="00577B31">
        <w:rPr>
          <w:sz w:val="20"/>
          <w:szCs w:val="20"/>
          <w:rPrChange w:id="1240" w:author="Anna Wingfield" w:date="2024-03-14T14:53:00Z">
            <w:rPr>
              <w:rFonts w:asciiTheme="majorHAnsi" w:hAnsiTheme="majorHAnsi" w:cstheme="majorHAnsi"/>
              <w:sz w:val="20"/>
              <w:szCs w:val="20"/>
            </w:rPr>
          </w:rPrChange>
        </w:rPr>
        <w:t xml:space="preserve"> Alfred C. Yen, “Western Frontier or Feudal Society: Metaphors and Perceptions of Cyberspace,” </w:t>
      </w:r>
      <w:r w:rsidRPr="00577B31">
        <w:rPr>
          <w:i/>
          <w:iCs/>
          <w:sz w:val="20"/>
          <w:szCs w:val="20"/>
          <w:rPrChange w:id="1241" w:author="Anna Wingfield" w:date="2024-03-14T14:53:00Z">
            <w:rPr>
              <w:rFonts w:asciiTheme="majorHAnsi" w:hAnsiTheme="majorHAnsi" w:cstheme="majorHAnsi"/>
              <w:i/>
              <w:iCs/>
              <w:sz w:val="20"/>
              <w:szCs w:val="20"/>
            </w:rPr>
          </w:rPrChange>
        </w:rPr>
        <w:t xml:space="preserve">Berkeley Technology Law Journal, </w:t>
      </w:r>
      <w:r w:rsidRPr="00577B31">
        <w:rPr>
          <w:sz w:val="20"/>
          <w:szCs w:val="20"/>
          <w:rPrChange w:id="1242" w:author="Anna Wingfield" w:date="2024-03-14T14:53:00Z">
            <w:rPr>
              <w:rFonts w:asciiTheme="majorHAnsi" w:hAnsiTheme="majorHAnsi" w:cstheme="majorHAnsi"/>
              <w:sz w:val="20"/>
              <w:szCs w:val="20"/>
            </w:rPr>
          </w:rPrChange>
        </w:rPr>
        <w:t>17</w:t>
      </w:r>
      <w:r w:rsidR="00282AED" w:rsidRPr="00577B31">
        <w:rPr>
          <w:sz w:val="20"/>
          <w:szCs w:val="20"/>
          <w:rPrChange w:id="1243" w:author="Anna Wingfield" w:date="2024-03-14T14:53:00Z">
            <w:rPr>
              <w:rFonts w:asciiTheme="majorHAnsi" w:hAnsiTheme="majorHAnsi" w:cstheme="majorHAnsi"/>
              <w:sz w:val="20"/>
              <w:szCs w:val="20"/>
            </w:rPr>
          </w:rPrChange>
        </w:rPr>
        <w:t xml:space="preserve">, no. </w:t>
      </w:r>
      <w:r w:rsidRPr="00577B31">
        <w:rPr>
          <w:sz w:val="20"/>
          <w:szCs w:val="20"/>
          <w:rPrChange w:id="1244" w:author="Anna Wingfield" w:date="2024-03-14T14:53:00Z">
            <w:rPr>
              <w:rFonts w:asciiTheme="majorHAnsi" w:hAnsiTheme="majorHAnsi" w:cstheme="majorHAnsi"/>
              <w:sz w:val="20"/>
              <w:szCs w:val="20"/>
            </w:rPr>
          </w:rPrChange>
        </w:rPr>
        <w:t xml:space="preserve">4 (Fall 2002), </w:t>
      </w:r>
      <w:r w:rsidR="00EA1C84" w:rsidRPr="00577B31">
        <w:rPr>
          <w:sz w:val="20"/>
          <w:szCs w:val="20"/>
          <w:rPrChange w:id="1245" w:author="Anna Wingfield" w:date="2024-03-14T14:53:00Z">
            <w:rPr>
              <w:rFonts w:asciiTheme="majorHAnsi" w:hAnsiTheme="majorHAnsi" w:cstheme="majorHAnsi"/>
              <w:sz w:val="20"/>
              <w:szCs w:val="20"/>
            </w:rPr>
          </w:rPrChange>
        </w:rPr>
        <w:t xml:space="preserve">1225. </w:t>
      </w:r>
    </w:p>
  </w:footnote>
  <w:footnote w:id="33">
    <w:p w14:paraId="13AA4048" w14:textId="632B6D4C" w:rsidR="00EA1C84" w:rsidRPr="00577B31" w:rsidRDefault="00EA1C84">
      <w:pPr>
        <w:pStyle w:val="FootnoteText"/>
        <w:rPr>
          <w:sz w:val="20"/>
          <w:szCs w:val="20"/>
          <w:rPrChange w:id="1250" w:author="Anna Wingfield" w:date="2024-03-14T14:53:00Z">
            <w:rPr>
              <w:rFonts w:asciiTheme="majorHAnsi" w:hAnsiTheme="majorHAnsi" w:cstheme="majorHAnsi"/>
              <w:sz w:val="20"/>
              <w:szCs w:val="20"/>
            </w:rPr>
          </w:rPrChange>
        </w:rPr>
      </w:pPr>
      <w:r w:rsidRPr="00577B31">
        <w:rPr>
          <w:rStyle w:val="FootnoteReference"/>
          <w:sz w:val="20"/>
          <w:szCs w:val="20"/>
          <w:rPrChange w:id="1251" w:author="Anna Wingfield" w:date="2024-03-14T14:53:00Z">
            <w:rPr>
              <w:rStyle w:val="FootnoteReference"/>
              <w:rFonts w:asciiTheme="majorHAnsi" w:hAnsiTheme="majorHAnsi" w:cstheme="majorHAnsi"/>
              <w:sz w:val="20"/>
              <w:szCs w:val="20"/>
            </w:rPr>
          </w:rPrChange>
        </w:rPr>
        <w:footnoteRef/>
      </w:r>
      <w:r w:rsidRPr="00577B31">
        <w:rPr>
          <w:sz w:val="20"/>
          <w:szCs w:val="20"/>
          <w:rPrChange w:id="1252" w:author="Anna Wingfield" w:date="2024-03-14T14:53:00Z">
            <w:rPr>
              <w:rFonts w:asciiTheme="majorHAnsi" w:hAnsiTheme="majorHAnsi" w:cstheme="majorHAnsi"/>
              <w:sz w:val="20"/>
              <w:szCs w:val="20"/>
            </w:rPr>
          </w:rPrChange>
        </w:rPr>
        <w:t xml:space="preserve"> Yen</w:t>
      </w:r>
      <w:r w:rsidR="004509DC" w:rsidRPr="00577B31">
        <w:rPr>
          <w:sz w:val="20"/>
          <w:szCs w:val="20"/>
          <w:rPrChange w:id="1253" w:author="Anna Wingfield" w:date="2024-03-14T14:53:00Z">
            <w:rPr>
              <w:rFonts w:asciiTheme="majorHAnsi" w:hAnsiTheme="majorHAnsi" w:cstheme="majorHAnsi"/>
              <w:sz w:val="20"/>
              <w:szCs w:val="20"/>
            </w:rPr>
          </w:rPrChange>
        </w:rPr>
        <w:t>,</w:t>
      </w:r>
      <w:r w:rsidRPr="00577B31">
        <w:rPr>
          <w:sz w:val="20"/>
          <w:szCs w:val="20"/>
          <w:rPrChange w:id="1254" w:author="Anna Wingfield" w:date="2024-03-14T14:53:00Z">
            <w:rPr>
              <w:rFonts w:asciiTheme="majorHAnsi" w:hAnsiTheme="majorHAnsi" w:cstheme="majorHAnsi"/>
              <w:sz w:val="20"/>
              <w:szCs w:val="20"/>
            </w:rPr>
          </w:rPrChange>
        </w:rPr>
        <w:t xml:space="preserve"> 1232.</w:t>
      </w:r>
    </w:p>
  </w:footnote>
  <w:footnote w:id="34">
    <w:p w14:paraId="13B823DF" w14:textId="3551497C" w:rsidR="006135F9" w:rsidRPr="00577B31" w:rsidRDefault="006135F9">
      <w:pPr>
        <w:pStyle w:val="FootnoteText"/>
        <w:rPr>
          <w:sz w:val="20"/>
          <w:szCs w:val="20"/>
          <w:rPrChange w:id="1281" w:author="Anna Wingfield" w:date="2024-03-14T14:53:00Z">
            <w:rPr>
              <w:rFonts w:asciiTheme="majorHAnsi" w:hAnsiTheme="majorHAnsi" w:cstheme="majorHAnsi"/>
              <w:sz w:val="20"/>
              <w:szCs w:val="20"/>
            </w:rPr>
          </w:rPrChange>
        </w:rPr>
      </w:pPr>
      <w:r w:rsidRPr="00577B31">
        <w:rPr>
          <w:rStyle w:val="FootnoteReference"/>
          <w:sz w:val="20"/>
          <w:szCs w:val="20"/>
          <w:rPrChange w:id="1282" w:author="Anna Wingfield" w:date="2024-03-14T14:53:00Z">
            <w:rPr>
              <w:rStyle w:val="FootnoteReference"/>
              <w:rFonts w:asciiTheme="majorHAnsi" w:hAnsiTheme="majorHAnsi" w:cstheme="majorHAnsi"/>
              <w:sz w:val="20"/>
              <w:szCs w:val="20"/>
            </w:rPr>
          </w:rPrChange>
        </w:rPr>
        <w:footnoteRef/>
      </w:r>
      <w:r w:rsidRPr="00577B31">
        <w:rPr>
          <w:sz w:val="20"/>
          <w:szCs w:val="20"/>
          <w:rPrChange w:id="1283" w:author="Anna Wingfield" w:date="2024-03-14T14:53:00Z">
            <w:rPr>
              <w:rFonts w:asciiTheme="majorHAnsi" w:hAnsiTheme="majorHAnsi" w:cstheme="majorHAnsi"/>
              <w:sz w:val="20"/>
              <w:szCs w:val="20"/>
            </w:rPr>
          </w:rPrChange>
        </w:rPr>
        <w:t xml:space="preserve"> Andrew F. Walls, </w:t>
      </w:r>
      <w:r w:rsidRPr="00577B31">
        <w:rPr>
          <w:i/>
          <w:iCs/>
          <w:sz w:val="20"/>
          <w:szCs w:val="20"/>
          <w:rPrChange w:id="1284" w:author="Anna Wingfield" w:date="2024-03-14T14:53:00Z">
            <w:rPr>
              <w:rFonts w:asciiTheme="majorHAnsi" w:hAnsiTheme="majorHAnsi" w:cstheme="majorHAnsi"/>
              <w:i/>
              <w:iCs/>
              <w:sz w:val="20"/>
              <w:szCs w:val="20"/>
            </w:rPr>
          </w:rPrChange>
        </w:rPr>
        <w:t xml:space="preserve">The Cross-Cultural Process in Christian History </w:t>
      </w:r>
      <w:r w:rsidRPr="00577B31">
        <w:rPr>
          <w:sz w:val="20"/>
          <w:szCs w:val="20"/>
          <w:rPrChange w:id="1285" w:author="Anna Wingfield" w:date="2024-03-14T14:53:00Z">
            <w:rPr>
              <w:rFonts w:asciiTheme="majorHAnsi" w:hAnsiTheme="majorHAnsi" w:cstheme="majorHAnsi"/>
              <w:sz w:val="20"/>
              <w:szCs w:val="20"/>
            </w:rPr>
          </w:rPrChange>
        </w:rPr>
        <w:t>(Maryknoll, NY: Orbis Books, 2002), 34.</w:t>
      </w:r>
    </w:p>
  </w:footnote>
  <w:footnote w:id="35">
    <w:p w14:paraId="6E698FC1" w14:textId="2F90FA2C" w:rsidR="0066721F" w:rsidRPr="00577B31" w:rsidRDefault="0066721F">
      <w:pPr>
        <w:pStyle w:val="FootnoteText"/>
        <w:rPr>
          <w:sz w:val="20"/>
          <w:szCs w:val="20"/>
          <w:rPrChange w:id="1296" w:author="Anna Wingfield" w:date="2024-03-14T14:53:00Z">
            <w:rPr>
              <w:rFonts w:asciiTheme="majorHAnsi" w:hAnsiTheme="majorHAnsi" w:cstheme="majorHAnsi"/>
              <w:sz w:val="20"/>
              <w:szCs w:val="20"/>
            </w:rPr>
          </w:rPrChange>
        </w:rPr>
      </w:pPr>
      <w:r w:rsidRPr="00577B31">
        <w:rPr>
          <w:rStyle w:val="FootnoteReference"/>
          <w:sz w:val="20"/>
          <w:szCs w:val="20"/>
          <w:rPrChange w:id="1297" w:author="Anna Wingfield" w:date="2024-03-14T14:53:00Z">
            <w:rPr>
              <w:rStyle w:val="FootnoteReference"/>
              <w:rFonts w:asciiTheme="majorHAnsi" w:hAnsiTheme="majorHAnsi" w:cstheme="majorHAnsi"/>
              <w:sz w:val="20"/>
              <w:szCs w:val="20"/>
            </w:rPr>
          </w:rPrChange>
        </w:rPr>
        <w:footnoteRef/>
      </w:r>
      <w:r w:rsidRPr="00577B31">
        <w:rPr>
          <w:sz w:val="20"/>
          <w:szCs w:val="20"/>
          <w:rPrChange w:id="1298" w:author="Anna Wingfield" w:date="2024-03-14T14:53:00Z">
            <w:rPr>
              <w:rFonts w:asciiTheme="majorHAnsi" w:hAnsiTheme="majorHAnsi" w:cstheme="majorHAnsi"/>
              <w:sz w:val="20"/>
              <w:szCs w:val="20"/>
            </w:rPr>
          </w:rPrChange>
        </w:rPr>
        <w:t xml:space="preserve"> Christopher Clark and Michael Ledger-Lomas, “The Protestant International,”</w:t>
      </w:r>
      <w:r w:rsidR="00DC33E3" w:rsidRPr="00577B31">
        <w:rPr>
          <w:sz w:val="20"/>
          <w:szCs w:val="20"/>
          <w:rPrChange w:id="1299" w:author="Anna Wingfield" w:date="2024-03-14T14:53:00Z">
            <w:rPr>
              <w:rFonts w:asciiTheme="majorHAnsi" w:hAnsiTheme="majorHAnsi" w:cstheme="majorHAnsi"/>
              <w:sz w:val="20"/>
              <w:szCs w:val="20"/>
            </w:rPr>
          </w:rPrChange>
        </w:rPr>
        <w:t xml:space="preserve"> in</w:t>
      </w:r>
      <w:r w:rsidRPr="00577B31">
        <w:rPr>
          <w:sz w:val="20"/>
          <w:szCs w:val="20"/>
          <w:rPrChange w:id="1300" w:author="Anna Wingfield" w:date="2024-03-14T14:53:00Z">
            <w:rPr>
              <w:rFonts w:asciiTheme="majorHAnsi" w:hAnsiTheme="majorHAnsi" w:cstheme="majorHAnsi"/>
              <w:sz w:val="20"/>
              <w:szCs w:val="20"/>
            </w:rPr>
          </w:rPrChange>
        </w:rPr>
        <w:t xml:space="preserve"> </w:t>
      </w:r>
      <w:r w:rsidRPr="00577B31">
        <w:rPr>
          <w:i/>
          <w:iCs/>
          <w:sz w:val="20"/>
          <w:szCs w:val="20"/>
          <w:rPrChange w:id="1301" w:author="Anna Wingfield" w:date="2024-03-14T14:53:00Z">
            <w:rPr>
              <w:rFonts w:asciiTheme="majorHAnsi" w:hAnsiTheme="majorHAnsi" w:cstheme="majorHAnsi"/>
              <w:i/>
              <w:iCs/>
              <w:sz w:val="20"/>
              <w:szCs w:val="20"/>
            </w:rPr>
          </w:rPrChange>
        </w:rPr>
        <w:t>Religious Internationals in the Modern World: Globalization and Faith Communities since 1750</w:t>
      </w:r>
      <w:r w:rsidRPr="00577B31">
        <w:rPr>
          <w:sz w:val="20"/>
          <w:szCs w:val="20"/>
          <w:rPrChange w:id="1302" w:author="Anna Wingfield" w:date="2024-03-14T14:53:00Z">
            <w:rPr>
              <w:rFonts w:asciiTheme="majorHAnsi" w:hAnsiTheme="majorHAnsi" w:cstheme="majorHAnsi"/>
              <w:sz w:val="20"/>
              <w:szCs w:val="20"/>
            </w:rPr>
          </w:rPrChange>
        </w:rPr>
        <w:t>, ed</w:t>
      </w:r>
      <w:r w:rsidR="00282AED" w:rsidRPr="00577B31">
        <w:rPr>
          <w:sz w:val="20"/>
          <w:szCs w:val="20"/>
          <w:rPrChange w:id="1303" w:author="Anna Wingfield" w:date="2024-03-14T14:53:00Z">
            <w:rPr>
              <w:rFonts w:asciiTheme="majorHAnsi" w:hAnsiTheme="majorHAnsi" w:cstheme="majorHAnsi"/>
              <w:sz w:val="20"/>
              <w:szCs w:val="20"/>
            </w:rPr>
          </w:rPrChange>
        </w:rPr>
        <w:t>ited by</w:t>
      </w:r>
      <w:r w:rsidRPr="00577B31">
        <w:rPr>
          <w:sz w:val="20"/>
          <w:szCs w:val="20"/>
          <w:rPrChange w:id="1304" w:author="Anna Wingfield" w:date="2024-03-14T14:53:00Z">
            <w:rPr>
              <w:rFonts w:asciiTheme="majorHAnsi" w:hAnsiTheme="majorHAnsi" w:cstheme="majorHAnsi"/>
              <w:sz w:val="20"/>
              <w:szCs w:val="20"/>
            </w:rPr>
          </w:rPrChange>
        </w:rPr>
        <w:t xml:space="preserve"> Abigail Green and Vincent </w:t>
      </w:r>
      <w:proofErr w:type="spellStart"/>
      <w:r w:rsidRPr="00577B31">
        <w:rPr>
          <w:sz w:val="20"/>
          <w:szCs w:val="20"/>
          <w:rPrChange w:id="1305" w:author="Anna Wingfield" w:date="2024-03-14T14:53:00Z">
            <w:rPr>
              <w:rFonts w:asciiTheme="majorHAnsi" w:hAnsiTheme="majorHAnsi" w:cstheme="majorHAnsi"/>
              <w:sz w:val="20"/>
              <w:szCs w:val="20"/>
            </w:rPr>
          </w:rPrChange>
        </w:rPr>
        <w:t>Viaene</w:t>
      </w:r>
      <w:proofErr w:type="spellEnd"/>
      <w:r w:rsidRPr="00577B31">
        <w:rPr>
          <w:sz w:val="20"/>
          <w:szCs w:val="20"/>
          <w:rPrChange w:id="1306" w:author="Anna Wingfield" w:date="2024-03-14T14:53:00Z">
            <w:rPr>
              <w:rFonts w:asciiTheme="majorHAnsi" w:hAnsiTheme="majorHAnsi" w:cstheme="majorHAnsi"/>
              <w:sz w:val="20"/>
              <w:szCs w:val="20"/>
            </w:rPr>
          </w:rPrChange>
        </w:rPr>
        <w:t xml:space="preserve"> (New York: Palgrave MacMillan, 2012), 23, 23-24. Emphasis mine.</w:t>
      </w:r>
    </w:p>
  </w:footnote>
  <w:footnote w:id="36">
    <w:p w14:paraId="1AAC3F7F" w14:textId="68CDAEC9" w:rsidR="0066721F" w:rsidRPr="00577B31" w:rsidRDefault="0066721F">
      <w:pPr>
        <w:pStyle w:val="FootnoteText"/>
        <w:rPr>
          <w:sz w:val="20"/>
          <w:szCs w:val="20"/>
          <w:rPrChange w:id="1310" w:author="Anna Wingfield" w:date="2024-03-14T14:53:00Z">
            <w:rPr>
              <w:rFonts w:asciiTheme="majorHAnsi" w:hAnsiTheme="majorHAnsi" w:cstheme="majorHAnsi"/>
              <w:sz w:val="20"/>
              <w:szCs w:val="20"/>
            </w:rPr>
          </w:rPrChange>
        </w:rPr>
      </w:pPr>
      <w:r w:rsidRPr="00577B31">
        <w:rPr>
          <w:rStyle w:val="FootnoteReference"/>
          <w:sz w:val="20"/>
          <w:szCs w:val="20"/>
          <w:rPrChange w:id="1311" w:author="Anna Wingfield" w:date="2024-03-14T14:53:00Z">
            <w:rPr>
              <w:rStyle w:val="FootnoteReference"/>
              <w:rFonts w:asciiTheme="majorHAnsi" w:hAnsiTheme="majorHAnsi" w:cstheme="majorHAnsi"/>
              <w:sz w:val="20"/>
              <w:szCs w:val="20"/>
            </w:rPr>
          </w:rPrChange>
        </w:rPr>
        <w:footnoteRef/>
      </w:r>
      <w:r w:rsidRPr="00577B31">
        <w:rPr>
          <w:sz w:val="20"/>
          <w:szCs w:val="20"/>
          <w:rPrChange w:id="1312" w:author="Anna Wingfield" w:date="2024-03-14T14:53:00Z">
            <w:rPr>
              <w:rFonts w:asciiTheme="majorHAnsi" w:hAnsiTheme="majorHAnsi" w:cstheme="majorHAnsi"/>
              <w:sz w:val="20"/>
              <w:szCs w:val="20"/>
            </w:rPr>
          </w:rPrChange>
        </w:rPr>
        <w:t xml:space="preserve"> Clark and Ledger-Lomas</w:t>
      </w:r>
      <w:r w:rsidR="00955FFC" w:rsidRPr="00577B31">
        <w:rPr>
          <w:sz w:val="20"/>
          <w:szCs w:val="20"/>
          <w:rPrChange w:id="1313" w:author="Anna Wingfield" w:date="2024-03-14T14:53:00Z">
            <w:rPr>
              <w:rFonts w:asciiTheme="majorHAnsi" w:hAnsiTheme="majorHAnsi" w:cstheme="majorHAnsi"/>
              <w:sz w:val="20"/>
              <w:szCs w:val="20"/>
            </w:rPr>
          </w:rPrChange>
        </w:rPr>
        <w:t xml:space="preserve">, “Protestant International,” </w:t>
      </w:r>
      <w:r w:rsidRPr="00577B31">
        <w:rPr>
          <w:sz w:val="20"/>
          <w:szCs w:val="20"/>
          <w:rPrChange w:id="1314" w:author="Anna Wingfield" w:date="2024-03-14T14:53:00Z">
            <w:rPr>
              <w:rFonts w:asciiTheme="majorHAnsi" w:hAnsiTheme="majorHAnsi" w:cstheme="majorHAnsi"/>
              <w:sz w:val="20"/>
              <w:szCs w:val="20"/>
            </w:rPr>
          </w:rPrChange>
        </w:rPr>
        <w:t>24.</w:t>
      </w:r>
    </w:p>
  </w:footnote>
  <w:footnote w:id="37">
    <w:p w14:paraId="2E79CEF8" w14:textId="21758E7B" w:rsidR="0066721F" w:rsidRPr="00577B31" w:rsidRDefault="0066721F">
      <w:pPr>
        <w:pStyle w:val="FootnoteText"/>
        <w:rPr>
          <w:sz w:val="20"/>
          <w:szCs w:val="20"/>
          <w:rPrChange w:id="1318" w:author="Anna Wingfield" w:date="2024-03-14T14:53:00Z">
            <w:rPr>
              <w:rFonts w:asciiTheme="majorHAnsi" w:hAnsiTheme="majorHAnsi" w:cstheme="majorHAnsi"/>
              <w:sz w:val="20"/>
              <w:szCs w:val="20"/>
            </w:rPr>
          </w:rPrChange>
        </w:rPr>
      </w:pPr>
      <w:r w:rsidRPr="00577B31">
        <w:rPr>
          <w:rStyle w:val="FootnoteReference"/>
          <w:sz w:val="20"/>
          <w:szCs w:val="20"/>
          <w:rPrChange w:id="1319" w:author="Anna Wingfield" w:date="2024-03-14T14:53:00Z">
            <w:rPr>
              <w:rStyle w:val="FootnoteReference"/>
              <w:rFonts w:asciiTheme="majorHAnsi" w:hAnsiTheme="majorHAnsi" w:cstheme="majorHAnsi"/>
              <w:sz w:val="20"/>
              <w:szCs w:val="20"/>
            </w:rPr>
          </w:rPrChange>
        </w:rPr>
        <w:footnoteRef/>
      </w:r>
      <w:r w:rsidRPr="00577B31">
        <w:rPr>
          <w:sz w:val="20"/>
          <w:szCs w:val="20"/>
          <w:rPrChange w:id="1320" w:author="Anna Wingfield" w:date="2024-03-14T14:53:00Z">
            <w:rPr>
              <w:rFonts w:asciiTheme="majorHAnsi" w:hAnsiTheme="majorHAnsi" w:cstheme="majorHAnsi"/>
              <w:sz w:val="20"/>
              <w:szCs w:val="20"/>
            </w:rPr>
          </w:rPrChange>
        </w:rPr>
        <w:t xml:space="preserve"> Katherine </w:t>
      </w:r>
      <w:proofErr w:type="spellStart"/>
      <w:r w:rsidRPr="00577B31">
        <w:rPr>
          <w:sz w:val="20"/>
          <w:szCs w:val="20"/>
          <w:rPrChange w:id="1321" w:author="Anna Wingfield" w:date="2024-03-14T14:53:00Z">
            <w:rPr>
              <w:rFonts w:asciiTheme="majorHAnsi" w:hAnsiTheme="majorHAnsi" w:cstheme="majorHAnsi"/>
              <w:sz w:val="20"/>
              <w:szCs w:val="20"/>
            </w:rPr>
          </w:rPrChange>
        </w:rPr>
        <w:t>Carté</w:t>
      </w:r>
      <w:proofErr w:type="spellEnd"/>
      <w:r w:rsidRPr="00577B31">
        <w:rPr>
          <w:sz w:val="20"/>
          <w:szCs w:val="20"/>
          <w:rPrChange w:id="1322" w:author="Anna Wingfield" w:date="2024-03-14T14:53:00Z">
            <w:rPr>
              <w:rFonts w:asciiTheme="majorHAnsi" w:hAnsiTheme="majorHAnsi" w:cstheme="majorHAnsi"/>
              <w:sz w:val="20"/>
              <w:szCs w:val="20"/>
            </w:rPr>
          </w:rPrChange>
        </w:rPr>
        <w:t xml:space="preserve"> Engel, “The SPCK and the American Revolution: The Limits of International Protestantism,” </w:t>
      </w:r>
      <w:r w:rsidRPr="00577B31">
        <w:rPr>
          <w:i/>
          <w:iCs/>
          <w:sz w:val="20"/>
          <w:szCs w:val="20"/>
          <w:rPrChange w:id="1323" w:author="Anna Wingfield" w:date="2024-03-14T14:53:00Z">
            <w:rPr>
              <w:rFonts w:asciiTheme="majorHAnsi" w:hAnsiTheme="majorHAnsi" w:cstheme="majorHAnsi"/>
              <w:i/>
              <w:iCs/>
              <w:sz w:val="20"/>
              <w:szCs w:val="20"/>
            </w:rPr>
          </w:rPrChange>
        </w:rPr>
        <w:t>Church Histor</w:t>
      </w:r>
      <w:r w:rsidR="00DC33E3" w:rsidRPr="00577B31">
        <w:rPr>
          <w:i/>
          <w:iCs/>
          <w:sz w:val="20"/>
          <w:szCs w:val="20"/>
          <w:rPrChange w:id="1324" w:author="Anna Wingfield" w:date="2024-03-14T14:53:00Z">
            <w:rPr>
              <w:rFonts w:asciiTheme="majorHAnsi" w:hAnsiTheme="majorHAnsi" w:cstheme="majorHAnsi"/>
              <w:i/>
              <w:iCs/>
              <w:sz w:val="20"/>
              <w:szCs w:val="20"/>
            </w:rPr>
          </w:rPrChange>
        </w:rPr>
        <w:t>y</w:t>
      </w:r>
      <w:r w:rsidRPr="00577B31">
        <w:rPr>
          <w:sz w:val="20"/>
          <w:szCs w:val="20"/>
          <w:rPrChange w:id="1325" w:author="Anna Wingfield" w:date="2024-03-14T14:53:00Z">
            <w:rPr>
              <w:rFonts w:asciiTheme="majorHAnsi" w:hAnsiTheme="majorHAnsi" w:cstheme="majorHAnsi"/>
              <w:sz w:val="20"/>
              <w:szCs w:val="20"/>
            </w:rPr>
          </w:rPrChange>
        </w:rPr>
        <w:t xml:space="preserve"> 81</w:t>
      </w:r>
      <w:r w:rsidR="00DC33E3" w:rsidRPr="00577B31">
        <w:rPr>
          <w:sz w:val="20"/>
          <w:szCs w:val="20"/>
          <w:rPrChange w:id="1326" w:author="Anna Wingfield" w:date="2024-03-14T14:53:00Z">
            <w:rPr>
              <w:rFonts w:asciiTheme="majorHAnsi" w:hAnsiTheme="majorHAnsi" w:cstheme="majorHAnsi"/>
              <w:sz w:val="20"/>
              <w:szCs w:val="20"/>
            </w:rPr>
          </w:rPrChange>
        </w:rPr>
        <w:t>,</w:t>
      </w:r>
      <w:r w:rsidR="00282AED" w:rsidRPr="00577B31">
        <w:rPr>
          <w:sz w:val="20"/>
          <w:szCs w:val="20"/>
          <w:rPrChange w:id="1327" w:author="Anna Wingfield" w:date="2024-03-14T14:53:00Z">
            <w:rPr>
              <w:rFonts w:asciiTheme="majorHAnsi" w:hAnsiTheme="majorHAnsi" w:cstheme="majorHAnsi"/>
              <w:sz w:val="20"/>
              <w:szCs w:val="20"/>
            </w:rPr>
          </w:rPrChange>
        </w:rPr>
        <w:t xml:space="preserve"> no. </w:t>
      </w:r>
      <w:r w:rsidRPr="00577B31">
        <w:rPr>
          <w:sz w:val="20"/>
          <w:szCs w:val="20"/>
          <w:rPrChange w:id="1328" w:author="Anna Wingfield" w:date="2024-03-14T14:53:00Z">
            <w:rPr>
              <w:rFonts w:asciiTheme="majorHAnsi" w:hAnsiTheme="majorHAnsi" w:cstheme="majorHAnsi"/>
              <w:sz w:val="20"/>
              <w:szCs w:val="20"/>
            </w:rPr>
          </w:rPrChange>
        </w:rPr>
        <w:t>1 (2012), 88.</w:t>
      </w:r>
    </w:p>
  </w:footnote>
  <w:footnote w:id="38">
    <w:p w14:paraId="6D4A3A8D" w14:textId="2DC6C747" w:rsidR="00A24ABA" w:rsidRPr="00577B31" w:rsidRDefault="00A24ABA">
      <w:pPr>
        <w:pStyle w:val="FootnoteText"/>
        <w:rPr>
          <w:sz w:val="20"/>
          <w:szCs w:val="20"/>
          <w:rPrChange w:id="1339" w:author="Anna Wingfield" w:date="2024-03-14T14:53:00Z">
            <w:rPr>
              <w:rFonts w:asciiTheme="majorHAnsi" w:hAnsiTheme="majorHAnsi" w:cstheme="majorHAnsi"/>
              <w:sz w:val="20"/>
              <w:szCs w:val="20"/>
            </w:rPr>
          </w:rPrChange>
        </w:rPr>
      </w:pPr>
      <w:r w:rsidRPr="00577B31">
        <w:rPr>
          <w:rStyle w:val="FootnoteReference"/>
          <w:sz w:val="20"/>
          <w:szCs w:val="20"/>
          <w:rPrChange w:id="1340" w:author="Anna Wingfield" w:date="2024-03-14T14:53:00Z">
            <w:rPr>
              <w:rStyle w:val="FootnoteReference"/>
              <w:rFonts w:asciiTheme="majorHAnsi" w:hAnsiTheme="majorHAnsi" w:cstheme="majorHAnsi"/>
              <w:sz w:val="20"/>
              <w:szCs w:val="20"/>
            </w:rPr>
          </w:rPrChange>
        </w:rPr>
        <w:footnoteRef/>
      </w:r>
      <w:r w:rsidRPr="00577B31">
        <w:rPr>
          <w:sz w:val="20"/>
          <w:szCs w:val="20"/>
          <w:rPrChange w:id="1341" w:author="Anna Wingfield" w:date="2024-03-14T14:53:00Z">
            <w:rPr>
              <w:rFonts w:asciiTheme="majorHAnsi" w:hAnsiTheme="majorHAnsi" w:cstheme="majorHAnsi"/>
              <w:sz w:val="20"/>
              <w:szCs w:val="20"/>
            </w:rPr>
          </w:rPrChange>
        </w:rPr>
        <w:t xml:space="preserve"> See Walls</w:t>
      </w:r>
      <w:r w:rsidR="00955FFC" w:rsidRPr="00577B31">
        <w:rPr>
          <w:sz w:val="20"/>
          <w:szCs w:val="20"/>
          <w:rPrChange w:id="1342" w:author="Anna Wingfield" w:date="2024-03-14T14:53:00Z">
            <w:rPr>
              <w:rFonts w:asciiTheme="majorHAnsi" w:hAnsiTheme="majorHAnsi" w:cstheme="majorHAnsi"/>
              <w:sz w:val="20"/>
              <w:szCs w:val="20"/>
            </w:rPr>
          </w:rPrChange>
        </w:rPr>
        <w:t xml:space="preserve">, </w:t>
      </w:r>
      <w:r w:rsidR="00955FFC" w:rsidRPr="00577B31">
        <w:rPr>
          <w:i/>
          <w:iCs/>
          <w:sz w:val="20"/>
          <w:szCs w:val="20"/>
          <w:rPrChange w:id="1343" w:author="Anna Wingfield" w:date="2024-03-14T14:53:00Z">
            <w:rPr>
              <w:rFonts w:asciiTheme="majorHAnsi" w:hAnsiTheme="majorHAnsi" w:cstheme="majorHAnsi"/>
              <w:i/>
              <w:iCs/>
              <w:sz w:val="20"/>
              <w:szCs w:val="20"/>
            </w:rPr>
          </w:rPrChange>
        </w:rPr>
        <w:t>Cross-Cultural Process</w:t>
      </w:r>
      <w:r w:rsidR="00955FFC" w:rsidRPr="00577B31">
        <w:rPr>
          <w:sz w:val="20"/>
          <w:szCs w:val="20"/>
          <w:rPrChange w:id="1344" w:author="Anna Wingfield" w:date="2024-03-14T14:53:00Z">
            <w:rPr>
              <w:rFonts w:asciiTheme="majorHAnsi" w:hAnsiTheme="majorHAnsi" w:cstheme="majorHAnsi"/>
              <w:sz w:val="20"/>
              <w:szCs w:val="20"/>
            </w:rPr>
          </w:rPrChange>
        </w:rPr>
        <w:t>.</w:t>
      </w:r>
    </w:p>
  </w:footnote>
  <w:footnote w:id="39">
    <w:p w14:paraId="24C5617A" w14:textId="2E890C2D" w:rsidR="00A6789B" w:rsidRPr="00577B31" w:rsidRDefault="00A6789B">
      <w:pPr>
        <w:pStyle w:val="FootnoteText"/>
        <w:rPr>
          <w:sz w:val="20"/>
          <w:szCs w:val="20"/>
          <w:rPrChange w:id="1352" w:author="Anna Wingfield" w:date="2024-03-14T14:53:00Z">
            <w:rPr>
              <w:rFonts w:asciiTheme="majorHAnsi" w:hAnsiTheme="majorHAnsi" w:cstheme="majorHAnsi"/>
              <w:sz w:val="20"/>
              <w:szCs w:val="20"/>
            </w:rPr>
          </w:rPrChange>
        </w:rPr>
      </w:pPr>
      <w:r w:rsidRPr="00577B31">
        <w:rPr>
          <w:rStyle w:val="FootnoteReference"/>
          <w:sz w:val="20"/>
          <w:szCs w:val="20"/>
          <w:rPrChange w:id="1353" w:author="Anna Wingfield" w:date="2024-03-14T14:53:00Z">
            <w:rPr>
              <w:rStyle w:val="FootnoteReference"/>
              <w:rFonts w:asciiTheme="majorHAnsi" w:hAnsiTheme="majorHAnsi" w:cstheme="majorHAnsi"/>
              <w:sz w:val="20"/>
              <w:szCs w:val="20"/>
            </w:rPr>
          </w:rPrChange>
        </w:rPr>
        <w:footnoteRef/>
      </w:r>
      <w:r w:rsidRPr="00577B31">
        <w:rPr>
          <w:sz w:val="20"/>
          <w:szCs w:val="20"/>
          <w:rPrChange w:id="1354" w:author="Anna Wingfield" w:date="2024-03-14T14:53:00Z">
            <w:rPr>
              <w:rFonts w:asciiTheme="majorHAnsi" w:hAnsiTheme="majorHAnsi" w:cstheme="majorHAnsi"/>
              <w:sz w:val="20"/>
              <w:szCs w:val="20"/>
            </w:rPr>
          </w:rPrChange>
        </w:rPr>
        <w:t xml:space="preserve"> Philip Jenkins, </w:t>
      </w:r>
      <w:r w:rsidRPr="00577B31">
        <w:rPr>
          <w:i/>
          <w:iCs/>
          <w:sz w:val="20"/>
          <w:szCs w:val="20"/>
          <w:rPrChange w:id="1355" w:author="Anna Wingfield" w:date="2024-03-14T14:53:00Z">
            <w:rPr>
              <w:rFonts w:asciiTheme="majorHAnsi" w:hAnsiTheme="majorHAnsi" w:cstheme="majorHAnsi"/>
              <w:i/>
              <w:iCs/>
              <w:sz w:val="20"/>
              <w:szCs w:val="20"/>
            </w:rPr>
          </w:rPrChange>
        </w:rPr>
        <w:t>The Next Christendom: The Coming of Global Christianity</w:t>
      </w:r>
      <w:r w:rsidRPr="00577B31">
        <w:rPr>
          <w:sz w:val="20"/>
          <w:szCs w:val="20"/>
          <w:rPrChange w:id="1356" w:author="Anna Wingfield" w:date="2024-03-14T14:53:00Z">
            <w:rPr>
              <w:rFonts w:asciiTheme="majorHAnsi" w:hAnsiTheme="majorHAnsi" w:cstheme="majorHAnsi"/>
              <w:sz w:val="20"/>
              <w:szCs w:val="20"/>
            </w:rPr>
          </w:rPrChange>
        </w:rPr>
        <w:t xml:space="preserve"> (New York: Oxford University Press, 2011), 14.</w:t>
      </w:r>
    </w:p>
  </w:footnote>
  <w:footnote w:id="40">
    <w:p w14:paraId="6A861EF6" w14:textId="36BBA3AE" w:rsidR="00802FF2" w:rsidRPr="00577B31" w:rsidRDefault="00802FF2">
      <w:pPr>
        <w:pStyle w:val="FootnoteText"/>
        <w:rPr>
          <w:sz w:val="20"/>
          <w:szCs w:val="20"/>
          <w:rPrChange w:id="1387" w:author="Anna Wingfield" w:date="2024-03-14T14:53:00Z">
            <w:rPr>
              <w:rFonts w:asciiTheme="majorHAnsi" w:hAnsiTheme="majorHAnsi" w:cstheme="majorHAnsi"/>
              <w:sz w:val="20"/>
              <w:szCs w:val="20"/>
            </w:rPr>
          </w:rPrChange>
        </w:rPr>
      </w:pPr>
      <w:r w:rsidRPr="00577B31">
        <w:rPr>
          <w:rStyle w:val="FootnoteReference"/>
          <w:sz w:val="20"/>
          <w:szCs w:val="20"/>
          <w:rPrChange w:id="1388" w:author="Anna Wingfield" w:date="2024-03-14T14:53:00Z">
            <w:rPr>
              <w:rStyle w:val="FootnoteReference"/>
              <w:rFonts w:asciiTheme="majorHAnsi" w:hAnsiTheme="majorHAnsi" w:cstheme="majorHAnsi"/>
              <w:sz w:val="20"/>
              <w:szCs w:val="20"/>
            </w:rPr>
          </w:rPrChange>
        </w:rPr>
        <w:footnoteRef/>
      </w:r>
      <w:r w:rsidR="004509DC" w:rsidRPr="00577B31">
        <w:rPr>
          <w:sz w:val="20"/>
          <w:szCs w:val="20"/>
          <w:rPrChange w:id="1389" w:author="Anna Wingfield" w:date="2024-03-14T14:53:00Z">
            <w:rPr>
              <w:rFonts w:asciiTheme="majorHAnsi" w:hAnsiTheme="majorHAnsi" w:cstheme="majorHAnsi"/>
              <w:sz w:val="20"/>
              <w:szCs w:val="20"/>
            </w:rPr>
          </w:rPrChange>
        </w:rPr>
        <w:t xml:space="preserve"> Qtd. in</w:t>
      </w:r>
      <w:r w:rsidRPr="00577B31">
        <w:rPr>
          <w:sz w:val="20"/>
          <w:szCs w:val="20"/>
          <w:rPrChange w:id="1390" w:author="Anna Wingfield" w:date="2024-03-14T14:53:00Z">
            <w:rPr>
              <w:rFonts w:asciiTheme="majorHAnsi" w:hAnsiTheme="majorHAnsi" w:cstheme="majorHAnsi"/>
              <w:sz w:val="20"/>
              <w:szCs w:val="20"/>
            </w:rPr>
          </w:rPrChange>
        </w:rPr>
        <w:t xml:space="preserve"> Daniel E. White, </w:t>
      </w:r>
      <w:r w:rsidRPr="00577B31">
        <w:rPr>
          <w:i/>
          <w:iCs/>
          <w:sz w:val="20"/>
          <w:szCs w:val="20"/>
          <w:rPrChange w:id="1391" w:author="Anna Wingfield" w:date="2024-03-14T14:53:00Z">
            <w:rPr>
              <w:rFonts w:asciiTheme="majorHAnsi" w:hAnsiTheme="majorHAnsi" w:cstheme="majorHAnsi"/>
              <w:i/>
              <w:iCs/>
              <w:sz w:val="20"/>
              <w:szCs w:val="20"/>
            </w:rPr>
          </w:rPrChange>
        </w:rPr>
        <w:t>Early Romanticism and Religious Dissent</w:t>
      </w:r>
      <w:r w:rsidRPr="00577B31">
        <w:rPr>
          <w:sz w:val="20"/>
          <w:szCs w:val="20"/>
          <w:rPrChange w:id="1392" w:author="Anna Wingfield" w:date="2024-03-14T14:53:00Z">
            <w:rPr>
              <w:rFonts w:asciiTheme="majorHAnsi" w:hAnsiTheme="majorHAnsi" w:cstheme="majorHAnsi"/>
              <w:sz w:val="20"/>
              <w:szCs w:val="20"/>
            </w:rPr>
          </w:rPrChange>
        </w:rPr>
        <w:t xml:space="preserve"> (Cambridge: Cambridge University Press, </w:t>
      </w:r>
      <w:r w:rsidR="004509DC" w:rsidRPr="00577B31">
        <w:rPr>
          <w:sz w:val="20"/>
          <w:szCs w:val="20"/>
          <w:rPrChange w:id="1393" w:author="Anna Wingfield" w:date="2024-03-14T14:53:00Z">
            <w:rPr>
              <w:rFonts w:asciiTheme="majorHAnsi" w:hAnsiTheme="majorHAnsi" w:cstheme="majorHAnsi"/>
              <w:sz w:val="20"/>
              <w:szCs w:val="20"/>
            </w:rPr>
          </w:rPrChange>
        </w:rPr>
        <w:t>2006), 7.</w:t>
      </w:r>
    </w:p>
  </w:footnote>
  <w:footnote w:id="41">
    <w:p w14:paraId="4758079B" w14:textId="5E5AFBBA" w:rsidR="004509DC" w:rsidRPr="00577B31" w:rsidRDefault="004509DC">
      <w:pPr>
        <w:pStyle w:val="FootnoteText"/>
        <w:rPr>
          <w:sz w:val="20"/>
          <w:szCs w:val="20"/>
          <w:rPrChange w:id="1403" w:author="Anna Wingfield" w:date="2024-03-14T14:53:00Z">
            <w:rPr>
              <w:rFonts w:asciiTheme="majorHAnsi" w:hAnsiTheme="majorHAnsi" w:cstheme="majorHAnsi"/>
              <w:sz w:val="20"/>
              <w:szCs w:val="20"/>
            </w:rPr>
          </w:rPrChange>
        </w:rPr>
      </w:pPr>
      <w:r w:rsidRPr="00577B31">
        <w:rPr>
          <w:rStyle w:val="FootnoteReference"/>
          <w:sz w:val="20"/>
          <w:szCs w:val="20"/>
          <w:rPrChange w:id="1404" w:author="Anna Wingfield" w:date="2024-03-14T14:53:00Z">
            <w:rPr>
              <w:rStyle w:val="FootnoteReference"/>
              <w:rFonts w:asciiTheme="majorHAnsi" w:hAnsiTheme="majorHAnsi" w:cstheme="majorHAnsi"/>
              <w:sz w:val="20"/>
              <w:szCs w:val="20"/>
            </w:rPr>
          </w:rPrChange>
        </w:rPr>
        <w:footnoteRef/>
      </w:r>
      <w:r w:rsidRPr="00577B31">
        <w:rPr>
          <w:sz w:val="20"/>
          <w:szCs w:val="20"/>
          <w:rPrChange w:id="1405" w:author="Anna Wingfield" w:date="2024-03-14T14:53:00Z">
            <w:rPr>
              <w:rFonts w:asciiTheme="majorHAnsi" w:hAnsiTheme="majorHAnsi" w:cstheme="majorHAnsi"/>
              <w:sz w:val="20"/>
              <w:szCs w:val="20"/>
            </w:rPr>
          </w:rPrChange>
        </w:rPr>
        <w:t xml:space="preserve"> Clark and Ledger-Lomas, </w:t>
      </w:r>
      <w:r w:rsidR="00955FFC" w:rsidRPr="00577B31">
        <w:rPr>
          <w:sz w:val="20"/>
          <w:szCs w:val="20"/>
          <w:rPrChange w:id="1406" w:author="Anna Wingfield" w:date="2024-03-14T14:53:00Z">
            <w:rPr>
              <w:rFonts w:asciiTheme="majorHAnsi" w:hAnsiTheme="majorHAnsi" w:cstheme="majorHAnsi"/>
              <w:sz w:val="20"/>
              <w:szCs w:val="20"/>
            </w:rPr>
          </w:rPrChange>
        </w:rPr>
        <w:t xml:space="preserve">“Protestant International,” </w:t>
      </w:r>
      <w:r w:rsidRPr="00577B31">
        <w:rPr>
          <w:sz w:val="20"/>
          <w:szCs w:val="20"/>
          <w:rPrChange w:id="1407" w:author="Anna Wingfield" w:date="2024-03-14T14:53:00Z">
            <w:rPr>
              <w:rFonts w:asciiTheme="majorHAnsi" w:hAnsiTheme="majorHAnsi" w:cstheme="majorHAnsi"/>
              <w:sz w:val="20"/>
              <w:szCs w:val="20"/>
            </w:rPr>
          </w:rPrChange>
        </w:rPr>
        <w:t>23.</w:t>
      </w:r>
    </w:p>
  </w:footnote>
  <w:footnote w:id="42">
    <w:p w14:paraId="4A8737B6" w14:textId="1FF09268" w:rsidR="004509DC" w:rsidRPr="00577B31" w:rsidRDefault="004509DC">
      <w:pPr>
        <w:pStyle w:val="FootnoteText"/>
        <w:rPr>
          <w:sz w:val="20"/>
          <w:szCs w:val="20"/>
          <w:rPrChange w:id="1432" w:author="Anna Wingfield" w:date="2024-03-14T14:53:00Z">
            <w:rPr>
              <w:rFonts w:asciiTheme="majorHAnsi" w:hAnsiTheme="majorHAnsi" w:cstheme="majorHAnsi"/>
              <w:sz w:val="20"/>
              <w:szCs w:val="20"/>
            </w:rPr>
          </w:rPrChange>
        </w:rPr>
      </w:pPr>
      <w:r w:rsidRPr="00577B31">
        <w:rPr>
          <w:rStyle w:val="FootnoteReference"/>
          <w:sz w:val="20"/>
          <w:szCs w:val="20"/>
          <w:rPrChange w:id="1433" w:author="Anna Wingfield" w:date="2024-03-14T14:53:00Z">
            <w:rPr>
              <w:rStyle w:val="FootnoteReference"/>
              <w:rFonts w:asciiTheme="majorHAnsi" w:hAnsiTheme="majorHAnsi" w:cstheme="majorHAnsi"/>
              <w:sz w:val="20"/>
              <w:szCs w:val="20"/>
            </w:rPr>
          </w:rPrChange>
        </w:rPr>
        <w:footnoteRef/>
      </w:r>
      <w:r w:rsidRPr="00577B31">
        <w:rPr>
          <w:sz w:val="20"/>
          <w:szCs w:val="20"/>
          <w:rPrChange w:id="1434" w:author="Anna Wingfield" w:date="2024-03-14T14:53:00Z">
            <w:rPr>
              <w:rFonts w:asciiTheme="majorHAnsi" w:hAnsiTheme="majorHAnsi" w:cstheme="majorHAnsi"/>
              <w:sz w:val="20"/>
              <w:szCs w:val="20"/>
            </w:rPr>
          </w:rPrChange>
        </w:rPr>
        <w:t xml:space="preserve"> Douglas Rushkoff, </w:t>
      </w:r>
      <w:r w:rsidRPr="00577B31">
        <w:rPr>
          <w:i/>
          <w:iCs/>
          <w:sz w:val="20"/>
          <w:szCs w:val="20"/>
          <w:rPrChange w:id="1435" w:author="Anna Wingfield" w:date="2024-03-14T14:53:00Z">
            <w:rPr>
              <w:rFonts w:asciiTheme="majorHAnsi" w:hAnsiTheme="majorHAnsi" w:cstheme="majorHAnsi"/>
              <w:i/>
              <w:iCs/>
              <w:sz w:val="20"/>
              <w:szCs w:val="20"/>
            </w:rPr>
          </w:rPrChange>
        </w:rPr>
        <w:t>Team Human</w:t>
      </w:r>
      <w:r w:rsidRPr="00577B31">
        <w:rPr>
          <w:sz w:val="20"/>
          <w:szCs w:val="20"/>
          <w:rPrChange w:id="1436" w:author="Anna Wingfield" w:date="2024-03-14T14:53:00Z">
            <w:rPr>
              <w:rFonts w:asciiTheme="majorHAnsi" w:hAnsiTheme="majorHAnsi" w:cstheme="majorHAnsi"/>
              <w:sz w:val="20"/>
              <w:szCs w:val="20"/>
            </w:rPr>
          </w:rPrChange>
        </w:rPr>
        <w:t xml:space="preserve"> (New York; London: W. W. Norton &amp; Co., 2019), 26. See, also, </w:t>
      </w:r>
      <w:proofErr w:type="spellStart"/>
      <w:r w:rsidR="00E75FF7" w:rsidRPr="00577B31">
        <w:rPr>
          <w:sz w:val="20"/>
          <w:szCs w:val="20"/>
          <w:rPrChange w:id="1437" w:author="Anna Wingfield" w:date="2024-03-14T14:53:00Z">
            <w:rPr>
              <w:rFonts w:asciiTheme="majorHAnsi" w:hAnsiTheme="majorHAnsi" w:cstheme="majorHAnsi"/>
              <w:sz w:val="20"/>
              <w:szCs w:val="20"/>
            </w:rPr>
          </w:rPrChange>
        </w:rPr>
        <w:t>Evgeny</w:t>
      </w:r>
      <w:proofErr w:type="spellEnd"/>
      <w:r w:rsidR="00E75FF7" w:rsidRPr="00577B31">
        <w:rPr>
          <w:sz w:val="20"/>
          <w:szCs w:val="20"/>
          <w:rPrChange w:id="1438" w:author="Anna Wingfield" w:date="2024-03-14T14:53:00Z">
            <w:rPr>
              <w:rFonts w:asciiTheme="majorHAnsi" w:hAnsiTheme="majorHAnsi" w:cstheme="majorHAnsi"/>
              <w:sz w:val="20"/>
              <w:szCs w:val="20"/>
            </w:rPr>
          </w:rPrChange>
        </w:rPr>
        <w:t xml:space="preserve"> Morozov, </w:t>
      </w:r>
      <w:r w:rsidR="00E75FF7" w:rsidRPr="00577B31">
        <w:rPr>
          <w:i/>
          <w:iCs/>
          <w:sz w:val="20"/>
          <w:szCs w:val="20"/>
          <w:rPrChange w:id="1439" w:author="Anna Wingfield" w:date="2024-03-14T14:53:00Z">
            <w:rPr>
              <w:rFonts w:asciiTheme="majorHAnsi" w:hAnsiTheme="majorHAnsi" w:cstheme="majorHAnsi"/>
              <w:i/>
              <w:iCs/>
              <w:sz w:val="20"/>
              <w:szCs w:val="20"/>
            </w:rPr>
          </w:rPrChange>
        </w:rPr>
        <w:t>The Net Delusion: The Dark Side of Internet Freedom</w:t>
      </w:r>
      <w:r w:rsidR="00E75FF7" w:rsidRPr="00577B31">
        <w:rPr>
          <w:sz w:val="20"/>
          <w:szCs w:val="20"/>
          <w:rPrChange w:id="1440" w:author="Anna Wingfield" w:date="2024-03-14T14:53:00Z">
            <w:rPr>
              <w:rFonts w:asciiTheme="majorHAnsi" w:hAnsiTheme="majorHAnsi" w:cstheme="majorHAnsi"/>
              <w:sz w:val="20"/>
              <w:szCs w:val="20"/>
            </w:rPr>
          </w:rPrChange>
        </w:rPr>
        <w:t xml:space="preserve"> (New York: Perseus Books, 2012). </w:t>
      </w:r>
    </w:p>
  </w:footnote>
  <w:footnote w:id="43">
    <w:p w14:paraId="270D0EAC" w14:textId="6AA6BF22" w:rsidR="00E75FF7" w:rsidRPr="00577B31" w:rsidRDefault="00E75FF7">
      <w:pPr>
        <w:pStyle w:val="FootnoteText"/>
        <w:rPr>
          <w:i/>
          <w:iCs/>
          <w:sz w:val="20"/>
          <w:szCs w:val="20"/>
          <w:rPrChange w:id="1471" w:author="Anna Wingfield" w:date="2024-03-14T14:53:00Z">
            <w:rPr>
              <w:rFonts w:asciiTheme="majorHAnsi" w:hAnsiTheme="majorHAnsi" w:cstheme="majorHAnsi"/>
              <w:i/>
              <w:iCs/>
              <w:sz w:val="20"/>
              <w:szCs w:val="20"/>
            </w:rPr>
          </w:rPrChange>
        </w:rPr>
      </w:pPr>
      <w:r w:rsidRPr="00577B31">
        <w:rPr>
          <w:rStyle w:val="FootnoteReference"/>
          <w:sz w:val="20"/>
          <w:szCs w:val="20"/>
          <w:rPrChange w:id="1472" w:author="Anna Wingfield" w:date="2024-03-14T14:53:00Z">
            <w:rPr>
              <w:rStyle w:val="FootnoteReference"/>
              <w:rFonts w:asciiTheme="majorHAnsi" w:hAnsiTheme="majorHAnsi" w:cstheme="majorHAnsi"/>
              <w:sz w:val="20"/>
              <w:szCs w:val="20"/>
            </w:rPr>
          </w:rPrChange>
        </w:rPr>
        <w:footnoteRef/>
      </w:r>
      <w:r w:rsidRPr="00577B31">
        <w:rPr>
          <w:sz w:val="20"/>
          <w:szCs w:val="20"/>
          <w:rPrChange w:id="1473" w:author="Anna Wingfield" w:date="2024-03-14T14:53:00Z">
            <w:rPr>
              <w:rFonts w:asciiTheme="majorHAnsi" w:hAnsiTheme="majorHAnsi" w:cstheme="majorHAnsi"/>
              <w:sz w:val="20"/>
              <w:szCs w:val="20"/>
            </w:rPr>
          </w:rPrChange>
        </w:rPr>
        <w:t xml:space="preserve"> Winter Jade Werner, </w:t>
      </w:r>
      <w:r w:rsidRPr="00577B31">
        <w:rPr>
          <w:i/>
          <w:iCs/>
          <w:sz w:val="20"/>
          <w:szCs w:val="20"/>
          <w:rPrChange w:id="1474" w:author="Anna Wingfield" w:date="2024-03-14T14:53:00Z">
            <w:rPr>
              <w:rFonts w:asciiTheme="majorHAnsi" w:hAnsiTheme="majorHAnsi" w:cstheme="majorHAnsi"/>
              <w:i/>
              <w:iCs/>
              <w:sz w:val="20"/>
              <w:szCs w:val="20"/>
            </w:rPr>
          </w:rPrChange>
        </w:rPr>
        <w:t>Missionary Cosmopolitanism in Nineteenth-Century British Literature</w:t>
      </w:r>
      <w:r w:rsidRPr="00577B31">
        <w:rPr>
          <w:sz w:val="20"/>
          <w:szCs w:val="20"/>
          <w:rPrChange w:id="1475" w:author="Anna Wingfield" w:date="2024-03-14T14:53:00Z">
            <w:rPr>
              <w:rFonts w:asciiTheme="majorHAnsi" w:hAnsiTheme="majorHAnsi" w:cstheme="majorHAnsi"/>
              <w:sz w:val="20"/>
              <w:szCs w:val="20"/>
            </w:rPr>
          </w:rPrChange>
        </w:rPr>
        <w:t xml:space="preserve"> (Columbus, OH: The Ohio State University Press, 2020), 55-56, 89-91.</w:t>
      </w:r>
    </w:p>
  </w:footnote>
  <w:footnote w:id="44">
    <w:p w14:paraId="2AB3F324" w14:textId="3802152E" w:rsidR="00E75FF7" w:rsidRPr="00577B31" w:rsidRDefault="00E75FF7">
      <w:pPr>
        <w:pStyle w:val="FootnoteText"/>
        <w:rPr>
          <w:sz w:val="20"/>
          <w:szCs w:val="20"/>
          <w:rPrChange w:id="1483" w:author="Anna Wingfield" w:date="2024-03-14T14:53:00Z">
            <w:rPr>
              <w:rFonts w:asciiTheme="majorHAnsi" w:hAnsiTheme="majorHAnsi" w:cstheme="majorHAnsi"/>
              <w:sz w:val="20"/>
              <w:szCs w:val="20"/>
            </w:rPr>
          </w:rPrChange>
        </w:rPr>
      </w:pPr>
      <w:r w:rsidRPr="00577B31">
        <w:rPr>
          <w:rStyle w:val="FootnoteReference"/>
          <w:sz w:val="20"/>
          <w:szCs w:val="20"/>
          <w:rPrChange w:id="1484" w:author="Anna Wingfield" w:date="2024-03-14T14:53:00Z">
            <w:rPr>
              <w:rStyle w:val="FootnoteReference"/>
              <w:rFonts w:asciiTheme="majorHAnsi" w:hAnsiTheme="majorHAnsi" w:cstheme="majorHAnsi"/>
              <w:sz w:val="20"/>
              <w:szCs w:val="20"/>
            </w:rPr>
          </w:rPrChange>
        </w:rPr>
        <w:footnoteRef/>
      </w:r>
      <w:r w:rsidRPr="00577B31">
        <w:rPr>
          <w:sz w:val="20"/>
          <w:szCs w:val="20"/>
          <w:rPrChange w:id="1485" w:author="Anna Wingfield" w:date="2024-03-14T14:53:00Z">
            <w:rPr>
              <w:rFonts w:asciiTheme="majorHAnsi" w:hAnsiTheme="majorHAnsi" w:cstheme="majorHAnsi"/>
              <w:sz w:val="20"/>
              <w:szCs w:val="20"/>
            </w:rPr>
          </w:rPrChange>
        </w:rPr>
        <w:t xml:space="preserve"> Engel, </w:t>
      </w:r>
      <w:r w:rsidR="00955FFC" w:rsidRPr="00577B31">
        <w:rPr>
          <w:sz w:val="20"/>
          <w:szCs w:val="20"/>
          <w:rPrChange w:id="1486" w:author="Anna Wingfield" w:date="2024-03-14T14:53:00Z">
            <w:rPr>
              <w:rFonts w:asciiTheme="majorHAnsi" w:hAnsiTheme="majorHAnsi" w:cstheme="majorHAnsi"/>
              <w:sz w:val="20"/>
              <w:szCs w:val="20"/>
            </w:rPr>
          </w:rPrChange>
        </w:rPr>
        <w:t xml:space="preserve">“SPCK,” </w:t>
      </w:r>
      <w:r w:rsidRPr="00577B31">
        <w:rPr>
          <w:sz w:val="20"/>
          <w:szCs w:val="20"/>
          <w:rPrChange w:id="1487" w:author="Anna Wingfield" w:date="2024-03-14T14:53:00Z">
            <w:rPr>
              <w:rFonts w:asciiTheme="majorHAnsi" w:hAnsiTheme="majorHAnsi" w:cstheme="majorHAnsi"/>
              <w:sz w:val="20"/>
              <w:szCs w:val="20"/>
            </w:rPr>
          </w:rPrChange>
        </w:rPr>
        <w:t>88.</w:t>
      </w:r>
    </w:p>
  </w:footnote>
  <w:footnote w:id="45">
    <w:p w14:paraId="332D663A" w14:textId="7AEEB6C5" w:rsidR="00E75FF7" w:rsidRPr="00577B31" w:rsidRDefault="00E75FF7">
      <w:pPr>
        <w:pStyle w:val="FootnoteText"/>
        <w:rPr>
          <w:sz w:val="20"/>
          <w:szCs w:val="20"/>
          <w:rPrChange w:id="1493" w:author="Anna Wingfield" w:date="2024-03-14T14:53:00Z">
            <w:rPr>
              <w:rFonts w:asciiTheme="majorHAnsi" w:hAnsiTheme="majorHAnsi" w:cstheme="majorHAnsi"/>
              <w:sz w:val="20"/>
              <w:szCs w:val="20"/>
            </w:rPr>
          </w:rPrChange>
        </w:rPr>
      </w:pPr>
      <w:r w:rsidRPr="00577B31">
        <w:rPr>
          <w:rStyle w:val="FootnoteReference"/>
          <w:sz w:val="20"/>
          <w:szCs w:val="20"/>
          <w:rPrChange w:id="1494" w:author="Anna Wingfield" w:date="2024-03-14T14:53:00Z">
            <w:rPr>
              <w:rStyle w:val="FootnoteReference"/>
              <w:rFonts w:asciiTheme="majorHAnsi" w:hAnsiTheme="majorHAnsi" w:cstheme="majorHAnsi"/>
              <w:sz w:val="20"/>
              <w:szCs w:val="20"/>
            </w:rPr>
          </w:rPrChange>
        </w:rPr>
        <w:footnoteRef/>
      </w:r>
      <w:r w:rsidRPr="00577B31">
        <w:rPr>
          <w:sz w:val="20"/>
          <w:szCs w:val="20"/>
          <w:rPrChange w:id="1495" w:author="Anna Wingfield" w:date="2024-03-14T14:53:00Z">
            <w:rPr>
              <w:rFonts w:asciiTheme="majorHAnsi" w:hAnsiTheme="majorHAnsi" w:cstheme="majorHAnsi"/>
              <w:sz w:val="20"/>
              <w:szCs w:val="20"/>
            </w:rPr>
          </w:rPrChange>
        </w:rPr>
        <w:t xml:space="preserve"> Walls,</w:t>
      </w:r>
      <w:r w:rsidR="00955FFC" w:rsidRPr="00577B31">
        <w:rPr>
          <w:sz w:val="20"/>
          <w:szCs w:val="20"/>
          <w:rPrChange w:id="1496" w:author="Anna Wingfield" w:date="2024-03-14T14:53:00Z">
            <w:rPr>
              <w:rFonts w:asciiTheme="majorHAnsi" w:hAnsiTheme="majorHAnsi" w:cstheme="majorHAnsi"/>
              <w:sz w:val="20"/>
              <w:szCs w:val="20"/>
            </w:rPr>
          </w:rPrChange>
        </w:rPr>
        <w:t xml:space="preserve"> </w:t>
      </w:r>
      <w:r w:rsidR="00955FFC" w:rsidRPr="00577B31">
        <w:rPr>
          <w:i/>
          <w:iCs/>
          <w:sz w:val="20"/>
          <w:szCs w:val="20"/>
          <w:rPrChange w:id="1497" w:author="Anna Wingfield" w:date="2024-03-14T14:53:00Z">
            <w:rPr>
              <w:rFonts w:asciiTheme="majorHAnsi" w:hAnsiTheme="majorHAnsi" w:cstheme="majorHAnsi"/>
              <w:i/>
              <w:iCs/>
              <w:sz w:val="20"/>
              <w:szCs w:val="20"/>
            </w:rPr>
          </w:rPrChange>
        </w:rPr>
        <w:t>Cross-Cultural Process</w:t>
      </w:r>
      <w:r w:rsidR="00955FFC" w:rsidRPr="00577B31">
        <w:rPr>
          <w:sz w:val="20"/>
          <w:szCs w:val="20"/>
          <w:rPrChange w:id="1498" w:author="Anna Wingfield" w:date="2024-03-14T14:53:00Z">
            <w:rPr>
              <w:rFonts w:asciiTheme="majorHAnsi" w:hAnsiTheme="majorHAnsi" w:cstheme="majorHAnsi"/>
              <w:sz w:val="20"/>
              <w:szCs w:val="20"/>
            </w:rPr>
          </w:rPrChange>
        </w:rPr>
        <w:t>,</w:t>
      </w:r>
      <w:r w:rsidRPr="00577B31">
        <w:rPr>
          <w:sz w:val="20"/>
          <w:szCs w:val="20"/>
          <w:rPrChange w:id="1499" w:author="Anna Wingfield" w:date="2024-03-14T14:53:00Z">
            <w:rPr>
              <w:rFonts w:asciiTheme="majorHAnsi" w:hAnsiTheme="majorHAnsi" w:cstheme="majorHAnsi"/>
              <w:sz w:val="20"/>
              <w:szCs w:val="20"/>
            </w:rPr>
          </w:rPrChange>
        </w:rPr>
        <w:t xml:space="preserve"> 34.</w:t>
      </w:r>
    </w:p>
  </w:footnote>
  <w:footnote w:id="46">
    <w:p w14:paraId="564A2F7B" w14:textId="033F8D75" w:rsidR="007B3EA4" w:rsidRPr="00577B31" w:rsidRDefault="007B3EA4">
      <w:pPr>
        <w:pStyle w:val="FootnoteText"/>
        <w:rPr>
          <w:sz w:val="20"/>
          <w:szCs w:val="20"/>
          <w:rPrChange w:id="1512" w:author="Anna Wingfield" w:date="2024-03-14T14:53:00Z">
            <w:rPr>
              <w:rFonts w:asciiTheme="majorHAnsi" w:hAnsiTheme="majorHAnsi" w:cstheme="majorHAnsi"/>
              <w:sz w:val="20"/>
              <w:szCs w:val="20"/>
            </w:rPr>
          </w:rPrChange>
        </w:rPr>
      </w:pPr>
      <w:r w:rsidRPr="00577B31">
        <w:rPr>
          <w:rStyle w:val="FootnoteReference"/>
          <w:sz w:val="20"/>
          <w:szCs w:val="20"/>
          <w:rPrChange w:id="1513" w:author="Anna Wingfield" w:date="2024-03-14T14:53:00Z">
            <w:rPr>
              <w:rStyle w:val="FootnoteReference"/>
              <w:rFonts w:asciiTheme="majorHAnsi" w:hAnsiTheme="majorHAnsi" w:cstheme="majorHAnsi"/>
              <w:sz w:val="20"/>
              <w:szCs w:val="20"/>
            </w:rPr>
          </w:rPrChange>
        </w:rPr>
        <w:footnoteRef/>
      </w:r>
      <w:r w:rsidRPr="00577B31">
        <w:rPr>
          <w:sz w:val="20"/>
          <w:szCs w:val="20"/>
          <w:rPrChange w:id="1514" w:author="Anna Wingfield" w:date="2024-03-14T14:53:00Z">
            <w:rPr>
              <w:rFonts w:asciiTheme="majorHAnsi" w:hAnsiTheme="majorHAnsi" w:cstheme="majorHAnsi"/>
              <w:sz w:val="20"/>
              <w:szCs w:val="20"/>
            </w:rPr>
          </w:rPrChange>
        </w:rPr>
        <w:t xml:space="preserve"> Clark and Ledger Lomas, </w:t>
      </w:r>
      <w:r w:rsidR="00955FFC" w:rsidRPr="00577B31">
        <w:rPr>
          <w:sz w:val="20"/>
          <w:szCs w:val="20"/>
          <w:rPrChange w:id="1515" w:author="Anna Wingfield" w:date="2024-03-14T14:53:00Z">
            <w:rPr>
              <w:rFonts w:asciiTheme="majorHAnsi" w:hAnsiTheme="majorHAnsi" w:cstheme="majorHAnsi"/>
              <w:sz w:val="20"/>
              <w:szCs w:val="20"/>
            </w:rPr>
          </w:rPrChange>
        </w:rPr>
        <w:t xml:space="preserve">“Protestant International,” </w:t>
      </w:r>
      <w:r w:rsidRPr="00577B31">
        <w:rPr>
          <w:sz w:val="20"/>
          <w:szCs w:val="20"/>
          <w:rPrChange w:id="1516" w:author="Anna Wingfield" w:date="2024-03-14T14:53:00Z">
            <w:rPr>
              <w:rFonts w:asciiTheme="majorHAnsi" w:hAnsiTheme="majorHAnsi" w:cstheme="majorHAnsi"/>
              <w:sz w:val="20"/>
              <w:szCs w:val="20"/>
            </w:rPr>
          </w:rPrChange>
        </w:rPr>
        <w:t>24.</w:t>
      </w:r>
    </w:p>
  </w:footnote>
  <w:footnote w:id="47">
    <w:p w14:paraId="6F7333A9" w14:textId="3C327CC0" w:rsidR="00844E12" w:rsidRPr="00577B31" w:rsidRDefault="00844E12">
      <w:pPr>
        <w:pStyle w:val="FootnoteText"/>
        <w:rPr>
          <w:sz w:val="20"/>
          <w:szCs w:val="20"/>
          <w:rPrChange w:id="1539" w:author="Anna Wingfield" w:date="2024-03-14T14:53:00Z">
            <w:rPr>
              <w:rFonts w:asciiTheme="majorHAnsi" w:hAnsiTheme="majorHAnsi" w:cstheme="majorHAnsi"/>
              <w:sz w:val="20"/>
              <w:szCs w:val="20"/>
            </w:rPr>
          </w:rPrChange>
        </w:rPr>
      </w:pPr>
      <w:r w:rsidRPr="00577B31">
        <w:rPr>
          <w:rStyle w:val="FootnoteReference"/>
          <w:sz w:val="20"/>
          <w:szCs w:val="20"/>
          <w:rPrChange w:id="1540" w:author="Anna Wingfield" w:date="2024-03-14T14:53:00Z">
            <w:rPr>
              <w:rStyle w:val="FootnoteReference"/>
              <w:rFonts w:asciiTheme="majorHAnsi" w:hAnsiTheme="majorHAnsi" w:cstheme="majorHAnsi"/>
              <w:sz w:val="20"/>
              <w:szCs w:val="20"/>
            </w:rPr>
          </w:rPrChange>
        </w:rPr>
        <w:footnoteRef/>
      </w:r>
      <w:r w:rsidRPr="00577B31">
        <w:rPr>
          <w:sz w:val="20"/>
          <w:szCs w:val="20"/>
          <w:rPrChange w:id="1541" w:author="Anna Wingfield" w:date="2024-03-14T14:53:00Z">
            <w:rPr>
              <w:rFonts w:asciiTheme="majorHAnsi" w:hAnsiTheme="majorHAnsi" w:cstheme="majorHAnsi"/>
              <w:sz w:val="20"/>
              <w:szCs w:val="20"/>
            </w:rPr>
          </w:rPrChange>
        </w:rPr>
        <w:t xml:space="preserve"> Mark Knight, </w:t>
      </w:r>
      <w:r w:rsidRPr="00577B31">
        <w:rPr>
          <w:i/>
          <w:iCs/>
          <w:sz w:val="20"/>
          <w:szCs w:val="20"/>
          <w:rPrChange w:id="1542" w:author="Anna Wingfield" w:date="2024-03-14T14:53:00Z">
            <w:rPr>
              <w:rFonts w:asciiTheme="majorHAnsi" w:hAnsiTheme="majorHAnsi" w:cstheme="majorHAnsi"/>
              <w:i/>
              <w:iCs/>
              <w:sz w:val="20"/>
              <w:szCs w:val="20"/>
            </w:rPr>
          </w:rPrChange>
        </w:rPr>
        <w:t>Good Words: Evangelicalism and the Victorian Novel</w:t>
      </w:r>
      <w:r w:rsidRPr="00577B31">
        <w:rPr>
          <w:sz w:val="20"/>
          <w:szCs w:val="20"/>
          <w:rPrChange w:id="1543" w:author="Anna Wingfield" w:date="2024-03-14T14:53:00Z">
            <w:rPr>
              <w:rFonts w:asciiTheme="majorHAnsi" w:hAnsiTheme="majorHAnsi" w:cstheme="majorHAnsi"/>
              <w:sz w:val="20"/>
              <w:szCs w:val="20"/>
            </w:rPr>
          </w:rPrChange>
        </w:rPr>
        <w:t xml:space="preserve"> (Columbus, OH: The Ohio State University Press, 2019), 135, 118.</w:t>
      </w:r>
    </w:p>
  </w:footnote>
  <w:footnote w:id="48">
    <w:p w14:paraId="3344D81D" w14:textId="720456E4" w:rsidR="00844E12" w:rsidRPr="00577B31" w:rsidRDefault="00844E12">
      <w:pPr>
        <w:pStyle w:val="FootnoteText"/>
        <w:rPr>
          <w:sz w:val="20"/>
          <w:szCs w:val="20"/>
          <w:rPrChange w:id="1548" w:author="Anna Wingfield" w:date="2024-03-14T14:53:00Z">
            <w:rPr>
              <w:rFonts w:asciiTheme="majorHAnsi" w:hAnsiTheme="majorHAnsi" w:cstheme="majorHAnsi"/>
              <w:sz w:val="20"/>
              <w:szCs w:val="20"/>
            </w:rPr>
          </w:rPrChange>
        </w:rPr>
      </w:pPr>
      <w:r w:rsidRPr="00577B31">
        <w:rPr>
          <w:rStyle w:val="FootnoteReference"/>
          <w:sz w:val="20"/>
          <w:szCs w:val="20"/>
          <w:rPrChange w:id="1549" w:author="Anna Wingfield" w:date="2024-03-14T14:53:00Z">
            <w:rPr>
              <w:rStyle w:val="FootnoteReference"/>
              <w:rFonts w:asciiTheme="majorHAnsi" w:hAnsiTheme="majorHAnsi" w:cstheme="majorHAnsi"/>
              <w:sz w:val="20"/>
              <w:szCs w:val="20"/>
            </w:rPr>
          </w:rPrChange>
        </w:rPr>
        <w:footnoteRef/>
      </w:r>
      <w:r w:rsidRPr="00577B31">
        <w:rPr>
          <w:sz w:val="20"/>
          <w:szCs w:val="20"/>
          <w:rPrChange w:id="1550" w:author="Anna Wingfield" w:date="2024-03-14T14:53:00Z">
            <w:rPr>
              <w:rFonts w:asciiTheme="majorHAnsi" w:hAnsiTheme="majorHAnsi" w:cstheme="majorHAnsi"/>
              <w:sz w:val="20"/>
              <w:szCs w:val="20"/>
            </w:rPr>
          </w:rPrChange>
        </w:rPr>
        <w:t xml:space="preserve"> Knight, </w:t>
      </w:r>
      <w:r w:rsidR="00955FFC" w:rsidRPr="00577B31">
        <w:rPr>
          <w:i/>
          <w:iCs/>
          <w:sz w:val="20"/>
          <w:szCs w:val="20"/>
          <w:rPrChange w:id="1551" w:author="Anna Wingfield" w:date="2024-03-14T14:53:00Z">
            <w:rPr>
              <w:rFonts w:asciiTheme="majorHAnsi" w:hAnsiTheme="majorHAnsi" w:cstheme="majorHAnsi"/>
              <w:i/>
              <w:iCs/>
              <w:sz w:val="20"/>
              <w:szCs w:val="20"/>
            </w:rPr>
          </w:rPrChange>
        </w:rPr>
        <w:t>Good Words</w:t>
      </w:r>
      <w:r w:rsidR="00955FFC" w:rsidRPr="00577B31">
        <w:rPr>
          <w:sz w:val="20"/>
          <w:szCs w:val="20"/>
          <w:rPrChange w:id="1552" w:author="Anna Wingfield" w:date="2024-03-14T14:53:00Z">
            <w:rPr>
              <w:rFonts w:asciiTheme="majorHAnsi" w:hAnsiTheme="majorHAnsi" w:cstheme="majorHAnsi"/>
              <w:sz w:val="20"/>
              <w:szCs w:val="20"/>
            </w:rPr>
          </w:rPrChange>
        </w:rPr>
        <w:t>,</w:t>
      </w:r>
      <w:r w:rsidR="00955FFC" w:rsidRPr="00577B31">
        <w:rPr>
          <w:i/>
          <w:iCs/>
          <w:sz w:val="20"/>
          <w:szCs w:val="20"/>
          <w:rPrChange w:id="1553" w:author="Anna Wingfield" w:date="2024-03-14T14:53:00Z">
            <w:rPr>
              <w:rFonts w:asciiTheme="majorHAnsi" w:hAnsiTheme="majorHAnsi" w:cstheme="majorHAnsi"/>
              <w:i/>
              <w:iCs/>
              <w:sz w:val="20"/>
              <w:szCs w:val="20"/>
            </w:rPr>
          </w:rPrChange>
        </w:rPr>
        <w:t xml:space="preserve"> </w:t>
      </w:r>
      <w:r w:rsidRPr="00577B31">
        <w:rPr>
          <w:sz w:val="20"/>
          <w:szCs w:val="20"/>
          <w:rPrChange w:id="1554" w:author="Anna Wingfield" w:date="2024-03-14T14:53:00Z">
            <w:rPr>
              <w:rFonts w:asciiTheme="majorHAnsi" w:hAnsiTheme="majorHAnsi" w:cstheme="majorHAnsi"/>
              <w:sz w:val="20"/>
              <w:szCs w:val="20"/>
            </w:rPr>
          </w:rPrChange>
        </w:rPr>
        <w:t>135.</w:t>
      </w:r>
    </w:p>
  </w:footnote>
  <w:footnote w:id="49">
    <w:p w14:paraId="29335DFB" w14:textId="3F90BC2C" w:rsidR="00844E12" w:rsidRPr="00577B31" w:rsidRDefault="00844E12">
      <w:pPr>
        <w:pStyle w:val="FootnoteText"/>
        <w:rPr>
          <w:sz w:val="20"/>
          <w:szCs w:val="20"/>
          <w:rPrChange w:id="1567" w:author="Anna Wingfield" w:date="2024-03-14T14:53:00Z">
            <w:rPr>
              <w:rFonts w:asciiTheme="majorHAnsi" w:hAnsiTheme="majorHAnsi" w:cstheme="majorHAnsi"/>
              <w:sz w:val="20"/>
              <w:szCs w:val="20"/>
            </w:rPr>
          </w:rPrChange>
        </w:rPr>
      </w:pPr>
      <w:r w:rsidRPr="00577B31">
        <w:rPr>
          <w:rStyle w:val="FootnoteReference"/>
          <w:sz w:val="20"/>
          <w:szCs w:val="20"/>
          <w:rPrChange w:id="1568" w:author="Anna Wingfield" w:date="2024-03-14T14:53:00Z">
            <w:rPr>
              <w:rStyle w:val="FootnoteReference"/>
              <w:rFonts w:asciiTheme="majorHAnsi" w:hAnsiTheme="majorHAnsi" w:cstheme="majorHAnsi"/>
              <w:sz w:val="20"/>
              <w:szCs w:val="20"/>
            </w:rPr>
          </w:rPrChange>
        </w:rPr>
        <w:footnoteRef/>
      </w:r>
      <w:r w:rsidRPr="00577B31">
        <w:rPr>
          <w:sz w:val="20"/>
          <w:szCs w:val="20"/>
          <w:rPrChange w:id="1569" w:author="Anna Wingfield" w:date="2024-03-14T14:53:00Z">
            <w:rPr>
              <w:rFonts w:asciiTheme="majorHAnsi" w:hAnsiTheme="majorHAnsi" w:cstheme="majorHAnsi"/>
              <w:sz w:val="20"/>
              <w:szCs w:val="20"/>
            </w:rPr>
          </w:rPrChange>
        </w:rPr>
        <w:t xml:space="preserve"> Knight, </w:t>
      </w:r>
      <w:r w:rsidR="00955FFC" w:rsidRPr="00577B31">
        <w:rPr>
          <w:i/>
          <w:iCs/>
          <w:sz w:val="20"/>
          <w:szCs w:val="20"/>
          <w:rPrChange w:id="1570" w:author="Anna Wingfield" w:date="2024-03-14T14:53:00Z">
            <w:rPr>
              <w:rFonts w:asciiTheme="majorHAnsi" w:hAnsiTheme="majorHAnsi" w:cstheme="majorHAnsi"/>
              <w:i/>
              <w:iCs/>
              <w:sz w:val="20"/>
              <w:szCs w:val="20"/>
            </w:rPr>
          </w:rPrChange>
        </w:rPr>
        <w:t>Good Words</w:t>
      </w:r>
      <w:r w:rsidR="00955FFC" w:rsidRPr="00577B31">
        <w:rPr>
          <w:sz w:val="20"/>
          <w:szCs w:val="20"/>
          <w:rPrChange w:id="1571" w:author="Anna Wingfield" w:date="2024-03-14T14:53:00Z">
            <w:rPr>
              <w:rFonts w:asciiTheme="majorHAnsi" w:hAnsiTheme="majorHAnsi" w:cstheme="majorHAnsi"/>
              <w:sz w:val="20"/>
              <w:szCs w:val="20"/>
            </w:rPr>
          </w:rPrChange>
        </w:rPr>
        <w:t>,</w:t>
      </w:r>
      <w:r w:rsidR="00955FFC" w:rsidRPr="00577B31">
        <w:rPr>
          <w:i/>
          <w:iCs/>
          <w:sz w:val="20"/>
          <w:szCs w:val="20"/>
          <w:rPrChange w:id="1572" w:author="Anna Wingfield" w:date="2024-03-14T14:53:00Z">
            <w:rPr>
              <w:rFonts w:asciiTheme="majorHAnsi" w:hAnsiTheme="majorHAnsi" w:cstheme="majorHAnsi"/>
              <w:i/>
              <w:iCs/>
              <w:sz w:val="20"/>
              <w:szCs w:val="20"/>
            </w:rPr>
          </w:rPrChange>
        </w:rPr>
        <w:t xml:space="preserve"> </w:t>
      </w:r>
      <w:r w:rsidRPr="00577B31">
        <w:rPr>
          <w:sz w:val="20"/>
          <w:szCs w:val="20"/>
          <w:rPrChange w:id="1573" w:author="Anna Wingfield" w:date="2024-03-14T14:53:00Z">
            <w:rPr>
              <w:rFonts w:asciiTheme="majorHAnsi" w:hAnsiTheme="majorHAnsi" w:cstheme="majorHAnsi"/>
              <w:sz w:val="20"/>
              <w:szCs w:val="20"/>
            </w:rPr>
          </w:rPrChange>
        </w:rPr>
        <w:t>135.</w:t>
      </w:r>
    </w:p>
  </w:footnote>
  <w:footnote w:id="50">
    <w:p w14:paraId="354D975F" w14:textId="01BB595E" w:rsidR="00063B88" w:rsidRPr="00577B31" w:rsidRDefault="00063B88">
      <w:pPr>
        <w:pStyle w:val="FootnoteText"/>
        <w:rPr>
          <w:sz w:val="20"/>
          <w:szCs w:val="20"/>
          <w:rPrChange w:id="1617" w:author="Anna Wingfield" w:date="2024-03-14T14:53:00Z">
            <w:rPr>
              <w:rFonts w:asciiTheme="majorHAnsi" w:hAnsiTheme="majorHAnsi" w:cstheme="majorHAnsi"/>
              <w:sz w:val="20"/>
              <w:szCs w:val="20"/>
            </w:rPr>
          </w:rPrChange>
        </w:rPr>
      </w:pPr>
      <w:r w:rsidRPr="00577B31">
        <w:rPr>
          <w:rStyle w:val="FootnoteReference"/>
          <w:sz w:val="20"/>
          <w:szCs w:val="20"/>
          <w:rPrChange w:id="1618" w:author="Anna Wingfield" w:date="2024-03-14T14:53:00Z">
            <w:rPr>
              <w:rStyle w:val="FootnoteReference"/>
              <w:rFonts w:asciiTheme="majorHAnsi" w:hAnsiTheme="majorHAnsi" w:cstheme="majorHAnsi"/>
              <w:sz w:val="20"/>
              <w:szCs w:val="20"/>
            </w:rPr>
          </w:rPrChange>
        </w:rPr>
        <w:footnoteRef/>
      </w:r>
      <w:r w:rsidRPr="00577B31">
        <w:rPr>
          <w:sz w:val="20"/>
          <w:szCs w:val="20"/>
          <w:rPrChange w:id="1619" w:author="Anna Wingfield" w:date="2024-03-14T14:53:00Z">
            <w:rPr>
              <w:rFonts w:asciiTheme="majorHAnsi" w:hAnsiTheme="majorHAnsi" w:cstheme="majorHAnsi"/>
              <w:sz w:val="20"/>
              <w:szCs w:val="20"/>
            </w:rPr>
          </w:rPrChange>
        </w:rPr>
        <w:t xml:space="preserve"> Ian Duncan, “Fanaticism and Civil Society: Hogg’s </w:t>
      </w:r>
      <w:r w:rsidRPr="00577B31">
        <w:rPr>
          <w:i/>
          <w:iCs/>
          <w:sz w:val="20"/>
          <w:szCs w:val="20"/>
          <w:rPrChange w:id="1620" w:author="Anna Wingfield" w:date="2024-03-14T14:53:00Z">
            <w:rPr>
              <w:rFonts w:asciiTheme="majorHAnsi" w:hAnsiTheme="majorHAnsi" w:cstheme="majorHAnsi"/>
              <w:i/>
              <w:iCs/>
              <w:sz w:val="20"/>
              <w:szCs w:val="20"/>
            </w:rPr>
          </w:rPrChange>
        </w:rPr>
        <w:t>Justified Sinner</w:t>
      </w:r>
      <w:r w:rsidRPr="00577B31">
        <w:rPr>
          <w:sz w:val="20"/>
          <w:szCs w:val="20"/>
          <w:rPrChange w:id="1621" w:author="Anna Wingfield" w:date="2024-03-14T14:53:00Z">
            <w:rPr>
              <w:rFonts w:asciiTheme="majorHAnsi" w:hAnsiTheme="majorHAnsi" w:cstheme="majorHAnsi"/>
              <w:sz w:val="20"/>
              <w:szCs w:val="20"/>
            </w:rPr>
          </w:rPrChange>
        </w:rPr>
        <w:t xml:space="preserve">,” </w:t>
      </w:r>
      <w:r w:rsidRPr="00577B31">
        <w:rPr>
          <w:i/>
          <w:iCs/>
          <w:sz w:val="20"/>
          <w:szCs w:val="20"/>
          <w:rPrChange w:id="1622" w:author="Anna Wingfield" w:date="2024-03-14T14:53:00Z">
            <w:rPr>
              <w:rFonts w:asciiTheme="majorHAnsi" w:hAnsiTheme="majorHAnsi" w:cstheme="majorHAnsi"/>
              <w:i/>
              <w:iCs/>
              <w:sz w:val="20"/>
              <w:szCs w:val="20"/>
            </w:rPr>
          </w:rPrChange>
        </w:rPr>
        <w:t>Novel</w:t>
      </w:r>
      <w:r w:rsidRPr="00577B31">
        <w:rPr>
          <w:sz w:val="20"/>
          <w:szCs w:val="20"/>
          <w:rPrChange w:id="1623" w:author="Anna Wingfield" w:date="2024-03-14T14:53:00Z">
            <w:rPr>
              <w:rFonts w:asciiTheme="majorHAnsi" w:hAnsiTheme="majorHAnsi" w:cstheme="majorHAnsi"/>
              <w:sz w:val="20"/>
              <w:szCs w:val="20"/>
            </w:rPr>
          </w:rPrChange>
        </w:rPr>
        <w:t xml:space="preserve"> 42</w:t>
      </w:r>
      <w:r w:rsidR="00282AED" w:rsidRPr="00577B31">
        <w:rPr>
          <w:sz w:val="20"/>
          <w:szCs w:val="20"/>
          <w:rPrChange w:id="1624" w:author="Anna Wingfield" w:date="2024-03-14T14:53:00Z">
            <w:rPr>
              <w:rFonts w:asciiTheme="majorHAnsi" w:hAnsiTheme="majorHAnsi" w:cstheme="majorHAnsi"/>
              <w:sz w:val="20"/>
              <w:szCs w:val="20"/>
            </w:rPr>
          </w:rPrChange>
        </w:rPr>
        <w:t xml:space="preserve">, no. </w:t>
      </w:r>
      <w:r w:rsidRPr="00577B31">
        <w:rPr>
          <w:sz w:val="20"/>
          <w:szCs w:val="20"/>
          <w:rPrChange w:id="1625" w:author="Anna Wingfield" w:date="2024-03-14T14:53:00Z">
            <w:rPr>
              <w:rFonts w:asciiTheme="majorHAnsi" w:hAnsiTheme="majorHAnsi" w:cstheme="majorHAnsi"/>
              <w:sz w:val="20"/>
              <w:szCs w:val="20"/>
            </w:rPr>
          </w:rPrChange>
        </w:rPr>
        <w:t>2 (2009), 344.</w:t>
      </w:r>
    </w:p>
  </w:footnote>
  <w:footnote w:id="51">
    <w:p w14:paraId="7A21910C" w14:textId="6199C490" w:rsidR="00063B88" w:rsidRPr="00577B31" w:rsidRDefault="00063B88">
      <w:pPr>
        <w:pStyle w:val="FootnoteText"/>
        <w:rPr>
          <w:sz w:val="20"/>
          <w:szCs w:val="20"/>
          <w:rPrChange w:id="1642" w:author="Anna Wingfield" w:date="2024-03-14T14:53:00Z">
            <w:rPr>
              <w:rFonts w:asciiTheme="majorHAnsi" w:hAnsiTheme="majorHAnsi" w:cstheme="majorHAnsi"/>
              <w:sz w:val="20"/>
              <w:szCs w:val="20"/>
            </w:rPr>
          </w:rPrChange>
        </w:rPr>
      </w:pPr>
      <w:r w:rsidRPr="00577B31">
        <w:rPr>
          <w:rStyle w:val="FootnoteReference"/>
          <w:sz w:val="20"/>
          <w:szCs w:val="20"/>
          <w:rPrChange w:id="1643" w:author="Anna Wingfield" w:date="2024-03-14T14:53:00Z">
            <w:rPr>
              <w:rStyle w:val="FootnoteReference"/>
              <w:rFonts w:asciiTheme="majorHAnsi" w:hAnsiTheme="majorHAnsi" w:cstheme="majorHAnsi"/>
              <w:sz w:val="20"/>
              <w:szCs w:val="20"/>
            </w:rPr>
          </w:rPrChange>
        </w:rPr>
        <w:footnoteRef/>
      </w:r>
      <w:r w:rsidRPr="00577B31">
        <w:rPr>
          <w:sz w:val="20"/>
          <w:szCs w:val="20"/>
          <w:rPrChange w:id="1644" w:author="Anna Wingfield" w:date="2024-03-14T14:53:00Z">
            <w:rPr>
              <w:rFonts w:asciiTheme="majorHAnsi" w:hAnsiTheme="majorHAnsi" w:cstheme="majorHAnsi"/>
              <w:sz w:val="20"/>
              <w:szCs w:val="20"/>
            </w:rPr>
          </w:rPrChange>
        </w:rPr>
        <w:t xml:space="preserve"> Adrian Hunter, Introduction to </w:t>
      </w:r>
      <w:r w:rsidRPr="00577B31">
        <w:rPr>
          <w:i/>
          <w:iCs/>
          <w:sz w:val="20"/>
          <w:szCs w:val="20"/>
          <w:rPrChange w:id="1645" w:author="Anna Wingfield" w:date="2024-03-14T14:53:00Z">
            <w:rPr>
              <w:rFonts w:asciiTheme="majorHAnsi" w:hAnsiTheme="majorHAnsi" w:cstheme="majorHAnsi"/>
              <w:i/>
              <w:iCs/>
              <w:sz w:val="20"/>
              <w:szCs w:val="20"/>
            </w:rPr>
          </w:rPrChange>
        </w:rPr>
        <w:t>The Private Memoirs and Confessions of a Justified Sinner</w:t>
      </w:r>
      <w:r w:rsidRPr="00577B31">
        <w:rPr>
          <w:sz w:val="20"/>
          <w:szCs w:val="20"/>
          <w:rPrChange w:id="1646" w:author="Anna Wingfield" w:date="2024-03-14T14:53:00Z">
            <w:rPr>
              <w:rFonts w:asciiTheme="majorHAnsi" w:hAnsiTheme="majorHAnsi" w:cstheme="majorHAnsi"/>
              <w:sz w:val="20"/>
              <w:szCs w:val="20"/>
            </w:rPr>
          </w:rPrChange>
        </w:rPr>
        <w:t>, by James Hogg (</w:t>
      </w:r>
      <w:r w:rsidR="00C16CAE" w:rsidRPr="00577B31">
        <w:rPr>
          <w:sz w:val="20"/>
          <w:szCs w:val="20"/>
          <w:rPrChange w:id="1647" w:author="Anna Wingfield" w:date="2024-03-14T14:53:00Z">
            <w:rPr>
              <w:rFonts w:asciiTheme="majorHAnsi" w:hAnsiTheme="majorHAnsi" w:cstheme="majorHAnsi"/>
              <w:sz w:val="20"/>
              <w:szCs w:val="20"/>
            </w:rPr>
          </w:rPrChange>
        </w:rPr>
        <w:t>Toronto: Broadview Press, 2001), 26.</w:t>
      </w:r>
    </w:p>
  </w:footnote>
  <w:footnote w:id="52">
    <w:p w14:paraId="2B5A7C5E" w14:textId="30DBCF9B" w:rsidR="00C16CAE" w:rsidRPr="00577B31" w:rsidRDefault="00C16CAE">
      <w:pPr>
        <w:pStyle w:val="FootnoteText"/>
        <w:rPr>
          <w:sz w:val="20"/>
          <w:szCs w:val="20"/>
          <w:rPrChange w:id="1656" w:author="Anna Wingfield" w:date="2024-03-14T14:53:00Z">
            <w:rPr>
              <w:rFonts w:asciiTheme="majorHAnsi" w:hAnsiTheme="majorHAnsi" w:cstheme="majorHAnsi"/>
              <w:sz w:val="20"/>
              <w:szCs w:val="20"/>
            </w:rPr>
          </w:rPrChange>
        </w:rPr>
      </w:pPr>
      <w:r w:rsidRPr="00577B31">
        <w:rPr>
          <w:rStyle w:val="FootnoteReference"/>
          <w:sz w:val="20"/>
          <w:szCs w:val="20"/>
          <w:rPrChange w:id="1657" w:author="Anna Wingfield" w:date="2024-03-14T14:53:00Z">
            <w:rPr>
              <w:rStyle w:val="FootnoteReference"/>
              <w:rFonts w:asciiTheme="majorHAnsi" w:hAnsiTheme="majorHAnsi" w:cstheme="majorHAnsi"/>
              <w:sz w:val="20"/>
              <w:szCs w:val="20"/>
            </w:rPr>
          </w:rPrChange>
        </w:rPr>
        <w:footnoteRef/>
      </w:r>
      <w:r w:rsidRPr="00577B31">
        <w:rPr>
          <w:sz w:val="20"/>
          <w:szCs w:val="20"/>
          <w:rPrChange w:id="1658" w:author="Anna Wingfield" w:date="2024-03-14T14:53:00Z">
            <w:rPr>
              <w:rFonts w:asciiTheme="majorHAnsi" w:hAnsiTheme="majorHAnsi" w:cstheme="majorHAnsi"/>
              <w:sz w:val="20"/>
              <w:szCs w:val="20"/>
            </w:rPr>
          </w:rPrChange>
        </w:rPr>
        <w:t xml:space="preserve"> Hunter, </w:t>
      </w:r>
      <w:r w:rsidR="00955FFC" w:rsidRPr="00577B31">
        <w:rPr>
          <w:sz w:val="20"/>
          <w:szCs w:val="20"/>
          <w:rPrChange w:id="1659" w:author="Anna Wingfield" w:date="2024-03-14T14:53:00Z">
            <w:rPr>
              <w:rFonts w:asciiTheme="majorHAnsi" w:hAnsiTheme="majorHAnsi" w:cstheme="majorHAnsi"/>
              <w:sz w:val="20"/>
              <w:szCs w:val="20"/>
            </w:rPr>
          </w:rPrChange>
        </w:rPr>
        <w:t xml:space="preserve">Introduction, </w:t>
      </w:r>
      <w:r w:rsidRPr="00577B31">
        <w:rPr>
          <w:sz w:val="20"/>
          <w:szCs w:val="20"/>
          <w:rPrChange w:id="1660" w:author="Anna Wingfield" w:date="2024-03-14T14:53:00Z">
            <w:rPr>
              <w:rFonts w:asciiTheme="majorHAnsi" w:hAnsiTheme="majorHAnsi" w:cstheme="majorHAnsi"/>
              <w:sz w:val="20"/>
              <w:szCs w:val="20"/>
            </w:rPr>
          </w:rPrChange>
        </w:rPr>
        <w:t>26.</w:t>
      </w:r>
    </w:p>
  </w:footnote>
  <w:footnote w:id="53">
    <w:p w14:paraId="04865C06" w14:textId="4B7660E9" w:rsidR="00C16CAE" w:rsidRPr="00577B31" w:rsidRDefault="00C16CAE">
      <w:pPr>
        <w:pStyle w:val="FootnoteText"/>
        <w:rPr>
          <w:sz w:val="20"/>
          <w:szCs w:val="20"/>
          <w:rPrChange w:id="1671" w:author="Anna Wingfield" w:date="2024-03-14T14:53:00Z">
            <w:rPr>
              <w:rFonts w:asciiTheme="majorHAnsi" w:hAnsiTheme="majorHAnsi" w:cstheme="majorHAnsi"/>
              <w:sz w:val="20"/>
              <w:szCs w:val="20"/>
            </w:rPr>
          </w:rPrChange>
        </w:rPr>
      </w:pPr>
      <w:r w:rsidRPr="00577B31">
        <w:rPr>
          <w:rStyle w:val="FootnoteReference"/>
          <w:sz w:val="20"/>
          <w:szCs w:val="20"/>
          <w:rPrChange w:id="1672" w:author="Anna Wingfield" w:date="2024-03-14T14:53:00Z">
            <w:rPr>
              <w:rStyle w:val="FootnoteReference"/>
              <w:rFonts w:asciiTheme="majorHAnsi" w:hAnsiTheme="majorHAnsi" w:cstheme="majorHAnsi"/>
              <w:sz w:val="20"/>
              <w:szCs w:val="20"/>
            </w:rPr>
          </w:rPrChange>
        </w:rPr>
        <w:footnoteRef/>
      </w:r>
      <w:r w:rsidRPr="00577B31">
        <w:rPr>
          <w:sz w:val="20"/>
          <w:szCs w:val="20"/>
          <w:rPrChange w:id="1673" w:author="Anna Wingfield" w:date="2024-03-14T14:53:00Z">
            <w:rPr>
              <w:rFonts w:asciiTheme="majorHAnsi" w:hAnsiTheme="majorHAnsi" w:cstheme="majorHAnsi"/>
              <w:sz w:val="20"/>
              <w:szCs w:val="20"/>
            </w:rPr>
          </w:rPrChange>
        </w:rPr>
        <w:t xml:space="preserve"> Hunter,</w:t>
      </w:r>
      <w:r w:rsidR="00955FFC" w:rsidRPr="00577B31">
        <w:rPr>
          <w:sz w:val="20"/>
          <w:szCs w:val="20"/>
          <w:rPrChange w:id="1674" w:author="Anna Wingfield" w:date="2024-03-14T14:53:00Z">
            <w:rPr>
              <w:rFonts w:asciiTheme="majorHAnsi" w:hAnsiTheme="majorHAnsi" w:cstheme="majorHAnsi"/>
              <w:sz w:val="20"/>
              <w:szCs w:val="20"/>
            </w:rPr>
          </w:rPrChange>
        </w:rPr>
        <w:t xml:space="preserve"> Introduction,</w:t>
      </w:r>
      <w:r w:rsidRPr="00577B31">
        <w:rPr>
          <w:sz w:val="20"/>
          <w:szCs w:val="20"/>
          <w:rPrChange w:id="1675" w:author="Anna Wingfield" w:date="2024-03-14T14:53:00Z">
            <w:rPr>
              <w:rFonts w:asciiTheme="majorHAnsi" w:hAnsiTheme="majorHAnsi" w:cstheme="majorHAnsi"/>
              <w:sz w:val="20"/>
              <w:szCs w:val="20"/>
            </w:rPr>
          </w:rPrChange>
        </w:rPr>
        <w:t xml:space="preserve"> 27.</w:t>
      </w:r>
    </w:p>
  </w:footnote>
  <w:footnote w:id="54">
    <w:p w14:paraId="3E4C9538" w14:textId="3CE3EBA6" w:rsidR="00C16CAE" w:rsidRPr="00577B31" w:rsidRDefault="00C16CAE">
      <w:pPr>
        <w:pStyle w:val="FootnoteText"/>
        <w:rPr>
          <w:sz w:val="20"/>
          <w:szCs w:val="20"/>
          <w:rPrChange w:id="1682" w:author="Anna Wingfield" w:date="2024-03-14T14:53:00Z">
            <w:rPr>
              <w:rFonts w:asciiTheme="majorHAnsi" w:hAnsiTheme="majorHAnsi" w:cstheme="majorHAnsi"/>
              <w:sz w:val="20"/>
              <w:szCs w:val="20"/>
            </w:rPr>
          </w:rPrChange>
        </w:rPr>
      </w:pPr>
      <w:r w:rsidRPr="00577B31">
        <w:rPr>
          <w:rStyle w:val="FootnoteReference"/>
          <w:sz w:val="20"/>
          <w:szCs w:val="20"/>
          <w:rPrChange w:id="1683" w:author="Anna Wingfield" w:date="2024-03-14T14:53:00Z">
            <w:rPr>
              <w:rStyle w:val="FootnoteReference"/>
              <w:rFonts w:asciiTheme="majorHAnsi" w:hAnsiTheme="majorHAnsi" w:cstheme="majorHAnsi"/>
              <w:sz w:val="20"/>
              <w:szCs w:val="20"/>
            </w:rPr>
          </w:rPrChange>
        </w:rPr>
        <w:footnoteRef/>
      </w:r>
      <w:r w:rsidRPr="00577B31">
        <w:rPr>
          <w:sz w:val="20"/>
          <w:szCs w:val="20"/>
          <w:rPrChange w:id="1684" w:author="Anna Wingfield" w:date="2024-03-14T14:53:00Z">
            <w:rPr>
              <w:rFonts w:asciiTheme="majorHAnsi" w:hAnsiTheme="majorHAnsi" w:cstheme="majorHAnsi"/>
              <w:sz w:val="20"/>
              <w:szCs w:val="20"/>
            </w:rPr>
          </w:rPrChange>
        </w:rPr>
        <w:t xml:space="preserve"> Hunter, </w:t>
      </w:r>
      <w:r w:rsidR="00955FFC" w:rsidRPr="00577B31">
        <w:rPr>
          <w:sz w:val="20"/>
          <w:szCs w:val="20"/>
          <w:rPrChange w:id="1685" w:author="Anna Wingfield" w:date="2024-03-14T14:53:00Z">
            <w:rPr>
              <w:rFonts w:asciiTheme="majorHAnsi" w:hAnsiTheme="majorHAnsi" w:cstheme="majorHAnsi"/>
              <w:sz w:val="20"/>
              <w:szCs w:val="20"/>
            </w:rPr>
          </w:rPrChange>
        </w:rPr>
        <w:t xml:space="preserve">Introduction, </w:t>
      </w:r>
      <w:r w:rsidRPr="00577B31">
        <w:rPr>
          <w:sz w:val="20"/>
          <w:szCs w:val="20"/>
          <w:rPrChange w:id="1686" w:author="Anna Wingfield" w:date="2024-03-14T14:53:00Z">
            <w:rPr>
              <w:rFonts w:asciiTheme="majorHAnsi" w:hAnsiTheme="majorHAnsi" w:cstheme="majorHAnsi"/>
              <w:sz w:val="20"/>
              <w:szCs w:val="20"/>
            </w:rPr>
          </w:rPrChange>
        </w:rPr>
        <w:t>26.</w:t>
      </w:r>
    </w:p>
  </w:footnote>
  <w:footnote w:id="55">
    <w:p w14:paraId="04821FA4" w14:textId="28F893C4" w:rsidR="00842537" w:rsidRPr="00577B31" w:rsidRDefault="00842537">
      <w:pPr>
        <w:pStyle w:val="FootnoteText"/>
        <w:rPr>
          <w:sz w:val="20"/>
          <w:szCs w:val="20"/>
          <w:rPrChange w:id="1746" w:author="Anna Wingfield" w:date="2024-03-14T14:53:00Z">
            <w:rPr>
              <w:rFonts w:asciiTheme="majorHAnsi" w:hAnsiTheme="majorHAnsi" w:cstheme="majorHAnsi"/>
              <w:sz w:val="20"/>
              <w:szCs w:val="20"/>
            </w:rPr>
          </w:rPrChange>
        </w:rPr>
      </w:pPr>
      <w:r w:rsidRPr="00577B31">
        <w:rPr>
          <w:rStyle w:val="FootnoteReference"/>
          <w:sz w:val="20"/>
          <w:szCs w:val="20"/>
          <w:rPrChange w:id="1747" w:author="Anna Wingfield" w:date="2024-03-14T14:53:00Z">
            <w:rPr>
              <w:rStyle w:val="FootnoteReference"/>
              <w:rFonts w:asciiTheme="majorHAnsi" w:hAnsiTheme="majorHAnsi" w:cstheme="majorHAnsi"/>
              <w:sz w:val="20"/>
              <w:szCs w:val="20"/>
            </w:rPr>
          </w:rPrChange>
        </w:rPr>
        <w:footnoteRef/>
      </w:r>
      <w:r w:rsidRPr="00577B31">
        <w:rPr>
          <w:sz w:val="20"/>
          <w:szCs w:val="20"/>
          <w:rPrChange w:id="1748" w:author="Anna Wingfield" w:date="2024-03-14T14:53:00Z">
            <w:rPr>
              <w:rFonts w:asciiTheme="majorHAnsi" w:hAnsiTheme="majorHAnsi" w:cstheme="majorHAnsi"/>
              <w:sz w:val="20"/>
              <w:szCs w:val="20"/>
            </w:rPr>
          </w:rPrChange>
        </w:rPr>
        <w:t xml:space="preserve"> Engel, </w:t>
      </w:r>
      <w:r w:rsidR="00955FFC" w:rsidRPr="00577B31">
        <w:rPr>
          <w:sz w:val="20"/>
          <w:szCs w:val="20"/>
          <w:rPrChange w:id="1749" w:author="Anna Wingfield" w:date="2024-03-14T14:53:00Z">
            <w:rPr>
              <w:rFonts w:asciiTheme="majorHAnsi" w:hAnsiTheme="majorHAnsi" w:cstheme="majorHAnsi"/>
              <w:sz w:val="20"/>
              <w:szCs w:val="20"/>
            </w:rPr>
          </w:rPrChange>
        </w:rPr>
        <w:t xml:space="preserve">“SPCK,” </w:t>
      </w:r>
      <w:r w:rsidRPr="00577B31">
        <w:rPr>
          <w:sz w:val="20"/>
          <w:szCs w:val="20"/>
          <w:rPrChange w:id="1750" w:author="Anna Wingfield" w:date="2024-03-14T14:53:00Z">
            <w:rPr>
              <w:rFonts w:asciiTheme="majorHAnsi" w:hAnsiTheme="majorHAnsi" w:cstheme="majorHAnsi"/>
              <w:sz w:val="20"/>
              <w:szCs w:val="20"/>
            </w:rPr>
          </w:rPrChange>
        </w:rPr>
        <w:t>88.</w:t>
      </w:r>
    </w:p>
  </w:footnote>
  <w:footnote w:id="56">
    <w:p w14:paraId="7D4353BD" w14:textId="6CF803EC" w:rsidR="00842537" w:rsidRPr="00577B31" w:rsidRDefault="00842537">
      <w:pPr>
        <w:pStyle w:val="FootnoteText"/>
        <w:rPr>
          <w:sz w:val="20"/>
          <w:szCs w:val="20"/>
          <w:rPrChange w:id="1765" w:author="Anna Wingfield" w:date="2024-03-14T14:53:00Z">
            <w:rPr>
              <w:rFonts w:asciiTheme="majorHAnsi" w:hAnsiTheme="majorHAnsi" w:cstheme="majorHAnsi"/>
              <w:sz w:val="20"/>
              <w:szCs w:val="20"/>
            </w:rPr>
          </w:rPrChange>
        </w:rPr>
      </w:pPr>
      <w:r w:rsidRPr="00577B31">
        <w:rPr>
          <w:rStyle w:val="FootnoteReference"/>
          <w:sz w:val="20"/>
          <w:szCs w:val="20"/>
          <w:rPrChange w:id="1766" w:author="Anna Wingfield" w:date="2024-03-14T14:53:00Z">
            <w:rPr>
              <w:rStyle w:val="FootnoteReference"/>
              <w:rFonts w:asciiTheme="majorHAnsi" w:hAnsiTheme="majorHAnsi" w:cstheme="majorHAnsi"/>
              <w:sz w:val="20"/>
              <w:szCs w:val="20"/>
            </w:rPr>
          </w:rPrChange>
        </w:rPr>
        <w:footnoteRef/>
      </w:r>
      <w:r w:rsidRPr="00577B31">
        <w:rPr>
          <w:sz w:val="20"/>
          <w:szCs w:val="20"/>
          <w:rPrChange w:id="1767" w:author="Anna Wingfield" w:date="2024-03-14T14:53:00Z">
            <w:rPr>
              <w:rFonts w:asciiTheme="majorHAnsi" w:hAnsiTheme="majorHAnsi" w:cstheme="majorHAnsi"/>
              <w:sz w:val="20"/>
              <w:szCs w:val="20"/>
            </w:rPr>
          </w:rPrChange>
        </w:rPr>
        <w:t xml:space="preserve"> Heidi Campbell, “Understanding the Relationship between Religion Online and Offline in a Networked Society,” </w:t>
      </w:r>
      <w:r w:rsidRPr="00577B31">
        <w:rPr>
          <w:i/>
          <w:iCs/>
          <w:sz w:val="20"/>
          <w:szCs w:val="20"/>
          <w:rPrChange w:id="1768" w:author="Anna Wingfield" w:date="2024-03-14T14:53:00Z">
            <w:rPr>
              <w:rFonts w:asciiTheme="majorHAnsi" w:hAnsiTheme="majorHAnsi" w:cstheme="majorHAnsi"/>
              <w:i/>
              <w:iCs/>
              <w:sz w:val="20"/>
              <w:szCs w:val="20"/>
            </w:rPr>
          </w:rPrChange>
        </w:rPr>
        <w:t xml:space="preserve">Journal of the American Academy of Religion </w:t>
      </w:r>
      <w:r w:rsidRPr="00577B31">
        <w:rPr>
          <w:sz w:val="20"/>
          <w:szCs w:val="20"/>
          <w:rPrChange w:id="1769" w:author="Anna Wingfield" w:date="2024-03-14T14:53:00Z">
            <w:rPr>
              <w:rFonts w:asciiTheme="majorHAnsi" w:hAnsiTheme="majorHAnsi" w:cstheme="majorHAnsi"/>
              <w:sz w:val="20"/>
              <w:szCs w:val="20"/>
            </w:rPr>
          </w:rPrChange>
        </w:rPr>
        <w:t>80</w:t>
      </w:r>
      <w:r w:rsidR="00282AED" w:rsidRPr="00577B31">
        <w:rPr>
          <w:sz w:val="20"/>
          <w:szCs w:val="20"/>
          <w:rPrChange w:id="1770" w:author="Anna Wingfield" w:date="2024-03-14T14:53:00Z">
            <w:rPr>
              <w:rFonts w:asciiTheme="majorHAnsi" w:hAnsiTheme="majorHAnsi" w:cstheme="majorHAnsi"/>
              <w:sz w:val="20"/>
              <w:szCs w:val="20"/>
            </w:rPr>
          </w:rPrChange>
        </w:rPr>
        <w:t xml:space="preserve">, no. </w:t>
      </w:r>
      <w:r w:rsidRPr="00577B31">
        <w:rPr>
          <w:sz w:val="20"/>
          <w:szCs w:val="20"/>
          <w:rPrChange w:id="1771" w:author="Anna Wingfield" w:date="2024-03-14T14:53:00Z">
            <w:rPr>
              <w:rFonts w:asciiTheme="majorHAnsi" w:hAnsiTheme="majorHAnsi" w:cstheme="majorHAnsi"/>
              <w:sz w:val="20"/>
              <w:szCs w:val="20"/>
            </w:rPr>
          </w:rPrChange>
        </w:rPr>
        <w:t>4 (March 2012), 79.</w:t>
      </w:r>
    </w:p>
  </w:footnote>
  <w:footnote w:id="57">
    <w:p w14:paraId="7D43EF07" w14:textId="4C64F3EB" w:rsidR="00842537" w:rsidRPr="00577B31" w:rsidRDefault="00842537">
      <w:pPr>
        <w:pStyle w:val="FootnoteText"/>
        <w:rPr>
          <w:sz w:val="20"/>
          <w:szCs w:val="20"/>
          <w:rPrChange w:id="1785" w:author="Anna Wingfield" w:date="2024-03-14T14:53:00Z">
            <w:rPr>
              <w:rFonts w:asciiTheme="majorHAnsi" w:hAnsiTheme="majorHAnsi" w:cstheme="majorHAnsi"/>
              <w:sz w:val="20"/>
              <w:szCs w:val="20"/>
            </w:rPr>
          </w:rPrChange>
        </w:rPr>
      </w:pPr>
      <w:r w:rsidRPr="00577B31">
        <w:rPr>
          <w:rStyle w:val="FootnoteReference"/>
          <w:sz w:val="20"/>
          <w:szCs w:val="20"/>
          <w:rPrChange w:id="1786" w:author="Anna Wingfield" w:date="2024-03-14T14:53:00Z">
            <w:rPr>
              <w:rStyle w:val="FootnoteReference"/>
              <w:rFonts w:asciiTheme="majorHAnsi" w:hAnsiTheme="majorHAnsi" w:cstheme="majorHAnsi"/>
              <w:sz w:val="20"/>
              <w:szCs w:val="20"/>
            </w:rPr>
          </w:rPrChange>
        </w:rPr>
        <w:footnoteRef/>
      </w:r>
      <w:r w:rsidRPr="00577B31">
        <w:rPr>
          <w:sz w:val="20"/>
          <w:szCs w:val="20"/>
          <w:rPrChange w:id="1787" w:author="Anna Wingfield" w:date="2024-03-14T14:53:00Z">
            <w:rPr>
              <w:rFonts w:asciiTheme="majorHAnsi" w:hAnsiTheme="majorHAnsi" w:cstheme="majorHAnsi"/>
              <w:sz w:val="20"/>
              <w:szCs w:val="20"/>
            </w:rPr>
          </w:rPrChange>
        </w:rPr>
        <w:t xml:space="preserve"> Campbell, </w:t>
      </w:r>
      <w:r w:rsidR="00955FFC" w:rsidRPr="00577B31">
        <w:rPr>
          <w:sz w:val="20"/>
          <w:szCs w:val="20"/>
          <w:rPrChange w:id="1788" w:author="Anna Wingfield" w:date="2024-03-14T14:53:00Z">
            <w:rPr>
              <w:rFonts w:asciiTheme="majorHAnsi" w:hAnsiTheme="majorHAnsi" w:cstheme="majorHAnsi"/>
              <w:sz w:val="20"/>
              <w:szCs w:val="20"/>
            </w:rPr>
          </w:rPrChange>
        </w:rPr>
        <w:t xml:space="preserve">“Religion Online and Offline,” </w:t>
      </w:r>
      <w:r w:rsidRPr="00577B31">
        <w:rPr>
          <w:sz w:val="20"/>
          <w:szCs w:val="20"/>
          <w:rPrChange w:id="1789" w:author="Anna Wingfield" w:date="2024-03-14T14:53:00Z">
            <w:rPr>
              <w:rFonts w:asciiTheme="majorHAnsi" w:hAnsiTheme="majorHAnsi" w:cstheme="majorHAnsi"/>
              <w:sz w:val="20"/>
              <w:szCs w:val="20"/>
            </w:rPr>
          </w:rPrChange>
        </w:rPr>
        <w:t>73, 66.</w:t>
      </w:r>
    </w:p>
  </w:footnote>
  <w:footnote w:id="58">
    <w:p w14:paraId="326046FA" w14:textId="0EB893F2" w:rsidR="000F2A0E" w:rsidRPr="00577B31" w:rsidRDefault="000F2A0E">
      <w:pPr>
        <w:pStyle w:val="FootnoteText"/>
        <w:rPr>
          <w:sz w:val="20"/>
          <w:szCs w:val="20"/>
          <w:rPrChange w:id="1827" w:author="Anna Wingfield" w:date="2024-03-14T14:53:00Z">
            <w:rPr>
              <w:rFonts w:asciiTheme="majorHAnsi" w:hAnsiTheme="majorHAnsi" w:cstheme="majorHAnsi"/>
              <w:sz w:val="20"/>
              <w:szCs w:val="20"/>
            </w:rPr>
          </w:rPrChange>
        </w:rPr>
      </w:pPr>
      <w:r w:rsidRPr="00577B31">
        <w:rPr>
          <w:rStyle w:val="FootnoteReference"/>
          <w:sz w:val="20"/>
          <w:szCs w:val="20"/>
          <w:rPrChange w:id="1828" w:author="Anna Wingfield" w:date="2024-03-14T14:53:00Z">
            <w:rPr>
              <w:rStyle w:val="FootnoteReference"/>
              <w:rFonts w:asciiTheme="majorHAnsi" w:hAnsiTheme="majorHAnsi" w:cstheme="majorHAnsi"/>
              <w:sz w:val="20"/>
              <w:szCs w:val="20"/>
            </w:rPr>
          </w:rPrChange>
        </w:rPr>
        <w:footnoteRef/>
      </w:r>
      <w:r w:rsidRPr="00577B31">
        <w:rPr>
          <w:sz w:val="20"/>
          <w:szCs w:val="20"/>
          <w:rPrChange w:id="1829" w:author="Anna Wingfield" w:date="2024-03-14T14:53:00Z">
            <w:rPr>
              <w:rFonts w:asciiTheme="majorHAnsi" w:hAnsiTheme="majorHAnsi" w:cstheme="majorHAnsi"/>
              <w:sz w:val="20"/>
              <w:szCs w:val="20"/>
            </w:rPr>
          </w:rPrChange>
        </w:rPr>
        <w:t xml:space="preserve"> Ian Duncan, “Fanaticism and Enlightenment in </w:t>
      </w:r>
      <w:r w:rsidRPr="00577B31">
        <w:rPr>
          <w:i/>
          <w:iCs/>
          <w:sz w:val="20"/>
          <w:szCs w:val="20"/>
          <w:rPrChange w:id="1830" w:author="Anna Wingfield" w:date="2024-03-14T14:53:00Z">
            <w:rPr>
              <w:rFonts w:asciiTheme="majorHAnsi" w:hAnsiTheme="majorHAnsi" w:cstheme="majorHAnsi"/>
              <w:i/>
              <w:iCs/>
              <w:sz w:val="20"/>
              <w:szCs w:val="20"/>
            </w:rPr>
          </w:rPrChange>
        </w:rPr>
        <w:t>Confessions of a Justified Sinner</w:t>
      </w:r>
      <w:r w:rsidRPr="00577B31">
        <w:rPr>
          <w:sz w:val="20"/>
          <w:szCs w:val="20"/>
          <w:rPrChange w:id="1831" w:author="Anna Wingfield" w:date="2024-03-14T14:53:00Z">
            <w:rPr>
              <w:rFonts w:asciiTheme="majorHAnsi" w:hAnsiTheme="majorHAnsi" w:cstheme="majorHAnsi"/>
              <w:sz w:val="20"/>
              <w:szCs w:val="20"/>
            </w:rPr>
          </w:rPrChange>
        </w:rPr>
        <w:t xml:space="preserve">,” </w:t>
      </w:r>
      <w:r w:rsidR="00DC33E3" w:rsidRPr="00577B31">
        <w:rPr>
          <w:sz w:val="20"/>
          <w:szCs w:val="20"/>
          <w:rPrChange w:id="1832" w:author="Anna Wingfield" w:date="2024-03-14T14:53:00Z">
            <w:rPr>
              <w:rFonts w:asciiTheme="majorHAnsi" w:hAnsiTheme="majorHAnsi" w:cstheme="majorHAnsi"/>
              <w:sz w:val="20"/>
              <w:szCs w:val="20"/>
            </w:rPr>
          </w:rPrChange>
        </w:rPr>
        <w:t xml:space="preserve">in </w:t>
      </w:r>
      <w:r w:rsidRPr="00577B31">
        <w:rPr>
          <w:i/>
          <w:iCs/>
          <w:sz w:val="20"/>
          <w:szCs w:val="20"/>
          <w:rPrChange w:id="1833" w:author="Anna Wingfield" w:date="2024-03-14T14:53:00Z">
            <w:rPr>
              <w:rFonts w:asciiTheme="majorHAnsi" w:hAnsiTheme="majorHAnsi" w:cstheme="majorHAnsi"/>
              <w:i/>
              <w:iCs/>
              <w:sz w:val="20"/>
              <w:szCs w:val="20"/>
            </w:rPr>
          </w:rPrChange>
        </w:rPr>
        <w:t>James Hogg and the Literary Marketplace: Scottish Romanticism and the Working-Class Author</w:t>
      </w:r>
      <w:r w:rsidRPr="00577B31">
        <w:rPr>
          <w:sz w:val="20"/>
          <w:szCs w:val="20"/>
          <w:rPrChange w:id="1834" w:author="Anna Wingfield" w:date="2024-03-14T14:53:00Z">
            <w:rPr>
              <w:rFonts w:asciiTheme="majorHAnsi" w:hAnsiTheme="majorHAnsi" w:cstheme="majorHAnsi"/>
              <w:sz w:val="20"/>
              <w:szCs w:val="20"/>
            </w:rPr>
          </w:rPrChange>
        </w:rPr>
        <w:t>, edited by Sharon Alker and Holly Faith Nelson (New York: Routledge, 2009), Kindle.</w:t>
      </w:r>
    </w:p>
  </w:footnote>
  <w:footnote w:id="59">
    <w:p w14:paraId="43D26A5D" w14:textId="0FD1E208" w:rsidR="000F2A0E" w:rsidRPr="00577B31" w:rsidRDefault="000F2A0E">
      <w:pPr>
        <w:pStyle w:val="FootnoteText"/>
        <w:rPr>
          <w:sz w:val="20"/>
          <w:szCs w:val="20"/>
          <w:rPrChange w:id="1844" w:author="Anna Wingfield" w:date="2024-03-14T14:53:00Z">
            <w:rPr>
              <w:rFonts w:asciiTheme="majorHAnsi" w:hAnsiTheme="majorHAnsi" w:cstheme="majorHAnsi"/>
              <w:sz w:val="20"/>
              <w:szCs w:val="20"/>
            </w:rPr>
          </w:rPrChange>
        </w:rPr>
      </w:pPr>
      <w:r w:rsidRPr="00577B31">
        <w:rPr>
          <w:rStyle w:val="FootnoteReference"/>
          <w:sz w:val="20"/>
          <w:szCs w:val="20"/>
          <w:rPrChange w:id="1845" w:author="Anna Wingfield" w:date="2024-03-14T14:53:00Z">
            <w:rPr>
              <w:rStyle w:val="FootnoteReference"/>
              <w:rFonts w:asciiTheme="majorHAnsi" w:hAnsiTheme="majorHAnsi" w:cstheme="majorHAnsi"/>
              <w:sz w:val="20"/>
              <w:szCs w:val="20"/>
            </w:rPr>
          </w:rPrChange>
        </w:rPr>
        <w:footnoteRef/>
      </w:r>
      <w:r w:rsidRPr="00577B31">
        <w:rPr>
          <w:sz w:val="20"/>
          <w:szCs w:val="20"/>
          <w:rPrChange w:id="1846"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1847" w:author="Anna Wingfield" w:date="2024-03-14T14:53:00Z">
            <w:rPr>
              <w:rFonts w:asciiTheme="majorHAnsi" w:hAnsiTheme="majorHAnsi" w:cstheme="majorHAnsi"/>
              <w:i/>
              <w:iCs/>
              <w:sz w:val="20"/>
              <w:szCs w:val="20"/>
            </w:rPr>
          </w:rPrChange>
        </w:rPr>
        <w:t>Private Memoirs</w:t>
      </w:r>
      <w:r w:rsidR="00955FFC" w:rsidRPr="00577B31">
        <w:rPr>
          <w:sz w:val="20"/>
          <w:szCs w:val="20"/>
          <w:rPrChange w:id="1848" w:author="Anna Wingfield" w:date="2024-03-14T14:53:00Z">
            <w:rPr>
              <w:rFonts w:asciiTheme="majorHAnsi" w:hAnsiTheme="majorHAnsi" w:cstheme="majorHAnsi"/>
              <w:sz w:val="20"/>
              <w:szCs w:val="20"/>
            </w:rPr>
          </w:rPrChange>
        </w:rPr>
        <w:t>,</w:t>
      </w:r>
      <w:r w:rsidR="00955FFC" w:rsidRPr="00577B31">
        <w:rPr>
          <w:i/>
          <w:iCs/>
          <w:sz w:val="20"/>
          <w:szCs w:val="20"/>
          <w:rPrChange w:id="1849" w:author="Anna Wingfield" w:date="2024-03-14T14:53:00Z">
            <w:rPr>
              <w:rFonts w:asciiTheme="majorHAnsi" w:hAnsiTheme="majorHAnsi" w:cstheme="majorHAnsi"/>
              <w:i/>
              <w:iCs/>
              <w:sz w:val="20"/>
              <w:szCs w:val="20"/>
            </w:rPr>
          </w:rPrChange>
        </w:rPr>
        <w:t xml:space="preserve"> </w:t>
      </w:r>
      <w:r w:rsidRPr="00577B31">
        <w:rPr>
          <w:sz w:val="20"/>
          <w:szCs w:val="20"/>
          <w:rPrChange w:id="1850" w:author="Anna Wingfield" w:date="2024-03-14T14:53:00Z">
            <w:rPr>
              <w:rFonts w:asciiTheme="majorHAnsi" w:hAnsiTheme="majorHAnsi" w:cstheme="majorHAnsi"/>
              <w:sz w:val="20"/>
              <w:szCs w:val="20"/>
            </w:rPr>
          </w:rPrChange>
        </w:rPr>
        <w:t>152.</w:t>
      </w:r>
    </w:p>
  </w:footnote>
  <w:footnote w:id="60">
    <w:p w14:paraId="38C6CC79" w14:textId="08C08CE3" w:rsidR="005B5A4E" w:rsidRPr="00577B31" w:rsidRDefault="005B5A4E">
      <w:pPr>
        <w:pStyle w:val="FootnoteText"/>
        <w:rPr>
          <w:sz w:val="20"/>
          <w:szCs w:val="20"/>
          <w:rPrChange w:id="1855" w:author="Anna Wingfield" w:date="2024-03-14T14:53:00Z">
            <w:rPr>
              <w:rFonts w:asciiTheme="majorHAnsi" w:hAnsiTheme="majorHAnsi" w:cstheme="majorHAnsi"/>
              <w:sz w:val="20"/>
              <w:szCs w:val="20"/>
            </w:rPr>
          </w:rPrChange>
        </w:rPr>
      </w:pPr>
      <w:r w:rsidRPr="00577B31">
        <w:rPr>
          <w:rStyle w:val="FootnoteReference"/>
          <w:sz w:val="20"/>
          <w:szCs w:val="20"/>
          <w:rPrChange w:id="1856" w:author="Anna Wingfield" w:date="2024-03-14T14:53:00Z">
            <w:rPr>
              <w:rStyle w:val="FootnoteReference"/>
              <w:rFonts w:asciiTheme="majorHAnsi" w:hAnsiTheme="majorHAnsi" w:cstheme="majorHAnsi"/>
              <w:sz w:val="20"/>
              <w:szCs w:val="20"/>
            </w:rPr>
          </w:rPrChange>
        </w:rPr>
        <w:footnoteRef/>
      </w:r>
      <w:r w:rsidRPr="00577B31">
        <w:rPr>
          <w:sz w:val="20"/>
          <w:szCs w:val="20"/>
          <w:rPrChange w:id="1857" w:author="Anna Wingfield" w:date="2024-03-14T14:53:00Z">
            <w:rPr>
              <w:rFonts w:asciiTheme="majorHAnsi" w:hAnsiTheme="majorHAnsi" w:cstheme="majorHAnsi"/>
              <w:sz w:val="20"/>
              <w:szCs w:val="20"/>
            </w:rPr>
          </w:rPrChange>
        </w:rPr>
        <w:t xml:space="preserve"> Anthony Cross, </w:t>
      </w:r>
      <w:r w:rsidRPr="00577B31">
        <w:rPr>
          <w:i/>
          <w:iCs/>
          <w:sz w:val="20"/>
          <w:szCs w:val="20"/>
          <w:rPrChange w:id="1858" w:author="Anna Wingfield" w:date="2024-03-14T14:53:00Z">
            <w:rPr>
              <w:rFonts w:asciiTheme="majorHAnsi" w:hAnsiTheme="majorHAnsi" w:cstheme="majorHAnsi"/>
              <w:i/>
              <w:iCs/>
              <w:sz w:val="20"/>
              <w:szCs w:val="20"/>
            </w:rPr>
          </w:rPrChange>
        </w:rPr>
        <w:t xml:space="preserve">Peter the Great Through British Eyes: Perceptions and Representation of the Tsar Since 1698 </w:t>
      </w:r>
      <w:r w:rsidRPr="00577B31">
        <w:rPr>
          <w:sz w:val="20"/>
          <w:szCs w:val="20"/>
          <w:rPrChange w:id="1859" w:author="Anna Wingfield" w:date="2024-03-14T14:53:00Z">
            <w:rPr>
              <w:rFonts w:asciiTheme="majorHAnsi" w:hAnsiTheme="majorHAnsi" w:cstheme="majorHAnsi"/>
              <w:sz w:val="20"/>
              <w:szCs w:val="20"/>
            </w:rPr>
          </w:rPrChange>
        </w:rPr>
        <w:t>(Cambridge: Cambridge University Press, 2000).</w:t>
      </w:r>
    </w:p>
  </w:footnote>
  <w:footnote w:id="61">
    <w:p w14:paraId="2AFBCC62" w14:textId="45404879" w:rsidR="00C911D2" w:rsidRPr="00577B31" w:rsidRDefault="00C911D2">
      <w:pPr>
        <w:pStyle w:val="FootnoteText"/>
        <w:rPr>
          <w:sz w:val="20"/>
          <w:szCs w:val="20"/>
          <w:rPrChange w:id="1882" w:author="Anna Wingfield" w:date="2024-03-14T14:53:00Z">
            <w:rPr>
              <w:rFonts w:asciiTheme="majorHAnsi" w:hAnsiTheme="majorHAnsi" w:cstheme="majorHAnsi"/>
              <w:sz w:val="20"/>
              <w:szCs w:val="20"/>
            </w:rPr>
          </w:rPrChange>
        </w:rPr>
      </w:pPr>
      <w:r w:rsidRPr="00577B31">
        <w:rPr>
          <w:rStyle w:val="FootnoteReference"/>
          <w:sz w:val="20"/>
          <w:szCs w:val="20"/>
          <w:rPrChange w:id="1883" w:author="Anna Wingfield" w:date="2024-03-14T14:53:00Z">
            <w:rPr>
              <w:rStyle w:val="FootnoteReference"/>
              <w:rFonts w:asciiTheme="majorHAnsi" w:hAnsiTheme="majorHAnsi" w:cstheme="majorHAnsi"/>
              <w:sz w:val="20"/>
              <w:szCs w:val="20"/>
            </w:rPr>
          </w:rPrChange>
        </w:rPr>
        <w:footnoteRef/>
      </w:r>
      <w:r w:rsidRPr="00577B31">
        <w:rPr>
          <w:sz w:val="20"/>
          <w:szCs w:val="20"/>
          <w:rPrChange w:id="1884" w:author="Anna Wingfield" w:date="2024-03-14T14:53:00Z">
            <w:rPr>
              <w:rFonts w:asciiTheme="majorHAnsi" w:hAnsiTheme="majorHAnsi" w:cstheme="majorHAnsi"/>
              <w:sz w:val="20"/>
              <w:szCs w:val="20"/>
            </w:rPr>
          </w:rPrChange>
        </w:rPr>
        <w:t xml:space="preserve"> </w:t>
      </w:r>
      <w:r w:rsidR="005B5A4E" w:rsidRPr="00577B31">
        <w:rPr>
          <w:sz w:val="20"/>
          <w:szCs w:val="20"/>
          <w:rPrChange w:id="1885" w:author="Anna Wingfield" w:date="2024-03-14T14:53:00Z">
            <w:rPr>
              <w:rFonts w:asciiTheme="majorHAnsi" w:hAnsiTheme="majorHAnsi" w:cstheme="majorHAnsi"/>
              <w:sz w:val="20"/>
              <w:szCs w:val="20"/>
            </w:rPr>
          </w:rPrChange>
        </w:rPr>
        <w:t xml:space="preserve">James Thomson, “The Seasons,” </w:t>
      </w:r>
      <w:r w:rsidR="005B5A4E" w:rsidRPr="00577B31">
        <w:rPr>
          <w:i/>
          <w:iCs/>
          <w:sz w:val="20"/>
          <w:szCs w:val="20"/>
          <w:rPrChange w:id="1886" w:author="Anna Wingfield" w:date="2024-03-14T14:53:00Z">
            <w:rPr>
              <w:rFonts w:asciiTheme="majorHAnsi" w:hAnsiTheme="majorHAnsi" w:cstheme="majorHAnsi"/>
              <w:i/>
              <w:iCs/>
              <w:sz w:val="20"/>
              <w:szCs w:val="20"/>
            </w:rPr>
          </w:rPrChange>
        </w:rPr>
        <w:t xml:space="preserve">The Works of James Thomson </w:t>
      </w:r>
      <w:r w:rsidR="005B5A4E" w:rsidRPr="00577B31">
        <w:rPr>
          <w:sz w:val="20"/>
          <w:szCs w:val="20"/>
          <w:rPrChange w:id="1887" w:author="Anna Wingfield" w:date="2024-03-14T14:53:00Z">
            <w:rPr>
              <w:rFonts w:asciiTheme="majorHAnsi" w:hAnsiTheme="majorHAnsi" w:cstheme="majorHAnsi"/>
              <w:sz w:val="20"/>
              <w:szCs w:val="20"/>
            </w:rPr>
          </w:rPrChange>
        </w:rPr>
        <w:t>(London: A. Millar, 175</w:t>
      </w:r>
      <w:r w:rsidR="009A2B22" w:rsidRPr="00577B31">
        <w:rPr>
          <w:sz w:val="20"/>
          <w:szCs w:val="20"/>
          <w:rPrChange w:id="1888" w:author="Anna Wingfield" w:date="2024-03-14T14:53:00Z">
            <w:rPr>
              <w:rFonts w:asciiTheme="majorHAnsi" w:hAnsiTheme="majorHAnsi" w:cstheme="majorHAnsi"/>
              <w:sz w:val="20"/>
              <w:szCs w:val="20"/>
            </w:rPr>
          </w:rPrChange>
        </w:rPr>
        <w:t>0</w:t>
      </w:r>
      <w:r w:rsidR="005B5A4E" w:rsidRPr="00577B31">
        <w:rPr>
          <w:sz w:val="20"/>
          <w:szCs w:val="20"/>
          <w:rPrChange w:id="1889" w:author="Anna Wingfield" w:date="2024-03-14T14:53:00Z">
            <w:rPr>
              <w:rFonts w:asciiTheme="majorHAnsi" w:hAnsiTheme="majorHAnsi" w:cstheme="majorHAnsi"/>
              <w:sz w:val="20"/>
              <w:szCs w:val="20"/>
            </w:rPr>
          </w:rPrChange>
        </w:rPr>
        <w:t xml:space="preserve">), </w:t>
      </w:r>
      <w:r w:rsidR="00124DE1" w:rsidRPr="00577B31">
        <w:rPr>
          <w:sz w:val="20"/>
          <w:szCs w:val="20"/>
          <w:rPrChange w:id="1890" w:author="Anna Wingfield" w:date="2024-03-14T14:53:00Z">
            <w:rPr>
              <w:rFonts w:asciiTheme="majorHAnsi" w:hAnsiTheme="majorHAnsi" w:cstheme="majorHAnsi"/>
              <w:sz w:val="20"/>
              <w:szCs w:val="20"/>
            </w:rPr>
          </w:rPrChange>
        </w:rPr>
        <w:t xml:space="preserve">222. </w:t>
      </w:r>
      <w:r w:rsidRPr="00577B31">
        <w:rPr>
          <w:sz w:val="20"/>
          <w:szCs w:val="20"/>
          <w:rPrChange w:id="1891" w:author="Anna Wingfield" w:date="2024-03-14T14:53:00Z">
            <w:rPr>
              <w:rFonts w:asciiTheme="majorHAnsi" w:hAnsiTheme="majorHAnsi" w:cstheme="majorHAnsi"/>
              <w:sz w:val="20"/>
              <w:szCs w:val="20"/>
            </w:rPr>
          </w:rPrChange>
        </w:rPr>
        <w:t>In fact</w:t>
      </w:r>
      <w:r w:rsidR="0085047C" w:rsidRPr="00577B31">
        <w:rPr>
          <w:sz w:val="20"/>
          <w:szCs w:val="20"/>
          <w:rPrChange w:id="1892" w:author="Anna Wingfield" w:date="2024-03-14T14:53:00Z">
            <w:rPr>
              <w:rFonts w:asciiTheme="majorHAnsi" w:hAnsiTheme="majorHAnsi" w:cstheme="majorHAnsi"/>
              <w:sz w:val="20"/>
              <w:szCs w:val="20"/>
            </w:rPr>
          </w:rPrChange>
        </w:rPr>
        <w:t xml:space="preserve">, Thomson amended </w:t>
      </w:r>
      <w:r w:rsidR="0085047C" w:rsidRPr="00577B31">
        <w:rPr>
          <w:i/>
          <w:sz w:val="20"/>
          <w:szCs w:val="20"/>
          <w:rPrChange w:id="1893" w:author="Anna Wingfield" w:date="2024-03-14T14:53:00Z">
            <w:rPr>
              <w:rFonts w:asciiTheme="majorHAnsi" w:hAnsiTheme="majorHAnsi" w:cstheme="majorHAnsi"/>
              <w:i/>
              <w:sz w:val="20"/>
              <w:szCs w:val="20"/>
            </w:rPr>
          </w:rPrChange>
        </w:rPr>
        <w:t>The Seasons</w:t>
      </w:r>
      <w:r w:rsidR="0085047C" w:rsidRPr="00577B31">
        <w:rPr>
          <w:sz w:val="20"/>
          <w:szCs w:val="20"/>
          <w:rPrChange w:id="1894" w:author="Anna Wingfield" w:date="2024-03-14T14:53:00Z">
            <w:rPr>
              <w:rFonts w:asciiTheme="majorHAnsi" w:hAnsiTheme="majorHAnsi" w:cstheme="majorHAnsi"/>
              <w:sz w:val="20"/>
              <w:szCs w:val="20"/>
            </w:rPr>
          </w:rPrChange>
        </w:rPr>
        <w:t xml:space="preserve"> “to add thirty-eight lines in praise of the ‘matchless Prince</w:t>
      </w:r>
      <w:r w:rsidR="00124DE1" w:rsidRPr="00577B31">
        <w:rPr>
          <w:sz w:val="20"/>
          <w:szCs w:val="20"/>
          <w:rPrChange w:id="1895" w:author="Anna Wingfield" w:date="2024-03-14T14:53:00Z">
            <w:rPr>
              <w:rFonts w:asciiTheme="majorHAnsi" w:hAnsiTheme="majorHAnsi" w:cstheme="majorHAnsi"/>
              <w:sz w:val="20"/>
              <w:szCs w:val="20"/>
            </w:rPr>
          </w:rPrChange>
        </w:rPr>
        <w:t>,</w:t>
      </w:r>
      <w:r w:rsidR="0085047C" w:rsidRPr="00577B31">
        <w:rPr>
          <w:sz w:val="20"/>
          <w:szCs w:val="20"/>
          <w:rPrChange w:id="1896" w:author="Anna Wingfield" w:date="2024-03-14T14:53:00Z">
            <w:rPr>
              <w:rFonts w:asciiTheme="majorHAnsi" w:hAnsiTheme="majorHAnsi" w:cstheme="majorHAnsi"/>
              <w:sz w:val="20"/>
              <w:szCs w:val="20"/>
            </w:rPr>
          </w:rPrChange>
        </w:rPr>
        <w:t xml:space="preserve">’” which reinforced the hagiographic perception of Peter as </w:t>
      </w:r>
      <w:r w:rsidR="002858E9" w:rsidRPr="00577B31">
        <w:rPr>
          <w:sz w:val="20"/>
          <w:szCs w:val="20"/>
          <w:rPrChange w:id="1897" w:author="Anna Wingfield" w:date="2024-03-14T14:53:00Z">
            <w:rPr>
              <w:rFonts w:asciiTheme="majorHAnsi" w:hAnsiTheme="majorHAnsi" w:cstheme="majorHAnsi"/>
              <w:sz w:val="20"/>
              <w:szCs w:val="20"/>
            </w:rPr>
          </w:rPrChange>
        </w:rPr>
        <w:t xml:space="preserve">a border-crossing </w:t>
      </w:r>
      <w:r w:rsidR="0085047C" w:rsidRPr="00577B31">
        <w:rPr>
          <w:sz w:val="20"/>
          <w:szCs w:val="20"/>
          <w:rPrChange w:id="1898" w:author="Anna Wingfield" w:date="2024-03-14T14:53:00Z">
            <w:rPr>
              <w:rFonts w:asciiTheme="majorHAnsi" w:hAnsiTheme="majorHAnsi" w:cstheme="majorHAnsi"/>
              <w:sz w:val="20"/>
              <w:szCs w:val="20"/>
            </w:rPr>
          </w:rPrChange>
        </w:rPr>
        <w:t>monarch “who left his native throne”</w:t>
      </w:r>
      <w:r w:rsidR="002858E9" w:rsidRPr="00577B31">
        <w:rPr>
          <w:sz w:val="20"/>
          <w:szCs w:val="20"/>
          <w:rPrChange w:id="1899" w:author="Anna Wingfield" w:date="2024-03-14T14:53:00Z">
            <w:rPr>
              <w:rFonts w:asciiTheme="majorHAnsi" w:hAnsiTheme="majorHAnsi" w:cstheme="majorHAnsi"/>
              <w:sz w:val="20"/>
              <w:szCs w:val="20"/>
            </w:rPr>
          </w:rPrChange>
        </w:rPr>
        <w:t xml:space="preserve"> for the sake of</w:t>
      </w:r>
      <w:r w:rsidR="00CA06A2" w:rsidRPr="00577B31">
        <w:rPr>
          <w:sz w:val="20"/>
          <w:szCs w:val="20"/>
          <w:rPrChange w:id="1900" w:author="Anna Wingfield" w:date="2024-03-14T14:53:00Z">
            <w:rPr>
              <w:rFonts w:asciiTheme="majorHAnsi" w:hAnsiTheme="majorHAnsi" w:cstheme="majorHAnsi"/>
              <w:sz w:val="20"/>
              <w:szCs w:val="20"/>
            </w:rPr>
          </w:rPrChange>
        </w:rPr>
        <w:t xml:space="preserve"> a more cosmopolitan</w:t>
      </w:r>
      <w:r w:rsidR="002858E9" w:rsidRPr="00577B31">
        <w:rPr>
          <w:sz w:val="20"/>
          <w:szCs w:val="20"/>
          <w:rPrChange w:id="1901" w:author="Anna Wingfield" w:date="2024-03-14T14:53:00Z">
            <w:rPr>
              <w:rFonts w:asciiTheme="majorHAnsi" w:hAnsiTheme="majorHAnsi" w:cstheme="majorHAnsi"/>
              <w:sz w:val="20"/>
              <w:szCs w:val="20"/>
            </w:rPr>
          </w:rPrChange>
        </w:rPr>
        <w:t xml:space="preserve"> knowledge</w:t>
      </w:r>
      <w:r w:rsidR="00124DE1" w:rsidRPr="00577B31">
        <w:rPr>
          <w:sz w:val="20"/>
          <w:szCs w:val="20"/>
          <w:rPrChange w:id="1902" w:author="Anna Wingfield" w:date="2024-03-14T14:53:00Z">
            <w:rPr>
              <w:rFonts w:asciiTheme="majorHAnsi" w:hAnsiTheme="majorHAnsi" w:cstheme="majorHAnsi"/>
              <w:sz w:val="20"/>
              <w:szCs w:val="20"/>
            </w:rPr>
          </w:rPrChange>
        </w:rPr>
        <w:t xml:space="preserve">. Cross, </w:t>
      </w:r>
      <w:r w:rsidR="00955FFC" w:rsidRPr="00577B31">
        <w:rPr>
          <w:i/>
          <w:iCs/>
          <w:sz w:val="20"/>
          <w:szCs w:val="20"/>
          <w:rPrChange w:id="1903" w:author="Anna Wingfield" w:date="2024-03-14T14:53:00Z">
            <w:rPr>
              <w:rFonts w:asciiTheme="majorHAnsi" w:hAnsiTheme="majorHAnsi" w:cstheme="majorHAnsi"/>
              <w:i/>
              <w:iCs/>
              <w:sz w:val="20"/>
              <w:szCs w:val="20"/>
            </w:rPr>
          </w:rPrChange>
        </w:rPr>
        <w:t xml:space="preserve">Peter the Great, </w:t>
      </w:r>
      <w:r w:rsidR="00124DE1" w:rsidRPr="00577B31">
        <w:rPr>
          <w:sz w:val="20"/>
          <w:szCs w:val="20"/>
          <w:rPrChange w:id="1904" w:author="Anna Wingfield" w:date="2024-03-14T14:53:00Z">
            <w:rPr>
              <w:rFonts w:asciiTheme="majorHAnsi" w:hAnsiTheme="majorHAnsi" w:cstheme="majorHAnsi"/>
              <w:sz w:val="20"/>
              <w:szCs w:val="20"/>
            </w:rPr>
          </w:rPrChange>
        </w:rPr>
        <w:t>171. See, also, chapter four.</w:t>
      </w:r>
    </w:p>
  </w:footnote>
  <w:footnote w:id="62">
    <w:p w14:paraId="32FB3409" w14:textId="13BBE6D5" w:rsidR="000049FE" w:rsidRPr="00577B31" w:rsidRDefault="000049FE" w:rsidP="00347D4F">
      <w:pPr>
        <w:pStyle w:val="FootnoteText"/>
        <w:rPr>
          <w:sz w:val="20"/>
          <w:szCs w:val="20"/>
          <w:rPrChange w:id="1936" w:author="Anna Wingfield" w:date="2024-03-14T14:53:00Z">
            <w:rPr>
              <w:rFonts w:asciiTheme="majorHAnsi" w:hAnsiTheme="majorHAnsi" w:cstheme="majorHAnsi"/>
              <w:sz w:val="20"/>
              <w:szCs w:val="20"/>
            </w:rPr>
          </w:rPrChange>
        </w:rPr>
      </w:pPr>
      <w:r w:rsidRPr="00577B31">
        <w:rPr>
          <w:rStyle w:val="FootnoteReference"/>
          <w:sz w:val="20"/>
          <w:szCs w:val="20"/>
          <w:rPrChange w:id="1937" w:author="Anna Wingfield" w:date="2024-03-14T14:53:00Z">
            <w:rPr>
              <w:rStyle w:val="FootnoteReference"/>
              <w:rFonts w:asciiTheme="majorHAnsi" w:hAnsiTheme="majorHAnsi" w:cstheme="majorHAnsi"/>
              <w:sz w:val="20"/>
              <w:szCs w:val="20"/>
            </w:rPr>
          </w:rPrChange>
        </w:rPr>
        <w:footnoteRef/>
      </w:r>
      <w:r w:rsidRPr="00577B31">
        <w:rPr>
          <w:sz w:val="20"/>
          <w:szCs w:val="20"/>
          <w:rPrChange w:id="1938" w:author="Anna Wingfield" w:date="2024-03-14T14:53:00Z">
            <w:rPr>
              <w:rFonts w:asciiTheme="majorHAnsi" w:hAnsiTheme="majorHAnsi" w:cstheme="majorHAnsi"/>
              <w:sz w:val="20"/>
              <w:szCs w:val="20"/>
            </w:rPr>
          </w:rPrChange>
        </w:rPr>
        <w:t xml:space="preserve"> Duncan </w:t>
      </w:r>
      <w:r w:rsidR="00124DE1" w:rsidRPr="00577B31">
        <w:rPr>
          <w:sz w:val="20"/>
          <w:szCs w:val="20"/>
          <w:rPrChange w:id="1939" w:author="Anna Wingfield" w:date="2024-03-14T14:53:00Z">
            <w:rPr>
              <w:rFonts w:asciiTheme="majorHAnsi" w:hAnsiTheme="majorHAnsi" w:cstheme="majorHAnsi"/>
              <w:sz w:val="20"/>
              <w:szCs w:val="20"/>
            </w:rPr>
          </w:rPrChange>
        </w:rPr>
        <w:t>says</w:t>
      </w:r>
      <w:r w:rsidRPr="00577B31">
        <w:rPr>
          <w:sz w:val="20"/>
          <w:szCs w:val="20"/>
          <w:rPrChange w:id="1940" w:author="Anna Wingfield" w:date="2024-03-14T14:53:00Z">
            <w:rPr>
              <w:rFonts w:asciiTheme="majorHAnsi" w:hAnsiTheme="majorHAnsi" w:cstheme="majorHAnsi"/>
              <w:sz w:val="20"/>
              <w:szCs w:val="20"/>
            </w:rPr>
          </w:rPrChange>
        </w:rPr>
        <w:t xml:space="preserve"> Peter was considered both “brutal tyrant and modernizing reformer</w:t>
      </w:r>
      <w:r w:rsidR="00464EB2" w:rsidRPr="00577B31">
        <w:rPr>
          <w:sz w:val="20"/>
          <w:szCs w:val="20"/>
          <w:rPrChange w:id="1941" w:author="Anna Wingfield" w:date="2024-03-14T14:53:00Z">
            <w:rPr>
              <w:rFonts w:asciiTheme="majorHAnsi" w:hAnsiTheme="majorHAnsi" w:cstheme="majorHAnsi"/>
              <w:sz w:val="20"/>
              <w:szCs w:val="20"/>
            </w:rPr>
          </w:rPrChange>
        </w:rPr>
        <w:t>,</w:t>
      </w:r>
      <w:r w:rsidR="00124DE1" w:rsidRPr="00577B31">
        <w:rPr>
          <w:sz w:val="20"/>
          <w:szCs w:val="20"/>
          <w:rPrChange w:id="1942" w:author="Anna Wingfield" w:date="2024-03-14T14:53:00Z">
            <w:rPr>
              <w:rFonts w:asciiTheme="majorHAnsi" w:hAnsiTheme="majorHAnsi" w:cstheme="majorHAnsi"/>
              <w:sz w:val="20"/>
              <w:szCs w:val="20"/>
            </w:rPr>
          </w:rPrChange>
        </w:rPr>
        <w:t>”</w:t>
      </w:r>
      <w:r w:rsidRPr="00577B31">
        <w:rPr>
          <w:sz w:val="20"/>
          <w:szCs w:val="20"/>
          <w:rPrChange w:id="1943" w:author="Anna Wingfield" w:date="2024-03-14T14:53:00Z">
            <w:rPr>
              <w:rFonts w:asciiTheme="majorHAnsi" w:hAnsiTheme="majorHAnsi" w:cstheme="majorHAnsi"/>
              <w:sz w:val="20"/>
              <w:szCs w:val="20"/>
            </w:rPr>
          </w:rPrChange>
        </w:rPr>
        <w:t xml:space="preserve"> </w:t>
      </w:r>
      <w:r w:rsidR="00124DE1" w:rsidRPr="00577B31">
        <w:rPr>
          <w:sz w:val="20"/>
          <w:szCs w:val="20"/>
          <w:rPrChange w:id="1944" w:author="Anna Wingfield" w:date="2024-03-14T14:53:00Z">
            <w:rPr>
              <w:rFonts w:asciiTheme="majorHAnsi" w:hAnsiTheme="majorHAnsi" w:cstheme="majorHAnsi"/>
              <w:sz w:val="20"/>
              <w:szCs w:val="20"/>
            </w:rPr>
          </w:rPrChange>
        </w:rPr>
        <w:t xml:space="preserve">and he views </w:t>
      </w:r>
      <w:r w:rsidRPr="00577B31">
        <w:rPr>
          <w:sz w:val="20"/>
          <w:szCs w:val="20"/>
          <w:rPrChange w:id="1945" w:author="Anna Wingfield" w:date="2024-03-14T14:53:00Z">
            <w:rPr>
              <w:rFonts w:asciiTheme="majorHAnsi" w:hAnsiTheme="majorHAnsi" w:cstheme="majorHAnsi"/>
              <w:sz w:val="20"/>
              <w:szCs w:val="20"/>
            </w:rPr>
          </w:rPrChange>
        </w:rPr>
        <w:t>Peter as embodying the tension between a pluralistic civil society and fanaticism’s “pure” politics</w:t>
      </w:r>
      <w:r w:rsidR="005A493B" w:rsidRPr="00577B31">
        <w:rPr>
          <w:sz w:val="20"/>
          <w:szCs w:val="20"/>
          <w:rPrChange w:id="1946" w:author="Anna Wingfield" w:date="2024-03-14T14:53:00Z">
            <w:rPr>
              <w:rFonts w:asciiTheme="majorHAnsi" w:hAnsiTheme="majorHAnsi" w:cstheme="majorHAnsi"/>
              <w:sz w:val="20"/>
              <w:szCs w:val="20"/>
            </w:rPr>
          </w:rPrChange>
        </w:rPr>
        <w:t xml:space="preserve">. </w:t>
      </w:r>
      <w:r w:rsidRPr="00577B31">
        <w:rPr>
          <w:sz w:val="20"/>
          <w:szCs w:val="20"/>
          <w:rPrChange w:id="1947" w:author="Anna Wingfield" w:date="2024-03-14T14:53:00Z">
            <w:rPr>
              <w:rFonts w:asciiTheme="majorHAnsi" w:hAnsiTheme="majorHAnsi" w:cstheme="majorHAnsi"/>
              <w:sz w:val="20"/>
              <w:szCs w:val="20"/>
            </w:rPr>
          </w:rPrChange>
        </w:rPr>
        <w:t xml:space="preserve">In other words, Duncan </w:t>
      </w:r>
      <w:r w:rsidR="00464EB2" w:rsidRPr="00577B31">
        <w:rPr>
          <w:sz w:val="20"/>
          <w:szCs w:val="20"/>
          <w:rPrChange w:id="1948" w:author="Anna Wingfield" w:date="2024-03-14T14:53:00Z">
            <w:rPr>
              <w:rFonts w:asciiTheme="majorHAnsi" w:hAnsiTheme="majorHAnsi" w:cstheme="majorHAnsi"/>
              <w:sz w:val="20"/>
              <w:szCs w:val="20"/>
            </w:rPr>
          </w:rPrChange>
        </w:rPr>
        <w:t xml:space="preserve">reads </w:t>
      </w:r>
      <w:r w:rsidRPr="00577B31">
        <w:rPr>
          <w:sz w:val="20"/>
          <w:szCs w:val="20"/>
          <w:rPrChange w:id="1949" w:author="Anna Wingfield" w:date="2024-03-14T14:53:00Z">
            <w:rPr>
              <w:rFonts w:asciiTheme="majorHAnsi" w:hAnsiTheme="majorHAnsi" w:cstheme="majorHAnsi"/>
              <w:sz w:val="20"/>
              <w:szCs w:val="20"/>
            </w:rPr>
          </w:rPrChange>
        </w:rPr>
        <w:t>the novel in terms of secular versus religious tensions rather than in terms of intra-religious shifts.</w:t>
      </w:r>
      <w:r w:rsidR="00124DE1" w:rsidRPr="00577B31">
        <w:rPr>
          <w:sz w:val="20"/>
          <w:szCs w:val="20"/>
          <w:rPrChange w:id="1950" w:author="Anna Wingfield" w:date="2024-03-14T14:53:00Z">
            <w:rPr>
              <w:rFonts w:asciiTheme="majorHAnsi" w:hAnsiTheme="majorHAnsi" w:cstheme="majorHAnsi"/>
              <w:sz w:val="20"/>
              <w:szCs w:val="20"/>
            </w:rPr>
          </w:rPrChange>
        </w:rPr>
        <w:t xml:space="preserve"> See Duncan, “Fanaticism and Enlightenment.”</w:t>
      </w:r>
    </w:p>
  </w:footnote>
  <w:footnote w:id="63">
    <w:p w14:paraId="0C0E9F06" w14:textId="609F2B09" w:rsidR="002866B8" w:rsidRPr="00577B31" w:rsidRDefault="002866B8">
      <w:pPr>
        <w:pStyle w:val="FootnoteText"/>
        <w:rPr>
          <w:sz w:val="20"/>
          <w:szCs w:val="20"/>
          <w:rPrChange w:id="1984" w:author="Anna Wingfield" w:date="2024-03-14T14:53:00Z">
            <w:rPr>
              <w:rFonts w:asciiTheme="majorHAnsi" w:hAnsiTheme="majorHAnsi" w:cstheme="majorHAnsi"/>
              <w:sz w:val="20"/>
              <w:szCs w:val="20"/>
            </w:rPr>
          </w:rPrChange>
        </w:rPr>
      </w:pPr>
      <w:r w:rsidRPr="00577B31">
        <w:rPr>
          <w:rStyle w:val="FootnoteReference"/>
          <w:sz w:val="20"/>
          <w:szCs w:val="20"/>
          <w:rPrChange w:id="1985" w:author="Anna Wingfield" w:date="2024-03-14T14:53:00Z">
            <w:rPr>
              <w:rStyle w:val="FootnoteReference"/>
              <w:rFonts w:asciiTheme="majorHAnsi" w:hAnsiTheme="majorHAnsi" w:cstheme="majorHAnsi"/>
              <w:sz w:val="20"/>
              <w:szCs w:val="20"/>
            </w:rPr>
          </w:rPrChange>
        </w:rPr>
        <w:footnoteRef/>
      </w:r>
      <w:r w:rsidRPr="00577B31">
        <w:rPr>
          <w:sz w:val="20"/>
          <w:szCs w:val="20"/>
          <w:rPrChange w:id="1986"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1987" w:author="Anna Wingfield" w:date="2024-03-14T14:53:00Z">
            <w:rPr>
              <w:rFonts w:asciiTheme="majorHAnsi" w:hAnsiTheme="majorHAnsi" w:cstheme="majorHAnsi"/>
              <w:i/>
              <w:iCs/>
              <w:sz w:val="20"/>
              <w:szCs w:val="20"/>
            </w:rPr>
          </w:rPrChange>
        </w:rPr>
        <w:t>Private Memoirs</w:t>
      </w:r>
      <w:r w:rsidR="00955FFC" w:rsidRPr="00577B31">
        <w:rPr>
          <w:sz w:val="20"/>
          <w:szCs w:val="20"/>
          <w:rPrChange w:id="1988" w:author="Anna Wingfield" w:date="2024-03-14T14:53:00Z">
            <w:rPr>
              <w:rFonts w:asciiTheme="majorHAnsi" w:hAnsiTheme="majorHAnsi" w:cstheme="majorHAnsi"/>
              <w:sz w:val="20"/>
              <w:szCs w:val="20"/>
            </w:rPr>
          </w:rPrChange>
        </w:rPr>
        <w:t xml:space="preserve">, </w:t>
      </w:r>
      <w:r w:rsidRPr="00577B31">
        <w:rPr>
          <w:sz w:val="20"/>
          <w:szCs w:val="20"/>
          <w:rPrChange w:id="1989" w:author="Anna Wingfield" w:date="2024-03-14T14:53:00Z">
            <w:rPr>
              <w:rFonts w:asciiTheme="majorHAnsi" w:hAnsiTheme="majorHAnsi" w:cstheme="majorHAnsi"/>
              <w:sz w:val="20"/>
              <w:szCs w:val="20"/>
            </w:rPr>
          </w:rPrChange>
        </w:rPr>
        <w:t>141.</w:t>
      </w:r>
    </w:p>
  </w:footnote>
  <w:footnote w:id="64">
    <w:p w14:paraId="0864DCE8" w14:textId="268494A6" w:rsidR="002866B8" w:rsidRPr="00577B31" w:rsidRDefault="002866B8">
      <w:pPr>
        <w:pStyle w:val="FootnoteText"/>
        <w:rPr>
          <w:sz w:val="20"/>
          <w:szCs w:val="20"/>
          <w:rPrChange w:id="1996" w:author="Anna Wingfield" w:date="2024-03-14T14:53:00Z">
            <w:rPr>
              <w:rFonts w:asciiTheme="majorHAnsi" w:hAnsiTheme="majorHAnsi" w:cstheme="majorHAnsi"/>
              <w:sz w:val="20"/>
              <w:szCs w:val="20"/>
            </w:rPr>
          </w:rPrChange>
        </w:rPr>
      </w:pPr>
      <w:r w:rsidRPr="00577B31">
        <w:rPr>
          <w:rStyle w:val="FootnoteReference"/>
          <w:sz w:val="20"/>
          <w:szCs w:val="20"/>
          <w:rPrChange w:id="1997" w:author="Anna Wingfield" w:date="2024-03-14T14:53:00Z">
            <w:rPr>
              <w:rStyle w:val="FootnoteReference"/>
              <w:rFonts w:asciiTheme="majorHAnsi" w:hAnsiTheme="majorHAnsi" w:cstheme="majorHAnsi"/>
              <w:sz w:val="20"/>
              <w:szCs w:val="20"/>
            </w:rPr>
          </w:rPrChange>
        </w:rPr>
        <w:footnoteRef/>
      </w:r>
      <w:r w:rsidRPr="00577B31">
        <w:rPr>
          <w:sz w:val="20"/>
          <w:szCs w:val="20"/>
          <w:rPrChange w:id="1998"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1999" w:author="Anna Wingfield" w:date="2024-03-14T14:53:00Z">
            <w:rPr>
              <w:rFonts w:asciiTheme="majorHAnsi" w:hAnsiTheme="majorHAnsi" w:cstheme="majorHAnsi"/>
              <w:i/>
              <w:iCs/>
              <w:sz w:val="20"/>
              <w:szCs w:val="20"/>
            </w:rPr>
          </w:rPrChange>
        </w:rPr>
        <w:t>Private Memoirs</w:t>
      </w:r>
      <w:r w:rsidR="00955FFC" w:rsidRPr="00577B31">
        <w:rPr>
          <w:sz w:val="20"/>
          <w:szCs w:val="20"/>
          <w:rPrChange w:id="2000" w:author="Anna Wingfield" w:date="2024-03-14T14:53:00Z">
            <w:rPr>
              <w:rFonts w:asciiTheme="majorHAnsi" w:hAnsiTheme="majorHAnsi" w:cstheme="majorHAnsi"/>
              <w:sz w:val="20"/>
              <w:szCs w:val="20"/>
            </w:rPr>
          </w:rPrChange>
        </w:rPr>
        <w:t>,</w:t>
      </w:r>
      <w:r w:rsidR="00955FFC" w:rsidRPr="00577B31">
        <w:rPr>
          <w:i/>
          <w:iCs/>
          <w:sz w:val="20"/>
          <w:szCs w:val="20"/>
          <w:rPrChange w:id="2001" w:author="Anna Wingfield" w:date="2024-03-14T14:53:00Z">
            <w:rPr>
              <w:rFonts w:asciiTheme="majorHAnsi" w:hAnsiTheme="majorHAnsi" w:cstheme="majorHAnsi"/>
              <w:i/>
              <w:iCs/>
              <w:sz w:val="20"/>
              <w:szCs w:val="20"/>
            </w:rPr>
          </w:rPrChange>
        </w:rPr>
        <w:t xml:space="preserve"> </w:t>
      </w:r>
      <w:r w:rsidRPr="00577B31">
        <w:rPr>
          <w:sz w:val="20"/>
          <w:szCs w:val="20"/>
          <w:rPrChange w:id="2002" w:author="Anna Wingfield" w:date="2024-03-14T14:53:00Z">
            <w:rPr>
              <w:rFonts w:asciiTheme="majorHAnsi" w:hAnsiTheme="majorHAnsi" w:cstheme="majorHAnsi"/>
              <w:sz w:val="20"/>
              <w:szCs w:val="20"/>
            </w:rPr>
          </w:rPrChange>
        </w:rPr>
        <w:t>132.</w:t>
      </w:r>
    </w:p>
  </w:footnote>
  <w:footnote w:id="65">
    <w:p w14:paraId="3DB5943B" w14:textId="754B8346" w:rsidR="002866B8" w:rsidRPr="00577B31" w:rsidRDefault="002866B8">
      <w:pPr>
        <w:pStyle w:val="FootnoteText"/>
        <w:rPr>
          <w:sz w:val="20"/>
          <w:szCs w:val="20"/>
          <w:rPrChange w:id="2012" w:author="Anna Wingfield" w:date="2024-03-14T14:53:00Z">
            <w:rPr>
              <w:rFonts w:asciiTheme="majorHAnsi" w:hAnsiTheme="majorHAnsi" w:cstheme="majorHAnsi"/>
              <w:sz w:val="20"/>
              <w:szCs w:val="20"/>
            </w:rPr>
          </w:rPrChange>
        </w:rPr>
      </w:pPr>
      <w:r w:rsidRPr="00577B31">
        <w:rPr>
          <w:rStyle w:val="FootnoteReference"/>
          <w:sz w:val="20"/>
          <w:szCs w:val="20"/>
          <w:rPrChange w:id="2013" w:author="Anna Wingfield" w:date="2024-03-14T14:53:00Z">
            <w:rPr>
              <w:rStyle w:val="FootnoteReference"/>
              <w:rFonts w:asciiTheme="majorHAnsi" w:hAnsiTheme="majorHAnsi" w:cstheme="majorHAnsi"/>
              <w:sz w:val="20"/>
              <w:szCs w:val="20"/>
            </w:rPr>
          </w:rPrChange>
        </w:rPr>
        <w:footnoteRef/>
      </w:r>
      <w:r w:rsidRPr="00577B31">
        <w:rPr>
          <w:sz w:val="20"/>
          <w:szCs w:val="20"/>
          <w:rPrChange w:id="2014" w:author="Anna Wingfield" w:date="2024-03-14T14:53:00Z">
            <w:rPr>
              <w:rFonts w:asciiTheme="majorHAnsi" w:hAnsiTheme="majorHAnsi" w:cstheme="majorHAnsi"/>
              <w:sz w:val="20"/>
              <w:szCs w:val="20"/>
            </w:rPr>
          </w:rPrChange>
        </w:rPr>
        <w:t xml:space="preserve"> </w:t>
      </w:r>
      <w:r w:rsidR="00F27A9A" w:rsidRPr="00577B31">
        <w:rPr>
          <w:sz w:val="20"/>
          <w:szCs w:val="20"/>
          <w:rPrChange w:id="2015" w:author="Anna Wingfield" w:date="2024-03-14T14:53:00Z">
            <w:rPr>
              <w:rFonts w:asciiTheme="majorHAnsi" w:hAnsiTheme="majorHAnsi" w:cstheme="majorHAnsi"/>
              <w:sz w:val="20"/>
              <w:szCs w:val="20"/>
            </w:rPr>
          </w:rPrChange>
        </w:rPr>
        <w:t xml:space="preserve">See, for instance, Miller McPherson, Lynn Smith-Lovin, and James M. Cook, “Birds of a Feather: Homophily in Social Networks,” </w:t>
      </w:r>
      <w:r w:rsidR="00F27A9A" w:rsidRPr="00577B31">
        <w:rPr>
          <w:i/>
          <w:iCs/>
          <w:sz w:val="20"/>
          <w:szCs w:val="20"/>
          <w:rPrChange w:id="2016" w:author="Anna Wingfield" w:date="2024-03-14T14:53:00Z">
            <w:rPr>
              <w:rFonts w:asciiTheme="majorHAnsi" w:hAnsiTheme="majorHAnsi" w:cstheme="majorHAnsi"/>
              <w:i/>
              <w:iCs/>
              <w:sz w:val="20"/>
              <w:szCs w:val="20"/>
            </w:rPr>
          </w:rPrChange>
        </w:rPr>
        <w:t>Annual Review of Sociology</w:t>
      </w:r>
      <w:r w:rsidR="00F27A9A" w:rsidRPr="00577B31">
        <w:rPr>
          <w:sz w:val="20"/>
          <w:szCs w:val="20"/>
          <w:rPrChange w:id="2017" w:author="Anna Wingfield" w:date="2024-03-14T14:53:00Z">
            <w:rPr>
              <w:rFonts w:asciiTheme="majorHAnsi" w:hAnsiTheme="majorHAnsi" w:cstheme="majorHAnsi"/>
              <w:sz w:val="20"/>
              <w:szCs w:val="20"/>
            </w:rPr>
          </w:rPrChange>
        </w:rPr>
        <w:t xml:space="preserve"> 27</w:t>
      </w:r>
      <w:r w:rsidR="00282AED" w:rsidRPr="00577B31">
        <w:rPr>
          <w:sz w:val="20"/>
          <w:szCs w:val="20"/>
          <w:rPrChange w:id="2018" w:author="Anna Wingfield" w:date="2024-03-14T14:53:00Z">
            <w:rPr>
              <w:rFonts w:asciiTheme="majorHAnsi" w:hAnsiTheme="majorHAnsi" w:cstheme="majorHAnsi"/>
              <w:sz w:val="20"/>
              <w:szCs w:val="20"/>
            </w:rPr>
          </w:rPrChange>
        </w:rPr>
        <w:t xml:space="preserve">, no. </w:t>
      </w:r>
      <w:r w:rsidR="00F27A9A" w:rsidRPr="00577B31">
        <w:rPr>
          <w:sz w:val="20"/>
          <w:szCs w:val="20"/>
          <w:rPrChange w:id="2019" w:author="Anna Wingfield" w:date="2024-03-14T14:53:00Z">
            <w:rPr>
              <w:rFonts w:asciiTheme="majorHAnsi" w:hAnsiTheme="majorHAnsi" w:cstheme="majorHAnsi"/>
              <w:sz w:val="20"/>
              <w:szCs w:val="20"/>
            </w:rPr>
          </w:rPrChange>
        </w:rPr>
        <w:t>1 (2001), 415-44.</w:t>
      </w:r>
    </w:p>
  </w:footnote>
  <w:footnote w:id="66">
    <w:p w14:paraId="48A98B13" w14:textId="64234E88" w:rsidR="000049FE" w:rsidRPr="00577B31" w:rsidRDefault="000049FE" w:rsidP="00347D4F">
      <w:pPr>
        <w:pStyle w:val="FootnoteText"/>
        <w:rPr>
          <w:sz w:val="20"/>
          <w:szCs w:val="20"/>
          <w:rPrChange w:id="2027" w:author="Anna Wingfield" w:date="2024-03-14T14:53:00Z">
            <w:rPr>
              <w:rFonts w:asciiTheme="majorHAnsi" w:hAnsiTheme="majorHAnsi" w:cstheme="majorHAnsi"/>
              <w:sz w:val="20"/>
              <w:szCs w:val="20"/>
            </w:rPr>
          </w:rPrChange>
        </w:rPr>
      </w:pPr>
      <w:r w:rsidRPr="00577B31">
        <w:rPr>
          <w:rStyle w:val="FootnoteReference"/>
          <w:sz w:val="20"/>
          <w:szCs w:val="20"/>
          <w:rPrChange w:id="2028" w:author="Anna Wingfield" w:date="2024-03-14T14:53:00Z">
            <w:rPr>
              <w:rStyle w:val="FootnoteReference"/>
              <w:rFonts w:asciiTheme="majorHAnsi" w:hAnsiTheme="majorHAnsi" w:cstheme="majorHAnsi"/>
              <w:sz w:val="20"/>
              <w:szCs w:val="20"/>
            </w:rPr>
          </w:rPrChange>
        </w:rPr>
        <w:footnoteRef/>
      </w:r>
      <w:r w:rsidRPr="00577B31">
        <w:rPr>
          <w:sz w:val="20"/>
          <w:szCs w:val="20"/>
          <w:rPrChange w:id="2029" w:author="Anna Wingfield" w:date="2024-03-14T14:53:00Z">
            <w:rPr>
              <w:rFonts w:asciiTheme="majorHAnsi" w:hAnsiTheme="majorHAnsi" w:cstheme="majorHAnsi"/>
              <w:sz w:val="20"/>
              <w:szCs w:val="20"/>
            </w:rPr>
          </w:rPrChange>
        </w:rPr>
        <w:t xml:space="preserve"> Brown points to a similar dynamic within t</w:t>
      </w:r>
      <w:r w:rsidR="00CC1FE6" w:rsidRPr="00577B31">
        <w:rPr>
          <w:sz w:val="20"/>
          <w:szCs w:val="20"/>
          <w:rPrChange w:id="2030" w:author="Anna Wingfield" w:date="2024-03-14T14:53:00Z">
            <w:rPr>
              <w:rFonts w:asciiTheme="majorHAnsi" w:hAnsiTheme="majorHAnsi" w:cstheme="majorHAnsi"/>
              <w:sz w:val="20"/>
              <w:szCs w:val="20"/>
            </w:rPr>
          </w:rPrChange>
        </w:rPr>
        <w:t>oday’s</w:t>
      </w:r>
      <w:r w:rsidRPr="00577B31">
        <w:rPr>
          <w:sz w:val="20"/>
          <w:szCs w:val="20"/>
          <w:rPrChange w:id="2031" w:author="Anna Wingfield" w:date="2024-03-14T14:53:00Z">
            <w:rPr>
              <w:rFonts w:asciiTheme="majorHAnsi" w:hAnsiTheme="majorHAnsi" w:cstheme="majorHAnsi"/>
              <w:sz w:val="20"/>
              <w:szCs w:val="20"/>
            </w:rPr>
          </w:rPrChange>
        </w:rPr>
        <w:t xml:space="preserve"> anti-democratic right-wing. What had been a “potpourri of previously isolated movements—white nationalist, libertarian, antigovernment, and fascist—connected with each other </w:t>
      </w:r>
      <w:r w:rsidRPr="00577B31">
        <w:rPr>
          <w:iCs/>
          <w:sz w:val="20"/>
          <w:szCs w:val="20"/>
          <w:rPrChange w:id="2032" w:author="Anna Wingfield" w:date="2024-03-14T14:53:00Z">
            <w:rPr>
              <w:rFonts w:asciiTheme="majorHAnsi" w:hAnsiTheme="majorHAnsi" w:cstheme="majorHAnsi"/>
              <w:iCs/>
              <w:sz w:val="20"/>
              <w:szCs w:val="20"/>
            </w:rPr>
          </w:rPrChange>
        </w:rPr>
        <w:t>via the internet</w:t>
      </w:r>
      <w:r w:rsidR="00F27A9A" w:rsidRPr="00577B31">
        <w:rPr>
          <w:sz w:val="20"/>
          <w:szCs w:val="20"/>
          <w:rPrChange w:id="2033" w:author="Anna Wingfield" w:date="2024-03-14T14:53:00Z">
            <w:rPr>
              <w:rFonts w:asciiTheme="majorHAnsi" w:hAnsiTheme="majorHAnsi" w:cstheme="majorHAnsi"/>
              <w:sz w:val="20"/>
              <w:szCs w:val="20"/>
            </w:rPr>
          </w:rPrChange>
        </w:rPr>
        <w:t>.” Brown,</w:t>
      </w:r>
      <w:r w:rsidR="00955FFC" w:rsidRPr="00577B31">
        <w:rPr>
          <w:sz w:val="20"/>
          <w:szCs w:val="20"/>
          <w:rPrChange w:id="2034" w:author="Anna Wingfield" w:date="2024-03-14T14:53:00Z">
            <w:rPr>
              <w:rFonts w:asciiTheme="majorHAnsi" w:hAnsiTheme="majorHAnsi" w:cstheme="majorHAnsi"/>
              <w:sz w:val="20"/>
              <w:szCs w:val="20"/>
            </w:rPr>
          </w:rPrChange>
        </w:rPr>
        <w:t xml:space="preserve"> </w:t>
      </w:r>
      <w:r w:rsidR="00955FFC" w:rsidRPr="00577B31">
        <w:rPr>
          <w:i/>
          <w:iCs/>
          <w:sz w:val="20"/>
          <w:szCs w:val="20"/>
          <w:rPrChange w:id="2035" w:author="Anna Wingfield" w:date="2024-03-14T14:53:00Z">
            <w:rPr>
              <w:rFonts w:asciiTheme="majorHAnsi" w:hAnsiTheme="majorHAnsi" w:cstheme="majorHAnsi"/>
              <w:i/>
              <w:iCs/>
              <w:sz w:val="20"/>
              <w:szCs w:val="20"/>
            </w:rPr>
          </w:rPrChange>
        </w:rPr>
        <w:t>In the Ruins</w:t>
      </w:r>
      <w:r w:rsidR="00955FFC" w:rsidRPr="00577B31">
        <w:rPr>
          <w:sz w:val="20"/>
          <w:szCs w:val="20"/>
          <w:rPrChange w:id="2036" w:author="Anna Wingfield" w:date="2024-03-14T14:53:00Z">
            <w:rPr>
              <w:rFonts w:asciiTheme="majorHAnsi" w:hAnsiTheme="majorHAnsi" w:cstheme="majorHAnsi"/>
              <w:sz w:val="20"/>
              <w:szCs w:val="20"/>
            </w:rPr>
          </w:rPrChange>
        </w:rPr>
        <w:t>,</w:t>
      </w:r>
      <w:r w:rsidR="00F27A9A" w:rsidRPr="00577B31">
        <w:rPr>
          <w:sz w:val="20"/>
          <w:szCs w:val="20"/>
          <w:rPrChange w:id="2037" w:author="Anna Wingfield" w:date="2024-03-14T14:53:00Z">
            <w:rPr>
              <w:rFonts w:asciiTheme="majorHAnsi" w:hAnsiTheme="majorHAnsi" w:cstheme="majorHAnsi"/>
              <w:sz w:val="20"/>
              <w:szCs w:val="20"/>
            </w:rPr>
          </w:rPrChange>
        </w:rPr>
        <w:t xml:space="preserve"> 4.</w:t>
      </w:r>
    </w:p>
  </w:footnote>
  <w:footnote w:id="67">
    <w:p w14:paraId="049AD473" w14:textId="45D83104" w:rsidR="00257A7B" w:rsidRPr="00577B31" w:rsidRDefault="00257A7B">
      <w:pPr>
        <w:pStyle w:val="FootnoteText"/>
        <w:rPr>
          <w:sz w:val="20"/>
          <w:szCs w:val="20"/>
          <w:rPrChange w:id="2053" w:author="Anna Wingfield" w:date="2024-03-14T14:53:00Z">
            <w:rPr>
              <w:rFonts w:asciiTheme="majorHAnsi" w:hAnsiTheme="majorHAnsi" w:cstheme="majorHAnsi"/>
              <w:sz w:val="20"/>
              <w:szCs w:val="20"/>
            </w:rPr>
          </w:rPrChange>
        </w:rPr>
      </w:pPr>
      <w:r w:rsidRPr="00577B31">
        <w:rPr>
          <w:rStyle w:val="FootnoteReference"/>
          <w:sz w:val="20"/>
          <w:szCs w:val="20"/>
          <w:rPrChange w:id="2054" w:author="Anna Wingfield" w:date="2024-03-14T14:53:00Z">
            <w:rPr>
              <w:rStyle w:val="FootnoteReference"/>
              <w:rFonts w:asciiTheme="majorHAnsi" w:hAnsiTheme="majorHAnsi" w:cstheme="majorHAnsi"/>
              <w:sz w:val="20"/>
              <w:szCs w:val="20"/>
            </w:rPr>
          </w:rPrChange>
        </w:rPr>
        <w:footnoteRef/>
      </w:r>
      <w:r w:rsidRPr="00577B31">
        <w:rPr>
          <w:sz w:val="20"/>
          <w:szCs w:val="20"/>
          <w:rPrChange w:id="2055"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056" w:author="Anna Wingfield" w:date="2024-03-14T14:53:00Z">
            <w:rPr>
              <w:rFonts w:asciiTheme="majorHAnsi" w:hAnsiTheme="majorHAnsi" w:cstheme="majorHAnsi"/>
              <w:i/>
              <w:iCs/>
              <w:sz w:val="20"/>
              <w:szCs w:val="20"/>
            </w:rPr>
          </w:rPrChange>
        </w:rPr>
        <w:t>Private Memoirs</w:t>
      </w:r>
      <w:r w:rsidR="00955FFC" w:rsidRPr="00577B31">
        <w:rPr>
          <w:sz w:val="20"/>
          <w:szCs w:val="20"/>
          <w:rPrChange w:id="2057" w:author="Anna Wingfield" w:date="2024-03-14T14:53:00Z">
            <w:rPr>
              <w:rFonts w:asciiTheme="majorHAnsi" w:hAnsiTheme="majorHAnsi" w:cstheme="majorHAnsi"/>
              <w:sz w:val="20"/>
              <w:szCs w:val="20"/>
            </w:rPr>
          </w:rPrChange>
        </w:rPr>
        <w:t>,</w:t>
      </w:r>
      <w:r w:rsidR="00955FFC" w:rsidRPr="00577B31">
        <w:rPr>
          <w:i/>
          <w:iCs/>
          <w:sz w:val="20"/>
          <w:szCs w:val="20"/>
          <w:rPrChange w:id="2058" w:author="Anna Wingfield" w:date="2024-03-14T14:53:00Z">
            <w:rPr>
              <w:rFonts w:asciiTheme="majorHAnsi" w:hAnsiTheme="majorHAnsi" w:cstheme="majorHAnsi"/>
              <w:i/>
              <w:iCs/>
              <w:sz w:val="20"/>
              <w:szCs w:val="20"/>
            </w:rPr>
          </w:rPrChange>
        </w:rPr>
        <w:t xml:space="preserve"> </w:t>
      </w:r>
      <w:r w:rsidRPr="00577B31">
        <w:rPr>
          <w:sz w:val="20"/>
          <w:szCs w:val="20"/>
          <w:rPrChange w:id="2059" w:author="Anna Wingfield" w:date="2024-03-14T14:53:00Z">
            <w:rPr>
              <w:rFonts w:asciiTheme="majorHAnsi" w:hAnsiTheme="majorHAnsi" w:cstheme="majorHAnsi"/>
              <w:sz w:val="20"/>
              <w:szCs w:val="20"/>
            </w:rPr>
          </w:rPrChange>
        </w:rPr>
        <w:t>117.</w:t>
      </w:r>
    </w:p>
  </w:footnote>
  <w:footnote w:id="68">
    <w:p w14:paraId="51581DD3" w14:textId="0E0B5DE7" w:rsidR="00257A7B" w:rsidRPr="00577B31" w:rsidRDefault="00257A7B">
      <w:pPr>
        <w:pStyle w:val="FootnoteText"/>
        <w:rPr>
          <w:sz w:val="20"/>
          <w:szCs w:val="20"/>
          <w:rPrChange w:id="2069" w:author="Anna Wingfield" w:date="2024-03-14T14:53:00Z">
            <w:rPr>
              <w:rFonts w:asciiTheme="majorHAnsi" w:hAnsiTheme="majorHAnsi" w:cstheme="majorHAnsi"/>
              <w:sz w:val="20"/>
              <w:szCs w:val="20"/>
            </w:rPr>
          </w:rPrChange>
        </w:rPr>
      </w:pPr>
      <w:r w:rsidRPr="00577B31">
        <w:rPr>
          <w:rStyle w:val="FootnoteReference"/>
          <w:sz w:val="20"/>
          <w:szCs w:val="20"/>
          <w:rPrChange w:id="2070" w:author="Anna Wingfield" w:date="2024-03-14T14:53:00Z">
            <w:rPr>
              <w:rStyle w:val="FootnoteReference"/>
              <w:rFonts w:asciiTheme="majorHAnsi" w:hAnsiTheme="majorHAnsi" w:cstheme="majorHAnsi"/>
              <w:sz w:val="20"/>
              <w:szCs w:val="20"/>
            </w:rPr>
          </w:rPrChange>
        </w:rPr>
        <w:footnoteRef/>
      </w:r>
      <w:r w:rsidRPr="00577B31">
        <w:rPr>
          <w:sz w:val="20"/>
          <w:szCs w:val="20"/>
          <w:rPrChange w:id="2071" w:author="Anna Wingfield" w:date="2024-03-14T14:53:00Z">
            <w:rPr>
              <w:rFonts w:asciiTheme="majorHAnsi" w:hAnsiTheme="majorHAnsi" w:cstheme="majorHAnsi"/>
              <w:sz w:val="20"/>
              <w:szCs w:val="20"/>
            </w:rPr>
          </w:rPrChange>
        </w:rPr>
        <w:t xml:space="preserve"> Hogg,</w:t>
      </w:r>
      <w:r w:rsidR="00955FFC" w:rsidRPr="00577B31">
        <w:rPr>
          <w:sz w:val="20"/>
          <w:szCs w:val="20"/>
          <w:rPrChange w:id="2072" w:author="Anna Wingfield" w:date="2024-03-14T14:53:00Z">
            <w:rPr>
              <w:rFonts w:asciiTheme="majorHAnsi" w:hAnsiTheme="majorHAnsi" w:cstheme="majorHAnsi"/>
              <w:sz w:val="20"/>
              <w:szCs w:val="20"/>
            </w:rPr>
          </w:rPrChange>
        </w:rPr>
        <w:t xml:space="preserve"> </w:t>
      </w:r>
      <w:r w:rsidR="00955FFC" w:rsidRPr="00577B31">
        <w:rPr>
          <w:i/>
          <w:iCs/>
          <w:sz w:val="20"/>
          <w:szCs w:val="20"/>
          <w:rPrChange w:id="2073" w:author="Anna Wingfield" w:date="2024-03-14T14:53:00Z">
            <w:rPr>
              <w:rFonts w:asciiTheme="majorHAnsi" w:hAnsiTheme="majorHAnsi" w:cstheme="majorHAnsi"/>
              <w:i/>
              <w:iCs/>
              <w:sz w:val="20"/>
              <w:szCs w:val="20"/>
            </w:rPr>
          </w:rPrChange>
        </w:rPr>
        <w:t>Private Memoirs</w:t>
      </w:r>
      <w:r w:rsidR="00955FFC" w:rsidRPr="00577B31">
        <w:rPr>
          <w:sz w:val="20"/>
          <w:szCs w:val="20"/>
          <w:rPrChange w:id="2074" w:author="Anna Wingfield" w:date="2024-03-14T14:53:00Z">
            <w:rPr>
              <w:rFonts w:asciiTheme="majorHAnsi" w:hAnsiTheme="majorHAnsi" w:cstheme="majorHAnsi"/>
              <w:sz w:val="20"/>
              <w:szCs w:val="20"/>
            </w:rPr>
          </w:rPrChange>
        </w:rPr>
        <w:t>,</w:t>
      </w:r>
      <w:r w:rsidRPr="00577B31">
        <w:rPr>
          <w:sz w:val="20"/>
          <w:szCs w:val="20"/>
          <w:rPrChange w:id="2075" w:author="Anna Wingfield" w:date="2024-03-14T14:53:00Z">
            <w:rPr>
              <w:rFonts w:asciiTheme="majorHAnsi" w:hAnsiTheme="majorHAnsi" w:cstheme="majorHAnsi"/>
              <w:sz w:val="20"/>
              <w:szCs w:val="20"/>
            </w:rPr>
          </w:rPrChange>
        </w:rPr>
        <w:t xml:space="preserve"> 142.</w:t>
      </w:r>
    </w:p>
  </w:footnote>
  <w:footnote w:id="69">
    <w:p w14:paraId="680BF45D" w14:textId="0C6213A9" w:rsidR="007B7EF4" w:rsidRPr="00577B31" w:rsidRDefault="007B7EF4">
      <w:pPr>
        <w:pStyle w:val="FootnoteText"/>
        <w:rPr>
          <w:sz w:val="20"/>
          <w:szCs w:val="20"/>
          <w:rPrChange w:id="2092" w:author="Anna Wingfield" w:date="2024-03-14T14:53:00Z">
            <w:rPr>
              <w:rFonts w:asciiTheme="majorHAnsi" w:hAnsiTheme="majorHAnsi" w:cstheme="majorHAnsi"/>
              <w:sz w:val="20"/>
              <w:szCs w:val="20"/>
            </w:rPr>
          </w:rPrChange>
        </w:rPr>
      </w:pPr>
      <w:r w:rsidRPr="00577B31">
        <w:rPr>
          <w:rStyle w:val="FootnoteReference"/>
          <w:sz w:val="20"/>
          <w:szCs w:val="20"/>
          <w:rPrChange w:id="2093" w:author="Anna Wingfield" w:date="2024-03-14T14:53:00Z">
            <w:rPr>
              <w:rStyle w:val="FootnoteReference"/>
              <w:rFonts w:asciiTheme="majorHAnsi" w:hAnsiTheme="majorHAnsi" w:cstheme="majorHAnsi"/>
              <w:sz w:val="20"/>
              <w:szCs w:val="20"/>
            </w:rPr>
          </w:rPrChange>
        </w:rPr>
        <w:footnoteRef/>
      </w:r>
      <w:r w:rsidRPr="00577B31">
        <w:rPr>
          <w:sz w:val="20"/>
          <w:szCs w:val="20"/>
          <w:rPrChange w:id="2094" w:author="Anna Wingfield" w:date="2024-03-14T14:53:00Z">
            <w:rPr>
              <w:rFonts w:asciiTheme="majorHAnsi" w:hAnsiTheme="majorHAnsi" w:cstheme="majorHAnsi"/>
              <w:sz w:val="20"/>
              <w:szCs w:val="20"/>
            </w:rPr>
          </w:rPrChange>
        </w:rPr>
        <w:t xml:space="preserve"> Christopher Herbert, </w:t>
      </w:r>
      <w:r w:rsidRPr="00577B31">
        <w:rPr>
          <w:i/>
          <w:iCs/>
          <w:sz w:val="20"/>
          <w:szCs w:val="20"/>
          <w:rPrChange w:id="2095" w:author="Anna Wingfield" w:date="2024-03-14T14:53:00Z">
            <w:rPr>
              <w:rFonts w:asciiTheme="majorHAnsi" w:hAnsiTheme="majorHAnsi" w:cstheme="majorHAnsi"/>
              <w:i/>
              <w:iCs/>
              <w:sz w:val="20"/>
              <w:szCs w:val="20"/>
            </w:rPr>
          </w:rPrChange>
        </w:rPr>
        <w:t>Evangelical Gothic: The English Novel and the Religious War on Virtue from Wesley to Dracula</w:t>
      </w:r>
      <w:r w:rsidRPr="00577B31">
        <w:rPr>
          <w:sz w:val="20"/>
          <w:szCs w:val="20"/>
          <w:rPrChange w:id="2096" w:author="Anna Wingfield" w:date="2024-03-14T14:53:00Z">
            <w:rPr>
              <w:rFonts w:asciiTheme="majorHAnsi" w:hAnsiTheme="majorHAnsi" w:cstheme="majorHAnsi"/>
              <w:sz w:val="20"/>
              <w:szCs w:val="20"/>
            </w:rPr>
          </w:rPrChange>
        </w:rPr>
        <w:t xml:space="preserve"> (Charlottesville: University of Virginia Press, 2019), 117.</w:t>
      </w:r>
    </w:p>
  </w:footnote>
  <w:footnote w:id="70">
    <w:p w14:paraId="4B79C1DA" w14:textId="183F696C" w:rsidR="007B7EF4" w:rsidRPr="00577B31" w:rsidRDefault="007B7EF4">
      <w:pPr>
        <w:pStyle w:val="FootnoteText"/>
        <w:rPr>
          <w:sz w:val="20"/>
          <w:szCs w:val="20"/>
          <w:rPrChange w:id="2103" w:author="Anna Wingfield" w:date="2024-03-14T14:53:00Z">
            <w:rPr>
              <w:rFonts w:asciiTheme="majorHAnsi" w:hAnsiTheme="majorHAnsi" w:cstheme="majorHAnsi"/>
              <w:sz w:val="20"/>
              <w:szCs w:val="20"/>
            </w:rPr>
          </w:rPrChange>
        </w:rPr>
      </w:pPr>
      <w:r w:rsidRPr="00577B31">
        <w:rPr>
          <w:rStyle w:val="FootnoteReference"/>
          <w:sz w:val="20"/>
          <w:szCs w:val="20"/>
          <w:rPrChange w:id="2104" w:author="Anna Wingfield" w:date="2024-03-14T14:53:00Z">
            <w:rPr>
              <w:rStyle w:val="FootnoteReference"/>
              <w:rFonts w:asciiTheme="majorHAnsi" w:hAnsiTheme="majorHAnsi" w:cstheme="majorHAnsi"/>
              <w:sz w:val="20"/>
              <w:szCs w:val="20"/>
            </w:rPr>
          </w:rPrChange>
        </w:rPr>
        <w:footnoteRef/>
      </w:r>
      <w:r w:rsidRPr="00577B31">
        <w:rPr>
          <w:sz w:val="20"/>
          <w:szCs w:val="20"/>
          <w:rPrChange w:id="2105" w:author="Anna Wingfield" w:date="2024-03-14T14:53:00Z">
            <w:rPr>
              <w:rFonts w:asciiTheme="majorHAnsi" w:hAnsiTheme="majorHAnsi" w:cstheme="majorHAnsi"/>
              <w:sz w:val="20"/>
              <w:szCs w:val="20"/>
            </w:rPr>
          </w:rPrChange>
        </w:rPr>
        <w:t xml:space="preserve"> Herbert, </w:t>
      </w:r>
      <w:r w:rsidRPr="00577B31">
        <w:rPr>
          <w:i/>
          <w:iCs/>
          <w:sz w:val="20"/>
          <w:szCs w:val="20"/>
          <w:rPrChange w:id="2106" w:author="Anna Wingfield" w:date="2024-03-14T14:53:00Z">
            <w:rPr>
              <w:rFonts w:asciiTheme="majorHAnsi" w:hAnsiTheme="majorHAnsi" w:cstheme="majorHAnsi"/>
              <w:i/>
              <w:iCs/>
              <w:sz w:val="20"/>
              <w:szCs w:val="20"/>
            </w:rPr>
          </w:rPrChange>
        </w:rPr>
        <w:t>Evangelical Gothic</w:t>
      </w:r>
      <w:r w:rsidRPr="00577B31">
        <w:rPr>
          <w:sz w:val="20"/>
          <w:szCs w:val="20"/>
          <w:rPrChange w:id="2107" w:author="Anna Wingfield" w:date="2024-03-14T14:53:00Z">
            <w:rPr>
              <w:rFonts w:asciiTheme="majorHAnsi" w:hAnsiTheme="majorHAnsi" w:cstheme="majorHAnsi"/>
              <w:sz w:val="20"/>
              <w:szCs w:val="20"/>
            </w:rPr>
          </w:rPrChange>
        </w:rPr>
        <w:t>, 117.</w:t>
      </w:r>
    </w:p>
  </w:footnote>
  <w:footnote w:id="71">
    <w:p w14:paraId="5F565CEF" w14:textId="6F598238" w:rsidR="007B7EF4" w:rsidRPr="00577B31" w:rsidRDefault="007B7EF4">
      <w:pPr>
        <w:pStyle w:val="FootnoteText"/>
        <w:rPr>
          <w:sz w:val="20"/>
          <w:szCs w:val="20"/>
          <w:rPrChange w:id="2119" w:author="Anna Wingfield" w:date="2024-03-14T14:53:00Z">
            <w:rPr>
              <w:rFonts w:asciiTheme="majorHAnsi" w:hAnsiTheme="majorHAnsi" w:cstheme="majorHAnsi"/>
              <w:sz w:val="20"/>
              <w:szCs w:val="20"/>
            </w:rPr>
          </w:rPrChange>
        </w:rPr>
      </w:pPr>
      <w:r w:rsidRPr="00577B31">
        <w:rPr>
          <w:rStyle w:val="FootnoteReference"/>
          <w:sz w:val="20"/>
          <w:szCs w:val="20"/>
          <w:rPrChange w:id="2120" w:author="Anna Wingfield" w:date="2024-03-14T14:53:00Z">
            <w:rPr>
              <w:rStyle w:val="FootnoteReference"/>
              <w:rFonts w:asciiTheme="majorHAnsi" w:hAnsiTheme="majorHAnsi" w:cstheme="majorHAnsi"/>
              <w:sz w:val="20"/>
              <w:szCs w:val="20"/>
            </w:rPr>
          </w:rPrChange>
        </w:rPr>
        <w:footnoteRef/>
      </w:r>
      <w:r w:rsidRPr="00577B31">
        <w:rPr>
          <w:sz w:val="20"/>
          <w:szCs w:val="20"/>
          <w:rPrChange w:id="2121"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122" w:author="Anna Wingfield" w:date="2024-03-14T14:53:00Z">
            <w:rPr>
              <w:rFonts w:asciiTheme="majorHAnsi" w:hAnsiTheme="majorHAnsi" w:cstheme="majorHAnsi"/>
              <w:i/>
              <w:iCs/>
              <w:sz w:val="20"/>
              <w:szCs w:val="20"/>
            </w:rPr>
          </w:rPrChange>
        </w:rPr>
        <w:t>Private Memoirs</w:t>
      </w:r>
      <w:r w:rsidR="00955FFC" w:rsidRPr="00577B31">
        <w:rPr>
          <w:sz w:val="20"/>
          <w:szCs w:val="20"/>
          <w:rPrChange w:id="2123" w:author="Anna Wingfield" w:date="2024-03-14T14:53:00Z">
            <w:rPr>
              <w:rFonts w:asciiTheme="majorHAnsi" w:hAnsiTheme="majorHAnsi" w:cstheme="majorHAnsi"/>
              <w:sz w:val="20"/>
              <w:szCs w:val="20"/>
            </w:rPr>
          </w:rPrChange>
        </w:rPr>
        <w:t>,</w:t>
      </w:r>
      <w:r w:rsidR="00955FFC" w:rsidRPr="00577B31">
        <w:rPr>
          <w:i/>
          <w:iCs/>
          <w:sz w:val="20"/>
          <w:szCs w:val="20"/>
          <w:rPrChange w:id="2124" w:author="Anna Wingfield" w:date="2024-03-14T14:53:00Z">
            <w:rPr>
              <w:rFonts w:asciiTheme="majorHAnsi" w:hAnsiTheme="majorHAnsi" w:cstheme="majorHAnsi"/>
              <w:i/>
              <w:iCs/>
              <w:sz w:val="20"/>
              <w:szCs w:val="20"/>
            </w:rPr>
          </w:rPrChange>
        </w:rPr>
        <w:t xml:space="preserve"> </w:t>
      </w:r>
      <w:r w:rsidRPr="00577B31">
        <w:rPr>
          <w:sz w:val="20"/>
          <w:szCs w:val="20"/>
          <w:rPrChange w:id="2125" w:author="Anna Wingfield" w:date="2024-03-14T14:53:00Z">
            <w:rPr>
              <w:rFonts w:asciiTheme="majorHAnsi" w:hAnsiTheme="majorHAnsi" w:cstheme="majorHAnsi"/>
              <w:sz w:val="20"/>
              <w:szCs w:val="20"/>
            </w:rPr>
          </w:rPrChange>
        </w:rPr>
        <w:t>142.</w:t>
      </w:r>
    </w:p>
  </w:footnote>
  <w:footnote w:id="72">
    <w:p w14:paraId="0C0BA366" w14:textId="2D918DBF" w:rsidR="007B7EF4" w:rsidRPr="00577B31" w:rsidRDefault="007B7EF4">
      <w:pPr>
        <w:pStyle w:val="FootnoteText"/>
        <w:rPr>
          <w:sz w:val="20"/>
          <w:szCs w:val="20"/>
          <w:rPrChange w:id="2132" w:author="Anna Wingfield" w:date="2024-03-14T14:53:00Z">
            <w:rPr>
              <w:rFonts w:asciiTheme="majorHAnsi" w:hAnsiTheme="majorHAnsi" w:cstheme="majorHAnsi"/>
              <w:sz w:val="20"/>
              <w:szCs w:val="20"/>
            </w:rPr>
          </w:rPrChange>
        </w:rPr>
      </w:pPr>
      <w:r w:rsidRPr="00577B31">
        <w:rPr>
          <w:rStyle w:val="FootnoteReference"/>
          <w:sz w:val="20"/>
          <w:szCs w:val="20"/>
          <w:rPrChange w:id="2133" w:author="Anna Wingfield" w:date="2024-03-14T14:53:00Z">
            <w:rPr>
              <w:rStyle w:val="FootnoteReference"/>
              <w:rFonts w:asciiTheme="majorHAnsi" w:hAnsiTheme="majorHAnsi" w:cstheme="majorHAnsi"/>
              <w:sz w:val="20"/>
              <w:szCs w:val="20"/>
            </w:rPr>
          </w:rPrChange>
        </w:rPr>
        <w:footnoteRef/>
      </w:r>
      <w:r w:rsidRPr="00577B31">
        <w:rPr>
          <w:sz w:val="20"/>
          <w:szCs w:val="20"/>
          <w:rPrChange w:id="2134"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135" w:author="Anna Wingfield" w:date="2024-03-14T14:53:00Z">
            <w:rPr>
              <w:rFonts w:asciiTheme="majorHAnsi" w:hAnsiTheme="majorHAnsi" w:cstheme="majorHAnsi"/>
              <w:i/>
              <w:iCs/>
              <w:sz w:val="20"/>
              <w:szCs w:val="20"/>
            </w:rPr>
          </w:rPrChange>
        </w:rPr>
        <w:t>Private Memoirs</w:t>
      </w:r>
      <w:r w:rsidR="00955FFC" w:rsidRPr="00577B31">
        <w:rPr>
          <w:sz w:val="20"/>
          <w:szCs w:val="20"/>
          <w:rPrChange w:id="2136" w:author="Anna Wingfield" w:date="2024-03-14T14:53:00Z">
            <w:rPr>
              <w:rFonts w:asciiTheme="majorHAnsi" w:hAnsiTheme="majorHAnsi" w:cstheme="majorHAnsi"/>
              <w:sz w:val="20"/>
              <w:szCs w:val="20"/>
            </w:rPr>
          </w:rPrChange>
        </w:rPr>
        <w:t>,</w:t>
      </w:r>
      <w:r w:rsidR="00955FFC" w:rsidRPr="00577B31">
        <w:rPr>
          <w:i/>
          <w:iCs/>
          <w:sz w:val="20"/>
          <w:szCs w:val="20"/>
          <w:rPrChange w:id="2137" w:author="Anna Wingfield" w:date="2024-03-14T14:53:00Z">
            <w:rPr>
              <w:rFonts w:asciiTheme="majorHAnsi" w:hAnsiTheme="majorHAnsi" w:cstheme="majorHAnsi"/>
              <w:i/>
              <w:iCs/>
              <w:sz w:val="20"/>
              <w:szCs w:val="20"/>
            </w:rPr>
          </w:rPrChange>
        </w:rPr>
        <w:t xml:space="preserve"> </w:t>
      </w:r>
      <w:r w:rsidRPr="00577B31">
        <w:rPr>
          <w:sz w:val="20"/>
          <w:szCs w:val="20"/>
          <w:rPrChange w:id="2138" w:author="Anna Wingfield" w:date="2024-03-14T14:53:00Z">
            <w:rPr>
              <w:rFonts w:asciiTheme="majorHAnsi" w:hAnsiTheme="majorHAnsi" w:cstheme="majorHAnsi"/>
              <w:sz w:val="20"/>
              <w:szCs w:val="20"/>
            </w:rPr>
          </w:rPrChange>
        </w:rPr>
        <w:t>142.</w:t>
      </w:r>
    </w:p>
  </w:footnote>
  <w:footnote w:id="73">
    <w:p w14:paraId="455BC3E2" w14:textId="46D96745" w:rsidR="00117A41" w:rsidRPr="00577B31" w:rsidRDefault="00117A41">
      <w:pPr>
        <w:pStyle w:val="FootnoteText"/>
        <w:rPr>
          <w:sz w:val="20"/>
          <w:szCs w:val="20"/>
          <w:rPrChange w:id="2175" w:author="Anna Wingfield" w:date="2024-03-14T14:53:00Z">
            <w:rPr>
              <w:rFonts w:asciiTheme="majorHAnsi" w:hAnsiTheme="majorHAnsi" w:cstheme="majorHAnsi"/>
              <w:sz w:val="20"/>
              <w:szCs w:val="20"/>
            </w:rPr>
          </w:rPrChange>
        </w:rPr>
      </w:pPr>
      <w:r w:rsidRPr="00577B31">
        <w:rPr>
          <w:rStyle w:val="FootnoteReference"/>
          <w:sz w:val="20"/>
          <w:szCs w:val="20"/>
          <w:rPrChange w:id="2176" w:author="Anna Wingfield" w:date="2024-03-14T14:53:00Z">
            <w:rPr>
              <w:rStyle w:val="FootnoteReference"/>
              <w:rFonts w:asciiTheme="majorHAnsi" w:hAnsiTheme="majorHAnsi" w:cstheme="majorHAnsi"/>
              <w:sz w:val="20"/>
              <w:szCs w:val="20"/>
            </w:rPr>
          </w:rPrChange>
        </w:rPr>
        <w:footnoteRef/>
      </w:r>
      <w:r w:rsidRPr="00577B31">
        <w:rPr>
          <w:sz w:val="20"/>
          <w:szCs w:val="20"/>
          <w:rPrChange w:id="2177"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178" w:author="Anna Wingfield" w:date="2024-03-14T14:53:00Z">
            <w:rPr>
              <w:rFonts w:asciiTheme="majorHAnsi" w:hAnsiTheme="majorHAnsi" w:cstheme="majorHAnsi"/>
              <w:i/>
              <w:iCs/>
              <w:sz w:val="20"/>
              <w:szCs w:val="20"/>
            </w:rPr>
          </w:rPrChange>
        </w:rPr>
        <w:t>Private Memoirs</w:t>
      </w:r>
      <w:r w:rsidR="00955FFC" w:rsidRPr="00577B31">
        <w:rPr>
          <w:sz w:val="20"/>
          <w:szCs w:val="20"/>
          <w:rPrChange w:id="2179" w:author="Anna Wingfield" w:date="2024-03-14T14:53:00Z">
            <w:rPr>
              <w:rFonts w:asciiTheme="majorHAnsi" w:hAnsiTheme="majorHAnsi" w:cstheme="majorHAnsi"/>
              <w:sz w:val="20"/>
              <w:szCs w:val="20"/>
            </w:rPr>
          </w:rPrChange>
        </w:rPr>
        <w:t>,</w:t>
      </w:r>
      <w:r w:rsidR="00955FFC" w:rsidRPr="00577B31">
        <w:rPr>
          <w:i/>
          <w:iCs/>
          <w:sz w:val="20"/>
          <w:szCs w:val="20"/>
          <w:rPrChange w:id="2180" w:author="Anna Wingfield" w:date="2024-03-14T14:53:00Z">
            <w:rPr>
              <w:rFonts w:asciiTheme="majorHAnsi" w:hAnsiTheme="majorHAnsi" w:cstheme="majorHAnsi"/>
              <w:i/>
              <w:iCs/>
              <w:sz w:val="20"/>
              <w:szCs w:val="20"/>
            </w:rPr>
          </w:rPrChange>
        </w:rPr>
        <w:t xml:space="preserve"> </w:t>
      </w:r>
      <w:r w:rsidRPr="00577B31">
        <w:rPr>
          <w:sz w:val="20"/>
          <w:szCs w:val="20"/>
          <w:rPrChange w:id="2181" w:author="Anna Wingfield" w:date="2024-03-14T14:53:00Z">
            <w:rPr>
              <w:rFonts w:asciiTheme="majorHAnsi" w:hAnsiTheme="majorHAnsi" w:cstheme="majorHAnsi"/>
              <w:sz w:val="20"/>
              <w:szCs w:val="20"/>
            </w:rPr>
          </w:rPrChange>
        </w:rPr>
        <w:t>111.</w:t>
      </w:r>
    </w:p>
  </w:footnote>
  <w:footnote w:id="74">
    <w:p w14:paraId="48EBF873" w14:textId="1D35C6C9" w:rsidR="003B2E9D" w:rsidRPr="00577B31" w:rsidRDefault="003B2E9D">
      <w:pPr>
        <w:pStyle w:val="FootnoteText"/>
        <w:rPr>
          <w:sz w:val="20"/>
          <w:szCs w:val="20"/>
          <w:rPrChange w:id="2196" w:author="Anna Wingfield" w:date="2024-03-14T14:53:00Z">
            <w:rPr>
              <w:rFonts w:asciiTheme="majorHAnsi" w:hAnsiTheme="majorHAnsi" w:cstheme="majorHAnsi"/>
              <w:sz w:val="20"/>
              <w:szCs w:val="20"/>
            </w:rPr>
          </w:rPrChange>
        </w:rPr>
      </w:pPr>
      <w:r w:rsidRPr="00577B31">
        <w:rPr>
          <w:rStyle w:val="FootnoteReference"/>
          <w:sz w:val="20"/>
          <w:szCs w:val="20"/>
          <w:rPrChange w:id="2197" w:author="Anna Wingfield" w:date="2024-03-14T14:53:00Z">
            <w:rPr>
              <w:rStyle w:val="FootnoteReference"/>
              <w:rFonts w:asciiTheme="majorHAnsi" w:hAnsiTheme="majorHAnsi" w:cstheme="majorHAnsi"/>
              <w:sz w:val="20"/>
              <w:szCs w:val="20"/>
            </w:rPr>
          </w:rPrChange>
        </w:rPr>
        <w:footnoteRef/>
      </w:r>
      <w:r w:rsidRPr="00577B31">
        <w:rPr>
          <w:sz w:val="20"/>
          <w:szCs w:val="20"/>
          <w:rPrChange w:id="2198"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199" w:author="Anna Wingfield" w:date="2024-03-14T14:53:00Z">
            <w:rPr>
              <w:rFonts w:asciiTheme="majorHAnsi" w:hAnsiTheme="majorHAnsi" w:cstheme="majorHAnsi"/>
              <w:i/>
              <w:iCs/>
              <w:sz w:val="20"/>
              <w:szCs w:val="20"/>
            </w:rPr>
          </w:rPrChange>
        </w:rPr>
        <w:t>Private Memoirs</w:t>
      </w:r>
      <w:r w:rsidR="00955FFC" w:rsidRPr="00577B31">
        <w:rPr>
          <w:sz w:val="20"/>
          <w:szCs w:val="20"/>
          <w:rPrChange w:id="2200" w:author="Anna Wingfield" w:date="2024-03-14T14:53:00Z">
            <w:rPr>
              <w:rFonts w:asciiTheme="majorHAnsi" w:hAnsiTheme="majorHAnsi" w:cstheme="majorHAnsi"/>
              <w:sz w:val="20"/>
              <w:szCs w:val="20"/>
            </w:rPr>
          </w:rPrChange>
        </w:rPr>
        <w:t>,</w:t>
      </w:r>
      <w:r w:rsidR="00955FFC" w:rsidRPr="00577B31">
        <w:rPr>
          <w:i/>
          <w:iCs/>
          <w:sz w:val="20"/>
          <w:szCs w:val="20"/>
          <w:rPrChange w:id="2201" w:author="Anna Wingfield" w:date="2024-03-14T14:53:00Z">
            <w:rPr>
              <w:rFonts w:asciiTheme="majorHAnsi" w:hAnsiTheme="majorHAnsi" w:cstheme="majorHAnsi"/>
              <w:i/>
              <w:iCs/>
              <w:sz w:val="20"/>
              <w:szCs w:val="20"/>
            </w:rPr>
          </w:rPrChange>
        </w:rPr>
        <w:t xml:space="preserve"> </w:t>
      </w:r>
      <w:r w:rsidRPr="00577B31">
        <w:rPr>
          <w:sz w:val="20"/>
          <w:szCs w:val="20"/>
          <w:rPrChange w:id="2202" w:author="Anna Wingfield" w:date="2024-03-14T14:53:00Z">
            <w:rPr>
              <w:rFonts w:asciiTheme="majorHAnsi" w:hAnsiTheme="majorHAnsi" w:cstheme="majorHAnsi"/>
              <w:sz w:val="20"/>
              <w:szCs w:val="20"/>
            </w:rPr>
          </w:rPrChange>
        </w:rPr>
        <w:t>130.</w:t>
      </w:r>
    </w:p>
  </w:footnote>
  <w:footnote w:id="75">
    <w:p w14:paraId="736C4FD6" w14:textId="359ED971" w:rsidR="003B2E9D" w:rsidRPr="00577B31" w:rsidRDefault="003B2E9D">
      <w:pPr>
        <w:pStyle w:val="FootnoteText"/>
        <w:rPr>
          <w:sz w:val="20"/>
          <w:szCs w:val="20"/>
          <w:rPrChange w:id="2212" w:author="Anna Wingfield" w:date="2024-03-14T14:53:00Z">
            <w:rPr>
              <w:rFonts w:asciiTheme="majorHAnsi" w:hAnsiTheme="majorHAnsi" w:cstheme="majorHAnsi"/>
              <w:sz w:val="20"/>
              <w:szCs w:val="20"/>
            </w:rPr>
          </w:rPrChange>
        </w:rPr>
      </w:pPr>
      <w:r w:rsidRPr="00577B31">
        <w:rPr>
          <w:rStyle w:val="FootnoteReference"/>
          <w:sz w:val="20"/>
          <w:szCs w:val="20"/>
          <w:rPrChange w:id="2213" w:author="Anna Wingfield" w:date="2024-03-14T14:53:00Z">
            <w:rPr>
              <w:rStyle w:val="FootnoteReference"/>
              <w:rFonts w:asciiTheme="majorHAnsi" w:hAnsiTheme="majorHAnsi" w:cstheme="majorHAnsi"/>
              <w:sz w:val="20"/>
              <w:szCs w:val="20"/>
            </w:rPr>
          </w:rPrChange>
        </w:rPr>
        <w:footnoteRef/>
      </w:r>
      <w:r w:rsidRPr="00577B31">
        <w:rPr>
          <w:sz w:val="20"/>
          <w:szCs w:val="20"/>
          <w:rPrChange w:id="2214"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215" w:author="Anna Wingfield" w:date="2024-03-14T14:53:00Z">
            <w:rPr>
              <w:rFonts w:asciiTheme="majorHAnsi" w:hAnsiTheme="majorHAnsi" w:cstheme="majorHAnsi"/>
              <w:i/>
              <w:iCs/>
              <w:sz w:val="20"/>
              <w:szCs w:val="20"/>
            </w:rPr>
          </w:rPrChange>
        </w:rPr>
        <w:t>Private Memoirs</w:t>
      </w:r>
      <w:r w:rsidR="00955FFC" w:rsidRPr="00577B31">
        <w:rPr>
          <w:sz w:val="20"/>
          <w:szCs w:val="20"/>
          <w:rPrChange w:id="2216" w:author="Anna Wingfield" w:date="2024-03-14T14:53:00Z">
            <w:rPr>
              <w:rFonts w:asciiTheme="majorHAnsi" w:hAnsiTheme="majorHAnsi" w:cstheme="majorHAnsi"/>
              <w:sz w:val="20"/>
              <w:szCs w:val="20"/>
            </w:rPr>
          </w:rPrChange>
        </w:rPr>
        <w:t>,</w:t>
      </w:r>
      <w:r w:rsidR="00955FFC" w:rsidRPr="00577B31">
        <w:rPr>
          <w:i/>
          <w:iCs/>
          <w:sz w:val="20"/>
          <w:szCs w:val="20"/>
          <w:rPrChange w:id="2217" w:author="Anna Wingfield" w:date="2024-03-14T14:53:00Z">
            <w:rPr>
              <w:rFonts w:asciiTheme="majorHAnsi" w:hAnsiTheme="majorHAnsi" w:cstheme="majorHAnsi"/>
              <w:i/>
              <w:iCs/>
              <w:sz w:val="20"/>
              <w:szCs w:val="20"/>
            </w:rPr>
          </w:rPrChange>
        </w:rPr>
        <w:t xml:space="preserve"> </w:t>
      </w:r>
      <w:r w:rsidRPr="00577B31">
        <w:rPr>
          <w:sz w:val="20"/>
          <w:szCs w:val="20"/>
          <w:rPrChange w:id="2218" w:author="Anna Wingfield" w:date="2024-03-14T14:53:00Z">
            <w:rPr>
              <w:rFonts w:asciiTheme="majorHAnsi" w:hAnsiTheme="majorHAnsi" w:cstheme="majorHAnsi"/>
              <w:sz w:val="20"/>
              <w:szCs w:val="20"/>
            </w:rPr>
          </w:rPrChange>
        </w:rPr>
        <w:t>152.</w:t>
      </w:r>
    </w:p>
  </w:footnote>
  <w:footnote w:id="76">
    <w:p w14:paraId="79DA02BA" w14:textId="5B018A26" w:rsidR="003B2E9D" w:rsidRPr="00577B31" w:rsidRDefault="003B2E9D">
      <w:pPr>
        <w:pStyle w:val="FootnoteText"/>
        <w:rPr>
          <w:sz w:val="20"/>
          <w:szCs w:val="20"/>
          <w:rPrChange w:id="2251" w:author="Anna Wingfield" w:date="2024-03-14T14:53:00Z">
            <w:rPr>
              <w:rFonts w:asciiTheme="majorHAnsi" w:hAnsiTheme="majorHAnsi" w:cstheme="majorHAnsi"/>
              <w:sz w:val="20"/>
              <w:szCs w:val="20"/>
            </w:rPr>
          </w:rPrChange>
        </w:rPr>
      </w:pPr>
      <w:r w:rsidRPr="00577B31">
        <w:rPr>
          <w:rStyle w:val="FootnoteReference"/>
          <w:sz w:val="20"/>
          <w:szCs w:val="20"/>
          <w:rPrChange w:id="2252" w:author="Anna Wingfield" w:date="2024-03-14T14:53:00Z">
            <w:rPr>
              <w:rStyle w:val="FootnoteReference"/>
              <w:rFonts w:asciiTheme="majorHAnsi" w:hAnsiTheme="majorHAnsi" w:cstheme="majorHAnsi"/>
              <w:sz w:val="20"/>
              <w:szCs w:val="20"/>
            </w:rPr>
          </w:rPrChange>
        </w:rPr>
        <w:footnoteRef/>
      </w:r>
      <w:r w:rsidRPr="00577B31">
        <w:rPr>
          <w:sz w:val="20"/>
          <w:szCs w:val="20"/>
          <w:rPrChange w:id="2253"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254" w:author="Anna Wingfield" w:date="2024-03-14T14:53:00Z">
            <w:rPr>
              <w:rFonts w:asciiTheme="majorHAnsi" w:hAnsiTheme="majorHAnsi" w:cstheme="majorHAnsi"/>
              <w:i/>
              <w:iCs/>
              <w:sz w:val="20"/>
              <w:szCs w:val="20"/>
            </w:rPr>
          </w:rPrChange>
        </w:rPr>
        <w:t>Private Memoirs</w:t>
      </w:r>
      <w:r w:rsidR="00955FFC" w:rsidRPr="00577B31">
        <w:rPr>
          <w:sz w:val="20"/>
          <w:szCs w:val="20"/>
          <w:rPrChange w:id="2255" w:author="Anna Wingfield" w:date="2024-03-14T14:53:00Z">
            <w:rPr>
              <w:rFonts w:asciiTheme="majorHAnsi" w:hAnsiTheme="majorHAnsi" w:cstheme="majorHAnsi"/>
              <w:sz w:val="20"/>
              <w:szCs w:val="20"/>
            </w:rPr>
          </w:rPrChange>
        </w:rPr>
        <w:t>,</w:t>
      </w:r>
      <w:r w:rsidR="00955FFC" w:rsidRPr="00577B31">
        <w:rPr>
          <w:i/>
          <w:iCs/>
          <w:sz w:val="20"/>
          <w:szCs w:val="20"/>
          <w:rPrChange w:id="2256" w:author="Anna Wingfield" w:date="2024-03-14T14:53:00Z">
            <w:rPr>
              <w:rFonts w:asciiTheme="majorHAnsi" w:hAnsiTheme="majorHAnsi" w:cstheme="majorHAnsi"/>
              <w:i/>
              <w:iCs/>
              <w:sz w:val="20"/>
              <w:szCs w:val="20"/>
            </w:rPr>
          </w:rPrChange>
        </w:rPr>
        <w:t xml:space="preserve"> </w:t>
      </w:r>
      <w:r w:rsidRPr="00577B31">
        <w:rPr>
          <w:sz w:val="20"/>
          <w:szCs w:val="20"/>
          <w:rPrChange w:id="2257" w:author="Anna Wingfield" w:date="2024-03-14T14:53:00Z">
            <w:rPr>
              <w:rFonts w:asciiTheme="majorHAnsi" w:hAnsiTheme="majorHAnsi" w:cstheme="majorHAnsi"/>
              <w:sz w:val="20"/>
              <w:szCs w:val="20"/>
            </w:rPr>
          </w:rPrChange>
        </w:rPr>
        <w:t>146, 151, 152.</w:t>
      </w:r>
    </w:p>
  </w:footnote>
  <w:footnote w:id="77">
    <w:p w14:paraId="7F570DC0" w14:textId="705062C8" w:rsidR="00FF4081" w:rsidRPr="00577B31" w:rsidRDefault="00FF4081">
      <w:pPr>
        <w:pStyle w:val="FootnoteText"/>
        <w:rPr>
          <w:sz w:val="20"/>
          <w:szCs w:val="20"/>
          <w:rPrChange w:id="2278" w:author="Anna Wingfield" w:date="2024-03-14T14:53:00Z">
            <w:rPr>
              <w:rFonts w:asciiTheme="majorHAnsi" w:hAnsiTheme="majorHAnsi" w:cstheme="majorHAnsi"/>
              <w:sz w:val="20"/>
              <w:szCs w:val="20"/>
            </w:rPr>
          </w:rPrChange>
        </w:rPr>
      </w:pPr>
      <w:r w:rsidRPr="00577B31">
        <w:rPr>
          <w:rStyle w:val="FootnoteReference"/>
          <w:sz w:val="20"/>
          <w:szCs w:val="20"/>
          <w:rPrChange w:id="2279" w:author="Anna Wingfield" w:date="2024-03-14T14:53:00Z">
            <w:rPr>
              <w:rStyle w:val="FootnoteReference"/>
              <w:rFonts w:asciiTheme="majorHAnsi" w:hAnsiTheme="majorHAnsi" w:cstheme="majorHAnsi"/>
              <w:sz w:val="20"/>
              <w:szCs w:val="20"/>
            </w:rPr>
          </w:rPrChange>
        </w:rPr>
        <w:footnoteRef/>
      </w:r>
      <w:r w:rsidRPr="00577B31">
        <w:rPr>
          <w:sz w:val="20"/>
          <w:szCs w:val="20"/>
          <w:rPrChange w:id="2280" w:author="Anna Wingfield" w:date="2024-03-14T14:53:00Z">
            <w:rPr>
              <w:rFonts w:asciiTheme="majorHAnsi" w:hAnsiTheme="majorHAnsi" w:cstheme="majorHAnsi"/>
              <w:sz w:val="20"/>
              <w:szCs w:val="20"/>
            </w:rPr>
          </w:rPrChange>
        </w:rPr>
        <w:t xml:space="preserve"> Knight, </w:t>
      </w:r>
      <w:r w:rsidR="00955FFC" w:rsidRPr="00577B31">
        <w:rPr>
          <w:i/>
          <w:iCs/>
          <w:sz w:val="20"/>
          <w:szCs w:val="20"/>
          <w:rPrChange w:id="2281" w:author="Anna Wingfield" w:date="2024-03-14T14:53:00Z">
            <w:rPr>
              <w:rFonts w:asciiTheme="majorHAnsi" w:hAnsiTheme="majorHAnsi" w:cstheme="majorHAnsi"/>
              <w:i/>
              <w:iCs/>
              <w:sz w:val="20"/>
              <w:szCs w:val="20"/>
            </w:rPr>
          </w:rPrChange>
        </w:rPr>
        <w:t xml:space="preserve">Good Words, </w:t>
      </w:r>
      <w:r w:rsidRPr="00577B31">
        <w:rPr>
          <w:sz w:val="20"/>
          <w:szCs w:val="20"/>
          <w:rPrChange w:id="2282" w:author="Anna Wingfield" w:date="2024-03-14T14:53:00Z">
            <w:rPr>
              <w:rFonts w:asciiTheme="majorHAnsi" w:hAnsiTheme="majorHAnsi" w:cstheme="majorHAnsi"/>
              <w:sz w:val="20"/>
              <w:szCs w:val="20"/>
            </w:rPr>
          </w:rPrChange>
        </w:rPr>
        <w:t>135.</w:t>
      </w:r>
    </w:p>
  </w:footnote>
  <w:footnote w:id="78">
    <w:p w14:paraId="7AF68608" w14:textId="078229CF" w:rsidR="00FF4081" w:rsidRPr="00577B31" w:rsidRDefault="00FF4081">
      <w:pPr>
        <w:pStyle w:val="FootnoteText"/>
        <w:rPr>
          <w:sz w:val="20"/>
          <w:szCs w:val="20"/>
          <w:rPrChange w:id="2311" w:author="Anna Wingfield" w:date="2024-03-14T14:53:00Z">
            <w:rPr>
              <w:rFonts w:asciiTheme="majorHAnsi" w:hAnsiTheme="majorHAnsi" w:cstheme="majorHAnsi"/>
              <w:sz w:val="20"/>
              <w:szCs w:val="20"/>
            </w:rPr>
          </w:rPrChange>
        </w:rPr>
      </w:pPr>
      <w:r w:rsidRPr="00577B31">
        <w:rPr>
          <w:rStyle w:val="FootnoteReference"/>
          <w:sz w:val="20"/>
          <w:szCs w:val="20"/>
          <w:rPrChange w:id="2312" w:author="Anna Wingfield" w:date="2024-03-14T14:53:00Z">
            <w:rPr>
              <w:rStyle w:val="FootnoteReference"/>
              <w:rFonts w:asciiTheme="majorHAnsi" w:hAnsiTheme="majorHAnsi" w:cstheme="majorHAnsi"/>
              <w:sz w:val="20"/>
              <w:szCs w:val="20"/>
            </w:rPr>
          </w:rPrChange>
        </w:rPr>
        <w:footnoteRef/>
      </w:r>
      <w:r w:rsidRPr="00577B31">
        <w:rPr>
          <w:sz w:val="20"/>
          <w:szCs w:val="20"/>
          <w:rPrChange w:id="2313" w:author="Anna Wingfield" w:date="2024-03-14T14:53:00Z">
            <w:rPr>
              <w:rFonts w:asciiTheme="majorHAnsi" w:hAnsiTheme="majorHAnsi" w:cstheme="majorHAnsi"/>
              <w:sz w:val="20"/>
              <w:szCs w:val="20"/>
            </w:rPr>
          </w:rPrChange>
        </w:rPr>
        <w:t xml:space="preserve"> See the introduction of Whitney Phillips, </w:t>
      </w:r>
      <w:proofErr w:type="gramStart"/>
      <w:r w:rsidRPr="00577B31">
        <w:rPr>
          <w:i/>
          <w:iCs/>
          <w:sz w:val="20"/>
          <w:szCs w:val="20"/>
          <w:rPrChange w:id="2314" w:author="Anna Wingfield" w:date="2024-03-14T14:53:00Z">
            <w:rPr>
              <w:rFonts w:asciiTheme="majorHAnsi" w:hAnsiTheme="majorHAnsi" w:cstheme="majorHAnsi"/>
              <w:i/>
              <w:iCs/>
              <w:sz w:val="20"/>
              <w:szCs w:val="20"/>
            </w:rPr>
          </w:rPrChange>
        </w:rPr>
        <w:t>This</w:t>
      </w:r>
      <w:proofErr w:type="gramEnd"/>
      <w:r w:rsidRPr="00577B31">
        <w:rPr>
          <w:i/>
          <w:iCs/>
          <w:sz w:val="20"/>
          <w:szCs w:val="20"/>
          <w:rPrChange w:id="2315" w:author="Anna Wingfield" w:date="2024-03-14T14:53:00Z">
            <w:rPr>
              <w:rFonts w:asciiTheme="majorHAnsi" w:hAnsiTheme="majorHAnsi" w:cstheme="majorHAnsi"/>
              <w:i/>
              <w:iCs/>
              <w:sz w:val="20"/>
              <w:szCs w:val="20"/>
            </w:rPr>
          </w:rPrChange>
        </w:rPr>
        <w:t xml:space="preserve"> is Why We Can’t Have Nice Things: Mapping the Relationship Between Online Trolling and Mainstream Culture</w:t>
      </w:r>
      <w:r w:rsidRPr="00577B31">
        <w:rPr>
          <w:sz w:val="20"/>
          <w:szCs w:val="20"/>
          <w:rPrChange w:id="2316" w:author="Anna Wingfield" w:date="2024-03-14T14:53:00Z">
            <w:rPr>
              <w:rFonts w:asciiTheme="majorHAnsi" w:hAnsiTheme="majorHAnsi" w:cstheme="majorHAnsi"/>
              <w:sz w:val="20"/>
              <w:szCs w:val="20"/>
            </w:rPr>
          </w:rPrChange>
        </w:rPr>
        <w:t xml:space="preserve"> (Cambridge: MIT University Press, 2015).</w:t>
      </w:r>
    </w:p>
  </w:footnote>
  <w:footnote w:id="79">
    <w:p w14:paraId="5766D702" w14:textId="246D2296" w:rsidR="00FF4081" w:rsidRPr="00577B31" w:rsidRDefault="00FF4081">
      <w:pPr>
        <w:pStyle w:val="FootnoteText"/>
        <w:rPr>
          <w:sz w:val="20"/>
          <w:szCs w:val="20"/>
          <w:rPrChange w:id="2324" w:author="Anna Wingfield" w:date="2024-03-14T14:53:00Z">
            <w:rPr>
              <w:rFonts w:asciiTheme="majorHAnsi" w:hAnsiTheme="majorHAnsi" w:cstheme="majorHAnsi"/>
              <w:sz w:val="20"/>
              <w:szCs w:val="20"/>
            </w:rPr>
          </w:rPrChange>
        </w:rPr>
      </w:pPr>
      <w:r w:rsidRPr="00577B31">
        <w:rPr>
          <w:rStyle w:val="FootnoteReference"/>
          <w:sz w:val="20"/>
          <w:szCs w:val="20"/>
          <w:rPrChange w:id="2325" w:author="Anna Wingfield" w:date="2024-03-14T14:53:00Z">
            <w:rPr>
              <w:rStyle w:val="FootnoteReference"/>
              <w:rFonts w:asciiTheme="majorHAnsi" w:hAnsiTheme="majorHAnsi" w:cstheme="majorHAnsi"/>
              <w:sz w:val="20"/>
              <w:szCs w:val="20"/>
            </w:rPr>
          </w:rPrChange>
        </w:rPr>
        <w:footnoteRef/>
      </w:r>
      <w:r w:rsidRPr="00577B31">
        <w:rPr>
          <w:sz w:val="20"/>
          <w:szCs w:val="20"/>
          <w:rPrChange w:id="2326"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327" w:author="Anna Wingfield" w:date="2024-03-14T14:53:00Z">
            <w:rPr>
              <w:rFonts w:asciiTheme="majorHAnsi" w:hAnsiTheme="majorHAnsi" w:cstheme="majorHAnsi"/>
              <w:i/>
              <w:iCs/>
              <w:sz w:val="20"/>
              <w:szCs w:val="20"/>
            </w:rPr>
          </w:rPrChange>
        </w:rPr>
        <w:t xml:space="preserve">Private Memoirs, </w:t>
      </w:r>
      <w:r w:rsidRPr="00577B31">
        <w:rPr>
          <w:sz w:val="20"/>
          <w:szCs w:val="20"/>
          <w:rPrChange w:id="2328" w:author="Anna Wingfield" w:date="2024-03-14T14:53:00Z">
            <w:rPr>
              <w:rFonts w:asciiTheme="majorHAnsi" w:hAnsiTheme="majorHAnsi" w:cstheme="majorHAnsi"/>
              <w:sz w:val="20"/>
              <w:szCs w:val="20"/>
            </w:rPr>
          </w:rPrChange>
        </w:rPr>
        <w:t>64.</w:t>
      </w:r>
    </w:p>
  </w:footnote>
  <w:footnote w:id="80">
    <w:p w14:paraId="14F8D408" w14:textId="26EF702F" w:rsidR="00FF4081" w:rsidRPr="00577B31" w:rsidRDefault="00FF4081">
      <w:pPr>
        <w:pStyle w:val="FootnoteText"/>
        <w:rPr>
          <w:sz w:val="20"/>
          <w:szCs w:val="20"/>
          <w:rPrChange w:id="2335" w:author="Anna Wingfield" w:date="2024-03-14T14:53:00Z">
            <w:rPr>
              <w:rFonts w:asciiTheme="majorHAnsi" w:hAnsiTheme="majorHAnsi" w:cstheme="majorHAnsi"/>
              <w:sz w:val="20"/>
              <w:szCs w:val="20"/>
            </w:rPr>
          </w:rPrChange>
        </w:rPr>
      </w:pPr>
      <w:r w:rsidRPr="00577B31">
        <w:rPr>
          <w:rStyle w:val="FootnoteReference"/>
          <w:sz w:val="20"/>
          <w:szCs w:val="20"/>
          <w:rPrChange w:id="2336" w:author="Anna Wingfield" w:date="2024-03-14T14:53:00Z">
            <w:rPr>
              <w:rStyle w:val="FootnoteReference"/>
              <w:rFonts w:asciiTheme="majorHAnsi" w:hAnsiTheme="majorHAnsi" w:cstheme="majorHAnsi"/>
              <w:sz w:val="20"/>
              <w:szCs w:val="20"/>
            </w:rPr>
          </w:rPrChange>
        </w:rPr>
        <w:footnoteRef/>
      </w:r>
      <w:r w:rsidRPr="00577B31">
        <w:rPr>
          <w:sz w:val="20"/>
          <w:szCs w:val="20"/>
          <w:rPrChange w:id="2337" w:author="Anna Wingfield" w:date="2024-03-14T14:53:00Z">
            <w:rPr>
              <w:rFonts w:asciiTheme="majorHAnsi" w:hAnsiTheme="majorHAnsi" w:cstheme="majorHAnsi"/>
              <w:sz w:val="20"/>
              <w:szCs w:val="20"/>
            </w:rPr>
          </w:rPrChange>
        </w:rPr>
        <w:t xml:space="preserve"> Hogg, </w:t>
      </w:r>
      <w:r w:rsidR="00955FFC" w:rsidRPr="00577B31">
        <w:rPr>
          <w:i/>
          <w:iCs/>
          <w:sz w:val="20"/>
          <w:szCs w:val="20"/>
          <w:rPrChange w:id="2338" w:author="Anna Wingfield" w:date="2024-03-14T14:53:00Z">
            <w:rPr>
              <w:rFonts w:asciiTheme="majorHAnsi" w:hAnsiTheme="majorHAnsi" w:cstheme="majorHAnsi"/>
              <w:i/>
              <w:iCs/>
              <w:sz w:val="20"/>
              <w:szCs w:val="20"/>
            </w:rPr>
          </w:rPrChange>
        </w:rPr>
        <w:t>Private Memoirs</w:t>
      </w:r>
      <w:r w:rsidR="00955FFC" w:rsidRPr="00577B31">
        <w:rPr>
          <w:sz w:val="20"/>
          <w:szCs w:val="20"/>
          <w:rPrChange w:id="2339" w:author="Anna Wingfield" w:date="2024-03-14T14:53:00Z">
            <w:rPr>
              <w:rFonts w:asciiTheme="majorHAnsi" w:hAnsiTheme="majorHAnsi" w:cstheme="majorHAnsi"/>
              <w:sz w:val="20"/>
              <w:szCs w:val="20"/>
            </w:rPr>
          </w:rPrChange>
        </w:rPr>
        <w:t>,</w:t>
      </w:r>
      <w:r w:rsidR="00955FFC" w:rsidRPr="00577B31">
        <w:rPr>
          <w:i/>
          <w:iCs/>
          <w:sz w:val="20"/>
          <w:szCs w:val="20"/>
          <w:rPrChange w:id="2340" w:author="Anna Wingfield" w:date="2024-03-14T14:53:00Z">
            <w:rPr>
              <w:rFonts w:asciiTheme="majorHAnsi" w:hAnsiTheme="majorHAnsi" w:cstheme="majorHAnsi"/>
              <w:i/>
              <w:iCs/>
              <w:sz w:val="20"/>
              <w:szCs w:val="20"/>
            </w:rPr>
          </w:rPrChange>
        </w:rPr>
        <w:t xml:space="preserve"> </w:t>
      </w:r>
      <w:r w:rsidRPr="00577B31">
        <w:rPr>
          <w:sz w:val="20"/>
          <w:szCs w:val="20"/>
          <w:rPrChange w:id="2341" w:author="Anna Wingfield" w:date="2024-03-14T14:53:00Z">
            <w:rPr>
              <w:rFonts w:asciiTheme="majorHAnsi" w:hAnsiTheme="majorHAnsi" w:cstheme="majorHAnsi"/>
              <w:sz w:val="20"/>
              <w:szCs w:val="20"/>
            </w:rPr>
          </w:rPrChange>
        </w:rPr>
        <w:t>65.</w:t>
      </w:r>
    </w:p>
  </w:footnote>
  <w:footnote w:id="81">
    <w:p w14:paraId="06F98F96" w14:textId="09DCB477" w:rsidR="00FF4081" w:rsidRPr="00577B31" w:rsidRDefault="00FF4081">
      <w:pPr>
        <w:pStyle w:val="FootnoteText"/>
        <w:rPr>
          <w:sz w:val="20"/>
          <w:szCs w:val="20"/>
          <w:rPrChange w:id="2395" w:author="Anna Wingfield" w:date="2024-03-14T14:53:00Z">
            <w:rPr>
              <w:rFonts w:asciiTheme="majorHAnsi" w:hAnsiTheme="majorHAnsi" w:cstheme="majorHAnsi"/>
              <w:sz w:val="20"/>
              <w:szCs w:val="20"/>
            </w:rPr>
          </w:rPrChange>
        </w:rPr>
      </w:pPr>
      <w:r w:rsidRPr="00577B31">
        <w:rPr>
          <w:rStyle w:val="FootnoteReference"/>
          <w:sz w:val="20"/>
          <w:szCs w:val="20"/>
          <w:rPrChange w:id="2396" w:author="Anna Wingfield" w:date="2024-03-14T14:53:00Z">
            <w:rPr>
              <w:rStyle w:val="FootnoteReference"/>
              <w:rFonts w:asciiTheme="majorHAnsi" w:hAnsiTheme="majorHAnsi" w:cstheme="majorHAnsi"/>
              <w:sz w:val="20"/>
              <w:szCs w:val="20"/>
            </w:rPr>
          </w:rPrChange>
        </w:rPr>
        <w:footnoteRef/>
      </w:r>
      <w:r w:rsidRPr="00577B31">
        <w:rPr>
          <w:sz w:val="20"/>
          <w:szCs w:val="20"/>
          <w:rPrChange w:id="2397" w:author="Anna Wingfield" w:date="2024-03-14T14:53:00Z">
            <w:rPr>
              <w:rFonts w:asciiTheme="majorHAnsi" w:hAnsiTheme="majorHAnsi" w:cstheme="majorHAnsi"/>
              <w:sz w:val="20"/>
              <w:szCs w:val="20"/>
            </w:rPr>
          </w:rPrChange>
        </w:rPr>
        <w:t xml:space="preserve"> Brown, </w:t>
      </w:r>
      <w:r w:rsidR="00955FFC" w:rsidRPr="00577B31">
        <w:rPr>
          <w:i/>
          <w:iCs/>
          <w:sz w:val="20"/>
          <w:szCs w:val="20"/>
          <w:rPrChange w:id="2398" w:author="Anna Wingfield" w:date="2024-03-14T14:53:00Z">
            <w:rPr>
              <w:rFonts w:asciiTheme="majorHAnsi" w:hAnsiTheme="majorHAnsi" w:cstheme="majorHAnsi"/>
              <w:i/>
              <w:iCs/>
              <w:sz w:val="20"/>
              <w:szCs w:val="20"/>
            </w:rPr>
          </w:rPrChange>
        </w:rPr>
        <w:t xml:space="preserve">In the Ruins, </w:t>
      </w:r>
      <w:r w:rsidRPr="00577B31">
        <w:rPr>
          <w:sz w:val="20"/>
          <w:szCs w:val="20"/>
          <w:rPrChange w:id="2399" w:author="Anna Wingfield" w:date="2024-03-14T14:53:00Z">
            <w:rPr>
              <w:rFonts w:asciiTheme="majorHAnsi" w:hAnsiTheme="majorHAnsi" w:cstheme="majorHAnsi"/>
              <w:sz w:val="20"/>
              <w:szCs w:val="20"/>
            </w:rPr>
          </w:rPrChange>
        </w:rPr>
        <w:t>45.</w:t>
      </w:r>
    </w:p>
  </w:footnote>
  <w:footnote w:id="82">
    <w:p w14:paraId="2DF7EBDF" w14:textId="640A2E5A" w:rsidR="00FF4081" w:rsidRPr="00577B31" w:rsidRDefault="00FF4081">
      <w:pPr>
        <w:pStyle w:val="FootnoteText"/>
        <w:rPr>
          <w:sz w:val="20"/>
          <w:szCs w:val="20"/>
          <w:rPrChange w:id="2426" w:author="Anna Wingfield" w:date="2024-03-14T14:53:00Z">
            <w:rPr>
              <w:rFonts w:asciiTheme="majorHAnsi" w:hAnsiTheme="majorHAnsi" w:cstheme="majorHAnsi"/>
              <w:sz w:val="20"/>
              <w:szCs w:val="20"/>
            </w:rPr>
          </w:rPrChange>
        </w:rPr>
      </w:pPr>
      <w:r w:rsidRPr="00577B31">
        <w:rPr>
          <w:rStyle w:val="FootnoteReference"/>
          <w:sz w:val="20"/>
          <w:szCs w:val="20"/>
          <w:rPrChange w:id="2427" w:author="Anna Wingfield" w:date="2024-03-14T14:53:00Z">
            <w:rPr>
              <w:rStyle w:val="FootnoteReference"/>
              <w:rFonts w:asciiTheme="majorHAnsi" w:hAnsiTheme="majorHAnsi" w:cstheme="majorHAnsi"/>
              <w:sz w:val="20"/>
              <w:szCs w:val="20"/>
            </w:rPr>
          </w:rPrChange>
        </w:rPr>
        <w:footnoteRef/>
      </w:r>
      <w:r w:rsidRPr="00577B31">
        <w:rPr>
          <w:sz w:val="20"/>
          <w:szCs w:val="20"/>
          <w:rPrChange w:id="2428" w:author="Anna Wingfield" w:date="2024-03-14T14:53:00Z">
            <w:rPr>
              <w:rFonts w:asciiTheme="majorHAnsi" w:hAnsiTheme="majorHAnsi" w:cstheme="majorHAnsi"/>
              <w:sz w:val="20"/>
              <w:szCs w:val="20"/>
            </w:rPr>
          </w:rPrChange>
        </w:rPr>
        <w:t xml:space="preserve"> Brown, </w:t>
      </w:r>
      <w:r w:rsidR="00955FFC" w:rsidRPr="00577B31">
        <w:rPr>
          <w:i/>
          <w:iCs/>
          <w:sz w:val="20"/>
          <w:szCs w:val="20"/>
          <w:rPrChange w:id="2429" w:author="Anna Wingfield" w:date="2024-03-14T14:53:00Z">
            <w:rPr>
              <w:rFonts w:asciiTheme="majorHAnsi" w:hAnsiTheme="majorHAnsi" w:cstheme="majorHAnsi"/>
              <w:i/>
              <w:iCs/>
              <w:sz w:val="20"/>
              <w:szCs w:val="20"/>
            </w:rPr>
          </w:rPrChange>
        </w:rPr>
        <w:t xml:space="preserve">In the Ruins, </w:t>
      </w:r>
      <w:r w:rsidRPr="00577B31">
        <w:rPr>
          <w:sz w:val="20"/>
          <w:szCs w:val="20"/>
          <w:rPrChange w:id="2430" w:author="Anna Wingfield" w:date="2024-03-14T14:53:00Z">
            <w:rPr>
              <w:rFonts w:asciiTheme="majorHAnsi" w:hAnsiTheme="majorHAnsi" w:cstheme="majorHAnsi"/>
              <w:sz w:val="20"/>
              <w:szCs w:val="20"/>
            </w:rPr>
          </w:rPrChange>
        </w:rPr>
        <w:t>51.</w:t>
      </w:r>
    </w:p>
  </w:footnote>
  <w:footnote w:id="83">
    <w:p w14:paraId="2CEDF33F" w14:textId="4C790822" w:rsidR="00FF4081" w:rsidRPr="00577B31" w:rsidRDefault="00FF4081">
      <w:pPr>
        <w:pStyle w:val="FootnoteText"/>
        <w:rPr>
          <w:sz w:val="20"/>
          <w:szCs w:val="20"/>
          <w:rPrChange w:id="2465" w:author="Anna Wingfield" w:date="2024-03-14T14:53:00Z">
            <w:rPr>
              <w:rFonts w:asciiTheme="majorHAnsi" w:hAnsiTheme="majorHAnsi" w:cstheme="majorHAnsi"/>
              <w:sz w:val="20"/>
              <w:szCs w:val="20"/>
            </w:rPr>
          </w:rPrChange>
        </w:rPr>
      </w:pPr>
      <w:r w:rsidRPr="00577B31">
        <w:rPr>
          <w:rStyle w:val="FootnoteReference"/>
          <w:sz w:val="20"/>
          <w:szCs w:val="20"/>
          <w:rPrChange w:id="2466" w:author="Anna Wingfield" w:date="2024-03-14T14:53:00Z">
            <w:rPr>
              <w:rStyle w:val="FootnoteReference"/>
              <w:rFonts w:asciiTheme="majorHAnsi" w:hAnsiTheme="majorHAnsi" w:cstheme="majorHAnsi"/>
              <w:sz w:val="20"/>
              <w:szCs w:val="20"/>
            </w:rPr>
          </w:rPrChange>
        </w:rPr>
        <w:footnoteRef/>
      </w:r>
      <w:r w:rsidRPr="00577B31">
        <w:rPr>
          <w:sz w:val="20"/>
          <w:szCs w:val="20"/>
          <w:rPrChange w:id="2467" w:author="Anna Wingfield" w:date="2024-03-14T14:53:00Z">
            <w:rPr>
              <w:rFonts w:asciiTheme="majorHAnsi" w:hAnsiTheme="majorHAnsi" w:cstheme="majorHAnsi"/>
              <w:sz w:val="20"/>
              <w:szCs w:val="20"/>
            </w:rPr>
          </w:rPrChange>
        </w:rPr>
        <w:t xml:space="preserve"> Brown, </w:t>
      </w:r>
      <w:r w:rsidR="00955FFC" w:rsidRPr="00577B31">
        <w:rPr>
          <w:i/>
          <w:iCs/>
          <w:sz w:val="20"/>
          <w:szCs w:val="20"/>
          <w:rPrChange w:id="2468" w:author="Anna Wingfield" w:date="2024-03-14T14:53:00Z">
            <w:rPr>
              <w:rFonts w:asciiTheme="majorHAnsi" w:hAnsiTheme="majorHAnsi" w:cstheme="majorHAnsi"/>
              <w:i/>
              <w:iCs/>
              <w:sz w:val="20"/>
              <w:szCs w:val="20"/>
            </w:rPr>
          </w:rPrChange>
        </w:rPr>
        <w:t xml:space="preserve">In the Ruins, </w:t>
      </w:r>
      <w:r w:rsidRPr="00577B31">
        <w:rPr>
          <w:sz w:val="20"/>
          <w:szCs w:val="20"/>
          <w:rPrChange w:id="2469" w:author="Anna Wingfield" w:date="2024-03-14T14:53:00Z">
            <w:rPr>
              <w:rFonts w:asciiTheme="majorHAnsi" w:hAnsiTheme="majorHAnsi" w:cstheme="majorHAnsi"/>
              <w:sz w:val="20"/>
              <w:szCs w:val="20"/>
            </w:rPr>
          </w:rPrChange>
        </w:rPr>
        <w:t>183; Hogg,</w:t>
      </w:r>
      <w:r w:rsidR="00955FFC" w:rsidRPr="00577B31">
        <w:rPr>
          <w:sz w:val="20"/>
          <w:szCs w:val="20"/>
          <w:rPrChange w:id="2470" w:author="Anna Wingfield" w:date="2024-03-14T14:53:00Z">
            <w:rPr>
              <w:rFonts w:asciiTheme="majorHAnsi" w:hAnsiTheme="majorHAnsi" w:cstheme="majorHAnsi"/>
              <w:sz w:val="20"/>
              <w:szCs w:val="20"/>
            </w:rPr>
          </w:rPrChange>
        </w:rPr>
        <w:t xml:space="preserve"> </w:t>
      </w:r>
      <w:r w:rsidR="00955FFC" w:rsidRPr="00577B31">
        <w:rPr>
          <w:i/>
          <w:iCs/>
          <w:sz w:val="20"/>
          <w:szCs w:val="20"/>
          <w:rPrChange w:id="2471" w:author="Anna Wingfield" w:date="2024-03-14T14:53:00Z">
            <w:rPr>
              <w:rFonts w:asciiTheme="majorHAnsi" w:hAnsiTheme="majorHAnsi" w:cstheme="majorHAnsi"/>
              <w:i/>
              <w:iCs/>
              <w:sz w:val="20"/>
              <w:szCs w:val="20"/>
            </w:rPr>
          </w:rPrChange>
        </w:rPr>
        <w:t>Private Memoirs,</w:t>
      </w:r>
      <w:r w:rsidRPr="00577B31">
        <w:rPr>
          <w:sz w:val="20"/>
          <w:szCs w:val="20"/>
          <w:rPrChange w:id="2472" w:author="Anna Wingfield" w:date="2024-03-14T14:53:00Z">
            <w:rPr>
              <w:rFonts w:asciiTheme="majorHAnsi" w:hAnsiTheme="majorHAnsi" w:cstheme="majorHAnsi"/>
              <w:sz w:val="20"/>
              <w:szCs w:val="20"/>
            </w:rPr>
          </w:rPrChange>
        </w:rPr>
        <w:t xml:space="preserve"> 142.</w:t>
      </w:r>
    </w:p>
  </w:footnote>
  <w:footnote w:id="84">
    <w:p w14:paraId="614C47C2" w14:textId="09008DC5" w:rsidR="00BC3D2D" w:rsidRPr="00577B31" w:rsidRDefault="00BC3D2D">
      <w:pPr>
        <w:pStyle w:val="FootnoteText"/>
        <w:rPr>
          <w:sz w:val="20"/>
          <w:szCs w:val="20"/>
          <w:rPrChange w:id="2645" w:author="Anna Wingfield" w:date="2024-03-14T14:53:00Z">
            <w:rPr>
              <w:rFonts w:asciiTheme="majorHAnsi" w:hAnsiTheme="majorHAnsi" w:cstheme="majorHAnsi"/>
              <w:sz w:val="20"/>
              <w:szCs w:val="20"/>
            </w:rPr>
          </w:rPrChange>
        </w:rPr>
      </w:pPr>
      <w:r w:rsidRPr="00577B31">
        <w:rPr>
          <w:rStyle w:val="FootnoteReference"/>
          <w:sz w:val="20"/>
          <w:szCs w:val="20"/>
          <w:rPrChange w:id="2646" w:author="Anna Wingfield" w:date="2024-03-14T14:53:00Z">
            <w:rPr>
              <w:rStyle w:val="FootnoteReference"/>
              <w:rFonts w:asciiTheme="majorHAnsi" w:hAnsiTheme="majorHAnsi" w:cstheme="majorHAnsi"/>
              <w:sz w:val="20"/>
              <w:szCs w:val="20"/>
            </w:rPr>
          </w:rPrChange>
        </w:rPr>
        <w:footnoteRef/>
      </w:r>
      <w:r w:rsidRPr="00577B31">
        <w:rPr>
          <w:sz w:val="20"/>
          <w:szCs w:val="20"/>
          <w:rPrChange w:id="2647" w:author="Anna Wingfield" w:date="2024-03-14T14:53:00Z">
            <w:rPr>
              <w:rFonts w:asciiTheme="majorHAnsi" w:hAnsiTheme="majorHAnsi" w:cstheme="majorHAnsi"/>
              <w:sz w:val="20"/>
              <w:szCs w:val="20"/>
            </w:rPr>
          </w:rPrChange>
        </w:rPr>
        <w:t xml:space="preserve"> Joanne Meyerowitz, “Thinking Sex with an Androgyne,” </w:t>
      </w:r>
      <w:r w:rsidRPr="00577B31">
        <w:rPr>
          <w:i/>
          <w:iCs/>
          <w:sz w:val="20"/>
          <w:szCs w:val="20"/>
          <w:rPrChange w:id="2648" w:author="Anna Wingfield" w:date="2024-03-14T14:53:00Z">
            <w:rPr>
              <w:rFonts w:asciiTheme="majorHAnsi" w:hAnsiTheme="majorHAnsi" w:cstheme="majorHAnsi"/>
              <w:i/>
              <w:iCs/>
              <w:sz w:val="20"/>
              <w:szCs w:val="20"/>
            </w:rPr>
          </w:rPrChange>
        </w:rPr>
        <w:t>GLQ</w:t>
      </w:r>
      <w:r w:rsidRPr="00577B31">
        <w:rPr>
          <w:sz w:val="20"/>
          <w:szCs w:val="20"/>
          <w:rPrChange w:id="2649" w:author="Anna Wingfield" w:date="2024-03-14T14:53:00Z">
            <w:rPr>
              <w:rFonts w:asciiTheme="majorHAnsi" w:hAnsiTheme="majorHAnsi" w:cstheme="majorHAnsi"/>
              <w:sz w:val="20"/>
              <w:szCs w:val="20"/>
            </w:rPr>
          </w:rPrChange>
        </w:rPr>
        <w:t xml:space="preserve"> 17</w:t>
      </w:r>
      <w:r w:rsidR="00282AED" w:rsidRPr="00577B31">
        <w:rPr>
          <w:sz w:val="20"/>
          <w:szCs w:val="20"/>
          <w:rPrChange w:id="2650" w:author="Anna Wingfield" w:date="2024-03-14T14:53:00Z">
            <w:rPr>
              <w:rFonts w:asciiTheme="majorHAnsi" w:hAnsiTheme="majorHAnsi" w:cstheme="majorHAnsi"/>
              <w:sz w:val="20"/>
              <w:szCs w:val="20"/>
            </w:rPr>
          </w:rPrChange>
        </w:rPr>
        <w:t xml:space="preserve">, no. </w:t>
      </w:r>
      <w:r w:rsidRPr="00577B31">
        <w:rPr>
          <w:sz w:val="20"/>
          <w:szCs w:val="20"/>
          <w:rPrChange w:id="2651" w:author="Anna Wingfield" w:date="2024-03-14T14:53:00Z">
            <w:rPr>
              <w:rFonts w:asciiTheme="majorHAnsi" w:hAnsiTheme="majorHAnsi" w:cstheme="majorHAnsi"/>
              <w:sz w:val="20"/>
              <w:szCs w:val="20"/>
            </w:rPr>
          </w:rPrChange>
        </w:rPr>
        <w:t>1 (2011), 103.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FC72" w14:textId="77777777" w:rsidR="000049FE" w:rsidRDefault="000049FE" w:rsidP="00F10A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EFBA1" w14:textId="77777777" w:rsidR="000049FE" w:rsidRDefault="000049FE" w:rsidP="001A40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00C8" w14:textId="5A613197" w:rsidR="000049FE" w:rsidRDefault="007F476E" w:rsidP="00F10A62">
    <w:pPr>
      <w:pStyle w:val="Header"/>
      <w:framePr w:wrap="around" w:vAnchor="text" w:hAnchor="margin" w:xAlign="right" w:y="1"/>
      <w:rPr>
        <w:rStyle w:val="PageNumber"/>
      </w:rPr>
    </w:pPr>
    <w:r w:rsidRPr="00577B31">
      <w:rPr>
        <w:rStyle w:val="PageNumber"/>
        <w:rFonts w:ascii="Times New Roman" w:hAnsi="Times New Roman"/>
        <w:rPrChange w:id="3364" w:author="Anna Wingfield" w:date="2024-03-14T14:53:00Z">
          <w:rPr>
            <w:rStyle w:val="PageNumber"/>
          </w:rPr>
        </w:rPrChange>
      </w:rPr>
      <w:t>Werner</w:t>
    </w:r>
    <w:r>
      <w:rPr>
        <w:rStyle w:val="PageNumber"/>
      </w:rPr>
      <w:t xml:space="preserve"> </w:t>
    </w:r>
    <w:r w:rsidR="000049FE" w:rsidRPr="00577B31">
      <w:rPr>
        <w:rStyle w:val="PageNumber"/>
        <w:rFonts w:ascii="Times New Roman" w:hAnsi="Times New Roman"/>
        <w:rPrChange w:id="3365" w:author="Anna Wingfield" w:date="2024-03-14T14:53:00Z">
          <w:rPr>
            <w:rStyle w:val="PageNumber"/>
          </w:rPr>
        </w:rPrChange>
      </w:rPr>
      <w:fldChar w:fldCharType="begin"/>
    </w:r>
    <w:r w:rsidR="000049FE" w:rsidRPr="00577B31">
      <w:rPr>
        <w:rStyle w:val="PageNumber"/>
        <w:rFonts w:ascii="Times New Roman" w:hAnsi="Times New Roman"/>
        <w:rPrChange w:id="3366" w:author="Anna Wingfield" w:date="2024-03-14T14:53:00Z">
          <w:rPr>
            <w:rStyle w:val="PageNumber"/>
          </w:rPr>
        </w:rPrChange>
      </w:rPr>
      <w:instrText xml:space="preserve">PAGE  </w:instrText>
    </w:r>
    <w:r w:rsidR="000049FE" w:rsidRPr="00577B31">
      <w:rPr>
        <w:rStyle w:val="PageNumber"/>
        <w:rFonts w:ascii="Times New Roman" w:hAnsi="Times New Roman"/>
        <w:rPrChange w:id="3367" w:author="Anna Wingfield" w:date="2024-03-14T14:53:00Z">
          <w:rPr>
            <w:rStyle w:val="PageNumber"/>
          </w:rPr>
        </w:rPrChange>
      </w:rPr>
      <w:fldChar w:fldCharType="separate"/>
    </w:r>
    <w:r w:rsidR="000049FE" w:rsidRPr="00577B31">
      <w:rPr>
        <w:rStyle w:val="PageNumber"/>
        <w:rFonts w:ascii="Times New Roman" w:hAnsi="Times New Roman"/>
        <w:noProof/>
        <w:rPrChange w:id="3368" w:author="Anna Wingfield" w:date="2024-03-14T14:53:00Z">
          <w:rPr>
            <w:rStyle w:val="PageNumber"/>
            <w:noProof/>
          </w:rPr>
        </w:rPrChange>
      </w:rPr>
      <w:t>18</w:t>
    </w:r>
    <w:r w:rsidR="000049FE" w:rsidRPr="00577B31">
      <w:rPr>
        <w:rStyle w:val="PageNumber"/>
        <w:rFonts w:ascii="Times New Roman" w:hAnsi="Times New Roman"/>
        <w:rPrChange w:id="3369" w:author="Anna Wingfield" w:date="2024-03-14T14:53:00Z">
          <w:rPr>
            <w:rStyle w:val="PageNumber"/>
          </w:rPr>
        </w:rPrChange>
      </w:rPr>
      <w:fldChar w:fldCharType="end"/>
    </w:r>
  </w:p>
  <w:p w14:paraId="0F2A3F53" w14:textId="77777777" w:rsidR="000049FE" w:rsidRDefault="000049FE" w:rsidP="001A405D">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5A"/>
    <w:rsid w:val="000049FE"/>
    <w:rsid w:val="00005B83"/>
    <w:rsid w:val="000118F0"/>
    <w:rsid w:val="0001222E"/>
    <w:rsid w:val="000132CD"/>
    <w:rsid w:val="0001610B"/>
    <w:rsid w:val="000163FC"/>
    <w:rsid w:val="000214A7"/>
    <w:rsid w:val="000229D8"/>
    <w:rsid w:val="00031B46"/>
    <w:rsid w:val="000325AA"/>
    <w:rsid w:val="00036404"/>
    <w:rsid w:val="00045726"/>
    <w:rsid w:val="00045D2E"/>
    <w:rsid w:val="000469D6"/>
    <w:rsid w:val="00057A74"/>
    <w:rsid w:val="00060C6B"/>
    <w:rsid w:val="00063B88"/>
    <w:rsid w:val="00067A9D"/>
    <w:rsid w:val="000719B2"/>
    <w:rsid w:val="00074006"/>
    <w:rsid w:val="000752F3"/>
    <w:rsid w:val="00083A6F"/>
    <w:rsid w:val="0008762A"/>
    <w:rsid w:val="00090627"/>
    <w:rsid w:val="00096CD0"/>
    <w:rsid w:val="000A0FEE"/>
    <w:rsid w:val="000A1932"/>
    <w:rsid w:val="000A24C4"/>
    <w:rsid w:val="000A6514"/>
    <w:rsid w:val="000B18B8"/>
    <w:rsid w:val="000B3C98"/>
    <w:rsid w:val="000B4FAB"/>
    <w:rsid w:val="000C7870"/>
    <w:rsid w:val="000C7BA8"/>
    <w:rsid w:val="000D3D1B"/>
    <w:rsid w:val="000D5132"/>
    <w:rsid w:val="000D6C58"/>
    <w:rsid w:val="000D701F"/>
    <w:rsid w:val="000D7A72"/>
    <w:rsid w:val="000D7FCC"/>
    <w:rsid w:val="000E60E0"/>
    <w:rsid w:val="000E667B"/>
    <w:rsid w:val="000E72FD"/>
    <w:rsid w:val="000F0D23"/>
    <w:rsid w:val="000F28B2"/>
    <w:rsid w:val="000F2A0E"/>
    <w:rsid w:val="000F4541"/>
    <w:rsid w:val="000F61B2"/>
    <w:rsid w:val="000F637C"/>
    <w:rsid w:val="00100B65"/>
    <w:rsid w:val="00101695"/>
    <w:rsid w:val="001064C0"/>
    <w:rsid w:val="00111EE2"/>
    <w:rsid w:val="00112F55"/>
    <w:rsid w:val="00114069"/>
    <w:rsid w:val="00116A44"/>
    <w:rsid w:val="00117A41"/>
    <w:rsid w:val="001203F5"/>
    <w:rsid w:val="00120492"/>
    <w:rsid w:val="0012086C"/>
    <w:rsid w:val="00124DE1"/>
    <w:rsid w:val="00131CC5"/>
    <w:rsid w:val="001323DD"/>
    <w:rsid w:val="00135593"/>
    <w:rsid w:val="001371AA"/>
    <w:rsid w:val="001377B5"/>
    <w:rsid w:val="001402CC"/>
    <w:rsid w:val="00142108"/>
    <w:rsid w:val="00145443"/>
    <w:rsid w:val="0014685C"/>
    <w:rsid w:val="00155731"/>
    <w:rsid w:val="0015669D"/>
    <w:rsid w:val="001568AE"/>
    <w:rsid w:val="00156F53"/>
    <w:rsid w:val="00157372"/>
    <w:rsid w:val="001633FB"/>
    <w:rsid w:val="00163759"/>
    <w:rsid w:val="00163B28"/>
    <w:rsid w:val="00164044"/>
    <w:rsid w:val="00170574"/>
    <w:rsid w:val="00172437"/>
    <w:rsid w:val="00172FEE"/>
    <w:rsid w:val="001762C9"/>
    <w:rsid w:val="00180C26"/>
    <w:rsid w:val="001821FE"/>
    <w:rsid w:val="001869F0"/>
    <w:rsid w:val="00187198"/>
    <w:rsid w:val="001935E4"/>
    <w:rsid w:val="001A17E3"/>
    <w:rsid w:val="001A405D"/>
    <w:rsid w:val="001B17E9"/>
    <w:rsid w:val="001B2761"/>
    <w:rsid w:val="001C2494"/>
    <w:rsid w:val="001C5948"/>
    <w:rsid w:val="001C5C49"/>
    <w:rsid w:val="001D58A7"/>
    <w:rsid w:val="001E116D"/>
    <w:rsid w:val="001E1DFD"/>
    <w:rsid w:val="001E3CB4"/>
    <w:rsid w:val="001E4C76"/>
    <w:rsid w:val="001E590D"/>
    <w:rsid w:val="001F0680"/>
    <w:rsid w:val="001F4E98"/>
    <w:rsid w:val="00204290"/>
    <w:rsid w:val="00207563"/>
    <w:rsid w:val="00212D5D"/>
    <w:rsid w:val="00213639"/>
    <w:rsid w:val="00213BF1"/>
    <w:rsid w:val="00215A46"/>
    <w:rsid w:val="002178F2"/>
    <w:rsid w:val="00220712"/>
    <w:rsid w:val="00222252"/>
    <w:rsid w:val="00224695"/>
    <w:rsid w:val="00230E6D"/>
    <w:rsid w:val="00230E6E"/>
    <w:rsid w:val="00231E47"/>
    <w:rsid w:val="002376B9"/>
    <w:rsid w:val="00250B87"/>
    <w:rsid w:val="00257A7B"/>
    <w:rsid w:val="00262840"/>
    <w:rsid w:val="00264B8B"/>
    <w:rsid w:val="00265B38"/>
    <w:rsid w:val="00267F3A"/>
    <w:rsid w:val="00270B38"/>
    <w:rsid w:val="00272DB0"/>
    <w:rsid w:val="00273CA7"/>
    <w:rsid w:val="0027588C"/>
    <w:rsid w:val="002805D1"/>
    <w:rsid w:val="0028173C"/>
    <w:rsid w:val="00281C42"/>
    <w:rsid w:val="00282269"/>
    <w:rsid w:val="00282AED"/>
    <w:rsid w:val="002858E9"/>
    <w:rsid w:val="00285FEE"/>
    <w:rsid w:val="002866B8"/>
    <w:rsid w:val="0028756F"/>
    <w:rsid w:val="00291ABA"/>
    <w:rsid w:val="002A12E5"/>
    <w:rsid w:val="002A2582"/>
    <w:rsid w:val="002A2E47"/>
    <w:rsid w:val="002A57BE"/>
    <w:rsid w:val="002A6D5E"/>
    <w:rsid w:val="002B0555"/>
    <w:rsid w:val="002B219B"/>
    <w:rsid w:val="002B2532"/>
    <w:rsid w:val="002B38E9"/>
    <w:rsid w:val="002C0D0A"/>
    <w:rsid w:val="002C0E4C"/>
    <w:rsid w:val="002C1300"/>
    <w:rsid w:val="002C324E"/>
    <w:rsid w:val="002C58DE"/>
    <w:rsid w:val="002C7CAB"/>
    <w:rsid w:val="002D2758"/>
    <w:rsid w:val="002D35CA"/>
    <w:rsid w:val="002D4731"/>
    <w:rsid w:val="002D691B"/>
    <w:rsid w:val="002E0CCF"/>
    <w:rsid w:val="002E1FB5"/>
    <w:rsid w:val="002E4FDB"/>
    <w:rsid w:val="002E5633"/>
    <w:rsid w:val="002E5E34"/>
    <w:rsid w:val="002F0813"/>
    <w:rsid w:val="002F446D"/>
    <w:rsid w:val="002F4B6C"/>
    <w:rsid w:val="002F632D"/>
    <w:rsid w:val="002F7CD1"/>
    <w:rsid w:val="00302839"/>
    <w:rsid w:val="00305829"/>
    <w:rsid w:val="003067E7"/>
    <w:rsid w:val="00310117"/>
    <w:rsid w:val="0031225A"/>
    <w:rsid w:val="0031344A"/>
    <w:rsid w:val="00313961"/>
    <w:rsid w:val="00320366"/>
    <w:rsid w:val="00322DCC"/>
    <w:rsid w:val="00322DEE"/>
    <w:rsid w:val="00322F72"/>
    <w:rsid w:val="003240D5"/>
    <w:rsid w:val="00326DC0"/>
    <w:rsid w:val="003326D6"/>
    <w:rsid w:val="00342B47"/>
    <w:rsid w:val="0034457B"/>
    <w:rsid w:val="00347D4F"/>
    <w:rsid w:val="003500CC"/>
    <w:rsid w:val="00355A02"/>
    <w:rsid w:val="00355B4F"/>
    <w:rsid w:val="00355B6E"/>
    <w:rsid w:val="00357730"/>
    <w:rsid w:val="003616B4"/>
    <w:rsid w:val="0036337A"/>
    <w:rsid w:val="003656A7"/>
    <w:rsid w:val="003663F8"/>
    <w:rsid w:val="003665AA"/>
    <w:rsid w:val="00367B0B"/>
    <w:rsid w:val="00377A96"/>
    <w:rsid w:val="00380030"/>
    <w:rsid w:val="0038565A"/>
    <w:rsid w:val="0039164F"/>
    <w:rsid w:val="00392582"/>
    <w:rsid w:val="00395DD9"/>
    <w:rsid w:val="00396B20"/>
    <w:rsid w:val="0039724A"/>
    <w:rsid w:val="003A1BAF"/>
    <w:rsid w:val="003A337E"/>
    <w:rsid w:val="003A3D27"/>
    <w:rsid w:val="003A3DC4"/>
    <w:rsid w:val="003A5E69"/>
    <w:rsid w:val="003A7FD4"/>
    <w:rsid w:val="003B0D88"/>
    <w:rsid w:val="003B2E9D"/>
    <w:rsid w:val="003B3801"/>
    <w:rsid w:val="003B4721"/>
    <w:rsid w:val="003B55C6"/>
    <w:rsid w:val="003C5376"/>
    <w:rsid w:val="003C72AE"/>
    <w:rsid w:val="003D533F"/>
    <w:rsid w:val="003D5436"/>
    <w:rsid w:val="003D5FD3"/>
    <w:rsid w:val="003E0EB9"/>
    <w:rsid w:val="003E6AFC"/>
    <w:rsid w:val="003F345E"/>
    <w:rsid w:val="003F40D4"/>
    <w:rsid w:val="00401E9A"/>
    <w:rsid w:val="004043B9"/>
    <w:rsid w:val="00406C57"/>
    <w:rsid w:val="00407166"/>
    <w:rsid w:val="0041042D"/>
    <w:rsid w:val="0041104E"/>
    <w:rsid w:val="00411DBE"/>
    <w:rsid w:val="004133DD"/>
    <w:rsid w:val="00414B6F"/>
    <w:rsid w:val="004163E8"/>
    <w:rsid w:val="0041745B"/>
    <w:rsid w:val="004175FB"/>
    <w:rsid w:val="00417FCC"/>
    <w:rsid w:val="00421ED3"/>
    <w:rsid w:val="004264E4"/>
    <w:rsid w:val="00426F40"/>
    <w:rsid w:val="004312B1"/>
    <w:rsid w:val="004316BA"/>
    <w:rsid w:val="00432EA8"/>
    <w:rsid w:val="00432FE4"/>
    <w:rsid w:val="00433454"/>
    <w:rsid w:val="00437364"/>
    <w:rsid w:val="0044017B"/>
    <w:rsid w:val="00441B27"/>
    <w:rsid w:val="004431C4"/>
    <w:rsid w:val="00444DEA"/>
    <w:rsid w:val="004509DC"/>
    <w:rsid w:val="004511CC"/>
    <w:rsid w:val="00455660"/>
    <w:rsid w:val="00455D44"/>
    <w:rsid w:val="0046206D"/>
    <w:rsid w:val="00464EB2"/>
    <w:rsid w:val="00465D12"/>
    <w:rsid w:val="00473F94"/>
    <w:rsid w:val="00480227"/>
    <w:rsid w:val="00480235"/>
    <w:rsid w:val="00480B32"/>
    <w:rsid w:val="00481827"/>
    <w:rsid w:val="00483879"/>
    <w:rsid w:val="00484DC2"/>
    <w:rsid w:val="0048585C"/>
    <w:rsid w:val="00486A4F"/>
    <w:rsid w:val="00486F9D"/>
    <w:rsid w:val="004901C6"/>
    <w:rsid w:val="004914C3"/>
    <w:rsid w:val="0049151F"/>
    <w:rsid w:val="004929BC"/>
    <w:rsid w:val="00492A73"/>
    <w:rsid w:val="00495661"/>
    <w:rsid w:val="004A1025"/>
    <w:rsid w:val="004A4050"/>
    <w:rsid w:val="004B3E95"/>
    <w:rsid w:val="004B416F"/>
    <w:rsid w:val="004B4D0E"/>
    <w:rsid w:val="004B5075"/>
    <w:rsid w:val="004B5A7E"/>
    <w:rsid w:val="004C1208"/>
    <w:rsid w:val="004C1DD6"/>
    <w:rsid w:val="004C3007"/>
    <w:rsid w:val="004D0061"/>
    <w:rsid w:val="004D0645"/>
    <w:rsid w:val="004D0887"/>
    <w:rsid w:val="004D0B40"/>
    <w:rsid w:val="004D1B5B"/>
    <w:rsid w:val="004D4C63"/>
    <w:rsid w:val="004E25BB"/>
    <w:rsid w:val="004E3DB2"/>
    <w:rsid w:val="004E540C"/>
    <w:rsid w:val="004E5A1A"/>
    <w:rsid w:val="004F4D5A"/>
    <w:rsid w:val="004F6E34"/>
    <w:rsid w:val="004F79CF"/>
    <w:rsid w:val="005001ED"/>
    <w:rsid w:val="00502C0C"/>
    <w:rsid w:val="00502CDE"/>
    <w:rsid w:val="0050335C"/>
    <w:rsid w:val="005035A6"/>
    <w:rsid w:val="005047DB"/>
    <w:rsid w:val="0050644C"/>
    <w:rsid w:val="00510102"/>
    <w:rsid w:val="00513FB0"/>
    <w:rsid w:val="005140CF"/>
    <w:rsid w:val="00526071"/>
    <w:rsid w:val="0052702E"/>
    <w:rsid w:val="00527BE5"/>
    <w:rsid w:val="00532F53"/>
    <w:rsid w:val="005343EA"/>
    <w:rsid w:val="00534BA9"/>
    <w:rsid w:val="00534FEB"/>
    <w:rsid w:val="00535022"/>
    <w:rsid w:val="005350A2"/>
    <w:rsid w:val="00535821"/>
    <w:rsid w:val="0054069E"/>
    <w:rsid w:val="0054249A"/>
    <w:rsid w:val="00545DD5"/>
    <w:rsid w:val="00562675"/>
    <w:rsid w:val="005627FE"/>
    <w:rsid w:val="00564806"/>
    <w:rsid w:val="00566153"/>
    <w:rsid w:val="0056643C"/>
    <w:rsid w:val="00566DCB"/>
    <w:rsid w:val="00571E39"/>
    <w:rsid w:val="005730F7"/>
    <w:rsid w:val="00574B88"/>
    <w:rsid w:val="005753C4"/>
    <w:rsid w:val="00575A80"/>
    <w:rsid w:val="00577B31"/>
    <w:rsid w:val="00581F44"/>
    <w:rsid w:val="00583F74"/>
    <w:rsid w:val="0058523A"/>
    <w:rsid w:val="00587B99"/>
    <w:rsid w:val="0059059A"/>
    <w:rsid w:val="00592DE6"/>
    <w:rsid w:val="00595554"/>
    <w:rsid w:val="00595D22"/>
    <w:rsid w:val="005A19CB"/>
    <w:rsid w:val="005A3348"/>
    <w:rsid w:val="005A493B"/>
    <w:rsid w:val="005A4AD4"/>
    <w:rsid w:val="005A79BD"/>
    <w:rsid w:val="005B09CE"/>
    <w:rsid w:val="005B5A4E"/>
    <w:rsid w:val="005B6CDB"/>
    <w:rsid w:val="005C3485"/>
    <w:rsid w:val="005C36D9"/>
    <w:rsid w:val="005C5403"/>
    <w:rsid w:val="005D27EF"/>
    <w:rsid w:val="005D6002"/>
    <w:rsid w:val="005D7972"/>
    <w:rsid w:val="005E56C3"/>
    <w:rsid w:val="005F1B81"/>
    <w:rsid w:val="005F7C84"/>
    <w:rsid w:val="00601284"/>
    <w:rsid w:val="00607871"/>
    <w:rsid w:val="00611045"/>
    <w:rsid w:val="006135F9"/>
    <w:rsid w:val="0062234F"/>
    <w:rsid w:val="00624AF9"/>
    <w:rsid w:val="0062523E"/>
    <w:rsid w:val="006356FB"/>
    <w:rsid w:val="00637595"/>
    <w:rsid w:val="00645B52"/>
    <w:rsid w:val="00647684"/>
    <w:rsid w:val="006565EC"/>
    <w:rsid w:val="00660D6D"/>
    <w:rsid w:val="006615D6"/>
    <w:rsid w:val="00665018"/>
    <w:rsid w:val="00665888"/>
    <w:rsid w:val="0066721F"/>
    <w:rsid w:val="00672095"/>
    <w:rsid w:val="006735E4"/>
    <w:rsid w:val="0067467A"/>
    <w:rsid w:val="00677A45"/>
    <w:rsid w:val="00677A5A"/>
    <w:rsid w:val="00677F80"/>
    <w:rsid w:val="00681C8E"/>
    <w:rsid w:val="006831F8"/>
    <w:rsid w:val="006834F4"/>
    <w:rsid w:val="00684BEB"/>
    <w:rsid w:val="00690096"/>
    <w:rsid w:val="006962AE"/>
    <w:rsid w:val="006964E3"/>
    <w:rsid w:val="00697E2A"/>
    <w:rsid w:val="006A4FA0"/>
    <w:rsid w:val="006A51A5"/>
    <w:rsid w:val="006A6B27"/>
    <w:rsid w:val="006A6DED"/>
    <w:rsid w:val="006B03A6"/>
    <w:rsid w:val="006B2EE6"/>
    <w:rsid w:val="006B3FD8"/>
    <w:rsid w:val="006B529F"/>
    <w:rsid w:val="006B6C7A"/>
    <w:rsid w:val="006C2887"/>
    <w:rsid w:val="006C2DA4"/>
    <w:rsid w:val="006C3A53"/>
    <w:rsid w:val="006D1EC4"/>
    <w:rsid w:val="006D2930"/>
    <w:rsid w:val="006D746F"/>
    <w:rsid w:val="006E46B8"/>
    <w:rsid w:val="006E7F3E"/>
    <w:rsid w:val="006F1D28"/>
    <w:rsid w:val="006F27A5"/>
    <w:rsid w:val="006F3A85"/>
    <w:rsid w:val="006F570E"/>
    <w:rsid w:val="006F67BC"/>
    <w:rsid w:val="006F7517"/>
    <w:rsid w:val="006F7A02"/>
    <w:rsid w:val="007033F4"/>
    <w:rsid w:val="00713AF8"/>
    <w:rsid w:val="0072054F"/>
    <w:rsid w:val="0072332C"/>
    <w:rsid w:val="00723FAE"/>
    <w:rsid w:val="00724096"/>
    <w:rsid w:val="00730331"/>
    <w:rsid w:val="00747A4C"/>
    <w:rsid w:val="00750DA6"/>
    <w:rsid w:val="00751110"/>
    <w:rsid w:val="007538AA"/>
    <w:rsid w:val="00754641"/>
    <w:rsid w:val="007567BC"/>
    <w:rsid w:val="00760901"/>
    <w:rsid w:val="00767893"/>
    <w:rsid w:val="00767D4D"/>
    <w:rsid w:val="00772858"/>
    <w:rsid w:val="007744F9"/>
    <w:rsid w:val="0077550E"/>
    <w:rsid w:val="00781F53"/>
    <w:rsid w:val="00782B88"/>
    <w:rsid w:val="00785142"/>
    <w:rsid w:val="0078754F"/>
    <w:rsid w:val="00794D93"/>
    <w:rsid w:val="00797E58"/>
    <w:rsid w:val="007A1646"/>
    <w:rsid w:val="007A23E9"/>
    <w:rsid w:val="007A3BCF"/>
    <w:rsid w:val="007A44EB"/>
    <w:rsid w:val="007A4B01"/>
    <w:rsid w:val="007A6806"/>
    <w:rsid w:val="007A77A8"/>
    <w:rsid w:val="007A7F7F"/>
    <w:rsid w:val="007B0912"/>
    <w:rsid w:val="007B3449"/>
    <w:rsid w:val="007B3EA4"/>
    <w:rsid w:val="007B4382"/>
    <w:rsid w:val="007B71BC"/>
    <w:rsid w:val="007B7EF4"/>
    <w:rsid w:val="007C0127"/>
    <w:rsid w:val="007C0888"/>
    <w:rsid w:val="007C59DA"/>
    <w:rsid w:val="007C729B"/>
    <w:rsid w:val="007D02BD"/>
    <w:rsid w:val="007D4DA7"/>
    <w:rsid w:val="007D4F01"/>
    <w:rsid w:val="007E0D14"/>
    <w:rsid w:val="007E1245"/>
    <w:rsid w:val="007E132D"/>
    <w:rsid w:val="007E329F"/>
    <w:rsid w:val="007E4496"/>
    <w:rsid w:val="007E495B"/>
    <w:rsid w:val="007F476E"/>
    <w:rsid w:val="007F4E8F"/>
    <w:rsid w:val="00801E6C"/>
    <w:rsid w:val="0080285B"/>
    <w:rsid w:val="00802FF2"/>
    <w:rsid w:val="0080493E"/>
    <w:rsid w:val="00805BB3"/>
    <w:rsid w:val="00806A99"/>
    <w:rsid w:val="00810856"/>
    <w:rsid w:val="00811663"/>
    <w:rsid w:val="0081462F"/>
    <w:rsid w:val="00817A03"/>
    <w:rsid w:val="00822817"/>
    <w:rsid w:val="00825757"/>
    <w:rsid w:val="00832D18"/>
    <w:rsid w:val="00833938"/>
    <w:rsid w:val="0083760E"/>
    <w:rsid w:val="00837CBE"/>
    <w:rsid w:val="0084179B"/>
    <w:rsid w:val="00842537"/>
    <w:rsid w:val="008441BE"/>
    <w:rsid w:val="00844E12"/>
    <w:rsid w:val="00845052"/>
    <w:rsid w:val="0084682B"/>
    <w:rsid w:val="0085047C"/>
    <w:rsid w:val="0085392A"/>
    <w:rsid w:val="00861F00"/>
    <w:rsid w:val="00862484"/>
    <w:rsid w:val="00864ABE"/>
    <w:rsid w:val="008655C7"/>
    <w:rsid w:val="00875DED"/>
    <w:rsid w:val="0088197F"/>
    <w:rsid w:val="00881CB1"/>
    <w:rsid w:val="00886611"/>
    <w:rsid w:val="008909BB"/>
    <w:rsid w:val="00891B84"/>
    <w:rsid w:val="00891D98"/>
    <w:rsid w:val="00895FD5"/>
    <w:rsid w:val="008964E8"/>
    <w:rsid w:val="008A6528"/>
    <w:rsid w:val="008A74EF"/>
    <w:rsid w:val="008B5103"/>
    <w:rsid w:val="008C0363"/>
    <w:rsid w:val="008C0BB8"/>
    <w:rsid w:val="008C184B"/>
    <w:rsid w:val="008C3886"/>
    <w:rsid w:val="008D3885"/>
    <w:rsid w:val="008D4678"/>
    <w:rsid w:val="008D473D"/>
    <w:rsid w:val="008D5981"/>
    <w:rsid w:val="008D609F"/>
    <w:rsid w:val="008D67D6"/>
    <w:rsid w:val="008D7345"/>
    <w:rsid w:val="008E0B98"/>
    <w:rsid w:val="008E1CEF"/>
    <w:rsid w:val="008E657C"/>
    <w:rsid w:val="008F3C08"/>
    <w:rsid w:val="008F507E"/>
    <w:rsid w:val="008F5D4A"/>
    <w:rsid w:val="008F6C63"/>
    <w:rsid w:val="008F73B3"/>
    <w:rsid w:val="00902926"/>
    <w:rsid w:val="00902D23"/>
    <w:rsid w:val="009039A4"/>
    <w:rsid w:val="00906C11"/>
    <w:rsid w:val="00911E37"/>
    <w:rsid w:val="0091399F"/>
    <w:rsid w:val="00915BBE"/>
    <w:rsid w:val="00921E7A"/>
    <w:rsid w:val="00922393"/>
    <w:rsid w:val="00927B58"/>
    <w:rsid w:val="00930D57"/>
    <w:rsid w:val="009350D8"/>
    <w:rsid w:val="0094125A"/>
    <w:rsid w:val="00942811"/>
    <w:rsid w:val="00942EF9"/>
    <w:rsid w:val="009438E1"/>
    <w:rsid w:val="00946C53"/>
    <w:rsid w:val="00946EFC"/>
    <w:rsid w:val="009472B6"/>
    <w:rsid w:val="009536A0"/>
    <w:rsid w:val="00955FFC"/>
    <w:rsid w:val="00956BCD"/>
    <w:rsid w:val="009624F4"/>
    <w:rsid w:val="0096649D"/>
    <w:rsid w:val="009674FB"/>
    <w:rsid w:val="009729E2"/>
    <w:rsid w:val="00977214"/>
    <w:rsid w:val="009816CC"/>
    <w:rsid w:val="0098221C"/>
    <w:rsid w:val="00983EEE"/>
    <w:rsid w:val="00991374"/>
    <w:rsid w:val="0099207C"/>
    <w:rsid w:val="00994A0B"/>
    <w:rsid w:val="009A1A10"/>
    <w:rsid w:val="009A23B8"/>
    <w:rsid w:val="009A2B22"/>
    <w:rsid w:val="009A66F1"/>
    <w:rsid w:val="009A708E"/>
    <w:rsid w:val="009A7BF7"/>
    <w:rsid w:val="009C0F36"/>
    <w:rsid w:val="009C59D5"/>
    <w:rsid w:val="009D7FC0"/>
    <w:rsid w:val="009E3386"/>
    <w:rsid w:val="009E5DF4"/>
    <w:rsid w:val="009E64B5"/>
    <w:rsid w:val="009E7853"/>
    <w:rsid w:val="009F1437"/>
    <w:rsid w:val="009F2A69"/>
    <w:rsid w:val="009F4122"/>
    <w:rsid w:val="009F78F6"/>
    <w:rsid w:val="00A03162"/>
    <w:rsid w:val="00A03F90"/>
    <w:rsid w:val="00A04627"/>
    <w:rsid w:val="00A102DA"/>
    <w:rsid w:val="00A11D0A"/>
    <w:rsid w:val="00A13CF7"/>
    <w:rsid w:val="00A15097"/>
    <w:rsid w:val="00A2213A"/>
    <w:rsid w:val="00A24ABA"/>
    <w:rsid w:val="00A269FE"/>
    <w:rsid w:val="00A320EB"/>
    <w:rsid w:val="00A333C6"/>
    <w:rsid w:val="00A36758"/>
    <w:rsid w:val="00A415B6"/>
    <w:rsid w:val="00A42CE6"/>
    <w:rsid w:val="00A455F2"/>
    <w:rsid w:val="00A46B90"/>
    <w:rsid w:val="00A46FDA"/>
    <w:rsid w:val="00A47D50"/>
    <w:rsid w:val="00A50956"/>
    <w:rsid w:val="00A539A6"/>
    <w:rsid w:val="00A5467D"/>
    <w:rsid w:val="00A57ECD"/>
    <w:rsid w:val="00A61502"/>
    <w:rsid w:val="00A62424"/>
    <w:rsid w:val="00A641C1"/>
    <w:rsid w:val="00A64377"/>
    <w:rsid w:val="00A64B67"/>
    <w:rsid w:val="00A652DF"/>
    <w:rsid w:val="00A6789B"/>
    <w:rsid w:val="00A679E1"/>
    <w:rsid w:val="00A73C0A"/>
    <w:rsid w:val="00A73D52"/>
    <w:rsid w:val="00A81963"/>
    <w:rsid w:val="00A864D5"/>
    <w:rsid w:val="00A90B26"/>
    <w:rsid w:val="00A90D92"/>
    <w:rsid w:val="00A930FB"/>
    <w:rsid w:val="00A95268"/>
    <w:rsid w:val="00AA0EF8"/>
    <w:rsid w:val="00AA30C3"/>
    <w:rsid w:val="00AB1849"/>
    <w:rsid w:val="00AB6FD7"/>
    <w:rsid w:val="00AC45A4"/>
    <w:rsid w:val="00AD4351"/>
    <w:rsid w:val="00AD7D79"/>
    <w:rsid w:val="00AE11DC"/>
    <w:rsid w:val="00AE6ADF"/>
    <w:rsid w:val="00AF35DD"/>
    <w:rsid w:val="00AF37D2"/>
    <w:rsid w:val="00B0729A"/>
    <w:rsid w:val="00B07969"/>
    <w:rsid w:val="00B07F18"/>
    <w:rsid w:val="00B11A2A"/>
    <w:rsid w:val="00B12CBB"/>
    <w:rsid w:val="00B1493C"/>
    <w:rsid w:val="00B31511"/>
    <w:rsid w:val="00B3363E"/>
    <w:rsid w:val="00B33BD9"/>
    <w:rsid w:val="00B35DD3"/>
    <w:rsid w:val="00B363EC"/>
    <w:rsid w:val="00B40E4C"/>
    <w:rsid w:val="00B46323"/>
    <w:rsid w:val="00B50F78"/>
    <w:rsid w:val="00B520B7"/>
    <w:rsid w:val="00B54C76"/>
    <w:rsid w:val="00B56670"/>
    <w:rsid w:val="00B5764E"/>
    <w:rsid w:val="00B6095D"/>
    <w:rsid w:val="00B62704"/>
    <w:rsid w:val="00B64C67"/>
    <w:rsid w:val="00B65B99"/>
    <w:rsid w:val="00B73F1A"/>
    <w:rsid w:val="00B75A10"/>
    <w:rsid w:val="00B77E29"/>
    <w:rsid w:val="00BA1466"/>
    <w:rsid w:val="00BA2579"/>
    <w:rsid w:val="00BA5ACC"/>
    <w:rsid w:val="00BA6F02"/>
    <w:rsid w:val="00BB10E5"/>
    <w:rsid w:val="00BB21E9"/>
    <w:rsid w:val="00BB355D"/>
    <w:rsid w:val="00BB5E31"/>
    <w:rsid w:val="00BB5E55"/>
    <w:rsid w:val="00BC17DA"/>
    <w:rsid w:val="00BC3898"/>
    <w:rsid w:val="00BC3D2D"/>
    <w:rsid w:val="00BC3F3D"/>
    <w:rsid w:val="00BC4574"/>
    <w:rsid w:val="00BC57B9"/>
    <w:rsid w:val="00BD0664"/>
    <w:rsid w:val="00BD144B"/>
    <w:rsid w:val="00BD4F0E"/>
    <w:rsid w:val="00BD5960"/>
    <w:rsid w:val="00BD6F50"/>
    <w:rsid w:val="00BE2C56"/>
    <w:rsid w:val="00BE760E"/>
    <w:rsid w:val="00BF0E54"/>
    <w:rsid w:val="00BF2B69"/>
    <w:rsid w:val="00BF6F79"/>
    <w:rsid w:val="00C01E79"/>
    <w:rsid w:val="00C14023"/>
    <w:rsid w:val="00C14AEA"/>
    <w:rsid w:val="00C16CAE"/>
    <w:rsid w:val="00C20F6D"/>
    <w:rsid w:val="00C269D1"/>
    <w:rsid w:val="00C27155"/>
    <w:rsid w:val="00C34BE1"/>
    <w:rsid w:val="00C3510E"/>
    <w:rsid w:val="00C375F8"/>
    <w:rsid w:val="00C404E8"/>
    <w:rsid w:val="00C439FB"/>
    <w:rsid w:val="00C606A0"/>
    <w:rsid w:val="00C608C6"/>
    <w:rsid w:val="00C620CD"/>
    <w:rsid w:val="00C6665A"/>
    <w:rsid w:val="00C726C1"/>
    <w:rsid w:val="00C74A80"/>
    <w:rsid w:val="00C8306C"/>
    <w:rsid w:val="00C83794"/>
    <w:rsid w:val="00C849FC"/>
    <w:rsid w:val="00C90928"/>
    <w:rsid w:val="00C911D2"/>
    <w:rsid w:val="00C9172E"/>
    <w:rsid w:val="00C91E85"/>
    <w:rsid w:val="00C93C2E"/>
    <w:rsid w:val="00C945E1"/>
    <w:rsid w:val="00C94F3D"/>
    <w:rsid w:val="00CA052A"/>
    <w:rsid w:val="00CA06A2"/>
    <w:rsid w:val="00CA3A76"/>
    <w:rsid w:val="00CA43A0"/>
    <w:rsid w:val="00CA6863"/>
    <w:rsid w:val="00CB2768"/>
    <w:rsid w:val="00CB301C"/>
    <w:rsid w:val="00CB3410"/>
    <w:rsid w:val="00CB6BE7"/>
    <w:rsid w:val="00CC045A"/>
    <w:rsid w:val="00CC0E44"/>
    <w:rsid w:val="00CC1FE6"/>
    <w:rsid w:val="00CC49EB"/>
    <w:rsid w:val="00CC53EA"/>
    <w:rsid w:val="00CC7E10"/>
    <w:rsid w:val="00CD1502"/>
    <w:rsid w:val="00CD61F6"/>
    <w:rsid w:val="00CE5D12"/>
    <w:rsid w:val="00CE7048"/>
    <w:rsid w:val="00CF02FC"/>
    <w:rsid w:val="00CF6D23"/>
    <w:rsid w:val="00CF7132"/>
    <w:rsid w:val="00D02C60"/>
    <w:rsid w:val="00D0789E"/>
    <w:rsid w:val="00D13224"/>
    <w:rsid w:val="00D15231"/>
    <w:rsid w:val="00D15C76"/>
    <w:rsid w:val="00D205B8"/>
    <w:rsid w:val="00D24D95"/>
    <w:rsid w:val="00D25B1D"/>
    <w:rsid w:val="00D25FAE"/>
    <w:rsid w:val="00D26560"/>
    <w:rsid w:val="00D265CA"/>
    <w:rsid w:val="00D32894"/>
    <w:rsid w:val="00D32B0D"/>
    <w:rsid w:val="00D341A1"/>
    <w:rsid w:val="00D355E0"/>
    <w:rsid w:val="00D36A94"/>
    <w:rsid w:val="00D44045"/>
    <w:rsid w:val="00D470AC"/>
    <w:rsid w:val="00D4726D"/>
    <w:rsid w:val="00D532D4"/>
    <w:rsid w:val="00D57117"/>
    <w:rsid w:val="00D61E56"/>
    <w:rsid w:val="00D62266"/>
    <w:rsid w:val="00D66002"/>
    <w:rsid w:val="00D66E5C"/>
    <w:rsid w:val="00D676EE"/>
    <w:rsid w:val="00D83373"/>
    <w:rsid w:val="00D9006F"/>
    <w:rsid w:val="00D90428"/>
    <w:rsid w:val="00D92953"/>
    <w:rsid w:val="00D97260"/>
    <w:rsid w:val="00DA2E3B"/>
    <w:rsid w:val="00DA510A"/>
    <w:rsid w:val="00DB28D0"/>
    <w:rsid w:val="00DB46D5"/>
    <w:rsid w:val="00DC029D"/>
    <w:rsid w:val="00DC08B6"/>
    <w:rsid w:val="00DC33E3"/>
    <w:rsid w:val="00DC55B5"/>
    <w:rsid w:val="00DC6C4F"/>
    <w:rsid w:val="00DD1ADE"/>
    <w:rsid w:val="00DD3096"/>
    <w:rsid w:val="00DE1D24"/>
    <w:rsid w:val="00DE223C"/>
    <w:rsid w:val="00DE22DE"/>
    <w:rsid w:val="00DE2DDC"/>
    <w:rsid w:val="00DE37C7"/>
    <w:rsid w:val="00DE3BE4"/>
    <w:rsid w:val="00DE3DC0"/>
    <w:rsid w:val="00DE4C4C"/>
    <w:rsid w:val="00DF01CD"/>
    <w:rsid w:val="00DF21F7"/>
    <w:rsid w:val="00DF4F3F"/>
    <w:rsid w:val="00DF7781"/>
    <w:rsid w:val="00E00049"/>
    <w:rsid w:val="00E03123"/>
    <w:rsid w:val="00E05A37"/>
    <w:rsid w:val="00E066CB"/>
    <w:rsid w:val="00E149EF"/>
    <w:rsid w:val="00E1642D"/>
    <w:rsid w:val="00E177E3"/>
    <w:rsid w:val="00E25E65"/>
    <w:rsid w:val="00E2638E"/>
    <w:rsid w:val="00E27555"/>
    <w:rsid w:val="00E31E30"/>
    <w:rsid w:val="00E32C66"/>
    <w:rsid w:val="00E34EFF"/>
    <w:rsid w:val="00E362C5"/>
    <w:rsid w:val="00E41CCA"/>
    <w:rsid w:val="00E43C19"/>
    <w:rsid w:val="00E46499"/>
    <w:rsid w:val="00E52D22"/>
    <w:rsid w:val="00E53E23"/>
    <w:rsid w:val="00E54C57"/>
    <w:rsid w:val="00E57C80"/>
    <w:rsid w:val="00E609A4"/>
    <w:rsid w:val="00E61AF2"/>
    <w:rsid w:val="00E62A37"/>
    <w:rsid w:val="00E65D5B"/>
    <w:rsid w:val="00E67A38"/>
    <w:rsid w:val="00E67CE6"/>
    <w:rsid w:val="00E72E44"/>
    <w:rsid w:val="00E743F2"/>
    <w:rsid w:val="00E75BCF"/>
    <w:rsid w:val="00E75FF7"/>
    <w:rsid w:val="00E776C1"/>
    <w:rsid w:val="00E90340"/>
    <w:rsid w:val="00E95C1F"/>
    <w:rsid w:val="00E9623B"/>
    <w:rsid w:val="00EA1C84"/>
    <w:rsid w:val="00EA3DE1"/>
    <w:rsid w:val="00EA515C"/>
    <w:rsid w:val="00EA5725"/>
    <w:rsid w:val="00EA66D7"/>
    <w:rsid w:val="00EA69B1"/>
    <w:rsid w:val="00EA6DEB"/>
    <w:rsid w:val="00EB1573"/>
    <w:rsid w:val="00EB3CF1"/>
    <w:rsid w:val="00EB56BE"/>
    <w:rsid w:val="00EC0F9E"/>
    <w:rsid w:val="00EC6073"/>
    <w:rsid w:val="00ED0E9E"/>
    <w:rsid w:val="00ED2907"/>
    <w:rsid w:val="00ED4141"/>
    <w:rsid w:val="00EE2064"/>
    <w:rsid w:val="00EE4B63"/>
    <w:rsid w:val="00EE5125"/>
    <w:rsid w:val="00EE6C3D"/>
    <w:rsid w:val="00EF33AF"/>
    <w:rsid w:val="00EF4BF1"/>
    <w:rsid w:val="00EF5924"/>
    <w:rsid w:val="00F10283"/>
    <w:rsid w:val="00F103D0"/>
    <w:rsid w:val="00F1045E"/>
    <w:rsid w:val="00F105CF"/>
    <w:rsid w:val="00F109F6"/>
    <w:rsid w:val="00F10A62"/>
    <w:rsid w:val="00F16684"/>
    <w:rsid w:val="00F249CD"/>
    <w:rsid w:val="00F2508B"/>
    <w:rsid w:val="00F25733"/>
    <w:rsid w:val="00F27443"/>
    <w:rsid w:val="00F27A9A"/>
    <w:rsid w:val="00F32EB3"/>
    <w:rsid w:val="00F35469"/>
    <w:rsid w:val="00F37AA4"/>
    <w:rsid w:val="00F42A91"/>
    <w:rsid w:val="00F46A45"/>
    <w:rsid w:val="00F50C15"/>
    <w:rsid w:val="00F52A22"/>
    <w:rsid w:val="00F5747C"/>
    <w:rsid w:val="00F60048"/>
    <w:rsid w:val="00F63CAB"/>
    <w:rsid w:val="00F6421F"/>
    <w:rsid w:val="00F64933"/>
    <w:rsid w:val="00F70629"/>
    <w:rsid w:val="00F73EFE"/>
    <w:rsid w:val="00F77997"/>
    <w:rsid w:val="00F80F8F"/>
    <w:rsid w:val="00F8165B"/>
    <w:rsid w:val="00F8331B"/>
    <w:rsid w:val="00F83C99"/>
    <w:rsid w:val="00F900C2"/>
    <w:rsid w:val="00F9211A"/>
    <w:rsid w:val="00F92583"/>
    <w:rsid w:val="00F9263E"/>
    <w:rsid w:val="00F92754"/>
    <w:rsid w:val="00F93AB7"/>
    <w:rsid w:val="00FA21ED"/>
    <w:rsid w:val="00FB259F"/>
    <w:rsid w:val="00FB7D25"/>
    <w:rsid w:val="00FC2876"/>
    <w:rsid w:val="00FC2F0F"/>
    <w:rsid w:val="00FC6259"/>
    <w:rsid w:val="00FD3D49"/>
    <w:rsid w:val="00FD5CD5"/>
    <w:rsid w:val="00FD6B8C"/>
    <w:rsid w:val="00FE0054"/>
    <w:rsid w:val="00FE0D4F"/>
    <w:rsid w:val="00FE400E"/>
    <w:rsid w:val="00FE4696"/>
    <w:rsid w:val="00FE5989"/>
    <w:rsid w:val="00FE6BDA"/>
    <w:rsid w:val="00FE6FD9"/>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B522F"/>
  <w14:defaultImageDpi w14:val="300"/>
  <w15:docId w15:val="{2517E204-A8A9-3346-8BF6-9E873A10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qFormat/>
    <w:rsid w:val="00347D4F"/>
    <w:rPr>
      <w:rFonts w:ascii="Times New Roman" w:hAnsi="Times New Roman"/>
    </w:rPr>
  </w:style>
  <w:style w:type="character" w:customStyle="1" w:styleId="FootnoteTextChar">
    <w:name w:val="Footnote Text Char"/>
    <w:link w:val="FootnoteText"/>
    <w:uiPriority w:val="99"/>
    <w:semiHidden/>
    <w:rsid w:val="00347D4F"/>
    <w:rPr>
      <w:rFonts w:ascii="Times New Roman" w:hAnsi="Times New Roman"/>
    </w:rPr>
  </w:style>
  <w:style w:type="character" w:styleId="FootnoteReference">
    <w:name w:val="footnote reference"/>
    <w:uiPriority w:val="99"/>
    <w:unhideWhenUsed/>
    <w:rsid w:val="0054249A"/>
    <w:rPr>
      <w:vertAlign w:val="superscript"/>
    </w:rPr>
  </w:style>
  <w:style w:type="paragraph" w:styleId="EndnoteText">
    <w:name w:val="endnote text"/>
    <w:basedOn w:val="Normal"/>
    <w:link w:val="EndnoteTextChar"/>
    <w:uiPriority w:val="99"/>
    <w:unhideWhenUsed/>
    <w:rsid w:val="00320366"/>
  </w:style>
  <w:style w:type="character" w:customStyle="1" w:styleId="EndnoteTextChar">
    <w:name w:val="Endnote Text Char"/>
    <w:basedOn w:val="DefaultParagraphFont"/>
    <w:link w:val="EndnoteText"/>
    <w:uiPriority w:val="99"/>
    <w:rsid w:val="00320366"/>
  </w:style>
  <w:style w:type="character" w:styleId="EndnoteReference">
    <w:name w:val="endnote reference"/>
    <w:uiPriority w:val="99"/>
    <w:unhideWhenUsed/>
    <w:rsid w:val="00320366"/>
    <w:rPr>
      <w:vertAlign w:val="superscript"/>
    </w:rPr>
  </w:style>
  <w:style w:type="character" w:styleId="CommentReference">
    <w:name w:val="annotation reference"/>
    <w:uiPriority w:val="99"/>
    <w:semiHidden/>
    <w:unhideWhenUsed/>
    <w:rsid w:val="00751110"/>
    <w:rPr>
      <w:sz w:val="18"/>
      <w:szCs w:val="18"/>
    </w:rPr>
  </w:style>
  <w:style w:type="paragraph" w:styleId="CommentText">
    <w:name w:val="annotation text"/>
    <w:basedOn w:val="Normal"/>
    <w:link w:val="CommentTextChar"/>
    <w:uiPriority w:val="99"/>
    <w:semiHidden/>
    <w:unhideWhenUsed/>
    <w:rsid w:val="00751110"/>
  </w:style>
  <w:style w:type="character" w:customStyle="1" w:styleId="CommentTextChar">
    <w:name w:val="Comment Text Char"/>
    <w:basedOn w:val="DefaultParagraphFont"/>
    <w:link w:val="CommentText"/>
    <w:uiPriority w:val="99"/>
    <w:semiHidden/>
    <w:rsid w:val="00751110"/>
  </w:style>
  <w:style w:type="paragraph" w:styleId="CommentSubject">
    <w:name w:val="annotation subject"/>
    <w:basedOn w:val="CommentText"/>
    <w:next w:val="CommentText"/>
    <w:link w:val="CommentSubjectChar"/>
    <w:uiPriority w:val="99"/>
    <w:semiHidden/>
    <w:unhideWhenUsed/>
    <w:rsid w:val="00751110"/>
    <w:rPr>
      <w:b/>
      <w:bCs/>
      <w:sz w:val="20"/>
      <w:szCs w:val="20"/>
    </w:rPr>
  </w:style>
  <w:style w:type="character" w:customStyle="1" w:styleId="CommentSubjectChar">
    <w:name w:val="Comment Subject Char"/>
    <w:link w:val="CommentSubject"/>
    <w:uiPriority w:val="99"/>
    <w:semiHidden/>
    <w:rsid w:val="00751110"/>
    <w:rPr>
      <w:b/>
      <w:bCs/>
      <w:sz w:val="20"/>
      <w:szCs w:val="20"/>
    </w:rPr>
  </w:style>
  <w:style w:type="paragraph" w:styleId="BalloonText">
    <w:name w:val="Balloon Text"/>
    <w:basedOn w:val="Normal"/>
    <w:link w:val="BalloonTextChar"/>
    <w:uiPriority w:val="99"/>
    <w:semiHidden/>
    <w:unhideWhenUsed/>
    <w:rsid w:val="00751110"/>
    <w:rPr>
      <w:rFonts w:ascii="Lucida Grande" w:hAnsi="Lucida Grande" w:cs="Lucida Grande"/>
      <w:sz w:val="18"/>
      <w:szCs w:val="18"/>
    </w:rPr>
  </w:style>
  <w:style w:type="character" w:customStyle="1" w:styleId="BalloonTextChar">
    <w:name w:val="Balloon Text Char"/>
    <w:link w:val="BalloonText"/>
    <w:uiPriority w:val="99"/>
    <w:semiHidden/>
    <w:rsid w:val="00751110"/>
    <w:rPr>
      <w:rFonts w:ascii="Lucida Grande" w:hAnsi="Lucida Grande" w:cs="Lucida Grande"/>
      <w:sz w:val="18"/>
      <w:szCs w:val="18"/>
    </w:rPr>
  </w:style>
  <w:style w:type="character" w:styleId="Hyperlink">
    <w:name w:val="Hyperlink"/>
    <w:uiPriority w:val="99"/>
    <w:unhideWhenUsed/>
    <w:rsid w:val="002F7CD1"/>
    <w:rPr>
      <w:color w:val="0000FF"/>
      <w:u w:val="single"/>
    </w:rPr>
  </w:style>
  <w:style w:type="character" w:styleId="Emphasis">
    <w:name w:val="Emphasis"/>
    <w:uiPriority w:val="20"/>
    <w:qFormat/>
    <w:rsid w:val="00F70629"/>
    <w:rPr>
      <w:i/>
      <w:iCs/>
    </w:rPr>
  </w:style>
  <w:style w:type="paragraph" w:styleId="Header">
    <w:name w:val="header"/>
    <w:basedOn w:val="Normal"/>
    <w:link w:val="HeaderChar"/>
    <w:uiPriority w:val="99"/>
    <w:unhideWhenUsed/>
    <w:rsid w:val="001A405D"/>
    <w:pPr>
      <w:tabs>
        <w:tab w:val="center" w:pos="4320"/>
        <w:tab w:val="right" w:pos="8640"/>
      </w:tabs>
    </w:pPr>
  </w:style>
  <w:style w:type="character" w:customStyle="1" w:styleId="HeaderChar">
    <w:name w:val="Header Char"/>
    <w:basedOn w:val="DefaultParagraphFont"/>
    <w:link w:val="Header"/>
    <w:uiPriority w:val="99"/>
    <w:rsid w:val="001A405D"/>
  </w:style>
  <w:style w:type="character" w:styleId="PageNumber">
    <w:name w:val="page number"/>
    <w:basedOn w:val="DefaultParagraphFont"/>
    <w:uiPriority w:val="99"/>
    <w:semiHidden/>
    <w:unhideWhenUsed/>
    <w:rsid w:val="001A405D"/>
  </w:style>
  <w:style w:type="paragraph" w:styleId="Revision">
    <w:name w:val="Revision"/>
    <w:hidden/>
    <w:uiPriority w:val="99"/>
    <w:semiHidden/>
    <w:rsid w:val="00F105CF"/>
    <w:rPr>
      <w:sz w:val="24"/>
      <w:szCs w:val="24"/>
    </w:rPr>
  </w:style>
  <w:style w:type="character" w:styleId="FollowedHyperlink">
    <w:name w:val="FollowedHyperlink"/>
    <w:uiPriority w:val="99"/>
    <w:semiHidden/>
    <w:unhideWhenUsed/>
    <w:rsid w:val="004D0061"/>
    <w:rPr>
      <w:color w:val="800080"/>
      <w:u w:val="single"/>
    </w:rPr>
  </w:style>
  <w:style w:type="paragraph" w:styleId="Footer">
    <w:name w:val="footer"/>
    <w:basedOn w:val="Normal"/>
    <w:link w:val="FooterChar"/>
    <w:uiPriority w:val="99"/>
    <w:unhideWhenUsed/>
    <w:rsid w:val="007F476E"/>
    <w:pPr>
      <w:tabs>
        <w:tab w:val="center" w:pos="4680"/>
        <w:tab w:val="right" w:pos="9360"/>
      </w:tabs>
    </w:pPr>
  </w:style>
  <w:style w:type="character" w:customStyle="1" w:styleId="FooterChar">
    <w:name w:val="Footer Char"/>
    <w:basedOn w:val="DefaultParagraphFont"/>
    <w:link w:val="Footer"/>
    <w:uiPriority w:val="99"/>
    <w:rsid w:val="007F476E"/>
  </w:style>
  <w:style w:type="character" w:styleId="UnresolvedMention">
    <w:name w:val="Unresolved Mention"/>
    <w:basedOn w:val="DefaultParagraphFont"/>
    <w:uiPriority w:val="99"/>
    <w:semiHidden/>
    <w:unhideWhenUsed/>
    <w:rsid w:val="00891B84"/>
    <w:rPr>
      <w:color w:val="605E5C"/>
      <w:shd w:val="clear" w:color="auto" w:fill="E1DFDD"/>
    </w:rPr>
  </w:style>
  <w:style w:type="character" w:customStyle="1" w:styleId="apple-converted-space">
    <w:name w:val="apple-converted-space"/>
    <w:basedOn w:val="DefaultParagraphFont"/>
    <w:rsid w:val="00FE0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40911">
      <w:bodyDiv w:val="1"/>
      <w:marLeft w:val="0"/>
      <w:marRight w:val="0"/>
      <w:marTop w:val="0"/>
      <w:marBottom w:val="0"/>
      <w:divBdr>
        <w:top w:val="none" w:sz="0" w:space="0" w:color="auto"/>
        <w:left w:val="none" w:sz="0" w:space="0" w:color="auto"/>
        <w:bottom w:val="none" w:sz="0" w:space="0" w:color="auto"/>
        <w:right w:val="none" w:sz="0" w:space="0" w:color="auto"/>
      </w:divBdr>
      <w:divsChild>
        <w:div w:id="1450278735">
          <w:marLeft w:val="0"/>
          <w:marRight w:val="0"/>
          <w:marTop w:val="0"/>
          <w:marBottom w:val="0"/>
          <w:divBdr>
            <w:top w:val="none" w:sz="0" w:space="0" w:color="auto"/>
            <w:left w:val="none" w:sz="0" w:space="0" w:color="auto"/>
            <w:bottom w:val="none" w:sz="0" w:space="0" w:color="auto"/>
            <w:right w:val="none" w:sz="0" w:space="0" w:color="auto"/>
          </w:divBdr>
        </w:div>
      </w:divsChild>
    </w:div>
    <w:div w:id="726495135">
      <w:bodyDiv w:val="1"/>
      <w:marLeft w:val="0"/>
      <w:marRight w:val="0"/>
      <w:marTop w:val="0"/>
      <w:marBottom w:val="0"/>
      <w:divBdr>
        <w:top w:val="none" w:sz="0" w:space="0" w:color="auto"/>
        <w:left w:val="none" w:sz="0" w:space="0" w:color="auto"/>
        <w:bottom w:val="none" w:sz="0" w:space="0" w:color="auto"/>
        <w:right w:val="none" w:sz="0" w:space="0" w:color="auto"/>
      </w:divBdr>
      <w:divsChild>
        <w:div w:id="447747387">
          <w:marLeft w:val="0"/>
          <w:marRight w:val="0"/>
          <w:marTop w:val="0"/>
          <w:marBottom w:val="0"/>
          <w:divBdr>
            <w:top w:val="none" w:sz="0" w:space="0" w:color="auto"/>
            <w:left w:val="none" w:sz="0" w:space="0" w:color="auto"/>
            <w:bottom w:val="none" w:sz="0" w:space="0" w:color="auto"/>
            <w:right w:val="none" w:sz="0" w:space="0" w:color="auto"/>
          </w:divBdr>
        </w:div>
        <w:div w:id="2072459606">
          <w:marLeft w:val="0"/>
          <w:marRight w:val="0"/>
          <w:marTop w:val="0"/>
          <w:marBottom w:val="0"/>
          <w:divBdr>
            <w:top w:val="none" w:sz="0" w:space="0" w:color="auto"/>
            <w:left w:val="none" w:sz="0" w:space="0" w:color="auto"/>
            <w:bottom w:val="none" w:sz="0" w:space="0" w:color="auto"/>
            <w:right w:val="none" w:sz="0" w:space="0" w:color="auto"/>
          </w:divBdr>
        </w:div>
      </w:divsChild>
    </w:div>
    <w:div w:id="896548287">
      <w:bodyDiv w:val="1"/>
      <w:marLeft w:val="0"/>
      <w:marRight w:val="0"/>
      <w:marTop w:val="0"/>
      <w:marBottom w:val="0"/>
      <w:divBdr>
        <w:top w:val="none" w:sz="0" w:space="0" w:color="auto"/>
        <w:left w:val="none" w:sz="0" w:space="0" w:color="auto"/>
        <w:bottom w:val="none" w:sz="0" w:space="0" w:color="auto"/>
        <w:right w:val="none" w:sz="0" w:space="0" w:color="auto"/>
      </w:divBdr>
    </w:div>
    <w:div w:id="960843726">
      <w:bodyDiv w:val="1"/>
      <w:marLeft w:val="0"/>
      <w:marRight w:val="0"/>
      <w:marTop w:val="0"/>
      <w:marBottom w:val="0"/>
      <w:divBdr>
        <w:top w:val="none" w:sz="0" w:space="0" w:color="auto"/>
        <w:left w:val="none" w:sz="0" w:space="0" w:color="auto"/>
        <w:bottom w:val="none" w:sz="0" w:space="0" w:color="auto"/>
        <w:right w:val="none" w:sz="0" w:space="0" w:color="auto"/>
      </w:divBdr>
    </w:div>
    <w:div w:id="1043090762">
      <w:bodyDiv w:val="1"/>
      <w:marLeft w:val="0"/>
      <w:marRight w:val="0"/>
      <w:marTop w:val="0"/>
      <w:marBottom w:val="0"/>
      <w:divBdr>
        <w:top w:val="none" w:sz="0" w:space="0" w:color="auto"/>
        <w:left w:val="none" w:sz="0" w:space="0" w:color="auto"/>
        <w:bottom w:val="none" w:sz="0" w:space="0" w:color="auto"/>
        <w:right w:val="none" w:sz="0" w:space="0" w:color="auto"/>
      </w:divBdr>
    </w:div>
    <w:div w:id="111243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5CF1E-DDEA-D64B-8B49-91E1D107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36</Pages>
  <Words>9447</Words>
  <Characters>53849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Northwestern</Company>
  <LinksUpToDate>false</LinksUpToDate>
  <CharactersWithSpaces>63170</CharactersWithSpaces>
  <SharedDoc>false</SharedDoc>
  <HLinks>
    <vt:vector size="78" baseType="variant">
      <vt:variant>
        <vt:i4>5701697</vt:i4>
      </vt:variant>
      <vt:variant>
        <vt:i4>36</vt:i4>
      </vt:variant>
      <vt:variant>
        <vt:i4>0</vt:i4>
      </vt:variant>
      <vt:variant>
        <vt:i4>5</vt:i4>
      </vt:variant>
      <vt:variant>
        <vt:lpwstr>https://thephilosophicalsalon.com/monitor-and-punish-yes-please/</vt:lpwstr>
      </vt:variant>
      <vt:variant>
        <vt:lpwstr/>
      </vt:variant>
      <vt:variant>
        <vt:i4>2162811</vt:i4>
      </vt:variant>
      <vt:variant>
        <vt:i4>33</vt:i4>
      </vt:variant>
      <vt:variant>
        <vt:i4>0</vt:i4>
      </vt:variant>
      <vt:variant>
        <vt:i4>5</vt:i4>
      </vt:variant>
      <vt:variant>
        <vt:lpwstr>https://www.washingtonpost.com/outlook/2019/07/24/inside-liberty-universitys-culture-fear-how-jerry-falwell-jr-silences-students-professors-who-reject-his-pro-trump-politics/?arc404=true</vt:lpwstr>
      </vt:variant>
      <vt:variant>
        <vt:lpwstr/>
      </vt:variant>
      <vt:variant>
        <vt:i4>3801203</vt:i4>
      </vt:variant>
      <vt:variant>
        <vt:i4>30</vt:i4>
      </vt:variant>
      <vt:variant>
        <vt:i4>0</vt:i4>
      </vt:variant>
      <vt:variant>
        <vt:i4>5</vt:i4>
      </vt:variant>
      <vt:variant>
        <vt:lpwstr>https://www.nytimes.com/2020/05/25/opinion/online-college-coronavirus.html</vt:lpwstr>
      </vt:variant>
      <vt:variant>
        <vt:lpwstr/>
      </vt:variant>
      <vt:variant>
        <vt:i4>7602281</vt:i4>
      </vt:variant>
      <vt:variant>
        <vt:i4>27</vt:i4>
      </vt:variant>
      <vt:variant>
        <vt:i4>0</vt:i4>
      </vt:variant>
      <vt:variant>
        <vt:i4>5</vt:i4>
      </vt:variant>
      <vt:variant>
        <vt:lpwstr>https://www.insidehighered.com/views/2020/07/02/supporting-faculty-careers-amid-season-uncertainty-opinion</vt:lpwstr>
      </vt:variant>
      <vt:variant>
        <vt:lpwstr/>
      </vt:variant>
      <vt:variant>
        <vt:i4>5046292</vt:i4>
      </vt:variant>
      <vt:variant>
        <vt:i4>24</vt:i4>
      </vt:variant>
      <vt:variant>
        <vt:i4>0</vt:i4>
      </vt:variant>
      <vt:variant>
        <vt:i4>5</vt:i4>
      </vt:variant>
      <vt:variant>
        <vt:lpwstr>https://www.nytimes.com/2020/04/26/opinion/coronavirus-colleges-universities.html</vt:lpwstr>
      </vt:variant>
      <vt:variant>
        <vt:lpwstr/>
      </vt:variant>
      <vt:variant>
        <vt:i4>5570587</vt:i4>
      </vt:variant>
      <vt:variant>
        <vt:i4>21</vt:i4>
      </vt:variant>
      <vt:variant>
        <vt:i4>0</vt:i4>
      </vt:variant>
      <vt:variant>
        <vt:i4>5</vt:i4>
      </vt:variant>
      <vt:variant>
        <vt:lpwstr>https://newrepublic.com/article/156096/death-good-internet-inside-job-decade-hell</vt:lpwstr>
      </vt:variant>
      <vt:variant>
        <vt:lpwstr/>
      </vt:variant>
      <vt:variant>
        <vt:i4>4587528</vt:i4>
      </vt:variant>
      <vt:variant>
        <vt:i4>18</vt:i4>
      </vt:variant>
      <vt:variant>
        <vt:i4>0</vt:i4>
      </vt:variant>
      <vt:variant>
        <vt:i4>5</vt:i4>
      </vt:variant>
      <vt:variant>
        <vt:lpwstr>https://theintercept.com/2020/03/31/zoom-meeting-encryption/</vt:lpwstr>
      </vt:variant>
      <vt:variant>
        <vt:lpwstr/>
      </vt:variant>
      <vt:variant>
        <vt:i4>8060980</vt:i4>
      </vt:variant>
      <vt:variant>
        <vt:i4>15</vt:i4>
      </vt:variant>
      <vt:variant>
        <vt:i4>0</vt:i4>
      </vt:variant>
      <vt:variant>
        <vt:i4>5</vt:i4>
      </vt:variant>
      <vt:variant>
        <vt:lpwstr>https://www.nature.com/articles/d41586-018-06610-y</vt:lpwstr>
      </vt:variant>
      <vt:variant>
        <vt:lpwstr/>
      </vt:variant>
      <vt:variant>
        <vt:i4>2490422</vt:i4>
      </vt:variant>
      <vt:variant>
        <vt:i4>12</vt:i4>
      </vt:variant>
      <vt:variant>
        <vt:i4>0</vt:i4>
      </vt:variant>
      <vt:variant>
        <vt:i4>5</vt:i4>
      </vt:variant>
      <vt:variant>
        <vt:lpwstr>https://www.npr.org/sections/health-shots/2017/03/06/518362255/feeling-lonely-too-much-time-on-social-media-may-be-why</vt:lpwstr>
      </vt:variant>
      <vt:variant>
        <vt:lpwstr/>
      </vt:variant>
      <vt:variant>
        <vt:i4>655436</vt:i4>
      </vt:variant>
      <vt:variant>
        <vt:i4>9</vt:i4>
      </vt:variant>
      <vt:variant>
        <vt:i4>0</vt:i4>
      </vt:variant>
      <vt:variant>
        <vt:i4>5</vt:i4>
      </vt:variant>
      <vt:variant>
        <vt:lpwstr>https://www.insidehighered.com/views/2015/05/15/competing-manifesto-value-academic-conferences-essay</vt:lpwstr>
      </vt:variant>
      <vt:variant>
        <vt:lpwstr/>
      </vt:variant>
      <vt:variant>
        <vt:i4>5242975</vt:i4>
      </vt:variant>
      <vt:variant>
        <vt:i4>6</vt:i4>
      </vt:variant>
      <vt:variant>
        <vt:i4>0</vt:i4>
      </vt:variant>
      <vt:variant>
        <vt:i4>5</vt:i4>
      </vt:variant>
      <vt:variant>
        <vt:lpwstr>https://www.theverge.com/2020/5/7/21251188/carbon-dioxide-breaking-records-climate-change-coronavirus</vt:lpwstr>
      </vt:variant>
      <vt:variant>
        <vt:lpwstr/>
      </vt:variant>
      <vt:variant>
        <vt:i4>8061024</vt:i4>
      </vt:variant>
      <vt:variant>
        <vt:i4>3</vt:i4>
      </vt:variant>
      <vt:variant>
        <vt:i4>0</vt:i4>
      </vt:variant>
      <vt:variant>
        <vt:i4>5</vt:i4>
      </vt:variant>
      <vt:variant>
        <vt:lpwstr>https://www.nytimes.com/2020/07/08/opinion/facebook-civil-rights-audit.html</vt:lpwstr>
      </vt:variant>
      <vt:variant>
        <vt:lpwstr/>
      </vt:variant>
      <vt:variant>
        <vt:i4>1703940</vt:i4>
      </vt:variant>
      <vt:variant>
        <vt:i4>0</vt:i4>
      </vt:variant>
      <vt:variant>
        <vt:i4>0</vt:i4>
      </vt:variant>
      <vt:variant>
        <vt:i4>5</vt:i4>
      </vt:variant>
      <vt:variant>
        <vt:lpwstr>https://www.aljazeera.com/indepth/opinion/2013/04/20134238284530760.html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Werner</dc:creator>
  <cp:keywords/>
  <dc:description/>
  <cp:lastModifiedBy>Anna Wingfield</cp:lastModifiedBy>
  <cp:revision>15</cp:revision>
  <dcterms:created xsi:type="dcterms:W3CDTF">2022-03-11T15:19:00Z</dcterms:created>
  <dcterms:modified xsi:type="dcterms:W3CDTF">2024-03-15T17:51:00Z</dcterms:modified>
</cp:coreProperties>
</file>