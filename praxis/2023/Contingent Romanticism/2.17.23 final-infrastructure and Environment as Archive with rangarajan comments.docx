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C19" w14:textId="2825AFBE" w:rsidR="00E108A6" w:rsidRPr="00D50417" w:rsidRDefault="00E108A6" w:rsidP="007E31B1">
      <w:pPr>
        <w:pStyle w:val="NormalWeb"/>
        <w:spacing w:before="0" w:beforeAutospacing="0" w:after="0" w:afterAutospacing="0" w:line="480" w:lineRule="auto"/>
        <w:rPr>
          <w:color w:val="000000" w:themeColor="text1"/>
        </w:rPr>
      </w:pPr>
      <w:r w:rsidRPr="00D50417">
        <w:rPr>
          <w:color w:val="000000" w:themeColor="text1"/>
        </w:rPr>
        <w:t>“</w:t>
      </w:r>
      <w:r w:rsidR="00384845" w:rsidRPr="00D50417">
        <w:rPr>
          <w:color w:val="000000" w:themeColor="text1"/>
        </w:rPr>
        <w:t xml:space="preserve">Infrastructure and Environment as Archive: </w:t>
      </w:r>
      <w:r w:rsidRPr="00D50417">
        <w:rPr>
          <w:color w:val="000000" w:themeColor="text1"/>
        </w:rPr>
        <w:t xml:space="preserve">On Haitian Revolutionary Romanticism and </w:t>
      </w:r>
      <w:r w:rsidR="00215FD2" w:rsidRPr="00D50417">
        <w:rPr>
          <w:color w:val="000000" w:themeColor="text1"/>
        </w:rPr>
        <w:t>Voicing</w:t>
      </w:r>
      <w:r w:rsidR="00C8025A" w:rsidRPr="00D50417">
        <w:rPr>
          <w:color w:val="000000" w:themeColor="text1"/>
        </w:rPr>
        <w:t xml:space="preserve"> </w:t>
      </w:r>
      <w:r w:rsidRPr="00D50417">
        <w:rPr>
          <w:color w:val="000000" w:themeColor="text1"/>
        </w:rPr>
        <w:t>Contingent Desolations”</w:t>
      </w:r>
      <w:commentRangeStart w:id="0"/>
      <w:r w:rsidR="00691231">
        <w:rPr>
          <w:rStyle w:val="EndnoteReference"/>
          <w:color w:val="000000" w:themeColor="text1"/>
        </w:rPr>
        <w:endnoteReference w:id="1"/>
      </w:r>
      <w:commentRangeEnd w:id="0"/>
      <w:r w:rsidR="006A6355">
        <w:rPr>
          <w:rStyle w:val="CommentReference"/>
          <w:rFonts w:asciiTheme="minorHAnsi" w:eastAsiaTheme="minorHAnsi" w:hAnsiTheme="minorHAnsi" w:cstheme="minorBidi"/>
        </w:rPr>
        <w:commentReference w:id="0"/>
      </w:r>
    </w:p>
    <w:p w14:paraId="68C5674A" w14:textId="77777777" w:rsidR="00384845" w:rsidRPr="00D50417" w:rsidRDefault="00384845" w:rsidP="007E31B1">
      <w:pPr>
        <w:pStyle w:val="NormalWeb"/>
        <w:spacing w:before="0" w:beforeAutospacing="0" w:after="0" w:afterAutospacing="0" w:line="480" w:lineRule="auto"/>
        <w:rPr>
          <w:color w:val="000000" w:themeColor="text1"/>
        </w:rPr>
      </w:pPr>
    </w:p>
    <w:p w14:paraId="7818622A" w14:textId="59CE6D7B" w:rsidR="00E108A6" w:rsidRPr="00D50417" w:rsidRDefault="00E108A6" w:rsidP="007E31B1">
      <w:pPr>
        <w:pStyle w:val="NormalWeb"/>
        <w:spacing w:before="0" w:beforeAutospacing="0" w:after="0" w:afterAutospacing="0" w:line="480" w:lineRule="auto"/>
        <w:rPr>
          <w:color w:val="000000" w:themeColor="text1"/>
        </w:rPr>
      </w:pPr>
      <w:r w:rsidRPr="00D50417">
        <w:rPr>
          <w:color w:val="000000" w:themeColor="text1"/>
        </w:rPr>
        <w:t>Michele Speitz</w:t>
      </w:r>
      <w:r w:rsidR="006D7935">
        <w:rPr>
          <w:color w:val="000000" w:themeColor="text1"/>
        </w:rPr>
        <w:t>, Furman University</w:t>
      </w:r>
    </w:p>
    <w:p w14:paraId="5A7ACEC1" w14:textId="77777777" w:rsidR="000061CC" w:rsidRPr="00D50417" w:rsidRDefault="000061CC" w:rsidP="007E31B1">
      <w:pPr>
        <w:pStyle w:val="NormalWeb"/>
        <w:spacing w:before="0" w:beforeAutospacing="0" w:after="0" w:afterAutospacing="0" w:line="480" w:lineRule="auto"/>
        <w:rPr>
          <w:color w:val="000000" w:themeColor="text1"/>
        </w:rPr>
      </w:pPr>
    </w:p>
    <w:p w14:paraId="345AB8BA" w14:textId="40C4D49C" w:rsidR="00E26029" w:rsidRPr="00D50417" w:rsidRDefault="00737D1D" w:rsidP="00384845">
      <w:pPr>
        <w:pStyle w:val="NormalWeb"/>
        <w:spacing w:before="0" w:beforeAutospacing="0" w:after="0" w:afterAutospacing="0" w:line="480" w:lineRule="auto"/>
        <w:ind w:left="720"/>
        <w:rPr>
          <w:color w:val="000000" w:themeColor="text1"/>
        </w:rPr>
      </w:pPr>
      <w:r w:rsidRPr="00D50417">
        <w:rPr>
          <w:color w:val="000000" w:themeColor="text1"/>
        </w:rPr>
        <w:t>“</w:t>
      </w:r>
      <w:r w:rsidR="000061CC" w:rsidRPr="00D50417">
        <w:rPr>
          <w:color w:val="000000" w:themeColor="text1"/>
        </w:rPr>
        <w:t xml:space="preserve">Literature from the growing black geographies canon suggests that black infrastructure is not statically </w:t>
      </w:r>
      <w:r w:rsidR="004147C7" w:rsidRPr="00D50417">
        <w:rPr>
          <w:color w:val="000000" w:themeColor="text1"/>
        </w:rPr>
        <w:t>‘</w:t>
      </w:r>
      <w:r w:rsidR="000061CC" w:rsidRPr="00D50417">
        <w:rPr>
          <w:color w:val="000000" w:themeColor="text1"/>
        </w:rPr>
        <w:t>set in place</w:t>
      </w:r>
      <w:r w:rsidR="004147C7" w:rsidRPr="00D50417">
        <w:rPr>
          <w:color w:val="000000" w:themeColor="text1"/>
        </w:rPr>
        <w:t>,’</w:t>
      </w:r>
      <w:r w:rsidR="000061CC" w:rsidRPr="00D50417">
        <w:rPr>
          <w:color w:val="000000" w:themeColor="text1"/>
        </w:rPr>
        <w:t xml:space="preserve"> but instead a set of revolutionary place-making practices with ‘unknowable’ and (</w:t>
      </w:r>
      <w:proofErr w:type="spellStart"/>
      <w:r w:rsidR="000061CC" w:rsidRPr="00D50417">
        <w:rPr>
          <w:color w:val="000000" w:themeColor="text1"/>
        </w:rPr>
        <w:t>im</w:t>
      </w:r>
      <w:proofErr w:type="spellEnd"/>
      <w:r w:rsidR="000061CC" w:rsidRPr="00D50417">
        <w:rPr>
          <w:color w:val="000000" w:themeColor="text1"/>
        </w:rPr>
        <w:t>)possible contours.</w:t>
      </w:r>
      <w:r w:rsidRPr="00D50417">
        <w:rPr>
          <w:color w:val="000000" w:themeColor="text1"/>
        </w:rPr>
        <w:t>”</w:t>
      </w:r>
      <w:r w:rsidR="00E26029">
        <w:rPr>
          <w:rStyle w:val="EndnoteReference"/>
          <w:color w:val="000000" w:themeColor="text1"/>
        </w:rPr>
        <w:endnoteReference w:id="2"/>
      </w:r>
      <w:r w:rsidR="00E26029" w:rsidRPr="00D50417">
        <w:rPr>
          <w:color w:val="000000" w:themeColor="text1"/>
        </w:rPr>
        <w:t xml:space="preserve"> </w:t>
      </w:r>
    </w:p>
    <w:p w14:paraId="176D7FA7" w14:textId="77777777" w:rsidR="00E26029" w:rsidRPr="00D50417" w:rsidRDefault="00E26029" w:rsidP="007E31B1">
      <w:pPr>
        <w:spacing w:line="480" w:lineRule="auto"/>
        <w:rPr>
          <w:color w:val="000000" w:themeColor="text1"/>
        </w:rPr>
      </w:pPr>
    </w:p>
    <w:p w14:paraId="5EC6F977" w14:textId="709E3213" w:rsidR="00E26029" w:rsidRPr="00D50417" w:rsidRDefault="00E26029" w:rsidP="007E31B1">
      <w:pPr>
        <w:pStyle w:val="NormalWeb"/>
        <w:spacing w:before="0" w:beforeAutospacing="0" w:after="0" w:afterAutospacing="0" w:line="480" w:lineRule="auto"/>
        <w:ind w:firstLine="720"/>
        <w:rPr>
          <w:color w:val="000000" w:themeColor="text1"/>
        </w:rPr>
      </w:pPr>
      <w:r w:rsidRPr="00D50417">
        <w:rPr>
          <w:color w:val="000000" w:themeColor="text1"/>
        </w:rPr>
        <w:t xml:space="preserve">This essay studies national narratives at the heart of one of the best-known works of Haitian revolutionary Romanticism. At issue is how these national narratives participate within larger semiotic systems of national infrastructure and nationalized earth. What follows is a study of Haitian places and ruins that bear complicated realities and histories in need of telling. In signature Romantic style, Haitian grounds and built structures have their own stories to tell and speak volumes in Charles </w:t>
      </w:r>
      <w:proofErr w:type="spellStart"/>
      <w:r w:rsidRPr="00D50417">
        <w:rPr>
          <w:color w:val="000000" w:themeColor="text1"/>
        </w:rPr>
        <w:t>Hérard</w:t>
      </w:r>
      <w:proofErr w:type="spellEnd"/>
      <w:r w:rsidRPr="00D50417">
        <w:rPr>
          <w:color w:val="000000" w:themeColor="text1"/>
        </w:rPr>
        <w:t xml:space="preserve"> </w:t>
      </w:r>
      <w:proofErr w:type="spellStart"/>
      <w:r w:rsidRPr="00D50417">
        <w:rPr>
          <w:color w:val="000000" w:themeColor="text1"/>
        </w:rPr>
        <w:t>Dumesle’s</w:t>
      </w:r>
      <w:proofErr w:type="spellEnd"/>
      <w:r w:rsidRPr="00D50417">
        <w:rPr>
          <w:color w:val="000000" w:themeColor="text1"/>
        </w:rPr>
        <w:t xml:space="preserve"> </w:t>
      </w:r>
      <w:r w:rsidRPr="00D50417">
        <w:rPr>
          <w:i/>
          <w:iCs/>
          <w:color w:val="000000" w:themeColor="text1"/>
        </w:rPr>
        <w:t xml:space="preserve">Voyage dans le </w:t>
      </w:r>
      <w:proofErr w:type="spellStart"/>
      <w:r w:rsidRPr="00D50417">
        <w:rPr>
          <w:i/>
          <w:iCs/>
          <w:color w:val="000000" w:themeColor="text1"/>
        </w:rPr>
        <w:t>nord</w:t>
      </w:r>
      <w:proofErr w:type="spellEnd"/>
      <w:r w:rsidRPr="00D50417">
        <w:rPr>
          <w:i/>
          <w:iCs/>
          <w:color w:val="000000" w:themeColor="text1"/>
        </w:rPr>
        <w:t xml:space="preserve"> </w:t>
      </w:r>
      <w:proofErr w:type="spellStart"/>
      <w:r w:rsidRPr="00D50417">
        <w:rPr>
          <w:i/>
          <w:iCs/>
          <w:color w:val="000000" w:themeColor="text1"/>
        </w:rPr>
        <w:t>d'Hayti</w:t>
      </w:r>
      <w:proofErr w:type="spellEnd"/>
      <w:r w:rsidRPr="00D50417">
        <w:rPr>
          <w:i/>
          <w:iCs/>
          <w:color w:val="000000" w:themeColor="text1"/>
        </w:rPr>
        <w:t xml:space="preserve"> </w:t>
      </w:r>
      <w:r w:rsidRPr="00D50417">
        <w:rPr>
          <w:color w:val="000000" w:themeColor="text1"/>
        </w:rPr>
        <w:t>(1824)</w:t>
      </w:r>
      <w:r w:rsidR="006A6355">
        <w:rPr>
          <w:color w:val="000000" w:themeColor="text1"/>
        </w:rPr>
        <w:t>.</w:t>
      </w:r>
      <w:r>
        <w:rPr>
          <w:rStyle w:val="EndnoteReference"/>
          <w:color w:val="000000" w:themeColor="text1"/>
        </w:rPr>
        <w:endnoteReference w:id="3"/>
      </w:r>
      <w:r w:rsidRPr="00D50417">
        <w:rPr>
          <w:color w:val="000000" w:themeColor="text1"/>
        </w:rPr>
        <w:t xml:space="preserve"> But the voices they sound and the accounts they record are not homogenous, timeless, nor transcendent, as we find in more universalizing iterations of </w:t>
      </w:r>
      <w:proofErr w:type="gramStart"/>
      <w:r w:rsidRPr="00D50417">
        <w:rPr>
          <w:color w:val="000000" w:themeColor="text1"/>
        </w:rPr>
        <w:t>Romantic-era</w:t>
      </w:r>
      <w:proofErr w:type="gramEnd"/>
      <w:r w:rsidRPr="00D50417">
        <w:rPr>
          <w:color w:val="000000" w:themeColor="text1"/>
        </w:rPr>
        <w:t xml:space="preserve"> calls for new political orders. Instead</w:t>
      </w:r>
      <w:r>
        <w:rPr>
          <w:color w:val="000000" w:themeColor="text1"/>
        </w:rPr>
        <w:t>,</w:t>
      </w:r>
      <w:r w:rsidRPr="00D50417">
        <w:rPr>
          <w:color w:val="000000" w:themeColor="text1"/>
        </w:rPr>
        <w:t xml:space="preserve"> these voices and histories are particular, personal, and </w:t>
      </w:r>
      <w:proofErr w:type="gramStart"/>
      <w:r w:rsidRPr="00D50417">
        <w:rPr>
          <w:color w:val="000000" w:themeColor="text1"/>
        </w:rPr>
        <w:t>contingent—proving</w:t>
      </w:r>
      <w:proofErr w:type="gramEnd"/>
      <w:r w:rsidRPr="00D50417">
        <w:rPr>
          <w:color w:val="000000" w:themeColor="text1"/>
        </w:rPr>
        <w:t xml:space="preserve"> especially provocative when read in light of key terminology from Haiti’s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i/>
          <w:color w:val="000000" w:themeColor="text1"/>
        </w:rPr>
        <w:t xml:space="preserve"> </w:t>
      </w:r>
      <w:r w:rsidRPr="00D50417">
        <w:rPr>
          <w:rFonts w:eastAsiaTheme="minorHAnsi"/>
          <w:color w:val="000000" w:themeColor="text1"/>
        </w:rPr>
        <w:t>(1804)</w:t>
      </w:r>
      <w:r w:rsidRPr="00D50417">
        <w:rPr>
          <w:color w:val="000000" w:themeColor="text1"/>
        </w:rPr>
        <w:t>.</w:t>
      </w:r>
      <w:r>
        <w:rPr>
          <w:rStyle w:val="EndnoteReference"/>
          <w:color w:val="000000" w:themeColor="text1"/>
        </w:rPr>
        <w:endnoteReference w:id="4"/>
      </w:r>
      <w:r w:rsidRPr="00D50417">
        <w:rPr>
          <w:color w:val="000000" w:themeColor="text1"/>
        </w:rPr>
        <w:t xml:space="preserve"> </w:t>
      </w:r>
    </w:p>
    <w:p w14:paraId="125D353B" w14:textId="1C223FFD" w:rsidR="00E26029" w:rsidRPr="00D50417" w:rsidRDefault="00E26029" w:rsidP="007E31B1">
      <w:pPr>
        <w:pStyle w:val="NormalWeb"/>
        <w:spacing w:before="0" w:beforeAutospacing="0" w:after="0" w:afterAutospacing="0" w:line="480" w:lineRule="auto"/>
        <w:ind w:firstLine="720"/>
        <w:rPr>
          <w:color w:val="000000" w:themeColor="text1"/>
        </w:rPr>
      </w:pPr>
      <w:proofErr w:type="spellStart"/>
      <w:r w:rsidRPr="00D50417">
        <w:rPr>
          <w:color w:val="000000" w:themeColor="text1"/>
        </w:rPr>
        <w:t>Dumesle’s</w:t>
      </w:r>
      <w:proofErr w:type="spellEnd"/>
      <w:r w:rsidRPr="00D50417">
        <w:rPr>
          <w:color w:val="000000" w:themeColor="text1"/>
        </w:rPr>
        <w:t xml:space="preserve"> revolutionary Romantic poetics turn upon the politics of prosopopoeia, intoning counternarratives and correctives to </w:t>
      </w:r>
      <w:proofErr w:type="gramStart"/>
      <w:r w:rsidRPr="00D50417">
        <w:rPr>
          <w:color w:val="000000" w:themeColor="text1"/>
        </w:rPr>
        <w:t>nationally-chauvinistic</w:t>
      </w:r>
      <w:proofErr w:type="gramEnd"/>
      <w:r w:rsidRPr="00D50417">
        <w:rPr>
          <w:color w:val="000000" w:themeColor="text1"/>
        </w:rPr>
        <w:t xml:space="preserve"> French colonial politics and aesthetics in part by giving voice to Haitian locales, by giving rise to the human and nonhuman stories they might tell if these places too had tongues or pens. That is, Dumesle drives home the </w:t>
      </w:r>
      <w:r w:rsidRPr="00D50417">
        <w:rPr>
          <w:color w:val="000000" w:themeColor="text1"/>
        </w:rPr>
        <w:lastRenderedPageBreak/>
        <w:t>political edge of the aesthetics and poetics of prosopopoeia, a trope that uses the imaginative and metaphorical spaces of narrative to imbue voice to whatever typically is not able to speak, from other animals to the land itself, from built objects to dead subjects.</w:t>
      </w:r>
      <w:r>
        <w:rPr>
          <w:color w:val="000000" w:themeColor="text1"/>
        </w:rPr>
        <w:t xml:space="preserve"> In keeping with Paul de Man’s classic discussions of prosopopoeia, Dumesle relies on the figure of prosopopoeia not merely to draft the “fiction of an apostrophe to an absent, deceased, or voiceless entity.”</w:t>
      </w:r>
      <w:r>
        <w:rPr>
          <w:rStyle w:val="EndnoteReference"/>
          <w:color w:val="000000" w:themeColor="text1"/>
        </w:rPr>
        <w:endnoteReference w:id="5"/>
      </w:r>
      <w:r>
        <w:rPr>
          <w:color w:val="000000" w:themeColor="text1"/>
        </w:rPr>
        <w:t xml:space="preserve"> </w:t>
      </w:r>
      <w:r w:rsidRPr="00D50417">
        <w:rPr>
          <w:color w:val="000000" w:themeColor="text1"/>
        </w:rPr>
        <w:t>In particular, Dumesle activates an especially time-sensitive iteration of prosopopoeia in place of more lyric-driven instances of prosopopoeia that might be said to reach for timeless universality.</w:t>
      </w:r>
      <w:r>
        <w:rPr>
          <w:color w:val="000000" w:themeColor="text1"/>
        </w:rPr>
        <w:t xml:space="preserve"> </w:t>
      </w:r>
      <w:r w:rsidRPr="00D50417">
        <w:rPr>
          <w:color w:val="000000" w:themeColor="text1"/>
        </w:rPr>
        <w:t>Here Haiti’s natural and built environments speak tales of national heroics and chronicle compressed events of human dispossession and death that cannot be sundered from stories of long-term environmental degradation and desolation. Reading infrastructure and environment as archive, Dumesle not only anticipates Michel-</w:t>
      </w:r>
      <w:proofErr w:type="spellStart"/>
      <w:r w:rsidRPr="00D50417">
        <w:rPr>
          <w:color w:val="000000" w:themeColor="text1"/>
        </w:rPr>
        <w:t>Rolph</w:t>
      </w:r>
      <w:proofErr w:type="spellEnd"/>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landmark work </w:t>
      </w:r>
      <w:r w:rsidRPr="00D50417">
        <w:rPr>
          <w:i/>
          <w:iCs/>
          <w:color w:val="000000" w:themeColor="text1"/>
        </w:rPr>
        <w:t>Silencing the Past: Power and the Production of History</w:t>
      </w:r>
      <w:r w:rsidRPr="00D50417">
        <w:rPr>
          <w:color w:val="000000" w:themeColor="text1"/>
        </w:rPr>
        <w:t xml:space="preserve"> (Beacon 1995) but also Rob Nixon’s celebrated text </w:t>
      </w:r>
      <w:r w:rsidRPr="00D50417">
        <w:rPr>
          <w:i/>
          <w:iCs/>
          <w:color w:val="000000" w:themeColor="text1"/>
        </w:rPr>
        <w:t xml:space="preserve">Slow Violence: </w:t>
      </w:r>
      <w:proofErr w:type="gramStart"/>
      <w:r w:rsidRPr="00D50417">
        <w:rPr>
          <w:i/>
          <w:iCs/>
          <w:color w:val="000000" w:themeColor="text1"/>
        </w:rPr>
        <w:t>the</w:t>
      </w:r>
      <w:proofErr w:type="gramEnd"/>
      <w:r w:rsidRPr="00D50417">
        <w:rPr>
          <w:i/>
          <w:iCs/>
          <w:color w:val="000000" w:themeColor="text1"/>
        </w:rPr>
        <w:t xml:space="preserve"> Environmentalism of the Poor </w:t>
      </w:r>
      <w:r w:rsidRPr="00D50417">
        <w:rPr>
          <w:color w:val="000000" w:themeColor="text1"/>
        </w:rPr>
        <w:t>(Harvard 2011)</w:t>
      </w:r>
      <w:r w:rsidRPr="00D50417">
        <w:rPr>
          <w:i/>
          <w:iCs/>
          <w:color w:val="000000" w:themeColor="text1"/>
        </w:rPr>
        <w:t>.</w:t>
      </w:r>
      <w:r w:rsidRPr="00C82221">
        <w:rPr>
          <w:rStyle w:val="EndnoteReference"/>
          <w:color w:val="000000" w:themeColor="text1"/>
        </w:rPr>
        <w:endnoteReference w:id="6"/>
      </w:r>
      <w:r w:rsidRPr="00C82221">
        <w:rPr>
          <w:color w:val="000000" w:themeColor="text1"/>
        </w:rPr>
        <w:t xml:space="preserve"> </w:t>
      </w:r>
      <w:proofErr w:type="spellStart"/>
      <w:r w:rsidRPr="00D50417">
        <w:rPr>
          <w:color w:val="000000" w:themeColor="text1"/>
        </w:rPr>
        <w:t>Dumesle’s</w:t>
      </w:r>
      <w:proofErr w:type="spellEnd"/>
      <w:r w:rsidRPr="00D50417">
        <w:rPr>
          <w:color w:val="000000" w:themeColor="text1"/>
        </w:rPr>
        <w:t xml:space="preserve"> national narrative foregrounds a refigured revolutionary Romanticism routed through not just some fleeting humanist spirit of an age but anchored by deeply </w:t>
      </w:r>
      <w:r w:rsidRPr="00D50417">
        <w:rPr>
          <w:color w:val="000000" w:themeColor="text1"/>
        </w:rPr>
        <w:t>rooted contingencies of time and place.</w:t>
      </w:r>
    </w:p>
    <w:p w14:paraId="1CCFDA99" w14:textId="3AEFE5F3" w:rsidR="00E26029" w:rsidRPr="00D50417" w:rsidRDefault="00E26029" w:rsidP="007E31B1">
      <w:pPr>
        <w:pStyle w:val="NormalWeb"/>
        <w:spacing w:before="0" w:beforeAutospacing="0" w:after="0" w:afterAutospacing="0" w:line="480" w:lineRule="auto"/>
        <w:rPr>
          <w:iCs/>
          <w:color w:val="000000" w:themeColor="text1"/>
        </w:rPr>
      </w:pPr>
      <w:r w:rsidRPr="00D50417">
        <w:rPr>
          <w:rStyle w:val="apple-tab-span"/>
          <w:color w:val="000000" w:themeColor="text1"/>
        </w:rPr>
        <w:tab/>
      </w:r>
      <w:r w:rsidRPr="00D50417">
        <w:rPr>
          <w:color w:val="000000" w:themeColor="text1"/>
        </w:rPr>
        <w:t xml:space="preserve">Writing after the Haitian revolution, which </w:t>
      </w:r>
      <w:r w:rsidR="00B311F5">
        <w:rPr>
          <w:color w:val="000000" w:themeColor="text1"/>
        </w:rPr>
        <w:t>spa</w:t>
      </w:r>
      <w:r w:rsidR="006A6355">
        <w:rPr>
          <w:color w:val="000000" w:themeColor="text1"/>
        </w:rPr>
        <w:t>n</w:t>
      </w:r>
      <w:r w:rsidR="00B311F5">
        <w:rPr>
          <w:color w:val="000000" w:themeColor="text1"/>
        </w:rPr>
        <w:t>ned</w:t>
      </w:r>
      <w:r w:rsidRPr="00D50417">
        <w:rPr>
          <w:color w:val="000000" w:themeColor="text1"/>
        </w:rPr>
        <w:t xml:space="preserve"> a bloody thirteen years (1791-1804) and writing in the wake of Haitian independence from France (1804), Dumesle has been historicized as one of Haiti’s first epic poets. He figures as an early example of an Haitian author participating in a nationalized Romanticism specific to Haiti, </w:t>
      </w:r>
      <w:r w:rsidR="006A6355">
        <w:rPr>
          <w:color w:val="000000" w:themeColor="text1"/>
        </w:rPr>
        <w:t xml:space="preserve">and which was </w:t>
      </w:r>
      <w:r w:rsidRPr="00D50417">
        <w:rPr>
          <w:color w:val="000000" w:themeColor="text1"/>
        </w:rPr>
        <w:t xml:space="preserve">active across the nineteenth century and through the early-twentieth century until US occupation </w:t>
      </w:r>
      <w:r w:rsidRPr="00D50417">
        <w:rPr>
          <w:color w:val="000000" w:themeColor="text1"/>
        </w:rPr>
        <w:t>in 1915</w:t>
      </w:r>
      <w:r>
        <w:rPr>
          <w:color w:val="000000" w:themeColor="text1"/>
        </w:rPr>
        <w:t>.</w:t>
      </w:r>
      <w:r>
        <w:rPr>
          <w:rStyle w:val="EndnoteReference"/>
          <w:color w:val="000000" w:themeColor="text1"/>
        </w:rPr>
        <w:endnoteReference w:id="7"/>
      </w:r>
      <w:r w:rsidRPr="00D50417">
        <w:rPr>
          <w:color w:val="000000" w:themeColor="text1"/>
        </w:rPr>
        <w:t xml:space="preserve"> In the Francophone work entitled </w:t>
      </w:r>
      <w:r w:rsidRPr="00D50417">
        <w:rPr>
          <w:i/>
          <w:iCs/>
          <w:color w:val="000000" w:themeColor="text1"/>
        </w:rPr>
        <w:t xml:space="preserve">Le </w:t>
      </w:r>
      <w:proofErr w:type="spellStart"/>
      <w:r w:rsidRPr="00D50417">
        <w:rPr>
          <w:i/>
          <w:iCs/>
          <w:color w:val="000000" w:themeColor="text1"/>
        </w:rPr>
        <w:t>Romantisme</w:t>
      </w:r>
      <w:proofErr w:type="spellEnd"/>
      <w:r w:rsidRPr="00D50417">
        <w:rPr>
          <w:i/>
          <w:iCs/>
          <w:color w:val="000000" w:themeColor="text1"/>
        </w:rPr>
        <w:t xml:space="preserve"> </w:t>
      </w:r>
      <w:proofErr w:type="spellStart"/>
      <w:r w:rsidRPr="00D50417">
        <w:rPr>
          <w:i/>
          <w:iCs/>
          <w:color w:val="000000" w:themeColor="text1"/>
        </w:rPr>
        <w:t>en</w:t>
      </w:r>
      <w:proofErr w:type="spellEnd"/>
      <w:r w:rsidRPr="00D50417">
        <w:rPr>
          <w:i/>
          <w:iCs/>
          <w:color w:val="000000" w:themeColor="text1"/>
        </w:rPr>
        <w:t xml:space="preserve"> </w:t>
      </w:r>
      <w:proofErr w:type="spellStart"/>
      <w:r w:rsidRPr="00D50417">
        <w:rPr>
          <w:i/>
          <w:iCs/>
          <w:color w:val="000000" w:themeColor="text1"/>
        </w:rPr>
        <w:t>Haïti</w:t>
      </w:r>
      <w:proofErr w:type="spellEnd"/>
      <w:r w:rsidRPr="00D50417">
        <w:rPr>
          <w:i/>
          <w:iCs/>
          <w:color w:val="000000" w:themeColor="text1"/>
        </w:rPr>
        <w:t xml:space="preserve">: La Vie </w:t>
      </w:r>
      <w:proofErr w:type="spellStart"/>
      <w:r w:rsidRPr="00D50417">
        <w:rPr>
          <w:i/>
          <w:iCs/>
          <w:color w:val="000000" w:themeColor="text1"/>
        </w:rPr>
        <w:t>Intellectuelle</w:t>
      </w:r>
      <w:proofErr w:type="spellEnd"/>
      <w:r w:rsidRPr="00D50417">
        <w:rPr>
          <w:i/>
          <w:iCs/>
          <w:color w:val="000000" w:themeColor="text1"/>
        </w:rPr>
        <w:t>, 1804–1915</w:t>
      </w:r>
      <w:r w:rsidRPr="00D50417">
        <w:rPr>
          <w:color w:val="000000" w:themeColor="text1"/>
        </w:rPr>
        <w:t xml:space="preserve"> (translating to </w:t>
      </w:r>
      <w:r w:rsidRPr="00D50417">
        <w:rPr>
          <w:i/>
          <w:iCs/>
          <w:color w:val="000000" w:themeColor="text1"/>
        </w:rPr>
        <w:t>The Romanticism in Haiti: The Intellectual Life, 1804-1915</w:t>
      </w:r>
      <w:r w:rsidRPr="00D50417">
        <w:rPr>
          <w:color w:val="000000" w:themeColor="text1"/>
        </w:rPr>
        <w:t xml:space="preserve">), Jacquelin </w:t>
      </w:r>
      <w:proofErr w:type="spellStart"/>
      <w:r w:rsidRPr="00D50417">
        <w:rPr>
          <w:color w:val="000000" w:themeColor="text1"/>
        </w:rPr>
        <w:t>Dolcé</w:t>
      </w:r>
      <w:proofErr w:type="spellEnd"/>
      <w:r w:rsidRPr="00D50417">
        <w:rPr>
          <w:color w:val="000000" w:themeColor="text1"/>
        </w:rPr>
        <w:t xml:space="preserve">, Gérard Dorval, and Jean </w:t>
      </w:r>
      <w:proofErr w:type="spellStart"/>
      <w:r w:rsidRPr="00D50417">
        <w:rPr>
          <w:color w:val="000000" w:themeColor="text1"/>
        </w:rPr>
        <w:t>Miotel</w:t>
      </w:r>
      <w:proofErr w:type="spellEnd"/>
      <w:r w:rsidRPr="00D50417">
        <w:rPr>
          <w:color w:val="000000" w:themeColor="text1"/>
        </w:rPr>
        <w:t xml:space="preserve"> </w:t>
      </w:r>
      <w:proofErr w:type="spellStart"/>
      <w:r w:rsidRPr="00D50417">
        <w:rPr>
          <w:color w:val="000000" w:themeColor="text1"/>
        </w:rPr>
        <w:t>Casthely</w:t>
      </w:r>
      <w:proofErr w:type="spellEnd"/>
      <w:r w:rsidRPr="00D50417">
        <w:rPr>
          <w:color w:val="000000" w:themeColor="text1"/>
        </w:rPr>
        <w:t xml:space="preserve"> identify Haitian art from this period as belonging to a </w:t>
      </w:r>
      <w:r w:rsidRPr="00D50417">
        <w:rPr>
          <w:color w:val="000000" w:themeColor="text1"/>
        </w:rPr>
        <w:lastRenderedPageBreak/>
        <w:t>Haitian Romanticism where art and politics fed one another, and where art was always a provocation to act</w:t>
      </w:r>
      <w:r>
        <w:rPr>
          <w:color w:val="000000" w:themeColor="text1"/>
        </w:rPr>
        <w:t>.</w:t>
      </w:r>
      <w:r>
        <w:rPr>
          <w:rStyle w:val="EndnoteReference"/>
          <w:color w:val="000000" w:themeColor="text1"/>
        </w:rPr>
        <w:endnoteReference w:id="8"/>
      </w:r>
      <w:r w:rsidRPr="00D50417">
        <w:rPr>
          <w:color w:val="000000" w:themeColor="text1"/>
        </w:rPr>
        <w:t xml:space="preserve"> Caribbean Studies scholar Marlene L. Daut mounts a compelling case for understanding </w:t>
      </w:r>
      <w:proofErr w:type="spellStart"/>
      <w:r w:rsidRPr="00D50417">
        <w:rPr>
          <w:color w:val="000000" w:themeColor="text1"/>
        </w:rPr>
        <w:t>Dumesle’s</w:t>
      </w:r>
      <w:proofErr w:type="spellEnd"/>
      <w:r w:rsidRPr="00D50417">
        <w:rPr>
          <w:color w:val="000000" w:themeColor="text1"/>
        </w:rPr>
        <w:t xml:space="preserve"> </w:t>
      </w:r>
      <w:r w:rsidRPr="00D50417">
        <w:rPr>
          <w:i/>
          <w:iCs/>
          <w:color w:val="000000" w:themeColor="text1"/>
        </w:rPr>
        <w:t xml:space="preserve">Voyage </w:t>
      </w:r>
      <w:r w:rsidRPr="00D50417">
        <w:rPr>
          <w:color w:val="000000" w:themeColor="text1"/>
        </w:rPr>
        <w:t xml:space="preserve">as a pivotal example of transnational iterations of revolutionary Romanticism built around tropes of justifiable rebellion and rightful vengeance. Daut also distinguishes how </w:t>
      </w:r>
      <w:r w:rsidRPr="00D50417">
        <w:rPr>
          <w:i/>
          <w:color w:val="000000" w:themeColor="text1"/>
        </w:rPr>
        <w:t>Voyage</w:t>
      </w:r>
      <w:r w:rsidRPr="00D50417">
        <w:rPr>
          <w:color w:val="000000" w:themeColor="text1"/>
        </w:rPr>
        <w:t xml:space="preserve"> marks a singular iteration of revolutionary Romanticism constitutive of Haiti and its more unique expressions of an affect-driven Romanticism predicated upon a condition of becoming sorrowful. Daut stresses how “by the mid-nineteenth century the verb </w:t>
      </w:r>
      <w:proofErr w:type="spellStart"/>
      <w:r w:rsidRPr="00D50417">
        <w:rPr>
          <w:i/>
          <w:iCs/>
          <w:color w:val="000000" w:themeColor="text1"/>
        </w:rPr>
        <w:t>lugubrer</w:t>
      </w:r>
      <w:proofErr w:type="spellEnd"/>
      <w:r w:rsidRPr="00D50417">
        <w:rPr>
          <w:i/>
          <w:iCs/>
          <w:color w:val="000000" w:themeColor="text1"/>
        </w:rPr>
        <w:t xml:space="preserve"> </w:t>
      </w:r>
      <w:r w:rsidRPr="00D50417">
        <w:rPr>
          <w:color w:val="000000" w:themeColor="text1"/>
        </w:rPr>
        <w:t>[to make sorrowful] had become associated with not only the crafting of Haiti’s Declaration of Independence, but with the early Haitian literary tradition more broadly</w:t>
      </w:r>
      <w:r>
        <w:rPr>
          <w:color w:val="000000" w:themeColor="text1"/>
        </w:rPr>
        <w:t>.</w:t>
      </w:r>
      <w:r w:rsidRPr="00D50417">
        <w:rPr>
          <w:color w:val="000000" w:themeColor="text1"/>
        </w:rPr>
        <w:t>”</w:t>
      </w:r>
      <w:r>
        <w:rPr>
          <w:rStyle w:val="EndnoteReference"/>
          <w:color w:val="000000" w:themeColor="text1"/>
        </w:rPr>
        <w:endnoteReference w:id="9"/>
      </w:r>
      <w:r w:rsidRPr="00D50417">
        <w:rPr>
          <w:color w:val="000000" w:themeColor="text1"/>
        </w:rPr>
        <w:t xml:space="preserve"> Extending </w:t>
      </w:r>
      <w:proofErr w:type="spellStart"/>
      <w:r w:rsidRPr="00D50417">
        <w:rPr>
          <w:color w:val="000000" w:themeColor="text1"/>
        </w:rPr>
        <w:t>Daut’s</w:t>
      </w:r>
      <w:proofErr w:type="spellEnd"/>
      <w:r w:rsidRPr="00D50417">
        <w:rPr>
          <w:color w:val="000000" w:themeColor="text1"/>
        </w:rPr>
        <w:t xml:space="preserve"> historical materialist argument, I contend that a poststructuralist analysis of </w:t>
      </w:r>
      <w:proofErr w:type="spellStart"/>
      <w:r w:rsidRPr="00D50417">
        <w:rPr>
          <w:i/>
          <w:iCs/>
          <w:color w:val="000000" w:themeColor="text1"/>
        </w:rPr>
        <w:t>lugubrer</w:t>
      </w:r>
      <w:proofErr w:type="spellEnd"/>
      <w:r w:rsidRPr="00D50417">
        <w:rPr>
          <w:iCs/>
          <w:color w:val="000000" w:themeColor="text1"/>
        </w:rPr>
        <w:t>, in particular one</w:t>
      </w:r>
      <w:r w:rsidRPr="00D50417">
        <w:rPr>
          <w:i/>
          <w:iCs/>
          <w:color w:val="000000" w:themeColor="text1"/>
        </w:rPr>
        <w:t xml:space="preserve"> </w:t>
      </w:r>
      <w:r w:rsidRPr="00D50417">
        <w:rPr>
          <w:iCs/>
          <w:color w:val="000000" w:themeColor="text1"/>
        </w:rPr>
        <w:t>that takes stock of the multiple meanings denoted and connoted by this word, reveals how the condition of becoming sorrowful—rather than activating the escapist, accepting, or ameliorative energies of elegy—functions with the agency of an aesthetic judgement capable of inspiring political action and great change.</w:t>
      </w:r>
      <w:r w:rsidRPr="00D50417">
        <w:rPr>
          <w:rStyle w:val="EndnoteReference"/>
          <w:iCs/>
          <w:color w:val="000000" w:themeColor="text1"/>
        </w:rPr>
        <w:endnoteReference w:id="10"/>
      </w:r>
    </w:p>
    <w:p w14:paraId="6D01E1F7" w14:textId="18DA98E4" w:rsidR="00E26029" w:rsidRPr="00D50417" w:rsidRDefault="00E26029" w:rsidP="007E31B1">
      <w:pPr>
        <w:pStyle w:val="NormalWeb"/>
        <w:spacing w:before="0" w:beforeAutospacing="0" w:after="0" w:afterAutospacing="0" w:line="480" w:lineRule="auto"/>
        <w:ind w:firstLine="720"/>
        <w:rPr>
          <w:color w:val="000000" w:themeColor="text1"/>
        </w:rPr>
      </w:pPr>
      <w:r w:rsidRPr="00D50417">
        <w:rPr>
          <w:color w:val="000000" w:themeColor="text1"/>
        </w:rPr>
        <w:t xml:space="preserve">As Daut observes, Dumesle “was accused by [the nineteenth-century French grammarian Gustave] </w:t>
      </w:r>
      <w:proofErr w:type="spellStart"/>
      <w:r w:rsidRPr="00D50417">
        <w:rPr>
          <w:color w:val="000000" w:themeColor="text1"/>
        </w:rPr>
        <w:t>D’Alaux</w:t>
      </w:r>
      <w:proofErr w:type="spellEnd"/>
      <w:r w:rsidRPr="00D50417">
        <w:rPr>
          <w:color w:val="000000" w:themeColor="text1"/>
        </w:rPr>
        <w:t xml:space="preserve"> of having, in his 1824 </w:t>
      </w:r>
      <w:r w:rsidRPr="00D50417">
        <w:rPr>
          <w:i/>
          <w:iCs/>
          <w:color w:val="000000" w:themeColor="text1"/>
        </w:rPr>
        <w:t xml:space="preserve">Voyage dans le </w:t>
      </w:r>
      <w:proofErr w:type="spellStart"/>
      <w:r w:rsidRPr="00D50417">
        <w:rPr>
          <w:i/>
          <w:iCs/>
          <w:color w:val="000000" w:themeColor="text1"/>
        </w:rPr>
        <w:t>nord</w:t>
      </w:r>
      <w:proofErr w:type="spellEnd"/>
      <w:r w:rsidRPr="00D50417">
        <w:rPr>
          <w:i/>
          <w:iCs/>
          <w:color w:val="000000" w:themeColor="text1"/>
        </w:rPr>
        <w:t xml:space="preserve"> </w:t>
      </w:r>
      <w:proofErr w:type="spellStart"/>
      <w:r w:rsidRPr="00D50417">
        <w:rPr>
          <w:i/>
          <w:iCs/>
          <w:color w:val="000000" w:themeColor="text1"/>
        </w:rPr>
        <w:t>d’Hayti</w:t>
      </w:r>
      <w:proofErr w:type="spellEnd"/>
      <w:r w:rsidRPr="00D50417">
        <w:rPr>
          <w:iCs/>
          <w:color w:val="000000" w:themeColor="text1"/>
        </w:rPr>
        <w:t>,</w:t>
      </w:r>
      <w:r w:rsidRPr="00D50417">
        <w:rPr>
          <w:color w:val="000000" w:themeColor="text1"/>
        </w:rPr>
        <w:t xml:space="preserve"> ‘gone into ecstasies’ over” the word </w:t>
      </w:r>
      <w:proofErr w:type="spellStart"/>
      <w:r w:rsidRPr="00D50417">
        <w:rPr>
          <w:i/>
          <w:iCs/>
          <w:color w:val="000000" w:themeColor="text1"/>
        </w:rPr>
        <w:t>lugubrer</w:t>
      </w:r>
      <w:proofErr w:type="spellEnd"/>
      <w:r>
        <w:rPr>
          <w:color w:val="000000" w:themeColor="text1"/>
        </w:rPr>
        <w:t>.</w:t>
      </w:r>
      <w:r>
        <w:rPr>
          <w:rStyle w:val="EndnoteReference"/>
          <w:color w:val="000000" w:themeColor="text1"/>
        </w:rPr>
        <w:endnoteReference w:id="11"/>
      </w:r>
      <w:r w:rsidRPr="00D50417">
        <w:rPr>
          <w:i/>
          <w:iCs/>
          <w:color w:val="000000" w:themeColor="text1"/>
        </w:rPr>
        <w:t xml:space="preserve"> </w:t>
      </w:r>
      <w:r w:rsidRPr="00D50417">
        <w:rPr>
          <w:color w:val="000000" w:themeColor="text1"/>
        </w:rPr>
        <w:t>Daut foregrounds the term’s etymology, evolving meanings, and politicized reception</w:t>
      </w:r>
      <w:r w:rsidR="004A1B8D">
        <w:rPr>
          <w:color w:val="000000" w:themeColor="text1"/>
        </w:rPr>
        <w:t xml:space="preserve"> in a long passage</w:t>
      </w:r>
      <w:commentRangeStart w:id="1"/>
      <w:r w:rsidRPr="00D50417">
        <w:rPr>
          <w:color w:val="000000" w:themeColor="text1"/>
        </w:rPr>
        <w:t>:</w:t>
      </w:r>
      <w:commentRangeEnd w:id="1"/>
      <w:r w:rsidR="006A6355">
        <w:rPr>
          <w:rStyle w:val="CommentReference"/>
          <w:rFonts w:asciiTheme="minorHAnsi" w:eastAsiaTheme="minorHAnsi" w:hAnsiTheme="minorHAnsi" w:cstheme="minorBidi"/>
        </w:rPr>
        <w:commentReference w:id="1"/>
      </w:r>
    </w:p>
    <w:p w14:paraId="7C46BE62"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r w:rsidRPr="00D50417">
        <w:rPr>
          <w:rFonts w:eastAsiaTheme="minorHAnsi"/>
          <w:color w:val="000000" w:themeColor="text1"/>
        </w:rPr>
        <w:t xml:space="preserve">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color w:val="000000" w:themeColor="text1"/>
        </w:rPr>
        <w:t xml:space="preserve"> famously contains a phrase that allegedly caused the most ardent of French grammarians in the nineteenth century to turn up their noses: ‘The name of the French </w:t>
      </w:r>
      <w:r w:rsidRPr="00D50417">
        <w:rPr>
          <w:rFonts w:eastAsiaTheme="minorHAnsi"/>
          <w:i/>
          <w:color w:val="000000" w:themeColor="text1"/>
        </w:rPr>
        <w:t>makes sorrowful</w:t>
      </w:r>
      <w:r w:rsidRPr="00D50417">
        <w:rPr>
          <w:rFonts w:eastAsiaTheme="minorHAnsi"/>
          <w:color w:val="000000" w:themeColor="text1"/>
        </w:rPr>
        <w:t xml:space="preserve"> our land’ [Le nom </w:t>
      </w:r>
      <w:proofErr w:type="spellStart"/>
      <w:r w:rsidRPr="00D50417">
        <w:rPr>
          <w:rFonts w:eastAsiaTheme="minorHAnsi"/>
          <w:color w:val="000000" w:themeColor="text1"/>
        </w:rPr>
        <w:t>français</w:t>
      </w:r>
      <w:proofErr w:type="spellEnd"/>
      <w:r w:rsidRPr="00D50417">
        <w:rPr>
          <w:rFonts w:eastAsiaTheme="minorHAnsi"/>
          <w:color w:val="000000" w:themeColor="text1"/>
        </w:rPr>
        <w:t xml:space="preserve"> </w:t>
      </w:r>
      <w:proofErr w:type="spellStart"/>
      <w:r w:rsidRPr="00D50417">
        <w:rPr>
          <w:rFonts w:eastAsiaTheme="minorHAnsi"/>
          <w:i/>
          <w:color w:val="000000" w:themeColor="text1"/>
        </w:rPr>
        <w:t>lugubre</w:t>
      </w:r>
      <w:proofErr w:type="spellEnd"/>
      <w:r w:rsidRPr="00D50417">
        <w:rPr>
          <w:rFonts w:eastAsiaTheme="minorHAnsi"/>
          <w:color w:val="000000" w:themeColor="text1"/>
        </w:rPr>
        <w:t xml:space="preserve"> encore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contrées</w:t>
      </w:r>
      <w:proofErr w:type="spellEnd"/>
      <w:r w:rsidRPr="00D50417">
        <w:rPr>
          <w:rFonts w:eastAsiaTheme="minorHAnsi"/>
          <w:color w:val="000000" w:themeColor="text1"/>
        </w:rPr>
        <w:t xml:space="preserve">]. Disdain for this phrase derived not solely, it seems, from the uninhibited hatred of the French it exhibits, but also from the fact that the adjective </w:t>
      </w:r>
      <w:proofErr w:type="spellStart"/>
      <w:r w:rsidRPr="00D50417">
        <w:rPr>
          <w:rFonts w:eastAsiaTheme="minorHAnsi"/>
          <w:i/>
          <w:color w:val="000000" w:themeColor="text1"/>
        </w:rPr>
        <w:t>lugubre</w:t>
      </w:r>
      <w:proofErr w:type="spellEnd"/>
      <w:r w:rsidRPr="00D50417">
        <w:rPr>
          <w:rFonts w:eastAsiaTheme="minorHAnsi"/>
          <w:i/>
          <w:color w:val="000000" w:themeColor="text1"/>
        </w:rPr>
        <w:t>,</w:t>
      </w:r>
      <w:r w:rsidRPr="00D50417">
        <w:rPr>
          <w:rFonts w:eastAsiaTheme="minorHAnsi"/>
          <w:color w:val="000000" w:themeColor="text1"/>
        </w:rPr>
        <w:t xml:space="preserve"> which means </w:t>
      </w:r>
      <w:r w:rsidRPr="00D50417">
        <w:rPr>
          <w:rFonts w:eastAsiaTheme="minorHAnsi"/>
          <w:color w:val="000000" w:themeColor="text1"/>
        </w:rPr>
        <w:lastRenderedPageBreak/>
        <w:t>“mournful” or “sorrowful,” had been turned into a verb, “to make sorrowful.” Although the crassly termed “mulatto verb” [</w:t>
      </w:r>
      <w:proofErr w:type="spellStart"/>
      <w:r w:rsidRPr="00D50417">
        <w:rPr>
          <w:rFonts w:eastAsiaTheme="minorHAnsi"/>
          <w:color w:val="000000" w:themeColor="text1"/>
        </w:rPr>
        <w:t>verbe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mulâtre</w:t>
      </w:r>
      <w:proofErr w:type="spellEnd"/>
      <w:r w:rsidRPr="00D50417">
        <w:rPr>
          <w:rFonts w:eastAsiaTheme="minorHAnsi"/>
          <w:color w:val="000000" w:themeColor="text1"/>
        </w:rPr>
        <w:t xml:space="preserve">] has—at least since the publication of Gustave </w:t>
      </w:r>
      <w:proofErr w:type="spellStart"/>
      <w:r w:rsidRPr="00D50417">
        <w:rPr>
          <w:rFonts w:eastAsiaTheme="minorHAnsi"/>
          <w:color w:val="000000" w:themeColor="text1"/>
        </w:rPr>
        <w:t>D’Alaux’s</w:t>
      </w:r>
      <w:proofErr w:type="spellEnd"/>
      <w:r w:rsidRPr="00D50417">
        <w:rPr>
          <w:rFonts w:eastAsiaTheme="minorHAnsi"/>
          <w:color w:val="000000" w:themeColor="text1"/>
        </w:rPr>
        <w:t xml:space="preserve"> 1852 article “Yellow Literature” [La </w:t>
      </w:r>
      <w:proofErr w:type="spellStart"/>
      <w:r w:rsidRPr="00D50417">
        <w:rPr>
          <w:rFonts w:eastAsiaTheme="minorHAnsi"/>
          <w:color w:val="000000" w:themeColor="text1"/>
        </w:rPr>
        <w:t>Littérature</w:t>
      </w:r>
      <w:proofErr w:type="spellEnd"/>
      <w:r w:rsidRPr="00D50417">
        <w:rPr>
          <w:rFonts w:eastAsiaTheme="minorHAnsi"/>
          <w:color w:val="000000" w:themeColor="text1"/>
        </w:rPr>
        <w:t xml:space="preserve"> jaune]—been attributed to Dessalines’s most prominent secretary, Louis-Félix </w:t>
      </w:r>
      <w:proofErr w:type="spellStart"/>
      <w:r w:rsidRPr="00D50417">
        <w:rPr>
          <w:rFonts w:eastAsiaTheme="minorHAnsi"/>
          <w:color w:val="000000" w:themeColor="text1"/>
        </w:rPr>
        <w:t>Boisrond-Tonnerre</w:t>
      </w:r>
      <w:proofErr w:type="spellEnd"/>
      <w:r w:rsidRPr="00D50417">
        <w:rPr>
          <w:rFonts w:eastAsiaTheme="minorHAnsi"/>
          <w:color w:val="000000" w:themeColor="text1"/>
        </w:rPr>
        <w:t xml:space="preserve">, the verb </w:t>
      </w:r>
      <w:proofErr w:type="spellStart"/>
      <w:r w:rsidRPr="00D50417">
        <w:rPr>
          <w:rFonts w:eastAsiaTheme="minorHAnsi"/>
          <w:i/>
          <w:color w:val="000000" w:themeColor="text1"/>
        </w:rPr>
        <w:t>lugubrer</w:t>
      </w:r>
      <w:proofErr w:type="spellEnd"/>
      <w:r w:rsidRPr="00D50417">
        <w:rPr>
          <w:rFonts w:eastAsiaTheme="minorHAnsi"/>
          <w:i/>
          <w:color w:val="000000" w:themeColor="text1"/>
        </w:rPr>
        <w:t xml:space="preserve"> </w:t>
      </w:r>
      <w:r w:rsidRPr="00D50417">
        <w:rPr>
          <w:rFonts w:eastAsiaTheme="minorHAnsi"/>
          <w:color w:val="000000" w:themeColor="text1"/>
        </w:rPr>
        <w:t xml:space="preserve">was actually defined a few years before Haitian independence in Mercier’s </w:t>
      </w:r>
      <w:r w:rsidRPr="00D50417">
        <w:rPr>
          <w:rFonts w:eastAsiaTheme="minorHAnsi"/>
          <w:i/>
          <w:color w:val="000000" w:themeColor="text1"/>
        </w:rPr>
        <w:t>Neologisms: or Dictionary of New words, to Revive,</w:t>
      </w:r>
      <w:r w:rsidRPr="00D50417">
        <w:rPr>
          <w:rFonts w:eastAsiaTheme="minorHAnsi"/>
          <w:color w:val="000000" w:themeColor="text1"/>
        </w:rPr>
        <w:t xml:space="preserve"> </w:t>
      </w:r>
      <w:r w:rsidRPr="00D50417">
        <w:rPr>
          <w:rFonts w:eastAsiaTheme="minorHAnsi"/>
          <w:i/>
          <w:color w:val="000000" w:themeColor="text1"/>
        </w:rPr>
        <w:t>or to Understand in New Ways</w:t>
      </w:r>
      <w:r w:rsidRPr="00D50417">
        <w:rPr>
          <w:rFonts w:eastAsiaTheme="minorHAnsi"/>
          <w:color w:val="000000" w:themeColor="text1"/>
        </w:rPr>
        <w:t xml:space="preserve"> [</w:t>
      </w:r>
      <w:proofErr w:type="spellStart"/>
      <w:r w:rsidRPr="00D50417">
        <w:rPr>
          <w:rFonts w:eastAsiaTheme="minorHAnsi"/>
          <w:i/>
          <w:color w:val="000000" w:themeColor="text1"/>
        </w:rPr>
        <w:t>Néologie</w:t>
      </w:r>
      <w:proofErr w:type="spellEnd"/>
      <w:r w:rsidRPr="00D50417">
        <w:rPr>
          <w:rFonts w:eastAsiaTheme="minorHAnsi"/>
          <w:i/>
          <w:color w:val="000000" w:themeColor="text1"/>
        </w:rPr>
        <w:t xml:space="preserve">: </w:t>
      </w:r>
      <w:proofErr w:type="spellStart"/>
      <w:r w:rsidRPr="00D50417">
        <w:rPr>
          <w:rFonts w:eastAsiaTheme="minorHAnsi"/>
          <w:i/>
          <w:color w:val="000000" w:themeColor="text1"/>
        </w:rPr>
        <w:t>ou</w:t>
      </w:r>
      <w:proofErr w:type="spellEnd"/>
      <w:r w:rsidRPr="00D50417">
        <w:rPr>
          <w:rFonts w:eastAsiaTheme="minorHAnsi"/>
          <w:i/>
          <w:color w:val="000000" w:themeColor="text1"/>
        </w:rPr>
        <w:t xml:space="preserve"> </w:t>
      </w:r>
      <w:proofErr w:type="spellStart"/>
      <w:r w:rsidRPr="00D50417">
        <w:rPr>
          <w:rFonts w:eastAsiaTheme="minorHAnsi"/>
          <w:i/>
          <w:color w:val="000000" w:themeColor="text1"/>
        </w:rPr>
        <w:t>Vocabulaire</w:t>
      </w:r>
      <w:proofErr w:type="spellEnd"/>
      <w:r w:rsidRPr="00D50417">
        <w:rPr>
          <w:rFonts w:eastAsiaTheme="minorHAnsi"/>
          <w:i/>
          <w:color w:val="000000" w:themeColor="text1"/>
        </w:rPr>
        <w:t xml:space="preserve"> de mots nouveaux, à</w:t>
      </w:r>
      <w:r w:rsidRPr="00D50417">
        <w:rPr>
          <w:rFonts w:eastAsiaTheme="minorHAnsi"/>
          <w:color w:val="000000" w:themeColor="text1"/>
        </w:rPr>
        <w:t xml:space="preserve"> </w:t>
      </w:r>
      <w:proofErr w:type="spellStart"/>
      <w:r w:rsidRPr="00D50417">
        <w:rPr>
          <w:rFonts w:eastAsiaTheme="minorHAnsi"/>
          <w:i/>
          <w:color w:val="000000" w:themeColor="text1"/>
        </w:rPr>
        <w:t>renouveler</w:t>
      </w:r>
      <w:proofErr w:type="spellEnd"/>
      <w:r w:rsidRPr="00D50417">
        <w:rPr>
          <w:rFonts w:eastAsiaTheme="minorHAnsi"/>
          <w:i/>
          <w:color w:val="000000" w:themeColor="text1"/>
        </w:rPr>
        <w:t xml:space="preserve">, </w:t>
      </w:r>
      <w:proofErr w:type="spellStart"/>
      <w:r w:rsidRPr="00D50417">
        <w:rPr>
          <w:rFonts w:eastAsiaTheme="minorHAnsi"/>
          <w:i/>
          <w:color w:val="000000" w:themeColor="text1"/>
        </w:rPr>
        <w:t>ou</w:t>
      </w:r>
      <w:proofErr w:type="spellEnd"/>
      <w:r w:rsidRPr="00D50417">
        <w:rPr>
          <w:rFonts w:eastAsiaTheme="minorHAnsi"/>
          <w:i/>
          <w:color w:val="000000" w:themeColor="text1"/>
        </w:rPr>
        <w:t xml:space="preserve"> pris dans des </w:t>
      </w:r>
      <w:proofErr w:type="spellStart"/>
      <w:r w:rsidRPr="00D50417">
        <w:rPr>
          <w:rFonts w:eastAsiaTheme="minorHAnsi"/>
          <w:i/>
          <w:color w:val="000000" w:themeColor="text1"/>
        </w:rPr>
        <w:t>acceptions</w:t>
      </w:r>
      <w:proofErr w:type="spellEnd"/>
      <w:r w:rsidRPr="00D50417">
        <w:rPr>
          <w:rFonts w:eastAsiaTheme="minorHAnsi"/>
          <w:i/>
          <w:color w:val="000000" w:themeColor="text1"/>
        </w:rPr>
        <w:t xml:space="preserve"> Nouvelles</w:t>
      </w:r>
      <w:r w:rsidRPr="00D50417">
        <w:rPr>
          <w:rFonts w:eastAsiaTheme="minorHAnsi"/>
          <w:color w:val="000000" w:themeColor="text1"/>
        </w:rPr>
        <w:t xml:space="preserve">] (1801). In the dictionary, Mercier, who claimed in the work’s introduction to have “removed (with very few exceptions) all words that relate to the [French] revolution,” the entry for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reads:</w:t>
      </w:r>
    </w:p>
    <w:p w14:paraId="4102A6F8"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p>
    <w:p w14:paraId="1DCC4B31"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r w:rsidRPr="00D50417">
        <w:rPr>
          <w:rFonts w:eastAsiaTheme="minorHAnsi"/>
          <w:color w:val="000000" w:themeColor="text1"/>
        </w:rPr>
        <w:t>to imprint with sadness. His imagination tends to make sorrowful everything around him. To make sorrowful a theatre with dark and sad works, distressing; Make sorrowful a group of people with frightening details of an atrocious crime; Make children sorrowful with ghost stories.</w:t>
      </w:r>
    </w:p>
    <w:p w14:paraId="416D5B23" w14:textId="77777777" w:rsidR="00E26029" w:rsidRPr="00D50417" w:rsidRDefault="00E26029" w:rsidP="007E31B1">
      <w:pPr>
        <w:autoSpaceDE w:val="0"/>
        <w:autoSpaceDN w:val="0"/>
        <w:adjustRightInd w:val="0"/>
        <w:spacing w:line="480" w:lineRule="auto"/>
        <w:ind w:left="720"/>
        <w:rPr>
          <w:rFonts w:eastAsiaTheme="minorHAnsi"/>
          <w:color w:val="000000" w:themeColor="text1"/>
        </w:rPr>
      </w:pPr>
    </w:p>
    <w:p w14:paraId="1B4E1A5E" w14:textId="5838A20A" w:rsidR="00E26029" w:rsidRPr="00D50417" w:rsidRDefault="00E26029" w:rsidP="007E31B1">
      <w:pPr>
        <w:autoSpaceDE w:val="0"/>
        <w:autoSpaceDN w:val="0"/>
        <w:adjustRightInd w:val="0"/>
        <w:spacing w:line="480" w:lineRule="auto"/>
        <w:ind w:left="720"/>
        <w:rPr>
          <w:rFonts w:eastAsiaTheme="minorHAnsi"/>
          <w:color w:val="000000" w:themeColor="text1"/>
        </w:rPr>
      </w:pPr>
      <w:proofErr w:type="spellStart"/>
      <w:r w:rsidRPr="00D50417">
        <w:rPr>
          <w:rFonts w:eastAsiaTheme="minorHAnsi"/>
          <w:color w:val="000000" w:themeColor="text1"/>
        </w:rPr>
        <w:t>empreindre</w:t>
      </w:r>
      <w:proofErr w:type="spellEnd"/>
      <w:r w:rsidRPr="00D50417">
        <w:rPr>
          <w:rFonts w:eastAsiaTheme="minorHAnsi"/>
          <w:color w:val="000000" w:themeColor="text1"/>
        </w:rPr>
        <w:t xml:space="preserve"> la tristesse. Son imagination </w:t>
      </w:r>
      <w:proofErr w:type="spellStart"/>
      <w:r w:rsidRPr="00D50417">
        <w:rPr>
          <w:rFonts w:eastAsiaTheme="minorHAnsi"/>
          <w:color w:val="000000" w:themeColor="text1"/>
        </w:rPr>
        <w:t>sombre</w:t>
      </w:r>
      <w:proofErr w:type="spellEnd"/>
      <w:r w:rsidRPr="00D50417">
        <w:rPr>
          <w:rFonts w:eastAsiaTheme="minorHAnsi"/>
          <w:color w:val="000000" w:themeColor="text1"/>
        </w:rPr>
        <w:t xml:space="preserve"> ne tend </w:t>
      </w:r>
      <w:proofErr w:type="spellStart"/>
      <w:r w:rsidRPr="00D50417">
        <w:rPr>
          <w:rFonts w:eastAsiaTheme="minorHAnsi"/>
          <w:color w:val="000000" w:themeColor="text1"/>
        </w:rPr>
        <w:t>qu’à</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tout </w:t>
      </w:r>
      <w:proofErr w:type="spellStart"/>
      <w:r w:rsidRPr="00D50417">
        <w:rPr>
          <w:rFonts w:eastAsiaTheme="minorHAnsi"/>
          <w:color w:val="000000" w:themeColor="text1"/>
        </w:rPr>
        <w:t>ce</w:t>
      </w:r>
      <w:proofErr w:type="spellEnd"/>
      <w:r w:rsidRPr="00D50417">
        <w:rPr>
          <w:rFonts w:eastAsiaTheme="minorHAnsi"/>
          <w:color w:val="000000" w:themeColor="text1"/>
        </w:rPr>
        <w:t xml:space="preserve"> qui </w:t>
      </w:r>
      <w:proofErr w:type="spellStart"/>
      <w:r w:rsidRPr="00D50417">
        <w:rPr>
          <w:rFonts w:eastAsiaTheme="minorHAnsi"/>
          <w:color w:val="000000" w:themeColor="text1"/>
        </w:rPr>
        <w:t>l’environne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un </w:t>
      </w:r>
      <w:proofErr w:type="spellStart"/>
      <w:r w:rsidRPr="00D50417">
        <w:rPr>
          <w:rFonts w:eastAsiaTheme="minorHAnsi"/>
          <w:color w:val="000000" w:themeColor="text1"/>
        </w:rPr>
        <w:t>théâtre</w:t>
      </w:r>
      <w:proofErr w:type="spellEnd"/>
      <w:r w:rsidRPr="00D50417">
        <w:rPr>
          <w:rFonts w:eastAsiaTheme="minorHAnsi"/>
          <w:color w:val="000000" w:themeColor="text1"/>
        </w:rPr>
        <w:t xml:space="preserve"> par des </w:t>
      </w:r>
      <w:proofErr w:type="spellStart"/>
      <w:r w:rsidRPr="00D50417">
        <w:rPr>
          <w:rFonts w:eastAsiaTheme="minorHAnsi"/>
          <w:color w:val="000000" w:themeColor="text1"/>
        </w:rPr>
        <w:t>pièces</w:t>
      </w:r>
      <w:proofErr w:type="spellEnd"/>
      <w:r w:rsidRPr="00D50417">
        <w:rPr>
          <w:rFonts w:eastAsiaTheme="minorHAnsi"/>
          <w:color w:val="000000" w:themeColor="text1"/>
        </w:rPr>
        <w:t xml:space="preserve"> tristes et </w:t>
      </w:r>
      <w:proofErr w:type="spellStart"/>
      <w:r w:rsidRPr="00D50417">
        <w:rPr>
          <w:rFonts w:eastAsiaTheme="minorHAnsi"/>
          <w:color w:val="000000" w:themeColor="text1"/>
        </w:rPr>
        <w:t>noires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affligeantes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une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assemblée</w:t>
      </w:r>
      <w:proofErr w:type="spellEnd"/>
      <w:r w:rsidRPr="00D50417">
        <w:rPr>
          <w:rFonts w:eastAsiaTheme="minorHAnsi"/>
          <w:color w:val="000000" w:themeColor="text1"/>
        </w:rPr>
        <w:t xml:space="preserve"> par les </w:t>
      </w:r>
      <w:proofErr w:type="spellStart"/>
      <w:r w:rsidRPr="00D50417">
        <w:rPr>
          <w:rFonts w:eastAsiaTheme="minorHAnsi"/>
          <w:color w:val="000000" w:themeColor="text1"/>
        </w:rPr>
        <w:t>épouvantables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détails</w:t>
      </w:r>
      <w:proofErr w:type="spellEnd"/>
      <w:r w:rsidRPr="00D50417">
        <w:rPr>
          <w:rFonts w:eastAsiaTheme="minorHAnsi"/>
          <w:color w:val="000000" w:themeColor="text1"/>
        </w:rPr>
        <w:t xml:space="preserve"> d’un crime </w:t>
      </w:r>
      <w:proofErr w:type="spellStart"/>
      <w:r w:rsidRPr="00D50417">
        <w:rPr>
          <w:rFonts w:eastAsiaTheme="minorHAnsi"/>
          <w:color w:val="000000" w:themeColor="text1"/>
        </w:rPr>
        <w:t>atroce</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l’esprit</w:t>
      </w:r>
      <w:proofErr w:type="spellEnd"/>
      <w:r w:rsidRPr="00D50417">
        <w:rPr>
          <w:rFonts w:eastAsiaTheme="minorHAnsi"/>
          <w:color w:val="000000" w:themeColor="text1"/>
        </w:rPr>
        <w:t xml:space="preserve"> des </w:t>
      </w:r>
      <w:proofErr w:type="spellStart"/>
      <w:r w:rsidRPr="00D50417">
        <w:rPr>
          <w:rFonts w:eastAsiaTheme="minorHAnsi"/>
          <w:color w:val="000000" w:themeColor="text1"/>
        </w:rPr>
        <w:t>enfans</w:t>
      </w:r>
      <w:proofErr w:type="spellEnd"/>
      <w:r w:rsidRPr="00D50417">
        <w:rPr>
          <w:rFonts w:eastAsiaTheme="minorHAnsi"/>
          <w:color w:val="000000" w:themeColor="text1"/>
        </w:rPr>
        <w:t xml:space="preserve"> par des contes de </w:t>
      </w:r>
      <w:proofErr w:type="spellStart"/>
      <w:r w:rsidRPr="00D50417">
        <w:rPr>
          <w:rFonts w:eastAsiaTheme="minorHAnsi"/>
          <w:color w:val="000000" w:themeColor="text1"/>
        </w:rPr>
        <w:t>revenans</w:t>
      </w:r>
      <w:proofErr w:type="spellEnd"/>
      <w:r w:rsidRPr="00D50417">
        <w:rPr>
          <w:rFonts w:eastAsiaTheme="minorHAnsi"/>
          <w:color w:val="000000" w:themeColor="text1"/>
        </w:rPr>
        <w:t>.</w:t>
      </w:r>
      <w:r>
        <w:rPr>
          <w:rStyle w:val="EndnoteReference"/>
          <w:rFonts w:eastAsiaTheme="minorHAnsi"/>
          <w:color w:val="000000" w:themeColor="text1"/>
        </w:rPr>
        <w:endnoteReference w:id="12"/>
      </w:r>
      <w:r w:rsidRPr="00D50417">
        <w:rPr>
          <w:rFonts w:eastAsiaTheme="minorHAnsi"/>
          <w:color w:val="000000" w:themeColor="text1"/>
        </w:rPr>
        <w:t xml:space="preserve"> </w:t>
      </w:r>
      <w:r w:rsidRPr="00D50417">
        <w:rPr>
          <w:color w:val="000000" w:themeColor="text1"/>
        </w:rPr>
        <w:br/>
      </w:r>
    </w:p>
    <w:p w14:paraId="1E565B06" w14:textId="16E4FE22" w:rsidR="00E26029" w:rsidRPr="00D50417" w:rsidRDefault="00E26029" w:rsidP="007E31B1">
      <w:pPr>
        <w:autoSpaceDE w:val="0"/>
        <w:autoSpaceDN w:val="0"/>
        <w:adjustRightInd w:val="0"/>
        <w:spacing w:line="480" w:lineRule="auto"/>
        <w:rPr>
          <w:rFonts w:eastAsiaTheme="minorHAnsi"/>
          <w:color w:val="000000" w:themeColor="text1"/>
        </w:rPr>
      </w:pPr>
      <w:r w:rsidRPr="00D50417">
        <w:rPr>
          <w:color w:val="000000" w:themeColor="text1"/>
        </w:rPr>
        <w:t xml:space="preserve">Daut does not linger over this term for much longer in her essay, yet since the current purpose of this study is in part to pick up where she left off with </w:t>
      </w:r>
      <w:proofErr w:type="spellStart"/>
      <w:r w:rsidRPr="00D50417">
        <w:rPr>
          <w:rFonts w:eastAsiaTheme="minorHAnsi"/>
          <w:i/>
          <w:color w:val="000000" w:themeColor="text1"/>
        </w:rPr>
        <w:t>lugubrer</w:t>
      </w:r>
      <w:proofErr w:type="spellEnd"/>
      <w:r w:rsidRPr="00D50417">
        <w:rPr>
          <w:color w:val="000000" w:themeColor="text1"/>
        </w:rPr>
        <w:t xml:space="preserve">, it is first necessary to highlight </w:t>
      </w:r>
      <w:proofErr w:type="spellStart"/>
      <w:r w:rsidRPr="00D50417">
        <w:rPr>
          <w:color w:val="000000" w:themeColor="text1"/>
        </w:rPr>
        <w:lastRenderedPageBreak/>
        <w:t>Daut’s</w:t>
      </w:r>
      <w:proofErr w:type="spellEnd"/>
      <w:r w:rsidRPr="00D50417">
        <w:rPr>
          <w:color w:val="000000" w:themeColor="text1"/>
        </w:rPr>
        <w:t xml:space="preserve"> larger claim. The aforementioned discussion of </w:t>
      </w:r>
      <w:proofErr w:type="spellStart"/>
      <w:r w:rsidRPr="00D50417">
        <w:rPr>
          <w:rFonts w:eastAsiaTheme="minorHAnsi"/>
          <w:i/>
          <w:color w:val="000000" w:themeColor="text1"/>
        </w:rPr>
        <w:t>lugubrer</w:t>
      </w:r>
      <w:proofErr w:type="spellEnd"/>
      <w:r w:rsidRPr="00D50417">
        <w:rPr>
          <w:color w:val="000000" w:themeColor="text1"/>
        </w:rPr>
        <w:t xml:space="preserve"> serves as a point of departure for </w:t>
      </w:r>
      <w:proofErr w:type="spellStart"/>
      <w:r w:rsidRPr="00D50417">
        <w:rPr>
          <w:color w:val="000000" w:themeColor="text1"/>
        </w:rPr>
        <w:t>Daut’s</w:t>
      </w:r>
      <w:proofErr w:type="spellEnd"/>
      <w:r w:rsidRPr="00D50417">
        <w:rPr>
          <w:color w:val="000000" w:themeColor="text1"/>
        </w:rPr>
        <w:t xml:space="preserve"> argument that Haiti’s national founding, replete with its history and its literature, “ha[s] a relationship to global Romanticism that has been obscured by the tendency of scholars in the US and Western Europe to examine this field as primarily literary and aesthetic rather than historical and political</w:t>
      </w:r>
      <w:r>
        <w:rPr>
          <w:color w:val="000000" w:themeColor="text1"/>
        </w:rPr>
        <w:t>.</w:t>
      </w:r>
      <w:r w:rsidRPr="00D50417">
        <w:rPr>
          <w:color w:val="000000" w:themeColor="text1"/>
        </w:rPr>
        <w:t>”</w:t>
      </w:r>
      <w:r>
        <w:rPr>
          <w:rStyle w:val="EndnoteReference"/>
          <w:color w:val="000000" w:themeColor="text1"/>
        </w:rPr>
        <w:endnoteReference w:id="13"/>
      </w:r>
      <w:r w:rsidRPr="00D50417">
        <w:rPr>
          <w:color w:val="000000" w:themeColor="text1"/>
        </w:rPr>
        <w:t xml:space="preserve"> For Daut, “[</w:t>
      </w:r>
      <w:proofErr w:type="spellStart"/>
      <w:r w:rsidRPr="00D50417">
        <w:rPr>
          <w:color w:val="000000" w:themeColor="text1"/>
        </w:rPr>
        <w:t>i</w:t>
      </w:r>
      <w:proofErr w:type="spellEnd"/>
      <w:r w:rsidRPr="00D50417">
        <w:rPr>
          <w:color w:val="000000" w:themeColor="text1"/>
        </w:rPr>
        <w:t xml:space="preserve">]t is precisely the fusion of enlightenment poetics and revolutionary politics that we see in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color w:val="000000" w:themeColor="text1"/>
        </w:rPr>
        <w:t xml:space="preserve">, which allows us to understand this document itself (rather than just the moment of independence) as axiomatic rather than quixotic, and elemental rather than incidental, for the </w:t>
      </w:r>
      <w:r w:rsidRPr="004A1B8D">
        <w:rPr>
          <w:rFonts w:eastAsiaTheme="minorHAnsi"/>
          <w:i/>
          <w:iCs/>
          <w:color w:val="000000" w:themeColor="text1"/>
        </w:rPr>
        <w:t>longue durée</w:t>
      </w:r>
      <w:r w:rsidRPr="00D50417">
        <w:rPr>
          <w:rFonts w:eastAsiaTheme="minorHAnsi"/>
          <w:color w:val="000000" w:themeColor="text1"/>
        </w:rPr>
        <w:t xml:space="preserve"> of Romanticism in Haiti</w:t>
      </w:r>
      <w:r>
        <w:rPr>
          <w:rFonts w:eastAsiaTheme="minorHAnsi"/>
          <w:color w:val="000000" w:themeColor="text1"/>
        </w:rPr>
        <w:t>.</w:t>
      </w:r>
      <w:r w:rsidRPr="00D50417">
        <w:rPr>
          <w:rFonts w:eastAsiaTheme="minorHAnsi"/>
          <w:color w:val="000000" w:themeColor="text1"/>
        </w:rPr>
        <w:t>”</w:t>
      </w:r>
      <w:r>
        <w:rPr>
          <w:rStyle w:val="EndnoteReference"/>
          <w:rFonts w:eastAsiaTheme="minorHAnsi"/>
          <w:color w:val="000000" w:themeColor="text1"/>
        </w:rPr>
        <w:endnoteReference w:id="14"/>
      </w:r>
      <w:r w:rsidRPr="00D50417">
        <w:rPr>
          <w:rFonts w:eastAsiaTheme="minorHAnsi"/>
          <w:color w:val="000000" w:themeColor="text1"/>
        </w:rPr>
        <w:t xml:space="preserve"> To underscore her point Daut emphasizes “the direct influence of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color w:val="000000" w:themeColor="text1"/>
        </w:rPr>
        <w:t xml:space="preserve"> on later works of Haitian literature and history,” including </w:t>
      </w:r>
      <w:proofErr w:type="spellStart"/>
      <w:r w:rsidRPr="00D50417">
        <w:rPr>
          <w:rFonts w:eastAsiaTheme="minorHAnsi"/>
          <w:color w:val="000000" w:themeColor="text1"/>
        </w:rPr>
        <w:t>Dumesle’s</w:t>
      </w:r>
      <w:proofErr w:type="spellEnd"/>
      <w:r w:rsidRPr="00D50417">
        <w:rPr>
          <w:rFonts w:eastAsiaTheme="minorHAnsi"/>
          <w:color w:val="000000" w:themeColor="text1"/>
        </w:rPr>
        <w:t xml:space="preserve"> </w:t>
      </w:r>
      <w:r w:rsidRPr="00D50417">
        <w:rPr>
          <w:rFonts w:eastAsiaTheme="minorHAnsi"/>
          <w:i/>
          <w:color w:val="000000" w:themeColor="text1"/>
        </w:rPr>
        <w:t>Voyage</w:t>
      </w:r>
      <w:r>
        <w:rPr>
          <w:rFonts w:eastAsiaTheme="minorHAnsi"/>
          <w:i/>
          <w:color w:val="000000" w:themeColor="text1"/>
        </w:rPr>
        <w:t>.</w:t>
      </w:r>
      <w:r>
        <w:rPr>
          <w:rStyle w:val="EndnoteReference"/>
          <w:rFonts w:eastAsiaTheme="minorHAnsi"/>
          <w:i/>
          <w:color w:val="000000" w:themeColor="text1"/>
        </w:rPr>
        <w:endnoteReference w:id="15"/>
      </w:r>
      <w:r w:rsidRPr="00D50417">
        <w:rPr>
          <w:rFonts w:eastAsiaTheme="minorHAnsi"/>
          <w:i/>
          <w:color w:val="000000" w:themeColor="text1"/>
        </w:rPr>
        <w:t xml:space="preserve"> </w:t>
      </w:r>
      <w:r w:rsidRPr="00D50417">
        <w:rPr>
          <w:color w:val="000000" w:themeColor="text1"/>
        </w:rPr>
        <w:t xml:space="preserve">Daut rightly contends that to responsibly address Haiti’s national literature from this period and its relationship to revolutionary Romanticism requires that we recognize the contingency of the poetic and the political, the aesthetic and the historical within this body of work. For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in particular, then, is it necessary to grasp the centrality of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i/>
          <w:color w:val="000000" w:themeColor="text1"/>
        </w:rPr>
        <w:t xml:space="preserve"> </w:t>
      </w:r>
      <w:r w:rsidRPr="00D50417">
        <w:rPr>
          <w:rFonts w:eastAsiaTheme="minorHAnsi"/>
          <w:color w:val="000000" w:themeColor="text1"/>
        </w:rPr>
        <w:t xml:space="preserve">as a key allusive, intertextual reference point. It is also important to bear in mind what is at stake when Dumesle is characterized as having “gone into ecstasies” over the neologism </w:t>
      </w:r>
      <w:proofErr w:type="spellStart"/>
      <w:r w:rsidRPr="00D50417">
        <w:rPr>
          <w:rFonts w:eastAsiaTheme="minorHAnsi"/>
          <w:i/>
          <w:color w:val="000000" w:themeColor="text1"/>
        </w:rPr>
        <w:t>lugubrer</w:t>
      </w:r>
      <w:proofErr w:type="spellEnd"/>
      <w:r w:rsidRPr="00D50417">
        <w:rPr>
          <w:rFonts w:eastAsiaTheme="minorHAnsi"/>
          <w:i/>
          <w:color w:val="000000" w:themeColor="text1"/>
        </w:rPr>
        <w:t>,</w:t>
      </w:r>
      <w:r w:rsidRPr="00D50417">
        <w:rPr>
          <w:rFonts w:eastAsiaTheme="minorHAnsi"/>
          <w:color w:val="000000" w:themeColor="text1"/>
        </w:rPr>
        <w:t xml:space="preserve"> a highly politicized term itself central to the Haitian Declaration of Independence and its literary and political legacies</w:t>
      </w:r>
      <w:r w:rsidRPr="00D50417">
        <w:rPr>
          <w:rFonts w:eastAsiaTheme="minorHAnsi"/>
          <w:i/>
          <w:color w:val="000000" w:themeColor="text1"/>
        </w:rPr>
        <w:t>.</w:t>
      </w:r>
    </w:p>
    <w:p w14:paraId="71EEA49B" w14:textId="023B1E76" w:rsidR="00E26029" w:rsidRPr="00D50417" w:rsidRDefault="00E26029" w:rsidP="007E31B1">
      <w:pPr>
        <w:autoSpaceDE w:val="0"/>
        <w:autoSpaceDN w:val="0"/>
        <w:adjustRightInd w:val="0"/>
        <w:spacing w:line="480" w:lineRule="auto"/>
        <w:rPr>
          <w:color w:val="000000" w:themeColor="text1"/>
        </w:rPr>
      </w:pPr>
      <w:r w:rsidRPr="00D50417">
        <w:rPr>
          <w:rFonts w:eastAsiaTheme="minorHAnsi"/>
          <w:color w:val="000000" w:themeColor="text1"/>
        </w:rPr>
        <w:tab/>
        <w:t xml:space="preserve">While the nineteenth century French grammarian </w:t>
      </w:r>
      <w:proofErr w:type="spellStart"/>
      <w:r w:rsidRPr="00D50417">
        <w:rPr>
          <w:color w:val="000000" w:themeColor="text1"/>
        </w:rPr>
        <w:t>D’Alaux</w:t>
      </w:r>
      <w:proofErr w:type="spellEnd"/>
      <w:r w:rsidRPr="00D50417">
        <w:rPr>
          <w:color w:val="000000" w:themeColor="text1"/>
        </w:rPr>
        <w:t xml:space="preserve"> meant to disparage Dumesle for being in thrall to the term </w:t>
      </w:r>
      <w:proofErr w:type="spellStart"/>
      <w:r w:rsidRPr="00D50417">
        <w:rPr>
          <w:rFonts w:eastAsiaTheme="minorHAnsi"/>
          <w:i/>
          <w:color w:val="000000" w:themeColor="text1"/>
        </w:rPr>
        <w:t>lugubrer</w:t>
      </w:r>
      <w:proofErr w:type="spellEnd"/>
      <w:r w:rsidRPr="00D50417">
        <w:rPr>
          <w:color w:val="000000" w:themeColor="text1"/>
        </w:rPr>
        <w:t xml:space="preserve">, when read from another perspective, </w:t>
      </w:r>
      <w:proofErr w:type="spellStart"/>
      <w:r w:rsidRPr="00D50417">
        <w:rPr>
          <w:color w:val="000000" w:themeColor="text1"/>
        </w:rPr>
        <w:t>D’Alaux’s</w:t>
      </w:r>
      <w:proofErr w:type="spellEnd"/>
      <w:r w:rsidRPr="00D50417">
        <w:rPr>
          <w:color w:val="000000" w:themeColor="text1"/>
        </w:rPr>
        <w:t xml:space="preserve"> phrasing may well have signified a compliment attesting to the political power of </w:t>
      </w:r>
      <w:proofErr w:type="spellStart"/>
      <w:r w:rsidRPr="00D50417">
        <w:rPr>
          <w:color w:val="000000" w:themeColor="text1"/>
        </w:rPr>
        <w:t>Dumesle’s</w:t>
      </w:r>
      <w:proofErr w:type="spellEnd"/>
      <w:r w:rsidRPr="00D50417">
        <w:rPr>
          <w:color w:val="000000" w:themeColor="text1"/>
        </w:rPr>
        <w:t xml:space="preserve"> words.</w:t>
      </w:r>
      <w:r w:rsidRPr="00D50417">
        <w:rPr>
          <w:rFonts w:eastAsiaTheme="minorHAnsi"/>
          <w:color w:val="000000" w:themeColor="text1"/>
        </w:rPr>
        <w:t xml:space="preserve"> </w:t>
      </w:r>
      <w:proofErr w:type="spellStart"/>
      <w:r w:rsidRPr="00D50417">
        <w:rPr>
          <w:color w:val="000000" w:themeColor="text1"/>
        </w:rPr>
        <w:t>D’Alaux’s</w:t>
      </w:r>
      <w:proofErr w:type="spellEnd"/>
      <w:r w:rsidRPr="00D50417">
        <w:rPr>
          <w:color w:val="000000" w:themeColor="text1"/>
        </w:rPr>
        <w:t xml:space="preserve"> negative aesthetic judgement of the word suggests </w:t>
      </w:r>
      <w:proofErr w:type="spellStart"/>
      <w:r w:rsidRPr="00D50417">
        <w:rPr>
          <w:color w:val="000000" w:themeColor="text1"/>
        </w:rPr>
        <w:t>Dumesle’s</w:t>
      </w:r>
      <w:proofErr w:type="spellEnd"/>
      <w:r w:rsidRPr="00D50417">
        <w:rPr>
          <w:color w:val="000000" w:themeColor="text1"/>
        </w:rPr>
        <w:t xml:space="preserve"> writing falls down a peg because of a problematic mélange of an implied mindless devotion, hyper-embodiment, and </w:t>
      </w:r>
      <w:r w:rsidRPr="00D50417">
        <w:rPr>
          <w:color w:val="000000" w:themeColor="text1"/>
        </w:rPr>
        <w:lastRenderedPageBreak/>
        <w:t xml:space="preserve">irrationality in his allegiance to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The reference to his going into “ecstasies” does double duty in conjuring to mind a would-be thoughtless state of religious zealousness as well as a </w:t>
      </w:r>
      <w:proofErr w:type="gramStart"/>
      <w:r w:rsidRPr="00D50417">
        <w:rPr>
          <w:rFonts w:eastAsiaTheme="minorHAnsi"/>
          <w:color w:val="000000" w:themeColor="text1"/>
        </w:rPr>
        <w:t>sexually-charged</w:t>
      </w:r>
      <w:proofErr w:type="gramEnd"/>
      <w:r w:rsidRPr="00D50417">
        <w:rPr>
          <w:rFonts w:eastAsiaTheme="minorHAnsi"/>
          <w:color w:val="000000" w:themeColor="text1"/>
        </w:rPr>
        <w:t xml:space="preserve"> state of orgasmic release, neither of which suggest a steady hand </w:t>
      </w:r>
      <w:r w:rsidR="00DC57AC">
        <w:rPr>
          <w:rFonts w:eastAsiaTheme="minorHAnsi"/>
          <w:color w:val="000000" w:themeColor="text1"/>
        </w:rPr>
        <w:t>n</w:t>
      </w:r>
      <w:r w:rsidRPr="00D50417">
        <w:rPr>
          <w:rFonts w:eastAsiaTheme="minorHAnsi"/>
          <w:color w:val="000000" w:themeColor="text1"/>
        </w:rPr>
        <w:t>or</w:t>
      </w:r>
      <w:r w:rsidR="00DC57AC">
        <w:rPr>
          <w:rFonts w:eastAsiaTheme="minorHAnsi"/>
          <w:color w:val="000000" w:themeColor="text1"/>
        </w:rPr>
        <w:t xml:space="preserve"> a</w:t>
      </w:r>
      <w:r w:rsidRPr="00D50417">
        <w:rPr>
          <w:rFonts w:eastAsiaTheme="minorHAnsi"/>
          <w:color w:val="000000" w:themeColor="text1"/>
        </w:rPr>
        <w:t xml:space="preserve"> level head. Neither conforms to normative, hyperrational parameters of so-called western enlightenment subjects. But when read against the French colonial grain, to go into ecstasy over the term </w:t>
      </w:r>
      <w:proofErr w:type="spellStart"/>
      <w:r w:rsidRPr="00D50417">
        <w:rPr>
          <w:rFonts w:eastAsiaTheme="minorHAnsi"/>
          <w:i/>
          <w:color w:val="000000" w:themeColor="text1"/>
        </w:rPr>
        <w:t>lugubrer</w:t>
      </w:r>
      <w:proofErr w:type="spellEnd"/>
      <w:r w:rsidRPr="00D50417">
        <w:rPr>
          <w:rFonts w:eastAsiaTheme="minorHAnsi"/>
          <w:color w:val="000000" w:themeColor="text1"/>
        </w:rPr>
        <w:t>, a verb referring to the process of becoming sorrowful, suggests arriving at a motivated state of emotional whiplash: a frenetic sadness, fevered grieving, heated distress. Here lies vengeance.</w:t>
      </w:r>
      <w:r w:rsidRPr="00D50417">
        <w:rPr>
          <w:rStyle w:val="EndnoteReference"/>
          <w:rFonts w:eastAsiaTheme="minorHAnsi"/>
          <w:color w:val="000000" w:themeColor="text1"/>
        </w:rPr>
        <w:endnoteReference w:id="16"/>
      </w:r>
      <w:r w:rsidRPr="00D50417">
        <w:rPr>
          <w:rFonts w:eastAsiaTheme="minorHAnsi"/>
          <w:color w:val="000000" w:themeColor="text1"/>
        </w:rPr>
        <w:t xml:space="preserve"> To have gone into ecstasies over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becomes the rhetorical equivalent of being half in love with sorrow—primarily the half invigorating one to act in the spirit of the Haitian Declaration of Independence, as I discuss below.</w:t>
      </w:r>
    </w:p>
    <w:p w14:paraId="6B2DCDAF" w14:textId="3DD68675" w:rsidR="00E26029" w:rsidRPr="00D50417" w:rsidRDefault="00E26029" w:rsidP="007E31B1">
      <w:pPr>
        <w:spacing w:line="480" w:lineRule="auto"/>
        <w:rPr>
          <w:rFonts w:eastAsiaTheme="minorHAnsi"/>
          <w:color w:val="000000" w:themeColor="text1"/>
        </w:rPr>
      </w:pPr>
      <w:r w:rsidRPr="00D50417">
        <w:rPr>
          <w:rFonts w:eastAsiaTheme="minorHAnsi"/>
          <w:color w:val="000000" w:themeColor="text1"/>
        </w:rPr>
        <w:tab/>
        <w:t xml:space="preserve">The term’s reception history hints at how </w:t>
      </w:r>
      <w:proofErr w:type="spellStart"/>
      <w:r w:rsidRPr="00D50417">
        <w:rPr>
          <w:rFonts w:eastAsiaTheme="minorHAnsi"/>
          <w:i/>
          <w:color w:val="000000" w:themeColor="text1"/>
        </w:rPr>
        <w:t>lugubrer</w:t>
      </w:r>
      <w:proofErr w:type="spellEnd"/>
      <w:r w:rsidRPr="00D50417">
        <w:rPr>
          <w:rFonts w:eastAsiaTheme="minorHAnsi"/>
          <w:color w:val="000000" w:themeColor="text1"/>
        </w:rPr>
        <w:t xml:space="preserve"> could raise the specter of activating multiple levels of vengeance, applicable not just to avenging trespasses against humanity but also against ruined Haitian grounds and built structures—against the entire Haitian country in the broadest possible sense. As we shall see and confirming anew how Haitian revolutionary literature takes as axiomatic a blend of enlightenment aesthetics and revolutionary politics, </w:t>
      </w:r>
      <w:proofErr w:type="spellStart"/>
      <w:r w:rsidRPr="00D50417">
        <w:rPr>
          <w:rFonts w:eastAsiaTheme="minorHAnsi"/>
          <w:color w:val="000000" w:themeColor="text1"/>
        </w:rPr>
        <w:t>Dumesle’s</w:t>
      </w:r>
      <w:proofErr w:type="spellEnd"/>
      <w:r w:rsidRPr="00D50417">
        <w:rPr>
          <w:rFonts w:eastAsiaTheme="minorHAnsi"/>
          <w:color w:val="000000" w:themeColor="text1"/>
        </w:rPr>
        <w:t xml:space="preserve"> capacious thinking about the Haitian country, as including not just people but wider environs replete with built and natural environments, aligns with evolving meanings of the word </w:t>
      </w:r>
      <w:r w:rsidRPr="00D50417">
        <w:rPr>
          <w:rFonts w:eastAsiaTheme="minorHAnsi"/>
          <w:i/>
          <w:color w:val="000000" w:themeColor="text1"/>
        </w:rPr>
        <w:t>country</w:t>
      </w:r>
      <w:r w:rsidRPr="00D50417">
        <w:rPr>
          <w:rFonts w:eastAsiaTheme="minorHAnsi"/>
          <w:color w:val="000000" w:themeColor="text1"/>
        </w:rPr>
        <w:t xml:space="preserve"> developing in Britain. Anne Janowitz’s </w:t>
      </w:r>
      <w:r w:rsidRPr="00D50417">
        <w:rPr>
          <w:rFonts w:eastAsiaTheme="minorHAnsi"/>
          <w:i/>
          <w:color w:val="000000" w:themeColor="text1"/>
        </w:rPr>
        <w:t xml:space="preserve">England’s Ruins: Poetic Purpose and the National Landscape </w:t>
      </w:r>
      <w:r w:rsidRPr="00D50417">
        <w:rPr>
          <w:rFonts w:eastAsiaTheme="minorHAnsi"/>
          <w:color w:val="000000" w:themeColor="text1"/>
        </w:rPr>
        <w:t xml:space="preserve">charts this precise historical development. For Britain “[t]he physical situation of cultural ruins within the countryside linked the rhetoric of ruin to that of land. This turned out to be fortunate in the creation of British nationalism: as assimilated into the later eighteenth-century aesthetic of the picturesque, ruins were admired as blending into the countryside, while the sense of ‘country’ as rural terrain and ‘country’ as nation also began to </w:t>
      </w:r>
      <w:r w:rsidRPr="00D50417">
        <w:rPr>
          <w:rFonts w:eastAsiaTheme="minorHAnsi"/>
          <w:color w:val="000000" w:themeColor="text1"/>
        </w:rPr>
        <w:lastRenderedPageBreak/>
        <w:t>melt one into the other</w:t>
      </w:r>
      <w:r>
        <w:rPr>
          <w:rFonts w:eastAsiaTheme="minorHAnsi"/>
          <w:color w:val="000000" w:themeColor="text1"/>
        </w:rPr>
        <w:t>.</w:t>
      </w:r>
      <w:r w:rsidRPr="00D50417">
        <w:rPr>
          <w:rFonts w:eastAsiaTheme="minorHAnsi"/>
          <w:color w:val="000000" w:themeColor="text1"/>
        </w:rPr>
        <w:t>”</w:t>
      </w:r>
      <w:r>
        <w:rPr>
          <w:rStyle w:val="EndnoteReference"/>
          <w:rFonts w:eastAsiaTheme="minorHAnsi"/>
          <w:color w:val="000000" w:themeColor="text1"/>
        </w:rPr>
        <w:endnoteReference w:id="17"/>
      </w:r>
      <w:r w:rsidRPr="00D50417">
        <w:rPr>
          <w:rFonts w:eastAsiaTheme="minorHAnsi"/>
          <w:color w:val="000000" w:themeColor="text1"/>
        </w:rPr>
        <w:t xml:space="preserve"> To return now to the texts of the </w:t>
      </w:r>
      <w:proofErr w:type="spellStart"/>
      <w:r w:rsidRPr="00D50417">
        <w:rPr>
          <w:rFonts w:eastAsiaTheme="minorHAnsi"/>
          <w:i/>
          <w:color w:val="000000" w:themeColor="text1"/>
        </w:rPr>
        <w:t>Acte</w:t>
      </w:r>
      <w:proofErr w:type="spellEnd"/>
      <w:r w:rsidRPr="00D50417">
        <w:rPr>
          <w:rFonts w:eastAsiaTheme="minorHAnsi"/>
          <w:i/>
          <w:color w:val="000000" w:themeColor="text1"/>
        </w:rPr>
        <w:t xml:space="preserve"> de </w:t>
      </w:r>
      <w:proofErr w:type="spellStart"/>
      <w:r w:rsidRPr="00D50417">
        <w:rPr>
          <w:rFonts w:eastAsiaTheme="minorHAnsi"/>
          <w:i/>
          <w:color w:val="000000" w:themeColor="text1"/>
        </w:rPr>
        <w:t>l’Indépendance</w:t>
      </w:r>
      <w:proofErr w:type="spellEnd"/>
      <w:r w:rsidRPr="00D50417">
        <w:rPr>
          <w:rFonts w:eastAsiaTheme="minorHAnsi"/>
          <w:i/>
          <w:color w:val="000000" w:themeColor="text1"/>
        </w:rPr>
        <w:t xml:space="preserve"> </w:t>
      </w:r>
      <w:r w:rsidRPr="00D50417">
        <w:rPr>
          <w:rFonts w:eastAsiaTheme="minorHAnsi"/>
          <w:color w:val="000000" w:themeColor="text1"/>
        </w:rPr>
        <w:t xml:space="preserve">and Mercier’s </w:t>
      </w:r>
      <w:r w:rsidRPr="00D50417">
        <w:rPr>
          <w:rFonts w:eastAsiaTheme="minorHAnsi"/>
          <w:i/>
          <w:color w:val="000000" w:themeColor="text1"/>
        </w:rPr>
        <w:t>Neologisms</w:t>
      </w:r>
      <w:r w:rsidRPr="00D50417">
        <w:rPr>
          <w:rFonts w:eastAsiaTheme="minorHAnsi"/>
          <w:color w:val="000000" w:themeColor="text1"/>
        </w:rPr>
        <w:t xml:space="preserve">, we can see how contingent meanings generated by the Francophone term’s usage helps to bring into focus a deep relationship between this verb and what we would today call matters of social and environmental justice, matters which link the politics of people and place. The use of the adjective-turned-verb in the Haitian Declaration of Independence conveys the idea of the region of Haiti becoming sorrowful as result of ongoing, still continuing colonial processes: “‘The name of the French makes sorrowful our land’ [Le nom </w:t>
      </w:r>
      <w:proofErr w:type="spellStart"/>
      <w:r w:rsidRPr="00D50417">
        <w:rPr>
          <w:rFonts w:eastAsiaTheme="minorHAnsi"/>
          <w:color w:val="000000" w:themeColor="text1"/>
        </w:rPr>
        <w:t>français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w:t>
      </w:r>
      <w:proofErr w:type="spellEnd"/>
      <w:r w:rsidRPr="00D50417">
        <w:rPr>
          <w:rFonts w:eastAsiaTheme="minorHAnsi"/>
          <w:color w:val="000000" w:themeColor="text1"/>
        </w:rPr>
        <w:t xml:space="preserve"> encore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contrées</w:t>
      </w:r>
      <w:proofErr w:type="spellEnd"/>
      <w:r w:rsidRPr="00D50417">
        <w:rPr>
          <w:rFonts w:eastAsiaTheme="minorHAnsi"/>
          <w:color w:val="000000" w:themeColor="text1"/>
        </w:rPr>
        <w:t>]”</w:t>
      </w:r>
      <w:r>
        <w:rPr>
          <w:rFonts w:eastAsiaTheme="minorHAnsi"/>
          <w:color w:val="000000" w:themeColor="text1"/>
        </w:rPr>
        <w:t>.</w:t>
      </w:r>
      <w:r>
        <w:rPr>
          <w:rStyle w:val="EndnoteReference"/>
          <w:rFonts w:eastAsiaTheme="minorHAnsi"/>
          <w:color w:val="000000" w:themeColor="text1"/>
        </w:rPr>
        <w:endnoteReference w:id="18"/>
      </w:r>
      <w:r w:rsidRPr="00D50417">
        <w:rPr>
          <w:rFonts w:eastAsiaTheme="minorHAnsi"/>
          <w:color w:val="000000" w:themeColor="text1"/>
        </w:rPr>
        <w:t xml:space="preserve"> The phrase “</w:t>
      </w:r>
      <w:proofErr w:type="spellStart"/>
      <w:r w:rsidRPr="00D50417">
        <w:rPr>
          <w:rFonts w:eastAsiaTheme="minorHAnsi"/>
          <w:color w:val="000000" w:themeColor="text1"/>
        </w:rPr>
        <w:t>lugubre</w:t>
      </w:r>
      <w:proofErr w:type="spellEnd"/>
      <w:r w:rsidRPr="00D50417">
        <w:rPr>
          <w:rFonts w:eastAsiaTheme="minorHAnsi"/>
          <w:color w:val="000000" w:themeColor="text1"/>
        </w:rPr>
        <w:t xml:space="preserve"> encore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contrées</w:t>
      </w:r>
      <w:proofErr w:type="spellEnd"/>
      <w:r w:rsidRPr="00D50417">
        <w:rPr>
          <w:rFonts w:eastAsiaTheme="minorHAnsi"/>
          <w:color w:val="000000" w:themeColor="text1"/>
        </w:rPr>
        <w:t xml:space="preserve">” [yet makes sorrowful </w:t>
      </w:r>
      <w:r w:rsidRPr="00D50417">
        <w:rPr>
          <w:rFonts w:eastAsiaTheme="minorHAnsi"/>
          <w:i/>
          <w:color w:val="000000" w:themeColor="text1"/>
        </w:rPr>
        <w:t xml:space="preserve">our </w:t>
      </w:r>
      <w:r w:rsidRPr="00D50417">
        <w:rPr>
          <w:rFonts w:eastAsiaTheme="minorHAnsi"/>
          <w:color w:val="000000" w:themeColor="text1"/>
        </w:rPr>
        <w:t xml:space="preserve">region], advances the nationalist sentiment conveyed by a political document meant to declare Haitian sovereignty over a specific population and location (my translation and emphasis). This region and country, these Haitian lands, encircling the people residing within it, continue to be made sorrowful by “Le nom </w:t>
      </w:r>
      <w:proofErr w:type="spellStart"/>
      <w:r w:rsidRPr="00D50417">
        <w:rPr>
          <w:rFonts w:eastAsiaTheme="minorHAnsi"/>
          <w:color w:val="000000" w:themeColor="text1"/>
        </w:rPr>
        <w:t>français</w:t>
      </w:r>
      <w:proofErr w:type="spellEnd"/>
      <w:r w:rsidRPr="00D50417">
        <w:rPr>
          <w:rFonts w:eastAsiaTheme="minorHAnsi"/>
          <w:color w:val="000000" w:themeColor="text1"/>
        </w:rPr>
        <w:t xml:space="preserve">,” by trespasses executed there both now and in the past and in the name of France and French colonial rule. </w:t>
      </w:r>
    </w:p>
    <w:p w14:paraId="5738AAAF" w14:textId="471CC11F" w:rsidR="00E26029" w:rsidRPr="00D50417" w:rsidRDefault="00E26029" w:rsidP="007E31B1">
      <w:pPr>
        <w:spacing w:line="480" w:lineRule="auto"/>
        <w:ind w:firstLine="720"/>
        <w:rPr>
          <w:rStyle w:val="Emphasis"/>
          <w:i w:val="0"/>
          <w:iCs w:val="0"/>
          <w:color w:val="000000" w:themeColor="text1"/>
        </w:rPr>
      </w:pPr>
      <w:r w:rsidRPr="00D50417">
        <w:rPr>
          <w:rFonts w:eastAsiaTheme="minorHAnsi"/>
          <w:color w:val="000000" w:themeColor="text1"/>
        </w:rPr>
        <w:t>The phrase’s possessive pronoun “</w:t>
      </w:r>
      <w:proofErr w:type="spellStart"/>
      <w:r w:rsidRPr="00D50417">
        <w:rPr>
          <w:rFonts w:eastAsiaTheme="minorHAnsi"/>
          <w:color w:val="000000" w:themeColor="text1"/>
        </w:rPr>
        <w:t>nos</w:t>
      </w:r>
      <w:proofErr w:type="spellEnd"/>
      <w:r w:rsidRPr="00D50417">
        <w:rPr>
          <w:rFonts w:eastAsiaTheme="minorHAnsi"/>
          <w:color w:val="000000" w:themeColor="text1"/>
        </w:rPr>
        <w:t xml:space="preserve">” [our] applies metonymically to a coextensive humanity and environment, including Haitian people and Haitian ground. This human and nonhuman inclusive sweep </w:t>
      </w:r>
      <w:proofErr w:type="gramStart"/>
      <w:r w:rsidRPr="00D50417">
        <w:rPr>
          <w:rFonts w:eastAsiaTheme="minorHAnsi"/>
          <w:color w:val="000000" w:themeColor="text1"/>
        </w:rPr>
        <w:t>is</w:t>
      </w:r>
      <w:proofErr w:type="gramEnd"/>
      <w:r w:rsidRPr="00D50417">
        <w:rPr>
          <w:rFonts w:eastAsiaTheme="minorHAnsi"/>
          <w:color w:val="000000" w:themeColor="text1"/>
        </w:rPr>
        <w:t xml:space="preserve"> likewise suggested by the diction, syntax, and grammar adopted in the entry published the same year on the new verb form of the word in Mercier’s </w:t>
      </w:r>
      <w:r w:rsidRPr="00D50417">
        <w:rPr>
          <w:rFonts w:eastAsiaTheme="minorHAnsi"/>
          <w:i/>
          <w:color w:val="000000" w:themeColor="text1"/>
        </w:rPr>
        <w:t>Neologisms</w:t>
      </w:r>
      <w:r w:rsidRPr="00D50417">
        <w:rPr>
          <w:rFonts w:eastAsiaTheme="minorHAnsi"/>
          <w:color w:val="000000" w:themeColor="text1"/>
        </w:rPr>
        <w:t>. The entry’s opening (“</w:t>
      </w:r>
      <w:proofErr w:type="spellStart"/>
      <w:r w:rsidRPr="00D50417">
        <w:rPr>
          <w:rFonts w:eastAsiaTheme="minorHAnsi"/>
          <w:color w:val="000000" w:themeColor="text1"/>
        </w:rPr>
        <w:t>empreindre</w:t>
      </w:r>
      <w:proofErr w:type="spellEnd"/>
      <w:r w:rsidRPr="00D50417">
        <w:rPr>
          <w:rFonts w:eastAsiaTheme="minorHAnsi"/>
          <w:color w:val="000000" w:themeColor="text1"/>
        </w:rPr>
        <w:t xml:space="preserve"> la tristesse. Son imagination </w:t>
      </w:r>
      <w:proofErr w:type="spellStart"/>
      <w:r w:rsidRPr="00D50417">
        <w:rPr>
          <w:rFonts w:eastAsiaTheme="minorHAnsi"/>
          <w:color w:val="000000" w:themeColor="text1"/>
        </w:rPr>
        <w:t>sombre</w:t>
      </w:r>
      <w:proofErr w:type="spellEnd"/>
      <w:r w:rsidRPr="00D50417">
        <w:rPr>
          <w:rFonts w:eastAsiaTheme="minorHAnsi"/>
          <w:color w:val="000000" w:themeColor="text1"/>
        </w:rPr>
        <w:t xml:space="preserve"> ne tend </w:t>
      </w:r>
      <w:proofErr w:type="spellStart"/>
      <w:r w:rsidRPr="00D50417">
        <w:rPr>
          <w:rFonts w:eastAsiaTheme="minorHAnsi"/>
          <w:color w:val="000000" w:themeColor="text1"/>
        </w:rPr>
        <w:t>qu’à</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tout </w:t>
      </w:r>
      <w:proofErr w:type="spellStart"/>
      <w:r w:rsidRPr="00D50417">
        <w:rPr>
          <w:rFonts w:eastAsiaTheme="minorHAnsi"/>
          <w:color w:val="000000" w:themeColor="text1"/>
        </w:rPr>
        <w:t>ce</w:t>
      </w:r>
      <w:proofErr w:type="spellEnd"/>
      <w:r w:rsidRPr="00D50417">
        <w:rPr>
          <w:rFonts w:eastAsiaTheme="minorHAnsi"/>
          <w:color w:val="000000" w:themeColor="text1"/>
        </w:rPr>
        <w:t xml:space="preserve"> qui </w:t>
      </w:r>
      <w:proofErr w:type="spellStart"/>
      <w:r w:rsidRPr="00D50417">
        <w:rPr>
          <w:rFonts w:eastAsiaTheme="minorHAnsi"/>
          <w:color w:val="000000" w:themeColor="text1"/>
        </w:rPr>
        <w:t>l’environne</w:t>
      </w:r>
      <w:proofErr w:type="spellEnd"/>
      <w:r w:rsidRPr="00D50417">
        <w:rPr>
          <w:rFonts w:eastAsiaTheme="minorHAnsi"/>
          <w:color w:val="000000" w:themeColor="text1"/>
        </w:rPr>
        <w:t>.” [to imprint with sadness. His dark imagination tends to make sorrowful everything around him</w:t>
      </w:r>
      <w:r w:rsidR="006A6355">
        <w:rPr>
          <w:rFonts w:eastAsiaTheme="minorHAnsi"/>
          <w:color w:val="000000" w:themeColor="text1"/>
        </w:rPr>
        <w:t>.</w:t>
      </w:r>
      <w:r w:rsidRPr="00D50417">
        <w:rPr>
          <w:rFonts w:eastAsiaTheme="minorHAnsi"/>
          <w:color w:val="000000" w:themeColor="text1"/>
        </w:rPr>
        <w:t xml:space="preserve">]) deploys as context a permutation of the French word </w:t>
      </w:r>
      <w:proofErr w:type="spellStart"/>
      <w:r w:rsidRPr="00D50417">
        <w:rPr>
          <w:rStyle w:val="Emphasis"/>
          <w:color w:val="000000" w:themeColor="text1"/>
          <w:shd w:val="clear" w:color="auto" w:fill="FFFFFF"/>
        </w:rPr>
        <w:t>environner</w:t>
      </w:r>
      <w:proofErr w:type="spellEnd"/>
      <w:r w:rsidRPr="00D50417">
        <w:rPr>
          <w:rStyle w:val="Emphasis"/>
          <w:i w:val="0"/>
          <w:color w:val="000000" w:themeColor="text1"/>
          <w:shd w:val="clear" w:color="auto" w:fill="FFFFFF"/>
        </w:rPr>
        <w:t xml:space="preserve">, a term bearing place-based word histories </w:t>
      </w:r>
      <w:r w:rsidRPr="00D50417">
        <w:rPr>
          <w:rStyle w:val="Emphasis"/>
          <w:i w:val="0"/>
          <w:color w:val="000000" w:themeColor="text1"/>
          <w:shd w:val="clear" w:color="auto" w:fill="FFFFFF"/>
        </w:rPr>
        <w:t>from the Middle French meaning “</w:t>
      </w:r>
      <w:r w:rsidRPr="00D50417">
        <w:rPr>
          <w:color w:val="000000" w:themeColor="text1"/>
          <w:shd w:val="clear" w:color="auto" w:fill="FFFFFF"/>
        </w:rPr>
        <w:t>to arrange (people or things) in a circle, to travel round, circumnavigate (a place)” and the Old French meaning “to wrap around (</w:t>
      </w:r>
      <w:r w:rsidRPr="00D50417">
        <w:rPr>
          <w:i/>
          <w:iCs/>
          <w:color w:val="000000" w:themeColor="text1"/>
          <w:shd w:val="clear" w:color="auto" w:fill="FFFFFF"/>
        </w:rPr>
        <w:t>c</w:t>
      </w:r>
      <w:r w:rsidRPr="00D50417">
        <w:rPr>
          <w:color w:val="000000" w:themeColor="text1"/>
          <w:shd w:val="clear" w:color="auto" w:fill="FFFFFF"/>
        </w:rPr>
        <w:t>1200), to traverse, to wander about (</w:t>
      </w:r>
      <w:r w:rsidRPr="00D50417">
        <w:rPr>
          <w:i/>
          <w:iCs/>
          <w:color w:val="000000" w:themeColor="text1"/>
          <w:shd w:val="clear" w:color="auto" w:fill="FFFFFF"/>
        </w:rPr>
        <w:t>c</w:t>
      </w:r>
      <w:r w:rsidRPr="00D50417">
        <w:rPr>
          <w:color w:val="000000" w:themeColor="text1"/>
          <w:shd w:val="clear" w:color="auto" w:fill="FFFFFF"/>
        </w:rPr>
        <w:t>1230), to surround, encircle</w:t>
      </w:r>
      <w:r>
        <w:rPr>
          <w:color w:val="000000" w:themeColor="text1"/>
          <w:shd w:val="clear" w:color="auto" w:fill="FFFFFF"/>
        </w:rPr>
        <w:t xml:space="preserve"> (my </w:t>
      </w:r>
      <w:r>
        <w:rPr>
          <w:color w:val="000000" w:themeColor="text1"/>
          <w:shd w:val="clear" w:color="auto" w:fill="FFFFFF"/>
        </w:rPr>
        <w:lastRenderedPageBreak/>
        <w:t>translation)</w:t>
      </w:r>
      <w:r w:rsidRPr="00D50417">
        <w:rPr>
          <w:color w:val="000000" w:themeColor="text1"/>
        </w:rPr>
        <w:t>.</w:t>
      </w:r>
      <w:r>
        <w:rPr>
          <w:rStyle w:val="EndnoteReference"/>
          <w:color w:val="000000" w:themeColor="text1"/>
        </w:rPr>
        <w:endnoteReference w:id="19"/>
      </w:r>
      <w:r w:rsidRPr="00D50417">
        <w:rPr>
          <w:color w:val="000000" w:themeColor="text1"/>
        </w:rPr>
        <w:t xml:space="preserve"> While t</w:t>
      </w:r>
      <w:r w:rsidRPr="00D50417">
        <w:rPr>
          <w:rStyle w:val="Emphasis"/>
          <w:i w:val="0"/>
          <w:color w:val="000000" w:themeColor="text1"/>
          <w:shd w:val="clear" w:color="auto" w:fill="FFFFFF"/>
        </w:rPr>
        <w:t xml:space="preserve">he Anglophone term </w:t>
      </w:r>
      <w:proofErr w:type="spellStart"/>
      <w:r w:rsidRPr="00D50417">
        <w:rPr>
          <w:rStyle w:val="Emphasis"/>
          <w:color w:val="000000" w:themeColor="text1"/>
          <w:shd w:val="clear" w:color="auto" w:fill="FFFFFF"/>
        </w:rPr>
        <w:t>enivronment</w:t>
      </w:r>
      <w:proofErr w:type="spellEnd"/>
      <w:r w:rsidRPr="00D50417">
        <w:rPr>
          <w:color w:val="000000" w:themeColor="text1"/>
        </w:rPr>
        <w:t xml:space="preserve"> would later be derived in part from the French </w:t>
      </w:r>
      <w:proofErr w:type="spellStart"/>
      <w:r w:rsidRPr="00D50417">
        <w:rPr>
          <w:rStyle w:val="Emphasis"/>
          <w:color w:val="000000" w:themeColor="text1"/>
          <w:shd w:val="clear" w:color="auto" w:fill="FFFFFF"/>
        </w:rPr>
        <w:t>environner</w:t>
      </w:r>
      <w:proofErr w:type="spellEnd"/>
      <w:r w:rsidRPr="00D50417">
        <w:rPr>
          <w:rStyle w:val="Emphasis"/>
          <w:i w:val="0"/>
          <w:color w:val="000000" w:themeColor="text1"/>
          <w:shd w:val="clear" w:color="auto" w:fill="FFFFFF"/>
        </w:rPr>
        <w:t xml:space="preserve">, with </w:t>
      </w:r>
      <w:r w:rsidRPr="00D50417">
        <w:rPr>
          <w:rStyle w:val="Emphasis"/>
          <w:color w:val="000000" w:themeColor="text1"/>
          <w:shd w:val="clear" w:color="auto" w:fill="FFFFFF"/>
        </w:rPr>
        <w:t xml:space="preserve">environment </w:t>
      </w:r>
      <w:r w:rsidRPr="00D50417">
        <w:rPr>
          <w:rStyle w:val="Emphasis"/>
          <w:i w:val="0"/>
          <w:color w:val="000000" w:themeColor="text1"/>
          <w:shd w:val="clear" w:color="auto" w:fill="FFFFFF"/>
        </w:rPr>
        <w:t>going on to signify the natural world and evoke concepts of nature often exclusive of humanity and its built structures, the same cannot be said for the Francophone future for this term</w:t>
      </w:r>
      <w:r>
        <w:rPr>
          <w:rStyle w:val="Emphasis"/>
          <w:i w:val="0"/>
          <w:color w:val="000000" w:themeColor="text1"/>
          <w:shd w:val="clear" w:color="auto" w:fill="FFFFFF"/>
        </w:rPr>
        <w:t>.</w:t>
      </w:r>
      <w:r>
        <w:rPr>
          <w:rStyle w:val="EndnoteReference"/>
          <w:iCs/>
          <w:color w:val="000000" w:themeColor="text1"/>
          <w:shd w:val="clear" w:color="auto" w:fill="FFFFFF"/>
        </w:rPr>
        <w:endnoteReference w:id="20"/>
      </w:r>
      <w:r w:rsidRPr="00D50417">
        <w:rPr>
          <w:rStyle w:val="Emphasis"/>
          <w:i w:val="0"/>
          <w:color w:val="000000" w:themeColor="text1"/>
          <w:shd w:val="clear" w:color="auto" w:fill="FFFFFF"/>
        </w:rPr>
        <w:t xml:space="preserve"> Generating meanings akin to those of the Anglophone term </w:t>
      </w:r>
      <w:r w:rsidRPr="00D50417">
        <w:rPr>
          <w:rStyle w:val="Emphasis"/>
          <w:color w:val="000000" w:themeColor="text1"/>
          <w:shd w:val="clear" w:color="auto" w:fill="FFFFFF"/>
        </w:rPr>
        <w:t>environs</w:t>
      </w:r>
      <w:r w:rsidRPr="00D50417">
        <w:rPr>
          <w:rStyle w:val="Emphasis"/>
          <w:i w:val="0"/>
          <w:color w:val="000000" w:themeColor="text1"/>
          <w:shd w:val="clear" w:color="auto" w:fill="FFFFFF"/>
        </w:rPr>
        <w:t xml:space="preserve">, today </w:t>
      </w:r>
      <w:proofErr w:type="spellStart"/>
      <w:r w:rsidRPr="00D50417">
        <w:rPr>
          <w:rStyle w:val="Emphasis"/>
          <w:color w:val="000000" w:themeColor="text1"/>
          <w:shd w:val="clear" w:color="auto" w:fill="FFFFFF"/>
        </w:rPr>
        <w:t>environner</w:t>
      </w:r>
      <w:proofErr w:type="spellEnd"/>
      <w:r w:rsidRPr="00D50417">
        <w:rPr>
          <w:rStyle w:val="Emphasis"/>
          <w:color w:val="000000" w:themeColor="text1"/>
          <w:shd w:val="clear" w:color="auto" w:fill="FFFFFF"/>
        </w:rPr>
        <w:t xml:space="preserve"> </w:t>
      </w:r>
      <w:r w:rsidRPr="00D50417">
        <w:rPr>
          <w:rStyle w:val="Emphasis"/>
          <w:i w:val="0"/>
          <w:color w:val="000000" w:themeColor="text1"/>
          <w:shd w:val="clear" w:color="auto" w:fill="FFFFFF"/>
        </w:rPr>
        <w:t xml:space="preserve">evokes a more wholesale and nonexclusive condition of being surrounded, encircled, enveloped—potentially including people or indeed anything and everything within a constitutive space. </w:t>
      </w:r>
    </w:p>
    <w:p w14:paraId="33F8DC02" w14:textId="23AD4DA1" w:rsidR="00E26029" w:rsidRPr="00D50417" w:rsidRDefault="00E26029" w:rsidP="007E31B1">
      <w:pPr>
        <w:spacing w:line="480" w:lineRule="auto"/>
        <w:ind w:firstLine="720"/>
        <w:rPr>
          <w:rStyle w:val="Emphasis"/>
          <w:i w:val="0"/>
          <w:color w:val="000000" w:themeColor="text1"/>
          <w:shd w:val="clear" w:color="auto" w:fill="FFFFFF"/>
        </w:rPr>
      </w:pPr>
      <w:r w:rsidRPr="00D50417">
        <w:rPr>
          <w:rStyle w:val="Emphasis"/>
          <w:i w:val="0"/>
          <w:color w:val="000000" w:themeColor="text1"/>
          <w:shd w:val="clear" w:color="auto" w:fill="FFFFFF"/>
        </w:rPr>
        <w:t>These wider meanings and political implications are generated not by way of what Paul de Man would call the “</w:t>
      </w:r>
      <w:r w:rsidRPr="00D50417">
        <w:rPr>
          <w:bCs/>
          <w:color w:val="000000" w:themeColor="text1"/>
        </w:rPr>
        <w:t>paradigmatic structure based on substitution, such as metaphor</w:t>
      </w:r>
      <w:r>
        <w:rPr>
          <w:bCs/>
          <w:color w:val="000000" w:themeColor="text1"/>
        </w:rPr>
        <w:t>.</w:t>
      </w:r>
      <w:r w:rsidRPr="00D50417">
        <w:rPr>
          <w:bCs/>
          <w:color w:val="000000" w:themeColor="text1"/>
        </w:rPr>
        <w:t>”</w:t>
      </w:r>
      <w:r>
        <w:rPr>
          <w:rStyle w:val="EndnoteReference"/>
          <w:bCs/>
          <w:color w:val="000000" w:themeColor="text1"/>
        </w:rPr>
        <w:endnoteReference w:id="21"/>
      </w:r>
      <w:r w:rsidRPr="00D50417">
        <w:rPr>
          <w:bCs/>
          <w:color w:val="000000" w:themeColor="text1"/>
        </w:rPr>
        <w:t xml:space="preserve"> Rather, language generates political meaning here in alignment with how de Man sees metonyms operating in Proust. Instead of relying primarily on the exchange economy of metaphor, here the constitutive relations of metonymy predominate. At play in this case is “a syntagmatic structure based on contingent association such as metonymy … [not] the substitutive totalization by metaphor which is said [by some whom de Man would hold suspect] to be more effective than the mere contiguity of metonymic association</w:t>
      </w:r>
      <w:r>
        <w:rPr>
          <w:bCs/>
          <w:color w:val="000000" w:themeColor="text1"/>
        </w:rPr>
        <w:t>.</w:t>
      </w:r>
      <w:r w:rsidRPr="00D50417">
        <w:rPr>
          <w:bCs/>
          <w:color w:val="000000" w:themeColor="text1"/>
        </w:rPr>
        <w:t>”</w:t>
      </w:r>
      <w:r>
        <w:rPr>
          <w:rStyle w:val="EndnoteReference"/>
          <w:bCs/>
          <w:color w:val="000000" w:themeColor="text1"/>
        </w:rPr>
        <w:endnoteReference w:id="22"/>
      </w:r>
      <w:r w:rsidRPr="00D50417">
        <w:rPr>
          <w:bCs/>
          <w:color w:val="000000" w:themeColor="text1"/>
        </w:rPr>
        <w:t xml:space="preserve"> Fittingly in this case, meaning is produced by constitutive means in </w:t>
      </w:r>
      <w:r w:rsidRPr="00D50417">
        <w:rPr>
          <w:rStyle w:val="Emphasis"/>
          <w:i w:val="0"/>
          <w:color w:val="000000" w:themeColor="text1"/>
          <w:shd w:val="clear" w:color="auto" w:fill="FFFFFF"/>
        </w:rPr>
        <w:t>Mercier’s</w:t>
      </w:r>
      <w:r w:rsidRPr="00D50417">
        <w:rPr>
          <w:bCs/>
          <w:color w:val="000000" w:themeColor="text1"/>
        </w:rPr>
        <w:t xml:space="preserve"> entry on </w:t>
      </w:r>
      <w:proofErr w:type="spellStart"/>
      <w:r w:rsidRPr="00D50417">
        <w:rPr>
          <w:rFonts w:eastAsiaTheme="minorHAnsi"/>
          <w:i/>
          <w:color w:val="000000" w:themeColor="text1"/>
        </w:rPr>
        <w:t>lugubrer</w:t>
      </w:r>
      <w:proofErr w:type="spellEnd"/>
      <w:r w:rsidRPr="00D50417">
        <w:rPr>
          <w:bCs/>
          <w:color w:val="000000" w:themeColor="text1"/>
        </w:rPr>
        <w:t>.</w:t>
      </w:r>
      <w:r w:rsidRPr="00D50417">
        <w:rPr>
          <w:rStyle w:val="Emphasis"/>
          <w:i w:val="0"/>
          <w:color w:val="000000" w:themeColor="text1"/>
          <w:shd w:val="clear" w:color="auto" w:fill="FFFFFF"/>
        </w:rPr>
        <w:t xml:space="preserve"> T</w:t>
      </w:r>
      <w:r w:rsidRPr="00D50417">
        <w:rPr>
          <w:bCs/>
          <w:color w:val="000000" w:themeColor="text1"/>
        </w:rPr>
        <w:t xml:space="preserve">he subject, for example, </w:t>
      </w:r>
      <w:proofErr w:type="gramStart"/>
      <w:r w:rsidRPr="00D50417">
        <w:rPr>
          <w:bCs/>
          <w:color w:val="000000" w:themeColor="text1"/>
        </w:rPr>
        <w:t>is capable of transforming</w:t>
      </w:r>
      <w:proofErr w:type="gramEnd"/>
      <w:r w:rsidRPr="00D50417">
        <w:rPr>
          <w:bCs/>
          <w:color w:val="000000" w:themeColor="text1"/>
        </w:rPr>
        <w:t xml:space="preserve"> “everything around him,” everything connected to him</w:t>
      </w:r>
      <w:r>
        <w:rPr>
          <w:bCs/>
          <w:color w:val="000000" w:themeColor="text1"/>
        </w:rPr>
        <w:t>.</w:t>
      </w:r>
      <w:r>
        <w:rPr>
          <w:rStyle w:val="EndnoteReference"/>
          <w:bCs/>
          <w:color w:val="000000" w:themeColor="text1"/>
        </w:rPr>
        <w:endnoteReference w:id="23"/>
      </w:r>
      <w:r>
        <w:rPr>
          <w:bCs/>
          <w:color w:val="000000" w:themeColor="text1"/>
        </w:rPr>
        <w:t xml:space="preserve"> </w:t>
      </w:r>
      <w:r w:rsidRPr="00D50417">
        <w:rPr>
          <w:rStyle w:val="Emphasis"/>
          <w:i w:val="0"/>
          <w:color w:val="000000" w:themeColor="text1"/>
          <w:shd w:val="clear" w:color="auto" w:fill="FFFFFF"/>
        </w:rPr>
        <w:t xml:space="preserve">At play in Mercier’s defining context is the logic of metonymy and moreover a metonymic </w:t>
      </w:r>
      <w:r w:rsidRPr="00D50417">
        <w:rPr>
          <w:bCs/>
          <w:color w:val="000000" w:themeColor="text1"/>
        </w:rPr>
        <w:t>“contingent habit of proximity</w:t>
      </w:r>
      <w:r>
        <w:rPr>
          <w:bCs/>
          <w:color w:val="000000" w:themeColor="text1"/>
        </w:rPr>
        <w:t>.</w:t>
      </w:r>
      <w:r w:rsidRPr="00D50417">
        <w:rPr>
          <w:bCs/>
          <w:color w:val="000000" w:themeColor="text1"/>
        </w:rPr>
        <w:t>”</w:t>
      </w:r>
      <w:r>
        <w:rPr>
          <w:rStyle w:val="EndnoteReference"/>
          <w:bCs/>
          <w:color w:val="000000" w:themeColor="text1"/>
        </w:rPr>
        <w:endnoteReference w:id="24"/>
      </w:r>
      <w:r>
        <w:rPr>
          <w:bCs/>
          <w:color w:val="000000" w:themeColor="text1"/>
        </w:rPr>
        <w:t xml:space="preserve"> </w:t>
      </w:r>
      <w:r w:rsidRPr="00D50417">
        <w:rPr>
          <w:bCs/>
          <w:color w:val="000000" w:themeColor="text1"/>
        </w:rPr>
        <w:t xml:space="preserve"> The entry alludes to the way one’s mind imagines metaphors (in this case a metaphorical sorrow) differently by way of context-driven association. Sometimes, for example, a metaphor can signify all the more darkly </w:t>
      </w:r>
      <w:proofErr w:type="gramStart"/>
      <w:r w:rsidR="00F92467">
        <w:rPr>
          <w:bCs/>
          <w:color w:val="000000" w:themeColor="text1"/>
        </w:rPr>
        <w:t>due to</w:t>
      </w:r>
      <w:proofErr w:type="gramEnd"/>
      <w:r w:rsidRPr="00D50417">
        <w:rPr>
          <w:bCs/>
          <w:color w:val="000000" w:themeColor="text1"/>
        </w:rPr>
        <w:t xml:space="preserve"> one’s constitutive environs or political context and vice versa. The entry’s phrasing foregrounds the contingency of meaning and spotlights the role proximity plays in generating associated meanings. That is, the entry’s language evokes the </w:t>
      </w:r>
      <w:r w:rsidRPr="00D50417">
        <w:rPr>
          <w:bCs/>
          <w:color w:val="000000" w:themeColor="text1"/>
        </w:rPr>
        <w:lastRenderedPageBreak/>
        <w:t xml:space="preserve">way words such as sorrow or </w:t>
      </w:r>
      <w:proofErr w:type="spellStart"/>
      <w:r w:rsidRPr="00D50417">
        <w:rPr>
          <w:rStyle w:val="Emphasis"/>
          <w:color w:val="000000" w:themeColor="text1"/>
          <w:shd w:val="clear" w:color="auto" w:fill="FFFFFF"/>
        </w:rPr>
        <w:t>lugubrer</w:t>
      </w:r>
      <w:proofErr w:type="spellEnd"/>
      <w:r w:rsidRPr="00D50417">
        <w:rPr>
          <w:bCs/>
          <w:color w:val="000000" w:themeColor="text1"/>
        </w:rPr>
        <w:t xml:space="preserve"> can mean differently next to different words, the way one’s sorrow can be transformed by another who closes in too close, seemingly encircling and touching with sorrow everyone and everything imaginable; “</w:t>
      </w:r>
      <w:proofErr w:type="spellStart"/>
      <w:r w:rsidRPr="00D50417">
        <w:rPr>
          <w:rFonts w:eastAsiaTheme="minorHAnsi"/>
          <w:color w:val="000000" w:themeColor="text1"/>
        </w:rPr>
        <w:t>Lugubrer</w:t>
      </w:r>
      <w:proofErr w:type="spellEnd"/>
      <w:r w:rsidRPr="00D50417">
        <w:rPr>
          <w:rFonts w:eastAsiaTheme="minorHAnsi"/>
          <w:color w:val="000000" w:themeColor="text1"/>
        </w:rPr>
        <w:t xml:space="preserve"> tout </w:t>
      </w:r>
      <w:proofErr w:type="spellStart"/>
      <w:r w:rsidRPr="00D50417">
        <w:rPr>
          <w:rFonts w:eastAsiaTheme="minorHAnsi"/>
          <w:color w:val="000000" w:themeColor="text1"/>
        </w:rPr>
        <w:t>ce</w:t>
      </w:r>
      <w:proofErr w:type="spellEnd"/>
      <w:r w:rsidRPr="00D50417">
        <w:rPr>
          <w:rFonts w:eastAsiaTheme="minorHAnsi"/>
          <w:color w:val="000000" w:themeColor="text1"/>
        </w:rPr>
        <w:t xml:space="preserve"> qui </w:t>
      </w:r>
      <w:proofErr w:type="spellStart"/>
      <w:r w:rsidRPr="00D50417">
        <w:rPr>
          <w:rFonts w:eastAsiaTheme="minorHAnsi"/>
          <w:color w:val="000000" w:themeColor="text1"/>
        </w:rPr>
        <w:t>l’environne</w:t>
      </w:r>
      <w:proofErr w:type="spellEnd"/>
      <w:r w:rsidRPr="00D50417">
        <w:rPr>
          <w:rFonts w:eastAsiaTheme="minorHAnsi"/>
          <w:color w:val="000000" w:themeColor="text1"/>
        </w:rPr>
        <w:t>” [To make sorrowful all that surrounds him]</w:t>
      </w:r>
      <w:r w:rsidRPr="00D50417">
        <w:rPr>
          <w:bCs/>
          <w:color w:val="000000" w:themeColor="text1"/>
        </w:rPr>
        <w:t xml:space="preserve"> (my translation).</w:t>
      </w:r>
      <w:r w:rsidRPr="00D50417">
        <w:rPr>
          <w:rStyle w:val="Emphasis"/>
          <w:i w:val="0"/>
          <w:color w:val="000000" w:themeColor="text1"/>
          <w:shd w:val="clear" w:color="auto" w:fill="FFFFFF"/>
        </w:rPr>
        <w:t xml:space="preserve"> The verbal power and politics of metonymy’s transformative dynamics of proximity are borne out again and again in Mercier’s entry on </w:t>
      </w:r>
      <w:proofErr w:type="spellStart"/>
      <w:r w:rsidRPr="00D50417">
        <w:rPr>
          <w:rStyle w:val="Emphasis"/>
          <w:color w:val="000000" w:themeColor="text1"/>
          <w:shd w:val="clear" w:color="auto" w:fill="FFFFFF"/>
        </w:rPr>
        <w:t>lugubrer</w:t>
      </w:r>
      <w:proofErr w:type="spellEnd"/>
      <w:r w:rsidRPr="00D50417">
        <w:rPr>
          <w:rStyle w:val="Emphasis"/>
          <w:color w:val="000000" w:themeColor="text1"/>
          <w:shd w:val="clear" w:color="auto" w:fill="FFFFFF"/>
        </w:rPr>
        <w:t xml:space="preserve">, </w:t>
      </w:r>
      <w:r w:rsidRPr="00D50417">
        <w:rPr>
          <w:rStyle w:val="Emphasis"/>
          <w:i w:val="0"/>
          <w:color w:val="000000" w:themeColor="text1"/>
          <w:shd w:val="clear" w:color="auto" w:fill="FFFFFF"/>
        </w:rPr>
        <w:t xml:space="preserve">not least </w:t>
      </w:r>
      <w:proofErr w:type="gramStart"/>
      <w:r w:rsidRPr="00D50417">
        <w:rPr>
          <w:rStyle w:val="Emphasis"/>
          <w:i w:val="0"/>
          <w:color w:val="000000" w:themeColor="text1"/>
          <w:shd w:val="clear" w:color="auto" w:fill="FFFFFF"/>
        </w:rPr>
        <w:t>in light of</w:t>
      </w:r>
      <w:proofErr w:type="gramEnd"/>
      <w:r w:rsidRPr="00D50417">
        <w:rPr>
          <w:rStyle w:val="Emphasis"/>
          <w:i w:val="0"/>
          <w:color w:val="000000" w:themeColor="text1"/>
          <w:shd w:val="clear" w:color="auto" w:fill="FFFFFF"/>
        </w:rPr>
        <w:t xml:space="preserve"> Mercier’s contextualized definition, where the capitalized term “</w:t>
      </w:r>
      <w:proofErr w:type="spellStart"/>
      <w:r w:rsidRPr="00D50417">
        <w:rPr>
          <w:rFonts w:eastAsiaTheme="minorHAnsi"/>
          <w:color w:val="000000" w:themeColor="text1"/>
        </w:rPr>
        <w:t>Lugubrer</w:t>
      </w:r>
      <w:proofErr w:type="spellEnd"/>
      <w:r w:rsidRPr="00D50417">
        <w:rPr>
          <w:rFonts w:eastAsiaTheme="minorHAnsi"/>
          <w:color w:val="000000" w:themeColor="text1"/>
        </w:rPr>
        <w:t>”</w:t>
      </w:r>
      <w:r w:rsidRPr="00D50417">
        <w:rPr>
          <w:rStyle w:val="Emphasis"/>
          <w:i w:val="0"/>
          <w:color w:val="000000" w:themeColor="text1"/>
          <w:shd w:val="clear" w:color="auto" w:fill="FFFFFF"/>
        </w:rPr>
        <w:t xml:space="preserve"> suggests this particular sort of sorrow-making can be imagined and read as imprinting upon and therefore reformulating affectively and conceptually the entirety of one’s surrounding nature and culture. By extension, here a mind touched and remade by </w:t>
      </w:r>
      <w:proofErr w:type="spellStart"/>
      <w:r w:rsidRPr="00D50417">
        <w:rPr>
          <w:rStyle w:val="Emphasis"/>
          <w:color w:val="000000" w:themeColor="text1"/>
          <w:shd w:val="clear" w:color="auto" w:fill="FFFFFF"/>
        </w:rPr>
        <w:t>lugubrer</w:t>
      </w:r>
      <w:proofErr w:type="spellEnd"/>
      <w:r w:rsidRPr="00D50417">
        <w:rPr>
          <w:rStyle w:val="Emphasis"/>
          <w:i w:val="0"/>
          <w:color w:val="000000" w:themeColor="text1"/>
          <w:shd w:val="clear" w:color="auto" w:fill="FFFFFF"/>
        </w:rPr>
        <w:t xml:space="preserve"> </w:t>
      </w:r>
      <w:proofErr w:type="gramStart"/>
      <w:r w:rsidRPr="00D50417">
        <w:rPr>
          <w:rStyle w:val="Emphasis"/>
          <w:i w:val="0"/>
          <w:color w:val="000000" w:themeColor="text1"/>
          <w:shd w:val="clear" w:color="auto" w:fill="FFFFFF"/>
        </w:rPr>
        <w:t>is able to</w:t>
      </w:r>
      <w:proofErr w:type="gramEnd"/>
      <w:r w:rsidRPr="00D50417">
        <w:rPr>
          <w:rStyle w:val="Emphasis"/>
          <w:i w:val="0"/>
          <w:color w:val="000000" w:themeColor="text1"/>
          <w:shd w:val="clear" w:color="auto" w:fill="FFFFFF"/>
        </w:rPr>
        <w:t xml:space="preserve"> see this sorrowful condition and its attendant motivating affective states as legible throughout all reaches of Haitian lived experience.</w:t>
      </w:r>
    </w:p>
    <w:p w14:paraId="6D1D09CC" w14:textId="1B92A0F9" w:rsidR="00E26029" w:rsidRPr="00D50417" w:rsidRDefault="00E26029" w:rsidP="008734AA">
      <w:pPr>
        <w:spacing w:line="480" w:lineRule="auto"/>
        <w:ind w:firstLine="720"/>
        <w:rPr>
          <w:rStyle w:val="Emphasis"/>
          <w:i w:val="0"/>
          <w:color w:val="000000" w:themeColor="text1"/>
          <w:shd w:val="clear" w:color="auto" w:fill="FFFFFF"/>
        </w:rPr>
      </w:pPr>
      <w:r w:rsidRPr="00D50417">
        <w:rPr>
          <w:rStyle w:val="Emphasis"/>
          <w:i w:val="0"/>
          <w:color w:val="000000" w:themeColor="text1"/>
          <w:shd w:val="clear" w:color="auto" w:fill="FFFFFF"/>
        </w:rPr>
        <w:t xml:space="preserve">A stirring scene from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travel narrative, </w:t>
      </w:r>
      <w:r w:rsidRPr="00D50417">
        <w:rPr>
          <w:rStyle w:val="Emphasis"/>
          <w:color w:val="000000" w:themeColor="text1"/>
          <w:shd w:val="clear" w:color="auto" w:fill="FFFFFF"/>
        </w:rPr>
        <w:t>Voyage</w:t>
      </w:r>
      <w:r w:rsidRPr="00D50417">
        <w:rPr>
          <w:rStyle w:val="Emphasis"/>
          <w:i w:val="0"/>
          <w:color w:val="000000" w:themeColor="text1"/>
          <w:shd w:val="clear" w:color="auto" w:fill="FFFFFF"/>
        </w:rPr>
        <w:t xml:space="preserve">, captures the full affective arc of the aesthetic politics conveyed by the adjective-turned-verb </w:t>
      </w:r>
      <w:proofErr w:type="spellStart"/>
      <w:r w:rsidRPr="00D50417">
        <w:rPr>
          <w:rStyle w:val="Emphasis"/>
          <w:color w:val="000000" w:themeColor="text1"/>
          <w:shd w:val="clear" w:color="auto" w:fill="FFFFFF"/>
        </w:rPr>
        <w:t>lugubrer</w:t>
      </w:r>
      <w:proofErr w:type="spellEnd"/>
      <w:r w:rsidRPr="00D50417">
        <w:rPr>
          <w:rStyle w:val="Emphasis"/>
          <w:i w:val="0"/>
          <w:color w:val="000000" w:themeColor="text1"/>
          <w:shd w:val="clear" w:color="auto" w:fill="FFFFFF"/>
        </w:rPr>
        <w:t>. Dumesle reads the then-ruinous northern port town of Cap-</w:t>
      </w:r>
      <w:proofErr w:type="spellStart"/>
      <w:r w:rsidRPr="00D50417">
        <w:rPr>
          <w:rStyle w:val="Emphasis"/>
          <w:i w:val="0"/>
          <w:color w:val="000000" w:themeColor="text1"/>
          <w:shd w:val="clear" w:color="auto" w:fill="FFFFFF"/>
        </w:rPr>
        <w:t>Haïtien</w:t>
      </w:r>
      <w:proofErr w:type="spellEnd"/>
      <w:r w:rsidRPr="00D50417">
        <w:rPr>
          <w:rStyle w:val="Emphasis"/>
          <w:i w:val="0"/>
          <w:color w:val="000000" w:themeColor="text1"/>
          <w:shd w:val="clear" w:color="auto" w:fill="FFFFFF"/>
        </w:rPr>
        <w:t xml:space="preserve"> as ripe for revolutionary reversal. For Dumesle, new futures can be scripted here precisely because these environs make legible important correctives to Haiti’s otherwise </w:t>
      </w:r>
      <w:proofErr w:type="spellStart"/>
      <w:r w:rsidRPr="00D50417">
        <w:rPr>
          <w:rStyle w:val="Emphasis"/>
          <w:i w:val="0"/>
          <w:color w:val="000000" w:themeColor="text1"/>
          <w:shd w:val="clear" w:color="auto" w:fill="FFFFFF"/>
        </w:rPr>
        <w:t>mistold</w:t>
      </w:r>
      <w:proofErr w:type="spellEnd"/>
      <w:r w:rsidRPr="00D50417">
        <w:rPr>
          <w:rStyle w:val="Emphasis"/>
          <w:i w:val="0"/>
          <w:color w:val="000000" w:themeColor="text1"/>
          <w:shd w:val="clear" w:color="auto" w:fill="FFFFFF"/>
        </w:rPr>
        <w:t xml:space="preserve"> past.</w:t>
      </w:r>
      <w:r w:rsidRPr="00D50417">
        <w:rPr>
          <w:rStyle w:val="EndnoteReference"/>
          <w:iCs/>
          <w:color w:val="000000" w:themeColor="text1"/>
          <w:shd w:val="clear" w:color="auto" w:fill="FFFFFF"/>
        </w:rPr>
        <w:endnoteReference w:id="25"/>
      </w:r>
      <w:r w:rsidRPr="00D50417">
        <w:rPr>
          <w:rStyle w:val="Emphasis"/>
          <w:i w:val="0"/>
          <w:color w:val="000000" w:themeColor="text1"/>
          <w:shd w:val="clear" w:color="auto" w:fill="FFFFFF"/>
        </w:rPr>
        <w:t xml:space="preserve"> For example, the work of French naturalist Michel Etienne </w:t>
      </w:r>
      <w:proofErr w:type="spellStart"/>
      <w:r w:rsidRPr="00D50417">
        <w:rPr>
          <w:rStyle w:val="Emphasis"/>
          <w:i w:val="0"/>
          <w:color w:val="000000" w:themeColor="text1"/>
          <w:shd w:val="clear" w:color="auto" w:fill="FFFFFF"/>
        </w:rPr>
        <w:t>Descourtilz</w:t>
      </w:r>
      <w:proofErr w:type="spellEnd"/>
      <w:r w:rsidRPr="00D50417">
        <w:rPr>
          <w:rStyle w:val="Emphasis"/>
          <w:i w:val="0"/>
          <w:color w:val="000000" w:themeColor="text1"/>
          <w:shd w:val="clear" w:color="auto" w:fill="FFFFFF"/>
        </w:rPr>
        <w:t xml:space="preserve">, </w:t>
      </w:r>
      <w:proofErr w:type="spellStart"/>
      <w:r w:rsidRPr="00D50417">
        <w:rPr>
          <w:rStyle w:val="Emphasis"/>
          <w:color w:val="000000" w:themeColor="text1"/>
          <w:shd w:val="clear" w:color="auto" w:fill="FFFFFF"/>
        </w:rPr>
        <w:t>Histoire</w:t>
      </w:r>
      <w:proofErr w:type="spellEnd"/>
      <w:r w:rsidRPr="00D50417">
        <w:rPr>
          <w:rStyle w:val="Emphasis"/>
          <w:color w:val="000000" w:themeColor="text1"/>
          <w:shd w:val="clear" w:color="auto" w:fill="FFFFFF"/>
        </w:rPr>
        <w:t xml:space="preserve"> des </w:t>
      </w:r>
      <w:proofErr w:type="spellStart"/>
      <w:r w:rsidRPr="00D50417">
        <w:rPr>
          <w:rStyle w:val="Emphasis"/>
          <w:color w:val="000000" w:themeColor="text1"/>
          <w:shd w:val="clear" w:color="auto" w:fill="FFFFFF"/>
        </w:rPr>
        <w:t>désastres</w:t>
      </w:r>
      <w:proofErr w:type="spellEnd"/>
      <w:r w:rsidRPr="00D50417">
        <w:rPr>
          <w:rStyle w:val="Emphasis"/>
          <w:color w:val="000000" w:themeColor="text1"/>
          <w:shd w:val="clear" w:color="auto" w:fill="FFFFFF"/>
        </w:rPr>
        <w:t xml:space="preserve"> de Saint-Domingue</w:t>
      </w:r>
      <w:r w:rsidRPr="00D50417">
        <w:rPr>
          <w:rStyle w:val="Emphasis"/>
          <w:i w:val="0"/>
          <w:color w:val="000000" w:themeColor="text1"/>
          <w:shd w:val="clear" w:color="auto" w:fill="FFFFFF"/>
        </w:rPr>
        <w:t xml:space="preserve">, marks an early yet pivotal 1791 uprising of enslaved peoples living in Le Cap, as the northern port town was then commonly called by Francophone and Francophone-influenced speakers. As the work’s title suggests, the history of Haitian independence </w:t>
      </w:r>
      <w:r w:rsidRPr="00D50417">
        <w:rPr>
          <w:rStyle w:val="Emphasis"/>
          <w:i w:val="0"/>
          <w:color w:val="000000" w:themeColor="text1"/>
          <w:shd w:val="clear" w:color="auto" w:fill="FFFFFF"/>
        </w:rPr>
        <w:t>beginning to touch off in Cap-</w:t>
      </w:r>
      <w:proofErr w:type="spellStart"/>
      <w:r w:rsidRPr="00D50417">
        <w:rPr>
          <w:rStyle w:val="Emphasis"/>
          <w:i w:val="0"/>
          <w:color w:val="000000" w:themeColor="text1"/>
          <w:shd w:val="clear" w:color="auto" w:fill="FFFFFF"/>
        </w:rPr>
        <w:t>Haïtien</w:t>
      </w:r>
      <w:proofErr w:type="spellEnd"/>
      <w:r w:rsidRPr="00D50417">
        <w:rPr>
          <w:rStyle w:val="Emphasis"/>
          <w:i w:val="0"/>
          <w:color w:val="000000" w:themeColor="text1"/>
          <w:shd w:val="clear" w:color="auto" w:fill="FFFFFF"/>
        </w:rPr>
        <w:t xml:space="preserve"> ranks as the onset of a ruinous disaster</w:t>
      </w:r>
      <w:r>
        <w:rPr>
          <w:rStyle w:val="Emphasis"/>
          <w:i w:val="0"/>
          <w:color w:val="000000" w:themeColor="text1"/>
          <w:shd w:val="clear" w:color="auto" w:fill="FFFFFF"/>
        </w:rPr>
        <w:t>.</w:t>
      </w:r>
      <w:r>
        <w:rPr>
          <w:rStyle w:val="EndnoteReference"/>
          <w:iCs/>
          <w:color w:val="000000" w:themeColor="text1"/>
          <w:shd w:val="clear" w:color="auto" w:fill="FFFFFF"/>
        </w:rPr>
        <w:endnoteReference w:id="26"/>
      </w:r>
      <w:r w:rsidRPr="00D50417">
        <w:rPr>
          <w:rStyle w:val="Emphasis"/>
          <w:i w:val="0"/>
          <w:color w:val="000000" w:themeColor="text1"/>
          <w:shd w:val="clear" w:color="auto" w:fill="FFFFFF"/>
        </w:rPr>
        <w:t xml:space="preserve"> In this document</w:t>
      </w:r>
      <w:r w:rsidR="006A6355">
        <w:rPr>
          <w:rStyle w:val="Emphasis"/>
          <w:i w:val="0"/>
          <w:color w:val="000000" w:themeColor="text1"/>
          <w:shd w:val="clear" w:color="auto" w:fill="FFFFFF"/>
        </w:rPr>
        <w:t>,</w:t>
      </w:r>
      <w:r w:rsidRPr="00D50417">
        <w:rPr>
          <w:rStyle w:val="Emphasis"/>
          <w:i w:val="0"/>
          <w:color w:val="000000" w:themeColor="text1"/>
          <w:shd w:val="clear" w:color="auto" w:fill="FFFFFF"/>
        </w:rPr>
        <w:t xml:space="preserve"> </w:t>
      </w:r>
      <w:r w:rsidR="004A1B8D">
        <w:rPr>
          <w:rStyle w:val="Emphasis"/>
          <w:i w:val="0"/>
          <w:color w:val="000000" w:themeColor="text1"/>
          <w:shd w:val="clear" w:color="auto" w:fill="FFFFFF"/>
        </w:rPr>
        <w:t xml:space="preserve">to </w:t>
      </w:r>
      <w:r w:rsidR="004A1B8D" w:rsidRPr="00D50417">
        <w:rPr>
          <w:rStyle w:val="Emphasis"/>
          <w:i w:val="0"/>
          <w:color w:val="000000" w:themeColor="text1"/>
          <w:shd w:val="clear" w:color="auto" w:fill="FFFFFF"/>
        </w:rPr>
        <w:t>band together</w:t>
      </w:r>
      <w:r w:rsidR="004A1B8D">
        <w:rPr>
          <w:rStyle w:val="Emphasis"/>
          <w:i w:val="0"/>
          <w:color w:val="000000" w:themeColor="text1"/>
          <w:shd w:val="clear" w:color="auto" w:fill="FFFFFF"/>
        </w:rPr>
        <w:t xml:space="preserve"> as </w:t>
      </w:r>
      <w:r w:rsidR="004A1B8D" w:rsidRPr="00D50417">
        <w:rPr>
          <w:rStyle w:val="Emphasis"/>
          <w:i w:val="0"/>
          <w:color w:val="000000" w:themeColor="text1"/>
          <w:shd w:val="clear" w:color="auto" w:fill="FFFFFF"/>
        </w:rPr>
        <w:t>enslaved and relatively free subjects of color to fight for freedom and against French colonial subjugation</w:t>
      </w:r>
      <w:r w:rsidR="004A1B8D" w:rsidRPr="00D50417">
        <w:rPr>
          <w:rStyle w:val="Emphasis"/>
          <w:i w:val="0"/>
          <w:color w:val="000000" w:themeColor="text1"/>
          <w:shd w:val="clear" w:color="auto" w:fill="FFFFFF"/>
        </w:rPr>
        <w:t xml:space="preserve"> </w:t>
      </w:r>
      <w:commentRangeStart w:id="2"/>
      <w:r w:rsidRPr="00D50417">
        <w:rPr>
          <w:rStyle w:val="Emphasis"/>
          <w:i w:val="0"/>
          <w:color w:val="000000" w:themeColor="text1"/>
          <w:shd w:val="clear" w:color="auto" w:fill="FFFFFF"/>
        </w:rPr>
        <w:t>number</w:t>
      </w:r>
      <w:r w:rsidR="004A1B8D">
        <w:rPr>
          <w:rStyle w:val="Emphasis"/>
          <w:i w:val="0"/>
          <w:color w:val="000000" w:themeColor="text1"/>
          <w:shd w:val="clear" w:color="auto" w:fill="FFFFFF"/>
        </w:rPr>
        <w:t>s</w:t>
      </w:r>
      <w:r w:rsidRPr="00D50417">
        <w:rPr>
          <w:rStyle w:val="Emphasis"/>
          <w:i w:val="0"/>
          <w:color w:val="000000" w:themeColor="text1"/>
          <w:shd w:val="clear" w:color="auto" w:fill="FFFFFF"/>
        </w:rPr>
        <w:t xml:space="preserve"> as </w:t>
      </w:r>
      <w:r w:rsidR="004A1B8D">
        <w:rPr>
          <w:rStyle w:val="Emphasis"/>
          <w:i w:val="0"/>
          <w:color w:val="000000" w:themeColor="text1"/>
          <w:shd w:val="clear" w:color="auto" w:fill="FFFFFF"/>
        </w:rPr>
        <w:t xml:space="preserve">an </w:t>
      </w:r>
      <w:r w:rsidRPr="00D50417">
        <w:rPr>
          <w:rStyle w:val="Emphasis"/>
          <w:i w:val="0"/>
          <w:color w:val="000000" w:themeColor="text1"/>
          <w:shd w:val="clear" w:color="auto" w:fill="FFFFFF"/>
        </w:rPr>
        <w:t>act</w:t>
      </w:r>
      <w:commentRangeEnd w:id="2"/>
      <w:r w:rsidR="006A6355">
        <w:rPr>
          <w:rStyle w:val="CommentReference"/>
          <w:rFonts w:asciiTheme="minorHAnsi" w:eastAsiaTheme="minorHAnsi" w:hAnsiTheme="minorHAnsi" w:cstheme="minorBidi"/>
        </w:rPr>
        <w:commentReference w:id="2"/>
      </w:r>
      <w:r w:rsidRPr="00D50417">
        <w:rPr>
          <w:rStyle w:val="Emphasis"/>
          <w:i w:val="0"/>
          <w:color w:val="000000" w:themeColor="text1"/>
          <w:shd w:val="clear" w:color="auto" w:fill="FFFFFF"/>
        </w:rPr>
        <w:t xml:space="preserve"> of barbaric terror perpetrated</w:t>
      </w:r>
      <w:r w:rsidR="004A1B8D">
        <w:rPr>
          <w:rStyle w:val="Emphasis"/>
          <w:i w:val="0"/>
          <w:color w:val="000000" w:themeColor="text1"/>
          <w:shd w:val="clear" w:color="auto" w:fill="FFFFFF"/>
        </w:rPr>
        <w:t xml:space="preserve"> </w:t>
      </w:r>
      <w:r w:rsidRPr="00D50417">
        <w:rPr>
          <w:rStyle w:val="Emphasis"/>
          <w:i w:val="0"/>
          <w:color w:val="000000" w:themeColor="text1"/>
          <w:shd w:val="clear" w:color="auto" w:fill="FFFFFF"/>
        </w:rPr>
        <w:t xml:space="preserve">against unfortunate French enslavers </w:t>
      </w:r>
      <w:r w:rsidRPr="00D50417">
        <w:rPr>
          <w:rStyle w:val="Emphasis"/>
          <w:color w:val="000000" w:themeColor="text1"/>
          <w:shd w:val="clear" w:color="auto" w:fill="FFFFFF"/>
        </w:rPr>
        <w:t>qua</w:t>
      </w:r>
      <w:r w:rsidRPr="00D50417">
        <w:rPr>
          <w:rStyle w:val="Emphasis"/>
          <w:i w:val="0"/>
          <w:color w:val="000000" w:themeColor="text1"/>
          <w:shd w:val="clear" w:color="auto" w:fill="FFFFFF"/>
        </w:rPr>
        <w:t xml:space="preserve"> victims</w:t>
      </w:r>
      <w:r>
        <w:rPr>
          <w:rStyle w:val="Emphasis"/>
          <w:i w:val="0"/>
          <w:color w:val="000000" w:themeColor="text1"/>
          <w:shd w:val="clear" w:color="auto" w:fill="FFFFFF"/>
        </w:rPr>
        <w:t>.</w:t>
      </w:r>
      <w:r>
        <w:rPr>
          <w:rStyle w:val="EndnoteReference"/>
          <w:iCs/>
          <w:color w:val="000000" w:themeColor="text1"/>
          <w:shd w:val="clear" w:color="auto" w:fill="FFFFFF"/>
        </w:rPr>
        <w:endnoteReference w:id="27"/>
      </w:r>
      <w:r w:rsidRPr="00D50417">
        <w:rPr>
          <w:rStyle w:val="Emphasis"/>
          <w:i w:val="0"/>
          <w:color w:val="000000" w:themeColor="text1"/>
          <w:shd w:val="clear" w:color="auto" w:fill="FFFFFF"/>
        </w:rPr>
        <w:t xml:space="preserve"> Working against written histories </w:t>
      </w:r>
      <w:r w:rsidRPr="00D50417">
        <w:rPr>
          <w:rStyle w:val="Emphasis"/>
          <w:i w:val="0"/>
          <w:color w:val="000000" w:themeColor="text1"/>
          <w:shd w:val="clear" w:color="auto" w:fill="FFFFFF"/>
        </w:rPr>
        <w:lastRenderedPageBreak/>
        <w:t>such as these, the environs of Cap-</w:t>
      </w:r>
      <w:proofErr w:type="spellStart"/>
      <w:r w:rsidRPr="00D50417">
        <w:rPr>
          <w:rStyle w:val="Emphasis"/>
          <w:i w:val="0"/>
          <w:color w:val="000000" w:themeColor="text1"/>
          <w:shd w:val="clear" w:color="auto" w:fill="FFFFFF"/>
        </w:rPr>
        <w:t>Haïtien</w:t>
      </w:r>
      <w:proofErr w:type="spellEnd"/>
      <w:r w:rsidRPr="00D50417">
        <w:rPr>
          <w:rStyle w:val="Emphasis"/>
          <w:i w:val="0"/>
          <w:color w:val="000000" w:themeColor="text1"/>
          <w:shd w:val="clear" w:color="auto" w:fill="FFFFFF"/>
        </w:rPr>
        <w:t xml:space="preserve"> have a different story to tell. Running counter to hegemonic histories proven primarily by page, print, and pen</w:t>
      </w:r>
      <w:r w:rsidR="008734AA">
        <w:rPr>
          <w:rStyle w:val="Emphasis"/>
          <w:i w:val="0"/>
          <w:color w:val="000000" w:themeColor="text1"/>
          <w:shd w:val="clear" w:color="auto" w:fill="FFFFFF"/>
        </w:rPr>
        <w:t>—</w:t>
      </w:r>
      <w:r w:rsidRPr="00D50417">
        <w:rPr>
          <w:rStyle w:val="Emphasis"/>
          <w:i w:val="0"/>
          <w:color w:val="000000" w:themeColor="text1"/>
          <w:shd w:val="clear" w:color="auto" w:fill="FFFFFF"/>
        </w:rPr>
        <w:t xml:space="preserve">narratives originating from Le Cap’s natural and built environment reframe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historical imagination:</w:t>
      </w:r>
    </w:p>
    <w:p w14:paraId="0E0DC57B" w14:textId="6B29B9CB" w:rsidR="00E26029" w:rsidRPr="00D50417" w:rsidRDefault="00E26029" w:rsidP="007E31B1">
      <w:pPr>
        <w:spacing w:line="480" w:lineRule="auto"/>
        <w:ind w:left="720" w:firstLine="720"/>
        <w:rPr>
          <w:rStyle w:val="Emphasis"/>
          <w:i w:val="0"/>
          <w:iCs w:val="0"/>
          <w:color w:val="000000" w:themeColor="text1"/>
        </w:rPr>
      </w:pPr>
      <w:r w:rsidRPr="00D50417">
        <w:rPr>
          <w:color w:val="000000" w:themeColor="text1"/>
        </w:rPr>
        <w:t>Before-long the city of Cap-Haitian seemed to appear from behind a curtain to present before our eyes the panorama of its beautiful edifices and ruins that are spread over her; the mountains that encircle her from the direction of the setting sun and stretch their arid chain from north to south depict for us her extensive wall.</w:t>
      </w:r>
      <w:r>
        <w:rPr>
          <w:color w:val="000000" w:themeColor="text1"/>
        </w:rPr>
        <w:t xml:space="preserve"> </w:t>
      </w:r>
      <w:r w:rsidRPr="00D50417">
        <w:rPr>
          <w:color w:val="000000" w:themeColor="text1"/>
        </w:rPr>
        <w:t>The aspect of this city preserves the thoughts of great memories, her ruins reveal the events for which she was the stage</w:t>
      </w:r>
      <w:r>
        <w:rPr>
          <w:color w:val="000000" w:themeColor="text1"/>
        </w:rPr>
        <w:t>.</w:t>
      </w:r>
      <w:r>
        <w:rPr>
          <w:rStyle w:val="EndnoteReference"/>
          <w:color w:val="000000" w:themeColor="text1"/>
        </w:rPr>
        <w:endnoteReference w:id="28"/>
      </w:r>
      <w:r w:rsidRPr="00D50417">
        <w:rPr>
          <w:color w:val="000000" w:themeColor="text1"/>
        </w:rPr>
        <w:t xml:space="preserve"> </w:t>
      </w:r>
    </w:p>
    <w:p w14:paraId="415DC897" w14:textId="77777777" w:rsidR="00E26029" w:rsidRPr="00D50417" w:rsidRDefault="00E26029" w:rsidP="007E31B1">
      <w:pPr>
        <w:spacing w:line="480" w:lineRule="auto"/>
        <w:rPr>
          <w:color w:val="000000" w:themeColor="text1"/>
        </w:rPr>
      </w:pPr>
      <w:r w:rsidRPr="00D50417">
        <w:rPr>
          <w:rStyle w:val="Emphasis"/>
          <w:i w:val="0"/>
          <w:color w:val="000000" w:themeColor="text1"/>
          <w:shd w:val="clear" w:color="auto" w:fill="FFFFFF"/>
        </w:rPr>
        <w:t>For Dumesle, the port town’s overriding affective agencies turn upon a sorrowful yet beautiful aesthetic politics of ruination, seeing as the ruins he surveys there once housed Henry I, king of Haiti, better known as Henri Christophe, who succeeded in throwing off French colonial rule. In this landscape, ruins bear a strain of beauty shared with other, assumedly unruined built structures. “The aspect of this city,” holds especial semiotic purchase, “</w:t>
      </w:r>
      <w:proofErr w:type="spellStart"/>
      <w:r w:rsidRPr="00D50417">
        <w:rPr>
          <w:rStyle w:val="Emphasis"/>
          <w:i w:val="0"/>
          <w:color w:val="000000" w:themeColor="text1"/>
          <w:shd w:val="clear" w:color="auto" w:fill="FFFFFF"/>
        </w:rPr>
        <w:t>preserv</w:t>
      </w:r>
      <w:proofErr w:type="spellEnd"/>
      <w:r w:rsidRPr="00D50417">
        <w:rPr>
          <w:rStyle w:val="Emphasis"/>
          <w:i w:val="0"/>
          <w:color w:val="000000" w:themeColor="text1"/>
          <w:shd w:val="clear" w:color="auto" w:fill="FFFFFF"/>
        </w:rPr>
        <w:t>[</w:t>
      </w:r>
      <w:proofErr w:type="spellStart"/>
      <w:r w:rsidRPr="00D50417">
        <w:rPr>
          <w:rStyle w:val="Emphasis"/>
          <w:i w:val="0"/>
          <w:color w:val="000000" w:themeColor="text1"/>
          <w:shd w:val="clear" w:color="auto" w:fill="FFFFFF"/>
        </w:rPr>
        <w:t>ing</w:t>
      </w:r>
      <w:proofErr w:type="spellEnd"/>
      <w:r w:rsidRPr="00D50417">
        <w:rPr>
          <w:rStyle w:val="Emphasis"/>
          <w:i w:val="0"/>
          <w:color w:val="000000" w:themeColor="text1"/>
          <w:shd w:val="clear" w:color="auto" w:fill="FFFFFF"/>
        </w:rPr>
        <w:t xml:space="preserve">] the thoughts of great memories” of standing up to the French. Its ruins are revelatory, tantamount to a national iconography bearing stories of the Haitian Revolution and histories of its path to independence. Treating the port city’s environs more akin to central characters or narrators than static backdrop or mere setting,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travel narrative imagines an ecological, environmental, nonhuman agency that borders on artistic license and agency. The city “seemed to appear from behind a curtain … the mountains that encircle her from the direction of the setting sun and stretch their arid chain from north to south depict for us her extensive wall.” The city metaphorizes into stage actor. The mountain metaphorizes into the one who depicts. The city is not simply a passive storehouse of memory but also actively “reveal[s] the events for which she was the stage.” </w:t>
      </w:r>
      <w:proofErr w:type="spellStart"/>
      <w:r w:rsidRPr="00D50417">
        <w:rPr>
          <w:rStyle w:val="Emphasis"/>
          <w:i w:val="0"/>
          <w:color w:val="000000" w:themeColor="text1"/>
          <w:shd w:val="clear" w:color="auto" w:fill="FFFFFF"/>
        </w:rPr>
        <w:lastRenderedPageBreak/>
        <w:t>Dumesle’s</w:t>
      </w:r>
      <w:proofErr w:type="spellEnd"/>
      <w:r w:rsidRPr="00D50417">
        <w:rPr>
          <w:rStyle w:val="Emphasis"/>
          <w:i w:val="0"/>
          <w:color w:val="000000" w:themeColor="text1"/>
          <w:shd w:val="clear" w:color="auto" w:fill="FFFFFF"/>
        </w:rPr>
        <w:t xml:space="preserve"> use of active, non-finite verbs affords room for multiple histories and temporalities to appear in synchrony, alongside one another, as the city-as-stage metaphor links the ruins of another time with their stories from the past to </w:t>
      </w:r>
      <w:proofErr w:type="spellStart"/>
      <w:r w:rsidRPr="00D50417">
        <w:rPr>
          <w:rStyle w:val="Emphasis"/>
          <w:i w:val="0"/>
          <w:color w:val="000000" w:themeColor="text1"/>
          <w:shd w:val="clear" w:color="auto" w:fill="FFFFFF"/>
        </w:rPr>
        <w:t>Dumesle’s</w:t>
      </w:r>
      <w:proofErr w:type="spellEnd"/>
      <w:r w:rsidRPr="00D50417">
        <w:rPr>
          <w:rStyle w:val="Emphasis"/>
          <w:i w:val="0"/>
          <w:color w:val="000000" w:themeColor="text1"/>
          <w:shd w:val="clear" w:color="auto" w:fill="FFFFFF"/>
        </w:rPr>
        <w:t xml:space="preserve"> present where “</w:t>
      </w:r>
      <w:r w:rsidRPr="00D50417">
        <w:rPr>
          <w:color w:val="000000" w:themeColor="text1"/>
        </w:rPr>
        <w:t xml:space="preserve">Cap-Haitian seemed to appear from behind a curtain to present before our eyes the panorama of its beautiful edifices and ruins that are spread over her.” The city and its environs surround Dumesle and his fellow travelers with the bounty of a rich infrastructural historical archive capable at once of showcasing Haiti’s revolutionary past and authorizing decolonized futures not least because the site </w:t>
      </w:r>
      <w:proofErr w:type="gramStart"/>
      <w:r w:rsidRPr="00D50417">
        <w:rPr>
          <w:color w:val="000000" w:themeColor="text1"/>
        </w:rPr>
        <w:t>is capable of carrying</w:t>
      </w:r>
      <w:proofErr w:type="gramEnd"/>
      <w:r w:rsidRPr="00D50417">
        <w:rPr>
          <w:color w:val="000000" w:themeColor="text1"/>
        </w:rPr>
        <w:t xml:space="preserve"> into the present, and beyond, great memories of the Haitian past.</w:t>
      </w:r>
    </w:p>
    <w:p w14:paraId="45E51894" w14:textId="5129D86C" w:rsidR="00E26029" w:rsidRPr="00D50417" w:rsidRDefault="00E26029" w:rsidP="007E31B1">
      <w:pPr>
        <w:spacing w:line="480" w:lineRule="auto"/>
        <w:rPr>
          <w:color w:val="000000" w:themeColor="text1"/>
        </w:rPr>
      </w:pPr>
      <w:r w:rsidRPr="00D50417">
        <w:rPr>
          <w:color w:val="000000" w:themeColor="text1"/>
        </w:rPr>
        <w:tab/>
        <w:t xml:space="preserve">The longstanding adjectival senses of </w:t>
      </w:r>
      <w:proofErr w:type="spellStart"/>
      <w:r w:rsidRPr="00D50417">
        <w:rPr>
          <w:rFonts w:eastAsiaTheme="minorHAnsi"/>
          <w:i/>
          <w:color w:val="000000" w:themeColor="text1"/>
        </w:rPr>
        <w:t>lugubre</w:t>
      </w:r>
      <w:proofErr w:type="spellEnd"/>
      <w:r w:rsidRPr="00D50417">
        <w:rPr>
          <w:rFonts w:eastAsiaTheme="minorHAnsi"/>
          <w:color w:val="000000" w:themeColor="text1"/>
        </w:rPr>
        <w:t xml:space="preserve"> (</w:t>
      </w:r>
      <w:r w:rsidRPr="00D50417">
        <w:rPr>
          <w:color w:val="000000" w:themeColor="text1"/>
        </w:rPr>
        <w:t>meaning mournful or sorrowful), as well as the reformulated verb form used in the Haitian Declaration of Independence (signaling actions or activities rendering the subject or object in question sorrowful), accommodate multiple temporalities: past, present, future, ongoing processes of becoming. The temporal play afforded by these terms is important to consider in relation to the complex temporality of ruins. The kinds of time imagined in conjunction with ruins matter not least because temporal dimensions signified by ruins underpin “the relation of ruins to history, and of history to ruins</w:t>
      </w:r>
      <w:r>
        <w:rPr>
          <w:color w:val="000000" w:themeColor="text1"/>
        </w:rPr>
        <w:t>.</w:t>
      </w:r>
      <w:r w:rsidRPr="00D50417">
        <w:rPr>
          <w:color w:val="000000" w:themeColor="text1"/>
        </w:rPr>
        <w:t>”</w:t>
      </w:r>
      <w:r>
        <w:rPr>
          <w:rStyle w:val="EndnoteReference"/>
          <w:color w:val="000000" w:themeColor="text1"/>
        </w:rPr>
        <w:endnoteReference w:id="29"/>
      </w:r>
      <w:r w:rsidRPr="00D50417">
        <w:rPr>
          <w:color w:val="000000" w:themeColor="text1"/>
        </w:rPr>
        <w:t xml:space="preserve"> As Sophie Thomas observes, “[t]here are, clearly, </w:t>
      </w:r>
      <w:proofErr w:type="gramStart"/>
      <w:r w:rsidRPr="00D50417">
        <w:rPr>
          <w:color w:val="000000" w:themeColor="text1"/>
        </w:rPr>
        <w:t>a number of</w:t>
      </w:r>
      <w:proofErr w:type="gramEnd"/>
      <w:r w:rsidRPr="00D50417">
        <w:rPr>
          <w:color w:val="000000" w:themeColor="text1"/>
        </w:rPr>
        <w:t xml:space="preserve"> ways in which ruins, and fragmentary ruins, speak to, or of, the past. In all cases, it seems ambivalent effects are created by the way ruins float between the past and present (the same way fragments are suspended between the part and the idea of the whole) but belong fully to neither</w:t>
      </w:r>
      <w:r w:rsidR="004A1B8D">
        <w:rPr>
          <w:color w:val="000000" w:themeColor="text1"/>
        </w:rPr>
        <w:t>.</w:t>
      </w:r>
      <w:r w:rsidRPr="00D50417">
        <w:rPr>
          <w:color w:val="000000" w:themeColor="text1"/>
        </w:rPr>
        <w:t>”</w:t>
      </w:r>
      <w:r w:rsidR="004A1B8D">
        <w:rPr>
          <w:rStyle w:val="EndnoteReference"/>
          <w:color w:val="000000" w:themeColor="text1"/>
        </w:rPr>
        <w:endnoteReference w:id="30"/>
      </w:r>
      <w:r w:rsidRPr="00D50417">
        <w:rPr>
          <w:color w:val="000000" w:themeColor="text1"/>
        </w:rPr>
        <w:t xml:space="preserve"> </w:t>
      </w:r>
    </w:p>
    <w:p w14:paraId="00ECC9CD" w14:textId="391D728D" w:rsidR="00E26029" w:rsidRPr="00D50417" w:rsidRDefault="00E26029" w:rsidP="007E31B1">
      <w:pPr>
        <w:spacing w:line="480" w:lineRule="auto"/>
        <w:ind w:firstLine="720"/>
        <w:rPr>
          <w:rStyle w:val="Emphasis"/>
          <w:i w:val="0"/>
          <w:color w:val="000000" w:themeColor="text1"/>
          <w:shd w:val="clear" w:color="auto" w:fill="FFFFFF"/>
        </w:rPr>
      </w:pPr>
      <w:r w:rsidRPr="00D50417">
        <w:rPr>
          <w:color w:val="000000" w:themeColor="text1"/>
        </w:rPr>
        <w:t>Further enlarging the scope of such temporal play, the ruin’s relationship to past and present fosters contingent ideas of futurity. Ann</w:t>
      </w:r>
      <w:r w:rsidR="00342463">
        <w:rPr>
          <w:color w:val="000000" w:themeColor="text1"/>
        </w:rPr>
        <w:t xml:space="preserve"> </w:t>
      </w:r>
      <w:r w:rsidR="00342463" w:rsidRPr="00D50417">
        <w:rPr>
          <w:color w:val="000000" w:themeColor="text1"/>
        </w:rPr>
        <w:t>Laura</w:t>
      </w:r>
      <w:r w:rsidRPr="00D50417">
        <w:rPr>
          <w:color w:val="000000" w:themeColor="text1"/>
        </w:rPr>
        <w:t xml:space="preserve"> </w:t>
      </w:r>
      <w:proofErr w:type="spellStart"/>
      <w:r w:rsidRPr="00D50417">
        <w:rPr>
          <w:color w:val="000000" w:themeColor="text1"/>
        </w:rPr>
        <w:t>Stoler</w:t>
      </w:r>
      <w:proofErr w:type="spellEnd"/>
      <w:r w:rsidRPr="00D50417">
        <w:rPr>
          <w:color w:val="000000" w:themeColor="text1"/>
        </w:rPr>
        <w:t xml:space="preserve"> reminds us how “[r]</w:t>
      </w:r>
      <w:proofErr w:type="spellStart"/>
      <w:r w:rsidRPr="00D50417">
        <w:rPr>
          <w:color w:val="000000" w:themeColor="text1"/>
        </w:rPr>
        <w:t>uins</w:t>
      </w:r>
      <w:proofErr w:type="spellEnd"/>
      <w:r w:rsidRPr="00D50417">
        <w:rPr>
          <w:color w:val="000000" w:themeColor="text1"/>
        </w:rPr>
        <w:t xml:space="preserve"> hold histories but are less than the sum of the sensibilities of people who live in them. </w:t>
      </w:r>
      <w:proofErr w:type="gramStart"/>
      <w:r w:rsidRPr="00D50417">
        <w:rPr>
          <w:color w:val="000000" w:themeColor="text1"/>
        </w:rPr>
        <w:t>Instead</w:t>
      </w:r>
      <w:proofErr w:type="gramEnd"/>
      <w:r w:rsidRPr="00D50417">
        <w:rPr>
          <w:color w:val="000000" w:themeColor="text1"/>
        </w:rPr>
        <w:t xml:space="preserve"> we might turn to ruins as epicenters of renewed claims, as history in a spirited voice, as sites that </w:t>
      </w:r>
      <w:r w:rsidRPr="00D50417">
        <w:rPr>
          <w:color w:val="000000" w:themeColor="text1"/>
        </w:rPr>
        <w:lastRenderedPageBreak/>
        <w:t>animate new possibilities, bids for entitlement, and unexpected political projects</w:t>
      </w:r>
      <w:r>
        <w:rPr>
          <w:color w:val="000000" w:themeColor="text1"/>
        </w:rPr>
        <w:t>.</w:t>
      </w:r>
      <w:r w:rsidRPr="00D50417">
        <w:rPr>
          <w:color w:val="000000" w:themeColor="text1"/>
        </w:rPr>
        <w:t>”</w:t>
      </w:r>
      <w:r>
        <w:rPr>
          <w:rStyle w:val="EndnoteReference"/>
          <w:color w:val="000000" w:themeColor="text1"/>
        </w:rPr>
        <w:endnoteReference w:id="31"/>
      </w:r>
      <w:r w:rsidRPr="00D50417">
        <w:rPr>
          <w:color w:val="000000" w:themeColor="text1"/>
        </w:rPr>
        <w:t xml:space="preserve"> How the temporalities of ruins are read produces telling results, not unlike a Rorschach test: the temporal aesthetic judgements ruins arouse expose the historical politics of their readers. “It is possible, for example, to view the anachronism of the ruin as bearing a message from the past, rather than, as Michael Roth suggests in </w:t>
      </w:r>
      <w:r w:rsidRPr="00D50417">
        <w:rPr>
          <w:i/>
          <w:color w:val="000000" w:themeColor="text1"/>
        </w:rPr>
        <w:t>Irresistible Decay</w:t>
      </w:r>
      <w:r w:rsidRPr="00D50417">
        <w:rPr>
          <w:color w:val="000000" w:themeColor="text1"/>
        </w:rPr>
        <w:t>, operating as ‘an active site of life in the present,’” and, I would add, it goes without saying that ruins could also operate as both at once, with ruins bespeaking past and present simultaneously.</w:t>
      </w:r>
      <w:r>
        <w:rPr>
          <w:rStyle w:val="EndnoteReference"/>
          <w:color w:val="000000" w:themeColor="text1"/>
        </w:rPr>
        <w:endnoteReference w:id="32"/>
      </w:r>
      <w:r w:rsidRPr="00D50417">
        <w:rPr>
          <w:color w:val="000000" w:themeColor="text1"/>
        </w:rPr>
        <w:t xml:space="preserve"> Then, as Susan Buck-</w:t>
      </w:r>
      <w:proofErr w:type="spellStart"/>
      <w:r w:rsidRPr="00D50417">
        <w:rPr>
          <w:color w:val="000000" w:themeColor="text1"/>
        </w:rPr>
        <w:t>Morss</w:t>
      </w:r>
      <w:proofErr w:type="spellEnd"/>
      <w:r w:rsidRPr="00D50417">
        <w:rPr>
          <w:color w:val="000000" w:themeColor="text1"/>
        </w:rPr>
        <w:t xml:space="preserve"> is right to suggest, ruins can refer “to the loosened building blocks (both semantic and material) out of which a new order can be constructed</w:t>
      </w:r>
      <w:r>
        <w:rPr>
          <w:color w:val="000000" w:themeColor="text1"/>
        </w:rPr>
        <w:t>.</w:t>
      </w:r>
      <w:r w:rsidRPr="00D50417">
        <w:rPr>
          <w:color w:val="000000" w:themeColor="text1"/>
        </w:rPr>
        <w:t>”</w:t>
      </w:r>
      <w:r>
        <w:rPr>
          <w:rStyle w:val="EndnoteReference"/>
          <w:color w:val="000000" w:themeColor="text1"/>
        </w:rPr>
        <w:endnoteReference w:id="33"/>
      </w:r>
      <w:r w:rsidRPr="00D50417">
        <w:rPr>
          <w:color w:val="000000" w:themeColor="text1"/>
        </w:rPr>
        <w:t xml:space="preserve"> All at once, ruins can conjure past and present and augur possible futures. So too ruins can activate non-finite and sometimes infinite senses like those at play in </w:t>
      </w:r>
      <w:proofErr w:type="spellStart"/>
      <w:r w:rsidRPr="00D50417">
        <w:rPr>
          <w:rFonts w:eastAsiaTheme="minorHAnsi"/>
          <w:i/>
          <w:color w:val="000000" w:themeColor="text1"/>
        </w:rPr>
        <w:t>lugubre</w:t>
      </w:r>
      <w:proofErr w:type="spellEnd"/>
      <w:r w:rsidRPr="00D50417">
        <w:rPr>
          <w:rFonts w:eastAsiaTheme="minorHAnsi"/>
          <w:color w:val="000000" w:themeColor="text1"/>
        </w:rPr>
        <w:t xml:space="preserve"> and </w:t>
      </w:r>
      <w:proofErr w:type="spellStart"/>
      <w:r w:rsidRPr="00D50417">
        <w:rPr>
          <w:rStyle w:val="Emphasis"/>
          <w:color w:val="000000" w:themeColor="text1"/>
          <w:shd w:val="clear" w:color="auto" w:fill="FFFFFF"/>
        </w:rPr>
        <w:t>lugubrer</w:t>
      </w:r>
      <w:proofErr w:type="spellEnd"/>
      <w:r w:rsidRPr="00D50417">
        <w:rPr>
          <w:rStyle w:val="Emphasis"/>
          <w:i w:val="0"/>
          <w:color w:val="000000" w:themeColor="text1"/>
          <w:shd w:val="clear" w:color="auto" w:fill="FFFFFF"/>
        </w:rPr>
        <w:t>, and thus can presage a spilling over into futurity in the active and ongoing sense that Dumesle depicts in reference to meanings produced and held by ruins of revolutionary Haiti.</w:t>
      </w:r>
    </w:p>
    <w:p w14:paraId="17065D65" w14:textId="77777777" w:rsidR="00E26029" w:rsidRPr="00D50417" w:rsidRDefault="00E26029" w:rsidP="007E31B1">
      <w:pPr>
        <w:spacing w:line="480" w:lineRule="auto"/>
        <w:ind w:firstLine="720"/>
        <w:rPr>
          <w:rStyle w:val="Emphasis"/>
          <w:i w:val="0"/>
          <w:color w:val="000000" w:themeColor="text1"/>
          <w:shd w:val="clear" w:color="auto" w:fill="FFFFFF"/>
        </w:rPr>
      </w:pPr>
      <w:r w:rsidRPr="00D50417">
        <w:rPr>
          <w:rStyle w:val="Emphasis"/>
          <w:i w:val="0"/>
          <w:color w:val="000000" w:themeColor="text1"/>
          <w:shd w:val="clear" w:color="auto" w:fill="FFFFFF"/>
        </w:rPr>
        <w:t>Immediately following the above account of the port town’s mountains, buildings, ruins, Dumesle deploys another signature trope of Romanticism by foregrounding the relationship between nature and imagination:</w:t>
      </w:r>
    </w:p>
    <w:p w14:paraId="6A39ADB4" w14:textId="6F8435D4" w:rsidR="00E26029" w:rsidRPr="00D50417" w:rsidRDefault="00E26029" w:rsidP="007E31B1">
      <w:pPr>
        <w:spacing w:line="480" w:lineRule="auto"/>
        <w:ind w:left="720"/>
        <w:rPr>
          <w:rStyle w:val="Emphasis"/>
          <w:i w:val="0"/>
          <w:color w:val="000000" w:themeColor="text1"/>
          <w:shd w:val="clear" w:color="auto" w:fill="FFFFFF"/>
        </w:rPr>
      </w:pPr>
      <w:r w:rsidRPr="00D50417">
        <w:rPr>
          <w:color w:val="000000" w:themeColor="text1"/>
        </w:rPr>
        <w:t xml:space="preserve">the imagination contemplates [the wider aspect of the city and its ruins] with </w:t>
      </w:r>
      <w:proofErr w:type="gramStart"/>
      <w:r w:rsidRPr="00D50417">
        <w:rPr>
          <w:color w:val="000000" w:themeColor="text1"/>
        </w:rPr>
        <w:t>surprise, and</w:t>
      </w:r>
      <w:proofErr w:type="gramEnd"/>
      <w:r w:rsidRPr="00D50417">
        <w:rPr>
          <w:color w:val="000000" w:themeColor="text1"/>
        </w:rPr>
        <w:t xml:space="preserve"> occupies itself showing them again detachedly as if it was charged with collecting them for history.</w:t>
      </w:r>
      <w:r>
        <w:rPr>
          <w:color w:val="000000" w:themeColor="text1"/>
        </w:rPr>
        <w:t xml:space="preserve"> </w:t>
      </w:r>
      <w:r w:rsidRPr="00D50417">
        <w:rPr>
          <w:color w:val="000000" w:themeColor="text1"/>
        </w:rPr>
        <w:t xml:space="preserve">While questioning the debris of these venerable monuments about the great attributes of our revolution, it seeks to discover the causes that prepared her and made her course so frightening. Informed by their testimonies that injustice and oppression were the motifs for all the disasters which have ravaged this land, it remains </w:t>
      </w:r>
      <w:r w:rsidRPr="00D50417">
        <w:rPr>
          <w:color w:val="000000" w:themeColor="text1"/>
        </w:rPr>
        <w:lastRenderedPageBreak/>
        <w:t>struck with astonishment and fear by the idea of the reign of the usurper who dictated, not so long ago, his banishment decrees.</w:t>
      </w:r>
      <w:r>
        <w:rPr>
          <w:rStyle w:val="EndnoteReference"/>
          <w:color w:val="000000" w:themeColor="text1"/>
        </w:rPr>
        <w:endnoteReference w:id="34"/>
      </w:r>
    </w:p>
    <w:p w14:paraId="41C9B8B5" w14:textId="4B235EAF" w:rsidR="00E26029" w:rsidRPr="00D50417" w:rsidRDefault="00E26029" w:rsidP="007E31B1">
      <w:pPr>
        <w:spacing w:line="480" w:lineRule="auto"/>
        <w:rPr>
          <w:color w:val="000000" w:themeColor="text1"/>
        </w:rPr>
      </w:pPr>
      <w:r w:rsidRPr="00D50417">
        <w:rPr>
          <w:color w:val="000000" w:themeColor="text1"/>
        </w:rPr>
        <w:t>Whereas</w:t>
      </w:r>
      <w:r w:rsidR="00A82232">
        <w:rPr>
          <w:color w:val="000000" w:themeColor="text1"/>
        </w:rPr>
        <w:t>,</w:t>
      </w:r>
      <w:r w:rsidRPr="00D50417">
        <w:rPr>
          <w:color w:val="000000" w:themeColor="text1"/>
        </w:rPr>
        <w:t xml:space="preserve"> in lines just </w:t>
      </w:r>
      <w:proofErr w:type="gramStart"/>
      <w:r w:rsidRPr="00D50417">
        <w:rPr>
          <w:color w:val="000000" w:themeColor="text1"/>
        </w:rPr>
        <w:t>previous to</w:t>
      </w:r>
      <w:proofErr w:type="gramEnd"/>
      <w:r w:rsidRPr="00D50417">
        <w:rPr>
          <w:color w:val="000000" w:themeColor="text1"/>
        </w:rPr>
        <w:t xml:space="preserve"> these, elements of the built and natural world take the stage to assume agential powers of author and artist, the lines quoted here foreground the power of an imagination in thrall to the aesthetic force and historic significance of revolutionary ruins. The aesthetic force of this landscape first sends </w:t>
      </w:r>
      <w:proofErr w:type="spellStart"/>
      <w:r w:rsidRPr="00D50417">
        <w:rPr>
          <w:color w:val="000000" w:themeColor="text1"/>
        </w:rPr>
        <w:t>Dumesle’s</w:t>
      </w:r>
      <w:proofErr w:type="spellEnd"/>
      <w:r w:rsidRPr="00D50417">
        <w:rPr>
          <w:color w:val="000000" w:themeColor="text1"/>
        </w:rPr>
        <w:t xml:space="preserve"> imagination reeling—cooling then for a moment in the face of resolute purpose: the charge of (re)collecting the scene’s actors, its mountains, its monuments, for history. The imagination joins these Haitian environs as central players, with </w:t>
      </w:r>
      <w:proofErr w:type="spellStart"/>
      <w:r w:rsidRPr="00D50417">
        <w:rPr>
          <w:color w:val="000000" w:themeColor="text1"/>
        </w:rPr>
        <w:t>Dumesle’s</w:t>
      </w:r>
      <w:proofErr w:type="spellEnd"/>
      <w:r w:rsidRPr="00D50417">
        <w:rPr>
          <w:color w:val="000000" w:themeColor="text1"/>
        </w:rPr>
        <w:t xml:space="preserve"> ruins and debris staged here as the imagination’s direct interlocuters, ripe as they are for “questioning” and bearing as they do answers “about the great attributes of our revolution.” The records these environs disclose to the imagination are “testimonies” of “injustice and oppression” that would pave the way for “all [of] the disasters which … ravaged this land.” At this point </w:t>
      </w:r>
      <w:proofErr w:type="spellStart"/>
      <w:r w:rsidRPr="00D50417">
        <w:rPr>
          <w:color w:val="000000" w:themeColor="text1"/>
        </w:rPr>
        <w:t>Dumesle’s</w:t>
      </w:r>
      <w:proofErr w:type="spellEnd"/>
      <w:r w:rsidRPr="00D50417">
        <w:rPr>
          <w:color w:val="000000" w:themeColor="text1"/>
        </w:rPr>
        <w:t xml:space="preserve"> imagination is once again thrown, taken aback, “struck with astonishment and fear” not simply by encountering in these ruins the stories of human injustice, “the reign of the usurper who dictated,” but also the dialectally enfolding unjust desolation of “this land,” as the latter arrives </w:t>
      </w:r>
      <w:proofErr w:type="gramStart"/>
      <w:r w:rsidRPr="00D50417">
        <w:rPr>
          <w:color w:val="000000" w:themeColor="text1"/>
        </w:rPr>
        <w:t>hand-in-hand</w:t>
      </w:r>
      <w:proofErr w:type="gramEnd"/>
      <w:r w:rsidRPr="00D50417">
        <w:rPr>
          <w:color w:val="000000" w:themeColor="text1"/>
        </w:rPr>
        <w:t xml:space="preserve"> with human “injustices and oppression.” Revealingly, the imagination resides at the center of </w:t>
      </w:r>
      <w:proofErr w:type="spellStart"/>
      <w:r w:rsidRPr="00D50417">
        <w:rPr>
          <w:color w:val="000000" w:themeColor="text1"/>
        </w:rPr>
        <w:t>Dumesle’s</w:t>
      </w:r>
      <w:proofErr w:type="spellEnd"/>
      <w:r w:rsidRPr="00D50417">
        <w:rPr>
          <w:color w:val="000000" w:themeColor="text1"/>
        </w:rPr>
        <w:t xml:space="preserve"> sentence, with damaged, “ravaged” land on the one side and a damaging, “</w:t>
      </w:r>
      <w:proofErr w:type="spellStart"/>
      <w:r w:rsidRPr="00D50417">
        <w:rPr>
          <w:color w:val="000000" w:themeColor="text1"/>
        </w:rPr>
        <w:t>dictat</w:t>
      </w:r>
      <w:proofErr w:type="spellEnd"/>
      <w:r w:rsidRPr="00D50417">
        <w:rPr>
          <w:color w:val="000000" w:themeColor="text1"/>
        </w:rPr>
        <w:t>[</w:t>
      </w:r>
      <w:proofErr w:type="spellStart"/>
      <w:r w:rsidRPr="00D50417">
        <w:rPr>
          <w:color w:val="000000" w:themeColor="text1"/>
        </w:rPr>
        <w:t>ing</w:t>
      </w:r>
      <w:proofErr w:type="spellEnd"/>
      <w:r w:rsidRPr="00D50417">
        <w:rPr>
          <w:color w:val="000000" w:themeColor="text1"/>
        </w:rPr>
        <w:t xml:space="preserve">]” humanity on the other. </w:t>
      </w:r>
      <w:proofErr w:type="spellStart"/>
      <w:r w:rsidRPr="00D50417">
        <w:rPr>
          <w:color w:val="000000" w:themeColor="text1"/>
        </w:rPr>
        <w:t>Dumesle’s</w:t>
      </w:r>
      <w:proofErr w:type="spellEnd"/>
      <w:r w:rsidRPr="00D50417">
        <w:rPr>
          <w:color w:val="000000" w:themeColor="text1"/>
        </w:rPr>
        <w:t xml:space="preserve"> syntax thematizes a core concept: it grammatically yokes together in the space of one sentence the structural link between social injustice and environmental injustice. </w:t>
      </w:r>
    </w:p>
    <w:p w14:paraId="72BFBF88" w14:textId="77777777" w:rsidR="00E26029" w:rsidRPr="00D50417" w:rsidRDefault="00E26029" w:rsidP="007E31B1">
      <w:pPr>
        <w:spacing w:line="480" w:lineRule="auto"/>
        <w:rPr>
          <w:color w:val="000000" w:themeColor="text1"/>
        </w:rPr>
      </w:pPr>
      <w:r w:rsidRPr="00D50417">
        <w:rPr>
          <w:color w:val="000000" w:themeColor="text1"/>
        </w:rPr>
        <w:tab/>
        <w:t xml:space="preserve">Just as </w:t>
      </w:r>
      <w:proofErr w:type="spellStart"/>
      <w:r w:rsidRPr="00D50417">
        <w:rPr>
          <w:color w:val="000000" w:themeColor="text1"/>
        </w:rPr>
        <w:t>Dumesle’s</w:t>
      </w:r>
      <w:proofErr w:type="spellEnd"/>
      <w:r w:rsidRPr="00D50417">
        <w:rPr>
          <w:color w:val="000000" w:themeColor="text1"/>
        </w:rPr>
        <w:t xml:space="preserve"> narrative foregrounds the structural contingencies of environmental and social justice, it also places contingent affective-aesthetic forces at the heart of its Romantic revolutionary history. As Dumesle interacts with the city, the landscape aesthetics at play in the </w:t>
      </w:r>
      <w:r w:rsidRPr="00D50417">
        <w:rPr>
          <w:color w:val="000000" w:themeColor="text1"/>
        </w:rPr>
        <w:lastRenderedPageBreak/>
        <w:t xml:space="preserve">previous paragraphs that kept the Haitian country at arm’s length now give way to an aesthetic of moving engagement—of conversant, affective exchange. Now moving within the city, his soul is moved </w:t>
      </w:r>
      <w:proofErr w:type="gramStart"/>
      <w:r w:rsidRPr="00D50417">
        <w:rPr>
          <w:color w:val="000000" w:themeColor="text1"/>
        </w:rPr>
        <w:t>all the more</w:t>
      </w:r>
      <w:proofErr w:type="gramEnd"/>
      <w:r w:rsidRPr="00D50417">
        <w:rPr>
          <w:color w:val="000000" w:themeColor="text1"/>
        </w:rPr>
        <w:t>, rendered increasingly sensitive to its historical and temporal messaging:</w:t>
      </w:r>
    </w:p>
    <w:p w14:paraId="4123C50F" w14:textId="0B859991" w:rsidR="00E26029" w:rsidRPr="00D50417" w:rsidRDefault="00E26029" w:rsidP="007E31B1">
      <w:pPr>
        <w:spacing w:line="480" w:lineRule="auto"/>
        <w:ind w:left="720" w:firstLine="720"/>
        <w:rPr>
          <w:color w:val="000000" w:themeColor="text1"/>
        </w:rPr>
      </w:pPr>
      <w:r w:rsidRPr="00D50417">
        <w:rPr>
          <w:color w:val="000000" w:themeColor="text1"/>
        </w:rPr>
        <w:t xml:space="preserve">Upon arriving in this city, at one time so flourishing, I feel this movement of the soul receptive to receiving the life-saving lessons given by the imposing aspect from these precious ruins; I roam its path immediately the day after my arrival, and the reflections that each object gives rise in me transport me to the different epochs whose traces I rediscovered in all that was surrounding me. I remembered [Vincent] </w:t>
      </w:r>
      <w:proofErr w:type="spellStart"/>
      <w:r w:rsidRPr="00D50417">
        <w:rPr>
          <w:color w:val="000000" w:themeColor="text1"/>
        </w:rPr>
        <w:t>Ogé</w:t>
      </w:r>
      <w:proofErr w:type="spellEnd"/>
      <w:r w:rsidRPr="00D50417">
        <w:rPr>
          <w:color w:val="000000" w:themeColor="text1"/>
        </w:rPr>
        <w:t xml:space="preserve"> and [Jean-Baptiste] </w:t>
      </w:r>
      <w:proofErr w:type="spellStart"/>
      <w:r w:rsidRPr="00D50417">
        <w:rPr>
          <w:color w:val="000000" w:themeColor="text1"/>
        </w:rPr>
        <w:t>Chavanne</w:t>
      </w:r>
      <w:proofErr w:type="spellEnd"/>
      <w:r w:rsidRPr="00D50417">
        <w:rPr>
          <w:color w:val="000000" w:themeColor="text1"/>
        </w:rPr>
        <w:t>, and the time when they* appeared on the political scene to demand the rights that we hold by nature; the dawning of our regeneration preoccupied me deeply.</w:t>
      </w:r>
      <w:r>
        <w:rPr>
          <w:rStyle w:val="EndnoteReference"/>
          <w:color w:val="000000" w:themeColor="text1"/>
        </w:rPr>
        <w:endnoteReference w:id="35"/>
      </w:r>
      <w:r w:rsidRPr="00D50417">
        <w:rPr>
          <w:color w:val="000000" w:themeColor="text1"/>
        </w:rPr>
        <w:t xml:space="preserve"> </w:t>
      </w:r>
    </w:p>
    <w:p w14:paraId="144BA5A5" w14:textId="77777777" w:rsidR="00E26029" w:rsidRPr="00D50417" w:rsidRDefault="00E26029" w:rsidP="007E31B1">
      <w:pPr>
        <w:spacing w:line="480" w:lineRule="auto"/>
        <w:rPr>
          <w:color w:val="000000" w:themeColor="text1"/>
        </w:rPr>
      </w:pPr>
      <w:r w:rsidRPr="00D50417">
        <w:rPr>
          <w:color w:val="000000" w:themeColor="text1"/>
        </w:rPr>
        <w:t xml:space="preserve">Not only does he see or read “these precious ruins,” but by roaming “its path” he becomes </w:t>
      </w:r>
      <w:proofErr w:type="gramStart"/>
      <w:r w:rsidRPr="00D50417">
        <w:rPr>
          <w:color w:val="000000" w:themeColor="text1"/>
        </w:rPr>
        <w:t>all the more</w:t>
      </w:r>
      <w:proofErr w:type="gramEnd"/>
      <w:r w:rsidRPr="00D50417">
        <w:rPr>
          <w:color w:val="000000" w:themeColor="text1"/>
        </w:rPr>
        <w:t xml:space="preserve"> “receptive to receiving the life-saving lessons” that this place can impart to him. That is, his immersive multisensory engagement with the city—not just gazing at it from a distance but standing upon it, feeling it beneath him, being in it and with it—primes him to feel more deeply connected to it; it is as if his surrounds or environs become more akin to communicative, speaking subjects than mute or reified objects, more akin to historical agents than mere historical background for Dumesle as he recounts engaging with the site via multiple sensory registers. The ruins conjure experiential histories and lived memories of famed Haitian revolutionaries (Vincent </w:t>
      </w:r>
      <w:proofErr w:type="spellStart"/>
      <w:r w:rsidRPr="00D50417">
        <w:rPr>
          <w:color w:val="000000" w:themeColor="text1"/>
        </w:rPr>
        <w:t>Ogé</w:t>
      </w:r>
      <w:proofErr w:type="spellEnd"/>
      <w:r w:rsidRPr="00D50417">
        <w:rPr>
          <w:color w:val="000000" w:themeColor="text1"/>
        </w:rPr>
        <w:t xml:space="preserve"> and Jean-Baptiste </w:t>
      </w:r>
      <w:proofErr w:type="spellStart"/>
      <w:r w:rsidRPr="00D50417">
        <w:rPr>
          <w:color w:val="000000" w:themeColor="text1"/>
        </w:rPr>
        <w:t>Chavanne</w:t>
      </w:r>
      <w:proofErr w:type="spellEnd"/>
      <w:r w:rsidRPr="00D50417">
        <w:rPr>
          <w:color w:val="000000" w:themeColor="text1"/>
        </w:rPr>
        <w:t xml:space="preserve">), positioning them as key representatives from just one of the “different epochs whose traces [he] rediscovered in all that was surrounding [him].” The narrative has Dumesle enswathed in Haitian history at the precise moment that he stands within the city’s environs and its physical embrace. Feeling there and being there, he is primed to </w:t>
      </w:r>
      <w:r w:rsidRPr="00D50417">
        <w:rPr>
          <w:color w:val="000000" w:themeColor="text1"/>
        </w:rPr>
        <w:lastRenderedPageBreak/>
        <w:t>conceptualize Haiti’s temporal and historical frameworks in distinctive ways. These ruins now speak of lessons that will save lives in futurity as much as they locate the lives of Haitian revolutionaries as seeding Haitian “regeneration,” and so Dumesle reads Haiti’s revolution and hard-won independence from France as spurring a renewed Haiti, cut from French colonial rule but still tethered to longer-standing histories lived on and through Haitian grounds. The paragraph fittingly ends with contingent figurations of a thoroughly nationalized earth and naturalized political imaginary. The aesthetic of these ruins and these Haitian grounds all give rise to historical reflections rife with political affect, to deeply preoccupying feelings about Haiti as “political scene” and as political stage wherein anticolonial humans actors and agents fought to “demand the rights [they] hold by nature.”</w:t>
      </w:r>
    </w:p>
    <w:p w14:paraId="10648C04" w14:textId="75507301" w:rsidR="003A4EBA" w:rsidRDefault="00E26029" w:rsidP="007E31B1">
      <w:pPr>
        <w:spacing w:line="480" w:lineRule="auto"/>
        <w:ind w:firstLine="720"/>
        <w:rPr>
          <w:color w:val="000000" w:themeColor="text1"/>
        </w:rPr>
      </w:pPr>
      <w:r w:rsidRPr="00D50417">
        <w:rPr>
          <w:color w:val="000000" w:themeColor="text1"/>
        </w:rPr>
        <w:t xml:space="preserve">Accounting for the multiple meanings generated by </w:t>
      </w:r>
      <w:proofErr w:type="spellStart"/>
      <w:r w:rsidRPr="00D50417">
        <w:rPr>
          <w:color w:val="000000" w:themeColor="text1"/>
        </w:rPr>
        <w:t>Dumesle’s</w:t>
      </w:r>
      <w:proofErr w:type="spellEnd"/>
      <w:r w:rsidRPr="00D50417">
        <w:rPr>
          <w:color w:val="000000" w:themeColor="text1"/>
        </w:rPr>
        <w:t xml:space="preserve"> narrative affords an important opportunity to revisit revolutionary Romanticism’s figurations of </w:t>
      </w:r>
      <w:proofErr w:type="spellStart"/>
      <w:r w:rsidRPr="00D50417">
        <w:rPr>
          <w:color w:val="000000" w:themeColor="text1"/>
        </w:rPr>
        <w:t>prosopopoeitic</w:t>
      </w:r>
      <w:proofErr w:type="spellEnd"/>
      <w:r w:rsidRPr="00D50417">
        <w:rPr>
          <w:color w:val="000000" w:themeColor="text1"/>
        </w:rPr>
        <w:t xml:space="preserve"> nature (i.e., representations of a natural environment that speaks) and how the trope of a voice-bearing nature often couples with naturalized political histories and </w:t>
      </w:r>
      <w:proofErr w:type="spellStart"/>
      <w:r w:rsidRPr="00D50417">
        <w:rPr>
          <w:color w:val="000000" w:themeColor="text1"/>
        </w:rPr>
        <w:t>teleologies</w:t>
      </w:r>
      <w:proofErr w:type="spellEnd"/>
      <w:r w:rsidRPr="00D50417">
        <w:rPr>
          <w:color w:val="000000" w:themeColor="text1"/>
        </w:rPr>
        <w:t xml:space="preserve">. In the figurative sense, to state that revolutionaries “appeared on the political scene to demand the rights [they] hold by nature” means to suggest that the likes of </w:t>
      </w:r>
      <w:proofErr w:type="spellStart"/>
      <w:r w:rsidRPr="00D50417">
        <w:rPr>
          <w:color w:val="000000" w:themeColor="text1"/>
        </w:rPr>
        <w:t>Ogé</w:t>
      </w:r>
      <w:proofErr w:type="spellEnd"/>
      <w:r w:rsidRPr="00D50417">
        <w:rPr>
          <w:color w:val="000000" w:themeColor="text1"/>
        </w:rPr>
        <w:t xml:space="preserve"> and </w:t>
      </w:r>
      <w:proofErr w:type="spellStart"/>
      <w:r w:rsidRPr="00D50417">
        <w:rPr>
          <w:color w:val="000000" w:themeColor="text1"/>
        </w:rPr>
        <w:t>Chavanne</w:t>
      </w:r>
      <w:proofErr w:type="spellEnd"/>
      <w:r w:rsidRPr="00D50417">
        <w:rPr>
          <w:color w:val="000000" w:themeColor="text1"/>
        </w:rPr>
        <w:t xml:space="preserve"> fought to recover an inborn political sovereignty they already and necessarily possessed. Read in this way any potential radicality is all but evacuated as each revolutionary here simply asks with force for rights inherently bestowed by way of a citizen-based, nation-granted version of sovereignty that would more honestly go by the name of </w:t>
      </w:r>
      <w:r w:rsidRPr="00D50417">
        <w:rPr>
          <w:i/>
          <w:color w:val="000000" w:themeColor="text1"/>
        </w:rPr>
        <w:t>national law</w:t>
      </w:r>
      <w:r w:rsidRPr="00D50417">
        <w:rPr>
          <w:color w:val="000000" w:themeColor="text1"/>
        </w:rPr>
        <w:t xml:space="preserve"> but is naturalized here instead as </w:t>
      </w:r>
      <w:r w:rsidRPr="00D50417">
        <w:rPr>
          <w:i/>
          <w:color w:val="000000" w:themeColor="text1"/>
        </w:rPr>
        <w:t>natural law</w:t>
      </w:r>
      <w:r w:rsidR="003A4EBA">
        <w:rPr>
          <w:color w:val="000000" w:themeColor="text1"/>
        </w:rPr>
        <w:t>—</w:t>
      </w:r>
    </w:p>
    <w:p w14:paraId="351E7293" w14:textId="0B6DDA83" w:rsidR="00E26029" w:rsidRPr="00D50417" w:rsidRDefault="00E26029" w:rsidP="003A4EBA">
      <w:pPr>
        <w:spacing w:line="480" w:lineRule="auto"/>
        <w:rPr>
          <w:color w:val="000000" w:themeColor="text1"/>
        </w:rPr>
      </w:pPr>
      <w:r w:rsidRPr="00D50417">
        <w:rPr>
          <w:color w:val="000000" w:themeColor="text1"/>
        </w:rPr>
        <w:t>granted by the undeniable fact of their existence in Haiti, a place always already understood or imagined as “political scene.”</w:t>
      </w:r>
    </w:p>
    <w:p w14:paraId="6C1E3DC0" w14:textId="086F0828" w:rsidR="00E26029" w:rsidRPr="00D50417" w:rsidRDefault="00E26029" w:rsidP="007E31B1">
      <w:pPr>
        <w:spacing w:line="480" w:lineRule="auto"/>
        <w:ind w:firstLine="720"/>
        <w:rPr>
          <w:color w:val="000000" w:themeColor="text1"/>
        </w:rPr>
      </w:pPr>
      <w:r w:rsidRPr="00D50417">
        <w:rPr>
          <w:color w:val="000000" w:themeColor="text1"/>
        </w:rPr>
        <w:lastRenderedPageBreak/>
        <w:t xml:space="preserve">Then when this phrase is read in the literal sense, Dumesle in essence becomes an early advocate of environmental justice, an early arbiter of environmental law. In this case historical figures such as the revolutionaries </w:t>
      </w:r>
      <w:proofErr w:type="spellStart"/>
      <w:r w:rsidRPr="00D50417">
        <w:rPr>
          <w:color w:val="000000" w:themeColor="text1"/>
        </w:rPr>
        <w:t>Ogé</w:t>
      </w:r>
      <w:proofErr w:type="spellEnd"/>
      <w:r w:rsidRPr="00D50417">
        <w:rPr>
          <w:color w:val="000000" w:themeColor="text1"/>
        </w:rPr>
        <w:t xml:space="preserve"> and </w:t>
      </w:r>
      <w:proofErr w:type="spellStart"/>
      <w:r w:rsidRPr="00D50417">
        <w:rPr>
          <w:color w:val="000000" w:themeColor="text1"/>
        </w:rPr>
        <w:t>Chavanne</w:t>
      </w:r>
      <w:proofErr w:type="spellEnd"/>
      <w:r w:rsidRPr="00D50417">
        <w:rPr>
          <w:color w:val="000000" w:themeColor="text1"/>
        </w:rPr>
        <w:t xml:space="preserve"> fighting on Haitian grounds can be political only after and through nature. These Haitian environs and all attendant human rights or political sovereignties can only ever be granted or held first by the way of nature, through nature, with nature, never without nature. Human beings in this case aren’t automatically or intrinsically instilled with political rights at all nor granted any sort of inherent sovereignty. Rather nature itself is the foundation. Nature makes politics possible just as Bruno Latour will tell us many years later.</w:t>
      </w:r>
      <w:r w:rsidRPr="00D50417">
        <w:rPr>
          <w:rStyle w:val="EndnoteReference"/>
          <w:color w:val="000000" w:themeColor="text1"/>
        </w:rPr>
        <w:endnoteReference w:id="36"/>
      </w:r>
      <w:r w:rsidRPr="00D50417">
        <w:rPr>
          <w:color w:val="000000" w:themeColor="text1"/>
        </w:rPr>
        <w:t xml:space="preserve"> Read literally and not figuratively, here nature makes possible </w:t>
      </w:r>
      <w:proofErr w:type="gramStart"/>
      <w:r w:rsidRPr="00D50417">
        <w:rPr>
          <w:color w:val="000000" w:themeColor="text1"/>
        </w:rPr>
        <w:t>any and all</w:t>
      </w:r>
      <w:proofErr w:type="gramEnd"/>
      <w:r w:rsidRPr="00D50417">
        <w:rPr>
          <w:color w:val="000000" w:themeColor="text1"/>
        </w:rPr>
        <w:t xml:space="preserve"> human politics, rights, nations, revolutions. Only because of the sheer existence not of humanity but of the natural world can Haitian rights be possible—they, and by extension anyone and all of us, can only ever become able to “demand” or “hold” rights because the natural world makes us and them possible, makes possible anything we think, feel, encounter, or hold to be true. The tensions produced between these two readings allow </w:t>
      </w:r>
      <w:proofErr w:type="spellStart"/>
      <w:r w:rsidRPr="00D50417">
        <w:rPr>
          <w:color w:val="000000" w:themeColor="text1"/>
        </w:rPr>
        <w:t>Dumesle’s</w:t>
      </w:r>
      <w:proofErr w:type="spellEnd"/>
      <w:r w:rsidRPr="00D50417">
        <w:rPr>
          <w:color w:val="000000" w:themeColor="text1"/>
        </w:rPr>
        <w:t xml:space="preserve"> text to simultaneously endorse a transcendental, enlightenment humanist basis for Haiti’s nation-based political sovereignty while also making the case not for transcendental nature in the spirit of certain Romantic texts but a metaphysics of rights-based politics wherein only the existence of nature could ever begin to serve as the basis of politics and any imagined or constructed sovereign rights. This is not simply the divine and righteous spirit of nature running throughout all things fueling the just revolution, but the physical stuff of nature grounding the revolution and first setting </w:t>
      </w:r>
      <w:r w:rsidR="005C4DD3">
        <w:rPr>
          <w:color w:val="000000" w:themeColor="text1"/>
        </w:rPr>
        <w:t xml:space="preserve">of </w:t>
      </w:r>
      <w:r w:rsidRPr="00D50417">
        <w:rPr>
          <w:color w:val="000000" w:themeColor="text1"/>
        </w:rPr>
        <w:t>any constructed political scene.</w:t>
      </w:r>
    </w:p>
    <w:p w14:paraId="5F33F279" w14:textId="4952F9A3" w:rsidR="00E26029" w:rsidRPr="00D50417" w:rsidRDefault="00E26029" w:rsidP="007E31B1">
      <w:pPr>
        <w:spacing w:line="480" w:lineRule="auto"/>
        <w:ind w:firstLine="720"/>
        <w:rPr>
          <w:color w:val="000000" w:themeColor="text1"/>
        </w:rPr>
      </w:pPr>
      <w:proofErr w:type="spellStart"/>
      <w:r w:rsidRPr="00D50417">
        <w:rPr>
          <w:color w:val="000000" w:themeColor="text1"/>
        </w:rPr>
        <w:t>Dumesle’s</w:t>
      </w:r>
      <w:proofErr w:type="spellEnd"/>
      <w:r w:rsidRPr="00D50417">
        <w:rPr>
          <w:color w:val="000000" w:themeColor="text1"/>
        </w:rPr>
        <w:t xml:space="preserve"> revolutionary history rehearses and reinvents signature features of Romantic aesthetic politics. </w:t>
      </w:r>
      <w:r w:rsidR="005C4DD3" w:rsidRPr="005C4DD3">
        <w:rPr>
          <w:i/>
          <w:iCs/>
          <w:color w:val="000000" w:themeColor="text1"/>
        </w:rPr>
        <w:t>Voyage</w:t>
      </w:r>
      <w:r w:rsidRPr="00D50417">
        <w:rPr>
          <w:color w:val="000000" w:themeColor="text1"/>
        </w:rPr>
        <w:t xml:space="preserve"> tropes upon representations of sublime nature and sublime historical </w:t>
      </w:r>
      <w:r w:rsidRPr="00D50417">
        <w:rPr>
          <w:color w:val="000000" w:themeColor="text1"/>
        </w:rPr>
        <w:lastRenderedPageBreak/>
        <w:t xml:space="preserve">temporalities long home to teleological narratives of Romantic revolution. Dumesle writes of encounters with an otherwise inscrutable nature that transports the narrator to new revelatory heights by at last speaking to him only after foregrounding a sublimely rapid Haitian national trajectory far outpacing European models of “the progress of civilization”: </w:t>
      </w:r>
    </w:p>
    <w:p w14:paraId="66E9F262" w14:textId="35553A97" w:rsidR="00E26029" w:rsidRPr="00D50417" w:rsidRDefault="00E26029" w:rsidP="007E31B1">
      <w:pPr>
        <w:spacing w:line="480" w:lineRule="auto"/>
        <w:ind w:left="720" w:firstLine="720"/>
        <w:rPr>
          <w:color w:val="000000" w:themeColor="text1"/>
        </w:rPr>
      </w:pPr>
      <w:r w:rsidRPr="00D50417">
        <w:rPr>
          <w:color w:val="000000" w:themeColor="text1"/>
        </w:rPr>
        <w:t>My reflections embraced the space which separated the origin of our current revolution, an immense age, if it is measured according to the progress of civilization.</w:t>
      </w:r>
      <w:r>
        <w:rPr>
          <w:color w:val="000000" w:themeColor="text1"/>
        </w:rPr>
        <w:t xml:space="preserve"> </w:t>
      </w:r>
      <w:r w:rsidRPr="00D50417">
        <w:rPr>
          <w:color w:val="000000" w:themeColor="text1"/>
        </w:rPr>
        <w:t>What period haven’t the Haitian people traveled since the era of independence! and, without having started from a long way, how many centuries haven’t the old nations needed, now in existence, to arrive at the point that they have reached?</w:t>
      </w:r>
      <w:r>
        <w:rPr>
          <w:color w:val="000000" w:themeColor="text1"/>
        </w:rPr>
        <w:t xml:space="preserve"> </w:t>
      </w:r>
      <w:r w:rsidRPr="00D50417">
        <w:rPr>
          <w:color w:val="000000" w:themeColor="text1"/>
        </w:rPr>
        <w:t xml:space="preserve">All the circumstances which marked the course of this interval presented themselves confusedly in my memory; I sought to unravel this </w:t>
      </w:r>
      <w:proofErr w:type="gramStart"/>
      <w:r w:rsidRPr="00D50417">
        <w:rPr>
          <w:color w:val="000000" w:themeColor="text1"/>
        </w:rPr>
        <w:t>chaos, and</w:t>
      </w:r>
      <w:proofErr w:type="gramEnd"/>
      <w:r w:rsidRPr="00D50417">
        <w:rPr>
          <w:color w:val="000000" w:themeColor="text1"/>
        </w:rPr>
        <w:t xml:space="preserve"> persuaded that nothing is silent in nature for those who know how to consult her, I interrogated the places and sights. Then the inspiration from the memories, the eloquence of the ruins, and this secret voice that speaks to the soul, spoke to my mind, and thus explained to me the events that the imposing remains confirmed.</w:t>
      </w:r>
      <w:r>
        <w:rPr>
          <w:rStyle w:val="EndnoteReference"/>
          <w:color w:val="000000" w:themeColor="text1"/>
        </w:rPr>
        <w:endnoteReference w:id="37"/>
      </w:r>
    </w:p>
    <w:p w14:paraId="38047F0E" w14:textId="54793256" w:rsidR="00E26029" w:rsidRPr="00D50417" w:rsidRDefault="00E26029" w:rsidP="007E31B1">
      <w:pPr>
        <w:spacing w:line="480" w:lineRule="auto"/>
        <w:rPr>
          <w:color w:val="000000" w:themeColor="text1"/>
        </w:rPr>
      </w:pPr>
      <w:r w:rsidRPr="00D50417">
        <w:rPr>
          <w:color w:val="000000" w:themeColor="text1"/>
        </w:rPr>
        <w:t>To unravel the chaos of Haitian national history is to grasp the sublime accomplishments not just of revolution and independence but also to acknowledge these national achievements as a sublime compression of historical time. While accounts of sublime nature routinely recount stories of dizzied spectators whose minds cannot approach nature’s profundity and complexity, here Dumesle flips the script and then some. To begin to come to grips at all with “[a]</w:t>
      </w:r>
      <w:proofErr w:type="spellStart"/>
      <w:r w:rsidRPr="00D50417">
        <w:rPr>
          <w:color w:val="000000" w:themeColor="text1"/>
        </w:rPr>
        <w:t>ll</w:t>
      </w:r>
      <w:proofErr w:type="spellEnd"/>
      <w:r w:rsidRPr="00D50417">
        <w:rPr>
          <w:color w:val="000000" w:themeColor="text1"/>
        </w:rPr>
        <w:t xml:space="preserve"> the circumstances which have marked the course of this [national, historical, teleological] interval … to unravel this chaos” the narrator must look to sublime Haitian nature replete with is speaking ruins. Thinking with nature, listening to nature, engaging with nature are all prerequisites to </w:t>
      </w:r>
      <w:r w:rsidRPr="00D50417">
        <w:rPr>
          <w:color w:val="000000" w:themeColor="text1"/>
        </w:rPr>
        <w:lastRenderedPageBreak/>
        <w:t>making any sense of Haiti’s national memories, histories, and temporalities. Only after accepting the premise that “nothing is silent in nature” can the “eloquence of ruins” carry out its sublime work in “speak[</w:t>
      </w:r>
      <w:proofErr w:type="spellStart"/>
      <w:r w:rsidRPr="00D50417">
        <w:rPr>
          <w:color w:val="000000" w:themeColor="text1"/>
        </w:rPr>
        <w:t>ing</w:t>
      </w:r>
      <w:proofErr w:type="spellEnd"/>
      <w:r w:rsidRPr="00D50417">
        <w:rPr>
          <w:color w:val="000000" w:themeColor="text1"/>
        </w:rPr>
        <w:t>] to the soul … [and] mind” in its “secret voice” to thereby explain “the events that the imposing remains confirmed.”</w:t>
      </w:r>
      <w:r>
        <w:rPr>
          <w:color w:val="000000" w:themeColor="text1"/>
        </w:rPr>
        <w:t xml:space="preserve"> In this case, prosopopoeia, as de Man is right to observe, once again proves itself to be “the trope of autobiography, by which one’s name … is made as intelligible and memorable as a face</w:t>
      </w:r>
      <w:r w:rsidR="00E424B9">
        <w:rPr>
          <w:color w:val="000000" w:themeColor="text1"/>
        </w:rPr>
        <w:t>,</w:t>
      </w:r>
      <w:r>
        <w:rPr>
          <w:color w:val="000000" w:themeColor="text1"/>
        </w:rPr>
        <w:t>”</w:t>
      </w:r>
      <w:r w:rsidR="00E424B9">
        <w:rPr>
          <w:color w:val="000000" w:themeColor="text1"/>
        </w:rPr>
        <w:t xml:space="preserve"> and what is given voice and in so doing “face” in this case is in fact nothing short of the natural world.</w:t>
      </w:r>
      <w:r>
        <w:rPr>
          <w:rStyle w:val="EndnoteReference"/>
          <w:color w:val="000000" w:themeColor="text1"/>
        </w:rPr>
        <w:endnoteReference w:id="38"/>
      </w:r>
    </w:p>
    <w:p w14:paraId="1F8B13AE" w14:textId="56DF3343" w:rsidR="00E26029" w:rsidRPr="00D50417" w:rsidRDefault="00E26029" w:rsidP="007E31B1">
      <w:pPr>
        <w:spacing w:line="480" w:lineRule="auto"/>
        <w:ind w:firstLine="720"/>
        <w:rPr>
          <w:color w:val="000000" w:themeColor="text1"/>
        </w:rPr>
      </w:pPr>
      <w:r w:rsidRPr="00D50417">
        <w:rPr>
          <w:color w:val="000000" w:themeColor="text1"/>
        </w:rPr>
        <w:t xml:space="preserve">It is worth emphasizing here </w:t>
      </w:r>
      <w:r w:rsidRPr="00D50417">
        <w:rPr>
          <w:color w:val="000000" w:themeColor="text1"/>
        </w:rPr>
        <w:t xml:space="preserve">that across a short sequence of paragraphs Dumesle suggestively advances and intertwines the core arguments of two influential scholarly studies: </w:t>
      </w:r>
      <w:proofErr w:type="spellStart"/>
      <w:r w:rsidRPr="00D50417">
        <w:rPr>
          <w:color w:val="000000" w:themeColor="text1"/>
        </w:rPr>
        <w:t>Trouillot’s</w:t>
      </w:r>
      <w:proofErr w:type="spellEnd"/>
      <w:r w:rsidRPr="00D50417">
        <w:rPr>
          <w:color w:val="000000" w:themeColor="text1"/>
        </w:rPr>
        <w:t xml:space="preserve"> </w:t>
      </w:r>
      <w:r w:rsidRPr="00D50417">
        <w:rPr>
          <w:i/>
          <w:color w:val="000000" w:themeColor="text1"/>
        </w:rPr>
        <w:t>Silencing the Past</w:t>
      </w:r>
      <w:r w:rsidR="006A6355">
        <w:rPr>
          <w:i/>
          <w:color w:val="000000" w:themeColor="text1"/>
        </w:rPr>
        <w:t xml:space="preserve"> </w:t>
      </w:r>
      <w:r w:rsidR="006A6355">
        <w:rPr>
          <w:iCs/>
          <w:color w:val="000000" w:themeColor="text1"/>
        </w:rPr>
        <w:t>(1995)</w:t>
      </w:r>
      <w:r w:rsidRPr="00D50417">
        <w:rPr>
          <w:i/>
          <w:color w:val="000000" w:themeColor="text1"/>
        </w:rPr>
        <w:t xml:space="preserve"> </w:t>
      </w:r>
      <w:r w:rsidRPr="00D50417">
        <w:rPr>
          <w:color w:val="000000" w:themeColor="text1"/>
        </w:rPr>
        <w:t xml:space="preserve">and </w:t>
      </w:r>
      <w:r w:rsidR="006A6355">
        <w:rPr>
          <w:color w:val="000000" w:themeColor="text1"/>
        </w:rPr>
        <w:t>R</w:t>
      </w:r>
      <w:r w:rsidRPr="00D50417">
        <w:rPr>
          <w:color w:val="000000" w:themeColor="text1"/>
        </w:rPr>
        <w:t xml:space="preserve">ob Nixon’s </w:t>
      </w:r>
      <w:r w:rsidRPr="00D50417">
        <w:rPr>
          <w:i/>
          <w:color w:val="000000" w:themeColor="text1"/>
        </w:rPr>
        <w:t>Slow Violence</w:t>
      </w:r>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twentieth-century contention that Haiti’s ruins and others </w:t>
      </w:r>
      <w:r w:rsidRPr="00D50417">
        <w:rPr>
          <w:color w:val="000000" w:themeColor="text1"/>
        </w:rPr>
        <w:t>“provide numerous vantage points from which to examine the means and process of historical production” echoes implicit arguments in Dumesle whenever his travel narrative reads Haitian monuments and debris as capable both of being read and bearing testimony</w:t>
      </w:r>
      <w:r>
        <w:rPr>
          <w:color w:val="000000" w:themeColor="text1"/>
        </w:rPr>
        <w:t>.</w:t>
      </w:r>
      <w:r>
        <w:rPr>
          <w:rStyle w:val="EndnoteReference"/>
          <w:color w:val="000000" w:themeColor="text1"/>
        </w:rPr>
        <w:endnoteReference w:id="39"/>
      </w:r>
      <w:r w:rsidRPr="00D50417">
        <w:rPr>
          <w:color w:val="000000" w:themeColor="text1"/>
        </w:rPr>
        <w:t xml:space="preserve"> Daut likewise finds parallels between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and </w:t>
      </w:r>
      <w:proofErr w:type="spellStart"/>
      <w:r w:rsidRPr="00D50417">
        <w:rPr>
          <w:color w:val="000000" w:themeColor="text1"/>
        </w:rPr>
        <w:t>Trouillot’s</w:t>
      </w:r>
      <w:proofErr w:type="spellEnd"/>
      <w:r w:rsidRPr="00D50417">
        <w:rPr>
          <w:color w:val="000000" w:themeColor="text1"/>
        </w:rPr>
        <w:t xml:space="preserve"> </w:t>
      </w:r>
      <w:r w:rsidRPr="00D50417">
        <w:rPr>
          <w:i/>
          <w:color w:val="000000" w:themeColor="text1"/>
        </w:rPr>
        <w:t>Silencing the Past</w:t>
      </w:r>
      <w:r w:rsidRPr="00D50417">
        <w:rPr>
          <w:color w:val="000000" w:themeColor="text1"/>
        </w:rPr>
        <w:t>, suggesting that “</w:t>
      </w:r>
      <w:r w:rsidRPr="00D50417">
        <w:rPr>
          <w:rFonts w:eastAsiaTheme="minorHAnsi"/>
          <w:color w:val="000000" w:themeColor="text1"/>
        </w:rPr>
        <w:t>Dumesle was one of</w:t>
      </w:r>
      <w:r w:rsidRPr="00D50417">
        <w:rPr>
          <w:color w:val="000000" w:themeColor="text1"/>
        </w:rPr>
        <w:t xml:space="preserve"> </w:t>
      </w:r>
      <w:r w:rsidRPr="00D50417">
        <w:rPr>
          <w:rFonts w:eastAsiaTheme="minorHAnsi"/>
          <w:color w:val="000000" w:themeColor="text1"/>
        </w:rPr>
        <w:t>the first Haitian writers to try not only to make [Haiti’s] walls speak, but to help them tell their own story</w:t>
      </w:r>
      <w:r>
        <w:rPr>
          <w:rFonts w:eastAsiaTheme="minorHAnsi"/>
          <w:color w:val="000000" w:themeColor="text1"/>
        </w:rPr>
        <w:t>.</w:t>
      </w:r>
      <w:r w:rsidRPr="00D50417">
        <w:rPr>
          <w:rFonts w:eastAsiaTheme="minorHAnsi"/>
          <w:color w:val="000000" w:themeColor="text1"/>
        </w:rPr>
        <w:t>”</w:t>
      </w:r>
      <w:r>
        <w:rPr>
          <w:rStyle w:val="EndnoteReference"/>
          <w:rFonts w:eastAsiaTheme="minorHAnsi"/>
          <w:color w:val="000000" w:themeColor="text1"/>
        </w:rPr>
        <w:endnoteReference w:id="40"/>
      </w:r>
      <w:r w:rsidRPr="00D50417">
        <w:rPr>
          <w:rFonts w:eastAsiaTheme="minorHAnsi"/>
          <w:color w:val="000000" w:themeColor="text1"/>
        </w:rPr>
        <w:t xml:space="preserve"> </w:t>
      </w:r>
      <w:r w:rsidRPr="00D50417">
        <w:rPr>
          <w:color w:val="000000" w:themeColor="text1"/>
        </w:rPr>
        <w:t>“In looking to the ‘imposing debris’ of Haiti’s revolution to allow it to tell the story of Haitian independence,” Daut sees “</w:t>
      </w:r>
      <w:proofErr w:type="spellStart"/>
      <w:r w:rsidRPr="00D50417">
        <w:rPr>
          <w:color w:val="000000" w:themeColor="text1"/>
        </w:rPr>
        <w:t>Dumesle</w:t>
      </w:r>
      <w:proofErr w:type="spellEnd"/>
      <w:r w:rsidRPr="00D50417">
        <w:rPr>
          <w:color w:val="000000" w:themeColor="text1"/>
        </w:rPr>
        <w:t xml:space="preserve"> </w:t>
      </w:r>
      <w:proofErr w:type="spellStart"/>
      <w:r w:rsidRPr="00D50417">
        <w:rPr>
          <w:color w:val="000000" w:themeColor="text1"/>
        </w:rPr>
        <w:t>anticipat</w:t>
      </w:r>
      <w:proofErr w:type="spellEnd"/>
      <w:r w:rsidRPr="00D50417">
        <w:rPr>
          <w:color w:val="000000" w:themeColor="text1"/>
        </w:rPr>
        <w:t>[</w:t>
      </w:r>
      <w:proofErr w:type="spellStart"/>
      <w:r w:rsidRPr="00D50417">
        <w:rPr>
          <w:color w:val="000000" w:themeColor="text1"/>
        </w:rPr>
        <w:t>ing</w:t>
      </w:r>
      <w:proofErr w:type="spellEnd"/>
      <w:r w:rsidRPr="00D50417">
        <w:rPr>
          <w:color w:val="000000" w:themeColor="text1"/>
        </w:rPr>
        <w:t>] Michel-</w:t>
      </w:r>
      <w:proofErr w:type="spellStart"/>
      <w:r w:rsidRPr="00D50417">
        <w:rPr>
          <w:color w:val="000000" w:themeColor="text1"/>
        </w:rPr>
        <w:t>Rolph</w:t>
      </w:r>
      <w:proofErr w:type="spellEnd"/>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groundbreaking exploration of the palace at Sans Souci as archive in </w:t>
      </w:r>
      <w:r w:rsidRPr="00D50417">
        <w:rPr>
          <w:i/>
          <w:color w:val="000000" w:themeColor="text1"/>
        </w:rPr>
        <w:t>Silencing the Past</w:t>
      </w:r>
      <w:r w:rsidRPr="00D50417">
        <w:rPr>
          <w:color w:val="000000" w:themeColor="text1"/>
        </w:rPr>
        <w:t xml:space="preserve">. </w:t>
      </w:r>
      <w:proofErr w:type="spellStart"/>
      <w:r w:rsidRPr="00D50417">
        <w:rPr>
          <w:color w:val="000000" w:themeColor="text1"/>
        </w:rPr>
        <w:t>Trouillot</w:t>
      </w:r>
      <w:proofErr w:type="spellEnd"/>
      <w:r w:rsidRPr="00D50417">
        <w:rPr>
          <w:color w:val="000000" w:themeColor="text1"/>
        </w:rPr>
        <w:t xml:space="preserve"> had noted that the historical resources for telling the history of Haiti could be found equally in the ‘buildings, dead bodies, censuses, [and] monuments,’ as they could be located in ‘diaries [and] political boundaries</w:t>
      </w:r>
      <w:r>
        <w:rPr>
          <w:color w:val="000000" w:themeColor="text1"/>
        </w:rPr>
        <w:t>.</w:t>
      </w:r>
      <w:r w:rsidRPr="00D50417">
        <w:rPr>
          <w:color w:val="000000" w:themeColor="text1"/>
        </w:rPr>
        <w:t>’”</w:t>
      </w:r>
      <w:r>
        <w:rPr>
          <w:rStyle w:val="EndnoteReference"/>
          <w:color w:val="000000" w:themeColor="text1"/>
        </w:rPr>
        <w:endnoteReference w:id="41"/>
      </w:r>
      <w:r w:rsidRPr="00D50417">
        <w:rPr>
          <w:color w:val="000000" w:themeColor="text1"/>
        </w:rPr>
        <w:t xml:space="preserve"> </w:t>
      </w:r>
      <w:proofErr w:type="spellStart"/>
      <w:r w:rsidRPr="00D50417">
        <w:rPr>
          <w:color w:val="000000" w:themeColor="text1"/>
        </w:rPr>
        <w:t>Dumesle’s</w:t>
      </w:r>
      <w:proofErr w:type="spellEnd"/>
      <w:r w:rsidRPr="00D50417">
        <w:rPr>
          <w:color w:val="000000" w:themeColor="text1"/>
        </w:rPr>
        <w:t xml:space="preserve"> narrative already “claimed that stonework, bodies, and national monuments could actually speak through him, as if these ‘ruins’ were in fact the primary and most important </w:t>
      </w:r>
      <w:r w:rsidRPr="00D50417">
        <w:rPr>
          <w:color w:val="000000" w:themeColor="text1"/>
        </w:rPr>
        <w:lastRenderedPageBreak/>
        <w:t xml:space="preserve">informants and interlocutors of the Haitian past. In arguing that the ruins spoke to him … Dumesle puts forward a theory of history </w:t>
      </w:r>
      <w:proofErr w:type="gramStart"/>
      <w:r w:rsidRPr="00D50417">
        <w:rPr>
          <w:color w:val="000000" w:themeColor="text1"/>
        </w:rPr>
        <w:t>based in large part on</w:t>
      </w:r>
      <w:proofErr w:type="gramEnd"/>
      <w:r w:rsidRPr="00D50417">
        <w:rPr>
          <w:color w:val="000000" w:themeColor="text1"/>
        </w:rPr>
        <w:t xml:space="preserve"> lived memory</w:t>
      </w:r>
      <w:r>
        <w:rPr>
          <w:color w:val="000000" w:themeColor="text1"/>
        </w:rPr>
        <w:t>.</w:t>
      </w:r>
      <w:r w:rsidRPr="00D50417">
        <w:rPr>
          <w:color w:val="000000" w:themeColor="text1"/>
        </w:rPr>
        <w:t>”</w:t>
      </w:r>
      <w:r>
        <w:rPr>
          <w:rStyle w:val="EndnoteReference"/>
          <w:color w:val="000000" w:themeColor="text1"/>
        </w:rPr>
        <w:endnoteReference w:id="42"/>
      </w:r>
      <w:r w:rsidRPr="00D50417">
        <w:rPr>
          <w:color w:val="000000" w:themeColor="text1"/>
        </w:rPr>
        <w:t xml:space="preserve"> Beyond this, </w:t>
      </w:r>
      <w:proofErr w:type="spellStart"/>
      <w:r w:rsidRPr="00D50417">
        <w:rPr>
          <w:color w:val="000000" w:themeColor="text1"/>
        </w:rPr>
        <w:t>Trouillot</w:t>
      </w:r>
      <w:proofErr w:type="spellEnd"/>
      <w:r w:rsidRPr="00D50417">
        <w:rPr>
          <w:color w:val="000000" w:themeColor="text1"/>
        </w:rPr>
        <w:t xml:space="preserve"> follows </w:t>
      </w:r>
      <w:proofErr w:type="spellStart"/>
      <w:r w:rsidRPr="00D50417">
        <w:rPr>
          <w:color w:val="000000" w:themeColor="text1"/>
        </w:rPr>
        <w:t>Dumesle</w:t>
      </w:r>
      <w:proofErr w:type="spellEnd"/>
      <w:r w:rsidRPr="00D50417">
        <w:rPr>
          <w:color w:val="000000" w:themeColor="text1"/>
        </w:rPr>
        <w:t xml:space="preserve"> in espousing not just the historical import of lived memories actualized through engaging ruins, cities, and larger landscapes that figurately speak by way of prosopopoeia. Both </w:t>
      </w:r>
      <w:proofErr w:type="spellStart"/>
      <w:r w:rsidRPr="00D50417">
        <w:rPr>
          <w:color w:val="000000" w:themeColor="text1"/>
        </w:rPr>
        <w:t>Dumesle</w:t>
      </w:r>
      <w:proofErr w:type="spellEnd"/>
      <w:r w:rsidRPr="00D50417">
        <w:rPr>
          <w:color w:val="000000" w:themeColor="text1"/>
        </w:rPr>
        <w:t xml:space="preserve"> and </w:t>
      </w:r>
      <w:proofErr w:type="spellStart"/>
      <w:r w:rsidRPr="00D50417">
        <w:rPr>
          <w:color w:val="000000" w:themeColor="text1"/>
        </w:rPr>
        <w:t>Trouillot</w:t>
      </w:r>
      <w:proofErr w:type="spellEnd"/>
      <w:r w:rsidRPr="00D50417">
        <w:rPr>
          <w:color w:val="000000" w:themeColor="text1"/>
        </w:rPr>
        <w:t xml:space="preserve"> also model a theory of multisensorial history from which lived memories arise. For </w:t>
      </w:r>
      <w:proofErr w:type="spellStart"/>
      <w:r w:rsidRPr="00D50417">
        <w:rPr>
          <w:color w:val="000000" w:themeColor="text1"/>
        </w:rPr>
        <w:t>Trouillot</w:t>
      </w:r>
      <w:proofErr w:type="spellEnd"/>
      <w:r w:rsidRPr="00D50417">
        <w:rPr>
          <w:color w:val="000000" w:themeColor="text1"/>
        </w:rPr>
        <w:t xml:space="preserve">, Haiti’s infrastructural and environmental archive “span[s] a material continuum” (45). Multisensorial affective histories become legible through various sensory modes not reducible to any one avenue of sense perception, be it touch, taste, smell, sound, or sight. </w:t>
      </w:r>
      <w:proofErr w:type="gramStart"/>
      <w:r w:rsidRPr="00D50417">
        <w:rPr>
          <w:color w:val="000000" w:themeColor="text1"/>
        </w:rPr>
        <w:t>Instead</w:t>
      </w:r>
      <w:proofErr w:type="gramEnd"/>
      <w:r w:rsidRPr="00D50417">
        <w:rPr>
          <w:color w:val="000000" w:themeColor="text1"/>
        </w:rPr>
        <w:t xml:space="preserve"> and in harmony with </w:t>
      </w:r>
      <w:proofErr w:type="spellStart"/>
      <w:r w:rsidRPr="00D50417">
        <w:rPr>
          <w:color w:val="000000" w:themeColor="text1"/>
        </w:rPr>
        <w:t>Dumesle</w:t>
      </w:r>
      <w:proofErr w:type="spellEnd"/>
      <w:r w:rsidRPr="00D50417">
        <w:rPr>
          <w:color w:val="000000" w:themeColor="text1"/>
        </w:rPr>
        <w:t xml:space="preserve">, </w:t>
      </w:r>
      <w:proofErr w:type="spellStart"/>
      <w:r w:rsidRPr="00D50417">
        <w:rPr>
          <w:color w:val="000000" w:themeColor="text1"/>
        </w:rPr>
        <w:t>Trouillot’s</w:t>
      </w:r>
      <w:proofErr w:type="spellEnd"/>
      <w:r w:rsidRPr="00D50417">
        <w:rPr>
          <w:color w:val="000000" w:themeColor="text1"/>
        </w:rPr>
        <w:t xml:space="preserve"> Haitian ruins are “[c]</w:t>
      </w:r>
      <w:proofErr w:type="spellStart"/>
      <w:r w:rsidRPr="00D50417">
        <w:rPr>
          <w:color w:val="000000" w:themeColor="text1"/>
        </w:rPr>
        <w:t>oncrete</w:t>
      </w:r>
      <w:proofErr w:type="spellEnd"/>
      <w:r w:rsidRPr="00D50417">
        <w:rPr>
          <w:color w:val="000000" w:themeColor="text1"/>
        </w:rPr>
        <w:t xml:space="preserve"> reminders that the uneven power of historical production is expressed [not simply through immaterial or ideational dimensions of concepts, ideas, words, or narratives but] also through the power to touch, to see, and to feel</w:t>
      </w:r>
      <w:r>
        <w:rPr>
          <w:color w:val="000000" w:themeColor="text1"/>
        </w:rPr>
        <w:t>.</w:t>
      </w:r>
      <w:r w:rsidRPr="00D50417">
        <w:rPr>
          <w:color w:val="000000" w:themeColor="text1"/>
        </w:rPr>
        <w:t>”</w:t>
      </w:r>
      <w:r>
        <w:rPr>
          <w:rStyle w:val="EndnoteReference"/>
          <w:color w:val="000000" w:themeColor="text1"/>
        </w:rPr>
        <w:endnoteReference w:id="43"/>
      </w:r>
      <w:r w:rsidRPr="00D50417">
        <w:rPr>
          <w:color w:val="000000" w:themeColor="text1"/>
        </w:rPr>
        <w:t xml:space="preserve"> </w:t>
      </w:r>
    </w:p>
    <w:p w14:paraId="357EBAA6" w14:textId="00AC1DF2" w:rsidR="00E26029" w:rsidRPr="00D50417" w:rsidRDefault="00E26029" w:rsidP="007E31B1">
      <w:pPr>
        <w:spacing w:line="480" w:lineRule="auto"/>
        <w:ind w:firstLine="720"/>
        <w:rPr>
          <w:color w:val="000000" w:themeColor="text1"/>
        </w:rPr>
      </w:pPr>
      <w:r w:rsidRPr="00D50417">
        <w:rPr>
          <w:color w:val="000000" w:themeColor="text1"/>
        </w:rPr>
        <w:t xml:space="preserve">In addition to anticipating </w:t>
      </w:r>
      <w:proofErr w:type="spellStart"/>
      <w:r w:rsidRPr="00D50417">
        <w:rPr>
          <w:color w:val="000000" w:themeColor="text1"/>
        </w:rPr>
        <w:t>Trouillot’s</w:t>
      </w:r>
      <w:proofErr w:type="spellEnd"/>
      <w:r w:rsidRPr="00D50417">
        <w:rPr>
          <w:color w:val="000000" w:themeColor="text1"/>
        </w:rPr>
        <w:t xml:space="preserve"> project in </w:t>
      </w:r>
      <w:r w:rsidRPr="00D50417">
        <w:rPr>
          <w:i/>
          <w:color w:val="000000" w:themeColor="text1"/>
        </w:rPr>
        <w:t>Silencing the Past</w:t>
      </w:r>
      <w:r w:rsidRPr="00D50417">
        <w:rPr>
          <w:color w:val="000000" w:themeColor="text1"/>
        </w:rPr>
        <w:t xml:space="preserve"> of reading of Haitian ruins to recover unacknowledged Haitian pasts, </w:t>
      </w:r>
      <w:r w:rsidRPr="00D50417">
        <w:rPr>
          <w:i/>
          <w:color w:val="000000" w:themeColor="text1"/>
        </w:rPr>
        <w:t>Voyage</w:t>
      </w:r>
      <w:r w:rsidRPr="00D50417">
        <w:rPr>
          <w:color w:val="000000" w:themeColor="text1"/>
        </w:rPr>
        <w:t xml:space="preserve"> presages Nixon’s project in </w:t>
      </w:r>
      <w:r w:rsidRPr="00D50417">
        <w:rPr>
          <w:i/>
          <w:color w:val="000000" w:themeColor="text1"/>
        </w:rPr>
        <w:t>Slow Violence</w:t>
      </w:r>
      <w:r w:rsidRPr="00D50417">
        <w:rPr>
          <w:color w:val="000000" w:themeColor="text1"/>
        </w:rPr>
        <w:t xml:space="preserve"> </w:t>
      </w:r>
      <w:r w:rsidRPr="00D50417">
        <w:rPr>
          <w:i/>
          <w:color w:val="000000" w:themeColor="text1"/>
        </w:rPr>
        <w:t xml:space="preserve">and the Environmentalism of the Poor. </w:t>
      </w:r>
      <w:r w:rsidRPr="00D50417">
        <w:rPr>
          <w:color w:val="000000" w:themeColor="text1"/>
        </w:rPr>
        <w:t>There</w:t>
      </w:r>
      <w:r w:rsidR="006A6355">
        <w:rPr>
          <w:color w:val="000000" w:themeColor="text1"/>
        </w:rPr>
        <w:t>,</w:t>
      </w:r>
      <w:r w:rsidRPr="00D50417">
        <w:rPr>
          <w:color w:val="000000" w:themeColor="text1"/>
        </w:rPr>
        <w:t xml:space="preserve"> Nixon expands running definitions of violence to accommodate the long term and often intergenerational </w:t>
      </w:r>
      <w:r w:rsidRPr="00D50417">
        <w:rPr>
          <w:color w:val="000000" w:themeColor="text1"/>
        </w:rPr>
        <w:t>damage done to places and peoples through unchecked and often unacknowledged abuses of power. Nixon defines “slow violence” as a “violence that occurs gradually and out of sight, a violence of delayed destruction that is dispersed across time and space, an attritional violence that is not typically viewed as violence at all</w:t>
      </w:r>
      <w:r>
        <w:rPr>
          <w:color w:val="000000" w:themeColor="text1"/>
        </w:rPr>
        <w:t>.</w:t>
      </w:r>
      <w:r w:rsidRPr="00D50417">
        <w:rPr>
          <w:color w:val="000000" w:themeColor="text1"/>
        </w:rPr>
        <w:t>”</w:t>
      </w:r>
      <w:r>
        <w:rPr>
          <w:rStyle w:val="EndnoteReference"/>
          <w:color w:val="000000" w:themeColor="text1"/>
        </w:rPr>
        <w:endnoteReference w:id="44"/>
      </w:r>
      <w:r w:rsidRPr="00D50417">
        <w:rPr>
          <w:color w:val="000000" w:themeColor="text1"/>
        </w:rPr>
        <w:t xml:space="preserve"> Thinking with nonnormative temporalities proves crucial to this project. “Violence,” he writes, “is customarily conceived as an event or action that is immediate in time, explosive and spectacular in space, and as erupting into instant visibility. We need … to engage a different kind of violence, a violence that is neither spectacular nor instantaneous, but rather </w:t>
      </w:r>
      <w:r w:rsidRPr="00D50417">
        <w:rPr>
          <w:color w:val="000000" w:themeColor="text1"/>
        </w:rPr>
        <w:lastRenderedPageBreak/>
        <w:t>incremental and accretive, its calamitous repercussions playing out across a range of temporal scales</w:t>
      </w:r>
      <w:r>
        <w:rPr>
          <w:color w:val="000000" w:themeColor="text1"/>
        </w:rPr>
        <w:t>.</w:t>
      </w:r>
      <w:r w:rsidRPr="00D50417">
        <w:rPr>
          <w:color w:val="000000" w:themeColor="text1"/>
        </w:rPr>
        <w:t>”</w:t>
      </w:r>
      <w:r>
        <w:rPr>
          <w:rStyle w:val="EndnoteReference"/>
          <w:color w:val="000000" w:themeColor="text1"/>
        </w:rPr>
        <w:endnoteReference w:id="45"/>
      </w:r>
      <w:r w:rsidRPr="00D50417">
        <w:rPr>
          <w:color w:val="000000" w:themeColor="text1"/>
        </w:rPr>
        <w:t xml:space="preserve"> This change in temporal imagination requires new narrative engagements, new narrative modes: “we also </w:t>
      </w:r>
      <w:r w:rsidRPr="00D50417">
        <w:rPr>
          <w:color w:val="000000" w:themeColor="text1"/>
        </w:rPr>
        <w:t>need to engage the representational, narrative, and strategic challenges posed by the relative invisibility of s</w:t>
      </w:r>
      <w:r w:rsidR="006A6355">
        <w:rPr>
          <w:color w:val="000000" w:themeColor="text1"/>
        </w:rPr>
        <w:t>l</w:t>
      </w:r>
      <w:r w:rsidRPr="00D50417">
        <w:rPr>
          <w:color w:val="000000" w:themeColor="text1"/>
        </w:rPr>
        <w:t xml:space="preserve">ow </w:t>
      </w:r>
      <w:r w:rsidRPr="00D50417">
        <w:rPr>
          <w:color w:val="000000" w:themeColor="text1"/>
        </w:rPr>
        <w:t>violence</w:t>
      </w:r>
      <w:r>
        <w:rPr>
          <w:color w:val="000000" w:themeColor="text1"/>
        </w:rPr>
        <w:t>.</w:t>
      </w:r>
      <w:r w:rsidRPr="00D50417">
        <w:rPr>
          <w:color w:val="000000" w:themeColor="text1"/>
        </w:rPr>
        <w:t>”</w:t>
      </w:r>
      <w:r>
        <w:rPr>
          <w:rStyle w:val="EndnoteReference"/>
          <w:color w:val="000000" w:themeColor="text1"/>
        </w:rPr>
        <w:endnoteReference w:id="46"/>
      </w:r>
      <w:r>
        <w:rPr>
          <w:color w:val="000000" w:themeColor="text1"/>
        </w:rPr>
        <w:t xml:space="preserve"> </w:t>
      </w:r>
      <w:r w:rsidRPr="00D50417">
        <w:rPr>
          <w:color w:val="000000" w:themeColor="text1"/>
        </w:rPr>
        <w:t>Nixon’s call to action—his grounding basis for any hope for change or optimism—hinges on framing, writing, and thinking—on what he refers to as “rhetorical inventiveness</w:t>
      </w:r>
      <w:r>
        <w:rPr>
          <w:color w:val="000000" w:themeColor="text1"/>
        </w:rPr>
        <w:t>.</w:t>
      </w:r>
      <w:r w:rsidRPr="00D50417">
        <w:rPr>
          <w:color w:val="000000" w:themeColor="text1"/>
        </w:rPr>
        <w:t>”</w:t>
      </w:r>
      <w:r>
        <w:rPr>
          <w:rStyle w:val="EndnoteReference"/>
          <w:color w:val="000000" w:themeColor="text1"/>
        </w:rPr>
        <w:endnoteReference w:id="47"/>
      </w:r>
      <w:r w:rsidRPr="00D50417">
        <w:rPr>
          <w:color w:val="000000" w:themeColor="text1"/>
        </w:rPr>
        <w:t xml:space="preserve"> He places a premium on “</w:t>
      </w:r>
      <w:proofErr w:type="spellStart"/>
      <w:r w:rsidRPr="00D50417">
        <w:rPr>
          <w:color w:val="000000" w:themeColor="text1"/>
        </w:rPr>
        <w:t>giv</w:t>
      </w:r>
      <w:proofErr w:type="spellEnd"/>
      <w:r w:rsidRPr="00D50417">
        <w:rPr>
          <w:color w:val="000000" w:themeColor="text1"/>
        </w:rPr>
        <w:t>[</w:t>
      </w:r>
      <w:proofErr w:type="spellStart"/>
      <w:r w:rsidRPr="00D50417">
        <w:rPr>
          <w:color w:val="000000" w:themeColor="text1"/>
        </w:rPr>
        <w:t>ing</w:t>
      </w:r>
      <w:proofErr w:type="spellEnd"/>
      <w:r w:rsidRPr="00D50417">
        <w:rPr>
          <w:color w:val="000000" w:themeColor="text1"/>
        </w:rPr>
        <w:t>] figurative shape to formless threats,” dismantling silences, producing counter histories, exposing misrepresented socioenvironmental catastrophes</w:t>
      </w:r>
      <w:r>
        <w:rPr>
          <w:color w:val="000000" w:themeColor="text1"/>
        </w:rPr>
        <w:t>.</w:t>
      </w:r>
      <w:r>
        <w:rPr>
          <w:rStyle w:val="EndnoteReference"/>
          <w:color w:val="000000" w:themeColor="text1"/>
        </w:rPr>
        <w:endnoteReference w:id="48"/>
      </w:r>
      <w:r w:rsidRPr="00D50417">
        <w:rPr>
          <w:color w:val="000000" w:themeColor="text1"/>
        </w:rPr>
        <w:t xml:space="preserve"> </w:t>
      </w:r>
    </w:p>
    <w:p w14:paraId="59CB543C" w14:textId="7116AEB8" w:rsidR="00E26029" w:rsidRPr="00D50417" w:rsidRDefault="00E26029" w:rsidP="007E31B1">
      <w:pPr>
        <w:spacing w:line="480" w:lineRule="auto"/>
        <w:ind w:firstLine="720"/>
        <w:rPr>
          <w:color w:val="000000" w:themeColor="text1"/>
        </w:rPr>
      </w:pPr>
      <w:r w:rsidRPr="00D50417">
        <w:rPr>
          <w:color w:val="000000" w:themeColor="text1"/>
        </w:rPr>
        <w:t xml:space="preserve">When Dumesle surveys the more recent ruins of the Kingdom of Haiti on display at </w:t>
      </w:r>
      <w:r w:rsidRPr="00D50417">
        <w:rPr>
          <w:rStyle w:val="Emphasis"/>
          <w:i w:val="0"/>
          <w:color w:val="000000" w:themeColor="text1"/>
          <w:shd w:val="clear" w:color="auto" w:fill="FFFFFF"/>
        </w:rPr>
        <w:t>Cap-</w:t>
      </w:r>
      <w:proofErr w:type="spellStart"/>
      <w:r w:rsidRPr="00D50417">
        <w:rPr>
          <w:rStyle w:val="Emphasis"/>
          <w:i w:val="0"/>
          <w:color w:val="000000" w:themeColor="text1"/>
          <w:shd w:val="clear" w:color="auto" w:fill="FFFFFF"/>
        </w:rPr>
        <w:t>Haïtien</w:t>
      </w:r>
      <w:proofErr w:type="spellEnd"/>
      <w:r w:rsidRPr="00D50417">
        <w:rPr>
          <w:color w:val="000000" w:themeColor="text1"/>
        </w:rPr>
        <w:t xml:space="preserve">, reading the earth and infrastructure there to access the country’s decades old revolutionary past, he grapples not only with the more explosive events leading to and proceeding from Haitian independence, but imagines also an even longer arc of Haiti’s difficult history. As if to allude to and to expand the affective force and political resonances of the term </w:t>
      </w:r>
      <w:proofErr w:type="spellStart"/>
      <w:r w:rsidRPr="00D50417">
        <w:rPr>
          <w:rStyle w:val="Emphasis"/>
          <w:color w:val="000000" w:themeColor="text1"/>
          <w:shd w:val="clear" w:color="auto" w:fill="FFFFFF"/>
        </w:rPr>
        <w:t>lugubrer</w:t>
      </w:r>
      <w:proofErr w:type="spellEnd"/>
      <w:r w:rsidRPr="00D50417">
        <w:rPr>
          <w:color w:val="000000" w:themeColor="text1"/>
        </w:rPr>
        <w:t xml:space="preserve"> from the Haitian Declaration of Independence, the ruins Dumesle consults bear “testimonies that injustice and oppression were the motifs for all the disasters which have ravaged this land,” not just those more spectacular forms of desolation wrought by “the usurper who dictated, not so long ago</w:t>
      </w:r>
      <w:r>
        <w:rPr>
          <w:color w:val="000000" w:themeColor="text1"/>
        </w:rPr>
        <w:t>.</w:t>
      </w:r>
      <w:r w:rsidRPr="00D50417">
        <w:rPr>
          <w:color w:val="000000" w:themeColor="text1"/>
        </w:rPr>
        <w:t>”</w:t>
      </w:r>
      <w:r>
        <w:rPr>
          <w:rStyle w:val="EndnoteReference"/>
          <w:color w:val="000000" w:themeColor="text1"/>
        </w:rPr>
        <w:endnoteReference w:id="49"/>
      </w:r>
      <w:r w:rsidRPr="00D50417">
        <w:rPr>
          <w:color w:val="000000" w:themeColor="text1"/>
        </w:rPr>
        <w:t xml:space="preserve"> Already working in the spirit of Nixon’s call for inventive narrative models able to mount strategic challenges to narrow, normative accounts of epiphanic violence,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contains sweeping retrospectives and imagines broad futures to give “figurative form to [otherwise] formless threats.” Just as Dumesle draws upon lived memory as well as environmental and infrastructural forms of historical evidence to “discover the causes that prepared [Haiti] and made her course so frightening,” he also leverages such historical recovery work to script new contours for what follows as the “dawning of [Haiti’s] </w:t>
      </w:r>
      <w:r w:rsidRPr="00D50417">
        <w:rPr>
          <w:color w:val="000000" w:themeColor="text1"/>
        </w:rPr>
        <w:lastRenderedPageBreak/>
        <w:t xml:space="preserve">regeneration.” Indeed, elsewhere in </w:t>
      </w:r>
      <w:r w:rsidRPr="00D50417">
        <w:rPr>
          <w:i/>
          <w:color w:val="000000" w:themeColor="text1"/>
        </w:rPr>
        <w:t xml:space="preserve">Voyage </w:t>
      </w:r>
      <w:r w:rsidRPr="00D50417">
        <w:rPr>
          <w:color w:val="000000" w:themeColor="text1"/>
        </w:rPr>
        <w:t>dead soldiers buried in the Haitian earth end up righting the historical record to forge new futures: “Dumesle continues by suggesting that calling forth these names [of buried Haitian soldiers] will make them ‘live until the most remote of ages,’ and thus that these names alone “will stand as depositions against the fury of the tyrants who have desolated this land</w:t>
      </w:r>
      <w:r>
        <w:rPr>
          <w:color w:val="000000" w:themeColor="text1"/>
        </w:rPr>
        <w:t>.</w:t>
      </w:r>
      <w:r w:rsidRPr="00D50417">
        <w:rPr>
          <w:color w:val="000000" w:themeColor="text1"/>
        </w:rPr>
        <w:t>”</w:t>
      </w:r>
      <w:r>
        <w:rPr>
          <w:rStyle w:val="EndnoteReference"/>
          <w:color w:val="000000" w:themeColor="text1"/>
        </w:rPr>
        <w:endnoteReference w:id="50"/>
      </w:r>
    </w:p>
    <w:p w14:paraId="686B6B25" w14:textId="1D09D909" w:rsidR="009713BD" w:rsidRPr="00D50417" w:rsidRDefault="00E26029" w:rsidP="007E31B1">
      <w:pPr>
        <w:autoSpaceDE w:val="0"/>
        <w:autoSpaceDN w:val="0"/>
        <w:adjustRightInd w:val="0"/>
        <w:spacing w:line="480" w:lineRule="auto"/>
        <w:ind w:firstLine="720"/>
        <w:rPr>
          <w:color w:val="000000" w:themeColor="text1"/>
        </w:rPr>
      </w:pPr>
      <w:r w:rsidRPr="00D50417">
        <w:rPr>
          <w:color w:val="000000" w:themeColor="text1"/>
        </w:rPr>
        <w:t xml:space="preserve">At risk of romanticizing </w:t>
      </w:r>
      <w:proofErr w:type="spellStart"/>
      <w:r w:rsidRPr="00D50417">
        <w:rPr>
          <w:color w:val="000000" w:themeColor="text1"/>
        </w:rPr>
        <w:t>Dumesle’s</w:t>
      </w:r>
      <w:proofErr w:type="spellEnd"/>
      <w:r w:rsidRPr="00D50417">
        <w:rPr>
          <w:color w:val="000000" w:themeColor="text1"/>
        </w:rPr>
        <w:t xml:space="preserve"> </w:t>
      </w:r>
      <w:r w:rsidRPr="00D50417">
        <w:rPr>
          <w:i/>
          <w:color w:val="000000" w:themeColor="text1"/>
        </w:rPr>
        <w:t>Voyage</w:t>
      </w:r>
      <w:r w:rsidRPr="00D50417">
        <w:rPr>
          <w:color w:val="000000" w:themeColor="text1"/>
        </w:rPr>
        <w:t xml:space="preserve"> and its place in understanding Haiti’s revolutionary past, </w:t>
      </w:r>
      <w:proofErr w:type="spellStart"/>
      <w:r w:rsidRPr="00D50417">
        <w:rPr>
          <w:color w:val="000000" w:themeColor="text1"/>
        </w:rPr>
        <w:t>Dumesle’s</w:t>
      </w:r>
      <w:proofErr w:type="spellEnd"/>
      <w:r w:rsidRPr="00D50417">
        <w:rPr>
          <w:color w:val="000000" w:themeColor="text1"/>
        </w:rPr>
        <w:t xml:space="preserve"> text must not ring more universal than it is. </w:t>
      </w:r>
      <w:proofErr w:type="gramStart"/>
      <w:r w:rsidRPr="00D50417">
        <w:rPr>
          <w:color w:val="000000" w:themeColor="text1"/>
        </w:rPr>
        <w:t>Indeed</w:t>
      </w:r>
      <w:proofErr w:type="gramEnd"/>
      <w:r w:rsidRPr="00D50417">
        <w:rPr>
          <w:color w:val="000000" w:themeColor="text1"/>
        </w:rPr>
        <w:t xml:space="preserve"> it foregrounds the lived memories and felt histories of a politically-motivated, vengeful sorrow borne out by giving voice to Haiti’s twinned desolations of place and people during a time of revolution. These contingent desolations arrive </w:t>
      </w:r>
      <w:proofErr w:type="gramStart"/>
      <w:r w:rsidRPr="00D50417">
        <w:rPr>
          <w:color w:val="000000" w:themeColor="text1"/>
        </w:rPr>
        <w:t>in light of</w:t>
      </w:r>
      <w:proofErr w:type="gramEnd"/>
      <w:r w:rsidRPr="00D50417">
        <w:rPr>
          <w:color w:val="000000" w:themeColor="text1"/>
        </w:rPr>
        <w:t xml:space="preserve"> French colonial rule, revolutionary war, and endure long after. But </w:t>
      </w:r>
      <w:proofErr w:type="spellStart"/>
      <w:r w:rsidRPr="00D50417">
        <w:rPr>
          <w:color w:val="000000" w:themeColor="text1"/>
        </w:rPr>
        <w:t>Dumesle’s</w:t>
      </w:r>
      <w:proofErr w:type="spellEnd"/>
      <w:r w:rsidRPr="00D50417">
        <w:rPr>
          <w:color w:val="000000" w:themeColor="text1"/>
        </w:rPr>
        <w:t xml:space="preserve"> text does not and cannot recover a complete history of the Haitian revolutionary past. After all, the travel narrative does wear on its sleeve its relation to the genre of the epic, making overtly clear its nationalist leanings. As </w:t>
      </w:r>
      <w:proofErr w:type="spellStart"/>
      <w:r w:rsidRPr="00D50417">
        <w:rPr>
          <w:color w:val="000000" w:themeColor="text1"/>
        </w:rPr>
        <w:t>Trouillot</w:t>
      </w:r>
      <w:proofErr w:type="spellEnd"/>
      <w:r w:rsidRPr="00D50417">
        <w:rPr>
          <w:color w:val="000000" w:themeColor="text1"/>
        </w:rPr>
        <w:t xml:space="preserve"> details, “some former [enslaved people] had refused to submit [not only] to the French … some (often the same) contested the new revolutionary hierarchy.”</w:t>
      </w:r>
      <w:r>
        <w:rPr>
          <w:rStyle w:val="EndnoteReference"/>
          <w:color w:val="000000" w:themeColor="text1"/>
        </w:rPr>
        <w:endnoteReference w:id="51"/>
      </w:r>
      <w:r w:rsidRPr="00D50417">
        <w:rPr>
          <w:color w:val="000000" w:themeColor="text1"/>
        </w:rPr>
        <w:t xml:space="preserve"> They neither wanted to bend to French rule nor that of any others, with many having been killed in the process. The important matter to bear in mind is that “[n]</w:t>
      </w:r>
      <w:proofErr w:type="spellStart"/>
      <w:r w:rsidRPr="00D50417">
        <w:rPr>
          <w:color w:val="000000" w:themeColor="text1"/>
        </w:rPr>
        <w:t>ationalist</w:t>
      </w:r>
      <w:proofErr w:type="spellEnd"/>
      <w:r w:rsidRPr="00D50417">
        <w:rPr>
          <w:color w:val="000000" w:themeColor="text1"/>
        </w:rPr>
        <w:t xml:space="preserve"> narratives … inevitably tell a heroic tale of a benevolent nation-state triumphing despite hardship</w:t>
      </w:r>
      <w:r>
        <w:rPr>
          <w:color w:val="000000" w:themeColor="text1"/>
        </w:rPr>
        <w:t>.</w:t>
      </w:r>
      <w:r w:rsidRPr="00D50417">
        <w:rPr>
          <w:color w:val="000000" w:themeColor="text1"/>
        </w:rPr>
        <w:t>”</w:t>
      </w:r>
      <w:r>
        <w:rPr>
          <w:rStyle w:val="EndnoteReference"/>
          <w:color w:val="000000" w:themeColor="text1"/>
        </w:rPr>
        <w:endnoteReference w:id="52"/>
      </w:r>
      <w:r w:rsidRPr="00D50417">
        <w:rPr>
          <w:color w:val="000000" w:themeColor="text1"/>
        </w:rPr>
        <w:t xml:space="preserve"> Deborah Cowen’s work on infrastructures of empire charts how nationalist accounts often “enshrine the successes of elites as a common national heritage, even as those successes are stories of genocide. These narratives inevitably sideline the violence that all this was contingent upon—the dispossession, dehumanization, and exploitation. This style of storytelling is high stakes</w:t>
      </w:r>
      <w:r>
        <w:rPr>
          <w:color w:val="000000" w:themeColor="text1"/>
        </w:rPr>
        <w:t>.</w:t>
      </w:r>
      <w:r w:rsidRPr="00D50417">
        <w:rPr>
          <w:color w:val="000000" w:themeColor="text1"/>
        </w:rPr>
        <w:t>”</w:t>
      </w:r>
      <w:r>
        <w:rPr>
          <w:rStyle w:val="EndnoteReference"/>
          <w:color w:val="000000" w:themeColor="text1"/>
        </w:rPr>
        <w:endnoteReference w:id="53"/>
      </w:r>
      <w:r w:rsidRPr="00D50417">
        <w:rPr>
          <w:color w:val="000000" w:themeColor="text1"/>
        </w:rPr>
        <w:t xml:space="preserve"> </w:t>
      </w:r>
      <w:r w:rsidR="007417DD" w:rsidRPr="00D50417">
        <w:rPr>
          <w:color w:val="000000" w:themeColor="text1"/>
        </w:rPr>
        <w:t xml:space="preserve">So while </w:t>
      </w:r>
      <w:proofErr w:type="spellStart"/>
      <w:r w:rsidR="007417DD" w:rsidRPr="00D50417">
        <w:rPr>
          <w:color w:val="000000" w:themeColor="text1"/>
        </w:rPr>
        <w:t>Dumesle’s</w:t>
      </w:r>
      <w:proofErr w:type="spellEnd"/>
      <w:r w:rsidR="007417DD" w:rsidRPr="00D50417">
        <w:rPr>
          <w:color w:val="000000" w:themeColor="text1"/>
        </w:rPr>
        <w:t xml:space="preserve"> travel narrative, like the Haitian </w:t>
      </w:r>
      <w:proofErr w:type="spellStart"/>
      <w:r w:rsidR="007417DD" w:rsidRPr="00D50417">
        <w:rPr>
          <w:rFonts w:eastAsiaTheme="minorHAnsi"/>
          <w:i/>
          <w:color w:val="000000" w:themeColor="text1"/>
        </w:rPr>
        <w:t>Acte</w:t>
      </w:r>
      <w:proofErr w:type="spellEnd"/>
      <w:r w:rsidR="007417DD" w:rsidRPr="00D50417">
        <w:rPr>
          <w:rFonts w:eastAsiaTheme="minorHAnsi"/>
          <w:i/>
          <w:color w:val="000000" w:themeColor="text1"/>
        </w:rPr>
        <w:t xml:space="preserve"> de </w:t>
      </w:r>
      <w:proofErr w:type="spellStart"/>
      <w:r w:rsidR="007417DD" w:rsidRPr="00D50417">
        <w:rPr>
          <w:rFonts w:eastAsiaTheme="minorHAnsi"/>
          <w:i/>
          <w:color w:val="000000" w:themeColor="text1"/>
        </w:rPr>
        <w:t>l’Indépendance</w:t>
      </w:r>
      <w:proofErr w:type="spellEnd"/>
      <w:r w:rsidR="007417DD" w:rsidRPr="00D50417">
        <w:rPr>
          <w:rFonts w:eastAsiaTheme="minorHAnsi"/>
          <w:color w:val="000000" w:themeColor="text1"/>
        </w:rPr>
        <w:t>, give</w:t>
      </w:r>
      <w:r w:rsidR="004C59BB" w:rsidRPr="00D50417">
        <w:rPr>
          <w:rFonts w:eastAsiaTheme="minorHAnsi"/>
          <w:color w:val="000000" w:themeColor="text1"/>
        </w:rPr>
        <w:t>s</w:t>
      </w:r>
      <w:r w:rsidR="007417DD" w:rsidRPr="00D50417">
        <w:rPr>
          <w:rFonts w:eastAsiaTheme="minorHAnsi"/>
          <w:color w:val="000000" w:themeColor="text1"/>
        </w:rPr>
        <w:t xml:space="preserve"> voice to conjoined sorrows </w:t>
      </w:r>
      <w:r w:rsidR="00E7316A" w:rsidRPr="00D50417">
        <w:rPr>
          <w:rFonts w:eastAsiaTheme="minorHAnsi"/>
          <w:color w:val="000000" w:themeColor="text1"/>
        </w:rPr>
        <w:t>of a</w:t>
      </w:r>
      <w:r w:rsidR="00A95025" w:rsidRPr="00D50417">
        <w:rPr>
          <w:rFonts w:eastAsiaTheme="minorHAnsi"/>
          <w:color w:val="000000" w:themeColor="text1"/>
        </w:rPr>
        <w:t xml:space="preserve"> Haitian country</w:t>
      </w:r>
      <w:r w:rsidR="00E7316A" w:rsidRPr="00D50417">
        <w:rPr>
          <w:rFonts w:eastAsiaTheme="minorHAnsi"/>
          <w:color w:val="000000" w:themeColor="text1"/>
        </w:rPr>
        <w:t xml:space="preserve"> broadly </w:t>
      </w:r>
      <w:r w:rsidR="001532B2" w:rsidRPr="00D50417">
        <w:rPr>
          <w:rFonts w:eastAsiaTheme="minorHAnsi"/>
          <w:color w:val="000000" w:themeColor="text1"/>
        </w:rPr>
        <w:t>conceived</w:t>
      </w:r>
      <w:r w:rsidR="003C2F40" w:rsidRPr="00D50417">
        <w:rPr>
          <w:rFonts w:eastAsiaTheme="minorHAnsi"/>
          <w:color w:val="000000" w:themeColor="text1"/>
        </w:rPr>
        <w:t xml:space="preserve"> to </w:t>
      </w:r>
      <w:r w:rsidR="003C2F40" w:rsidRPr="00D50417">
        <w:rPr>
          <w:rFonts w:eastAsiaTheme="minorHAnsi"/>
          <w:color w:val="000000" w:themeColor="text1"/>
        </w:rPr>
        <w:lastRenderedPageBreak/>
        <w:t xml:space="preserve">account for </w:t>
      </w:r>
      <w:r w:rsidR="007A7F9C" w:rsidRPr="00D50417">
        <w:rPr>
          <w:rFonts w:eastAsiaTheme="minorHAnsi"/>
          <w:color w:val="000000" w:themeColor="text1"/>
        </w:rPr>
        <w:t xml:space="preserve">distinct </w:t>
      </w:r>
      <w:r w:rsidR="003C2F40" w:rsidRPr="00D50417">
        <w:rPr>
          <w:rFonts w:eastAsiaTheme="minorHAnsi"/>
          <w:color w:val="000000" w:themeColor="text1"/>
        </w:rPr>
        <w:t>damage</w:t>
      </w:r>
      <w:r w:rsidR="007A7F9C" w:rsidRPr="00D50417">
        <w:rPr>
          <w:rFonts w:eastAsiaTheme="minorHAnsi"/>
          <w:color w:val="000000" w:themeColor="text1"/>
        </w:rPr>
        <w:t>s</w:t>
      </w:r>
      <w:r w:rsidR="003C2F40" w:rsidRPr="00D50417">
        <w:rPr>
          <w:rFonts w:eastAsiaTheme="minorHAnsi"/>
          <w:color w:val="000000" w:themeColor="text1"/>
        </w:rPr>
        <w:t xml:space="preserve"> done to</w:t>
      </w:r>
      <w:r w:rsidR="007A7F9C" w:rsidRPr="00D50417">
        <w:rPr>
          <w:rFonts w:eastAsiaTheme="minorHAnsi"/>
          <w:color w:val="000000" w:themeColor="text1"/>
        </w:rPr>
        <w:t xml:space="preserve"> both</w:t>
      </w:r>
      <w:r w:rsidR="003C2F40" w:rsidRPr="00D50417">
        <w:rPr>
          <w:rFonts w:eastAsiaTheme="minorHAnsi"/>
          <w:color w:val="000000" w:themeColor="text1"/>
        </w:rPr>
        <w:t xml:space="preserve"> place and people</w:t>
      </w:r>
      <w:r w:rsidR="00F44872" w:rsidRPr="00D50417">
        <w:rPr>
          <w:rFonts w:eastAsiaTheme="minorHAnsi"/>
          <w:color w:val="000000" w:themeColor="text1"/>
        </w:rPr>
        <w:t>, that is not to say that</w:t>
      </w:r>
      <w:r w:rsidR="00A95025" w:rsidRPr="00D50417">
        <w:rPr>
          <w:rFonts w:eastAsiaTheme="minorHAnsi"/>
          <w:color w:val="000000" w:themeColor="text1"/>
        </w:rPr>
        <w:t xml:space="preserve"> they</w:t>
      </w:r>
      <w:r w:rsidR="003C2F40" w:rsidRPr="00D50417">
        <w:rPr>
          <w:rFonts w:eastAsiaTheme="minorHAnsi"/>
          <w:color w:val="000000" w:themeColor="text1"/>
        </w:rPr>
        <w:t xml:space="preserve"> account for all such damage, that is not to say that they</w:t>
      </w:r>
      <w:r w:rsidR="00A95025" w:rsidRPr="00D50417">
        <w:rPr>
          <w:rFonts w:eastAsiaTheme="minorHAnsi"/>
          <w:color w:val="000000" w:themeColor="text1"/>
        </w:rPr>
        <w:t xml:space="preserve"> </w:t>
      </w:r>
      <w:r w:rsidR="004C59BB" w:rsidRPr="00D50417">
        <w:rPr>
          <w:rFonts w:eastAsiaTheme="minorHAnsi"/>
          <w:color w:val="000000" w:themeColor="text1"/>
        </w:rPr>
        <w:t>avoid scripting other</w:t>
      </w:r>
      <w:r w:rsidR="001532B2" w:rsidRPr="00D50417">
        <w:rPr>
          <w:rFonts w:eastAsiaTheme="minorHAnsi"/>
          <w:color w:val="000000" w:themeColor="text1"/>
        </w:rPr>
        <w:t xml:space="preserve"> desolations</w:t>
      </w:r>
      <w:r w:rsidR="003C2F40" w:rsidRPr="00D50417">
        <w:rPr>
          <w:rFonts w:eastAsiaTheme="minorHAnsi"/>
          <w:color w:val="000000" w:themeColor="text1"/>
        </w:rPr>
        <w:t xml:space="preserve">, </w:t>
      </w:r>
      <w:proofErr w:type="spellStart"/>
      <w:r w:rsidR="003C2F40" w:rsidRPr="00D50417">
        <w:rPr>
          <w:rFonts w:eastAsiaTheme="minorHAnsi"/>
          <w:color w:val="000000" w:themeColor="text1"/>
        </w:rPr>
        <w:t>violences</w:t>
      </w:r>
      <w:proofErr w:type="spellEnd"/>
      <w:r w:rsidR="003C2F40" w:rsidRPr="00D50417">
        <w:rPr>
          <w:rFonts w:eastAsiaTheme="minorHAnsi"/>
          <w:color w:val="000000" w:themeColor="text1"/>
        </w:rPr>
        <w:t>, or silences</w:t>
      </w:r>
      <w:r w:rsidR="001532B2" w:rsidRPr="00D50417">
        <w:rPr>
          <w:rFonts w:eastAsiaTheme="minorHAnsi"/>
          <w:color w:val="000000" w:themeColor="text1"/>
        </w:rPr>
        <w:t xml:space="preserve"> </w:t>
      </w:r>
      <w:r w:rsidR="00F44872" w:rsidRPr="00D50417">
        <w:rPr>
          <w:rFonts w:eastAsiaTheme="minorHAnsi"/>
          <w:color w:val="000000" w:themeColor="text1"/>
        </w:rPr>
        <w:t>in the process.</w:t>
      </w:r>
    </w:p>
    <w:p w14:paraId="7BFA531D" w14:textId="77777777" w:rsidR="0056778B" w:rsidRPr="00D50417" w:rsidRDefault="0056778B" w:rsidP="007E31B1">
      <w:pPr>
        <w:spacing w:line="480" w:lineRule="auto"/>
        <w:rPr>
          <w:color w:val="000000" w:themeColor="text1"/>
        </w:rPr>
      </w:pPr>
    </w:p>
    <w:p w14:paraId="4D537639" w14:textId="77777777" w:rsidR="0056778B" w:rsidRPr="00D50417" w:rsidRDefault="0056778B" w:rsidP="007E31B1">
      <w:pPr>
        <w:spacing w:line="480" w:lineRule="auto"/>
        <w:rPr>
          <w:color w:val="000000" w:themeColor="text1"/>
        </w:rPr>
      </w:pPr>
    </w:p>
    <w:p w14:paraId="15EB37C2" w14:textId="3E922110" w:rsidR="00482A05" w:rsidRPr="00D50417" w:rsidRDefault="001E47D3" w:rsidP="005A74AF">
      <w:pPr>
        <w:spacing w:line="480" w:lineRule="auto"/>
        <w:jc w:val="center"/>
        <w:rPr>
          <w:color w:val="000000" w:themeColor="text1"/>
        </w:rPr>
      </w:pPr>
      <w:r>
        <w:rPr>
          <w:color w:val="000000" w:themeColor="text1"/>
        </w:rPr>
        <w:t>References</w:t>
      </w:r>
    </w:p>
    <w:p w14:paraId="1685988B" w14:textId="1DEFCFC8" w:rsidR="00287DFD" w:rsidRPr="00D50417" w:rsidRDefault="00482A05" w:rsidP="00EC6DA1">
      <w:pPr>
        <w:spacing w:line="480" w:lineRule="auto"/>
        <w:ind w:left="720" w:hanging="720"/>
        <w:rPr>
          <w:color w:val="000000" w:themeColor="text1"/>
        </w:rPr>
      </w:pPr>
      <w:proofErr w:type="spellStart"/>
      <w:r w:rsidRPr="00234EB6">
        <w:rPr>
          <w:i/>
          <w:color w:val="000000" w:themeColor="text1"/>
        </w:rPr>
        <w:t>Acte</w:t>
      </w:r>
      <w:proofErr w:type="spellEnd"/>
      <w:r w:rsidRPr="00234EB6">
        <w:rPr>
          <w:i/>
          <w:color w:val="000000" w:themeColor="text1"/>
        </w:rPr>
        <w:t xml:space="preserve"> de </w:t>
      </w:r>
      <w:proofErr w:type="spellStart"/>
      <w:r w:rsidRPr="00234EB6">
        <w:rPr>
          <w:i/>
          <w:color w:val="000000" w:themeColor="text1"/>
        </w:rPr>
        <w:t>l’Indépendance</w:t>
      </w:r>
      <w:proofErr w:type="spellEnd"/>
      <w:r w:rsidRPr="00234EB6">
        <w:rPr>
          <w:i/>
          <w:color w:val="000000" w:themeColor="text1"/>
        </w:rPr>
        <w:t>, 1804</w:t>
      </w:r>
      <w:r w:rsidR="00AB547E" w:rsidRPr="00234EB6">
        <w:rPr>
          <w:color w:val="000000" w:themeColor="text1"/>
        </w:rPr>
        <w:t>.</w:t>
      </w:r>
      <w:r w:rsidRPr="00234EB6">
        <w:rPr>
          <w:color w:val="000000" w:themeColor="text1"/>
        </w:rPr>
        <w:t xml:space="preserve"> </w:t>
      </w:r>
      <w:r w:rsidR="006B4C49">
        <w:rPr>
          <w:color w:val="000000" w:themeColor="text1"/>
        </w:rPr>
        <w:t>“</w:t>
      </w:r>
      <w:proofErr w:type="spellStart"/>
      <w:r w:rsidRPr="00234EB6">
        <w:rPr>
          <w:color w:val="000000" w:themeColor="text1"/>
        </w:rPr>
        <w:t>Digithèque</w:t>
      </w:r>
      <w:proofErr w:type="spellEnd"/>
      <w:r w:rsidRPr="00234EB6">
        <w:rPr>
          <w:color w:val="000000" w:themeColor="text1"/>
        </w:rPr>
        <w:t xml:space="preserve"> de </w:t>
      </w:r>
      <w:proofErr w:type="spellStart"/>
      <w:r w:rsidR="00326B9B" w:rsidRPr="00234EB6">
        <w:rPr>
          <w:color w:val="000000" w:themeColor="text1"/>
        </w:rPr>
        <w:t>M</w:t>
      </w:r>
      <w:r w:rsidRPr="00234EB6">
        <w:rPr>
          <w:color w:val="000000" w:themeColor="text1"/>
        </w:rPr>
        <w:t>atériaux</w:t>
      </w:r>
      <w:proofErr w:type="spellEnd"/>
      <w:r w:rsidRPr="00234EB6">
        <w:rPr>
          <w:color w:val="000000" w:themeColor="text1"/>
        </w:rPr>
        <w:t xml:space="preserve"> </w:t>
      </w:r>
      <w:proofErr w:type="spellStart"/>
      <w:r w:rsidR="00326B9B" w:rsidRPr="00234EB6">
        <w:rPr>
          <w:color w:val="000000" w:themeColor="text1"/>
        </w:rPr>
        <w:t>J</w:t>
      </w:r>
      <w:r w:rsidRPr="00234EB6">
        <w:rPr>
          <w:color w:val="000000" w:themeColor="text1"/>
        </w:rPr>
        <w:t>uridique</w:t>
      </w:r>
      <w:proofErr w:type="spellEnd"/>
      <w:r w:rsidRPr="00234EB6">
        <w:rPr>
          <w:color w:val="000000" w:themeColor="text1"/>
        </w:rPr>
        <w:t xml:space="preserve"> et </w:t>
      </w:r>
      <w:r w:rsidR="00326B9B" w:rsidRPr="00234EB6">
        <w:rPr>
          <w:color w:val="000000" w:themeColor="text1"/>
        </w:rPr>
        <w:t>P</w:t>
      </w:r>
      <w:r w:rsidRPr="00234EB6">
        <w:rPr>
          <w:color w:val="000000" w:themeColor="text1"/>
        </w:rPr>
        <w:t>olitique</w:t>
      </w:r>
      <w:r w:rsidR="006B4C49">
        <w:rPr>
          <w:color w:val="000000" w:themeColor="text1"/>
        </w:rPr>
        <w:t>.”</w:t>
      </w:r>
      <w:r w:rsidRPr="00234EB6">
        <w:rPr>
          <w:color w:val="000000" w:themeColor="text1"/>
        </w:rPr>
        <w:t xml:space="preserve"> </w:t>
      </w:r>
      <w:r w:rsidR="006B4C49">
        <w:rPr>
          <w:color w:val="000000" w:themeColor="text1"/>
        </w:rPr>
        <w:t>E</w:t>
      </w:r>
      <w:r w:rsidRPr="00234EB6">
        <w:rPr>
          <w:color w:val="000000" w:themeColor="text1"/>
        </w:rPr>
        <w:t>d</w:t>
      </w:r>
      <w:r w:rsidR="00234EB6" w:rsidRPr="00234EB6">
        <w:rPr>
          <w:color w:val="000000" w:themeColor="text1"/>
        </w:rPr>
        <w:t>ited by</w:t>
      </w:r>
      <w:r w:rsidRPr="00234EB6">
        <w:rPr>
          <w:color w:val="000000" w:themeColor="text1"/>
        </w:rPr>
        <w:t xml:space="preserve"> Jean-Pierre Ma</w:t>
      </w:r>
      <w:r w:rsidR="00593723" w:rsidRPr="00234EB6">
        <w:rPr>
          <w:color w:val="000000" w:themeColor="text1"/>
        </w:rPr>
        <w:t>u</w:t>
      </w:r>
      <w:r w:rsidRPr="00234EB6">
        <w:rPr>
          <w:color w:val="000000" w:themeColor="text1"/>
        </w:rPr>
        <w:t xml:space="preserve">ry, </w:t>
      </w:r>
      <w:r w:rsidR="001C52DC" w:rsidRPr="00234EB6">
        <w:rPr>
          <w:color w:val="000000" w:themeColor="text1"/>
        </w:rPr>
        <w:t>200</w:t>
      </w:r>
      <w:r w:rsidR="00593723" w:rsidRPr="00234EB6">
        <w:rPr>
          <w:color w:val="000000" w:themeColor="text1"/>
        </w:rPr>
        <w:t>4</w:t>
      </w:r>
      <w:r w:rsidRPr="00234EB6">
        <w:rPr>
          <w:color w:val="000000" w:themeColor="text1"/>
        </w:rPr>
        <w:t>–20</w:t>
      </w:r>
      <w:r w:rsidR="00593723" w:rsidRPr="00234EB6">
        <w:rPr>
          <w:color w:val="000000" w:themeColor="text1"/>
        </w:rPr>
        <w:t>14</w:t>
      </w:r>
      <w:r w:rsidRPr="00234EB6">
        <w:rPr>
          <w:color w:val="000000" w:themeColor="text1"/>
        </w:rPr>
        <w:t>.</w:t>
      </w:r>
      <w:r w:rsidR="00593723" w:rsidRPr="00234EB6">
        <w:rPr>
          <w:color w:val="000000" w:themeColor="text1"/>
        </w:rPr>
        <w:t xml:space="preserve"> </w:t>
      </w:r>
      <w:hyperlink r:id="rId11" w:history="1">
        <w:r w:rsidR="001C52DC" w:rsidRPr="00234EB6">
          <w:rPr>
            <w:rStyle w:val="Hyperlink"/>
            <w:color w:val="000000" w:themeColor="text1"/>
          </w:rPr>
          <w:t>https://mjp.univ-perp.fr/constit/ht1804.htm</w:t>
        </w:r>
      </w:hyperlink>
      <w:r w:rsidR="001C52DC" w:rsidRPr="00234EB6">
        <w:rPr>
          <w:color w:val="000000" w:themeColor="text1"/>
        </w:rPr>
        <w:t>.</w:t>
      </w:r>
    </w:p>
    <w:p w14:paraId="2A35B1BB" w14:textId="1402FA2F" w:rsidR="00D37BAE" w:rsidRPr="005A74AF" w:rsidRDefault="001C52DC" w:rsidP="00EC6DA1">
      <w:pPr>
        <w:spacing w:line="480" w:lineRule="auto"/>
        <w:ind w:left="720" w:hanging="720"/>
        <w:rPr>
          <w:color w:val="000000" w:themeColor="text1"/>
        </w:rPr>
      </w:pPr>
      <w:r w:rsidRPr="00D50417">
        <w:rPr>
          <w:color w:val="000000" w:themeColor="text1"/>
        </w:rPr>
        <w:t>Buck-</w:t>
      </w:r>
      <w:proofErr w:type="spellStart"/>
      <w:r w:rsidRPr="00D50417">
        <w:rPr>
          <w:color w:val="000000" w:themeColor="text1"/>
        </w:rPr>
        <w:t>Morss</w:t>
      </w:r>
      <w:proofErr w:type="spellEnd"/>
      <w:r w:rsidRPr="00D50417">
        <w:rPr>
          <w:color w:val="000000" w:themeColor="text1"/>
        </w:rPr>
        <w:t xml:space="preserve">, Susan. </w:t>
      </w:r>
      <w:r w:rsidRPr="00D50417">
        <w:rPr>
          <w:i/>
          <w:color w:val="000000" w:themeColor="text1"/>
        </w:rPr>
        <w:t>The Dialectics of Seeing: Walter Benjamin and the Arcades Project.</w:t>
      </w:r>
      <w:r w:rsidRPr="00D50417">
        <w:rPr>
          <w:color w:val="000000" w:themeColor="text1"/>
        </w:rPr>
        <w:t xml:space="preserve"> Cambridge, MA and London: The MIT Press, 1989.</w:t>
      </w:r>
    </w:p>
    <w:p w14:paraId="603A81E0" w14:textId="3875E570" w:rsidR="00F36364" w:rsidRPr="00D50417" w:rsidRDefault="00D37BAE"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Cowen, Deborah</w:t>
      </w:r>
      <w:r w:rsidR="006C4861" w:rsidRPr="00D50417">
        <w:rPr>
          <w:rFonts w:eastAsiaTheme="minorHAnsi"/>
          <w:color w:val="000000" w:themeColor="text1"/>
        </w:rPr>
        <w:t>.</w:t>
      </w:r>
      <w:r w:rsidRPr="00D50417">
        <w:rPr>
          <w:rFonts w:eastAsiaTheme="minorHAnsi"/>
          <w:color w:val="000000" w:themeColor="text1"/>
        </w:rPr>
        <w:t xml:space="preserve"> </w:t>
      </w:r>
      <w:r w:rsidR="00D202EE">
        <w:rPr>
          <w:rFonts w:eastAsiaTheme="minorHAnsi"/>
          <w:color w:val="000000" w:themeColor="text1"/>
        </w:rPr>
        <w:t>“</w:t>
      </w:r>
      <w:r w:rsidRPr="00D50417">
        <w:rPr>
          <w:rFonts w:eastAsiaTheme="minorHAnsi"/>
          <w:color w:val="000000" w:themeColor="text1"/>
        </w:rPr>
        <w:t xml:space="preserve">Following </w:t>
      </w:r>
      <w:r w:rsidR="00D202EE">
        <w:rPr>
          <w:rFonts w:eastAsiaTheme="minorHAnsi"/>
          <w:color w:val="000000" w:themeColor="text1"/>
        </w:rPr>
        <w:t>t</w:t>
      </w:r>
      <w:r w:rsidR="00D202EE" w:rsidRPr="00D50417">
        <w:rPr>
          <w:rFonts w:eastAsiaTheme="minorHAnsi"/>
          <w:color w:val="000000" w:themeColor="text1"/>
        </w:rPr>
        <w:t xml:space="preserve">he Infrastructures </w:t>
      </w:r>
      <w:r w:rsidR="00D202EE">
        <w:rPr>
          <w:rFonts w:eastAsiaTheme="minorHAnsi"/>
          <w:color w:val="000000" w:themeColor="text1"/>
        </w:rPr>
        <w:t>o</w:t>
      </w:r>
      <w:r w:rsidR="00D202EE" w:rsidRPr="00D50417">
        <w:rPr>
          <w:rFonts w:eastAsiaTheme="minorHAnsi"/>
          <w:color w:val="000000" w:themeColor="text1"/>
        </w:rPr>
        <w:t xml:space="preserve">f Empire: Notes </w:t>
      </w:r>
      <w:r w:rsidR="00D202EE">
        <w:rPr>
          <w:rFonts w:eastAsiaTheme="minorHAnsi"/>
          <w:color w:val="000000" w:themeColor="text1"/>
        </w:rPr>
        <w:t>o</w:t>
      </w:r>
      <w:r w:rsidR="00D202EE" w:rsidRPr="00D50417">
        <w:rPr>
          <w:rFonts w:eastAsiaTheme="minorHAnsi"/>
          <w:color w:val="000000" w:themeColor="text1"/>
        </w:rPr>
        <w:t xml:space="preserve">n Cities, Settler Colonialism, </w:t>
      </w:r>
      <w:r w:rsidR="00D202EE">
        <w:rPr>
          <w:rFonts w:eastAsiaTheme="minorHAnsi"/>
          <w:color w:val="000000" w:themeColor="text1"/>
        </w:rPr>
        <w:t>a</w:t>
      </w:r>
      <w:r w:rsidR="00D202EE" w:rsidRPr="00D50417">
        <w:rPr>
          <w:rFonts w:eastAsiaTheme="minorHAnsi"/>
          <w:color w:val="000000" w:themeColor="text1"/>
        </w:rPr>
        <w:t>nd Method</w:t>
      </w:r>
      <w:r w:rsidR="00D202EE">
        <w:rPr>
          <w:rFonts w:eastAsiaTheme="minorHAnsi"/>
          <w:color w:val="000000" w:themeColor="text1"/>
        </w:rPr>
        <w:t>.</w:t>
      </w:r>
      <w:r w:rsidR="00AC7A4E">
        <w:rPr>
          <w:rFonts w:eastAsiaTheme="minorHAnsi"/>
          <w:color w:val="000000" w:themeColor="text1"/>
        </w:rPr>
        <w:t>”</w:t>
      </w:r>
      <w:r w:rsidRPr="00D50417">
        <w:rPr>
          <w:rFonts w:eastAsiaTheme="minorHAnsi"/>
          <w:color w:val="000000" w:themeColor="text1"/>
        </w:rPr>
        <w:t xml:space="preserve"> </w:t>
      </w:r>
      <w:r w:rsidRPr="00D50417">
        <w:rPr>
          <w:rFonts w:eastAsiaTheme="minorHAnsi"/>
          <w:i/>
          <w:color w:val="000000" w:themeColor="text1"/>
        </w:rPr>
        <w:t>Urban Geography</w:t>
      </w:r>
      <w:r w:rsidRPr="00D50417">
        <w:rPr>
          <w:rFonts w:eastAsiaTheme="minorHAnsi"/>
          <w:color w:val="000000" w:themeColor="text1"/>
        </w:rPr>
        <w:t xml:space="preserve"> 41</w:t>
      </w:r>
      <w:r w:rsidR="00AC7A4E">
        <w:rPr>
          <w:rFonts w:eastAsiaTheme="minorHAnsi"/>
          <w:color w:val="000000" w:themeColor="text1"/>
        </w:rPr>
        <w:t>,</w:t>
      </w:r>
      <w:r w:rsidR="00BB6D2D">
        <w:rPr>
          <w:rFonts w:eastAsiaTheme="minorHAnsi"/>
          <w:color w:val="000000" w:themeColor="text1"/>
        </w:rPr>
        <w:t xml:space="preserve"> no. </w:t>
      </w:r>
      <w:r w:rsidRPr="00D50417">
        <w:rPr>
          <w:rFonts w:eastAsiaTheme="minorHAnsi"/>
          <w:color w:val="000000" w:themeColor="text1"/>
        </w:rPr>
        <w:t>4 (2020): 469-486</w:t>
      </w:r>
      <w:r w:rsidR="00BB6D2D">
        <w:rPr>
          <w:rFonts w:eastAsiaTheme="minorHAnsi"/>
          <w:color w:val="000000" w:themeColor="text1"/>
        </w:rPr>
        <w:t>.</w:t>
      </w:r>
      <w:r w:rsidRPr="00D50417">
        <w:rPr>
          <w:rFonts w:eastAsiaTheme="minorHAnsi"/>
          <w:color w:val="000000" w:themeColor="text1"/>
        </w:rPr>
        <w:t xml:space="preserve"> </w:t>
      </w:r>
    </w:p>
    <w:p w14:paraId="61F6BE7D" w14:textId="3BAEB581" w:rsidR="001C52DC" w:rsidRPr="005A74AF" w:rsidRDefault="00F36364" w:rsidP="00EC6DA1">
      <w:pPr>
        <w:autoSpaceDE w:val="0"/>
        <w:autoSpaceDN w:val="0"/>
        <w:adjustRightInd w:val="0"/>
        <w:spacing w:line="480" w:lineRule="auto"/>
        <w:ind w:left="720" w:hanging="720"/>
        <w:rPr>
          <w:rFonts w:eastAsiaTheme="minorHAnsi"/>
          <w:color w:val="000000" w:themeColor="text1"/>
        </w:rPr>
      </w:pPr>
      <w:proofErr w:type="spellStart"/>
      <w:r w:rsidRPr="005A74AF">
        <w:rPr>
          <w:rFonts w:eastAsiaTheme="minorHAnsi"/>
          <w:color w:val="000000" w:themeColor="text1"/>
        </w:rPr>
        <w:t>D’Alaux</w:t>
      </w:r>
      <w:proofErr w:type="spellEnd"/>
      <w:r w:rsidRPr="005A74AF">
        <w:rPr>
          <w:rFonts w:eastAsiaTheme="minorHAnsi"/>
          <w:color w:val="000000" w:themeColor="text1"/>
        </w:rPr>
        <w:t>, Gustave</w:t>
      </w:r>
      <w:r w:rsidR="006C4861" w:rsidRPr="005A74AF">
        <w:rPr>
          <w:rFonts w:eastAsiaTheme="minorHAnsi"/>
          <w:color w:val="000000" w:themeColor="text1"/>
        </w:rPr>
        <w:t>.</w:t>
      </w:r>
      <w:r w:rsidRPr="005A74AF">
        <w:rPr>
          <w:rFonts w:eastAsiaTheme="minorHAnsi"/>
          <w:color w:val="000000" w:themeColor="text1"/>
        </w:rPr>
        <w:t xml:space="preserve"> “La </w:t>
      </w:r>
      <w:proofErr w:type="spellStart"/>
      <w:r w:rsidRPr="005A74AF">
        <w:rPr>
          <w:rFonts w:eastAsiaTheme="minorHAnsi"/>
          <w:color w:val="000000" w:themeColor="text1"/>
        </w:rPr>
        <w:t>Littérature</w:t>
      </w:r>
      <w:proofErr w:type="spellEnd"/>
      <w:r w:rsidRPr="005A74AF">
        <w:rPr>
          <w:rFonts w:eastAsiaTheme="minorHAnsi"/>
          <w:color w:val="000000" w:themeColor="text1"/>
        </w:rPr>
        <w:t xml:space="preserve"> </w:t>
      </w:r>
      <w:r w:rsidR="006B4C49" w:rsidRPr="005A74AF">
        <w:rPr>
          <w:rFonts w:eastAsiaTheme="minorHAnsi"/>
          <w:color w:val="000000" w:themeColor="text1"/>
        </w:rPr>
        <w:t>J</w:t>
      </w:r>
      <w:r w:rsidRPr="005A74AF">
        <w:rPr>
          <w:rFonts w:eastAsiaTheme="minorHAnsi"/>
          <w:color w:val="000000" w:themeColor="text1"/>
        </w:rPr>
        <w:t xml:space="preserve">aune,” </w:t>
      </w:r>
      <w:r w:rsidRPr="005A74AF">
        <w:rPr>
          <w:rFonts w:eastAsiaTheme="minorHAnsi"/>
          <w:i/>
          <w:iCs/>
          <w:color w:val="000000" w:themeColor="text1"/>
        </w:rPr>
        <w:t xml:space="preserve">Revue des </w:t>
      </w:r>
      <w:r w:rsidR="00BB6D2D" w:rsidRPr="005A74AF">
        <w:rPr>
          <w:rFonts w:eastAsiaTheme="minorHAnsi"/>
          <w:i/>
          <w:iCs/>
          <w:color w:val="000000" w:themeColor="text1"/>
        </w:rPr>
        <w:t>D</w:t>
      </w:r>
      <w:r w:rsidRPr="005A74AF">
        <w:rPr>
          <w:rFonts w:eastAsiaTheme="minorHAnsi"/>
          <w:i/>
          <w:iCs/>
          <w:color w:val="000000" w:themeColor="text1"/>
        </w:rPr>
        <w:t xml:space="preserve">eux </w:t>
      </w:r>
      <w:proofErr w:type="spellStart"/>
      <w:r w:rsidR="00BB6D2D" w:rsidRPr="005A74AF">
        <w:rPr>
          <w:rFonts w:eastAsiaTheme="minorHAnsi"/>
          <w:i/>
          <w:iCs/>
          <w:color w:val="000000" w:themeColor="text1"/>
        </w:rPr>
        <w:t>M</w:t>
      </w:r>
      <w:r w:rsidRPr="005A74AF">
        <w:rPr>
          <w:rFonts w:eastAsiaTheme="minorHAnsi"/>
          <w:i/>
          <w:iCs/>
          <w:color w:val="000000" w:themeColor="text1"/>
        </w:rPr>
        <w:t>ondes</w:t>
      </w:r>
      <w:proofErr w:type="spellEnd"/>
      <w:r w:rsidRPr="005A74AF">
        <w:rPr>
          <w:rFonts w:eastAsiaTheme="minorHAnsi"/>
          <w:color w:val="000000" w:themeColor="text1"/>
        </w:rPr>
        <w:t xml:space="preserve"> </w:t>
      </w:r>
      <w:r w:rsidR="005A74AF" w:rsidRPr="005A74AF">
        <w:rPr>
          <w:rFonts w:eastAsiaTheme="minorHAnsi"/>
          <w:color w:val="000000" w:themeColor="text1"/>
        </w:rPr>
        <w:t xml:space="preserve">Paris: Bureau de la Revue Deux </w:t>
      </w:r>
      <w:proofErr w:type="spellStart"/>
      <w:r w:rsidR="005A74AF" w:rsidRPr="005A74AF">
        <w:rPr>
          <w:rFonts w:eastAsiaTheme="minorHAnsi"/>
          <w:color w:val="000000" w:themeColor="text1"/>
        </w:rPr>
        <w:t>Mondes</w:t>
      </w:r>
      <w:proofErr w:type="spellEnd"/>
      <w:r w:rsidR="005A74AF" w:rsidRPr="005A74AF">
        <w:rPr>
          <w:rFonts w:eastAsiaTheme="minorHAnsi"/>
          <w:color w:val="000000" w:themeColor="text1"/>
        </w:rPr>
        <w:t xml:space="preserve">, </w:t>
      </w:r>
      <w:r w:rsidRPr="005A74AF">
        <w:rPr>
          <w:rFonts w:eastAsiaTheme="minorHAnsi"/>
          <w:color w:val="000000" w:themeColor="text1"/>
        </w:rPr>
        <w:t>1852.</w:t>
      </w:r>
    </w:p>
    <w:p w14:paraId="7F9A164B" w14:textId="4B5CA18F" w:rsidR="00F418B2" w:rsidRPr="00D50417" w:rsidRDefault="001C52DC"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Daut, Marlene L. “</w:t>
      </w:r>
      <w:r w:rsidRPr="00D50417">
        <w:rPr>
          <w:color w:val="000000" w:themeColor="text1"/>
        </w:rPr>
        <w:t xml:space="preserve">‘Nothing in Nature is Mute’: Reading Revolutionary Romanticism in </w:t>
      </w:r>
      <w:proofErr w:type="spellStart"/>
      <w:r w:rsidRPr="00D50417">
        <w:rPr>
          <w:color w:val="000000" w:themeColor="text1"/>
        </w:rPr>
        <w:t>L’Haïtiade</w:t>
      </w:r>
      <w:proofErr w:type="spellEnd"/>
      <w:r w:rsidRPr="00D50417">
        <w:rPr>
          <w:color w:val="000000" w:themeColor="text1"/>
        </w:rPr>
        <w:t xml:space="preserve"> and </w:t>
      </w:r>
      <w:proofErr w:type="spellStart"/>
      <w:r w:rsidRPr="00D50417">
        <w:rPr>
          <w:color w:val="000000" w:themeColor="text1"/>
        </w:rPr>
        <w:t>Hérard</w:t>
      </w:r>
      <w:proofErr w:type="spellEnd"/>
      <w:r w:rsidRPr="00D50417">
        <w:rPr>
          <w:color w:val="000000" w:themeColor="text1"/>
        </w:rPr>
        <w:t xml:space="preserve"> </w:t>
      </w:r>
      <w:proofErr w:type="spellStart"/>
      <w:r w:rsidRPr="00D50417">
        <w:rPr>
          <w:color w:val="000000" w:themeColor="text1"/>
        </w:rPr>
        <w:t>Dumesle</w:t>
      </w:r>
      <w:r w:rsidR="00287DFD" w:rsidRPr="00D50417">
        <w:rPr>
          <w:color w:val="000000" w:themeColor="text1"/>
        </w:rPr>
        <w:t>’</w:t>
      </w:r>
      <w:r w:rsidRPr="00D50417">
        <w:rPr>
          <w:color w:val="000000" w:themeColor="text1"/>
        </w:rPr>
        <w:t>s</w:t>
      </w:r>
      <w:proofErr w:type="spellEnd"/>
      <w:r w:rsidRPr="00D50417">
        <w:rPr>
          <w:color w:val="000000" w:themeColor="text1"/>
        </w:rPr>
        <w:t xml:space="preserve"> Voyage dans le </w:t>
      </w:r>
      <w:proofErr w:type="spellStart"/>
      <w:r w:rsidRPr="00D50417">
        <w:rPr>
          <w:color w:val="000000" w:themeColor="text1"/>
        </w:rPr>
        <w:t>nord</w:t>
      </w:r>
      <w:proofErr w:type="spellEnd"/>
      <w:r w:rsidRPr="00D50417">
        <w:rPr>
          <w:color w:val="000000" w:themeColor="text1"/>
        </w:rPr>
        <w:t xml:space="preserve"> </w:t>
      </w:r>
      <w:proofErr w:type="spellStart"/>
      <w:r w:rsidRPr="00D50417">
        <w:rPr>
          <w:color w:val="000000" w:themeColor="text1"/>
        </w:rPr>
        <w:t>d'Hayti</w:t>
      </w:r>
      <w:proofErr w:type="spellEnd"/>
      <w:r w:rsidRPr="00D50417">
        <w:rPr>
          <w:color w:val="000000" w:themeColor="text1"/>
        </w:rPr>
        <w:t xml:space="preserve"> (1824)</w:t>
      </w:r>
      <w:r w:rsidR="00326B9B">
        <w:rPr>
          <w:color w:val="000000" w:themeColor="text1"/>
        </w:rPr>
        <w:t>.</w:t>
      </w:r>
      <w:r w:rsidRPr="00D50417">
        <w:rPr>
          <w:color w:val="000000" w:themeColor="text1"/>
        </w:rPr>
        <w:t xml:space="preserve">” </w:t>
      </w:r>
      <w:r w:rsidRPr="00D50417">
        <w:rPr>
          <w:rFonts w:eastAsiaTheme="minorHAnsi"/>
          <w:i/>
          <w:color w:val="000000" w:themeColor="text1"/>
        </w:rPr>
        <w:t>New Literary History</w:t>
      </w:r>
      <w:r w:rsidRPr="00D50417">
        <w:rPr>
          <w:rFonts w:eastAsiaTheme="minorHAnsi"/>
          <w:color w:val="000000" w:themeColor="text1"/>
        </w:rPr>
        <w:t xml:space="preserve"> 49</w:t>
      </w:r>
      <w:r w:rsidR="00AC7A4E">
        <w:rPr>
          <w:rFonts w:eastAsiaTheme="minorHAnsi"/>
          <w:color w:val="000000" w:themeColor="text1"/>
        </w:rPr>
        <w:t>,</w:t>
      </w:r>
      <w:r w:rsidR="00326B9B">
        <w:rPr>
          <w:rFonts w:eastAsiaTheme="minorHAnsi"/>
          <w:color w:val="000000" w:themeColor="text1"/>
        </w:rPr>
        <w:t xml:space="preserve"> no.</w:t>
      </w:r>
      <w:r w:rsidRPr="00D50417">
        <w:rPr>
          <w:rFonts w:eastAsiaTheme="minorHAnsi"/>
          <w:color w:val="000000" w:themeColor="text1"/>
        </w:rPr>
        <w:t xml:space="preserve"> 4 </w:t>
      </w:r>
      <w:r w:rsidR="00326B9B">
        <w:rPr>
          <w:rFonts w:eastAsiaTheme="minorHAnsi"/>
          <w:color w:val="000000" w:themeColor="text1"/>
        </w:rPr>
        <w:t>(</w:t>
      </w:r>
      <w:r w:rsidRPr="00D50417">
        <w:rPr>
          <w:rFonts w:eastAsiaTheme="minorHAnsi"/>
          <w:color w:val="000000" w:themeColor="text1"/>
        </w:rPr>
        <w:t>2018</w:t>
      </w:r>
      <w:r w:rsidR="00326B9B">
        <w:rPr>
          <w:rFonts w:eastAsiaTheme="minorHAnsi"/>
          <w:color w:val="000000" w:themeColor="text1"/>
        </w:rPr>
        <w:t>)</w:t>
      </w:r>
      <w:r w:rsidR="00286671">
        <w:rPr>
          <w:rFonts w:eastAsiaTheme="minorHAnsi"/>
          <w:color w:val="000000" w:themeColor="text1"/>
        </w:rPr>
        <w:t>:</w:t>
      </w:r>
      <w:r w:rsidRPr="00D50417">
        <w:rPr>
          <w:rFonts w:eastAsiaTheme="minorHAnsi"/>
          <w:color w:val="000000" w:themeColor="text1"/>
        </w:rPr>
        <w:t xml:space="preserve"> 493-520. </w:t>
      </w:r>
    </w:p>
    <w:p w14:paraId="1264EF73" w14:textId="4753EC29" w:rsidR="0029340A" w:rsidRDefault="0098096C" w:rsidP="00EC6DA1">
      <w:pPr>
        <w:autoSpaceDE w:val="0"/>
        <w:autoSpaceDN w:val="0"/>
        <w:adjustRightInd w:val="0"/>
        <w:spacing w:line="480" w:lineRule="auto"/>
        <w:ind w:left="720" w:hanging="720"/>
        <w:rPr>
          <w:rFonts w:eastAsiaTheme="minorHAnsi"/>
          <w:color w:val="000000" w:themeColor="text1"/>
        </w:rPr>
      </w:pPr>
      <w:r>
        <w:rPr>
          <w:rFonts w:eastAsiaTheme="minorHAnsi"/>
          <w:color w:val="000000" w:themeColor="text1"/>
        </w:rPr>
        <w:t>d</w:t>
      </w:r>
      <w:r w:rsidR="0056778B" w:rsidRPr="00D50417">
        <w:rPr>
          <w:rFonts w:eastAsiaTheme="minorHAnsi"/>
          <w:color w:val="000000" w:themeColor="text1"/>
        </w:rPr>
        <w:t>e Man, Paul.</w:t>
      </w:r>
      <w:r w:rsidR="0029340A">
        <w:rPr>
          <w:rFonts w:eastAsiaTheme="minorHAnsi"/>
          <w:color w:val="000000" w:themeColor="text1"/>
        </w:rPr>
        <w:t xml:space="preserve"> “</w:t>
      </w:r>
      <w:r>
        <w:rPr>
          <w:rFonts w:eastAsiaTheme="minorHAnsi"/>
          <w:color w:val="000000" w:themeColor="text1"/>
        </w:rPr>
        <w:t>Autobiography</w:t>
      </w:r>
      <w:r w:rsidR="0029340A">
        <w:rPr>
          <w:rFonts w:eastAsiaTheme="minorHAnsi"/>
          <w:color w:val="000000" w:themeColor="text1"/>
        </w:rPr>
        <w:t xml:space="preserve"> </w:t>
      </w:r>
      <w:r w:rsidR="00AC7A4E">
        <w:rPr>
          <w:rFonts w:eastAsiaTheme="minorHAnsi"/>
          <w:color w:val="000000" w:themeColor="text1"/>
        </w:rPr>
        <w:t>a</w:t>
      </w:r>
      <w:r w:rsidR="0029340A">
        <w:rPr>
          <w:rFonts w:eastAsiaTheme="minorHAnsi"/>
          <w:color w:val="000000" w:themeColor="text1"/>
        </w:rPr>
        <w:t>s De-</w:t>
      </w:r>
      <w:proofErr w:type="spellStart"/>
      <w:r>
        <w:rPr>
          <w:rFonts w:eastAsiaTheme="minorHAnsi"/>
          <w:color w:val="000000" w:themeColor="text1"/>
        </w:rPr>
        <w:t>F</w:t>
      </w:r>
      <w:r w:rsidR="0029340A">
        <w:rPr>
          <w:rFonts w:eastAsiaTheme="minorHAnsi"/>
          <w:color w:val="000000" w:themeColor="text1"/>
        </w:rPr>
        <w:t>acement</w:t>
      </w:r>
      <w:proofErr w:type="spellEnd"/>
      <w:r w:rsidR="00234EB6">
        <w:rPr>
          <w:rFonts w:eastAsiaTheme="minorHAnsi"/>
          <w:color w:val="000000" w:themeColor="text1"/>
        </w:rPr>
        <w:t>.</w:t>
      </w:r>
      <w:r w:rsidR="0029340A">
        <w:rPr>
          <w:rFonts w:eastAsiaTheme="minorHAnsi"/>
          <w:color w:val="000000" w:themeColor="text1"/>
        </w:rPr>
        <w:t>”</w:t>
      </w:r>
      <w:r w:rsidR="00234EB6">
        <w:rPr>
          <w:rFonts w:eastAsiaTheme="minorHAnsi"/>
          <w:color w:val="000000" w:themeColor="text1"/>
        </w:rPr>
        <w:t xml:space="preserve"> In</w:t>
      </w:r>
      <w:r w:rsidR="0029340A">
        <w:rPr>
          <w:rFonts w:eastAsiaTheme="minorHAnsi"/>
          <w:color w:val="000000" w:themeColor="text1"/>
        </w:rPr>
        <w:t xml:space="preserve"> </w:t>
      </w:r>
      <w:r w:rsidR="0029340A">
        <w:rPr>
          <w:rFonts w:eastAsiaTheme="minorHAnsi"/>
          <w:i/>
          <w:iCs/>
          <w:color w:val="000000" w:themeColor="text1"/>
        </w:rPr>
        <w:t>The Rhetoric of Romanticism</w:t>
      </w:r>
      <w:r w:rsidR="00286671">
        <w:rPr>
          <w:rFonts w:eastAsiaTheme="minorHAnsi"/>
          <w:color w:val="000000" w:themeColor="text1"/>
        </w:rPr>
        <w:t>,</w:t>
      </w:r>
      <w:r w:rsidR="00286671" w:rsidRPr="00286671">
        <w:rPr>
          <w:rFonts w:eastAsiaTheme="minorHAnsi"/>
          <w:color w:val="000000" w:themeColor="text1"/>
        </w:rPr>
        <w:t xml:space="preserve"> </w:t>
      </w:r>
      <w:r w:rsidR="00286671">
        <w:rPr>
          <w:rFonts w:eastAsiaTheme="minorHAnsi"/>
          <w:color w:val="000000" w:themeColor="text1"/>
        </w:rPr>
        <w:t>67-81.</w:t>
      </w:r>
      <w:r w:rsidR="0029340A">
        <w:rPr>
          <w:rFonts w:eastAsiaTheme="minorHAnsi"/>
          <w:i/>
          <w:iCs/>
          <w:color w:val="000000" w:themeColor="text1"/>
        </w:rPr>
        <w:t xml:space="preserve"> </w:t>
      </w:r>
      <w:r w:rsidR="0029340A">
        <w:rPr>
          <w:rFonts w:eastAsiaTheme="minorHAnsi"/>
          <w:color w:val="000000" w:themeColor="text1"/>
        </w:rPr>
        <w:t>New York: Columbia U</w:t>
      </w:r>
      <w:r w:rsidR="00AC7A4E">
        <w:rPr>
          <w:rFonts w:eastAsiaTheme="minorHAnsi"/>
          <w:color w:val="000000" w:themeColor="text1"/>
        </w:rPr>
        <w:t xml:space="preserve">niversity </w:t>
      </w:r>
      <w:r w:rsidR="0029340A">
        <w:rPr>
          <w:rFonts w:eastAsiaTheme="minorHAnsi"/>
          <w:color w:val="000000" w:themeColor="text1"/>
        </w:rPr>
        <w:t>P</w:t>
      </w:r>
      <w:r w:rsidR="00AC7A4E">
        <w:rPr>
          <w:rFonts w:eastAsiaTheme="minorHAnsi"/>
          <w:color w:val="000000" w:themeColor="text1"/>
        </w:rPr>
        <w:t>ress</w:t>
      </w:r>
      <w:r w:rsidR="0029340A">
        <w:rPr>
          <w:rFonts w:eastAsiaTheme="minorHAnsi"/>
          <w:color w:val="000000" w:themeColor="text1"/>
        </w:rPr>
        <w:t>, 1984.</w:t>
      </w:r>
    </w:p>
    <w:p w14:paraId="6889B8A4" w14:textId="6F270767" w:rsidR="0072040C" w:rsidRPr="00D50417" w:rsidRDefault="0056778B"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 xml:space="preserve"> </w:t>
      </w:r>
      <w:r w:rsidR="0029340A" w:rsidRPr="00D50417">
        <w:rPr>
          <w:color w:val="000000" w:themeColor="text1"/>
        </w:rPr>
        <w:t>———</w:t>
      </w:r>
      <w:r w:rsidR="0029340A">
        <w:rPr>
          <w:color w:val="000000" w:themeColor="text1"/>
        </w:rPr>
        <w:t>.</w:t>
      </w:r>
      <w:r w:rsidR="0029340A" w:rsidRPr="00D50417">
        <w:rPr>
          <w:rFonts w:eastAsiaTheme="minorHAnsi"/>
          <w:color w:val="000000" w:themeColor="text1"/>
        </w:rPr>
        <w:t xml:space="preserve"> </w:t>
      </w:r>
      <w:r w:rsidRPr="00D50417">
        <w:rPr>
          <w:rFonts w:eastAsiaTheme="minorHAnsi"/>
          <w:color w:val="000000" w:themeColor="text1"/>
        </w:rPr>
        <w:t>“Semiology and Rhetoric</w:t>
      </w:r>
      <w:r w:rsidR="00AC7A4E">
        <w:rPr>
          <w:rFonts w:eastAsiaTheme="minorHAnsi"/>
          <w:color w:val="000000" w:themeColor="text1"/>
        </w:rPr>
        <w:t>.</w:t>
      </w:r>
      <w:r w:rsidR="00EF01B8" w:rsidRPr="00D50417">
        <w:rPr>
          <w:rFonts w:eastAsiaTheme="minorHAnsi"/>
          <w:color w:val="000000" w:themeColor="text1"/>
        </w:rPr>
        <w:t xml:space="preserve">” </w:t>
      </w:r>
      <w:r w:rsidR="00EF01B8" w:rsidRPr="00D50417">
        <w:rPr>
          <w:rFonts w:eastAsiaTheme="minorHAnsi"/>
          <w:i/>
          <w:color w:val="000000" w:themeColor="text1"/>
        </w:rPr>
        <w:t>Diacritics</w:t>
      </w:r>
      <w:r w:rsidR="00EF01B8" w:rsidRPr="00D50417">
        <w:rPr>
          <w:rFonts w:eastAsiaTheme="minorHAnsi"/>
          <w:color w:val="000000" w:themeColor="text1"/>
        </w:rPr>
        <w:t xml:space="preserve"> 3</w:t>
      </w:r>
      <w:r w:rsidR="00AC7A4E">
        <w:rPr>
          <w:rFonts w:eastAsiaTheme="minorHAnsi"/>
          <w:color w:val="000000" w:themeColor="text1"/>
        </w:rPr>
        <w:t xml:space="preserve">, no. </w:t>
      </w:r>
      <w:r w:rsidR="00EF01B8" w:rsidRPr="00D50417">
        <w:rPr>
          <w:rFonts w:eastAsiaTheme="minorHAnsi"/>
          <w:color w:val="000000" w:themeColor="text1"/>
        </w:rPr>
        <w:t>3 (1973): 27-33.</w:t>
      </w:r>
    </w:p>
    <w:p w14:paraId="144F0CD3" w14:textId="1C11BA5B" w:rsidR="001C52DC" w:rsidRPr="005A74AF" w:rsidRDefault="0072040C" w:rsidP="00EC6DA1">
      <w:pPr>
        <w:autoSpaceDE w:val="0"/>
        <w:autoSpaceDN w:val="0"/>
        <w:adjustRightInd w:val="0"/>
        <w:spacing w:line="480" w:lineRule="auto"/>
        <w:ind w:left="720" w:hanging="720"/>
        <w:rPr>
          <w:rFonts w:eastAsiaTheme="minorHAnsi"/>
          <w:color w:val="000000" w:themeColor="text1"/>
        </w:rPr>
      </w:pPr>
      <w:proofErr w:type="spellStart"/>
      <w:r w:rsidRPr="00D50417">
        <w:rPr>
          <w:rFonts w:eastAsiaTheme="minorHAnsi"/>
          <w:color w:val="000000" w:themeColor="text1"/>
        </w:rPr>
        <w:t>Descourtilz</w:t>
      </w:r>
      <w:proofErr w:type="spellEnd"/>
      <w:r w:rsidRPr="00D50417">
        <w:rPr>
          <w:rFonts w:eastAsiaTheme="minorHAnsi"/>
          <w:color w:val="000000" w:themeColor="text1"/>
        </w:rPr>
        <w:t xml:space="preserve">, Michel Étienne. </w:t>
      </w:r>
      <w:proofErr w:type="spellStart"/>
      <w:r w:rsidRPr="00D50417">
        <w:rPr>
          <w:rFonts w:eastAsiaTheme="minorHAnsi"/>
          <w:i/>
          <w:color w:val="000000" w:themeColor="text1"/>
        </w:rPr>
        <w:t>Histoire</w:t>
      </w:r>
      <w:proofErr w:type="spellEnd"/>
      <w:r w:rsidRPr="00D50417">
        <w:rPr>
          <w:rFonts w:eastAsiaTheme="minorHAnsi"/>
          <w:i/>
          <w:color w:val="000000" w:themeColor="text1"/>
        </w:rPr>
        <w:t xml:space="preserve"> des </w:t>
      </w:r>
      <w:proofErr w:type="spellStart"/>
      <w:r w:rsidR="00787243">
        <w:rPr>
          <w:rFonts w:eastAsiaTheme="minorHAnsi"/>
          <w:i/>
          <w:color w:val="000000" w:themeColor="text1"/>
        </w:rPr>
        <w:t>D</w:t>
      </w:r>
      <w:r w:rsidRPr="00D50417">
        <w:rPr>
          <w:rFonts w:eastAsiaTheme="minorHAnsi"/>
          <w:i/>
          <w:color w:val="000000" w:themeColor="text1"/>
        </w:rPr>
        <w:t>ésastres</w:t>
      </w:r>
      <w:proofErr w:type="spellEnd"/>
      <w:r w:rsidRPr="00D50417">
        <w:rPr>
          <w:rFonts w:eastAsiaTheme="minorHAnsi"/>
          <w:i/>
          <w:color w:val="000000" w:themeColor="text1"/>
        </w:rPr>
        <w:t xml:space="preserve"> de Saint-Domingue</w:t>
      </w:r>
      <w:r w:rsidR="006E4247" w:rsidRPr="00D50417">
        <w:rPr>
          <w:rFonts w:eastAsiaTheme="minorHAnsi"/>
          <w:color w:val="000000" w:themeColor="text1"/>
        </w:rPr>
        <w:t xml:space="preserve">. Paris: Chez </w:t>
      </w:r>
      <w:proofErr w:type="spellStart"/>
      <w:r w:rsidR="006E4247" w:rsidRPr="00D50417">
        <w:rPr>
          <w:rFonts w:eastAsiaTheme="minorHAnsi"/>
          <w:color w:val="000000" w:themeColor="text1"/>
        </w:rPr>
        <w:t>Garnery</w:t>
      </w:r>
      <w:proofErr w:type="spellEnd"/>
      <w:r w:rsidR="006E4247" w:rsidRPr="00D50417">
        <w:rPr>
          <w:rFonts w:eastAsiaTheme="minorHAnsi"/>
          <w:color w:val="000000" w:themeColor="text1"/>
        </w:rPr>
        <w:t>, 1795.</w:t>
      </w:r>
    </w:p>
    <w:p w14:paraId="4FA02108" w14:textId="0BFA4ABC" w:rsidR="001C52DC" w:rsidRPr="00D50417" w:rsidRDefault="007F3758" w:rsidP="00EC6DA1">
      <w:pPr>
        <w:spacing w:line="480" w:lineRule="auto"/>
        <w:ind w:left="720" w:hanging="720"/>
        <w:rPr>
          <w:iCs/>
          <w:color w:val="000000" w:themeColor="text1"/>
        </w:rPr>
      </w:pPr>
      <w:proofErr w:type="spellStart"/>
      <w:r w:rsidRPr="00D50417">
        <w:rPr>
          <w:iCs/>
          <w:color w:val="000000" w:themeColor="text1"/>
        </w:rPr>
        <w:lastRenderedPageBreak/>
        <w:t>Dolcé</w:t>
      </w:r>
      <w:proofErr w:type="spellEnd"/>
      <w:r w:rsidRPr="00D50417">
        <w:rPr>
          <w:iCs/>
          <w:color w:val="000000" w:themeColor="text1"/>
        </w:rPr>
        <w:t xml:space="preserve">, </w:t>
      </w:r>
      <w:r w:rsidR="001C52DC" w:rsidRPr="00D50417">
        <w:rPr>
          <w:iCs/>
          <w:color w:val="000000" w:themeColor="text1"/>
        </w:rPr>
        <w:t xml:space="preserve">Jacquelin, </w:t>
      </w:r>
      <w:r w:rsidRPr="00D50417">
        <w:rPr>
          <w:iCs/>
          <w:color w:val="000000" w:themeColor="text1"/>
        </w:rPr>
        <w:t xml:space="preserve">Gérard Dorval, and Jean </w:t>
      </w:r>
      <w:proofErr w:type="spellStart"/>
      <w:r w:rsidRPr="00D50417">
        <w:rPr>
          <w:iCs/>
          <w:color w:val="000000" w:themeColor="text1"/>
        </w:rPr>
        <w:t>Miotel</w:t>
      </w:r>
      <w:proofErr w:type="spellEnd"/>
      <w:r w:rsidRPr="00D50417">
        <w:rPr>
          <w:iCs/>
          <w:color w:val="000000" w:themeColor="text1"/>
        </w:rPr>
        <w:t xml:space="preserve"> </w:t>
      </w:r>
      <w:proofErr w:type="spellStart"/>
      <w:r w:rsidRPr="00D50417">
        <w:rPr>
          <w:iCs/>
          <w:color w:val="000000" w:themeColor="text1"/>
        </w:rPr>
        <w:t>Casthely</w:t>
      </w:r>
      <w:proofErr w:type="spellEnd"/>
      <w:r w:rsidR="006C4861" w:rsidRPr="00D50417">
        <w:rPr>
          <w:iCs/>
          <w:color w:val="000000" w:themeColor="text1"/>
        </w:rPr>
        <w:t>.</w:t>
      </w:r>
      <w:r w:rsidRPr="00D50417">
        <w:rPr>
          <w:iCs/>
          <w:color w:val="000000" w:themeColor="text1"/>
        </w:rPr>
        <w:t xml:space="preserve"> </w:t>
      </w:r>
      <w:r w:rsidRPr="00D50417">
        <w:rPr>
          <w:i/>
          <w:iCs/>
          <w:color w:val="000000" w:themeColor="text1"/>
        </w:rPr>
        <w:t xml:space="preserve">Le </w:t>
      </w:r>
      <w:proofErr w:type="spellStart"/>
      <w:r w:rsidRPr="00D50417">
        <w:rPr>
          <w:i/>
          <w:iCs/>
          <w:color w:val="000000" w:themeColor="text1"/>
        </w:rPr>
        <w:t>Romantisme</w:t>
      </w:r>
      <w:proofErr w:type="spellEnd"/>
      <w:r w:rsidRPr="00D50417">
        <w:rPr>
          <w:i/>
          <w:iCs/>
          <w:color w:val="000000" w:themeColor="text1"/>
        </w:rPr>
        <w:t xml:space="preserve"> </w:t>
      </w:r>
      <w:proofErr w:type="spellStart"/>
      <w:r w:rsidRPr="00D50417">
        <w:rPr>
          <w:i/>
          <w:iCs/>
          <w:color w:val="000000" w:themeColor="text1"/>
        </w:rPr>
        <w:t>en</w:t>
      </w:r>
      <w:proofErr w:type="spellEnd"/>
      <w:r w:rsidRPr="00D50417">
        <w:rPr>
          <w:i/>
          <w:iCs/>
          <w:color w:val="000000" w:themeColor="text1"/>
        </w:rPr>
        <w:t xml:space="preserve"> </w:t>
      </w:r>
      <w:proofErr w:type="spellStart"/>
      <w:r w:rsidRPr="00D50417">
        <w:rPr>
          <w:i/>
          <w:iCs/>
          <w:color w:val="000000" w:themeColor="text1"/>
        </w:rPr>
        <w:t>Haïti</w:t>
      </w:r>
      <w:proofErr w:type="spellEnd"/>
      <w:r w:rsidRPr="00D50417">
        <w:rPr>
          <w:i/>
          <w:iCs/>
          <w:color w:val="000000" w:themeColor="text1"/>
        </w:rPr>
        <w:t>:</w:t>
      </w:r>
      <w:r w:rsidR="001C52DC" w:rsidRPr="00D50417">
        <w:rPr>
          <w:i/>
          <w:iCs/>
          <w:color w:val="000000" w:themeColor="text1"/>
        </w:rPr>
        <w:t xml:space="preserve"> </w:t>
      </w:r>
      <w:r w:rsidRPr="00D50417">
        <w:rPr>
          <w:i/>
          <w:iCs/>
          <w:color w:val="000000" w:themeColor="text1"/>
        </w:rPr>
        <w:t xml:space="preserve">La Vie </w:t>
      </w:r>
      <w:proofErr w:type="spellStart"/>
      <w:r w:rsidRPr="00D50417">
        <w:rPr>
          <w:i/>
          <w:iCs/>
          <w:color w:val="000000" w:themeColor="text1"/>
        </w:rPr>
        <w:t>Intellectuelle</w:t>
      </w:r>
      <w:proofErr w:type="spellEnd"/>
      <w:r w:rsidRPr="00D50417">
        <w:rPr>
          <w:i/>
          <w:iCs/>
          <w:color w:val="000000" w:themeColor="text1"/>
        </w:rPr>
        <w:t>, 1804–1915</w:t>
      </w:r>
      <w:r w:rsidR="006E4247" w:rsidRPr="00D50417">
        <w:rPr>
          <w:i/>
          <w:iCs/>
          <w:color w:val="000000" w:themeColor="text1"/>
        </w:rPr>
        <w:t>.</w:t>
      </w:r>
      <w:r w:rsidRPr="00D50417">
        <w:rPr>
          <w:iCs/>
          <w:color w:val="000000" w:themeColor="text1"/>
        </w:rPr>
        <w:t xml:space="preserve"> Port-au Prince, Haiti: Éditions </w:t>
      </w:r>
      <w:proofErr w:type="spellStart"/>
      <w:r w:rsidRPr="00D50417">
        <w:rPr>
          <w:iCs/>
          <w:color w:val="000000" w:themeColor="text1"/>
        </w:rPr>
        <w:t>Fardin</w:t>
      </w:r>
      <w:proofErr w:type="spellEnd"/>
      <w:r w:rsidRPr="00D50417">
        <w:rPr>
          <w:iCs/>
          <w:color w:val="000000" w:themeColor="text1"/>
        </w:rPr>
        <w:t>, 1983</w:t>
      </w:r>
      <w:r w:rsidR="006C4861" w:rsidRPr="00D50417">
        <w:rPr>
          <w:iCs/>
          <w:color w:val="000000" w:themeColor="text1"/>
        </w:rPr>
        <w:t>.</w:t>
      </w:r>
    </w:p>
    <w:p w14:paraId="61C68EAF" w14:textId="7997B08A" w:rsidR="006C4861" w:rsidRPr="00D50417" w:rsidRDefault="009C4B0C" w:rsidP="00EC6DA1">
      <w:pPr>
        <w:spacing w:line="480" w:lineRule="auto"/>
        <w:ind w:left="720" w:hanging="720"/>
        <w:rPr>
          <w:color w:val="000000" w:themeColor="text1"/>
        </w:rPr>
      </w:pPr>
      <w:proofErr w:type="spellStart"/>
      <w:r w:rsidRPr="00D50417">
        <w:rPr>
          <w:color w:val="000000" w:themeColor="text1"/>
        </w:rPr>
        <w:t>Dumesle</w:t>
      </w:r>
      <w:proofErr w:type="spellEnd"/>
      <w:r w:rsidRPr="00D50417">
        <w:rPr>
          <w:color w:val="000000" w:themeColor="text1"/>
        </w:rPr>
        <w:t>,</w:t>
      </w:r>
      <w:r w:rsidR="00F418B2" w:rsidRPr="00D50417">
        <w:rPr>
          <w:color w:val="000000" w:themeColor="text1"/>
        </w:rPr>
        <w:t xml:space="preserve"> Charles </w:t>
      </w:r>
      <w:proofErr w:type="spellStart"/>
      <w:r w:rsidR="00F418B2" w:rsidRPr="00D50417">
        <w:rPr>
          <w:color w:val="000000" w:themeColor="text1"/>
        </w:rPr>
        <w:t>Hérard</w:t>
      </w:r>
      <w:proofErr w:type="spellEnd"/>
      <w:r w:rsidR="006C4861" w:rsidRPr="00D50417">
        <w:rPr>
          <w:color w:val="000000" w:themeColor="text1"/>
        </w:rPr>
        <w:t>.</w:t>
      </w:r>
      <w:r w:rsidRPr="00D50417">
        <w:rPr>
          <w:color w:val="000000" w:themeColor="text1"/>
        </w:rPr>
        <w:t xml:space="preserve"> </w:t>
      </w:r>
      <w:r w:rsidRPr="00D50417">
        <w:rPr>
          <w:i/>
          <w:color w:val="000000" w:themeColor="text1"/>
        </w:rPr>
        <w:t xml:space="preserve">Voyage dans le </w:t>
      </w:r>
      <w:proofErr w:type="spellStart"/>
      <w:r w:rsidRPr="00D50417">
        <w:rPr>
          <w:i/>
          <w:color w:val="000000" w:themeColor="text1"/>
        </w:rPr>
        <w:t>nord</w:t>
      </w:r>
      <w:proofErr w:type="spellEnd"/>
      <w:r w:rsidRPr="00D50417">
        <w:rPr>
          <w:i/>
          <w:color w:val="000000" w:themeColor="text1"/>
        </w:rPr>
        <w:t xml:space="preserve"> </w:t>
      </w:r>
      <w:proofErr w:type="spellStart"/>
      <w:r w:rsidRPr="00D50417">
        <w:rPr>
          <w:i/>
          <w:color w:val="000000" w:themeColor="text1"/>
        </w:rPr>
        <w:t>d’Hayti</w:t>
      </w:r>
      <w:proofErr w:type="spellEnd"/>
      <w:r w:rsidR="0065333C" w:rsidRPr="00D50417">
        <w:rPr>
          <w:i/>
          <w:color w:val="000000" w:themeColor="text1"/>
        </w:rPr>
        <w:t>.</w:t>
      </w:r>
      <w:r w:rsidRPr="00D50417">
        <w:rPr>
          <w:color w:val="000000" w:themeColor="text1"/>
        </w:rPr>
        <w:t xml:space="preserve"> </w:t>
      </w:r>
      <w:proofErr w:type="spellStart"/>
      <w:r w:rsidRPr="00D50417">
        <w:rPr>
          <w:color w:val="000000" w:themeColor="text1"/>
        </w:rPr>
        <w:t>Cayes</w:t>
      </w:r>
      <w:proofErr w:type="spellEnd"/>
      <w:r w:rsidRPr="00D50417">
        <w:rPr>
          <w:color w:val="000000" w:themeColor="text1"/>
        </w:rPr>
        <w:t>, Haiti: Government Imprint,</w:t>
      </w:r>
      <w:r w:rsidR="00F418B2" w:rsidRPr="00D50417">
        <w:rPr>
          <w:color w:val="000000" w:themeColor="text1"/>
        </w:rPr>
        <w:t xml:space="preserve"> </w:t>
      </w:r>
      <w:r w:rsidRPr="00D50417">
        <w:rPr>
          <w:color w:val="000000" w:themeColor="text1"/>
        </w:rPr>
        <w:t>1824</w:t>
      </w:r>
      <w:r w:rsidR="00F418B2" w:rsidRPr="00D50417">
        <w:rPr>
          <w:color w:val="000000" w:themeColor="text1"/>
        </w:rPr>
        <w:t>.</w:t>
      </w:r>
      <w:r w:rsidR="006C4861" w:rsidRPr="00D50417">
        <w:rPr>
          <w:color w:val="000000" w:themeColor="text1"/>
        </w:rPr>
        <w:t xml:space="preserve"> </w:t>
      </w:r>
    </w:p>
    <w:p w14:paraId="17D57FE4" w14:textId="11B9478B" w:rsidR="006C4861" w:rsidRPr="00D50417" w:rsidRDefault="00101B69" w:rsidP="00EC6DA1">
      <w:pPr>
        <w:spacing w:line="480" w:lineRule="auto"/>
        <w:ind w:left="720" w:hanging="720"/>
        <w:rPr>
          <w:color w:val="000000" w:themeColor="text1"/>
        </w:rPr>
      </w:pPr>
      <w:r w:rsidRPr="00D50417">
        <w:rPr>
          <w:color w:val="000000" w:themeColor="text1"/>
        </w:rPr>
        <w:t>“</w:t>
      </w:r>
      <w:proofErr w:type="gramStart"/>
      <w:r w:rsidR="006C4861" w:rsidRPr="00D50417">
        <w:rPr>
          <w:color w:val="000000" w:themeColor="text1"/>
        </w:rPr>
        <w:t>environ</w:t>
      </w:r>
      <w:proofErr w:type="gramEnd"/>
      <w:r w:rsidR="006C4861" w:rsidRPr="00D50417">
        <w:rPr>
          <w:color w:val="000000" w:themeColor="text1"/>
        </w:rPr>
        <w:t>, v.</w:t>
      </w:r>
      <w:r w:rsidRPr="00D50417">
        <w:rPr>
          <w:color w:val="000000" w:themeColor="text1"/>
        </w:rPr>
        <w:t>”</w:t>
      </w:r>
      <w:r w:rsidR="006C4861" w:rsidRPr="00D50417">
        <w:rPr>
          <w:color w:val="000000" w:themeColor="text1"/>
        </w:rPr>
        <w:t> </w:t>
      </w:r>
      <w:r w:rsidR="006C4861" w:rsidRPr="00D50417">
        <w:rPr>
          <w:i/>
          <w:iCs/>
          <w:color w:val="000000" w:themeColor="text1"/>
        </w:rPr>
        <w:t>OED Online</w:t>
      </w:r>
      <w:r w:rsidR="006C4861" w:rsidRPr="00D50417">
        <w:rPr>
          <w:color w:val="000000" w:themeColor="text1"/>
        </w:rPr>
        <w:t>. Oxford University Press, December 2020. Web. 10 December 2020.</w:t>
      </w:r>
    </w:p>
    <w:p w14:paraId="08C42480" w14:textId="66EFD54F" w:rsidR="00AB547E" w:rsidRPr="00D50417" w:rsidRDefault="00101B69" w:rsidP="00EC6DA1">
      <w:pPr>
        <w:spacing w:line="480" w:lineRule="auto"/>
        <w:ind w:left="720" w:hanging="720"/>
        <w:rPr>
          <w:color w:val="000000" w:themeColor="text1"/>
        </w:rPr>
      </w:pPr>
      <w:r w:rsidRPr="00D50417">
        <w:rPr>
          <w:color w:val="000000" w:themeColor="text1"/>
        </w:rPr>
        <w:t>“</w:t>
      </w:r>
      <w:proofErr w:type="gramStart"/>
      <w:r w:rsidR="006C4861" w:rsidRPr="00D50417">
        <w:rPr>
          <w:color w:val="000000" w:themeColor="text1"/>
        </w:rPr>
        <w:t>environment</w:t>
      </w:r>
      <w:proofErr w:type="gramEnd"/>
      <w:r w:rsidR="006C4861" w:rsidRPr="00D50417">
        <w:rPr>
          <w:color w:val="000000" w:themeColor="text1"/>
        </w:rPr>
        <w:t>, n.</w:t>
      </w:r>
      <w:r w:rsidRPr="00D50417">
        <w:rPr>
          <w:color w:val="000000" w:themeColor="text1"/>
        </w:rPr>
        <w:t>”</w:t>
      </w:r>
      <w:r w:rsidR="006C4861" w:rsidRPr="00D50417">
        <w:rPr>
          <w:color w:val="000000" w:themeColor="text1"/>
        </w:rPr>
        <w:t> </w:t>
      </w:r>
      <w:r w:rsidR="006C4861" w:rsidRPr="00D50417">
        <w:rPr>
          <w:i/>
          <w:iCs/>
          <w:color w:val="000000" w:themeColor="text1"/>
        </w:rPr>
        <w:t>OED Online</w:t>
      </w:r>
      <w:r w:rsidR="006C4861" w:rsidRPr="00D50417">
        <w:rPr>
          <w:color w:val="000000" w:themeColor="text1"/>
        </w:rPr>
        <w:t>. Oxford University Press, December 2020. Web. 11 December 2020.</w:t>
      </w:r>
    </w:p>
    <w:p w14:paraId="3D934B90" w14:textId="27A97FF5" w:rsidR="00593A76" w:rsidRDefault="00AB547E" w:rsidP="00EC6DA1">
      <w:pPr>
        <w:spacing w:line="480" w:lineRule="auto"/>
        <w:ind w:left="720" w:hanging="720"/>
        <w:rPr>
          <w:color w:val="000000" w:themeColor="text1"/>
        </w:rPr>
      </w:pPr>
      <w:r w:rsidRPr="00D50417">
        <w:rPr>
          <w:color w:val="000000" w:themeColor="text1"/>
        </w:rPr>
        <w:t xml:space="preserve">Garrard, Greg. </w:t>
      </w:r>
      <w:r w:rsidRPr="00D50417">
        <w:rPr>
          <w:i/>
          <w:color w:val="000000" w:themeColor="text1"/>
        </w:rPr>
        <w:t>Ecocriticism</w:t>
      </w:r>
      <w:r w:rsidRPr="00D50417">
        <w:rPr>
          <w:color w:val="000000" w:themeColor="text1"/>
        </w:rPr>
        <w:t>. London and New York: Routledge, 2011.</w:t>
      </w:r>
    </w:p>
    <w:p w14:paraId="2C9EA948" w14:textId="68AA6B03" w:rsidR="009515E0" w:rsidRPr="009515E0" w:rsidRDefault="009515E0" w:rsidP="009515E0">
      <w:pPr>
        <w:spacing w:line="480" w:lineRule="auto"/>
        <w:ind w:left="720" w:hanging="720"/>
        <w:rPr>
          <w:iCs/>
          <w:color w:val="000000" w:themeColor="text1"/>
        </w:rPr>
      </w:pPr>
      <w:r w:rsidRPr="00D50417">
        <w:rPr>
          <w:rFonts w:eastAsiaTheme="minorHAnsi"/>
          <w:color w:val="000000" w:themeColor="text1"/>
        </w:rPr>
        <w:t>Janowitz</w:t>
      </w:r>
      <w:r>
        <w:rPr>
          <w:rFonts w:eastAsiaTheme="minorHAnsi"/>
          <w:color w:val="000000" w:themeColor="text1"/>
        </w:rPr>
        <w:t xml:space="preserve">, </w:t>
      </w:r>
      <w:r w:rsidRPr="00D50417">
        <w:rPr>
          <w:rFonts w:eastAsiaTheme="minorHAnsi"/>
          <w:color w:val="000000" w:themeColor="text1"/>
        </w:rPr>
        <w:t>Anne</w:t>
      </w:r>
      <w:r>
        <w:rPr>
          <w:rFonts w:eastAsiaTheme="minorHAnsi"/>
          <w:color w:val="000000" w:themeColor="text1"/>
        </w:rPr>
        <w:t>.</w:t>
      </w:r>
      <w:r w:rsidRPr="00D50417">
        <w:rPr>
          <w:rFonts w:eastAsiaTheme="minorHAnsi"/>
          <w:color w:val="000000" w:themeColor="text1"/>
        </w:rPr>
        <w:t xml:space="preserve"> </w:t>
      </w:r>
      <w:r w:rsidRPr="00D50417">
        <w:rPr>
          <w:rFonts w:eastAsiaTheme="minorHAnsi"/>
          <w:i/>
          <w:color w:val="000000" w:themeColor="text1"/>
        </w:rPr>
        <w:t>England’s Ruins: Poetic Purpose and the National Landscape</w:t>
      </w:r>
      <w:r>
        <w:rPr>
          <w:rFonts w:eastAsiaTheme="minorHAnsi"/>
          <w:i/>
          <w:color w:val="000000" w:themeColor="text1"/>
        </w:rPr>
        <w:t xml:space="preserve">. </w:t>
      </w:r>
      <w:r>
        <w:rPr>
          <w:rFonts w:eastAsiaTheme="minorHAnsi"/>
          <w:iCs/>
          <w:color w:val="000000" w:themeColor="text1"/>
        </w:rPr>
        <w:t>West Sussex, UK and Hoboken, NJ: Blackwell, 1990.</w:t>
      </w:r>
    </w:p>
    <w:p w14:paraId="1D3E563E" w14:textId="0A1AEFBD" w:rsidR="00CE4556" w:rsidRPr="00D50417" w:rsidRDefault="00593A76" w:rsidP="00EC6DA1">
      <w:pPr>
        <w:spacing w:line="480" w:lineRule="auto"/>
        <w:ind w:left="720" w:hanging="720"/>
        <w:rPr>
          <w:color w:val="000000" w:themeColor="text1"/>
        </w:rPr>
      </w:pPr>
      <w:r w:rsidRPr="00D50417">
        <w:rPr>
          <w:color w:val="000000" w:themeColor="text1"/>
        </w:rPr>
        <w:t>James-Wilson, Symon. “Roads, Routes, And Roots: The (</w:t>
      </w:r>
      <w:proofErr w:type="spellStart"/>
      <w:r w:rsidRPr="00D50417">
        <w:rPr>
          <w:color w:val="000000" w:themeColor="text1"/>
        </w:rPr>
        <w:t>Im</w:t>
      </w:r>
      <w:proofErr w:type="spellEnd"/>
      <w:r w:rsidRPr="00D50417">
        <w:rPr>
          <w:color w:val="000000" w:themeColor="text1"/>
        </w:rPr>
        <w:t xml:space="preserve">)Possible Spatial Mnemonics </w:t>
      </w:r>
      <w:r w:rsidR="00691231" w:rsidRPr="00D50417">
        <w:rPr>
          <w:color w:val="000000" w:themeColor="text1"/>
        </w:rPr>
        <w:t>of</w:t>
      </w:r>
      <w:r w:rsidRPr="00D50417">
        <w:rPr>
          <w:color w:val="000000" w:themeColor="text1"/>
        </w:rPr>
        <w:t xml:space="preserve"> Black Infrastructure.” </w:t>
      </w:r>
      <w:r w:rsidRPr="00D50417">
        <w:rPr>
          <w:i/>
          <w:iCs/>
          <w:color w:val="000000" w:themeColor="text1"/>
        </w:rPr>
        <w:t>Society and Space</w:t>
      </w:r>
      <w:r w:rsidRPr="00D50417">
        <w:rPr>
          <w:color w:val="000000" w:themeColor="text1"/>
        </w:rPr>
        <w:t>,</w:t>
      </w:r>
      <w:r w:rsidR="00691231">
        <w:rPr>
          <w:color w:val="000000" w:themeColor="text1"/>
        </w:rPr>
        <w:t xml:space="preserve"> </w:t>
      </w:r>
      <w:r w:rsidRPr="00D50417">
        <w:rPr>
          <w:color w:val="000000" w:themeColor="text1"/>
        </w:rPr>
        <w:t>2018</w:t>
      </w:r>
      <w:r w:rsidR="005C6C6D">
        <w:rPr>
          <w:color w:val="000000" w:themeColor="text1"/>
        </w:rPr>
        <w:t xml:space="preserve">. </w:t>
      </w:r>
      <w:hyperlink r:id="rId12" w:history="1">
        <w:r w:rsidRPr="00D50417">
          <w:rPr>
            <w:rStyle w:val="Hyperlink"/>
            <w:color w:val="000000" w:themeColor="text1"/>
          </w:rPr>
          <w:t>https://www.societyandspace.org/articles/roads-routes-and-roots-the-im-possible-spatial-mnemonics-of-black-infrastructure</w:t>
        </w:r>
      </w:hyperlink>
      <w:r w:rsidRPr="00D50417">
        <w:rPr>
          <w:color w:val="000000" w:themeColor="text1"/>
        </w:rPr>
        <w:t>.</w:t>
      </w:r>
    </w:p>
    <w:p w14:paraId="5BC316F2" w14:textId="0FF4D023" w:rsidR="003347E3" w:rsidRPr="00D50417" w:rsidRDefault="00CE4556" w:rsidP="00EC6DA1">
      <w:pPr>
        <w:spacing w:line="480" w:lineRule="auto"/>
        <w:ind w:left="720" w:hanging="720"/>
        <w:rPr>
          <w:color w:val="000000" w:themeColor="text1"/>
        </w:rPr>
      </w:pPr>
      <w:r w:rsidRPr="00D50417">
        <w:rPr>
          <w:color w:val="000000" w:themeColor="text1"/>
        </w:rPr>
        <w:t xml:space="preserve">Latour, Bruno. </w:t>
      </w:r>
      <w:r w:rsidRPr="00D50417">
        <w:rPr>
          <w:i/>
          <w:color w:val="000000" w:themeColor="text1"/>
        </w:rPr>
        <w:t>Politics of Nature</w:t>
      </w:r>
      <w:r w:rsidR="004A0AB1">
        <w:rPr>
          <w:color w:val="000000" w:themeColor="text1"/>
        </w:rPr>
        <w:t>.</w:t>
      </w:r>
      <w:r w:rsidRPr="00D50417">
        <w:rPr>
          <w:color w:val="000000" w:themeColor="text1"/>
        </w:rPr>
        <w:t xml:space="preserve"> Trans</w:t>
      </w:r>
      <w:r w:rsidR="00787243">
        <w:rPr>
          <w:color w:val="000000" w:themeColor="text1"/>
        </w:rPr>
        <w:t>lated by</w:t>
      </w:r>
      <w:r w:rsidRPr="00D50417">
        <w:rPr>
          <w:color w:val="000000" w:themeColor="text1"/>
        </w:rPr>
        <w:t xml:space="preserve"> Catherine Porter. </w:t>
      </w:r>
      <w:r w:rsidR="00787243" w:rsidRPr="00D50417">
        <w:rPr>
          <w:color w:val="000000" w:themeColor="text1"/>
        </w:rPr>
        <w:t xml:space="preserve">Cambridge, MA. </w:t>
      </w:r>
      <w:r w:rsidR="00787243">
        <w:rPr>
          <w:color w:val="000000" w:themeColor="text1"/>
        </w:rPr>
        <w:t>a</w:t>
      </w:r>
      <w:r w:rsidR="00787243" w:rsidRPr="00D50417">
        <w:rPr>
          <w:color w:val="000000" w:themeColor="text1"/>
        </w:rPr>
        <w:t>nd London:</w:t>
      </w:r>
      <w:r w:rsidR="00787243" w:rsidRPr="00D50417">
        <w:rPr>
          <w:i/>
          <w:color w:val="000000" w:themeColor="text1"/>
        </w:rPr>
        <w:t xml:space="preserve"> </w:t>
      </w:r>
      <w:r w:rsidRPr="00D50417">
        <w:rPr>
          <w:color w:val="000000" w:themeColor="text1"/>
        </w:rPr>
        <w:t>Harvard U</w:t>
      </w:r>
      <w:r w:rsidR="00787243">
        <w:rPr>
          <w:color w:val="000000" w:themeColor="text1"/>
        </w:rPr>
        <w:t xml:space="preserve">niversity </w:t>
      </w:r>
      <w:r w:rsidRPr="00D50417">
        <w:rPr>
          <w:color w:val="000000" w:themeColor="text1"/>
        </w:rPr>
        <w:t>P</w:t>
      </w:r>
      <w:r w:rsidR="00787243">
        <w:rPr>
          <w:color w:val="000000" w:themeColor="text1"/>
        </w:rPr>
        <w:t>ress</w:t>
      </w:r>
      <w:r w:rsidRPr="00D50417">
        <w:rPr>
          <w:color w:val="000000" w:themeColor="text1"/>
        </w:rPr>
        <w:t>, 2004.</w:t>
      </w:r>
    </w:p>
    <w:p w14:paraId="460F71E3" w14:textId="3DE19260" w:rsidR="00F36364" w:rsidRPr="005A74AF" w:rsidRDefault="003347E3" w:rsidP="00EC6DA1">
      <w:pPr>
        <w:pStyle w:val="EndnoteText"/>
        <w:spacing w:line="480" w:lineRule="auto"/>
        <w:ind w:left="720" w:hanging="720"/>
        <w:rPr>
          <w:i/>
          <w:color w:val="000000" w:themeColor="text1"/>
          <w:sz w:val="24"/>
          <w:szCs w:val="24"/>
        </w:rPr>
      </w:pPr>
      <w:r w:rsidRPr="00D50417">
        <w:rPr>
          <w:color w:val="000000" w:themeColor="text1"/>
          <w:sz w:val="24"/>
          <w:szCs w:val="24"/>
        </w:rPr>
        <w:t xml:space="preserve">Le Borgne de </w:t>
      </w:r>
      <w:proofErr w:type="spellStart"/>
      <w:r w:rsidRPr="00D50417">
        <w:rPr>
          <w:color w:val="000000" w:themeColor="text1"/>
          <w:sz w:val="24"/>
          <w:szCs w:val="24"/>
        </w:rPr>
        <w:t>Boigne</w:t>
      </w:r>
      <w:proofErr w:type="spellEnd"/>
      <w:r w:rsidRPr="00D50417">
        <w:rPr>
          <w:color w:val="000000" w:themeColor="text1"/>
          <w:sz w:val="24"/>
          <w:szCs w:val="24"/>
        </w:rPr>
        <w:t xml:space="preserve">, Claude-Pierre-Joseph, </w:t>
      </w:r>
      <w:r w:rsidRPr="00D50417">
        <w:rPr>
          <w:i/>
          <w:color w:val="000000" w:themeColor="text1"/>
          <w:sz w:val="24"/>
          <w:szCs w:val="24"/>
        </w:rPr>
        <w:t xml:space="preserve">Nouveau </w:t>
      </w:r>
      <w:proofErr w:type="spellStart"/>
      <w:r w:rsidR="00787243">
        <w:rPr>
          <w:i/>
          <w:color w:val="000000" w:themeColor="text1"/>
          <w:sz w:val="24"/>
          <w:szCs w:val="24"/>
        </w:rPr>
        <w:t>S</w:t>
      </w:r>
      <w:r w:rsidRPr="00D50417">
        <w:rPr>
          <w:i/>
          <w:color w:val="000000" w:themeColor="text1"/>
          <w:sz w:val="24"/>
          <w:szCs w:val="24"/>
        </w:rPr>
        <w:t>ystème</w:t>
      </w:r>
      <w:proofErr w:type="spellEnd"/>
      <w:r w:rsidRPr="00D50417">
        <w:rPr>
          <w:i/>
          <w:color w:val="000000" w:themeColor="text1"/>
          <w:sz w:val="24"/>
          <w:szCs w:val="24"/>
        </w:rPr>
        <w:t xml:space="preserve"> de </w:t>
      </w:r>
      <w:proofErr w:type="spellStart"/>
      <w:r w:rsidR="00787243">
        <w:rPr>
          <w:i/>
          <w:color w:val="000000" w:themeColor="text1"/>
          <w:sz w:val="24"/>
          <w:szCs w:val="24"/>
        </w:rPr>
        <w:t>S</w:t>
      </w:r>
      <w:r w:rsidRPr="00D50417">
        <w:rPr>
          <w:i/>
          <w:color w:val="000000" w:themeColor="text1"/>
          <w:sz w:val="24"/>
          <w:szCs w:val="24"/>
        </w:rPr>
        <w:t>olonisation</w:t>
      </w:r>
      <w:proofErr w:type="spellEnd"/>
      <w:r w:rsidRPr="00D50417">
        <w:rPr>
          <w:i/>
          <w:color w:val="000000" w:themeColor="text1"/>
          <w:sz w:val="24"/>
          <w:szCs w:val="24"/>
        </w:rPr>
        <w:t xml:space="preserve"> pour</w:t>
      </w:r>
      <w:r w:rsidR="00737D1D" w:rsidRPr="00D50417">
        <w:rPr>
          <w:i/>
          <w:color w:val="000000" w:themeColor="text1"/>
          <w:sz w:val="24"/>
          <w:szCs w:val="24"/>
        </w:rPr>
        <w:t xml:space="preserve"> </w:t>
      </w:r>
      <w:r w:rsidRPr="00D50417">
        <w:rPr>
          <w:i/>
          <w:color w:val="000000" w:themeColor="text1"/>
          <w:sz w:val="24"/>
          <w:szCs w:val="24"/>
        </w:rPr>
        <w:t>Saint-Domingue</w:t>
      </w:r>
      <w:r w:rsidR="00787243">
        <w:rPr>
          <w:iCs/>
          <w:color w:val="000000" w:themeColor="text1"/>
          <w:sz w:val="24"/>
          <w:szCs w:val="24"/>
        </w:rPr>
        <w:t>.</w:t>
      </w:r>
      <w:r w:rsidRPr="00D50417">
        <w:rPr>
          <w:i/>
          <w:color w:val="000000" w:themeColor="text1"/>
          <w:sz w:val="24"/>
          <w:szCs w:val="24"/>
        </w:rPr>
        <w:t xml:space="preserve"> </w:t>
      </w:r>
      <w:r w:rsidRPr="00D50417">
        <w:rPr>
          <w:color w:val="000000" w:themeColor="text1"/>
          <w:sz w:val="24"/>
          <w:szCs w:val="24"/>
        </w:rPr>
        <w:t xml:space="preserve">Paris: </w:t>
      </w:r>
      <w:proofErr w:type="spellStart"/>
      <w:r w:rsidRPr="00D50417">
        <w:rPr>
          <w:color w:val="000000" w:themeColor="text1"/>
          <w:sz w:val="24"/>
          <w:szCs w:val="24"/>
        </w:rPr>
        <w:t>Dondy</w:t>
      </w:r>
      <w:proofErr w:type="spellEnd"/>
      <w:r w:rsidRPr="00D50417">
        <w:rPr>
          <w:color w:val="000000" w:themeColor="text1"/>
          <w:sz w:val="24"/>
          <w:szCs w:val="24"/>
        </w:rPr>
        <w:t xml:space="preserve"> Dupré, 1817.</w:t>
      </w:r>
    </w:p>
    <w:p w14:paraId="2594B88C" w14:textId="51449E56" w:rsidR="00707B75" w:rsidRPr="00D50417" w:rsidRDefault="00F36364" w:rsidP="00EC6DA1">
      <w:pPr>
        <w:spacing w:line="480" w:lineRule="auto"/>
        <w:ind w:left="720" w:hanging="720"/>
        <w:rPr>
          <w:color w:val="000000" w:themeColor="text1"/>
        </w:rPr>
      </w:pPr>
      <w:r w:rsidRPr="00D50417">
        <w:rPr>
          <w:color w:val="000000" w:themeColor="text1"/>
        </w:rPr>
        <w:t xml:space="preserve">Mercier, </w:t>
      </w:r>
      <w:r w:rsidR="007137D2" w:rsidRPr="00D50417">
        <w:rPr>
          <w:color w:val="000000" w:themeColor="text1"/>
        </w:rPr>
        <w:t>Louis-Sébastien</w:t>
      </w:r>
      <w:r w:rsidR="006C4861" w:rsidRPr="00D50417">
        <w:rPr>
          <w:color w:val="000000" w:themeColor="text1"/>
        </w:rPr>
        <w:t>.</w:t>
      </w:r>
      <w:r w:rsidR="007137D2" w:rsidRPr="00D50417">
        <w:rPr>
          <w:color w:val="000000" w:themeColor="text1"/>
        </w:rPr>
        <w:t xml:space="preserve"> </w:t>
      </w:r>
      <w:proofErr w:type="spellStart"/>
      <w:r w:rsidRPr="00D50417">
        <w:rPr>
          <w:i/>
          <w:color w:val="000000" w:themeColor="text1"/>
        </w:rPr>
        <w:t>Néologie</w:t>
      </w:r>
      <w:proofErr w:type="spellEnd"/>
      <w:r w:rsidRPr="00D50417">
        <w:rPr>
          <w:i/>
          <w:color w:val="000000" w:themeColor="text1"/>
        </w:rPr>
        <w:t xml:space="preserve">: </w:t>
      </w:r>
      <w:proofErr w:type="spellStart"/>
      <w:r w:rsidRPr="00D50417">
        <w:rPr>
          <w:i/>
          <w:color w:val="000000" w:themeColor="text1"/>
        </w:rPr>
        <w:t>ou</w:t>
      </w:r>
      <w:proofErr w:type="spellEnd"/>
      <w:r w:rsidRPr="00D50417">
        <w:rPr>
          <w:i/>
          <w:color w:val="000000" w:themeColor="text1"/>
        </w:rPr>
        <w:t xml:space="preserve"> </w:t>
      </w:r>
      <w:proofErr w:type="spellStart"/>
      <w:r w:rsidRPr="00D50417">
        <w:rPr>
          <w:i/>
          <w:color w:val="000000" w:themeColor="text1"/>
        </w:rPr>
        <w:t>Vocabulaire</w:t>
      </w:r>
      <w:proofErr w:type="spellEnd"/>
      <w:r w:rsidRPr="00D50417">
        <w:rPr>
          <w:i/>
          <w:color w:val="000000" w:themeColor="text1"/>
        </w:rPr>
        <w:t xml:space="preserve"> de </w:t>
      </w:r>
      <w:r w:rsidR="00787243">
        <w:rPr>
          <w:i/>
          <w:color w:val="000000" w:themeColor="text1"/>
        </w:rPr>
        <w:t>M</w:t>
      </w:r>
      <w:r w:rsidRPr="00D50417">
        <w:rPr>
          <w:i/>
          <w:color w:val="000000" w:themeColor="text1"/>
        </w:rPr>
        <w:t xml:space="preserve">ots </w:t>
      </w:r>
      <w:r w:rsidR="00787243">
        <w:rPr>
          <w:i/>
          <w:color w:val="000000" w:themeColor="text1"/>
        </w:rPr>
        <w:t>N</w:t>
      </w:r>
      <w:r w:rsidRPr="00D50417">
        <w:rPr>
          <w:i/>
          <w:color w:val="000000" w:themeColor="text1"/>
        </w:rPr>
        <w:t xml:space="preserve">ouveaux, à </w:t>
      </w:r>
      <w:proofErr w:type="spellStart"/>
      <w:r w:rsidR="00787243">
        <w:rPr>
          <w:i/>
          <w:color w:val="000000" w:themeColor="text1"/>
        </w:rPr>
        <w:t>R</w:t>
      </w:r>
      <w:r w:rsidRPr="00D50417">
        <w:rPr>
          <w:i/>
          <w:color w:val="000000" w:themeColor="text1"/>
        </w:rPr>
        <w:t>enouveler</w:t>
      </w:r>
      <w:proofErr w:type="spellEnd"/>
      <w:r w:rsidRPr="00D50417">
        <w:rPr>
          <w:i/>
          <w:color w:val="000000" w:themeColor="text1"/>
        </w:rPr>
        <w:t xml:space="preserve">, </w:t>
      </w:r>
      <w:proofErr w:type="spellStart"/>
      <w:r w:rsidRPr="00D50417">
        <w:rPr>
          <w:i/>
          <w:color w:val="000000" w:themeColor="text1"/>
        </w:rPr>
        <w:t>ou</w:t>
      </w:r>
      <w:proofErr w:type="spellEnd"/>
      <w:r w:rsidRPr="00D50417">
        <w:rPr>
          <w:i/>
          <w:color w:val="000000" w:themeColor="text1"/>
        </w:rPr>
        <w:t xml:space="preserve"> </w:t>
      </w:r>
      <w:r w:rsidR="00787243">
        <w:rPr>
          <w:i/>
          <w:color w:val="000000" w:themeColor="text1"/>
        </w:rPr>
        <w:t>P</w:t>
      </w:r>
      <w:r w:rsidRPr="00D50417">
        <w:rPr>
          <w:i/>
          <w:color w:val="000000" w:themeColor="text1"/>
        </w:rPr>
        <w:t xml:space="preserve">ris dans des </w:t>
      </w:r>
      <w:proofErr w:type="spellStart"/>
      <w:r w:rsidR="00787243">
        <w:rPr>
          <w:i/>
          <w:color w:val="000000" w:themeColor="text1"/>
        </w:rPr>
        <w:t>A</w:t>
      </w:r>
      <w:r w:rsidRPr="00D50417">
        <w:rPr>
          <w:i/>
          <w:color w:val="000000" w:themeColor="text1"/>
        </w:rPr>
        <w:t>cceptions</w:t>
      </w:r>
      <w:proofErr w:type="spellEnd"/>
      <w:r w:rsidRPr="00D50417">
        <w:rPr>
          <w:i/>
          <w:color w:val="000000" w:themeColor="text1"/>
        </w:rPr>
        <w:t xml:space="preserve"> Nouvelles</w:t>
      </w:r>
      <w:r w:rsidR="0065333C" w:rsidRPr="00D50417">
        <w:rPr>
          <w:i/>
          <w:color w:val="000000" w:themeColor="text1"/>
        </w:rPr>
        <w:t>.</w:t>
      </w:r>
      <w:r w:rsidRPr="00D50417">
        <w:rPr>
          <w:color w:val="000000" w:themeColor="text1"/>
        </w:rPr>
        <w:t xml:space="preserve"> Paris: </w:t>
      </w:r>
      <w:proofErr w:type="spellStart"/>
      <w:r w:rsidRPr="00D50417">
        <w:rPr>
          <w:color w:val="000000" w:themeColor="text1"/>
        </w:rPr>
        <w:t>Moussard</w:t>
      </w:r>
      <w:proofErr w:type="spellEnd"/>
      <w:r w:rsidRPr="00D50417">
        <w:rPr>
          <w:color w:val="000000" w:themeColor="text1"/>
        </w:rPr>
        <w:t>, 1801</w:t>
      </w:r>
      <w:r w:rsidR="0065333C" w:rsidRPr="00D50417">
        <w:rPr>
          <w:color w:val="000000" w:themeColor="text1"/>
        </w:rPr>
        <w:t>.</w:t>
      </w:r>
    </w:p>
    <w:p w14:paraId="0EDFBF39" w14:textId="41EEA072" w:rsidR="001510A7" w:rsidRDefault="001510A7" w:rsidP="00EC6DA1">
      <w:pPr>
        <w:spacing w:line="480" w:lineRule="auto"/>
        <w:ind w:left="720" w:hanging="720"/>
        <w:rPr>
          <w:color w:val="000000" w:themeColor="text1"/>
        </w:rPr>
      </w:pPr>
      <w:r w:rsidRPr="00D50417">
        <w:rPr>
          <w:color w:val="000000" w:themeColor="text1"/>
        </w:rPr>
        <w:t xml:space="preserve">Nixon, Rob. </w:t>
      </w:r>
      <w:r w:rsidRPr="00D50417">
        <w:rPr>
          <w:i/>
          <w:color w:val="000000" w:themeColor="text1"/>
        </w:rPr>
        <w:t>Slow Violence and the Environmentalism of the Poor.</w:t>
      </w:r>
      <w:r w:rsidRPr="00D50417">
        <w:rPr>
          <w:color w:val="000000" w:themeColor="text1"/>
        </w:rPr>
        <w:t xml:space="preserve"> Cambridge, MA. </w:t>
      </w:r>
      <w:r w:rsidR="00787243">
        <w:rPr>
          <w:color w:val="000000" w:themeColor="text1"/>
        </w:rPr>
        <w:t>a</w:t>
      </w:r>
      <w:r w:rsidRPr="00D50417">
        <w:rPr>
          <w:color w:val="000000" w:themeColor="text1"/>
        </w:rPr>
        <w:t>nd London:</w:t>
      </w:r>
      <w:r w:rsidRPr="00D50417">
        <w:rPr>
          <w:i/>
          <w:color w:val="000000" w:themeColor="text1"/>
        </w:rPr>
        <w:t xml:space="preserve"> </w:t>
      </w:r>
      <w:r w:rsidRPr="00D50417">
        <w:rPr>
          <w:color w:val="000000" w:themeColor="text1"/>
        </w:rPr>
        <w:t xml:space="preserve">Harvard </w:t>
      </w:r>
      <w:r w:rsidR="00787243" w:rsidRPr="00D50417">
        <w:rPr>
          <w:color w:val="000000" w:themeColor="text1"/>
        </w:rPr>
        <w:t>U</w:t>
      </w:r>
      <w:r w:rsidR="00787243">
        <w:rPr>
          <w:color w:val="000000" w:themeColor="text1"/>
        </w:rPr>
        <w:t xml:space="preserve">niversity </w:t>
      </w:r>
      <w:r w:rsidR="00787243" w:rsidRPr="00D50417">
        <w:rPr>
          <w:color w:val="000000" w:themeColor="text1"/>
        </w:rPr>
        <w:t>P</w:t>
      </w:r>
      <w:r w:rsidR="00787243">
        <w:rPr>
          <w:color w:val="000000" w:themeColor="text1"/>
        </w:rPr>
        <w:t>ress</w:t>
      </w:r>
      <w:r w:rsidRPr="00D50417">
        <w:rPr>
          <w:color w:val="000000" w:themeColor="text1"/>
        </w:rPr>
        <w:t>, 2011.</w:t>
      </w:r>
    </w:p>
    <w:p w14:paraId="7A8E02D0" w14:textId="068E7FFB" w:rsidR="004B7E08" w:rsidRPr="00D50417" w:rsidRDefault="004B7E08" w:rsidP="00EC6DA1">
      <w:pPr>
        <w:spacing w:line="480" w:lineRule="auto"/>
        <w:ind w:left="720" w:hanging="720"/>
        <w:rPr>
          <w:color w:val="000000" w:themeColor="text1"/>
        </w:rPr>
      </w:pPr>
      <w:proofErr w:type="spellStart"/>
      <w:r w:rsidRPr="004B7E08">
        <w:rPr>
          <w:color w:val="000000" w:themeColor="text1"/>
        </w:rPr>
        <w:lastRenderedPageBreak/>
        <w:t>Stoler</w:t>
      </w:r>
      <w:proofErr w:type="spellEnd"/>
      <w:r w:rsidRPr="004B7E08">
        <w:rPr>
          <w:color w:val="000000" w:themeColor="text1"/>
        </w:rPr>
        <w:t xml:space="preserve">, Ann Laura. “Imperial Debris: Reflections on Ruins and Ruination.” </w:t>
      </w:r>
      <w:r w:rsidRPr="00A24EB4">
        <w:rPr>
          <w:i/>
          <w:iCs/>
          <w:color w:val="000000" w:themeColor="text1"/>
        </w:rPr>
        <w:t xml:space="preserve">Cultural Anthropology </w:t>
      </w:r>
      <w:r w:rsidRPr="004B7E08">
        <w:rPr>
          <w:color w:val="000000" w:themeColor="text1"/>
        </w:rPr>
        <w:t xml:space="preserve">23, no. 2 (2008): 191–219. </w:t>
      </w:r>
    </w:p>
    <w:p w14:paraId="79A3833D" w14:textId="20314077" w:rsidR="003B08EE" w:rsidRPr="00D50417" w:rsidRDefault="00D55269" w:rsidP="00EC6DA1">
      <w:pPr>
        <w:autoSpaceDE w:val="0"/>
        <w:autoSpaceDN w:val="0"/>
        <w:adjustRightInd w:val="0"/>
        <w:spacing w:line="480" w:lineRule="auto"/>
        <w:ind w:left="720" w:hanging="720"/>
        <w:rPr>
          <w:rFonts w:eastAsiaTheme="minorHAnsi"/>
          <w:color w:val="000000" w:themeColor="text1"/>
        </w:rPr>
      </w:pPr>
      <w:r w:rsidRPr="00D50417">
        <w:rPr>
          <w:rFonts w:eastAsiaTheme="minorHAnsi"/>
          <w:color w:val="000000" w:themeColor="text1"/>
        </w:rPr>
        <w:t>Thomas</w:t>
      </w:r>
      <w:r w:rsidR="000845A4" w:rsidRPr="00D50417">
        <w:rPr>
          <w:rFonts w:eastAsiaTheme="minorHAnsi"/>
          <w:color w:val="000000" w:themeColor="text1"/>
        </w:rPr>
        <w:t>, Sophie.</w:t>
      </w:r>
      <w:r w:rsidRPr="00D50417">
        <w:rPr>
          <w:rFonts w:eastAsiaTheme="minorHAnsi"/>
          <w:color w:val="000000" w:themeColor="text1"/>
        </w:rPr>
        <w:t xml:space="preserve"> “Assembling History: Fragments </w:t>
      </w:r>
      <w:proofErr w:type="gramStart"/>
      <w:r w:rsidRPr="00D50417">
        <w:rPr>
          <w:rFonts w:eastAsiaTheme="minorHAnsi"/>
          <w:color w:val="000000" w:themeColor="text1"/>
        </w:rPr>
        <w:t>And</w:t>
      </w:r>
      <w:proofErr w:type="gramEnd"/>
      <w:r w:rsidRPr="00D50417">
        <w:rPr>
          <w:rFonts w:eastAsiaTheme="minorHAnsi"/>
          <w:color w:val="000000" w:themeColor="text1"/>
        </w:rPr>
        <w:t xml:space="preserve"> Ruins</w:t>
      </w:r>
      <w:r w:rsidR="00787243">
        <w:rPr>
          <w:rFonts w:eastAsiaTheme="minorHAnsi"/>
          <w:color w:val="000000" w:themeColor="text1"/>
        </w:rPr>
        <w:t>.</w:t>
      </w:r>
      <w:r w:rsidRPr="00D50417">
        <w:rPr>
          <w:rFonts w:eastAsiaTheme="minorHAnsi"/>
          <w:color w:val="000000" w:themeColor="text1"/>
        </w:rPr>
        <w:t xml:space="preserve">” </w:t>
      </w:r>
      <w:r w:rsidRPr="00D50417">
        <w:rPr>
          <w:rFonts w:eastAsiaTheme="minorHAnsi"/>
          <w:i/>
          <w:color w:val="000000" w:themeColor="text1"/>
        </w:rPr>
        <w:t>European Romantic Review</w:t>
      </w:r>
      <w:r w:rsidRPr="00D50417">
        <w:rPr>
          <w:rFonts w:eastAsiaTheme="minorHAnsi"/>
          <w:color w:val="000000" w:themeColor="text1"/>
        </w:rPr>
        <w:t xml:space="preserve"> 14</w:t>
      </w:r>
      <w:r w:rsidR="00787243">
        <w:rPr>
          <w:rFonts w:eastAsiaTheme="minorHAnsi"/>
          <w:color w:val="000000" w:themeColor="text1"/>
        </w:rPr>
        <w:t xml:space="preserve">, no. </w:t>
      </w:r>
      <w:r w:rsidRPr="00D50417">
        <w:rPr>
          <w:rFonts w:eastAsiaTheme="minorHAnsi"/>
          <w:color w:val="000000" w:themeColor="text1"/>
        </w:rPr>
        <w:t>2 (2003)</w:t>
      </w:r>
      <w:r w:rsidR="00787243">
        <w:rPr>
          <w:rFonts w:eastAsiaTheme="minorHAnsi"/>
          <w:color w:val="000000" w:themeColor="text1"/>
        </w:rPr>
        <w:t>:</w:t>
      </w:r>
      <w:r w:rsidRPr="00D50417">
        <w:rPr>
          <w:rFonts w:eastAsiaTheme="minorHAnsi"/>
          <w:color w:val="000000" w:themeColor="text1"/>
        </w:rPr>
        <w:t xml:space="preserve"> 177-186</w:t>
      </w:r>
      <w:r w:rsidR="00787243">
        <w:rPr>
          <w:rFonts w:eastAsiaTheme="minorHAnsi"/>
          <w:color w:val="000000" w:themeColor="text1"/>
        </w:rPr>
        <w:t>.</w:t>
      </w:r>
    </w:p>
    <w:p w14:paraId="334B9CE0" w14:textId="1C82DBAA" w:rsidR="00944166" w:rsidRPr="00D50417" w:rsidRDefault="003B08EE" w:rsidP="00EC6DA1">
      <w:pPr>
        <w:autoSpaceDE w:val="0"/>
        <w:autoSpaceDN w:val="0"/>
        <w:adjustRightInd w:val="0"/>
        <w:spacing w:line="480" w:lineRule="auto"/>
        <w:ind w:left="720" w:hanging="720"/>
        <w:rPr>
          <w:color w:val="000000" w:themeColor="text1"/>
        </w:rPr>
      </w:pPr>
      <w:proofErr w:type="spellStart"/>
      <w:r w:rsidRPr="00D50417">
        <w:rPr>
          <w:color w:val="000000" w:themeColor="text1"/>
        </w:rPr>
        <w:t>Trouillot</w:t>
      </w:r>
      <w:proofErr w:type="spellEnd"/>
      <w:r w:rsidRPr="00D50417">
        <w:rPr>
          <w:color w:val="000000" w:themeColor="text1"/>
        </w:rPr>
        <w:t>, Michel-</w:t>
      </w:r>
      <w:proofErr w:type="spellStart"/>
      <w:r w:rsidRPr="00D50417">
        <w:rPr>
          <w:color w:val="000000" w:themeColor="text1"/>
        </w:rPr>
        <w:t>Rolph</w:t>
      </w:r>
      <w:proofErr w:type="spellEnd"/>
      <w:r w:rsidR="006C4861" w:rsidRPr="00D50417">
        <w:rPr>
          <w:color w:val="000000" w:themeColor="text1"/>
        </w:rPr>
        <w:t>.</w:t>
      </w:r>
      <w:r w:rsidRPr="00D50417">
        <w:rPr>
          <w:color w:val="000000" w:themeColor="text1"/>
        </w:rPr>
        <w:t xml:space="preserve"> </w:t>
      </w:r>
      <w:r w:rsidRPr="00D50417">
        <w:rPr>
          <w:i/>
          <w:iCs/>
          <w:color w:val="000000" w:themeColor="text1"/>
        </w:rPr>
        <w:t>Silencing the Past: Power and the Production of History.</w:t>
      </w:r>
      <w:r w:rsidRPr="00D50417">
        <w:rPr>
          <w:color w:val="000000" w:themeColor="text1"/>
        </w:rPr>
        <w:t xml:space="preserve"> </w:t>
      </w:r>
      <w:r w:rsidR="004A0AB1">
        <w:rPr>
          <w:color w:val="000000" w:themeColor="text1"/>
        </w:rPr>
        <w:t xml:space="preserve">Boston: </w:t>
      </w:r>
      <w:r w:rsidRPr="00D50417">
        <w:rPr>
          <w:color w:val="000000" w:themeColor="text1"/>
        </w:rPr>
        <w:t>Beacon, 1995.</w:t>
      </w:r>
    </w:p>
    <w:p w14:paraId="76CE1124" w14:textId="1DCB453E" w:rsidR="00287DFD" w:rsidRDefault="00287DFD" w:rsidP="00EC6DA1">
      <w:pPr>
        <w:autoSpaceDE w:val="0"/>
        <w:autoSpaceDN w:val="0"/>
        <w:adjustRightInd w:val="0"/>
        <w:spacing w:line="480" w:lineRule="auto"/>
        <w:ind w:left="720" w:hanging="720"/>
        <w:rPr>
          <w:rFonts w:eastAsiaTheme="minorHAnsi"/>
          <w:color w:val="000000" w:themeColor="text1"/>
        </w:rPr>
      </w:pPr>
      <w:proofErr w:type="spellStart"/>
      <w:r w:rsidRPr="00D50417">
        <w:rPr>
          <w:rFonts w:eastAsiaTheme="minorHAnsi"/>
          <w:color w:val="000000" w:themeColor="text1"/>
        </w:rPr>
        <w:t>Vastey</w:t>
      </w:r>
      <w:proofErr w:type="spellEnd"/>
      <w:r w:rsidRPr="00D50417">
        <w:rPr>
          <w:rFonts w:eastAsiaTheme="minorHAnsi"/>
          <w:color w:val="000000" w:themeColor="text1"/>
        </w:rPr>
        <w:t xml:space="preserve">, </w:t>
      </w:r>
      <w:proofErr w:type="spellStart"/>
      <w:r w:rsidRPr="00D50417">
        <w:rPr>
          <w:rFonts w:eastAsiaTheme="minorHAnsi"/>
          <w:color w:val="000000" w:themeColor="text1"/>
        </w:rPr>
        <w:t>Pompée</w:t>
      </w:r>
      <w:proofErr w:type="spellEnd"/>
      <w:r w:rsidRPr="00D50417">
        <w:rPr>
          <w:rFonts w:eastAsiaTheme="minorHAnsi"/>
          <w:color w:val="000000" w:themeColor="text1"/>
        </w:rPr>
        <w:t xml:space="preserve">-Valentin de, </w:t>
      </w:r>
      <w:r w:rsidRPr="00D50417">
        <w:rPr>
          <w:rFonts w:eastAsiaTheme="minorHAnsi"/>
          <w:i/>
          <w:color w:val="000000" w:themeColor="text1"/>
        </w:rPr>
        <w:t xml:space="preserve">Le Cri de la </w:t>
      </w:r>
      <w:r w:rsidR="004C1423">
        <w:rPr>
          <w:rFonts w:eastAsiaTheme="minorHAnsi"/>
          <w:i/>
          <w:color w:val="000000" w:themeColor="text1"/>
        </w:rPr>
        <w:t>C</w:t>
      </w:r>
      <w:r w:rsidRPr="00D50417">
        <w:rPr>
          <w:rFonts w:eastAsiaTheme="minorHAnsi"/>
          <w:i/>
          <w:color w:val="000000" w:themeColor="text1"/>
        </w:rPr>
        <w:t>onscience</w:t>
      </w:r>
      <w:r w:rsidR="0065333C" w:rsidRPr="00D50417">
        <w:rPr>
          <w:rFonts w:eastAsiaTheme="minorHAnsi"/>
          <w:i/>
          <w:color w:val="000000" w:themeColor="text1"/>
        </w:rPr>
        <w:t>.</w:t>
      </w:r>
      <w:r w:rsidRPr="00D50417">
        <w:rPr>
          <w:rFonts w:eastAsiaTheme="minorHAnsi"/>
          <w:color w:val="000000" w:themeColor="text1"/>
        </w:rPr>
        <w:t xml:space="preserve"> Cap-Henry, Haiti: P. Roux, 1815.</w:t>
      </w:r>
    </w:p>
    <w:p w14:paraId="1A2C0C14" w14:textId="26D829B8" w:rsidR="004C1423" w:rsidRDefault="004C1423" w:rsidP="00EC6DA1">
      <w:pPr>
        <w:autoSpaceDE w:val="0"/>
        <w:autoSpaceDN w:val="0"/>
        <w:adjustRightInd w:val="0"/>
        <w:spacing w:line="480" w:lineRule="auto"/>
        <w:ind w:left="720" w:hanging="720"/>
        <w:rPr>
          <w:rFonts w:eastAsiaTheme="minorHAnsi"/>
          <w:color w:val="000000" w:themeColor="text1"/>
        </w:rPr>
      </w:pPr>
    </w:p>
    <w:p w14:paraId="4DC53223" w14:textId="21214EB2" w:rsidR="004C1423" w:rsidRDefault="004C1423" w:rsidP="00BF0C96">
      <w:pPr>
        <w:autoSpaceDE w:val="0"/>
        <w:autoSpaceDN w:val="0"/>
        <w:adjustRightInd w:val="0"/>
        <w:rPr>
          <w:rFonts w:eastAsiaTheme="minorHAnsi"/>
          <w:color w:val="000000" w:themeColor="text1"/>
        </w:rPr>
      </w:pPr>
    </w:p>
    <w:p w14:paraId="15D4BE4F" w14:textId="77777777" w:rsidR="004C1423" w:rsidRDefault="004C1423" w:rsidP="00BF0C96">
      <w:pPr>
        <w:autoSpaceDE w:val="0"/>
        <w:autoSpaceDN w:val="0"/>
        <w:adjustRightInd w:val="0"/>
        <w:rPr>
          <w:rFonts w:eastAsiaTheme="minorHAnsi"/>
          <w:color w:val="000000" w:themeColor="text1"/>
        </w:rPr>
      </w:pPr>
    </w:p>
    <w:p w14:paraId="47DEBC53" w14:textId="46EB8B47" w:rsidR="004C1423" w:rsidRDefault="004C1423" w:rsidP="00BF0C96">
      <w:pPr>
        <w:autoSpaceDE w:val="0"/>
        <w:autoSpaceDN w:val="0"/>
        <w:adjustRightInd w:val="0"/>
        <w:rPr>
          <w:rFonts w:eastAsiaTheme="minorHAnsi"/>
          <w:color w:val="000000" w:themeColor="text1"/>
        </w:rPr>
      </w:pPr>
    </w:p>
    <w:p w14:paraId="554AF570" w14:textId="1711B7F7" w:rsidR="004C1423" w:rsidRPr="00D50417" w:rsidRDefault="004C1423" w:rsidP="004434AF">
      <w:pPr>
        <w:autoSpaceDE w:val="0"/>
        <w:autoSpaceDN w:val="0"/>
        <w:adjustRightInd w:val="0"/>
        <w:jc w:val="center"/>
        <w:rPr>
          <w:rFonts w:eastAsiaTheme="minorHAnsi"/>
          <w:color w:val="000000" w:themeColor="text1"/>
        </w:rPr>
      </w:pPr>
      <w:r>
        <w:rPr>
          <w:rFonts w:eastAsiaTheme="minorHAnsi"/>
          <w:color w:val="000000" w:themeColor="text1"/>
        </w:rPr>
        <w:t>Notes</w:t>
      </w:r>
    </w:p>
    <w:p w14:paraId="4589E0FD" w14:textId="77777777" w:rsidR="00916DF0" w:rsidRPr="00D50417" w:rsidRDefault="00916DF0" w:rsidP="00071F64">
      <w:pPr>
        <w:autoSpaceDE w:val="0"/>
        <w:autoSpaceDN w:val="0"/>
        <w:adjustRightInd w:val="0"/>
        <w:rPr>
          <w:rFonts w:eastAsiaTheme="minorHAnsi"/>
          <w:color w:val="000000" w:themeColor="text1"/>
        </w:rPr>
      </w:pPr>
    </w:p>
    <w:sectPr w:rsidR="00916DF0" w:rsidRPr="00D50417" w:rsidSect="00D50417">
      <w:headerReference w:type="even" r:id="rId13"/>
      <w:headerReference w:type="default" r:id="rId14"/>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dma Rangarajan" w:date="2023-02-09T16:46:00Z" w:initials="PR">
    <w:p w14:paraId="099CCACD" w14:textId="77777777" w:rsidR="006A6355" w:rsidRDefault="006A6355" w:rsidP="00FA4A74">
      <w:r>
        <w:rPr>
          <w:rStyle w:val="CommentReference"/>
        </w:rPr>
        <w:annotationRef/>
      </w:r>
      <w:r>
        <w:rPr>
          <w:rFonts w:asciiTheme="minorHAnsi" w:eastAsiaTheme="minorHAnsi" w:hAnsiTheme="minorHAnsi" w:cstheme="minorBidi"/>
          <w:sz w:val="20"/>
          <w:szCs w:val="20"/>
        </w:rPr>
        <w:t xml:space="preserve">I think, as per Chicago style, you might want to move this acknowledgement to the first translation and add something to the note like "All translations by [Person] unless otherwise indicated." </w:t>
      </w:r>
    </w:p>
  </w:comment>
  <w:comment w:id="1" w:author="Padma Rangarajan" w:date="2023-02-09T16:50:00Z" w:initials="PR">
    <w:p w14:paraId="599A1567" w14:textId="77777777" w:rsidR="006A6355" w:rsidRDefault="006A6355" w:rsidP="00EE5CC8">
      <w:r>
        <w:rPr>
          <w:rStyle w:val="CommentReference"/>
        </w:rPr>
        <w:annotationRef/>
      </w:r>
      <w:r>
        <w:rPr>
          <w:rFonts w:asciiTheme="minorHAnsi" w:eastAsiaTheme="minorHAnsi" w:hAnsiTheme="minorHAnsi" w:cstheme="minorBidi"/>
          <w:sz w:val="20"/>
          <w:szCs w:val="20"/>
        </w:rPr>
        <w:t>This is a very long quote with inset quotes. You may want to flag that with something like "Daut foregrounds the term's etymology, evolving meanings, and politicized reception in a long passage." Just so readers are prepared.</w:t>
      </w:r>
    </w:p>
  </w:comment>
  <w:comment w:id="2" w:author="Padma Rangarajan" w:date="2023-02-09T16:56:00Z" w:initials="PR">
    <w:p w14:paraId="7F68B8B8" w14:textId="77777777" w:rsidR="006A6355" w:rsidRDefault="006A6355" w:rsidP="004F0B21">
      <w:r>
        <w:rPr>
          <w:rStyle w:val="CommentReference"/>
        </w:rPr>
        <w:annotationRef/>
      </w:r>
      <w:r>
        <w:rPr>
          <w:rFonts w:asciiTheme="minorHAnsi" w:eastAsiaTheme="minorHAnsi" w:hAnsiTheme="minorHAnsi" w:cstheme="minorBidi"/>
          <w:sz w:val="20"/>
          <w:szCs w:val="20"/>
        </w:rPr>
        <w:t>I was slightly uncertain about this sentence. Doo the 'free subjects of color' number as acts of terror or the 'banding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9CCACD" w15:done="1"/>
  <w15:commentEx w15:paraId="599A1567" w15:done="1"/>
  <w15:commentEx w15:paraId="7F68B8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A1D2" w16cex:dateUtc="2023-02-10T00:46:00Z"/>
  <w16cex:commentExtensible w16cex:durableId="278FA2CD" w16cex:dateUtc="2023-02-10T00:50:00Z"/>
  <w16cex:commentExtensible w16cex:durableId="278FA424" w16cex:dateUtc="2023-02-10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9CCACD" w16cid:durableId="278FA1D2"/>
  <w16cid:commentId w16cid:paraId="599A1567" w16cid:durableId="278FA2CD"/>
  <w16cid:commentId w16cid:paraId="7F68B8B8" w16cid:durableId="278FA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FD969" w14:textId="77777777" w:rsidR="00FD1CA6" w:rsidRDefault="00FD1CA6" w:rsidP="004E3784">
      <w:r>
        <w:separator/>
      </w:r>
    </w:p>
  </w:endnote>
  <w:endnote w:type="continuationSeparator" w:id="0">
    <w:p w14:paraId="3BE8AFB8" w14:textId="77777777" w:rsidR="00FD1CA6" w:rsidRDefault="00FD1CA6" w:rsidP="004E3784">
      <w:r>
        <w:continuationSeparator/>
      </w:r>
    </w:p>
  </w:endnote>
  <w:endnote w:id="1">
    <w:p w14:paraId="48D3D9CC" w14:textId="0C8C2327" w:rsidR="00691231" w:rsidRDefault="00691231">
      <w:pPr>
        <w:pStyle w:val="EndnoteText"/>
      </w:pPr>
      <w:r>
        <w:rPr>
          <w:rStyle w:val="EndnoteReference"/>
        </w:rPr>
        <w:endnoteRef/>
      </w:r>
      <w:r>
        <w:t xml:space="preserve"> </w:t>
      </w:r>
      <w:r w:rsidR="00E26029">
        <w:t>I thank</w:t>
      </w:r>
      <w:r>
        <w:t xml:space="preserve"> Dr. Cherie Maiden for </w:t>
      </w:r>
      <w:r w:rsidR="0072728B">
        <w:t>her</w:t>
      </w:r>
      <w:r>
        <w:t xml:space="preserve"> </w:t>
      </w:r>
      <w:r w:rsidR="0072728B">
        <w:t xml:space="preserve">generous help with </w:t>
      </w:r>
      <w:r w:rsidR="00E26029">
        <w:t>many of the</w:t>
      </w:r>
      <w:r w:rsidR="0072728B">
        <w:t xml:space="preserve"> </w:t>
      </w:r>
      <w:r>
        <w:t>translat</w:t>
      </w:r>
      <w:r w:rsidR="0072728B">
        <w:t xml:space="preserve">ions </w:t>
      </w:r>
      <w:r w:rsidR="00E26029">
        <w:t>featured in this essay</w:t>
      </w:r>
      <w:r w:rsidR="0072728B">
        <w:t>.</w:t>
      </w:r>
    </w:p>
  </w:endnote>
  <w:endnote w:id="2">
    <w:p w14:paraId="6F16B51B" w14:textId="33561B4D" w:rsidR="00E26029" w:rsidRDefault="00E26029">
      <w:pPr>
        <w:pStyle w:val="EndnoteText"/>
      </w:pPr>
      <w:r>
        <w:rPr>
          <w:rStyle w:val="EndnoteReference"/>
        </w:rPr>
        <w:endnoteRef/>
      </w:r>
      <w:r>
        <w:t xml:space="preserve"> </w:t>
      </w:r>
      <w:r w:rsidRPr="00D50417">
        <w:rPr>
          <w:color w:val="000000" w:themeColor="text1"/>
        </w:rPr>
        <w:t>Symon</w:t>
      </w:r>
      <w:r>
        <w:rPr>
          <w:color w:val="000000" w:themeColor="text1"/>
        </w:rPr>
        <w:t xml:space="preserve"> </w:t>
      </w:r>
      <w:r w:rsidRPr="00D50417">
        <w:rPr>
          <w:color w:val="000000" w:themeColor="text1"/>
        </w:rPr>
        <w:t>James-Wilson, “Roads, Routes, And Roots: The (Im)Possible Spatial Mnemonics of Black Infrastructure</w:t>
      </w:r>
      <w:r>
        <w:rPr>
          <w:color w:val="000000" w:themeColor="text1"/>
        </w:rPr>
        <w:t>,</w:t>
      </w:r>
      <w:r w:rsidRPr="00D50417">
        <w:rPr>
          <w:color w:val="000000" w:themeColor="text1"/>
        </w:rPr>
        <w:t>” </w:t>
      </w:r>
      <w:r w:rsidRPr="00D50417">
        <w:rPr>
          <w:i/>
          <w:iCs/>
          <w:color w:val="000000" w:themeColor="text1"/>
        </w:rPr>
        <w:t>Society and Space</w:t>
      </w:r>
      <w:r w:rsidRPr="00D50417">
        <w:rPr>
          <w:color w:val="000000" w:themeColor="text1"/>
        </w:rPr>
        <w:t>,</w:t>
      </w:r>
      <w:r>
        <w:rPr>
          <w:color w:val="000000" w:themeColor="text1"/>
        </w:rPr>
        <w:t xml:space="preserve"> </w:t>
      </w:r>
      <w:r w:rsidRPr="00D50417">
        <w:rPr>
          <w:color w:val="000000" w:themeColor="text1"/>
        </w:rPr>
        <w:t>2018</w:t>
      </w:r>
      <w:r w:rsidR="005C6C6D">
        <w:rPr>
          <w:color w:val="000000" w:themeColor="text1"/>
        </w:rPr>
        <w:t xml:space="preserve">. </w:t>
      </w:r>
    </w:p>
  </w:endnote>
  <w:endnote w:id="3">
    <w:p w14:paraId="01C204FF" w14:textId="69A39891" w:rsidR="00E26029" w:rsidRDefault="00E26029">
      <w:pPr>
        <w:pStyle w:val="EndnoteText"/>
      </w:pPr>
      <w:r>
        <w:rPr>
          <w:rStyle w:val="EndnoteReference"/>
        </w:rPr>
        <w:endnoteRef/>
      </w:r>
      <w:r>
        <w:t xml:space="preserve"> </w:t>
      </w:r>
      <w:r w:rsidRPr="00213CD7">
        <w:t xml:space="preserve">Dumesle, Charles Hérard. </w:t>
      </w:r>
      <w:r w:rsidRPr="00213CD7">
        <w:rPr>
          <w:i/>
        </w:rPr>
        <w:t>Voyage dans le nord d’Hayti.</w:t>
      </w:r>
      <w:r w:rsidRPr="00213CD7">
        <w:t xml:space="preserve"> </w:t>
      </w:r>
      <w:r>
        <w:t>(</w:t>
      </w:r>
      <w:r w:rsidRPr="00213CD7">
        <w:t>Cayes, Haiti: Government Imprint, 1824</w:t>
      </w:r>
      <w:r>
        <w:t>)</w:t>
      </w:r>
      <w:r w:rsidRPr="00213CD7">
        <w:t xml:space="preserve">. </w:t>
      </w:r>
    </w:p>
  </w:endnote>
  <w:endnote w:id="4">
    <w:p w14:paraId="0975617B" w14:textId="5A1D34C5" w:rsidR="00E26029" w:rsidRDefault="00E26029">
      <w:pPr>
        <w:pStyle w:val="EndnoteText"/>
      </w:pPr>
      <w:r>
        <w:rPr>
          <w:rStyle w:val="EndnoteReference"/>
        </w:rPr>
        <w:endnoteRef/>
      </w:r>
      <w:r>
        <w:t xml:space="preserve"> </w:t>
      </w:r>
      <w:r w:rsidRPr="00213CD7">
        <w:rPr>
          <w:i/>
        </w:rPr>
        <w:t>Acte de l’Indépendance, 1804</w:t>
      </w:r>
      <w:r>
        <w:t>,</w:t>
      </w:r>
      <w:r w:rsidRPr="00213CD7">
        <w:t xml:space="preserve"> “Digithèque de Matériaux Juridique et Politique</w:t>
      </w:r>
      <w:r>
        <w:t>,</w:t>
      </w:r>
      <w:r w:rsidRPr="00213CD7">
        <w:t>” ed by Jean-Pierre Maury, 2004–2014.</w:t>
      </w:r>
    </w:p>
  </w:endnote>
  <w:endnote w:id="5">
    <w:p w14:paraId="756DE756" w14:textId="0978CFCF" w:rsidR="00E26029" w:rsidRDefault="00E26029">
      <w:pPr>
        <w:pStyle w:val="EndnoteText"/>
      </w:pPr>
      <w:r>
        <w:rPr>
          <w:rStyle w:val="EndnoteReference"/>
        </w:rPr>
        <w:endnoteRef/>
      </w:r>
      <w:r>
        <w:t xml:space="preserve"> </w:t>
      </w:r>
      <w:r w:rsidRPr="00213CD7">
        <w:t>Paul</w:t>
      </w:r>
      <w:r>
        <w:t xml:space="preserve"> </w:t>
      </w:r>
      <w:r w:rsidRPr="00213CD7">
        <w:t>de Man, “Autobiography as De-Facement</w:t>
      </w:r>
      <w:r>
        <w:t>,</w:t>
      </w:r>
      <w:r w:rsidRPr="00213CD7">
        <w:t xml:space="preserve">” </w:t>
      </w:r>
      <w:r>
        <w:t>i</w:t>
      </w:r>
      <w:r w:rsidRPr="00213CD7">
        <w:t xml:space="preserve">n </w:t>
      </w:r>
      <w:r w:rsidRPr="00213CD7">
        <w:rPr>
          <w:i/>
          <w:iCs/>
        </w:rPr>
        <w:t>The Rhetoric of Romanticism</w:t>
      </w:r>
      <w:r w:rsidRPr="00213CD7">
        <w:t xml:space="preserve"> 67-81</w:t>
      </w:r>
      <w:r w:rsidRPr="00213CD7">
        <w:rPr>
          <w:i/>
          <w:iCs/>
        </w:rPr>
        <w:t xml:space="preserve"> </w:t>
      </w:r>
      <w:r>
        <w:t>(</w:t>
      </w:r>
      <w:r w:rsidRPr="00213CD7">
        <w:t xml:space="preserve">New York: Columbia University </w:t>
      </w:r>
      <w:r w:rsidRPr="00903A7C">
        <w:t>Press, 1984)</w:t>
      </w:r>
      <w:r>
        <w:t>,</w:t>
      </w:r>
      <w:r w:rsidRPr="00903A7C">
        <w:t xml:space="preserve"> </w:t>
      </w:r>
      <w:r w:rsidRPr="00903A7C">
        <w:rPr>
          <w:color w:val="000000" w:themeColor="text1"/>
        </w:rPr>
        <w:t>75.</w:t>
      </w:r>
    </w:p>
  </w:endnote>
  <w:endnote w:id="6">
    <w:p w14:paraId="043714EF" w14:textId="0148F6D0" w:rsidR="00E26029" w:rsidRPr="00E26029" w:rsidRDefault="00E26029" w:rsidP="00E26029">
      <w:pPr>
        <w:pStyle w:val="EndnoteText"/>
      </w:pPr>
      <w:r>
        <w:rPr>
          <w:rStyle w:val="EndnoteReference"/>
        </w:rPr>
        <w:endnoteRef/>
      </w:r>
      <w:r>
        <w:t xml:space="preserve"> </w:t>
      </w:r>
      <w:r w:rsidRPr="00E26029">
        <w:t>Michel-Rolph</w:t>
      </w:r>
      <w:r>
        <w:t xml:space="preserve"> </w:t>
      </w:r>
      <w:r w:rsidRPr="00E26029">
        <w:t xml:space="preserve">Trouillot, </w:t>
      </w:r>
      <w:r w:rsidRPr="00E26029">
        <w:rPr>
          <w:i/>
          <w:iCs/>
        </w:rPr>
        <w:t>Silencing the Past: Power and the Production of History</w:t>
      </w:r>
      <w:r>
        <w:rPr>
          <w:i/>
          <w:iCs/>
        </w:rPr>
        <w:t xml:space="preserve"> </w:t>
      </w:r>
      <w:r w:rsidR="00ED5165">
        <w:t>(</w:t>
      </w:r>
      <w:r w:rsidRPr="00E26029">
        <w:t>Boston: Beacon, 1995</w:t>
      </w:r>
      <w:r w:rsidR="00ED5165">
        <w:t>);</w:t>
      </w:r>
    </w:p>
    <w:p w14:paraId="2A97A103" w14:textId="502AD629" w:rsidR="00E26029" w:rsidRDefault="00E26029">
      <w:pPr>
        <w:pStyle w:val="EndnoteText"/>
      </w:pPr>
      <w:r>
        <w:t xml:space="preserve">Rob </w:t>
      </w:r>
      <w:r w:rsidRPr="00213CD7">
        <w:t xml:space="preserve">Nixon, </w:t>
      </w:r>
      <w:r w:rsidRPr="00213CD7">
        <w:rPr>
          <w:i/>
        </w:rPr>
        <w:t>Slow Violence and the Environmentalism of the Poor</w:t>
      </w:r>
      <w:r w:rsidRPr="00213CD7">
        <w:t xml:space="preserve"> </w:t>
      </w:r>
      <w:r>
        <w:t>(</w:t>
      </w:r>
      <w:r w:rsidRPr="00213CD7">
        <w:t>Cambridge, MA. and London:</w:t>
      </w:r>
      <w:r w:rsidRPr="00213CD7">
        <w:rPr>
          <w:i/>
        </w:rPr>
        <w:t xml:space="preserve"> </w:t>
      </w:r>
      <w:r w:rsidRPr="00213CD7">
        <w:t>Harvard University Press, 2011</w:t>
      </w:r>
      <w:r>
        <w:t>)</w:t>
      </w:r>
      <w:r w:rsidRPr="00213CD7">
        <w:t>.</w:t>
      </w:r>
    </w:p>
  </w:endnote>
  <w:endnote w:id="7">
    <w:p w14:paraId="0741DDD7" w14:textId="08F746C8" w:rsidR="00E26029" w:rsidRDefault="00E26029">
      <w:pPr>
        <w:pStyle w:val="EndnoteText"/>
      </w:pPr>
      <w:r>
        <w:rPr>
          <w:rStyle w:val="EndnoteReference"/>
        </w:rPr>
        <w:endnoteRef/>
      </w:r>
      <w:r>
        <w:t xml:space="preserve"> </w:t>
      </w:r>
      <w:r w:rsidRPr="00542DC0">
        <w:t>Jacquelin</w:t>
      </w:r>
      <w:r>
        <w:t xml:space="preserve"> </w:t>
      </w:r>
      <w:r w:rsidRPr="00542DC0">
        <w:t xml:space="preserve">Dolcé, Gérard Dorval, and Jean Miotel </w:t>
      </w:r>
      <w:r w:rsidRPr="00704492">
        <w:t xml:space="preserve">Casthely. Le Romantisme en Haïti: La Vie Intellectuelle, 1804–1915. </w:t>
      </w:r>
      <w:r>
        <w:t>(</w:t>
      </w:r>
      <w:r w:rsidRPr="00704492">
        <w:t>Port-au Prince, Haiti: Éditions Fardin, 1983</w:t>
      </w:r>
      <w:r>
        <w:t>)</w:t>
      </w:r>
      <w:r w:rsidRPr="00704492">
        <w:rPr>
          <w:color w:val="000000" w:themeColor="text1"/>
        </w:rPr>
        <w:t>, 5-9.</w:t>
      </w:r>
    </w:p>
  </w:endnote>
  <w:endnote w:id="8">
    <w:p w14:paraId="7469A9FB" w14:textId="1D1151B0" w:rsidR="00E26029" w:rsidRDefault="00E26029">
      <w:pPr>
        <w:pStyle w:val="EndnoteText"/>
      </w:pPr>
      <w:r>
        <w:rPr>
          <w:rStyle w:val="EndnoteReference"/>
        </w:rPr>
        <w:endnoteRef/>
      </w:r>
      <w:r>
        <w:rPr>
          <w:color w:val="000000" w:themeColor="text1"/>
        </w:rPr>
        <w:t xml:space="preserve"> </w:t>
      </w:r>
      <w:r w:rsidRPr="00D50417">
        <w:rPr>
          <w:color w:val="000000" w:themeColor="text1"/>
        </w:rPr>
        <w:t>Dolcé, Dorval, and Casthely</w:t>
      </w:r>
      <w:r>
        <w:rPr>
          <w:color w:val="000000" w:themeColor="text1"/>
        </w:rPr>
        <w:t>,</w:t>
      </w:r>
      <w:r w:rsidRPr="00D50417">
        <w:rPr>
          <w:color w:val="000000" w:themeColor="text1"/>
        </w:rPr>
        <w:t xml:space="preserve"> 3-9.</w:t>
      </w:r>
    </w:p>
  </w:endnote>
  <w:endnote w:id="9">
    <w:p w14:paraId="29368555" w14:textId="763D1299" w:rsidR="00E26029" w:rsidRDefault="00E26029">
      <w:pPr>
        <w:pStyle w:val="EndnoteText"/>
      </w:pPr>
      <w:r>
        <w:rPr>
          <w:rStyle w:val="EndnoteReference"/>
        </w:rPr>
        <w:endnoteRef/>
      </w:r>
      <w:r>
        <w:t xml:space="preserve"> </w:t>
      </w:r>
      <w:r w:rsidRPr="00213CD7">
        <w:t>Marlene L.</w:t>
      </w:r>
      <w:r>
        <w:t xml:space="preserve"> </w:t>
      </w:r>
      <w:r w:rsidRPr="00213CD7">
        <w:t>Daut, “‘Nothing in Nature is Mute’: Reading Revolutionary Romanticism in L’Haïtiade and Hérard Dumesle’s Voyage dans le nord d'Hayti (1824)</w:t>
      </w:r>
      <w:r>
        <w:t>,</w:t>
      </w:r>
      <w:r w:rsidRPr="00213CD7">
        <w:t xml:space="preserve">” </w:t>
      </w:r>
      <w:r w:rsidRPr="00213CD7">
        <w:rPr>
          <w:i/>
        </w:rPr>
        <w:t>New Literary History</w:t>
      </w:r>
      <w:r w:rsidRPr="00213CD7">
        <w:t xml:space="preserve"> 49, no. 4 (2018</w:t>
      </w:r>
      <w:r w:rsidRPr="00704492">
        <w:t xml:space="preserve">): </w:t>
      </w:r>
      <w:r w:rsidRPr="00704492">
        <w:rPr>
          <w:color w:val="000000" w:themeColor="text1"/>
        </w:rPr>
        <w:t>495.</w:t>
      </w:r>
    </w:p>
  </w:endnote>
  <w:endnote w:id="10">
    <w:p w14:paraId="3D05D1BA" w14:textId="6ECE11CC" w:rsidR="00E26029" w:rsidRPr="00821F7A" w:rsidRDefault="00E26029">
      <w:pPr>
        <w:pStyle w:val="EndnoteText"/>
        <w:rPr>
          <w:i/>
        </w:rPr>
      </w:pPr>
      <w:r>
        <w:rPr>
          <w:rStyle w:val="EndnoteReference"/>
        </w:rPr>
        <w:endnoteRef/>
      </w:r>
      <w:r>
        <w:t xml:space="preserve"> On the escapist energies of elegy, especially in relation to environmental political histories, see Greg Garrard, </w:t>
      </w:r>
      <w:r>
        <w:rPr>
          <w:i/>
        </w:rPr>
        <w:t>Ecocriticism</w:t>
      </w:r>
      <w:r>
        <w:t xml:space="preserve"> (London and New York:</w:t>
      </w:r>
      <w:r w:rsidRPr="00AB547E">
        <w:t xml:space="preserve"> Routledge</w:t>
      </w:r>
      <w:r>
        <w:t xml:space="preserve">, </w:t>
      </w:r>
      <w:r w:rsidRPr="00AB547E">
        <w:t>2011</w:t>
      </w:r>
      <w:r>
        <w:t>).</w:t>
      </w:r>
    </w:p>
  </w:endnote>
  <w:endnote w:id="11">
    <w:p w14:paraId="5F3CED48" w14:textId="373AFC5B" w:rsidR="00E26029" w:rsidRDefault="00E26029">
      <w:pPr>
        <w:pStyle w:val="EndnoteText"/>
      </w:pPr>
      <w:r>
        <w:rPr>
          <w:rStyle w:val="EndnoteReference"/>
        </w:rPr>
        <w:endnoteRef/>
      </w:r>
      <w:r>
        <w:t xml:space="preserve"> </w:t>
      </w:r>
      <w:r>
        <w:rPr>
          <w:color w:val="000000" w:themeColor="text1"/>
        </w:rPr>
        <w:t xml:space="preserve">Daut, </w:t>
      </w:r>
      <w:r w:rsidRPr="00D50417">
        <w:rPr>
          <w:color w:val="000000" w:themeColor="text1"/>
        </w:rPr>
        <w:t>495.</w:t>
      </w:r>
    </w:p>
  </w:endnote>
  <w:endnote w:id="12">
    <w:p w14:paraId="0FAD4A07" w14:textId="3174950F" w:rsidR="00E26029" w:rsidRDefault="00E26029">
      <w:pPr>
        <w:pStyle w:val="EndnoteText"/>
      </w:pPr>
      <w:r>
        <w:rPr>
          <w:rStyle w:val="EndnoteReference"/>
        </w:rPr>
        <w:endnoteRef/>
      </w:r>
      <w:r>
        <w:t xml:space="preserve"> </w:t>
      </w:r>
      <w:r w:rsidRPr="00D50417">
        <w:rPr>
          <w:color w:val="000000" w:themeColor="text1"/>
        </w:rPr>
        <w:t>Daut</w:t>
      </w:r>
      <w:r>
        <w:rPr>
          <w:color w:val="000000" w:themeColor="text1"/>
        </w:rPr>
        <w:t>,</w:t>
      </w:r>
      <w:r w:rsidRPr="00D50417">
        <w:rPr>
          <w:rFonts w:eastAsiaTheme="minorHAnsi"/>
          <w:color w:val="000000" w:themeColor="text1"/>
        </w:rPr>
        <w:t xml:space="preserve"> 495</w:t>
      </w:r>
      <w:r>
        <w:rPr>
          <w:rFonts w:eastAsiaTheme="minorHAnsi"/>
          <w:color w:val="000000" w:themeColor="text1"/>
        </w:rPr>
        <w:t>.</w:t>
      </w:r>
    </w:p>
  </w:endnote>
  <w:endnote w:id="13">
    <w:p w14:paraId="69F62455" w14:textId="32EDDBB9" w:rsidR="00E26029" w:rsidRDefault="00E26029">
      <w:pPr>
        <w:pStyle w:val="EndnoteText"/>
      </w:pPr>
      <w:r>
        <w:rPr>
          <w:rStyle w:val="EndnoteReference"/>
        </w:rPr>
        <w:endnoteRef/>
      </w:r>
      <w:r>
        <w:t xml:space="preserve"> </w:t>
      </w:r>
      <w:r w:rsidRPr="00D50417">
        <w:rPr>
          <w:color w:val="000000" w:themeColor="text1"/>
        </w:rPr>
        <w:t>Daut</w:t>
      </w:r>
      <w:r>
        <w:rPr>
          <w:color w:val="000000" w:themeColor="text1"/>
        </w:rPr>
        <w:t>,</w:t>
      </w:r>
      <w:r w:rsidRPr="00D50417">
        <w:rPr>
          <w:color w:val="000000" w:themeColor="text1"/>
        </w:rPr>
        <w:t xml:space="preserve"> 497.</w:t>
      </w:r>
    </w:p>
  </w:endnote>
  <w:endnote w:id="14">
    <w:p w14:paraId="202E2698" w14:textId="69B44AE0" w:rsidR="00E26029" w:rsidRDefault="00E26029">
      <w:pPr>
        <w:pStyle w:val="EndnoteText"/>
      </w:pPr>
      <w:r>
        <w:rPr>
          <w:rStyle w:val="EndnoteReference"/>
        </w:rPr>
        <w:endnoteRef/>
      </w:r>
      <w:r>
        <w:t xml:space="preserve"> </w:t>
      </w:r>
      <w:r w:rsidRPr="00D50417">
        <w:rPr>
          <w:color w:val="000000" w:themeColor="text1"/>
        </w:rPr>
        <w:t>Daut</w:t>
      </w:r>
      <w:r>
        <w:rPr>
          <w:color w:val="000000" w:themeColor="text1"/>
        </w:rPr>
        <w:t>,</w:t>
      </w:r>
      <w:r w:rsidRPr="00D50417">
        <w:rPr>
          <w:rFonts w:eastAsiaTheme="minorHAnsi"/>
          <w:color w:val="000000" w:themeColor="text1"/>
        </w:rPr>
        <w:t xml:space="preserve"> 497.</w:t>
      </w:r>
    </w:p>
  </w:endnote>
  <w:endnote w:id="15">
    <w:p w14:paraId="79D21B62" w14:textId="44A95010" w:rsidR="00E26029" w:rsidRDefault="00E26029">
      <w:pPr>
        <w:pStyle w:val="EndnoteText"/>
      </w:pPr>
      <w:r>
        <w:rPr>
          <w:rStyle w:val="EndnoteReference"/>
        </w:rPr>
        <w:endnoteRef/>
      </w:r>
      <w:r>
        <w:t xml:space="preserve"> </w:t>
      </w:r>
      <w:r w:rsidRPr="00D50417">
        <w:rPr>
          <w:color w:val="000000" w:themeColor="text1"/>
        </w:rPr>
        <w:t>Daut</w:t>
      </w:r>
      <w:r>
        <w:rPr>
          <w:color w:val="000000" w:themeColor="text1"/>
        </w:rPr>
        <w:t>,</w:t>
      </w:r>
      <w:r w:rsidRPr="00D50417">
        <w:rPr>
          <w:rFonts w:eastAsiaTheme="minorHAnsi"/>
          <w:color w:val="000000" w:themeColor="text1"/>
        </w:rPr>
        <w:t xml:space="preserve"> 497.</w:t>
      </w:r>
    </w:p>
  </w:endnote>
  <w:endnote w:id="16">
    <w:p w14:paraId="234B9999" w14:textId="4B5F9F7B" w:rsidR="00E26029" w:rsidRPr="00A27DBF" w:rsidRDefault="00E26029" w:rsidP="008D112E">
      <w:pPr>
        <w:pStyle w:val="EndnoteText"/>
        <w:rPr>
          <w:rFonts w:eastAsiaTheme="minorHAnsi"/>
        </w:rPr>
      </w:pPr>
      <w:r>
        <w:rPr>
          <w:rStyle w:val="EndnoteReference"/>
        </w:rPr>
        <w:endnoteRef/>
      </w:r>
      <w:r>
        <w:t xml:space="preserve"> Literatures of Saint-Domingue’s formerly enslaved subjects framed vengeance as a mode of countering misrepresentative colonial accounts of the past. As Daut notes, in the case of Vastey’s </w:t>
      </w:r>
      <w:r>
        <w:rPr>
          <w:i/>
        </w:rPr>
        <w:t xml:space="preserve">Le Cri de la conscience </w:t>
      </w:r>
      <w:r>
        <w:t>[The Cry of Conscience] (1815), “Vengeance here has become less evidence of African ‘savagery,’ as evoked sometimes even in the laudatory writings of Métral, and closer to what Daina Ramey Berry might call one of the ‘soul values’ of the formerly enslaved peoples of Saint-Domingue. The human soul that lives after death and tells its own story out of revenge for the intractable testimony of the colonists provides Vastey with an archive that not only intimately involves, but was created, contextualized, and preserved by nineteenth-century Haitians themselves” (503).</w:t>
      </w:r>
    </w:p>
  </w:endnote>
  <w:endnote w:id="17">
    <w:p w14:paraId="69F11A15" w14:textId="11632EF7" w:rsidR="00E26029" w:rsidRPr="00E04DB5" w:rsidRDefault="00E26029">
      <w:pPr>
        <w:pStyle w:val="EndnoteText"/>
        <w:rPr>
          <w:iCs/>
        </w:rPr>
      </w:pPr>
      <w:r>
        <w:rPr>
          <w:rStyle w:val="EndnoteReference"/>
        </w:rPr>
        <w:endnoteRef/>
      </w:r>
      <w:r>
        <w:t xml:space="preserve"> </w:t>
      </w:r>
      <w:r w:rsidRPr="00E04DB5">
        <w:t>Anne</w:t>
      </w:r>
      <w:r>
        <w:t xml:space="preserve"> </w:t>
      </w:r>
      <w:r w:rsidRPr="00E04DB5">
        <w:t xml:space="preserve">Janowitz, </w:t>
      </w:r>
      <w:r w:rsidRPr="00E04DB5">
        <w:rPr>
          <w:i/>
        </w:rPr>
        <w:t xml:space="preserve">England’s Ruins: Poetic Purpose and the National Landscape </w:t>
      </w:r>
      <w:r>
        <w:rPr>
          <w:iCs/>
        </w:rPr>
        <w:t>(</w:t>
      </w:r>
      <w:r w:rsidRPr="00E04DB5">
        <w:rPr>
          <w:iCs/>
        </w:rPr>
        <w:t>West Sussex, UK and Hoboken, NJ: Blackwell, 1990</w:t>
      </w:r>
      <w:r w:rsidRPr="00704492">
        <w:rPr>
          <w:iCs/>
        </w:rPr>
        <w:t>)</w:t>
      </w:r>
      <w:r>
        <w:rPr>
          <w:iCs/>
        </w:rPr>
        <w:t>,</w:t>
      </w:r>
      <w:r w:rsidRPr="00704492">
        <w:rPr>
          <w:iCs/>
        </w:rPr>
        <w:t xml:space="preserve"> </w:t>
      </w:r>
      <w:r w:rsidRPr="00704492">
        <w:rPr>
          <w:rFonts w:eastAsiaTheme="minorHAnsi"/>
          <w:color w:val="000000" w:themeColor="text1"/>
        </w:rPr>
        <w:t>3-4.</w:t>
      </w:r>
    </w:p>
  </w:endnote>
  <w:endnote w:id="18">
    <w:p w14:paraId="4043D8DE" w14:textId="4E1854EA" w:rsidR="00E26029" w:rsidRDefault="00E26029">
      <w:pPr>
        <w:pStyle w:val="EndnoteText"/>
      </w:pPr>
      <w:r>
        <w:rPr>
          <w:rStyle w:val="EndnoteReference"/>
        </w:rPr>
        <w:endnoteRef/>
      </w:r>
      <w:r>
        <w:t xml:space="preserve"> </w:t>
      </w:r>
      <w:r w:rsidRPr="00D50417">
        <w:rPr>
          <w:rFonts w:eastAsiaTheme="minorHAnsi"/>
          <w:color w:val="000000" w:themeColor="text1"/>
        </w:rPr>
        <w:t>Daut</w:t>
      </w:r>
      <w:r>
        <w:rPr>
          <w:rFonts w:eastAsiaTheme="minorHAnsi"/>
          <w:color w:val="000000" w:themeColor="text1"/>
        </w:rPr>
        <w:t>,</w:t>
      </w:r>
      <w:r w:rsidRPr="00D50417">
        <w:rPr>
          <w:rFonts w:eastAsiaTheme="minorHAnsi"/>
          <w:color w:val="000000" w:themeColor="text1"/>
        </w:rPr>
        <w:t xml:space="preserve"> 495.</w:t>
      </w:r>
    </w:p>
  </w:endnote>
  <w:endnote w:id="19">
    <w:p w14:paraId="2F6CC568" w14:textId="03B72736" w:rsidR="00E26029" w:rsidRDefault="00E26029">
      <w:pPr>
        <w:pStyle w:val="EndnoteText"/>
      </w:pPr>
      <w:r>
        <w:rPr>
          <w:rStyle w:val="EndnoteReference"/>
        </w:rPr>
        <w:endnoteRef/>
      </w:r>
      <w:r>
        <w:t xml:space="preserve"> </w:t>
      </w:r>
      <w:r w:rsidRPr="00D50417">
        <w:rPr>
          <w:color w:val="000000" w:themeColor="text1"/>
        </w:rPr>
        <w:t>“environ, v.”</w:t>
      </w:r>
      <w:r>
        <w:rPr>
          <w:color w:val="000000" w:themeColor="text1"/>
        </w:rPr>
        <w:t xml:space="preserve"> </w:t>
      </w:r>
      <w:r w:rsidRPr="00D50417">
        <w:rPr>
          <w:i/>
          <w:color w:val="000000" w:themeColor="text1"/>
          <w:shd w:val="clear" w:color="auto" w:fill="FFFFFF"/>
        </w:rPr>
        <w:t>OED</w:t>
      </w:r>
      <w:r>
        <w:rPr>
          <w:i/>
          <w:color w:val="000000" w:themeColor="text1"/>
          <w:shd w:val="clear" w:color="auto" w:fill="FFFFFF"/>
        </w:rPr>
        <w:t>.</w:t>
      </w:r>
    </w:p>
  </w:endnote>
  <w:endnote w:id="20">
    <w:p w14:paraId="2AF1778D" w14:textId="2D73D8D6" w:rsidR="00E26029" w:rsidRDefault="00E26029">
      <w:pPr>
        <w:pStyle w:val="EndnoteText"/>
      </w:pPr>
      <w:r>
        <w:rPr>
          <w:rStyle w:val="EndnoteReference"/>
        </w:rPr>
        <w:endnoteRef/>
      </w:r>
      <w:r>
        <w:t xml:space="preserve"> </w:t>
      </w:r>
      <w:r w:rsidRPr="00D50417">
        <w:rPr>
          <w:color w:val="000000" w:themeColor="text1"/>
        </w:rPr>
        <w:t>“environment, n.” </w:t>
      </w:r>
      <w:r w:rsidRPr="00D50417">
        <w:rPr>
          <w:i/>
          <w:iCs/>
          <w:color w:val="000000" w:themeColor="text1"/>
        </w:rPr>
        <w:t>OED</w:t>
      </w:r>
      <w:r w:rsidRPr="00D50417">
        <w:rPr>
          <w:iCs/>
          <w:color w:val="000000" w:themeColor="text1"/>
        </w:rPr>
        <w:t>.</w:t>
      </w:r>
    </w:p>
  </w:endnote>
  <w:endnote w:id="21">
    <w:p w14:paraId="199B1019" w14:textId="567CDE38" w:rsidR="00E26029" w:rsidRDefault="00E26029">
      <w:pPr>
        <w:pStyle w:val="EndnoteText"/>
      </w:pPr>
      <w:r>
        <w:rPr>
          <w:rStyle w:val="EndnoteReference"/>
        </w:rPr>
        <w:endnoteRef/>
      </w:r>
      <w:r>
        <w:t xml:space="preserve"> Paul </w:t>
      </w:r>
      <w:r w:rsidRPr="00334260">
        <w:t>de Man, “Semiology and Rhetoric</w:t>
      </w:r>
      <w:r>
        <w:t>,</w:t>
      </w:r>
      <w:r w:rsidRPr="00334260">
        <w:t xml:space="preserve">” </w:t>
      </w:r>
      <w:r w:rsidRPr="00334260">
        <w:rPr>
          <w:i/>
        </w:rPr>
        <w:t>Diacritics</w:t>
      </w:r>
      <w:r w:rsidRPr="00334260">
        <w:t xml:space="preserve"> 3, no. 3 (1973): </w:t>
      </w:r>
      <w:r w:rsidRPr="00704492">
        <w:rPr>
          <w:bCs/>
          <w:color w:val="000000" w:themeColor="text1"/>
        </w:rPr>
        <w:t>32.</w:t>
      </w:r>
    </w:p>
  </w:endnote>
  <w:endnote w:id="22">
    <w:p w14:paraId="68F0B192" w14:textId="7D46AE49" w:rsidR="00E26029" w:rsidRDefault="00E26029">
      <w:pPr>
        <w:pStyle w:val="EndnoteText"/>
      </w:pPr>
      <w:r>
        <w:rPr>
          <w:rStyle w:val="EndnoteReference"/>
        </w:rPr>
        <w:endnoteRef/>
      </w:r>
      <w:r>
        <w:t xml:space="preserve"> </w:t>
      </w:r>
      <w:r w:rsidRPr="00D50417">
        <w:rPr>
          <w:bCs/>
          <w:color w:val="000000" w:themeColor="text1"/>
        </w:rPr>
        <w:t>de Man</w:t>
      </w:r>
      <w:r>
        <w:rPr>
          <w:bCs/>
          <w:color w:val="000000" w:themeColor="text1"/>
        </w:rPr>
        <w:t>,</w:t>
      </w:r>
      <w:r w:rsidRPr="00D50417">
        <w:rPr>
          <w:bCs/>
          <w:color w:val="000000" w:themeColor="text1"/>
        </w:rPr>
        <w:t xml:space="preserve"> </w:t>
      </w:r>
      <w:r w:rsidRPr="00D50417">
        <w:rPr>
          <w:rFonts w:eastAsiaTheme="minorHAnsi"/>
          <w:color w:val="000000" w:themeColor="text1"/>
        </w:rPr>
        <w:t>“Semiology and Rhetoric</w:t>
      </w:r>
      <w:r>
        <w:rPr>
          <w:rFonts w:eastAsiaTheme="minorHAnsi"/>
          <w:color w:val="000000" w:themeColor="text1"/>
        </w:rPr>
        <w:t>,</w:t>
      </w:r>
      <w:r w:rsidRPr="00D50417">
        <w:rPr>
          <w:rFonts w:eastAsiaTheme="minorHAnsi"/>
          <w:color w:val="000000" w:themeColor="text1"/>
        </w:rPr>
        <w:t xml:space="preserve">” </w:t>
      </w:r>
      <w:r w:rsidRPr="00D50417">
        <w:rPr>
          <w:bCs/>
          <w:color w:val="000000" w:themeColor="text1"/>
        </w:rPr>
        <w:t>32, 31.</w:t>
      </w:r>
    </w:p>
  </w:endnote>
  <w:endnote w:id="23">
    <w:p w14:paraId="48701AB7" w14:textId="1BA1267A" w:rsidR="00E26029" w:rsidRDefault="00E26029">
      <w:pPr>
        <w:pStyle w:val="EndnoteText"/>
      </w:pPr>
      <w:r>
        <w:rPr>
          <w:rStyle w:val="EndnoteReference"/>
        </w:rPr>
        <w:endnoteRef/>
      </w:r>
      <w:r>
        <w:t xml:space="preserve"> </w:t>
      </w:r>
      <w:r w:rsidRPr="00D50417">
        <w:rPr>
          <w:bCs/>
          <w:color w:val="000000" w:themeColor="text1"/>
        </w:rPr>
        <w:t>Mercier qtd. in Daut</w:t>
      </w:r>
      <w:r>
        <w:rPr>
          <w:bCs/>
          <w:color w:val="000000" w:themeColor="text1"/>
        </w:rPr>
        <w:t>,</w:t>
      </w:r>
      <w:r w:rsidRPr="00D50417">
        <w:rPr>
          <w:bCs/>
          <w:color w:val="000000" w:themeColor="text1"/>
        </w:rPr>
        <w:t xml:space="preserve"> 495.</w:t>
      </w:r>
    </w:p>
  </w:endnote>
  <w:endnote w:id="24">
    <w:p w14:paraId="40847629" w14:textId="7E13828C" w:rsidR="00E26029" w:rsidRDefault="00E26029">
      <w:pPr>
        <w:pStyle w:val="EndnoteText"/>
      </w:pPr>
      <w:r>
        <w:rPr>
          <w:rStyle w:val="EndnoteReference"/>
        </w:rPr>
        <w:endnoteRef/>
      </w:r>
      <w:r>
        <w:t xml:space="preserve"> </w:t>
      </w:r>
      <w:r w:rsidRPr="00D50417">
        <w:rPr>
          <w:bCs/>
          <w:color w:val="000000" w:themeColor="text1"/>
        </w:rPr>
        <w:t>de Man</w:t>
      </w:r>
      <w:r>
        <w:rPr>
          <w:bCs/>
          <w:color w:val="000000" w:themeColor="text1"/>
        </w:rPr>
        <w:t>,</w:t>
      </w:r>
      <w:r w:rsidRPr="00D50417">
        <w:rPr>
          <w:bCs/>
          <w:color w:val="000000" w:themeColor="text1"/>
        </w:rPr>
        <w:t xml:space="preserve"> </w:t>
      </w:r>
      <w:r w:rsidRPr="00D50417">
        <w:rPr>
          <w:rFonts w:eastAsiaTheme="minorHAnsi"/>
          <w:color w:val="000000" w:themeColor="text1"/>
        </w:rPr>
        <w:t>“Semiology and Rhetoric</w:t>
      </w:r>
      <w:r>
        <w:rPr>
          <w:rFonts w:eastAsiaTheme="minorHAnsi"/>
          <w:color w:val="000000" w:themeColor="text1"/>
        </w:rPr>
        <w:t>,</w:t>
      </w:r>
      <w:r w:rsidRPr="00D50417">
        <w:rPr>
          <w:rFonts w:eastAsiaTheme="minorHAnsi"/>
          <w:color w:val="000000" w:themeColor="text1"/>
        </w:rPr>
        <w:t xml:space="preserve">” </w:t>
      </w:r>
      <w:r w:rsidRPr="00D50417">
        <w:rPr>
          <w:bCs/>
          <w:color w:val="000000" w:themeColor="text1"/>
        </w:rPr>
        <w:t>31.</w:t>
      </w:r>
    </w:p>
  </w:endnote>
  <w:endnote w:id="25">
    <w:p w14:paraId="265051EF" w14:textId="77777777" w:rsidR="00E26029" w:rsidRPr="00A27DBF" w:rsidRDefault="00E26029" w:rsidP="003B35C9">
      <w:pPr>
        <w:pStyle w:val="EndnoteText"/>
        <w:rPr>
          <w:i/>
        </w:rPr>
      </w:pPr>
      <w:r>
        <w:rPr>
          <w:rStyle w:val="EndnoteReference"/>
        </w:rPr>
        <w:endnoteRef/>
      </w:r>
      <w:r>
        <w:t xml:space="preserve"> See, for example, Claude-Pierre-Joseph Le Borgne de Boigne, </w:t>
      </w:r>
      <w:r w:rsidRPr="00A27DBF">
        <w:rPr>
          <w:i/>
        </w:rPr>
        <w:t>Nouveau système de colonisation pour</w:t>
      </w:r>
    </w:p>
    <w:p w14:paraId="7263FF02" w14:textId="77777777" w:rsidR="00E26029" w:rsidRDefault="00E26029" w:rsidP="003B35C9">
      <w:pPr>
        <w:pStyle w:val="EndnoteText"/>
      </w:pPr>
      <w:r w:rsidRPr="00A27DBF">
        <w:rPr>
          <w:i/>
        </w:rPr>
        <w:t>Saint-Domingue</w:t>
      </w:r>
      <w:r>
        <w:rPr>
          <w:i/>
        </w:rPr>
        <w:t>.</w:t>
      </w:r>
      <w:r w:rsidRPr="00A27DBF">
        <w:rPr>
          <w:i/>
        </w:rPr>
        <w:t xml:space="preserve"> </w:t>
      </w:r>
      <w:r>
        <w:t>Paris: Dondy Dupré, 1817.</w:t>
      </w:r>
    </w:p>
  </w:endnote>
  <w:endnote w:id="26">
    <w:p w14:paraId="1ACFC13F" w14:textId="411C8C4B" w:rsidR="00E26029" w:rsidRDefault="00E26029">
      <w:pPr>
        <w:pStyle w:val="EndnoteText"/>
      </w:pPr>
      <w:r>
        <w:rPr>
          <w:rStyle w:val="EndnoteReference"/>
        </w:rPr>
        <w:endnoteRef/>
      </w:r>
      <w:r>
        <w:t xml:space="preserve"> </w:t>
      </w:r>
      <w:r w:rsidRPr="00334260">
        <w:t>Michel Étienne</w:t>
      </w:r>
      <w:r>
        <w:t xml:space="preserve"> </w:t>
      </w:r>
      <w:r w:rsidRPr="00334260">
        <w:t>Descourtilz</w:t>
      </w:r>
      <w:r>
        <w:t>,</w:t>
      </w:r>
      <w:r w:rsidRPr="00334260">
        <w:t xml:space="preserve"> </w:t>
      </w:r>
      <w:r w:rsidRPr="00334260">
        <w:rPr>
          <w:i/>
        </w:rPr>
        <w:t>Histoire des Désastres de Saint-Domingue</w:t>
      </w:r>
      <w:r>
        <w:t xml:space="preserve"> (</w:t>
      </w:r>
      <w:r w:rsidRPr="00334260">
        <w:t xml:space="preserve">Paris: Chez Garnery, </w:t>
      </w:r>
      <w:r w:rsidRPr="000F4F11">
        <w:t>1795),</w:t>
      </w:r>
      <w:r w:rsidRPr="000F4F11">
        <w:rPr>
          <w:rStyle w:val="Emphasis"/>
          <w:i w:val="0"/>
          <w:color w:val="000000" w:themeColor="text1"/>
          <w:shd w:val="clear" w:color="auto" w:fill="FFFFFF"/>
        </w:rPr>
        <w:t xml:space="preserve"> 183-84.</w:t>
      </w:r>
    </w:p>
  </w:endnote>
  <w:endnote w:id="27">
    <w:p w14:paraId="584438A9" w14:textId="049EDB53" w:rsidR="00E26029" w:rsidRDefault="00E26029">
      <w:pPr>
        <w:pStyle w:val="EndnoteText"/>
      </w:pPr>
      <w:r>
        <w:rPr>
          <w:rStyle w:val="EndnoteReference"/>
        </w:rPr>
        <w:endnoteRef/>
      </w:r>
      <w:r>
        <w:t xml:space="preserve"> </w:t>
      </w:r>
      <w:r w:rsidRPr="00D50417">
        <w:rPr>
          <w:rStyle w:val="Emphasis"/>
          <w:i w:val="0"/>
          <w:color w:val="000000" w:themeColor="text1"/>
          <w:shd w:val="clear" w:color="auto" w:fill="FFFFFF"/>
        </w:rPr>
        <w:t>Descourtilz</w:t>
      </w:r>
      <w:r>
        <w:rPr>
          <w:rStyle w:val="Emphasis"/>
          <w:i w:val="0"/>
          <w:color w:val="000000" w:themeColor="text1"/>
          <w:shd w:val="clear" w:color="auto" w:fill="FFFFFF"/>
        </w:rPr>
        <w:t>,</w:t>
      </w:r>
      <w:r w:rsidRPr="00D50417">
        <w:rPr>
          <w:rStyle w:val="Emphasis"/>
          <w:i w:val="0"/>
          <w:color w:val="000000" w:themeColor="text1"/>
          <w:shd w:val="clear" w:color="auto" w:fill="FFFFFF"/>
        </w:rPr>
        <w:t xml:space="preserve"> 183-</w:t>
      </w:r>
      <w:r>
        <w:rPr>
          <w:rStyle w:val="Emphasis"/>
          <w:i w:val="0"/>
          <w:color w:val="000000" w:themeColor="text1"/>
          <w:shd w:val="clear" w:color="auto" w:fill="FFFFFF"/>
        </w:rPr>
        <w:t>8</w:t>
      </w:r>
      <w:r w:rsidRPr="00D50417">
        <w:rPr>
          <w:rStyle w:val="Emphasis"/>
          <w:i w:val="0"/>
          <w:color w:val="000000" w:themeColor="text1"/>
          <w:shd w:val="clear" w:color="auto" w:fill="FFFFFF"/>
        </w:rPr>
        <w:t>4.</w:t>
      </w:r>
    </w:p>
  </w:endnote>
  <w:endnote w:id="28">
    <w:p w14:paraId="3AC98035" w14:textId="3806CED1" w:rsidR="00E26029" w:rsidRDefault="00E26029">
      <w:pPr>
        <w:pStyle w:val="EndnoteText"/>
      </w:pPr>
      <w:r>
        <w:rPr>
          <w:rStyle w:val="EndnoteReference"/>
        </w:rPr>
        <w:endnoteRef/>
      </w:r>
      <w:r>
        <w:t xml:space="preserve"> </w:t>
      </w:r>
      <w:proofErr w:type="spellStart"/>
      <w:r w:rsidRPr="00D50417">
        <w:rPr>
          <w:color w:val="000000" w:themeColor="text1"/>
        </w:rPr>
        <w:t>Dumesle</w:t>
      </w:r>
      <w:proofErr w:type="spellEnd"/>
      <w:r>
        <w:rPr>
          <w:color w:val="000000" w:themeColor="text1"/>
        </w:rPr>
        <w:t>,</w:t>
      </w:r>
      <w:r w:rsidRPr="00D50417">
        <w:rPr>
          <w:color w:val="000000" w:themeColor="text1"/>
        </w:rPr>
        <w:t xml:space="preserve"> 73.</w:t>
      </w:r>
      <w:r w:rsidR="004A1B8D">
        <w:rPr>
          <w:color w:val="000000" w:themeColor="text1"/>
        </w:rPr>
        <w:t xml:space="preserve"> </w:t>
      </w:r>
      <w:r w:rsidR="004A1B8D" w:rsidRPr="004A1B8D">
        <w:t>All translations</w:t>
      </w:r>
      <w:r w:rsidR="004A1B8D">
        <w:t xml:space="preserve"> from </w:t>
      </w:r>
      <w:proofErr w:type="spellStart"/>
      <w:r w:rsidR="004A1B8D">
        <w:t>Dumesle</w:t>
      </w:r>
      <w:proofErr w:type="spellEnd"/>
      <w:r w:rsidR="004A1B8D">
        <w:t xml:space="preserve"> are</w:t>
      </w:r>
      <w:r w:rsidR="004A1B8D" w:rsidRPr="004A1B8D">
        <w:t xml:space="preserve"> by </w:t>
      </w:r>
      <w:r w:rsidR="004A1B8D">
        <w:t>Cherie Maiden</w:t>
      </w:r>
      <w:r w:rsidR="004A1B8D" w:rsidRPr="004A1B8D">
        <w:t xml:space="preserve"> unless otherwise indicated.</w:t>
      </w:r>
    </w:p>
  </w:endnote>
  <w:endnote w:id="29">
    <w:p w14:paraId="07059FF8" w14:textId="79F3AF05" w:rsidR="00E26029" w:rsidRDefault="00E26029">
      <w:pPr>
        <w:pStyle w:val="EndnoteText"/>
      </w:pPr>
      <w:r>
        <w:rPr>
          <w:rStyle w:val="EndnoteReference"/>
        </w:rPr>
        <w:endnoteRef/>
      </w:r>
      <w:r>
        <w:t xml:space="preserve"> </w:t>
      </w:r>
      <w:r w:rsidRPr="00334260">
        <w:t>Sophie</w:t>
      </w:r>
      <w:r>
        <w:t xml:space="preserve"> </w:t>
      </w:r>
      <w:r w:rsidRPr="00334260">
        <w:t xml:space="preserve">Thomas, “Assembling History: Fragments </w:t>
      </w:r>
      <w:proofErr w:type="gramStart"/>
      <w:r w:rsidRPr="00334260">
        <w:t>And</w:t>
      </w:r>
      <w:proofErr w:type="gramEnd"/>
      <w:r w:rsidRPr="00334260">
        <w:t xml:space="preserve"> Ruins.” </w:t>
      </w:r>
      <w:r w:rsidRPr="00334260">
        <w:rPr>
          <w:i/>
        </w:rPr>
        <w:t>European Romantic Review</w:t>
      </w:r>
      <w:r w:rsidRPr="00334260">
        <w:t xml:space="preserve"> 14, no. 2 </w:t>
      </w:r>
      <w:r w:rsidRPr="00205A1A">
        <w:t>(2003):</w:t>
      </w:r>
      <w:r w:rsidRPr="00205A1A">
        <w:rPr>
          <w:color w:val="000000" w:themeColor="text1"/>
        </w:rPr>
        <w:t xml:space="preserve"> 178.</w:t>
      </w:r>
    </w:p>
  </w:endnote>
  <w:endnote w:id="30">
    <w:p w14:paraId="4D609946" w14:textId="435925F6" w:rsidR="004A1B8D" w:rsidRDefault="004A1B8D">
      <w:pPr>
        <w:pStyle w:val="EndnoteText"/>
      </w:pPr>
      <w:r>
        <w:rPr>
          <w:rStyle w:val="EndnoteReference"/>
        </w:rPr>
        <w:endnoteRef/>
      </w:r>
      <w:r>
        <w:t xml:space="preserve"> Thomas, </w:t>
      </w:r>
      <w:r>
        <w:t>181.</w:t>
      </w:r>
    </w:p>
  </w:endnote>
  <w:endnote w:id="31">
    <w:p w14:paraId="4E44AFA9" w14:textId="61CE253F" w:rsidR="00E26029" w:rsidRPr="0070572B" w:rsidRDefault="00E26029">
      <w:pPr>
        <w:pStyle w:val="EndnoteText"/>
      </w:pPr>
      <w:r>
        <w:rPr>
          <w:rStyle w:val="EndnoteReference"/>
        </w:rPr>
        <w:endnoteRef/>
      </w:r>
      <w:r>
        <w:t xml:space="preserve"> </w:t>
      </w:r>
      <w:r w:rsidRPr="004B7E08">
        <w:t xml:space="preserve">Ann </w:t>
      </w:r>
      <w:r w:rsidRPr="0070572B">
        <w:t xml:space="preserve">Laura </w:t>
      </w:r>
      <w:proofErr w:type="spellStart"/>
      <w:r w:rsidRPr="0070572B">
        <w:t>Stoler</w:t>
      </w:r>
      <w:proofErr w:type="spellEnd"/>
      <w:r w:rsidRPr="0070572B">
        <w:t>, “Imperial Debris: Reflections on Ruins and Ruination.” </w:t>
      </w:r>
      <w:r w:rsidRPr="0070572B">
        <w:rPr>
          <w:i/>
          <w:iCs/>
        </w:rPr>
        <w:t>Cultural Anthropology</w:t>
      </w:r>
      <w:r w:rsidRPr="0070572B">
        <w:t xml:space="preserve"> 23, no. 2 (2008): </w:t>
      </w:r>
      <w:r w:rsidRPr="0070572B">
        <w:rPr>
          <w:color w:val="000000" w:themeColor="text1"/>
        </w:rPr>
        <w:t>197.</w:t>
      </w:r>
    </w:p>
  </w:endnote>
  <w:endnote w:id="32">
    <w:p w14:paraId="78BCB8C9" w14:textId="25DDEF43" w:rsidR="00E26029" w:rsidRPr="0070572B" w:rsidRDefault="00E26029">
      <w:pPr>
        <w:pStyle w:val="EndnoteText"/>
      </w:pPr>
      <w:r w:rsidRPr="0070572B">
        <w:rPr>
          <w:rStyle w:val="EndnoteReference"/>
        </w:rPr>
        <w:endnoteRef/>
      </w:r>
      <w:r w:rsidRPr="0070572B">
        <w:t xml:space="preserve"> </w:t>
      </w:r>
      <w:r w:rsidRPr="0070572B">
        <w:rPr>
          <w:rStyle w:val="Emphasis"/>
          <w:i w:val="0"/>
          <w:color w:val="000000" w:themeColor="text1"/>
          <w:shd w:val="clear" w:color="auto" w:fill="FFFFFF"/>
        </w:rPr>
        <w:t>Thomas, 181.</w:t>
      </w:r>
    </w:p>
  </w:endnote>
  <w:endnote w:id="33">
    <w:p w14:paraId="1935859B" w14:textId="50D3EC1C" w:rsidR="00E26029" w:rsidRDefault="00E26029">
      <w:pPr>
        <w:pStyle w:val="EndnoteText"/>
      </w:pPr>
      <w:r w:rsidRPr="0070572B">
        <w:rPr>
          <w:rStyle w:val="EndnoteReference"/>
        </w:rPr>
        <w:endnoteRef/>
      </w:r>
      <w:r w:rsidRPr="0070572B">
        <w:t xml:space="preserve"> Susan Buck-Morss, </w:t>
      </w:r>
      <w:r w:rsidRPr="0070572B">
        <w:rPr>
          <w:i/>
        </w:rPr>
        <w:t>The Dialectics of Seeing: Walter Benjamin and the Arcades Project</w:t>
      </w:r>
      <w:r w:rsidRPr="0070572B">
        <w:t xml:space="preserve"> Cambridge, MA and London: The MIT Press, 1989)</w:t>
      </w:r>
      <w:r w:rsidRPr="0070572B">
        <w:rPr>
          <w:color w:val="000000" w:themeColor="text1"/>
        </w:rPr>
        <w:t>, 212.</w:t>
      </w:r>
    </w:p>
  </w:endnote>
  <w:endnote w:id="34">
    <w:p w14:paraId="72C05695" w14:textId="6093AFD9" w:rsidR="00E26029" w:rsidRDefault="00E26029">
      <w:pPr>
        <w:pStyle w:val="EndnoteText"/>
      </w:pPr>
      <w:r>
        <w:rPr>
          <w:rStyle w:val="EndnoteReference"/>
        </w:rPr>
        <w:endnoteRef/>
      </w:r>
      <w:r>
        <w:t xml:space="preserve"> </w:t>
      </w:r>
      <w:r w:rsidRPr="00D50417">
        <w:rPr>
          <w:color w:val="000000" w:themeColor="text1"/>
        </w:rPr>
        <w:t>Dumesle</w:t>
      </w:r>
      <w:r>
        <w:rPr>
          <w:color w:val="000000" w:themeColor="text1"/>
        </w:rPr>
        <w:t>,</w:t>
      </w:r>
      <w:r w:rsidRPr="00D50417">
        <w:rPr>
          <w:color w:val="000000" w:themeColor="text1"/>
        </w:rPr>
        <w:t xml:space="preserve"> </w:t>
      </w:r>
      <w:r>
        <w:t>73.</w:t>
      </w:r>
    </w:p>
  </w:endnote>
  <w:endnote w:id="35">
    <w:p w14:paraId="1F60F418" w14:textId="5C40F875" w:rsidR="00E26029" w:rsidRDefault="00E26029">
      <w:pPr>
        <w:pStyle w:val="EndnoteText"/>
      </w:pPr>
      <w:r>
        <w:rPr>
          <w:rStyle w:val="EndnoteReference"/>
        </w:rPr>
        <w:endnoteRef/>
      </w:r>
      <w:r>
        <w:t xml:space="preserve"> </w:t>
      </w:r>
      <w:r w:rsidRPr="00D50417">
        <w:rPr>
          <w:color w:val="000000" w:themeColor="text1"/>
        </w:rPr>
        <w:t>Dumesle</w:t>
      </w:r>
      <w:r>
        <w:rPr>
          <w:color w:val="000000" w:themeColor="text1"/>
        </w:rPr>
        <w:t>,</w:t>
      </w:r>
      <w:r w:rsidRPr="00D50417">
        <w:rPr>
          <w:color w:val="000000" w:themeColor="text1"/>
        </w:rPr>
        <w:t xml:space="preserve"> 73-4</w:t>
      </w:r>
      <w:r>
        <w:rPr>
          <w:color w:val="000000" w:themeColor="text1"/>
        </w:rPr>
        <w:t>.</w:t>
      </w:r>
    </w:p>
  </w:endnote>
  <w:endnote w:id="36">
    <w:p w14:paraId="013AF0FB" w14:textId="77777777" w:rsidR="00E26029" w:rsidRDefault="00E26029" w:rsidP="00F23D48">
      <w:pPr>
        <w:pStyle w:val="EndnoteText"/>
      </w:pPr>
      <w:r>
        <w:rPr>
          <w:rStyle w:val="EndnoteReference"/>
        </w:rPr>
        <w:endnoteRef/>
      </w:r>
      <w:r>
        <w:t xml:space="preserve"> See Bruno Latour, </w:t>
      </w:r>
      <w:r w:rsidRPr="00F23D48">
        <w:rPr>
          <w:i/>
        </w:rPr>
        <w:t>Politics of Nature</w:t>
      </w:r>
      <w:r>
        <w:t>, Trans. Catherine Porter. Harvard UP, 2004.</w:t>
      </w:r>
    </w:p>
  </w:endnote>
  <w:endnote w:id="37">
    <w:p w14:paraId="21B57B2A" w14:textId="7348820B" w:rsidR="00E26029" w:rsidRDefault="00E26029">
      <w:pPr>
        <w:pStyle w:val="EndnoteText"/>
      </w:pPr>
      <w:r>
        <w:rPr>
          <w:rStyle w:val="EndnoteReference"/>
        </w:rPr>
        <w:endnoteRef/>
      </w:r>
      <w:r>
        <w:t xml:space="preserve"> </w:t>
      </w:r>
      <w:r w:rsidRPr="00D50417">
        <w:rPr>
          <w:color w:val="000000" w:themeColor="text1"/>
        </w:rPr>
        <w:t>Dumesle</w:t>
      </w:r>
      <w:r>
        <w:rPr>
          <w:color w:val="000000" w:themeColor="text1"/>
        </w:rPr>
        <w:t xml:space="preserve">, </w:t>
      </w:r>
      <w:r w:rsidRPr="00D50417">
        <w:rPr>
          <w:color w:val="000000" w:themeColor="text1"/>
        </w:rPr>
        <w:t>74</w:t>
      </w:r>
      <w:r>
        <w:rPr>
          <w:color w:val="000000" w:themeColor="text1"/>
        </w:rPr>
        <w:t>.</w:t>
      </w:r>
    </w:p>
  </w:endnote>
  <w:endnote w:id="38">
    <w:p w14:paraId="119E32EE" w14:textId="28ECEF1F" w:rsidR="00E26029" w:rsidRDefault="00E26029">
      <w:pPr>
        <w:pStyle w:val="EndnoteText"/>
      </w:pPr>
      <w:r>
        <w:rPr>
          <w:rStyle w:val="EndnoteReference"/>
        </w:rPr>
        <w:endnoteRef/>
      </w:r>
      <w:r>
        <w:t xml:space="preserve"> </w:t>
      </w:r>
      <w:r>
        <w:rPr>
          <w:color w:val="000000" w:themeColor="text1"/>
        </w:rPr>
        <w:t xml:space="preserve">de Man, </w:t>
      </w:r>
      <w:r>
        <w:rPr>
          <w:rFonts w:eastAsiaTheme="minorHAnsi"/>
          <w:color w:val="000000" w:themeColor="text1"/>
        </w:rPr>
        <w:t xml:space="preserve">“Autobiography as De-Facement,” </w:t>
      </w:r>
      <w:r>
        <w:rPr>
          <w:color w:val="000000" w:themeColor="text1"/>
        </w:rPr>
        <w:t>80-81.</w:t>
      </w:r>
    </w:p>
  </w:endnote>
  <w:endnote w:id="39">
    <w:p w14:paraId="7E3BE1D0" w14:textId="4B3A79E9" w:rsidR="00E26029" w:rsidRDefault="00E26029">
      <w:pPr>
        <w:pStyle w:val="EndnoteText"/>
      </w:pPr>
      <w:r>
        <w:rPr>
          <w:rStyle w:val="EndnoteReference"/>
        </w:rPr>
        <w:endnoteRef/>
      </w:r>
      <w:r>
        <w:t xml:space="preserve"> </w:t>
      </w:r>
      <w:r w:rsidRPr="00D50417">
        <w:rPr>
          <w:color w:val="000000" w:themeColor="text1"/>
        </w:rPr>
        <w:t>Trouillot</w:t>
      </w:r>
      <w:r>
        <w:rPr>
          <w:color w:val="000000" w:themeColor="text1"/>
        </w:rPr>
        <w:t xml:space="preserve">, </w:t>
      </w:r>
      <w:r w:rsidRPr="00D50417">
        <w:rPr>
          <w:color w:val="000000" w:themeColor="text1"/>
        </w:rPr>
        <w:t>44.</w:t>
      </w:r>
    </w:p>
  </w:endnote>
  <w:endnote w:id="40">
    <w:p w14:paraId="262302C8" w14:textId="085B2316" w:rsidR="00E26029" w:rsidRDefault="00E26029">
      <w:pPr>
        <w:pStyle w:val="EndnoteText"/>
      </w:pPr>
      <w:r>
        <w:rPr>
          <w:rStyle w:val="EndnoteReference"/>
        </w:rPr>
        <w:endnoteRef/>
      </w:r>
      <w:r>
        <w:t xml:space="preserve"> </w:t>
      </w:r>
      <w:r>
        <w:rPr>
          <w:rFonts w:eastAsiaTheme="minorHAnsi"/>
          <w:color w:val="000000" w:themeColor="text1"/>
        </w:rPr>
        <w:t xml:space="preserve">Daut, </w:t>
      </w:r>
      <w:r w:rsidRPr="00D50417">
        <w:rPr>
          <w:rFonts w:eastAsiaTheme="minorHAnsi"/>
          <w:color w:val="000000" w:themeColor="text1"/>
        </w:rPr>
        <w:t>499.</w:t>
      </w:r>
    </w:p>
  </w:endnote>
  <w:endnote w:id="41">
    <w:p w14:paraId="15392BFB" w14:textId="61351F76" w:rsidR="00E26029" w:rsidRDefault="00E26029">
      <w:pPr>
        <w:pStyle w:val="EndnoteText"/>
      </w:pPr>
      <w:r>
        <w:rPr>
          <w:rStyle w:val="EndnoteReference"/>
        </w:rPr>
        <w:endnoteRef/>
      </w:r>
      <w:r>
        <w:t xml:space="preserve"> </w:t>
      </w:r>
      <w:r>
        <w:rPr>
          <w:color w:val="000000" w:themeColor="text1"/>
        </w:rPr>
        <w:t xml:space="preserve">Daut, </w:t>
      </w:r>
      <w:r w:rsidRPr="00D50417">
        <w:rPr>
          <w:color w:val="000000" w:themeColor="text1"/>
        </w:rPr>
        <w:t>499.</w:t>
      </w:r>
    </w:p>
  </w:endnote>
  <w:endnote w:id="42">
    <w:p w14:paraId="4698E6C0" w14:textId="30E7EAA1" w:rsidR="00E26029" w:rsidRDefault="00E26029">
      <w:pPr>
        <w:pStyle w:val="EndnoteText"/>
      </w:pPr>
      <w:r>
        <w:rPr>
          <w:rStyle w:val="EndnoteReference"/>
        </w:rPr>
        <w:endnoteRef/>
      </w:r>
      <w:r>
        <w:t xml:space="preserve"> </w:t>
      </w:r>
      <w:r w:rsidRPr="00D50417">
        <w:rPr>
          <w:color w:val="000000" w:themeColor="text1"/>
        </w:rPr>
        <w:t>Daut</w:t>
      </w:r>
      <w:r>
        <w:rPr>
          <w:color w:val="000000" w:themeColor="text1"/>
        </w:rPr>
        <w:t>,</w:t>
      </w:r>
      <w:r w:rsidRPr="00D50417">
        <w:rPr>
          <w:color w:val="000000" w:themeColor="text1"/>
        </w:rPr>
        <w:t xml:space="preserve"> 499.</w:t>
      </w:r>
    </w:p>
  </w:endnote>
  <w:endnote w:id="43">
    <w:p w14:paraId="75154687" w14:textId="52B4B759" w:rsidR="00E26029" w:rsidRDefault="00E26029">
      <w:pPr>
        <w:pStyle w:val="EndnoteText"/>
      </w:pPr>
      <w:r>
        <w:rPr>
          <w:rStyle w:val="EndnoteReference"/>
        </w:rPr>
        <w:endnoteRef/>
      </w:r>
      <w:r>
        <w:t xml:space="preserve"> </w:t>
      </w:r>
      <w:r w:rsidRPr="00D50417">
        <w:rPr>
          <w:color w:val="000000" w:themeColor="text1"/>
        </w:rPr>
        <w:t>Trouillot</w:t>
      </w:r>
      <w:r>
        <w:rPr>
          <w:color w:val="000000" w:themeColor="text1"/>
        </w:rPr>
        <w:t xml:space="preserve">, </w:t>
      </w:r>
      <w:r w:rsidRPr="00D50417">
        <w:rPr>
          <w:color w:val="000000" w:themeColor="text1"/>
        </w:rPr>
        <w:t>44-5.</w:t>
      </w:r>
    </w:p>
  </w:endnote>
  <w:endnote w:id="44">
    <w:p w14:paraId="49A2F0AC" w14:textId="4EEBF9AF" w:rsidR="00E26029" w:rsidRDefault="00E26029">
      <w:pPr>
        <w:pStyle w:val="EndnoteText"/>
      </w:pPr>
      <w:r>
        <w:rPr>
          <w:rStyle w:val="EndnoteReference"/>
        </w:rPr>
        <w:endnoteRef/>
      </w:r>
      <w:r>
        <w:t xml:space="preserve"> </w:t>
      </w:r>
      <w:r>
        <w:rPr>
          <w:color w:val="000000" w:themeColor="text1"/>
        </w:rPr>
        <w:t xml:space="preserve">Nixon, </w:t>
      </w:r>
      <w:r w:rsidRPr="00D50417">
        <w:rPr>
          <w:color w:val="000000" w:themeColor="text1"/>
        </w:rPr>
        <w:t>2.</w:t>
      </w:r>
    </w:p>
  </w:endnote>
  <w:endnote w:id="45">
    <w:p w14:paraId="1BA4FF35" w14:textId="3EAAA7EE" w:rsidR="00E26029" w:rsidRDefault="00E26029">
      <w:pPr>
        <w:pStyle w:val="EndnoteText"/>
      </w:pPr>
      <w:r>
        <w:rPr>
          <w:rStyle w:val="EndnoteReference"/>
        </w:rPr>
        <w:endnoteRef/>
      </w:r>
      <w:r>
        <w:t xml:space="preserve"> </w:t>
      </w:r>
      <w:r>
        <w:rPr>
          <w:color w:val="000000" w:themeColor="text1"/>
        </w:rPr>
        <w:t xml:space="preserve">Nixon, </w:t>
      </w:r>
      <w:r w:rsidRPr="00D50417">
        <w:rPr>
          <w:color w:val="000000" w:themeColor="text1"/>
        </w:rPr>
        <w:t>2.</w:t>
      </w:r>
    </w:p>
  </w:endnote>
  <w:endnote w:id="46">
    <w:p w14:paraId="69804074" w14:textId="77533C0E" w:rsidR="00E26029" w:rsidRDefault="00E26029">
      <w:pPr>
        <w:pStyle w:val="EndnoteText"/>
      </w:pPr>
      <w:r>
        <w:rPr>
          <w:rStyle w:val="EndnoteReference"/>
        </w:rPr>
        <w:endnoteRef/>
      </w:r>
      <w:r>
        <w:t xml:space="preserve"> </w:t>
      </w:r>
      <w:r>
        <w:rPr>
          <w:color w:val="000000" w:themeColor="text1"/>
        </w:rPr>
        <w:t xml:space="preserve">Nixon, </w:t>
      </w:r>
      <w:r w:rsidRPr="00D50417">
        <w:rPr>
          <w:color w:val="000000" w:themeColor="text1"/>
        </w:rPr>
        <w:t>2.</w:t>
      </w:r>
    </w:p>
  </w:endnote>
  <w:endnote w:id="47">
    <w:p w14:paraId="2DB92DC8" w14:textId="7A7EA109" w:rsidR="00E26029" w:rsidRDefault="00E26029">
      <w:pPr>
        <w:pStyle w:val="EndnoteText"/>
      </w:pPr>
      <w:r>
        <w:rPr>
          <w:rStyle w:val="EndnoteReference"/>
        </w:rPr>
        <w:endnoteRef/>
      </w:r>
      <w:r>
        <w:t xml:space="preserve"> </w:t>
      </w:r>
      <w:r>
        <w:rPr>
          <w:color w:val="000000" w:themeColor="text1"/>
        </w:rPr>
        <w:t>Nixon, 6</w:t>
      </w:r>
      <w:r w:rsidRPr="00D50417">
        <w:rPr>
          <w:color w:val="000000" w:themeColor="text1"/>
        </w:rPr>
        <w:t>.</w:t>
      </w:r>
    </w:p>
  </w:endnote>
  <w:endnote w:id="48">
    <w:p w14:paraId="1FA4C56C" w14:textId="10675E92" w:rsidR="00E26029" w:rsidRDefault="00E26029">
      <w:pPr>
        <w:pStyle w:val="EndnoteText"/>
      </w:pPr>
      <w:r>
        <w:rPr>
          <w:rStyle w:val="EndnoteReference"/>
        </w:rPr>
        <w:endnoteRef/>
      </w:r>
      <w:r>
        <w:t xml:space="preserve"> </w:t>
      </w:r>
      <w:r>
        <w:rPr>
          <w:color w:val="000000" w:themeColor="text1"/>
        </w:rPr>
        <w:t xml:space="preserve">Nixon, </w:t>
      </w:r>
      <w:r w:rsidRPr="00D50417">
        <w:rPr>
          <w:color w:val="000000" w:themeColor="text1"/>
        </w:rPr>
        <w:t>10, 6, 31</w:t>
      </w:r>
      <w:r>
        <w:rPr>
          <w:color w:val="000000" w:themeColor="text1"/>
        </w:rPr>
        <w:t>.</w:t>
      </w:r>
    </w:p>
  </w:endnote>
  <w:endnote w:id="49">
    <w:p w14:paraId="209ADB15" w14:textId="315312CC" w:rsidR="00E26029" w:rsidRDefault="00E26029">
      <w:pPr>
        <w:pStyle w:val="EndnoteText"/>
      </w:pPr>
      <w:r>
        <w:rPr>
          <w:rStyle w:val="EndnoteReference"/>
        </w:rPr>
        <w:endnoteRef/>
      </w:r>
      <w:r>
        <w:t xml:space="preserve"> </w:t>
      </w:r>
      <w:r w:rsidRPr="00D50417">
        <w:rPr>
          <w:color w:val="000000" w:themeColor="text1"/>
        </w:rPr>
        <w:t>Dumesle</w:t>
      </w:r>
      <w:r>
        <w:rPr>
          <w:color w:val="000000" w:themeColor="text1"/>
        </w:rPr>
        <w:t>,</w:t>
      </w:r>
      <w:r w:rsidRPr="00D50417">
        <w:rPr>
          <w:color w:val="000000" w:themeColor="text1"/>
        </w:rPr>
        <w:t xml:space="preserve"> 73.</w:t>
      </w:r>
    </w:p>
  </w:endnote>
  <w:endnote w:id="50">
    <w:p w14:paraId="0E39CD18" w14:textId="17FFF358" w:rsidR="00E26029" w:rsidRDefault="00E26029">
      <w:pPr>
        <w:pStyle w:val="EndnoteText"/>
      </w:pPr>
      <w:r>
        <w:rPr>
          <w:rStyle w:val="EndnoteReference"/>
        </w:rPr>
        <w:endnoteRef/>
      </w:r>
      <w:r>
        <w:t xml:space="preserve"> </w:t>
      </w:r>
      <w:r w:rsidRPr="00D50417">
        <w:rPr>
          <w:color w:val="000000" w:themeColor="text1"/>
        </w:rPr>
        <w:t>Daut</w:t>
      </w:r>
      <w:r>
        <w:rPr>
          <w:color w:val="000000" w:themeColor="text1"/>
        </w:rPr>
        <w:t xml:space="preserve">, </w:t>
      </w:r>
      <w:r w:rsidRPr="00D50417">
        <w:rPr>
          <w:color w:val="000000" w:themeColor="text1"/>
        </w:rPr>
        <w:t>502.</w:t>
      </w:r>
    </w:p>
  </w:endnote>
  <w:endnote w:id="51">
    <w:p w14:paraId="51428D3D" w14:textId="0FF6EE7A" w:rsidR="00E26029" w:rsidRDefault="00E26029">
      <w:pPr>
        <w:pStyle w:val="EndnoteText"/>
      </w:pPr>
      <w:r>
        <w:rPr>
          <w:rStyle w:val="EndnoteReference"/>
        </w:rPr>
        <w:endnoteRef/>
      </w:r>
      <w:r>
        <w:t xml:space="preserve"> </w:t>
      </w:r>
      <w:r w:rsidRPr="00D50417">
        <w:rPr>
          <w:color w:val="000000" w:themeColor="text1"/>
        </w:rPr>
        <w:t>Trouillot</w:t>
      </w:r>
      <w:r>
        <w:rPr>
          <w:color w:val="000000" w:themeColor="text1"/>
        </w:rPr>
        <w:t>,</w:t>
      </w:r>
      <w:r w:rsidRPr="00D50417">
        <w:rPr>
          <w:color w:val="000000" w:themeColor="text1"/>
        </w:rPr>
        <w:t xml:space="preserve"> 43.</w:t>
      </w:r>
    </w:p>
  </w:endnote>
  <w:endnote w:id="52">
    <w:p w14:paraId="5BE9CBD1" w14:textId="755DB063" w:rsidR="00E26029" w:rsidRDefault="00E26029">
      <w:pPr>
        <w:pStyle w:val="EndnoteText"/>
      </w:pPr>
      <w:r>
        <w:rPr>
          <w:rStyle w:val="EndnoteReference"/>
        </w:rPr>
        <w:endnoteRef/>
      </w:r>
      <w:r>
        <w:t xml:space="preserve"> </w:t>
      </w:r>
      <w:r w:rsidRPr="00BA197A">
        <w:t>Deborah</w:t>
      </w:r>
      <w:r>
        <w:t xml:space="preserve"> </w:t>
      </w:r>
      <w:r w:rsidRPr="00BA197A">
        <w:t xml:space="preserve">Cowen, “Following the Infrastructures of Empire: Notes on Cities, Settler Colonialism, and Method.” </w:t>
      </w:r>
      <w:r w:rsidRPr="00BA197A">
        <w:rPr>
          <w:i/>
        </w:rPr>
        <w:t>Urban Geography</w:t>
      </w:r>
      <w:r w:rsidRPr="00BA197A">
        <w:t xml:space="preserve"> 41, no. 4 (</w:t>
      </w:r>
      <w:r w:rsidRPr="006349B2">
        <w:t xml:space="preserve">2020): </w:t>
      </w:r>
      <w:r w:rsidRPr="006349B2">
        <w:rPr>
          <w:color w:val="000000" w:themeColor="text1"/>
        </w:rPr>
        <w:t>471.</w:t>
      </w:r>
    </w:p>
  </w:endnote>
  <w:endnote w:id="53">
    <w:p w14:paraId="1DD801E4" w14:textId="499FC108" w:rsidR="00E26029" w:rsidRDefault="00E26029">
      <w:pPr>
        <w:pStyle w:val="EndnoteText"/>
      </w:pPr>
      <w:r>
        <w:rPr>
          <w:rStyle w:val="EndnoteReference"/>
        </w:rPr>
        <w:endnoteRef/>
      </w:r>
      <w:r>
        <w:t xml:space="preserve"> </w:t>
      </w:r>
      <w:r w:rsidRPr="00D50417">
        <w:rPr>
          <w:color w:val="000000" w:themeColor="text1"/>
        </w:rPr>
        <w:t>Cowen</w:t>
      </w:r>
      <w:r>
        <w:rPr>
          <w:color w:val="000000" w:themeColor="text1"/>
        </w:rPr>
        <w:t>,</w:t>
      </w:r>
      <w:r w:rsidRPr="00D50417">
        <w:rPr>
          <w:color w:val="000000" w:themeColor="text1"/>
        </w:rPr>
        <w:t xml:space="preserve"> 471-</w:t>
      </w:r>
      <w:r>
        <w:rPr>
          <w:color w:val="000000" w:themeColor="text1"/>
        </w:rPr>
        <w:t>7</w:t>
      </w:r>
      <w:r w:rsidRPr="00D50417">
        <w:rPr>
          <w:color w:val="000000" w:themeColor="text1"/>
        </w:rPr>
        <w:t>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D8BB" w14:textId="77777777" w:rsidR="00FD1CA6" w:rsidRDefault="00FD1CA6" w:rsidP="004E3784">
      <w:r>
        <w:separator/>
      </w:r>
    </w:p>
  </w:footnote>
  <w:footnote w:type="continuationSeparator" w:id="0">
    <w:p w14:paraId="25E536AC" w14:textId="77777777" w:rsidR="00FD1CA6" w:rsidRDefault="00FD1CA6" w:rsidP="004E3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593987"/>
      <w:docPartObj>
        <w:docPartGallery w:val="Page Numbers (Top of Page)"/>
        <w:docPartUnique/>
      </w:docPartObj>
    </w:sdtPr>
    <w:sdtContent>
      <w:p w14:paraId="6588A513" w14:textId="77777777" w:rsidR="00392763" w:rsidRDefault="00392763">
        <w:pPr>
          <w:pStyle w:val="Header"/>
          <w:framePr w:wrap="none" w:vAnchor="text" w:hAnchor="margin" w:xAlign="right" w:y="1"/>
          <w:rPr>
            <w:rStyle w:val="PageNumber"/>
          </w:rPr>
          <w:pPrChange w:id="3" w:author="Microsoft Office User" w:date="2020-12-18T10:46:00Z">
            <w:pPr>
              <w:pStyle w:val="Header"/>
            </w:pPr>
          </w:pPrChange>
        </w:pPr>
        <w:ins w:id="4" w:author="Microsoft Office User" w:date="2020-12-18T10:46:00Z">
          <w:r>
            <w:rPr>
              <w:rStyle w:val="PageNumber"/>
            </w:rPr>
            <w:fldChar w:fldCharType="begin"/>
          </w:r>
          <w:r>
            <w:rPr>
              <w:rStyle w:val="PageNumber"/>
            </w:rPr>
            <w:instrText xml:space="preserve"> </w:instrText>
          </w:r>
        </w:ins>
        <w:r>
          <w:rPr>
            <w:rStyle w:val="PageNumber"/>
          </w:rPr>
          <w:instrText>PAGE</w:instrText>
        </w:r>
        <w:ins w:id="5" w:author="Microsoft Office User" w:date="2020-12-18T10:46:00Z">
          <w:r>
            <w:rPr>
              <w:rStyle w:val="PageNumber"/>
            </w:rPr>
            <w:instrText xml:space="preserve"> </w:instrText>
          </w:r>
          <w:r>
            <w:rPr>
              <w:rStyle w:val="PageNumber"/>
            </w:rPr>
            <w:fldChar w:fldCharType="end"/>
          </w:r>
        </w:ins>
      </w:p>
    </w:sdtContent>
  </w:sdt>
  <w:p w14:paraId="4631BAD2" w14:textId="77777777" w:rsidR="00392763" w:rsidRDefault="00392763" w:rsidP="000D70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5933" w14:textId="77777777" w:rsidR="00392763" w:rsidRDefault="00392763" w:rsidP="000D707A">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dma Rangarajan">
    <w15:presenceInfo w15:providerId="AD" w15:userId="S::padmar@ucr.edu::721fed09-880f-4fe0-b553-769a296cbdc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7"/>
    <w:rsid w:val="000051F6"/>
    <w:rsid w:val="00005373"/>
    <w:rsid w:val="000061CC"/>
    <w:rsid w:val="00011EBA"/>
    <w:rsid w:val="00013791"/>
    <w:rsid w:val="000148D4"/>
    <w:rsid w:val="00015515"/>
    <w:rsid w:val="000231F2"/>
    <w:rsid w:val="00023502"/>
    <w:rsid w:val="00025EDB"/>
    <w:rsid w:val="00026C47"/>
    <w:rsid w:val="00027A1B"/>
    <w:rsid w:val="000318E7"/>
    <w:rsid w:val="00032157"/>
    <w:rsid w:val="0003576A"/>
    <w:rsid w:val="00037015"/>
    <w:rsid w:val="00040BB6"/>
    <w:rsid w:val="00040E04"/>
    <w:rsid w:val="00042CD1"/>
    <w:rsid w:val="0004449D"/>
    <w:rsid w:val="00046B5B"/>
    <w:rsid w:val="0005023F"/>
    <w:rsid w:val="00052904"/>
    <w:rsid w:val="000576AF"/>
    <w:rsid w:val="000619C8"/>
    <w:rsid w:val="0006647B"/>
    <w:rsid w:val="00067C70"/>
    <w:rsid w:val="00071F64"/>
    <w:rsid w:val="00073245"/>
    <w:rsid w:val="00080039"/>
    <w:rsid w:val="000808BA"/>
    <w:rsid w:val="000845A4"/>
    <w:rsid w:val="00087F66"/>
    <w:rsid w:val="00094018"/>
    <w:rsid w:val="00095BE7"/>
    <w:rsid w:val="00096750"/>
    <w:rsid w:val="000A3D45"/>
    <w:rsid w:val="000A4FEB"/>
    <w:rsid w:val="000A5A29"/>
    <w:rsid w:val="000B136A"/>
    <w:rsid w:val="000B542E"/>
    <w:rsid w:val="000B61FD"/>
    <w:rsid w:val="000C0531"/>
    <w:rsid w:val="000D0596"/>
    <w:rsid w:val="000D368E"/>
    <w:rsid w:val="000D6135"/>
    <w:rsid w:val="000D707A"/>
    <w:rsid w:val="000D7CF1"/>
    <w:rsid w:val="000E33A2"/>
    <w:rsid w:val="000E40B3"/>
    <w:rsid w:val="000E4F7D"/>
    <w:rsid w:val="000F0B0F"/>
    <w:rsid w:val="000F2B56"/>
    <w:rsid w:val="000F4F11"/>
    <w:rsid w:val="000F6098"/>
    <w:rsid w:val="00101B69"/>
    <w:rsid w:val="001074A4"/>
    <w:rsid w:val="001104E1"/>
    <w:rsid w:val="00116F0F"/>
    <w:rsid w:val="00125809"/>
    <w:rsid w:val="00132F70"/>
    <w:rsid w:val="00136786"/>
    <w:rsid w:val="001423D1"/>
    <w:rsid w:val="001425F7"/>
    <w:rsid w:val="00143ED1"/>
    <w:rsid w:val="001510A7"/>
    <w:rsid w:val="001532B2"/>
    <w:rsid w:val="00166337"/>
    <w:rsid w:val="0017142D"/>
    <w:rsid w:val="0017205F"/>
    <w:rsid w:val="00172C3A"/>
    <w:rsid w:val="00180F9E"/>
    <w:rsid w:val="00183E7B"/>
    <w:rsid w:val="00185CF6"/>
    <w:rsid w:val="00191AC4"/>
    <w:rsid w:val="001940F1"/>
    <w:rsid w:val="001A2B3F"/>
    <w:rsid w:val="001A3853"/>
    <w:rsid w:val="001A4795"/>
    <w:rsid w:val="001A535B"/>
    <w:rsid w:val="001A5505"/>
    <w:rsid w:val="001B098B"/>
    <w:rsid w:val="001B0E4D"/>
    <w:rsid w:val="001B40E8"/>
    <w:rsid w:val="001C52DC"/>
    <w:rsid w:val="001D0CFF"/>
    <w:rsid w:val="001D1CD9"/>
    <w:rsid w:val="001D5FCD"/>
    <w:rsid w:val="001D7D6A"/>
    <w:rsid w:val="001E47D3"/>
    <w:rsid w:val="001E4E53"/>
    <w:rsid w:val="00200964"/>
    <w:rsid w:val="00201D4E"/>
    <w:rsid w:val="00202A4E"/>
    <w:rsid w:val="00204CE5"/>
    <w:rsid w:val="00204E9E"/>
    <w:rsid w:val="00205A1A"/>
    <w:rsid w:val="00206785"/>
    <w:rsid w:val="002100C1"/>
    <w:rsid w:val="00210FE2"/>
    <w:rsid w:val="0021176E"/>
    <w:rsid w:val="002137CB"/>
    <w:rsid w:val="00213CD7"/>
    <w:rsid w:val="00215FD2"/>
    <w:rsid w:val="00221A90"/>
    <w:rsid w:val="002302E7"/>
    <w:rsid w:val="002312E7"/>
    <w:rsid w:val="00233641"/>
    <w:rsid w:val="00234EB6"/>
    <w:rsid w:val="002357BE"/>
    <w:rsid w:val="002402A4"/>
    <w:rsid w:val="0025013E"/>
    <w:rsid w:val="00251414"/>
    <w:rsid w:val="0025438D"/>
    <w:rsid w:val="00254E44"/>
    <w:rsid w:val="002619D4"/>
    <w:rsid w:val="0026291D"/>
    <w:rsid w:val="00264AAD"/>
    <w:rsid w:val="00271879"/>
    <w:rsid w:val="00275E8A"/>
    <w:rsid w:val="00282C00"/>
    <w:rsid w:val="00284D96"/>
    <w:rsid w:val="002862D3"/>
    <w:rsid w:val="00286671"/>
    <w:rsid w:val="002868CD"/>
    <w:rsid w:val="00287DFD"/>
    <w:rsid w:val="002929AC"/>
    <w:rsid w:val="0029340A"/>
    <w:rsid w:val="00296D85"/>
    <w:rsid w:val="002A73D2"/>
    <w:rsid w:val="002A7993"/>
    <w:rsid w:val="002B113C"/>
    <w:rsid w:val="002B285C"/>
    <w:rsid w:val="002B6FBC"/>
    <w:rsid w:val="002D0568"/>
    <w:rsid w:val="002D43C0"/>
    <w:rsid w:val="002D46FB"/>
    <w:rsid w:val="002D5571"/>
    <w:rsid w:val="002D622D"/>
    <w:rsid w:val="002F2125"/>
    <w:rsid w:val="00300A30"/>
    <w:rsid w:val="00301C3E"/>
    <w:rsid w:val="00304BEF"/>
    <w:rsid w:val="003050EC"/>
    <w:rsid w:val="003067AF"/>
    <w:rsid w:val="00307982"/>
    <w:rsid w:val="0031101F"/>
    <w:rsid w:val="003113EB"/>
    <w:rsid w:val="00314089"/>
    <w:rsid w:val="00317721"/>
    <w:rsid w:val="003241E8"/>
    <w:rsid w:val="00326B9B"/>
    <w:rsid w:val="00327408"/>
    <w:rsid w:val="0033056B"/>
    <w:rsid w:val="00334260"/>
    <w:rsid w:val="003347E3"/>
    <w:rsid w:val="003361C6"/>
    <w:rsid w:val="003400E7"/>
    <w:rsid w:val="0034116A"/>
    <w:rsid w:val="00342463"/>
    <w:rsid w:val="00350EA0"/>
    <w:rsid w:val="00355DD4"/>
    <w:rsid w:val="00362C7C"/>
    <w:rsid w:val="0036436F"/>
    <w:rsid w:val="00376C33"/>
    <w:rsid w:val="00384845"/>
    <w:rsid w:val="003854FC"/>
    <w:rsid w:val="003902B4"/>
    <w:rsid w:val="003912D0"/>
    <w:rsid w:val="00392763"/>
    <w:rsid w:val="00396A64"/>
    <w:rsid w:val="00397969"/>
    <w:rsid w:val="003A3F38"/>
    <w:rsid w:val="003A4EBA"/>
    <w:rsid w:val="003A51E0"/>
    <w:rsid w:val="003A5747"/>
    <w:rsid w:val="003B08EE"/>
    <w:rsid w:val="003B2121"/>
    <w:rsid w:val="003B35C9"/>
    <w:rsid w:val="003B5978"/>
    <w:rsid w:val="003C2705"/>
    <w:rsid w:val="003C2F40"/>
    <w:rsid w:val="003C6B2C"/>
    <w:rsid w:val="003D1B8B"/>
    <w:rsid w:val="003D2DA9"/>
    <w:rsid w:val="003E0111"/>
    <w:rsid w:val="003E0AB0"/>
    <w:rsid w:val="003E150D"/>
    <w:rsid w:val="003E67B0"/>
    <w:rsid w:val="003F0462"/>
    <w:rsid w:val="003F0825"/>
    <w:rsid w:val="003F086D"/>
    <w:rsid w:val="003F0A54"/>
    <w:rsid w:val="004047FB"/>
    <w:rsid w:val="00407AC7"/>
    <w:rsid w:val="00407E13"/>
    <w:rsid w:val="00411A88"/>
    <w:rsid w:val="004147C7"/>
    <w:rsid w:val="00414998"/>
    <w:rsid w:val="00415E52"/>
    <w:rsid w:val="00416490"/>
    <w:rsid w:val="004213F0"/>
    <w:rsid w:val="004214E8"/>
    <w:rsid w:val="00423CA1"/>
    <w:rsid w:val="00433330"/>
    <w:rsid w:val="00433D35"/>
    <w:rsid w:val="0043468B"/>
    <w:rsid w:val="00443363"/>
    <w:rsid w:val="004434AF"/>
    <w:rsid w:val="004445F6"/>
    <w:rsid w:val="00446F5B"/>
    <w:rsid w:val="00452D1C"/>
    <w:rsid w:val="004629DC"/>
    <w:rsid w:val="00464E1E"/>
    <w:rsid w:val="00467F6E"/>
    <w:rsid w:val="00470512"/>
    <w:rsid w:val="00472C40"/>
    <w:rsid w:val="00474835"/>
    <w:rsid w:val="00482A05"/>
    <w:rsid w:val="00486837"/>
    <w:rsid w:val="00487697"/>
    <w:rsid w:val="004A0AB1"/>
    <w:rsid w:val="004A1B8D"/>
    <w:rsid w:val="004A2AF1"/>
    <w:rsid w:val="004B5B0C"/>
    <w:rsid w:val="004B7E08"/>
    <w:rsid w:val="004B7E13"/>
    <w:rsid w:val="004C04BF"/>
    <w:rsid w:val="004C0D3F"/>
    <w:rsid w:val="004C1423"/>
    <w:rsid w:val="004C2F7F"/>
    <w:rsid w:val="004C411C"/>
    <w:rsid w:val="004C502C"/>
    <w:rsid w:val="004C59BB"/>
    <w:rsid w:val="004D7737"/>
    <w:rsid w:val="004E028E"/>
    <w:rsid w:val="004E3784"/>
    <w:rsid w:val="004E4E5D"/>
    <w:rsid w:val="004E5A2D"/>
    <w:rsid w:val="004E6417"/>
    <w:rsid w:val="004F0654"/>
    <w:rsid w:val="004F72A2"/>
    <w:rsid w:val="004F73B5"/>
    <w:rsid w:val="005031F0"/>
    <w:rsid w:val="00504DF4"/>
    <w:rsid w:val="00511AB2"/>
    <w:rsid w:val="0051240D"/>
    <w:rsid w:val="0051320B"/>
    <w:rsid w:val="005167D5"/>
    <w:rsid w:val="00531265"/>
    <w:rsid w:val="00532617"/>
    <w:rsid w:val="00533DBC"/>
    <w:rsid w:val="00542DC0"/>
    <w:rsid w:val="00543472"/>
    <w:rsid w:val="005459EF"/>
    <w:rsid w:val="00545F47"/>
    <w:rsid w:val="00547FBE"/>
    <w:rsid w:val="005505B6"/>
    <w:rsid w:val="00551F18"/>
    <w:rsid w:val="00555071"/>
    <w:rsid w:val="00561DED"/>
    <w:rsid w:val="00562936"/>
    <w:rsid w:val="00564273"/>
    <w:rsid w:val="0056778B"/>
    <w:rsid w:val="00574BD5"/>
    <w:rsid w:val="00575313"/>
    <w:rsid w:val="0057588E"/>
    <w:rsid w:val="00577351"/>
    <w:rsid w:val="0058014C"/>
    <w:rsid w:val="00580F0C"/>
    <w:rsid w:val="00584D85"/>
    <w:rsid w:val="005915FD"/>
    <w:rsid w:val="00593723"/>
    <w:rsid w:val="00593A76"/>
    <w:rsid w:val="00593EB2"/>
    <w:rsid w:val="0059418C"/>
    <w:rsid w:val="00596E4D"/>
    <w:rsid w:val="005973C0"/>
    <w:rsid w:val="00597CB0"/>
    <w:rsid w:val="005A040A"/>
    <w:rsid w:val="005A1997"/>
    <w:rsid w:val="005A5465"/>
    <w:rsid w:val="005A74AF"/>
    <w:rsid w:val="005B4BFA"/>
    <w:rsid w:val="005B7A2E"/>
    <w:rsid w:val="005C16DB"/>
    <w:rsid w:val="005C3498"/>
    <w:rsid w:val="005C4DD3"/>
    <w:rsid w:val="005C68B0"/>
    <w:rsid w:val="005C6C6D"/>
    <w:rsid w:val="005C7322"/>
    <w:rsid w:val="005D08D0"/>
    <w:rsid w:val="005D2E7E"/>
    <w:rsid w:val="005D4FED"/>
    <w:rsid w:val="005D6B89"/>
    <w:rsid w:val="005D7527"/>
    <w:rsid w:val="005E0081"/>
    <w:rsid w:val="005E2804"/>
    <w:rsid w:val="005E3418"/>
    <w:rsid w:val="005E38B5"/>
    <w:rsid w:val="005E53D6"/>
    <w:rsid w:val="005F1CE9"/>
    <w:rsid w:val="00600B39"/>
    <w:rsid w:val="00601DA8"/>
    <w:rsid w:val="0060681B"/>
    <w:rsid w:val="00611870"/>
    <w:rsid w:val="00612D5A"/>
    <w:rsid w:val="00613D1C"/>
    <w:rsid w:val="00625555"/>
    <w:rsid w:val="00634981"/>
    <w:rsid w:val="006349B2"/>
    <w:rsid w:val="006406F8"/>
    <w:rsid w:val="006411FE"/>
    <w:rsid w:val="0065333C"/>
    <w:rsid w:val="00653A89"/>
    <w:rsid w:val="0065712A"/>
    <w:rsid w:val="00671EC7"/>
    <w:rsid w:val="006728F7"/>
    <w:rsid w:val="006757C1"/>
    <w:rsid w:val="006777F5"/>
    <w:rsid w:val="0068239A"/>
    <w:rsid w:val="00687B14"/>
    <w:rsid w:val="00691231"/>
    <w:rsid w:val="00692D8C"/>
    <w:rsid w:val="00695287"/>
    <w:rsid w:val="00697F77"/>
    <w:rsid w:val="006A6355"/>
    <w:rsid w:val="006A7963"/>
    <w:rsid w:val="006B06F4"/>
    <w:rsid w:val="006B47D5"/>
    <w:rsid w:val="006B4C49"/>
    <w:rsid w:val="006B6BAC"/>
    <w:rsid w:val="006B7489"/>
    <w:rsid w:val="006C1A92"/>
    <w:rsid w:val="006C24BD"/>
    <w:rsid w:val="006C4861"/>
    <w:rsid w:val="006C5768"/>
    <w:rsid w:val="006C77E5"/>
    <w:rsid w:val="006D05EC"/>
    <w:rsid w:val="006D26FF"/>
    <w:rsid w:val="006D394A"/>
    <w:rsid w:val="006D542A"/>
    <w:rsid w:val="006D68D4"/>
    <w:rsid w:val="006D7935"/>
    <w:rsid w:val="006E4247"/>
    <w:rsid w:val="006E4AA2"/>
    <w:rsid w:val="006F3CE7"/>
    <w:rsid w:val="00700E5E"/>
    <w:rsid w:val="00704492"/>
    <w:rsid w:val="0070572B"/>
    <w:rsid w:val="00707776"/>
    <w:rsid w:val="00707B75"/>
    <w:rsid w:val="00712332"/>
    <w:rsid w:val="007137D2"/>
    <w:rsid w:val="00720324"/>
    <w:rsid w:val="0072040C"/>
    <w:rsid w:val="007205FC"/>
    <w:rsid w:val="00722D89"/>
    <w:rsid w:val="00727203"/>
    <w:rsid w:val="0072728B"/>
    <w:rsid w:val="00730D5D"/>
    <w:rsid w:val="007342E3"/>
    <w:rsid w:val="00737D1D"/>
    <w:rsid w:val="00740786"/>
    <w:rsid w:val="007417DD"/>
    <w:rsid w:val="0074761E"/>
    <w:rsid w:val="0075241A"/>
    <w:rsid w:val="00752B1C"/>
    <w:rsid w:val="00752E48"/>
    <w:rsid w:val="007604EA"/>
    <w:rsid w:val="00762480"/>
    <w:rsid w:val="00762A3C"/>
    <w:rsid w:val="00764D4E"/>
    <w:rsid w:val="00765209"/>
    <w:rsid w:val="0076542C"/>
    <w:rsid w:val="007667F0"/>
    <w:rsid w:val="00766EEB"/>
    <w:rsid w:val="0077078D"/>
    <w:rsid w:val="00771436"/>
    <w:rsid w:val="00773810"/>
    <w:rsid w:val="00780948"/>
    <w:rsid w:val="007817C0"/>
    <w:rsid w:val="00785658"/>
    <w:rsid w:val="0078595E"/>
    <w:rsid w:val="00786016"/>
    <w:rsid w:val="00786651"/>
    <w:rsid w:val="00787243"/>
    <w:rsid w:val="00791607"/>
    <w:rsid w:val="00791ACE"/>
    <w:rsid w:val="00796CF9"/>
    <w:rsid w:val="007A2AF9"/>
    <w:rsid w:val="007A774A"/>
    <w:rsid w:val="007A7F9C"/>
    <w:rsid w:val="007B2807"/>
    <w:rsid w:val="007B5042"/>
    <w:rsid w:val="007C4EAE"/>
    <w:rsid w:val="007D1883"/>
    <w:rsid w:val="007D438A"/>
    <w:rsid w:val="007E1E1A"/>
    <w:rsid w:val="007E31B1"/>
    <w:rsid w:val="007E688E"/>
    <w:rsid w:val="007E6ADD"/>
    <w:rsid w:val="007F1B97"/>
    <w:rsid w:val="007F3758"/>
    <w:rsid w:val="007F54AE"/>
    <w:rsid w:val="007F755E"/>
    <w:rsid w:val="00802542"/>
    <w:rsid w:val="0081197B"/>
    <w:rsid w:val="00811999"/>
    <w:rsid w:val="00816EB0"/>
    <w:rsid w:val="0082040D"/>
    <w:rsid w:val="00821F7A"/>
    <w:rsid w:val="0082721E"/>
    <w:rsid w:val="0082761F"/>
    <w:rsid w:val="00832019"/>
    <w:rsid w:val="00832B03"/>
    <w:rsid w:val="0083430F"/>
    <w:rsid w:val="008367B2"/>
    <w:rsid w:val="00840AE8"/>
    <w:rsid w:val="00851A73"/>
    <w:rsid w:val="00856D56"/>
    <w:rsid w:val="00857CEC"/>
    <w:rsid w:val="00864365"/>
    <w:rsid w:val="00864F88"/>
    <w:rsid w:val="00872E2E"/>
    <w:rsid w:val="008734AA"/>
    <w:rsid w:val="008837B0"/>
    <w:rsid w:val="00884BD8"/>
    <w:rsid w:val="00886428"/>
    <w:rsid w:val="00891A7D"/>
    <w:rsid w:val="008933B6"/>
    <w:rsid w:val="0089421C"/>
    <w:rsid w:val="008A012E"/>
    <w:rsid w:val="008A0866"/>
    <w:rsid w:val="008C0453"/>
    <w:rsid w:val="008D112E"/>
    <w:rsid w:val="008D1FAD"/>
    <w:rsid w:val="008D47E3"/>
    <w:rsid w:val="008F0EBD"/>
    <w:rsid w:val="008F1954"/>
    <w:rsid w:val="008F4A9F"/>
    <w:rsid w:val="00903A7C"/>
    <w:rsid w:val="00905FBA"/>
    <w:rsid w:val="00907279"/>
    <w:rsid w:val="00913BB5"/>
    <w:rsid w:val="00913D46"/>
    <w:rsid w:val="00915A88"/>
    <w:rsid w:val="00916DF0"/>
    <w:rsid w:val="0092665B"/>
    <w:rsid w:val="00932297"/>
    <w:rsid w:val="009408BB"/>
    <w:rsid w:val="00944166"/>
    <w:rsid w:val="00944419"/>
    <w:rsid w:val="0094626E"/>
    <w:rsid w:val="009472CF"/>
    <w:rsid w:val="009515E0"/>
    <w:rsid w:val="009713BD"/>
    <w:rsid w:val="00971B60"/>
    <w:rsid w:val="0098096C"/>
    <w:rsid w:val="009810C2"/>
    <w:rsid w:val="00994A22"/>
    <w:rsid w:val="009A0952"/>
    <w:rsid w:val="009A560A"/>
    <w:rsid w:val="009A6AFB"/>
    <w:rsid w:val="009B1360"/>
    <w:rsid w:val="009B1FBA"/>
    <w:rsid w:val="009B3D74"/>
    <w:rsid w:val="009B4FF3"/>
    <w:rsid w:val="009C1B20"/>
    <w:rsid w:val="009C3809"/>
    <w:rsid w:val="009C4B0C"/>
    <w:rsid w:val="009C7C5B"/>
    <w:rsid w:val="009D1CF7"/>
    <w:rsid w:val="009D2B23"/>
    <w:rsid w:val="009D490E"/>
    <w:rsid w:val="009D53B9"/>
    <w:rsid w:val="009E0C33"/>
    <w:rsid w:val="009E62B7"/>
    <w:rsid w:val="009F1268"/>
    <w:rsid w:val="009F1C00"/>
    <w:rsid w:val="009F2A88"/>
    <w:rsid w:val="009F3DCC"/>
    <w:rsid w:val="009F6C71"/>
    <w:rsid w:val="009F71DD"/>
    <w:rsid w:val="00A01C8F"/>
    <w:rsid w:val="00A04035"/>
    <w:rsid w:val="00A06721"/>
    <w:rsid w:val="00A06922"/>
    <w:rsid w:val="00A06EB6"/>
    <w:rsid w:val="00A12303"/>
    <w:rsid w:val="00A15C5C"/>
    <w:rsid w:val="00A17B5E"/>
    <w:rsid w:val="00A2028F"/>
    <w:rsid w:val="00A24EB4"/>
    <w:rsid w:val="00A27DBF"/>
    <w:rsid w:val="00A36554"/>
    <w:rsid w:val="00A36F3E"/>
    <w:rsid w:val="00A37ACC"/>
    <w:rsid w:val="00A456AD"/>
    <w:rsid w:val="00A54ACB"/>
    <w:rsid w:val="00A54B80"/>
    <w:rsid w:val="00A601A5"/>
    <w:rsid w:val="00A63E71"/>
    <w:rsid w:val="00A679EF"/>
    <w:rsid w:val="00A73030"/>
    <w:rsid w:val="00A82232"/>
    <w:rsid w:val="00A82601"/>
    <w:rsid w:val="00A82C03"/>
    <w:rsid w:val="00A90D15"/>
    <w:rsid w:val="00A91FCC"/>
    <w:rsid w:val="00A938C7"/>
    <w:rsid w:val="00A94767"/>
    <w:rsid w:val="00A95025"/>
    <w:rsid w:val="00AA606A"/>
    <w:rsid w:val="00AB11AA"/>
    <w:rsid w:val="00AB3EF5"/>
    <w:rsid w:val="00AB547E"/>
    <w:rsid w:val="00AB55A8"/>
    <w:rsid w:val="00AB7E1E"/>
    <w:rsid w:val="00AC34F4"/>
    <w:rsid w:val="00AC7A4E"/>
    <w:rsid w:val="00AC7F4A"/>
    <w:rsid w:val="00AD3CDC"/>
    <w:rsid w:val="00AD5338"/>
    <w:rsid w:val="00AF4B42"/>
    <w:rsid w:val="00B01E90"/>
    <w:rsid w:val="00B05D79"/>
    <w:rsid w:val="00B07101"/>
    <w:rsid w:val="00B0728E"/>
    <w:rsid w:val="00B1200E"/>
    <w:rsid w:val="00B122A8"/>
    <w:rsid w:val="00B161BA"/>
    <w:rsid w:val="00B17327"/>
    <w:rsid w:val="00B17449"/>
    <w:rsid w:val="00B30E74"/>
    <w:rsid w:val="00B311F5"/>
    <w:rsid w:val="00B35D40"/>
    <w:rsid w:val="00B40ECE"/>
    <w:rsid w:val="00B43783"/>
    <w:rsid w:val="00B47D8B"/>
    <w:rsid w:val="00B56385"/>
    <w:rsid w:val="00B56A24"/>
    <w:rsid w:val="00B57696"/>
    <w:rsid w:val="00B632BE"/>
    <w:rsid w:val="00B716F1"/>
    <w:rsid w:val="00B73761"/>
    <w:rsid w:val="00B76755"/>
    <w:rsid w:val="00B777F7"/>
    <w:rsid w:val="00B81FA3"/>
    <w:rsid w:val="00B84EBD"/>
    <w:rsid w:val="00B85DFA"/>
    <w:rsid w:val="00B94D0B"/>
    <w:rsid w:val="00BA197A"/>
    <w:rsid w:val="00BB4855"/>
    <w:rsid w:val="00BB6D2D"/>
    <w:rsid w:val="00BB6F9A"/>
    <w:rsid w:val="00BC1344"/>
    <w:rsid w:val="00BC3162"/>
    <w:rsid w:val="00BC3F7F"/>
    <w:rsid w:val="00BD4879"/>
    <w:rsid w:val="00BD63E7"/>
    <w:rsid w:val="00BD771F"/>
    <w:rsid w:val="00BE234B"/>
    <w:rsid w:val="00BE439F"/>
    <w:rsid w:val="00BE63A0"/>
    <w:rsid w:val="00BF0C96"/>
    <w:rsid w:val="00BF1FE9"/>
    <w:rsid w:val="00BF3AF9"/>
    <w:rsid w:val="00BF6020"/>
    <w:rsid w:val="00BF7251"/>
    <w:rsid w:val="00BF7973"/>
    <w:rsid w:val="00C0170D"/>
    <w:rsid w:val="00C033D5"/>
    <w:rsid w:val="00C10BA7"/>
    <w:rsid w:val="00C1359E"/>
    <w:rsid w:val="00C14F50"/>
    <w:rsid w:val="00C15A43"/>
    <w:rsid w:val="00C344E5"/>
    <w:rsid w:val="00C37255"/>
    <w:rsid w:val="00C416F0"/>
    <w:rsid w:val="00C56DD2"/>
    <w:rsid w:val="00C61D12"/>
    <w:rsid w:val="00C6526F"/>
    <w:rsid w:val="00C66E86"/>
    <w:rsid w:val="00C678F1"/>
    <w:rsid w:val="00C77991"/>
    <w:rsid w:val="00C8025A"/>
    <w:rsid w:val="00C82221"/>
    <w:rsid w:val="00C855D8"/>
    <w:rsid w:val="00C9164B"/>
    <w:rsid w:val="00C918CC"/>
    <w:rsid w:val="00CA73D6"/>
    <w:rsid w:val="00CB2119"/>
    <w:rsid w:val="00CB257C"/>
    <w:rsid w:val="00CB6360"/>
    <w:rsid w:val="00CC24BB"/>
    <w:rsid w:val="00CC2C2A"/>
    <w:rsid w:val="00CC7C47"/>
    <w:rsid w:val="00CC7F78"/>
    <w:rsid w:val="00CD3222"/>
    <w:rsid w:val="00CD3477"/>
    <w:rsid w:val="00CD4265"/>
    <w:rsid w:val="00CD4AB5"/>
    <w:rsid w:val="00CD5916"/>
    <w:rsid w:val="00CD6237"/>
    <w:rsid w:val="00CD7900"/>
    <w:rsid w:val="00CE0E91"/>
    <w:rsid w:val="00CE37CC"/>
    <w:rsid w:val="00CE4556"/>
    <w:rsid w:val="00CE53A5"/>
    <w:rsid w:val="00CE5B2E"/>
    <w:rsid w:val="00CE787C"/>
    <w:rsid w:val="00CF55C6"/>
    <w:rsid w:val="00D06660"/>
    <w:rsid w:val="00D06968"/>
    <w:rsid w:val="00D06E02"/>
    <w:rsid w:val="00D10D5A"/>
    <w:rsid w:val="00D11C2E"/>
    <w:rsid w:val="00D14D3B"/>
    <w:rsid w:val="00D202EE"/>
    <w:rsid w:val="00D212CA"/>
    <w:rsid w:val="00D218F7"/>
    <w:rsid w:val="00D21F93"/>
    <w:rsid w:val="00D25100"/>
    <w:rsid w:val="00D255B6"/>
    <w:rsid w:val="00D26341"/>
    <w:rsid w:val="00D27BFA"/>
    <w:rsid w:val="00D301E9"/>
    <w:rsid w:val="00D3144D"/>
    <w:rsid w:val="00D31D0E"/>
    <w:rsid w:val="00D32EB2"/>
    <w:rsid w:val="00D33DC4"/>
    <w:rsid w:val="00D34DFA"/>
    <w:rsid w:val="00D35584"/>
    <w:rsid w:val="00D3694D"/>
    <w:rsid w:val="00D37226"/>
    <w:rsid w:val="00D37830"/>
    <w:rsid w:val="00D37BAE"/>
    <w:rsid w:val="00D46314"/>
    <w:rsid w:val="00D47BEA"/>
    <w:rsid w:val="00D50417"/>
    <w:rsid w:val="00D511D8"/>
    <w:rsid w:val="00D51C27"/>
    <w:rsid w:val="00D52F35"/>
    <w:rsid w:val="00D55269"/>
    <w:rsid w:val="00D55EB3"/>
    <w:rsid w:val="00D5648D"/>
    <w:rsid w:val="00D6377A"/>
    <w:rsid w:val="00D66694"/>
    <w:rsid w:val="00D71639"/>
    <w:rsid w:val="00D74F36"/>
    <w:rsid w:val="00D755E8"/>
    <w:rsid w:val="00D76587"/>
    <w:rsid w:val="00D76DB4"/>
    <w:rsid w:val="00D8428D"/>
    <w:rsid w:val="00D85BED"/>
    <w:rsid w:val="00D907B5"/>
    <w:rsid w:val="00D958C6"/>
    <w:rsid w:val="00DA25F2"/>
    <w:rsid w:val="00DB2050"/>
    <w:rsid w:val="00DB3263"/>
    <w:rsid w:val="00DB4115"/>
    <w:rsid w:val="00DB53D1"/>
    <w:rsid w:val="00DC058E"/>
    <w:rsid w:val="00DC42D9"/>
    <w:rsid w:val="00DC57AC"/>
    <w:rsid w:val="00DD03EB"/>
    <w:rsid w:val="00DD18B2"/>
    <w:rsid w:val="00DD4403"/>
    <w:rsid w:val="00DD7C5F"/>
    <w:rsid w:val="00DE44C8"/>
    <w:rsid w:val="00DF029E"/>
    <w:rsid w:val="00DF6BEE"/>
    <w:rsid w:val="00DF7966"/>
    <w:rsid w:val="00E02DE6"/>
    <w:rsid w:val="00E04D02"/>
    <w:rsid w:val="00E04DB5"/>
    <w:rsid w:val="00E108A6"/>
    <w:rsid w:val="00E1128F"/>
    <w:rsid w:val="00E16BE7"/>
    <w:rsid w:val="00E22473"/>
    <w:rsid w:val="00E26029"/>
    <w:rsid w:val="00E263BF"/>
    <w:rsid w:val="00E33E02"/>
    <w:rsid w:val="00E36AE8"/>
    <w:rsid w:val="00E424B9"/>
    <w:rsid w:val="00E42EF3"/>
    <w:rsid w:val="00E5005E"/>
    <w:rsid w:val="00E52E11"/>
    <w:rsid w:val="00E547B9"/>
    <w:rsid w:val="00E56E3E"/>
    <w:rsid w:val="00E6368F"/>
    <w:rsid w:val="00E639EB"/>
    <w:rsid w:val="00E7316A"/>
    <w:rsid w:val="00E74CB3"/>
    <w:rsid w:val="00E8430D"/>
    <w:rsid w:val="00E849CD"/>
    <w:rsid w:val="00E859A0"/>
    <w:rsid w:val="00E8726A"/>
    <w:rsid w:val="00E93437"/>
    <w:rsid w:val="00EA6942"/>
    <w:rsid w:val="00EA7AD7"/>
    <w:rsid w:val="00EB1D08"/>
    <w:rsid w:val="00EB2351"/>
    <w:rsid w:val="00EC165C"/>
    <w:rsid w:val="00EC6DA1"/>
    <w:rsid w:val="00ED5165"/>
    <w:rsid w:val="00ED59F9"/>
    <w:rsid w:val="00EE0914"/>
    <w:rsid w:val="00EE2C28"/>
    <w:rsid w:val="00EE7DD9"/>
    <w:rsid w:val="00EF01B8"/>
    <w:rsid w:val="00EF6CFA"/>
    <w:rsid w:val="00EF7231"/>
    <w:rsid w:val="00F02C9D"/>
    <w:rsid w:val="00F113D6"/>
    <w:rsid w:val="00F200A0"/>
    <w:rsid w:val="00F2095E"/>
    <w:rsid w:val="00F2194A"/>
    <w:rsid w:val="00F23D48"/>
    <w:rsid w:val="00F248C3"/>
    <w:rsid w:val="00F252E9"/>
    <w:rsid w:val="00F34224"/>
    <w:rsid w:val="00F35B4A"/>
    <w:rsid w:val="00F36364"/>
    <w:rsid w:val="00F418B2"/>
    <w:rsid w:val="00F41E05"/>
    <w:rsid w:val="00F41FBA"/>
    <w:rsid w:val="00F42764"/>
    <w:rsid w:val="00F4433A"/>
    <w:rsid w:val="00F44872"/>
    <w:rsid w:val="00F45493"/>
    <w:rsid w:val="00F5372D"/>
    <w:rsid w:val="00F61EE5"/>
    <w:rsid w:val="00F65675"/>
    <w:rsid w:val="00F66062"/>
    <w:rsid w:val="00F7562B"/>
    <w:rsid w:val="00F83B0D"/>
    <w:rsid w:val="00F84B72"/>
    <w:rsid w:val="00F91B8B"/>
    <w:rsid w:val="00F92467"/>
    <w:rsid w:val="00FA080B"/>
    <w:rsid w:val="00FA6C4B"/>
    <w:rsid w:val="00FB16B2"/>
    <w:rsid w:val="00FB38D3"/>
    <w:rsid w:val="00FB5FF3"/>
    <w:rsid w:val="00FC10FB"/>
    <w:rsid w:val="00FC6EE1"/>
    <w:rsid w:val="00FC6FBB"/>
    <w:rsid w:val="00FD07CF"/>
    <w:rsid w:val="00FD1CA6"/>
    <w:rsid w:val="00FD497E"/>
    <w:rsid w:val="00FE3326"/>
    <w:rsid w:val="00FE7B50"/>
    <w:rsid w:val="00FE7EF0"/>
    <w:rsid w:val="00FF2793"/>
    <w:rsid w:val="00FF3F31"/>
    <w:rsid w:val="00FF4FE7"/>
    <w:rsid w:val="00FF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371"/>
  <w15:chartTrackingRefBased/>
  <w15:docId w15:val="{D063BDDF-8118-E548-BA4F-24763AB2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85"/>
    <w:rPr>
      <w:rFonts w:ascii="Times New Roman" w:eastAsia="Times New Roman" w:hAnsi="Times New Roman" w:cs="Times New Roman"/>
    </w:rPr>
  </w:style>
  <w:style w:type="paragraph" w:styleId="Heading1">
    <w:name w:val="heading 1"/>
    <w:basedOn w:val="Normal"/>
    <w:link w:val="Heading1Char"/>
    <w:uiPriority w:val="9"/>
    <w:qFormat/>
    <w:rsid w:val="00F66062"/>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F35"/>
    <w:rPr>
      <w:color w:val="0563C1" w:themeColor="hyperlink"/>
      <w:u w:val="single"/>
    </w:rPr>
  </w:style>
  <w:style w:type="character" w:styleId="UnresolvedMention">
    <w:name w:val="Unresolved Mention"/>
    <w:basedOn w:val="DefaultParagraphFont"/>
    <w:uiPriority w:val="99"/>
    <w:semiHidden/>
    <w:unhideWhenUsed/>
    <w:rsid w:val="00D52F35"/>
    <w:rPr>
      <w:color w:val="605E5C"/>
      <w:shd w:val="clear" w:color="auto" w:fill="E1DFDD"/>
    </w:rPr>
  </w:style>
  <w:style w:type="paragraph" w:customStyle="1" w:styleId="Default">
    <w:name w:val="Default"/>
    <w:rsid w:val="00397969"/>
    <w:pPr>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E108A6"/>
    <w:pPr>
      <w:spacing w:before="100" w:beforeAutospacing="1" w:after="100" w:afterAutospacing="1"/>
    </w:pPr>
  </w:style>
  <w:style w:type="character" w:customStyle="1" w:styleId="apple-tab-span">
    <w:name w:val="apple-tab-span"/>
    <w:basedOn w:val="DefaultParagraphFont"/>
    <w:rsid w:val="00E108A6"/>
  </w:style>
  <w:style w:type="paragraph" w:styleId="EndnoteText">
    <w:name w:val="endnote text"/>
    <w:basedOn w:val="Normal"/>
    <w:link w:val="EndnoteTextChar"/>
    <w:uiPriority w:val="99"/>
    <w:unhideWhenUsed/>
    <w:rsid w:val="004E3784"/>
    <w:rPr>
      <w:sz w:val="20"/>
      <w:szCs w:val="20"/>
    </w:rPr>
  </w:style>
  <w:style w:type="character" w:customStyle="1" w:styleId="EndnoteTextChar">
    <w:name w:val="Endnote Text Char"/>
    <w:basedOn w:val="DefaultParagraphFont"/>
    <w:link w:val="EndnoteText"/>
    <w:uiPriority w:val="99"/>
    <w:rsid w:val="004E378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3784"/>
    <w:rPr>
      <w:vertAlign w:val="superscript"/>
    </w:rPr>
  </w:style>
  <w:style w:type="character" w:styleId="Emphasis">
    <w:name w:val="Emphasis"/>
    <w:basedOn w:val="DefaultParagraphFont"/>
    <w:uiPriority w:val="20"/>
    <w:qFormat/>
    <w:rsid w:val="009C7C5B"/>
    <w:rPr>
      <w:i/>
      <w:iCs/>
    </w:rPr>
  </w:style>
  <w:style w:type="character" w:customStyle="1" w:styleId="Heading1Char">
    <w:name w:val="Heading 1 Char"/>
    <w:basedOn w:val="DefaultParagraphFont"/>
    <w:link w:val="Heading1"/>
    <w:uiPriority w:val="9"/>
    <w:rsid w:val="00F66062"/>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A90D15"/>
    <w:rPr>
      <w:sz w:val="16"/>
      <w:szCs w:val="16"/>
    </w:rPr>
  </w:style>
  <w:style w:type="paragraph" w:styleId="CommentText">
    <w:name w:val="annotation text"/>
    <w:basedOn w:val="Normal"/>
    <w:link w:val="CommentTextChar"/>
    <w:uiPriority w:val="99"/>
    <w:semiHidden/>
    <w:unhideWhenUsed/>
    <w:rsid w:val="00A90D15"/>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0D15"/>
    <w:rPr>
      <w:sz w:val="20"/>
      <w:szCs w:val="20"/>
    </w:rPr>
  </w:style>
  <w:style w:type="paragraph" w:styleId="BalloonText">
    <w:name w:val="Balloon Text"/>
    <w:basedOn w:val="Normal"/>
    <w:link w:val="BalloonTextChar"/>
    <w:uiPriority w:val="99"/>
    <w:semiHidden/>
    <w:unhideWhenUsed/>
    <w:rsid w:val="00A90D15"/>
    <w:rPr>
      <w:sz w:val="18"/>
      <w:szCs w:val="18"/>
    </w:rPr>
  </w:style>
  <w:style w:type="character" w:customStyle="1" w:styleId="BalloonTextChar">
    <w:name w:val="Balloon Text Char"/>
    <w:basedOn w:val="DefaultParagraphFont"/>
    <w:link w:val="BalloonText"/>
    <w:uiPriority w:val="99"/>
    <w:semiHidden/>
    <w:rsid w:val="00A90D15"/>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0D707A"/>
    <w:pPr>
      <w:tabs>
        <w:tab w:val="center" w:pos="4680"/>
        <w:tab w:val="right" w:pos="9360"/>
      </w:tabs>
    </w:pPr>
  </w:style>
  <w:style w:type="character" w:customStyle="1" w:styleId="HeaderChar">
    <w:name w:val="Header Char"/>
    <w:basedOn w:val="DefaultParagraphFont"/>
    <w:link w:val="Header"/>
    <w:uiPriority w:val="99"/>
    <w:rsid w:val="000D707A"/>
    <w:rPr>
      <w:rFonts w:ascii="Times New Roman" w:eastAsia="Times New Roman" w:hAnsi="Times New Roman" w:cs="Times New Roman"/>
    </w:rPr>
  </w:style>
  <w:style w:type="paragraph" w:styleId="Footer">
    <w:name w:val="footer"/>
    <w:basedOn w:val="Normal"/>
    <w:link w:val="FooterChar"/>
    <w:uiPriority w:val="99"/>
    <w:unhideWhenUsed/>
    <w:rsid w:val="000D707A"/>
    <w:pPr>
      <w:tabs>
        <w:tab w:val="center" w:pos="4680"/>
        <w:tab w:val="right" w:pos="9360"/>
      </w:tabs>
    </w:pPr>
  </w:style>
  <w:style w:type="character" w:customStyle="1" w:styleId="FooterChar">
    <w:name w:val="Footer Char"/>
    <w:basedOn w:val="DefaultParagraphFont"/>
    <w:link w:val="Footer"/>
    <w:uiPriority w:val="99"/>
    <w:rsid w:val="000D707A"/>
    <w:rPr>
      <w:rFonts w:ascii="Times New Roman" w:eastAsia="Times New Roman" w:hAnsi="Times New Roman" w:cs="Times New Roman"/>
    </w:rPr>
  </w:style>
  <w:style w:type="character" w:styleId="PageNumber">
    <w:name w:val="page number"/>
    <w:basedOn w:val="DefaultParagraphFont"/>
    <w:uiPriority w:val="99"/>
    <w:semiHidden/>
    <w:unhideWhenUsed/>
    <w:rsid w:val="000D707A"/>
  </w:style>
  <w:style w:type="paragraph" w:styleId="CommentSubject">
    <w:name w:val="annotation subject"/>
    <w:basedOn w:val="CommentText"/>
    <w:next w:val="CommentText"/>
    <w:link w:val="CommentSubjectChar"/>
    <w:uiPriority w:val="99"/>
    <w:semiHidden/>
    <w:unhideWhenUsed/>
    <w:rsid w:val="007E31B1"/>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7E31B1"/>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1C52DC"/>
    <w:rPr>
      <w:color w:val="954F72" w:themeColor="followedHyperlink"/>
      <w:u w:val="single"/>
    </w:rPr>
  </w:style>
  <w:style w:type="paragraph" w:styleId="FootnoteText">
    <w:name w:val="footnote text"/>
    <w:basedOn w:val="Normal"/>
    <w:link w:val="FootnoteTextChar"/>
    <w:uiPriority w:val="99"/>
    <w:unhideWhenUsed/>
    <w:rsid w:val="00F84B72"/>
    <w:rPr>
      <w:sz w:val="20"/>
      <w:szCs w:val="20"/>
    </w:rPr>
  </w:style>
  <w:style w:type="character" w:customStyle="1" w:styleId="FootnoteTextChar">
    <w:name w:val="Footnote Text Char"/>
    <w:basedOn w:val="DefaultParagraphFont"/>
    <w:link w:val="FootnoteText"/>
    <w:uiPriority w:val="99"/>
    <w:rsid w:val="00F84B7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84B72"/>
    <w:rPr>
      <w:vertAlign w:val="superscript"/>
    </w:rPr>
  </w:style>
  <w:style w:type="paragraph" w:styleId="Revision">
    <w:name w:val="Revision"/>
    <w:hidden/>
    <w:uiPriority w:val="99"/>
    <w:semiHidden/>
    <w:rsid w:val="006A635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101">
      <w:bodyDiv w:val="1"/>
      <w:marLeft w:val="0"/>
      <w:marRight w:val="0"/>
      <w:marTop w:val="0"/>
      <w:marBottom w:val="0"/>
      <w:divBdr>
        <w:top w:val="none" w:sz="0" w:space="0" w:color="auto"/>
        <w:left w:val="none" w:sz="0" w:space="0" w:color="auto"/>
        <w:bottom w:val="none" w:sz="0" w:space="0" w:color="auto"/>
        <w:right w:val="none" w:sz="0" w:space="0" w:color="auto"/>
      </w:divBdr>
      <w:divsChild>
        <w:div w:id="193005165">
          <w:marLeft w:val="0"/>
          <w:marRight w:val="0"/>
          <w:marTop w:val="0"/>
          <w:marBottom w:val="0"/>
          <w:divBdr>
            <w:top w:val="none" w:sz="0" w:space="0" w:color="auto"/>
            <w:left w:val="none" w:sz="0" w:space="0" w:color="auto"/>
            <w:bottom w:val="none" w:sz="0" w:space="0" w:color="auto"/>
            <w:right w:val="none" w:sz="0" w:space="0" w:color="auto"/>
          </w:divBdr>
          <w:divsChild>
            <w:div w:id="2065904902">
              <w:marLeft w:val="0"/>
              <w:marRight w:val="0"/>
              <w:marTop w:val="0"/>
              <w:marBottom w:val="0"/>
              <w:divBdr>
                <w:top w:val="none" w:sz="0" w:space="0" w:color="auto"/>
                <w:left w:val="none" w:sz="0" w:space="0" w:color="auto"/>
                <w:bottom w:val="none" w:sz="0" w:space="0" w:color="auto"/>
                <w:right w:val="none" w:sz="0" w:space="0" w:color="auto"/>
              </w:divBdr>
            </w:div>
            <w:div w:id="12598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282">
      <w:bodyDiv w:val="1"/>
      <w:marLeft w:val="0"/>
      <w:marRight w:val="0"/>
      <w:marTop w:val="0"/>
      <w:marBottom w:val="0"/>
      <w:divBdr>
        <w:top w:val="none" w:sz="0" w:space="0" w:color="auto"/>
        <w:left w:val="none" w:sz="0" w:space="0" w:color="auto"/>
        <w:bottom w:val="none" w:sz="0" w:space="0" w:color="auto"/>
        <w:right w:val="none" w:sz="0" w:space="0" w:color="auto"/>
      </w:divBdr>
    </w:div>
    <w:div w:id="104349225">
      <w:bodyDiv w:val="1"/>
      <w:marLeft w:val="0"/>
      <w:marRight w:val="0"/>
      <w:marTop w:val="0"/>
      <w:marBottom w:val="0"/>
      <w:divBdr>
        <w:top w:val="none" w:sz="0" w:space="0" w:color="auto"/>
        <w:left w:val="none" w:sz="0" w:space="0" w:color="auto"/>
        <w:bottom w:val="none" w:sz="0" w:space="0" w:color="auto"/>
        <w:right w:val="none" w:sz="0" w:space="0" w:color="auto"/>
      </w:divBdr>
    </w:div>
    <w:div w:id="149178800">
      <w:bodyDiv w:val="1"/>
      <w:marLeft w:val="0"/>
      <w:marRight w:val="0"/>
      <w:marTop w:val="0"/>
      <w:marBottom w:val="0"/>
      <w:divBdr>
        <w:top w:val="none" w:sz="0" w:space="0" w:color="auto"/>
        <w:left w:val="none" w:sz="0" w:space="0" w:color="auto"/>
        <w:bottom w:val="none" w:sz="0" w:space="0" w:color="auto"/>
        <w:right w:val="none" w:sz="0" w:space="0" w:color="auto"/>
      </w:divBdr>
    </w:div>
    <w:div w:id="181432817">
      <w:bodyDiv w:val="1"/>
      <w:marLeft w:val="0"/>
      <w:marRight w:val="0"/>
      <w:marTop w:val="0"/>
      <w:marBottom w:val="0"/>
      <w:divBdr>
        <w:top w:val="none" w:sz="0" w:space="0" w:color="auto"/>
        <w:left w:val="none" w:sz="0" w:space="0" w:color="auto"/>
        <w:bottom w:val="none" w:sz="0" w:space="0" w:color="auto"/>
        <w:right w:val="none" w:sz="0" w:space="0" w:color="auto"/>
      </w:divBdr>
    </w:div>
    <w:div w:id="196702476">
      <w:bodyDiv w:val="1"/>
      <w:marLeft w:val="0"/>
      <w:marRight w:val="0"/>
      <w:marTop w:val="0"/>
      <w:marBottom w:val="0"/>
      <w:divBdr>
        <w:top w:val="none" w:sz="0" w:space="0" w:color="auto"/>
        <w:left w:val="none" w:sz="0" w:space="0" w:color="auto"/>
        <w:bottom w:val="none" w:sz="0" w:space="0" w:color="auto"/>
        <w:right w:val="none" w:sz="0" w:space="0" w:color="auto"/>
      </w:divBdr>
    </w:div>
    <w:div w:id="213783353">
      <w:bodyDiv w:val="1"/>
      <w:marLeft w:val="0"/>
      <w:marRight w:val="0"/>
      <w:marTop w:val="0"/>
      <w:marBottom w:val="0"/>
      <w:divBdr>
        <w:top w:val="none" w:sz="0" w:space="0" w:color="auto"/>
        <w:left w:val="none" w:sz="0" w:space="0" w:color="auto"/>
        <w:bottom w:val="none" w:sz="0" w:space="0" w:color="auto"/>
        <w:right w:val="none" w:sz="0" w:space="0" w:color="auto"/>
      </w:divBdr>
    </w:div>
    <w:div w:id="224680105">
      <w:bodyDiv w:val="1"/>
      <w:marLeft w:val="0"/>
      <w:marRight w:val="0"/>
      <w:marTop w:val="0"/>
      <w:marBottom w:val="0"/>
      <w:divBdr>
        <w:top w:val="none" w:sz="0" w:space="0" w:color="auto"/>
        <w:left w:val="none" w:sz="0" w:space="0" w:color="auto"/>
        <w:bottom w:val="none" w:sz="0" w:space="0" w:color="auto"/>
        <w:right w:val="none" w:sz="0" w:space="0" w:color="auto"/>
      </w:divBdr>
    </w:div>
    <w:div w:id="240256877">
      <w:bodyDiv w:val="1"/>
      <w:marLeft w:val="0"/>
      <w:marRight w:val="0"/>
      <w:marTop w:val="0"/>
      <w:marBottom w:val="0"/>
      <w:divBdr>
        <w:top w:val="none" w:sz="0" w:space="0" w:color="auto"/>
        <w:left w:val="none" w:sz="0" w:space="0" w:color="auto"/>
        <w:bottom w:val="none" w:sz="0" w:space="0" w:color="auto"/>
        <w:right w:val="none" w:sz="0" w:space="0" w:color="auto"/>
      </w:divBdr>
    </w:div>
    <w:div w:id="333998893">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8144879">
      <w:bodyDiv w:val="1"/>
      <w:marLeft w:val="0"/>
      <w:marRight w:val="0"/>
      <w:marTop w:val="0"/>
      <w:marBottom w:val="0"/>
      <w:divBdr>
        <w:top w:val="none" w:sz="0" w:space="0" w:color="auto"/>
        <w:left w:val="none" w:sz="0" w:space="0" w:color="auto"/>
        <w:bottom w:val="none" w:sz="0" w:space="0" w:color="auto"/>
        <w:right w:val="none" w:sz="0" w:space="0" w:color="auto"/>
      </w:divBdr>
    </w:div>
    <w:div w:id="386758552">
      <w:bodyDiv w:val="1"/>
      <w:marLeft w:val="0"/>
      <w:marRight w:val="0"/>
      <w:marTop w:val="0"/>
      <w:marBottom w:val="0"/>
      <w:divBdr>
        <w:top w:val="none" w:sz="0" w:space="0" w:color="auto"/>
        <w:left w:val="none" w:sz="0" w:space="0" w:color="auto"/>
        <w:bottom w:val="none" w:sz="0" w:space="0" w:color="auto"/>
        <w:right w:val="none" w:sz="0" w:space="0" w:color="auto"/>
      </w:divBdr>
    </w:div>
    <w:div w:id="420445701">
      <w:bodyDiv w:val="1"/>
      <w:marLeft w:val="0"/>
      <w:marRight w:val="0"/>
      <w:marTop w:val="0"/>
      <w:marBottom w:val="0"/>
      <w:divBdr>
        <w:top w:val="none" w:sz="0" w:space="0" w:color="auto"/>
        <w:left w:val="none" w:sz="0" w:space="0" w:color="auto"/>
        <w:bottom w:val="none" w:sz="0" w:space="0" w:color="auto"/>
        <w:right w:val="none" w:sz="0" w:space="0" w:color="auto"/>
      </w:divBdr>
    </w:div>
    <w:div w:id="427576816">
      <w:bodyDiv w:val="1"/>
      <w:marLeft w:val="0"/>
      <w:marRight w:val="0"/>
      <w:marTop w:val="0"/>
      <w:marBottom w:val="0"/>
      <w:divBdr>
        <w:top w:val="none" w:sz="0" w:space="0" w:color="auto"/>
        <w:left w:val="none" w:sz="0" w:space="0" w:color="auto"/>
        <w:bottom w:val="none" w:sz="0" w:space="0" w:color="auto"/>
        <w:right w:val="none" w:sz="0" w:space="0" w:color="auto"/>
      </w:divBdr>
    </w:div>
    <w:div w:id="429742415">
      <w:bodyDiv w:val="1"/>
      <w:marLeft w:val="0"/>
      <w:marRight w:val="0"/>
      <w:marTop w:val="0"/>
      <w:marBottom w:val="0"/>
      <w:divBdr>
        <w:top w:val="none" w:sz="0" w:space="0" w:color="auto"/>
        <w:left w:val="none" w:sz="0" w:space="0" w:color="auto"/>
        <w:bottom w:val="none" w:sz="0" w:space="0" w:color="auto"/>
        <w:right w:val="none" w:sz="0" w:space="0" w:color="auto"/>
      </w:divBdr>
    </w:div>
    <w:div w:id="448818499">
      <w:bodyDiv w:val="1"/>
      <w:marLeft w:val="0"/>
      <w:marRight w:val="0"/>
      <w:marTop w:val="0"/>
      <w:marBottom w:val="0"/>
      <w:divBdr>
        <w:top w:val="none" w:sz="0" w:space="0" w:color="auto"/>
        <w:left w:val="none" w:sz="0" w:space="0" w:color="auto"/>
        <w:bottom w:val="none" w:sz="0" w:space="0" w:color="auto"/>
        <w:right w:val="none" w:sz="0" w:space="0" w:color="auto"/>
      </w:divBdr>
    </w:div>
    <w:div w:id="474765354">
      <w:bodyDiv w:val="1"/>
      <w:marLeft w:val="0"/>
      <w:marRight w:val="0"/>
      <w:marTop w:val="0"/>
      <w:marBottom w:val="0"/>
      <w:divBdr>
        <w:top w:val="none" w:sz="0" w:space="0" w:color="auto"/>
        <w:left w:val="none" w:sz="0" w:space="0" w:color="auto"/>
        <w:bottom w:val="none" w:sz="0" w:space="0" w:color="auto"/>
        <w:right w:val="none" w:sz="0" w:space="0" w:color="auto"/>
      </w:divBdr>
    </w:div>
    <w:div w:id="487794278">
      <w:bodyDiv w:val="1"/>
      <w:marLeft w:val="0"/>
      <w:marRight w:val="0"/>
      <w:marTop w:val="0"/>
      <w:marBottom w:val="0"/>
      <w:divBdr>
        <w:top w:val="none" w:sz="0" w:space="0" w:color="auto"/>
        <w:left w:val="none" w:sz="0" w:space="0" w:color="auto"/>
        <w:bottom w:val="none" w:sz="0" w:space="0" w:color="auto"/>
        <w:right w:val="none" w:sz="0" w:space="0" w:color="auto"/>
      </w:divBdr>
    </w:div>
    <w:div w:id="491290560">
      <w:bodyDiv w:val="1"/>
      <w:marLeft w:val="0"/>
      <w:marRight w:val="0"/>
      <w:marTop w:val="0"/>
      <w:marBottom w:val="0"/>
      <w:divBdr>
        <w:top w:val="none" w:sz="0" w:space="0" w:color="auto"/>
        <w:left w:val="none" w:sz="0" w:space="0" w:color="auto"/>
        <w:bottom w:val="none" w:sz="0" w:space="0" w:color="auto"/>
        <w:right w:val="none" w:sz="0" w:space="0" w:color="auto"/>
      </w:divBdr>
    </w:div>
    <w:div w:id="539627790">
      <w:bodyDiv w:val="1"/>
      <w:marLeft w:val="0"/>
      <w:marRight w:val="0"/>
      <w:marTop w:val="0"/>
      <w:marBottom w:val="0"/>
      <w:divBdr>
        <w:top w:val="none" w:sz="0" w:space="0" w:color="auto"/>
        <w:left w:val="none" w:sz="0" w:space="0" w:color="auto"/>
        <w:bottom w:val="none" w:sz="0" w:space="0" w:color="auto"/>
        <w:right w:val="none" w:sz="0" w:space="0" w:color="auto"/>
      </w:divBdr>
    </w:div>
    <w:div w:id="543295873">
      <w:bodyDiv w:val="1"/>
      <w:marLeft w:val="0"/>
      <w:marRight w:val="0"/>
      <w:marTop w:val="0"/>
      <w:marBottom w:val="0"/>
      <w:divBdr>
        <w:top w:val="none" w:sz="0" w:space="0" w:color="auto"/>
        <w:left w:val="none" w:sz="0" w:space="0" w:color="auto"/>
        <w:bottom w:val="none" w:sz="0" w:space="0" w:color="auto"/>
        <w:right w:val="none" w:sz="0" w:space="0" w:color="auto"/>
      </w:divBdr>
    </w:div>
    <w:div w:id="578365765">
      <w:bodyDiv w:val="1"/>
      <w:marLeft w:val="0"/>
      <w:marRight w:val="0"/>
      <w:marTop w:val="0"/>
      <w:marBottom w:val="0"/>
      <w:divBdr>
        <w:top w:val="none" w:sz="0" w:space="0" w:color="auto"/>
        <w:left w:val="none" w:sz="0" w:space="0" w:color="auto"/>
        <w:bottom w:val="none" w:sz="0" w:space="0" w:color="auto"/>
        <w:right w:val="none" w:sz="0" w:space="0" w:color="auto"/>
      </w:divBdr>
    </w:div>
    <w:div w:id="588008310">
      <w:bodyDiv w:val="1"/>
      <w:marLeft w:val="0"/>
      <w:marRight w:val="0"/>
      <w:marTop w:val="0"/>
      <w:marBottom w:val="0"/>
      <w:divBdr>
        <w:top w:val="none" w:sz="0" w:space="0" w:color="auto"/>
        <w:left w:val="none" w:sz="0" w:space="0" w:color="auto"/>
        <w:bottom w:val="none" w:sz="0" w:space="0" w:color="auto"/>
        <w:right w:val="none" w:sz="0" w:space="0" w:color="auto"/>
      </w:divBdr>
    </w:div>
    <w:div w:id="606933786">
      <w:bodyDiv w:val="1"/>
      <w:marLeft w:val="0"/>
      <w:marRight w:val="0"/>
      <w:marTop w:val="0"/>
      <w:marBottom w:val="0"/>
      <w:divBdr>
        <w:top w:val="none" w:sz="0" w:space="0" w:color="auto"/>
        <w:left w:val="none" w:sz="0" w:space="0" w:color="auto"/>
        <w:bottom w:val="none" w:sz="0" w:space="0" w:color="auto"/>
        <w:right w:val="none" w:sz="0" w:space="0" w:color="auto"/>
      </w:divBdr>
    </w:div>
    <w:div w:id="714089340">
      <w:bodyDiv w:val="1"/>
      <w:marLeft w:val="0"/>
      <w:marRight w:val="0"/>
      <w:marTop w:val="0"/>
      <w:marBottom w:val="0"/>
      <w:divBdr>
        <w:top w:val="none" w:sz="0" w:space="0" w:color="auto"/>
        <w:left w:val="none" w:sz="0" w:space="0" w:color="auto"/>
        <w:bottom w:val="none" w:sz="0" w:space="0" w:color="auto"/>
        <w:right w:val="none" w:sz="0" w:space="0" w:color="auto"/>
      </w:divBdr>
    </w:div>
    <w:div w:id="799954933">
      <w:bodyDiv w:val="1"/>
      <w:marLeft w:val="0"/>
      <w:marRight w:val="0"/>
      <w:marTop w:val="0"/>
      <w:marBottom w:val="0"/>
      <w:divBdr>
        <w:top w:val="none" w:sz="0" w:space="0" w:color="auto"/>
        <w:left w:val="none" w:sz="0" w:space="0" w:color="auto"/>
        <w:bottom w:val="none" w:sz="0" w:space="0" w:color="auto"/>
        <w:right w:val="none" w:sz="0" w:space="0" w:color="auto"/>
      </w:divBdr>
    </w:div>
    <w:div w:id="801071944">
      <w:bodyDiv w:val="1"/>
      <w:marLeft w:val="0"/>
      <w:marRight w:val="0"/>
      <w:marTop w:val="0"/>
      <w:marBottom w:val="0"/>
      <w:divBdr>
        <w:top w:val="none" w:sz="0" w:space="0" w:color="auto"/>
        <w:left w:val="none" w:sz="0" w:space="0" w:color="auto"/>
        <w:bottom w:val="none" w:sz="0" w:space="0" w:color="auto"/>
        <w:right w:val="none" w:sz="0" w:space="0" w:color="auto"/>
      </w:divBdr>
    </w:div>
    <w:div w:id="838085318">
      <w:bodyDiv w:val="1"/>
      <w:marLeft w:val="0"/>
      <w:marRight w:val="0"/>
      <w:marTop w:val="0"/>
      <w:marBottom w:val="0"/>
      <w:divBdr>
        <w:top w:val="none" w:sz="0" w:space="0" w:color="auto"/>
        <w:left w:val="none" w:sz="0" w:space="0" w:color="auto"/>
        <w:bottom w:val="none" w:sz="0" w:space="0" w:color="auto"/>
        <w:right w:val="none" w:sz="0" w:space="0" w:color="auto"/>
      </w:divBdr>
    </w:div>
    <w:div w:id="845052033">
      <w:bodyDiv w:val="1"/>
      <w:marLeft w:val="0"/>
      <w:marRight w:val="0"/>
      <w:marTop w:val="0"/>
      <w:marBottom w:val="0"/>
      <w:divBdr>
        <w:top w:val="none" w:sz="0" w:space="0" w:color="auto"/>
        <w:left w:val="none" w:sz="0" w:space="0" w:color="auto"/>
        <w:bottom w:val="none" w:sz="0" w:space="0" w:color="auto"/>
        <w:right w:val="none" w:sz="0" w:space="0" w:color="auto"/>
      </w:divBdr>
    </w:div>
    <w:div w:id="895164620">
      <w:bodyDiv w:val="1"/>
      <w:marLeft w:val="0"/>
      <w:marRight w:val="0"/>
      <w:marTop w:val="0"/>
      <w:marBottom w:val="0"/>
      <w:divBdr>
        <w:top w:val="none" w:sz="0" w:space="0" w:color="auto"/>
        <w:left w:val="none" w:sz="0" w:space="0" w:color="auto"/>
        <w:bottom w:val="none" w:sz="0" w:space="0" w:color="auto"/>
        <w:right w:val="none" w:sz="0" w:space="0" w:color="auto"/>
      </w:divBdr>
    </w:div>
    <w:div w:id="959915315">
      <w:bodyDiv w:val="1"/>
      <w:marLeft w:val="0"/>
      <w:marRight w:val="0"/>
      <w:marTop w:val="0"/>
      <w:marBottom w:val="0"/>
      <w:divBdr>
        <w:top w:val="none" w:sz="0" w:space="0" w:color="auto"/>
        <w:left w:val="none" w:sz="0" w:space="0" w:color="auto"/>
        <w:bottom w:val="none" w:sz="0" w:space="0" w:color="auto"/>
        <w:right w:val="none" w:sz="0" w:space="0" w:color="auto"/>
      </w:divBdr>
    </w:div>
    <w:div w:id="1020475919">
      <w:bodyDiv w:val="1"/>
      <w:marLeft w:val="0"/>
      <w:marRight w:val="0"/>
      <w:marTop w:val="0"/>
      <w:marBottom w:val="0"/>
      <w:divBdr>
        <w:top w:val="none" w:sz="0" w:space="0" w:color="auto"/>
        <w:left w:val="none" w:sz="0" w:space="0" w:color="auto"/>
        <w:bottom w:val="none" w:sz="0" w:space="0" w:color="auto"/>
        <w:right w:val="none" w:sz="0" w:space="0" w:color="auto"/>
      </w:divBdr>
    </w:div>
    <w:div w:id="1043022233">
      <w:bodyDiv w:val="1"/>
      <w:marLeft w:val="0"/>
      <w:marRight w:val="0"/>
      <w:marTop w:val="0"/>
      <w:marBottom w:val="0"/>
      <w:divBdr>
        <w:top w:val="none" w:sz="0" w:space="0" w:color="auto"/>
        <w:left w:val="none" w:sz="0" w:space="0" w:color="auto"/>
        <w:bottom w:val="none" w:sz="0" w:space="0" w:color="auto"/>
        <w:right w:val="none" w:sz="0" w:space="0" w:color="auto"/>
      </w:divBdr>
    </w:div>
    <w:div w:id="1220358594">
      <w:bodyDiv w:val="1"/>
      <w:marLeft w:val="0"/>
      <w:marRight w:val="0"/>
      <w:marTop w:val="0"/>
      <w:marBottom w:val="0"/>
      <w:divBdr>
        <w:top w:val="none" w:sz="0" w:space="0" w:color="auto"/>
        <w:left w:val="none" w:sz="0" w:space="0" w:color="auto"/>
        <w:bottom w:val="none" w:sz="0" w:space="0" w:color="auto"/>
        <w:right w:val="none" w:sz="0" w:space="0" w:color="auto"/>
      </w:divBdr>
    </w:div>
    <w:div w:id="1239049255">
      <w:bodyDiv w:val="1"/>
      <w:marLeft w:val="0"/>
      <w:marRight w:val="0"/>
      <w:marTop w:val="0"/>
      <w:marBottom w:val="0"/>
      <w:divBdr>
        <w:top w:val="none" w:sz="0" w:space="0" w:color="auto"/>
        <w:left w:val="none" w:sz="0" w:space="0" w:color="auto"/>
        <w:bottom w:val="none" w:sz="0" w:space="0" w:color="auto"/>
        <w:right w:val="none" w:sz="0" w:space="0" w:color="auto"/>
      </w:divBdr>
    </w:div>
    <w:div w:id="1276253603">
      <w:bodyDiv w:val="1"/>
      <w:marLeft w:val="0"/>
      <w:marRight w:val="0"/>
      <w:marTop w:val="0"/>
      <w:marBottom w:val="0"/>
      <w:divBdr>
        <w:top w:val="none" w:sz="0" w:space="0" w:color="auto"/>
        <w:left w:val="none" w:sz="0" w:space="0" w:color="auto"/>
        <w:bottom w:val="none" w:sz="0" w:space="0" w:color="auto"/>
        <w:right w:val="none" w:sz="0" w:space="0" w:color="auto"/>
      </w:divBdr>
    </w:div>
    <w:div w:id="1317955546">
      <w:bodyDiv w:val="1"/>
      <w:marLeft w:val="0"/>
      <w:marRight w:val="0"/>
      <w:marTop w:val="0"/>
      <w:marBottom w:val="0"/>
      <w:divBdr>
        <w:top w:val="none" w:sz="0" w:space="0" w:color="auto"/>
        <w:left w:val="none" w:sz="0" w:space="0" w:color="auto"/>
        <w:bottom w:val="none" w:sz="0" w:space="0" w:color="auto"/>
        <w:right w:val="none" w:sz="0" w:space="0" w:color="auto"/>
      </w:divBdr>
    </w:div>
    <w:div w:id="1341740300">
      <w:bodyDiv w:val="1"/>
      <w:marLeft w:val="0"/>
      <w:marRight w:val="0"/>
      <w:marTop w:val="0"/>
      <w:marBottom w:val="0"/>
      <w:divBdr>
        <w:top w:val="none" w:sz="0" w:space="0" w:color="auto"/>
        <w:left w:val="none" w:sz="0" w:space="0" w:color="auto"/>
        <w:bottom w:val="none" w:sz="0" w:space="0" w:color="auto"/>
        <w:right w:val="none" w:sz="0" w:space="0" w:color="auto"/>
      </w:divBdr>
    </w:div>
    <w:div w:id="1370490984">
      <w:bodyDiv w:val="1"/>
      <w:marLeft w:val="0"/>
      <w:marRight w:val="0"/>
      <w:marTop w:val="0"/>
      <w:marBottom w:val="0"/>
      <w:divBdr>
        <w:top w:val="none" w:sz="0" w:space="0" w:color="auto"/>
        <w:left w:val="none" w:sz="0" w:space="0" w:color="auto"/>
        <w:bottom w:val="none" w:sz="0" w:space="0" w:color="auto"/>
        <w:right w:val="none" w:sz="0" w:space="0" w:color="auto"/>
      </w:divBdr>
    </w:div>
    <w:div w:id="1388453025">
      <w:bodyDiv w:val="1"/>
      <w:marLeft w:val="0"/>
      <w:marRight w:val="0"/>
      <w:marTop w:val="0"/>
      <w:marBottom w:val="0"/>
      <w:divBdr>
        <w:top w:val="none" w:sz="0" w:space="0" w:color="auto"/>
        <w:left w:val="none" w:sz="0" w:space="0" w:color="auto"/>
        <w:bottom w:val="none" w:sz="0" w:space="0" w:color="auto"/>
        <w:right w:val="none" w:sz="0" w:space="0" w:color="auto"/>
      </w:divBdr>
    </w:div>
    <w:div w:id="1393886132">
      <w:bodyDiv w:val="1"/>
      <w:marLeft w:val="0"/>
      <w:marRight w:val="0"/>
      <w:marTop w:val="0"/>
      <w:marBottom w:val="0"/>
      <w:divBdr>
        <w:top w:val="none" w:sz="0" w:space="0" w:color="auto"/>
        <w:left w:val="none" w:sz="0" w:space="0" w:color="auto"/>
        <w:bottom w:val="none" w:sz="0" w:space="0" w:color="auto"/>
        <w:right w:val="none" w:sz="0" w:space="0" w:color="auto"/>
      </w:divBdr>
    </w:div>
    <w:div w:id="1407413385">
      <w:bodyDiv w:val="1"/>
      <w:marLeft w:val="0"/>
      <w:marRight w:val="0"/>
      <w:marTop w:val="0"/>
      <w:marBottom w:val="0"/>
      <w:divBdr>
        <w:top w:val="none" w:sz="0" w:space="0" w:color="auto"/>
        <w:left w:val="none" w:sz="0" w:space="0" w:color="auto"/>
        <w:bottom w:val="none" w:sz="0" w:space="0" w:color="auto"/>
        <w:right w:val="none" w:sz="0" w:space="0" w:color="auto"/>
      </w:divBdr>
    </w:div>
    <w:div w:id="1535994561">
      <w:bodyDiv w:val="1"/>
      <w:marLeft w:val="0"/>
      <w:marRight w:val="0"/>
      <w:marTop w:val="0"/>
      <w:marBottom w:val="0"/>
      <w:divBdr>
        <w:top w:val="none" w:sz="0" w:space="0" w:color="auto"/>
        <w:left w:val="none" w:sz="0" w:space="0" w:color="auto"/>
        <w:bottom w:val="none" w:sz="0" w:space="0" w:color="auto"/>
        <w:right w:val="none" w:sz="0" w:space="0" w:color="auto"/>
      </w:divBdr>
    </w:div>
    <w:div w:id="1552696309">
      <w:bodyDiv w:val="1"/>
      <w:marLeft w:val="0"/>
      <w:marRight w:val="0"/>
      <w:marTop w:val="0"/>
      <w:marBottom w:val="0"/>
      <w:divBdr>
        <w:top w:val="none" w:sz="0" w:space="0" w:color="auto"/>
        <w:left w:val="none" w:sz="0" w:space="0" w:color="auto"/>
        <w:bottom w:val="none" w:sz="0" w:space="0" w:color="auto"/>
        <w:right w:val="none" w:sz="0" w:space="0" w:color="auto"/>
      </w:divBdr>
    </w:div>
    <w:div w:id="1697123332">
      <w:bodyDiv w:val="1"/>
      <w:marLeft w:val="0"/>
      <w:marRight w:val="0"/>
      <w:marTop w:val="0"/>
      <w:marBottom w:val="0"/>
      <w:divBdr>
        <w:top w:val="none" w:sz="0" w:space="0" w:color="auto"/>
        <w:left w:val="none" w:sz="0" w:space="0" w:color="auto"/>
        <w:bottom w:val="none" w:sz="0" w:space="0" w:color="auto"/>
        <w:right w:val="none" w:sz="0" w:space="0" w:color="auto"/>
      </w:divBdr>
    </w:div>
    <w:div w:id="1719695634">
      <w:bodyDiv w:val="1"/>
      <w:marLeft w:val="0"/>
      <w:marRight w:val="0"/>
      <w:marTop w:val="0"/>
      <w:marBottom w:val="0"/>
      <w:divBdr>
        <w:top w:val="none" w:sz="0" w:space="0" w:color="auto"/>
        <w:left w:val="none" w:sz="0" w:space="0" w:color="auto"/>
        <w:bottom w:val="none" w:sz="0" w:space="0" w:color="auto"/>
        <w:right w:val="none" w:sz="0" w:space="0" w:color="auto"/>
      </w:divBdr>
    </w:div>
    <w:div w:id="1783958538">
      <w:bodyDiv w:val="1"/>
      <w:marLeft w:val="0"/>
      <w:marRight w:val="0"/>
      <w:marTop w:val="0"/>
      <w:marBottom w:val="0"/>
      <w:divBdr>
        <w:top w:val="none" w:sz="0" w:space="0" w:color="auto"/>
        <w:left w:val="none" w:sz="0" w:space="0" w:color="auto"/>
        <w:bottom w:val="none" w:sz="0" w:space="0" w:color="auto"/>
        <w:right w:val="none" w:sz="0" w:space="0" w:color="auto"/>
      </w:divBdr>
    </w:div>
    <w:div w:id="1811290977">
      <w:bodyDiv w:val="1"/>
      <w:marLeft w:val="0"/>
      <w:marRight w:val="0"/>
      <w:marTop w:val="0"/>
      <w:marBottom w:val="0"/>
      <w:divBdr>
        <w:top w:val="none" w:sz="0" w:space="0" w:color="auto"/>
        <w:left w:val="none" w:sz="0" w:space="0" w:color="auto"/>
        <w:bottom w:val="none" w:sz="0" w:space="0" w:color="auto"/>
        <w:right w:val="none" w:sz="0" w:space="0" w:color="auto"/>
      </w:divBdr>
    </w:div>
    <w:div w:id="1858232088">
      <w:bodyDiv w:val="1"/>
      <w:marLeft w:val="0"/>
      <w:marRight w:val="0"/>
      <w:marTop w:val="0"/>
      <w:marBottom w:val="0"/>
      <w:divBdr>
        <w:top w:val="none" w:sz="0" w:space="0" w:color="auto"/>
        <w:left w:val="none" w:sz="0" w:space="0" w:color="auto"/>
        <w:bottom w:val="none" w:sz="0" w:space="0" w:color="auto"/>
        <w:right w:val="none" w:sz="0" w:space="0" w:color="auto"/>
      </w:divBdr>
    </w:div>
    <w:div w:id="1933587734">
      <w:bodyDiv w:val="1"/>
      <w:marLeft w:val="0"/>
      <w:marRight w:val="0"/>
      <w:marTop w:val="0"/>
      <w:marBottom w:val="0"/>
      <w:divBdr>
        <w:top w:val="none" w:sz="0" w:space="0" w:color="auto"/>
        <w:left w:val="none" w:sz="0" w:space="0" w:color="auto"/>
        <w:bottom w:val="none" w:sz="0" w:space="0" w:color="auto"/>
        <w:right w:val="none" w:sz="0" w:space="0" w:color="auto"/>
      </w:divBdr>
    </w:div>
    <w:div w:id="1965963387">
      <w:bodyDiv w:val="1"/>
      <w:marLeft w:val="0"/>
      <w:marRight w:val="0"/>
      <w:marTop w:val="0"/>
      <w:marBottom w:val="0"/>
      <w:divBdr>
        <w:top w:val="none" w:sz="0" w:space="0" w:color="auto"/>
        <w:left w:val="none" w:sz="0" w:space="0" w:color="auto"/>
        <w:bottom w:val="none" w:sz="0" w:space="0" w:color="auto"/>
        <w:right w:val="none" w:sz="0" w:space="0" w:color="auto"/>
      </w:divBdr>
    </w:div>
    <w:div w:id="1979921722">
      <w:bodyDiv w:val="1"/>
      <w:marLeft w:val="0"/>
      <w:marRight w:val="0"/>
      <w:marTop w:val="0"/>
      <w:marBottom w:val="0"/>
      <w:divBdr>
        <w:top w:val="none" w:sz="0" w:space="0" w:color="auto"/>
        <w:left w:val="none" w:sz="0" w:space="0" w:color="auto"/>
        <w:bottom w:val="none" w:sz="0" w:space="0" w:color="auto"/>
        <w:right w:val="none" w:sz="0" w:space="0" w:color="auto"/>
      </w:divBdr>
    </w:div>
    <w:div w:id="21320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societyandspace.org/articles/roads-routes-and-roots-the-im-possible-spatial-mnemonics-of-black-infrastructur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jp.univ-perp.fr/constit/ht1804.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dmarangarajan/Downloads/Contingency%20of%20Revolutionary%20Romanticism%20in%20Dumesle's%20Voyage_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E4916B-DAD3-5C43-86E8-B664EADF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Contingency of Revolutionary Romanticism in Dumesle's Voyage_revised.dotx</Template>
  <TotalTime>17</TotalTime>
  <Pages>25</Pages>
  <Words>6867</Words>
  <Characters>39145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Michele Speitz</cp:lastModifiedBy>
  <cp:revision>3</cp:revision>
  <dcterms:created xsi:type="dcterms:W3CDTF">2023-02-10T01:00:00Z</dcterms:created>
  <dcterms:modified xsi:type="dcterms:W3CDTF">2023-02-17T19:51:00Z</dcterms:modified>
</cp:coreProperties>
</file>